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10C74" w14:textId="77777777" w:rsidR="0043635D" w:rsidRPr="0043635D" w:rsidRDefault="0043635D" w:rsidP="0043635D">
      <w:pPr>
        <w:spacing w:after="0" w:line="360" w:lineRule="auto"/>
        <w:rPr>
          <w:ins w:id="0" w:author="Φλούδα Χριστίνα" w:date="2017-09-21T13:55:00Z"/>
          <w:rFonts w:eastAsia="Times New Roman"/>
          <w:szCs w:val="24"/>
          <w:lang w:eastAsia="en-US"/>
        </w:rPr>
      </w:pPr>
      <w:bookmarkStart w:id="1" w:name="_GoBack"/>
      <w:bookmarkEnd w:id="1"/>
      <w:ins w:id="2" w:author="Φλούδα Χριστίνα" w:date="2017-09-21T13:55:00Z">
        <w:r w:rsidRPr="0043635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8277A75" w14:textId="77777777" w:rsidR="0043635D" w:rsidRPr="0043635D" w:rsidRDefault="0043635D" w:rsidP="0043635D">
      <w:pPr>
        <w:spacing w:after="0" w:line="360" w:lineRule="auto"/>
        <w:rPr>
          <w:ins w:id="3" w:author="Φλούδα Χριστίνα" w:date="2017-09-21T13:55:00Z"/>
          <w:rFonts w:eastAsia="Times New Roman"/>
          <w:szCs w:val="24"/>
          <w:lang w:eastAsia="en-US"/>
        </w:rPr>
      </w:pPr>
    </w:p>
    <w:p w14:paraId="4D91BCCF" w14:textId="77777777" w:rsidR="0043635D" w:rsidRPr="0043635D" w:rsidRDefault="0043635D" w:rsidP="0043635D">
      <w:pPr>
        <w:spacing w:after="0" w:line="360" w:lineRule="auto"/>
        <w:rPr>
          <w:ins w:id="4" w:author="Φλούδα Χριστίνα" w:date="2017-09-21T13:55:00Z"/>
          <w:rFonts w:eastAsia="Times New Roman"/>
          <w:szCs w:val="24"/>
          <w:lang w:eastAsia="en-US"/>
        </w:rPr>
      </w:pPr>
      <w:ins w:id="5" w:author="Φλούδα Χριστίνα" w:date="2017-09-21T13:55:00Z">
        <w:r w:rsidRPr="0043635D">
          <w:rPr>
            <w:rFonts w:eastAsia="Times New Roman"/>
            <w:szCs w:val="24"/>
            <w:lang w:eastAsia="en-US"/>
          </w:rPr>
          <w:t>ΠΙΝΑΚΑΣ ΠΕΡΙΕΧΟΜΕΝΩΝ</w:t>
        </w:r>
      </w:ins>
    </w:p>
    <w:p w14:paraId="6B053706" w14:textId="77777777" w:rsidR="0043635D" w:rsidRPr="0043635D" w:rsidRDefault="0043635D" w:rsidP="0043635D">
      <w:pPr>
        <w:spacing w:after="0" w:line="360" w:lineRule="auto"/>
        <w:rPr>
          <w:ins w:id="6" w:author="Φλούδα Χριστίνα" w:date="2017-09-21T13:55:00Z"/>
          <w:rFonts w:eastAsia="Times New Roman"/>
          <w:szCs w:val="24"/>
          <w:lang w:eastAsia="en-US"/>
        </w:rPr>
      </w:pPr>
      <w:ins w:id="7" w:author="Φλούδα Χριστίνα" w:date="2017-09-21T13:55:00Z">
        <w:r w:rsidRPr="0043635D">
          <w:rPr>
            <w:rFonts w:eastAsia="Times New Roman"/>
            <w:szCs w:val="24"/>
            <w:lang w:eastAsia="en-US"/>
          </w:rPr>
          <w:t xml:space="preserve">ΙΖ΄ ΠΕΡΙΟΔΟΣ </w:t>
        </w:r>
      </w:ins>
    </w:p>
    <w:p w14:paraId="421CDB9D" w14:textId="77777777" w:rsidR="0043635D" w:rsidRPr="0043635D" w:rsidRDefault="0043635D" w:rsidP="0043635D">
      <w:pPr>
        <w:spacing w:after="0" w:line="360" w:lineRule="auto"/>
        <w:rPr>
          <w:ins w:id="8" w:author="Φλούδα Χριστίνα" w:date="2017-09-21T13:55:00Z"/>
          <w:rFonts w:eastAsia="Times New Roman"/>
          <w:szCs w:val="24"/>
          <w:lang w:eastAsia="en-US"/>
        </w:rPr>
      </w:pPr>
      <w:ins w:id="9" w:author="Φλούδα Χριστίνα" w:date="2017-09-21T13:55:00Z">
        <w:r w:rsidRPr="0043635D">
          <w:rPr>
            <w:rFonts w:eastAsia="Times New Roman"/>
            <w:szCs w:val="24"/>
            <w:lang w:eastAsia="en-US"/>
          </w:rPr>
          <w:t>ΠΡΟΕΔΡΕΥΟΜΕΝΗΣ ΚΟΙΝΟΒΟΥΛΕΥΤΙΚΗΣ ΔΗΜΟΚΡΑΤΙΑΣ</w:t>
        </w:r>
      </w:ins>
    </w:p>
    <w:p w14:paraId="6821E861" w14:textId="77777777" w:rsidR="0043635D" w:rsidRPr="0043635D" w:rsidRDefault="0043635D" w:rsidP="0043635D">
      <w:pPr>
        <w:spacing w:after="0" w:line="360" w:lineRule="auto"/>
        <w:rPr>
          <w:ins w:id="10" w:author="Φλούδα Χριστίνα" w:date="2017-09-21T13:55:00Z"/>
          <w:rFonts w:eastAsia="Times New Roman"/>
          <w:szCs w:val="24"/>
          <w:lang w:eastAsia="en-US"/>
        </w:rPr>
      </w:pPr>
      <w:ins w:id="11" w:author="Φλούδα Χριστίνα" w:date="2017-09-21T13:55:00Z">
        <w:r w:rsidRPr="0043635D">
          <w:rPr>
            <w:rFonts w:eastAsia="Times New Roman"/>
            <w:szCs w:val="24"/>
            <w:lang w:eastAsia="en-US"/>
          </w:rPr>
          <w:t>ΣΥΝΟΔΟΣ Β΄</w:t>
        </w:r>
      </w:ins>
    </w:p>
    <w:p w14:paraId="77DCC2FA" w14:textId="77777777" w:rsidR="0043635D" w:rsidRPr="0043635D" w:rsidRDefault="0043635D" w:rsidP="0043635D">
      <w:pPr>
        <w:spacing w:after="0" w:line="360" w:lineRule="auto"/>
        <w:rPr>
          <w:ins w:id="12" w:author="Φλούδα Χριστίνα" w:date="2017-09-21T13:55:00Z"/>
          <w:rFonts w:eastAsia="Times New Roman"/>
          <w:szCs w:val="24"/>
          <w:lang w:eastAsia="en-US"/>
        </w:rPr>
      </w:pPr>
    </w:p>
    <w:p w14:paraId="6B30E6AE" w14:textId="77777777" w:rsidR="0043635D" w:rsidRPr="0043635D" w:rsidRDefault="0043635D" w:rsidP="0043635D">
      <w:pPr>
        <w:spacing w:after="0" w:line="360" w:lineRule="auto"/>
        <w:rPr>
          <w:ins w:id="13" w:author="Φλούδα Χριστίνα" w:date="2017-09-21T13:55:00Z"/>
          <w:rFonts w:eastAsia="Times New Roman"/>
          <w:szCs w:val="24"/>
          <w:lang w:eastAsia="en-US"/>
        </w:rPr>
      </w:pPr>
      <w:ins w:id="14" w:author="Φλούδα Χριστίνα" w:date="2017-09-21T13:55:00Z">
        <w:r w:rsidRPr="0043635D">
          <w:rPr>
            <w:rFonts w:eastAsia="Times New Roman"/>
            <w:szCs w:val="24"/>
            <w:lang w:eastAsia="en-US"/>
          </w:rPr>
          <w:t>ΣΥΝΕΔΡΙΑΣΗ ΡΟΖ΄</w:t>
        </w:r>
      </w:ins>
    </w:p>
    <w:p w14:paraId="4E0E96C6" w14:textId="77777777" w:rsidR="0043635D" w:rsidRPr="0043635D" w:rsidRDefault="0043635D" w:rsidP="0043635D">
      <w:pPr>
        <w:spacing w:after="0" w:line="360" w:lineRule="auto"/>
        <w:rPr>
          <w:ins w:id="15" w:author="Φλούδα Χριστίνα" w:date="2017-09-21T13:55:00Z"/>
          <w:rFonts w:eastAsia="Times New Roman"/>
          <w:szCs w:val="24"/>
          <w:lang w:eastAsia="en-US"/>
        </w:rPr>
      </w:pPr>
      <w:ins w:id="16" w:author="Φλούδα Χριστίνα" w:date="2017-09-21T13:55:00Z">
        <w:r w:rsidRPr="0043635D">
          <w:rPr>
            <w:rFonts w:eastAsia="Times New Roman"/>
            <w:szCs w:val="24"/>
            <w:lang w:eastAsia="en-US"/>
          </w:rPr>
          <w:t>Παρασκευή  15 Σεπτεμβρίου 2017</w:t>
        </w:r>
      </w:ins>
    </w:p>
    <w:p w14:paraId="20BB039F" w14:textId="77777777" w:rsidR="0043635D" w:rsidRPr="0043635D" w:rsidRDefault="0043635D" w:rsidP="0043635D">
      <w:pPr>
        <w:spacing w:after="0" w:line="360" w:lineRule="auto"/>
        <w:rPr>
          <w:ins w:id="17" w:author="Φλούδα Χριστίνα" w:date="2017-09-21T13:55:00Z"/>
          <w:rFonts w:eastAsia="Times New Roman"/>
          <w:szCs w:val="24"/>
          <w:lang w:eastAsia="en-US"/>
        </w:rPr>
      </w:pPr>
    </w:p>
    <w:p w14:paraId="4186AE7F" w14:textId="77777777" w:rsidR="0043635D" w:rsidRPr="0043635D" w:rsidRDefault="0043635D" w:rsidP="0043635D">
      <w:pPr>
        <w:spacing w:after="0" w:line="360" w:lineRule="auto"/>
        <w:rPr>
          <w:ins w:id="18" w:author="Φλούδα Χριστίνα" w:date="2017-09-21T13:55:00Z"/>
          <w:rFonts w:eastAsia="Times New Roman"/>
          <w:szCs w:val="24"/>
          <w:lang w:eastAsia="en-US"/>
        </w:rPr>
      </w:pPr>
      <w:ins w:id="19" w:author="Φλούδα Χριστίνα" w:date="2017-09-21T13:55:00Z">
        <w:r w:rsidRPr="0043635D">
          <w:rPr>
            <w:rFonts w:eastAsia="Times New Roman"/>
            <w:szCs w:val="24"/>
            <w:lang w:eastAsia="en-US"/>
          </w:rPr>
          <w:t>ΘΕΜΑΤΑ</w:t>
        </w:r>
      </w:ins>
    </w:p>
    <w:p w14:paraId="66E11FC4" w14:textId="77777777" w:rsidR="0043635D" w:rsidRPr="0043635D" w:rsidRDefault="0043635D" w:rsidP="0043635D">
      <w:pPr>
        <w:spacing w:after="0" w:line="360" w:lineRule="auto"/>
        <w:rPr>
          <w:ins w:id="20" w:author="Φλούδα Χριστίνα" w:date="2017-09-21T13:55:00Z"/>
          <w:rFonts w:eastAsia="Times New Roman"/>
          <w:szCs w:val="24"/>
          <w:lang w:eastAsia="en-US"/>
        </w:rPr>
      </w:pPr>
      <w:ins w:id="21" w:author="Φλούδα Χριστίνα" w:date="2017-09-21T13:55:00Z">
        <w:r w:rsidRPr="0043635D">
          <w:rPr>
            <w:rFonts w:eastAsia="Times New Roman"/>
            <w:szCs w:val="24"/>
            <w:lang w:eastAsia="en-US"/>
          </w:rPr>
          <w:t xml:space="preserve"> </w:t>
        </w:r>
        <w:r w:rsidRPr="0043635D">
          <w:rPr>
            <w:rFonts w:eastAsia="Times New Roman"/>
            <w:szCs w:val="24"/>
            <w:lang w:eastAsia="en-US"/>
          </w:rPr>
          <w:br/>
          <w:t xml:space="preserve">Α. ΕΙΔΙΚΑ ΘΕΜΑΤΑ </w:t>
        </w:r>
        <w:r w:rsidRPr="0043635D">
          <w:rPr>
            <w:rFonts w:eastAsia="Times New Roman"/>
            <w:szCs w:val="24"/>
            <w:lang w:eastAsia="en-US"/>
          </w:rPr>
          <w:br/>
          <w:t xml:space="preserve">1. Αναφορά στην Παγκόσμια Ημέρα Δημοκρατίας, σελ. </w:t>
        </w:r>
        <w:r w:rsidRPr="0043635D">
          <w:rPr>
            <w:rFonts w:eastAsia="Times New Roman"/>
            <w:szCs w:val="24"/>
            <w:lang w:eastAsia="en-US"/>
          </w:rPr>
          <w:br/>
          <w:t xml:space="preserve">2. Αναφορά στην Ημέρα Εθνικής Μνήμης για την καταστροφή του Μικρασιατικού Ελληνισμού και τήρηση ενός λεπτού σιγής, σελ. </w:t>
        </w:r>
        <w:r w:rsidRPr="0043635D">
          <w:rPr>
            <w:rFonts w:eastAsia="Times New Roman"/>
            <w:szCs w:val="24"/>
            <w:lang w:eastAsia="en-US"/>
          </w:rPr>
          <w:br/>
          <w:t xml:space="preserve">3. Επί διαδικαστικού θέματος, σελ. </w:t>
        </w:r>
        <w:r w:rsidRPr="0043635D">
          <w:rPr>
            <w:rFonts w:eastAsia="Times New Roman"/>
            <w:szCs w:val="24"/>
            <w:lang w:eastAsia="en-US"/>
          </w:rPr>
          <w:br/>
          <w:t xml:space="preserve"> </w:t>
        </w:r>
        <w:r w:rsidRPr="0043635D">
          <w:rPr>
            <w:rFonts w:eastAsia="Times New Roman"/>
            <w:szCs w:val="24"/>
            <w:lang w:eastAsia="en-US"/>
          </w:rPr>
          <w:br/>
          <w:t xml:space="preserve">Β. ΚΟΙΝΟΒΟΥΛΕΥΤΙΚΟΣ ΕΛΕΓΧΟΣ </w:t>
        </w:r>
        <w:r w:rsidRPr="0043635D">
          <w:rPr>
            <w:rFonts w:eastAsia="Times New Roman"/>
            <w:szCs w:val="24"/>
            <w:lang w:eastAsia="en-US"/>
          </w:rPr>
          <w:br/>
          <w:t xml:space="preserve">1. Κατάθεση αναφορών, σελ. </w:t>
        </w:r>
        <w:r w:rsidRPr="0043635D">
          <w:rPr>
            <w:rFonts w:eastAsia="Times New Roman"/>
            <w:szCs w:val="24"/>
            <w:lang w:eastAsia="en-US"/>
          </w:rPr>
          <w:br/>
          <w:t xml:space="preserve">2. Ανακοίνωση του δελτίου επικαίρων ερωτήσεων της Δευτέρας 18 Σεπτεμβρίου 2017, σελ. </w:t>
        </w:r>
        <w:r w:rsidRPr="0043635D">
          <w:rPr>
            <w:rFonts w:eastAsia="Times New Roman"/>
            <w:szCs w:val="24"/>
            <w:lang w:eastAsia="en-US"/>
          </w:rPr>
          <w:br/>
          <w:t>3. Συζήτηση επικαίρων ερωτήσεων:</w:t>
        </w:r>
        <w:r w:rsidRPr="0043635D">
          <w:rPr>
            <w:rFonts w:eastAsia="Times New Roman"/>
            <w:szCs w:val="24"/>
            <w:lang w:eastAsia="en-US"/>
          </w:rPr>
          <w:br/>
          <w:t xml:space="preserve">    α) Προς τον Υπουργό Οικονομίας και Ανάπτυξης, με θέμα «Δικαίωμα εξαγοράς κόκκινων δανείων από τον δανειολήπτη Α’  Κατοικίας-</w:t>
        </w:r>
        <w:proofErr w:type="spellStart"/>
        <w:r w:rsidRPr="0043635D">
          <w:rPr>
            <w:rFonts w:eastAsia="Times New Roman"/>
            <w:szCs w:val="24"/>
            <w:lang w:eastAsia="en-US"/>
          </w:rPr>
          <w:t>Προτιμησιακό</w:t>
        </w:r>
        <w:proofErr w:type="spellEnd"/>
        <w:r w:rsidRPr="0043635D">
          <w:rPr>
            <w:rFonts w:eastAsia="Times New Roman"/>
            <w:szCs w:val="24"/>
            <w:lang w:eastAsia="en-US"/>
          </w:rPr>
          <w:t xml:space="preserve"> καθεστώς», σελ. </w:t>
        </w:r>
        <w:r w:rsidRPr="0043635D">
          <w:rPr>
            <w:rFonts w:eastAsia="Times New Roman"/>
            <w:szCs w:val="24"/>
            <w:lang w:eastAsia="en-US"/>
          </w:rPr>
          <w:br/>
          <w:t xml:space="preserve">    β) Προς τον Υπουργό Περιβάλλοντος και Ενέργειας:</w:t>
        </w:r>
        <w:r w:rsidRPr="0043635D">
          <w:rPr>
            <w:rFonts w:eastAsia="Times New Roman"/>
            <w:szCs w:val="24"/>
            <w:lang w:eastAsia="en-US"/>
          </w:rPr>
          <w:br/>
          <w:t xml:space="preserve">        i. με θέμα: «Αρνητικές εξελίξεις στην επένδυση της «</w:t>
        </w:r>
        <w:proofErr w:type="spellStart"/>
        <w:r w:rsidRPr="0043635D">
          <w:rPr>
            <w:rFonts w:eastAsia="Times New Roman"/>
            <w:szCs w:val="24"/>
            <w:lang w:eastAsia="en-US"/>
          </w:rPr>
          <w:t>Eldorado</w:t>
        </w:r>
        <w:proofErr w:type="spellEnd"/>
        <w:r w:rsidRPr="0043635D">
          <w:rPr>
            <w:rFonts w:eastAsia="Times New Roman"/>
            <w:szCs w:val="24"/>
            <w:lang w:eastAsia="en-US"/>
          </w:rPr>
          <w:t xml:space="preserve"> </w:t>
        </w:r>
        <w:proofErr w:type="spellStart"/>
        <w:r w:rsidRPr="0043635D">
          <w:rPr>
            <w:rFonts w:eastAsia="Times New Roman"/>
            <w:szCs w:val="24"/>
            <w:lang w:eastAsia="en-US"/>
          </w:rPr>
          <w:t>Gold</w:t>
        </w:r>
        <w:proofErr w:type="spellEnd"/>
        <w:r w:rsidRPr="0043635D">
          <w:rPr>
            <w:rFonts w:eastAsia="Times New Roman"/>
            <w:szCs w:val="24"/>
            <w:lang w:eastAsia="en-US"/>
          </w:rPr>
          <w:t xml:space="preserve">» στη Χαλκιδική», σελ. </w:t>
        </w:r>
        <w:r w:rsidRPr="0043635D">
          <w:rPr>
            <w:rFonts w:eastAsia="Times New Roman"/>
            <w:szCs w:val="24"/>
            <w:lang w:eastAsia="en-US"/>
          </w:rPr>
          <w:br/>
          <w:t xml:space="preserve">        </w:t>
        </w:r>
        <w:proofErr w:type="spellStart"/>
        <w:r w:rsidRPr="0043635D">
          <w:rPr>
            <w:rFonts w:eastAsia="Times New Roman"/>
            <w:szCs w:val="24"/>
            <w:lang w:eastAsia="en-US"/>
          </w:rPr>
          <w:t>ii</w:t>
        </w:r>
        <w:proofErr w:type="spellEnd"/>
        <w:r w:rsidRPr="0043635D">
          <w:rPr>
            <w:rFonts w:eastAsia="Times New Roman"/>
            <w:szCs w:val="24"/>
            <w:lang w:eastAsia="en-US"/>
          </w:rPr>
          <w:t xml:space="preserve">. με θέμα: «Αδικαιολόγητη καθυστέρηση προόδου εργασιών της εταιρείας «Ελληνικός Χρυσός»», σελ. </w:t>
        </w:r>
        <w:r w:rsidRPr="0043635D">
          <w:rPr>
            <w:rFonts w:eastAsia="Times New Roman"/>
            <w:szCs w:val="24"/>
            <w:lang w:eastAsia="en-US"/>
          </w:rPr>
          <w:br/>
        </w:r>
      </w:ins>
    </w:p>
    <w:p w14:paraId="658C960A" w14:textId="77777777" w:rsidR="0043635D" w:rsidRPr="0043635D" w:rsidRDefault="0043635D" w:rsidP="0043635D">
      <w:pPr>
        <w:spacing w:after="0" w:line="360" w:lineRule="auto"/>
        <w:rPr>
          <w:ins w:id="22" w:author="Φλούδα Χριστίνα" w:date="2017-09-21T13:55:00Z"/>
          <w:rFonts w:eastAsia="Times New Roman"/>
          <w:szCs w:val="24"/>
          <w:lang w:eastAsia="en-US"/>
        </w:rPr>
      </w:pPr>
    </w:p>
    <w:p w14:paraId="5D64F6CA" w14:textId="77777777" w:rsidR="0043635D" w:rsidRPr="0043635D" w:rsidRDefault="0043635D" w:rsidP="0043635D">
      <w:pPr>
        <w:spacing w:after="0" w:line="360" w:lineRule="auto"/>
        <w:rPr>
          <w:ins w:id="23" w:author="Φλούδα Χριστίνα" w:date="2017-09-21T13:55:00Z"/>
          <w:rFonts w:eastAsia="Times New Roman"/>
          <w:szCs w:val="24"/>
          <w:lang w:eastAsia="en-US"/>
        </w:rPr>
      </w:pPr>
      <w:ins w:id="24" w:author="Φλούδα Χριστίνα" w:date="2017-09-21T13:55:00Z">
        <w:r w:rsidRPr="0043635D">
          <w:rPr>
            <w:rFonts w:eastAsia="Times New Roman"/>
            <w:szCs w:val="24"/>
            <w:lang w:eastAsia="en-US"/>
          </w:rPr>
          <w:t>ΠΡΟΕΔΡΕΥΟΝΤΕΣ</w:t>
        </w:r>
      </w:ins>
    </w:p>
    <w:p w14:paraId="055C9893" w14:textId="77777777" w:rsidR="0043635D" w:rsidRPr="0043635D" w:rsidRDefault="0043635D" w:rsidP="0043635D">
      <w:pPr>
        <w:spacing w:after="0" w:line="360" w:lineRule="auto"/>
        <w:rPr>
          <w:ins w:id="25" w:author="Φλούδα Χριστίνα" w:date="2017-09-21T13:55:00Z"/>
          <w:rFonts w:eastAsia="Times New Roman"/>
          <w:szCs w:val="24"/>
          <w:lang w:eastAsia="en-US"/>
        </w:rPr>
      </w:pPr>
    </w:p>
    <w:p w14:paraId="4C55F62D" w14:textId="77777777" w:rsidR="0043635D" w:rsidRPr="0043635D" w:rsidRDefault="0043635D" w:rsidP="0043635D">
      <w:pPr>
        <w:spacing w:after="0" w:line="360" w:lineRule="auto"/>
        <w:rPr>
          <w:ins w:id="26" w:author="Φλούδα Χριστίνα" w:date="2017-09-21T13:55:00Z"/>
          <w:rFonts w:eastAsia="Times New Roman"/>
          <w:szCs w:val="24"/>
          <w:lang w:eastAsia="en-US"/>
        </w:rPr>
      </w:pPr>
      <w:ins w:id="27" w:author="Φλούδα Χριστίνα" w:date="2017-09-21T13:55:00Z">
        <w:r w:rsidRPr="0043635D">
          <w:rPr>
            <w:rFonts w:eastAsia="Times New Roman"/>
            <w:szCs w:val="24"/>
            <w:lang w:eastAsia="en-US"/>
          </w:rPr>
          <w:t>ΚΡΕΜΑΣΤΙΝΟΣ Δ. , σελ.</w:t>
        </w:r>
        <w:r w:rsidRPr="0043635D">
          <w:rPr>
            <w:rFonts w:eastAsia="Times New Roman"/>
            <w:szCs w:val="24"/>
            <w:lang w:eastAsia="en-US"/>
          </w:rPr>
          <w:br/>
          <w:t>ΚΑΜΜΕΝΟΣ Δ. , σελ.</w:t>
        </w:r>
      </w:ins>
    </w:p>
    <w:p w14:paraId="18D1EDB9" w14:textId="77777777" w:rsidR="0043635D" w:rsidRPr="0043635D" w:rsidRDefault="0043635D" w:rsidP="0043635D">
      <w:pPr>
        <w:spacing w:after="0" w:line="360" w:lineRule="auto"/>
        <w:rPr>
          <w:ins w:id="28" w:author="Φλούδα Χριστίνα" w:date="2017-09-21T13:55:00Z"/>
          <w:rFonts w:eastAsia="Times New Roman"/>
          <w:szCs w:val="24"/>
          <w:lang w:eastAsia="en-US"/>
        </w:rPr>
      </w:pPr>
    </w:p>
    <w:p w14:paraId="48998FB9" w14:textId="77777777" w:rsidR="0043635D" w:rsidRPr="0043635D" w:rsidRDefault="0043635D" w:rsidP="0043635D">
      <w:pPr>
        <w:spacing w:after="0" w:line="360" w:lineRule="auto"/>
        <w:rPr>
          <w:ins w:id="29" w:author="Φλούδα Χριστίνα" w:date="2017-09-21T13:55:00Z"/>
          <w:rFonts w:eastAsia="Times New Roman"/>
          <w:szCs w:val="24"/>
          <w:lang w:eastAsia="en-US"/>
        </w:rPr>
      </w:pPr>
    </w:p>
    <w:p w14:paraId="462B8AEB" w14:textId="77777777" w:rsidR="0043635D" w:rsidRPr="0043635D" w:rsidRDefault="0043635D" w:rsidP="0043635D">
      <w:pPr>
        <w:spacing w:after="0" w:line="360" w:lineRule="auto"/>
        <w:rPr>
          <w:ins w:id="30" w:author="Φλούδα Χριστίνα" w:date="2017-09-21T13:55:00Z"/>
          <w:rFonts w:eastAsia="Times New Roman"/>
          <w:szCs w:val="24"/>
          <w:lang w:eastAsia="en-US"/>
        </w:rPr>
      </w:pPr>
      <w:ins w:id="31" w:author="Φλούδα Χριστίνα" w:date="2017-09-21T13:55:00Z">
        <w:r w:rsidRPr="0043635D">
          <w:rPr>
            <w:rFonts w:eastAsia="Times New Roman"/>
            <w:szCs w:val="24"/>
            <w:lang w:eastAsia="en-US"/>
          </w:rPr>
          <w:t>ΟΜΙΛΗΤΕΣ</w:t>
        </w:r>
      </w:ins>
    </w:p>
    <w:p w14:paraId="25328F81" w14:textId="0F7D23A1" w:rsidR="0043635D" w:rsidRDefault="0043635D" w:rsidP="0043635D">
      <w:pPr>
        <w:spacing w:after="0" w:line="600" w:lineRule="auto"/>
        <w:ind w:firstLine="720"/>
        <w:jc w:val="both"/>
        <w:rPr>
          <w:ins w:id="32" w:author="Φλούδα Χριστίνα" w:date="2017-09-21T13:55:00Z"/>
          <w:rFonts w:eastAsia="Times New Roman"/>
          <w:szCs w:val="24"/>
        </w:rPr>
        <w:pPrChange w:id="33" w:author="Φλούδα Χριστίνα" w:date="2017-09-21T13:55:00Z">
          <w:pPr>
            <w:spacing w:after="0" w:line="600" w:lineRule="auto"/>
            <w:ind w:firstLine="720"/>
            <w:jc w:val="center"/>
          </w:pPr>
        </w:pPrChange>
      </w:pPr>
      <w:ins w:id="34" w:author="Φλούδα Χριστίνα" w:date="2017-09-21T13:55:00Z">
        <w:r w:rsidRPr="0043635D">
          <w:rPr>
            <w:rFonts w:eastAsia="Times New Roman"/>
            <w:szCs w:val="24"/>
            <w:lang w:eastAsia="en-US"/>
          </w:rPr>
          <w:br/>
          <w:t>Α. Επί της αναφοράς στην Παγκόσμια Ημέρα Δημοκρατίας:</w:t>
        </w:r>
        <w:r w:rsidRPr="0043635D">
          <w:rPr>
            <w:rFonts w:eastAsia="Times New Roman"/>
            <w:szCs w:val="24"/>
            <w:lang w:eastAsia="en-US"/>
          </w:rPr>
          <w:br/>
          <w:t>ΒΟΥΤΣΗΣ Ν. , σελ.</w:t>
        </w:r>
        <w:r w:rsidRPr="0043635D">
          <w:rPr>
            <w:rFonts w:eastAsia="Times New Roman"/>
            <w:szCs w:val="24"/>
            <w:lang w:eastAsia="en-US"/>
          </w:rPr>
          <w:br/>
          <w:t>ΚΡΕΜΑΣΤΙΝΟΣ Δ. , σελ.</w:t>
        </w:r>
        <w:r w:rsidRPr="0043635D">
          <w:rPr>
            <w:rFonts w:eastAsia="Times New Roman"/>
            <w:szCs w:val="24"/>
            <w:lang w:eastAsia="en-US"/>
          </w:rPr>
          <w:br/>
        </w:r>
        <w:r w:rsidRPr="0043635D">
          <w:rPr>
            <w:rFonts w:eastAsia="Times New Roman"/>
            <w:szCs w:val="24"/>
            <w:lang w:eastAsia="en-US"/>
          </w:rPr>
          <w:br/>
          <w:t>Β. Επί της αναφοράς στην Ημέρα Εθνικής Μνήμης για την καταστροφή του Μικρασιατικού Ελληνισμού:</w:t>
        </w:r>
        <w:r w:rsidRPr="0043635D">
          <w:rPr>
            <w:rFonts w:eastAsia="Times New Roman"/>
            <w:szCs w:val="24"/>
            <w:lang w:eastAsia="en-US"/>
          </w:rPr>
          <w:br/>
          <w:t>ΓΕΩΡΓΙΑΔΗΣ Μ. , σελ.</w:t>
        </w:r>
        <w:r w:rsidRPr="0043635D">
          <w:rPr>
            <w:rFonts w:eastAsia="Times New Roman"/>
            <w:szCs w:val="24"/>
            <w:lang w:eastAsia="en-US"/>
          </w:rPr>
          <w:br/>
          <w:t>ΚΕΓΚΕΡΟΓΛΟΥ Β. , σελ.</w:t>
        </w:r>
        <w:r w:rsidRPr="0043635D">
          <w:rPr>
            <w:rFonts w:eastAsia="Times New Roman"/>
            <w:szCs w:val="24"/>
            <w:lang w:eastAsia="en-US"/>
          </w:rPr>
          <w:br/>
          <w:t>ΚΡΕΜΑΣΤΙΝΟΣ Δ. , σελ.</w:t>
        </w:r>
        <w:r w:rsidRPr="0043635D">
          <w:rPr>
            <w:rFonts w:eastAsia="Times New Roman"/>
            <w:szCs w:val="24"/>
            <w:lang w:eastAsia="en-US"/>
          </w:rPr>
          <w:br/>
          <w:t>ΛΑΖΑΡΙΔΗΣ Γ. , σελ.</w:t>
        </w:r>
        <w:r w:rsidRPr="0043635D">
          <w:rPr>
            <w:rFonts w:eastAsia="Times New Roman"/>
            <w:szCs w:val="24"/>
            <w:lang w:eastAsia="en-US"/>
          </w:rPr>
          <w:br/>
          <w:t>ΜΑΥΡΩΤΑΣ Γ. , σελ.</w:t>
        </w:r>
        <w:r w:rsidRPr="0043635D">
          <w:rPr>
            <w:rFonts w:eastAsia="Times New Roman"/>
            <w:szCs w:val="24"/>
            <w:lang w:eastAsia="en-US"/>
          </w:rPr>
          <w:br/>
          <w:t>ΜΙΧΑΗΛΙΔΗΣ Α. , σελ.</w:t>
        </w:r>
        <w:r w:rsidRPr="0043635D">
          <w:rPr>
            <w:rFonts w:eastAsia="Times New Roman"/>
            <w:szCs w:val="24"/>
            <w:lang w:eastAsia="en-US"/>
          </w:rPr>
          <w:br/>
          <w:t>ΜΠΑΞΕΒΑΝΑΚΗΣ Δ. , σελ.</w:t>
        </w:r>
        <w:r w:rsidRPr="0043635D">
          <w:rPr>
            <w:rFonts w:eastAsia="Times New Roman"/>
            <w:szCs w:val="24"/>
            <w:lang w:eastAsia="en-US"/>
          </w:rPr>
          <w:br/>
          <w:t>ΣΑΧΙΝΙΔΗΣ Ι. , σελ.</w:t>
        </w:r>
        <w:r w:rsidRPr="0043635D">
          <w:rPr>
            <w:rFonts w:eastAsia="Times New Roman"/>
            <w:szCs w:val="24"/>
            <w:lang w:eastAsia="en-US"/>
          </w:rPr>
          <w:br/>
          <w:t>ΣΥΝΤΥΧΑΚΗΣ Ε. , σελ.</w:t>
        </w:r>
        <w:r w:rsidRPr="0043635D">
          <w:rPr>
            <w:rFonts w:eastAsia="Times New Roman"/>
            <w:szCs w:val="24"/>
            <w:lang w:eastAsia="en-US"/>
          </w:rPr>
          <w:br/>
          <w:t>ΧΑΡΑΚΟΠΟΥΛΟΣ Μ. , σελ.</w:t>
        </w:r>
        <w:r w:rsidRPr="0043635D">
          <w:rPr>
            <w:rFonts w:eastAsia="Times New Roman"/>
            <w:szCs w:val="24"/>
            <w:lang w:eastAsia="en-US"/>
          </w:rPr>
          <w:br/>
        </w:r>
        <w:r w:rsidRPr="0043635D">
          <w:rPr>
            <w:rFonts w:eastAsia="Times New Roman"/>
            <w:szCs w:val="24"/>
            <w:lang w:eastAsia="en-US"/>
          </w:rPr>
          <w:br/>
          <w:t>Γ. Επί διαδικαστικού θέματος:</w:t>
        </w:r>
        <w:r w:rsidRPr="0043635D">
          <w:rPr>
            <w:rFonts w:eastAsia="Times New Roman"/>
            <w:szCs w:val="24"/>
            <w:lang w:eastAsia="en-US"/>
          </w:rPr>
          <w:br/>
          <w:t>ΒΟΥΛΤΕΨΗ Σ. , σελ.</w:t>
        </w:r>
        <w:r w:rsidRPr="0043635D">
          <w:rPr>
            <w:rFonts w:eastAsia="Times New Roman"/>
            <w:szCs w:val="24"/>
            <w:lang w:eastAsia="en-US"/>
          </w:rPr>
          <w:br/>
          <w:t>ΔΗΜΑΣ Χ. , σελ.</w:t>
        </w:r>
        <w:r w:rsidRPr="0043635D">
          <w:rPr>
            <w:rFonts w:eastAsia="Times New Roman"/>
            <w:szCs w:val="24"/>
            <w:lang w:eastAsia="en-US"/>
          </w:rPr>
          <w:br/>
          <w:t>ΚΡΕΜΑΣΤΙΝΟΣ Δ. , σελ.</w:t>
        </w:r>
        <w:r w:rsidRPr="0043635D">
          <w:rPr>
            <w:rFonts w:eastAsia="Times New Roman"/>
            <w:szCs w:val="24"/>
            <w:lang w:eastAsia="en-US"/>
          </w:rPr>
          <w:br/>
          <w:t>ΞΥΔΑΚΗΣ Ν. , σελ.</w:t>
        </w:r>
        <w:r w:rsidRPr="0043635D">
          <w:rPr>
            <w:rFonts w:eastAsia="Times New Roman"/>
            <w:szCs w:val="24"/>
            <w:lang w:eastAsia="en-US"/>
          </w:rPr>
          <w:br/>
          <w:t>ΧΑΡΑΚΟΠΟΥΛΟΣ Μ. , σελ.</w:t>
        </w:r>
        <w:r w:rsidRPr="0043635D">
          <w:rPr>
            <w:rFonts w:eastAsia="Times New Roman"/>
            <w:szCs w:val="24"/>
            <w:lang w:eastAsia="en-US"/>
          </w:rPr>
          <w:br/>
        </w:r>
        <w:r w:rsidRPr="0043635D">
          <w:rPr>
            <w:rFonts w:eastAsia="Times New Roman"/>
            <w:szCs w:val="24"/>
            <w:lang w:eastAsia="en-US"/>
          </w:rPr>
          <w:br/>
          <w:t>Δ. Επί των επικαίρων ερωτήσεων:</w:t>
        </w:r>
        <w:r w:rsidRPr="0043635D">
          <w:rPr>
            <w:rFonts w:eastAsia="Times New Roman"/>
            <w:szCs w:val="24"/>
            <w:lang w:eastAsia="en-US"/>
          </w:rPr>
          <w:br/>
          <w:t>ΛΟΒΕΡΔΟΣ Α. , σελ.</w:t>
        </w:r>
        <w:r w:rsidRPr="0043635D">
          <w:rPr>
            <w:rFonts w:eastAsia="Times New Roman"/>
            <w:szCs w:val="24"/>
            <w:lang w:eastAsia="en-US"/>
          </w:rPr>
          <w:br/>
          <w:t>ΠΑΠΑΔΗΜΗΤΡΙΟΥ Δ. , σελ.</w:t>
        </w:r>
        <w:r w:rsidRPr="0043635D">
          <w:rPr>
            <w:rFonts w:eastAsia="Times New Roman"/>
            <w:szCs w:val="24"/>
            <w:lang w:eastAsia="en-US"/>
          </w:rPr>
          <w:br/>
          <w:t>ΣΤΑΘΑΚΗΣ Γ. , σελ.</w:t>
        </w:r>
        <w:r w:rsidRPr="0043635D">
          <w:rPr>
            <w:rFonts w:eastAsia="Times New Roman"/>
            <w:szCs w:val="24"/>
            <w:lang w:eastAsia="en-US"/>
          </w:rPr>
          <w:br/>
          <w:t>ΤΡΙΑΝΤΑΦΥΛΛΙΔΗΣ Α. , σελ.</w:t>
        </w:r>
        <w:r w:rsidRPr="0043635D">
          <w:rPr>
            <w:rFonts w:eastAsia="Times New Roman"/>
            <w:szCs w:val="24"/>
            <w:lang w:eastAsia="en-US"/>
          </w:rPr>
          <w:br/>
          <w:t>ΦΩΚΑΣ Α. , σελ.</w:t>
        </w:r>
        <w:r w:rsidRPr="0043635D">
          <w:rPr>
            <w:rFonts w:eastAsia="Times New Roman"/>
            <w:szCs w:val="24"/>
            <w:lang w:eastAsia="en-US"/>
          </w:rPr>
          <w:br/>
        </w:r>
      </w:ins>
    </w:p>
    <w:p w14:paraId="3040C0D2" w14:textId="77777777" w:rsidR="00317D9A" w:rsidRDefault="0043635D">
      <w:pPr>
        <w:spacing w:after="0" w:line="600" w:lineRule="auto"/>
        <w:ind w:firstLine="720"/>
        <w:jc w:val="center"/>
        <w:rPr>
          <w:rFonts w:eastAsia="Times New Roman"/>
          <w:szCs w:val="24"/>
        </w:rPr>
      </w:pPr>
      <w:r>
        <w:rPr>
          <w:rFonts w:eastAsia="Times New Roman"/>
          <w:szCs w:val="24"/>
        </w:rPr>
        <w:t>ΠΡΑΚΤΙΚΑ ΒΟΥΛΗΣ</w:t>
      </w:r>
    </w:p>
    <w:p w14:paraId="3040C0D3" w14:textId="77777777" w:rsidR="00317D9A" w:rsidRDefault="0043635D">
      <w:pPr>
        <w:spacing w:after="0" w:line="600" w:lineRule="auto"/>
        <w:ind w:firstLine="720"/>
        <w:jc w:val="center"/>
        <w:rPr>
          <w:rFonts w:eastAsia="Times New Roman"/>
          <w:szCs w:val="24"/>
        </w:rPr>
      </w:pPr>
      <w:r>
        <w:rPr>
          <w:rFonts w:eastAsia="Times New Roman"/>
          <w:szCs w:val="24"/>
        </w:rPr>
        <w:t xml:space="preserve">ΙΖ΄ ΠΕΡΙΟΔΟΣ </w:t>
      </w:r>
    </w:p>
    <w:p w14:paraId="3040C0D4" w14:textId="77777777" w:rsidR="00317D9A" w:rsidRDefault="0043635D">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040C0D5" w14:textId="77777777" w:rsidR="00317D9A" w:rsidRDefault="0043635D">
      <w:pPr>
        <w:spacing w:after="0" w:line="600" w:lineRule="auto"/>
        <w:ind w:firstLine="720"/>
        <w:jc w:val="center"/>
        <w:rPr>
          <w:rFonts w:eastAsia="Times New Roman"/>
          <w:szCs w:val="24"/>
        </w:rPr>
      </w:pPr>
      <w:r>
        <w:rPr>
          <w:rFonts w:eastAsia="Times New Roman"/>
          <w:szCs w:val="24"/>
        </w:rPr>
        <w:t>ΣΥΝΟΔΟΣ Β΄</w:t>
      </w:r>
    </w:p>
    <w:p w14:paraId="3040C0D6" w14:textId="77777777" w:rsidR="00317D9A" w:rsidRDefault="0043635D">
      <w:pPr>
        <w:spacing w:after="0" w:line="600" w:lineRule="auto"/>
        <w:ind w:firstLine="720"/>
        <w:jc w:val="center"/>
        <w:rPr>
          <w:rFonts w:eastAsia="Times New Roman"/>
          <w:szCs w:val="24"/>
        </w:rPr>
      </w:pPr>
      <w:r>
        <w:rPr>
          <w:rFonts w:eastAsia="Times New Roman"/>
          <w:szCs w:val="24"/>
        </w:rPr>
        <w:t>ΣΥΝΕΔΡΙΑΣΗ ΡΟΖ΄</w:t>
      </w:r>
    </w:p>
    <w:p w14:paraId="3040C0D7" w14:textId="77777777" w:rsidR="00317D9A" w:rsidRDefault="0043635D">
      <w:pPr>
        <w:spacing w:after="0" w:line="600" w:lineRule="auto"/>
        <w:ind w:firstLine="720"/>
        <w:jc w:val="center"/>
        <w:rPr>
          <w:rFonts w:eastAsia="Times New Roman"/>
          <w:szCs w:val="24"/>
        </w:rPr>
      </w:pPr>
      <w:r>
        <w:rPr>
          <w:rFonts w:eastAsia="Times New Roman"/>
          <w:szCs w:val="24"/>
        </w:rPr>
        <w:t>Παρασκευή 15 Σεπτεμβρίου 2017</w:t>
      </w:r>
    </w:p>
    <w:p w14:paraId="3040C0D8" w14:textId="77777777" w:rsidR="00317D9A" w:rsidRDefault="00317D9A">
      <w:pPr>
        <w:spacing w:after="0" w:line="600" w:lineRule="auto"/>
        <w:ind w:firstLine="720"/>
        <w:jc w:val="center"/>
        <w:rPr>
          <w:rFonts w:eastAsia="Times New Roman"/>
          <w:szCs w:val="24"/>
        </w:rPr>
      </w:pPr>
    </w:p>
    <w:p w14:paraId="3040C0D9" w14:textId="77777777" w:rsidR="00317D9A" w:rsidRDefault="0043635D">
      <w:pPr>
        <w:spacing w:after="0" w:line="600" w:lineRule="auto"/>
        <w:ind w:firstLine="720"/>
        <w:jc w:val="both"/>
        <w:rPr>
          <w:rFonts w:eastAsia="Times New Roman"/>
          <w:szCs w:val="24"/>
        </w:rPr>
      </w:pPr>
      <w:r>
        <w:rPr>
          <w:rFonts w:eastAsia="Times New Roman"/>
          <w:szCs w:val="24"/>
        </w:rPr>
        <w:t>Αθήνα, σήμερα στις 15 Σεπτεμβρίου</w:t>
      </w:r>
      <w:r>
        <w:rPr>
          <w:rFonts w:eastAsia="Times New Roman"/>
          <w:szCs w:val="24"/>
        </w:rPr>
        <w:t>,</w:t>
      </w:r>
      <w:r>
        <w:rPr>
          <w:rFonts w:eastAsia="Times New Roman"/>
          <w:szCs w:val="24"/>
        </w:rPr>
        <w:t xml:space="preserve"> ημέρα Παρασκευή και ώρα 10.05΄</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C32F1C">
        <w:rPr>
          <w:rFonts w:eastAsia="Times New Roman"/>
          <w:b/>
          <w:szCs w:val="24"/>
        </w:rPr>
        <w:t>ΔΗΜΗΤΡΙΟΥ ΚΡΕΜΑΣΤΙΝΟΥ</w:t>
      </w:r>
      <w:r w:rsidRPr="00D04042">
        <w:rPr>
          <w:rFonts w:eastAsia="Times New Roman"/>
          <w:szCs w:val="24"/>
        </w:rPr>
        <w:t>.</w:t>
      </w:r>
    </w:p>
    <w:p w14:paraId="3040C0DA" w14:textId="77777777" w:rsidR="00317D9A" w:rsidRDefault="0043635D">
      <w:pPr>
        <w:spacing w:after="0" w:line="600" w:lineRule="auto"/>
        <w:ind w:firstLine="720"/>
        <w:jc w:val="both"/>
        <w:rPr>
          <w:rFonts w:eastAsia="Times New Roman"/>
          <w:szCs w:val="24"/>
        </w:rPr>
      </w:pPr>
      <w:r>
        <w:rPr>
          <w:rFonts w:eastAsia="Times New Roman"/>
          <w:b/>
          <w:bCs/>
          <w:szCs w:val="24"/>
        </w:rPr>
        <w:t>ΠΡΟΕΔΡΕΥΩΝ (</w:t>
      </w:r>
      <w:r>
        <w:rPr>
          <w:rFonts w:eastAsia="Times New Roman"/>
          <w:b/>
          <w:szCs w:val="24"/>
        </w:rPr>
        <w:t>Δημήτριος Κρεμαστινός)</w:t>
      </w:r>
      <w:r>
        <w:rPr>
          <w:rFonts w:eastAsia="Times New Roman"/>
          <w:b/>
          <w:bCs/>
          <w:szCs w:val="24"/>
        </w:rPr>
        <w:t xml:space="preserve">: </w:t>
      </w:r>
      <w:r>
        <w:rPr>
          <w:rFonts w:eastAsia="Times New Roman"/>
          <w:szCs w:val="24"/>
        </w:rPr>
        <w:t>Κυρίες και κύριοι συνάδελφοι, αρχίζει η συνεδρίαση.</w:t>
      </w:r>
    </w:p>
    <w:p w14:paraId="3040C0DB" w14:textId="77777777" w:rsidR="00317D9A" w:rsidRDefault="0043635D">
      <w:pPr>
        <w:spacing w:after="0" w:line="600" w:lineRule="auto"/>
        <w:ind w:left="57" w:firstLine="720"/>
        <w:jc w:val="both"/>
        <w:rPr>
          <w:rFonts w:eastAsia="Times New Roman"/>
          <w:szCs w:val="24"/>
        </w:rPr>
      </w:pPr>
      <w:r>
        <w:rPr>
          <w:rFonts w:eastAsia="Times New Roman"/>
          <w:szCs w:val="24"/>
        </w:rPr>
        <w:t>Παρ</w:t>
      </w:r>
      <w:r>
        <w:rPr>
          <w:rFonts w:eastAsia="Times New Roman"/>
          <w:szCs w:val="24"/>
        </w:rPr>
        <w:t xml:space="preserve">ακαλείται ο Βουλευτής της Ένωσης Κεντρώων κ. Αριστείδης Φωκάς να ανακοινώσει τις αναφορές προς το Σώμα. </w:t>
      </w:r>
    </w:p>
    <w:p w14:paraId="3040C0DC" w14:textId="77777777" w:rsidR="00317D9A" w:rsidRDefault="0043635D">
      <w:pPr>
        <w:spacing w:after="0" w:line="600" w:lineRule="auto"/>
        <w:ind w:left="57" w:firstLine="720"/>
        <w:jc w:val="both"/>
        <w:rPr>
          <w:rFonts w:eastAsia="Times New Roman"/>
          <w:szCs w:val="24"/>
        </w:rPr>
      </w:pPr>
      <w:r>
        <w:rPr>
          <w:rFonts w:eastAsia="Times New Roman"/>
          <w:szCs w:val="24"/>
        </w:rPr>
        <w:t xml:space="preserve">(Ανακοινώνονται προς το Σώμα από τον κ. Αριστείδη Φωκά, Βουλευτή Β΄ Θεσσαλονίκης, τα ακόλουθα: </w:t>
      </w:r>
    </w:p>
    <w:p w14:paraId="3040C0DD" w14:textId="77777777" w:rsidR="00317D9A" w:rsidRDefault="0043635D">
      <w:pPr>
        <w:spacing w:after="0" w:line="600" w:lineRule="auto"/>
        <w:ind w:firstLine="720"/>
        <w:jc w:val="both"/>
        <w:rPr>
          <w:rFonts w:eastAsia="Times New Roman"/>
          <w:szCs w:val="24"/>
        </w:rPr>
      </w:pPr>
      <w:r w:rsidRPr="00E841B3">
        <w:rPr>
          <w:rFonts w:eastAsia="Times New Roman"/>
          <w:szCs w:val="24"/>
        </w:rPr>
        <w:t>Α. ΚΑΤΑΘΕΣΗ ΑΝΑΦΟΡΩΝ</w:t>
      </w:r>
    </w:p>
    <w:p w14:paraId="3040C0DE" w14:textId="77777777" w:rsidR="00317D9A" w:rsidRDefault="0043635D">
      <w:pPr>
        <w:spacing w:after="0" w:line="600" w:lineRule="auto"/>
        <w:ind w:firstLine="720"/>
        <w:jc w:val="center"/>
        <w:rPr>
          <w:rFonts w:eastAsia="Times New Roman"/>
          <w:szCs w:val="24"/>
        </w:rPr>
      </w:pPr>
      <w:r>
        <w:rPr>
          <w:rFonts w:eastAsia="Times New Roman"/>
          <w:szCs w:val="24"/>
        </w:rPr>
        <w:lastRenderedPageBreak/>
        <w:t xml:space="preserve">(Να μπει η σελίδα </w:t>
      </w:r>
      <w:r>
        <w:rPr>
          <w:rFonts w:eastAsia="Times New Roman"/>
          <w:szCs w:val="24"/>
        </w:rPr>
        <w:t>1</w:t>
      </w:r>
      <w:r w:rsidRPr="00E841B3">
        <w:rPr>
          <w:rFonts w:eastAsia="Times New Roman"/>
          <w:szCs w:val="24"/>
        </w:rPr>
        <w:t>α)</w:t>
      </w:r>
    </w:p>
    <w:p w14:paraId="3040C0DF" w14:textId="77777777" w:rsidR="00317D9A" w:rsidRDefault="0043635D">
      <w:pPr>
        <w:spacing w:after="0" w:line="600" w:lineRule="auto"/>
        <w:ind w:firstLine="720"/>
        <w:jc w:val="both"/>
        <w:rPr>
          <w:rFonts w:eastAsia="Times New Roman"/>
          <w:szCs w:val="24"/>
        </w:rPr>
      </w:pPr>
      <w:r w:rsidRPr="00E841B3">
        <w:rPr>
          <w:rFonts w:eastAsia="Times New Roman"/>
          <w:szCs w:val="24"/>
        </w:rPr>
        <w:t>Β. ΑΠΑΝΤΗΣΕΙ</w:t>
      </w:r>
      <w:r w:rsidRPr="00E841B3">
        <w:rPr>
          <w:rFonts w:eastAsia="Times New Roman"/>
          <w:szCs w:val="24"/>
        </w:rPr>
        <w:t>Σ ΥΠΟΥΡΓΩΝ ΣΕ ΕΡΩΤΗΣΕΙΣ ΒΟΥΛΕΥΤΩΝ</w:t>
      </w:r>
    </w:p>
    <w:p w14:paraId="3040C0E0" w14:textId="77777777" w:rsidR="00317D9A" w:rsidRDefault="0043635D">
      <w:pPr>
        <w:spacing w:after="0" w:line="600" w:lineRule="auto"/>
        <w:jc w:val="center"/>
        <w:rPr>
          <w:rFonts w:eastAsia="Times New Roman"/>
          <w:szCs w:val="24"/>
        </w:rPr>
      </w:pPr>
      <w:r>
        <w:rPr>
          <w:rFonts w:eastAsia="Times New Roman"/>
          <w:szCs w:val="24"/>
        </w:rPr>
        <w:t xml:space="preserve">(Να μπει η σελίδα </w:t>
      </w:r>
      <w:r>
        <w:rPr>
          <w:rFonts w:eastAsia="Times New Roman"/>
          <w:szCs w:val="24"/>
        </w:rPr>
        <w:t>1</w:t>
      </w:r>
      <w:r w:rsidRPr="00E841B3">
        <w:rPr>
          <w:rFonts w:eastAsia="Times New Roman"/>
          <w:szCs w:val="24"/>
        </w:rPr>
        <w:t>β)</w:t>
      </w:r>
    </w:p>
    <w:p w14:paraId="3040C0E1" w14:textId="77777777" w:rsidR="00317D9A" w:rsidRDefault="0043635D">
      <w:pPr>
        <w:spacing w:after="0" w:line="600" w:lineRule="auto"/>
        <w:jc w:val="center"/>
        <w:rPr>
          <w:rFonts w:eastAsia="Times New Roman"/>
          <w:szCs w:val="24"/>
        </w:rPr>
      </w:pPr>
      <w:r>
        <w:rPr>
          <w:rFonts w:eastAsia="Times New Roman"/>
          <w:szCs w:val="24"/>
        </w:rPr>
        <w:t>(</w:t>
      </w:r>
      <w:r w:rsidRPr="001C7B71">
        <w:rPr>
          <w:rFonts w:eastAsia="Times New Roman"/>
          <w:color w:val="FF0000"/>
          <w:szCs w:val="24"/>
        </w:rPr>
        <w:t>ΑΛΛΑΓΗ ΣΕΛΙΔΑΣ</w:t>
      </w:r>
      <w:r>
        <w:rPr>
          <w:rFonts w:eastAsia="Times New Roman"/>
          <w:szCs w:val="24"/>
        </w:rPr>
        <w:t>)</w:t>
      </w:r>
    </w:p>
    <w:p w14:paraId="3040C0E2" w14:textId="77777777" w:rsidR="00317D9A" w:rsidRDefault="0043635D">
      <w:pPr>
        <w:spacing w:after="0" w:line="600" w:lineRule="auto"/>
        <w:ind w:firstLine="720"/>
        <w:jc w:val="both"/>
        <w:rPr>
          <w:rFonts w:eastAsia="Times New Roman"/>
          <w:szCs w:val="24"/>
        </w:rPr>
      </w:pPr>
      <w:r>
        <w:rPr>
          <w:rFonts w:eastAsia="Times New Roman"/>
          <w:b/>
          <w:bCs/>
          <w:szCs w:val="24"/>
        </w:rPr>
        <w:t>ΠΡΟΕΔΡΕΥΩΝ (</w:t>
      </w:r>
      <w:r>
        <w:rPr>
          <w:rFonts w:eastAsia="Times New Roman"/>
          <w:b/>
          <w:szCs w:val="24"/>
        </w:rPr>
        <w:t>Δημήτριος Κρεμαστινός)</w:t>
      </w:r>
      <w:r>
        <w:rPr>
          <w:rFonts w:eastAsia="Times New Roman"/>
          <w:b/>
          <w:bCs/>
          <w:szCs w:val="24"/>
        </w:rPr>
        <w:t xml:space="preserve">: </w:t>
      </w:r>
      <w:r>
        <w:rPr>
          <w:rFonts w:eastAsia="Times New Roman"/>
          <w:szCs w:val="24"/>
        </w:rPr>
        <w:t>Κυρίες και κύριοι συνάδελφοι, σ</w:t>
      </w:r>
      <w:r>
        <w:rPr>
          <w:rFonts w:eastAsia="Times New Roman"/>
          <w:szCs w:val="24"/>
        </w:rPr>
        <w:t>ήμερα, όπως γνωρίζετε, είναι η Παγκόσμια Ημέρα Δημοκρατίας και από πλευράς Προεδρείου θα υπάρξει μια ολιγόλεπτη ομιλ</w:t>
      </w:r>
      <w:r>
        <w:rPr>
          <w:rFonts w:eastAsia="Times New Roman"/>
          <w:szCs w:val="24"/>
        </w:rPr>
        <w:t xml:space="preserve">ία, ενώ αμέσως μετά θα προχωρήσουμε στα </w:t>
      </w:r>
      <w:r>
        <w:rPr>
          <w:rFonts w:eastAsia="Times New Roman"/>
          <w:szCs w:val="24"/>
        </w:rPr>
        <w:t xml:space="preserve">προγραμματισμένα για σήμερα </w:t>
      </w:r>
      <w:r>
        <w:rPr>
          <w:rFonts w:eastAsia="Times New Roman"/>
          <w:szCs w:val="24"/>
        </w:rPr>
        <w:t>θέματα.</w:t>
      </w:r>
    </w:p>
    <w:p w14:paraId="3040C0E3" w14:textId="77777777" w:rsidR="00317D9A" w:rsidRDefault="0043635D">
      <w:pPr>
        <w:spacing w:after="0" w:line="600" w:lineRule="auto"/>
        <w:ind w:firstLine="720"/>
        <w:jc w:val="both"/>
        <w:rPr>
          <w:rFonts w:eastAsia="Times New Roman"/>
          <w:szCs w:val="24"/>
        </w:rPr>
      </w:pPr>
      <w:r>
        <w:rPr>
          <w:rFonts w:eastAsia="Times New Roman"/>
          <w:szCs w:val="24"/>
        </w:rPr>
        <w:t>Η Ελλάδα έχει δώσει στην ανθρωπότητα -και αυτό αναγνωρίζεται παγκόσμια- δύο μεγάλους θεσμούς. Τη δημοκρατία και το θέατρο. Το θέατρο ως σενάριο και παράσταση δεν έχει προηγούμενο σ</w:t>
      </w:r>
      <w:r>
        <w:rPr>
          <w:rFonts w:eastAsia="Times New Roman"/>
          <w:szCs w:val="24"/>
        </w:rPr>
        <w:t>την παγκόσμια ιστορία. Δεν υπήρξαν Αισχύλος, Σοφοκλής, Ευριπίδης, Αριστοφάνης ως θεατρικοί συγγραφείς πριν από το αρχαίο ελληνικό θέατρο. Το ίδιο και η δημοκρατία. Η δημοκρατία γεννήθηκε σε αυτήν τη μικρή γωνιά της γης πέντε αιώνες προ Χριστού από τον Κλει</w:t>
      </w:r>
      <w:r>
        <w:rPr>
          <w:rFonts w:eastAsia="Times New Roman"/>
          <w:szCs w:val="24"/>
        </w:rPr>
        <w:t>σθένη, ο οποίος εγκαθίδρυσε στην Αθήνα το δημοκρατικό πολίτευμα μετά την τυραννία του Πει</w:t>
      </w:r>
      <w:r>
        <w:rPr>
          <w:rFonts w:eastAsia="Times New Roman"/>
          <w:szCs w:val="24"/>
        </w:rPr>
        <w:lastRenderedPageBreak/>
        <w:t xml:space="preserve">σίστρατου. Εντούτοις, κατά τον Αριστοτέλη αρχή της δημοκρατίας, όπως γράφει, </w:t>
      </w:r>
      <w:proofErr w:type="spellStart"/>
      <w:r>
        <w:rPr>
          <w:rFonts w:eastAsia="Times New Roman"/>
          <w:szCs w:val="24"/>
        </w:rPr>
        <w:t>εγένετο</w:t>
      </w:r>
      <w:proofErr w:type="spellEnd"/>
      <w:r>
        <w:rPr>
          <w:rFonts w:eastAsia="Times New Roman"/>
          <w:szCs w:val="24"/>
        </w:rPr>
        <w:t xml:space="preserve"> από τον Σόλωνα, που θεωρείται και πατέρας της και ο οποίος πριν από τον Κλεισθένη </w:t>
      </w:r>
      <w:r>
        <w:rPr>
          <w:rFonts w:eastAsia="Times New Roman"/>
          <w:szCs w:val="24"/>
        </w:rPr>
        <w:t xml:space="preserve">είχε θέσει τα σπέρματά της. Ήταν ο πρώτος που αναμόρφωσε ριζικά τους πολιτικούς και κοινωνικούς θεσμούς στην Αθήνα. Όμως ο Κλεισθένης -και αυτό αναγνωρίζεται από όλους τους ιστορικούς- ήταν εκείνος που μεταρρύθμισε ουσιαστικά το δημοκρατικό πολίτευμα και </w:t>
      </w:r>
      <w:proofErr w:type="spellStart"/>
      <w:r>
        <w:rPr>
          <w:rFonts w:eastAsia="Times New Roman"/>
          <w:szCs w:val="24"/>
        </w:rPr>
        <w:t>ε</w:t>
      </w:r>
      <w:r>
        <w:rPr>
          <w:rFonts w:eastAsia="Times New Roman"/>
          <w:szCs w:val="24"/>
        </w:rPr>
        <w:t>σφράγισε</w:t>
      </w:r>
      <w:proofErr w:type="spellEnd"/>
      <w:r>
        <w:rPr>
          <w:rFonts w:eastAsia="Times New Roman"/>
          <w:szCs w:val="24"/>
        </w:rPr>
        <w:t xml:space="preserve"> τον δημοκρατικό του χαρακτήρα.</w:t>
      </w:r>
    </w:p>
    <w:p w14:paraId="3040C0E4" w14:textId="77777777" w:rsidR="00317D9A" w:rsidRDefault="0043635D">
      <w:pPr>
        <w:spacing w:after="0" w:line="600" w:lineRule="auto"/>
        <w:ind w:firstLine="720"/>
        <w:jc w:val="both"/>
        <w:rPr>
          <w:rFonts w:eastAsia="Times New Roman"/>
          <w:szCs w:val="24"/>
        </w:rPr>
      </w:pPr>
      <w:r>
        <w:rPr>
          <w:rFonts w:eastAsia="Times New Roman"/>
          <w:szCs w:val="24"/>
        </w:rPr>
        <w:t>Εν συνεχεία, ο Περικλής κατά τον «</w:t>
      </w:r>
      <w:proofErr w:type="spellStart"/>
      <w:r>
        <w:rPr>
          <w:rFonts w:eastAsia="Times New Roman"/>
          <w:szCs w:val="24"/>
        </w:rPr>
        <w:t>Χρυσούν</w:t>
      </w:r>
      <w:proofErr w:type="spellEnd"/>
      <w:r>
        <w:rPr>
          <w:rFonts w:eastAsia="Times New Roman"/>
          <w:szCs w:val="24"/>
        </w:rPr>
        <w:t xml:space="preserve"> Αιώνα» του </w:t>
      </w:r>
      <w:proofErr w:type="spellStart"/>
      <w:r>
        <w:rPr>
          <w:rFonts w:eastAsia="Times New Roman"/>
          <w:szCs w:val="24"/>
        </w:rPr>
        <w:t>ελάμπρυνε</w:t>
      </w:r>
      <w:proofErr w:type="spellEnd"/>
      <w:r>
        <w:rPr>
          <w:rFonts w:eastAsia="Times New Roman"/>
          <w:szCs w:val="24"/>
        </w:rPr>
        <w:t xml:space="preserve"> τη αθηναϊκή δημοκρατία έτσι που ο Θουκυδίδης στον «Επιτάφιο» περιγράφει ότι «</w:t>
      </w:r>
      <w:proofErr w:type="spellStart"/>
      <w:r>
        <w:rPr>
          <w:rFonts w:eastAsia="Times New Roman"/>
          <w:szCs w:val="24"/>
        </w:rPr>
        <w:t>Εγίγνετό</w:t>
      </w:r>
      <w:proofErr w:type="spellEnd"/>
      <w:r>
        <w:rPr>
          <w:rFonts w:eastAsia="Times New Roman"/>
          <w:szCs w:val="24"/>
        </w:rPr>
        <w:t xml:space="preserve"> τε λόγω μεν δημοκρατία, έργω </w:t>
      </w:r>
      <w:r>
        <w:rPr>
          <w:rFonts w:eastAsia="Times New Roman"/>
          <w:bCs/>
          <w:szCs w:val="24"/>
        </w:rPr>
        <w:t>δε υπό</w:t>
      </w:r>
      <w:r>
        <w:rPr>
          <w:rFonts w:eastAsia="Times New Roman"/>
          <w:szCs w:val="24"/>
        </w:rPr>
        <w:t xml:space="preserve"> του </w:t>
      </w:r>
      <w:r>
        <w:rPr>
          <w:rFonts w:eastAsia="Times New Roman"/>
          <w:bCs/>
          <w:szCs w:val="24"/>
        </w:rPr>
        <w:t>πρώτου ανδρός αρχή», δηλαδή</w:t>
      </w:r>
      <w:r>
        <w:rPr>
          <w:rFonts w:eastAsia="Times New Roman"/>
          <w:bCs/>
          <w:szCs w:val="24"/>
        </w:rPr>
        <w:t xml:space="preserve"> εισήγαγε την έννοια του πρώτου ανδρός στη δημοκρατία, κάτι ανάλογο με τον θεσμό του Πρωθυπουργού σήμερα.</w:t>
      </w:r>
    </w:p>
    <w:p w14:paraId="3040C0E5" w14:textId="77777777" w:rsidR="00317D9A" w:rsidRDefault="0043635D">
      <w:pPr>
        <w:spacing w:after="0" w:line="600" w:lineRule="auto"/>
        <w:ind w:firstLine="720"/>
        <w:jc w:val="both"/>
        <w:rPr>
          <w:rFonts w:eastAsia="Times New Roman"/>
          <w:szCs w:val="24"/>
        </w:rPr>
      </w:pPr>
      <w:r>
        <w:rPr>
          <w:rFonts w:eastAsia="Times New Roman"/>
          <w:szCs w:val="24"/>
        </w:rPr>
        <w:t>Η έννοια «δημοκρατία» αναμφισβήτητα γεννήθηκε στην Ελλάδα. Άλλωστε, το λέει και η ετυμολογία της λέξης. Σημαίνει ότι «ο δήμος κρατεί», δηλαδή ότι ο λα</w:t>
      </w:r>
      <w:r>
        <w:rPr>
          <w:rFonts w:eastAsia="Times New Roman"/>
          <w:szCs w:val="24"/>
        </w:rPr>
        <w:t xml:space="preserve">ός κυβερνά, γεγονός που αποτυπώνεται και στο πρώτο άρθρο του Συντάγματός μας σε ομοφωνία με τον Αβραάμ Λίνκολν, ο οποίος κατά τον εμφύλιο πόλεμο στην Αμερική, έγγραφε για το δημοκρατικό πολίτευμα: </w:t>
      </w:r>
      <w:r>
        <w:rPr>
          <w:rFonts w:eastAsia="Times New Roman"/>
          <w:szCs w:val="24"/>
        </w:rPr>
        <w:lastRenderedPageBreak/>
        <w:t>«</w:t>
      </w:r>
      <w:r>
        <w:rPr>
          <w:rFonts w:eastAsia="Times New Roman"/>
          <w:szCs w:val="24"/>
          <w:lang w:val="en-US"/>
        </w:rPr>
        <w:t>Government</w:t>
      </w:r>
      <w:r>
        <w:rPr>
          <w:rFonts w:eastAsia="Times New Roman"/>
          <w:szCs w:val="24"/>
        </w:rPr>
        <w:t xml:space="preserve"> </w:t>
      </w:r>
      <w:r>
        <w:rPr>
          <w:rFonts w:eastAsia="Times New Roman"/>
          <w:szCs w:val="24"/>
          <w:lang w:val="en-US"/>
        </w:rPr>
        <w:t>of</w:t>
      </w:r>
      <w:r>
        <w:rPr>
          <w:rFonts w:eastAsia="Times New Roman"/>
          <w:szCs w:val="24"/>
        </w:rPr>
        <w:t xml:space="preserve"> </w:t>
      </w:r>
      <w:r>
        <w:rPr>
          <w:rFonts w:eastAsia="Times New Roman"/>
          <w:szCs w:val="24"/>
          <w:lang w:val="en-US"/>
        </w:rPr>
        <w:t>the</w:t>
      </w:r>
      <w:r>
        <w:rPr>
          <w:rFonts w:eastAsia="Times New Roman"/>
          <w:szCs w:val="24"/>
        </w:rPr>
        <w:t xml:space="preserve"> </w:t>
      </w:r>
      <w:r>
        <w:rPr>
          <w:rFonts w:eastAsia="Times New Roman"/>
          <w:szCs w:val="24"/>
          <w:lang w:val="en-US"/>
        </w:rPr>
        <w:t>people</w:t>
      </w:r>
      <w:r>
        <w:rPr>
          <w:rFonts w:eastAsia="Times New Roman"/>
          <w:szCs w:val="24"/>
        </w:rPr>
        <w:t xml:space="preserve">, </w:t>
      </w:r>
      <w:r>
        <w:rPr>
          <w:rFonts w:eastAsia="Times New Roman"/>
          <w:szCs w:val="24"/>
          <w:lang w:val="en-US"/>
        </w:rPr>
        <w:t>by</w:t>
      </w:r>
      <w:r>
        <w:rPr>
          <w:rFonts w:eastAsia="Times New Roman"/>
          <w:szCs w:val="24"/>
        </w:rPr>
        <w:t xml:space="preserve"> </w:t>
      </w:r>
      <w:r>
        <w:rPr>
          <w:rFonts w:eastAsia="Times New Roman"/>
          <w:szCs w:val="24"/>
          <w:lang w:val="en-US"/>
        </w:rPr>
        <w:t>the</w:t>
      </w:r>
      <w:r>
        <w:rPr>
          <w:rFonts w:eastAsia="Times New Roman"/>
          <w:szCs w:val="24"/>
        </w:rPr>
        <w:t xml:space="preserve"> </w:t>
      </w:r>
      <w:r>
        <w:rPr>
          <w:rFonts w:eastAsia="Times New Roman"/>
          <w:szCs w:val="24"/>
          <w:lang w:val="en-US"/>
        </w:rPr>
        <w:t>people</w:t>
      </w:r>
      <w:r>
        <w:rPr>
          <w:rFonts w:eastAsia="Times New Roman"/>
          <w:szCs w:val="24"/>
        </w:rPr>
        <w:t xml:space="preserve">, </w:t>
      </w:r>
      <w:r>
        <w:rPr>
          <w:rFonts w:eastAsia="Times New Roman"/>
          <w:szCs w:val="24"/>
          <w:lang w:val="en-US"/>
        </w:rPr>
        <w:t>for</w:t>
      </w:r>
      <w:r>
        <w:rPr>
          <w:rFonts w:eastAsia="Times New Roman"/>
          <w:szCs w:val="24"/>
        </w:rPr>
        <w:t xml:space="preserve"> </w:t>
      </w:r>
      <w:r>
        <w:rPr>
          <w:rFonts w:eastAsia="Times New Roman"/>
          <w:szCs w:val="24"/>
          <w:lang w:val="en-US"/>
        </w:rPr>
        <w:t>the</w:t>
      </w:r>
      <w:r>
        <w:rPr>
          <w:rFonts w:eastAsia="Times New Roman"/>
          <w:szCs w:val="24"/>
        </w:rPr>
        <w:t xml:space="preserve"> </w:t>
      </w:r>
      <w:r>
        <w:rPr>
          <w:rFonts w:eastAsia="Times New Roman"/>
          <w:szCs w:val="24"/>
          <w:lang w:val="en-US"/>
        </w:rPr>
        <w:t>people</w:t>
      </w:r>
      <w:r>
        <w:rPr>
          <w:rFonts w:eastAsia="Times New Roman"/>
          <w:szCs w:val="24"/>
        </w:rPr>
        <w:t xml:space="preserve">», </w:t>
      </w:r>
      <w:r>
        <w:rPr>
          <w:rFonts w:eastAsia="Times New Roman"/>
          <w:szCs w:val="24"/>
        </w:rPr>
        <w:t>δηλαδή «εξουσία που πηγάζει και ασκείται από το λαό και υπηρετεί το λαό και τα συμφέροντα του λαού».</w:t>
      </w:r>
    </w:p>
    <w:p w14:paraId="3040C0E6" w14:textId="77777777" w:rsidR="00317D9A" w:rsidRDefault="0043635D">
      <w:pPr>
        <w:spacing w:after="0" w:line="600" w:lineRule="auto"/>
        <w:ind w:firstLine="720"/>
        <w:jc w:val="both"/>
        <w:rPr>
          <w:rFonts w:eastAsia="Times New Roman"/>
          <w:szCs w:val="24"/>
        </w:rPr>
      </w:pPr>
      <w:r>
        <w:rPr>
          <w:rFonts w:eastAsia="Times New Roman"/>
          <w:szCs w:val="24"/>
        </w:rPr>
        <w:t>Τη μαγική αυτή λέξη «δημοκρατία» υιοθέτησε όλος ο πλανήτης πλην ελαχίστων κρατών, π</w:t>
      </w:r>
      <w:r>
        <w:rPr>
          <w:rFonts w:eastAsia="Times New Roman"/>
          <w:szCs w:val="24"/>
        </w:rPr>
        <w:t xml:space="preserve">αραδείγματος </w:t>
      </w:r>
      <w:r>
        <w:rPr>
          <w:rFonts w:eastAsia="Times New Roman"/>
          <w:szCs w:val="24"/>
        </w:rPr>
        <w:t>χ</w:t>
      </w:r>
      <w:r>
        <w:rPr>
          <w:rFonts w:eastAsia="Times New Roman"/>
          <w:szCs w:val="24"/>
        </w:rPr>
        <w:t xml:space="preserve">άριν </w:t>
      </w:r>
      <w:r>
        <w:rPr>
          <w:rFonts w:eastAsia="Times New Roman"/>
          <w:szCs w:val="24"/>
        </w:rPr>
        <w:t xml:space="preserve">. του Βατικανού, αλλά με διαφορετικές μορφές σε κάθε </w:t>
      </w:r>
      <w:r>
        <w:rPr>
          <w:rFonts w:eastAsia="Times New Roman"/>
          <w:szCs w:val="24"/>
        </w:rPr>
        <w:t xml:space="preserve">χώρα, είτε ως Αντιπροσωπευτική Δημοκρατία είτε ως Κοινοβουλευτική Δημοκρατία είτε ως Βασιλευομένη Δημοκρατία είτε ως Προεδρική Δημοκρατία είτε ως </w:t>
      </w:r>
      <w:proofErr w:type="spellStart"/>
      <w:r>
        <w:rPr>
          <w:rFonts w:eastAsia="Times New Roman"/>
          <w:szCs w:val="24"/>
        </w:rPr>
        <w:t>Προεδρευομένη</w:t>
      </w:r>
      <w:proofErr w:type="spellEnd"/>
      <w:r>
        <w:rPr>
          <w:rFonts w:eastAsia="Times New Roman"/>
          <w:szCs w:val="24"/>
        </w:rPr>
        <w:t xml:space="preserve"> Δημοκρατία είτε ως Λαϊκή Δημοκρατία. Ποια, όμως, είναι η πραγματική δημοκρατία; Στην πραγματικότ</w:t>
      </w:r>
      <w:r>
        <w:rPr>
          <w:rFonts w:eastAsia="Times New Roman"/>
          <w:szCs w:val="24"/>
        </w:rPr>
        <w:t xml:space="preserve">ητα πρόκειται για την άμεση δημοκρατία και την έμμεση δημοκρατία. Στην άμεση δημοκρατία μετέχει άμεσα ο λαός, </w:t>
      </w:r>
      <w:r>
        <w:rPr>
          <w:rFonts w:eastAsia="Times New Roman"/>
          <w:szCs w:val="24"/>
        </w:rPr>
        <w:t>όπως,</w:t>
      </w:r>
      <w:r>
        <w:rPr>
          <w:rFonts w:eastAsia="Times New Roman"/>
          <w:szCs w:val="24"/>
        </w:rPr>
        <w:t xml:space="preserve"> π</w:t>
      </w:r>
      <w:r>
        <w:rPr>
          <w:rFonts w:eastAsia="Times New Roman"/>
          <w:szCs w:val="24"/>
        </w:rPr>
        <w:t xml:space="preserve">αραδείγματος </w:t>
      </w:r>
      <w:r>
        <w:rPr>
          <w:rFonts w:eastAsia="Times New Roman"/>
          <w:szCs w:val="24"/>
        </w:rPr>
        <w:t>χ</w:t>
      </w:r>
      <w:r>
        <w:rPr>
          <w:rFonts w:eastAsia="Times New Roman"/>
          <w:szCs w:val="24"/>
        </w:rPr>
        <w:t>άριν</w:t>
      </w:r>
      <w:r>
        <w:rPr>
          <w:rFonts w:eastAsia="Times New Roman"/>
          <w:szCs w:val="24"/>
        </w:rPr>
        <w:t>,</w:t>
      </w:r>
      <w:r>
        <w:rPr>
          <w:rFonts w:eastAsia="Times New Roman"/>
          <w:szCs w:val="24"/>
        </w:rPr>
        <w:t xml:space="preserve"> η Αθηναϊκή Δημοκρατία έστω και αν δεν αφορούσε όλους, καθώς οι δούλοι δεν συμμετείχαν, ενώ στην έμμεση δημοκρατία μετέχ</w:t>
      </w:r>
      <w:r>
        <w:rPr>
          <w:rFonts w:eastAsia="Times New Roman"/>
          <w:szCs w:val="24"/>
        </w:rPr>
        <w:t>ει ο λαός δια των αντιπροσώπων τους. Εντούτοις, και η έμμεση δημοκρατία δια των δημοψηφισμάτων, τείνει να προσομοιάζει με την άμεση. Παραδείγματα κρατών, όπως η Ελβετία, με τα αλλεπάλληλα δημοψηφίσματα και η Μεγάλη Βρετανία όπου τελευταία με το δημοψήφισμα</w:t>
      </w:r>
      <w:r>
        <w:rPr>
          <w:rFonts w:eastAsia="Times New Roman"/>
          <w:szCs w:val="24"/>
        </w:rPr>
        <w:t xml:space="preserve"> </w:t>
      </w:r>
      <w:r>
        <w:rPr>
          <w:rFonts w:eastAsia="Times New Roman"/>
          <w:szCs w:val="24"/>
          <w:lang w:val="en-US"/>
        </w:rPr>
        <w:t>Brexit</w:t>
      </w:r>
      <w:r>
        <w:rPr>
          <w:rFonts w:eastAsia="Times New Roman"/>
          <w:szCs w:val="24"/>
        </w:rPr>
        <w:t>, ο λαός εκφρά</w:t>
      </w:r>
      <w:r>
        <w:rPr>
          <w:rFonts w:eastAsia="Times New Roman"/>
          <w:szCs w:val="24"/>
        </w:rPr>
        <w:lastRenderedPageBreak/>
        <w:t>στηκε και πήρε μια ιστορική απόφαση για τη χώρα και την Ευρώπη στους ώμους του. Εκεί πραγματικά έστω και το οριακό αποτέλεσμα του δημοψηφίσματος έγινε σεβαστό από όλους και αποδεκτό από όλους και μη αναστρέψιμο. Σε αυτό συμμορφώθηκαν ο</w:t>
      </w:r>
      <w:r>
        <w:rPr>
          <w:rFonts w:eastAsia="Times New Roman"/>
          <w:szCs w:val="24"/>
        </w:rPr>
        <w:t xml:space="preserve">ι πάντες, </w:t>
      </w:r>
      <w:r>
        <w:rPr>
          <w:rFonts w:eastAsia="Times New Roman"/>
          <w:szCs w:val="24"/>
        </w:rPr>
        <w:t>β</w:t>
      </w:r>
      <w:r>
        <w:rPr>
          <w:rFonts w:eastAsia="Times New Roman"/>
          <w:szCs w:val="24"/>
        </w:rPr>
        <w:t xml:space="preserve">ασίλισσα, </w:t>
      </w:r>
      <w:r>
        <w:rPr>
          <w:rFonts w:eastAsia="Times New Roman"/>
          <w:szCs w:val="24"/>
        </w:rPr>
        <w:t>κ</w:t>
      </w:r>
      <w:r>
        <w:rPr>
          <w:rFonts w:eastAsia="Times New Roman"/>
          <w:szCs w:val="24"/>
        </w:rPr>
        <w:t xml:space="preserve">υβέρνηση, </w:t>
      </w:r>
      <w:r>
        <w:rPr>
          <w:rFonts w:eastAsia="Times New Roman"/>
          <w:szCs w:val="24"/>
        </w:rPr>
        <w:t>β</w:t>
      </w:r>
      <w:r>
        <w:rPr>
          <w:rFonts w:eastAsia="Times New Roman"/>
          <w:szCs w:val="24"/>
        </w:rPr>
        <w:t>ουλή και έδωσαν ένα παράδειγμα δημοκρατίας προς μίμηση παγκόσμια.</w:t>
      </w:r>
    </w:p>
    <w:p w14:paraId="3040C0E7" w14:textId="77777777" w:rsidR="00317D9A" w:rsidRDefault="0043635D">
      <w:pPr>
        <w:spacing w:after="0" w:line="600" w:lineRule="auto"/>
        <w:ind w:firstLine="720"/>
        <w:jc w:val="both"/>
        <w:rPr>
          <w:rFonts w:eastAsia="Times New Roman"/>
          <w:szCs w:val="24"/>
        </w:rPr>
      </w:pPr>
      <w:r>
        <w:rPr>
          <w:rFonts w:eastAsia="Times New Roman"/>
          <w:szCs w:val="24"/>
        </w:rPr>
        <w:t xml:space="preserve">Η Παγκόσμια Ημέρα Δημοκρατίας γιορτάζεται κάθε χρόνο στις 15 Σεπτεμβρίου, με πρωτοβουλία της Διακοινοβουλευτικής Ένωσης από το 1997 έως το 2007. Υιοθετήθηκε </w:t>
      </w:r>
      <w:r>
        <w:rPr>
          <w:rFonts w:eastAsia="Times New Roman"/>
          <w:szCs w:val="24"/>
        </w:rPr>
        <w:t xml:space="preserve">από τη Γενική Συνέλευση του ΟΗΕ το 2007. Ο εορτασμός αυτός στοχεύει στην ανάδειξη των αξιών, που αντιπροσωπεύει η </w:t>
      </w:r>
      <w:r>
        <w:rPr>
          <w:rFonts w:eastAsia="Times New Roman"/>
          <w:szCs w:val="24"/>
        </w:rPr>
        <w:t>δ</w:t>
      </w:r>
      <w:r>
        <w:rPr>
          <w:rFonts w:eastAsia="Times New Roman"/>
          <w:szCs w:val="24"/>
        </w:rPr>
        <w:t>ημοκρατία, δηλαδή της ελευθερίας, των ανθρωπίνων δικαιωμάτων και της ελεύθερης έκφρασης μέσω ελευθέρων και αδιάβλητων εκλογών.</w:t>
      </w:r>
    </w:p>
    <w:p w14:paraId="3040C0E8" w14:textId="77777777" w:rsidR="00317D9A" w:rsidRDefault="0043635D">
      <w:pPr>
        <w:spacing w:after="0" w:line="600" w:lineRule="auto"/>
        <w:ind w:firstLine="720"/>
        <w:jc w:val="both"/>
        <w:rPr>
          <w:rFonts w:eastAsia="Times New Roman"/>
          <w:szCs w:val="24"/>
        </w:rPr>
      </w:pPr>
      <w:r>
        <w:rPr>
          <w:rFonts w:eastAsia="Times New Roman"/>
          <w:szCs w:val="24"/>
        </w:rPr>
        <w:t>Σήμερα τις αξί</w:t>
      </w:r>
      <w:r>
        <w:rPr>
          <w:rFonts w:eastAsia="Times New Roman"/>
          <w:szCs w:val="24"/>
        </w:rPr>
        <w:t>ες αυτές καλούνται όλα τα κράτη να σέβονται και να υλοποιούν. Όλα αυτά βέβαια, υπό τη βασικότερη προϋπόθεση ότι η τέταρτη εξουσία, δηλαδή τα ΜΜΕ θα ενημερώνουν σωστά το λαό και δεν θα παραμορφώνουν την είδηση υπηρετώντας μεμονωμένα ή διαπλεκόμενα συμφέροντ</w:t>
      </w:r>
      <w:r>
        <w:rPr>
          <w:rFonts w:eastAsia="Times New Roman"/>
          <w:szCs w:val="24"/>
        </w:rPr>
        <w:t>α και οδηγώντας το λαό σε λάθος αποφάσεις.</w:t>
      </w:r>
    </w:p>
    <w:p w14:paraId="3040C0E9" w14:textId="77777777" w:rsidR="00317D9A" w:rsidRDefault="0043635D">
      <w:pPr>
        <w:spacing w:after="0" w:line="600" w:lineRule="auto"/>
        <w:ind w:firstLine="720"/>
        <w:jc w:val="both"/>
        <w:rPr>
          <w:rFonts w:eastAsia="Times New Roman"/>
          <w:szCs w:val="24"/>
        </w:rPr>
      </w:pPr>
      <w:r>
        <w:rPr>
          <w:rFonts w:eastAsia="Times New Roman"/>
          <w:szCs w:val="24"/>
        </w:rPr>
        <w:lastRenderedPageBreak/>
        <w:t xml:space="preserve">Το δημοκρατικό πολίτευμα είναι ιδιαίτερα ευαίσθητο πολίτευμα που χρειάζεται υψηλού επιπέδου λαούς για να μπορούν να εκφράζονται με υψηλού επιπέδου αντιπροσώπους στα </w:t>
      </w:r>
      <w:r>
        <w:rPr>
          <w:rFonts w:eastAsia="Times New Roman"/>
          <w:szCs w:val="24"/>
        </w:rPr>
        <w:t>κ</w:t>
      </w:r>
      <w:r>
        <w:rPr>
          <w:rFonts w:eastAsia="Times New Roman"/>
          <w:szCs w:val="24"/>
        </w:rPr>
        <w:t xml:space="preserve">οινοβούλιά τους. Την ευαισθησία αλλά και τις </w:t>
      </w:r>
      <w:r>
        <w:rPr>
          <w:rFonts w:eastAsia="Times New Roman"/>
          <w:szCs w:val="24"/>
        </w:rPr>
        <w:t xml:space="preserve">εγγενείς αδυναμίες του δημοκρατικού πολιτεύματος, επισημαίνει η ρήση του </w:t>
      </w:r>
      <w:proofErr w:type="spellStart"/>
      <w:r>
        <w:rPr>
          <w:rFonts w:eastAsia="Times New Roman"/>
          <w:szCs w:val="24"/>
        </w:rPr>
        <w:t>Ουίνστον</w:t>
      </w:r>
      <w:proofErr w:type="spellEnd"/>
      <w:r>
        <w:rPr>
          <w:rFonts w:eastAsia="Times New Roman"/>
          <w:szCs w:val="24"/>
        </w:rPr>
        <w:t xml:space="preserve"> Τσώρτσιλ, με την ιστορική του φράση «η δημοκρατία είναι το χειρότερο πολίτευμα, ελλείψει καλυτέρου», γιατί όλα τα άλλα που χρησιμοποιήθηκαν αποδείχθηκαν χειρότερα.</w:t>
      </w:r>
    </w:p>
    <w:p w14:paraId="3040C0EA" w14:textId="77777777" w:rsidR="00317D9A" w:rsidRDefault="0043635D">
      <w:pPr>
        <w:spacing w:after="0" w:line="600" w:lineRule="auto"/>
        <w:ind w:firstLine="720"/>
        <w:jc w:val="both"/>
        <w:rPr>
          <w:rFonts w:eastAsia="Times New Roman"/>
          <w:szCs w:val="24"/>
        </w:rPr>
      </w:pPr>
      <w:r>
        <w:rPr>
          <w:rFonts w:eastAsia="Times New Roman"/>
          <w:szCs w:val="24"/>
        </w:rPr>
        <w:t xml:space="preserve">Τέλος, σε </w:t>
      </w:r>
      <w:r>
        <w:rPr>
          <w:rFonts w:eastAsia="Times New Roman"/>
          <w:szCs w:val="24"/>
        </w:rPr>
        <w:t xml:space="preserve">εμάς, δηλαδή στην Ελλάδα επαφίεται η μεγάλη κληρονομιά της διαφύλαξης των αξιών της δημοκρατίας και των αγώνων που έχουν γίνει γι’ αυτή διαχρονικά. Η δημοκρατία είναι το πολίτευμα που σέβεται τη μειοψηφία. Όλα τα καθεστώτα έχουν κυβερνήσεις. </w:t>
      </w:r>
      <w:r>
        <w:rPr>
          <w:rFonts w:eastAsia="Times New Roman"/>
          <w:szCs w:val="24"/>
        </w:rPr>
        <w:t>α</w:t>
      </w:r>
      <w:r>
        <w:rPr>
          <w:rFonts w:eastAsia="Times New Roman"/>
          <w:szCs w:val="24"/>
        </w:rPr>
        <w:t>ντιπολιτεύσει</w:t>
      </w:r>
      <w:r>
        <w:rPr>
          <w:rFonts w:eastAsia="Times New Roman"/>
          <w:szCs w:val="24"/>
        </w:rPr>
        <w:t>ς, έχουν μόνο τα δημοκρατικά καθεστώτα.</w:t>
      </w:r>
    </w:p>
    <w:p w14:paraId="3040C0EB" w14:textId="77777777" w:rsidR="00317D9A" w:rsidRDefault="0043635D">
      <w:pPr>
        <w:spacing w:after="0" w:line="600" w:lineRule="auto"/>
        <w:ind w:firstLine="720"/>
        <w:jc w:val="both"/>
        <w:rPr>
          <w:rFonts w:eastAsia="Times New Roman"/>
          <w:szCs w:val="24"/>
        </w:rPr>
      </w:pPr>
      <w:r>
        <w:rPr>
          <w:rFonts w:eastAsia="Times New Roman"/>
          <w:szCs w:val="24"/>
        </w:rPr>
        <w:t>Η Ελλάδα από τον ΟΗΕ μέχρι το μικρότερο διεθνή οργανισμό που σχετίζεται με την ελευθερία και τα ανθρώπινα δικαιώματα, οφείλει να αγωνίζεται, να πρωτοπορεί και να υπενθυμίζει σε όλους την ιστορική διαδρομή των δημοκρα</w:t>
      </w:r>
      <w:r>
        <w:rPr>
          <w:rFonts w:eastAsia="Times New Roman"/>
          <w:szCs w:val="24"/>
        </w:rPr>
        <w:t>τικών θεσμών, απαιτώντας το σεβασμό τους.</w:t>
      </w:r>
    </w:p>
    <w:p w14:paraId="3040C0EC" w14:textId="77777777" w:rsidR="00317D9A" w:rsidRDefault="0043635D">
      <w:pPr>
        <w:spacing w:after="0" w:line="600" w:lineRule="auto"/>
        <w:ind w:firstLine="720"/>
        <w:jc w:val="both"/>
        <w:rPr>
          <w:rFonts w:eastAsia="Times New Roman"/>
          <w:szCs w:val="24"/>
        </w:rPr>
      </w:pPr>
      <w:r>
        <w:rPr>
          <w:rFonts w:eastAsia="Times New Roman"/>
          <w:szCs w:val="24"/>
        </w:rPr>
        <w:lastRenderedPageBreak/>
        <w:t xml:space="preserve">Μετά από αυτήν τη σύντομη εισαγωγή, ο Πρόεδρος της Βουλής έχει ζητήσει -και θα έχει φυσικά- τον λόγο, ο κ. </w:t>
      </w:r>
      <w:proofErr w:type="spellStart"/>
      <w:r>
        <w:rPr>
          <w:rFonts w:eastAsia="Times New Roman"/>
          <w:szCs w:val="24"/>
        </w:rPr>
        <w:t>Βούτσης</w:t>
      </w:r>
      <w:proofErr w:type="spellEnd"/>
      <w:r>
        <w:rPr>
          <w:rFonts w:eastAsia="Times New Roman"/>
          <w:szCs w:val="24"/>
        </w:rPr>
        <w:t xml:space="preserve"> για να μιλήσει, πιστεύω, για το Μουσείο της Δημοκρατίας.</w:t>
      </w:r>
    </w:p>
    <w:p w14:paraId="3040C0ED" w14:textId="77777777" w:rsidR="00317D9A" w:rsidRDefault="0043635D">
      <w:pPr>
        <w:spacing w:after="0" w:line="600" w:lineRule="auto"/>
        <w:ind w:firstLine="720"/>
        <w:jc w:val="both"/>
        <w:rPr>
          <w:rFonts w:eastAsia="Times New Roman"/>
          <w:szCs w:val="24"/>
        </w:rPr>
      </w:pPr>
      <w:r>
        <w:rPr>
          <w:rFonts w:eastAsia="Times New Roman"/>
          <w:szCs w:val="24"/>
        </w:rPr>
        <w:t>Παρακαλώ, κύριε Πρόεδρε.</w:t>
      </w:r>
    </w:p>
    <w:p w14:paraId="3040C0EE" w14:textId="77777777" w:rsidR="00317D9A" w:rsidRDefault="0043635D">
      <w:pPr>
        <w:spacing w:after="0" w:line="600" w:lineRule="auto"/>
        <w:ind w:firstLine="720"/>
        <w:jc w:val="both"/>
        <w:rPr>
          <w:rFonts w:eastAsia="Times New Roman"/>
          <w:szCs w:val="24"/>
        </w:rPr>
      </w:pPr>
      <w:r>
        <w:rPr>
          <w:rFonts w:eastAsia="Times New Roman"/>
          <w:b/>
          <w:szCs w:val="24"/>
        </w:rPr>
        <w:t xml:space="preserve">ΝΙΚΟΛΑΟΣ ΒΟΥΤΣΗΣ </w:t>
      </w:r>
      <w:r>
        <w:rPr>
          <w:rFonts w:eastAsia="Times New Roman"/>
          <w:b/>
          <w:szCs w:val="24"/>
        </w:rPr>
        <w:t>(Πρόεδρος της Βουλής):</w:t>
      </w:r>
      <w:r>
        <w:rPr>
          <w:rFonts w:eastAsia="Times New Roman"/>
          <w:szCs w:val="24"/>
        </w:rPr>
        <w:t xml:space="preserve"> Ευχαριστώ πολύ, κύριε Πρόεδρε.</w:t>
      </w:r>
    </w:p>
    <w:p w14:paraId="3040C0EF" w14:textId="77777777" w:rsidR="00317D9A" w:rsidRDefault="0043635D">
      <w:pPr>
        <w:spacing w:after="0" w:line="600" w:lineRule="auto"/>
        <w:ind w:firstLine="720"/>
        <w:jc w:val="both"/>
        <w:rPr>
          <w:rFonts w:eastAsia="Times New Roman"/>
          <w:szCs w:val="24"/>
        </w:rPr>
      </w:pPr>
      <w:r>
        <w:rPr>
          <w:rFonts w:eastAsia="Times New Roman"/>
          <w:szCs w:val="24"/>
        </w:rPr>
        <w:t xml:space="preserve">Με αφορμή τη σημερινή αναφορά του </w:t>
      </w:r>
      <w:proofErr w:type="spellStart"/>
      <w:r>
        <w:rPr>
          <w:rFonts w:eastAsia="Times New Roman"/>
          <w:szCs w:val="24"/>
        </w:rPr>
        <w:t>Προεδρεύοντος</w:t>
      </w:r>
      <w:proofErr w:type="spellEnd"/>
      <w:r>
        <w:rPr>
          <w:rFonts w:eastAsia="Times New Roman"/>
          <w:szCs w:val="24"/>
        </w:rPr>
        <w:t xml:space="preserve"> του Σώματος, μετά από απόφαση της Διάσκεψης των Προέδρων, για την Ημέρα της Δημοκρατίας, θα ήθελα να ενημερώσω την Ολομέλεια σχετικά με τα ακόλουθα:</w:t>
      </w:r>
    </w:p>
    <w:p w14:paraId="3040C0F0"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Ήθελα να ενημερώσω την Ολομέλεια ότι προ διετίας στην αρχή της τρέχουσας κοινοβουλευτικής περιόδου είχαμε πει ότι θα εργαστούμε για να αναζωογονηθεί η ιδέα και να εφαρμοστεί –εάν είναι δυνατόν- η ίδρυση στη χώρα μας με πρωτοβουλία και της Βουλής, ένα </w:t>
      </w:r>
      <w:r>
        <w:rPr>
          <w:rFonts w:eastAsia="Times New Roman" w:cs="Times New Roman"/>
          <w:szCs w:val="24"/>
        </w:rPr>
        <w:t>μ</w:t>
      </w:r>
      <w:r>
        <w:rPr>
          <w:rFonts w:eastAsia="Times New Roman" w:cs="Times New Roman"/>
          <w:szCs w:val="24"/>
        </w:rPr>
        <w:t>ουσε</w:t>
      </w:r>
      <w:r>
        <w:rPr>
          <w:rFonts w:eastAsia="Times New Roman" w:cs="Times New Roman"/>
          <w:szCs w:val="24"/>
        </w:rPr>
        <w:t xml:space="preserve">ίο της Δημοκρατίας με ορίζοντες διεθνείς, παγκόσμιους. Αυτή η ιδέα είχε </w:t>
      </w:r>
      <w:proofErr w:type="spellStart"/>
      <w:r>
        <w:rPr>
          <w:rFonts w:eastAsia="Times New Roman" w:cs="Times New Roman"/>
          <w:szCs w:val="24"/>
        </w:rPr>
        <w:t>πρωτοακουστεί</w:t>
      </w:r>
      <w:proofErr w:type="spellEnd"/>
      <w:r>
        <w:rPr>
          <w:rFonts w:eastAsia="Times New Roman" w:cs="Times New Roman"/>
          <w:szCs w:val="24"/>
        </w:rPr>
        <w:t xml:space="preserve"> και μάλιστα την είχε παρακολουθήσει ένα εξαιρετικό κείμενο του Αριστόβουλου </w:t>
      </w:r>
      <w:proofErr w:type="spellStart"/>
      <w:r>
        <w:rPr>
          <w:rFonts w:eastAsia="Times New Roman" w:cs="Times New Roman"/>
          <w:szCs w:val="24"/>
        </w:rPr>
        <w:t>Μάνεση</w:t>
      </w:r>
      <w:proofErr w:type="spellEnd"/>
      <w:r>
        <w:rPr>
          <w:rFonts w:eastAsia="Times New Roman" w:cs="Times New Roman"/>
          <w:szCs w:val="24"/>
        </w:rPr>
        <w:t xml:space="preserve"> και του τότε καθηγητή, νυν συναδέλφου, κ. Παρασκευόπουλου προς τον Πρόεδρο της Δημοκρατ</w:t>
      </w:r>
      <w:r>
        <w:rPr>
          <w:rFonts w:eastAsia="Times New Roman" w:cs="Times New Roman"/>
          <w:szCs w:val="24"/>
        </w:rPr>
        <w:t xml:space="preserve">ίας, τον κ. Στεφανόπουλο </w:t>
      </w:r>
      <w:r>
        <w:rPr>
          <w:rFonts w:eastAsia="Times New Roman" w:cs="Times New Roman"/>
          <w:szCs w:val="24"/>
        </w:rPr>
        <w:lastRenderedPageBreak/>
        <w:t xml:space="preserve">προ δύο δεκαετιών και είχε γίνει αντικείμενο και δημόσιας συζήτησης και θετικού σχολιασμού από πάρα πολλές πλευρές. </w:t>
      </w:r>
    </w:p>
    <w:p w14:paraId="3040C0F1"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Με αφορμή επίσης το ότι δύο ηγέτες στο πλαίσιο των διεθνών σχέσεων της χώρας, ο Ομπάμα και ο Μακρόν, πρόσφατα ήρθα</w:t>
      </w:r>
      <w:r>
        <w:rPr>
          <w:rFonts w:eastAsia="Times New Roman" w:cs="Times New Roman"/>
          <w:szCs w:val="24"/>
        </w:rPr>
        <w:t>ν και εξήραν την ιδιαίτερη σημασία που έχει η χώρα μας γι’ αυτό που έχει αποκληθεί πολιτικό αριστούργημα στη σύλληψή του, τη δημοκρατία, αλλά και με αφορμή την υπονόμευση και τον ανταγωνισμό που δέχεται αυτό το πολίτευμα έτσι και αλλιώς από άλλα πολιτικά σ</w:t>
      </w:r>
      <w:r>
        <w:rPr>
          <w:rFonts w:eastAsia="Times New Roman" w:cs="Times New Roman"/>
          <w:szCs w:val="24"/>
        </w:rPr>
        <w:t>υστήματα και κυρίως από οικονομικά συστήματα, συμφέροντα στο πλαίσιο της συγκεκριμένης φάσης της παγκοσμιοποίησης, είναι ένα θέμα που έχει μια επικαιρότητα πολύ μεγάλη και για την Ευρώπη και για όλον τον κόσμο και για την ουσία της δημοκρατίας. Δεν είναι έ</w:t>
      </w:r>
      <w:r>
        <w:rPr>
          <w:rFonts w:eastAsia="Times New Roman" w:cs="Times New Roman"/>
          <w:szCs w:val="24"/>
        </w:rPr>
        <w:t xml:space="preserve">να είδος μουσειακό. </w:t>
      </w:r>
    </w:p>
    <w:p w14:paraId="3040C0F2"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Βεβαίως η ίδρυση ενός τέτοιου μουσείου όπου θα μπορέσουν να μαζευτούν στοιχεία, λόγια, αντικείμενα, παραστάσεις, πηγές και να υπάρξει και ερευνητικό έργο, θα αποτελέσει κατά τη γνώμη μου μία σημαντική παρακαταθήκη και για το μέλλον σε </w:t>
      </w:r>
      <w:r>
        <w:rPr>
          <w:rFonts w:eastAsia="Times New Roman" w:cs="Times New Roman"/>
          <w:szCs w:val="24"/>
        </w:rPr>
        <w:t xml:space="preserve">μια υπόθεση, δηλαδή σε αυτό το πολιτικό σύστημα, που προφανώς βρίσκεται συνεχώς σε ενέργεια, σε δημιουργία, σε μετάλλαξη, σε μετασχηματισμό αλλά και σε αντιπαλότητα και αντιπαράθεση. </w:t>
      </w:r>
    </w:p>
    <w:p w14:paraId="3040C0F3"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lastRenderedPageBreak/>
        <w:t>Νομίζω πως το Προεδρείο της Βουλής είναι ένας θεσμός που θα μπορούσε πρω</w:t>
      </w:r>
      <w:r>
        <w:rPr>
          <w:rFonts w:eastAsia="Times New Roman" w:cs="Times New Roman"/>
          <w:szCs w:val="24"/>
        </w:rPr>
        <w:t>τογενώς τις προσεχείς μέρες να κάνει μια σχετική συζήτηση, για να αναλάβει πρωτοβουλία, η οποία θα εξελιχθεί βεβαίως και εκτός Βουλής από ανθρώπους του πνευματικού κόσμου, από εκπροσώπους κομμάτων και κοινωνικών φορέων, έτσι ώστε αυτή η ιδέα να μετουσιωθεί</w:t>
      </w:r>
      <w:r>
        <w:rPr>
          <w:rFonts w:eastAsia="Times New Roman" w:cs="Times New Roman"/>
          <w:szCs w:val="24"/>
        </w:rPr>
        <w:t xml:space="preserve"> σε πράξη, σε συγκεκριμένο χώρο στο κέντρο της Αθήνας ίσως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3040C0F4"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Αυτή τη γνωστοποίηση –κατά κάποιο τρόπο- ήθελα να κάνω για κάτι που δεν το ξεχάσαμε μετά από δύο χρόνια. Έχουν γίνει και κάποιες σχετικές διερευνητικές προσπάθειες. </w:t>
      </w:r>
    </w:p>
    <w:p w14:paraId="3040C0F5"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040C0F6"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ΕΔΡΕΥΩΝ (Δημήτριος Κρεμαστινός):</w:t>
      </w:r>
      <w:r>
        <w:rPr>
          <w:rFonts w:eastAsia="Times New Roman" w:cs="Times New Roman"/>
          <w:szCs w:val="24"/>
        </w:rPr>
        <w:t xml:space="preserve"> Και εγώ ευχαριστώ, κύριε Πρόεδρε. </w:t>
      </w:r>
    </w:p>
    <w:p w14:paraId="3040C0F7"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στο σημείο αυτό </w:t>
      </w:r>
      <w:r>
        <w:rPr>
          <w:rFonts w:eastAsia="Times New Roman" w:cs="Times New Roman"/>
          <w:szCs w:val="24"/>
        </w:rPr>
        <w:t xml:space="preserve">εισερχόμαστε στο δεύτερο </w:t>
      </w:r>
      <w:r>
        <w:rPr>
          <w:rFonts w:eastAsia="Times New Roman" w:cs="Times New Roman"/>
          <w:szCs w:val="24"/>
        </w:rPr>
        <w:t xml:space="preserve">προγραμματισμένο για σήμερα </w:t>
      </w:r>
      <w:r>
        <w:rPr>
          <w:rFonts w:eastAsia="Times New Roman" w:cs="Times New Roman"/>
          <w:szCs w:val="24"/>
        </w:rPr>
        <w:t xml:space="preserve">θέμα. </w:t>
      </w:r>
    </w:p>
    <w:p w14:paraId="3040C0F8"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Η 14</w:t>
      </w:r>
      <w:r>
        <w:rPr>
          <w:rFonts w:eastAsia="Times New Roman" w:cs="Times New Roman"/>
          <w:szCs w:val="24"/>
          <w:vertAlign w:val="superscript"/>
        </w:rPr>
        <w:t>η</w:t>
      </w:r>
      <w:r>
        <w:rPr>
          <w:rFonts w:eastAsia="Times New Roman" w:cs="Times New Roman"/>
          <w:szCs w:val="24"/>
        </w:rPr>
        <w:t xml:space="preserve"> Σεπτεμβρίου έχει καθιερωθεί ως Ημέρα Εθνικής Μνήμης για την καταστροφή του </w:t>
      </w:r>
      <w:r>
        <w:rPr>
          <w:rFonts w:eastAsia="Times New Roman" w:cs="Times New Roman"/>
          <w:szCs w:val="24"/>
        </w:rPr>
        <w:t>Μ</w:t>
      </w:r>
      <w:r>
        <w:rPr>
          <w:rFonts w:eastAsia="Times New Roman" w:cs="Times New Roman"/>
          <w:szCs w:val="24"/>
        </w:rPr>
        <w:t xml:space="preserve">ικρασιατικού Ελληνισμού με τον ειδικό νόμο 2645/13-10-1998. Για την ημέρα αυτή της εθνικής μνήμης θα γίνει μια πολύ σύντομη τοποθέτηση εκ μέρους του Προεδρείου και εν συνεχεία θα λάβουν τον λόγο συνάδελφοι </w:t>
      </w:r>
      <w:r>
        <w:rPr>
          <w:rFonts w:eastAsia="Times New Roman" w:cs="Times New Roman"/>
          <w:szCs w:val="24"/>
        </w:rPr>
        <w:lastRenderedPageBreak/>
        <w:t>Βουλευτές που έχουν οριστεί από τις κοινοβουλευτικ</w:t>
      </w:r>
      <w:r>
        <w:rPr>
          <w:rFonts w:eastAsia="Times New Roman" w:cs="Times New Roman"/>
          <w:szCs w:val="24"/>
        </w:rPr>
        <w:t xml:space="preserve">ές ομάδες των κομμάτων και εκ μέρους της Κυβέρνησης ο Υφυπουργός Παιδείας, Έρευνας και Θρησκευμάτων κ. </w:t>
      </w:r>
      <w:proofErr w:type="spellStart"/>
      <w:r>
        <w:rPr>
          <w:rFonts w:eastAsia="Times New Roman" w:cs="Times New Roman"/>
          <w:szCs w:val="24"/>
        </w:rPr>
        <w:t>Μπαξεβανάκης</w:t>
      </w:r>
      <w:proofErr w:type="spellEnd"/>
      <w:r>
        <w:rPr>
          <w:rFonts w:eastAsia="Times New Roman" w:cs="Times New Roman"/>
          <w:szCs w:val="24"/>
        </w:rPr>
        <w:t xml:space="preserve">, για πέντε λεπτά ο καθένας. </w:t>
      </w:r>
    </w:p>
    <w:p w14:paraId="3040C0F9"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Εισαγωγικά έχω να πω ότι οι λαϊκοί στίχοι του Πυθαγόρα περιγράφουν το δράμα της Μικρασιατικής Καταστροφής κατά </w:t>
      </w:r>
      <w:r>
        <w:rPr>
          <w:rFonts w:eastAsia="Times New Roman" w:cs="Times New Roman"/>
          <w:szCs w:val="24"/>
        </w:rPr>
        <w:t xml:space="preserve">τον πιο ανάγλυφο και τραγικό τρόπο. Ας τους διαβάσουμε: «Η Σμύρνη μάνα καίγεται. Καίγεται και το </w:t>
      </w:r>
      <w:proofErr w:type="spellStart"/>
      <w:r>
        <w:rPr>
          <w:rFonts w:eastAsia="Times New Roman" w:cs="Times New Roman"/>
          <w:szCs w:val="24"/>
        </w:rPr>
        <w:t>βι</w:t>
      </w:r>
      <w:r>
        <w:rPr>
          <w:rFonts w:eastAsia="Times New Roman" w:cs="Times New Roman"/>
          <w:szCs w:val="24"/>
        </w:rPr>
        <w:t>ο</w:t>
      </w:r>
      <w:r>
        <w:rPr>
          <w:rFonts w:eastAsia="Times New Roman" w:cs="Times New Roman"/>
          <w:szCs w:val="24"/>
        </w:rPr>
        <w:t>ς</w:t>
      </w:r>
      <w:proofErr w:type="spellEnd"/>
      <w:r>
        <w:rPr>
          <w:rFonts w:eastAsia="Times New Roman" w:cs="Times New Roman"/>
          <w:szCs w:val="24"/>
        </w:rPr>
        <w:t xml:space="preserve"> μας. Ο πόνος μας δεν λέγεται, δεν γράφεται ο καημός μας. Η Σμύρνη μάνα χάνεται. Τα όνειρά μας πάνε. Στα πλοία όποιος πιάνεται, οι φίλοι τον χτυπάνε». </w:t>
      </w:r>
    </w:p>
    <w:p w14:paraId="3040C0FA"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Μιλ</w:t>
      </w:r>
      <w:r>
        <w:rPr>
          <w:rFonts w:eastAsia="Times New Roman" w:cs="Times New Roman"/>
          <w:szCs w:val="24"/>
        </w:rPr>
        <w:t xml:space="preserve">άει για τα συμμαχικά πολεμικά πλοία της </w:t>
      </w:r>
      <w:proofErr w:type="spellStart"/>
      <w:r>
        <w:rPr>
          <w:rFonts w:eastAsia="Times New Roman" w:cs="Times New Roman"/>
          <w:szCs w:val="24"/>
        </w:rPr>
        <w:t>Αντάντ</w:t>
      </w:r>
      <w:proofErr w:type="spellEnd"/>
      <w:r>
        <w:rPr>
          <w:rFonts w:eastAsia="Times New Roman" w:cs="Times New Roman"/>
          <w:szCs w:val="24"/>
        </w:rPr>
        <w:t xml:space="preserve"> που πετούσαν στη θάλασσα τους κατατρεγμένους όταν προσπαθούσαν να ανέβουν στα πλοία. Και καταλήγει ο ποιητής: «Ρωμιοσύνη, ρωμιοσύνη, δεν θα ησυχάσεις πια. Ένα χρόνο ζεις ειρήνη και τριάντα στη φωτιά». </w:t>
      </w:r>
    </w:p>
    <w:p w14:paraId="3040C0FB" w14:textId="77777777" w:rsidR="00317D9A" w:rsidRDefault="0043635D">
      <w:pPr>
        <w:spacing w:after="0" w:line="720" w:lineRule="auto"/>
        <w:ind w:firstLine="720"/>
        <w:jc w:val="both"/>
        <w:rPr>
          <w:rFonts w:eastAsia="Times New Roman"/>
          <w:szCs w:val="24"/>
        </w:rPr>
      </w:pPr>
      <w:r>
        <w:rPr>
          <w:rFonts w:eastAsia="Times New Roman"/>
          <w:szCs w:val="24"/>
        </w:rPr>
        <w:t xml:space="preserve">Μιλάει </w:t>
      </w:r>
      <w:r>
        <w:rPr>
          <w:rFonts w:eastAsia="Times New Roman"/>
          <w:szCs w:val="24"/>
        </w:rPr>
        <w:t xml:space="preserve">για τους Βαλκανικούς Πολέμους μέχρι και τη Μικρασιατική Καταστροφή. Δηλαδή αίμα, πολύ αίμα, μεγάλη δυστυχία, εκατέρωθεν. </w:t>
      </w:r>
    </w:p>
    <w:p w14:paraId="3040C0FC" w14:textId="77777777" w:rsidR="00317D9A" w:rsidRDefault="0043635D">
      <w:pPr>
        <w:spacing w:after="0" w:line="600" w:lineRule="auto"/>
        <w:ind w:firstLine="720"/>
        <w:jc w:val="both"/>
        <w:rPr>
          <w:rFonts w:eastAsia="Times New Roman"/>
          <w:szCs w:val="24"/>
        </w:rPr>
      </w:pPr>
      <w:r>
        <w:rPr>
          <w:rFonts w:eastAsia="Times New Roman"/>
          <w:szCs w:val="24"/>
        </w:rPr>
        <w:lastRenderedPageBreak/>
        <w:t>Επιτέλους φαίνεται ότι ήρθε ο χρόνος να αντιληφθούμε Έλληνες και Τούρκοι, Ελλάδα και Τουρκία, ότι δεν πρέπει να χρησιμοποιούνται από τ</w:t>
      </w:r>
      <w:r>
        <w:rPr>
          <w:rFonts w:eastAsia="Times New Roman"/>
          <w:szCs w:val="24"/>
        </w:rPr>
        <w:t>ις εκάστοτε υπερδυνάμεις οι χώρες αυτές για να υπηρετούν τα δικά τους συμφέροντα, δηλαδή τα συμφέροντα των υπερδυνάμεων. Οι λαοί μας, Έλληνες και Τούρκοι, επιθυμούν διακαώς να ζήσουν ειρηνικά μέσα σε μια μεγάλη Ευρώπη με αυτονόητο σεβασμό των ευρωπαϊκών κα</w:t>
      </w:r>
      <w:r>
        <w:rPr>
          <w:rFonts w:eastAsia="Times New Roman"/>
          <w:szCs w:val="24"/>
        </w:rPr>
        <w:t xml:space="preserve">νόνων και φυσικά και των συνθηκών που υπέγραψαν οι δυο μεγάλοι μας πολιτικοί, ο Ελευθέριος Βενιζέλος και ο </w:t>
      </w:r>
      <w:proofErr w:type="spellStart"/>
      <w:r>
        <w:rPr>
          <w:rFonts w:eastAsia="Times New Roman"/>
          <w:szCs w:val="24"/>
        </w:rPr>
        <w:t>Κεμάλ</w:t>
      </w:r>
      <w:proofErr w:type="spellEnd"/>
      <w:r>
        <w:rPr>
          <w:rFonts w:eastAsia="Times New Roman"/>
          <w:szCs w:val="24"/>
        </w:rPr>
        <w:t xml:space="preserve"> </w:t>
      </w:r>
      <w:proofErr w:type="spellStart"/>
      <w:r>
        <w:rPr>
          <w:rFonts w:eastAsia="Times New Roman"/>
          <w:szCs w:val="24"/>
        </w:rPr>
        <w:t>Ατατούρκ</w:t>
      </w:r>
      <w:proofErr w:type="spellEnd"/>
      <w:r>
        <w:rPr>
          <w:rFonts w:eastAsia="Times New Roman"/>
          <w:szCs w:val="24"/>
        </w:rPr>
        <w:t xml:space="preserve"> που έβλεπαν την ειρηνική συνύπαρξη των λαών μας και άφησαν πίσω τους τα πάθη και τα μίση. </w:t>
      </w:r>
    </w:p>
    <w:p w14:paraId="3040C0FD" w14:textId="77777777" w:rsidR="00317D9A" w:rsidRDefault="0043635D">
      <w:pPr>
        <w:spacing w:after="0" w:line="600" w:lineRule="auto"/>
        <w:ind w:firstLine="720"/>
        <w:jc w:val="both"/>
        <w:rPr>
          <w:rFonts w:eastAsia="Times New Roman"/>
          <w:szCs w:val="24"/>
        </w:rPr>
      </w:pPr>
      <w:r>
        <w:rPr>
          <w:rFonts w:eastAsia="Times New Roman"/>
          <w:szCs w:val="24"/>
        </w:rPr>
        <w:t>Η ιστορία πρέπει να παραμείνει σεβαστή ως ι</w:t>
      </w:r>
      <w:r>
        <w:rPr>
          <w:rFonts w:eastAsia="Times New Roman"/>
          <w:szCs w:val="24"/>
        </w:rPr>
        <w:t>στορία, αλλά το μέλλον των χωρών μας πρέπει να σχεδιαστεί για να είναι ειρηνικό.</w:t>
      </w:r>
    </w:p>
    <w:p w14:paraId="3040C0FE" w14:textId="77777777" w:rsidR="00317D9A" w:rsidRDefault="0043635D">
      <w:pPr>
        <w:spacing w:after="0" w:line="600" w:lineRule="auto"/>
        <w:ind w:firstLine="720"/>
        <w:jc w:val="both"/>
        <w:rPr>
          <w:rFonts w:eastAsia="Times New Roman"/>
          <w:szCs w:val="24"/>
        </w:rPr>
      </w:pPr>
      <w:r>
        <w:rPr>
          <w:rFonts w:eastAsia="Times New Roman"/>
          <w:szCs w:val="24"/>
        </w:rPr>
        <w:t>Και μετά από αυτήν τη σύντομη εισαγωγή, τον λόγο έχει ο Βουλευτής Χίου του Συνασπισμού Ριζοσπαστικής Αριστεράς, ο κ. Μιχαηλίδης, για πέντε λεπτά.</w:t>
      </w:r>
    </w:p>
    <w:p w14:paraId="3040C0FF" w14:textId="77777777" w:rsidR="00317D9A" w:rsidRDefault="0043635D">
      <w:pPr>
        <w:spacing w:after="0" w:line="600" w:lineRule="auto"/>
        <w:ind w:firstLine="720"/>
        <w:jc w:val="both"/>
        <w:rPr>
          <w:rFonts w:eastAsia="Times New Roman"/>
          <w:szCs w:val="24"/>
        </w:rPr>
      </w:pPr>
      <w:r>
        <w:rPr>
          <w:rFonts w:eastAsia="Times New Roman"/>
          <w:b/>
          <w:szCs w:val="24"/>
        </w:rPr>
        <w:t>ΑΝΔΡΕΑΣ ΜΙΧΑΗΛΙΔΗΣ:</w:t>
      </w:r>
      <w:r>
        <w:rPr>
          <w:rFonts w:eastAsia="Times New Roman"/>
          <w:szCs w:val="24"/>
        </w:rPr>
        <w:t xml:space="preserve"> Κυρίες κα</w:t>
      </w:r>
      <w:r>
        <w:rPr>
          <w:rFonts w:eastAsia="Times New Roman"/>
          <w:szCs w:val="24"/>
        </w:rPr>
        <w:t xml:space="preserve">ι κύριοι συνάδελφοι, τιμούμε στη σημερινή συνεδρίαση της Βουλής των Ελλήνων την </w:t>
      </w:r>
      <w:r>
        <w:rPr>
          <w:rFonts w:eastAsia="Times New Roman"/>
          <w:szCs w:val="24"/>
        </w:rPr>
        <w:lastRenderedPageBreak/>
        <w:t xml:space="preserve">Ημέρα Εθνικής Μνήμης της </w:t>
      </w:r>
      <w:r>
        <w:rPr>
          <w:rFonts w:eastAsia="Times New Roman"/>
          <w:szCs w:val="24"/>
        </w:rPr>
        <w:t>Γ</w:t>
      </w:r>
      <w:r>
        <w:rPr>
          <w:rFonts w:eastAsia="Times New Roman"/>
          <w:szCs w:val="24"/>
        </w:rPr>
        <w:t xml:space="preserve">ενοκτονίας των Ελλήνων της Μικράς Ασίας από το τουρκικό κράτος. </w:t>
      </w:r>
    </w:p>
    <w:p w14:paraId="3040C100" w14:textId="77777777" w:rsidR="00317D9A" w:rsidRDefault="0043635D">
      <w:pPr>
        <w:spacing w:after="0" w:line="600" w:lineRule="auto"/>
        <w:ind w:firstLine="720"/>
        <w:jc w:val="both"/>
        <w:rPr>
          <w:rFonts w:eastAsia="Times New Roman"/>
          <w:szCs w:val="24"/>
        </w:rPr>
      </w:pPr>
      <w:r>
        <w:rPr>
          <w:rFonts w:eastAsia="Times New Roman"/>
          <w:szCs w:val="24"/>
        </w:rPr>
        <w:t>Η ημέρα αυτή καθιερώθηκε με ομόφωνη απόφαση της Βουλής στις 24 Σεπτεμβρίου 1998 για ν</w:t>
      </w:r>
      <w:r>
        <w:rPr>
          <w:rFonts w:eastAsia="Times New Roman"/>
          <w:szCs w:val="24"/>
        </w:rPr>
        <w:t xml:space="preserve">α υπενθυμίζει τις τραγικές αυτές σελίδες της σύγχρονης ιστορίας μας -κι επιτρέψτε μου να πω- πως πέρα από συμβολισμούς, να προβάλλει διαρκώς στο παρόν και το μέλλον τα ιστορικά γεγονότα και να συμβάλλει στην κατανόησή τους. </w:t>
      </w:r>
    </w:p>
    <w:p w14:paraId="3040C101" w14:textId="77777777" w:rsidR="00317D9A" w:rsidRDefault="0043635D">
      <w:pPr>
        <w:spacing w:after="0" w:line="600" w:lineRule="auto"/>
        <w:ind w:firstLine="720"/>
        <w:jc w:val="both"/>
        <w:rPr>
          <w:rFonts w:eastAsia="Times New Roman"/>
          <w:szCs w:val="24"/>
        </w:rPr>
      </w:pPr>
      <w:r>
        <w:rPr>
          <w:rFonts w:eastAsia="Times New Roman"/>
          <w:szCs w:val="24"/>
        </w:rPr>
        <w:t>Βεβαίως, η σημερινή μέρα δεν μπορεί να αποτελεί μία ακόμα ευκαιρία για απλά μαθήματα ιστορίας. Έχουν γραφεί, κυρίες και κύριοι συνάδελφοι, πολλές σελίδες για τον βίαιο ξεριζωμό των Μικρασιατών προγόνων μας από τις εστίες τους. Πολλοί έχουν προσεγγίσει με δ</w:t>
      </w:r>
      <w:r>
        <w:rPr>
          <w:rFonts w:eastAsia="Times New Roman"/>
          <w:szCs w:val="24"/>
        </w:rPr>
        <w:t>ιαφορετικούς τρόπους τα γεγονότα, μέσα από διαφορετικές οπτικές, κοινωνικές, ιδεολογικές, γεωπολιτικές, ανθρωπολογικές. Έχουν πολλές φορές αναδειχθεί ζητήματα με τρόπο συγκρουσιακό, άλλοτε πάλι έγινε μια ανελέητη ιδεολογική χρήση της ιστορίας κατά τον αείμ</w:t>
      </w:r>
      <w:r>
        <w:rPr>
          <w:rFonts w:eastAsia="Times New Roman"/>
          <w:szCs w:val="24"/>
        </w:rPr>
        <w:t xml:space="preserve">νηστο Φίλιππο Ηλιού, προκειμένου να εξυπηρετηθούν σκοπιμότητες. </w:t>
      </w:r>
    </w:p>
    <w:p w14:paraId="3040C102" w14:textId="77777777" w:rsidR="00317D9A" w:rsidRDefault="0043635D">
      <w:pPr>
        <w:spacing w:after="0" w:line="600" w:lineRule="auto"/>
        <w:ind w:firstLine="720"/>
        <w:jc w:val="both"/>
        <w:rPr>
          <w:rFonts w:eastAsia="Times New Roman"/>
          <w:szCs w:val="24"/>
        </w:rPr>
      </w:pPr>
      <w:r>
        <w:rPr>
          <w:rFonts w:eastAsia="Times New Roman"/>
          <w:szCs w:val="24"/>
        </w:rPr>
        <w:lastRenderedPageBreak/>
        <w:t>Πέρα όμως και πίσω από όλα αυτά, βρίσκεται η αναντίρρητη ουσία των γεγονότων, η ζωντανή ιστορική μνήμη στο προσφυγικό -και όχι μόνο- κόσμο. Και αυτή, όπως θα δούμε και παρακάτω, όχι ως επώδυν</w:t>
      </w:r>
      <w:r>
        <w:rPr>
          <w:rFonts w:eastAsia="Times New Roman"/>
          <w:szCs w:val="24"/>
        </w:rPr>
        <w:t xml:space="preserve">η νοσταλγία μόνο, αλλά ως </w:t>
      </w:r>
      <w:proofErr w:type="spellStart"/>
      <w:r>
        <w:rPr>
          <w:rFonts w:eastAsia="Times New Roman"/>
          <w:szCs w:val="24"/>
        </w:rPr>
        <w:t>ζωηφόρος</w:t>
      </w:r>
      <w:proofErr w:type="spellEnd"/>
      <w:r>
        <w:rPr>
          <w:rFonts w:eastAsia="Times New Roman"/>
          <w:szCs w:val="24"/>
        </w:rPr>
        <w:t xml:space="preserve"> κινητήρια δύναμη για το μέλλον.</w:t>
      </w:r>
    </w:p>
    <w:p w14:paraId="3040C103" w14:textId="77777777" w:rsidR="00317D9A" w:rsidRDefault="0043635D">
      <w:pPr>
        <w:spacing w:after="0" w:line="600" w:lineRule="auto"/>
        <w:ind w:firstLine="720"/>
        <w:jc w:val="both"/>
        <w:rPr>
          <w:rFonts w:eastAsia="Times New Roman"/>
          <w:szCs w:val="24"/>
        </w:rPr>
      </w:pPr>
      <w:r>
        <w:rPr>
          <w:rFonts w:eastAsia="Times New Roman"/>
          <w:szCs w:val="24"/>
        </w:rPr>
        <w:t>Η εθνική μνήμη, όπως και κάθε συλλογική μνήμη, λοιπόν, δεν μπορεί μόνο ή πρωτίστως να είναι γνώση ή υπενθύμιση ιστορικών γεγονότων. Όπως πολλοί ιστορικοί και μη έχουν επισημάνει, η συλλογική μνήμη σχετίζεται με την αναγκαστικά επιλεκτική επίκληση γεγονότων</w:t>
      </w:r>
      <w:r>
        <w:rPr>
          <w:rFonts w:eastAsia="Times New Roman"/>
          <w:szCs w:val="24"/>
        </w:rPr>
        <w:t xml:space="preserve">, αξιών, συναισθημάτων και βιωμάτων, την κατανόηση του παρελθόντος, αλλά και του παρόντος, την αναζήτηση νοήματος, την </w:t>
      </w:r>
      <w:proofErr w:type="spellStart"/>
      <w:r>
        <w:rPr>
          <w:rFonts w:eastAsia="Times New Roman"/>
          <w:szCs w:val="24"/>
        </w:rPr>
        <w:t>επανανοηματοδότηση</w:t>
      </w:r>
      <w:proofErr w:type="spellEnd"/>
      <w:r>
        <w:rPr>
          <w:rFonts w:eastAsia="Times New Roman"/>
          <w:szCs w:val="24"/>
        </w:rPr>
        <w:t xml:space="preserve"> του συλλογικού εαυτού, την ίδια, εν τέλει, τη συγκρότηση και αναδιαπραγμάτευση της συλλογικής μας ταυτότητας. </w:t>
      </w:r>
    </w:p>
    <w:p w14:paraId="3040C104" w14:textId="77777777" w:rsidR="00317D9A" w:rsidRDefault="0043635D">
      <w:pPr>
        <w:spacing w:after="0" w:line="600" w:lineRule="auto"/>
        <w:ind w:firstLine="720"/>
        <w:jc w:val="both"/>
        <w:rPr>
          <w:rFonts w:eastAsia="Times New Roman"/>
          <w:szCs w:val="24"/>
        </w:rPr>
      </w:pPr>
      <w:r>
        <w:rPr>
          <w:rFonts w:eastAsia="Times New Roman"/>
          <w:szCs w:val="24"/>
        </w:rPr>
        <w:t>Αν τα π</w:t>
      </w:r>
      <w:r>
        <w:rPr>
          <w:rFonts w:eastAsia="Times New Roman"/>
          <w:szCs w:val="24"/>
        </w:rPr>
        <w:t>αραπάνω ισχύουν, αν δηλαδή η εθνική μνήμη δεν είναι ή δεν πρέπει να είναι ένα στατικό σύνολο αναμνήσεων, τότε συνάγεται ότι η εθνική μνήμη δεν μπορεί παρά να είναι ζώσα. Δηλαδή, δεν μπορεί παρά να είναι χώρος κοινών παραδοχών, αλλά και διαφορετικών αναγνώσ</w:t>
      </w:r>
      <w:r>
        <w:rPr>
          <w:rFonts w:eastAsia="Times New Roman"/>
          <w:szCs w:val="24"/>
        </w:rPr>
        <w:t>εων, ευρέως αποδεκτών σημασιών και ανταγωνιστικών εξηγήσεων.</w:t>
      </w:r>
    </w:p>
    <w:p w14:paraId="3040C105" w14:textId="77777777" w:rsidR="00317D9A" w:rsidRDefault="0043635D">
      <w:pPr>
        <w:spacing w:after="0" w:line="600" w:lineRule="auto"/>
        <w:ind w:firstLine="720"/>
        <w:jc w:val="both"/>
        <w:rPr>
          <w:rFonts w:eastAsia="Times New Roman"/>
          <w:szCs w:val="24"/>
        </w:rPr>
      </w:pPr>
      <w:r>
        <w:rPr>
          <w:rFonts w:eastAsia="Times New Roman"/>
          <w:szCs w:val="24"/>
        </w:rPr>
        <w:lastRenderedPageBreak/>
        <w:t>Τα μεγάλα κομβικά γεγονότα στην ιστορική διαδρομή μας ως ομάδας είναι μάλιστα εκείνα που περισσότερο ανάγλυφος είναι αυτός ο εγγενώς συγκρουσιακός και αντιφατικός χαρακτήρας της εθνικής μνήμης.</w:t>
      </w:r>
    </w:p>
    <w:p w14:paraId="3040C106" w14:textId="77777777" w:rsidR="00317D9A" w:rsidRDefault="0043635D">
      <w:pPr>
        <w:spacing w:after="0" w:line="600" w:lineRule="auto"/>
        <w:ind w:firstLine="720"/>
        <w:jc w:val="both"/>
        <w:rPr>
          <w:rFonts w:eastAsia="Times New Roman"/>
          <w:szCs w:val="24"/>
        </w:rPr>
      </w:pPr>
      <w:r>
        <w:rPr>
          <w:rFonts w:eastAsia="Times New Roman"/>
          <w:szCs w:val="24"/>
        </w:rPr>
        <w:t>Η</w:t>
      </w:r>
      <w:r>
        <w:rPr>
          <w:rFonts w:eastAsia="Times New Roman"/>
          <w:szCs w:val="24"/>
        </w:rPr>
        <w:t xml:space="preserve"> καταστροφή του Μικρασιατικού Ελληνισμού, η οποία ξεκίνησε κατά τον Α΄ Παγκόσμιο Πόλεμο και ολοκληρώθηκε υλικά και συμβολικά με την καταστροφή της Σμύρνης αποτελεί αναμφίβολα ένα τέτοιο κομβικό γεγονός της σύγχρονης ελληνικής ιστορίας. </w:t>
      </w:r>
    </w:p>
    <w:p w14:paraId="3040C107" w14:textId="77777777" w:rsidR="00317D9A" w:rsidRDefault="0043635D">
      <w:pPr>
        <w:spacing w:after="0" w:line="600" w:lineRule="auto"/>
        <w:ind w:firstLine="720"/>
        <w:jc w:val="both"/>
        <w:rPr>
          <w:rFonts w:eastAsia="Times New Roman"/>
          <w:szCs w:val="24"/>
        </w:rPr>
      </w:pPr>
      <w:r>
        <w:rPr>
          <w:rFonts w:eastAsia="Times New Roman"/>
          <w:szCs w:val="24"/>
        </w:rPr>
        <w:t>Με βάση τα παραπάνω</w:t>
      </w:r>
      <w:r>
        <w:rPr>
          <w:rFonts w:eastAsia="Times New Roman"/>
          <w:szCs w:val="24"/>
        </w:rPr>
        <w:t>, λοιπόν, δεν θα πρέπει ούτε να ξενίζει ούτε να θεωρείται ηθικά ή εθνικά ανεπίτρεπτη η διατύπωση διαφορετικών επιμέρους ερμηνειών ή εξηγήσεων, όπως έχει επανειλημμένα συμβεί στο δημόσιο χώρο.</w:t>
      </w:r>
    </w:p>
    <w:p w14:paraId="3040C108" w14:textId="77777777" w:rsidR="00317D9A" w:rsidRDefault="0043635D">
      <w:pPr>
        <w:spacing w:after="0" w:line="600" w:lineRule="auto"/>
        <w:ind w:firstLine="720"/>
        <w:jc w:val="both"/>
        <w:rPr>
          <w:rFonts w:eastAsia="Times New Roman"/>
          <w:szCs w:val="24"/>
        </w:rPr>
      </w:pPr>
      <w:r>
        <w:rPr>
          <w:rFonts w:eastAsia="Times New Roman"/>
          <w:szCs w:val="24"/>
        </w:rPr>
        <w:t>Παρά, λοιπόν, τις θεμιτές και αναπόφευκτες διαφοροποιήσεις αποτε</w:t>
      </w:r>
      <w:r>
        <w:rPr>
          <w:rFonts w:eastAsia="Times New Roman"/>
          <w:szCs w:val="24"/>
        </w:rPr>
        <w:t xml:space="preserve">λούν κοινό τόπο το δέος και η οδύνη που αισθανόμαστε μπροστά στον αριθμό των νεκρών και βίαια </w:t>
      </w:r>
      <w:proofErr w:type="spellStart"/>
      <w:r>
        <w:rPr>
          <w:rFonts w:eastAsia="Times New Roman"/>
          <w:szCs w:val="24"/>
        </w:rPr>
        <w:t>ξεριζωθέντων</w:t>
      </w:r>
      <w:proofErr w:type="spellEnd"/>
      <w:r>
        <w:rPr>
          <w:rFonts w:eastAsia="Times New Roman"/>
          <w:szCs w:val="24"/>
        </w:rPr>
        <w:t xml:space="preserve"> Ελλήνων της Μικράς Ασίας.</w:t>
      </w:r>
    </w:p>
    <w:p w14:paraId="3040C109" w14:textId="77777777" w:rsidR="00317D9A" w:rsidRDefault="0043635D">
      <w:pPr>
        <w:spacing w:after="0" w:line="600" w:lineRule="auto"/>
        <w:ind w:firstLine="720"/>
        <w:jc w:val="both"/>
        <w:rPr>
          <w:rFonts w:eastAsia="Times New Roman"/>
          <w:szCs w:val="24"/>
        </w:rPr>
      </w:pPr>
      <w:r>
        <w:rPr>
          <w:rFonts w:eastAsia="Times New Roman"/>
          <w:szCs w:val="24"/>
        </w:rPr>
        <w:t xml:space="preserve">Τα βασικά γεγονότα είναι γνωστά. </w:t>
      </w:r>
      <w:proofErr w:type="spellStart"/>
      <w:r>
        <w:rPr>
          <w:rFonts w:eastAsia="Times New Roman"/>
          <w:szCs w:val="24"/>
        </w:rPr>
        <w:t>Κεφαλοποιώντας</w:t>
      </w:r>
      <w:proofErr w:type="spellEnd"/>
      <w:r>
        <w:rPr>
          <w:rFonts w:eastAsia="Times New Roman"/>
          <w:szCs w:val="24"/>
        </w:rPr>
        <w:t xml:space="preserve"> τη συμπαράταξή της με τις δυνάμεις της </w:t>
      </w:r>
      <w:proofErr w:type="spellStart"/>
      <w:r>
        <w:rPr>
          <w:rFonts w:eastAsia="Times New Roman"/>
          <w:szCs w:val="24"/>
        </w:rPr>
        <w:t>Αντάτ</w:t>
      </w:r>
      <w:proofErr w:type="spellEnd"/>
      <w:r>
        <w:rPr>
          <w:rFonts w:eastAsia="Times New Roman"/>
          <w:szCs w:val="24"/>
        </w:rPr>
        <w:t xml:space="preserve"> κατά τον Α΄ Παγκόσμιο </w:t>
      </w:r>
      <w:r>
        <w:rPr>
          <w:rFonts w:eastAsia="Times New Roman"/>
          <w:szCs w:val="24"/>
        </w:rPr>
        <w:lastRenderedPageBreak/>
        <w:t>Πόλεμο κ</w:t>
      </w:r>
      <w:r>
        <w:rPr>
          <w:rFonts w:eastAsia="Times New Roman"/>
          <w:szCs w:val="24"/>
        </w:rPr>
        <w:t>αι την οριστική κατάρρευση της Οθωμανικής Αυτοκρατορίας η Ελλάδα αποβιβάζει ελληνικά στρατεύματα στη Σμύρνη τον Μάιο του 1919. Η πολυετής στρατιωτική κινητοποίηση του ελληνικού πληθυσμού και η πραγματικότητα του εθνικού διχασμού επέφεραν την ήττα του Ελευθ</w:t>
      </w:r>
      <w:r>
        <w:rPr>
          <w:rFonts w:eastAsia="Times New Roman"/>
          <w:szCs w:val="24"/>
        </w:rPr>
        <w:t>ερίου Βενιζέλου στις εκλογές του 1920.</w:t>
      </w:r>
    </w:p>
    <w:p w14:paraId="3040C10A" w14:textId="77777777" w:rsidR="00317D9A" w:rsidRDefault="0043635D">
      <w:pPr>
        <w:spacing w:after="0" w:line="600" w:lineRule="auto"/>
        <w:ind w:firstLine="720"/>
        <w:jc w:val="both"/>
        <w:rPr>
          <w:rFonts w:eastAsia="Times New Roman"/>
          <w:szCs w:val="24"/>
        </w:rPr>
      </w:pPr>
      <w:r>
        <w:rPr>
          <w:rFonts w:eastAsia="Times New Roman"/>
          <w:szCs w:val="24"/>
        </w:rPr>
        <w:t xml:space="preserve">Η άκαιρη στρατιωτική επιλογή προέλασης του ελληνικού στρατού προς το εσωτερικό της </w:t>
      </w:r>
      <w:proofErr w:type="spellStart"/>
      <w:r>
        <w:rPr>
          <w:rFonts w:eastAsia="Times New Roman"/>
          <w:szCs w:val="24"/>
        </w:rPr>
        <w:t>Ανατολίας</w:t>
      </w:r>
      <w:proofErr w:type="spellEnd"/>
      <w:r>
        <w:rPr>
          <w:rFonts w:eastAsia="Times New Roman"/>
          <w:szCs w:val="24"/>
        </w:rPr>
        <w:t xml:space="preserve">, η διάρρηξη των ελληνικών συμμαχιών και η ταυτόχρονη διπλωματική, στρατιωτική ενδυνάμωση του </w:t>
      </w:r>
      <w:proofErr w:type="spellStart"/>
      <w:r>
        <w:rPr>
          <w:rFonts w:eastAsia="Times New Roman"/>
          <w:szCs w:val="24"/>
        </w:rPr>
        <w:t>Κεμάλ</w:t>
      </w:r>
      <w:proofErr w:type="spellEnd"/>
      <w:r>
        <w:rPr>
          <w:rFonts w:eastAsia="Times New Roman"/>
          <w:szCs w:val="24"/>
        </w:rPr>
        <w:t xml:space="preserve"> συνετέλεσαν στην κατάρρευ</w:t>
      </w:r>
      <w:r>
        <w:rPr>
          <w:rFonts w:eastAsia="Times New Roman"/>
          <w:szCs w:val="24"/>
        </w:rPr>
        <w:t xml:space="preserve">ση του μετώπου και τη συνακόλουθη τραγωδία. Η επιδίωξη των νεοτουρκικών ελίτ για τη δημιουργία ενός εθνικού κράτους στη θέση της </w:t>
      </w:r>
      <w:proofErr w:type="spellStart"/>
      <w:r>
        <w:rPr>
          <w:rFonts w:eastAsia="Times New Roman"/>
          <w:szCs w:val="24"/>
        </w:rPr>
        <w:t>καταρρέουσας</w:t>
      </w:r>
      <w:proofErr w:type="spellEnd"/>
      <w:r>
        <w:rPr>
          <w:rFonts w:eastAsia="Times New Roman"/>
          <w:szCs w:val="24"/>
        </w:rPr>
        <w:t xml:space="preserve"> οθωμανικής </w:t>
      </w:r>
      <w:proofErr w:type="spellStart"/>
      <w:r>
        <w:rPr>
          <w:rFonts w:eastAsia="Times New Roman"/>
          <w:szCs w:val="24"/>
        </w:rPr>
        <w:t>πολυεθνοτικής</w:t>
      </w:r>
      <w:proofErr w:type="spellEnd"/>
      <w:r>
        <w:rPr>
          <w:rFonts w:eastAsia="Times New Roman"/>
          <w:szCs w:val="24"/>
        </w:rPr>
        <w:t xml:space="preserve"> αυτοκρατορίας και η αντίδραση στην παρουσία του ελληνικού στρατού διαμόρφωσαν το εκτελεστ</w:t>
      </w:r>
      <w:r>
        <w:rPr>
          <w:rFonts w:eastAsia="Times New Roman"/>
          <w:szCs w:val="24"/>
        </w:rPr>
        <w:t>ικό σκέλος των διωγμών έναντι των ελληνικών πληθυσμών.</w:t>
      </w:r>
    </w:p>
    <w:p w14:paraId="3040C10B" w14:textId="77777777" w:rsidR="00317D9A" w:rsidRDefault="0043635D">
      <w:pPr>
        <w:spacing w:after="0"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040C10C" w14:textId="77777777" w:rsidR="00317D9A" w:rsidRDefault="0043635D">
      <w:pPr>
        <w:spacing w:after="0" w:line="600" w:lineRule="auto"/>
        <w:ind w:firstLine="720"/>
        <w:jc w:val="both"/>
        <w:rPr>
          <w:rFonts w:eastAsia="Times New Roman"/>
          <w:szCs w:val="24"/>
        </w:rPr>
      </w:pPr>
      <w:r>
        <w:rPr>
          <w:rFonts w:eastAsia="Times New Roman"/>
          <w:szCs w:val="24"/>
        </w:rPr>
        <w:t>Θα ήθελα αν έχετε την καλοσύνη, κύριε Πρόεδρε, την ανοχή σας για δύο – τρία λεπτά.</w:t>
      </w:r>
    </w:p>
    <w:p w14:paraId="3040C10D" w14:textId="77777777" w:rsidR="00317D9A" w:rsidRDefault="0043635D">
      <w:pPr>
        <w:spacing w:after="0" w:line="600" w:lineRule="auto"/>
        <w:ind w:firstLine="720"/>
        <w:jc w:val="both"/>
        <w:rPr>
          <w:rFonts w:eastAsia="Times New Roman"/>
          <w:szCs w:val="24"/>
        </w:rPr>
      </w:pPr>
      <w:r>
        <w:rPr>
          <w:rFonts w:eastAsia="Times New Roman"/>
          <w:szCs w:val="24"/>
        </w:rPr>
        <w:lastRenderedPageBreak/>
        <w:t>Και έτσι συντελείται μια μεγάλη κα</w:t>
      </w:r>
      <w:r>
        <w:rPr>
          <w:rFonts w:eastAsia="Times New Roman"/>
          <w:szCs w:val="24"/>
        </w:rPr>
        <w:t xml:space="preserve">ι συστηματική εξόντωση των χριστιανικών πληθυσμών των μικρασιατικών παράλιων με πρωτοφανή βιαιότητα, με διώξεις, εξανδραποδισμούς, εκτοπίσεις και πυρπολήσεις των εστιών τους. Οι εξελίξεις αυτές, όμως, δεν μπορεί να κατανοηθούν αποκομμένα από τις ευρύτερες </w:t>
      </w:r>
      <w:r>
        <w:rPr>
          <w:rFonts w:eastAsia="Times New Roman"/>
          <w:szCs w:val="24"/>
        </w:rPr>
        <w:t>και βαθύτερες ανακατατάξεις, όπως την πτώση των αυτοκρατοριών, την ορμητική άνοδο του εθνικισμού, την ανατροφοδότηση των ιμπεριαλιστικών επιδιώξεων, αλλά και τον ελληνικό μεγαλοϊδεατισμό και εσωτερικό διχασμό.</w:t>
      </w:r>
    </w:p>
    <w:p w14:paraId="3040C10E" w14:textId="77777777" w:rsidR="00317D9A" w:rsidRDefault="0043635D">
      <w:pPr>
        <w:spacing w:after="0" w:line="600" w:lineRule="auto"/>
        <w:ind w:firstLine="720"/>
        <w:jc w:val="both"/>
        <w:rPr>
          <w:rFonts w:eastAsia="Times New Roman"/>
          <w:szCs w:val="24"/>
        </w:rPr>
      </w:pPr>
      <w:r>
        <w:rPr>
          <w:rFonts w:eastAsia="Times New Roman"/>
          <w:szCs w:val="24"/>
        </w:rPr>
        <w:t>Η αποδοχή και η αποκατάσταση άνω του ενός εκατ</w:t>
      </w:r>
      <w:r>
        <w:rPr>
          <w:rFonts w:eastAsia="Times New Roman"/>
          <w:szCs w:val="24"/>
        </w:rPr>
        <w:t xml:space="preserve">ομμυρίου προσφύγων αποτέλεσε αναμφίβολα γεγονός καταλυτικής σημασίας για τη διαμόρφωση της σύγχρονης ελληνικής πολιτείας και κοινωνίας. Είναι γνωστό το επιχείρημα ότι η αποκατάσταση και ένταξη των προσφύγων αποτελεί ένα από τα σπουδαιότερα επιτεύγματα του </w:t>
      </w:r>
      <w:r>
        <w:rPr>
          <w:rFonts w:eastAsia="Times New Roman"/>
          <w:szCs w:val="24"/>
        </w:rPr>
        <w:t>ελληνικού κράτους. Αναμφίβολα, δεδομένου του αριθμού των προσφύγων και τις δεινής οικονομικής και πολιτικής κατάστασης, υπήρξαν όψεις αυτής της πρωτόγνωρης διαδικασίας που μπορούν να κριθούν επιτυχημένες.</w:t>
      </w:r>
    </w:p>
    <w:p w14:paraId="3040C10F" w14:textId="77777777" w:rsidR="00317D9A" w:rsidRDefault="0043635D">
      <w:pPr>
        <w:spacing w:after="0" w:line="600" w:lineRule="auto"/>
        <w:ind w:firstLine="720"/>
        <w:jc w:val="both"/>
        <w:rPr>
          <w:rFonts w:eastAsia="Times New Roman"/>
          <w:szCs w:val="24"/>
        </w:rPr>
      </w:pPr>
      <w:r>
        <w:rPr>
          <w:rFonts w:eastAsia="Times New Roman"/>
          <w:szCs w:val="24"/>
        </w:rPr>
        <w:t>Από την άλλη, η κοινωνική ένταξη των προσφύγων, αλλ</w:t>
      </w:r>
      <w:r>
        <w:rPr>
          <w:rFonts w:eastAsia="Times New Roman"/>
          <w:szCs w:val="24"/>
        </w:rPr>
        <w:t xml:space="preserve">ά και η άνευ επιφυλάξεων αναγνώρισή τους ως ισότιμων μελών </w:t>
      </w:r>
      <w:r>
        <w:rPr>
          <w:rFonts w:eastAsia="Times New Roman"/>
          <w:szCs w:val="24"/>
        </w:rPr>
        <w:lastRenderedPageBreak/>
        <w:t>της εθνικής κοινότητας ήταν διαδικασίες που ολοκληρώθηκαν μέσα από ποικίλες δυσκολίες μετά από δεκαετίες. Είναι γνωστές οι κοινωνικές, πολιτισμικές και πολιτικές συγκρούσεις που έλαβαν χώρα με επίκ</w:t>
      </w:r>
      <w:r>
        <w:rPr>
          <w:rFonts w:eastAsia="Times New Roman"/>
          <w:szCs w:val="24"/>
        </w:rPr>
        <w:t>εντρο ή με αφορμή τους πρόσφυγες.</w:t>
      </w:r>
    </w:p>
    <w:p w14:paraId="3040C110" w14:textId="77777777" w:rsidR="00317D9A" w:rsidRDefault="0043635D">
      <w:pPr>
        <w:spacing w:after="0" w:line="600" w:lineRule="auto"/>
        <w:ind w:firstLine="720"/>
        <w:jc w:val="both"/>
        <w:rPr>
          <w:rFonts w:eastAsia="Times New Roman"/>
          <w:szCs w:val="24"/>
        </w:rPr>
      </w:pPr>
      <w:r>
        <w:rPr>
          <w:rFonts w:eastAsia="Times New Roman"/>
          <w:szCs w:val="24"/>
        </w:rPr>
        <w:t>Παρά τη μακρά, αντιφατική και συγκρουσιακή πορεία της πλήρους κοινωνικής ένταξης των Μικρασιατών Ελλήνων η συνεισφορά τους στην κοινωνική, οικονομική, πολιτιστική και πολιτική ζωή της χώρας είναι καταγεγραμμένη και πανθομο</w:t>
      </w:r>
      <w:r>
        <w:rPr>
          <w:rFonts w:eastAsia="Times New Roman"/>
          <w:szCs w:val="24"/>
        </w:rPr>
        <w:t>λογούμενη.</w:t>
      </w:r>
    </w:p>
    <w:p w14:paraId="3040C111"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Παρά το πρωτοφανές προσωπικό, οικογενειακό και συλλογικό τραύμα που έφεραν οι Μικρασιάτες, παρά τις δυσκολίες και ματαιώσεις που αντιμετώπισαν, συνέβαλαν πολλαπλά στον συλλογικό βίο. </w:t>
      </w:r>
    </w:p>
    <w:p w14:paraId="3040C112"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Στο πεδίο της παραγωγής και της οικονομίας η σημαντική αύξηση</w:t>
      </w:r>
      <w:r>
        <w:rPr>
          <w:rFonts w:eastAsia="Times New Roman" w:cs="Times New Roman"/>
          <w:szCs w:val="24"/>
        </w:rPr>
        <w:t xml:space="preserve"> προσφοράς εργασίας που συνεπαγόταν η μαζική εγκατάστασή τους στο ελληνικό κράτος, συνετέλεσε σημαντικά στην ανάπτυξη της βιομηχανικής παραγωγής, χωρίς φυσικά αυτό να αναιρεί το στοιχείο της εκμετάλλευσης για τους εργοδότες σε σχέση με τα εν αφθονία φθηνά </w:t>
      </w:r>
      <w:r>
        <w:rPr>
          <w:rFonts w:eastAsia="Times New Roman" w:cs="Times New Roman"/>
          <w:szCs w:val="24"/>
        </w:rPr>
        <w:t>εργατικά χέρια προσφύγων.</w:t>
      </w:r>
    </w:p>
    <w:p w14:paraId="3040C113"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συμμετοχή στους εργατικούς αγώνες και το συνδικαλιστικό κίνημα της εποχής, έχουν επίσης αναγνωριστεί ως καθοριστικά. Επιπλέον, πολλοί Μικρασιάτες, έμποροι και επιχειρηματίες, κατάφεραν να ανασυνταχθούν στις νέες συνθήκες και να </w:t>
      </w:r>
      <w:r>
        <w:rPr>
          <w:rFonts w:eastAsia="Times New Roman" w:cs="Times New Roman"/>
          <w:szCs w:val="24"/>
        </w:rPr>
        <w:t>συνεισφέρουν στην οικονομική ζωή του τόπου.</w:t>
      </w:r>
    </w:p>
    <w:p w14:paraId="3040C114"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Στο πεδίο του πολιτισμού οι πολλαπλές εισφορές των προσφύγων συνετέλεσαν καταλυτικά στον εμπλουτισμό και την αναζωογόνηση της καλλιτεχνικής δημιουργίας, της παιδείας κι εν τέλει της σύγχρονης ελληνικής ταυτότητας</w:t>
      </w:r>
      <w:r>
        <w:rPr>
          <w:rFonts w:eastAsia="Times New Roman" w:cs="Times New Roman"/>
          <w:szCs w:val="24"/>
        </w:rPr>
        <w:t xml:space="preserve">. Η συνεισφορά Μικρασιατών λογοτεχνών και άλλων δημιουργών, με την εισαγωγή νέων θεματικών και μορφών έκφρασης, θεωρείται πλέον αυτονόητο γεγονός. </w:t>
      </w:r>
    </w:p>
    <w:p w14:paraId="3040C115"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Τα στοιχεία της αλλαγής και της αναζωογόνησης είναι εξίσου ανάγλυφα στο επίπεδο της λαϊκής κουλτούρας, του κ</w:t>
      </w:r>
      <w:r>
        <w:rPr>
          <w:rFonts w:eastAsia="Times New Roman" w:cs="Times New Roman"/>
          <w:szCs w:val="24"/>
        </w:rPr>
        <w:t xml:space="preserve">αθημερινού πολιτισμού και της ταυτότητας. Λαμβάνοντας, δε, </w:t>
      </w:r>
      <w:proofErr w:type="spellStart"/>
      <w:r>
        <w:rPr>
          <w:rFonts w:eastAsia="Times New Roman" w:cs="Times New Roman"/>
          <w:szCs w:val="24"/>
        </w:rPr>
        <w:t>υπ</w:t>
      </w:r>
      <w:r>
        <w:rPr>
          <w:rFonts w:eastAsia="Times New Roman" w:cs="Times New Roman"/>
          <w:szCs w:val="24"/>
        </w:rPr>
        <w:t>΄</w:t>
      </w:r>
      <w:r>
        <w:rPr>
          <w:rFonts w:eastAsia="Times New Roman" w:cs="Times New Roman"/>
          <w:szCs w:val="24"/>
        </w:rPr>
        <w:t>όψιν</w:t>
      </w:r>
      <w:proofErr w:type="spellEnd"/>
      <w:r>
        <w:rPr>
          <w:rFonts w:eastAsia="Times New Roman" w:cs="Times New Roman"/>
          <w:szCs w:val="24"/>
        </w:rPr>
        <w:t xml:space="preserve"> το γεγονός ότι οι Μικρασιάτες πρόσφυγες δεν αποτελούσαν μια ενιαία κοινωνική και πολιτισμική κατηγορία, η πολυπλοκότητα των εμπειριών, των παραδόσεων, των γλωσσικών ιδιωμάτων και των εθίμων</w:t>
      </w:r>
      <w:r>
        <w:rPr>
          <w:rFonts w:eastAsia="Times New Roman" w:cs="Times New Roman"/>
          <w:szCs w:val="24"/>
        </w:rPr>
        <w:t xml:space="preserve"> απετέλεσε μια πλούσια ύλη, η οποία συναντήθηκε με τα ντόπια στοιχεία των τόπων εγκατάστασης.</w:t>
      </w:r>
    </w:p>
    <w:p w14:paraId="3040C116"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Ολοκληρώνετε, κύριε Μιχαηλίδη. </w:t>
      </w:r>
    </w:p>
    <w:p w14:paraId="3040C117"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Ολοκληρώνω, κύριε Πρόεδρε.</w:t>
      </w:r>
    </w:p>
    <w:p w14:paraId="3040C118"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Κλείνοντας και συνδέοντας τις τελευταίες παρατη</w:t>
      </w:r>
      <w:r>
        <w:rPr>
          <w:rFonts w:eastAsia="Times New Roman" w:cs="Times New Roman"/>
          <w:szCs w:val="24"/>
        </w:rPr>
        <w:t>ρήσεις μου με τις εισαγωγικές μου σημειώσεις, αυτή η πολυσχιδής, όσο και εμφανής και άρρηκτη προσφορά του Μικρασιατικού Ελληνισμού, καταδεικνύει το γεγονός ότι η συλλογική μνήμη της καταστροφής παραμένει ενεργή, καθώς και το ότι μπορεί να είναι πολλαπλά πρ</w:t>
      </w:r>
      <w:r>
        <w:rPr>
          <w:rFonts w:eastAsia="Times New Roman" w:cs="Times New Roman"/>
          <w:szCs w:val="24"/>
        </w:rPr>
        <w:t>άγματα ταυτοχρόνως: συλλογικό τραύμα, αλλά και κινητήριος δύναμη προόδου.</w:t>
      </w:r>
    </w:p>
    <w:p w14:paraId="3040C119"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040C11A" w14:textId="77777777" w:rsidR="00317D9A" w:rsidRDefault="0043635D">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3040C11B"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3040C11C"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Μάξιμος </w:t>
      </w:r>
      <w:proofErr w:type="spellStart"/>
      <w:r>
        <w:rPr>
          <w:rFonts w:eastAsia="Times New Roman" w:cs="Times New Roman"/>
          <w:szCs w:val="24"/>
        </w:rPr>
        <w:t>Χαρακόπουλος</w:t>
      </w:r>
      <w:proofErr w:type="spellEnd"/>
      <w:r>
        <w:rPr>
          <w:rFonts w:eastAsia="Times New Roman" w:cs="Times New Roman"/>
          <w:szCs w:val="24"/>
        </w:rPr>
        <w:t xml:space="preserve">, Βουλευτής Λάρισας της Νέας Δημοκρατίας. </w:t>
      </w:r>
    </w:p>
    <w:p w14:paraId="3040C11D"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Ει δυνατόν να σεβαστούμε τον χρόνο των πέντε λεπτών, κύριε συνάδελφε. </w:t>
      </w:r>
    </w:p>
    <w:p w14:paraId="3040C11E"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Ευχαριστώ, κύριε Πρόεδρε. </w:t>
      </w:r>
    </w:p>
    <w:p w14:paraId="3040C11F"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όπως είπε και ο </w:t>
      </w:r>
      <w:proofErr w:type="spellStart"/>
      <w:r>
        <w:rPr>
          <w:rFonts w:eastAsia="Times New Roman" w:cs="Times New Roman"/>
          <w:szCs w:val="24"/>
        </w:rPr>
        <w:t>προλαλήσας</w:t>
      </w:r>
      <w:proofErr w:type="spellEnd"/>
      <w:r>
        <w:rPr>
          <w:rFonts w:eastAsia="Times New Roman" w:cs="Times New Roman"/>
          <w:szCs w:val="24"/>
        </w:rPr>
        <w:t xml:space="preserve"> Βουλευτής της Χίου, σήμερα τιμούμε την Ημέρα Εθνικής Μνήμης της Γενοκτονίας των</w:t>
      </w:r>
      <w:r>
        <w:rPr>
          <w:rFonts w:eastAsia="Times New Roman" w:cs="Times New Roman"/>
          <w:szCs w:val="24"/>
        </w:rPr>
        <w:t xml:space="preserve"> Ελλήνων της Μικράς Ασίας. Μου προκαλεί, λοιπόν, εντύπωση το γεγονός ότι για δεύτερη συνεχόμενη χρονιά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ενημερωτικό</w:t>
      </w:r>
      <w:r>
        <w:rPr>
          <w:rFonts w:eastAsia="Times New Roman" w:cs="Times New Roman"/>
          <w:szCs w:val="24"/>
        </w:rPr>
        <w:t xml:space="preserve"> </w:t>
      </w:r>
      <w:r>
        <w:rPr>
          <w:rFonts w:eastAsia="Times New Roman" w:cs="Times New Roman"/>
          <w:szCs w:val="24"/>
        </w:rPr>
        <w:t>σημείωμα</w:t>
      </w:r>
      <w:r>
        <w:rPr>
          <w:rFonts w:eastAsia="Times New Roman" w:cs="Times New Roman"/>
          <w:szCs w:val="24"/>
        </w:rPr>
        <w:t xml:space="preserve"> που αναγιγνώσκει ο </w:t>
      </w:r>
      <w:proofErr w:type="spellStart"/>
      <w:r>
        <w:rPr>
          <w:rFonts w:eastAsia="Times New Roman" w:cs="Times New Roman"/>
          <w:szCs w:val="24"/>
        </w:rPr>
        <w:t>Προεδρεύων</w:t>
      </w:r>
      <w:proofErr w:type="spellEnd"/>
      <w:r>
        <w:rPr>
          <w:rFonts w:eastAsia="Times New Roman" w:cs="Times New Roman"/>
          <w:szCs w:val="24"/>
        </w:rPr>
        <w:t xml:space="preserve"> του Σώματος, δεν μιλάει για γενοκτονία αλλά για καταστροφή.</w:t>
      </w:r>
    </w:p>
    <w:p w14:paraId="3040C120"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Κύριε Πρόεδρε, υπάρχει κάποιος συγκεκρι</w:t>
      </w:r>
      <w:r>
        <w:rPr>
          <w:rFonts w:eastAsia="Times New Roman" w:cs="Times New Roman"/>
          <w:szCs w:val="24"/>
        </w:rPr>
        <w:t xml:space="preserve">μένος λόγος που γίνεται αυτή η διαστρέβλωση του ΦΕΚ που όρισε το 1998 την Ημέρα Μνήμης ως Ημέρα Μνήμης της Γενοκτονίας των Ελλήνων της Μικράς Ασίας; </w:t>
      </w:r>
    </w:p>
    <w:p w14:paraId="3040C121"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Θυμίζω ότι μεθαύριο, την Κυριακή, που γίνονται οι κεντρικές εκδηλώσεις στη Μητρόπολη Αθηνών και στην Πλατε</w:t>
      </w:r>
      <w:r>
        <w:rPr>
          <w:rFonts w:eastAsia="Times New Roman" w:cs="Times New Roman"/>
          <w:szCs w:val="24"/>
        </w:rPr>
        <w:t>ία Συντάγματος από την Περιφέρεια Αττικής και την Ομοσπονδία Προσφυγικών Σωματείων Ελλάδος, η πρόσκληση μιλά -και ορθώς, όπως επιβάλ</w:t>
      </w:r>
      <w:r>
        <w:rPr>
          <w:rFonts w:eastAsia="Times New Roman" w:cs="Times New Roman"/>
          <w:szCs w:val="24"/>
        </w:rPr>
        <w:t>λ</w:t>
      </w:r>
      <w:r>
        <w:rPr>
          <w:rFonts w:eastAsia="Times New Roman" w:cs="Times New Roman"/>
          <w:szCs w:val="24"/>
        </w:rPr>
        <w:t xml:space="preserve">ει το ΦΕΚ- για Ημέρα Εθνικής Μνήμης της Γενοκτονίας των Ελλήνων της Μικράς Ασίας. </w:t>
      </w:r>
    </w:p>
    <w:p w14:paraId="3040C122"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όσα χρόνια κι αν περάσουν από το 1922, θα παραμένει ορόσημο η χρονιά αυτή στην ιστορία του ελληνικού </w:t>
      </w:r>
      <w:r>
        <w:rPr>
          <w:rFonts w:eastAsia="Times New Roman" w:cs="Times New Roman"/>
          <w:szCs w:val="24"/>
        </w:rPr>
        <w:t>έ</w:t>
      </w:r>
      <w:r>
        <w:rPr>
          <w:rFonts w:eastAsia="Times New Roman" w:cs="Times New Roman"/>
          <w:szCs w:val="24"/>
        </w:rPr>
        <w:t xml:space="preserve">θνους. Το μέγεθος της τραγικότητας αλλά και οι </w:t>
      </w:r>
      <w:r>
        <w:rPr>
          <w:rFonts w:eastAsia="Times New Roman" w:cs="Times New Roman"/>
          <w:szCs w:val="24"/>
        </w:rPr>
        <w:lastRenderedPageBreak/>
        <w:t>συνέπειες της Μικρασιατικής Καταστροφής είναι ανάλογα, αν όχι δυσμενέστερα, σ</w:t>
      </w:r>
      <w:r>
        <w:rPr>
          <w:rFonts w:eastAsia="Times New Roman" w:cs="Times New Roman"/>
          <w:szCs w:val="24"/>
        </w:rPr>
        <w:t xml:space="preserve">ε σχέση με την Άλωση της Πόλης το 1453. </w:t>
      </w:r>
    </w:p>
    <w:p w14:paraId="3040C123"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Το 1922 σηματοδοτεί τον βίαιο τερματισμό μιας αδιάλειπτης και λαμπρής ιστορικής παρουσίας του Ελληνισμού έπειτα από τρεις χιλιάδες έτη. Στο μακρύ αυτό διάστημα οι </w:t>
      </w:r>
      <w:proofErr w:type="spellStart"/>
      <w:r>
        <w:rPr>
          <w:rFonts w:eastAsia="Times New Roman" w:cs="Times New Roman"/>
          <w:szCs w:val="24"/>
        </w:rPr>
        <w:t>ελληνίδες</w:t>
      </w:r>
      <w:proofErr w:type="spellEnd"/>
      <w:r>
        <w:rPr>
          <w:rFonts w:eastAsia="Times New Roman" w:cs="Times New Roman"/>
          <w:szCs w:val="24"/>
        </w:rPr>
        <w:t xml:space="preserve"> πόλεις των ανατολικών ακτών του Αιγαίου αλ</w:t>
      </w:r>
      <w:r>
        <w:rPr>
          <w:rFonts w:eastAsia="Times New Roman" w:cs="Times New Roman"/>
          <w:szCs w:val="24"/>
        </w:rPr>
        <w:t xml:space="preserve">λά και της </w:t>
      </w:r>
      <w:r>
        <w:rPr>
          <w:rFonts w:eastAsia="Times New Roman" w:cs="Times New Roman"/>
          <w:szCs w:val="24"/>
        </w:rPr>
        <w:t>μ</w:t>
      </w:r>
      <w:r>
        <w:rPr>
          <w:rFonts w:eastAsia="Times New Roman" w:cs="Times New Roman"/>
          <w:szCs w:val="24"/>
        </w:rPr>
        <w:t>ικρασιατικής ενδοχώρας, από όπου ήρθαν ως πρόσφυγες και οι παππούδες μου, προσέφεραν στην ανθρωπότητα υψηλά δείγματα πολιτισμού, ξεκινώντας από τους σοφούς της αρχαιότητας που τόλμησαν να διαλύσουν τα σκοτάδια των προλήψεων και να κατανοήσουν τ</w:t>
      </w:r>
      <w:r>
        <w:rPr>
          <w:rFonts w:eastAsia="Times New Roman" w:cs="Times New Roman"/>
          <w:szCs w:val="24"/>
        </w:rPr>
        <w:t xml:space="preserve">ο σύμπαν με τους νόμους της λογικής. </w:t>
      </w:r>
    </w:p>
    <w:p w14:paraId="3040C124"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Στα χρόνια που ρίζωνε και αναπτύσσονταν ο χριστιανισμός, πάλι ο Ελληνισμός της Μικράς Ασίας είχε πρωτεύοντα ρόλο. Γη αγίων, πατέρων της Εκκλησίας, ιεραρχών, που μέχρι σήμερα τιμώνται με ευλάβεια. </w:t>
      </w:r>
    </w:p>
    <w:p w14:paraId="3040C125"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Ακόμα και στους νεότε</w:t>
      </w:r>
      <w:r>
        <w:rPr>
          <w:rFonts w:eastAsia="Times New Roman" w:cs="Times New Roman"/>
          <w:szCs w:val="24"/>
        </w:rPr>
        <w:t xml:space="preserve">ρους χρόνους οι </w:t>
      </w:r>
      <w:r>
        <w:rPr>
          <w:rFonts w:eastAsia="Times New Roman" w:cs="Times New Roman"/>
          <w:szCs w:val="24"/>
        </w:rPr>
        <w:t>μ</w:t>
      </w:r>
      <w:r>
        <w:rPr>
          <w:rFonts w:eastAsia="Times New Roman" w:cs="Times New Roman"/>
          <w:szCs w:val="24"/>
        </w:rPr>
        <w:t>ικρασιατικές ακτές υπήρξαν εστίες ανάπτυξης, δυναμικό τμήμα του παγκόσμιου εμπορικού δικτύου μεταξύ της Δύσης και της Ανατολής. Και, όμως, βάσει ενός καλά οργανωμένου, μελετημένου και κυνικά εφαρμοσμένου σχεδίου, ο Ελληνισμός αυτός εξαλείφ</w:t>
      </w:r>
      <w:r>
        <w:rPr>
          <w:rFonts w:eastAsia="Times New Roman" w:cs="Times New Roman"/>
          <w:szCs w:val="24"/>
        </w:rPr>
        <w:t xml:space="preserve">θηκε. </w:t>
      </w:r>
    </w:p>
    <w:p w14:paraId="3040C126"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μοιραία κατάρρευση της Οθωμανικής Αυτοκρατορίας ώθησε συγκεκριμένους κύκλους, εντός και εκτός Τουρκίας, να επιδιώξουν τη γενοκτονία όλων των χριστιανών. Ο στόχος ήταν η δημιουργία ενός </w:t>
      </w:r>
      <w:proofErr w:type="spellStart"/>
      <w:r>
        <w:rPr>
          <w:rFonts w:eastAsia="Times New Roman" w:cs="Times New Roman"/>
          <w:szCs w:val="24"/>
        </w:rPr>
        <w:t>ομογενοποιημένου</w:t>
      </w:r>
      <w:proofErr w:type="spellEnd"/>
      <w:r>
        <w:rPr>
          <w:rFonts w:eastAsia="Times New Roman" w:cs="Times New Roman"/>
          <w:szCs w:val="24"/>
        </w:rPr>
        <w:t xml:space="preserve"> θρησκευτικά κράτους και, ταυτόχρονα, να αποσπ</w:t>
      </w:r>
      <w:r>
        <w:rPr>
          <w:rFonts w:eastAsia="Times New Roman" w:cs="Times New Roman"/>
          <w:szCs w:val="24"/>
        </w:rPr>
        <w:t xml:space="preserve">αστεί από τους χριστιανούς η οικονομική ισχύς, οι περιουσίες τους, τα υπάρχοντά τους. </w:t>
      </w:r>
    </w:p>
    <w:p w14:paraId="3040C127"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Αυτό συνέβη σε έναν εσωτερικό πόλεμο διαρκείας, που την πρώτη του φάση τη διεξήγαγαν οι </w:t>
      </w:r>
      <w:r>
        <w:rPr>
          <w:rFonts w:eastAsia="Times New Roman" w:cs="Times New Roman"/>
          <w:szCs w:val="24"/>
        </w:rPr>
        <w:t>Ν</w:t>
      </w:r>
      <w:r>
        <w:rPr>
          <w:rFonts w:eastAsia="Times New Roman" w:cs="Times New Roman"/>
          <w:szCs w:val="24"/>
        </w:rPr>
        <w:t xml:space="preserve">εότουρκοι, για να την ολοκληρώσουν οι </w:t>
      </w:r>
      <w:proofErr w:type="spellStart"/>
      <w:r>
        <w:rPr>
          <w:rFonts w:eastAsia="Times New Roman" w:cs="Times New Roman"/>
          <w:szCs w:val="24"/>
        </w:rPr>
        <w:t>κ</w:t>
      </w:r>
      <w:r>
        <w:rPr>
          <w:rFonts w:eastAsia="Times New Roman" w:cs="Times New Roman"/>
          <w:szCs w:val="24"/>
        </w:rPr>
        <w:t>εμαλιστές</w:t>
      </w:r>
      <w:proofErr w:type="spellEnd"/>
      <w:r>
        <w:rPr>
          <w:rFonts w:eastAsia="Times New Roman" w:cs="Times New Roman"/>
          <w:szCs w:val="24"/>
        </w:rPr>
        <w:t>, με άγριες και απηνείς διώξεις,</w:t>
      </w:r>
      <w:r>
        <w:rPr>
          <w:rFonts w:eastAsia="Times New Roman" w:cs="Times New Roman"/>
          <w:szCs w:val="24"/>
        </w:rPr>
        <w:t xml:space="preserve"> με μακρινές πορείες θανάτου στα </w:t>
      </w:r>
      <w:proofErr w:type="spellStart"/>
      <w:r>
        <w:rPr>
          <w:rFonts w:eastAsia="Times New Roman" w:cs="Times New Roman"/>
          <w:szCs w:val="24"/>
        </w:rPr>
        <w:t>Αμελέ</w:t>
      </w:r>
      <w:proofErr w:type="spellEnd"/>
      <w:r>
        <w:rPr>
          <w:rFonts w:eastAsia="Times New Roman" w:cs="Times New Roman"/>
          <w:szCs w:val="24"/>
        </w:rPr>
        <w:t xml:space="preserve"> </w:t>
      </w:r>
      <w:proofErr w:type="spellStart"/>
      <w:r>
        <w:rPr>
          <w:rFonts w:eastAsia="Times New Roman" w:cs="Times New Roman"/>
          <w:szCs w:val="24"/>
        </w:rPr>
        <w:t>Ταμπουρού</w:t>
      </w:r>
      <w:proofErr w:type="spellEnd"/>
      <w:r>
        <w:rPr>
          <w:rFonts w:eastAsia="Times New Roman" w:cs="Times New Roman"/>
          <w:szCs w:val="24"/>
        </w:rPr>
        <w:t xml:space="preserve">, Έλληνες του Πόντου και της Μικράς Ασίας, Αρμένιοι και </w:t>
      </w:r>
      <w:proofErr w:type="spellStart"/>
      <w:r>
        <w:rPr>
          <w:rFonts w:eastAsia="Times New Roman" w:cs="Times New Roman"/>
          <w:szCs w:val="24"/>
        </w:rPr>
        <w:t>Α</w:t>
      </w:r>
      <w:r>
        <w:rPr>
          <w:rFonts w:eastAsia="Times New Roman" w:cs="Times New Roman"/>
          <w:szCs w:val="24"/>
        </w:rPr>
        <w:t>σ</w:t>
      </w:r>
      <w:r>
        <w:rPr>
          <w:rFonts w:eastAsia="Times New Roman" w:cs="Times New Roman"/>
          <w:szCs w:val="24"/>
        </w:rPr>
        <w:t>σύριοι</w:t>
      </w:r>
      <w:proofErr w:type="spellEnd"/>
      <w:r>
        <w:rPr>
          <w:rFonts w:eastAsia="Times New Roman" w:cs="Times New Roman"/>
          <w:szCs w:val="24"/>
        </w:rPr>
        <w:t xml:space="preserve">, οδηγήθηκαν ως πρόβατα επί σφαγή. </w:t>
      </w:r>
    </w:p>
    <w:p w14:paraId="3040C128"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Ο στόχος επιτεύχθηκε. Εκατομμύρια έχασαν τη ζωή τους και άλλα έγιναν πρόσφυγες. Και όλα αυτά μπροστά στα μάτ</w:t>
      </w:r>
      <w:r>
        <w:rPr>
          <w:rFonts w:eastAsia="Times New Roman" w:cs="Times New Roman"/>
          <w:szCs w:val="24"/>
        </w:rPr>
        <w:t xml:space="preserve">ια της διεθνούς κοινότητας. Η στάση, ιδιαίτερα των Μεγάλων Δυνάμεων της εποχής, θα παραμένει όνειδος στην ιστορία της ανθρωπότητας. </w:t>
      </w:r>
    </w:p>
    <w:p w14:paraId="3040C129"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Στο λιμάνι της Σμύρνης κατέπεσαν όλες οι αξίες που υποτίθεται ότι υπεράσπιζε ο δυτικός πολιτισμός. Αλλά και στην Ανατολή τα</w:t>
      </w:r>
      <w:r>
        <w:rPr>
          <w:rFonts w:eastAsia="Times New Roman" w:cs="Times New Roman"/>
          <w:szCs w:val="24"/>
        </w:rPr>
        <w:t xml:space="preserve"> όπλα του Λένιν εξόπλιζαν τους </w:t>
      </w:r>
      <w:proofErr w:type="spellStart"/>
      <w:r>
        <w:rPr>
          <w:rFonts w:eastAsia="Times New Roman" w:cs="Times New Roman"/>
          <w:szCs w:val="24"/>
        </w:rPr>
        <w:t>τ</w:t>
      </w:r>
      <w:r>
        <w:rPr>
          <w:rFonts w:eastAsia="Times New Roman" w:cs="Times New Roman"/>
          <w:szCs w:val="24"/>
        </w:rPr>
        <w:t>σέτες</w:t>
      </w:r>
      <w:proofErr w:type="spellEnd"/>
      <w:r>
        <w:rPr>
          <w:rFonts w:eastAsia="Times New Roman" w:cs="Times New Roman"/>
          <w:szCs w:val="24"/>
        </w:rPr>
        <w:t xml:space="preserve"> σφαγείς. </w:t>
      </w:r>
    </w:p>
    <w:p w14:paraId="3040C12A"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Στις δεκαετίες που ακολούθησαν οι πρόσφυγες της Μικράς Ασίας αγωνίστηκαν με νύχια και με δόντια να στεριώσουν στην Ελλάδα, με το μυαλό πάντοτε να τρέχει στις αλησμόνητες πατρίδες της Ανατολής. </w:t>
      </w:r>
      <w:r>
        <w:rPr>
          <w:rFonts w:eastAsia="Times New Roman" w:cs="Times New Roman"/>
          <w:szCs w:val="24"/>
        </w:rPr>
        <w:t>Τ</w:t>
      </w:r>
      <w:r>
        <w:rPr>
          <w:rFonts w:eastAsia="Times New Roman" w:cs="Times New Roman"/>
          <w:szCs w:val="24"/>
        </w:rPr>
        <w:t>α κατάφεραν εν</w:t>
      </w:r>
      <w:r>
        <w:rPr>
          <w:rFonts w:eastAsia="Times New Roman" w:cs="Times New Roman"/>
          <w:szCs w:val="24"/>
        </w:rPr>
        <w:t xml:space="preserve">άντια στις αντιξοότητες, ακόμη και στην ψυχρότητα που βρήκαν στο νέο τόπο κατοικίας τους. </w:t>
      </w:r>
    </w:p>
    <w:p w14:paraId="3040C12B"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Πολύ νερό κύλησε, κυρίες και κύριοι συνάδελφοι, στο αυλάκι της ιστορίας από τότε. </w:t>
      </w:r>
      <w:r>
        <w:rPr>
          <w:rFonts w:eastAsia="Times New Roman" w:cs="Times New Roman"/>
          <w:szCs w:val="24"/>
        </w:rPr>
        <w:t>Σ</w:t>
      </w:r>
      <w:r>
        <w:rPr>
          <w:rFonts w:eastAsia="Times New Roman" w:cs="Times New Roman"/>
          <w:szCs w:val="24"/>
        </w:rPr>
        <w:t>ήμερα κάποιοι υποστηρίζουν ότι πρέπει να τραβήξουμε μπροστά και πως</w:t>
      </w:r>
      <w:r>
        <w:rPr>
          <w:rFonts w:eastAsia="Times New Roman" w:cs="Times New Roman"/>
          <w:szCs w:val="24"/>
        </w:rPr>
        <w:t>,</w:t>
      </w:r>
      <w:r>
        <w:rPr>
          <w:rFonts w:eastAsia="Times New Roman" w:cs="Times New Roman"/>
          <w:szCs w:val="24"/>
        </w:rPr>
        <w:t xml:space="preserve"> για να το κάν</w:t>
      </w:r>
      <w:r>
        <w:rPr>
          <w:rFonts w:eastAsia="Times New Roman" w:cs="Times New Roman"/>
          <w:szCs w:val="24"/>
        </w:rPr>
        <w:t>ουμε αυτό</w:t>
      </w:r>
      <w:r>
        <w:rPr>
          <w:rFonts w:eastAsia="Times New Roman" w:cs="Times New Roman"/>
          <w:szCs w:val="24"/>
        </w:rPr>
        <w:t>,</w:t>
      </w:r>
      <w:r>
        <w:rPr>
          <w:rFonts w:eastAsia="Times New Roman" w:cs="Times New Roman"/>
          <w:szCs w:val="24"/>
        </w:rPr>
        <w:t xml:space="preserve"> πρέπει να κατακρεουργήσουμε την ιστορία, να αποκρύψουμε γεγονότα, να τους αλλάξουμε ονόματα. </w:t>
      </w:r>
    </w:p>
    <w:p w14:paraId="3040C12C"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Τη σφαγή στη Σμύρνη να την πούμε «συνωστισμό», τη </w:t>
      </w:r>
      <w:r>
        <w:rPr>
          <w:rFonts w:eastAsia="Times New Roman" w:cs="Times New Roman"/>
          <w:szCs w:val="24"/>
        </w:rPr>
        <w:t>γ</w:t>
      </w:r>
      <w:r>
        <w:rPr>
          <w:rFonts w:eastAsia="Times New Roman" w:cs="Times New Roman"/>
          <w:szCs w:val="24"/>
        </w:rPr>
        <w:t>ενοκτονία «εθνοκάθαρση» ή «δραματικά γεγονότα» και έτσι να μιλούν τα παιδιά, έτσι να διδάσκονται όλη</w:t>
      </w:r>
      <w:r>
        <w:rPr>
          <w:rFonts w:eastAsia="Times New Roman" w:cs="Times New Roman"/>
          <w:szCs w:val="24"/>
        </w:rPr>
        <w:t xml:space="preserve"> την αλήθεια. </w:t>
      </w:r>
    </w:p>
    <w:p w14:paraId="3040C12D"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Πόσο πλανημένη, όμως, είναι αυτή η προσέγγιση; Πρώτον, γιατί τίποτα σταθερό δεν οικοδομείται επί του ψεύδους. Αργά ή γρήγορα θα καταρρεύσει. Μόνο με την αλήθεια μπορούμε να προχωρήσουμε μπροστά. Δεύτερον, γιατί αν μείνουμε πλανημένοι, δεν φέ</w:t>
      </w:r>
      <w:r>
        <w:rPr>
          <w:rFonts w:eastAsia="Times New Roman" w:cs="Times New Roman"/>
          <w:szCs w:val="24"/>
        </w:rPr>
        <w:t xml:space="preserve">ρνουμε εγγύτερα τη συμφιλίωση ή την ειρηνική συνύπαρξη. Αφήνουμε χώρο στο να επαναληφθούν τα ίδια λάθη. </w:t>
      </w:r>
    </w:p>
    <w:p w14:paraId="3040C12E" w14:textId="77777777" w:rsidR="00317D9A" w:rsidRDefault="0043635D">
      <w:pPr>
        <w:spacing w:after="0" w:line="600" w:lineRule="auto"/>
        <w:ind w:firstLine="709"/>
        <w:jc w:val="both"/>
        <w:rPr>
          <w:rFonts w:eastAsia="Times New Roman"/>
          <w:szCs w:val="24"/>
        </w:rPr>
      </w:pPr>
      <w:r>
        <w:rPr>
          <w:rFonts w:eastAsia="Times New Roman" w:cs="Times New Roman"/>
          <w:szCs w:val="24"/>
        </w:rPr>
        <w:lastRenderedPageBreak/>
        <w:t>Σήμερα αυτό αποδεικνύεται περίτρανα. Ας ρίξουμε μια ματιά στην ίδια την Τουρκία, που επιμόνως αρνείται τη διαπραχθείσα γενοκτονία. Αντί να ζητήσει συγγ</w:t>
      </w:r>
      <w:r>
        <w:rPr>
          <w:rFonts w:eastAsia="Times New Roman" w:cs="Times New Roman"/>
          <w:szCs w:val="24"/>
        </w:rPr>
        <w:t>νώμη, αντί να παραδεχθεί το λάθος, στήνει πανηγύρια, εορτάζοντας τη σφαγή της Σμύρνης ή την Άλωση της Πόλης και, παράλληλα, εξακολουθεί το έργο της γενοκτονίας στο πεδίο της μνήμης. Μετατρέπει εκκλησίες σε τζαμιά. Έχει βάλει στο</w:t>
      </w:r>
      <w:r>
        <w:rPr>
          <w:rFonts w:eastAsia="Times New Roman" w:cs="Times New Roman"/>
          <w:szCs w:val="24"/>
        </w:rPr>
        <w:t>ν</w:t>
      </w:r>
      <w:r>
        <w:rPr>
          <w:rFonts w:eastAsia="Times New Roman" w:cs="Times New Roman"/>
          <w:szCs w:val="24"/>
        </w:rPr>
        <w:t xml:space="preserve"> στόχο και την ίδια την Αγία Σοφία στην Πόλη. Αλλοιώνει έτσι μνημεία, που αποδεικνύουν το χριστιανικό παρελθόν της Μικράς Ασίας. </w:t>
      </w:r>
      <w:r>
        <w:rPr>
          <w:rFonts w:eastAsia="Times New Roman"/>
          <w:szCs w:val="24"/>
        </w:rPr>
        <w:t>Συνάμα, αμφισβητεί την ελληνικότητα ακόμη και κατοικημένων νησιών του Αιγαίου και οραματίζεται την ανασύσταση της Οθωμανικής Αυ</w:t>
      </w:r>
      <w:r>
        <w:rPr>
          <w:rFonts w:eastAsia="Times New Roman"/>
          <w:szCs w:val="24"/>
        </w:rPr>
        <w:t xml:space="preserve">τοκρατορίας. </w:t>
      </w:r>
    </w:p>
    <w:p w14:paraId="3040C12F" w14:textId="77777777" w:rsidR="00317D9A" w:rsidRDefault="0043635D">
      <w:pPr>
        <w:spacing w:after="0" w:line="600" w:lineRule="auto"/>
        <w:ind w:firstLine="720"/>
        <w:jc w:val="both"/>
        <w:rPr>
          <w:rFonts w:eastAsia="Times New Roman"/>
          <w:szCs w:val="24"/>
        </w:rPr>
      </w:pPr>
      <w:r>
        <w:rPr>
          <w:rFonts w:eastAsia="Times New Roman"/>
          <w:szCs w:val="24"/>
        </w:rPr>
        <w:t>Δ</w:t>
      </w:r>
      <w:r>
        <w:rPr>
          <w:rFonts w:eastAsia="Times New Roman"/>
          <w:szCs w:val="24"/>
        </w:rPr>
        <w:t xml:space="preserve">υστυχώς, κάποιοι, ανιστόρητοι προφανώς, διακατεχόμενοι από </w:t>
      </w:r>
      <w:proofErr w:type="spellStart"/>
      <w:r>
        <w:rPr>
          <w:rFonts w:eastAsia="Times New Roman"/>
          <w:szCs w:val="24"/>
        </w:rPr>
        <w:t>εμμονικές</w:t>
      </w:r>
      <w:proofErr w:type="spellEnd"/>
      <w:r>
        <w:rPr>
          <w:rFonts w:eastAsia="Times New Roman"/>
          <w:szCs w:val="24"/>
        </w:rPr>
        <w:t xml:space="preserve"> ιδεοληψίες, μας ζητούν να δώσουμε συγχωροχάρτι, κάτι που ούτε δικαιούμαστε έναντι των νεκρών μας, αλλά και που επιπλέον αποθρασύνει τη γείτονα. </w:t>
      </w:r>
    </w:p>
    <w:p w14:paraId="3040C130" w14:textId="77777777" w:rsidR="00317D9A" w:rsidRDefault="0043635D">
      <w:pPr>
        <w:spacing w:after="0" w:line="600" w:lineRule="auto"/>
        <w:ind w:firstLine="720"/>
        <w:jc w:val="both"/>
        <w:rPr>
          <w:rFonts w:eastAsia="Times New Roman"/>
          <w:szCs w:val="24"/>
        </w:rPr>
      </w:pPr>
      <w:r>
        <w:rPr>
          <w:rFonts w:eastAsia="Times New Roman"/>
          <w:szCs w:val="24"/>
        </w:rPr>
        <w:t>Επιπλέον, δεν πρέπει να λησ</w:t>
      </w:r>
      <w:r>
        <w:rPr>
          <w:rFonts w:eastAsia="Times New Roman"/>
          <w:szCs w:val="24"/>
        </w:rPr>
        <w:t xml:space="preserve">μονούμε ότι η </w:t>
      </w:r>
      <w:r>
        <w:rPr>
          <w:rFonts w:eastAsia="Times New Roman"/>
          <w:szCs w:val="24"/>
        </w:rPr>
        <w:t>γ</w:t>
      </w:r>
      <w:r>
        <w:rPr>
          <w:rFonts w:eastAsia="Times New Roman"/>
          <w:szCs w:val="24"/>
        </w:rPr>
        <w:t>ενοκτονία εναντίων των χριστιανών που ξεκίνησε στα εδάφη της Μικράς Ασίας στις αρχές του 20</w:t>
      </w:r>
      <w:r>
        <w:rPr>
          <w:rFonts w:eastAsia="Times New Roman"/>
          <w:szCs w:val="24"/>
          <w:vertAlign w:val="superscript"/>
        </w:rPr>
        <w:t>ο</w:t>
      </w:r>
      <w:r>
        <w:rPr>
          <w:rFonts w:eastAsia="Times New Roman"/>
          <w:szCs w:val="24"/>
          <w:vertAlign w:val="superscript"/>
        </w:rPr>
        <w:t>ύ</w:t>
      </w:r>
      <w:r>
        <w:rPr>
          <w:rFonts w:eastAsia="Times New Roman"/>
          <w:szCs w:val="24"/>
        </w:rPr>
        <w:t xml:space="preserve"> αιώνα, συνεχίζεται και σήμερα στη Μέση Ανατολή. </w:t>
      </w:r>
    </w:p>
    <w:p w14:paraId="3040C131" w14:textId="77777777" w:rsidR="00317D9A" w:rsidRDefault="0043635D">
      <w:pPr>
        <w:spacing w:after="0" w:line="600" w:lineRule="auto"/>
        <w:ind w:firstLine="720"/>
        <w:jc w:val="both"/>
        <w:rPr>
          <w:rFonts w:eastAsia="Times New Roman"/>
          <w:szCs w:val="24"/>
        </w:rPr>
      </w:pPr>
      <w:r>
        <w:rPr>
          <w:rFonts w:eastAsia="Times New Roman"/>
          <w:szCs w:val="24"/>
        </w:rPr>
        <w:lastRenderedPageBreak/>
        <w:t xml:space="preserve">Ως εκ τούτου, κύριε Πρόεδρε, ο αγώνας για την αναγνώριση της </w:t>
      </w:r>
      <w:r>
        <w:rPr>
          <w:rFonts w:eastAsia="Times New Roman"/>
          <w:szCs w:val="24"/>
        </w:rPr>
        <w:t>γ</w:t>
      </w:r>
      <w:r>
        <w:rPr>
          <w:rFonts w:eastAsia="Times New Roman"/>
          <w:szCs w:val="24"/>
        </w:rPr>
        <w:t>ενοκτονίας των Ελλήνων της Μικράς Ασ</w:t>
      </w:r>
      <w:r>
        <w:rPr>
          <w:rFonts w:eastAsia="Times New Roman"/>
          <w:szCs w:val="24"/>
        </w:rPr>
        <w:t xml:space="preserve">ίας, των Ελλήνων του Πόντου, των Αρμενίων και των </w:t>
      </w:r>
      <w:proofErr w:type="spellStart"/>
      <w:r>
        <w:rPr>
          <w:rFonts w:eastAsia="Times New Roman"/>
          <w:szCs w:val="24"/>
        </w:rPr>
        <w:t>Ασσυρίων</w:t>
      </w:r>
      <w:proofErr w:type="spellEnd"/>
      <w:r>
        <w:rPr>
          <w:rFonts w:eastAsia="Times New Roman"/>
          <w:szCs w:val="24"/>
        </w:rPr>
        <w:t xml:space="preserve"> είναι αγώνας για την αποκατάσταση της ιστορικής αλήθειας αλλά και μοχλός αφύπνισης της ανθρωπότητας, για να μην υπάρχει ποτέ κα</w:t>
      </w:r>
      <w:r>
        <w:rPr>
          <w:rFonts w:eastAsia="Times New Roman"/>
          <w:szCs w:val="24"/>
        </w:rPr>
        <w:t>μ</w:t>
      </w:r>
      <w:r>
        <w:rPr>
          <w:rFonts w:eastAsia="Times New Roman"/>
          <w:szCs w:val="24"/>
        </w:rPr>
        <w:t xml:space="preserve">μία ανοχή στην επανάληψη τέτοιων εγκλημάτων! </w:t>
      </w:r>
    </w:p>
    <w:p w14:paraId="3040C132" w14:textId="77777777" w:rsidR="00317D9A" w:rsidRDefault="0043635D">
      <w:pPr>
        <w:spacing w:after="0" w:line="600" w:lineRule="auto"/>
        <w:ind w:firstLine="720"/>
        <w:jc w:val="both"/>
        <w:rPr>
          <w:rFonts w:eastAsia="Times New Roman"/>
          <w:szCs w:val="24"/>
        </w:rPr>
      </w:pPr>
      <w:r>
        <w:rPr>
          <w:rFonts w:eastAsia="Times New Roman"/>
          <w:szCs w:val="24"/>
        </w:rPr>
        <w:t xml:space="preserve">Σας ευχαριστώ. </w:t>
      </w:r>
    </w:p>
    <w:p w14:paraId="3040C133" w14:textId="77777777" w:rsidR="00317D9A" w:rsidRDefault="0043635D">
      <w:pPr>
        <w:spacing w:after="0" w:line="600" w:lineRule="auto"/>
        <w:ind w:firstLine="720"/>
        <w:jc w:val="center"/>
        <w:rPr>
          <w:rFonts w:eastAsia="Times New Roman"/>
          <w:szCs w:val="24"/>
        </w:rPr>
      </w:pPr>
      <w:r>
        <w:rPr>
          <w:rFonts w:eastAsia="Times New Roman"/>
          <w:szCs w:val="24"/>
        </w:rPr>
        <w:t>(Χειροκ</w:t>
      </w:r>
      <w:r>
        <w:rPr>
          <w:rFonts w:eastAsia="Times New Roman"/>
          <w:szCs w:val="24"/>
        </w:rPr>
        <w:t>ροτήματα)</w:t>
      </w:r>
    </w:p>
    <w:p w14:paraId="3040C134" w14:textId="77777777" w:rsidR="00317D9A" w:rsidRDefault="0043635D">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Κι εγώ σας ευχαριστώ. </w:t>
      </w:r>
    </w:p>
    <w:p w14:paraId="3040C135" w14:textId="77777777" w:rsidR="00317D9A" w:rsidRDefault="0043635D">
      <w:pPr>
        <w:spacing w:after="0" w:line="600" w:lineRule="auto"/>
        <w:ind w:firstLine="720"/>
        <w:jc w:val="both"/>
        <w:rPr>
          <w:rFonts w:eastAsia="Times New Roman"/>
          <w:szCs w:val="24"/>
        </w:rPr>
      </w:pPr>
      <w:r>
        <w:rPr>
          <w:rFonts w:eastAsia="Times New Roman"/>
          <w:b/>
          <w:szCs w:val="24"/>
        </w:rPr>
        <w:t xml:space="preserve"> </w:t>
      </w:r>
      <w:r>
        <w:rPr>
          <w:rFonts w:eastAsia="Times New Roman"/>
          <w:szCs w:val="24"/>
        </w:rPr>
        <w:t>Ο Βουλευτής Ηρακλείου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proofErr w:type="spellStart"/>
      <w:r>
        <w:rPr>
          <w:rFonts w:eastAsia="Times New Roman"/>
          <w:szCs w:val="24"/>
        </w:rPr>
        <w:t>Κεγκέρογλου</w:t>
      </w:r>
      <w:proofErr w:type="spellEnd"/>
      <w:r>
        <w:rPr>
          <w:rFonts w:eastAsia="Times New Roman"/>
          <w:szCs w:val="24"/>
        </w:rPr>
        <w:t xml:space="preserve"> έχει τώρα τον λόγο για πέντε λεπτά. </w:t>
      </w:r>
    </w:p>
    <w:p w14:paraId="3040C136" w14:textId="77777777" w:rsidR="00317D9A" w:rsidRDefault="0043635D">
      <w:pPr>
        <w:spacing w:after="0"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Κυρίες και κύριοι συνάδελφοι, ο πατέρας μου σε ηλικία δέκα ετών ήρθε στην Ελλάδα και θα μπορούσα να πω πολλές ιστορίες -σε άλλη, βεβαίως, συζήτηση και με άλλη αφορμή- για τους ανθρώπους που ξεριζώθηκαν βίαια, για τους ανθρώπους που επέζησαν, αλλά και γι’ α</w:t>
      </w:r>
      <w:r>
        <w:rPr>
          <w:rFonts w:eastAsia="Times New Roman"/>
          <w:szCs w:val="24"/>
        </w:rPr>
        <w:t xml:space="preserve">υτούς που χάθηκαν. </w:t>
      </w:r>
    </w:p>
    <w:p w14:paraId="3040C137" w14:textId="77777777" w:rsidR="00317D9A" w:rsidRDefault="0043635D">
      <w:pPr>
        <w:spacing w:after="0" w:line="600" w:lineRule="auto"/>
        <w:ind w:firstLine="720"/>
        <w:jc w:val="both"/>
        <w:rPr>
          <w:rFonts w:eastAsia="Times New Roman"/>
          <w:szCs w:val="24"/>
        </w:rPr>
      </w:pPr>
      <w:r>
        <w:rPr>
          <w:rFonts w:eastAsia="Times New Roman"/>
          <w:szCs w:val="24"/>
        </w:rPr>
        <w:lastRenderedPageBreak/>
        <w:t>Σήμερα, όμως, ενενήντα πέντε χρόνια μετά τη Μικρασιατική Καταστροφή, τη μεγαλύτερη στην ιστορία της Ελλάδας, η Βουλή των Ελλήνων τιμά τη μνήμη της Γενοκτονίας των Ελλήνων της Μικράς Ασίας με τη σημερινή ειδική συνεδρίαση της Ολομέλειας.</w:t>
      </w:r>
      <w:r>
        <w:rPr>
          <w:rFonts w:eastAsia="Times New Roman"/>
          <w:szCs w:val="24"/>
        </w:rPr>
        <w:t xml:space="preserve"> </w:t>
      </w:r>
    </w:p>
    <w:p w14:paraId="3040C138" w14:textId="77777777" w:rsidR="00317D9A" w:rsidRDefault="0043635D">
      <w:pPr>
        <w:spacing w:after="0" w:line="600" w:lineRule="auto"/>
        <w:ind w:firstLine="720"/>
        <w:jc w:val="both"/>
        <w:rPr>
          <w:rFonts w:eastAsia="Times New Roman"/>
          <w:szCs w:val="24"/>
        </w:rPr>
      </w:pPr>
      <w:r>
        <w:rPr>
          <w:rFonts w:eastAsia="Times New Roman"/>
          <w:szCs w:val="24"/>
        </w:rPr>
        <w:t>Γενοκτονία -κι αυτός είναι ο μόνος αποδεκτός ιστορικά, νομικά και ηθικά όρος- είναι η σκόπιμη και συστηματική εξόντωση μεταξύ των ετών 1913-1923 των ελληνικών πληθυσμών της Ανατολικής Θράκης και της Μικράς Ασίας, ιδίως δε της Ιωνίας, της Καππαδοκίας, του</w:t>
      </w:r>
      <w:r>
        <w:rPr>
          <w:rFonts w:eastAsia="Times New Roman"/>
          <w:szCs w:val="24"/>
        </w:rPr>
        <w:t xml:space="preserve"> Πόντου και της Βιθυνίας, από το τουρκικό κράτος. Η </w:t>
      </w:r>
      <w:r>
        <w:rPr>
          <w:rFonts w:eastAsia="Times New Roman"/>
          <w:szCs w:val="24"/>
        </w:rPr>
        <w:t>γ</w:t>
      </w:r>
      <w:r>
        <w:rPr>
          <w:rFonts w:eastAsia="Times New Roman"/>
          <w:szCs w:val="24"/>
        </w:rPr>
        <w:t xml:space="preserve">ενοκτονία πραγματοποιήθηκε παράλληλα και με τις ίδιες μεθόδους που εφαρμόστηκαν σε βάρος και άλλων χριστιανικών πληθυσμών της Οθωμανικής Αυτοκρατορίας, των Αρμενίων και των </w:t>
      </w:r>
      <w:proofErr w:type="spellStart"/>
      <w:r>
        <w:rPr>
          <w:rFonts w:eastAsia="Times New Roman"/>
          <w:szCs w:val="24"/>
        </w:rPr>
        <w:t>Ασσυρίων</w:t>
      </w:r>
      <w:proofErr w:type="spellEnd"/>
      <w:r>
        <w:rPr>
          <w:rFonts w:eastAsia="Times New Roman"/>
          <w:szCs w:val="24"/>
        </w:rPr>
        <w:t xml:space="preserve">. </w:t>
      </w:r>
    </w:p>
    <w:p w14:paraId="3040C139" w14:textId="77777777" w:rsidR="00317D9A" w:rsidRDefault="0043635D">
      <w:pPr>
        <w:spacing w:after="0" w:line="600" w:lineRule="auto"/>
        <w:ind w:firstLine="720"/>
        <w:jc w:val="both"/>
        <w:rPr>
          <w:rFonts w:eastAsia="Times New Roman"/>
          <w:szCs w:val="24"/>
        </w:rPr>
      </w:pPr>
      <w:r>
        <w:rPr>
          <w:rFonts w:eastAsia="Times New Roman"/>
          <w:szCs w:val="24"/>
        </w:rPr>
        <w:t>Οι απώλειες από ελλ</w:t>
      </w:r>
      <w:r>
        <w:rPr>
          <w:rFonts w:eastAsia="Times New Roman"/>
          <w:szCs w:val="24"/>
        </w:rPr>
        <w:t xml:space="preserve">ηνικής πλευράς φτάνουν ή και ξεπερνούν, σύμφωνα με ορισμένες εκτιμήσεις, το ένα εκατομμύριο ψυχές. Μαζική έξοδος από τις πατρογονικές εστίες, συλλήψεις, εκτοπισμοί και σφαγές, εθνικές εκκαθαρίσεις, τάγματα εργασίας και πυρπόληση πόλεων, με πιο εμβληματική </w:t>
      </w:r>
      <w:r>
        <w:rPr>
          <w:rFonts w:eastAsia="Times New Roman"/>
          <w:szCs w:val="24"/>
        </w:rPr>
        <w:t xml:space="preserve">την περίπτωση της </w:t>
      </w:r>
      <w:r>
        <w:rPr>
          <w:rFonts w:eastAsia="Times New Roman"/>
          <w:szCs w:val="24"/>
        </w:rPr>
        <w:lastRenderedPageBreak/>
        <w:t xml:space="preserve">Σμύρνης, συνιστούν την τραγική περιγραφή του τρόπου με τον οποίο έλαβε χώρα η </w:t>
      </w:r>
      <w:r>
        <w:rPr>
          <w:rFonts w:eastAsia="Times New Roman"/>
          <w:szCs w:val="24"/>
        </w:rPr>
        <w:t>γ</w:t>
      </w:r>
      <w:r>
        <w:rPr>
          <w:rFonts w:eastAsia="Times New Roman"/>
          <w:szCs w:val="24"/>
        </w:rPr>
        <w:t xml:space="preserve">ενοκτονία του </w:t>
      </w:r>
      <w:r>
        <w:rPr>
          <w:rFonts w:eastAsia="Times New Roman"/>
          <w:szCs w:val="24"/>
        </w:rPr>
        <w:t>μ</w:t>
      </w:r>
      <w:r>
        <w:rPr>
          <w:rFonts w:eastAsia="Times New Roman"/>
          <w:szCs w:val="24"/>
        </w:rPr>
        <w:t>ικρασιατικού Ελληνισμού.</w:t>
      </w:r>
    </w:p>
    <w:p w14:paraId="3040C13A" w14:textId="77777777" w:rsidR="00317D9A" w:rsidRDefault="0043635D">
      <w:pPr>
        <w:spacing w:after="0" w:line="600" w:lineRule="auto"/>
        <w:ind w:firstLine="720"/>
        <w:jc w:val="both"/>
        <w:rPr>
          <w:rFonts w:eastAsia="Times New Roman"/>
          <w:szCs w:val="24"/>
        </w:rPr>
      </w:pPr>
      <w:r>
        <w:rPr>
          <w:rFonts w:eastAsia="Times New Roman"/>
          <w:szCs w:val="24"/>
        </w:rPr>
        <w:t xml:space="preserve">Το ζήτημα της </w:t>
      </w:r>
      <w:r>
        <w:rPr>
          <w:rFonts w:eastAsia="Times New Roman"/>
          <w:szCs w:val="24"/>
        </w:rPr>
        <w:t>γ</w:t>
      </w:r>
      <w:r>
        <w:rPr>
          <w:rFonts w:eastAsia="Times New Roman"/>
          <w:szCs w:val="24"/>
        </w:rPr>
        <w:t>ενοκτονίας του Ελληνισμού αποτελεί συχνά σημείο αντιλεγόμενο, ιδίως ως προς τη χρήση του όρου «γενοκτονί</w:t>
      </w:r>
      <w:r>
        <w:rPr>
          <w:rFonts w:eastAsia="Times New Roman"/>
          <w:szCs w:val="24"/>
        </w:rPr>
        <w:t xml:space="preserve">α». Η Τουρκία προσπαθεί με κάθε τρόπο να υποβαθμίσει τις ιστορικές της ευθύνες. Το ερώτημα που έντεχνα επιχειρεί να ενσπείρει την αμφιβολία είναι: Τα γεγονότα συνιστούν γενοκτονία ή αποτελούν, δήθεν, μοιραία συνέπεια ενός πολέμου που διήρκεσε πολλά χρόνια </w:t>
      </w:r>
      <w:r>
        <w:rPr>
          <w:rFonts w:eastAsia="Times New Roman"/>
          <w:szCs w:val="24"/>
        </w:rPr>
        <w:t>και διεξήχθη με ιδιαίτερη βιαιότητα;</w:t>
      </w:r>
    </w:p>
    <w:p w14:paraId="3040C13B" w14:textId="77777777" w:rsidR="00317D9A" w:rsidRDefault="0043635D">
      <w:pPr>
        <w:spacing w:after="0" w:line="600" w:lineRule="auto"/>
        <w:ind w:firstLine="720"/>
        <w:jc w:val="both"/>
        <w:rPr>
          <w:rFonts w:eastAsia="Times New Roman"/>
          <w:szCs w:val="24"/>
        </w:rPr>
      </w:pPr>
      <w:r>
        <w:rPr>
          <w:rFonts w:eastAsia="Times New Roman"/>
          <w:szCs w:val="24"/>
        </w:rPr>
        <w:t xml:space="preserve">Βεβαίως, το θέμα απαιτεί ιδιαίτερη, προσεκτική, τεκμηριωμένη, νομική, διπλωματική και πολιτική αντιμετώπιση. Είναι, όμως, αποδεδειγμένο ιστορικά ότι η ιδέα, ο σχεδιασμός και η υλοποίηση της </w:t>
      </w:r>
      <w:r>
        <w:rPr>
          <w:rFonts w:eastAsia="Times New Roman"/>
          <w:szCs w:val="24"/>
        </w:rPr>
        <w:t>γ</w:t>
      </w:r>
      <w:r>
        <w:rPr>
          <w:rFonts w:eastAsia="Times New Roman"/>
          <w:szCs w:val="24"/>
        </w:rPr>
        <w:t>ενοκτονίας είχαν ήδη ξεκινήσ</w:t>
      </w:r>
      <w:r>
        <w:rPr>
          <w:rFonts w:eastAsia="Times New Roman"/>
          <w:szCs w:val="24"/>
        </w:rPr>
        <w:t xml:space="preserve">ει πολύ πριν </w:t>
      </w:r>
      <w:r>
        <w:rPr>
          <w:rFonts w:eastAsia="Times New Roman"/>
          <w:szCs w:val="24"/>
        </w:rPr>
        <w:t xml:space="preserve">από </w:t>
      </w:r>
      <w:r>
        <w:rPr>
          <w:rFonts w:eastAsia="Times New Roman"/>
          <w:szCs w:val="24"/>
        </w:rPr>
        <w:t xml:space="preserve">τον πόλεμο. </w:t>
      </w:r>
    </w:p>
    <w:p w14:paraId="3040C13C" w14:textId="77777777" w:rsidR="00317D9A" w:rsidRDefault="0043635D">
      <w:pPr>
        <w:spacing w:after="0" w:line="600" w:lineRule="auto"/>
        <w:ind w:firstLine="720"/>
        <w:jc w:val="both"/>
        <w:rPr>
          <w:rFonts w:eastAsia="Times New Roman"/>
          <w:szCs w:val="24"/>
        </w:rPr>
      </w:pPr>
      <w:r>
        <w:rPr>
          <w:rFonts w:eastAsia="Times New Roman"/>
          <w:szCs w:val="24"/>
        </w:rPr>
        <w:t>Ο εφησυχασμός στο ιστορικό δίκιο μας δεν είναι σε καμ</w:t>
      </w:r>
      <w:r>
        <w:rPr>
          <w:rFonts w:eastAsia="Times New Roman"/>
          <w:szCs w:val="24"/>
        </w:rPr>
        <w:t>μ</w:t>
      </w:r>
      <w:r>
        <w:rPr>
          <w:rFonts w:eastAsia="Times New Roman"/>
          <w:szCs w:val="24"/>
        </w:rPr>
        <w:t>ιά περίπτωση δικαιολογημένος. Υπό αυτό το πρίσμα, η ομόφωνη ψήφιση του ν.2645/1998, με τον οποίο ανακηρύχθηκε η 14</w:t>
      </w:r>
      <w:r>
        <w:rPr>
          <w:rFonts w:eastAsia="Times New Roman"/>
          <w:szCs w:val="24"/>
          <w:vertAlign w:val="superscript"/>
        </w:rPr>
        <w:t>η</w:t>
      </w:r>
      <w:r>
        <w:rPr>
          <w:rFonts w:eastAsia="Times New Roman"/>
          <w:szCs w:val="24"/>
        </w:rPr>
        <w:t xml:space="preserve"> Σεπτεμβρίου ως Ημέρα Εθνικής Μνήμης της Γενοκτονίας των Ελλήνων της Μικράς Ασίας, αποτελεί ζήτημα στρατηγικής σημασίας και δεν επιτρέπεται η αλλοίωση με οποιονδήποτε τρόπο.</w:t>
      </w:r>
    </w:p>
    <w:p w14:paraId="3040C13D" w14:textId="77777777" w:rsidR="00317D9A" w:rsidRDefault="0043635D">
      <w:pPr>
        <w:spacing w:after="0" w:line="600" w:lineRule="auto"/>
        <w:ind w:firstLine="720"/>
        <w:jc w:val="both"/>
        <w:rPr>
          <w:rFonts w:eastAsia="Times New Roman"/>
          <w:szCs w:val="24"/>
        </w:rPr>
      </w:pPr>
      <w:r>
        <w:rPr>
          <w:rFonts w:eastAsia="Times New Roman"/>
          <w:szCs w:val="24"/>
        </w:rPr>
        <w:lastRenderedPageBreak/>
        <w:t xml:space="preserve">Το ίδιο ισχύει και για την αναγνώριση της γενοκτονίας του Ελληνισμού από τη Βουλή </w:t>
      </w:r>
      <w:r>
        <w:rPr>
          <w:rFonts w:eastAsia="Times New Roman"/>
          <w:szCs w:val="24"/>
        </w:rPr>
        <w:t>των Αντιπροσώπων της Κυπριακής Δημοκρατίας από την Αρμενία στις 24 Μαρτίου του 2015, αλλά και από αρκετές πολιτείες των Ηνωμένων Πολιτειών της Αμερικής.</w:t>
      </w:r>
    </w:p>
    <w:p w14:paraId="3040C13E" w14:textId="77777777" w:rsidR="00317D9A" w:rsidRDefault="0043635D">
      <w:pPr>
        <w:spacing w:after="0" w:line="600" w:lineRule="auto"/>
        <w:ind w:firstLine="720"/>
        <w:jc w:val="both"/>
        <w:rPr>
          <w:rFonts w:eastAsia="Times New Roman"/>
          <w:szCs w:val="24"/>
        </w:rPr>
      </w:pPr>
      <w:r>
        <w:rPr>
          <w:rFonts w:eastAsia="Times New Roman"/>
          <w:szCs w:val="24"/>
        </w:rPr>
        <w:t>Εξίσου σημαντική είναι η έκδοση ψηφίσματος τον Δεκέμβριο του 2007 από τη Διεθνή Ένωση Μελετητών Γενοκτο</w:t>
      </w:r>
      <w:r>
        <w:rPr>
          <w:rFonts w:eastAsia="Times New Roman"/>
          <w:szCs w:val="24"/>
        </w:rPr>
        <w:t xml:space="preserve">νιών. Το ψήφισμα αυτό χρησιμοποίησε απερίφραστα τον όρο «ελληνική γενοκτονία» και την εξομοίωσε ποιοτικά με τη γενοκτονία των Αρμενίων από τους Οθωμανούς. </w:t>
      </w:r>
    </w:p>
    <w:p w14:paraId="3040C13F" w14:textId="77777777" w:rsidR="00317D9A" w:rsidRDefault="0043635D">
      <w:pPr>
        <w:spacing w:after="0" w:line="600" w:lineRule="auto"/>
        <w:ind w:firstLine="720"/>
        <w:jc w:val="both"/>
        <w:rPr>
          <w:rFonts w:eastAsia="Times New Roman"/>
          <w:szCs w:val="24"/>
        </w:rPr>
      </w:pPr>
      <w:r>
        <w:rPr>
          <w:rFonts w:eastAsia="Times New Roman"/>
          <w:szCs w:val="24"/>
        </w:rPr>
        <w:t xml:space="preserve">Η τουρκική κυβέρνηση κλήθηκε να αναγνωρίσει τις ιστορικές της ευθύνες και να σταματήσει να αρνείται </w:t>
      </w:r>
      <w:r>
        <w:rPr>
          <w:rFonts w:eastAsia="Times New Roman"/>
          <w:szCs w:val="24"/>
        </w:rPr>
        <w:t>τα γεγονότα. Το ψήφισμα υπερψηφίστηκε από το 83% των επιστημόνων διεθνούς κύρους που αποτελούν τη Διεθνή Ένωση Μελετητών Γενοκτονιών.</w:t>
      </w:r>
    </w:p>
    <w:p w14:paraId="3040C140" w14:textId="77777777" w:rsidR="00317D9A" w:rsidRDefault="0043635D">
      <w:pPr>
        <w:spacing w:after="0" w:line="600" w:lineRule="auto"/>
        <w:ind w:firstLine="720"/>
        <w:jc w:val="both"/>
        <w:rPr>
          <w:rFonts w:eastAsia="Times New Roman"/>
          <w:szCs w:val="24"/>
        </w:rPr>
      </w:pPr>
      <w:r>
        <w:rPr>
          <w:rFonts w:eastAsia="Times New Roman"/>
          <w:szCs w:val="24"/>
        </w:rPr>
        <w:t xml:space="preserve">Τέλος, το Ιόνιο Πανεπιστήμιο εξέδωσε το 2015 τον κατάλογο από την </w:t>
      </w:r>
      <w:r>
        <w:rPr>
          <w:rFonts w:eastAsia="Times New Roman"/>
          <w:szCs w:val="24"/>
        </w:rPr>
        <w:t>έ</w:t>
      </w:r>
      <w:r>
        <w:rPr>
          <w:rFonts w:eastAsia="Times New Roman"/>
          <w:szCs w:val="24"/>
        </w:rPr>
        <w:t xml:space="preserve">ντυπη και </w:t>
      </w:r>
      <w:r>
        <w:rPr>
          <w:rFonts w:eastAsia="Times New Roman"/>
          <w:szCs w:val="24"/>
        </w:rPr>
        <w:t>η</w:t>
      </w:r>
      <w:r>
        <w:rPr>
          <w:rFonts w:eastAsia="Times New Roman"/>
          <w:szCs w:val="24"/>
        </w:rPr>
        <w:t xml:space="preserve">λεκτρονική </w:t>
      </w:r>
      <w:r>
        <w:rPr>
          <w:rFonts w:eastAsia="Times New Roman"/>
          <w:szCs w:val="24"/>
        </w:rPr>
        <w:t>σ</w:t>
      </w:r>
      <w:r>
        <w:rPr>
          <w:rFonts w:eastAsia="Times New Roman"/>
          <w:szCs w:val="24"/>
        </w:rPr>
        <w:t xml:space="preserve">υλλογή της </w:t>
      </w:r>
      <w:r>
        <w:rPr>
          <w:rFonts w:eastAsia="Times New Roman"/>
          <w:szCs w:val="24"/>
        </w:rPr>
        <w:t>β</w:t>
      </w:r>
      <w:r>
        <w:rPr>
          <w:rFonts w:eastAsia="Times New Roman"/>
          <w:szCs w:val="24"/>
        </w:rPr>
        <w:t>ιβλιοθήκης του, σχετ</w:t>
      </w:r>
      <w:r>
        <w:rPr>
          <w:rFonts w:eastAsia="Times New Roman"/>
          <w:szCs w:val="24"/>
        </w:rPr>
        <w:t xml:space="preserve">ικά με το θέμα της </w:t>
      </w:r>
      <w:r>
        <w:rPr>
          <w:rFonts w:eastAsia="Times New Roman"/>
          <w:szCs w:val="24"/>
        </w:rPr>
        <w:t>γ</w:t>
      </w:r>
      <w:r>
        <w:rPr>
          <w:rFonts w:eastAsia="Times New Roman"/>
          <w:szCs w:val="24"/>
        </w:rPr>
        <w:t xml:space="preserve">ενοκτονίας των Ελλήνων της Μικράς Ασίας, ο οποίος περιλαμβάνει είκοσι πέντε σελίδες γεμάτες με τεκμήρια και σχετική βιβλιογραφία. </w:t>
      </w:r>
    </w:p>
    <w:p w14:paraId="3040C141" w14:textId="77777777" w:rsidR="00317D9A" w:rsidRDefault="0043635D">
      <w:pPr>
        <w:spacing w:after="0" w:line="600" w:lineRule="auto"/>
        <w:ind w:firstLine="720"/>
        <w:jc w:val="both"/>
        <w:rPr>
          <w:rFonts w:eastAsia="Times New Roman"/>
          <w:szCs w:val="24"/>
        </w:rPr>
      </w:pPr>
      <w:r>
        <w:rPr>
          <w:rFonts w:eastAsia="Times New Roman"/>
          <w:szCs w:val="24"/>
        </w:rPr>
        <w:lastRenderedPageBreak/>
        <w:t>Για ποιο</w:t>
      </w:r>
      <w:r>
        <w:rPr>
          <w:rFonts w:eastAsia="Times New Roman"/>
          <w:szCs w:val="24"/>
        </w:rPr>
        <w:t>ν</w:t>
      </w:r>
      <w:r>
        <w:rPr>
          <w:rFonts w:eastAsia="Times New Roman"/>
          <w:szCs w:val="24"/>
        </w:rPr>
        <w:t xml:space="preserve"> λόγο, όμως, είναι σημαντικό να μείνει ζωντανή η μνήμη και να μη διαστρεβλωθεί η ιστορική αλήθει</w:t>
      </w:r>
      <w:r>
        <w:rPr>
          <w:rFonts w:eastAsia="Times New Roman"/>
          <w:szCs w:val="24"/>
        </w:rPr>
        <w:t xml:space="preserve">α; Το ζητούμενο ασφαλώς δεν είναι να εξάπτονται ιστορικά πάθη και να διατηρούνται στο διηνεκές ιστορικές αντιπαραθέσεις με τους γείτονές μας. Το ζητούμενο είναι να καταδειχθεί με ψυχραιμία, αλλά και με σταθερότητα, ότι η </w:t>
      </w:r>
      <w:r>
        <w:rPr>
          <w:rFonts w:eastAsia="Times New Roman"/>
          <w:szCs w:val="24"/>
        </w:rPr>
        <w:t>γ</w:t>
      </w:r>
      <w:r>
        <w:rPr>
          <w:rFonts w:eastAsia="Times New Roman"/>
          <w:szCs w:val="24"/>
        </w:rPr>
        <w:t>ενοκτονία αποτέλεσε μοντέλο για τα</w:t>
      </w:r>
      <w:r>
        <w:rPr>
          <w:rFonts w:eastAsia="Times New Roman"/>
          <w:szCs w:val="24"/>
        </w:rPr>
        <w:t xml:space="preserve"> μετέπειτα ειδεχθή εγκλήματα κατά της ανθρωπότητας, όπως αυτό του Ολοκαυτώματος. Στόχος είναι να μη λειτουργήσει η λήθη ως σύμμαχος πιθαν</w:t>
      </w:r>
      <w:r>
        <w:rPr>
          <w:rFonts w:eastAsia="Times New Roman"/>
          <w:szCs w:val="24"/>
        </w:rPr>
        <w:t>ώ</w:t>
      </w:r>
      <w:r>
        <w:rPr>
          <w:rFonts w:eastAsia="Times New Roman"/>
          <w:szCs w:val="24"/>
        </w:rPr>
        <w:t xml:space="preserve">ν νοσταλγών της βαναυσότητας και να μην επιτραπεί στη βία να καθορίζει τη διεθνή νομιμότητα. </w:t>
      </w:r>
    </w:p>
    <w:p w14:paraId="3040C142" w14:textId="77777777" w:rsidR="00317D9A" w:rsidRDefault="0043635D">
      <w:pPr>
        <w:spacing w:after="0" w:line="600" w:lineRule="auto"/>
        <w:ind w:firstLine="720"/>
        <w:jc w:val="both"/>
        <w:rPr>
          <w:rFonts w:eastAsia="Times New Roman"/>
          <w:szCs w:val="24"/>
        </w:rPr>
      </w:pPr>
      <w:r>
        <w:rPr>
          <w:rFonts w:eastAsia="Times New Roman"/>
          <w:szCs w:val="24"/>
        </w:rPr>
        <w:t>Στον σημαντικό αυτό στόχ</w:t>
      </w:r>
      <w:r>
        <w:rPr>
          <w:rFonts w:eastAsia="Times New Roman"/>
          <w:szCs w:val="24"/>
        </w:rPr>
        <w:t>ο οφείλουμε να αναγνωρίσουμε την καθοριστική συμβολή των προσφυγικών σωματείων και κυρίως του προσφυγικού κόσμου, των απογόνων τους, των Μικρασιατών, των Ποντίων της Ελλάδας και της Διασποράς, που</w:t>
      </w:r>
      <w:r>
        <w:rPr>
          <w:rFonts w:eastAsia="Times New Roman"/>
          <w:szCs w:val="24"/>
        </w:rPr>
        <w:t>,</w:t>
      </w:r>
      <w:r>
        <w:rPr>
          <w:rFonts w:eastAsia="Times New Roman"/>
          <w:szCs w:val="24"/>
        </w:rPr>
        <w:t xml:space="preserve"> παρά τις διαχρονικές παραλείψεις της πολιτεί</w:t>
      </w:r>
      <w:r>
        <w:rPr>
          <w:rFonts w:eastAsia="Times New Roman"/>
          <w:szCs w:val="24"/>
        </w:rPr>
        <w:t>α</w:t>
      </w:r>
      <w:r>
        <w:rPr>
          <w:rFonts w:eastAsia="Times New Roman"/>
          <w:szCs w:val="24"/>
        </w:rPr>
        <w:t>ς, διέσωσαν κ</w:t>
      </w:r>
      <w:r>
        <w:rPr>
          <w:rFonts w:eastAsia="Times New Roman"/>
          <w:szCs w:val="24"/>
        </w:rPr>
        <w:t>αι διασώζουν ζωντανή την ιστορική μνήμη</w:t>
      </w:r>
      <w:r>
        <w:rPr>
          <w:rFonts w:eastAsia="Times New Roman"/>
          <w:szCs w:val="24"/>
        </w:rPr>
        <w:t>,</w:t>
      </w:r>
      <w:r>
        <w:rPr>
          <w:rFonts w:eastAsia="Times New Roman"/>
          <w:szCs w:val="24"/>
        </w:rPr>
        <w:t xml:space="preserve"> συμβάλλοντας δημιουργικά και υπεύθυνα στη διαμόρφωση της ιστορικής ταυτότητας του Ελληνισμού.</w:t>
      </w:r>
    </w:p>
    <w:p w14:paraId="3040C143" w14:textId="77777777" w:rsidR="00317D9A" w:rsidRDefault="0043635D">
      <w:pPr>
        <w:spacing w:after="0" w:line="600" w:lineRule="auto"/>
        <w:ind w:firstLine="720"/>
        <w:jc w:val="both"/>
        <w:rPr>
          <w:rFonts w:eastAsia="Times New Roman"/>
          <w:szCs w:val="24"/>
        </w:rPr>
      </w:pPr>
      <w:r>
        <w:rPr>
          <w:rFonts w:eastAsia="Times New Roman"/>
          <w:szCs w:val="24"/>
        </w:rPr>
        <w:t>Σας ευχαριστώ.</w:t>
      </w:r>
    </w:p>
    <w:p w14:paraId="3040C144" w14:textId="77777777" w:rsidR="00317D9A" w:rsidRDefault="0043635D">
      <w:pPr>
        <w:spacing w:after="0" w:line="600" w:lineRule="auto"/>
        <w:ind w:firstLine="720"/>
        <w:jc w:val="center"/>
        <w:rPr>
          <w:rFonts w:eastAsia="Times New Roman"/>
          <w:szCs w:val="24"/>
        </w:rPr>
      </w:pPr>
      <w:r>
        <w:rPr>
          <w:rFonts w:eastAsia="Times New Roman"/>
          <w:szCs w:val="24"/>
        </w:rPr>
        <w:t>(Χειροκροτήματα)</w:t>
      </w:r>
    </w:p>
    <w:p w14:paraId="3040C145" w14:textId="77777777" w:rsidR="00317D9A" w:rsidRDefault="0043635D">
      <w:pPr>
        <w:spacing w:after="0" w:line="600" w:lineRule="auto"/>
        <w:ind w:firstLine="720"/>
        <w:jc w:val="both"/>
        <w:rPr>
          <w:rFonts w:eastAsia="Times New Roman"/>
          <w:bCs/>
          <w:szCs w:val="24"/>
        </w:rPr>
      </w:pPr>
      <w:r>
        <w:rPr>
          <w:rFonts w:eastAsia="Times New Roman"/>
          <w:b/>
          <w:bCs/>
          <w:szCs w:val="24"/>
        </w:rPr>
        <w:lastRenderedPageBreak/>
        <w:t>ΠΡΟΕΔΡΕΥΩΝ (Δημήτριος Κρεμαστινός):</w:t>
      </w:r>
      <w:r>
        <w:rPr>
          <w:rFonts w:eastAsia="Times New Roman"/>
          <w:bCs/>
          <w:szCs w:val="24"/>
        </w:rPr>
        <w:t xml:space="preserve"> Ευχαριστώ πολύ.</w:t>
      </w:r>
    </w:p>
    <w:p w14:paraId="3040C146" w14:textId="77777777" w:rsidR="00317D9A" w:rsidRDefault="0043635D">
      <w:pPr>
        <w:spacing w:after="0" w:line="600" w:lineRule="auto"/>
        <w:ind w:firstLine="720"/>
        <w:jc w:val="both"/>
        <w:rPr>
          <w:rFonts w:eastAsia="Times New Roman"/>
          <w:bCs/>
          <w:szCs w:val="24"/>
        </w:rPr>
      </w:pPr>
      <w:r>
        <w:rPr>
          <w:rFonts w:eastAsia="Times New Roman"/>
          <w:bCs/>
          <w:szCs w:val="24"/>
        </w:rPr>
        <w:t xml:space="preserve">Τον λόγο έχει ο Βουλευτής Πέλλας του </w:t>
      </w:r>
      <w:r>
        <w:rPr>
          <w:rFonts w:eastAsia="Times New Roman"/>
          <w:bCs/>
          <w:szCs w:val="24"/>
        </w:rPr>
        <w:t>Λαϊκού Συνδέσμου</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Χρυσή Αυγή κ. </w:t>
      </w:r>
      <w:proofErr w:type="spellStart"/>
      <w:r>
        <w:rPr>
          <w:rFonts w:eastAsia="Times New Roman"/>
          <w:bCs/>
          <w:szCs w:val="24"/>
        </w:rPr>
        <w:t>Σαχινίδης</w:t>
      </w:r>
      <w:proofErr w:type="spellEnd"/>
      <w:r>
        <w:rPr>
          <w:rFonts w:eastAsia="Times New Roman"/>
          <w:bCs/>
          <w:szCs w:val="24"/>
        </w:rPr>
        <w:t>.</w:t>
      </w:r>
    </w:p>
    <w:p w14:paraId="3040C147" w14:textId="77777777" w:rsidR="00317D9A" w:rsidRDefault="0043635D">
      <w:pPr>
        <w:spacing w:after="0"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Ευχαριστώ, κύριε Πρόεδρε.</w:t>
      </w:r>
    </w:p>
    <w:p w14:paraId="3040C148" w14:textId="77777777" w:rsidR="00317D9A" w:rsidRDefault="0043635D">
      <w:pPr>
        <w:spacing w:after="0" w:line="600" w:lineRule="auto"/>
        <w:ind w:firstLine="720"/>
        <w:jc w:val="both"/>
        <w:rPr>
          <w:rFonts w:eastAsia="Times New Roman"/>
          <w:szCs w:val="24"/>
        </w:rPr>
      </w:pPr>
      <w:r>
        <w:rPr>
          <w:rFonts w:eastAsia="Times New Roman"/>
          <w:szCs w:val="24"/>
        </w:rPr>
        <w:t>Αν και έχει οριστεί ως Ημέρα Εθνικής Μνήμης για τη Γενοκτονία των Ελλήνων της Μικράς Ασίας η 14</w:t>
      </w:r>
      <w:r w:rsidRPr="009A5A53">
        <w:rPr>
          <w:rFonts w:eastAsia="Times New Roman"/>
          <w:szCs w:val="24"/>
          <w:vertAlign w:val="superscript"/>
        </w:rPr>
        <w:t>η</w:t>
      </w:r>
      <w:r>
        <w:rPr>
          <w:rFonts w:eastAsia="Times New Roman"/>
          <w:szCs w:val="24"/>
        </w:rPr>
        <w:t xml:space="preserve"> </w:t>
      </w:r>
      <w:r>
        <w:rPr>
          <w:rFonts w:eastAsia="Times New Roman"/>
          <w:szCs w:val="24"/>
        </w:rPr>
        <w:t xml:space="preserve">Σεπτεμβρίου, ερχόμαστε εδώ, στην ελληνική Βουλή, μία μέρα μετά να </w:t>
      </w:r>
      <w:r>
        <w:rPr>
          <w:rFonts w:eastAsia="Times New Roman"/>
          <w:szCs w:val="24"/>
        </w:rPr>
        <w:t>τιμήσουμε τη μνήμη αυτή. Είναι λάθος, γιατί τα ήθη και τα έθιμα των Ελλήνων είναι να τιμούμε τουλάχιστον πριν, όχι μετά</w:t>
      </w:r>
      <w:r>
        <w:rPr>
          <w:rFonts w:eastAsia="Times New Roman"/>
          <w:szCs w:val="24"/>
        </w:rPr>
        <w:t>,</w:t>
      </w:r>
      <w:r>
        <w:rPr>
          <w:rFonts w:eastAsia="Times New Roman"/>
          <w:szCs w:val="24"/>
        </w:rPr>
        <w:t xml:space="preserve"> από τη μέρα που έχει οριστεί.</w:t>
      </w:r>
    </w:p>
    <w:p w14:paraId="3040C149" w14:textId="77777777" w:rsidR="00317D9A" w:rsidRDefault="0043635D">
      <w:pPr>
        <w:spacing w:after="0" w:line="600" w:lineRule="auto"/>
        <w:ind w:firstLine="720"/>
        <w:jc w:val="both"/>
        <w:rPr>
          <w:rFonts w:eastAsia="Times New Roman"/>
          <w:szCs w:val="24"/>
        </w:rPr>
      </w:pPr>
      <w:r>
        <w:rPr>
          <w:rFonts w:eastAsia="Times New Roman"/>
          <w:szCs w:val="24"/>
        </w:rPr>
        <w:t>Θα έλεγα ότι περισσεύει πραγματικά η υποκρισία σε αυτή την Αίθουσα. Λέμε ότι τιμούμε τη μνήμη των προγόνω</w:t>
      </w:r>
      <w:r>
        <w:rPr>
          <w:rFonts w:eastAsia="Times New Roman"/>
          <w:szCs w:val="24"/>
        </w:rPr>
        <w:t>ν μας. Πώς την τιμάτε αληθινά; Όλοι σας ανεξαιρέτως -και όταν λέω όλοι σας, το εννοώ- μιλάτε για ελληνοτουρκική φιλία. Με ποιους; Με αυτούς που έχουν εγκληματήσει και συνεχίζουν να εγκληματούν απέναντι στον Ελληνισμό ακόμα και σήμερα; Ξεχάσατε τα κουμπαριά</w:t>
      </w:r>
      <w:r>
        <w:rPr>
          <w:rFonts w:eastAsia="Times New Roman"/>
          <w:szCs w:val="24"/>
        </w:rPr>
        <w:t xml:space="preserve"> που έχετε εδώ μέσα σε αυτή την Αίθουσα με τους σφαγείς των προγόνων μας; Αυτό, όμως, για εσάς είναι μάλλον μια άλλη ιστορία.</w:t>
      </w:r>
    </w:p>
    <w:p w14:paraId="3040C14A" w14:textId="77777777" w:rsidR="00317D9A" w:rsidRDefault="0043635D">
      <w:pPr>
        <w:spacing w:after="0" w:line="600" w:lineRule="auto"/>
        <w:ind w:firstLine="720"/>
        <w:jc w:val="both"/>
        <w:rPr>
          <w:rFonts w:eastAsia="Times New Roman"/>
          <w:szCs w:val="24"/>
        </w:rPr>
      </w:pPr>
      <w:r>
        <w:rPr>
          <w:rFonts w:eastAsia="Times New Roman"/>
          <w:szCs w:val="24"/>
        </w:rPr>
        <w:lastRenderedPageBreak/>
        <w:t xml:space="preserve">Κρίνω σκόπιμο να αναφερθώ στην πρώτη φάση -γιατί η </w:t>
      </w:r>
      <w:r>
        <w:rPr>
          <w:rFonts w:eastAsia="Times New Roman"/>
          <w:szCs w:val="24"/>
        </w:rPr>
        <w:t>γ</w:t>
      </w:r>
      <w:r>
        <w:rPr>
          <w:rFonts w:eastAsia="Times New Roman"/>
          <w:szCs w:val="24"/>
        </w:rPr>
        <w:t>ενοκτονία που έλαβε χώρα στη Μικρά Ασία ήταν σε δύο φάσεις- η οποία ήταν την π</w:t>
      </w:r>
      <w:r>
        <w:rPr>
          <w:rFonts w:eastAsia="Times New Roman"/>
          <w:szCs w:val="24"/>
        </w:rPr>
        <w:t>ερίοδο 1913-1914. Η δεύτερη περίοδος ήταν μετά το 1914 -όταν ξεκίνησε και ο Α</w:t>
      </w:r>
      <w:r>
        <w:rPr>
          <w:rFonts w:eastAsia="Times New Roman"/>
          <w:szCs w:val="24"/>
        </w:rPr>
        <w:t>΄</w:t>
      </w:r>
      <w:r>
        <w:rPr>
          <w:rFonts w:eastAsia="Times New Roman"/>
          <w:szCs w:val="24"/>
        </w:rPr>
        <w:t xml:space="preserve"> Παγκόσμιος Πόλεμος- και ολοκληρώθηκε το 1923 με την καταστροφή της Σμύρνης. </w:t>
      </w:r>
    </w:p>
    <w:p w14:paraId="3040C14B" w14:textId="77777777" w:rsidR="00317D9A" w:rsidRDefault="0043635D">
      <w:pPr>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γ</w:t>
      </w:r>
      <w:r>
        <w:rPr>
          <w:rFonts w:eastAsia="Times New Roman"/>
          <w:szCs w:val="24"/>
        </w:rPr>
        <w:t>ενοκτονία, λοιπόν, των Ελλήνων ήταν η σκόπιμη και η συστηματική εξόντωσ</w:t>
      </w:r>
      <w:r>
        <w:rPr>
          <w:rFonts w:eastAsia="Times New Roman"/>
          <w:szCs w:val="24"/>
        </w:rPr>
        <w:t>η</w:t>
      </w:r>
      <w:r>
        <w:rPr>
          <w:rFonts w:eastAsia="Times New Roman"/>
          <w:szCs w:val="24"/>
        </w:rPr>
        <w:t xml:space="preserve"> όπου υπήρχε έντονο το ελ</w:t>
      </w:r>
      <w:r>
        <w:rPr>
          <w:rFonts w:eastAsia="Times New Roman"/>
          <w:szCs w:val="24"/>
        </w:rPr>
        <w:t xml:space="preserve">ληνικό στοιχείο, δηλαδή, στην Ανατολική Θράκη και στη Μικρά Ασία, κυρίως στις περιοχές της Ιωνίας, Καππαδοκίας, του Πόντου και της Βιθυνίας. Η αρχή είχε γίνει με τη Σφαγή του </w:t>
      </w:r>
      <w:proofErr w:type="spellStart"/>
      <w:r>
        <w:rPr>
          <w:rFonts w:eastAsia="Times New Roman"/>
          <w:szCs w:val="24"/>
        </w:rPr>
        <w:t>Οικονομείου</w:t>
      </w:r>
      <w:proofErr w:type="spellEnd"/>
      <w:r>
        <w:rPr>
          <w:rFonts w:eastAsia="Times New Roman"/>
          <w:szCs w:val="24"/>
        </w:rPr>
        <w:t xml:space="preserve"> στις 25 Ιανουαρίου του 1913. Βασίστηκε, δε, στους μηχανισμούς της </w:t>
      </w:r>
      <w:r>
        <w:rPr>
          <w:rFonts w:eastAsia="Times New Roman"/>
          <w:szCs w:val="24"/>
        </w:rPr>
        <w:t>ο</w:t>
      </w:r>
      <w:r>
        <w:rPr>
          <w:rFonts w:eastAsia="Times New Roman"/>
          <w:szCs w:val="24"/>
        </w:rPr>
        <w:t>θω</w:t>
      </w:r>
      <w:r>
        <w:rPr>
          <w:rFonts w:eastAsia="Times New Roman"/>
          <w:szCs w:val="24"/>
        </w:rPr>
        <w:t xml:space="preserve">μανικής κυβέρνησης των </w:t>
      </w:r>
      <w:r>
        <w:rPr>
          <w:rFonts w:eastAsia="Times New Roman"/>
          <w:szCs w:val="24"/>
        </w:rPr>
        <w:t>Ν</w:t>
      </w:r>
      <w:r>
        <w:rPr>
          <w:rFonts w:eastAsia="Times New Roman"/>
          <w:szCs w:val="24"/>
        </w:rPr>
        <w:t xml:space="preserve">εότουρκων και του κινήματος του </w:t>
      </w:r>
      <w:proofErr w:type="spellStart"/>
      <w:r>
        <w:rPr>
          <w:rFonts w:eastAsia="Times New Roman"/>
          <w:szCs w:val="24"/>
        </w:rPr>
        <w:t>Κεμάλ</w:t>
      </w:r>
      <w:proofErr w:type="spellEnd"/>
      <w:r>
        <w:rPr>
          <w:rFonts w:eastAsia="Times New Roman"/>
          <w:szCs w:val="24"/>
        </w:rPr>
        <w:t xml:space="preserve"> </w:t>
      </w:r>
      <w:proofErr w:type="spellStart"/>
      <w:r>
        <w:rPr>
          <w:rFonts w:eastAsia="Times New Roman"/>
          <w:szCs w:val="24"/>
        </w:rPr>
        <w:t>Ατατούρκ</w:t>
      </w:r>
      <w:proofErr w:type="spellEnd"/>
      <w:r>
        <w:rPr>
          <w:rFonts w:eastAsia="Times New Roman"/>
          <w:szCs w:val="24"/>
        </w:rPr>
        <w:t>.</w:t>
      </w:r>
    </w:p>
    <w:p w14:paraId="3040C14C"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Θεωρείται, μάλιστα, μία από τις πρώτες σύγχρονες γενοκτονίες. </w:t>
      </w:r>
    </w:p>
    <w:p w14:paraId="3040C14D"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γ</w:t>
      </w:r>
      <w:r>
        <w:rPr>
          <w:rFonts w:eastAsia="Times New Roman" w:cs="Times New Roman"/>
          <w:szCs w:val="24"/>
        </w:rPr>
        <w:t>ενοκτονία σε βάρος των Ελλήνων πραγματοποιήθηκε παράλληλα και με τον ίδιο τρόπο όπως και με τις γενοκτονίες των Αρμενί</w:t>
      </w:r>
      <w:r>
        <w:rPr>
          <w:rFonts w:eastAsia="Times New Roman" w:cs="Times New Roman"/>
          <w:szCs w:val="24"/>
        </w:rPr>
        <w:t xml:space="preserve">ων και των </w:t>
      </w:r>
      <w:proofErr w:type="spellStart"/>
      <w:r>
        <w:rPr>
          <w:rFonts w:eastAsia="Times New Roman" w:cs="Times New Roman"/>
          <w:szCs w:val="24"/>
        </w:rPr>
        <w:t>Ασσύριων</w:t>
      </w:r>
      <w:proofErr w:type="spellEnd"/>
      <w:r>
        <w:rPr>
          <w:rFonts w:eastAsia="Times New Roman" w:cs="Times New Roman"/>
          <w:szCs w:val="24"/>
        </w:rPr>
        <w:t xml:space="preserve">. </w:t>
      </w:r>
    </w:p>
    <w:p w14:paraId="3040C14E"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Προάγγελος, όμως, όλων αυτών υπήρξε ο εμπορικός αποκλεισμός της περιόδου 1909-1911, ενώ τον Ιούλιο του 1913 εγκαθιδρύθηκε η δικτατορία από το νεοτουρκικό κομιτάτο. </w:t>
      </w:r>
    </w:p>
    <w:p w14:paraId="3040C14F"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Η έναρξη των γενικευμένων διωγμών, σφαγών και εκτοπισμών ξεκίνησε στα τέλη του 1913 μετά το τέλος των Βαλκανικών πολέμων. Αρχικός τους στόχος ήταν οι ελληνικοί πληθυσμοί της Ανατολικής Θράκης. Με την καθοδήγηση, όμως, των Γερμανών συμβούλων της Οθωμανικής </w:t>
      </w:r>
      <w:r>
        <w:rPr>
          <w:rFonts w:eastAsia="Times New Roman" w:cs="Times New Roman"/>
          <w:szCs w:val="24"/>
        </w:rPr>
        <w:t xml:space="preserve">Αυτοκρατορίας από τον Μάιο του 1914 οι διώξεις είχαν επεκταθεί σε όλη τη δυτική Μικρά Ασία. </w:t>
      </w:r>
    </w:p>
    <w:p w14:paraId="3040C150"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Ο εκτοπισμός των Ελλήνων από αυτές τις περιοχές έγινε με το πρόσχημα της ασφάλειας των συνόρων της Οθωμανικής Αυτοκρατορίας με την Ελλάδα, βέβαια με την υποστήριξη</w:t>
      </w:r>
      <w:r>
        <w:rPr>
          <w:rFonts w:eastAsia="Times New Roman" w:cs="Times New Roman"/>
          <w:szCs w:val="24"/>
        </w:rPr>
        <w:t xml:space="preserve"> των Γερμανών. Αν και η Ελλάδα ήταν ουδέτερο κράτος στον Α΄ Παγκόσμιο Πόλεμο και ο βασιλέας Κωνσταντίνος γερμανόφιλος, οι ελληνικές κοινότητες -ανεξαιρέτως όλες- θεωρούνταν ύποπτες από τις τουρκικές αρχές. Σε διαταγή, λοιπόν, της τουρκικής κυβέρνησης στις </w:t>
      </w:r>
      <w:r>
        <w:rPr>
          <w:rFonts w:eastAsia="Times New Roman" w:cs="Times New Roman"/>
          <w:szCs w:val="24"/>
        </w:rPr>
        <w:t xml:space="preserve">14 Μαΐου του 1914, η οποία είχε δοθεί και στον ευρωπαϊκό Τύπο, δίδονταν οδηγίες για τη διεξαγωγή του εκτοπισμού του ελληνικού πληθυσμού, ενώ υπενθυμίζονταν ότι έπρεπε </w:t>
      </w:r>
      <w:r>
        <w:rPr>
          <w:rFonts w:eastAsia="Times New Roman" w:cs="Times New Roman"/>
          <w:szCs w:val="24"/>
        </w:rPr>
        <w:lastRenderedPageBreak/>
        <w:t xml:space="preserve">όλοι οι εκτοπισμένοι να υπογράφουν πιστοποιητικά ότι εγκαταλείπουν οικειοθελώς τα σπίτια </w:t>
      </w:r>
      <w:r>
        <w:rPr>
          <w:rFonts w:eastAsia="Times New Roman" w:cs="Times New Roman"/>
          <w:szCs w:val="24"/>
        </w:rPr>
        <w:t xml:space="preserve">τους. </w:t>
      </w:r>
    </w:p>
    <w:p w14:paraId="3040C151"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Οι μέθοδοι που χρησιμοποιήθηκαν ήταν εμπνευσμένες από τους Γερμανούς συμβούλους. Ήδη από τα τέλη του 1913 τη στρατιωτική διοίκηση της Τουρκίας είχε αναλάβει ο Γερμανός στρατηγός </w:t>
      </w:r>
      <w:proofErr w:type="spellStart"/>
      <w:r>
        <w:rPr>
          <w:rFonts w:eastAsia="Times New Roman" w:cs="Times New Roman"/>
          <w:szCs w:val="24"/>
        </w:rPr>
        <w:t>Λίμαν</w:t>
      </w:r>
      <w:proofErr w:type="spellEnd"/>
      <w:r>
        <w:rPr>
          <w:rFonts w:eastAsia="Times New Roman" w:cs="Times New Roman"/>
          <w:szCs w:val="24"/>
        </w:rPr>
        <w:t xml:space="preserve"> </w:t>
      </w:r>
      <w:r>
        <w:rPr>
          <w:rFonts w:eastAsia="Times New Roman" w:cs="Times New Roman"/>
          <w:szCs w:val="24"/>
        </w:rPr>
        <w:t>φ</w:t>
      </w:r>
      <w:r>
        <w:rPr>
          <w:rFonts w:eastAsia="Times New Roman" w:cs="Times New Roman"/>
          <w:szCs w:val="24"/>
        </w:rPr>
        <w:t xml:space="preserve">ον </w:t>
      </w:r>
      <w:proofErr w:type="spellStart"/>
      <w:r>
        <w:rPr>
          <w:rFonts w:eastAsia="Times New Roman" w:cs="Times New Roman"/>
          <w:szCs w:val="24"/>
        </w:rPr>
        <w:t>Σάντερς</w:t>
      </w:r>
      <w:proofErr w:type="spellEnd"/>
      <w:r>
        <w:rPr>
          <w:rFonts w:eastAsia="Times New Roman" w:cs="Times New Roman"/>
          <w:szCs w:val="24"/>
        </w:rPr>
        <w:t xml:space="preserve">, ο οποίος θεωρούσε επιτακτική ανάγκη την απομάκρυνση </w:t>
      </w:r>
      <w:r>
        <w:rPr>
          <w:rFonts w:eastAsia="Times New Roman" w:cs="Times New Roman"/>
          <w:szCs w:val="24"/>
        </w:rPr>
        <w:t xml:space="preserve">από τις περιοχές που γειτνιάζουν με την Ελλάδα -δηλαδή δυτικά </w:t>
      </w:r>
      <w:r>
        <w:rPr>
          <w:rFonts w:eastAsia="Times New Roman" w:cs="Times New Roman"/>
          <w:szCs w:val="24"/>
        </w:rPr>
        <w:t>μ</w:t>
      </w:r>
      <w:r>
        <w:rPr>
          <w:rFonts w:eastAsia="Times New Roman" w:cs="Times New Roman"/>
          <w:szCs w:val="24"/>
        </w:rPr>
        <w:t xml:space="preserve">ικρασιατικά παράλια- των ελληνικών πληθυσμών. Η ζώνη εκκένωσης ξεκινούσε από την περιοχή </w:t>
      </w:r>
      <w:proofErr w:type="spellStart"/>
      <w:r>
        <w:rPr>
          <w:rFonts w:eastAsia="Times New Roman" w:cs="Times New Roman"/>
          <w:szCs w:val="24"/>
        </w:rPr>
        <w:t>Αδραμυ</w:t>
      </w:r>
      <w:r>
        <w:rPr>
          <w:rFonts w:eastAsia="Times New Roman" w:cs="Times New Roman"/>
          <w:szCs w:val="24"/>
        </w:rPr>
        <w:t>τ</w:t>
      </w:r>
      <w:r>
        <w:rPr>
          <w:rFonts w:eastAsia="Times New Roman" w:cs="Times New Roman"/>
          <w:szCs w:val="24"/>
        </w:rPr>
        <w:t>τίου</w:t>
      </w:r>
      <w:proofErr w:type="spellEnd"/>
      <w:r>
        <w:rPr>
          <w:rFonts w:eastAsia="Times New Roman" w:cs="Times New Roman"/>
          <w:szCs w:val="24"/>
        </w:rPr>
        <w:t>, βόρεια, ως και απέναντι από τη Σάμο και προχωρούσε μερικές δεκάδες χιλιόμετρα στην ενδοχώρα</w:t>
      </w:r>
      <w:r>
        <w:rPr>
          <w:rFonts w:eastAsia="Times New Roman" w:cs="Times New Roman"/>
          <w:szCs w:val="24"/>
        </w:rPr>
        <w:t xml:space="preserve">. Η επιχείρηση αυτή εκδηλώθηκε συντονισμένα και ταυτόχρονα σε όλους τους ελληνικούς οικισμούς. </w:t>
      </w:r>
    </w:p>
    <w:p w14:paraId="3040C152"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Αρχικά υπήρξε οργανωμένη ανθελληνική εκστρατεία στον τουρκικό </w:t>
      </w:r>
      <w:r>
        <w:rPr>
          <w:rFonts w:eastAsia="Times New Roman" w:cs="Times New Roman"/>
          <w:szCs w:val="24"/>
        </w:rPr>
        <w:t>Τ</w:t>
      </w:r>
      <w:r>
        <w:rPr>
          <w:rFonts w:eastAsia="Times New Roman" w:cs="Times New Roman"/>
          <w:szCs w:val="24"/>
        </w:rPr>
        <w:t>ύπο και εντάθηκαν οι πιέσεις</w:t>
      </w:r>
      <w:r>
        <w:rPr>
          <w:rFonts w:eastAsia="Times New Roman" w:cs="Times New Roman"/>
          <w:szCs w:val="24"/>
        </w:rPr>
        <w:t>,</w:t>
      </w:r>
      <w:r>
        <w:rPr>
          <w:rFonts w:eastAsia="Times New Roman" w:cs="Times New Roman"/>
          <w:szCs w:val="24"/>
        </w:rPr>
        <w:t xml:space="preserve"> ώστε να ξεκινήσει εκούσια φυγή των ελληνικών πληθυσμών. Την ίδια ώρα, όμως, προμήθευαν με όπλα τον τουρκικό πληθυσμό και απαγορευόταν η κατοχή όπλου σε όλους τους Έλληνες. </w:t>
      </w:r>
    </w:p>
    <w:p w14:paraId="3040C153"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lastRenderedPageBreak/>
        <w:t>Δημιουργήθηκε, επίσης, μία πρόχειρη χωροφυλακή, η οποία αμιγώς αποτελούνταν μόνο α</w:t>
      </w:r>
      <w:r>
        <w:rPr>
          <w:rFonts w:eastAsia="Times New Roman" w:cs="Times New Roman"/>
          <w:szCs w:val="24"/>
        </w:rPr>
        <w:t xml:space="preserve">πό τούρκικο πληθυσμό, οι οποίοι είχαν αναλάβει την επιχείρηση εκκένωσης και τον διωγμό των Ελλήνων. </w:t>
      </w:r>
    </w:p>
    <w:p w14:paraId="3040C154"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Όσοι δεν κατάφεραν να διαφύγουν προς την Ελλάδα, η οποία και δέχθηκε εκείνο το διάστημα το πρώτο κύμα προσφύγων Ελλήνων, εκτοπίστηκαν στο εσωτερικό της Μικ</w:t>
      </w:r>
      <w:r>
        <w:rPr>
          <w:rFonts w:eastAsia="Times New Roman" w:cs="Times New Roman"/>
          <w:szCs w:val="24"/>
        </w:rPr>
        <w:t xml:space="preserve">ράς Ασίας, στην οποία διαδρομή όλοι ξέρουμε τι υπέστησαν. </w:t>
      </w:r>
    </w:p>
    <w:p w14:paraId="3040C155"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Σύμφωνα, λοιπόν, με στατιστικά στοιχεία του Οικουμενικού Πατριαρχείου, αυτή η φάση διωγμών αφορούσε </w:t>
      </w:r>
      <w:proofErr w:type="spellStart"/>
      <w:r>
        <w:rPr>
          <w:rFonts w:eastAsia="Times New Roman" w:cs="Times New Roman"/>
          <w:szCs w:val="24"/>
        </w:rPr>
        <w:t>εκατόν</w:t>
      </w:r>
      <w:proofErr w:type="spellEnd"/>
      <w:r>
        <w:rPr>
          <w:rFonts w:eastAsia="Times New Roman" w:cs="Times New Roman"/>
          <w:szCs w:val="24"/>
        </w:rPr>
        <w:t xml:space="preserve"> πενήντα τρεις χιλιάδες οκτακόσιες ενενήντα</w:t>
      </w:r>
      <w:r>
        <w:rPr>
          <w:rFonts w:eastAsia="Times New Roman" w:cs="Times New Roman"/>
          <w:szCs w:val="24"/>
        </w:rPr>
        <w:t xml:space="preserve"> ελληνικές ψυχές, με εκκένωση πόλεων από το </w:t>
      </w:r>
      <w:proofErr w:type="spellStart"/>
      <w:r>
        <w:rPr>
          <w:rFonts w:eastAsia="Times New Roman" w:cs="Times New Roman"/>
          <w:szCs w:val="24"/>
        </w:rPr>
        <w:t>Αδρα</w:t>
      </w:r>
      <w:r>
        <w:rPr>
          <w:rFonts w:eastAsia="Times New Roman" w:cs="Times New Roman"/>
          <w:szCs w:val="24"/>
        </w:rPr>
        <w:t>μύ</w:t>
      </w:r>
      <w:r>
        <w:rPr>
          <w:rFonts w:eastAsia="Times New Roman" w:cs="Times New Roman"/>
          <w:szCs w:val="24"/>
        </w:rPr>
        <w:t>τ</w:t>
      </w:r>
      <w:r>
        <w:rPr>
          <w:rFonts w:eastAsia="Times New Roman" w:cs="Times New Roman"/>
          <w:szCs w:val="24"/>
        </w:rPr>
        <w:t>τιο</w:t>
      </w:r>
      <w:proofErr w:type="spellEnd"/>
      <w:r>
        <w:rPr>
          <w:rFonts w:eastAsia="Times New Roman" w:cs="Times New Roman"/>
          <w:szCs w:val="24"/>
        </w:rPr>
        <w:t xml:space="preserve">, το </w:t>
      </w:r>
      <w:proofErr w:type="spellStart"/>
      <w:r>
        <w:rPr>
          <w:rFonts w:eastAsia="Times New Roman" w:cs="Times New Roman"/>
          <w:szCs w:val="24"/>
        </w:rPr>
        <w:t>Δικελί</w:t>
      </w:r>
      <w:proofErr w:type="spellEnd"/>
      <w:r>
        <w:rPr>
          <w:rFonts w:eastAsia="Times New Roman" w:cs="Times New Roman"/>
          <w:szCs w:val="24"/>
        </w:rPr>
        <w:t>, την Πέργαμο και τη Φώκαια. Μάλιστα η εκκένωση της Φώκαιας συνοδεύτηκε με τις χειρότερες σφαγές, βιασμούς και λεηλασίες. Λόγω πρακτικών δυσκολιών δεν μπόρεσαν να εκτοπίσουν τους ελληνικούς πληθυσμούς της Κωνσταντινούπολης και του Αϊβαλιού</w:t>
      </w:r>
      <w:r>
        <w:rPr>
          <w:rFonts w:eastAsia="Times New Roman" w:cs="Times New Roman"/>
          <w:szCs w:val="24"/>
        </w:rPr>
        <w:t xml:space="preserve"> και αναγκάστηκαν να τις αναβάλουν. </w:t>
      </w:r>
    </w:p>
    <w:p w14:paraId="3040C156"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Οι Τούρκοι αξιωματούχοι, όμως, με δηλώσεις τους, κατάφεραν να προκαλέσουν πανικό σχετικά με το μέλλον των ελληνικών κοινοτήτων σε αυτά τα αστικά κέντρα που προανέφερα. </w:t>
      </w:r>
    </w:p>
    <w:p w14:paraId="3040C157"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Παράλληλα, οι </w:t>
      </w:r>
      <w:r>
        <w:rPr>
          <w:rFonts w:eastAsia="Times New Roman" w:cs="Times New Roman"/>
          <w:szCs w:val="24"/>
        </w:rPr>
        <w:t>Ν</w:t>
      </w:r>
      <w:r>
        <w:rPr>
          <w:rFonts w:eastAsia="Times New Roman" w:cs="Times New Roman"/>
          <w:szCs w:val="24"/>
        </w:rPr>
        <w:t xml:space="preserve">εότουρκοι χρησιμοποίησαν και άλλες </w:t>
      </w:r>
      <w:r>
        <w:rPr>
          <w:rFonts w:eastAsia="Times New Roman" w:cs="Times New Roman"/>
          <w:szCs w:val="24"/>
        </w:rPr>
        <w:t xml:space="preserve">τακτικές, όπως ο οικονομικός αποκλεισμός, οι διώξεις κατά συγκεκριμένων προσωπικοτήτων, η άρση των προνομίων των ελληνικών κοινοτήτων και οι νυκτερινές επιθέσεις παρακρατικών σε οικίες και καταστήματα Ελλήνων. Όλα αυτά δημιούργησαν ένα κλίμα τρομοκρατίας. </w:t>
      </w:r>
    </w:p>
    <w:p w14:paraId="3040C158"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Στις 22 Αυγούστου πολιορκήθηκε το μητροπολιτικό μέγαρο στη Σμύρνη, που τελικά κατέληξε στον εξορισμό του αθάνατου μητροπολίτη Χρυσόστομου.</w:t>
      </w:r>
    </w:p>
    <w:p w14:paraId="3040C159"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Χαρακτηριστικό αυτών των πρακτικών ήταν η μείωση του αριθμού των μαθητών των ελληνικών σχολείων της Κωνσταντινούπολη</w:t>
      </w:r>
      <w:r>
        <w:rPr>
          <w:rFonts w:eastAsia="Times New Roman" w:cs="Times New Roman"/>
          <w:szCs w:val="24"/>
        </w:rPr>
        <w:t>ς και της Σμύρνης κατά 40% περίπου.</w:t>
      </w:r>
    </w:p>
    <w:p w14:paraId="3040C15A"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Υπήρξε μία ελληνική αντίδραση με δύο ρηματικές διακοινώσεις. Η δεύτερη ήταν αυτή που κατάφερε, μάλιστα, την προσωρινή αναβολή της εκκένωσης του Αϊβαλιού. Σε διπλωματικό επίπεδο η ελληνική κυβέρνηση δημιούργησε μία μεικτή</w:t>
      </w:r>
      <w:r>
        <w:rPr>
          <w:rFonts w:eastAsia="Times New Roman" w:cs="Times New Roman"/>
          <w:szCs w:val="24"/>
        </w:rPr>
        <w:t xml:space="preserve"> επιτροπή, που θα υπήρχε ανταλλαγή πληθυσμών από τα ελληνικά εδάφη που είχε καταλάβει η Ελλάδα κατά τη διάρκεια των Βαλκανικών πολέμων, με τους ελληνικούς πληθυσμούς της Μικράς Ασίας. </w:t>
      </w:r>
    </w:p>
    <w:p w14:paraId="3040C15B" w14:textId="77777777" w:rsidR="00317D9A" w:rsidRDefault="0043635D">
      <w:pPr>
        <w:spacing w:after="0" w:line="600" w:lineRule="auto"/>
        <w:ind w:firstLine="709"/>
        <w:jc w:val="both"/>
        <w:rPr>
          <w:rFonts w:eastAsia="Times New Roman" w:cs="Times New Roman"/>
          <w:szCs w:val="24"/>
        </w:rPr>
      </w:pPr>
      <w:r>
        <w:rPr>
          <w:rFonts w:eastAsia="Times New Roman" w:cs="Times New Roman"/>
          <w:szCs w:val="24"/>
        </w:rPr>
        <w:lastRenderedPageBreak/>
        <w:t>Παρ</w:t>
      </w:r>
      <w:r>
        <w:rPr>
          <w:rFonts w:eastAsia="Times New Roman" w:cs="Times New Roman"/>
          <w:szCs w:val="24"/>
        </w:rPr>
        <w:t>ά</w:t>
      </w:r>
      <w:r>
        <w:rPr>
          <w:rFonts w:eastAsia="Times New Roman" w:cs="Times New Roman"/>
          <w:szCs w:val="24"/>
        </w:rPr>
        <w:t xml:space="preserve"> όλα αυτά, όμως, συνεχίστηκαν οι διωγμοί από πλευράς Τούρκων, από π</w:t>
      </w:r>
      <w:r>
        <w:rPr>
          <w:rFonts w:eastAsia="Times New Roman" w:cs="Times New Roman"/>
          <w:szCs w:val="24"/>
        </w:rPr>
        <w:t xml:space="preserve">αρακρατικούς, όπως ανέφερα και πριν, από συμμορίες </w:t>
      </w:r>
      <w:proofErr w:type="spellStart"/>
      <w:r>
        <w:rPr>
          <w:rFonts w:eastAsia="Times New Roman" w:cs="Times New Roman"/>
          <w:szCs w:val="24"/>
        </w:rPr>
        <w:t>ατάκτων</w:t>
      </w:r>
      <w:proofErr w:type="spellEnd"/>
      <w:r>
        <w:rPr>
          <w:rFonts w:eastAsia="Times New Roman" w:cs="Times New Roman"/>
          <w:szCs w:val="24"/>
        </w:rPr>
        <w:t xml:space="preserve"> και από τη χωροφυλακή. Υπήρξε μία και μοναδική διαμαρτυρία στο τουρκικό κοινοβούλιο και –ω, τι θαύμα!- αυτή ήταν από Έλληνα Βουλευτή, τον Εμμανουήλ Εμμανουηλίδη. </w:t>
      </w:r>
    </w:p>
    <w:p w14:paraId="3040C15C"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Εδώ κρίνω σκόπιμο, κλείνοντας, να </w:t>
      </w:r>
      <w:r>
        <w:rPr>
          <w:rFonts w:eastAsia="Times New Roman" w:cs="Times New Roman"/>
          <w:szCs w:val="24"/>
        </w:rPr>
        <w:t xml:space="preserve">ενημερώσω το Σώμα ότι η Έκθεση της Θεσσαλονίκης λειτουργεί. Μερικές μέρες πριν </w:t>
      </w:r>
      <w:r>
        <w:rPr>
          <w:rFonts w:eastAsia="Times New Roman" w:cs="Times New Roman"/>
          <w:szCs w:val="24"/>
        </w:rPr>
        <w:t xml:space="preserve">από </w:t>
      </w:r>
      <w:r>
        <w:rPr>
          <w:rFonts w:eastAsia="Times New Roman" w:cs="Times New Roman"/>
          <w:szCs w:val="24"/>
        </w:rPr>
        <w:t xml:space="preserve">την έναρξη της Έκθεσης της Θεσσαλονίκης –κι εδώ θα πρέπει να επιληφθεί και το Προεδρείο, κύριε Πρόεδρε, αλλά και όλοι οι Βουλευτές του </w:t>
      </w:r>
      <w:r>
        <w:rPr>
          <w:rFonts w:eastAsia="Times New Roman" w:cs="Times New Roman"/>
          <w:szCs w:val="24"/>
        </w:rPr>
        <w:t>ε</w:t>
      </w:r>
      <w:r>
        <w:rPr>
          <w:rFonts w:eastAsia="Times New Roman" w:cs="Times New Roman"/>
          <w:szCs w:val="24"/>
        </w:rPr>
        <w:t>λληνικού Κοινοβουλίου- υπήρξε μια ημε</w:t>
      </w:r>
      <w:r>
        <w:rPr>
          <w:rFonts w:eastAsia="Times New Roman" w:cs="Times New Roman"/>
          <w:szCs w:val="24"/>
        </w:rPr>
        <w:t>ρίδα, την οποία έκανε ο Τούρκος πρόξενος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άλεσε όλους τους φορείς της Θεσσαλονίκης με τη δικαιολογία ότι θα υπάρξουν ανταλλαγές ιδεών και προτάσεων πάνω στον τουρισμό, αλλά το κερασάκι στην τούρτα ξέρετε ποιο ήταν; Ζήτησε το 2019 να είναι τιμώμενη χώρα στ</w:t>
      </w:r>
      <w:r>
        <w:rPr>
          <w:rFonts w:eastAsia="Times New Roman" w:cs="Times New Roman"/>
          <w:szCs w:val="24"/>
        </w:rPr>
        <w:t xml:space="preserve">η Διεθνή Έκθεση Θεσσαλονίκης η Τουρκία, όχι το 2020 ούτε το 2021 ούτε το 2022. Δεν είναι καθόλου τυχαίο, όταν θα συμπληρώσουμε εκατό χρόνια από τη </w:t>
      </w:r>
      <w:r>
        <w:rPr>
          <w:rFonts w:eastAsia="Times New Roman" w:cs="Times New Roman"/>
          <w:szCs w:val="24"/>
        </w:rPr>
        <w:t>Μ</w:t>
      </w:r>
      <w:r>
        <w:rPr>
          <w:rFonts w:eastAsia="Times New Roman" w:cs="Times New Roman"/>
          <w:szCs w:val="24"/>
        </w:rPr>
        <w:t xml:space="preserve">ικρασιατική </w:t>
      </w:r>
      <w:r>
        <w:rPr>
          <w:rFonts w:eastAsia="Times New Roman" w:cs="Times New Roman"/>
          <w:szCs w:val="24"/>
        </w:rPr>
        <w:t>Κ</w:t>
      </w:r>
      <w:r>
        <w:rPr>
          <w:rFonts w:eastAsia="Times New Roman" w:cs="Times New Roman"/>
          <w:szCs w:val="24"/>
        </w:rPr>
        <w:t>αταστροφή, οι Τούρκοι θέλουν να είναι τιμώμενη χώρα. Αν το κάνετε αυτό, θα είστε για άλλη μία φ</w:t>
      </w:r>
      <w:r>
        <w:rPr>
          <w:rFonts w:eastAsia="Times New Roman" w:cs="Times New Roman"/>
          <w:szCs w:val="24"/>
        </w:rPr>
        <w:t>ορά προδότες.</w:t>
      </w:r>
    </w:p>
    <w:p w14:paraId="3040C15D"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3040C15E" w14:textId="77777777" w:rsidR="00317D9A" w:rsidRDefault="0043635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3040C15F" w14:textId="77777777" w:rsidR="00317D9A" w:rsidRDefault="0043635D">
      <w:pPr>
        <w:spacing w:after="0" w:line="600" w:lineRule="auto"/>
        <w:ind w:firstLine="720"/>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Τον λόγο έχει ο Βουλευτής Ηρακλείου του Κομμουνιστικού Κόμματος Ελλάδας κ. Συντυχάκης. Παρακαλώ να τηρείτε τον χρόνο.</w:t>
      </w:r>
    </w:p>
    <w:p w14:paraId="3040C160" w14:textId="77777777" w:rsidR="00317D9A" w:rsidRDefault="0043635D">
      <w:pPr>
        <w:spacing w:after="0" w:line="600" w:lineRule="auto"/>
        <w:ind w:firstLine="720"/>
        <w:jc w:val="both"/>
        <w:rPr>
          <w:rFonts w:eastAsia="Times New Roman"/>
          <w:bCs/>
          <w:szCs w:val="24"/>
        </w:rPr>
      </w:pPr>
      <w:r>
        <w:rPr>
          <w:rFonts w:eastAsia="Times New Roman"/>
          <w:b/>
          <w:bCs/>
          <w:szCs w:val="24"/>
        </w:rPr>
        <w:t xml:space="preserve">ΕΜΜΑΝΟΥΗΛ ΣΥΝΤΥΧΑΚΗΣ: </w:t>
      </w:r>
      <w:r>
        <w:rPr>
          <w:rFonts w:eastAsia="Times New Roman"/>
          <w:bCs/>
          <w:szCs w:val="24"/>
        </w:rPr>
        <w:t>Κύρι</w:t>
      </w:r>
      <w:r>
        <w:rPr>
          <w:rFonts w:eastAsia="Times New Roman"/>
          <w:bCs/>
          <w:szCs w:val="24"/>
        </w:rPr>
        <w:t>ε Πρόεδρε, κυρίες και κύριοι Βουλευτές, τον Μάη του 1919, με την απόβαση ελληνικών στρατευμάτων στη Σμύρνη, άρχιζε μια από τις τραγικότερες περιόδους της ιστορίας του τόπου μας, που έμελλε να καταλήξει τον Αύγουστο του 1922 στη μεγαλύτερη εθνική καταστροφή</w:t>
      </w:r>
      <w:r>
        <w:rPr>
          <w:rFonts w:eastAsia="Times New Roman"/>
          <w:bCs/>
          <w:szCs w:val="24"/>
        </w:rPr>
        <w:t>. Ο τρομερός απολογισμός είναι πενήντα χιλιάδες νεκροί, εβδομήντα πέντε χιλιάδες τραυματίες, ενάμισ</w:t>
      </w:r>
      <w:r>
        <w:rPr>
          <w:rFonts w:eastAsia="Times New Roman"/>
          <w:bCs/>
          <w:szCs w:val="24"/>
        </w:rPr>
        <w:t>ι</w:t>
      </w:r>
      <w:r>
        <w:rPr>
          <w:rFonts w:eastAsia="Times New Roman"/>
          <w:bCs/>
          <w:szCs w:val="24"/>
        </w:rPr>
        <w:t xml:space="preserve"> εκατομμύριο πρόσφυγες, αφήνοντας πίσω τους πάνω από εξακόσιες χιλιάδες νεκρούς, θύματα του μικρασιατικού πολέμου και της εγκληματικής εθνικιστικής πολιτική</w:t>
      </w:r>
      <w:r>
        <w:rPr>
          <w:rFonts w:eastAsia="Times New Roman"/>
          <w:bCs/>
          <w:szCs w:val="24"/>
        </w:rPr>
        <w:t xml:space="preserve">ς των κυρίαρχων τάξεων Ελλάδας και Τουρκίας. Σε δισεκατομμύρια δραχμές ανέρχονται οι υλικές καταστροφές και ζημιές από τον πόλεμο και τις ακίνητες περιουσίες που εγκαταλείφθηκαν ή καταστράφηκαν. </w:t>
      </w:r>
    </w:p>
    <w:p w14:paraId="3040C161" w14:textId="77777777" w:rsidR="00317D9A" w:rsidRDefault="0043635D">
      <w:pPr>
        <w:spacing w:after="0" w:line="600" w:lineRule="auto"/>
        <w:ind w:firstLine="720"/>
        <w:jc w:val="both"/>
        <w:rPr>
          <w:rFonts w:eastAsia="Times New Roman"/>
          <w:bCs/>
          <w:szCs w:val="24"/>
        </w:rPr>
      </w:pPr>
      <w:r>
        <w:rPr>
          <w:rFonts w:eastAsia="Times New Roman"/>
          <w:bCs/>
          <w:szCs w:val="24"/>
        </w:rPr>
        <w:lastRenderedPageBreak/>
        <w:t xml:space="preserve">Η </w:t>
      </w:r>
      <w:r>
        <w:rPr>
          <w:rFonts w:eastAsia="Times New Roman"/>
          <w:bCs/>
          <w:szCs w:val="24"/>
        </w:rPr>
        <w:t>Μ</w:t>
      </w:r>
      <w:r>
        <w:rPr>
          <w:rFonts w:eastAsia="Times New Roman"/>
          <w:bCs/>
          <w:szCs w:val="24"/>
        </w:rPr>
        <w:t xml:space="preserve">ικρασιατική </w:t>
      </w:r>
      <w:r>
        <w:rPr>
          <w:rFonts w:eastAsia="Times New Roman"/>
          <w:bCs/>
          <w:szCs w:val="24"/>
        </w:rPr>
        <w:t>Κ</w:t>
      </w:r>
      <w:r>
        <w:rPr>
          <w:rFonts w:eastAsia="Times New Roman"/>
          <w:bCs/>
          <w:szCs w:val="24"/>
        </w:rPr>
        <w:t>αταστροφή, η γενοκτονία των Ελλήνων, ήταν το</w:t>
      </w:r>
      <w:r>
        <w:rPr>
          <w:rFonts w:eastAsia="Times New Roman"/>
          <w:bCs/>
          <w:szCs w:val="24"/>
        </w:rPr>
        <w:t xml:space="preserve"> αποτέλεσμα της συμμετοχής της άρχουσας τάξης της χώρας στα ιμπεριαλιστικά σχέδια, στην ευρύτερη περιοχή της Εγγύς Ανατολής</w:t>
      </w:r>
      <w:r>
        <w:rPr>
          <w:rFonts w:eastAsia="Times New Roman"/>
          <w:bCs/>
          <w:szCs w:val="24"/>
        </w:rPr>
        <w:t>,</w:t>
      </w:r>
      <w:r>
        <w:rPr>
          <w:rFonts w:eastAsia="Times New Roman"/>
          <w:bCs/>
          <w:szCs w:val="24"/>
        </w:rPr>
        <w:t xml:space="preserve"> για να προωθήσει στην πράξη τη θεωρία της Μεγάλης Ιδέας, δηλαδή της προσάρτησης εδαφών στην Ελλάδα και έτσι να ικανοποιηθούν τα συμ</w:t>
      </w:r>
      <w:r>
        <w:rPr>
          <w:rFonts w:eastAsia="Times New Roman"/>
          <w:bCs/>
          <w:szCs w:val="24"/>
        </w:rPr>
        <w:t xml:space="preserve">φέροντα των Ελλήνων κεφαλαιοκρατών, τα οποία </w:t>
      </w:r>
      <w:proofErr w:type="spellStart"/>
      <w:r>
        <w:rPr>
          <w:rFonts w:eastAsia="Times New Roman"/>
          <w:bCs/>
          <w:szCs w:val="24"/>
        </w:rPr>
        <w:t>διαπλέκονταν</w:t>
      </w:r>
      <w:proofErr w:type="spellEnd"/>
      <w:r>
        <w:rPr>
          <w:rFonts w:eastAsia="Times New Roman"/>
          <w:bCs/>
          <w:szCs w:val="24"/>
        </w:rPr>
        <w:t xml:space="preserve"> με αυτά των τότε ιμπεριαλιστικών δυνάμεων, ιδιαίτερα της Αγγλίας. </w:t>
      </w:r>
    </w:p>
    <w:p w14:paraId="3040C162" w14:textId="77777777" w:rsidR="00317D9A" w:rsidRDefault="0043635D">
      <w:pPr>
        <w:spacing w:after="0" w:line="600" w:lineRule="auto"/>
        <w:ind w:firstLine="720"/>
        <w:jc w:val="both"/>
        <w:rPr>
          <w:rFonts w:eastAsia="Times New Roman"/>
          <w:bCs/>
          <w:szCs w:val="24"/>
        </w:rPr>
      </w:pPr>
      <w:r>
        <w:rPr>
          <w:rFonts w:eastAsia="Times New Roman"/>
          <w:bCs/>
          <w:szCs w:val="24"/>
        </w:rPr>
        <w:t xml:space="preserve">Οι νικήτριες ιμπεριαλιστικές δυνάμεις της </w:t>
      </w:r>
      <w:proofErr w:type="spellStart"/>
      <w:r>
        <w:rPr>
          <w:rFonts w:eastAsia="Times New Roman"/>
          <w:bCs/>
          <w:szCs w:val="24"/>
        </w:rPr>
        <w:t>Αντάντ</w:t>
      </w:r>
      <w:proofErr w:type="spellEnd"/>
      <w:r>
        <w:rPr>
          <w:rFonts w:eastAsia="Times New Roman"/>
          <w:bCs/>
          <w:szCs w:val="24"/>
        </w:rPr>
        <w:t>, του Α΄ Παγκοσμίου Πολέμου, Αγγλία, Γαλλία, Ιταλία, θέλοντας να εδραιώσουν τις θέσ</w:t>
      </w:r>
      <w:r>
        <w:rPr>
          <w:rFonts w:eastAsia="Times New Roman"/>
          <w:bCs/>
          <w:szCs w:val="24"/>
        </w:rPr>
        <w:t xml:space="preserve">εις τους και στην περιοχή του Οθωμανικού Κράτους, είχαν ως στόχο την κατάπνιξη του τουρκικού εθνικοαπελευθερωτικού κινήματος, τον διαμελισμό της Οθωμανικής Αυτοκρατορίας και τη δημιουργία στρατιωτικού προγεφυρώματος ενάντια στο νεαρό κράτος της σοβιετικής </w:t>
      </w:r>
      <w:r>
        <w:rPr>
          <w:rFonts w:eastAsia="Times New Roman"/>
          <w:bCs/>
          <w:szCs w:val="24"/>
        </w:rPr>
        <w:t xml:space="preserve">Ρωσίας. Αυτές οι βλέψεις, σε συνδυασμό με τις στρατηγικές επιδιώξεις ελέγχου των πετρελαίων της </w:t>
      </w:r>
      <w:proofErr w:type="spellStart"/>
      <w:r>
        <w:rPr>
          <w:rFonts w:eastAsia="Times New Roman"/>
          <w:bCs/>
          <w:szCs w:val="24"/>
        </w:rPr>
        <w:t>Μοσούλης</w:t>
      </w:r>
      <w:proofErr w:type="spellEnd"/>
      <w:r>
        <w:rPr>
          <w:rFonts w:eastAsia="Times New Roman"/>
          <w:bCs/>
          <w:szCs w:val="24"/>
        </w:rPr>
        <w:t xml:space="preserve"> και της ευρύτερης περιοχής, καθώς και η προσάρτηση εδαφών από την πλευρά της Ελλάδας για τη διεύρυνση της εσωτερικής αγοράς, αποτέλεσαν τις αιτίες του </w:t>
      </w:r>
      <w:r>
        <w:rPr>
          <w:rFonts w:eastAsia="Times New Roman"/>
          <w:bCs/>
          <w:szCs w:val="24"/>
        </w:rPr>
        <w:t>δράματος.</w:t>
      </w:r>
    </w:p>
    <w:p w14:paraId="3040C163" w14:textId="77777777" w:rsidR="00317D9A" w:rsidRDefault="0043635D">
      <w:pPr>
        <w:spacing w:after="0" w:line="600" w:lineRule="auto"/>
        <w:ind w:firstLine="720"/>
        <w:jc w:val="both"/>
        <w:rPr>
          <w:rFonts w:eastAsia="Times New Roman"/>
          <w:bCs/>
          <w:szCs w:val="24"/>
        </w:rPr>
      </w:pPr>
      <w:r>
        <w:rPr>
          <w:rFonts w:eastAsia="Times New Roman"/>
          <w:bCs/>
          <w:szCs w:val="24"/>
        </w:rPr>
        <w:lastRenderedPageBreak/>
        <w:t xml:space="preserve">Για την υλοποίηση αυτών των σχεδιασμών από τις δυνάμεις της </w:t>
      </w:r>
      <w:proofErr w:type="spellStart"/>
      <w:r>
        <w:rPr>
          <w:rFonts w:eastAsia="Times New Roman"/>
          <w:bCs/>
          <w:szCs w:val="24"/>
        </w:rPr>
        <w:t>Αντάντ</w:t>
      </w:r>
      <w:proofErr w:type="spellEnd"/>
      <w:r>
        <w:rPr>
          <w:rFonts w:eastAsia="Times New Roman"/>
          <w:bCs/>
          <w:szCs w:val="24"/>
        </w:rPr>
        <w:t xml:space="preserve"> και την ελληνική αστική τάξη χρησιμοποιήθηκε ο ελληνικός στρατός, ενώ η κυβέρνηση του Ελευθερίου Βενιζέλου προσφέρθηκε πρόθυμα να το κάνει. Οι ευθύνες για τη μικρασιατική τραγωδία</w:t>
      </w:r>
      <w:r>
        <w:rPr>
          <w:rFonts w:eastAsia="Times New Roman"/>
          <w:bCs/>
          <w:szCs w:val="24"/>
        </w:rPr>
        <w:t xml:space="preserve"> βαρύνουν εξίσου και το Λαϊκό Κόμμα και το Κόμμα των Φιλελευθέρων, δηλαδή τους βασιλικούς και τους αντιβασιλικούς, που βύθισαν τον λαό στο αίμα και τη δυστυχία.</w:t>
      </w:r>
    </w:p>
    <w:p w14:paraId="3040C164" w14:textId="77777777" w:rsidR="00317D9A" w:rsidRDefault="0043635D">
      <w:pPr>
        <w:spacing w:after="0" w:line="600" w:lineRule="auto"/>
        <w:ind w:firstLine="720"/>
        <w:jc w:val="both"/>
        <w:rPr>
          <w:rFonts w:eastAsia="Times New Roman"/>
          <w:bCs/>
          <w:szCs w:val="24"/>
        </w:rPr>
      </w:pPr>
      <w:r>
        <w:rPr>
          <w:rFonts w:eastAsia="Times New Roman"/>
          <w:bCs/>
          <w:szCs w:val="24"/>
        </w:rPr>
        <w:t>Το Κομμουνιστικό Κόμμα της Ελλάδας ήταν το μοναδικό κόμμα που αντιτάχθηκε στον άδικο πόλεμο, προειδοποιούσε τον λαό και πάλεψε όσο μπορούσε για να αποτραπεί ο πόλεμος, αψηφώντας τις διώξεις. Τότε φυλακίστηκε ολόκληρη η Κεντρική Επιτροπή του ΚΚΕ, φυλακίστηκ</w:t>
      </w:r>
      <w:r>
        <w:rPr>
          <w:rFonts w:eastAsia="Times New Roman"/>
          <w:bCs/>
          <w:szCs w:val="24"/>
        </w:rPr>
        <w:t xml:space="preserve">αν και εξορίστηκαν πολλά στελέχη του κόμματος. Αυτή η στάση αποτελεί τίτλο τιμής για το ΚΚΕ. Συγχρόνως, το </w:t>
      </w:r>
      <w:r>
        <w:rPr>
          <w:rFonts w:eastAsia="Times New Roman"/>
          <w:bCs/>
          <w:szCs w:val="24"/>
        </w:rPr>
        <w:t>κ</w:t>
      </w:r>
      <w:r>
        <w:rPr>
          <w:rFonts w:eastAsia="Times New Roman"/>
          <w:bCs/>
          <w:szCs w:val="24"/>
        </w:rPr>
        <w:t>όμμα μας είναι το μοναδικό κόμμα που στάθηκε με ειλικρίνεια και συνέπεια στο πλευρό των προσφύγων, αντιπάλεψε τον ρατσισμό και την ξενοφοβία, που κα</w:t>
      </w:r>
      <w:r>
        <w:rPr>
          <w:rFonts w:eastAsia="Times New Roman"/>
          <w:bCs/>
          <w:szCs w:val="24"/>
        </w:rPr>
        <w:t>λλιεργούνταν από πάρα πολλές πλευρές.</w:t>
      </w:r>
    </w:p>
    <w:p w14:paraId="3040C165" w14:textId="77777777" w:rsidR="00317D9A" w:rsidRDefault="0043635D">
      <w:pPr>
        <w:spacing w:after="0" w:line="600" w:lineRule="auto"/>
        <w:ind w:firstLine="720"/>
        <w:jc w:val="both"/>
        <w:rPr>
          <w:rFonts w:eastAsia="Times New Roman" w:cs="Times New Roman"/>
          <w:szCs w:val="24"/>
        </w:rPr>
      </w:pPr>
      <w:r>
        <w:rPr>
          <w:rFonts w:eastAsia="Times New Roman"/>
          <w:bCs/>
          <w:szCs w:val="24"/>
        </w:rPr>
        <w:t>Ιδιαίτερα αποκαλυπτική για το σήμερα είναι η στάση τότε των λεγόμενων «πατριωτών», των εθνικιστών της εποχής, ενάντια στους πρόσφυγες.</w:t>
      </w:r>
    </w:p>
    <w:p w14:paraId="3040C166"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lastRenderedPageBreak/>
        <w:t>Όπως καλά γνωρίζουμε, ο σ</w:t>
      </w:r>
      <w:r>
        <w:rPr>
          <w:rFonts w:eastAsia="Times New Roman" w:cs="Times New Roman"/>
          <w:szCs w:val="24"/>
        </w:rPr>
        <w:t>ο</w:t>
      </w:r>
      <w:r>
        <w:rPr>
          <w:rFonts w:eastAsia="Times New Roman" w:cs="Times New Roman"/>
          <w:szCs w:val="24"/>
        </w:rPr>
        <w:t>βινισμός και η καλλιέργεια του μίσους ταιριάζει στην αστι</w:t>
      </w:r>
      <w:r>
        <w:rPr>
          <w:rFonts w:eastAsia="Times New Roman" w:cs="Times New Roman"/>
          <w:szCs w:val="24"/>
        </w:rPr>
        <w:t>κή τάξη και στα κόμματα τύπου «Χρυσή Αυγή» που τον πριμοδοτούν. Η ταξική πατριωτική στάση του ΚΚΕ οδήγησε τότε σε μέτρα εναντίον του, καθώς και στην εφεύρεση μιας νέας ιδεολογίας, η οποία θα αντικαθιστούσε τη θεωρία της Μεγάλης Ιδέας, που από τα χρόνια της</w:t>
      </w:r>
      <w:r>
        <w:rPr>
          <w:rFonts w:eastAsia="Times New Roman" w:cs="Times New Roman"/>
          <w:szCs w:val="24"/>
        </w:rPr>
        <w:t xml:space="preserve"> Μικρασιατικής Καταστροφής και της Συνθήκης της </w:t>
      </w:r>
      <w:proofErr w:type="spellStart"/>
      <w:r>
        <w:rPr>
          <w:rFonts w:eastAsia="Times New Roman" w:cs="Times New Roman"/>
          <w:szCs w:val="24"/>
        </w:rPr>
        <w:t>Λ</w:t>
      </w:r>
      <w:r>
        <w:rPr>
          <w:rFonts w:eastAsia="Times New Roman" w:cs="Times New Roman"/>
          <w:szCs w:val="24"/>
        </w:rPr>
        <w:t>ω</w:t>
      </w:r>
      <w:r>
        <w:rPr>
          <w:rFonts w:eastAsia="Times New Roman" w:cs="Times New Roman"/>
          <w:szCs w:val="24"/>
        </w:rPr>
        <w:t>ζάνης</w:t>
      </w:r>
      <w:proofErr w:type="spellEnd"/>
      <w:r>
        <w:rPr>
          <w:rFonts w:eastAsia="Times New Roman" w:cs="Times New Roman"/>
          <w:szCs w:val="24"/>
        </w:rPr>
        <w:t xml:space="preserve"> είχε συντριβεί και μάλιστα με τον πιο επονείδιστο για την αστική τάξη τρόπο. Αυτόν τον ρόλο επιδίωξε να παίξει με τον μανδύα της ιδεολογίας του </w:t>
      </w:r>
      <w:r>
        <w:rPr>
          <w:rFonts w:eastAsia="Times New Roman" w:cs="Times New Roman"/>
          <w:szCs w:val="24"/>
        </w:rPr>
        <w:t>«Τρίτου</w:t>
      </w:r>
      <w:r>
        <w:rPr>
          <w:rFonts w:eastAsia="Times New Roman" w:cs="Times New Roman"/>
          <w:szCs w:val="24"/>
        </w:rPr>
        <w:t xml:space="preserve"> Ελληνικού Πολιτισμού</w:t>
      </w:r>
      <w:r>
        <w:rPr>
          <w:rFonts w:eastAsia="Times New Roman" w:cs="Times New Roman"/>
          <w:szCs w:val="24"/>
        </w:rPr>
        <w:t>»</w:t>
      </w:r>
      <w:r>
        <w:rPr>
          <w:rFonts w:eastAsia="Times New Roman" w:cs="Times New Roman"/>
          <w:szCs w:val="24"/>
        </w:rPr>
        <w:t xml:space="preserve"> και ενίσχυσε το αστικό κρά</w:t>
      </w:r>
      <w:r>
        <w:rPr>
          <w:rFonts w:eastAsia="Times New Roman" w:cs="Times New Roman"/>
          <w:szCs w:val="24"/>
        </w:rPr>
        <w:t>τος και τους μηχανισμούς του σε τέτοιο βαθμό που καμ</w:t>
      </w:r>
      <w:r>
        <w:rPr>
          <w:rFonts w:eastAsia="Times New Roman" w:cs="Times New Roman"/>
          <w:szCs w:val="24"/>
        </w:rPr>
        <w:t>μ</w:t>
      </w:r>
      <w:r>
        <w:rPr>
          <w:rFonts w:eastAsia="Times New Roman" w:cs="Times New Roman"/>
          <w:szCs w:val="24"/>
        </w:rPr>
        <w:t>ιά κοινοβουλευτική δικτατορία δεν θα μπορούσε να εξασφαλίσει.</w:t>
      </w:r>
    </w:p>
    <w:p w14:paraId="3040C167"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Η αστική τάξη της Ελλάδας από τον Α</w:t>
      </w:r>
      <w:r>
        <w:rPr>
          <w:rFonts w:eastAsia="Times New Roman" w:cs="Times New Roman"/>
          <w:szCs w:val="24"/>
        </w:rPr>
        <w:t>΄</w:t>
      </w:r>
      <w:r>
        <w:rPr>
          <w:rFonts w:eastAsia="Times New Roman" w:cs="Times New Roman"/>
          <w:szCs w:val="24"/>
        </w:rPr>
        <w:t xml:space="preserve"> Παγκόσμιο Πόλεμο έως την </w:t>
      </w:r>
      <w:r>
        <w:rPr>
          <w:rFonts w:eastAsia="Times New Roman" w:cs="Times New Roman"/>
          <w:szCs w:val="24"/>
        </w:rPr>
        <w:t>μ</w:t>
      </w:r>
      <w:r>
        <w:rPr>
          <w:rFonts w:eastAsia="Times New Roman" w:cs="Times New Roman"/>
          <w:szCs w:val="24"/>
        </w:rPr>
        <w:t xml:space="preserve">ικρασιατική </w:t>
      </w:r>
      <w:r>
        <w:rPr>
          <w:rFonts w:eastAsia="Times New Roman" w:cs="Times New Roman"/>
          <w:szCs w:val="24"/>
        </w:rPr>
        <w:t>ε</w:t>
      </w:r>
      <w:r>
        <w:rPr>
          <w:rFonts w:eastAsia="Times New Roman" w:cs="Times New Roman"/>
          <w:szCs w:val="24"/>
        </w:rPr>
        <w:t xml:space="preserve">κστρατεία μέχρι και σήμερα πάντα ήταν πρόθυμη να μπει μέσα στην </w:t>
      </w:r>
      <w:r>
        <w:rPr>
          <w:rFonts w:eastAsia="Times New Roman" w:cs="Times New Roman"/>
          <w:szCs w:val="24"/>
        </w:rPr>
        <w:t>ιμπεριαλιστική διαπάλη και να την υπηρετήσει για την εξυπηρέτηση των συμφερόντων του μεγάλου κεφαλαίου με όλους αυτούς τους κινδύνους καταστροφής για τον λαό.</w:t>
      </w:r>
    </w:p>
    <w:p w14:paraId="3040C168"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Τα διδάγματα της Μικρασιατικής Καταστροφής αναμφισβήτητα είναι επίκαιρα για το σήμερα. Μέσα από τ</w:t>
      </w:r>
      <w:r>
        <w:rPr>
          <w:rFonts w:eastAsia="Times New Roman" w:cs="Times New Roman"/>
          <w:szCs w:val="24"/>
        </w:rPr>
        <w:t xml:space="preserve">α γεγονότα της </w:t>
      </w:r>
      <w:r>
        <w:rPr>
          <w:rFonts w:eastAsia="Times New Roman" w:cs="Times New Roman"/>
          <w:szCs w:val="24"/>
        </w:rPr>
        <w:lastRenderedPageBreak/>
        <w:t>μ</w:t>
      </w:r>
      <w:r>
        <w:rPr>
          <w:rFonts w:eastAsia="Times New Roman" w:cs="Times New Roman"/>
          <w:szCs w:val="24"/>
        </w:rPr>
        <w:t xml:space="preserve">ικρασιατικής </w:t>
      </w:r>
      <w:r>
        <w:rPr>
          <w:rFonts w:eastAsia="Times New Roman" w:cs="Times New Roman"/>
          <w:szCs w:val="24"/>
        </w:rPr>
        <w:t>ε</w:t>
      </w:r>
      <w:r>
        <w:rPr>
          <w:rFonts w:eastAsia="Times New Roman" w:cs="Times New Roman"/>
          <w:szCs w:val="24"/>
        </w:rPr>
        <w:t xml:space="preserve">κστρατείας και </w:t>
      </w:r>
      <w:r>
        <w:rPr>
          <w:rFonts w:eastAsia="Times New Roman" w:cs="Times New Roman"/>
          <w:szCs w:val="24"/>
        </w:rPr>
        <w:t>κ</w:t>
      </w:r>
      <w:r>
        <w:rPr>
          <w:rFonts w:eastAsia="Times New Roman" w:cs="Times New Roman"/>
          <w:szCs w:val="24"/>
        </w:rPr>
        <w:t xml:space="preserve">αταστροφής φωτίζεται και η σύγχρονη πραγματικότητα, που διαμορφώνει η ιμπεριαλιστική τάξη πραγμάτων. Εντείνονται οι τοπικές και περιφερειακές συγκρούσεις ως έκφραση και αποτέλεσμα των αυξημένων </w:t>
      </w:r>
      <w:proofErr w:type="spellStart"/>
      <w:r>
        <w:rPr>
          <w:rFonts w:eastAsia="Times New Roman" w:cs="Times New Roman"/>
          <w:szCs w:val="24"/>
        </w:rPr>
        <w:t>ενδοϊμπεριαλιστι</w:t>
      </w:r>
      <w:r>
        <w:rPr>
          <w:rFonts w:eastAsia="Times New Roman" w:cs="Times New Roman"/>
          <w:szCs w:val="24"/>
        </w:rPr>
        <w:t>κών</w:t>
      </w:r>
      <w:proofErr w:type="spellEnd"/>
      <w:r>
        <w:rPr>
          <w:rFonts w:eastAsia="Times New Roman" w:cs="Times New Roman"/>
          <w:szCs w:val="24"/>
        </w:rPr>
        <w:t xml:space="preserve"> ανταγωνισμών και αντιθέσεων, με διεύρυνση των πεδίων των πολεμικών επιχειρήσεων στη Μέση Ανατολή, στο Αιγαίο, στα Βαλκάνια, στη </w:t>
      </w:r>
      <w:r>
        <w:rPr>
          <w:rFonts w:eastAsia="Times New Roman" w:cs="Times New Roman"/>
          <w:szCs w:val="24"/>
        </w:rPr>
        <w:t>Β</w:t>
      </w:r>
      <w:r>
        <w:rPr>
          <w:rFonts w:eastAsia="Times New Roman" w:cs="Times New Roman"/>
          <w:szCs w:val="24"/>
        </w:rPr>
        <w:t xml:space="preserve">όρεια Αφρική, στη Μαύρη Θάλασσα, στην Ουκρανία, στη Βαλτική, στην Αρκτική, τη </w:t>
      </w:r>
      <w:r>
        <w:rPr>
          <w:rFonts w:eastAsia="Times New Roman" w:cs="Times New Roman"/>
          <w:szCs w:val="24"/>
        </w:rPr>
        <w:t>Θ</w:t>
      </w:r>
      <w:r>
        <w:rPr>
          <w:rFonts w:eastAsia="Times New Roman" w:cs="Times New Roman"/>
          <w:szCs w:val="24"/>
        </w:rPr>
        <w:t xml:space="preserve">άλασσα της </w:t>
      </w:r>
      <w:r>
        <w:rPr>
          <w:rFonts w:eastAsia="Times New Roman" w:cs="Times New Roman"/>
          <w:szCs w:val="24"/>
        </w:rPr>
        <w:t>Ν</w:t>
      </w:r>
      <w:r>
        <w:rPr>
          <w:rFonts w:eastAsia="Times New Roman" w:cs="Times New Roman"/>
          <w:szCs w:val="24"/>
        </w:rPr>
        <w:t xml:space="preserve">ότιας και </w:t>
      </w:r>
      <w:r>
        <w:rPr>
          <w:rFonts w:eastAsia="Times New Roman" w:cs="Times New Roman"/>
          <w:szCs w:val="24"/>
        </w:rPr>
        <w:t>Α</w:t>
      </w:r>
      <w:r>
        <w:rPr>
          <w:rFonts w:eastAsia="Times New Roman" w:cs="Times New Roman"/>
          <w:szCs w:val="24"/>
        </w:rPr>
        <w:t>νατολικής Κίνας, τα γ</w:t>
      </w:r>
      <w:r>
        <w:rPr>
          <w:rFonts w:eastAsia="Times New Roman" w:cs="Times New Roman"/>
          <w:szCs w:val="24"/>
        </w:rPr>
        <w:t>εγονότα στην Κορεατική Χερσόνησο. Πρόκειται για πολέμους που αφορούν μόνο το μοίρασμα των αγορών, τον έλεγχο των κοιτασμάτων του πετρελαίου και του φυσικού αερίου, τον έλεγχο των δικτύων μεταφοράς τους, συνολικά τον έλεγχο της ευρύτερης περιοχής στο πλαίσι</w:t>
      </w:r>
      <w:r>
        <w:rPr>
          <w:rFonts w:eastAsia="Times New Roman" w:cs="Times New Roman"/>
          <w:szCs w:val="24"/>
        </w:rPr>
        <w:t xml:space="preserve">ο των σφοδρότατων </w:t>
      </w:r>
      <w:proofErr w:type="spellStart"/>
      <w:r>
        <w:rPr>
          <w:rFonts w:eastAsia="Times New Roman" w:cs="Times New Roman"/>
          <w:szCs w:val="24"/>
        </w:rPr>
        <w:t>ενδοϊμπεριαλιστικών</w:t>
      </w:r>
      <w:proofErr w:type="spellEnd"/>
      <w:r>
        <w:rPr>
          <w:rFonts w:eastAsia="Times New Roman" w:cs="Times New Roman"/>
          <w:szCs w:val="24"/>
        </w:rPr>
        <w:t xml:space="preserve"> ανταγωνισμών.</w:t>
      </w:r>
    </w:p>
    <w:p w14:paraId="3040C169"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Από αυτούς τους πολέμους ο ελληνικός λαός δεν έχει κανένα συμφέρον. Συμφέρον έχει μόνο η πλουτοκρατία, που σήμερα μιλάει για μετατροπή της Ελλάδας σε ενεργειακό κόμβο, ενώ τότε μιλούσε για τη Μεγάλη Ιδέα,</w:t>
      </w:r>
      <w:r>
        <w:rPr>
          <w:rFonts w:eastAsia="Times New Roman" w:cs="Times New Roman"/>
          <w:szCs w:val="24"/>
        </w:rPr>
        <w:t xml:space="preserve"> αυτή δηλαδή η πλουτοκρατία, που είναι υπεύθυνη και για την καπιταλιστική κρίση σήμερα. Είναι η τάξη που κερδίζει και από τον πόλεμο αλλά κερδίζει και </w:t>
      </w:r>
      <w:r>
        <w:rPr>
          <w:rFonts w:eastAsia="Times New Roman" w:cs="Times New Roman"/>
          <w:szCs w:val="24"/>
        </w:rPr>
        <w:lastRenderedPageBreak/>
        <w:t>από την ειρήνη, ενώ η εργατική τάξη και τα φτωχά λαϊκά στρώματα υποφέρουν και στον πόλεμο και στην ειρήνη</w:t>
      </w:r>
      <w:r>
        <w:rPr>
          <w:rFonts w:eastAsia="Times New Roman" w:cs="Times New Roman"/>
          <w:szCs w:val="24"/>
        </w:rPr>
        <w:t xml:space="preserve"> για τα δικά της συμφέροντα, που τα ονομάζει «συμφέροντα της πατρίδας».</w:t>
      </w:r>
    </w:p>
    <w:p w14:paraId="3040C16A"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040C16B"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Κύριε Πρόεδρε, ολοκληρώνω.</w:t>
      </w:r>
    </w:p>
    <w:p w14:paraId="3040C16C"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Να γιατί κατά την άποψη του ΚΚΕ η πάλη του λαού μας πρέπει να κατευθύνετα</w:t>
      </w:r>
      <w:r>
        <w:rPr>
          <w:rFonts w:eastAsia="Times New Roman" w:cs="Times New Roman"/>
          <w:szCs w:val="24"/>
        </w:rPr>
        <w:t>ι στη μη συμμετοχή της Ελλάδας στο ενδεχόμενο ιμπεριαλιστικού πολέμου: Για την αποδέσμευση της Ελλάδας από το ΝΑΤΟ και την Ευρωπαϊκή Ένωση, για την απομάκρυνση όλων των ξένων βάσεων και πρώτα από όλα, της Σούδας, η οποία αναβαθμίζεται σήμερα και παρατείνετ</w:t>
      </w:r>
      <w:r>
        <w:rPr>
          <w:rFonts w:eastAsia="Times New Roman" w:cs="Times New Roman"/>
          <w:szCs w:val="24"/>
        </w:rPr>
        <w:t>αι η παρουσία της στη χώρα μας, στην επιστροφή όλων των στρατιωτικών τμημάτων που βρίσκονται σε διάφορες χώρες.</w:t>
      </w:r>
    </w:p>
    <w:p w14:paraId="3040C16D"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Επειδή ο πόλεμος, κυρίες και κύριοι Βουλευτές, δεν είναι τίποτε άλλο παρά η συνέχιση της ίδιας πολιτικής με πολιτικά μέσα, λέμε καθαρά ότι στο ε</w:t>
      </w:r>
      <w:r>
        <w:rPr>
          <w:rFonts w:eastAsia="Times New Roman" w:cs="Times New Roman"/>
          <w:szCs w:val="24"/>
        </w:rPr>
        <w:t xml:space="preserve">νδεχόμενο εμπλοκής της Ελλάδας σε έναν άδικο ιμπεριαλιστικό πόλεμο, ο ελληνικός λαός δεν πρέπει να χύσει το αίμα του για τα συμφέροντα της αστικής τάξης. Να μην εμπιστευτεί την αστική τάξη και την όποια κυβέρνησή της, </w:t>
      </w:r>
      <w:r>
        <w:rPr>
          <w:rFonts w:eastAsia="Times New Roman" w:cs="Times New Roman"/>
          <w:szCs w:val="24"/>
        </w:rPr>
        <w:lastRenderedPageBreak/>
        <w:t xml:space="preserve">αλλά να αγωνιστεί για ριζικές αλλαγές </w:t>
      </w:r>
      <w:r>
        <w:rPr>
          <w:rFonts w:eastAsia="Times New Roman" w:cs="Times New Roman"/>
          <w:szCs w:val="24"/>
        </w:rPr>
        <w:t>στην Ελλάδα, διότι μόνο αυτές, οι ριζικές αλλαγές, σε επίπεδο εξουσίας, οικονομίας και κοινωνίας μπορούν να τον γλιτώσουν από τη φτώχεια και την εξαθλίωση της οδύνης του πολέμου. Μόνο έτσι μπορεί να υπάρξει ειρήνη στην ευρύτερη περιοχή.</w:t>
      </w:r>
    </w:p>
    <w:p w14:paraId="3040C16E"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040C16F" w14:textId="77777777" w:rsidR="00317D9A" w:rsidRDefault="0043635D">
      <w:pPr>
        <w:spacing w:after="0" w:line="600" w:lineRule="auto"/>
        <w:ind w:firstLine="720"/>
        <w:jc w:val="center"/>
        <w:rPr>
          <w:rFonts w:eastAsia="Times New Roman" w:cs="Times New Roman"/>
          <w:szCs w:val="24"/>
        </w:rPr>
      </w:pPr>
      <w:r>
        <w:rPr>
          <w:rFonts w:eastAsia="Times New Roman" w:cs="Times New Roman"/>
          <w:szCs w:val="24"/>
        </w:rPr>
        <w:t>(Χε</w:t>
      </w:r>
      <w:r>
        <w:rPr>
          <w:rFonts w:eastAsia="Times New Roman" w:cs="Times New Roman"/>
          <w:szCs w:val="24"/>
        </w:rPr>
        <w:t>ιροκροτήματα)</w:t>
      </w:r>
    </w:p>
    <w:p w14:paraId="3040C170"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κύριε Συντυχάκη.</w:t>
      </w:r>
    </w:p>
    <w:p w14:paraId="3040C171"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Τον λόγο έχει ο Βουλευτής Β΄ Θεσσαλονίκης των Ανεξαρτήτων Ελλήνων κ. Λαζαρίδης.</w:t>
      </w:r>
    </w:p>
    <w:p w14:paraId="3040C172"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Κύριε Λαζαρίδη, σας παρακαλώ να σεβαστείτε τον χρόνο.</w:t>
      </w:r>
    </w:p>
    <w:p w14:paraId="3040C173"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Σας ευχαριστώ, κύριε </w:t>
      </w:r>
      <w:r>
        <w:rPr>
          <w:rFonts w:eastAsia="Times New Roman" w:cs="Times New Roman"/>
          <w:szCs w:val="24"/>
        </w:rPr>
        <w:t>Πρόεδρε.</w:t>
      </w:r>
    </w:p>
    <w:p w14:paraId="3040C174"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τα δραματικά γεγονότα των αρχών 20</w:t>
      </w:r>
      <w:r w:rsidRPr="00637886">
        <w:rPr>
          <w:rFonts w:eastAsia="Times New Roman" w:cs="Times New Roman"/>
          <w:szCs w:val="24"/>
          <w:vertAlign w:val="superscript"/>
        </w:rPr>
        <w:t>ου</w:t>
      </w:r>
      <w:r>
        <w:rPr>
          <w:rFonts w:eastAsia="Times New Roman" w:cs="Times New Roman"/>
          <w:szCs w:val="24"/>
        </w:rPr>
        <w:t xml:space="preserve"> αιώνα στην Οθωμανική Αυτοκρατορία τα γνωρίζουμε πια όλοι. Τα γνωρίζουμε, παρά την πολιτική λήθης, που έχουν εφαρμόσει σε σχέση με αυτά κάποιες δυνάμεις και από τις δυο πλευρές.</w:t>
      </w:r>
    </w:p>
    <w:p w14:paraId="3040C175"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Η ι</w:t>
      </w:r>
      <w:r>
        <w:rPr>
          <w:rFonts w:eastAsia="Times New Roman" w:cs="Times New Roman"/>
          <w:szCs w:val="24"/>
        </w:rPr>
        <w:t xml:space="preserve">στορική γνώση δεν είναι αυτονόητη. Χρειάστηκε να περάσουν πολλές δεκαετίες για να αναδειχθούν ιστορικά οι διώξεις </w:t>
      </w:r>
      <w:r>
        <w:rPr>
          <w:rFonts w:eastAsia="Times New Roman" w:cs="Times New Roman"/>
          <w:szCs w:val="24"/>
        </w:rPr>
        <w:lastRenderedPageBreak/>
        <w:t>και τα βάσανα που βίωσαν οι Έλληνες της Ανατολής, Μικρασιάτες και Πόντιοι.</w:t>
      </w:r>
    </w:p>
    <w:p w14:paraId="3040C176"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Η ιστορική γνώση δεν είναι αυτονόητη. Χρειάστηκε να περάσουν πολλές</w:t>
      </w:r>
      <w:r>
        <w:rPr>
          <w:rFonts w:eastAsia="Times New Roman" w:cs="Times New Roman"/>
          <w:szCs w:val="24"/>
        </w:rPr>
        <w:t xml:space="preserve"> δεκαετίες για να αναδειχθούν ιστορικά οι διώξεις και τα βάσανα που βίωσαν οι Έλληνες της Ανατολής, Μικρασιάτες και Πόντιοι, η αναγκαστική εγκατάλειψη των εστιών τους και η προσφυγιά, ο στιγματισμός τους από τους τοπικούς πληθυσμούς και η προσπάθεια για νέ</w:t>
      </w:r>
      <w:r>
        <w:rPr>
          <w:rFonts w:eastAsia="Times New Roman" w:cs="Times New Roman"/>
          <w:szCs w:val="24"/>
        </w:rPr>
        <w:t xml:space="preserve">ο ξεκίνημα και δημιουργία. Κάποιοι πρωτοπόροι, πρόσφυγες δεύτερης και τρίτης γενιάς, μπόρεσαν να καθαρίσουν από τη λάσπη της λήθης και της ιδεολογικής συκοφάντησης τη μικρασιατική ρωμιοσύνη και να κάτσουν και να προβληματιστούν για το τι συνέβη και φύγαμε </w:t>
      </w:r>
      <w:r>
        <w:rPr>
          <w:rFonts w:eastAsia="Times New Roman" w:cs="Times New Roman"/>
          <w:szCs w:val="24"/>
        </w:rPr>
        <w:t>τελικά από την Ανατολή.</w:t>
      </w:r>
    </w:p>
    <w:p w14:paraId="3040C177"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Η γενοκτονία των Ελλήνων της Ανατολής αρχίζει το 1914 που αρχίζουν οι μεγάλες διώξεις των Ελλήνων της Ιωνίας και της Ανατολικής Θράκης. Το 1915 γίνεται η γενοκτονία των Αρμενίων με ενάμισ</w:t>
      </w:r>
      <w:r>
        <w:rPr>
          <w:rFonts w:eastAsia="Times New Roman" w:cs="Times New Roman"/>
          <w:szCs w:val="24"/>
        </w:rPr>
        <w:t>ι</w:t>
      </w:r>
      <w:r>
        <w:rPr>
          <w:rFonts w:eastAsia="Times New Roman" w:cs="Times New Roman"/>
          <w:szCs w:val="24"/>
        </w:rPr>
        <w:t xml:space="preserve"> εκατομμύριο νεκρούς, ενώ το 1916 αρχίζει η </w:t>
      </w:r>
      <w:r>
        <w:rPr>
          <w:rFonts w:eastAsia="Times New Roman" w:cs="Times New Roman"/>
          <w:szCs w:val="24"/>
        </w:rPr>
        <w:t xml:space="preserve">γενοκτονία των Ελλήνων στον Πόντο με τριακόσιες πενήντα χιλιάδες νεκρούς έως το 1923, δηλαδή ο μισός πληθυσμός του Πόντου. </w:t>
      </w:r>
    </w:p>
    <w:p w14:paraId="3040C178"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lastRenderedPageBreak/>
        <w:t>Η πολιτική των Τούρκων ήταν η γενικευμένη καταδίωξη του ελληνικού στοιχείου. Ήθελε να εξοντώσει τους Έλληνες ως εχθρούς του κράτους,</w:t>
      </w:r>
      <w:r>
        <w:rPr>
          <w:rFonts w:eastAsia="Times New Roman" w:cs="Times New Roman"/>
          <w:szCs w:val="24"/>
        </w:rPr>
        <w:t xml:space="preserve"> όπως έκανε με τους Αρμένιους. Οι Τούρκοι εφαρμόζουν τακτική εκτόπισης πληθυσμών, δίχως διάκριση και δυνατότητα επιβίωσης από τις ακτές στο εσωτερικό της χώρας, ώστε οι </w:t>
      </w:r>
      <w:proofErr w:type="spellStart"/>
      <w:r>
        <w:rPr>
          <w:rFonts w:eastAsia="Times New Roman" w:cs="Times New Roman"/>
          <w:szCs w:val="24"/>
        </w:rPr>
        <w:t>εκτοπιζόμενοι</w:t>
      </w:r>
      <w:proofErr w:type="spellEnd"/>
      <w:r>
        <w:rPr>
          <w:rFonts w:eastAsia="Times New Roman" w:cs="Times New Roman"/>
          <w:szCs w:val="24"/>
        </w:rPr>
        <w:t xml:space="preserve"> να είναι εκτεθειμένοι στην αθλιότητα και τον θάνατο από πείνα. Λεηλατούν </w:t>
      </w:r>
      <w:r>
        <w:rPr>
          <w:rFonts w:eastAsia="Times New Roman" w:cs="Times New Roman"/>
          <w:szCs w:val="24"/>
        </w:rPr>
        <w:t xml:space="preserve">τα εγκαταλελειμμένα σπίτια των </w:t>
      </w:r>
      <w:proofErr w:type="spellStart"/>
      <w:r>
        <w:rPr>
          <w:rFonts w:eastAsia="Times New Roman" w:cs="Times New Roman"/>
          <w:szCs w:val="24"/>
        </w:rPr>
        <w:t>εξοριζομένων</w:t>
      </w:r>
      <w:proofErr w:type="spellEnd"/>
      <w:r>
        <w:rPr>
          <w:rFonts w:eastAsia="Times New Roman" w:cs="Times New Roman"/>
          <w:szCs w:val="24"/>
        </w:rPr>
        <w:t xml:space="preserve"> από τα τουρκικά τάγματα τιμωρίας και καίγονται ή καταστρέφονται.</w:t>
      </w:r>
    </w:p>
    <w:p w14:paraId="3040C179"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Όλα τα μέτρα τα οποία εφάρμοσαν στους διωγμούς των Αρμενίων επαναλαμβάνονται τώρα εναντίον των Ελλήνων. Εκτόπιζαν και εξόριζαν τους Έλληνες μέσα στ</w:t>
      </w:r>
      <w:r>
        <w:rPr>
          <w:rFonts w:eastAsia="Times New Roman" w:cs="Times New Roman"/>
          <w:szCs w:val="24"/>
        </w:rPr>
        <w:t>η βαρύτερη κακοκαιρία, χωρίς να τους επιτρέψουν να πάρουν μαζί τρόφιμα, ούτε καν πανωφόρια και κουβέρτες για την προστασία τους από τις χαμηλές θερμοκρασίες.</w:t>
      </w:r>
    </w:p>
    <w:p w14:paraId="3040C17A"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Τα κυβερνητικά όργανα που συνόδευαν τους </w:t>
      </w:r>
      <w:proofErr w:type="spellStart"/>
      <w:r>
        <w:rPr>
          <w:rFonts w:eastAsia="Times New Roman" w:cs="Times New Roman"/>
          <w:szCs w:val="24"/>
        </w:rPr>
        <w:t>εκτοπιζόμενους</w:t>
      </w:r>
      <w:proofErr w:type="spellEnd"/>
      <w:r>
        <w:rPr>
          <w:rFonts w:eastAsia="Times New Roman" w:cs="Times New Roman"/>
          <w:szCs w:val="24"/>
        </w:rPr>
        <w:t xml:space="preserve"> δεν επέτρεπαν στα θύματά τους να σταθμεύου</w:t>
      </w:r>
      <w:r>
        <w:rPr>
          <w:rFonts w:eastAsia="Times New Roman" w:cs="Times New Roman"/>
          <w:szCs w:val="24"/>
        </w:rPr>
        <w:t>ν σε κατοικημένα μέρη, αλλά μόνο σε μέρη έρημα και εκτεθειμένα στις κλιματολογικές συνθήκες. Ο σκοπός ήταν διπλός. Πρώτ</w:t>
      </w:r>
      <w:r>
        <w:rPr>
          <w:rFonts w:eastAsia="Times New Roman" w:cs="Times New Roman"/>
          <w:szCs w:val="24"/>
        </w:rPr>
        <w:t>ον</w:t>
      </w:r>
      <w:r>
        <w:rPr>
          <w:rFonts w:eastAsia="Times New Roman" w:cs="Times New Roman"/>
          <w:szCs w:val="24"/>
        </w:rPr>
        <w:t xml:space="preserve"> να μην </w:t>
      </w:r>
      <w:r>
        <w:rPr>
          <w:rFonts w:eastAsia="Times New Roman" w:cs="Times New Roman"/>
          <w:szCs w:val="24"/>
        </w:rPr>
        <w:lastRenderedPageBreak/>
        <w:t>μπορούν να στεγαστούν και έπειτα να μην μπορούν να αγοράσουν τρόφιμα. Δεν επέτρεπαν για κανένα λόγο να δώσουν βοήθεια στους γέρ</w:t>
      </w:r>
      <w:r>
        <w:rPr>
          <w:rFonts w:eastAsia="Times New Roman" w:cs="Times New Roman"/>
          <w:szCs w:val="24"/>
        </w:rPr>
        <w:t>ους γονείς ή στα ανήλικα παιδιά και τους άρρωστους, οι οποίοι εγκαταλείπονταν στα φαράγγια και στα δάση και πέθαιναν από την πείνα ή αποτελειώνονταν από τη λόγχη των Τούρκων. Σε διάφορα μέρη της χώρας έφτιαξαν λουτρά, δήθεν για στρατιωτικούς λόγους. Τα κυβ</w:t>
      </w:r>
      <w:r>
        <w:rPr>
          <w:rFonts w:eastAsia="Times New Roman" w:cs="Times New Roman"/>
          <w:szCs w:val="24"/>
        </w:rPr>
        <w:t>ερνητικά και αστυνομικά όργανα που οδηγούσαν τους μετατοπιζόμενους εξανάγκαζαν τους δυστυχείς, για λόγους δήθεν υγιεινής, να λουστούν. Έβαζαν κατά εκατοντάδες άντρες, γυναίκες και παιδιά στα λουτρά γυμνούς με θερμοκρασία σαράντα βαθμών. Τα ενδύματα λεηλατο</w:t>
      </w:r>
      <w:r>
        <w:rPr>
          <w:rFonts w:eastAsia="Times New Roman" w:cs="Times New Roman"/>
          <w:szCs w:val="24"/>
        </w:rPr>
        <w:t>ύντο. Όταν έβγαιναν από το λουτρό, τους ανάγκαζαν να παρατάσσονται στο χιόνι και με θερμοκρασία κάτω του μηδενός να περιμένουν επίσκεψη του αστυνόμου για καταμέτρηση, ο οποίος ποτέ δεν ερχόταν πριν από μία ώρα.</w:t>
      </w:r>
    </w:p>
    <w:p w14:paraId="3040C17B"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Έπειτα, άλλη μία ώρα περίμεναν τον γιατρό για</w:t>
      </w:r>
      <w:r>
        <w:rPr>
          <w:rFonts w:eastAsia="Times New Roman" w:cs="Times New Roman"/>
          <w:szCs w:val="24"/>
        </w:rPr>
        <w:t xml:space="preserve"> ιατρική επιθεώρηση. Κατά την επιθεώρηση χαρακτηρίζονταν άρρωστοι οι νεότεροι και οι υγιέστεροι, οι οποίοι θανατώνονταν κατά την αποστολή στο νοσοκομείο.</w:t>
      </w:r>
    </w:p>
    <w:p w14:paraId="3040C17C"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lastRenderedPageBreak/>
        <w:t>Τραγική ήταν και η τύχη των σταυροπηγιακών μονών. Από το καταστροφικό μίσος των Νεότουρκων και τον τυφ</w:t>
      </w:r>
      <w:r>
        <w:rPr>
          <w:rFonts w:eastAsia="Times New Roman" w:cs="Times New Roman"/>
          <w:szCs w:val="24"/>
        </w:rPr>
        <w:t xml:space="preserve">λό ισλαμικό φανατισμό δεν γλίτωσαν ούτε τα μοναστήρια, τα οποία επί αιώνες είχαν σεβαστεί οι σουλτάνοι και οι κατά τόπους </w:t>
      </w:r>
      <w:proofErr w:type="spellStart"/>
      <w:r>
        <w:rPr>
          <w:rFonts w:eastAsia="Times New Roman" w:cs="Times New Roman"/>
          <w:szCs w:val="24"/>
        </w:rPr>
        <w:t>τερεμπέηδες</w:t>
      </w:r>
      <w:proofErr w:type="spellEnd"/>
      <w:r>
        <w:rPr>
          <w:rFonts w:eastAsia="Times New Roman" w:cs="Times New Roman"/>
          <w:szCs w:val="24"/>
        </w:rPr>
        <w:t xml:space="preserve"> και πασάδες, παραχωρώντας κατά διαστήματα σε πολλά απ’ αυτά προστασία, αλλά και θρησκευτικά προνόμια. Ο Μητροπολίτης Σμύρν</w:t>
      </w:r>
      <w:r>
        <w:rPr>
          <w:rFonts w:eastAsia="Times New Roman" w:cs="Times New Roman"/>
          <w:szCs w:val="24"/>
        </w:rPr>
        <w:t>ης Χρυσόστομος, ιερείς, ιερομόναχοι, δολοφονήθηκαν όλοι με βασανισμούς.</w:t>
      </w:r>
    </w:p>
    <w:p w14:paraId="3040C17D"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Σπουδαίο ρόλο σε όλη την ιστορία είχε ο Μητροπολίτης </w:t>
      </w:r>
      <w:proofErr w:type="spellStart"/>
      <w:r>
        <w:rPr>
          <w:rFonts w:eastAsia="Times New Roman" w:cs="Times New Roman"/>
          <w:szCs w:val="24"/>
        </w:rPr>
        <w:t>Τραπεζούντος</w:t>
      </w:r>
      <w:proofErr w:type="spellEnd"/>
      <w:r>
        <w:rPr>
          <w:rFonts w:eastAsia="Times New Roman" w:cs="Times New Roman"/>
          <w:szCs w:val="24"/>
        </w:rPr>
        <w:t xml:space="preserve"> Χρύσανθος. Η </w:t>
      </w:r>
      <w:r>
        <w:rPr>
          <w:rFonts w:eastAsia="Times New Roman" w:cs="Times New Roman"/>
          <w:szCs w:val="24"/>
        </w:rPr>
        <w:t>Μ</w:t>
      </w:r>
      <w:r>
        <w:rPr>
          <w:rFonts w:eastAsia="Times New Roman" w:cs="Times New Roman"/>
          <w:szCs w:val="24"/>
        </w:rPr>
        <w:t>ικρασιατική Καταστροφή τον βρίσκει πρόσφυγα στην Αθήνα, μακριά από τον Πόντο πλέον, αλλά κοντά στους Πον</w:t>
      </w:r>
      <w:r>
        <w:rPr>
          <w:rFonts w:eastAsia="Times New Roman" w:cs="Times New Roman"/>
          <w:szCs w:val="24"/>
        </w:rPr>
        <w:t>τίους και την ποντιακή ψυχή. Είχε καταδικαστεί νωρίτερα ερήμην σε θάνατο από δικαστήριο της Αμάσειας. Με δική του πρωτοβουλία ιδρύθηκε το 1927 η Επιτροπή Ποντιακών Μελετών, η οποία έπαιξε σημαντικότατο ρόλο στη συγγραφή και διάσωση της πολιτιστικής κληρονο</w:t>
      </w:r>
      <w:r>
        <w:rPr>
          <w:rFonts w:eastAsia="Times New Roman" w:cs="Times New Roman"/>
          <w:szCs w:val="24"/>
        </w:rPr>
        <w:t xml:space="preserve">μιάς του ποντιακού και μικρασιατικού </w:t>
      </w:r>
      <w:r>
        <w:rPr>
          <w:rFonts w:eastAsia="Times New Roman" w:cs="Times New Roman"/>
          <w:szCs w:val="24"/>
        </w:rPr>
        <w:t>Ε</w:t>
      </w:r>
      <w:r>
        <w:rPr>
          <w:rFonts w:eastAsia="Times New Roman" w:cs="Times New Roman"/>
          <w:szCs w:val="24"/>
        </w:rPr>
        <w:t xml:space="preserve">λληνισμού. </w:t>
      </w:r>
    </w:p>
    <w:p w14:paraId="3040C17E"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Υπό το βάρος των γεγονότων εκείνης της εποχής, υπήρξε κοινή φραστική καταδίκη από την Αγγλία, την Γαλλία και τη Ρωσία, που δεν προχώρησε κανείς σε κάτι ουσιαστικότερο.</w:t>
      </w:r>
    </w:p>
    <w:p w14:paraId="3040C17F"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lastRenderedPageBreak/>
        <w:t>Η πολιτική επιλογή και ο στρατηγικός σ</w:t>
      </w:r>
      <w:r>
        <w:rPr>
          <w:rFonts w:eastAsia="Times New Roman" w:cs="Times New Roman"/>
          <w:szCs w:val="24"/>
        </w:rPr>
        <w:t xml:space="preserve">τόχος των Νεότουρκων για τον εκτοπισμό και εξαφάνιση, τη γενοκτονία δηλαδή των Ελλήνων, αποφασίστηκε στο συνέδριό τους στη Θεσσαλονίκη το 1911: «Η Τουρκία πρέπει να γίνει μωαμεθανική χώρα, </w:t>
      </w:r>
      <w:r>
        <w:rPr>
          <w:rFonts w:eastAsia="Times New Roman" w:cs="Times New Roman"/>
          <w:szCs w:val="24"/>
        </w:rPr>
        <w:t xml:space="preserve">στην οποία </w:t>
      </w:r>
      <w:r>
        <w:rPr>
          <w:rFonts w:eastAsia="Times New Roman" w:cs="Times New Roman"/>
          <w:szCs w:val="24"/>
        </w:rPr>
        <w:t>η μωαμεθανική θρησκεία και οι μωαμεθανικές αντιλήψεις θα</w:t>
      </w:r>
      <w:r>
        <w:rPr>
          <w:rFonts w:eastAsia="Times New Roman" w:cs="Times New Roman"/>
          <w:szCs w:val="24"/>
        </w:rPr>
        <w:t xml:space="preserve"> κυριαρχούν σε κάθε άλλη θρησκευτική προπαγάνδα και κάθε άλλη θρησκευτική προπαγάνδα θα καταπνίγεται. Αργά ή γρήγορα, θα πρέπει να πραγματοποιηθεί η πλήρης </w:t>
      </w:r>
      <w:proofErr w:type="spellStart"/>
      <w:r>
        <w:rPr>
          <w:rFonts w:eastAsia="Times New Roman" w:cs="Times New Roman"/>
          <w:szCs w:val="24"/>
        </w:rPr>
        <w:t>οθωμανοποίηση</w:t>
      </w:r>
      <w:proofErr w:type="spellEnd"/>
      <w:r>
        <w:rPr>
          <w:rFonts w:eastAsia="Times New Roman" w:cs="Times New Roman"/>
          <w:szCs w:val="24"/>
        </w:rPr>
        <w:t xml:space="preserve"> όλων των υπηκόων της Τουρκίας».</w:t>
      </w:r>
    </w:p>
    <w:p w14:paraId="3040C180" w14:textId="77777777" w:rsidR="00317D9A" w:rsidRDefault="0043635D">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w:t>
      </w:r>
      <w:r>
        <w:rPr>
          <w:rFonts w:eastAsia="Times New Roman"/>
          <w:bCs/>
        </w:rPr>
        <w:t xml:space="preserve"> ομιλίας του κυρίου Βουλευτή)</w:t>
      </w:r>
    </w:p>
    <w:p w14:paraId="3040C181"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Τελειώνω σε ένα λεπτό, κύριε Πρόεδρε.</w:t>
      </w:r>
    </w:p>
    <w:p w14:paraId="3040C182"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Επίσης, αναφέρεται στα πρακτικά τους: «Είναι ολοκάθαρο ότι για αυτό που δεν μπορεί να γίνει με την πειθώ θα πρέπει να χρησιμοποιηθεί ένοπλη βία. Το δικαίωμα των άλλων εθνοτήτων να έχουν </w:t>
      </w:r>
      <w:r>
        <w:rPr>
          <w:rFonts w:eastAsia="Times New Roman" w:cs="Times New Roman"/>
          <w:szCs w:val="24"/>
        </w:rPr>
        <w:t>δικές τους οργανώσεις θα πρέπει να αποκλεισθεί. Κάθε μορφή αποκέντρωσης και αυτοδιοίκησης θα θεωρείται προδοσία προς την τουρκική αυτοκρατορία».</w:t>
      </w:r>
    </w:p>
    <w:p w14:paraId="3040C183"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lastRenderedPageBreak/>
        <w:t>Αυτά είναι από τα πρακτικά τους σε εκείνο το συνέδριο των Νεότουρκων του 1911. Είναι αυτολεξεί. Ακριβώς αυτά εί</w:t>
      </w:r>
      <w:r>
        <w:rPr>
          <w:rFonts w:eastAsia="Times New Roman" w:cs="Times New Roman"/>
          <w:szCs w:val="24"/>
        </w:rPr>
        <w:t xml:space="preserve">χαν αποφασίσει. </w:t>
      </w:r>
    </w:p>
    <w:p w14:paraId="3040C184"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Αυτούς τους στόχους των Νεότουρκων εξέφρασαν σε σύσκεψή τους. Δεν θα σας διαβάσω αυτά τα πρακτικά, γιατί βλέπω ότι ο χρόνος μου έχει τελειώσει και γι’ αυτό επισπεύδω την αναφορά μου στη </w:t>
      </w:r>
      <w:r>
        <w:rPr>
          <w:rFonts w:eastAsia="Times New Roman" w:cs="Times New Roman"/>
          <w:szCs w:val="24"/>
        </w:rPr>
        <w:t>γ</w:t>
      </w:r>
      <w:r>
        <w:rPr>
          <w:rFonts w:eastAsia="Times New Roman" w:cs="Times New Roman"/>
          <w:szCs w:val="24"/>
        </w:rPr>
        <w:t xml:space="preserve">ενοκτονία. </w:t>
      </w:r>
    </w:p>
    <w:p w14:paraId="3040C185"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Το πρόγραμμα των Νεότουρκων αναπαράγει α</w:t>
      </w:r>
      <w:r>
        <w:rPr>
          <w:rFonts w:eastAsia="Times New Roman" w:cs="Times New Roman"/>
          <w:szCs w:val="24"/>
        </w:rPr>
        <w:t>υτές τις απόψεις και οι τελευταίοι αναλαμβάνουν να τις υλοποιήσουν με σειρά διαταγμάτων και νόμων, μόλις απέκτησαν λόγο στην κεντρική πολιτική σκηνή της Τουρκίας. Η εφαρμογή τους ξεπέρασε κάθε φαντασία στη βία και τη φρίκη.</w:t>
      </w:r>
    </w:p>
    <w:p w14:paraId="3040C186"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Τον προμελετημένο χαρακτήρα των </w:t>
      </w:r>
      <w:r>
        <w:rPr>
          <w:rFonts w:eastAsia="Times New Roman" w:cs="Times New Roman"/>
          <w:szCs w:val="24"/>
        </w:rPr>
        <w:t xml:space="preserve">διωγμών είχαν παραδεχθεί και ο </w:t>
      </w:r>
      <w:proofErr w:type="spellStart"/>
      <w:r>
        <w:rPr>
          <w:rFonts w:eastAsia="Times New Roman" w:cs="Times New Roman"/>
          <w:szCs w:val="24"/>
        </w:rPr>
        <w:t>Ταλαάτ</w:t>
      </w:r>
      <w:proofErr w:type="spellEnd"/>
      <w:r>
        <w:rPr>
          <w:rFonts w:eastAsia="Times New Roman" w:cs="Times New Roman"/>
          <w:szCs w:val="24"/>
        </w:rPr>
        <w:t xml:space="preserve"> πασάς και ο </w:t>
      </w:r>
      <w:proofErr w:type="spellStart"/>
      <w:r>
        <w:rPr>
          <w:rFonts w:eastAsia="Times New Roman" w:cs="Times New Roman"/>
          <w:szCs w:val="24"/>
        </w:rPr>
        <w:t>Εμβέρ</w:t>
      </w:r>
      <w:proofErr w:type="spellEnd"/>
      <w:r>
        <w:rPr>
          <w:rFonts w:eastAsia="Times New Roman" w:cs="Times New Roman"/>
          <w:szCs w:val="24"/>
        </w:rPr>
        <w:t xml:space="preserve"> πασάς σε ξεχωριστές συνομιλίες τους με τον Αμερικανό πρέσβη </w:t>
      </w:r>
      <w:proofErr w:type="spellStart"/>
      <w:r>
        <w:rPr>
          <w:rFonts w:eastAsia="Times New Roman" w:cs="Times New Roman"/>
          <w:szCs w:val="24"/>
        </w:rPr>
        <w:t>Χένρυ</w:t>
      </w:r>
      <w:proofErr w:type="spellEnd"/>
      <w:r>
        <w:rPr>
          <w:rFonts w:eastAsia="Times New Roman" w:cs="Times New Roman"/>
          <w:szCs w:val="24"/>
        </w:rPr>
        <w:t xml:space="preserve"> </w:t>
      </w:r>
      <w:proofErr w:type="spellStart"/>
      <w:r>
        <w:rPr>
          <w:rFonts w:eastAsia="Times New Roman" w:cs="Times New Roman"/>
          <w:szCs w:val="24"/>
        </w:rPr>
        <w:t>Μοργκεντάου</w:t>
      </w:r>
      <w:proofErr w:type="spellEnd"/>
      <w:r>
        <w:rPr>
          <w:rFonts w:eastAsia="Times New Roman" w:cs="Times New Roman"/>
          <w:szCs w:val="24"/>
        </w:rPr>
        <w:t>. Στις ίδιες συζητήσεις φάνηκε ότι είχαν επεξεργαστεί κάθε πτυχή του σχεδίου, αφού ζήτησαν από τον πρέσβη μέχρι και κατάλογ</w:t>
      </w:r>
      <w:r>
        <w:rPr>
          <w:rFonts w:eastAsia="Times New Roman" w:cs="Times New Roman"/>
          <w:szCs w:val="24"/>
        </w:rPr>
        <w:t xml:space="preserve">ο των ασφαλιστικών εταιρειών της Αμερικής, ώστε να εντοπίσουν συμβόλαια με ασφαλισμένους νεκρούς και να εισπράξουν το ασφάλισμα από τις ασφάλειες ζωής τους με το αιτιολογικό ότι δεν </w:t>
      </w:r>
      <w:r>
        <w:rPr>
          <w:rFonts w:eastAsia="Times New Roman" w:cs="Times New Roman"/>
          <w:szCs w:val="24"/>
        </w:rPr>
        <w:lastRenderedPageBreak/>
        <w:t>είχαν αφήσει κληρονόμους, οπότε το τουρκικό κράτους τους κληρονομούσε. Η β</w:t>
      </w:r>
      <w:r>
        <w:rPr>
          <w:rFonts w:eastAsia="Times New Roman" w:cs="Times New Roman"/>
          <w:szCs w:val="24"/>
        </w:rPr>
        <w:t>ία και η φρίκη σε όλο τους το μεγαλείο!</w:t>
      </w:r>
    </w:p>
    <w:p w14:paraId="3040C187"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Η Μικρασιατική Καταστροφή θεωρείται από τις μεγαλύτερες, εάν όχι η μεγαλύτερη συμφορά του </w:t>
      </w:r>
      <w:r>
        <w:rPr>
          <w:rFonts w:eastAsia="Times New Roman" w:cs="Times New Roman"/>
          <w:szCs w:val="24"/>
        </w:rPr>
        <w:t>Ε</w:t>
      </w:r>
      <w:r>
        <w:rPr>
          <w:rFonts w:eastAsia="Times New Roman" w:cs="Times New Roman"/>
          <w:szCs w:val="24"/>
        </w:rPr>
        <w:t xml:space="preserve">λληνισμού διαχρονικά. Με τη Συνθήκη της </w:t>
      </w:r>
      <w:proofErr w:type="spellStart"/>
      <w:r>
        <w:rPr>
          <w:rFonts w:eastAsia="Times New Roman" w:cs="Times New Roman"/>
          <w:szCs w:val="24"/>
        </w:rPr>
        <w:t>Λ</w:t>
      </w:r>
      <w:r>
        <w:rPr>
          <w:rFonts w:eastAsia="Times New Roman" w:cs="Times New Roman"/>
          <w:szCs w:val="24"/>
        </w:rPr>
        <w:t>ω</w:t>
      </w:r>
      <w:r>
        <w:rPr>
          <w:rFonts w:eastAsia="Times New Roman" w:cs="Times New Roman"/>
          <w:szCs w:val="24"/>
        </w:rPr>
        <w:t>ζάνης</w:t>
      </w:r>
      <w:proofErr w:type="spellEnd"/>
      <w:r>
        <w:rPr>
          <w:rFonts w:eastAsia="Times New Roman" w:cs="Times New Roman"/>
          <w:szCs w:val="24"/>
        </w:rPr>
        <w:t xml:space="preserve"> και την υποχρεωτική ανταλλαγή πληθυσμών ο </w:t>
      </w:r>
      <w:r>
        <w:rPr>
          <w:rFonts w:eastAsia="Times New Roman" w:cs="Times New Roman"/>
          <w:szCs w:val="24"/>
        </w:rPr>
        <w:t>Ε</w:t>
      </w:r>
      <w:r>
        <w:rPr>
          <w:rFonts w:eastAsia="Times New Roman" w:cs="Times New Roman"/>
          <w:szCs w:val="24"/>
        </w:rPr>
        <w:t xml:space="preserve">λληνισμός της Ανατολής εξαφανίστηκε ύστερα από </w:t>
      </w:r>
      <w:r>
        <w:rPr>
          <w:rFonts w:eastAsia="Times New Roman" w:cs="Times New Roman"/>
          <w:szCs w:val="24"/>
        </w:rPr>
        <w:t>δύ</w:t>
      </w:r>
      <w:r>
        <w:rPr>
          <w:rFonts w:eastAsia="Times New Roman" w:cs="Times New Roman"/>
          <w:szCs w:val="24"/>
        </w:rPr>
        <w:t xml:space="preserve">ο χιλιάδες χρόνια και περίπου ενάμισι εκατομμύριο πρόσφυγες ήρθαν υπό άθλιες συνθήκες στην Ελλάδα. Η ημέρα εθνικής μνήμης για ολόκληρο τον </w:t>
      </w:r>
      <w:r>
        <w:rPr>
          <w:rFonts w:eastAsia="Times New Roman" w:cs="Times New Roman"/>
          <w:szCs w:val="24"/>
        </w:rPr>
        <w:t>Ε</w:t>
      </w:r>
      <w:r>
        <w:rPr>
          <w:rFonts w:eastAsia="Times New Roman" w:cs="Times New Roman"/>
          <w:szCs w:val="24"/>
        </w:rPr>
        <w:t>λληνισμό είναι επιτακτική ανάγκη, για να μην ξεχνάμε, όχι μόνο τι π</w:t>
      </w:r>
      <w:r>
        <w:rPr>
          <w:rFonts w:eastAsia="Times New Roman" w:cs="Times New Roman"/>
          <w:szCs w:val="24"/>
        </w:rPr>
        <w:t>έρασαν οι πρόγονοί μας, αλλά και για να μπορέσουμε να θωρακίσουμε το μέλλον του λαού μας από τις συνεχείς προκλήσεις και τις παράλογες απαιτήσεις.</w:t>
      </w:r>
    </w:p>
    <w:p w14:paraId="3040C188"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Κλείνω, λέγοντας ότι η Μικρασιατική Καταστροφή είναι ένα τραύμα, που ακόμη είναι ανοικτό. Κάθε χρόνο, τέτοιες</w:t>
      </w:r>
      <w:r>
        <w:rPr>
          <w:rFonts w:eastAsia="Times New Roman" w:cs="Times New Roman"/>
          <w:szCs w:val="24"/>
        </w:rPr>
        <w:t xml:space="preserve"> ημέρες, η θλιβερή επέτειος της </w:t>
      </w:r>
      <w:r>
        <w:rPr>
          <w:rFonts w:eastAsia="Times New Roman" w:cs="Times New Roman"/>
          <w:szCs w:val="24"/>
        </w:rPr>
        <w:t>γ</w:t>
      </w:r>
      <w:r>
        <w:rPr>
          <w:rFonts w:eastAsia="Times New Roman" w:cs="Times New Roman"/>
          <w:szCs w:val="24"/>
        </w:rPr>
        <w:t xml:space="preserve">ενοκτονίας και του ξεριζωμού του </w:t>
      </w:r>
      <w:r>
        <w:rPr>
          <w:rFonts w:eastAsia="Times New Roman" w:cs="Times New Roman"/>
          <w:szCs w:val="24"/>
        </w:rPr>
        <w:t>Ε</w:t>
      </w:r>
      <w:r>
        <w:rPr>
          <w:rFonts w:eastAsia="Times New Roman" w:cs="Times New Roman"/>
          <w:szCs w:val="24"/>
        </w:rPr>
        <w:t xml:space="preserve">λληνισμού της Ιωνίας με τρόπο απάνθρωπο, βίαιο και αιματηρό ανοίγει και πάλι την πληγή. Δεν πρέπει να ξεχνάμε το στρογγύλεμα της βίας, ακόμα και στην Ελλάδα, με αναφορές για </w:t>
      </w:r>
      <w:r>
        <w:rPr>
          <w:rFonts w:eastAsia="Times New Roman" w:cs="Times New Roman"/>
          <w:szCs w:val="24"/>
        </w:rPr>
        <w:t>«</w:t>
      </w:r>
      <w:r>
        <w:rPr>
          <w:rFonts w:eastAsia="Times New Roman" w:cs="Times New Roman"/>
          <w:szCs w:val="24"/>
        </w:rPr>
        <w:t>συνωστισμό</w:t>
      </w:r>
      <w:r>
        <w:rPr>
          <w:rFonts w:eastAsia="Times New Roman" w:cs="Times New Roman"/>
          <w:szCs w:val="24"/>
        </w:rPr>
        <w:t>»</w:t>
      </w:r>
      <w:r>
        <w:rPr>
          <w:rFonts w:eastAsia="Times New Roman" w:cs="Times New Roman"/>
          <w:szCs w:val="24"/>
        </w:rPr>
        <w:t xml:space="preserve"> αλ</w:t>
      </w:r>
      <w:r>
        <w:rPr>
          <w:rFonts w:eastAsia="Times New Roman" w:cs="Times New Roman"/>
          <w:szCs w:val="24"/>
        </w:rPr>
        <w:t xml:space="preserve">λά και αφελείς απόψεις και παραχάραξη της ιστορίας. Τα </w:t>
      </w:r>
      <w:r>
        <w:rPr>
          <w:rFonts w:eastAsia="Times New Roman" w:cs="Times New Roman"/>
          <w:szCs w:val="24"/>
        </w:rPr>
        <w:lastRenderedPageBreak/>
        <w:t xml:space="preserve">όσα έκαναν οι Τούρκοι μπορούν να συγκριθούν μόνο με τις ναζιστικές θηριωδίες, τις οποίες ο ίδιος ο Χίτλερ, για να τις δικαιολογήσει, είχε θυμίσει τα όσα έκαναν οι Τούρκοι σε Έλληνες, Αρμένιους, </w:t>
      </w:r>
      <w:proofErr w:type="spellStart"/>
      <w:r>
        <w:rPr>
          <w:rFonts w:eastAsia="Times New Roman" w:cs="Times New Roman"/>
          <w:szCs w:val="24"/>
        </w:rPr>
        <w:t>Ασσύριο</w:t>
      </w:r>
      <w:r>
        <w:rPr>
          <w:rFonts w:eastAsia="Times New Roman" w:cs="Times New Roman"/>
          <w:szCs w:val="24"/>
        </w:rPr>
        <w:t>υς</w:t>
      </w:r>
      <w:proofErr w:type="spellEnd"/>
      <w:r>
        <w:rPr>
          <w:rFonts w:eastAsia="Times New Roman" w:cs="Times New Roman"/>
          <w:szCs w:val="24"/>
        </w:rPr>
        <w:t xml:space="preserve"> κ</w:t>
      </w:r>
      <w:r>
        <w:rPr>
          <w:rFonts w:eastAsia="Times New Roman" w:cs="Times New Roman"/>
          <w:szCs w:val="24"/>
        </w:rPr>
        <w:t>αι λοιπά</w:t>
      </w:r>
      <w:r>
        <w:rPr>
          <w:rFonts w:eastAsia="Times New Roman" w:cs="Times New Roman"/>
          <w:szCs w:val="24"/>
        </w:rPr>
        <w:t>.</w:t>
      </w:r>
    </w:p>
    <w:p w14:paraId="3040C189"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w:t>
      </w:r>
      <w:r>
        <w:rPr>
          <w:rFonts w:eastAsia="Times New Roman" w:cs="Times New Roman"/>
          <w:szCs w:val="24"/>
        </w:rPr>
        <w:t xml:space="preserve">λληνική Βουλή έχει υποχρέωση να θυμίζει κάθε χρόνο τα γεγονότα που οδήγησαν στη Μικρασιατική Καταστροφή και να απαντήσει σε όλα τα ερωτήματα και τις αφέλειες που κυριαρχούν. </w:t>
      </w:r>
    </w:p>
    <w:p w14:paraId="3040C18A"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040C18B" w14:textId="77777777" w:rsidR="00317D9A" w:rsidRDefault="0043635D">
      <w:pPr>
        <w:spacing w:after="0"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r>
        <w:rPr>
          <w:rFonts w:eastAsia="Times New Roman" w:cs="Times New Roman"/>
          <w:szCs w:val="24"/>
        </w:rPr>
        <w:t>)</w:t>
      </w:r>
    </w:p>
    <w:p w14:paraId="3040C18C" w14:textId="77777777" w:rsidR="00317D9A" w:rsidRDefault="0043635D">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Και εγώ σας ευχαριστώ.</w:t>
      </w:r>
    </w:p>
    <w:p w14:paraId="3040C18D"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Ο Θ΄ Αντιπρόεδρος της Βουλής και Βουλευτής Α΄ Αθηνών της Ένωσης Κεντρώων κ. Μάριος Γεωργιάδης έχει τον λόγο.</w:t>
      </w:r>
    </w:p>
    <w:p w14:paraId="3040C18E"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Ευχαριστώ, κύριε Πρόεδρε.</w:t>
      </w:r>
    </w:p>
    <w:p w14:paraId="3040C18F"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Αγαπητοί συν</w:t>
      </w:r>
      <w:r>
        <w:rPr>
          <w:rFonts w:eastAsia="Times New Roman" w:cs="Times New Roman"/>
          <w:szCs w:val="24"/>
        </w:rPr>
        <w:t>άδελφοι Βουλευτές, μιας και είναι και η Παγκόσμια Ημέρα της Δημοκρατίας, θα μου επιτρέψετε να κάνω μια πολύ μικρή αναφορά, γιατί είναι σημαντικότατη ημέρα για εμάς τους Έλληνες, που ως λαός από τα αρχαία κιόλας χρόνια νιώσαμε την ανάγκη, συλλάβαμε την ιδέα</w:t>
      </w:r>
      <w:r>
        <w:rPr>
          <w:rFonts w:eastAsia="Times New Roman" w:cs="Times New Roman"/>
          <w:szCs w:val="24"/>
        </w:rPr>
        <w:t xml:space="preserve">, εγκαθιδρύσαμε, ζήσαμε </w:t>
      </w:r>
      <w:r>
        <w:rPr>
          <w:rFonts w:eastAsia="Times New Roman" w:cs="Times New Roman"/>
          <w:szCs w:val="24"/>
        </w:rPr>
        <w:lastRenderedPageBreak/>
        <w:t>και υπερασπιστήκαμε τη δημοκρατία. Η δημοκρατία του Κλεισθένη και του Περικλή, για την οποία αισθανόμαστε αιώνια υπερήφανοι, αποτελεί ανεπανάληπτο πνευματικό και κοινωνικό επίτευγμα της αρχαίας ελληνικής πραγματικότητας και ανυπολόγ</w:t>
      </w:r>
      <w:r>
        <w:rPr>
          <w:rFonts w:eastAsia="Times New Roman" w:cs="Times New Roman"/>
          <w:szCs w:val="24"/>
        </w:rPr>
        <w:t xml:space="preserve">ιστης αξίας κληρονομιά για την ανθρωπότητα. </w:t>
      </w:r>
    </w:p>
    <w:p w14:paraId="3040C190" w14:textId="77777777" w:rsidR="00317D9A" w:rsidRDefault="0043635D">
      <w:pPr>
        <w:spacing w:before="200" w:after="0" w:line="600" w:lineRule="auto"/>
        <w:ind w:firstLine="720"/>
        <w:contextualSpacing/>
        <w:jc w:val="both"/>
        <w:rPr>
          <w:rFonts w:eastAsia="Times New Roman"/>
          <w:szCs w:val="24"/>
        </w:rPr>
      </w:pPr>
      <w:r>
        <w:rPr>
          <w:rFonts w:eastAsia="Times New Roman"/>
          <w:szCs w:val="24"/>
        </w:rPr>
        <w:t xml:space="preserve">Μετά από τόσους αιώνες, το ίδιο απαραίτητη είναι η </w:t>
      </w:r>
      <w:r>
        <w:rPr>
          <w:rFonts w:eastAsia="Times New Roman"/>
          <w:szCs w:val="24"/>
        </w:rPr>
        <w:t>δ</w:t>
      </w:r>
      <w:r>
        <w:rPr>
          <w:rFonts w:eastAsia="Times New Roman"/>
          <w:szCs w:val="24"/>
        </w:rPr>
        <w:t xml:space="preserve">ημοκρατία και τώρα, τις ίδιες θυσίες είμαστε έτοιμοι να κάνουμε και εξακολουθεί να παραμένει το καλύτερο πολιτικό και κοινωνικό σύστημα διακυβέρνησης. Πυρήνας </w:t>
      </w:r>
      <w:r>
        <w:rPr>
          <w:rFonts w:eastAsia="Times New Roman"/>
          <w:szCs w:val="24"/>
        </w:rPr>
        <w:t>της ο πλουραλισμός και η διαφορετικότητα.</w:t>
      </w:r>
    </w:p>
    <w:p w14:paraId="3040C191" w14:textId="77777777" w:rsidR="00317D9A" w:rsidRDefault="0043635D">
      <w:pPr>
        <w:spacing w:before="200" w:after="0" w:line="600" w:lineRule="auto"/>
        <w:ind w:firstLine="720"/>
        <w:contextualSpacing/>
        <w:jc w:val="both"/>
        <w:rPr>
          <w:rFonts w:eastAsia="Times New Roman"/>
          <w:szCs w:val="24"/>
        </w:rPr>
      </w:pPr>
      <w:r>
        <w:rPr>
          <w:rFonts w:eastAsia="Times New Roman"/>
          <w:szCs w:val="24"/>
        </w:rPr>
        <w:t xml:space="preserve">Κάθε δικαίωμα στη </w:t>
      </w:r>
      <w:r>
        <w:rPr>
          <w:rFonts w:eastAsia="Times New Roman"/>
          <w:szCs w:val="24"/>
        </w:rPr>
        <w:t>δ</w:t>
      </w:r>
      <w:r>
        <w:rPr>
          <w:rFonts w:eastAsia="Times New Roman"/>
          <w:szCs w:val="24"/>
        </w:rPr>
        <w:t>ημοκρατία αποκτάται αυτόματα από αυτή καθαυτή την ανθρώπινη ύπαρξη και δεν εξαρτάται από αυθαίρετες πρωτοκαθεδρίες εθνών, φυλών ή φύλων. Κανένας δεν αποκλείεται και ουδεμία διάκριση έχει θέση.</w:t>
      </w:r>
    </w:p>
    <w:p w14:paraId="3040C192" w14:textId="77777777" w:rsidR="00317D9A" w:rsidRDefault="0043635D">
      <w:pPr>
        <w:spacing w:before="200" w:after="0" w:line="600" w:lineRule="auto"/>
        <w:ind w:firstLine="720"/>
        <w:contextualSpacing/>
        <w:jc w:val="both"/>
        <w:rPr>
          <w:rFonts w:eastAsia="Times New Roman"/>
          <w:szCs w:val="24"/>
        </w:rPr>
      </w:pPr>
      <w:r>
        <w:rPr>
          <w:rFonts w:eastAsia="Times New Roman"/>
          <w:szCs w:val="24"/>
        </w:rPr>
        <w:t>Όσ</w:t>
      </w:r>
      <w:r>
        <w:rPr>
          <w:rFonts w:eastAsia="Times New Roman"/>
          <w:szCs w:val="24"/>
        </w:rPr>
        <w:t xml:space="preserve">οι ισχυρίζονται ότι παρόμοιες αξίες υπάρχουν και σε κάποιες άλλες μορφές εξουσίας ή ότι η </w:t>
      </w:r>
      <w:r>
        <w:rPr>
          <w:rFonts w:eastAsia="Times New Roman"/>
          <w:szCs w:val="24"/>
        </w:rPr>
        <w:t>δ</w:t>
      </w:r>
      <w:r>
        <w:rPr>
          <w:rFonts w:eastAsia="Times New Roman"/>
          <w:szCs w:val="24"/>
        </w:rPr>
        <w:t>ημοκρατία δεν είναι για όλους τους λαούς ή ότι πρέπει να έχει επιθετικό προσδιορισμό ή παραλλαγές κατά περίπτωση ή κατά γεωγραφικό μήκος και πλάτος, πλανώνται και πλ</w:t>
      </w:r>
      <w:r>
        <w:rPr>
          <w:rFonts w:eastAsia="Times New Roman"/>
          <w:szCs w:val="24"/>
        </w:rPr>
        <w:t>ανεύουν.</w:t>
      </w:r>
    </w:p>
    <w:p w14:paraId="3040C193" w14:textId="77777777" w:rsidR="00317D9A" w:rsidRDefault="0043635D">
      <w:pPr>
        <w:spacing w:before="200" w:after="0" w:line="600" w:lineRule="auto"/>
        <w:ind w:firstLine="720"/>
        <w:contextualSpacing/>
        <w:jc w:val="both"/>
        <w:rPr>
          <w:rFonts w:eastAsia="Times New Roman"/>
          <w:szCs w:val="24"/>
        </w:rPr>
      </w:pPr>
      <w:r>
        <w:rPr>
          <w:rFonts w:eastAsia="Times New Roman"/>
          <w:szCs w:val="24"/>
        </w:rPr>
        <w:lastRenderedPageBreak/>
        <w:t>Αγαπητοί συνάδελφοι, για άλλη μία χρονιά, δυστυχώς, την Ημέρα Εθνικής Μνήμης για την Καταστροφή του Μικρασιατικού Ελληνισμού, δεν την τιμούμε τη σωστή ημερομηνία, επιλογή που για εμένα δεν έχει δικαιολογία. Γιατί η 14</w:t>
      </w:r>
      <w:r>
        <w:rPr>
          <w:rFonts w:eastAsia="Times New Roman"/>
          <w:szCs w:val="24"/>
          <w:vertAlign w:val="superscript"/>
        </w:rPr>
        <w:t>η</w:t>
      </w:r>
      <w:r>
        <w:rPr>
          <w:rFonts w:eastAsia="Times New Roman"/>
          <w:szCs w:val="24"/>
        </w:rPr>
        <w:t xml:space="preserve"> Σεπτεμβρίου δεν ορίστηκε τυχ</w:t>
      </w:r>
      <w:r>
        <w:rPr>
          <w:rFonts w:eastAsia="Times New Roman"/>
          <w:szCs w:val="24"/>
        </w:rPr>
        <w:t xml:space="preserve">αία. Η καταστροφή των Ελλήνων Μικρασιατών δεν οφείλεται σε φυσικά φαινόμενα ή σε </w:t>
      </w:r>
      <w:r>
        <w:rPr>
          <w:rFonts w:eastAsia="Times New Roman"/>
          <w:szCs w:val="24"/>
        </w:rPr>
        <w:t>«</w:t>
      </w:r>
      <w:r>
        <w:rPr>
          <w:rFonts w:eastAsia="Times New Roman"/>
          <w:szCs w:val="24"/>
        </w:rPr>
        <w:t>συνωστισμούς</w:t>
      </w:r>
      <w:r>
        <w:rPr>
          <w:rFonts w:eastAsia="Times New Roman"/>
          <w:szCs w:val="24"/>
        </w:rPr>
        <w:t>»</w:t>
      </w:r>
      <w:r>
        <w:rPr>
          <w:rFonts w:eastAsia="Times New Roman"/>
          <w:szCs w:val="24"/>
        </w:rPr>
        <w:t>. Είναι η αποφράδα ημέρα για τη Σμύρνη.</w:t>
      </w:r>
    </w:p>
    <w:p w14:paraId="3040C194" w14:textId="77777777" w:rsidR="00317D9A" w:rsidRDefault="0043635D">
      <w:pPr>
        <w:spacing w:before="200" w:after="0" w:line="600" w:lineRule="auto"/>
        <w:ind w:firstLine="720"/>
        <w:contextualSpacing/>
        <w:jc w:val="both"/>
        <w:rPr>
          <w:rFonts w:eastAsia="Times New Roman"/>
          <w:szCs w:val="24"/>
        </w:rPr>
      </w:pPr>
      <w:r>
        <w:rPr>
          <w:rFonts w:eastAsia="Times New Roman"/>
          <w:szCs w:val="24"/>
        </w:rPr>
        <w:t xml:space="preserve">Ακόμα και η λέξη καταστροφή είναι ακατάλληλη για να περιγράψει τα τότε γεγονότα, γιατί δεν μιλάμε απλά για κατοικίες και </w:t>
      </w:r>
      <w:r>
        <w:rPr>
          <w:rFonts w:eastAsia="Times New Roman"/>
          <w:szCs w:val="24"/>
        </w:rPr>
        <w:t>υποδομές, αλλά για γενοκτονία με όλη τη σημασία της ελληνικής αυτής λέξης, πραγματικά ο ορισμός της. Πρέπει λοιπόν να μη κρύβουμε την αλήθεια.</w:t>
      </w:r>
    </w:p>
    <w:p w14:paraId="3040C195" w14:textId="77777777" w:rsidR="00317D9A" w:rsidRDefault="0043635D">
      <w:pPr>
        <w:spacing w:before="200" w:after="0" w:line="600" w:lineRule="auto"/>
        <w:ind w:firstLine="720"/>
        <w:contextualSpacing/>
        <w:jc w:val="both"/>
        <w:rPr>
          <w:rFonts w:eastAsia="Times New Roman"/>
          <w:szCs w:val="24"/>
        </w:rPr>
      </w:pPr>
      <w:r>
        <w:rPr>
          <w:rFonts w:eastAsia="Times New Roman"/>
          <w:szCs w:val="24"/>
        </w:rPr>
        <w:t xml:space="preserve">Γιατί </w:t>
      </w:r>
      <w:r>
        <w:rPr>
          <w:rFonts w:eastAsia="Times New Roman"/>
          <w:szCs w:val="24"/>
        </w:rPr>
        <w:t xml:space="preserve">-προσέξτε παρακαλώ- </w:t>
      </w:r>
      <w:r>
        <w:rPr>
          <w:rFonts w:eastAsia="Times New Roman"/>
          <w:szCs w:val="24"/>
        </w:rPr>
        <w:t>ο ν.2645/1998 καθιερώνει τη 14</w:t>
      </w:r>
      <w:r w:rsidRPr="00FF58F7">
        <w:rPr>
          <w:rFonts w:eastAsia="Times New Roman"/>
          <w:szCs w:val="24"/>
          <w:vertAlign w:val="superscript"/>
        </w:rPr>
        <w:t>η</w:t>
      </w:r>
      <w:r>
        <w:rPr>
          <w:rFonts w:eastAsia="Times New Roman"/>
          <w:szCs w:val="24"/>
        </w:rPr>
        <w:t xml:space="preserve"> Σεπτεμβρίου ως Ημέρα Εθνικής Μνήμης της </w:t>
      </w:r>
      <w:r>
        <w:rPr>
          <w:rFonts w:eastAsia="Times New Roman"/>
          <w:szCs w:val="24"/>
        </w:rPr>
        <w:t>Γ</w:t>
      </w:r>
      <w:r>
        <w:rPr>
          <w:rFonts w:eastAsia="Times New Roman"/>
          <w:szCs w:val="24"/>
        </w:rPr>
        <w:t>ενοκτονίας των</w:t>
      </w:r>
      <w:r>
        <w:rPr>
          <w:rFonts w:eastAsia="Times New Roman"/>
          <w:szCs w:val="24"/>
        </w:rPr>
        <w:t xml:space="preserve"> Ελλήνων της Μικράς Ασίας από το Τουρκικό Κράτος. Εκατοντάδες χιλιάδες Ελλήνων ένιωσαν τότε στο κορμί τους και στην ψυχή τους τι σημαίνει ξεριζωμός, τι σημαίνει διωγμός, τι σημαίνει σε μια στιγμή να χάνεις, όχι μόνο το σπίτι σου, αλλά και τα παιδιά σου, ακ</w:t>
      </w:r>
      <w:r>
        <w:rPr>
          <w:rFonts w:eastAsia="Times New Roman"/>
          <w:szCs w:val="24"/>
        </w:rPr>
        <w:t>όμα και τι σημαίνει αφανισμός.</w:t>
      </w:r>
    </w:p>
    <w:p w14:paraId="3040C196" w14:textId="77777777" w:rsidR="00317D9A" w:rsidRDefault="0043635D">
      <w:pPr>
        <w:spacing w:before="200" w:after="0" w:line="600" w:lineRule="auto"/>
        <w:ind w:firstLine="720"/>
        <w:contextualSpacing/>
        <w:jc w:val="both"/>
        <w:rPr>
          <w:rFonts w:eastAsia="Times New Roman"/>
          <w:szCs w:val="24"/>
        </w:rPr>
      </w:pPr>
      <w:r>
        <w:rPr>
          <w:rFonts w:eastAsia="Times New Roman"/>
          <w:szCs w:val="24"/>
        </w:rPr>
        <w:lastRenderedPageBreak/>
        <w:t xml:space="preserve">Ένα μέλος του </w:t>
      </w:r>
      <w:r>
        <w:rPr>
          <w:rFonts w:eastAsia="Times New Roman"/>
          <w:szCs w:val="24"/>
        </w:rPr>
        <w:t>Ε</w:t>
      </w:r>
      <w:r>
        <w:rPr>
          <w:rFonts w:eastAsia="Times New Roman"/>
          <w:szCs w:val="24"/>
        </w:rPr>
        <w:t xml:space="preserve">λληνισμού μας ακρωτηριάστηκε. Ένας πολιτισμός με ελληνορθόδοξες παραδόσεις, με τοπική λαμπρή παρουσία χιλιάδων χρόνων, έπαψε να υπάρχει. Ακόμα και στην κυρίως Ελλάδα, που υποδέχθηκε όσους επέζησαν από τη μανία </w:t>
      </w:r>
      <w:r>
        <w:rPr>
          <w:rFonts w:eastAsia="Times New Roman"/>
          <w:szCs w:val="24"/>
        </w:rPr>
        <w:t>των απέναντι, το σοκ ήταν τεράστιο.</w:t>
      </w:r>
    </w:p>
    <w:p w14:paraId="3040C197" w14:textId="77777777" w:rsidR="00317D9A" w:rsidRDefault="0043635D">
      <w:pPr>
        <w:spacing w:before="200" w:after="0" w:line="600" w:lineRule="auto"/>
        <w:ind w:firstLine="720"/>
        <w:contextualSpacing/>
        <w:jc w:val="both"/>
        <w:rPr>
          <w:rFonts w:eastAsia="Times New Roman"/>
          <w:szCs w:val="24"/>
        </w:rPr>
      </w:pPr>
      <w:r>
        <w:rPr>
          <w:rFonts w:eastAsia="Times New Roman"/>
          <w:szCs w:val="24"/>
        </w:rPr>
        <w:t>Μια εξαντλημένη και ηττημένη στον πόλεμο χώρα, με μηδενικούς πόρους, έπρεπε μέσα στο</w:t>
      </w:r>
      <w:r>
        <w:rPr>
          <w:rFonts w:eastAsia="Times New Roman"/>
          <w:szCs w:val="24"/>
        </w:rPr>
        <w:t>ν</w:t>
      </w:r>
      <w:r>
        <w:rPr>
          <w:rFonts w:eastAsia="Times New Roman"/>
          <w:szCs w:val="24"/>
        </w:rPr>
        <w:t xml:space="preserve"> θρήνο και το πένθος για τις ζωές που χάθηκαν, για τις χαμένες πατρίδες, να βρει κουράγιο να φροντίσει όλους τους πρόσφυγες, να τους εν</w:t>
      </w:r>
      <w:r>
        <w:rPr>
          <w:rFonts w:eastAsia="Times New Roman"/>
          <w:szCs w:val="24"/>
        </w:rPr>
        <w:t xml:space="preserve">τάξει στην κοινωνική ζωή, να δημιουργήσει υποδομές, ακόμα και ολόκληρες νέες πόλεις, όπως </w:t>
      </w:r>
      <w:r>
        <w:rPr>
          <w:rFonts w:eastAsia="Times New Roman"/>
          <w:bCs/>
        </w:rPr>
        <w:t>είναι</w:t>
      </w:r>
      <w:r>
        <w:rPr>
          <w:rFonts w:eastAsia="Times New Roman"/>
          <w:szCs w:val="24"/>
        </w:rPr>
        <w:t xml:space="preserve"> η Νέα Σμύρνη, η Καλαμαριά, η Νέα Φιλαδέλφεια, η Νέα </w:t>
      </w:r>
      <w:proofErr w:type="spellStart"/>
      <w:r>
        <w:rPr>
          <w:rFonts w:eastAsia="Times New Roman"/>
          <w:szCs w:val="24"/>
        </w:rPr>
        <w:t>Μηχανιώνα</w:t>
      </w:r>
      <w:proofErr w:type="spellEnd"/>
      <w:r>
        <w:rPr>
          <w:rFonts w:eastAsia="Times New Roman"/>
          <w:szCs w:val="24"/>
        </w:rPr>
        <w:t xml:space="preserve"> και δεκάδες άλλες σε όλη την Ελλάδα, που βέβαια απλώς θύμιζαν ακουστικά τη γη των προγόνων τους. Μ</w:t>
      </w:r>
      <w:r>
        <w:rPr>
          <w:rFonts w:eastAsia="Times New Roman"/>
          <w:szCs w:val="24"/>
        </w:rPr>
        <w:t>πορεί να αγαπήθηκαν, γιατί «όπου γη και πατρίς», αλλά δεν ήταν η δική τους πατρίδα.</w:t>
      </w:r>
    </w:p>
    <w:p w14:paraId="3040C198" w14:textId="77777777" w:rsidR="00317D9A" w:rsidRDefault="0043635D">
      <w:pPr>
        <w:spacing w:before="200" w:after="0" w:line="600" w:lineRule="auto"/>
        <w:ind w:firstLine="720"/>
        <w:contextualSpacing/>
        <w:jc w:val="both"/>
        <w:rPr>
          <w:rFonts w:eastAsia="Times New Roman"/>
          <w:szCs w:val="24"/>
        </w:rPr>
      </w:pPr>
      <w:r>
        <w:rPr>
          <w:rFonts w:eastAsia="Times New Roman"/>
          <w:szCs w:val="24"/>
        </w:rPr>
        <w:t>Εκατοντάδες χιλιάδες Έλληνες συνάντησαν εκείνες τις ημέρες του 1922, αυτή τη φρίκη του αφανισμού στη Μικρά Ασία, στον Πόντο και αλλού. Εκατομμύρια Ελλήνων και δύο φορές άλλ</w:t>
      </w:r>
      <w:r>
        <w:rPr>
          <w:rFonts w:eastAsia="Times New Roman"/>
          <w:szCs w:val="24"/>
        </w:rPr>
        <w:t xml:space="preserve">α τόσα από τις μελλοντικές γενιές μας έχουν ακούσει και θα ακούν για πάντα περιγραφές από τους γονείς, τους παππούδες </w:t>
      </w:r>
      <w:r>
        <w:rPr>
          <w:rFonts w:eastAsia="Times New Roman"/>
          <w:szCs w:val="24"/>
        </w:rPr>
        <w:lastRenderedPageBreak/>
        <w:t>τους και όσες άλλες έχουν διασωθεί για τις απάνθρωπες εμπειρίες της εποχής.</w:t>
      </w:r>
    </w:p>
    <w:p w14:paraId="3040C199" w14:textId="77777777" w:rsidR="00317D9A" w:rsidRDefault="0043635D">
      <w:pPr>
        <w:spacing w:before="200" w:after="0" w:line="600" w:lineRule="auto"/>
        <w:ind w:firstLine="720"/>
        <w:contextualSpacing/>
        <w:jc w:val="both"/>
        <w:rPr>
          <w:rFonts w:eastAsia="Times New Roman"/>
          <w:szCs w:val="24"/>
        </w:rPr>
      </w:pPr>
      <w:r>
        <w:rPr>
          <w:rFonts w:eastAsia="Times New Roman"/>
          <w:szCs w:val="24"/>
        </w:rPr>
        <w:t>Και εγώ θυμάμαι, μιας και οι οικογένειες των δύο παππούδων μου</w:t>
      </w:r>
      <w:r>
        <w:rPr>
          <w:rFonts w:eastAsia="Times New Roman"/>
          <w:szCs w:val="24"/>
        </w:rPr>
        <w:t xml:space="preserve"> ζούσαν στην Τραπεζούντα και στην Ίμβρο, όπου άρον-άρον ο ένας εξ αυτών αναγκάστηκε να εγκαταλείψει οικογενειακώς το νησί, να χάσει τα πάντα, ακόμα και να αλλάξει επώνυμο. Το μέγεθος του εγκλήματος ήταν τεράστιο και τα αδιάσειστα ιστορικά αποδεικτικά στοιχ</w:t>
      </w:r>
      <w:r>
        <w:rPr>
          <w:rFonts w:eastAsia="Times New Roman"/>
          <w:szCs w:val="24"/>
        </w:rPr>
        <w:t>εία διαθέσιμα.</w:t>
      </w:r>
    </w:p>
    <w:p w14:paraId="3040C19A" w14:textId="77777777" w:rsidR="00317D9A" w:rsidRDefault="0043635D">
      <w:pPr>
        <w:spacing w:before="200" w:after="0" w:line="600" w:lineRule="auto"/>
        <w:ind w:firstLine="720"/>
        <w:contextualSpacing/>
        <w:jc w:val="both"/>
        <w:rPr>
          <w:rFonts w:eastAsia="Times New Roman"/>
          <w:szCs w:val="24"/>
        </w:rPr>
      </w:pPr>
      <w:r>
        <w:rPr>
          <w:rFonts w:eastAsia="Times New Roman"/>
          <w:szCs w:val="24"/>
        </w:rPr>
        <w:t>Πρέπει να τιμούμε και να πενθούμε τους νεκρούς μας, τους μάρτυρες του έθνους και της πίστης μας. Πρέπει να διατηρούμε άσβεστη τη συλλογική μνήμη μας και να τη μεταφέρουμε από γενιά σε γενιά</w:t>
      </w:r>
      <w:r>
        <w:rPr>
          <w:rFonts w:eastAsia="Times New Roman"/>
          <w:szCs w:val="24"/>
        </w:rPr>
        <w:t>,</w:t>
      </w:r>
      <w:r>
        <w:rPr>
          <w:rFonts w:eastAsia="Times New Roman"/>
          <w:szCs w:val="24"/>
        </w:rPr>
        <w:t xml:space="preserve"> όσοι αιώνες και εάν περάσουν. </w:t>
      </w:r>
    </w:p>
    <w:p w14:paraId="3040C19B" w14:textId="77777777" w:rsidR="00317D9A" w:rsidRDefault="0043635D">
      <w:pPr>
        <w:spacing w:before="200" w:after="0" w:line="600" w:lineRule="auto"/>
        <w:ind w:firstLine="720"/>
        <w:contextualSpacing/>
        <w:jc w:val="both"/>
        <w:rPr>
          <w:rFonts w:eastAsia="Times New Roman"/>
          <w:szCs w:val="24"/>
        </w:rPr>
      </w:pPr>
      <w:r>
        <w:rPr>
          <w:rFonts w:eastAsia="Times New Roman"/>
          <w:szCs w:val="24"/>
        </w:rPr>
        <w:t>Δεν θα ξεχάσουμε πο</w:t>
      </w:r>
      <w:r>
        <w:rPr>
          <w:rFonts w:eastAsia="Times New Roman"/>
          <w:szCs w:val="24"/>
        </w:rPr>
        <w:t xml:space="preserve">τέ τη Μικρασιατική Καταστροφή και το ποιος τη μεθόδευσε. Δεν θα ξεχάσουμε ποτέ ότι η </w:t>
      </w:r>
      <w:r>
        <w:rPr>
          <w:rFonts w:eastAsia="Times New Roman"/>
          <w:szCs w:val="24"/>
        </w:rPr>
        <w:t>γ</w:t>
      </w:r>
      <w:r>
        <w:rPr>
          <w:rFonts w:eastAsia="Times New Roman"/>
          <w:szCs w:val="24"/>
        </w:rPr>
        <w:t>ενοκτονία των Ελλήνων της Μικράς Ασίας πραγματοποιήθηκε οργανωμένα από το Τουρκικό Κράτος.</w:t>
      </w:r>
    </w:p>
    <w:p w14:paraId="3040C19C" w14:textId="77777777" w:rsidR="00317D9A" w:rsidRDefault="0043635D">
      <w:pPr>
        <w:spacing w:before="200" w:after="0" w:line="600" w:lineRule="auto"/>
        <w:ind w:firstLine="720"/>
        <w:contextualSpacing/>
        <w:jc w:val="both"/>
        <w:rPr>
          <w:rFonts w:eastAsia="Times New Roman"/>
          <w:color w:val="000000" w:themeColor="text1"/>
          <w:szCs w:val="24"/>
        </w:rPr>
      </w:pPr>
      <w:r w:rsidRPr="007466D9">
        <w:rPr>
          <w:rFonts w:eastAsia="Times New Roman"/>
          <w:color w:val="000000" w:themeColor="text1"/>
          <w:szCs w:val="24"/>
        </w:rPr>
        <w:t>Αυτή είναι η μία και μοναδική αλήθεια, το δε μέγεθος των εγκλημάτων ήταν τόσο τ</w:t>
      </w:r>
      <w:r w:rsidRPr="007466D9">
        <w:rPr>
          <w:rFonts w:eastAsia="Times New Roman"/>
          <w:color w:val="000000" w:themeColor="text1"/>
          <w:szCs w:val="24"/>
        </w:rPr>
        <w:t xml:space="preserve">εράστιο και απεχθές, που σε αυτή την περίπτωση η </w:t>
      </w:r>
      <w:r w:rsidRPr="007466D9">
        <w:rPr>
          <w:rFonts w:eastAsia="Times New Roman"/>
          <w:color w:val="000000" w:themeColor="text1"/>
          <w:szCs w:val="24"/>
        </w:rPr>
        <w:t>ι</w:t>
      </w:r>
      <w:r w:rsidRPr="007466D9">
        <w:rPr>
          <w:rFonts w:eastAsia="Times New Roman"/>
          <w:color w:val="000000" w:themeColor="text1"/>
          <w:szCs w:val="24"/>
        </w:rPr>
        <w:t xml:space="preserve">στορία δεν επέτρεψε στους νικητές του 1922 ούτε </w:t>
      </w:r>
      <w:r w:rsidRPr="007466D9">
        <w:rPr>
          <w:rFonts w:eastAsia="Times New Roman"/>
          <w:color w:val="000000" w:themeColor="text1"/>
          <w:szCs w:val="24"/>
        </w:rPr>
        <w:lastRenderedPageBreak/>
        <w:t>να την ξαναγράψουν ούτε να την αποκρύψουν ούτε καν να την αλλοιώσουν.</w:t>
      </w:r>
    </w:p>
    <w:p w14:paraId="3040C19D" w14:textId="77777777" w:rsidR="00317D9A" w:rsidRDefault="0043635D">
      <w:pPr>
        <w:spacing w:before="200" w:after="0" w:line="600" w:lineRule="auto"/>
        <w:ind w:firstLine="720"/>
        <w:contextualSpacing/>
        <w:jc w:val="both"/>
        <w:rPr>
          <w:rFonts w:eastAsia="Times New Roman"/>
          <w:color w:val="000000" w:themeColor="text1"/>
          <w:szCs w:val="24"/>
        </w:rPr>
      </w:pPr>
      <w:r w:rsidRPr="007466D9">
        <w:rPr>
          <w:rFonts w:eastAsia="Times New Roman"/>
          <w:color w:val="000000" w:themeColor="text1"/>
          <w:szCs w:val="24"/>
        </w:rPr>
        <w:t>Σας ευχαριστώ πάρα πολύ.</w:t>
      </w:r>
    </w:p>
    <w:p w14:paraId="3040C19E" w14:textId="77777777" w:rsidR="00317D9A" w:rsidRDefault="0043635D">
      <w:pPr>
        <w:spacing w:before="200" w:after="0" w:line="600" w:lineRule="auto"/>
        <w:ind w:firstLine="720"/>
        <w:contextualSpacing/>
        <w:jc w:val="center"/>
        <w:rPr>
          <w:rFonts w:eastAsia="Times New Roman"/>
          <w:szCs w:val="24"/>
        </w:rPr>
      </w:pPr>
      <w:r>
        <w:rPr>
          <w:rFonts w:eastAsia="Times New Roman"/>
          <w:szCs w:val="24"/>
        </w:rPr>
        <w:t>(Χειροκροτήματα)</w:t>
      </w:r>
    </w:p>
    <w:p w14:paraId="3040C19F"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Ευχαριστού</w:t>
      </w:r>
      <w:r>
        <w:rPr>
          <w:rFonts w:eastAsia="Times New Roman" w:cs="Times New Roman"/>
          <w:szCs w:val="24"/>
        </w:rPr>
        <w:t xml:space="preserve">με τον κ. Γεωργιάδη. </w:t>
      </w:r>
    </w:p>
    <w:p w14:paraId="3040C1A0"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Αττικής από το Ποτάμι κ. Γεώργιος </w:t>
      </w:r>
      <w:proofErr w:type="spellStart"/>
      <w:r>
        <w:rPr>
          <w:rFonts w:eastAsia="Times New Roman" w:cs="Times New Roman"/>
          <w:szCs w:val="24"/>
        </w:rPr>
        <w:t>Μαυρωτάς</w:t>
      </w:r>
      <w:proofErr w:type="spellEnd"/>
      <w:r>
        <w:rPr>
          <w:rFonts w:eastAsia="Times New Roman" w:cs="Times New Roman"/>
          <w:szCs w:val="24"/>
        </w:rPr>
        <w:t xml:space="preserve">. </w:t>
      </w:r>
    </w:p>
    <w:p w14:paraId="3040C1A1"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Ευχαριστώ, κύριε Πρόεδρε. </w:t>
      </w:r>
    </w:p>
    <w:p w14:paraId="3040C1A2"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Επειδή σήμερα είναι και η </w:t>
      </w:r>
      <w:r>
        <w:rPr>
          <w:rFonts w:eastAsia="Times New Roman" w:cs="Times New Roman"/>
          <w:szCs w:val="24"/>
        </w:rPr>
        <w:t>Ημ</w:t>
      </w:r>
      <w:r>
        <w:rPr>
          <w:rFonts w:eastAsia="Times New Roman" w:cs="Times New Roman"/>
          <w:szCs w:val="24"/>
        </w:rPr>
        <w:t xml:space="preserve">έρα της Δημοκρατίας και αναφερθήκατε, κύριε Πρόεδρε, στις κληρονομιές που έχει αφήσει η χώρα μας στην ανθρωπότητα και είπατε για τη </w:t>
      </w:r>
      <w:r>
        <w:rPr>
          <w:rFonts w:eastAsia="Times New Roman" w:cs="Times New Roman"/>
          <w:szCs w:val="24"/>
        </w:rPr>
        <w:t>δ</w:t>
      </w:r>
      <w:r>
        <w:rPr>
          <w:rFonts w:eastAsia="Times New Roman" w:cs="Times New Roman"/>
          <w:szCs w:val="24"/>
        </w:rPr>
        <w:t xml:space="preserve">ημοκρατία και για το θέατρο, επιτρέψτε μου να προσθέσω άλλη μία που είναι οι Ολυμπιακοί Αγώνες. </w:t>
      </w:r>
    </w:p>
    <w:p w14:paraId="3040C1A3"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Θα ήθελα να πρωτοτυπήσω στ</w:t>
      </w:r>
      <w:r>
        <w:rPr>
          <w:rFonts w:eastAsia="Times New Roman" w:cs="Times New Roman"/>
          <w:szCs w:val="24"/>
        </w:rPr>
        <w:t>η σημερινή ομιλία και ο χρόνος μου να είναι τα πέντε λεπτά, που ουσιαστικά ήταν προκαθορισμένος. «Η ιστορία ούτε διδάσκει ούτε επαναλαμβάνεται. Στην εποχή μας, ο κόσμος στρέφεται και πάλι στις σελίδες του παρελθόντος. Αν πρόκειται για μία εσωτερική τάση γι</w:t>
      </w:r>
      <w:r>
        <w:rPr>
          <w:rFonts w:eastAsia="Times New Roman" w:cs="Times New Roman"/>
          <w:szCs w:val="24"/>
        </w:rPr>
        <w:t xml:space="preserve">α κοινωνική </w:t>
      </w:r>
      <w:r>
        <w:rPr>
          <w:rFonts w:eastAsia="Times New Roman" w:cs="Times New Roman"/>
          <w:szCs w:val="24"/>
        </w:rPr>
        <w:lastRenderedPageBreak/>
        <w:t xml:space="preserve">αυτογνωσία, για αναζήτηση του εαυτού μας, τότε είναι θετικό σημάδι. Ο ρόλος της ιστορίας είναι θεραπευτικός». Τα λόγια αυτά ανήκουν σε έναν από τους σημαντικότερους εν ζωή Έλληνες ιστορικούς, τον Βασίλη Παναγιωτόπουλο. </w:t>
      </w:r>
    </w:p>
    <w:p w14:paraId="3040C1A4"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Πράγματι, η ιστορία δεν </w:t>
      </w:r>
      <w:r>
        <w:rPr>
          <w:rFonts w:eastAsia="Times New Roman" w:cs="Times New Roman"/>
          <w:szCs w:val="24"/>
        </w:rPr>
        <w:t xml:space="preserve">πρέπει να </w:t>
      </w:r>
      <w:proofErr w:type="spellStart"/>
      <w:r>
        <w:rPr>
          <w:rFonts w:eastAsia="Times New Roman" w:cs="Times New Roman"/>
          <w:szCs w:val="24"/>
        </w:rPr>
        <w:t>εργαλειοποιείται</w:t>
      </w:r>
      <w:proofErr w:type="spellEnd"/>
      <w:r>
        <w:rPr>
          <w:rFonts w:eastAsia="Times New Roman" w:cs="Times New Roman"/>
          <w:szCs w:val="24"/>
        </w:rPr>
        <w:t>, δεν πρέπει να γίνεται όργανο πολιτικής. Πρέπει να αποφεύγεται η ιδεολογική της χρήση. Τούτο ισχύει κατά μείζονα λόγο για μ</w:t>
      </w:r>
      <w:r>
        <w:rPr>
          <w:rFonts w:eastAsia="Times New Roman" w:cs="Times New Roman"/>
          <w:szCs w:val="24"/>
        </w:rPr>
        <w:t>ί</w:t>
      </w:r>
      <w:r>
        <w:rPr>
          <w:rFonts w:eastAsia="Times New Roman" w:cs="Times New Roman"/>
          <w:szCs w:val="24"/>
        </w:rPr>
        <w:t xml:space="preserve">α από τις πιο τραγικές σελίδες της </w:t>
      </w:r>
      <w:r>
        <w:rPr>
          <w:rFonts w:eastAsia="Times New Roman" w:cs="Times New Roman"/>
          <w:szCs w:val="24"/>
        </w:rPr>
        <w:t>ι</w:t>
      </w:r>
      <w:r>
        <w:rPr>
          <w:rFonts w:eastAsia="Times New Roman" w:cs="Times New Roman"/>
          <w:szCs w:val="24"/>
        </w:rPr>
        <w:t>στορίας μας, τη Μικρασιατική Καταστροφή, που άφησε πίσω της εκατοντάδ</w:t>
      </w:r>
      <w:r>
        <w:rPr>
          <w:rFonts w:eastAsia="Times New Roman" w:cs="Times New Roman"/>
          <w:szCs w:val="24"/>
        </w:rPr>
        <w:t>ες χιλιάδες νεκρούς, ενάμισι εκατομμύριο πρόσφυγες και</w:t>
      </w:r>
      <w:r>
        <w:rPr>
          <w:rFonts w:eastAsia="Times New Roman" w:cs="Times New Roman"/>
          <w:szCs w:val="24"/>
        </w:rPr>
        <w:t>,</w:t>
      </w:r>
      <w:r>
        <w:rPr>
          <w:rFonts w:eastAsia="Times New Roman" w:cs="Times New Roman"/>
          <w:szCs w:val="24"/>
        </w:rPr>
        <w:t xml:space="preserve"> κυρίως, το ξερίζωμα του πιο ζωντανού κομματιού του Ελληνισμού από την προαιώνια ιστορική εστία του. </w:t>
      </w:r>
    </w:p>
    <w:p w14:paraId="3040C1A5"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μ</w:t>
      </w:r>
      <w:r>
        <w:rPr>
          <w:rFonts w:eastAsia="Times New Roman" w:cs="Times New Roman"/>
          <w:szCs w:val="24"/>
        </w:rPr>
        <w:t xml:space="preserve">ικρασιατική </w:t>
      </w:r>
      <w:r>
        <w:rPr>
          <w:rFonts w:eastAsia="Times New Roman" w:cs="Times New Roman"/>
          <w:szCs w:val="24"/>
        </w:rPr>
        <w:t>ε</w:t>
      </w:r>
      <w:r>
        <w:rPr>
          <w:rFonts w:eastAsia="Times New Roman" w:cs="Times New Roman"/>
          <w:szCs w:val="24"/>
        </w:rPr>
        <w:t xml:space="preserve">κστρατεία, το όραμα της </w:t>
      </w:r>
      <w:r>
        <w:rPr>
          <w:rFonts w:eastAsia="Times New Roman" w:cs="Times New Roman"/>
          <w:szCs w:val="24"/>
        </w:rPr>
        <w:t>«μ</w:t>
      </w:r>
      <w:r>
        <w:rPr>
          <w:rFonts w:eastAsia="Times New Roman" w:cs="Times New Roman"/>
          <w:szCs w:val="24"/>
        </w:rPr>
        <w:t>εγάλης Ελλάδος</w:t>
      </w:r>
      <w:r>
        <w:rPr>
          <w:rFonts w:eastAsia="Times New Roman" w:cs="Times New Roman"/>
          <w:szCs w:val="24"/>
        </w:rPr>
        <w:t>»</w:t>
      </w:r>
      <w:r>
        <w:rPr>
          <w:rFonts w:eastAsia="Times New Roman" w:cs="Times New Roman"/>
          <w:szCs w:val="24"/>
        </w:rPr>
        <w:t xml:space="preserve"> και η τελική καταστροφή έγιναν μέσα στον </w:t>
      </w:r>
      <w:r>
        <w:rPr>
          <w:rFonts w:eastAsia="Times New Roman" w:cs="Times New Roman"/>
          <w:szCs w:val="24"/>
        </w:rPr>
        <w:t>εθνικό διχασμό αντικείμενο έντονης πολιτικής αντιπαράθεσης για δεκαετίες. Ευτυχώς πάνε χρόνια που αφήσαμε πίσω μας εκείνον το</w:t>
      </w:r>
      <w:r>
        <w:rPr>
          <w:rFonts w:eastAsia="Times New Roman" w:cs="Times New Roman"/>
          <w:szCs w:val="24"/>
        </w:rPr>
        <w:t>ν</w:t>
      </w:r>
      <w:r>
        <w:rPr>
          <w:rFonts w:eastAsia="Times New Roman" w:cs="Times New Roman"/>
          <w:szCs w:val="24"/>
        </w:rPr>
        <w:t xml:space="preserve"> διχασμό και το ξερίζωμα του μικρασιατικού </w:t>
      </w:r>
      <w:r>
        <w:rPr>
          <w:rFonts w:eastAsia="Times New Roman" w:cs="Times New Roman"/>
          <w:szCs w:val="24"/>
        </w:rPr>
        <w:t>Ε</w:t>
      </w:r>
      <w:r>
        <w:rPr>
          <w:rFonts w:eastAsia="Times New Roman" w:cs="Times New Roman"/>
          <w:szCs w:val="24"/>
        </w:rPr>
        <w:t>λληνισμού είναι πια μόνο μέρα μνήμης. Η μνήμη όμως μένει άσβεστη. Την αποτύπωσαν καλύτ</w:t>
      </w:r>
      <w:r>
        <w:rPr>
          <w:rFonts w:eastAsia="Times New Roman" w:cs="Times New Roman"/>
          <w:szCs w:val="24"/>
        </w:rPr>
        <w:t xml:space="preserve">ερα απ’ όλους μας άνθρωποι των γραμμάτων και καλλιτέχνες, και στη συλλογική και στην ατομική της διάσταση. </w:t>
      </w:r>
    </w:p>
    <w:p w14:paraId="3040C1A6"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lastRenderedPageBreak/>
        <w:t>Η κοινότητα των ιστορικών δεν ερίζει πια γύρω από τα μεγάλα ερωτήματα της Μικρασιατικής Καταστροφής. Εκτός από ημέρα μνήμης για τους ανθρώπους και τ</w:t>
      </w:r>
      <w:r>
        <w:rPr>
          <w:rFonts w:eastAsia="Times New Roman" w:cs="Times New Roman"/>
          <w:szCs w:val="24"/>
        </w:rPr>
        <w:t xml:space="preserve">ις πατρίδες που χάθηκαν, νομίζω ότι η σημερινή ημέρα πρέπει να είναι και μέρα </w:t>
      </w:r>
      <w:proofErr w:type="spellStart"/>
      <w:r>
        <w:rPr>
          <w:rFonts w:eastAsia="Times New Roman" w:cs="Times New Roman"/>
          <w:szCs w:val="24"/>
        </w:rPr>
        <w:t>αναστοχασμού</w:t>
      </w:r>
      <w:proofErr w:type="spellEnd"/>
      <w:r>
        <w:rPr>
          <w:rFonts w:eastAsia="Times New Roman" w:cs="Times New Roman"/>
          <w:szCs w:val="24"/>
        </w:rPr>
        <w:t xml:space="preserve">. </w:t>
      </w:r>
    </w:p>
    <w:p w14:paraId="3040C1A7"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Δεν διδάσκει η </w:t>
      </w:r>
      <w:r>
        <w:rPr>
          <w:rFonts w:eastAsia="Times New Roman" w:cs="Times New Roman"/>
          <w:szCs w:val="24"/>
        </w:rPr>
        <w:t>ι</w:t>
      </w:r>
      <w:r>
        <w:rPr>
          <w:rFonts w:eastAsia="Times New Roman" w:cs="Times New Roman"/>
          <w:szCs w:val="24"/>
        </w:rPr>
        <w:t>στορία, όπως είπαμε. Προβληματίζει και παραδειγματίζει. Δεν μπορεί να μη δει κανείς, όμως, πώς οδηγηθήκαμε σε μια μη αναστρέψιμη καταστροφή, από το</w:t>
      </w:r>
      <w:r>
        <w:rPr>
          <w:rFonts w:eastAsia="Times New Roman" w:cs="Times New Roman"/>
          <w:szCs w:val="24"/>
        </w:rPr>
        <w:t>ν μεγαλοϊδεατισμό και την υπερβολή των δυνατοτήτων μας. Ο ελληνικός στρατός</w:t>
      </w:r>
      <w:r>
        <w:rPr>
          <w:rFonts w:eastAsia="Times New Roman" w:cs="Times New Roman"/>
          <w:szCs w:val="24"/>
        </w:rPr>
        <w:t>,</w:t>
      </w:r>
      <w:r>
        <w:rPr>
          <w:rFonts w:eastAsia="Times New Roman" w:cs="Times New Roman"/>
          <w:szCs w:val="24"/>
        </w:rPr>
        <w:t xml:space="preserve"> που μπήκε ελευθερωτής στη Σμύρνη</w:t>
      </w:r>
      <w:r>
        <w:rPr>
          <w:rFonts w:eastAsia="Times New Roman" w:cs="Times New Roman"/>
          <w:szCs w:val="24"/>
        </w:rPr>
        <w:t>,</w:t>
      </w:r>
      <w:r>
        <w:rPr>
          <w:rFonts w:eastAsia="Times New Roman" w:cs="Times New Roman"/>
          <w:szCs w:val="24"/>
        </w:rPr>
        <w:t xml:space="preserve"> κατέληξε να πολεμάει πέρα από τον Σαγγάριο, μάλιστα, τον έστειλε εκεί μια </w:t>
      </w:r>
      <w:r>
        <w:rPr>
          <w:rFonts w:eastAsia="Times New Roman" w:cs="Times New Roman"/>
          <w:szCs w:val="24"/>
        </w:rPr>
        <w:t>κ</w:t>
      </w:r>
      <w:r>
        <w:rPr>
          <w:rFonts w:eastAsia="Times New Roman" w:cs="Times New Roman"/>
          <w:szCs w:val="24"/>
        </w:rPr>
        <w:t>υβέρνηση που εκλέχθηκε υποσχόμενη ότι θα έθετε σύντομο τέλος στην εκστ</w:t>
      </w:r>
      <w:r>
        <w:rPr>
          <w:rFonts w:eastAsia="Times New Roman" w:cs="Times New Roman"/>
          <w:szCs w:val="24"/>
        </w:rPr>
        <w:t xml:space="preserve">ρατεία. Μετά, άλλαξε ρότα. Να, ο λαϊκισμός. </w:t>
      </w:r>
    </w:p>
    <w:p w14:paraId="3040C1A8"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Τα επιφανέστερα στελέχη εκείνης της </w:t>
      </w:r>
      <w:r>
        <w:rPr>
          <w:rFonts w:eastAsia="Times New Roman" w:cs="Times New Roman"/>
          <w:szCs w:val="24"/>
        </w:rPr>
        <w:t>κ</w:t>
      </w:r>
      <w:r>
        <w:rPr>
          <w:rFonts w:eastAsia="Times New Roman" w:cs="Times New Roman"/>
          <w:szCs w:val="24"/>
        </w:rPr>
        <w:t xml:space="preserve">υβέρνησης έμελλε να το πληρώσουν αυτό με τη ζωή τους. Η δίκαιη εκτέλεσή τους άνοιξε ακόμα περισσότερο το χάσμα του διχασμού. </w:t>
      </w:r>
    </w:p>
    <w:p w14:paraId="3040C1A9"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Υπάρχει όμως και η άλλη πλευρά. Μια χώρα χρεοκοπ</w:t>
      </w:r>
      <w:r>
        <w:rPr>
          <w:rFonts w:eastAsia="Times New Roman" w:cs="Times New Roman"/>
          <w:szCs w:val="24"/>
        </w:rPr>
        <w:t>ημένη το 1898, όταν επιβάλλεται ο διεθνής οικονομικός έλεγχος, θα διπλασιαστεί δεκαπέντε χρόνια μετά, το 1913 με τους Βαλκα</w:t>
      </w:r>
      <w:r>
        <w:rPr>
          <w:rFonts w:eastAsia="Times New Roman" w:cs="Times New Roman"/>
          <w:szCs w:val="24"/>
        </w:rPr>
        <w:lastRenderedPageBreak/>
        <w:t>νικούς Πολέμους και θα φτάσει στο όνειρο της εδαφικής ολοκλήρωσης το 1919, όταν οι Έλληνες αποβιβάζονται στην ακτή της Ιωνίας. Ένα δε</w:t>
      </w:r>
      <w:r>
        <w:rPr>
          <w:rFonts w:eastAsia="Times New Roman" w:cs="Times New Roman"/>
          <w:szCs w:val="24"/>
        </w:rPr>
        <w:t>ίγμα τού τι μπορεί να επιτευχθεί όταν υπάρχει όραμα, ρεαλισμός και συνετή εθνική ηγεσία. Δείχνει επίσης ότι η χώρα μας πέτυχε την επέκτασή της, εδαφική και οικονομική, όταν είχε τις κατάλληλες συμμαχίες, όπως όταν μπήκε στη διεθνή σκακιέρα, διαλέγοντας πλε</w:t>
      </w:r>
      <w:r>
        <w:rPr>
          <w:rFonts w:eastAsia="Times New Roman" w:cs="Times New Roman"/>
          <w:szCs w:val="24"/>
        </w:rPr>
        <w:t xml:space="preserve">υρά. </w:t>
      </w:r>
    </w:p>
    <w:p w14:paraId="3040C1AA"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Η ασφάλεια της χώρας δεν είναι κάτι που πρέπει να θεωρούμε εύκολο και δεδομένο στη γειτονιά μας, ακόμα και σήμερα. Χρειάζεται επαγρύπνηση, διορατικότητα, συμμαχίες με ψυχραιμία, επαγγελματισμό και μέθοδο, χωρίς εντυπωσιασμούς και φαμφάρες. </w:t>
      </w:r>
    </w:p>
    <w:p w14:paraId="3040C1AB"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Ο πόνος α</w:t>
      </w:r>
      <w:r>
        <w:rPr>
          <w:rFonts w:eastAsia="Times New Roman" w:cs="Times New Roman"/>
          <w:szCs w:val="24"/>
        </w:rPr>
        <w:t xml:space="preserve">πό το ξερίζωμα μπορεί να ξεθωριάζει, γιατί μαζί με τις παλιές γενιές χάνεται και το βίωμα, αλλά εγγράφεται πια ως ιστορία, όπως εγγράφεται και η νέα ζωή όσων μέσα από μύριες δυσκολίες κατάφεραν να διασωθούν και να αρχίσουν μια νέα ζωή στην Ελλάδα. Σε αυτό </w:t>
      </w:r>
      <w:r>
        <w:rPr>
          <w:rFonts w:eastAsia="Times New Roman" w:cs="Times New Roman"/>
          <w:szCs w:val="24"/>
        </w:rPr>
        <w:t xml:space="preserve">πρέπει να σταθούμε περισσότερο. </w:t>
      </w:r>
    </w:p>
    <w:p w14:paraId="3040C1AC"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Η φτωχή και κατεστραμμένη Ελλάδα του 1922 πραγματοποίησε έναν άθλο. Αρκετά γρήγορα, όχι πάντα όμως χωρίς κραδασμούς, με πολλή δουλειά και θυσίες κατάφερε να εντάξει τους </w:t>
      </w:r>
      <w:r>
        <w:rPr>
          <w:rFonts w:eastAsia="Times New Roman" w:cs="Times New Roman"/>
          <w:szCs w:val="24"/>
        </w:rPr>
        <w:lastRenderedPageBreak/>
        <w:t>πρόσφυγες στη νέα τους κοινωνική και οικονομική πραγμ</w:t>
      </w:r>
      <w:r>
        <w:rPr>
          <w:rFonts w:eastAsia="Times New Roman" w:cs="Times New Roman"/>
          <w:szCs w:val="24"/>
        </w:rPr>
        <w:t>ατικότητα αυτής της νέας εστίας. Δεν νομίζω να υπάρχουν πολλά ανάλογα παραδείγματα στη σύγχρονη ιστορία. Ίσως, είναι και ο καλύτερος φόρος τιμής για όλους εκείνους που χάθηκαν και δεν άφησαν ποτέ τη Μικρά Ασία: Η νέα ζωή που έχτισαν οι συμπατριώτες τους στ</w:t>
      </w:r>
      <w:r>
        <w:rPr>
          <w:rFonts w:eastAsia="Times New Roman" w:cs="Times New Roman"/>
          <w:szCs w:val="24"/>
        </w:rPr>
        <w:t xml:space="preserve">η νέα τους εστία. Δεν διδάσκει η </w:t>
      </w:r>
      <w:r>
        <w:rPr>
          <w:rFonts w:eastAsia="Times New Roman" w:cs="Times New Roman"/>
          <w:szCs w:val="24"/>
        </w:rPr>
        <w:t>ι</w:t>
      </w:r>
      <w:r>
        <w:rPr>
          <w:rFonts w:eastAsia="Times New Roman" w:cs="Times New Roman"/>
          <w:szCs w:val="24"/>
        </w:rPr>
        <w:t>στορία, αλλά μπορεί να εμπνεύσει παραδειγματίζοντας.</w:t>
      </w:r>
    </w:p>
    <w:p w14:paraId="3040C1AD"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Ημέρα μνήμης, λοιπόν, η σημερινή</w:t>
      </w:r>
      <w:r>
        <w:rPr>
          <w:rFonts w:eastAsia="Times New Roman" w:cs="Times New Roman"/>
          <w:szCs w:val="24"/>
        </w:rPr>
        <w:t>,</w:t>
      </w:r>
      <w:r>
        <w:rPr>
          <w:rFonts w:eastAsia="Times New Roman" w:cs="Times New Roman"/>
          <w:szCs w:val="24"/>
        </w:rPr>
        <w:t xml:space="preserve"> για μια Ελλάδα που ξεριζώθηκε, αλλά ημέρα μνήμης και για μια Ελλάδα που συγχώνευσε, που αφομοίωσε, που μετέτρεψε</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την απελπισία</w:t>
      </w:r>
      <w:r>
        <w:rPr>
          <w:rFonts w:eastAsia="Times New Roman" w:cs="Times New Roman"/>
          <w:szCs w:val="24"/>
        </w:rPr>
        <w:t xml:space="preserve"> σε δημιουργία και αναδιαμορφώθηκε με νέα στοιχεία και νέες προοπτικές.</w:t>
      </w:r>
    </w:p>
    <w:p w14:paraId="3040C1AE"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040C1AF" w14:textId="77777777" w:rsidR="00317D9A" w:rsidRDefault="0043635D">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3040C1B0"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 κύριε </w:t>
      </w:r>
      <w:proofErr w:type="spellStart"/>
      <w:r>
        <w:rPr>
          <w:rFonts w:eastAsia="Times New Roman" w:cs="Times New Roman"/>
          <w:szCs w:val="24"/>
        </w:rPr>
        <w:t>Μαυρωτά</w:t>
      </w:r>
      <w:proofErr w:type="spellEnd"/>
      <w:r>
        <w:rPr>
          <w:rFonts w:eastAsia="Times New Roman" w:cs="Times New Roman"/>
          <w:szCs w:val="24"/>
        </w:rPr>
        <w:t>.</w:t>
      </w:r>
    </w:p>
    <w:p w14:paraId="3040C1B1"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Υφυπουργός Παιδείας, </w:t>
      </w:r>
      <w:r>
        <w:rPr>
          <w:rFonts w:eastAsia="Times New Roman" w:cs="Times New Roman"/>
          <w:szCs w:val="24"/>
        </w:rPr>
        <w:t xml:space="preserve">Έρευνας και Θρησκευμάτων κ. </w:t>
      </w:r>
      <w:proofErr w:type="spellStart"/>
      <w:r>
        <w:rPr>
          <w:rFonts w:eastAsia="Times New Roman" w:cs="Times New Roman"/>
          <w:szCs w:val="24"/>
        </w:rPr>
        <w:t>Μπαξεβανάκης</w:t>
      </w:r>
      <w:proofErr w:type="spellEnd"/>
      <w:r>
        <w:rPr>
          <w:rFonts w:eastAsia="Times New Roman" w:cs="Times New Roman"/>
          <w:szCs w:val="24"/>
        </w:rPr>
        <w:t>.</w:t>
      </w:r>
    </w:p>
    <w:p w14:paraId="3040C1B2" w14:textId="77777777" w:rsidR="00317D9A" w:rsidRDefault="0043635D">
      <w:pPr>
        <w:spacing w:line="600" w:lineRule="auto"/>
        <w:ind w:firstLine="720"/>
        <w:jc w:val="both"/>
        <w:rPr>
          <w:rFonts w:eastAsia="Times New Roman" w:cs="Times New Roman"/>
          <w:szCs w:val="24"/>
        </w:rPr>
      </w:pPr>
      <w:r>
        <w:rPr>
          <w:rFonts w:eastAsia="Times New Roman" w:cs="Times New Roman"/>
          <w:b/>
          <w:szCs w:val="24"/>
        </w:rPr>
        <w:lastRenderedPageBreak/>
        <w:t>ΔΗΜΗΤΡΙΟΣ ΜΠΑΞΕΒΑΝΑΚΗΣ (</w:t>
      </w:r>
      <w:r w:rsidRPr="00CD090B">
        <w:rPr>
          <w:rFonts w:eastAsia="Times New Roman" w:cs="Times New Roman"/>
          <w:b/>
          <w:szCs w:val="24"/>
        </w:rPr>
        <w:t>Υφυπουργός Παιδείας, Έρευνας και Θρησκευμάτων</w:t>
      </w:r>
      <w:r>
        <w:rPr>
          <w:rFonts w:eastAsia="Times New Roman" w:cs="Times New Roman"/>
          <w:b/>
          <w:szCs w:val="24"/>
        </w:rPr>
        <w:t xml:space="preserve">): </w:t>
      </w:r>
      <w:r>
        <w:rPr>
          <w:rFonts w:eastAsia="Times New Roman" w:cs="Times New Roman"/>
          <w:szCs w:val="24"/>
        </w:rPr>
        <w:t>Ευχαριστώ, κύριε Πρόεδρε.</w:t>
      </w:r>
    </w:p>
    <w:p w14:paraId="3040C1B3" w14:textId="77777777" w:rsidR="00317D9A" w:rsidRDefault="0043635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τα δραματικά γεγονότα του 1922, τη μνήμη των οποίων τιμά σήμερα η Βουλή των Ελλήνων, εί</w:t>
      </w:r>
      <w:r>
        <w:rPr>
          <w:rFonts w:eastAsia="Times New Roman" w:cs="Times New Roman"/>
          <w:szCs w:val="24"/>
        </w:rPr>
        <w:t>ναι γνωστά και αποτελούν μέρος της ραχοκοκαλιάς της ιστορικής μνήμης των σύγχρονων Ελλήνων. Η μικρασιατική εκστρατεία και καταστροφή, ο ξεριζωμός αλλά και η υποδοχή και αποκατάσταση προσφυγικού πληθυσμού</w:t>
      </w:r>
      <w:r>
        <w:rPr>
          <w:rFonts w:eastAsia="Times New Roman" w:cs="Times New Roman"/>
          <w:szCs w:val="24"/>
        </w:rPr>
        <w:t>,</w:t>
      </w:r>
      <w:r>
        <w:rPr>
          <w:rFonts w:eastAsia="Times New Roman" w:cs="Times New Roman"/>
          <w:szCs w:val="24"/>
        </w:rPr>
        <w:t xml:space="preserve"> που έφτανε αριθμητικά το ενάμισι εκατομμύριο, το έν</w:t>
      </w:r>
      <w:r>
        <w:rPr>
          <w:rFonts w:eastAsia="Times New Roman" w:cs="Times New Roman"/>
          <w:szCs w:val="24"/>
        </w:rPr>
        <w:t>α πέμπτο συνολικά του πληθυσμού της χώρας, αποτελεί ένα από τα κεντρικότερα επεισόδια της νεότερης ελληνικής ιστορίας.</w:t>
      </w:r>
    </w:p>
    <w:p w14:paraId="3040C1B4" w14:textId="77777777" w:rsidR="00317D9A" w:rsidRDefault="0043635D">
      <w:pPr>
        <w:spacing w:line="600" w:lineRule="auto"/>
        <w:ind w:firstLine="720"/>
        <w:jc w:val="both"/>
        <w:rPr>
          <w:rFonts w:eastAsia="Times New Roman" w:cs="Times New Roman"/>
          <w:szCs w:val="24"/>
        </w:rPr>
      </w:pPr>
      <w:r>
        <w:rPr>
          <w:rFonts w:eastAsia="Times New Roman" w:cs="Times New Roman"/>
          <w:szCs w:val="24"/>
        </w:rPr>
        <w:t>Το Οικουμενικό Πατριαρχείο και οι Μικρασιάτες μιλούσαν ήδη από το 1914 για τον διωγμό που είχε αρχίσει στον Α΄ Παγκόσμιο Πόλεμο και κορυφ</w:t>
      </w:r>
      <w:r>
        <w:rPr>
          <w:rFonts w:eastAsia="Times New Roman" w:cs="Times New Roman"/>
          <w:szCs w:val="24"/>
        </w:rPr>
        <w:t xml:space="preserve">ώθηκε δραματικά μετά τον ελληνοτουρκικό πόλεμο του 1919 μέχρι 1922. Η υπογραφή της Συνθήκης της </w:t>
      </w:r>
      <w:proofErr w:type="spellStart"/>
      <w:r>
        <w:rPr>
          <w:rFonts w:eastAsia="Times New Roman" w:cs="Times New Roman"/>
          <w:szCs w:val="24"/>
        </w:rPr>
        <w:t>Λωζάνης</w:t>
      </w:r>
      <w:proofErr w:type="spellEnd"/>
      <w:r>
        <w:rPr>
          <w:rFonts w:eastAsia="Times New Roman" w:cs="Times New Roman"/>
          <w:szCs w:val="24"/>
        </w:rPr>
        <w:t xml:space="preserve"> και της απόφασης για υποχρεωτική ανταλλαγή πληθυσμών ανάμεσα στην Ελλάδα και στην Τουρκία, παρ</w:t>
      </w:r>
      <w:r>
        <w:rPr>
          <w:rFonts w:eastAsia="Times New Roman" w:cs="Times New Roman"/>
          <w:szCs w:val="24"/>
        </w:rPr>
        <w:t xml:space="preserve">’ </w:t>
      </w:r>
      <w:r>
        <w:rPr>
          <w:rFonts w:eastAsia="Times New Roman" w:cs="Times New Roman"/>
          <w:szCs w:val="24"/>
        </w:rPr>
        <w:t>ότι έχει καταγραφεί ως μείζον τραυματικό γεγονός στην εθ</w:t>
      </w:r>
      <w:r>
        <w:rPr>
          <w:rFonts w:eastAsia="Times New Roman" w:cs="Times New Roman"/>
          <w:szCs w:val="24"/>
        </w:rPr>
        <w:t xml:space="preserve">νική μνήμη, έγινε για την αποφυγή ενός νέου κύκλου αιματοχυσίας σε βάρος </w:t>
      </w:r>
      <w:r>
        <w:rPr>
          <w:rFonts w:eastAsia="Times New Roman" w:cs="Times New Roman"/>
          <w:szCs w:val="24"/>
        </w:rPr>
        <w:lastRenderedPageBreak/>
        <w:t xml:space="preserve">των Ελλήνων που έμειναν </w:t>
      </w:r>
      <w:r>
        <w:rPr>
          <w:rFonts w:eastAsia="Times New Roman" w:cs="Times New Roman"/>
          <w:szCs w:val="24"/>
        </w:rPr>
        <w:t>στη</w:t>
      </w:r>
      <w:r>
        <w:rPr>
          <w:rFonts w:eastAsia="Times New Roman" w:cs="Times New Roman"/>
          <w:szCs w:val="24"/>
        </w:rPr>
        <w:t xml:space="preserve"> Μικρά Ασία μετά το 1922, πράγμα βέβαια που δεν αποφεύχθηκε, καθώς υπήρξαν οι γνωστές διώξεις του 1955 κατά των Ρωμιών της Κωνσταντινούπολης.</w:t>
      </w:r>
    </w:p>
    <w:p w14:paraId="3040C1B5" w14:textId="77777777" w:rsidR="00317D9A" w:rsidRDefault="0043635D">
      <w:pPr>
        <w:spacing w:line="600" w:lineRule="auto"/>
        <w:ind w:firstLine="720"/>
        <w:jc w:val="both"/>
        <w:rPr>
          <w:rFonts w:eastAsia="Times New Roman" w:cs="Times New Roman"/>
          <w:szCs w:val="24"/>
        </w:rPr>
      </w:pPr>
      <w:r>
        <w:rPr>
          <w:rFonts w:eastAsia="Times New Roman" w:cs="Times New Roman"/>
          <w:szCs w:val="24"/>
        </w:rPr>
        <w:t>Μετά την κατασ</w:t>
      </w:r>
      <w:r>
        <w:rPr>
          <w:rFonts w:eastAsia="Times New Roman" w:cs="Times New Roman"/>
          <w:szCs w:val="24"/>
        </w:rPr>
        <w:t xml:space="preserve">τροφή ξεκίνησε μία νέα περίοδος στην ιστορία του ελληνικού έθνους όπου τη θέση της </w:t>
      </w:r>
      <w:r>
        <w:rPr>
          <w:rFonts w:eastAsia="Times New Roman" w:cs="Times New Roman"/>
          <w:szCs w:val="24"/>
        </w:rPr>
        <w:t>Μ</w:t>
      </w:r>
      <w:r>
        <w:rPr>
          <w:rFonts w:eastAsia="Times New Roman" w:cs="Times New Roman"/>
          <w:szCs w:val="24"/>
        </w:rPr>
        <w:t xml:space="preserve">εγάλης </w:t>
      </w:r>
      <w:r>
        <w:rPr>
          <w:rFonts w:eastAsia="Times New Roman" w:cs="Times New Roman"/>
          <w:szCs w:val="24"/>
        </w:rPr>
        <w:t>Ι</w:t>
      </w:r>
      <w:r>
        <w:rPr>
          <w:rFonts w:eastAsia="Times New Roman" w:cs="Times New Roman"/>
          <w:szCs w:val="24"/>
        </w:rPr>
        <w:t xml:space="preserve">δέας πήρε το αίτημα της αποκατάστασης των προσφύγων και της υπέρβασης των διαχωρισμών. Πώς σμιλεύθηκε αυτή η ενότητα; Είναι εξαιρετικά χρήσιμο να σκεφθούμε εδώ τον </w:t>
      </w:r>
      <w:r>
        <w:rPr>
          <w:rFonts w:eastAsia="Times New Roman" w:cs="Times New Roman"/>
          <w:szCs w:val="24"/>
        </w:rPr>
        <w:t xml:space="preserve">καθοριστικό ρόλο που έπαιξε στη διαδικασία αυτή η </w:t>
      </w:r>
      <w:r>
        <w:rPr>
          <w:rFonts w:eastAsia="Times New Roman" w:cs="Times New Roman"/>
          <w:szCs w:val="24"/>
        </w:rPr>
        <w:t>εξ</w:t>
      </w:r>
      <w:r>
        <w:rPr>
          <w:rFonts w:eastAsia="Times New Roman" w:cs="Times New Roman"/>
          <w:szCs w:val="24"/>
        </w:rPr>
        <w:t>αρχής ένταξη των προσφύγων στο σώμα των πολιτών και ο τρόπος που αυτή η ενσωμάτωση όχι μόνο έκαμψε τελικά τις όποιες κοινωνικές ανακλαστικές αντιστάσεις, αλλά λειτούργησε και ως καταλύτης για τη διαμόρφωσ</w:t>
      </w:r>
      <w:r>
        <w:rPr>
          <w:rFonts w:eastAsia="Times New Roman" w:cs="Times New Roman"/>
          <w:szCs w:val="24"/>
        </w:rPr>
        <w:t>η προσφυγικών ταυτοτήτων ενταγμένων στην ελληνικότητα και όχι στο περιθώριό της.</w:t>
      </w:r>
    </w:p>
    <w:p w14:paraId="3040C1B6" w14:textId="77777777" w:rsidR="00317D9A" w:rsidRDefault="0043635D">
      <w:pPr>
        <w:spacing w:line="600" w:lineRule="auto"/>
        <w:ind w:firstLine="720"/>
        <w:jc w:val="both"/>
        <w:rPr>
          <w:rFonts w:eastAsia="Times New Roman" w:cs="Times New Roman"/>
          <w:szCs w:val="24"/>
        </w:rPr>
      </w:pPr>
      <w:r>
        <w:rPr>
          <w:rFonts w:eastAsia="Times New Roman" w:cs="Times New Roman"/>
          <w:szCs w:val="24"/>
        </w:rPr>
        <w:t>Η απάντηση της ελληνικής πολιτείας στο προσφυγικό τραύμα ήταν η ένταξη των προσφύγων ως ισότιμων πολιτών στη νέα τους πατρίδα. Από πρόσφυγες, πολίτες. Αυτό είναι ένα μήνυμα πο</w:t>
      </w:r>
      <w:r>
        <w:rPr>
          <w:rFonts w:eastAsia="Times New Roman" w:cs="Times New Roman"/>
          <w:szCs w:val="24"/>
        </w:rPr>
        <w:t>υ υπερβαίνει τα όρια της ελληνικής ιστορίας και αποκτά και διαχρονική και παγκόσμια αξία, κυρίως στη σημερινή εποχή</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που στον κόσμο μας διασταυρώνονται ποικίλα προσφυγικά ρεύματα. Ας κρατήσουμε, λοιπόν, όχι το τραύμα αλλά την επούλωσή του. Από πρόσφυγες, π</w:t>
      </w:r>
      <w:r>
        <w:rPr>
          <w:rFonts w:eastAsia="Times New Roman" w:cs="Times New Roman"/>
          <w:szCs w:val="24"/>
        </w:rPr>
        <w:t>ολίτες.</w:t>
      </w:r>
    </w:p>
    <w:p w14:paraId="3040C1B7" w14:textId="77777777" w:rsidR="00317D9A" w:rsidRDefault="0043635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040C1B8" w14:textId="77777777" w:rsidR="00317D9A" w:rsidRDefault="0043635D">
      <w:pPr>
        <w:spacing w:line="600" w:lineRule="auto"/>
        <w:ind w:firstLine="720"/>
        <w:jc w:val="center"/>
        <w:rPr>
          <w:rFonts w:eastAsia="Times New Roman" w:cs="Times New Roman"/>
          <w:b/>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3040C1B9"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w:t>
      </w:r>
    </w:p>
    <w:p w14:paraId="3040C1BA"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Κύριε Πρόεδρε, μπορώ να έχω τον λόγο;</w:t>
      </w:r>
    </w:p>
    <w:p w14:paraId="3040C1BB"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Χαρακόπουλε</w:t>
      </w:r>
      <w:proofErr w:type="spellEnd"/>
      <w:r>
        <w:rPr>
          <w:rFonts w:eastAsia="Times New Roman" w:cs="Times New Roman"/>
          <w:szCs w:val="24"/>
        </w:rPr>
        <w:t xml:space="preserve">, για ποιο </w:t>
      </w:r>
      <w:r>
        <w:rPr>
          <w:rFonts w:eastAsia="Times New Roman" w:cs="Times New Roman"/>
          <w:szCs w:val="24"/>
        </w:rPr>
        <w:t>θέμα θέλετε να μιλήσετε;</w:t>
      </w:r>
    </w:p>
    <w:p w14:paraId="3040C1BC"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Για το θέμα που έθεσα κατά την έναρξη της τοποθέτησής μου, κύριε Πρόεδρε. </w:t>
      </w:r>
    </w:p>
    <w:p w14:paraId="3040C1BD"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Δεν ξέρω αν είστε σε θέση να δώσετε μία απάντηση</w:t>
      </w:r>
      <w:r>
        <w:rPr>
          <w:rFonts w:eastAsia="Times New Roman" w:cs="Times New Roman"/>
          <w:szCs w:val="24"/>
        </w:rPr>
        <w:t>,</w:t>
      </w:r>
      <w:r>
        <w:rPr>
          <w:rFonts w:eastAsia="Times New Roman" w:cs="Times New Roman"/>
          <w:szCs w:val="24"/>
        </w:rPr>
        <w:t xml:space="preserve"> σχετικά με το για ποιον λόγο υπάρχει αυτή η διαστρέβλωση από πλευράς Προεδρείου. Και η </w:t>
      </w:r>
      <w:r>
        <w:rPr>
          <w:rFonts w:eastAsia="Times New Roman" w:cs="Times New Roman"/>
          <w:szCs w:val="24"/>
        </w:rPr>
        <w:t>Η</w:t>
      </w:r>
      <w:r>
        <w:rPr>
          <w:rFonts w:eastAsia="Times New Roman" w:cs="Times New Roman"/>
          <w:szCs w:val="24"/>
        </w:rPr>
        <w:t xml:space="preserve">μέρα </w:t>
      </w:r>
      <w:r>
        <w:rPr>
          <w:rFonts w:eastAsia="Times New Roman" w:cs="Times New Roman"/>
          <w:szCs w:val="24"/>
        </w:rPr>
        <w:t>Ε</w:t>
      </w:r>
      <w:r>
        <w:rPr>
          <w:rFonts w:eastAsia="Times New Roman" w:cs="Times New Roman"/>
          <w:szCs w:val="24"/>
        </w:rPr>
        <w:t xml:space="preserve">θνικής </w:t>
      </w:r>
      <w:r>
        <w:rPr>
          <w:rFonts w:eastAsia="Times New Roman" w:cs="Times New Roman"/>
          <w:szCs w:val="24"/>
        </w:rPr>
        <w:t>Μ</w:t>
      </w:r>
      <w:r>
        <w:rPr>
          <w:rFonts w:eastAsia="Times New Roman" w:cs="Times New Roman"/>
          <w:szCs w:val="24"/>
        </w:rPr>
        <w:t xml:space="preserve">νήμης της </w:t>
      </w:r>
      <w:r>
        <w:rPr>
          <w:rFonts w:eastAsia="Times New Roman" w:cs="Times New Roman"/>
          <w:szCs w:val="24"/>
        </w:rPr>
        <w:t>Γ</w:t>
      </w:r>
      <w:r>
        <w:rPr>
          <w:rFonts w:eastAsia="Times New Roman" w:cs="Times New Roman"/>
          <w:szCs w:val="24"/>
        </w:rPr>
        <w:t xml:space="preserve">ενοκτονίας των Ελλήνων της Μικράς Ασίας μνημονεύεται από το Προεδρείο </w:t>
      </w:r>
      <w:r>
        <w:rPr>
          <w:rFonts w:eastAsia="Times New Roman" w:cs="Times New Roman"/>
          <w:szCs w:val="24"/>
        </w:rPr>
        <w:t>-</w:t>
      </w:r>
      <w:r>
        <w:rPr>
          <w:rFonts w:eastAsia="Times New Roman" w:cs="Times New Roman"/>
          <w:szCs w:val="24"/>
        </w:rPr>
        <w:t>και πέρυσι και φέτος στις αντίστοιχες εκδηλώσεις</w:t>
      </w:r>
      <w:r>
        <w:rPr>
          <w:rFonts w:eastAsia="Times New Roman" w:cs="Times New Roman"/>
          <w:szCs w:val="24"/>
        </w:rPr>
        <w:t>-</w:t>
      </w:r>
      <w:r>
        <w:rPr>
          <w:rFonts w:eastAsia="Times New Roman" w:cs="Times New Roman"/>
          <w:szCs w:val="24"/>
        </w:rPr>
        <w:t xml:space="preserve"> ως ημέρα της καταστρο</w:t>
      </w:r>
      <w:r>
        <w:rPr>
          <w:rFonts w:eastAsia="Times New Roman" w:cs="Times New Roman"/>
          <w:szCs w:val="24"/>
        </w:rPr>
        <w:t>φής.</w:t>
      </w:r>
    </w:p>
    <w:p w14:paraId="3040C1BE"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ήθελα να καταθέσω στο Προεδρείο την πρόσκληση της Περιφέρειας Αττικής προς τον Αρχηγό της Αξιωματικής Αντιπολίτευσης, η οποία μιλάει, όπως ορίζει το ΦΕΚ του 1998, για </w:t>
      </w:r>
      <w:r>
        <w:rPr>
          <w:rFonts w:eastAsia="Times New Roman" w:cs="Times New Roman"/>
          <w:szCs w:val="24"/>
        </w:rPr>
        <w:t>Η</w:t>
      </w:r>
      <w:r>
        <w:rPr>
          <w:rFonts w:eastAsia="Times New Roman" w:cs="Times New Roman"/>
          <w:szCs w:val="24"/>
        </w:rPr>
        <w:t xml:space="preserve">μέρα </w:t>
      </w:r>
      <w:r>
        <w:rPr>
          <w:rFonts w:eastAsia="Times New Roman" w:cs="Times New Roman"/>
          <w:szCs w:val="24"/>
        </w:rPr>
        <w:t>Ε</w:t>
      </w:r>
      <w:r>
        <w:rPr>
          <w:rFonts w:eastAsia="Times New Roman" w:cs="Times New Roman"/>
          <w:szCs w:val="24"/>
        </w:rPr>
        <w:t xml:space="preserve">θνικής </w:t>
      </w:r>
      <w:r>
        <w:rPr>
          <w:rFonts w:eastAsia="Times New Roman" w:cs="Times New Roman"/>
          <w:szCs w:val="24"/>
        </w:rPr>
        <w:t>Μ</w:t>
      </w:r>
      <w:r>
        <w:rPr>
          <w:rFonts w:eastAsia="Times New Roman" w:cs="Times New Roman"/>
          <w:szCs w:val="24"/>
        </w:rPr>
        <w:t xml:space="preserve">νήμης της </w:t>
      </w:r>
      <w:r>
        <w:rPr>
          <w:rFonts w:eastAsia="Times New Roman" w:cs="Times New Roman"/>
          <w:szCs w:val="24"/>
        </w:rPr>
        <w:t>Γ</w:t>
      </w:r>
      <w:r>
        <w:rPr>
          <w:rFonts w:eastAsia="Times New Roman" w:cs="Times New Roman"/>
          <w:szCs w:val="24"/>
        </w:rPr>
        <w:t xml:space="preserve">ενοκτονίας των Ελλήνων της Μικράς Ασίας. </w:t>
      </w:r>
    </w:p>
    <w:p w14:paraId="3040C1BF" w14:textId="77777777" w:rsidR="00317D9A" w:rsidRDefault="0043635D">
      <w:pPr>
        <w:tabs>
          <w:tab w:val="left" w:pos="2820"/>
        </w:tabs>
        <w:spacing w:after="0" w:line="600" w:lineRule="auto"/>
        <w:ind w:firstLine="720"/>
        <w:jc w:val="both"/>
        <w:rPr>
          <w:rFonts w:eastAsia="Times New Roman" w:cs="Times New Roman"/>
          <w:szCs w:val="24"/>
        </w:rPr>
      </w:pPr>
      <w:r>
        <w:rPr>
          <w:rFonts w:eastAsia="Times New Roman" w:cs="Times New Roman"/>
          <w:szCs w:val="24"/>
        </w:rPr>
        <w:t>(Στο σημείο α</w:t>
      </w:r>
      <w:r>
        <w:rPr>
          <w:rFonts w:eastAsia="Times New Roman" w:cs="Times New Roman"/>
          <w:szCs w:val="24"/>
        </w:rPr>
        <w:t xml:space="preserve">υτό ο Βουλευτής κ. Μάξιμος </w:t>
      </w:r>
      <w:proofErr w:type="spellStart"/>
      <w:r>
        <w:rPr>
          <w:rFonts w:eastAsia="Times New Roman" w:cs="Times New Roman"/>
          <w:szCs w:val="24"/>
        </w:rPr>
        <w:t>Χαρακόπουλος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 </w:t>
      </w:r>
    </w:p>
    <w:p w14:paraId="3040C1C0"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Χαρακόπουλ</w:t>
      </w:r>
      <w:r>
        <w:rPr>
          <w:rFonts w:eastAsia="Times New Roman" w:cs="Times New Roman"/>
          <w:szCs w:val="24"/>
        </w:rPr>
        <w:t>ε</w:t>
      </w:r>
      <w:proofErr w:type="spellEnd"/>
      <w:r>
        <w:rPr>
          <w:rFonts w:eastAsia="Times New Roman" w:cs="Times New Roman"/>
          <w:szCs w:val="24"/>
        </w:rPr>
        <w:t xml:space="preserve">, όπως γνωρίζετε και είδατε, τα κόμματα </w:t>
      </w:r>
      <w:r>
        <w:rPr>
          <w:rFonts w:eastAsia="Times New Roman" w:cs="Times New Roman"/>
          <w:szCs w:val="24"/>
        </w:rPr>
        <w:t>-</w:t>
      </w:r>
      <w:r>
        <w:rPr>
          <w:rFonts w:eastAsia="Times New Roman" w:cs="Times New Roman"/>
          <w:szCs w:val="24"/>
        </w:rPr>
        <w:t xml:space="preserve">και το δικό </w:t>
      </w:r>
      <w:r>
        <w:rPr>
          <w:rFonts w:eastAsia="Times New Roman" w:cs="Times New Roman"/>
          <w:szCs w:val="24"/>
        </w:rPr>
        <w:t>σας-</w:t>
      </w:r>
      <w:r>
        <w:rPr>
          <w:rFonts w:eastAsia="Times New Roman" w:cs="Times New Roman"/>
          <w:szCs w:val="24"/>
        </w:rPr>
        <w:t xml:space="preserve"> έχουν εκφραστεί σχετικά με τα γεγονότα. Ούτε το </w:t>
      </w:r>
      <w:r>
        <w:rPr>
          <w:rFonts w:eastAsia="Times New Roman" w:cs="Times New Roman"/>
          <w:szCs w:val="24"/>
        </w:rPr>
        <w:t>προεδρικό δ</w:t>
      </w:r>
      <w:r>
        <w:rPr>
          <w:rFonts w:eastAsia="Times New Roman" w:cs="Times New Roman"/>
          <w:szCs w:val="24"/>
        </w:rPr>
        <w:t>ιάταγμα έχει αλλάξει περί γενοκτονίας ούτε ο νόμος.</w:t>
      </w:r>
    </w:p>
    <w:p w14:paraId="3040C1C1"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Ναι, αλλά η πρόσκληση έχει αλλάξει.</w:t>
      </w:r>
    </w:p>
    <w:p w14:paraId="3040C1C2"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w:t>
      </w:r>
      <w:r>
        <w:rPr>
          <w:rFonts w:eastAsia="Times New Roman" w:cs="Times New Roman"/>
          <w:b/>
          <w:szCs w:val="24"/>
        </w:rPr>
        <w:t>ός):</w:t>
      </w:r>
      <w:r>
        <w:rPr>
          <w:rFonts w:eastAsia="Times New Roman" w:cs="Times New Roman"/>
          <w:szCs w:val="24"/>
        </w:rPr>
        <w:t xml:space="preserve"> Η Βουλή προσπαθεί με κάθε τρόπο να κοιτάξει προς το μέλλον. Δεν θέλει να αλλοιώσει την ιστορία. Η ιστορία είναι σεβαστή και δεν αλλάζει με τίποτα.</w:t>
      </w:r>
    </w:p>
    <w:p w14:paraId="3040C1C3" w14:textId="77777777" w:rsidR="00317D9A" w:rsidRDefault="0043635D">
      <w:pPr>
        <w:tabs>
          <w:tab w:val="left" w:pos="2940"/>
        </w:tabs>
        <w:spacing w:after="0" w:line="600" w:lineRule="auto"/>
        <w:ind w:firstLine="720"/>
        <w:jc w:val="both"/>
        <w:rPr>
          <w:rFonts w:eastAsia="Times New Roman"/>
          <w:szCs w:val="24"/>
        </w:rPr>
      </w:pPr>
      <w:r>
        <w:rPr>
          <w:rFonts w:eastAsia="Times New Roman"/>
          <w:szCs w:val="24"/>
        </w:rPr>
        <w:lastRenderedPageBreak/>
        <w:t xml:space="preserve">Όμως, όταν και στην ομιλία μου την εισαγωγική, την ολιγόλεπτη, είπα ότι ενώ ακόμη το αίμα ήταν νωπό, </w:t>
      </w:r>
      <w:r>
        <w:rPr>
          <w:rFonts w:eastAsia="Times New Roman"/>
          <w:szCs w:val="24"/>
        </w:rPr>
        <w:t xml:space="preserve">έδωσαν τα χέρια ο Βενιζέλος με τον </w:t>
      </w:r>
      <w:proofErr w:type="spellStart"/>
      <w:r>
        <w:rPr>
          <w:rFonts w:eastAsia="Times New Roman"/>
          <w:szCs w:val="24"/>
        </w:rPr>
        <w:t>Ατατούρκ</w:t>
      </w:r>
      <w:proofErr w:type="spellEnd"/>
      <w:r>
        <w:rPr>
          <w:rFonts w:eastAsia="Times New Roman"/>
          <w:szCs w:val="24"/>
        </w:rPr>
        <w:t xml:space="preserve"> και είπαν</w:t>
      </w:r>
      <w:r>
        <w:rPr>
          <w:rFonts w:eastAsia="Times New Roman"/>
          <w:szCs w:val="24"/>
        </w:rPr>
        <w:t>:</w:t>
      </w:r>
      <w:r>
        <w:rPr>
          <w:rFonts w:eastAsia="Times New Roman"/>
          <w:szCs w:val="24"/>
        </w:rPr>
        <w:t xml:space="preserve"> «Ας κοιτάξουμε μπροστά» κι εμείς σήμερα επικαλούμαστε τη Συνθήκη της </w:t>
      </w:r>
      <w:proofErr w:type="spellStart"/>
      <w:r>
        <w:rPr>
          <w:rFonts w:eastAsia="Times New Roman"/>
          <w:szCs w:val="24"/>
        </w:rPr>
        <w:t>Λωζάνης</w:t>
      </w:r>
      <w:proofErr w:type="spellEnd"/>
      <w:r>
        <w:rPr>
          <w:rFonts w:eastAsia="Times New Roman"/>
          <w:szCs w:val="24"/>
        </w:rPr>
        <w:t>…</w:t>
      </w:r>
    </w:p>
    <w:p w14:paraId="3040C1C4"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Ναι, αλλά ο νόμος είναι αυτός.</w:t>
      </w:r>
    </w:p>
    <w:p w14:paraId="3040C1C5"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Μια προφορική διόρθωση.</w:t>
      </w:r>
    </w:p>
    <w:p w14:paraId="3040C1C6"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b/>
          <w:szCs w:val="24"/>
        </w:rPr>
        <w:t>):</w:t>
      </w:r>
      <w:r>
        <w:rPr>
          <w:rFonts w:eastAsia="Times New Roman"/>
          <w:szCs w:val="24"/>
        </w:rPr>
        <w:t xml:space="preserve"> …εμείς δεν μπορούμε να λέμε συνέχεια αυτά τα οποία η ιστορία έχει καταγράψει. Δεν αρνείται κανένας την ιστορία ούτε το περιεχόμενο.</w:t>
      </w:r>
    </w:p>
    <w:p w14:paraId="3040C1C7"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ΜΑΞΙΜΟΣ ΧΑΡΑΚΟΠΟΥΛΟΣ:</w:t>
      </w:r>
      <w:r>
        <w:rPr>
          <w:rFonts w:eastAsia="Times New Roman"/>
          <w:szCs w:val="24"/>
        </w:rPr>
        <w:t xml:space="preserve"> Άρα αλλάζουμε το περιεχόμενο της ημέρας;</w:t>
      </w:r>
    </w:p>
    <w:p w14:paraId="3040C1C8"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Όχι, δεν αρνείται κανέ</w:t>
      </w:r>
      <w:r>
        <w:rPr>
          <w:rFonts w:eastAsia="Times New Roman"/>
          <w:szCs w:val="24"/>
        </w:rPr>
        <w:t xml:space="preserve">νας την ιστορία ούτε το περιεχόμενο. </w:t>
      </w:r>
    </w:p>
    <w:p w14:paraId="3040C1C9"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Αυτή είναι η απάντηση της Βουλής;</w:t>
      </w:r>
    </w:p>
    <w:p w14:paraId="3040C1CA"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Η Βουλή απλώς έχει μια γιορτή -αν θέλετε- μνήμης που αφορά τα γεγονότα. Δεν αλλάζει η Βουλή…</w:t>
      </w:r>
    </w:p>
    <w:p w14:paraId="3040C1CB"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Ποια γεγονότα; </w:t>
      </w:r>
    </w:p>
    <w:p w14:paraId="3040C1CC"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lastRenderedPageBreak/>
        <w:t>ΜΑΞΙΜΟΣ ΧΑΡΑΚΟΠΟΥΛΟΣ:</w:t>
      </w:r>
      <w:r>
        <w:rPr>
          <w:rFonts w:eastAsia="Times New Roman"/>
          <w:szCs w:val="24"/>
        </w:rPr>
        <w:t xml:space="preserve"> Τα γεγονότα; Τα γεγονότα όμως έχουν χαρακτηριστεί ως «</w:t>
      </w:r>
      <w:r>
        <w:rPr>
          <w:rFonts w:eastAsia="Times New Roman"/>
          <w:szCs w:val="24"/>
        </w:rPr>
        <w:t>γ</w:t>
      </w:r>
      <w:r>
        <w:rPr>
          <w:rFonts w:eastAsia="Times New Roman"/>
          <w:szCs w:val="24"/>
        </w:rPr>
        <w:t xml:space="preserve">ενοκτονία». Δεν μπορεί μονομερώς το εκάστοτε Προεδρείο να αλλοιώνει το περιεχόμενο της ημέρας. </w:t>
      </w:r>
    </w:p>
    <w:p w14:paraId="3040C1CD"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w:t>
      </w:r>
      <w:proofErr w:type="spellStart"/>
      <w:r>
        <w:rPr>
          <w:rFonts w:eastAsia="Times New Roman"/>
          <w:szCs w:val="24"/>
        </w:rPr>
        <w:t>Χαρακόπουλε</w:t>
      </w:r>
      <w:proofErr w:type="spellEnd"/>
      <w:r>
        <w:rPr>
          <w:rFonts w:eastAsia="Times New Roman"/>
          <w:szCs w:val="24"/>
        </w:rPr>
        <w:t>, η Βουλή δεν αλλάζει ούτε τον</w:t>
      </w:r>
      <w:r>
        <w:rPr>
          <w:rFonts w:eastAsia="Times New Roman"/>
          <w:szCs w:val="24"/>
        </w:rPr>
        <w:t xml:space="preserve"> νόμο -επαναλαμβάνω- ούτε το προεδρικό διάταγμα. Αυτό δεν είναι αρκετό; Δηλαδή, τι άλλο να πω;</w:t>
      </w:r>
    </w:p>
    <w:p w14:paraId="3040C1CE"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Άρα υπάρχει πρόβλημα σοβαρό. Τώρα γίνεται χειρότερο το πρόβλημα.</w:t>
      </w:r>
    </w:p>
    <w:p w14:paraId="3040C1CF"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 εμείς εδώ δεν μπορούμε σ</w:t>
      </w:r>
      <w:r>
        <w:rPr>
          <w:rFonts w:eastAsia="Times New Roman"/>
          <w:szCs w:val="24"/>
        </w:rPr>
        <w:t xml:space="preserve">υνέχεια με τις θέσεις τις ακραίες που έχουν άλλα </w:t>
      </w:r>
      <w:r>
        <w:rPr>
          <w:rFonts w:eastAsia="Times New Roman"/>
          <w:szCs w:val="24"/>
        </w:rPr>
        <w:t>κ</w:t>
      </w:r>
      <w:r>
        <w:rPr>
          <w:rFonts w:eastAsia="Times New Roman"/>
          <w:szCs w:val="24"/>
        </w:rPr>
        <w:t xml:space="preserve">όμματα, τις λιγότερο ακραίες που έχουν άλλα </w:t>
      </w:r>
      <w:r>
        <w:rPr>
          <w:rFonts w:eastAsia="Times New Roman"/>
          <w:szCs w:val="24"/>
        </w:rPr>
        <w:t>κ</w:t>
      </w:r>
      <w:r>
        <w:rPr>
          <w:rFonts w:eastAsia="Times New Roman"/>
          <w:szCs w:val="24"/>
        </w:rPr>
        <w:t>όμματα …</w:t>
      </w:r>
    </w:p>
    <w:p w14:paraId="3040C1D0"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Η Βουλή μόνη της αποφασίζει; </w:t>
      </w:r>
    </w:p>
    <w:p w14:paraId="3040C1D1" w14:textId="77777777" w:rsidR="00317D9A" w:rsidRDefault="0043635D">
      <w:pPr>
        <w:tabs>
          <w:tab w:val="left" w:pos="2940"/>
        </w:tabs>
        <w:spacing w:after="0" w:line="600" w:lineRule="auto"/>
        <w:ind w:firstLine="720"/>
        <w:jc w:val="center"/>
        <w:rPr>
          <w:rFonts w:eastAsia="Times New Roman"/>
          <w:szCs w:val="24"/>
        </w:rPr>
      </w:pPr>
      <w:r>
        <w:rPr>
          <w:rFonts w:eastAsia="Times New Roman"/>
          <w:szCs w:val="24"/>
        </w:rPr>
        <w:t>(Θόρυβος στην Αίθουσα)</w:t>
      </w:r>
    </w:p>
    <w:p w14:paraId="3040C1D2"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ΜΑΞΙΜΟΣ ΧΑΡΑΚΟΠΟΥΛΟΣ:</w:t>
      </w:r>
      <w:r>
        <w:rPr>
          <w:rFonts w:eastAsia="Times New Roman"/>
          <w:szCs w:val="24"/>
        </w:rPr>
        <w:t xml:space="preserve"> Κύριε Πρόεδρε, με </w:t>
      </w:r>
      <w:proofErr w:type="spellStart"/>
      <w:r>
        <w:rPr>
          <w:rFonts w:eastAsia="Times New Roman"/>
          <w:szCs w:val="24"/>
        </w:rPr>
        <w:t>συγχωρείτε</w:t>
      </w:r>
      <w:proofErr w:type="spellEnd"/>
      <w:r>
        <w:rPr>
          <w:rFonts w:eastAsia="Times New Roman"/>
          <w:szCs w:val="24"/>
        </w:rPr>
        <w:t>, αλλά εγώ σας έδωσα τη δυνατότητ</w:t>
      </w:r>
      <w:r>
        <w:rPr>
          <w:rFonts w:eastAsia="Times New Roman"/>
          <w:szCs w:val="24"/>
        </w:rPr>
        <w:t>α να επανορθώσετε…</w:t>
      </w:r>
    </w:p>
    <w:p w14:paraId="3040C1D3"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Το χειροτέρεψε.</w:t>
      </w:r>
    </w:p>
    <w:p w14:paraId="3040C1D4"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lastRenderedPageBreak/>
        <w:t>ΜΑΞΙΜΟΣ ΧΑΡΑΚΟΠΟΥΛΟΣ:</w:t>
      </w:r>
      <w:r>
        <w:rPr>
          <w:rFonts w:eastAsia="Times New Roman"/>
          <w:szCs w:val="24"/>
        </w:rPr>
        <w:t xml:space="preserve"> …γιατί πίστευα ότι για δεύτερη χρονιά ήταν ένα λεκτικό λάθος. Όμως, εδώ φαίνεται ότι δεν μιλούμε για λεκτικό λάθος αλλά για συνειδητή επιλογή. Αυτό δεν μπορεί να γίνει ανεκτό από το Σ</w:t>
      </w:r>
      <w:r>
        <w:rPr>
          <w:rFonts w:eastAsia="Times New Roman"/>
          <w:szCs w:val="24"/>
        </w:rPr>
        <w:t xml:space="preserve">ώμα. Υπάρχει απόφαση της Βουλής, υπάρχει στο </w:t>
      </w:r>
      <w:r>
        <w:rPr>
          <w:rFonts w:eastAsia="Times New Roman"/>
          <w:szCs w:val="24"/>
        </w:rPr>
        <w:t>φ</w:t>
      </w:r>
      <w:r>
        <w:rPr>
          <w:rFonts w:eastAsia="Times New Roman"/>
          <w:szCs w:val="24"/>
        </w:rPr>
        <w:t xml:space="preserve">ύλλο της Εφημερίδας της Κυβερνήσεως, </w:t>
      </w:r>
      <w:r>
        <w:rPr>
          <w:rFonts w:eastAsia="Times New Roman"/>
          <w:szCs w:val="24"/>
        </w:rPr>
        <w:t>προεδρικό δ</w:t>
      </w:r>
      <w:r>
        <w:rPr>
          <w:rFonts w:eastAsia="Times New Roman"/>
          <w:szCs w:val="24"/>
        </w:rPr>
        <w:t>ιάταγμα…</w:t>
      </w:r>
    </w:p>
    <w:p w14:paraId="3040C1D5"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Ομόφωνο!</w:t>
      </w:r>
    </w:p>
    <w:p w14:paraId="3040C1D6"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ΜΑΞΙΜΟΣ ΧΑΡΑΚΟΠΟΥΛΟΣ:</w:t>
      </w:r>
      <w:r>
        <w:rPr>
          <w:rFonts w:eastAsia="Times New Roman"/>
          <w:szCs w:val="24"/>
        </w:rPr>
        <w:t xml:space="preserve"> …που ορίζει ότι η μέρα αυτή είναι Ημέρα Εθνικής Μνήμης της Γενοκτονίας των Ελλήνων της Μικράς Ασίας.</w:t>
      </w:r>
    </w:p>
    <w:p w14:paraId="3040C1D7"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ΑΘ</w:t>
      </w:r>
      <w:r>
        <w:rPr>
          <w:rFonts w:eastAsia="Times New Roman"/>
          <w:b/>
          <w:szCs w:val="24"/>
        </w:rPr>
        <w:t>ΑΝΑΣΙΟΣ ΜΠΟΥΡΑΣ:</w:t>
      </w:r>
      <w:r>
        <w:rPr>
          <w:rFonts w:eastAsia="Times New Roman"/>
          <w:szCs w:val="24"/>
        </w:rPr>
        <w:t xml:space="preserve"> Της </w:t>
      </w:r>
      <w:r>
        <w:rPr>
          <w:rFonts w:eastAsia="Times New Roman"/>
          <w:szCs w:val="24"/>
        </w:rPr>
        <w:t>γ</w:t>
      </w:r>
      <w:r>
        <w:rPr>
          <w:rFonts w:eastAsia="Times New Roman"/>
          <w:szCs w:val="24"/>
        </w:rPr>
        <w:t xml:space="preserve">ενοκτονίας, όχι της </w:t>
      </w:r>
      <w:r>
        <w:rPr>
          <w:rFonts w:eastAsia="Times New Roman"/>
          <w:szCs w:val="24"/>
        </w:rPr>
        <w:t>κ</w:t>
      </w:r>
      <w:r>
        <w:rPr>
          <w:rFonts w:eastAsia="Times New Roman"/>
          <w:szCs w:val="24"/>
        </w:rPr>
        <w:t>αταστροφής!</w:t>
      </w:r>
    </w:p>
    <w:p w14:paraId="3040C1D8"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Αυτό σας είπα. Δεν έχει αλλάξει ούτε το </w:t>
      </w:r>
      <w:r>
        <w:rPr>
          <w:rFonts w:eastAsia="Times New Roman"/>
          <w:szCs w:val="24"/>
        </w:rPr>
        <w:t>προεδρικό διάταγμα</w:t>
      </w:r>
      <w:r>
        <w:rPr>
          <w:rFonts w:eastAsia="Times New Roman"/>
          <w:szCs w:val="24"/>
        </w:rPr>
        <w:t xml:space="preserve"> ούτε ο νόμος.</w:t>
      </w:r>
    </w:p>
    <w:p w14:paraId="3040C1D9"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ΜΑΞΙΜΟΣ ΧΑΡΑΚΟΠΟΥΛΟΣ:</w:t>
      </w:r>
      <w:r>
        <w:rPr>
          <w:rFonts w:eastAsia="Times New Roman"/>
          <w:szCs w:val="24"/>
        </w:rPr>
        <w:t xml:space="preserve"> Δεν μπορεί όταν κατά την έναρξη την συνεδρίασης, που το Προεδρείο θέτε</w:t>
      </w:r>
      <w:r>
        <w:rPr>
          <w:rFonts w:eastAsia="Times New Roman"/>
          <w:szCs w:val="24"/>
        </w:rPr>
        <w:t>ι την ημερήσια διάταξη αντί «</w:t>
      </w:r>
      <w:r>
        <w:rPr>
          <w:rFonts w:eastAsia="Times New Roman"/>
          <w:szCs w:val="24"/>
        </w:rPr>
        <w:t>γ</w:t>
      </w:r>
      <w:r>
        <w:rPr>
          <w:rFonts w:eastAsia="Times New Roman"/>
          <w:szCs w:val="24"/>
        </w:rPr>
        <w:t>ενοκτονίας» να μιλάει για «</w:t>
      </w:r>
      <w:r>
        <w:rPr>
          <w:rFonts w:eastAsia="Times New Roman"/>
          <w:szCs w:val="24"/>
        </w:rPr>
        <w:t>κ</w:t>
      </w:r>
      <w:r>
        <w:rPr>
          <w:rFonts w:eastAsia="Times New Roman"/>
          <w:szCs w:val="24"/>
        </w:rPr>
        <w:t xml:space="preserve">αταστροφή», διότι έτσι μπορεί να θέλει κάποια </w:t>
      </w:r>
      <w:r>
        <w:rPr>
          <w:rFonts w:eastAsia="Times New Roman"/>
          <w:szCs w:val="24"/>
        </w:rPr>
        <w:t>π</w:t>
      </w:r>
      <w:r>
        <w:rPr>
          <w:rFonts w:eastAsia="Times New Roman"/>
          <w:szCs w:val="24"/>
        </w:rPr>
        <w:t>λειοψηφία</w:t>
      </w:r>
      <w:r>
        <w:rPr>
          <w:rFonts w:eastAsia="Times New Roman"/>
          <w:szCs w:val="24"/>
        </w:rPr>
        <w:t>, η οποία</w:t>
      </w:r>
      <w:r>
        <w:rPr>
          <w:rFonts w:eastAsia="Times New Roman"/>
          <w:szCs w:val="24"/>
        </w:rPr>
        <w:t xml:space="preserve"> τυγχάνει να υπάρχει σήμερα στη Βουλή. Το Προεδρείο οφείλει να τιμά τη μνήμη της </w:t>
      </w:r>
      <w:r>
        <w:rPr>
          <w:rFonts w:eastAsia="Times New Roman"/>
          <w:szCs w:val="24"/>
        </w:rPr>
        <w:t>γ</w:t>
      </w:r>
      <w:r>
        <w:rPr>
          <w:rFonts w:eastAsia="Times New Roman"/>
          <w:szCs w:val="24"/>
        </w:rPr>
        <w:t>ενοκτονίας των Ελλήνων της Μικράς Ασίας.</w:t>
      </w:r>
    </w:p>
    <w:p w14:paraId="3040C1DA"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lastRenderedPageBreak/>
        <w:t>ΠΡΟΕΔΡΕΥΩΝ</w:t>
      </w:r>
      <w:r>
        <w:rPr>
          <w:rFonts w:eastAsia="Times New Roman"/>
          <w:b/>
          <w:szCs w:val="24"/>
        </w:rPr>
        <w:t xml:space="preserve"> (Δημήτριος Κρεμαστινός):</w:t>
      </w:r>
      <w:r>
        <w:rPr>
          <w:rFonts w:eastAsia="Times New Roman"/>
          <w:szCs w:val="24"/>
        </w:rPr>
        <w:t xml:space="preserve"> Αυτό το είπατε και το είπαν και όλα τα </w:t>
      </w:r>
      <w:r>
        <w:rPr>
          <w:rFonts w:eastAsia="Times New Roman"/>
          <w:szCs w:val="24"/>
        </w:rPr>
        <w:t>κ</w:t>
      </w:r>
      <w:r>
        <w:rPr>
          <w:rFonts w:eastAsia="Times New Roman"/>
          <w:szCs w:val="24"/>
        </w:rPr>
        <w:t>όμματα.</w:t>
      </w:r>
    </w:p>
    <w:p w14:paraId="3040C1DB"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Δεν το είπαν.</w:t>
      </w:r>
    </w:p>
    <w:p w14:paraId="3040C1DC"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Τα περισσότερα.</w:t>
      </w:r>
    </w:p>
    <w:p w14:paraId="3040C1DD"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ΧΡΙΣΤΟΣ ΔΗΜΑΣ:</w:t>
      </w:r>
      <w:r>
        <w:rPr>
          <w:rFonts w:eastAsia="Times New Roman"/>
          <w:szCs w:val="24"/>
        </w:rPr>
        <w:t xml:space="preserve"> Ο </w:t>
      </w:r>
      <w:proofErr w:type="spellStart"/>
      <w:r>
        <w:rPr>
          <w:rFonts w:eastAsia="Times New Roman"/>
          <w:szCs w:val="24"/>
        </w:rPr>
        <w:t>Προεδρεύων</w:t>
      </w:r>
      <w:proofErr w:type="spellEnd"/>
      <w:r>
        <w:rPr>
          <w:rFonts w:eastAsia="Times New Roman"/>
          <w:szCs w:val="24"/>
        </w:rPr>
        <w:t xml:space="preserve"> δεν το έχει πει. </w:t>
      </w:r>
    </w:p>
    <w:p w14:paraId="3040C1DE"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Εσείς το υιοθετείτε αυτό;</w:t>
      </w:r>
    </w:p>
    <w:p w14:paraId="3040C1DF"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 xml:space="preserve">, το Προεδρείο της Βουλής εκφράζει το σύνολο των </w:t>
      </w:r>
      <w:r>
        <w:rPr>
          <w:rFonts w:eastAsia="Times New Roman"/>
          <w:szCs w:val="24"/>
        </w:rPr>
        <w:t>κ</w:t>
      </w:r>
      <w:r>
        <w:rPr>
          <w:rFonts w:eastAsia="Times New Roman"/>
          <w:szCs w:val="24"/>
        </w:rPr>
        <w:t xml:space="preserve">ομμάτων. Το σύνολο των </w:t>
      </w:r>
      <w:r>
        <w:rPr>
          <w:rFonts w:eastAsia="Times New Roman"/>
          <w:szCs w:val="24"/>
        </w:rPr>
        <w:t>κ</w:t>
      </w:r>
      <w:r>
        <w:rPr>
          <w:rFonts w:eastAsia="Times New Roman"/>
          <w:szCs w:val="24"/>
        </w:rPr>
        <w:t xml:space="preserve">ομμάτων, λοιπόν, όπως εκφράζεται, λέει ότι η ιστορία είναι σεβαστή, η </w:t>
      </w:r>
      <w:r>
        <w:rPr>
          <w:rFonts w:eastAsia="Times New Roman"/>
          <w:szCs w:val="24"/>
        </w:rPr>
        <w:t>γ</w:t>
      </w:r>
      <w:r>
        <w:rPr>
          <w:rFonts w:eastAsia="Times New Roman"/>
          <w:szCs w:val="24"/>
        </w:rPr>
        <w:t xml:space="preserve">ενοκτονία είναι υπαρκτή, ο νόμος περί </w:t>
      </w:r>
      <w:r>
        <w:rPr>
          <w:rFonts w:eastAsia="Times New Roman"/>
          <w:szCs w:val="24"/>
        </w:rPr>
        <w:t>γ</w:t>
      </w:r>
      <w:r>
        <w:rPr>
          <w:rFonts w:eastAsia="Times New Roman"/>
          <w:szCs w:val="24"/>
        </w:rPr>
        <w:t>ενοκτονίας είναι υ</w:t>
      </w:r>
      <w:r>
        <w:rPr>
          <w:rFonts w:eastAsia="Times New Roman"/>
          <w:szCs w:val="24"/>
        </w:rPr>
        <w:t>παρκτός…</w:t>
      </w:r>
    </w:p>
    <w:p w14:paraId="3040C1E0"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Γιατί δεν γράφεται; </w:t>
      </w:r>
    </w:p>
    <w:p w14:paraId="3040C1E1"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…το </w:t>
      </w:r>
      <w:r>
        <w:rPr>
          <w:rFonts w:eastAsia="Times New Roman"/>
          <w:szCs w:val="24"/>
        </w:rPr>
        <w:t>προεδρικό δι</w:t>
      </w:r>
      <w:r>
        <w:rPr>
          <w:rFonts w:eastAsia="Times New Roman"/>
          <w:szCs w:val="24"/>
        </w:rPr>
        <w:t xml:space="preserve">άταγμα είναι υπαρκτό. Όμως, εν πάση </w:t>
      </w:r>
      <w:proofErr w:type="spellStart"/>
      <w:r>
        <w:rPr>
          <w:rFonts w:eastAsia="Times New Roman"/>
          <w:szCs w:val="24"/>
        </w:rPr>
        <w:t>περιπτώσει</w:t>
      </w:r>
      <w:proofErr w:type="spellEnd"/>
      <w:r>
        <w:rPr>
          <w:rFonts w:eastAsia="Times New Roman"/>
          <w:szCs w:val="24"/>
        </w:rPr>
        <w:t>, πρέπει να κοιτάξουμε μπροστά και το αύριο.</w:t>
      </w:r>
    </w:p>
    <w:p w14:paraId="3040C1E2"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Τι σχέση αυτό; Πίσω κοιτάμε; </w:t>
      </w:r>
    </w:p>
    <w:p w14:paraId="3040C1E3"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Τι σχέση έχει αυτό, κύριε Πρόεδρε; Τι λέτε τώρα; </w:t>
      </w:r>
    </w:p>
    <w:p w14:paraId="3040C1E4"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Όχι να το ξεχάσουμε. Δεν μπορούμε να δημιουργούμε θέματα εκ του μη όντος.</w:t>
      </w:r>
    </w:p>
    <w:p w14:paraId="3040C1E5"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Αν δεν κοιτάμε πίσω, θα έχουμε καινούργια καταστροφή μπροστά.</w:t>
      </w:r>
    </w:p>
    <w:p w14:paraId="3040C1E6"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ΠΡΟΕΔΡΕΥΩΝ (Δημήτ</w:t>
      </w:r>
      <w:r>
        <w:rPr>
          <w:rFonts w:eastAsia="Times New Roman"/>
          <w:b/>
          <w:szCs w:val="24"/>
        </w:rPr>
        <w:t>ριος Κρεμαστινός):</w:t>
      </w:r>
      <w:r>
        <w:rPr>
          <w:rFonts w:eastAsia="Times New Roman"/>
          <w:szCs w:val="24"/>
        </w:rPr>
        <w:t xml:space="preserve"> Εδώ έχουμε θέμα εκ του μη όντως.</w:t>
      </w:r>
    </w:p>
    <w:p w14:paraId="3040C1E7"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ΜΑΞΙΜΟΣ ΧΑΡΑΚΟΠΟΥΛΟΣ:</w:t>
      </w:r>
      <w:r>
        <w:rPr>
          <w:rFonts w:eastAsia="Times New Roman"/>
          <w:szCs w:val="24"/>
        </w:rPr>
        <w:t xml:space="preserve"> Εκ του μη όντως θα ήταν αν δεν επαναλαμβάνονταν, κύριε Πρόεδρε. </w:t>
      </w:r>
    </w:p>
    <w:p w14:paraId="3040C1E8" w14:textId="77777777" w:rsidR="00317D9A" w:rsidRDefault="0043635D">
      <w:pPr>
        <w:tabs>
          <w:tab w:val="left" w:pos="2940"/>
        </w:tabs>
        <w:spacing w:after="0" w:line="600" w:lineRule="auto"/>
        <w:ind w:firstLine="720"/>
        <w:jc w:val="center"/>
        <w:rPr>
          <w:rFonts w:eastAsia="Times New Roman"/>
          <w:szCs w:val="24"/>
        </w:rPr>
      </w:pPr>
      <w:r>
        <w:rPr>
          <w:rFonts w:eastAsia="Times New Roman"/>
          <w:szCs w:val="24"/>
        </w:rPr>
        <w:t>(Θόρυβος στην Αίθουσα)</w:t>
      </w:r>
    </w:p>
    <w:p w14:paraId="3040C1E9"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Δεν μπορούμε να συζητάμε θεωρητικά.</w:t>
      </w:r>
    </w:p>
    <w:p w14:paraId="3040C1EA"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ΣΟΦΙΑ ΒΟΥΛΤΕ</w:t>
      </w:r>
      <w:r>
        <w:rPr>
          <w:rFonts w:eastAsia="Times New Roman"/>
          <w:b/>
          <w:szCs w:val="24"/>
        </w:rPr>
        <w:t>ΨΗ:</w:t>
      </w:r>
      <w:r>
        <w:rPr>
          <w:rFonts w:eastAsia="Times New Roman"/>
          <w:szCs w:val="24"/>
        </w:rPr>
        <w:t xml:space="preserve"> Πάντως, τώρα υπάρχει μεγάλο πρόβλημα. Όποιος δεν κοιτάζει πίσω, θα πάθει τα ίδια στο μέλλον.</w:t>
      </w:r>
    </w:p>
    <w:p w14:paraId="3040C1EB"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ΝΙΚΟΛΑΟΣ ΞΥΔΑΚΗΣ:</w:t>
      </w:r>
      <w:r>
        <w:rPr>
          <w:rFonts w:eastAsia="Times New Roman"/>
          <w:szCs w:val="24"/>
        </w:rPr>
        <w:t xml:space="preserve"> Κύριοι συνάδελφοι, σε όλα τα σχολικά βιβλία διδασκόμαστε τη Μικρασιατική Καταστροφή. Πλειοδοσία στις λέξεις; </w:t>
      </w:r>
    </w:p>
    <w:p w14:paraId="3040C1EC"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lastRenderedPageBreak/>
        <w:t>ΜΑΞΙΜΟΣ ΧΑΡΑΚΟΠΟΥΛΟΣ:</w:t>
      </w:r>
      <w:r>
        <w:rPr>
          <w:rFonts w:eastAsia="Times New Roman"/>
          <w:szCs w:val="24"/>
        </w:rPr>
        <w:t xml:space="preserve"> Έχει όνομ</w:t>
      </w:r>
      <w:r>
        <w:rPr>
          <w:rFonts w:eastAsia="Times New Roman"/>
          <w:szCs w:val="24"/>
        </w:rPr>
        <w:t xml:space="preserve">α, κύριε </w:t>
      </w:r>
      <w:proofErr w:type="spellStart"/>
      <w:r>
        <w:rPr>
          <w:rFonts w:eastAsia="Times New Roman"/>
          <w:szCs w:val="24"/>
        </w:rPr>
        <w:t>Ξυδάκη</w:t>
      </w:r>
      <w:proofErr w:type="spellEnd"/>
      <w:r>
        <w:rPr>
          <w:rFonts w:eastAsia="Times New Roman"/>
          <w:szCs w:val="24"/>
        </w:rPr>
        <w:t>. Γράφεται στο ΦΕΚ ως «</w:t>
      </w:r>
      <w:r>
        <w:rPr>
          <w:rFonts w:eastAsia="Times New Roman"/>
          <w:szCs w:val="24"/>
        </w:rPr>
        <w:t>γ</w:t>
      </w:r>
      <w:r>
        <w:rPr>
          <w:rFonts w:eastAsia="Times New Roman"/>
          <w:szCs w:val="24"/>
        </w:rPr>
        <w:t>ενοκτονία». Δεν γράφεται «</w:t>
      </w:r>
      <w:r>
        <w:rPr>
          <w:rFonts w:eastAsia="Times New Roman"/>
          <w:szCs w:val="24"/>
        </w:rPr>
        <w:t>κ</w:t>
      </w:r>
      <w:r>
        <w:rPr>
          <w:rFonts w:eastAsia="Times New Roman"/>
          <w:szCs w:val="24"/>
        </w:rPr>
        <w:t>αταστροφή».</w:t>
      </w:r>
    </w:p>
    <w:p w14:paraId="3040C1ED"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ΝΙΚΟΛΑΟΣ ΞΥΔΑΚΗΣ:</w:t>
      </w:r>
      <w:r>
        <w:rPr>
          <w:rFonts w:eastAsia="Times New Roman"/>
          <w:szCs w:val="24"/>
        </w:rPr>
        <w:t xml:space="preserve"> Εντάξει, το γράφει. Δεν άλλαξε κανείς το </w:t>
      </w:r>
      <w:r>
        <w:rPr>
          <w:rFonts w:eastAsia="Times New Roman"/>
          <w:szCs w:val="24"/>
        </w:rPr>
        <w:t>προεδρικό δ</w:t>
      </w:r>
      <w:r>
        <w:rPr>
          <w:rFonts w:eastAsia="Times New Roman"/>
          <w:szCs w:val="24"/>
        </w:rPr>
        <w:t xml:space="preserve">ιάταγμα. </w:t>
      </w:r>
    </w:p>
    <w:p w14:paraId="3040C1EE" w14:textId="77777777" w:rsidR="00317D9A" w:rsidRDefault="0043635D">
      <w:pPr>
        <w:tabs>
          <w:tab w:val="left" w:pos="2940"/>
        </w:tabs>
        <w:spacing w:after="0" w:line="600" w:lineRule="auto"/>
        <w:ind w:firstLine="720"/>
        <w:jc w:val="center"/>
        <w:rPr>
          <w:rFonts w:eastAsia="Times New Roman"/>
          <w:szCs w:val="24"/>
        </w:rPr>
      </w:pPr>
      <w:r>
        <w:rPr>
          <w:rFonts w:eastAsia="Times New Roman"/>
          <w:szCs w:val="24"/>
        </w:rPr>
        <w:t>(Θόρυβος στην Αίθουσα)</w:t>
      </w:r>
    </w:p>
    <w:p w14:paraId="3040C1EF"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Δεν μπορεί ο κύριος Πρόεδρος…</w:t>
      </w:r>
    </w:p>
    <w:p w14:paraId="3040C1F0"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ΝΙΚΟΛΑΟΣ ΞΥΔΑΚΗΣ:</w:t>
      </w:r>
      <w:r>
        <w:rPr>
          <w:rFonts w:eastAsia="Times New Roman"/>
          <w:szCs w:val="24"/>
        </w:rPr>
        <w:t xml:space="preserve"> Διαβάζει</w:t>
      </w:r>
      <w:r>
        <w:rPr>
          <w:rFonts w:eastAsia="Times New Roman"/>
          <w:szCs w:val="24"/>
        </w:rPr>
        <w:t xml:space="preserve"> την </w:t>
      </w:r>
      <w:r>
        <w:rPr>
          <w:rFonts w:eastAsia="Times New Roman"/>
          <w:szCs w:val="24"/>
        </w:rPr>
        <w:t>ημερήσια διάταξη,</w:t>
      </w:r>
      <w:r>
        <w:rPr>
          <w:rFonts w:eastAsia="Times New Roman"/>
          <w:szCs w:val="24"/>
        </w:rPr>
        <w:t xml:space="preserve"> η οποία επαναλαμβάνεται για δεύτερη χρονιά. Πέρυσι από τον κ. Κουράκη και φέτος από τον κύριο…</w:t>
      </w:r>
    </w:p>
    <w:p w14:paraId="3040C1F1"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Προσωπικά προέρχομαι από μια περιοχή, που, όπως ξέρετε, είχε το</w:t>
      </w:r>
      <w:r>
        <w:rPr>
          <w:rFonts w:eastAsia="Times New Roman"/>
          <w:szCs w:val="24"/>
        </w:rPr>
        <w:t>ν</w:t>
      </w:r>
      <w:r>
        <w:rPr>
          <w:rFonts w:eastAsia="Times New Roman"/>
          <w:szCs w:val="24"/>
        </w:rPr>
        <w:t xml:space="preserve"> μεγαλύτερο χρόνο δουλείας απ’ όλη την υπόλοιπη χώρα και η οικογένειά μου έχει προσωπικές αναμνήσεις.</w:t>
      </w:r>
    </w:p>
    <w:p w14:paraId="3040C1F2"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ΜΑΞΙΜΟΣ ΧΑΡΑΚΟΠΟΥΛΟΣ:</w:t>
      </w:r>
      <w:r>
        <w:rPr>
          <w:rFonts w:eastAsia="Times New Roman"/>
          <w:szCs w:val="24"/>
        </w:rPr>
        <w:t xml:space="preserve"> Κύριε Πρόεδρε, δεν ήταν μομφή προς το πρόσωπό σας.</w:t>
      </w:r>
    </w:p>
    <w:p w14:paraId="3040C1F3"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Όμως, αυτά όλα έχουν καταγραφεί και έχουν πον</w:t>
      </w:r>
      <w:r>
        <w:rPr>
          <w:rFonts w:eastAsia="Times New Roman"/>
          <w:szCs w:val="24"/>
        </w:rPr>
        <w:t xml:space="preserve">έσει και δεν σβήνουν, αν θέλετε. Ωστόσο, δεν μπορεί να ξεχάσουμε το χέρι φιλίας που έδωσε ο Βενιζέλος με τον </w:t>
      </w:r>
      <w:proofErr w:type="spellStart"/>
      <w:r>
        <w:rPr>
          <w:rFonts w:eastAsia="Times New Roman"/>
          <w:szCs w:val="24"/>
        </w:rPr>
        <w:t>Ατατούρκ</w:t>
      </w:r>
      <w:proofErr w:type="spellEnd"/>
      <w:r>
        <w:rPr>
          <w:rFonts w:eastAsia="Times New Roman"/>
          <w:szCs w:val="24"/>
        </w:rPr>
        <w:t>.</w:t>
      </w:r>
    </w:p>
    <w:p w14:paraId="3040C1F4"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Δεν έχει σχέση αυτό, κύριε Πρόεδρε.</w:t>
      </w:r>
    </w:p>
    <w:p w14:paraId="3040C1F5"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Δεν βγήκαν αυτοί οι άνθρωποι να πουν «κάθε μέρα θα επαναλαμβάνουμε τα ίδια και θα πολεμάμε». Το είπε και ο ποιητής που ανέφερα στο ποίημά του. Δεν γίνεται. Το αντιλαμβάνεστε. Δεν αλλάζει τίποτα. Η ιστορία είναι ιστορία.</w:t>
      </w:r>
    </w:p>
    <w:p w14:paraId="3040C1F6"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Μα, εμείς ζητάμε απ</w:t>
      </w:r>
      <w:r>
        <w:rPr>
          <w:rFonts w:eastAsia="Times New Roman"/>
          <w:szCs w:val="24"/>
        </w:rPr>
        <w:t xml:space="preserve">ό αυτούς αναγνώριση της </w:t>
      </w:r>
      <w:r>
        <w:rPr>
          <w:rFonts w:eastAsia="Times New Roman"/>
          <w:szCs w:val="24"/>
        </w:rPr>
        <w:t>γ</w:t>
      </w:r>
      <w:r>
        <w:rPr>
          <w:rFonts w:eastAsia="Times New Roman"/>
          <w:szCs w:val="24"/>
        </w:rPr>
        <w:t>ενοκτονίας. Τώρα λέτε ότι δεν πρέπει να τα ακούνε;</w:t>
      </w:r>
    </w:p>
    <w:p w14:paraId="3040C1F7" w14:textId="77777777" w:rsidR="00317D9A" w:rsidRDefault="0043635D">
      <w:pPr>
        <w:tabs>
          <w:tab w:val="left" w:pos="2940"/>
        </w:tabs>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Κυρίες και κύριοι συνάδελφοι, ολοκληρώθηκε η συζήτηση για την Ημέρα Μνήμης για την </w:t>
      </w:r>
      <w:r>
        <w:rPr>
          <w:rFonts w:eastAsia="Times New Roman"/>
          <w:szCs w:val="24"/>
        </w:rPr>
        <w:t>κ</w:t>
      </w:r>
      <w:r>
        <w:rPr>
          <w:rFonts w:eastAsia="Times New Roman"/>
          <w:szCs w:val="24"/>
        </w:rPr>
        <w:t>αταστροφή του Μικρασιατικού Ελληνισμού και παρακαλώ τους συν</w:t>
      </w:r>
      <w:r>
        <w:rPr>
          <w:rFonts w:eastAsia="Times New Roman"/>
          <w:szCs w:val="24"/>
        </w:rPr>
        <w:t>αδέλφους να τηρήσουν ενός λεπτού σιγή.</w:t>
      </w:r>
    </w:p>
    <w:p w14:paraId="3040C1F8" w14:textId="77777777" w:rsidR="00317D9A" w:rsidRDefault="0043635D">
      <w:pPr>
        <w:spacing w:after="0" w:line="600" w:lineRule="auto"/>
        <w:ind w:firstLine="709"/>
        <w:jc w:val="center"/>
        <w:rPr>
          <w:rFonts w:eastAsia="Times New Roman" w:cs="Times New Roman"/>
          <w:szCs w:val="24"/>
        </w:rPr>
      </w:pPr>
      <w:r>
        <w:rPr>
          <w:rFonts w:eastAsia="Times New Roman" w:cs="Times New Roman"/>
          <w:szCs w:val="24"/>
        </w:rPr>
        <w:t>(Στο σημείο αυτό τηρείται στην Αίθουσα ενός λεπτού σιγή)</w:t>
      </w:r>
    </w:p>
    <w:p w14:paraId="3040C1F9" w14:textId="77777777" w:rsidR="00317D9A" w:rsidRDefault="0043635D">
      <w:pPr>
        <w:tabs>
          <w:tab w:val="left" w:pos="6000"/>
        </w:tabs>
        <w:spacing w:after="0" w:line="600" w:lineRule="auto"/>
        <w:ind w:firstLine="720"/>
        <w:jc w:val="center"/>
        <w:rPr>
          <w:rFonts w:eastAsia="Times New Roman" w:cs="Times New Roman"/>
          <w:color w:val="FF0000"/>
          <w:szCs w:val="24"/>
        </w:rPr>
      </w:pPr>
      <w:r w:rsidRPr="00E841B3">
        <w:rPr>
          <w:rFonts w:eastAsia="Times New Roman" w:cs="Times New Roman"/>
          <w:color w:val="FF0000"/>
          <w:szCs w:val="24"/>
        </w:rPr>
        <w:t>(ΑΛΛΑΓΗ ΣΕΛΙΔΑΣ</w:t>
      </w:r>
      <w:r>
        <w:rPr>
          <w:rFonts w:eastAsia="Times New Roman" w:cs="Times New Roman"/>
          <w:color w:val="FF0000"/>
          <w:szCs w:val="24"/>
        </w:rPr>
        <w:t xml:space="preserve"> ΛΟΓΩ ΑΛΛΑΓΗΣ ΘΕΜΑΤΟΣ</w:t>
      </w:r>
      <w:r w:rsidRPr="00E841B3">
        <w:rPr>
          <w:rFonts w:eastAsia="Times New Roman" w:cs="Times New Roman"/>
          <w:color w:val="FF0000"/>
          <w:szCs w:val="24"/>
        </w:rPr>
        <w:t>)</w:t>
      </w:r>
    </w:p>
    <w:p w14:paraId="3040C1FA" w14:textId="77777777" w:rsidR="00317D9A" w:rsidRDefault="0043635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Κυρίες και κύριοι συνάδελφοι, εισερχόμαστε στη συζήτηση των </w:t>
      </w:r>
    </w:p>
    <w:p w14:paraId="3040C1FB" w14:textId="77777777" w:rsidR="00317D9A" w:rsidRDefault="0043635D">
      <w:pPr>
        <w:tabs>
          <w:tab w:val="left" w:pos="2738"/>
          <w:tab w:val="center" w:pos="4753"/>
          <w:tab w:val="left" w:pos="5723"/>
        </w:tabs>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3040C1FC" w14:textId="77777777" w:rsidR="00317D9A" w:rsidRDefault="0043635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συ</w:t>
      </w:r>
      <w:r>
        <w:rPr>
          <w:rFonts w:eastAsia="Times New Roman" w:cs="Times New Roman"/>
          <w:szCs w:val="24"/>
        </w:rPr>
        <w:t>ζητηθεί η πρώτη με αριθμό 1481/12-9-2017 επίκαιρη ερώτηση</w:t>
      </w:r>
      <w:r>
        <w:rPr>
          <w:rFonts w:eastAsia="Times New Roman" w:cs="Times New Roman"/>
          <w:szCs w:val="24"/>
        </w:rPr>
        <w:t xml:space="preserve"> </w:t>
      </w:r>
      <w:r>
        <w:rPr>
          <w:rFonts w:eastAsia="Times New Roman" w:cs="Times New Roman"/>
          <w:szCs w:val="24"/>
        </w:rPr>
        <w:t xml:space="preserve">πρώτου κύκλου του Βουλευτή Α΄ Θεσσαλονίκης του Συνασπισμού Ριζοσπαστικής Αριστεράς κ. </w:t>
      </w:r>
      <w:r>
        <w:rPr>
          <w:rFonts w:eastAsia="Times New Roman" w:cs="Times New Roman"/>
          <w:bCs/>
          <w:szCs w:val="24"/>
        </w:rPr>
        <w:t>Αλέξανδρου Τριανταφυλλίδη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Οικονομίας και Ανάπτυξης</w:t>
      </w:r>
      <w:r>
        <w:rPr>
          <w:rFonts w:eastAsia="Times New Roman" w:cs="Times New Roman"/>
          <w:b/>
          <w:szCs w:val="24"/>
        </w:rPr>
        <w:t>,</w:t>
      </w:r>
      <w:r>
        <w:rPr>
          <w:rFonts w:eastAsia="Times New Roman" w:cs="Times New Roman"/>
          <w:szCs w:val="24"/>
        </w:rPr>
        <w:t xml:space="preserve"> με θέμα</w:t>
      </w:r>
      <w:r>
        <w:rPr>
          <w:rFonts w:eastAsia="Times New Roman" w:cs="Times New Roman"/>
          <w:szCs w:val="24"/>
        </w:rPr>
        <w:t>:</w:t>
      </w:r>
      <w:r>
        <w:rPr>
          <w:rFonts w:eastAsia="Times New Roman" w:cs="Times New Roman"/>
          <w:szCs w:val="24"/>
        </w:rPr>
        <w:t xml:space="preserve"> «Δικαίωμα εξαγοράς κόκκινων δανείων από τον δανειολήπτη Α΄ Κατοικίας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Προτιμησιακό</w:t>
      </w:r>
      <w:proofErr w:type="spellEnd"/>
      <w:r>
        <w:rPr>
          <w:rFonts w:eastAsia="Times New Roman" w:cs="Times New Roman"/>
          <w:szCs w:val="24"/>
        </w:rPr>
        <w:t xml:space="preserve"> καθεστώς».</w:t>
      </w:r>
    </w:p>
    <w:p w14:paraId="3040C1FD" w14:textId="77777777" w:rsidR="00317D9A" w:rsidRDefault="0043635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Υπουργός Οικονομίας και Ανάπτυξης κ. Δήμος Παπαδημητρίου. </w:t>
      </w:r>
    </w:p>
    <w:p w14:paraId="3040C1FE" w14:textId="77777777" w:rsidR="00317D9A" w:rsidRDefault="0043635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Τριανταφυλλίδη, έχετε τον λόγο για δυο λεπτά. </w:t>
      </w:r>
    </w:p>
    <w:p w14:paraId="3040C1FF" w14:textId="77777777" w:rsidR="00317D9A" w:rsidRDefault="0043635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ΑΛΕΞΑΝΔΡΟΣ ΤΡΙΑΝΤΑΦΥΛΛΙΔΗ</w:t>
      </w:r>
      <w:r>
        <w:rPr>
          <w:rFonts w:eastAsia="Times New Roman" w:cs="Times New Roman"/>
          <w:b/>
          <w:szCs w:val="24"/>
        </w:rPr>
        <w:t xml:space="preserve">Σ: </w:t>
      </w:r>
      <w:r>
        <w:rPr>
          <w:rFonts w:eastAsia="Times New Roman" w:cs="Times New Roman"/>
          <w:szCs w:val="24"/>
        </w:rPr>
        <w:t xml:space="preserve">Ευχαριστώ πολύ, κύριε Πρόεδρε. </w:t>
      </w:r>
    </w:p>
    <w:p w14:paraId="3040C200" w14:textId="77777777" w:rsidR="00317D9A" w:rsidRDefault="0043635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Αγαπητέ κύριε Υπουργέ, «φροντίσαμε παρά τις ισχυρές πιέσεις να διασφαλίσουμε την προστασία της πρώτης κατοικίας» είπε το περασμένο Σάββατο από τη Θεσσαλονίκη ο Πρωθυπουργός κ. Αλέξης Τσίπρας, συμπληρώνοντας «με την επέκτα</w:t>
      </w:r>
      <w:r>
        <w:rPr>
          <w:rFonts w:eastAsia="Times New Roman" w:cs="Times New Roman"/>
          <w:szCs w:val="24"/>
        </w:rPr>
        <w:t xml:space="preserve">ση της εφαρμογής του νόμου Κατσέλη-Σταθάκη και τη νέα ρύθμιση που </w:t>
      </w:r>
      <w:r>
        <w:rPr>
          <w:rFonts w:eastAsia="Times New Roman" w:cs="Times New Roman"/>
          <w:szCs w:val="24"/>
        </w:rPr>
        <w:lastRenderedPageBreak/>
        <w:t>έρχεται και θα παρατείνει την ισχύ του και μετά το τέλος του τρέχοντος έτους. Είναι δίκαιο και έγινε πράξη».</w:t>
      </w:r>
    </w:p>
    <w:p w14:paraId="3040C201" w14:textId="77777777" w:rsidR="00317D9A" w:rsidRDefault="0043635D">
      <w:pPr>
        <w:spacing w:after="0" w:line="600" w:lineRule="auto"/>
        <w:ind w:firstLine="720"/>
        <w:jc w:val="both"/>
        <w:rPr>
          <w:rFonts w:eastAsia="Times New Roman"/>
          <w:szCs w:val="24"/>
        </w:rPr>
      </w:pPr>
      <w:r>
        <w:rPr>
          <w:rFonts w:eastAsia="Times New Roman" w:cs="Times New Roman"/>
          <w:szCs w:val="24"/>
        </w:rPr>
        <w:t>Αυτό είναι το κεντρικό -αν θέλετε- ζητούμενο, η ρύθμιση-ομπρέλα, γιατί τρεισήμισι</w:t>
      </w:r>
      <w:r>
        <w:rPr>
          <w:rFonts w:eastAsia="Times New Roman" w:cs="Times New Roman"/>
          <w:szCs w:val="24"/>
        </w:rPr>
        <w:t xml:space="preserve"> μήνες πριν από τη λήξη του τρέχοντος έτους και καθώς είναι δεδομένο το άρθρο 70 παράγραφος 8 που ορίζει ότι σε ακίνητα αντικειμενικής αξίας έως 140.000 ευρώ μέχρι και την 31</w:t>
      </w:r>
      <w:r>
        <w:rPr>
          <w:rFonts w:eastAsia="Times New Roman" w:cs="Times New Roman"/>
          <w:szCs w:val="24"/>
          <w:vertAlign w:val="superscript"/>
        </w:rPr>
        <w:t>η</w:t>
      </w:r>
      <w:r>
        <w:rPr>
          <w:rFonts w:eastAsia="Times New Roman" w:cs="Times New Roman"/>
          <w:szCs w:val="24"/>
        </w:rPr>
        <w:t xml:space="preserve"> Δεκεμβρίου 2017 έχει ανασταλεί οποιαδήποτε διαδικασία, στον βαθμό που υπάρχει υπ</w:t>
      </w:r>
      <w:r>
        <w:rPr>
          <w:rFonts w:eastAsia="Times New Roman" w:cs="Times New Roman"/>
          <w:szCs w:val="24"/>
        </w:rPr>
        <w:t xml:space="preserve">οθήκη ή με προσημείωση υποθήκης πρώτης κατοικίας ή οποιαδήποτε άλλη δέσμευση, είναι σαφές ότι αυτό το θολό καθεστώς πρέπει να διευκρινιστεί. </w:t>
      </w:r>
      <w:r>
        <w:rPr>
          <w:rFonts w:eastAsia="Times New Roman"/>
          <w:szCs w:val="24"/>
        </w:rPr>
        <w:t>Ά</w:t>
      </w:r>
      <w:r>
        <w:rPr>
          <w:rFonts w:eastAsia="Times New Roman"/>
          <w:szCs w:val="24"/>
        </w:rPr>
        <w:t>κουσα και δικές σας δηλώσεις και τις δηλώσεις του κ. Σταθάκη, του προκατόχου σας, και τις δηλώσεις του Πρωθυπουργο</w:t>
      </w:r>
      <w:r>
        <w:rPr>
          <w:rFonts w:eastAsia="Times New Roman"/>
          <w:szCs w:val="24"/>
        </w:rPr>
        <w:t>ύ.</w:t>
      </w:r>
    </w:p>
    <w:p w14:paraId="3040C202" w14:textId="77777777" w:rsidR="00317D9A" w:rsidRDefault="0043635D">
      <w:pPr>
        <w:spacing w:after="0" w:line="600" w:lineRule="auto"/>
        <w:ind w:firstLine="720"/>
        <w:jc w:val="both"/>
        <w:rPr>
          <w:rFonts w:eastAsia="Times New Roman"/>
          <w:szCs w:val="24"/>
        </w:rPr>
      </w:pPr>
      <w:r>
        <w:rPr>
          <w:rFonts w:eastAsia="Times New Roman"/>
          <w:bCs/>
        </w:rPr>
        <w:t>Κύριε Υπουργέ,</w:t>
      </w:r>
      <w:r>
        <w:rPr>
          <w:rFonts w:eastAsia="Times New Roman"/>
          <w:szCs w:val="24"/>
        </w:rPr>
        <w:t xml:space="preserve"> είναι αναγκαίο. Αλλού καλοπροαίρετα κι αλλού κακοπροαίρετα έχει στηθεί μια φάμπρικα</w:t>
      </w:r>
      <w:r>
        <w:rPr>
          <w:rFonts w:eastAsia="Times New Roman"/>
          <w:szCs w:val="24"/>
        </w:rPr>
        <w:t xml:space="preserve"> </w:t>
      </w:r>
      <w:r>
        <w:rPr>
          <w:rFonts w:eastAsia="Times New Roman"/>
          <w:szCs w:val="24"/>
        </w:rPr>
        <w:t xml:space="preserve">τρόμου, φόβου, πανικού και στον βαθμό που πίσω από την ερώτησή μου -και οφείλω να το διευκρινίσω- δεν βρίσκονται οι καθ’ έξιν κακοπληρωτές ούτε αυτοί που </w:t>
      </w:r>
      <w:r>
        <w:rPr>
          <w:rFonts w:eastAsia="Times New Roman"/>
          <w:szCs w:val="24"/>
        </w:rPr>
        <w:t>περιμένουν ως πονηροί «μαζί με τον βασιλικό να ποτιστεί και η γλάστρα» -</w:t>
      </w:r>
      <w:proofErr w:type="spellStart"/>
      <w:r>
        <w:rPr>
          <w:rFonts w:eastAsia="Times New Roman"/>
          <w:szCs w:val="24"/>
        </w:rPr>
        <w:t>προτιμησιακό</w:t>
      </w:r>
      <w:proofErr w:type="spellEnd"/>
      <w:r>
        <w:rPr>
          <w:rFonts w:eastAsia="Times New Roman"/>
          <w:szCs w:val="24"/>
        </w:rPr>
        <w:t xml:space="preserve"> καθεστώς, και θα το συζητήσουμε στη συνέχεια- αλλά έχει να κάνει με αυτό που </w:t>
      </w:r>
      <w:r>
        <w:rPr>
          <w:rFonts w:eastAsia="Times New Roman"/>
          <w:szCs w:val="24"/>
        </w:rPr>
        <w:lastRenderedPageBreak/>
        <w:t>ορίζουν οι ίδιοι οι δανειολήπτες, αυτοί είναι που μας ενδιαφέρουν. Μου έχουν στείλει επ’ αφορμ</w:t>
      </w:r>
      <w:r>
        <w:rPr>
          <w:rFonts w:eastAsia="Times New Roman"/>
          <w:szCs w:val="24"/>
        </w:rPr>
        <w:t>ή της συγκεκριμένης ερώτησης επιστολή από τον Σύλλογο Οφειλετών - Πιστοληπτών Ελλάδος, σημειώνοντας οι ίδιοι «των αποδεδειγμένων περιπτώσεων αδυναμίας ανταπόκρισης των δανειοληπτών στην αποπληρωμή των δανείων». Δηλαδή ποιων; Ανέργων, Α</w:t>
      </w:r>
      <w:r>
        <w:rPr>
          <w:rFonts w:eastAsia="Times New Roman"/>
          <w:szCs w:val="24"/>
        </w:rPr>
        <w:t>ΜΕ</w:t>
      </w:r>
      <w:r>
        <w:rPr>
          <w:rFonts w:eastAsia="Times New Roman"/>
          <w:szCs w:val="24"/>
        </w:rPr>
        <w:t>Α, κατοίκων ακριτικ</w:t>
      </w:r>
      <w:r>
        <w:rPr>
          <w:rFonts w:eastAsia="Times New Roman"/>
          <w:szCs w:val="24"/>
        </w:rPr>
        <w:t>ών περιοχών, απόρων. Αυτοί, λοιπόν, είναι που μας ενδιαφέρουν, αυτοί με ενδιαφέρουν και αυτοί βρίσκονται πίσω από την επίκαιρη ερώτησή μου.</w:t>
      </w:r>
    </w:p>
    <w:p w14:paraId="3040C203" w14:textId="77777777" w:rsidR="00317D9A" w:rsidRDefault="0043635D">
      <w:pPr>
        <w:spacing w:after="0" w:line="600" w:lineRule="auto"/>
        <w:ind w:firstLine="720"/>
        <w:jc w:val="both"/>
        <w:rPr>
          <w:rFonts w:eastAsia="Times New Roman"/>
          <w:szCs w:val="24"/>
        </w:rPr>
      </w:pPr>
      <w:r>
        <w:rPr>
          <w:rFonts w:eastAsia="Times New Roman"/>
          <w:szCs w:val="24"/>
        </w:rPr>
        <w:t>Είναι αναγκαίο να υπάρξει αυτή η ρύθμιση-ομπρέλα, για να αντιμετωπιστεί αυτή η φάμπρικα τρόμου, φόβου. Και σήμερα, α</w:t>
      </w:r>
      <w:r>
        <w:rPr>
          <w:rFonts w:eastAsia="Times New Roman"/>
          <w:szCs w:val="24"/>
        </w:rPr>
        <w:t xml:space="preserve">ν θέλετε, -δεν λέω κακοπροαίρετα, δεν θέλω να κατηγορήσω κάποιον συνάδελφό μου- γράφεται στον Τύπο: «Πάρτε τα σπίτια τους». Εξωφρενική απαίτηση των τεχνικών κλιμακίων της τρόικας για τα κόκκινα δάνεια». </w:t>
      </w:r>
    </w:p>
    <w:p w14:paraId="3040C204" w14:textId="77777777" w:rsidR="00317D9A" w:rsidRDefault="0043635D">
      <w:pPr>
        <w:spacing w:after="0" w:line="600" w:lineRule="auto"/>
        <w:ind w:firstLine="720"/>
        <w:jc w:val="both"/>
        <w:rPr>
          <w:rFonts w:eastAsia="Times New Roman"/>
          <w:szCs w:val="24"/>
        </w:rPr>
      </w:pPr>
      <w:r>
        <w:rPr>
          <w:rFonts w:eastAsia="Times New Roman"/>
          <w:szCs w:val="24"/>
        </w:rPr>
        <w:t>Ο άνθρωπος που έχει την αγωνία, την ανησυχία, που ζε</w:t>
      </w:r>
      <w:r>
        <w:rPr>
          <w:rFonts w:eastAsia="Times New Roman"/>
          <w:szCs w:val="24"/>
        </w:rPr>
        <w:t xml:space="preserve">ι ουσιαστικά στην ουρά του συσσιτίου, ο άνθρωπος που βρίσκεται κάτω από την πρώτη κατοικία -και αναφέρομαι μόνο και αποκλειστικά στην πρώτη κατοικία- και βρίσκεται σε αυτό το καθεστώς, οφείλει να νιώσει την Κυβέρνησή μας -και αυτό κάναμε όλα τα </w:t>
      </w:r>
      <w:r>
        <w:rPr>
          <w:rFonts w:eastAsia="Times New Roman"/>
          <w:szCs w:val="24"/>
        </w:rPr>
        <w:lastRenderedPageBreak/>
        <w:t>προηγούμενα</w:t>
      </w:r>
      <w:r>
        <w:rPr>
          <w:rFonts w:eastAsia="Times New Roman"/>
          <w:szCs w:val="24"/>
        </w:rPr>
        <w:t xml:space="preserve"> χρόνια και αυτό πρέπει να κάνουμε- ως αγκωνάρι πάνω στο οποίο μπορεί και να πρέπει να ακουμπήσει, </w:t>
      </w:r>
      <w:r>
        <w:rPr>
          <w:rFonts w:eastAsia="Times New Roman"/>
          <w:bCs/>
        </w:rPr>
        <w:t>κύριε Υπουργέ.</w:t>
      </w:r>
    </w:p>
    <w:p w14:paraId="3040C205" w14:textId="77777777" w:rsidR="00317D9A" w:rsidRDefault="0043635D">
      <w:pPr>
        <w:tabs>
          <w:tab w:val="left" w:pos="1800"/>
        </w:tabs>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3040C206" w14:textId="77777777" w:rsidR="00317D9A" w:rsidRDefault="0043635D">
      <w:pPr>
        <w:spacing w:after="0" w:line="600" w:lineRule="auto"/>
        <w:ind w:firstLine="720"/>
        <w:jc w:val="both"/>
        <w:rPr>
          <w:rFonts w:eastAsia="Times New Roman"/>
          <w:szCs w:val="24"/>
        </w:rPr>
      </w:pPr>
      <w:r>
        <w:rPr>
          <w:rFonts w:eastAsia="Times New Roman"/>
          <w:b/>
          <w:bCs/>
        </w:rPr>
        <w:t>ΠΡΟΕΔΡΕΥΩΝ (Δημήτριος Κρεμαστινός):</w:t>
      </w:r>
      <w:r>
        <w:rPr>
          <w:rFonts w:eastAsia="Times New Roman"/>
          <w:szCs w:val="24"/>
        </w:rPr>
        <w:t xml:space="preserve"> </w:t>
      </w:r>
      <w:r>
        <w:rPr>
          <w:rFonts w:eastAsia="Times New Roman"/>
          <w:bCs/>
        </w:rPr>
        <w:t>Παρακαλώ</w:t>
      </w:r>
      <w:r>
        <w:rPr>
          <w:rFonts w:eastAsia="Times New Roman"/>
          <w:szCs w:val="24"/>
        </w:rPr>
        <w:t xml:space="preserve">, κύριε </w:t>
      </w:r>
      <w:r>
        <w:rPr>
          <w:rFonts w:eastAsia="Times New Roman"/>
          <w:szCs w:val="24"/>
        </w:rPr>
        <w:t>Τριανταφυλλίδη, ολοκληρώστε.</w:t>
      </w:r>
    </w:p>
    <w:p w14:paraId="3040C207" w14:textId="77777777" w:rsidR="00317D9A" w:rsidRDefault="0043635D">
      <w:pPr>
        <w:spacing w:after="0"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Στο δεύτερο μέρος θα σας πω και κάποια άλλα πράγματα.</w:t>
      </w:r>
    </w:p>
    <w:p w14:paraId="3040C208" w14:textId="77777777" w:rsidR="00317D9A" w:rsidRDefault="0043635D">
      <w:pPr>
        <w:spacing w:after="0" w:line="600" w:lineRule="auto"/>
        <w:ind w:firstLine="720"/>
        <w:jc w:val="both"/>
        <w:rPr>
          <w:rFonts w:eastAsia="Times New Roman"/>
          <w:szCs w:val="24"/>
        </w:rPr>
      </w:pPr>
      <w:r>
        <w:rPr>
          <w:rFonts w:eastAsia="Times New Roman"/>
          <w:b/>
          <w:bCs/>
        </w:rPr>
        <w:t>ΠΡΟΕΔΡΕΥΩΝ (Δημήτριος Κρεμαστινός):</w:t>
      </w:r>
      <w:r>
        <w:rPr>
          <w:rFonts w:eastAsia="Times New Roman"/>
          <w:szCs w:val="24"/>
        </w:rPr>
        <w:t xml:space="preserve"> Έχετε και δευτερολογία.</w:t>
      </w:r>
    </w:p>
    <w:p w14:paraId="3040C209" w14:textId="77777777" w:rsidR="00317D9A" w:rsidRDefault="0043635D">
      <w:pPr>
        <w:spacing w:after="0"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Κλείνω τη φράση μου, κύριε Πρόεδρε.</w:t>
      </w:r>
    </w:p>
    <w:p w14:paraId="3040C20A" w14:textId="77777777" w:rsidR="00317D9A" w:rsidRDefault="0043635D">
      <w:pPr>
        <w:spacing w:after="0" w:line="600" w:lineRule="auto"/>
        <w:ind w:firstLine="720"/>
        <w:jc w:val="both"/>
        <w:rPr>
          <w:rFonts w:eastAsia="Times New Roman"/>
          <w:szCs w:val="24"/>
        </w:rPr>
      </w:pPr>
      <w:r>
        <w:rPr>
          <w:rFonts w:eastAsia="Times New Roman"/>
          <w:szCs w:val="24"/>
        </w:rPr>
        <w:t xml:space="preserve">Όμως πρέπει πρώτα να </w:t>
      </w:r>
      <w:r>
        <w:rPr>
          <w:rFonts w:eastAsia="Times New Roman"/>
          <w:szCs w:val="24"/>
        </w:rPr>
        <w:t>διευκρινιστεί αν υπάρχει η πολιτική βούληση από την Κυβέρνηση, όπως ανακοίνωσε και ο Πρωθυπουργός το περασμένο Σάββατο, και ποια είναι αυτή, τώρα, έγκαιρα, συγκεκριμένα, για να μη γίνεται αυτή η πλειοδοσία και αυτή η δημοπρασία αυτού του φόβου και του πανι</w:t>
      </w:r>
      <w:r>
        <w:rPr>
          <w:rFonts w:eastAsia="Times New Roman"/>
          <w:szCs w:val="24"/>
        </w:rPr>
        <w:t>κού.</w:t>
      </w:r>
    </w:p>
    <w:p w14:paraId="3040C20B" w14:textId="77777777" w:rsidR="00317D9A" w:rsidRDefault="0043635D">
      <w:pPr>
        <w:spacing w:after="0" w:line="600" w:lineRule="auto"/>
        <w:ind w:firstLine="720"/>
        <w:jc w:val="both"/>
        <w:rPr>
          <w:rFonts w:eastAsia="Times New Roman"/>
          <w:bCs/>
        </w:rPr>
      </w:pPr>
      <w:r>
        <w:rPr>
          <w:rFonts w:eastAsia="Times New Roman"/>
          <w:szCs w:val="24"/>
        </w:rPr>
        <w:t xml:space="preserve">Σας ευχαριστώ, </w:t>
      </w:r>
      <w:r>
        <w:rPr>
          <w:rFonts w:eastAsia="Times New Roman"/>
          <w:bCs/>
        </w:rPr>
        <w:t>κύριε Υπουργέ.</w:t>
      </w:r>
    </w:p>
    <w:p w14:paraId="3040C20C" w14:textId="77777777" w:rsidR="00317D9A" w:rsidRDefault="0043635D">
      <w:pPr>
        <w:spacing w:after="0" w:line="600" w:lineRule="auto"/>
        <w:ind w:firstLine="720"/>
        <w:jc w:val="both"/>
        <w:rPr>
          <w:rFonts w:eastAsia="Times New Roman"/>
          <w:bCs/>
        </w:rPr>
      </w:pPr>
      <w:r>
        <w:rPr>
          <w:rFonts w:eastAsia="Times New Roman"/>
          <w:b/>
          <w:bCs/>
        </w:rPr>
        <w:lastRenderedPageBreak/>
        <w:t>ΠΡΟΕΔΡΕΥΩΝ (Δημήτριος Κρεμαστινός):</w:t>
      </w:r>
      <w:r>
        <w:rPr>
          <w:rFonts w:eastAsia="Times New Roman"/>
          <w:bCs/>
        </w:rPr>
        <w:t xml:space="preserve"> Κύριε Υπουργέ, έχετε τον λόγο για τρία λεπτά.</w:t>
      </w:r>
    </w:p>
    <w:p w14:paraId="3040C20D" w14:textId="77777777" w:rsidR="00317D9A" w:rsidRDefault="0043635D">
      <w:pPr>
        <w:spacing w:after="0" w:line="600" w:lineRule="auto"/>
        <w:ind w:firstLine="720"/>
        <w:jc w:val="both"/>
        <w:rPr>
          <w:rFonts w:eastAsia="Times New Roman"/>
          <w:bCs/>
        </w:rPr>
      </w:pPr>
      <w:r>
        <w:rPr>
          <w:rFonts w:eastAsia="Times New Roman"/>
          <w:b/>
          <w:bCs/>
        </w:rPr>
        <w:t>ΔΗΜΟΣ ΠΑΠΑΔΗΜΗΤΡΙΟΥ (Υπουργός Οικονομίας και Ανάπτυξης):</w:t>
      </w:r>
      <w:r>
        <w:rPr>
          <w:rFonts w:eastAsia="Times New Roman"/>
          <w:bCs/>
        </w:rPr>
        <w:t xml:space="preserve"> Ευχαριστώ πολύ, κύριε Πρόεδρε.</w:t>
      </w:r>
    </w:p>
    <w:p w14:paraId="3040C20E" w14:textId="77777777" w:rsidR="00317D9A" w:rsidRDefault="0043635D">
      <w:pPr>
        <w:spacing w:after="0" w:line="600" w:lineRule="auto"/>
        <w:ind w:firstLine="720"/>
        <w:jc w:val="both"/>
        <w:rPr>
          <w:rFonts w:eastAsia="Times New Roman"/>
          <w:bCs/>
        </w:rPr>
      </w:pPr>
      <w:r>
        <w:rPr>
          <w:rFonts w:eastAsia="Times New Roman"/>
          <w:bCs/>
        </w:rPr>
        <w:t>Κύριε Τριανταφυλλίδη, θα ήθελα να σας ενημερώσω πως</w:t>
      </w:r>
      <w:r>
        <w:rPr>
          <w:rFonts w:eastAsia="Times New Roman"/>
          <w:bCs/>
        </w:rPr>
        <w:t xml:space="preserve"> ο ν.4354/2015 προβλέπει ότι το πολύ δώδεκα μήνες πριν τη μεταβίβαση απαίτησης από μη εξυπηρετούμενο δάνειο, το πιστωτικό ίδρυμα θα πρέπει να έχει καλέσει τον οφειλέτη για να διακανονίσει την οφειλή του.</w:t>
      </w:r>
    </w:p>
    <w:p w14:paraId="3040C20F" w14:textId="77777777" w:rsidR="00317D9A" w:rsidRDefault="0043635D">
      <w:pPr>
        <w:spacing w:after="0" w:line="600" w:lineRule="auto"/>
        <w:ind w:firstLine="720"/>
        <w:jc w:val="both"/>
        <w:rPr>
          <w:rFonts w:eastAsia="Times New Roman"/>
          <w:bCs/>
        </w:rPr>
      </w:pPr>
      <w:r>
        <w:rPr>
          <w:rFonts w:eastAsia="Times New Roman"/>
          <w:bCs/>
        </w:rPr>
        <w:t>Αποτελεί διαφορετικό ζήτημα το αν το πιστωτικό ίδρυμ</w:t>
      </w:r>
      <w:r>
        <w:rPr>
          <w:rFonts w:eastAsia="Times New Roman"/>
          <w:bCs/>
        </w:rPr>
        <w:t xml:space="preserve">α είναι υποχρεωμένο πριν τη μεταβίβαση της απαίτησής του να προτείνει στον οφειλέτη την εξαγορά του δανείου του με τους ίδιους όρους που έχει προτείνει ο υποψήφιος </w:t>
      </w:r>
      <w:proofErr w:type="spellStart"/>
      <w:r>
        <w:rPr>
          <w:rFonts w:eastAsia="Times New Roman"/>
          <w:bCs/>
        </w:rPr>
        <w:t>εκδοχέας</w:t>
      </w:r>
      <w:proofErr w:type="spellEnd"/>
      <w:r>
        <w:rPr>
          <w:rFonts w:eastAsia="Times New Roman"/>
          <w:bCs/>
        </w:rPr>
        <w:t xml:space="preserve">, τα λεγόμενα </w:t>
      </w:r>
      <w:r>
        <w:rPr>
          <w:rFonts w:eastAsia="Times New Roman"/>
          <w:bCs/>
          <w:lang w:val="en-US"/>
        </w:rPr>
        <w:t>fund</w:t>
      </w:r>
      <w:r>
        <w:rPr>
          <w:rFonts w:eastAsia="Times New Roman"/>
          <w:bCs/>
          <w:lang w:val="en-US"/>
        </w:rPr>
        <w:t>s</w:t>
      </w:r>
      <w:r>
        <w:rPr>
          <w:rFonts w:eastAsia="Times New Roman"/>
          <w:bCs/>
        </w:rPr>
        <w:t xml:space="preserve">. </w:t>
      </w:r>
    </w:p>
    <w:p w14:paraId="3040C210" w14:textId="77777777" w:rsidR="00317D9A" w:rsidRDefault="0043635D">
      <w:pPr>
        <w:spacing w:after="0" w:line="600" w:lineRule="auto"/>
        <w:ind w:firstLine="720"/>
        <w:jc w:val="both"/>
        <w:rPr>
          <w:rFonts w:eastAsia="Times New Roman"/>
          <w:bCs/>
        </w:rPr>
      </w:pPr>
      <w:r>
        <w:rPr>
          <w:rFonts w:eastAsia="Times New Roman"/>
          <w:bCs/>
        </w:rPr>
        <w:t>Τέτοια νομική υποχρέωση δεν υφίσταται, καθώς μια τέτοια ρύθμισ</w:t>
      </w:r>
      <w:r>
        <w:rPr>
          <w:rFonts w:eastAsia="Times New Roman"/>
          <w:bCs/>
        </w:rPr>
        <w:t xml:space="preserve">η θα ενθάρρυνε τη δημιουργία στρατηγικών κακοπληρωτών, χωρίς να δώσει την παραμικρή βοήθεια σε αυτούς που πραγματικά τη χρειάζονται. </w:t>
      </w:r>
    </w:p>
    <w:p w14:paraId="3040C211" w14:textId="77777777" w:rsidR="00317D9A" w:rsidRDefault="0043635D">
      <w:pPr>
        <w:spacing w:after="0" w:line="600" w:lineRule="auto"/>
        <w:ind w:firstLine="720"/>
        <w:jc w:val="both"/>
        <w:rPr>
          <w:rFonts w:eastAsia="Times New Roman"/>
          <w:bCs/>
        </w:rPr>
      </w:pPr>
      <w:r>
        <w:rPr>
          <w:rFonts w:eastAsia="Times New Roman"/>
          <w:bCs/>
        </w:rPr>
        <w:t xml:space="preserve">Και εξηγώ. Αν κάποιος έχει τη δυνατότητα αποπληρωμής του δανείου του και γνωρίζει από πριν ότι το πιστωτικό ίδρυμα, </w:t>
      </w:r>
      <w:r>
        <w:rPr>
          <w:rFonts w:eastAsia="Times New Roman"/>
          <w:bCs/>
        </w:rPr>
        <w:lastRenderedPageBreak/>
        <w:t>πριν ε</w:t>
      </w:r>
      <w:r>
        <w:rPr>
          <w:rFonts w:eastAsia="Times New Roman"/>
          <w:bCs/>
        </w:rPr>
        <w:t>κχωρήσει την απαίτησή του αντί κάποιου ποσοστού της, υποχρεούται να του προτείνει την εξαγορά του δανείου αντί του ίδιου ποσοστού, καταλαβαίνετε ότι αυτός ο οφειλέτης γνωρίζει ότι είναι προς το συμφέρον του να μην αποπληρώσει το δάνειό του, προσδοκώντας να</w:t>
      </w:r>
      <w:r>
        <w:rPr>
          <w:rFonts w:eastAsia="Times New Roman"/>
          <w:bCs/>
        </w:rPr>
        <w:t xml:space="preserve"> εκχωρηθεί ένα σημαντικό ποσοστό της οφειλής του κατά την εξαγορά. Επομένως, μια τέτοια ρύθμιση θα δημιουργήσει μεγάλο πλήθος στρατηγικών κακοπληρωτών.</w:t>
      </w:r>
    </w:p>
    <w:p w14:paraId="3040C212" w14:textId="77777777" w:rsidR="00317D9A" w:rsidRDefault="0043635D">
      <w:pPr>
        <w:spacing w:after="0" w:line="600" w:lineRule="auto"/>
        <w:ind w:firstLine="720"/>
        <w:jc w:val="both"/>
        <w:rPr>
          <w:rFonts w:eastAsia="Times New Roman"/>
          <w:bCs/>
        </w:rPr>
      </w:pPr>
      <w:r>
        <w:rPr>
          <w:rFonts w:eastAsia="Times New Roman"/>
          <w:bCs/>
        </w:rPr>
        <w:t xml:space="preserve">Ας υποθέσουμε τώρα ότι εισάγεται μια τέτοια ρύθμιση. Δεδομένου ότι τα </w:t>
      </w:r>
      <w:r>
        <w:rPr>
          <w:rFonts w:eastAsia="Times New Roman"/>
          <w:bCs/>
          <w:lang w:val="en-US"/>
        </w:rPr>
        <w:t>funds</w:t>
      </w:r>
      <w:r>
        <w:rPr>
          <w:rFonts w:eastAsia="Times New Roman"/>
          <w:bCs/>
        </w:rPr>
        <w:t xml:space="preserve"> αγοράζουν τα δάνεια τοις μετ</w:t>
      </w:r>
      <w:r>
        <w:rPr>
          <w:rFonts w:eastAsia="Times New Roman"/>
          <w:bCs/>
        </w:rPr>
        <w:t xml:space="preserve">ρητοίς, το </w:t>
      </w:r>
      <w:proofErr w:type="spellStart"/>
      <w:r>
        <w:rPr>
          <w:rFonts w:eastAsia="Times New Roman"/>
          <w:bCs/>
        </w:rPr>
        <w:t>προτιμησιακό</w:t>
      </w:r>
      <w:proofErr w:type="spellEnd"/>
      <w:r>
        <w:rPr>
          <w:rFonts w:eastAsia="Times New Roman"/>
          <w:bCs/>
        </w:rPr>
        <w:t xml:space="preserve"> καθεστώς σημαίνει ότι στον οφειλέτη θα πρέπει να δοθεί η ευκαιρία να αγοράσει το δάνειό του πάλι τοις μετρητοίς. Όμως ο οφειλέτης ο οποίος έχει ήδη τη διάθεση να είναι συνεπής στις υποχρεώσεις του και κατέστη ασυνεπής λόγω της δύσκο</w:t>
      </w:r>
      <w:r>
        <w:rPr>
          <w:rFonts w:eastAsia="Times New Roman"/>
          <w:bCs/>
        </w:rPr>
        <w:t xml:space="preserve">λης οικονομικής συγκυρίας, δεν θα διαθέτει σε μετρητά το ποσοστό της απαίτησης που θα προσφέρει το </w:t>
      </w:r>
      <w:r>
        <w:rPr>
          <w:rFonts w:eastAsia="Times New Roman"/>
          <w:bCs/>
          <w:lang w:val="en-US"/>
        </w:rPr>
        <w:t>fund</w:t>
      </w:r>
      <w:r>
        <w:rPr>
          <w:rFonts w:eastAsia="Times New Roman"/>
          <w:bCs/>
        </w:rPr>
        <w:t>. Αν το διέθετε, τότε θα είχε πληρώσει τις ληξιπρόθεσμες δόσεις του.</w:t>
      </w:r>
    </w:p>
    <w:p w14:paraId="3040C213"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Επιπλέον, ένα </w:t>
      </w:r>
      <w:proofErr w:type="spellStart"/>
      <w:r>
        <w:rPr>
          <w:rFonts w:eastAsia="Times New Roman" w:cs="Times New Roman"/>
          <w:szCs w:val="24"/>
        </w:rPr>
        <w:t>προτιμησιακό</w:t>
      </w:r>
      <w:proofErr w:type="spellEnd"/>
      <w:r>
        <w:rPr>
          <w:rFonts w:eastAsia="Times New Roman" w:cs="Times New Roman"/>
          <w:szCs w:val="24"/>
        </w:rPr>
        <w:t xml:space="preserve"> καθεστώς είναι και ανέφικτο στην εφαρμογή του. Το </w:t>
      </w:r>
      <w:r>
        <w:rPr>
          <w:rFonts w:eastAsia="Times New Roman" w:cs="Times New Roman"/>
          <w:szCs w:val="24"/>
          <w:lang w:val="en-US"/>
        </w:rPr>
        <w:t>fund</w:t>
      </w:r>
      <w:r>
        <w:rPr>
          <w:rFonts w:eastAsia="Times New Roman" w:cs="Times New Roman"/>
          <w:szCs w:val="24"/>
        </w:rPr>
        <w:t>, ό</w:t>
      </w:r>
      <w:r>
        <w:rPr>
          <w:rFonts w:eastAsia="Times New Roman" w:cs="Times New Roman"/>
          <w:szCs w:val="24"/>
        </w:rPr>
        <w:t xml:space="preserve">ταν αγοράζει δάνεια, δεν προσφέρει ξεχωριστό τίμημα για κάθε μεμονωμένο δάνειο. Αντίθετα, προσφέρει ένα συνολικό τίμημα για ένα πακέτο μεγάλου αριθμού </w:t>
      </w:r>
      <w:r>
        <w:rPr>
          <w:rFonts w:eastAsia="Times New Roman" w:cs="Times New Roman"/>
          <w:szCs w:val="24"/>
        </w:rPr>
        <w:lastRenderedPageBreak/>
        <w:t>δανείων που έχει διαμορφωθεί εκ των προτέρων από το πιστωτικό ίδρυμα και κατά κανόνα περιλαμβάνει τόσο εξ</w:t>
      </w:r>
      <w:r>
        <w:rPr>
          <w:rFonts w:eastAsia="Times New Roman" w:cs="Times New Roman"/>
          <w:szCs w:val="24"/>
        </w:rPr>
        <w:t>υπηρετούμενα όσο και μη εξυπηρετούμενα δάνεια.</w:t>
      </w:r>
    </w:p>
    <w:p w14:paraId="3040C214"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Η θεσμοθέτηση, επομένως, </w:t>
      </w:r>
      <w:proofErr w:type="spellStart"/>
      <w:r>
        <w:rPr>
          <w:rFonts w:eastAsia="Times New Roman" w:cs="Times New Roman"/>
          <w:szCs w:val="24"/>
        </w:rPr>
        <w:t>προτιμησιακού</w:t>
      </w:r>
      <w:proofErr w:type="spellEnd"/>
      <w:r>
        <w:rPr>
          <w:rFonts w:eastAsia="Times New Roman" w:cs="Times New Roman"/>
          <w:szCs w:val="24"/>
        </w:rPr>
        <w:t xml:space="preserve"> καθεστώτος θα οδηγούσε στο εξής φαινόμενο: Να προσφέρει το πιστωτικό ίδρυμα ένα πακέτο δανείων προς πώληση, να λαμβάνει μια πρόταση συνολικού τιμήματος από το </w:t>
      </w:r>
      <w:r>
        <w:rPr>
          <w:rFonts w:eastAsia="Times New Roman" w:cs="Times New Roman"/>
          <w:szCs w:val="24"/>
          <w:lang w:val="en-US"/>
        </w:rPr>
        <w:t>fund</w:t>
      </w:r>
      <w:r>
        <w:rPr>
          <w:rFonts w:eastAsia="Times New Roman" w:cs="Times New Roman"/>
          <w:szCs w:val="24"/>
        </w:rPr>
        <w:t xml:space="preserve"> και εν</w:t>
      </w:r>
      <w:r>
        <w:rPr>
          <w:rFonts w:eastAsia="Times New Roman" w:cs="Times New Roman"/>
          <w:szCs w:val="24"/>
        </w:rPr>
        <w:t xml:space="preserve"> συνεχεία, να τροποποιεί το προς πώληση πακέτο, αφαιρώντας από αυτό τις λιγότερες επισφαλείς απαιτήσεις. Κάτι τέτοιο δεν θα συνιστούσε σοβαρή διαδικασία πώλησης δανείων.</w:t>
      </w:r>
    </w:p>
    <w:p w14:paraId="3040C215" w14:textId="77777777" w:rsidR="00317D9A" w:rsidRDefault="0043635D">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Υπουργού)</w:t>
      </w:r>
    </w:p>
    <w:p w14:paraId="3040C216"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Δύ</w:t>
      </w:r>
      <w:r>
        <w:rPr>
          <w:rFonts w:eastAsia="Times New Roman" w:cs="Times New Roman"/>
          <w:szCs w:val="24"/>
        </w:rPr>
        <w:t>ο δευτερόλεπτα δώστε μου, κύριε Πρόεδρε.</w:t>
      </w:r>
    </w:p>
    <w:p w14:paraId="3040C217"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Προτεραιότητά μας είναι η ουσιαστική προστασία του αδύναμου οφειλέτη. Προς τον σκοπό αυτό εργαζόμαστε προκειμένου να εφαρμοστεί επιτυχώς ο εξωδικαστικός μηχανισμός ρύθμισης οφειλών επιχειρήσεων και διαπραγματευόμαστ</w:t>
      </w:r>
      <w:r>
        <w:rPr>
          <w:rFonts w:eastAsia="Times New Roman" w:cs="Times New Roman"/>
          <w:szCs w:val="24"/>
        </w:rPr>
        <w:t>ε την παράταση της προστασίας της πρώτης κατοικίας κατά τον νόμο για τα υπερχρεωμένα νοικοκυριά.</w:t>
      </w:r>
    </w:p>
    <w:p w14:paraId="3040C218"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040C219"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Παρακαλώ.</w:t>
      </w:r>
    </w:p>
    <w:p w14:paraId="3040C21A"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Κύριε Τριανταφυλλίδη, έχετε τον λόγο ξανά για τρία λεπτά.</w:t>
      </w:r>
    </w:p>
    <w:p w14:paraId="3040C21B"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Δώστε χ</w:t>
      </w:r>
      <w:r>
        <w:rPr>
          <w:rFonts w:eastAsia="Times New Roman" w:cs="Times New Roman"/>
          <w:szCs w:val="24"/>
        </w:rPr>
        <w:t>ρόνο, κύριε Πρόεδρε, γιατί είναι μείζον το θέμα και αντιλαμβάνεστε και την ευαισθησία που όλοι μας έχουμε πάνω στο συγκεκριμένο θέμα.</w:t>
      </w:r>
    </w:p>
    <w:p w14:paraId="3040C21C"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Κύριε Υπουργέ, εδώ είναι ένα ζήτημα το οποίο και η ίδια η λογική το επιβάλλει, με την έννοια ότι στον βαθμό που στόχος είν</w:t>
      </w:r>
      <w:r>
        <w:rPr>
          <w:rFonts w:eastAsia="Times New Roman" w:cs="Times New Roman"/>
          <w:szCs w:val="24"/>
        </w:rPr>
        <w:t>αι να μειωθούν τα κόκκινα δάνεια και να αφαιρεθούν από τους ισολογισμούς των τραπεζών, θα πάρουν περισσότερα χρήματα -και σκεφτείτε- από τον οφειλέτη, όταν γνωρίζει ποια είναι.</w:t>
      </w:r>
    </w:p>
    <w:p w14:paraId="3040C21D"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Βέβαια, συμφωνώ μαζί σας και εδώ είναι ανάγκη να καταπέσουν και κάποιοι μύθοι. </w:t>
      </w:r>
      <w:r>
        <w:rPr>
          <w:rFonts w:eastAsia="Times New Roman" w:cs="Times New Roman"/>
          <w:szCs w:val="24"/>
        </w:rPr>
        <w:t>Στην Κύπρο είναι σαράντα πέντε μέρες. Σε μας, η δική μας νομοθεσία δίνει δώδεκα μήνες τη δυνατότητα που έχει την υποχρέωση η τράπεζα να ενημερώσει ότι το δάνειό του, άρα και η προσημείωσή του, πρόκειται να ενταχθεί σε ένα συνολικό πακέτο πώλησης - εκποίηση</w:t>
      </w:r>
      <w:r>
        <w:rPr>
          <w:rFonts w:eastAsia="Times New Roman" w:cs="Times New Roman"/>
          <w:szCs w:val="24"/>
        </w:rPr>
        <w:t>ς.</w:t>
      </w:r>
    </w:p>
    <w:p w14:paraId="3040C21E"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Κοιτάξτε με, κύριε Υπουργέ. Ανάμεσα στο «πωλώ χονδρικής» και στο «πωλώ λιανικής» στα </w:t>
      </w:r>
      <w:r>
        <w:rPr>
          <w:rFonts w:eastAsia="Times New Roman" w:cs="Times New Roman"/>
          <w:szCs w:val="24"/>
          <w:lang w:val="en-US"/>
        </w:rPr>
        <w:t>funds</w:t>
      </w:r>
      <w:r>
        <w:rPr>
          <w:rFonts w:eastAsia="Times New Roman" w:cs="Times New Roman"/>
          <w:szCs w:val="24"/>
        </w:rPr>
        <w:t xml:space="preserve"> και πίσω από τους αριθμούς υπάρχουν άνθρωποι, υπάρχουν οικογένειες, που εμείς </w:t>
      </w:r>
      <w:r>
        <w:rPr>
          <w:rFonts w:eastAsia="Times New Roman" w:cs="Times New Roman"/>
          <w:szCs w:val="24"/>
        </w:rPr>
        <w:lastRenderedPageBreak/>
        <w:t xml:space="preserve">οφείλουμε να προστατεύσουμε, για να μη γίνει η ιστορία </w:t>
      </w:r>
      <w:proofErr w:type="spellStart"/>
      <w:r>
        <w:rPr>
          <w:rFonts w:eastAsia="Times New Roman" w:cs="Times New Roman"/>
          <w:szCs w:val="24"/>
        </w:rPr>
        <w:t>αλά</w:t>
      </w:r>
      <w:proofErr w:type="spellEnd"/>
      <w:r>
        <w:rPr>
          <w:rFonts w:eastAsia="Times New Roman" w:cs="Times New Roman"/>
          <w:szCs w:val="24"/>
        </w:rPr>
        <w:t xml:space="preserve"> Ισπανία ή </w:t>
      </w:r>
      <w:proofErr w:type="spellStart"/>
      <w:r>
        <w:rPr>
          <w:rFonts w:eastAsia="Times New Roman" w:cs="Times New Roman"/>
          <w:szCs w:val="24"/>
        </w:rPr>
        <w:t>αλά</w:t>
      </w:r>
      <w:proofErr w:type="spellEnd"/>
      <w:r>
        <w:rPr>
          <w:rFonts w:eastAsia="Times New Roman" w:cs="Times New Roman"/>
          <w:szCs w:val="24"/>
        </w:rPr>
        <w:t xml:space="preserve"> Ιρλανδία κα</w:t>
      </w:r>
      <w:r>
        <w:rPr>
          <w:rFonts w:eastAsia="Times New Roman" w:cs="Times New Roman"/>
          <w:szCs w:val="24"/>
        </w:rPr>
        <w:t xml:space="preserve">ι επειδή και εγώ και εσείς και ο </w:t>
      </w:r>
      <w:proofErr w:type="spellStart"/>
      <w:r>
        <w:rPr>
          <w:rFonts w:eastAsia="Times New Roman" w:cs="Times New Roman"/>
          <w:szCs w:val="24"/>
        </w:rPr>
        <w:t>παρακαθήμενός</w:t>
      </w:r>
      <w:proofErr w:type="spellEnd"/>
      <w:r>
        <w:rPr>
          <w:rFonts w:eastAsia="Times New Roman" w:cs="Times New Roman"/>
          <w:szCs w:val="24"/>
        </w:rPr>
        <w:t xml:space="preserve"> σας, ο κ. Σταθάκης, το έχουμε πει και ως Αντιπολίτευση, ότι μέσω των </w:t>
      </w:r>
      <w:proofErr w:type="spellStart"/>
      <w:r>
        <w:rPr>
          <w:rFonts w:eastAsia="Times New Roman" w:cs="Times New Roman"/>
          <w:szCs w:val="24"/>
        </w:rPr>
        <w:t>ανακεφαλαιοποιήσεων</w:t>
      </w:r>
      <w:proofErr w:type="spellEnd"/>
      <w:r>
        <w:rPr>
          <w:rFonts w:eastAsia="Times New Roman" w:cs="Times New Roman"/>
          <w:szCs w:val="24"/>
        </w:rPr>
        <w:t xml:space="preserve"> ο κρατικός προϋπολογισμός, δηλαδή οι Έλληνες πολίτες έχουν πληρώσει τα ανοίγματα των τραπεζών. Τρεις </w:t>
      </w:r>
      <w:proofErr w:type="spellStart"/>
      <w:r>
        <w:rPr>
          <w:rFonts w:eastAsia="Times New Roman" w:cs="Times New Roman"/>
          <w:szCs w:val="24"/>
        </w:rPr>
        <w:t>ανακεφαλαιοποιήσεις</w:t>
      </w:r>
      <w:proofErr w:type="spellEnd"/>
      <w:r>
        <w:rPr>
          <w:rFonts w:eastAsia="Times New Roman" w:cs="Times New Roman"/>
          <w:szCs w:val="24"/>
        </w:rPr>
        <w:t>, δισεκατομμύρια πήραν οι τράπεζες για να καλύψουν τα ανοίγματα με στεγαστικά, επιχειρηματικά και άλλα δάνεια, που πολύ σωστά στη δεύτερη αξιολόγηση ο Γιώργος Σταθάκης έβαλε και κάλυψε τα δύο τρίτα και είπε «όχι μόνο στεγαστικά και καταναλωτικά, αλλά και ε</w:t>
      </w:r>
      <w:r>
        <w:rPr>
          <w:rFonts w:eastAsia="Times New Roman" w:cs="Times New Roman"/>
          <w:szCs w:val="24"/>
        </w:rPr>
        <w:t>πιχειρηματικά που έχουν προσημείωση πρώτης κατοικίας».</w:t>
      </w:r>
    </w:p>
    <w:p w14:paraId="3040C21F"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Κύριε Υπουργέ, ζητώ να το κάνει η Κυβέρνησή μας και ζητώ να το κάνει με την έννοια ότι θα υπάρξει το εξής. Σας δίνω μια προσομοίωση. Με ενημερώνει εμένα η τράπεζα ότι πρόκειται να εκποιήσει το δάνειό μου, άρα και το σπίτι μου. Στέλνω αμέσως ένα εξώδικο - α</w:t>
      </w:r>
      <w:r>
        <w:rPr>
          <w:rFonts w:eastAsia="Times New Roman" w:cs="Times New Roman"/>
          <w:szCs w:val="24"/>
        </w:rPr>
        <w:t xml:space="preserve">πάντηση και λέω «όσα σου δώσει το </w:t>
      </w:r>
      <w:r>
        <w:rPr>
          <w:rFonts w:eastAsia="Times New Roman" w:cs="Times New Roman"/>
          <w:szCs w:val="24"/>
          <w:lang w:val="en-US"/>
        </w:rPr>
        <w:t>fund</w:t>
      </w:r>
      <w:r>
        <w:rPr>
          <w:rFonts w:eastAsia="Times New Roman" w:cs="Times New Roman"/>
          <w:szCs w:val="24"/>
        </w:rPr>
        <w:t>, εγώ σου δίνω 1.000 ευρώ παραπάνω».</w:t>
      </w:r>
    </w:p>
    <w:p w14:paraId="3040C220"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Καταλαβαίνετε ότι μετά από αυτό το γραπτό εξώδικο, ο τραπεζίτης που θα βάλει την υπογραφή του σε ένα δάνειο -πωλήθηκε και στην Τράπεζα Αττικής- των 100 εκατομμυρίων για 8 </w:t>
      </w:r>
      <w:r>
        <w:rPr>
          <w:rFonts w:eastAsia="Times New Roman" w:cs="Times New Roman"/>
          <w:szCs w:val="24"/>
        </w:rPr>
        <w:lastRenderedPageBreak/>
        <w:t>εκατομμύρι</w:t>
      </w:r>
      <w:r>
        <w:rPr>
          <w:rFonts w:eastAsia="Times New Roman" w:cs="Times New Roman"/>
          <w:szCs w:val="24"/>
        </w:rPr>
        <w:t xml:space="preserve">α, των 100 χιλιάδων ευρώ για 8 χιλιάδες, όταν εγώ του λέω γραπτώς ότι θα του δώσω 9 χιλιάδες ευρώ, «ό,τι σου δώσει το </w:t>
      </w:r>
      <w:r>
        <w:rPr>
          <w:rFonts w:eastAsia="Times New Roman" w:cs="Times New Roman"/>
          <w:szCs w:val="24"/>
          <w:lang w:val="en-US"/>
        </w:rPr>
        <w:t>fund</w:t>
      </w:r>
      <w:r>
        <w:rPr>
          <w:rFonts w:eastAsia="Times New Roman" w:cs="Times New Roman"/>
          <w:szCs w:val="24"/>
        </w:rPr>
        <w:t>, εγώ σου δίνω 1.000 ευρώ παραπάνω», θα έχει πρόβλημα, θα κατηγορηθεί για απιστία και μάλιστα απιστία μετά δόλου.</w:t>
      </w:r>
    </w:p>
    <w:p w14:paraId="3040C221"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Δεν πρέπει να υπάρξε</w:t>
      </w:r>
      <w:r>
        <w:rPr>
          <w:rFonts w:eastAsia="Times New Roman" w:cs="Times New Roman"/>
          <w:szCs w:val="24"/>
        </w:rPr>
        <w:t>ι, λοιπόν, αυτή η πλημμυρίδα με όλους αυτούς που ενδιαφέρονται πάρα πολύ, ενώ εμείς τάχα δεν ενδιαφερόμαστε, δεν προερχόμαστε από τον λαό, εμείς δεν προερχόμαστε από τους πολίτες. Διότι κάποιοι έχουν στήσει φάμπρικα. Θα μπορούσα να πω ήδη από τον Ιούνιο -γ</w:t>
      </w:r>
      <w:r>
        <w:rPr>
          <w:rFonts w:eastAsia="Times New Roman" w:cs="Times New Roman"/>
          <w:szCs w:val="24"/>
        </w:rPr>
        <w:t xml:space="preserve">ια να μη θεωρήσετε, κύριε Υπουργέ, ότι είμαι άδικος. Σε δημοσίευμα </w:t>
      </w:r>
      <w:r>
        <w:rPr>
          <w:rFonts w:eastAsia="Times New Roman" w:cs="Times New Roman"/>
          <w:szCs w:val="24"/>
        </w:rPr>
        <w:t>στις</w:t>
      </w:r>
      <w:r>
        <w:rPr>
          <w:rFonts w:eastAsia="Times New Roman" w:cs="Times New Roman"/>
          <w:szCs w:val="24"/>
        </w:rPr>
        <w:t xml:space="preserve"> 5 Ιουνίου του 2016 γράφεται: «άρχισαν οι πλειστηριασμοί, εξώσεις - «εξπρές» σε διακόσιες χιλιάδες σπίτια». Όταν ρώτησα τον συνάδελφό μου, τον δημοσιογράφο, «ξέρετε από τον Ιούνιο του </w:t>
      </w:r>
      <w:r>
        <w:rPr>
          <w:rFonts w:eastAsia="Times New Roman" w:cs="Times New Roman"/>
          <w:szCs w:val="24"/>
        </w:rPr>
        <w:t xml:space="preserve">2016 μέχρι τον Ιούνιο του 2017 να έχουν γίνει διακόσιες χιλιάδες εξώσεις πρώτης κατοικίας;», μου είπε «όχι». Και όμως, αυτό το υπογράφει έγκριτος δημοσιογράφος. Ως ευαγγέλιο χρησιμοποιείται. Δεν θα πω το όνομά του. </w:t>
      </w:r>
      <w:r>
        <w:rPr>
          <w:rFonts w:eastAsia="Times New Roman" w:cs="Times New Roman"/>
          <w:szCs w:val="24"/>
        </w:rPr>
        <w:t>Ας το σκεφτούν οι ίδιοι, γιατί εδώ παίζου</w:t>
      </w:r>
      <w:r>
        <w:rPr>
          <w:rFonts w:eastAsia="Times New Roman" w:cs="Times New Roman"/>
          <w:szCs w:val="24"/>
        </w:rPr>
        <w:t xml:space="preserve">με με την αγωνία, την ανησυχία, την επόμενη ημέρα οικογενειών. </w:t>
      </w:r>
    </w:p>
    <w:p w14:paraId="3040C222"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lastRenderedPageBreak/>
        <w:t>Θέλω, κλείνοντας -και σας ευχαριστώ για την ανοχή σας, κύριε Πρόεδρε- να πω ότι ο μόνος τρόπος να αντιμετωπίσουμε τον φόβο, τον τρόμο, τον πανικό και τη συγκεκριμένη φάμπρικα είναι να ενημερώσ</w:t>
      </w:r>
      <w:r>
        <w:rPr>
          <w:rFonts w:eastAsia="Times New Roman" w:cs="Times New Roman"/>
          <w:szCs w:val="24"/>
        </w:rPr>
        <w:t xml:space="preserve">ουμε τους πολίτες, μέσα από τη δημιουργία των Κέντρων Ενημέρωσης και Υποστήριξης Δανειοληπτών. Πριν από τρεις ημέρες μαζί εγκαινιάσαμε στη Θεσσαλονίκη και το Κέντρο στον Δήμο Θεσσαλονίκης, στον Δήμο Παύλου Μελά, στον Δήμο Ευόσμου - Κορδελιού. </w:t>
      </w:r>
    </w:p>
    <w:p w14:paraId="3040C223"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 xml:space="preserve">αυτό κτυπάει </w:t>
      </w:r>
      <w:r>
        <w:rPr>
          <w:rFonts w:eastAsia="Times New Roman"/>
          <w:bCs/>
        </w:rPr>
        <w:t>επανειλημμένα</w:t>
      </w:r>
      <w:r>
        <w:rPr>
          <w:rFonts w:eastAsia="Times New Roman" w:cs="Times New Roman"/>
          <w:szCs w:val="24"/>
        </w:rPr>
        <w:t xml:space="preserve"> το κουδούνι λήξεως του χρόνου ομιλίας του κυρίου Βουλευτή)</w:t>
      </w:r>
    </w:p>
    <w:p w14:paraId="3040C224"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Σας καλώ, κύριε Υπουργέ, να δείτε και το εξής. Μετά από συνεννόηση - επίσκεψη που έκανα και στον Δήμο Καλαμαριάς, για να καλυφθεί και η ανατολική Θεσσαλονίκη, δέχτηκε ο Δ</w:t>
      </w:r>
      <w:r>
        <w:rPr>
          <w:rFonts w:eastAsia="Times New Roman" w:cs="Times New Roman"/>
          <w:szCs w:val="24"/>
        </w:rPr>
        <w:t xml:space="preserve">ήμαρχος, ο Θεοδόσης </w:t>
      </w:r>
      <w:proofErr w:type="spellStart"/>
      <w:r>
        <w:rPr>
          <w:rFonts w:eastAsia="Times New Roman" w:cs="Times New Roman"/>
          <w:szCs w:val="24"/>
        </w:rPr>
        <w:t>Μπακογλίδης</w:t>
      </w:r>
      <w:proofErr w:type="spellEnd"/>
      <w:r>
        <w:rPr>
          <w:rFonts w:eastAsia="Times New Roman" w:cs="Times New Roman"/>
          <w:szCs w:val="24"/>
        </w:rPr>
        <w:t>, να φιλοξενήσει το Κέντρο Ενημέρωσης και Υποστήριξης Δανειοληπτών, που θα καλύψει και το ανατολικό κομμάτι της πόλης.</w:t>
      </w:r>
    </w:p>
    <w:p w14:paraId="3040C225"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Καλώ και τους πολίτες: Μην ακούτε τι λένε δεξιά και αριστερά. Πάντα στα Κέντρα Ενημέρωσης και Υποστήριξης </w:t>
      </w:r>
      <w:r>
        <w:rPr>
          <w:rFonts w:eastAsia="Times New Roman" w:cs="Times New Roman"/>
          <w:szCs w:val="24"/>
        </w:rPr>
        <w:t>Δανειοληπτών υπάρχουν επίσημοι κρατικοί λειτουργοί για να υποστη</w:t>
      </w:r>
      <w:r>
        <w:rPr>
          <w:rFonts w:eastAsia="Times New Roman" w:cs="Times New Roman"/>
          <w:szCs w:val="24"/>
        </w:rPr>
        <w:lastRenderedPageBreak/>
        <w:t>ρίξουν. Μην ακούτε δεξιά και αριστερά που προσπαθούν ουσιαστικά να κάνουν εμπόριο τον φόβο και τον τρόμο και την αγωνία σας και την ανησυχία σας να μη βρεθείτε εσείς και τα παιδιά σας στον δρό</w:t>
      </w:r>
      <w:r>
        <w:rPr>
          <w:rFonts w:eastAsia="Times New Roman" w:cs="Times New Roman"/>
          <w:szCs w:val="24"/>
        </w:rPr>
        <w:t xml:space="preserve">μο. Στηριχθείτε στα </w:t>
      </w:r>
      <w:proofErr w:type="spellStart"/>
      <w:r>
        <w:rPr>
          <w:rFonts w:eastAsia="Times New Roman" w:cs="Times New Roman"/>
          <w:szCs w:val="24"/>
        </w:rPr>
        <w:t>εκατόν</w:t>
      </w:r>
      <w:proofErr w:type="spellEnd"/>
      <w:r>
        <w:rPr>
          <w:rFonts w:eastAsia="Times New Roman" w:cs="Times New Roman"/>
          <w:szCs w:val="24"/>
        </w:rPr>
        <w:t xml:space="preserve"> είκοσι ΚΕΥΔ. Όμως ταυτόχρονα «συν Αθηνά και χείρα </w:t>
      </w:r>
      <w:proofErr w:type="spellStart"/>
      <w:r>
        <w:rPr>
          <w:rFonts w:eastAsia="Times New Roman" w:cs="Times New Roman"/>
          <w:szCs w:val="24"/>
        </w:rPr>
        <w:t>κίνει</w:t>
      </w:r>
      <w:proofErr w:type="spellEnd"/>
      <w:r>
        <w:rPr>
          <w:rFonts w:eastAsia="Times New Roman" w:cs="Times New Roman"/>
          <w:szCs w:val="24"/>
        </w:rPr>
        <w:t>», Υπουργέ, κύριε Παπαδημητρίου, κύριε Σταθάκη, να «βάλουμε πλάτη» εκεί που μπορούμε.</w:t>
      </w:r>
    </w:p>
    <w:p w14:paraId="3040C226" w14:textId="77777777" w:rsidR="00317D9A" w:rsidRDefault="0043635D">
      <w:pPr>
        <w:spacing w:after="0"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Παρακαλώ, κύριε Τριανταφυλλίδη, ολοκληρώστε.</w:t>
      </w:r>
    </w:p>
    <w:p w14:paraId="3040C227"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ΑΛΕΞΑΝΔ</w:t>
      </w:r>
      <w:r>
        <w:rPr>
          <w:rFonts w:eastAsia="Times New Roman" w:cs="Times New Roman"/>
          <w:b/>
          <w:szCs w:val="24"/>
        </w:rPr>
        <w:t xml:space="preserve">ΡΟΣ ΤΡΙΑΝΤΑΦΥΛΛΙΔΗΣ: </w:t>
      </w:r>
      <w:r>
        <w:rPr>
          <w:rFonts w:eastAsia="Times New Roman" w:cs="Times New Roman"/>
          <w:szCs w:val="24"/>
        </w:rPr>
        <w:t>Πίσω από το χονδρικής και το λιανικής υπάρχουν οι άνθρωποι και οι οικογένειες.</w:t>
      </w:r>
    </w:p>
    <w:p w14:paraId="3040C228"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szCs w:val="24"/>
        </w:rPr>
        <w:t>ευχαριστώ πολύ.</w:t>
      </w:r>
      <w:r>
        <w:rPr>
          <w:rFonts w:eastAsia="Times New Roman" w:cs="Times New Roman"/>
          <w:szCs w:val="24"/>
        </w:rPr>
        <w:t xml:space="preserve"> </w:t>
      </w:r>
    </w:p>
    <w:p w14:paraId="3040C229" w14:textId="77777777" w:rsidR="00317D9A" w:rsidRDefault="0043635D">
      <w:pPr>
        <w:spacing w:after="0"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Κύριε Υπουργέ, και πάλι έχετε τον λόγο για τρία λεπτά.</w:t>
      </w:r>
    </w:p>
    <w:p w14:paraId="3040C22A"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ΔΗΜΟΣ ΠΑΠΑΔΗΜΗΤΡΙΟΥ (Υπουργός Οικονομίας και</w:t>
      </w:r>
      <w:r>
        <w:rPr>
          <w:rFonts w:eastAsia="Times New Roman" w:cs="Times New Roman"/>
          <w:b/>
          <w:szCs w:val="24"/>
        </w:rPr>
        <w:t xml:space="preserve"> Ανάπτυξης): </w:t>
      </w:r>
      <w:r>
        <w:rPr>
          <w:rFonts w:eastAsia="Times New Roman"/>
          <w:szCs w:val="24"/>
        </w:rPr>
        <w:t>Ευχαριστώ πολύ, κ</w:t>
      </w:r>
      <w:r>
        <w:rPr>
          <w:rFonts w:eastAsia="Times New Roman" w:cs="Times New Roman"/>
          <w:szCs w:val="24"/>
        </w:rPr>
        <w:t>ύριε Πρόεδρε.</w:t>
      </w:r>
    </w:p>
    <w:p w14:paraId="3040C22B"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Κύριε Τριανταφυλλίδη, ίσως να μη με ακούσατε. Τα </w:t>
      </w:r>
      <w:r>
        <w:rPr>
          <w:rFonts w:eastAsia="Times New Roman" w:cs="Times New Roman"/>
          <w:szCs w:val="24"/>
          <w:lang w:val="en-US"/>
        </w:rPr>
        <w:t>funds</w:t>
      </w:r>
      <w:r>
        <w:rPr>
          <w:rFonts w:eastAsia="Times New Roman" w:cs="Times New Roman"/>
          <w:szCs w:val="24"/>
        </w:rPr>
        <w:t xml:space="preserve"> αγοράζουν πακέτα δάνεια. Δεν μπορούν να ξεχωρίσουν το ένα δάνειο οι τράπεζες ή τα δύο, διότι το πακέτο έχει και εξυπηρετούμενα και μη εξυπηρετούμενα δάνεια. </w:t>
      </w:r>
      <w:r>
        <w:rPr>
          <w:rFonts w:eastAsia="Times New Roman" w:cs="Times New Roman"/>
          <w:szCs w:val="24"/>
        </w:rPr>
        <w:t xml:space="preserve">Οπότε είναι αδύνατον να βγουν εξυπηρετούμενα δάνεια ή όχι εξυπηρετούμενα δάνεια και </w:t>
      </w:r>
      <w:r>
        <w:rPr>
          <w:rFonts w:eastAsia="Times New Roman" w:cs="Times New Roman"/>
          <w:szCs w:val="24"/>
        </w:rPr>
        <w:lastRenderedPageBreak/>
        <w:t>να δημιουργηθεί καινούργιο πακέτο. Είναι κάτι το οποίο δεν είναι εφικτό.</w:t>
      </w:r>
    </w:p>
    <w:p w14:paraId="3040C22C"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Δεύτερον, αυτό που ήθελα να υπογραμμίσω, όπως και το είπα τελειώνοντας, είναι ότι ο εξωδικαστικός μ</w:t>
      </w:r>
      <w:r>
        <w:rPr>
          <w:rFonts w:eastAsia="Times New Roman" w:cs="Times New Roman"/>
          <w:szCs w:val="24"/>
        </w:rPr>
        <w:t>ηχανισμός ρύθμισης οφειλών είχε δημιουργηθεί ακριβώς για τον λόγο που είπατε. Επίσης, αναφερθήκατε, όπως αναφέρθηκε και ο Πρωθυπουργός στην Έκθεση Θεσσαλονίκης, στο ότι θα διαπραγματευθούμε την παράταση της προστασίας της πρώτης κατοικίας, όπως το είχε θέσ</w:t>
      </w:r>
      <w:r>
        <w:rPr>
          <w:rFonts w:eastAsia="Times New Roman" w:cs="Times New Roman"/>
          <w:szCs w:val="24"/>
        </w:rPr>
        <w:t>ει ο κ. Σταθάκης. Δεν νομίζω ότι μπορούμε να κάνουμε αυτό που θέλετε να κάνουμε. Δεν μπορεί να γίνει τέτοιος νόμος.</w:t>
      </w:r>
    </w:p>
    <w:p w14:paraId="3040C22D"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Αναφερθήκατε στην Κύπρο. Στην Κύπρο ήταν μια μονομερής απόφαση. Εμείς, δυστυχώς, δεν μπορούμε να κάνουμε αυτή τη μονομερή απόφαση.</w:t>
      </w:r>
    </w:p>
    <w:p w14:paraId="3040C22E" w14:textId="77777777" w:rsidR="00317D9A" w:rsidRDefault="0043635D">
      <w:pPr>
        <w:spacing w:after="0" w:line="600" w:lineRule="auto"/>
        <w:ind w:firstLine="720"/>
        <w:jc w:val="both"/>
        <w:rPr>
          <w:rFonts w:eastAsia="Times New Roman"/>
          <w:szCs w:val="24"/>
        </w:rPr>
      </w:pPr>
      <w:r>
        <w:rPr>
          <w:rFonts w:eastAsia="Times New Roman"/>
          <w:szCs w:val="24"/>
        </w:rPr>
        <w:t>Ευχαριστώ</w:t>
      </w:r>
      <w:r>
        <w:rPr>
          <w:rFonts w:eastAsia="Times New Roman"/>
          <w:szCs w:val="24"/>
        </w:rPr>
        <w:t>.</w:t>
      </w:r>
    </w:p>
    <w:p w14:paraId="3040C22F" w14:textId="77777777" w:rsidR="00317D9A" w:rsidRDefault="0043635D">
      <w:pPr>
        <w:spacing w:after="0" w:line="600" w:lineRule="auto"/>
        <w:ind w:firstLine="720"/>
        <w:jc w:val="both"/>
        <w:rPr>
          <w:rFonts w:eastAsia="Times New Roman"/>
          <w:szCs w:val="24"/>
        </w:rPr>
      </w:pPr>
      <w:r>
        <w:rPr>
          <w:rFonts w:eastAsia="Times New Roman"/>
          <w:b/>
          <w:bCs/>
        </w:rPr>
        <w:t>ΠΡΟΕΔΡΕΥΩΝ (</w:t>
      </w:r>
      <w:r>
        <w:rPr>
          <w:rFonts w:eastAsia="Times New Roman"/>
          <w:b/>
          <w:szCs w:val="24"/>
        </w:rPr>
        <w:t>Δημήτριος Κρεμαστινός</w:t>
      </w:r>
      <w:r>
        <w:rPr>
          <w:rFonts w:eastAsia="Times New Roman"/>
          <w:b/>
          <w:bCs/>
        </w:rPr>
        <w:t>):</w:t>
      </w:r>
      <w:r>
        <w:rPr>
          <w:rFonts w:eastAsia="Times New Roman"/>
          <w:szCs w:val="24"/>
        </w:rPr>
        <w:t xml:space="preserve"> Και εγώ ευχαριστώ. </w:t>
      </w:r>
    </w:p>
    <w:p w14:paraId="3040C230" w14:textId="77777777" w:rsidR="00317D9A" w:rsidRDefault="0043635D">
      <w:pPr>
        <w:spacing w:after="0" w:line="600" w:lineRule="auto"/>
        <w:ind w:firstLine="720"/>
        <w:jc w:val="both"/>
        <w:rPr>
          <w:rFonts w:eastAsia="Times New Roman" w:cs="Times New Roman"/>
          <w:szCs w:val="24"/>
        </w:rPr>
      </w:pPr>
      <w:r>
        <w:rPr>
          <w:rFonts w:eastAsia="Times New Roman"/>
          <w:szCs w:val="24"/>
        </w:rPr>
        <w:t>Προχωρούμε στη δεύτερη</w:t>
      </w:r>
      <w:r>
        <w:rPr>
          <w:rFonts w:eastAsia="Times New Roman" w:cs="Times New Roman"/>
          <w:szCs w:val="24"/>
        </w:rPr>
        <w:t xml:space="preserve"> με αριθμό 1457/11-9-2017 επίκαιρη ερώτηση πρώτου κύκλου του Βουλευτή Β΄ Αθηνών της Δημοκρατικής Συμπαράταξης ΠΑΣΟΚ - ΔΗΜΑΡ κ. Ανδρέα Λοβέρδου προς τον Υπουργό Περιβάλλοντος κα</w:t>
      </w:r>
      <w:r>
        <w:rPr>
          <w:rFonts w:eastAsia="Times New Roman" w:cs="Times New Roman"/>
          <w:szCs w:val="24"/>
        </w:rPr>
        <w:t xml:space="preserve">ι Ενέργειας, με θέμα: </w:t>
      </w:r>
      <w:r>
        <w:rPr>
          <w:rFonts w:eastAsia="Times New Roman" w:cs="Times New Roman"/>
          <w:szCs w:val="24"/>
        </w:rPr>
        <w:lastRenderedPageBreak/>
        <w:t xml:space="preserve">«Αρνητικές εξελίξεις στην επένδυση της </w:t>
      </w:r>
      <w:r>
        <w:rPr>
          <w:rFonts w:eastAsia="Times New Roman" w:cs="Times New Roman"/>
          <w:szCs w:val="24"/>
        </w:rPr>
        <w:t>«</w:t>
      </w:r>
      <w:proofErr w:type="spellStart"/>
      <w:r>
        <w:rPr>
          <w:rFonts w:eastAsia="Times New Roman" w:cs="Times New Roman"/>
          <w:szCs w:val="24"/>
        </w:rPr>
        <w:t>Eldorado</w:t>
      </w:r>
      <w:proofErr w:type="spellEnd"/>
      <w:r>
        <w:rPr>
          <w:rFonts w:eastAsia="Times New Roman" w:cs="Times New Roman"/>
          <w:szCs w:val="24"/>
        </w:rPr>
        <w:t xml:space="preserve"> </w:t>
      </w:r>
      <w:proofErr w:type="spellStart"/>
      <w:r>
        <w:rPr>
          <w:rFonts w:eastAsia="Times New Roman" w:cs="Times New Roman"/>
          <w:szCs w:val="24"/>
        </w:rPr>
        <w:t>Gold</w:t>
      </w:r>
      <w:proofErr w:type="spellEnd"/>
      <w:r>
        <w:rPr>
          <w:rFonts w:eastAsia="Times New Roman" w:cs="Times New Roman"/>
          <w:szCs w:val="24"/>
        </w:rPr>
        <w:t>»</w:t>
      </w:r>
      <w:r>
        <w:rPr>
          <w:rFonts w:eastAsia="Times New Roman" w:cs="Times New Roman"/>
          <w:szCs w:val="24"/>
        </w:rPr>
        <w:t xml:space="preserve"> στη Χαλκιδική», η οποία θα συζητηθεί ταυτόχρονα με την τρίτη με αριθμό 1449/8-9-2017 επίκαιρη ερώτηση πρώτου κύκλου του Βουλευτή Β΄ Θεσσαλονίκης της Ένωσης Κεντρώων κ. Αριστείδη Φ</w:t>
      </w:r>
      <w:r>
        <w:rPr>
          <w:rFonts w:eastAsia="Times New Roman" w:cs="Times New Roman"/>
          <w:szCs w:val="24"/>
        </w:rPr>
        <w:t xml:space="preserve">ωκά προς τον Υπουργό Περιβάλλοντος και Ενέργειας,  με θέμα: «Αδικαιολόγητη καθυστέρηση προόδου εργασιών της εταιρείας </w:t>
      </w:r>
      <w:r>
        <w:rPr>
          <w:rFonts w:eastAsia="Times New Roman" w:cs="Times New Roman"/>
          <w:szCs w:val="24"/>
        </w:rPr>
        <w:t>«</w:t>
      </w:r>
      <w:r>
        <w:rPr>
          <w:rFonts w:eastAsia="Times New Roman" w:cs="Times New Roman"/>
          <w:szCs w:val="24"/>
        </w:rPr>
        <w:t>Ελληνικός Χρυσός</w:t>
      </w:r>
      <w:r>
        <w:rPr>
          <w:rFonts w:eastAsia="Times New Roman" w:cs="Times New Roman"/>
          <w:szCs w:val="24"/>
        </w:rPr>
        <w:t>»</w:t>
      </w:r>
      <w:r>
        <w:rPr>
          <w:rFonts w:eastAsia="Times New Roman" w:cs="Times New Roman"/>
          <w:szCs w:val="24"/>
        </w:rPr>
        <w:t>», επειδή οι δύο παραπάνω επίκαιρες ερωτήσεις αναφέρονται στο ίδιο θέμα και χωρίς να επηρεάζονται τα δικαιώματα των ομιλ</w:t>
      </w:r>
      <w:r>
        <w:rPr>
          <w:rFonts w:eastAsia="Times New Roman" w:cs="Times New Roman"/>
          <w:szCs w:val="24"/>
        </w:rPr>
        <w:t>ητών ως προς τον χρόνο ομιλίας τους, με εφαρμογή της διάταξης της παραγράφου 4 του άρθρου 131 του Κανονισμού της Βουλής.</w:t>
      </w:r>
    </w:p>
    <w:p w14:paraId="3040C231"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Παρακαλώ, κύριε Λοβέρδο, έχετε τον λόγο.</w:t>
      </w:r>
    </w:p>
    <w:p w14:paraId="3040C232"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Ευχαριστώ, κύριε Πρόεδρε.</w:t>
      </w:r>
    </w:p>
    <w:p w14:paraId="3040C233"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Κύριε Σταθάκη, η χώρα έχει υπονομευθεί, σε σχέση μ</w:t>
      </w:r>
      <w:r>
        <w:rPr>
          <w:rFonts w:eastAsia="Times New Roman" w:cs="Times New Roman"/>
          <w:szCs w:val="24"/>
        </w:rPr>
        <w:t>ε την οικονομική της πολιτική, αφού μέχρι το 2023 θα πρέπει τα πλεονάσματα να είναι 3,5%. Και θέλει απλούστατη, κοινή λογική, για να σκεφτεί κανείς ότι αφού αυτές είναι οι δεσμεύσεις και οι δυσκολίες οι μεγάλες, η λύση μπορεί να έρθει μόνο από την ανάπτυξη</w:t>
      </w:r>
      <w:r>
        <w:rPr>
          <w:rFonts w:eastAsia="Times New Roman" w:cs="Times New Roman"/>
          <w:szCs w:val="24"/>
        </w:rPr>
        <w:t>, που να σου δώσει δυνατότητες να τηρήσεις τη συμφωνία σου.</w:t>
      </w:r>
    </w:p>
    <w:p w14:paraId="3040C234"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Η΄ Αντιπρόεδρος της Βουλής κ. </w:t>
      </w:r>
      <w:r w:rsidRPr="00F64039">
        <w:rPr>
          <w:rFonts w:eastAsia="Times New Roman" w:cs="Times New Roman"/>
          <w:b/>
          <w:szCs w:val="24"/>
        </w:rPr>
        <w:t>ΔΗΜΗΤΡΙΟΣ ΚΑΜΜΕΝΟΣ</w:t>
      </w:r>
      <w:r w:rsidRPr="003051DB">
        <w:rPr>
          <w:rFonts w:eastAsia="Times New Roman" w:cs="Times New Roman"/>
          <w:szCs w:val="24"/>
        </w:rPr>
        <w:t>)</w:t>
      </w:r>
    </w:p>
    <w:p w14:paraId="3040C235"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Έχουμε και μια Κυβέρνηση, της οποίας είστε μέλος, που είναι αποδεδειγμένα εχθρός των επενδύσεων, εναντίον των επενδύσεων. Το Ελληνικό είναι ένα πολύ μεγάλο, σοβαρό, κλασικό παράδειγμα. Θα το φέρουμε στη Βουλή ως Δημοκρατική Συμπαράταξη τις επόμενες ημέρες.</w:t>
      </w:r>
      <w:r>
        <w:rPr>
          <w:rFonts w:eastAsia="Times New Roman" w:cs="Times New Roman"/>
          <w:szCs w:val="24"/>
        </w:rPr>
        <w:t xml:space="preserve"> Οι Σκουριές είναι ένα δεύτερο, πάρα πολύ χαρακτηριστικό παράδειγμα, αφού εναντίον της επένδυσης αυτής είναι ο ίδιος ο Πρωθυπουργός, έτσι όπως εκφράστηκε πριν από κάποια χρόνια, όταν ήταν επικεφαλής τριάντα εννέα Βουλευτών που κατέθεσαν εχθρική, επιθετική </w:t>
      </w:r>
      <w:r>
        <w:rPr>
          <w:rFonts w:eastAsia="Times New Roman" w:cs="Times New Roman"/>
          <w:szCs w:val="24"/>
        </w:rPr>
        <w:t>εναντίον της επένδυσης επίκαιρη επερώτηση.</w:t>
      </w:r>
    </w:p>
    <w:p w14:paraId="3040C236"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Επιμένετε σε αυτή σας τη στάση, συγκρουστήκατε με την εταιρεία. Τι θέαμα μια </w:t>
      </w:r>
      <w:r>
        <w:rPr>
          <w:rFonts w:eastAsia="Times New Roman" w:cs="Times New Roman"/>
          <w:szCs w:val="24"/>
        </w:rPr>
        <w:t>κ</w:t>
      </w:r>
      <w:r>
        <w:rPr>
          <w:rFonts w:eastAsia="Times New Roman" w:cs="Times New Roman"/>
          <w:szCs w:val="24"/>
        </w:rPr>
        <w:t xml:space="preserve">υβέρνηση να συγκρούεται με μια εταιρεία, εις επήκοον όλου του πλανήτη, μια εταιρεία που διαμαρτυρήθηκε για τις καθυστερήσεις </w:t>
      </w:r>
      <w:proofErr w:type="spellStart"/>
      <w:r>
        <w:rPr>
          <w:rFonts w:eastAsia="Times New Roman" w:cs="Times New Roman"/>
          <w:szCs w:val="24"/>
        </w:rPr>
        <w:t>αδειοδοτήσ</w:t>
      </w:r>
      <w:r>
        <w:rPr>
          <w:rFonts w:eastAsia="Times New Roman" w:cs="Times New Roman"/>
          <w:szCs w:val="24"/>
        </w:rPr>
        <w:t>εων</w:t>
      </w:r>
      <w:proofErr w:type="spellEnd"/>
      <w:r>
        <w:rPr>
          <w:rFonts w:eastAsia="Times New Roman" w:cs="Times New Roman"/>
          <w:szCs w:val="24"/>
        </w:rPr>
        <w:t xml:space="preserve"> που φτάνουν τα τρία χρόνια; Γιατί εσείς την σπρώχνετε πίσω. Και ο λαός γι’ αυτή τη στάση έχει κάτι να πει: Όποιος δεν θέλει να ζυμώσει, δέκα μέρες -χίλιες δηλαδή μέρες- κοσκινίζει. </w:t>
      </w:r>
    </w:p>
    <w:p w14:paraId="3040C237"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lastRenderedPageBreak/>
        <w:t>Βγάλατε, αφού υπήρχε η σύγκρουση, Βουλευτές σας να λένε</w:t>
      </w:r>
      <w:r>
        <w:rPr>
          <w:rFonts w:eastAsia="Times New Roman" w:cs="Times New Roman"/>
          <w:szCs w:val="24"/>
        </w:rPr>
        <w:t>:</w:t>
      </w:r>
      <w:r>
        <w:rPr>
          <w:rFonts w:eastAsia="Times New Roman" w:cs="Times New Roman"/>
          <w:szCs w:val="24"/>
        </w:rPr>
        <w:t xml:space="preserve"> «μα, έχουμε ν</w:t>
      </w:r>
      <w:r>
        <w:rPr>
          <w:rFonts w:eastAsia="Times New Roman" w:cs="Times New Roman"/>
          <w:szCs w:val="24"/>
        </w:rPr>
        <w:t xml:space="preserve">όμους, νόμους του κράτους, </w:t>
      </w:r>
      <w:r>
        <w:rPr>
          <w:rFonts w:eastAsia="Times New Roman" w:cs="Times New Roman"/>
          <w:szCs w:val="24"/>
        </w:rPr>
        <w:t>Ε</w:t>
      </w:r>
      <w:r>
        <w:rPr>
          <w:rFonts w:eastAsia="Times New Roman" w:cs="Times New Roman"/>
          <w:szCs w:val="24"/>
        </w:rPr>
        <w:t xml:space="preserve">υρωπαϊκό </w:t>
      </w:r>
      <w:proofErr w:type="spellStart"/>
      <w:r>
        <w:rPr>
          <w:rFonts w:eastAsia="Times New Roman" w:cs="Times New Roman"/>
          <w:szCs w:val="24"/>
        </w:rPr>
        <w:t>Ε</w:t>
      </w:r>
      <w:r>
        <w:rPr>
          <w:rFonts w:eastAsia="Times New Roman" w:cs="Times New Roman"/>
          <w:szCs w:val="24"/>
        </w:rPr>
        <w:t>νωσιακό</w:t>
      </w:r>
      <w:proofErr w:type="spellEnd"/>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ίκαιο!» Ναι, αλλά οι νόμοι και το </w:t>
      </w:r>
      <w:proofErr w:type="spellStart"/>
      <w:r>
        <w:rPr>
          <w:rFonts w:eastAsia="Times New Roman" w:cs="Times New Roman"/>
          <w:szCs w:val="24"/>
        </w:rPr>
        <w:t>Ε</w:t>
      </w:r>
      <w:r>
        <w:rPr>
          <w:rFonts w:eastAsia="Times New Roman" w:cs="Times New Roman"/>
          <w:szCs w:val="24"/>
        </w:rPr>
        <w:t>νωσιακό</w:t>
      </w:r>
      <w:proofErr w:type="spellEnd"/>
      <w:r>
        <w:rPr>
          <w:rFonts w:eastAsia="Times New Roman" w:cs="Times New Roman"/>
          <w:szCs w:val="24"/>
        </w:rPr>
        <w:t xml:space="preserve"> </w:t>
      </w:r>
      <w:r>
        <w:rPr>
          <w:rFonts w:eastAsia="Times New Roman" w:cs="Times New Roman"/>
          <w:szCs w:val="24"/>
        </w:rPr>
        <w:t>Δ</w:t>
      </w:r>
      <w:r>
        <w:rPr>
          <w:rFonts w:eastAsia="Times New Roman" w:cs="Times New Roman"/>
          <w:szCs w:val="24"/>
        </w:rPr>
        <w:t>ίκαιο δεν σας λένε να κάνετε τρία χρόνια για να εκδώσετε μια άδεια. Οι νόμοι λένε άλλα πράγματα, μιλάνε για πολύ βραχείες προθεσμίες και η λογική λέει ότι και οι προ</w:t>
      </w:r>
      <w:r>
        <w:rPr>
          <w:rFonts w:eastAsia="Times New Roman" w:cs="Times New Roman"/>
          <w:szCs w:val="24"/>
        </w:rPr>
        <w:t xml:space="preserve">θεσμίες αυτές, βάσει των πραγματικών δυσκολιών, μπορεί να είναι και λίγο μεγαλύτερες στην πράξη, αλλά όχι τρία χρόνια, δύο χρόνια, έναν χρόνο. </w:t>
      </w:r>
    </w:p>
    <w:p w14:paraId="3040C238"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Και στη συνέχεια οι Βουλευτές σας έλεγαν: «Εμείς δεν δεχόμασταν πιέσεις.» Αποδεικνύει όμως και η σημερινή μέρα κ</w:t>
      </w:r>
      <w:r>
        <w:rPr>
          <w:rFonts w:eastAsia="Times New Roman" w:cs="Times New Roman"/>
          <w:szCs w:val="24"/>
        </w:rPr>
        <w:t xml:space="preserve">αι η χθεσινή ότι ναι, πράγματι, δεν δέχεστε πιέσεις, αλλά όλα τα άλλα τα δέχεστε, γιατί υπογράφετε τη μια πίσω από την άλλη τώρα τις </w:t>
      </w:r>
      <w:proofErr w:type="spellStart"/>
      <w:r>
        <w:rPr>
          <w:rFonts w:eastAsia="Times New Roman" w:cs="Times New Roman"/>
          <w:szCs w:val="24"/>
        </w:rPr>
        <w:t>αδειοδοτήσεις</w:t>
      </w:r>
      <w:proofErr w:type="spellEnd"/>
      <w:r>
        <w:rPr>
          <w:rFonts w:eastAsia="Times New Roman" w:cs="Times New Roman"/>
          <w:szCs w:val="24"/>
        </w:rPr>
        <w:t xml:space="preserve"> για την Ολυμπιάδα, απ’ ό,τι διαβάζουμε. Ένα κόμμα δήθεν, ένα κόμμα </w:t>
      </w:r>
      <w:proofErr w:type="spellStart"/>
      <w:r>
        <w:rPr>
          <w:rFonts w:eastAsia="Times New Roman" w:cs="Times New Roman"/>
          <w:szCs w:val="24"/>
        </w:rPr>
        <w:t>ντεμέκ</w:t>
      </w:r>
      <w:proofErr w:type="spellEnd"/>
      <w:r>
        <w:rPr>
          <w:rFonts w:eastAsia="Times New Roman" w:cs="Times New Roman"/>
          <w:szCs w:val="24"/>
        </w:rPr>
        <w:t>, που μόλις πιέστηκε αρχίζει και κάν</w:t>
      </w:r>
      <w:r>
        <w:rPr>
          <w:rFonts w:eastAsia="Times New Roman" w:cs="Times New Roman"/>
          <w:szCs w:val="24"/>
        </w:rPr>
        <w:t xml:space="preserve">ει αυτά που δεν ήθελε να κάνει, διασύροντας τη χώρα. </w:t>
      </w:r>
    </w:p>
    <w:p w14:paraId="3040C239"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Και μιλάτε για το περιβάλλον και ταυτοχρόνως, κύριε Υπουργέ, έχουμε τα γεγονότα στον Σαρωνικό, όπου η ολιγωρία αρμοδίων υπουργών και άλλων παραγόντων έφεραν την καταστροφή που έφεραν. </w:t>
      </w:r>
    </w:p>
    <w:p w14:paraId="3040C23A"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lastRenderedPageBreak/>
        <w:t>Χθες το βράδυ ήμο</w:t>
      </w:r>
      <w:r>
        <w:rPr>
          <w:rFonts w:eastAsia="Times New Roman" w:cs="Times New Roman"/>
          <w:szCs w:val="24"/>
        </w:rPr>
        <w:t xml:space="preserve">υν στο Ελληνικό, στον Δήμο Αργυρούπολης - Ελληνικού και σας περιέπαιζαν. Έλεγαν «τι Κυβέρνηση είναι αυτή που έχουμε; Δεν θέλουμε άλλη! Αυτή είναι! Τέλεια! Μας έφερε αρχαία, μας έφερε δάση και μας έφερε και πετρέλαιο!» Οικολογική καταστροφή -τελειώνω κύριε </w:t>
      </w:r>
      <w:r>
        <w:rPr>
          <w:rFonts w:eastAsia="Times New Roman" w:cs="Times New Roman"/>
          <w:szCs w:val="24"/>
        </w:rPr>
        <w:t>Πρόεδρε- από ολιγωρία, ολιγωρία των φίλων δήθεν του περιβάλλοντος.</w:t>
      </w:r>
    </w:p>
    <w:p w14:paraId="3040C23B"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Να γυρίσουμε στο θέμα, με μια τελευταία φράση. Αφού το θέμα της δυσφήμισης της χώρας εξαιτίας της Κυβέρνησής σας έφτασε και μέχρι το </w:t>
      </w:r>
      <w:proofErr w:type="spellStart"/>
      <w:r>
        <w:rPr>
          <w:rFonts w:eastAsia="Times New Roman" w:cs="Times New Roman"/>
          <w:szCs w:val="24"/>
          <w:lang w:val="en-US"/>
        </w:rPr>
        <w:t>Eurogroup</w:t>
      </w:r>
      <w:proofErr w:type="spellEnd"/>
      <w:r>
        <w:rPr>
          <w:rFonts w:eastAsia="Times New Roman" w:cs="Times New Roman"/>
          <w:szCs w:val="24"/>
        </w:rPr>
        <w:t xml:space="preserve"> πριν από λίγες ημέρες, για λίγα </w:t>
      </w:r>
      <w:proofErr w:type="spellStart"/>
      <w:r>
        <w:rPr>
          <w:rFonts w:eastAsia="Times New Roman" w:cs="Times New Roman"/>
          <w:szCs w:val="24"/>
        </w:rPr>
        <w:t>ψηφαλάκια</w:t>
      </w:r>
      <w:proofErr w:type="spellEnd"/>
      <w:r>
        <w:rPr>
          <w:rFonts w:eastAsia="Times New Roman" w:cs="Times New Roman"/>
          <w:szCs w:val="24"/>
        </w:rPr>
        <w:t xml:space="preserve"> εξευτελισμός της χώρας, εσείς υπογράφετε, για την Ολυμπιάδα, όχι για τις Σκουριές. Και το ερώτημα της επίκαιρης ερώτησής μου είναι και αυτό με το οποίο κλείνω. Είστε υπέρ ή κατά; Πρόσωπο να μιλήσετε για περιβάλλον</w:t>
      </w:r>
      <w:r>
        <w:rPr>
          <w:rFonts w:eastAsia="Times New Roman" w:cs="Times New Roman"/>
          <w:szCs w:val="24"/>
        </w:rPr>
        <w:t xml:space="preserve"> δεν έχετε. Και δεν έχετε όχι μόνο γιατί έγινε ό,τι έγινε στον Σαρωνικό, αλλά γιατί έχουμε δεκαεννέα αποφάσεις του Συμβουλίου της Επικρατείας, δεκαεννέα αποφάσεις τις οποίες τις έχω και εδώ, οι οποίες λύνουν τα θέματα της προστασίας του περιβάλλοντος. Και </w:t>
      </w:r>
      <w:r>
        <w:rPr>
          <w:rFonts w:eastAsia="Times New Roman" w:cs="Times New Roman"/>
          <w:szCs w:val="24"/>
        </w:rPr>
        <w:t>εδώ είναι μια ευρωπαϊκή χώρα και έχει όργανα, δεν βγαίνει ο οποιοσδήποτε πολίτης, εσείς ή εγώ, να ανατρέψετε αποφάσεις θεσμοθετημένων συνταγματικά, κρατικών οργάνων.</w:t>
      </w:r>
    </w:p>
    <w:p w14:paraId="3040C23C"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Αναμένω την απάντησή σας. </w:t>
      </w:r>
    </w:p>
    <w:p w14:paraId="3040C23D"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Σας ευχαριστούμε, κύριε Λοβέρδ</w:t>
      </w:r>
      <w:r>
        <w:rPr>
          <w:rFonts w:eastAsia="Times New Roman" w:cs="Times New Roman"/>
          <w:szCs w:val="24"/>
        </w:rPr>
        <w:t xml:space="preserve">ο. </w:t>
      </w:r>
    </w:p>
    <w:p w14:paraId="3040C23E"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Παρακαλώ τον κ. Φωκά να λάβει τον λόγο. </w:t>
      </w:r>
    </w:p>
    <w:p w14:paraId="3040C23F"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Σας ευχαριστώ, κύριε Πρόεδρε. </w:t>
      </w:r>
    </w:p>
    <w:p w14:paraId="3040C240"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Κύριε Σταθάκη, σας άκουσα να λέτε ότι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απέρριψε την πρόταση για χρήση κυανίου στην παραγωγή χρυσού. Προφανώς, έχετε μπερδέψει ότι η εταιρεία «</w:t>
      </w:r>
      <w:r>
        <w:rPr>
          <w:rFonts w:eastAsia="Times New Roman" w:cs="Times New Roman"/>
          <w:szCs w:val="24"/>
        </w:rPr>
        <w:t>ΕΛΛΗΝΙΚΟΣ Χ</w:t>
      </w:r>
      <w:r>
        <w:rPr>
          <w:rFonts w:eastAsia="Times New Roman" w:cs="Times New Roman"/>
          <w:szCs w:val="24"/>
        </w:rPr>
        <w:t>ΡΥΣΟΣ Α.Ε.</w:t>
      </w:r>
      <w:r>
        <w:rPr>
          <w:rFonts w:eastAsia="Times New Roman" w:cs="Times New Roman"/>
          <w:szCs w:val="24"/>
        </w:rPr>
        <w:t>» δεν είναι η «</w:t>
      </w:r>
      <w:r>
        <w:rPr>
          <w:rFonts w:eastAsia="Times New Roman" w:cs="Times New Roman"/>
          <w:szCs w:val="24"/>
          <w:lang w:val="en-US"/>
        </w:rPr>
        <w:t>TVX</w:t>
      </w:r>
      <w:r>
        <w:rPr>
          <w:rFonts w:eastAsia="Times New Roman" w:cs="Times New Roman"/>
          <w:szCs w:val="24"/>
        </w:rPr>
        <w:t xml:space="preserve">», η οποία αποχώρησε το 2000 από τη Χαλκιδική. Εσείς το δηλώσατε αυτό. </w:t>
      </w:r>
    </w:p>
    <w:p w14:paraId="3040C241"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Πότε το είπα αυτό; Εγώ το είπα αυτό;</w:t>
      </w:r>
    </w:p>
    <w:p w14:paraId="3040C242"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Εσείς το δηλώσατε. Να σας δώσω και το άρθρο από την εφημερίδα, αν θέλετε. </w:t>
      </w:r>
    </w:p>
    <w:p w14:paraId="3040C243"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Εδώ μιλάμε για μια γκάφα που κάνατε, διότι η εταιρεία «</w:t>
      </w:r>
      <w:r>
        <w:rPr>
          <w:rFonts w:eastAsia="Times New Roman" w:cs="Times New Roman"/>
          <w:szCs w:val="24"/>
        </w:rPr>
        <w:t>ΕΛΛΗΝΙΚΟΣ ΧΡΥΣΟΣ Α.Ε.</w:t>
      </w:r>
      <w:r>
        <w:rPr>
          <w:rFonts w:eastAsia="Times New Roman" w:cs="Times New Roman"/>
          <w:szCs w:val="24"/>
        </w:rPr>
        <w:t>» χρησιμοποιεί τη μέθοδο ακαριαίας τήξης. Έχετε στείλει στη διαιτησία την εταιρεία για αυτό το θέμα. Ξέρ</w:t>
      </w:r>
      <w:r>
        <w:rPr>
          <w:rFonts w:eastAsia="Times New Roman" w:cs="Times New Roman"/>
          <w:szCs w:val="24"/>
        </w:rPr>
        <w:t>ετε ότι η διαιτησία σε κα</w:t>
      </w:r>
      <w:r>
        <w:rPr>
          <w:rFonts w:eastAsia="Times New Roman" w:cs="Times New Roman"/>
          <w:szCs w:val="24"/>
        </w:rPr>
        <w:t>μ</w:t>
      </w:r>
      <w:r>
        <w:rPr>
          <w:rFonts w:eastAsia="Times New Roman" w:cs="Times New Roman"/>
          <w:szCs w:val="24"/>
        </w:rPr>
        <w:t>μία περίπτωση στην Ελλάδα δεν έχει κρατήσει λιγότερο από ένα έτος, σε κα</w:t>
      </w:r>
      <w:r>
        <w:rPr>
          <w:rFonts w:eastAsia="Times New Roman" w:cs="Times New Roman"/>
          <w:szCs w:val="24"/>
        </w:rPr>
        <w:t>μ</w:t>
      </w:r>
      <w:r>
        <w:rPr>
          <w:rFonts w:eastAsia="Times New Roman" w:cs="Times New Roman"/>
          <w:szCs w:val="24"/>
        </w:rPr>
        <w:t xml:space="preserve">μία περίπτωση. Ο διευθυντής περιβάλλοντος της εταιρείας </w:t>
      </w:r>
      <w:r>
        <w:rPr>
          <w:rFonts w:eastAsia="Times New Roman" w:cs="Times New Roman"/>
          <w:szCs w:val="24"/>
        </w:rPr>
        <w:t>«OTTO – TECH»</w:t>
      </w:r>
      <w:r>
        <w:rPr>
          <w:rFonts w:eastAsia="Times New Roman" w:cs="Times New Roman"/>
          <w:szCs w:val="24"/>
        </w:rPr>
        <w:t xml:space="preserve">, ο </w:t>
      </w:r>
      <w:r>
        <w:rPr>
          <w:rFonts w:eastAsia="Times New Roman" w:cs="Times New Roman"/>
          <w:szCs w:val="24"/>
        </w:rPr>
        <w:lastRenderedPageBreak/>
        <w:t xml:space="preserve">καθηγητής κ. </w:t>
      </w:r>
      <w:proofErr w:type="spellStart"/>
      <w:r>
        <w:rPr>
          <w:rFonts w:eastAsia="Times New Roman" w:cs="Times New Roman"/>
          <w:szCs w:val="24"/>
        </w:rPr>
        <w:t>Κόγιο</w:t>
      </w:r>
      <w:proofErr w:type="spellEnd"/>
      <w:r>
        <w:rPr>
          <w:rFonts w:eastAsia="Times New Roman" w:cs="Times New Roman"/>
          <w:szCs w:val="24"/>
        </w:rPr>
        <w:t>, ήρθε στην Αθήνα και κατέθεσε στο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στο πλαίσιο της προσφυγή</w:t>
      </w:r>
      <w:r>
        <w:rPr>
          <w:rFonts w:eastAsia="Times New Roman" w:cs="Times New Roman"/>
          <w:szCs w:val="24"/>
        </w:rPr>
        <w:t>ς της εταιρείας «</w:t>
      </w:r>
      <w:r>
        <w:rPr>
          <w:rFonts w:eastAsia="Times New Roman" w:cs="Times New Roman"/>
          <w:szCs w:val="24"/>
        </w:rPr>
        <w:t>ΕΛΛΗΝΙΚΟΣ ΧΡΥΣΟΣ Α.Ε.</w:t>
      </w:r>
      <w:r>
        <w:rPr>
          <w:rFonts w:eastAsia="Times New Roman" w:cs="Times New Roman"/>
          <w:szCs w:val="24"/>
        </w:rPr>
        <w:t xml:space="preserve">» για την ακύρωση της απόφασης Σκουρλέτη. Εδώ μιλάμε για την φινλανδική εταιρεία  </w:t>
      </w:r>
      <w:r>
        <w:rPr>
          <w:rFonts w:eastAsia="Times New Roman" w:cs="Times New Roman"/>
          <w:szCs w:val="24"/>
        </w:rPr>
        <w:t>«OTTO – TECH»</w:t>
      </w:r>
      <w:r>
        <w:rPr>
          <w:rFonts w:eastAsia="Times New Roman" w:cs="Times New Roman"/>
          <w:szCs w:val="24"/>
        </w:rPr>
        <w:t>, που έχει πραγματοποιήσει τις επίμαχες δοκιμές στο ερευνητικό της κέντρο στην Φινλανδία, που χρησιμοποιεί αυτήν την τεχνικ</w:t>
      </w:r>
      <w:r>
        <w:rPr>
          <w:rFonts w:eastAsia="Times New Roman" w:cs="Times New Roman"/>
          <w:szCs w:val="24"/>
        </w:rPr>
        <w:t>ή η «</w:t>
      </w:r>
      <w:r>
        <w:rPr>
          <w:rFonts w:eastAsia="Times New Roman" w:cs="Times New Roman"/>
          <w:szCs w:val="24"/>
        </w:rPr>
        <w:t>ΕΛΛΗΝΙΚΟΣ ΧΡΥΣΟΣ Α.Ε.</w:t>
      </w:r>
      <w:r>
        <w:rPr>
          <w:rFonts w:eastAsia="Times New Roman" w:cs="Times New Roman"/>
          <w:szCs w:val="24"/>
        </w:rPr>
        <w:t xml:space="preserve">» για την ανάκτηση του χρυσού στην Χαλκιδική. </w:t>
      </w:r>
    </w:p>
    <w:p w14:paraId="3040C244"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Αυτή η τεχνική εξουδετερώνει το αρσενικό που είναι επιβλαβές για το περιβάλλον, χωρίς τη χρήση κυανίου. Πρόκειται για τη μέθοδο ακαριαίας τήξης. Ο κ. Σκουρλέτης, και ο κ. Λαφαζάνης πρ</w:t>
      </w:r>
      <w:r>
        <w:rPr>
          <w:rFonts w:eastAsia="Times New Roman" w:cs="Times New Roman"/>
          <w:szCs w:val="24"/>
        </w:rPr>
        <w:t xml:space="preserve">ωτύτερα, έχουν απορρίψει αυτή τη μέθοδο ως μέθοδο η οποία χρησιμοποιείται σε τριτοκοσμικές χώρες. </w:t>
      </w:r>
    </w:p>
    <w:p w14:paraId="3040C245" w14:textId="77777777" w:rsidR="00317D9A" w:rsidRDefault="0043635D">
      <w:pPr>
        <w:spacing w:after="0" w:line="600" w:lineRule="auto"/>
        <w:ind w:firstLine="720"/>
        <w:jc w:val="both"/>
        <w:rPr>
          <w:rFonts w:eastAsia="Times New Roman"/>
          <w:bCs/>
        </w:rPr>
      </w:pPr>
      <w:r>
        <w:rPr>
          <w:rFonts w:eastAsia="Times New Roman"/>
          <w:bCs/>
        </w:rPr>
        <w:t xml:space="preserve">Να σας θυμίσω ότι η εταιρεία στη Φινλανδία έχει δραστηριότητα σε πενήντα χώρες στον κόσμο. Πολλές απ’ αυτές είναι η Σουηδία, η Φινλανδία, η Γερμανία. Αυτή η </w:t>
      </w:r>
      <w:r>
        <w:rPr>
          <w:rFonts w:eastAsia="Times New Roman"/>
          <w:bCs/>
        </w:rPr>
        <w:t>τεχνική χρησιμοποιείται στο μεγαλύτερο χρυσωρυχείο στην Ευρώπη, που είναι στο κέντρο του Αμβούργου. Άρα καταλαβαίνουμε ότι είναι μια σύγχρονη μέθοδος, η οποία είναι ασφαλέστατη για το περιβάλλον. Η εταιρεία έστειλε είκοσι τόνους συμπυκνώματος απ’ τη Χαλκιδ</w:t>
      </w:r>
      <w:r>
        <w:rPr>
          <w:rFonts w:eastAsia="Times New Roman"/>
          <w:bCs/>
        </w:rPr>
        <w:t xml:space="preserve">ική στη Φινλανδία, για να γίνουν οι απαραίτητες δοκιμές και μιλάμε </w:t>
      </w:r>
      <w:r>
        <w:rPr>
          <w:rFonts w:eastAsia="Times New Roman"/>
          <w:bCs/>
        </w:rPr>
        <w:lastRenderedPageBreak/>
        <w:t>για μια εταιρεία -κύριε Σταθάκη, μην χαμογελάτε- η οποία έχει επτά χιλιάδες πατέντες γι’ αυτήν την τεχνική…</w:t>
      </w:r>
    </w:p>
    <w:p w14:paraId="3040C246" w14:textId="77777777" w:rsidR="00317D9A" w:rsidRDefault="0043635D">
      <w:pPr>
        <w:spacing w:after="0" w:line="600" w:lineRule="auto"/>
        <w:ind w:firstLine="720"/>
        <w:jc w:val="both"/>
        <w:rPr>
          <w:rFonts w:eastAsia="Times New Roman"/>
          <w:szCs w:val="24"/>
        </w:rPr>
      </w:pPr>
      <w:r>
        <w:rPr>
          <w:rFonts w:eastAsia="Times New Roman"/>
          <w:b/>
          <w:bCs/>
        </w:rPr>
        <w:t>ΓΕΩΡΓΙΟΣ ΣΤΑΘΑΚΗΣ (Υπουργός Περιβάλλοντος και Ενέργειας):</w:t>
      </w:r>
      <w:r>
        <w:rPr>
          <w:rFonts w:eastAsia="Times New Roman"/>
          <w:bCs/>
        </w:rPr>
        <w:t xml:space="preserve"> Είναι σειρά από ανακρίβ</w:t>
      </w:r>
      <w:r>
        <w:rPr>
          <w:rFonts w:eastAsia="Times New Roman"/>
          <w:bCs/>
        </w:rPr>
        <w:t>ειες αυτά που λέτε.</w:t>
      </w:r>
    </w:p>
    <w:p w14:paraId="3040C247" w14:textId="77777777" w:rsidR="00317D9A" w:rsidRDefault="0043635D">
      <w:pPr>
        <w:spacing w:after="0" w:line="600" w:lineRule="auto"/>
        <w:ind w:firstLine="720"/>
        <w:jc w:val="both"/>
        <w:rPr>
          <w:rFonts w:eastAsia="Times New Roman"/>
          <w:bCs/>
        </w:rPr>
      </w:pPr>
      <w:r>
        <w:rPr>
          <w:rFonts w:eastAsia="Times New Roman"/>
          <w:b/>
          <w:bCs/>
        </w:rPr>
        <w:t>ΑΡΙΣΤΕΙΔΗΣ ΦΩΚΑΣ:</w:t>
      </w:r>
      <w:r>
        <w:rPr>
          <w:rFonts w:eastAsia="Times New Roman"/>
          <w:b/>
          <w:bCs/>
        </w:rPr>
        <w:t xml:space="preserve"> </w:t>
      </w:r>
      <w:r>
        <w:rPr>
          <w:rFonts w:eastAsia="Times New Roman"/>
          <w:bCs/>
        </w:rPr>
        <w:t>…και την εμπιστεύονται ορυχεία σε όλον τον πλανήτη. Επίσης, θέλω να πω ότι αυτή η εταιρεία είναι εξήντα πέντε χρόνια στον χώρο αυτό. Ο κ. Σκουρλέτης πρότεινε να φέρει η εταιρεία εδώ το εργοστάσιο και να κάνει τις δοκιμ</w:t>
      </w:r>
      <w:r>
        <w:rPr>
          <w:rFonts w:eastAsia="Times New Roman"/>
          <w:bCs/>
        </w:rPr>
        <w:t>ές. Κατ’ αρχάς, αυτό δεν γίνεται διότι η εταιρεία έχει τις πατέντες, την τεχνογνωσία. Πώς θα την αγοράσεις την τεχνογνωσία; Δεν τη δίνει. Θα πρέπει να χτίσεις εργοστάσιο αξίας 20 και πλέον εκατομμυρίων και πρέπει να προσλάβεις και διακόσιους μηχανικούς για</w:t>
      </w:r>
      <w:r>
        <w:rPr>
          <w:rFonts w:eastAsia="Times New Roman"/>
          <w:bCs/>
        </w:rPr>
        <w:t xml:space="preserve"> να κάνουν τις μελέτες.</w:t>
      </w:r>
    </w:p>
    <w:p w14:paraId="3040C248" w14:textId="77777777" w:rsidR="00317D9A" w:rsidRDefault="0043635D">
      <w:pPr>
        <w:spacing w:after="0" w:line="600" w:lineRule="auto"/>
        <w:ind w:firstLine="720"/>
        <w:jc w:val="both"/>
        <w:rPr>
          <w:rFonts w:eastAsia="Times New Roman"/>
          <w:bCs/>
        </w:rPr>
      </w:pPr>
      <w:r>
        <w:rPr>
          <w:rFonts w:eastAsia="Times New Roman"/>
          <w:bCs/>
        </w:rPr>
        <w:t>Ναι, συμφωνείτε, κύριε Σταθάκη. Πώς θα το κάνουν αυτό στην εταιρεία; Να κάνουν καινούργια μονάδα, για να κάνουν τις μελέτες εδώ, όταν όλα τα ορυχεία στον πλανήτη πηγαίνουν στη Φινλανδία και κάνουν τις δοκιμές τους; Και τι θα το κάνο</w:t>
      </w:r>
      <w:r>
        <w:rPr>
          <w:rFonts w:eastAsia="Times New Roman"/>
          <w:bCs/>
        </w:rPr>
        <w:t>υμε μετά το εργοστάσιο; Θα το κλείσουμε;</w:t>
      </w:r>
    </w:p>
    <w:p w14:paraId="3040C249" w14:textId="77777777" w:rsidR="00317D9A" w:rsidRDefault="0043635D">
      <w:pPr>
        <w:spacing w:after="0" w:line="600" w:lineRule="auto"/>
        <w:ind w:firstLine="720"/>
        <w:jc w:val="both"/>
        <w:rPr>
          <w:rFonts w:eastAsia="Times New Roman"/>
          <w:bCs/>
        </w:rPr>
      </w:pPr>
      <w:r>
        <w:rPr>
          <w:rFonts w:eastAsia="Times New Roman"/>
          <w:bCs/>
        </w:rPr>
        <w:lastRenderedPageBreak/>
        <w:t xml:space="preserve">Άκουσα τον κ. </w:t>
      </w:r>
      <w:proofErr w:type="spellStart"/>
      <w:r>
        <w:rPr>
          <w:rFonts w:eastAsia="Times New Roman"/>
          <w:bCs/>
        </w:rPr>
        <w:t>Φάμελλο</w:t>
      </w:r>
      <w:proofErr w:type="spellEnd"/>
      <w:r>
        <w:rPr>
          <w:rFonts w:eastAsia="Times New Roman"/>
          <w:bCs/>
        </w:rPr>
        <w:t xml:space="preserve"> να λέει ότι η </w:t>
      </w:r>
      <w:r>
        <w:rPr>
          <w:rFonts w:eastAsia="Times New Roman"/>
          <w:bCs/>
        </w:rPr>
        <w:t xml:space="preserve">εταιρεία </w:t>
      </w:r>
      <w:r>
        <w:rPr>
          <w:rFonts w:eastAsia="Times New Roman"/>
          <w:bCs/>
        </w:rPr>
        <w:t>«</w:t>
      </w:r>
      <w:r>
        <w:rPr>
          <w:rFonts w:eastAsia="Times New Roman"/>
          <w:bCs/>
        </w:rPr>
        <w:t>ΕΛΛΗΝΙΚΟΣ ΧΡΥΣΟΣ Α.Ε.</w:t>
      </w:r>
      <w:r>
        <w:rPr>
          <w:rFonts w:eastAsia="Times New Roman"/>
          <w:bCs/>
        </w:rPr>
        <w:t>» δεν έχει καταθέσει ακόμα μελέτη στο Υπουργείο για να παράγει χρυσό. Αυτό, κύριε Σταθάκη, είναι ένα μεγάλο ψέμα. Τη μελέτη την είχε καταθέσει η ετα</w:t>
      </w:r>
      <w:r>
        <w:rPr>
          <w:rFonts w:eastAsia="Times New Roman"/>
          <w:bCs/>
        </w:rPr>
        <w:t>ιρεία. Στις 22</w:t>
      </w:r>
      <w:r>
        <w:rPr>
          <w:rFonts w:eastAsia="Times New Roman"/>
          <w:bCs/>
        </w:rPr>
        <w:t>-</w:t>
      </w:r>
      <w:r>
        <w:rPr>
          <w:rFonts w:eastAsia="Times New Roman"/>
          <w:bCs/>
        </w:rPr>
        <w:t>12</w:t>
      </w:r>
      <w:r>
        <w:rPr>
          <w:rFonts w:eastAsia="Times New Roman"/>
          <w:bCs/>
        </w:rPr>
        <w:t>-</w:t>
      </w:r>
      <w:r>
        <w:rPr>
          <w:rFonts w:eastAsia="Times New Roman"/>
          <w:bCs/>
        </w:rPr>
        <w:t xml:space="preserve">2014 κατέθεσε τεχνική μελέτη της μεταλλουργικής μονάδας χαλκού και χρυσού του </w:t>
      </w:r>
      <w:proofErr w:type="spellStart"/>
      <w:r>
        <w:rPr>
          <w:rFonts w:eastAsia="Times New Roman"/>
          <w:bCs/>
        </w:rPr>
        <w:t>Μ</w:t>
      </w:r>
      <w:r>
        <w:rPr>
          <w:rFonts w:eastAsia="Times New Roman"/>
          <w:bCs/>
        </w:rPr>
        <w:t>α</w:t>
      </w:r>
      <w:r>
        <w:rPr>
          <w:rFonts w:eastAsia="Times New Roman"/>
          <w:bCs/>
        </w:rPr>
        <w:t>ντ</w:t>
      </w:r>
      <w:r>
        <w:rPr>
          <w:rFonts w:eastAsia="Times New Roman"/>
          <w:bCs/>
        </w:rPr>
        <w:t>έ</w:t>
      </w:r>
      <w:r>
        <w:rPr>
          <w:rFonts w:eastAsia="Times New Roman"/>
          <w:bCs/>
        </w:rPr>
        <w:t>μ</w:t>
      </w:r>
      <w:proofErr w:type="spellEnd"/>
      <w:r>
        <w:rPr>
          <w:rFonts w:eastAsia="Times New Roman"/>
          <w:bCs/>
        </w:rPr>
        <w:t xml:space="preserve"> Λάκκου. Ενώ έπρεπε η Κυβέρνηση να δώσει την άδεια εντός τριών μηνών, βάσει του Κώδικα Μεταλλευτικών και Λατομικών Εργασιών, η Κυβέρνηση το έχει στα συρτά</w:t>
      </w:r>
      <w:r>
        <w:rPr>
          <w:rFonts w:eastAsia="Times New Roman"/>
          <w:bCs/>
        </w:rPr>
        <w:t xml:space="preserve">ρια της τριάντα έναν μήνες. Επίσης, υπάρχει τεχνική μελέτη για τη νέα μονάδα εμπλουτισμού  στο </w:t>
      </w:r>
      <w:proofErr w:type="spellStart"/>
      <w:r>
        <w:rPr>
          <w:rFonts w:eastAsia="Times New Roman"/>
          <w:bCs/>
        </w:rPr>
        <w:t>Μ</w:t>
      </w:r>
      <w:r>
        <w:rPr>
          <w:rFonts w:eastAsia="Times New Roman"/>
          <w:bCs/>
        </w:rPr>
        <w:t>α</w:t>
      </w:r>
      <w:r>
        <w:rPr>
          <w:rFonts w:eastAsia="Times New Roman"/>
          <w:bCs/>
        </w:rPr>
        <w:t>ντ</w:t>
      </w:r>
      <w:r>
        <w:rPr>
          <w:rFonts w:eastAsia="Times New Roman"/>
          <w:bCs/>
        </w:rPr>
        <w:t>έ</w:t>
      </w:r>
      <w:r>
        <w:rPr>
          <w:rFonts w:eastAsia="Times New Roman"/>
          <w:bCs/>
        </w:rPr>
        <w:t>μ</w:t>
      </w:r>
      <w:proofErr w:type="spellEnd"/>
      <w:r>
        <w:rPr>
          <w:rFonts w:eastAsia="Times New Roman"/>
          <w:bCs/>
        </w:rPr>
        <w:t xml:space="preserve"> Λάκκο. Αυτή η άδεια εκκρεμεί από τις αρχές του ’15.</w:t>
      </w:r>
    </w:p>
    <w:p w14:paraId="3040C24A" w14:textId="77777777" w:rsidR="00317D9A" w:rsidRDefault="0043635D">
      <w:pPr>
        <w:spacing w:after="0" w:line="600" w:lineRule="auto"/>
        <w:ind w:firstLine="720"/>
        <w:jc w:val="both"/>
        <w:rPr>
          <w:rFonts w:eastAsia="Times New Roman"/>
          <w:bCs/>
        </w:rPr>
      </w:pPr>
      <w:r>
        <w:rPr>
          <w:rFonts w:eastAsia="Times New Roman"/>
          <w:bCs/>
        </w:rPr>
        <w:t>Θέλω να συμπληρώσω ότι υπάρχουν πολλές άδειες. Δεν είναι αντικείμενο διαιτησίας, κύριε Σταθάκη, η συμπ</w:t>
      </w:r>
      <w:r>
        <w:rPr>
          <w:rFonts w:eastAsia="Times New Roman"/>
          <w:bCs/>
        </w:rPr>
        <w:t>λήρωση «τροποποίηση της άδειας εγκατάστασης ηλεκτρομηχανολογικού εξοπλισμού του έργου μονάδας εμπλουτισμού» των Σκουριών. Και επιμένω εδώ στις Σκουριές γι’ αυτήν την άδεια, όπως και για την παράταση άδειας και εγκατάστασης ηλεκτρομηχανολογικού εξοπλισμού β</w:t>
      </w:r>
      <w:r>
        <w:rPr>
          <w:rFonts w:eastAsia="Times New Roman"/>
          <w:bCs/>
        </w:rPr>
        <w:t>οηθητικών εγκαταστάσεων και υποδομών εξυπηρέτησης. Η υφιστάμενη αυτή άδεια έληξε 24</w:t>
      </w:r>
      <w:r>
        <w:rPr>
          <w:rFonts w:eastAsia="Times New Roman"/>
          <w:bCs/>
        </w:rPr>
        <w:t>-</w:t>
      </w:r>
      <w:r>
        <w:rPr>
          <w:rFonts w:eastAsia="Times New Roman"/>
          <w:bCs/>
        </w:rPr>
        <w:t>3</w:t>
      </w:r>
      <w:r>
        <w:rPr>
          <w:rFonts w:eastAsia="Times New Roman"/>
          <w:bCs/>
        </w:rPr>
        <w:t>-</w:t>
      </w:r>
      <w:r>
        <w:rPr>
          <w:rFonts w:eastAsia="Times New Roman"/>
          <w:bCs/>
        </w:rPr>
        <w:t xml:space="preserve">2017 και δεν την </w:t>
      </w:r>
      <w:r>
        <w:rPr>
          <w:rFonts w:eastAsia="Times New Roman"/>
          <w:bCs/>
        </w:rPr>
        <w:lastRenderedPageBreak/>
        <w:t>ανανεώσατε. Η προηγούμενη άδεια που ανέφερα κατατέθηκε 10</w:t>
      </w:r>
      <w:r>
        <w:rPr>
          <w:rFonts w:eastAsia="Times New Roman"/>
          <w:bCs/>
        </w:rPr>
        <w:t>-</w:t>
      </w:r>
      <w:r>
        <w:rPr>
          <w:rFonts w:eastAsia="Times New Roman"/>
          <w:bCs/>
        </w:rPr>
        <w:t>8</w:t>
      </w:r>
      <w:r>
        <w:rPr>
          <w:rFonts w:eastAsia="Times New Roman"/>
          <w:bCs/>
        </w:rPr>
        <w:t>-</w:t>
      </w:r>
      <w:r>
        <w:rPr>
          <w:rFonts w:eastAsia="Times New Roman"/>
          <w:bCs/>
        </w:rPr>
        <w:t>2016.</w:t>
      </w:r>
    </w:p>
    <w:p w14:paraId="3040C24B" w14:textId="77777777" w:rsidR="00317D9A" w:rsidRDefault="0043635D">
      <w:pPr>
        <w:spacing w:after="0" w:line="600" w:lineRule="auto"/>
        <w:ind w:firstLine="720"/>
        <w:jc w:val="both"/>
        <w:rPr>
          <w:rFonts w:eastAsia="Times New Roman"/>
          <w:szCs w:val="24"/>
        </w:rPr>
      </w:pPr>
      <w:r>
        <w:rPr>
          <w:rFonts w:eastAsia="Times New Roman"/>
          <w:b/>
          <w:bCs/>
        </w:rPr>
        <w:t>ΠΡΟΕΔΡΕΥΩΝ (Δημήτριος Καμμένος):</w:t>
      </w:r>
      <w:r>
        <w:rPr>
          <w:rFonts w:eastAsia="Times New Roman"/>
          <w:b/>
          <w:szCs w:val="24"/>
        </w:rPr>
        <w:t xml:space="preserve"> </w:t>
      </w:r>
      <w:r>
        <w:rPr>
          <w:rFonts w:eastAsia="Times New Roman"/>
          <w:szCs w:val="24"/>
        </w:rPr>
        <w:t xml:space="preserve">Αγαπητέ συνάδελφε, έχουμε φτάσει τα πέντε λεπτά. </w:t>
      </w:r>
      <w:r>
        <w:rPr>
          <w:rFonts w:eastAsia="Times New Roman"/>
          <w:szCs w:val="24"/>
        </w:rPr>
        <w:t>Παρακαλώ, αν έχετε την καλοσύνη, να επισπεύσουμε.</w:t>
      </w:r>
    </w:p>
    <w:p w14:paraId="3040C24C" w14:textId="77777777" w:rsidR="00317D9A" w:rsidRDefault="0043635D">
      <w:pPr>
        <w:spacing w:after="0" w:line="600" w:lineRule="auto"/>
        <w:ind w:firstLine="720"/>
        <w:jc w:val="both"/>
        <w:rPr>
          <w:rFonts w:eastAsia="Times New Roman"/>
          <w:bCs/>
        </w:rPr>
      </w:pPr>
      <w:r>
        <w:rPr>
          <w:rFonts w:eastAsia="Times New Roman"/>
          <w:b/>
          <w:bCs/>
        </w:rPr>
        <w:t>ΑΡΙΣΤΕΙΔΗΣ ΦΩΚΑΣ:</w:t>
      </w:r>
      <w:r>
        <w:rPr>
          <w:rFonts w:eastAsia="Times New Roman"/>
          <w:bCs/>
        </w:rPr>
        <w:t xml:space="preserve"> Και θέλω να επιμείνω εδώ -συγχωρήστε με, κύριε Πρόεδρε, για ένα λεπτό- διότι σταμάτησαν να εργάζονται εδώ και λίγες μέρες πεντακόσιοι τριάντα εργαζόμενοι, γιατί δεν υπάρχουν άδειες. Εάν βγ</w:t>
      </w:r>
      <w:r>
        <w:rPr>
          <w:rFonts w:eastAsia="Times New Roman"/>
          <w:bCs/>
        </w:rPr>
        <w:t>άλει αυτές τις άδειες το Υπουργείο σας, εντός του μήνα θα επανέλθουν στη δουλειά τους οι πεντακόσιοι τριάντα εργαζόμενοι και νέοι πεντακόσιοι.</w:t>
      </w:r>
    </w:p>
    <w:p w14:paraId="3040C24D" w14:textId="77777777" w:rsidR="00317D9A" w:rsidRDefault="0043635D">
      <w:pPr>
        <w:spacing w:after="0" w:line="600" w:lineRule="auto"/>
        <w:ind w:firstLine="720"/>
        <w:jc w:val="both"/>
        <w:rPr>
          <w:rFonts w:eastAsia="Times New Roman"/>
          <w:bCs/>
        </w:rPr>
      </w:pPr>
      <w:r>
        <w:rPr>
          <w:rFonts w:eastAsia="Times New Roman"/>
          <w:b/>
          <w:bCs/>
        </w:rPr>
        <w:t>ΓΕΩΡΓΙΟΣ ΣΤΑΘΑΚΗΣ (Υπουργός Περιβάλλοντος και Ενέργειας):</w:t>
      </w:r>
      <w:r>
        <w:rPr>
          <w:rFonts w:eastAsia="Times New Roman"/>
          <w:bCs/>
        </w:rPr>
        <w:t xml:space="preserve"> Τα έχουμε πει αυτά.</w:t>
      </w:r>
    </w:p>
    <w:p w14:paraId="3040C24E" w14:textId="77777777" w:rsidR="00317D9A" w:rsidRDefault="0043635D">
      <w:pPr>
        <w:spacing w:after="0" w:line="600" w:lineRule="auto"/>
        <w:ind w:firstLine="720"/>
        <w:jc w:val="both"/>
        <w:rPr>
          <w:rFonts w:eastAsia="Times New Roman"/>
          <w:bCs/>
        </w:rPr>
      </w:pPr>
      <w:r>
        <w:rPr>
          <w:rFonts w:eastAsia="Times New Roman"/>
          <w:b/>
          <w:bCs/>
        </w:rPr>
        <w:t>ΑΡΙΣΤΕΙΔΗΣ ΦΩΚΑΣ:</w:t>
      </w:r>
      <w:r>
        <w:rPr>
          <w:rFonts w:eastAsia="Times New Roman"/>
          <w:bCs/>
        </w:rPr>
        <w:t xml:space="preserve"> Μην είστε ειρωνικ</w:t>
      </w:r>
      <w:r>
        <w:rPr>
          <w:rFonts w:eastAsia="Times New Roman"/>
          <w:bCs/>
        </w:rPr>
        <w:t>ός. Κοιτάξτε αν θέλετε την κάμερα, κύριε Σταθάκη, και απευθυνθείτε στις χιλιάδες οικογένειες που αγωνιούν στη Χαλκιδική.</w:t>
      </w:r>
    </w:p>
    <w:p w14:paraId="3040C24F" w14:textId="77777777" w:rsidR="00317D9A" w:rsidRDefault="0043635D">
      <w:pPr>
        <w:spacing w:after="0" w:line="600" w:lineRule="auto"/>
        <w:ind w:firstLine="720"/>
        <w:jc w:val="both"/>
        <w:rPr>
          <w:rFonts w:eastAsia="Times New Roman"/>
          <w:szCs w:val="24"/>
        </w:rPr>
      </w:pPr>
      <w:r>
        <w:rPr>
          <w:rFonts w:eastAsia="Times New Roman"/>
          <w:b/>
          <w:bCs/>
        </w:rPr>
        <w:t>ΠΡΟΕΔΡΕΥΩΝ (Δημήτριος Καμμένος):</w:t>
      </w:r>
      <w:r>
        <w:rPr>
          <w:rFonts w:eastAsia="Times New Roman"/>
          <w:b/>
          <w:szCs w:val="24"/>
        </w:rPr>
        <w:t xml:space="preserve"> </w:t>
      </w:r>
      <w:r>
        <w:rPr>
          <w:rFonts w:eastAsia="Times New Roman"/>
          <w:szCs w:val="24"/>
        </w:rPr>
        <w:t>Κύριε συνάδελφε, ας αποφύγουμε λιγάκι τους χαρακτηρισμούς. Σας ευχαριστώ πολύ.</w:t>
      </w:r>
    </w:p>
    <w:p w14:paraId="3040C250" w14:textId="77777777" w:rsidR="00317D9A" w:rsidRDefault="0043635D">
      <w:pPr>
        <w:spacing w:after="0" w:line="600" w:lineRule="auto"/>
        <w:ind w:firstLine="720"/>
        <w:jc w:val="both"/>
        <w:rPr>
          <w:rFonts w:eastAsia="Times New Roman"/>
          <w:szCs w:val="24"/>
        </w:rPr>
      </w:pPr>
      <w:r>
        <w:rPr>
          <w:rFonts w:eastAsia="Times New Roman"/>
          <w:szCs w:val="24"/>
        </w:rPr>
        <w:lastRenderedPageBreak/>
        <w:t>Κύριε Υπουργέ, έχετε αρ</w:t>
      </w:r>
      <w:r>
        <w:rPr>
          <w:rFonts w:eastAsia="Times New Roman"/>
          <w:szCs w:val="24"/>
        </w:rPr>
        <w:t>κετό χρόνο να απαντήσετε, γιατί ήταν πλήθος των ερωτήσεων, για να λυθούν και οι παρεξηγήσεις ή οτιδήποτε υπάρχει.</w:t>
      </w:r>
    </w:p>
    <w:p w14:paraId="3040C251" w14:textId="77777777" w:rsidR="00317D9A" w:rsidRDefault="0043635D">
      <w:pPr>
        <w:spacing w:after="0" w:line="600" w:lineRule="auto"/>
        <w:ind w:firstLine="720"/>
        <w:jc w:val="both"/>
        <w:rPr>
          <w:rFonts w:eastAsia="Times New Roman"/>
          <w:bCs/>
        </w:rPr>
      </w:pPr>
      <w:r>
        <w:rPr>
          <w:rFonts w:eastAsia="Times New Roman"/>
          <w:b/>
          <w:bCs/>
        </w:rPr>
        <w:t>ΓΕΩΡΓΙΟΣ ΣΤΑΘΑΚΗΣ (Υπουργός Περιβάλλοντος και Ενέργειας):</w:t>
      </w:r>
      <w:r>
        <w:rPr>
          <w:rFonts w:eastAsia="Times New Roman"/>
          <w:bCs/>
        </w:rPr>
        <w:t xml:space="preserve"> Είναι ρεκόρ ανακριβειών αυτά που άκουσα, αλλά θα επανέλθω στην αρχική ερώτηση.</w:t>
      </w:r>
    </w:p>
    <w:p w14:paraId="3040C252" w14:textId="77777777" w:rsidR="00317D9A" w:rsidRDefault="0043635D">
      <w:pPr>
        <w:spacing w:after="0" w:line="600" w:lineRule="auto"/>
        <w:ind w:firstLine="720"/>
        <w:jc w:val="both"/>
        <w:rPr>
          <w:rFonts w:eastAsia="Times New Roman"/>
          <w:bCs/>
        </w:rPr>
      </w:pPr>
      <w:r>
        <w:rPr>
          <w:rFonts w:eastAsia="Times New Roman"/>
          <w:bCs/>
        </w:rPr>
        <w:t>Θα σα</w:t>
      </w:r>
      <w:r>
        <w:rPr>
          <w:rFonts w:eastAsia="Times New Roman"/>
          <w:bCs/>
        </w:rPr>
        <w:t xml:space="preserve">ς διαβάζω το </w:t>
      </w:r>
      <w:r>
        <w:rPr>
          <w:rFonts w:eastAsia="Times New Roman"/>
          <w:bCs/>
        </w:rPr>
        <w:t>δ</w:t>
      </w:r>
      <w:r>
        <w:rPr>
          <w:rFonts w:eastAsia="Times New Roman"/>
          <w:bCs/>
        </w:rPr>
        <w:t>ελτίο Τύπου του Υπουργείου μας:</w:t>
      </w:r>
    </w:p>
    <w:p w14:paraId="3040C253" w14:textId="77777777" w:rsidR="00317D9A" w:rsidRDefault="0043635D">
      <w:pPr>
        <w:spacing w:after="0" w:line="600" w:lineRule="auto"/>
        <w:ind w:firstLine="720"/>
        <w:jc w:val="both"/>
        <w:rPr>
          <w:rFonts w:eastAsia="Times New Roman"/>
          <w:bCs/>
        </w:rPr>
      </w:pPr>
      <w:r>
        <w:rPr>
          <w:rFonts w:eastAsia="Times New Roman"/>
          <w:bCs/>
        </w:rPr>
        <w:t xml:space="preserve"> «3 Αυγούστου του 2017 </w:t>
      </w:r>
    </w:p>
    <w:p w14:paraId="3040C254" w14:textId="77777777" w:rsidR="00317D9A" w:rsidRDefault="0043635D">
      <w:pPr>
        <w:spacing w:after="0" w:line="600" w:lineRule="auto"/>
        <w:ind w:firstLine="720"/>
        <w:jc w:val="both"/>
        <w:rPr>
          <w:rFonts w:eastAsia="Times New Roman"/>
          <w:bCs/>
        </w:rPr>
      </w:pPr>
      <w:r>
        <w:rPr>
          <w:rFonts w:eastAsia="Times New Roman"/>
          <w:bCs/>
        </w:rPr>
        <w:t>Συνάντηση ΥΠΕΝ Γ. Σταθάκη με την «</w:t>
      </w:r>
      <w:r>
        <w:rPr>
          <w:rFonts w:eastAsia="Times New Roman"/>
          <w:bCs/>
        </w:rPr>
        <w:t>ΕΛΛΗΝΙΚΟΣ ΧΡΥΣΟΣ Α.Ε.</w:t>
      </w:r>
      <w:r>
        <w:rPr>
          <w:rFonts w:eastAsia="Times New Roman"/>
          <w:bCs/>
        </w:rPr>
        <w:t>»</w:t>
      </w:r>
    </w:p>
    <w:p w14:paraId="3040C255" w14:textId="77777777" w:rsidR="00317D9A" w:rsidRDefault="0043635D">
      <w:pPr>
        <w:spacing w:after="0" w:line="600" w:lineRule="auto"/>
        <w:ind w:firstLine="720"/>
        <w:jc w:val="both"/>
        <w:rPr>
          <w:rFonts w:eastAsia="Times New Roman"/>
          <w:szCs w:val="24"/>
        </w:rPr>
      </w:pPr>
      <w:r>
        <w:rPr>
          <w:rFonts w:eastAsia="Times New Roman"/>
          <w:szCs w:val="24"/>
        </w:rPr>
        <w:t>Ο Υπουργός Περιβάλλοντος και Ενέργειας συναντήθηκε με τη διοίκηση της «</w:t>
      </w:r>
      <w:r>
        <w:rPr>
          <w:rFonts w:eastAsia="Times New Roman"/>
          <w:szCs w:val="24"/>
        </w:rPr>
        <w:t>ΕΛΛΗΝΙΚΟΣ ΧΡΥΣΟΣ Α.Ε.</w:t>
      </w:r>
      <w:r>
        <w:rPr>
          <w:rFonts w:eastAsia="Times New Roman"/>
          <w:szCs w:val="24"/>
        </w:rPr>
        <w:t>».</w:t>
      </w:r>
    </w:p>
    <w:p w14:paraId="3040C256" w14:textId="77777777" w:rsidR="00317D9A" w:rsidRDefault="0043635D">
      <w:pPr>
        <w:spacing w:after="0" w:line="600" w:lineRule="auto"/>
        <w:ind w:firstLine="720"/>
        <w:jc w:val="both"/>
        <w:rPr>
          <w:rFonts w:eastAsia="Times New Roman"/>
          <w:szCs w:val="24"/>
        </w:rPr>
      </w:pPr>
      <w:r>
        <w:rPr>
          <w:rFonts w:eastAsia="Times New Roman"/>
          <w:szCs w:val="24"/>
        </w:rPr>
        <w:t>Από τη συζήτηση που διεξήχθη προκύ</w:t>
      </w:r>
      <w:r>
        <w:rPr>
          <w:rFonts w:eastAsia="Times New Roman"/>
          <w:szCs w:val="24"/>
        </w:rPr>
        <w:t xml:space="preserve">πτουν τα εξής: </w:t>
      </w:r>
    </w:p>
    <w:p w14:paraId="3040C257" w14:textId="77777777" w:rsidR="00317D9A" w:rsidRDefault="0043635D">
      <w:pPr>
        <w:spacing w:after="0" w:line="600" w:lineRule="auto"/>
        <w:ind w:firstLine="720"/>
        <w:jc w:val="both"/>
        <w:rPr>
          <w:rFonts w:eastAsia="Times New Roman"/>
          <w:szCs w:val="24"/>
        </w:rPr>
      </w:pPr>
      <w:r>
        <w:rPr>
          <w:rFonts w:eastAsia="Times New Roman"/>
          <w:szCs w:val="24"/>
        </w:rPr>
        <w:t>1. Έχει ανατεθεί στο Νομικό Συμβούλιο του Κράτους η εκπροσώπηση του ελληνικού δημοσίου στη διαιτητική διαδικασία με την «</w:t>
      </w:r>
      <w:r>
        <w:rPr>
          <w:rFonts w:eastAsia="Times New Roman"/>
          <w:szCs w:val="24"/>
        </w:rPr>
        <w:t>ΕΛΛΗΝΙΚΟΣ ΧΡΥΣΟΣ Α.Ε.</w:t>
      </w:r>
      <w:r>
        <w:rPr>
          <w:rFonts w:eastAsia="Times New Roman"/>
          <w:szCs w:val="24"/>
        </w:rPr>
        <w:t>». Η διαδικασία αυτή προβλέπεται να ξεκινήσει στα τέλη Αυγούστου.</w:t>
      </w:r>
    </w:p>
    <w:p w14:paraId="3040C258" w14:textId="77777777" w:rsidR="00317D9A" w:rsidRDefault="0043635D">
      <w:pPr>
        <w:spacing w:after="0" w:line="600" w:lineRule="auto"/>
        <w:ind w:firstLine="720"/>
        <w:jc w:val="both"/>
        <w:rPr>
          <w:rFonts w:eastAsia="Times New Roman"/>
          <w:szCs w:val="24"/>
        </w:rPr>
      </w:pPr>
      <w:r>
        <w:rPr>
          <w:rFonts w:eastAsia="Times New Roman"/>
          <w:szCs w:val="24"/>
        </w:rPr>
        <w:t xml:space="preserve">2. Ολοκληρώνονται οι εκκρεμείς </w:t>
      </w:r>
      <w:proofErr w:type="spellStart"/>
      <w:r>
        <w:rPr>
          <w:rFonts w:eastAsia="Times New Roman"/>
          <w:szCs w:val="24"/>
        </w:rPr>
        <w:t>αδειοδοτήσεις</w:t>
      </w:r>
      <w:proofErr w:type="spellEnd"/>
      <w:r>
        <w:rPr>
          <w:rFonts w:eastAsia="Times New Roman"/>
          <w:szCs w:val="24"/>
        </w:rPr>
        <w:t xml:space="preserve"> για το </w:t>
      </w:r>
      <w:proofErr w:type="spellStart"/>
      <w:r>
        <w:rPr>
          <w:rFonts w:eastAsia="Times New Roman"/>
          <w:szCs w:val="24"/>
        </w:rPr>
        <w:t>υπο</w:t>
      </w:r>
      <w:proofErr w:type="spellEnd"/>
      <w:r>
        <w:rPr>
          <w:rFonts w:eastAsia="Times New Roman"/>
          <w:szCs w:val="24"/>
        </w:rPr>
        <w:t xml:space="preserve">-έργο της </w:t>
      </w:r>
      <w:proofErr w:type="spellStart"/>
      <w:r>
        <w:rPr>
          <w:rFonts w:eastAsia="Times New Roman"/>
          <w:szCs w:val="24"/>
        </w:rPr>
        <w:t>Ολυμπιάδος</w:t>
      </w:r>
      <w:proofErr w:type="spellEnd"/>
      <w:r>
        <w:rPr>
          <w:rFonts w:eastAsia="Times New Roman"/>
          <w:szCs w:val="24"/>
        </w:rPr>
        <w:t>.</w:t>
      </w:r>
    </w:p>
    <w:p w14:paraId="3040C259" w14:textId="77777777" w:rsidR="00317D9A" w:rsidRDefault="0043635D">
      <w:pPr>
        <w:spacing w:after="0" w:line="600" w:lineRule="auto"/>
        <w:ind w:firstLine="720"/>
        <w:jc w:val="both"/>
        <w:rPr>
          <w:rFonts w:eastAsia="Times New Roman"/>
          <w:szCs w:val="24"/>
        </w:rPr>
      </w:pPr>
      <w:r>
        <w:rPr>
          <w:rFonts w:eastAsia="Times New Roman"/>
          <w:szCs w:val="24"/>
        </w:rPr>
        <w:lastRenderedPageBreak/>
        <w:t xml:space="preserve">3. Παραμένουν σε εκκρεμότητα οι </w:t>
      </w:r>
      <w:proofErr w:type="spellStart"/>
      <w:r>
        <w:rPr>
          <w:rFonts w:eastAsia="Times New Roman"/>
          <w:szCs w:val="24"/>
        </w:rPr>
        <w:t>αδειοδοτήσεις</w:t>
      </w:r>
      <w:proofErr w:type="spellEnd"/>
      <w:r>
        <w:rPr>
          <w:rFonts w:eastAsia="Times New Roman"/>
          <w:szCs w:val="24"/>
        </w:rPr>
        <w:t xml:space="preserve"> για το </w:t>
      </w:r>
      <w:proofErr w:type="spellStart"/>
      <w:r>
        <w:rPr>
          <w:rFonts w:eastAsia="Times New Roman"/>
          <w:szCs w:val="24"/>
        </w:rPr>
        <w:t>υπο</w:t>
      </w:r>
      <w:proofErr w:type="spellEnd"/>
      <w:r>
        <w:rPr>
          <w:rFonts w:eastAsia="Times New Roman"/>
          <w:szCs w:val="24"/>
        </w:rPr>
        <w:t>-έργο των Σκουριών.</w:t>
      </w:r>
    </w:p>
    <w:p w14:paraId="3040C25A" w14:textId="77777777" w:rsidR="00317D9A" w:rsidRDefault="0043635D">
      <w:pPr>
        <w:spacing w:after="0" w:line="600" w:lineRule="auto"/>
        <w:ind w:firstLine="720"/>
        <w:jc w:val="both"/>
        <w:rPr>
          <w:rFonts w:eastAsia="Times New Roman"/>
          <w:szCs w:val="24"/>
        </w:rPr>
      </w:pPr>
      <w:r>
        <w:rPr>
          <w:rFonts w:eastAsia="Times New Roman"/>
          <w:szCs w:val="24"/>
        </w:rPr>
        <w:t>Το ΥΠΕΝ εκτιμά ότι η προσφυγή στη διαιτησία με την «</w:t>
      </w:r>
      <w:r>
        <w:rPr>
          <w:rFonts w:eastAsia="Times New Roman"/>
          <w:szCs w:val="24"/>
        </w:rPr>
        <w:t>ΕΛΛΗΝΙΚΟΣ ΧΡΥΣΟΣ Α.Ε.</w:t>
      </w:r>
      <w:r>
        <w:rPr>
          <w:rFonts w:eastAsia="Times New Roman"/>
          <w:szCs w:val="24"/>
        </w:rPr>
        <w:t>» είναι η καλύτερη λύση για την επίλυση όλων των θεμάτων με τ</w:t>
      </w:r>
      <w:r>
        <w:rPr>
          <w:rFonts w:eastAsia="Times New Roman"/>
          <w:szCs w:val="24"/>
        </w:rPr>
        <w:t>ην εταιρεία». Το καταθέτω στα Πρακτικά.</w:t>
      </w:r>
    </w:p>
    <w:p w14:paraId="3040C25B" w14:textId="77777777" w:rsidR="00317D9A" w:rsidRDefault="0043635D">
      <w:pPr>
        <w:spacing w:after="0" w:line="600" w:lineRule="auto"/>
        <w:ind w:firstLine="720"/>
        <w:jc w:val="both"/>
        <w:rPr>
          <w:rFonts w:eastAsia="Times New Roman"/>
          <w:szCs w:val="24"/>
        </w:rPr>
      </w:pPr>
      <w:r>
        <w:rPr>
          <w:rFonts w:eastAsia="Times New Roman"/>
          <w:szCs w:val="24"/>
        </w:rPr>
        <w:t xml:space="preserve">(Στο σημείο αυτό ο Υπουργός κ. Γεώργιος Σταθάκης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3040C25C" w14:textId="77777777" w:rsidR="00317D9A" w:rsidRDefault="0043635D">
      <w:pPr>
        <w:spacing w:after="0" w:line="600" w:lineRule="auto"/>
        <w:ind w:firstLine="720"/>
        <w:jc w:val="both"/>
        <w:rPr>
          <w:rFonts w:eastAsia="Times New Roman"/>
          <w:szCs w:val="24"/>
        </w:rPr>
      </w:pPr>
      <w:r>
        <w:rPr>
          <w:rFonts w:eastAsia="Times New Roman"/>
          <w:szCs w:val="24"/>
        </w:rPr>
        <w:t>Πρώτη δ</w:t>
      </w:r>
      <w:r>
        <w:rPr>
          <w:rFonts w:eastAsia="Times New Roman"/>
          <w:szCs w:val="24"/>
        </w:rPr>
        <w:t>ιαπίστωση</w:t>
      </w:r>
      <w:r>
        <w:rPr>
          <w:rFonts w:eastAsia="Times New Roman"/>
          <w:szCs w:val="24"/>
        </w:rPr>
        <w:t>.</w:t>
      </w:r>
      <w:r>
        <w:rPr>
          <w:rFonts w:eastAsia="Times New Roman"/>
          <w:szCs w:val="24"/>
        </w:rPr>
        <w:t xml:space="preserve"> Η Κυβέρνηση δεν κάνει τίποτα κρυφά. Δημοσιοποιεί τις συναντήσεις με τις εταιρείες, καθώς και το περιεχόμενό τους. Άρα, στις 3 Αυγούστου η Κυβέρνηση λέει ότι έχουμε ξεκινήσει τη διαδικασία της διαιτησίας, διότι -και μπαίνω στην ουσία του θέματος-</w:t>
      </w:r>
      <w:r>
        <w:rPr>
          <w:rFonts w:eastAsia="Times New Roman"/>
          <w:szCs w:val="24"/>
        </w:rPr>
        <w:t xml:space="preserve"> το θέμα αυτό περιλαμβάνει τρία έργα, η επένδυση, η οποία είναι ένα ολοκληρωμένο επενδυτικό σχέδιο, την Ολυμπιάδα που έχει παλιά εξόρυξη και θα συνεχίσει να έχει εξορυκτική δραστηριότητα, τη νέα εξόρυξη που είναι οι Σκουριές και το εργοστάσιο καθετοποίησης</w:t>
      </w:r>
      <w:r>
        <w:rPr>
          <w:rFonts w:eastAsia="Times New Roman"/>
          <w:szCs w:val="24"/>
        </w:rPr>
        <w:t>, που το ξέρουμε ως μεταλλουργίας.</w:t>
      </w:r>
    </w:p>
    <w:p w14:paraId="3040C25D" w14:textId="77777777" w:rsidR="00317D9A" w:rsidRDefault="0043635D">
      <w:pPr>
        <w:spacing w:after="0" w:line="600" w:lineRule="auto"/>
        <w:ind w:firstLine="720"/>
        <w:jc w:val="both"/>
        <w:rPr>
          <w:rFonts w:eastAsia="Times New Roman"/>
          <w:szCs w:val="24"/>
        </w:rPr>
      </w:pPr>
      <w:r>
        <w:rPr>
          <w:rFonts w:eastAsia="Times New Roman"/>
          <w:szCs w:val="24"/>
        </w:rPr>
        <w:lastRenderedPageBreak/>
        <w:t>Το πρώτο έργο, η Ολυμπιάδα -όπως φαίνεται και από την ανακοίνωση</w:t>
      </w:r>
      <w:r>
        <w:rPr>
          <w:rFonts w:eastAsia="Times New Roman"/>
          <w:szCs w:val="24"/>
        </w:rPr>
        <w:t>,</w:t>
      </w:r>
      <w:r>
        <w:rPr>
          <w:rFonts w:eastAsia="Times New Roman"/>
          <w:szCs w:val="24"/>
        </w:rPr>
        <w:t xml:space="preserve"> που είχα κάνει προφορικά ότι θα γινόταν μέχρι τις 15 Σεπτεμβρίου-, έχει </w:t>
      </w:r>
      <w:proofErr w:type="spellStart"/>
      <w:r>
        <w:rPr>
          <w:rFonts w:eastAsia="Times New Roman"/>
          <w:szCs w:val="24"/>
        </w:rPr>
        <w:t>αδειοδοτηθεί</w:t>
      </w:r>
      <w:proofErr w:type="spellEnd"/>
      <w:r>
        <w:rPr>
          <w:rFonts w:eastAsia="Times New Roman"/>
          <w:szCs w:val="24"/>
        </w:rPr>
        <w:t xml:space="preserve"> κατά 100% σήμερα. Η εκκρεμότητα, δηλαδή, της Ολυμπιάδας ήταν δύο αιτήσ</w:t>
      </w:r>
      <w:r>
        <w:rPr>
          <w:rFonts w:eastAsia="Times New Roman"/>
          <w:szCs w:val="24"/>
        </w:rPr>
        <w:t xml:space="preserve">εις που έγιναν στις 12 και στις 18 Ιουλίου, τώρα, για υποθέματα και μία βασική μελέτη η οποία εκκρεμούσε για ένα διάστημα πέντε-έξι μηνών, αρκετά σύνθετη –ομολογώ- μελέτη, η οποία –επαναλαμβάνω- </w:t>
      </w:r>
      <w:proofErr w:type="spellStart"/>
      <w:r>
        <w:rPr>
          <w:rFonts w:eastAsia="Times New Roman"/>
          <w:szCs w:val="24"/>
        </w:rPr>
        <w:t>αδειοδοτήθηκε</w:t>
      </w:r>
      <w:proofErr w:type="spellEnd"/>
      <w:r>
        <w:rPr>
          <w:rFonts w:eastAsia="Times New Roman"/>
          <w:szCs w:val="24"/>
        </w:rPr>
        <w:t>.</w:t>
      </w:r>
    </w:p>
    <w:p w14:paraId="3040C25E" w14:textId="77777777" w:rsidR="00317D9A" w:rsidRDefault="0043635D">
      <w:pPr>
        <w:spacing w:after="0" w:line="600" w:lineRule="auto"/>
        <w:ind w:firstLine="720"/>
        <w:jc w:val="both"/>
        <w:rPr>
          <w:rFonts w:eastAsia="Times New Roman"/>
          <w:szCs w:val="24"/>
        </w:rPr>
      </w:pPr>
      <w:r>
        <w:rPr>
          <w:rFonts w:eastAsia="Times New Roman"/>
          <w:szCs w:val="24"/>
        </w:rPr>
        <w:t>Το δεύτερο κομμάτι, οι Σκουριές, συνδέεται πάρ</w:t>
      </w:r>
      <w:r>
        <w:rPr>
          <w:rFonts w:eastAsia="Times New Roman"/>
          <w:szCs w:val="24"/>
        </w:rPr>
        <w:t xml:space="preserve">α πολύ με τη μεταλλουργία. Δεν θα σταθώ. Έκανα σαφές ότι αφού πάμε σε διαιτησία, θα μπουν όλα τα θέματα εκεί. </w:t>
      </w:r>
    </w:p>
    <w:p w14:paraId="3040C25F" w14:textId="77777777" w:rsidR="00317D9A" w:rsidRDefault="0043635D">
      <w:pPr>
        <w:spacing w:after="0" w:line="600" w:lineRule="auto"/>
        <w:ind w:firstLine="720"/>
        <w:jc w:val="both"/>
        <w:rPr>
          <w:rFonts w:eastAsia="Times New Roman"/>
          <w:szCs w:val="24"/>
        </w:rPr>
      </w:pPr>
      <w:r>
        <w:rPr>
          <w:rFonts w:eastAsia="Times New Roman"/>
          <w:szCs w:val="24"/>
        </w:rPr>
        <w:t>Η διαιτησία, η τρίτη άδεια που επικαλείστε, δεν έχει δοθεί ποτέ, διότι το ελληνικό δημόσιο δεν έχει πειστεί για το εξής πράγμα: Ότι η μεταλλουργί</w:t>
      </w:r>
      <w:r>
        <w:rPr>
          <w:rFonts w:eastAsia="Times New Roman"/>
          <w:szCs w:val="24"/>
        </w:rPr>
        <w:t>α αυτή είναι εφικτή, τη στιγμή που μιλάμε για ποσότητες αρσενικού στο ορυχείο της Ολυμπιάδας, όταν τα επιτρεπτά όρια και η επεξεργασία που έχουμε διεθνώς και παγκοσμίως μαζί και από τη Φινλανδία είναι 0,3%-0,4% στο μείγμα που βγαίνει από το ορυχείο. Το ορυ</w:t>
      </w:r>
      <w:r>
        <w:rPr>
          <w:rFonts w:eastAsia="Times New Roman"/>
          <w:szCs w:val="24"/>
        </w:rPr>
        <w:t xml:space="preserve">χείο της Ολυμπιάδας, όπως ξέρετε, έχει 8% αρσενικό, εξωφρενικά υψηλό ποσοστό. Αυτό είναι και το επίμαχο θέμα, ανάμεσα στα άλλα, για το αν είναι </w:t>
      </w:r>
      <w:r>
        <w:rPr>
          <w:rFonts w:eastAsia="Times New Roman"/>
          <w:szCs w:val="24"/>
        </w:rPr>
        <w:lastRenderedPageBreak/>
        <w:t xml:space="preserve">εφικτή η δημιουργία της μεταλλουργίας που θα </w:t>
      </w:r>
      <w:proofErr w:type="spellStart"/>
      <w:r>
        <w:rPr>
          <w:rFonts w:eastAsia="Times New Roman"/>
          <w:szCs w:val="24"/>
        </w:rPr>
        <w:t>παράξει</w:t>
      </w:r>
      <w:proofErr w:type="spellEnd"/>
      <w:r>
        <w:rPr>
          <w:rFonts w:eastAsia="Times New Roman"/>
          <w:szCs w:val="24"/>
        </w:rPr>
        <w:t xml:space="preserve"> πρώτον, καθαρό χρυσό, όπως λέει η σύμβαση, δεύτερον, αν μπο</w:t>
      </w:r>
      <w:r>
        <w:rPr>
          <w:rFonts w:eastAsia="Times New Roman"/>
          <w:szCs w:val="24"/>
        </w:rPr>
        <w:t>ρεί να εντοπιστεί το αρσενικό, να συλληφθεί και να μην έχει τεράστια επίπτωση στο περιβάλλον.</w:t>
      </w:r>
    </w:p>
    <w:p w14:paraId="3040C260" w14:textId="77777777" w:rsidR="00317D9A" w:rsidRDefault="0043635D">
      <w:pPr>
        <w:spacing w:after="0" w:line="600" w:lineRule="auto"/>
        <w:ind w:firstLine="720"/>
        <w:jc w:val="both"/>
        <w:rPr>
          <w:rFonts w:eastAsia="Times New Roman"/>
          <w:szCs w:val="24"/>
        </w:rPr>
      </w:pPr>
      <w:r>
        <w:rPr>
          <w:rFonts w:eastAsia="Times New Roman"/>
          <w:szCs w:val="24"/>
        </w:rPr>
        <w:t xml:space="preserve">Το </w:t>
      </w:r>
      <w:proofErr w:type="spellStart"/>
      <w:r>
        <w:rPr>
          <w:rFonts w:eastAsia="Times New Roman"/>
          <w:szCs w:val="24"/>
        </w:rPr>
        <w:t>διακύβευμα</w:t>
      </w:r>
      <w:proofErr w:type="spellEnd"/>
      <w:r>
        <w:rPr>
          <w:rFonts w:eastAsia="Times New Roman"/>
          <w:szCs w:val="24"/>
        </w:rPr>
        <w:t xml:space="preserve"> αυτό, στο οποίο δεν υπάρχει άδεια, είναι η μελέτη που έχει καταθέσει η εταιρεία. Επιστράφηκε πίσω τον Ιούλιο του 2016, με τις τεχνικές παρατηρήσεις </w:t>
      </w:r>
      <w:r>
        <w:rPr>
          <w:rFonts w:eastAsia="Times New Roman"/>
          <w:szCs w:val="24"/>
        </w:rPr>
        <w:t>του Υπουργείου και τους λόγους για τους οποίους δεν μας ικανοποιεί αυτό. Το κομμάτι για το αν μπορούμε να χρησιμοποιήσουμε τα εργαστηριακά δεδομένα της Φινλανδίας ή όχι κρίθηκε στο Συμβούλιο της Επικρατείας. Ανοίγω παρένθεση λέγοντας ότι οι δεκαεννέα αποφά</w:t>
      </w:r>
      <w:r>
        <w:rPr>
          <w:rFonts w:eastAsia="Times New Roman"/>
          <w:szCs w:val="24"/>
        </w:rPr>
        <w:t>σεις του Συμβουλίου της Επικρατείας δεν είναι κατά της Κυβέρνησης, ούτε κατά του κράτους. Οι δεκαοκτώ -με εξαίρεση αυτήν που ανέφερα- από τις δεκαεννέα αφορούν την προσφυγή πολιτών εναντίον αποφάσεων του κράτους, δηλαδή το κράτος έκανε μια διοικητική πράξη</w:t>
      </w:r>
      <w:r>
        <w:rPr>
          <w:rFonts w:eastAsia="Times New Roman"/>
          <w:szCs w:val="24"/>
        </w:rPr>
        <w:t xml:space="preserve">, έδινε μια άδεια -καλή ώρα σαν αυτή που έδωσα εγώ χθες- και θα προσφύγουν πολίτες κατά του κράτους γιατί έδωσε την άδεια. Οι αποφάσεις του Συμβουλίου της Επικρατείας δεν είναι διαμάχη ανάμεσα στην εταιρεία και το δημόσιο. </w:t>
      </w:r>
      <w:r>
        <w:rPr>
          <w:rFonts w:eastAsia="Times New Roman"/>
          <w:szCs w:val="24"/>
        </w:rPr>
        <w:lastRenderedPageBreak/>
        <w:t>Κλείνω την παρένθεση για να μην ξ</w:t>
      </w:r>
      <w:r>
        <w:rPr>
          <w:rFonts w:eastAsia="Times New Roman"/>
          <w:szCs w:val="24"/>
        </w:rPr>
        <w:t>ανακούσω αυτό το επιχείρημα, γιατί φθάνει στα όρια του αστείου.</w:t>
      </w:r>
    </w:p>
    <w:p w14:paraId="3040C261" w14:textId="77777777" w:rsidR="00317D9A" w:rsidRDefault="0043635D">
      <w:pPr>
        <w:spacing w:after="0" w:line="600" w:lineRule="auto"/>
        <w:ind w:firstLine="720"/>
        <w:jc w:val="both"/>
        <w:rPr>
          <w:rFonts w:eastAsia="Times New Roman"/>
          <w:szCs w:val="24"/>
        </w:rPr>
      </w:pPr>
      <w:r>
        <w:rPr>
          <w:rFonts w:eastAsia="Times New Roman"/>
          <w:szCs w:val="24"/>
        </w:rPr>
        <w:t xml:space="preserve">Επανέρχομαι, λοιπόν. Εκκρεμεί η </w:t>
      </w:r>
      <w:proofErr w:type="spellStart"/>
      <w:r>
        <w:rPr>
          <w:rFonts w:eastAsia="Times New Roman"/>
          <w:szCs w:val="24"/>
        </w:rPr>
        <w:t>αδειοδότηση</w:t>
      </w:r>
      <w:proofErr w:type="spellEnd"/>
      <w:r>
        <w:rPr>
          <w:rFonts w:eastAsia="Times New Roman"/>
          <w:szCs w:val="24"/>
        </w:rPr>
        <w:t xml:space="preserve"> του κεντρικού έργου. Αυτή η </w:t>
      </w:r>
      <w:proofErr w:type="spellStart"/>
      <w:r>
        <w:rPr>
          <w:rFonts w:eastAsia="Times New Roman"/>
          <w:szCs w:val="24"/>
        </w:rPr>
        <w:t>αδειοδότηση</w:t>
      </w:r>
      <w:proofErr w:type="spellEnd"/>
      <w:r>
        <w:rPr>
          <w:rFonts w:eastAsia="Times New Roman"/>
          <w:szCs w:val="24"/>
        </w:rPr>
        <w:t xml:space="preserve"> δεν έχει πείσει το ελληνικό δημόσιο. Τώρα; Τον κ. Σκουρλέτη ή τον κ. Σταθάκη; Όχι. Και τον κ. Μανιάτη δεν εί</w:t>
      </w:r>
      <w:r>
        <w:rPr>
          <w:rFonts w:eastAsia="Times New Roman"/>
          <w:szCs w:val="24"/>
        </w:rPr>
        <w:t xml:space="preserve">χε πείσει. Το έργο, το οποίο επικαλείστε, για την επιτόπια εφαρμογή της μεθόδου για να πειστεί το ελληνικό δημόσιο ότι γίνεται, ήταν απόφαση του κ. Μανιάτη. Την </w:t>
      </w:r>
      <w:proofErr w:type="spellStart"/>
      <w:r>
        <w:rPr>
          <w:rFonts w:eastAsia="Times New Roman"/>
          <w:szCs w:val="24"/>
        </w:rPr>
        <w:t>επανέφερε</w:t>
      </w:r>
      <w:proofErr w:type="spellEnd"/>
      <w:r>
        <w:rPr>
          <w:rFonts w:eastAsia="Times New Roman"/>
          <w:szCs w:val="24"/>
        </w:rPr>
        <w:t xml:space="preserve"> ο κ. Σκουρλέτης και εγώ την παραπέμπω στη διαιτησία.</w:t>
      </w:r>
    </w:p>
    <w:p w14:paraId="3040C262"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Τι σημαίνει αυτό; Ότι είναι θέμα πολιτικών, το ποιος είναι Υπουργός; Υπηρεσίες δεν έχει το δημόσιο; Επαναλαμβάνω: Υπηρεσίες δεν έχει το δημόσιο; Οι Υπουργοί είναι αυτοί που τα λένε αυτά; Όχι. Οι υπηρεσίες τα λένε αυτά. Άρα, οι υπηρεσίες του Υπουργείου διαχ</w:t>
      </w:r>
      <w:r>
        <w:rPr>
          <w:rFonts w:eastAsia="Times New Roman" w:cs="Times New Roman"/>
          <w:szCs w:val="24"/>
        </w:rPr>
        <w:t>ρονικά –και γι’ αυτό ανέφερα το παράδειγμα του κ. Μανιάτη, για να δω και ποια θα είναι η αντίδραση του κ. Λοβέρδου- λένε: «Αυτό το πράγμα εμείς θέλουμε να το δούμε με έναν συγκεκριμένο τρόπο». Και αυτήν την υιοθετεί ο κ. Μανιάτης. Επιστρέφει τη μελέτη ως μ</w:t>
      </w:r>
      <w:r>
        <w:rPr>
          <w:rFonts w:eastAsia="Times New Roman" w:cs="Times New Roman"/>
          <w:szCs w:val="24"/>
        </w:rPr>
        <w:t xml:space="preserve">η εφικτή, ως μη αποδεκτή και το ίδιο κάνει ο κ. Σκουρλέτης τον Ιούλιο του 2016. </w:t>
      </w:r>
    </w:p>
    <w:p w14:paraId="3040C263"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lastRenderedPageBreak/>
        <w:t>Τι κάνει η εταιρεία; Αντί να επαναφέρει τη μελέτη στο Υπουργείο με βάση τις τεχνικές παρατηρήσεις –καλές, κακές, μέτριες, δεν έχει σημασία-, η εταιρεία προσφεύγει στο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γ</w:t>
      </w:r>
      <w:r>
        <w:rPr>
          <w:rFonts w:eastAsia="Times New Roman" w:cs="Times New Roman"/>
          <w:szCs w:val="24"/>
        </w:rPr>
        <w:t>ια μια μελέτη που με βάση τις υπηρεσίες του Υπουργείου είναι –πρώτον- ατελής, μισή, δηλαδή η μελέτη έπρεπε να λέει πώς θα χτίσω τους τέσσερις ορόφους του κτηρίου. Η μελέτη που έχει καταθέσει η εταιρεία λέει για τους δύο πρώτους και λέει: «Για τους άλλους δ</w:t>
      </w:r>
      <w:r>
        <w:rPr>
          <w:rFonts w:eastAsia="Times New Roman" w:cs="Times New Roman"/>
          <w:szCs w:val="24"/>
        </w:rPr>
        <w:t xml:space="preserve">ύο θα σας πω μετά». «Εγκρίνετε να χτίσω τους δύο πρώτους ορόφους και θα σας πω μετά για τους άλλους δύο». </w:t>
      </w:r>
    </w:p>
    <w:p w14:paraId="3040C264"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Δεύτερον, ο τρόπος που χτίζεται αυτή χρειάζεται τεχνικά επιπρόσθετες παρατηρήσεις που έχει κάνει το Υπουργείου. Επαναλαμβάνω για πολλοστή φορά: «Οι υ</w:t>
      </w:r>
      <w:r>
        <w:rPr>
          <w:rFonts w:eastAsia="Times New Roman" w:cs="Times New Roman"/>
          <w:szCs w:val="24"/>
        </w:rPr>
        <w:t xml:space="preserve">πηρεσίες του Υπουργείου». </w:t>
      </w:r>
    </w:p>
    <w:p w14:paraId="3040C265"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Ποια ήταν η απάντηση, λοιπόν, στο δελτίο τύπου</w:t>
      </w:r>
      <w:r>
        <w:rPr>
          <w:rFonts w:eastAsia="Times New Roman" w:cs="Times New Roman"/>
          <w:szCs w:val="24"/>
        </w:rPr>
        <w:t>,</w:t>
      </w:r>
      <w:r>
        <w:rPr>
          <w:rFonts w:eastAsia="Times New Roman" w:cs="Times New Roman"/>
          <w:szCs w:val="24"/>
        </w:rPr>
        <w:t xml:space="preserve"> που μόλις σας κατέθεσα από την εταιρεία; Πρώτον, έστειλαν εξώδικο στον Υπουργό, σε μένα. Συμφωνείτε με εταιρείες να στέλνουν εξώδικα σε Υπουργούς; Το θεωρείτε μια συνηθισμένη πρακτι</w:t>
      </w:r>
      <w:r>
        <w:rPr>
          <w:rFonts w:eastAsia="Times New Roman" w:cs="Times New Roman"/>
          <w:szCs w:val="24"/>
        </w:rPr>
        <w:t xml:space="preserve">κή; </w:t>
      </w:r>
    </w:p>
    <w:p w14:paraId="3040C266"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Όταν έχουν επενδύσει δύο δισεκατομμύρια …</w:t>
      </w:r>
    </w:p>
    <w:p w14:paraId="3040C267"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ΣΤΑΘΑΚΗΣ (Υπουργός Περιβάλλοντος και Ενέργειας): </w:t>
      </w:r>
      <w:r>
        <w:rPr>
          <w:rFonts w:eastAsia="Times New Roman" w:cs="Times New Roman"/>
          <w:szCs w:val="24"/>
        </w:rPr>
        <w:t xml:space="preserve">Το θεωρείτε λογικό. </w:t>
      </w:r>
    </w:p>
    <w:p w14:paraId="3040C268"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…για να κάνουν πώληση και έχουν μόνο υποχρεώσεις…</w:t>
      </w:r>
    </w:p>
    <w:p w14:paraId="3040C269"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w:t>
      </w:r>
      <w:r>
        <w:rPr>
          <w:rFonts w:eastAsia="Times New Roman" w:cs="Times New Roman"/>
          <w:b/>
          <w:szCs w:val="24"/>
        </w:rPr>
        <w:t>ι Ενέργειας):</w:t>
      </w:r>
      <w:r>
        <w:rPr>
          <w:rFonts w:eastAsia="Times New Roman" w:cs="Times New Roman"/>
          <w:szCs w:val="24"/>
        </w:rPr>
        <w:t xml:space="preserve"> Μάλιστα. Το θεωρείτε σωστό, δηλαδή είναι μια συνήθης πρακτική. </w:t>
      </w:r>
    </w:p>
    <w:p w14:paraId="3040C26A"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Θεωρούμε, λοιπόν, ότι στις τρεις επιστολές που έστειλε στον Πρωθυπουργό, να απαντήσει τουλάχιστον…</w:t>
      </w:r>
    </w:p>
    <w:p w14:paraId="3040C26B"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Να </w:t>
      </w:r>
      <w:r>
        <w:rPr>
          <w:rFonts w:eastAsia="Times New Roman" w:cs="Times New Roman"/>
          <w:szCs w:val="24"/>
        </w:rPr>
        <w:t xml:space="preserve">σας απαντήσω, κύριε Φωκά. </w:t>
      </w:r>
    </w:p>
    <w:p w14:paraId="3040C26C"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Εντάξει, κύριε Φωκά, ευχαριστώ. </w:t>
      </w:r>
    </w:p>
    <w:p w14:paraId="3040C26D"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 xml:space="preserve">Με ρώτησε, κύριε Πρόεδρε. </w:t>
      </w:r>
    </w:p>
    <w:p w14:paraId="3040C26E"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Εντάξει, κύριε Φωκά. </w:t>
      </w:r>
    </w:p>
    <w:p w14:paraId="3040C26F"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συνεχίστε. </w:t>
      </w:r>
    </w:p>
    <w:p w14:paraId="3040C270"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ΣΤΑΘΑΚΗΣ (Υπουργός Περιβάλλ</w:t>
      </w:r>
      <w:r>
        <w:rPr>
          <w:rFonts w:eastAsia="Times New Roman" w:cs="Times New Roman"/>
          <w:b/>
          <w:szCs w:val="24"/>
        </w:rPr>
        <w:t xml:space="preserve">οντος και Ενέργειας): </w:t>
      </w:r>
      <w:r>
        <w:rPr>
          <w:rFonts w:eastAsia="Times New Roman" w:cs="Times New Roman"/>
          <w:szCs w:val="24"/>
        </w:rPr>
        <w:t xml:space="preserve">Απλώς ήθελα να ξέρω ότι σύμφωνος. </w:t>
      </w:r>
    </w:p>
    <w:p w14:paraId="3040C271"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Δεύτερον, ενώ το </w:t>
      </w:r>
      <w:proofErr w:type="spellStart"/>
      <w:r>
        <w:rPr>
          <w:rFonts w:eastAsia="Times New Roman" w:cs="Times New Roman"/>
          <w:szCs w:val="24"/>
        </w:rPr>
        <w:t>διακύβευμα</w:t>
      </w:r>
      <w:proofErr w:type="spellEnd"/>
      <w:r>
        <w:rPr>
          <w:rFonts w:eastAsia="Times New Roman" w:cs="Times New Roman"/>
          <w:szCs w:val="24"/>
        </w:rPr>
        <w:t xml:space="preserve"> σάς το διάβασα και το Υπουργείο είναι συνεπέστατο σε αυτό, ξεκινάει η διαιτησία και </w:t>
      </w:r>
      <w:proofErr w:type="spellStart"/>
      <w:r>
        <w:rPr>
          <w:rFonts w:eastAsia="Times New Roman" w:cs="Times New Roman"/>
          <w:szCs w:val="24"/>
        </w:rPr>
        <w:t>αδειοδοτεί</w:t>
      </w:r>
      <w:proofErr w:type="spellEnd"/>
      <w:r>
        <w:rPr>
          <w:rFonts w:eastAsia="Times New Roman" w:cs="Times New Roman"/>
          <w:szCs w:val="24"/>
        </w:rPr>
        <w:t xml:space="preserve">, όπως όλα έχουν ανακοινωθεί στο δελτίο </w:t>
      </w:r>
      <w:r>
        <w:rPr>
          <w:rFonts w:eastAsia="Times New Roman" w:cs="Times New Roman"/>
          <w:szCs w:val="24"/>
        </w:rPr>
        <w:t>Τ</w:t>
      </w:r>
      <w:r>
        <w:rPr>
          <w:rFonts w:eastAsia="Times New Roman" w:cs="Times New Roman"/>
          <w:szCs w:val="24"/>
        </w:rPr>
        <w:t>ύπου. Τη Δευτέρα η εταιρεία κάνει μι</w:t>
      </w:r>
      <w:r>
        <w:rPr>
          <w:rFonts w:eastAsia="Times New Roman" w:cs="Times New Roman"/>
          <w:szCs w:val="24"/>
        </w:rPr>
        <w:t xml:space="preserve">α ωραία φιέστα και λέει: «Καθυστερείτε τις </w:t>
      </w:r>
      <w:proofErr w:type="spellStart"/>
      <w:r>
        <w:rPr>
          <w:rFonts w:eastAsia="Times New Roman" w:cs="Times New Roman"/>
          <w:szCs w:val="24"/>
        </w:rPr>
        <w:t>αδειοδοτήσεις</w:t>
      </w:r>
      <w:proofErr w:type="spellEnd"/>
      <w:r>
        <w:rPr>
          <w:rFonts w:eastAsia="Times New Roman" w:cs="Times New Roman"/>
          <w:szCs w:val="24"/>
        </w:rPr>
        <w:t xml:space="preserve">». Ποιες </w:t>
      </w:r>
      <w:proofErr w:type="spellStart"/>
      <w:r>
        <w:rPr>
          <w:rFonts w:eastAsia="Times New Roman" w:cs="Times New Roman"/>
          <w:szCs w:val="24"/>
        </w:rPr>
        <w:t>αδειοδοτήσεις</w:t>
      </w:r>
      <w:proofErr w:type="spellEnd"/>
      <w:r>
        <w:rPr>
          <w:rFonts w:eastAsia="Times New Roman" w:cs="Times New Roman"/>
          <w:szCs w:val="24"/>
        </w:rPr>
        <w:t xml:space="preserve">; Τη μία βασική μελέτη στην οποία υπάρχει η διαμάχη με το δημόσιο </w:t>
      </w:r>
      <w:proofErr w:type="spellStart"/>
      <w:r>
        <w:rPr>
          <w:rFonts w:eastAsia="Times New Roman" w:cs="Times New Roman"/>
          <w:szCs w:val="24"/>
        </w:rPr>
        <w:t>διαμέσω</w:t>
      </w:r>
      <w:proofErr w:type="spellEnd"/>
      <w:r>
        <w:rPr>
          <w:rFonts w:eastAsia="Times New Roman" w:cs="Times New Roman"/>
          <w:szCs w:val="24"/>
        </w:rPr>
        <w:t xml:space="preserve"> των διαδοχικών Υπουργών με πολύ σοβαρά θέματα που στέλνουμε στη διαιτησία, την Ολυμπιάδα που έχω προαναγ</w:t>
      </w:r>
      <w:r>
        <w:rPr>
          <w:rFonts w:eastAsia="Times New Roman" w:cs="Times New Roman"/>
          <w:szCs w:val="24"/>
        </w:rPr>
        <w:t xml:space="preserve">γείλει ότι θα </w:t>
      </w:r>
      <w:proofErr w:type="spellStart"/>
      <w:r>
        <w:rPr>
          <w:rFonts w:eastAsia="Times New Roman" w:cs="Times New Roman"/>
          <w:szCs w:val="24"/>
        </w:rPr>
        <w:t>αδειοδοτηθεί</w:t>
      </w:r>
      <w:proofErr w:type="spellEnd"/>
      <w:r>
        <w:rPr>
          <w:rFonts w:eastAsia="Times New Roman" w:cs="Times New Roman"/>
          <w:szCs w:val="24"/>
        </w:rPr>
        <w:t xml:space="preserve"> ή τις Σκουριές που έχω πει ότι δεν θα </w:t>
      </w:r>
      <w:proofErr w:type="spellStart"/>
      <w:r>
        <w:rPr>
          <w:rFonts w:eastAsia="Times New Roman" w:cs="Times New Roman"/>
          <w:szCs w:val="24"/>
        </w:rPr>
        <w:t>αδειοδοτηθεί</w:t>
      </w:r>
      <w:proofErr w:type="spellEnd"/>
      <w:r>
        <w:rPr>
          <w:rFonts w:eastAsia="Times New Roman" w:cs="Times New Roman"/>
          <w:szCs w:val="24"/>
        </w:rPr>
        <w:t xml:space="preserve"> μέχρι να πάμε στη διαιτησία, δηλαδή τώρα; Η διαιτησία, για να ξέρετε, είναι ρητά στον νόμο τρεις μήνες με δικαίωμα παράτασης για άλλους τρεις. Άρα, έχουμε σαφώς τοποθετηθεί στη δ</w:t>
      </w:r>
      <w:r>
        <w:rPr>
          <w:rFonts w:eastAsia="Times New Roman" w:cs="Times New Roman"/>
          <w:szCs w:val="24"/>
        </w:rPr>
        <w:t>ιαδικασία.</w:t>
      </w:r>
    </w:p>
    <w:p w14:paraId="3040C272"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Η εταιρεία, λοιπόν, κάνει μια ανάλυση –γι’ αυτό είπα ότι δεν έχει μάθει η εταιρεία να δουλεύει σε ευρωπαϊκές χώρες από ό,τι φαίνεται- η οποία λέει: «Έστειλα επιστολή στον Πρωθυπουργό. Δεν με είδε». Καταπληκτικό! Φανταστείτε να βγει μια εταιρεία </w:t>
      </w:r>
      <w:r>
        <w:rPr>
          <w:rFonts w:eastAsia="Times New Roman" w:cs="Times New Roman"/>
          <w:szCs w:val="24"/>
        </w:rPr>
        <w:t xml:space="preserve">αύριο και να πει: «Ζήτησα ραντεβού από τον Πρόεδρο της Δημοκρατίας της Γαλλίας και δεν μου έδωσε ραντεβού». </w:t>
      </w:r>
    </w:p>
    <w:p w14:paraId="3040C273"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Δεύτερον, ο Υπουργός κάνει το ένα, το άλλο, το παρακάτω, αρχίζει και αξιολογεί Πρωθυπουργούς, Υπουργούς και κόμματα», «δεν είναι φιλική για μας η </w:t>
      </w:r>
      <w:r>
        <w:rPr>
          <w:rFonts w:eastAsia="Times New Roman" w:cs="Times New Roman"/>
          <w:szCs w:val="24"/>
        </w:rPr>
        <w:t xml:space="preserve">Κυβέρνηση» </w:t>
      </w:r>
      <w:proofErr w:type="spellStart"/>
      <w:r>
        <w:rPr>
          <w:rFonts w:eastAsia="Times New Roman" w:cs="Times New Roman"/>
          <w:szCs w:val="24"/>
        </w:rPr>
        <w:t>κ.ο.κ.</w:t>
      </w:r>
      <w:proofErr w:type="spellEnd"/>
      <w:r>
        <w:rPr>
          <w:rFonts w:eastAsia="Times New Roman" w:cs="Times New Roman"/>
          <w:szCs w:val="24"/>
        </w:rPr>
        <w:t>.</w:t>
      </w:r>
    </w:p>
    <w:p w14:paraId="3040C274"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Εγώ δεν έχω καμμία αντίρρηση η εταιρεία και κάθε εταιρεία να αγαπάει ορισμένα κόμματα και να μην αγαπάει άλλα. Δεν έχω αντίρρηση, δηλαδή, η </w:t>
      </w:r>
      <w:r>
        <w:rPr>
          <w:rFonts w:eastAsia="Times New Roman" w:cs="Times New Roman"/>
          <w:szCs w:val="24"/>
        </w:rPr>
        <w:t>«</w:t>
      </w:r>
      <w:r>
        <w:rPr>
          <w:rFonts w:eastAsia="Times New Roman" w:cs="Times New Roman"/>
          <w:szCs w:val="24"/>
          <w:lang w:val="en-US"/>
        </w:rPr>
        <w:t>ELDORADO</w:t>
      </w:r>
      <w:r>
        <w:rPr>
          <w:rFonts w:eastAsia="Times New Roman" w:cs="Times New Roman"/>
          <w:szCs w:val="24"/>
        </w:rPr>
        <w:t>»</w:t>
      </w:r>
      <w:r>
        <w:rPr>
          <w:rFonts w:eastAsia="Times New Roman" w:cs="Times New Roman"/>
          <w:szCs w:val="24"/>
        </w:rPr>
        <w:t xml:space="preserve"> να φτιάξει ένα φαν κλαμπ φίλων της Νέας Δημοκρατίας ή φίλων της Ένωσης Κεντρώων. Κανέν</w:t>
      </w:r>
      <w:r>
        <w:rPr>
          <w:rFonts w:eastAsia="Times New Roman" w:cs="Times New Roman"/>
          <w:szCs w:val="24"/>
        </w:rPr>
        <w:t xml:space="preserve">α απολύτως θέμα! Με το ανάποδο έχω πρόβλημα, με το ότι εσείς δεν μπορείτε να φτιάξετε φαν κλαμπ της </w:t>
      </w:r>
      <w:r>
        <w:rPr>
          <w:rFonts w:eastAsia="Times New Roman" w:cs="Times New Roman"/>
          <w:szCs w:val="24"/>
        </w:rPr>
        <w:t>«</w:t>
      </w:r>
      <w:r>
        <w:rPr>
          <w:rFonts w:eastAsia="Times New Roman" w:cs="Times New Roman"/>
          <w:szCs w:val="24"/>
          <w:lang w:val="en-US"/>
        </w:rPr>
        <w:t>ELDORADO</w:t>
      </w:r>
      <w:r>
        <w:rPr>
          <w:rFonts w:eastAsia="Times New Roman" w:cs="Times New Roman"/>
          <w:szCs w:val="24"/>
        </w:rPr>
        <w:t>»</w:t>
      </w:r>
      <w:r>
        <w:rPr>
          <w:rFonts w:eastAsia="Times New Roman" w:cs="Times New Roman"/>
          <w:szCs w:val="24"/>
        </w:rPr>
        <w:t xml:space="preserve">. Το ανάποδο έχει πρόβλημα. </w:t>
      </w:r>
    </w:p>
    <w:p w14:paraId="3040C275"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Συνεπώς, τίθεται ένα θέμα ουσίας για τον τρόπο με τον οποίο δουλεύει μια ευρωπαϊκή δημοκρατική χώρα σε σχέση με μία ε</w:t>
      </w:r>
      <w:r>
        <w:rPr>
          <w:rFonts w:eastAsia="Times New Roman" w:cs="Times New Roman"/>
          <w:szCs w:val="24"/>
        </w:rPr>
        <w:t xml:space="preserve">ταιρεία η οποία προβαίνει σε ανυπόστατες και προκλητικές για το δημοκρατικό μας πολίτευμα λειτουργίες. </w:t>
      </w:r>
    </w:p>
    <w:p w14:paraId="3040C276" w14:textId="77777777" w:rsidR="00317D9A" w:rsidRDefault="0043635D">
      <w:pPr>
        <w:spacing w:after="0" w:line="600" w:lineRule="auto"/>
        <w:ind w:firstLine="720"/>
        <w:jc w:val="both"/>
        <w:rPr>
          <w:rFonts w:eastAsia="Times New Roman"/>
          <w:szCs w:val="24"/>
        </w:rPr>
      </w:pPr>
      <w:r>
        <w:rPr>
          <w:rFonts w:eastAsia="Times New Roman"/>
          <w:szCs w:val="24"/>
        </w:rPr>
        <w:t xml:space="preserve">Κλείνοντας, θα πω ότι ο μύθος των πολυετών εκκρεμών </w:t>
      </w:r>
      <w:proofErr w:type="spellStart"/>
      <w:r>
        <w:rPr>
          <w:rFonts w:eastAsia="Times New Roman"/>
          <w:szCs w:val="24"/>
        </w:rPr>
        <w:t>αδειοδοτήσεων</w:t>
      </w:r>
      <w:proofErr w:type="spellEnd"/>
      <w:r>
        <w:rPr>
          <w:rFonts w:eastAsia="Times New Roman"/>
          <w:szCs w:val="24"/>
        </w:rPr>
        <w:t xml:space="preserve"> είναι ένας ανύπαρκτος μύθος. Δεν ισχύει.</w:t>
      </w:r>
    </w:p>
    <w:p w14:paraId="3040C277" w14:textId="77777777" w:rsidR="00317D9A" w:rsidRDefault="0043635D">
      <w:pPr>
        <w:spacing w:after="0" w:line="600" w:lineRule="auto"/>
        <w:ind w:firstLine="720"/>
        <w:jc w:val="both"/>
        <w:rPr>
          <w:rFonts w:eastAsia="Times New Roman"/>
          <w:szCs w:val="24"/>
        </w:rPr>
      </w:pPr>
      <w:r>
        <w:rPr>
          <w:rFonts w:eastAsia="Times New Roman"/>
          <w:szCs w:val="24"/>
        </w:rPr>
        <w:t>Δεύτερον, είναι ευθύνη της εταιρείας το γεγον</w:t>
      </w:r>
      <w:r>
        <w:rPr>
          <w:rFonts w:eastAsia="Times New Roman"/>
          <w:szCs w:val="24"/>
        </w:rPr>
        <w:t xml:space="preserve">ός ότι σε αυτήν τη φάση δεν έχουμε ολοκληρωμένο το επενδυτικό σχέδιο. Ευθύνη της εταιρείας! Αυτό είναι διαχρονικό θέμα και γι’ αυτό ανέφερα πολύ χαρακτηριστικά ότι στο συγκεκριμένο θέμα, το οποίο </w:t>
      </w:r>
      <w:r>
        <w:rPr>
          <w:rFonts w:eastAsia="Times New Roman"/>
          <w:szCs w:val="24"/>
        </w:rPr>
        <w:lastRenderedPageBreak/>
        <w:t>είναι και το επίμαχο θέμα της διαμάχης, η συνέχεια του Υπουρ</w:t>
      </w:r>
      <w:r>
        <w:rPr>
          <w:rFonts w:eastAsia="Times New Roman"/>
          <w:szCs w:val="24"/>
        </w:rPr>
        <w:t>γείου ξεπερνάει τους Υπουργούς της παρούσας Κυβέρνησης, καθώς αφορά και την προηγούμενη πολιτική ηγεσία. Επαναλαμβάνω ότι η απάντηση είναι απλή, γιατί υπάρχει δημόσια διοίκηση σε αυτήν τη χώρα, η οποία -ευτυχώς για όλους μας- υπάρχει, έχει άποψη, έχει λειτ</w:t>
      </w:r>
      <w:r>
        <w:rPr>
          <w:rFonts w:eastAsia="Times New Roman"/>
          <w:szCs w:val="24"/>
        </w:rPr>
        <w:t xml:space="preserve">ουργία και προσπαθεί να τηρεί με ευλάβεια τους νόμους. </w:t>
      </w:r>
    </w:p>
    <w:p w14:paraId="3040C278" w14:textId="77777777" w:rsidR="00317D9A" w:rsidRDefault="0043635D">
      <w:pPr>
        <w:spacing w:after="0" w:line="600" w:lineRule="auto"/>
        <w:ind w:firstLine="720"/>
        <w:jc w:val="both"/>
        <w:rPr>
          <w:rFonts w:eastAsia="Times New Roman"/>
          <w:szCs w:val="24"/>
        </w:rPr>
      </w:pPr>
      <w:r>
        <w:rPr>
          <w:rFonts w:eastAsia="Times New Roman"/>
          <w:szCs w:val="24"/>
        </w:rPr>
        <w:t xml:space="preserve">Κλείνω με το περίφημο πολιτικό </w:t>
      </w:r>
      <w:proofErr w:type="spellStart"/>
      <w:r>
        <w:rPr>
          <w:rFonts w:eastAsia="Times New Roman"/>
          <w:szCs w:val="24"/>
        </w:rPr>
        <w:t>διακύβευμα</w:t>
      </w:r>
      <w:proofErr w:type="spellEnd"/>
      <w:r>
        <w:rPr>
          <w:rFonts w:eastAsia="Times New Roman"/>
          <w:szCs w:val="24"/>
        </w:rPr>
        <w:t xml:space="preserve"> και το αν η Κυβέρνηση είναι υπέρ των επενδύσεων ή είναι κατά ή για τη συγκεκριμένη επένδυση αν είναι υπέρ ή κατά και διάφορα άλλα, τα οποία είχαμε την ευκαιρί</w:t>
      </w:r>
      <w:r>
        <w:rPr>
          <w:rFonts w:eastAsia="Times New Roman"/>
          <w:szCs w:val="24"/>
        </w:rPr>
        <w:t xml:space="preserve">α αυτήν την εβδομάδα να τα απαντήσουμε ευθέως και χωρίς καμμία περιστολή. </w:t>
      </w:r>
    </w:p>
    <w:p w14:paraId="3040C279" w14:textId="77777777" w:rsidR="00317D9A" w:rsidRDefault="0043635D">
      <w:pPr>
        <w:spacing w:after="0" w:line="600" w:lineRule="auto"/>
        <w:ind w:firstLine="720"/>
        <w:jc w:val="both"/>
        <w:rPr>
          <w:rFonts w:eastAsia="Times New Roman"/>
          <w:szCs w:val="24"/>
        </w:rPr>
      </w:pPr>
      <w:r>
        <w:rPr>
          <w:rFonts w:eastAsia="Times New Roman"/>
          <w:szCs w:val="24"/>
        </w:rPr>
        <w:t xml:space="preserve">Να υποθέσω πως όλοι θα συμφωνήσετε ότι το κράτος έχει συνέχεια, ότι υπάρχει μια σύμβαση με μια εταιρεία και το ελληνικό δημόσιο, ότι πρέπει να εξαντλούνται οι όροι και οι προϋποθέσεις που έχουν τεθεί γι’ αυτήν την επένδυση, που είναι δύο. </w:t>
      </w:r>
    </w:p>
    <w:p w14:paraId="3040C27A" w14:textId="77777777" w:rsidR="00317D9A" w:rsidRDefault="0043635D">
      <w:pPr>
        <w:spacing w:after="0" w:line="600" w:lineRule="auto"/>
        <w:ind w:firstLine="720"/>
        <w:jc w:val="both"/>
        <w:rPr>
          <w:rFonts w:eastAsia="Times New Roman"/>
          <w:szCs w:val="24"/>
        </w:rPr>
      </w:pPr>
      <w:r>
        <w:rPr>
          <w:rFonts w:eastAsia="Times New Roman"/>
          <w:szCs w:val="24"/>
        </w:rPr>
        <w:t>Πρώτος όρος: Πολ</w:t>
      </w:r>
      <w:r>
        <w:rPr>
          <w:rFonts w:eastAsia="Times New Roman"/>
          <w:szCs w:val="24"/>
        </w:rPr>
        <w:t xml:space="preserve">ύ αυστηρή περιβαλλοντική προστασία για τον απλούστατο λόγο –το καταλαβαίνετε όλοι- ότι η Χαλκιδική δεν είναι μόνο τα ορυχεία. Η Χαλκιδική ζει από δεκάδες άλλες </w:t>
      </w:r>
      <w:r>
        <w:rPr>
          <w:rFonts w:eastAsia="Times New Roman"/>
          <w:szCs w:val="24"/>
        </w:rPr>
        <w:lastRenderedPageBreak/>
        <w:t>δραστηριότητες, από τον τουρισμό, από τη γεωργία, από την κτηνοτροφία. Είναι μια επένδυση όπου ο</w:t>
      </w:r>
      <w:r>
        <w:rPr>
          <w:rFonts w:eastAsia="Times New Roman"/>
          <w:szCs w:val="24"/>
        </w:rPr>
        <w:t xml:space="preserve">ποιαδήποτε μικρή διαφοροποίηση από πολύ αυστηρούς περιβαλλοντικούς όρους μπορεί να προκαλέσει ανεπίτρεπτες περιβαλλοντικές καταστροφές. Άρα, πρέπει να είναι πολύ αυστηρές και η νομοθεσία και η </w:t>
      </w:r>
      <w:proofErr w:type="spellStart"/>
      <w:r>
        <w:rPr>
          <w:rFonts w:eastAsia="Times New Roman"/>
          <w:szCs w:val="24"/>
        </w:rPr>
        <w:t>αδειοδότηση</w:t>
      </w:r>
      <w:proofErr w:type="spellEnd"/>
      <w:r>
        <w:rPr>
          <w:rFonts w:eastAsia="Times New Roman"/>
          <w:szCs w:val="24"/>
        </w:rPr>
        <w:t xml:space="preserve"> και η επίβλεψη της λειτουργίας της εταιρείας στο συ</w:t>
      </w:r>
      <w:r>
        <w:rPr>
          <w:rFonts w:eastAsia="Times New Roman"/>
          <w:szCs w:val="24"/>
        </w:rPr>
        <w:t xml:space="preserve">γκεκριμένο θέμα. </w:t>
      </w:r>
    </w:p>
    <w:p w14:paraId="3040C27B" w14:textId="77777777" w:rsidR="00317D9A" w:rsidRDefault="0043635D">
      <w:pPr>
        <w:spacing w:after="0" w:line="600" w:lineRule="auto"/>
        <w:ind w:firstLine="720"/>
        <w:jc w:val="both"/>
        <w:rPr>
          <w:rFonts w:eastAsia="Times New Roman"/>
          <w:szCs w:val="24"/>
        </w:rPr>
      </w:pPr>
      <w:r>
        <w:rPr>
          <w:rFonts w:eastAsia="Times New Roman"/>
          <w:szCs w:val="24"/>
        </w:rPr>
        <w:t xml:space="preserve">Δεύτερον, είναι καταστατικό όφελος του ελληνικού δημοσίου να διασφαλίσει ότι η δραστηριότητα θα είναι καθετοποιημένη -όλοι ξέρετε ότι αν φεύγει το μετάλλευμα στο εξωτερικό, το όφελος του ελληνικού </w:t>
      </w:r>
      <w:r>
        <w:rPr>
          <w:rFonts w:eastAsia="Times New Roman"/>
          <w:szCs w:val="24"/>
        </w:rPr>
        <w:t>δ</w:t>
      </w:r>
      <w:r>
        <w:rPr>
          <w:rFonts w:eastAsia="Times New Roman"/>
          <w:szCs w:val="24"/>
        </w:rPr>
        <w:t>ημοσίου είναι σχεδόν μηδενικό- και το δη</w:t>
      </w:r>
      <w:r>
        <w:rPr>
          <w:rFonts w:eastAsia="Times New Roman"/>
          <w:szCs w:val="24"/>
        </w:rPr>
        <w:t>μόσιο πρέπει να διασφαλίσει, όπως λέει και η σύμβαση, ότι θα υπάρξει καθετοποίηση. Άρα, θα έχουμε το πλήρες επενδυτικό σχέδιο.</w:t>
      </w:r>
    </w:p>
    <w:p w14:paraId="3040C27C" w14:textId="77777777" w:rsidR="00317D9A" w:rsidRDefault="0043635D">
      <w:pPr>
        <w:spacing w:after="0" w:line="600" w:lineRule="auto"/>
        <w:ind w:firstLine="720"/>
        <w:jc w:val="both"/>
        <w:rPr>
          <w:rFonts w:eastAsia="Times New Roman"/>
          <w:szCs w:val="24"/>
        </w:rPr>
      </w:pPr>
      <w:r>
        <w:rPr>
          <w:rFonts w:eastAsia="Times New Roman"/>
          <w:szCs w:val="24"/>
        </w:rPr>
        <w:t>Κλείνοντας, να σας υπενθυμίσω ότι στο περιεχόμενο της διαιτησίας δεν θα πω κουβέντα και για όσον καιρό χρειαστεί, εφόσον ξεκίνησε</w:t>
      </w:r>
      <w:r>
        <w:rPr>
          <w:rFonts w:eastAsia="Times New Roman"/>
          <w:szCs w:val="24"/>
        </w:rPr>
        <w:t xml:space="preserve"> η διαιτησία, γιατί δεν είναι δημόσια διαβούλευση, αλλά είναι μια κλειστή διαδικασία. Άρα, δεν θα επανέλθω καθόλου στο θέμα αυτό. </w:t>
      </w:r>
    </w:p>
    <w:p w14:paraId="3040C27D" w14:textId="77777777" w:rsidR="00317D9A" w:rsidRDefault="0043635D">
      <w:pPr>
        <w:spacing w:after="0" w:line="600" w:lineRule="auto"/>
        <w:ind w:firstLine="720"/>
        <w:jc w:val="both"/>
        <w:rPr>
          <w:rFonts w:eastAsia="Times New Roman"/>
          <w:szCs w:val="24"/>
        </w:rPr>
      </w:pPr>
      <w:r>
        <w:rPr>
          <w:rFonts w:eastAsia="Times New Roman"/>
          <w:szCs w:val="24"/>
        </w:rPr>
        <w:lastRenderedPageBreak/>
        <w:t>Τέλος, θα ήθελα να καλέσω τα κόμματα για μια ακόμα φορά να απέχουν από οποιονδήποτε τρόπο ταύτισης με την προβληματική και τι</w:t>
      </w:r>
      <w:r>
        <w:rPr>
          <w:rFonts w:eastAsia="Times New Roman"/>
          <w:szCs w:val="24"/>
        </w:rPr>
        <w:t>ς προθέσεις μιας εταιρείας, η οποία το τελευταίο διάστημα κατέδειξε μια κουλτούρα η οποία προσβάλλει, αν μη τι άλλο, την ομαλή λειτουργία μιας ευρωπαϊκής δημοκρατικής χώρας.</w:t>
      </w:r>
    </w:p>
    <w:p w14:paraId="3040C27E" w14:textId="77777777" w:rsidR="00317D9A" w:rsidRDefault="0043635D">
      <w:pPr>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κύριε Υπουργέ.</w:t>
      </w:r>
    </w:p>
    <w:p w14:paraId="3040C27F" w14:textId="77777777" w:rsidR="00317D9A" w:rsidRDefault="0043635D">
      <w:pPr>
        <w:spacing w:after="0" w:line="600" w:lineRule="auto"/>
        <w:ind w:firstLine="720"/>
        <w:jc w:val="both"/>
        <w:rPr>
          <w:rFonts w:eastAsia="Times New Roman"/>
          <w:szCs w:val="24"/>
        </w:rPr>
      </w:pPr>
      <w:r>
        <w:rPr>
          <w:rFonts w:eastAsia="Times New Roman"/>
          <w:szCs w:val="24"/>
        </w:rPr>
        <w:t>Κύριε Λοβέρδ</w:t>
      </w:r>
      <w:r>
        <w:rPr>
          <w:rFonts w:eastAsia="Times New Roman"/>
          <w:szCs w:val="24"/>
        </w:rPr>
        <w:t>ο</w:t>
      </w:r>
      <w:r>
        <w:rPr>
          <w:rFonts w:eastAsia="Times New Roman"/>
          <w:szCs w:val="24"/>
        </w:rPr>
        <w:t xml:space="preserve">, </w:t>
      </w:r>
      <w:r>
        <w:rPr>
          <w:rFonts w:eastAsia="Times New Roman"/>
          <w:szCs w:val="24"/>
        </w:rPr>
        <w:t>έχετε τον λόγο για τη δευτερολογία σας.</w:t>
      </w:r>
    </w:p>
    <w:p w14:paraId="3040C280" w14:textId="77777777" w:rsidR="00317D9A" w:rsidRDefault="0043635D">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Ευχαριστώ, κύριε Πρόεδρε.</w:t>
      </w:r>
    </w:p>
    <w:p w14:paraId="3040C281" w14:textId="77777777" w:rsidR="00317D9A" w:rsidRDefault="0043635D">
      <w:pPr>
        <w:spacing w:after="0" w:line="600" w:lineRule="auto"/>
        <w:ind w:firstLine="720"/>
        <w:jc w:val="both"/>
        <w:rPr>
          <w:rFonts w:eastAsia="Times New Roman"/>
          <w:szCs w:val="24"/>
        </w:rPr>
      </w:pPr>
      <w:r>
        <w:rPr>
          <w:rFonts w:eastAsia="Times New Roman"/>
          <w:szCs w:val="24"/>
        </w:rPr>
        <w:t xml:space="preserve">Κύριε Υπουργέ, θέλω να εκφράσω τρεις γενικές σκέψεις. </w:t>
      </w:r>
    </w:p>
    <w:p w14:paraId="3040C282" w14:textId="77777777" w:rsidR="00317D9A" w:rsidRDefault="0043635D">
      <w:pPr>
        <w:spacing w:after="0" w:line="600" w:lineRule="auto"/>
        <w:ind w:firstLine="720"/>
        <w:jc w:val="both"/>
        <w:rPr>
          <w:rFonts w:eastAsia="Times New Roman"/>
          <w:szCs w:val="24"/>
        </w:rPr>
      </w:pPr>
      <w:r>
        <w:rPr>
          <w:rFonts w:eastAsia="Times New Roman"/>
          <w:szCs w:val="24"/>
        </w:rPr>
        <w:t>Πρώτον, για μείζονες επενδύσεις, αλλά και για ελάσσονες, ο λόγος ο πολιτικός αφορά την οικονομική πολιτική της Κυβέρν</w:t>
      </w:r>
      <w:r>
        <w:rPr>
          <w:rFonts w:eastAsia="Times New Roman"/>
          <w:szCs w:val="24"/>
        </w:rPr>
        <w:t xml:space="preserve">ησης και τις ανάγκες της χώρας. Τα είπα και στην </w:t>
      </w:r>
      <w:proofErr w:type="spellStart"/>
      <w:r>
        <w:rPr>
          <w:rFonts w:eastAsia="Times New Roman"/>
          <w:szCs w:val="24"/>
        </w:rPr>
        <w:t>πρωτολογία</w:t>
      </w:r>
      <w:proofErr w:type="spellEnd"/>
      <w:r>
        <w:rPr>
          <w:rFonts w:eastAsia="Times New Roman"/>
          <w:szCs w:val="24"/>
        </w:rPr>
        <w:t xml:space="preserve"> μου αυτά.</w:t>
      </w:r>
    </w:p>
    <w:p w14:paraId="3040C283" w14:textId="77777777" w:rsidR="00317D9A" w:rsidRDefault="0043635D">
      <w:pPr>
        <w:spacing w:after="0" w:line="600" w:lineRule="auto"/>
        <w:ind w:firstLine="720"/>
        <w:jc w:val="both"/>
        <w:rPr>
          <w:rFonts w:eastAsia="Times New Roman"/>
          <w:szCs w:val="24"/>
        </w:rPr>
      </w:pPr>
      <w:r>
        <w:rPr>
          <w:rFonts w:eastAsia="Times New Roman"/>
          <w:szCs w:val="24"/>
        </w:rPr>
        <w:t>Δεύτερον, δεν μπορεί να θέτετε ζητήματα που έχουν να κάνουν με το παράλογο μ</w:t>
      </w:r>
      <w:r>
        <w:rPr>
          <w:rFonts w:eastAsia="Times New Roman"/>
          <w:szCs w:val="24"/>
        </w:rPr>
        <w:t>ί</w:t>
      </w:r>
      <w:r>
        <w:rPr>
          <w:rFonts w:eastAsia="Times New Roman"/>
          <w:szCs w:val="24"/>
        </w:rPr>
        <w:t>α εταιρεία ή ένας επενδυτής να ζητάει συνάντηση με τον Πρωθυπουργό, όταν ο Πρωθυπουργός με το κυβερνητικό αερ</w:t>
      </w:r>
      <w:r>
        <w:rPr>
          <w:rFonts w:eastAsia="Times New Roman"/>
          <w:szCs w:val="24"/>
        </w:rPr>
        <w:t>οπλάνο σταματάει στο Παρίσι για να δει εταιρείες, επενδυτές, αορίστως.</w:t>
      </w:r>
    </w:p>
    <w:p w14:paraId="3040C284" w14:textId="77777777" w:rsidR="00317D9A" w:rsidRDefault="0043635D">
      <w:pPr>
        <w:spacing w:after="0" w:line="600" w:lineRule="auto"/>
        <w:ind w:firstLine="720"/>
        <w:jc w:val="both"/>
        <w:rPr>
          <w:rFonts w:eastAsia="Times New Roman"/>
          <w:szCs w:val="24"/>
        </w:rPr>
      </w:pPr>
      <w:r>
        <w:rPr>
          <w:rFonts w:eastAsia="Times New Roman"/>
          <w:szCs w:val="24"/>
        </w:rPr>
        <w:lastRenderedPageBreak/>
        <w:t xml:space="preserve">Τρίτον, απευθυνόμενος στον συνάδελφο της Ένωσης Κεντρώων τού είπατε για φαν κλαμπ επιχειρηματιών. Έχετε, βέβαια, την εμπειρία του Ιβάν Σαββίδη που έχει κάνει το δικό σας φαν κλαμπ, γι’ </w:t>
      </w:r>
      <w:r>
        <w:rPr>
          <w:rFonts w:eastAsia="Times New Roman"/>
          <w:szCs w:val="24"/>
        </w:rPr>
        <w:t xml:space="preserve">αυτό συμβουλεύετε τον συνάδελφο, αλλά μην μας τα λέτε και στη Βουλή αυτά. Αυτά είναι για έξω από τη Βουλή. Αυτά είναι αστειότητες, κατά τη γνώμη τη δική μου.  </w:t>
      </w:r>
    </w:p>
    <w:p w14:paraId="3040C285" w14:textId="77777777" w:rsidR="00317D9A" w:rsidRDefault="0043635D">
      <w:pPr>
        <w:spacing w:after="0" w:line="600" w:lineRule="auto"/>
        <w:ind w:firstLine="720"/>
        <w:jc w:val="both"/>
        <w:rPr>
          <w:rFonts w:eastAsia="Times New Roman"/>
          <w:szCs w:val="24"/>
        </w:rPr>
      </w:pPr>
      <w:r>
        <w:rPr>
          <w:rFonts w:eastAsia="Times New Roman"/>
          <w:szCs w:val="24"/>
        </w:rPr>
        <w:t>Υπάρχουν ερωτήματα. Τα ερωτήματα είναι πολύ σοβαρά. Σας έχουν τεθεί και δεν τα απαντάτε. Θα τα ε</w:t>
      </w:r>
      <w:r>
        <w:rPr>
          <w:rFonts w:eastAsia="Times New Roman"/>
          <w:szCs w:val="24"/>
        </w:rPr>
        <w:t>παναλάβω, αν και πιστεύω ότι δεν θα το κάνετε ούτε στη δευτερολογία σας, αλλά πρέπει να ξέρουν οι πολίτες για τι ακριβώς συζητάμε.</w:t>
      </w:r>
    </w:p>
    <w:p w14:paraId="3040C286" w14:textId="77777777" w:rsidR="00317D9A" w:rsidRDefault="0043635D">
      <w:pPr>
        <w:spacing w:after="0" w:line="600" w:lineRule="auto"/>
        <w:ind w:firstLine="720"/>
        <w:jc w:val="both"/>
        <w:rPr>
          <w:rFonts w:eastAsia="Times New Roman"/>
          <w:szCs w:val="24"/>
        </w:rPr>
      </w:pPr>
      <w:r>
        <w:rPr>
          <w:rFonts w:eastAsia="Times New Roman"/>
          <w:szCs w:val="24"/>
        </w:rPr>
        <w:t xml:space="preserve">Πρώτον, έπρεπε να συγκρουστείτε με διεθνές ακροατήριο για να υπογράψετε τρεις άδειες; </w:t>
      </w:r>
    </w:p>
    <w:p w14:paraId="3040C287" w14:textId="77777777" w:rsidR="00317D9A" w:rsidRDefault="0043635D">
      <w:pPr>
        <w:spacing w:after="0" w:line="600" w:lineRule="auto"/>
        <w:ind w:firstLine="720"/>
        <w:jc w:val="both"/>
        <w:rPr>
          <w:rFonts w:eastAsia="Times New Roman"/>
          <w:szCs w:val="24"/>
        </w:rPr>
      </w:pPr>
      <w:r>
        <w:rPr>
          <w:rFonts w:eastAsia="Times New Roman"/>
          <w:szCs w:val="24"/>
        </w:rPr>
        <w:t xml:space="preserve">Μέσα στις επόμενες ώρες από τη διεθνή </w:t>
      </w:r>
      <w:r>
        <w:rPr>
          <w:rFonts w:eastAsia="Times New Roman"/>
          <w:szCs w:val="24"/>
        </w:rPr>
        <w:t xml:space="preserve">σας σύγκρουση, που μας εξέθεσε παντού, που έγινε θέμα στο </w:t>
      </w:r>
      <w:proofErr w:type="spellStart"/>
      <w:r>
        <w:rPr>
          <w:rFonts w:eastAsia="Times New Roman"/>
          <w:szCs w:val="24"/>
          <w:lang w:val="en-US"/>
        </w:rPr>
        <w:t>Eurogroup</w:t>
      </w:r>
      <w:proofErr w:type="spellEnd"/>
      <w:r>
        <w:rPr>
          <w:rFonts w:eastAsia="Times New Roman"/>
          <w:szCs w:val="24"/>
        </w:rPr>
        <w:t xml:space="preserve">, αρχίζετε και υπογράφετε. Έπρεπε να εξευτελιστεί η χώρα για να εξυπηρετήσετε κάποια </w:t>
      </w:r>
      <w:proofErr w:type="spellStart"/>
      <w:r>
        <w:rPr>
          <w:rFonts w:eastAsia="Times New Roman"/>
          <w:szCs w:val="24"/>
        </w:rPr>
        <w:t>ψηφαλάκια</w:t>
      </w:r>
      <w:proofErr w:type="spellEnd"/>
      <w:r>
        <w:rPr>
          <w:rFonts w:eastAsia="Times New Roman"/>
          <w:szCs w:val="24"/>
        </w:rPr>
        <w:t xml:space="preserve"> σας, αν τα εξυπηρετείτε;</w:t>
      </w:r>
    </w:p>
    <w:p w14:paraId="3040C288" w14:textId="77777777" w:rsidR="00317D9A" w:rsidRDefault="0043635D">
      <w:pPr>
        <w:spacing w:after="0" w:line="600" w:lineRule="auto"/>
        <w:ind w:firstLine="720"/>
        <w:jc w:val="both"/>
        <w:rPr>
          <w:rFonts w:eastAsia="Times New Roman"/>
          <w:szCs w:val="24"/>
        </w:rPr>
      </w:pPr>
      <w:r>
        <w:rPr>
          <w:rFonts w:eastAsia="Times New Roman"/>
          <w:szCs w:val="24"/>
        </w:rPr>
        <w:t xml:space="preserve">Δεύτερον, αναφέρεστε εσείς και μάλιστα σε μένα -θα μου πείτε ότι εδώ </w:t>
      </w:r>
      <w:r>
        <w:rPr>
          <w:rFonts w:eastAsia="Times New Roman"/>
          <w:szCs w:val="24"/>
        </w:rPr>
        <w:t xml:space="preserve">πέρα λέμε ό,τι θέλουμε- σε αποφάσεις του Συμβουλίου της Επικρατείας; Τις έχω εδώ. Δεν είχα αισθανθεί ότι θα υπάρξει ανάγκη να τις καταθέσω. Τις καταθέτω και τις δεκαεννέα. </w:t>
      </w:r>
      <w:r>
        <w:rPr>
          <w:rFonts w:eastAsia="Times New Roman"/>
          <w:szCs w:val="24"/>
        </w:rPr>
        <w:lastRenderedPageBreak/>
        <w:t>Θα ήθελα, όμως, να φωτοτυπηθούν και να μου επιστραφούν. Καταθέτω και έναν κατάλογο τ</w:t>
      </w:r>
      <w:r>
        <w:rPr>
          <w:rFonts w:eastAsia="Times New Roman"/>
          <w:szCs w:val="24"/>
        </w:rPr>
        <w:t>ων αποφάσεων αυτών.</w:t>
      </w:r>
    </w:p>
    <w:p w14:paraId="3040C289"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Ανδρέας Λοβέρδος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040C28A"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Πρέπει να ξέρετε, κύριε </w:t>
      </w:r>
      <w:r>
        <w:rPr>
          <w:rFonts w:eastAsia="Times New Roman" w:cs="Times New Roman"/>
          <w:szCs w:val="24"/>
        </w:rPr>
        <w:t xml:space="preserve">Υπουργέ, ότι το Συμβούλιο της Επικρατείας διαθέτει ένα τμήμα, το </w:t>
      </w:r>
      <w:r>
        <w:rPr>
          <w:rFonts w:eastAsia="Times New Roman" w:cs="Times New Roman"/>
          <w:szCs w:val="24"/>
        </w:rPr>
        <w:t>π</w:t>
      </w:r>
      <w:r>
        <w:rPr>
          <w:rFonts w:eastAsia="Times New Roman" w:cs="Times New Roman"/>
          <w:szCs w:val="24"/>
        </w:rPr>
        <w:t xml:space="preserve">έμπτο </w:t>
      </w:r>
      <w:r>
        <w:rPr>
          <w:rFonts w:eastAsia="Times New Roman" w:cs="Times New Roman"/>
          <w:szCs w:val="24"/>
        </w:rPr>
        <w:t>τ</w:t>
      </w:r>
      <w:r>
        <w:rPr>
          <w:rFonts w:eastAsia="Times New Roman" w:cs="Times New Roman"/>
          <w:szCs w:val="24"/>
        </w:rPr>
        <w:t>μήμα, για το οποίο έχει γίνει πάρα πολλή συζήτηση στο παρελθόν και για την Αναθεώρηση του Συντάγματος του 2000, με εχθρικά επιχειρήματα εναντίον του για υπερβολική προστασία του περιβ</w:t>
      </w:r>
      <w:r>
        <w:rPr>
          <w:rFonts w:eastAsia="Times New Roman" w:cs="Times New Roman"/>
          <w:szCs w:val="24"/>
        </w:rPr>
        <w:t xml:space="preserve">άλλοντος. </w:t>
      </w:r>
    </w:p>
    <w:p w14:paraId="3040C28B"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Από τις δεκαεννέα αποφάσεις που σας καταθέτω του </w:t>
      </w:r>
      <w:r>
        <w:rPr>
          <w:rFonts w:eastAsia="Times New Roman" w:cs="Times New Roman"/>
          <w:szCs w:val="24"/>
        </w:rPr>
        <w:t>τ</w:t>
      </w:r>
      <w:r>
        <w:rPr>
          <w:rFonts w:eastAsia="Times New Roman" w:cs="Times New Roman"/>
          <w:szCs w:val="24"/>
        </w:rPr>
        <w:t xml:space="preserve">μήματος </w:t>
      </w:r>
      <w:r>
        <w:rPr>
          <w:rFonts w:eastAsia="Times New Roman" w:cs="Times New Roman"/>
          <w:szCs w:val="24"/>
        </w:rPr>
        <w:t>α</w:t>
      </w:r>
      <w:r>
        <w:rPr>
          <w:rFonts w:eastAsia="Times New Roman" w:cs="Times New Roman"/>
          <w:szCs w:val="24"/>
        </w:rPr>
        <w:t xml:space="preserve">ναστολών, του </w:t>
      </w:r>
      <w:r>
        <w:rPr>
          <w:rFonts w:eastAsia="Times New Roman" w:cs="Times New Roman"/>
          <w:szCs w:val="24"/>
        </w:rPr>
        <w:t>π</w:t>
      </w:r>
      <w:r>
        <w:rPr>
          <w:rFonts w:eastAsia="Times New Roman" w:cs="Times New Roman"/>
          <w:szCs w:val="24"/>
        </w:rPr>
        <w:t xml:space="preserve">έμπτου </w:t>
      </w:r>
      <w:r>
        <w:rPr>
          <w:rFonts w:eastAsia="Times New Roman" w:cs="Times New Roman"/>
          <w:szCs w:val="24"/>
        </w:rPr>
        <w:t>τ</w:t>
      </w:r>
      <w:r>
        <w:rPr>
          <w:rFonts w:eastAsia="Times New Roman" w:cs="Times New Roman"/>
          <w:szCs w:val="24"/>
        </w:rPr>
        <w:t xml:space="preserve">μήματος </w:t>
      </w:r>
      <w:r>
        <w:rPr>
          <w:rFonts w:eastAsia="Times New Roman" w:cs="Times New Roman"/>
          <w:szCs w:val="24"/>
        </w:rPr>
        <w:t>ο</w:t>
      </w:r>
      <w:r>
        <w:rPr>
          <w:rFonts w:eastAsia="Times New Roman" w:cs="Times New Roman"/>
          <w:szCs w:val="24"/>
        </w:rPr>
        <w:t xml:space="preserve">λομέλειας, περίπου οι δεκατέσσερις είναι του </w:t>
      </w:r>
      <w:r>
        <w:rPr>
          <w:rFonts w:eastAsia="Times New Roman" w:cs="Times New Roman"/>
          <w:szCs w:val="24"/>
        </w:rPr>
        <w:t>π</w:t>
      </w:r>
      <w:r>
        <w:rPr>
          <w:rFonts w:eastAsia="Times New Roman" w:cs="Times New Roman"/>
          <w:szCs w:val="24"/>
        </w:rPr>
        <w:t xml:space="preserve">έμπτου </w:t>
      </w:r>
      <w:r>
        <w:rPr>
          <w:rFonts w:eastAsia="Times New Roman" w:cs="Times New Roman"/>
          <w:szCs w:val="24"/>
        </w:rPr>
        <w:t>τ</w:t>
      </w:r>
      <w:r>
        <w:rPr>
          <w:rFonts w:eastAsia="Times New Roman" w:cs="Times New Roman"/>
          <w:szCs w:val="24"/>
        </w:rPr>
        <w:t>μήματος και αφορούν τα περιβαλλοντικά θέματα. Άλλες φορές προσφεύγουν οι πολίτες με τρόπο προστατευτ</w:t>
      </w:r>
      <w:r>
        <w:rPr>
          <w:rFonts w:eastAsia="Times New Roman" w:cs="Times New Roman"/>
          <w:szCs w:val="24"/>
        </w:rPr>
        <w:t xml:space="preserve">ικό του περιβάλλοντος και δεν δικαιώνονται, άλλες φορές προσφεύγει η εταιρεία, όπως είναι και η παρούσα εκκρεμής υπόθεση, η τελευταία, που κρατάει, όμως, και το αντικείμενο της οποίας το έχετε θέσει και στη διαιτησία, αν διαβάζω καλά από τον τύπο. </w:t>
      </w:r>
    </w:p>
    <w:p w14:paraId="3040C28C"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lastRenderedPageBreak/>
        <w:t>Τα ερωτ</w:t>
      </w:r>
      <w:r>
        <w:rPr>
          <w:rFonts w:eastAsia="Times New Roman" w:cs="Times New Roman"/>
          <w:szCs w:val="24"/>
        </w:rPr>
        <w:t>ήματα που απαντώνται είναι αν η συγκεκριμένη παραχώρηση του δάσους είναι συνταγματική ή όχι. Ναι, λέει το δικαστήριο. Όλα είναι περιβαλλοντικά ή τα περισσότερα είναι περιβαλλοντικά. Εμείς τις ξέρουμε τις αποφάσεις. Φροντίστε να τις μάθετε κι εσείς.</w:t>
      </w:r>
    </w:p>
    <w:p w14:paraId="3040C28D"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Τρίτον,</w:t>
      </w:r>
      <w:r>
        <w:rPr>
          <w:rFonts w:eastAsia="Times New Roman" w:cs="Times New Roman"/>
          <w:szCs w:val="24"/>
        </w:rPr>
        <w:t xml:space="preserve"> μιλάτε για </w:t>
      </w:r>
      <w:proofErr w:type="spellStart"/>
      <w:r>
        <w:rPr>
          <w:rFonts w:eastAsia="Times New Roman" w:cs="Times New Roman"/>
          <w:szCs w:val="24"/>
        </w:rPr>
        <w:t>ολιγόμηνη</w:t>
      </w:r>
      <w:proofErr w:type="spellEnd"/>
      <w:r>
        <w:rPr>
          <w:rFonts w:eastAsia="Times New Roman" w:cs="Times New Roman"/>
          <w:szCs w:val="24"/>
        </w:rPr>
        <w:t xml:space="preserve"> καθυστέρηση για δύο περιπτώσεις από τις οκτώ εκκρεμούσες </w:t>
      </w:r>
      <w:proofErr w:type="spellStart"/>
      <w:r>
        <w:rPr>
          <w:rFonts w:eastAsia="Times New Roman" w:cs="Times New Roman"/>
          <w:szCs w:val="24"/>
        </w:rPr>
        <w:t>αδειοδοτήσεις</w:t>
      </w:r>
      <w:proofErr w:type="spellEnd"/>
      <w:r>
        <w:rPr>
          <w:rFonts w:eastAsia="Times New Roman" w:cs="Times New Roman"/>
          <w:szCs w:val="24"/>
        </w:rPr>
        <w:t>. Πράγματι, η μία είναι έξι μηνών, η άλλη είναι τεσσάρων μηνών. Ανανέωση αδειών είναι αυτή. Υπάρχουν άλλες έξι, οι οποίες καθυστερούν η μία τριάντα τρε</w:t>
      </w:r>
      <w:r>
        <w:rPr>
          <w:rFonts w:eastAsia="Times New Roman" w:cs="Times New Roman"/>
          <w:szCs w:val="24"/>
        </w:rPr>
        <w:t>ι</w:t>
      </w:r>
      <w:r>
        <w:rPr>
          <w:rFonts w:eastAsia="Times New Roman" w:cs="Times New Roman"/>
          <w:szCs w:val="24"/>
        </w:rPr>
        <w:t>ς μήνες, η δ</w:t>
      </w:r>
      <w:r>
        <w:rPr>
          <w:rFonts w:eastAsia="Times New Roman" w:cs="Times New Roman"/>
          <w:szCs w:val="24"/>
        </w:rPr>
        <w:t xml:space="preserve">εύτερη τριάντα τρεις μήνες, η τρίτη δεκαεννιά μήνες, η τέταρτη δεκατρείς μήνες, η πέμπτη δώδεκα μήνες και η έκτη είκοσι μήνες. Αυτές γιατί δεν τις λέτε και λέτε μόνο για τις </w:t>
      </w:r>
      <w:proofErr w:type="spellStart"/>
      <w:r>
        <w:rPr>
          <w:rFonts w:eastAsia="Times New Roman" w:cs="Times New Roman"/>
          <w:szCs w:val="24"/>
        </w:rPr>
        <w:t>ολιγόμηνες</w:t>
      </w:r>
      <w:proofErr w:type="spellEnd"/>
      <w:r>
        <w:rPr>
          <w:rFonts w:eastAsia="Times New Roman" w:cs="Times New Roman"/>
          <w:szCs w:val="24"/>
        </w:rPr>
        <w:t>, αυτές τις τελευταίες που αφορούν ανανεώσεις αδειών; Κάνετε τον πονηρό;</w:t>
      </w:r>
      <w:r>
        <w:rPr>
          <w:rFonts w:eastAsia="Times New Roman" w:cs="Times New Roman"/>
          <w:szCs w:val="24"/>
        </w:rPr>
        <w:t xml:space="preserve"> Όχι, αφού υπάρχουν τα γράμματα και οι αριθμοί και περί γραμμάτων οι διαφωνίες είναι πολλές, μπορεί και να είναι, όμως επί αριθμών δύο και δύο κάνουν τέσσερα, είτε το λέτε εσείς είτε το λέω εγώ.</w:t>
      </w:r>
    </w:p>
    <w:p w14:paraId="3040C28E"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Τέταρτον, έχετε συνεργαστεί με την κ. </w:t>
      </w:r>
      <w:proofErr w:type="spellStart"/>
      <w:r>
        <w:rPr>
          <w:rFonts w:eastAsia="Times New Roman" w:cs="Times New Roman"/>
          <w:szCs w:val="24"/>
        </w:rPr>
        <w:t>Κονιόρδου</w:t>
      </w:r>
      <w:proofErr w:type="spellEnd"/>
      <w:r>
        <w:rPr>
          <w:rFonts w:eastAsia="Times New Roman" w:cs="Times New Roman"/>
          <w:szCs w:val="24"/>
        </w:rPr>
        <w:t xml:space="preserve"> για το τι θα </w:t>
      </w:r>
      <w:r>
        <w:rPr>
          <w:rFonts w:eastAsia="Times New Roman" w:cs="Times New Roman"/>
          <w:szCs w:val="24"/>
        </w:rPr>
        <w:t xml:space="preserve">γίνει με το ΚΑΣ; Το ΚΑΣ καθυστερεί να εκδώσει απόφαση δύο χρόνια, ενώ το θέμα που καλείται να αποφασίσει περί αυτού είναι </w:t>
      </w:r>
      <w:r>
        <w:rPr>
          <w:rFonts w:eastAsia="Times New Roman" w:cs="Times New Roman"/>
          <w:szCs w:val="24"/>
        </w:rPr>
        <w:lastRenderedPageBreak/>
        <w:t>άλλο από αυτό που είναι στο Συμβούλιο της Επικρατείας και καθυστερεί να δώσει τη δική του γνώμη, τη δική του άδεια επειδή –λέει- υπάρχ</w:t>
      </w:r>
      <w:r>
        <w:rPr>
          <w:rFonts w:eastAsia="Times New Roman" w:cs="Times New Roman"/>
          <w:szCs w:val="24"/>
        </w:rPr>
        <w:t>ει εκκρεμότητα στο Συμβούλιο της Επικρατείας. Έχετε συνεργαστεί με την αρμόδια Υπουργό;</w:t>
      </w:r>
    </w:p>
    <w:p w14:paraId="3040C28F"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Τέλος, θα πω για την διαιτησία. Εγώ είχα κάνει μ</w:t>
      </w:r>
      <w:r>
        <w:rPr>
          <w:rFonts w:eastAsia="Times New Roman" w:cs="Times New Roman"/>
          <w:szCs w:val="24"/>
        </w:rPr>
        <w:t>ί</w:t>
      </w:r>
      <w:r>
        <w:rPr>
          <w:rFonts w:eastAsia="Times New Roman" w:cs="Times New Roman"/>
          <w:szCs w:val="24"/>
        </w:rPr>
        <w:t xml:space="preserve">α ανακοίνωση στις αρχές Αυγούστου, γιατί είχα δει τον Πρωθυπουργό και εσάς να μιλάτε από τον Απρίλιο για διαιτησία. </w:t>
      </w:r>
      <w:r>
        <w:rPr>
          <w:rFonts w:eastAsia="Times New Roman" w:cs="Times New Roman"/>
          <w:szCs w:val="24"/>
        </w:rPr>
        <w:t>Γιατί το ερώτημα περί διαιτησίας το αποστείλατε, αφού συγκρουστήκατε με διεθνές ακροατήριο με την εταιρεία; Γιατί δεν το στέλνατε τον Αύγουστο; Γιατί δεν το στέλνατε τον Ιούλιο;</w:t>
      </w:r>
    </w:p>
    <w:p w14:paraId="3040C290"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Εγώ κάνω μ</w:t>
      </w:r>
      <w:r>
        <w:rPr>
          <w:rFonts w:eastAsia="Times New Roman" w:cs="Times New Roman"/>
          <w:szCs w:val="24"/>
        </w:rPr>
        <w:t>ί</w:t>
      </w:r>
      <w:r>
        <w:rPr>
          <w:rFonts w:eastAsia="Times New Roman" w:cs="Times New Roman"/>
          <w:szCs w:val="24"/>
        </w:rPr>
        <w:t>α σκέψη εξήγησης: Είστε εχθρικοί. Ήσασταν και είστε εχθρικοί. Δεν α</w:t>
      </w:r>
      <w:r>
        <w:rPr>
          <w:rFonts w:eastAsia="Times New Roman" w:cs="Times New Roman"/>
          <w:szCs w:val="24"/>
        </w:rPr>
        <w:t>ναφέρομαι σε αυτά που είπαν τώρα διάφοροι παράγοντες του Μαξίμου, παράγοντες της Κοινοβουλευτικής Ομάδας της Βουλής, η Πρόεδρος της Επιτροπής Περιβάλλοντος. Αναφέρομαι και σε αυτά που λέγατε και εσείς και άλλοι πριν από λίγο καιρό στην επίκαιρη επερώτηση μ</w:t>
      </w:r>
      <w:r>
        <w:rPr>
          <w:rFonts w:eastAsia="Times New Roman" w:cs="Times New Roman"/>
          <w:szCs w:val="24"/>
        </w:rPr>
        <w:t>ε επικεφαλής τον Πρωθυπουργό -αναφέρθηκα σε αυτήν- στις δηλώσεις Σκουρλέτη, «μόλις γίνουμε κυβέρνηση η εταιρεία αυτή θα φύγει», στις δηλώσεις τις δικές σας που είναι και γραπτές. Το καταθέτω και αυτό.</w:t>
      </w:r>
    </w:p>
    <w:p w14:paraId="3040C291"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Ανδρέας Λοβέρδος καταθέ</w:t>
      </w:r>
      <w:r>
        <w:rPr>
          <w:rFonts w:eastAsia="Times New Roman" w:cs="Times New Roman"/>
          <w:szCs w:val="24"/>
        </w:rPr>
        <w:t xml:space="preserve">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040C292"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Κύριε Πρόεδρε, ο κύριος Υπουργός, κληθείς το 2013 να συμμετάσχει σε συνέδριο με θέμα «Η μακρά πορεία π</w:t>
      </w:r>
      <w:r>
        <w:rPr>
          <w:rFonts w:eastAsia="Times New Roman" w:cs="Times New Roman"/>
          <w:szCs w:val="24"/>
        </w:rPr>
        <w:t xml:space="preserve">ρος την ανάπτυξη: Διδάγματα από την ύφεση», με επιστολή δική του και του κ. </w:t>
      </w:r>
      <w:proofErr w:type="spellStart"/>
      <w:r>
        <w:rPr>
          <w:rFonts w:eastAsia="Times New Roman" w:cs="Times New Roman"/>
          <w:szCs w:val="24"/>
        </w:rPr>
        <w:t>Στρατούλη</w:t>
      </w:r>
      <w:proofErr w:type="spellEnd"/>
      <w:r>
        <w:rPr>
          <w:rFonts w:eastAsia="Times New Roman" w:cs="Times New Roman"/>
          <w:szCs w:val="24"/>
        </w:rPr>
        <w:t xml:space="preserve"> είπε: «Εμείς δεν προσερχόμαστε, γιατί χορηγός σε αυτό το συνέδριο είναι η </w:t>
      </w:r>
      <w:r>
        <w:rPr>
          <w:rFonts w:eastAsia="Times New Roman" w:cs="Times New Roman"/>
          <w:szCs w:val="24"/>
        </w:rPr>
        <w:t>«</w:t>
      </w:r>
      <w:r>
        <w:rPr>
          <w:rFonts w:eastAsia="Times New Roman" w:cs="Times New Roman"/>
          <w:szCs w:val="24"/>
          <w:lang w:val="en-US"/>
        </w:rPr>
        <w:t>ELDORADO</w:t>
      </w:r>
      <w:r>
        <w:rPr>
          <w:rFonts w:eastAsia="Times New Roman" w:cs="Times New Roman"/>
          <w:szCs w:val="24"/>
        </w:rPr>
        <w:t>»</w:t>
      </w:r>
      <w:r>
        <w:rPr>
          <w:rFonts w:eastAsia="Times New Roman" w:cs="Times New Roman"/>
          <w:szCs w:val="24"/>
        </w:rPr>
        <w:t>»</w:t>
      </w:r>
      <w:r>
        <w:rPr>
          <w:rFonts w:eastAsia="Times New Roman" w:cs="Times New Roman"/>
          <w:szCs w:val="24"/>
        </w:rPr>
        <w:t xml:space="preserve">. Δεν πήγε γι’ αυτόν τον λόγο. Η </w:t>
      </w:r>
      <w:proofErr w:type="spellStart"/>
      <w:r>
        <w:rPr>
          <w:rFonts w:eastAsia="Times New Roman" w:cs="Times New Roman"/>
          <w:szCs w:val="24"/>
        </w:rPr>
        <w:t>προαπόφαση</w:t>
      </w:r>
      <w:proofErr w:type="spellEnd"/>
      <w:r>
        <w:rPr>
          <w:rFonts w:eastAsia="Times New Roman" w:cs="Times New Roman"/>
          <w:szCs w:val="24"/>
        </w:rPr>
        <w:t xml:space="preserve"> είναι αυτή. Οι αποφάσεις είναι οι καθυστε</w:t>
      </w:r>
      <w:r>
        <w:rPr>
          <w:rFonts w:eastAsia="Times New Roman" w:cs="Times New Roman"/>
          <w:szCs w:val="24"/>
        </w:rPr>
        <w:t xml:space="preserve">ρήσεις. Αυτό το θέμα ακριβώς ζούμε. </w:t>
      </w:r>
    </w:p>
    <w:p w14:paraId="3040C293" w14:textId="77777777" w:rsidR="00317D9A" w:rsidRDefault="0043635D">
      <w:pPr>
        <w:spacing w:after="0" w:line="600" w:lineRule="auto"/>
        <w:ind w:firstLine="720"/>
        <w:jc w:val="both"/>
        <w:rPr>
          <w:rFonts w:ascii="Times New Roman" w:eastAsia="Times New Roman" w:hAnsi="Times New Roman" w:cs="Times New Roman"/>
          <w:sz w:val="22"/>
          <w:szCs w:val="22"/>
        </w:rPr>
      </w:pPr>
      <w:r>
        <w:rPr>
          <w:rFonts w:eastAsia="Times New Roman" w:cs="Times New Roman"/>
          <w:szCs w:val="24"/>
        </w:rPr>
        <w:t>Η εξήγηση που θα ήθελα να δώσω -μπορεί να κάνω λάθος, μπορεί να μην κάνω, αλλά πάντως είναι μία εξήγηση, κύριε Υπουργέ- είναι ότι πετάτε τις υποθέσεις πίσω, δημιουργείτε καθυστερήσεις για να ολοκληρωθεί και η επένδυση α</w:t>
      </w:r>
      <w:r>
        <w:rPr>
          <w:rFonts w:eastAsia="Times New Roman" w:cs="Times New Roman"/>
          <w:szCs w:val="24"/>
        </w:rPr>
        <w:t>υτή και η επένδυση στο Ελληνικό και άλλα θέματα που σχετίζονται και με την ερώτηση του συναδέλφου του ΣΥΡΙΖΑ προηγουμένως προς τον κ. Παπαδημητρίου.</w:t>
      </w:r>
    </w:p>
    <w:p w14:paraId="3040C294"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Ό,τι σας δημιουργεί πρόβλημα ψήφων το πάτε τόσο αργά, ώστε να γίνει η συγκεκριμένη ενέργεια μετά τις εκλογέ</w:t>
      </w:r>
      <w:r>
        <w:rPr>
          <w:rFonts w:eastAsia="Times New Roman" w:cs="Times New Roman"/>
          <w:szCs w:val="24"/>
        </w:rPr>
        <w:t xml:space="preserve">ς. Κάνετε </w:t>
      </w:r>
      <w:r>
        <w:rPr>
          <w:rFonts w:eastAsia="Times New Roman" w:cs="Times New Roman"/>
          <w:szCs w:val="24"/>
        </w:rPr>
        <w:lastRenderedPageBreak/>
        <w:t xml:space="preserve">ζημία στη χώρα για όφελος κάποιων λίγων ψήφων, αν τις πάρετε κι αυτές. </w:t>
      </w:r>
    </w:p>
    <w:p w14:paraId="3040C295"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3040C296"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Ευχαριστώ πολύ, κ. </w:t>
      </w:r>
      <w:r>
        <w:rPr>
          <w:rFonts w:eastAsia="Times New Roman" w:cs="Times New Roman"/>
          <w:szCs w:val="24"/>
        </w:rPr>
        <w:t>Λοβέρδο</w:t>
      </w:r>
      <w:r>
        <w:rPr>
          <w:rFonts w:eastAsia="Times New Roman" w:cs="Times New Roman"/>
          <w:szCs w:val="24"/>
        </w:rPr>
        <w:t>.</w:t>
      </w:r>
    </w:p>
    <w:p w14:paraId="3040C297"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Τον λόγο έχει ο κ. Αριστείδης Φωκάς για τη δευτερολογία του.</w:t>
      </w:r>
    </w:p>
    <w:p w14:paraId="3040C298"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Ευχαρισ</w:t>
      </w:r>
      <w:r>
        <w:rPr>
          <w:rFonts w:eastAsia="Times New Roman" w:cs="Times New Roman"/>
          <w:szCs w:val="24"/>
        </w:rPr>
        <w:t xml:space="preserve">τώ, κύριε Πρόεδρε. </w:t>
      </w:r>
    </w:p>
    <w:p w14:paraId="3040C299"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Θέλω να διευκρινίσω ότι έγιναν όλες οι δοκιμές στην πιλοτική μονάδα με όλα τα ποσοστά, όχι μόνο με επτά, αλλά και με τέσσερα και με πέντε και με έξι. Αυτό θέλω μόνο να διευκρινίσω. </w:t>
      </w:r>
    </w:p>
    <w:p w14:paraId="3040C29A"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Επίσης, θέλω να διευκρινίσω ότι αυτές οι άδειες που δώ</w:t>
      </w:r>
      <w:r>
        <w:rPr>
          <w:rFonts w:eastAsia="Times New Roman" w:cs="Times New Roman"/>
          <w:szCs w:val="24"/>
        </w:rPr>
        <w:t>σατε στην Ολυμπιάδα εκκρεμούσαν για πάρα πολλούς μήνες. Εδώ βλέπω ότι έχετε βάλει μ</w:t>
      </w:r>
      <w:r>
        <w:rPr>
          <w:rFonts w:eastAsia="Times New Roman" w:cs="Times New Roman"/>
          <w:szCs w:val="24"/>
        </w:rPr>
        <w:t>ί</w:t>
      </w:r>
      <w:r>
        <w:rPr>
          <w:rFonts w:eastAsia="Times New Roman" w:cs="Times New Roman"/>
          <w:szCs w:val="24"/>
        </w:rPr>
        <w:t xml:space="preserve">α τρικλοποδιά στην εταιρεία. Βάζετε συνεχόμενα εμπόδια. </w:t>
      </w:r>
    </w:p>
    <w:p w14:paraId="3040C29B"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Φέρτε τα στοιχεία, σας παρακαλώ. </w:t>
      </w:r>
    </w:p>
    <w:p w14:paraId="3040C29C"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Οι άδ</w:t>
      </w:r>
      <w:r>
        <w:rPr>
          <w:rFonts w:eastAsia="Times New Roman" w:cs="Times New Roman"/>
          <w:szCs w:val="24"/>
        </w:rPr>
        <w:t xml:space="preserve">ειες που έχουν να λάβουν είναι αρκετές και πολύ σημαντικές για να προχωρήσει και να ολοκληρωθεί η επένδυση στην Ολυμπιάδα. Δεν μπορείτε να δίνετε </w:t>
      </w:r>
      <w:r>
        <w:rPr>
          <w:rFonts w:eastAsia="Times New Roman" w:cs="Times New Roman"/>
          <w:szCs w:val="24"/>
        </w:rPr>
        <w:lastRenderedPageBreak/>
        <w:t>άδειες μόνο για να σκάβουν τούνελ. Χρειάζεται κάποια στιγμή να παραδώσετε και την άδεια για να μπορέσουν πλέον</w:t>
      </w:r>
      <w:r>
        <w:rPr>
          <w:rFonts w:eastAsia="Times New Roman" w:cs="Times New Roman"/>
          <w:szCs w:val="24"/>
        </w:rPr>
        <w:t xml:space="preserve"> να κάνουν χρυσό και να κάνουν πωλήσεις. </w:t>
      </w:r>
    </w:p>
    <w:p w14:paraId="3040C29D"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Η επιχείρηση ήρθε εδώ για να κερδίσει, ήρθε εδώ για να αναπτυχθεί. Ήδη έχει έτοιμες θέσεις εργασίας άνω των χιλίων ατόμων. Μιλάμε για θέσεις ακριβοπληρωμένες, μιλάμε για μισθωτούς οι οποίοι παίρνουν για το 2017 στη</w:t>
      </w:r>
      <w:r>
        <w:rPr>
          <w:rFonts w:eastAsia="Times New Roman" w:cs="Times New Roman"/>
          <w:szCs w:val="24"/>
        </w:rPr>
        <w:t xml:space="preserve">ν Ελλάδα πολύ μεγάλα ποσά. Δεν μπορούν να μείνουν στον δρόμο. </w:t>
      </w:r>
    </w:p>
    <w:p w14:paraId="3040C29E"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Επίσης, θέλω να διευκρινίσω ότι στις 22 Σεπτεμβρίου έχει αποφασίσει το Διοικητικό Συμβούλιο στο Βανκούβερ ότι σταματάει πλέον, ότι θα «παγώσει» η επένδυση στην Ελλάδα. Αυτό είναι πολύ λογικό, δ</w:t>
      </w:r>
      <w:r>
        <w:rPr>
          <w:rFonts w:eastAsia="Times New Roman" w:cs="Times New Roman"/>
          <w:szCs w:val="24"/>
        </w:rPr>
        <w:t xml:space="preserve">ιότι μην παίρνοντας πλέον τις απαραίτητες άδειες, δεν μπορεί να αναπτυχθεί η επιχείρηση. </w:t>
      </w:r>
    </w:p>
    <w:p w14:paraId="3040C29F"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Έχει καταθέσει η εταιρεία όλα τα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plans</w:t>
      </w:r>
      <w:r>
        <w:rPr>
          <w:rFonts w:eastAsia="Times New Roman" w:cs="Times New Roman"/>
          <w:szCs w:val="24"/>
        </w:rPr>
        <w:t xml:space="preserve"> για την επιχείρηση, μ</w:t>
      </w:r>
      <w:r>
        <w:rPr>
          <w:rFonts w:eastAsia="Times New Roman" w:cs="Times New Roman"/>
          <w:szCs w:val="24"/>
        </w:rPr>
        <w:t>ί</w:t>
      </w:r>
      <w:r>
        <w:rPr>
          <w:rFonts w:eastAsia="Times New Roman" w:cs="Times New Roman"/>
          <w:szCs w:val="24"/>
        </w:rPr>
        <w:t>α φράση ίσως άγνωστη για μερικούς από εσάς στην Κυβέρνηση. Έχει καταθέσει εγκαίρως ό,τι χαρτιά τ</w:t>
      </w:r>
      <w:r>
        <w:rPr>
          <w:rFonts w:eastAsia="Times New Roman" w:cs="Times New Roman"/>
          <w:szCs w:val="24"/>
        </w:rPr>
        <w:t xml:space="preserve">ής ζητήθηκαν στο Υπουργείο και οι άδειες παραμένουν στα συρτάρια σας, όπως και οι άδειες που παραδώσατε ή θα παραδώσετε τις επόμενες μέρες είναι στα συρτάρια σας κι έχουν βγάλει αράχνες. Δεν θέλετε την επένδυση. Αν τη θέλετε, να βγείτε και να το πείτε. </w:t>
      </w:r>
      <w:r>
        <w:rPr>
          <w:rFonts w:eastAsia="Times New Roman" w:cs="Times New Roman"/>
          <w:szCs w:val="24"/>
        </w:rPr>
        <w:lastRenderedPageBreak/>
        <w:t>Όμω</w:t>
      </w:r>
      <w:r>
        <w:rPr>
          <w:rFonts w:eastAsia="Times New Roman" w:cs="Times New Roman"/>
          <w:szCs w:val="24"/>
        </w:rPr>
        <w:t xml:space="preserve">ς, η εντύπωση που δίνετε στον κόσμο είναι ότι δεν θέλετε αυτή η επένδυση να πάει μπροστά. Βάζετε συνεχόμενες τρικλοποδιές. </w:t>
      </w:r>
    </w:p>
    <w:p w14:paraId="3040C2A0"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Πρέπει να αναφερθούμε στο γεγονός ότι τα ορυχεία δουλεύουν στη Χαλκιδική πάνω από εκατό χρόνια. Οι εργαζόμενοι εκεί έχουν μέσα στο </w:t>
      </w:r>
      <w:proofErr w:type="spellStart"/>
      <w:r>
        <w:rPr>
          <w:rFonts w:eastAsia="Times New Roman" w:cs="Times New Roman"/>
          <w:szCs w:val="24"/>
          <w:lang w:val="en-US"/>
        </w:rPr>
        <w:t>dna</w:t>
      </w:r>
      <w:proofErr w:type="spellEnd"/>
      <w:r>
        <w:rPr>
          <w:rFonts w:eastAsia="Times New Roman" w:cs="Times New Roman"/>
          <w:szCs w:val="24"/>
        </w:rPr>
        <w:t xml:space="preserve"> τους το ότι είναι ανθρακωρύχοι. Τους αρέσει η δουλειά, την αγαπάνε. Βλέπουμε μ</w:t>
      </w:r>
      <w:r>
        <w:rPr>
          <w:rFonts w:eastAsia="Times New Roman" w:cs="Times New Roman"/>
          <w:szCs w:val="24"/>
        </w:rPr>
        <w:t>ί</w:t>
      </w:r>
      <w:r>
        <w:rPr>
          <w:rFonts w:eastAsia="Times New Roman" w:cs="Times New Roman"/>
          <w:szCs w:val="24"/>
        </w:rPr>
        <w:t xml:space="preserve">α ανάπτυξη στην όλη περιοχή κι εσείς πάτε να κλείσετε το εργοστάσιο και να μείνουν δυόμισι χιλιάδες άτομα στον δρόμο. </w:t>
      </w:r>
    </w:p>
    <w:p w14:paraId="3040C2A1"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Θέλω να μας πείτε τι θα κάνετε αν δεν δώσετε τις άδειε</w:t>
      </w:r>
      <w:r>
        <w:rPr>
          <w:rFonts w:eastAsia="Times New Roman" w:cs="Times New Roman"/>
          <w:szCs w:val="24"/>
        </w:rPr>
        <w:t xml:space="preserve">ς στις 22 Σεπτεμβρίου. </w:t>
      </w:r>
    </w:p>
    <w:p w14:paraId="3040C2A2"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040C2A3"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κύριε Φωκά. </w:t>
      </w:r>
    </w:p>
    <w:p w14:paraId="3040C2A4"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Υπουργός Περιβάλλοντος και Ενέργειας κ. Γεώργιος Σταθάκης για τη δευτερολογία του. </w:t>
      </w:r>
    </w:p>
    <w:p w14:paraId="3040C2A5"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b/>
          <w:szCs w:val="24"/>
        </w:rPr>
        <w:t xml:space="preserve">): </w:t>
      </w:r>
      <w:r>
        <w:rPr>
          <w:rFonts w:eastAsia="Times New Roman" w:cs="Times New Roman"/>
          <w:szCs w:val="24"/>
        </w:rPr>
        <w:t xml:space="preserve">Δεν έχω να προσθέσω πολλά. Τα στοιχεία δεν υπάρχουν. </w:t>
      </w:r>
    </w:p>
    <w:p w14:paraId="3040C2A6"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Κύριε Υπουργέ, αυτήν τη στιγμή μού απαντάει ο κ. Μανιάτης στο τηλέφωνο. </w:t>
      </w:r>
    </w:p>
    <w:p w14:paraId="3040C2A7"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μπορώ να έχω ένα λεπτό τον λόγο στο τέλος; </w:t>
      </w:r>
    </w:p>
    <w:p w14:paraId="3040C2A8"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Δεν ξέρω αν θέλε</w:t>
      </w:r>
      <w:r>
        <w:rPr>
          <w:rFonts w:eastAsia="Times New Roman" w:cs="Times New Roman"/>
          <w:szCs w:val="24"/>
        </w:rPr>
        <w:t xml:space="preserve">ι ο κύριος Υπουργός. Εγώ δεν θα είχα πρόβλημα. </w:t>
      </w:r>
    </w:p>
    <w:p w14:paraId="3040C2A9"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Συνεχίστε, κύριε Υπουργέ. </w:t>
      </w:r>
    </w:p>
    <w:p w14:paraId="3040C2AA"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Περιμένω να μου καταθέσει ο κ. Φωκάς τις εκκρεμείς άδειες της Ολυμπιάδας. Τον κατάλογο τον περιμένω εδώ. </w:t>
      </w:r>
    </w:p>
    <w:p w14:paraId="3040C2AB"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 xml:space="preserve">Πολύ ευχαρίστως. </w:t>
      </w:r>
    </w:p>
    <w:p w14:paraId="3040C2AC"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Δεν τον έχετε, όμως. </w:t>
      </w:r>
    </w:p>
    <w:p w14:paraId="3040C2AD"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 xml:space="preserve">Τα έχω εδώ. </w:t>
      </w:r>
    </w:p>
    <w:p w14:paraId="3040C2AE"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Το ίδιο ισχύει και για τον κ. Λοβέρδο. Να ακούσουμε</w:t>
      </w:r>
      <w:r>
        <w:rPr>
          <w:rFonts w:eastAsia="Times New Roman" w:cs="Times New Roman"/>
          <w:szCs w:val="24"/>
        </w:rPr>
        <w:t xml:space="preserve"> ποιες είναι αυτές οι άδειες που εκκρεμούν για την Ολυμπιάδα. Να τις καταθέσετε για να τις μάθουμε. Νομίζω ότι έχετε ξεπεράσει τον εαυτό σας λίγο σε σχέση με την εταιρεία, διότι η τελευταία λίστα δεν μπορεί να είναι πιο έγκυρη από τη δική μου. </w:t>
      </w:r>
      <w:r>
        <w:rPr>
          <w:rFonts w:eastAsia="Times New Roman" w:cs="Times New Roman"/>
          <w:szCs w:val="24"/>
        </w:rPr>
        <w:lastRenderedPageBreak/>
        <w:t>Είναι αυτή π</w:t>
      </w:r>
      <w:r>
        <w:rPr>
          <w:rFonts w:eastAsia="Times New Roman" w:cs="Times New Roman"/>
          <w:szCs w:val="24"/>
        </w:rPr>
        <w:t xml:space="preserve">ου είχα στις 3 Αυγούστου με την </w:t>
      </w:r>
      <w:r>
        <w:rPr>
          <w:rFonts w:eastAsia="Times New Roman" w:cs="Times New Roman"/>
          <w:szCs w:val="24"/>
        </w:rPr>
        <w:t>«</w:t>
      </w:r>
      <w:r>
        <w:rPr>
          <w:rFonts w:eastAsia="Times New Roman" w:cs="Times New Roman"/>
          <w:szCs w:val="24"/>
        </w:rPr>
        <w:t>ΕΛΛΗΝΙΚΟΣ ΧΡΥΣΟΣ</w:t>
      </w:r>
      <w:r>
        <w:rPr>
          <w:rFonts w:eastAsia="Times New Roman" w:cs="Times New Roman"/>
          <w:szCs w:val="24"/>
        </w:rPr>
        <w:t>»</w:t>
      </w:r>
      <w:r>
        <w:rPr>
          <w:rFonts w:eastAsia="Times New Roman" w:cs="Times New Roman"/>
          <w:szCs w:val="24"/>
        </w:rPr>
        <w:t xml:space="preserve">. Εσείς αποκλείεται να έχετε άλλη λίστα, εκτός αν σας παραπληροφορεί κάποιος ή κάποιοι και ξεπερνάτε τα δεδομένα. Όταν αποκτήσετε στοιχεία, λοιπόν, καταθέστε τα. </w:t>
      </w:r>
    </w:p>
    <w:p w14:paraId="3040C2AF"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Όχι για την Ολυμπιάδα, κύ</w:t>
      </w:r>
      <w:r>
        <w:rPr>
          <w:rFonts w:eastAsia="Times New Roman" w:cs="Times New Roman"/>
          <w:szCs w:val="24"/>
        </w:rPr>
        <w:t xml:space="preserve">ριε Υπουργέ. </w:t>
      </w:r>
    </w:p>
    <w:p w14:paraId="3040C2B0"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Όχι για την Ολυμπιάδα; </w:t>
      </w:r>
    </w:p>
    <w:p w14:paraId="3040C2B1"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 xml:space="preserve">Εγώ δεν είπα για την Ολυμπιάδα. </w:t>
      </w:r>
    </w:p>
    <w:p w14:paraId="3040C2B2"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Αποφασίστε. </w:t>
      </w:r>
    </w:p>
    <w:p w14:paraId="3040C2B3"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Αγαπη</w:t>
      </w:r>
      <w:r>
        <w:rPr>
          <w:rFonts w:eastAsia="Times New Roman" w:cs="Times New Roman"/>
          <w:szCs w:val="24"/>
        </w:rPr>
        <w:t xml:space="preserve">τέ συνάδελφε, μην κάνουμε διάλογο, σας παρακαλώ. </w:t>
      </w:r>
    </w:p>
    <w:p w14:paraId="3040C2B4"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Αποφασίστε. </w:t>
      </w:r>
    </w:p>
    <w:p w14:paraId="3040C2B5"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 xml:space="preserve">Σημαντικό είναι για τις Σκουριές να προχωρήσει η επένδυση. </w:t>
      </w:r>
    </w:p>
    <w:p w14:paraId="3040C2B6"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Μα, έχει απαντήσει ο Υπο</w:t>
      </w:r>
      <w:r>
        <w:rPr>
          <w:rFonts w:eastAsia="Times New Roman" w:cs="Times New Roman"/>
          <w:szCs w:val="24"/>
        </w:rPr>
        <w:t xml:space="preserve">υργός για τις Σκουριές ότι θα πάνε σε διαιτησία. Το έχει απαντήσει αυτό. </w:t>
      </w:r>
    </w:p>
    <w:p w14:paraId="3040C2B7"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lastRenderedPageBreak/>
        <w:t>ΑΡΙΣΤΕΙΔΗΣ ΦΩΚΑΣ:</w:t>
      </w:r>
      <w:r>
        <w:rPr>
          <w:rFonts w:eastAsia="Times New Roman" w:cs="Times New Roman"/>
          <w:szCs w:val="24"/>
        </w:rPr>
        <w:t xml:space="preserve"> Εκεί πάνε σε διαιτησία. Για το άλλο …</w:t>
      </w:r>
    </w:p>
    <w:p w14:paraId="3040C2B8"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Κύριε Φωκά, μιλάμε ελληνικά. Θα μου φέρετε δύο; Δύο υπάρχουν για τις</w:t>
      </w:r>
      <w:r>
        <w:rPr>
          <w:rFonts w:eastAsia="Times New Roman" w:cs="Times New Roman"/>
          <w:szCs w:val="24"/>
        </w:rPr>
        <w:t xml:space="preserve"> Σκουριές. Αυτό μου λέτε τώρα; Διαβάσατε το δελτίο τύπου; Το ακούσατε; Ήταν σαφές; </w:t>
      </w:r>
    </w:p>
    <w:p w14:paraId="3040C2B9"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 xml:space="preserve">Όλα τα παρακολουθώ. </w:t>
      </w:r>
    </w:p>
    <w:p w14:paraId="3040C2BA"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Άρα δεν εκκρεμούν άδειες επ’ </w:t>
      </w:r>
      <w:proofErr w:type="spellStart"/>
      <w:r>
        <w:rPr>
          <w:rFonts w:eastAsia="Times New Roman" w:cs="Times New Roman"/>
          <w:szCs w:val="24"/>
        </w:rPr>
        <w:t>αόριστον</w:t>
      </w:r>
      <w:proofErr w:type="spellEnd"/>
      <w:r>
        <w:rPr>
          <w:rFonts w:eastAsia="Times New Roman" w:cs="Times New Roman"/>
          <w:szCs w:val="24"/>
        </w:rPr>
        <w:t xml:space="preserve">, για μήνες. Όλα αυτά είναι μύθοι. </w:t>
      </w:r>
    </w:p>
    <w:p w14:paraId="3040C2BB"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Δώστε τις άδειες!</w:t>
      </w:r>
    </w:p>
    <w:p w14:paraId="3040C2BC"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Όταν βρείτε στοιχεία, λοιπόν, για το πόσο έχει καθυστερήσει η </w:t>
      </w:r>
      <w:proofErr w:type="spellStart"/>
      <w:r>
        <w:rPr>
          <w:rFonts w:eastAsia="Times New Roman" w:cs="Times New Roman"/>
          <w:szCs w:val="24"/>
        </w:rPr>
        <w:t>αδειοδότηση</w:t>
      </w:r>
      <w:proofErr w:type="spellEnd"/>
      <w:r>
        <w:rPr>
          <w:rFonts w:eastAsia="Times New Roman" w:cs="Times New Roman"/>
          <w:szCs w:val="24"/>
        </w:rPr>
        <w:t xml:space="preserve"> να τα καταθέσετε στη Βουλή, για να κάνουμε συζήτηση επί των στοιχείων. Μέχρι τότε το να αναπαράγετε το γενικό σας αφήγημα και δη αφήγημα της εταιρ</w:t>
      </w:r>
      <w:r>
        <w:rPr>
          <w:rFonts w:eastAsia="Times New Roman" w:cs="Times New Roman"/>
          <w:szCs w:val="24"/>
        </w:rPr>
        <w:t>είας είναι δικαίωμά σας, αλλά δεν βοηθάτε πολύ στο δ</w:t>
      </w:r>
      <w:r>
        <w:rPr>
          <w:rFonts w:eastAsia="Times New Roman" w:cs="Times New Roman"/>
          <w:szCs w:val="24"/>
        </w:rPr>
        <w:t>ιά</w:t>
      </w:r>
      <w:r>
        <w:rPr>
          <w:rFonts w:eastAsia="Times New Roman" w:cs="Times New Roman"/>
          <w:szCs w:val="24"/>
        </w:rPr>
        <w:t xml:space="preserve"> ταύτα. </w:t>
      </w:r>
    </w:p>
    <w:p w14:paraId="3040C2BD"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Επίσης, μπορείτε να κάνετε ό,τι αναλύσεις θέλετε για το τι θέλει η Κυβέρνηση και τι δεν θέλει κ.λπ., κ.λπ.</w:t>
      </w:r>
      <w:r>
        <w:rPr>
          <w:rFonts w:eastAsia="Times New Roman" w:cs="Times New Roman"/>
          <w:szCs w:val="24"/>
        </w:rPr>
        <w:t>.</w:t>
      </w:r>
      <w:r>
        <w:rPr>
          <w:rFonts w:eastAsia="Times New Roman" w:cs="Times New Roman"/>
          <w:szCs w:val="24"/>
        </w:rPr>
        <w:t xml:space="preserve"> Ωραία είναι τα ψυχαναλυτικά, αλλά καλό είναι να αναλύονται πάνω στο συγκεκριμένο. </w:t>
      </w:r>
    </w:p>
    <w:p w14:paraId="3040C2BE"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lastRenderedPageBreak/>
        <w:t>Νο</w:t>
      </w:r>
      <w:r>
        <w:rPr>
          <w:rFonts w:eastAsia="Times New Roman" w:cs="Times New Roman"/>
          <w:szCs w:val="24"/>
        </w:rPr>
        <w:t xml:space="preserve">μίζω ότι τα συγκεκριμένα στοιχεία τα κατέθεσα όλα πλήρως. Επαναλαμβάνω για πολλοστή φορά: 100% </w:t>
      </w:r>
      <w:proofErr w:type="spellStart"/>
      <w:r>
        <w:rPr>
          <w:rFonts w:eastAsia="Times New Roman" w:cs="Times New Roman"/>
          <w:szCs w:val="24"/>
        </w:rPr>
        <w:t>αδειοδότηση</w:t>
      </w:r>
      <w:proofErr w:type="spellEnd"/>
      <w:r>
        <w:rPr>
          <w:rFonts w:eastAsia="Times New Roman" w:cs="Times New Roman"/>
          <w:szCs w:val="24"/>
        </w:rPr>
        <w:t>, όπως είχαμε δεσμευτεί στις 15 Σεπτέμβρη. Έγινε. Διασφαλισμένες όλες οι θέσεις εργασίας που είναι αυτή τη στιγμή στις Σκουριές. Διασφαλισμένες, χωρίς</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 xml:space="preserve">μία επιπρόσθετη άδεια. Άρα πλήρης διασφάλιση των θέσεων εργασίας. </w:t>
      </w:r>
    </w:p>
    <w:p w14:paraId="3040C2BF"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Πάμε στη διαιτησία να λύσουμε το επίμαχο θέμα, που, κατά το ελληνικό </w:t>
      </w:r>
      <w:r>
        <w:rPr>
          <w:rFonts w:eastAsia="Times New Roman" w:cs="Times New Roman"/>
          <w:szCs w:val="24"/>
        </w:rPr>
        <w:t>δ</w:t>
      </w:r>
      <w:r>
        <w:rPr>
          <w:rFonts w:eastAsia="Times New Roman" w:cs="Times New Roman"/>
          <w:szCs w:val="24"/>
        </w:rPr>
        <w:t xml:space="preserve">ημόσιο, είναι έκθετη η εταιρεία. Άρα η επίλυσή του θα δώσει το όφελος στο ελληνικό </w:t>
      </w:r>
      <w:r>
        <w:rPr>
          <w:rFonts w:eastAsia="Times New Roman" w:cs="Times New Roman"/>
          <w:szCs w:val="24"/>
        </w:rPr>
        <w:t>δ</w:t>
      </w:r>
      <w:r>
        <w:rPr>
          <w:rFonts w:eastAsia="Times New Roman" w:cs="Times New Roman"/>
          <w:szCs w:val="24"/>
        </w:rPr>
        <w:t xml:space="preserve">ημόσιο. </w:t>
      </w:r>
    </w:p>
    <w:p w14:paraId="3040C2C0"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Όσοι θέλετε να συνταυτ</w:t>
      </w:r>
      <w:r>
        <w:rPr>
          <w:rFonts w:eastAsia="Times New Roman" w:cs="Times New Roman"/>
          <w:szCs w:val="24"/>
        </w:rPr>
        <w:t xml:space="preserve">ιστείτε με μία ιδέα ότι θα κουτσουρέψουμε το επενδυτικό στάδιο στο μισό, ότι θα ζημιωθεί το ελληνικό </w:t>
      </w:r>
      <w:r>
        <w:rPr>
          <w:rFonts w:eastAsia="Times New Roman" w:cs="Times New Roman"/>
          <w:szCs w:val="24"/>
        </w:rPr>
        <w:t>δ</w:t>
      </w:r>
      <w:r>
        <w:rPr>
          <w:rFonts w:eastAsia="Times New Roman" w:cs="Times New Roman"/>
          <w:szCs w:val="24"/>
        </w:rPr>
        <w:t>ημόσιο και ότι δεν θα τηρηθούν οι περιβαλλοντικές προϋποθέσεις ο δρόμος είναι ανοιχτός, δικός σας. Σ’ αυτό δεν θα ακολουθήσουμε εμείς, η παρούσα Κυβέρνηση</w:t>
      </w:r>
      <w:r>
        <w:rPr>
          <w:rFonts w:eastAsia="Times New Roman" w:cs="Times New Roman"/>
          <w:szCs w:val="24"/>
        </w:rPr>
        <w:t xml:space="preserve">. </w:t>
      </w:r>
    </w:p>
    <w:p w14:paraId="3040C2C1"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κύριε Υπουργέ. </w:t>
      </w:r>
    </w:p>
    <w:p w14:paraId="3040C2C2"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θα ήθελα το</w:t>
      </w:r>
      <w:r>
        <w:rPr>
          <w:rFonts w:eastAsia="Times New Roman" w:cs="Times New Roman"/>
          <w:szCs w:val="24"/>
        </w:rPr>
        <w:t>ν</w:t>
      </w:r>
      <w:r>
        <w:rPr>
          <w:rFonts w:eastAsia="Times New Roman" w:cs="Times New Roman"/>
          <w:szCs w:val="24"/>
        </w:rPr>
        <w:t xml:space="preserve"> λόγο για ένα λεπτό. </w:t>
      </w:r>
    </w:p>
    <w:p w14:paraId="3040C2C3"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Κύριε Υπουργέ, είστε σύμφωνος;</w:t>
      </w:r>
    </w:p>
    <w:p w14:paraId="3040C2C4"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ΣΤΑΘΑΚΗΣ (Υπουργός Περιβάλλοντος και Ενέργεια</w:t>
      </w:r>
      <w:r>
        <w:rPr>
          <w:rFonts w:eastAsia="Times New Roman" w:cs="Times New Roman"/>
          <w:b/>
          <w:szCs w:val="24"/>
        </w:rPr>
        <w:t xml:space="preserve">ς): </w:t>
      </w:r>
      <w:r>
        <w:rPr>
          <w:rFonts w:eastAsia="Times New Roman" w:cs="Times New Roman"/>
          <w:szCs w:val="24"/>
        </w:rPr>
        <w:t xml:space="preserve">Μάλιστα. </w:t>
      </w:r>
    </w:p>
    <w:p w14:paraId="3040C2C5"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Κύριε Λοβέρδο, έχετε το</w:t>
      </w:r>
      <w:r>
        <w:rPr>
          <w:rFonts w:eastAsia="Times New Roman" w:cs="Times New Roman"/>
          <w:szCs w:val="24"/>
        </w:rPr>
        <w:t>ν</w:t>
      </w:r>
      <w:r>
        <w:rPr>
          <w:rFonts w:eastAsia="Times New Roman" w:cs="Times New Roman"/>
          <w:szCs w:val="24"/>
        </w:rPr>
        <w:t xml:space="preserve"> λόγο, κατά παράβαση, αφού συμφωνούν και τα δύο μέρη. </w:t>
      </w:r>
    </w:p>
    <w:p w14:paraId="3040C2C6"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Νομίζω, συζητάμε πολιτισμένα. </w:t>
      </w:r>
    </w:p>
    <w:p w14:paraId="3040C2C7"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 xml:space="preserve">Ο κ. Μανιάτης λέει ότι η συγκεκριμένη μελέτη στην οποία αναφερθήκατε έχει </w:t>
      </w:r>
      <w:r>
        <w:rPr>
          <w:rFonts w:eastAsia="Times New Roman" w:cs="Times New Roman"/>
          <w:szCs w:val="24"/>
        </w:rPr>
        <w:t>ημερομηνία κατάθεσης Δεκέμβριο 2014, στις 12</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2014. Ο κ. Μανιάτης, όπως και εγώ, φύγαμε μετά από λίγες εβδομάδες από την κυβέρνηση, γιατί μας ρίξατε. Πότε πρόλαβε να τα κάνει όλα αυτά; Αναρωτήθηκε και μου είπε να σας το μεταφέρω. </w:t>
      </w:r>
    </w:p>
    <w:p w14:paraId="3040C2C8"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w:t>
      </w:r>
      <w:r>
        <w:rPr>
          <w:rFonts w:eastAsia="Times New Roman" w:cs="Times New Roman"/>
          <w:b/>
          <w:szCs w:val="24"/>
        </w:rPr>
        <w:t xml:space="preserve">αμμένος): </w:t>
      </w:r>
      <w:r>
        <w:rPr>
          <w:rFonts w:eastAsia="Times New Roman" w:cs="Times New Roman"/>
          <w:szCs w:val="24"/>
        </w:rPr>
        <w:t xml:space="preserve">Ευχαριστώ. </w:t>
      </w:r>
    </w:p>
    <w:p w14:paraId="3040C2C9"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Κύριε Υπουργέ, έχετε το</w:t>
      </w:r>
      <w:r>
        <w:rPr>
          <w:rFonts w:eastAsia="Times New Roman" w:cs="Times New Roman"/>
          <w:szCs w:val="24"/>
        </w:rPr>
        <w:t>ν</w:t>
      </w:r>
      <w:r>
        <w:rPr>
          <w:rFonts w:eastAsia="Times New Roman" w:cs="Times New Roman"/>
          <w:szCs w:val="24"/>
        </w:rPr>
        <w:t xml:space="preserve"> λόγο.</w:t>
      </w:r>
    </w:p>
    <w:p w14:paraId="3040C2CA"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Θα αποστείλω στον κ. Μανιάτη το αίτημα της υπηρεσίας επί υπουργίας του, το οποίο θέτει το θέμα ότι η τεχνική μέθοδος που προϋπάρχει, όπως παραδέχ</w:t>
      </w:r>
      <w:r>
        <w:rPr>
          <w:rFonts w:eastAsia="Times New Roman" w:cs="Times New Roman"/>
          <w:szCs w:val="24"/>
        </w:rPr>
        <w:t xml:space="preserve">εται η τεχνική μελέτη, πρέπει να αποκτήσει υπόσταση πιλοτικής εφαρμογής με τα συγκεκριμένα εδάφη των Σκουριών και της Ολυμπιάδας. </w:t>
      </w:r>
    </w:p>
    <w:p w14:paraId="3040C2CB" w14:textId="77777777" w:rsidR="00317D9A" w:rsidRDefault="0043635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Καμμένος): </w:t>
      </w:r>
      <w:r>
        <w:rPr>
          <w:rFonts w:eastAsia="Times New Roman" w:cs="Times New Roman"/>
          <w:szCs w:val="24"/>
        </w:rPr>
        <w:t xml:space="preserve">Ευχαριστούμε πάρα πολύ. </w:t>
      </w:r>
    </w:p>
    <w:p w14:paraId="3040C2CC"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Ολοκληρώθηκε η συζήτηση των επικαίρων ερωτήσεων.</w:t>
      </w:r>
    </w:p>
    <w:p w14:paraId="3040C2CD" w14:textId="77777777" w:rsidR="00317D9A" w:rsidRDefault="0043635D">
      <w:pPr>
        <w:tabs>
          <w:tab w:val="left" w:pos="2738"/>
          <w:tab w:val="center" w:pos="4753"/>
          <w:tab w:val="left" w:pos="5723"/>
        </w:tabs>
        <w:spacing w:after="0" w:line="600" w:lineRule="auto"/>
        <w:ind w:firstLine="720"/>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 xml:space="preserve">συνάδελφοι, έχω την τιμή να ανακοινώσω στο Σώμα το </w:t>
      </w:r>
      <w:r>
        <w:rPr>
          <w:rFonts w:eastAsia="Times New Roman" w:cs="Times New Roman"/>
          <w:szCs w:val="24"/>
        </w:rPr>
        <w:t>δελτίο επίκαιρων ερωτήσεων</w:t>
      </w:r>
      <w:r>
        <w:rPr>
          <w:rFonts w:eastAsia="Times New Roman" w:cs="Times New Roman"/>
          <w:szCs w:val="24"/>
        </w:rPr>
        <w:t xml:space="preserve"> της Δευτέρας 18 Σεπτεμβρίου 2017. </w:t>
      </w:r>
    </w:p>
    <w:p w14:paraId="3040C2CE" w14:textId="77777777" w:rsidR="00317D9A" w:rsidRDefault="0043635D">
      <w:pPr>
        <w:spacing w:after="0" w:line="600" w:lineRule="auto"/>
        <w:ind w:firstLine="720"/>
        <w:jc w:val="both"/>
        <w:rPr>
          <w:rFonts w:eastAsia="Times New Roman"/>
          <w:szCs w:val="24"/>
        </w:rPr>
      </w:pPr>
      <w:r>
        <w:rPr>
          <w:rFonts w:eastAsia="Times New Roman"/>
          <w:bCs/>
          <w:szCs w:val="24"/>
        </w:rPr>
        <w:t xml:space="preserve">Α. </w:t>
      </w:r>
      <w:r>
        <w:rPr>
          <w:rFonts w:eastAsia="Times New Roman"/>
          <w:bCs/>
          <w:szCs w:val="24"/>
        </w:rPr>
        <w:t>ΕΠΙΚΑΙΡΕΣ ΕΡΩΤΗΣΕΙΣ</w:t>
      </w:r>
      <w:r>
        <w:rPr>
          <w:rFonts w:eastAsia="Times New Roman"/>
          <w:bCs/>
          <w:szCs w:val="24"/>
        </w:rPr>
        <w:t xml:space="preserve"> Πρώτου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του</w:t>
      </w:r>
      <w:r>
        <w:rPr>
          <w:rFonts w:eastAsia="Times New Roman"/>
          <w:bCs/>
          <w:szCs w:val="24"/>
        </w:rPr>
        <w:t xml:space="preserve"> Καν</w:t>
      </w:r>
      <w:r>
        <w:rPr>
          <w:rFonts w:eastAsia="Times New Roman"/>
          <w:bCs/>
          <w:szCs w:val="24"/>
        </w:rPr>
        <w:t>ονισμού της</w:t>
      </w:r>
      <w:r>
        <w:rPr>
          <w:rFonts w:eastAsia="Times New Roman"/>
          <w:bCs/>
          <w:szCs w:val="24"/>
        </w:rPr>
        <w:t xml:space="preserve"> Βουλής)</w:t>
      </w:r>
      <w:r>
        <w:rPr>
          <w:rFonts w:eastAsia="Times New Roman"/>
          <w:szCs w:val="24"/>
        </w:rPr>
        <w:t> </w:t>
      </w:r>
    </w:p>
    <w:p w14:paraId="3040C2CF" w14:textId="77777777" w:rsidR="00317D9A" w:rsidRDefault="0043635D">
      <w:pPr>
        <w:spacing w:after="0" w:line="600" w:lineRule="auto"/>
        <w:ind w:firstLine="720"/>
        <w:jc w:val="both"/>
        <w:rPr>
          <w:rFonts w:eastAsia="Times New Roman"/>
          <w:szCs w:val="24"/>
        </w:rPr>
      </w:pPr>
      <w:r>
        <w:rPr>
          <w:rFonts w:eastAsia="Times New Roman"/>
          <w:szCs w:val="24"/>
        </w:rPr>
        <w:t xml:space="preserve">1. Η με αριθμό 1460/11-9-2017 επίκαιρη ερώτηση του Βουλευτή Αχαΐας της Νέας Δημοκρατίας κ. </w:t>
      </w:r>
      <w:proofErr w:type="spellStart"/>
      <w:r>
        <w:rPr>
          <w:rFonts w:eastAsia="Times New Roman"/>
          <w:bCs/>
          <w:szCs w:val="24"/>
        </w:rPr>
        <w:t>Ιάσονα</w:t>
      </w:r>
      <w:proofErr w:type="spellEnd"/>
      <w:r>
        <w:rPr>
          <w:rFonts w:eastAsia="Times New Roman"/>
          <w:bCs/>
          <w:szCs w:val="24"/>
        </w:rPr>
        <w:t xml:space="preserve"> Φωτήλα</w:t>
      </w:r>
      <w:r>
        <w:rPr>
          <w:rFonts w:eastAsia="Times New Roman"/>
          <w:b/>
          <w:bCs/>
          <w:szCs w:val="24"/>
        </w:rPr>
        <w:t xml:space="preserve"> </w:t>
      </w:r>
      <w:r>
        <w:rPr>
          <w:rFonts w:eastAsia="Times New Roman"/>
          <w:szCs w:val="24"/>
        </w:rPr>
        <w:t>προς τον Υπουργό</w:t>
      </w:r>
      <w:r>
        <w:rPr>
          <w:rFonts w:eastAsia="Times New Roman"/>
          <w:b/>
          <w:bCs/>
          <w:szCs w:val="24"/>
        </w:rPr>
        <w:t xml:space="preserve"> </w:t>
      </w:r>
      <w:r>
        <w:rPr>
          <w:rFonts w:eastAsia="Times New Roman"/>
          <w:bCs/>
          <w:szCs w:val="24"/>
        </w:rPr>
        <w:t>Υγείας,</w:t>
      </w:r>
      <w:r>
        <w:rPr>
          <w:rFonts w:eastAsia="Times New Roman"/>
          <w:b/>
          <w:bCs/>
          <w:szCs w:val="24"/>
        </w:rPr>
        <w:t xml:space="preserve"> </w:t>
      </w:r>
      <w:r>
        <w:rPr>
          <w:rFonts w:eastAsia="Times New Roman"/>
          <w:szCs w:val="24"/>
        </w:rPr>
        <w:t xml:space="preserve">με θέμα: «Οι Τοπικές Ομάδες Υγείας (ΤΟΜΥ) στα </w:t>
      </w:r>
      <w:r>
        <w:rPr>
          <w:rFonts w:eastAsia="Times New Roman"/>
          <w:szCs w:val="24"/>
        </w:rPr>
        <w:t>«</w:t>
      </w:r>
      <w:r>
        <w:rPr>
          <w:rFonts w:eastAsia="Times New Roman"/>
          <w:szCs w:val="24"/>
        </w:rPr>
        <w:t>αζήτητα</w:t>
      </w:r>
      <w:r>
        <w:rPr>
          <w:rFonts w:eastAsia="Times New Roman"/>
          <w:szCs w:val="24"/>
        </w:rPr>
        <w:t>»</w:t>
      </w:r>
      <w:r>
        <w:rPr>
          <w:rFonts w:eastAsia="Times New Roman"/>
          <w:szCs w:val="24"/>
        </w:rPr>
        <w:t xml:space="preserve"> από τους ιατρούς;». </w:t>
      </w:r>
    </w:p>
    <w:p w14:paraId="3040C2D0" w14:textId="77777777" w:rsidR="00317D9A" w:rsidRDefault="0043635D">
      <w:pPr>
        <w:spacing w:after="0" w:line="600" w:lineRule="auto"/>
        <w:ind w:firstLine="720"/>
        <w:jc w:val="both"/>
        <w:rPr>
          <w:rFonts w:eastAsia="Times New Roman"/>
          <w:szCs w:val="24"/>
        </w:rPr>
      </w:pPr>
      <w:r>
        <w:rPr>
          <w:rFonts w:eastAsia="Times New Roman"/>
          <w:szCs w:val="24"/>
        </w:rPr>
        <w:t>2. Η με αριθμό 1462/11-9-2017 επίκαιρη ερώτηση το</w:t>
      </w:r>
      <w:r>
        <w:rPr>
          <w:rFonts w:eastAsia="Times New Roman"/>
          <w:szCs w:val="24"/>
        </w:rPr>
        <w:t>υ Ε΄ Αντιπροέδρου της Βουλής και Βουλευτή Δωδεκανήσου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w:t>
      </w:r>
      <w:r>
        <w:rPr>
          <w:rFonts w:eastAsia="Times New Roman"/>
          <w:b/>
          <w:bCs/>
          <w:szCs w:val="24"/>
        </w:rPr>
        <w:t xml:space="preserve"> </w:t>
      </w:r>
      <w:r>
        <w:rPr>
          <w:rFonts w:eastAsia="Times New Roman"/>
          <w:bCs/>
          <w:szCs w:val="24"/>
        </w:rPr>
        <w:t xml:space="preserve">Δημητρίου </w:t>
      </w:r>
      <w:proofErr w:type="spellStart"/>
      <w:r>
        <w:rPr>
          <w:rFonts w:eastAsia="Times New Roman"/>
          <w:bCs/>
          <w:szCs w:val="24"/>
        </w:rPr>
        <w:t>Κρεμαστινού</w:t>
      </w:r>
      <w:proofErr w:type="spellEnd"/>
      <w:r>
        <w:rPr>
          <w:rFonts w:eastAsia="Times New Roman"/>
          <w:szCs w:val="24"/>
        </w:rPr>
        <w:t xml:space="preserve"> προς τον Υπουργό</w:t>
      </w:r>
      <w:r>
        <w:rPr>
          <w:rFonts w:eastAsia="Times New Roman"/>
          <w:b/>
          <w:bCs/>
          <w:szCs w:val="24"/>
        </w:rPr>
        <w:t xml:space="preserve"> </w:t>
      </w:r>
      <w:r>
        <w:rPr>
          <w:rFonts w:eastAsia="Times New Roman"/>
          <w:bCs/>
          <w:szCs w:val="24"/>
        </w:rPr>
        <w:t>Υγείας,</w:t>
      </w:r>
      <w:r>
        <w:rPr>
          <w:rFonts w:eastAsia="Times New Roman"/>
          <w:b/>
          <w:bCs/>
          <w:szCs w:val="24"/>
        </w:rPr>
        <w:t xml:space="preserve"> </w:t>
      </w:r>
      <w:r>
        <w:rPr>
          <w:rFonts w:eastAsia="Times New Roman"/>
          <w:szCs w:val="24"/>
        </w:rPr>
        <w:t>με θέμα: «Επικίνδυνη η έλλειψη καρδιολόγου και χειρουργού στο Κέντρο Υγείας Καρπάθου». </w:t>
      </w:r>
    </w:p>
    <w:p w14:paraId="3040C2D1" w14:textId="77777777" w:rsidR="00317D9A" w:rsidRDefault="0043635D">
      <w:pPr>
        <w:spacing w:after="0" w:line="600" w:lineRule="auto"/>
        <w:ind w:firstLine="720"/>
        <w:jc w:val="both"/>
        <w:rPr>
          <w:rFonts w:eastAsia="Times New Roman"/>
          <w:szCs w:val="24"/>
        </w:rPr>
      </w:pPr>
      <w:r>
        <w:rPr>
          <w:rFonts w:eastAsia="Times New Roman"/>
          <w:szCs w:val="24"/>
        </w:rPr>
        <w:t>3. Η με αριθμό 1482/</w:t>
      </w:r>
      <w:r>
        <w:rPr>
          <w:rFonts w:eastAsia="Times New Roman"/>
          <w:szCs w:val="24"/>
        </w:rPr>
        <w:t>12-9-2017 επίκαιρη ερώτηση του Βουλευτή Λέσβου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lastRenderedPageBreak/>
        <w:t>Σταύρου Τάσσου</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Παιδείας, Έρευνας και Θρησκευμάτων,</w:t>
      </w:r>
      <w:r>
        <w:rPr>
          <w:rFonts w:eastAsia="Times New Roman"/>
          <w:b/>
          <w:bCs/>
          <w:szCs w:val="24"/>
        </w:rPr>
        <w:t xml:space="preserve"> </w:t>
      </w:r>
      <w:r>
        <w:rPr>
          <w:rFonts w:eastAsia="Times New Roman"/>
          <w:szCs w:val="24"/>
        </w:rPr>
        <w:t xml:space="preserve">με θέμα: «Να σταματήσει η ισχύς του αναγκαστικού χρηματικού αντίτιμου για τη συμμετοχή στις εξετάσεις </w:t>
      </w:r>
      <w:r>
        <w:rPr>
          <w:rFonts w:eastAsia="Times New Roman"/>
          <w:szCs w:val="24"/>
        </w:rPr>
        <w:t>της Πιστοποίησης Αρχικής Επαγγελματικής Κατάρτισης αποφοίτων ΙΕΚ». </w:t>
      </w:r>
    </w:p>
    <w:p w14:paraId="3040C2D2" w14:textId="77777777" w:rsidR="00317D9A" w:rsidRDefault="0043635D">
      <w:pPr>
        <w:spacing w:after="0" w:line="600" w:lineRule="auto"/>
        <w:ind w:firstLine="720"/>
        <w:jc w:val="both"/>
        <w:rPr>
          <w:rFonts w:eastAsia="Times New Roman"/>
          <w:bCs/>
          <w:szCs w:val="24"/>
        </w:rPr>
      </w:pPr>
      <w:r>
        <w:rPr>
          <w:rFonts w:eastAsia="Times New Roman"/>
          <w:bCs/>
          <w:szCs w:val="24"/>
        </w:rPr>
        <w:t xml:space="preserve">Β. </w:t>
      </w:r>
      <w:r>
        <w:rPr>
          <w:rFonts w:eastAsia="Times New Roman"/>
          <w:bCs/>
          <w:szCs w:val="24"/>
        </w:rPr>
        <w:t>ΕΠΙΚΑΙΡΕΣ ΕΡΩΤΗΣΕΙΣ</w:t>
      </w:r>
      <w:r>
        <w:rPr>
          <w:rFonts w:eastAsia="Times New Roman"/>
          <w:bCs/>
          <w:szCs w:val="24"/>
        </w:rPr>
        <w:t xml:space="preserve"> Δεύτερου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του</w:t>
      </w:r>
      <w:r>
        <w:rPr>
          <w:rFonts w:eastAsia="Times New Roman"/>
          <w:bCs/>
          <w:szCs w:val="24"/>
        </w:rPr>
        <w:t xml:space="preserve"> Καν</w:t>
      </w:r>
      <w:r>
        <w:rPr>
          <w:rFonts w:eastAsia="Times New Roman"/>
          <w:bCs/>
          <w:szCs w:val="24"/>
        </w:rPr>
        <w:t>ονισμού της</w:t>
      </w:r>
      <w:r>
        <w:rPr>
          <w:rFonts w:eastAsia="Times New Roman"/>
          <w:bCs/>
          <w:szCs w:val="24"/>
        </w:rPr>
        <w:t xml:space="preserve"> Βουλής)</w:t>
      </w:r>
    </w:p>
    <w:p w14:paraId="3040C2D3" w14:textId="77777777" w:rsidR="00317D9A" w:rsidRDefault="0043635D">
      <w:pPr>
        <w:spacing w:after="0" w:line="600" w:lineRule="auto"/>
        <w:ind w:firstLine="720"/>
        <w:jc w:val="both"/>
        <w:rPr>
          <w:rFonts w:eastAsia="Times New Roman"/>
          <w:szCs w:val="24"/>
        </w:rPr>
      </w:pPr>
      <w:r>
        <w:rPr>
          <w:rFonts w:eastAsia="Times New Roman"/>
          <w:szCs w:val="24"/>
        </w:rPr>
        <w:t>1. Η με αριθμό 1461/11-9-2017 επίκαιρη ερώτηση του Βουλευτή Μαγνησίας της Νέας Δημοκρατίας κ</w:t>
      </w:r>
      <w:r>
        <w:rPr>
          <w:rFonts w:eastAsia="Times New Roman"/>
          <w:szCs w:val="24"/>
        </w:rPr>
        <w:t xml:space="preserve">. </w:t>
      </w:r>
      <w:r>
        <w:rPr>
          <w:rFonts w:eastAsia="Times New Roman"/>
          <w:bCs/>
          <w:szCs w:val="24"/>
        </w:rPr>
        <w:t xml:space="preserve">Χρήστου </w:t>
      </w:r>
      <w:proofErr w:type="spellStart"/>
      <w:r>
        <w:rPr>
          <w:rFonts w:eastAsia="Times New Roman"/>
          <w:bCs/>
          <w:szCs w:val="24"/>
        </w:rPr>
        <w:t>Μπουκώρου</w:t>
      </w:r>
      <w:proofErr w:type="spellEnd"/>
      <w:r>
        <w:rPr>
          <w:rFonts w:eastAsia="Times New Roman"/>
          <w:b/>
          <w:bCs/>
          <w:szCs w:val="24"/>
        </w:rPr>
        <w:t xml:space="preserve"> </w:t>
      </w:r>
      <w:r>
        <w:rPr>
          <w:rFonts w:eastAsia="Times New Roman"/>
          <w:szCs w:val="24"/>
        </w:rPr>
        <w:t>προς τον Υπουργό</w:t>
      </w:r>
      <w:r>
        <w:rPr>
          <w:rFonts w:eastAsia="Times New Roman"/>
          <w:b/>
          <w:bCs/>
          <w:szCs w:val="24"/>
        </w:rPr>
        <w:t xml:space="preserve"> </w:t>
      </w:r>
      <w:r>
        <w:rPr>
          <w:rFonts w:eastAsia="Times New Roman"/>
          <w:bCs/>
          <w:szCs w:val="24"/>
        </w:rPr>
        <w:t>Οικονομικών,</w:t>
      </w:r>
      <w:r>
        <w:rPr>
          <w:rFonts w:eastAsia="Times New Roman"/>
          <w:b/>
          <w:bCs/>
          <w:szCs w:val="24"/>
        </w:rPr>
        <w:t xml:space="preserve"> </w:t>
      </w:r>
      <w:r>
        <w:rPr>
          <w:rFonts w:eastAsia="Times New Roman"/>
          <w:szCs w:val="24"/>
        </w:rPr>
        <w:t xml:space="preserve">με θέμα: «Παραχώρηση </w:t>
      </w:r>
      <w:proofErr w:type="spellStart"/>
      <w:r>
        <w:rPr>
          <w:rFonts w:eastAsia="Times New Roman"/>
          <w:szCs w:val="24"/>
        </w:rPr>
        <w:t>Πανθεσσαλικού</w:t>
      </w:r>
      <w:proofErr w:type="spellEnd"/>
      <w:r>
        <w:rPr>
          <w:rFonts w:eastAsia="Times New Roman"/>
          <w:szCs w:val="24"/>
        </w:rPr>
        <w:t xml:space="preserve"> Σταδίου στο Βόλο».</w:t>
      </w:r>
    </w:p>
    <w:p w14:paraId="3040C2D4" w14:textId="77777777" w:rsidR="00317D9A" w:rsidRDefault="0043635D">
      <w:pPr>
        <w:spacing w:after="0" w:line="600" w:lineRule="auto"/>
        <w:ind w:firstLine="720"/>
        <w:jc w:val="both"/>
        <w:rPr>
          <w:rFonts w:eastAsia="Times New Roman"/>
          <w:szCs w:val="24"/>
        </w:rPr>
      </w:pPr>
      <w:r>
        <w:rPr>
          <w:rFonts w:eastAsia="Times New Roman"/>
          <w:szCs w:val="24"/>
        </w:rPr>
        <w:t>2. Η με αριθμό 1483/12-9-2017 επίκαιρη ερώτηση του Βουλευτή Ηρακλείου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Εμμανουήλ Συντυχάκη</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τη χρόνια έλλειψη ιατρικού προσωπικού στην Παιδοχειρουργική Κλινική του Πανεπιστημιακού Γενικού Νοσοκομείου Ηρακλείου (ΠΑΓΝΗ). </w:t>
      </w:r>
    </w:p>
    <w:p w14:paraId="3040C2D5" w14:textId="77777777" w:rsidR="00317D9A" w:rsidRDefault="0043635D">
      <w:pPr>
        <w:spacing w:after="0" w:line="600" w:lineRule="auto"/>
        <w:ind w:firstLine="720"/>
        <w:jc w:val="both"/>
        <w:rPr>
          <w:rFonts w:eastAsia="Times New Roman"/>
          <w:szCs w:val="24"/>
        </w:rPr>
      </w:pPr>
      <w:r>
        <w:rPr>
          <w:rFonts w:eastAsia="Times New Roman"/>
          <w:szCs w:val="24"/>
        </w:rPr>
        <w:t xml:space="preserve">3. Η με αριθμό 1443/5-9-2017 επίκαιρη ερώτηση του Βουλευτή Β΄ Αθηνών της Νέας Δημοκρατίας κ. </w:t>
      </w:r>
      <w:r>
        <w:rPr>
          <w:rFonts w:eastAsia="Times New Roman"/>
          <w:bCs/>
          <w:szCs w:val="24"/>
        </w:rPr>
        <w:t>Σπυρίδωνος-</w:t>
      </w:r>
      <w:proofErr w:type="spellStart"/>
      <w:r>
        <w:rPr>
          <w:rFonts w:eastAsia="Times New Roman"/>
          <w:bCs/>
          <w:szCs w:val="24"/>
        </w:rPr>
        <w:t>Α</w:t>
      </w:r>
      <w:r>
        <w:rPr>
          <w:rFonts w:eastAsia="Times New Roman"/>
          <w:bCs/>
          <w:szCs w:val="24"/>
        </w:rPr>
        <w:t>δ</w:t>
      </w:r>
      <w:r>
        <w:rPr>
          <w:rFonts w:eastAsia="Times New Roman"/>
          <w:bCs/>
          <w:szCs w:val="24"/>
        </w:rPr>
        <w:t>ώ</w:t>
      </w:r>
      <w:r>
        <w:rPr>
          <w:rFonts w:eastAsia="Times New Roman"/>
          <w:bCs/>
          <w:szCs w:val="24"/>
        </w:rPr>
        <w:t>νι</w:t>
      </w:r>
      <w:r>
        <w:rPr>
          <w:rFonts w:eastAsia="Times New Roman"/>
          <w:bCs/>
          <w:szCs w:val="24"/>
        </w:rPr>
        <w:t>δος</w:t>
      </w:r>
      <w:proofErr w:type="spellEnd"/>
      <w:r>
        <w:rPr>
          <w:rFonts w:eastAsia="Times New Roman"/>
          <w:bCs/>
          <w:szCs w:val="24"/>
        </w:rPr>
        <w:t xml:space="preserve"> Γεωργιάδη</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Εθνικής Άμυνας,</w:t>
      </w:r>
      <w:r>
        <w:rPr>
          <w:rFonts w:eastAsia="Times New Roman"/>
          <w:b/>
          <w:bCs/>
          <w:szCs w:val="24"/>
        </w:rPr>
        <w:t xml:space="preserve"> </w:t>
      </w:r>
      <w:r>
        <w:rPr>
          <w:rFonts w:eastAsia="Times New Roman"/>
          <w:szCs w:val="24"/>
        </w:rPr>
        <w:t xml:space="preserve">αναφορικά </w:t>
      </w:r>
      <w:r>
        <w:rPr>
          <w:rFonts w:eastAsia="Times New Roman"/>
          <w:szCs w:val="24"/>
        </w:rPr>
        <w:lastRenderedPageBreak/>
        <w:t>με το ύψος της αντικειμενικής αξίας των προς αξιοποίηση ακινήτων του Υπουργείου Εθνικής Άμυνας. </w:t>
      </w:r>
    </w:p>
    <w:p w14:paraId="3040C2D6" w14:textId="77777777" w:rsidR="00317D9A" w:rsidRDefault="0043635D">
      <w:pPr>
        <w:spacing w:after="0" w:line="600" w:lineRule="auto"/>
        <w:ind w:firstLine="720"/>
        <w:jc w:val="both"/>
        <w:rPr>
          <w:rFonts w:eastAsia="Times New Roman"/>
          <w:szCs w:val="24"/>
        </w:rPr>
      </w:pPr>
      <w:r>
        <w:rPr>
          <w:rFonts w:eastAsia="Times New Roman"/>
          <w:szCs w:val="24"/>
        </w:rPr>
        <w:t>4. Η με αριθμό 1380/30-8-2017 επίκαιρη ερώτηση της Βουλευτού Αττικής της Δημοκρατικής Συμπαράταξης ΠΑΣ</w:t>
      </w:r>
      <w:r>
        <w:rPr>
          <w:rFonts w:eastAsia="Times New Roman"/>
          <w:szCs w:val="24"/>
        </w:rPr>
        <w:t>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 xml:space="preserve">Παρασκευής </w:t>
      </w:r>
      <w:proofErr w:type="spellStart"/>
      <w:r>
        <w:rPr>
          <w:rFonts w:eastAsia="Times New Roman"/>
          <w:bCs/>
          <w:szCs w:val="24"/>
        </w:rPr>
        <w:t>Χριστοφιλοπούλου</w:t>
      </w:r>
      <w:proofErr w:type="spellEnd"/>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με θέμα: «Νοσοκομεία που </w:t>
      </w:r>
      <w:r>
        <w:rPr>
          <w:rFonts w:eastAsia="Times New Roman"/>
          <w:szCs w:val="24"/>
        </w:rPr>
        <w:t>«</w:t>
      </w:r>
      <w:r>
        <w:rPr>
          <w:rFonts w:eastAsia="Times New Roman"/>
          <w:szCs w:val="24"/>
        </w:rPr>
        <w:t>νοσούν</w:t>
      </w:r>
      <w:r>
        <w:rPr>
          <w:rFonts w:eastAsia="Times New Roman"/>
          <w:szCs w:val="24"/>
        </w:rPr>
        <w:t>»</w:t>
      </w:r>
      <w:r>
        <w:rPr>
          <w:rFonts w:eastAsia="Times New Roman"/>
          <w:szCs w:val="24"/>
        </w:rPr>
        <w:t>».</w:t>
      </w:r>
    </w:p>
    <w:p w14:paraId="3040C2D7" w14:textId="77777777" w:rsidR="00317D9A" w:rsidRDefault="0043635D">
      <w:pPr>
        <w:spacing w:after="0" w:line="600" w:lineRule="auto"/>
        <w:ind w:firstLine="720"/>
        <w:jc w:val="both"/>
        <w:rPr>
          <w:rFonts w:eastAsia="Times New Roman"/>
          <w:szCs w:val="24"/>
        </w:rPr>
      </w:pPr>
      <w:r>
        <w:rPr>
          <w:rFonts w:eastAsia="Times New Roman"/>
          <w:szCs w:val="24"/>
        </w:rPr>
        <w:t>5. Η με αριθμό 1381/1-9-2017 επίκαιρη ερώτηση του Βουλευτή Σερρών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Μιχαήλ Τζελέπη</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 xml:space="preserve">Εθνικής </w:t>
      </w:r>
      <w:r>
        <w:rPr>
          <w:rFonts w:eastAsia="Times New Roman"/>
          <w:bCs/>
          <w:szCs w:val="24"/>
        </w:rPr>
        <w:t>Άμυνας,</w:t>
      </w:r>
      <w:r>
        <w:rPr>
          <w:rFonts w:eastAsia="Times New Roman"/>
          <w:szCs w:val="24"/>
        </w:rPr>
        <w:t xml:space="preserve"> με θέμα: «Στρατόπεδα </w:t>
      </w:r>
      <w:r>
        <w:rPr>
          <w:rFonts w:eastAsia="Times New Roman"/>
          <w:szCs w:val="24"/>
        </w:rPr>
        <w:t>«</w:t>
      </w:r>
      <w:r>
        <w:rPr>
          <w:rFonts w:eastAsia="Times New Roman"/>
          <w:szCs w:val="24"/>
        </w:rPr>
        <w:t>Εμμανουήλ Παππά</w:t>
      </w:r>
      <w:r>
        <w:rPr>
          <w:rFonts w:eastAsia="Times New Roman"/>
          <w:szCs w:val="24"/>
        </w:rPr>
        <w:t xml:space="preserve">» </w:t>
      </w:r>
      <w:r>
        <w:rPr>
          <w:rFonts w:eastAsia="Times New Roman"/>
          <w:szCs w:val="24"/>
        </w:rPr>
        <w:t xml:space="preserve">και </w:t>
      </w:r>
      <w:r>
        <w:rPr>
          <w:rFonts w:eastAsia="Times New Roman"/>
          <w:szCs w:val="24"/>
        </w:rPr>
        <w:t>«</w:t>
      </w:r>
      <w:r>
        <w:rPr>
          <w:rFonts w:eastAsia="Times New Roman"/>
          <w:szCs w:val="24"/>
        </w:rPr>
        <w:t>Παπαλουκά</w:t>
      </w:r>
      <w:r>
        <w:rPr>
          <w:rFonts w:eastAsia="Times New Roman"/>
          <w:szCs w:val="24"/>
        </w:rPr>
        <w:t>»</w:t>
      </w:r>
      <w:r>
        <w:rPr>
          <w:rFonts w:eastAsia="Times New Roman"/>
          <w:szCs w:val="24"/>
        </w:rPr>
        <w:t>».</w:t>
      </w:r>
    </w:p>
    <w:p w14:paraId="3040C2D8" w14:textId="77777777" w:rsidR="00317D9A" w:rsidRDefault="0043635D">
      <w:pPr>
        <w:spacing w:after="0" w:line="600" w:lineRule="auto"/>
        <w:ind w:firstLine="720"/>
        <w:jc w:val="both"/>
        <w:rPr>
          <w:rFonts w:eastAsia="Times New Roman"/>
          <w:szCs w:val="24"/>
        </w:rPr>
      </w:pPr>
      <w:r>
        <w:rPr>
          <w:rFonts w:eastAsia="Times New Roman"/>
          <w:szCs w:val="24"/>
        </w:rPr>
        <w:t xml:space="preserve">6. Η με αριθμό 1293/21-8-2017 επίκαιρη ερώτηση του Βουλευτή Φθιώτιδας της Νέας Δημοκρατίας κ. </w:t>
      </w:r>
      <w:r>
        <w:rPr>
          <w:rFonts w:eastAsia="Times New Roman"/>
          <w:bCs/>
          <w:szCs w:val="24"/>
        </w:rPr>
        <w:t xml:space="preserve">Χρήστου </w:t>
      </w:r>
      <w:proofErr w:type="spellStart"/>
      <w:r>
        <w:rPr>
          <w:rFonts w:eastAsia="Times New Roman"/>
          <w:bCs/>
          <w:szCs w:val="24"/>
        </w:rPr>
        <w:t>Σταϊκούρα</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 xml:space="preserve">σχετικά με τη χρηματοδότηση δράσεων από προϊόντα </w:t>
      </w:r>
      <w:r>
        <w:rPr>
          <w:rFonts w:eastAsia="Times New Roman"/>
          <w:szCs w:val="24"/>
        </w:rPr>
        <w:t xml:space="preserve">εγκληματικών ενεργειών κατά του ελληνικού </w:t>
      </w:r>
      <w:r>
        <w:rPr>
          <w:rFonts w:eastAsia="Times New Roman"/>
          <w:szCs w:val="24"/>
        </w:rPr>
        <w:t>δ</w:t>
      </w:r>
      <w:r>
        <w:rPr>
          <w:rFonts w:eastAsia="Times New Roman"/>
          <w:szCs w:val="24"/>
        </w:rPr>
        <w:t>ημοσίου και διάθεση ποσού για κοινωνικούς σκοπούς. </w:t>
      </w:r>
    </w:p>
    <w:p w14:paraId="3040C2D9" w14:textId="77777777" w:rsidR="00317D9A" w:rsidRDefault="0043635D">
      <w:pPr>
        <w:spacing w:after="0" w:line="600" w:lineRule="auto"/>
        <w:ind w:firstLine="720"/>
        <w:jc w:val="both"/>
        <w:rPr>
          <w:rFonts w:eastAsia="Times New Roman"/>
          <w:szCs w:val="24"/>
        </w:rPr>
      </w:pPr>
      <w:r>
        <w:rPr>
          <w:rFonts w:eastAsia="Times New Roman"/>
          <w:szCs w:val="24"/>
        </w:rPr>
        <w:t>7. Η με αριθμό 923/1-6-2017 επίκαιρη ερώτηση του Βουλευτή Επικρατείας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w:t>
      </w:r>
      <w:r>
        <w:rPr>
          <w:rFonts w:eastAsia="Times New Roman"/>
          <w:bCs/>
          <w:szCs w:val="24"/>
        </w:rPr>
        <w:t>Χρήστου Παππά</w:t>
      </w:r>
      <w:r>
        <w:rPr>
          <w:rFonts w:eastAsia="Times New Roman"/>
          <w:szCs w:val="24"/>
        </w:rPr>
        <w:t xml:space="preserve"> προς τον Υπουργό </w:t>
      </w:r>
      <w:r>
        <w:rPr>
          <w:rFonts w:eastAsia="Times New Roman"/>
          <w:bCs/>
          <w:szCs w:val="24"/>
        </w:rPr>
        <w:t>Παιδείας, Έρευνας και Θ</w:t>
      </w:r>
      <w:r>
        <w:rPr>
          <w:rFonts w:eastAsia="Times New Roman"/>
          <w:bCs/>
          <w:szCs w:val="24"/>
        </w:rPr>
        <w:t>ρησκευμάτων,</w:t>
      </w:r>
      <w:r>
        <w:rPr>
          <w:rFonts w:eastAsia="Times New Roman"/>
          <w:b/>
          <w:bCs/>
          <w:szCs w:val="24"/>
        </w:rPr>
        <w:t xml:space="preserve"> </w:t>
      </w:r>
      <w:r>
        <w:rPr>
          <w:rFonts w:eastAsia="Times New Roman"/>
          <w:szCs w:val="24"/>
        </w:rPr>
        <w:t>με θέμα: «Εκπλήρωση του Τάματος του Έθνους».</w:t>
      </w:r>
    </w:p>
    <w:p w14:paraId="3040C2DA" w14:textId="77777777" w:rsidR="00317D9A" w:rsidRDefault="0043635D">
      <w:pPr>
        <w:spacing w:after="0" w:line="600" w:lineRule="auto"/>
        <w:ind w:firstLine="720"/>
        <w:jc w:val="both"/>
        <w:rPr>
          <w:rFonts w:eastAsia="Times New Roman"/>
          <w:szCs w:val="24"/>
        </w:rPr>
      </w:pPr>
      <w:r>
        <w:rPr>
          <w:rFonts w:eastAsia="Times New Roman"/>
          <w:bCs/>
          <w:szCs w:val="24"/>
        </w:rPr>
        <w:lastRenderedPageBreak/>
        <w:t>ΑΝΑΦΟΡΕΣ</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ΕΡΩΤΗΣΕΙΣ </w:t>
      </w:r>
      <w:r>
        <w:rPr>
          <w:rFonts w:eastAsia="Times New Roman"/>
          <w:bCs/>
          <w:szCs w:val="24"/>
        </w:rPr>
        <w:t>(Άρθρο 130 παρ</w:t>
      </w:r>
      <w:r>
        <w:rPr>
          <w:rFonts w:eastAsia="Times New Roman"/>
          <w:bCs/>
          <w:szCs w:val="24"/>
        </w:rPr>
        <w:t>άγραφος</w:t>
      </w:r>
      <w:r>
        <w:rPr>
          <w:rFonts w:eastAsia="Times New Roman"/>
          <w:bCs/>
          <w:szCs w:val="24"/>
        </w:rPr>
        <w:t xml:space="preserve"> 5</w:t>
      </w:r>
      <w:r>
        <w:rPr>
          <w:rFonts w:eastAsia="Times New Roman"/>
          <w:bCs/>
          <w:szCs w:val="24"/>
        </w:rPr>
        <w:t xml:space="preserve"> του</w:t>
      </w:r>
      <w:r>
        <w:rPr>
          <w:rFonts w:eastAsia="Times New Roman"/>
          <w:bCs/>
          <w:szCs w:val="24"/>
        </w:rPr>
        <w:t xml:space="preserve"> Καν</w:t>
      </w:r>
      <w:r>
        <w:rPr>
          <w:rFonts w:eastAsia="Times New Roman"/>
          <w:bCs/>
          <w:szCs w:val="24"/>
        </w:rPr>
        <w:t>ονισμού της</w:t>
      </w:r>
      <w:r>
        <w:rPr>
          <w:rFonts w:eastAsia="Times New Roman"/>
          <w:bCs/>
          <w:szCs w:val="24"/>
        </w:rPr>
        <w:t xml:space="preserve"> Βουλής)</w:t>
      </w:r>
    </w:p>
    <w:p w14:paraId="3040C2DB" w14:textId="77777777" w:rsidR="00317D9A" w:rsidRDefault="0043635D">
      <w:pPr>
        <w:spacing w:after="0" w:line="600" w:lineRule="auto"/>
        <w:ind w:firstLine="720"/>
        <w:jc w:val="both"/>
        <w:rPr>
          <w:rFonts w:ascii="Times New Roman" w:eastAsia="Times New Roman" w:hAnsi="Times New Roman" w:cs="Times New Roman"/>
          <w:szCs w:val="24"/>
        </w:rPr>
      </w:pPr>
      <w:r>
        <w:rPr>
          <w:rFonts w:eastAsia="Times New Roman"/>
          <w:szCs w:val="24"/>
        </w:rPr>
        <w:t xml:space="preserve">1. Η με αριθμό 6534/21-6-2017 ερώτηση του Ανεξάρτητου Βουλευτή Β΄ Αθηνών κ. </w:t>
      </w:r>
      <w:r>
        <w:rPr>
          <w:rFonts w:eastAsia="Times New Roman"/>
          <w:bCs/>
          <w:szCs w:val="24"/>
        </w:rPr>
        <w:t xml:space="preserve">Θεοχάρη </w:t>
      </w:r>
      <w:proofErr w:type="spellStart"/>
      <w:r>
        <w:rPr>
          <w:rFonts w:eastAsia="Times New Roman"/>
          <w:bCs/>
          <w:szCs w:val="24"/>
        </w:rPr>
        <w:t>Θεοχάρη</w:t>
      </w:r>
      <w:proofErr w:type="spellEnd"/>
      <w:r>
        <w:rPr>
          <w:rFonts w:eastAsia="Times New Roman"/>
          <w:b/>
          <w:bCs/>
          <w:szCs w:val="24"/>
        </w:rPr>
        <w:t xml:space="preserve"> </w:t>
      </w:r>
      <w:r>
        <w:rPr>
          <w:rFonts w:eastAsia="Times New Roman"/>
          <w:szCs w:val="24"/>
        </w:rPr>
        <w:t>προς τον Υπουργό</w:t>
      </w:r>
      <w:r>
        <w:rPr>
          <w:rFonts w:eastAsia="Times New Roman"/>
          <w:b/>
          <w:bCs/>
          <w:szCs w:val="24"/>
        </w:rPr>
        <w:t xml:space="preserve"> </w:t>
      </w:r>
      <w:r>
        <w:rPr>
          <w:rFonts w:eastAsia="Times New Roman"/>
          <w:bCs/>
          <w:szCs w:val="24"/>
        </w:rPr>
        <w:t>Παιδείας, Έρευνας</w:t>
      </w:r>
      <w:r>
        <w:rPr>
          <w:rFonts w:eastAsia="Times New Roman"/>
          <w:bCs/>
          <w:szCs w:val="24"/>
        </w:rPr>
        <w:t xml:space="preserve"> και Θρησκευμάτων,</w:t>
      </w:r>
      <w:r>
        <w:rPr>
          <w:rFonts w:eastAsia="Times New Roman"/>
          <w:b/>
          <w:bCs/>
          <w:szCs w:val="24"/>
        </w:rPr>
        <w:t xml:space="preserve"> </w:t>
      </w:r>
      <w:r>
        <w:rPr>
          <w:rFonts w:eastAsia="Times New Roman"/>
          <w:szCs w:val="24"/>
        </w:rPr>
        <w:t>με θέμα: «</w:t>
      </w:r>
      <w:proofErr w:type="spellStart"/>
      <w:r>
        <w:rPr>
          <w:rFonts w:eastAsia="Times New Roman"/>
          <w:szCs w:val="24"/>
        </w:rPr>
        <w:t>Παραβατικές</w:t>
      </w:r>
      <w:proofErr w:type="spellEnd"/>
      <w:r>
        <w:rPr>
          <w:rFonts w:eastAsia="Times New Roman"/>
          <w:szCs w:val="24"/>
        </w:rPr>
        <w:t xml:space="preserve"> Συμπεριφορές στο Αριστοτέλειο Πανεπιστήμιο Θεσσαλονίκης».</w:t>
      </w:r>
    </w:p>
    <w:p w14:paraId="3040C2DC" w14:textId="77777777" w:rsidR="00317D9A" w:rsidRDefault="0043635D">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3040C2DD" w14:textId="77777777" w:rsidR="00317D9A" w:rsidRDefault="0043635D">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3040C2DE" w14:textId="77777777" w:rsidR="00317D9A" w:rsidRDefault="0043635D">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(Δημήτριος Καμμένος): </w:t>
      </w:r>
      <w:r>
        <w:rPr>
          <w:rFonts w:eastAsia="Times New Roman" w:cs="Times New Roman"/>
          <w:szCs w:val="24"/>
        </w:rPr>
        <w:t>Με τη σ</w:t>
      </w:r>
      <w:r>
        <w:rPr>
          <w:rFonts w:eastAsia="Times New Roman" w:cs="Times New Roman"/>
          <w:szCs w:val="24"/>
        </w:rPr>
        <w:t>υναίνεση του Σώματος και ώρα 12.39</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18 Σεπτεμβρίου 2017 και ώρα 18.00΄, με αντικείμενο εργασιών του Σώματος κοινοβουλευτικό έλεγχο</w:t>
      </w:r>
      <w:r>
        <w:rPr>
          <w:rFonts w:eastAsia="Times New Roman" w:cs="Times New Roman"/>
          <w:szCs w:val="24"/>
        </w:rPr>
        <w:t>:</w:t>
      </w:r>
      <w:r>
        <w:rPr>
          <w:rFonts w:eastAsia="Times New Roman" w:cs="Times New Roman"/>
          <w:szCs w:val="24"/>
        </w:rPr>
        <w:t xml:space="preserve"> α) συζήτηση επικαίρων ερωτήσεων και β) συζήτηση </w:t>
      </w:r>
      <w:r>
        <w:rPr>
          <w:rFonts w:eastAsia="Times New Roman" w:cs="Times New Roman"/>
          <w:szCs w:val="24"/>
        </w:rPr>
        <w:t>της υπ’ αριθμ</w:t>
      </w:r>
      <w:r>
        <w:rPr>
          <w:rFonts w:eastAsia="Times New Roman" w:cs="Times New Roman"/>
          <w:szCs w:val="24"/>
        </w:rPr>
        <w:t>όν</w:t>
      </w:r>
      <w:r>
        <w:rPr>
          <w:rFonts w:eastAsia="Times New Roman" w:cs="Times New Roman"/>
          <w:szCs w:val="24"/>
        </w:rPr>
        <w:t xml:space="preserve"> 14/12/6-3-2017</w:t>
      </w:r>
      <w:r>
        <w:rPr>
          <w:rFonts w:eastAsia="Times New Roman" w:cs="Times New Roman"/>
          <w:szCs w:val="24"/>
        </w:rPr>
        <w:t xml:space="preserve"> </w:t>
      </w:r>
      <w:r w:rsidRPr="00992A02">
        <w:rPr>
          <w:rFonts w:eastAsia="Times New Roman" w:cs="Times New Roman"/>
          <w:color w:val="000000" w:themeColor="text1"/>
          <w:szCs w:val="24"/>
        </w:rPr>
        <w:t xml:space="preserve">επίκαιρης </w:t>
      </w:r>
      <w:r w:rsidRPr="00992A02">
        <w:rPr>
          <w:rFonts w:eastAsia="Times New Roman" w:cs="Times New Roman"/>
          <w:color w:val="000000" w:themeColor="text1"/>
          <w:szCs w:val="24"/>
        </w:rPr>
        <w:t>επερώτησης</w:t>
      </w:r>
      <w:r>
        <w:rPr>
          <w:rFonts w:eastAsia="Times New Roman" w:cs="Times New Roman"/>
          <w:szCs w:val="24"/>
        </w:rPr>
        <w:t xml:space="preserve">, σύμφωνα με την ημερήσια διάταξη που έχει διανεμηθεί. </w:t>
      </w:r>
    </w:p>
    <w:p w14:paraId="3040C2DF" w14:textId="77777777" w:rsidR="00317D9A" w:rsidRDefault="0043635D">
      <w:pPr>
        <w:spacing w:after="0" w:line="600" w:lineRule="auto"/>
        <w:jc w:val="both"/>
        <w:rPr>
          <w:rFonts w:eastAsia="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sectPr w:rsidR="00317D9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tNBKcjuFWwUpjIU5y3v2o7l6Yo4=" w:salt="mMPVjVYY0pu9CgpTuIMPb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D9A"/>
    <w:rsid w:val="00317D9A"/>
    <w:rsid w:val="0043635D"/>
    <w:rsid w:val="00573BF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C0D2"/>
  <w15:docId w15:val="{35D39132-A27E-4C30-B9BF-5E8359B37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10B2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10B28"/>
    <w:rPr>
      <w:rFonts w:ascii="Segoe UI" w:hAnsi="Segoe UI" w:cs="Segoe UI"/>
      <w:sz w:val="18"/>
      <w:szCs w:val="18"/>
    </w:rPr>
  </w:style>
  <w:style w:type="paragraph" w:styleId="a4">
    <w:name w:val="Revision"/>
    <w:hidden/>
    <w:uiPriority w:val="99"/>
    <w:semiHidden/>
    <w:rsid w:val="000F3D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505</MetadataID>
    <Session xmlns="641f345b-441b-4b81-9152-adc2e73ba5e1">Β´</Session>
    <Date xmlns="641f345b-441b-4b81-9152-adc2e73ba5e1">2017-09-14T21:00:00+00:00</Date>
    <Status xmlns="641f345b-441b-4b81-9152-adc2e73ba5e1">
      <Url>http://srv-sp1/praktika/Lists/Incoming_Metadata/EditForm.aspx?ID=505&amp;Source=/praktika/Recordings_Library/Forms/AllItems.aspx</Url>
      <Description>Δημοσιεύτηκε</Description>
    </Status>
    <Meeting xmlns="641f345b-441b-4b81-9152-adc2e73ba5e1">ΡΟΖ´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C5BADB-8EA2-45AE-8861-1690CCC7EB70}">
  <ds:schemaRefs>
    <ds:schemaRef ds:uri="http://purl.org/dc/dcmitype/"/>
    <ds:schemaRef ds:uri="http://purl.org/dc/elements/1.1/"/>
    <ds:schemaRef ds:uri="http://www.w3.org/XML/1998/namespace"/>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641f345b-441b-4b81-9152-adc2e73ba5e1"/>
    <ds:schemaRef ds:uri="http://schemas.microsoft.com/office/2006/metadata/properties"/>
  </ds:schemaRefs>
</ds:datastoreItem>
</file>

<file path=customXml/itemProps2.xml><?xml version="1.0" encoding="utf-8"?>
<ds:datastoreItem xmlns:ds="http://schemas.openxmlformats.org/officeDocument/2006/customXml" ds:itemID="{7575BF2C-913C-4517-9CD3-314ACE67C0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777116-5892-4180-8F17-AC268F07E6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105</Pages>
  <Words>19518</Words>
  <Characters>105401</Characters>
  <Application>Microsoft Office Word</Application>
  <DocSecurity>0</DocSecurity>
  <Lines>878</Lines>
  <Paragraphs>249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2017-09-21T10:55:00Z</dcterms:created>
  <dcterms:modified xsi:type="dcterms:W3CDTF">2017-09-21T10:55:00Z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