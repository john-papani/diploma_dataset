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E2A4D5" w14:textId="77777777" w:rsidR="000442F0" w:rsidRPr="000442F0" w:rsidRDefault="000442F0" w:rsidP="000442F0">
      <w:pPr>
        <w:spacing w:after="0" w:line="360" w:lineRule="auto"/>
        <w:rPr>
          <w:ins w:id="0" w:author="Φλούδα Χριστίνα" w:date="2018-05-08T11:49:00Z"/>
          <w:rFonts w:eastAsia="Times New Roman"/>
          <w:szCs w:val="24"/>
          <w:lang w:eastAsia="en-US"/>
        </w:rPr>
      </w:pPr>
      <w:bookmarkStart w:id="1" w:name="_GoBack"/>
      <w:bookmarkEnd w:id="1"/>
      <w:ins w:id="2" w:author="Φλούδα Χριστίνα" w:date="2018-05-08T11:49:00Z">
        <w:r w:rsidRPr="000442F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BDA3D0B" w14:textId="77777777" w:rsidR="000442F0" w:rsidRPr="000442F0" w:rsidRDefault="000442F0" w:rsidP="000442F0">
      <w:pPr>
        <w:spacing w:after="0" w:line="360" w:lineRule="auto"/>
        <w:rPr>
          <w:ins w:id="3" w:author="Φλούδα Χριστίνα" w:date="2018-05-08T11:49:00Z"/>
          <w:rFonts w:eastAsia="Times New Roman"/>
          <w:szCs w:val="24"/>
          <w:lang w:eastAsia="en-US"/>
        </w:rPr>
      </w:pPr>
    </w:p>
    <w:p w14:paraId="2E64BBA5" w14:textId="77777777" w:rsidR="000442F0" w:rsidRPr="000442F0" w:rsidRDefault="000442F0" w:rsidP="000442F0">
      <w:pPr>
        <w:spacing w:after="0" w:line="360" w:lineRule="auto"/>
        <w:rPr>
          <w:ins w:id="4" w:author="Φλούδα Χριστίνα" w:date="2018-05-08T11:49:00Z"/>
          <w:rFonts w:eastAsia="Times New Roman"/>
          <w:szCs w:val="24"/>
          <w:lang w:eastAsia="en-US"/>
        </w:rPr>
      </w:pPr>
      <w:ins w:id="5" w:author="Φλούδα Χριστίνα" w:date="2018-05-08T11:49:00Z">
        <w:r w:rsidRPr="000442F0">
          <w:rPr>
            <w:rFonts w:eastAsia="Times New Roman"/>
            <w:szCs w:val="24"/>
            <w:lang w:eastAsia="en-US"/>
          </w:rPr>
          <w:t>ΠΙΝΑΚΑΣ ΠΕΡΙΕΧΟΜΕΝΩΝ</w:t>
        </w:r>
      </w:ins>
    </w:p>
    <w:p w14:paraId="697F6B1A" w14:textId="77777777" w:rsidR="000442F0" w:rsidRPr="000442F0" w:rsidRDefault="000442F0" w:rsidP="000442F0">
      <w:pPr>
        <w:spacing w:after="0" w:line="360" w:lineRule="auto"/>
        <w:rPr>
          <w:ins w:id="6" w:author="Φλούδα Χριστίνα" w:date="2018-05-08T11:49:00Z"/>
          <w:rFonts w:eastAsia="Times New Roman"/>
          <w:szCs w:val="24"/>
          <w:lang w:eastAsia="en-US"/>
        </w:rPr>
      </w:pPr>
      <w:ins w:id="7" w:author="Φλούδα Χριστίνα" w:date="2018-05-08T11:49:00Z">
        <w:r w:rsidRPr="000442F0">
          <w:rPr>
            <w:rFonts w:eastAsia="Times New Roman"/>
            <w:szCs w:val="24"/>
            <w:lang w:eastAsia="en-US"/>
          </w:rPr>
          <w:t xml:space="preserve">ΙΖ΄ ΠΕΡΙΟΔΟΣ </w:t>
        </w:r>
      </w:ins>
    </w:p>
    <w:p w14:paraId="583CAD32" w14:textId="77777777" w:rsidR="000442F0" w:rsidRPr="000442F0" w:rsidRDefault="000442F0" w:rsidP="000442F0">
      <w:pPr>
        <w:spacing w:after="0" w:line="360" w:lineRule="auto"/>
        <w:rPr>
          <w:ins w:id="8" w:author="Φλούδα Χριστίνα" w:date="2018-05-08T11:49:00Z"/>
          <w:rFonts w:eastAsia="Times New Roman"/>
          <w:szCs w:val="24"/>
          <w:lang w:eastAsia="en-US"/>
        </w:rPr>
      </w:pPr>
      <w:ins w:id="9" w:author="Φλούδα Χριστίνα" w:date="2018-05-08T11:49:00Z">
        <w:r w:rsidRPr="000442F0">
          <w:rPr>
            <w:rFonts w:eastAsia="Times New Roman"/>
            <w:szCs w:val="24"/>
            <w:lang w:eastAsia="en-US"/>
          </w:rPr>
          <w:t>ΠΡΟΕΔΡΕΥΟΜΕΝΗΣ ΚΟΙΝΟΒΟΥΛΕΥΤΙΚΗΣ ΔΗΜΟΚΡΑΤΙΑΣ</w:t>
        </w:r>
      </w:ins>
    </w:p>
    <w:p w14:paraId="2ACD2E75" w14:textId="77777777" w:rsidR="000442F0" w:rsidRPr="000442F0" w:rsidRDefault="000442F0" w:rsidP="000442F0">
      <w:pPr>
        <w:spacing w:after="0" w:line="360" w:lineRule="auto"/>
        <w:rPr>
          <w:ins w:id="10" w:author="Φλούδα Χριστίνα" w:date="2018-05-08T11:49:00Z"/>
          <w:rFonts w:eastAsia="Times New Roman"/>
          <w:szCs w:val="24"/>
          <w:lang w:eastAsia="en-US"/>
        </w:rPr>
      </w:pPr>
      <w:ins w:id="11" w:author="Φλούδα Χριστίνα" w:date="2018-05-08T11:49:00Z">
        <w:r w:rsidRPr="000442F0">
          <w:rPr>
            <w:rFonts w:eastAsia="Times New Roman"/>
            <w:szCs w:val="24"/>
            <w:lang w:eastAsia="en-US"/>
          </w:rPr>
          <w:t>ΣΥΝΟΔΟΣ Γ΄</w:t>
        </w:r>
      </w:ins>
    </w:p>
    <w:p w14:paraId="1C7C096F" w14:textId="77777777" w:rsidR="000442F0" w:rsidRPr="000442F0" w:rsidRDefault="000442F0" w:rsidP="000442F0">
      <w:pPr>
        <w:spacing w:after="0" w:line="360" w:lineRule="auto"/>
        <w:rPr>
          <w:ins w:id="12" w:author="Φλούδα Χριστίνα" w:date="2018-05-08T11:49:00Z"/>
          <w:rFonts w:eastAsia="Times New Roman"/>
          <w:szCs w:val="24"/>
          <w:lang w:eastAsia="en-US"/>
        </w:rPr>
      </w:pPr>
    </w:p>
    <w:p w14:paraId="5D82B360" w14:textId="77777777" w:rsidR="000442F0" w:rsidRPr="000442F0" w:rsidRDefault="000442F0" w:rsidP="000442F0">
      <w:pPr>
        <w:spacing w:after="0" w:line="360" w:lineRule="auto"/>
        <w:rPr>
          <w:ins w:id="13" w:author="Φλούδα Χριστίνα" w:date="2018-05-08T11:49:00Z"/>
          <w:rFonts w:eastAsia="Times New Roman"/>
          <w:szCs w:val="24"/>
          <w:lang w:eastAsia="en-US"/>
        </w:rPr>
      </w:pPr>
      <w:ins w:id="14" w:author="Φλούδα Χριστίνα" w:date="2018-05-08T11:49:00Z">
        <w:r w:rsidRPr="000442F0">
          <w:rPr>
            <w:rFonts w:eastAsia="Times New Roman"/>
            <w:szCs w:val="24"/>
            <w:lang w:eastAsia="en-US"/>
          </w:rPr>
          <w:t>ΣΥΝΕΔΡΙΑΣΗ ΡΣΤ΄</w:t>
        </w:r>
      </w:ins>
    </w:p>
    <w:p w14:paraId="7A2851B9" w14:textId="77777777" w:rsidR="000442F0" w:rsidRPr="000442F0" w:rsidRDefault="000442F0" w:rsidP="000442F0">
      <w:pPr>
        <w:spacing w:after="0" w:line="360" w:lineRule="auto"/>
        <w:rPr>
          <w:ins w:id="15" w:author="Φλούδα Χριστίνα" w:date="2018-05-08T11:49:00Z"/>
          <w:rFonts w:eastAsia="Times New Roman"/>
          <w:szCs w:val="24"/>
          <w:lang w:eastAsia="en-US"/>
        </w:rPr>
      </w:pPr>
      <w:ins w:id="16" w:author="Φλούδα Χριστίνα" w:date="2018-05-08T11:49:00Z">
        <w:r w:rsidRPr="000442F0">
          <w:rPr>
            <w:rFonts w:eastAsia="Times New Roman"/>
            <w:szCs w:val="24"/>
            <w:lang w:eastAsia="en-US"/>
          </w:rPr>
          <w:t>Παρασκευή  27 Απριλίου 2018</w:t>
        </w:r>
      </w:ins>
    </w:p>
    <w:p w14:paraId="77D41CF7" w14:textId="77777777" w:rsidR="000442F0" w:rsidRPr="000442F0" w:rsidRDefault="000442F0" w:rsidP="000442F0">
      <w:pPr>
        <w:spacing w:after="0" w:line="360" w:lineRule="auto"/>
        <w:rPr>
          <w:ins w:id="17" w:author="Φλούδα Χριστίνα" w:date="2018-05-08T11:49:00Z"/>
          <w:rFonts w:eastAsia="Times New Roman"/>
          <w:szCs w:val="24"/>
          <w:lang w:eastAsia="en-US"/>
        </w:rPr>
      </w:pPr>
    </w:p>
    <w:p w14:paraId="1F682C30" w14:textId="77777777" w:rsidR="000442F0" w:rsidRPr="000442F0" w:rsidRDefault="000442F0" w:rsidP="000442F0">
      <w:pPr>
        <w:spacing w:after="0" w:line="360" w:lineRule="auto"/>
        <w:rPr>
          <w:ins w:id="18" w:author="Φλούδα Χριστίνα" w:date="2018-05-08T11:49:00Z"/>
          <w:rFonts w:eastAsia="Times New Roman"/>
          <w:szCs w:val="24"/>
          <w:lang w:eastAsia="en-US"/>
        </w:rPr>
      </w:pPr>
      <w:ins w:id="19" w:author="Φλούδα Χριστίνα" w:date="2018-05-08T11:49:00Z">
        <w:r w:rsidRPr="000442F0">
          <w:rPr>
            <w:rFonts w:eastAsia="Times New Roman"/>
            <w:szCs w:val="24"/>
            <w:lang w:eastAsia="en-US"/>
          </w:rPr>
          <w:t>ΘΕΜΑΤΑ</w:t>
        </w:r>
      </w:ins>
    </w:p>
    <w:p w14:paraId="7A73FC09" w14:textId="77777777" w:rsidR="000442F0" w:rsidRPr="000442F0" w:rsidRDefault="000442F0" w:rsidP="000442F0">
      <w:pPr>
        <w:spacing w:after="0" w:line="360" w:lineRule="auto"/>
        <w:rPr>
          <w:ins w:id="20" w:author="Φλούδα Χριστίνα" w:date="2018-05-08T11:49:00Z"/>
          <w:rFonts w:eastAsia="Times New Roman"/>
          <w:szCs w:val="24"/>
          <w:lang w:eastAsia="en-US"/>
        </w:rPr>
      </w:pPr>
      <w:ins w:id="21" w:author="Φλούδα Χριστίνα" w:date="2018-05-08T11:49:00Z">
        <w:r w:rsidRPr="000442F0">
          <w:rPr>
            <w:rFonts w:eastAsia="Times New Roman"/>
            <w:szCs w:val="24"/>
            <w:lang w:eastAsia="en-US"/>
          </w:rPr>
          <w:t xml:space="preserve"> </w:t>
        </w:r>
        <w:r w:rsidRPr="000442F0">
          <w:rPr>
            <w:rFonts w:eastAsia="Times New Roman"/>
            <w:szCs w:val="24"/>
            <w:lang w:eastAsia="en-US"/>
          </w:rPr>
          <w:br/>
          <w:t xml:space="preserve">Α. ΕΙΔΙΚΑ ΘΕΜΑΤΑ </w:t>
        </w:r>
        <w:r w:rsidRPr="000442F0">
          <w:rPr>
            <w:rFonts w:eastAsia="Times New Roman"/>
            <w:szCs w:val="24"/>
            <w:lang w:eastAsia="en-US"/>
          </w:rPr>
          <w:br/>
          <w:t xml:space="preserve">1. Ανακοινώνεται επιστολή του Βουλευτή κ. Γεωργίου </w:t>
        </w:r>
        <w:proofErr w:type="spellStart"/>
        <w:r w:rsidRPr="000442F0">
          <w:rPr>
            <w:rFonts w:eastAsia="Times New Roman"/>
            <w:szCs w:val="24"/>
            <w:lang w:eastAsia="en-US"/>
          </w:rPr>
          <w:t>Κατσιαντώνη</w:t>
        </w:r>
        <w:proofErr w:type="spellEnd"/>
        <w:r w:rsidRPr="000442F0">
          <w:rPr>
            <w:rFonts w:eastAsia="Times New Roman"/>
            <w:szCs w:val="24"/>
            <w:lang w:eastAsia="en-US"/>
          </w:rPr>
          <w:t xml:space="preserve">, με την οποία μας γνωστοποιεί ότι δεν ανήκει πλέον στην Κοινοβουλευτική Ομάδα της  Ένωσης Κεντρώων και παραμένει Ανεξάρτητος Βουλευτής, σελ. </w:t>
        </w:r>
        <w:r w:rsidRPr="000442F0">
          <w:rPr>
            <w:rFonts w:eastAsia="Times New Roman"/>
            <w:szCs w:val="24"/>
            <w:lang w:eastAsia="en-US"/>
          </w:rPr>
          <w:br/>
          <w:t xml:space="preserve">2.  Έγκριση παράτασης της λειτουργίας της Διακομματικής Κοινοβουλευτικής Επιτροπής για το Δημογραφικό, που έχει συσταθεί στις 22-5-2017, σύμφωνα με τα άρθρα 44 και 45 του Κανονισμού της Βουλής και για την οποία η Ολομέλεια της Βουλής έχει ορίσει προθεσμία υποβολής της  Έκθεσής της την 30η Απριλίου 2018, μέχρι το τέλος των εργασιών της Γ’ Συνόδου της ΙΖ’ Περιόδου, σελ. </w:t>
        </w:r>
        <w:r w:rsidRPr="000442F0">
          <w:rPr>
            <w:rFonts w:eastAsia="Times New Roman"/>
            <w:szCs w:val="24"/>
            <w:lang w:eastAsia="en-US"/>
          </w:rPr>
          <w:br/>
          <w:t xml:space="preserve">3. Επί διαδικαστικού θέματος, σελ. </w:t>
        </w:r>
        <w:r w:rsidRPr="000442F0">
          <w:rPr>
            <w:rFonts w:eastAsia="Times New Roman"/>
            <w:szCs w:val="24"/>
            <w:lang w:eastAsia="en-US"/>
          </w:rPr>
          <w:br/>
          <w:t xml:space="preserve"> </w:t>
        </w:r>
        <w:r w:rsidRPr="000442F0">
          <w:rPr>
            <w:rFonts w:eastAsia="Times New Roman"/>
            <w:szCs w:val="24"/>
            <w:lang w:eastAsia="en-US"/>
          </w:rPr>
          <w:br/>
          <w:t xml:space="preserve">Β. ΚΟΙΝΟΒΟΥΛΕΥΤΙΚΟΣ ΕΛΕΓΧΟΣ </w:t>
        </w:r>
        <w:r w:rsidRPr="000442F0">
          <w:rPr>
            <w:rFonts w:eastAsia="Times New Roman"/>
            <w:szCs w:val="24"/>
            <w:lang w:eastAsia="en-US"/>
          </w:rPr>
          <w:br/>
          <w:t xml:space="preserve">1. Ανακοίνωση αναφορών, σελ. </w:t>
        </w:r>
        <w:r w:rsidRPr="000442F0">
          <w:rPr>
            <w:rFonts w:eastAsia="Times New Roman"/>
            <w:szCs w:val="24"/>
            <w:lang w:eastAsia="en-US"/>
          </w:rPr>
          <w:br/>
          <w:t xml:space="preserve">2. Ανακοίνωση του δελτίου επικαίρων ερωτήσεων της Δευτέρας 30 Απριλίου 2018, σελ. </w:t>
        </w:r>
        <w:r w:rsidRPr="000442F0">
          <w:rPr>
            <w:rFonts w:eastAsia="Times New Roman"/>
            <w:szCs w:val="24"/>
            <w:lang w:eastAsia="en-US"/>
          </w:rPr>
          <w:br/>
          <w:t>3. Συζήτηση επικαίρων ερωτήσεων:</w:t>
        </w:r>
        <w:r w:rsidRPr="000442F0">
          <w:rPr>
            <w:rFonts w:eastAsia="Times New Roman"/>
            <w:szCs w:val="24"/>
            <w:lang w:eastAsia="en-US"/>
          </w:rPr>
          <w:br/>
          <w:t xml:space="preserve">    α) Προς τον Υπουργό Οικονομίας και Ανάπτυξης:</w:t>
        </w:r>
        <w:r w:rsidRPr="000442F0">
          <w:rPr>
            <w:rFonts w:eastAsia="Times New Roman"/>
            <w:szCs w:val="24"/>
            <w:lang w:eastAsia="en-US"/>
          </w:rPr>
          <w:br/>
          <w:t xml:space="preserve">        i. με θέμα: «Παταγώδης αποτυχία του εξωδικαστικού συμβιβασμού», σελ. </w:t>
        </w:r>
        <w:r w:rsidRPr="000442F0">
          <w:rPr>
            <w:rFonts w:eastAsia="Times New Roman"/>
            <w:szCs w:val="24"/>
            <w:lang w:eastAsia="en-US"/>
          </w:rPr>
          <w:br/>
          <w:t xml:space="preserve">        </w:t>
        </w:r>
        <w:proofErr w:type="spellStart"/>
        <w:r w:rsidRPr="000442F0">
          <w:rPr>
            <w:rFonts w:eastAsia="Times New Roman"/>
            <w:szCs w:val="24"/>
            <w:lang w:eastAsia="en-US"/>
          </w:rPr>
          <w:t>ii</w:t>
        </w:r>
        <w:proofErr w:type="spellEnd"/>
        <w:r w:rsidRPr="000442F0">
          <w:rPr>
            <w:rFonts w:eastAsia="Times New Roman"/>
            <w:szCs w:val="24"/>
            <w:lang w:eastAsia="en-US"/>
          </w:rPr>
          <w:t xml:space="preserve">. σχετικά με τη συνεισφορά του Δημοσίου στην κάλυψη μέρους της οφειλής φυσικών προσώπων δανειοληπτών στεγαστικών δανείων και την ανάγκη επέκτασης της συνεισφοράς και στους εγγυητές, σελ. </w:t>
        </w:r>
        <w:r w:rsidRPr="000442F0">
          <w:rPr>
            <w:rFonts w:eastAsia="Times New Roman"/>
            <w:szCs w:val="24"/>
            <w:lang w:eastAsia="en-US"/>
          </w:rPr>
          <w:br/>
          <w:t xml:space="preserve">    β) Προς τον Υπουργό Περιβάλλοντος και Ενέργειας με θέμα: «Σοβαρή ανησυχία στην Αχαΐα για τα μέτρα αντιμετώπισης του φαινομένου των μεδουσών στον Πατραϊκό κόλπο», σελ. </w:t>
        </w:r>
        <w:r w:rsidRPr="000442F0">
          <w:rPr>
            <w:rFonts w:eastAsia="Times New Roman"/>
            <w:szCs w:val="24"/>
            <w:lang w:eastAsia="en-US"/>
          </w:rPr>
          <w:br/>
          <w:t xml:space="preserve">    γ) Προς τον Υπουργό Οικονομίας και Ανάπτυξης:</w:t>
        </w:r>
        <w:r w:rsidRPr="000442F0">
          <w:rPr>
            <w:rFonts w:eastAsia="Times New Roman"/>
            <w:szCs w:val="24"/>
            <w:lang w:eastAsia="en-US"/>
          </w:rPr>
          <w:br/>
          <w:t xml:space="preserve">        i. με θέμα: «Βιωσιμότητα του Εργοστασίου της Ελληνικής Βιομηχανίας Ζάχαρης της Ορεστιάδας», σελ. </w:t>
        </w:r>
        <w:r w:rsidRPr="000442F0">
          <w:rPr>
            <w:rFonts w:eastAsia="Times New Roman"/>
            <w:szCs w:val="24"/>
            <w:lang w:eastAsia="en-US"/>
          </w:rPr>
          <w:br/>
          <w:t xml:space="preserve">        </w:t>
        </w:r>
        <w:proofErr w:type="spellStart"/>
        <w:r w:rsidRPr="000442F0">
          <w:rPr>
            <w:rFonts w:eastAsia="Times New Roman"/>
            <w:szCs w:val="24"/>
            <w:lang w:eastAsia="en-US"/>
          </w:rPr>
          <w:t>ii</w:t>
        </w:r>
        <w:proofErr w:type="spellEnd"/>
        <w:r w:rsidRPr="000442F0">
          <w:rPr>
            <w:rFonts w:eastAsia="Times New Roman"/>
            <w:szCs w:val="24"/>
            <w:lang w:eastAsia="en-US"/>
          </w:rPr>
          <w:t xml:space="preserve">. με θέμα: «Πορεία Προγράμματος Διασυνοριακής Συνεργασίας </w:t>
        </w:r>
        <w:proofErr w:type="spellStart"/>
        <w:r w:rsidRPr="000442F0">
          <w:rPr>
            <w:rFonts w:eastAsia="Times New Roman"/>
            <w:szCs w:val="24"/>
            <w:lang w:eastAsia="en-US"/>
          </w:rPr>
          <w:t>Interreg</w:t>
        </w:r>
        <w:proofErr w:type="spellEnd"/>
        <w:r w:rsidRPr="000442F0">
          <w:rPr>
            <w:rFonts w:eastAsia="Times New Roman"/>
            <w:szCs w:val="24"/>
            <w:lang w:eastAsia="en-US"/>
          </w:rPr>
          <w:t xml:space="preserve"> Ελλάδας - Ιταλίας (2014-2020) ως προς τον Δήμο Παξών», σελ. </w:t>
        </w:r>
        <w:r w:rsidRPr="000442F0">
          <w:rPr>
            <w:rFonts w:eastAsia="Times New Roman"/>
            <w:szCs w:val="24"/>
            <w:lang w:eastAsia="en-US"/>
          </w:rPr>
          <w:br/>
          <w:t xml:space="preserve"> </w:t>
        </w:r>
        <w:r w:rsidRPr="000442F0">
          <w:rPr>
            <w:rFonts w:eastAsia="Times New Roman"/>
            <w:szCs w:val="24"/>
            <w:lang w:eastAsia="en-US"/>
          </w:rPr>
          <w:br/>
          <w:t xml:space="preserve">Γ. ΝΟΜΟΘΕΤΙΚΗ ΕΡΓΑΣΙΑ </w:t>
        </w:r>
        <w:r w:rsidRPr="000442F0">
          <w:rPr>
            <w:rFonts w:eastAsia="Times New Roman"/>
            <w:szCs w:val="24"/>
            <w:lang w:eastAsia="en-US"/>
          </w:rPr>
          <w:br/>
          <w:t>Κατάθεση Εκθέσεως Διαρκούς Επιτροπής:</w:t>
        </w:r>
      </w:ins>
    </w:p>
    <w:p w14:paraId="4E98D3DD" w14:textId="77777777" w:rsidR="000442F0" w:rsidRPr="000442F0" w:rsidRDefault="000442F0" w:rsidP="000442F0">
      <w:pPr>
        <w:spacing w:after="0" w:line="360" w:lineRule="auto"/>
        <w:rPr>
          <w:ins w:id="22" w:author="Φλούδα Χριστίνα" w:date="2018-05-08T11:49:00Z"/>
          <w:rFonts w:eastAsia="Times New Roman"/>
          <w:szCs w:val="24"/>
          <w:lang w:eastAsia="en-US"/>
        </w:rPr>
      </w:pPr>
      <w:ins w:id="23" w:author="Φλούδα Χριστίνα" w:date="2018-05-08T11:49:00Z">
        <w:r w:rsidRPr="000442F0">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«Ενσωμάτωση στην ελληνική νομοθεσία της Οδηγίας 2015/2366/ΕΕ για τις υπηρεσίες πληρωμών και άλλες διατάξεις», σελ. </w:t>
        </w:r>
        <w:r w:rsidRPr="000442F0">
          <w:rPr>
            <w:rFonts w:eastAsia="Times New Roman"/>
            <w:szCs w:val="24"/>
            <w:lang w:eastAsia="en-US"/>
          </w:rPr>
          <w:br/>
          <w:t xml:space="preserve"> </w:t>
        </w:r>
        <w:r w:rsidRPr="000442F0">
          <w:rPr>
            <w:rFonts w:eastAsia="Times New Roman"/>
            <w:szCs w:val="24"/>
            <w:lang w:eastAsia="en-US"/>
          </w:rPr>
          <w:br/>
          <w:t>ΠΡΟΕΔΡΕΥΩΝ</w:t>
        </w:r>
      </w:ins>
    </w:p>
    <w:p w14:paraId="5804A305" w14:textId="77777777" w:rsidR="000442F0" w:rsidRPr="000442F0" w:rsidRDefault="000442F0" w:rsidP="000442F0">
      <w:pPr>
        <w:spacing w:after="0" w:line="360" w:lineRule="auto"/>
        <w:rPr>
          <w:ins w:id="24" w:author="Φλούδα Χριστίνα" w:date="2018-05-08T11:49:00Z"/>
          <w:rFonts w:eastAsia="Times New Roman"/>
          <w:szCs w:val="24"/>
          <w:lang w:eastAsia="en-US"/>
        </w:rPr>
      </w:pPr>
      <w:ins w:id="25" w:author="Φλούδα Χριστίνα" w:date="2018-05-08T11:49:00Z">
        <w:r w:rsidRPr="000442F0">
          <w:rPr>
            <w:rFonts w:eastAsia="Times New Roman"/>
            <w:szCs w:val="24"/>
            <w:lang w:eastAsia="en-US"/>
          </w:rPr>
          <w:t>ΚΑΜΜΕΝΟΣ Δ. , σελ.</w:t>
        </w:r>
        <w:r w:rsidRPr="000442F0">
          <w:rPr>
            <w:rFonts w:eastAsia="Times New Roman"/>
            <w:szCs w:val="24"/>
            <w:lang w:eastAsia="en-US"/>
          </w:rPr>
          <w:br/>
        </w:r>
      </w:ins>
    </w:p>
    <w:p w14:paraId="44EED992" w14:textId="77777777" w:rsidR="000442F0" w:rsidRPr="000442F0" w:rsidRDefault="000442F0" w:rsidP="000442F0">
      <w:pPr>
        <w:spacing w:after="0" w:line="360" w:lineRule="auto"/>
        <w:rPr>
          <w:ins w:id="26" w:author="Φλούδα Χριστίνα" w:date="2018-05-08T11:49:00Z"/>
          <w:rFonts w:eastAsia="Times New Roman"/>
          <w:szCs w:val="24"/>
          <w:lang w:eastAsia="en-US"/>
        </w:rPr>
      </w:pPr>
    </w:p>
    <w:p w14:paraId="1A1D9F51" w14:textId="77777777" w:rsidR="000442F0" w:rsidRPr="000442F0" w:rsidRDefault="000442F0" w:rsidP="000442F0">
      <w:pPr>
        <w:spacing w:after="0" w:line="360" w:lineRule="auto"/>
        <w:rPr>
          <w:ins w:id="27" w:author="Φλούδα Χριστίνα" w:date="2018-05-08T11:49:00Z"/>
          <w:rFonts w:eastAsia="Times New Roman"/>
          <w:szCs w:val="24"/>
          <w:lang w:eastAsia="en-US"/>
        </w:rPr>
      </w:pPr>
      <w:ins w:id="28" w:author="Φλούδα Χριστίνα" w:date="2018-05-08T11:49:00Z">
        <w:r w:rsidRPr="000442F0">
          <w:rPr>
            <w:rFonts w:eastAsia="Times New Roman"/>
            <w:szCs w:val="24"/>
            <w:lang w:eastAsia="en-US"/>
          </w:rPr>
          <w:t>ΟΜΙΛΗΤΕΣ</w:t>
        </w:r>
      </w:ins>
    </w:p>
    <w:p w14:paraId="265841D7" w14:textId="7D75A1C4" w:rsidR="000442F0" w:rsidRDefault="000442F0" w:rsidP="000442F0">
      <w:pPr>
        <w:spacing w:line="600" w:lineRule="auto"/>
        <w:ind w:firstLine="720"/>
        <w:jc w:val="center"/>
        <w:rPr>
          <w:ins w:id="29" w:author="Φλούδα Χριστίνα" w:date="2018-05-08T11:49:00Z"/>
          <w:rFonts w:eastAsia="Times New Roman" w:cs="Times New Roman"/>
          <w:szCs w:val="24"/>
        </w:rPr>
      </w:pPr>
      <w:ins w:id="30" w:author="Φλούδα Χριστίνα" w:date="2018-05-08T11:49:00Z">
        <w:r w:rsidRPr="000442F0">
          <w:rPr>
            <w:rFonts w:eastAsia="Times New Roman"/>
            <w:szCs w:val="24"/>
            <w:lang w:eastAsia="en-US"/>
          </w:rPr>
          <w:br/>
          <w:t>Α. Επί διαδικαστικού θέματος:</w:t>
        </w:r>
        <w:r w:rsidRPr="000442F0">
          <w:rPr>
            <w:rFonts w:eastAsia="Times New Roman"/>
            <w:szCs w:val="24"/>
            <w:lang w:eastAsia="en-US"/>
          </w:rPr>
          <w:br/>
          <w:t>ΚΑΜΜΕΝΟΣ Δ. , σελ.</w:t>
        </w:r>
        <w:r w:rsidRPr="000442F0">
          <w:rPr>
            <w:rFonts w:eastAsia="Times New Roman"/>
            <w:szCs w:val="24"/>
            <w:lang w:eastAsia="en-US"/>
          </w:rPr>
          <w:br/>
        </w:r>
        <w:r w:rsidRPr="000442F0">
          <w:rPr>
            <w:rFonts w:eastAsia="Times New Roman"/>
            <w:szCs w:val="24"/>
            <w:lang w:eastAsia="en-US"/>
          </w:rPr>
          <w:br/>
          <w:t>Β. Επί των επικαίρων ερωτήσεων:</w:t>
        </w:r>
        <w:r w:rsidRPr="000442F0">
          <w:rPr>
            <w:rFonts w:eastAsia="Times New Roman"/>
            <w:szCs w:val="24"/>
            <w:lang w:eastAsia="en-US"/>
          </w:rPr>
          <w:br/>
          <w:t>ΔΗΜΟΣΧΑΚΗΣ Α. , σελ.</w:t>
        </w:r>
        <w:r w:rsidRPr="000442F0">
          <w:rPr>
            <w:rFonts w:eastAsia="Times New Roman"/>
            <w:szCs w:val="24"/>
            <w:lang w:eastAsia="en-US"/>
          </w:rPr>
          <w:br/>
          <w:t>ΔΡΑΓΑΣΑΚΗΣ Ι. , σελ.</w:t>
        </w:r>
        <w:r w:rsidRPr="000442F0">
          <w:rPr>
            <w:rFonts w:eastAsia="Times New Roman"/>
            <w:szCs w:val="24"/>
            <w:lang w:eastAsia="en-US"/>
          </w:rPr>
          <w:br/>
          <w:t>ΚΑΡΡΑΣ Γ. , σελ.</w:t>
        </w:r>
        <w:r w:rsidRPr="000442F0">
          <w:rPr>
            <w:rFonts w:eastAsia="Times New Roman"/>
            <w:szCs w:val="24"/>
            <w:lang w:eastAsia="en-US"/>
          </w:rPr>
          <w:br/>
          <w:t>ΛΟΒΕΡΔΟΣ Α. , σελ.</w:t>
        </w:r>
        <w:r w:rsidRPr="000442F0">
          <w:rPr>
            <w:rFonts w:eastAsia="Times New Roman"/>
            <w:szCs w:val="24"/>
            <w:lang w:eastAsia="en-US"/>
          </w:rPr>
          <w:br/>
          <w:t>ΜΠΑΚΟΓΙΑΝΝΗ Θ. , σελ.</w:t>
        </w:r>
        <w:r w:rsidRPr="000442F0">
          <w:rPr>
            <w:rFonts w:eastAsia="Times New Roman"/>
            <w:szCs w:val="24"/>
            <w:lang w:eastAsia="en-US"/>
          </w:rPr>
          <w:br/>
          <w:t>ΠΑΠΑΘΕΟΔΩΡΟΥ Θ. , σελ.</w:t>
        </w:r>
        <w:r w:rsidRPr="000442F0">
          <w:rPr>
            <w:rFonts w:eastAsia="Times New Roman"/>
            <w:szCs w:val="24"/>
            <w:lang w:eastAsia="en-US"/>
          </w:rPr>
          <w:br/>
          <w:t>ΦΑΜΕΛΛΟΣ Σ. , σελ.</w:t>
        </w:r>
        <w:r w:rsidRPr="000442F0">
          <w:rPr>
            <w:rFonts w:eastAsia="Times New Roman"/>
            <w:szCs w:val="24"/>
            <w:lang w:eastAsia="en-US"/>
          </w:rPr>
          <w:br/>
          <w:t>ΧΑΡΙΤΣΗΣ Α. , σελ.</w:t>
        </w:r>
        <w:r w:rsidRPr="000442F0">
          <w:rPr>
            <w:rFonts w:eastAsia="Times New Roman"/>
            <w:szCs w:val="24"/>
            <w:lang w:eastAsia="en-US"/>
          </w:rPr>
          <w:br/>
        </w:r>
        <w:r w:rsidRPr="000442F0">
          <w:rPr>
            <w:rFonts w:eastAsia="Times New Roman"/>
            <w:szCs w:val="24"/>
            <w:lang w:eastAsia="en-US"/>
          </w:rPr>
          <w:br/>
          <w:t>ΠΑΡΕΜΒΑΣΕΙΣ:</w:t>
        </w:r>
        <w:r w:rsidRPr="000442F0">
          <w:rPr>
            <w:rFonts w:eastAsia="Times New Roman"/>
            <w:szCs w:val="24"/>
            <w:lang w:eastAsia="en-US"/>
          </w:rPr>
          <w:br/>
          <w:t>ΚΑΜΜΕΝΟΣ Δ. , σελ.</w:t>
        </w:r>
        <w:r w:rsidRPr="000442F0">
          <w:rPr>
            <w:rFonts w:eastAsia="Times New Roman"/>
            <w:szCs w:val="24"/>
            <w:lang w:eastAsia="en-US"/>
          </w:rPr>
          <w:br/>
        </w:r>
      </w:ins>
    </w:p>
    <w:p w14:paraId="10E53D18" w14:textId="3DB00FBB" w:rsidR="00645EF7" w:rsidRDefault="000442F0">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10E53D19" w14:textId="77777777" w:rsidR="00645EF7" w:rsidRDefault="000442F0">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10E53D1A" w14:textId="77777777" w:rsidR="00645EF7" w:rsidRDefault="000442F0">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0E53D1B" w14:textId="77777777" w:rsidR="00645EF7" w:rsidRDefault="000442F0">
      <w:pPr>
        <w:spacing w:line="600" w:lineRule="auto"/>
        <w:ind w:firstLine="720"/>
        <w:jc w:val="center"/>
        <w:rPr>
          <w:rFonts w:eastAsia="Times New Roman" w:cs="Times New Roman"/>
          <w:szCs w:val="24"/>
        </w:rPr>
      </w:pPr>
      <w:r>
        <w:rPr>
          <w:rFonts w:eastAsia="Times New Roman" w:cs="Times New Roman"/>
          <w:szCs w:val="24"/>
        </w:rPr>
        <w:t>ΣΥΝΟΔΟΣ Γ΄</w:t>
      </w:r>
    </w:p>
    <w:p w14:paraId="10E53D1C" w14:textId="77777777" w:rsidR="00645EF7" w:rsidRDefault="000442F0">
      <w:pPr>
        <w:spacing w:line="600" w:lineRule="auto"/>
        <w:ind w:firstLine="720"/>
        <w:jc w:val="center"/>
        <w:rPr>
          <w:rFonts w:eastAsia="Times New Roman" w:cs="Times New Roman"/>
          <w:szCs w:val="24"/>
        </w:rPr>
      </w:pPr>
      <w:r>
        <w:rPr>
          <w:rFonts w:eastAsia="Times New Roman" w:cs="Times New Roman"/>
          <w:szCs w:val="24"/>
        </w:rPr>
        <w:t>ΣΥΝΕΔΡΙΑΣΗ Ρ</w:t>
      </w:r>
      <w:r>
        <w:rPr>
          <w:rFonts w:eastAsia="Times New Roman" w:cs="Times New Roman"/>
          <w:szCs w:val="24"/>
        </w:rPr>
        <w:t>ΣΤ</w:t>
      </w:r>
      <w:r>
        <w:rPr>
          <w:rFonts w:eastAsia="Times New Roman" w:cs="Times New Roman"/>
          <w:szCs w:val="24"/>
        </w:rPr>
        <w:t>΄</w:t>
      </w:r>
    </w:p>
    <w:p w14:paraId="10E53D1D" w14:textId="77777777" w:rsidR="00645EF7" w:rsidRDefault="000442F0">
      <w:pPr>
        <w:spacing w:line="600" w:lineRule="auto"/>
        <w:ind w:firstLine="720"/>
        <w:jc w:val="center"/>
        <w:rPr>
          <w:rFonts w:eastAsia="Times New Roman" w:cs="Times New Roman"/>
          <w:szCs w:val="24"/>
        </w:rPr>
      </w:pPr>
      <w:r>
        <w:rPr>
          <w:rFonts w:eastAsia="Times New Roman" w:cs="Times New Roman"/>
          <w:szCs w:val="24"/>
        </w:rPr>
        <w:t>Παρασκευή 27 Απριλίου 2018</w:t>
      </w:r>
    </w:p>
    <w:p w14:paraId="10E53D1E"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Αθήνα, σήμερα στις 27 Απριλίου 2018, ημέρα Παρασκευή και ώρα 10.11΄</w:t>
      </w:r>
      <w:r>
        <w:rPr>
          <w:rFonts w:eastAsia="Times New Roman" w:cs="Times New Roman"/>
          <w:szCs w:val="24"/>
        </w:rPr>
        <w:t>,</w:t>
      </w:r>
      <w:r>
        <w:rPr>
          <w:rFonts w:eastAsia="Times New Roman" w:cs="Times New Roman"/>
          <w:szCs w:val="24"/>
        </w:rPr>
        <w:t xml:space="preserve"> συνήλθε στην Αίθουσα της Γερουσίας του Βουλευτηρίου η Βουλή σε ολομέλεια για να συνεδριάσει υπό την προεδρία του Η΄ Αντιπροέδρου αυτής κ. </w:t>
      </w:r>
      <w:r w:rsidRPr="000A7415">
        <w:rPr>
          <w:rFonts w:eastAsia="Times New Roman" w:cs="Times New Roman"/>
          <w:b/>
          <w:szCs w:val="24"/>
        </w:rPr>
        <w:t>ΔΗΜΗΤΡΙΟΥ ΚΑΜΜΕΝΟΥ</w:t>
      </w:r>
      <w:r>
        <w:rPr>
          <w:rFonts w:eastAsia="Times New Roman" w:cs="Times New Roman"/>
          <w:szCs w:val="24"/>
        </w:rPr>
        <w:t>.</w:t>
      </w:r>
    </w:p>
    <w:p w14:paraId="10E53D1F"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(Δημήτριος Καμμένος): </w:t>
      </w:r>
      <w:r>
        <w:rPr>
          <w:rFonts w:eastAsia="Times New Roman" w:cs="Times New Roman"/>
          <w:szCs w:val="24"/>
        </w:rPr>
        <w:t>Κυρίες και κύριοι συνάδελφοι, αρχίζει η συνεδρίαση.</w:t>
      </w:r>
    </w:p>
    <w:p w14:paraId="10E53D20"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Παρακαλείται</w:t>
      </w:r>
      <w:r>
        <w:rPr>
          <w:rFonts w:eastAsia="Times New Roman" w:cs="Times New Roman"/>
          <w:szCs w:val="24"/>
        </w:rPr>
        <w:t xml:space="preserve"> η κυρία Γραμματέας να ανακοινώσει τις αναφορές προς το Σώμα. </w:t>
      </w:r>
    </w:p>
    <w:p w14:paraId="10E53D21"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 xml:space="preserve"> (Ανακοινώνονται προς το Σώμα από τη Γραμματέα της Βουλής κ</w:t>
      </w:r>
      <w:r w:rsidRPr="005A69A0">
        <w:rPr>
          <w:rFonts w:eastAsia="Times New Roman" w:cs="Times New Roman"/>
          <w:szCs w:val="24"/>
        </w:rPr>
        <w:t>.</w:t>
      </w:r>
      <w:r>
        <w:rPr>
          <w:rFonts w:eastAsia="Times New Roman" w:cs="Times New Roman"/>
          <w:szCs w:val="24"/>
        </w:rPr>
        <w:t xml:space="preserve"> Αναστασία </w:t>
      </w:r>
      <w:proofErr w:type="spellStart"/>
      <w:r>
        <w:rPr>
          <w:rFonts w:eastAsia="Times New Roman" w:cs="Times New Roman"/>
          <w:szCs w:val="24"/>
        </w:rPr>
        <w:t>Γκαρά</w:t>
      </w:r>
      <w:proofErr w:type="spellEnd"/>
      <w:r>
        <w:rPr>
          <w:rFonts w:eastAsia="Times New Roman" w:cs="Times New Roman"/>
          <w:szCs w:val="24"/>
        </w:rPr>
        <w:t xml:space="preserve">, Βουλευτή Έβρου, τα ακόλουθα: </w:t>
      </w:r>
    </w:p>
    <w:p w14:paraId="10E53D2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Α. ΚΑΤΑΘΕΣΗ ΑΝΑΦΟΡΩΝ </w:t>
      </w:r>
    </w:p>
    <w:p w14:paraId="10E53D23" w14:textId="77777777" w:rsidR="00645EF7" w:rsidRDefault="000442F0">
      <w:pPr>
        <w:spacing w:line="600" w:lineRule="auto"/>
        <w:ind w:firstLine="720"/>
        <w:jc w:val="center"/>
        <w:rPr>
          <w:rFonts w:eastAsia="Times New Roman" w:cs="Times New Roman"/>
          <w:color w:val="FF0000"/>
          <w:szCs w:val="24"/>
        </w:rPr>
      </w:pPr>
      <w:r w:rsidRPr="006D18F0">
        <w:rPr>
          <w:rFonts w:eastAsia="Times New Roman" w:cs="Times New Roman"/>
          <w:color w:val="FF0000"/>
          <w:szCs w:val="24"/>
        </w:rPr>
        <w:t>(</w:t>
      </w:r>
      <w:r w:rsidRPr="006D18F0">
        <w:rPr>
          <w:rFonts w:eastAsia="Times New Roman" w:cs="Times New Roman"/>
          <w:color w:val="FF0000"/>
          <w:szCs w:val="24"/>
        </w:rPr>
        <w:t>ΝΑ Μ</w:t>
      </w:r>
      <w:r w:rsidRPr="006D18F0">
        <w:rPr>
          <w:rFonts w:eastAsia="Times New Roman" w:cs="Times New Roman"/>
          <w:color w:val="FF0000"/>
          <w:szCs w:val="24"/>
        </w:rPr>
        <w:t>ΠΕΙ</w:t>
      </w:r>
      <w:r w:rsidRPr="006D18F0">
        <w:rPr>
          <w:rFonts w:eastAsia="Times New Roman" w:cs="Times New Roman"/>
          <w:color w:val="FF0000"/>
          <w:szCs w:val="24"/>
        </w:rPr>
        <w:t xml:space="preserve"> Η </w:t>
      </w:r>
      <w:r w:rsidRPr="006D18F0">
        <w:rPr>
          <w:rFonts w:eastAsia="Times New Roman" w:cs="Times New Roman"/>
          <w:color w:val="FF0000"/>
          <w:szCs w:val="24"/>
        </w:rPr>
        <w:t>ΣΕΛ.2α</w:t>
      </w:r>
      <w:r w:rsidRPr="006D18F0">
        <w:rPr>
          <w:rFonts w:eastAsia="Times New Roman" w:cs="Times New Roman"/>
          <w:color w:val="FF0000"/>
          <w:szCs w:val="24"/>
        </w:rPr>
        <w:t>)</w:t>
      </w:r>
    </w:p>
    <w:p w14:paraId="10E53D2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Β. ΑΠΑΝΤΗΣΕΙΣ ΥΠΟΥΡΓΩΝ ΣΕ ΕΡΩΤΗΣΕΙΣ </w:t>
      </w:r>
      <w:r>
        <w:rPr>
          <w:rFonts w:eastAsia="Times New Roman" w:cs="Times New Roman"/>
          <w:szCs w:val="24"/>
        </w:rPr>
        <w:t>ΒΟΥΛΕΥΤΩΝ</w:t>
      </w:r>
    </w:p>
    <w:p w14:paraId="10E53D25" w14:textId="77777777" w:rsidR="00645EF7" w:rsidRDefault="000442F0">
      <w:pPr>
        <w:spacing w:line="600" w:lineRule="auto"/>
        <w:ind w:firstLine="720"/>
        <w:jc w:val="center"/>
        <w:rPr>
          <w:rFonts w:eastAsia="Times New Roman" w:cs="Times New Roman"/>
          <w:color w:val="FF0000"/>
          <w:szCs w:val="24"/>
        </w:rPr>
      </w:pPr>
      <w:r w:rsidRPr="006D18F0">
        <w:rPr>
          <w:rFonts w:eastAsia="Times New Roman" w:cs="Times New Roman"/>
          <w:color w:val="FF0000"/>
          <w:szCs w:val="24"/>
        </w:rPr>
        <w:t>(ΝΑ ΜΠΕΙ Η ΣΕΛ 2</w:t>
      </w:r>
      <w:r w:rsidRPr="006D18F0">
        <w:rPr>
          <w:rFonts w:eastAsia="Times New Roman" w:cs="Times New Roman"/>
          <w:color w:val="FF0000"/>
          <w:szCs w:val="24"/>
        </w:rPr>
        <w:t>β)</w:t>
      </w:r>
    </w:p>
    <w:p w14:paraId="10E53D26" w14:textId="77777777" w:rsidR="00645EF7" w:rsidRDefault="000442F0">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10E53D27" w14:textId="77777777" w:rsidR="00645EF7" w:rsidRDefault="000442F0">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Κυρίες και κύριοι συνάδελφοι, εισερχόμαστε στη συζήτηση των </w:t>
      </w:r>
    </w:p>
    <w:p w14:paraId="10E53D28" w14:textId="77777777" w:rsidR="00645EF7" w:rsidRDefault="000442F0">
      <w:pPr>
        <w:spacing w:line="600" w:lineRule="auto"/>
        <w:ind w:firstLine="720"/>
        <w:jc w:val="center"/>
        <w:rPr>
          <w:rFonts w:eastAsia="Times New Roman"/>
          <w:b/>
          <w:bCs/>
          <w:szCs w:val="24"/>
        </w:rPr>
      </w:pPr>
      <w:r>
        <w:rPr>
          <w:rFonts w:eastAsia="Times New Roman"/>
          <w:b/>
          <w:bCs/>
          <w:szCs w:val="24"/>
        </w:rPr>
        <w:t>ΕΠΙΚΑΙΡΩΝ ΕΡΩΤΗΣΕΩΝ</w:t>
      </w:r>
    </w:p>
    <w:p w14:paraId="10E53D29" w14:textId="77777777" w:rsidR="00645EF7" w:rsidRDefault="000442F0">
      <w:pPr>
        <w:spacing w:line="600" w:lineRule="auto"/>
        <w:ind w:firstLine="720"/>
        <w:jc w:val="both"/>
        <w:rPr>
          <w:rFonts w:eastAsia="Times New Roman"/>
          <w:bCs/>
          <w:szCs w:val="24"/>
        </w:rPr>
      </w:pPr>
      <w:r>
        <w:rPr>
          <w:rFonts w:eastAsia="Times New Roman"/>
          <w:bCs/>
          <w:szCs w:val="24"/>
        </w:rPr>
        <w:t>Δύο είναι οι ερωτήσεις</w:t>
      </w:r>
      <w:r>
        <w:rPr>
          <w:rFonts w:eastAsia="Times New Roman"/>
          <w:bCs/>
          <w:szCs w:val="24"/>
        </w:rPr>
        <w:t>,</w:t>
      </w:r>
      <w:r>
        <w:rPr>
          <w:rFonts w:eastAsia="Times New Roman"/>
          <w:bCs/>
          <w:szCs w:val="24"/>
        </w:rPr>
        <w:t xml:space="preserve"> στις οποίες θα απαντήσει ο Υπουργός Οικονομίας και Ανάπτυξης κ. Δραγασάκ</w:t>
      </w:r>
      <w:r>
        <w:rPr>
          <w:rFonts w:eastAsia="Times New Roman"/>
          <w:bCs/>
          <w:szCs w:val="24"/>
        </w:rPr>
        <w:t>ης.</w:t>
      </w:r>
    </w:p>
    <w:p w14:paraId="10E53D2A" w14:textId="77777777" w:rsidR="00645EF7" w:rsidRDefault="000442F0">
      <w:pPr>
        <w:spacing w:line="600" w:lineRule="auto"/>
        <w:ind w:firstLine="720"/>
        <w:jc w:val="both"/>
        <w:rPr>
          <w:rFonts w:eastAsia="Times New Roman" w:cs="Times New Roman"/>
          <w:szCs w:val="24"/>
        </w:rPr>
      </w:pPr>
      <w:r>
        <w:rPr>
          <w:rFonts w:eastAsia="Times New Roman"/>
          <w:bCs/>
          <w:szCs w:val="24"/>
        </w:rPr>
        <w:lastRenderedPageBreak/>
        <w:t>Πρώτ</w:t>
      </w:r>
      <w:r>
        <w:rPr>
          <w:rFonts w:eastAsia="Times New Roman"/>
          <w:bCs/>
          <w:szCs w:val="24"/>
        </w:rPr>
        <w:t>α</w:t>
      </w:r>
      <w:r>
        <w:rPr>
          <w:rFonts w:eastAsia="Times New Roman"/>
          <w:bCs/>
          <w:szCs w:val="24"/>
        </w:rPr>
        <w:t xml:space="preserve"> θα συζητηθεί η</w:t>
      </w:r>
      <w:r>
        <w:rPr>
          <w:rFonts w:eastAsia="Times New Roman" w:cs="Times New Roman"/>
          <w:szCs w:val="24"/>
        </w:rPr>
        <w:t xml:space="preserve"> </w:t>
      </w:r>
      <w:r>
        <w:rPr>
          <w:rFonts w:eastAsia="Times New Roman" w:cs="Times New Roman"/>
          <w:szCs w:val="24"/>
        </w:rPr>
        <w:t xml:space="preserve">δεύτερη </w:t>
      </w:r>
      <w:r>
        <w:rPr>
          <w:rFonts w:eastAsia="Times New Roman" w:cs="Times New Roman"/>
          <w:szCs w:val="24"/>
        </w:rPr>
        <w:t>με αριθμό 1543/24-4-2018 επίκαιρη ερώτηση της Βουλευτού Α΄ Αθηνών της Νέας Δημοκρατίας κ</w:t>
      </w:r>
      <w:r>
        <w:rPr>
          <w:rFonts w:eastAsia="Times New Roman" w:cs="Times New Roman"/>
          <w:szCs w:val="24"/>
        </w:rPr>
        <w:t>.</w:t>
      </w:r>
      <w:r>
        <w:rPr>
          <w:rFonts w:eastAsia="Times New Roman" w:cs="Times New Roman"/>
          <w:b/>
          <w:bCs/>
          <w:szCs w:val="24"/>
        </w:rPr>
        <w:t xml:space="preserve"> </w:t>
      </w:r>
      <w:r>
        <w:rPr>
          <w:rFonts w:eastAsia="Times New Roman" w:cs="Times New Roman"/>
          <w:bCs/>
          <w:szCs w:val="24"/>
        </w:rPr>
        <w:t>Θεοδώρας</w:t>
      </w:r>
      <w:r>
        <w:rPr>
          <w:rFonts w:eastAsia="Times New Roman" w:cs="Times New Roman"/>
          <w:szCs w:val="24"/>
        </w:rPr>
        <w:t xml:space="preserve"> </w:t>
      </w:r>
      <w:r>
        <w:rPr>
          <w:rFonts w:eastAsia="Times New Roman" w:cs="Times New Roman"/>
          <w:bCs/>
          <w:szCs w:val="24"/>
        </w:rPr>
        <w:t>Μπακογιάννη,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Οικονομίας και Ανάπτυξης,</w:t>
      </w:r>
      <w:r>
        <w:rPr>
          <w:rFonts w:eastAsia="Times New Roman" w:cs="Times New Roman"/>
          <w:szCs w:val="24"/>
        </w:rPr>
        <w:t xml:space="preserve"> με θέμα: «Παταγώδης αποτυχία του εξωδικαστικού συμβιβασμού». </w:t>
      </w:r>
    </w:p>
    <w:p w14:paraId="10E53D2B"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λόγο έχει η κ</w:t>
      </w:r>
      <w:r>
        <w:rPr>
          <w:rFonts w:eastAsia="Times New Roman" w:cs="Times New Roman"/>
          <w:szCs w:val="24"/>
        </w:rPr>
        <w:t>.</w:t>
      </w:r>
      <w:r>
        <w:rPr>
          <w:rFonts w:eastAsia="Times New Roman" w:cs="Times New Roman"/>
          <w:szCs w:val="24"/>
        </w:rPr>
        <w:t xml:space="preserve"> Μπακογιάννη για </w:t>
      </w:r>
      <w:r>
        <w:rPr>
          <w:rFonts w:eastAsia="Times New Roman" w:cs="Times New Roman"/>
          <w:szCs w:val="24"/>
        </w:rPr>
        <w:t xml:space="preserve">δύο λεπτά </w:t>
      </w:r>
      <w:r>
        <w:rPr>
          <w:rFonts w:eastAsia="Times New Roman" w:cs="Times New Roman"/>
          <w:szCs w:val="24"/>
        </w:rPr>
        <w:t xml:space="preserve">για την </w:t>
      </w:r>
      <w:proofErr w:type="spellStart"/>
      <w:r>
        <w:rPr>
          <w:rFonts w:eastAsia="Times New Roman" w:cs="Times New Roman"/>
          <w:szCs w:val="24"/>
        </w:rPr>
        <w:t>πρωτολογία</w:t>
      </w:r>
      <w:proofErr w:type="spellEnd"/>
      <w:r>
        <w:rPr>
          <w:rFonts w:eastAsia="Times New Roman" w:cs="Times New Roman"/>
          <w:szCs w:val="24"/>
        </w:rPr>
        <w:t xml:space="preserve"> της.</w:t>
      </w:r>
    </w:p>
    <w:p w14:paraId="10E53D2C"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Καλημέρα, κύριε Πρόεδρε.</w:t>
      </w:r>
    </w:p>
    <w:p w14:paraId="10E53D2D"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Καλημέρα, κύριε Υπουργέ. Να εκφράσω τη χαρά μου</w:t>
      </w:r>
      <w:r>
        <w:rPr>
          <w:rFonts w:eastAsia="Times New Roman" w:cs="Times New Roman"/>
          <w:szCs w:val="24"/>
        </w:rPr>
        <w:t>,</w:t>
      </w:r>
      <w:r>
        <w:rPr>
          <w:rFonts w:eastAsia="Times New Roman" w:cs="Times New Roman"/>
          <w:szCs w:val="24"/>
        </w:rPr>
        <w:t xml:space="preserve"> γιατί μετά από έναν χρόνο</w:t>
      </w:r>
      <w:r>
        <w:rPr>
          <w:rFonts w:eastAsia="Times New Roman" w:cs="Times New Roman"/>
          <w:szCs w:val="24"/>
        </w:rPr>
        <w:t>,</w:t>
      </w:r>
      <w:r>
        <w:rPr>
          <w:rFonts w:eastAsia="Times New Roman" w:cs="Times New Roman"/>
          <w:szCs w:val="24"/>
        </w:rPr>
        <w:t xml:space="preserve"> προσέρχεται η Κυβέρνηση να απαντήσει σε ερώτησή μας. Κατόπιν τούτου, </w:t>
      </w:r>
      <w:r>
        <w:rPr>
          <w:rFonts w:eastAsia="Times New Roman" w:cs="Times New Roman"/>
          <w:szCs w:val="24"/>
        </w:rPr>
        <w:t>δεν θα σας θυμίσω τις προεκλογικές υποσχέσεις περί σεισάχθειας, αλλά θα αναφερθώ κατευθείαν στο νομοσχέδιο.</w:t>
      </w:r>
    </w:p>
    <w:p w14:paraId="10E53D2E"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Φέρατε ένα νομοσχέδιο με καθυστέρηση δύο ετών, υποσχόμενοι ότι θα δώσετε οικονομική ανάσα στους οφειλέτες. Από την αρχή</w:t>
      </w:r>
      <w:r>
        <w:rPr>
          <w:rFonts w:eastAsia="Times New Roman" w:cs="Times New Roman"/>
          <w:szCs w:val="24"/>
        </w:rPr>
        <w:t>,</w:t>
      </w:r>
      <w:r>
        <w:rPr>
          <w:rFonts w:eastAsia="Times New Roman" w:cs="Times New Roman"/>
          <w:szCs w:val="24"/>
        </w:rPr>
        <w:t xml:space="preserve"> η Νέα Δημοκρατία σάς είχε α</w:t>
      </w:r>
      <w:r>
        <w:rPr>
          <w:rFonts w:eastAsia="Times New Roman" w:cs="Times New Roman"/>
          <w:szCs w:val="24"/>
        </w:rPr>
        <w:t>ναδεί</w:t>
      </w:r>
      <w:r>
        <w:rPr>
          <w:rFonts w:eastAsia="Times New Roman" w:cs="Times New Roman"/>
          <w:szCs w:val="24"/>
        </w:rPr>
        <w:lastRenderedPageBreak/>
        <w:t xml:space="preserve">ξει την ανεπάρκεια του νόμου, ο οποίος, με τις αναρίθμητες γραφειοκρατικές του διατάξεις, καταντούσε δικαστικός και όχι συμβιβασμός, οδηγώντας, τελικώς, το σύνολο των επιχειρήσεων στα δικαστήρια. </w:t>
      </w:r>
    </w:p>
    <w:p w14:paraId="10E53D2F"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Δυστυχώς, επιβεβαιωθήκαμε. Σύμφωνα με την Ειδική Γραμμ</w:t>
      </w:r>
      <w:r>
        <w:rPr>
          <w:rFonts w:eastAsia="Times New Roman" w:cs="Times New Roman"/>
          <w:szCs w:val="24"/>
        </w:rPr>
        <w:t>ατεία Διαχείρισης Ιδιωτικού Χρέους</w:t>
      </w:r>
      <w:r>
        <w:rPr>
          <w:rFonts w:eastAsia="Times New Roman" w:cs="Times New Roman"/>
          <w:szCs w:val="24"/>
        </w:rPr>
        <w:t>,</w:t>
      </w:r>
      <w:r>
        <w:rPr>
          <w:rFonts w:eastAsia="Times New Roman" w:cs="Times New Roman"/>
          <w:szCs w:val="24"/>
        </w:rPr>
        <w:t xml:space="preserve"> μέχρι τον Μάρτιο έχουν ξεκινήσει τη διαδικασία αίτησης υπαγωγής </w:t>
      </w:r>
      <w:r>
        <w:rPr>
          <w:rFonts w:eastAsia="Times New Roman" w:cs="Times New Roman"/>
          <w:szCs w:val="24"/>
        </w:rPr>
        <w:t>είκοσι εννέα χιλιάδες τριακόσιες εβδομήντα πέντε</w:t>
      </w:r>
      <w:r>
        <w:rPr>
          <w:rFonts w:eastAsia="Times New Roman" w:cs="Times New Roman"/>
          <w:szCs w:val="24"/>
        </w:rPr>
        <w:t xml:space="preserve"> επιχειρήσεις. Από αυτές</w:t>
      </w:r>
      <w:r>
        <w:rPr>
          <w:rFonts w:eastAsia="Times New Roman" w:cs="Times New Roman"/>
          <w:szCs w:val="24"/>
        </w:rPr>
        <w:t>,</w:t>
      </w:r>
      <w:r>
        <w:rPr>
          <w:rFonts w:eastAsia="Times New Roman" w:cs="Times New Roman"/>
          <w:szCs w:val="24"/>
        </w:rPr>
        <w:t xml:space="preserve"> μόλις </w:t>
      </w:r>
      <w:r>
        <w:rPr>
          <w:rFonts w:eastAsia="Times New Roman" w:cs="Times New Roman"/>
          <w:szCs w:val="24"/>
        </w:rPr>
        <w:t xml:space="preserve">δέκα χιλιάδες τριακόσιες πενήντα δύο </w:t>
      </w:r>
      <w:r>
        <w:rPr>
          <w:rFonts w:eastAsia="Times New Roman" w:cs="Times New Roman"/>
          <w:szCs w:val="24"/>
        </w:rPr>
        <w:t>έχουν καλύψει τα πρώτα βήματα. Τελικώς,</w:t>
      </w:r>
      <w:r>
        <w:rPr>
          <w:rFonts w:eastAsia="Times New Roman" w:cs="Times New Roman"/>
          <w:szCs w:val="24"/>
        </w:rPr>
        <w:t xml:space="preserve"> οριστικά έχουν υποβληθεί </w:t>
      </w:r>
      <w:r>
        <w:rPr>
          <w:rFonts w:eastAsia="Times New Roman" w:cs="Times New Roman"/>
          <w:szCs w:val="24"/>
        </w:rPr>
        <w:t xml:space="preserve">επτακόσιες εξήντα τέσσερις </w:t>
      </w:r>
      <w:r>
        <w:rPr>
          <w:rFonts w:eastAsia="Times New Roman" w:cs="Times New Roman"/>
          <w:szCs w:val="24"/>
        </w:rPr>
        <w:t xml:space="preserve">αιτήσεις. Ο κ. Παπαδημητρίου μας είχε πει </w:t>
      </w:r>
      <w:r>
        <w:rPr>
          <w:rFonts w:eastAsia="Times New Roman" w:cs="Times New Roman"/>
          <w:szCs w:val="24"/>
        </w:rPr>
        <w:t>τριακόσιες χιλιάδες</w:t>
      </w:r>
      <w:r>
        <w:rPr>
          <w:rFonts w:eastAsia="Times New Roman" w:cs="Times New Roman"/>
          <w:szCs w:val="24"/>
        </w:rPr>
        <w:t>. Από αυτές τις χιλιάδες επιχειρήσεις, μόλις είκοσι τρεις κατόρθωσαν να ρυθμίσουν τις οφειλές τους. Επιβεβαιώνεται στην πράξη ότι πρόκειται γι</w:t>
      </w:r>
      <w:r>
        <w:rPr>
          <w:rFonts w:eastAsia="Times New Roman" w:cs="Times New Roman"/>
          <w:szCs w:val="24"/>
        </w:rPr>
        <w:t xml:space="preserve">α μια εξαιρετικά χρονοβόρα διαδικασία. </w:t>
      </w:r>
    </w:p>
    <w:p w14:paraId="10E53D30"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Ακόμα και ο ίδιος ο Ειδικός Γραμματέας Διαχείρισης Ιδιωτικού Χρέους, κ. Φώτης </w:t>
      </w:r>
      <w:proofErr w:type="spellStart"/>
      <w:r>
        <w:rPr>
          <w:rFonts w:eastAsia="Times New Roman" w:cs="Times New Roman"/>
          <w:szCs w:val="24"/>
        </w:rPr>
        <w:t>Κουρμούσης</w:t>
      </w:r>
      <w:proofErr w:type="spellEnd"/>
      <w:r>
        <w:rPr>
          <w:rFonts w:eastAsia="Times New Roman" w:cs="Times New Roman"/>
          <w:szCs w:val="24"/>
        </w:rPr>
        <w:t>, ο οποίος κάνει μια ειλικρινή προσπάθεια</w:t>
      </w:r>
      <w:r>
        <w:rPr>
          <w:rFonts w:eastAsia="Times New Roman" w:cs="Times New Roman"/>
          <w:szCs w:val="24"/>
        </w:rPr>
        <w:t>,</w:t>
      </w:r>
      <w:r>
        <w:rPr>
          <w:rFonts w:eastAsia="Times New Roman" w:cs="Times New Roman"/>
          <w:szCs w:val="24"/>
        </w:rPr>
        <w:t xml:space="preserve"> απ’ ό,τι μαθαίνω</w:t>
      </w:r>
      <w:r>
        <w:rPr>
          <w:rFonts w:eastAsia="Times New Roman" w:cs="Times New Roman"/>
          <w:szCs w:val="24"/>
        </w:rPr>
        <w:t>,</w:t>
      </w:r>
      <w:r>
        <w:rPr>
          <w:rFonts w:eastAsia="Times New Roman" w:cs="Times New Roman"/>
          <w:szCs w:val="24"/>
        </w:rPr>
        <w:t xml:space="preserve"> και τον οποίο αφήσατε τελικώς μόνο του με τρεις υπαλλήλους, χαρακτή</w:t>
      </w:r>
      <w:r>
        <w:rPr>
          <w:rFonts w:eastAsia="Times New Roman" w:cs="Times New Roman"/>
          <w:szCs w:val="24"/>
        </w:rPr>
        <w:t>ρισε τη διαδικασία μαρτύριο.</w:t>
      </w:r>
    </w:p>
    <w:p w14:paraId="10E53D31"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w:t>
      </w:r>
      <w:r>
        <w:rPr>
          <w:rFonts w:eastAsia="Times New Roman" w:cs="Times New Roman"/>
          <w:szCs w:val="24"/>
        </w:rPr>
        <w:t>,</w:t>
      </w:r>
      <w:r>
        <w:rPr>
          <w:rFonts w:eastAsia="Times New Roman" w:cs="Times New Roman"/>
          <w:szCs w:val="24"/>
        </w:rPr>
        <w:t xml:space="preserve"> από την αρχή</w:t>
      </w:r>
      <w:r>
        <w:rPr>
          <w:rFonts w:eastAsia="Times New Roman" w:cs="Times New Roman"/>
          <w:szCs w:val="24"/>
        </w:rPr>
        <w:t>,</w:t>
      </w:r>
      <w:r>
        <w:rPr>
          <w:rFonts w:eastAsia="Times New Roman" w:cs="Times New Roman"/>
          <w:szCs w:val="24"/>
        </w:rPr>
        <w:t xml:space="preserve"> είχε αντιπροτείνει μια αυτοματοποιημένη και πραγματικά εξωδικαστική διαδικασία. Δεν ήταν τυχαία η απόφασή μας να καταψηφίσουμε το νομοσχέδιο, το οποίο</w:t>
      </w:r>
      <w:r>
        <w:rPr>
          <w:rFonts w:eastAsia="Times New Roman" w:cs="Times New Roman"/>
          <w:szCs w:val="24"/>
        </w:rPr>
        <w:t>,</w:t>
      </w:r>
      <w:r>
        <w:rPr>
          <w:rFonts w:eastAsia="Times New Roman" w:cs="Times New Roman"/>
          <w:szCs w:val="24"/>
        </w:rPr>
        <w:t xml:space="preserve"> αντί να λύνει προβλήματα, τελικώς δημιουργε</w:t>
      </w:r>
      <w:r>
        <w:rPr>
          <w:rFonts w:eastAsia="Times New Roman" w:cs="Times New Roman"/>
          <w:szCs w:val="24"/>
        </w:rPr>
        <w:t>ί νέα.</w:t>
      </w:r>
    </w:p>
    <w:p w14:paraId="10E53D3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Πρώτον, κύριε Υπουργέ, απαιτείται πληθώρα δικαιολογητικών. </w:t>
      </w:r>
    </w:p>
    <w:p w14:paraId="10E53D33"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Δεύτερον, αν για μια υπόθεση δεν υπάρχει ομοφωνία των πιστωτών, παραπέμπεται αναγκαστικά στη δικαιοσύνη. </w:t>
      </w:r>
    </w:p>
    <w:p w14:paraId="10E53D3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Και τρίτον, η διαδικασία επεκτείνεται σε κάθε είδους οφειλή και μέχρι να </w:t>
      </w:r>
      <w:r>
        <w:rPr>
          <w:rFonts w:eastAsia="Times New Roman" w:cs="Times New Roman"/>
          <w:szCs w:val="24"/>
        </w:rPr>
        <w:t>επιβεβαιωθούν όλες αυτές οι οφειλές, απαιτούνται μήνες.</w:t>
      </w:r>
    </w:p>
    <w:p w14:paraId="10E53D35"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Κύριε Υπουργέ, στις 20 Απριλίου δημοσιεύσατε προκήρυξη για τη στελέχωση της αρμόδιας Ειδικής Γραμματείας. Μέχρι στιγμής</w:t>
      </w:r>
      <w:r>
        <w:rPr>
          <w:rFonts w:eastAsia="Times New Roman" w:cs="Times New Roman"/>
          <w:szCs w:val="24"/>
        </w:rPr>
        <w:t>,</w:t>
      </w:r>
      <w:r>
        <w:rPr>
          <w:rFonts w:eastAsia="Times New Roman" w:cs="Times New Roman"/>
          <w:szCs w:val="24"/>
        </w:rPr>
        <w:t xml:space="preserve"> αυτή η Γραμματεία, έναν χρόνο μετά από την ψήφιση του νομοσχεδίου, δεν έχει </w:t>
      </w:r>
      <w:r>
        <w:rPr>
          <w:rFonts w:eastAsia="Times New Roman" w:cs="Times New Roman"/>
          <w:szCs w:val="24"/>
        </w:rPr>
        <w:t xml:space="preserve">ούτε προσωπικό ούτε μπορεί να λειτουργήσει. </w:t>
      </w:r>
    </w:p>
    <w:p w14:paraId="10E53D36"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Σας ερωτώ, λοιπόν: Αντιλαμβάνεστε τη σοβαρότητα της καταστάσεως; Αντιλαμβάνεστε ότι αυτές οι επιχειρήσεις έχουν γονατίσει; Αντιλαμβάνεστε ότι πρέπει κάτι να γίνει και αυτό το κάτι πρέπει να γίνει πάρα πολύ γρήγο</w:t>
      </w:r>
      <w:r>
        <w:rPr>
          <w:rFonts w:eastAsia="Times New Roman" w:cs="Times New Roman"/>
          <w:szCs w:val="24"/>
        </w:rPr>
        <w:t>ρα, έτσι ώστε να μπορέσουν αυτοί οι επιχειρηματίες να έχουν μία ελπίδα</w:t>
      </w:r>
      <w:r>
        <w:rPr>
          <w:rFonts w:eastAsia="Times New Roman" w:cs="Times New Roman"/>
          <w:szCs w:val="24"/>
        </w:rPr>
        <w:t>,</w:t>
      </w:r>
      <w:r>
        <w:rPr>
          <w:rFonts w:eastAsia="Times New Roman" w:cs="Times New Roman"/>
          <w:szCs w:val="24"/>
        </w:rPr>
        <w:t xml:space="preserve"> να μπορέσουν να ξαναμπούν στην οικονομική διαδικασία;</w:t>
      </w:r>
    </w:p>
    <w:p w14:paraId="10E53D37"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την κ</w:t>
      </w:r>
      <w:r>
        <w:rPr>
          <w:rFonts w:eastAsia="Times New Roman" w:cs="Times New Roman"/>
          <w:szCs w:val="24"/>
        </w:rPr>
        <w:t>.</w:t>
      </w:r>
      <w:r>
        <w:rPr>
          <w:rFonts w:eastAsia="Times New Roman" w:cs="Times New Roman"/>
          <w:szCs w:val="24"/>
        </w:rPr>
        <w:t xml:space="preserve"> Μπακογιάννη.</w:t>
      </w:r>
    </w:p>
    <w:p w14:paraId="10E53D38"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την απάντησή του.</w:t>
      </w:r>
    </w:p>
    <w:p w14:paraId="10E53D39"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ΔΡΑΓΑΣΑΚΗΣ (Αντιπρόεδρος της Κυβέρνησης-Υπουργός Οικονομίας και Ανάπτυξης):</w:t>
      </w:r>
      <w:r>
        <w:rPr>
          <w:rFonts w:eastAsia="Times New Roman" w:cs="Times New Roman"/>
          <w:szCs w:val="24"/>
        </w:rPr>
        <w:t xml:space="preserve"> Κυρία Μπακογιάννη, η ρητορική σας είναι στα όρια της πρόκλησης.</w:t>
      </w:r>
    </w:p>
    <w:p w14:paraId="10E53D3A"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ΘΕΟΔΩΡΑ (ΝΤΟΡΑ) ΜΠΑΚΟΓΙΑΝΝΗ:</w:t>
      </w:r>
      <w:r>
        <w:rPr>
          <w:rFonts w:eastAsia="Times New Roman" w:cs="Times New Roman"/>
          <w:szCs w:val="24"/>
        </w:rPr>
        <w:t xml:space="preserve"> Ε, όχι και πρόκλησης.</w:t>
      </w:r>
    </w:p>
    <w:p w14:paraId="10E53D3B"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lastRenderedPageBreak/>
        <w:t>ΙΩΑΝΝΗΣ ΔΡΑΓΑΣΑΚΗΣ (Αντιπρόεδρος της Κυβέρνησης</w:t>
      </w:r>
      <w:r>
        <w:rPr>
          <w:rFonts w:eastAsia="Times New Roman" w:cs="Times New Roman"/>
          <w:b/>
          <w:szCs w:val="24"/>
        </w:rPr>
        <w:t xml:space="preserve"> και </w:t>
      </w:r>
      <w:r>
        <w:rPr>
          <w:rFonts w:eastAsia="Times New Roman" w:cs="Times New Roman"/>
          <w:b/>
          <w:szCs w:val="24"/>
        </w:rPr>
        <w:t>Υπουργός Οικο</w:t>
      </w:r>
      <w:r>
        <w:rPr>
          <w:rFonts w:eastAsia="Times New Roman" w:cs="Times New Roman"/>
          <w:b/>
          <w:szCs w:val="24"/>
        </w:rPr>
        <w:t>νομίας και Ανάπτυξης):</w:t>
      </w:r>
      <w:r>
        <w:rPr>
          <w:rFonts w:eastAsia="Times New Roman" w:cs="Times New Roman"/>
          <w:szCs w:val="24"/>
        </w:rPr>
        <w:t xml:space="preserve"> Όμως, είμαι βέβαιος ότι από άποψη ουσίας</w:t>
      </w:r>
      <w:r>
        <w:rPr>
          <w:rFonts w:eastAsia="Times New Roman" w:cs="Times New Roman"/>
          <w:szCs w:val="24"/>
        </w:rPr>
        <w:t>,</w:t>
      </w:r>
      <w:r>
        <w:rPr>
          <w:rFonts w:eastAsia="Times New Roman" w:cs="Times New Roman"/>
          <w:szCs w:val="24"/>
        </w:rPr>
        <w:t xml:space="preserve"> μπορούμε να συνεννοηθούμε.</w:t>
      </w:r>
    </w:p>
    <w:p w14:paraId="10E53D3C"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Η ερώτησή σας αγνοεί τη ρίζα του προβλήματος και την εξέλιξη του προβλήματος. Είναι μια ερώτηση</w:t>
      </w:r>
      <w:r>
        <w:rPr>
          <w:rFonts w:eastAsia="Times New Roman" w:cs="Times New Roman"/>
          <w:szCs w:val="24"/>
        </w:rPr>
        <w:t>,</w:t>
      </w:r>
      <w:r>
        <w:rPr>
          <w:rFonts w:eastAsia="Times New Roman" w:cs="Times New Roman"/>
          <w:szCs w:val="24"/>
        </w:rPr>
        <w:t xml:space="preserve"> σαν να ήρθε από τον ουρανό.</w:t>
      </w:r>
    </w:p>
    <w:p w14:paraId="10E53D3D"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Δεν είμαστε ακόμα στη φάση του απολογισ</w:t>
      </w:r>
      <w:r>
        <w:rPr>
          <w:rFonts w:eastAsia="Times New Roman" w:cs="Times New Roman"/>
          <w:szCs w:val="24"/>
        </w:rPr>
        <w:t>μού του εξωδικαστικού μηχανισμού. Είμαστε στη φάση της εφαρμογής και της βελτίωσής του. Το πρόβλημα το οποίο έχουμε, είναι τεράστιο. Είναι το συσσωρευμένο απόθεμα κόκκινων δανείων, των μη εξυπηρετούμενων δανείων. Το πρόβλημα αυτό δημιουργήθηκε βαθμιαία από</w:t>
      </w:r>
      <w:r>
        <w:rPr>
          <w:rFonts w:eastAsia="Times New Roman" w:cs="Times New Roman"/>
          <w:szCs w:val="24"/>
        </w:rPr>
        <w:t xml:space="preserve"> το 2009 και μέχρι που ήρθε η παρούσα Κυβέρνηση, δεν είχε γίνει απολύτως τίποτα για την αντιμετώπισή του. Κάποια βήματα</w:t>
      </w:r>
      <w:r>
        <w:rPr>
          <w:rFonts w:eastAsia="Times New Roman" w:cs="Times New Roman"/>
          <w:szCs w:val="24"/>
        </w:rPr>
        <w:t>,</w:t>
      </w:r>
      <w:r>
        <w:rPr>
          <w:rFonts w:eastAsia="Times New Roman" w:cs="Times New Roman"/>
          <w:szCs w:val="24"/>
        </w:rPr>
        <w:t xml:space="preserve"> που έγιναν από τον κ. </w:t>
      </w:r>
      <w:proofErr w:type="spellStart"/>
      <w:r>
        <w:rPr>
          <w:rFonts w:eastAsia="Times New Roman" w:cs="Times New Roman"/>
          <w:szCs w:val="24"/>
        </w:rPr>
        <w:t>Δένδια</w:t>
      </w:r>
      <w:proofErr w:type="spellEnd"/>
      <w:r>
        <w:rPr>
          <w:rFonts w:eastAsia="Times New Roman" w:cs="Times New Roman"/>
          <w:szCs w:val="24"/>
        </w:rPr>
        <w:t xml:space="preserve"> ήταν ατελέσφορα. Τρεις μόνο υποθέσεις διευθετήθηκαν με τον νόμο </w:t>
      </w:r>
      <w:proofErr w:type="spellStart"/>
      <w:r>
        <w:rPr>
          <w:rFonts w:eastAsia="Times New Roman" w:cs="Times New Roman"/>
          <w:szCs w:val="24"/>
        </w:rPr>
        <w:t>Δένδια</w:t>
      </w:r>
      <w:proofErr w:type="spellEnd"/>
      <w:r>
        <w:rPr>
          <w:rFonts w:eastAsia="Times New Roman" w:cs="Times New Roman"/>
          <w:szCs w:val="24"/>
        </w:rPr>
        <w:t>.</w:t>
      </w:r>
    </w:p>
    <w:p w14:paraId="10E53D3E"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Για λόγους, λοιπόν, καλύτερης συνε</w:t>
      </w:r>
      <w:r>
        <w:rPr>
          <w:rFonts w:eastAsia="Times New Roman" w:cs="Times New Roman"/>
          <w:szCs w:val="24"/>
        </w:rPr>
        <w:t>ννόησης και επειδή το πρόβλημα είναι τεράστιο και μετά την έξοδο από τα μνημόνια θα είναι μία βασική προτεραιότητα, θα καταθέσω για τα Πρακτικά ορισμένα στοιχεία</w:t>
      </w:r>
      <w:r>
        <w:rPr>
          <w:rFonts w:eastAsia="Times New Roman" w:cs="Times New Roman"/>
          <w:szCs w:val="24"/>
        </w:rPr>
        <w:t>,</w:t>
      </w:r>
      <w:r>
        <w:rPr>
          <w:rFonts w:eastAsia="Times New Roman" w:cs="Times New Roman"/>
          <w:szCs w:val="24"/>
        </w:rPr>
        <w:t xml:space="preserve"> για να τα έχετε και εσείς, τα οποία δείχνουν ακριβώς ότι το 2008 τα μη εξυπηρετούμενα δάνεια </w:t>
      </w:r>
      <w:r>
        <w:rPr>
          <w:rFonts w:eastAsia="Times New Roman" w:cs="Times New Roman"/>
          <w:szCs w:val="24"/>
        </w:rPr>
        <w:t xml:space="preserve">ήταν 13,6 δισεκατομμύρια ευρώ και το 2014 είχαν φτάσει τα 78,5 δισεκατομμύρια ευρώ, με διαρκή αύξηση. Σήμερα έχουν πέσει στα 65,9 δισεκατομμύρια, δηλαδή, έχουμε μια μείωση κατά 12,5 δισεκατομμύρια. Είμαστε σε μια πορεία θετική, αλλά απέχουμε ακόμα από τον </w:t>
      </w:r>
      <w:r>
        <w:rPr>
          <w:rFonts w:eastAsia="Times New Roman" w:cs="Times New Roman"/>
          <w:szCs w:val="24"/>
        </w:rPr>
        <w:t xml:space="preserve">στόχο να μειωθούν τα κόκκινα δάνεια. Θα αποφύγω τα άλλα στοιχεία. </w:t>
      </w:r>
    </w:p>
    <w:p w14:paraId="10E53D3F"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Καταθέτω τα σχετικά έγγραφα για τα Πρακτικά για όποιον ενδιαφέρεται.</w:t>
      </w:r>
    </w:p>
    <w:p w14:paraId="10E53D40"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(Στο σημείο αυτό ο Αντιπρόεδρος της Κυβέρνησης και Υπουργός Οικονομίας και Ανάπτυξης κ. Ιωάννης Δραγασάκης καταθέτει για</w:t>
      </w:r>
      <w:r>
        <w:rPr>
          <w:rFonts w:eastAsia="Times New Roman" w:cs="Times New Roman"/>
          <w:szCs w:val="24"/>
        </w:rPr>
        <w:t xml:space="preserve">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0E53D41"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Τα στοιχεία δείχνουν τη συσσώρευση του προβλήματος και τη βαθμιαία κάμψη του, αλλά, όπως είπα, πρέπει να σ</w:t>
      </w:r>
      <w:r>
        <w:rPr>
          <w:rFonts w:eastAsia="Times New Roman" w:cs="Times New Roman"/>
          <w:szCs w:val="24"/>
        </w:rPr>
        <w:t xml:space="preserve">υνεχίσουμε τις προσπάθειες. </w:t>
      </w:r>
    </w:p>
    <w:p w14:paraId="10E53D4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Αυτή η θετική στροφή οφείλεται στη σταθεροποίηση της οικονομίας, στο ότι άρχισε να μειώνεται η ανεργία και στα μέτρα πολιτικής</w:t>
      </w:r>
      <w:r>
        <w:rPr>
          <w:rFonts w:eastAsia="Times New Roman" w:cs="Times New Roman"/>
          <w:szCs w:val="24"/>
        </w:rPr>
        <w:t>,</w:t>
      </w:r>
      <w:r>
        <w:rPr>
          <w:rFonts w:eastAsia="Times New Roman" w:cs="Times New Roman"/>
          <w:szCs w:val="24"/>
        </w:rPr>
        <w:t xml:space="preserve"> τα οποία πήραμε. </w:t>
      </w:r>
    </w:p>
    <w:p w14:paraId="10E53D43"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Άρα, σε ό,τι αφορά το παρελθόν, πριν την κρίση είχαμε μια αλόγιστη χορήγηση δανεί</w:t>
      </w:r>
      <w:r>
        <w:rPr>
          <w:rFonts w:eastAsia="Times New Roman" w:cs="Times New Roman"/>
          <w:szCs w:val="24"/>
        </w:rPr>
        <w:t>ων, ένα καθεστώς ασυδοσίας των τραπεζών. Ως Βουλευτής τότε</w:t>
      </w:r>
      <w:r>
        <w:rPr>
          <w:rFonts w:eastAsia="Times New Roman" w:cs="Times New Roman"/>
          <w:szCs w:val="24"/>
        </w:rPr>
        <w:t>,</w:t>
      </w:r>
      <w:r>
        <w:rPr>
          <w:rFonts w:eastAsia="Times New Roman" w:cs="Times New Roman"/>
          <w:szCs w:val="24"/>
        </w:rPr>
        <w:t xml:space="preserve"> είχα την αρνητική εμπειρία να καταγγέλλω κι εγώ και οι άλλοι όλη αυτήν την κατάσταση, αλλά δεν γινόταν τίποτα. Μετά είχαμε την αδράνεια και από τις κυβερνήσεις και από τις τράπεζες, διότι και οι τ</w:t>
      </w:r>
      <w:r>
        <w:rPr>
          <w:rFonts w:eastAsia="Times New Roman" w:cs="Times New Roman"/>
          <w:szCs w:val="24"/>
        </w:rPr>
        <w:t xml:space="preserve">ράπεζες, κυρία Μπακογιάννη, σε αυτό το θέμα έχουν μια ευθύνη, και την αναποτελεσματικότητα των μέτρων που ελήφθησαν. </w:t>
      </w:r>
    </w:p>
    <w:p w14:paraId="10E53D44" w14:textId="77777777" w:rsidR="00645EF7" w:rsidRDefault="000442F0">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10E53D45" w14:textId="77777777" w:rsidR="00645EF7" w:rsidRDefault="000442F0">
      <w:pPr>
        <w:spacing w:line="600" w:lineRule="auto"/>
        <w:ind w:firstLine="720"/>
        <w:jc w:val="both"/>
        <w:rPr>
          <w:rFonts w:eastAsia="Times New Roman"/>
          <w:bCs/>
        </w:rPr>
      </w:pPr>
      <w:r>
        <w:rPr>
          <w:rFonts w:eastAsia="Times New Roman"/>
          <w:bCs/>
        </w:rPr>
        <w:t>Κύριε Πρόεδρε, θα χρειαστώ λίγα λεπτά για να ολοκληρώσ</w:t>
      </w:r>
      <w:r>
        <w:rPr>
          <w:rFonts w:eastAsia="Times New Roman"/>
          <w:bCs/>
        </w:rPr>
        <w:t xml:space="preserve">ω. </w:t>
      </w:r>
    </w:p>
    <w:p w14:paraId="10E53D46" w14:textId="77777777" w:rsidR="00645EF7" w:rsidRDefault="000442F0">
      <w:pPr>
        <w:spacing w:line="600" w:lineRule="auto"/>
        <w:ind w:firstLine="720"/>
        <w:jc w:val="both"/>
        <w:rPr>
          <w:rFonts w:eastAsia="Times New Roman"/>
          <w:bCs/>
        </w:rPr>
      </w:pPr>
      <w:r>
        <w:rPr>
          <w:rFonts w:eastAsia="Times New Roman"/>
          <w:bCs/>
        </w:rPr>
        <w:lastRenderedPageBreak/>
        <w:t>Τώρα, η δική μας πολιτική είναι ένα ολοκληρωμένο πλαίσιο θεσμικών μέτρων, στα πλαίσια του οποίου ο εξωδικαστικός διακανονισμός αποτελεί μια σημαντική τομή, όπως και η δημιουργία της Γραμματείας Διαχείρισης Ιδιωτικού Χρέους. Και χαίρομαι</w:t>
      </w:r>
      <w:r>
        <w:rPr>
          <w:rFonts w:eastAsia="Times New Roman"/>
          <w:bCs/>
        </w:rPr>
        <w:t>,</w:t>
      </w:r>
      <w:r>
        <w:rPr>
          <w:rFonts w:eastAsia="Times New Roman"/>
          <w:bCs/>
        </w:rPr>
        <w:t xml:space="preserve"> που από την τοποθέτησή σας προκύπτει μια στήριξη και της Γραμματείας και της ανάγκης στελέχωσής της κ.λπ.</w:t>
      </w:r>
      <w:r>
        <w:rPr>
          <w:rFonts w:eastAsia="Times New Roman"/>
          <w:bCs/>
        </w:rPr>
        <w:t>.</w:t>
      </w:r>
    </w:p>
    <w:p w14:paraId="10E53D47" w14:textId="77777777" w:rsidR="00645EF7" w:rsidRDefault="000442F0">
      <w:pPr>
        <w:spacing w:line="600" w:lineRule="auto"/>
        <w:ind w:firstLine="720"/>
        <w:jc w:val="both"/>
        <w:rPr>
          <w:rFonts w:eastAsia="Times New Roman"/>
          <w:bCs/>
        </w:rPr>
      </w:pPr>
      <w:r>
        <w:rPr>
          <w:rFonts w:eastAsia="Times New Roman"/>
          <w:bCs/>
        </w:rPr>
        <w:t>Τα στοιχεία από τη μέχρι τώρα πορεία τα είπατε κι εσείς. Έχουν μπει στο σύστημα τριάντα χιλιάδες. Είναι στην πορεία, σε διάφορα στάδια, ένας αριθμός</w:t>
      </w:r>
      <w:r>
        <w:rPr>
          <w:rFonts w:eastAsia="Times New Roman"/>
          <w:bCs/>
        </w:rPr>
        <w:t xml:space="preserve"> σημαντικός. Όντως, έχουν λήξει επιτυχώς μόλις είκοσι τρεις ή είκοσι έξι περιπτώσεις. Θα υπάρξουν κι άλλες. </w:t>
      </w:r>
    </w:p>
    <w:p w14:paraId="10E53D48" w14:textId="77777777" w:rsidR="00645EF7" w:rsidRDefault="000442F0">
      <w:pPr>
        <w:spacing w:line="600" w:lineRule="auto"/>
        <w:ind w:firstLine="720"/>
        <w:jc w:val="both"/>
        <w:rPr>
          <w:rFonts w:eastAsia="Times New Roman"/>
          <w:bCs/>
        </w:rPr>
      </w:pPr>
      <w:r>
        <w:rPr>
          <w:rFonts w:eastAsia="Times New Roman"/>
          <w:bCs/>
        </w:rPr>
        <w:t xml:space="preserve">Τι κάνουμε τώρα; Αξιολογώντας τα αποτελέσματα, προσπαθούμε να κάνουμε βελτιώσεις, να απλουστεύσουμε το σύστημα. </w:t>
      </w:r>
    </w:p>
    <w:p w14:paraId="10E53D49" w14:textId="77777777" w:rsidR="00645EF7" w:rsidRDefault="000442F0">
      <w:pPr>
        <w:spacing w:line="600" w:lineRule="auto"/>
        <w:ind w:firstLine="720"/>
        <w:jc w:val="both"/>
        <w:rPr>
          <w:rFonts w:eastAsia="Times New Roman"/>
          <w:bCs/>
        </w:rPr>
      </w:pPr>
      <w:r>
        <w:rPr>
          <w:rFonts w:eastAsia="Times New Roman"/>
          <w:bCs/>
        </w:rPr>
        <w:t>Είναι ήδη έτοιμη προς υπογραφή μια</w:t>
      </w:r>
      <w:r>
        <w:rPr>
          <w:rFonts w:eastAsia="Times New Roman"/>
          <w:bCs/>
        </w:rPr>
        <w:t xml:space="preserve"> </w:t>
      </w:r>
      <w:r>
        <w:rPr>
          <w:rFonts w:eastAsia="Times New Roman"/>
          <w:bCs/>
        </w:rPr>
        <w:t>κ</w:t>
      </w:r>
      <w:r>
        <w:rPr>
          <w:rFonts w:eastAsia="Times New Roman"/>
          <w:bCs/>
        </w:rPr>
        <w:t xml:space="preserve">οινή </w:t>
      </w:r>
      <w:r>
        <w:rPr>
          <w:rFonts w:eastAsia="Times New Roman"/>
          <w:bCs/>
        </w:rPr>
        <w:t xml:space="preserve">υπουργική απόφαση </w:t>
      </w:r>
      <w:r>
        <w:rPr>
          <w:rFonts w:eastAsia="Times New Roman"/>
          <w:bCs/>
        </w:rPr>
        <w:t xml:space="preserve">από τον Υπουργό Οικονομίας και Ανάπτυξης και τον Υπουργό Οικονομικών. Θα την καταθέσω </w:t>
      </w:r>
      <w:r>
        <w:rPr>
          <w:rFonts w:eastAsia="Times New Roman"/>
          <w:bCs/>
        </w:rPr>
        <w:lastRenderedPageBreak/>
        <w:t>για τα Πρακτικά, για να έχετε μια εικόνα των βελτιώσεων</w:t>
      </w:r>
      <w:r>
        <w:rPr>
          <w:rFonts w:eastAsia="Times New Roman"/>
          <w:bCs/>
        </w:rPr>
        <w:t>,</w:t>
      </w:r>
      <w:r>
        <w:rPr>
          <w:rFonts w:eastAsia="Times New Roman"/>
          <w:bCs/>
        </w:rPr>
        <w:t xml:space="preserve"> που επιφέρουμε μέχρι την τυπική ολοκλήρωση. Είναι μια άλλη δέσμη αλλαγών</w:t>
      </w:r>
      <w:r>
        <w:rPr>
          <w:rFonts w:eastAsia="Times New Roman"/>
          <w:bCs/>
        </w:rPr>
        <w:t>,</w:t>
      </w:r>
      <w:r>
        <w:rPr>
          <w:rFonts w:eastAsia="Times New Roman"/>
          <w:bCs/>
        </w:rPr>
        <w:t xml:space="preserve"> που συζητούμε </w:t>
      </w:r>
      <w:r>
        <w:rPr>
          <w:rFonts w:eastAsia="Times New Roman"/>
          <w:bCs/>
        </w:rPr>
        <w:t xml:space="preserve">με τους θεσμούς -γι’ αυτό η απάντησή μου θα είναι σήμερα προσωρινή, δηλαδή θα επανέλθουμε αργότερα, όταν οριστικοποιηθούν- έτσι ώστε να ελπίζουμε ότι στη νέα φάση θα έχουμε μια ταχύτερη διεκπεραίωση υποθέσεων. </w:t>
      </w:r>
    </w:p>
    <w:p w14:paraId="10E53D4A" w14:textId="77777777" w:rsidR="00645EF7" w:rsidRDefault="000442F0">
      <w:pPr>
        <w:spacing w:line="600" w:lineRule="auto"/>
        <w:ind w:firstLine="720"/>
        <w:jc w:val="both"/>
        <w:rPr>
          <w:rFonts w:eastAsia="Times New Roman"/>
          <w:bCs/>
        </w:rPr>
      </w:pPr>
      <w:r>
        <w:rPr>
          <w:rFonts w:eastAsia="Times New Roman"/>
          <w:bCs/>
        </w:rPr>
        <w:t xml:space="preserve">Καταθέτω το σχετικό έγγραφο για τα Πρακτικά. </w:t>
      </w:r>
    </w:p>
    <w:p w14:paraId="10E53D4B" w14:textId="77777777" w:rsidR="00645EF7" w:rsidRDefault="000442F0">
      <w:pPr>
        <w:spacing w:line="600" w:lineRule="auto"/>
        <w:ind w:firstLine="720"/>
        <w:jc w:val="both"/>
        <w:rPr>
          <w:rFonts w:eastAsia="Times New Roman" w:cs="Times New Roman"/>
        </w:rPr>
      </w:pPr>
      <w:r>
        <w:rPr>
          <w:rFonts w:eastAsia="Times New Roman" w:cs="Times New Roman"/>
        </w:rPr>
        <w:t xml:space="preserve">(Στο σημείο αυτό ο Αντιπρόεδρος της Κυβέρνησης και Υπουργός Οικονομίας και Ανάπτυξης κ. Ιωάννης Δραγασάκης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w:t>
      </w:r>
      <w:r>
        <w:rPr>
          <w:rFonts w:eastAsia="Times New Roman" w:cs="Times New Roman"/>
        </w:rPr>
        <w:t>της Βουλής)</w:t>
      </w:r>
    </w:p>
    <w:p w14:paraId="10E53D4C" w14:textId="77777777" w:rsidR="00645EF7" w:rsidRDefault="000442F0">
      <w:pPr>
        <w:spacing w:line="600" w:lineRule="auto"/>
        <w:ind w:firstLine="720"/>
        <w:jc w:val="both"/>
        <w:rPr>
          <w:rFonts w:eastAsia="Times New Roman" w:cs="Times New Roman"/>
        </w:rPr>
      </w:pPr>
      <w:r>
        <w:rPr>
          <w:rFonts w:eastAsia="Times New Roman" w:cs="Times New Roman"/>
        </w:rPr>
        <w:t>Ενδεικτικά</w:t>
      </w:r>
      <w:r>
        <w:rPr>
          <w:rFonts w:eastAsia="Times New Roman" w:cs="Times New Roman"/>
        </w:rPr>
        <w:t>,</w:t>
      </w:r>
      <w:r>
        <w:rPr>
          <w:rFonts w:eastAsia="Times New Roman" w:cs="Times New Roman"/>
        </w:rPr>
        <w:t xml:space="preserve"> αναφέρω ότι με αυτή την </w:t>
      </w:r>
      <w:r>
        <w:rPr>
          <w:rFonts w:eastAsia="Times New Roman" w:cs="Times New Roman"/>
        </w:rPr>
        <w:t>κοινή υπουργική απόφαση</w:t>
      </w:r>
      <w:r>
        <w:rPr>
          <w:rFonts w:eastAsia="Times New Roman" w:cs="Times New Roman"/>
        </w:rPr>
        <w:t xml:space="preserve"> καταργούμε τα περισσότερα έγγραφα -δηλαδή περίπου εννιά ή δέκα έγγραφα μπορούν να ανακτώνται </w:t>
      </w:r>
      <w:r>
        <w:rPr>
          <w:rFonts w:eastAsia="Times New Roman" w:cs="Times New Roman"/>
        </w:rPr>
        <w:lastRenderedPageBreak/>
        <w:t>αυτόματα- ενώ κάποια άλλα έγγραφα μπορεί να τα δίνει ο ενδιαφερόμενος εκ των υστέρων, δηλαδ</w:t>
      </w:r>
      <w:r>
        <w:rPr>
          <w:rFonts w:eastAsia="Times New Roman" w:cs="Times New Roman"/>
        </w:rPr>
        <w:t xml:space="preserve">ή αφού μπει στο σύστημα και αφού «τρέχουν» οι υποθέσεις. </w:t>
      </w:r>
    </w:p>
    <w:p w14:paraId="10E53D4D" w14:textId="77777777" w:rsidR="00645EF7" w:rsidRDefault="000442F0">
      <w:pPr>
        <w:spacing w:line="600" w:lineRule="auto"/>
        <w:ind w:firstLine="720"/>
        <w:jc w:val="both"/>
        <w:rPr>
          <w:rFonts w:eastAsia="Times New Roman" w:cs="Times New Roman"/>
        </w:rPr>
      </w:pPr>
      <w:r>
        <w:rPr>
          <w:rFonts w:eastAsia="Times New Roman" w:cs="Times New Roman"/>
        </w:rPr>
        <w:t>Τελικά, νομίζω ότι</w:t>
      </w:r>
      <w:r>
        <w:rPr>
          <w:rFonts w:eastAsia="Times New Roman" w:cs="Times New Roman"/>
        </w:rPr>
        <w:t>,</w:t>
      </w:r>
      <w:r>
        <w:rPr>
          <w:rFonts w:eastAsia="Times New Roman" w:cs="Times New Roman"/>
        </w:rPr>
        <w:t xml:space="preserve"> για να αρχίσει η διαδικασία, από τα είκοσι δ</w:t>
      </w:r>
      <w:r>
        <w:rPr>
          <w:rFonts w:eastAsia="Times New Roman" w:cs="Times New Roman"/>
        </w:rPr>
        <w:t>ύ</w:t>
      </w:r>
      <w:r>
        <w:rPr>
          <w:rFonts w:eastAsia="Times New Roman" w:cs="Times New Roman"/>
        </w:rPr>
        <w:t>ο αρκούν τρία, τέσσερα έγγραφα. Όμως, αυτός είναι μόνο ο ένας παράγοντας. Ο άλλος είναι ότι πρέπει οι πιστωτές, που είναι πολλοί -τρά</w:t>
      </w:r>
      <w:r>
        <w:rPr>
          <w:rFonts w:eastAsia="Times New Roman" w:cs="Times New Roman"/>
        </w:rPr>
        <w:t xml:space="preserve">πεζες πολλές, </w:t>
      </w:r>
      <w:r>
        <w:rPr>
          <w:rFonts w:eastAsia="Times New Roman" w:cs="Times New Roman"/>
        </w:rPr>
        <w:t>δ</w:t>
      </w:r>
      <w:r>
        <w:rPr>
          <w:rFonts w:eastAsia="Times New Roman" w:cs="Times New Roman"/>
        </w:rPr>
        <w:t>ημόσιο και ταμεία</w:t>
      </w:r>
      <w:r>
        <w:rPr>
          <w:rFonts w:eastAsia="Times New Roman" w:cs="Times New Roman"/>
        </w:rPr>
        <w:t>,</w:t>
      </w:r>
      <w:r>
        <w:rPr>
          <w:rFonts w:eastAsia="Times New Roman" w:cs="Times New Roman"/>
        </w:rPr>
        <w:t xml:space="preserve"> σε πολλές περιπτώσεις- να κατανοήσουν ότι αυτό το εργαλείο πρέπει οι ίδιοι να το χρησιμοποιήσουν για να έχουμε το επιθυμητό, τελικά, αποτέλεσμα. </w:t>
      </w:r>
    </w:p>
    <w:p w14:paraId="10E53D4E" w14:textId="77777777" w:rsidR="00645EF7" w:rsidRDefault="000442F0">
      <w:pPr>
        <w:spacing w:line="600" w:lineRule="auto"/>
        <w:ind w:firstLine="720"/>
        <w:jc w:val="both"/>
        <w:rPr>
          <w:rFonts w:eastAsia="Times New Roman" w:cs="Times New Roman"/>
        </w:rPr>
      </w:pPr>
      <w:r>
        <w:rPr>
          <w:rFonts w:eastAsia="Times New Roman" w:cs="Times New Roman"/>
        </w:rPr>
        <w:t>Επομένως, όπως είπα, είναι κατάκτηση το ότι έχουμε το θεσμικό αυτό εργαλείου του εξωδικαστικού διακανονισμού, διότι απαντάει σε μια ανάγκη. Υπάρχουν προβλήματα στην υλοποίησή του και είμαστε εδώ</w:t>
      </w:r>
      <w:r>
        <w:rPr>
          <w:rFonts w:eastAsia="Times New Roman" w:cs="Times New Roman"/>
        </w:rPr>
        <w:t xml:space="preserve">, ακριβώς </w:t>
      </w:r>
      <w:r>
        <w:rPr>
          <w:rFonts w:eastAsia="Times New Roman" w:cs="Times New Roman"/>
        </w:rPr>
        <w:t xml:space="preserve">για να συζητήσουμε αυτά τα προβλήματα και να βρούμε </w:t>
      </w:r>
      <w:r>
        <w:rPr>
          <w:rFonts w:eastAsia="Times New Roman" w:cs="Times New Roman"/>
        </w:rPr>
        <w:t xml:space="preserve">τρόπους διευκόλυνσής τους. </w:t>
      </w:r>
    </w:p>
    <w:p w14:paraId="10E53D4F" w14:textId="77777777" w:rsidR="00645EF7" w:rsidRDefault="000442F0">
      <w:pPr>
        <w:spacing w:line="600" w:lineRule="auto"/>
        <w:ind w:firstLine="720"/>
        <w:jc w:val="both"/>
        <w:rPr>
          <w:rFonts w:eastAsia="Times New Roman" w:cs="Times New Roman"/>
        </w:rPr>
      </w:pPr>
      <w:r>
        <w:rPr>
          <w:rFonts w:eastAsia="Times New Roman" w:cs="Times New Roman"/>
        </w:rPr>
        <w:t xml:space="preserve">Όμως, μην μπείτε στον πειρασμό </w:t>
      </w:r>
      <w:r>
        <w:rPr>
          <w:rFonts w:eastAsia="Times New Roman" w:cs="Times New Roman"/>
        </w:rPr>
        <w:t xml:space="preserve">να σκεφτείτε </w:t>
      </w:r>
      <w:r>
        <w:rPr>
          <w:rFonts w:eastAsia="Times New Roman" w:cs="Times New Roman"/>
        </w:rPr>
        <w:t>ότι είναι κάτι απλό και γυρνώντας τον διακόπτη θα λύσουμε το πρόβλημα.</w:t>
      </w:r>
    </w:p>
    <w:p w14:paraId="10E53D50" w14:textId="77777777" w:rsidR="00645EF7" w:rsidRDefault="000442F0">
      <w:pPr>
        <w:spacing w:line="600" w:lineRule="auto"/>
        <w:ind w:firstLine="720"/>
        <w:jc w:val="both"/>
        <w:rPr>
          <w:rFonts w:eastAsia="Times New Roman" w:cs="Times New Roman"/>
        </w:rPr>
      </w:pPr>
      <w:r>
        <w:rPr>
          <w:rFonts w:eastAsia="Times New Roman" w:cs="Times New Roman"/>
        </w:rPr>
        <w:lastRenderedPageBreak/>
        <w:t>Στη δευτερολογία μου</w:t>
      </w:r>
      <w:r>
        <w:rPr>
          <w:rFonts w:eastAsia="Times New Roman" w:cs="Times New Roman"/>
        </w:rPr>
        <w:t>,</w:t>
      </w:r>
      <w:r>
        <w:rPr>
          <w:rFonts w:eastAsia="Times New Roman" w:cs="Times New Roman"/>
        </w:rPr>
        <w:t xml:space="preserve"> θα έχω την ευκαιρία να εξηγήσω λίγο περισσότερο αυτό που ήδη είπα, ότι για να λειτουργήσει </w:t>
      </w:r>
      <w:r>
        <w:rPr>
          <w:rFonts w:eastAsia="Times New Roman" w:cs="Times New Roman"/>
        </w:rPr>
        <w:t>σωστά ο θεσμός, απαιτείται κυβέρνηση, υπουργεία -όλα τα εμπλεκόμενα- τράπεζες και άλλοι πιστωτές</w:t>
      </w:r>
      <w:r>
        <w:rPr>
          <w:rFonts w:eastAsia="Times New Roman" w:cs="Times New Roman"/>
        </w:rPr>
        <w:t>,</w:t>
      </w:r>
      <w:r>
        <w:rPr>
          <w:rFonts w:eastAsia="Times New Roman" w:cs="Times New Roman"/>
        </w:rPr>
        <w:t xml:space="preserve"> που μπορεί να εμπλέκονται σε αυτές τις υποθέσεις. </w:t>
      </w:r>
    </w:p>
    <w:p w14:paraId="10E53D51" w14:textId="77777777" w:rsidR="00645EF7" w:rsidRDefault="000442F0">
      <w:pPr>
        <w:spacing w:line="600" w:lineRule="auto"/>
        <w:ind w:firstLine="720"/>
        <w:jc w:val="both"/>
        <w:rPr>
          <w:rFonts w:eastAsia="Times New Roman" w:cs="Times New Roman"/>
        </w:rPr>
      </w:pPr>
      <w:r>
        <w:rPr>
          <w:rFonts w:eastAsia="Times New Roman" w:cs="Times New Roman"/>
        </w:rPr>
        <w:t xml:space="preserve">Ευχαριστώ. </w:t>
      </w:r>
    </w:p>
    <w:p w14:paraId="10E53D52" w14:textId="77777777" w:rsidR="00645EF7" w:rsidRDefault="000442F0">
      <w:pPr>
        <w:spacing w:line="600" w:lineRule="auto"/>
        <w:ind w:firstLine="720"/>
        <w:jc w:val="both"/>
        <w:rPr>
          <w:rFonts w:eastAsia="Times New Roman"/>
          <w:bCs/>
        </w:rPr>
      </w:pPr>
      <w:r>
        <w:rPr>
          <w:rFonts w:eastAsia="Times New Roman"/>
          <w:b/>
          <w:bCs/>
        </w:rPr>
        <w:t xml:space="preserve">ΠΡΟΕΔΡΕΥΩΝ (Δημήτριος Καμμένος): </w:t>
      </w:r>
      <w:r>
        <w:rPr>
          <w:rFonts w:eastAsia="Times New Roman"/>
          <w:bCs/>
        </w:rPr>
        <w:t xml:space="preserve">Σας ευχαριστούμε πολύ. </w:t>
      </w:r>
    </w:p>
    <w:p w14:paraId="10E53D53" w14:textId="77777777" w:rsidR="00645EF7" w:rsidRDefault="000442F0">
      <w:pPr>
        <w:spacing w:line="600" w:lineRule="auto"/>
        <w:ind w:firstLine="720"/>
        <w:jc w:val="both"/>
        <w:rPr>
          <w:rFonts w:eastAsia="Times New Roman"/>
          <w:bCs/>
        </w:rPr>
      </w:pPr>
      <w:r>
        <w:rPr>
          <w:rFonts w:eastAsia="Times New Roman"/>
          <w:bCs/>
        </w:rPr>
        <w:t xml:space="preserve">Κυρία Μπακογιάννη, έχετε τον λόγο για </w:t>
      </w:r>
      <w:r>
        <w:rPr>
          <w:rFonts w:eastAsia="Times New Roman"/>
          <w:bCs/>
        </w:rPr>
        <w:t xml:space="preserve">τη δευτερολογία σας. </w:t>
      </w:r>
    </w:p>
    <w:p w14:paraId="10E53D54" w14:textId="77777777" w:rsidR="00645EF7" w:rsidRDefault="000442F0">
      <w:pPr>
        <w:spacing w:line="600" w:lineRule="auto"/>
        <w:ind w:firstLine="720"/>
        <w:jc w:val="both"/>
        <w:rPr>
          <w:rFonts w:eastAsia="Times New Roman"/>
          <w:bCs/>
        </w:rPr>
      </w:pPr>
      <w:r>
        <w:rPr>
          <w:rFonts w:eastAsia="Times New Roman"/>
          <w:b/>
          <w:bCs/>
        </w:rPr>
        <w:t>ΘΕΟΔΩΡΑ ΜΠΑΚΟΓΙΑΝΝΗ:</w:t>
      </w:r>
      <w:r>
        <w:rPr>
          <w:rFonts w:eastAsia="Times New Roman"/>
          <w:bCs/>
        </w:rPr>
        <w:t xml:space="preserve"> Τώρα δεν θέλω να είμαι προκλητική, κύριε Υπουργέ, αλλά η πραγματικότητα είναι ότι, όταν ψηφίσαμε αυτόν τον νόμο, σας είχαμε πει ότι αυτά τα είκοσι οκτώ χαρτιά, τα οποία χρειάζεται να μαζευτούν, θα οδηγήσουν σε τερ</w:t>
      </w:r>
      <w:r>
        <w:rPr>
          <w:rFonts w:eastAsia="Times New Roman"/>
          <w:bCs/>
        </w:rPr>
        <w:t xml:space="preserve">άστιες καθυστερήσεις. </w:t>
      </w:r>
    </w:p>
    <w:p w14:paraId="10E53D55" w14:textId="77777777" w:rsidR="00645EF7" w:rsidRDefault="000442F0">
      <w:pPr>
        <w:spacing w:line="600" w:lineRule="auto"/>
        <w:ind w:firstLine="720"/>
        <w:jc w:val="both"/>
        <w:rPr>
          <w:rFonts w:eastAsia="Times New Roman"/>
          <w:bCs/>
        </w:rPr>
      </w:pPr>
      <w:r>
        <w:rPr>
          <w:rFonts w:eastAsia="Times New Roman"/>
          <w:bCs/>
        </w:rPr>
        <w:t xml:space="preserve">Εν πάση </w:t>
      </w:r>
      <w:proofErr w:type="spellStart"/>
      <w:r>
        <w:rPr>
          <w:rFonts w:eastAsia="Times New Roman"/>
          <w:bCs/>
        </w:rPr>
        <w:t>περιπτώσει</w:t>
      </w:r>
      <w:proofErr w:type="spellEnd"/>
      <w:r>
        <w:rPr>
          <w:rFonts w:eastAsia="Times New Roman"/>
          <w:bCs/>
        </w:rPr>
        <w:t xml:space="preserve">, χαίρομαι που θα μειώσατε τα έγγραφα τα οποία θα χρειάζονται. Όμως, το πρόβλημα δεν είναι εκεί, κύριε Υπουργέ. Το πρόβλημα είναι και εκεί </w:t>
      </w:r>
      <w:r>
        <w:rPr>
          <w:rFonts w:eastAsia="Times New Roman"/>
          <w:bCs/>
        </w:rPr>
        <w:lastRenderedPageBreak/>
        <w:t>-θα συμφωνήσω μαζί σας- αλλά πρέπει να αλλάξει ο νόμος. Ο νόμος αυτός δημιου</w:t>
      </w:r>
      <w:r>
        <w:rPr>
          <w:rFonts w:eastAsia="Times New Roman"/>
          <w:bCs/>
        </w:rPr>
        <w:t>ργεί μεγάλα προβλήματα αυτή τη στιγμή και θα πρέπει να φέρετε αλλαγή του νόμου</w:t>
      </w:r>
      <w:r>
        <w:rPr>
          <w:rFonts w:eastAsia="Times New Roman"/>
          <w:bCs/>
        </w:rPr>
        <w:t>,</w:t>
      </w:r>
      <w:r>
        <w:rPr>
          <w:rFonts w:eastAsia="Times New Roman"/>
          <w:bCs/>
        </w:rPr>
        <w:t xml:space="preserve"> για να μπορέσουμε να πετύχουμε έναν σοβαρό εξωδικαστικό συμβιβασμό. </w:t>
      </w:r>
    </w:p>
    <w:p w14:paraId="10E53D56"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Εμείς σας είχαμε καταθέσει πρόταση, αλλά πριν πάω στην πρόταση, θέλω να μου κάνετε τη χάρη να πάτε μια μέρα</w:t>
      </w:r>
      <w:r>
        <w:rPr>
          <w:rFonts w:eastAsia="Times New Roman" w:cs="Times New Roman"/>
          <w:szCs w:val="24"/>
        </w:rPr>
        <w:t xml:space="preserve"> στο κτίριο 7 να δείτε τι γίνεται στα δικαστήρια, να δείτε ανθρώπους, οι οποίοι φτάνουν να καταστρέφονται μόνο και μόνο επειδή υπάρχουν αυτές οι καθυστερήσεις. </w:t>
      </w:r>
    </w:p>
    <w:p w14:paraId="10E53D57"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Και συγχρόνως, κύριε Υπουργέ -εσείς θα το καταλάβετε ενδεχομένως, γιατί πριν ήταν αδύνατον να </w:t>
      </w:r>
      <w:r>
        <w:rPr>
          <w:rFonts w:eastAsia="Times New Roman" w:cs="Times New Roman"/>
          <w:szCs w:val="24"/>
        </w:rPr>
        <w:t>συνεννοηθούμε με τον Υπουργό- 10.000 ευρώ είναι πάρα πολλά για να δώσει ένας μικρός οφειλέτης, για να μπορέσει να ξεκινήσει διαδικασία για να μπει στο</w:t>
      </w:r>
      <w:r>
        <w:rPr>
          <w:rFonts w:eastAsia="Times New Roman" w:cs="Times New Roman"/>
          <w:szCs w:val="24"/>
        </w:rPr>
        <w:t>ν</w:t>
      </w:r>
      <w:r>
        <w:rPr>
          <w:rFonts w:eastAsia="Times New Roman" w:cs="Times New Roman"/>
          <w:szCs w:val="24"/>
        </w:rPr>
        <w:t xml:space="preserve"> νόμο. </w:t>
      </w:r>
    </w:p>
    <w:p w14:paraId="10E53D58"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Η Νέα Δημοκρατία έχει καταθέσει πρόταση και θα σας παρακαλούσα πάρα πολύ να καθίσετε και να τη δε</w:t>
      </w:r>
      <w:r>
        <w:rPr>
          <w:rFonts w:eastAsia="Times New Roman" w:cs="Times New Roman"/>
          <w:szCs w:val="24"/>
        </w:rPr>
        <w:t xml:space="preserve">ίτε. Πρώτον, να επικεντρωθεί η χρήση σε μικρές εταιρίες και </w:t>
      </w:r>
      <w:r>
        <w:rPr>
          <w:rFonts w:eastAsia="Times New Roman" w:cs="Times New Roman"/>
          <w:szCs w:val="24"/>
        </w:rPr>
        <w:lastRenderedPageBreak/>
        <w:t xml:space="preserve">ελεύθερους επαγγελματίες με τζίρο έως 2 εκατομμύρια, διότι οι αδύναμοι είναι αυτοί που δεν έχουν διαπραγματευτική δύναμη έναντι των πιστωτών. Δεύτερον, να αξιοποιηθεί η υφιστάμενη πλατφόρμα, όπως </w:t>
      </w:r>
      <w:r>
        <w:rPr>
          <w:rFonts w:eastAsia="Times New Roman" w:cs="Times New Roman"/>
          <w:szCs w:val="24"/>
        </w:rPr>
        <w:t>είπατε κι εσείς, ως σημείο συγκέντρωσης στοιχείων οφειλών σε τράπεζες, δημόσια και ασφαλιστικά ταμεία, χωρίς τη συμμετοχή των προμηθευτών, κύριε Υπουργέ. Βάσει των στοιχείων να διαμορφώνει ο μεγαλύτερος σε αξία πιστωτής πρόταση ρύθμισης και να ακολουθεί σύ</w:t>
      </w:r>
      <w:r>
        <w:rPr>
          <w:rFonts w:eastAsia="Times New Roman" w:cs="Times New Roman"/>
          <w:szCs w:val="24"/>
        </w:rPr>
        <w:t xml:space="preserve">ντομη διαπραγμάτευση και διαμόρφωση αντιπροτάσεων που θα τίθενται σε ψηφοφορία. Εφόσον η πρόταση αυτή υιοθετείται από την πλειοψηφία, τότε να ισχύει χωρίς δικαστική επικύρωση και δικαίωμα ανακοπής να έχει μόνο ο μη </w:t>
      </w:r>
      <w:proofErr w:type="spellStart"/>
      <w:r>
        <w:rPr>
          <w:rFonts w:eastAsia="Times New Roman" w:cs="Times New Roman"/>
          <w:szCs w:val="24"/>
        </w:rPr>
        <w:t>συναινών</w:t>
      </w:r>
      <w:proofErr w:type="spellEnd"/>
      <w:r>
        <w:rPr>
          <w:rFonts w:eastAsia="Times New Roman" w:cs="Times New Roman"/>
          <w:szCs w:val="24"/>
        </w:rPr>
        <w:t>. Αυτό θα έχει ως αποτέλεσμα να υ</w:t>
      </w:r>
      <w:r>
        <w:rPr>
          <w:rFonts w:eastAsia="Times New Roman" w:cs="Times New Roman"/>
          <w:szCs w:val="24"/>
        </w:rPr>
        <w:t>πάρξουν πολύ λιγότερες επιχειρήσεις οι οποίες θα καταλήγουν στα δικαστήρια και δεν θα επηρεάζονται οι λοιποί πιστωτές. Και τρίτον, να παρέχεται εύλογη προστασία από ευθύνη στους συμμετέχοντες στη διαδικασία ρύθμισης, τόσο από τις τράπεζες όσο και από το δη</w:t>
      </w:r>
      <w:r>
        <w:rPr>
          <w:rFonts w:eastAsia="Times New Roman" w:cs="Times New Roman"/>
          <w:szCs w:val="24"/>
        </w:rPr>
        <w:t>μόσιο. Όσο επικρέμεται η δαμόκλειος σπάθη της δίωξης, λόγω αναδιάρθρωσης ο</w:t>
      </w:r>
      <w:r>
        <w:rPr>
          <w:rFonts w:eastAsia="Times New Roman" w:cs="Times New Roman"/>
          <w:szCs w:val="24"/>
        </w:rPr>
        <w:lastRenderedPageBreak/>
        <w:t>φειλών, κανείς δεν θα αναλαμβάνει ευθύνες. Αυτός θα είναι ένας λειτουργικός μηχανισμός κατά την άποψή μας που θα βοηθήσει τις βιώσιμες επιχειρήσεις να ξανασταθούν όρθιες, απαλλαγμένε</w:t>
      </w:r>
      <w:r>
        <w:rPr>
          <w:rFonts w:eastAsia="Times New Roman" w:cs="Times New Roman"/>
          <w:szCs w:val="24"/>
        </w:rPr>
        <w:t xml:space="preserve">ς από τα δεσμά του χρέους. </w:t>
      </w:r>
    </w:p>
    <w:p w14:paraId="10E53D59"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Κύριε Υπουργέ, χθες η ΓΣΕΒΕΕ ανακοίνωσε ότι ογδόντα μια επιχειρήσεις αντιμετωπίζουν άμεσο κίνδυνο κατασχέσεων λόγω χρεών. Είναι σαφές ότι αποθαρρύνονται με το ισχύον νομοθετικό πλαίσιο. Εγώ θα σας καλούσα να καθίσουμε ευχαρίστως</w:t>
      </w:r>
      <w:r>
        <w:rPr>
          <w:rFonts w:eastAsia="Times New Roman" w:cs="Times New Roman"/>
          <w:szCs w:val="24"/>
        </w:rPr>
        <w:t xml:space="preserve"> κάτω να δούμε ένα άλλο νομοθετικό πλαίσιο, το οποίο θα επιτρέψει σε αυτές τις επιχειρήσεις να μην χρεοκοπήσουν.</w:t>
      </w:r>
    </w:p>
    <w:p w14:paraId="10E53D5A"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την κ. Μπακογιάννη.</w:t>
      </w:r>
    </w:p>
    <w:p w14:paraId="10E53D5B"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να δευτερολογήσει.</w:t>
      </w:r>
    </w:p>
    <w:p w14:paraId="10E53D5C"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ΙΩΑΝΝΗΣ ΔΡΑΓΑΣΑΚΗΣ (Α</w:t>
      </w:r>
      <w:r>
        <w:rPr>
          <w:rFonts w:eastAsia="Times New Roman" w:cs="Times New Roman"/>
          <w:b/>
          <w:szCs w:val="24"/>
        </w:rPr>
        <w:t xml:space="preserve">ντιπρόεδρος της Κυβέρνησης και Υπουργός Οικονομίας και Ανάπτυξης): </w:t>
      </w:r>
      <w:r>
        <w:rPr>
          <w:rFonts w:eastAsia="Times New Roman" w:cs="Times New Roman"/>
          <w:szCs w:val="24"/>
        </w:rPr>
        <w:t xml:space="preserve">Κυρία Μπακογιάννη, σημειώνω ότι ούτε στη δευτερολογία </w:t>
      </w:r>
      <w:r>
        <w:rPr>
          <w:rFonts w:eastAsia="Times New Roman" w:cs="Times New Roman"/>
          <w:szCs w:val="24"/>
        </w:rPr>
        <w:lastRenderedPageBreak/>
        <w:t xml:space="preserve">σας είπατε κάτι για τις τράπεζες. Προφανώς, θεωρείτε ότι δεν 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ευθύνη. Χαίρομαι. </w:t>
      </w:r>
    </w:p>
    <w:p w14:paraId="10E53D5D"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Τώρα, ο κόσμος δεν καταστρέφεται, επειδή υ</w:t>
      </w:r>
      <w:r>
        <w:rPr>
          <w:rFonts w:eastAsia="Times New Roman" w:cs="Times New Roman"/>
          <w:szCs w:val="24"/>
        </w:rPr>
        <w:t xml:space="preserve">πάρχει ο εξωδικαστικός διακανονισμός, ο κόσμος καταστρέφεται, διότι επί χρόνια δεν είχε θεσμοθετηθεί ο εξωδικαστικός διακανονισμός. Ο κόσμος καταστρέφεται, διότι έζησε με το πρώτο και το δεύτερο μνημόνιο μια πρωτοφανή παγκοσμίως καταστροφή του παραγωγικού </w:t>
      </w:r>
      <w:r>
        <w:rPr>
          <w:rFonts w:eastAsia="Times New Roman" w:cs="Times New Roman"/>
          <w:szCs w:val="24"/>
        </w:rPr>
        <w:t>ιστού της χώρας.</w:t>
      </w:r>
    </w:p>
    <w:p w14:paraId="10E53D5E"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Το είπα για τις τράπεζες. </w:t>
      </w:r>
    </w:p>
    <w:p w14:paraId="10E53D5F"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και Υπουργός Οικονομίας και Ανάπτυξης): </w:t>
      </w:r>
      <w:r>
        <w:rPr>
          <w:rFonts w:eastAsia="Times New Roman" w:cs="Times New Roman"/>
          <w:szCs w:val="24"/>
        </w:rPr>
        <w:t>Στο τρίτο μνημόνιο, ναι, άρχισε να σταθεροποιείται η κατάσταση και με την επιστροφή καταθέσεων που έχει</w:t>
      </w:r>
      <w:r>
        <w:rPr>
          <w:rFonts w:eastAsia="Times New Roman" w:cs="Times New Roman"/>
          <w:szCs w:val="24"/>
        </w:rPr>
        <w:t xml:space="preserve"> ήδη αρχίσει και με τα μέτρα που παίρνονται και με την επιτυχή –ελπίζουμε- έκβαση των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μπορούμε να πούμε ότι θα μπορέσει το τραπεζικό σύστημα να ανακτήσει τη δυνατότητά του να χρηματοδοτεί την οικονομία. </w:t>
      </w:r>
    </w:p>
    <w:p w14:paraId="10E53D60"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Πραγματικά, δεν μπορώ να κρύψω την έκπλ</w:t>
      </w:r>
      <w:r>
        <w:rPr>
          <w:rFonts w:eastAsia="Times New Roman" w:cs="Times New Roman"/>
          <w:szCs w:val="24"/>
        </w:rPr>
        <w:t>ηξή μου, διότι παλαιότερα –θυμάμαι πέρυσι- ο κ. Μητσοτάκης, ο Αρχηγός της Νέας Δημοκρατίας, συμφωνούσε με αυτό που και εγώ συνεχώς λέω, ότι δεν είναι λογικό και δεν είναι ηθικό και δεν είναι δίκαιο κάποιοι να ζητούν ρυθμίσεις από το τραπεζικό σύστημα της χ</w:t>
      </w:r>
      <w:r>
        <w:rPr>
          <w:rFonts w:eastAsia="Times New Roman" w:cs="Times New Roman"/>
          <w:szCs w:val="24"/>
        </w:rPr>
        <w:t>ώρας και την ίδια στιγμή να έχουν τις καταθέσεις τους στο εξωτερικό. Ενώ, λοιπόν, και ο κ. Μητσοτάκης νόμιζα ότι ήταν της άποψης ότι πρέπει να έρχονται αυτές οι καταθέσεις στην Ελλάδα, αν είναι ακριβές αυτό που μεταφέρθηκε -είναι από βίντεο της προχθεσινής</w:t>
      </w:r>
      <w:r>
        <w:rPr>
          <w:rFonts w:eastAsia="Times New Roman" w:cs="Times New Roman"/>
          <w:szCs w:val="24"/>
        </w:rPr>
        <w:t xml:space="preserve"> του παρουσίας στο ΣΕΒ- φέρεται να δηλώνει ότι εταιρικές καταθέσεις, οι οποίες είναι ακόμη στο εξωτερικό, πρέπει να γυρίσουν στην πατρίδα μας, όταν θα υπάρχει κατάλληλη πολιτική σταθερότητα. Δηλαδή, ο Αρχηγός της Νέας Δημοκρατίας λέει στους Έλληνες επιχειρ</w:t>
      </w:r>
      <w:r>
        <w:rPr>
          <w:rFonts w:eastAsia="Times New Roman" w:cs="Times New Roman"/>
          <w:szCs w:val="24"/>
        </w:rPr>
        <w:t xml:space="preserve">ηματίες να αφήσουν τα λεφτά τους στο εξωτερικό κι άλλο; Νομιμοποιεί, δηλαδή, αυτήν την παρασιτική πρακτική; </w:t>
      </w:r>
    </w:p>
    <w:p w14:paraId="10E53D61"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Θέλω να πιστεύω ότι πρόκειται για λάθος, θέλω να πιστεύω ότι όλες οι πολιτικές δυνάμεις είναι αντίθετες με τέτοιες πρακτικές. </w:t>
      </w:r>
    </w:p>
    <w:p w14:paraId="10E53D6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Το καταθέτω και αυτό</w:t>
      </w:r>
      <w:r>
        <w:rPr>
          <w:rFonts w:eastAsia="Times New Roman" w:cs="Times New Roman"/>
          <w:szCs w:val="24"/>
        </w:rPr>
        <w:t xml:space="preserve"> στα Πρακτικά. </w:t>
      </w:r>
    </w:p>
    <w:p w14:paraId="10E53D63"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(Στο σημείο αυτό ο Αντιπρόεδρος της Κυβέρνησης και Υπουργός Οικονομίας και Ανάπτυξης κ. Ιωάννης Δραγασάκης καταθέτει για τα Πρακτικά το προαναφερθέν έγγραφο, το οποίο βρίσκεται στο αρχείο του Τμήματος Γραμματείας της Διεύθυνσης Στενογραφίας</w:t>
      </w:r>
      <w:r>
        <w:rPr>
          <w:rFonts w:eastAsia="Times New Roman" w:cs="Times New Roman"/>
          <w:szCs w:val="24"/>
        </w:rPr>
        <w:t xml:space="preserve"> και Πρακτικών της Βουλής)</w:t>
      </w:r>
    </w:p>
    <w:p w14:paraId="10E53D6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Επανέρχομαι, λοιπόν, για να πω ότι διεθνώς αυτός ο θεσμός του εξωδικαστικού διακανονισμού έχει δυσκολίες. Εμείς είμαστε σε σχετικά καλύτερη θέση. Η δυσκολία είναι ότι για να γίνει ρύθμιση -και αυτή είναι η σημασία του θεσμού- πρέ</w:t>
      </w:r>
      <w:r>
        <w:rPr>
          <w:rFonts w:eastAsia="Times New Roman" w:cs="Times New Roman"/>
          <w:szCs w:val="24"/>
        </w:rPr>
        <w:t>πει να συμπράξουν όλοι οι πιστωτές, διότι το πρόβλημα που πάμε να λύσουμε είναι το εξής: Εάν η τράπεζα ρυθμίσει τα χρέη σε έναν οφειλέτη, αλλά η εφορία τον κυνηγά, τα ταμεία τον κυνηγάνε, δεν θα μπορέσει αυτός ο επιχειρηματίας να μπει σε μια επανεκκίνηση κ</w:t>
      </w:r>
      <w:r>
        <w:rPr>
          <w:rFonts w:eastAsia="Times New Roman" w:cs="Times New Roman"/>
          <w:szCs w:val="24"/>
        </w:rPr>
        <w:t xml:space="preserve">αι να μπορέσει να εξυπηρετήσει το υπόλοιπο των δανείων του. Αυτή είναι η δυσκολία και γι’ αυτό επιμένω και για τις τράπεζες. Το έχουμε συζητήσει. Έχουν αναγνωρίσει σε επίπεδο διοικήσεων ότι όντως υπάρχει θέμα. Έχω ζητήσει και οι τράπεζες να κάνουν </w:t>
      </w:r>
      <w:r>
        <w:rPr>
          <w:rFonts w:eastAsia="Times New Roman" w:cs="Times New Roman"/>
          <w:szCs w:val="24"/>
        </w:rPr>
        <w:lastRenderedPageBreak/>
        <w:t>ποσοτικέ</w:t>
      </w:r>
      <w:r>
        <w:rPr>
          <w:rFonts w:eastAsia="Times New Roman" w:cs="Times New Roman"/>
          <w:szCs w:val="24"/>
        </w:rPr>
        <w:t>ς δεσμεύσεις, να πουν δηλαδή ότι το επόμενο τρίμηνο θα φροντίσουν να διεκπεραιωθούν εκατό ή διακόσιες ή πεντακόσιες υποθέσεις. Δεν είναι ακόμα σε θέση να το κάνουν αυτό, αλλά είναι σε θέση και έχουν υποσχεθεί ότι θα ενεργήσουν και δεν θα αφήνουν τις υποθέσ</w:t>
      </w:r>
      <w:r>
        <w:rPr>
          <w:rFonts w:eastAsia="Times New Roman" w:cs="Times New Roman"/>
          <w:szCs w:val="24"/>
        </w:rPr>
        <w:t xml:space="preserve">εις στην τύχη τους στα υποκαταστήματα, ώστε έναν αριθμό υποθέσεων να τις χειριστούν -ας το πούμε έτσι- «από τα πάνω», ούτως ώστε να μπορέσουν να διευκολυνθούν. </w:t>
      </w:r>
    </w:p>
    <w:p w14:paraId="10E53D65"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Τρίτον, αυτό που είπατε. Βεβαίως, υπάρχουν και άλλα μέτρα πέρα απ’ αυτά που αναφέρατε στην </w:t>
      </w:r>
      <w:r>
        <w:rPr>
          <w:rFonts w:eastAsia="Times New Roman" w:cs="Times New Roman"/>
          <w:szCs w:val="24"/>
        </w:rPr>
        <w:t>κοιν</w:t>
      </w:r>
      <w:r>
        <w:rPr>
          <w:rFonts w:eastAsia="Times New Roman" w:cs="Times New Roman"/>
          <w:szCs w:val="24"/>
        </w:rPr>
        <w:t>ή υπουργική απόφαση</w:t>
      </w:r>
      <w:r>
        <w:rPr>
          <w:rFonts w:eastAsia="Times New Roman" w:cs="Times New Roman"/>
          <w:szCs w:val="24"/>
        </w:rPr>
        <w:t xml:space="preserve">. Υπάρχουν και άλλα θέματα που αφορούν τον νόμο, όπως παραδείγματος </w:t>
      </w:r>
      <w:r>
        <w:rPr>
          <w:rFonts w:eastAsia="Times New Roman" w:cs="Times New Roman"/>
          <w:szCs w:val="24"/>
        </w:rPr>
        <w:t xml:space="preserve">χάριν </w:t>
      </w:r>
      <w:r>
        <w:rPr>
          <w:rFonts w:eastAsia="Times New Roman" w:cs="Times New Roman"/>
          <w:szCs w:val="24"/>
        </w:rPr>
        <w:t>ότι δεν προβλεπόταν ένα πλαφόν στις αμοιβές των συντονιστών. Αυτά και άλλα θέματα τα συζητούμε. Όπως είπα, δεν είμαι έτοιμος σήμερα να ανακοινώσω συγκεκριμένες ρυθ</w:t>
      </w:r>
      <w:r>
        <w:rPr>
          <w:rFonts w:eastAsia="Times New Roman" w:cs="Times New Roman"/>
          <w:szCs w:val="24"/>
        </w:rPr>
        <w:t xml:space="preserve">μίσεις, διότι είναι στα πλαίσια της τέταρτης αξιολόγησης, αλλά πολύ σύντομα θα έχουμε, νομίζω, και σ’ αυτά τα θέματα βελτιώσεις. </w:t>
      </w:r>
    </w:p>
    <w:p w14:paraId="10E53D66"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Τέλος, κυρία Μπακογιάννη, θα ήθελα να είστε λίγο πιο δίκαιη και με τον προηγούμενο Υπουργό. Διάβαζα τα Πρακτικά στην </w:t>
      </w:r>
      <w:r>
        <w:rPr>
          <w:rFonts w:eastAsia="Times New Roman" w:cs="Times New Roman"/>
          <w:szCs w:val="24"/>
        </w:rPr>
        <w:t xml:space="preserve">επιτροπή </w:t>
      </w:r>
      <w:r>
        <w:rPr>
          <w:rFonts w:eastAsia="Times New Roman" w:cs="Times New Roman"/>
          <w:szCs w:val="24"/>
        </w:rPr>
        <w:t xml:space="preserve">και είχατε μια εποικοδομητική </w:t>
      </w:r>
      <w:r>
        <w:rPr>
          <w:rFonts w:eastAsia="Times New Roman" w:cs="Times New Roman"/>
          <w:szCs w:val="24"/>
        </w:rPr>
        <w:lastRenderedPageBreak/>
        <w:t xml:space="preserve">στάση -το αναγνωρίζω- αλλά είχατε πει ότι αυτή η περιβόητη πλατφόρμα δεν θα γίνει σε τρεις μήνες, αλλά εάν γίνει σε τρεις μήνες, θα το αναγνωρίσετε. </w:t>
      </w:r>
    </w:p>
    <w:p w14:paraId="10E53D67"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Ε, δεν έγινε! </w:t>
      </w:r>
    </w:p>
    <w:p w14:paraId="10E53D68"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ΙΩΑΝΝΗΣ ΔΡΑΓΑΣΑΚΗΣ (Αντιπρόεδρος της Κυβ</w:t>
      </w:r>
      <w:r>
        <w:rPr>
          <w:rFonts w:eastAsia="Times New Roman" w:cs="Times New Roman"/>
          <w:b/>
          <w:szCs w:val="24"/>
        </w:rPr>
        <w:t xml:space="preserve">έρνησης </w:t>
      </w:r>
      <w:r>
        <w:rPr>
          <w:rFonts w:eastAsia="Times New Roman" w:cs="Times New Roman"/>
          <w:b/>
          <w:szCs w:val="24"/>
        </w:rPr>
        <w:t xml:space="preserve">και </w:t>
      </w:r>
      <w:r>
        <w:rPr>
          <w:rFonts w:eastAsia="Times New Roman" w:cs="Times New Roman"/>
          <w:b/>
          <w:szCs w:val="24"/>
        </w:rPr>
        <w:t xml:space="preserve">Υπουργός Οικονομίας και Ανάπτυξης): </w:t>
      </w:r>
      <w:r>
        <w:rPr>
          <w:rFonts w:eastAsia="Times New Roman" w:cs="Times New Roman"/>
          <w:szCs w:val="24"/>
        </w:rPr>
        <w:t xml:space="preserve">Η πλατφόρμα έγινε σε τρεις μήνες. </w:t>
      </w:r>
    </w:p>
    <w:p w14:paraId="10E53D69"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Έγινε σε οκτώ. </w:t>
      </w:r>
    </w:p>
    <w:p w14:paraId="10E53D6A"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b/>
          <w:szCs w:val="24"/>
        </w:rPr>
        <w:t xml:space="preserve">και </w:t>
      </w:r>
      <w:r>
        <w:rPr>
          <w:rFonts w:eastAsia="Times New Roman" w:cs="Times New Roman"/>
          <w:b/>
          <w:szCs w:val="24"/>
        </w:rPr>
        <w:t xml:space="preserve">Υπουργός Οικονομίας και Ανάπτυξης): </w:t>
      </w:r>
      <w:r>
        <w:rPr>
          <w:rFonts w:eastAsia="Times New Roman" w:cs="Times New Roman"/>
          <w:szCs w:val="24"/>
        </w:rPr>
        <w:t xml:space="preserve">Η πλατφόρμα έγινε σε τρεις μήνες. Ήταν μια επιτυχία και των υπηρεσιών και των εργαζομένων του </w:t>
      </w:r>
      <w:r>
        <w:rPr>
          <w:rFonts w:eastAsia="Times New Roman" w:cs="Times New Roman"/>
          <w:szCs w:val="24"/>
        </w:rPr>
        <w:t>δημόσιου</w:t>
      </w:r>
      <w:r>
        <w:rPr>
          <w:rFonts w:eastAsia="Times New Roman" w:cs="Times New Roman"/>
          <w:szCs w:val="24"/>
        </w:rPr>
        <w:t xml:space="preserve">, διότι έγινε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house</w:t>
      </w:r>
      <w:r>
        <w:rPr>
          <w:rFonts w:eastAsia="Times New Roman" w:cs="Times New Roman"/>
          <w:szCs w:val="24"/>
        </w:rPr>
        <w:t>, έγινε μέσα από τις υπηρεσίες του Υπουργείου και το έργο είναι τεράστιο.</w:t>
      </w:r>
    </w:p>
    <w:p w14:paraId="10E53D6B"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Επομένως, να κλείσω με αυτό που άρχισα. Έχουμε έναν θεσμό,</w:t>
      </w:r>
      <w:r>
        <w:rPr>
          <w:rFonts w:eastAsia="Times New Roman" w:cs="Times New Roman"/>
          <w:szCs w:val="24"/>
        </w:rPr>
        <w:t xml:space="preserve"> έχει προβλήματα, αλλά είμαστε εδώ για να το βελτιώσουμε και με αυτά που σας είπα και με αυτά που άκουσα από εσάς, που θα μελετήσουμε, πιστεύω ότι την επόμενη φορά θα έχουμε </w:t>
      </w:r>
      <w:r>
        <w:rPr>
          <w:rFonts w:eastAsia="Times New Roman" w:cs="Times New Roman"/>
          <w:szCs w:val="24"/>
        </w:rPr>
        <w:lastRenderedPageBreak/>
        <w:t>έναν πιο θετικό απολογισμό σε ένα πεδίο, που επαναλαμβάνω -ρωτήστε και τους συνεργ</w:t>
      </w:r>
      <w:r>
        <w:rPr>
          <w:rFonts w:eastAsia="Times New Roman" w:cs="Times New Roman"/>
          <w:szCs w:val="24"/>
        </w:rPr>
        <w:t xml:space="preserve">άτες σας- ότι σε όλες τις χώρες παρουσιάζει μεγάλες δυσκολίες. Όμως, εμείς θα επιμείνουμε. </w:t>
      </w:r>
    </w:p>
    <w:p w14:paraId="10E53D6C"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Κύριε Πρόεδρε, μπορώ να δώσω μια μικρή απάντηση, γιατί αναφέρθηκε στον Πρόεδρο της Νέας Δημοκρατίας; </w:t>
      </w:r>
    </w:p>
    <w:p w14:paraId="10E53D6D"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Κυρία Μπακογιάννη, είναι πολύ σημαντικό το θέμα και θα σας επιτρέψω για τριάντα δευτερόλεπτα να πάρετε τον λόγο. </w:t>
      </w:r>
    </w:p>
    <w:p w14:paraId="10E53D6E"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Κυρία Μπακογιάννη, έχετε τον λόγο. </w:t>
      </w:r>
    </w:p>
    <w:p w14:paraId="10E53D6F"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Απλώς, κύριε Υπουργέ, φαντάζομαι ότι αντιλαμβάνεστε και εσείς ότι υπάρχουν προβλήματα</w:t>
      </w:r>
      <w:r>
        <w:rPr>
          <w:rFonts w:eastAsia="Times New Roman" w:cs="Times New Roman"/>
          <w:szCs w:val="24"/>
        </w:rPr>
        <w:t xml:space="preserve">, ότι αυτή τη στιγμή ακόμα έχουμε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στην Ελλάδα. Μην παριστάνετε, λοιπόν, ότι το τρίτο μνημόνιο δεν άφησε πράγματα. Έχουμε ακόμα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είναι λογικό ότι κάποιες εταιρείες θέλουν </w:t>
      </w:r>
      <w:r>
        <w:rPr>
          <w:rFonts w:eastAsia="Times New Roman" w:cs="Times New Roman"/>
          <w:szCs w:val="24"/>
        </w:rPr>
        <w:lastRenderedPageBreak/>
        <w:t>να κάνουν τη διαχείριση των χρημάτων τους στη μετ</w:t>
      </w:r>
      <w:r>
        <w:rPr>
          <w:rFonts w:eastAsia="Times New Roman" w:cs="Times New Roman"/>
          <w:szCs w:val="24"/>
        </w:rPr>
        <w:t xml:space="preserve">αβατική περίοδο με έναν πιο εύκολο τρόπο. </w:t>
      </w:r>
    </w:p>
    <w:p w14:paraId="10E53D70"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Το ότι η Νέα Δημοκρατία έχει καλέσει όλους να επιστρέψουν τα χρήματά τους στην Ελλάδα το γνωρίζετε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τη δική μας αξιοπιστία δεν την έχει αμφισβητήσει κανείς. </w:t>
      </w:r>
    </w:p>
    <w:p w14:paraId="10E53D71"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b/>
          <w:szCs w:val="24"/>
        </w:rPr>
        <w:t xml:space="preserve"> </w:t>
      </w:r>
      <w:r>
        <w:rPr>
          <w:rFonts w:eastAsia="Times New Roman" w:cs="Times New Roman"/>
          <w:szCs w:val="24"/>
        </w:rPr>
        <w:t xml:space="preserve">Ευχαριστούμε πολύ. </w:t>
      </w:r>
    </w:p>
    <w:p w14:paraId="10E53D7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Προχωρούμε.</w:t>
      </w:r>
    </w:p>
    <w:p w14:paraId="10E53D73"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b/>
          <w:szCs w:val="24"/>
        </w:rPr>
        <w:t xml:space="preserve">και </w:t>
      </w:r>
      <w:r>
        <w:rPr>
          <w:rFonts w:eastAsia="Times New Roman" w:cs="Times New Roman"/>
          <w:b/>
          <w:szCs w:val="24"/>
        </w:rPr>
        <w:t xml:space="preserve">Υπουργός Οικονομίας και Ανάπτυξης): </w:t>
      </w:r>
      <w:r>
        <w:rPr>
          <w:rFonts w:eastAsia="Times New Roman" w:cs="Times New Roman"/>
          <w:szCs w:val="24"/>
        </w:rPr>
        <w:t xml:space="preserve">Κύριε Πρόεδρε, μια απάντηση ως σχόλιο. </w:t>
      </w:r>
    </w:p>
    <w:p w14:paraId="10E53D74"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Υπουργέ, έχετε τον λόγο. </w:t>
      </w:r>
    </w:p>
    <w:p w14:paraId="10E53D75"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ΙΩΑΝΝΗΣ ΔΡΑΓΑΣΑΚΗΣ (Αντιπρόεδρ</w:t>
      </w:r>
      <w:r>
        <w:rPr>
          <w:rFonts w:eastAsia="Times New Roman" w:cs="Times New Roman"/>
          <w:b/>
          <w:szCs w:val="24"/>
        </w:rPr>
        <w:t xml:space="preserve">ος της Κυβέρνησης </w:t>
      </w:r>
      <w:r>
        <w:rPr>
          <w:rFonts w:eastAsia="Times New Roman" w:cs="Times New Roman"/>
          <w:b/>
          <w:szCs w:val="24"/>
        </w:rPr>
        <w:t xml:space="preserve">και </w:t>
      </w:r>
      <w:r>
        <w:rPr>
          <w:rFonts w:eastAsia="Times New Roman" w:cs="Times New Roman"/>
          <w:b/>
          <w:szCs w:val="24"/>
        </w:rPr>
        <w:t xml:space="preserve">Υπουργός Οικονομίας και Ανάπτυξης): </w:t>
      </w:r>
      <w:r>
        <w:rPr>
          <w:rFonts w:eastAsia="Times New Roman" w:cs="Times New Roman"/>
          <w:szCs w:val="24"/>
        </w:rPr>
        <w:t>Το τρίτο μνημόνιο ήταν μνημόνιο. Δεν είναι αυτό που επιθυμούσαμε να έχουμε,…</w:t>
      </w:r>
    </w:p>
    <w:p w14:paraId="10E53D76"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 xml:space="preserve">Ενώ εμείς επιθυμούσαμε να έχουμε τα άλλα; </w:t>
      </w:r>
    </w:p>
    <w:p w14:paraId="10E53D77"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b/>
          <w:szCs w:val="24"/>
        </w:rPr>
        <w:t xml:space="preserve">και </w:t>
      </w:r>
      <w:r>
        <w:rPr>
          <w:rFonts w:eastAsia="Times New Roman" w:cs="Times New Roman"/>
          <w:b/>
          <w:szCs w:val="24"/>
        </w:rPr>
        <w:t>Υπουρ</w:t>
      </w:r>
      <w:r>
        <w:rPr>
          <w:rFonts w:eastAsia="Times New Roman" w:cs="Times New Roman"/>
          <w:b/>
          <w:szCs w:val="24"/>
        </w:rPr>
        <w:t>γός Οικονομίας και Ανάπτυξης):</w:t>
      </w:r>
      <w:r>
        <w:rPr>
          <w:rFonts w:eastAsia="Times New Roman" w:cs="Times New Roman"/>
          <w:b/>
          <w:szCs w:val="24"/>
        </w:rPr>
        <w:t xml:space="preserve"> </w:t>
      </w:r>
      <w:r>
        <w:rPr>
          <w:rFonts w:eastAsia="Times New Roman" w:cs="Times New Roman"/>
          <w:szCs w:val="24"/>
        </w:rPr>
        <w:t xml:space="preserve">…αλλά ως μνημόνιο, νομίζω, σημείωσε τη μετάβαση της χώρας από την ύφεση στην ανάκαμψη. </w:t>
      </w:r>
    </w:p>
    <w:p w14:paraId="10E53D78"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Δεύτερον, υπάρχουν πολλές επιχειρήσεις…</w:t>
      </w:r>
    </w:p>
    <w:p w14:paraId="10E53D79"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Η ανάπτυξη, κύριε Υπουργέ, που δεν έχουμε πετύχει κανέναν στόχο; </w:t>
      </w:r>
    </w:p>
    <w:p w14:paraId="10E53D7A"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(Δημήτριος Καμμένος): </w:t>
      </w:r>
      <w:r>
        <w:rPr>
          <w:rFonts w:eastAsia="Times New Roman" w:cs="Times New Roman"/>
          <w:szCs w:val="24"/>
        </w:rPr>
        <w:t xml:space="preserve">Κυρία Μπακογιάννη, αφήστε τον κ. Δραγασάκη να τελειώσει, για να περάσουμε στις επόμενες ερωτήσεις. Περιμένουν και οι συνάδελφοι. Είναι ένα καυτό ζήτημα, το καταλαβαίνουμε, αλλά να προχωρήσουμε και στις επόμενες ερωτήσεις. </w:t>
      </w:r>
    </w:p>
    <w:p w14:paraId="10E53D7B"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ΙΩΑΝΝΗΣ ΔΡ</w:t>
      </w:r>
      <w:r>
        <w:rPr>
          <w:rFonts w:eastAsia="Times New Roman" w:cs="Times New Roman"/>
          <w:b/>
          <w:szCs w:val="24"/>
        </w:rPr>
        <w:t xml:space="preserve">ΑΓΑΣΑΚΗΣ (Αντιπρόεδρος της Κυβέρνησης </w:t>
      </w:r>
      <w:r>
        <w:rPr>
          <w:rFonts w:eastAsia="Times New Roman" w:cs="Times New Roman"/>
          <w:b/>
          <w:szCs w:val="24"/>
        </w:rPr>
        <w:t xml:space="preserve">και </w:t>
      </w:r>
      <w:r>
        <w:rPr>
          <w:rFonts w:eastAsia="Times New Roman" w:cs="Times New Roman"/>
          <w:b/>
          <w:szCs w:val="24"/>
        </w:rPr>
        <w:t xml:space="preserve">Υπουργός Οικονομίας και Ανάπτυξης): </w:t>
      </w:r>
      <w:r>
        <w:rPr>
          <w:rFonts w:eastAsia="Times New Roman" w:cs="Times New Roman"/>
          <w:szCs w:val="24"/>
        </w:rPr>
        <w:t xml:space="preserve">Η ελληνική οικονομία έχει περάσει από τη βαθιά ύφεση </w:t>
      </w:r>
      <w:r>
        <w:rPr>
          <w:rFonts w:eastAsia="Times New Roman" w:cs="Times New Roman"/>
          <w:szCs w:val="24"/>
        </w:rPr>
        <w:lastRenderedPageBreak/>
        <w:t xml:space="preserve">στη σταθεροποίηση και από τη σταθεροποίηση στην ανάκαμψη. Αυτό το ξέρει όλος ο κόσμος. Το ότι αυτή η ανάκαμψη δεν εκφράζεται </w:t>
      </w:r>
      <w:r>
        <w:rPr>
          <w:rFonts w:eastAsia="Times New Roman" w:cs="Times New Roman"/>
          <w:szCs w:val="24"/>
        </w:rPr>
        <w:t xml:space="preserve">αμέσως στις τσέπες του κόσμου είναι αυτό που πρέπει να δούμε εμείς οι πολιτικοί. </w:t>
      </w:r>
    </w:p>
    <w:p w14:paraId="10E53D7C"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Επανέρχομαι σ’ αυτό που ήθελα εγώ να θέσω, διότι είναι σοβαρό αυτό. Εάν αυτό που είπατε εδώ είναι η θέση της Νέας Δημοκρατίας, εγώ χαίρομαι. Υπουργός Ανάπτυξης είμαι, ανάπτυξ</w:t>
      </w:r>
      <w:r>
        <w:rPr>
          <w:rFonts w:eastAsia="Times New Roman" w:cs="Times New Roman"/>
          <w:szCs w:val="24"/>
        </w:rPr>
        <w:t xml:space="preserve">η θέλουμε, επενδύσεις θέλουμε, λεφτά να έρχονται στην Ελλάδα θέλουμε. Δεν ήταν αυτό που είπε ο Αρχηγός της Νέας Δημοκρατίας. </w:t>
      </w:r>
    </w:p>
    <w:p w14:paraId="10E53D7D" w14:textId="77777777" w:rsidR="00645EF7" w:rsidRDefault="000442F0">
      <w:pPr>
        <w:tabs>
          <w:tab w:val="left" w:pos="2608"/>
        </w:tabs>
        <w:spacing w:line="600" w:lineRule="auto"/>
        <w:jc w:val="both"/>
        <w:rPr>
          <w:rFonts w:eastAsia="Times New Roman"/>
          <w:szCs w:val="24"/>
        </w:rPr>
      </w:pPr>
      <w:r>
        <w:rPr>
          <w:rFonts w:eastAsia="Times New Roman" w:cs="Times New Roman"/>
          <w:szCs w:val="24"/>
        </w:rPr>
        <w:t>Δεύτερον, υπάρχουν επιχειρήσεις που κάνουν εξαγωγές, υπάρχουν επιχειρήσεις που κερδίζουν χρήματα στο εξωτερικό. Δεν μιλάμε γι’ αυτ</w:t>
      </w:r>
      <w:r>
        <w:rPr>
          <w:rFonts w:eastAsia="Times New Roman" w:cs="Times New Roman"/>
          <w:szCs w:val="24"/>
        </w:rPr>
        <w:t xml:space="preserve">ά, δεν μιλάμε για αναγκαία ρευστότητα που πρέπει να </w:t>
      </w:r>
      <w:proofErr w:type="spellStart"/>
      <w:r>
        <w:rPr>
          <w:rFonts w:eastAsia="Times New Roman" w:cs="Times New Roman"/>
          <w:szCs w:val="24"/>
        </w:rPr>
        <w:t>διακρατείται</w:t>
      </w:r>
      <w:proofErr w:type="spellEnd"/>
      <w:r>
        <w:rPr>
          <w:rFonts w:eastAsia="Times New Roman" w:cs="Times New Roman"/>
          <w:szCs w:val="24"/>
        </w:rPr>
        <w:t xml:space="preserve"> και σε λογαριασμούς εξωτερικού. </w:t>
      </w:r>
      <w:r>
        <w:rPr>
          <w:rFonts w:eastAsia="Times New Roman"/>
          <w:szCs w:val="24"/>
        </w:rPr>
        <w:t>Μιλάμε γι’ αυτούς που τα κέρδη που παρήγαγαν ή παράγουν στην Ελλάδα στα βγάζουν στο εξωτερικό. Και σε αυτούς, λοιπόν, λέμε ότι χρειάζεται αυτή η χώρα μια υπεύθ</w:t>
      </w:r>
      <w:r>
        <w:rPr>
          <w:rFonts w:eastAsia="Times New Roman"/>
          <w:szCs w:val="24"/>
        </w:rPr>
        <w:t xml:space="preserve">υνη επιχειρηματικότητα, που σημαίνει μια επανεπένδυση των κερδών ή τουλάχιστον μέρους των κερδών. </w:t>
      </w:r>
    </w:p>
    <w:p w14:paraId="10E53D7E" w14:textId="77777777" w:rsidR="00645EF7" w:rsidRDefault="000442F0">
      <w:pPr>
        <w:tabs>
          <w:tab w:val="left" w:pos="2608"/>
        </w:tabs>
        <w:spacing w:line="600" w:lineRule="auto"/>
        <w:ind w:firstLine="720"/>
        <w:jc w:val="both"/>
        <w:rPr>
          <w:rFonts w:eastAsia="Times New Roman"/>
          <w:szCs w:val="24"/>
        </w:rPr>
      </w:pPr>
      <w:r>
        <w:rPr>
          <w:rFonts w:eastAsia="Times New Roman"/>
          <w:szCs w:val="24"/>
        </w:rPr>
        <w:lastRenderedPageBreak/>
        <w:t xml:space="preserve">Άρα το θέμα είναι σοβαρό. Δεν συνδέεται 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Εγώ είδατε πώς το είπα. Αν είναι η δήλωση ακριβής, είναι λάθος, είναι ανεύθυνο. Αν η δήλωση </w:t>
      </w:r>
      <w:r>
        <w:rPr>
          <w:rFonts w:eastAsia="Times New Roman"/>
          <w:szCs w:val="24"/>
        </w:rPr>
        <w:t>είναι ανακριβής και ισχύουν αυτά που μας είπατε εσείς, εγώ δεν έχω λόγους να μην τη χαιρετίσω.</w:t>
      </w:r>
    </w:p>
    <w:p w14:paraId="10E53D7F" w14:textId="77777777" w:rsidR="00645EF7" w:rsidRDefault="000442F0">
      <w:pPr>
        <w:tabs>
          <w:tab w:val="left" w:pos="2608"/>
        </w:tabs>
        <w:spacing w:line="600" w:lineRule="auto"/>
        <w:ind w:firstLine="720"/>
        <w:jc w:val="both"/>
        <w:rPr>
          <w:rFonts w:eastAsia="Times New Roman"/>
          <w:szCs w:val="24"/>
        </w:rPr>
      </w:pPr>
      <w:r>
        <w:rPr>
          <w:rFonts w:eastAsia="Times New Roman"/>
          <w:szCs w:val="24"/>
        </w:rPr>
        <w:t>Ευχαριστώ πολύ.</w:t>
      </w:r>
    </w:p>
    <w:p w14:paraId="10E53D80" w14:textId="77777777" w:rsidR="00645EF7" w:rsidRDefault="000442F0">
      <w:pPr>
        <w:tabs>
          <w:tab w:val="left" w:pos="2820"/>
        </w:tabs>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κύριο Υπουργό.</w:t>
      </w:r>
    </w:p>
    <w:p w14:paraId="10E53D81" w14:textId="77777777" w:rsidR="00645EF7" w:rsidRDefault="000442F0">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θα ήθελα να κάνω δύο ανακοινώσεις προς το Σώμα. </w:t>
      </w:r>
    </w:p>
    <w:p w14:paraId="10E53D82" w14:textId="77777777" w:rsidR="00645EF7" w:rsidRDefault="000442F0">
      <w:pPr>
        <w:tabs>
          <w:tab w:val="left" w:pos="2820"/>
        </w:tabs>
        <w:spacing w:line="600" w:lineRule="auto"/>
        <w:ind w:firstLine="720"/>
        <w:jc w:val="both"/>
        <w:rPr>
          <w:rFonts w:eastAsia="Times New Roman"/>
          <w:szCs w:val="24"/>
        </w:rPr>
      </w:pPr>
      <w:r>
        <w:rPr>
          <w:rFonts w:eastAsia="Times New Roman"/>
          <w:szCs w:val="24"/>
        </w:rPr>
        <w:t xml:space="preserve">Η Διαρκής Επιτροπή Οικονομικών Υποθέσεων καταθέτει την </w:t>
      </w:r>
      <w:r>
        <w:rPr>
          <w:rFonts w:eastAsia="Times New Roman"/>
          <w:szCs w:val="24"/>
        </w:rPr>
        <w:t xml:space="preserve">έκθεσή </w:t>
      </w:r>
      <w:r>
        <w:rPr>
          <w:rFonts w:eastAsia="Times New Roman"/>
          <w:szCs w:val="24"/>
        </w:rPr>
        <w:t>της στο σχέδιο νόμου του Υπουργείου Οικονομικών «Ενσωμάτωση στην ελληνική νομοθεσία της Οδηγίας 2015/2366/ΕΕ για τι</w:t>
      </w:r>
      <w:r>
        <w:rPr>
          <w:rFonts w:eastAsia="Times New Roman"/>
          <w:szCs w:val="24"/>
        </w:rPr>
        <w:t>ς υπηρεσίες πληρωμών και άλλες διατάξεις».</w:t>
      </w:r>
    </w:p>
    <w:p w14:paraId="10E53D83" w14:textId="77777777" w:rsidR="00645EF7" w:rsidRDefault="000442F0">
      <w:pPr>
        <w:tabs>
          <w:tab w:val="left" w:pos="2820"/>
        </w:tabs>
        <w:spacing w:line="600" w:lineRule="auto"/>
        <w:ind w:firstLine="720"/>
        <w:jc w:val="both"/>
        <w:rPr>
          <w:rFonts w:eastAsia="Times New Roman"/>
          <w:szCs w:val="24"/>
        </w:rPr>
      </w:pPr>
      <w:r>
        <w:rPr>
          <w:rFonts w:eastAsia="Times New Roman"/>
          <w:szCs w:val="24"/>
        </w:rPr>
        <w:lastRenderedPageBreak/>
        <w:t>Έχω επίσης την τιμή να ανακοινώσω στο Σώμα το δελτίο επίκαιρων ερωτήσεων της Δευτέρας 30 Απριλίου 2018</w:t>
      </w:r>
      <w:r>
        <w:rPr>
          <w:rFonts w:eastAsia="Times New Roman"/>
          <w:szCs w:val="24"/>
        </w:rPr>
        <w:t>.</w:t>
      </w:r>
    </w:p>
    <w:p w14:paraId="10E53D8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ΕΠΙΚΑΙΡΕΣ ΕΡΩΤΗΣΕΙΣ</w:t>
      </w:r>
      <w:r>
        <w:rPr>
          <w:rFonts w:eastAsia="Times New Roman" w:cs="Times New Roman"/>
          <w:szCs w:val="24"/>
        </w:rPr>
        <w:t xml:space="preserve"> Πρώτου Κύκλου (Άρθρο 130 παράγραφοι 2 και 3 του Κανονισμού της Βουλής)</w:t>
      </w:r>
    </w:p>
    <w:p w14:paraId="10E53D85" w14:textId="77777777" w:rsidR="00645EF7" w:rsidRDefault="000442F0">
      <w:pPr>
        <w:tabs>
          <w:tab w:val="left" w:pos="2820"/>
        </w:tabs>
        <w:spacing w:line="600" w:lineRule="auto"/>
        <w:ind w:firstLine="720"/>
        <w:jc w:val="both"/>
        <w:rPr>
          <w:rFonts w:eastAsia="Times New Roman"/>
          <w:szCs w:val="24"/>
        </w:rPr>
      </w:pPr>
      <w:r>
        <w:rPr>
          <w:rFonts w:eastAsia="Times New Roman"/>
          <w:szCs w:val="24"/>
        </w:rPr>
        <w:t xml:space="preserve">1. Η με αριθμό </w:t>
      </w:r>
      <w:r>
        <w:rPr>
          <w:rFonts w:eastAsia="Times New Roman"/>
          <w:szCs w:val="24"/>
        </w:rPr>
        <w:t>1545/24-4-2018 επίκαιρη ερώτηση του Βουλευτή Αττικής της Νέας Δημοκρατίας κ. Αθανασίου Μπούρα προς τον Υπουργό Οικονομικών, με θέμα: «Αύξηση στις μισθωτικές αξίες απλής χρήσης αιγιαλού».</w:t>
      </w:r>
    </w:p>
    <w:p w14:paraId="10E53D86" w14:textId="77777777" w:rsidR="00645EF7" w:rsidRDefault="000442F0">
      <w:pPr>
        <w:tabs>
          <w:tab w:val="left" w:pos="2820"/>
        </w:tabs>
        <w:spacing w:line="600" w:lineRule="auto"/>
        <w:ind w:firstLine="720"/>
        <w:jc w:val="both"/>
        <w:rPr>
          <w:rFonts w:eastAsia="Times New Roman"/>
          <w:szCs w:val="24"/>
        </w:rPr>
      </w:pPr>
      <w:r>
        <w:rPr>
          <w:rFonts w:eastAsia="Times New Roman"/>
          <w:szCs w:val="24"/>
        </w:rPr>
        <w:t>2. Η με αριθμό 1537/23-4-2018 επίκαιρη ερώτηση του Ε΄ Αντιπροέδρου τη</w:t>
      </w:r>
      <w:r>
        <w:rPr>
          <w:rFonts w:eastAsia="Times New Roman"/>
          <w:szCs w:val="24"/>
        </w:rPr>
        <w:t>ς Βουλής και Βουλευτή Δωδεκανήσου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Δικαιοσύνης, Διαφάνειας και Ανθρωπίνων Δικαιωμάτων, με θέμα: «Η αυτοάμυνα ύστερα από επίθεση μέσα στο σπίτι».</w:t>
      </w:r>
    </w:p>
    <w:p w14:paraId="10E53D87" w14:textId="77777777" w:rsidR="00645EF7" w:rsidRDefault="000442F0">
      <w:pPr>
        <w:tabs>
          <w:tab w:val="left" w:pos="2820"/>
        </w:tabs>
        <w:spacing w:line="600" w:lineRule="auto"/>
        <w:ind w:firstLine="720"/>
        <w:jc w:val="both"/>
        <w:rPr>
          <w:rFonts w:eastAsia="Times New Roman"/>
          <w:szCs w:val="24"/>
        </w:rPr>
      </w:pPr>
      <w:r>
        <w:rPr>
          <w:rFonts w:eastAsia="Times New Roman"/>
          <w:szCs w:val="24"/>
        </w:rPr>
        <w:lastRenderedPageBreak/>
        <w:t>3. Η με αριθμό 1521/17-4-2</w:t>
      </w:r>
      <w:r>
        <w:rPr>
          <w:rFonts w:eastAsia="Times New Roman"/>
          <w:szCs w:val="24"/>
        </w:rPr>
        <w:t>018 επίκαιρη ερώτηση του Βουλευτή Κιλκίς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 Χρήστου Χατζησάββα προς τον Υπουργό Δικαιοσύνης, Διαφάνειας και Ανθρωπίνων Δικαιωμάτων, με θέμα: «Δύο μέτρα και δύο σταθμά;».</w:t>
      </w:r>
    </w:p>
    <w:p w14:paraId="10E53D88" w14:textId="77777777" w:rsidR="00645EF7" w:rsidRDefault="000442F0">
      <w:pPr>
        <w:spacing w:line="600" w:lineRule="auto"/>
        <w:ind w:firstLine="720"/>
        <w:jc w:val="both"/>
        <w:rPr>
          <w:rFonts w:eastAsia="Times New Roman"/>
          <w:szCs w:val="24"/>
        </w:rPr>
      </w:pPr>
      <w:r>
        <w:rPr>
          <w:rFonts w:eastAsia="Times New Roman" w:cs="Times New Roman"/>
          <w:szCs w:val="24"/>
        </w:rPr>
        <w:t xml:space="preserve">Β. </w:t>
      </w:r>
      <w:r>
        <w:rPr>
          <w:rFonts w:eastAsia="Times New Roman" w:cs="Times New Roman"/>
          <w:szCs w:val="24"/>
        </w:rPr>
        <w:t>ΕΠΙΚΑΙΡΕΣ ΕΡΩΤΗΣΕΙΣ</w:t>
      </w:r>
      <w:r>
        <w:rPr>
          <w:rFonts w:eastAsia="Times New Roman" w:cs="Times New Roman"/>
          <w:szCs w:val="24"/>
        </w:rPr>
        <w:t xml:space="preserve"> Δεύτερου Κύκλου (Άρθρο 130 πα</w:t>
      </w:r>
      <w:r>
        <w:rPr>
          <w:rFonts w:eastAsia="Times New Roman" w:cs="Times New Roman"/>
          <w:szCs w:val="24"/>
        </w:rPr>
        <w:t>ράγραφοι 2 και 3 του Κανονισμού της Βουλής)</w:t>
      </w:r>
    </w:p>
    <w:p w14:paraId="10E53D89" w14:textId="77777777" w:rsidR="00645EF7" w:rsidRDefault="000442F0">
      <w:pPr>
        <w:spacing w:after="0" w:line="600" w:lineRule="auto"/>
        <w:ind w:firstLine="720"/>
        <w:jc w:val="both"/>
        <w:rPr>
          <w:rFonts w:eastAsia="Times New Roman"/>
          <w:szCs w:val="24"/>
        </w:rPr>
      </w:pPr>
      <w:r>
        <w:rPr>
          <w:rFonts w:eastAsia="Times New Roman"/>
          <w:szCs w:val="24"/>
        </w:rPr>
        <w:t xml:space="preserve">1. Η με αριθμό 1546/24-4-2018 επίκαιρη ερώτηση του Βουλευτή Αχαΐας της Νέας Δημοκρατίας κ. </w:t>
      </w:r>
      <w:proofErr w:type="spellStart"/>
      <w:r>
        <w:rPr>
          <w:rFonts w:eastAsia="Times New Roman"/>
          <w:bCs/>
          <w:szCs w:val="24"/>
        </w:rPr>
        <w:t>Ιάσονα</w:t>
      </w:r>
      <w:proofErr w:type="spellEnd"/>
      <w:r>
        <w:rPr>
          <w:rFonts w:eastAsia="Times New Roman"/>
          <w:bCs/>
          <w:szCs w:val="24"/>
        </w:rPr>
        <w:t xml:space="preserve"> Φωτήλα</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με θέμα: «Αποκαλύψεις για το ΚΕΕΛΠΝΟ που εκθέτουν την ηγεσία του Υπουργείου Υγείας</w:t>
      </w:r>
      <w:r>
        <w:rPr>
          <w:rFonts w:eastAsia="Times New Roman"/>
          <w:szCs w:val="24"/>
        </w:rPr>
        <w:t>».</w:t>
      </w:r>
    </w:p>
    <w:p w14:paraId="10E53D8A" w14:textId="77777777" w:rsidR="00645EF7" w:rsidRDefault="000442F0">
      <w:pPr>
        <w:spacing w:after="0" w:line="600" w:lineRule="auto"/>
        <w:ind w:firstLine="720"/>
        <w:jc w:val="both"/>
        <w:rPr>
          <w:rFonts w:eastAsia="Times New Roman"/>
          <w:szCs w:val="24"/>
        </w:rPr>
      </w:pPr>
      <w:r>
        <w:rPr>
          <w:rFonts w:eastAsia="Times New Roman"/>
          <w:szCs w:val="24"/>
        </w:rPr>
        <w:t>2. Η με αριθμό 1550/24-4-2018 επίκαιρη ερώτηση του Βουλευτή Β΄ Αθηνών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Γεωργίου-Δημητρίου Καρρά </w:t>
      </w:r>
      <w:r>
        <w:rPr>
          <w:rFonts w:eastAsia="Times New Roman"/>
          <w:szCs w:val="24"/>
        </w:rPr>
        <w:t>προς τον Υπουργό</w:t>
      </w:r>
      <w:r>
        <w:rPr>
          <w:rFonts w:eastAsia="Times New Roman"/>
          <w:b/>
          <w:bCs/>
          <w:szCs w:val="24"/>
        </w:rPr>
        <w:t xml:space="preserve"> </w:t>
      </w:r>
      <w:r>
        <w:rPr>
          <w:rFonts w:eastAsia="Times New Roman"/>
          <w:bCs/>
          <w:szCs w:val="24"/>
        </w:rPr>
        <w:t xml:space="preserve">Δικαιοσύνης, Διαφάνειας και Ανθρωπίνων Δικαιωμάτων, </w:t>
      </w:r>
      <w:r>
        <w:rPr>
          <w:rFonts w:eastAsia="Times New Roman"/>
          <w:szCs w:val="24"/>
        </w:rPr>
        <w:t>με θέμα: «Ανάγκη ανάληψης πρωτοβουλίας για</w:t>
      </w:r>
      <w:r>
        <w:rPr>
          <w:rFonts w:eastAsia="Times New Roman"/>
          <w:szCs w:val="24"/>
        </w:rPr>
        <w:t xml:space="preserve"> την ενίσχυση της </w:t>
      </w:r>
      <w:proofErr w:type="spellStart"/>
      <w:r>
        <w:rPr>
          <w:rFonts w:eastAsia="Times New Roman"/>
          <w:szCs w:val="24"/>
        </w:rPr>
        <w:t>αντεγκληματικής</w:t>
      </w:r>
      <w:proofErr w:type="spellEnd"/>
      <w:r>
        <w:rPr>
          <w:rFonts w:eastAsia="Times New Roman"/>
          <w:szCs w:val="24"/>
        </w:rPr>
        <w:t xml:space="preserve"> πολιτικής ύστερα από τα πρόσφατα πολλαπλά φαινόμενα βίαιων εγκλημάτων σε κατοικίες και την άρση του άδικου χαρακτήρα των πράξεων αντίδρασης των θυμάτων».</w:t>
      </w:r>
    </w:p>
    <w:p w14:paraId="10E53D8B" w14:textId="77777777" w:rsidR="00645EF7" w:rsidRDefault="000442F0">
      <w:pPr>
        <w:spacing w:after="0" w:line="600" w:lineRule="auto"/>
        <w:ind w:firstLine="720"/>
        <w:jc w:val="both"/>
        <w:rPr>
          <w:rFonts w:eastAsia="Times New Roman"/>
          <w:szCs w:val="24"/>
        </w:rPr>
      </w:pPr>
      <w:r>
        <w:rPr>
          <w:rFonts w:eastAsia="Times New Roman"/>
          <w:szCs w:val="24"/>
        </w:rPr>
        <w:lastRenderedPageBreak/>
        <w:t>3. Η με αριθμό 1538/23-4-2018 επίκαιρη ερώτηση του Βουλευτή Επικρατε</w:t>
      </w:r>
      <w:r>
        <w:rPr>
          <w:rFonts w:eastAsia="Times New Roman"/>
          <w:szCs w:val="24"/>
        </w:rPr>
        <w:t>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 xml:space="preserve">Χρήστου Παππά </w:t>
      </w:r>
      <w:r>
        <w:rPr>
          <w:rFonts w:eastAsia="Times New Roman"/>
          <w:szCs w:val="24"/>
        </w:rPr>
        <w:t xml:space="preserve">προς τον Υπουργό </w:t>
      </w:r>
      <w:r>
        <w:rPr>
          <w:rFonts w:eastAsia="Times New Roman"/>
          <w:bCs/>
          <w:szCs w:val="24"/>
        </w:rPr>
        <w:t xml:space="preserve">Εθνικής Άμυνας, </w:t>
      </w:r>
      <w:r>
        <w:rPr>
          <w:rFonts w:eastAsia="Times New Roman"/>
          <w:szCs w:val="24"/>
        </w:rPr>
        <w:t>με θέμα:</w:t>
      </w:r>
      <w:r>
        <w:rPr>
          <w:rFonts w:eastAsia="Times New Roman"/>
          <w:b/>
          <w:bCs/>
          <w:szCs w:val="24"/>
        </w:rPr>
        <w:t xml:space="preserve"> </w:t>
      </w:r>
      <w:r>
        <w:rPr>
          <w:rFonts w:eastAsia="Times New Roman"/>
          <w:szCs w:val="24"/>
        </w:rPr>
        <w:t>«Επιτακτική η ανάγκη αυξήσεως της στρατιωτικής θητείας».</w:t>
      </w:r>
    </w:p>
    <w:p w14:paraId="10E53D8C" w14:textId="77777777" w:rsidR="00645EF7" w:rsidRDefault="000442F0">
      <w:pPr>
        <w:spacing w:after="0" w:line="600" w:lineRule="auto"/>
        <w:ind w:firstLine="720"/>
        <w:jc w:val="both"/>
        <w:rPr>
          <w:rFonts w:eastAsia="Times New Roman"/>
          <w:szCs w:val="24"/>
        </w:rPr>
      </w:pPr>
      <w:r>
        <w:rPr>
          <w:rFonts w:eastAsia="Times New Roman"/>
          <w:szCs w:val="24"/>
        </w:rPr>
        <w:t>4. Η με αριθμό 1539/23-4-2018 επίκαιρη ερώτηση του Βουλευτή Επικρατείας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 xml:space="preserve">Εθνικής Άμυνας, </w:t>
      </w:r>
      <w:r>
        <w:rPr>
          <w:rFonts w:eastAsia="Times New Roman"/>
          <w:szCs w:val="24"/>
        </w:rPr>
        <w:t>με θέμα:</w:t>
      </w:r>
      <w:r>
        <w:rPr>
          <w:rFonts w:eastAsia="Times New Roman"/>
          <w:b/>
          <w:bCs/>
          <w:szCs w:val="24"/>
        </w:rPr>
        <w:t xml:space="preserve"> </w:t>
      </w:r>
      <w:r>
        <w:rPr>
          <w:rFonts w:eastAsia="Times New Roman"/>
          <w:szCs w:val="24"/>
        </w:rPr>
        <w:t xml:space="preserve">«Περί της συμμετοχής </w:t>
      </w:r>
      <w:proofErr w:type="spellStart"/>
      <w:r>
        <w:rPr>
          <w:rFonts w:eastAsia="Times New Roman"/>
          <w:szCs w:val="24"/>
        </w:rPr>
        <w:t>ενστόλων</w:t>
      </w:r>
      <w:proofErr w:type="spellEnd"/>
      <w:r>
        <w:rPr>
          <w:rFonts w:eastAsia="Times New Roman"/>
          <w:szCs w:val="24"/>
        </w:rPr>
        <w:t xml:space="preserve"> στρατιωτικών σε κομματική πορεία του ΚΚΕ».</w:t>
      </w:r>
    </w:p>
    <w:p w14:paraId="10E53D8D" w14:textId="77777777" w:rsidR="00645EF7" w:rsidRDefault="000442F0">
      <w:pPr>
        <w:spacing w:after="0" w:line="600" w:lineRule="auto"/>
        <w:ind w:firstLine="720"/>
        <w:jc w:val="both"/>
        <w:rPr>
          <w:rFonts w:eastAsia="Times New Roman"/>
          <w:szCs w:val="24"/>
        </w:rPr>
      </w:pPr>
      <w:r>
        <w:rPr>
          <w:rFonts w:eastAsia="Times New Roman"/>
          <w:szCs w:val="24"/>
        </w:rPr>
        <w:t>5. Η με αριθμό 1517/17-4-2018 επίκαιρη ερώτηση του Βουλευτή Χίου του Συνασπισμού Ριζοσπαστικής Αριστεράς κ.</w:t>
      </w:r>
      <w:r>
        <w:rPr>
          <w:rFonts w:eastAsia="Times New Roman"/>
          <w:b/>
          <w:szCs w:val="24"/>
        </w:rPr>
        <w:t xml:space="preserve"> </w:t>
      </w:r>
      <w:r>
        <w:rPr>
          <w:rFonts w:eastAsia="Times New Roman"/>
          <w:bCs/>
          <w:szCs w:val="24"/>
        </w:rPr>
        <w:t>Ανδρέ</w:t>
      </w:r>
      <w:r>
        <w:rPr>
          <w:rFonts w:eastAsia="Times New Roman"/>
          <w:bCs/>
          <w:szCs w:val="24"/>
        </w:rPr>
        <w:t xml:space="preserve">α Μιχαηλίδη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με θέμα: «Αποκατάσταση προβλημάτων στις αίθουσες χειρουργείων της νέας πτέρυγας του Νοσοκομείου Χίου».</w:t>
      </w:r>
    </w:p>
    <w:p w14:paraId="10E53D8E" w14:textId="77777777" w:rsidR="00645EF7" w:rsidRDefault="000442F0">
      <w:pPr>
        <w:spacing w:after="0" w:line="600" w:lineRule="auto"/>
        <w:ind w:firstLine="720"/>
        <w:jc w:val="both"/>
        <w:rPr>
          <w:rFonts w:eastAsia="Times New Roman"/>
          <w:szCs w:val="24"/>
        </w:rPr>
      </w:pPr>
      <w:r>
        <w:rPr>
          <w:rFonts w:eastAsia="Times New Roman"/>
          <w:szCs w:val="24"/>
        </w:rPr>
        <w:t>6. Η με αριθμό 1518/17-4-2018 επίκαιρη ερώτηση του Η΄ Αντιπροέδρου της Βουλής και Βουλευτή Β΄ Πειραιά των Ανεξαρτήτω</w:t>
      </w:r>
      <w:r>
        <w:rPr>
          <w:rFonts w:eastAsia="Times New Roman"/>
          <w:szCs w:val="24"/>
        </w:rPr>
        <w:t xml:space="preserve">ν Ελλήνων κ. </w:t>
      </w:r>
      <w:r>
        <w:rPr>
          <w:rFonts w:eastAsia="Times New Roman"/>
          <w:bCs/>
          <w:szCs w:val="24"/>
        </w:rPr>
        <w:t xml:space="preserve">Δημητρίου Καμμένου </w:t>
      </w:r>
      <w:r>
        <w:rPr>
          <w:rFonts w:eastAsia="Times New Roman"/>
          <w:szCs w:val="24"/>
        </w:rPr>
        <w:t xml:space="preserve">προς </w:t>
      </w:r>
      <w:r>
        <w:rPr>
          <w:rFonts w:eastAsia="Times New Roman"/>
          <w:szCs w:val="24"/>
        </w:rPr>
        <w:lastRenderedPageBreak/>
        <w:t xml:space="preserve">τον Υπουργό </w:t>
      </w:r>
      <w:r>
        <w:rPr>
          <w:rFonts w:eastAsia="Times New Roman"/>
          <w:bCs/>
          <w:szCs w:val="24"/>
        </w:rPr>
        <w:t xml:space="preserve">Οικονομικών, </w:t>
      </w:r>
      <w:r>
        <w:rPr>
          <w:rFonts w:eastAsia="Times New Roman"/>
          <w:szCs w:val="24"/>
        </w:rPr>
        <w:t>σχετικά με τα προβλήματα τεσσάρων εκατομμυρίων δανειοληπτών.</w:t>
      </w:r>
    </w:p>
    <w:p w14:paraId="10E53D8F" w14:textId="77777777" w:rsidR="00645EF7" w:rsidRDefault="000442F0">
      <w:pPr>
        <w:spacing w:after="0" w:line="600" w:lineRule="auto"/>
        <w:ind w:firstLine="720"/>
        <w:jc w:val="both"/>
        <w:rPr>
          <w:rFonts w:eastAsia="Times New Roman"/>
          <w:szCs w:val="24"/>
        </w:rPr>
      </w:pPr>
      <w:r>
        <w:rPr>
          <w:rFonts w:eastAsia="Times New Roman"/>
          <w:szCs w:val="24"/>
        </w:rPr>
        <w:t>7. Η με αριθμό 1511/16-4-2018 επίκαιρη ερώτηση του Βουλευτή Λακωνίας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bCs/>
          <w:szCs w:val="24"/>
        </w:rPr>
        <w:t xml:space="preserve"> Λεωνίδα Γρηγοράκο</w:t>
      </w:r>
      <w:r>
        <w:rPr>
          <w:rFonts w:eastAsia="Times New Roman"/>
          <w:bCs/>
          <w:szCs w:val="24"/>
        </w:rPr>
        <w:t>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με θέμα: «Διακομιδή ασθενών από το ΕΚΑΒ σε Μονάδες Εντατικής Θεραπείας ιδιωτικών κλινικών».</w:t>
      </w:r>
    </w:p>
    <w:p w14:paraId="10E53D90" w14:textId="77777777" w:rsidR="00645EF7" w:rsidRDefault="000442F0">
      <w:pPr>
        <w:spacing w:after="0" w:line="600" w:lineRule="auto"/>
        <w:ind w:firstLine="720"/>
        <w:jc w:val="both"/>
        <w:rPr>
          <w:rFonts w:eastAsia="Times New Roman"/>
          <w:szCs w:val="24"/>
        </w:rPr>
      </w:pPr>
      <w:r>
        <w:rPr>
          <w:rFonts w:eastAsia="Times New Roman"/>
          <w:szCs w:val="24"/>
        </w:rPr>
        <w:t xml:space="preserve">8. Η με αριθμό 1369/20-3-2018 επίκαιρη ερώτηση του Βουλευτή Β΄ Αθηνών της Νέας Δημοκρατίας κ. </w:t>
      </w:r>
      <w:r>
        <w:rPr>
          <w:rFonts w:eastAsia="Times New Roman"/>
          <w:bCs/>
          <w:szCs w:val="24"/>
        </w:rPr>
        <w:t>Σπυρίδωνος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Άδωνι Γεωργιάδη</w:t>
      </w:r>
      <w:r>
        <w:rPr>
          <w:rFonts w:eastAsia="Times New Roman"/>
          <w:szCs w:val="24"/>
        </w:rPr>
        <w:t xml:space="preserve"> προς τον Υπουρ</w:t>
      </w:r>
      <w:r>
        <w:rPr>
          <w:rFonts w:eastAsia="Times New Roman"/>
          <w:szCs w:val="24"/>
        </w:rPr>
        <w:t xml:space="preserve">γό </w:t>
      </w:r>
      <w:r>
        <w:rPr>
          <w:rFonts w:eastAsia="Times New Roman"/>
          <w:bCs/>
          <w:szCs w:val="24"/>
        </w:rPr>
        <w:t>Οικονομικών,</w:t>
      </w:r>
      <w:r>
        <w:rPr>
          <w:rFonts w:eastAsia="Times New Roman"/>
          <w:szCs w:val="24"/>
        </w:rPr>
        <w:t xml:space="preserve"> με θέμα: «Σιγή ιχθύος τηρεί το Υπουργείο Οικονομικών σχετικά με τη σύμβαση του Οργανισμού Διαχείρισης Δημοσίου Χρέους (Ο</w:t>
      </w:r>
      <w:r>
        <w:rPr>
          <w:rFonts w:eastAsia="Times New Roman"/>
          <w:szCs w:val="24"/>
        </w:rPr>
        <w:t>.</w:t>
      </w:r>
      <w:r>
        <w:rPr>
          <w:rFonts w:eastAsia="Times New Roman"/>
          <w:szCs w:val="24"/>
        </w:rPr>
        <w:t>Δ</w:t>
      </w:r>
      <w:r>
        <w:rPr>
          <w:rFonts w:eastAsia="Times New Roman"/>
          <w:szCs w:val="24"/>
        </w:rPr>
        <w:t>.</w:t>
      </w:r>
      <w:r>
        <w:rPr>
          <w:rFonts w:eastAsia="Times New Roman"/>
          <w:szCs w:val="24"/>
        </w:rPr>
        <w:t>ΔΗ</w:t>
      </w:r>
      <w:r>
        <w:rPr>
          <w:rFonts w:eastAsia="Times New Roman"/>
          <w:szCs w:val="24"/>
        </w:rPr>
        <w:t>.</w:t>
      </w:r>
      <w:r>
        <w:rPr>
          <w:rFonts w:eastAsia="Times New Roman"/>
          <w:szCs w:val="24"/>
        </w:rPr>
        <w:t xml:space="preserve">Χ) με την επενδυτική τράπεζα </w:t>
      </w:r>
      <w:proofErr w:type="spellStart"/>
      <w:r>
        <w:rPr>
          <w:rFonts w:eastAsia="Times New Roman"/>
          <w:szCs w:val="24"/>
        </w:rPr>
        <w:t>Rothschild</w:t>
      </w:r>
      <w:proofErr w:type="spellEnd"/>
      <w:r>
        <w:rPr>
          <w:rFonts w:eastAsia="Times New Roman"/>
          <w:szCs w:val="24"/>
        </w:rPr>
        <w:t>».</w:t>
      </w:r>
    </w:p>
    <w:p w14:paraId="10E53D91" w14:textId="77777777" w:rsidR="00645EF7" w:rsidRDefault="000442F0">
      <w:pPr>
        <w:tabs>
          <w:tab w:val="left" w:pos="2608"/>
        </w:tabs>
        <w:spacing w:line="600" w:lineRule="auto"/>
        <w:ind w:firstLine="720"/>
        <w:jc w:val="both"/>
        <w:rPr>
          <w:rFonts w:eastAsia="Times New Roman"/>
          <w:szCs w:val="24"/>
        </w:rPr>
      </w:pPr>
      <w:r>
        <w:rPr>
          <w:rFonts w:eastAsia="Times New Roman"/>
          <w:szCs w:val="24"/>
        </w:rPr>
        <w:t>Ακολουθεί η με αριθμό 4126/217/6-3-2018 ερώτηση και αίτηση κατάθεσης εγγ</w:t>
      </w:r>
      <w:r>
        <w:rPr>
          <w:rFonts w:eastAsia="Times New Roman"/>
          <w:szCs w:val="24"/>
        </w:rPr>
        <w:t xml:space="preserve">ράφων του Βουλευτή Β΄ Αθηνών της Δημοκρατικής Συμπαράταξης ΠΑΣΟΚ - ΔΗΜΑΡ κ. </w:t>
      </w:r>
      <w:r>
        <w:rPr>
          <w:rFonts w:eastAsia="Times New Roman"/>
          <w:bCs/>
          <w:szCs w:val="24"/>
        </w:rPr>
        <w:t>Γεωργίου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Δημητρίου Καρρά</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Οικονομίας και Ανάπτυξης,</w:t>
      </w:r>
      <w:r>
        <w:rPr>
          <w:rFonts w:eastAsia="Times New Roman"/>
          <w:b/>
          <w:bCs/>
          <w:szCs w:val="24"/>
        </w:rPr>
        <w:t xml:space="preserve"> </w:t>
      </w:r>
      <w:r>
        <w:rPr>
          <w:rFonts w:eastAsia="Times New Roman"/>
          <w:szCs w:val="24"/>
        </w:rPr>
        <w:t xml:space="preserve">σχετικά </w:t>
      </w:r>
      <w:r>
        <w:rPr>
          <w:rFonts w:eastAsia="Times New Roman"/>
          <w:szCs w:val="24"/>
        </w:rPr>
        <w:lastRenderedPageBreak/>
        <w:t xml:space="preserve">με τη συνεισφορά του </w:t>
      </w:r>
      <w:r>
        <w:rPr>
          <w:rFonts w:eastAsia="Times New Roman"/>
          <w:szCs w:val="24"/>
        </w:rPr>
        <w:t xml:space="preserve">δημοσίου </w:t>
      </w:r>
      <w:r>
        <w:rPr>
          <w:rFonts w:eastAsia="Times New Roman"/>
          <w:szCs w:val="24"/>
        </w:rPr>
        <w:t>στην κάλυψη μέρους της οφειλής φυσικών προσώπων δανειοληπτών στεγαστικών</w:t>
      </w:r>
      <w:r>
        <w:rPr>
          <w:rFonts w:eastAsia="Times New Roman"/>
          <w:szCs w:val="24"/>
        </w:rPr>
        <w:t xml:space="preserve"> δανείων και την ανάγκη επέκτασης της συνεισφοράς και στους εγγυητές.</w:t>
      </w:r>
    </w:p>
    <w:p w14:paraId="10E53D92" w14:textId="77777777" w:rsidR="00645EF7" w:rsidRDefault="000442F0">
      <w:pPr>
        <w:tabs>
          <w:tab w:val="left" w:pos="2940"/>
        </w:tabs>
        <w:spacing w:line="600" w:lineRule="auto"/>
        <w:ind w:firstLine="709"/>
        <w:contextualSpacing/>
        <w:jc w:val="both"/>
        <w:rPr>
          <w:rFonts w:eastAsia="Times New Roman"/>
          <w:szCs w:val="24"/>
        </w:rPr>
      </w:pPr>
      <w:r>
        <w:rPr>
          <w:rFonts w:eastAsia="Times New Roman"/>
          <w:szCs w:val="24"/>
        </w:rPr>
        <w:t>Είναι, επίσης, σοβαρό ζήτημα.</w:t>
      </w:r>
    </w:p>
    <w:p w14:paraId="10E53D93" w14:textId="77777777" w:rsidR="00645EF7" w:rsidRDefault="000442F0">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Ορίστε, κύριε Καρρά,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10E53D94" w14:textId="77777777" w:rsidR="00645EF7" w:rsidRDefault="000442F0">
      <w:pPr>
        <w:spacing w:before="100" w:beforeAutospacing="1" w:after="100" w:afterAutospacing="1" w:line="600" w:lineRule="auto"/>
        <w:ind w:firstLine="709"/>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Ευχαριστώ, κύριε Πρόεδρε.</w:t>
      </w:r>
    </w:p>
    <w:p w14:paraId="10E53D95"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Θα αναφερθώ στο εξής ζήτημα: Διαχρονικά </w:t>
      </w:r>
      <w:r>
        <w:rPr>
          <w:rFonts w:eastAsia="Times New Roman"/>
          <w:szCs w:val="24"/>
        </w:rPr>
        <w:t>έχει διαπιστωθεί ότι οι τράπεζες και στην περίοδο της ευμάρειας</w:t>
      </w:r>
      <w:r>
        <w:rPr>
          <w:rFonts w:eastAsia="Times New Roman"/>
          <w:szCs w:val="24"/>
        </w:rPr>
        <w:t>,</w:t>
      </w:r>
      <w:r>
        <w:rPr>
          <w:rFonts w:eastAsia="Times New Roman"/>
          <w:szCs w:val="24"/>
        </w:rPr>
        <w:t xml:space="preserve"> ζητούσαν πέραν των εμπραγμάτων εγγυήσεων κι έναν εγγυητή. Συνήθως ο εγγυητής ήταν ένας συγγενής, ένας φίλος, ένας γείτονας, που δεν γνώριζε τις συνέπειες κι έβαζε μια υπογραφή. Η νομοθεσία, ό</w:t>
      </w:r>
      <w:r>
        <w:rPr>
          <w:rFonts w:eastAsia="Times New Roman"/>
          <w:szCs w:val="24"/>
        </w:rPr>
        <w:t xml:space="preserve">μως, που ακολούθησε, όταν άρχισε το πρόβλημα των δανείων, είτε στεγαστικών είτε και επιχειρηματικών, δεν έλαβε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πρόνοια για προστασία αυτών των ανθρώπων. Τους θεώρησε πλούσιους; Τους θεώρησε </w:t>
      </w:r>
      <w:r>
        <w:rPr>
          <w:rFonts w:eastAsia="Times New Roman"/>
          <w:szCs w:val="24"/>
        </w:rPr>
        <w:t xml:space="preserve">αυτομάτως </w:t>
      </w:r>
      <w:r>
        <w:rPr>
          <w:rFonts w:eastAsia="Times New Roman"/>
          <w:szCs w:val="24"/>
        </w:rPr>
        <w:t>υπόχρεους; Δεν το γνωρίζω.</w:t>
      </w:r>
    </w:p>
    <w:p w14:paraId="10E53D96"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Πάμε, λοιπόν, στη συνέ</w:t>
      </w:r>
      <w:r>
        <w:rPr>
          <w:rFonts w:eastAsia="Times New Roman"/>
          <w:szCs w:val="24"/>
        </w:rPr>
        <w:t>χεια και διαπιστώνουμε ότι με τον ν.3869, τον γνωστό «νόμο Κατσέλη», κατ’ εξαίρεση όλης της νομικής παιδείας που έχουμε όλοι, όλου του νομικού πολιτισμού, στο άρθρο 12 ότι αν ακόμα υπαχθεί κάποιος στη νομοθεσία και έχει τα ευεργετήματα του νόμου, ο εγγυητή</w:t>
      </w:r>
      <w:r>
        <w:rPr>
          <w:rFonts w:eastAsia="Times New Roman"/>
          <w:szCs w:val="24"/>
        </w:rPr>
        <w:t>ς δεν ωφελείται, ενώ η βασική αρχή, κύριε Υπουργέ, όπως ξέρετε, είναι ότι καθορίζεται το ύψος της οφειλής του εγγυητή</w:t>
      </w:r>
      <w:r>
        <w:rPr>
          <w:rFonts w:eastAsia="Times New Roman"/>
          <w:szCs w:val="24"/>
        </w:rPr>
        <w:t>,</w:t>
      </w:r>
      <w:r>
        <w:rPr>
          <w:rFonts w:eastAsia="Times New Roman"/>
          <w:szCs w:val="24"/>
        </w:rPr>
        <w:t xml:space="preserve"> από το ύψος της οφειλής του </w:t>
      </w:r>
      <w:proofErr w:type="spellStart"/>
      <w:r>
        <w:rPr>
          <w:rFonts w:eastAsia="Times New Roman"/>
          <w:szCs w:val="24"/>
        </w:rPr>
        <w:t>πρωτοφειλέτη</w:t>
      </w:r>
      <w:proofErr w:type="spellEnd"/>
      <w:r>
        <w:rPr>
          <w:rFonts w:eastAsia="Times New Roman"/>
          <w:szCs w:val="24"/>
        </w:rPr>
        <w:t>.</w:t>
      </w:r>
    </w:p>
    <w:p w14:paraId="10E53D97"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szCs w:val="24"/>
        </w:rPr>
        <w:t>Η Κυβέρνηση έλαβε κάποια σχετική πρόνοια να καλύψει ένα μέρος της πληρωμής όσων είχαν υπαχθεί σ</w:t>
      </w:r>
      <w:r>
        <w:rPr>
          <w:rFonts w:eastAsia="Times New Roman"/>
          <w:szCs w:val="24"/>
        </w:rPr>
        <w:t xml:space="preserve">τον «νόμο Κατσέλη» με τη συνεισφορά του </w:t>
      </w:r>
      <w:r>
        <w:rPr>
          <w:rFonts w:eastAsia="Times New Roman"/>
          <w:szCs w:val="24"/>
        </w:rPr>
        <w:t>δημοσίου</w:t>
      </w:r>
      <w:r>
        <w:rPr>
          <w:rFonts w:eastAsia="Times New Roman"/>
          <w:szCs w:val="24"/>
        </w:rPr>
        <w:t>, εάν δεν είχαν τη δυνατότητα να ανταποκριθούν στη δόση που καθορίζει το δικαστήριο. Αυτό, όμως, ως προς τους εγγυητές δεν έχει κανέναν αντίκτυπο, γιατί διατηρείται όλο το ύψος της οφειλής, δεν έχει επεκταθεί</w:t>
      </w:r>
      <w:r>
        <w:rPr>
          <w:rFonts w:eastAsia="Times New Roman"/>
          <w:szCs w:val="24"/>
        </w:rPr>
        <w:t xml:space="preserve"> η ισχύς της δικαστικής απόφασης -της ευεργετικής θα πω εγώ- προς τους εγγυητές και επιπλέον, ο εγγυητής που καλούσε η τράπεζα συνήθως έχει μια εμπράγματη ασφάλεια -έστω κι αν δεν έχει δοθεί</w:t>
      </w:r>
      <w:r>
        <w:rPr>
          <w:rFonts w:eastAsia="Times New Roman"/>
          <w:szCs w:val="24"/>
        </w:rPr>
        <w:t xml:space="preserve"> ακόμη προσημείωση, υποθήκη</w:t>
      </w:r>
      <w:r>
        <w:rPr>
          <w:rFonts w:eastAsia="Times New Roman"/>
          <w:szCs w:val="24"/>
        </w:rPr>
        <w:t>-, έχει ένα σπίτι, ένα μαγαζί, έχει μια</w:t>
      </w:r>
      <w:r>
        <w:rPr>
          <w:rFonts w:eastAsia="Times New Roman"/>
          <w:szCs w:val="24"/>
        </w:rPr>
        <w:t xml:space="preserve"> ιδιοκτησία. Αυτή η ιδιοκτησία σήμερα </w:t>
      </w:r>
      <w:r>
        <w:rPr>
          <w:rFonts w:eastAsia="Times New Roman"/>
          <w:szCs w:val="24"/>
        </w:rPr>
        <w:lastRenderedPageBreak/>
        <w:t xml:space="preserve">τίθεται εν </w:t>
      </w:r>
      <w:proofErr w:type="spellStart"/>
      <w:r>
        <w:rPr>
          <w:rFonts w:eastAsia="Times New Roman"/>
          <w:szCs w:val="24"/>
        </w:rPr>
        <w:t>κινδύνω</w:t>
      </w:r>
      <w:proofErr w:type="spellEnd"/>
      <w:r>
        <w:rPr>
          <w:rFonts w:eastAsia="Times New Roman"/>
          <w:szCs w:val="24"/>
        </w:rPr>
        <w:t xml:space="preserve"> και προσφεύγουν πολλοί εγγυητές και στον «νόμο Κατσέλη», εμπίπτουν στον «νόμο Κατσέλη» αρκετοί, αλλά δεν έχουν το δικαίωμα να απευθυνθούν στο </w:t>
      </w:r>
      <w:r>
        <w:rPr>
          <w:rFonts w:eastAsia="Times New Roman"/>
          <w:szCs w:val="24"/>
        </w:rPr>
        <w:t>δημόσιο</w:t>
      </w:r>
      <w:r>
        <w:rPr>
          <w:rFonts w:eastAsia="Times New Roman"/>
          <w:szCs w:val="24"/>
        </w:rPr>
        <w:t>, κύριε Υπουργέ, και να ζητήσουν τη συνεισφορά του</w:t>
      </w:r>
      <w:r>
        <w:rPr>
          <w:rFonts w:eastAsia="Times New Roman"/>
          <w:szCs w:val="24"/>
        </w:rPr>
        <w:t xml:space="preserve"> </w:t>
      </w:r>
      <w:r>
        <w:rPr>
          <w:rFonts w:eastAsia="Times New Roman"/>
          <w:szCs w:val="24"/>
        </w:rPr>
        <w:t>δημοσίου</w:t>
      </w:r>
      <w:r>
        <w:rPr>
          <w:rFonts w:eastAsia="Times New Roman"/>
          <w:szCs w:val="24"/>
        </w:rPr>
        <w:t xml:space="preserve"> στην πληρωμή των δόσεων που καθορίζει το δικαστήριο.</w:t>
      </w:r>
    </w:p>
    <w:p w14:paraId="10E53D98"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Αυτό, λοιπόν, είναι το αντικείμενο της ερώτησής μου: Αν ο εγγυητής υπαχθεί στον </w:t>
      </w:r>
      <w:r>
        <w:rPr>
          <w:rFonts w:eastAsia="Times New Roman"/>
          <w:szCs w:val="24"/>
        </w:rPr>
        <w:t>ν</w:t>
      </w:r>
      <w:r>
        <w:rPr>
          <w:rFonts w:eastAsia="Times New Roman"/>
          <w:szCs w:val="24"/>
        </w:rPr>
        <w:t>όμο Κατσέλη, να μπορεί υπό τις προϋποθέσεις</w:t>
      </w:r>
      <w:r>
        <w:rPr>
          <w:rFonts w:eastAsia="Times New Roman"/>
          <w:szCs w:val="24"/>
        </w:rPr>
        <w:t>,</w:t>
      </w:r>
      <w:r>
        <w:rPr>
          <w:rFonts w:eastAsia="Times New Roman"/>
          <w:szCs w:val="24"/>
        </w:rPr>
        <w:t xml:space="preserve"> που έχει και ο </w:t>
      </w:r>
      <w:proofErr w:type="spellStart"/>
      <w:r>
        <w:rPr>
          <w:rFonts w:eastAsia="Times New Roman"/>
          <w:szCs w:val="24"/>
        </w:rPr>
        <w:t>πρωτοφειλέτης</w:t>
      </w:r>
      <w:proofErr w:type="spellEnd"/>
      <w:r>
        <w:rPr>
          <w:rFonts w:eastAsia="Times New Roman"/>
          <w:szCs w:val="24"/>
        </w:rPr>
        <w:t>,</w:t>
      </w:r>
      <w:r>
        <w:rPr>
          <w:rFonts w:eastAsia="Times New Roman"/>
          <w:szCs w:val="24"/>
        </w:rPr>
        <w:t xml:space="preserve"> να ζητήσει τη συμμετοχή του </w:t>
      </w:r>
      <w:r>
        <w:rPr>
          <w:rFonts w:eastAsia="Times New Roman"/>
          <w:szCs w:val="24"/>
        </w:rPr>
        <w:t>δ</w:t>
      </w:r>
      <w:r>
        <w:rPr>
          <w:rFonts w:eastAsia="Times New Roman"/>
          <w:szCs w:val="24"/>
        </w:rPr>
        <w:t xml:space="preserve">ημοσίου </w:t>
      </w:r>
      <w:r>
        <w:rPr>
          <w:rFonts w:eastAsia="Times New Roman"/>
          <w:szCs w:val="24"/>
        </w:rPr>
        <w:t>για να καλύψει ένα μέρος της οφειλής του, ούτως ώστε να διασώσει το περιουσιακό στοιχείο το οποίο έχει. Επειδή δε, χωρίς να έχω πλήρη στοιχεία -πιστεύω ότι ο κύριος Υπουργός θα μας τα δώσει- υπάρχει ένα κονδύλι 100 εκατομμυρίων ευρώ κάθε χρόνο στον προϋπολ</w:t>
      </w:r>
      <w:r>
        <w:rPr>
          <w:rFonts w:eastAsia="Times New Roman"/>
          <w:szCs w:val="24"/>
        </w:rPr>
        <w:t>ογισμό…</w:t>
      </w:r>
    </w:p>
    <w:p w14:paraId="10E53D99"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b/>
          <w:szCs w:val="24"/>
        </w:rPr>
        <w:t xml:space="preserve">ΙΩΑΝΝΗΣ ΔΡΑΓΑΣΑΚΗΣ (Αντιπρόεδρος της Κυβέρνησης </w:t>
      </w:r>
      <w:r>
        <w:rPr>
          <w:rFonts w:eastAsia="Times New Roman"/>
          <w:b/>
          <w:szCs w:val="24"/>
        </w:rPr>
        <w:t>και</w:t>
      </w:r>
      <w:r>
        <w:rPr>
          <w:rFonts w:eastAsia="Times New Roman"/>
          <w:b/>
          <w:szCs w:val="24"/>
        </w:rPr>
        <w:t xml:space="preserve"> Υπουργός Οικονομίας και Ανάπτυξης):</w:t>
      </w:r>
      <w:r>
        <w:rPr>
          <w:rFonts w:eastAsia="Times New Roman"/>
          <w:szCs w:val="24"/>
        </w:rPr>
        <w:t xml:space="preserve"> </w:t>
      </w:r>
      <w:r>
        <w:rPr>
          <w:rFonts w:eastAsia="Times New Roman"/>
          <w:szCs w:val="24"/>
        </w:rPr>
        <w:t xml:space="preserve">Πενήντα </w:t>
      </w:r>
      <w:r>
        <w:rPr>
          <w:rFonts w:eastAsia="Times New Roman"/>
          <w:szCs w:val="24"/>
        </w:rPr>
        <w:t>εκατομμύρια είναι, αλλά εντάξει.</w:t>
      </w:r>
    </w:p>
    <w:p w14:paraId="10E53D9A"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Εγώ διαβάζω ότι είναι 100</w:t>
      </w:r>
      <w:r w:rsidRPr="0064214C">
        <w:rPr>
          <w:rFonts w:eastAsia="Times New Roman"/>
          <w:szCs w:val="24"/>
        </w:rPr>
        <w:t xml:space="preserve"> </w:t>
      </w:r>
      <w:r>
        <w:rPr>
          <w:rFonts w:eastAsia="Times New Roman"/>
          <w:szCs w:val="24"/>
        </w:rPr>
        <w:t>εκατομμύρια</w:t>
      </w:r>
      <w:r>
        <w:rPr>
          <w:rFonts w:eastAsia="Times New Roman"/>
          <w:szCs w:val="24"/>
        </w:rPr>
        <w:t xml:space="preserve"> σε μια απόφαση. Δεν ξέρω. Εσείς θα μου απαντήσετε.</w:t>
      </w:r>
    </w:p>
    <w:p w14:paraId="10E53D9B"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Υ</w:t>
      </w:r>
      <w:r>
        <w:rPr>
          <w:rFonts w:eastAsia="Times New Roman"/>
          <w:szCs w:val="24"/>
        </w:rPr>
        <w:t xml:space="preserve">πάρχει, λοιπόν, ένα κονδύλι 100 εκατομμυρίων ευρώ. Δεν ξέρω </w:t>
      </w:r>
      <w:r>
        <w:rPr>
          <w:rFonts w:eastAsia="Times New Roman"/>
          <w:szCs w:val="24"/>
        </w:rPr>
        <w:t>τ</w:t>
      </w:r>
      <w:r>
        <w:rPr>
          <w:rFonts w:eastAsia="Times New Roman"/>
          <w:szCs w:val="24"/>
        </w:rPr>
        <w:t xml:space="preserve">ο ποσοστό </w:t>
      </w:r>
      <w:r>
        <w:rPr>
          <w:rFonts w:eastAsia="Times New Roman"/>
          <w:szCs w:val="24"/>
        </w:rPr>
        <w:t xml:space="preserve">που </w:t>
      </w:r>
      <w:r>
        <w:rPr>
          <w:rFonts w:eastAsia="Times New Roman"/>
          <w:szCs w:val="24"/>
        </w:rPr>
        <w:t xml:space="preserve">διατίθεται κατ’ έτος. Εάν δεν </w:t>
      </w:r>
      <w:r>
        <w:rPr>
          <w:rFonts w:eastAsia="Times New Roman"/>
          <w:szCs w:val="24"/>
        </w:rPr>
        <w:t>εξαντλ</w:t>
      </w:r>
      <w:r>
        <w:rPr>
          <w:rFonts w:eastAsia="Times New Roman"/>
          <w:szCs w:val="24"/>
        </w:rPr>
        <w:t>ε</w:t>
      </w:r>
      <w:r>
        <w:rPr>
          <w:rFonts w:eastAsia="Times New Roman"/>
          <w:szCs w:val="24"/>
        </w:rPr>
        <w:t>ί</w:t>
      </w:r>
      <w:r>
        <w:rPr>
          <w:rFonts w:eastAsia="Times New Roman"/>
          <w:szCs w:val="24"/>
        </w:rPr>
        <w:t xml:space="preserve">ται, να διατεθεί </w:t>
      </w:r>
      <w:r>
        <w:rPr>
          <w:rFonts w:eastAsia="Times New Roman"/>
          <w:szCs w:val="24"/>
        </w:rPr>
        <w:t>για</w:t>
      </w:r>
      <w:r>
        <w:rPr>
          <w:rFonts w:eastAsia="Times New Roman"/>
          <w:szCs w:val="24"/>
        </w:rPr>
        <w:t xml:space="preserve"> τους εγγυητές. Αν υπάρχει, όμως, δυνατότητα </w:t>
      </w:r>
      <w:r>
        <w:rPr>
          <w:rFonts w:eastAsia="Times New Roman"/>
          <w:szCs w:val="24"/>
        </w:rPr>
        <w:t xml:space="preserve">αυξήσεως του κονδυλίου, να καλύψουμε και τους εγγυητές, γιατί πλέον είναι η αδικημένη γενιά. </w:t>
      </w:r>
    </w:p>
    <w:p w14:paraId="10E53D9C"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szCs w:val="24"/>
        </w:rPr>
        <w:t>Είναι η αδικημένη γενιά και θα το πω αυτό ξανά, κύριε Υπουργέ.</w:t>
      </w:r>
    </w:p>
    <w:p w14:paraId="10E53D9D"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Καρρά.</w:t>
      </w:r>
    </w:p>
    <w:p w14:paraId="10E53D9E"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szCs w:val="24"/>
        </w:rPr>
        <w:t>Παρακαλώ, κύριε Υπουργέ, έχετε τον</w:t>
      </w:r>
      <w:r>
        <w:rPr>
          <w:rFonts w:eastAsia="Times New Roman"/>
          <w:szCs w:val="24"/>
        </w:rPr>
        <w:t xml:space="preserve"> λόγο για την </w:t>
      </w:r>
      <w:proofErr w:type="spellStart"/>
      <w:r>
        <w:rPr>
          <w:rFonts w:eastAsia="Times New Roman"/>
          <w:szCs w:val="24"/>
        </w:rPr>
        <w:t>πρωτολογία</w:t>
      </w:r>
      <w:proofErr w:type="spellEnd"/>
      <w:r>
        <w:rPr>
          <w:rFonts w:eastAsia="Times New Roman"/>
          <w:szCs w:val="24"/>
        </w:rPr>
        <w:t xml:space="preserve"> σας.</w:t>
      </w:r>
    </w:p>
    <w:p w14:paraId="10E53D9F"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b/>
          <w:szCs w:val="24"/>
        </w:rPr>
        <w:t xml:space="preserve">ΙΩΑΝΝΗΣ ΔΡΑΓΑΣΑΚΗΣ (Αντιπρόεδρος της Κυβέρνησης </w:t>
      </w:r>
      <w:r>
        <w:rPr>
          <w:rFonts w:eastAsia="Times New Roman"/>
          <w:b/>
          <w:szCs w:val="24"/>
        </w:rPr>
        <w:t>και</w:t>
      </w:r>
      <w:r>
        <w:rPr>
          <w:rFonts w:eastAsia="Times New Roman"/>
          <w:b/>
          <w:szCs w:val="24"/>
        </w:rPr>
        <w:t xml:space="preserve"> Υπουργός Οικονομίας και Ανάπτυξης):</w:t>
      </w:r>
      <w:r>
        <w:rPr>
          <w:rFonts w:eastAsia="Times New Roman"/>
          <w:szCs w:val="24"/>
        </w:rPr>
        <w:t xml:space="preserve"> Κύριε Καρρά, χαίρομαι διότι οι ερωτήσεις σας είναι πάντα συγκεκριμένες. Θα προσπαθήσω κι εγώ να είμαι συγκεκριμένος.</w:t>
      </w:r>
    </w:p>
    <w:p w14:paraId="10E53DA0" w14:textId="77777777" w:rsidR="00645EF7" w:rsidRDefault="000442F0">
      <w:pPr>
        <w:spacing w:before="100" w:beforeAutospacing="1" w:after="100" w:afterAutospacing="1" w:line="600" w:lineRule="auto"/>
        <w:ind w:firstLine="720"/>
        <w:contextualSpacing/>
        <w:jc w:val="both"/>
        <w:rPr>
          <w:rFonts w:eastAsia="Times New Roman"/>
          <w:szCs w:val="24"/>
        </w:rPr>
      </w:pPr>
      <w:r>
        <w:rPr>
          <w:rFonts w:eastAsia="Times New Roman"/>
          <w:szCs w:val="24"/>
        </w:rPr>
        <w:t>Η απάντηση που πήρα α</w:t>
      </w:r>
      <w:r>
        <w:rPr>
          <w:rFonts w:eastAsia="Times New Roman"/>
          <w:szCs w:val="24"/>
        </w:rPr>
        <w:t>πό τις υπηρεσίες είναι ότι καλύπτονται και οι εγγυητές.</w:t>
      </w:r>
    </w:p>
    <w:p w14:paraId="10E53DA1" w14:textId="77777777" w:rsidR="00645EF7" w:rsidRDefault="000442F0">
      <w:pPr>
        <w:spacing w:after="0" w:line="600" w:lineRule="auto"/>
        <w:ind w:firstLine="720"/>
        <w:jc w:val="both"/>
        <w:rPr>
          <w:rFonts w:eastAsia="Times New Roman"/>
          <w:szCs w:val="24"/>
        </w:rPr>
      </w:pPr>
      <w:r>
        <w:rPr>
          <w:rFonts w:eastAsia="Times New Roman"/>
          <w:szCs w:val="24"/>
        </w:rPr>
        <w:t xml:space="preserve">Όταν ο εγγυητής υποβάλλει αυτοτελή αίτηση στον </w:t>
      </w:r>
      <w:r>
        <w:rPr>
          <w:rFonts w:eastAsia="Times New Roman"/>
          <w:szCs w:val="24"/>
        </w:rPr>
        <w:t>ν</w:t>
      </w:r>
      <w:r>
        <w:rPr>
          <w:rFonts w:eastAsia="Times New Roman"/>
          <w:szCs w:val="24"/>
        </w:rPr>
        <w:t>όμο Κατσέλη-Σταθάκη αντιμετωπίζεται ως ανεξάρτητος οφειλέτης, με την έννοια ότι τα χρέη του, δηλαδή</w:t>
      </w:r>
      <w:r>
        <w:rPr>
          <w:rFonts w:eastAsia="Times New Roman"/>
          <w:szCs w:val="24"/>
        </w:rPr>
        <w:t>,</w:t>
      </w:r>
      <w:r>
        <w:rPr>
          <w:rFonts w:eastAsia="Times New Roman"/>
          <w:szCs w:val="24"/>
        </w:rPr>
        <w:t xml:space="preserve"> τόσο αυτά </w:t>
      </w:r>
      <w:r>
        <w:rPr>
          <w:rFonts w:eastAsia="Times New Roman"/>
          <w:szCs w:val="24"/>
        </w:rPr>
        <w:lastRenderedPageBreak/>
        <w:t>που απορρέουν από την εγγύησή του υπέρ το</w:t>
      </w:r>
      <w:r>
        <w:rPr>
          <w:rFonts w:eastAsia="Times New Roman"/>
          <w:szCs w:val="24"/>
        </w:rPr>
        <w:t xml:space="preserve">υ </w:t>
      </w:r>
      <w:proofErr w:type="spellStart"/>
      <w:r>
        <w:rPr>
          <w:rFonts w:eastAsia="Times New Roman"/>
          <w:szCs w:val="24"/>
        </w:rPr>
        <w:t>πρωτοφειλέτη</w:t>
      </w:r>
      <w:proofErr w:type="spellEnd"/>
      <w:r>
        <w:rPr>
          <w:rFonts w:eastAsia="Times New Roman"/>
          <w:szCs w:val="24"/>
        </w:rPr>
        <w:t xml:space="preserve">, όσο και τα τυχόν ατομικά του χρέη, ρυθμίζονται αποκλειστικά στο πρόσωπό του, ανεξάρτητα από το εάν έχουν ρυθμιστεί ως προς το πρόσωπο του </w:t>
      </w:r>
      <w:proofErr w:type="spellStart"/>
      <w:r>
        <w:rPr>
          <w:rFonts w:eastAsia="Times New Roman"/>
          <w:szCs w:val="24"/>
        </w:rPr>
        <w:t>πρωτοφειλέτη</w:t>
      </w:r>
      <w:proofErr w:type="spellEnd"/>
      <w:r>
        <w:rPr>
          <w:rFonts w:eastAsia="Times New Roman"/>
          <w:szCs w:val="24"/>
        </w:rPr>
        <w:t xml:space="preserve">. </w:t>
      </w:r>
    </w:p>
    <w:p w14:paraId="10E53DA2" w14:textId="77777777" w:rsidR="00645EF7" w:rsidRDefault="000442F0">
      <w:pPr>
        <w:spacing w:after="0" w:line="600" w:lineRule="auto"/>
        <w:ind w:firstLine="720"/>
        <w:jc w:val="both"/>
        <w:rPr>
          <w:rFonts w:eastAsia="Times New Roman"/>
          <w:szCs w:val="24"/>
        </w:rPr>
      </w:pPr>
      <w:r>
        <w:rPr>
          <w:rFonts w:eastAsia="Times New Roman"/>
          <w:szCs w:val="24"/>
        </w:rPr>
        <w:t xml:space="preserve">Συνεπώς, ο εγγυητής υπέρ του οποίου έχει εκδοθεί δικαστική απόφαση του </w:t>
      </w:r>
      <w:r>
        <w:rPr>
          <w:rFonts w:eastAsia="Times New Roman"/>
          <w:szCs w:val="24"/>
        </w:rPr>
        <w:t>ν</w:t>
      </w:r>
      <w:r>
        <w:rPr>
          <w:rFonts w:eastAsia="Times New Roman"/>
          <w:szCs w:val="24"/>
        </w:rPr>
        <w:t>όμου Κατσέλη-Στ</w:t>
      </w:r>
      <w:r>
        <w:rPr>
          <w:rFonts w:eastAsia="Times New Roman"/>
          <w:szCs w:val="24"/>
        </w:rPr>
        <w:t xml:space="preserve">αθάκη μπορεί να αιτηθεί ως ανεξάρτητος οφειλέτης τη συνεισφορά του </w:t>
      </w:r>
      <w:r>
        <w:rPr>
          <w:rFonts w:eastAsia="Times New Roman"/>
          <w:szCs w:val="24"/>
        </w:rPr>
        <w:t>δ</w:t>
      </w:r>
      <w:r>
        <w:rPr>
          <w:rFonts w:eastAsia="Times New Roman"/>
          <w:szCs w:val="24"/>
        </w:rPr>
        <w:t xml:space="preserve">ημοσίου στις μηνιαίες δόσεις του σχεδίου διευθέτησης οφειλών για τη διάσωση της κύριας κατοικίας του, όπως προκύπτει από το άρθρο 3 της ΚΥΑ 130377. </w:t>
      </w:r>
    </w:p>
    <w:p w14:paraId="10E53DA3" w14:textId="77777777" w:rsidR="00645EF7" w:rsidRDefault="000442F0">
      <w:pPr>
        <w:spacing w:after="0" w:line="600" w:lineRule="auto"/>
        <w:ind w:firstLine="720"/>
        <w:jc w:val="both"/>
        <w:rPr>
          <w:rFonts w:eastAsia="Times New Roman"/>
          <w:szCs w:val="24"/>
        </w:rPr>
      </w:pPr>
      <w:r>
        <w:rPr>
          <w:rFonts w:eastAsia="Times New Roman"/>
          <w:szCs w:val="24"/>
        </w:rPr>
        <w:t>Αυτή είναι η απάντηση</w:t>
      </w:r>
      <w:r>
        <w:rPr>
          <w:rFonts w:eastAsia="Times New Roman"/>
          <w:szCs w:val="24"/>
        </w:rPr>
        <w:t>,</w:t>
      </w:r>
      <w:r>
        <w:rPr>
          <w:rFonts w:eastAsia="Times New Roman"/>
          <w:szCs w:val="24"/>
        </w:rPr>
        <w:t xml:space="preserve"> που πήρα από την</w:t>
      </w:r>
      <w:r>
        <w:rPr>
          <w:rFonts w:eastAsia="Times New Roman"/>
          <w:szCs w:val="24"/>
        </w:rPr>
        <w:t xml:space="preserve"> υπηρεσία. Άρα, εκφράζω την πολιτική βούληση ότι συμφωνούμε ότι πρέπει να καλύπτεται και ο εγγυητής. Εάν υπάρχει οποιαδήποτε δυσκολία, να δούμε μήπως θέλει ερμηνεία ή συμπλήρωση. </w:t>
      </w:r>
    </w:p>
    <w:p w14:paraId="10E53DA4" w14:textId="77777777" w:rsidR="00645EF7" w:rsidRDefault="000442F0">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Θέλει μία συμπλήρωση. </w:t>
      </w:r>
    </w:p>
    <w:p w14:paraId="10E53DA5" w14:textId="77777777" w:rsidR="00645EF7" w:rsidRDefault="000442F0">
      <w:pPr>
        <w:spacing w:after="0" w:line="600" w:lineRule="auto"/>
        <w:ind w:firstLine="720"/>
        <w:jc w:val="both"/>
        <w:rPr>
          <w:rFonts w:eastAsia="Times New Roman"/>
          <w:szCs w:val="24"/>
        </w:rPr>
      </w:pPr>
      <w:r>
        <w:rPr>
          <w:rFonts w:eastAsia="Times New Roman"/>
          <w:b/>
          <w:szCs w:val="24"/>
        </w:rPr>
        <w:t>ΙΩΑΝΝΗΣ ΔΡΑΓΑΣΑΚΗΣ (Αντι</w:t>
      </w:r>
      <w:r>
        <w:rPr>
          <w:rFonts w:eastAsia="Times New Roman"/>
          <w:b/>
          <w:szCs w:val="24"/>
        </w:rPr>
        <w:t xml:space="preserve">πρόεδρος της Κυβέρνησης </w:t>
      </w:r>
      <w:r>
        <w:rPr>
          <w:rFonts w:eastAsia="Times New Roman"/>
          <w:b/>
          <w:szCs w:val="24"/>
        </w:rPr>
        <w:t>και</w:t>
      </w:r>
      <w:r>
        <w:rPr>
          <w:rFonts w:eastAsia="Times New Roman"/>
          <w:b/>
          <w:szCs w:val="24"/>
        </w:rPr>
        <w:t xml:space="preserve"> Υπουργός Οικονομίας και Ανάπτυξης): </w:t>
      </w:r>
      <w:r>
        <w:rPr>
          <w:rFonts w:eastAsia="Times New Roman"/>
          <w:szCs w:val="24"/>
        </w:rPr>
        <w:t xml:space="preserve">Είναι εδώ οι συνεργάτες μου και το άκουσαν. Θα το δουν μετά και μπορούμε να συνεννοηθούμε και εκτός διαδικασίας. </w:t>
      </w:r>
    </w:p>
    <w:p w14:paraId="10E53DA6" w14:textId="77777777" w:rsidR="00645EF7" w:rsidRDefault="000442F0">
      <w:pPr>
        <w:spacing w:after="0" w:line="600" w:lineRule="auto"/>
        <w:ind w:firstLine="720"/>
        <w:jc w:val="both"/>
        <w:rPr>
          <w:rFonts w:eastAsia="Times New Roman"/>
          <w:szCs w:val="24"/>
        </w:rPr>
      </w:pPr>
      <w:r>
        <w:rPr>
          <w:rFonts w:eastAsia="Times New Roman"/>
          <w:szCs w:val="24"/>
        </w:rPr>
        <w:lastRenderedPageBreak/>
        <w:t>Όμως, θα ήθελα να αξιοποιήσω την ευκαιρία της ερώτησής σας, για να δώσω και εδ</w:t>
      </w:r>
      <w:r>
        <w:rPr>
          <w:rFonts w:eastAsia="Times New Roman"/>
          <w:szCs w:val="24"/>
        </w:rPr>
        <w:t>ώ μία εικόνα, διότι και εδώ τα πράγματα μοιάζουν λίγο με την προηγούμενη ερώτηση. Δηλαδή, έχουμε μία θεσμική ρύθμιση, η οποία ακόμη δεν έχει πλήρως αξιοποιηθεί στον βαθμό που θα έπρεπε. Οι αιτήσεις που έχουν υποβληθεί είναι ελάχιστες, επομένως και τα χρήμα</w:t>
      </w:r>
      <w:r>
        <w:rPr>
          <w:rFonts w:eastAsia="Times New Roman"/>
          <w:szCs w:val="24"/>
        </w:rPr>
        <w:t xml:space="preserve">τα υπάρχουν, χωρίς να έχουν αξιοποιηθεί. </w:t>
      </w:r>
    </w:p>
    <w:p w14:paraId="10E53DA7" w14:textId="77777777" w:rsidR="00645EF7" w:rsidRDefault="000442F0">
      <w:pPr>
        <w:spacing w:after="0" w:line="600" w:lineRule="auto"/>
        <w:ind w:firstLine="720"/>
        <w:jc w:val="both"/>
        <w:rPr>
          <w:rFonts w:eastAsia="Times New Roman"/>
          <w:szCs w:val="24"/>
        </w:rPr>
      </w:pPr>
      <w:r>
        <w:rPr>
          <w:rFonts w:eastAsia="Times New Roman"/>
          <w:szCs w:val="24"/>
        </w:rPr>
        <w:t>Θα ήθελα να πω ποια είναι η σημασία του μέτρου αυτού. Η σημασία απορρέει από το γεγονός ότι είχαμε αυτή την τεράστια αλλαγή των συνθηκών. Κάποιος είχε πάρει το δάνειό του, υπολογίζοντας ότι έχει τη δουλειά του, έχε</w:t>
      </w:r>
      <w:r>
        <w:rPr>
          <w:rFonts w:eastAsia="Times New Roman"/>
          <w:szCs w:val="24"/>
        </w:rPr>
        <w:t xml:space="preserve">ι τον μισθό του, τα μεροκάματά του, την προοπτική του. Ξαφνικά οι συνθήκες άλλαξαν, έκλεισε η επιχείρησή του, δεν μπορεί να εξυπηρετήσει το δάνειο. </w:t>
      </w:r>
    </w:p>
    <w:p w14:paraId="10E53DA8" w14:textId="77777777" w:rsidR="00645EF7" w:rsidRDefault="000442F0">
      <w:pPr>
        <w:spacing w:after="0" w:line="600" w:lineRule="auto"/>
        <w:ind w:firstLine="720"/>
        <w:jc w:val="both"/>
        <w:rPr>
          <w:rFonts w:eastAsia="Times New Roman"/>
          <w:szCs w:val="24"/>
        </w:rPr>
      </w:pPr>
      <w:r>
        <w:rPr>
          <w:rFonts w:eastAsia="Times New Roman"/>
          <w:szCs w:val="24"/>
        </w:rPr>
        <w:t xml:space="preserve">Αυτό, στη διάσταση που το είχαμε και το έχουμε στη χώρα μας, είναι μία πρωτοφανής κατάσταση. Συμβαίνει μία </w:t>
      </w:r>
      <w:r>
        <w:rPr>
          <w:rFonts w:eastAsia="Times New Roman"/>
          <w:szCs w:val="24"/>
        </w:rPr>
        <w:t xml:space="preserve">φορά κάθε μισό αιώνα. Γι’ αυτό χρειαζόταν από την αρχή ένα οπλοστάσιο, το οποίο δεν είχε υπήρχε και το οποίο δημιουργούμε βαθμιαία. </w:t>
      </w:r>
    </w:p>
    <w:p w14:paraId="10E53DA9" w14:textId="77777777" w:rsidR="00645EF7" w:rsidRDefault="000442F0">
      <w:pPr>
        <w:spacing w:after="0" w:line="600" w:lineRule="auto"/>
        <w:ind w:firstLine="720"/>
        <w:jc w:val="both"/>
        <w:rPr>
          <w:rFonts w:eastAsia="Times New Roman"/>
          <w:szCs w:val="24"/>
        </w:rPr>
      </w:pPr>
      <w:r>
        <w:rPr>
          <w:rFonts w:eastAsia="Times New Roman"/>
          <w:szCs w:val="24"/>
        </w:rPr>
        <w:lastRenderedPageBreak/>
        <w:t>Τους οφειλέτες μπορούμε να τους κατατάξουμε σε τρεις ομάδες: Η πρώτη ομάδα είναι αυτοί που ενώ έχουν, δεν πληρώνουν. Προσπα</w:t>
      </w:r>
      <w:r>
        <w:rPr>
          <w:rFonts w:eastAsia="Times New Roman"/>
          <w:szCs w:val="24"/>
        </w:rPr>
        <w:t xml:space="preserve">θούν να το αποφύγουν. Είναι αυτοί που τους ονομάζουν ορισμένοι «συνειδητούς» ή </w:t>
      </w:r>
      <w:r>
        <w:rPr>
          <w:rFonts w:eastAsia="Times New Roman"/>
          <w:szCs w:val="24"/>
        </w:rPr>
        <w:t>«</w:t>
      </w:r>
      <w:r>
        <w:rPr>
          <w:rFonts w:eastAsia="Times New Roman"/>
          <w:szCs w:val="24"/>
        </w:rPr>
        <w:t xml:space="preserve">στρατηγικούς κακοπληρωτές» και που είναι θέμα δημοσίου συμφέροντος να τους εντοπίσουμε. </w:t>
      </w:r>
    </w:p>
    <w:p w14:paraId="10E53DAA" w14:textId="77777777" w:rsidR="00645EF7" w:rsidRDefault="000442F0">
      <w:pPr>
        <w:spacing w:after="0" w:line="600" w:lineRule="auto"/>
        <w:ind w:firstLine="720"/>
        <w:jc w:val="both"/>
        <w:rPr>
          <w:rFonts w:eastAsia="Times New Roman"/>
          <w:szCs w:val="24"/>
        </w:rPr>
      </w:pPr>
      <w:r>
        <w:rPr>
          <w:rFonts w:eastAsia="Times New Roman"/>
          <w:szCs w:val="24"/>
        </w:rPr>
        <w:t>Η δεύτερη ομάδα είναι αυτοί</w:t>
      </w:r>
      <w:r w:rsidRPr="00771046">
        <w:rPr>
          <w:rFonts w:eastAsia="Times New Roman"/>
          <w:szCs w:val="24"/>
        </w:rPr>
        <w:t>,</w:t>
      </w:r>
      <w:r>
        <w:rPr>
          <w:rFonts w:eastAsia="Times New Roman"/>
          <w:szCs w:val="24"/>
        </w:rPr>
        <w:t xml:space="preserve"> που θέλουν να πληρώσουν και ενδεχομένως μπορούν, αλλά όχι το σύνολο της υποχρέωσής τους. Γι’ αυτό και υπάρχει ο Κώδικας Δεοντολογίας και όσα προβλέπει ο νόμος, ότι εξετάζουμε τη σημερινή δυνατότητα πληρωμής που έχει ο κάθε οφειλέτης. Εάν η δόση του είναι </w:t>
      </w:r>
      <w:r>
        <w:rPr>
          <w:rFonts w:eastAsia="Times New Roman"/>
          <w:szCs w:val="24"/>
        </w:rPr>
        <w:t xml:space="preserve">τόσο μεγάλη που δεν μπορεί να ζήσει, να μπορέσει να μειωθεί η δόση του. </w:t>
      </w:r>
    </w:p>
    <w:p w14:paraId="10E53DAB" w14:textId="77777777" w:rsidR="00645EF7" w:rsidRDefault="000442F0">
      <w:pPr>
        <w:spacing w:after="0" w:line="600" w:lineRule="auto"/>
        <w:ind w:firstLine="720"/>
        <w:jc w:val="both"/>
        <w:rPr>
          <w:rFonts w:eastAsia="Times New Roman"/>
          <w:szCs w:val="24"/>
        </w:rPr>
      </w:pPr>
      <w:r>
        <w:rPr>
          <w:rFonts w:eastAsia="Times New Roman"/>
          <w:szCs w:val="24"/>
        </w:rPr>
        <w:t>Υπάρχει και μία τρίτη ομάδα, η οποία δεν μπορεί να πληρώσει ούτε τη μειωμένη δόση, γιατί έμεινε άνεργος και ο οφειλέτης και η σύζυγός του ενδεχομένως, διότι καταστράφηκε πλήρως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10E53DAC" w14:textId="77777777" w:rsidR="00645EF7" w:rsidRDefault="000442F0">
      <w:pPr>
        <w:spacing w:after="0" w:line="600" w:lineRule="auto"/>
        <w:ind w:firstLine="720"/>
        <w:jc w:val="both"/>
        <w:rPr>
          <w:rFonts w:eastAsia="Times New Roman"/>
          <w:szCs w:val="24"/>
        </w:rPr>
      </w:pPr>
      <w:r>
        <w:rPr>
          <w:rFonts w:eastAsia="Times New Roman"/>
          <w:szCs w:val="24"/>
        </w:rPr>
        <w:lastRenderedPageBreak/>
        <w:t xml:space="preserve">Αυτή η τρίτη κατηγορία είναι που μας ενδιαφέρει περισσότερο, ακριβώς διότι δεν υπάρχει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διέξοδος και γι’ αυτό ήταν επιτυχία που πετύχαμε αυτή τη ρύθμιση, διότι ήταν προϊόν διαπραγμάτευσης. </w:t>
      </w:r>
    </w:p>
    <w:p w14:paraId="10E53DAD" w14:textId="77777777" w:rsidR="00645EF7" w:rsidRDefault="000442F0">
      <w:pPr>
        <w:spacing w:after="0" w:line="600" w:lineRule="auto"/>
        <w:ind w:firstLine="720"/>
        <w:jc w:val="both"/>
        <w:rPr>
          <w:rFonts w:eastAsia="Times New Roman"/>
          <w:szCs w:val="24"/>
        </w:rPr>
      </w:pPr>
      <w:r>
        <w:rPr>
          <w:rFonts w:eastAsia="Times New Roman"/>
          <w:szCs w:val="24"/>
        </w:rPr>
        <w:t xml:space="preserve">Και εδώ, όμως, δυστυχώς έχουμε προβλήματα, που εμποδίζουν </w:t>
      </w:r>
      <w:r>
        <w:rPr>
          <w:rFonts w:eastAsia="Times New Roman"/>
          <w:szCs w:val="24"/>
        </w:rPr>
        <w:t xml:space="preserve">την εφαρμογή της. Τα μελετούμε αυτά τα προβλήματα -και γι’ αυτό σας ευχαρίστησα για την ερώτησή σας- και προχωρούμε σε δύο ομάδες αλλαγών, οι οποίες ελπίζουμε να βελτιώσουν το αποτέλεσμα. </w:t>
      </w:r>
    </w:p>
    <w:p w14:paraId="10E53DAE" w14:textId="77777777" w:rsidR="00645EF7" w:rsidRDefault="000442F0">
      <w:pPr>
        <w:spacing w:after="0" w:line="600" w:lineRule="auto"/>
        <w:ind w:firstLine="720"/>
        <w:jc w:val="both"/>
        <w:rPr>
          <w:rFonts w:eastAsia="Times New Roman"/>
          <w:szCs w:val="24"/>
        </w:rPr>
      </w:pPr>
      <w:r>
        <w:rPr>
          <w:rFonts w:eastAsia="Times New Roman"/>
          <w:szCs w:val="24"/>
        </w:rPr>
        <w:t>Κατ’ αρχάς, μέχρι τώρα για να μπει κάποιος σε αυτή τη διαδικασία, έ</w:t>
      </w:r>
      <w:r>
        <w:rPr>
          <w:rFonts w:eastAsia="Times New Roman"/>
          <w:szCs w:val="24"/>
        </w:rPr>
        <w:t xml:space="preserve">πρεπε να διαπιστωθούν τα περιουσιακά του στοιχεία και γινόταν χειρωνακτικά. Τώρα έχουμε συνεννοηθεί, σε συνεργασία με την ΗΔΙΚΑ, έναν δημόσιο φορέα, να δημιουργηθεί μία ηλεκτρονική πλατφόρμα και εδώ, ούτως ώστε αυτή η διαδικασία να είναι αυτόματη. </w:t>
      </w:r>
    </w:p>
    <w:p w14:paraId="10E53DAF" w14:textId="77777777" w:rsidR="00645EF7" w:rsidRDefault="000442F0">
      <w:pPr>
        <w:spacing w:after="0" w:line="600" w:lineRule="auto"/>
        <w:ind w:firstLine="720"/>
        <w:jc w:val="both"/>
        <w:rPr>
          <w:rFonts w:eastAsia="Times New Roman" w:cs="Times New Roman"/>
          <w:szCs w:val="24"/>
        </w:rPr>
      </w:pPr>
      <w:r>
        <w:rPr>
          <w:rFonts w:eastAsia="Times New Roman" w:cs="Times New Roman"/>
          <w:szCs w:val="24"/>
        </w:rPr>
        <w:t>Το δεύτ</w:t>
      </w:r>
      <w:r>
        <w:rPr>
          <w:rFonts w:eastAsia="Times New Roman" w:cs="Times New Roman"/>
          <w:szCs w:val="24"/>
        </w:rPr>
        <w:t xml:space="preserve">ερο στοιχείο που ευελπιστούμε να βοηθήσει, είναι το εξής: Ίσως υπάρχουν και θέματα μη πληροφόρησης, όπως είναι γνωστό. Λέμε, λοιπόν, να δώσουμε το δικαίωμα και στην τράπεζα, που ξέρει τον πελάτη, ξέρει ότι δεν μπορεί να πληρώσει, να </w:t>
      </w:r>
      <w:r>
        <w:rPr>
          <w:rFonts w:eastAsia="Times New Roman" w:cs="Times New Roman"/>
          <w:szCs w:val="24"/>
        </w:rPr>
        <w:lastRenderedPageBreak/>
        <w:t>μπορεί και αυτή να πάρε</w:t>
      </w:r>
      <w:r>
        <w:rPr>
          <w:rFonts w:eastAsia="Times New Roman" w:cs="Times New Roman"/>
          <w:szCs w:val="24"/>
        </w:rPr>
        <w:t xml:space="preserve">ι την πρωτοβουλία και να αιτηθεί την ένταξη του οφειλέτη στον νόμο. Πιστεύω ότι αυτό θα μπορούσε να βοηθήσει. </w:t>
      </w:r>
    </w:p>
    <w:p w14:paraId="10E53DB0" w14:textId="77777777" w:rsidR="00645EF7" w:rsidRDefault="000442F0">
      <w:pPr>
        <w:spacing w:after="0" w:line="600" w:lineRule="auto"/>
        <w:ind w:firstLine="720"/>
        <w:jc w:val="both"/>
        <w:rPr>
          <w:rFonts w:eastAsia="Times New Roman" w:cs="Times New Roman"/>
          <w:szCs w:val="24"/>
        </w:rPr>
      </w:pPr>
      <w:r>
        <w:rPr>
          <w:rFonts w:eastAsia="Times New Roman" w:cs="Times New Roman"/>
          <w:szCs w:val="24"/>
        </w:rPr>
        <w:t xml:space="preserve">Το τρίτο είναι αυτό που θέτετε εσείς να δούμε, ούτως ώστε να καλύπτεται και ο εγγυητής. </w:t>
      </w:r>
    </w:p>
    <w:p w14:paraId="10E53DB1" w14:textId="77777777" w:rsidR="00645EF7" w:rsidRDefault="000442F0">
      <w:pPr>
        <w:spacing w:after="0" w:line="600" w:lineRule="auto"/>
        <w:ind w:firstLine="720"/>
        <w:jc w:val="both"/>
        <w:rPr>
          <w:rFonts w:eastAsia="Times New Roman" w:cs="Times New Roman"/>
          <w:szCs w:val="24"/>
        </w:rPr>
      </w:pPr>
      <w:r>
        <w:rPr>
          <w:rFonts w:eastAsia="Times New Roman" w:cs="Times New Roman"/>
          <w:szCs w:val="24"/>
        </w:rPr>
        <w:t>Άρα, με αυτά τα τρία μέτρα ευελπιστούμε σε ένα θετικότερ</w:t>
      </w:r>
      <w:r>
        <w:rPr>
          <w:rFonts w:eastAsia="Times New Roman" w:cs="Times New Roman"/>
          <w:szCs w:val="24"/>
        </w:rPr>
        <w:t xml:space="preserve">ο αποτέλεσμα, ακριβώς γιατί, όπως είπα, το πρόβλημα για όσους το έχουν είναι δραματικό. Είναι θετικό που έχουμε πετύχει αυτή τη ρύθμιση. Υπάρχουν τα χρήματα στον προϋπολογισμό, άρα θα κινηθούμε προς αυτή την κατεύθυνση. </w:t>
      </w:r>
    </w:p>
    <w:p w14:paraId="10E53DB2" w14:textId="77777777" w:rsidR="00645EF7" w:rsidRDefault="000442F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w:t>
      </w:r>
      <w:r>
        <w:rPr>
          <w:rFonts w:eastAsia="Times New Roman" w:cs="Times New Roman"/>
          <w:szCs w:val="24"/>
        </w:rPr>
        <w:t xml:space="preserve">χαριστώ πολύ, κύριε Υπουργέ. </w:t>
      </w:r>
    </w:p>
    <w:p w14:paraId="10E53DB3" w14:textId="77777777" w:rsidR="00645EF7" w:rsidRDefault="000442F0">
      <w:pPr>
        <w:spacing w:after="0" w:line="600" w:lineRule="auto"/>
        <w:ind w:firstLine="720"/>
        <w:jc w:val="both"/>
        <w:rPr>
          <w:rFonts w:eastAsia="Times New Roman" w:cs="Times New Roman"/>
          <w:szCs w:val="24"/>
        </w:rPr>
      </w:pPr>
      <w:r>
        <w:rPr>
          <w:rFonts w:eastAsia="Times New Roman" w:cs="Times New Roman"/>
          <w:szCs w:val="24"/>
        </w:rPr>
        <w:t xml:space="preserve">Κύριε Καρρά, έχετε τον λόγο για τη δευτερολογία σας. </w:t>
      </w:r>
    </w:p>
    <w:p w14:paraId="10E53DB4"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Πρέπει να πω το εξής, κύριε Πρόεδρε, ότι με ικανοποιεί κατ’ αρχ</w:t>
      </w:r>
      <w:r>
        <w:rPr>
          <w:rFonts w:eastAsia="Times New Roman" w:cs="Times New Roman"/>
          <w:szCs w:val="24"/>
        </w:rPr>
        <w:t>άς</w:t>
      </w:r>
      <w:r>
        <w:rPr>
          <w:rFonts w:eastAsia="Times New Roman" w:cs="Times New Roman"/>
          <w:szCs w:val="24"/>
        </w:rPr>
        <w:t xml:space="preserve"> η απάντηση του Υπουργού. Εκφράζει μία πρόθεση. </w:t>
      </w:r>
    </w:p>
    <w:p w14:paraId="10E53DB5"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Βεβαίως, πρέπει να σταθούμε σ</w:t>
      </w:r>
      <w:r>
        <w:rPr>
          <w:rFonts w:eastAsia="Times New Roman" w:cs="Times New Roman"/>
          <w:szCs w:val="24"/>
        </w:rPr>
        <w:t xml:space="preserve">το θέμα της ενημέρωσης, διότι ξέρω -το γνωρίζω- ότι εκείνοι οι οποίοι θα είχαν τη δυνατότητα να ζητήσουν τη συνεισφορά του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lastRenderedPageBreak/>
        <w:t xml:space="preserve">δεν 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ενημέρωση. Πρέπει να βρεθεί ένας τρόπος, κύριε Υπουργέ, να επεκταθεί η γνώση, να κοινοποιηθεί το μέτρο. </w:t>
      </w:r>
    </w:p>
    <w:p w14:paraId="10E53DB6"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ύτερον, θα διαφωνήσω σε σχέση με την απόφαση 130377/2015 την οποία αναφέρετε, όπου η </w:t>
      </w:r>
      <w:r>
        <w:rPr>
          <w:rFonts w:eastAsia="Times New Roman" w:cs="Times New Roman"/>
          <w:szCs w:val="24"/>
        </w:rPr>
        <w:t>υ</w:t>
      </w:r>
      <w:r>
        <w:rPr>
          <w:rFonts w:eastAsia="Times New Roman" w:cs="Times New Roman"/>
          <w:szCs w:val="24"/>
        </w:rPr>
        <w:t xml:space="preserve">πηρεσία σας ενημερώνει ότι αφορά και τους εγγυητές. Από τη διατύπωση αυτής καθαυτής της αποφάσεως, όπως είναι, είναι σαφές ότι αφορά τους </w:t>
      </w:r>
      <w:proofErr w:type="spellStart"/>
      <w:r>
        <w:rPr>
          <w:rFonts w:eastAsia="Times New Roman" w:cs="Times New Roman"/>
          <w:szCs w:val="24"/>
        </w:rPr>
        <w:t>πρωτοφειλέτες</w:t>
      </w:r>
      <w:proofErr w:type="spellEnd"/>
      <w:r>
        <w:rPr>
          <w:rFonts w:eastAsia="Times New Roman" w:cs="Times New Roman"/>
          <w:szCs w:val="24"/>
        </w:rPr>
        <w:t xml:space="preserve"> δανειολήπτες. Και </w:t>
      </w:r>
      <w:r>
        <w:rPr>
          <w:rFonts w:eastAsia="Times New Roman" w:cs="Times New Roman"/>
          <w:szCs w:val="24"/>
        </w:rPr>
        <w:t xml:space="preserve">πού το στηρίζω αυτό; Το στηρίζω στο ότι στα κριτήρια </w:t>
      </w:r>
      <w:proofErr w:type="spellStart"/>
      <w:r>
        <w:rPr>
          <w:rFonts w:eastAsia="Times New Roman" w:cs="Times New Roman"/>
          <w:szCs w:val="24"/>
        </w:rPr>
        <w:t>επιλεξιμότητας</w:t>
      </w:r>
      <w:proofErr w:type="spellEnd"/>
      <w:r>
        <w:rPr>
          <w:rFonts w:eastAsia="Times New Roman" w:cs="Times New Roman"/>
          <w:szCs w:val="24"/>
        </w:rPr>
        <w:t>, όπως λέει η ίδια η απόφαση, θα πρέπει να αποδεικνύεται ότι το συγκεκριμένο ακίνητο χρησιμεύει ως κύρια κατοικία εκείνου</w:t>
      </w:r>
      <w:r w:rsidRPr="00136CFC">
        <w:rPr>
          <w:rFonts w:eastAsia="Times New Roman" w:cs="Times New Roman"/>
          <w:szCs w:val="24"/>
        </w:rPr>
        <w:t>,</w:t>
      </w:r>
      <w:r>
        <w:rPr>
          <w:rFonts w:eastAsia="Times New Roman" w:cs="Times New Roman"/>
          <w:szCs w:val="24"/>
        </w:rPr>
        <w:t xml:space="preserve"> που έχει υπαχθεί στον νόμο Κατσέλη. Για την κύρια κατοικία έχει ο </w:t>
      </w:r>
      <w:proofErr w:type="spellStart"/>
      <w:r>
        <w:rPr>
          <w:rFonts w:eastAsia="Times New Roman" w:cs="Times New Roman"/>
          <w:szCs w:val="24"/>
        </w:rPr>
        <w:t>πρωτοφειλέτης</w:t>
      </w:r>
      <w:proofErr w:type="spellEnd"/>
      <w:r>
        <w:rPr>
          <w:rFonts w:eastAsia="Times New Roman" w:cs="Times New Roman"/>
          <w:szCs w:val="24"/>
        </w:rPr>
        <w:t xml:space="preserve"> δώσει την εμπράγματη ασφάλεια. Ο εγγυητής ακόμα δεν έχει κληθεί για την</w:t>
      </w:r>
      <w:r>
        <w:rPr>
          <w:rFonts w:eastAsia="Times New Roman" w:cs="Times New Roman"/>
          <w:szCs w:val="24"/>
        </w:rPr>
        <w:t xml:space="preserve"> παραχώρηση</w:t>
      </w:r>
      <w:r>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εμπράγματη</w:t>
      </w:r>
      <w:r>
        <w:rPr>
          <w:rFonts w:eastAsia="Times New Roman" w:cs="Times New Roman"/>
          <w:szCs w:val="24"/>
        </w:rPr>
        <w:t>ς</w:t>
      </w:r>
      <w:r>
        <w:rPr>
          <w:rFonts w:eastAsia="Times New Roman" w:cs="Times New Roman"/>
          <w:szCs w:val="24"/>
        </w:rPr>
        <w:t xml:space="preserve"> ασφάλεια</w:t>
      </w:r>
      <w:r>
        <w:rPr>
          <w:rFonts w:eastAsia="Times New Roman" w:cs="Times New Roman"/>
          <w:szCs w:val="24"/>
        </w:rPr>
        <w:t>ς</w:t>
      </w:r>
      <w:r>
        <w:rPr>
          <w:rFonts w:eastAsia="Times New Roman" w:cs="Times New Roman"/>
          <w:szCs w:val="24"/>
        </w:rPr>
        <w:t>. Θα κληθεί όταν υπαχθεί στον νόμο Κατσέλη, οπότε θα υποβάλλει και τα περιουσιακά του στοιχεία και εκεί η τράπεζα θα γνωρίζει ότι μπορ</w:t>
      </w:r>
      <w:r>
        <w:rPr>
          <w:rFonts w:eastAsia="Times New Roman" w:cs="Times New Roman"/>
          <w:szCs w:val="24"/>
        </w:rPr>
        <w:t xml:space="preserve">εί να επιβάλλει βάρος. </w:t>
      </w:r>
    </w:p>
    <w:p w14:paraId="10E53DB7"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Γι’ αυτό, λοιπόν, ζητώ, κύριε Υπουργέ, την τροποποίηση της απόφασης, ούτως ώστε αφ</w:t>
      </w:r>
      <w:r>
        <w:rPr>
          <w:rFonts w:eastAsia="Times New Roman" w:cs="Times New Roman"/>
          <w:szCs w:val="24"/>
        </w:rPr>
        <w:t xml:space="preserve">’ </w:t>
      </w:r>
      <w:r>
        <w:rPr>
          <w:rFonts w:eastAsia="Times New Roman" w:cs="Times New Roman"/>
          <w:szCs w:val="24"/>
        </w:rPr>
        <w:t>ενός μεν να γίνει σαφές, αφ</w:t>
      </w:r>
      <w:r>
        <w:rPr>
          <w:rFonts w:eastAsia="Times New Roman" w:cs="Times New Roman"/>
          <w:szCs w:val="24"/>
        </w:rPr>
        <w:t xml:space="preserve">’ </w:t>
      </w:r>
      <w:r>
        <w:rPr>
          <w:rFonts w:eastAsia="Times New Roman" w:cs="Times New Roman"/>
          <w:szCs w:val="24"/>
        </w:rPr>
        <w:t>ετέρου να επεκταθεί το μέτρο, για να γίνει γνωστό στους ενδιαφερόμενους ότι το δικαιούνται. Είπατε ότι έχουν δοθεί πάρα</w:t>
      </w:r>
      <w:r>
        <w:rPr>
          <w:rFonts w:eastAsia="Times New Roman" w:cs="Times New Roman"/>
          <w:szCs w:val="24"/>
        </w:rPr>
        <w:t xml:space="preserve"> πολύ λίγα χρήματα. Οφείλω να απαντήσω ότι αυτό οφείλεται προφανέστατα, κατά τη δική μου αντίληψη, στο ότι οι άνθρωποι δεν γνωρίζουν, διότι με χαρά θα έσπευδαν να κάνουν κάποια αίτηση, για να συνεισφέρει και το </w:t>
      </w:r>
      <w:r>
        <w:rPr>
          <w:rFonts w:eastAsia="Times New Roman" w:cs="Times New Roman"/>
          <w:szCs w:val="24"/>
        </w:rPr>
        <w:t>δ</w:t>
      </w:r>
      <w:r>
        <w:rPr>
          <w:rFonts w:eastAsia="Times New Roman" w:cs="Times New Roman"/>
          <w:szCs w:val="24"/>
        </w:rPr>
        <w:t xml:space="preserve">ημόσιο στην οφειλή τους, να τους ανακουφίσει. </w:t>
      </w:r>
    </w:p>
    <w:p w14:paraId="10E53DB8"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με την ευκαιρία που δώσατε μια γενικότερη απάντηση, κύριε Υπουργέ, θέλω να πω το εξής, ότι ουσιαστικά οι εγγυητές δεν έχουν αδικηθεί μόνο στον νόμο Κατσέλη, στον οποίο πρέπει να αντιμετωπίσετε και με τους </w:t>
      </w:r>
      <w:r>
        <w:rPr>
          <w:rFonts w:eastAsia="Times New Roman" w:cs="Times New Roman"/>
          <w:szCs w:val="24"/>
        </w:rPr>
        <w:t xml:space="preserve">συνεργάτες σας την τροποποίηση του άρθρου 12. Πρέπει να επανέλθουμε στον κανονικό κανόνα, ό,τι χρωστάει ο </w:t>
      </w:r>
      <w:proofErr w:type="spellStart"/>
      <w:r>
        <w:rPr>
          <w:rFonts w:eastAsia="Times New Roman" w:cs="Times New Roman"/>
          <w:szCs w:val="24"/>
        </w:rPr>
        <w:t>πρωτοφειλέτης</w:t>
      </w:r>
      <w:proofErr w:type="spellEnd"/>
      <w:r>
        <w:rPr>
          <w:rFonts w:eastAsia="Times New Roman" w:cs="Times New Roman"/>
          <w:szCs w:val="24"/>
        </w:rPr>
        <w:t xml:space="preserve"> να χρωστάει και ο εγγυητής και να μην έχουμε υπαγωγή σε ρύθμιση του </w:t>
      </w:r>
      <w:proofErr w:type="spellStart"/>
      <w:r>
        <w:rPr>
          <w:rFonts w:eastAsia="Times New Roman" w:cs="Times New Roman"/>
          <w:szCs w:val="24"/>
        </w:rPr>
        <w:t>πρωτοφειλέτη</w:t>
      </w:r>
      <w:proofErr w:type="spellEnd"/>
      <w:r>
        <w:rPr>
          <w:rFonts w:eastAsia="Times New Roman" w:cs="Times New Roman"/>
          <w:szCs w:val="24"/>
        </w:rPr>
        <w:t xml:space="preserve"> και να καλείται ο εγγυητής να πληρώνει τη διαφορά</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μειώνεται η κύρια οφειλή</w:t>
      </w:r>
      <w:r>
        <w:rPr>
          <w:rFonts w:eastAsia="Times New Roman" w:cs="Times New Roman"/>
          <w:szCs w:val="24"/>
        </w:rPr>
        <w:t xml:space="preserve">–ο κύριος Πρόεδρος που ασχολείται και με οικονομικά το γνωρίζει-, να χτυπάμε την πόρτα του εγγυητή για τη διαφορά. </w:t>
      </w:r>
    </w:p>
    <w:p w14:paraId="10E53DB9"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Δεύτερον, πρέπει να απαλλάξουμε τους μικρούς εγγυητές -ως μια γενικότερη σκέψη το λέω- από τον εξωδικαστικό μηχανισμ</w:t>
      </w:r>
      <w:r>
        <w:rPr>
          <w:rFonts w:eastAsia="Times New Roman" w:cs="Times New Roman"/>
          <w:szCs w:val="24"/>
        </w:rPr>
        <w:t>ό, διότι ξέρετε, κύριε Υπουργέ, ότι δεν προσέρχονται πολλοί στον εξωδικαστικό μηχανισμό, διότι πρέπει να φέρουν μαζί τους και τον εγγυητή. Ο εγγυητής συνήθως αρνείται και επομένως, μία μέθοδος αποτυχίας ή η πιθανότητα αποτυχίας του εξωδικαστικού μηχανισμού</w:t>
      </w:r>
      <w:r>
        <w:rPr>
          <w:rFonts w:eastAsia="Times New Roman" w:cs="Times New Roman"/>
          <w:szCs w:val="24"/>
        </w:rPr>
        <w:t xml:space="preserve">, ειδικότερα στους μικρούς οφειλέτες, είναι η άρνηση του εγγυητή να συμμετέχει. Και αυτό το λέω σε σχέση με τα όσα συζητήθηκαν προηγουμένως. </w:t>
      </w:r>
    </w:p>
    <w:p w14:paraId="10E53DBA"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το τρίτο -και σπουδαιότερο- είναι ότι εγώ θα επιμείνω -και έχω κάνει παλαιότερα ερώτηση στον προκάτοχό σας για</w:t>
      </w:r>
      <w:r>
        <w:rPr>
          <w:rFonts w:eastAsia="Times New Roman" w:cs="Times New Roman"/>
          <w:szCs w:val="24"/>
        </w:rPr>
        <w:t xml:space="preserve"> αυτό, οφείλω να πω ότι δεν είχα λάβει ουσιαστική απάντηση, αλλά δεν είναι του παρόντος αυτό το σχόλιο- στο ότι θα πρέπει να νομοθετηθεί η επέκταση της ισχύος της δικαστικής απόφασης για τον </w:t>
      </w:r>
      <w:proofErr w:type="spellStart"/>
      <w:r>
        <w:rPr>
          <w:rFonts w:eastAsia="Times New Roman" w:cs="Times New Roman"/>
          <w:szCs w:val="24"/>
        </w:rPr>
        <w:t>πρωτοφειλέτη</w:t>
      </w:r>
      <w:proofErr w:type="spellEnd"/>
      <w:r>
        <w:rPr>
          <w:rFonts w:eastAsia="Times New Roman" w:cs="Times New Roman"/>
          <w:szCs w:val="24"/>
        </w:rPr>
        <w:t xml:space="preserve"> σε οποιαδήποτε διαδικασία στον εγγυητή. Στο </w:t>
      </w:r>
      <w:r>
        <w:rPr>
          <w:rFonts w:eastAsia="Times New Roman" w:cs="Times New Roman"/>
          <w:szCs w:val="24"/>
        </w:rPr>
        <w:t>α</w:t>
      </w:r>
      <w:r>
        <w:rPr>
          <w:rFonts w:eastAsia="Times New Roman" w:cs="Times New Roman"/>
          <w:szCs w:val="24"/>
        </w:rPr>
        <w:t xml:space="preserve">στικό </w:t>
      </w:r>
      <w:r>
        <w:rPr>
          <w:rFonts w:eastAsia="Times New Roman" w:cs="Times New Roman"/>
          <w:szCs w:val="24"/>
        </w:rPr>
        <w:t>δ</w:t>
      </w:r>
      <w:r>
        <w:rPr>
          <w:rFonts w:eastAsia="Times New Roman" w:cs="Times New Roman"/>
          <w:szCs w:val="24"/>
        </w:rPr>
        <w:t xml:space="preserve">ίκαιο το γνωρίζετε όλοι και εγώ ότι όταν μειώνεται η οφειλή του </w:t>
      </w:r>
      <w:proofErr w:type="spellStart"/>
      <w:r>
        <w:rPr>
          <w:rFonts w:eastAsia="Times New Roman" w:cs="Times New Roman"/>
          <w:szCs w:val="24"/>
        </w:rPr>
        <w:t>πρωτοφειλέτη</w:t>
      </w:r>
      <w:proofErr w:type="spellEnd"/>
      <w:r>
        <w:rPr>
          <w:rFonts w:eastAsia="Times New Roman" w:cs="Times New Roman"/>
          <w:szCs w:val="24"/>
        </w:rPr>
        <w:t xml:space="preserve">, μειώνεται και του εγγυητή. Αυτό δεν </w:t>
      </w:r>
      <w:r>
        <w:rPr>
          <w:rFonts w:eastAsia="Times New Roman" w:cs="Times New Roman"/>
          <w:szCs w:val="24"/>
        </w:rPr>
        <w:lastRenderedPageBreak/>
        <w:t xml:space="preserve">γίνεται εδώ στα δάνεια των τραπεζών και είναι κάτι που καταλαβαίνετε ότι και τον νομικό πολιτισμό της χώρας τον προσβάλλει. </w:t>
      </w:r>
    </w:p>
    <w:p w14:paraId="10E53DBB"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w:t>
      </w:r>
      <w:r>
        <w:rPr>
          <w:rFonts w:eastAsia="Times New Roman" w:cs="Times New Roman"/>
          <w:szCs w:val="24"/>
        </w:rPr>
        <w:t xml:space="preserve">Πρόεδρε. </w:t>
      </w:r>
    </w:p>
    <w:p w14:paraId="10E53DBC"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 ΠΡΟΕΔΡΕΥΩΝ (Δημήτριος Καμμένος): </w:t>
      </w:r>
      <w:r>
        <w:rPr>
          <w:rFonts w:eastAsia="Times New Roman" w:cs="Times New Roman"/>
          <w:szCs w:val="24"/>
        </w:rPr>
        <w:t xml:space="preserve">Ευχαριστούμε πολύ τον κ. Καρρά. </w:t>
      </w:r>
    </w:p>
    <w:p w14:paraId="10E53DBD"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τη δευτερολογία σας. </w:t>
      </w:r>
    </w:p>
    <w:p w14:paraId="10E53DBE"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b/>
          <w:szCs w:val="24"/>
        </w:rPr>
        <w:t>και</w:t>
      </w:r>
      <w:r>
        <w:rPr>
          <w:rFonts w:eastAsia="Times New Roman" w:cs="Times New Roman"/>
          <w:b/>
          <w:szCs w:val="24"/>
        </w:rPr>
        <w:t xml:space="preserve"> Υπουργός Οικονομίας και Ανάπτυξης): </w:t>
      </w:r>
      <w:r>
        <w:rPr>
          <w:rFonts w:eastAsia="Times New Roman" w:cs="Times New Roman"/>
          <w:szCs w:val="24"/>
        </w:rPr>
        <w:t>Το μόνο που θέλω να προσθέσ</w:t>
      </w:r>
      <w:r>
        <w:rPr>
          <w:rFonts w:eastAsia="Times New Roman" w:cs="Times New Roman"/>
          <w:szCs w:val="24"/>
        </w:rPr>
        <w:t xml:space="preserve">ω είναι ότι αυτά που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δεν συνιστούν μόνο πολιτικές προθέσεις, αλλά και ενέργειες που ήδη έχουμε δρομολογήσει. </w:t>
      </w:r>
    </w:p>
    <w:p w14:paraId="10E53DBF"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 αρχάς, να εξηγήσω τη διαδικασία, διότι ίσως δεν είναι σε όλους κατανοητή ή γνωστή. Εκείνο που συζητούμε είναι αν εκδ</w:t>
      </w:r>
      <w:r>
        <w:rPr>
          <w:rFonts w:eastAsia="Times New Roman" w:cs="Times New Roman"/>
          <w:szCs w:val="24"/>
        </w:rPr>
        <w:t xml:space="preserve">ικάσει το δικαστήριο σε κάποιον δόση ας πούμε 100 ευρώ τον μήνα -θεωρούνται λίγα- αλλά δεν μπορεί να τα δίνει ούτε αυτά τα </w:t>
      </w:r>
      <w:r>
        <w:rPr>
          <w:rFonts w:eastAsia="Times New Roman" w:cs="Times New Roman"/>
          <w:szCs w:val="24"/>
        </w:rPr>
        <w:lastRenderedPageBreak/>
        <w:t xml:space="preserve">100 ευρώ, να μπορεί το </w:t>
      </w:r>
      <w:r>
        <w:rPr>
          <w:rFonts w:eastAsia="Times New Roman" w:cs="Times New Roman"/>
          <w:szCs w:val="24"/>
        </w:rPr>
        <w:t>δ</w:t>
      </w:r>
      <w:r>
        <w:rPr>
          <w:rFonts w:eastAsia="Times New Roman" w:cs="Times New Roman"/>
          <w:szCs w:val="24"/>
        </w:rPr>
        <w:t>ημόσιο με κάποιες προϋποθέσεις και κριτήρια να καλύπτει αν όχι και τα 100 ευρώ, τα 90 ευρώ. Αυτή είναι η σημα</w:t>
      </w:r>
      <w:r>
        <w:rPr>
          <w:rFonts w:eastAsia="Times New Roman" w:cs="Times New Roman"/>
          <w:szCs w:val="24"/>
        </w:rPr>
        <w:t xml:space="preserve">σία του μέτρου. </w:t>
      </w:r>
    </w:p>
    <w:p w14:paraId="10E53DC0"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το πρώτο είναι να επιταχύνουμε την εκδίκαση των υποθέσεων, διότι αν δεν υπάρχει απόφαση του δικαστηρίου, δεν μπορεί να ενεργοποιηθεί. Και εδώ λαμβάνονται κάποια μέτρα για να το επιτύχουμε αυτό. </w:t>
      </w:r>
    </w:p>
    <w:p w14:paraId="10E53DC1"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δεύτερο είναι ότι η ηλεκτρονική πλατ</w:t>
      </w:r>
      <w:r>
        <w:rPr>
          <w:rFonts w:eastAsia="Times New Roman" w:cs="Times New Roman"/>
          <w:szCs w:val="24"/>
        </w:rPr>
        <w:t xml:space="preserve">φόρμα ήδη έχει παραγγελθεί και ήδη φτιάχνεται. </w:t>
      </w:r>
    </w:p>
    <w:p w14:paraId="10E53DC2"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το τρίτο είναι αυτό που είπαμε για τις τράπεζες. Θα δούμε. Δεν θυμάμαι αν απαιτεί κάποια νομοθετική ή άλλη ρύθμιση ή αν μπορεί να γίνει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Εντός των επόμενων ημερών έχουμε μία σύσκεψη στο Υπουργείο Α</w:t>
      </w:r>
      <w:r>
        <w:rPr>
          <w:rFonts w:eastAsia="Times New Roman" w:cs="Times New Roman"/>
          <w:szCs w:val="24"/>
        </w:rPr>
        <w:t xml:space="preserve">νάπτυξης, για να συζητήσουμε με τις διοικήσεις των τραπεζών αυτά τα μέτρα. </w:t>
      </w:r>
    </w:p>
    <w:p w14:paraId="10E53DC3" w14:textId="77777777" w:rsidR="00645EF7" w:rsidRDefault="000442F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Άρα, μιλάμε για μία δέσμη μέτρων τα οποία ήδη προχωρούν, γιατί επαναλαμβάνω ότι η Κυβέρνηση -και ας μου επιτραπεί ο όρος- επείγεται περισσότερο να ενεργοποιηθεί αυτή η δυνατότητα. </w:t>
      </w:r>
    </w:p>
    <w:p w14:paraId="10E53DC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Σε ό,τι αφορά τους εγγυητές, τα λαμβάνουμε υπ’ </w:t>
      </w:r>
      <w:proofErr w:type="spellStart"/>
      <w:r>
        <w:rPr>
          <w:rFonts w:eastAsia="Times New Roman" w:cs="Times New Roman"/>
          <w:szCs w:val="24"/>
        </w:rPr>
        <w:t>όψιν</w:t>
      </w:r>
      <w:proofErr w:type="spellEnd"/>
      <w:r>
        <w:rPr>
          <w:rFonts w:eastAsia="Times New Roman" w:cs="Times New Roman"/>
          <w:szCs w:val="24"/>
        </w:rPr>
        <w:t xml:space="preserve"> μας. Δεν είμαι νομικός, δεσμεύομαι πάντως να το δούμε και να ενημερωθείτε -ίσως και άτυπα- από τους συνεργάτες μου για το τι ακριβώς ισχύει.</w:t>
      </w:r>
    </w:p>
    <w:p w14:paraId="10E53DC5"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Ευχαριστώ.</w:t>
      </w:r>
    </w:p>
    <w:p w14:paraId="10E53DC6"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τον</w:t>
      </w:r>
      <w:r>
        <w:rPr>
          <w:rFonts w:eastAsia="Times New Roman" w:cs="Times New Roman"/>
          <w:szCs w:val="24"/>
        </w:rPr>
        <w:t xml:space="preserve"> κ. Δραγασάκη.</w:t>
      </w:r>
    </w:p>
    <w:p w14:paraId="10E53DC7"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Προχωρούμε στην τρίτη με αριθμό 1520/17-4-2018 επίκαιρη ερώτηση πρώτου κύκλου του Βουλευτή Αχαΐας της Δημοκρατικής Συμπαράταξης ΠΑΣΟΚ – ΔΗΜΑΡ κ. Θεόδωρου Παπαθεοδώρου προς τον Υπουργό Περιβάλλοντος και Ενέργειας με θέμα: </w:t>
      </w:r>
      <w:r>
        <w:rPr>
          <w:rFonts w:eastAsia="Times New Roman" w:cs="Times New Roman"/>
          <w:szCs w:val="24"/>
        </w:rPr>
        <w:lastRenderedPageBreak/>
        <w:t>«Σοβαρή ανησυχία στη</w:t>
      </w:r>
      <w:r>
        <w:rPr>
          <w:rFonts w:eastAsia="Times New Roman" w:cs="Times New Roman"/>
          <w:szCs w:val="24"/>
        </w:rPr>
        <w:t xml:space="preserve">ν Αχαΐα για τα μέτρα αντιμετώπισης του φαινομένου των μεδουσών στον Πατραϊκό κόλπο». Θα απαντήσει ο Αναπληρωτής Υπουργός Περιβάλλοντος και Ενέργειας ο κ. Σωκράτης </w:t>
      </w:r>
      <w:proofErr w:type="spellStart"/>
      <w:r>
        <w:rPr>
          <w:rFonts w:eastAsia="Times New Roman" w:cs="Times New Roman"/>
          <w:szCs w:val="24"/>
        </w:rPr>
        <w:t>Φάμελλος</w:t>
      </w:r>
      <w:proofErr w:type="spellEnd"/>
      <w:r>
        <w:rPr>
          <w:rFonts w:eastAsia="Times New Roman" w:cs="Times New Roman"/>
          <w:szCs w:val="24"/>
        </w:rPr>
        <w:t>.</w:t>
      </w:r>
    </w:p>
    <w:p w14:paraId="10E53DC8"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Παρακαλώ πολύ, κύριε Παπαθεοδώρου, έχετε τον λόγο.</w:t>
      </w:r>
    </w:p>
    <w:p w14:paraId="10E53DC9"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w:t>
      </w:r>
      <w:r>
        <w:rPr>
          <w:rFonts w:eastAsia="Times New Roman" w:cs="Times New Roman"/>
          <w:szCs w:val="24"/>
        </w:rPr>
        <w:t>, κύριε Πρόεδρε.</w:t>
      </w:r>
    </w:p>
    <w:p w14:paraId="10E53DCA"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Κύριε Υπουργέ, εν</w:t>
      </w:r>
      <w:r>
        <w:rPr>
          <w:rFonts w:eastAsia="Times New Roman" w:cs="Times New Roman"/>
          <w:szCs w:val="24"/>
        </w:rPr>
        <w:t xml:space="preserve"> </w:t>
      </w:r>
      <w:r>
        <w:rPr>
          <w:rFonts w:eastAsia="Times New Roman" w:cs="Times New Roman"/>
          <w:szCs w:val="24"/>
        </w:rPr>
        <w:t xml:space="preserve">όψει της θερινής περιόδου εντείνεται η ανησυχία στους κατοίκους της Αχαΐας για τα μέτρα αντιμετώπισης του προβλήματος της εμφάνισης της μέδουσας. </w:t>
      </w:r>
    </w:p>
    <w:p w14:paraId="10E53DCB"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Ξέρετε ότι είναι ένα πρόβλημα το οποίο απασχολεί και στον Κορινθιακό και </w:t>
      </w:r>
      <w:r>
        <w:rPr>
          <w:rFonts w:eastAsia="Times New Roman" w:cs="Times New Roman"/>
          <w:szCs w:val="24"/>
        </w:rPr>
        <w:t>στον Πατραϊκό κόλπο. Από την περσινή εμπειρία της θερινής περιόδου είδαμε ότι υπήρξαν σοβαρά προβλήματα τόσο στην αλιευτική όσο και στην τουριστική δραστηριότητα, αλλά και σε όλες τις άλλες επιχειρηματικές δραστηριότητες οι οποίες συνδέονται με το παραλιακ</w:t>
      </w:r>
      <w:r>
        <w:rPr>
          <w:rFonts w:eastAsia="Times New Roman" w:cs="Times New Roman"/>
          <w:szCs w:val="24"/>
        </w:rPr>
        <w:t>ό μέτωπο.</w:t>
      </w:r>
    </w:p>
    <w:p w14:paraId="10E53DCC"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το γεγονός αυτό –νομίζω ότι πρέπει να το γνωρίζετε- προκάλεσε έντονη ανησυχία και σε όλους τους κατοίκους των παραλιακών περιοχών, καθώς παρεμποδίστηκε και η κολυμβητική δραστηριότητα. </w:t>
      </w:r>
    </w:p>
    <w:p w14:paraId="10E53DCD"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Κύριε Υπουργέ, ο Κορινθιακός κόλπος με τις τελευτα</w:t>
      </w:r>
      <w:r>
        <w:rPr>
          <w:rFonts w:eastAsia="Times New Roman" w:cs="Times New Roman"/>
          <w:szCs w:val="24"/>
        </w:rPr>
        <w:t>ίες διατάξεις έχει ενταχθεί στο δίκτυο «</w:t>
      </w:r>
      <w:r>
        <w:rPr>
          <w:rFonts w:eastAsia="Times New Roman" w:cs="Times New Roman"/>
          <w:szCs w:val="24"/>
          <w:lang w:val="en-US"/>
        </w:rPr>
        <w:t>NATURA</w:t>
      </w:r>
      <w:r>
        <w:rPr>
          <w:rFonts w:eastAsia="Times New Roman" w:cs="Times New Roman"/>
          <w:szCs w:val="24"/>
        </w:rPr>
        <w:t>». Σύμφωνα με το άρθρο 19 του ν.4519/2018 δίδεται η δυνατότητα τοποθέτησης προστατευτικών διχτυών, δηλαδή πλωτών φραγμάτων χωρίς πάκτωση στον βυθό, και σε θαλάσσιες περιοχές του δικτύου «</w:t>
      </w:r>
      <w:r>
        <w:rPr>
          <w:rFonts w:eastAsia="Times New Roman" w:cs="Times New Roman"/>
          <w:szCs w:val="24"/>
          <w:lang w:val="en-US"/>
        </w:rPr>
        <w:t>NATURA</w:t>
      </w:r>
      <w:r>
        <w:rPr>
          <w:rFonts w:eastAsia="Times New Roman" w:cs="Times New Roman"/>
          <w:szCs w:val="24"/>
        </w:rPr>
        <w:t>» για την προστασ</w:t>
      </w:r>
      <w:r>
        <w:rPr>
          <w:rFonts w:eastAsia="Times New Roman" w:cs="Times New Roman"/>
          <w:szCs w:val="24"/>
        </w:rPr>
        <w:t xml:space="preserve">ία των </w:t>
      </w:r>
      <w:proofErr w:type="spellStart"/>
      <w:r>
        <w:rPr>
          <w:rFonts w:eastAsia="Times New Roman" w:cs="Times New Roman"/>
          <w:szCs w:val="24"/>
        </w:rPr>
        <w:t>λουομένων</w:t>
      </w:r>
      <w:proofErr w:type="spellEnd"/>
      <w:r>
        <w:rPr>
          <w:rFonts w:eastAsia="Times New Roman" w:cs="Times New Roman"/>
          <w:szCs w:val="24"/>
        </w:rPr>
        <w:t xml:space="preserve"> από τις μέδουσες για μέγιστο διάστημα πέντε μηνών.</w:t>
      </w:r>
    </w:p>
    <w:p w14:paraId="10E53DCE"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Η άδεια τοποθέτησης των διχτυών αυτών παρέχεται από την αρμόδια λιμενική αρχή σε φορείς διοίκησης λιμένων ή σε οποιονδήποτε παραχωρείται ή εκμισθώνεται χώρος αιγιαλού ή παραλίας ή ζώνης λι</w:t>
      </w:r>
      <w:r>
        <w:rPr>
          <w:rFonts w:eastAsia="Times New Roman" w:cs="Times New Roman"/>
          <w:szCs w:val="24"/>
        </w:rPr>
        <w:t xml:space="preserve">μένα, σε εφαρμογή των διατάξεων του νόμου του 2013. </w:t>
      </w:r>
    </w:p>
    <w:p w14:paraId="10E53DCF"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Τι σημαίνει αυτό με απλά λόγια; Σημαίνει ότι στο 95% των περιπτώσεων, κύριε Υπουργέ, θα πρέπει οι ενδιαφερόμενοι να υποβάλουν μελέτη για τα δίχτυα που θα τοποθετήσουν μπροστά από τα καταστήματά τους. Επί</w:t>
      </w:r>
      <w:r>
        <w:rPr>
          <w:rFonts w:eastAsia="Times New Roman" w:cs="Times New Roman"/>
          <w:szCs w:val="24"/>
        </w:rPr>
        <w:t xml:space="preserve">σης, η μελέτη αυτή να εγκριθεί από τη λιμενική αρχή. </w:t>
      </w:r>
    </w:p>
    <w:p w14:paraId="10E53DD0"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10E53DD1"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0E53DD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Κατόπιν, να τοποθετηθούν τα δίχτυα με ένα μέσο κόστος</w:t>
      </w:r>
      <w:r>
        <w:rPr>
          <w:rFonts w:eastAsia="Times New Roman" w:cs="Times New Roman"/>
          <w:szCs w:val="24"/>
        </w:rPr>
        <w:t>,</w:t>
      </w:r>
      <w:r>
        <w:rPr>
          <w:rFonts w:eastAsia="Times New Roman" w:cs="Times New Roman"/>
          <w:szCs w:val="24"/>
        </w:rPr>
        <w:t xml:space="preserve"> που ξεπερνά τις 15 χιλιάδες ευρώ για </w:t>
      </w:r>
      <w:r>
        <w:rPr>
          <w:rFonts w:eastAsia="Times New Roman" w:cs="Times New Roman"/>
          <w:szCs w:val="24"/>
        </w:rPr>
        <w:t xml:space="preserve">κάθε κατάστημα, να έχουν στην υπηρεσία τους δύτες για τον καθαρισμό των διχτυών αυτών και επίσης, το σημαντικό, να έχουν ναυαγοσώστη, γιατί υπάρχει κίνδυνος για τους </w:t>
      </w:r>
      <w:proofErr w:type="spellStart"/>
      <w:r>
        <w:rPr>
          <w:rFonts w:eastAsia="Times New Roman" w:cs="Times New Roman"/>
          <w:szCs w:val="24"/>
        </w:rPr>
        <w:t>λουομένους</w:t>
      </w:r>
      <w:proofErr w:type="spellEnd"/>
      <w:r>
        <w:rPr>
          <w:rFonts w:eastAsia="Times New Roman" w:cs="Times New Roman"/>
          <w:szCs w:val="24"/>
        </w:rPr>
        <w:t>.</w:t>
      </w:r>
    </w:p>
    <w:p w14:paraId="10E53DD3"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Όπως καταλαβαίνετε, ή θα καταδικάσουμε όλο το παραλιακό μέτωπο σε επιχειρηματι</w:t>
      </w:r>
      <w:r>
        <w:rPr>
          <w:rFonts w:eastAsia="Times New Roman" w:cs="Times New Roman"/>
          <w:szCs w:val="24"/>
        </w:rPr>
        <w:t>κό μαρασμό, διότι δεν δίδεται άλλη δυνατότητα, ή θα πρέπει να ξαναδούμε λίγο τις προϋποθέσεις με βάση τις οποίες μπορούν να τοποθετηθούν αυτά τα δίχτυα.</w:t>
      </w:r>
    </w:p>
    <w:p w14:paraId="10E53DD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E53DD5"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κύριε Παπαθεοδώρου.</w:t>
      </w:r>
    </w:p>
    <w:p w14:paraId="10E53DD6"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Παρακαλώ τον κύ</w:t>
      </w:r>
      <w:r>
        <w:rPr>
          <w:rFonts w:eastAsia="Times New Roman" w:cs="Times New Roman"/>
          <w:szCs w:val="24"/>
        </w:rPr>
        <w:t xml:space="preserve">ριο Υπουργό για την απάντησή του,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10E53DD7"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Ευχαριστώ, κύριε Πρόεδρε.</w:t>
      </w:r>
    </w:p>
    <w:p w14:paraId="10E53DD8"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Κύριε Παπαθεοδώρου, το ερώτημα το οποίο έχετε καταθέσει και σύμφωνα με τα στοιχεία τα οποία περιλαμβάν</w:t>
      </w:r>
      <w:r>
        <w:rPr>
          <w:rFonts w:eastAsia="Times New Roman" w:cs="Times New Roman"/>
          <w:szCs w:val="24"/>
        </w:rPr>
        <w:t xml:space="preserve">ονται και μάλιστα με τον τόνο που δώσατε στην εισαγωγή σας, έχει ένα θέμα αρμοδιότητας. Το ζήτημα της </w:t>
      </w:r>
      <w:proofErr w:type="spellStart"/>
      <w:r>
        <w:rPr>
          <w:rFonts w:eastAsia="Times New Roman" w:cs="Times New Roman"/>
          <w:szCs w:val="24"/>
        </w:rPr>
        <w:t>αδειοδότησης</w:t>
      </w:r>
      <w:proofErr w:type="spellEnd"/>
      <w:r>
        <w:rPr>
          <w:rFonts w:eastAsia="Times New Roman" w:cs="Times New Roman"/>
          <w:szCs w:val="24"/>
        </w:rPr>
        <w:t xml:space="preserve"> και της εφαρμογής των πλωτών διχτυών είναι θέμα άλλου Υπουργείου. Για άλλα ζητήματα με ρωτάτε. </w:t>
      </w:r>
      <w:r>
        <w:rPr>
          <w:rFonts w:eastAsia="Times New Roman" w:cs="Times New Roman"/>
          <w:szCs w:val="24"/>
        </w:rPr>
        <w:lastRenderedPageBreak/>
        <w:t>Εγώ θα σας απαντήσω βέβαια και γι’ αυτό. Απλώς</w:t>
      </w:r>
      <w:r>
        <w:rPr>
          <w:rFonts w:eastAsia="Times New Roman" w:cs="Times New Roman"/>
          <w:szCs w:val="24"/>
        </w:rPr>
        <w:t xml:space="preserve"> σας ενημερώνω για τις υπόλοιπες ενέργειές σας πέρα από την ερώτηση.</w:t>
      </w:r>
    </w:p>
    <w:p w14:paraId="10E53DD9"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Το θέμα, βέβαια, γνωρίζετε ότι έχει εισαχθεί στον κοινοβουλευτικό έλεγχο. Υπήρχε ερώτηση του κ. </w:t>
      </w:r>
      <w:proofErr w:type="spellStart"/>
      <w:r>
        <w:rPr>
          <w:rFonts w:eastAsia="Times New Roman" w:cs="Times New Roman"/>
          <w:szCs w:val="24"/>
        </w:rPr>
        <w:t>Παπαχριστόπουλου</w:t>
      </w:r>
      <w:proofErr w:type="spellEnd"/>
      <w:r>
        <w:rPr>
          <w:rFonts w:eastAsia="Times New Roman" w:cs="Times New Roman"/>
          <w:szCs w:val="24"/>
        </w:rPr>
        <w:t>, αν δεν κάνω λάθος, η οποία συζητήθηκε και δεσμευτήκαμε και για κάποια μέτ</w:t>
      </w:r>
      <w:r>
        <w:rPr>
          <w:rFonts w:eastAsia="Times New Roman" w:cs="Times New Roman"/>
          <w:szCs w:val="24"/>
        </w:rPr>
        <w:t>ρα. Μου δίνετε την ευκαιρία και σας ευχαριστώ γι’ αυτό να κάνουμε έναν απολογισμό.</w:t>
      </w:r>
    </w:p>
    <w:p w14:paraId="10E53DDA"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Υπάρχει, λοιπόν, έξαρση του φαινομένου την περίοδο 2016 - 2017 στον Κορινθιακό και στον Πατραϊκό. Σύμφωνα με τα στοιχεία που διαθέτουμε, υπάρχει αρκετή πυκνότητα σε πολλές π</w:t>
      </w:r>
      <w:r>
        <w:rPr>
          <w:rFonts w:eastAsia="Times New Roman" w:cs="Times New Roman"/>
          <w:szCs w:val="24"/>
        </w:rPr>
        <w:t xml:space="preserve">εριοχές. Το φαινόμενο τροποποιείται από τους δυνατούς ανέμους. Μια και μιλάτε για την αντιμετώπιση, νομίζω ότι αξίζει να μιλήσουμε και για την πρόληψη και για την αντιμετώπιση. Εξάλλου θα έχουμε δευτερολογία, αν χρειαστεί να επεκτείνουμε τις απαντήσεις. </w:t>
      </w:r>
    </w:p>
    <w:p w14:paraId="10E53DDB"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 xml:space="preserve">εν είναι ένα άγνωστο φαινόμενο στις θάλασσες της Μεσογείου. Όλοι ως λουόμενοι το έχουμε συναντήσει. Από τα στοιχεία που έχουμε ξεχωρίζουν τα φαινόμενα στην Αδριατική. Το τελευταίο δωδεκάμηνο έχουμε συλλέξει πολλά στοιχεία, γιατί μας αφορά, μας ενδιαφέρει. </w:t>
      </w:r>
      <w:r>
        <w:rPr>
          <w:rFonts w:eastAsia="Times New Roman" w:cs="Times New Roman"/>
          <w:szCs w:val="24"/>
        </w:rPr>
        <w:t>Το φαινόμενο επηρεάζεται από τους επικρατούντες ανέμους και τα θαλάσσια ρεύματα, αλλά επηρεάζεται πάρα πολύ και από τη βιολογία των ειδών. Γι’ αυτό δεν μπορώ να σας πω ότι είναι μόνο τεχνικό ζήτημα.</w:t>
      </w:r>
    </w:p>
    <w:p w14:paraId="10E53DDC"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Ποιες είναι οι βασικές αιτίες σύμφωνα με την επιστημονική</w:t>
      </w:r>
      <w:r>
        <w:rPr>
          <w:rFonts w:eastAsia="Times New Roman" w:cs="Times New Roman"/>
          <w:szCs w:val="24"/>
        </w:rPr>
        <w:t xml:space="preserve"> βιβλιογραφία; Ένα μεγάλο θέμα είναι η κλιματική αλλαγή. Τα θερμά νερά, αν θέλετε, επηρεάζουν τον πληθυσμό των μεδουσών. Ήταν σημαντικό και όχι ευχάριστο το ότι τον φετινό χειμώνα λόγω υψηλής θερμοκρασίας παρατηρήθηκαν υψηλές συγκεντρώσεις, αν δεν κάνω λάθ</w:t>
      </w:r>
      <w:r>
        <w:rPr>
          <w:rFonts w:eastAsia="Times New Roman" w:cs="Times New Roman"/>
          <w:szCs w:val="24"/>
        </w:rPr>
        <w:t>ος, στις Αλκυονίδες νήσους και είναι κάτι το οποίο δεν είχε παρατηρηθεί τα προηγούμενα χρόνια. Είναι ένα μήνυμα ότι η κλιματική αλλαγή μάς χτυπά καμπανάκι από όλες τις μεριές.</w:t>
      </w:r>
    </w:p>
    <w:p w14:paraId="10E53DDD"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ζήτημα έχει να κάνει με τη ρύπανση. Τροφοδοτούνται οι </w:t>
      </w:r>
      <w:proofErr w:type="spellStart"/>
      <w:r>
        <w:rPr>
          <w:rFonts w:eastAsia="Times New Roman" w:cs="Times New Roman"/>
          <w:szCs w:val="24"/>
        </w:rPr>
        <w:t>βιοκοινωνίες</w:t>
      </w:r>
      <w:proofErr w:type="spellEnd"/>
      <w:r>
        <w:rPr>
          <w:rFonts w:eastAsia="Times New Roman" w:cs="Times New Roman"/>
          <w:szCs w:val="24"/>
        </w:rPr>
        <w:t xml:space="preserve"> και τα οικοσυστήματα των βυθών και γενικά του πελαγικού </w:t>
      </w:r>
      <w:proofErr w:type="spellStart"/>
      <w:r>
        <w:rPr>
          <w:rFonts w:eastAsia="Times New Roman" w:cs="Times New Roman"/>
          <w:szCs w:val="24"/>
        </w:rPr>
        <w:t>βιοσυστήματος</w:t>
      </w:r>
      <w:proofErr w:type="spellEnd"/>
      <w:r>
        <w:rPr>
          <w:rFonts w:eastAsia="Times New Roman" w:cs="Times New Roman"/>
          <w:szCs w:val="24"/>
        </w:rPr>
        <w:t xml:space="preserve"> από τις εκροές θρεπτικών, δηλαδή από τις απορροές αποβλήτων -ας το πούμε έτσι- και ανθρωπογενών δραστηριοτήτ</w:t>
      </w:r>
      <w:r>
        <w:rPr>
          <w:rFonts w:eastAsia="Times New Roman" w:cs="Times New Roman"/>
          <w:szCs w:val="24"/>
        </w:rPr>
        <w:t>ων. Είναι ένα χρόνιο πρόβλημα. Έχει να κάνει με τα χαρακτηριστικά της ανάπτυξης στην Ελλάδα. Ας το χρεώσουμε και στην κοινωνία και στην οικονομία και στην πολιτεία. Δεν υπήρχαν υποδομές αποβλήτων. Πρώτα απ’ όλα, όμως, πιστεύω ότι είναι ευθύνη της πολιτείας</w:t>
      </w:r>
      <w:r>
        <w:rPr>
          <w:rFonts w:eastAsia="Times New Roman" w:cs="Times New Roman"/>
          <w:szCs w:val="24"/>
        </w:rPr>
        <w:t xml:space="preserve"> τα τελευταία χρόνια.</w:t>
      </w:r>
    </w:p>
    <w:p w14:paraId="10E53DDE"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Κατά σύμπτωση, είναι δίπλα μου ο συνάδελφος με τον οποίο έχουμε ένα κοινό πρόγραμμα της τάξης του 1 δισεκατομμυρίου ευρώ, για να καλύψουμε υποδομές επεξεργασίας λυμάτων οικισμών άνω των δύο χιλιάδων κατοίκων σε όλη την Ελλάδα, διότι θ</w:t>
      </w:r>
      <w:r>
        <w:rPr>
          <w:rFonts w:eastAsia="Times New Roman" w:cs="Times New Roman"/>
          <w:szCs w:val="24"/>
        </w:rPr>
        <w:t>έλουμε όχι μόνο να γλυτώσουμε τα πρόστιμα, αλλά να έχουμε και καθαρές και υγιείς θάλασσες.</w:t>
      </w:r>
    </w:p>
    <w:p w14:paraId="10E53DDF"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Το τρίτο ζήτημα στο οποίο αναφέρεστε εμμέσως στην ερώτησή σας είναι οι παραλίες, οι οποίες συνδέονται με το ζήτημα. Υπάρχουν είδη τα οποία, αν θέλετε, συμμετέχουν κα</w:t>
      </w:r>
      <w:r>
        <w:rPr>
          <w:rFonts w:eastAsia="Times New Roman" w:cs="Times New Roman"/>
          <w:szCs w:val="24"/>
        </w:rPr>
        <w:t>τά κάποιο τρόπο στην αλυσίδα ζωής των μεδουσών. Είναι θηρευτές ουσιαστικά και μας ενδιαφέρουν και συνδέονται, μάλιστα και με αποτελέσματα μεγάλων παγκόσμιων προγραμμάτων. Διότι αναφέρεστε σε ένα σημείο στο ότι το μέτρο του περιορισμού αλιείας μέσω της απαγ</w:t>
      </w:r>
      <w:r>
        <w:rPr>
          <w:rFonts w:eastAsia="Times New Roman" w:cs="Times New Roman"/>
          <w:szCs w:val="24"/>
        </w:rPr>
        <w:t>όρευσης δεν φάνηκε να αποδίδει.</w:t>
      </w:r>
    </w:p>
    <w:p w14:paraId="10E53DE0"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Εδώ, λοιπόν, θα ήθελα εγώ να σας πω, μιας που συζητάμε γενικά, ότι έχω τελείως διαφορετική ενημέρωση από το Υπουργείο Αγροτικής Ανάπτυξης. Επιστολή που έχει στείλει η αντίστοιχη Διεύθυνση Αλιευτικής Πολιτικής μάς ενημερώνει </w:t>
      </w:r>
      <w:r>
        <w:rPr>
          <w:rFonts w:eastAsia="Times New Roman" w:cs="Times New Roman"/>
          <w:szCs w:val="24"/>
        </w:rPr>
        <w:t xml:space="preserve">ότι, δυστυχώς, η Διεθνής Επιτροπή για τη Διατήρηση των </w:t>
      </w:r>
      <w:proofErr w:type="spellStart"/>
      <w:r>
        <w:rPr>
          <w:rFonts w:eastAsia="Times New Roman" w:cs="Times New Roman"/>
          <w:szCs w:val="24"/>
        </w:rPr>
        <w:t>Θυνοειδών</w:t>
      </w:r>
      <w:proofErr w:type="spellEnd"/>
      <w:r>
        <w:rPr>
          <w:rFonts w:eastAsia="Times New Roman" w:cs="Times New Roman"/>
          <w:szCs w:val="24"/>
        </w:rPr>
        <w:t xml:space="preserve"> και αναφερόμαστε στους τόνους στον ανατολικό Ατλαντικό και τη Μεσόγειο, το </w:t>
      </w:r>
      <w:r>
        <w:rPr>
          <w:rFonts w:eastAsia="Times New Roman" w:cs="Times New Roman"/>
          <w:szCs w:val="24"/>
          <w:lang w:val="en-US"/>
        </w:rPr>
        <w:t>ICCAT</w:t>
      </w:r>
      <w:r>
        <w:rPr>
          <w:rFonts w:eastAsia="Times New Roman" w:cs="Times New Roman"/>
          <w:szCs w:val="24"/>
        </w:rPr>
        <w:t xml:space="preserve"> σχέδιο, είχε διαπιστώσει μείωση των πληθυσμών που είναι θηρευτές των μεδουσών και είχε εκπονήσει και σχέδιο απ</w:t>
      </w:r>
      <w:r>
        <w:rPr>
          <w:rFonts w:eastAsia="Times New Roman" w:cs="Times New Roman"/>
          <w:szCs w:val="24"/>
        </w:rPr>
        <w:t>ο</w:t>
      </w:r>
      <w:r>
        <w:rPr>
          <w:rFonts w:eastAsia="Times New Roman" w:cs="Times New Roman"/>
          <w:szCs w:val="24"/>
        </w:rPr>
        <w:lastRenderedPageBreak/>
        <w:t>κατάστασης μέσω διαχείρισης αλιείας, το οποίο απέδωσε. Άρα υπάρχουν τεκμηριωμένες επιστημονικές προτάσεις, παγκόσμιες, όχι ελληνικές, που αποδεικνύουν ότι είναι ένα από τα εργαλεία τα οποία θα χρησιμοποιήσουμε.</w:t>
      </w:r>
    </w:p>
    <w:p w14:paraId="10E53DE1"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Όμως, για να πάω στο δια ταύτα, εμείς δεσμευ</w:t>
      </w:r>
      <w:r>
        <w:rPr>
          <w:rFonts w:eastAsia="Times New Roman" w:cs="Times New Roman"/>
          <w:szCs w:val="24"/>
        </w:rPr>
        <w:t>θήκαμε για ορισμένα πράγματα πέρυσι το καλοκαίρι, τα οποία εφαρμόστηκαν. Πρώτον, το σύνολο του παραγωγικού κόσμου και οι επιστήμονες είχαν τοποθετηθεί υπέρ των πλωτών διχτυών. Νομοθετήθηκαν τα πλωτά δίχτυα με δύο δικές μας νομοθετικές παρεμβάσεις. Η μ</w:t>
      </w:r>
      <w:r>
        <w:rPr>
          <w:rFonts w:eastAsia="Times New Roman" w:cs="Times New Roman"/>
          <w:szCs w:val="24"/>
        </w:rPr>
        <w:t>ί</w:t>
      </w:r>
      <w:r>
        <w:rPr>
          <w:rFonts w:eastAsia="Times New Roman" w:cs="Times New Roman"/>
          <w:szCs w:val="24"/>
        </w:rPr>
        <w:t>α ήτ</w:t>
      </w:r>
      <w:r>
        <w:rPr>
          <w:rFonts w:eastAsia="Times New Roman" w:cs="Times New Roman"/>
          <w:szCs w:val="24"/>
        </w:rPr>
        <w:t>αν πέρυσι και η άλλη ήταν φέτος τον Φεβρουάριο. Θα συζητήσουμε για την εφαρμογή αυτού και στη συνέχεια της απάντησής μου.</w:t>
      </w:r>
    </w:p>
    <w:p w14:paraId="10E53DE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Το δεύτερο είναι ότι πράγματι δεσμευθήκαμε και εντάξαμε στο δίκτυο προστατευόμενων περιοχών τον Κορινθιακό κόλπο. Είναι μ</w:t>
      </w:r>
      <w:r>
        <w:rPr>
          <w:rFonts w:eastAsia="Times New Roman" w:cs="Times New Roman"/>
          <w:szCs w:val="24"/>
        </w:rPr>
        <w:t>ί</w:t>
      </w:r>
      <w:r>
        <w:rPr>
          <w:rFonts w:eastAsia="Times New Roman" w:cs="Times New Roman"/>
          <w:szCs w:val="24"/>
        </w:rPr>
        <w:t>α μεγάλη αλλ</w:t>
      </w:r>
      <w:r>
        <w:rPr>
          <w:rFonts w:eastAsia="Times New Roman" w:cs="Times New Roman"/>
          <w:szCs w:val="24"/>
        </w:rPr>
        <w:t xml:space="preserve">αγή για τον Κορινθιακό κόλπο. Υπάρχει υπουργική απόφαση δική μου και του Υπουργού Αγροτικής Ανάπτυξης και πλέον εντάσσεται στο δίκτυο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w:t>
      </w:r>
    </w:p>
    <w:p w14:paraId="10E53DE3"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Το τρίτο είναι ότι με τον ν.4519/2018 ιδρύθηκε φορέας διαχείρισης του Κορινθιακού κόλπου, αίτημα της αυτοδιοίκησ</w:t>
      </w:r>
      <w:r>
        <w:rPr>
          <w:rFonts w:eastAsia="Times New Roman" w:cs="Times New Roman"/>
          <w:szCs w:val="24"/>
        </w:rPr>
        <w:t>ης και των παραγωγικών φορέων εδώ και χρόνια. Μου δίνετε την ευκαιρία να πούμε ακόμα μ</w:t>
      </w:r>
      <w:r>
        <w:rPr>
          <w:rFonts w:eastAsia="Times New Roman" w:cs="Times New Roman"/>
          <w:szCs w:val="24"/>
        </w:rPr>
        <w:t>ί</w:t>
      </w:r>
      <w:r>
        <w:rPr>
          <w:rFonts w:eastAsia="Times New Roman" w:cs="Times New Roman"/>
          <w:szCs w:val="24"/>
        </w:rPr>
        <w:t xml:space="preserve">α φορά και να μεταφέρετε και στην τοπική κοινωνία του </w:t>
      </w:r>
      <w:r>
        <w:rPr>
          <w:rFonts w:eastAsia="Times New Roman" w:cs="Times New Roman"/>
          <w:szCs w:val="24"/>
        </w:rPr>
        <w:t>ν</w:t>
      </w:r>
      <w:r>
        <w:rPr>
          <w:rFonts w:eastAsia="Times New Roman" w:cs="Times New Roman"/>
          <w:szCs w:val="24"/>
        </w:rPr>
        <w:t xml:space="preserve">ομού που εκπροσωπείτε, ότι υπάρχει πρόσκληση για τη στελέχωση των διοικητικών συμβουλίων των φορέων διαχείρισης </w:t>
      </w:r>
      <w:r>
        <w:rPr>
          <w:rFonts w:eastAsia="Times New Roman" w:cs="Times New Roman"/>
          <w:szCs w:val="24"/>
        </w:rPr>
        <w:t>προστατευόμενων περιοχών που λήγει στις 5 Μαΐου, διότι αυτοί οι φορείς θα διαχειριστούν πολύ πιο ειδικά το θέμα και των μεδουσών και των άλλων στοιχείων του θαλάσσιου οικοσυστήματος.</w:t>
      </w:r>
    </w:p>
    <w:p w14:paraId="10E53DE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Το τέταρτο -που είμαστε και για αυτό ευχαριστημένοι- είναι ότι επιτέλους </w:t>
      </w:r>
      <w:r>
        <w:rPr>
          <w:rFonts w:eastAsia="Times New Roman" w:cs="Times New Roman"/>
          <w:szCs w:val="24"/>
        </w:rPr>
        <w:t xml:space="preserve">βρήκαμε χρηματοδότηση. Προκηρύξαμε στις 3 Οκτωβρίου του 2017, όπως είχαμε δεσμευθεί, την ειδική περιβαλλοντική μελέτη για την περιοχή του Κορινθιακού, όπου θα γίνει και </w:t>
      </w:r>
      <w:proofErr w:type="spellStart"/>
      <w:r>
        <w:rPr>
          <w:rFonts w:eastAsia="Times New Roman" w:cs="Times New Roman"/>
          <w:szCs w:val="24"/>
        </w:rPr>
        <w:t>οικοσυστηματική</w:t>
      </w:r>
      <w:proofErr w:type="spellEnd"/>
      <w:r>
        <w:rPr>
          <w:rFonts w:eastAsia="Times New Roman" w:cs="Times New Roman"/>
          <w:szCs w:val="24"/>
        </w:rPr>
        <w:t xml:space="preserve"> ανάλυση για να διαχειριστούμε το φαινόμενο, διότι πραγματικά με μέτρα ε</w:t>
      </w:r>
      <w:r>
        <w:rPr>
          <w:rFonts w:eastAsia="Times New Roman" w:cs="Times New Roman"/>
          <w:szCs w:val="24"/>
        </w:rPr>
        <w:t xml:space="preserve">κ των υστέρων και -ας πούμε- κατασταλτικά δεν αντιμετωπίζεται ένα πολύ σημαντικό φυσικό φαινόμενο της </w:t>
      </w:r>
      <w:proofErr w:type="spellStart"/>
      <w:r>
        <w:rPr>
          <w:rFonts w:eastAsia="Times New Roman" w:cs="Times New Roman"/>
          <w:szCs w:val="24"/>
        </w:rPr>
        <w:t>βιοκοινωνίας</w:t>
      </w:r>
      <w:proofErr w:type="spellEnd"/>
      <w:r>
        <w:rPr>
          <w:rFonts w:eastAsia="Times New Roman" w:cs="Times New Roman"/>
          <w:szCs w:val="24"/>
        </w:rPr>
        <w:t xml:space="preserve">. Το έργο αυτό κοστίζει συνολικά σε όλη την Ελλάδα 17,5 εκατομμύρια. Περιλαμβάνεται ο Κορινθιακός και εκεί, πέρα από την </w:t>
      </w:r>
      <w:r>
        <w:rPr>
          <w:rFonts w:eastAsia="Times New Roman" w:cs="Times New Roman"/>
          <w:szCs w:val="24"/>
        </w:rPr>
        <w:lastRenderedPageBreak/>
        <w:t>υποχρέωση της χώρας έ</w:t>
      </w:r>
      <w:r>
        <w:rPr>
          <w:rFonts w:eastAsia="Times New Roman" w:cs="Times New Roman"/>
          <w:szCs w:val="24"/>
        </w:rPr>
        <w:t>ναντι των ευρωπα</w:t>
      </w:r>
      <w:r>
        <w:rPr>
          <w:rFonts w:eastAsia="Times New Roman" w:cs="Times New Roman"/>
          <w:szCs w:val="24"/>
        </w:rPr>
        <w:t>ϊ</w:t>
      </w:r>
      <w:r>
        <w:rPr>
          <w:rFonts w:eastAsia="Times New Roman" w:cs="Times New Roman"/>
          <w:szCs w:val="24"/>
        </w:rPr>
        <w:t xml:space="preserve">κών </w:t>
      </w:r>
      <w:r>
        <w:rPr>
          <w:rFonts w:eastAsia="Times New Roman" w:cs="Times New Roman"/>
          <w:szCs w:val="24"/>
        </w:rPr>
        <w:t>ο</w:t>
      </w:r>
      <w:r>
        <w:rPr>
          <w:rFonts w:eastAsia="Times New Roman" w:cs="Times New Roman"/>
          <w:szCs w:val="24"/>
        </w:rPr>
        <w:t>δηγιών, θα γίνει και ένας σχεδιασμός και της αλιείας και της τουριστικής επιχειρηματικότητας με σεβασμό, αλλά και με αλληλεξάρτηση με το φυσικό περιβάλλον.</w:t>
      </w:r>
    </w:p>
    <w:p w14:paraId="10E53DE5"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Αυτά, λοιπόν, είναι πράγματα για τα οποία μου δώσατε την ευκαιρία να πω ότι δε</w:t>
      </w:r>
      <w:r>
        <w:rPr>
          <w:rFonts w:eastAsia="Times New Roman" w:cs="Times New Roman"/>
          <w:szCs w:val="24"/>
        </w:rPr>
        <w:t xml:space="preserve">σμευθήκαμε πριν από λιγότερο από έναν χρόνο και έχουν γίνει όλα. Υπάρχει, δηλαδή, το θεσμικό πλαίσιο που ζήτησαν οι επιχειρηματίες, ο φορέας, η ένταξη στην περιοχή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η ειδική μελέτη στην περιοχή και βέβαια, υπάρχουν και οι πρωτοβουλίες με το ΕΛΚΕΘΕ</w:t>
      </w:r>
      <w:r>
        <w:rPr>
          <w:rFonts w:eastAsia="Times New Roman" w:cs="Times New Roman"/>
          <w:szCs w:val="24"/>
        </w:rPr>
        <w:t>, το Ελληνικό Κέντρο Θαλασσίων Ερευνών και το Υπουργείο Νησιωτικής Πολιτικής για την τοποθέτηση αυτών των φραγμάτων και για τις προδιαγραφές.</w:t>
      </w:r>
    </w:p>
    <w:p w14:paraId="10E53DE6"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Απλώς, επειδή έχω περάσει πολύ τον χρόνο, θα συμπληρώσω κάποια τεχνικά στοιχεία για αυτά που ζητάτε και στη συνέχε</w:t>
      </w:r>
      <w:r>
        <w:rPr>
          <w:rFonts w:eastAsia="Times New Roman" w:cs="Times New Roman"/>
          <w:szCs w:val="24"/>
        </w:rPr>
        <w:t>ια.</w:t>
      </w:r>
    </w:p>
    <w:p w14:paraId="10E53DE7" w14:textId="77777777" w:rsidR="00645EF7" w:rsidRDefault="000442F0">
      <w:pPr>
        <w:spacing w:line="600" w:lineRule="auto"/>
        <w:ind w:firstLine="720"/>
        <w:jc w:val="both"/>
        <w:rPr>
          <w:rFonts w:eastAsia="Times New Roman"/>
          <w:bCs/>
        </w:rPr>
      </w:pPr>
      <w:r>
        <w:rPr>
          <w:rFonts w:eastAsia="Times New Roman" w:cs="Times New Roman"/>
          <w:b/>
          <w:szCs w:val="24"/>
        </w:rPr>
        <w:t>ΠΡΟΕΔΡΕΥΩΝ (Δημήτριος Καμμένος):</w:t>
      </w:r>
      <w:r>
        <w:rPr>
          <w:rFonts w:eastAsia="Times New Roman" w:cs="Times New Roman"/>
          <w:szCs w:val="24"/>
        </w:rPr>
        <w:t xml:space="preserve"> </w:t>
      </w:r>
      <w:r>
        <w:rPr>
          <w:rFonts w:eastAsia="Times New Roman"/>
          <w:bCs/>
        </w:rPr>
        <w:t>Ευχαριστούμε.</w:t>
      </w:r>
    </w:p>
    <w:p w14:paraId="10E53DE8" w14:textId="77777777" w:rsidR="00645EF7" w:rsidRDefault="000442F0">
      <w:pPr>
        <w:spacing w:line="600" w:lineRule="auto"/>
        <w:ind w:firstLine="720"/>
        <w:jc w:val="both"/>
        <w:rPr>
          <w:rFonts w:eastAsia="Times New Roman"/>
          <w:bCs/>
        </w:rPr>
      </w:pPr>
      <w:r>
        <w:rPr>
          <w:rFonts w:eastAsia="Times New Roman"/>
          <w:bCs/>
        </w:rPr>
        <w:lastRenderedPageBreak/>
        <w:t>Κύριε Παπαθεοδώρου, παρακαλώ για τη δευτερολογία σας.</w:t>
      </w:r>
    </w:p>
    <w:p w14:paraId="10E53DE9" w14:textId="77777777" w:rsidR="00645EF7" w:rsidRDefault="000442F0">
      <w:pPr>
        <w:spacing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Είναι γεγονός ότι το θέμα αυτό αφορά και το δικό σας Υπουργείο και το Υπουργείο Ναυτιλίας και Νησιωτικής Πολιτικής.</w:t>
      </w:r>
    </w:p>
    <w:p w14:paraId="10E53DEA" w14:textId="77777777" w:rsidR="00645EF7" w:rsidRDefault="000442F0">
      <w:pPr>
        <w:spacing w:line="600" w:lineRule="auto"/>
        <w:ind w:firstLine="720"/>
        <w:jc w:val="both"/>
        <w:rPr>
          <w:rFonts w:eastAsia="Times New Roman"/>
          <w:bCs/>
        </w:rPr>
      </w:pPr>
      <w:r>
        <w:rPr>
          <w:rFonts w:eastAsia="Times New Roman"/>
          <w:bCs/>
        </w:rPr>
        <w:t xml:space="preserve">Αυτό που θα </w:t>
      </w:r>
      <w:r>
        <w:rPr>
          <w:rFonts w:eastAsia="Times New Roman"/>
          <w:bCs/>
        </w:rPr>
        <w:t>σας έλεγα είναι ότι, επειδή για τους επιχειρηματίες και για τους κατοίκους της περιοχής είναι το νούμερο ένα πρόβλημα της επόμενης περιόδου, υπάρχουν μεγάλες ιδιοκτησίες οι οποίες χάνονται και χάνονται από την άποψη ότι δεν υπάρχει δυνατότητα αξιοποίησής τ</w:t>
      </w:r>
      <w:r>
        <w:rPr>
          <w:rFonts w:eastAsia="Times New Roman"/>
          <w:bCs/>
        </w:rPr>
        <w:t>ους, θα σας έλεγα ότι πράγματι εδώ θα πρέπει να υπάρξει ένας συντονισμός για να πάμε γρήγορα.</w:t>
      </w:r>
    </w:p>
    <w:p w14:paraId="10E53DEB" w14:textId="77777777" w:rsidR="00645EF7" w:rsidRDefault="000442F0">
      <w:pPr>
        <w:spacing w:line="600" w:lineRule="auto"/>
        <w:ind w:firstLine="720"/>
        <w:jc w:val="both"/>
        <w:rPr>
          <w:rFonts w:eastAsia="Times New Roman"/>
          <w:bCs/>
        </w:rPr>
      </w:pPr>
      <w:r>
        <w:rPr>
          <w:rFonts w:eastAsia="Times New Roman"/>
          <w:bCs/>
        </w:rPr>
        <w:t>Οι επιστήμονες τι λένε σήμερα; Δεν έχουν γίνει μελέτες. Είπατε προηγουμένως ότι θα προχωρήσουμε σε μ</w:t>
      </w:r>
      <w:r>
        <w:rPr>
          <w:rFonts w:eastAsia="Times New Roman"/>
          <w:bCs/>
        </w:rPr>
        <w:t>ί</w:t>
      </w:r>
      <w:r>
        <w:rPr>
          <w:rFonts w:eastAsia="Times New Roman"/>
          <w:bCs/>
        </w:rPr>
        <w:t>α μελέτη. Είναι θετικό.</w:t>
      </w:r>
    </w:p>
    <w:p w14:paraId="10E53DEC" w14:textId="77777777" w:rsidR="00645EF7" w:rsidRDefault="000442F0">
      <w:pPr>
        <w:tabs>
          <w:tab w:val="left" w:pos="1138"/>
          <w:tab w:val="left" w:pos="1565"/>
          <w:tab w:val="left" w:pos="2965"/>
          <w:tab w:val="center" w:pos="4753"/>
        </w:tabs>
        <w:spacing w:line="600" w:lineRule="auto"/>
        <w:ind w:firstLine="709"/>
        <w:jc w:val="both"/>
        <w:rPr>
          <w:rFonts w:eastAsia="Times New Roman" w:cs="Times New Roman"/>
          <w:szCs w:val="24"/>
        </w:rPr>
      </w:pPr>
      <w:r>
        <w:rPr>
          <w:rFonts w:eastAsia="Times New Roman" w:cs="Times New Roman"/>
          <w:szCs w:val="24"/>
        </w:rPr>
        <w:t>Όμως, για δεύτερη χρονιά, για δεύτερη</w:t>
      </w:r>
      <w:r>
        <w:rPr>
          <w:rFonts w:eastAsia="Times New Roman" w:cs="Times New Roman"/>
          <w:szCs w:val="24"/>
        </w:rPr>
        <w:t xml:space="preserve"> θερινή περίοδο, οι επιχειρηματίες της περιοχής, αλλά και οι κάτοικοι, θα αναγκαστούν να διαχειριστούν μία κρίση που αυτή τη στιγμή είναι άνευ προηγουμένου. </w:t>
      </w:r>
    </w:p>
    <w:p w14:paraId="10E53DED"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σας έλεγα ότι με πληροφόρησαν καταστηματάρχες της περιοχής οι οποίοι ανησυχούν για την αλλαγή τ</w:t>
      </w:r>
      <w:r>
        <w:rPr>
          <w:rFonts w:eastAsia="Times New Roman" w:cs="Times New Roman"/>
          <w:szCs w:val="24"/>
        </w:rPr>
        <w:t xml:space="preserve">ων κριτηρίων έκδοσης των αδειών χρήσης αιγιαλού, ότι η Κτηματική Υπηρεσία, κύριε Υπουργέ, για να προχωρήσει στην </w:t>
      </w:r>
      <w:proofErr w:type="spellStart"/>
      <w:r>
        <w:rPr>
          <w:rFonts w:eastAsia="Times New Roman" w:cs="Times New Roman"/>
          <w:szCs w:val="24"/>
        </w:rPr>
        <w:t>αδειοδότηση</w:t>
      </w:r>
      <w:proofErr w:type="spellEnd"/>
      <w:r>
        <w:rPr>
          <w:rFonts w:eastAsia="Times New Roman" w:cs="Times New Roman"/>
          <w:szCs w:val="24"/>
        </w:rPr>
        <w:t xml:space="preserve"> ή στην αίτηση για την </w:t>
      </w:r>
      <w:proofErr w:type="spellStart"/>
      <w:r>
        <w:rPr>
          <w:rFonts w:eastAsia="Times New Roman" w:cs="Times New Roman"/>
          <w:szCs w:val="24"/>
        </w:rPr>
        <w:t>αδειοδότηση</w:t>
      </w:r>
      <w:proofErr w:type="spellEnd"/>
      <w:r>
        <w:rPr>
          <w:rFonts w:eastAsia="Times New Roman" w:cs="Times New Roman"/>
          <w:szCs w:val="24"/>
        </w:rPr>
        <w:t>, απαιτεί από τους καταστηματάρχες, από τις επιχειρήσεις, την πλήρη εκκαθάριση της παραλίας από κά</w:t>
      </w:r>
      <w:r>
        <w:rPr>
          <w:rFonts w:eastAsia="Times New Roman" w:cs="Times New Roman"/>
          <w:szCs w:val="24"/>
        </w:rPr>
        <w:t>θε μόνιμη κατασκευή, ακόμη και από τις βάσεις από τις ομπρέλες που είχαν για να λειτουργούν τις επιχειρήσεις τους. Καταλαβαίνετε ότι κάτι τέτοιο όχι μόνο είναι παράλογο, αλλά είναι και ένα επιπρόσθετο κόστος για τον καταστηματάρχη 15.000 ευρώ που θα πρέπει</w:t>
      </w:r>
      <w:r>
        <w:rPr>
          <w:rFonts w:eastAsia="Times New Roman" w:cs="Times New Roman"/>
          <w:szCs w:val="24"/>
        </w:rPr>
        <w:t xml:space="preserve"> να το αποσβέσει κατά τη διάρκεια του καλοκαιριού. Τις περισσότερες φορές, βέβαια, αυτό δεν μπορεί να γίνει.</w:t>
      </w:r>
    </w:p>
    <w:p w14:paraId="10E53DEE"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Αυτό, λοιπόν, που λέμε σήμερα είναι το εξής: Επειδή βρισκόμαστε στην αρχή της θερινής περιόδου, νομίζω ότι είναι σκόπιμος με δική σας πρωτοβουλία ο</w:t>
      </w:r>
      <w:r>
        <w:rPr>
          <w:rFonts w:eastAsia="Times New Roman" w:cs="Times New Roman"/>
          <w:szCs w:val="24"/>
        </w:rPr>
        <w:t xml:space="preserve"> συντονισμός των υπολοίπων συναρμόδιων Υπουργείων, έτσι ώστε τουλάχιστον να δοθεί η δυνατότητα μιας ευνοϊκής μεταχείρισης για τους επιχειρηματίες που θα θελήσουν να τοποθετήσουν προστατευτικά δίχτυα. Νομίζω ότι αυτό από τη μία πλευρά θα είναι επ’ </w:t>
      </w:r>
      <w:proofErr w:type="spellStart"/>
      <w:r>
        <w:rPr>
          <w:rFonts w:eastAsia="Times New Roman" w:cs="Times New Roman"/>
          <w:szCs w:val="24"/>
        </w:rPr>
        <w:t>ωφελεία</w:t>
      </w:r>
      <w:proofErr w:type="spellEnd"/>
      <w:r>
        <w:rPr>
          <w:rFonts w:eastAsia="Times New Roman" w:cs="Times New Roman"/>
          <w:szCs w:val="24"/>
        </w:rPr>
        <w:t xml:space="preserve"> </w:t>
      </w:r>
      <w:r>
        <w:rPr>
          <w:rFonts w:eastAsia="Times New Roman" w:cs="Times New Roman"/>
          <w:szCs w:val="24"/>
        </w:rPr>
        <w:lastRenderedPageBreak/>
        <w:t>τ</w:t>
      </w:r>
      <w:r>
        <w:rPr>
          <w:rFonts w:eastAsia="Times New Roman" w:cs="Times New Roman"/>
          <w:szCs w:val="24"/>
        </w:rPr>
        <w:t>ου περιβάλλοντος, αλλά και από την άλλη πλευρά δεν θα τους καταδικάσει σε μία επιχειρηματική αδράνεια όλο το καλοκαίρι.</w:t>
      </w:r>
    </w:p>
    <w:p w14:paraId="10E53DEF"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0E53DF0"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κύριε Παπαθεοδώρου.</w:t>
      </w:r>
    </w:p>
    <w:p w14:paraId="10E53DF1"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0E53DF2"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ΣΩΚΡΑΤΗ</w:t>
      </w:r>
      <w:r>
        <w:rPr>
          <w:rFonts w:eastAsia="Times New Roman" w:cs="Times New Roman"/>
          <w:b/>
          <w:szCs w:val="24"/>
        </w:rPr>
        <w:t xml:space="preserve">Σ ΦΑΜΕΛΛΟΣ (Αναπληρωτής Υπουργός Περιβάλλοντος και Ενέργειας): </w:t>
      </w:r>
      <w:r>
        <w:rPr>
          <w:rFonts w:eastAsia="Times New Roman" w:cs="Times New Roman"/>
          <w:szCs w:val="24"/>
        </w:rPr>
        <w:t xml:space="preserve">Είναι ιδιαίτερα θετική η εξέλιξη της συζήτησης και θα ήθελα να συμβάλω μ’ αυτά που είχαν απομείνει και απαντούν σε ορισμένες από τις δικές σας ανησυχίες. </w:t>
      </w:r>
    </w:p>
    <w:p w14:paraId="10E53DF3"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Όταν πέρυσι για πρώτη φορά νομοθετήσαμ</w:t>
      </w:r>
      <w:r>
        <w:rPr>
          <w:rFonts w:eastAsia="Times New Roman" w:cs="Times New Roman"/>
          <w:szCs w:val="24"/>
        </w:rPr>
        <w:t xml:space="preserve">ε τη δυνατότητα να τοποθετηθούν αυτά τα επιπλέοντα δίχτυα, είχα κάνει μία ειδική συνάντηση με τον Πρόεδρο του Συνδέσμου Δήμων Κορινθιακού Κόλπου, για να ζητήσω πρώτα απ’ όλα τη διάδοση αυτής της καλής πρακτικής, την αξιολόγηση από επαγγελματίες και δήμους </w:t>
      </w:r>
      <w:r>
        <w:rPr>
          <w:rFonts w:eastAsia="Times New Roman" w:cs="Times New Roman"/>
          <w:szCs w:val="24"/>
        </w:rPr>
        <w:t xml:space="preserve">και το </w:t>
      </w:r>
      <w:r>
        <w:rPr>
          <w:rFonts w:eastAsia="Times New Roman" w:cs="Times New Roman"/>
          <w:szCs w:val="24"/>
        </w:rPr>
        <w:lastRenderedPageBreak/>
        <w:t>«</w:t>
      </w:r>
      <w:r>
        <w:rPr>
          <w:rFonts w:eastAsia="Times New Roman" w:cs="Times New Roman"/>
          <w:szCs w:val="24"/>
          <w:lang w:val="en-US"/>
        </w:rPr>
        <w:t>feedback</w:t>
      </w:r>
      <w:r>
        <w:rPr>
          <w:rFonts w:eastAsia="Times New Roman" w:cs="Times New Roman"/>
          <w:szCs w:val="24"/>
        </w:rPr>
        <w:t xml:space="preserve">» -ας το πούμε έτσι ελληνικά- δηλαδή την ανάδραση ουσιαστικά, για να δούμε ποια είναι τα συμπεράσματα και ως προς το κόστος και ως προς την </w:t>
      </w:r>
      <w:proofErr w:type="spellStart"/>
      <w:r>
        <w:rPr>
          <w:rFonts w:eastAsia="Times New Roman" w:cs="Times New Roman"/>
          <w:szCs w:val="24"/>
        </w:rPr>
        <w:t>αδειοδότηση</w:t>
      </w:r>
      <w:proofErr w:type="spellEnd"/>
      <w:r>
        <w:rPr>
          <w:rFonts w:eastAsia="Times New Roman" w:cs="Times New Roman"/>
          <w:szCs w:val="24"/>
        </w:rPr>
        <w:t>.</w:t>
      </w:r>
    </w:p>
    <w:p w14:paraId="10E53DF4"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γεγονός ότι παρ’ ότι πέρυσι το ζητούσαν οι επιχειρηματίες και οι τουριστικές επιχειρήσεις, δεν είχαν έρθει τέτοιες καλές πρακτικές, τουλάχιστον στη γνώση τη δική μας. Γι’ αυτό τον λόγο, λοιπόν, ήδη στις 19 Απριλίου, αν δεν κάνω λάθος, ο κ. </w:t>
      </w:r>
      <w:proofErr w:type="spellStart"/>
      <w:r>
        <w:rPr>
          <w:rFonts w:eastAsia="Times New Roman" w:cs="Times New Roman"/>
          <w:szCs w:val="24"/>
        </w:rPr>
        <w:t>Κουρουμπλή</w:t>
      </w:r>
      <w:r>
        <w:rPr>
          <w:rFonts w:eastAsia="Times New Roman" w:cs="Times New Roman"/>
          <w:szCs w:val="24"/>
        </w:rPr>
        <w:t>ς</w:t>
      </w:r>
      <w:proofErr w:type="spellEnd"/>
      <w:r>
        <w:rPr>
          <w:rFonts w:eastAsia="Times New Roman" w:cs="Times New Roman"/>
          <w:szCs w:val="24"/>
        </w:rPr>
        <w:t xml:space="preserve"> είχε καλέσει ήδη σύσκεψη -δεν ξέρω αν ήσασταν και εσείς, υποθέτω ότι ήσασταν, γιατί ήταν και διάφορα άλλα μέλη- για το ίδιο ζήτημα, το οποίο έχει να κάνει με την εφαρμογή αυτής της πρακτικής, μιας και με τους συναδέλφους του Υπουργείου Ναυτιλίας ελέγχουμ</w:t>
      </w:r>
      <w:r>
        <w:rPr>
          <w:rFonts w:eastAsia="Times New Roman" w:cs="Times New Roman"/>
          <w:szCs w:val="24"/>
        </w:rPr>
        <w:t xml:space="preserve">ε τα της </w:t>
      </w:r>
      <w:proofErr w:type="spellStart"/>
      <w:r>
        <w:rPr>
          <w:rFonts w:eastAsia="Times New Roman" w:cs="Times New Roman"/>
          <w:szCs w:val="24"/>
        </w:rPr>
        <w:t>αδειοδότησης</w:t>
      </w:r>
      <w:proofErr w:type="spellEnd"/>
      <w:r>
        <w:rPr>
          <w:rFonts w:eastAsia="Times New Roman" w:cs="Times New Roman"/>
          <w:szCs w:val="24"/>
        </w:rPr>
        <w:t xml:space="preserve"> τοποθέτησης διχτυών, αναφορικά με το οποίο συμφωνώ μαζί σας ότι η δική μας συμβολή πρέπει να είναι η επιτάχυνση και η διευκόλυνση της </w:t>
      </w:r>
      <w:proofErr w:type="spellStart"/>
      <w:r>
        <w:rPr>
          <w:rFonts w:eastAsia="Times New Roman" w:cs="Times New Roman"/>
          <w:szCs w:val="24"/>
        </w:rPr>
        <w:t>αδειοδότησης</w:t>
      </w:r>
      <w:proofErr w:type="spellEnd"/>
      <w:r>
        <w:rPr>
          <w:rFonts w:eastAsia="Times New Roman" w:cs="Times New Roman"/>
          <w:szCs w:val="24"/>
        </w:rPr>
        <w:t xml:space="preserve">. </w:t>
      </w:r>
    </w:p>
    <w:p w14:paraId="10E53DF5"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από τη μεριά μας θέλω να σας πω ότι ήδη έχω αναλάβει πρωτοβουλία και κάνουμε τε</w:t>
      </w:r>
      <w:r>
        <w:rPr>
          <w:rFonts w:eastAsia="Times New Roman" w:cs="Times New Roman"/>
          <w:szCs w:val="24"/>
        </w:rPr>
        <w:t xml:space="preserve">χνική έρευνα, μιας και έχουμε την ευθύνη του αντίστοιχου τομέα, για την </w:t>
      </w:r>
      <w:r>
        <w:rPr>
          <w:rFonts w:eastAsia="Times New Roman" w:cs="Times New Roman"/>
          <w:szCs w:val="24"/>
        </w:rPr>
        <w:lastRenderedPageBreak/>
        <w:t>ποιότητα και τα τεχνικά χαρακτηριστικά των διχτυών. Υπήρχε μία πληροφορία στο Υπουργείο μας ότι τα δίχτυα που χρησιμοποιούνται είναι βαριά, είναι δύσκολο να καθαριστούν και είναι ακριβ</w:t>
      </w:r>
      <w:r>
        <w:rPr>
          <w:rFonts w:eastAsia="Times New Roman" w:cs="Times New Roman"/>
          <w:szCs w:val="24"/>
        </w:rPr>
        <w:t xml:space="preserve">ά, δηλαδή είναι από υλικά που έχουν, αν θέλετε, μεγάλο κόστος. </w:t>
      </w:r>
    </w:p>
    <w:p w14:paraId="10E53DF6"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Υπάρχει, λοιπόν, έρευνα αγοράς και θα δώσουμε μία σχετική εγκύκλιο για τεχνικές προδιαγραφές και για τον δημόσιο και για τον ιδιωτικό τομέα, γιατί έχω ακούσει ότι και αρκετές περιφέρειες προετ</w:t>
      </w:r>
      <w:r>
        <w:rPr>
          <w:rFonts w:eastAsia="Times New Roman" w:cs="Times New Roman"/>
          <w:szCs w:val="24"/>
        </w:rPr>
        <w:t xml:space="preserve">οιμάζουν μέτρα των ΠΕΠ –το λέω για να το ακούσει ο αρμόδιος Υπουργός- για τη χρηματοδότηση αυτών των πλωτών διχτυών. Εγώ δεν έχω κανένα θέμα, θα το υποστηρίξουμε. </w:t>
      </w:r>
    </w:p>
    <w:p w14:paraId="10E53DF7"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θα στείλουμε προτάσεις προς τις περιφέρειες και προς τις διαχειριστικές αρχές, αλλά και </w:t>
      </w:r>
      <w:r>
        <w:rPr>
          <w:rFonts w:eastAsia="Times New Roman" w:cs="Times New Roman"/>
          <w:szCs w:val="24"/>
        </w:rPr>
        <w:t>προς τον τουριστικό τομέα, για εναλλακτικά πλωτά μέσα, τα οποία έχουν μικρό κόστος και εύκολο καθαρισμό. Το ζητήσατε και είναι ήδη στο σχέδιό μας. Δεν θα ανακοινώσω τι έχουμε κάνει, δηλαδή με ποιες επιχειρήσεις έχουμε έρθει σε επαφή. Πάντως, κάνουμε έρευνα</w:t>
      </w:r>
      <w:r>
        <w:rPr>
          <w:rFonts w:eastAsia="Times New Roman" w:cs="Times New Roman"/>
          <w:szCs w:val="24"/>
        </w:rPr>
        <w:t xml:space="preserve"> αγοράς στη χώρα μας, γιατί είναι σημαντικό να είναι από την τοπική παραγωγή και να την ενισχύσουμε. Όμως, θα βγει εγκύκλιος γι’ αυτό.</w:t>
      </w:r>
    </w:p>
    <w:p w14:paraId="10E53DF8"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πρέπει να σας πω το εξής: Αν κάποιος θα ήθελε με μία </w:t>
      </w:r>
      <w:proofErr w:type="spellStart"/>
      <w:r>
        <w:rPr>
          <w:rFonts w:eastAsia="Times New Roman" w:cs="Times New Roman"/>
          <w:szCs w:val="24"/>
        </w:rPr>
        <w:t>οικοσυστηματική</w:t>
      </w:r>
      <w:proofErr w:type="spellEnd"/>
      <w:r>
        <w:rPr>
          <w:rFonts w:eastAsia="Times New Roman" w:cs="Times New Roman"/>
          <w:szCs w:val="24"/>
        </w:rPr>
        <w:t xml:space="preserve"> μελέτη να αντιμετωπίσει το θέμα, θα έπρεπε να </w:t>
      </w:r>
      <w:r>
        <w:rPr>
          <w:rFonts w:eastAsia="Times New Roman" w:cs="Times New Roman"/>
          <w:szCs w:val="24"/>
        </w:rPr>
        <w:t xml:space="preserve">έχει ξεκινήσει περίπου πέντε χρόνια πριν, για να προλάβει να κάνει την παρατήρηση. Εμείς, προφανώς από πέρυσι, όπως δεσμευθήκαμε, την ξεκινήσαμε. Βρήκαμε χρηματοδότηση τον Οκτώβριο και την προκηρύξαμε. </w:t>
      </w:r>
    </w:p>
    <w:p w14:paraId="10E53DF9"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κύριε Παπαθεοδώρου, αυτό δεν έχει να κάνει με τ</w:t>
      </w:r>
      <w:r>
        <w:rPr>
          <w:rFonts w:eastAsia="Times New Roman" w:cs="Times New Roman"/>
          <w:szCs w:val="24"/>
        </w:rPr>
        <w:t xml:space="preserve">η διαχείριση του αιγιαλού. Θα μου επιτρέψετε εδώ να πω και κάτι παραπάνω. Υπήρχαν περιστατικά στη χώρα μας, όπου επιχειρήσεις του τουριστικού τομέα είχαν τοποθετήσει ομπρέλες και καθίσματα, όχι απλώς χωρίς </w:t>
      </w:r>
      <w:proofErr w:type="spellStart"/>
      <w:r>
        <w:rPr>
          <w:rFonts w:eastAsia="Times New Roman" w:cs="Times New Roman"/>
          <w:szCs w:val="24"/>
        </w:rPr>
        <w:t>αδειοδότηση</w:t>
      </w:r>
      <w:proofErr w:type="spellEnd"/>
      <w:r>
        <w:rPr>
          <w:rFonts w:eastAsia="Times New Roman" w:cs="Times New Roman"/>
          <w:szCs w:val="24"/>
        </w:rPr>
        <w:t>, αλλά και πακτωμένα. Ένα τέτοιο παράδε</w:t>
      </w:r>
      <w:r>
        <w:rPr>
          <w:rFonts w:eastAsia="Times New Roman" w:cs="Times New Roman"/>
          <w:szCs w:val="24"/>
        </w:rPr>
        <w:t>ιγμα πρόσφατα είχαμε και στον Σχοινιά, σε προστατευόμενη περιοχή στο Εθνικό Πάρκο Σχοινιά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Μαραθώνα. </w:t>
      </w:r>
    </w:p>
    <w:p w14:paraId="10E53DFA" w14:textId="77777777" w:rsidR="00645EF7" w:rsidRDefault="000442F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πέρυσι έχουμε βγάλει υπουργική απόφαση για πρώτη φορά για τη μίσθωση παραλιών, που περιλαμβάνει επιτέλους τα κριτήρια της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και ετοιμάζουμε νόμο με το Υπουργείο Οικονομικών για τον αιγιαλό, για να λύσουμε τα ζητήματα αυτά </w:t>
      </w:r>
      <w:r>
        <w:rPr>
          <w:rFonts w:eastAsia="Times New Roman" w:cs="Times New Roman"/>
          <w:szCs w:val="24"/>
        </w:rPr>
        <w:lastRenderedPageBreak/>
        <w:t xml:space="preserve">και για να ενισχύσουμε και την επιχειρηματικότητα που πρέπει να είναι υγιής. Στις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επειδή είναι λίγο πιο αυστηρές οι προδιαγραφές, είναι πα</w:t>
      </w:r>
      <w:r>
        <w:rPr>
          <w:rFonts w:eastAsia="Times New Roman" w:cs="Times New Roman"/>
          <w:szCs w:val="24"/>
        </w:rPr>
        <w:t xml:space="preserve">ράνομα κάποια από τα </w:t>
      </w:r>
      <w:proofErr w:type="spellStart"/>
      <w:r>
        <w:rPr>
          <w:rFonts w:eastAsia="Times New Roman" w:cs="Times New Roman"/>
          <w:szCs w:val="24"/>
        </w:rPr>
        <w:t>ομπρελοκαθίσματα</w:t>
      </w:r>
      <w:proofErr w:type="spellEnd"/>
      <w:r>
        <w:rPr>
          <w:rFonts w:eastAsia="Times New Roman" w:cs="Times New Roman"/>
          <w:szCs w:val="24"/>
        </w:rPr>
        <w:t xml:space="preserve">, ενώ σε κάποιους δήμους έγιναν οι διαγωνισμοί. </w:t>
      </w:r>
    </w:p>
    <w:p w14:paraId="10E53DFB"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Θέλω, λοιπόν, να σας πω ότι δεν επιτρέπεται σε περιοχές προστατευόμενες να πακτώνονται τα </w:t>
      </w:r>
      <w:proofErr w:type="spellStart"/>
      <w:r>
        <w:rPr>
          <w:rFonts w:eastAsia="Times New Roman" w:cs="Times New Roman"/>
          <w:szCs w:val="24"/>
        </w:rPr>
        <w:t>ομπρελοκαθίσματα</w:t>
      </w:r>
      <w:proofErr w:type="spellEnd"/>
      <w:r>
        <w:rPr>
          <w:rFonts w:eastAsia="Times New Roman" w:cs="Times New Roman"/>
          <w:szCs w:val="24"/>
        </w:rPr>
        <w:t xml:space="preserve"> στην ακτή. Αυτό δεν επιτρέπεται. Και καλά έκαναν και τα καθάρισ</w:t>
      </w:r>
      <w:r>
        <w:rPr>
          <w:rFonts w:eastAsia="Times New Roman" w:cs="Times New Roman"/>
          <w:szCs w:val="24"/>
        </w:rPr>
        <w:t xml:space="preserve">αν, διότι πρέπει να είναι μεταφερόμενα και προσωρινά. Δεν μπορούν να μένουν τη χειμερινή περίοδο, γιατί προσβάλλουν και το οικοσύστημα και τις </w:t>
      </w:r>
      <w:proofErr w:type="spellStart"/>
      <w:r>
        <w:rPr>
          <w:rFonts w:eastAsia="Times New Roman" w:cs="Times New Roman"/>
          <w:szCs w:val="24"/>
        </w:rPr>
        <w:t>αμμοθίνες</w:t>
      </w:r>
      <w:proofErr w:type="spellEnd"/>
      <w:r>
        <w:rPr>
          <w:rFonts w:eastAsia="Times New Roman" w:cs="Times New Roman"/>
          <w:szCs w:val="24"/>
        </w:rPr>
        <w:t xml:space="preserve"> και πιθανόν κάποια άλλα στοιχεία του οικοσυστήματος. Δεν τα γνωρίζω όλα σε όλη την Ελλάδα. Αλλά αυτό μο</w:t>
      </w:r>
      <w:r>
        <w:rPr>
          <w:rFonts w:eastAsia="Times New Roman" w:cs="Times New Roman"/>
          <w:szCs w:val="24"/>
        </w:rPr>
        <w:t>υ δώσατε την ευκαιρία να το πω.</w:t>
      </w:r>
    </w:p>
    <w:p w14:paraId="10E53DFC"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Αυθαίρετες, λοιπόν, ομπρέλες, βάσεις και κατασκευές πρέπει να αποσύρονται. Υπάρχει η διαδικασία πλέον για να μπορεί και ο ιδιωτικός τομέας και οι δήμοι να κάνουν τις απαραίτητες μισθώσεις. Θα υπάρχει νόμος του αιγιαλού φέτος</w:t>
      </w:r>
      <w:r>
        <w:rPr>
          <w:rFonts w:eastAsia="Times New Roman" w:cs="Times New Roman"/>
          <w:szCs w:val="24"/>
        </w:rPr>
        <w:t xml:space="preserve"> με το Υπουργείο Οικονομικών. Είναι μ</w:t>
      </w:r>
      <w:r>
        <w:rPr>
          <w:rFonts w:eastAsia="Times New Roman" w:cs="Times New Roman"/>
          <w:szCs w:val="24"/>
        </w:rPr>
        <w:t>ί</w:t>
      </w:r>
      <w:r>
        <w:rPr>
          <w:rFonts w:eastAsia="Times New Roman" w:cs="Times New Roman"/>
          <w:szCs w:val="24"/>
        </w:rPr>
        <w:t xml:space="preserve">α άλλη ερώτηση, αλλά, μιας και τα είπατε, να τα λύσουμε. Θα υπάρχει εγκύκλιος από εμάς για ελαφριά, φθηνά δίχτυα και προς τις περιφέρειες και </w:t>
      </w:r>
      <w:r>
        <w:rPr>
          <w:rFonts w:eastAsia="Times New Roman" w:cs="Times New Roman"/>
          <w:szCs w:val="24"/>
        </w:rPr>
        <w:lastRenderedPageBreak/>
        <w:t xml:space="preserve">τον τουριστικό τομέα και παρέμβαση για την </w:t>
      </w:r>
      <w:proofErr w:type="spellStart"/>
      <w:r>
        <w:rPr>
          <w:rFonts w:eastAsia="Times New Roman" w:cs="Times New Roman"/>
          <w:szCs w:val="24"/>
        </w:rPr>
        <w:t>αδειοδότηση</w:t>
      </w:r>
      <w:proofErr w:type="spellEnd"/>
      <w:r>
        <w:rPr>
          <w:rFonts w:eastAsia="Times New Roman" w:cs="Times New Roman"/>
          <w:szCs w:val="24"/>
        </w:rPr>
        <w:t xml:space="preserve"> στο Υπουργείο Ναυτιλί</w:t>
      </w:r>
      <w:r>
        <w:rPr>
          <w:rFonts w:eastAsia="Times New Roman" w:cs="Times New Roman"/>
          <w:szCs w:val="24"/>
        </w:rPr>
        <w:t>ας. Το έχουν ήδη κάνει οι συνάδελφοι. Εγώ τους ρώτησα. Όμως, να σας το απαντήσουν οι ίδιοι, γιατί δεν είναι σωστό να μπω στο πεδίο άλλου Υπουργείου.</w:t>
      </w:r>
    </w:p>
    <w:p w14:paraId="10E53DFD"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E53DFE"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τον κύριο Υπουργό.</w:t>
      </w:r>
    </w:p>
    <w:p w14:paraId="10E53DFF"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b/>
          <w:szCs w:val="24"/>
        </w:rPr>
        <w:t xml:space="preserve">: </w:t>
      </w:r>
      <w:r>
        <w:rPr>
          <w:rFonts w:eastAsia="Times New Roman" w:cs="Times New Roman"/>
          <w:szCs w:val="24"/>
        </w:rPr>
        <w:t>Κύριε Πρόεδρε, μπορώ να έχω τον λόγο για τριάντα δευτερόλεπτα;</w:t>
      </w:r>
    </w:p>
    <w:p w14:paraId="10E53E00"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Ορίστε, κύριε Παπαθεοδώρου.</w:t>
      </w:r>
    </w:p>
    <w:p w14:paraId="10E53E01"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10E53E0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Κύριε Υπουργέ,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κάτι: Είναι σωστό αυτό το οποίο αναφέρετε για </w:t>
      </w:r>
      <w:r>
        <w:rPr>
          <w:rFonts w:eastAsia="Times New Roman" w:cs="Times New Roman"/>
          <w:szCs w:val="24"/>
        </w:rPr>
        <w:t xml:space="preserve">τη διαδικασία. Από την </w:t>
      </w:r>
      <w:proofErr w:type="spellStart"/>
      <w:r>
        <w:rPr>
          <w:rFonts w:eastAsia="Times New Roman" w:cs="Times New Roman"/>
          <w:szCs w:val="24"/>
        </w:rPr>
        <w:t>Ακράτα</w:t>
      </w:r>
      <w:proofErr w:type="spellEnd"/>
      <w:r>
        <w:rPr>
          <w:rFonts w:eastAsia="Times New Roman" w:cs="Times New Roman"/>
          <w:szCs w:val="24"/>
        </w:rPr>
        <w:t xml:space="preserve"> μέχρι την Κυλλήνη υπάρχουν τέσσερις υπάλληλοι </w:t>
      </w:r>
      <w:r>
        <w:rPr>
          <w:rFonts w:eastAsia="Times New Roman" w:cs="Times New Roman"/>
          <w:szCs w:val="24"/>
        </w:rPr>
        <w:lastRenderedPageBreak/>
        <w:t xml:space="preserve">για να ελέγξουν όλες αυτές τις διαδικασίες. Μόνο τέσσερις! Αυτό τι σημαίνει; Ότι θα τελειώσουν του χρόνου τα Χριστούγεννα. </w:t>
      </w:r>
    </w:p>
    <w:p w14:paraId="10E53E03"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w:t>
      </w:r>
      <w:r>
        <w:rPr>
          <w:rFonts w:eastAsia="Times New Roman" w:cs="Times New Roman"/>
          <w:b/>
          <w:szCs w:val="24"/>
        </w:rPr>
        <w:t xml:space="preserve">ι Ενέργειας): </w:t>
      </w:r>
      <w:r>
        <w:rPr>
          <w:rFonts w:eastAsia="Times New Roman" w:cs="Times New Roman"/>
          <w:szCs w:val="24"/>
        </w:rPr>
        <w:t>Στο Υπουργείο Ναυτιλίας αναφέρεστε, αλλά δεν θα γίνει έτσι.</w:t>
      </w:r>
    </w:p>
    <w:p w14:paraId="10E53E04"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Ωραία. </w:t>
      </w:r>
    </w:p>
    <w:p w14:paraId="10E53E05"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Δεύτερον, απαντώ στην ερώτησή σας: Πράγματι έγινε σύσκεψη στο Υπουργείο Ναυτιλίας. Και νομίζω ότι αυτό θα πρέπει να το ξέρετε. </w:t>
      </w:r>
    </w:p>
    <w:p w14:paraId="10E53E06"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ΣΩΚΡΑΤΗΣ ΦΑΜΕΛΛΟΣ (Αναπ</w:t>
      </w:r>
      <w:r>
        <w:rPr>
          <w:rFonts w:eastAsia="Times New Roman" w:cs="Times New Roman"/>
          <w:b/>
          <w:szCs w:val="24"/>
        </w:rPr>
        <w:t xml:space="preserve">ληρωτής Υπουργός Περιβάλλοντος και Ενέργειας): </w:t>
      </w:r>
      <w:r>
        <w:rPr>
          <w:rFonts w:eastAsia="Times New Roman" w:cs="Times New Roman"/>
          <w:szCs w:val="24"/>
        </w:rPr>
        <w:t>Το ξέρω.</w:t>
      </w:r>
    </w:p>
    <w:p w14:paraId="10E53E07"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Έχετε δίκιο, λοιπόν. Εκλήθησαν μόνο οι Βουλευτές του ΣΥΡΙΖΑ. Πιστεύω ότι οι τσούχτρες δεν είναι ΣΥΡΙΖΑ! </w:t>
      </w:r>
    </w:p>
    <w:p w14:paraId="10E53E08"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Όχ</w:t>
      </w:r>
      <w:r>
        <w:rPr>
          <w:rFonts w:eastAsia="Times New Roman" w:cs="Times New Roman"/>
          <w:szCs w:val="24"/>
        </w:rPr>
        <w:t>ι βέβαια.</w:t>
      </w:r>
    </w:p>
    <w:p w14:paraId="10E53E09" w14:textId="77777777" w:rsidR="00645EF7" w:rsidRDefault="000442F0">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Κύριε Παπαθεοδώρου, είναι ροζ. Θα θέλουμε και ειδικά δίχτυα, άμα είναι ΣΥΡΙΖΑ ή ΑΝΕΛ ή ΠΑΣΟΚ. </w:t>
      </w:r>
      <w:r>
        <w:rPr>
          <w:rFonts w:eastAsia="Times New Roman" w:cs="Times New Roman"/>
          <w:b/>
          <w:szCs w:val="24"/>
        </w:rPr>
        <w:t xml:space="preserve"> </w:t>
      </w:r>
    </w:p>
    <w:p w14:paraId="10E53E0A"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Με ρώτησαν πάρα πολλοί κάτοικοι και επιχειρηματίες: «Καλά, πήγαν οι τρεις Βουλευτές του ΣΥΡΙΖΑ</w:t>
      </w:r>
      <w:r>
        <w:rPr>
          <w:rFonts w:eastAsia="Times New Roman" w:cs="Times New Roman"/>
          <w:szCs w:val="24"/>
        </w:rPr>
        <w:t xml:space="preserve"> Αχαΐας. Οι υπόλοιποι γιατί δεν πήγαν;». Και τους είπα τότε, χαριτολογώντας: «Πρέπει να είναι και οι τσούχτρες ΣΥΡΙΖΑ, γι’ αυτό πήγαν». </w:t>
      </w:r>
    </w:p>
    <w:p w14:paraId="10E53E0B"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Ευθυμήσαμε. Ο κ. </w:t>
      </w:r>
      <w:proofErr w:type="spellStart"/>
      <w:r>
        <w:rPr>
          <w:rFonts w:eastAsia="Times New Roman" w:cs="Times New Roman"/>
          <w:szCs w:val="24"/>
        </w:rPr>
        <w:t>Χαρίτσης</w:t>
      </w:r>
      <w:proofErr w:type="spellEnd"/>
      <w:r>
        <w:rPr>
          <w:rFonts w:eastAsia="Times New Roman" w:cs="Times New Roman"/>
          <w:szCs w:val="24"/>
        </w:rPr>
        <w:t xml:space="preserve"> δεν θα επιδοτεί τα δίχτυα.</w:t>
      </w:r>
    </w:p>
    <w:p w14:paraId="10E53E0C"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ΣΩΚΡΑΤΗΣ ΦΑΜΕΛ</w:t>
      </w:r>
      <w:r>
        <w:rPr>
          <w:rFonts w:eastAsia="Times New Roman" w:cs="Times New Roman"/>
          <w:b/>
          <w:szCs w:val="24"/>
        </w:rPr>
        <w:t xml:space="preserve">ΛΟΣ (Αναπληρωτής Υπουργός Περιβάλλοντος και Ενέργειας): </w:t>
      </w:r>
      <w:r>
        <w:rPr>
          <w:rFonts w:eastAsia="Times New Roman" w:cs="Times New Roman"/>
          <w:szCs w:val="24"/>
        </w:rPr>
        <w:t xml:space="preserve">Η μόνη διευκρίνιση είναι ότι ήταν εκπρόσωποι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α</w:t>
      </w:r>
      <w:r>
        <w:rPr>
          <w:rFonts w:eastAsia="Times New Roman" w:cs="Times New Roman"/>
          <w:szCs w:val="24"/>
        </w:rPr>
        <w:t>υτοδιοίκησης και του Ελληνικού Κέντρου Θαλασσίων Ερευνών, γιατί ήταν και το Πράσινο Ταμείο. Από εκεί και μετά, κύριε Παπαθεοδ</w:t>
      </w:r>
      <w:r>
        <w:rPr>
          <w:rFonts w:eastAsia="Times New Roman" w:cs="Times New Roman"/>
          <w:szCs w:val="24"/>
        </w:rPr>
        <w:t xml:space="preserve">ώρου, στο τεχνικό, πράγματι, θα παρέμβουμε. </w:t>
      </w:r>
    </w:p>
    <w:p w14:paraId="10E53E0D"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0E53E0E"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Ευχαριστώ πολύ.</w:t>
      </w:r>
    </w:p>
    <w:p w14:paraId="10E53E0F"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Προχωρούμε στις επόμενες δύο επίκαιρες ερωτήσεις όπου θα απαντήσει ο Αναπληρωτής Υπουργός Οικονομίας και Ανάπτυξης κ. Αλέξανδρος </w:t>
      </w:r>
      <w:proofErr w:type="spellStart"/>
      <w:r>
        <w:rPr>
          <w:rFonts w:eastAsia="Times New Roman" w:cs="Times New Roman"/>
          <w:szCs w:val="24"/>
        </w:rPr>
        <w:t>Χαρίτσης</w:t>
      </w:r>
      <w:proofErr w:type="spellEnd"/>
      <w:r>
        <w:rPr>
          <w:rFonts w:eastAsia="Times New Roman" w:cs="Times New Roman"/>
          <w:szCs w:val="24"/>
        </w:rPr>
        <w:t>.</w:t>
      </w:r>
    </w:p>
    <w:p w14:paraId="10E53E10"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Πρώτα θα </w:t>
      </w:r>
      <w:r>
        <w:rPr>
          <w:rFonts w:eastAsia="Times New Roman" w:cs="Times New Roman"/>
          <w:szCs w:val="24"/>
        </w:rPr>
        <w:t>συζητηθεί</w:t>
      </w:r>
      <w:r>
        <w:rPr>
          <w:rFonts w:eastAsia="Times New Roman" w:cs="Times New Roman"/>
          <w:szCs w:val="24"/>
        </w:rPr>
        <w:t xml:space="preserve"> η τρίτη με αριθμό 1261/6-3-2018 επίκαιρη ερώτηση δεύτερου κύκλου του Βουλευτή Έβρου της Νέας Δημοκρατίας κ. Αναστασίου</w:t>
      </w:r>
      <w:r>
        <w:rPr>
          <w:rFonts w:eastAsia="Times New Roman" w:cs="Times New Roman"/>
          <w:szCs w:val="24"/>
        </w:rPr>
        <w:t xml:space="preserve"> (Τάσου)</w:t>
      </w:r>
      <w:r>
        <w:rPr>
          <w:rFonts w:eastAsia="Times New Roman" w:cs="Times New Roman"/>
          <w:szCs w:val="24"/>
        </w:rPr>
        <w:t xml:space="preserve">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Οικονομίας και Ανάπτυξης, με θέμα: «Βιωσιμότητα του Εργοστασίου της Ελληνικής Βιομηχανίας Ζάχαρης της Ορεστιάδας».</w:t>
      </w:r>
    </w:p>
    <w:p w14:paraId="10E53E11"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0E53E12"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ΔΗΜΟΣΧΑΚΗΣ: </w:t>
      </w:r>
      <w:r>
        <w:rPr>
          <w:rFonts w:eastAsia="Times New Roman" w:cs="Times New Roman"/>
          <w:szCs w:val="24"/>
        </w:rPr>
        <w:t>Ευχαριστώ, κύριε Πρόεδρε.</w:t>
      </w:r>
    </w:p>
    <w:p w14:paraId="10E53E13"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Κύριε Υπουργέ, τα τελευταία τρία χρόνια της διακυβέρνησής σας αλλάξατε πέντε φορές το διοικητικό συμβούλιο της Ελληνικής Βιομηχανίας Ζάχαρης με όλες τις συνέπειες. Αυτό αποτελεί ιστορικό ρεκόρ. </w:t>
      </w:r>
    </w:p>
    <w:p w14:paraId="10E53E1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Τον Σεπτέμβριο του 2017 αλλάξατε το τελευταίο διοικητικό συμβ</w:t>
      </w:r>
      <w:r>
        <w:rPr>
          <w:rFonts w:eastAsia="Times New Roman" w:cs="Times New Roman"/>
          <w:szCs w:val="24"/>
        </w:rPr>
        <w:t>ούλιο και μάλιστα σε μ</w:t>
      </w:r>
      <w:r>
        <w:rPr>
          <w:rFonts w:eastAsia="Times New Roman" w:cs="Times New Roman"/>
          <w:szCs w:val="24"/>
        </w:rPr>
        <w:t>ί</w:t>
      </w:r>
      <w:r>
        <w:rPr>
          <w:rFonts w:eastAsia="Times New Roman" w:cs="Times New Roman"/>
          <w:szCs w:val="24"/>
        </w:rPr>
        <w:t>α περίοδο που ήδη είχε ξεκινήσει η καμπάνια, είχαν προσληφθεί οι εποχιακοί υπάλληλοι και καθυστέρησε, διότι δεν υπήρξε αρμόδιος, προκειμένου να υπογράψει για την αγορά των καυσίμων, με αποτέλεσμα να πάει πίσω και να έχουμε μεγάλη κατ</w:t>
      </w:r>
      <w:r>
        <w:rPr>
          <w:rFonts w:eastAsia="Times New Roman" w:cs="Times New Roman"/>
          <w:szCs w:val="24"/>
        </w:rPr>
        <w:t xml:space="preserve">αστροφή σε ό,τι αφορά τα τεύτλα, τα οποία καλλιεργήθηκαν και δυστυχώς παραμένουν ασυγκόμιστα εξαιτίας του καιρικού φαινομένου μέχρι σήμερα. Θα τους αποζημιώσετε; </w:t>
      </w:r>
    </w:p>
    <w:p w14:paraId="10E53E15"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Επίσης, θα ήθελα να σας ενημερώσω, αν και το γνωρίζετε καλώς: Πληρώσατε το 35% μέχρι τέλος το</w:t>
      </w:r>
      <w:r>
        <w:rPr>
          <w:rFonts w:eastAsia="Times New Roman" w:cs="Times New Roman"/>
          <w:szCs w:val="24"/>
        </w:rPr>
        <w:t xml:space="preserve">υ έτους. Δυστυχώς, κανένα ευρώ από αυτά δεν  μπήκε στο ταμείο των </w:t>
      </w:r>
      <w:proofErr w:type="spellStart"/>
      <w:r>
        <w:rPr>
          <w:rFonts w:eastAsia="Times New Roman" w:cs="Times New Roman"/>
          <w:szCs w:val="24"/>
        </w:rPr>
        <w:t>τευτλοπαραγωγών</w:t>
      </w:r>
      <w:proofErr w:type="spellEnd"/>
      <w:r>
        <w:rPr>
          <w:rFonts w:eastAsia="Times New Roman" w:cs="Times New Roman"/>
          <w:szCs w:val="24"/>
        </w:rPr>
        <w:t>, αλλά στα έξοδά τους. Το υπόλοιπο 65% συμφωνήθηκε να καταβληθεί μετά από τη Συνεταιριστική Τράπεζα.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όμως, της υπογραφής δανείου από τον κάθε ενδιαφερόμενο με την</w:t>
      </w:r>
      <w:r>
        <w:rPr>
          <w:rFonts w:eastAsia="Times New Roman" w:cs="Times New Roman"/>
          <w:szCs w:val="24"/>
        </w:rPr>
        <w:t xml:space="preserve"> εγγύηση της Ελληνικής Βιομηχανίας Ζάχαρης αποτελούν και αυτά παγκόσμια πρωτοτυπία και τα ζουν οι άνθρωποί μας για πρώτη φορά. Φυσικά, είναι επόμενο να υπάρχει και τρόμος και φόβος και ανησυχία.</w:t>
      </w:r>
    </w:p>
    <w:p w14:paraId="10E53E16" w14:textId="77777777" w:rsidR="00645EF7" w:rsidRDefault="000442F0">
      <w:pPr>
        <w:spacing w:line="600" w:lineRule="auto"/>
        <w:jc w:val="both"/>
        <w:rPr>
          <w:rFonts w:eastAsia="Times New Roman" w:cs="Times New Roman"/>
          <w:szCs w:val="24"/>
        </w:rPr>
      </w:pPr>
      <w:r>
        <w:rPr>
          <w:rFonts w:eastAsia="Times New Roman" w:cs="Times New Roman"/>
          <w:szCs w:val="24"/>
        </w:rPr>
        <w:lastRenderedPageBreak/>
        <w:t>Θα ήθελα ακόμη να σας ενημερώσω ότι οι τευτλοκαλλιεργητές του</w:t>
      </w:r>
      <w:r>
        <w:rPr>
          <w:rFonts w:eastAsia="Times New Roman" w:cs="Times New Roman"/>
          <w:szCs w:val="24"/>
        </w:rPr>
        <w:t xml:space="preserve"> Έβρου και της Ροδόπης δήλωσαν ότι θα προβούν σε καλλιέργεια δεκατεσσάρων χιλιάδων στρεμμάτων. Δυστυχώς, όμως, όταν ξεκινήσατε να δίνετε τον </w:t>
      </w:r>
      <w:proofErr w:type="spellStart"/>
      <w:r>
        <w:rPr>
          <w:rFonts w:eastAsia="Times New Roman" w:cs="Times New Roman"/>
          <w:szCs w:val="24"/>
        </w:rPr>
        <w:t>τευτλόσπορο</w:t>
      </w:r>
      <w:proofErr w:type="spellEnd"/>
      <w:r>
        <w:rPr>
          <w:rFonts w:eastAsia="Times New Roman" w:cs="Times New Roman"/>
          <w:szCs w:val="24"/>
        </w:rPr>
        <w:t xml:space="preserve"> στη λοιπή χώρα, δηλαδή στη Θεσσαλία, στη Μακεδονία, στη Στερεά Ελλάδα, στην </w:t>
      </w:r>
      <w:proofErr w:type="spellStart"/>
      <w:r>
        <w:rPr>
          <w:rFonts w:eastAsia="Times New Roman" w:cs="Times New Roman"/>
          <w:szCs w:val="24"/>
        </w:rPr>
        <w:t>Κωπαΐδα</w:t>
      </w:r>
      <w:proofErr w:type="spellEnd"/>
      <w:r>
        <w:rPr>
          <w:rFonts w:eastAsia="Times New Roman" w:cs="Times New Roman"/>
          <w:szCs w:val="24"/>
        </w:rPr>
        <w:t>, εξαιρέσατε τον Έβρ</w:t>
      </w:r>
      <w:r>
        <w:rPr>
          <w:rFonts w:eastAsia="Times New Roman" w:cs="Times New Roman"/>
          <w:szCs w:val="24"/>
        </w:rPr>
        <w:t xml:space="preserve">ο και τη Ροδόπη. </w:t>
      </w:r>
      <w:r>
        <w:rPr>
          <w:rFonts w:eastAsia="Times New Roman" w:cs="Times New Roman"/>
          <w:szCs w:val="24"/>
        </w:rPr>
        <w:t>Α</w:t>
      </w:r>
      <w:r>
        <w:rPr>
          <w:rFonts w:eastAsia="Times New Roman" w:cs="Times New Roman"/>
          <w:szCs w:val="24"/>
        </w:rPr>
        <w:t xml:space="preserve">υτό είχε αποτέλεσμα να δηλώσουν δέκα χιλιάδες στρέμματα σε ό,τι αφορά τη λοιπή χώρα, στον δε Έβρο πήραν σπόρο μόνο για </w:t>
      </w:r>
      <w:r>
        <w:rPr>
          <w:rFonts w:eastAsia="Times New Roman" w:cs="Times New Roman"/>
          <w:szCs w:val="24"/>
        </w:rPr>
        <w:t>δύο χιλιάδες διακόσια</w:t>
      </w:r>
      <w:r>
        <w:rPr>
          <w:rFonts w:eastAsia="Times New Roman" w:cs="Times New Roman"/>
          <w:szCs w:val="24"/>
        </w:rPr>
        <w:t xml:space="preserve"> στρέμματα. </w:t>
      </w:r>
    </w:p>
    <w:p w14:paraId="10E53E17"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Επίσης, και στη λοιπή περιοχή δώσατε τον </w:t>
      </w:r>
      <w:proofErr w:type="spellStart"/>
      <w:r>
        <w:rPr>
          <w:rFonts w:eastAsia="Times New Roman" w:cs="Times New Roman"/>
          <w:szCs w:val="24"/>
        </w:rPr>
        <w:t>τευτλόσπορο</w:t>
      </w:r>
      <w:proofErr w:type="spellEnd"/>
      <w:r>
        <w:rPr>
          <w:rFonts w:eastAsia="Times New Roman" w:cs="Times New Roman"/>
          <w:szCs w:val="24"/>
        </w:rPr>
        <w:t xml:space="preserve"> στο τέλος της καλλιεργητικής περ</w:t>
      </w:r>
      <w:r>
        <w:rPr>
          <w:rFonts w:eastAsia="Times New Roman" w:cs="Times New Roman"/>
          <w:szCs w:val="24"/>
        </w:rPr>
        <w:t xml:space="preserve">ιόδου. </w:t>
      </w:r>
      <w:r>
        <w:rPr>
          <w:rFonts w:eastAsia="Times New Roman" w:cs="Times New Roman"/>
          <w:caps/>
          <w:szCs w:val="24"/>
        </w:rPr>
        <w:t>Ό</w:t>
      </w:r>
      <w:r>
        <w:rPr>
          <w:rFonts w:eastAsia="Times New Roman" w:cs="Times New Roman"/>
          <w:szCs w:val="24"/>
        </w:rPr>
        <w:t xml:space="preserve">μως, και στη δική μας, η οποία είναι όψιμη, επίσης, δώσατε την τελευταία στιγμή, με αποτέλεσμα να μην υπάρχει αυτή τη στιγμή σχεδίαση σποράς πολλών χιλιάδων στρεμμάτων και να δημιουργείται η αγωνία αν θα λειτουργήσουν τα εργοστάσια. </w:t>
      </w:r>
    </w:p>
    <w:p w14:paraId="10E53E18"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Κατόπιν των αν</w:t>
      </w:r>
      <w:r>
        <w:rPr>
          <w:rFonts w:eastAsia="Times New Roman" w:cs="Times New Roman"/>
          <w:szCs w:val="24"/>
        </w:rPr>
        <w:t xml:space="preserve">ωτέρω, κύριε Πρόεδρε, ερωτώ τον κύριο Υπουργό -και για λόγους ιστορικούς, μάλιστα, αναφέρω ότι παρακολουθούν τη σημερινή συζήτηση και οι δύο </w:t>
      </w:r>
      <w:r>
        <w:rPr>
          <w:rFonts w:eastAsia="Times New Roman" w:cs="Times New Roman"/>
          <w:szCs w:val="24"/>
        </w:rPr>
        <w:lastRenderedPageBreak/>
        <w:t xml:space="preserve">συνάδελφοί μου, οι κυβερνητικοί, από τον Έβρο, κάτι που δείχνει το ενδιαφέρον όλου του Νομού- τα εξής: </w:t>
      </w:r>
    </w:p>
    <w:p w14:paraId="10E53E19"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Πρώτον, μέσ</w:t>
      </w:r>
      <w:r>
        <w:rPr>
          <w:rFonts w:eastAsia="Times New Roman" w:cs="Times New Roman"/>
          <w:szCs w:val="24"/>
        </w:rPr>
        <w:t>α από αυτό το αποτυχημένο σχέδιο ποια είναι η σχεδίασή σας για την Ελληνική Βιομηχανία Ζάχαρης, ποια εργοστάσια από αυτήν την Βιομηχανία θα λειτουργήσουν;</w:t>
      </w:r>
    </w:p>
    <w:p w14:paraId="10E53E1A"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Δεύτερον, θα αποζημιώσετε τους πενήντα περίπου τευτλοκαλλιεργητές, που τα τεύτλα τους έχουν παραμείνε</w:t>
      </w:r>
      <w:r>
        <w:rPr>
          <w:rFonts w:eastAsia="Times New Roman" w:cs="Times New Roman"/>
          <w:szCs w:val="24"/>
        </w:rPr>
        <w:t>ι ασυγκόμιστα και αυτή τη στιγμή σαπίζουν μέσα στον κάμπο και μέσα στα χωράφια τους;</w:t>
      </w:r>
    </w:p>
    <w:p w14:paraId="10E53E1B"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0E53E1C"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Σας ευχαριστώ πολύ, κύριε </w:t>
      </w:r>
      <w:proofErr w:type="spellStart"/>
      <w:r>
        <w:rPr>
          <w:rFonts w:eastAsia="Times New Roman" w:cs="Times New Roman"/>
          <w:szCs w:val="24"/>
        </w:rPr>
        <w:t>Δημοσχάκη</w:t>
      </w:r>
      <w:proofErr w:type="spellEnd"/>
      <w:r>
        <w:rPr>
          <w:rFonts w:eastAsia="Times New Roman" w:cs="Times New Roman"/>
          <w:szCs w:val="24"/>
        </w:rPr>
        <w:t>.</w:t>
      </w:r>
    </w:p>
    <w:p w14:paraId="10E53E1D"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0E53E1E"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lastRenderedPageBreak/>
        <w:t>ΑΛΕΞΑΝΔΡΟΣ ΧΑΡΙΤΣ</w:t>
      </w:r>
      <w:r>
        <w:rPr>
          <w:rFonts w:eastAsia="Times New Roman" w:cs="Times New Roman"/>
          <w:b/>
          <w:szCs w:val="24"/>
        </w:rPr>
        <w:t xml:space="preserve">ΗΣ (Αναπληρωτής Υπουργός Οικονομίας και Ανάπτυξης): </w:t>
      </w:r>
      <w:r>
        <w:rPr>
          <w:rFonts w:eastAsia="Times New Roman" w:cs="Times New Roman"/>
          <w:szCs w:val="24"/>
        </w:rPr>
        <w:t xml:space="preserve">Ευχαριστώ, κύριε Πρόεδρε. </w:t>
      </w:r>
    </w:p>
    <w:p w14:paraId="10E53E1F"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θα μου επιτρέψετε να ξεκινήσω με την παρατήρηση ότι κάνετε ένα μεθοδολογικό λάθος -επιτρέψτε μου να σας πω- χρησιμοποιείτε το δεύτερο πληθυντικό: «κάνετε», «δεί</w:t>
      </w:r>
      <w:r>
        <w:rPr>
          <w:rFonts w:eastAsia="Times New Roman" w:cs="Times New Roman"/>
          <w:szCs w:val="24"/>
        </w:rPr>
        <w:t>χνετε», κ.λπ.</w:t>
      </w:r>
      <w:r>
        <w:rPr>
          <w:rFonts w:eastAsia="Times New Roman" w:cs="Times New Roman"/>
          <w:szCs w:val="24"/>
        </w:rPr>
        <w:t>.</w:t>
      </w:r>
      <w:r>
        <w:rPr>
          <w:rFonts w:eastAsia="Times New Roman" w:cs="Times New Roman"/>
          <w:szCs w:val="24"/>
        </w:rPr>
        <w:t xml:space="preserve"> </w:t>
      </w:r>
    </w:p>
    <w:p w14:paraId="10E53E20"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Θα πρέπει να ενθυμείστε ότι η Ελληνική Βιομηχανία Ζάχαρης δεν ανήκει πλέον εδώ και χρόνια στο ελληνικό δημόσιο. Θα πρέπει να γνωρίζετε ότι μέσα από αυτήν την διαδικασία, η οποία έγινε πριν από χρόνια, επί κυβερνήσεων της σημερινής Αντιπολίτ</w:t>
      </w:r>
      <w:r>
        <w:rPr>
          <w:rFonts w:eastAsia="Times New Roman" w:cs="Times New Roman"/>
          <w:szCs w:val="24"/>
        </w:rPr>
        <w:t>ευσης, πώλησης της Αγροτικής Τράπεζας, η Ελληνική Βιομηχανία Ζάχαρης δεν ανήκει στο ελληνικό δημόσιο. Και γιατί το λέω αυτό; Αυτό το λέω γιατί, δυστυχώς, έχουμε χάσει τη δυνατότητα –επειδή μιλήσατε και για τις διοικήσεις κ.λπ.- να ασκήσουμε απευθείας στρατ</w:t>
      </w:r>
      <w:r>
        <w:rPr>
          <w:rFonts w:eastAsia="Times New Roman" w:cs="Times New Roman"/>
          <w:szCs w:val="24"/>
        </w:rPr>
        <w:t xml:space="preserve">ηγική, να μπορέσουμε να ελέγξουμε ακριβώς την πορεία αυτού του ομίλου απευθείας ως ελληνικό κράτος. Υπάρχουν πάρα πολλοί εμπλεκόμενοι σ’ αυτή </w:t>
      </w:r>
      <w:r>
        <w:rPr>
          <w:rFonts w:eastAsia="Times New Roman" w:cs="Times New Roman"/>
          <w:szCs w:val="24"/>
        </w:rPr>
        <w:lastRenderedPageBreak/>
        <w:t>την ιστορία, το γνωρίζετε πάρα πολύ καλά, είναι ένα πάρα πολύ σύνθετο θέμα, το οποίο μάλιστα γίνεται ακόμα πιο σύν</w:t>
      </w:r>
      <w:r>
        <w:rPr>
          <w:rFonts w:eastAsia="Times New Roman" w:cs="Times New Roman"/>
          <w:szCs w:val="24"/>
        </w:rPr>
        <w:t>θετο δεδομένου του διεθνούς πλαισίου.</w:t>
      </w:r>
    </w:p>
    <w:p w14:paraId="10E53E21"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Και μιας και μιλάω για το διεθνές πλαίσιο να σας ενημερώσω, εάν δεν το γνωρίζετε, ότι το τελευταίο διάστημα, τους τελευταίους μήνες, σε ευρωπαϊκό επίπεδο, η υπερπαραγωγή της ζάχαρης σε συνδυασμό με την κατάργηση των </w:t>
      </w:r>
      <w:r>
        <w:rPr>
          <w:rFonts w:eastAsia="Times New Roman" w:cs="Times New Roman"/>
          <w:szCs w:val="24"/>
          <w:lang w:val="en-GB"/>
        </w:rPr>
        <w:t>qu</w:t>
      </w:r>
      <w:r>
        <w:rPr>
          <w:rFonts w:eastAsia="Times New Roman" w:cs="Times New Roman"/>
          <w:szCs w:val="24"/>
          <w:lang w:val="en-GB"/>
        </w:rPr>
        <w:t>ota</w:t>
      </w:r>
      <w:r>
        <w:rPr>
          <w:rFonts w:eastAsia="Times New Roman" w:cs="Times New Roman"/>
          <w:szCs w:val="24"/>
        </w:rPr>
        <w:t xml:space="preserve">, των ποσοστώσεων, τον Οκτώβριο του 2017 οδήγησε σε μία κατακρήμνιση της διεθνούς τιμής της ζάχαρης. Αυτό βεβαίως, αν θέλετε, ευνοεί τις μεγάλες βιομηχανίες διεθνώς, οι οποίες είναι εύρωστες οικονομικά και μπορούν να </w:t>
      </w:r>
      <w:proofErr w:type="spellStart"/>
      <w:r>
        <w:rPr>
          <w:rFonts w:eastAsia="Times New Roman" w:cs="Times New Roman"/>
          <w:szCs w:val="24"/>
        </w:rPr>
        <w:t>αντεπεξέλθουν</w:t>
      </w:r>
      <w:proofErr w:type="spellEnd"/>
      <w:r>
        <w:rPr>
          <w:rFonts w:eastAsia="Times New Roman" w:cs="Times New Roman"/>
          <w:szCs w:val="24"/>
        </w:rPr>
        <w:t xml:space="preserve"> σε αυτήν την μείωση τη</w:t>
      </w:r>
      <w:r>
        <w:rPr>
          <w:rFonts w:eastAsia="Times New Roman" w:cs="Times New Roman"/>
          <w:szCs w:val="24"/>
        </w:rPr>
        <w:t xml:space="preserve">ς τιμής, δημιουργεί πολύ μεγάλο πρόβλημα στις οικονομικά αδύναμες επιχειρήσεις, όπως είναι η Ελληνική Βιομηχανία Ζάχαρης. </w:t>
      </w:r>
      <w:r>
        <w:rPr>
          <w:rFonts w:eastAsia="Times New Roman" w:cs="Times New Roman"/>
          <w:szCs w:val="24"/>
        </w:rPr>
        <w:t>Σε αυτό, λοιπόν, το ασφυκτικό πλαίσιο καλείται η Ελληνική Βιομηχανία Ζάχαρης -και με τη δική μας υποστήριξη στον βαθμό του εφικτού- δε</w:t>
      </w:r>
      <w:r>
        <w:rPr>
          <w:rFonts w:eastAsia="Times New Roman" w:cs="Times New Roman"/>
          <w:szCs w:val="24"/>
        </w:rPr>
        <w:t xml:space="preserve">δομένου αυτού του σύνθετου, αν θέλετε, δύσκολου ιδιοκτησιακού πλαισίου μέσα στο οποίο καλούμαστε να λειτουργήσουμε. </w:t>
      </w:r>
    </w:p>
    <w:p w14:paraId="10E53E2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Εμείς, από την πρώτη στιγμή δεσμευτήκαμε ότι η Ελληνική Βιομηχανία Ζάχαρης θα παραμείνει ζωντανή, θα παραμείνει ενεργή, θα παραμείνει παραγ</w:t>
      </w:r>
      <w:r>
        <w:rPr>
          <w:rFonts w:eastAsia="Times New Roman" w:cs="Times New Roman"/>
          <w:szCs w:val="24"/>
        </w:rPr>
        <w:t>ωγική και αυτό το πράξαμε με πάρα πολύ μεγάλες δυσκολίες, αποκρούοντας και σχέδια τα οποία ήθελαν να οδηγήσουν σε διάλυση την Ελληνική Βιομηχανία Ζάχαρης.</w:t>
      </w:r>
    </w:p>
    <w:p w14:paraId="10E53E23"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Να ενημερώσω, λοιπόν, σε σχέση και με τα ερωτήματα τα οποία θέτετε, ότι μετά από μία πολύ μεγάλη προσ</w:t>
      </w:r>
      <w:r>
        <w:rPr>
          <w:rFonts w:eastAsia="Times New Roman" w:cs="Times New Roman"/>
          <w:szCs w:val="24"/>
        </w:rPr>
        <w:t>πάθεια, μετά από αθόρυβη δουλειά, μετά από συνεργασία με τη διοίκηση, με την πιστώτρια τράπεζα, με τον εκκαθαριστή που διαθέτει τις μετοχές της επιχείρησης, δεν τις διαθέτουμε εμείς, μετά από συνεργασία με τους αγρότες και με τους εργαζόμενους έχουμε φτάσε</w:t>
      </w:r>
      <w:r>
        <w:rPr>
          <w:rFonts w:eastAsia="Times New Roman" w:cs="Times New Roman"/>
          <w:szCs w:val="24"/>
        </w:rPr>
        <w:t xml:space="preserve">ι στο σημείο σήμερα να έχουν αποπληρωθεί –και ενημερώνω και το Σώμα γι’ αυτό- περίπου εννέα από τα δέκα εκατομμύρια, που ήταν η συνολική οφειλή προς τους αγρότες για την καλλιεργητική περίοδο του 2017. Προχωρά ομαλά αυτή η διαδικασία. </w:t>
      </w:r>
    </w:p>
    <w:p w14:paraId="10E53E2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Όπως, επίσης, προχωρ</w:t>
      </w:r>
      <w:r>
        <w:rPr>
          <w:rFonts w:eastAsia="Times New Roman" w:cs="Times New Roman"/>
          <w:szCs w:val="24"/>
        </w:rPr>
        <w:t>ά και η νέα καμπάνια -στον βαθμό βεβαίως του εφικτού και δεδομένων των δυσκολιών-</w:t>
      </w:r>
      <w:r>
        <w:rPr>
          <w:rFonts w:eastAsia="Times New Roman" w:cs="Times New Roman"/>
          <w:szCs w:val="24"/>
        </w:rPr>
        <w:t>,</w:t>
      </w:r>
      <w:r>
        <w:rPr>
          <w:rFonts w:eastAsia="Times New Roman" w:cs="Times New Roman"/>
          <w:szCs w:val="24"/>
        </w:rPr>
        <w:t xml:space="preserve"> καθώς δόθηκαν σπόροι στους παραγωγούς οι οποίοι </w:t>
      </w:r>
      <w:proofErr w:type="spellStart"/>
      <w:r>
        <w:rPr>
          <w:rFonts w:eastAsia="Times New Roman" w:cs="Times New Roman"/>
          <w:szCs w:val="24"/>
        </w:rPr>
        <w:t>εξεδήλωσαν</w:t>
      </w:r>
      <w:proofErr w:type="spellEnd"/>
      <w:r>
        <w:rPr>
          <w:rFonts w:eastAsia="Times New Roman" w:cs="Times New Roman"/>
          <w:szCs w:val="24"/>
        </w:rPr>
        <w:t xml:space="preserve"> ενδιαφέρον, για να προχωρήσουν σε νέα καλλιέργεια.</w:t>
      </w:r>
    </w:p>
    <w:p w14:paraId="10E53E25" w14:textId="77777777" w:rsidR="00645EF7" w:rsidRDefault="000442F0">
      <w:pPr>
        <w:spacing w:line="600" w:lineRule="auto"/>
        <w:ind w:firstLine="720"/>
        <w:jc w:val="both"/>
        <w:rPr>
          <w:rFonts w:eastAsia="Times New Roman"/>
          <w:szCs w:val="24"/>
        </w:rPr>
      </w:pPr>
      <w:r>
        <w:rPr>
          <w:rFonts w:eastAsia="Times New Roman"/>
          <w:szCs w:val="24"/>
        </w:rPr>
        <w:t xml:space="preserve">Εγώ δεν θα ωραιοποιήσω την κατάσταση, κύριε </w:t>
      </w:r>
      <w:proofErr w:type="spellStart"/>
      <w:r>
        <w:rPr>
          <w:rFonts w:eastAsia="Times New Roman"/>
          <w:szCs w:val="24"/>
        </w:rPr>
        <w:t>Δημοσχάκη</w:t>
      </w:r>
      <w:proofErr w:type="spellEnd"/>
      <w:r>
        <w:rPr>
          <w:rFonts w:eastAsia="Times New Roman"/>
          <w:szCs w:val="24"/>
        </w:rPr>
        <w:t>. Οι αριθμοί είναι πάρα πολύ δύσκολοι. Οι αριθμοί, θα έλεγα, είναι δραματικοί. Παρ’ όλα αυτά, εκπονήθηκε ένα σχέδιο, το οποίο θεωρούμε ότι δίνει διέξοδο στην Ελληνική Βιομηχανία Ζάχαρης για την επόμενη η</w:t>
      </w:r>
      <w:r>
        <w:rPr>
          <w:rFonts w:eastAsia="Times New Roman"/>
          <w:szCs w:val="24"/>
        </w:rPr>
        <w:t xml:space="preserve">μέρα. Και τι εννοώ με αυτό; Το σχέδιο της εξεύρεσης στρατηγικού επενδυτή, ο οποίος θα μπορέσει να χρηματοδοτήσει με νέα κεφάλαια την Ελληνική Βιομηχανία Ζάχαρης, να αντιμετωπίσει τις υποχρεώσεις του παρελθόντος, υποχρεώσεις οι οποίες, υπενθυμίζω, προς την </w:t>
      </w:r>
      <w:r>
        <w:rPr>
          <w:rFonts w:eastAsia="Times New Roman"/>
          <w:szCs w:val="24"/>
        </w:rPr>
        <w:t>πιστώτρια τράπεζα έχουν ανέλθει πλέον στα 165 εκατομμύρια ευρώ, μετά από τον τρόπο με τον οποίο έγινε η διαχείριση όλα τα προηγούμενα χρόνια.</w:t>
      </w:r>
    </w:p>
    <w:p w14:paraId="10E53E26" w14:textId="77777777" w:rsidR="00645EF7" w:rsidRDefault="000442F0">
      <w:pPr>
        <w:spacing w:line="600" w:lineRule="auto"/>
        <w:ind w:firstLine="720"/>
        <w:jc w:val="both"/>
        <w:rPr>
          <w:rFonts w:eastAsia="Times New Roman"/>
          <w:szCs w:val="24"/>
        </w:rPr>
      </w:pPr>
      <w:r>
        <w:rPr>
          <w:rFonts w:eastAsia="Times New Roman"/>
          <w:szCs w:val="24"/>
        </w:rPr>
        <w:lastRenderedPageBreak/>
        <w:t>Υπενθυμίζω, επίσης, ότι</w:t>
      </w:r>
      <w:r>
        <w:rPr>
          <w:rFonts w:eastAsia="Times New Roman"/>
          <w:szCs w:val="24"/>
        </w:rPr>
        <w:t>,</w:t>
      </w:r>
      <w:r>
        <w:rPr>
          <w:rFonts w:eastAsia="Times New Roman"/>
          <w:szCs w:val="24"/>
        </w:rPr>
        <w:t xml:space="preserve"> αυτή τη στιγμή που μιλάμε</w:t>
      </w:r>
      <w:r>
        <w:rPr>
          <w:rFonts w:eastAsia="Times New Roman"/>
          <w:szCs w:val="24"/>
        </w:rPr>
        <w:t>,</w:t>
      </w:r>
      <w:r>
        <w:rPr>
          <w:rFonts w:eastAsia="Times New Roman"/>
          <w:szCs w:val="24"/>
        </w:rPr>
        <w:t xml:space="preserve"> παλαιότερες διοικήσεις, που διορίστηκαν από τις προηγούμενες κ</w:t>
      </w:r>
      <w:r>
        <w:rPr>
          <w:rFonts w:eastAsia="Times New Roman"/>
          <w:szCs w:val="24"/>
        </w:rPr>
        <w:t>υβερνήσεις μέχρι το 2014, βρίσκονται στον εισαγγελέα για φαινόμενα διαφθοράς που φτάνουν το ύψος των 52 εκατομμυρίων ευρώ. Αυτά είναι τα φαινόμενα τα οποία μας οδήγησαν στη σημερινή κατάσταση της Ελληνικής Βιομηχανίας Ζάχαρης.</w:t>
      </w:r>
    </w:p>
    <w:p w14:paraId="10E53E27" w14:textId="77777777" w:rsidR="00645EF7" w:rsidRDefault="000442F0">
      <w:pPr>
        <w:spacing w:line="600" w:lineRule="auto"/>
        <w:ind w:firstLine="720"/>
        <w:jc w:val="both"/>
        <w:rPr>
          <w:rFonts w:eastAsia="Times New Roman"/>
          <w:szCs w:val="24"/>
        </w:rPr>
      </w:pPr>
      <w:r>
        <w:rPr>
          <w:rFonts w:eastAsia="Times New Roman"/>
          <w:szCs w:val="24"/>
        </w:rPr>
        <w:t xml:space="preserve">Μπορώ, λοιπόν, να ανακοινώσω </w:t>
      </w:r>
      <w:r>
        <w:rPr>
          <w:rFonts w:eastAsia="Times New Roman"/>
          <w:szCs w:val="24"/>
        </w:rPr>
        <w:t>και πάλι στο Σώμα ότι βρίσκονται σε πολύ προχωρημένο στάδιο οι διαπραγματεύσεις με τον συγκεκριμένο στρατηγικό επενδυτή. Το επόμενο διάστημα, τις επόμενες μέρες, τις επόμενες εβδομάδες</w:t>
      </w:r>
      <w:r>
        <w:rPr>
          <w:rFonts w:eastAsia="Times New Roman"/>
          <w:szCs w:val="24"/>
        </w:rPr>
        <w:t>,</w:t>
      </w:r>
      <w:r>
        <w:rPr>
          <w:rFonts w:eastAsia="Times New Roman"/>
          <w:szCs w:val="24"/>
        </w:rPr>
        <w:t xml:space="preserve"> νομίζω</w:t>
      </w:r>
      <w:r>
        <w:rPr>
          <w:rFonts w:eastAsia="Times New Roman"/>
          <w:szCs w:val="24"/>
        </w:rPr>
        <w:t>,</w:t>
      </w:r>
      <w:r>
        <w:rPr>
          <w:rFonts w:eastAsia="Times New Roman"/>
          <w:szCs w:val="24"/>
        </w:rPr>
        <w:t xml:space="preserve"> θα είναι η διοίκηση της Ελληνικής Βιομηχανίας Ζάχαρης σε θέση </w:t>
      </w:r>
      <w:r>
        <w:rPr>
          <w:rFonts w:eastAsia="Times New Roman"/>
          <w:szCs w:val="24"/>
        </w:rPr>
        <w:t>να ανακοινώσει την επιτυχή ολοκλήρωση αυτής της συμφωνίας.</w:t>
      </w:r>
    </w:p>
    <w:p w14:paraId="10E53E28" w14:textId="77777777" w:rsidR="00645EF7" w:rsidRDefault="000442F0">
      <w:pPr>
        <w:spacing w:line="600" w:lineRule="auto"/>
        <w:ind w:firstLine="720"/>
        <w:jc w:val="both"/>
        <w:rPr>
          <w:rFonts w:eastAsia="Times New Roman"/>
          <w:szCs w:val="24"/>
        </w:rPr>
      </w:pPr>
      <w:r>
        <w:rPr>
          <w:rFonts w:eastAsia="Times New Roman"/>
          <w:szCs w:val="24"/>
        </w:rPr>
        <w:t>Για το θέμα των ασυγκόμιστων τεύτλων, να πω ότι η ενημέρωση που έχουμε από τη διοίκηση είναι ότι έχει ήδη ξεκινήσει η εξαγωγή τους και οι παραγωγοί θα αποζημιωθούν. Γίνεται συνεννόηση μεταξύ της δι</w:t>
      </w:r>
      <w:r>
        <w:rPr>
          <w:rFonts w:eastAsia="Times New Roman"/>
          <w:szCs w:val="24"/>
        </w:rPr>
        <w:t>οίκησης της επιχείρησης με τον ΕΛΓΑ</w:t>
      </w:r>
      <w:r>
        <w:rPr>
          <w:rFonts w:eastAsia="Times New Roman"/>
          <w:szCs w:val="24"/>
        </w:rPr>
        <w:t>,</w:t>
      </w:r>
      <w:r>
        <w:rPr>
          <w:rFonts w:eastAsia="Times New Roman"/>
          <w:szCs w:val="24"/>
        </w:rPr>
        <w:t xml:space="preserve"> για να προχωρήσει η σχετική αποζημίωση.</w:t>
      </w:r>
    </w:p>
    <w:p w14:paraId="10E53E29" w14:textId="77777777" w:rsidR="00645EF7" w:rsidRDefault="000442F0">
      <w:pPr>
        <w:spacing w:line="600" w:lineRule="auto"/>
        <w:ind w:firstLine="720"/>
        <w:jc w:val="both"/>
        <w:rPr>
          <w:rFonts w:eastAsia="Times New Roman"/>
          <w:szCs w:val="24"/>
        </w:rPr>
      </w:pPr>
      <w:r>
        <w:rPr>
          <w:rFonts w:eastAsia="Times New Roman"/>
          <w:szCs w:val="24"/>
        </w:rPr>
        <w:lastRenderedPageBreak/>
        <w:t>Και μια πολύ γρήγορη κουβέντα σε σχέση με το εργοστάσιο της Ορεστιάδας</w:t>
      </w:r>
      <w:r>
        <w:rPr>
          <w:rFonts w:eastAsia="Times New Roman"/>
          <w:szCs w:val="24"/>
        </w:rPr>
        <w:t>,</w:t>
      </w:r>
      <w:r>
        <w:rPr>
          <w:rFonts w:eastAsia="Times New Roman"/>
          <w:szCs w:val="24"/>
        </w:rPr>
        <w:t xml:space="preserve"> στο οποίο αναφερθήκατε στη</w:t>
      </w:r>
      <w:r>
        <w:rPr>
          <w:rFonts w:eastAsia="Times New Roman"/>
          <w:szCs w:val="24"/>
        </w:rPr>
        <w:t>ν επίκαιρη</w:t>
      </w:r>
      <w:r>
        <w:rPr>
          <w:rFonts w:eastAsia="Times New Roman"/>
          <w:szCs w:val="24"/>
        </w:rPr>
        <w:t xml:space="preserve"> ερώτησή σας. Κοιτάξτε, για να είμαστε ξεκάθαροι μεταξύ μας και για να μην ξανασυζητάμε πράγματα τα οποία πλήγωσαν την Ελληνική Βιομηχανία Ζάχαρης, όπως και συνολικά την ελληνική βιομηχανία τα προηγούμενα χρόνια, η Ελληνική Βιομηχανία Ζάχαρης είναι ένας όμ</w:t>
      </w:r>
      <w:r>
        <w:rPr>
          <w:rFonts w:eastAsia="Times New Roman"/>
          <w:szCs w:val="24"/>
        </w:rPr>
        <w:t xml:space="preserve">ιλος. Η λύση την οποία εμείς καλούμαστε να βρούμε για την Ελληνική Βιομηχανία Ζάχαρης αφορά το σύνολο του ομίλου. Οι προσπάθειες οι οποίες έγιναν, λοιπόν, ήταν για τη βιωσιμότητα του ομίλου, μέσα στον οποίο περιλαμβάνεται και το εργοστάσιο της Ορεστιάδας. </w:t>
      </w:r>
      <w:r>
        <w:rPr>
          <w:rFonts w:eastAsia="Times New Roman"/>
          <w:szCs w:val="24"/>
        </w:rPr>
        <w:t xml:space="preserve">Οι προτάσεις οι οποίες κατατέθηκαν για την είσοδο στρατηγικού επενδυτή στον όμιλο αφορούν το σύνολο του ομίλου. Δεν αφορούν συγκεκριμένο εργοστάσιο. Εγώ δεν έχω υπ’ </w:t>
      </w:r>
      <w:proofErr w:type="spellStart"/>
      <w:r>
        <w:rPr>
          <w:rFonts w:eastAsia="Times New Roman"/>
          <w:szCs w:val="24"/>
        </w:rPr>
        <w:t>όψιν</w:t>
      </w:r>
      <w:proofErr w:type="spellEnd"/>
      <w:r>
        <w:rPr>
          <w:rFonts w:eastAsia="Times New Roman"/>
          <w:szCs w:val="24"/>
        </w:rPr>
        <w:t xml:space="preserve"> μου -αν εσείς έχετε, να με ενημερώσετε- αντίστοιχη πρόταση.</w:t>
      </w:r>
    </w:p>
    <w:p w14:paraId="10E53E2A" w14:textId="77777777" w:rsidR="00645EF7" w:rsidRDefault="000442F0">
      <w:pPr>
        <w:spacing w:line="600" w:lineRule="auto"/>
        <w:ind w:firstLine="720"/>
        <w:jc w:val="both"/>
        <w:rPr>
          <w:rFonts w:eastAsia="Times New Roman"/>
          <w:szCs w:val="24"/>
        </w:rPr>
      </w:pPr>
      <w:r>
        <w:rPr>
          <w:rFonts w:eastAsia="Times New Roman"/>
          <w:szCs w:val="24"/>
        </w:rPr>
        <w:lastRenderedPageBreak/>
        <w:t>Προχωράμε, λοιπόν, στην εκ</w:t>
      </w:r>
      <w:r>
        <w:rPr>
          <w:rFonts w:eastAsia="Times New Roman"/>
          <w:szCs w:val="24"/>
        </w:rPr>
        <w:t>πόνηση επιχειρησιακού σχεδίου για τη βιωσιμότητα του συνόλου του ομίλου, στο οποίο θα περιλαμβάνεται βεβαίως και ένα πολύ σημαντικό περιουσιακό στοιχείο, που είναι το εργοστάσιο της Ορεστιάδας, το οποίο μέσα από αυτή τη συμφωνία θα λειτουργήσει και τα επόμ</w:t>
      </w:r>
      <w:r>
        <w:rPr>
          <w:rFonts w:eastAsia="Times New Roman"/>
          <w:szCs w:val="24"/>
        </w:rPr>
        <w:t>ενα χρόνια.</w:t>
      </w:r>
    </w:p>
    <w:p w14:paraId="10E53E2B" w14:textId="77777777" w:rsidR="00645EF7" w:rsidRDefault="000442F0">
      <w:pPr>
        <w:spacing w:line="600" w:lineRule="auto"/>
        <w:ind w:firstLine="720"/>
        <w:jc w:val="both"/>
        <w:rPr>
          <w:rFonts w:eastAsia="Times New Roman"/>
          <w:szCs w:val="24"/>
        </w:rPr>
      </w:pPr>
      <w:r>
        <w:rPr>
          <w:rFonts w:eastAsia="Times New Roman"/>
          <w:szCs w:val="24"/>
        </w:rPr>
        <w:t>Ως προς το θέμα της ΚΑΠ, για να μην αφήσω και κάποιο ερώτημα αναπάντητο, παρ</w:t>
      </w:r>
      <w:r>
        <w:rPr>
          <w:rFonts w:eastAsia="Times New Roman"/>
          <w:szCs w:val="24"/>
        </w:rPr>
        <w:t xml:space="preserve">’ </w:t>
      </w:r>
      <w:r>
        <w:rPr>
          <w:rFonts w:eastAsia="Times New Roman"/>
          <w:szCs w:val="24"/>
        </w:rPr>
        <w:t>ότι βεβαίως είναι στο χαρτοφυλάκιο άλλου Υπουργείου, όπως γνωρίζετε, του Υπουργείου Αγροτικής Ανάπτυξης, να πω ότι φέτος η επιδότηση αυξήθηκε σημαντικά και έφτασε στα</w:t>
      </w:r>
      <w:r>
        <w:rPr>
          <w:rFonts w:eastAsia="Times New Roman"/>
          <w:szCs w:val="24"/>
        </w:rPr>
        <w:t xml:space="preserve"> 73 ευρώ το στρέμμα. Βεβαίως, όταν λέμε ότι θέλουμε διατήρηση της </w:t>
      </w:r>
      <w:proofErr w:type="spellStart"/>
      <w:r>
        <w:rPr>
          <w:rFonts w:eastAsia="Times New Roman"/>
          <w:szCs w:val="24"/>
        </w:rPr>
        <w:t>τευτλοκαλλιέργειας</w:t>
      </w:r>
      <w:proofErr w:type="spellEnd"/>
      <w:r>
        <w:rPr>
          <w:rFonts w:eastAsia="Times New Roman"/>
          <w:szCs w:val="24"/>
        </w:rPr>
        <w:t xml:space="preserve">, θέλουμε ενίσχυση της </w:t>
      </w:r>
      <w:proofErr w:type="spellStart"/>
      <w:r>
        <w:rPr>
          <w:rFonts w:eastAsia="Times New Roman"/>
          <w:szCs w:val="24"/>
        </w:rPr>
        <w:t>τευτλοκαλλιέργειας</w:t>
      </w:r>
      <w:proofErr w:type="spellEnd"/>
      <w:r>
        <w:rPr>
          <w:rFonts w:eastAsia="Times New Roman"/>
          <w:szCs w:val="24"/>
        </w:rPr>
        <w:t xml:space="preserve"> τα επόμενα χρόνια. Αυτό θα αποτελέσει και μέρος της διεκδίκησης της χώρας για τη νέα ΚΑΠ, που συζητείται αυτή τη στιγμή σε ευρωπαϊ</w:t>
      </w:r>
      <w:r>
        <w:rPr>
          <w:rFonts w:eastAsia="Times New Roman"/>
          <w:szCs w:val="24"/>
        </w:rPr>
        <w:t>κό επίπεδο.</w:t>
      </w:r>
    </w:p>
    <w:p w14:paraId="10E53E2C" w14:textId="77777777" w:rsidR="00645EF7" w:rsidRDefault="000442F0">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Υπουργέ, να συνεχίσετε, παρακαλώ, στη δευτερολογία σας.</w:t>
      </w:r>
    </w:p>
    <w:p w14:paraId="10E53E2D" w14:textId="77777777" w:rsidR="00645EF7" w:rsidRDefault="000442F0">
      <w:pPr>
        <w:spacing w:line="600" w:lineRule="auto"/>
        <w:ind w:firstLine="720"/>
        <w:jc w:val="both"/>
        <w:rPr>
          <w:rFonts w:eastAsia="Times New Roman"/>
          <w:szCs w:val="24"/>
        </w:rPr>
      </w:pPr>
      <w:r>
        <w:rPr>
          <w:rFonts w:eastAsia="Times New Roman"/>
          <w:b/>
          <w:szCs w:val="24"/>
        </w:rPr>
        <w:lastRenderedPageBreak/>
        <w:t>ΑΛΕΞΑΝΔΡΟΣ ΧΑΡΙΤΣΗΣ (Αναπληρωτής Υπουργός Οικονομίας και Ανάπτυξης):</w:t>
      </w:r>
      <w:r>
        <w:rPr>
          <w:rFonts w:eastAsia="Times New Roman"/>
          <w:szCs w:val="24"/>
        </w:rPr>
        <w:t xml:space="preserve"> Βεβαίως. Σταματώ εδώ. Αν υπάρχουν και νέα ερωτήματα, θα απαντήσω στη δευτερολογί</w:t>
      </w:r>
      <w:r>
        <w:rPr>
          <w:rFonts w:eastAsia="Times New Roman"/>
          <w:szCs w:val="24"/>
        </w:rPr>
        <w:t>α μου.</w:t>
      </w:r>
    </w:p>
    <w:p w14:paraId="10E53E2E" w14:textId="77777777" w:rsidR="00645EF7" w:rsidRDefault="000442F0">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Ευχαριστώ πολύ.</w:t>
      </w:r>
    </w:p>
    <w:p w14:paraId="10E53E2F" w14:textId="77777777" w:rsidR="00645EF7" w:rsidRDefault="000442F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έχετε τον λόγο.</w:t>
      </w:r>
    </w:p>
    <w:p w14:paraId="10E53E30" w14:textId="77777777" w:rsidR="00645EF7" w:rsidRDefault="000442F0">
      <w:pPr>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Κατ’ αρχάς, δεν μίλησα για την ιδιοκτησία. Ομιλώ ότι ως Υπουργείο είσαστε το επισπεύδον Υπουργείο και το υπεύθυνο.</w:t>
      </w:r>
    </w:p>
    <w:p w14:paraId="10E53E31" w14:textId="77777777" w:rsidR="00645EF7" w:rsidRDefault="000442F0">
      <w:pPr>
        <w:spacing w:line="600" w:lineRule="auto"/>
        <w:ind w:firstLine="720"/>
        <w:jc w:val="both"/>
        <w:rPr>
          <w:rFonts w:eastAsia="Times New Roman"/>
          <w:szCs w:val="24"/>
        </w:rPr>
      </w:pPr>
      <w:r>
        <w:rPr>
          <w:rFonts w:eastAsia="Times New Roman"/>
          <w:szCs w:val="24"/>
        </w:rPr>
        <w:t>Σε ό,τι αφορά τη γενι</w:t>
      </w:r>
      <w:r>
        <w:rPr>
          <w:rFonts w:eastAsia="Times New Roman"/>
          <w:szCs w:val="24"/>
        </w:rPr>
        <w:t xml:space="preserve">κότερη τοποθέτησή σας, θα ήθελα να λάβετε υπ’ </w:t>
      </w:r>
      <w:proofErr w:type="spellStart"/>
      <w:r>
        <w:rPr>
          <w:rFonts w:eastAsia="Times New Roman"/>
          <w:szCs w:val="24"/>
        </w:rPr>
        <w:t>όψιν</w:t>
      </w:r>
      <w:proofErr w:type="spellEnd"/>
      <w:r>
        <w:rPr>
          <w:rFonts w:eastAsia="Times New Roman"/>
          <w:szCs w:val="24"/>
        </w:rPr>
        <w:t xml:space="preserve"> ότι οι </w:t>
      </w:r>
      <w:proofErr w:type="spellStart"/>
      <w:r>
        <w:rPr>
          <w:rFonts w:eastAsia="Times New Roman"/>
          <w:szCs w:val="24"/>
        </w:rPr>
        <w:t>Εβρίτες</w:t>
      </w:r>
      <w:proofErr w:type="spellEnd"/>
      <w:r>
        <w:rPr>
          <w:rFonts w:eastAsia="Times New Roman"/>
          <w:szCs w:val="24"/>
        </w:rPr>
        <w:t xml:space="preserve"> είναι πληγωμένοι και ενοχλημένοι. Συμβαίνουν πολλά πράγμα</w:t>
      </w:r>
      <w:r>
        <w:rPr>
          <w:rFonts w:eastAsia="Times New Roman"/>
          <w:szCs w:val="24"/>
        </w:rPr>
        <w:t>τα</w:t>
      </w:r>
      <w:r>
        <w:rPr>
          <w:rFonts w:eastAsia="Times New Roman"/>
          <w:szCs w:val="24"/>
        </w:rPr>
        <w:t xml:space="preserve"> στον Έβρο, τα οποία πραγματικά μας πειράζουν. Και ένα επιπλέον πρόβλημα θα δημιουργήσει ακόμα περισσότερο ζοφερό κλίμα. Η ψυχολογί</w:t>
      </w:r>
      <w:r>
        <w:rPr>
          <w:rFonts w:eastAsia="Times New Roman"/>
          <w:szCs w:val="24"/>
        </w:rPr>
        <w:t>α τους δεν βρίσκεται στην καλύτερη κατάσταση.</w:t>
      </w:r>
    </w:p>
    <w:p w14:paraId="10E53E32" w14:textId="77777777" w:rsidR="00645EF7" w:rsidRDefault="000442F0">
      <w:pPr>
        <w:spacing w:line="600" w:lineRule="auto"/>
        <w:ind w:firstLine="720"/>
        <w:jc w:val="both"/>
        <w:rPr>
          <w:rFonts w:eastAsia="Times New Roman"/>
          <w:szCs w:val="24"/>
        </w:rPr>
      </w:pPr>
      <w:r>
        <w:rPr>
          <w:rFonts w:eastAsia="Times New Roman"/>
          <w:szCs w:val="24"/>
        </w:rPr>
        <w:lastRenderedPageBreak/>
        <w:t>Το εργοστάσιο</w:t>
      </w:r>
      <w:r>
        <w:rPr>
          <w:rFonts w:eastAsia="Times New Roman"/>
          <w:szCs w:val="24"/>
        </w:rPr>
        <w:t>,</w:t>
      </w:r>
      <w:r>
        <w:rPr>
          <w:rFonts w:eastAsia="Times New Roman"/>
          <w:szCs w:val="24"/>
        </w:rPr>
        <w:t xml:space="preserve"> που είναι πλησίον των συνόρων, έχει τον συμβολισμό του. Σας μεταφέρω την αγωνία των </w:t>
      </w:r>
      <w:proofErr w:type="spellStart"/>
      <w:r>
        <w:rPr>
          <w:rFonts w:eastAsia="Times New Roman"/>
          <w:szCs w:val="24"/>
        </w:rPr>
        <w:t>τευτλοπαραγωγών</w:t>
      </w:r>
      <w:proofErr w:type="spellEnd"/>
      <w:r>
        <w:rPr>
          <w:rFonts w:eastAsia="Times New Roman"/>
          <w:szCs w:val="24"/>
        </w:rPr>
        <w:t>,</w:t>
      </w:r>
      <w:r>
        <w:rPr>
          <w:rFonts w:eastAsia="Times New Roman"/>
          <w:szCs w:val="24"/>
        </w:rPr>
        <w:t xml:space="preserve"> που είναι αναμενόμενη, γιατί δεν ξέρουν τι τους ξημερώνει. Δέχτηκαν κι άλλα χτυπήματα αυτόν το</w:t>
      </w:r>
      <w:r>
        <w:rPr>
          <w:rFonts w:eastAsia="Times New Roman"/>
          <w:szCs w:val="24"/>
        </w:rPr>
        <w:t xml:space="preserve">ν καιρό, εξαιτίας των καιρικών φαινομένων, με αποτέλεσμα να έχουμε και </w:t>
      </w:r>
      <w:proofErr w:type="spellStart"/>
      <w:r>
        <w:rPr>
          <w:rFonts w:eastAsia="Times New Roman"/>
          <w:szCs w:val="24"/>
        </w:rPr>
        <w:t>πλημμυρικά</w:t>
      </w:r>
      <w:proofErr w:type="spellEnd"/>
      <w:r>
        <w:rPr>
          <w:rFonts w:eastAsia="Times New Roman"/>
          <w:szCs w:val="24"/>
        </w:rPr>
        <w:t xml:space="preserve"> φαινόμενα και η σοδειά τους να βρίσκεται κάτω από το νερό.</w:t>
      </w:r>
    </w:p>
    <w:p w14:paraId="10E53E33" w14:textId="77777777" w:rsidR="00645EF7" w:rsidRDefault="000442F0">
      <w:pPr>
        <w:spacing w:line="600" w:lineRule="auto"/>
        <w:ind w:firstLine="709"/>
        <w:jc w:val="both"/>
        <w:rPr>
          <w:rFonts w:eastAsia="Times New Roman"/>
          <w:szCs w:val="24"/>
        </w:rPr>
      </w:pPr>
      <w:r>
        <w:rPr>
          <w:rFonts w:eastAsia="Times New Roman"/>
          <w:szCs w:val="24"/>
        </w:rPr>
        <w:t>Αντιλαμβάνεστε ότι έχουμε ιδιαίτερα προβλήματα. Έχουν καταστραφεί ολοσχερώς ορισμένες καλλιέργειες. Έχουν υποστεί σ</w:t>
      </w:r>
      <w:r>
        <w:rPr>
          <w:rFonts w:eastAsia="Times New Roman"/>
          <w:szCs w:val="24"/>
        </w:rPr>
        <w:t>ημαντικές οικονομικές ζημιές. Μέχρι τώρα έχουμε ανέξοδες υποσχέσεις.</w:t>
      </w:r>
    </w:p>
    <w:p w14:paraId="10E53E34" w14:textId="77777777" w:rsidR="00645EF7" w:rsidRDefault="000442F0">
      <w:pPr>
        <w:spacing w:line="600" w:lineRule="auto"/>
        <w:ind w:firstLine="709"/>
        <w:jc w:val="both"/>
        <w:rPr>
          <w:rFonts w:eastAsia="Times New Roman"/>
          <w:szCs w:val="24"/>
        </w:rPr>
      </w:pPr>
      <w:r>
        <w:rPr>
          <w:rFonts w:eastAsia="Times New Roman"/>
          <w:szCs w:val="24"/>
        </w:rPr>
        <w:t>Κύριε Υπουργέ, έχετε μια μεγάλη εμπειρία, διότι οι φίλοι σας σ</w:t>
      </w:r>
      <w:r>
        <w:rPr>
          <w:rFonts w:eastAsia="Times New Roman"/>
          <w:szCs w:val="24"/>
        </w:rPr>
        <w:t>α</w:t>
      </w:r>
      <w:r>
        <w:rPr>
          <w:rFonts w:eastAsia="Times New Roman"/>
          <w:szCs w:val="24"/>
        </w:rPr>
        <w:t>ς κατατάσσουν στην κατηγορία του καλού οικονομολόγου και αυτή τη στιγμή δοκιμάζεστε να πάρετε σωστές αποφάσεις και για την Ε</w:t>
      </w:r>
      <w:r>
        <w:rPr>
          <w:rFonts w:eastAsia="Times New Roman"/>
          <w:szCs w:val="24"/>
        </w:rPr>
        <w:t>λληνική Βιομηχανία Ζάχαρης αλλά και για την Ορεστιάδα και για τον νομό μας, για τη Θράκη. Εμείς θέλουμε να αξιοποιηθεί στο έπακρον αυτό το εργοστάσιο και θα πρέπει να ελέγξετε και ενδεχόμενες δραστηριότητες άλλες από τον σκοπό για τον οποίο μέχρι σήμερα χρ</w:t>
      </w:r>
      <w:r>
        <w:rPr>
          <w:rFonts w:eastAsia="Times New Roman"/>
          <w:szCs w:val="24"/>
        </w:rPr>
        <w:t xml:space="preserve">ησιμοποιείται. </w:t>
      </w:r>
    </w:p>
    <w:p w14:paraId="10E53E35" w14:textId="77777777" w:rsidR="00645EF7" w:rsidRDefault="000442F0">
      <w:pPr>
        <w:spacing w:line="600" w:lineRule="auto"/>
        <w:ind w:firstLine="709"/>
        <w:jc w:val="both"/>
        <w:rPr>
          <w:rFonts w:eastAsia="Times New Roman"/>
          <w:szCs w:val="24"/>
        </w:rPr>
      </w:pPr>
      <w:r>
        <w:rPr>
          <w:rFonts w:eastAsia="Times New Roman"/>
          <w:szCs w:val="24"/>
        </w:rPr>
        <w:lastRenderedPageBreak/>
        <w:t>Βέβαια, έχουμε δίπλα και ένα Πανεπιστήμιο, το Αγροτικής Ανάπτυξης, το οποίο «κουμπώνει» μ’ αυτό το εργοστάσιο. Θα ήταν ευχής έργον να αξιοποιηθεί η επιστήμη, διότι πάντα θα έχει προσθετική αξία και για τον τόπο, αλλά και για το αντικείμενο.</w:t>
      </w:r>
      <w:r>
        <w:rPr>
          <w:rFonts w:eastAsia="Times New Roman"/>
          <w:szCs w:val="24"/>
        </w:rPr>
        <w:t xml:space="preserve"> </w:t>
      </w:r>
    </w:p>
    <w:p w14:paraId="10E53E36" w14:textId="77777777" w:rsidR="00645EF7" w:rsidRDefault="000442F0">
      <w:pPr>
        <w:spacing w:line="600" w:lineRule="auto"/>
        <w:ind w:firstLine="709"/>
        <w:jc w:val="both"/>
        <w:rPr>
          <w:rFonts w:eastAsia="Times New Roman"/>
          <w:szCs w:val="24"/>
        </w:rPr>
      </w:pPr>
      <w:r>
        <w:rPr>
          <w:rFonts w:eastAsia="Times New Roman"/>
          <w:szCs w:val="24"/>
        </w:rPr>
        <w:t xml:space="preserve">Το τελευταίο διάστημα ψάχνετε για επενδυτές, όπως </w:t>
      </w:r>
      <w:proofErr w:type="spellStart"/>
      <w:r>
        <w:rPr>
          <w:rFonts w:eastAsia="Times New Roman"/>
          <w:szCs w:val="24"/>
        </w:rPr>
        <w:t>προείπατε</w:t>
      </w:r>
      <w:proofErr w:type="spellEnd"/>
      <w:r>
        <w:rPr>
          <w:rFonts w:eastAsia="Times New Roman"/>
          <w:szCs w:val="24"/>
        </w:rPr>
        <w:t>, και έχουμε δει αρκετά δημοσιεύματα από τον Τύπο και όχι μόνο. Μπορείτε να μας πείτε ποιοι είναι αυτοί; Είναι στην Ελλάδα; Είναι στο εξωτερικό; Από ποια χώρα προέρχονται; Είναι φερέγγυα η εταιρε</w:t>
      </w:r>
      <w:r>
        <w:rPr>
          <w:rFonts w:eastAsia="Times New Roman"/>
          <w:szCs w:val="24"/>
        </w:rPr>
        <w:t>ία, αν αναλάβει ένα τέτοιο μεγάλο κόστος και μια τόσο μεγάλη ευθύνη; Σε περίπτωση που μπει ο στρατηγικός επενδυτής, ποια θα είναι η τύχη των μονίμων υπαλλήλων και των εποχιακών υπαλλήλων, καθώς και των περιουσιακών στοιχείων όλων των εργοστασίων αλλά και τ</w:t>
      </w:r>
      <w:r>
        <w:rPr>
          <w:rFonts w:eastAsia="Times New Roman"/>
          <w:szCs w:val="24"/>
        </w:rPr>
        <w:t xml:space="preserve">ων λοιπών ακινήτων; Έχετε σκεφτεί να λειτουργήσει το Εργοστάσιο Ζάχαρης </w:t>
      </w:r>
      <w:proofErr w:type="spellStart"/>
      <w:r>
        <w:rPr>
          <w:rFonts w:eastAsia="Times New Roman"/>
          <w:szCs w:val="24"/>
        </w:rPr>
        <w:t>Ορεστιάδος</w:t>
      </w:r>
      <w:proofErr w:type="spellEnd"/>
      <w:r>
        <w:rPr>
          <w:rFonts w:eastAsia="Times New Roman"/>
          <w:szCs w:val="24"/>
        </w:rPr>
        <w:t xml:space="preserve"> με άλλη μορφή, για παράδειγμα</w:t>
      </w:r>
      <w:r>
        <w:rPr>
          <w:rFonts w:eastAsia="Times New Roman"/>
          <w:szCs w:val="24"/>
        </w:rPr>
        <w:t>,</w:t>
      </w:r>
      <w:r>
        <w:rPr>
          <w:rFonts w:eastAsia="Times New Roman"/>
          <w:szCs w:val="24"/>
        </w:rPr>
        <w:t xml:space="preserve">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ΟΤΑ</w:t>
      </w:r>
      <w:r>
        <w:rPr>
          <w:rFonts w:eastAsia="Times New Roman"/>
          <w:szCs w:val="24"/>
        </w:rPr>
        <w:t>,</w:t>
      </w:r>
      <w:r>
        <w:rPr>
          <w:rFonts w:eastAsia="Times New Roman"/>
          <w:szCs w:val="24"/>
        </w:rPr>
        <w:t xml:space="preserve"> και όχι μόνο, γιατί έχ</w:t>
      </w:r>
      <w:r>
        <w:rPr>
          <w:rFonts w:eastAsia="Times New Roman"/>
          <w:szCs w:val="24"/>
        </w:rPr>
        <w:t>ει</w:t>
      </w:r>
      <w:r>
        <w:rPr>
          <w:rFonts w:eastAsia="Times New Roman"/>
          <w:szCs w:val="24"/>
        </w:rPr>
        <w:t xml:space="preserve"> εκδηλωθεί ενδιαφέρον σε τοπικό επίπεδο από θεσμικούς παράγοντες του τόπου αλλά και της χώρας; </w:t>
      </w:r>
    </w:p>
    <w:p w14:paraId="10E53E37" w14:textId="77777777" w:rsidR="00645EF7" w:rsidRDefault="000442F0">
      <w:pPr>
        <w:spacing w:line="600" w:lineRule="auto"/>
        <w:ind w:firstLine="709"/>
        <w:jc w:val="both"/>
        <w:rPr>
          <w:rFonts w:eastAsia="Times New Roman"/>
          <w:szCs w:val="24"/>
        </w:rPr>
      </w:pPr>
      <w:r>
        <w:rPr>
          <w:rFonts w:eastAsia="Times New Roman"/>
          <w:szCs w:val="24"/>
        </w:rPr>
        <w:lastRenderedPageBreak/>
        <w:t>Ο</w:t>
      </w:r>
      <w:r>
        <w:rPr>
          <w:rFonts w:eastAsia="Times New Roman"/>
          <w:szCs w:val="24"/>
        </w:rPr>
        <w:t xml:space="preserve"> Έβρος, κύριε Υπουργέ, πρέπει να βρίσκεται εκ μέρους της Κυβέρνησης και κάθε κυβέρνησης πάντα στις προτεραιότητες και όχι μόνο μια φορά τον χρόνο, διότι ο ίδιος ο Πρωθυπουργός, ευρισκόμενος στην Κομοτηνή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Περιφερειακού Συμβουλίου, είχε δεσμε</w:t>
      </w:r>
      <w:r>
        <w:rPr>
          <w:rFonts w:eastAsia="Times New Roman"/>
          <w:szCs w:val="24"/>
        </w:rPr>
        <w:t>υθεί ότι θα συνεχίσει να λειτουργεί η Ελληνική Βιομηχανία Ζάχαρης και το αντίστοιχο δικό μας εργοστάσιο. Νομίζω ότι μ’ αυτή τη γενικότερη τοποθέτηση θα πρέπει κάθε πρωί, όταν σηκώνεται ο κάθε Υπουργός, να σκέφτεται τι θα πράξει για τον Έβρο και για τα νησι</w:t>
      </w:r>
      <w:r>
        <w:rPr>
          <w:rFonts w:eastAsia="Times New Roman"/>
          <w:szCs w:val="24"/>
        </w:rPr>
        <w:t>ά. Εκεί είναι οι ασπίδες του έθνους, εκεί είναι η προστασία της πρωτεύουσας και θα πρέπει να είστε γενναιόδωροι και γενναίοι στις αποφάσεις σας και να μη νιώθουμε ότι είμαστε εγκαταλελειμμένοι.</w:t>
      </w:r>
    </w:p>
    <w:p w14:paraId="10E53E38" w14:textId="77777777" w:rsidR="00645EF7" w:rsidRDefault="000442F0">
      <w:pPr>
        <w:spacing w:line="600" w:lineRule="auto"/>
        <w:ind w:firstLine="709"/>
        <w:jc w:val="both"/>
        <w:rPr>
          <w:rFonts w:eastAsia="Times New Roman"/>
          <w:szCs w:val="24"/>
        </w:rPr>
      </w:pPr>
      <w:r>
        <w:rPr>
          <w:rFonts w:eastAsia="Times New Roman"/>
          <w:szCs w:val="24"/>
        </w:rPr>
        <w:t>Αυτό είναι το κλίμα το οποίο σας μεταφέρω, αυτό είναι το κλίμα</w:t>
      </w:r>
      <w:r>
        <w:rPr>
          <w:rFonts w:eastAsia="Times New Roman"/>
          <w:szCs w:val="24"/>
        </w:rPr>
        <w:t xml:space="preserve"> το οποίο σας μεταφέρει και η παρουσία των δύο συναδέλφων μου, των κυβερνητικών Βουλευτών του </w:t>
      </w:r>
      <w:r>
        <w:rPr>
          <w:rFonts w:eastAsia="Times New Roman"/>
          <w:szCs w:val="24"/>
        </w:rPr>
        <w:t>Ν</w:t>
      </w:r>
      <w:r>
        <w:rPr>
          <w:rFonts w:eastAsia="Times New Roman"/>
          <w:szCs w:val="24"/>
        </w:rPr>
        <w:t>ομού Έβρου.</w:t>
      </w:r>
    </w:p>
    <w:p w14:paraId="10E53E39" w14:textId="77777777" w:rsidR="00645EF7" w:rsidRDefault="000442F0">
      <w:pPr>
        <w:spacing w:line="600" w:lineRule="auto"/>
        <w:jc w:val="both"/>
        <w:rPr>
          <w:rFonts w:eastAsia="Times New Roman"/>
          <w:szCs w:val="24"/>
        </w:rPr>
      </w:pPr>
      <w:r>
        <w:rPr>
          <w:rFonts w:eastAsia="Times New Roman"/>
          <w:szCs w:val="24"/>
        </w:rPr>
        <w:t>Σας ευχαριστώ πολύ, κύριε Πρόεδρε.</w:t>
      </w:r>
    </w:p>
    <w:p w14:paraId="10E53E3A" w14:textId="77777777" w:rsidR="00645EF7" w:rsidRDefault="000442F0">
      <w:pPr>
        <w:spacing w:line="600" w:lineRule="auto"/>
        <w:ind w:firstLine="709"/>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Ευχαριστούμε πολύ, κύριε </w:t>
      </w:r>
      <w:proofErr w:type="spellStart"/>
      <w:r>
        <w:rPr>
          <w:rFonts w:eastAsia="Times New Roman"/>
          <w:szCs w:val="24"/>
        </w:rPr>
        <w:t>Δημοσχάκη</w:t>
      </w:r>
      <w:proofErr w:type="spellEnd"/>
      <w:r>
        <w:rPr>
          <w:rFonts w:eastAsia="Times New Roman"/>
          <w:szCs w:val="24"/>
        </w:rPr>
        <w:t>.</w:t>
      </w:r>
    </w:p>
    <w:p w14:paraId="10E53E3B" w14:textId="77777777" w:rsidR="00645EF7" w:rsidRDefault="000442F0">
      <w:pPr>
        <w:spacing w:line="600" w:lineRule="auto"/>
        <w:ind w:firstLine="709"/>
        <w:jc w:val="both"/>
        <w:rPr>
          <w:rFonts w:eastAsia="Times New Roman"/>
          <w:szCs w:val="24"/>
        </w:rPr>
      </w:pPr>
      <w:r>
        <w:rPr>
          <w:rFonts w:eastAsia="Times New Roman"/>
          <w:szCs w:val="24"/>
        </w:rPr>
        <w:t>Κύριε Υπουργέ, έχετε τον λόγο για τη δευτερολ</w:t>
      </w:r>
      <w:r>
        <w:rPr>
          <w:rFonts w:eastAsia="Times New Roman"/>
          <w:szCs w:val="24"/>
        </w:rPr>
        <w:t>ογία σας.</w:t>
      </w:r>
    </w:p>
    <w:p w14:paraId="10E53E3C" w14:textId="77777777" w:rsidR="00645EF7" w:rsidRDefault="000442F0">
      <w:pPr>
        <w:spacing w:line="600" w:lineRule="auto"/>
        <w:ind w:firstLine="709"/>
        <w:jc w:val="both"/>
        <w:rPr>
          <w:rFonts w:eastAsia="Times New Roman"/>
          <w:szCs w:val="24"/>
        </w:rPr>
      </w:pPr>
      <w:r>
        <w:rPr>
          <w:rFonts w:eastAsia="Times New Roman"/>
          <w:b/>
          <w:szCs w:val="24"/>
        </w:rPr>
        <w:t xml:space="preserve">ΑΛΕΞΑΝΔΡΟΣ ΧΑΡΙΤΣΗΣ (Αναπληρωτής Υπουργός Οικονομίας και Ανάπτυξης): </w:t>
      </w:r>
      <w:r>
        <w:rPr>
          <w:rFonts w:eastAsia="Times New Roman"/>
          <w:szCs w:val="24"/>
        </w:rPr>
        <w:t>Ευχαριστώ, κύριε Πρόεδρε.</w:t>
      </w:r>
    </w:p>
    <w:p w14:paraId="10E53E3D" w14:textId="77777777" w:rsidR="00645EF7" w:rsidRDefault="000442F0">
      <w:pPr>
        <w:spacing w:line="600" w:lineRule="auto"/>
        <w:ind w:firstLine="709"/>
        <w:jc w:val="both"/>
        <w:rPr>
          <w:rFonts w:eastAsia="Times New Roman"/>
          <w:szCs w:val="24"/>
        </w:rPr>
      </w:pP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στη δευτερολογία σας ουσιαστικά ανοίξατε τη «βεντάλια» της συζήτησης και μιλήσατε συνολικότερα για τα θέματα του Έβρου και της Θράκης.</w:t>
      </w:r>
      <w:r>
        <w:rPr>
          <w:rFonts w:eastAsia="Times New Roman"/>
          <w:szCs w:val="24"/>
        </w:rPr>
        <w:t xml:space="preserve"> Εγώ είμαι στη διάθεσή σας, εφόσον το θέλετε, να καταθέσετε μια ερώτηση συνολικά για τις παρεμβάσεις που κάνουμε για τα ζητήματα του Έβρου και πολύ ευχαρίστως να σας απαντήσω. </w:t>
      </w:r>
    </w:p>
    <w:p w14:paraId="10E53E3E" w14:textId="77777777" w:rsidR="00645EF7" w:rsidRDefault="000442F0">
      <w:pPr>
        <w:spacing w:line="600" w:lineRule="auto"/>
        <w:ind w:firstLine="709"/>
        <w:jc w:val="both"/>
        <w:rPr>
          <w:rFonts w:eastAsia="Times New Roman"/>
          <w:szCs w:val="24"/>
        </w:rPr>
      </w:pPr>
      <w:r>
        <w:rPr>
          <w:rFonts w:eastAsia="Times New Roman"/>
          <w:szCs w:val="24"/>
        </w:rPr>
        <w:t>Θα πω μόνο δύο πράγματα, γιατί όντως είναι πολύ σημαντικό το θέμα. Γνωρίζουμε τ</w:t>
      </w:r>
      <w:r>
        <w:rPr>
          <w:rFonts w:eastAsia="Times New Roman"/>
          <w:szCs w:val="24"/>
        </w:rPr>
        <w:t xml:space="preserve">ις ιδιαιτερότητες της περιοχής κι εγώ προσωπικά έχω επισκεφθεί την περιοχή. Έχουμε μιλήσει με τους τοπικούς φορείς. Ξέρουμε πραγματικά τις δυσκολίες και τις αγωνίες που περνάνε. </w:t>
      </w:r>
    </w:p>
    <w:p w14:paraId="10E53E3F" w14:textId="77777777" w:rsidR="00645EF7" w:rsidRDefault="000442F0">
      <w:pPr>
        <w:spacing w:line="600" w:lineRule="auto"/>
        <w:ind w:firstLine="720"/>
        <w:jc w:val="both"/>
        <w:rPr>
          <w:rFonts w:eastAsia="Times New Roman"/>
          <w:szCs w:val="24"/>
        </w:rPr>
      </w:pPr>
      <w:r>
        <w:rPr>
          <w:rFonts w:eastAsia="Times New Roman"/>
          <w:szCs w:val="24"/>
        </w:rPr>
        <w:lastRenderedPageBreak/>
        <w:t>Επειδή, λοιπόν, οι καιροί είναι δύσκολοι και δεν αρκεί σε επίπεδο ρητορείας ν</w:t>
      </w:r>
      <w:r>
        <w:rPr>
          <w:rFonts w:eastAsia="Times New Roman"/>
          <w:szCs w:val="24"/>
        </w:rPr>
        <w:t>α εκφράζουμε, αν θέλετε, την αλληλεγγύη και την υποστήριξή μας, εμείς προχωρήσαμε το τελευταίο διάστημα, τους τελευταίους μήνες</w:t>
      </w:r>
      <w:r>
        <w:rPr>
          <w:rFonts w:eastAsia="Times New Roman"/>
          <w:szCs w:val="24"/>
        </w:rPr>
        <w:t>,</w:t>
      </w:r>
      <w:r>
        <w:rPr>
          <w:rFonts w:eastAsia="Times New Roman"/>
          <w:szCs w:val="24"/>
        </w:rPr>
        <w:t xml:space="preserve"> στη χρηματοδότηση δύο πάρα πολύ σημαντικών έργων για τον </w:t>
      </w:r>
      <w:r>
        <w:rPr>
          <w:rFonts w:eastAsia="Times New Roman"/>
          <w:szCs w:val="24"/>
        </w:rPr>
        <w:t>Ν</w:t>
      </w:r>
      <w:r>
        <w:rPr>
          <w:rFonts w:eastAsia="Times New Roman"/>
          <w:szCs w:val="24"/>
        </w:rPr>
        <w:t xml:space="preserve">ομό του Έβρου, για την περιοχή σας, το τελωνείο στους Κήπους και την </w:t>
      </w:r>
      <w:r>
        <w:rPr>
          <w:rFonts w:eastAsia="Times New Roman"/>
          <w:szCs w:val="24"/>
        </w:rPr>
        <w:t>επέκταση του λιμανιού της Αλεξανδρούπολης. Νομίζω ότι είναι δύο παρεμβάσεις πάρα πολύ κρίσιμες, οι οποίες</w:t>
      </w:r>
      <w:r>
        <w:rPr>
          <w:rFonts w:eastAsia="Times New Roman"/>
          <w:szCs w:val="24"/>
        </w:rPr>
        <w:t>,</w:t>
      </w:r>
      <w:r>
        <w:rPr>
          <w:rFonts w:eastAsia="Times New Roman"/>
          <w:szCs w:val="24"/>
        </w:rPr>
        <w:t xml:space="preserve"> εξ όσων γνωρίζω και από την επικοινωνία που έχω, έχουν τύχει και πολύ θετικής ανταπόκρισης από τους ίδιους τους κατοίκους και τους τοπικούς φορείς τη</w:t>
      </w:r>
      <w:r>
        <w:rPr>
          <w:rFonts w:eastAsia="Times New Roman"/>
          <w:szCs w:val="24"/>
        </w:rPr>
        <w:t xml:space="preserve">ς περιοχής. </w:t>
      </w:r>
    </w:p>
    <w:p w14:paraId="10E53E40" w14:textId="77777777" w:rsidR="00645EF7" w:rsidRDefault="000442F0">
      <w:pPr>
        <w:spacing w:line="600" w:lineRule="auto"/>
        <w:ind w:firstLine="709"/>
        <w:jc w:val="both"/>
        <w:rPr>
          <w:rFonts w:eastAsia="Times New Roman"/>
          <w:szCs w:val="24"/>
        </w:rPr>
      </w:pPr>
      <w:r>
        <w:rPr>
          <w:rFonts w:eastAsia="Times New Roman"/>
          <w:szCs w:val="24"/>
        </w:rPr>
        <w:t>Ας επανέλθουμε στο ζήτημα της Ελληνικής Βιομηχανίας Ζάχαρης.</w:t>
      </w:r>
    </w:p>
    <w:p w14:paraId="10E53E41" w14:textId="77777777" w:rsidR="00645EF7" w:rsidRDefault="000442F0">
      <w:pPr>
        <w:spacing w:line="600" w:lineRule="auto"/>
        <w:ind w:firstLine="709"/>
        <w:jc w:val="both"/>
        <w:rPr>
          <w:rFonts w:eastAsia="Times New Roman" w:cs="Times New Roman"/>
          <w:szCs w:val="24"/>
        </w:rPr>
      </w:pPr>
      <w:r>
        <w:rPr>
          <w:rFonts w:eastAsia="Times New Roman" w:cs="Times New Roman"/>
          <w:szCs w:val="24"/>
        </w:rPr>
        <w:t>Τους τελευταίους μήνες ακολουθήθηκε μια πρότυπη, θα έλεγα, διαδικασία</w:t>
      </w:r>
      <w:r>
        <w:rPr>
          <w:rFonts w:eastAsia="Times New Roman" w:cs="Times New Roman"/>
          <w:szCs w:val="24"/>
        </w:rPr>
        <w:t>,</w:t>
      </w:r>
      <w:r>
        <w:rPr>
          <w:rFonts w:eastAsia="Times New Roman" w:cs="Times New Roman"/>
          <w:szCs w:val="24"/>
        </w:rPr>
        <w:t xml:space="preserve"> σύμφωνα με διεθνείς προδιαγραφές</w:t>
      </w:r>
      <w:r>
        <w:rPr>
          <w:rFonts w:eastAsia="Times New Roman" w:cs="Times New Roman"/>
          <w:szCs w:val="24"/>
        </w:rPr>
        <w:t>,</w:t>
      </w:r>
      <w:r>
        <w:rPr>
          <w:rFonts w:eastAsia="Times New Roman" w:cs="Times New Roman"/>
          <w:szCs w:val="24"/>
        </w:rPr>
        <w:t xml:space="preserve"> για την εξεύρεση στρατηγικού επενδυτή. Προφανώς και για λόγους εμπιστευτικότη</w:t>
      </w:r>
      <w:r>
        <w:rPr>
          <w:rFonts w:eastAsia="Times New Roman" w:cs="Times New Roman"/>
          <w:szCs w:val="24"/>
        </w:rPr>
        <w:t xml:space="preserve">τας εγώ δεν είμαι αυτή τη στιγμή σε θέση να σας απαντήσω σε σχέση με την ταυτότητα ή το σχέδιο του επενδυτή. </w:t>
      </w:r>
    </w:p>
    <w:p w14:paraId="10E53E4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Αυτό που έχει, όμως, σημασία είναι ότι έγινε μια δουλειά η οποία δυστυχώς δεν είχε γίνει όλα τα προηγούμενα χρόνια, κάτι το οποίο θα έπρεπε να έχε</w:t>
      </w:r>
      <w:r>
        <w:rPr>
          <w:rFonts w:eastAsia="Times New Roman" w:cs="Times New Roman"/>
          <w:szCs w:val="24"/>
        </w:rPr>
        <w:t>ι εξεταστεί κι από τις προηγούμενες κυβερνήσεις εδώ και πολλά χρόνια, πριν φτάσει η Ελληνική Βιομηχανία Ζάχαρης στο μη περαιτέρω. Δεν είχε γίνει αυτή η δουλειά. Αυτή η δουλειά γίνεται τώρα, έτσι ώστε να εξευρεθούν οι πόροι, να εξευρεθούν τα κεφάλαια</w:t>
      </w:r>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 xml:space="preserve">α μπορέσει να παραμείνει η Ελληνική Βιομηχανία Ζάχαρης ζωντανή. </w:t>
      </w:r>
    </w:p>
    <w:p w14:paraId="10E53E43"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είναι μια υπόθεση που μας έχει απασχολήσει πάρα πολύ. Μας έχει βασανίσει πάρα πολύ τα τελευταία χρόνια η ιστορία της Ελληνικής Βιομηχανίας Ζάχαρης, γιατί είναι πράγματι μια πάρα πολύ κρίσιμη βιομηχανία. Είναι η μεγαλύτερη βιομηχανία που συ</w:t>
      </w:r>
      <w:r>
        <w:rPr>
          <w:rFonts w:eastAsia="Times New Roman" w:cs="Times New Roman"/>
          <w:szCs w:val="24"/>
        </w:rPr>
        <w:t xml:space="preserve">νδέεται με τον πρωτογενή τομέα, με τον αγροτικό κόσμο της χώρας μας και κυρίως της </w:t>
      </w:r>
      <w:r>
        <w:rPr>
          <w:rFonts w:eastAsia="Times New Roman" w:cs="Times New Roman"/>
          <w:szCs w:val="24"/>
        </w:rPr>
        <w:t>β</w:t>
      </w:r>
      <w:r>
        <w:rPr>
          <w:rFonts w:eastAsia="Times New Roman" w:cs="Times New Roman"/>
          <w:szCs w:val="24"/>
        </w:rPr>
        <w:t xml:space="preserve">όρειας Ελλάδας, της </w:t>
      </w:r>
      <w:r>
        <w:rPr>
          <w:rFonts w:eastAsia="Times New Roman" w:cs="Times New Roman"/>
          <w:szCs w:val="24"/>
        </w:rPr>
        <w:t>κ</w:t>
      </w:r>
      <w:r>
        <w:rPr>
          <w:rFonts w:eastAsia="Times New Roman" w:cs="Times New Roman"/>
          <w:szCs w:val="24"/>
        </w:rPr>
        <w:t xml:space="preserve">εντρικής Μακεδονίας και της Θράκης. </w:t>
      </w:r>
    </w:p>
    <w:p w14:paraId="10E53E4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Να λέμε στους πολίτες την αλήθεια. Η αλήθεια είναι ότι η κατάσταση είναι πολύ δύσκολη. Η αλήθεια είναι ότι έγινε μ</w:t>
      </w:r>
      <w:r>
        <w:rPr>
          <w:rFonts w:eastAsia="Times New Roman" w:cs="Times New Roman"/>
          <w:szCs w:val="24"/>
        </w:rPr>
        <w:t>ια πολύ σημαντική συστηματική προσπάθεια</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τη συνεργασία όλων των εμπλεκόμενων και σε διαρκή επικοινωνία και με τους εργαζόμενους και με τους αγρότες</w:t>
      </w:r>
      <w:r>
        <w:rPr>
          <w:rFonts w:eastAsia="Times New Roman" w:cs="Times New Roman"/>
          <w:szCs w:val="24"/>
        </w:rPr>
        <w:t>,</w:t>
      </w:r>
      <w:r>
        <w:rPr>
          <w:rFonts w:eastAsia="Times New Roman" w:cs="Times New Roman"/>
          <w:szCs w:val="24"/>
        </w:rPr>
        <w:t xml:space="preserve"> για να αντιμετωπίσουμε αυτή την πολύ δύσκολη κατάσταση. Τόσο ως προς την αποπληρωμή των οφειλών, τόσο ω</w:t>
      </w:r>
      <w:r>
        <w:rPr>
          <w:rFonts w:eastAsia="Times New Roman" w:cs="Times New Roman"/>
          <w:szCs w:val="24"/>
        </w:rPr>
        <w:t xml:space="preserve">ς προς τη νέα καλλιέργεια, ως προς τη λειτουργία των εργοστασίων η προσπάθεια αυτή μέχρι σήμερα αποδίδει καρπούς. Η Ελληνική Βιομηχανία Ζάχαρης παραμένει ζωντανή. </w:t>
      </w:r>
    </w:p>
    <w:p w14:paraId="10E53E45"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Σας υπενθυμίζω ότι το 2015 τα εργοστάσια ήταν κλειστά, όταν παραλάβαμε εμείς</w:t>
      </w:r>
      <w:r>
        <w:rPr>
          <w:rFonts w:eastAsia="Times New Roman" w:cs="Times New Roman"/>
          <w:szCs w:val="24"/>
        </w:rPr>
        <w:t>,</w:t>
      </w:r>
      <w:r>
        <w:rPr>
          <w:rFonts w:eastAsia="Times New Roman" w:cs="Times New Roman"/>
          <w:szCs w:val="24"/>
        </w:rPr>
        <w:t xml:space="preserve"> και με την έλευση στρατηγικού επενδυτή νομίζω ότι πλέον η Ελληνική Βιομηχανία Ζάχαρης αποκτά προοπτική και για το μέλλον. </w:t>
      </w:r>
    </w:p>
    <w:p w14:paraId="10E53E46"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Αυτό το οποίο κληθήκαμε τελικά να κάνουμε μέσα σ’ αυτό το ασφυκτικό πλαίσιο στο οποίο καλούμαστε να λειτουργήσουμε ήταν να τετραγωνί</w:t>
      </w:r>
      <w:r>
        <w:rPr>
          <w:rFonts w:eastAsia="Times New Roman" w:cs="Times New Roman"/>
          <w:szCs w:val="24"/>
        </w:rPr>
        <w:t xml:space="preserve">σουμε τον κύκλο, κύριε </w:t>
      </w:r>
      <w:proofErr w:type="spellStart"/>
      <w:r>
        <w:rPr>
          <w:rFonts w:eastAsia="Times New Roman" w:cs="Times New Roman"/>
          <w:szCs w:val="24"/>
        </w:rPr>
        <w:t>Δημοσχάκη</w:t>
      </w:r>
      <w:proofErr w:type="spellEnd"/>
      <w:r>
        <w:rPr>
          <w:rFonts w:eastAsia="Times New Roman" w:cs="Times New Roman"/>
          <w:szCs w:val="24"/>
        </w:rPr>
        <w:t xml:space="preserve">. Αυτό ακριβώς κάνουμε και έτσι θα μπορέσουμε και για την Ορεστιάδα, αλλά και για το σύνολο των περιουσιακών στοιχείων της Ελληνικής Βιομηχανίας Ζάχαρης και στην </w:t>
      </w:r>
      <w:r>
        <w:rPr>
          <w:rFonts w:eastAsia="Times New Roman" w:cs="Times New Roman"/>
          <w:szCs w:val="24"/>
        </w:rPr>
        <w:t>κ</w:t>
      </w:r>
      <w:r>
        <w:rPr>
          <w:rFonts w:eastAsia="Times New Roman" w:cs="Times New Roman"/>
          <w:szCs w:val="24"/>
        </w:rPr>
        <w:t xml:space="preserve">εντρική Μακεδονία, στην Ημαθία, στη Θεσσαλία, στη Λάρισα και </w:t>
      </w:r>
      <w:r>
        <w:rPr>
          <w:rFonts w:eastAsia="Times New Roman" w:cs="Times New Roman"/>
          <w:szCs w:val="24"/>
        </w:rPr>
        <w:t xml:space="preserve">στις </w:t>
      </w:r>
      <w:r>
        <w:rPr>
          <w:rFonts w:eastAsia="Times New Roman" w:cs="Times New Roman"/>
          <w:szCs w:val="24"/>
        </w:rPr>
        <w:lastRenderedPageBreak/>
        <w:t>Σέρρες</w:t>
      </w:r>
      <w:r>
        <w:rPr>
          <w:rFonts w:eastAsia="Times New Roman" w:cs="Times New Roman"/>
          <w:szCs w:val="24"/>
        </w:rPr>
        <w:t>,</w:t>
      </w:r>
      <w:r>
        <w:rPr>
          <w:rFonts w:eastAsia="Times New Roman" w:cs="Times New Roman"/>
          <w:szCs w:val="24"/>
        </w:rPr>
        <w:t xml:space="preserve"> να τη σώσουμε, να την ανορθώσουμε και να παίξει τον ρόλο που της αναλογεί τα επόμενα χρόνια για τον πρωτογενή τομέα και για τη βιομηχανία στη χώρα μας. </w:t>
      </w:r>
    </w:p>
    <w:p w14:paraId="10E53E47"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Σας ευχαριστώ.</w:t>
      </w:r>
    </w:p>
    <w:p w14:paraId="10E53E48"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κύριο Υπουργό.</w:t>
      </w:r>
    </w:p>
    <w:p w14:paraId="10E53E49"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Να πο</w:t>
      </w:r>
      <w:r>
        <w:rPr>
          <w:rFonts w:eastAsia="Times New Roman" w:cs="Times New Roman"/>
          <w:szCs w:val="24"/>
        </w:rPr>
        <w:t>ύμε ότι το 2015 δώσαμε 34 εκατομμύρια από τον εκκαθαριστή. Είχα ασχοληθεί κι εγώ πολύ για να σωθεί η Ελληνική Βιομηχανία Ζάχαρης το 2015, όταν αναλάβαμε.</w:t>
      </w:r>
    </w:p>
    <w:p w14:paraId="10E53E4A"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Θέλω να κάνω δύο ανακοινώσεις προς το Σώμα. </w:t>
      </w:r>
    </w:p>
    <w:p w14:paraId="10E53E4B"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Η πρώτη</w:t>
      </w:r>
      <w:r>
        <w:rPr>
          <w:rFonts w:eastAsia="Times New Roman" w:cs="Times New Roman"/>
          <w:szCs w:val="24"/>
        </w:rPr>
        <w:t xml:space="preserve"> ανακοίνωση</w:t>
      </w:r>
      <w:r>
        <w:rPr>
          <w:rFonts w:eastAsia="Times New Roman" w:cs="Times New Roman"/>
          <w:szCs w:val="24"/>
        </w:rPr>
        <w:t xml:space="preserve"> αφορά </w:t>
      </w:r>
      <w:r>
        <w:rPr>
          <w:rFonts w:eastAsia="Times New Roman" w:cs="Times New Roman"/>
          <w:szCs w:val="24"/>
        </w:rPr>
        <w:t xml:space="preserve">επιστολή </w:t>
      </w:r>
      <w:r>
        <w:rPr>
          <w:rFonts w:eastAsia="Times New Roman" w:cs="Times New Roman"/>
          <w:szCs w:val="24"/>
        </w:rPr>
        <w:t>του συναδέλφου κ. Γεώργ</w:t>
      </w:r>
      <w:r>
        <w:rPr>
          <w:rFonts w:eastAsia="Times New Roman" w:cs="Times New Roman"/>
          <w:szCs w:val="24"/>
        </w:rPr>
        <w:t xml:space="preserve">ιου </w:t>
      </w:r>
      <w:proofErr w:type="spellStart"/>
      <w:r>
        <w:rPr>
          <w:rFonts w:eastAsia="Times New Roman" w:cs="Times New Roman"/>
          <w:szCs w:val="24"/>
        </w:rPr>
        <w:t>Κατσιαντώνη</w:t>
      </w:r>
      <w:proofErr w:type="spellEnd"/>
      <w:r>
        <w:rPr>
          <w:rFonts w:eastAsia="Times New Roman" w:cs="Times New Roman"/>
          <w:szCs w:val="24"/>
        </w:rPr>
        <w:t xml:space="preserve"> </w:t>
      </w:r>
      <w:r>
        <w:rPr>
          <w:rFonts w:eastAsia="Times New Roman" w:cs="Times New Roman"/>
          <w:szCs w:val="24"/>
        </w:rPr>
        <w:t>προς τον Πρόεδρο της Βουλής των Ελλήνων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την οποία </w:t>
      </w:r>
      <w:r>
        <w:rPr>
          <w:rFonts w:eastAsia="Times New Roman" w:cs="Times New Roman"/>
          <w:szCs w:val="24"/>
        </w:rPr>
        <w:t>γνωστοποιεί την ανεξαρτητοποίησή του από την Κοινοβουλευτική Ομάδα της Ένωσης Κεντρώων</w:t>
      </w:r>
      <w:r>
        <w:rPr>
          <w:rFonts w:eastAsia="Times New Roman" w:cs="Times New Roman"/>
          <w:szCs w:val="24"/>
        </w:rPr>
        <w:t xml:space="preserve"> και</w:t>
      </w:r>
      <w:r>
        <w:rPr>
          <w:rFonts w:eastAsia="Times New Roman" w:cs="Times New Roman"/>
          <w:szCs w:val="24"/>
        </w:rPr>
        <w:t xml:space="preserve"> η οποία θα καταχωριστεί στα Πρακτικά της σημερινής συνεδρίασης.</w:t>
      </w:r>
      <w:r w:rsidDel="00C24D32">
        <w:rPr>
          <w:rFonts w:eastAsia="Times New Roman" w:cs="Times New Roman"/>
          <w:szCs w:val="24"/>
        </w:rPr>
        <w:t xml:space="preserve"> </w:t>
      </w:r>
    </w:p>
    <w:p w14:paraId="10E53E4C" w14:textId="77777777" w:rsidR="00645EF7" w:rsidRDefault="000442F0">
      <w:pPr>
        <w:spacing w:line="600" w:lineRule="auto"/>
        <w:ind w:firstLine="720"/>
        <w:jc w:val="both"/>
        <w:rPr>
          <w:rFonts w:eastAsia="Times New Roman"/>
          <w:szCs w:val="24"/>
        </w:rPr>
      </w:pPr>
      <w:r>
        <w:rPr>
          <w:rFonts w:eastAsia="Times New Roman"/>
          <w:szCs w:val="24"/>
        </w:rPr>
        <w:lastRenderedPageBreak/>
        <w:t>(</w:t>
      </w:r>
      <w:r>
        <w:rPr>
          <w:rFonts w:eastAsia="Times New Roman"/>
          <w:szCs w:val="24"/>
        </w:rPr>
        <w:t xml:space="preserve">Η προαναφερθείσα επιστολή </w:t>
      </w:r>
      <w:r>
        <w:rPr>
          <w:rFonts w:eastAsia="Times New Roman"/>
          <w:szCs w:val="24"/>
        </w:rPr>
        <w:t>κατ</w:t>
      </w:r>
      <w:r>
        <w:rPr>
          <w:rFonts w:eastAsia="Times New Roman"/>
          <w:szCs w:val="24"/>
        </w:rPr>
        <w:t xml:space="preserve">αχωρίζεται στα Πρακτικά </w:t>
      </w:r>
      <w:r>
        <w:rPr>
          <w:rFonts w:eastAsia="Times New Roman"/>
          <w:szCs w:val="24"/>
        </w:rPr>
        <w:t>και</w:t>
      </w:r>
      <w:r>
        <w:rPr>
          <w:rFonts w:eastAsia="Times New Roman"/>
          <w:szCs w:val="24"/>
        </w:rPr>
        <w:t xml:space="preserve"> έχει ως εξής:</w:t>
      </w:r>
    </w:p>
    <w:p w14:paraId="10E53E4D" w14:textId="77777777" w:rsidR="00645EF7" w:rsidRDefault="000442F0">
      <w:pPr>
        <w:spacing w:line="600" w:lineRule="auto"/>
        <w:ind w:firstLine="720"/>
        <w:jc w:val="center"/>
        <w:rPr>
          <w:rFonts w:eastAsia="Times New Roman"/>
          <w:color w:val="FF0000"/>
          <w:szCs w:val="24"/>
        </w:rPr>
      </w:pPr>
      <w:r w:rsidRPr="005F3FD1">
        <w:rPr>
          <w:rFonts w:eastAsia="Times New Roman"/>
          <w:color w:val="FF0000"/>
          <w:szCs w:val="24"/>
        </w:rPr>
        <w:t>ΑΛΛΑΓΗ ΣΕΛΙΔΑΣ</w:t>
      </w:r>
    </w:p>
    <w:p w14:paraId="10E53E4E" w14:textId="77777777" w:rsidR="00645EF7" w:rsidRDefault="000442F0">
      <w:pPr>
        <w:spacing w:line="600" w:lineRule="auto"/>
        <w:ind w:firstLine="720"/>
        <w:jc w:val="center"/>
        <w:rPr>
          <w:rFonts w:eastAsia="Times New Roman"/>
          <w:szCs w:val="24"/>
        </w:rPr>
      </w:pPr>
      <w:r w:rsidRPr="005F3FD1">
        <w:rPr>
          <w:rFonts w:eastAsia="Times New Roman"/>
          <w:szCs w:val="24"/>
        </w:rPr>
        <w:t>(Να μπει η σελίδα 74)</w:t>
      </w:r>
    </w:p>
    <w:p w14:paraId="10E53E4F" w14:textId="77777777" w:rsidR="00645EF7" w:rsidRDefault="000442F0">
      <w:pPr>
        <w:spacing w:line="600" w:lineRule="auto"/>
        <w:ind w:firstLine="720"/>
        <w:jc w:val="center"/>
        <w:rPr>
          <w:rFonts w:eastAsia="Times New Roman"/>
          <w:szCs w:val="24"/>
        </w:rPr>
      </w:pPr>
      <w:r w:rsidRPr="005F3FD1">
        <w:rPr>
          <w:rFonts w:eastAsia="Times New Roman"/>
          <w:color w:val="FF0000"/>
          <w:szCs w:val="24"/>
        </w:rPr>
        <w:t>ΑΛΛΑΓΗ ΣΕΛΙΔΑΣ</w:t>
      </w:r>
    </w:p>
    <w:p w14:paraId="10E53E50" w14:textId="77777777" w:rsidR="00645EF7" w:rsidRDefault="000442F0">
      <w:pPr>
        <w:spacing w:line="600" w:lineRule="auto"/>
        <w:ind w:firstLine="720"/>
        <w:jc w:val="both"/>
        <w:rPr>
          <w:rFonts w:eastAsia="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θα ήθελα να ανακοινώσω</w:t>
      </w:r>
      <w:r>
        <w:rPr>
          <w:rFonts w:eastAsia="Times New Roman"/>
          <w:szCs w:val="24"/>
        </w:rPr>
        <w:t xml:space="preserve"> </w:t>
      </w:r>
      <w:r>
        <w:rPr>
          <w:rFonts w:eastAsia="Times New Roman"/>
          <w:szCs w:val="24"/>
        </w:rPr>
        <w:t xml:space="preserve">στο Σώμα </w:t>
      </w:r>
      <w:r>
        <w:rPr>
          <w:rFonts w:eastAsia="Times New Roman"/>
          <w:szCs w:val="24"/>
        </w:rPr>
        <w:t>ότι η Διακομματική Κοινοβουλευτική Επιτροπή για το Δημογραφικό, που έχει συσταθεί στις 22</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2017, σύμφωνα με τα άρθρα 44 και 45 του Κανονισμού της Βουλής και για την οποία η Ολομέλεια της Βουλής έχει ορίσει προθεσμία υποβολής της </w:t>
      </w:r>
      <w:r>
        <w:rPr>
          <w:rFonts w:eastAsia="Times New Roman"/>
          <w:szCs w:val="24"/>
        </w:rPr>
        <w:t>έ</w:t>
      </w:r>
      <w:r>
        <w:rPr>
          <w:rFonts w:eastAsia="Times New Roman"/>
          <w:szCs w:val="24"/>
        </w:rPr>
        <w:t>κθεσής της την 30</w:t>
      </w:r>
      <w:r>
        <w:rPr>
          <w:rFonts w:eastAsia="Times New Roman"/>
          <w:szCs w:val="24"/>
          <w:vertAlign w:val="superscript"/>
        </w:rPr>
        <w:t>ή</w:t>
      </w:r>
      <w:r>
        <w:rPr>
          <w:rFonts w:eastAsia="Times New Roman"/>
          <w:szCs w:val="24"/>
        </w:rPr>
        <w:t xml:space="preserve"> Απριλίου 2018, ζητεί παράταση της λειτουργίας της, μέχρι το τέλος των εργασιών της Γ΄ Συνόδου τ</w:t>
      </w:r>
      <w:r>
        <w:rPr>
          <w:rFonts w:eastAsia="Times New Roman"/>
          <w:szCs w:val="24"/>
        </w:rPr>
        <w:t xml:space="preserve">ης ΙΖ΄ Περιόδου. </w:t>
      </w:r>
    </w:p>
    <w:p w14:paraId="10E53E51" w14:textId="77777777" w:rsidR="00645EF7" w:rsidRDefault="000442F0">
      <w:pPr>
        <w:spacing w:line="600" w:lineRule="auto"/>
        <w:ind w:firstLine="720"/>
        <w:jc w:val="both"/>
        <w:rPr>
          <w:rFonts w:eastAsia="Times New Roman"/>
          <w:szCs w:val="24"/>
        </w:rPr>
      </w:pPr>
      <w:r>
        <w:rPr>
          <w:rFonts w:eastAsia="Times New Roman"/>
          <w:szCs w:val="24"/>
        </w:rPr>
        <w:t>Τ</w:t>
      </w:r>
      <w:r>
        <w:rPr>
          <w:rFonts w:eastAsia="Times New Roman"/>
          <w:szCs w:val="24"/>
        </w:rPr>
        <w:t>ο Σώμα</w:t>
      </w:r>
      <w:r>
        <w:rPr>
          <w:rFonts w:eastAsia="Times New Roman"/>
          <w:szCs w:val="24"/>
        </w:rPr>
        <w:t xml:space="preserve"> συμφωνεί</w:t>
      </w:r>
      <w:r>
        <w:rPr>
          <w:rFonts w:eastAsia="Times New Roman"/>
          <w:szCs w:val="24"/>
        </w:rPr>
        <w:t>;</w:t>
      </w:r>
    </w:p>
    <w:p w14:paraId="10E53E52" w14:textId="77777777" w:rsidR="00645EF7" w:rsidRDefault="000442F0">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0E53E53"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w:t>
      </w:r>
      <w:r>
        <w:rPr>
          <w:rFonts w:eastAsia="Times New Roman" w:cs="Times New Roman"/>
          <w:szCs w:val="24"/>
        </w:rPr>
        <w:t xml:space="preserve">ομοφώνως. </w:t>
      </w:r>
    </w:p>
    <w:p w14:paraId="10E53E5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έκτη</w:t>
      </w:r>
      <w:r>
        <w:rPr>
          <w:rFonts w:eastAsia="Times New Roman" w:cs="Times New Roman"/>
          <w:szCs w:val="24"/>
        </w:rPr>
        <w:t xml:space="preserve"> με αριθμό 1523/18-4-2018 επίκαιρη ερώτηση </w:t>
      </w:r>
      <w:r>
        <w:rPr>
          <w:rFonts w:eastAsia="Times New Roman" w:cs="Times New Roman"/>
          <w:szCs w:val="24"/>
        </w:rPr>
        <w:t>πρώτου κύκλου</w:t>
      </w:r>
      <w:r>
        <w:rPr>
          <w:rFonts w:eastAsia="Times New Roman" w:cs="Times New Roman"/>
          <w:szCs w:val="24"/>
        </w:rPr>
        <w:t xml:space="preserve"> του Βουλευτή Α΄ Θεσσαλονίκης της Ένωσης Κεντρώων </w:t>
      </w:r>
      <w:r>
        <w:rPr>
          <w:rFonts w:eastAsia="Times New Roman" w:cs="Times New Roman"/>
          <w:szCs w:val="24"/>
        </w:rPr>
        <w:t xml:space="preserve">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«Ανατροπή φορτηγού στη Χαλκιδική», δεν θα συζητηθεί λόγω κωλύματος του κυρίου Βουλευτού. </w:t>
      </w:r>
    </w:p>
    <w:p w14:paraId="10E53E55"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1547/24-4-2018 επίκαιρη ερώτηση </w:t>
      </w:r>
      <w:r>
        <w:rPr>
          <w:rFonts w:eastAsia="Times New Roman" w:cs="Times New Roman"/>
          <w:szCs w:val="24"/>
        </w:rPr>
        <w:t>πρώτου κύκλου</w:t>
      </w:r>
      <w:r>
        <w:rPr>
          <w:rFonts w:eastAsia="Times New Roman" w:cs="Times New Roman"/>
          <w:szCs w:val="24"/>
        </w:rPr>
        <w:t xml:space="preserve"> του Βουλευτή Δωδεκανήσου του Συνασπισμού Ριζοσπαστικής Αριστεράς κ. </w:t>
      </w:r>
      <w:r>
        <w:rPr>
          <w:rFonts w:eastAsia="Times New Roman" w:cs="Times New Roman"/>
          <w:bCs/>
          <w:szCs w:val="24"/>
        </w:rPr>
        <w:t>Ηλία Καματερού</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με θέμα: «Κατασκευές εντός περιοχών δικαιοδοσίας των φορέων διοίκησης και εκμετάλλευσης λιμένων», δεν θα συζητηθεί λόγω</w:t>
      </w:r>
      <w:r>
        <w:rPr>
          <w:rFonts w:eastAsia="Times New Roman" w:cs="Times New Roman"/>
          <w:szCs w:val="24"/>
        </w:rPr>
        <w:t xml:space="preserve"> κωλύματος του Υπουργού Ναυτιλίας και Νησιωτικής Πολιτικής κ. Παναγιώτη </w:t>
      </w:r>
      <w:proofErr w:type="spellStart"/>
      <w:r>
        <w:rPr>
          <w:rFonts w:eastAsia="Times New Roman" w:cs="Times New Roman"/>
          <w:szCs w:val="24"/>
        </w:rPr>
        <w:t>Κουρουμπλή</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ιτία</w:t>
      </w:r>
      <w:r>
        <w:rPr>
          <w:rFonts w:eastAsia="Times New Roman" w:cs="Times New Roman"/>
          <w:szCs w:val="24"/>
        </w:rPr>
        <w:t>,</w:t>
      </w:r>
      <w:r>
        <w:rPr>
          <w:rFonts w:eastAsia="Times New Roman" w:cs="Times New Roman"/>
          <w:szCs w:val="24"/>
        </w:rPr>
        <w:t xml:space="preserve"> ανειλημμένες υποχρεώσεις. </w:t>
      </w:r>
    </w:p>
    <w:p w14:paraId="10E53E56"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τέταρτη</w:t>
      </w:r>
      <w:r>
        <w:rPr>
          <w:rFonts w:eastAsia="Times New Roman" w:cs="Times New Roman"/>
          <w:szCs w:val="24"/>
        </w:rPr>
        <w:t xml:space="preserve"> με αριθμό 1540/23-4-2018 επίκαιρη ερώτηση </w:t>
      </w:r>
      <w:r>
        <w:rPr>
          <w:rFonts w:eastAsia="Times New Roman" w:cs="Times New Roman"/>
          <w:szCs w:val="24"/>
        </w:rPr>
        <w:t xml:space="preserve">πρώτου κύκλου </w:t>
      </w:r>
      <w:r>
        <w:rPr>
          <w:rFonts w:eastAsia="Times New Roman" w:cs="Times New Roman"/>
          <w:szCs w:val="24"/>
        </w:rPr>
        <w:t>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Pr>
          <w:rFonts w:eastAsia="Times New Roman" w:cs="Times New Roman"/>
          <w:bCs/>
          <w:szCs w:val="24"/>
        </w:rPr>
        <w:t>Ιωάννη Λαγ</w:t>
      </w:r>
      <w:r>
        <w:rPr>
          <w:rFonts w:eastAsia="Times New Roman" w:cs="Times New Roman"/>
          <w:bCs/>
          <w:szCs w:val="24"/>
        </w:rPr>
        <w:t>ού</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Ναυτιλίας και</w:t>
      </w:r>
      <w:r>
        <w:rPr>
          <w:rFonts w:eastAsia="Times New Roman" w:cs="Times New Roman"/>
          <w:b/>
          <w:szCs w:val="24"/>
        </w:rPr>
        <w:t xml:space="preserve"> </w:t>
      </w:r>
      <w:r>
        <w:rPr>
          <w:rFonts w:eastAsia="Times New Roman" w:cs="Times New Roman"/>
          <w:bCs/>
          <w:szCs w:val="24"/>
        </w:rPr>
        <w:t>Νησιωτικής Πολιτικής,</w:t>
      </w:r>
      <w:r>
        <w:rPr>
          <w:rFonts w:eastAsia="Times New Roman" w:cs="Times New Roman"/>
          <w:szCs w:val="24"/>
        </w:rPr>
        <w:t xml:space="preserve"> με θέμα: «Τούρκοι διενεργούν λαθρεμπόριο καπνού εντός των ελληνικών χωρικών υδάτων», δεν θα συζητηθεί λόγω κωλύματος του Υπουργού Ναυτιλίας και Νησιωτικής Πολιτικής, κ. Παναγιώτη </w:t>
      </w:r>
      <w:proofErr w:type="spellStart"/>
      <w:r>
        <w:rPr>
          <w:rFonts w:eastAsia="Times New Roman" w:cs="Times New Roman"/>
          <w:szCs w:val="24"/>
        </w:rPr>
        <w:t>Κουρουμπλή</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ιτία</w:t>
      </w:r>
      <w:r>
        <w:rPr>
          <w:rFonts w:eastAsia="Times New Roman" w:cs="Times New Roman"/>
          <w:szCs w:val="24"/>
        </w:rPr>
        <w:t>,</w:t>
      </w:r>
      <w:r>
        <w:rPr>
          <w:rFonts w:eastAsia="Times New Roman" w:cs="Times New Roman"/>
          <w:szCs w:val="24"/>
        </w:rPr>
        <w:t xml:space="preserve"> αν</w:t>
      </w:r>
      <w:r>
        <w:rPr>
          <w:rFonts w:eastAsia="Times New Roman" w:cs="Times New Roman"/>
          <w:szCs w:val="24"/>
        </w:rPr>
        <w:t>ειλημμένες υποχρεώσεις.</w:t>
      </w:r>
    </w:p>
    <w:p w14:paraId="10E53E57"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πέμπτη</w:t>
      </w:r>
      <w:r>
        <w:rPr>
          <w:rFonts w:eastAsia="Times New Roman" w:cs="Times New Roman"/>
          <w:szCs w:val="24"/>
        </w:rPr>
        <w:t xml:space="preserve"> με αριθμό 1522/18-4-2018 επίκαιρη ερώτηση </w:t>
      </w:r>
      <w:r>
        <w:rPr>
          <w:rFonts w:eastAsia="Times New Roman" w:cs="Times New Roman"/>
          <w:szCs w:val="24"/>
        </w:rPr>
        <w:t>πρώτου κύκλου</w:t>
      </w:r>
      <w:r>
        <w:rPr>
          <w:rFonts w:eastAsia="Times New Roman" w:cs="Times New Roman"/>
          <w:szCs w:val="24"/>
        </w:rPr>
        <w:t xml:space="preserve">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w:t>
      </w:r>
      <w:r>
        <w:rPr>
          <w:rFonts w:eastAsia="Times New Roman" w:cs="Times New Roman"/>
          <w:b/>
          <w:bCs/>
          <w:szCs w:val="24"/>
        </w:rPr>
        <w:t xml:space="preserve"> </w:t>
      </w:r>
      <w:r>
        <w:rPr>
          <w:rFonts w:eastAsia="Times New Roman" w:cs="Times New Roman"/>
          <w:bCs/>
          <w:szCs w:val="24"/>
        </w:rPr>
        <w:t xml:space="preserve">Δημητρίου Καμμένου </w:t>
      </w:r>
      <w:r>
        <w:rPr>
          <w:rFonts w:eastAsia="Times New Roman" w:cs="Times New Roman"/>
          <w:szCs w:val="24"/>
        </w:rPr>
        <w:t>προς τον Υπουργό</w:t>
      </w:r>
      <w:r>
        <w:rPr>
          <w:rFonts w:eastAsia="Times New Roman" w:cs="Times New Roman"/>
          <w:b/>
          <w:szCs w:val="24"/>
        </w:rPr>
        <w:t xml:space="preserve"> </w:t>
      </w:r>
      <w:r>
        <w:rPr>
          <w:rFonts w:eastAsia="Times New Roman" w:cs="Times New Roman"/>
          <w:bCs/>
          <w:szCs w:val="24"/>
        </w:rPr>
        <w:t>Ναυτιλίας και Νησιωτικής Πολιτικής,</w:t>
      </w:r>
      <w:r>
        <w:rPr>
          <w:rFonts w:eastAsia="Times New Roman" w:cs="Times New Roman"/>
          <w:szCs w:val="24"/>
        </w:rPr>
        <w:t xml:space="preserve"> με θέμα: «Κα</w:t>
      </w:r>
      <w:r>
        <w:rPr>
          <w:rFonts w:eastAsia="Times New Roman" w:cs="Times New Roman"/>
          <w:szCs w:val="24"/>
        </w:rPr>
        <w:t xml:space="preserve">τασκευές εντός αλλά και εκτός περιοχών δικαιοδοσίας των φορέων διοίκησης και εκμετάλλευσης </w:t>
      </w:r>
      <w:r>
        <w:rPr>
          <w:rFonts w:eastAsia="Times New Roman" w:cs="Times New Roman"/>
          <w:szCs w:val="24"/>
        </w:rPr>
        <w:t>λ</w:t>
      </w:r>
      <w:r>
        <w:rPr>
          <w:rFonts w:eastAsia="Times New Roman" w:cs="Times New Roman"/>
          <w:szCs w:val="24"/>
        </w:rPr>
        <w:t xml:space="preserve">ιμένων», δεν θα συζητηθεί λόγω κωλύματος του Υπουργού Ναυτιλίας και Νησιωτικής Πολιτικής, κ. Παναγιώτη </w:t>
      </w:r>
      <w:proofErr w:type="spellStart"/>
      <w:r>
        <w:rPr>
          <w:rFonts w:eastAsia="Times New Roman" w:cs="Times New Roman"/>
          <w:szCs w:val="24"/>
        </w:rPr>
        <w:t>Κουρουμπλή</w:t>
      </w:r>
      <w:proofErr w:type="spellEnd"/>
      <w:r>
        <w:rPr>
          <w:rFonts w:eastAsia="Times New Roman" w:cs="Times New Roman"/>
          <w:szCs w:val="24"/>
        </w:rPr>
        <w:t>. Α</w:t>
      </w:r>
      <w:r>
        <w:rPr>
          <w:rFonts w:eastAsia="Times New Roman" w:cs="Times New Roman"/>
          <w:szCs w:val="24"/>
        </w:rPr>
        <w:t>ιτία</w:t>
      </w:r>
      <w:r>
        <w:rPr>
          <w:rFonts w:eastAsia="Times New Roman" w:cs="Times New Roman"/>
          <w:szCs w:val="24"/>
        </w:rPr>
        <w:t>,</w:t>
      </w:r>
      <w:r>
        <w:rPr>
          <w:rFonts w:eastAsia="Times New Roman" w:cs="Times New Roman"/>
          <w:szCs w:val="24"/>
        </w:rPr>
        <w:t xml:space="preserve"> ανειλημμένες υποχρεώσεις.</w:t>
      </w:r>
    </w:p>
    <w:p w14:paraId="10E53E58"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Προχωράμε στη </w:t>
      </w:r>
      <w:r>
        <w:rPr>
          <w:rFonts w:eastAsia="Times New Roman"/>
          <w:szCs w:val="24"/>
        </w:rPr>
        <w:t>δε</w:t>
      </w:r>
      <w:r>
        <w:rPr>
          <w:rFonts w:eastAsia="Times New Roman"/>
          <w:szCs w:val="24"/>
        </w:rPr>
        <w:t>ύτερη</w:t>
      </w:r>
      <w:r>
        <w:rPr>
          <w:rFonts w:eastAsia="Times New Roman"/>
          <w:szCs w:val="24"/>
        </w:rPr>
        <w:t xml:space="preserve"> με αριθμό 1792/4-12-2017 ερώτηση του </w:t>
      </w:r>
      <w:r>
        <w:rPr>
          <w:rFonts w:eastAsia="Times New Roman"/>
          <w:szCs w:val="24"/>
        </w:rPr>
        <w:t>κύκλου των αναφορών και ερωτήσεων</w:t>
      </w:r>
      <w:r>
        <w:rPr>
          <w:rFonts w:eastAsia="Times New Roman"/>
          <w:szCs w:val="24"/>
        </w:rPr>
        <w:t xml:space="preserve"> του Βουλευτή Β΄ Αθηνών της Δημοκρατικής Συμπαράταξης ΠΑΣΟΚ – ΔΗΜΑΡ κ. </w:t>
      </w:r>
      <w:r>
        <w:rPr>
          <w:rFonts w:eastAsia="Times New Roman"/>
          <w:bCs/>
          <w:szCs w:val="24"/>
        </w:rPr>
        <w:t xml:space="preserve">Ανδρέα Λοβέρδου </w:t>
      </w:r>
      <w:r>
        <w:rPr>
          <w:rFonts w:eastAsia="Times New Roman"/>
          <w:szCs w:val="24"/>
        </w:rPr>
        <w:t xml:space="preserve">προς τον Υπουργό </w:t>
      </w:r>
      <w:r>
        <w:rPr>
          <w:rFonts w:eastAsia="Times New Roman"/>
          <w:bCs/>
          <w:szCs w:val="24"/>
        </w:rPr>
        <w:t xml:space="preserve">Οικονομίας και Ανάπτυξης, </w:t>
      </w:r>
      <w:r>
        <w:rPr>
          <w:rFonts w:eastAsia="Times New Roman"/>
          <w:szCs w:val="24"/>
        </w:rPr>
        <w:t xml:space="preserve">με θέμα: «Πορεία Προγράμματος Διασυνοριακής Συνεργασίας </w:t>
      </w:r>
      <w:r w:rsidRPr="00D44819">
        <w:rPr>
          <w:rFonts w:eastAsia="Times New Roman"/>
          <w:szCs w:val="24"/>
        </w:rPr>
        <w:t>“</w:t>
      </w:r>
      <w:r>
        <w:rPr>
          <w:rFonts w:eastAsia="Times New Roman"/>
          <w:szCs w:val="24"/>
        </w:rPr>
        <w:t>INTERREG</w:t>
      </w:r>
      <w:r w:rsidRPr="00D44819">
        <w:rPr>
          <w:rFonts w:eastAsia="Times New Roman"/>
          <w:szCs w:val="24"/>
        </w:rPr>
        <w:t>”</w:t>
      </w:r>
      <w:r>
        <w:rPr>
          <w:rFonts w:eastAsia="Times New Roman"/>
          <w:szCs w:val="24"/>
        </w:rPr>
        <w:t xml:space="preserve"> Ελλάδας – Ιταλίας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 ως προς τον Δήμο Παξών».</w:t>
      </w:r>
    </w:p>
    <w:p w14:paraId="10E53E59"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Παρακαλώ, κύριε Λοβέρδο,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10E53E5A"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 πολύ, κύριε Πρόεδρε.</w:t>
      </w:r>
    </w:p>
    <w:p w14:paraId="10E53E5B"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Υπουργέ, όταν</w:t>
      </w:r>
      <w:r>
        <w:rPr>
          <w:rFonts w:eastAsia="Times New Roman"/>
          <w:szCs w:val="24"/>
        </w:rPr>
        <w:t xml:space="preserve"> κοιτάει κανείς τους εθνικούς λογαριασμούς των δισεκατομμυρίων, μπορεί να του φαίνονται λίγα και μικρά κάποια προγράμματα που</w:t>
      </w:r>
      <w:r w:rsidRPr="00542721">
        <w:rPr>
          <w:rFonts w:eastAsia="Times New Roman"/>
          <w:szCs w:val="24"/>
        </w:rPr>
        <w:t>,</w:t>
      </w:r>
      <w:r>
        <w:rPr>
          <w:rFonts w:eastAsia="Times New Roman"/>
          <w:szCs w:val="24"/>
        </w:rPr>
        <w:t xml:space="preserve"> για μικρές περιοχές</w:t>
      </w:r>
      <w:r w:rsidRPr="00542721">
        <w:rPr>
          <w:rFonts w:eastAsia="Times New Roman"/>
          <w:szCs w:val="24"/>
        </w:rPr>
        <w:t>,</w:t>
      </w:r>
      <w:r>
        <w:rPr>
          <w:rFonts w:eastAsia="Times New Roman"/>
          <w:szCs w:val="24"/>
        </w:rPr>
        <w:t xml:space="preserve"> έχουν 100.000, 200.000 ευρώ και να του φαίνεται ότι επειδή είναι πολύ μικρό το ποσό, είναι και το θέμα μικρό</w:t>
      </w:r>
      <w:r>
        <w:rPr>
          <w:rFonts w:eastAsia="Times New Roman"/>
          <w:szCs w:val="24"/>
        </w:rPr>
        <w:t>.</w:t>
      </w:r>
    </w:p>
    <w:p w14:paraId="10E53E5C"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Δεν είναι έτσι, όμως, γιατί όπως όλοι ξέρουμε καλά, για μια μικρή περιοχή, έναν μικρό δήμο, ένα μικρό νησάκι και 100.000 και 150.000 ευρώ μπορεί να είναι πάρα πολύ αναγκαία χρήματα</w:t>
      </w:r>
      <w:r w:rsidRPr="00542721">
        <w:rPr>
          <w:rFonts w:eastAsia="Times New Roman"/>
          <w:szCs w:val="24"/>
        </w:rPr>
        <w:t>,</w:t>
      </w:r>
      <w:r>
        <w:rPr>
          <w:rFonts w:eastAsia="Times New Roman"/>
          <w:szCs w:val="24"/>
        </w:rPr>
        <w:t xml:space="preserve"> που να βελτιώσουν συνθήκες ζωής.</w:t>
      </w:r>
    </w:p>
    <w:p w14:paraId="10E53E5D"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color w:val="000000" w:themeColor="text1"/>
          <w:szCs w:val="24"/>
        </w:rPr>
      </w:pPr>
      <w:r>
        <w:rPr>
          <w:rFonts w:eastAsia="Times New Roman"/>
          <w:szCs w:val="24"/>
        </w:rPr>
        <w:t>Οι Παξοί, λοιπόν, ο δήμος, η τοπική κοι</w:t>
      </w:r>
      <w:r>
        <w:rPr>
          <w:rFonts w:eastAsia="Times New Roman"/>
          <w:szCs w:val="24"/>
        </w:rPr>
        <w:t>νωνία, είναι ένα εξαιρετικό νησί -για όσους και όσες το ξέρουν- και για θέματα που σχετίζονται με τον τουρισμό τους, με την πολιτιστική κληρονομιά, τα θέματα της οικονομίας, τα θέματα των κατοίκων που μένουν εκεί κι επιμένουν και τον χειμώνα, τα προγράμματ</w:t>
      </w:r>
      <w:r>
        <w:rPr>
          <w:rFonts w:eastAsia="Times New Roman"/>
          <w:szCs w:val="24"/>
        </w:rPr>
        <w:t>α αυτά τα διασυνοριακά Ελλάδας – Ιταλίας 2014</w:t>
      </w:r>
      <w:r w:rsidRPr="00542721">
        <w:rPr>
          <w:rFonts w:eastAsia="Times New Roman"/>
          <w:szCs w:val="24"/>
        </w:rPr>
        <w:t xml:space="preserve"> </w:t>
      </w:r>
      <w:r>
        <w:rPr>
          <w:rFonts w:eastAsia="Times New Roman"/>
          <w:szCs w:val="24"/>
        </w:rPr>
        <w:t>-</w:t>
      </w:r>
      <w:r w:rsidRPr="00542721">
        <w:rPr>
          <w:rFonts w:eastAsia="Times New Roman"/>
          <w:szCs w:val="24"/>
        </w:rPr>
        <w:t xml:space="preserve"> </w:t>
      </w:r>
      <w:r>
        <w:rPr>
          <w:rFonts w:eastAsia="Times New Roman"/>
          <w:szCs w:val="24"/>
        </w:rPr>
        <w:t xml:space="preserve">2020, δηλαδή ΣΥΡΙΖΑ -όλη η περίοδός σας είναι- είναι πάρα πολύ ωφέλιμα, χαρακτηριστικά και μπορούν </w:t>
      </w:r>
      <w:r w:rsidRPr="005E3F2A">
        <w:rPr>
          <w:rFonts w:eastAsia="Times New Roman"/>
          <w:color w:val="000000" w:themeColor="text1"/>
          <w:szCs w:val="24"/>
        </w:rPr>
        <w:t xml:space="preserve">καταστούν και σημαντικά, θα έλεγε κανείς. </w:t>
      </w:r>
    </w:p>
    <w:p w14:paraId="10E53E5E"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5E3F2A">
        <w:rPr>
          <w:rFonts w:eastAsia="Times New Roman"/>
          <w:color w:val="000000" w:themeColor="text1"/>
          <w:szCs w:val="24"/>
        </w:rPr>
        <w:t>Έχουμε κάνει ως Δημοκρατική Συμπαράταξη από τον Μάρτιο μια συνολικ</w:t>
      </w:r>
      <w:r w:rsidRPr="005E3F2A">
        <w:rPr>
          <w:rFonts w:eastAsia="Times New Roman"/>
          <w:color w:val="000000" w:themeColor="text1"/>
          <w:szCs w:val="24"/>
        </w:rPr>
        <w:t>ή παρέμβαση στα θέματα του ΕΣΠΑ και σκοπός μας δεν είναι να σας επιτιθέμεθα και να κάνουμε ντόρο αλλά</w:t>
      </w:r>
      <w:r w:rsidRPr="005E3F2A">
        <w:rPr>
          <w:rFonts w:eastAsia="Times New Roman"/>
          <w:color w:val="000000" w:themeColor="text1"/>
          <w:szCs w:val="24"/>
        </w:rPr>
        <w:t>,</w:t>
      </w:r>
      <w:r w:rsidRPr="005E3F2A">
        <w:rPr>
          <w:rFonts w:eastAsia="Times New Roman"/>
          <w:color w:val="000000" w:themeColor="text1"/>
          <w:szCs w:val="24"/>
        </w:rPr>
        <w:t xml:space="preserve"> όπου μπορούμε</w:t>
      </w:r>
      <w:r w:rsidRPr="005E3F2A">
        <w:rPr>
          <w:rFonts w:eastAsia="Times New Roman"/>
          <w:color w:val="000000" w:themeColor="text1"/>
          <w:szCs w:val="24"/>
        </w:rPr>
        <w:t>,</w:t>
      </w:r>
      <w:r w:rsidRPr="005E3F2A">
        <w:rPr>
          <w:rFonts w:eastAsia="Times New Roman"/>
          <w:color w:val="000000" w:themeColor="text1"/>
          <w:szCs w:val="24"/>
        </w:rPr>
        <w:t xml:space="preserve"> να βοηθάμε. Έτσι πρέπει να γίνεται μέσω του κοινοβουλευτικού ελέγχου ή των κοινοβουλευτικών </w:t>
      </w:r>
      <w:r>
        <w:rPr>
          <w:rFonts w:eastAsia="Times New Roman"/>
          <w:szCs w:val="24"/>
        </w:rPr>
        <w:t>παρεμβάσεων. Καταθέτω, λοιπόν, μια δουλειά</w:t>
      </w:r>
      <w:r>
        <w:rPr>
          <w:rFonts w:eastAsia="Times New Roman"/>
          <w:szCs w:val="24"/>
        </w:rPr>
        <w:t>,</w:t>
      </w:r>
      <w:r>
        <w:rPr>
          <w:rFonts w:eastAsia="Times New Roman"/>
          <w:szCs w:val="24"/>
        </w:rPr>
        <w:t xml:space="preserve"> η </w:t>
      </w:r>
      <w:r>
        <w:rPr>
          <w:rFonts w:eastAsia="Times New Roman"/>
          <w:szCs w:val="24"/>
        </w:rPr>
        <w:t>οποία είναι αρκετά επιμελημένη.</w:t>
      </w:r>
    </w:p>
    <w:p w14:paraId="10E53E5F" w14:textId="77777777" w:rsidR="00645EF7" w:rsidRDefault="000442F0">
      <w:pPr>
        <w:spacing w:line="600" w:lineRule="auto"/>
        <w:ind w:firstLine="720"/>
        <w:jc w:val="both"/>
        <w:rPr>
          <w:rFonts w:eastAsia="Times New Roman" w:cs="Times New Roman"/>
          <w:szCs w:val="24"/>
        </w:rPr>
      </w:pPr>
      <w:r>
        <w:rPr>
          <w:rFonts w:eastAsia="Times New Roman"/>
          <w:szCs w:val="24"/>
        </w:rPr>
        <w:lastRenderedPageBreak/>
        <w:t xml:space="preserve">(Στο σημείο αυτό ο Βουλευτής κ. Ανδρέας Λοβέρδος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w:t>
      </w:r>
      <w:r>
        <w:rPr>
          <w:rFonts w:eastAsia="Times New Roman" w:cs="Times New Roman"/>
          <w:szCs w:val="24"/>
        </w:rPr>
        <w:t>ς)</w:t>
      </w:r>
    </w:p>
    <w:p w14:paraId="10E53E60"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Δεύτερον, έχουμε για το 2014-2020 </w:t>
      </w:r>
      <w:r>
        <w:rPr>
          <w:rFonts w:eastAsia="Times New Roman"/>
          <w:szCs w:val="24"/>
        </w:rPr>
        <w:t>«</w:t>
      </w:r>
      <w:r>
        <w:rPr>
          <w:rFonts w:eastAsia="Times New Roman"/>
          <w:szCs w:val="24"/>
        </w:rPr>
        <w:t>INTERREG</w:t>
      </w:r>
      <w:r>
        <w:rPr>
          <w:rFonts w:eastAsia="Times New Roman"/>
          <w:szCs w:val="24"/>
        </w:rPr>
        <w:t>»</w:t>
      </w:r>
      <w:r>
        <w:rPr>
          <w:rFonts w:eastAsia="Times New Roman"/>
          <w:szCs w:val="24"/>
        </w:rPr>
        <w:t xml:space="preserve">, έναν απολογισμό που δεν </w:t>
      </w:r>
      <w:proofErr w:type="spellStart"/>
      <w:r>
        <w:rPr>
          <w:rFonts w:eastAsia="Times New Roman"/>
          <w:szCs w:val="24"/>
        </w:rPr>
        <w:t>περιποιεί</w:t>
      </w:r>
      <w:proofErr w:type="spellEnd"/>
      <w:r>
        <w:rPr>
          <w:rFonts w:eastAsia="Times New Roman"/>
          <w:szCs w:val="24"/>
        </w:rPr>
        <w:t xml:space="preserve"> τιμή σε κανέναν –αν είμαι καλά ενημερωμένος. Και σας καταθέτω αυτά που έχω με πάρα πολύ συγκεκριμένο τρόπο. Έχουμε 123 εκατομμύρια ευρώ προγράμματα, επτά προτάσεις για Παξούς, </w:t>
      </w:r>
      <w:r>
        <w:rPr>
          <w:rFonts w:eastAsia="Times New Roman"/>
          <w:szCs w:val="24"/>
        </w:rPr>
        <w:t xml:space="preserve">κρίσιμα έργα περιβαλλοντικά, ύδρευσης, πολιτιστικού τουρισμού και ως προς αυτά, </w:t>
      </w:r>
      <w:r>
        <w:rPr>
          <w:rFonts w:eastAsia="Times New Roman"/>
          <w:szCs w:val="24"/>
        </w:rPr>
        <w:t xml:space="preserve">σε ποσοστό </w:t>
      </w:r>
      <w:r>
        <w:rPr>
          <w:rFonts w:eastAsia="Times New Roman"/>
          <w:szCs w:val="24"/>
        </w:rPr>
        <w:t xml:space="preserve">50% </w:t>
      </w:r>
      <w:r>
        <w:rPr>
          <w:rFonts w:eastAsia="Times New Roman"/>
          <w:szCs w:val="24"/>
        </w:rPr>
        <w:t xml:space="preserve">οι </w:t>
      </w:r>
      <w:r>
        <w:rPr>
          <w:rFonts w:eastAsia="Times New Roman"/>
          <w:szCs w:val="24"/>
        </w:rPr>
        <w:t>προτάσε</w:t>
      </w:r>
      <w:r>
        <w:rPr>
          <w:rFonts w:eastAsia="Times New Roman"/>
          <w:szCs w:val="24"/>
        </w:rPr>
        <w:t>ις</w:t>
      </w:r>
      <w:r>
        <w:rPr>
          <w:rFonts w:eastAsia="Times New Roman"/>
          <w:szCs w:val="24"/>
        </w:rPr>
        <w:t xml:space="preserve"> είναι αξιολογημέν</w:t>
      </w:r>
      <w:r>
        <w:rPr>
          <w:rFonts w:eastAsia="Times New Roman"/>
          <w:szCs w:val="24"/>
        </w:rPr>
        <w:t>ες</w:t>
      </w:r>
      <w:r>
        <w:rPr>
          <w:rFonts w:eastAsia="Times New Roman"/>
          <w:szCs w:val="24"/>
        </w:rPr>
        <w:t xml:space="preserve"> και τα χρήματα που έχουν μπει στην αγορά, που έχουν πέσει δηλαδή στον </w:t>
      </w:r>
      <w:r>
        <w:rPr>
          <w:rFonts w:eastAsia="Times New Roman"/>
          <w:szCs w:val="24"/>
        </w:rPr>
        <w:t>δ</w:t>
      </w:r>
      <w:r>
        <w:rPr>
          <w:rFonts w:eastAsia="Times New Roman"/>
          <w:szCs w:val="24"/>
        </w:rPr>
        <w:t>ήμο, είναι μηδέν!</w:t>
      </w:r>
    </w:p>
    <w:p w14:paraId="10E53E61"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Κοιτάει κανείς, κύριε Υπουργέ, την απορ</w:t>
      </w:r>
      <w:r>
        <w:rPr>
          <w:rFonts w:eastAsia="Times New Roman"/>
          <w:szCs w:val="24"/>
        </w:rPr>
        <w:t xml:space="preserve">ροφητικότητα γενικά στα διασυνοριακά προγράμματα, τα </w:t>
      </w:r>
      <w:r>
        <w:rPr>
          <w:rFonts w:eastAsia="Times New Roman"/>
          <w:szCs w:val="24"/>
        </w:rPr>
        <w:t>«INTERREG»</w:t>
      </w:r>
      <w:r>
        <w:rPr>
          <w:rFonts w:eastAsia="Times New Roman"/>
          <w:szCs w:val="24"/>
        </w:rPr>
        <w:t xml:space="preserve">, κοιτάμε με Κύπρο, κοιτάμε με </w:t>
      </w:r>
      <w:r>
        <w:rPr>
          <w:rFonts w:eastAsia="Times New Roman"/>
          <w:szCs w:val="24"/>
          <w:lang w:val="en-US"/>
        </w:rPr>
        <w:t>FYROM</w:t>
      </w:r>
      <w:r>
        <w:rPr>
          <w:rFonts w:eastAsia="Times New Roman"/>
          <w:szCs w:val="24"/>
        </w:rPr>
        <w:t>, κοιτάμε με Βουλγαρία, κοιτάμε με Αλβανία, και είναι ίδιες οι στατιστικές. Ούτε μέχρι το 50% οι προτάσεις, μηδέν ευρώ η κατάθεση χρημάτων.</w:t>
      </w:r>
    </w:p>
    <w:p w14:paraId="10E53E62"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Σας τα καταθέτω κ</w:t>
      </w:r>
      <w:r>
        <w:rPr>
          <w:rFonts w:eastAsia="Times New Roman"/>
          <w:szCs w:val="24"/>
        </w:rPr>
        <w:t xml:space="preserve">αι αυτά, τα οποία έχει επιμεληθεί ο συνεργάτης μου </w:t>
      </w:r>
      <w:proofErr w:type="spellStart"/>
      <w:r>
        <w:rPr>
          <w:rFonts w:eastAsia="Times New Roman"/>
          <w:szCs w:val="24"/>
        </w:rPr>
        <w:t>Μπάμπης</w:t>
      </w:r>
      <w:proofErr w:type="spellEnd"/>
      <w:r>
        <w:rPr>
          <w:rFonts w:eastAsia="Times New Roman"/>
          <w:szCs w:val="24"/>
        </w:rPr>
        <w:t xml:space="preserve"> </w:t>
      </w:r>
      <w:proofErr w:type="spellStart"/>
      <w:r>
        <w:rPr>
          <w:rFonts w:eastAsia="Times New Roman"/>
          <w:szCs w:val="24"/>
        </w:rPr>
        <w:t>Βαρδίκος</w:t>
      </w:r>
      <w:proofErr w:type="spellEnd"/>
      <w:r>
        <w:rPr>
          <w:rFonts w:eastAsia="Times New Roman"/>
          <w:szCs w:val="24"/>
        </w:rPr>
        <w:t xml:space="preserve">. Νομίζω ότι είμαστε αξιόπιστοι στα στοιχεία που δίνουμε. </w:t>
      </w:r>
    </w:p>
    <w:p w14:paraId="10E53E63" w14:textId="77777777" w:rsidR="00645EF7" w:rsidRDefault="000442F0">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Ανδρέας Λοβέρδος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w:t>
      </w:r>
      <w:r>
        <w:rPr>
          <w:rFonts w:eastAsia="Times New Roman"/>
          <w:szCs w:val="24"/>
        </w:rPr>
        <w:t>ίο του Τμήματος Γραμματείας της Διεύθυνσης Στενογραφίας και Πρακτικών της Βουλή</w:t>
      </w:r>
      <w:r>
        <w:rPr>
          <w:rFonts w:eastAsia="Times New Roman" w:cs="Times New Roman"/>
          <w:szCs w:val="24"/>
        </w:rPr>
        <w:t>ς)</w:t>
      </w:r>
    </w:p>
    <w:p w14:paraId="10E53E64"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Δεν θέλω να σας κάνω το </w:t>
      </w:r>
      <w:r>
        <w:rPr>
          <w:rFonts w:eastAsia="Times New Roman"/>
          <w:szCs w:val="24"/>
        </w:rPr>
        <w:t>άλφα</w:t>
      </w:r>
      <w:r>
        <w:rPr>
          <w:rFonts w:eastAsia="Times New Roman"/>
          <w:szCs w:val="24"/>
        </w:rPr>
        <w:t xml:space="preserve"> ή το </w:t>
      </w:r>
      <w:r>
        <w:rPr>
          <w:rFonts w:eastAsia="Times New Roman"/>
          <w:szCs w:val="24"/>
        </w:rPr>
        <w:t>βήτα</w:t>
      </w:r>
      <w:r>
        <w:rPr>
          <w:rFonts w:eastAsia="Times New Roman"/>
          <w:szCs w:val="24"/>
        </w:rPr>
        <w:t xml:space="preserve"> κριτικό σχόλιο ή να σας μεμφθώ. Θέλω απλώς να σας ρωτήσω, επειδή και από το νησί θα μας ακούνε, να μας πείτε εάν υπάρχει η δυνατότητα κ</w:t>
      </w:r>
      <w:r>
        <w:rPr>
          <w:rFonts w:eastAsia="Times New Roman"/>
          <w:szCs w:val="24"/>
        </w:rPr>
        <w:t xml:space="preserve">άτι περισσότερο να γίνει και αν μπορεί η κεντρική διοίκηση δι’ </w:t>
      </w:r>
      <w:r>
        <w:rPr>
          <w:rFonts w:eastAsia="Times New Roman"/>
          <w:szCs w:val="24"/>
        </w:rPr>
        <w:t>υ</w:t>
      </w:r>
      <w:r>
        <w:rPr>
          <w:rFonts w:eastAsia="Times New Roman"/>
          <w:szCs w:val="24"/>
        </w:rPr>
        <w:t xml:space="preserve">μών να παράσχει κάποια βοήθεια στους ανθρώπους, αν έχουν κάποια προβλήματα σε ό,τι αφορά την κατάρτιση των προγραμμάτων. </w:t>
      </w:r>
    </w:p>
    <w:p w14:paraId="10E53E65"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w:t>
      </w:r>
    </w:p>
    <w:p w14:paraId="10E53E66"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κ. Λ</w:t>
      </w:r>
      <w:r>
        <w:rPr>
          <w:rFonts w:eastAsia="Times New Roman"/>
          <w:szCs w:val="24"/>
        </w:rPr>
        <w:t>οβέρδο.</w:t>
      </w:r>
    </w:p>
    <w:p w14:paraId="10E53E67"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Παρακαλώ, 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10E53E68"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ΑΛΕΞΑΝΔΡΟΣ ΧΑΡΙΤΣΗΣ (Αναπληρωτής Υπουργός Οικονομίας και Ανάπτυξης):</w:t>
      </w:r>
      <w:r>
        <w:rPr>
          <w:rFonts w:eastAsia="Times New Roman"/>
          <w:szCs w:val="24"/>
        </w:rPr>
        <w:t xml:space="preserve"> Κύριε Λοβέρδο, ευχαριστώ για την ερώτηση. Κατ’ αρχάς να πω ότι δεν είναι και πολύ συνηθισμένο να γίνονται ερωτήσει</w:t>
      </w:r>
      <w:r>
        <w:rPr>
          <w:rFonts w:eastAsia="Times New Roman"/>
          <w:szCs w:val="24"/>
        </w:rPr>
        <w:t xml:space="preserve">ς για «μικρές περιοχές» και «μικρά έργα». Νομίζω ότι είναι, όμως, πάρα πολύ χρήσιμο και πολύ σημαντικό να κάνουμε αυτή τη συζήτηση. </w:t>
      </w:r>
    </w:p>
    <w:p w14:paraId="10E53E69" w14:textId="77777777" w:rsidR="00645EF7" w:rsidRDefault="000442F0">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Επιτρέψτε μου να κάνω ένα γενικότερο σχόλιο και μετά θα έρθω στο ειδικό θέμα. Το γενικότερο σχόλιο έχει να κάνει με το</w:t>
      </w:r>
      <w:r>
        <w:rPr>
          <w:rFonts w:eastAsia="Times New Roman"/>
          <w:szCs w:val="24"/>
        </w:rPr>
        <w:t xml:space="preserve"> «INT</w:t>
      </w:r>
      <w:r>
        <w:rPr>
          <w:rFonts w:eastAsia="Times New Roman"/>
          <w:szCs w:val="24"/>
        </w:rPr>
        <w:t xml:space="preserve">ERREG» </w:t>
      </w:r>
      <w:r>
        <w:rPr>
          <w:rFonts w:eastAsia="Times New Roman"/>
          <w:szCs w:val="24"/>
        </w:rPr>
        <w:t>και με το γεγονός ότι όλα τα διασυνοριακά προγράμματα εντάσσονται στα ευρωπαϊκά συγχρηματοδοτούμενα προγράμματα. Η δουλειά η οποία γίνεται νομίζουμε ότι είναι πάρα πολύ συστηματική για την αξιοποίηση όλων των κονδυλίων που έχουμε στη διάθεσή μας. Εί</w:t>
      </w:r>
      <w:r>
        <w:rPr>
          <w:rFonts w:eastAsia="Times New Roman"/>
          <w:szCs w:val="24"/>
        </w:rPr>
        <w:t xml:space="preserve">ναι μια δουλειά η οποία αναγνωρίζεται και από τους εταίρους μας στην Ευρώπη. Μόλις χθες, ο Πρόεδρος </w:t>
      </w:r>
      <w:proofErr w:type="spellStart"/>
      <w:r>
        <w:rPr>
          <w:rFonts w:eastAsia="Times New Roman"/>
          <w:szCs w:val="24"/>
        </w:rPr>
        <w:t>Γιούνκερ</w:t>
      </w:r>
      <w:proofErr w:type="spellEnd"/>
      <w:r>
        <w:rPr>
          <w:rFonts w:eastAsia="Times New Roman"/>
          <w:szCs w:val="24"/>
        </w:rPr>
        <w:t xml:space="preserve"> στην επίσκεψή του στην Αθήνα αναφέρθηκε στην πρωτιά της χώρας μας στην απορρόφηση των σχετικών κονδυλίων –συνολικά μιλώ για τα ευρωπαϊκά </w:t>
      </w:r>
      <w:r>
        <w:rPr>
          <w:rFonts w:eastAsia="Times New Roman"/>
          <w:szCs w:val="24"/>
        </w:rPr>
        <w:lastRenderedPageBreak/>
        <w:t>συγχρηματο</w:t>
      </w:r>
      <w:r>
        <w:rPr>
          <w:rFonts w:eastAsia="Times New Roman"/>
          <w:szCs w:val="24"/>
        </w:rPr>
        <w:t>δοτούμενα προγράμματα- και νομίζω ότι είναι μια πολύ σημαντική ψήφος εμπιστοσύνης στις προοπτικές της ελληνικής οικονομίας.</w:t>
      </w:r>
    </w:p>
    <w:p w14:paraId="10E53E6A"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Έρχομαι, όμως, στο συγκεκριμένο. Θα συμφωνήσω μαζί σας ότι βεβαίως –και το βλέπουμε αυτό σε όλη τη χώρα, η περίπτωση των Παξών είναι</w:t>
      </w:r>
      <w:r>
        <w:rPr>
          <w:rFonts w:eastAsia="Times New Roman" w:cs="Times New Roman"/>
          <w:szCs w:val="24"/>
        </w:rPr>
        <w:t xml:space="preserve"> πολύ χαρακτηριστικό παράδειγμα- έργα τα οποία για μια μεγάλη περιοχή, μια περιφέρεια, μπορεί να θεωρούνται μικρά και επουσιώδη για έναν μικρό τόπο και ειδικά για ένα νησί με όλες τις ιδιαιτερότητες που η </w:t>
      </w:r>
      <w:proofErr w:type="spellStart"/>
      <w:r>
        <w:rPr>
          <w:rFonts w:eastAsia="Times New Roman" w:cs="Times New Roman"/>
          <w:szCs w:val="24"/>
        </w:rPr>
        <w:t>νησιωτικότητα</w:t>
      </w:r>
      <w:proofErr w:type="spellEnd"/>
      <w:r>
        <w:rPr>
          <w:rFonts w:eastAsia="Times New Roman" w:cs="Times New Roman"/>
          <w:szCs w:val="24"/>
        </w:rPr>
        <w:t xml:space="preserve"> συνεπάγεται, είναι πάρα πολύ σημαντικ</w:t>
      </w:r>
      <w:r>
        <w:rPr>
          <w:rFonts w:eastAsia="Times New Roman" w:cs="Times New Roman"/>
          <w:szCs w:val="24"/>
        </w:rPr>
        <w:t xml:space="preserve">ά. </w:t>
      </w:r>
    </w:p>
    <w:p w14:paraId="10E53E6B"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έχει γίνει </w:t>
      </w:r>
      <w:r>
        <w:rPr>
          <w:rFonts w:eastAsia="Times New Roman" w:cs="Times New Roman"/>
          <w:szCs w:val="24"/>
        </w:rPr>
        <w:t>-</w:t>
      </w:r>
      <w:r>
        <w:rPr>
          <w:rFonts w:eastAsia="Times New Roman" w:cs="Times New Roman"/>
          <w:szCs w:val="24"/>
        </w:rPr>
        <w:t>νομίζω</w:t>
      </w:r>
      <w:r>
        <w:rPr>
          <w:rFonts w:eastAsia="Times New Roman" w:cs="Times New Roman"/>
          <w:szCs w:val="24"/>
        </w:rPr>
        <w:t>-</w:t>
      </w:r>
      <w:r>
        <w:rPr>
          <w:rFonts w:eastAsia="Times New Roman" w:cs="Times New Roman"/>
          <w:szCs w:val="24"/>
        </w:rPr>
        <w:t xml:space="preserve"> μία πολύ συστηματική προσπάθεια από τη δική μας πλευρά, </w:t>
      </w:r>
      <w:r>
        <w:rPr>
          <w:rFonts w:eastAsia="Times New Roman" w:cs="Times New Roman"/>
          <w:szCs w:val="24"/>
        </w:rPr>
        <w:t xml:space="preserve">δηλαδή </w:t>
      </w:r>
      <w:r>
        <w:rPr>
          <w:rFonts w:eastAsia="Times New Roman" w:cs="Times New Roman"/>
          <w:szCs w:val="24"/>
        </w:rPr>
        <w:t xml:space="preserve">του Υπουργείου, σε συνεργασία πάντα με τους τοπικούς φορείς, γιατί χωρίς αυτούς δεν μπορεί να γίνει κάτι, για να μπορέσουμε να υλοποιήσουμε σημαντικά </w:t>
      </w:r>
      <w:r>
        <w:rPr>
          <w:rFonts w:eastAsia="Times New Roman" w:cs="Times New Roman"/>
          <w:szCs w:val="24"/>
        </w:rPr>
        <w:t>έργα και στη συγκεκριμένη περιοχή τον Δήμο Παξών.</w:t>
      </w:r>
    </w:p>
    <w:p w14:paraId="10E53E6C"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Για τα συγκεκριμένα έργα</w:t>
      </w:r>
      <w:r>
        <w:rPr>
          <w:rFonts w:eastAsia="Times New Roman" w:cs="Times New Roman"/>
          <w:szCs w:val="24"/>
        </w:rPr>
        <w:t>,</w:t>
      </w:r>
      <w:r>
        <w:rPr>
          <w:rFonts w:eastAsia="Times New Roman" w:cs="Times New Roman"/>
          <w:szCs w:val="24"/>
        </w:rPr>
        <w:t xml:space="preserve"> για τα οποία ρωτάτε στην ερώτησή σας, να ενημερώσω ότι η αξιολόγηση των προτάσεων </w:t>
      </w:r>
      <w:r>
        <w:rPr>
          <w:rFonts w:eastAsia="Times New Roman" w:cs="Times New Roman"/>
          <w:szCs w:val="24"/>
        </w:rPr>
        <w:t xml:space="preserve">του διασυνοριακού προγράμματος </w:t>
      </w:r>
      <w:r>
        <w:rPr>
          <w:rFonts w:eastAsia="Times New Roman" w:cs="Times New Roman"/>
          <w:szCs w:val="24"/>
        </w:rPr>
        <w:t>έχει ολοκληρωθεί. Σε αυτή</w:t>
      </w:r>
      <w:r>
        <w:rPr>
          <w:rFonts w:eastAsia="Times New Roman" w:cs="Times New Roman"/>
          <w:szCs w:val="24"/>
        </w:rPr>
        <w:t xml:space="preserve"> την αξιολόγηση, όπως γνωρίζετε, συμμετέχουν υπηρεσιακοί παράγοντες</w:t>
      </w:r>
      <w:r>
        <w:rPr>
          <w:rFonts w:eastAsia="Times New Roman" w:cs="Times New Roman"/>
          <w:szCs w:val="24"/>
        </w:rPr>
        <w:t>,</w:t>
      </w:r>
      <w:r>
        <w:rPr>
          <w:rFonts w:eastAsia="Times New Roman" w:cs="Times New Roman"/>
          <w:szCs w:val="24"/>
        </w:rPr>
        <w:t xml:space="preserve"> τόσο από την Ελλάδα όσο και από την Ιταλία, μιας και μιλάμε για ένα διασυνοριακό πρόγραμμα συνεργασίας των δύο χωρών. Όσον αφορά τα τρία συγκεκριμένα έργα, δυστυχώς, τα δύο πρώτα, </w:t>
      </w:r>
      <w:r>
        <w:rPr>
          <w:rFonts w:eastAsia="Times New Roman" w:cs="Times New Roman"/>
          <w:szCs w:val="24"/>
        </w:rPr>
        <w:t>«</w:t>
      </w:r>
      <w:r>
        <w:rPr>
          <w:rFonts w:eastAsia="Times New Roman" w:cs="Times New Roman"/>
          <w:szCs w:val="24"/>
          <w:lang w:val="en-US"/>
        </w:rPr>
        <w:t>POSEID</w:t>
      </w:r>
      <w:r>
        <w:rPr>
          <w:rFonts w:eastAsia="Times New Roman" w:cs="Times New Roman"/>
          <w:szCs w:val="24"/>
          <w:lang w:val="en-US"/>
        </w:rPr>
        <w:t>ON</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lang w:val="en-US"/>
        </w:rPr>
        <w:t>GAIA</w:t>
      </w:r>
      <w:r>
        <w:rPr>
          <w:rFonts w:eastAsia="Times New Roman" w:cs="Times New Roman"/>
          <w:szCs w:val="24"/>
        </w:rPr>
        <w:t>»</w:t>
      </w:r>
      <w:r>
        <w:rPr>
          <w:rFonts w:eastAsia="Times New Roman" w:cs="Times New Roman"/>
          <w:szCs w:val="24"/>
        </w:rPr>
        <w:t>, απορρίφθηκαν από τη διμερή αυτή επιτροπή για τυπικούς λόγους, γιατί δεν πληρούσαν τα κριτήρια της πρόσκλησης, ενώ η τρίτη πρόταση απορρίφθηκε λόγω χαμηλής βαθμολογίας. Πέρασε, δηλαδή, τη διαδικασία του τυπικού ελέγχου, αλλά απορρίφθηκε επει</w:t>
      </w:r>
      <w:r>
        <w:rPr>
          <w:rFonts w:eastAsia="Times New Roman" w:cs="Times New Roman"/>
          <w:szCs w:val="24"/>
        </w:rPr>
        <w:t>δή υπήρχαν άλλες προτάσεις</w:t>
      </w:r>
      <w:r>
        <w:rPr>
          <w:rFonts w:eastAsia="Times New Roman" w:cs="Times New Roman"/>
          <w:szCs w:val="24"/>
        </w:rPr>
        <w:t>,</w:t>
      </w:r>
      <w:r>
        <w:rPr>
          <w:rFonts w:eastAsia="Times New Roman" w:cs="Times New Roman"/>
          <w:szCs w:val="24"/>
        </w:rPr>
        <w:t xml:space="preserve"> οι οποίες συγκέντρωναν μεγαλύτερη βαθμολογία.</w:t>
      </w:r>
    </w:p>
    <w:p w14:paraId="10E53E6D"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από το ίδιο </w:t>
      </w:r>
      <w:r>
        <w:rPr>
          <w:rFonts w:eastAsia="Times New Roman" w:cs="Times New Roman"/>
          <w:szCs w:val="24"/>
        </w:rPr>
        <w:t>διασυνοριακό πρόγραμμα «</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 εγκρίθηκαν δύο πολύ σημαντικά έργα για τους Παξούς. Το πρώτο αφορά τη μελέτη και κατασκευή της διαμόρφωσης του λιμανιού,</w:t>
      </w:r>
      <w:r>
        <w:rPr>
          <w:rFonts w:eastAsia="Times New Roman" w:cs="Times New Roman"/>
          <w:szCs w:val="24"/>
        </w:rPr>
        <w:t xml:space="preserve"> του </w:t>
      </w:r>
      <w:proofErr w:type="spellStart"/>
      <w:r>
        <w:rPr>
          <w:rFonts w:eastAsia="Times New Roman" w:cs="Times New Roman"/>
          <w:szCs w:val="24"/>
        </w:rPr>
        <w:t>Γάιου</w:t>
      </w:r>
      <w:proofErr w:type="spellEnd"/>
      <w:r>
        <w:rPr>
          <w:rFonts w:eastAsia="Times New Roman" w:cs="Times New Roman"/>
          <w:szCs w:val="24"/>
        </w:rPr>
        <w:t xml:space="preserve">, για να υποδεχτεί μικρές κρουαζιέρες με προϋπολογισμό 900.000 ευρώ και το δεύτερο αφορά την κατασκευή </w:t>
      </w:r>
      <w:proofErr w:type="spellStart"/>
      <w:r>
        <w:rPr>
          <w:rFonts w:eastAsia="Times New Roman" w:cs="Times New Roman"/>
          <w:szCs w:val="24"/>
        </w:rPr>
        <w:t>υδατοδρομίου</w:t>
      </w:r>
      <w:proofErr w:type="spellEnd"/>
      <w:r>
        <w:rPr>
          <w:rFonts w:eastAsia="Times New Roman" w:cs="Times New Roman"/>
          <w:szCs w:val="24"/>
        </w:rPr>
        <w:t xml:space="preserve"> </w:t>
      </w:r>
      <w:r>
        <w:rPr>
          <w:rFonts w:eastAsia="Times New Roman" w:cs="Times New Roman"/>
          <w:szCs w:val="24"/>
        </w:rPr>
        <w:lastRenderedPageBreak/>
        <w:t>στην Κέρκυρα, σε τρία νησιά βορειοδυτικά της Κέρκυρας και στους Παξούς, με συνολικό προϋπολογισμό 1,1 εκατομμύριο ευρώ.</w:t>
      </w:r>
    </w:p>
    <w:p w14:paraId="10E53E6E"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Βεβαίως η </w:t>
      </w:r>
      <w:r>
        <w:rPr>
          <w:rFonts w:eastAsia="Times New Roman" w:cs="Times New Roman"/>
          <w:szCs w:val="24"/>
        </w:rPr>
        <w:t xml:space="preserve">στήριξη στους Παξούς δεν περιορίζεται </w:t>
      </w:r>
      <w:r>
        <w:rPr>
          <w:rFonts w:eastAsia="Times New Roman" w:cs="Times New Roman"/>
          <w:szCs w:val="24"/>
        </w:rPr>
        <w:t>στα διασυνοριακά προγράμμ</w:t>
      </w:r>
      <w:r>
        <w:rPr>
          <w:rFonts w:eastAsia="Times New Roman" w:cs="Times New Roman"/>
          <w:szCs w:val="24"/>
        </w:rPr>
        <w:t xml:space="preserve">ατα του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 Αυτή την περίοδο υλοποιείται και ολοκληρώνεται ένα πολύ σημαντικό έργο με χρηματοδότηση από το ΕΣΠΑ -θα έλεγα ότι είναι το πιο σημαντικό έργο για την περιοχή, όπως και για κ</w:t>
      </w:r>
      <w:r>
        <w:rPr>
          <w:rFonts w:eastAsia="Times New Roman" w:cs="Times New Roman"/>
          <w:szCs w:val="24"/>
        </w:rPr>
        <w:t xml:space="preserve">άθε τοπική κοινωνία- η κατασκευή δικτύου ύδρευσης, με προϋπολογισμό που ξεπερνά τα 9 εκατομμύρια ευρώ, ενώ υλοποιείται και από το Περιφερειακό Επιχειρησιακό Πρόγραμμα των Ιονίων Νήσων, στο πλαίσιο του νέου ΕΣΠΑ, η αποκατάσταση </w:t>
      </w:r>
      <w:r>
        <w:rPr>
          <w:rFonts w:eastAsia="Times New Roman" w:cs="Times New Roman"/>
          <w:szCs w:val="24"/>
        </w:rPr>
        <w:t>των παλαιοχριστιανικών βασιλι</w:t>
      </w:r>
      <w:r>
        <w:rPr>
          <w:rFonts w:eastAsia="Times New Roman" w:cs="Times New Roman"/>
          <w:szCs w:val="24"/>
        </w:rPr>
        <w:t>κών</w:t>
      </w:r>
      <w:r>
        <w:rPr>
          <w:rFonts w:eastAsia="Times New Roman" w:cs="Times New Roman"/>
          <w:szCs w:val="24"/>
        </w:rPr>
        <w:t>-</w:t>
      </w:r>
      <w:r>
        <w:rPr>
          <w:rFonts w:eastAsia="Times New Roman" w:cs="Times New Roman"/>
          <w:szCs w:val="24"/>
        </w:rPr>
        <w:t xml:space="preserve">ναών </w:t>
      </w:r>
      <w:r>
        <w:rPr>
          <w:rFonts w:eastAsia="Times New Roman" w:cs="Times New Roman"/>
          <w:szCs w:val="24"/>
        </w:rPr>
        <w:t>στους Παξούς, με προϋπολογισμό 300.000 ευρώ.</w:t>
      </w:r>
    </w:p>
    <w:p w14:paraId="10E53E6F"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Υλοποιούνται, λοιπόν, πολύ σημαντικές παρεμβάσεις με συγχρηματοδότηση εθνική και ευρωπαϊκή και στους Παξούς, οι οποίες νομίζουμε ότι είναι πολύ κρίσιμες...</w:t>
      </w:r>
    </w:p>
    <w:p w14:paraId="10E53E70"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σχέση δεν είναι 85%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15%;</w:t>
      </w:r>
    </w:p>
    <w:p w14:paraId="10E53E71"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lastRenderedPageBreak/>
        <w:t>ΑΛΕΞΑΝΔΡΟΣ ΧΑΡΙΤΣΗΣ (Αναπληρωτής Υπουργός Οικονομίας και Ανάπτυξης):</w:t>
      </w:r>
      <w:r>
        <w:rPr>
          <w:rFonts w:eastAsia="Times New Roman" w:cs="Times New Roman"/>
          <w:szCs w:val="24"/>
        </w:rPr>
        <w:t xml:space="preserve"> Ποικίλ</w:t>
      </w:r>
      <w:r>
        <w:rPr>
          <w:rFonts w:eastAsia="Times New Roman" w:cs="Times New Roman"/>
          <w:szCs w:val="24"/>
        </w:rPr>
        <w:t>λ</w:t>
      </w:r>
      <w:r>
        <w:rPr>
          <w:rFonts w:eastAsia="Times New Roman" w:cs="Times New Roman"/>
          <w:szCs w:val="24"/>
        </w:rPr>
        <w:t>ει. Το 85%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15% είναι ο γενικός κανόνας, αλλά από πρόγραμμα σε πρόγραμμα υπάρχει μια διαφορετική αναλογία.</w:t>
      </w:r>
    </w:p>
    <w:p w14:paraId="10E53E7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Εγώ, όμως, και με αφορμή την ερώτησή σας, θέλω να απευθύνω -θα επικοινω</w:t>
      </w:r>
      <w:r>
        <w:rPr>
          <w:rFonts w:eastAsia="Times New Roman" w:cs="Times New Roman"/>
          <w:szCs w:val="24"/>
        </w:rPr>
        <w:t xml:space="preserve">νήσουμε και μαζί τους- και στους τοπικούς φορείς, στην περιφέρεια και στον </w:t>
      </w:r>
      <w:r>
        <w:rPr>
          <w:rFonts w:eastAsia="Times New Roman" w:cs="Times New Roman"/>
          <w:szCs w:val="24"/>
        </w:rPr>
        <w:t>δ</w:t>
      </w:r>
      <w:r>
        <w:rPr>
          <w:rFonts w:eastAsia="Times New Roman" w:cs="Times New Roman"/>
          <w:szCs w:val="24"/>
        </w:rPr>
        <w:t>ήμο, μια έκκληση: Να δούμε και για τα προγράμματα τα οποία απορρίφθηκαν, είτε για τυπικούς είτε για ουσιαστικούς λόγους, τη δυνατότητα να τα εντάξουμε σε άλλα προγράμματα, έτσι ώστ</w:t>
      </w:r>
      <w:r>
        <w:rPr>
          <w:rFonts w:eastAsia="Times New Roman" w:cs="Times New Roman"/>
          <w:szCs w:val="24"/>
        </w:rPr>
        <w:t>ε και αυτές οι παρεμβάσεις, οι οποίες αντιλαμβάνομαι ότι για τον Δήμο Παξών είναι σημαντικές, να μπορέσουν το επόμενο διάστημα να υλοποιηθούν.</w:t>
      </w:r>
    </w:p>
    <w:p w14:paraId="10E53E73"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Και το λέω αυτό γιατί στόχος μας το τελευταίο διάστημα, αντιλαμβανόμενοι ακριβώς ότι οι ανάγκες οι οποίες υπάρχου</w:t>
      </w:r>
      <w:r>
        <w:rPr>
          <w:rFonts w:eastAsia="Times New Roman" w:cs="Times New Roman"/>
          <w:szCs w:val="24"/>
        </w:rPr>
        <w:t>ν, ειδικά σε τοπικό επίπεδο για υλοποίηση τέτοιων έργων σε όλη την Ελλάδα –είμαι βέβαιος ότι το γνωρίζετε κι εσείς- είναι πάρα πολύ μεγάλες. Είναι έργα τα οποία τα έχουν ανάγκη οι τοπικές κοινωνίες, κυρίως έργα τοπικών υποδομών, τα οποία δεν είχαν υλοποιηθ</w:t>
      </w:r>
      <w:r>
        <w:rPr>
          <w:rFonts w:eastAsia="Times New Roman" w:cs="Times New Roman"/>
          <w:szCs w:val="24"/>
        </w:rPr>
        <w:t>εί όλα τα προηγούμενα χρόνια.</w:t>
      </w:r>
    </w:p>
    <w:p w14:paraId="10E53E7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Προχωρήσαμε, λοιπόν, στη δημιουργία νέων χρηματοδοτικών εργαλείων για να καλύψουμε εκείνα τα έργα τα οποία δεν μπορούν να χρηματοδοτηθούν από τα τακτικά χρηματοδοτούμενα προγράμματα του ΕΣΠΑ, είτε αυτά αφορούν τα ευρωπαϊκά προγράμματα είτε αφορούν </w:t>
      </w:r>
      <w:r>
        <w:rPr>
          <w:rFonts w:eastAsia="Times New Roman" w:cs="Times New Roman"/>
          <w:szCs w:val="24"/>
        </w:rPr>
        <w:t xml:space="preserve">τα </w:t>
      </w:r>
      <w:r>
        <w:rPr>
          <w:rFonts w:eastAsia="Times New Roman" w:cs="Times New Roman"/>
          <w:szCs w:val="24"/>
        </w:rPr>
        <w:t>διασυνοριακά προγράμ</w:t>
      </w:r>
      <w:r>
        <w:rPr>
          <w:rFonts w:eastAsia="Times New Roman" w:cs="Times New Roman"/>
          <w:szCs w:val="24"/>
        </w:rPr>
        <w:t xml:space="preserve">ματα, όπως το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 το οποίο συζητάμε σήμερα.</w:t>
      </w:r>
    </w:p>
    <w:p w14:paraId="10E53E75"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έχουμε δημιουργήσει το νέο </w:t>
      </w:r>
      <w:r>
        <w:rPr>
          <w:rFonts w:eastAsia="Times New Roman" w:cs="Times New Roman"/>
          <w:szCs w:val="24"/>
        </w:rPr>
        <w:t xml:space="preserve">ταμείο υποδομών, </w:t>
      </w:r>
      <w:r>
        <w:rPr>
          <w:rFonts w:eastAsia="Times New Roman" w:cs="Times New Roman"/>
          <w:szCs w:val="24"/>
        </w:rPr>
        <w:t xml:space="preserve">με ενεργοποίηση δημόσιων και ιδιωτικών πόρων ύψους 1 δισεκατομμυρίου ευρώ, αλλά και ένα νέο πρόγραμμα,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«ΦΙΛ</w:t>
      </w:r>
      <w:r>
        <w:rPr>
          <w:rFonts w:eastAsia="Times New Roman" w:cs="Times New Roman"/>
          <w:szCs w:val="24"/>
        </w:rPr>
        <w:t>ΟΔΗΜΟΣ»</w:t>
      </w:r>
      <w:r>
        <w:rPr>
          <w:rFonts w:eastAsia="Times New Roman" w:cs="Times New Roman"/>
          <w:szCs w:val="24"/>
        </w:rPr>
        <w:t>, το οποίο απευθύνεται αποκλειστικά στους δήμους. Μέσω της Ευρωπαϊκής Τράπεζας Επενδύσεων οι δήμοι μπορούν να λάβουν δανειοδότηση από την Ευρωπαϊκή Τράπεζα Επενδύσεων και η εξόφληση του δανείου βαραίνει το Πρόγραμμα Δημοσίων Επενδύσεων, το κράτος δη</w:t>
      </w:r>
      <w:r>
        <w:rPr>
          <w:rFonts w:eastAsia="Times New Roman" w:cs="Times New Roman"/>
          <w:szCs w:val="24"/>
        </w:rPr>
        <w:t>λαδή και όχι τον δήμο. Ο δήμος δεν πληρώνει κάτι, ακριβώς</w:t>
      </w:r>
      <w:r>
        <w:rPr>
          <w:rFonts w:eastAsia="Times New Roman" w:cs="Times New Roman"/>
          <w:szCs w:val="24"/>
        </w:rPr>
        <w:t>,</w:t>
      </w:r>
      <w:r>
        <w:rPr>
          <w:rFonts w:eastAsia="Times New Roman" w:cs="Times New Roman"/>
          <w:szCs w:val="24"/>
        </w:rPr>
        <w:t xml:space="preserve"> για την υλοποίηση έργων τοπικών υποδομών.</w:t>
      </w:r>
    </w:p>
    <w:p w14:paraId="10E53E76"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Υπάρχουν, λοιπόν, τα εργαλεία. Να δούμε μαζί και με τον Δήμο Παξών πώς μπορούμε να τα αξιοποιήσουμε για να υλοποιήσουμε εκείνες τις παρεμβάσεις οι οποίες δ</w:t>
      </w:r>
      <w:r>
        <w:rPr>
          <w:rFonts w:eastAsia="Times New Roman" w:cs="Times New Roman"/>
          <w:szCs w:val="24"/>
        </w:rPr>
        <w:t xml:space="preserve">εν μπόρεσαν να ενταχθούν </w:t>
      </w:r>
      <w:r>
        <w:rPr>
          <w:rFonts w:eastAsia="Times New Roman" w:cs="Times New Roman"/>
          <w:szCs w:val="24"/>
        </w:rPr>
        <w:t>στα διασυνοριακά προγράμμα</w:t>
      </w:r>
      <w:r>
        <w:rPr>
          <w:rFonts w:eastAsia="Times New Roman" w:cs="Times New Roman"/>
          <w:szCs w:val="24"/>
        </w:rPr>
        <w:t xml:space="preserve">τα του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w:t>
      </w:r>
    </w:p>
    <w:p w14:paraId="10E53E77"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Ευχαριστώ.</w:t>
      </w:r>
    </w:p>
    <w:p w14:paraId="10E53E78"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(Δημήτριος Καμμένος): </w:t>
      </w:r>
      <w:r>
        <w:rPr>
          <w:rFonts w:eastAsia="Times New Roman" w:cs="Times New Roman"/>
          <w:szCs w:val="24"/>
        </w:rPr>
        <w:t>Ευχαριστούμε πολύ.</w:t>
      </w:r>
    </w:p>
    <w:p w14:paraId="10E53E79"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 για τη δευτερολογία σας.</w:t>
      </w:r>
    </w:p>
    <w:p w14:paraId="10E53E7A"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w:t>
      </w:r>
    </w:p>
    <w:p w14:paraId="10E53E7B"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Κοιτάξτε, με βάση τα όσα λέτε, που δεν </w:t>
      </w:r>
      <w:r>
        <w:rPr>
          <w:rFonts w:eastAsia="Times New Roman" w:cs="Times New Roman"/>
          <w:szCs w:val="24"/>
        </w:rPr>
        <w:t>έχω λόγο εξαρχής να τα αμφισβητώ, σας λέω ότι μας παρακολουθούν οι άνθρωποι εκεί και εσάς και εμένα. Τα καλοδέχομαι, αλλά είναι υπό την κρίση των ενδιαφερομένων που ακούν και ξέρουν εάν αυτά που λέτε ακουμπάνε στην πραγματικότητα ή όχι. Εύχομαι να ακουμπάν</w:t>
      </w:r>
      <w:r>
        <w:rPr>
          <w:rFonts w:eastAsia="Times New Roman" w:cs="Times New Roman"/>
          <w:szCs w:val="24"/>
        </w:rPr>
        <w:t>ε. Δεν έχω λόγο αυτή τη στιγμή να σας τα αμφισβητώ.</w:t>
      </w:r>
    </w:p>
    <w:p w14:paraId="10E53E7C"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Τώρα, θα ήθελα να κάνω τρεις συγκεκριμένες ερωτήσεις επ’ αυτών. </w:t>
      </w:r>
    </w:p>
    <w:p w14:paraId="10E53E7D"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τους Παξούς: Αντιλαμβάνομαι τι είναι αυτό το </w:t>
      </w:r>
      <w:r>
        <w:rPr>
          <w:rFonts w:eastAsia="Times New Roman" w:cs="Times New Roman"/>
          <w:szCs w:val="24"/>
        </w:rPr>
        <w:t>πρόγρ</w:t>
      </w:r>
      <w:r>
        <w:rPr>
          <w:rFonts w:eastAsia="Times New Roman" w:cs="Times New Roman"/>
          <w:szCs w:val="24"/>
        </w:rPr>
        <w:t xml:space="preserve">αμμα που είπατε για τον </w:t>
      </w:r>
      <w:proofErr w:type="spellStart"/>
      <w:r>
        <w:rPr>
          <w:rFonts w:eastAsia="Times New Roman" w:cs="Times New Roman"/>
          <w:szCs w:val="24"/>
        </w:rPr>
        <w:t>Γάιο</w:t>
      </w:r>
      <w:proofErr w:type="spellEnd"/>
      <w:r>
        <w:rPr>
          <w:rFonts w:eastAsia="Times New Roman" w:cs="Times New Roman"/>
          <w:szCs w:val="24"/>
        </w:rPr>
        <w:t>. Ακούγεται πάρα πολύ σημαντικό. Σας ρωτώ -την ερώτηση μο</w:t>
      </w:r>
      <w:r>
        <w:rPr>
          <w:rFonts w:eastAsia="Times New Roman" w:cs="Times New Roman"/>
          <w:szCs w:val="24"/>
        </w:rPr>
        <w:t>υ την έχω κάνει γραπτή από τον Σεπτέμβριο του 2017 και επειδή δεν απαντήθηκε, μετατράπηκε σε επίκαιρη- το εξής: Έχετε εικόνα χρονοδιαγράμματος με βάση τα δεδομένα της ελληνικής διοίκησης και τις συνήθεις καθυστερήσεις; Μπορείτε, δηλαδή, στους ανθρώπους που</w:t>
      </w:r>
      <w:r>
        <w:rPr>
          <w:rFonts w:eastAsia="Times New Roman" w:cs="Times New Roman"/>
          <w:szCs w:val="24"/>
        </w:rPr>
        <w:t xml:space="preserve"> μας ακούν να πείτε ότι αυτά μπορούν να αρχίσουν να εφαρμόζονται, δηλαδή να ρέει το χρήμα τότε, για να έχουμε μια εικόνα;</w:t>
      </w:r>
    </w:p>
    <w:p w14:paraId="10E53E7E"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Δεύτερον, φεύγω από τους Παξούς και πάω γενικότερα στο </w:t>
      </w:r>
      <w:r>
        <w:rPr>
          <w:rFonts w:eastAsia="Times New Roman" w:cs="Times New Roman"/>
          <w:szCs w:val="24"/>
        </w:rPr>
        <w:t>«</w:t>
      </w:r>
      <w:r>
        <w:rPr>
          <w:rFonts w:eastAsia="Times New Roman" w:cs="Times New Roman"/>
          <w:bCs/>
          <w:szCs w:val="24"/>
        </w:rPr>
        <w:t>INTERREG»</w:t>
      </w:r>
      <w:r>
        <w:rPr>
          <w:rFonts w:eastAsia="Times New Roman" w:cs="Times New Roman"/>
          <w:bCs/>
          <w:szCs w:val="24"/>
        </w:rPr>
        <w:t>. Ε</w:t>
      </w:r>
      <w:r>
        <w:rPr>
          <w:rFonts w:eastAsia="Times New Roman" w:cs="Times New Roman"/>
          <w:szCs w:val="24"/>
        </w:rPr>
        <w:t xml:space="preserve">ίναι σωστό ότι το </w:t>
      </w:r>
      <w:r>
        <w:rPr>
          <w:rFonts w:eastAsia="Times New Roman" w:cs="Times New Roman"/>
          <w:szCs w:val="24"/>
        </w:rPr>
        <w:t xml:space="preserve">συνολικό πρόγραμμα </w:t>
      </w:r>
      <w:r>
        <w:rPr>
          <w:rFonts w:eastAsia="Times New Roman" w:cs="Times New Roman"/>
          <w:szCs w:val="24"/>
        </w:rPr>
        <w:t>είναι 123 εκατομμύρια ευρώ; Α</w:t>
      </w:r>
      <w:r>
        <w:rPr>
          <w:rFonts w:eastAsia="Times New Roman" w:cs="Times New Roman"/>
          <w:szCs w:val="24"/>
        </w:rPr>
        <w:t xml:space="preserve">ν είναι έτσι, με μηδέν καταβολή χρημάτων σήμερα -στο σωτήριο έτος 2018 βρισκόμαστε, το </w:t>
      </w:r>
      <w:r>
        <w:rPr>
          <w:rFonts w:eastAsia="Times New Roman" w:cs="Times New Roman"/>
          <w:szCs w:val="24"/>
        </w:rPr>
        <w:t>π</w:t>
      </w:r>
      <w:r>
        <w:rPr>
          <w:rFonts w:eastAsia="Times New Roman" w:cs="Times New Roman"/>
          <w:szCs w:val="24"/>
        </w:rPr>
        <w:t>ρόγραμμα τελειώνει το 2020- πώς προβλέπετε τη διακύμανση της απορροφητικότητας μέχρι το 2020; Και γενικεύω και το ερώτημά μου πια για τα συνολικά</w:t>
      </w:r>
      <w:r>
        <w:rPr>
          <w:rFonts w:eastAsia="Times New Roman"/>
          <w:color w:val="545454"/>
          <w:szCs w:val="24"/>
        </w:rPr>
        <w:t xml:space="preserve"> </w:t>
      </w:r>
      <w:r>
        <w:rPr>
          <w:rFonts w:eastAsia="Times New Roman"/>
          <w:color w:val="545454"/>
          <w:szCs w:val="24"/>
        </w:rPr>
        <w:t>«</w:t>
      </w:r>
      <w:r>
        <w:rPr>
          <w:rFonts w:eastAsia="Times New Roman" w:cs="Times New Roman"/>
          <w:bCs/>
          <w:szCs w:val="24"/>
        </w:rPr>
        <w:t>INTERREG»</w:t>
      </w:r>
      <w:r>
        <w:rPr>
          <w:rFonts w:eastAsia="Times New Roman" w:cs="Times New Roman"/>
          <w:szCs w:val="24"/>
        </w:rPr>
        <w:t xml:space="preserve"> προγράμματα για τις χώρες που προανέφερα, δηλαδή </w:t>
      </w:r>
      <w:r>
        <w:rPr>
          <w:rFonts w:eastAsia="Times New Roman" w:cs="Times New Roman"/>
          <w:szCs w:val="24"/>
          <w:lang w:val="en-US"/>
        </w:rPr>
        <w:t>FYROM</w:t>
      </w:r>
      <w:r>
        <w:rPr>
          <w:rFonts w:eastAsia="Times New Roman" w:cs="Times New Roman"/>
          <w:szCs w:val="24"/>
        </w:rPr>
        <w:t>, Βουλγαρία, Αλβανία</w:t>
      </w:r>
      <w:r>
        <w:rPr>
          <w:rFonts w:eastAsia="Times New Roman" w:cs="Times New Roman"/>
          <w:szCs w:val="24"/>
        </w:rPr>
        <w:t>,</w:t>
      </w:r>
      <w:r>
        <w:rPr>
          <w:rFonts w:eastAsia="Times New Roman" w:cs="Times New Roman"/>
          <w:szCs w:val="24"/>
        </w:rPr>
        <w:t xml:space="preserve"> Κύπρο.</w:t>
      </w:r>
    </w:p>
    <w:p w14:paraId="10E53E7F"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Τώρα, δεν θα χαλάσω το κλίμα μιας δημιουργικής κοινοβουλευτικής παρέμβασης, αλλά θέλω να σας κάνω μια ερώτηση με ρητορικό περιεχόμενο. Επειδή, όμως, είστε Υπουργός στον τομ</w:t>
      </w:r>
      <w:r>
        <w:rPr>
          <w:rFonts w:eastAsia="Times New Roman" w:cs="Times New Roman"/>
          <w:szCs w:val="24"/>
        </w:rPr>
        <w:t>έα της Ανάπτυξης και επειδή τα όσα έχουν ακουστεί σχετικά με την Υπηρεσία Διαστήματος αφορούν την αναπτυξιακή πορεία της χώρας, θέλω να κάνω, κύριε Πρόεδρε, δύο επισημάνσεις.</w:t>
      </w:r>
    </w:p>
    <w:p w14:paraId="10E53E80"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Πρώτον, είναι π</w:t>
      </w:r>
      <w:r>
        <w:rPr>
          <w:rFonts w:eastAsia="Times New Roman" w:cs="Times New Roman"/>
          <w:szCs w:val="24"/>
        </w:rPr>
        <w:t xml:space="preserve">άρα </w:t>
      </w:r>
      <w:r>
        <w:rPr>
          <w:rFonts w:eastAsia="Times New Roman" w:cs="Times New Roman"/>
          <w:szCs w:val="24"/>
        </w:rPr>
        <w:t>πολύ σοβαρό -και θέλω να σας ρωτήσω πώς το ακούτε- ένας άνθρωπ</w:t>
      </w:r>
      <w:r>
        <w:rPr>
          <w:rFonts w:eastAsia="Times New Roman" w:cs="Times New Roman"/>
          <w:szCs w:val="24"/>
        </w:rPr>
        <w:t>ος παγκόσμιας φήμης να μέμφεται την Ελλάδα, διότι η διοίκησή της και η πολιτική ηγεσία της συγκεκριμένης διοίκησης τον αποβάλ</w:t>
      </w:r>
      <w:r>
        <w:rPr>
          <w:rFonts w:eastAsia="Times New Roman" w:cs="Times New Roman"/>
          <w:szCs w:val="24"/>
        </w:rPr>
        <w:t>λ</w:t>
      </w:r>
      <w:r>
        <w:rPr>
          <w:rFonts w:eastAsia="Times New Roman" w:cs="Times New Roman"/>
          <w:szCs w:val="24"/>
        </w:rPr>
        <w:t>ει για λόγους καθόλου αμελητέους και μάλιστα για λόγους που σχετίζονται και με την φράση του «</w:t>
      </w:r>
      <w:r>
        <w:rPr>
          <w:rFonts w:eastAsia="Times New Roman" w:cs="Times New Roman"/>
          <w:szCs w:val="24"/>
          <w:lang w:val="en-US"/>
        </w:rPr>
        <w:t>follow</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Πώς ακούσατε εσεί</w:t>
      </w:r>
      <w:r>
        <w:rPr>
          <w:rFonts w:eastAsia="Times New Roman" w:cs="Times New Roman"/>
          <w:szCs w:val="24"/>
        </w:rPr>
        <w:t xml:space="preserve">ς αυτή την παραίτηση; </w:t>
      </w:r>
    </w:p>
    <w:p w14:paraId="10E53E81"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Επίσης, πώς ακούσατε αυτή την παραίτηση που αφορά μια </w:t>
      </w:r>
      <w:r>
        <w:rPr>
          <w:rFonts w:eastAsia="Times New Roman" w:cs="Times New Roman"/>
          <w:szCs w:val="24"/>
        </w:rPr>
        <w:t>υ</w:t>
      </w:r>
      <w:r>
        <w:rPr>
          <w:rFonts w:eastAsia="Times New Roman" w:cs="Times New Roman"/>
          <w:szCs w:val="24"/>
        </w:rPr>
        <w:t>πηρεσία, η οποία δημιουργήθηκε από εσάς; Κάθε κυβέρνηση μπορεί να πει ότι παραλαμβάνω ένα πρό</w:t>
      </w:r>
      <w:r>
        <w:rPr>
          <w:rFonts w:eastAsia="Times New Roman" w:cs="Times New Roman"/>
          <w:szCs w:val="24"/>
        </w:rPr>
        <w:lastRenderedPageBreak/>
        <w:t xml:space="preserve">βλημα γραφειοκρατίας που έρχεται από πίσω. Τώρα, όμως, την </w:t>
      </w:r>
      <w:r>
        <w:rPr>
          <w:rFonts w:eastAsia="Times New Roman" w:cs="Times New Roman"/>
          <w:szCs w:val="24"/>
        </w:rPr>
        <w:t>υ</w:t>
      </w:r>
      <w:r>
        <w:rPr>
          <w:rFonts w:eastAsia="Times New Roman" w:cs="Times New Roman"/>
          <w:szCs w:val="24"/>
        </w:rPr>
        <w:t>πηρεσία την ιδρύσατε εσεί</w:t>
      </w:r>
      <w:r>
        <w:rPr>
          <w:rFonts w:eastAsia="Times New Roman" w:cs="Times New Roman"/>
          <w:szCs w:val="24"/>
        </w:rPr>
        <w:t>ς, ξεκίνησε από εσάς και περηφανεύεστε γι</w:t>
      </w:r>
      <w:r>
        <w:rPr>
          <w:rFonts w:eastAsia="Times New Roman" w:cs="Times New Roman"/>
          <w:szCs w:val="24"/>
        </w:rPr>
        <w:t>’</w:t>
      </w:r>
      <w:r>
        <w:rPr>
          <w:rFonts w:eastAsia="Times New Roman" w:cs="Times New Roman"/>
          <w:szCs w:val="24"/>
        </w:rPr>
        <w:t xml:space="preserve"> αυτό. Πώς αυτή η μονάδα που εσείς ιδρύσατε, εσείς στελεχώσατε, είναι δικό σας προϊόν, φέρεται με αυτόν τον τρόπο;</w:t>
      </w:r>
    </w:p>
    <w:p w14:paraId="10E53E8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Και δεύτερον: Για πείτε και σε εμάς πώς το είπε ο νέος ηγήτορας των </w:t>
      </w:r>
      <w:r>
        <w:rPr>
          <w:rFonts w:eastAsia="Times New Roman" w:cs="Times New Roman"/>
          <w:szCs w:val="24"/>
        </w:rPr>
        <w:t>υ</w:t>
      </w:r>
      <w:r>
        <w:rPr>
          <w:rFonts w:eastAsia="Times New Roman" w:cs="Times New Roman"/>
          <w:szCs w:val="24"/>
        </w:rPr>
        <w:t>πηρεσιών του ελληνικού κράτους</w:t>
      </w:r>
      <w:r>
        <w:rPr>
          <w:rFonts w:eastAsia="Times New Roman" w:cs="Times New Roman"/>
          <w:szCs w:val="24"/>
        </w:rPr>
        <w:t xml:space="preserve"> σε σχέση με το Διάστημα αυτό για το «κ...</w:t>
      </w:r>
      <w:r>
        <w:rPr>
          <w:rFonts w:eastAsia="Times New Roman" w:cs="Times New Roman"/>
          <w:szCs w:val="24"/>
        </w:rPr>
        <w:t>...ς</w:t>
      </w:r>
      <w:r>
        <w:rPr>
          <w:rFonts w:eastAsia="Times New Roman" w:cs="Times New Roman"/>
          <w:szCs w:val="24"/>
        </w:rPr>
        <w:t xml:space="preserve"> Ευρωπαίοι</w:t>
      </w:r>
      <w:r>
        <w:rPr>
          <w:rFonts w:eastAsia="Times New Roman" w:cs="Times New Roman"/>
          <w:szCs w:val="24"/>
        </w:rPr>
        <w:t>…</w:t>
      </w:r>
      <w:r>
        <w:rPr>
          <w:rFonts w:eastAsia="Times New Roman" w:cs="Times New Roman"/>
          <w:szCs w:val="24"/>
        </w:rPr>
        <w:t>»; Το ξαναλέτε και σε εμάς, να το ακούσουμε; Το πιστεύετε; Το ακούσατε; Το σχολιάζετε; Είναι δικό σας.</w:t>
      </w:r>
    </w:p>
    <w:p w14:paraId="10E53E83"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Θυμάμαι, κύριε Πρόεδρε -και ολοκληρώνω με αυτό- όταν έγινε εξεταστική επιτροπή για τα μνημόνια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ήρθε ένας άνθρωπος εκεί, ο οποίος ήταν στη Στατιστική Υπηρεσία παλιά, και εμβρόντητος άκουγα ότι πίστευε πως μιλάμε με το υπερπέραν. Αυτός ήταν κατήγορος για τα μνημόνια. Τα περί ψεκασμών είναι γνωστά. Τώρα ακούμε αυτά περί «κ...</w:t>
      </w:r>
      <w:r>
        <w:rPr>
          <w:rFonts w:eastAsia="Times New Roman" w:cs="Times New Roman"/>
          <w:szCs w:val="24"/>
        </w:rPr>
        <w:t>...ς</w:t>
      </w:r>
      <w:r>
        <w:rPr>
          <w:rFonts w:eastAsia="Times New Roman" w:cs="Times New Roman"/>
          <w:szCs w:val="24"/>
        </w:rPr>
        <w:t xml:space="preserve"> Ευρωπαίοι»,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xml:space="preserve">. </w:t>
      </w:r>
    </w:p>
    <w:p w14:paraId="10E53E8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ξαναπείτε τα αυτά και στην Αίθουσα αυτή, κύριε Υπουργέ</w:t>
      </w:r>
      <w:r>
        <w:rPr>
          <w:rFonts w:eastAsia="Times New Roman" w:cs="Times New Roman"/>
          <w:szCs w:val="24"/>
        </w:rPr>
        <w:t>!</w:t>
      </w:r>
    </w:p>
    <w:p w14:paraId="10E53E85"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lastRenderedPageBreak/>
        <w:t>ΠΡΟΕΔΡ</w:t>
      </w:r>
      <w:r>
        <w:rPr>
          <w:rFonts w:eastAsia="Times New Roman" w:cs="Times New Roman"/>
          <w:b/>
          <w:szCs w:val="24"/>
        </w:rPr>
        <w:t>ΕΥΩΝ</w:t>
      </w:r>
      <w:r>
        <w:rPr>
          <w:rFonts w:eastAsia="Times New Roman" w:cs="Times New Roman"/>
          <w:b/>
          <w:szCs w:val="24"/>
        </w:rPr>
        <w:t xml:space="preserve"> (Δημήτριος Καμμένος): </w:t>
      </w:r>
      <w:r>
        <w:rPr>
          <w:rFonts w:eastAsia="Times New Roman" w:cs="Times New Roman"/>
          <w:szCs w:val="24"/>
        </w:rPr>
        <w:t>Ευχαριστούμε πολύ, κύριε Λοβέρδο.</w:t>
      </w:r>
    </w:p>
    <w:p w14:paraId="10E53E86"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Χαρίτση</w:t>
      </w:r>
      <w:proofErr w:type="spellEnd"/>
      <w:r>
        <w:rPr>
          <w:rFonts w:eastAsia="Times New Roman" w:cs="Times New Roman"/>
          <w:szCs w:val="24"/>
        </w:rPr>
        <w:t>, έχετε τον λόγο για τη δευτερολογία σας.</w:t>
      </w:r>
    </w:p>
    <w:p w14:paraId="10E53E87" w14:textId="77777777" w:rsidR="00645EF7" w:rsidRDefault="000442F0">
      <w:pPr>
        <w:spacing w:line="600" w:lineRule="auto"/>
        <w:ind w:firstLine="720"/>
        <w:jc w:val="both"/>
        <w:rPr>
          <w:rFonts w:eastAsia="Times New Roman" w:cs="Times New Roman"/>
          <w:b/>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b/>
          <w:szCs w:val="24"/>
        </w:rPr>
        <w:t xml:space="preserve"> </w:t>
      </w:r>
      <w:r>
        <w:rPr>
          <w:rFonts w:eastAsia="Times New Roman" w:cs="Times New Roman"/>
          <w:szCs w:val="24"/>
        </w:rPr>
        <w:t>τι εννοείτε «ξαναπείτε τα»; Δεν θυμάμαι εγώ να έχω χρησιμοποιήσει τέτοιες εκφράσεις.</w:t>
      </w:r>
    </w:p>
    <w:p w14:paraId="10E53E88" w14:textId="77777777" w:rsidR="00645EF7" w:rsidRDefault="000442F0">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Όχι εσείς.</w:t>
      </w:r>
    </w:p>
    <w:p w14:paraId="10E53E89" w14:textId="77777777" w:rsidR="00645EF7" w:rsidRDefault="000442F0">
      <w:pPr>
        <w:spacing w:line="600" w:lineRule="auto"/>
        <w:ind w:firstLine="720"/>
        <w:jc w:val="both"/>
        <w:rPr>
          <w:rFonts w:eastAsia="Times New Roman" w:cs="Times New Roman"/>
          <w:b/>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Λέτε «ξαναπείτε τα». Έχουν ειπωθεί από εμένα;</w:t>
      </w:r>
    </w:p>
    <w:p w14:paraId="10E53E8A" w14:textId="77777777" w:rsidR="00645EF7" w:rsidRDefault="000442F0">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Πο</w:t>
      </w:r>
      <w:r>
        <w:rPr>
          <w:rFonts w:eastAsia="Times New Roman" w:cs="Times New Roman"/>
          <w:szCs w:val="24"/>
        </w:rPr>
        <w:t>τέ εσείς. Έχουν ειπωθεί από...</w:t>
      </w:r>
    </w:p>
    <w:p w14:paraId="10E53E8B" w14:textId="77777777" w:rsidR="00645EF7" w:rsidRDefault="000442F0">
      <w:pPr>
        <w:spacing w:line="600" w:lineRule="auto"/>
        <w:ind w:firstLine="720"/>
        <w:jc w:val="both"/>
        <w:rPr>
          <w:rFonts w:eastAsia="Times New Roman" w:cs="Times New Roman"/>
          <w:b/>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Να το πείτε, όμως, αυτό...</w:t>
      </w:r>
    </w:p>
    <w:p w14:paraId="10E53E8C" w14:textId="77777777" w:rsidR="00645EF7" w:rsidRDefault="000442F0">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Το είπα. Το διευκρινίζω απόλυτα.</w:t>
      </w:r>
    </w:p>
    <w:p w14:paraId="10E53E8D" w14:textId="77777777" w:rsidR="00645EF7" w:rsidRDefault="000442F0">
      <w:pPr>
        <w:spacing w:line="600" w:lineRule="auto"/>
        <w:ind w:firstLine="720"/>
        <w:jc w:val="both"/>
        <w:rPr>
          <w:rFonts w:eastAsia="Times New Roman" w:cs="Times New Roman"/>
          <w:b/>
          <w:szCs w:val="24"/>
        </w:rPr>
      </w:pPr>
      <w:r>
        <w:rPr>
          <w:rFonts w:eastAsia="Times New Roman" w:cs="Times New Roman"/>
          <w:b/>
          <w:szCs w:val="24"/>
        </w:rPr>
        <w:lastRenderedPageBreak/>
        <w:t xml:space="preserve">ΑΛΕΞΑΝΔΡΟΣ ΧΑΡΙΤΣΗΣ (Αναπληρωτής Υπουργός Οικονομίας και Ανάπτυξης): </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w:t>
      </w:r>
      <w:r>
        <w:rPr>
          <w:rFonts w:eastAsia="Times New Roman" w:cs="Times New Roman"/>
          <w:szCs w:val="24"/>
        </w:rPr>
        <w:t>ξαναπείτε τα» σημαίνει ότι έχουν ειπωθεί από εμένα.</w:t>
      </w:r>
    </w:p>
    <w:p w14:paraId="10E53E8E" w14:textId="77777777" w:rsidR="00645EF7" w:rsidRDefault="000442F0">
      <w:pPr>
        <w:spacing w:line="600" w:lineRule="auto"/>
        <w:ind w:firstLine="720"/>
        <w:jc w:val="both"/>
        <w:rPr>
          <w:rFonts w:eastAsia="Times New Roman" w:cs="Times New Roman"/>
          <w:b/>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(Δημήτριος Καμμένος):</w:t>
      </w:r>
      <w:r>
        <w:rPr>
          <w:rFonts w:eastAsia="Times New Roman" w:cs="Times New Roman"/>
          <w:szCs w:val="24"/>
        </w:rPr>
        <w:t xml:space="preserve"> Ας διευκρινιστεί, για να μην υπάρξει παρεξήγηση.</w:t>
      </w:r>
    </w:p>
    <w:p w14:paraId="10E53E8F" w14:textId="77777777" w:rsidR="00645EF7" w:rsidRDefault="000442F0">
      <w:pPr>
        <w:spacing w:line="600" w:lineRule="auto"/>
        <w:ind w:firstLine="720"/>
        <w:jc w:val="both"/>
        <w:rPr>
          <w:rFonts w:eastAsia="Times New Roman" w:cs="Times New Roman"/>
          <w:b/>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Προφανώς δεν εννοούσατε εμένα.</w:t>
      </w:r>
    </w:p>
    <w:p w14:paraId="10E53E90" w14:textId="77777777" w:rsidR="00645EF7" w:rsidRDefault="000442F0">
      <w:pPr>
        <w:spacing w:line="600" w:lineRule="auto"/>
        <w:ind w:firstLine="720"/>
        <w:jc w:val="both"/>
        <w:rPr>
          <w:rFonts w:eastAsia="Times New Roman" w:cs="Times New Roman"/>
          <w:b/>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(Δημήτριος Καμμένος):</w:t>
      </w:r>
      <w:r>
        <w:rPr>
          <w:rFonts w:eastAsia="Times New Roman" w:cs="Times New Roman"/>
          <w:szCs w:val="24"/>
        </w:rPr>
        <w:t xml:space="preserve"> Κύριε Λοβέρδο, διευκρινίστε, αν θέλετε, σας παρακαλώ.</w:t>
      </w:r>
    </w:p>
    <w:p w14:paraId="10E53E91"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Μη με παρεξηγείτε. Δεν εννοώ εσάς.</w:t>
      </w:r>
    </w:p>
    <w:p w14:paraId="10E53E92" w14:textId="77777777" w:rsidR="00645EF7" w:rsidRDefault="000442F0">
      <w:pPr>
        <w:spacing w:line="600" w:lineRule="auto"/>
        <w:ind w:firstLine="720"/>
        <w:jc w:val="both"/>
        <w:rPr>
          <w:rFonts w:eastAsia="Times New Roman"/>
          <w:b/>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Εντάξει.</w:t>
      </w:r>
    </w:p>
    <w:p w14:paraId="10E53E93"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Ήμουν σαφής. Ο λόγος μου δεν ή</w:t>
      </w:r>
      <w:r>
        <w:rPr>
          <w:rFonts w:eastAsia="Times New Roman" w:cs="Times New Roman"/>
          <w:szCs w:val="24"/>
        </w:rPr>
        <w:t xml:space="preserve">ταν παρεξηγήσιμος. </w:t>
      </w:r>
    </w:p>
    <w:p w14:paraId="10E53E9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Είπα, «για ξαναπείτε στην Αίθουσα αυτή</w:t>
      </w:r>
      <w:r>
        <w:rPr>
          <w:rFonts w:eastAsia="Times New Roman" w:cs="Times New Roman"/>
          <w:szCs w:val="24"/>
        </w:rPr>
        <w:t>,</w:t>
      </w:r>
      <w:r>
        <w:rPr>
          <w:rFonts w:eastAsia="Times New Roman" w:cs="Times New Roman"/>
          <w:szCs w:val="24"/>
        </w:rPr>
        <w:t xml:space="preserve"> αυτό που είπε η επιλογή σας να ηγηθεί της Υπηρεσίας Διαστήματος».</w:t>
      </w:r>
    </w:p>
    <w:p w14:paraId="10E53E95"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Να απαντήσω στα ερωτήματα, τα οποία τέθηκαν. </w:t>
      </w:r>
    </w:p>
    <w:p w14:paraId="10E53E96" w14:textId="77777777" w:rsidR="00645EF7" w:rsidRDefault="000442F0">
      <w:pPr>
        <w:spacing w:line="600" w:lineRule="auto"/>
        <w:ind w:firstLine="720"/>
        <w:jc w:val="both"/>
        <w:rPr>
          <w:rFonts w:eastAsia="Times New Roman"/>
          <w:szCs w:val="24"/>
        </w:rPr>
      </w:pPr>
      <w:r>
        <w:rPr>
          <w:rFonts w:eastAsia="Times New Roman" w:cs="Times New Roman"/>
          <w:szCs w:val="24"/>
        </w:rPr>
        <w:t>Πρώτον, σε σχέσ</w:t>
      </w:r>
      <w:r>
        <w:rPr>
          <w:rFonts w:eastAsia="Times New Roman" w:cs="Times New Roman"/>
          <w:szCs w:val="24"/>
        </w:rPr>
        <w:t>η με το χρονοδιάγραμμα υλοποίησης κάθε πρόταση</w:t>
      </w:r>
      <w:r>
        <w:rPr>
          <w:rFonts w:eastAsia="Times New Roman" w:cs="Times New Roman"/>
          <w:szCs w:val="24"/>
        </w:rPr>
        <w:t>,</w:t>
      </w:r>
      <w:r>
        <w:rPr>
          <w:rFonts w:eastAsia="Times New Roman" w:cs="Times New Roman"/>
          <w:szCs w:val="24"/>
        </w:rPr>
        <w:t xml:space="preserve"> η οποία εντάσσεται στα συγχρηματοδοτούμενα προγράμματα</w:t>
      </w:r>
      <w:r>
        <w:rPr>
          <w:rFonts w:eastAsia="Times New Roman" w:cs="Times New Roman"/>
          <w:szCs w:val="24"/>
        </w:rPr>
        <w:t>,</w:t>
      </w:r>
      <w:r>
        <w:rPr>
          <w:rFonts w:eastAsia="Times New Roman" w:cs="Times New Roman"/>
          <w:szCs w:val="24"/>
        </w:rPr>
        <w:t xml:space="preserve"> συνοδεύεται από συγκεκριμένο χρονοδιάγραμμα υλοποίησης. Οι φορείς είναι ενήμεροι. Θα στείλουμε τα στοιχεία και σε εσάς και στο γραφείο σας για να έχετε </w:t>
      </w:r>
      <w:r>
        <w:rPr>
          <w:rFonts w:eastAsia="Times New Roman" w:cs="Times New Roman"/>
          <w:szCs w:val="24"/>
        </w:rPr>
        <w:t>πλήρη εικόνα της πορείας υλοποίησης αυτών των πολύ σημαντικών παρεμβάσεων, οι οποίες εντάχθηκαν στα διασυνοριακά προγράμματα.</w:t>
      </w:r>
    </w:p>
    <w:p w14:paraId="10E53E97"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μηδέν…</w:t>
      </w:r>
    </w:p>
    <w:p w14:paraId="10E53E98"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Μη με διακόπτετε, όμως. </w:t>
      </w:r>
    </w:p>
    <w:p w14:paraId="10E53E99"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w:t>
      </w:r>
      <w:r>
        <w:rPr>
          <w:rFonts w:eastAsia="Times New Roman" w:cs="Times New Roman"/>
          <w:b/>
          <w:szCs w:val="24"/>
        </w:rPr>
        <w:t>ΛΟΒΕΡΔΟΣ:</w:t>
      </w:r>
      <w:r>
        <w:rPr>
          <w:rFonts w:eastAsia="Times New Roman" w:cs="Times New Roman"/>
          <w:szCs w:val="24"/>
        </w:rPr>
        <w:t xml:space="preserve"> Το μηδέν που είπα ισχύει ή δεν ισχύει;</w:t>
      </w:r>
    </w:p>
    <w:p w14:paraId="10E53E9A"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Μισό λεπτό, να διαχωρίσουμε τα ερωτήματα. </w:t>
      </w:r>
    </w:p>
    <w:p w14:paraId="10E53E9B"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Το πρώτο σας ερώτημα αφορούσε τα χρονοδιαγράμματα, δεν αφορούσε τα ποσά. Και απαντώ για τα χρον</w:t>
      </w:r>
      <w:r>
        <w:rPr>
          <w:rFonts w:eastAsia="Times New Roman" w:cs="Times New Roman"/>
          <w:szCs w:val="24"/>
        </w:rPr>
        <w:t xml:space="preserve">οδιαγράμματα ότι κάθε πρόταση συνοδεύεται από συγκεκριμένο χρονοδιάγραμμα υλοποίησης. Τα χρονοδιαγράμματα αυτά είναι γνωστά και στους φορείς υλοποίησης. Θα τα στείλουμε στο γραφείο </w:t>
      </w:r>
      <w:r>
        <w:rPr>
          <w:rFonts w:eastAsia="Times New Roman" w:cs="Times New Roman"/>
          <w:szCs w:val="24"/>
        </w:rPr>
        <w:t>σας,</w:t>
      </w:r>
      <w:r>
        <w:rPr>
          <w:rFonts w:eastAsia="Times New Roman" w:cs="Times New Roman"/>
          <w:szCs w:val="24"/>
        </w:rPr>
        <w:t xml:space="preserve"> για να τα έχετε και εσείς και να γνωρίζετε ακριβώς και να μπορείτε να </w:t>
      </w:r>
      <w:r>
        <w:rPr>
          <w:rFonts w:eastAsia="Times New Roman" w:cs="Times New Roman"/>
          <w:szCs w:val="24"/>
        </w:rPr>
        <w:t xml:space="preserve">παρακολουθείτε και να ελέγχετε -μπορείτε, βεβαίως, και μέσω και του </w:t>
      </w:r>
      <w:r>
        <w:rPr>
          <w:rFonts w:eastAsia="Times New Roman" w:cs="Times New Roman"/>
          <w:szCs w:val="24"/>
        </w:rPr>
        <w:t>κοινοβουλευτικού ελέγχου</w:t>
      </w:r>
      <w:r>
        <w:rPr>
          <w:rFonts w:eastAsia="Times New Roman" w:cs="Times New Roman"/>
          <w:szCs w:val="24"/>
        </w:rPr>
        <w:t xml:space="preserve">- εφόσον χρειαστεί, την πορεία υλοποίησης όλων αυτών των έργων. </w:t>
      </w:r>
    </w:p>
    <w:p w14:paraId="10E53E9C"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Σε σχέση συνολικά με το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 xml:space="preserve"> -και θέλω </w:t>
      </w:r>
      <w:r>
        <w:rPr>
          <w:rFonts w:eastAsia="Times New Roman" w:cs="Times New Roman"/>
          <w:szCs w:val="24"/>
        </w:rPr>
        <w:t xml:space="preserve">εδώ </w:t>
      </w:r>
      <w:r>
        <w:rPr>
          <w:rFonts w:eastAsia="Times New Roman" w:cs="Times New Roman"/>
          <w:szCs w:val="24"/>
        </w:rPr>
        <w:t>να είμαι σαφής- η δουλειά που κάνουμε, η προσπάθει</w:t>
      </w:r>
      <w:r>
        <w:rPr>
          <w:rFonts w:eastAsia="Times New Roman" w:cs="Times New Roman"/>
          <w:szCs w:val="24"/>
        </w:rPr>
        <w:t xml:space="preserve">α η οποία γίνεται -και αυτό θα γίνει και στο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όπως και σε όλα τα ευρωπαϊκά συγχρηματοδοτούμενα προγράμματα, τα οποία διαχειριζόμαστε- είναι η πλήρης απορρόφηση των πόρων. Υπάρχει μία διαδικασία σε εξέλιξη, έχουν ενταχθεί τα έργα, έχει ολοκληρωθε</w:t>
      </w:r>
      <w:r>
        <w:rPr>
          <w:rFonts w:eastAsia="Times New Roman" w:cs="Times New Roman"/>
          <w:szCs w:val="24"/>
        </w:rPr>
        <w:t xml:space="preserve">ί,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η διαδικασία της έγκρισης των έργων, της ένταξής τους στα προγράμματα. Το επόμενο διάστημα θα προχωρήσει και η εκταμίευση των σχετικών κονδυλίων, θα γίνει πλήρης απορρόφηση των πόρων. </w:t>
      </w:r>
    </w:p>
    <w:p w14:paraId="10E53E9D"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Σας ενημερώνω ότι η προγραμματική</w:t>
      </w:r>
      <w:r>
        <w:rPr>
          <w:rFonts w:eastAsia="Times New Roman" w:cs="Times New Roman"/>
          <w:szCs w:val="24"/>
        </w:rPr>
        <w:t xml:space="preserve"> περίοδος ονομαστικά αναφέρεται ως 2014 - 2020. Υπάρχει, όμως, ο κανόνας «</w:t>
      </w:r>
      <w:r>
        <w:rPr>
          <w:rFonts w:eastAsia="Times New Roman" w:cs="Times New Roman"/>
          <w:szCs w:val="24"/>
        </w:rPr>
        <w:t>ν</w:t>
      </w:r>
      <w:r>
        <w:rPr>
          <w:rFonts w:eastAsia="Times New Roman" w:cs="Times New Roman"/>
          <w:szCs w:val="24"/>
        </w:rPr>
        <w:t xml:space="preserve">+3», ο οποίος σημαίνει ότι η απορρόφηση των διαθέσιμων κονδυλίων γίνεται μέχρι το 2023. </w:t>
      </w:r>
    </w:p>
    <w:p w14:paraId="10E53E9E"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Έχουμε, λοιπόν, αυτό το χρονικό διάστημα μπροστά μας για να απορροφήσουμε όλα τα σχετικά κον</w:t>
      </w:r>
      <w:r>
        <w:rPr>
          <w:rFonts w:eastAsia="Times New Roman" w:cs="Times New Roman"/>
          <w:szCs w:val="24"/>
        </w:rPr>
        <w:t xml:space="preserve">δύλια. </w:t>
      </w:r>
    </w:p>
    <w:p w14:paraId="10E53E9F"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Το σημαντικό, όμως, αυτό το οποίο, αν θέλετε, αποτελεί και το εναρκτήριο λάκτισμα σε όλη αυτή τη διαδικασία, δηλαδή η διαδικασία της Επιτροπής Παρακολούθησης, </w:t>
      </w:r>
      <w:r>
        <w:rPr>
          <w:rFonts w:eastAsia="Times New Roman" w:cs="Times New Roman"/>
          <w:szCs w:val="24"/>
        </w:rPr>
        <w:lastRenderedPageBreak/>
        <w:t xml:space="preserve">του ανώτατου </w:t>
      </w:r>
      <w:r>
        <w:rPr>
          <w:rFonts w:eastAsia="Times New Roman" w:cs="Times New Roman"/>
          <w:szCs w:val="24"/>
        </w:rPr>
        <w:t>ορ</w:t>
      </w:r>
      <w:r>
        <w:rPr>
          <w:rFonts w:eastAsia="Times New Roman" w:cs="Times New Roman"/>
          <w:szCs w:val="24"/>
        </w:rPr>
        <w:t>γάνου το οποίο εγκρίνει αυτές τις χρηματοδοτήσεις, έχει ολοκληρωθεί σε συν</w:t>
      </w:r>
      <w:r>
        <w:rPr>
          <w:rFonts w:eastAsia="Times New Roman" w:cs="Times New Roman"/>
          <w:szCs w:val="24"/>
        </w:rPr>
        <w:t>εργασία της Ελλάδας με την Ιταλία -όπου, όπως γνωρίζετε, στα διασυνοριακά προγράμματα, λόγω αυτού του διμερούς χαρακτήρα των προγραμμάτων, η διαδικασία αυτή παίρνει και περισσότερο χρόνο- και άρα προχωράμε τάχιστα στην υλοποίηση, στην εκτέλεση, στην εκταμί</w:t>
      </w:r>
      <w:r>
        <w:rPr>
          <w:rFonts w:eastAsia="Times New Roman" w:cs="Times New Roman"/>
          <w:szCs w:val="24"/>
        </w:rPr>
        <w:t xml:space="preserve">ευση των συγκεκριμένων πόρων. </w:t>
      </w:r>
    </w:p>
    <w:p w14:paraId="10E53EA0"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Βεβαίως, το τελευταίο σας ερώτημα δεν σχετίζεται με την ερώτηση. Είναι ένα γενικότερο ζήτημα. Το είπατε και μόνος σας ότι η Υπηρεσία Διαστήματος ξεκίνησε από εμάς, ξεκίνησε από την τωρινή Κυβέρνηση. Εγώ νομίζω ότι αυτό είναι </w:t>
      </w:r>
      <w:r>
        <w:rPr>
          <w:rFonts w:eastAsia="Times New Roman" w:cs="Times New Roman"/>
          <w:szCs w:val="24"/>
        </w:rPr>
        <w:t xml:space="preserve">το κρίσιμο, αυτό υπερβαίνει και τα πρόσωπα. </w:t>
      </w:r>
    </w:p>
    <w:p w14:paraId="10E53EA1"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εφόσον υπάρχουν συγκεκριμένα ερωτήματα για τη λειτουργία της Υπηρεσίας Διαστήματος, καλό θα ήταν να γίνει και μια ερώτηση στον αρμόδιο Υπουργό. </w:t>
      </w:r>
    </w:p>
    <w:p w14:paraId="10E53EA2"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0E53EA3"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w:t>
      </w:r>
      <w:r>
        <w:rPr>
          <w:rFonts w:eastAsia="Times New Roman" w:cs="Times New Roman"/>
          <w:b/>
          <w:szCs w:val="24"/>
        </w:rPr>
        <w:t xml:space="preserve">ένος): </w:t>
      </w:r>
      <w:r>
        <w:rPr>
          <w:rFonts w:eastAsia="Times New Roman" w:cs="Times New Roman"/>
          <w:szCs w:val="24"/>
        </w:rPr>
        <w:t>Ευχαριστούμε πολύ τους συναδέλφους.</w:t>
      </w:r>
    </w:p>
    <w:p w14:paraId="10E53EA4"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προχωρώ τώρα στην ανακοίνωση των λόγων για τους οποίους δεν θα συζητηθούν οι </w:t>
      </w:r>
      <w:r>
        <w:rPr>
          <w:rFonts w:eastAsia="Times New Roman" w:cs="Times New Roman"/>
          <w:szCs w:val="24"/>
        </w:rPr>
        <w:t>τελευταίες</w:t>
      </w:r>
      <w:r>
        <w:rPr>
          <w:rFonts w:eastAsia="Times New Roman" w:cs="Times New Roman"/>
          <w:szCs w:val="24"/>
        </w:rPr>
        <w:t xml:space="preserve"> επίκαιρες ερωτήσεις</w:t>
      </w:r>
      <w:r>
        <w:rPr>
          <w:rFonts w:eastAsia="Times New Roman" w:cs="Times New Roman"/>
          <w:szCs w:val="24"/>
        </w:rPr>
        <w:t xml:space="preserve"> του σημερινού δελτίου</w:t>
      </w:r>
      <w:r>
        <w:rPr>
          <w:rFonts w:eastAsia="Times New Roman" w:cs="Times New Roman"/>
          <w:szCs w:val="24"/>
        </w:rPr>
        <w:t>:</w:t>
      </w:r>
    </w:p>
    <w:p w14:paraId="10E53EA5"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1544/24-4-2018 επίκαιρη ερώτηση </w:t>
      </w:r>
      <w:r>
        <w:rPr>
          <w:rFonts w:eastAsia="Times New Roman" w:cs="Times New Roman"/>
          <w:szCs w:val="24"/>
        </w:rPr>
        <w:t xml:space="preserve">δεύτερου κύκλου του Βουλευτή Λέσβου της Νέας Δημοκρατίας κ. </w:t>
      </w:r>
      <w:r>
        <w:rPr>
          <w:rFonts w:eastAsia="Times New Roman" w:cs="Times New Roman"/>
          <w:bCs/>
          <w:szCs w:val="24"/>
        </w:rPr>
        <w:t>Χαράλαμπου Αθανασίου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Μεταναστευτικής Πολιτικής,</w:t>
      </w:r>
      <w:r>
        <w:rPr>
          <w:rFonts w:eastAsia="Times New Roman" w:cs="Times New Roman"/>
          <w:szCs w:val="24"/>
        </w:rPr>
        <w:t xml:space="preserve"> σχετικά με τη «λήψη μέτρων προκειμένου να </w:t>
      </w:r>
      <w:proofErr w:type="spellStart"/>
      <w:r>
        <w:rPr>
          <w:rFonts w:eastAsia="Times New Roman" w:cs="Times New Roman"/>
          <w:szCs w:val="24"/>
        </w:rPr>
        <w:t>αποσυμφορηθούν</w:t>
      </w:r>
      <w:proofErr w:type="spellEnd"/>
      <w:r>
        <w:rPr>
          <w:rFonts w:eastAsia="Times New Roman" w:cs="Times New Roman"/>
          <w:szCs w:val="24"/>
        </w:rPr>
        <w:t xml:space="preserve"> τα νησιά του </w:t>
      </w:r>
      <w:r>
        <w:rPr>
          <w:rFonts w:eastAsia="Times New Roman" w:cs="Times New Roman"/>
          <w:szCs w:val="24"/>
        </w:rPr>
        <w:t>α</w:t>
      </w:r>
      <w:r>
        <w:rPr>
          <w:rFonts w:eastAsia="Times New Roman" w:cs="Times New Roman"/>
          <w:szCs w:val="24"/>
        </w:rPr>
        <w:t xml:space="preserve">νατολικού Αιγαίου και ιδιαίτερα η Λέσβος με τη μεταφορά των </w:t>
      </w:r>
      <w:r>
        <w:rPr>
          <w:rFonts w:eastAsia="Times New Roman" w:cs="Times New Roman"/>
          <w:szCs w:val="24"/>
        </w:rPr>
        <w:t xml:space="preserve">μεταναστών στην </w:t>
      </w:r>
      <w:r>
        <w:rPr>
          <w:rFonts w:eastAsia="Times New Roman" w:cs="Times New Roman"/>
          <w:szCs w:val="24"/>
        </w:rPr>
        <w:t>η</w:t>
      </w:r>
      <w:r>
        <w:rPr>
          <w:rFonts w:eastAsia="Times New Roman" w:cs="Times New Roman"/>
          <w:szCs w:val="24"/>
        </w:rPr>
        <w:t>πειρωτική Ελλάδα», δεν θα συζητηθεί λόγω κωλύματος του Υπουργού Μεταναστευτικής Πολιτικής κ. Δημητρίου Βίτσα. Αιτία, φόρτος εργασίας.</w:t>
      </w:r>
    </w:p>
    <w:p w14:paraId="10E53EA6"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Η δεύτερη με αριθμό 1528/19-4-2018 επίκαιρη ερώτηση δεύτερου κύκλου του Βουλευτή Β΄ Αθηνών της Δημοκρατικ</w:t>
      </w:r>
      <w:r>
        <w:rPr>
          <w:rFonts w:eastAsia="Times New Roman" w:cs="Times New Roman"/>
          <w:szCs w:val="24"/>
        </w:rPr>
        <w:t>ής Συμπαράταξης ΠΑΣΟΚ - ΔΗΜΑΡ κ.</w:t>
      </w:r>
      <w:r>
        <w:rPr>
          <w:rFonts w:eastAsia="Times New Roman" w:cs="Times New Roman"/>
          <w:szCs w:val="24"/>
        </w:rPr>
        <w:t xml:space="preserve"> </w:t>
      </w:r>
      <w:r>
        <w:rPr>
          <w:rFonts w:eastAsia="Times New Roman" w:cs="Times New Roman"/>
          <w:bCs/>
          <w:szCs w:val="24"/>
        </w:rPr>
        <w:t xml:space="preserve">Γεωργίου </w:t>
      </w:r>
      <w:r>
        <w:rPr>
          <w:rFonts w:eastAsia="Times New Roman" w:cs="Times New Roman"/>
          <w:bCs/>
          <w:szCs w:val="24"/>
        </w:rPr>
        <w:lastRenderedPageBreak/>
        <w:t>- Δημητρίου Καρρά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Μεταναστευτικής Πολιτικής,</w:t>
      </w:r>
      <w:r>
        <w:rPr>
          <w:rFonts w:eastAsia="Times New Roman" w:cs="Times New Roman"/>
          <w:szCs w:val="24"/>
        </w:rPr>
        <w:t xml:space="preserve"> με θέμα «Επανέρχεται η επείγουσα ανάγκη λήψης διοικητικών και νομοθετικών μέτρων για την επιτάχυνση εξέτασης των αιτήσεων ασύλου, μετά την έκδοση της 80</w:t>
      </w:r>
      <w:r>
        <w:rPr>
          <w:rFonts w:eastAsia="Times New Roman" w:cs="Times New Roman"/>
          <w:szCs w:val="24"/>
        </w:rPr>
        <w:t>5/2018 απόφασης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δεν θα συζητηθεί λόγω κωλύματος  του Υπουργού Μεταναστευτικής Πολιτικής κ. Δημητρίου Βίτσα. Αιτία, φόρτος εργασίας.</w:t>
      </w:r>
    </w:p>
    <w:p w14:paraId="10E53EA7"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 xml:space="preserve">πρώτη </w:t>
      </w:r>
      <w:r>
        <w:rPr>
          <w:rFonts w:eastAsia="Times New Roman" w:cs="Times New Roman"/>
          <w:szCs w:val="24"/>
        </w:rPr>
        <w:t>με αριθμό 1983/11-12-2017 ερώτηση του Βουλευτή Δράμας της Νέας Δημοκρατίας κ.</w:t>
      </w:r>
      <w:r>
        <w:rPr>
          <w:rFonts w:eastAsia="Times New Roman" w:cs="Times New Roman"/>
          <w:b/>
          <w:bCs/>
          <w:szCs w:val="24"/>
        </w:rPr>
        <w:t xml:space="preserve"> </w:t>
      </w:r>
      <w:r>
        <w:rPr>
          <w:rFonts w:eastAsia="Times New Roman" w:cs="Times New Roman"/>
          <w:bCs/>
          <w:szCs w:val="24"/>
        </w:rPr>
        <w:t>Δημητρίου Κυριαζίδ</w:t>
      </w:r>
      <w:r>
        <w:rPr>
          <w:rFonts w:eastAsia="Times New Roman" w:cs="Times New Roman"/>
          <w:bCs/>
          <w:szCs w:val="24"/>
        </w:rPr>
        <w:t xml:space="preserve">η </w:t>
      </w:r>
      <w:r>
        <w:rPr>
          <w:rFonts w:eastAsia="Times New Roman" w:cs="Times New Roman"/>
          <w:szCs w:val="24"/>
        </w:rPr>
        <w:t xml:space="preserve">προς τον Υπουργό </w:t>
      </w:r>
      <w:r>
        <w:rPr>
          <w:rFonts w:eastAsia="Times New Roman" w:cs="Times New Roman"/>
          <w:bCs/>
          <w:szCs w:val="24"/>
        </w:rPr>
        <w:t xml:space="preserve">Μεταναστευτικής Πολιτικής, </w:t>
      </w:r>
      <w:r>
        <w:rPr>
          <w:rFonts w:eastAsia="Times New Roman" w:cs="Times New Roman"/>
          <w:szCs w:val="24"/>
        </w:rPr>
        <w:t xml:space="preserve">με θέμα «Με ποια διαδικασία πραγματοποιήθηκε η ανάθεση στους </w:t>
      </w:r>
      <w:r>
        <w:rPr>
          <w:rFonts w:eastAsia="Times New Roman" w:cs="Times New Roman"/>
          <w:szCs w:val="24"/>
        </w:rPr>
        <w:t>«</w:t>
      </w:r>
      <w:r>
        <w:rPr>
          <w:rFonts w:eastAsia="Times New Roman" w:cs="Times New Roman"/>
          <w:szCs w:val="24"/>
        </w:rPr>
        <w:t>Γ</w:t>
      </w:r>
      <w:r>
        <w:rPr>
          <w:rFonts w:eastAsia="Times New Roman" w:cs="Times New Roman"/>
          <w:szCs w:val="24"/>
        </w:rPr>
        <w:t>ιατρούς του Κόσμου»</w:t>
      </w:r>
      <w:r>
        <w:rPr>
          <w:rFonts w:eastAsia="Times New Roman" w:cs="Times New Roman"/>
          <w:szCs w:val="24"/>
        </w:rPr>
        <w:t xml:space="preserve"> της φροντίδας της υγείας των προσφύγων του </w:t>
      </w:r>
      <w:r>
        <w:rPr>
          <w:rFonts w:eastAsia="Times New Roman" w:cs="Times New Roman"/>
          <w:szCs w:val="24"/>
        </w:rPr>
        <w:t>κ</w:t>
      </w:r>
      <w:r>
        <w:rPr>
          <w:rFonts w:eastAsia="Times New Roman" w:cs="Times New Roman"/>
          <w:szCs w:val="24"/>
        </w:rPr>
        <w:t>έντρου φιλοξενίας στη ΒΙΠΕ Δράμας;», δεν θα συζητηθεί λόγω κωλύματος του Υπουργού Μ</w:t>
      </w:r>
      <w:r>
        <w:rPr>
          <w:rFonts w:eastAsia="Times New Roman" w:cs="Times New Roman"/>
          <w:szCs w:val="24"/>
        </w:rPr>
        <w:t>εταναστευτικής Πολιτικής κ. Δημητρίου Βίτσα. Αιτία, φόρτος εργασίας.</w:t>
      </w:r>
    </w:p>
    <w:p w14:paraId="10E53EA8"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10E53EA9" w14:textId="77777777" w:rsidR="00645EF7" w:rsidRDefault="000442F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δέχεστε </w:t>
      </w:r>
      <w:r>
        <w:rPr>
          <w:rFonts w:eastAsia="Times New Roman" w:cs="Times New Roman"/>
          <w:szCs w:val="24"/>
        </w:rPr>
        <w:t>στο σημείο αυτό να λύσουμε τη συνεδρίαση;</w:t>
      </w:r>
    </w:p>
    <w:p w14:paraId="10E53EAA" w14:textId="77777777" w:rsidR="00645EF7" w:rsidRDefault="000442F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0E53EAB" w14:textId="77777777" w:rsidR="00645EF7" w:rsidRDefault="000442F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Με τη συναίνεση του Σώματος και ώρα 11.53΄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30 Απριλίου 2018 και ώρα 18.00΄,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p>
    <w:p w14:paraId="10E53EAC" w14:textId="77777777" w:rsidR="00645EF7" w:rsidRDefault="000442F0">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645E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V8bhmQgvfRJpbwzZnLhdMhzmCmw=" w:salt="JRIzHqCZKr39ppJeyZ+m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F7"/>
    <w:rsid w:val="000442F0"/>
    <w:rsid w:val="00645EF7"/>
    <w:rsid w:val="007374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3D18"/>
  <w15:docId w15:val="{88D36855-5377-4305-92F4-6448B937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433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A43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620</MetadataID>
    <Session xmlns="641f345b-441b-4b81-9152-adc2e73ba5e1">Γ´</Session>
    <Date xmlns="641f345b-441b-4b81-9152-adc2e73ba5e1">2018-04-26T21:00:00+00:00</Date>
    <Status xmlns="641f345b-441b-4b81-9152-adc2e73ba5e1">
      <Url>http://srv-sp1/praktika/Lists/Incoming_Metadata/EditForm.aspx?ID=620&amp;Source=/praktika/Recordings_Library/Forms/AllItems.aspx</Url>
      <Description>Δημοσιεύτηκε</Description>
    </Status>
    <Meeting xmlns="641f345b-441b-4b81-9152-adc2e73ba5e1">ΡΣΤ´</Meeting>
  </documentManagement>
</p:properties>
</file>

<file path=customXml/itemProps1.xml><?xml version="1.0" encoding="utf-8"?>
<ds:datastoreItem xmlns:ds="http://schemas.openxmlformats.org/officeDocument/2006/customXml" ds:itemID="{339954A0-83C7-4544-82D8-0A63D53E6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3E18D0-09B2-4ED1-8E71-4ADA6FC07EE2}">
  <ds:schemaRefs>
    <ds:schemaRef ds:uri="http://schemas.microsoft.com/sharepoint/v3/contenttype/forms"/>
  </ds:schemaRefs>
</ds:datastoreItem>
</file>

<file path=customXml/itemProps3.xml><?xml version="1.0" encoding="utf-8"?>
<ds:datastoreItem xmlns:ds="http://schemas.openxmlformats.org/officeDocument/2006/customXml" ds:itemID="{C890ECFF-657C-4BAC-BD89-A72A46930A43}">
  <ds:schemaRefs>
    <ds:schemaRef ds:uri="http://purl.org/dc/elements/1.1/"/>
    <ds:schemaRef ds:uri="http://purl.org/dc/terms/"/>
    <ds:schemaRef ds:uri="http://schemas.openxmlformats.org/package/2006/metadata/core-propertie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641f345b-441b-4b81-9152-adc2e73ba5e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15557</Words>
  <Characters>84010</Characters>
  <Application>Microsoft Office Word</Application>
  <DocSecurity>0</DocSecurity>
  <Lines>700</Lines>
  <Paragraphs>198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2018-05-08T08:49:00Z</dcterms:created>
  <dcterms:modified xsi:type="dcterms:W3CDTF">2018-05-08T08:49:00Z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