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6C63B" w14:textId="77777777" w:rsidR="00D70D60" w:rsidRPr="00D70D60" w:rsidRDefault="00D70D60" w:rsidP="00D70D60">
      <w:pPr>
        <w:spacing w:after="0" w:line="360" w:lineRule="auto"/>
        <w:rPr>
          <w:ins w:id="0" w:author="Φλούδα Χριστίνα" w:date="2018-07-16T14:19:00Z"/>
          <w:rFonts w:eastAsia="Times New Roman"/>
          <w:szCs w:val="24"/>
          <w:lang w:eastAsia="en-US"/>
        </w:rPr>
      </w:pPr>
      <w:bookmarkStart w:id="1" w:name="_GoBack"/>
      <w:bookmarkEnd w:id="1"/>
      <w:ins w:id="2" w:author="Φλούδα Χριστίνα" w:date="2018-07-16T14:19:00Z">
        <w:r w:rsidRPr="00D70D6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FEF9BD3" w14:textId="77777777" w:rsidR="00D70D60" w:rsidRPr="00D70D60" w:rsidRDefault="00D70D60" w:rsidP="00D70D60">
      <w:pPr>
        <w:spacing w:after="0" w:line="360" w:lineRule="auto"/>
        <w:rPr>
          <w:ins w:id="3" w:author="Φλούδα Χριστίνα" w:date="2018-07-16T14:19:00Z"/>
          <w:rFonts w:eastAsia="Times New Roman"/>
          <w:szCs w:val="24"/>
          <w:lang w:eastAsia="en-US"/>
        </w:rPr>
      </w:pPr>
    </w:p>
    <w:p w14:paraId="2639D80D" w14:textId="77777777" w:rsidR="00D70D60" w:rsidRPr="00D70D60" w:rsidRDefault="00D70D60" w:rsidP="00D70D60">
      <w:pPr>
        <w:spacing w:after="0" w:line="360" w:lineRule="auto"/>
        <w:rPr>
          <w:ins w:id="4" w:author="Φλούδα Χριστίνα" w:date="2018-07-16T14:19:00Z"/>
          <w:rFonts w:eastAsia="Times New Roman"/>
          <w:szCs w:val="24"/>
          <w:lang w:eastAsia="en-US"/>
        </w:rPr>
      </w:pPr>
      <w:ins w:id="5" w:author="Φλούδα Χριστίνα" w:date="2018-07-16T14:19:00Z">
        <w:r w:rsidRPr="00D70D60">
          <w:rPr>
            <w:rFonts w:eastAsia="Times New Roman"/>
            <w:szCs w:val="24"/>
            <w:lang w:eastAsia="en-US"/>
          </w:rPr>
          <w:t>ΠΙΝΑΚΑΣ ΠΕΡΙΕΧΟΜΕΝΩΝ</w:t>
        </w:r>
      </w:ins>
    </w:p>
    <w:p w14:paraId="142241DE" w14:textId="77777777" w:rsidR="00D70D60" w:rsidRPr="00D70D60" w:rsidRDefault="00D70D60" w:rsidP="00D70D60">
      <w:pPr>
        <w:spacing w:after="0" w:line="360" w:lineRule="auto"/>
        <w:rPr>
          <w:ins w:id="6" w:author="Φλούδα Χριστίνα" w:date="2018-07-16T14:19:00Z"/>
          <w:rFonts w:eastAsia="Times New Roman"/>
          <w:szCs w:val="24"/>
          <w:lang w:eastAsia="en-US"/>
        </w:rPr>
      </w:pPr>
      <w:ins w:id="7" w:author="Φλούδα Χριστίνα" w:date="2018-07-16T14:19:00Z">
        <w:r w:rsidRPr="00D70D60">
          <w:rPr>
            <w:rFonts w:eastAsia="Times New Roman"/>
            <w:szCs w:val="24"/>
            <w:lang w:eastAsia="en-US"/>
          </w:rPr>
          <w:t xml:space="preserve">ΙΖ΄ ΠΕΡΙΟΔΟΣ </w:t>
        </w:r>
      </w:ins>
    </w:p>
    <w:p w14:paraId="01459EA5" w14:textId="77777777" w:rsidR="00D70D60" w:rsidRPr="00D70D60" w:rsidRDefault="00D70D60" w:rsidP="00D70D60">
      <w:pPr>
        <w:spacing w:after="0" w:line="360" w:lineRule="auto"/>
        <w:rPr>
          <w:ins w:id="8" w:author="Φλούδα Χριστίνα" w:date="2018-07-16T14:19:00Z"/>
          <w:rFonts w:eastAsia="Times New Roman"/>
          <w:szCs w:val="24"/>
          <w:lang w:eastAsia="en-US"/>
        </w:rPr>
      </w:pPr>
      <w:ins w:id="9" w:author="Φλούδα Χριστίνα" w:date="2018-07-16T14:19:00Z">
        <w:r w:rsidRPr="00D70D60">
          <w:rPr>
            <w:rFonts w:eastAsia="Times New Roman"/>
            <w:szCs w:val="24"/>
            <w:lang w:eastAsia="en-US"/>
          </w:rPr>
          <w:t>ΠΡΟΕΔΡΕΥΟΜΕΝΗΣ ΚΟΙΝΟΒΟΥΛΕΥΤΙΚΗΣ ΔΗΜΟΚΡΑΤΙΑΣ</w:t>
        </w:r>
      </w:ins>
    </w:p>
    <w:p w14:paraId="66E3CDDF" w14:textId="77777777" w:rsidR="00D70D60" w:rsidRPr="00D70D60" w:rsidRDefault="00D70D60" w:rsidP="00D70D60">
      <w:pPr>
        <w:spacing w:after="0" w:line="360" w:lineRule="auto"/>
        <w:rPr>
          <w:ins w:id="10" w:author="Φλούδα Χριστίνα" w:date="2018-07-16T14:19:00Z"/>
          <w:rFonts w:eastAsia="Times New Roman"/>
          <w:szCs w:val="24"/>
          <w:lang w:eastAsia="en-US"/>
        </w:rPr>
      </w:pPr>
      <w:ins w:id="11" w:author="Φλούδα Χριστίνα" w:date="2018-07-16T14:19:00Z">
        <w:r w:rsidRPr="00D70D60">
          <w:rPr>
            <w:rFonts w:eastAsia="Times New Roman"/>
            <w:szCs w:val="24"/>
            <w:lang w:eastAsia="en-US"/>
          </w:rPr>
          <w:t>ΣΥΝΟΔΟΣ Γ΄</w:t>
        </w:r>
      </w:ins>
    </w:p>
    <w:p w14:paraId="4C5DCB1D" w14:textId="77777777" w:rsidR="00D70D60" w:rsidRPr="00D70D60" w:rsidRDefault="00D70D60" w:rsidP="00D70D60">
      <w:pPr>
        <w:spacing w:after="0" w:line="360" w:lineRule="auto"/>
        <w:rPr>
          <w:ins w:id="12" w:author="Φλούδα Χριστίνα" w:date="2018-07-16T14:19:00Z"/>
          <w:rFonts w:eastAsia="Times New Roman"/>
          <w:szCs w:val="24"/>
          <w:lang w:eastAsia="en-US"/>
        </w:rPr>
      </w:pPr>
    </w:p>
    <w:p w14:paraId="4545FA71" w14:textId="77777777" w:rsidR="00D70D60" w:rsidRPr="00D70D60" w:rsidRDefault="00D70D60" w:rsidP="00D70D60">
      <w:pPr>
        <w:spacing w:after="0" w:line="360" w:lineRule="auto"/>
        <w:rPr>
          <w:ins w:id="13" w:author="Φλούδα Χριστίνα" w:date="2018-07-16T14:19:00Z"/>
          <w:rFonts w:eastAsia="Times New Roman"/>
          <w:szCs w:val="24"/>
          <w:lang w:eastAsia="en-US"/>
        </w:rPr>
      </w:pPr>
      <w:ins w:id="14" w:author="Φλούδα Χριστίνα" w:date="2018-07-16T14:19:00Z">
        <w:r w:rsidRPr="00D70D60">
          <w:rPr>
            <w:rFonts w:eastAsia="Times New Roman"/>
            <w:szCs w:val="24"/>
            <w:lang w:eastAsia="en-US"/>
          </w:rPr>
          <w:t>ΣΥΝΕΔΡΙΑΣΗ ΡΝΓ΄</w:t>
        </w:r>
      </w:ins>
    </w:p>
    <w:p w14:paraId="28A591E6" w14:textId="77777777" w:rsidR="00D70D60" w:rsidRPr="00D70D60" w:rsidRDefault="00D70D60" w:rsidP="00D70D60">
      <w:pPr>
        <w:spacing w:after="0" w:line="360" w:lineRule="auto"/>
        <w:rPr>
          <w:ins w:id="15" w:author="Φλούδα Χριστίνα" w:date="2018-07-16T14:19:00Z"/>
          <w:rFonts w:eastAsia="Times New Roman"/>
          <w:szCs w:val="24"/>
          <w:lang w:eastAsia="en-US"/>
        </w:rPr>
      </w:pPr>
      <w:ins w:id="16" w:author="Φλούδα Χριστίνα" w:date="2018-07-16T14:19:00Z">
        <w:r w:rsidRPr="00D70D60">
          <w:rPr>
            <w:rFonts w:eastAsia="Times New Roman"/>
            <w:szCs w:val="24"/>
            <w:lang w:eastAsia="en-US"/>
          </w:rPr>
          <w:t>Τρίτη  10 Ιουλίου 2018</w:t>
        </w:r>
      </w:ins>
    </w:p>
    <w:p w14:paraId="72DAFE04" w14:textId="77777777" w:rsidR="00D70D60" w:rsidRPr="00D70D60" w:rsidRDefault="00D70D60" w:rsidP="00D70D60">
      <w:pPr>
        <w:spacing w:after="0" w:line="360" w:lineRule="auto"/>
        <w:rPr>
          <w:ins w:id="17" w:author="Φλούδα Χριστίνα" w:date="2018-07-16T14:19:00Z"/>
          <w:rFonts w:eastAsia="Times New Roman"/>
          <w:szCs w:val="24"/>
          <w:lang w:eastAsia="en-US"/>
        </w:rPr>
      </w:pPr>
    </w:p>
    <w:p w14:paraId="564FDB02" w14:textId="77777777" w:rsidR="00D70D60" w:rsidRPr="00D70D60" w:rsidRDefault="00D70D60" w:rsidP="00D70D60">
      <w:pPr>
        <w:spacing w:after="0" w:line="360" w:lineRule="auto"/>
        <w:rPr>
          <w:ins w:id="18" w:author="Φλούδα Χριστίνα" w:date="2018-07-16T14:19:00Z"/>
          <w:rFonts w:eastAsia="Times New Roman"/>
          <w:szCs w:val="24"/>
          <w:lang w:eastAsia="en-US"/>
        </w:rPr>
      </w:pPr>
      <w:ins w:id="19" w:author="Φλούδα Χριστίνα" w:date="2018-07-16T14:19:00Z">
        <w:r w:rsidRPr="00D70D60">
          <w:rPr>
            <w:rFonts w:eastAsia="Times New Roman"/>
            <w:szCs w:val="24"/>
            <w:lang w:eastAsia="en-US"/>
          </w:rPr>
          <w:t>ΘΕΜΑΤΑ</w:t>
        </w:r>
      </w:ins>
    </w:p>
    <w:p w14:paraId="5091C9CC" w14:textId="77777777" w:rsidR="00D70D60" w:rsidRPr="00D70D60" w:rsidRDefault="00D70D60" w:rsidP="00D70D60">
      <w:pPr>
        <w:spacing w:after="0" w:line="360" w:lineRule="auto"/>
        <w:rPr>
          <w:ins w:id="20" w:author="Φλούδα Χριστίνα" w:date="2018-07-16T14:19:00Z"/>
          <w:rFonts w:eastAsia="Times New Roman"/>
          <w:szCs w:val="24"/>
          <w:lang w:eastAsia="en-US"/>
        </w:rPr>
      </w:pPr>
      <w:ins w:id="21" w:author="Φλούδα Χριστίνα" w:date="2018-07-16T14:19:00Z">
        <w:r w:rsidRPr="00D70D60">
          <w:rPr>
            <w:rFonts w:eastAsia="Times New Roman"/>
            <w:szCs w:val="24"/>
            <w:lang w:eastAsia="en-US"/>
          </w:rPr>
          <w:t xml:space="preserve"> </w:t>
        </w:r>
        <w:r w:rsidRPr="00D70D60">
          <w:rPr>
            <w:rFonts w:eastAsia="Times New Roman"/>
            <w:szCs w:val="24"/>
            <w:lang w:eastAsia="en-US"/>
          </w:rPr>
          <w:br/>
          <w:t xml:space="preserve">Α. ΕΙΔΙΚΑ ΘΕΜΑΤΑ </w:t>
        </w:r>
        <w:r w:rsidRPr="00D70D60">
          <w:rPr>
            <w:rFonts w:eastAsia="Times New Roman"/>
            <w:szCs w:val="24"/>
            <w:lang w:eastAsia="en-US"/>
          </w:rPr>
          <w:br/>
          <w:t xml:space="preserve">1. Επικύρωση Πρακτικών, σελ. </w:t>
        </w:r>
        <w:r w:rsidRPr="00D70D60">
          <w:rPr>
            <w:rFonts w:eastAsia="Times New Roman"/>
            <w:szCs w:val="24"/>
            <w:lang w:eastAsia="en-US"/>
          </w:rPr>
          <w:br/>
          <w:t xml:space="preserve">2.  Άδεια απουσίας του Βουλευτή κ. Ν. Κακλαμάνη, σελ. </w:t>
        </w:r>
        <w:r w:rsidRPr="00D70D60">
          <w:rPr>
            <w:rFonts w:eastAsia="Times New Roman"/>
            <w:szCs w:val="24"/>
            <w:lang w:eastAsia="en-US"/>
          </w:rPr>
          <w:br/>
          <w:t xml:space="preserve">3. Ανακοινώνεται ότι τη συνεδρίαση παρακολουθούν μαθητές από σχολεία της Λαϊκής Δημοκρατίας της Κίνας, σελ. </w:t>
        </w:r>
        <w:r w:rsidRPr="00D70D60">
          <w:rPr>
            <w:rFonts w:eastAsia="Times New Roman"/>
            <w:szCs w:val="24"/>
            <w:lang w:eastAsia="en-US"/>
          </w:rPr>
          <w:br/>
          <w:t xml:space="preserve">4. Ανακοινώνεται επιστολή προς τον Πρόεδρο της Βουλής κ. Νικόλαο </w:t>
        </w:r>
        <w:proofErr w:type="spellStart"/>
        <w:r w:rsidRPr="00D70D60">
          <w:rPr>
            <w:rFonts w:eastAsia="Times New Roman"/>
            <w:szCs w:val="24"/>
            <w:lang w:eastAsia="en-US"/>
          </w:rPr>
          <w:t>Βούτση</w:t>
        </w:r>
        <w:proofErr w:type="spellEnd"/>
        <w:r w:rsidRPr="00D70D60">
          <w:rPr>
            <w:rFonts w:eastAsia="Times New Roman"/>
            <w:szCs w:val="24"/>
            <w:lang w:eastAsia="en-US"/>
          </w:rPr>
          <w:t xml:space="preserve">, του Προέδρου της Νέας Δημοκρατίας κ. Κ. Μητσοτάκη, με την οποία δηλώνει </w:t>
        </w:r>
        <w:proofErr w:type="spellStart"/>
        <w:r w:rsidRPr="00D70D60">
          <w:rPr>
            <w:rFonts w:eastAsia="Times New Roman"/>
            <w:szCs w:val="24"/>
            <w:lang w:eastAsia="en-US"/>
          </w:rPr>
          <w:t>δηλώνει</w:t>
        </w:r>
        <w:proofErr w:type="spellEnd"/>
        <w:r w:rsidRPr="00D70D60">
          <w:rPr>
            <w:rFonts w:eastAsia="Times New Roman"/>
            <w:szCs w:val="24"/>
            <w:lang w:eastAsia="en-US"/>
          </w:rPr>
          <w:t xml:space="preserve"> ότι ο ανεξάρτητος Βουλευτής Λάρισας κ. Γεώργιος </w:t>
        </w:r>
        <w:proofErr w:type="spellStart"/>
        <w:r w:rsidRPr="00D70D60">
          <w:rPr>
            <w:rFonts w:eastAsia="Times New Roman"/>
            <w:szCs w:val="24"/>
            <w:lang w:eastAsia="en-US"/>
          </w:rPr>
          <w:t>Κατσιαντώνης</w:t>
        </w:r>
        <w:proofErr w:type="spellEnd"/>
        <w:r w:rsidRPr="00D70D60">
          <w:rPr>
            <w:rFonts w:eastAsia="Times New Roman"/>
            <w:szCs w:val="24"/>
            <w:lang w:eastAsia="en-US"/>
          </w:rPr>
          <w:t xml:space="preserve">, σύμφωνα με τα όσα ορίζει το άρθρο 16 παράγραφος 1 και 5 του Κανονισμού της Βουλής, προσχωρεί  και εντάσσεται στην Κοινοβουλευτική Ομάδα της Νέας Δημοκρατίας, σελ. </w:t>
        </w:r>
        <w:r w:rsidRPr="00D70D60">
          <w:rPr>
            <w:rFonts w:eastAsia="Times New Roman"/>
            <w:szCs w:val="24"/>
            <w:lang w:eastAsia="en-US"/>
          </w:rPr>
          <w:br/>
          <w:t xml:space="preserve">5. Επί διαδικαστικού θέματος, σελ. </w:t>
        </w:r>
        <w:r w:rsidRPr="00D70D60">
          <w:rPr>
            <w:rFonts w:eastAsia="Times New Roman"/>
            <w:szCs w:val="24"/>
            <w:lang w:eastAsia="en-US"/>
          </w:rPr>
          <w:br/>
          <w:t xml:space="preserve"> </w:t>
        </w:r>
        <w:r w:rsidRPr="00D70D60">
          <w:rPr>
            <w:rFonts w:eastAsia="Times New Roman"/>
            <w:szCs w:val="24"/>
            <w:lang w:eastAsia="en-US"/>
          </w:rPr>
          <w:br/>
          <w:t xml:space="preserve">Β. ΝΟΜΟΘΕΤΙΚΗ ΕΡΓΑΣΙΑ </w:t>
        </w:r>
        <w:r w:rsidRPr="00D70D60">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με τίτλο: «Ασφαλιστικές και συνταξιοδοτικές ρυθμίσεις - Αντιμετώπιση της αδήλωτης εργασίας - Ενίσχυση της προστασίας των εργαζομένων - Επιτροπεία ασυνόδευτων ανηλίκων και άλλες διατάξεις», σελ. </w:t>
        </w:r>
        <w:r w:rsidRPr="00D70D60">
          <w:rPr>
            <w:rFonts w:eastAsia="Times New Roman"/>
            <w:szCs w:val="24"/>
            <w:lang w:eastAsia="en-US"/>
          </w:rPr>
          <w:br/>
          <w:t xml:space="preserve"> </w:t>
        </w:r>
        <w:r w:rsidRPr="00D70D60">
          <w:rPr>
            <w:rFonts w:eastAsia="Times New Roman"/>
            <w:szCs w:val="24"/>
            <w:lang w:eastAsia="en-US"/>
          </w:rPr>
          <w:br/>
          <w:t>2. Κατάθεση Εκθέσεων Διαρκών Επιτροπών:</w:t>
        </w:r>
        <w:r w:rsidRPr="00D70D60">
          <w:rPr>
            <w:rFonts w:eastAsia="Times New Roman"/>
            <w:szCs w:val="24"/>
            <w:lang w:eastAsia="en-US"/>
          </w:rPr>
          <w:br/>
          <w:t xml:space="preserve">    i. 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«Ασφαλιστικές και συνταξιοδοτικές ρυθμίσεις - Αντιμετώπιση της αδήλωτης εργασίας - Ενίσχυση της προστασίας των εργαζομένων - Επιτροπεία ασυνόδευτων ανηλίκων και άλλες διατάξεις», σελ. </w:t>
        </w:r>
        <w:r w:rsidRPr="00D70D60">
          <w:rPr>
            <w:rFonts w:eastAsia="Times New Roman"/>
            <w:szCs w:val="24"/>
            <w:lang w:eastAsia="en-US"/>
          </w:rPr>
          <w:br/>
          <w:t xml:space="preserve">    i. Η Διαρκής Επιτροπή Δημόσιας Διοίκησης, Δημόσιας Τάξης και Δικαιοσύνης καταθέτει την έκθεσή της στο σχέδιο νόμου του Υπουργείο Εσωτερικών: «Μεταρρύθμιση του θεσμικού πλαισίου της Τοπικής Αυτοδιοίκησης - Εμβάθυνση της Δημοκρατίας - Ενίσχυση της Συμμετοχής - 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ΦΟΔΣΑ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 σελ. </w:t>
        </w:r>
        <w:r w:rsidRPr="00D70D60">
          <w:rPr>
            <w:rFonts w:eastAsia="Times New Roman"/>
            <w:szCs w:val="24"/>
            <w:lang w:eastAsia="en-US"/>
          </w:rPr>
          <w:br/>
          <w:t xml:space="preserve"> </w:t>
        </w:r>
        <w:r w:rsidRPr="00D70D60">
          <w:rPr>
            <w:rFonts w:eastAsia="Times New Roman"/>
            <w:szCs w:val="24"/>
            <w:lang w:eastAsia="en-US"/>
          </w:rPr>
          <w:br/>
          <w:t>ΠΡΟΕΔΡΕΥΟΝΤΕΣ</w:t>
        </w:r>
      </w:ins>
    </w:p>
    <w:p w14:paraId="03F76A6F" w14:textId="77777777" w:rsidR="00D70D60" w:rsidRPr="00D70D60" w:rsidRDefault="00D70D60" w:rsidP="00D70D60">
      <w:pPr>
        <w:spacing w:after="0" w:line="360" w:lineRule="auto"/>
        <w:rPr>
          <w:ins w:id="22" w:author="Φλούδα Χριστίνα" w:date="2018-07-16T14:19:00Z"/>
          <w:rFonts w:eastAsia="Times New Roman"/>
          <w:szCs w:val="24"/>
          <w:lang w:eastAsia="en-US"/>
        </w:rPr>
      </w:pPr>
    </w:p>
    <w:p w14:paraId="45BAD733" w14:textId="77777777" w:rsidR="00D70D60" w:rsidRPr="00D70D60" w:rsidRDefault="00D70D60" w:rsidP="00D70D60">
      <w:pPr>
        <w:spacing w:after="0" w:line="360" w:lineRule="auto"/>
        <w:rPr>
          <w:ins w:id="23" w:author="Φλούδα Χριστίνα" w:date="2018-07-16T14:19:00Z"/>
          <w:rFonts w:eastAsia="Times New Roman"/>
          <w:szCs w:val="24"/>
          <w:lang w:eastAsia="en-US"/>
        </w:rPr>
      </w:pPr>
      <w:ins w:id="24" w:author="Φλούδα Χριστίνα" w:date="2018-07-16T14:19:00Z">
        <w:r w:rsidRPr="00D70D60">
          <w:rPr>
            <w:rFonts w:eastAsia="Times New Roman"/>
            <w:szCs w:val="24"/>
            <w:lang w:eastAsia="en-US"/>
          </w:rPr>
          <w:t>ΓΕΩΡΓΙΑΔΗΣ Σ. , σελ.</w:t>
        </w:r>
      </w:ins>
    </w:p>
    <w:p w14:paraId="2BDEA62E" w14:textId="77777777" w:rsidR="00D70D60" w:rsidRPr="00D70D60" w:rsidRDefault="00D70D60" w:rsidP="00D70D60">
      <w:pPr>
        <w:spacing w:after="0" w:line="360" w:lineRule="auto"/>
        <w:rPr>
          <w:ins w:id="25" w:author="Φλούδα Χριστίνα" w:date="2018-07-16T14:19:00Z"/>
          <w:rFonts w:eastAsia="Times New Roman"/>
          <w:szCs w:val="24"/>
          <w:lang w:eastAsia="en-US"/>
        </w:rPr>
      </w:pPr>
      <w:ins w:id="26" w:author="Φλούδα Χριστίνα" w:date="2018-07-16T14:19:00Z">
        <w:r w:rsidRPr="00D70D60">
          <w:rPr>
            <w:rFonts w:eastAsia="Times New Roman"/>
            <w:szCs w:val="24"/>
            <w:lang w:eastAsia="en-US"/>
          </w:rPr>
          <w:t>ΚΑΚΛΑΜΑΝΗΣ Ν. , σελ.</w:t>
        </w:r>
        <w:r w:rsidRPr="00D70D60">
          <w:rPr>
            <w:rFonts w:eastAsia="Times New Roman"/>
            <w:szCs w:val="24"/>
            <w:lang w:eastAsia="en-US"/>
          </w:rPr>
          <w:br/>
          <w:t>ΚΟΥΡΑΚΗΣ Α. , σελ.</w:t>
        </w:r>
      </w:ins>
    </w:p>
    <w:p w14:paraId="179A06B5" w14:textId="77777777" w:rsidR="00D70D60" w:rsidRPr="00D70D60" w:rsidRDefault="00D70D60" w:rsidP="00D70D60">
      <w:pPr>
        <w:spacing w:after="0" w:line="360" w:lineRule="auto"/>
        <w:rPr>
          <w:ins w:id="27" w:author="Φλούδα Χριστίνα" w:date="2018-07-16T14:19:00Z"/>
          <w:rFonts w:eastAsia="Times New Roman"/>
          <w:szCs w:val="24"/>
          <w:lang w:eastAsia="en-US"/>
        </w:rPr>
      </w:pPr>
      <w:ins w:id="28" w:author="Φλούδα Χριστίνα" w:date="2018-07-16T14:19:00Z">
        <w:r w:rsidRPr="00D70D60">
          <w:rPr>
            <w:rFonts w:eastAsia="Times New Roman"/>
            <w:szCs w:val="24"/>
            <w:lang w:eastAsia="en-US"/>
          </w:rPr>
          <w:t>ΚΡΕΜΑΣΤΙΝΟΣ Δ. , σελ.</w:t>
        </w:r>
        <w:r w:rsidRPr="00D70D60">
          <w:rPr>
            <w:rFonts w:eastAsia="Times New Roman"/>
            <w:szCs w:val="24"/>
            <w:lang w:eastAsia="en-US"/>
          </w:rPr>
          <w:br/>
          <w:t xml:space="preserve">ΛΥΚΟΥΔΗΣ Σ. , σελ. </w:t>
        </w:r>
      </w:ins>
    </w:p>
    <w:p w14:paraId="0B0018FC" w14:textId="77777777" w:rsidR="00D70D60" w:rsidRPr="00D70D60" w:rsidRDefault="00D70D60" w:rsidP="00D70D60">
      <w:pPr>
        <w:spacing w:after="0" w:line="360" w:lineRule="auto"/>
        <w:rPr>
          <w:ins w:id="29" w:author="Φλούδα Χριστίνα" w:date="2018-07-16T14:19:00Z"/>
          <w:rFonts w:eastAsia="Times New Roman"/>
          <w:szCs w:val="24"/>
          <w:lang w:eastAsia="en-US"/>
        </w:rPr>
      </w:pPr>
    </w:p>
    <w:p w14:paraId="1DCB3D1D" w14:textId="77777777" w:rsidR="00D70D60" w:rsidRPr="00D70D60" w:rsidRDefault="00D70D60" w:rsidP="00D70D60">
      <w:pPr>
        <w:spacing w:after="0" w:line="360" w:lineRule="auto"/>
        <w:rPr>
          <w:ins w:id="30" w:author="Φλούδα Χριστίνα" w:date="2018-07-16T14:19:00Z"/>
          <w:rFonts w:eastAsia="Times New Roman"/>
          <w:szCs w:val="24"/>
          <w:lang w:eastAsia="en-US"/>
        </w:rPr>
      </w:pPr>
    </w:p>
    <w:p w14:paraId="18F4328A" w14:textId="77777777" w:rsidR="00D70D60" w:rsidRPr="00D70D60" w:rsidRDefault="00D70D60" w:rsidP="00D70D60">
      <w:pPr>
        <w:spacing w:after="0" w:line="360" w:lineRule="auto"/>
        <w:rPr>
          <w:ins w:id="31" w:author="Φλούδα Χριστίνα" w:date="2018-07-16T14:19:00Z"/>
          <w:rFonts w:eastAsia="Times New Roman"/>
          <w:szCs w:val="24"/>
          <w:lang w:eastAsia="en-US"/>
        </w:rPr>
      </w:pPr>
      <w:ins w:id="32" w:author="Φλούδα Χριστίνα" w:date="2018-07-16T14:19:00Z">
        <w:r w:rsidRPr="00D70D60">
          <w:rPr>
            <w:rFonts w:eastAsia="Times New Roman"/>
            <w:szCs w:val="24"/>
            <w:lang w:eastAsia="en-US"/>
          </w:rPr>
          <w:t>ΟΜΙΛΗΤΕΣ</w:t>
        </w:r>
      </w:ins>
    </w:p>
    <w:p w14:paraId="714DE994" w14:textId="6B43AA07" w:rsidR="00D70D60" w:rsidRDefault="00D70D60" w:rsidP="00D70D60">
      <w:pPr>
        <w:spacing w:after="0" w:line="600" w:lineRule="auto"/>
        <w:ind w:firstLine="720"/>
        <w:jc w:val="center"/>
        <w:rPr>
          <w:ins w:id="33" w:author="Φλούδα Χριστίνα" w:date="2018-07-16T14:19:00Z"/>
          <w:rFonts w:eastAsia="Times New Roman"/>
          <w:szCs w:val="24"/>
        </w:rPr>
      </w:pPr>
      <w:ins w:id="34" w:author="Φλούδα Χριστίνα" w:date="2018-07-16T14:19:00Z">
        <w:r w:rsidRPr="00D70D60">
          <w:rPr>
            <w:rFonts w:eastAsia="Times New Roman"/>
            <w:szCs w:val="24"/>
            <w:lang w:eastAsia="en-US"/>
          </w:rPr>
          <w:br/>
          <w:t>Α. Επί διαδικαστικού θέματος:</w:t>
        </w:r>
        <w:r w:rsidRPr="00D70D60">
          <w:rPr>
            <w:rFonts w:eastAsia="Times New Roman"/>
            <w:szCs w:val="24"/>
            <w:lang w:eastAsia="en-US"/>
          </w:rPr>
          <w:br/>
          <w:t>ΑΧΤΣΙΟΓΛΟΥ Ε. , σελ.</w:t>
        </w:r>
        <w:r w:rsidRPr="00D70D60">
          <w:rPr>
            <w:rFonts w:eastAsia="Times New Roman"/>
            <w:szCs w:val="24"/>
            <w:lang w:eastAsia="en-US"/>
          </w:rPr>
          <w:br/>
          <w:t>ΒΡΟΥΤΣΗΣ Ι. , σελ.</w:t>
        </w:r>
        <w:r w:rsidRPr="00D70D60">
          <w:rPr>
            <w:rFonts w:eastAsia="Times New Roman"/>
            <w:szCs w:val="24"/>
            <w:lang w:eastAsia="en-US"/>
          </w:rPr>
          <w:br/>
          <w:t>ΚΑΚΛΑΜΑΝΗΣ Ν. , σελ.</w:t>
        </w:r>
        <w:r w:rsidRPr="00D70D60">
          <w:rPr>
            <w:rFonts w:eastAsia="Times New Roman"/>
            <w:szCs w:val="24"/>
            <w:lang w:eastAsia="en-US"/>
          </w:rPr>
          <w:br/>
          <w:t>ΚΡΕΜΑΣΤΙΝΟΣ Δ. , σελ.</w:t>
        </w:r>
        <w:r w:rsidRPr="00D70D60">
          <w:rPr>
            <w:rFonts w:eastAsia="Times New Roman"/>
            <w:szCs w:val="24"/>
            <w:lang w:eastAsia="en-US"/>
          </w:rPr>
          <w:br/>
          <w:t>ΛΟΒΕΡΔΟΣ Α. , σελ.</w:t>
        </w:r>
        <w:r w:rsidRPr="00D70D60">
          <w:rPr>
            <w:rFonts w:eastAsia="Times New Roman"/>
            <w:szCs w:val="24"/>
            <w:lang w:eastAsia="en-US"/>
          </w:rPr>
          <w:br/>
          <w:t>ΜΑΝΤΑΣ Χ. , σελ.</w:t>
        </w:r>
        <w:r w:rsidRPr="00D70D60">
          <w:rPr>
            <w:rFonts w:eastAsia="Times New Roman"/>
            <w:szCs w:val="24"/>
            <w:lang w:eastAsia="en-US"/>
          </w:rPr>
          <w:br/>
          <w:t>ΜΗΤΑΡΑΚΗΣ Π. , σελ.</w:t>
        </w:r>
        <w:r w:rsidRPr="00D70D60">
          <w:rPr>
            <w:rFonts w:eastAsia="Times New Roman"/>
            <w:szCs w:val="24"/>
            <w:lang w:eastAsia="en-US"/>
          </w:rPr>
          <w:br/>
          <w:t>ΜΠΑΡΚΑΣ Κ. , σελ.</w:t>
        </w:r>
        <w:r w:rsidRPr="00D70D60">
          <w:rPr>
            <w:rFonts w:eastAsia="Times New Roman"/>
            <w:szCs w:val="24"/>
            <w:lang w:eastAsia="en-US"/>
          </w:rPr>
          <w:br/>
          <w:t>ΤΣΙΑΡΑΣ Κ. , σελ.</w:t>
        </w:r>
        <w:r w:rsidRPr="00D70D60">
          <w:rPr>
            <w:rFonts w:eastAsia="Times New Roman"/>
            <w:szCs w:val="24"/>
            <w:lang w:eastAsia="en-US"/>
          </w:rPr>
          <w:br/>
          <w:t>ΦΩΤΙΟΥ Θ. , σελ.</w:t>
        </w:r>
        <w:r w:rsidRPr="00D70D60">
          <w:rPr>
            <w:rFonts w:eastAsia="Times New Roman"/>
            <w:szCs w:val="24"/>
            <w:lang w:eastAsia="en-US"/>
          </w:rPr>
          <w:br/>
        </w:r>
        <w:r w:rsidRPr="00D70D60">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D70D60">
          <w:rPr>
            <w:rFonts w:eastAsia="Times New Roman"/>
            <w:szCs w:val="24"/>
            <w:lang w:eastAsia="en-US"/>
          </w:rPr>
          <w:br/>
          <w:t>ΑΝΑΓΝΩΣΤΟΠΟΥΛΟΥ Α. , σελ.</w:t>
        </w:r>
        <w:r w:rsidRPr="00D70D60">
          <w:rPr>
            <w:rFonts w:eastAsia="Times New Roman"/>
            <w:szCs w:val="24"/>
            <w:lang w:eastAsia="en-US"/>
          </w:rPr>
          <w:br/>
          <w:t>ΑΥΛΩΝΙΤΟΥ Ε. , σελ.</w:t>
        </w:r>
        <w:r w:rsidRPr="00D70D60">
          <w:rPr>
            <w:rFonts w:eastAsia="Times New Roman"/>
            <w:szCs w:val="24"/>
            <w:lang w:eastAsia="en-US"/>
          </w:rPr>
          <w:br/>
          <w:t>ΑΧΤΣΙΟΓΛΟΥ Ε. , σελ.</w:t>
        </w:r>
        <w:r w:rsidRPr="00D70D60">
          <w:rPr>
            <w:rFonts w:eastAsia="Times New Roman"/>
            <w:szCs w:val="24"/>
            <w:lang w:eastAsia="en-US"/>
          </w:rPr>
          <w:br/>
          <w:t>ΒΑΓΙΩΝΑΚΗ Ε. , σελ.</w:t>
        </w:r>
        <w:r w:rsidRPr="00D70D60">
          <w:rPr>
            <w:rFonts w:eastAsia="Times New Roman"/>
            <w:szCs w:val="24"/>
            <w:lang w:eastAsia="en-US"/>
          </w:rPr>
          <w:br/>
          <w:t>ΒΑΡΔΑΚΗΣ Σ. , σελ.</w:t>
        </w:r>
        <w:r w:rsidRPr="00D70D60">
          <w:rPr>
            <w:rFonts w:eastAsia="Times New Roman"/>
            <w:szCs w:val="24"/>
            <w:lang w:eastAsia="en-US"/>
          </w:rPr>
          <w:br/>
          <w:t>ΒΕΝΙΖΕΛΟΣ Ε. , σελ.</w:t>
        </w:r>
        <w:r w:rsidRPr="00D70D60">
          <w:rPr>
            <w:rFonts w:eastAsia="Times New Roman"/>
            <w:szCs w:val="24"/>
            <w:lang w:eastAsia="en-US"/>
          </w:rPr>
          <w:br/>
          <w:t>ΒΡΟΥΤΣΗΣ Ι. , σελ.</w:t>
        </w:r>
        <w:r w:rsidRPr="00D70D60">
          <w:rPr>
            <w:rFonts w:eastAsia="Times New Roman"/>
            <w:szCs w:val="24"/>
            <w:lang w:eastAsia="en-US"/>
          </w:rPr>
          <w:br/>
          <w:t>ΓΙΟΓΙΑΚΑΣ Β. , σελ.</w:t>
        </w:r>
        <w:r w:rsidRPr="00D70D60">
          <w:rPr>
            <w:rFonts w:eastAsia="Times New Roman"/>
            <w:szCs w:val="24"/>
            <w:lang w:eastAsia="en-US"/>
          </w:rPr>
          <w:br/>
          <w:t>ΔΑΒΑΚΗΣ Α. , σελ.</w:t>
        </w:r>
        <w:r w:rsidRPr="00D70D60">
          <w:rPr>
            <w:rFonts w:eastAsia="Times New Roman"/>
            <w:szCs w:val="24"/>
            <w:lang w:eastAsia="en-US"/>
          </w:rPr>
          <w:br/>
          <w:t>ΔΕΛΗΣ Ι. , σελ.</w:t>
        </w:r>
        <w:r w:rsidRPr="00D70D60">
          <w:rPr>
            <w:rFonts w:eastAsia="Times New Roman"/>
            <w:szCs w:val="24"/>
            <w:lang w:eastAsia="en-US"/>
          </w:rPr>
          <w:br/>
          <w:t>ΔΡΙΤΣΑΣ Θ. , σελ.</w:t>
        </w:r>
        <w:r w:rsidRPr="00D70D60">
          <w:rPr>
            <w:rFonts w:eastAsia="Times New Roman"/>
            <w:szCs w:val="24"/>
            <w:lang w:eastAsia="en-US"/>
          </w:rPr>
          <w:br/>
          <w:t>ΗΓΟΥΜΕΝΙΔΗΣ Ν. , σελ.</w:t>
        </w:r>
        <w:r w:rsidRPr="00D70D60">
          <w:rPr>
            <w:rFonts w:eastAsia="Times New Roman"/>
            <w:szCs w:val="24"/>
            <w:lang w:eastAsia="en-US"/>
          </w:rPr>
          <w:br/>
          <w:t>ΗΛΙΟΠΟΥΛΟΣ Π. , σελ.</w:t>
        </w:r>
        <w:r w:rsidRPr="00D70D60">
          <w:rPr>
            <w:rFonts w:eastAsia="Times New Roman"/>
            <w:szCs w:val="24"/>
            <w:lang w:eastAsia="en-US"/>
          </w:rPr>
          <w:br/>
          <w:t>ΘΡΑΨΑΝΙΩΤΗΣ Ε. , σελ.</w:t>
        </w:r>
        <w:r w:rsidRPr="00D70D60">
          <w:rPr>
            <w:rFonts w:eastAsia="Times New Roman"/>
            <w:szCs w:val="24"/>
            <w:lang w:eastAsia="en-US"/>
          </w:rPr>
          <w:br/>
          <w:t>ΚΑΡΑΣΑΡΛΙΔΟΥ Ε. , σελ.</w:t>
        </w:r>
        <w:r w:rsidRPr="00D70D60">
          <w:rPr>
            <w:rFonts w:eastAsia="Times New Roman"/>
            <w:szCs w:val="24"/>
            <w:lang w:eastAsia="en-US"/>
          </w:rPr>
          <w:br/>
          <w:t>ΚΑΣΑΠΙΔΗΣ Γ. , σελ.</w:t>
        </w:r>
        <w:r w:rsidRPr="00D70D60">
          <w:rPr>
            <w:rFonts w:eastAsia="Times New Roman"/>
            <w:szCs w:val="24"/>
            <w:lang w:eastAsia="en-US"/>
          </w:rPr>
          <w:br/>
          <w:t>ΚΑΣΤΟΡΗΣ Α. , σελ.</w:t>
        </w:r>
        <w:r w:rsidRPr="00D70D60">
          <w:rPr>
            <w:rFonts w:eastAsia="Times New Roman"/>
            <w:szCs w:val="24"/>
            <w:lang w:eastAsia="en-US"/>
          </w:rPr>
          <w:br/>
          <w:t>ΚΑΤΣΙΚΗΣ Κ. , σελ.</w:t>
        </w:r>
        <w:r w:rsidRPr="00D70D60">
          <w:rPr>
            <w:rFonts w:eastAsia="Times New Roman"/>
            <w:szCs w:val="24"/>
            <w:lang w:eastAsia="en-US"/>
          </w:rPr>
          <w:br/>
          <w:t>ΚΑΤΣΩΤΗΣ Χ. , σελ.</w:t>
        </w:r>
        <w:r w:rsidRPr="00D70D60">
          <w:rPr>
            <w:rFonts w:eastAsia="Times New Roman"/>
            <w:szCs w:val="24"/>
            <w:lang w:eastAsia="en-US"/>
          </w:rPr>
          <w:br/>
          <w:t>ΚΑΦΑΝΤΑΡΗ Χ. , σελ.</w:t>
        </w:r>
        <w:r w:rsidRPr="00D70D60">
          <w:rPr>
            <w:rFonts w:eastAsia="Times New Roman"/>
            <w:szCs w:val="24"/>
            <w:lang w:eastAsia="en-US"/>
          </w:rPr>
          <w:br/>
          <w:t>ΚΕΓΚΕΡΟΓΛΟΥ Β. , σελ.</w:t>
        </w:r>
        <w:r w:rsidRPr="00D70D60">
          <w:rPr>
            <w:rFonts w:eastAsia="Times New Roman"/>
            <w:szCs w:val="24"/>
            <w:lang w:eastAsia="en-US"/>
          </w:rPr>
          <w:br/>
          <w:t>ΚΕΛΛΑΣ Χ. , σελ.</w:t>
        </w:r>
        <w:r w:rsidRPr="00D70D60">
          <w:rPr>
            <w:rFonts w:eastAsia="Times New Roman"/>
            <w:szCs w:val="24"/>
            <w:lang w:eastAsia="en-US"/>
          </w:rPr>
          <w:br/>
          <w:t>ΚΟΥΤΣΟΥΚΟΣ Γ. , σελ.</w:t>
        </w:r>
        <w:r w:rsidRPr="00D70D60">
          <w:rPr>
            <w:rFonts w:eastAsia="Times New Roman"/>
            <w:szCs w:val="24"/>
            <w:lang w:eastAsia="en-US"/>
          </w:rPr>
          <w:br/>
          <w:t>ΚΩΝΣΤΑΝΤΟΠΟΥΛΟΣ Δ. , σελ.</w:t>
        </w:r>
        <w:r w:rsidRPr="00D70D60">
          <w:rPr>
            <w:rFonts w:eastAsia="Times New Roman"/>
            <w:szCs w:val="24"/>
            <w:lang w:eastAsia="en-US"/>
          </w:rPr>
          <w:br/>
          <w:t>ΛΑΓΟΣ Ι. , σελ.</w:t>
        </w:r>
        <w:r w:rsidRPr="00D70D60">
          <w:rPr>
            <w:rFonts w:eastAsia="Times New Roman"/>
            <w:szCs w:val="24"/>
            <w:lang w:eastAsia="en-US"/>
          </w:rPr>
          <w:br/>
          <w:t>ΛΟΒΕΡΔΟΣ Α. , σελ.</w:t>
        </w:r>
        <w:r w:rsidRPr="00D70D60">
          <w:rPr>
            <w:rFonts w:eastAsia="Times New Roman"/>
            <w:szCs w:val="24"/>
            <w:lang w:eastAsia="en-US"/>
          </w:rPr>
          <w:br/>
          <w:t>ΜΑΝΤΑΣ Χ. , σελ.</w:t>
        </w:r>
        <w:r w:rsidRPr="00D70D60">
          <w:rPr>
            <w:rFonts w:eastAsia="Times New Roman"/>
            <w:szCs w:val="24"/>
            <w:lang w:eastAsia="en-US"/>
          </w:rPr>
          <w:br/>
          <w:t>ΜΑΝΩΛΑΚΟΥ Δ. , σελ.</w:t>
        </w:r>
        <w:r w:rsidRPr="00D70D60">
          <w:rPr>
            <w:rFonts w:eastAsia="Times New Roman"/>
            <w:szCs w:val="24"/>
            <w:lang w:eastAsia="en-US"/>
          </w:rPr>
          <w:br/>
          <w:t>ΜΑΥΡΩΤΑΣ Γ. , σελ.</w:t>
        </w:r>
        <w:r w:rsidRPr="00D70D60">
          <w:rPr>
            <w:rFonts w:eastAsia="Times New Roman"/>
            <w:szCs w:val="24"/>
            <w:lang w:eastAsia="en-US"/>
          </w:rPr>
          <w:br/>
          <w:t>ΜΕΓΑΛΟΜΥΣΤΑΚΑΣ Α. , σελ.</w:t>
        </w:r>
        <w:r w:rsidRPr="00D70D60">
          <w:rPr>
            <w:rFonts w:eastAsia="Times New Roman"/>
            <w:szCs w:val="24"/>
            <w:lang w:eastAsia="en-US"/>
          </w:rPr>
          <w:br/>
          <w:t>ΜΕΓΑΛΟΟΙΚΟΝΟΜΟΥ Θ. , σελ.</w:t>
        </w:r>
        <w:r w:rsidRPr="00D70D60">
          <w:rPr>
            <w:rFonts w:eastAsia="Times New Roman"/>
            <w:szCs w:val="24"/>
            <w:lang w:eastAsia="en-US"/>
          </w:rPr>
          <w:br/>
          <w:t>ΜΕΪΚΟΠΟΥΛΟΣ Α. , σελ.</w:t>
        </w:r>
        <w:r w:rsidRPr="00D70D60">
          <w:rPr>
            <w:rFonts w:eastAsia="Times New Roman"/>
            <w:szCs w:val="24"/>
            <w:lang w:eastAsia="en-US"/>
          </w:rPr>
          <w:br/>
          <w:t>ΜΗΤΑΡΑΚΗΣ Π. , σελ.</w:t>
        </w:r>
        <w:r w:rsidRPr="00D70D60">
          <w:rPr>
            <w:rFonts w:eastAsia="Times New Roman"/>
            <w:szCs w:val="24"/>
            <w:lang w:eastAsia="en-US"/>
          </w:rPr>
          <w:br/>
          <w:t>ΜΗΤΑΦΙΔΗΣ Τ. , σελ.</w:t>
        </w:r>
        <w:r w:rsidRPr="00D70D60">
          <w:rPr>
            <w:rFonts w:eastAsia="Times New Roman"/>
            <w:szCs w:val="24"/>
            <w:lang w:eastAsia="en-US"/>
          </w:rPr>
          <w:br/>
          <w:t>ΜΙΧΑΗΛΙΔΗΣ Α. , σελ.</w:t>
        </w:r>
        <w:r w:rsidRPr="00D70D60">
          <w:rPr>
            <w:rFonts w:eastAsia="Times New Roman"/>
            <w:szCs w:val="24"/>
            <w:lang w:eastAsia="en-US"/>
          </w:rPr>
          <w:br/>
          <w:t>ΜΠΑΡΓΙΩΤΑΣ Κ. , σελ.</w:t>
        </w:r>
        <w:r w:rsidRPr="00D70D60">
          <w:rPr>
            <w:rFonts w:eastAsia="Times New Roman"/>
            <w:szCs w:val="24"/>
            <w:lang w:eastAsia="en-US"/>
          </w:rPr>
          <w:br/>
          <w:t>ΠΑΝΑΓΙΩΤΑΡΟΣ Η. , σελ.</w:t>
        </w:r>
        <w:r w:rsidRPr="00D70D60">
          <w:rPr>
            <w:rFonts w:eastAsia="Times New Roman"/>
            <w:szCs w:val="24"/>
            <w:lang w:eastAsia="en-US"/>
          </w:rPr>
          <w:br/>
          <w:t>ΠΑΠΑΗΛΙΟΥ Γ. , σελ.</w:t>
        </w:r>
        <w:r w:rsidRPr="00D70D60">
          <w:rPr>
            <w:rFonts w:eastAsia="Times New Roman"/>
            <w:szCs w:val="24"/>
            <w:lang w:eastAsia="en-US"/>
          </w:rPr>
          <w:br/>
          <w:t>ΠΑΠΑΚΩΣΤΑ - ΣΙΔΗΡΟΠΟΥΛΟΥ Α. , σελ.</w:t>
        </w:r>
        <w:r w:rsidRPr="00D70D60">
          <w:rPr>
            <w:rFonts w:eastAsia="Times New Roman"/>
            <w:szCs w:val="24"/>
            <w:lang w:eastAsia="en-US"/>
          </w:rPr>
          <w:br/>
          <w:t>ΠΑΠΑΝΑΤΣΙΟΥ Α. , σελ.</w:t>
        </w:r>
        <w:r w:rsidRPr="00D70D60">
          <w:rPr>
            <w:rFonts w:eastAsia="Times New Roman"/>
            <w:szCs w:val="24"/>
            <w:lang w:eastAsia="en-US"/>
          </w:rPr>
          <w:br/>
          <w:t>ΠΑΠΑΧΡΙΣΤΟΠΟΥΛΟΣ Α. , σελ.</w:t>
        </w:r>
        <w:r w:rsidRPr="00D70D60">
          <w:rPr>
            <w:rFonts w:eastAsia="Times New Roman"/>
            <w:szCs w:val="24"/>
            <w:lang w:eastAsia="en-US"/>
          </w:rPr>
          <w:br/>
          <w:t>ΠΑΦΙΛΗΣ Α. , σελ.</w:t>
        </w:r>
        <w:r w:rsidRPr="00D70D60">
          <w:rPr>
            <w:rFonts w:eastAsia="Times New Roman"/>
            <w:szCs w:val="24"/>
            <w:lang w:eastAsia="en-US"/>
          </w:rPr>
          <w:br/>
          <w:t>ΠΕΤΡΟΠΟΥΛΟΣ Α. , σελ.</w:t>
        </w:r>
        <w:r w:rsidRPr="00D70D60">
          <w:rPr>
            <w:rFonts w:eastAsia="Times New Roman"/>
            <w:szCs w:val="24"/>
            <w:lang w:eastAsia="en-US"/>
          </w:rPr>
          <w:br/>
          <w:t>ΡΙΖΟΥΛΗΣ Α. , σελ.</w:t>
        </w:r>
        <w:r w:rsidRPr="00D70D60">
          <w:rPr>
            <w:rFonts w:eastAsia="Times New Roman"/>
            <w:szCs w:val="24"/>
            <w:lang w:eastAsia="en-US"/>
          </w:rPr>
          <w:br/>
          <w:t>ΣΑΡΑΚΙΩΤΗΣ Ι. , σελ.</w:t>
        </w:r>
        <w:r w:rsidRPr="00D70D60">
          <w:rPr>
            <w:rFonts w:eastAsia="Times New Roman"/>
            <w:szCs w:val="24"/>
            <w:lang w:eastAsia="en-US"/>
          </w:rPr>
          <w:br/>
          <w:t>ΣΑΧΙΝΙΔΗΣ Ι. , σελ.</w:t>
        </w:r>
        <w:r w:rsidRPr="00D70D60">
          <w:rPr>
            <w:rFonts w:eastAsia="Times New Roman"/>
            <w:szCs w:val="24"/>
            <w:lang w:eastAsia="en-US"/>
          </w:rPr>
          <w:br/>
          <w:t>ΣΚΟΥΦΑ Ε. , σελ.</w:t>
        </w:r>
        <w:r w:rsidRPr="00D70D60">
          <w:rPr>
            <w:rFonts w:eastAsia="Times New Roman"/>
            <w:szCs w:val="24"/>
            <w:lang w:eastAsia="en-US"/>
          </w:rPr>
          <w:br/>
          <w:t>ΣΠΑΡΤΙΝΟΣ Κ. , σελ.</w:t>
        </w:r>
        <w:r w:rsidRPr="00D70D60">
          <w:rPr>
            <w:rFonts w:eastAsia="Times New Roman"/>
            <w:szCs w:val="24"/>
            <w:lang w:eastAsia="en-US"/>
          </w:rPr>
          <w:br/>
          <w:t>ΣΤΑΜΑΤΑΚΗ Ε. , σελ.</w:t>
        </w:r>
        <w:r w:rsidRPr="00D70D60">
          <w:rPr>
            <w:rFonts w:eastAsia="Times New Roman"/>
            <w:szCs w:val="24"/>
            <w:lang w:eastAsia="en-US"/>
          </w:rPr>
          <w:br/>
          <w:t>ΣΤΟΓΙΑΝΝΙΔΗΣ Γ. , σελ.</w:t>
        </w:r>
        <w:r w:rsidRPr="00D70D60">
          <w:rPr>
            <w:rFonts w:eastAsia="Times New Roman"/>
            <w:szCs w:val="24"/>
            <w:lang w:eastAsia="en-US"/>
          </w:rPr>
          <w:br/>
          <w:t>ΤΣΟΓΚΑΣ Γ. , σελ.</w:t>
        </w:r>
        <w:r w:rsidRPr="00D70D60">
          <w:rPr>
            <w:rFonts w:eastAsia="Times New Roman"/>
            <w:szCs w:val="24"/>
            <w:lang w:eastAsia="en-US"/>
          </w:rPr>
          <w:br/>
          <w:t>ΦΩΚΑΣ Α. , σελ.</w:t>
        </w:r>
        <w:r w:rsidRPr="00D70D60">
          <w:rPr>
            <w:rFonts w:eastAsia="Times New Roman"/>
            <w:szCs w:val="24"/>
            <w:lang w:eastAsia="en-US"/>
          </w:rPr>
          <w:br/>
          <w:t>ΦΩΤΙΟΥ Θ. , σελ.</w:t>
        </w:r>
        <w:r w:rsidRPr="00D70D60">
          <w:rPr>
            <w:rFonts w:eastAsia="Times New Roman"/>
            <w:szCs w:val="24"/>
            <w:lang w:eastAsia="en-US"/>
          </w:rPr>
          <w:br/>
          <w:t>ΧΡΙΣΤΟΔΟΥΛΟΠΟΥΛΟΥ Α. , σελ.</w:t>
        </w:r>
        <w:r w:rsidRPr="00D70D60">
          <w:rPr>
            <w:rFonts w:eastAsia="Times New Roman"/>
            <w:szCs w:val="24"/>
            <w:lang w:eastAsia="en-US"/>
          </w:rPr>
          <w:br/>
          <w:t>ΨΥΧΟΓΙΟΣ Γ. , σελ.</w:t>
        </w:r>
        <w:r w:rsidRPr="00D70D60">
          <w:rPr>
            <w:rFonts w:eastAsia="Times New Roman"/>
            <w:szCs w:val="24"/>
            <w:lang w:eastAsia="en-US"/>
          </w:rPr>
          <w:br/>
        </w:r>
        <w:r w:rsidRPr="00D70D60">
          <w:rPr>
            <w:rFonts w:eastAsia="Times New Roman"/>
            <w:szCs w:val="24"/>
            <w:lang w:eastAsia="en-US"/>
          </w:rPr>
          <w:br/>
          <w:t>ΠΑΡΕΜΒΑΣΕΙΣ:</w:t>
        </w:r>
        <w:r w:rsidRPr="00D70D60">
          <w:rPr>
            <w:rFonts w:eastAsia="Times New Roman"/>
            <w:szCs w:val="24"/>
            <w:lang w:eastAsia="en-US"/>
          </w:rPr>
          <w:br/>
          <w:t>ΑΝΤΩΝΙΟΥ Χ. , σελ.</w:t>
        </w:r>
        <w:r w:rsidRPr="00D70D60">
          <w:rPr>
            <w:rFonts w:eastAsia="Times New Roman"/>
            <w:szCs w:val="24"/>
            <w:lang w:eastAsia="en-US"/>
          </w:rPr>
          <w:br/>
        </w:r>
      </w:ins>
    </w:p>
    <w:p w14:paraId="719A4F88" w14:textId="45DAADE4" w:rsidR="00E97792" w:rsidRDefault="00D70D60">
      <w:pPr>
        <w:spacing w:after="0" w:line="600" w:lineRule="auto"/>
        <w:ind w:firstLine="720"/>
        <w:jc w:val="center"/>
        <w:rPr>
          <w:rFonts w:eastAsia="Times New Roman"/>
          <w:szCs w:val="24"/>
        </w:rPr>
      </w:pPr>
      <w:r>
        <w:rPr>
          <w:rFonts w:eastAsia="Times New Roman"/>
          <w:szCs w:val="24"/>
        </w:rPr>
        <w:t>ΠΡΑΚΤΙ</w:t>
      </w:r>
      <w:r w:rsidRPr="00986F8B">
        <w:rPr>
          <w:rFonts w:eastAsia="Times New Roman"/>
          <w:szCs w:val="24"/>
        </w:rPr>
        <w:t>ΚΑ ΒΟΥΛΗΣ</w:t>
      </w:r>
    </w:p>
    <w:p w14:paraId="719A4F89" w14:textId="77777777" w:rsidR="00E97792" w:rsidRDefault="00D70D60">
      <w:pPr>
        <w:spacing w:after="0" w:line="600" w:lineRule="auto"/>
        <w:ind w:firstLine="720"/>
        <w:jc w:val="center"/>
        <w:rPr>
          <w:rFonts w:eastAsia="Times New Roman"/>
          <w:szCs w:val="24"/>
        </w:rPr>
      </w:pPr>
      <w:r w:rsidRPr="00986F8B">
        <w:rPr>
          <w:rFonts w:eastAsia="Times New Roman"/>
          <w:szCs w:val="24"/>
        </w:rPr>
        <w:t>Ι</w:t>
      </w:r>
      <w:r w:rsidRPr="00986F8B">
        <w:rPr>
          <w:rFonts w:eastAsia="Times New Roman"/>
          <w:szCs w:val="24"/>
        </w:rPr>
        <w:t xml:space="preserve">Ζ΄ ΠΕΡΙΟΔΟΣ </w:t>
      </w:r>
    </w:p>
    <w:p w14:paraId="719A4F8A" w14:textId="77777777" w:rsidR="00E97792" w:rsidRDefault="00D70D60">
      <w:pPr>
        <w:spacing w:after="0" w:line="600" w:lineRule="auto"/>
        <w:ind w:firstLine="720"/>
        <w:jc w:val="center"/>
        <w:rPr>
          <w:rFonts w:eastAsia="Times New Roman"/>
          <w:szCs w:val="24"/>
        </w:rPr>
      </w:pPr>
      <w:r w:rsidRPr="00986F8B">
        <w:rPr>
          <w:rFonts w:eastAsia="Times New Roman"/>
          <w:szCs w:val="24"/>
        </w:rPr>
        <w:t>ΠΡΟΕΔΡΕΥΟΜΕΝΗΣ ΚΟΙΝΟΒΟΥΛΕΥΤΙΚΗΣ ΔΗΜΟΚΡΑΤΙΑΣ</w:t>
      </w:r>
    </w:p>
    <w:p w14:paraId="719A4F8B" w14:textId="77777777" w:rsidR="00E97792" w:rsidRDefault="00D70D60">
      <w:pPr>
        <w:spacing w:after="0" w:line="600" w:lineRule="auto"/>
        <w:ind w:firstLine="720"/>
        <w:jc w:val="center"/>
        <w:rPr>
          <w:rFonts w:eastAsia="Times New Roman"/>
          <w:szCs w:val="24"/>
        </w:rPr>
      </w:pPr>
      <w:r w:rsidRPr="00986F8B">
        <w:rPr>
          <w:rFonts w:eastAsia="Times New Roman"/>
          <w:szCs w:val="24"/>
        </w:rPr>
        <w:t>ΣΥΝΟΔΟΣ Γ΄</w:t>
      </w:r>
    </w:p>
    <w:p w14:paraId="719A4F8C" w14:textId="77777777" w:rsidR="00E97792" w:rsidRDefault="00D70D60">
      <w:pPr>
        <w:spacing w:after="0" w:line="600" w:lineRule="auto"/>
        <w:ind w:firstLine="720"/>
        <w:jc w:val="center"/>
        <w:rPr>
          <w:rFonts w:eastAsia="Times New Roman"/>
          <w:szCs w:val="24"/>
        </w:rPr>
      </w:pPr>
      <w:r w:rsidRPr="00986F8B">
        <w:rPr>
          <w:rFonts w:eastAsia="Times New Roman"/>
          <w:szCs w:val="24"/>
        </w:rPr>
        <w:t>ΣΥΝΕΔΡΙΑΣΗ ΡΝΓ΄</w:t>
      </w:r>
    </w:p>
    <w:p w14:paraId="719A4F8D" w14:textId="77777777" w:rsidR="00E97792" w:rsidRDefault="00D70D60">
      <w:pPr>
        <w:spacing w:after="0" w:line="600" w:lineRule="auto"/>
        <w:ind w:firstLine="720"/>
        <w:jc w:val="center"/>
        <w:rPr>
          <w:rFonts w:eastAsia="Times New Roman"/>
          <w:szCs w:val="24"/>
        </w:rPr>
      </w:pPr>
      <w:r w:rsidRPr="00986F8B">
        <w:rPr>
          <w:rFonts w:eastAsia="Times New Roman"/>
          <w:szCs w:val="24"/>
        </w:rPr>
        <w:t>Τρίτη 10 Ιουλίου 2018</w:t>
      </w:r>
    </w:p>
    <w:p w14:paraId="719A4F8E" w14:textId="77777777" w:rsidR="00E97792" w:rsidRDefault="00D70D60">
      <w:pPr>
        <w:spacing w:after="0" w:line="600" w:lineRule="auto"/>
        <w:ind w:firstLine="720"/>
        <w:jc w:val="both"/>
        <w:rPr>
          <w:rFonts w:eastAsia="Times New Roman"/>
          <w:szCs w:val="24"/>
        </w:rPr>
      </w:pPr>
      <w:r w:rsidRPr="00986F8B">
        <w:rPr>
          <w:rFonts w:eastAsia="Times New Roman"/>
          <w:szCs w:val="24"/>
        </w:rPr>
        <w:t>Αθήνα, σήμερα στις 10 Ιουλίου 2018, ημέρα Τρίτη και ώρα 10.21΄</w:t>
      </w:r>
      <w:r w:rsidRPr="00494300">
        <w:rPr>
          <w:rFonts w:eastAsia="Times New Roman"/>
          <w:szCs w:val="24"/>
        </w:rPr>
        <w:t>,</w:t>
      </w:r>
      <w:r w:rsidRPr="00986F8B">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w:t>
      </w:r>
      <w:r w:rsidRPr="008C13E1">
        <w:rPr>
          <w:rFonts w:eastAsia="Times New Roman"/>
          <w:b/>
          <w:szCs w:val="24"/>
        </w:rPr>
        <w:t>ΝΙΚΗΤΑ ΚΑΚΛΑΜΑΝΗ</w:t>
      </w:r>
      <w:r w:rsidRPr="00986F8B">
        <w:rPr>
          <w:rFonts w:eastAsia="Times New Roman"/>
          <w:bCs/>
          <w:szCs w:val="24"/>
        </w:rPr>
        <w:t>.</w:t>
      </w:r>
    </w:p>
    <w:p w14:paraId="719A4F8F" w14:textId="77777777" w:rsidR="00E97792" w:rsidRDefault="00D70D60">
      <w:pPr>
        <w:spacing w:after="0" w:line="600" w:lineRule="auto"/>
        <w:ind w:firstLine="720"/>
        <w:jc w:val="both"/>
        <w:rPr>
          <w:rFonts w:eastAsia="Times New Roman"/>
          <w:szCs w:val="24"/>
        </w:rPr>
      </w:pPr>
      <w:r w:rsidRPr="00986F8B">
        <w:rPr>
          <w:rFonts w:eastAsia="Times New Roman"/>
          <w:b/>
          <w:bCs/>
          <w:szCs w:val="24"/>
        </w:rPr>
        <w:t xml:space="preserve">ΠΡΟΕΔΡΕΥΩΝ (Νικήτας Κακλαμάνης): </w:t>
      </w:r>
      <w:r w:rsidRPr="00986F8B">
        <w:rPr>
          <w:rFonts w:eastAsia="Times New Roman"/>
          <w:szCs w:val="24"/>
        </w:rPr>
        <w:t>Κυρίες και κύριοι συνάδελφοι, αρχίζει η συνεδρίαση.</w:t>
      </w:r>
    </w:p>
    <w:p w14:paraId="719A4F90" w14:textId="77777777" w:rsidR="00E97792" w:rsidRDefault="00D70D60">
      <w:pPr>
        <w:spacing w:after="0" w:line="600" w:lineRule="auto"/>
        <w:ind w:firstLine="540"/>
        <w:jc w:val="both"/>
        <w:rPr>
          <w:rFonts w:eastAsia="Times New Roman" w:cs="Times New Roman"/>
          <w:szCs w:val="24"/>
        </w:rPr>
      </w:pPr>
      <w:r w:rsidRPr="00986F8B">
        <w:rPr>
          <w:rFonts w:eastAsia="Times New Roman" w:cs="Times New Roman"/>
          <w:szCs w:val="24"/>
        </w:rPr>
        <w:t>Εισερχόμαστε σ</w:t>
      </w:r>
      <w:r w:rsidRPr="00986F8B">
        <w:rPr>
          <w:rFonts w:eastAsia="Times New Roman" w:cs="Times New Roman"/>
          <w:szCs w:val="24"/>
        </w:rPr>
        <w:t>την ημερήσια διάταξη της</w:t>
      </w:r>
    </w:p>
    <w:p w14:paraId="719A4F91" w14:textId="77777777" w:rsidR="00E97792" w:rsidRDefault="00D70D60">
      <w:pPr>
        <w:keepNext/>
        <w:spacing w:after="0" w:line="600" w:lineRule="auto"/>
        <w:ind w:firstLine="720"/>
        <w:jc w:val="center"/>
        <w:outlineLvl w:val="0"/>
        <w:rPr>
          <w:rFonts w:eastAsia="Times New Roman" w:cs="Times New Roman"/>
          <w:b/>
          <w:bCs/>
          <w:szCs w:val="24"/>
        </w:rPr>
      </w:pPr>
      <w:r w:rsidRPr="00986F8B">
        <w:rPr>
          <w:rFonts w:eastAsia="Times New Roman" w:cs="Times New Roman"/>
          <w:b/>
          <w:bCs/>
          <w:szCs w:val="24"/>
        </w:rPr>
        <w:t>ΝΟΜΟΘΕΤΙΚΗΣ ΕΡΓΑΣΙΑΣ</w:t>
      </w:r>
    </w:p>
    <w:p w14:paraId="719A4F92" w14:textId="77777777" w:rsidR="00E97792" w:rsidRDefault="00D70D60">
      <w:pPr>
        <w:spacing w:after="0" w:line="600" w:lineRule="auto"/>
        <w:ind w:firstLine="720"/>
        <w:jc w:val="both"/>
        <w:rPr>
          <w:rFonts w:eastAsia="Times New Roman"/>
          <w:szCs w:val="24"/>
        </w:rPr>
      </w:pPr>
      <w:r w:rsidRPr="00986F8B">
        <w:rPr>
          <w:rFonts w:eastAsia="Times New Roman"/>
          <w:szCs w:val="24"/>
        </w:rPr>
        <w:t>Μόνη συζήτηση και ψήφιση επί της αρχής, των άρθρων και του συνόλου του σχεδίου νόμου του Υπουργείου Εργασίας, Κοινωνικής Ασφάλισης και Κοινωνικής Αλληλεγγύης με τίτλο</w:t>
      </w:r>
      <w:r>
        <w:rPr>
          <w:rFonts w:eastAsia="Times New Roman"/>
          <w:szCs w:val="24"/>
        </w:rPr>
        <w:t>:</w:t>
      </w:r>
      <w:r w:rsidRPr="00986F8B">
        <w:rPr>
          <w:rFonts w:eastAsia="Times New Roman"/>
          <w:szCs w:val="24"/>
        </w:rPr>
        <w:t xml:space="preserve"> «Ασφαλιστικές και συνταξιοδοτικές ρυθμίσει</w:t>
      </w:r>
      <w:r w:rsidRPr="00986F8B">
        <w:rPr>
          <w:rFonts w:eastAsia="Times New Roman"/>
          <w:szCs w:val="24"/>
        </w:rPr>
        <w:t xml:space="preserve">ς - Αντιμετώπιση της </w:t>
      </w:r>
      <w:r w:rsidRPr="00986F8B">
        <w:rPr>
          <w:rFonts w:eastAsia="Times New Roman"/>
          <w:szCs w:val="24"/>
        </w:rPr>
        <w:lastRenderedPageBreak/>
        <w:t>αδήλωτης εργασίας - Ενίσχυση της προστασίας των εργαζομένων - Επιτροπεία ασυνόδευτων ανηλίκων και άλλες διατάξεις».</w:t>
      </w:r>
    </w:p>
    <w:p w14:paraId="719A4F93" w14:textId="77777777" w:rsidR="00E97792" w:rsidRDefault="00D70D60">
      <w:pPr>
        <w:spacing w:after="0" w:line="600" w:lineRule="auto"/>
        <w:ind w:firstLine="720"/>
        <w:jc w:val="both"/>
        <w:rPr>
          <w:rFonts w:eastAsia="Times New Roman"/>
          <w:szCs w:val="24"/>
        </w:rPr>
      </w:pPr>
      <w:r w:rsidRPr="00986F8B">
        <w:rPr>
          <w:rFonts w:eastAsia="Times New Roman"/>
          <w:szCs w:val="24"/>
        </w:rPr>
        <w:t>Πριν προχωρήσω παρακάτω έχω να κάνω μ</w:t>
      </w:r>
      <w:r>
        <w:rPr>
          <w:rFonts w:eastAsia="Times New Roman"/>
          <w:szCs w:val="24"/>
        </w:rPr>
        <w:t>ί</w:t>
      </w:r>
      <w:r w:rsidRPr="00986F8B">
        <w:rPr>
          <w:rFonts w:eastAsia="Times New Roman"/>
          <w:szCs w:val="24"/>
        </w:rPr>
        <w:t xml:space="preserve">α ανακοίνωση προς το Σώμα. </w:t>
      </w:r>
    </w:p>
    <w:p w14:paraId="719A4F94" w14:textId="77777777" w:rsidR="00E97792" w:rsidRDefault="00D70D60">
      <w:pPr>
        <w:spacing w:after="0" w:line="600" w:lineRule="auto"/>
        <w:ind w:firstLine="720"/>
        <w:jc w:val="both"/>
        <w:rPr>
          <w:rFonts w:eastAsia="Times New Roman"/>
          <w:szCs w:val="24"/>
        </w:rPr>
      </w:pPr>
      <w:r w:rsidRPr="00986F8B">
        <w:rPr>
          <w:rFonts w:eastAsia="Times New Roman"/>
          <w:szCs w:val="24"/>
        </w:rPr>
        <w:t>Η Διαρκής Επιτροπή Κοινωνικών Υποθέσεων καταθέτει την</w:t>
      </w:r>
      <w:r w:rsidRPr="00986F8B">
        <w:rPr>
          <w:rFonts w:eastAsia="Times New Roman"/>
          <w:szCs w:val="24"/>
        </w:rPr>
        <w:t xml:space="preserve"> </w:t>
      </w:r>
      <w:r>
        <w:rPr>
          <w:rFonts w:eastAsia="Times New Roman"/>
          <w:szCs w:val="24"/>
        </w:rPr>
        <w:t>έ</w:t>
      </w:r>
      <w:r w:rsidRPr="00986F8B">
        <w:rPr>
          <w:rFonts w:eastAsia="Times New Roman"/>
          <w:szCs w:val="24"/>
        </w:rPr>
        <w:t>κθεσή της στο σχέδιο νόμου του Υπουργείου Εργασίας, Κοινωνικής Ασφάλισης και Κοινωνικής Αλληλεγγύης «Ασφαλιστικές και συνταξιοδοτικές ρυθμίσεις - Αντιμετώπιση της αδήλωτης εργασίας - Ενίσχυση της προστασίας των εργαζομένων - Επιτροπεία ασυνόδευτων ανηλίκ</w:t>
      </w:r>
      <w:r w:rsidRPr="00986F8B">
        <w:rPr>
          <w:rFonts w:eastAsia="Times New Roman"/>
          <w:szCs w:val="24"/>
        </w:rPr>
        <w:t>ων και άλλες διατάξεις».</w:t>
      </w:r>
    </w:p>
    <w:p w14:paraId="719A4F95"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Η Διάσκεψη των Προέδρων αποφάσισε στη συνεδρία</w:t>
      </w:r>
      <w:r>
        <w:rPr>
          <w:rFonts w:eastAsia="Times New Roman"/>
          <w:iCs/>
          <w:szCs w:val="24"/>
        </w:rPr>
        <w:t>σή της στις</w:t>
      </w:r>
      <w:r w:rsidRPr="00986F8B">
        <w:rPr>
          <w:rFonts w:eastAsia="Times New Roman"/>
          <w:iCs/>
          <w:szCs w:val="24"/>
        </w:rPr>
        <w:t xml:space="preserve"> 2</w:t>
      </w:r>
      <w:r>
        <w:rPr>
          <w:rFonts w:eastAsia="Times New Roman"/>
          <w:iCs/>
          <w:szCs w:val="24"/>
        </w:rPr>
        <w:t xml:space="preserve"> </w:t>
      </w:r>
      <w:r w:rsidRPr="00986F8B">
        <w:rPr>
          <w:rFonts w:eastAsia="Times New Roman"/>
          <w:iCs/>
          <w:szCs w:val="24"/>
        </w:rPr>
        <w:t xml:space="preserve">Ιουλίου 2018 τη συζήτηση του νομοσχεδίου σε μία έως δύο συνεδριάσεις ενιαία επί της αρχής, επί των άρθρων και των τροπολογιών. </w:t>
      </w:r>
    </w:p>
    <w:p w14:paraId="719A4F96"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 xml:space="preserve">Από τις </w:t>
      </w:r>
      <w:r>
        <w:rPr>
          <w:rFonts w:eastAsia="Times New Roman"/>
          <w:iCs/>
          <w:szCs w:val="24"/>
        </w:rPr>
        <w:t>υ</w:t>
      </w:r>
      <w:r w:rsidRPr="00986F8B">
        <w:rPr>
          <w:rFonts w:eastAsia="Times New Roman"/>
          <w:iCs/>
          <w:szCs w:val="24"/>
        </w:rPr>
        <w:t xml:space="preserve">πουργικές τροπολογίες -απ’ ό,τι ενημερώθηκα από τις κυρίες της Έδρας- πλην μίας, την οποία θα έρθει να παρουσιάσει κάποια στιγμή η κ. </w:t>
      </w:r>
      <w:proofErr w:type="spellStart"/>
      <w:r w:rsidRPr="00986F8B">
        <w:rPr>
          <w:rFonts w:eastAsia="Times New Roman"/>
          <w:iCs/>
          <w:szCs w:val="24"/>
        </w:rPr>
        <w:t>Παπανάτσιου</w:t>
      </w:r>
      <w:proofErr w:type="spellEnd"/>
      <w:r w:rsidRPr="00986F8B">
        <w:rPr>
          <w:rFonts w:eastAsia="Times New Roman"/>
          <w:iCs/>
          <w:szCs w:val="24"/>
        </w:rPr>
        <w:t xml:space="preserve">, γιατί είναι η αρμόδια Υφυπουργός, οι υπόλοιπες έχουν συζητηθεί στην </w:t>
      </w:r>
      <w:r>
        <w:rPr>
          <w:rFonts w:eastAsia="Times New Roman"/>
          <w:iCs/>
          <w:szCs w:val="24"/>
        </w:rPr>
        <w:t>ε</w:t>
      </w:r>
      <w:r w:rsidRPr="00986F8B">
        <w:rPr>
          <w:rFonts w:eastAsia="Times New Roman"/>
          <w:iCs/>
          <w:szCs w:val="24"/>
        </w:rPr>
        <w:t>πιτροπή κι έχουν ενσωματωθεί ήδη στο νομ</w:t>
      </w:r>
      <w:r w:rsidRPr="00986F8B">
        <w:rPr>
          <w:rFonts w:eastAsia="Times New Roman"/>
          <w:iCs/>
          <w:szCs w:val="24"/>
        </w:rPr>
        <w:t xml:space="preserve">οσχέδιο υπό μορφή άρθρων. </w:t>
      </w:r>
      <w:r w:rsidRPr="00986F8B">
        <w:rPr>
          <w:rFonts w:eastAsia="Times New Roman"/>
          <w:iCs/>
          <w:szCs w:val="24"/>
        </w:rPr>
        <w:lastRenderedPageBreak/>
        <w:t xml:space="preserve">Μένουν οι βουλευτικές τροπολογίες που υποθέτω θα μας πει η αρμόδια Υπουργός κ. </w:t>
      </w:r>
      <w:proofErr w:type="spellStart"/>
      <w:r w:rsidRPr="00986F8B">
        <w:rPr>
          <w:rFonts w:eastAsia="Times New Roman"/>
          <w:iCs/>
          <w:szCs w:val="24"/>
        </w:rPr>
        <w:t>Αχτσιόγλου</w:t>
      </w:r>
      <w:proofErr w:type="spellEnd"/>
      <w:r w:rsidRPr="00986F8B">
        <w:rPr>
          <w:rFonts w:eastAsia="Times New Roman"/>
          <w:iCs/>
          <w:szCs w:val="24"/>
        </w:rPr>
        <w:t xml:space="preserve"> ποιες κάνει δεκτές, εκτός κι αν μας ενημερώσουν οι παρευρισκόμενοι Υπουργοί, η Αναπληρώτρια Υπουργός, ο Υφυπουργός. Όταν θα ανέβει στην Έδρα</w:t>
      </w:r>
      <w:r w:rsidRPr="00986F8B">
        <w:rPr>
          <w:rFonts w:eastAsia="Times New Roman"/>
          <w:iCs/>
          <w:szCs w:val="24"/>
        </w:rPr>
        <w:t xml:space="preserve"> θα την παρακαλέσω να πει ποιες κάνει δεκτές από τις βουλευτικές, ποιες δεν κάνει δεκτές για να έχετε εικόνα κι εσείς. </w:t>
      </w:r>
    </w:p>
    <w:p w14:paraId="719A4F97"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 xml:space="preserve">Η εγγραφή θα γίνει ηλεκτρονικά. Θα αρχίσει μόλις ανέβει, κατά τα </w:t>
      </w:r>
      <w:proofErr w:type="spellStart"/>
      <w:r w:rsidRPr="00986F8B">
        <w:rPr>
          <w:rFonts w:eastAsia="Times New Roman"/>
          <w:iCs/>
          <w:szCs w:val="24"/>
        </w:rPr>
        <w:t>ειωθότα</w:t>
      </w:r>
      <w:proofErr w:type="spellEnd"/>
      <w:r w:rsidRPr="00986F8B">
        <w:rPr>
          <w:rFonts w:eastAsia="Times New Roman"/>
          <w:iCs/>
          <w:szCs w:val="24"/>
        </w:rPr>
        <w:t xml:space="preserve">, ο </w:t>
      </w:r>
      <w:r>
        <w:rPr>
          <w:rFonts w:eastAsia="Times New Roman"/>
          <w:iCs/>
          <w:szCs w:val="24"/>
        </w:rPr>
        <w:t>ε</w:t>
      </w:r>
      <w:r w:rsidRPr="00986F8B">
        <w:rPr>
          <w:rFonts w:eastAsia="Times New Roman"/>
          <w:iCs/>
          <w:szCs w:val="24"/>
        </w:rPr>
        <w:t xml:space="preserve">ισηγητής του ΣΥΡΙΖΑ, συνάδελφος κ. </w:t>
      </w:r>
      <w:proofErr w:type="spellStart"/>
      <w:r w:rsidRPr="00986F8B">
        <w:rPr>
          <w:rFonts w:eastAsia="Times New Roman"/>
          <w:iCs/>
          <w:szCs w:val="24"/>
        </w:rPr>
        <w:t>Βαρδάκης</w:t>
      </w:r>
      <w:proofErr w:type="spellEnd"/>
      <w:r w:rsidRPr="00986F8B">
        <w:rPr>
          <w:rFonts w:eastAsia="Times New Roman"/>
          <w:iCs/>
          <w:szCs w:val="24"/>
        </w:rPr>
        <w:t xml:space="preserve"> και θα κλείσει </w:t>
      </w:r>
      <w:r w:rsidRPr="00986F8B">
        <w:rPr>
          <w:rFonts w:eastAsia="Times New Roman"/>
          <w:iCs/>
          <w:szCs w:val="24"/>
        </w:rPr>
        <w:t xml:space="preserve">μόλις κατέβει από το Βήμα ο κ. Νότης </w:t>
      </w:r>
      <w:proofErr w:type="spellStart"/>
      <w:r w:rsidRPr="00986F8B">
        <w:rPr>
          <w:rFonts w:eastAsia="Times New Roman"/>
          <w:iCs/>
          <w:szCs w:val="24"/>
        </w:rPr>
        <w:t>Μηταράκης</w:t>
      </w:r>
      <w:proofErr w:type="spellEnd"/>
      <w:r w:rsidRPr="00986F8B">
        <w:rPr>
          <w:rFonts w:eastAsia="Times New Roman"/>
          <w:iCs/>
          <w:szCs w:val="24"/>
        </w:rPr>
        <w:t xml:space="preserve">, </w:t>
      </w:r>
      <w:r>
        <w:rPr>
          <w:rFonts w:eastAsia="Times New Roman"/>
          <w:iCs/>
          <w:szCs w:val="24"/>
        </w:rPr>
        <w:t>ε</w:t>
      </w:r>
      <w:r w:rsidRPr="00986F8B">
        <w:rPr>
          <w:rFonts w:eastAsia="Times New Roman"/>
          <w:iCs/>
          <w:szCs w:val="24"/>
        </w:rPr>
        <w:t xml:space="preserve">ισηγητής της Νέας Δημοκρατίας. </w:t>
      </w:r>
    </w:p>
    <w:p w14:paraId="719A4F98"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 xml:space="preserve">Επί της διαδικασίας θέλει κάποιος τον λόγο; Συμφωνούμε; </w:t>
      </w:r>
    </w:p>
    <w:p w14:paraId="719A4F99" w14:textId="77777777" w:rsidR="00E97792" w:rsidRDefault="00D70D60">
      <w:pPr>
        <w:spacing w:after="0" w:line="600" w:lineRule="auto"/>
        <w:ind w:firstLine="720"/>
        <w:jc w:val="both"/>
        <w:rPr>
          <w:rFonts w:eastAsia="Times New Roman"/>
          <w:iCs/>
          <w:szCs w:val="24"/>
        </w:rPr>
      </w:pPr>
      <w:r w:rsidRPr="00986F8B">
        <w:rPr>
          <w:rFonts w:eastAsia="Times New Roman"/>
          <w:b/>
          <w:iCs/>
          <w:szCs w:val="24"/>
        </w:rPr>
        <w:t>ΑΝΔΡΕΑΣ ΛΟΒΕΡΔΟΣ:</w:t>
      </w:r>
      <w:r w:rsidRPr="00986F8B">
        <w:rPr>
          <w:rFonts w:eastAsia="Times New Roman"/>
          <w:iCs/>
          <w:szCs w:val="24"/>
        </w:rPr>
        <w:t xml:space="preserve"> Πότε θα τελειώσουμε, κύριε Πρόεδρε; </w:t>
      </w:r>
    </w:p>
    <w:p w14:paraId="719A4F9A" w14:textId="77777777" w:rsidR="00E97792" w:rsidRDefault="00D70D60">
      <w:pPr>
        <w:spacing w:after="0" w:line="600" w:lineRule="auto"/>
        <w:ind w:firstLine="720"/>
        <w:jc w:val="both"/>
        <w:rPr>
          <w:rFonts w:eastAsia="Times New Roman"/>
          <w:iCs/>
          <w:szCs w:val="24"/>
        </w:rPr>
      </w:pPr>
      <w:r w:rsidRPr="00986F8B">
        <w:rPr>
          <w:rFonts w:eastAsia="Times New Roman"/>
          <w:b/>
          <w:iCs/>
          <w:szCs w:val="24"/>
        </w:rPr>
        <w:t xml:space="preserve">ΠΡΟΕΔΡΕΥΩΝ (Νικήτας Κακλαμάνης): </w:t>
      </w:r>
      <w:r w:rsidRPr="00986F8B">
        <w:rPr>
          <w:rFonts w:eastAsia="Times New Roman"/>
          <w:iCs/>
          <w:szCs w:val="24"/>
        </w:rPr>
        <w:t xml:space="preserve">Κοιτάξτε, στην </w:t>
      </w:r>
      <w:r>
        <w:rPr>
          <w:rFonts w:eastAsia="Times New Roman"/>
          <w:iCs/>
          <w:szCs w:val="24"/>
        </w:rPr>
        <w:t>ε</w:t>
      </w:r>
      <w:r w:rsidRPr="00986F8B">
        <w:rPr>
          <w:rFonts w:eastAsia="Times New Roman"/>
          <w:iCs/>
          <w:szCs w:val="24"/>
        </w:rPr>
        <w:t>πιτροπή μίλησα</w:t>
      </w:r>
      <w:r w:rsidRPr="00986F8B">
        <w:rPr>
          <w:rFonts w:eastAsia="Times New Roman"/>
          <w:iCs/>
          <w:szCs w:val="24"/>
        </w:rPr>
        <w:t xml:space="preserve">ν επτά συνάδελφοι. Ας δούμε πόσοι θα εγγραφούν. Ενδεχομένως να τελειώσουμε και σήμερα. Αν δεν μπορέσει να γίνει και αυτό, θα πάμε και αύριο το πρωί. </w:t>
      </w:r>
    </w:p>
    <w:p w14:paraId="719A4F9B" w14:textId="77777777" w:rsidR="00E97792" w:rsidRDefault="00D70D60">
      <w:pPr>
        <w:spacing w:after="0" w:line="600" w:lineRule="auto"/>
        <w:ind w:firstLine="720"/>
        <w:jc w:val="both"/>
        <w:rPr>
          <w:rFonts w:eastAsia="Times New Roman"/>
          <w:iCs/>
          <w:szCs w:val="24"/>
        </w:rPr>
      </w:pPr>
      <w:r w:rsidRPr="00986F8B">
        <w:rPr>
          <w:rFonts w:eastAsia="Times New Roman"/>
          <w:b/>
          <w:iCs/>
          <w:szCs w:val="24"/>
        </w:rPr>
        <w:lastRenderedPageBreak/>
        <w:t>ΝΟΤΗΣ ΜΗΤΑΡΑΚΗΣ:</w:t>
      </w:r>
      <w:r w:rsidRPr="00986F8B">
        <w:rPr>
          <w:rFonts w:eastAsia="Times New Roman"/>
          <w:iCs/>
          <w:szCs w:val="24"/>
        </w:rPr>
        <w:t xml:space="preserve"> Πάντως η πρόθεση είναι να τελειώσουμε σήμερα.</w:t>
      </w:r>
    </w:p>
    <w:p w14:paraId="719A4F9C" w14:textId="77777777" w:rsidR="00E97792" w:rsidRDefault="00D70D60">
      <w:pPr>
        <w:spacing w:after="0" w:line="600" w:lineRule="auto"/>
        <w:ind w:firstLine="720"/>
        <w:jc w:val="both"/>
        <w:rPr>
          <w:rFonts w:eastAsia="Times New Roman"/>
          <w:iCs/>
          <w:szCs w:val="24"/>
        </w:rPr>
      </w:pPr>
      <w:r w:rsidRPr="00986F8B">
        <w:rPr>
          <w:rFonts w:eastAsia="Times New Roman"/>
          <w:b/>
          <w:iCs/>
          <w:szCs w:val="24"/>
        </w:rPr>
        <w:t xml:space="preserve">ΠΡΟΕΔΡΕΥΩΝ (Νικήτας Κακλαμάνης): </w:t>
      </w:r>
      <w:r w:rsidRPr="00986F8B">
        <w:rPr>
          <w:rFonts w:eastAsia="Times New Roman"/>
          <w:iCs/>
          <w:szCs w:val="24"/>
        </w:rPr>
        <w:t>Αυτό δεν μ</w:t>
      </w:r>
      <w:r w:rsidRPr="00986F8B">
        <w:rPr>
          <w:rFonts w:eastAsia="Times New Roman"/>
          <w:iCs/>
          <w:szCs w:val="24"/>
        </w:rPr>
        <w:t xml:space="preserve">πορούμε να το πούμε τώρα. Μόλις κατέβει ο κ. </w:t>
      </w:r>
      <w:proofErr w:type="spellStart"/>
      <w:r w:rsidRPr="00986F8B">
        <w:rPr>
          <w:rFonts w:eastAsia="Times New Roman"/>
          <w:iCs/>
          <w:szCs w:val="24"/>
        </w:rPr>
        <w:t>Μηταράκης</w:t>
      </w:r>
      <w:proofErr w:type="spellEnd"/>
      <w:r w:rsidRPr="00986F8B">
        <w:rPr>
          <w:rFonts w:eastAsia="Times New Roman"/>
          <w:iCs/>
          <w:szCs w:val="24"/>
        </w:rPr>
        <w:t xml:space="preserve"> θα έχουμε εικόνα και θα το συζητήσουμε και θα συναποφασίσουμε όλοι μαζί. </w:t>
      </w:r>
    </w:p>
    <w:p w14:paraId="719A4F9D"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 xml:space="preserve">Τον λόγο έχει ο </w:t>
      </w:r>
      <w:r>
        <w:rPr>
          <w:rFonts w:eastAsia="Times New Roman"/>
          <w:iCs/>
          <w:szCs w:val="24"/>
        </w:rPr>
        <w:t>ε</w:t>
      </w:r>
      <w:r w:rsidRPr="00986F8B">
        <w:rPr>
          <w:rFonts w:eastAsia="Times New Roman"/>
          <w:iCs/>
          <w:szCs w:val="24"/>
        </w:rPr>
        <w:t xml:space="preserve">ισηγητής του ΣΥΡΙΖΑ κ. Σωκράτης </w:t>
      </w:r>
      <w:proofErr w:type="spellStart"/>
      <w:r w:rsidRPr="00986F8B">
        <w:rPr>
          <w:rFonts w:eastAsia="Times New Roman"/>
          <w:iCs/>
          <w:szCs w:val="24"/>
        </w:rPr>
        <w:t>Βαρδάκης</w:t>
      </w:r>
      <w:proofErr w:type="spellEnd"/>
      <w:r w:rsidRPr="00986F8B">
        <w:rPr>
          <w:rFonts w:eastAsia="Times New Roman"/>
          <w:iCs/>
          <w:szCs w:val="24"/>
        </w:rPr>
        <w:t xml:space="preserve">. </w:t>
      </w:r>
    </w:p>
    <w:p w14:paraId="719A4F9E" w14:textId="77777777" w:rsidR="00E97792" w:rsidRDefault="00D70D60">
      <w:pPr>
        <w:spacing w:after="0" w:line="600" w:lineRule="auto"/>
        <w:ind w:firstLine="720"/>
        <w:jc w:val="both"/>
        <w:rPr>
          <w:rFonts w:eastAsia="Times New Roman"/>
          <w:iCs/>
          <w:szCs w:val="24"/>
        </w:rPr>
      </w:pPr>
      <w:r w:rsidRPr="00986F8B">
        <w:rPr>
          <w:rFonts w:eastAsia="Times New Roman"/>
          <w:b/>
          <w:iCs/>
          <w:szCs w:val="24"/>
        </w:rPr>
        <w:t>ΣΩΚΡΑΤΗΣ ΒΑΡΔΑΚΗΣ:</w:t>
      </w:r>
      <w:r w:rsidRPr="00986F8B">
        <w:rPr>
          <w:rFonts w:eastAsia="Times New Roman"/>
          <w:iCs/>
          <w:szCs w:val="24"/>
        </w:rPr>
        <w:t xml:space="preserve"> Ευχαριστώ, κύριε Πρόεδρε. </w:t>
      </w:r>
    </w:p>
    <w:p w14:paraId="719A4F9F"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Κυρίες και κύριοι συνάδελφοι, ακούσαμε αυτές τις ημέρες, ειδικά από τους Βουλευτές της Νέας Δημοκρατίας, ότι είμαστε αδιάβαστοι, ότι είμαστε ψεύτες -γραμμή του κ. Μητσοτάκη είναι αυτή- ότι δεν εμφανίζουμε τα πραγματικά στοιχεία, την αδήλωτη εργασία, για τη</w:t>
      </w:r>
      <w:r w:rsidRPr="00986F8B">
        <w:rPr>
          <w:rFonts w:eastAsia="Times New Roman"/>
          <w:iCs/>
          <w:szCs w:val="24"/>
        </w:rPr>
        <w:t xml:space="preserve">ν οικονομία, την ανεργία, για τις συντάξεις, τις περικοπές και ότι πρέπει να ντρεπόμαστε. </w:t>
      </w:r>
    </w:p>
    <w:p w14:paraId="719A4FA0"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Κυρίες και κύριοι συνάδελφοι, πείτε μου, πραγματικά</w:t>
      </w:r>
      <w:r>
        <w:rPr>
          <w:rFonts w:eastAsia="Times New Roman"/>
          <w:iCs/>
          <w:szCs w:val="24"/>
        </w:rPr>
        <w:t>: Π</w:t>
      </w:r>
      <w:r w:rsidRPr="00986F8B">
        <w:rPr>
          <w:rFonts w:eastAsia="Times New Roman"/>
          <w:iCs/>
          <w:szCs w:val="24"/>
        </w:rPr>
        <w:t>οιοι ακριβώς είναι ψεύτες; Ποιος ακριβώς εδώ μέσα πρέπει να ντρέπεται; Ίσως, αγαπητοί συνάδελφοι της Νέας Δημοκ</w:t>
      </w:r>
      <w:r w:rsidRPr="00986F8B">
        <w:rPr>
          <w:rFonts w:eastAsia="Times New Roman"/>
          <w:iCs/>
          <w:szCs w:val="24"/>
        </w:rPr>
        <w:t xml:space="preserve">ρατίας, </w:t>
      </w:r>
      <w:r w:rsidRPr="00986F8B">
        <w:rPr>
          <w:rFonts w:eastAsia="Times New Roman"/>
          <w:iCs/>
          <w:szCs w:val="24"/>
        </w:rPr>
        <w:lastRenderedPageBreak/>
        <w:t>δεν έχετε αντιληφθεί ότι σε πέντε χρόνια καταργήσατε κάθε έννοια δικαίου σε αυτόν τον τόπο, κάθε έννοια κράτους πρόνοιας. Αφήσατε εκατομμύρια συμπολίτες μας ανασφάλιστους, χωρίς ιατροφαρμακευτική περίθαλψη κι έπρεπε να έρθει η σημερινή Κυβέρνηση να</w:t>
      </w:r>
      <w:r w:rsidRPr="00986F8B">
        <w:rPr>
          <w:rFonts w:eastAsia="Times New Roman"/>
          <w:iCs/>
          <w:szCs w:val="24"/>
        </w:rPr>
        <w:t xml:space="preserve"> δώσει κάλυψη σε αυτούς τους ανθρώπους. Παραδώσατε ένα δημόσιο σύστημα κοινωνικής ασφάλισης βαθιά ελλειμματικό με 1,1 δισεκατομμύριο έλλειμα, με κίνδυνο τον Γενάρη του 2015 να έχουμε έλλειμα πληρωμής συντάξεων. Την περίοδο 2010 – 2014 με έντεκα νόμους κόψα</w:t>
      </w:r>
      <w:r w:rsidRPr="00986F8B">
        <w:rPr>
          <w:rFonts w:eastAsia="Times New Roman"/>
          <w:iCs/>
          <w:szCs w:val="24"/>
        </w:rPr>
        <w:t xml:space="preserve">τε έντεκα φορές τους μισθούς και τις συντάξεις από 20% έως 50% και υφαρπάξατε πραγματικά 45 δισεκατομμύρια περίπου από τις τσέπες των μισθωτών και των συνταξιούχων. </w:t>
      </w:r>
    </w:p>
    <w:p w14:paraId="719A4FA1"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Θα καταθέσω στα Πρακτικά τους νόμους με τους οποίους περικόψατε, τις μειώσεις, για να δούμ</w:t>
      </w:r>
      <w:r w:rsidRPr="00986F8B">
        <w:rPr>
          <w:rFonts w:eastAsia="Times New Roman"/>
          <w:iCs/>
          <w:szCs w:val="24"/>
        </w:rPr>
        <w:t xml:space="preserve">ε πραγματικά ποιοι είναι οι ψεύτες και ποιοι είναι αληθινοί σε αυτήν την Αίθουσα. </w:t>
      </w:r>
    </w:p>
    <w:p w14:paraId="719A4FA2" w14:textId="77777777" w:rsidR="00E97792" w:rsidRDefault="00D70D60">
      <w:pPr>
        <w:spacing w:after="0" w:line="600" w:lineRule="auto"/>
        <w:ind w:firstLine="720"/>
        <w:jc w:val="both"/>
        <w:rPr>
          <w:rFonts w:eastAsia="Times New Roman" w:cs="Times New Roman"/>
          <w:szCs w:val="24"/>
        </w:rPr>
      </w:pPr>
      <w:r w:rsidRPr="00986F8B">
        <w:rPr>
          <w:rFonts w:eastAsia="Times New Roman" w:cs="Times New Roman"/>
          <w:szCs w:val="24"/>
        </w:rPr>
        <w:t xml:space="preserve">(Στο σημείο αυτό ο Βουλευτής κ. Σωκράτης </w:t>
      </w:r>
      <w:proofErr w:type="spellStart"/>
      <w:r w:rsidRPr="00986F8B">
        <w:rPr>
          <w:rFonts w:eastAsia="Times New Roman" w:cs="Times New Roman"/>
          <w:szCs w:val="24"/>
        </w:rPr>
        <w:t>Βαρδάκης</w:t>
      </w:r>
      <w:proofErr w:type="spellEnd"/>
      <w:r w:rsidRPr="00986F8B">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986F8B">
        <w:rPr>
          <w:rFonts w:eastAsia="Times New Roman" w:cs="Times New Roman"/>
          <w:szCs w:val="24"/>
        </w:rPr>
        <w:t>, τ</w:t>
      </w:r>
      <w:r>
        <w:rPr>
          <w:rFonts w:eastAsia="Times New Roman" w:cs="Times New Roman"/>
          <w:szCs w:val="24"/>
        </w:rPr>
        <w:t>ο</w:t>
      </w:r>
      <w:r w:rsidRPr="00986F8B">
        <w:rPr>
          <w:rFonts w:eastAsia="Times New Roman" w:cs="Times New Roman"/>
          <w:szCs w:val="24"/>
        </w:rPr>
        <w:t xml:space="preserve"> οποί</w:t>
      </w:r>
      <w:r>
        <w:rPr>
          <w:rFonts w:eastAsia="Times New Roman" w:cs="Times New Roman"/>
          <w:szCs w:val="24"/>
        </w:rPr>
        <w:t>ο βρίσκε</w:t>
      </w:r>
      <w:r w:rsidRPr="00986F8B">
        <w:rPr>
          <w:rFonts w:eastAsia="Times New Roman" w:cs="Times New Roman"/>
          <w:szCs w:val="24"/>
        </w:rPr>
        <w:t xml:space="preserve">ται στο </w:t>
      </w:r>
      <w:r>
        <w:rPr>
          <w:rFonts w:eastAsia="Times New Roman" w:cs="Times New Roman"/>
          <w:szCs w:val="24"/>
        </w:rPr>
        <w:t>α</w:t>
      </w:r>
      <w:r w:rsidRPr="00986F8B">
        <w:rPr>
          <w:rFonts w:eastAsia="Times New Roman" w:cs="Times New Roman"/>
          <w:szCs w:val="24"/>
        </w:rPr>
        <w:t>ρχείο του Τμήματος Γραμματείας της Διεύθυνσης Στ</w:t>
      </w:r>
      <w:r w:rsidRPr="00986F8B">
        <w:rPr>
          <w:rFonts w:eastAsia="Times New Roman" w:cs="Times New Roman"/>
          <w:szCs w:val="24"/>
        </w:rPr>
        <w:t>ενογραφίας και Πρακτικών της Βουλής)</w:t>
      </w:r>
    </w:p>
    <w:p w14:paraId="719A4FA3"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lastRenderedPageBreak/>
        <w:t>Φορτώσατε με χρέη και πανωτόκια τους αγρότες. Εμείς με νόμο τους δίνουμε την ευκαιρία σήμερα να ρυθμίσουν τις οφειλές με δυνατότητα μάλιστα διαγραφής, όχι μόνο των τόκων και των προσαυξήσεων αλλά και κεφαλαίου. Έχετε το</w:t>
      </w:r>
      <w:r w:rsidRPr="00986F8B">
        <w:rPr>
          <w:rFonts w:eastAsia="Times New Roman"/>
          <w:iCs/>
          <w:szCs w:val="24"/>
        </w:rPr>
        <w:t xml:space="preserve"> θράσος να μιλάτε για τους αγρότες όταν κλείσατε το μοναδικό αποκούμπι, την Αγροτική Τράπεζα και σίγουρα τους αφήσατε με αυτό το φέσι των </w:t>
      </w:r>
      <w:proofErr w:type="spellStart"/>
      <w:r w:rsidRPr="00986F8B">
        <w:rPr>
          <w:rFonts w:eastAsia="Times New Roman"/>
          <w:iCs/>
          <w:szCs w:val="24"/>
        </w:rPr>
        <w:t>πανωτοκίων</w:t>
      </w:r>
      <w:proofErr w:type="spellEnd"/>
      <w:r w:rsidRPr="00986F8B">
        <w:rPr>
          <w:rFonts w:eastAsia="Times New Roman"/>
          <w:iCs/>
          <w:szCs w:val="24"/>
        </w:rPr>
        <w:t xml:space="preserve"> που εμείς σήμερα διαγράφουμε. </w:t>
      </w:r>
    </w:p>
    <w:p w14:paraId="719A4FA4"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Ξέρετε τι κάνατε για τους αγρότες; Χρεώσατε τον ελληνικό λαό με 3 δισεκατομμ</w:t>
      </w:r>
      <w:r w:rsidRPr="00986F8B">
        <w:rPr>
          <w:rFonts w:eastAsia="Times New Roman"/>
          <w:iCs/>
          <w:szCs w:val="24"/>
        </w:rPr>
        <w:t xml:space="preserve">ύρια πρόστιμα από λάθος χειρισμούς και παράνομες επιδοτήσεις που οδηγήσατε στις τσέπες ημέτερων. Αυτά τα χρήματα τα πληρώνει ο ελληνικός λαός ακόμα και σήμερα. </w:t>
      </w:r>
    </w:p>
    <w:p w14:paraId="719A4FA5"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Κλείσατε τον ΟΕΚ τον μοναδικό οργανισμό κοινής ωφέλειας. Εμείς δώσαμε τη δυνατότητα σε συμπολίτ</w:t>
      </w:r>
      <w:r w:rsidRPr="00986F8B">
        <w:rPr>
          <w:rFonts w:eastAsia="Times New Roman"/>
          <w:iCs/>
          <w:szCs w:val="24"/>
        </w:rPr>
        <w:t>ες μας να ρυθμίσουν τα δάνεια που έλαβαν από τον ΟΕΚ και μάλιστα με διαγραφή ακόμα και κεφαλαίου. Κλείσατε σχολεία κι εμείς ανοίγουμε σχολεία, ανοίγουμε νέους παιδικούς σταθμούς. Για πρώτη φορά το 2017 και το 2018 μετά από ο</w:t>
      </w:r>
      <w:r>
        <w:rPr>
          <w:rFonts w:eastAsia="Times New Roman"/>
          <w:iCs/>
          <w:szCs w:val="24"/>
        </w:rPr>
        <w:t>κ</w:t>
      </w:r>
      <w:r w:rsidRPr="00986F8B">
        <w:rPr>
          <w:rFonts w:eastAsia="Times New Roman"/>
          <w:iCs/>
          <w:szCs w:val="24"/>
        </w:rPr>
        <w:t xml:space="preserve">τώ ολόκληρα χρόνια τα σχολεία </w:t>
      </w:r>
      <w:r w:rsidRPr="00986F8B">
        <w:rPr>
          <w:rFonts w:eastAsia="Times New Roman"/>
          <w:iCs/>
          <w:szCs w:val="24"/>
        </w:rPr>
        <w:lastRenderedPageBreak/>
        <w:t xml:space="preserve">λειτουργούν κανονικά στελεχωμένα με εκπαιδευτικούς και τα βιβλία στην ώρα τους. Απολύσατε εκπαιδευτικούς, σχολικούς φύλακες, δημοτικούς αστυνομικούς, ακόμα και ιατρικό προσωπικό. </w:t>
      </w:r>
    </w:p>
    <w:p w14:paraId="719A4FA6"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t>Και θέλετε να δείτε τη μοναδική αύξηση που κάν</w:t>
      </w:r>
      <w:r w:rsidRPr="00986F8B">
        <w:rPr>
          <w:rFonts w:eastAsia="Times New Roman"/>
          <w:iCs/>
          <w:szCs w:val="24"/>
        </w:rPr>
        <w:t>αμε στις</w:t>
      </w:r>
      <w:r>
        <w:rPr>
          <w:rFonts w:eastAsia="Times New Roman"/>
          <w:iCs/>
          <w:szCs w:val="24"/>
        </w:rPr>
        <w:t xml:space="preserve"> ασφαλιστικές εισφορές, το 4% που κάναμε 6%, </w:t>
      </w:r>
      <w:r w:rsidRPr="00986F8B">
        <w:rPr>
          <w:rFonts w:eastAsia="Times New Roman"/>
          <w:iCs/>
          <w:szCs w:val="24"/>
        </w:rPr>
        <w:t>πο</w:t>
      </w:r>
      <w:r>
        <w:rPr>
          <w:rFonts w:eastAsia="Times New Roman"/>
          <w:iCs/>
          <w:szCs w:val="24"/>
        </w:rPr>
        <w:t>ύ</w:t>
      </w:r>
      <w:r w:rsidRPr="00986F8B">
        <w:rPr>
          <w:rFonts w:eastAsia="Times New Roman"/>
          <w:iCs/>
          <w:szCs w:val="24"/>
        </w:rPr>
        <w:t xml:space="preserve"> πήγαν τα χρήματα; Διότι εσείς κάνατε αυξήσεις, αλλά τα χρήματα δεν πήγαιναν εκεί που έπρεπε. Πληρώσατε 149 εκατομμύρια το 2014 στα νοσοκομεία. Εμείς δώσαμε 540 εκατομμύρια το 2016 και 580 εκατομμύρια</w:t>
      </w:r>
      <w:r w:rsidRPr="00986F8B">
        <w:rPr>
          <w:rFonts w:eastAsia="Times New Roman"/>
          <w:iCs/>
          <w:szCs w:val="24"/>
        </w:rPr>
        <w:t xml:space="preserve"> το 2017, δηλαδή 431 εκατομμύρια παραπάνω. Κι έχετε το θράσος σήμερα να μιλάτε για δημόσιο σύστημα υγείας. Εμείς προσλαμβάνουμε, αγαπητοί συνάδελφοι στην υγεία και στην εκπαίδε</w:t>
      </w:r>
      <w:r>
        <w:rPr>
          <w:rFonts w:eastAsia="Times New Roman"/>
          <w:iCs/>
          <w:szCs w:val="24"/>
        </w:rPr>
        <w:t>υση που είχατε πλήρως απαξιώσει. Ε</w:t>
      </w:r>
      <w:r w:rsidRPr="00986F8B">
        <w:rPr>
          <w:rFonts w:eastAsia="Times New Roman"/>
          <w:iCs/>
          <w:szCs w:val="24"/>
        </w:rPr>
        <w:t xml:space="preserve">σείς χρεοκοπήσατε τη χωρά και </w:t>
      </w:r>
      <w:proofErr w:type="spellStart"/>
      <w:r w:rsidRPr="00986F8B">
        <w:rPr>
          <w:rFonts w:eastAsia="Times New Roman"/>
          <w:iCs/>
          <w:szCs w:val="24"/>
        </w:rPr>
        <w:t>φτωχοποιήσατε</w:t>
      </w:r>
      <w:proofErr w:type="spellEnd"/>
      <w:r w:rsidRPr="00986F8B">
        <w:rPr>
          <w:rFonts w:eastAsia="Times New Roman"/>
          <w:iCs/>
          <w:szCs w:val="24"/>
        </w:rPr>
        <w:t xml:space="preserve"> το</w:t>
      </w:r>
      <w:r w:rsidRPr="00986F8B">
        <w:rPr>
          <w:rFonts w:eastAsia="Times New Roman"/>
          <w:iCs/>
          <w:szCs w:val="24"/>
        </w:rPr>
        <w:t>υς Έλληνες, 25% του ΑΕΠ έκανε φτερά και καλό θα είναι να ανατρέξετε στην περίοδο εκείνη, να δείτε τι σας έλεγε η κ</w:t>
      </w:r>
      <w:r>
        <w:rPr>
          <w:rFonts w:eastAsia="Times New Roman"/>
          <w:iCs/>
          <w:szCs w:val="24"/>
        </w:rPr>
        <w:t>.</w:t>
      </w:r>
      <w:r w:rsidRPr="00986F8B">
        <w:rPr>
          <w:rFonts w:eastAsia="Times New Roman"/>
          <w:iCs/>
          <w:szCs w:val="24"/>
        </w:rPr>
        <w:t xml:space="preserve"> Μπακογιάννη και ο σημερινός </w:t>
      </w:r>
      <w:r>
        <w:rPr>
          <w:rFonts w:eastAsia="Times New Roman"/>
          <w:iCs/>
          <w:szCs w:val="24"/>
        </w:rPr>
        <w:t>γ</w:t>
      </w:r>
      <w:r w:rsidRPr="00986F8B">
        <w:rPr>
          <w:rFonts w:eastAsia="Times New Roman"/>
          <w:iCs/>
          <w:szCs w:val="24"/>
        </w:rPr>
        <w:t xml:space="preserve">ραμματέας του </w:t>
      </w:r>
      <w:r>
        <w:rPr>
          <w:rFonts w:eastAsia="Times New Roman"/>
          <w:iCs/>
          <w:szCs w:val="24"/>
        </w:rPr>
        <w:t>κ</w:t>
      </w:r>
      <w:r w:rsidRPr="00986F8B">
        <w:rPr>
          <w:rFonts w:eastAsia="Times New Roman"/>
          <w:iCs/>
          <w:szCs w:val="24"/>
        </w:rPr>
        <w:t>όμματός σας. Πολιτικούς απατεώνες σας κατέβαζε, πολιτικούς απατεώνες σας ανέβαζε. Δεν τα λέμε εμ</w:t>
      </w:r>
      <w:r w:rsidRPr="00986F8B">
        <w:rPr>
          <w:rFonts w:eastAsia="Times New Roman"/>
          <w:iCs/>
          <w:szCs w:val="24"/>
        </w:rPr>
        <w:t xml:space="preserve">είς, αυτοί τα έλεγαν. </w:t>
      </w:r>
    </w:p>
    <w:p w14:paraId="719A4FA7" w14:textId="77777777" w:rsidR="00E97792" w:rsidRDefault="00D70D60">
      <w:pPr>
        <w:spacing w:after="0" w:line="600" w:lineRule="auto"/>
        <w:ind w:firstLine="720"/>
        <w:jc w:val="both"/>
        <w:rPr>
          <w:rFonts w:eastAsia="Times New Roman"/>
          <w:iCs/>
          <w:szCs w:val="24"/>
        </w:rPr>
      </w:pPr>
      <w:r w:rsidRPr="00986F8B">
        <w:rPr>
          <w:rFonts w:eastAsia="Times New Roman"/>
          <w:iCs/>
          <w:szCs w:val="24"/>
        </w:rPr>
        <w:lastRenderedPageBreak/>
        <w:t>Εμείς σταθεροποιούμε την οικονομία και επαναφέρουμε τη χαμένη αξιοπρέπεια του ελληνικού λαού. Ξεχνάτε ότι εδώ και οχτώ χρόνια βιώναμε και βιώνουμε αποδιάρθρωση των κοινωνικών δικαιωμάτων. Ξεχνάτε ότι απορρυθμίσατε πλήρως τα εργασιακά</w:t>
      </w:r>
      <w:r w:rsidRPr="00986F8B">
        <w:rPr>
          <w:rFonts w:eastAsia="Times New Roman"/>
          <w:iCs/>
          <w:szCs w:val="24"/>
        </w:rPr>
        <w:t xml:space="preserve"> δικαιώματα. Καταργήσατε τη διαμεσολάβηση και τις συλλογικές διαπραγματεύσεις. Εμείς τα επαναφέρουμε. Ξεχνάτε ότι η ανεργία εκτινάχθηκε σε πρωτόγνωρο υψηλά ποσοστά, 28% περίπου, με ανέργους να φτάνουν το ενάμισι εκατομμύριο. Αυτά θα τα καταθέσω στα Πρακτικ</w:t>
      </w:r>
      <w:r w:rsidRPr="00986F8B">
        <w:rPr>
          <w:rFonts w:eastAsia="Times New Roman"/>
          <w:iCs/>
          <w:szCs w:val="24"/>
        </w:rPr>
        <w:t xml:space="preserve">ά για να δείτε ποιοι λένε τα ψέματα και ποιοι λένε την αλήθεια. </w:t>
      </w:r>
    </w:p>
    <w:p w14:paraId="719A4FA8" w14:textId="77777777" w:rsidR="00E97792" w:rsidRDefault="00D70D60">
      <w:pPr>
        <w:spacing w:after="0" w:line="600" w:lineRule="auto"/>
        <w:ind w:firstLine="720"/>
        <w:jc w:val="both"/>
        <w:rPr>
          <w:rFonts w:eastAsia="Times New Roman" w:cs="Times New Roman"/>
          <w:szCs w:val="24"/>
        </w:rPr>
      </w:pPr>
      <w:r w:rsidRPr="00986F8B">
        <w:rPr>
          <w:rFonts w:eastAsia="Times New Roman" w:cs="Times New Roman"/>
          <w:szCs w:val="24"/>
        </w:rPr>
        <w:t xml:space="preserve">(Στο σημείο αυτό ο Βουλευτής κ. Σωκράτης </w:t>
      </w:r>
      <w:proofErr w:type="spellStart"/>
      <w:r w:rsidRPr="00986F8B">
        <w:rPr>
          <w:rFonts w:eastAsia="Times New Roman" w:cs="Times New Roman"/>
          <w:szCs w:val="24"/>
        </w:rPr>
        <w:t>Βαρδάκης</w:t>
      </w:r>
      <w:proofErr w:type="spellEnd"/>
      <w:r w:rsidRPr="00986F8B">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986F8B">
        <w:rPr>
          <w:rFonts w:eastAsia="Times New Roman" w:cs="Times New Roman"/>
          <w:szCs w:val="24"/>
        </w:rPr>
        <w:t xml:space="preserve">ρχείο του Τμήματος Γραμματείας της Διεύθυνσης Στενογραφίας και </w:t>
      </w:r>
      <w:r w:rsidRPr="00986F8B">
        <w:rPr>
          <w:rFonts w:eastAsia="Times New Roman" w:cs="Times New Roman"/>
          <w:szCs w:val="24"/>
        </w:rPr>
        <w:t>Πρακτικών της Βουλής)</w:t>
      </w:r>
    </w:p>
    <w:p w14:paraId="719A4FA9" w14:textId="77777777" w:rsidR="00E97792" w:rsidRDefault="00D70D60">
      <w:pPr>
        <w:spacing w:after="0" w:line="600" w:lineRule="auto"/>
        <w:ind w:firstLine="720"/>
        <w:jc w:val="both"/>
        <w:rPr>
          <w:rFonts w:eastAsia="Times New Roman"/>
          <w:szCs w:val="24"/>
        </w:rPr>
      </w:pPr>
      <w:r w:rsidRPr="00986F8B">
        <w:rPr>
          <w:rFonts w:eastAsia="Times New Roman" w:cs="Times New Roman"/>
          <w:szCs w:val="24"/>
        </w:rPr>
        <w:t xml:space="preserve">Εμείς μειώσαμε την ανεργία με ουσιαστικές παρεμβάσεις και τη μειώνουμε συνεχώς, πρωτόγνωρο όχι μόνο για τα ελληνικά δεδομένα αλλά και για ολόκληρη την Ευρώπη. Ξεχνάτε ότι οι ευέλικτες μορφές εργασίας και οι χαμηλές αμοιβές αποτέλεσαν </w:t>
      </w:r>
      <w:r w:rsidRPr="00986F8B">
        <w:rPr>
          <w:rFonts w:eastAsia="Times New Roman" w:cs="Times New Roman"/>
          <w:szCs w:val="24"/>
        </w:rPr>
        <w:t xml:space="preserve">για αρκετά χρόνια στο εργασιακό περιβάλλον τον κανόνα. </w:t>
      </w:r>
      <w:r w:rsidRPr="00986F8B">
        <w:rPr>
          <w:rFonts w:eastAsia="Times New Roman" w:cs="Times New Roman"/>
          <w:szCs w:val="24"/>
        </w:rPr>
        <w:lastRenderedPageBreak/>
        <w:t>Για εμάς αποτελούν την εξαίρεση. Άκουσα τον κ. Μητσοτάκη να μας εγκαλεί πριν λίγες ημέρες για μισθούς 350 ευρώ. Κύριε Μητσοτάκη, καλά ήταν να είστε λίγο πιο προσεκτικός. Μας εγκαλείτε για δικές σας ανι</w:t>
      </w:r>
      <w:r w:rsidRPr="00986F8B">
        <w:rPr>
          <w:rFonts w:eastAsia="Times New Roman" w:cs="Times New Roman"/>
          <w:szCs w:val="24"/>
        </w:rPr>
        <w:t xml:space="preserve">σόρροπες πολιτικές που διέλυσαν πραγματικά τον κοινωνικό ιστό της χώρας. </w:t>
      </w:r>
    </w:p>
    <w:p w14:paraId="719A4FAA" w14:textId="77777777" w:rsidR="00E97792" w:rsidRDefault="00D70D60">
      <w:pPr>
        <w:spacing w:after="0" w:line="600" w:lineRule="auto"/>
        <w:ind w:firstLine="720"/>
        <w:jc w:val="both"/>
        <w:rPr>
          <w:rFonts w:eastAsia="Times New Roman"/>
          <w:szCs w:val="24"/>
        </w:rPr>
      </w:pPr>
      <w:r>
        <w:rPr>
          <w:rFonts w:eastAsia="Times New Roman"/>
          <w:szCs w:val="24"/>
        </w:rPr>
        <w:t xml:space="preserve">Εσείς νομοθετήσατε, αν δεν κάνω λάθος, -και θα μας τα πει ο κ. </w:t>
      </w:r>
      <w:proofErr w:type="spellStart"/>
      <w:r>
        <w:rPr>
          <w:rFonts w:eastAsia="Times New Roman"/>
          <w:szCs w:val="24"/>
        </w:rPr>
        <w:t>Μηταράκης</w:t>
      </w:r>
      <w:proofErr w:type="spellEnd"/>
      <w:r>
        <w:rPr>
          <w:rFonts w:eastAsia="Times New Roman"/>
          <w:szCs w:val="24"/>
        </w:rPr>
        <w:t xml:space="preserve"> μετά από αυτό το Βήμα, για να δούμε ποιοι είναι οι ψεύτες και ποιοι είναι οι αληθινοί- τον κατώτατο μισθό και</w:t>
      </w:r>
      <w:r>
        <w:rPr>
          <w:rFonts w:eastAsia="Times New Roman"/>
          <w:szCs w:val="24"/>
        </w:rPr>
        <w:t xml:space="preserve"> όχι μόνο. Νομοθετήσατε και τον </w:t>
      </w:r>
      <w:proofErr w:type="spellStart"/>
      <w:r>
        <w:rPr>
          <w:rFonts w:eastAsia="Times New Roman"/>
          <w:szCs w:val="24"/>
        </w:rPr>
        <w:t>υποκατώτατο</w:t>
      </w:r>
      <w:proofErr w:type="spellEnd"/>
      <w:r>
        <w:rPr>
          <w:rFonts w:eastAsia="Times New Roman"/>
          <w:szCs w:val="24"/>
        </w:rPr>
        <w:t xml:space="preserve"> μισθό για τους νέους, με αποτέλεσμα να στείλετε τριακόσιες χιλιάδες νέους, τα μυαλά της χώρας, μετανάστες. Αλήθεια, μπορείτε να μου πείτε, τελικά ποια ήταν τα μέτρα που πήρατε υπέρ των εργαζομένων; Πέστε μου ένα </w:t>
      </w:r>
      <w:r>
        <w:rPr>
          <w:rFonts w:eastAsia="Times New Roman"/>
          <w:szCs w:val="24"/>
        </w:rPr>
        <w:t xml:space="preserve">μέτρο που πήρατε υπέρ των εργαζομένων πέντε χρόνια. </w:t>
      </w:r>
    </w:p>
    <w:p w14:paraId="719A4FAB" w14:textId="77777777" w:rsidR="00E97792" w:rsidRDefault="00D70D60">
      <w:pPr>
        <w:spacing w:after="0" w:line="600" w:lineRule="auto"/>
        <w:ind w:firstLine="720"/>
        <w:jc w:val="both"/>
        <w:rPr>
          <w:rFonts w:eastAsia="Times New Roman"/>
          <w:szCs w:val="24"/>
        </w:rPr>
      </w:pPr>
      <w:r>
        <w:rPr>
          <w:rFonts w:eastAsia="Times New Roman"/>
          <w:szCs w:val="24"/>
        </w:rPr>
        <w:t xml:space="preserve">Φτάσατε στο σημείο να χτυπήσετε την πιο αδύναμη κοινωνική ομάδα, τους ανέργους. Δεν είναι εδώ ο κ. </w:t>
      </w:r>
      <w:proofErr w:type="spellStart"/>
      <w:r>
        <w:rPr>
          <w:rFonts w:eastAsia="Times New Roman"/>
          <w:szCs w:val="24"/>
        </w:rPr>
        <w:t>Βρούτσης</w:t>
      </w:r>
      <w:proofErr w:type="spellEnd"/>
      <w:r>
        <w:rPr>
          <w:rFonts w:eastAsia="Times New Roman"/>
          <w:szCs w:val="24"/>
        </w:rPr>
        <w:t xml:space="preserve"> να μας πει, γιατί δικός του νόμος ήταν να μειώσετε το ταμείο ανερ</w:t>
      </w:r>
      <w:r>
        <w:rPr>
          <w:rFonts w:eastAsia="Times New Roman"/>
          <w:szCs w:val="24"/>
        </w:rPr>
        <w:lastRenderedPageBreak/>
        <w:t>γίας στο 50%. Κι έχετε το θράσ</w:t>
      </w:r>
      <w:r>
        <w:rPr>
          <w:rFonts w:eastAsia="Times New Roman"/>
          <w:szCs w:val="24"/>
        </w:rPr>
        <w:t>ος σήμερα να μιλάτε για κοινωνικό κράτος, για ένα κράτος δικαίου; Πραγματικά</w:t>
      </w:r>
      <w:r w:rsidRPr="003F6833">
        <w:rPr>
          <w:rFonts w:eastAsia="Times New Roman"/>
          <w:szCs w:val="24"/>
        </w:rPr>
        <w:t>,</w:t>
      </w:r>
      <w:r>
        <w:rPr>
          <w:rFonts w:eastAsia="Times New Roman"/>
          <w:szCs w:val="24"/>
        </w:rPr>
        <w:t xml:space="preserve"> έπρεπε να ντρέπεστε ή τουλάχιστον να σιωπάτε. </w:t>
      </w:r>
    </w:p>
    <w:p w14:paraId="719A4FAC" w14:textId="77777777" w:rsidR="00E97792" w:rsidRDefault="00D70D60">
      <w:pPr>
        <w:spacing w:after="0" w:line="600" w:lineRule="auto"/>
        <w:ind w:firstLine="720"/>
        <w:jc w:val="both"/>
        <w:rPr>
          <w:rFonts w:eastAsia="Times New Roman"/>
          <w:szCs w:val="24"/>
        </w:rPr>
      </w:pPr>
      <w:r>
        <w:rPr>
          <w:rFonts w:eastAsia="Times New Roman"/>
          <w:szCs w:val="24"/>
        </w:rPr>
        <w:t>Θέσατε ποτέ κανόνες στο καθεστώς των εργολαβιών και δεν το θυμόμαστε; Ποτέ! Οι εργολάβοι άφηναν απλήρωτους τους εργαζόμενους, σε μί</w:t>
      </w:r>
      <w:r>
        <w:rPr>
          <w:rFonts w:eastAsia="Times New Roman"/>
          <w:szCs w:val="24"/>
        </w:rPr>
        <w:t xml:space="preserve">α εργασιακή ζούγκλα που τη βίωσε ολόκληρη η ελληνική κοινωνία. Οι εργαζόμενοι τις περισσότερες φορές αδυνατούσαν να διεκδικήσουν τα δεδουλευμένα τους, καταστρατηγούνταν όλοι οι κανόνες και οι νόμοι. </w:t>
      </w:r>
    </w:p>
    <w:p w14:paraId="719A4FAD" w14:textId="77777777" w:rsidR="00E97792" w:rsidRDefault="00D70D60">
      <w:pPr>
        <w:spacing w:after="0" w:line="600" w:lineRule="auto"/>
        <w:ind w:firstLine="720"/>
        <w:jc w:val="both"/>
        <w:rPr>
          <w:rFonts w:eastAsia="Times New Roman"/>
          <w:szCs w:val="24"/>
        </w:rPr>
      </w:pPr>
      <w:r>
        <w:rPr>
          <w:rFonts w:eastAsia="Times New Roman"/>
          <w:szCs w:val="24"/>
        </w:rPr>
        <w:t>Βάλατε τη χώρα στα μνημόνια κι εμείς τη βγάζουμε. Σε αυτ</w:t>
      </w:r>
      <w:r>
        <w:rPr>
          <w:rFonts w:eastAsia="Times New Roman"/>
          <w:szCs w:val="24"/>
        </w:rPr>
        <w:t>ά που σας είπα προηγουμένως, αν έχετε πραγματικά -το λέω με παρρησία- ίχνος αξιοπρέπειας, ελάτε από εδώ να απαντήσετε με σαφήνεια. Και να σταματήσετε επιτέλους να κάνετε το μαύρο άσπρο. Αυτό που δεν έχετε πει ακόμα και πιστεύω είστε έτοιμοι να μας το πείτε</w:t>
      </w:r>
      <w:r>
        <w:rPr>
          <w:rFonts w:eastAsia="Times New Roman"/>
          <w:szCs w:val="24"/>
        </w:rPr>
        <w:t xml:space="preserve">, είναι ότι ο ΣΥΡΙΖΑ το 2010 έβαλε τη χώρα στα μνημόνια. Αυτό μας λείπει ακόμα. </w:t>
      </w:r>
    </w:p>
    <w:p w14:paraId="719A4FAE" w14:textId="77777777" w:rsidR="00E97792" w:rsidRDefault="00D70D60">
      <w:pPr>
        <w:spacing w:after="0" w:line="600" w:lineRule="auto"/>
        <w:ind w:firstLine="720"/>
        <w:jc w:val="both"/>
        <w:rPr>
          <w:rFonts w:eastAsia="Times New Roman"/>
          <w:szCs w:val="24"/>
        </w:rPr>
      </w:pPr>
      <w:r>
        <w:rPr>
          <w:rFonts w:eastAsia="Times New Roman"/>
          <w:szCs w:val="24"/>
        </w:rPr>
        <w:t xml:space="preserve">Εμείς, λοιπόν, αγαπητοί συνάδελφοι, σήμερα βάζουμε, με ένα ακόμα νομοσχέδιο, φρένο και περιορίζουμε την εργασιακή επισφάλεια, μέσω ενός ολοκληρωμένου συστήματος κανόνων </w:t>
      </w:r>
      <w:r>
        <w:rPr>
          <w:rFonts w:eastAsia="Times New Roman"/>
          <w:szCs w:val="24"/>
        </w:rPr>
        <w:lastRenderedPageBreak/>
        <w:t>που κα</w:t>
      </w:r>
      <w:r>
        <w:rPr>
          <w:rFonts w:eastAsia="Times New Roman"/>
          <w:szCs w:val="24"/>
        </w:rPr>
        <w:t>θιερώνει την ευθύνη στον αναθέτοντα, στον εργολάβο, στον υπεργολάβο, έναντι των εργαζομένων. Δώσαμε, δίνουμε και θα συνεχίσουμε να δίνουμε αγώνες σε όλους τους τομείς, ενισχύοντας τα δικαιώματα των εργαζομένων, προστατεύοντας πάντα όλες εκείνες τις ευάλωτε</w:t>
      </w:r>
      <w:r>
        <w:rPr>
          <w:rFonts w:eastAsia="Times New Roman"/>
          <w:szCs w:val="24"/>
        </w:rPr>
        <w:t xml:space="preserve">ς ομάδες που το έχουν πραγματικά ανάγκη. </w:t>
      </w:r>
    </w:p>
    <w:p w14:paraId="719A4FAF" w14:textId="77777777" w:rsidR="00E97792" w:rsidRDefault="00D70D60">
      <w:pPr>
        <w:spacing w:after="0" w:line="600" w:lineRule="auto"/>
        <w:ind w:firstLine="720"/>
        <w:jc w:val="both"/>
        <w:rPr>
          <w:rFonts w:eastAsia="Times New Roman"/>
          <w:szCs w:val="24"/>
        </w:rPr>
      </w:pPr>
      <w:r>
        <w:rPr>
          <w:rFonts w:eastAsia="Times New Roman"/>
          <w:szCs w:val="24"/>
        </w:rPr>
        <w:t>Οι μάχες που έδωσε αυτή η Κυβέρνηση, αλλά και οι νίκες που κερδήθηκαν μέχρι στιγμής, ανήκουν καθαρά στους εργαζόμενους, των οποίων η διαπραγματευτική θέση, μετά από αρκετά χρόνια υποβάθμισης, ισχυροποιείται σημαντι</w:t>
      </w:r>
      <w:r>
        <w:rPr>
          <w:rFonts w:eastAsia="Times New Roman"/>
          <w:szCs w:val="24"/>
        </w:rPr>
        <w:t xml:space="preserve">κά. </w:t>
      </w:r>
    </w:p>
    <w:p w14:paraId="719A4FB0" w14:textId="77777777" w:rsidR="00E97792" w:rsidRDefault="00D70D60">
      <w:pPr>
        <w:spacing w:after="0" w:line="600" w:lineRule="auto"/>
        <w:ind w:firstLine="720"/>
        <w:jc w:val="both"/>
        <w:rPr>
          <w:rFonts w:eastAsia="Times New Roman"/>
          <w:szCs w:val="24"/>
        </w:rPr>
      </w:pPr>
      <w:r>
        <w:rPr>
          <w:rFonts w:eastAsia="Times New Roman"/>
          <w:szCs w:val="24"/>
        </w:rPr>
        <w:t>Για εμάς είναι το μεγάλο στοίχημα η επαναφορά της εύρυθμης λειτουργίας στην αγορά εργασίας, η εξάλειψη της αδήλωτης εργασίας, η δημιουργία περισσότερων και καλύτερων θέσεων εργασίας, η αύξηση του κατώτατου μισθού. Είναι η απάντηση ότι ακόμα και σε στε</w:t>
      </w:r>
      <w:r>
        <w:rPr>
          <w:rFonts w:eastAsia="Times New Roman"/>
          <w:szCs w:val="24"/>
        </w:rPr>
        <w:t xml:space="preserve">νό δημοσιονομικό πλαίσιο η Κυβέρνηση αυτή έθεσε προτεραιότητες, προώθησε παρεμβάσεις ουσιαστικές, με γνώμονα πάντα την ανθρώπινη αξιοπρέπεια και υπόσταση, με στόχο να μείνει η κοινωνία όρθια. </w:t>
      </w:r>
    </w:p>
    <w:p w14:paraId="719A4FB1" w14:textId="77777777" w:rsidR="00E97792" w:rsidRDefault="00D70D60">
      <w:pPr>
        <w:spacing w:after="0" w:line="600" w:lineRule="auto"/>
        <w:ind w:firstLine="720"/>
        <w:jc w:val="both"/>
        <w:rPr>
          <w:rFonts w:eastAsia="Times New Roman"/>
          <w:szCs w:val="24"/>
        </w:rPr>
      </w:pPr>
      <w:r>
        <w:rPr>
          <w:rFonts w:eastAsia="Times New Roman"/>
          <w:szCs w:val="24"/>
        </w:rPr>
        <w:lastRenderedPageBreak/>
        <w:t>Η συνολική αλλαγή της λογικής του προστίμου από την αμιγώς εισπ</w:t>
      </w:r>
      <w:r>
        <w:rPr>
          <w:rFonts w:eastAsia="Times New Roman"/>
          <w:szCs w:val="24"/>
        </w:rPr>
        <w:t xml:space="preserve">ρακτική, σε μία λογική περισσότερης δικαιοσύνης προς τον αδήλωτο εργαζόμενο, είναι προτεραιότητά μας. Σήμερα υπάρχει ήδη η έκπτωση, για κάποιους που λένε ότι «εμείς κάνουμε εκπτώσεις στους εργοδότες», από τις 10.500 στις 7.000, εάν ο εργοδότης </w:t>
      </w:r>
      <w:proofErr w:type="spellStart"/>
      <w:r>
        <w:rPr>
          <w:rFonts w:eastAsia="Times New Roman"/>
          <w:szCs w:val="24"/>
        </w:rPr>
        <w:t>παραβατεί</w:t>
      </w:r>
      <w:proofErr w:type="spellEnd"/>
      <w:r>
        <w:rPr>
          <w:rFonts w:eastAsia="Times New Roman"/>
          <w:szCs w:val="24"/>
        </w:rPr>
        <w:t xml:space="preserve"> κα</w:t>
      </w:r>
      <w:r>
        <w:rPr>
          <w:rFonts w:eastAsia="Times New Roman"/>
          <w:szCs w:val="24"/>
        </w:rPr>
        <w:t xml:space="preserve">ι πληρώσει το πρόστιμο σε δέκα μέρες. </w:t>
      </w:r>
    </w:p>
    <w:p w14:paraId="719A4FB2" w14:textId="77777777" w:rsidR="00E97792" w:rsidRDefault="00D70D60">
      <w:pPr>
        <w:spacing w:after="0" w:line="600" w:lineRule="auto"/>
        <w:ind w:firstLine="720"/>
        <w:jc w:val="both"/>
        <w:rPr>
          <w:rFonts w:eastAsia="Times New Roman"/>
          <w:szCs w:val="24"/>
        </w:rPr>
      </w:pPr>
      <w:r>
        <w:rPr>
          <w:rFonts w:eastAsia="Times New Roman"/>
          <w:szCs w:val="24"/>
        </w:rPr>
        <w:t>Αυτή την έκπτωση την καταργούμε και λέμε ότι έκπτωση θα έχει ο εργοδότης μόνο όταν προσλάβει τον εργαζόμενο και μάλιστα, με πλήρη απασχόληση. Για πρώτη φορά τεκμήριο θεωρείτε ότι η εργασιακή σχέση διήρκησε τρεις μήνες</w:t>
      </w:r>
      <w:r>
        <w:rPr>
          <w:rFonts w:eastAsia="Times New Roman"/>
          <w:szCs w:val="24"/>
        </w:rPr>
        <w:t xml:space="preserve"> για ασφάλιση του εργαζομένου και αποδίδονται οι αντίστοιχες ασφαλιστικές εισφορές.</w:t>
      </w:r>
    </w:p>
    <w:p w14:paraId="719A4FB3" w14:textId="77777777" w:rsidR="00E97792" w:rsidRDefault="00D70D60">
      <w:pPr>
        <w:spacing w:after="0" w:line="600" w:lineRule="auto"/>
        <w:ind w:firstLine="720"/>
        <w:jc w:val="both"/>
        <w:rPr>
          <w:rFonts w:eastAsia="Times New Roman"/>
          <w:szCs w:val="24"/>
        </w:rPr>
      </w:pPr>
      <w:r>
        <w:rPr>
          <w:rFonts w:eastAsia="Times New Roman"/>
          <w:szCs w:val="24"/>
        </w:rPr>
        <w:t xml:space="preserve">Ανέφερε, επίσης, ο </w:t>
      </w:r>
      <w:r>
        <w:rPr>
          <w:rFonts w:eastAsia="Times New Roman"/>
          <w:szCs w:val="24"/>
        </w:rPr>
        <w:t>ε</w:t>
      </w:r>
      <w:r>
        <w:rPr>
          <w:rFonts w:eastAsia="Times New Roman"/>
          <w:szCs w:val="24"/>
        </w:rPr>
        <w:t>ισηγητής της Νέας Δημοκρατίας ότι επί ημερών τους ελήφθησαν συγκεκριμένα και αποφασιστικά μέτρα για την πάταξη της αδήλωτης εργασίας. Είπαν ότι ενισχύθη</w:t>
      </w:r>
      <w:r>
        <w:rPr>
          <w:rFonts w:eastAsia="Times New Roman"/>
          <w:szCs w:val="24"/>
        </w:rPr>
        <w:t xml:space="preserve">καν οι ελεγκτικοί μηχανισμοί. Κύριε </w:t>
      </w:r>
      <w:proofErr w:type="spellStart"/>
      <w:r>
        <w:rPr>
          <w:rFonts w:eastAsia="Times New Roman"/>
          <w:szCs w:val="24"/>
        </w:rPr>
        <w:t>Μηταράκη</w:t>
      </w:r>
      <w:proofErr w:type="spellEnd"/>
      <w:r>
        <w:rPr>
          <w:rFonts w:eastAsia="Times New Roman"/>
          <w:szCs w:val="24"/>
        </w:rPr>
        <w:t>, πραγματικά, σας το είπα και προηγουμένως, σας εκτιμώ ιδιαίτερα, αλλά δεν μπο</w:t>
      </w:r>
      <w:r>
        <w:rPr>
          <w:rFonts w:eastAsia="Times New Roman"/>
          <w:szCs w:val="24"/>
        </w:rPr>
        <w:lastRenderedPageBreak/>
        <w:t>ρείτε να διαστρεβλώνετε τα πάντα. Για ποια ενίσχυση των ελεγκτικών μηχανισμών μιλάτε; Απενεργοποιήσατε ελεγκτικούς μηχανισμούς, την ΕΥ</w:t>
      </w:r>
      <w:r>
        <w:rPr>
          <w:rFonts w:eastAsia="Times New Roman"/>
          <w:szCs w:val="24"/>
        </w:rPr>
        <w:t xml:space="preserve">ΠΕΑ, το μοναδικό ελεγκτικό μηχανισμό του κράτους για την ανασφάλιστη εργασία, σε όλες τις περιφέρειες. </w:t>
      </w:r>
    </w:p>
    <w:p w14:paraId="719A4FB4" w14:textId="77777777" w:rsidR="00E97792" w:rsidRDefault="00D70D60">
      <w:pPr>
        <w:spacing w:after="0" w:line="600" w:lineRule="auto"/>
        <w:ind w:firstLine="720"/>
        <w:jc w:val="both"/>
        <w:rPr>
          <w:rFonts w:eastAsia="Times New Roman"/>
          <w:szCs w:val="24"/>
        </w:rPr>
      </w:pPr>
      <w:r>
        <w:rPr>
          <w:rFonts w:eastAsia="Times New Roman"/>
          <w:szCs w:val="24"/>
        </w:rPr>
        <w:t xml:space="preserve">Για ποιους ελέγχους του ΣΕΠΕ μιλάτε; Με ποιους εργαζόμενους θα κάνετε τους ελέγχους; Κι αυτό αποδεικνύεται από τα στοιχεία. Παραλάβαμε </w:t>
      </w:r>
      <w:proofErr w:type="spellStart"/>
      <w:r>
        <w:rPr>
          <w:rFonts w:eastAsia="Times New Roman"/>
          <w:szCs w:val="24"/>
        </w:rPr>
        <w:t>υποστελεχωμένα</w:t>
      </w:r>
      <w:proofErr w:type="spellEnd"/>
      <w:r>
        <w:rPr>
          <w:rFonts w:eastAsia="Times New Roman"/>
          <w:szCs w:val="24"/>
        </w:rPr>
        <w:t xml:space="preserve"> Σώ</w:t>
      </w:r>
      <w:r>
        <w:rPr>
          <w:rFonts w:eastAsia="Times New Roman"/>
          <w:szCs w:val="24"/>
        </w:rPr>
        <w:t xml:space="preserve">ματα Επιθεώρησης Εργασίας σε όλες τις περιφέρειες. Μην ξεχνάτε ότι ο κ. </w:t>
      </w:r>
      <w:proofErr w:type="spellStart"/>
      <w:r>
        <w:rPr>
          <w:rFonts w:eastAsia="Times New Roman"/>
          <w:szCs w:val="24"/>
        </w:rPr>
        <w:t>Βρούτσης</w:t>
      </w:r>
      <w:proofErr w:type="spellEnd"/>
      <w:r>
        <w:rPr>
          <w:rFonts w:eastAsia="Times New Roman"/>
          <w:szCs w:val="24"/>
        </w:rPr>
        <w:t xml:space="preserve"> –και λέω το όνομά του για να μας απαντήσει, αν έρθει αργότερα- κατήργησε διακόσιες οργανικές θέσεις στο ΣΕΠΕ. Με ποιους θα κάνατε τους ελέγχους; </w:t>
      </w:r>
    </w:p>
    <w:p w14:paraId="719A4FB5" w14:textId="77777777" w:rsidR="00E97792" w:rsidRDefault="00D70D60">
      <w:pPr>
        <w:spacing w:after="0" w:line="600" w:lineRule="auto"/>
        <w:ind w:firstLine="720"/>
        <w:jc w:val="both"/>
        <w:rPr>
          <w:rFonts w:eastAsia="Times New Roman"/>
          <w:szCs w:val="24"/>
        </w:rPr>
      </w:pPr>
      <w:r>
        <w:rPr>
          <w:rFonts w:eastAsia="Times New Roman"/>
          <w:szCs w:val="24"/>
        </w:rPr>
        <w:t>Εμείς φροντίσαμε να ενισχυθού</w:t>
      </w:r>
      <w:r>
        <w:rPr>
          <w:rFonts w:eastAsia="Times New Roman"/>
          <w:szCs w:val="24"/>
        </w:rPr>
        <w:t>ν οι ελεγκτικοί μηχανισμοί με ανθρώπινο δυναμικό, να ισχυροποιηθεί το υφιστάμενο θεσμικό πλαίσιο , να προστατευτούν οι εργαζόμενοι από την αδήλωτη εργασία. Να θυμίσω ότι έχει εγκριθεί χρηματοδότηση μέσω ΕΣΠΑ 7.600.000 ευρώ για ποιοτικούς ελέγχους σε κλάδου</w:t>
      </w:r>
      <w:r>
        <w:rPr>
          <w:rFonts w:eastAsia="Times New Roman"/>
          <w:szCs w:val="24"/>
        </w:rPr>
        <w:t xml:space="preserve">ς υψηλής παραβατικότητας, αλλά και για την αναβάθμιση των υπηρεσιών ενημέρωσης και νομικών συμβουλών στους εργαζόμενους.  </w:t>
      </w:r>
    </w:p>
    <w:p w14:paraId="719A4FB6"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Να θυμίσω, επίσης, ότι με τον ν.4488/2017, που φέραμε τον προηγούμενο Σεπτέμβρη, περάσαμε μία σειρά διατάξεων για να ισχυροποιήσουμε </w:t>
      </w:r>
      <w:r>
        <w:rPr>
          <w:rFonts w:eastAsia="Times New Roman"/>
          <w:szCs w:val="24"/>
        </w:rPr>
        <w:t>τη θέση των εργαζομένων απέναντι στις πρακτικές ασυδοσίας των εργοδοτών. Η ηλεκτρονική υποβολή υπερωριών, η ηλεκτρονική πληρωμή του μισθού μέσω τράπεζας, δίνουν μια μεγάλη ανάσα στους εργαζόμενους. Δέκα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δεκατρία χρόνια το πάλευαν οι εργαζόμενοι και τα συ</w:t>
      </w:r>
      <w:r>
        <w:rPr>
          <w:rFonts w:eastAsia="Times New Roman"/>
          <w:szCs w:val="24"/>
        </w:rPr>
        <w:t xml:space="preserve">νδικάτα των εργαζόμενων. Εμείς το κάναμε πράξη. </w:t>
      </w:r>
    </w:p>
    <w:p w14:paraId="719A4FB7" w14:textId="77777777" w:rsidR="00E97792" w:rsidRDefault="00D70D60">
      <w:pPr>
        <w:spacing w:after="0" w:line="600" w:lineRule="auto"/>
        <w:ind w:firstLine="720"/>
        <w:jc w:val="both"/>
        <w:rPr>
          <w:rFonts w:eastAsia="Times New Roman"/>
          <w:szCs w:val="24"/>
        </w:rPr>
      </w:pPr>
      <w:r>
        <w:rPr>
          <w:rFonts w:eastAsia="Times New Roman"/>
          <w:szCs w:val="24"/>
        </w:rPr>
        <w:t>Με το σημερινό νομοσχέδιο συνεχίζουμε τις ουσιαστικές παρεμβάσεις. Εισάγεται η γενική υποχρέωση αναγραφής των μαθητών, σπουδαστών και φοιτητών που πραγματοποιούν πρακτική άσκηση ή μαθητεία σε οποιαδήποτε επιχείρηση, ώστε να αποβαίνουν αποτελεσματικότεροι ο</w:t>
      </w:r>
      <w:r>
        <w:rPr>
          <w:rFonts w:eastAsia="Times New Roman"/>
          <w:szCs w:val="24"/>
        </w:rPr>
        <w:t xml:space="preserve">ι έλεγχοι των αρμοδίων μηχανισμών του ΣΕΠΕ. </w:t>
      </w:r>
    </w:p>
    <w:p w14:paraId="719A4FB8" w14:textId="77777777" w:rsidR="00E97792" w:rsidRDefault="00D70D60">
      <w:pPr>
        <w:spacing w:after="0" w:line="600" w:lineRule="auto"/>
        <w:ind w:firstLine="720"/>
        <w:jc w:val="both"/>
        <w:rPr>
          <w:rFonts w:eastAsia="Times New Roman"/>
          <w:szCs w:val="24"/>
        </w:rPr>
      </w:pPr>
      <w:r>
        <w:rPr>
          <w:rFonts w:eastAsia="Times New Roman"/>
          <w:szCs w:val="24"/>
        </w:rPr>
        <w:t xml:space="preserve">Λαμβάνονται μέτρα πρόσληψης και αντιμετώπισης καταπόνησης των εργαζομένων σε οικοδομικές εργασίες. Πρώτο μέλημά μας είναι η προστασία, πραγματικά, των εργαζομένων και η μείωση των εργατικών ατυχημάτων. </w:t>
      </w:r>
    </w:p>
    <w:p w14:paraId="719A4FB9"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Την ώρα </w:t>
      </w:r>
      <w:r>
        <w:rPr>
          <w:rFonts w:eastAsia="Times New Roman"/>
          <w:szCs w:val="24"/>
        </w:rPr>
        <w:t>που οι υπόλοιπη Ευρώπη βρίσκεται αντιμέτωπη με τις αρχές της και τις αξίες της, εμείς ανοίγουμε μονοπάτια δημοκρατίας κι αξιοπρέπειας. Νομοθετούμε για τα ασυνόδευτα, απροστάτευτα προσφυγόπουλα κι όχι μόνο. Είναι μ</w:t>
      </w:r>
      <w:r>
        <w:rPr>
          <w:rFonts w:eastAsia="Times New Roman"/>
          <w:szCs w:val="24"/>
        </w:rPr>
        <w:t>ί</w:t>
      </w:r>
      <w:r>
        <w:rPr>
          <w:rFonts w:eastAsia="Times New Roman"/>
          <w:szCs w:val="24"/>
        </w:rPr>
        <w:t>α παρέμβαση-τομή του Υπουργείου, ένα ολοκλ</w:t>
      </w:r>
      <w:r>
        <w:rPr>
          <w:rFonts w:eastAsia="Times New Roman"/>
          <w:szCs w:val="24"/>
        </w:rPr>
        <w:t xml:space="preserve">ηρωμένο πλαίσιο για την προστασία της ευάλωτης ομάδας, που ειλικρινά χρήζει ειδικής προστασίας. Έχουμε χρέος να προστατεύουμε αυτά τα παιδιά, τα οποία προσπαθώντας να σωθούν από πολέμους, φτώχια, βία, καταπίεση, φτάνουν στην Ελλάδα ασυνόδευτα.  </w:t>
      </w:r>
    </w:p>
    <w:p w14:paraId="719A4FBA" w14:textId="77777777" w:rsidR="00E97792" w:rsidRDefault="00D70D60">
      <w:pPr>
        <w:spacing w:after="0" w:line="600" w:lineRule="auto"/>
        <w:ind w:firstLine="720"/>
        <w:jc w:val="both"/>
        <w:rPr>
          <w:rFonts w:eastAsia="Times New Roman"/>
          <w:szCs w:val="24"/>
        </w:rPr>
      </w:pPr>
      <w:r>
        <w:rPr>
          <w:rFonts w:eastAsia="Times New Roman"/>
          <w:szCs w:val="24"/>
        </w:rPr>
        <w:t>Κυρίες και</w:t>
      </w:r>
      <w:r>
        <w:rPr>
          <w:rFonts w:eastAsia="Times New Roman"/>
          <w:szCs w:val="24"/>
        </w:rPr>
        <w:t xml:space="preserve"> κύριοι συνάδελφοι, όλες αυτές τις νομοθετικές παρεμβάσεις της Κυβέρνησης, και τις προηγούμενες, που αφορούν τις εργασιακές σχέσεις, η κ. Γεννηματά, προχθές, σε μ</w:t>
      </w:r>
      <w:r>
        <w:rPr>
          <w:rFonts w:eastAsia="Times New Roman"/>
          <w:szCs w:val="24"/>
        </w:rPr>
        <w:t>ί</w:t>
      </w:r>
      <w:r>
        <w:rPr>
          <w:rFonts w:eastAsia="Times New Roman"/>
          <w:szCs w:val="24"/>
        </w:rPr>
        <w:t xml:space="preserve">α συνέντευξή της, τις ονόμασε «αποδόμηση του κοινωνικού κράτους». Ναι, κυρία Γεννηματά, </w:t>
      </w:r>
      <w:proofErr w:type="spellStart"/>
      <w:r>
        <w:rPr>
          <w:rFonts w:eastAsia="Times New Roman"/>
          <w:szCs w:val="24"/>
        </w:rPr>
        <w:t>αποδο</w:t>
      </w:r>
      <w:r>
        <w:rPr>
          <w:rFonts w:eastAsia="Times New Roman"/>
          <w:szCs w:val="24"/>
        </w:rPr>
        <w:t>μούμε</w:t>
      </w:r>
      <w:proofErr w:type="spellEnd"/>
      <w:r>
        <w:rPr>
          <w:rFonts w:eastAsia="Times New Roman"/>
          <w:szCs w:val="24"/>
        </w:rPr>
        <w:t xml:space="preserve">, αλλά </w:t>
      </w:r>
      <w:proofErr w:type="spellStart"/>
      <w:r>
        <w:rPr>
          <w:rFonts w:eastAsia="Times New Roman"/>
          <w:szCs w:val="24"/>
        </w:rPr>
        <w:t>αποδομούμε</w:t>
      </w:r>
      <w:proofErr w:type="spellEnd"/>
      <w:r>
        <w:rPr>
          <w:rFonts w:eastAsia="Times New Roman"/>
          <w:szCs w:val="24"/>
        </w:rPr>
        <w:t xml:space="preserve"> τον εργασιακό μεσαίωνα, τον κοινωνικό μεσαίωνα, που εσείς οικοδομήσατε με τη δήθεν τότε νεοφιλελεύθερη Δεξιά. Γιατί τώρα έχουμε μ</w:t>
      </w:r>
      <w:r>
        <w:rPr>
          <w:rFonts w:eastAsia="Times New Roman"/>
          <w:szCs w:val="24"/>
        </w:rPr>
        <w:t>ί</w:t>
      </w:r>
      <w:r>
        <w:rPr>
          <w:rFonts w:eastAsia="Times New Roman"/>
          <w:szCs w:val="24"/>
        </w:rPr>
        <w:t xml:space="preserve">α άλλη Δεξιά, που οραματίζεται το αυστριακό μοντέλο εργασιακών σχέσεων. Εκτός κι αν συμφωνείτε. </w:t>
      </w:r>
    </w:p>
    <w:p w14:paraId="719A4FBB" w14:textId="77777777" w:rsidR="00E97792" w:rsidRDefault="00D70D60">
      <w:pPr>
        <w:spacing w:after="0" w:line="600" w:lineRule="auto"/>
        <w:ind w:firstLine="720"/>
        <w:jc w:val="both"/>
        <w:rPr>
          <w:rFonts w:eastAsia="Times New Roman"/>
          <w:szCs w:val="24"/>
        </w:rPr>
      </w:pPr>
      <w:r>
        <w:rPr>
          <w:rFonts w:eastAsia="Times New Roman"/>
          <w:szCs w:val="24"/>
        </w:rPr>
        <w:lastRenderedPageBreak/>
        <w:t>Ο κ. Μ</w:t>
      </w:r>
      <w:r>
        <w:rPr>
          <w:rFonts w:eastAsia="Times New Roman"/>
          <w:szCs w:val="24"/>
        </w:rPr>
        <w:t>ητσοτάκης και η Αξιωματική Αντιπολίτευση τα βάφτισαν όλα αυτά μνημόνιο και μάλιστα τέταρτο, όταν ολόκληρη η Ευρώπη μιλά για «καθαρή έξοδο». Κύριε Μητσοτάκη, θα σας κάνουμε το χατίρι, έτσι για να σας φύγει ένα βάρος. Ναι, είναι μνημόνιο, αλλά με μ</w:t>
      </w:r>
      <w:r>
        <w:rPr>
          <w:rFonts w:eastAsia="Times New Roman"/>
          <w:szCs w:val="24"/>
        </w:rPr>
        <w:t>ί</w:t>
      </w:r>
      <w:r>
        <w:rPr>
          <w:rFonts w:eastAsia="Times New Roman"/>
          <w:szCs w:val="24"/>
        </w:rPr>
        <w:t>α διαφορά</w:t>
      </w:r>
      <w:r>
        <w:rPr>
          <w:rFonts w:eastAsia="Times New Roman"/>
          <w:szCs w:val="24"/>
        </w:rPr>
        <w:t xml:space="preserve">. Δεν έχει καμία σχέση με τα δικά σας μνημόνια της καταστροφής και της φτωχοποίησης του ελληνικού λαού. </w:t>
      </w:r>
    </w:p>
    <w:p w14:paraId="719A4FBC" w14:textId="77777777" w:rsidR="00E97792" w:rsidRDefault="00D70D60">
      <w:pPr>
        <w:spacing w:after="0" w:line="600" w:lineRule="auto"/>
        <w:ind w:firstLine="720"/>
        <w:jc w:val="both"/>
        <w:rPr>
          <w:rFonts w:eastAsia="Times New Roman"/>
          <w:szCs w:val="24"/>
        </w:rPr>
      </w:pPr>
      <w:r>
        <w:rPr>
          <w:rFonts w:eastAsia="Times New Roman"/>
          <w:szCs w:val="24"/>
        </w:rPr>
        <w:t>Είναι το μνημόνιο επαναφοράς των συλλογικών συμβάσεων, που για εσάς ήταν ιδεοληψία της Αριστεράς. Πιστεύω να το θυμάστε, εκτός αν αλλάξατε κι εσείς γνώ</w:t>
      </w:r>
      <w:r>
        <w:rPr>
          <w:rFonts w:eastAsia="Times New Roman"/>
          <w:szCs w:val="24"/>
        </w:rPr>
        <w:t>μη. Είναι το μνημόνιο επαναφοράς της κανονικότητας στην αγορά εργασίας, όταν για εσάς η εξευτελιστικοί μισθοί που επιβάλατε θα δημιουργούσαν, δήθεν, ανάπτυξη και ανταγωνισμό. Είναι το δικό μας μνημόνιο που βάζει φρένο στις αδικίες, στις ανομίες ενός ανισόρ</w:t>
      </w:r>
      <w:r>
        <w:rPr>
          <w:rFonts w:eastAsia="Times New Roman"/>
          <w:szCs w:val="24"/>
        </w:rPr>
        <w:t xml:space="preserve">ροπου ασφαλιστικού συστήματος. Είναι το μνημόνιο προστασίας του Έλληνα εργαζόμενου. Είναι το μνημόνιο που βάζει φρένο στην ασυδοσία των κακοπροαίρετων εργοδοτών. Είναι το μνημόνιο που δίνει προοπτική και ελπίδα στον ανήμπορο, στον φτωχό, </w:t>
      </w:r>
      <w:r>
        <w:rPr>
          <w:rFonts w:eastAsia="Times New Roman"/>
          <w:szCs w:val="24"/>
        </w:rPr>
        <w:lastRenderedPageBreak/>
        <w:t>στους ασυνόδευτους</w:t>
      </w:r>
      <w:r>
        <w:rPr>
          <w:rFonts w:eastAsia="Times New Roman"/>
          <w:szCs w:val="24"/>
        </w:rPr>
        <w:t xml:space="preserve"> ανήλικους, στους πρόσφυγες, στους μετανάστες. Είναι το μνημόνιο που δίνει πρόσβαση και δικαιώματα στην ιατροφαρμακευτική περίθαλψη των ανασφάλιστων. Είναι το δικό μας μνημόνιο αλληλεγγύης, ανθρωπιάς και δημοκρατίας, ενάντια στους κοινωνικούς αποκλεισμούς </w:t>
      </w:r>
      <w:r>
        <w:rPr>
          <w:rFonts w:eastAsia="Times New Roman"/>
          <w:szCs w:val="24"/>
        </w:rPr>
        <w:t>και την ξενοφοβία. Είναι το μνημόνιο που επαναφέρει την αξιοπρέπεια του ελληνικού λαού. Είναι το δικό μας μνημόνιο που βάζει τέλος στη διαφθορά, την ανομία και τη διαπλοκή. Και ξέρετε, είναι αυτό που σας ενοχλεί περισσότερο. Γιατί τα κόμματα τα δικά σας επ</w:t>
      </w:r>
      <w:r>
        <w:rPr>
          <w:rFonts w:eastAsia="Times New Roman"/>
          <w:szCs w:val="24"/>
        </w:rPr>
        <w:t xml:space="preserve">ένδυσαν στη διαφθορά και τη διαπλοκή. Και τώρα ο κλοιός σφίγγει και φαίνεται καθαρά ότι το αισθάνεστε όσο ποτέ άλλοτε. Είναι το δικό μας μνημόνιο για το οποίο θα μας κρίνει ο ελληνικός λαός στο τέλος της τετραετίας.  </w:t>
      </w:r>
    </w:p>
    <w:p w14:paraId="719A4FBD" w14:textId="77777777" w:rsidR="00E97792" w:rsidRDefault="00D70D60">
      <w:pPr>
        <w:spacing w:after="0" w:line="600" w:lineRule="auto"/>
        <w:ind w:firstLine="720"/>
        <w:jc w:val="both"/>
        <w:rPr>
          <w:rFonts w:eastAsia="Times New Roman"/>
          <w:szCs w:val="24"/>
        </w:rPr>
      </w:pPr>
      <w:r>
        <w:rPr>
          <w:rFonts w:eastAsia="Times New Roman"/>
          <w:szCs w:val="24"/>
        </w:rPr>
        <w:t xml:space="preserve">Και κάτι τελευταίο, κυρίες και κύριοι </w:t>
      </w:r>
      <w:r>
        <w:rPr>
          <w:rFonts w:eastAsia="Times New Roman"/>
          <w:szCs w:val="24"/>
        </w:rPr>
        <w:t xml:space="preserve">της </w:t>
      </w:r>
      <w:r>
        <w:rPr>
          <w:rFonts w:eastAsia="Times New Roman"/>
          <w:szCs w:val="24"/>
        </w:rPr>
        <w:t>Α</w:t>
      </w:r>
      <w:r>
        <w:rPr>
          <w:rFonts w:eastAsia="Times New Roman"/>
          <w:szCs w:val="24"/>
        </w:rPr>
        <w:t>ντιπολίτευσης. Αφού εξουθενώσατε πραγματικά τους συνταξιούχους, τώρα κόπτεσθε για τις περικοπές των συνταξιούχων. Και μάλιστα, καταθέσατε τροπολογίες και ο κ. Μητσοτάκης και η κ. Γεννηματά, για να μην κοπούν οι συντάξεις. Φέρατε από κοινού μία τροπολο</w:t>
      </w:r>
      <w:r>
        <w:rPr>
          <w:rFonts w:eastAsia="Times New Roman"/>
          <w:szCs w:val="24"/>
        </w:rPr>
        <w:t xml:space="preserve">γία </w:t>
      </w:r>
      <w:r>
        <w:rPr>
          <w:rFonts w:eastAsia="Times New Roman"/>
          <w:szCs w:val="24"/>
        </w:rPr>
        <w:lastRenderedPageBreak/>
        <w:t>-άρα συνεργαστήκατε κι έχετε κοινά συμφέροντα- για τις συντάξεις, αλλά βάλτε και μ</w:t>
      </w:r>
      <w:r>
        <w:rPr>
          <w:rFonts w:eastAsia="Times New Roman"/>
          <w:szCs w:val="24"/>
        </w:rPr>
        <w:t>ί</w:t>
      </w:r>
      <w:r>
        <w:rPr>
          <w:rFonts w:eastAsia="Times New Roman"/>
          <w:szCs w:val="24"/>
        </w:rPr>
        <w:t>α παράγραφο που θα προσδιορίζει ότι μέχρι 1-12-2018 θα επιστρέψετε τα 420 εκατομμύρια που χρωστάνε τα κόμματά σας στον ελληνικό λαό. Κι έτσι, έμπρακτα θα δείξετε το ενδι</w:t>
      </w:r>
      <w:r>
        <w:rPr>
          <w:rFonts w:eastAsia="Times New Roman"/>
          <w:szCs w:val="24"/>
        </w:rPr>
        <w:t xml:space="preserve">αφέρον, αφού σας έπιασε τώρα ο πόνος για τους συνταξιούχους και θα μας διευκολύνετε κι εμάς, ουσιαστικά,  στην προσπάθεια που κάνουμε να μην γίνουν περικοπές. </w:t>
      </w:r>
    </w:p>
    <w:p w14:paraId="719A4FB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Διαφορετικά, αγαπητοί μου συνάδελφοι, αποδεικνύεστε για άλλη μία φορά ότι είστε λαϊκιστές, υποκρ</w:t>
      </w:r>
      <w:r>
        <w:rPr>
          <w:rFonts w:eastAsia="Times New Roman" w:cs="Times New Roman"/>
          <w:szCs w:val="24"/>
        </w:rPr>
        <w:t>ιτές, αλλά πάνω απ’ όλα επικίνδυνοι για τη χώρα.</w:t>
      </w:r>
    </w:p>
    <w:p w14:paraId="719A4FB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Κύριε Πρόεδρε, επιτρέψτε μου να πω για μ</w:t>
      </w:r>
      <w:r>
        <w:rPr>
          <w:rFonts w:eastAsia="Times New Roman" w:cs="Times New Roman"/>
          <w:szCs w:val="24"/>
        </w:rPr>
        <w:t>ί</w:t>
      </w:r>
      <w:r>
        <w:rPr>
          <w:rFonts w:eastAsia="Times New Roman" w:cs="Times New Roman"/>
          <w:szCs w:val="24"/>
        </w:rPr>
        <w:t>α τροπολογία. Στις διατάξεις του άρθρου 20 του νόμου 38693 δεν γίνεται ρητή αναφορά στο προσωπικό συνοδείας για την στήριξη ατόμων με αναπηρία, τα οποία συμμετέχουν σ</w:t>
      </w:r>
      <w:r>
        <w:rPr>
          <w:rFonts w:eastAsia="Times New Roman" w:cs="Times New Roman"/>
          <w:szCs w:val="24"/>
        </w:rPr>
        <w:t>ε κατασκηνωτικά προγράμματα Α</w:t>
      </w:r>
      <w:r>
        <w:rPr>
          <w:rFonts w:eastAsia="Times New Roman" w:cs="Times New Roman"/>
          <w:szCs w:val="24"/>
        </w:rPr>
        <w:t>Μ</w:t>
      </w:r>
      <w:r>
        <w:rPr>
          <w:rFonts w:eastAsia="Times New Roman" w:cs="Times New Roman"/>
          <w:szCs w:val="24"/>
        </w:rPr>
        <w:t xml:space="preserve">ΕΑ. Ως εκ τούτου θα πρέπει να γίνει σαφής αναφορά σε αυτές τις υπηρεσίες, δεδομένου ότι το προσωπικό αυτό παρέχει υπηρεσίες, όπως αυτές που αναφέρονται στις ανωτέρω ισχύουσες διατάξεις. </w:t>
      </w:r>
    </w:p>
    <w:p w14:paraId="719A4FC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παρακαλέσω την κ. Φωτίου ή την κ. </w:t>
      </w:r>
      <w:proofErr w:type="spellStart"/>
      <w:r>
        <w:rPr>
          <w:rFonts w:eastAsia="Times New Roman" w:cs="Times New Roman"/>
          <w:szCs w:val="24"/>
        </w:rPr>
        <w:t>Αχ</w:t>
      </w:r>
      <w:r>
        <w:rPr>
          <w:rFonts w:eastAsia="Times New Roman" w:cs="Times New Roman"/>
          <w:szCs w:val="24"/>
        </w:rPr>
        <w:t>τσιόγλου</w:t>
      </w:r>
      <w:proofErr w:type="spellEnd"/>
      <w:r>
        <w:rPr>
          <w:rFonts w:eastAsia="Times New Roman" w:cs="Times New Roman"/>
          <w:szCs w:val="24"/>
        </w:rPr>
        <w:t xml:space="preserve"> –δεν ξέρω ποιον- να την κάνει δεκτή. Είναι και αυτή μ</w:t>
      </w:r>
      <w:r>
        <w:rPr>
          <w:rFonts w:eastAsia="Times New Roman" w:cs="Times New Roman"/>
          <w:szCs w:val="24"/>
        </w:rPr>
        <w:t>ί</w:t>
      </w:r>
      <w:r>
        <w:rPr>
          <w:rFonts w:eastAsia="Times New Roman" w:cs="Times New Roman"/>
          <w:szCs w:val="24"/>
        </w:rPr>
        <w:t>α τροπολογία, που λύνει ένα πρόβλημα που αντιμετωπίζουν οι συνοδοί των ατόμων με ειδικές ανάγκες.</w:t>
      </w:r>
    </w:p>
    <w:p w14:paraId="719A4FC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4FC2" w14:textId="77777777" w:rsidR="00E97792" w:rsidRDefault="00D70D60">
      <w:pPr>
        <w:spacing w:after="0"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719A4FC3" w14:textId="77777777" w:rsidR="00E97792" w:rsidRDefault="00D70D60">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w:t>
      </w:r>
      <w:r>
        <w:rPr>
          <w:rFonts w:eastAsia="Times New Roman"/>
          <w:bCs/>
          <w:szCs w:val="24"/>
        </w:rPr>
        <w:t xml:space="preserve">ο έχει ο εισηγητής της Νέας Δημοκρατίας κ. Νότης </w:t>
      </w:r>
      <w:proofErr w:type="spellStart"/>
      <w:r>
        <w:rPr>
          <w:rFonts w:eastAsia="Times New Roman"/>
          <w:bCs/>
          <w:szCs w:val="24"/>
        </w:rPr>
        <w:t>Μηταράκης</w:t>
      </w:r>
      <w:proofErr w:type="spellEnd"/>
      <w:r>
        <w:rPr>
          <w:rFonts w:eastAsia="Times New Roman"/>
          <w:bCs/>
          <w:szCs w:val="24"/>
        </w:rPr>
        <w:t>.</w:t>
      </w:r>
    </w:p>
    <w:p w14:paraId="719A4FC4" w14:textId="77777777" w:rsidR="00E97792" w:rsidRDefault="00D70D60">
      <w:pPr>
        <w:spacing w:after="0" w:line="600" w:lineRule="auto"/>
        <w:ind w:firstLine="720"/>
        <w:jc w:val="both"/>
        <w:rPr>
          <w:rFonts w:eastAsia="Times New Roman"/>
          <w:bCs/>
          <w:szCs w:val="24"/>
        </w:rPr>
      </w:pPr>
      <w:r w:rsidRPr="00E07B0A">
        <w:rPr>
          <w:rFonts w:eastAsia="Times New Roman"/>
          <w:b/>
          <w:bCs/>
          <w:szCs w:val="24"/>
        </w:rPr>
        <w:t xml:space="preserve">ΝΟΤΗΣ ΜΗΤΑΡΑΚΗΣ: </w:t>
      </w:r>
      <w:r>
        <w:rPr>
          <w:rFonts w:eastAsia="Times New Roman"/>
          <w:bCs/>
          <w:szCs w:val="24"/>
        </w:rPr>
        <w:t>Ευχαριστώ πολύ, κύριε Πρόεδρε.</w:t>
      </w:r>
    </w:p>
    <w:p w14:paraId="719A4FC5" w14:textId="77777777" w:rsidR="00E97792" w:rsidRDefault="00D70D60">
      <w:pPr>
        <w:spacing w:after="0" w:line="600" w:lineRule="auto"/>
        <w:ind w:firstLine="720"/>
        <w:jc w:val="both"/>
        <w:rPr>
          <w:rFonts w:eastAsia="Times New Roman"/>
          <w:bCs/>
          <w:szCs w:val="24"/>
        </w:rPr>
      </w:pPr>
      <w:r>
        <w:rPr>
          <w:rFonts w:eastAsia="Times New Roman"/>
          <w:bCs/>
          <w:szCs w:val="24"/>
        </w:rPr>
        <w:t>Κυρίες και κύριοι συνάδελφοι, το νομοσχέδιο που συζητάμε σήμερα είναι στην ουσία ένα συνονθύλευμα διατάξεων για το ασφαλιστικό, για τα εργασιακά, γι</w:t>
      </w:r>
      <w:r>
        <w:rPr>
          <w:rFonts w:eastAsia="Times New Roman"/>
          <w:bCs/>
          <w:szCs w:val="24"/>
        </w:rPr>
        <w:t>α το μεταναστευτικό και την επιτροπεία ασυνόδευτων ανηλίκων, καθώς και μ</w:t>
      </w:r>
      <w:r>
        <w:rPr>
          <w:rFonts w:eastAsia="Times New Roman"/>
          <w:bCs/>
          <w:szCs w:val="24"/>
        </w:rPr>
        <w:t>ί</w:t>
      </w:r>
      <w:r>
        <w:rPr>
          <w:rFonts w:eastAsia="Times New Roman"/>
          <w:bCs/>
          <w:szCs w:val="24"/>
        </w:rPr>
        <w:t>α σειρά από ασύνδετες διατάξεις και τροπολογίες για μ</w:t>
      </w:r>
      <w:r>
        <w:rPr>
          <w:rFonts w:eastAsia="Times New Roman"/>
          <w:bCs/>
          <w:szCs w:val="24"/>
        </w:rPr>
        <w:t>ί</w:t>
      </w:r>
      <w:r>
        <w:rPr>
          <w:rFonts w:eastAsia="Times New Roman"/>
          <w:bCs/>
          <w:szCs w:val="24"/>
        </w:rPr>
        <w:t>α σωρεία θεμάτων, τα οποία βρίθουν προβλημάτων. Έχει λίγο απ’ όλα. Δεν περιλαμβάνει, όμως, το μείζον.</w:t>
      </w:r>
    </w:p>
    <w:p w14:paraId="719A4FC6"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Ακούσαμε σήμερα τον εισηγητή της </w:t>
      </w:r>
      <w:r>
        <w:rPr>
          <w:rFonts w:eastAsia="Times New Roman"/>
          <w:bCs/>
          <w:szCs w:val="24"/>
        </w:rPr>
        <w:t>Π</w:t>
      </w:r>
      <w:r>
        <w:rPr>
          <w:rFonts w:eastAsia="Times New Roman"/>
          <w:bCs/>
          <w:szCs w:val="24"/>
        </w:rPr>
        <w:t xml:space="preserve">λειοψηφίας να αφιερώνει οχτώ λεπτά της ομιλίας του για να κάνει αντιπολίτευση στην αντιπολίτευση. Ο ΣΥΡΙΖΑ σε κάθε ευκαιρία ψάχνει να βρει </w:t>
      </w:r>
      <w:r>
        <w:rPr>
          <w:rFonts w:eastAsia="Times New Roman"/>
          <w:bCs/>
          <w:szCs w:val="24"/>
        </w:rPr>
        <w:lastRenderedPageBreak/>
        <w:t>άλλοθι για τις δικές του πράξεις, παραγνωρίζοντας ότι είναι Κυβέρνηση και άρα δεν ε</w:t>
      </w:r>
      <w:r>
        <w:rPr>
          <w:rFonts w:eastAsia="Times New Roman"/>
          <w:bCs/>
          <w:szCs w:val="24"/>
        </w:rPr>
        <w:t xml:space="preserve">υθύνεται η </w:t>
      </w:r>
      <w:r>
        <w:rPr>
          <w:rFonts w:eastAsia="Times New Roman"/>
          <w:bCs/>
          <w:szCs w:val="24"/>
        </w:rPr>
        <w:t>Α</w:t>
      </w:r>
      <w:r>
        <w:rPr>
          <w:rFonts w:eastAsia="Times New Roman"/>
          <w:bCs/>
          <w:szCs w:val="24"/>
        </w:rPr>
        <w:t xml:space="preserve">ντιπολίτευση για τις δικές του πράξεις, αλλά οι δικές του επιλογές. Επίσης, ακούσαμε με ιδιαίτερο ενδιαφέρον να πανηγυρίζετε για το δικό σας μνημόνιο, το οποίο στοίχισε γύρω στα 100 δισεκατομμύρια ευρώ στους Έλληνες πολίτες. </w:t>
      </w:r>
    </w:p>
    <w:p w14:paraId="719A4FC7" w14:textId="77777777" w:rsidR="00E97792" w:rsidRDefault="00D70D60">
      <w:pPr>
        <w:spacing w:after="0" w:line="600" w:lineRule="auto"/>
        <w:ind w:firstLine="720"/>
        <w:jc w:val="both"/>
        <w:rPr>
          <w:rFonts w:eastAsia="Times New Roman"/>
          <w:bCs/>
          <w:szCs w:val="24"/>
        </w:rPr>
      </w:pPr>
      <w:r>
        <w:rPr>
          <w:rFonts w:eastAsia="Times New Roman"/>
          <w:bCs/>
          <w:szCs w:val="24"/>
        </w:rPr>
        <w:t>Το νομοσχέδιο είνα</w:t>
      </w:r>
      <w:r>
        <w:rPr>
          <w:rFonts w:eastAsia="Times New Roman"/>
          <w:bCs/>
          <w:szCs w:val="24"/>
        </w:rPr>
        <w:t>ι ήσσονος σημασίας. Αυτό που είναι μείζονος σημασίας είναι η τροπολογία που προανήγγειλε ο Πρόεδρος της Νέας Δημοκρατίας, Κυριάκος Μητσοτάκης, και κατέθεσαν σήμερα οι Βουλευτές της Νέας Δημοκρατίας. Ζητάμε απ’ όλα τα κόμματα της Βουλής να ψηφίσουν τη μη πε</w:t>
      </w:r>
      <w:r>
        <w:rPr>
          <w:rFonts w:eastAsia="Times New Roman"/>
          <w:bCs/>
          <w:szCs w:val="24"/>
        </w:rPr>
        <w:t>ρικοπή των συντάξεων, που εσείς και μόνο νομοθετήσατε να ισχύσουν από την 01</w:t>
      </w:r>
      <w:r>
        <w:rPr>
          <w:rFonts w:eastAsia="Times New Roman"/>
          <w:bCs/>
          <w:szCs w:val="24"/>
        </w:rPr>
        <w:t>-</w:t>
      </w:r>
      <w:r>
        <w:rPr>
          <w:rFonts w:eastAsia="Times New Roman"/>
          <w:bCs/>
          <w:szCs w:val="24"/>
        </w:rPr>
        <w:t>01</w:t>
      </w:r>
      <w:r>
        <w:rPr>
          <w:rFonts w:eastAsia="Times New Roman"/>
          <w:bCs/>
          <w:szCs w:val="24"/>
        </w:rPr>
        <w:t>-</w:t>
      </w:r>
      <w:r>
        <w:rPr>
          <w:rFonts w:eastAsia="Times New Roman"/>
          <w:bCs/>
          <w:szCs w:val="24"/>
        </w:rPr>
        <w:t>2019 για τους ήδη συνταξιούχους. Θυμίζω ότι γι’ αυτούς που έχουν καταθέσει τα χαρτιά τους από το 2016, ήδη ισχύουν και λαμβάνουν τις μειωμένες συντάξεις. Είναι μ</w:t>
      </w:r>
      <w:r>
        <w:rPr>
          <w:rFonts w:eastAsia="Times New Roman"/>
          <w:bCs/>
          <w:szCs w:val="24"/>
        </w:rPr>
        <w:t>ί</w:t>
      </w:r>
      <w:r>
        <w:rPr>
          <w:rFonts w:eastAsia="Times New Roman"/>
          <w:bCs/>
          <w:szCs w:val="24"/>
        </w:rPr>
        <w:t>α περικοπή συν</w:t>
      </w:r>
      <w:r>
        <w:rPr>
          <w:rFonts w:eastAsia="Times New Roman"/>
          <w:bCs/>
          <w:szCs w:val="24"/>
        </w:rPr>
        <w:t xml:space="preserve">τάξεων εντελώς αχρείαστη. Είναι αποτέλεσμα των δικών σας οικονομικών επιλογών από το 2015 μέχρι σήμερα. </w:t>
      </w:r>
    </w:p>
    <w:p w14:paraId="719A4FC8" w14:textId="77777777" w:rsidR="00E97792" w:rsidRDefault="00D70D60">
      <w:pPr>
        <w:spacing w:after="0" w:line="600" w:lineRule="auto"/>
        <w:ind w:firstLine="720"/>
        <w:jc w:val="both"/>
        <w:rPr>
          <w:rFonts w:eastAsia="Times New Roman"/>
          <w:bCs/>
          <w:szCs w:val="24"/>
        </w:rPr>
      </w:pPr>
      <w:r>
        <w:rPr>
          <w:rFonts w:eastAsia="Times New Roman"/>
          <w:bCs/>
          <w:szCs w:val="24"/>
        </w:rPr>
        <w:t>Ακούσαμε, κυρία Υπουργέ, χθες στην τηλεόραση να εγκαλείτε τη Νέα Δημοκρατία για την περίοδο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2014 και να </w:t>
      </w:r>
      <w:r>
        <w:rPr>
          <w:rFonts w:eastAsia="Times New Roman"/>
          <w:bCs/>
          <w:szCs w:val="24"/>
        </w:rPr>
        <w:lastRenderedPageBreak/>
        <w:t>μας ζητάτε να απολογηθούμε. Κατ’ αρχ</w:t>
      </w:r>
      <w:r>
        <w:rPr>
          <w:rFonts w:eastAsia="Times New Roman"/>
          <w:bCs/>
          <w:szCs w:val="24"/>
        </w:rPr>
        <w:t>άς</w:t>
      </w:r>
      <w:r>
        <w:rPr>
          <w:rFonts w:eastAsia="Times New Roman"/>
          <w:bCs/>
          <w:szCs w:val="24"/>
        </w:rPr>
        <w:t xml:space="preserve"> ν</w:t>
      </w:r>
      <w:r>
        <w:rPr>
          <w:rFonts w:eastAsia="Times New Roman"/>
          <w:bCs/>
          <w:szCs w:val="24"/>
        </w:rPr>
        <w:t>α σας θυμίσω ότι το 2010 η Νέα Δημοκρατία δεν ήταν κυβέρνηση. Είναι και αυτό μ</w:t>
      </w:r>
      <w:r>
        <w:rPr>
          <w:rFonts w:eastAsia="Times New Roman"/>
          <w:bCs/>
          <w:szCs w:val="24"/>
        </w:rPr>
        <w:t>ί</w:t>
      </w:r>
      <w:r>
        <w:rPr>
          <w:rFonts w:eastAsia="Times New Roman"/>
          <w:bCs/>
          <w:szCs w:val="24"/>
        </w:rPr>
        <w:t>α πάγια τακτική του ΣΥΡΙΖΑ, να μπερδεύει κοινοβουλευτικές περιόδους.</w:t>
      </w:r>
    </w:p>
    <w:p w14:paraId="719A4FC9" w14:textId="77777777" w:rsidR="00E97792" w:rsidRDefault="00D70D60">
      <w:pPr>
        <w:spacing w:after="0" w:line="600" w:lineRule="auto"/>
        <w:ind w:firstLine="720"/>
        <w:jc w:val="both"/>
        <w:rPr>
          <w:rFonts w:eastAsia="Times New Roman"/>
          <w:bCs/>
          <w:szCs w:val="24"/>
        </w:rPr>
      </w:pPr>
      <w:r>
        <w:rPr>
          <w:rFonts w:eastAsia="Times New Roman"/>
          <w:bCs/>
          <w:szCs w:val="24"/>
        </w:rPr>
        <w:t>Μάλιστα το 2010 η Νέα Δημοκρατία είχε αφενός διαφωνήσει με το μείγμα πολιτικής του μνημονίου και αφετέρου ήτ</w:t>
      </w:r>
      <w:r>
        <w:rPr>
          <w:rFonts w:eastAsia="Times New Roman"/>
          <w:bCs/>
          <w:szCs w:val="24"/>
        </w:rPr>
        <w:t xml:space="preserve">αν αντίθετη στην έλλειψη τότε εθνικού σχεδίου, που οδήγησε τη χώρα στο πρώτο μνημόνιο. </w:t>
      </w:r>
    </w:p>
    <w:p w14:paraId="719A4FCA" w14:textId="77777777" w:rsidR="00E97792" w:rsidRDefault="00D70D60">
      <w:pPr>
        <w:spacing w:after="0" w:line="600" w:lineRule="auto"/>
        <w:ind w:firstLine="720"/>
        <w:jc w:val="both"/>
        <w:rPr>
          <w:rFonts w:eastAsia="Times New Roman"/>
          <w:bCs/>
          <w:szCs w:val="24"/>
        </w:rPr>
      </w:pPr>
      <w:r>
        <w:rPr>
          <w:rFonts w:eastAsia="Times New Roman"/>
          <w:bCs/>
          <w:szCs w:val="24"/>
        </w:rPr>
        <w:t>Εάν θέλετε, όμως, να μιλήσουμε για τη Νέα Δημοκρατία, πρέπει να κρίνετε μία κυβέρνηση από την ημέρα που παρέλαβε μέχρι την ημέρα που παρέδωσε. Και η Νέα Δημοκρατία παρέ</w:t>
      </w:r>
      <w:r>
        <w:rPr>
          <w:rFonts w:eastAsia="Times New Roman"/>
          <w:bCs/>
          <w:szCs w:val="24"/>
        </w:rPr>
        <w:t>λαβε μία χώρα σε ύφεση και την παρέδωσε με ανάπτυξη. Παρέλαβε μία χώρα με πρωτογενές έλλειμμα και την παρέδωσε με πρωτογενές πλεόνασμα. Παρέλαβε μία χώρα με έλλειμμα ισοζυγίου τρεχουσών συναλλαγών και την παρέδωσε με πλεόνασμα για πρώτη φορά από το 1948. Π</w:t>
      </w:r>
      <w:r>
        <w:rPr>
          <w:rFonts w:eastAsia="Times New Roman"/>
          <w:bCs/>
          <w:szCs w:val="24"/>
        </w:rPr>
        <w:t>αρέλαβε μία χώρα εκτός αγορών και την επέστρεψε στις αγορές.</w:t>
      </w:r>
    </w:p>
    <w:p w14:paraId="719A4FCB" w14:textId="77777777" w:rsidR="00E97792" w:rsidRDefault="00D70D60">
      <w:pPr>
        <w:spacing w:after="0" w:line="600" w:lineRule="auto"/>
        <w:ind w:firstLine="720"/>
        <w:jc w:val="both"/>
        <w:rPr>
          <w:rFonts w:eastAsia="Times New Roman"/>
          <w:bCs/>
          <w:szCs w:val="24"/>
        </w:rPr>
      </w:pPr>
      <w:r>
        <w:rPr>
          <w:rFonts w:eastAsia="Times New Roman"/>
          <w:bCs/>
          <w:szCs w:val="24"/>
        </w:rPr>
        <w:lastRenderedPageBreak/>
        <w:t xml:space="preserve">Κάναμε δύσκολες επιλογές. </w:t>
      </w:r>
      <w:proofErr w:type="spellStart"/>
      <w:r>
        <w:rPr>
          <w:rFonts w:eastAsia="Times New Roman"/>
          <w:bCs/>
          <w:szCs w:val="24"/>
        </w:rPr>
        <w:t>Επιτύχαμε</w:t>
      </w:r>
      <w:proofErr w:type="spellEnd"/>
      <w:r>
        <w:rPr>
          <w:rFonts w:eastAsia="Times New Roman"/>
          <w:bCs/>
          <w:szCs w:val="24"/>
        </w:rPr>
        <w:t xml:space="preserve">, όμως, τη σταθεροποίηση του ασφαλιστικού μας συστήματος μέχρι το 2060, όπως παραδέχεται η </w:t>
      </w:r>
      <w:r>
        <w:rPr>
          <w:rFonts w:eastAsia="Times New Roman"/>
          <w:bCs/>
          <w:szCs w:val="24"/>
        </w:rPr>
        <w:t>έ</w:t>
      </w:r>
      <w:r>
        <w:rPr>
          <w:rFonts w:eastAsia="Times New Roman"/>
          <w:bCs/>
          <w:szCs w:val="24"/>
        </w:rPr>
        <w:t xml:space="preserve">κθεση της </w:t>
      </w:r>
      <w:r>
        <w:rPr>
          <w:rFonts w:eastAsia="Times New Roman"/>
          <w:bCs/>
          <w:szCs w:val="24"/>
        </w:rPr>
        <w:t>Ε</w:t>
      </w:r>
      <w:r>
        <w:rPr>
          <w:rFonts w:eastAsia="Times New Roman"/>
          <w:bCs/>
          <w:szCs w:val="24"/>
        </w:rPr>
        <w:t xml:space="preserve">υρωπαϊκής Επιτροπής το 2014. </w:t>
      </w:r>
      <w:r>
        <w:rPr>
          <w:rFonts w:eastAsia="Times New Roman"/>
          <w:bCs/>
          <w:szCs w:val="24"/>
        </w:rPr>
        <w:t>Γ</w:t>
      </w:r>
      <w:r>
        <w:rPr>
          <w:rFonts w:eastAsia="Times New Roman"/>
          <w:bCs/>
          <w:szCs w:val="24"/>
        </w:rPr>
        <w:t>ι’ αυτό τότε στην πέμπτη αξ</w:t>
      </w:r>
      <w:r>
        <w:rPr>
          <w:rFonts w:eastAsia="Times New Roman"/>
          <w:bCs/>
          <w:szCs w:val="24"/>
        </w:rPr>
        <w:t>ιολόγηση που δεν έκλεισε υπήρχαν ελάχιστε οριακές διατάξεις για το ασφαλιστικό.</w:t>
      </w:r>
    </w:p>
    <w:p w14:paraId="719A4FCC" w14:textId="77777777" w:rsidR="00E97792" w:rsidRDefault="00D70D60">
      <w:pPr>
        <w:spacing w:after="0" w:line="600" w:lineRule="auto"/>
        <w:ind w:firstLine="720"/>
        <w:jc w:val="both"/>
        <w:rPr>
          <w:rFonts w:eastAsia="Times New Roman"/>
          <w:bCs/>
          <w:szCs w:val="24"/>
        </w:rPr>
      </w:pPr>
      <w:r>
        <w:rPr>
          <w:rFonts w:eastAsia="Times New Roman"/>
          <w:bCs/>
          <w:szCs w:val="24"/>
        </w:rPr>
        <w:t>Εσείς με τη σειρά σας παραλάβατε μία χώρα με ανάπτυξη το 2015, την επιστρέψατε στην ύφεση και το 2015 και το 2016. Είχατε αναιμική ανάπτυξη το 2017 και συνεχίζετε με αναιμική α</w:t>
      </w:r>
      <w:r>
        <w:rPr>
          <w:rFonts w:eastAsia="Times New Roman"/>
          <w:bCs/>
          <w:szCs w:val="24"/>
        </w:rPr>
        <w:t xml:space="preserve">νάπτυξη το 2018. </w:t>
      </w:r>
      <w:r>
        <w:rPr>
          <w:rFonts w:eastAsia="Times New Roman"/>
          <w:bCs/>
          <w:szCs w:val="24"/>
        </w:rPr>
        <w:t>Ο</w:t>
      </w:r>
      <w:r>
        <w:rPr>
          <w:rFonts w:eastAsia="Times New Roman"/>
          <w:bCs/>
          <w:szCs w:val="24"/>
        </w:rPr>
        <w:t xml:space="preserve">υσιαστικά το 2015 με τις δικές σας ενέργειες, που κλείσατε τις τράπεζες και φέρατε το τρίτο μνημόνιο, ουσιαστικά πετάξατε στον κάλαθο των </w:t>
      </w:r>
      <w:proofErr w:type="spellStart"/>
      <w:r>
        <w:rPr>
          <w:rFonts w:eastAsia="Times New Roman"/>
          <w:bCs/>
          <w:szCs w:val="24"/>
        </w:rPr>
        <w:t>αχρήστων</w:t>
      </w:r>
      <w:proofErr w:type="spellEnd"/>
      <w:r>
        <w:rPr>
          <w:rFonts w:eastAsia="Times New Roman"/>
          <w:bCs/>
          <w:szCs w:val="24"/>
        </w:rPr>
        <w:t xml:space="preserve"> τις προσπάθειες του ελληνικού λαού. Φέρατε επιπλέον μέτρα για το συνταξιοδοτικό. Φέρατε αυξ</w:t>
      </w:r>
      <w:r>
        <w:rPr>
          <w:rFonts w:eastAsia="Times New Roman"/>
          <w:bCs/>
          <w:szCs w:val="24"/>
        </w:rPr>
        <w:t xml:space="preserve">ήσεις στα όρια ηλικίας. Καταργήσατε το ΕΚΑΣ. Φέρατε συνολικά είκοσι μία μειώσεις συντάξεων και αυξήσεις εισφορών. Τις κατέθεσα συγκεκριμένα, με λίστα, στη συνεδρίαση της </w:t>
      </w:r>
      <w:r>
        <w:rPr>
          <w:rFonts w:eastAsia="Times New Roman"/>
          <w:bCs/>
          <w:szCs w:val="24"/>
        </w:rPr>
        <w:t>ε</w:t>
      </w:r>
      <w:r>
        <w:rPr>
          <w:rFonts w:eastAsia="Times New Roman"/>
          <w:bCs/>
          <w:szCs w:val="24"/>
        </w:rPr>
        <w:t xml:space="preserve">πιτροπής. </w:t>
      </w:r>
      <w:r>
        <w:rPr>
          <w:rFonts w:eastAsia="Times New Roman"/>
          <w:bCs/>
          <w:szCs w:val="24"/>
        </w:rPr>
        <w:t>Ο</w:t>
      </w:r>
      <w:r>
        <w:rPr>
          <w:rFonts w:eastAsia="Times New Roman"/>
          <w:bCs/>
          <w:szCs w:val="24"/>
        </w:rPr>
        <w:t xml:space="preserve"> κύριος εισηγητής της </w:t>
      </w:r>
      <w:r>
        <w:rPr>
          <w:rFonts w:eastAsia="Times New Roman"/>
          <w:bCs/>
          <w:szCs w:val="24"/>
        </w:rPr>
        <w:t>Π</w:t>
      </w:r>
      <w:r>
        <w:rPr>
          <w:rFonts w:eastAsia="Times New Roman"/>
          <w:bCs/>
          <w:szCs w:val="24"/>
        </w:rPr>
        <w:t>λειοψηφίας δεν είχε τίποτα να πει γι’ αυτό.</w:t>
      </w:r>
    </w:p>
    <w:p w14:paraId="719A4FCD"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Με την </w:t>
      </w:r>
      <w:r>
        <w:rPr>
          <w:rFonts w:eastAsia="Times New Roman"/>
          <w:bCs/>
          <w:szCs w:val="24"/>
        </w:rPr>
        <w:t xml:space="preserve">καταστροφική πολιτική σας το 2015, αλλά κυρίως με τη συνεχιζόμενη ανικανότητά σας να επιστρέψετε τη χώρα σε </w:t>
      </w:r>
      <w:r>
        <w:rPr>
          <w:rFonts w:eastAsia="Times New Roman"/>
          <w:bCs/>
          <w:szCs w:val="24"/>
        </w:rPr>
        <w:lastRenderedPageBreak/>
        <w:t xml:space="preserve">ισχυρούς θετικούς ρυθμούς ανάπτυξης, αναγκαστήκατε να φέρετε τα μέτρα στο συνταξιοδοτικό. </w:t>
      </w:r>
      <w:r>
        <w:rPr>
          <w:rFonts w:eastAsia="Times New Roman"/>
          <w:bCs/>
          <w:szCs w:val="24"/>
        </w:rPr>
        <w:t>Τ</w:t>
      </w:r>
      <w:r>
        <w:rPr>
          <w:rFonts w:eastAsia="Times New Roman"/>
          <w:bCs/>
          <w:szCs w:val="24"/>
        </w:rPr>
        <w:t xml:space="preserve">α φέρατε σε δύο δόσεις. Με τον νόμο </w:t>
      </w:r>
      <w:proofErr w:type="spellStart"/>
      <w:r>
        <w:rPr>
          <w:rFonts w:eastAsia="Times New Roman"/>
          <w:bCs/>
          <w:szCs w:val="24"/>
        </w:rPr>
        <w:t>Κατρούγκαλου</w:t>
      </w:r>
      <w:proofErr w:type="spellEnd"/>
      <w:r>
        <w:rPr>
          <w:rFonts w:eastAsia="Times New Roman"/>
          <w:bCs/>
          <w:szCs w:val="24"/>
        </w:rPr>
        <w:t xml:space="preserve">, επειδή </w:t>
      </w:r>
      <w:r>
        <w:rPr>
          <w:rFonts w:eastAsia="Times New Roman"/>
          <w:bCs/>
          <w:szCs w:val="24"/>
        </w:rPr>
        <w:t xml:space="preserve">δεν κλείνατε την πρώτη αξιολόγηση, θεσπίσατε την έννοια της προσωπικής διαφοράς. </w:t>
      </w:r>
      <w:r>
        <w:rPr>
          <w:rFonts w:eastAsia="Times New Roman"/>
          <w:bCs/>
          <w:szCs w:val="24"/>
        </w:rPr>
        <w:t>Ε</w:t>
      </w:r>
      <w:r>
        <w:rPr>
          <w:rFonts w:eastAsia="Times New Roman"/>
          <w:bCs/>
          <w:szCs w:val="24"/>
        </w:rPr>
        <w:t xml:space="preserve">μείς λέγαμε ότι αυτό σημαίνει κατάργηση συντάξεων, μειώσεις. </w:t>
      </w:r>
      <w:r>
        <w:rPr>
          <w:rFonts w:eastAsia="Times New Roman"/>
          <w:bCs/>
          <w:szCs w:val="24"/>
        </w:rPr>
        <w:t>Μ</w:t>
      </w:r>
      <w:r>
        <w:rPr>
          <w:rFonts w:eastAsia="Times New Roman"/>
          <w:bCs/>
          <w:szCs w:val="24"/>
        </w:rPr>
        <w:t>ας λέγατε, «όχι, όχι, όχι, λέτε ψέματα, δημιουργείτε τρόμο στους συνταξιούχους». Ήρθατε, όμως, μετά με τη δεύτερ</w:t>
      </w:r>
      <w:r>
        <w:rPr>
          <w:rFonts w:eastAsia="Times New Roman"/>
          <w:bCs/>
          <w:szCs w:val="24"/>
        </w:rPr>
        <w:t xml:space="preserve">η αξιολόγηση με τον ν.4472/2017 και καταργείτε αυτήν την προσωπική διαφορά. </w:t>
      </w:r>
    </w:p>
    <w:p w14:paraId="719A4FCE" w14:textId="77777777" w:rsidR="00E97792" w:rsidRDefault="00D70D60">
      <w:pPr>
        <w:spacing w:after="0" w:line="600" w:lineRule="auto"/>
        <w:ind w:firstLine="720"/>
        <w:jc w:val="both"/>
        <w:rPr>
          <w:rFonts w:eastAsia="Times New Roman"/>
          <w:bCs/>
          <w:szCs w:val="24"/>
        </w:rPr>
      </w:pPr>
      <w:r>
        <w:rPr>
          <w:rFonts w:eastAsia="Times New Roman"/>
          <w:bCs/>
          <w:szCs w:val="24"/>
        </w:rPr>
        <w:t>Στερήσατε τη χώρα τρία χρόνια ανάπτυξης και δημιουργίας σε μ</w:t>
      </w:r>
      <w:r>
        <w:rPr>
          <w:rFonts w:eastAsia="Times New Roman"/>
          <w:bCs/>
          <w:szCs w:val="24"/>
        </w:rPr>
        <w:t>ί</w:t>
      </w:r>
      <w:r>
        <w:rPr>
          <w:rFonts w:eastAsia="Times New Roman"/>
          <w:bCs/>
          <w:szCs w:val="24"/>
        </w:rPr>
        <w:t xml:space="preserve">α εποχή που όλη η Ευρωπαϊκή Ένωση αναπτύχθηκε με ταχύτατους ρυθμούς. Απλώς να συγκρίνετε το πώς αναπτύχθηκε η Κύπρος, </w:t>
      </w:r>
      <w:r>
        <w:rPr>
          <w:rFonts w:eastAsia="Times New Roman"/>
          <w:bCs/>
          <w:szCs w:val="24"/>
        </w:rPr>
        <w:t xml:space="preserve">η Ιρλανδία και η Πορτογαλία σε αυτήν την τετραετία σε σχέση με την Ελλάδα, και θα καταλάβετε τι ζημιά κάνατε σε αυτόν τον τόπο. </w:t>
      </w:r>
    </w:p>
    <w:p w14:paraId="719A4FCF"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Οι συνταξιούχοι και οι ασφαλισμένοι πληρώνουν την ανικανότητά σας, του πολιτικού αριβισμού του κ. Τσίπρα και του κ. </w:t>
      </w:r>
      <w:proofErr w:type="spellStart"/>
      <w:r>
        <w:rPr>
          <w:rFonts w:eastAsia="Times New Roman"/>
          <w:bCs/>
          <w:szCs w:val="24"/>
        </w:rPr>
        <w:t>Βαρουφάκη</w:t>
      </w:r>
      <w:proofErr w:type="spellEnd"/>
      <w:r>
        <w:rPr>
          <w:rFonts w:eastAsia="Times New Roman"/>
          <w:bCs/>
          <w:szCs w:val="24"/>
        </w:rPr>
        <w:t xml:space="preserve"> τ</w:t>
      </w:r>
      <w:r>
        <w:rPr>
          <w:rFonts w:eastAsia="Times New Roman"/>
          <w:bCs/>
          <w:szCs w:val="24"/>
        </w:rPr>
        <w:t>ο 2015, της ύφεσης του 2016, της χαμηλής ανάπτυξης το 2017. Ένα, ένα είναι καταγραμμένα τα βήματα της α</w:t>
      </w:r>
      <w:r>
        <w:rPr>
          <w:rFonts w:eastAsia="Times New Roman"/>
          <w:bCs/>
          <w:szCs w:val="24"/>
        </w:rPr>
        <w:lastRenderedPageBreak/>
        <w:t xml:space="preserve">ποτυχίας, τα οποία συστηματικά θέλετε να φορτώσετε στην αντιπολίτευση σε ένα απελπισμένο προεκλογικό παιχνίδι ενόψει των επικείμενων εκλογών. </w:t>
      </w:r>
    </w:p>
    <w:p w14:paraId="719A4FD0" w14:textId="77777777" w:rsidR="00E97792" w:rsidRDefault="00D70D60">
      <w:pPr>
        <w:spacing w:after="0" w:line="600" w:lineRule="auto"/>
        <w:ind w:firstLine="720"/>
        <w:jc w:val="both"/>
        <w:rPr>
          <w:rFonts w:eastAsia="Times New Roman"/>
          <w:bCs/>
          <w:szCs w:val="24"/>
        </w:rPr>
      </w:pPr>
      <w:r>
        <w:rPr>
          <w:rFonts w:eastAsia="Times New Roman"/>
          <w:bCs/>
          <w:szCs w:val="24"/>
        </w:rPr>
        <w:t>Κυρίες και</w:t>
      </w:r>
      <w:r>
        <w:rPr>
          <w:rFonts w:eastAsia="Times New Roman"/>
          <w:bCs/>
          <w:szCs w:val="24"/>
        </w:rPr>
        <w:t xml:space="preserve"> κύριοι συνάδελφοι, εφόσον το πιστεύετε και το λέτε τσάμπα στα κανάλια, σας δίνουμε με την τροπολογία την ευκαιρία να έρθετε σήμερα στην εθνική αντιπροσωπεία και να ψηφίσετε την τροπολογία της Νέας Δημοκρατίας. </w:t>
      </w:r>
      <w:r>
        <w:rPr>
          <w:rFonts w:eastAsia="Times New Roman"/>
          <w:bCs/>
          <w:szCs w:val="24"/>
        </w:rPr>
        <w:t>Α</w:t>
      </w:r>
      <w:r>
        <w:rPr>
          <w:rFonts w:eastAsia="Times New Roman"/>
          <w:bCs/>
          <w:szCs w:val="24"/>
        </w:rPr>
        <w:t>ντίστοιχες τροπολογίες –για να είμαστε δίκαι</w:t>
      </w:r>
      <w:r>
        <w:rPr>
          <w:rFonts w:eastAsia="Times New Roman"/>
          <w:bCs/>
          <w:szCs w:val="24"/>
        </w:rPr>
        <w:t>οι- έχουν καταθέσει και άλλα κόμματα της αντιπολίτευσης.</w:t>
      </w:r>
    </w:p>
    <w:p w14:paraId="719A4FD1" w14:textId="77777777" w:rsidR="00E97792" w:rsidRDefault="00D70D60">
      <w:pPr>
        <w:spacing w:after="0" w:line="600" w:lineRule="auto"/>
        <w:ind w:firstLine="720"/>
        <w:jc w:val="both"/>
        <w:rPr>
          <w:rFonts w:eastAsia="Times New Roman"/>
          <w:bCs/>
          <w:szCs w:val="24"/>
        </w:rPr>
      </w:pPr>
      <w:r>
        <w:rPr>
          <w:rFonts w:eastAsia="Times New Roman"/>
          <w:bCs/>
          <w:szCs w:val="24"/>
        </w:rPr>
        <w:t>Όπως όμως, αποδειχθήκατε αφερέγγυοι σε κάθε μία από τις εξαγγελίες σας, έτσι αποδεικνύεστε και τώρα. Δεν επαναφέρατε τη 13</w:t>
      </w:r>
      <w:r w:rsidRPr="0058630A">
        <w:rPr>
          <w:rFonts w:eastAsia="Times New Roman"/>
          <w:bCs/>
          <w:szCs w:val="24"/>
          <w:vertAlign w:val="superscript"/>
        </w:rPr>
        <w:t>η</w:t>
      </w:r>
      <w:r>
        <w:rPr>
          <w:rFonts w:eastAsia="Times New Roman"/>
          <w:bCs/>
          <w:szCs w:val="24"/>
        </w:rPr>
        <w:t xml:space="preserve"> σύνταξη. Δεν αποκαταστήσατε τον κατώτατο μισθό. Αντίθετα με την υπογραφή σα</w:t>
      </w:r>
      <w:r>
        <w:rPr>
          <w:rFonts w:eastAsia="Times New Roman"/>
          <w:bCs/>
          <w:szCs w:val="24"/>
        </w:rPr>
        <w:t xml:space="preserve">ς απελευθερώσατε τις ομαδικές απολύσεις. Κλείσατε τον ΟΓΑ και μιλάτε για τις συντάξεις! Αυξήσατε τις ληξιπρόθεσμες οφειλές. Δεν μπορεί ο κόσμος πλέον να πληρώσει, κυρίες και κύριοι συνάδελφοι, τις ασφαλιστικές και φορολογικές υποχρεώσεις του. </w:t>
      </w:r>
      <w:r>
        <w:rPr>
          <w:rFonts w:eastAsia="Times New Roman"/>
          <w:bCs/>
          <w:szCs w:val="24"/>
        </w:rPr>
        <w:t>Τ</w:t>
      </w:r>
      <w:r>
        <w:rPr>
          <w:rFonts w:eastAsia="Times New Roman"/>
          <w:bCs/>
          <w:szCs w:val="24"/>
        </w:rPr>
        <w:t xml:space="preserve">ώρα έρχεστε </w:t>
      </w:r>
      <w:r>
        <w:rPr>
          <w:rFonts w:eastAsia="Times New Roman"/>
          <w:bCs/>
          <w:szCs w:val="24"/>
        </w:rPr>
        <w:t xml:space="preserve">και πάλι με την αλλαγή του τρόπου υπολογισμού των ασφαλιστικών εισφορών </w:t>
      </w:r>
      <w:r>
        <w:rPr>
          <w:rFonts w:eastAsia="Times New Roman"/>
          <w:bCs/>
          <w:szCs w:val="24"/>
        </w:rPr>
        <w:lastRenderedPageBreak/>
        <w:t>για τους ελεύθερους επαγγελματίες, να επιβάλλετε νέα αύξηση κατά 17%.</w:t>
      </w:r>
    </w:p>
    <w:p w14:paraId="719A4FD2" w14:textId="77777777" w:rsidR="00E97792" w:rsidRDefault="00D70D60">
      <w:pPr>
        <w:spacing w:after="0" w:line="600" w:lineRule="auto"/>
        <w:ind w:firstLine="720"/>
        <w:jc w:val="both"/>
        <w:rPr>
          <w:rFonts w:eastAsia="Times New Roman"/>
          <w:bCs/>
          <w:szCs w:val="24"/>
        </w:rPr>
      </w:pPr>
      <w:r>
        <w:rPr>
          <w:rFonts w:eastAsia="Times New Roman"/>
          <w:bCs/>
          <w:szCs w:val="24"/>
        </w:rPr>
        <w:t>Έ</w:t>
      </w:r>
      <w:r>
        <w:rPr>
          <w:rFonts w:eastAsia="Times New Roman"/>
          <w:bCs/>
          <w:szCs w:val="24"/>
        </w:rPr>
        <w:t>ρχεστε με το κεφάλαιο 1 του νομοσχεδίου να φέρετε κάποιες διατάξεις εναρμόνισης του ασφαλιστικού, το οποίο μόνο κ</w:t>
      </w:r>
      <w:r>
        <w:rPr>
          <w:rFonts w:eastAsia="Times New Roman"/>
          <w:bCs/>
          <w:szCs w:val="24"/>
        </w:rPr>
        <w:t xml:space="preserve">ατ’ όνομα παραμένει ενιαίος, ενώ στην ουσία είναι κατακερματισμένος φορέας, χωρίς να έχει μετά από δύο χρόνια ενιαίο κανονισμό παροχών. Θυμάστε τι λέγατε για το ασφαλιστικό, ότι θα έρθουν οι διατάξεις και θα ενοποιηθεί; Ακόμα τις περιμένουμε. </w:t>
      </w:r>
      <w:r>
        <w:rPr>
          <w:rFonts w:eastAsia="Times New Roman"/>
          <w:bCs/>
          <w:szCs w:val="24"/>
        </w:rPr>
        <w:t>Α</w:t>
      </w:r>
      <w:r>
        <w:rPr>
          <w:rFonts w:eastAsia="Times New Roman"/>
          <w:bCs/>
          <w:szCs w:val="24"/>
        </w:rPr>
        <w:t>ποσπασματικά</w:t>
      </w:r>
      <w:r>
        <w:rPr>
          <w:rFonts w:eastAsia="Times New Roman"/>
          <w:bCs/>
          <w:szCs w:val="24"/>
        </w:rPr>
        <w:t xml:space="preserve"> σε κάθε νομοσχέδιο όλο και κάποια διάταξη έρχεται για το ασφαλιστικό, που ταλαιπωρεί ασφαλισμένους και συνταξιούχους.</w:t>
      </w:r>
    </w:p>
    <w:p w14:paraId="719A4FD3"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Στο </w:t>
      </w:r>
      <w:r>
        <w:rPr>
          <w:rFonts w:eastAsia="Times New Roman"/>
          <w:bCs/>
          <w:szCs w:val="24"/>
        </w:rPr>
        <w:t>Μέρος Β΄</w:t>
      </w:r>
      <w:r>
        <w:rPr>
          <w:rFonts w:eastAsia="Times New Roman"/>
          <w:bCs/>
          <w:szCs w:val="24"/>
        </w:rPr>
        <w:t xml:space="preserve"> του σημερινού νομοσχεδίου λέτε ότι φέρνετε μεγάλες τομές στο πλαίσιο για την ανασφάλιστη εργασία. Βέβαια με το πρώτο άρθρο του </w:t>
      </w:r>
      <w:r>
        <w:rPr>
          <w:rFonts w:eastAsia="Times New Roman"/>
          <w:bCs/>
          <w:szCs w:val="24"/>
        </w:rPr>
        <w:t>Μέρους Β΄</w:t>
      </w:r>
      <w:r>
        <w:rPr>
          <w:rFonts w:eastAsia="Times New Roman"/>
          <w:bCs/>
          <w:szCs w:val="24"/>
        </w:rPr>
        <w:t xml:space="preserve"> ουσιαστικά συνάδελφοι, επιβεβαιώνετε το δικό μας πρόστιμο των 10.500 ευρώ -το οποίο έφερε αποτέλεσμα και θα επανέλθω- </w:t>
      </w:r>
      <w:r>
        <w:rPr>
          <w:rFonts w:eastAsia="Times New Roman"/>
          <w:bCs/>
          <w:szCs w:val="24"/>
        </w:rPr>
        <w:t xml:space="preserve">το οποίο μαζί με άλλες συνδυαστικές και συνεκτικές πολιτικές είχε οδηγήσει την περίοδο 2012-2014 σε μείωση της αδήλωτης εργασίας κατά </w:t>
      </w:r>
      <w:r>
        <w:rPr>
          <w:rFonts w:eastAsia="Times New Roman"/>
          <w:bCs/>
          <w:szCs w:val="24"/>
        </w:rPr>
        <w:t>είκοσι επτά</w:t>
      </w:r>
      <w:r>
        <w:rPr>
          <w:rFonts w:eastAsia="Times New Roman"/>
          <w:bCs/>
          <w:szCs w:val="24"/>
        </w:rPr>
        <w:t xml:space="preserve"> ποσοστιαίες μονάδες. Δεν το λέω εγώ. Το λένε τα στοιχεία </w:t>
      </w:r>
      <w:r>
        <w:rPr>
          <w:rFonts w:eastAsia="Times New Roman"/>
          <w:bCs/>
          <w:szCs w:val="24"/>
        </w:rPr>
        <w:lastRenderedPageBreak/>
        <w:t xml:space="preserve">του Υπουργείου σας, ο αναλυτικός πίνακας υπολογισμού </w:t>
      </w:r>
      <w:r>
        <w:rPr>
          <w:rFonts w:eastAsia="Times New Roman"/>
          <w:bCs/>
          <w:szCs w:val="24"/>
        </w:rPr>
        <w:t xml:space="preserve">της αδήλωτης εργασίας που καταθέσατε, κυρία Υπουργέ, τον Ιανουάριο του 2018. Κάναμε αυτή τη συζήτηση στην </w:t>
      </w:r>
      <w:r>
        <w:rPr>
          <w:rFonts w:eastAsia="Times New Roman"/>
          <w:bCs/>
          <w:szCs w:val="24"/>
        </w:rPr>
        <w:t>ε</w:t>
      </w:r>
      <w:r>
        <w:rPr>
          <w:rFonts w:eastAsia="Times New Roman"/>
          <w:bCs/>
          <w:szCs w:val="24"/>
        </w:rPr>
        <w:t>πιτροπή, κυρία Υπουργέ, συγκρίνοντας τον Ιανουάριο του 2013 με τον Ιανουάριο του 2015 που παραδώσαμε με τον Ιανουάριο του 2018 που δημοσιεύσατε εσείς</w:t>
      </w:r>
      <w:r>
        <w:rPr>
          <w:rFonts w:eastAsia="Times New Roman"/>
          <w:bCs/>
          <w:szCs w:val="24"/>
        </w:rPr>
        <w:t xml:space="preserve"> τα τελευταία στοιχεία. </w:t>
      </w:r>
    </w:p>
    <w:p w14:paraId="719A4FD4" w14:textId="77777777" w:rsidR="00E97792" w:rsidRDefault="00D70D60">
      <w:pPr>
        <w:spacing w:after="0" w:line="600" w:lineRule="auto"/>
        <w:ind w:firstLine="720"/>
        <w:jc w:val="both"/>
        <w:rPr>
          <w:rFonts w:eastAsia="Times New Roman"/>
          <w:bCs/>
          <w:szCs w:val="24"/>
        </w:rPr>
      </w:pPr>
      <w:r>
        <w:rPr>
          <w:rFonts w:eastAsia="Times New Roman"/>
          <w:bCs/>
          <w:szCs w:val="24"/>
        </w:rPr>
        <w:t>Π</w:t>
      </w:r>
      <w:r>
        <w:rPr>
          <w:rFonts w:eastAsia="Times New Roman"/>
          <w:bCs/>
          <w:szCs w:val="24"/>
        </w:rPr>
        <w:t xml:space="preserve">ανηγύριζε η κυρία Υπουργός χθες, γιατί λέει ότι μέσα σε τρία χρόνια μείωσαν την αδήλωτη εργασία κατά </w:t>
      </w:r>
      <w:r>
        <w:rPr>
          <w:rFonts w:eastAsia="Times New Roman"/>
          <w:bCs/>
          <w:szCs w:val="24"/>
        </w:rPr>
        <w:t>έξι</w:t>
      </w:r>
      <w:r>
        <w:rPr>
          <w:rFonts w:eastAsia="Times New Roman"/>
          <w:bCs/>
          <w:szCs w:val="24"/>
        </w:rPr>
        <w:t xml:space="preserve"> μονάδες. Κατά </w:t>
      </w:r>
      <w:r>
        <w:rPr>
          <w:rFonts w:eastAsia="Times New Roman"/>
          <w:bCs/>
          <w:szCs w:val="24"/>
        </w:rPr>
        <w:t>είκοσι επτά</w:t>
      </w:r>
      <w:r>
        <w:rPr>
          <w:rFonts w:eastAsia="Times New Roman"/>
          <w:bCs/>
          <w:szCs w:val="24"/>
        </w:rPr>
        <w:t xml:space="preserve"> μονάδες μειώνει την αδήλωτη εργασία η Νέα Δημοκρατία, </w:t>
      </w:r>
      <w:r>
        <w:rPr>
          <w:rFonts w:eastAsia="Times New Roman"/>
          <w:bCs/>
          <w:szCs w:val="24"/>
        </w:rPr>
        <w:t>έξι</w:t>
      </w:r>
      <w:r>
        <w:rPr>
          <w:rFonts w:eastAsia="Times New Roman"/>
          <w:bCs/>
          <w:szCs w:val="24"/>
        </w:rPr>
        <w:t xml:space="preserve"> μονάδες ο ΣΥΡΙΖΑ, και πανηγυρίζετε! Πάντως είναι θετικό. Δεν υποτιμούμε το γεγονός ότι υπήρξε μείωση. Η διαφορά, όμως, είναι τερατώδης και οι συγκρίσεις δεν σας ευνοούν.</w:t>
      </w:r>
    </w:p>
    <w:p w14:paraId="719A4FD5" w14:textId="77777777" w:rsidR="00E97792" w:rsidRDefault="00D70D60">
      <w:pPr>
        <w:spacing w:after="0" w:line="600" w:lineRule="auto"/>
        <w:ind w:firstLine="720"/>
        <w:jc w:val="both"/>
        <w:rPr>
          <w:rFonts w:eastAsia="Times New Roman"/>
          <w:bCs/>
          <w:szCs w:val="24"/>
        </w:rPr>
      </w:pPr>
      <w:r>
        <w:rPr>
          <w:rFonts w:eastAsia="Times New Roman"/>
          <w:bCs/>
          <w:szCs w:val="24"/>
        </w:rPr>
        <w:t>Σ</w:t>
      </w:r>
      <w:r>
        <w:rPr>
          <w:rFonts w:eastAsia="Times New Roman"/>
          <w:bCs/>
          <w:szCs w:val="24"/>
        </w:rPr>
        <w:t>ας θυμίζω ότι η μείωση της ανεργίας ξεκίνησε επί Νέας Δημοκρατίας το 2013 και γραμμι</w:t>
      </w:r>
      <w:r>
        <w:rPr>
          <w:rFonts w:eastAsia="Times New Roman"/>
          <w:bCs/>
          <w:szCs w:val="24"/>
        </w:rPr>
        <w:t xml:space="preserve">κά από τότε μειώνεται. Και </w:t>
      </w:r>
      <w:r>
        <w:rPr>
          <w:rFonts w:eastAsia="Times New Roman"/>
          <w:bCs/>
          <w:szCs w:val="24"/>
        </w:rPr>
        <w:t>δ</w:t>
      </w:r>
      <w:r>
        <w:rPr>
          <w:rFonts w:eastAsia="Times New Roman"/>
          <w:bCs/>
          <w:szCs w:val="24"/>
        </w:rPr>
        <w:t>εν έχετε καταφέρει να επιταχύνετε τον ρυθμό μείωσης της ανεργίας σε σχέση με τον ρυθμό της περιόδου 2013</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2015. Ο ρυθμός μείωσης της ανεργίας είναι γραμμικός και σταθερός από το μέγιστο σημείο του 27%, που ήταν το δεύτερο τρίμη</w:t>
      </w:r>
      <w:r>
        <w:rPr>
          <w:rFonts w:eastAsia="Times New Roman"/>
          <w:bCs/>
          <w:szCs w:val="24"/>
        </w:rPr>
        <w:t xml:space="preserve">νο του 2013. </w:t>
      </w:r>
    </w:p>
    <w:p w14:paraId="719A4FD6" w14:textId="77777777" w:rsidR="00E97792" w:rsidRDefault="00D70D60">
      <w:pPr>
        <w:spacing w:after="0" w:line="600" w:lineRule="auto"/>
        <w:ind w:firstLine="720"/>
        <w:jc w:val="both"/>
        <w:rPr>
          <w:rFonts w:eastAsia="Times New Roman" w:cs="Times New Roman"/>
          <w:szCs w:val="24"/>
        </w:rPr>
      </w:pPr>
      <w:r>
        <w:rPr>
          <w:rFonts w:eastAsia="Times New Roman"/>
          <w:bCs/>
          <w:szCs w:val="24"/>
        </w:rPr>
        <w:lastRenderedPageBreak/>
        <w:t>Έ</w:t>
      </w:r>
      <w:r>
        <w:rPr>
          <w:rFonts w:eastAsia="Times New Roman"/>
          <w:bCs/>
          <w:szCs w:val="24"/>
        </w:rPr>
        <w:t>ρχεστε με ένα σύστημα εκπτώσεων. Στην ουσία νοθεύετε τον αποτρεπτικό και παραδειγματικό χαρακτήρα του προστίμου. Δίνετε κίνητρο στους εργοδότες να επιλέξουν την αδήλωτη εργασία. Γνωρίζετε ότι με μία απλή σύμβαση θα καταφέρουν να γλιτώσουν τα</w:t>
      </w:r>
      <w:r>
        <w:rPr>
          <w:rFonts w:eastAsia="Times New Roman"/>
          <w:bCs/>
          <w:szCs w:val="24"/>
        </w:rPr>
        <w:t xml:space="preserve"> μεγάλα πρόστιμα, που συμφωνούμε –ελπίζω- ότι λειτούργησαν αποτρεπτικά στο πρόσφατο παρελθόν.</w:t>
      </w:r>
    </w:p>
    <w:p w14:paraId="719A4FD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Κλείνετε, ουσιαστικά, το μάτι στην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ενώ λείπει -και αυτό το είπαν οι φορείς και έχουν δίκιο- κάθε προοπτική επιβράβευσης των συνεπών εργοδο</w:t>
      </w:r>
      <w:r>
        <w:rPr>
          <w:rFonts w:eastAsia="Times New Roman" w:cs="Times New Roman"/>
          <w:szCs w:val="24"/>
        </w:rPr>
        <w:t>τών. Στην ίδια λογική κινούνται και οι υπόλοιπες διατάξεις για τα εργασιακά.</w:t>
      </w:r>
    </w:p>
    <w:p w14:paraId="719A4FD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 να κάνω μ</w:t>
      </w:r>
      <w:r>
        <w:rPr>
          <w:rFonts w:eastAsia="Times New Roman" w:cs="Times New Roman"/>
          <w:szCs w:val="24"/>
        </w:rPr>
        <w:t>ί</w:t>
      </w:r>
      <w:r>
        <w:rPr>
          <w:rFonts w:eastAsia="Times New Roman" w:cs="Times New Roman"/>
          <w:szCs w:val="24"/>
        </w:rPr>
        <w:t>α ιδιαίτερη αναφορά στο άρθρο 9, στην πρόβλεψη για τις εργολαβίες. Ουσιαστικά ζητάτε από ιδιωτικές επιχειρήσεις και επαγγελματίες να αναλάβουν τον ελεγκτικό ρόλο πο</w:t>
      </w:r>
      <w:r>
        <w:rPr>
          <w:rFonts w:eastAsia="Times New Roman" w:cs="Times New Roman"/>
          <w:szCs w:val="24"/>
        </w:rPr>
        <w:t xml:space="preserve">υ πρέπει να έχουν οι κρατικές Αρχές. Σας θυμίζω ότι το 2012 ψηφίσαμε νόμο -ναι, εμείς, η κυβέρνηση της Νέας Δημοκρατίας- ο οποίος προστατεύει τους προσωρινά απασχολούμενους. </w:t>
      </w:r>
      <w:r>
        <w:rPr>
          <w:rFonts w:eastAsia="Times New Roman" w:cs="Times New Roman"/>
          <w:szCs w:val="24"/>
        </w:rPr>
        <w:t>Τ</w:t>
      </w:r>
      <w:r>
        <w:rPr>
          <w:rFonts w:eastAsia="Times New Roman" w:cs="Times New Roman"/>
          <w:szCs w:val="24"/>
        </w:rPr>
        <w:t>ώρα έρχεστε με το άρθρο 9 να μας πείτε, ότι αδυνατείτε εσείς, ως Κυβέρνηση, με το</w:t>
      </w:r>
      <w:r>
        <w:rPr>
          <w:rFonts w:eastAsia="Times New Roman" w:cs="Times New Roman"/>
          <w:szCs w:val="24"/>
        </w:rPr>
        <w:t xml:space="preserve">υς ελεγκτικούς σας μηχανισμούς να ελέγξετε την εφαρμογή της νομοθεσίας, που είναι θετική για τους </w:t>
      </w:r>
      <w:r>
        <w:rPr>
          <w:rFonts w:eastAsia="Times New Roman" w:cs="Times New Roman"/>
          <w:szCs w:val="24"/>
        </w:rPr>
        <w:lastRenderedPageBreak/>
        <w:t>εργαζόμενους, και ζητάτε από ιδιωτικές εταιρείες να γίνουν ελεγκτές, χωρίς να έχουν, όμως -με το ίδιο άρθρο- την απόλυτη πρόσβαση σε κάθε πληροφορία που χρειά</w:t>
      </w:r>
      <w:r>
        <w:rPr>
          <w:rFonts w:eastAsia="Times New Roman" w:cs="Times New Roman"/>
          <w:szCs w:val="24"/>
        </w:rPr>
        <w:t xml:space="preserve">ζονται για να ασκήσουν αυτόν τον ρόλο. </w:t>
      </w:r>
    </w:p>
    <w:p w14:paraId="719A4FD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 δεν έχουν πρόσβαση, κύριε Υπουργέ, στους τραπεζικούς λογαριασμούς του εργολάβου, σε όλα τα στοιχεία, σε όλα τα βιβλία, δεν μπορεί να επιβεβαιώσει ένας που δίνει το έργο, αν έχει πληρωθεί ή δεν έχει πληρωθεί ο εργα</w:t>
      </w:r>
      <w:r>
        <w:rPr>
          <w:rFonts w:eastAsia="Times New Roman" w:cs="Times New Roman"/>
          <w:szCs w:val="24"/>
        </w:rPr>
        <w:t xml:space="preserve">ζόμενος. Κατά δήλωση δεν καλύπτεται, όπως γράφετε στο άρθρο. </w:t>
      </w:r>
    </w:p>
    <w:p w14:paraId="719A4FD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Πάμε στο Μέρος Γ΄, για το μεταναστευτικό: </w:t>
      </w:r>
    </w:p>
    <w:p w14:paraId="719A4FD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Σήμερα τρεισήμισι χιλιάδες παιδιά βρίσκονται ασυνόδευτα στην Ελλάδα. Οι θέσεις φιλοξενίας που έχετε προβλέψει μετά από τρία χρόνια είναι μόνο χίλιες. Έ</w:t>
      </w:r>
      <w:r>
        <w:rPr>
          <w:rFonts w:eastAsia="Times New Roman" w:cs="Times New Roman"/>
          <w:szCs w:val="24"/>
        </w:rPr>
        <w:t xml:space="preserve">χουμε επτακόσια παιδιά που επισήμως βρίσκονται σε κατάσταση </w:t>
      </w:r>
      <w:proofErr w:type="spellStart"/>
      <w:r>
        <w:rPr>
          <w:rFonts w:eastAsia="Times New Roman" w:cs="Times New Roman"/>
          <w:szCs w:val="24"/>
        </w:rPr>
        <w:t>αστεγίας</w:t>
      </w:r>
      <w:proofErr w:type="spellEnd"/>
      <w:r>
        <w:rPr>
          <w:rFonts w:eastAsia="Times New Roman" w:cs="Times New Roman"/>
          <w:szCs w:val="24"/>
        </w:rPr>
        <w:t>. Και αυτά είναι τα επίσημα στοιχεία. Υπάρχει μια αδυναμία σας, γενικότερα, στο μεταναστευτικό, στο να διαχειριστείτε τις υποδομές, και έχετε κάνει τα νησιά μας -κυρίως του βορειοανατολικο</w:t>
      </w:r>
      <w:r>
        <w:rPr>
          <w:rFonts w:eastAsia="Times New Roman" w:cs="Times New Roman"/>
          <w:szCs w:val="24"/>
        </w:rPr>
        <w:t xml:space="preserve">ύ Αιγαίου- αποθήκες ανθρώπων. Το έλλειμμα υποδομών για τα ασυνόδευτα παιδιά είναι δυόμισι χιλιάδες θέσεις. Και είναι πάρα πολύ μεγάλο! </w:t>
      </w:r>
    </w:p>
    <w:p w14:paraId="719A4FD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Βέβαια, εδώ, κατά πάγια τακτική σας, εκμεταλλεύεστε αυτήν τη νομοθεσία για να βρείτε ένα παράθυρο για τοποθετήσεις και δ</w:t>
      </w:r>
      <w:r>
        <w:rPr>
          <w:rFonts w:eastAsia="Times New Roman" w:cs="Times New Roman"/>
          <w:szCs w:val="24"/>
        </w:rPr>
        <w:t>ιορισμούς, με κριτήρια πρόσληψης επιτρόπων που θα καθοριστούν εκ των υστέρων, με διαδικασία που θα καθοριστεί εκ των υστέρων -και ούτε εσείς δεν ξέρετε αν θα εμπλέκεται το ΑΣΕΠ- και με αμοιβές που, επίσης, θα καθοριστούν εκ των υστέρων. Ζητάτε, δηλαδή,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λευκή επιταγή από την Εθνική Αντιπροσωπεία, εκμεταλλευόμενοι το μεταναστευτικό, για να διορίσετε κόσμο.</w:t>
      </w:r>
    </w:p>
    <w:p w14:paraId="719A4F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στις τροπολογίες και στο Μέρος Δ΄, κυρίες και κύριοι συνάδελφοι: </w:t>
      </w:r>
    </w:p>
    <w:p w14:paraId="719A4FD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Τα νομοσχέδια του ΣΥΡΙΖΑ περιέχουν πάντα τα ίδια χαρακτηριστικά. Έχουν διατάξεις</w:t>
      </w:r>
      <w:r>
        <w:rPr>
          <w:rFonts w:eastAsia="Times New Roman" w:cs="Times New Roman"/>
          <w:szCs w:val="24"/>
        </w:rPr>
        <w:t xml:space="preserve"> για διορισμούς, έχουν διατάξεις για παρατάσεις προθεσμιών, έχουν διατάξεις για νομιμοποίηση δαπανών και έχουν και διατάξεις για απευθείας αναθέσεις και τροποποιήσεις συμβάσεων. Την ίδια συνταγή ακολουθείτε και εδώ. </w:t>
      </w:r>
    </w:p>
    <w:p w14:paraId="719A4FD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Δεν συμφωνούμε με τα παραπάνω. Δεν συμφ</w:t>
      </w:r>
      <w:r>
        <w:rPr>
          <w:rFonts w:eastAsia="Times New Roman" w:cs="Times New Roman"/>
          <w:szCs w:val="24"/>
        </w:rPr>
        <w:t xml:space="preserve">ωνούμε, παραδείγματος χάριν, με τον τρόπο που διαχειρίζεστε τη δημόσια περιουσία, με την παραχώρηση σε φορείς ιδιωτικού δικαίου και ΜΚΟ δημοσίων κτηρίων, χωρίς κριτήρια. </w:t>
      </w:r>
      <w:r>
        <w:rPr>
          <w:rFonts w:eastAsia="Times New Roman" w:cs="Times New Roman"/>
          <w:szCs w:val="24"/>
        </w:rPr>
        <w:t>Έ</w:t>
      </w:r>
      <w:r>
        <w:rPr>
          <w:rFonts w:eastAsia="Times New Roman" w:cs="Times New Roman"/>
          <w:szCs w:val="24"/>
        </w:rPr>
        <w:t xml:space="preserve">χουμε προαναγγείλει ότι αυτές οι παραχωρήσεις θα ελεγχθούν. </w:t>
      </w:r>
    </w:p>
    <w:p w14:paraId="719A4FE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Δεν συμφωνούμε, παραδείγ</w:t>
      </w:r>
      <w:r>
        <w:rPr>
          <w:rFonts w:eastAsia="Times New Roman" w:cs="Times New Roman"/>
          <w:szCs w:val="24"/>
        </w:rPr>
        <w:t xml:space="preserve">ματος χάριν, με το άρθρο 47, όπου σας δίνει το δικαίωμα να διανέμετε όπου θέλετε τα έσοδα του πρωτοχρονιάτικου λαχείου ή δεν συμφωνούμε με την εκ των υστέρων νομιμοποίηση λειτουργικών δαπανών ύψους 5 εκατομμυρίων με το άρθρο 49. </w:t>
      </w:r>
    </w:p>
    <w:p w14:paraId="719A4FE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Ακόμη, δεν συμφωνούμε και </w:t>
      </w:r>
      <w:r>
        <w:rPr>
          <w:rFonts w:eastAsia="Times New Roman" w:cs="Times New Roman"/>
          <w:szCs w:val="24"/>
        </w:rPr>
        <w:t xml:space="preserve">με τις περισσότερες τροπολογίες που ενσωματώθηκαν στο νομοσχέδιο και αφορούν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γιατί και εδώ βλέπουμε την αδυναμία σας να εφαρμόσετε τους δικούς σας ψηφισμένους νόμους και να είστε συνεπείς στις προθεσμίες, που εμείς, όμως, ως κυβέρνηση, είχαμε επιτύχει. </w:t>
      </w:r>
    </w:p>
    <w:p w14:paraId="719A4FE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Δεν συμφωνούμε με παρατάσεις, γιατί αποδεικνύουν ανικανότητα να διαχει</w:t>
      </w:r>
      <w:r>
        <w:rPr>
          <w:rFonts w:eastAsia="Times New Roman" w:cs="Times New Roman"/>
          <w:szCs w:val="24"/>
        </w:rPr>
        <w:t xml:space="preserve">ριστείτε σοβαρά ζητήματα εντός του χρονικού </w:t>
      </w:r>
      <w:r>
        <w:rPr>
          <w:rFonts w:eastAsia="Times New Roman" w:cs="Times New Roman"/>
          <w:szCs w:val="24"/>
        </w:rPr>
        <w:lastRenderedPageBreak/>
        <w:t xml:space="preserve">διαστήματος που θέτει ο νόμος ή που καθορίζεται από τις πραγματικές ανάγκες. </w:t>
      </w:r>
    </w:p>
    <w:p w14:paraId="719A4FE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Λέτε ότι η περίοδος δακοκτονίας -το παίρνω για παράδειγμα- είναι ο Μάιος, ο Ιούνιος και ο Ιούλιος και φέρνετε τροπολογία στις 9 Ιουλίο</w:t>
      </w:r>
      <w:r>
        <w:rPr>
          <w:rFonts w:eastAsia="Times New Roman" w:cs="Times New Roman"/>
          <w:szCs w:val="24"/>
        </w:rPr>
        <w:t>υ, που θα δημοσιευτεί στις 15, για να δώσετε παράταση. Απλώς χάσατε την περίοδο!</w:t>
      </w:r>
    </w:p>
    <w:p w14:paraId="719A4FE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Είναι, λοιπόν, όλα γραμμένα στο πόδι! </w:t>
      </w:r>
    </w:p>
    <w:p w14:paraId="719A4FE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δίνετε παράταση στον κανονισμό του ΟΠΕΚΑ, όπου πριν από τέσσερις μήνες σας λέγαμε ότι δεν προλαβαίνετε τις προθεσμίες που εσείς </w:t>
      </w:r>
      <w:r>
        <w:rPr>
          <w:rFonts w:eastAsia="Times New Roman" w:cs="Times New Roman"/>
          <w:szCs w:val="24"/>
        </w:rPr>
        <w:t xml:space="preserve">βάζετε. </w:t>
      </w:r>
      <w:r>
        <w:rPr>
          <w:rFonts w:eastAsia="Times New Roman" w:cs="Times New Roman"/>
          <w:szCs w:val="24"/>
        </w:rPr>
        <w:t>Τ</w:t>
      </w:r>
      <w:r>
        <w:rPr>
          <w:rFonts w:eastAsia="Times New Roman" w:cs="Times New Roman"/>
          <w:szCs w:val="24"/>
        </w:rPr>
        <w:t xml:space="preserve">ότε ήμουν </w:t>
      </w:r>
      <w:r>
        <w:rPr>
          <w:rFonts w:eastAsia="Times New Roman" w:cs="Times New Roman"/>
          <w:szCs w:val="24"/>
        </w:rPr>
        <w:t>ε</w:t>
      </w:r>
      <w:r>
        <w:rPr>
          <w:rFonts w:eastAsia="Times New Roman" w:cs="Times New Roman"/>
          <w:szCs w:val="24"/>
        </w:rPr>
        <w:t xml:space="preserve">ισηγητής και μου λέγατε, κυρία Υπουργέ, ότι κινδυνολογώ και πως θα τα προλάβετε όλα. </w:t>
      </w:r>
      <w:r>
        <w:rPr>
          <w:rFonts w:eastAsia="Times New Roman" w:cs="Times New Roman"/>
          <w:szCs w:val="24"/>
        </w:rPr>
        <w:t>Σ</w:t>
      </w:r>
      <w:r>
        <w:rPr>
          <w:rFonts w:eastAsia="Times New Roman" w:cs="Times New Roman"/>
          <w:szCs w:val="24"/>
        </w:rPr>
        <w:t>ήμερα έρχεται αυτή η τροπολογία για παράταση.</w:t>
      </w:r>
    </w:p>
    <w:p w14:paraId="719A4FE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δυστυχώς αφήνουμε πίσω μας τρία χρόνια χαμένα, τρία χρόνια χωρ</w:t>
      </w:r>
      <w:r>
        <w:rPr>
          <w:rFonts w:eastAsia="Times New Roman" w:cs="Times New Roman"/>
          <w:szCs w:val="24"/>
        </w:rPr>
        <w:t xml:space="preserve">ίς ανάπτυξη, με πισωγυρίσματα στην πραγματική οικονομία. </w:t>
      </w:r>
      <w:proofErr w:type="spellStart"/>
      <w:r>
        <w:rPr>
          <w:rFonts w:eastAsia="Times New Roman" w:cs="Times New Roman"/>
          <w:szCs w:val="24"/>
        </w:rPr>
        <w:t>Παγιδεύσατε</w:t>
      </w:r>
      <w:proofErr w:type="spellEnd"/>
      <w:r>
        <w:rPr>
          <w:rFonts w:eastAsia="Times New Roman" w:cs="Times New Roman"/>
          <w:szCs w:val="24"/>
        </w:rPr>
        <w:t xml:space="preserve"> μια ολόκληρη χώρα στις ιδεοληψίες σας, στην ανικανότητά σας και τα ψέματα. Αυτά, όμως, τελείωσαν. Μετράτε τις τελευταίες σας στιγμές. Και αυτό φαίνεται σε κάθε σας λόγο, σε κάθε σας προσπ</w:t>
      </w:r>
      <w:r>
        <w:rPr>
          <w:rFonts w:eastAsia="Times New Roman" w:cs="Times New Roman"/>
          <w:szCs w:val="24"/>
        </w:rPr>
        <w:t xml:space="preserve">άθεια να υφάνετε ένα ακόμα ψεύτικο αφήγημα. Δεν </w:t>
      </w:r>
      <w:r>
        <w:rPr>
          <w:rFonts w:eastAsia="Times New Roman" w:cs="Times New Roman"/>
          <w:szCs w:val="24"/>
        </w:rPr>
        <w:lastRenderedPageBreak/>
        <w:t>θα σας επιτρέψουμε να το κάνετε αυτό. Οι Έλληνες δεν θα σας επιτρέψουν να τους στερήσετε ούτε μία ημέρα από το μέλλον τους.</w:t>
      </w:r>
    </w:p>
    <w:p w14:paraId="719A4FE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4FE8"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A4FE9" w14:textId="77777777" w:rsidR="00E97792" w:rsidRDefault="00D70D60">
      <w:pPr>
        <w:spacing w:after="0" w:line="600" w:lineRule="auto"/>
        <w:ind w:firstLine="720"/>
        <w:jc w:val="both"/>
        <w:rPr>
          <w:rFonts w:eastAsia="Times New Roman" w:cs="Times New Roman"/>
          <w:szCs w:val="24"/>
        </w:rPr>
      </w:pPr>
      <w:r w:rsidRPr="006D3BDB">
        <w:rPr>
          <w:rFonts w:eastAsia="Times New Roman" w:cs="Times New Roman"/>
          <w:b/>
          <w:szCs w:val="24"/>
        </w:rPr>
        <w:t>ΠΡΟΕΔΡΕΥΩΝ (Νικ</w:t>
      </w:r>
      <w:r w:rsidRPr="006D3BDB">
        <w:rPr>
          <w:rFonts w:eastAsia="Times New Roman" w:cs="Times New Roman"/>
          <w:b/>
          <w:szCs w:val="24"/>
        </w:rPr>
        <w:t>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Δημοκρατικής Συμπαράταξης κ. Δημήτρης Κωνσταντόπουλος. </w:t>
      </w:r>
    </w:p>
    <w:p w14:paraId="719A4FE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Όταν τελειώσει ο κ. Δημήτρης Κωνσταντόπουλος, θα σας ενημερώσω για τον χρόνο που περίπου θα χρειαστεί για να ολοκληρωθεί η διαδικασία με βάση το </w:t>
      </w:r>
      <w:r>
        <w:rPr>
          <w:rFonts w:eastAsia="Times New Roman" w:cs="Times New Roman"/>
          <w:szCs w:val="24"/>
        </w:rPr>
        <w:t>πόσοι έχετε εγγραφεί.</w:t>
      </w:r>
    </w:p>
    <w:p w14:paraId="719A4FEB" w14:textId="77777777" w:rsidR="00E97792" w:rsidRDefault="00D70D60">
      <w:pPr>
        <w:spacing w:after="0" w:line="600" w:lineRule="auto"/>
        <w:ind w:firstLine="720"/>
        <w:jc w:val="both"/>
        <w:rPr>
          <w:rFonts w:eastAsia="Times New Roman" w:cs="Times New Roman"/>
          <w:szCs w:val="24"/>
        </w:rPr>
      </w:pPr>
      <w:r w:rsidRPr="006D3BDB">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κυρία Υπουργέ, το παρόν νομοσχέδιο αποκαλύπτει την προχειρότητα με την οποία έγινε ο νόμος </w:t>
      </w:r>
      <w:proofErr w:type="spellStart"/>
      <w:r>
        <w:rPr>
          <w:rFonts w:eastAsia="Times New Roman" w:cs="Times New Roman"/>
          <w:szCs w:val="24"/>
        </w:rPr>
        <w:t>Κατρούγκαλου</w:t>
      </w:r>
      <w:proofErr w:type="spellEnd"/>
      <w:r>
        <w:rPr>
          <w:rFonts w:eastAsia="Times New Roman" w:cs="Times New Roman"/>
          <w:szCs w:val="24"/>
        </w:rPr>
        <w:t>, όπως επίσης και την τακτική της Κυβέρνησης να νομοθετεί α</w:t>
      </w:r>
      <w:r>
        <w:rPr>
          <w:rFonts w:eastAsia="Times New Roman" w:cs="Times New Roman"/>
          <w:szCs w:val="24"/>
        </w:rPr>
        <w:t xml:space="preserve">υξάνοντας τη γραφειοκρατία, συστήνοντας δομές και επιτροπές. Δύο χρόνια μετά την ψήφιση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συζητάμε ζητήματα, τα οποία έπρεπε να έχουν </w:t>
      </w:r>
      <w:r>
        <w:rPr>
          <w:rFonts w:eastAsia="Times New Roman" w:cs="Times New Roman"/>
          <w:szCs w:val="24"/>
        </w:rPr>
        <w:lastRenderedPageBreak/>
        <w:t>λυθεί εδώ και δύο χρόνια. Αυτό μόνο αναδεικνύει την ανάγκη για την επανέναρξη της συζήτησης για το ασ</w:t>
      </w:r>
      <w:r>
        <w:rPr>
          <w:rFonts w:eastAsia="Times New Roman" w:cs="Times New Roman"/>
          <w:szCs w:val="24"/>
        </w:rPr>
        <w:t xml:space="preserve">φαλιστικό σε νέες βάσεις, προκειμένου, βέβαια, το ασφαλιστικό να καταστεί πραγματικά βιώσιμο. </w:t>
      </w:r>
    </w:p>
    <w:p w14:paraId="719A4FE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πλαίσιο αυτό θεωρούμε κρίσιμο να υπερβείτε τις κομματικές σας αγκυλώσεις και να κάνετε αποδεκτή την τροπολογία που καταθέσαμε. Φυσικά, μιλάω για την τροπολογ</w:t>
      </w:r>
      <w:r>
        <w:rPr>
          <w:rFonts w:eastAsia="Times New Roman" w:cs="Times New Roman"/>
          <w:szCs w:val="24"/>
        </w:rPr>
        <w:t>ία για την ακύρωση των μειώσεων στις συντάξεις. Θυμίζω ότι η Δημοκρατική Συμπαράταξη κατέθεσε πρόταση νόμου για την ακύρωση των περικοπών στις συντάξεις. Ήδη έχει σταλεί στο Γενικό Λογιστήριο του Κράτους. Σας καταθέτω και το σχετικό έγγραφο.</w:t>
      </w:r>
    </w:p>
    <w:p w14:paraId="719A4FE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ο Βουλευτής κ. Δημήτριος Κωνσταντόπουλος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9A4FE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με τον νέο υπολογισμό </w:t>
      </w:r>
      <w:r>
        <w:rPr>
          <w:rFonts w:eastAsia="Times New Roman" w:cs="Times New Roman"/>
          <w:szCs w:val="24"/>
        </w:rPr>
        <w:t>επέρχονται δραματικές μειώσεις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w:t>
      </w:r>
      <w:r>
        <w:rPr>
          <w:rFonts w:eastAsia="Times New Roman" w:cs="Times New Roman"/>
          <w:szCs w:val="24"/>
        </w:rPr>
        <w:t>Μ</w:t>
      </w:r>
      <w:r>
        <w:rPr>
          <w:rFonts w:eastAsia="Times New Roman" w:cs="Times New Roman"/>
          <w:szCs w:val="24"/>
        </w:rPr>
        <w:t xml:space="preserve">ην ξεχνάτε ότι έχουμε και την περικοπή της προσωπικής διαφοράς με τους συνταξιούχους να χάνουν από μία έως τρεις συντάξεις. </w:t>
      </w:r>
    </w:p>
    <w:p w14:paraId="719A4FE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Για τις παλιές συντάξεις η μείωση φτάνει μέχρι και 18%, μείωση που θα δημιουργήσει νέ</w:t>
      </w:r>
      <w:r>
        <w:rPr>
          <w:rFonts w:eastAsia="Times New Roman" w:cs="Times New Roman"/>
          <w:szCs w:val="24"/>
        </w:rPr>
        <w:t xml:space="preserve">ες συνθήκες φτώχειας. Μάλιστα, το κοινωνικό κόστος θα είναι ανυπολόγιστο, διότι πάμε σε ένα σύστημα </w:t>
      </w:r>
      <w:proofErr w:type="spellStart"/>
      <w:r>
        <w:rPr>
          <w:rFonts w:eastAsia="Times New Roman" w:cs="Times New Roman"/>
          <w:szCs w:val="24"/>
        </w:rPr>
        <w:t>προνοιακών</w:t>
      </w:r>
      <w:proofErr w:type="spellEnd"/>
      <w:r>
        <w:rPr>
          <w:rFonts w:eastAsia="Times New Roman" w:cs="Times New Roman"/>
          <w:szCs w:val="24"/>
        </w:rPr>
        <w:t xml:space="preserve"> παροχών που παραβιάζει κάθε αρχή αναλογικότητας, ανταποδοτικότητας και κοινωνικής δικαιοσύνης.</w:t>
      </w:r>
    </w:p>
    <w:p w14:paraId="719A4FF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λοιπόν, αυτή, κύριοι Υπουργοί, </w:t>
      </w:r>
      <w:r>
        <w:rPr>
          <w:rFonts w:eastAsia="Times New Roman" w:cs="Times New Roman"/>
          <w:szCs w:val="24"/>
        </w:rPr>
        <w:t>ζητάμε την κατάργηση των διατάξεων του ν.4472/2017, με τις οποίες μειώνονται οι συντάξεις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Άλλωστε, κύριοι Υπουργοί, οι προβλέψεις για τα </w:t>
      </w:r>
      <w:proofErr w:type="spellStart"/>
      <w:r>
        <w:rPr>
          <w:rFonts w:eastAsia="Times New Roman" w:cs="Times New Roman"/>
          <w:szCs w:val="24"/>
        </w:rPr>
        <w:t>υπερπλεονάσματα</w:t>
      </w:r>
      <w:proofErr w:type="spellEnd"/>
      <w:r>
        <w:rPr>
          <w:rFonts w:eastAsia="Times New Roman" w:cs="Times New Roman"/>
          <w:szCs w:val="24"/>
        </w:rPr>
        <w:t xml:space="preserve"> επιβάλλουν την αποδοχή της πρότασής μας. </w:t>
      </w:r>
    </w:p>
    <w:p w14:paraId="719A4FF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Κάντε, λοιπόν, αποδεκτή την τροπολογία μας. Αυτ</w:t>
      </w:r>
      <w:r>
        <w:rPr>
          <w:rFonts w:eastAsia="Times New Roman" w:cs="Times New Roman"/>
          <w:szCs w:val="24"/>
        </w:rPr>
        <w:t>ό είναι αριστερό, αυτό είναι προοδευτικό, αυτό σημαίνει στήριξη στους συνταξιούχους.</w:t>
      </w:r>
    </w:p>
    <w:p w14:paraId="719A4FF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στο νομοσχέδιο και στο Μέρος Α΄, στα ασφαλιστικά και συνταξιοδοτικά ζητήματα: </w:t>
      </w:r>
    </w:p>
    <w:p w14:paraId="719A4FF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3: Αναφέρθηκε χθες η Υπουργός στη διάταξη του ν.4488/2017, που προβλέπει τη δι</w:t>
      </w:r>
      <w:r>
        <w:rPr>
          <w:rFonts w:eastAsia="Times New Roman" w:cs="Times New Roman"/>
          <w:szCs w:val="24"/>
        </w:rPr>
        <w:t xml:space="preserve">αδικασία με την οποία επιστρέφονται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εισφορές, προκειμένου να διακρίνει την παρούσα ρύθμιση από αυτή. </w:t>
      </w:r>
    </w:p>
    <w:p w14:paraId="719A4FF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Υπογραμμίζουμε ξανά, με αυτήν την ευκαιρία, ότι δεν υπάρχει ξεκάθαρη επίλυση του ζητήματος των διπλών εισφορών, ιδιαίτερα, κυρία</w:t>
      </w:r>
      <w:r>
        <w:rPr>
          <w:rFonts w:eastAsia="Times New Roman" w:cs="Times New Roman"/>
          <w:szCs w:val="24"/>
        </w:rPr>
        <w:t xml:space="preserve"> Υπουργέ, όσον αφορά στους ασφαλισμένους σε ΟΓΑ και ΟΑΕΕ, που ήταν κατά κύριο λόγο αγρότες εγγεγραμμένοι στο Μητρώο Αγροτών και παράλληλα ασκούσαν εμπορική δραστηριότητα με εταιρείες χαμηλού τζίρου. Γι’ αυτό ζητήσαμε νομοθετική πρόβλεψη για την οριστική δι</w:t>
      </w:r>
      <w:r>
        <w:rPr>
          <w:rFonts w:eastAsia="Times New Roman" w:cs="Times New Roman"/>
          <w:szCs w:val="24"/>
        </w:rPr>
        <w:t xml:space="preserve">αγραφή των αδίκως καταλογισμένων οφειλών ως προς τον ΟΑΕΕ. </w:t>
      </w:r>
    </w:p>
    <w:p w14:paraId="719A4FF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Ως προς τη νέα αρχιτεκτονική του προστίμου και την αδήλωτη εργασία -άρθρα 5 έως 8- η μετατροπή του προστίμου σε δηλωμένη εργασία θα πρέπει να έχει στόχο τη διαφύλαξη των εργασιακών δικαιωμάτων, αλ</w:t>
      </w:r>
      <w:r>
        <w:rPr>
          <w:rFonts w:eastAsia="Times New Roman" w:cs="Times New Roman"/>
          <w:szCs w:val="24"/>
        </w:rPr>
        <w:t xml:space="preserve">λά και τη στήριξη των επιχειρήσεων εν μέσω της σημερινής κρίσης. </w:t>
      </w:r>
    </w:p>
    <w:p w14:paraId="719A4FF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πρόστιμο για την αδήλωτη υπήρξε αποτελεσματικό. Το είπε και ο Πρωθυπουργός πριν δύο μήνες σε ομιλία του. Παραδέχτηκε ότι τα τρία τελευταία χρόνια η αδήλωτη εργασία έχει πέσει από το 19% σ</w:t>
      </w:r>
      <w:r>
        <w:rPr>
          <w:rFonts w:eastAsia="Times New Roman" w:cs="Times New Roman"/>
          <w:szCs w:val="24"/>
        </w:rPr>
        <w:t xml:space="preserve">το 13%. </w:t>
      </w:r>
    </w:p>
    <w:p w14:paraId="719A4FF7"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Μακάρι οι διατάξεις του σημερινού νομοσχεδίου για την μετατροπή σε δηλωμένη εργασία να φέρουν καλύτερα αποτελέσματα. </w:t>
      </w:r>
    </w:p>
    <w:p w14:paraId="719A4FF8"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Βέβαια, δεν γίνεται σήμερα, αγαπητοί συνάδελφοι, να επικροτούμε και να χειροκροτούμε τους εργοδότες, που είχαν ανασφάλιστους εργα</w:t>
      </w:r>
      <w:r>
        <w:rPr>
          <w:rFonts w:eastAsia="Times New Roman" w:cs="Times New Roman"/>
          <w:szCs w:val="24"/>
        </w:rPr>
        <w:t xml:space="preserve">ζομένους και να τους χορηγούμε εκπτώσεις γι’ αυτόν τον λόγο. Όμως, στεκόμαστε στην οικονομική κρίση, η οποία έχει δημιουργήσει τεράστια ζητήματα και στην εργοδοσία. </w:t>
      </w:r>
      <w:r>
        <w:rPr>
          <w:rFonts w:eastAsia="Times New Roman" w:cs="Times New Roman"/>
          <w:szCs w:val="24"/>
        </w:rPr>
        <w:t>Χ</w:t>
      </w:r>
      <w:r>
        <w:rPr>
          <w:rFonts w:eastAsia="Times New Roman" w:cs="Times New Roman"/>
          <w:szCs w:val="24"/>
        </w:rPr>
        <w:t>ρειάζονται και αυτοί τη στήριξή μας, για να μπορέσουν να συνεχίσουν να λειτουργούν, για να</w:t>
      </w:r>
      <w:r>
        <w:rPr>
          <w:rFonts w:eastAsia="Times New Roman" w:cs="Times New Roman"/>
          <w:szCs w:val="24"/>
        </w:rPr>
        <w:t xml:space="preserve"> μπορέσουν να έχουν θέσεις εργασίας. </w:t>
      </w:r>
    </w:p>
    <w:p w14:paraId="719A4FF9"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Ως προς το άρθρο 6 και συγκεκριμένα την παράγραφο 3, ανέφερα κι εχθές στην </w:t>
      </w:r>
      <w:r>
        <w:rPr>
          <w:rFonts w:eastAsia="Times New Roman" w:cs="Times New Roman"/>
          <w:szCs w:val="24"/>
        </w:rPr>
        <w:t>ε</w:t>
      </w:r>
      <w:r>
        <w:rPr>
          <w:rFonts w:eastAsia="Times New Roman" w:cs="Times New Roman"/>
          <w:szCs w:val="24"/>
        </w:rPr>
        <w:t>πιτροπή τις ενστάσεις μας. Σύμφωνα με αυτή, το δικαίωμα έκπτωσης της παραγράφου 1 διατηρείται αν ο εργαζόμενος με υπεύθυνη δήλωσή του, που φέρ</w:t>
      </w:r>
      <w:r>
        <w:rPr>
          <w:rFonts w:eastAsia="Times New Roman" w:cs="Times New Roman"/>
          <w:szCs w:val="24"/>
        </w:rPr>
        <w:t xml:space="preserve">ει τη θεώρηση του γνήσιου της υπογραφής, δηλώσει ότι δεν επιθυμεί την πρόσληψή του και ο εργοδότης εντός της προθεσμίας της παραγράφου 1 προβεί στην πρόσληψη άλλων εργαζομένων με σύμβαση εξαρτημένης εργασίας πλήρους απασχόλησης. </w:t>
      </w:r>
    </w:p>
    <w:p w14:paraId="719A4FF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Εδώ -το βλέπετε κι εσείς, κυρία Υπουργέ- υπάρχει σοβαρό ενδεχόμενο αφενός να εκτίθεται ο αδήλωτος εργαζόμενος σε διάφορους εκβιασμούς, αφετέρου να αρχίσει ένα αδιέξοδο παζάρι μεταξύ εργοδοτών και εργαζομένων, που μόνο τον στόχο της μείωσης της αδήλωτης εργ</w:t>
      </w:r>
      <w:r>
        <w:rPr>
          <w:rFonts w:eastAsia="Times New Roman" w:cs="Times New Roman"/>
          <w:szCs w:val="24"/>
        </w:rPr>
        <w:t xml:space="preserve">ασίας δεν υπηρετεί. </w:t>
      </w:r>
    </w:p>
    <w:p w14:paraId="719A4FF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Γι’ αυτό θεωρούμε, κυρία Υπουργέ, ότι η παρούσα διάταξη πρέπει να αποσυρθεί. Αυτή ήταν η πρότασή μας στην </w:t>
      </w:r>
      <w:r>
        <w:rPr>
          <w:rFonts w:eastAsia="Times New Roman" w:cs="Times New Roman"/>
          <w:szCs w:val="24"/>
        </w:rPr>
        <w:t>ε</w:t>
      </w:r>
      <w:r>
        <w:rPr>
          <w:rFonts w:eastAsia="Times New Roman" w:cs="Times New Roman"/>
          <w:szCs w:val="24"/>
        </w:rPr>
        <w:t xml:space="preserve">πιτροπή, αυτή είναι και σήμερα η πρότασή μας: να αποσυρθεί η συγκεκριμένη διάταξη. </w:t>
      </w:r>
    </w:p>
    <w:p w14:paraId="719A4FF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9: Πράγματι, η αλληλέγγυα ευθύνη αποτε</w:t>
      </w:r>
      <w:r>
        <w:rPr>
          <w:rFonts w:eastAsia="Times New Roman" w:cs="Times New Roman"/>
          <w:szCs w:val="24"/>
        </w:rPr>
        <w:t>λεί ένα βήμα. Όμως, αυτό θα καταστεί μετέωρο, όπως πάτε να το κάνετε, γιατί επικαλείστε την ευρωπαϊκή εμπειρία. Να σας θυμίσω εδώ ότι στην Ελλάδα θεσμικό πλαίσιο για την εργασία στις εργολαβικές αναθέσεις ήδη υπάρχει. Θυμίζω: Άρθρο 68 του ν.3863/2010. Άρθρ</w:t>
      </w:r>
      <w:r>
        <w:rPr>
          <w:rFonts w:eastAsia="Times New Roman" w:cs="Times New Roman"/>
          <w:szCs w:val="24"/>
        </w:rPr>
        <w:t>ο 22 του ν.4144/2013. Άρθρο 65 του ν.4281/2014. Άρθρο 51 του ν.4283/2016, του δικού σας νόμου. Άρθρα 39 και 40 του ν.4488/2017. Δικός σας νόμος και πάλι. Άρθρο 702 του Αστικού Κώδικα που αφορά το μισθό του εργαζομένου, που θα μπορούσε να επεκταθεί και στις</w:t>
      </w:r>
      <w:r>
        <w:rPr>
          <w:rFonts w:eastAsia="Times New Roman" w:cs="Times New Roman"/>
          <w:szCs w:val="24"/>
        </w:rPr>
        <w:t xml:space="preserve"> εργολαβίες.</w:t>
      </w:r>
    </w:p>
    <w:p w14:paraId="719A4FF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Το ζητούμενο, κύριοι Υπουργοί, είναι να τεθούν αυστηροί κανόνες, που θα λειτουργούν ως δίκτυ προστασίας για όσους παρέχουν την εργασία τους στο πλαίσιο σύμβασης έργου, η οποία, όμως, υποκρύπτει μισθωτή εργασία. Εδώ χρειάζεται να υπάρξουν κανόν</w:t>
      </w:r>
      <w:r>
        <w:rPr>
          <w:rFonts w:eastAsia="Times New Roman" w:cs="Times New Roman"/>
          <w:szCs w:val="24"/>
        </w:rPr>
        <w:t>ες στη λογική της νέας αρχιτεκτονικής του προστίμου για την αδήλωτη, που θα ρυθμίζουν τη μετατροπή της σύμβασης έργου σε σύμβαση μισθωτής εργασίας. Τέτοιοι κανόνες θα αποκαλύπτουν πραγματική μέριμνα προς τον κόσμο της εργασίας.</w:t>
      </w:r>
    </w:p>
    <w:p w14:paraId="719A4FF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10: Πρακτική άσκηση κα</w:t>
      </w:r>
      <w:r>
        <w:rPr>
          <w:rFonts w:eastAsia="Times New Roman" w:cs="Times New Roman"/>
          <w:szCs w:val="24"/>
        </w:rPr>
        <w:t>ι μαθητεία. Άλλο ένα θέμα το οποίο αντιμετωπίζετε αποσπασματικά. Εδώ υπάρχει, κυρία Υπουργέ, ανάγκη εκσυγχρονισμού του συστήματος επαγγελματικής εκπαίδευσης και κατάρτισης. Εσείς πάλι φέρνετε μ</w:t>
      </w:r>
      <w:r>
        <w:rPr>
          <w:rFonts w:eastAsia="Times New Roman" w:cs="Times New Roman"/>
          <w:szCs w:val="24"/>
        </w:rPr>
        <w:t>ί</w:t>
      </w:r>
      <w:r>
        <w:rPr>
          <w:rFonts w:eastAsia="Times New Roman" w:cs="Times New Roman"/>
          <w:szCs w:val="24"/>
        </w:rPr>
        <w:t xml:space="preserve">α διάταξη στη μέση του πουθενά. Πρέπει να το ξαναδείτε. </w:t>
      </w:r>
    </w:p>
    <w:p w14:paraId="719A4FF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Το άρ</w:t>
      </w:r>
      <w:r>
        <w:rPr>
          <w:rFonts w:eastAsia="Times New Roman" w:cs="Times New Roman"/>
          <w:szCs w:val="24"/>
        </w:rPr>
        <w:t xml:space="preserve">θρο 12 αφορά τα πρόστιμα για την αλλαγή ωραρίου. Ειπώθηκε από πολλούς ότι είναι αδικαιολόγητα υψηλά. Χρειάζεται να δείτε τη διάταξη αυτή εξ αρχής, λαμβάνοντας υπόψη την εμπειρία της αγοράς. </w:t>
      </w:r>
    </w:p>
    <w:p w14:paraId="719A500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Εσείς θεωρείτε ότι η δυνατότητα που δίνετε στους εργοδότες να ενη</w:t>
      </w:r>
      <w:r>
        <w:rPr>
          <w:rFonts w:eastAsia="Times New Roman" w:cs="Times New Roman"/>
          <w:szCs w:val="24"/>
        </w:rPr>
        <w:t xml:space="preserve">μερώνουν το σύστημα «ΕΡΓΑΝΗ» για τέτοιου είδους αλλαγές μέσω ενός </w:t>
      </w:r>
      <w:proofErr w:type="spellStart"/>
      <w:r>
        <w:rPr>
          <w:rFonts w:eastAsia="Times New Roman" w:cs="Times New Roman"/>
          <w:szCs w:val="24"/>
          <w:lang w:val="en-GB"/>
        </w:rPr>
        <w:t>sms</w:t>
      </w:r>
      <w:proofErr w:type="spellEnd"/>
      <w:r>
        <w:rPr>
          <w:rFonts w:eastAsia="Times New Roman" w:cs="Times New Roman"/>
          <w:szCs w:val="24"/>
        </w:rPr>
        <w:t>, θα είναι αποτελεσματικό. Μακάρι να λειτουργήσει. Ουδείς θα είχε διαφορετική άποψη. Όμως, το ύψος των προστίμων είναι ένα άλλο θέμα, κυρία Υπουργέ. Δεν μπορεί και δεν γίνεται αυτό να φτά</w:t>
      </w:r>
      <w:r>
        <w:rPr>
          <w:rFonts w:eastAsia="Times New Roman" w:cs="Times New Roman"/>
          <w:szCs w:val="24"/>
        </w:rPr>
        <w:t>νει ακόμα και το πρόστιμο της αδήλωτης εργασίας, ενώ μπορεί να αφορά απλά μια αλλαγή βάρδιας ενός νόμιμα δηλωμένου εργαζόμενου.</w:t>
      </w:r>
    </w:p>
    <w:p w14:paraId="719A500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Και έρχομαι στις ρυθμίσεις για τους ασυνόδευτους ανήλικους, άρθρα 13 ως 32. </w:t>
      </w:r>
    </w:p>
    <w:p w14:paraId="719A500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Εδώ, κυρία Υπουργέ, να ξεκαθαρίσουμε ότι πλαίσιο νο</w:t>
      </w:r>
      <w:r>
        <w:rPr>
          <w:rFonts w:eastAsia="Times New Roman" w:cs="Times New Roman"/>
          <w:szCs w:val="24"/>
        </w:rPr>
        <w:t>μικής προστασίας των ασυνόδευτων ανηλίκων υπάρχει από το 2011 με την ένταξή τους στην κατηγορία των ευάλωτων ατόμων του ν.3907/2011. Έκτοτε έχουν υπάρξει αρκετές ρυθμίσεις, οι οποίες ενισχύουν την προστασία των ασυνόδευτων ανηλίκων, που προέρχονται από τρί</w:t>
      </w:r>
      <w:r>
        <w:rPr>
          <w:rFonts w:eastAsia="Times New Roman" w:cs="Times New Roman"/>
          <w:szCs w:val="24"/>
        </w:rPr>
        <w:t xml:space="preserve">τες χώρες. </w:t>
      </w:r>
    </w:p>
    <w:p w14:paraId="719A500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Επομένως, η εντύπωση που θέλετε να δώσετε, ότι πρώτη φορά ρυθμίζεται το σχετικό πλαίσιο, καταρρίπτεται εκ των πραγμάτων. Το μόνο που κάνετε είναι βελτιώσεις. </w:t>
      </w:r>
    </w:p>
    <w:p w14:paraId="719A500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Επεσήμανα τις ενστάσεις μας και στις συνεδριάσεις των </w:t>
      </w:r>
      <w:r>
        <w:rPr>
          <w:rFonts w:eastAsia="Times New Roman" w:cs="Times New Roman"/>
          <w:szCs w:val="24"/>
        </w:rPr>
        <w:t>ε</w:t>
      </w:r>
      <w:r>
        <w:rPr>
          <w:rFonts w:eastAsia="Times New Roman" w:cs="Times New Roman"/>
          <w:szCs w:val="24"/>
        </w:rPr>
        <w:t xml:space="preserve">πιτροπών. </w:t>
      </w:r>
    </w:p>
    <w:p w14:paraId="719A5005"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15: Εδώ, κυρί</w:t>
      </w:r>
      <w:r>
        <w:rPr>
          <w:rFonts w:eastAsia="Times New Roman" w:cs="Times New Roman"/>
          <w:szCs w:val="24"/>
        </w:rPr>
        <w:t xml:space="preserve">α Υπουργέ, μετατρέπετε τις </w:t>
      </w:r>
      <w:r>
        <w:rPr>
          <w:rFonts w:eastAsia="Times New Roman" w:cs="Times New Roman"/>
          <w:szCs w:val="24"/>
        </w:rPr>
        <w:t>ε</w:t>
      </w:r>
      <w:r>
        <w:rPr>
          <w:rFonts w:eastAsia="Times New Roman" w:cs="Times New Roman"/>
          <w:szCs w:val="24"/>
        </w:rPr>
        <w:t xml:space="preserve">ισαγγελικές </w:t>
      </w:r>
      <w:r>
        <w:rPr>
          <w:rFonts w:eastAsia="Times New Roman" w:cs="Times New Roman"/>
          <w:szCs w:val="24"/>
        </w:rPr>
        <w:t>α</w:t>
      </w:r>
      <w:r>
        <w:rPr>
          <w:rFonts w:eastAsia="Times New Roman" w:cs="Times New Roman"/>
          <w:szCs w:val="24"/>
        </w:rPr>
        <w:t xml:space="preserve">ρχές σε δικαστικό </w:t>
      </w:r>
      <w:r>
        <w:rPr>
          <w:rFonts w:eastAsia="Times New Roman" w:cs="Times New Roman"/>
          <w:szCs w:val="24"/>
        </w:rPr>
        <w:t>ό</w:t>
      </w:r>
      <w:r>
        <w:rPr>
          <w:rFonts w:eastAsia="Times New Roman" w:cs="Times New Roman"/>
          <w:szCs w:val="24"/>
        </w:rPr>
        <w:t>ργανο, τη στιγμή που δεν έχουν την απαιτούμενη υποστήριξη, την υλικοτεχνική υποδομή και δεν έχουν εκπαιδευτεί σε ζητήματα σχετικά με τα ασυνόδευτα ανήλικα τέκνα. Έτσι, η διαδικασία γίνεται χρονοβό</w:t>
      </w:r>
      <w:r>
        <w:rPr>
          <w:rFonts w:eastAsia="Times New Roman" w:cs="Times New Roman"/>
          <w:szCs w:val="24"/>
        </w:rPr>
        <w:t xml:space="preserve">ρα και γραφειοκρατική, ειδικά στις περιφέρειες που εντοπίζονται και συσσωρεύονται οι περισσότεροι ασυνόδευτοι ανήλικοι, δηλαδή στην Αθήνα, στον Πειραιά, στη Θεσσαλονίκη, καθώς και στα νησιά του </w:t>
      </w:r>
      <w:r>
        <w:rPr>
          <w:rFonts w:eastAsia="Times New Roman" w:cs="Times New Roman"/>
          <w:szCs w:val="24"/>
        </w:rPr>
        <w:t>β</w:t>
      </w:r>
      <w:r>
        <w:rPr>
          <w:rFonts w:eastAsia="Times New Roman" w:cs="Times New Roman"/>
          <w:szCs w:val="24"/>
        </w:rPr>
        <w:t>ορείου Αιγαίου, τη Χίο, τη Μυτιλήνη και τη Σάμο, που αποτελού</w:t>
      </w:r>
      <w:r>
        <w:rPr>
          <w:rFonts w:eastAsia="Times New Roman" w:cs="Times New Roman"/>
          <w:szCs w:val="24"/>
        </w:rPr>
        <w:t xml:space="preserve">ν, μάλιστα, θα έλεγα, και τα πρώτα κέντρα εντοπισμού. Το αποτέλεσμα θα είναι τρομακτικό ως προς τις καθυστερήσεις. Και αυτό, λοιπόν, θα πρέπει να το ξαναδείτε. </w:t>
      </w:r>
    </w:p>
    <w:p w14:paraId="719A5006"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Επίσης, δεν καθορίζεται ρητά αφενός ο χρόνος που ενημερώνεται η Εισαγγελία από τη στιγμή εντοπι</w:t>
      </w:r>
      <w:r>
        <w:rPr>
          <w:rFonts w:eastAsia="Times New Roman" w:cs="Times New Roman"/>
          <w:szCs w:val="24"/>
        </w:rPr>
        <w:t>σμού του ανηλίκου και αφετέρου ο χρόνος που χρειάζεται για να ολοκληρωθεί η διαδικασία ορισμού επιτρόπου σύμφωνα με το άρθρο 16.</w:t>
      </w:r>
    </w:p>
    <w:p w14:paraId="719A5007"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πρέπει να τονιστεί εδώ, αγαπητοί συνάδελφοι, ότι δεν προβλέπεται ρητά στο άρθρο 16 η άμεση κάλυψη των βασικών βιοτικών </w:t>
      </w:r>
      <w:r>
        <w:rPr>
          <w:rFonts w:eastAsia="Times New Roman" w:cs="Times New Roman"/>
          <w:szCs w:val="24"/>
        </w:rPr>
        <w:t>αναγκών επιβίωσης των ασυνόδευτων ανηλίκων -η τροφή, η ένδυση- από τον οριζόμενο επίτροπο, ούτε υπάρχει νομοθετική μέριμνα για τα παιδιά που είναι χωρισμένα από την οικογένειά τους, ώστε να είναι δυνατή και η ανάθεση της επιτροπείας σε συγγενικό τους μέλος</w:t>
      </w:r>
      <w:r>
        <w:rPr>
          <w:rFonts w:eastAsia="Times New Roman" w:cs="Times New Roman"/>
          <w:szCs w:val="24"/>
        </w:rPr>
        <w:t xml:space="preserve"> που το αιτείται και μετά τον ορισμό του επαγγελματία επιτρόπου, αν αυτό λειτουργεί υπέρ του συμφέροντος του παιδιού.</w:t>
      </w:r>
    </w:p>
    <w:p w14:paraId="719A5008"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19: Σύσταση τριμελούς εποπτικού συμβουλίου για την εποπτεία των επιτροπειών. Άλλη μ</w:t>
      </w:r>
      <w:r>
        <w:rPr>
          <w:rFonts w:eastAsia="Times New Roman" w:cs="Times New Roman"/>
          <w:szCs w:val="24"/>
        </w:rPr>
        <w:t>ί</w:t>
      </w:r>
      <w:r>
        <w:rPr>
          <w:rFonts w:eastAsia="Times New Roman" w:cs="Times New Roman"/>
          <w:szCs w:val="24"/>
        </w:rPr>
        <w:t xml:space="preserve">α δομή για άγνωστους λόγους, όταν σύμφωνα με τα στοιχεία του ΕΚΚΑ ο αριθμός των καταγεγραμμένων ασυνόδευτων ανηλίκων είναι τρεις χιλιάδες τετρακόσια σε όλη την Ελλάδα. Είναι, βέβαια, </w:t>
      </w:r>
      <w:proofErr w:type="spellStart"/>
      <w:r>
        <w:rPr>
          <w:rFonts w:eastAsia="Times New Roman" w:cs="Times New Roman"/>
          <w:szCs w:val="24"/>
        </w:rPr>
        <w:t>μεγαλεπίβολο</w:t>
      </w:r>
      <w:proofErr w:type="spellEnd"/>
      <w:r>
        <w:rPr>
          <w:rFonts w:eastAsia="Times New Roman" w:cs="Times New Roman"/>
          <w:szCs w:val="24"/>
        </w:rPr>
        <w:t xml:space="preserve"> όνειρο, θα έλεγα, κυρία Υπουργέ, αυτή η δομή να λειτουργήσει</w:t>
      </w:r>
      <w:r>
        <w:rPr>
          <w:rFonts w:eastAsia="Times New Roman" w:cs="Times New Roman"/>
          <w:szCs w:val="24"/>
        </w:rPr>
        <w:t xml:space="preserve"> αποτελεσματικά. </w:t>
      </w:r>
    </w:p>
    <w:p w14:paraId="719A5009"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Αντίστοιχες επιφυλάξεις έχουμε και στα άρθρα 24 και 25 για το Μητρώο Ασυνόδευτων Ανηλίκων και Επαγγελματιών Επιτρόπων.</w:t>
      </w:r>
    </w:p>
    <w:p w14:paraId="719A500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Ως προς το άρθρο 27, που προβλέπει τη σύσταση της Διεύθυνσης Προστασίας Ανηλίκων στο Εθνικό Κέντρο Κοινωνικής Αλληλεγγύ</w:t>
      </w:r>
      <w:r>
        <w:rPr>
          <w:rFonts w:eastAsia="Times New Roman" w:cs="Times New Roman"/>
          <w:szCs w:val="24"/>
        </w:rPr>
        <w:t xml:space="preserve">ης, έχουμε, επίσης, επιφυλάξεις. Το μείζον είναι να χτυπηθούν η αναποτελεσματικότητα, η γραφειοκρατία και οι πολύπλοκες διαδικασίες της </w:t>
      </w:r>
      <w:r>
        <w:rPr>
          <w:rFonts w:eastAsia="Times New Roman" w:cs="Times New Roman"/>
          <w:szCs w:val="24"/>
        </w:rPr>
        <w:t>δ</w:t>
      </w:r>
      <w:r>
        <w:rPr>
          <w:rFonts w:eastAsia="Times New Roman" w:cs="Times New Roman"/>
          <w:szCs w:val="24"/>
        </w:rPr>
        <w:t>ιοίκησης και όχι βέβαια, να διογκωθούν.</w:t>
      </w:r>
    </w:p>
    <w:p w14:paraId="719A500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Κυρία Υπουργέ, δημιουργείται άλλη μ</w:t>
      </w:r>
      <w:r>
        <w:rPr>
          <w:rFonts w:eastAsia="Times New Roman" w:cs="Times New Roman"/>
          <w:szCs w:val="24"/>
        </w:rPr>
        <w:t>ί</w:t>
      </w:r>
      <w:r>
        <w:rPr>
          <w:rFonts w:eastAsia="Times New Roman" w:cs="Times New Roman"/>
          <w:szCs w:val="24"/>
        </w:rPr>
        <w:t>α δομή, χωρίς, όμως, να διευκρινίζεται ποια</w:t>
      </w:r>
      <w:r>
        <w:rPr>
          <w:rFonts w:eastAsia="Times New Roman" w:cs="Times New Roman"/>
          <w:szCs w:val="24"/>
        </w:rPr>
        <w:t xml:space="preserve"> θα είναι η διαδικασία στελέχωσης της </w:t>
      </w:r>
      <w:r>
        <w:rPr>
          <w:rFonts w:eastAsia="Times New Roman" w:cs="Times New Roman"/>
          <w:szCs w:val="24"/>
        </w:rPr>
        <w:t>δ</w:t>
      </w:r>
      <w:r>
        <w:rPr>
          <w:rFonts w:eastAsia="Times New Roman" w:cs="Times New Roman"/>
          <w:szCs w:val="24"/>
        </w:rPr>
        <w:t>ιεύθυνσης αυτής και, βεβαίως, το προφίλ των στελεχών.</w:t>
      </w:r>
    </w:p>
    <w:p w14:paraId="719A500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Προχωράμε στο Μέρος Δ΄. </w:t>
      </w:r>
    </w:p>
    <w:p w14:paraId="719A500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Άρθρο 41: Με την προτεινόμενη διάταξη ο Σύνδεσμος Βιομηχανιών Βορείου Ελλάδας –ΣΒΒΕ- αναγνωρίζεται θεσμικά ως ισότιμος κοινωνικός εταίρος </w:t>
      </w:r>
      <w:r>
        <w:rPr>
          <w:rFonts w:eastAsia="Times New Roman" w:cs="Times New Roman"/>
          <w:szCs w:val="24"/>
        </w:rPr>
        <w:t xml:space="preserve">των λοιπών αντιπροσωπευτικών εργοδοτικών Οργανώσεων, δηλαδή της ΓΣΕΒΕΕ, της ΕΣΕΕ, του ΣΕΤΕ και του ΣΕΒ. </w:t>
      </w:r>
    </w:p>
    <w:p w14:paraId="719A500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Λέει, η κυρία Υπουργός, ότι ο ΣΒΒΕ λειτουργεί εκατό χρόνια, ότι αντιπροσωπεύει κυρίως μεταποίηση και βιομηχανία, χω</w:t>
      </w:r>
      <w:r>
        <w:rPr>
          <w:rFonts w:eastAsia="Times New Roman" w:cs="Times New Roman"/>
          <w:szCs w:val="24"/>
        </w:rPr>
        <w:lastRenderedPageBreak/>
        <w:t>ρίς γεωγραφικό προσδιορισμό και λαμβ</w:t>
      </w:r>
      <w:r>
        <w:rPr>
          <w:rFonts w:eastAsia="Times New Roman" w:cs="Times New Roman"/>
          <w:szCs w:val="24"/>
        </w:rPr>
        <w:t>άνει ως δεδομένη την ύπαρξη κενού εκπροσώπησης, θεωρώντας ότι ο ΣΕΒ τα τελευταία χρόνια είναι προσανατολισμένος προς τις υπηρεσίες.</w:t>
      </w:r>
    </w:p>
    <w:p w14:paraId="719A500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Ακόμα κι αν δεχθούμε, κυρία Υπουργέ, αυτόν τον συλλογισμό, στο καταστατικό του ίδιου του </w:t>
      </w:r>
      <w:r w:rsidRPr="005B5F49">
        <w:rPr>
          <w:rFonts w:eastAsia="Times New Roman" w:cs="Times New Roman"/>
          <w:szCs w:val="24"/>
        </w:rPr>
        <w:t>ΣΒΒΕ</w:t>
      </w:r>
      <w:r>
        <w:rPr>
          <w:rFonts w:eastAsia="Times New Roman" w:cs="Times New Roman"/>
          <w:b/>
          <w:szCs w:val="24"/>
        </w:rPr>
        <w:t xml:space="preserve"> -</w:t>
      </w:r>
      <w:r>
        <w:rPr>
          <w:rFonts w:eastAsia="Times New Roman" w:cs="Times New Roman"/>
          <w:szCs w:val="24"/>
        </w:rPr>
        <w:t>όπως τροποποιήθηκε το 2016- α</w:t>
      </w:r>
      <w:r>
        <w:rPr>
          <w:rFonts w:eastAsia="Times New Roman" w:cs="Times New Roman"/>
          <w:szCs w:val="24"/>
        </w:rPr>
        <w:t>ναφέρεται ότι σκοπός του είναι η μέριμνα για τη βιομηχανική ανάπτυξη της Βορείου Ελλάδος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αναπτύξεως της εθνικής οικονομίας.</w:t>
      </w:r>
    </w:p>
    <w:p w14:paraId="719A501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Επομένως, κυρία Υπουργέ, η ρύθμιση καταλύει την ισότητα αντιμετώπισης των αντιπροσωπευτικών εργοδοτικών οργανώσεων, που έχουν ήδη επιλεγεί από τον νομοθέτη ως εθνικής εμβέλειας, παρέχοντας, φυσικά, ισότιμη θέση σε έναν περιφερειακό εργοδοτικό φορέα. </w:t>
      </w:r>
    </w:p>
    <w:p w14:paraId="719A501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Τότε </w:t>
      </w:r>
      <w:r>
        <w:rPr>
          <w:rFonts w:eastAsia="Times New Roman" w:cs="Times New Roman"/>
          <w:szCs w:val="24"/>
        </w:rPr>
        <w:t>ας τροποποιήσει το καταστατικό του, ας εγγραφεί στην αντίστοιχη εργοδοτική βιομηχανική οργάνωση της Ευρώπης, τη «</w:t>
      </w:r>
      <w:r>
        <w:rPr>
          <w:rFonts w:eastAsia="Times New Roman" w:cs="Times New Roman"/>
          <w:szCs w:val="24"/>
          <w:lang w:val="en-GB"/>
        </w:rPr>
        <w:t>Business</w:t>
      </w:r>
      <w:r w:rsidRPr="001D70DC">
        <w:rPr>
          <w:rFonts w:eastAsia="Times New Roman" w:cs="Times New Roman"/>
          <w:szCs w:val="24"/>
        </w:rPr>
        <w:t xml:space="preserve"> </w:t>
      </w:r>
      <w:r>
        <w:rPr>
          <w:rFonts w:eastAsia="Times New Roman" w:cs="Times New Roman"/>
          <w:szCs w:val="24"/>
          <w:lang w:val="en-GB"/>
        </w:rPr>
        <w:t>Europe</w:t>
      </w:r>
      <w:r>
        <w:rPr>
          <w:rFonts w:eastAsia="Times New Roman" w:cs="Times New Roman"/>
          <w:szCs w:val="24"/>
        </w:rPr>
        <w:t>» και μετά το συζητάμε ξανά. Άλλωστε, ως έχει η ρύθμιση είναι αντίθετη ακόμη και με την παράγραφο 2 του άρθρου 3 της Διεθνούς Σύ</w:t>
      </w:r>
      <w:r>
        <w:rPr>
          <w:rFonts w:eastAsia="Times New Roman" w:cs="Times New Roman"/>
          <w:szCs w:val="24"/>
        </w:rPr>
        <w:t xml:space="preserve">μβασης 87/1948, που έχει επικυρώσει η Ελλάδα με το νομοθετικό διάταγμα 4204/1961. </w:t>
      </w:r>
      <w:r>
        <w:rPr>
          <w:rFonts w:eastAsia="Times New Roman" w:cs="Times New Roman"/>
          <w:szCs w:val="24"/>
        </w:rPr>
        <w:lastRenderedPageBreak/>
        <w:t xml:space="preserve">Σύμφωνα με αυτήν, οι δημόσιες αρχές οφείλουν να απέχουν από κάθε επέμβαση που δύναται να περιορίσει το δικαίωμα των οργανώσεων εργαζομένων και εργοδοτών να εκλέγουν ελεύθερα </w:t>
      </w:r>
      <w:r>
        <w:rPr>
          <w:rFonts w:eastAsia="Times New Roman" w:cs="Times New Roman"/>
          <w:szCs w:val="24"/>
        </w:rPr>
        <w:t>τους αντιπροσώπους τους.</w:t>
      </w:r>
    </w:p>
    <w:p w14:paraId="719A501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44: Αξιοποίηση ακινήτων Υπουργείου Εργασίας, Κοινωνικής Ασφάλισης και Κοινωνικής Αλληλεγγύης για κοινωφελείς ανθρωπιστικούς σκοπούς. Δεν υπάρχει αλληλοεπικάλυψη αρμοδιοτήτων, όπως ισχυρίζεται η αιτιολογική έκθεση, αλλά προσθή</w:t>
      </w:r>
      <w:r>
        <w:rPr>
          <w:rFonts w:eastAsia="Times New Roman" w:cs="Times New Roman"/>
          <w:szCs w:val="24"/>
        </w:rPr>
        <w:t>κη μιας ακόμη υπογραφής και συγκέντρωση αρμοδιότητας στον Υπουργό.</w:t>
      </w:r>
    </w:p>
    <w:p w14:paraId="719A501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Δεν συμφωνούμε με την κατάργηση του Συμβουλίου Κοινωνικής Κατοικίας. Επίσης, χρειάζεται να μπει αποκλειστική προθεσμία -παραδείγματος χάριν ενός μηνός- για τη γνωμοδότησή τους.</w:t>
      </w:r>
    </w:p>
    <w:p w14:paraId="719A501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Άρθρο 45: Συ</w:t>
      </w:r>
      <w:r>
        <w:rPr>
          <w:rFonts w:eastAsia="Times New Roman" w:cs="Times New Roman"/>
          <w:szCs w:val="24"/>
        </w:rPr>
        <w:t xml:space="preserve">μβάσεις με φορείς παροχής συγκοινωνιακού έργου για ευάλωτες ομάδες. Συμφωνούμε. Ωστόσο, αντιπροτείνουμε να απλοποιηθεί το σύστημα με τη μείωση των κανονιστικών πράξεων που εκδίδονται ετησίως για το θέμα. </w:t>
      </w:r>
    </w:p>
    <w:p w14:paraId="719A501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Άρθρο 46. Κοινωνική προστασία πολιτών τρίτων χωρών.</w:t>
      </w:r>
      <w:r>
        <w:rPr>
          <w:rFonts w:eastAsia="Times New Roman" w:cs="Times New Roman"/>
          <w:szCs w:val="24"/>
        </w:rPr>
        <w:t xml:space="preserve"> Εδώ χρειάζεται, κύριοι Υπουργοί, να επεκταθεί η κοινωνική προστασία για όλες τις περιπτώσεις με βάση τις αρχές της ίσης μεταχείρισης. </w:t>
      </w:r>
    </w:p>
    <w:p w14:paraId="719A501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48. Η αύξηση των μελών του Διοικητικού Συμβουλίου του ΕΚΚΑ θα μπορούσε να λειτουργήσει θετικά μόνο ως προς την καλ</w:t>
      </w:r>
      <w:r>
        <w:rPr>
          <w:rFonts w:eastAsia="Times New Roman" w:cs="Times New Roman"/>
          <w:szCs w:val="24"/>
        </w:rPr>
        <w:t>ύτερη εκπροσώπηση των φορέων. Αυτό θα πρέπει να το ξαναδείτε.</w:t>
      </w:r>
    </w:p>
    <w:p w14:paraId="719A501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ολοκληρώνοντας, θα ήθελα να ζητήσω από την Κυβέρνηση να κάνει μ</w:t>
      </w:r>
      <w:r>
        <w:rPr>
          <w:rFonts w:eastAsia="Times New Roman" w:cs="Times New Roman"/>
          <w:szCs w:val="24"/>
        </w:rPr>
        <w:t>ί</w:t>
      </w:r>
      <w:r>
        <w:rPr>
          <w:rFonts w:eastAsia="Times New Roman" w:cs="Times New Roman"/>
          <w:szCs w:val="24"/>
        </w:rPr>
        <w:t>α υπέρβαση, να απαλλαγεί από αγκυλώσεις και εμμονές, που μόνο στόχο έχουν να ξορκίσου</w:t>
      </w:r>
      <w:r>
        <w:rPr>
          <w:rFonts w:eastAsia="Times New Roman" w:cs="Times New Roman"/>
          <w:szCs w:val="24"/>
        </w:rPr>
        <w:t>ν την πολιτική του κοινωνικού κράτους που κτίστηκε κατά την περίοδο της διακυβέρνησης ΠΑΣΟΚ και επιτέλους, να ανοίξει τα αυτιά της και τα μάτια της στη διαβούλευση και στο διάλογο. Η κοινωνία δεν αντέχει άλλη πίεση. Ζητάμε, λοιπόν, να γίνει αποδεκτή η τροπ</w:t>
      </w:r>
      <w:r>
        <w:rPr>
          <w:rFonts w:eastAsia="Times New Roman" w:cs="Times New Roman"/>
          <w:szCs w:val="24"/>
        </w:rPr>
        <w:t>ολογία μας για τη μη περικοπή των συντάξεων.</w:t>
      </w:r>
    </w:p>
    <w:p w14:paraId="719A501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Επί της αρχής ψηφίζουμε θετικά. Ως προς τις τροπολογίες θα αναφερθώ αναλυτικά στη δευτερολογία μου, περιμένοντας να γίνουν αποδεκτές οι προτάσεις μας.</w:t>
      </w:r>
    </w:p>
    <w:p w14:paraId="719A501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01A" w14:textId="77777777" w:rsidR="00E97792" w:rsidRDefault="00D70D60">
      <w:pPr>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Προχωρούμε μ</w:t>
      </w:r>
      <w:r>
        <w:rPr>
          <w:rFonts w:eastAsia="Times New Roman" w:cs="Times New Roman"/>
          <w:szCs w:val="24"/>
        </w:rPr>
        <w:t xml:space="preserve">ε τον ειδικό αγορητή της Χρυσής Αυγής τον κ. Ιωάννη </w:t>
      </w:r>
      <w:proofErr w:type="spellStart"/>
      <w:r>
        <w:rPr>
          <w:rFonts w:eastAsia="Times New Roman" w:cs="Times New Roman"/>
          <w:szCs w:val="24"/>
        </w:rPr>
        <w:t>Σαχινίδη</w:t>
      </w:r>
      <w:proofErr w:type="spellEnd"/>
      <w:r>
        <w:rPr>
          <w:rFonts w:eastAsia="Times New Roman" w:cs="Times New Roman"/>
          <w:szCs w:val="24"/>
        </w:rPr>
        <w:t>.</w:t>
      </w:r>
    </w:p>
    <w:p w14:paraId="719A501B"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719A501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Ζούμε το θέατρο του παραλόγου. Ακούσαμε απ’ όλους τους </w:t>
      </w:r>
      <w:proofErr w:type="spellStart"/>
      <w:r>
        <w:rPr>
          <w:rFonts w:eastAsia="Times New Roman" w:cs="Times New Roman"/>
          <w:szCs w:val="24"/>
        </w:rPr>
        <w:t>προλαλήσαντες</w:t>
      </w:r>
      <w:proofErr w:type="spellEnd"/>
      <w:r>
        <w:rPr>
          <w:rFonts w:eastAsia="Times New Roman" w:cs="Times New Roman"/>
          <w:szCs w:val="24"/>
        </w:rPr>
        <w:t>, και από τους εισηγητές και από τον αγορητή της Δημοκρατικής Συμπαράταξης, να γί</w:t>
      </w:r>
      <w:r>
        <w:rPr>
          <w:rFonts w:eastAsia="Times New Roman" w:cs="Times New Roman"/>
          <w:szCs w:val="24"/>
        </w:rPr>
        <w:t>νονται υποδείξεις σχετικά με παραλείψεις που έχουν υπάρξει, ο ένας προς τον άλλον, ενώ έχουν κυβερνήσει όλοι τους. Απορώ: Γιατί δεν τα κάνατε πράξη αυτά, όταν κυβερνούσατε;</w:t>
      </w:r>
    </w:p>
    <w:p w14:paraId="719A501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σημερινή </w:t>
      </w:r>
      <w:r>
        <w:rPr>
          <w:rFonts w:eastAsia="Times New Roman" w:cs="Times New Roman"/>
          <w:szCs w:val="24"/>
        </w:rPr>
        <w:t>σ</w:t>
      </w:r>
      <w:r>
        <w:rPr>
          <w:rFonts w:eastAsia="Times New Roman" w:cs="Times New Roman"/>
          <w:szCs w:val="24"/>
        </w:rPr>
        <w:t>υγκυβέρνηση μετρά πάνω από τρεισήμισι χρόνια διακυβέρνησης. Δυστυχώς, κ</w:t>
      </w:r>
      <w:r>
        <w:rPr>
          <w:rFonts w:eastAsia="Times New Roman" w:cs="Times New Roman"/>
          <w:szCs w:val="24"/>
        </w:rPr>
        <w:t xml:space="preserve">ύριοι και κυρίες του ΣΥΡΙΖΑ, έχετε απωλέσει το πρόσημο που είχατε ως αριστεροί. Σας το είπα και στις </w:t>
      </w:r>
      <w:r>
        <w:rPr>
          <w:rFonts w:eastAsia="Times New Roman" w:cs="Times New Roman"/>
          <w:szCs w:val="24"/>
        </w:rPr>
        <w:t>ε</w:t>
      </w:r>
      <w:r>
        <w:rPr>
          <w:rFonts w:eastAsia="Times New Roman" w:cs="Times New Roman"/>
          <w:szCs w:val="24"/>
        </w:rPr>
        <w:t>πιτροπές. Συζητάμε για ένα συνταξιοδοτικό, το οποίο καταρρέει, το οποίο έχει ήδη καταρρεύσει. Την περίοδο της κρίσης ο συνταξιούχος έχει υποστεί είκοσι τρ</w:t>
      </w:r>
      <w:r>
        <w:rPr>
          <w:rFonts w:eastAsia="Times New Roman" w:cs="Times New Roman"/>
          <w:szCs w:val="24"/>
        </w:rPr>
        <w:t xml:space="preserve">εις μειώσεις. </w:t>
      </w:r>
      <w:r>
        <w:rPr>
          <w:rFonts w:eastAsia="Times New Roman" w:cs="Times New Roman"/>
          <w:szCs w:val="24"/>
        </w:rPr>
        <w:lastRenderedPageBreak/>
        <w:t xml:space="preserve">Θέλοντας να βελτιώσετε την κατάσταση, στον αντίποδα δίνετε κάποια ψίχουλα με τη μορφή του επιδόματος, τα οποία όμως επιδόματα δεν τα λαμβάνει κανένας Έλληνας πολίτης έτσι όπως έχετε καταντήσει την Ελλάδα. Ως επί το </w:t>
      </w:r>
      <w:proofErr w:type="spellStart"/>
      <w:r>
        <w:rPr>
          <w:rFonts w:eastAsia="Times New Roman" w:cs="Times New Roman"/>
          <w:szCs w:val="24"/>
        </w:rPr>
        <w:t>πλείστον</w:t>
      </w:r>
      <w:proofErr w:type="spellEnd"/>
      <w:r>
        <w:rPr>
          <w:rFonts w:eastAsia="Times New Roman" w:cs="Times New Roman"/>
          <w:szCs w:val="24"/>
        </w:rPr>
        <w:t>, τα παίρνουν λαθρο</w:t>
      </w:r>
      <w:r>
        <w:rPr>
          <w:rFonts w:eastAsia="Times New Roman" w:cs="Times New Roman"/>
          <w:szCs w:val="24"/>
        </w:rPr>
        <w:t xml:space="preserve">μετανάστες και κάποιοι Έλληνες πολίτες </w:t>
      </w:r>
      <w:proofErr w:type="spellStart"/>
      <w:r>
        <w:rPr>
          <w:rFonts w:eastAsia="Times New Roman" w:cs="Times New Roman"/>
          <w:szCs w:val="24"/>
        </w:rPr>
        <w:t>Ρομά</w:t>
      </w:r>
      <w:proofErr w:type="spellEnd"/>
      <w:r>
        <w:rPr>
          <w:rFonts w:eastAsia="Times New Roman" w:cs="Times New Roman"/>
          <w:szCs w:val="24"/>
        </w:rPr>
        <w:t xml:space="preserve">. </w:t>
      </w:r>
    </w:p>
    <w:p w14:paraId="719A501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Θέλοντας όμως να κρατήσετε όσο μπορείτε και να επιμηκύνετε το συνταξιοδοτικό, πήρατε την απόφαση να λύσετε αυτό το πρόβλημα, προσπαθώντας με το δικό σας το μυαλό να λύσετε και ένα ακόμα, το δημογραφικό. Φέρνετε</w:t>
      </w:r>
      <w:r>
        <w:rPr>
          <w:rFonts w:eastAsia="Times New Roman" w:cs="Times New Roman"/>
          <w:szCs w:val="24"/>
        </w:rPr>
        <w:t xml:space="preserve"> λαθρομετανάστες. Μέχρι τέλη Ιουλίου μας επιστρέφονται και άλλοι από τη Γερμανία, κατόπιν απόφασης της Ομοσπονδιακής Κυβέρνησης της Γερμανίας. Θα έχουμε και άλλα ασυνόδευτα προσφυγόπουλα. Εδώ, εάν θέλατε πράγματι να αποδείξετε το πόσο φιλάνθρωποι είσαστε σ</w:t>
      </w:r>
      <w:r>
        <w:rPr>
          <w:rFonts w:eastAsia="Times New Roman" w:cs="Times New Roman"/>
          <w:szCs w:val="24"/>
        </w:rPr>
        <w:t>χετικά με τα άρθρα που αφορούν τα ασυνόδευτα προσφυγόπουλα, θα έπρεπε άμεσα να τα επιστρέφετε στα σπίτια τους και στις οικογένειές τους.</w:t>
      </w:r>
    </w:p>
    <w:p w14:paraId="719A501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Ακούστηκε κάτι από τον εισηγητή του ΣΥΡΙΖΑ –μάλιστα, ωρυόταν απέναντι στην Αξιωματική Αντιπολίτευση, τη Νέα Δημοκρατία,</w:t>
      </w:r>
      <w:r>
        <w:rPr>
          <w:rFonts w:eastAsia="Times New Roman" w:cs="Times New Roman"/>
          <w:szCs w:val="24"/>
        </w:rPr>
        <w:t xml:space="preserve"> αλλά έκανε μ</w:t>
      </w:r>
      <w:r>
        <w:rPr>
          <w:rFonts w:eastAsia="Times New Roman" w:cs="Times New Roman"/>
          <w:szCs w:val="24"/>
        </w:rPr>
        <w:t>ί</w:t>
      </w:r>
      <w:r>
        <w:rPr>
          <w:rFonts w:eastAsia="Times New Roman" w:cs="Times New Roman"/>
          <w:szCs w:val="24"/>
        </w:rPr>
        <w:t xml:space="preserve">α παράλειψη, έπρεπε να αναφερθεί και </w:t>
      </w:r>
      <w:r>
        <w:rPr>
          <w:rFonts w:eastAsia="Times New Roman" w:cs="Times New Roman"/>
          <w:szCs w:val="24"/>
        </w:rPr>
        <w:lastRenderedPageBreak/>
        <w:t xml:space="preserve">στο ΠΑΣΟΚ- σχετικά με το κλείσιμο της Αγροτικής Τράπεζας. </w:t>
      </w:r>
      <w:proofErr w:type="spellStart"/>
      <w:r>
        <w:rPr>
          <w:rFonts w:eastAsia="Times New Roman" w:cs="Times New Roman"/>
          <w:szCs w:val="24"/>
        </w:rPr>
        <w:t>Μισόλογα</w:t>
      </w:r>
      <w:proofErr w:type="spellEnd"/>
      <w:r>
        <w:rPr>
          <w:rFonts w:eastAsia="Times New Roman" w:cs="Times New Roman"/>
          <w:szCs w:val="24"/>
        </w:rPr>
        <w:t xml:space="preserve">, όμως. Δεν αναφέρθηκε στο λόγο που έκλεισε η Αγροτική Τράπεζα. Πότε πουλήθηκε; Δέκα μέρες ακριβώς πριν από την πώλησή της, η συγκεκριμένη </w:t>
      </w:r>
      <w:r>
        <w:rPr>
          <w:rFonts w:eastAsia="Times New Roman" w:cs="Times New Roman"/>
          <w:szCs w:val="24"/>
        </w:rPr>
        <w:t>Τράπεζα είχε κάνει απαιτητά τα δάνεια από το ΠΑΣΟΚ και τη Νέα Δημοκρατία και ως εκ θαύματος, μετά από δέκα μέρες, ξεπουλήθηκε η Αγροτική Τράπεζα σε ιδιώτες.</w:t>
      </w:r>
    </w:p>
    <w:p w14:paraId="719A502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Πότε θα γίνει, αλήθεια,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ξεταστική, για να μάθουμε τι ακριβώς έγινε, αφού τόσο κόπτεσθε για του</w:t>
      </w:r>
      <w:r>
        <w:rPr>
          <w:rFonts w:eastAsia="Times New Roman" w:cs="Times New Roman"/>
          <w:szCs w:val="24"/>
        </w:rPr>
        <w:t xml:space="preserve">ς αγρότες και για ένα </w:t>
      </w:r>
      <w:proofErr w:type="spellStart"/>
      <w:r>
        <w:rPr>
          <w:rFonts w:eastAsia="Times New Roman" w:cs="Times New Roman"/>
          <w:szCs w:val="24"/>
        </w:rPr>
        <w:t>πολυεργαλείο</w:t>
      </w:r>
      <w:proofErr w:type="spellEnd"/>
      <w:r>
        <w:rPr>
          <w:rFonts w:eastAsia="Times New Roman" w:cs="Times New Roman"/>
          <w:szCs w:val="24"/>
        </w:rPr>
        <w:t xml:space="preserve"> που έχασαν, την Αγροτική Τράπεζα;</w:t>
      </w:r>
    </w:p>
    <w:p w14:paraId="719A502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Είπε, επίσης, ο </w:t>
      </w:r>
      <w:r>
        <w:rPr>
          <w:rFonts w:eastAsia="Times New Roman" w:cs="Times New Roman"/>
          <w:szCs w:val="24"/>
        </w:rPr>
        <w:t>ε</w:t>
      </w:r>
      <w:r>
        <w:rPr>
          <w:rFonts w:eastAsia="Times New Roman" w:cs="Times New Roman"/>
          <w:szCs w:val="24"/>
        </w:rPr>
        <w:t xml:space="preserve">ισηγητής του ΣΥΡΙΖΑ ότι βγαίνουμε από τα μνημόνια. Πότε; Με αυστηρή επιτροπεία έως το 2060 και με ξεπούλημα της δημόσιας ελληνικής περιουσίας για ενενήντα εννέα χρόνια; </w:t>
      </w:r>
    </w:p>
    <w:p w14:paraId="719A502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Εδώ θα πρέπει να αναφέρω ότι υπάρχει μ</w:t>
      </w:r>
      <w:r>
        <w:rPr>
          <w:rFonts w:eastAsia="Times New Roman" w:cs="Times New Roman"/>
          <w:szCs w:val="24"/>
        </w:rPr>
        <w:t>ί</w:t>
      </w:r>
      <w:r>
        <w:rPr>
          <w:rFonts w:eastAsia="Times New Roman" w:cs="Times New Roman"/>
          <w:szCs w:val="24"/>
        </w:rPr>
        <w:t>α μελέτη του Κέντρου Φιλελεύθερων Μελετών «Μάρκος Δραγούμης», η οποία λέει ότι ακόμη μεγαλύτερα φορολογικά βάρη φέτος, πριν έρθουν και τα επόμενα βάρη του 2019 και του 2020, πέφτουν στους ώμους των ελληνικών νοικοκυρι</w:t>
      </w:r>
      <w:r>
        <w:rPr>
          <w:rFonts w:eastAsia="Times New Roman" w:cs="Times New Roman"/>
          <w:szCs w:val="24"/>
        </w:rPr>
        <w:t xml:space="preserve">ών και επιχειρήσεων, για </w:t>
      </w:r>
      <w:r>
        <w:rPr>
          <w:rFonts w:eastAsia="Times New Roman" w:cs="Times New Roman"/>
          <w:szCs w:val="24"/>
        </w:rPr>
        <w:lastRenderedPageBreak/>
        <w:t>να πληρώσουν, λέει, το λογαριασμό του 2018. Ο μέσος Έλληνας θα πρέπει να δουλεύει πενήντα ημέρες για να ξοφλήσει τις υποχρεώσεις του σε άμεσους φόρους, εξήντα επτά μέρες για έμμεσους φόρους και ογδόντα μία μέρες για ασφαλιστικές ει</w:t>
      </w:r>
      <w:r>
        <w:rPr>
          <w:rFonts w:eastAsia="Times New Roman" w:cs="Times New Roman"/>
          <w:szCs w:val="24"/>
        </w:rPr>
        <w:t xml:space="preserve">σφορές. </w:t>
      </w:r>
    </w:p>
    <w:p w14:paraId="719A502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βάση, λοιπόν, τις περιόδους των κυβερνήσεων που άσκησαν τη φορολογική πολιτική τα τελευταία δέκα χρόνια στη χώρα, η μελέτη καταγράφει επιβάρυνση περίπου ενός μήνα την περίοδο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2012 επί ΠΑΣΟΚ, οπότε η ημέρα φορολογικής ελευθερίας από τις 2</w:t>
      </w:r>
      <w:r>
        <w:rPr>
          <w:rFonts w:eastAsia="Times New Roman" w:cs="Times New Roman"/>
          <w:szCs w:val="24"/>
        </w:rPr>
        <w:t>8 Μαΐου μεταφέρθηκε στις 23 Ιουνίου, την περίοδο 2012-2015 με Νέα Δημοκρατία</w:t>
      </w:r>
      <w:r>
        <w:rPr>
          <w:rFonts w:eastAsia="Times New Roman" w:cs="Times New Roman"/>
          <w:szCs w:val="24"/>
        </w:rPr>
        <w:t xml:space="preserve"> –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μετακινήθηκε οριακά στις 26 Ιουνίου, ενώ την περίοδο 2015-2018 με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ημέρα φορολογικής ελευθερίας έφθασε στις 18 Ιουλίου, σχεδόν ένα μήνα μετά, με απο</w:t>
      </w:r>
      <w:r>
        <w:rPr>
          <w:rFonts w:eastAsia="Times New Roman" w:cs="Times New Roman"/>
          <w:szCs w:val="24"/>
        </w:rPr>
        <w:t xml:space="preserve">τέλεσμα, όπως είχε πει και ο Πρόεδρος του ΚΕΦΙΜ Αλέξανδρος Σκούρας, οι Έλληνες να δουλεύουν </w:t>
      </w:r>
      <w:proofErr w:type="spellStart"/>
      <w:r>
        <w:rPr>
          <w:rFonts w:eastAsia="Times New Roman" w:cs="Times New Roman"/>
          <w:szCs w:val="24"/>
        </w:rPr>
        <w:t>εκατόν</w:t>
      </w:r>
      <w:proofErr w:type="spellEnd"/>
      <w:r>
        <w:rPr>
          <w:rFonts w:eastAsia="Times New Roman" w:cs="Times New Roman"/>
          <w:szCs w:val="24"/>
        </w:rPr>
        <w:t xml:space="preserve"> ενενήντα οκτώ ημέρες για το κράτος και </w:t>
      </w:r>
      <w:proofErr w:type="spellStart"/>
      <w:r>
        <w:rPr>
          <w:rFonts w:eastAsia="Times New Roman" w:cs="Times New Roman"/>
          <w:szCs w:val="24"/>
        </w:rPr>
        <w:t>εκατόν</w:t>
      </w:r>
      <w:proofErr w:type="spellEnd"/>
      <w:r>
        <w:rPr>
          <w:rFonts w:eastAsia="Times New Roman" w:cs="Times New Roman"/>
          <w:szCs w:val="24"/>
        </w:rPr>
        <w:t xml:space="preserve"> εξήντα επτά ημέρες για τους ίδιους. Φυσικά, αυτό ισχύει για όσους έχουν ακόμη δουλειά ή δεν απασχολούνται σε με</w:t>
      </w:r>
      <w:r>
        <w:rPr>
          <w:rFonts w:eastAsia="Times New Roman" w:cs="Times New Roman"/>
          <w:szCs w:val="24"/>
        </w:rPr>
        <w:t>ρική απασχόληση.</w:t>
      </w:r>
    </w:p>
    <w:p w14:paraId="719A502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Να περάσουμε, όμως, στο σχέδιο νόμου. </w:t>
      </w:r>
    </w:p>
    <w:p w14:paraId="719A502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Άρθρο 1. Σωστότερο θα ήταν να οριζόταν ενιαία και για τους πάντες ως χρόνος έναρξης της σύνταξης η ημερομηνία αποχώρησης από την υπηρεσία και ως χρόνος λήξης η ημερομηνία θανάτου. Επιπλέον, ορθώς </w:t>
      </w:r>
      <w:r>
        <w:rPr>
          <w:rFonts w:eastAsia="Times New Roman" w:cs="Times New Roman"/>
          <w:szCs w:val="24"/>
        </w:rPr>
        <w:t>προβλέπεται η δυνατότητα μη διακοπής της επαγγελματικής δραστηριότητας μισθωτών ή μη κατά την έναρξη καταβολής της σύνταξης.</w:t>
      </w:r>
    </w:p>
    <w:p w14:paraId="719A502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2. Σύμφωνα με την αιτιολογική έκθεση, με την εν λόγω ρύθμιση απλοποιούνται και επιταχύνονται οι έως τώρα υφιστάμενες διαδικασ</w:t>
      </w:r>
      <w:r>
        <w:rPr>
          <w:rFonts w:eastAsia="Times New Roman" w:cs="Times New Roman"/>
          <w:szCs w:val="24"/>
        </w:rPr>
        <w:t>ίες. Μένει να αποδειχθεί στην πράξη, εάν όντως θα μπορέσει να βελτιώσει την κατάσταση ή εάν και πάλι θα υπερισχύσουν οι γραφειοκρατικές διατυπώσεις.</w:t>
      </w:r>
    </w:p>
    <w:p w14:paraId="719A502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άρθρο 3 η ως άνω ρύθμιση κινείται σε θετική κατεύθυνση, εφόσον αντιμετωπίζει μ</w:t>
      </w:r>
      <w:r>
        <w:rPr>
          <w:rFonts w:eastAsia="Times New Roman" w:cs="Times New Roman"/>
          <w:szCs w:val="24"/>
        </w:rPr>
        <w:t>ί</w:t>
      </w:r>
      <w:r>
        <w:rPr>
          <w:rFonts w:eastAsia="Times New Roman" w:cs="Times New Roman"/>
          <w:szCs w:val="24"/>
        </w:rPr>
        <w:t>α προβληματική κατάσταση</w:t>
      </w:r>
      <w:r>
        <w:rPr>
          <w:rFonts w:eastAsia="Times New Roman" w:cs="Times New Roman"/>
          <w:szCs w:val="24"/>
        </w:rPr>
        <w:t>, για την οποία δεν ευθύνονταν φυσικά οι ασφαλισμένοι, αλλά η γραφειοκρατία των δημόσιων υπηρεσιών.</w:t>
      </w:r>
    </w:p>
    <w:p w14:paraId="719A502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4. Και εδώ, ομοίως, η ως άνω ρύθμιση επιλύει κάποια ζητήματα, για τα οποία δεν ευθύνονταν φυσικά οι ασφαλισμένοι και για τον λόγο αυτό θα πρέπει μάλλο</w:t>
      </w:r>
      <w:r>
        <w:rPr>
          <w:rFonts w:eastAsia="Times New Roman" w:cs="Times New Roman"/>
          <w:szCs w:val="24"/>
        </w:rPr>
        <w:t>ν να αντιμετωπιστεί θετικά.</w:t>
      </w:r>
    </w:p>
    <w:p w14:paraId="719A502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Στο άρθρο 5 ορθώς τα επιβαλλόμενα πρόστιμα και οι επαπειλούμενες ποινές είναι ιδιαίτερα αυστηρές και έτσι θα έπρεπε να είναι, προκειμένου να υπάρχει αποτροπή της αδήλωτης εργασίας, για να μπορεί να προστατευθεί ο εργαζόμενος. Πλ</w:t>
      </w:r>
      <w:r>
        <w:rPr>
          <w:rFonts w:eastAsia="Times New Roman" w:cs="Times New Roman"/>
          <w:szCs w:val="24"/>
        </w:rPr>
        <w:t xml:space="preserve">ην όμως, η επιβολή διοικητικών κυρώσεων σε βάρος του εργοδότη, χωρίς προηγουμένως ο ίδιος να έχει κληθεί να παράσχει εξηγήσεις, δημιουργεί νομικής φύσεως ζητήματα, εφόσον αντιβαίνει σε θεμελιώδη νομικά δικαιώματα των πολιτών, όπως αυτό του δικαιώματος της </w:t>
      </w:r>
      <w:r>
        <w:rPr>
          <w:rFonts w:eastAsia="Times New Roman" w:cs="Times New Roman"/>
          <w:szCs w:val="24"/>
        </w:rPr>
        <w:t>προηγούμενης ακρόασης.</w:t>
      </w:r>
    </w:p>
    <w:p w14:paraId="719A502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Σχετικά με το άρθρο 6, προβλέπεται η δυνατότητα μείωσης του προστίμου σε περίπτωση που ο εργοδότης προχωρήσει στην πρόσληψη με σύμβαση εργασίας πλήρους απασχόλησης του αδήλωτου εργαζομένου και προσδιορίζονται οι σχετικές προϋποθέσεις</w:t>
      </w:r>
      <w:r>
        <w:rPr>
          <w:rFonts w:eastAsia="Times New Roman" w:cs="Times New Roman"/>
          <w:szCs w:val="24"/>
        </w:rPr>
        <w:t>. Η συγκεκριμένη διάταξη είναι σε σωστό δρόμο, εφόσον το θέμα δεν είναι μόνο να τιμωρείται ο εργοδότης που παρανομεί, αλλά και να διασφαλίζονται τα δικαιώματα του εργαζομένου με το να του δίνεται η δυνατότητα να συνεχίσει να εργάζεται νόμιμα.</w:t>
      </w:r>
    </w:p>
    <w:p w14:paraId="719A502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Στο άρθρο 7 π</w:t>
      </w:r>
      <w:r>
        <w:rPr>
          <w:rFonts w:eastAsia="Times New Roman" w:cs="Times New Roman"/>
          <w:szCs w:val="24"/>
        </w:rPr>
        <w:t>ροβλέπεται ότι σε περίπτωση επιβολής περισσότερων προστίμων από διαφορετικές υπηρεσίες σε βάρος του ίδιου εργοδότη για αδήλωτη εργασία του ίδιου εργαζομένου την ίδια μέρα καταβάλλεται το πρόστιμο που κοινοποιήθηκε πρώτο.</w:t>
      </w:r>
    </w:p>
    <w:p w14:paraId="719A502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άρθρο 9 εισάγονται ρυθμίσεις γι</w:t>
      </w:r>
      <w:r>
        <w:rPr>
          <w:rFonts w:eastAsia="Times New Roman" w:cs="Times New Roman"/>
          <w:szCs w:val="24"/>
        </w:rPr>
        <w:t>α την ευθύνη αναθέτοντος εργολάβου και υπεργολάβου έναντι των εργαζομένων και προβλέπεται ότι σε περίπτωση παράβασης των συγκεκριμένων υποχρεώσεών τους επιβάλλονται κυρώσεις, σύμφωνα με τον ν.3996/2011, χρηματικό πρόστιμο κ</w:t>
      </w:r>
      <w:r>
        <w:rPr>
          <w:rFonts w:eastAsia="Times New Roman" w:cs="Times New Roman"/>
          <w:szCs w:val="24"/>
        </w:rPr>
        <w:t>.</w:t>
      </w:r>
      <w:r>
        <w:rPr>
          <w:rFonts w:eastAsia="Times New Roman" w:cs="Times New Roman"/>
          <w:szCs w:val="24"/>
        </w:rPr>
        <w:t>λπ.. Ειδικότερα, ορίζεται ότι υφ</w:t>
      </w:r>
      <w:r>
        <w:rPr>
          <w:rFonts w:eastAsia="Times New Roman" w:cs="Times New Roman"/>
          <w:szCs w:val="24"/>
        </w:rPr>
        <w:t>ίσταται ευθύνη του αναθέτοντος έναντι των εργαζομένων, του εργολάβου ή του υπεργολάβου. Η ως άνω διάταξη στην πράξη είναι δύσκολο να εφαρμοστεί και αν εφαρμοστεί, θα δημιουργήσει περισσότερα προβλήματα απ’ αυτά που υποτίθεται ότι θέλει να λύσει. Είναι φύσε</w:t>
      </w:r>
      <w:r>
        <w:rPr>
          <w:rFonts w:eastAsia="Times New Roman" w:cs="Times New Roman"/>
          <w:szCs w:val="24"/>
        </w:rPr>
        <w:t xml:space="preserve">ι αδύνατο να έχει άμεση εικόνα και γνώση ο αναθέτων σε ό,τι αφορά τις εργασιακές σχέσεις των εργολάβων με τους εργαζομένους τους, τη στιγμή μάλιστα που οι αρμόδιοι κρατικοί ελεγκτικοί μηχανισμοί δεν είναι σε θέση να ασκήσουν επαρκώς τα καθήκοντά τους. Δεν </w:t>
      </w:r>
      <w:r>
        <w:rPr>
          <w:rFonts w:eastAsia="Times New Roman" w:cs="Times New Roman"/>
          <w:szCs w:val="24"/>
        </w:rPr>
        <w:t xml:space="preserve">είναι δυνατόν να έχουμε την </w:t>
      </w:r>
      <w:r>
        <w:rPr>
          <w:rFonts w:eastAsia="Times New Roman" w:cs="Times New Roman"/>
          <w:szCs w:val="24"/>
        </w:rPr>
        <w:lastRenderedPageBreak/>
        <w:t>απαίτηση να είναι σε θέση ο αναθέτων να αναλάβει αυτόν το ρόλο και να ελέγχει επαρκώς ό,τι δεν είναι σε θέση να ελέγξουν το ίδιο το κράτος και οι αρμόδιες υπηρεσίες.</w:t>
      </w:r>
    </w:p>
    <w:p w14:paraId="719A502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άρθρο 10 αυτή η διάταξη επιχειρεί να αντιμετωπίσει το πρόβ</w:t>
      </w:r>
      <w:r>
        <w:rPr>
          <w:rFonts w:eastAsia="Times New Roman" w:cs="Times New Roman"/>
          <w:szCs w:val="24"/>
        </w:rPr>
        <w:t xml:space="preserve">λημα της κεκαλυμμένης εργασίας, η οποία υποκρύπτεται σε πολλές περιπτώσεις πίσω από συμβάσεις μαθητείας ή πρακτικής άσκησης. Ορθώς προβλέπεται η υποχρέωση δήλωσής τους στο πληροφοριακό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πλην όμως το όριο που τίθεται, το 17% ή των σαράντα α</w:t>
      </w:r>
      <w:r>
        <w:rPr>
          <w:rFonts w:eastAsia="Times New Roman" w:cs="Times New Roman"/>
          <w:szCs w:val="24"/>
        </w:rPr>
        <w:t>τόμων, θα μπορούσε να είναι λίγο πιο ελαστικό, δεδομένου ότι θα πρέπει να διευκολύνονται και οι νέοι άνθρωποι, οι οποίοι είναι υποχρεωμένοι να περάσουν από το στάδιο της μαθητείας και της πρακτικής άσκησης. Το μείζον και το ζητούμενο είναι οι αρμόδιοι ελεγ</w:t>
      </w:r>
      <w:r>
        <w:rPr>
          <w:rFonts w:eastAsia="Times New Roman" w:cs="Times New Roman"/>
          <w:szCs w:val="24"/>
        </w:rPr>
        <w:t>κτικοί μηχανισμοί να είναι σε θέση να ανταποκριθούν επαρκώς και αποτελεσματικά στον ελεγκτικό τους ρόλο. Εφόσον επιτευχθεί αυτό, το ως άνω οριζόμενο όριο του 17% ή των σαράντα ατόμων είναι θέμα ήσσονος σημασίας.</w:t>
      </w:r>
    </w:p>
    <w:p w14:paraId="719A502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Σχετικά με το άρθρο 11, θέλω να πω ότι η διά</w:t>
      </w:r>
      <w:r>
        <w:rPr>
          <w:rFonts w:eastAsia="Times New Roman" w:cs="Times New Roman"/>
          <w:szCs w:val="24"/>
        </w:rPr>
        <w:t xml:space="preserve">ταξη δεν αναφέρεται σε ειδικότερες λεπτομέρειες επί του θέματος, πλην </w:t>
      </w:r>
      <w:r>
        <w:rPr>
          <w:rFonts w:eastAsia="Times New Roman" w:cs="Times New Roman"/>
          <w:szCs w:val="24"/>
        </w:rPr>
        <w:lastRenderedPageBreak/>
        <w:t xml:space="preserve">όμως το συγκεκριμένο ζήτημα οπωσδήποτε και πρέπει να ρυθμιστεί άμεσα και επαρκώς για τη διασφάλιση της υγείας των εργαζομένων κατά τη θερινή περίοδο. </w:t>
      </w:r>
    </w:p>
    <w:p w14:paraId="719A502F" w14:textId="77777777" w:rsidR="00E97792" w:rsidRDefault="00D70D60">
      <w:pPr>
        <w:spacing w:after="0" w:line="600" w:lineRule="auto"/>
        <w:ind w:firstLine="720"/>
        <w:jc w:val="both"/>
        <w:rPr>
          <w:rFonts w:eastAsia="Times New Roman"/>
          <w:szCs w:val="24"/>
        </w:rPr>
      </w:pPr>
      <w:r>
        <w:rPr>
          <w:rFonts w:eastAsia="Times New Roman"/>
          <w:szCs w:val="24"/>
        </w:rPr>
        <w:t>Στο άρθρο 12 ρυθμίζεται το θέμα της</w:t>
      </w:r>
      <w:r>
        <w:rPr>
          <w:rFonts w:eastAsia="Times New Roman"/>
          <w:szCs w:val="24"/>
        </w:rPr>
        <w:t xml:space="preserve"> επιβολής κυρώσεων στον εργοδότη, στις περιπτώσεις κατά τις οποίες διαπιστώνεται μη καταχωρημένη πριν από την πραγματοποίησή της στο σύστημα αλλαγή ή τροποποίηση ωραρίου εργασίας, υπερωρία ή υπερεργασία. Ορθώς επιβάλλονται οι συγκεκριμένες κυρώσεις, αρκεί </w:t>
      </w:r>
      <w:r>
        <w:rPr>
          <w:rFonts w:eastAsia="Times New Roman"/>
          <w:szCs w:val="24"/>
        </w:rPr>
        <w:t>όμως να ληφθεί μέριμνα και να τεθούν οι ασφαλιστικές δικλείδες, ώστε να αποφευχθούν φαινόμενα κατάθεσης. Υπάρχουν περιπτώσεις στις οποίες είναι πρακτικά δύσκολο να καταχωρηθεί άμεσα από τον εργοδότη τροποποίηση στο ωράριο εργασίας, η οποία όμως μπορεί να ο</w:t>
      </w:r>
      <w:r>
        <w:rPr>
          <w:rFonts w:eastAsia="Times New Roman"/>
          <w:szCs w:val="24"/>
        </w:rPr>
        <w:t>φείλεται σε λόγους έκτακτους ή απρόβλεπτους. Θα πρέπει να είναι σε θέση οι αρμόδιες υπηρεσίες να διαχωρίζουν κάτι τέτοιο από την εσκεμμένη και έκνομη παράλειψη του εργοδότη, η οποία έχει στόχο να βλάψει τα δικαιώματα του εργαζομένου.</w:t>
      </w:r>
    </w:p>
    <w:p w14:paraId="719A5030" w14:textId="77777777" w:rsidR="00E97792" w:rsidRDefault="00D70D60">
      <w:pPr>
        <w:spacing w:after="0" w:line="600" w:lineRule="auto"/>
        <w:ind w:firstLine="720"/>
        <w:jc w:val="both"/>
        <w:rPr>
          <w:rFonts w:eastAsia="Times New Roman"/>
          <w:szCs w:val="24"/>
        </w:rPr>
      </w:pPr>
      <w:r>
        <w:rPr>
          <w:rFonts w:eastAsia="Times New Roman"/>
          <w:szCs w:val="24"/>
        </w:rPr>
        <w:t>Σχετικά με το Μέρος Γ΄</w:t>
      </w:r>
      <w:r>
        <w:rPr>
          <w:rFonts w:eastAsia="Times New Roman"/>
          <w:szCs w:val="24"/>
        </w:rPr>
        <w:t xml:space="preserve"> του υπό ψήφιση σχεδίου νόμου, το οποίο ασχολείται με το πρόβλημα, όπως ανέφερα και πριν, </w:t>
      </w:r>
      <w:r>
        <w:rPr>
          <w:rFonts w:eastAsia="Times New Roman"/>
          <w:szCs w:val="24"/>
        </w:rPr>
        <w:lastRenderedPageBreak/>
        <w:t>των ασυνόδευτων ανήλικων προσφυγόπουλων που υποτίθεται πως έφυγαν από τις χώρες τους για να σωθούν από τους πολέμους και βρήκαν καταφύγιο στην Ελλάδα, όπου και τους υ</w:t>
      </w:r>
      <w:r>
        <w:rPr>
          <w:rFonts w:eastAsia="Times New Roman"/>
          <w:szCs w:val="24"/>
        </w:rPr>
        <w:t>ποδέχτηκε με στοργή και αγάπη η ανθρωπιστική κυβέρνηση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πρόκειται για την αποθέωση της υποκρισίας, η οποία εξυπηρετεί στο μέγιστο τις αντεθνικές επιδιώξεις της Κυβέρνησης. Μεγάλο ποσοστό των ως άνω προσφυγόπουλων ούτε ανήλικα είναι ούτε π</w:t>
      </w:r>
      <w:r>
        <w:rPr>
          <w:rFonts w:eastAsia="Times New Roman"/>
          <w:szCs w:val="24"/>
        </w:rPr>
        <w:t>ροσφυγόπουλα και προέρχονται από χώρες μη εμπόλεμες. Πλέον μόνο η ελάχιστη μειοψηφία των εισερχομένων στην Ελλάδα προέρχεται από τη Συρία, η οποία όμως ούτως ή άλλως και αυτή έχει σταματήσει να είναι σε εμπόλεμη κατάσταση, τουλάχιστον στο μεγαλύτερο κομμάτ</w:t>
      </w:r>
      <w:r>
        <w:rPr>
          <w:rFonts w:eastAsia="Times New Roman"/>
          <w:szCs w:val="24"/>
        </w:rPr>
        <w:t>ι της.</w:t>
      </w:r>
    </w:p>
    <w:p w14:paraId="719A5031" w14:textId="77777777" w:rsidR="00E97792" w:rsidRDefault="00D70D60">
      <w:pPr>
        <w:spacing w:after="0" w:line="600" w:lineRule="auto"/>
        <w:ind w:firstLine="720"/>
        <w:jc w:val="both"/>
        <w:rPr>
          <w:rFonts w:eastAsia="Times New Roman"/>
          <w:szCs w:val="24"/>
        </w:rPr>
      </w:pPr>
      <w:r>
        <w:rPr>
          <w:rFonts w:eastAsia="Times New Roman"/>
          <w:szCs w:val="24"/>
        </w:rPr>
        <w:t xml:space="preserve">Όλα αυτά, λοιπόν, αποτελούν ένα πρόσχημα ώστε η Ελλάδα να αποτελέσει διά παντός την </w:t>
      </w:r>
      <w:proofErr w:type="spellStart"/>
      <w:r>
        <w:rPr>
          <w:rFonts w:eastAsia="Times New Roman"/>
          <w:szCs w:val="24"/>
        </w:rPr>
        <w:t>Κερκόπορτα</w:t>
      </w:r>
      <w:proofErr w:type="spellEnd"/>
      <w:r>
        <w:rPr>
          <w:rFonts w:eastAsia="Times New Roman"/>
          <w:szCs w:val="24"/>
        </w:rPr>
        <w:t xml:space="preserve"> από την οποία θα εισέρχονται στην Ευρώπη οι </w:t>
      </w:r>
      <w:proofErr w:type="spellStart"/>
      <w:r>
        <w:rPr>
          <w:rFonts w:eastAsia="Times New Roman"/>
          <w:szCs w:val="24"/>
        </w:rPr>
        <w:t>λαθροεισβολείς</w:t>
      </w:r>
      <w:proofErr w:type="spellEnd"/>
      <w:r>
        <w:rPr>
          <w:rFonts w:eastAsia="Times New Roman"/>
          <w:szCs w:val="24"/>
        </w:rPr>
        <w:t xml:space="preserve"> και ταυτόχρονα να χρηματοδοτηθούν άμεσα και με ζεστό χρήμα οι κάθε είδους αλληλέγγυες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υβερν</w:t>
      </w:r>
      <w:r>
        <w:rPr>
          <w:rFonts w:eastAsia="Times New Roman"/>
          <w:szCs w:val="24"/>
        </w:rPr>
        <w:t xml:space="preserve">ητικές </w:t>
      </w:r>
      <w:r>
        <w:rPr>
          <w:rFonts w:eastAsia="Times New Roman"/>
          <w:szCs w:val="24"/>
        </w:rPr>
        <w:t>ο</w:t>
      </w:r>
      <w:r>
        <w:rPr>
          <w:rFonts w:eastAsia="Times New Roman"/>
          <w:szCs w:val="24"/>
        </w:rPr>
        <w:t xml:space="preserve">ργανώσεις, που παρασιτούν όχι μόνο σε βάρος των ευρωπαϊκών λαών, αλλά και σε βάρος των ίδιων των </w:t>
      </w:r>
      <w:r w:rsidRPr="006022E4">
        <w:rPr>
          <w:rFonts w:eastAsia="Times New Roman"/>
          <w:szCs w:val="24"/>
        </w:rPr>
        <w:t>λαθρο</w:t>
      </w:r>
      <w:r>
        <w:rPr>
          <w:rFonts w:eastAsia="Times New Roman"/>
          <w:szCs w:val="24"/>
        </w:rPr>
        <w:t xml:space="preserve">μεταναστών. Με τις προτεινόμενες ρυθμίσεις </w:t>
      </w:r>
      <w:r>
        <w:rPr>
          <w:rFonts w:eastAsia="Times New Roman"/>
          <w:szCs w:val="24"/>
        </w:rPr>
        <w:lastRenderedPageBreak/>
        <w:t xml:space="preserve">κατασπαταλούνται εκατομμύρια ευρώ ετησίως σε παρασιτικές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και ημέτερα κομματό</w:t>
      </w:r>
      <w:r>
        <w:rPr>
          <w:rFonts w:eastAsia="Times New Roman"/>
          <w:szCs w:val="24"/>
        </w:rPr>
        <w:t>σκυλα, τα οποία απολαμβάνουν παχυλούς μισθούς, προκειμένου να το παίζουν ανθρωπιστές.</w:t>
      </w:r>
    </w:p>
    <w:p w14:paraId="719A5032" w14:textId="77777777" w:rsidR="00E97792" w:rsidRDefault="00D70D60">
      <w:pPr>
        <w:spacing w:after="0" w:line="600" w:lineRule="auto"/>
        <w:ind w:firstLine="720"/>
        <w:jc w:val="both"/>
        <w:rPr>
          <w:rFonts w:eastAsia="Times New Roman"/>
          <w:szCs w:val="24"/>
        </w:rPr>
      </w:pPr>
      <w:r>
        <w:rPr>
          <w:rFonts w:eastAsia="Times New Roman"/>
          <w:szCs w:val="24"/>
        </w:rPr>
        <w:t>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φαίνεται ότι εξαντλεί τον ανθρωπισμό της στους λαθρομετανάστες αγνοώντας τους Έλληνες πολίτες, οι οποίοι σε πολλές περιπτώσεις στερούνται τα προ</w:t>
      </w:r>
      <w:r>
        <w:rPr>
          <w:rFonts w:eastAsia="Times New Roman"/>
          <w:szCs w:val="24"/>
        </w:rPr>
        <w:t>νόμια και τις παροχές που αφειδώς χαρίζονται στους άλλους. Αν όντως ο ανθρωπισμός αυτός είχε την ελάχιστη δόση ειλικρίνειας, θα φροντίζατε από την Κυβέρνησή σας ώστε τα ασυνόδευτα ανήλικα προσφυγόπουλα να γύριζαν στις πατρίδες τους αντί να παραμένουν στη χ</w:t>
      </w:r>
      <w:r>
        <w:rPr>
          <w:rFonts w:eastAsia="Times New Roman"/>
          <w:szCs w:val="24"/>
        </w:rPr>
        <w:t>ώρα μας, ώστε να στήνεται και σε βάρος τους μ</w:t>
      </w:r>
      <w:r>
        <w:rPr>
          <w:rFonts w:eastAsia="Times New Roman"/>
          <w:szCs w:val="24"/>
        </w:rPr>
        <w:t>ί</w:t>
      </w:r>
      <w:r>
        <w:rPr>
          <w:rFonts w:eastAsia="Times New Roman"/>
          <w:szCs w:val="24"/>
        </w:rPr>
        <w:t>α ολόκληρη βιομηχανία ρουσφετολογικών προσλήψεων, παροχών, επιδομάτων και μαύρου χρήματος.</w:t>
      </w:r>
    </w:p>
    <w:p w14:paraId="719A5033" w14:textId="77777777" w:rsidR="00E97792" w:rsidRDefault="00D70D60">
      <w:pPr>
        <w:spacing w:after="0" w:line="600" w:lineRule="auto"/>
        <w:ind w:firstLine="720"/>
        <w:jc w:val="both"/>
        <w:rPr>
          <w:rFonts w:eastAsia="Times New Roman"/>
          <w:szCs w:val="24"/>
        </w:rPr>
      </w:pPr>
      <w:r>
        <w:rPr>
          <w:rFonts w:eastAsia="Times New Roman"/>
          <w:szCs w:val="24"/>
        </w:rPr>
        <w:t>Περνάω στο Μέρος Δ΄ και στο άρθρο 33. Το άρθρο 33 κινείται σε θετική κατεύθυνση, όπως και οποιαδήποτε ρύθμιση συμβάλλει</w:t>
      </w:r>
      <w:r>
        <w:rPr>
          <w:rFonts w:eastAsia="Times New Roman"/>
          <w:szCs w:val="24"/>
        </w:rPr>
        <w:t xml:space="preserve">, έστω και κατ’ ελάχιστο, στην ελάφρυνση των εργαζομένων που προσπαθούν να επιβιώσουν μέσα σε μια εργασιακή ζούγκλα στην οποία μας έχουν οδηγήσει οι </w:t>
      </w:r>
      <w:proofErr w:type="spellStart"/>
      <w:r>
        <w:rPr>
          <w:rFonts w:eastAsia="Times New Roman"/>
          <w:szCs w:val="24"/>
        </w:rPr>
        <w:t>μνημονιακές</w:t>
      </w:r>
      <w:proofErr w:type="spellEnd"/>
      <w:r>
        <w:rPr>
          <w:rFonts w:eastAsia="Times New Roman"/>
          <w:szCs w:val="24"/>
        </w:rPr>
        <w:t xml:space="preserve"> </w:t>
      </w:r>
      <w:r>
        <w:rPr>
          <w:rFonts w:eastAsia="Times New Roman"/>
          <w:szCs w:val="24"/>
        </w:rPr>
        <w:lastRenderedPageBreak/>
        <w:t xml:space="preserve">πολιτικές σας. Δυστυχώς, οι εργαζόμενοι και οι άνεργοι έχουν μετατραπεί σε επαίτες επιδομάτων, </w:t>
      </w:r>
      <w:r>
        <w:rPr>
          <w:rFonts w:eastAsia="Times New Roman"/>
          <w:szCs w:val="24"/>
        </w:rPr>
        <w:t>στα οποία στηρίζονται για να καλύψουν μέρος των στοιχειωδών αναγκών τους.</w:t>
      </w:r>
    </w:p>
    <w:p w14:paraId="719A5034" w14:textId="77777777" w:rsidR="00E97792" w:rsidRDefault="00D70D60">
      <w:pPr>
        <w:spacing w:after="0" w:line="600" w:lineRule="auto"/>
        <w:ind w:firstLine="720"/>
        <w:jc w:val="both"/>
        <w:rPr>
          <w:rFonts w:eastAsia="Times New Roman"/>
          <w:szCs w:val="24"/>
        </w:rPr>
      </w:pPr>
      <w:r>
        <w:rPr>
          <w:rFonts w:eastAsia="Times New Roman"/>
          <w:szCs w:val="24"/>
        </w:rPr>
        <w:t>Στο άρθρο 34 ισχύει ομοίως ό,τι και με το άρθρο 33. Διευκολύνεται και απλοποιούνται οι διαδικασίες για ρύθμιση θεμάτων που αφορούν στους εγγεγραμμένους ανέργους του ΟΑΕΔ.</w:t>
      </w:r>
    </w:p>
    <w:p w14:paraId="719A5035" w14:textId="77777777" w:rsidR="00E97792" w:rsidRDefault="00D70D60">
      <w:pPr>
        <w:spacing w:after="0" w:line="600" w:lineRule="auto"/>
        <w:ind w:firstLine="720"/>
        <w:jc w:val="both"/>
        <w:rPr>
          <w:rFonts w:eastAsia="Times New Roman"/>
          <w:szCs w:val="24"/>
        </w:rPr>
      </w:pPr>
      <w:r>
        <w:rPr>
          <w:rFonts w:eastAsia="Times New Roman"/>
          <w:szCs w:val="24"/>
        </w:rPr>
        <w:t>Στο άρθρο 3</w:t>
      </w:r>
      <w:r>
        <w:rPr>
          <w:rFonts w:eastAsia="Times New Roman"/>
          <w:szCs w:val="24"/>
        </w:rPr>
        <w:t>5, αρκεί η εν λόγω ενίσχυση να χορηγείται σε Έλληνες ανέργους που πραγματικά την έχουν ανάγκη και να μην διοχετεύεται άμεσα ή έμμεσα σε λαθρομετανάστες.</w:t>
      </w:r>
    </w:p>
    <w:p w14:paraId="719A5036" w14:textId="77777777" w:rsidR="00E97792" w:rsidRDefault="00D70D60">
      <w:pPr>
        <w:spacing w:after="0" w:line="600" w:lineRule="auto"/>
        <w:ind w:firstLine="720"/>
        <w:jc w:val="both"/>
        <w:rPr>
          <w:rFonts w:eastAsia="Times New Roman"/>
          <w:szCs w:val="24"/>
        </w:rPr>
      </w:pPr>
      <w:r>
        <w:rPr>
          <w:rFonts w:eastAsia="Times New Roman"/>
          <w:szCs w:val="24"/>
        </w:rPr>
        <w:t>Στα άρθρα 36 και 37 δεν προσδιορίζεται ποιοι θα είναι αυτοί οι φορείς κοινωνικής και αλληλέγγυας οικονο</w:t>
      </w:r>
      <w:r>
        <w:rPr>
          <w:rFonts w:eastAsia="Times New Roman"/>
          <w:szCs w:val="24"/>
        </w:rPr>
        <w:t xml:space="preserve">μίας και αν θα έχουν την οποιαδήποτε σχέση με ΜΚΟ και με τα προγράμματα που σχετίζονται με το </w:t>
      </w:r>
      <w:proofErr w:type="spellStart"/>
      <w:r>
        <w:rPr>
          <w:rFonts w:eastAsia="Times New Roman"/>
          <w:szCs w:val="24"/>
        </w:rPr>
        <w:t>λαθρομεταναστευτικό</w:t>
      </w:r>
      <w:proofErr w:type="spellEnd"/>
      <w:r>
        <w:rPr>
          <w:rFonts w:eastAsia="Times New Roman"/>
          <w:szCs w:val="24"/>
        </w:rPr>
        <w:t>. Δεν διευκρινίζεται, επίσης, για ποιον λόγο θα πρέπει οι συνδικαλιστικές οργανώσεις να χρησιμοποιούν δημόσια περιουσία, κατά πόσο αυτό συμβαδί</w:t>
      </w:r>
      <w:r>
        <w:rPr>
          <w:rFonts w:eastAsia="Times New Roman"/>
          <w:szCs w:val="24"/>
        </w:rPr>
        <w:t>ζει με τον σκοπό τους και το αντικείμενό τους και με ποια κριτήρια θα επιλέγονται αυτές οι συνδικαλιστικές οργανώσεις.</w:t>
      </w:r>
    </w:p>
    <w:p w14:paraId="719A5037" w14:textId="77777777" w:rsidR="00E97792" w:rsidRDefault="00D70D60">
      <w:pPr>
        <w:spacing w:after="0" w:line="600" w:lineRule="auto"/>
        <w:ind w:firstLine="720"/>
        <w:jc w:val="both"/>
        <w:rPr>
          <w:rFonts w:eastAsia="Times New Roman"/>
          <w:szCs w:val="24"/>
        </w:rPr>
      </w:pPr>
      <w:r>
        <w:rPr>
          <w:rFonts w:eastAsia="Times New Roman"/>
          <w:szCs w:val="24"/>
        </w:rPr>
        <w:t xml:space="preserve">Όσον αφορά στο άρθρο 38, η ρύθμιση αυτή, υπό την προϋπόθεση ότι οι συγκεκριμένοι χώροι θα αξιοποιηθούν όντως </w:t>
      </w:r>
      <w:r>
        <w:rPr>
          <w:rFonts w:eastAsia="Times New Roman"/>
          <w:szCs w:val="24"/>
        </w:rPr>
        <w:lastRenderedPageBreak/>
        <w:t>για την ανάπλαση και τη διαμ</w:t>
      </w:r>
      <w:r>
        <w:rPr>
          <w:rFonts w:eastAsia="Times New Roman"/>
          <w:szCs w:val="24"/>
        </w:rPr>
        <w:t>όρφωση των περιοχών στις οποίες βρίσκονται υπέρ των δημοτών, θα ήταν θετική αν όντως συνέβαινε κάτι τέτοιο.</w:t>
      </w:r>
    </w:p>
    <w:p w14:paraId="719A5038" w14:textId="77777777" w:rsidR="00E97792" w:rsidRDefault="00D70D60">
      <w:pPr>
        <w:spacing w:after="0" w:line="600" w:lineRule="auto"/>
        <w:ind w:firstLine="720"/>
        <w:jc w:val="both"/>
        <w:rPr>
          <w:rFonts w:eastAsia="Times New Roman"/>
          <w:szCs w:val="24"/>
        </w:rPr>
      </w:pPr>
      <w:r>
        <w:rPr>
          <w:rFonts w:eastAsia="Times New Roman"/>
          <w:szCs w:val="24"/>
        </w:rPr>
        <w:t>Στο άρθρο 40 με την παρούσα ρύθμιση φαίνεται ότι ορθώς προωθείται η ηλεκτρονική διακυβέρνηση και περιορίζονται γραφειοκρατικές διατυπώσεις, ενώ οι ε</w:t>
      </w:r>
      <w:r>
        <w:rPr>
          <w:rFonts w:eastAsia="Times New Roman"/>
          <w:szCs w:val="24"/>
        </w:rPr>
        <w:t>ργοδότες, αλλά και οι πολίτες εν γένει αποκτούν άμεση πρόσβαση στις σχετικές πληροφορίες.</w:t>
      </w:r>
    </w:p>
    <w:p w14:paraId="719A5039" w14:textId="77777777" w:rsidR="00E97792" w:rsidRDefault="00D70D60">
      <w:pPr>
        <w:spacing w:after="0" w:line="600" w:lineRule="auto"/>
        <w:ind w:firstLine="720"/>
        <w:jc w:val="both"/>
        <w:rPr>
          <w:rFonts w:eastAsia="Times New Roman"/>
          <w:szCs w:val="24"/>
        </w:rPr>
      </w:pPr>
      <w:r>
        <w:rPr>
          <w:rFonts w:eastAsia="Times New Roman"/>
          <w:szCs w:val="24"/>
        </w:rPr>
        <w:t>Στο άρθρο 41, σύμφωνα με την αιτιολογική έκθεση και την ως άνω ρύθμιση, ο Σύνδεσμος Βιομηχάνων Βορείου Ελλάδος αναγνωρίζεται ως ισότιμος των υπολοίπων αντιπροσωπευτικ</w:t>
      </w:r>
      <w:r>
        <w:rPr>
          <w:rFonts w:eastAsia="Times New Roman"/>
          <w:szCs w:val="24"/>
        </w:rPr>
        <w:t xml:space="preserve">ών εργοδοτικών οργανώσεων. Είναι ρύθμιση θετική εφόσον συν τοις </w:t>
      </w:r>
      <w:proofErr w:type="spellStart"/>
      <w:r>
        <w:rPr>
          <w:rFonts w:eastAsia="Times New Roman"/>
          <w:szCs w:val="24"/>
        </w:rPr>
        <w:t>άλλοις</w:t>
      </w:r>
      <w:proofErr w:type="spellEnd"/>
      <w:r>
        <w:rPr>
          <w:rFonts w:eastAsia="Times New Roman"/>
          <w:szCs w:val="24"/>
        </w:rPr>
        <w:t xml:space="preserve"> προάγει την αποκέντρωση σε συγκεκριμένο χώρο και αναβαθμίζει την εκπροσώπηση των βιομηχανικών επιχειρήσεων που δραστηριοποιούνται στη Βόρεια Ελλάδα. Εδώ, όμως, έχω να κάνω μία επισήμανσ</w:t>
      </w:r>
      <w:r>
        <w:rPr>
          <w:rFonts w:eastAsia="Times New Roman"/>
          <w:szCs w:val="24"/>
        </w:rPr>
        <w:t xml:space="preserve">η. Η Κυβέρνησή σας θα πρέπει να λάβει πάρα πολύ σοβαρά αυτά που είπε στον Πρωθυπουργό πριν από λίγες ημέρες στη Θεσσαλονίκη ο Σύνδεσμος Βιομηχάνων </w:t>
      </w:r>
      <w:r>
        <w:rPr>
          <w:rFonts w:eastAsia="Times New Roman"/>
          <w:szCs w:val="24"/>
        </w:rPr>
        <w:lastRenderedPageBreak/>
        <w:t>Βορείου Ελλάδος, σχετικά με την κατοχύρωση των ονομάτων στα προϊόντα που παράγονται στη Μακεδονία.</w:t>
      </w:r>
    </w:p>
    <w:p w14:paraId="719A503A" w14:textId="77777777" w:rsidR="00E97792" w:rsidRDefault="00D70D60">
      <w:pPr>
        <w:spacing w:after="0" w:line="600" w:lineRule="auto"/>
        <w:ind w:firstLine="720"/>
        <w:jc w:val="both"/>
        <w:rPr>
          <w:rFonts w:eastAsia="Times New Roman"/>
          <w:szCs w:val="24"/>
        </w:rPr>
      </w:pPr>
      <w:r>
        <w:rPr>
          <w:rFonts w:eastAsia="Times New Roman"/>
          <w:szCs w:val="24"/>
        </w:rPr>
        <w:t xml:space="preserve">Στο άρθρο </w:t>
      </w:r>
      <w:r>
        <w:rPr>
          <w:rFonts w:eastAsia="Times New Roman"/>
          <w:szCs w:val="24"/>
        </w:rPr>
        <w:t>43, όπως είχαμε αναφέρει και κατά την ψήφιση του ν.4430/16 για την κοινωνική και αλληλέγγυα οικονομία, ακόμα και αν καλόπιστα κάποιος θεωρούσε ότι σκοπός του συγκεκριμένου θεσμού είναι όντως η ανάπτυξη των οικονομικών δραστηριοτήτων των πολίτων με στόχο τη</w:t>
      </w:r>
      <w:r>
        <w:rPr>
          <w:rFonts w:eastAsia="Times New Roman"/>
          <w:szCs w:val="24"/>
        </w:rPr>
        <w:t xml:space="preserve"> βελτίωση της παραγωγής και του βιοτικού τους επιπέδου, είναι προφανές ότι κάτι τέτοιο είναι αδύνατον να συμβεί, εφόσον όλοι οι δείκτες της πραγματικής οικονομίας πηγαίνουν από το κακό στο χειρότερο και απουσιάζει κάθε προοπτική ανάπτυξης και ανάκαμψης. Αλ</w:t>
      </w:r>
      <w:r>
        <w:rPr>
          <w:rFonts w:eastAsia="Times New Roman"/>
          <w:szCs w:val="24"/>
        </w:rPr>
        <w:t>ηθινή κοινωνική και αλληλέγγυα εθνική οικονομία μπορεί να υπάρξει για τους Έλληνες πολίτες μόνο όταν επιτευχθεί η εθνική αυτάρκεια στους στρατηγικούς τομείς της.</w:t>
      </w:r>
    </w:p>
    <w:p w14:paraId="719A503B" w14:textId="77777777" w:rsidR="00E97792" w:rsidRDefault="00D70D6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19A503C" w14:textId="77777777" w:rsidR="00E97792" w:rsidRDefault="00D70D60">
      <w:pPr>
        <w:spacing w:after="0" w:line="600" w:lineRule="auto"/>
        <w:ind w:firstLine="720"/>
        <w:jc w:val="both"/>
        <w:rPr>
          <w:rFonts w:eastAsia="Times New Roman"/>
          <w:szCs w:val="24"/>
        </w:rPr>
      </w:pPr>
      <w:r>
        <w:rPr>
          <w:rFonts w:eastAsia="Times New Roman"/>
          <w:szCs w:val="24"/>
        </w:rPr>
        <w:t xml:space="preserve">Τελειώνω </w:t>
      </w:r>
      <w:r>
        <w:rPr>
          <w:rFonts w:eastAsia="Times New Roman"/>
          <w:szCs w:val="24"/>
        </w:rPr>
        <w:t>σε ένα λεπτό, κύριε Πρόεδρε.</w:t>
      </w:r>
    </w:p>
    <w:p w14:paraId="719A503D" w14:textId="77777777" w:rsidR="00E97792" w:rsidRDefault="00D70D60">
      <w:pPr>
        <w:spacing w:after="0" w:line="600" w:lineRule="auto"/>
        <w:ind w:firstLine="720"/>
        <w:jc w:val="both"/>
        <w:rPr>
          <w:rFonts w:eastAsia="Times New Roman"/>
          <w:szCs w:val="24"/>
        </w:rPr>
      </w:pPr>
      <w:r>
        <w:rPr>
          <w:rFonts w:eastAsia="Times New Roman"/>
          <w:szCs w:val="24"/>
        </w:rPr>
        <w:t xml:space="preserve">Όσον αφορά το άρθρο 44, με τον τρόπο που είναι διατυπωμένη η διάταξη, αφήνει ανοιχτό το ενδεχόμενο παραχώρησης </w:t>
      </w:r>
      <w:r>
        <w:rPr>
          <w:rFonts w:eastAsia="Times New Roman"/>
          <w:szCs w:val="24"/>
        </w:rPr>
        <w:lastRenderedPageBreak/>
        <w:t>χρήσης δημόσιας ακίνητης περιουσίας μεταξύ άλλων και σε νομικά πρόσωπα ιδιωτικού δικαίου προς υλοποίηση έργου κοινωφ</w:t>
      </w:r>
      <w:r>
        <w:rPr>
          <w:rFonts w:eastAsia="Times New Roman"/>
          <w:szCs w:val="24"/>
        </w:rPr>
        <w:t xml:space="preserve">ελούς ή </w:t>
      </w:r>
      <w:proofErr w:type="spellStart"/>
      <w:r>
        <w:rPr>
          <w:rFonts w:eastAsia="Times New Roman"/>
          <w:szCs w:val="24"/>
        </w:rPr>
        <w:t>προνοιακού</w:t>
      </w:r>
      <w:proofErr w:type="spellEnd"/>
      <w:r>
        <w:rPr>
          <w:rFonts w:eastAsia="Times New Roman"/>
          <w:szCs w:val="24"/>
        </w:rPr>
        <w:t xml:space="preserve"> χαρακτήρα. Δεν διευκρινίζεται αν στον ορισμό αυτόν περιλαμβάνονται και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και εάν ως έργο κοινωφελούς ή </w:t>
      </w:r>
      <w:proofErr w:type="spellStart"/>
      <w:r>
        <w:rPr>
          <w:rFonts w:eastAsia="Times New Roman"/>
          <w:szCs w:val="24"/>
        </w:rPr>
        <w:t>προνοιακού</w:t>
      </w:r>
      <w:proofErr w:type="spellEnd"/>
      <w:r>
        <w:rPr>
          <w:rFonts w:eastAsia="Times New Roman"/>
          <w:szCs w:val="24"/>
        </w:rPr>
        <w:t xml:space="preserve"> χαρακτήρα θεωρούνται και οι διευκολύνσεις και οι παροχές προς τους λαθρομετανάστες ή τους αναρχικο</w:t>
      </w:r>
      <w:r>
        <w:rPr>
          <w:rFonts w:eastAsia="Times New Roman"/>
          <w:szCs w:val="24"/>
        </w:rPr>
        <w:t>ύς καταληψίες.</w:t>
      </w:r>
    </w:p>
    <w:p w14:paraId="719A503E" w14:textId="77777777" w:rsidR="00E97792" w:rsidRDefault="00D70D60">
      <w:pPr>
        <w:spacing w:after="0" w:line="600" w:lineRule="auto"/>
        <w:ind w:firstLine="720"/>
        <w:jc w:val="both"/>
        <w:rPr>
          <w:rFonts w:eastAsia="Times New Roman"/>
          <w:szCs w:val="24"/>
        </w:rPr>
      </w:pPr>
      <w:r>
        <w:rPr>
          <w:rFonts w:eastAsia="Times New Roman"/>
          <w:szCs w:val="24"/>
        </w:rPr>
        <w:t>Στο άρθρο 45 η ρύθμιση επιλύει γραφειοκρατικά κωλύματα που είχαν παρουσιαστεί τα προηγούμενα έτη και είχαν σαν αποτέλεσμα να δυσχεραίνεται η δωρεάν ή με έκπτωση μετακίνηση των δικαιούχων συμπολιτών μας.</w:t>
      </w:r>
    </w:p>
    <w:p w14:paraId="719A503F" w14:textId="77777777" w:rsidR="00E97792" w:rsidRDefault="00D70D60">
      <w:pPr>
        <w:spacing w:after="0" w:line="600" w:lineRule="auto"/>
        <w:ind w:firstLine="720"/>
        <w:jc w:val="both"/>
        <w:rPr>
          <w:rFonts w:eastAsia="Times New Roman"/>
          <w:szCs w:val="24"/>
        </w:rPr>
      </w:pPr>
      <w:r>
        <w:rPr>
          <w:rFonts w:eastAsia="Times New Roman"/>
          <w:szCs w:val="24"/>
        </w:rPr>
        <w:t xml:space="preserve">Στο άρθρο 46 έχουμε μία ακόμα ρύθμιση </w:t>
      </w:r>
      <w:r>
        <w:rPr>
          <w:rFonts w:eastAsia="Times New Roman"/>
          <w:szCs w:val="24"/>
        </w:rPr>
        <w:t>που χαρίζει σε ομάδες λαθρομεταναστών τουλάχιστον 630.000 ευρώ ετησίως, σύμφωνα με την έκθεση του Γενικού Λογιστηρίου, με τη μορφή παροχών και επιδομάτων, εις βάρος του κρατικού προϋπολογισμού και των Ελλήνων φορολογουμένων.</w:t>
      </w:r>
    </w:p>
    <w:p w14:paraId="719A5040" w14:textId="77777777" w:rsidR="00E97792" w:rsidRDefault="00D70D60">
      <w:pPr>
        <w:spacing w:after="0" w:line="600" w:lineRule="auto"/>
        <w:ind w:firstLine="720"/>
        <w:jc w:val="both"/>
        <w:rPr>
          <w:rFonts w:eastAsia="Times New Roman"/>
          <w:szCs w:val="24"/>
        </w:rPr>
      </w:pPr>
      <w:r>
        <w:rPr>
          <w:rFonts w:eastAsia="Times New Roman"/>
          <w:szCs w:val="24"/>
        </w:rPr>
        <w:t>Στο άρθρο 47 αυτή η ρύθμιση δίν</w:t>
      </w:r>
      <w:r>
        <w:rPr>
          <w:rFonts w:eastAsia="Times New Roman"/>
          <w:szCs w:val="24"/>
        </w:rPr>
        <w:t xml:space="preserve">ει το ελεύθερο στην Κυβέρνηση να διαθέτει τα κέρδη του κρατικού πρωτοχρονιάτικου </w:t>
      </w:r>
      <w:r>
        <w:rPr>
          <w:rFonts w:eastAsia="Times New Roman"/>
          <w:szCs w:val="24"/>
        </w:rPr>
        <w:lastRenderedPageBreak/>
        <w:t>λαχείου κατά το δοκούν, ανεξέλεγκτα, γενικά και αόριστα, για κοινωνικές πολιτικές σε νομικά πρόσωπα δημοσίου και ιδιωτικού δικαίου, χωρίς να προσδιορίζονται ποια είναι αυτά, κ</w:t>
      </w:r>
      <w:r>
        <w:rPr>
          <w:rFonts w:eastAsia="Times New Roman"/>
          <w:szCs w:val="24"/>
        </w:rPr>
        <w:t>αι επίσης χωρίς να προσδιορίζεται ποιες θα είναι οι κοινωνικές πολιτικές. Δικαιολογημένα, λοιπόν, φοβόμαστε ότι τα χρήματα αυτά, τα οποία κατά παράδοση χρησιμοποιούνταν για την ανακούφιση των δοκιμαζόμενων συμπατριωτών μας, θα καταλήξουν πλέον για να ενισχ</w:t>
      </w:r>
      <w:r>
        <w:rPr>
          <w:rFonts w:eastAsia="Times New Roman"/>
          <w:szCs w:val="24"/>
        </w:rPr>
        <w:t xml:space="preserve">ύσουν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λαθρομετανάστες και </w:t>
      </w:r>
      <w:proofErr w:type="spellStart"/>
      <w:r>
        <w:rPr>
          <w:rFonts w:eastAsia="Times New Roman"/>
          <w:szCs w:val="24"/>
        </w:rPr>
        <w:t>Ρομά</w:t>
      </w:r>
      <w:proofErr w:type="spellEnd"/>
      <w:r>
        <w:rPr>
          <w:rFonts w:eastAsia="Times New Roman"/>
          <w:szCs w:val="24"/>
        </w:rPr>
        <w:t>.</w:t>
      </w:r>
    </w:p>
    <w:p w14:paraId="719A5041" w14:textId="77777777" w:rsidR="00E97792" w:rsidRDefault="00D70D60">
      <w:pPr>
        <w:spacing w:after="0" w:line="600" w:lineRule="auto"/>
        <w:ind w:firstLine="720"/>
        <w:jc w:val="both"/>
        <w:rPr>
          <w:rFonts w:eastAsia="Times New Roman"/>
          <w:szCs w:val="24"/>
        </w:rPr>
      </w:pPr>
      <w:r>
        <w:rPr>
          <w:rFonts w:eastAsia="Times New Roman"/>
          <w:szCs w:val="24"/>
        </w:rPr>
        <w:t>Στο άρθρο 48 εισάγονται ρυθμίσεις σχετικά με το Εθνικό Κέντρο Κοινωνικής Αλληλεγγύης και, κατά την προσφιλή τακτική του ΣΥΡΙΖΑ, αυξάνονται τα μέλη του διοικητικού συμβουλίου από επτά σε έντεκα, επ</w:t>
      </w:r>
      <w:r>
        <w:rPr>
          <w:rFonts w:eastAsia="Times New Roman"/>
          <w:szCs w:val="24"/>
        </w:rPr>
        <w:t>ειδή οι εκλογές πλησιάζουν και έχουμε κόσμο να βολέψουμε. Εξάλλου μετά από πέντε χρόνια διακυβέρνηση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ο όρος «κοινωνική αλληλεγγύη» δυστυχώς έχει πλέον ταυτιστεί με το βόλεμα και την ενίσχυση κυβερνητικών, κρατικοδίαιτων, παρατρεχάμενων, </w:t>
      </w:r>
      <w:proofErr w:type="spellStart"/>
      <w:r>
        <w:rPr>
          <w:rFonts w:eastAsia="Times New Roman"/>
          <w:szCs w:val="24"/>
        </w:rPr>
        <w:t>Ρομά</w:t>
      </w:r>
      <w:proofErr w:type="spellEnd"/>
      <w:r>
        <w:rPr>
          <w:rFonts w:eastAsia="Times New Roman"/>
          <w:szCs w:val="24"/>
        </w:rPr>
        <w:t xml:space="preserve"> </w:t>
      </w:r>
      <w:r>
        <w:rPr>
          <w:rFonts w:eastAsia="Times New Roman"/>
          <w:szCs w:val="24"/>
        </w:rPr>
        <w:t>και λαθρομεταναστών.</w:t>
      </w:r>
    </w:p>
    <w:p w14:paraId="719A5042"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Τέλος θα κλείσω με μια φράση που είχε ειπωθεί από έναν μεγάλο δάσκαλο και φιλόσοφο: Επιδίωξη της τυραννίας είναι να </w:t>
      </w:r>
      <w:proofErr w:type="spellStart"/>
      <w:r>
        <w:rPr>
          <w:rFonts w:eastAsia="Times New Roman"/>
          <w:szCs w:val="24"/>
        </w:rPr>
        <w:t>φτωχοποιήσετε</w:t>
      </w:r>
      <w:proofErr w:type="spellEnd"/>
      <w:r>
        <w:rPr>
          <w:rFonts w:eastAsia="Times New Roman"/>
          <w:szCs w:val="24"/>
        </w:rPr>
        <w:t xml:space="preserve"> τους πολίτες, για να συντηρείται με τα χρήματα των Ελλήνων πολιτών η φρουρά του καθεστώτος αφ’ ενός και α</w:t>
      </w:r>
      <w:r>
        <w:rPr>
          <w:rFonts w:eastAsia="Times New Roman"/>
          <w:szCs w:val="24"/>
        </w:rPr>
        <w:t xml:space="preserve">φ’ ετέρου να μην μένει ελεύθερος χρόνος για σκέψη, για άλλη αντίδραση. Δυστυχώς, όμως, για εσάς όπου πάτε, σας κυνηγάνε και αυτό είναι αποτέλεσμα μιας απόφασης που πήρατε πρόσφατα, σχετικά με την παραχώρηση του ονόματος. </w:t>
      </w:r>
    </w:p>
    <w:p w14:paraId="719A5043" w14:textId="77777777" w:rsidR="00E97792" w:rsidRDefault="00D70D60">
      <w:pPr>
        <w:spacing w:after="0" w:line="600" w:lineRule="auto"/>
        <w:ind w:firstLine="720"/>
        <w:jc w:val="both"/>
        <w:rPr>
          <w:rFonts w:eastAsia="Times New Roman"/>
          <w:szCs w:val="24"/>
        </w:rPr>
      </w:pPr>
      <w:r>
        <w:rPr>
          <w:rFonts w:eastAsia="Times New Roman"/>
          <w:szCs w:val="24"/>
        </w:rPr>
        <w:t>Σκεφτείτε, όμως…</w:t>
      </w:r>
    </w:p>
    <w:p w14:paraId="719A5044"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Κλείστε, παρακαλώ, γιατί δεν σας αφήνω περαιτέρω.</w:t>
      </w:r>
    </w:p>
    <w:p w14:paraId="719A5045" w14:textId="77777777" w:rsidR="00E97792" w:rsidRDefault="00D70D60">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Σκεφτείτε, όμως, πώς θα αντιδράσει ο κόσμος αν πραγματικά πεινάσει με τα μέτρα που έχετε επιβάλει όλα τα τελευταία χρόνια και τι έχει να γίνει. Οι περισσότεροι από εσάς δε</w:t>
      </w:r>
      <w:r>
        <w:rPr>
          <w:rFonts w:eastAsia="Times New Roman"/>
          <w:szCs w:val="24"/>
        </w:rPr>
        <w:t>ν θα είστε στην επόμενη Βουλή, οπότε φροντίστε τουλάχιστον να ψηφίζετε αφήνοντας κάτι σωστό για τις επόμενες γενιές.</w:t>
      </w:r>
    </w:p>
    <w:p w14:paraId="719A5046" w14:textId="77777777" w:rsidR="00E97792" w:rsidRDefault="00D70D60">
      <w:pPr>
        <w:spacing w:after="0" w:line="600" w:lineRule="auto"/>
        <w:ind w:firstLine="720"/>
        <w:jc w:val="both"/>
        <w:rPr>
          <w:rFonts w:eastAsia="Times New Roman"/>
          <w:szCs w:val="24"/>
        </w:rPr>
      </w:pPr>
      <w:r>
        <w:rPr>
          <w:rFonts w:eastAsia="Times New Roman"/>
          <w:szCs w:val="24"/>
        </w:rPr>
        <w:t>Ευχαριστώ.</w:t>
      </w:r>
    </w:p>
    <w:p w14:paraId="719A5047" w14:textId="77777777" w:rsidR="00E97792" w:rsidRDefault="00D70D60">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Κυρίες και κύριοι συνάδελφοι, έχω την τιμή να ανακοινώσω στο Σώμα ότι </w:t>
      </w:r>
      <w:r>
        <w:rPr>
          <w:rFonts w:eastAsia="Times New Roman"/>
          <w:szCs w:val="24"/>
        </w:rPr>
        <w:t>τη συνεδρίασή μας παρακολ</w:t>
      </w:r>
      <w:r>
        <w:rPr>
          <w:rFonts w:eastAsia="Times New Roman"/>
          <w:szCs w:val="24"/>
        </w:rPr>
        <w:t xml:space="preserve">ουθούν </w:t>
      </w:r>
      <w:r>
        <w:rPr>
          <w:rFonts w:eastAsia="Times New Roman"/>
          <w:szCs w:val="24"/>
        </w:rPr>
        <w:t>από τα άνω δυτικά θεωρεία είκοσι μαθητές και μαθήτριες και πέντε συνοδοί εκπαιδευτικοί από σχολεία της Λαϊκής Δημοκρατίας της Κίνας.</w:t>
      </w:r>
    </w:p>
    <w:p w14:paraId="719A5048" w14:textId="77777777" w:rsidR="00E97792" w:rsidRDefault="00D70D60">
      <w:pPr>
        <w:spacing w:after="0" w:line="600" w:lineRule="auto"/>
        <w:ind w:firstLine="720"/>
        <w:jc w:val="both"/>
        <w:rPr>
          <w:rFonts w:eastAsia="Times New Roman"/>
          <w:szCs w:val="24"/>
        </w:rPr>
      </w:pPr>
      <w:r>
        <w:rPr>
          <w:rFonts w:eastAsia="Times New Roman"/>
          <w:szCs w:val="24"/>
        </w:rPr>
        <w:t>Καλωσορίσατε στη Βουλή.</w:t>
      </w:r>
    </w:p>
    <w:p w14:paraId="719A5049"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19A504A" w14:textId="77777777" w:rsidR="00E97792" w:rsidRDefault="00D70D60">
      <w:pPr>
        <w:spacing w:after="0" w:line="600" w:lineRule="auto"/>
        <w:ind w:firstLine="720"/>
        <w:jc w:val="both"/>
        <w:rPr>
          <w:rFonts w:eastAsia="Times New Roman"/>
          <w:szCs w:val="24"/>
        </w:rPr>
      </w:pPr>
      <w:r>
        <w:rPr>
          <w:rFonts w:eastAsia="Times New Roman"/>
          <w:szCs w:val="24"/>
        </w:rPr>
        <w:t>Να σας ενημερώσω, κυρίες και κύριοι συνάδε</w:t>
      </w:r>
      <w:r>
        <w:rPr>
          <w:rFonts w:eastAsia="Times New Roman"/>
          <w:szCs w:val="24"/>
        </w:rPr>
        <w:t xml:space="preserve">λφοι, καθώς αυτή τη στιγμή είναι εδώ όλοι οι </w:t>
      </w:r>
      <w:r>
        <w:rPr>
          <w:rFonts w:eastAsia="Times New Roman"/>
          <w:szCs w:val="24"/>
        </w:rPr>
        <w:t>ε</w:t>
      </w:r>
      <w:r>
        <w:rPr>
          <w:rFonts w:eastAsia="Times New Roman"/>
          <w:szCs w:val="24"/>
        </w:rPr>
        <w:t xml:space="preserve">κπρόσωποι των κομμάτων -εκτός από τη Δημοκρατική Συμπαράταξη αλλά δεν πειράζει, θα ενημερωθεί- ότι έχουμε κάνει έναν υπολογισμό και με τους σαράντα δύο ομιλητές που έχουν εγγραφεί, μπορούμε σε δέκα ώρες και με </w:t>
      </w:r>
      <w:r>
        <w:rPr>
          <w:rFonts w:eastAsia="Times New Roman"/>
          <w:szCs w:val="24"/>
        </w:rPr>
        <w:t>σχετική άνεση να τελειώσουμε.</w:t>
      </w:r>
    </w:p>
    <w:p w14:paraId="719A504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σημαίνει ότι, ακόμα και με ολιγόλεπτη δευτερολογία των εισηγητών και ενδεχομένως της Υπουργού, μπορούμε σήμερα μεταξύ 20.30΄ με 21.30΄ να ολοκληρώσουμε τη συζήτηση του νομοσχεδίου. Εάν συμφωνούμε, να πάρουμε κατ’ αρχ</w:t>
      </w:r>
      <w:r>
        <w:rPr>
          <w:rFonts w:eastAsia="Times New Roman"/>
          <w:color w:val="000000"/>
          <w:szCs w:val="24"/>
          <w:shd w:val="clear" w:color="auto" w:fill="FFFFFF"/>
        </w:rPr>
        <w:t>άς</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αυ</w:t>
      </w:r>
      <w:r>
        <w:rPr>
          <w:rFonts w:eastAsia="Times New Roman"/>
          <w:color w:val="000000"/>
          <w:szCs w:val="24"/>
          <w:shd w:val="clear" w:color="auto" w:fill="FFFFFF"/>
        </w:rPr>
        <w:t>τή την απόφαση και εάν συμβεί κάτι αναθεωρούμε, ώστε αύριο το πρωί να είναι ελεύθερο για να προετοιμαστείτε καλύτερα για τον «</w:t>
      </w:r>
      <w:r>
        <w:rPr>
          <w:rFonts w:eastAsia="Times New Roman"/>
          <w:color w:val="000000"/>
          <w:szCs w:val="24"/>
          <w:shd w:val="clear" w:color="auto" w:fill="FFFFFF"/>
        </w:rPr>
        <w:t>ΚΛΕΙΣΘΕΝΗ»</w:t>
      </w:r>
      <w:r>
        <w:rPr>
          <w:rFonts w:eastAsia="Times New Roman"/>
          <w:color w:val="000000"/>
          <w:szCs w:val="24"/>
          <w:shd w:val="clear" w:color="auto" w:fill="FFFFFF"/>
        </w:rPr>
        <w:t xml:space="preserve"> που θα αρχίσει στις 15.00΄.</w:t>
      </w:r>
    </w:p>
    <w:p w14:paraId="719A504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 ό,τι βλέπω συμφωνούμε όλοι.</w:t>
      </w:r>
    </w:p>
    <w:p w14:paraId="719A504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Συνεχίσουμε με τον κ. Χρήστο </w:t>
      </w:r>
      <w:proofErr w:type="spellStart"/>
      <w:r>
        <w:rPr>
          <w:rFonts w:eastAsia="Times New Roman"/>
          <w:color w:val="000000"/>
          <w:szCs w:val="24"/>
          <w:shd w:val="clear" w:color="auto" w:fill="FFFFFF"/>
        </w:rPr>
        <w:t>Κατσώτη</w:t>
      </w:r>
      <w:proofErr w:type="spellEnd"/>
      <w:r>
        <w:rPr>
          <w:rFonts w:eastAsia="Times New Roman"/>
          <w:color w:val="000000"/>
          <w:szCs w:val="24"/>
          <w:shd w:val="clear" w:color="auto" w:fill="FFFFFF"/>
        </w:rPr>
        <w:t xml:space="preserve">, ειδικό αγορητή από το Κομμουνιστικό Κόμμα Ελλάδας. </w:t>
      </w:r>
    </w:p>
    <w:p w14:paraId="719A504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Κατσώτη</w:t>
      </w:r>
      <w:proofErr w:type="spellEnd"/>
      <w:r>
        <w:rPr>
          <w:rFonts w:eastAsia="Times New Roman"/>
          <w:color w:val="000000"/>
          <w:szCs w:val="24"/>
          <w:shd w:val="clear" w:color="auto" w:fill="FFFFFF"/>
        </w:rPr>
        <w:t>, έχετε τον λόγο.</w:t>
      </w:r>
    </w:p>
    <w:p w14:paraId="719A504F" w14:textId="77777777" w:rsidR="00E97792" w:rsidRDefault="00D70D60">
      <w:pPr>
        <w:spacing w:after="0" w:line="600" w:lineRule="auto"/>
        <w:ind w:firstLine="720"/>
        <w:jc w:val="both"/>
        <w:rPr>
          <w:rFonts w:eastAsia="Times New Roman"/>
          <w:color w:val="000000"/>
          <w:szCs w:val="24"/>
          <w:shd w:val="clear" w:color="auto" w:fill="FFFFFF"/>
        </w:rPr>
      </w:pPr>
      <w:r w:rsidRPr="002602B0">
        <w:rPr>
          <w:rFonts w:eastAsia="Times New Roman"/>
          <w:b/>
          <w:color w:val="000000"/>
          <w:szCs w:val="24"/>
          <w:shd w:val="clear" w:color="auto" w:fill="FFFFFF"/>
        </w:rPr>
        <w:t xml:space="preserve">ΧΡΗΣΤΟΣ ΚΑΤΣΩΤΗΣ: </w:t>
      </w:r>
      <w:r>
        <w:rPr>
          <w:rFonts w:eastAsia="Times New Roman"/>
          <w:color w:val="000000"/>
          <w:szCs w:val="24"/>
          <w:shd w:val="clear" w:color="auto" w:fill="FFFFFF"/>
        </w:rPr>
        <w:t>Ευχαριστώ, κύριε Πρόεδρε.</w:t>
      </w:r>
    </w:p>
    <w:p w14:paraId="719A505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ρυθμίσεις του νομοσχεδίου που έχει τίτλο «Ασφαλιστικές και συνταξιοδοτικές ρυθμίσεις - Α</w:t>
      </w:r>
      <w:r>
        <w:rPr>
          <w:rFonts w:eastAsia="Times New Roman"/>
          <w:color w:val="000000"/>
          <w:szCs w:val="24"/>
          <w:shd w:val="clear" w:color="auto" w:fill="FFFFFF"/>
        </w:rPr>
        <w:t>ντιμετώπιση της αδήλωτης εργασίας - Ενίσχυση της προστασίας των εργαζομένων - Επιτροπεία ασυνόδευτων ανηλίκων και άλλες διατάξεις» θα περίμενε κανείς να δίνει απαντήσεις. Δεν απαντά, όμως, στα αιτήματα των εργαζομένων και των συνταξιούχων για κάλυψη των απ</w:t>
      </w:r>
      <w:r>
        <w:rPr>
          <w:rFonts w:eastAsia="Times New Roman"/>
          <w:color w:val="000000"/>
          <w:szCs w:val="24"/>
          <w:shd w:val="clear" w:color="auto" w:fill="FFFFFF"/>
        </w:rPr>
        <w:t xml:space="preserve">ωλειών, για επαναφορά εργασιακών και ασφαλιστικών δικαιωμάτων. Δεν απαντά στην εργασιακή κόλαση που έχουν δημιουργήσει οι επιχειρηματικοί όμιλοι, η Ευρωπαϊκή Ένωση και οι κυβερνήσεις. </w:t>
      </w:r>
    </w:p>
    <w:p w14:paraId="719A505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 εισηγητής του ΣΥΡΙΖΑ φαίνεται ότι ζει στον κόσμο των ψευδαισθήσεων. Α</w:t>
      </w:r>
      <w:r>
        <w:rPr>
          <w:rFonts w:eastAsia="Times New Roman"/>
          <w:color w:val="000000"/>
          <w:szCs w:val="24"/>
          <w:shd w:val="clear" w:color="auto" w:fill="FFFFFF"/>
        </w:rPr>
        <w:t xml:space="preserve">υτό φάνηκε μέσα από την τοποθέτησή του. </w:t>
      </w:r>
    </w:p>
    <w:p w14:paraId="719A5052"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κανονικότητα για την οποία μιλάει η Κυβέρνηση είναι τόση όση επιτρέπουν η ανταγωνιστικότητα της οικονομίας και η ανάκαμψη της κερδοφορίας. Σε αυτή τη γραμμή συναντιέται η Κυβέρνηση με τα άλλα </w:t>
      </w:r>
      <w:r>
        <w:rPr>
          <w:rFonts w:eastAsia="Times New Roman"/>
          <w:color w:val="000000"/>
          <w:szCs w:val="24"/>
          <w:shd w:val="clear" w:color="auto" w:fill="FFFFFF"/>
        </w:rPr>
        <w:t>κ</w:t>
      </w:r>
      <w:r>
        <w:rPr>
          <w:rFonts w:eastAsia="Times New Roman"/>
          <w:color w:val="000000"/>
          <w:szCs w:val="24"/>
          <w:shd w:val="clear" w:color="auto" w:fill="FFFFFF"/>
        </w:rPr>
        <w:t>όμματα, για να επιτε</w:t>
      </w:r>
      <w:r>
        <w:rPr>
          <w:rFonts w:eastAsia="Times New Roman"/>
          <w:color w:val="000000"/>
          <w:szCs w:val="24"/>
          <w:shd w:val="clear" w:color="auto" w:fill="FFFFFF"/>
        </w:rPr>
        <w:t xml:space="preserve">υχθεί ο στρατηγικός στόχος, που είναι κοινός: η καπιταλιστική ανάκαμψη. </w:t>
      </w:r>
    </w:p>
    <w:p w14:paraId="719A5053"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Εμφανίζονται σήμερα και η Νέα Δημοκρατία και το ΠΑΣΟΚ με ευαισθησία για τα προβλήματα των εργαζομένων, ενώ τα μέτρα που πήραν δημιούργησαν την εργασιακή ζούγκλα, που συνέχισε ο ΣΥΡΙΖΑ</w:t>
      </w:r>
      <w:r>
        <w:rPr>
          <w:rFonts w:eastAsia="Times New Roman"/>
          <w:color w:val="000000"/>
          <w:szCs w:val="24"/>
          <w:shd w:val="clear" w:color="auto" w:fill="FFFFFF"/>
        </w:rPr>
        <w:t xml:space="preserve">, κάνοντας όπως έχουμε πει την βρώμικη δουλειά. </w:t>
      </w:r>
    </w:p>
    <w:p w14:paraId="719A5054"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Κανονικότητα σημαίνει κατάργηση των </w:t>
      </w:r>
      <w:proofErr w:type="spellStart"/>
      <w:r>
        <w:rPr>
          <w:rFonts w:eastAsia="Times New Roman"/>
          <w:color w:val="000000"/>
          <w:szCs w:val="24"/>
          <w:shd w:val="clear" w:color="auto" w:fill="FFFFFF"/>
        </w:rPr>
        <w:t>μνημονιακών</w:t>
      </w:r>
      <w:proofErr w:type="spellEnd"/>
      <w:r>
        <w:rPr>
          <w:rFonts w:eastAsia="Times New Roman"/>
          <w:color w:val="000000"/>
          <w:szCs w:val="24"/>
          <w:shd w:val="clear" w:color="auto" w:fill="FFFFFF"/>
        </w:rPr>
        <w:t xml:space="preserve"> νόμων, ουσιαστική προστασία των ανέργων, κάλυψη των απωλειών σε μισθούς και συντάξεις, αντιμετώπιση της επικίνδυνης κατάστασης στην υγεία, την παιδεία, στην πρ</w:t>
      </w:r>
      <w:r>
        <w:rPr>
          <w:rFonts w:eastAsia="Times New Roman"/>
          <w:color w:val="000000"/>
          <w:szCs w:val="24"/>
          <w:shd w:val="clear" w:color="auto" w:fill="FFFFFF"/>
        </w:rPr>
        <w:t>όνοια, προστασία των υπερχρεωμένων νοικοκυριών.</w:t>
      </w:r>
    </w:p>
    <w:p w14:paraId="719A505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Κυβέρνηση έχει αρνηθεί να φέρει για συζήτηση τις προτάσεις νόμου και έχει απορρίψει άλλες, που έχει καταθέσει το </w:t>
      </w:r>
      <w:r>
        <w:rPr>
          <w:rFonts w:eastAsia="Times New Roman"/>
          <w:color w:val="000000"/>
          <w:szCs w:val="24"/>
          <w:shd w:val="clear" w:color="auto" w:fill="FFFFFF"/>
        </w:rPr>
        <w:lastRenderedPageBreak/>
        <w:t xml:space="preserve">ΚΚΕ, οι οποίες απαντούν στα παραπάνω οξυμένα προβλήματα των εργαζομένων και του λαού. </w:t>
      </w:r>
    </w:p>
    <w:p w14:paraId="719A505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Απορρί</w:t>
      </w:r>
      <w:r>
        <w:rPr>
          <w:rFonts w:eastAsia="Times New Roman"/>
          <w:color w:val="000000"/>
          <w:szCs w:val="24"/>
          <w:shd w:val="clear" w:color="auto" w:fill="FFFFFF"/>
        </w:rPr>
        <w:t xml:space="preserve">ψατε την πρόταση νόμου για την ουσιαστική προστασία των ανέργων και των οικογενειών τους και συνεχίζετε να υλοποιείτε προγράμματα απασχόλησης με εκατοντάδες εκατομμύρια ευρώ που ενισχύουν την κερδοφορία των επιχειρηματικών ομίλων και διατηρείτε το επίδομα </w:t>
      </w:r>
      <w:r>
        <w:rPr>
          <w:rFonts w:eastAsia="Times New Roman"/>
          <w:color w:val="000000"/>
          <w:szCs w:val="24"/>
          <w:shd w:val="clear" w:color="auto" w:fill="FFFFFF"/>
        </w:rPr>
        <w:t xml:space="preserve">ανεργίας στα 360 ευρώ με διάρκεια λίγων μηνών και τέτοιες προϋποθέσεις που τελικά επιδοτείται μόλις το 10% των ανέργων. </w:t>
      </w:r>
    </w:p>
    <w:p w14:paraId="719A505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Απορρίψατε την πρόταση νόμου για μέτρα ανακούφισης των υπερχρεωμένων λαϊκών οικογενειών και υλοποιείτε την πολιτική σας με πλειστηριασμ</w:t>
      </w:r>
      <w:r>
        <w:rPr>
          <w:rFonts w:eastAsia="Times New Roman"/>
          <w:color w:val="000000"/>
          <w:szCs w:val="24"/>
          <w:shd w:val="clear" w:color="auto" w:fill="FFFFFF"/>
        </w:rPr>
        <w:t>ούς και κατασχέσεις και πρώτης κατοικίας, ακόμη και για 500 ευρώ χρέη στο δημόσιο.</w:t>
      </w:r>
    </w:p>
    <w:p w14:paraId="719A5058"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Απορρίψατε την πρόταση νόμου για την επαναφορά του κατώτερου μισθού στα 751 ευρώ, της δέκατης τρίτης και δέκατης τέταρτης σύνταξης και συνεχίζετε να υλοποιείτε τον νόμο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με δέσμευση και στη </w:t>
      </w:r>
      <w:proofErr w:type="spellStart"/>
      <w:r>
        <w:rPr>
          <w:rFonts w:eastAsia="Times New Roman"/>
          <w:color w:val="000000"/>
          <w:szCs w:val="24"/>
          <w:shd w:val="clear" w:color="auto" w:fill="FFFFFF"/>
        </w:rPr>
        <w:t>μεταμνημονιακή</w:t>
      </w:r>
      <w:proofErr w:type="spellEnd"/>
      <w:r>
        <w:rPr>
          <w:rFonts w:eastAsia="Times New Roman"/>
          <w:color w:val="000000"/>
          <w:szCs w:val="24"/>
          <w:shd w:val="clear" w:color="auto" w:fill="FFFFFF"/>
        </w:rPr>
        <w:t xml:space="preserve"> εποχή, όπως τη χα</w:t>
      </w:r>
      <w:r>
        <w:rPr>
          <w:rFonts w:eastAsia="Times New Roman"/>
          <w:color w:val="000000"/>
          <w:szCs w:val="24"/>
          <w:shd w:val="clear" w:color="auto" w:fill="FFFFFF"/>
        </w:rPr>
        <w:lastRenderedPageBreak/>
        <w:t>ρακτηρίζετε, καθώς και τον</w:t>
      </w:r>
      <w:r>
        <w:rPr>
          <w:rFonts w:eastAsia="Times New Roman"/>
          <w:color w:val="000000"/>
          <w:szCs w:val="24"/>
          <w:shd w:val="clear" w:color="auto" w:fill="FFFFFF"/>
        </w:rPr>
        <w:t xml:space="preserve"> νόμο-λαιμητόμο, τον νόμο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ψαλιδίζοντας διαρκώς τις συντάξεις των απόμαχων της δουλειάς.</w:t>
      </w:r>
    </w:p>
    <w:p w14:paraId="719A5059"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Απορρίψατε την πρόταση νόμου των πεντακοσίων τριάντα δευτεροβάθμιων και πρωτοβάθμιων οργανώσεων των εργαζομένων, που κατέθεσε το ΚΚΕ για την επαναφορά των</w:t>
      </w:r>
      <w:r>
        <w:rPr>
          <w:rFonts w:eastAsia="Times New Roman"/>
          <w:color w:val="000000"/>
          <w:szCs w:val="24"/>
          <w:shd w:val="clear" w:color="auto" w:fill="FFFFFF"/>
        </w:rPr>
        <w:t xml:space="preserve"> συλλογικών συμβάσεων εργασίας.</w:t>
      </w:r>
    </w:p>
    <w:p w14:paraId="719A505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Απορρίψατε μια σειρά τροπολογιών που έχουμε καταθέσει, όπως για τις συντάξεις χηρείας και άλλες, που ικανοποιούν σοβαρά ζητήματα των εργαζομένων και του λαού, γιατί, όπως σημειώνετε, υπονομεύουν τον στόχο της ανάκαμψης.</w:t>
      </w:r>
    </w:p>
    <w:p w14:paraId="719A505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Κ</w:t>
      </w:r>
      <w:r>
        <w:rPr>
          <w:rFonts w:eastAsia="Times New Roman"/>
          <w:color w:val="000000"/>
          <w:szCs w:val="24"/>
          <w:shd w:val="clear" w:color="auto" w:fill="FFFFFF"/>
        </w:rPr>
        <w:t xml:space="preserve">ΚΕ κατέθεσε και σε αυτό το νομοσχέδιο τέσσερις τροπολογίες που αφορούν η μία την κατάργηση της αναπροσαρμογής των συντάξεων από την 1-1-2019, των ρυθμίσεων του ν.4387/2016 που προβλέπουν τον </w:t>
      </w:r>
      <w:proofErr w:type="spellStart"/>
      <w:r>
        <w:rPr>
          <w:rFonts w:eastAsia="Times New Roman"/>
          <w:color w:val="000000"/>
          <w:szCs w:val="24"/>
          <w:shd w:val="clear" w:color="auto" w:fill="FFFFFF"/>
        </w:rPr>
        <w:t>επαναϋπολογισμό</w:t>
      </w:r>
      <w:proofErr w:type="spellEnd"/>
      <w:r>
        <w:rPr>
          <w:rFonts w:eastAsia="Times New Roman"/>
          <w:color w:val="000000"/>
          <w:szCs w:val="24"/>
          <w:shd w:val="clear" w:color="auto" w:fill="FFFFFF"/>
        </w:rPr>
        <w:t xml:space="preserve"> των συντάξεων και την περικοπή της προσωπικής δια</w:t>
      </w:r>
      <w:r>
        <w:rPr>
          <w:rFonts w:eastAsia="Times New Roman"/>
          <w:color w:val="000000"/>
          <w:szCs w:val="24"/>
          <w:shd w:val="clear" w:color="auto" w:fill="FFFFFF"/>
        </w:rPr>
        <w:t xml:space="preserve">φοράς. </w:t>
      </w:r>
    </w:p>
    <w:p w14:paraId="719A505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την πρότασή μας οι καταβαλλόμενες ή καταβλητέες κατά τη</w:t>
      </w:r>
      <w:r>
        <w:rPr>
          <w:rFonts w:eastAsia="Times New Roman"/>
          <w:color w:val="000000"/>
          <w:szCs w:val="24"/>
          <w:shd w:val="clear" w:color="auto" w:fill="FFFFFF"/>
        </w:rPr>
        <w:t xml:space="preserve">ς </w:t>
      </w:r>
      <w:r>
        <w:rPr>
          <w:rFonts w:eastAsia="Times New Roman"/>
          <w:color w:val="000000"/>
          <w:szCs w:val="24"/>
          <w:shd w:val="clear" w:color="auto" w:fill="FFFFFF"/>
        </w:rPr>
        <w:t>1</w:t>
      </w:r>
      <w:r w:rsidRPr="008C2258">
        <w:rPr>
          <w:rFonts w:eastAsia="Times New Roman"/>
          <w:color w:val="000000"/>
          <w:szCs w:val="24"/>
          <w:shd w:val="clear" w:color="auto" w:fill="FFFFFF"/>
        </w:rPr>
        <w:t>2</w:t>
      </w:r>
      <w:r>
        <w:rPr>
          <w:rFonts w:eastAsia="Times New Roman"/>
          <w:color w:val="000000"/>
          <w:szCs w:val="24"/>
          <w:shd w:val="clear" w:color="auto" w:fill="FFFFFF"/>
        </w:rPr>
        <w:t xml:space="preserve">-5-2016, ημερομηνία έναρξης ισχύος του ν.4387/2016 κύριες συντάξεις, πλην των συντάξεων του ΟΓΑ, οι </w:t>
      </w:r>
      <w:r>
        <w:rPr>
          <w:rFonts w:eastAsia="Times New Roman"/>
          <w:color w:val="000000"/>
          <w:szCs w:val="24"/>
          <w:shd w:val="clear" w:color="auto" w:fill="FFFFFF"/>
        </w:rPr>
        <w:lastRenderedPageBreak/>
        <w:t>οποίες χορηγήθηκαν με προγενέστερες του ν.4387/2016 διατάξεις, συνεχίζουν να καταβάλλο</w:t>
      </w:r>
      <w:r>
        <w:rPr>
          <w:rFonts w:eastAsia="Times New Roman"/>
          <w:color w:val="000000"/>
          <w:szCs w:val="24"/>
          <w:shd w:val="clear" w:color="auto" w:fill="FFFFFF"/>
        </w:rPr>
        <w:t xml:space="preserve">νται στο ύψος που είχαν διαμορφωθεί κατά τον χρόνο αυτόν και εξακολουθούν να </w:t>
      </w:r>
      <w:proofErr w:type="spellStart"/>
      <w:r>
        <w:rPr>
          <w:rFonts w:eastAsia="Times New Roman"/>
          <w:color w:val="000000"/>
          <w:szCs w:val="24"/>
          <w:shd w:val="clear" w:color="auto" w:fill="FFFFFF"/>
        </w:rPr>
        <w:t>διέπονται</w:t>
      </w:r>
      <w:proofErr w:type="spellEnd"/>
      <w:r>
        <w:rPr>
          <w:rFonts w:eastAsia="Times New Roman"/>
          <w:color w:val="000000"/>
          <w:szCs w:val="24"/>
          <w:shd w:val="clear" w:color="auto" w:fill="FFFFFF"/>
        </w:rPr>
        <w:t xml:space="preserve"> από το νομικό καθεστώς που ίσχυε μέχρι την ανωτέρω ημερομηνία, μέχρι την με οποιονδήποτε τρόπο απώλεια του σχετικού δικαιώματος. </w:t>
      </w:r>
    </w:p>
    <w:p w14:paraId="719A505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διατάξεις του άρθρου 14 του ν.4387/2</w:t>
      </w:r>
      <w:r>
        <w:rPr>
          <w:rFonts w:eastAsia="Times New Roman"/>
          <w:color w:val="000000"/>
          <w:szCs w:val="24"/>
          <w:shd w:val="clear" w:color="auto" w:fill="FFFFFF"/>
        </w:rPr>
        <w:t>016, όπως και οι διατάξεις του άρθρου 33 του ίδιου νόμου, όπως ισχύουν σήμερα, καταργούνται, καθώς και κάθε άλλη αντίθετη διάταξη.</w:t>
      </w:r>
    </w:p>
    <w:p w14:paraId="719A505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καλούμε να κάνετε αποδεκτή αυτή την τροπολογία, που απαντά και στο κλίμα που προσπαθείτε να δημιουργήσετε αυτή την περίοδ</w:t>
      </w:r>
      <w:r>
        <w:rPr>
          <w:rFonts w:eastAsia="Times New Roman"/>
          <w:color w:val="000000"/>
          <w:szCs w:val="24"/>
          <w:shd w:val="clear" w:color="auto" w:fill="FFFFFF"/>
        </w:rPr>
        <w:t xml:space="preserve">ο, ένα κλίμα προσμονής για τις εξελίξεις μετά τον Αύγουστο, με το τέλος του προγράμματος, τη </w:t>
      </w:r>
      <w:proofErr w:type="spellStart"/>
      <w:r>
        <w:rPr>
          <w:rFonts w:eastAsia="Times New Roman"/>
          <w:color w:val="000000"/>
          <w:szCs w:val="24"/>
          <w:shd w:val="clear" w:color="auto" w:fill="FFFFFF"/>
        </w:rPr>
        <w:t>μεταμνημονιακή</w:t>
      </w:r>
      <w:proofErr w:type="spellEnd"/>
      <w:r>
        <w:rPr>
          <w:rFonts w:eastAsia="Times New Roman"/>
          <w:color w:val="000000"/>
          <w:szCs w:val="24"/>
          <w:shd w:val="clear" w:color="auto" w:fill="FFFFFF"/>
        </w:rPr>
        <w:t xml:space="preserve"> εποχή, όπως τη χαρακτηρίζετε.</w:t>
      </w:r>
    </w:p>
    <w:p w14:paraId="719A505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Διατείνεστε ότι θα μπορείτε πλέον να ακολουθήσετε την πολιτική σας χωρίς τις απαγορεύσεις των θεσμών, χωρίς την ασφυκτ</w:t>
      </w:r>
      <w:r>
        <w:rPr>
          <w:rFonts w:eastAsia="Times New Roman"/>
          <w:color w:val="000000"/>
          <w:szCs w:val="24"/>
          <w:shd w:val="clear" w:color="auto" w:fill="FFFFFF"/>
        </w:rPr>
        <w:t xml:space="preserve">ική επιτροπεία. Παίζετε με τις λέξεις. Την ασφυκτική επιτροπεία, τη λέτε τώρα αυστηρή παρακολούθηση. Αποσιωπάτε τη συμφωνία σας για την υλοποίηση όλων των μέτρων και τη </w:t>
      </w:r>
      <w:r>
        <w:rPr>
          <w:rFonts w:eastAsia="Times New Roman"/>
          <w:color w:val="000000"/>
          <w:szCs w:val="24"/>
          <w:shd w:val="clear" w:color="auto" w:fill="FFFFFF"/>
        </w:rPr>
        <w:lastRenderedPageBreak/>
        <w:t>συνέχιση των αναδιαρθρώσεων και μεταρρυθμίσεων που θα ενισχύουν την ανταγωνιστικότητα τ</w:t>
      </w:r>
      <w:r>
        <w:rPr>
          <w:rFonts w:eastAsia="Times New Roman"/>
          <w:color w:val="000000"/>
          <w:szCs w:val="24"/>
          <w:shd w:val="clear" w:color="auto" w:fill="FFFFFF"/>
        </w:rPr>
        <w:t>ων επιχειρηματικών ομίλων. Προπαγανδίζετε το ενδεχόμενο να μην μειωθεί η προσωπική διαφορά για τους συνταξιούχους. Επιχειρείτε να δημιουργήσετε κλίμα προσμονής και ανοχής στους συνταξιούχους, που έχει ανατραπεί πλήρως η ίδια η ζωή τους με τις διαρκείς μειώ</w:t>
      </w:r>
      <w:r>
        <w:rPr>
          <w:rFonts w:eastAsia="Times New Roman"/>
          <w:color w:val="000000"/>
          <w:szCs w:val="24"/>
          <w:shd w:val="clear" w:color="auto" w:fill="FFFFFF"/>
        </w:rPr>
        <w:t xml:space="preserve">σεις των συντάξεών τους. Ιδού η Ρόδος λοιπόν! Κάντε δεκτή την τροπολογία μας. Αλλιώς οι συνταξιούχοι δεν θα σταματήσουν τους δίκαιους αγώνες τους ενάντια στην άδικη πολιτική σας. Θα σας ανταποδώσουν την αγάπη που τους δείξατε. </w:t>
      </w:r>
    </w:p>
    <w:p w14:paraId="719A506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Κυβέρνηση αφαιρεί ακόμα μί</w:t>
      </w:r>
      <w:r>
        <w:rPr>
          <w:rFonts w:eastAsia="Times New Roman"/>
          <w:color w:val="000000"/>
          <w:szCs w:val="24"/>
          <w:shd w:val="clear" w:color="auto" w:fill="FFFFFF"/>
        </w:rPr>
        <w:t>α σύνταξη από τον νέο συνταξιούχο του ΙΚΑ, αφού προβλέπεται η έναρξη καταβολής της τον επόμενο μήνα από την ημέρα κατάθεσης, όπως ίσχυε μέχρι σήμερα. Το επιχείρημα της ενιαίας ρύθμισης για όλα τα ταμεία ως ΕΦΚΑ ή ότι μετά τον θάνατο του συνταξιούχου η σύντ</w:t>
      </w:r>
      <w:r>
        <w:rPr>
          <w:rFonts w:eastAsia="Times New Roman"/>
          <w:color w:val="000000"/>
          <w:szCs w:val="24"/>
          <w:shd w:val="clear" w:color="auto" w:fill="FFFFFF"/>
        </w:rPr>
        <w:t>αξη θα απονέμεται ως το τέλος του μήνα, πέρα από μακάβριο δεν αξίζει και απάντησης.</w:t>
      </w:r>
    </w:p>
    <w:p w14:paraId="719A506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Πρέπει να αλλάξει η συγκεκριμένη ρύθμιση και να ισχύει για όλα τα ταμεία η έναρξη καταβολής της σύνταξης από την ημερομηνία κατάθεσης, όπως στο ΙΚΑ ως σήμερα. Να μην περικό</w:t>
      </w:r>
      <w:r>
        <w:rPr>
          <w:rFonts w:eastAsia="Times New Roman"/>
          <w:color w:val="000000"/>
          <w:szCs w:val="24"/>
          <w:shd w:val="clear" w:color="auto" w:fill="FFFFFF"/>
        </w:rPr>
        <w:t>πτεται ούτε ημέρα από τον συνταξιούχο.</w:t>
      </w:r>
    </w:p>
    <w:p w14:paraId="719A5062"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σχέδιο νόμου εισάγει το δικαίωμα μη διακοπής της επαγγελματικής δραστηριότητας για την έναρξη καταβολής της σύνταξης. Η Κυβέρνηση κινείται στην κατεύθυνση της ενεργού γήρανσης, που δείχνει η Ευρωπαϊκή Ένωση, αυξάνο</w:t>
      </w:r>
      <w:r>
        <w:rPr>
          <w:rFonts w:eastAsia="Times New Roman"/>
          <w:color w:val="000000"/>
          <w:szCs w:val="24"/>
          <w:shd w:val="clear" w:color="auto" w:fill="FFFFFF"/>
        </w:rPr>
        <w:t xml:space="preserve">ντας τα όρια ηλικίας, μειώνοντας παραπέρα τις δαπάνες για το ασφαλιστικό, αφού όσοι θα συνεχίσουν να εργάζονται -μισθωτοί ή ελεύθεροι επαγγελματίες- θα παίρνουν το 40% της σύνταξης. </w:t>
      </w:r>
    </w:p>
    <w:p w14:paraId="719A5063"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αφορμή αυτές τις ρυθμίσεις, θέτουμε ξανά και στην Ολομέλεια το θέμα τη</w:t>
      </w:r>
      <w:r>
        <w:rPr>
          <w:rFonts w:eastAsia="Times New Roman"/>
          <w:color w:val="000000"/>
          <w:szCs w:val="24"/>
          <w:shd w:val="clear" w:color="auto" w:fill="FFFFFF"/>
        </w:rPr>
        <w:t>ς απονομής σύνταξης για όσους έχουν πάνω από 20.000 ευρώ χρέος στον ΟΑΕΕ και πάνω από 4.000 ευρώ χρέος στον ΟΓΑ. Είναι ένα σοβαρό πρόβλημα, που έχει οξυνθεί, και η Κυβέρνηση μέχρι τώρα δεν δίνει απάντηση. Είναι μεγάλος ο αριθμός αυτών που ανήκουν σε αυτή τ</w:t>
      </w:r>
      <w:r>
        <w:rPr>
          <w:rFonts w:eastAsia="Times New Roman"/>
          <w:color w:val="000000"/>
          <w:szCs w:val="24"/>
          <w:shd w:val="clear" w:color="auto" w:fill="FFFFFF"/>
        </w:rPr>
        <w:t xml:space="preserve">ην κατηγορία. </w:t>
      </w:r>
    </w:p>
    <w:p w14:paraId="719A5064"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Για τις συντάξεις χηρείας έχουμε καταθέσει επίσης τροπολογία, έτσι ώστε να καταργηθεί το άρθρο 12 του νόμου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και να επανέλθουν οι ρυθμίσεις που ίσχυαν πριν από αυτόν τον νόμο.</w:t>
      </w:r>
    </w:p>
    <w:p w14:paraId="719A506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το άρθρο 4 ζητήσαμε να επεκταθεί η ρύθμιση, εκτός</w:t>
      </w:r>
      <w:r>
        <w:rPr>
          <w:rFonts w:eastAsia="Times New Roman"/>
          <w:color w:val="000000"/>
          <w:szCs w:val="24"/>
          <w:shd w:val="clear" w:color="auto" w:fill="FFFFFF"/>
        </w:rPr>
        <w:t xml:space="preserve"> των σχολικών φυλάκων, και σε άλλες περιπτώσεις εργαζομένων που πρόσφεραν υπηρεσίες σε δήμους και νομικά πρόσωπα, εργασία με σύμβαση παροχής υπηρεσιών, με απευθείας ανάθεση του ν.3463/2006 και δεν είχαν ασφαλιστεί με ευθύνη του κράτους και όπως ζητά και ο </w:t>
      </w:r>
      <w:r>
        <w:rPr>
          <w:rFonts w:eastAsia="Times New Roman"/>
          <w:color w:val="000000"/>
          <w:szCs w:val="24"/>
          <w:shd w:val="clear" w:color="auto" w:fill="FFFFFF"/>
        </w:rPr>
        <w:t>Δήμος Πάτρας με διαγραφή προστίμων και προσαυξήσεων, ανεξάρτητα από την προσφυγή τους ή όχι σε ένδικα μέσα και τις σχετικές αποφάσεις. Οι δε ασφαλιστικές εισφορές να επιβαρύνουν τον κρατικό προϋπολογισμό, τη στιγμή που δεν δόθηκαν τα ποσά αυτά στους δήμους</w:t>
      </w:r>
      <w:r>
        <w:rPr>
          <w:rFonts w:eastAsia="Times New Roman"/>
          <w:color w:val="000000"/>
          <w:szCs w:val="24"/>
          <w:shd w:val="clear" w:color="auto" w:fill="FFFFFF"/>
        </w:rPr>
        <w:t xml:space="preserve"> και δεδομένης βέβαια της </w:t>
      </w:r>
      <w:proofErr w:type="spellStart"/>
      <w:r>
        <w:rPr>
          <w:rFonts w:eastAsia="Times New Roman"/>
          <w:color w:val="000000"/>
          <w:szCs w:val="24"/>
          <w:shd w:val="clear" w:color="auto" w:fill="FFFFFF"/>
        </w:rPr>
        <w:t>υποχρηματοδότησης</w:t>
      </w:r>
      <w:proofErr w:type="spellEnd"/>
      <w:r>
        <w:rPr>
          <w:rFonts w:eastAsia="Times New Roman"/>
          <w:color w:val="000000"/>
          <w:szCs w:val="24"/>
          <w:shd w:val="clear" w:color="auto" w:fill="FFFFFF"/>
        </w:rPr>
        <w:t xml:space="preserve">, η οποία συνεχίζεται. Έχουμε καταθέσει τροπολογία και καλούμε την Κυβέρνηση να την κάνει αποδεκτή. </w:t>
      </w:r>
    </w:p>
    <w:p w14:paraId="719A506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Μέρος Β΄ με τίτλο «Εργασιακές Διατάξεις» και στα άρθρα 5 έως 13 αναφέρεστε σε ρυθμίσεις, χωρίς να αγγίζετε τ</w:t>
      </w:r>
      <w:r>
        <w:rPr>
          <w:rFonts w:eastAsia="Times New Roman"/>
          <w:color w:val="000000"/>
          <w:szCs w:val="24"/>
          <w:shd w:val="clear" w:color="auto" w:fill="FFFFFF"/>
        </w:rPr>
        <w:t xml:space="preserve">ην </w:t>
      </w:r>
      <w:r>
        <w:rPr>
          <w:rFonts w:eastAsia="Times New Roman"/>
          <w:color w:val="000000"/>
          <w:szCs w:val="24"/>
          <w:shd w:val="clear" w:color="auto" w:fill="FFFFFF"/>
        </w:rPr>
        <w:lastRenderedPageBreak/>
        <w:t>καρδιά του προβλήματος, που είναι η κατάργηση του σταθερού ημερήσιου χρόνου εργασίας, η γενίκευση της ευελιξίας. Η Κυβέρνηση που λέει ότι εκπροσωπεί την πρόοδο έναντι της συντήρησης που εκπροσωπεί η Νέα Δημοκρατία διατήρησε όλο το αντεργατικό νομοθετικό</w:t>
      </w:r>
      <w:r>
        <w:rPr>
          <w:rFonts w:eastAsia="Times New Roman"/>
          <w:color w:val="000000"/>
          <w:szCs w:val="24"/>
          <w:shd w:val="clear" w:color="auto" w:fill="FFFFFF"/>
        </w:rPr>
        <w:t xml:space="preserve"> της πλαίσιο και νομοθέτησε περαιτέρω την κατάργηση της κυριακάτικης αργίας, θεσμοθέτησε τις ομαδικές απολύσεις, έδωσε ισχυρό χτύπημα στο δικαίωμα της απεργίας με τις ρυθμίσεις που θέτουν μεγαλύτερα εμπόδια για τη «νόμιμη» –σε εισαγωγικά- πραγματοποίησή τη</w:t>
      </w:r>
      <w:r>
        <w:rPr>
          <w:rFonts w:eastAsia="Times New Roman"/>
          <w:color w:val="000000"/>
          <w:szCs w:val="24"/>
          <w:shd w:val="clear" w:color="auto" w:fill="FFFFFF"/>
        </w:rPr>
        <w:t xml:space="preserve">ς. Αυτά συνιστούν μέτρα προστασίας των κερδών του κεφαλαίου. </w:t>
      </w:r>
    </w:p>
    <w:p w14:paraId="719A506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ημερήσιο ωράριο</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λάστιχο ήταν διακαής πόθος των εργοδοτών από την κατάκτηση του σταθερού ημερήσιου χρόνου εργασίας για να αυξομειώνουν τις ώρες εργασίας αυξάνοντας την εκμετάλλευση των </w:t>
      </w:r>
      <w:r>
        <w:rPr>
          <w:rFonts w:eastAsia="Times New Roman"/>
          <w:color w:val="000000"/>
          <w:szCs w:val="24"/>
          <w:shd w:val="clear" w:color="auto" w:fill="FFFFFF"/>
        </w:rPr>
        <w:t>εργαζόμενων.</w:t>
      </w:r>
    </w:p>
    <w:p w14:paraId="719A506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μεγαλύτερη ανατροπή η οποία δεν αγγίζεται. Αξιοποιείται, δε, πολύμορφα από τους επιχειρηματικούς ομίλους για να αυξάνουν την υπεραξία από τους εργαζόμενους. Το 1886 </w:t>
      </w:r>
      <w:r>
        <w:rPr>
          <w:rFonts w:eastAsia="Times New Roman" w:cs="Times New Roman"/>
          <w:szCs w:val="24"/>
        </w:rPr>
        <w:lastRenderedPageBreak/>
        <w:t>είχαμε την κατάκτηση του οκταώρου. Το 2018 έχουμε το δωδεκάωρο κα</w:t>
      </w:r>
      <w:r>
        <w:rPr>
          <w:rFonts w:eastAsia="Times New Roman" w:cs="Times New Roman"/>
          <w:szCs w:val="24"/>
        </w:rPr>
        <w:t>ι βάλε</w:t>
      </w:r>
      <w:r w:rsidRPr="00795740">
        <w:rPr>
          <w:rFonts w:eastAsia="Times New Roman" w:cs="Times New Roman"/>
          <w:szCs w:val="24"/>
        </w:rPr>
        <w:t xml:space="preserve"> </w:t>
      </w:r>
      <w:r>
        <w:rPr>
          <w:rFonts w:eastAsia="Times New Roman" w:cs="Times New Roman"/>
          <w:szCs w:val="24"/>
        </w:rPr>
        <w:t xml:space="preserve">για τους οδηγούς -Αυστρία, Ευρωπαϊκή Ένωση- με ψήφο της Νέα Δημοκρατίας και της Χρυσής Αυγής. </w:t>
      </w:r>
    </w:p>
    <w:p w14:paraId="719A506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w:t>
      </w:r>
      <w:r w:rsidRPr="00686E53">
        <w:rPr>
          <w:rFonts w:eastAsia="Times New Roman" w:cs="Times New Roman"/>
          <w:szCs w:val="24"/>
        </w:rPr>
        <w:t xml:space="preserve"> σταθερή δουλειά</w:t>
      </w:r>
      <w:r>
        <w:rPr>
          <w:rFonts w:eastAsia="Times New Roman" w:cs="Times New Roman"/>
          <w:szCs w:val="24"/>
        </w:rPr>
        <w:t>,</w:t>
      </w:r>
      <w:r w:rsidRPr="00686E53">
        <w:rPr>
          <w:rFonts w:eastAsia="Times New Roman" w:cs="Times New Roman"/>
          <w:szCs w:val="24"/>
        </w:rPr>
        <w:t xml:space="preserve"> με σταθερ</w:t>
      </w:r>
      <w:r>
        <w:rPr>
          <w:rFonts w:eastAsia="Times New Roman" w:cs="Times New Roman"/>
          <w:szCs w:val="24"/>
        </w:rPr>
        <w:t>ό ημερήσιο χρόνο εργασίας</w:t>
      </w:r>
      <w:r w:rsidRPr="00686E53">
        <w:rPr>
          <w:rFonts w:eastAsia="Times New Roman" w:cs="Times New Roman"/>
          <w:szCs w:val="24"/>
        </w:rPr>
        <w:t xml:space="preserve"> το </w:t>
      </w:r>
      <w:proofErr w:type="spellStart"/>
      <w:r>
        <w:rPr>
          <w:rFonts w:eastAsia="Times New Roman" w:cs="Times New Roman"/>
          <w:szCs w:val="24"/>
        </w:rPr>
        <w:t>τριανταπεντάωρο</w:t>
      </w:r>
      <w:proofErr w:type="spellEnd"/>
      <w:r>
        <w:rPr>
          <w:rFonts w:eastAsia="Times New Roman" w:cs="Times New Roman"/>
          <w:szCs w:val="24"/>
        </w:rPr>
        <w:t xml:space="preserve">, επτάωρο, πενθήμερο, </w:t>
      </w:r>
      <w:r w:rsidRPr="00686E53">
        <w:rPr>
          <w:rFonts w:eastAsia="Times New Roman" w:cs="Times New Roman"/>
          <w:szCs w:val="24"/>
        </w:rPr>
        <w:t>με συλλογικές συμβάσεις εργασίας</w:t>
      </w:r>
      <w:r>
        <w:rPr>
          <w:rFonts w:eastAsia="Times New Roman" w:cs="Times New Roman"/>
          <w:szCs w:val="24"/>
        </w:rPr>
        <w:t xml:space="preserve"> υποχρεωτικές</w:t>
      </w:r>
      <w:r w:rsidRPr="00686E53">
        <w:rPr>
          <w:rFonts w:eastAsia="Times New Roman" w:cs="Times New Roman"/>
          <w:szCs w:val="24"/>
        </w:rPr>
        <w:t xml:space="preserve"> για όλους</w:t>
      </w:r>
      <w:r>
        <w:rPr>
          <w:rFonts w:eastAsia="Times New Roman" w:cs="Times New Roman"/>
          <w:szCs w:val="24"/>
        </w:rPr>
        <w:t>,</w:t>
      </w:r>
      <w:r w:rsidRPr="00686E53">
        <w:rPr>
          <w:rFonts w:eastAsia="Times New Roman" w:cs="Times New Roman"/>
          <w:szCs w:val="24"/>
        </w:rPr>
        <w:t xml:space="preserve"> με</w:t>
      </w:r>
      <w:r>
        <w:rPr>
          <w:rFonts w:eastAsia="Times New Roman" w:cs="Times New Roman"/>
          <w:szCs w:val="24"/>
        </w:rPr>
        <w:t xml:space="preserve"> </w:t>
      </w:r>
      <w:r>
        <w:rPr>
          <w:rFonts w:eastAsia="Times New Roman" w:cs="Times New Roman"/>
          <w:szCs w:val="24"/>
        </w:rPr>
        <w:t>ισχύ της ευνοϊκότερης ρύθμισης είναι</w:t>
      </w:r>
      <w:r w:rsidRPr="00686E53">
        <w:rPr>
          <w:rFonts w:eastAsia="Times New Roman" w:cs="Times New Roman"/>
          <w:szCs w:val="24"/>
        </w:rPr>
        <w:t xml:space="preserve"> αυτά που ενισχύουν την προστασία των εργαζομένων</w:t>
      </w:r>
      <w:r w:rsidRPr="007E1377">
        <w:rPr>
          <w:rFonts w:eastAsia="Times New Roman" w:cs="Times New Roman"/>
          <w:szCs w:val="24"/>
        </w:rPr>
        <w:t xml:space="preserve"> </w:t>
      </w:r>
      <w:r>
        <w:rPr>
          <w:rFonts w:eastAsia="Times New Roman" w:cs="Times New Roman"/>
          <w:szCs w:val="24"/>
        </w:rPr>
        <w:t>και</w:t>
      </w:r>
      <w:r w:rsidRPr="00686E53">
        <w:rPr>
          <w:rFonts w:eastAsia="Times New Roman" w:cs="Times New Roman"/>
          <w:szCs w:val="24"/>
        </w:rPr>
        <w:t xml:space="preserve"> βελτιώνουν τη θέση </w:t>
      </w:r>
      <w:r>
        <w:rPr>
          <w:rFonts w:eastAsia="Times New Roman" w:cs="Times New Roman"/>
          <w:szCs w:val="24"/>
        </w:rPr>
        <w:t>τους,</w:t>
      </w:r>
      <w:r w:rsidRPr="00686E53">
        <w:rPr>
          <w:rFonts w:eastAsia="Times New Roman" w:cs="Times New Roman"/>
          <w:szCs w:val="24"/>
        </w:rPr>
        <w:t xml:space="preserve"> </w:t>
      </w:r>
      <w:r>
        <w:rPr>
          <w:rFonts w:eastAsia="Times New Roman" w:cs="Times New Roman"/>
          <w:szCs w:val="24"/>
        </w:rPr>
        <w:t xml:space="preserve">αλλά </w:t>
      </w:r>
      <w:r w:rsidRPr="00686E53">
        <w:rPr>
          <w:rFonts w:eastAsia="Times New Roman" w:cs="Times New Roman"/>
          <w:szCs w:val="24"/>
        </w:rPr>
        <w:t>απορρίπτονται από το κεφάλαιο</w:t>
      </w:r>
      <w:r>
        <w:rPr>
          <w:rFonts w:eastAsia="Times New Roman" w:cs="Times New Roman"/>
          <w:szCs w:val="24"/>
        </w:rPr>
        <w:t xml:space="preserve">, </w:t>
      </w:r>
      <w:r w:rsidRPr="00686E53">
        <w:rPr>
          <w:rFonts w:eastAsia="Times New Roman" w:cs="Times New Roman"/>
          <w:szCs w:val="24"/>
        </w:rPr>
        <w:t>τα κόμματα που</w:t>
      </w:r>
      <w:r>
        <w:rPr>
          <w:rFonts w:eastAsia="Times New Roman" w:cs="Times New Roman"/>
          <w:szCs w:val="24"/>
        </w:rPr>
        <w:t xml:space="preserve"> το</w:t>
      </w:r>
      <w:r w:rsidRPr="00686E53">
        <w:rPr>
          <w:rFonts w:eastAsia="Times New Roman" w:cs="Times New Roman"/>
          <w:szCs w:val="24"/>
        </w:rPr>
        <w:t xml:space="preserve"> υπηρετούν </w:t>
      </w:r>
      <w:r>
        <w:rPr>
          <w:rFonts w:eastAsia="Times New Roman" w:cs="Times New Roman"/>
          <w:szCs w:val="24"/>
        </w:rPr>
        <w:t>κ</w:t>
      </w:r>
      <w:r w:rsidRPr="00686E53">
        <w:rPr>
          <w:rFonts w:eastAsia="Times New Roman" w:cs="Times New Roman"/>
          <w:szCs w:val="24"/>
        </w:rPr>
        <w:t xml:space="preserve">αι βέβαια την </w:t>
      </w:r>
      <w:r>
        <w:rPr>
          <w:rFonts w:eastAsia="Times New Roman" w:cs="Times New Roman"/>
          <w:szCs w:val="24"/>
        </w:rPr>
        <w:t>Κ</w:t>
      </w:r>
      <w:r w:rsidRPr="00686E53">
        <w:rPr>
          <w:rFonts w:eastAsia="Times New Roman" w:cs="Times New Roman"/>
          <w:szCs w:val="24"/>
        </w:rPr>
        <w:t>υβέρνηση σήμερα</w:t>
      </w:r>
      <w:r>
        <w:rPr>
          <w:rFonts w:eastAsia="Times New Roman" w:cs="Times New Roman"/>
          <w:szCs w:val="24"/>
        </w:rPr>
        <w:t xml:space="preserve">. </w:t>
      </w:r>
    </w:p>
    <w:p w14:paraId="719A506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Υποκρίνεστε όταν λέτε ότι είστε υπέρ των συ</w:t>
      </w:r>
      <w:r>
        <w:rPr>
          <w:rFonts w:eastAsia="Times New Roman" w:cs="Times New Roman"/>
          <w:szCs w:val="24"/>
        </w:rPr>
        <w:t xml:space="preserve">λλογικών συμβάσεων εργασίας,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και της</w:t>
      </w:r>
      <w:r w:rsidRPr="00686E53">
        <w:rPr>
          <w:rFonts w:eastAsia="Times New Roman" w:cs="Times New Roman"/>
          <w:szCs w:val="24"/>
        </w:rPr>
        <w:t xml:space="preserve"> επεκτασιμότητας</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Α</w:t>
      </w:r>
      <w:r w:rsidRPr="00686E53">
        <w:rPr>
          <w:rFonts w:eastAsia="Times New Roman" w:cs="Times New Roman"/>
          <w:szCs w:val="24"/>
        </w:rPr>
        <w:t>ν όχι</w:t>
      </w:r>
      <w:r>
        <w:rPr>
          <w:rFonts w:eastAsia="Times New Roman" w:cs="Times New Roman"/>
          <w:szCs w:val="24"/>
        </w:rPr>
        <w:t>,</w:t>
      </w:r>
      <w:r w:rsidRPr="00686E53">
        <w:rPr>
          <w:rFonts w:eastAsia="Times New Roman" w:cs="Times New Roman"/>
          <w:szCs w:val="24"/>
        </w:rPr>
        <w:t xml:space="preserve"> δεν έχετε παρά να προβλέψετε ότι για κάθε εργαζόμενο σε </w:t>
      </w:r>
      <w:r>
        <w:rPr>
          <w:rFonts w:eastAsia="Times New Roman" w:cs="Times New Roman"/>
          <w:szCs w:val="24"/>
        </w:rPr>
        <w:t>μια</w:t>
      </w:r>
      <w:r w:rsidRPr="00686E53">
        <w:rPr>
          <w:rFonts w:eastAsia="Times New Roman" w:cs="Times New Roman"/>
          <w:szCs w:val="24"/>
        </w:rPr>
        <w:t xml:space="preserve"> επιχείρηση</w:t>
      </w:r>
      <w:r>
        <w:rPr>
          <w:rFonts w:eastAsia="Times New Roman" w:cs="Times New Roman"/>
          <w:szCs w:val="24"/>
        </w:rPr>
        <w:t>,</w:t>
      </w:r>
      <w:r w:rsidRPr="00686E53">
        <w:rPr>
          <w:rFonts w:eastAsia="Times New Roman" w:cs="Times New Roman"/>
          <w:szCs w:val="24"/>
        </w:rPr>
        <w:t xml:space="preserve"> ανεξάρτητα αν είναι δανειζόμενος</w:t>
      </w:r>
      <w:r>
        <w:rPr>
          <w:rFonts w:eastAsia="Times New Roman" w:cs="Times New Roman"/>
          <w:szCs w:val="24"/>
        </w:rPr>
        <w:t>,</w:t>
      </w:r>
      <w:r w:rsidRPr="00686E53">
        <w:rPr>
          <w:rFonts w:eastAsia="Times New Roman" w:cs="Times New Roman"/>
          <w:szCs w:val="24"/>
        </w:rPr>
        <w:t xml:space="preserve"> εργολ</w:t>
      </w:r>
      <w:r>
        <w:rPr>
          <w:rFonts w:eastAsia="Times New Roman" w:cs="Times New Roman"/>
          <w:szCs w:val="24"/>
        </w:rPr>
        <w:t>αβικό</w:t>
      </w:r>
      <w:r w:rsidRPr="00686E53">
        <w:rPr>
          <w:rFonts w:eastAsia="Times New Roman" w:cs="Times New Roman"/>
          <w:szCs w:val="24"/>
        </w:rPr>
        <w:t>ς ή οτιδήποτε άλλο</w:t>
      </w:r>
      <w:r>
        <w:rPr>
          <w:rFonts w:eastAsia="Times New Roman" w:cs="Times New Roman"/>
          <w:szCs w:val="24"/>
        </w:rPr>
        <w:t>,</w:t>
      </w:r>
      <w:r w:rsidRPr="00686E53">
        <w:rPr>
          <w:rFonts w:eastAsia="Times New Roman" w:cs="Times New Roman"/>
          <w:szCs w:val="24"/>
        </w:rPr>
        <w:t xml:space="preserve"> εφαρμόζεται η αντίστοιχη συλλογική σύ</w:t>
      </w:r>
      <w:r w:rsidRPr="00686E53">
        <w:rPr>
          <w:rFonts w:eastAsia="Times New Roman" w:cs="Times New Roman"/>
          <w:szCs w:val="24"/>
        </w:rPr>
        <w:t>μβαση του κλάδου ή της επιχείρησης</w:t>
      </w:r>
      <w:r>
        <w:rPr>
          <w:rFonts w:eastAsia="Times New Roman" w:cs="Times New Roman"/>
          <w:szCs w:val="24"/>
        </w:rPr>
        <w:t>. Είναι</w:t>
      </w:r>
      <w:r w:rsidRPr="00686E53">
        <w:rPr>
          <w:rFonts w:eastAsia="Times New Roman" w:cs="Times New Roman"/>
          <w:szCs w:val="24"/>
        </w:rPr>
        <w:t xml:space="preserve"> κάτι</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όμως,</w:t>
      </w:r>
      <w:r w:rsidRPr="00686E53">
        <w:rPr>
          <w:rFonts w:eastAsia="Times New Roman" w:cs="Times New Roman"/>
          <w:szCs w:val="24"/>
        </w:rPr>
        <w:t xml:space="preserve"> που αρνεί</w:t>
      </w:r>
      <w:r>
        <w:rPr>
          <w:rFonts w:eastAsia="Times New Roman" w:cs="Times New Roman"/>
          <w:szCs w:val="24"/>
        </w:rPr>
        <w:t>στε</w:t>
      </w:r>
      <w:r w:rsidRPr="00686E53">
        <w:rPr>
          <w:rFonts w:eastAsia="Times New Roman" w:cs="Times New Roman"/>
          <w:szCs w:val="24"/>
        </w:rPr>
        <w:t xml:space="preserve"> να το κάνετε</w:t>
      </w:r>
      <w:r>
        <w:rPr>
          <w:rFonts w:eastAsia="Times New Roman" w:cs="Times New Roman"/>
          <w:szCs w:val="24"/>
        </w:rPr>
        <w:t>.</w:t>
      </w:r>
    </w:p>
    <w:p w14:paraId="719A506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sidRPr="00686E53">
        <w:rPr>
          <w:rFonts w:eastAsia="Times New Roman" w:cs="Times New Roman"/>
          <w:szCs w:val="24"/>
        </w:rPr>
        <w:t xml:space="preserve">ο θέμα των εργολάβων όσο κι αν </w:t>
      </w:r>
      <w:r>
        <w:rPr>
          <w:rFonts w:eastAsia="Times New Roman" w:cs="Times New Roman"/>
          <w:szCs w:val="24"/>
        </w:rPr>
        <w:t>η</w:t>
      </w:r>
      <w:r w:rsidRPr="00686E53">
        <w:rPr>
          <w:rFonts w:eastAsia="Times New Roman" w:cs="Times New Roman"/>
          <w:szCs w:val="24"/>
        </w:rPr>
        <w:t xml:space="preserve"> ευθύνη μεταφέρθηκε στην επιχείρηση</w:t>
      </w:r>
      <w:r>
        <w:rPr>
          <w:rFonts w:eastAsia="Times New Roman" w:cs="Times New Roman"/>
          <w:szCs w:val="24"/>
        </w:rPr>
        <w:t>,</w:t>
      </w:r>
      <w:r w:rsidRPr="00686E53">
        <w:rPr>
          <w:rFonts w:eastAsia="Times New Roman" w:cs="Times New Roman"/>
          <w:szCs w:val="24"/>
        </w:rPr>
        <w:t xml:space="preserve"> αλλά και τους </w:t>
      </w:r>
      <w:r>
        <w:rPr>
          <w:rFonts w:eastAsia="Times New Roman" w:cs="Times New Roman"/>
          <w:szCs w:val="24"/>
        </w:rPr>
        <w:t>υπεργολάβους</w:t>
      </w:r>
      <w:r w:rsidRPr="00686E53">
        <w:rPr>
          <w:rFonts w:eastAsia="Times New Roman" w:cs="Times New Roman"/>
          <w:szCs w:val="24"/>
        </w:rPr>
        <w:t xml:space="preserve"> δεν αντιμετωπίζει </w:t>
      </w:r>
      <w:r>
        <w:rPr>
          <w:rFonts w:eastAsia="Times New Roman" w:cs="Times New Roman"/>
          <w:szCs w:val="24"/>
        </w:rPr>
        <w:lastRenderedPageBreak/>
        <w:t>τ</w:t>
      </w:r>
      <w:r w:rsidRPr="00686E53">
        <w:rPr>
          <w:rFonts w:eastAsia="Times New Roman" w:cs="Times New Roman"/>
          <w:szCs w:val="24"/>
        </w:rPr>
        <w:t xml:space="preserve">ο ζήτημα της μείωσης της τιμής της </w:t>
      </w:r>
      <w:r>
        <w:rPr>
          <w:rFonts w:eastAsia="Times New Roman" w:cs="Times New Roman"/>
          <w:szCs w:val="24"/>
        </w:rPr>
        <w:t xml:space="preserve">εργατικής </w:t>
      </w:r>
      <w:r w:rsidRPr="00686E53">
        <w:rPr>
          <w:rFonts w:eastAsia="Times New Roman" w:cs="Times New Roman"/>
          <w:szCs w:val="24"/>
        </w:rPr>
        <w:t xml:space="preserve">δύναμης των </w:t>
      </w:r>
      <w:r w:rsidRPr="00686E53">
        <w:rPr>
          <w:rFonts w:eastAsia="Times New Roman" w:cs="Times New Roman"/>
          <w:szCs w:val="24"/>
        </w:rPr>
        <w:t>περαιτέρω ανατροπών των εργασιακών σχέσεων</w:t>
      </w:r>
      <w:r>
        <w:rPr>
          <w:rFonts w:eastAsia="Times New Roman" w:cs="Times New Roman"/>
          <w:szCs w:val="24"/>
        </w:rPr>
        <w:t>. Η π</w:t>
      </w:r>
      <w:r w:rsidRPr="00686E53">
        <w:rPr>
          <w:rFonts w:eastAsia="Times New Roman" w:cs="Times New Roman"/>
          <w:szCs w:val="24"/>
        </w:rPr>
        <w:t xml:space="preserve">ρόταση νόμου των οργανώσεων που </w:t>
      </w:r>
      <w:r>
        <w:rPr>
          <w:rFonts w:eastAsia="Times New Roman" w:cs="Times New Roman"/>
          <w:szCs w:val="24"/>
        </w:rPr>
        <w:t>κατέθεσε το ΚΚΕ για την</w:t>
      </w:r>
      <w:r w:rsidRPr="00686E53">
        <w:rPr>
          <w:rFonts w:eastAsia="Times New Roman" w:cs="Times New Roman"/>
          <w:szCs w:val="24"/>
        </w:rPr>
        <w:t xml:space="preserve"> επαναφορά </w:t>
      </w:r>
      <w:r>
        <w:rPr>
          <w:rFonts w:eastAsia="Times New Roman" w:cs="Times New Roman"/>
          <w:szCs w:val="24"/>
        </w:rPr>
        <w:t>τ</w:t>
      </w:r>
      <w:r w:rsidRPr="00686E53">
        <w:rPr>
          <w:rFonts w:eastAsia="Times New Roman" w:cs="Times New Roman"/>
          <w:szCs w:val="24"/>
        </w:rPr>
        <w:t xml:space="preserve">ου κατώτατου μισθού στα 751 </w:t>
      </w:r>
      <w:r>
        <w:rPr>
          <w:rFonts w:eastAsia="Times New Roman" w:cs="Times New Roman"/>
          <w:szCs w:val="24"/>
        </w:rPr>
        <w:t xml:space="preserve">ευρώ, των συλλογικών </w:t>
      </w:r>
      <w:r w:rsidRPr="00686E53">
        <w:rPr>
          <w:rFonts w:eastAsia="Times New Roman" w:cs="Times New Roman"/>
          <w:szCs w:val="24"/>
        </w:rPr>
        <w:t>συμβάσεων</w:t>
      </w:r>
      <w:r>
        <w:rPr>
          <w:rFonts w:eastAsia="Times New Roman" w:cs="Times New Roman"/>
          <w:szCs w:val="24"/>
        </w:rPr>
        <w:t>, η</w:t>
      </w:r>
      <w:r w:rsidRPr="00686E53">
        <w:rPr>
          <w:rFonts w:eastAsia="Times New Roman" w:cs="Times New Roman"/>
          <w:szCs w:val="24"/>
        </w:rPr>
        <w:t xml:space="preserve"> </w:t>
      </w:r>
      <w:proofErr w:type="spellStart"/>
      <w:r w:rsidRPr="00686E53">
        <w:rPr>
          <w:rFonts w:eastAsia="Times New Roman" w:cs="Times New Roman"/>
          <w:szCs w:val="24"/>
        </w:rPr>
        <w:t>υποχρεωτικότητα</w:t>
      </w:r>
      <w:proofErr w:type="spellEnd"/>
      <w:r>
        <w:rPr>
          <w:rFonts w:eastAsia="Times New Roman" w:cs="Times New Roman"/>
          <w:szCs w:val="24"/>
        </w:rPr>
        <w:t>, η επεκτασιμότητα, η ισχύ της ευνοϊκότερης ρύθμισης για όλους, ε</w:t>
      </w:r>
      <w:r>
        <w:rPr>
          <w:rFonts w:eastAsia="Times New Roman" w:cs="Times New Roman"/>
          <w:szCs w:val="24"/>
        </w:rPr>
        <w:t xml:space="preserve">ίτε είναι είτε όχι μέλη οργανώσεων, </w:t>
      </w:r>
      <w:r w:rsidRPr="00686E53">
        <w:rPr>
          <w:rFonts w:eastAsia="Times New Roman" w:cs="Times New Roman"/>
          <w:szCs w:val="24"/>
        </w:rPr>
        <w:t xml:space="preserve">μπορεί να ορθώσει </w:t>
      </w:r>
      <w:r>
        <w:rPr>
          <w:rFonts w:eastAsia="Times New Roman" w:cs="Times New Roman"/>
          <w:szCs w:val="24"/>
        </w:rPr>
        <w:t>τείχη στην αδήλωτη και υπο</w:t>
      </w:r>
      <w:r w:rsidRPr="00686E53">
        <w:rPr>
          <w:rFonts w:eastAsia="Times New Roman" w:cs="Times New Roman"/>
          <w:szCs w:val="24"/>
        </w:rPr>
        <w:t>δηλωμένη εργασία</w:t>
      </w:r>
      <w:r>
        <w:rPr>
          <w:rFonts w:eastAsia="Times New Roman" w:cs="Times New Roman"/>
          <w:szCs w:val="24"/>
        </w:rPr>
        <w:t xml:space="preserve">, στις εργολαβίες, στη δήθεν πρακτική </w:t>
      </w:r>
      <w:r w:rsidRPr="00686E53">
        <w:rPr>
          <w:rFonts w:eastAsia="Times New Roman" w:cs="Times New Roman"/>
          <w:szCs w:val="24"/>
        </w:rPr>
        <w:t xml:space="preserve">άσκηση και σε κάθε άλλη εφαρμογή </w:t>
      </w:r>
      <w:r>
        <w:rPr>
          <w:rFonts w:eastAsia="Times New Roman" w:cs="Times New Roman"/>
          <w:szCs w:val="24"/>
        </w:rPr>
        <w:t xml:space="preserve">των επιχειρηματικών ομίλων απέναντι στους εργαζόμενους. </w:t>
      </w:r>
    </w:p>
    <w:p w14:paraId="719A506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νέα αρχιτεκτονική για την οποί</w:t>
      </w:r>
      <w:r>
        <w:rPr>
          <w:rFonts w:eastAsia="Times New Roman" w:cs="Times New Roman"/>
          <w:szCs w:val="24"/>
        </w:rPr>
        <w:t xml:space="preserve">α μιλά η Υπουργός Εργασίας </w:t>
      </w:r>
      <w:r w:rsidRPr="00686E53">
        <w:rPr>
          <w:rFonts w:eastAsia="Times New Roman" w:cs="Times New Roman"/>
          <w:szCs w:val="24"/>
        </w:rPr>
        <w:t>ότι κάνει με την αδήλωτη εργασία</w:t>
      </w:r>
      <w:r>
        <w:rPr>
          <w:rFonts w:eastAsia="Times New Roman" w:cs="Times New Roman"/>
          <w:szCs w:val="24"/>
        </w:rPr>
        <w:t>,</w:t>
      </w:r>
      <w:r w:rsidRPr="00686E53">
        <w:rPr>
          <w:rFonts w:eastAsia="Times New Roman" w:cs="Times New Roman"/>
          <w:szCs w:val="24"/>
        </w:rPr>
        <w:t xml:space="preserve"> σημαίνει ότι </w:t>
      </w:r>
      <w:r>
        <w:rPr>
          <w:rFonts w:eastAsia="Times New Roman" w:cs="Times New Roman"/>
          <w:szCs w:val="24"/>
        </w:rPr>
        <w:t xml:space="preserve">οι </w:t>
      </w:r>
      <w:r w:rsidRPr="00686E53">
        <w:rPr>
          <w:rFonts w:eastAsia="Times New Roman" w:cs="Times New Roman"/>
          <w:szCs w:val="24"/>
        </w:rPr>
        <w:t>τρεις μήνες ασφάλισης θα</w:t>
      </w:r>
      <w:r>
        <w:rPr>
          <w:rFonts w:eastAsia="Times New Roman" w:cs="Times New Roman"/>
          <w:szCs w:val="24"/>
        </w:rPr>
        <w:t xml:space="preserve"> έχουν</w:t>
      </w:r>
      <w:r w:rsidRPr="00686E53">
        <w:rPr>
          <w:rFonts w:eastAsia="Times New Roman" w:cs="Times New Roman"/>
          <w:szCs w:val="24"/>
        </w:rPr>
        <w:t xml:space="preserve"> κόστος για τον </w:t>
      </w:r>
      <w:r>
        <w:rPr>
          <w:rFonts w:eastAsia="Times New Roman" w:cs="Times New Roman"/>
          <w:szCs w:val="24"/>
        </w:rPr>
        <w:t>εργοδότη 692 ευρώ και θα γλιτώνει</w:t>
      </w:r>
      <w:r w:rsidRPr="00686E53">
        <w:rPr>
          <w:rFonts w:eastAsia="Times New Roman" w:cs="Times New Roman"/>
          <w:szCs w:val="24"/>
        </w:rPr>
        <w:t xml:space="preserve"> </w:t>
      </w:r>
      <w:r>
        <w:rPr>
          <w:rFonts w:eastAsia="Times New Roman" w:cs="Times New Roman"/>
          <w:szCs w:val="24"/>
        </w:rPr>
        <w:t xml:space="preserve">βέβαια </w:t>
      </w:r>
      <w:r w:rsidRPr="00686E53">
        <w:rPr>
          <w:rFonts w:eastAsia="Times New Roman" w:cs="Times New Roman"/>
          <w:szCs w:val="24"/>
        </w:rPr>
        <w:t>τις 3.</w:t>
      </w:r>
      <w:r>
        <w:rPr>
          <w:rFonts w:eastAsia="Times New Roman" w:cs="Times New Roman"/>
          <w:szCs w:val="24"/>
        </w:rPr>
        <w:t>000</w:t>
      </w:r>
      <w:r w:rsidRPr="00686E53">
        <w:rPr>
          <w:rFonts w:eastAsia="Times New Roman" w:cs="Times New Roman"/>
          <w:szCs w:val="24"/>
        </w:rPr>
        <w:t xml:space="preserve"> ευρώ</w:t>
      </w:r>
      <w:r>
        <w:rPr>
          <w:rFonts w:eastAsia="Times New Roman" w:cs="Times New Roman"/>
          <w:szCs w:val="24"/>
        </w:rPr>
        <w:t>. Ο</w:t>
      </w:r>
      <w:r w:rsidRPr="00686E53">
        <w:rPr>
          <w:rFonts w:eastAsia="Times New Roman" w:cs="Times New Roman"/>
          <w:szCs w:val="24"/>
        </w:rPr>
        <w:t>ι εισφορές του εργαζομένου</w:t>
      </w:r>
      <w:r>
        <w:rPr>
          <w:rFonts w:eastAsia="Times New Roman" w:cs="Times New Roman"/>
          <w:szCs w:val="24"/>
        </w:rPr>
        <w:t xml:space="preserve"> και του εργοδότη είναι 264 ευρώ τον μήνα, 20% τω</w:t>
      </w:r>
      <w:r>
        <w:rPr>
          <w:rFonts w:eastAsia="Times New Roman" w:cs="Times New Roman"/>
          <w:szCs w:val="24"/>
        </w:rPr>
        <w:t xml:space="preserve">ν εργαζομένων και 25,06% για τον εργοδότη. Αυτή, λοιπόν, </w:t>
      </w:r>
      <w:r w:rsidRPr="00686E53">
        <w:rPr>
          <w:rFonts w:eastAsia="Times New Roman" w:cs="Times New Roman"/>
          <w:szCs w:val="24"/>
        </w:rPr>
        <w:t xml:space="preserve">είναι η προσφορά </w:t>
      </w:r>
      <w:r>
        <w:rPr>
          <w:rFonts w:eastAsia="Times New Roman" w:cs="Times New Roman"/>
          <w:szCs w:val="24"/>
        </w:rPr>
        <w:t xml:space="preserve">που κάνετε στον εργοδότη </w:t>
      </w:r>
      <w:r w:rsidRPr="00686E53">
        <w:rPr>
          <w:rFonts w:eastAsia="Times New Roman" w:cs="Times New Roman"/>
          <w:szCs w:val="24"/>
        </w:rPr>
        <w:t>και αφήνετ</w:t>
      </w:r>
      <w:r>
        <w:rPr>
          <w:rFonts w:eastAsia="Times New Roman" w:cs="Times New Roman"/>
          <w:szCs w:val="24"/>
        </w:rPr>
        <w:t>ε</w:t>
      </w:r>
      <w:r w:rsidRPr="00686E53">
        <w:rPr>
          <w:rFonts w:eastAsia="Times New Roman" w:cs="Times New Roman"/>
          <w:szCs w:val="24"/>
        </w:rPr>
        <w:t xml:space="preserve"> ανοιχτό το </w:t>
      </w:r>
      <w:r w:rsidRPr="00686E53">
        <w:rPr>
          <w:rFonts w:eastAsia="Times New Roman" w:cs="Times New Roman"/>
          <w:szCs w:val="24"/>
        </w:rPr>
        <w:lastRenderedPageBreak/>
        <w:t>ενδεχόμενο να αυξηθεί η αδήλωτη εργασία το επόμενο διάστημα</w:t>
      </w:r>
      <w:r>
        <w:rPr>
          <w:rFonts w:eastAsia="Times New Roman" w:cs="Times New Roman"/>
          <w:szCs w:val="24"/>
        </w:rPr>
        <w:t>,</w:t>
      </w:r>
      <w:r w:rsidRPr="00686E53">
        <w:rPr>
          <w:rFonts w:eastAsia="Times New Roman" w:cs="Times New Roman"/>
          <w:szCs w:val="24"/>
        </w:rPr>
        <w:t xml:space="preserve"> γιατί θα κοστίζει πολύ λιγότερο από το πρόστιμο που υπάρχει σήμερα</w:t>
      </w:r>
      <w:r>
        <w:rPr>
          <w:rFonts w:eastAsia="Times New Roman" w:cs="Times New Roman"/>
          <w:szCs w:val="24"/>
        </w:rPr>
        <w:t>.</w:t>
      </w:r>
    </w:p>
    <w:p w14:paraId="719A506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sidRPr="00686E53">
        <w:rPr>
          <w:rFonts w:eastAsia="Times New Roman" w:cs="Times New Roman"/>
          <w:szCs w:val="24"/>
        </w:rPr>
        <w:t>α δι</w:t>
      </w:r>
      <w:r w:rsidRPr="00686E53">
        <w:rPr>
          <w:rFonts w:eastAsia="Times New Roman" w:cs="Times New Roman"/>
          <w:szCs w:val="24"/>
        </w:rPr>
        <w:t xml:space="preserve">καιώματα των </w:t>
      </w:r>
      <w:r>
        <w:rPr>
          <w:rFonts w:eastAsia="Times New Roman" w:cs="Times New Roman"/>
          <w:szCs w:val="24"/>
        </w:rPr>
        <w:t>εργολαβικών εργαζομένων μπορεί να</w:t>
      </w:r>
      <w:r w:rsidRPr="00686E53">
        <w:rPr>
          <w:rFonts w:eastAsia="Times New Roman" w:cs="Times New Roman"/>
          <w:szCs w:val="24"/>
        </w:rPr>
        <w:t xml:space="preserve"> κατοχυρωθούν</w:t>
      </w:r>
      <w:r>
        <w:rPr>
          <w:rFonts w:eastAsia="Times New Roman" w:cs="Times New Roman"/>
          <w:szCs w:val="24"/>
        </w:rPr>
        <w:t xml:space="preserve"> με</w:t>
      </w:r>
      <w:r w:rsidRPr="00686E53">
        <w:rPr>
          <w:rFonts w:eastAsia="Times New Roman" w:cs="Times New Roman"/>
          <w:szCs w:val="24"/>
        </w:rPr>
        <w:t xml:space="preserve"> την κατάργηση των </w:t>
      </w:r>
      <w:r>
        <w:rPr>
          <w:rFonts w:eastAsia="Times New Roman" w:cs="Times New Roman"/>
          <w:szCs w:val="24"/>
        </w:rPr>
        <w:t>δουλεμπορικών</w:t>
      </w:r>
      <w:r w:rsidRPr="00686E53">
        <w:rPr>
          <w:rFonts w:eastAsia="Times New Roman" w:cs="Times New Roman"/>
          <w:szCs w:val="24"/>
        </w:rPr>
        <w:t xml:space="preserve"> γραφείων</w:t>
      </w:r>
      <w:r>
        <w:rPr>
          <w:rFonts w:eastAsia="Times New Roman" w:cs="Times New Roman"/>
          <w:szCs w:val="24"/>
        </w:rPr>
        <w:t xml:space="preserve"> εργασίας των διαφόρων εργολάβων. Όσο θα υφίσταται </w:t>
      </w:r>
      <w:r w:rsidRPr="00686E53">
        <w:rPr>
          <w:rFonts w:eastAsia="Times New Roman" w:cs="Times New Roman"/>
          <w:szCs w:val="24"/>
        </w:rPr>
        <w:t>η εργολαβία</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θ</w:t>
      </w:r>
      <w:r w:rsidRPr="00686E53">
        <w:rPr>
          <w:rFonts w:eastAsia="Times New Roman" w:cs="Times New Roman"/>
          <w:szCs w:val="24"/>
        </w:rPr>
        <w:t>α ανοίγε</w:t>
      </w:r>
      <w:r>
        <w:rPr>
          <w:rFonts w:eastAsia="Times New Roman" w:cs="Times New Roman"/>
          <w:szCs w:val="24"/>
        </w:rPr>
        <w:t>ι δρόμο να δημιουργούνται</w:t>
      </w:r>
      <w:r w:rsidRPr="00686E53">
        <w:rPr>
          <w:rFonts w:eastAsia="Times New Roman" w:cs="Times New Roman"/>
          <w:szCs w:val="24"/>
        </w:rPr>
        <w:t xml:space="preserve"> εργολαβικές εταιρείες</w:t>
      </w:r>
      <w:r>
        <w:rPr>
          <w:rFonts w:eastAsia="Times New Roman" w:cs="Times New Roman"/>
          <w:szCs w:val="24"/>
        </w:rPr>
        <w:t>,</w:t>
      </w:r>
      <w:r w:rsidRPr="00686E53">
        <w:rPr>
          <w:rFonts w:eastAsia="Times New Roman" w:cs="Times New Roman"/>
          <w:szCs w:val="24"/>
        </w:rPr>
        <w:t xml:space="preserve"> παραρτήματα των επιχειρηματικών</w:t>
      </w:r>
      <w:r w:rsidRPr="00686E53">
        <w:rPr>
          <w:rFonts w:eastAsia="Times New Roman" w:cs="Times New Roman"/>
          <w:szCs w:val="24"/>
        </w:rPr>
        <w:t xml:space="preserve"> ομίλων </w:t>
      </w:r>
      <w:r>
        <w:rPr>
          <w:rFonts w:eastAsia="Times New Roman" w:cs="Times New Roman"/>
          <w:szCs w:val="24"/>
        </w:rPr>
        <w:t>ή εργολάβοι</w:t>
      </w:r>
      <w:r w:rsidRPr="00686E53">
        <w:rPr>
          <w:rFonts w:eastAsia="Times New Roman" w:cs="Times New Roman"/>
          <w:szCs w:val="24"/>
        </w:rPr>
        <w:t xml:space="preserve"> μαϊμού </w:t>
      </w:r>
      <w:r>
        <w:rPr>
          <w:rFonts w:eastAsia="Times New Roman" w:cs="Times New Roman"/>
          <w:szCs w:val="24"/>
        </w:rPr>
        <w:t xml:space="preserve">για να προσλαμβάνουν οι επιχειρηματικοί </w:t>
      </w:r>
      <w:r w:rsidRPr="00686E53">
        <w:rPr>
          <w:rFonts w:eastAsia="Times New Roman" w:cs="Times New Roman"/>
          <w:szCs w:val="24"/>
        </w:rPr>
        <w:t>όμιλοι</w:t>
      </w:r>
      <w:r>
        <w:rPr>
          <w:rFonts w:eastAsia="Times New Roman" w:cs="Times New Roman"/>
          <w:szCs w:val="24"/>
        </w:rPr>
        <w:t xml:space="preserve"> εργαζόμενους με τσακισμένους μισθούς</w:t>
      </w:r>
      <w:r w:rsidRPr="00686E53">
        <w:rPr>
          <w:rFonts w:eastAsia="Times New Roman" w:cs="Times New Roman"/>
          <w:szCs w:val="24"/>
        </w:rPr>
        <w:t xml:space="preserve"> και δικαιώματα</w:t>
      </w:r>
      <w:r>
        <w:rPr>
          <w:rFonts w:eastAsia="Times New Roman" w:cs="Times New Roman"/>
          <w:szCs w:val="24"/>
        </w:rPr>
        <w:t xml:space="preserve"> αυξάνοντας τα κέρδη τους. </w:t>
      </w:r>
    </w:p>
    <w:p w14:paraId="719A506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Pr="00686E53">
        <w:rPr>
          <w:rFonts w:eastAsia="Times New Roman" w:cs="Times New Roman"/>
          <w:szCs w:val="24"/>
        </w:rPr>
        <w:t>τη μαθητεία</w:t>
      </w:r>
      <w:r>
        <w:rPr>
          <w:rFonts w:eastAsia="Times New Roman" w:cs="Times New Roman"/>
          <w:szCs w:val="24"/>
        </w:rPr>
        <w:t>,</w:t>
      </w:r>
      <w:r w:rsidRPr="00686E53">
        <w:rPr>
          <w:rFonts w:eastAsia="Times New Roman" w:cs="Times New Roman"/>
          <w:szCs w:val="24"/>
        </w:rPr>
        <w:t xml:space="preserve"> το θέμα της σκληρής εκμετάλλευσης των μαθητών για </w:t>
      </w:r>
      <w:r>
        <w:rPr>
          <w:rFonts w:eastAsia="Times New Roman" w:cs="Times New Roman"/>
          <w:szCs w:val="24"/>
        </w:rPr>
        <w:t xml:space="preserve">δήθεν </w:t>
      </w:r>
      <w:r w:rsidRPr="00686E53">
        <w:rPr>
          <w:rFonts w:eastAsia="Times New Roman" w:cs="Times New Roman"/>
          <w:szCs w:val="24"/>
        </w:rPr>
        <w:t>πρακτική άσκηση</w:t>
      </w:r>
      <w:r>
        <w:rPr>
          <w:rFonts w:eastAsia="Times New Roman" w:cs="Times New Roman"/>
          <w:szCs w:val="24"/>
        </w:rPr>
        <w:t xml:space="preserve"> δεν αντ</w:t>
      </w:r>
      <w:r>
        <w:rPr>
          <w:rFonts w:eastAsia="Times New Roman" w:cs="Times New Roman"/>
          <w:szCs w:val="24"/>
        </w:rPr>
        <w:t xml:space="preserve">ιμετωπίζεται με την υποχρέωση να το δηλώνουν στο σύστημα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Κανείς από τους μαθητές, για παράδειγμα στον τουρισμό, δεν κάνει πρακτική. Όλοι καλύπτουν ανάγκες των ξενοδόχων με ατέλειωτες ώρες δουλειάς, με απαράδεκτους όρους διαμονής και διατροφής για</w:t>
      </w:r>
      <w:r>
        <w:rPr>
          <w:rFonts w:eastAsia="Times New Roman" w:cs="Times New Roman"/>
          <w:szCs w:val="24"/>
        </w:rPr>
        <w:t xml:space="preserve"> τους μαθητές, σε κοντέινερ, σε σκηνές, σε ανήλια υπόγεια. Εκεί μένουν. Η κόλαση που ζουν</w:t>
      </w:r>
      <w:r w:rsidRPr="00686E53">
        <w:rPr>
          <w:rFonts w:eastAsia="Times New Roman" w:cs="Times New Roman"/>
          <w:szCs w:val="24"/>
        </w:rPr>
        <w:t xml:space="preserve"> οι νέοι και </w:t>
      </w:r>
      <w:r w:rsidRPr="00686E53">
        <w:rPr>
          <w:rFonts w:eastAsia="Times New Roman" w:cs="Times New Roman"/>
          <w:szCs w:val="24"/>
        </w:rPr>
        <w:lastRenderedPageBreak/>
        <w:t>οι νέες</w:t>
      </w:r>
      <w:r>
        <w:rPr>
          <w:rFonts w:eastAsia="Times New Roman" w:cs="Times New Roman"/>
          <w:szCs w:val="24"/>
        </w:rPr>
        <w:t xml:space="preserve"> της περίοδο της πρακτικής</w:t>
      </w:r>
      <w:r w:rsidRPr="00686E53">
        <w:rPr>
          <w:rFonts w:eastAsia="Times New Roman" w:cs="Times New Roman"/>
          <w:szCs w:val="24"/>
        </w:rPr>
        <w:t xml:space="preserve"> δεν περιγράφεται και δεν αντιμετωπίζεται με τη</w:t>
      </w:r>
      <w:r>
        <w:rPr>
          <w:rFonts w:eastAsia="Times New Roman" w:cs="Times New Roman"/>
          <w:szCs w:val="24"/>
        </w:rPr>
        <w:t>ν</w:t>
      </w:r>
      <w:r w:rsidRPr="00686E53">
        <w:rPr>
          <w:rFonts w:eastAsia="Times New Roman" w:cs="Times New Roman"/>
          <w:szCs w:val="24"/>
        </w:rPr>
        <w:t xml:space="preserve"> </w:t>
      </w:r>
      <w:r>
        <w:rPr>
          <w:rFonts w:eastAsia="Times New Roman" w:cs="Times New Roman"/>
          <w:szCs w:val="24"/>
        </w:rPr>
        <w:t>κατα</w:t>
      </w:r>
      <w:r w:rsidRPr="00686E53">
        <w:rPr>
          <w:rFonts w:eastAsia="Times New Roman" w:cs="Times New Roman"/>
          <w:szCs w:val="24"/>
        </w:rPr>
        <w:t>γραφή</w:t>
      </w:r>
      <w:r>
        <w:rPr>
          <w:rFonts w:eastAsia="Times New Roman" w:cs="Times New Roman"/>
          <w:szCs w:val="24"/>
        </w:rPr>
        <w:t xml:space="preserve">. </w:t>
      </w:r>
    </w:p>
    <w:p w14:paraId="719A506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Απαιτείται νομοθετική ρύθμιση για την </w:t>
      </w:r>
      <w:r w:rsidRPr="00686E53">
        <w:rPr>
          <w:rFonts w:eastAsia="Times New Roman" w:cs="Times New Roman"/>
          <w:szCs w:val="24"/>
        </w:rPr>
        <w:t xml:space="preserve">αντιμετώπιση της </w:t>
      </w:r>
      <w:r>
        <w:rPr>
          <w:rFonts w:eastAsia="Times New Roman" w:cs="Times New Roman"/>
          <w:szCs w:val="24"/>
        </w:rPr>
        <w:t>θερμι</w:t>
      </w:r>
      <w:r>
        <w:rPr>
          <w:rFonts w:eastAsia="Times New Roman" w:cs="Times New Roman"/>
          <w:szCs w:val="24"/>
        </w:rPr>
        <w:t>κής</w:t>
      </w:r>
      <w:r w:rsidRPr="00686E53">
        <w:rPr>
          <w:rFonts w:eastAsia="Times New Roman" w:cs="Times New Roman"/>
          <w:szCs w:val="24"/>
        </w:rPr>
        <w:t xml:space="preserve"> καταπόνηση των εργαζομένων και</w:t>
      </w:r>
      <w:r>
        <w:rPr>
          <w:rFonts w:eastAsia="Times New Roman" w:cs="Times New Roman"/>
          <w:szCs w:val="24"/>
        </w:rPr>
        <w:t xml:space="preserve"> για τον προσδιορισμό </w:t>
      </w:r>
      <w:r w:rsidRPr="00686E53">
        <w:rPr>
          <w:rFonts w:eastAsia="Times New Roman" w:cs="Times New Roman"/>
          <w:szCs w:val="24"/>
        </w:rPr>
        <w:t>των εξειδικευμένων μέτρων προστασίας</w:t>
      </w:r>
      <w:r>
        <w:rPr>
          <w:rFonts w:eastAsia="Times New Roman" w:cs="Times New Roman"/>
          <w:szCs w:val="24"/>
        </w:rPr>
        <w:t xml:space="preserve"> τους. Αυτά τα μέτρα, όμως, πρέπει να είναι υποχρεωτικά. Να αντιστοιχούν </w:t>
      </w:r>
      <w:r w:rsidRPr="00686E53">
        <w:rPr>
          <w:rFonts w:eastAsia="Times New Roman" w:cs="Times New Roman"/>
          <w:szCs w:val="24"/>
        </w:rPr>
        <w:t>με τις ανάγκες της ουσιαστικής πρόληψης και προστασίας της υγείας και της ασφάλειας των εργ</w:t>
      </w:r>
      <w:r w:rsidRPr="00686E53">
        <w:rPr>
          <w:rFonts w:eastAsia="Times New Roman" w:cs="Times New Roman"/>
          <w:szCs w:val="24"/>
        </w:rPr>
        <w:t>αζομένων και να διασφαλίζεται η εφαρμογή του</w:t>
      </w:r>
      <w:r>
        <w:rPr>
          <w:rFonts w:eastAsia="Times New Roman" w:cs="Times New Roman"/>
          <w:szCs w:val="24"/>
        </w:rPr>
        <w:t>ς</w:t>
      </w:r>
      <w:r w:rsidRPr="00686E53">
        <w:rPr>
          <w:rFonts w:eastAsia="Times New Roman" w:cs="Times New Roman"/>
          <w:szCs w:val="24"/>
        </w:rPr>
        <w:t xml:space="preserve"> με τις διαδικασίες των </w:t>
      </w:r>
      <w:r>
        <w:rPr>
          <w:rFonts w:eastAsia="Times New Roman" w:cs="Times New Roman"/>
          <w:szCs w:val="24"/>
        </w:rPr>
        <w:t>ελέγχων από</w:t>
      </w:r>
      <w:r w:rsidRPr="00686E53">
        <w:rPr>
          <w:rFonts w:eastAsia="Times New Roman" w:cs="Times New Roman"/>
          <w:szCs w:val="24"/>
        </w:rPr>
        <w:t xml:space="preserve"> τους αρμόδιους κρατικούς φορείς</w:t>
      </w:r>
      <w:r>
        <w:rPr>
          <w:rFonts w:eastAsia="Times New Roman" w:cs="Times New Roman"/>
          <w:szCs w:val="24"/>
        </w:rPr>
        <w:t xml:space="preserve">. Η </w:t>
      </w:r>
      <w:proofErr w:type="spellStart"/>
      <w:r>
        <w:rPr>
          <w:rFonts w:eastAsia="Times New Roman" w:cs="Times New Roman"/>
          <w:szCs w:val="24"/>
        </w:rPr>
        <w:t>υποστελέχωση</w:t>
      </w:r>
      <w:proofErr w:type="spellEnd"/>
      <w:r>
        <w:rPr>
          <w:rFonts w:eastAsia="Times New Roman" w:cs="Times New Roman"/>
          <w:szCs w:val="24"/>
        </w:rPr>
        <w:t xml:space="preserve"> των κρατικών ελεγκτικών μηχανισμών, η </w:t>
      </w:r>
      <w:proofErr w:type="spellStart"/>
      <w:r>
        <w:rPr>
          <w:rFonts w:eastAsia="Times New Roman" w:cs="Times New Roman"/>
          <w:szCs w:val="24"/>
        </w:rPr>
        <w:t>ελαστικοποίηση</w:t>
      </w:r>
      <w:proofErr w:type="spellEnd"/>
      <w:r>
        <w:rPr>
          <w:rFonts w:eastAsia="Times New Roman" w:cs="Times New Roman"/>
          <w:szCs w:val="24"/>
        </w:rPr>
        <w:t xml:space="preserve"> των όρων προστασίας των εργαζομένων, </w:t>
      </w:r>
      <w:r w:rsidRPr="00686E53">
        <w:rPr>
          <w:rFonts w:eastAsia="Times New Roman" w:cs="Times New Roman"/>
          <w:szCs w:val="24"/>
        </w:rPr>
        <w:t xml:space="preserve">οι συνθήκες </w:t>
      </w:r>
      <w:proofErr w:type="spellStart"/>
      <w:r w:rsidRPr="00686E53">
        <w:rPr>
          <w:rFonts w:eastAsia="Times New Roman" w:cs="Times New Roman"/>
          <w:szCs w:val="24"/>
        </w:rPr>
        <w:t>εντατικοποιήσ</w:t>
      </w:r>
      <w:r>
        <w:rPr>
          <w:rFonts w:eastAsia="Times New Roman" w:cs="Times New Roman"/>
          <w:szCs w:val="24"/>
        </w:rPr>
        <w:t>ης</w:t>
      </w:r>
      <w:proofErr w:type="spellEnd"/>
      <w:r w:rsidRPr="00686E53">
        <w:rPr>
          <w:rFonts w:eastAsia="Times New Roman" w:cs="Times New Roman"/>
          <w:szCs w:val="24"/>
        </w:rPr>
        <w:t xml:space="preserve"> </w:t>
      </w:r>
      <w:r>
        <w:rPr>
          <w:rFonts w:eastAsia="Times New Roman" w:cs="Times New Roman"/>
          <w:szCs w:val="24"/>
        </w:rPr>
        <w:t>τη</w:t>
      </w:r>
      <w:r w:rsidRPr="00686E53">
        <w:rPr>
          <w:rFonts w:eastAsia="Times New Roman" w:cs="Times New Roman"/>
          <w:szCs w:val="24"/>
        </w:rPr>
        <w:t>ς δουλε</w:t>
      </w:r>
      <w:r w:rsidRPr="00686E53">
        <w:rPr>
          <w:rFonts w:eastAsia="Times New Roman" w:cs="Times New Roman"/>
          <w:szCs w:val="24"/>
        </w:rPr>
        <w:t>ι</w:t>
      </w:r>
      <w:r>
        <w:rPr>
          <w:rFonts w:eastAsia="Times New Roman" w:cs="Times New Roman"/>
          <w:szCs w:val="24"/>
        </w:rPr>
        <w:t>ά</w:t>
      </w:r>
      <w:r w:rsidRPr="00686E53">
        <w:rPr>
          <w:rFonts w:eastAsia="Times New Roman" w:cs="Times New Roman"/>
          <w:szCs w:val="24"/>
        </w:rPr>
        <w:t>ς</w:t>
      </w:r>
      <w:r>
        <w:rPr>
          <w:rFonts w:eastAsia="Times New Roman" w:cs="Times New Roman"/>
          <w:szCs w:val="24"/>
        </w:rPr>
        <w:t xml:space="preserve"> και της εργοδοτικής</w:t>
      </w:r>
      <w:r w:rsidRPr="00686E53">
        <w:rPr>
          <w:rFonts w:eastAsia="Times New Roman" w:cs="Times New Roman"/>
          <w:szCs w:val="24"/>
        </w:rPr>
        <w:t xml:space="preserve"> τρομοκρατίας </w:t>
      </w:r>
      <w:r>
        <w:rPr>
          <w:rFonts w:eastAsia="Times New Roman" w:cs="Times New Roman"/>
          <w:szCs w:val="24"/>
        </w:rPr>
        <w:t xml:space="preserve">θα κάνουν τις ρυθμίσεις </w:t>
      </w:r>
      <w:r w:rsidRPr="00686E53">
        <w:rPr>
          <w:rFonts w:eastAsia="Times New Roman" w:cs="Times New Roman"/>
          <w:szCs w:val="24"/>
        </w:rPr>
        <w:t>κενό γράμμα</w:t>
      </w:r>
      <w:r>
        <w:rPr>
          <w:rFonts w:eastAsia="Times New Roman" w:cs="Times New Roman"/>
          <w:szCs w:val="24"/>
        </w:rPr>
        <w:t>.</w:t>
      </w:r>
    </w:p>
    <w:p w14:paraId="719A5070" w14:textId="77777777" w:rsidR="00E97792" w:rsidRDefault="00D70D60">
      <w:pPr>
        <w:spacing w:after="0" w:line="600" w:lineRule="auto"/>
        <w:ind w:firstLine="720"/>
        <w:jc w:val="both"/>
        <w:rPr>
          <w:rFonts w:eastAsia="Times New Roman" w:cs="Times New Roman"/>
          <w:szCs w:val="24"/>
        </w:rPr>
      </w:pPr>
      <w:r w:rsidRPr="00686E53">
        <w:rPr>
          <w:rFonts w:eastAsia="Times New Roman" w:cs="Times New Roman"/>
          <w:szCs w:val="24"/>
        </w:rPr>
        <w:t xml:space="preserve">Όσον αφορά τις κυρώσεις για την </w:t>
      </w:r>
      <w:r>
        <w:rPr>
          <w:rFonts w:eastAsia="Times New Roman" w:cs="Times New Roman"/>
          <w:szCs w:val="24"/>
        </w:rPr>
        <w:t>υπερ</w:t>
      </w:r>
      <w:r w:rsidRPr="00686E53">
        <w:rPr>
          <w:rFonts w:eastAsia="Times New Roman" w:cs="Times New Roman"/>
          <w:szCs w:val="24"/>
        </w:rPr>
        <w:t>εργασία</w:t>
      </w:r>
      <w:r>
        <w:rPr>
          <w:rFonts w:eastAsia="Times New Roman" w:cs="Times New Roman"/>
          <w:szCs w:val="24"/>
        </w:rPr>
        <w:t>,</w:t>
      </w:r>
      <w:r w:rsidRPr="00686E53">
        <w:rPr>
          <w:rFonts w:eastAsia="Times New Roman" w:cs="Times New Roman"/>
          <w:szCs w:val="24"/>
        </w:rPr>
        <w:t xml:space="preserve"> επισημαίνουμε ότι όσο διατηρείται ο ελαστικός ημερήσιος χρόνος εργασίας</w:t>
      </w:r>
      <w:r>
        <w:rPr>
          <w:rFonts w:eastAsia="Times New Roman" w:cs="Times New Roman"/>
          <w:szCs w:val="24"/>
        </w:rPr>
        <w:t>,</w:t>
      </w:r>
      <w:r w:rsidRPr="00686E53">
        <w:rPr>
          <w:rFonts w:eastAsia="Times New Roman" w:cs="Times New Roman"/>
          <w:szCs w:val="24"/>
        </w:rPr>
        <w:t xml:space="preserve"> η κατάσταση θα χειροτερεύει</w:t>
      </w:r>
      <w:r>
        <w:rPr>
          <w:rFonts w:eastAsia="Times New Roman" w:cs="Times New Roman"/>
          <w:szCs w:val="24"/>
        </w:rPr>
        <w:t>,</w:t>
      </w:r>
      <w:r w:rsidRPr="00686E53">
        <w:rPr>
          <w:rFonts w:eastAsia="Times New Roman" w:cs="Times New Roman"/>
          <w:szCs w:val="24"/>
        </w:rPr>
        <w:t xml:space="preserve"> ο χρόνος εργασίας </w:t>
      </w:r>
      <w:r>
        <w:rPr>
          <w:rFonts w:eastAsia="Times New Roman" w:cs="Times New Roman"/>
          <w:szCs w:val="24"/>
        </w:rPr>
        <w:t>θα αυξομειώνεται,</w:t>
      </w:r>
      <w:r>
        <w:rPr>
          <w:rFonts w:eastAsia="Times New Roman" w:cs="Times New Roman"/>
          <w:szCs w:val="24"/>
        </w:rPr>
        <w:t xml:space="preserve"> </w:t>
      </w:r>
      <w:r w:rsidRPr="00686E53">
        <w:rPr>
          <w:rFonts w:eastAsia="Times New Roman" w:cs="Times New Roman"/>
          <w:szCs w:val="24"/>
        </w:rPr>
        <w:t xml:space="preserve">παρά τις ρυθμίσεις </w:t>
      </w:r>
      <w:r>
        <w:rPr>
          <w:rFonts w:eastAsia="Times New Roman" w:cs="Times New Roman"/>
          <w:szCs w:val="24"/>
        </w:rPr>
        <w:t xml:space="preserve">και τα πρόστιμα. </w:t>
      </w:r>
    </w:p>
    <w:p w14:paraId="719A507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στο Μέρος Γ΄ του νομοσχεδίου </w:t>
      </w:r>
      <w:r w:rsidRPr="00686E53">
        <w:rPr>
          <w:rFonts w:eastAsia="Times New Roman" w:cs="Times New Roman"/>
          <w:szCs w:val="24"/>
        </w:rPr>
        <w:t xml:space="preserve">για την επιτροπεία των </w:t>
      </w:r>
      <w:r>
        <w:rPr>
          <w:rFonts w:eastAsia="Times New Roman" w:cs="Times New Roman"/>
          <w:szCs w:val="24"/>
        </w:rPr>
        <w:t xml:space="preserve">ασυνόδευτων ανηλίκων, η καπιταλιστική βαρβαρότητα, οι επεμβάσεις και ο ιμπεριαλιστικός πόλεμος αποτυπώνεται στην </w:t>
      </w:r>
      <w:r w:rsidRPr="00686E53">
        <w:rPr>
          <w:rFonts w:eastAsia="Times New Roman" w:cs="Times New Roman"/>
          <w:szCs w:val="24"/>
        </w:rPr>
        <w:t xml:space="preserve">κατακόρυφη αύξηση του αριθμού των </w:t>
      </w:r>
      <w:r>
        <w:rPr>
          <w:rFonts w:eastAsia="Times New Roman" w:cs="Times New Roman"/>
          <w:szCs w:val="24"/>
        </w:rPr>
        <w:t>ασυνόδευ</w:t>
      </w:r>
      <w:r>
        <w:rPr>
          <w:rFonts w:eastAsia="Times New Roman" w:cs="Times New Roman"/>
          <w:szCs w:val="24"/>
        </w:rPr>
        <w:t xml:space="preserve">των </w:t>
      </w:r>
      <w:r w:rsidRPr="00686E53">
        <w:rPr>
          <w:rFonts w:eastAsia="Times New Roman" w:cs="Times New Roman"/>
          <w:szCs w:val="24"/>
        </w:rPr>
        <w:t>αν</w:t>
      </w:r>
      <w:r>
        <w:rPr>
          <w:rFonts w:eastAsia="Times New Roman" w:cs="Times New Roman"/>
          <w:szCs w:val="24"/>
        </w:rPr>
        <w:t>η</w:t>
      </w:r>
      <w:r w:rsidRPr="00686E53">
        <w:rPr>
          <w:rFonts w:eastAsia="Times New Roman" w:cs="Times New Roman"/>
          <w:szCs w:val="24"/>
        </w:rPr>
        <w:t>λίκων προσφύγων και μεταναστών</w:t>
      </w:r>
      <w:r>
        <w:rPr>
          <w:rFonts w:eastAsia="Times New Roman" w:cs="Times New Roman"/>
          <w:szCs w:val="24"/>
        </w:rPr>
        <w:t xml:space="preserve"> που βρίσκονται στη χώρα μας, αλλά και στις άλλες χώρες της </w:t>
      </w:r>
      <w:r w:rsidRPr="00686E53">
        <w:rPr>
          <w:rFonts w:eastAsia="Times New Roman" w:cs="Times New Roman"/>
          <w:szCs w:val="24"/>
        </w:rPr>
        <w:t>Ευρωπαϊκή</w:t>
      </w:r>
      <w:r>
        <w:rPr>
          <w:rFonts w:eastAsia="Times New Roman" w:cs="Times New Roman"/>
          <w:szCs w:val="24"/>
        </w:rPr>
        <w:t>ς</w:t>
      </w:r>
      <w:r w:rsidRPr="00686E53">
        <w:rPr>
          <w:rFonts w:eastAsia="Times New Roman" w:cs="Times New Roman"/>
          <w:szCs w:val="24"/>
        </w:rPr>
        <w:t xml:space="preserve"> Ένωση</w:t>
      </w:r>
      <w:r>
        <w:rPr>
          <w:rFonts w:eastAsia="Times New Roman" w:cs="Times New Roman"/>
          <w:szCs w:val="24"/>
        </w:rPr>
        <w:t>ς. Η Κυβέρνηση δίνει γη και ύδωρ σε ΝΑΤΟ, ΗΠΑ και Ευρωπαϊκή Ένωση</w:t>
      </w:r>
      <w:r w:rsidRPr="00686E53">
        <w:rPr>
          <w:rFonts w:eastAsia="Times New Roman" w:cs="Times New Roman"/>
          <w:szCs w:val="24"/>
        </w:rPr>
        <w:t xml:space="preserve"> για τις επεμβάσεις αυτές και το </w:t>
      </w:r>
      <w:r>
        <w:rPr>
          <w:rFonts w:eastAsia="Times New Roman" w:cs="Times New Roman"/>
          <w:szCs w:val="24"/>
        </w:rPr>
        <w:t xml:space="preserve">αιματοκύλισμα των λαών. Είναι </w:t>
      </w:r>
      <w:r w:rsidRPr="00686E53">
        <w:rPr>
          <w:rFonts w:eastAsia="Times New Roman" w:cs="Times New Roman"/>
          <w:szCs w:val="24"/>
        </w:rPr>
        <w:t xml:space="preserve">συνυπεύθυνοι </w:t>
      </w:r>
      <w:r>
        <w:rPr>
          <w:rFonts w:eastAsia="Times New Roman" w:cs="Times New Roman"/>
          <w:szCs w:val="24"/>
        </w:rPr>
        <w:t>γι</w:t>
      </w:r>
      <w:r>
        <w:rPr>
          <w:rFonts w:eastAsia="Times New Roman" w:cs="Times New Roman"/>
          <w:szCs w:val="24"/>
        </w:rPr>
        <w:t xml:space="preserve">α τον θάνατο και την προσφυγιά. </w:t>
      </w:r>
    </w:p>
    <w:p w14:paraId="719A507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Καταγγέλλουμε τις αντιδραστικές αποφάσεις της </w:t>
      </w:r>
      <w:r w:rsidRPr="00686E53">
        <w:rPr>
          <w:rFonts w:eastAsia="Times New Roman" w:cs="Times New Roman"/>
          <w:szCs w:val="24"/>
        </w:rPr>
        <w:t xml:space="preserve">τελευταίας </w:t>
      </w:r>
      <w:r>
        <w:rPr>
          <w:rFonts w:eastAsia="Times New Roman" w:cs="Times New Roman"/>
          <w:szCs w:val="24"/>
        </w:rPr>
        <w:t>σ</w:t>
      </w:r>
      <w:r w:rsidRPr="00686E53">
        <w:rPr>
          <w:rFonts w:eastAsia="Times New Roman" w:cs="Times New Roman"/>
          <w:szCs w:val="24"/>
        </w:rPr>
        <w:t xml:space="preserve">υνόδου κορυφής </w:t>
      </w:r>
      <w:r>
        <w:rPr>
          <w:rFonts w:eastAsia="Times New Roman" w:cs="Times New Roman"/>
          <w:szCs w:val="24"/>
        </w:rPr>
        <w:t>της Ε</w:t>
      </w:r>
      <w:r w:rsidRPr="00686E53">
        <w:rPr>
          <w:rFonts w:eastAsia="Times New Roman" w:cs="Times New Roman"/>
          <w:szCs w:val="24"/>
        </w:rPr>
        <w:t xml:space="preserve">υρωπαϊκής </w:t>
      </w:r>
      <w:r>
        <w:rPr>
          <w:rFonts w:eastAsia="Times New Roman" w:cs="Times New Roman"/>
          <w:szCs w:val="24"/>
        </w:rPr>
        <w:t>Έ</w:t>
      </w:r>
      <w:r w:rsidRPr="00686E53">
        <w:rPr>
          <w:rFonts w:eastAsia="Times New Roman" w:cs="Times New Roman"/>
          <w:szCs w:val="24"/>
        </w:rPr>
        <w:t>νωσης για το μεταναστευτικό</w:t>
      </w:r>
      <w:r>
        <w:rPr>
          <w:rFonts w:eastAsia="Times New Roman" w:cs="Times New Roman"/>
          <w:szCs w:val="24"/>
        </w:rPr>
        <w:t>,</w:t>
      </w:r>
      <w:r w:rsidRPr="00686E53">
        <w:rPr>
          <w:rFonts w:eastAsia="Times New Roman" w:cs="Times New Roman"/>
          <w:szCs w:val="24"/>
        </w:rPr>
        <w:t xml:space="preserve"> καθώς </w:t>
      </w:r>
      <w:r>
        <w:rPr>
          <w:rFonts w:eastAsia="Times New Roman" w:cs="Times New Roman"/>
          <w:szCs w:val="24"/>
        </w:rPr>
        <w:t xml:space="preserve">και την </w:t>
      </w:r>
      <w:r>
        <w:rPr>
          <w:rFonts w:eastAsia="Times New Roman" w:cs="Times New Roman"/>
          <w:szCs w:val="24"/>
        </w:rPr>
        <w:t>ε</w:t>
      </w:r>
      <w:r>
        <w:rPr>
          <w:rFonts w:eastAsia="Times New Roman" w:cs="Times New Roman"/>
          <w:szCs w:val="24"/>
        </w:rPr>
        <w:t>λληνική Κ</w:t>
      </w:r>
      <w:r w:rsidRPr="00686E53">
        <w:rPr>
          <w:rFonts w:eastAsia="Times New Roman" w:cs="Times New Roman"/>
          <w:szCs w:val="24"/>
        </w:rPr>
        <w:t xml:space="preserve">υβέρνηση που </w:t>
      </w:r>
      <w:r>
        <w:rPr>
          <w:rFonts w:eastAsia="Times New Roman" w:cs="Times New Roman"/>
          <w:szCs w:val="24"/>
        </w:rPr>
        <w:t>τις</w:t>
      </w:r>
      <w:r w:rsidRPr="00686E53">
        <w:rPr>
          <w:rFonts w:eastAsia="Times New Roman" w:cs="Times New Roman"/>
          <w:szCs w:val="24"/>
        </w:rPr>
        <w:t xml:space="preserve"> </w:t>
      </w:r>
      <w:r>
        <w:rPr>
          <w:rFonts w:eastAsia="Times New Roman" w:cs="Times New Roman"/>
          <w:szCs w:val="24"/>
        </w:rPr>
        <w:t xml:space="preserve">ψήφισε όλες με </w:t>
      </w:r>
      <w:r w:rsidRPr="00686E53">
        <w:rPr>
          <w:rFonts w:eastAsia="Times New Roman" w:cs="Times New Roman"/>
          <w:szCs w:val="24"/>
        </w:rPr>
        <w:t>δημιουργία</w:t>
      </w:r>
      <w:r>
        <w:rPr>
          <w:rFonts w:eastAsia="Times New Roman" w:cs="Times New Roman"/>
          <w:szCs w:val="24"/>
        </w:rPr>
        <w:t xml:space="preserve"> νέων</w:t>
      </w:r>
      <w:r w:rsidRPr="00686E53">
        <w:rPr>
          <w:rFonts w:eastAsia="Times New Roman" w:cs="Times New Roman"/>
          <w:szCs w:val="24"/>
        </w:rPr>
        <w:t xml:space="preserve"> </w:t>
      </w:r>
      <w:proofErr w:type="spellStart"/>
      <w:r w:rsidRPr="00686E53">
        <w:rPr>
          <w:rFonts w:eastAsia="Times New Roman" w:cs="Times New Roman"/>
          <w:szCs w:val="24"/>
        </w:rPr>
        <w:t>hot</w:t>
      </w:r>
      <w:proofErr w:type="spellEnd"/>
      <w:r>
        <w:rPr>
          <w:rFonts w:eastAsia="Times New Roman" w:cs="Times New Roman"/>
          <w:szCs w:val="24"/>
        </w:rPr>
        <w:t xml:space="preserve"> </w:t>
      </w:r>
      <w:proofErr w:type="spellStart"/>
      <w:r w:rsidRPr="00686E53">
        <w:rPr>
          <w:rFonts w:eastAsia="Times New Roman" w:cs="Times New Roman"/>
          <w:szCs w:val="24"/>
        </w:rPr>
        <w:t>spot</w:t>
      </w:r>
      <w:r>
        <w:rPr>
          <w:rFonts w:eastAsia="Times New Roman" w:cs="Times New Roman"/>
          <w:szCs w:val="24"/>
        </w:rPr>
        <w:t>ς</w:t>
      </w:r>
      <w:proofErr w:type="spellEnd"/>
      <w:r w:rsidRPr="00686E53">
        <w:rPr>
          <w:rFonts w:eastAsia="Times New Roman" w:cs="Times New Roman"/>
          <w:szCs w:val="24"/>
        </w:rPr>
        <w:t xml:space="preserve"> </w:t>
      </w:r>
      <w:r>
        <w:rPr>
          <w:rFonts w:eastAsia="Times New Roman" w:cs="Times New Roman"/>
          <w:szCs w:val="24"/>
        </w:rPr>
        <w:t xml:space="preserve">τύπου </w:t>
      </w:r>
      <w:proofErr w:type="spellStart"/>
      <w:r>
        <w:rPr>
          <w:rFonts w:eastAsia="Times New Roman" w:cs="Times New Roman"/>
          <w:szCs w:val="24"/>
        </w:rPr>
        <w:t>Μόριας</w:t>
      </w:r>
      <w:proofErr w:type="spellEnd"/>
      <w:r>
        <w:rPr>
          <w:rFonts w:eastAsia="Times New Roman" w:cs="Times New Roman"/>
          <w:szCs w:val="24"/>
        </w:rPr>
        <w:t xml:space="preserve"> </w:t>
      </w:r>
      <w:r w:rsidRPr="00686E53">
        <w:rPr>
          <w:rFonts w:eastAsia="Times New Roman" w:cs="Times New Roman"/>
          <w:szCs w:val="24"/>
        </w:rPr>
        <w:t xml:space="preserve">και </w:t>
      </w:r>
      <w:r>
        <w:rPr>
          <w:rFonts w:eastAsia="Times New Roman" w:cs="Times New Roman"/>
          <w:szCs w:val="24"/>
        </w:rPr>
        <w:t xml:space="preserve">νέων κέντρων </w:t>
      </w:r>
      <w:r w:rsidRPr="00686E53">
        <w:rPr>
          <w:rFonts w:eastAsia="Times New Roman" w:cs="Times New Roman"/>
          <w:szCs w:val="24"/>
        </w:rPr>
        <w:t xml:space="preserve">κράτησης </w:t>
      </w:r>
      <w:r>
        <w:rPr>
          <w:rFonts w:eastAsia="Times New Roman" w:cs="Times New Roman"/>
          <w:szCs w:val="24"/>
        </w:rPr>
        <w:t>τύπου</w:t>
      </w:r>
      <w:r w:rsidRPr="00686E53">
        <w:rPr>
          <w:rFonts w:eastAsia="Times New Roman" w:cs="Times New Roman"/>
          <w:szCs w:val="24"/>
        </w:rPr>
        <w:t xml:space="preserve"> </w:t>
      </w:r>
      <w:proofErr w:type="spellStart"/>
      <w:r w:rsidRPr="00686E53">
        <w:rPr>
          <w:rFonts w:eastAsia="Times New Roman" w:cs="Times New Roman"/>
          <w:szCs w:val="24"/>
        </w:rPr>
        <w:t>Αμυγδαλέζας</w:t>
      </w:r>
      <w:proofErr w:type="spellEnd"/>
      <w:r>
        <w:rPr>
          <w:rFonts w:eastAsia="Times New Roman" w:cs="Times New Roman"/>
          <w:szCs w:val="24"/>
        </w:rPr>
        <w:t>. Ο</w:t>
      </w:r>
      <w:r w:rsidRPr="00686E53">
        <w:rPr>
          <w:rFonts w:eastAsia="Times New Roman" w:cs="Times New Roman"/>
          <w:szCs w:val="24"/>
        </w:rPr>
        <w:t xml:space="preserve"> </w:t>
      </w:r>
      <w:r>
        <w:rPr>
          <w:rFonts w:eastAsia="Times New Roman" w:cs="Times New Roman"/>
          <w:szCs w:val="24"/>
        </w:rPr>
        <w:t>Π</w:t>
      </w:r>
      <w:r w:rsidRPr="00686E53">
        <w:rPr>
          <w:rFonts w:eastAsia="Times New Roman" w:cs="Times New Roman"/>
          <w:szCs w:val="24"/>
        </w:rPr>
        <w:t xml:space="preserve">ρωθυπουργός υπέγραψε </w:t>
      </w:r>
      <w:r>
        <w:rPr>
          <w:rFonts w:eastAsia="Times New Roman" w:cs="Times New Roman"/>
          <w:szCs w:val="24"/>
        </w:rPr>
        <w:t>διμερή</w:t>
      </w:r>
      <w:r w:rsidRPr="00686E53">
        <w:rPr>
          <w:rFonts w:eastAsia="Times New Roman" w:cs="Times New Roman"/>
          <w:szCs w:val="24"/>
        </w:rPr>
        <w:t xml:space="preserve"> συμφωνία με τη Γερμανία για να δέχεται </w:t>
      </w:r>
      <w:r>
        <w:rPr>
          <w:rFonts w:eastAsia="Times New Roman" w:cs="Times New Roman"/>
          <w:szCs w:val="24"/>
        </w:rPr>
        <w:t xml:space="preserve">πίσω </w:t>
      </w:r>
      <w:r w:rsidRPr="00686E53">
        <w:rPr>
          <w:rFonts w:eastAsia="Times New Roman" w:cs="Times New Roman"/>
          <w:szCs w:val="24"/>
        </w:rPr>
        <w:t xml:space="preserve">η Ελλάδα με συνοπτικές διαδικασίες </w:t>
      </w:r>
      <w:r>
        <w:rPr>
          <w:rFonts w:eastAsia="Times New Roman" w:cs="Times New Roman"/>
          <w:szCs w:val="24"/>
        </w:rPr>
        <w:t xml:space="preserve">όσους πρόσφυγες </w:t>
      </w:r>
      <w:r w:rsidRPr="00686E53">
        <w:rPr>
          <w:rFonts w:eastAsia="Times New Roman" w:cs="Times New Roman"/>
          <w:szCs w:val="24"/>
        </w:rPr>
        <w:t>και μετανάστες έφυγαν από την Ελλάδα και βρέθηκ</w:t>
      </w:r>
      <w:r>
        <w:rPr>
          <w:rFonts w:eastAsia="Times New Roman" w:cs="Times New Roman"/>
          <w:szCs w:val="24"/>
        </w:rPr>
        <w:t>αν</w:t>
      </w:r>
      <w:r w:rsidRPr="00686E53">
        <w:rPr>
          <w:rFonts w:eastAsia="Times New Roman" w:cs="Times New Roman"/>
          <w:szCs w:val="24"/>
        </w:rPr>
        <w:t xml:space="preserve"> στη Γερμανία και θα </w:t>
      </w:r>
      <w:r>
        <w:rPr>
          <w:rFonts w:eastAsia="Times New Roman" w:cs="Times New Roman"/>
          <w:szCs w:val="24"/>
        </w:rPr>
        <w:t>συμπεριλαμβάνει και</w:t>
      </w:r>
      <w:r>
        <w:rPr>
          <w:rFonts w:eastAsia="Times New Roman" w:cs="Times New Roman"/>
          <w:szCs w:val="24"/>
        </w:rPr>
        <w:t xml:space="preserve"> ασυνόδευτους ανηλίκους. </w:t>
      </w:r>
    </w:p>
    <w:p w14:paraId="719A5073" w14:textId="77777777" w:rsidR="00E97792" w:rsidRDefault="00D70D60">
      <w:pPr>
        <w:spacing w:after="0" w:line="600" w:lineRule="auto"/>
        <w:ind w:firstLine="720"/>
        <w:jc w:val="both"/>
        <w:rPr>
          <w:rFonts w:eastAsia="Times New Roman" w:cs="Times New Roman"/>
          <w:color w:val="FF0000"/>
          <w:szCs w:val="24"/>
        </w:rPr>
      </w:pPr>
      <w:r>
        <w:rPr>
          <w:rFonts w:eastAsia="Times New Roman" w:cs="Times New Roman"/>
          <w:szCs w:val="24"/>
        </w:rPr>
        <w:lastRenderedPageBreak/>
        <w:t>Θεωρούμε ότι υπάρχει ανάγκη ιδιαίτερης ρύθμισης. Η φροντίδα, όμως και η μέριμνα για τον ανήλικο, δηλαδή η επιτροπεία ιδιωτικοποιείται, γίνεται επάγγελμα και ανατίθεται σε ιδιώτη</w:t>
      </w:r>
      <w:r w:rsidRPr="00686E53">
        <w:rPr>
          <w:rFonts w:eastAsia="Times New Roman" w:cs="Times New Roman"/>
          <w:szCs w:val="24"/>
        </w:rPr>
        <w:t xml:space="preserve"> ο οποίος</w:t>
      </w:r>
      <w:r>
        <w:rPr>
          <w:rFonts w:eastAsia="Times New Roman" w:cs="Times New Roman"/>
          <w:szCs w:val="24"/>
        </w:rPr>
        <w:t xml:space="preserve"> μάλιστα</w:t>
      </w:r>
      <w:r w:rsidRPr="00686E53">
        <w:rPr>
          <w:rFonts w:eastAsia="Times New Roman" w:cs="Times New Roman"/>
          <w:szCs w:val="24"/>
        </w:rPr>
        <w:t xml:space="preserve"> θα </w:t>
      </w:r>
      <w:r w:rsidRPr="009E684E">
        <w:rPr>
          <w:rFonts w:eastAsia="Times New Roman" w:cs="Times New Roman"/>
          <w:color w:val="000000" w:themeColor="text1"/>
          <w:szCs w:val="24"/>
        </w:rPr>
        <w:t xml:space="preserve">αναλαμβάνει </w:t>
      </w:r>
      <w:r>
        <w:rPr>
          <w:rFonts w:eastAsia="Times New Roman" w:cs="Times New Roman"/>
          <w:color w:val="000000" w:themeColor="text1"/>
          <w:szCs w:val="24"/>
        </w:rPr>
        <w:t>δουλειά φασόν.</w:t>
      </w:r>
      <w:r w:rsidRPr="009E684E">
        <w:rPr>
          <w:rFonts w:eastAsia="Times New Roman" w:cs="Times New Roman"/>
          <w:color w:val="FF0000"/>
          <w:szCs w:val="24"/>
        </w:rPr>
        <w:t xml:space="preserve">  </w:t>
      </w:r>
    </w:p>
    <w:p w14:paraId="719A5074" w14:textId="77777777" w:rsidR="00E97792" w:rsidRDefault="00D70D60">
      <w:pPr>
        <w:spacing w:after="0" w:line="600" w:lineRule="auto"/>
        <w:ind w:firstLine="720"/>
        <w:jc w:val="both"/>
        <w:rPr>
          <w:rFonts w:eastAsia="Times New Roman" w:cs="Times New Roman"/>
          <w:szCs w:val="24"/>
        </w:rPr>
      </w:pPr>
      <w:r w:rsidRPr="00CF1FFC">
        <w:rPr>
          <w:rFonts w:eastAsia="Times New Roman" w:cs="Times New Roman"/>
          <w:szCs w:val="24"/>
        </w:rPr>
        <w:t xml:space="preserve">(Στο σημείο αυτό </w:t>
      </w:r>
      <w:r>
        <w:rPr>
          <w:rFonts w:eastAsia="Times New Roman" w:cs="Times New Roman"/>
          <w:szCs w:val="24"/>
        </w:rPr>
        <w:t>κ</w:t>
      </w:r>
      <w:r w:rsidRPr="00CF1FFC">
        <w:rPr>
          <w:rFonts w:eastAsia="Times New Roman" w:cs="Times New Roman"/>
          <w:szCs w:val="24"/>
        </w:rPr>
        <w:t>τυπάει το κουδούνι λήξεως του χρόνου ομιλίας του κυρίου Βουλευτή)</w:t>
      </w:r>
    </w:p>
    <w:p w14:paraId="719A5075" w14:textId="77777777" w:rsidR="00E97792" w:rsidRDefault="00D70D60">
      <w:pPr>
        <w:spacing w:after="0" w:line="600" w:lineRule="auto"/>
        <w:ind w:firstLine="720"/>
        <w:jc w:val="both"/>
        <w:rPr>
          <w:rFonts w:eastAsia="Times New Roman" w:cs="Times New Roman"/>
          <w:szCs w:val="24"/>
        </w:rPr>
      </w:pPr>
      <w:r w:rsidRPr="00CF1FFC">
        <w:rPr>
          <w:rFonts w:eastAsia="Times New Roman" w:cs="Times New Roman"/>
          <w:szCs w:val="24"/>
        </w:rPr>
        <w:t xml:space="preserve">Θεωρούμε </w:t>
      </w:r>
      <w:r w:rsidRPr="009E684E">
        <w:rPr>
          <w:rFonts w:eastAsia="Times New Roman" w:cs="Times New Roman"/>
          <w:color w:val="000000" w:themeColor="text1"/>
          <w:szCs w:val="24"/>
        </w:rPr>
        <w:t xml:space="preserve">ότι είναι </w:t>
      </w:r>
      <w:r w:rsidRPr="00686E53">
        <w:rPr>
          <w:rFonts w:eastAsia="Times New Roman" w:cs="Times New Roman"/>
          <w:szCs w:val="24"/>
        </w:rPr>
        <w:t>απαράδεκτη και επικίνδυνη αυτή η ρύθμιση</w:t>
      </w:r>
      <w:r>
        <w:rPr>
          <w:rFonts w:eastAsia="Times New Roman" w:cs="Times New Roman"/>
          <w:szCs w:val="24"/>
        </w:rPr>
        <w:t xml:space="preserve">. Η προστασία των ασυνόδευτων ανηλίκων, όπως και των άλλων </w:t>
      </w:r>
      <w:r w:rsidRPr="00DD7827">
        <w:rPr>
          <w:rFonts w:eastAsia="Times New Roman" w:cs="Times New Roman"/>
          <w:szCs w:val="24"/>
        </w:rPr>
        <w:t xml:space="preserve">εγκαταλελειμμένων </w:t>
      </w:r>
      <w:r>
        <w:rPr>
          <w:rFonts w:eastAsia="Times New Roman" w:cs="Times New Roman"/>
          <w:szCs w:val="24"/>
        </w:rPr>
        <w:t>και απροστάτευτων παιδιών δεν μπορεί</w:t>
      </w:r>
      <w:r>
        <w:rPr>
          <w:rFonts w:eastAsia="Times New Roman" w:cs="Times New Roman"/>
          <w:szCs w:val="24"/>
        </w:rPr>
        <w:t xml:space="preserve"> να γίνεται με το κριτήριο του βιοπορισμού του </w:t>
      </w:r>
      <w:r w:rsidRPr="00686E53">
        <w:rPr>
          <w:rFonts w:eastAsia="Times New Roman" w:cs="Times New Roman"/>
          <w:szCs w:val="24"/>
        </w:rPr>
        <w:t>επαγγελματία</w:t>
      </w:r>
      <w:r>
        <w:rPr>
          <w:rFonts w:eastAsia="Times New Roman" w:cs="Times New Roman"/>
          <w:szCs w:val="24"/>
        </w:rPr>
        <w:t>. Δεν μπορεί να είναι ευθύνη ενός ατόμου, ακόμη και αν αυτός έχει τις καλύτερες προθέσεις. Πολλαπλασιάζονται οι κίνδυνοι εκμετάλλευσης του ανήλικου πρόσφυγα. Είναι περισσότερο ευάλωτα σε</w:t>
      </w:r>
      <w:r w:rsidRPr="00C42477">
        <w:rPr>
          <w:rFonts w:eastAsia="Times New Roman" w:cs="Times New Roman"/>
          <w:szCs w:val="24"/>
        </w:rPr>
        <w:t xml:space="preserve"> </w:t>
      </w:r>
      <w:r w:rsidRPr="00686E53">
        <w:rPr>
          <w:rFonts w:eastAsia="Times New Roman" w:cs="Times New Roman"/>
          <w:szCs w:val="24"/>
        </w:rPr>
        <w:t>διάφορα κυ</w:t>
      </w:r>
      <w:r w:rsidRPr="00686E53">
        <w:rPr>
          <w:rFonts w:eastAsia="Times New Roman" w:cs="Times New Roman"/>
          <w:szCs w:val="24"/>
        </w:rPr>
        <w:t>κλώματα</w:t>
      </w:r>
      <w:r>
        <w:rPr>
          <w:rFonts w:eastAsia="Times New Roman" w:cs="Times New Roman"/>
          <w:szCs w:val="24"/>
        </w:rPr>
        <w:t>.</w:t>
      </w:r>
    </w:p>
    <w:p w14:paraId="719A507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w:t>
      </w:r>
      <w:r w:rsidRPr="00686E53">
        <w:rPr>
          <w:rFonts w:eastAsia="Times New Roman" w:cs="Times New Roman"/>
          <w:szCs w:val="24"/>
        </w:rPr>
        <w:t>αι επειδή ο χρόνος τελειώνει</w:t>
      </w:r>
      <w:r>
        <w:rPr>
          <w:rFonts w:eastAsia="Times New Roman" w:cs="Times New Roman"/>
          <w:szCs w:val="24"/>
        </w:rPr>
        <w:t>,</w:t>
      </w:r>
      <w:r w:rsidRPr="00686E53">
        <w:rPr>
          <w:rFonts w:eastAsia="Times New Roman" w:cs="Times New Roman"/>
          <w:szCs w:val="24"/>
        </w:rPr>
        <w:t xml:space="preserve"> έχουμε τη θέση του </w:t>
      </w:r>
      <w:r>
        <w:rPr>
          <w:rFonts w:eastAsia="Times New Roman" w:cs="Times New Roman"/>
          <w:szCs w:val="24"/>
        </w:rPr>
        <w:t>ΚΚΕ</w:t>
      </w:r>
      <w:r w:rsidRPr="00686E53">
        <w:rPr>
          <w:rFonts w:eastAsia="Times New Roman" w:cs="Times New Roman"/>
          <w:szCs w:val="24"/>
        </w:rPr>
        <w:t xml:space="preserve"> γι</w:t>
      </w:r>
      <w:r>
        <w:rPr>
          <w:rFonts w:eastAsia="Times New Roman" w:cs="Times New Roman"/>
          <w:szCs w:val="24"/>
        </w:rPr>
        <w:t>’</w:t>
      </w:r>
      <w:r w:rsidRPr="00686E53">
        <w:rPr>
          <w:rFonts w:eastAsia="Times New Roman" w:cs="Times New Roman"/>
          <w:szCs w:val="24"/>
        </w:rPr>
        <w:t xml:space="preserve"> αυτό το θέμα</w:t>
      </w:r>
      <w:r>
        <w:rPr>
          <w:rFonts w:eastAsia="Times New Roman" w:cs="Times New Roman"/>
          <w:szCs w:val="24"/>
        </w:rPr>
        <w:t xml:space="preserve">. Θα τις </w:t>
      </w:r>
      <w:r w:rsidRPr="00686E53">
        <w:rPr>
          <w:rFonts w:eastAsia="Times New Roman" w:cs="Times New Roman"/>
          <w:szCs w:val="24"/>
        </w:rPr>
        <w:t>καταθέσουμε και στα Πρακτικά</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Τι</w:t>
      </w:r>
      <w:r w:rsidRPr="00686E53">
        <w:rPr>
          <w:rFonts w:eastAsia="Times New Roman" w:cs="Times New Roman"/>
          <w:szCs w:val="24"/>
        </w:rPr>
        <w:t>ς είπαμε και αυτές τις μέρες στις επιτροπές</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Ε</w:t>
      </w:r>
      <w:r w:rsidRPr="00686E53">
        <w:rPr>
          <w:rFonts w:eastAsia="Times New Roman" w:cs="Times New Roman"/>
          <w:szCs w:val="24"/>
        </w:rPr>
        <w:t xml:space="preserve">μείς λέμε ότι </w:t>
      </w:r>
      <w:r>
        <w:rPr>
          <w:rFonts w:eastAsia="Times New Roman" w:cs="Times New Roman"/>
          <w:szCs w:val="24"/>
        </w:rPr>
        <w:t>πρέπει να υπάρξει</w:t>
      </w:r>
      <w:r w:rsidRPr="00686E53">
        <w:rPr>
          <w:rFonts w:eastAsia="Times New Roman" w:cs="Times New Roman"/>
          <w:szCs w:val="24"/>
        </w:rPr>
        <w:t xml:space="preserve"> ανάπτυξη επαρκών κρατικών υποδομών με κατάλ</w:t>
      </w:r>
      <w:r w:rsidRPr="00686E53">
        <w:rPr>
          <w:rFonts w:eastAsia="Times New Roman" w:cs="Times New Roman"/>
          <w:szCs w:val="24"/>
        </w:rPr>
        <w:lastRenderedPageBreak/>
        <w:t xml:space="preserve">ληλη στελέχωση </w:t>
      </w:r>
      <w:r>
        <w:rPr>
          <w:rFonts w:eastAsia="Times New Roman" w:cs="Times New Roman"/>
          <w:szCs w:val="24"/>
        </w:rPr>
        <w:t>σ</w:t>
      </w:r>
      <w:r w:rsidRPr="00686E53">
        <w:rPr>
          <w:rFonts w:eastAsia="Times New Roman" w:cs="Times New Roman"/>
          <w:szCs w:val="24"/>
        </w:rPr>
        <w:t xml:space="preserve">τα σημεία εισόδου και </w:t>
      </w:r>
      <w:r>
        <w:rPr>
          <w:rFonts w:eastAsia="Times New Roman" w:cs="Times New Roman"/>
          <w:szCs w:val="24"/>
        </w:rPr>
        <w:t>διέλευση</w:t>
      </w:r>
      <w:r w:rsidRPr="00686E53">
        <w:rPr>
          <w:rFonts w:eastAsia="Times New Roman" w:cs="Times New Roman"/>
          <w:szCs w:val="24"/>
        </w:rPr>
        <w:t xml:space="preserve"> των προσφυγικών μεταναστευτικών ροών</w:t>
      </w:r>
      <w:r>
        <w:rPr>
          <w:rFonts w:eastAsia="Times New Roman" w:cs="Times New Roman"/>
          <w:szCs w:val="24"/>
        </w:rPr>
        <w:t>,</w:t>
      </w:r>
      <w:r w:rsidRPr="00686E53">
        <w:rPr>
          <w:rFonts w:eastAsia="Times New Roman" w:cs="Times New Roman"/>
          <w:szCs w:val="24"/>
        </w:rPr>
        <w:t xml:space="preserve"> ώστε να εντοπίζονται </w:t>
      </w:r>
      <w:r>
        <w:rPr>
          <w:rFonts w:eastAsia="Times New Roman" w:cs="Times New Roman"/>
          <w:szCs w:val="24"/>
        </w:rPr>
        <w:t xml:space="preserve">έγκαιρα οι ασυνόδευτοι ανήλικοι </w:t>
      </w:r>
      <w:r w:rsidRPr="00686E53">
        <w:rPr>
          <w:rFonts w:eastAsia="Times New Roman" w:cs="Times New Roman"/>
          <w:szCs w:val="24"/>
        </w:rPr>
        <w:t>και να εξασφαλίζεται άμεσ</w:t>
      </w:r>
      <w:r>
        <w:rPr>
          <w:rFonts w:eastAsia="Times New Roman" w:cs="Times New Roman"/>
          <w:szCs w:val="24"/>
        </w:rPr>
        <w:t>α η</w:t>
      </w:r>
      <w:r w:rsidRPr="00686E53">
        <w:rPr>
          <w:rFonts w:eastAsia="Times New Roman" w:cs="Times New Roman"/>
          <w:szCs w:val="24"/>
        </w:rPr>
        <w:t xml:space="preserve"> προστασία </w:t>
      </w:r>
      <w:r>
        <w:rPr>
          <w:rFonts w:eastAsia="Times New Roman" w:cs="Times New Roman"/>
          <w:szCs w:val="24"/>
        </w:rPr>
        <w:t>τους.</w:t>
      </w:r>
      <w:r w:rsidRPr="00686E53">
        <w:rPr>
          <w:rFonts w:eastAsia="Times New Roman" w:cs="Times New Roman"/>
          <w:szCs w:val="24"/>
        </w:rPr>
        <w:t xml:space="preserve"> </w:t>
      </w:r>
      <w:r>
        <w:rPr>
          <w:rFonts w:eastAsia="Times New Roman" w:cs="Times New Roman"/>
          <w:szCs w:val="24"/>
        </w:rPr>
        <w:t>Α</w:t>
      </w:r>
      <w:r w:rsidRPr="00686E53">
        <w:rPr>
          <w:rFonts w:eastAsia="Times New Roman" w:cs="Times New Roman"/>
          <w:szCs w:val="24"/>
        </w:rPr>
        <w:t>νάπτυξη</w:t>
      </w:r>
      <w:r>
        <w:rPr>
          <w:rFonts w:eastAsia="Times New Roman" w:cs="Times New Roman"/>
          <w:szCs w:val="24"/>
        </w:rPr>
        <w:t xml:space="preserve"> και στελέχωση με επαρκές προσωπικό των </w:t>
      </w:r>
      <w:r w:rsidRPr="00686E53">
        <w:rPr>
          <w:rFonts w:eastAsia="Times New Roman" w:cs="Times New Roman"/>
          <w:szCs w:val="24"/>
        </w:rPr>
        <w:t>κρατικών υπηρεσιών που χειρίζονται θέματ</w:t>
      </w:r>
      <w:r w:rsidRPr="00686E53">
        <w:rPr>
          <w:rFonts w:eastAsia="Times New Roman" w:cs="Times New Roman"/>
          <w:szCs w:val="24"/>
        </w:rPr>
        <w:t>α ασύλου και οικογενειακ</w:t>
      </w:r>
      <w:r>
        <w:rPr>
          <w:rFonts w:eastAsia="Times New Roman" w:cs="Times New Roman"/>
          <w:szCs w:val="24"/>
        </w:rPr>
        <w:t>ών</w:t>
      </w:r>
      <w:r w:rsidRPr="00686E53">
        <w:rPr>
          <w:rFonts w:eastAsia="Times New Roman" w:cs="Times New Roman"/>
          <w:szCs w:val="24"/>
        </w:rPr>
        <w:t xml:space="preserve"> επανενώ</w:t>
      </w:r>
      <w:r>
        <w:rPr>
          <w:rFonts w:eastAsia="Times New Roman" w:cs="Times New Roman"/>
          <w:szCs w:val="24"/>
        </w:rPr>
        <w:t>σεων. Για</w:t>
      </w:r>
      <w:r w:rsidRPr="00686E53">
        <w:rPr>
          <w:rFonts w:eastAsia="Times New Roman" w:cs="Times New Roman"/>
          <w:szCs w:val="24"/>
        </w:rPr>
        <w:t xml:space="preserve"> τα παιδιά που αποδεικνύεται ότι δεν διαθέτουν οικογένεια</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ν</w:t>
      </w:r>
      <w:r w:rsidRPr="00686E53">
        <w:rPr>
          <w:rFonts w:eastAsia="Times New Roman" w:cs="Times New Roman"/>
          <w:szCs w:val="24"/>
        </w:rPr>
        <w:t>α προβλέπεται η άμεση τοποθέτησ</w:t>
      </w:r>
      <w:r>
        <w:rPr>
          <w:rFonts w:eastAsia="Times New Roman" w:cs="Times New Roman"/>
          <w:szCs w:val="24"/>
        </w:rPr>
        <w:t>ή</w:t>
      </w:r>
      <w:r w:rsidRPr="00686E53">
        <w:rPr>
          <w:rFonts w:eastAsia="Times New Roman" w:cs="Times New Roman"/>
          <w:szCs w:val="24"/>
        </w:rPr>
        <w:t xml:space="preserve"> </w:t>
      </w:r>
      <w:r>
        <w:rPr>
          <w:rFonts w:eastAsia="Times New Roman" w:cs="Times New Roman"/>
          <w:szCs w:val="24"/>
        </w:rPr>
        <w:t>τους σε ανάδοχη οικογένεια ή</w:t>
      </w:r>
      <w:r w:rsidRPr="00686E53">
        <w:rPr>
          <w:rFonts w:eastAsia="Times New Roman" w:cs="Times New Roman"/>
          <w:szCs w:val="24"/>
        </w:rPr>
        <w:t xml:space="preserve"> υιοθεσία</w:t>
      </w:r>
      <w:r>
        <w:rPr>
          <w:rFonts w:eastAsia="Times New Roman" w:cs="Times New Roman"/>
          <w:szCs w:val="24"/>
        </w:rPr>
        <w:t>. Για</w:t>
      </w:r>
      <w:r w:rsidRPr="00686E53">
        <w:rPr>
          <w:rFonts w:eastAsia="Times New Roman" w:cs="Times New Roman"/>
          <w:szCs w:val="24"/>
        </w:rPr>
        <w:t xml:space="preserve"> τα υπόλοιπα </w:t>
      </w:r>
      <w:r>
        <w:rPr>
          <w:rFonts w:eastAsia="Times New Roman" w:cs="Times New Roman"/>
          <w:szCs w:val="24"/>
        </w:rPr>
        <w:t>ασυνόδευτα</w:t>
      </w:r>
      <w:r w:rsidRPr="00686E53">
        <w:rPr>
          <w:rFonts w:eastAsia="Times New Roman" w:cs="Times New Roman"/>
          <w:szCs w:val="24"/>
        </w:rPr>
        <w:t xml:space="preserve"> παιδιά πο</w:t>
      </w:r>
      <w:r>
        <w:rPr>
          <w:rFonts w:eastAsia="Times New Roman" w:cs="Times New Roman"/>
          <w:szCs w:val="24"/>
        </w:rPr>
        <w:t xml:space="preserve">υ είναι και η πλειοψηφία για τα οποία </w:t>
      </w:r>
      <w:r w:rsidRPr="00686E53">
        <w:rPr>
          <w:rFonts w:eastAsia="Times New Roman" w:cs="Times New Roman"/>
          <w:szCs w:val="24"/>
        </w:rPr>
        <w:t xml:space="preserve">πρέπει </w:t>
      </w:r>
      <w:r w:rsidRPr="00686E53">
        <w:rPr>
          <w:rFonts w:eastAsia="Times New Roman" w:cs="Times New Roman"/>
          <w:szCs w:val="24"/>
        </w:rPr>
        <w:t>να οριστεί επίτροπος</w:t>
      </w:r>
      <w:r>
        <w:rPr>
          <w:rFonts w:eastAsia="Times New Roman" w:cs="Times New Roman"/>
          <w:szCs w:val="24"/>
        </w:rPr>
        <w:t>,</w:t>
      </w:r>
      <w:r w:rsidRPr="00686E53">
        <w:rPr>
          <w:rFonts w:eastAsia="Times New Roman" w:cs="Times New Roman"/>
          <w:szCs w:val="24"/>
        </w:rPr>
        <w:t xml:space="preserve"> την πλήρη ευθύνη να έχει κρατικός φορέας</w:t>
      </w:r>
      <w:r>
        <w:rPr>
          <w:rFonts w:eastAsia="Times New Roman" w:cs="Times New Roman"/>
          <w:szCs w:val="24"/>
        </w:rPr>
        <w:t>,</w:t>
      </w:r>
      <w:r w:rsidRPr="00686E53">
        <w:rPr>
          <w:rFonts w:eastAsia="Times New Roman" w:cs="Times New Roman"/>
          <w:szCs w:val="24"/>
        </w:rPr>
        <w:t xml:space="preserve"> με τη δημιουργία σώματος κρατικών λειτουργών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επιτρόπων,</w:t>
      </w:r>
      <w:r w:rsidRPr="00686E53">
        <w:rPr>
          <w:rFonts w:eastAsia="Times New Roman" w:cs="Times New Roman"/>
          <w:szCs w:val="24"/>
        </w:rPr>
        <w:t xml:space="preserve"> με </w:t>
      </w:r>
      <w:r>
        <w:rPr>
          <w:rFonts w:eastAsia="Times New Roman" w:cs="Times New Roman"/>
          <w:szCs w:val="24"/>
        </w:rPr>
        <w:t xml:space="preserve">επαρκή ανάπτυξη υποδομών και με την πλήρη στελέχωσή τους. Καμμιά εμπλοκή ΜΚΟ και επιχειρηματιών στο ευαίσθητο ζήτημα </w:t>
      </w:r>
      <w:r w:rsidRPr="00686E53">
        <w:rPr>
          <w:rFonts w:eastAsia="Times New Roman" w:cs="Times New Roman"/>
          <w:szCs w:val="24"/>
        </w:rPr>
        <w:t xml:space="preserve">της </w:t>
      </w:r>
      <w:r>
        <w:rPr>
          <w:rFonts w:eastAsia="Times New Roman" w:cs="Times New Roman"/>
          <w:szCs w:val="24"/>
        </w:rPr>
        <w:t xml:space="preserve">παιδικής </w:t>
      </w:r>
      <w:r w:rsidRPr="00686E53">
        <w:rPr>
          <w:rFonts w:eastAsia="Times New Roman" w:cs="Times New Roman"/>
          <w:szCs w:val="24"/>
        </w:rPr>
        <w:t>π</w:t>
      </w:r>
      <w:r w:rsidRPr="00686E53">
        <w:rPr>
          <w:rFonts w:eastAsia="Times New Roman" w:cs="Times New Roman"/>
          <w:szCs w:val="24"/>
        </w:rPr>
        <w:t xml:space="preserve">ροστασίας </w:t>
      </w:r>
      <w:r>
        <w:rPr>
          <w:rFonts w:eastAsia="Times New Roman" w:cs="Times New Roman"/>
          <w:szCs w:val="24"/>
        </w:rPr>
        <w:t>και των ασυνόδευτων ανηλίκων. Δ</w:t>
      </w:r>
      <w:r w:rsidRPr="00686E53">
        <w:rPr>
          <w:rFonts w:eastAsia="Times New Roman" w:cs="Times New Roman"/>
          <w:szCs w:val="24"/>
        </w:rPr>
        <w:t>ημιουργία επαρκών</w:t>
      </w:r>
      <w:r>
        <w:rPr>
          <w:rFonts w:eastAsia="Times New Roman" w:cs="Times New Roman"/>
          <w:szCs w:val="24"/>
        </w:rPr>
        <w:t xml:space="preserve"> σε αριθμό κρατικών δομών φιλοξενίας στις οποίες οι ανήλικοι να εντάσσονται ανάλογα</w:t>
      </w:r>
      <w:r w:rsidRPr="00686E53">
        <w:rPr>
          <w:rFonts w:eastAsia="Times New Roman" w:cs="Times New Roman"/>
          <w:szCs w:val="24"/>
        </w:rPr>
        <w:t xml:space="preserve"> με το φύλο και την ηλικία </w:t>
      </w:r>
      <w:r>
        <w:rPr>
          <w:rFonts w:eastAsia="Times New Roman" w:cs="Times New Roman"/>
          <w:szCs w:val="24"/>
        </w:rPr>
        <w:t>τους.</w:t>
      </w:r>
    </w:p>
    <w:p w14:paraId="719A507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Τελειώνοντας, κύριε Πρόεδρε, θα θέλαμε να πούμε ότι όσον αφορά τα ακίνητα που συμπ</w:t>
      </w:r>
      <w:r>
        <w:rPr>
          <w:rFonts w:eastAsia="Times New Roman" w:cs="Times New Roman"/>
          <w:szCs w:val="24"/>
        </w:rPr>
        <w:t xml:space="preserve">εριλαμβάνονται στα άρθρα 36, </w:t>
      </w:r>
      <w:r>
        <w:rPr>
          <w:rFonts w:eastAsia="Times New Roman" w:cs="Times New Roman"/>
          <w:szCs w:val="24"/>
        </w:rPr>
        <w:lastRenderedPageBreak/>
        <w:t xml:space="preserve">37 </w:t>
      </w:r>
      <w:r w:rsidRPr="00686E53">
        <w:rPr>
          <w:rFonts w:eastAsia="Times New Roman" w:cs="Times New Roman"/>
          <w:szCs w:val="24"/>
        </w:rPr>
        <w:t xml:space="preserve">και 44 ψηφίζουμε </w:t>
      </w:r>
      <w:r>
        <w:rPr>
          <w:rFonts w:eastAsia="Times New Roman" w:cs="Times New Roman"/>
          <w:szCs w:val="24"/>
        </w:rPr>
        <w:t>«</w:t>
      </w:r>
      <w:r w:rsidRPr="00686E53">
        <w:rPr>
          <w:rFonts w:eastAsia="Times New Roman" w:cs="Times New Roman"/>
          <w:szCs w:val="24"/>
        </w:rPr>
        <w:t>παρ</w:t>
      </w:r>
      <w:r>
        <w:rPr>
          <w:rFonts w:eastAsia="Times New Roman" w:cs="Times New Roman"/>
          <w:szCs w:val="24"/>
        </w:rPr>
        <w:t>ώ</w:t>
      </w:r>
      <w:r w:rsidRPr="00686E53">
        <w:rPr>
          <w:rFonts w:eastAsia="Times New Roman" w:cs="Times New Roman"/>
          <w:szCs w:val="24"/>
        </w:rPr>
        <w:t>ν</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γ</w:t>
      </w:r>
      <w:r w:rsidRPr="00686E53">
        <w:rPr>
          <w:rFonts w:eastAsia="Times New Roman" w:cs="Times New Roman"/>
          <w:szCs w:val="24"/>
        </w:rPr>
        <w:t xml:space="preserve">ιατί γενικά δεν έχουμε αντίρρηση να μπορεί να αξιοποιούνται στο πλαίσιο των κρατικών φορέων ακίνητα </w:t>
      </w:r>
      <w:r>
        <w:rPr>
          <w:rFonts w:eastAsia="Times New Roman" w:cs="Times New Roman"/>
          <w:szCs w:val="24"/>
        </w:rPr>
        <w:t xml:space="preserve">για τις κοινωνικές λαϊκές ανάγκες. Στους φορείς, όμως, που μπορεί να τους εκχωρηθούν-παραχωρηθούν τα ακίνητα περιλαμβάνονται εκτός από νομικά πρόσωπα δημοσίου δικαίου, οι </w:t>
      </w:r>
      <w:r>
        <w:rPr>
          <w:rFonts w:eastAsia="Times New Roman" w:cs="Times New Roman"/>
          <w:szCs w:val="24"/>
        </w:rPr>
        <w:t>δ</w:t>
      </w:r>
      <w:r>
        <w:rPr>
          <w:rFonts w:eastAsia="Times New Roman" w:cs="Times New Roman"/>
          <w:szCs w:val="24"/>
        </w:rPr>
        <w:t xml:space="preserve">ήμοι και οι </w:t>
      </w:r>
      <w:r>
        <w:rPr>
          <w:rFonts w:eastAsia="Times New Roman" w:cs="Times New Roman"/>
          <w:szCs w:val="24"/>
        </w:rPr>
        <w:t>π</w:t>
      </w:r>
      <w:r>
        <w:rPr>
          <w:rFonts w:eastAsia="Times New Roman" w:cs="Times New Roman"/>
          <w:szCs w:val="24"/>
        </w:rPr>
        <w:t>εριφέρειες και τα νομικά πρόσωπα ιδιωτικού δικαίου μη κερδοσκοπικού χαρ</w:t>
      </w:r>
      <w:r>
        <w:rPr>
          <w:rFonts w:eastAsia="Times New Roman" w:cs="Times New Roman"/>
          <w:szCs w:val="24"/>
        </w:rPr>
        <w:t xml:space="preserve">ακτήρα, δηλαδή η συγκαλυμμένη μορφή του ιδιωτικού τομέα στον τομέα παροχής κοινωνικών υπηρεσιών. </w:t>
      </w:r>
    </w:p>
    <w:p w14:paraId="719A507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το άρθρο 41, για τη θεσμοθέτηση ως κοινωνικού εταίρου του συνδέσμου Βιομηχάνων Β</w:t>
      </w:r>
      <w:r w:rsidRPr="00686E53">
        <w:rPr>
          <w:rFonts w:eastAsia="Times New Roman" w:cs="Times New Roman"/>
          <w:szCs w:val="24"/>
        </w:rPr>
        <w:t>ορείου Ελλάδας</w:t>
      </w:r>
      <w:r>
        <w:rPr>
          <w:rFonts w:eastAsia="Times New Roman" w:cs="Times New Roman"/>
          <w:szCs w:val="24"/>
        </w:rPr>
        <w:t>,</w:t>
      </w:r>
      <w:r w:rsidRPr="00686E53">
        <w:rPr>
          <w:rFonts w:eastAsia="Times New Roman" w:cs="Times New Roman"/>
          <w:szCs w:val="24"/>
        </w:rPr>
        <w:t xml:space="preserve"> διαφωνούμε</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Θα ψηφίσουμε «</w:t>
      </w:r>
      <w:r>
        <w:rPr>
          <w:rFonts w:eastAsia="Times New Roman" w:cs="Times New Roman"/>
          <w:szCs w:val="24"/>
        </w:rPr>
        <w:t>κατά</w:t>
      </w:r>
      <w:r>
        <w:rPr>
          <w:rFonts w:eastAsia="Times New Roman" w:cs="Times New Roman"/>
          <w:szCs w:val="24"/>
        </w:rPr>
        <w:t>»,</w:t>
      </w:r>
      <w:r>
        <w:rPr>
          <w:rFonts w:eastAsia="Times New Roman" w:cs="Times New Roman"/>
          <w:szCs w:val="24"/>
        </w:rPr>
        <w:t xml:space="preserve"> ό</w:t>
      </w:r>
      <w:r w:rsidRPr="00686E53">
        <w:rPr>
          <w:rFonts w:eastAsia="Times New Roman" w:cs="Times New Roman"/>
          <w:szCs w:val="24"/>
        </w:rPr>
        <w:t>χι γιατί έχουμε κάποια π</w:t>
      </w:r>
      <w:r w:rsidRPr="00686E53">
        <w:rPr>
          <w:rFonts w:eastAsia="Times New Roman" w:cs="Times New Roman"/>
          <w:szCs w:val="24"/>
        </w:rPr>
        <w:t>ροτίμηση σ</w:t>
      </w:r>
      <w:r>
        <w:rPr>
          <w:rFonts w:eastAsia="Times New Roman" w:cs="Times New Roman"/>
          <w:szCs w:val="24"/>
        </w:rPr>
        <w:t>τις</w:t>
      </w:r>
      <w:r w:rsidRPr="00686E53">
        <w:rPr>
          <w:rFonts w:eastAsia="Times New Roman" w:cs="Times New Roman"/>
          <w:szCs w:val="24"/>
        </w:rPr>
        <w:t xml:space="preserve"> </w:t>
      </w:r>
      <w:r>
        <w:rPr>
          <w:rFonts w:eastAsia="Times New Roman" w:cs="Times New Roman"/>
          <w:szCs w:val="24"/>
        </w:rPr>
        <w:t xml:space="preserve">εργοδοτικές οργανώσεις, αλλά επισημαίνουμε ότι με το άρθρο αυτό και με </w:t>
      </w:r>
      <w:r w:rsidRPr="00686E53">
        <w:rPr>
          <w:rFonts w:eastAsia="Times New Roman" w:cs="Times New Roman"/>
          <w:szCs w:val="24"/>
        </w:rPr>
        <w:t xml:space="preserve">την πρόθεση που έχετε </w:t>
      </w:r>
      <w:r>
        <w:rPr>
          <w:rFonts w:eastAsia="Times New Roman" w:cs="Times New Roman"/>
          <w:szCs w:val="24"/>
        </w:rPr>
        <w:t>εκθέσει</w:t>
      </w:r>
      <w:r w:rsidRPr="00686E53">
        <w:rPr>
          <w:rFonts w:eastAsia="Times New Roman" w:cs="Times New Roman"/>
          <w:szCs w:val="24"/>
        </w:rPr>
        <w:t xml:space="preserve"> για την αντιπροσωπευτικότητα των συλλογικών συμβάσεων εργασίας</w:t>
      </w:r>
      <w:r>
        <w:rPr>
          <w:rFonts w:eastAsia="Times New Roman" w:cs="Times New Roman"/>
          <w:szCs w:val="24"/>
        </w:rPr>
        <w:t>,</w:t>
      </w:r>
      <w:r w:rsidRPr="00686E53">
        <w:rPr>
          <w:rFonts w:eastAsia="Times New Roman" w:cs="Times New Roman"/>
          <w:szCs w:val="24"/>
        </w:rPr>
        <w:t xml:space="preserve"> θα αξιοποιηθεί και</w:t>
      </w:r>
      <w:r>
        <w:rPr>
          <w:rFonts w:eastAsia="Times New Roman" w:cs="Times New Roman"/>
          <w:szCs w:val="24"/>
        </w:rPr>
        <w:t xml:space="preserve"> για να μπλοκάρεται</w:t>
      </w:r>
      <w:r w:rsidRPr="00686E53">
        <w:rPr>
          <w:rFonts w:eastAsia="Times New Roman" w:cs="Times New Roman"/>
          <w:szCs w:val="24"/>
        </w:rPr>
        <w:t xml:space="preserve"> η υπογραφή της και να </w:t>
      </w:r>
      <w:r>
        <w:rPr>
          <w:rFonts w:eastAsia="Times New Roman" w:cs="Times New Roman"/>
          <w:szCs w:val="24"/>
        </w:rPr>
        <w:t xml:space="preserve">μην </w:t>
      </w:r>
      <w:r w:rsidRPr="00686E53">
        <w:rPr>
          <w:rFonts w:eastAsia="Times New Roman" w:cs="Times New Roman"/>
          <w:szCs w:val="24"/>
        </w:rPr>
        <w:t>υλοποιείται μ</w:t>
      </w:r>
      <w:r w:rsidRPr="00686E53">
        <w:rPr>
          <w:rFonts w:eastAsia="Times New Roman" w:cs="Times New Roman"/>
          <w:szCs w:val="24"/>
        </w:rPr>
        <w:t xml:space="preserve">ε αυτό τον τρόπο </w:t>
      </w:r>
      <w:r>
        <w:rPr>
          <w:rFonts w:eastAsia="Times New Roman" w:cs="Times New Roman"/>
          <w:szCs w:val="24"/>
        </w:rPr>
        <w:t>α</w:t>
      </w:r>
      <w:r w:rsidRPr="00686E53">
        <w:rPr>
          <w:rFonts w:eastAsia="Times New Roman" w:cs="Times New Roman"/>
          <w:szCs w:val="24"/>
        </w:rPr>
        <w:t xml:space="preserve">κόμη και </w:t>
      </w:r>
      <w:r>
        <w:rPr>
          <w:rFonts w:eastAsia="Times New Roman" w:cs="Times New Roman"/>
          <w:szCs w:val="24"/>
        </w:rPr>
        <w:t xml:space="preserve">η εθνική συλλογική σύμβαση </w:t>
      </w:r>
      <w:r w:rsidRPr="00686E53">
        <w:rPr>
          <w:rFonts w:eastAsia="Times New Roman" w:cs="Times New Roman"/>
          <w:szCs w:val="24"/>
        </w:rPr>
        <w:t xml:space="preserve">εργασίας </w:t>
      </w:r>
      <w:r>
        <w:rPr>
          <w:rFonts w:eastAsia="Times New Roman" w:cs="Times New Roman"/>
          <w:szCs w:val="24"/>
        </w:rPr>
        <w:t xml:space="preserve">που ορίζει τους κατώτερους όρους αμοιβής και εργασίας. </w:t>
      </w:r>
    </w:p>
    <w:p w14:paraId="719A5079" w14:textId="77777777" w:rsidR="00E97792" w:rsidRDefault="00D70D60">
      <w:pPr>
        <w:spacing w:after="0" w:line="600" w:lineRule="auto"/>
        <w:ind w:firstLine="720"/>
        <w:jc w:val="both"/>
        <w:rPr>
          <w:rFonts w:eastAsia="Times New Roman" w:cs="Times New Roman"/>
          <w:szCs w:val="24"/>
        </w:rPr>
      </w:pPr>
      <w:r w:rsidRPr="00F15680">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πρέπει να κλείσετε. </w:t>
      </w:r>
    </w:p>
    <w:p w14:paraId="719A507A" w14:textId="77777777" w:rsidR="00E97792" w:rsidRDefault="00D70D60">
      <w:pPr>
        <w:spacing w:after="0" w:line="600" w:lineRule="auto"/>
        <w:ind w:firstLine="720"/>
        <w:jc w:val="both"/>
        <w:rPr>
          <w:rFonts w:eastAsia="Times New Roman" w:cs="Times New Roman"/>
          <w:szCs w:val="24"/>
        </w:rPr>
      </w:pPr>
      <w:r w:rsidRPr="00721635">
        <w:rPr>
          <w:rFonts w:eastAsia="Times New Roman"/>
          <w:b/>
          <w:szCs w:val="24"/>
        </w:rPr>
        <w:t>ΧΡΗΣΤΟΣ ΚΑΤΣΩΤΗΣ:</w:t>
      </w:r>
      <w:r>
        <w:rPr>
          <w:rFonts w:eastAsia="Times New Roman"/>
          <w:b/>
          <w:szCs w:val="24"/>
        </w:rPr>
        <w:t xml:space="preserve"> </w:t>
      </w:r>
      <w:r>
        <w:rPr>
          <w:rFonts w:eastAsia="Times New Roman"/>
          <w:szCs w:val="24"/>
        </w:rPr>
        <w:t xml:space="preserve">Τελείωσα. </w:t>
      </w:r>
      <w:r>
        <w:rPr>
          <w:rFonts w:eastAsia="Times New Roman" w:cs="Times New Roman"/>
          <w:szCs w:val="24"/>
        </w:rPr>
        <w:t>Ε</w:t>
      </w:r>
      <w:r w:rsidRPr="00686E53">
        <w:rPr>
          <w:rFonts w:eastAsia="Times New Roman" w:cs="Times New Roman"/>
          <w:szCs w:val="24"/>
        </w:rPr>
        <w:t>υχαριστώ</w:t>
      </w:r>
      <w:r>
        <w:rPr>
          <w:rFonts w:eastAsia="Times New Roman" w:cs="Times New Roman"/>
          <w:szCs w:val="24"/>
        </w:rPr>
        <w:t>,</w:t>
      </w:r>
      <w:r w:rsidRPr="00686E53">
        <w:rPr>
          <w:rFonts w:eastAsia="Times New Roman" w:cs="Times New Roman"/>
          <w:szCs w:val="24"/>
        </w:rPr>
        <w:t xml:space="preserve"> κύριε </w:t>
      </w:r>
      <w:r>
        <w:rPr>
          <w:rFonts w:eastAsia="Times New Roman" w:cs="Times New Roman"/>
          <w:szCs w:val="24"/>
        </w:rPr>
        <w:t>Π</w:t>
      </w:r>
      <w:r w:rsidRPr="00686E53">
        <w:rPr>
          <w:rFonts w:eastAsia="Times New Roman" w:cs="Times New Roman"/>
          <w:szCs w:val="24"/>
        </w:rPr>
        <w:t>ρόεδρε</w:t>
      </w:r>
      <w:r>
        <w:rPr>
          <w:rFonts w:eastAsia="Times New Roman" w:cs="Times New Roman"/>
          <w:szCs w:val="24"/>
        </w:rPr>
        <w:t>.</w:t>
      </w:r>
      <w:r w:rsidRPr="00686E53">
        <w:rPr>
          <w:rFonts w:eastAsia="Times New Roman" w:cs="Times New Roman"/>
          <w:szCs w:val="24"/>
        </w:rPr>
        <w:t xml:space="preserve"> </w:t>
      </w:r>
    </w:p>
    <w:p w14:paraId="719A507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sidRPr="00686E53">
        <w:rPr>
          <w:rFonts w:eastAsia="Times New Roman" w:cs="Times New Roman"/>
          <w:szCs w:val="24"/>
        </w:rPr>
        <w:t>α υπόλοιπα π</w:t>
      </w:r>
      <w:r w:rsidRPr="00686E53">
        <w:rPr>
          <w:rFonts w:eastAsia="Times New Roman" w:cs="Times New Roman"/>
          <w:szCs w:val="24"/>
        </w:rPr>
        <w:t>ου δεν προλάβαμε</w:t>
      </w:r>
      <w:r>
        <w:rPr>
          <w:rFonts w:eastAsia="Times New Roman" w:cs="Times New Roman"/>
          <w:szCs w:val="24"/>
        </w:rPr>
        <w:t xml:space="preserve"> θα τα αναπτύξουμε στη</w:t>
      </w:r>
      <w:r w:rsidRPr="00686E53">
        <w:rPr>
          <w:rFonts w:eastAsia="Times New Roman" w:cs="Times New Roman"/>
          <w:szCs w:val="24"/>
        </w:rPr>
        <w:t xml:space="preserve"> δευτερολογία</w:t>
      </w:r>
      <w:r>
        <w:rPr>
          <w:rFonts w:eastAsia="Times New Roman" w:cs="Times New Roman"/>
          <w:szCs w:val="24"/>
        </w:rPr>
        <w:t xml:space="preserve"> με τις υπουργικές τροπολογίες. </w:t>
      </w:r>
    </w:p>
    <w:p w14:paraId="719A507C" w14:textId="77777777" w:rsidR="00E97792" w:rsidRDefault="00D70D60">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Προχωράμε με τον ειδικό αγορητή από τους Ανεξάρτητους Έλληνες, τον κ.</w:t>
      </w:r>
      <w:r w:rsidRPr="00686E53">
        <w:rPr>
          <w:rFonts w:eastAsia="Times New Roman" w:cs="Times New Roman"/>
          <w:szCs w:val="24"/>
        </w:rPr>
        <w:t xml:space="preserve"> Αθανάσιο </w:t>
      </w:r>
      <w:proofErr w:type="spellStart"/>
      <w:r>
        <w:rPr>
          <w:rFonts w:eastAsia="Times New Roman" w:cs="Times New Roman"/>
          <w:szCs w:val="24"/>
        </w:rPr>
        <w:t>Παπα</w:t>
      </w:r>
      <w:r w:rsidRPr="00686E53">
        <w:rPr>
          <w:rFonts w:eastAsia="Times New Roman" w:cs="Times New Roman"/>
          <w:szCs w:val="24"/>
        </w:rPr>
        <w:t>χριστόπουλο</w:t>
      </w:r>
      <w:proofErr w:type="spellEnd"/>
      <w:r>
        <w:rPr>
          <w:rFonts w:eastAsia="Times New Roman" w:cs="Times New Roman"/>
          <w:szCs w:val="24"/>
        </w:rPr>
        <w:t>.</w:t>
      </w:r>
    </w:p>
    <w:p w14:paraId="719A507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έχετε τον λόγο. </w:t>
      </w:r>
    </w:p>
    <w:p w14:paraId="719A507E" w14:textId="77777777" w:rsidR="00E97792" w:rsidRDefault="00D70D60">
      <w:pPr>
        <w:spacing w:after="0" w:line="600" w:lineRule="auto"/>
        <w:ind w:firstLine="720"/>
        <w:jc w:val="both"/>
        <w:rPr>
          <w:rFonts w:eastAsia="Times New Roman" w:cs="Times New Roman"/>
          <w:szCs w:val="24"/>
        </w:rPr>
      </w:pPr>
      <w:r w:rsidRPr="008B5567">
        <w:rPr>
          <w:rFonts w:eastAsia="Times New Roman" w:cs="Times New Roman"/>
          <w:b/>
          <w:szCs w:val="24"/>
        </w:rPr>
        <w:t>ΑΘΑΝΑΣΙΟΣ ΠΑΠΑΧΡΙΣΤΟΠΟΥΛΟΣ:</w:t>
      </w:r>
      <w:r>
        <w:rPr>
          <w:rFonts w:eastAsia="Times New Roman" w:cs="Times New Roman"/>
          <w:szCs w:val="24"/>
        </w:rPr>
        <w:t xml:space="preserve"> </w:t>
      </w:r>
      <w:r w:rsidRPr="00686E53">
        <w:rPr>
          <w:rFonts w:eastAsia="Times New Roman" w:cs="Times New Roman"/>
          <w:szCs w:val="24"/>
        </w:rPr>
        <w:t xml:space="preserve"> </w:t>
      </w:r>
      <w:r>
        <w:rPr>
          <w:rFonts w:eastAsia="Times New Roman" w:cs="Times New Roman"/>
          <w:szCs w:val="24"/>
        </w:rPr>
        <w:t>Ε</w:t>
      </w:r>
      <w:r w:rsidRPr="00686E53">
        <w:rPr>
          <w:rFonts w:eastAsia="Times New Roman" w:cs="Times New Roman"/>
          <w:szCs w:val="24"/>
        </w:rPr>
        <w:t>υχαριστώ</w:t>
      </w:r>
      <w:r>
        <w:rPr>
          <w:rFonts w:eastAsia="Times New Roman" w:cs="Times New Roman"/>
          <w:szCs w:val="24"/>
        </w:rPr>
        <w:t>,</w:t>
      </w:r>
      <w:r w:rsidRPr="00686E53">
        <w:rPr>
          <w:rFonts w:eastAsia="Times New Roman" w:cs="Times New Roman"/>
          <w:szCs w:val="24"/>
        </w:rPr>
        <w:t xml:space="preserve"> κύριε </w:t>
      </w:r>
      <w:r>
        <w:rPr>
          <w:rFonts w:eastAsia="Times New Roman" w:cs="Times New Roman"/>
          <w:szCs w:val="24"/>
        </w:rPr>
        <w:t>Π</w:t>
      </w:r>
      <w:r w:rsidRPr="00686E53">
        <w:rPr>
          <w:rFonts w:eastAsia="Times New Roman" w:cs="Times New Roman"/>
          <w:szCs w:val="24"/>
        </w:rPr>
        <w:t>ρόεδρε</w:t>
      </w:r>
      <w:r>
        <w:rPr>
          <w:rFonts w:eastAsia="Times New Roman" w:cs="Times New Roman"/>
          <w:szCs w:val="24"/>
        </w:rPr>
        <w:t>.</w:t>
      </w:r>
    </w:p>
    <w:p w14:paraId="719A507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Κοντεύουν περίπου τριάμισι</w:t>
      </w:r>
      <w:r w:rsidRPr="00686E53">
        <w:rPr>
          <w:rFonts w:eastAsia="Times New Roman" w:cs="Times New Roman"/>
          <w:szCs w:val="24"/>
        </w:rPr>
        <w:t xml:space="preserve"> χρόνια</w:t>
      </w:r>
      <w:r>
        <w:rPr>
          <w:rFonts w:eastAsia="Times New Roman" w:cs="Times New Roman"/>
          <w:szCs w:val="24"/>
        </w:rPr>
        <w:t xml:space="preserve"> από τον Ιανουάριο του 2015. Είναι</w:t>
      </w:r>
      <w:r w:rsidRPr="00686E53">
        <w:rPr>
          <w:rFonts w:eastAsia="Times New Roman" w:cs="Times New Roman"/>
          <w:szCs w:val="24"/>
        </w:rPr>
        <w:t xml:space="preserve"> ένα απίστευτο οδοιπορικό που ζει αυτή η </w:t>
      </w:r>
      <w:r>
        <w:rPr>
          <w:rFonts w:eastAsia="Times New Roman" w:cs="Times New Roman"/>
          <w:szCs w:val="24"/>
        </w:rPr>
        <w:t>Κ</w:t>
      </w:r>
      <w:r w:rsidRPr="00686E53">
        <w:rPr>
          <w:rFonts w:eastAsia="Times New Roman" w:cs="Times New Roman"/>
          <w:szCs w:val="24"/>
        </w:rPr>
        <w:t xml:space="preserve">υβέρνηση εδώ και </w:t>
      </w:r>
      <w:r>
        <w:rPr>
          <w:rFonts w:eastAsia="Times New Roman" w:cs="Times New Roman"/>
          <w:szCs w:val="24"/>
        </w:rPr>
        <w:t>τριάμισι</w:t>
      </w:r>
      <w:r w:rsidRPr="00686E53">
        <w:rPr>
          <w:rFonts w:eastAsia="Times New Roman" w:cs="Times New Roman"/>
          <w:szCs w:val="24"/>
        </w:rPr>
        <w:t xml:space="preserve"> χρόνια</w:t>
      </w:r>
      <w:r>
        <w:rPr>
          <w:rFonts w:eastAsia="Times New Roman" w:cs="Times New Roman"/>
          <w:szCs w:val="24"/>
        </w:rPr>
        <w:t>.</w:t>
      </w:r>
      <w:r w:rsidRPr="00686E53">
        <w:rPr>
          <w:rFonts w:eastAsia="Times New Roman" w:cs="Times New Roman"/>
          <w:szCs w:val="24"/>
        </w:rPr>
        <w:t xml:space="preserve"> </w:t>
      </w:r>
      <w:r>
        <w:rPr>
          <w:rFonts w:eastAsia="Times New Roman" w:cs="Times New Roman"/>
          <w:szCs w:val="24"/>
        </w:rPr>
        <w:t>Π</w:t>
      </w:r>
      <w:r w:rsidRPr="00686E53">
        <w:rPr>
          <w:rFonts w:eastAsia="Times New Roman" w:cs="Times New Roman"/>
          <w:szCs w:val="24"/>
        </w:rPr>
        <w:t xml:space="preserve">ιστεύω </w:t>
      </w:r>
      <w:r>
        <w:rPr>
          <w:rFonts w:eastAsia="Times New Roman" w:cs="Times New Roman"/>
          <w:szCs w:val="24"/>
        </w:rPr>
        <w:t>μ</w:t>
      </w:r>
      <w:r w:rsidRPr="00686E53">
        <w:rPr>
          <w:rFonts w:eastAsia="Times New Roman" w:cs="Times New Roman"/>
          <w:szCs w:val="24"/>
        </w:rPr>
        <w:t>ά</w:t>
      </w:r>
      <w:r w:rsidRPr="00686E53">
        <w:rPr>
          <w:rFonts w:eastAsia="Times New Roman" w:cs="Times New Roman"/>
          <w:szCs w:val="24"/>
        </w:rPr>
        <w:t>λιστα ότι είναι πρωτόγνωρο οδοιπορικό</w:t>
      </w:r>
      <w:r>
        <w:rPr>
          <w:rFonts w:eastAsia="Times New Roman" w:cs="Times New Roman"/>
          <w:szCs w:val="24"/>
        </w:rPr>
        <w:t xml:space="preserve">, όσοι το </w:t>
      </w:r>
      <w:r w:rsidRPr="00686E53">
        <w:rPr>
          <w:rFonts w:eastAsia="Times New Roman" w:cs="Times New Roman"/>
          <w:szCs w:val="24"/>
        </w:rPr>
        <w:t xml:space="preserve">ζήσαμε από την πρώτη μέχρι </w:t>
      </w:r>
      <w:r>
        <w:rPr>
          <w:rFonts w:eastAsia="Times New Roman" w:cs="Times New Roman"/>
          <w:szCs w:val="24"/>
        </w:rPr>
        <w:t xml:space="preserve">την </w:t>
      </w:r>
      <w:r w:rsidRPr="00686E53">
        <w:rPr>
          <w:rFonts w:eastAsia="Times New Roman" w:cs="Times New Roman"/>
          <w:szCs w:val="24"/>
        </w:rPr>
        <w:t>τελευταία στιγμή</w:t>
      </w:r>
      <w:r>
        <w:rPr>
          <w:rFonts w:eastAsia="Times New Roman" w:cs="Times New Roman"/>
          <w:szCs w:val="24"/>
        </w:rPr>
        <w:t>. Ε</w:t>
      </w:r>
      <w:r w:rsidRPr="00686E53">
        <w:rPr>
          <w:rFonts w:eastAsia="Times New Roman" w:cs="Times New Roman"/>
          <w:szCs w:val="24"/>
        </w:rPr>
        <w:t xml:space="preserve">ίναι μερικά κομβικά σημεία αυτού του οδοιπορικού </w:t>
      </w:r>
      <w:r>
        <w:rPr>
          <w:rFonts w:eastAsia="Times New Roman" w:cs="Times New Roman"/>
          <w:szCs w:val="24"/>
        </w:rPr>
        <w:t xml:space="preserve">που </w:t>
      </w:r>
      <w:r w:rsidRPr="00686E53">
        <w:rPr>
          <w:rFonts w:eastAsia="Times New Roman" w:cs="Times New Roman"/>
          <w:szCs w:val="24"/>
        </w:rPr>
        <w:t xml:space="preserve">πιστεύω ότι έχουν καθορίσει </w:t>
      </w:r>
      <w:r>
        <w:rPr>
          <w:rFonts w:eastAsia="Times New Roman" w:cs="Times New Roman"/>
          <w:szCs w:val="24"/>
        </w:rPr>
        <w:t>πάρα πολλά πράγματα για το μέλλον αυτού του τόπου.</w:t>
      </w:r>
    </w:p>
    <w:p w14:paraId="719A5080"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Θέλω μερικά από αυτά να τα </w:t>
      </w:r>
      <w:r>
        <w:rPr>
          <w:rFonts w:eastAsia="Times New Roman"/>
          <w:szCs w:val="24"/>
        </w:rPr>
        <w:t>θίξω. Το σημερινό νομοσχέδιο, όπως και αυτό που ακολουθεί για τον «</w:t>
      </w:r>
      <w:r>
        <w:rPr>
          <w:rFonts w:eastAsia="Times New Roman"/>
          <w:szCs w:val="24"/>
        </w:rPr>
        <w:t>ΚΛΕΙΣΘΕΝΗ</w:t>
      </w:r>
      <w:r>
        <w:rPr>
          <w:rFonts w:eastAsia="Times New Roman"/>
          <w:szCs w:val="24"/>
        </w:rPr>
        <w:t>» είναι ίσως τα τελευταία αυτής της κοινοβουλευτικής περιόδου που τελειώνει περίπου σε μια εβδομάδα πριν μπούμε στα θερινά τμήματα. Πριν μπούμε, λοιπόν, στο νομοσχέδιο και εξειδικε</w:t>
      </w:r>
      <w:r>
        <w:rPr>
          <w:rFonts w:eastAsia="Times New Roman"/>
          <w:szCs w:val="24"/>
        </w:rPr>
        <w:t>ύσουμε νομίζω ότι αξίζει τον κόπο να θυμηθούμε αυτό το ιστορικό.</w:t>
      </w:r>
    </w:p>
    <w:p w14:paraId="719A5081" w14:textId="77777777" w:rsidR="00E97792" w:rsidRDefault="00D70D60">
      <w:pPr>
        <w:spacing w:after="0" w:line="600" w:lineRule="auto"/>
        <w:ind w:firstLine="720"/>
        <w:jc w:val="both"/>
        <w:rPr>
          <w:rFonts w:eastAsia="Times New Roman"/>
          <w:szCs w:val="24"/>
        </w:rPr>
      </w:pPr>
      <w:r>
        <w:rPr>
          <w:rFonts w:eastAsia="Times New Roman"/>
          <w:szCs w:val="24"/>
        </w:rPr>
        <w:t>Θέλω να ξεκινήσω με τα θετικά. Πρόσφατα, όσοι είναι καλοπροαίρετοι θα δεχτούν ότι η 21</w:t>
      </w:r>
      <w:r w:rsidRPr="007B6B6A">
        <w:rPr>
          <w:rFonts w:eastAsia="Times New Roman"/>
          <w:szCs w:val="24"/>
          <w:vertAlign w:val="superscript"/>
        </w:rPr>
        <w:t>η</w:t>
      </w:r>
      <w:r>
        <w:rPr>
          <w:rFonts w:eastAsia="Times New Roman"/>
          <w:szCs w:val="24"/>
        </w:rPr>
        <w:t xml:space="preserve"> Ιουνίου ήταν μια κατά την γνώμη μου ιστορική ημερομηνία, που η χώρα πήρε βαθιά ανάσα και δεν της έκανε </w:t>
      </w:r>
      <w:r>
        <w:rPr>
          <w:rFonts w:eastAsia="Times New Roman"/>
          <w:szCs w:val="24"/>
        </w:rPr>
        <w:t xml:space="preserve">κανείς χάρη. Δεν θέλω να ξαναθυμίσω τα θετικά αυτής της ιστορίας. Έχει, όμως, μεγάλη σημασία να δούμε συγκεκριμένα στοιχεία. </w:t>
      </w:r>
    </w:p>
    <w:p w14:paraId="719A5082" w14:textId="77777777" w:rsidR="00E97792" w:rsidRDefault="00D70D60">
      <w:pPr>
        <w:spacing w:after="0" w:line="600" w:lineRule="auto"/>
        <w:ind w:firstLine="720"/>
        <w:jc w:val="both"/>
        <w:rPr>
          <w:rFonts w:eastAsia="Times New Roman"/>
          <w:szCs w:val="24"/>
        </w:rPr>
      </w:pPr>
      <w:r>
        <w:rPr>
          <w:rFonts w:eastAsia="Times New Roman"/>
          <w:szCs w:val="24"/>
        </w:rPr>
        <w:t>Δύο,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από τις εταιρείες που μας κρίνουν κατά καιρούς -δεν τις αγαπήσαμε, είμαστε μικρή χώρα και είμαστε υποχρεωμένοι να</w:t>
      </w:r>
      <w:r>
        <w:rPr>
          <w:rFonts w:eastAsia="Times New Roman"/>
          <w:szCs w:val="24"/>
        </w:rPr>
        <w:t xml:space="preserve"> σεβόμαστε τους κανόνες του παιχνιδιού- η </w:t>
      </w:r>
      <w:r>
        <w:rPr>
          <w:rFonts w:eastAsia="Times New Roman"/>
          <w:szCs w:val="24"/>
        </w:rPr>
        <w:t>«</w:t>
      </w:r>
      <w:r>
        <w:rPr>
          <w:rFonts w:eastAsia="Times New Roman"/>
          <w:szCs w:val="24"/>
          <w:lang w:val="en-US"/>
        </w:rPr>
        <w:t>STANDARD</w:t>
      </w:r>
      <w:r w:rsidRPr="00371FC3">
        <w:rPr>
          <w:rFonts w:eastAsia="Times New Roman"/>
          <w:szCs w:val="24"/>
        </w:rPr>
        <w:t xml:space="preserve"> </w:t>
      </w:r>
      <w:r>
        <w:rPr>
          <w:rFonts w:eastAsia="Times New Roman"/>
          <w:szCs w:val="24"/>
        </w:rPr>
        <w:t xml:space="preserve">&amp;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w:t>
      </w:r>
      <w:r w:rsidRPr="00371FC3">
        <w:rPr>
          <w:rFonts w:eastAsia="Times New Roman"/>
          <w:szCs w:val="24"/>
        </w:rPr>
        <w:t xml:space="preserve"> </w:t>
      </w:r>
      <w:r>
        <w:rPr>
          <w:rFonts w:eastAsia="Times New Roman"/>
          <w:szCs w:val="24"/>
        </w:rPr>
        <w:t xml:space="preserve">και η </w:t>
      </w:r>
      <w:r>
        <w:rPr>
          <w:rFonts w:eastAsia="Times New Roman"/>
          <w:szCs w:val="24"/>
        </w:rPr>
        <w:t>«</w:t>
      </w:r>
      <w:r>
        <w:rPr>
          <w:rFonts w:eastAsia="Times New Roman"/>
          <w:szCs w:val="24"/>
          <w:lang w:val="en-US"/>
        </w:rPr>
        <w:t>DBRS</w:t>
      </w:r>
      <w:r>
        <w:rPr>
          <w:rFonts w:eastAsia="Times New Roman"/>
          <w:szCs w:val="24"/>
        </w:rPr>
        <w:t xml:space="preserve">» </w:t>
      </w:r>
      <w:r>
        <w:rPr>
          <w:rFonts w:eastAsia="Times New Roman"/>
          <w:szCs w:val="24"/>
        </w:rPr>
        <w:t xml:space="preserve">αναβάθμισαν την οικονομία της χώρας. Μερικές από τις θηριώδεις τράπεζες του πλανήτη η </w:t>
      </w:r>
      <w:r>
        <w:rPr>
          <w:rFonts w:eastAsia="Times New Roman"/>
          <w:szCs w:val="24"/>
        </w:rPr>
        <w:t>«</w:t>
      </w:r>
      <w:r>
        <w:rPr>
          <w:rFonts w:eastAsia="Times New Roman"/>
          <w:szCs w:val="24"/>
          <w:lang w:val="en-US"/>
        </w:rPr>
        <w:t>MORGAN</w:t>
      </w:r>
      <w:r w:rsidRPr="00371FC3">
        <w:rPr>
          <w:rFonts w:eastAsia="Times New Roman"/>
          <w:szCs w:val="24"/>
        </w:rPr>
        <w:t xml:space="preserve"> </w:t>
      </w:r>
      <w:r>
        <w:rPr>
          <w:rFonts w:eastAsia="Times New Roman"/>
          <w:szCs w:val="24"/>
          <w:lang w:val="en-US"/>
        </w:rPr>
        <w:t>STANLEY</w:t>
      </w:r>
      <w:r>
        <w:rPr>
          <w:rFonts w:eastAsia="Times New Roman"/>
          <w:szCs w:val="24"/>
        </w:rPr>
        <w:t>»</w:t>
      </w:r>
      <w:r w:rsidRPr="00371FC3">
        <w:rPr>
          <w:rFonts w:eastAsia="Times New Roman"/>
          <w:szCs w:val="24"/>
        </w:rPr>
        <w:t xml:space="preserve">, </w:t>
      </w:r>
      <w:r>
        <w:rPr>
          <w:rFonts w:eastAsia="Times New Roman"/>
          <w:szCs w:val="24"/>
        </w:rPr>
        <w:t>«</w:t>
      </w:r>
      <w:r>
        <w:rPr>
          <w:rFonts w:eastAsia="Times New Roman"/>
          <w:szCs w:val="24"/>
          <w:lang w:val="en-US"/>
        </w:rPr>
        <w:t>HSBC</w:t>
      </w:r>
      <w:r>
        <w:rPr>
          <w:rFonts w:eastAsia="Times New Roman"/>
          <w:szCs w:val="24"/>
        </w:rPr>
        <w:t>»</w:t>
      </w:r>
      <w:r w:rsidRPr="00371FC3">
        <w:rPr>
          <w:rFonts w:eastAsia="Times New Roman"/>
          <w:szCs w:val="24"/>
        </w:rPr>
        <w:t xml:space="preserve"> </w:t>
      </w:r>
      <w:r>
        <w:rPr>
          <w:rFonts w:eastAsia="Times New Roman"/>
          <w:szCs w:val="24"/>
        </w:rPr>
        <w:t xml:space="preserve">έπλεξαν διθυράμβους για την ελληνική οικονομία, το </w:t>
      </w:r>
      <w:r>
        <w:rPr>
          <w:rFonts w:eastAsia="Times New Roman"/>
          <w:szCs w:val="24"/>
        </w:rPr>
        <w:t>«</w:t>
      </w:r>
      <w:r>
        <w:rPr>
          <w:rFonts w:eastAsia="Times New Roman"/>
          <w:szCs w:val="24"/>
          <w:lang w:val="en-US"/>
        </w:rPr>
        <w:t>BLOOMBERG</w:t>
      </w:r>
      <w:r>
        <w:rPr>
          <w:rFonts w:eastAsia="Times New Roman"/>
          <w:szCs w:val="24"/>
        </w:rPr>
        <w:t>»</w:t>
      </w:r>
      <w:r w:rsidRPr="00371FC3">
        <w:rPr>
          <w:rFonts w:eastAsia="Times New Roman"/>
          <w:szCs w:val="24"/>
        </w:rPr>
        <w:t>,</w:t>
      </w:r>
      <w:r w:rsidRPr="00371FC3">
        <w:rPr>
          <w:rFonts w:eastAsia="Times New Roman"/>
          <w:szCs w:val="24"/>
        </w:rPr>
        <w:t xml:space="preserve"> </w:t>
      </w:r>
      <w:r>
        <w:rPr>
          <w:rFonts w:eastAsia="Times New Roman"/>
          <w:szCs w:val="24"/>
        </w:rPr>
        <w:t xml:space="preserve">οι </w:t>
      </w:r>
      <w:r>
        <w:rPr>
          <w:rFonts w:eastAsia="Times New Roman"/>
          <w:szCs w:val="24"/>
        </w:rPr>
        <w:lastRenderedPageBreak/>
        <w:t>«</w:t>
      </w:r>
      <w:r>
        <w:rPr>
          <w:rFonts w:eastAsia="Times New Roman"/>
          <w:szCs w:val="24"/>
          <w:lang w:val="en-US"/>
        </w:rPr>
        <w:t>FINANCIAL</w:t>
      </w:r>
      <w:r w:rsidRPr="00371FC3">
        <w:rPr>
          <w:rFonts w:eastAsia="Times New Roman"/>
          <w:szCs w:val="24"/>
        </w:rPr>
        <w:t xml:space="preserve"> </w:t>
      </w:r>
      <w:r>
        <w:rPr>
          <w:rFonts w:eastAsia="Times New Roman"/>
          <w:szCs w:val="24"/>
          <w:lang w:val="en-US"/>
        </w:rPr>
        <w:t>TIMES</w:t>
      </w:r>
      <w:r>
        <w:rPr>
          <w:rFonts w:eastAsia="Times New Roman"/>
          <w:szCs w:val="24"/>
        </w:rPr>
        <w:t>»</w:t>
      </w:r>
      <w:r w:rsidRPr="00371FC3">
        <w:rPr>
          <w:rFonts w:eastAsia="Times New Roman"/>
          <w:szCs w:val="24"/>
        </w:rPr>
        <w:t xml:space="preserve">, </w:t>
      </w:r>
      <w:r>
        <w:rPr>
          <w:rFonts w:eastAsia="Times New Roman"/>
          <w:szCs w:val="24"/>
        </w:rPr>
        <w:t>«</w:t>
      </w:r>
      <w:r>
        <w:rPr>
          <w:rFonts w:eastAsia="Times New Roman"/>
          <w:szCs w:val="24"/>
          <w:lang w:val="en-US"/>
        </w:rPr>
        <w:t>WALL</w:t>
      </w:r>
      <w:r w:rsidRPr="00371FC3">
        <w:rPr>
          <w:rFonts w:eastAsia="Times New Roman"/>
          <w:szCs w:val="24"/>
        </w:rPr>
        <w:t xml:space="preserve"> </w:t>
      </w:r>
      <w:r>
        <w:rPr>
          <w:rFonts w:eastAsia="Times New Roman"/>
          <w:szCs w:val="24"/>
          <w:lang w:val="en-US"/>
        </w:rPr>
        <w:t>STREET</w:t>
      </w:r>
      <w:r w:rsidRPr="00371FC3">
        <w:rPr>
          <w:rFonts w:eastAsia="Times New Roman"/>
          <w:szCs w:val="24"/>
        </w:rPr>
        <w:t xml:space="preserve"> </w:t>
      </w:r>
      <w:r>
        <w:rPr>
          <w:rFonts w:eastAsia="Times New Roman"/>
          <w:szCs w:val="24"/>
          <w:lang w:val="en-US"/>
        </w:rPr>
        <w:t>JOURNAL</w:t>
      </w:r>
      <w:r>
        <w:rPr>
          <w:rFonts w:eastAsia="Times New Roman"/>
          <w:szCs w:val="24"/>
        </w:rPr>
        <w:t>»</w:t>
      </w:r>
      <w:r>
        <w:rPr>
          <w:rFonts w:eastAsia="Times New Roman"/>
          <w:szCs w:val="24"/>
        </w:rPr>
        <w:t>,</w:t>
      </w:r>
      <w:r>
        <w:rPr>
          <w:rFonts w:eastAsia="Times New Roman"/>
          <w:szCs w:val="24"/>
        </w:rPr>
        <w:t xml:space="preserve"> τα ιερά του καπιταλιστικού συστήματος. Ξαναλέω δεν αγαπηθήκαμε, αλλά είναι σίγουρο ότι δεν μας κάνουν χάρες.</w:t>
      </w:r>
    </w:p>
    <w:p w14:paraId="719A5083" w14:textId="77777777" w:rsidR="00E97792" w:rsidRDefault="00D70D60">
      <w:pPr>
        <w:spacing w:after="0" w:line="600" w:lineRule="auto"/>
        <w:ind w:firstLine="720"/>
        <w:jc w:val="both"/>
        <w:rPr>
          <w:rFonts w:eastAsia="Times New Roman"/>
          <w:szCs w:val="24"/>
        </w:rPr>
      </w:pPr>
      <w:r>
        <w:rPr>
          <w:rFonts w:eastAsia="Times New Roman"/>
          <w:szCs w:val="24"/>
        </w:rPr>
        <w:t>Βέβαια, οι ομολογίες κάποιων που μας θεωρούσαν –συγχωρήστε μου την έκφραση- σχεδόν λεπρούς, δηλαδή απομονω</w:t>
      </w:r>
      <w:r>
        <w:rPr>
          <w:rFonts w:eastAsia="Times New Roman"/>
          <w:szCs w:val="24"/>
        </w:rPr>
        <w:t>μένους από όλο τον κόσμο στα πρώτα στάδια που πρέπει να τα θυμηθούμε, τότε που έγινε αυτό το περίφημο δημοψήφισμα, που κάποιοι προσπαθούν να το υποβαθμίσουν όπου όλες οι δημοκοπικές εταιρείες, καλοπροαίρετα φαντάζομαι, μια ή άλλη έδιναν τη διαφορά και οι μ</w:t>
      </w:r>
      <w:r>
        <w:rPr>
          <w:rFonts w:eastAsia="Times New Roman"/>
          <w:szCs w:val="24"/>
        </w:rPr>
        <w:t>ονάδες ήταν γύρω στις 62, δηλαδή 22 μονάδες έξω. Είναι οι ίδιες εταιρείες που σήμερα δίνουν 14-15 μονάδες διαφορά. Είναι ακριβώς οι ίδιες. Δεν θέλω να τις αναφέρω τώρα. Και η πραγματικότητα τους ενοχλεί.</w:t>
      </w:r>
    </w:p>
    <w:p w14:paraId="719A5084" w14:textId="77777777" w:rsidR="00E97792" w:rsidRDefault="00D70D60">
      <w:pPr>
        <w:spacing w:after="0" w:line="600" w:lineRule="auto"/>
        <w:ind w:firstLine="720"/>
        <w:jc w:val="both"/>
        <w:rPr>
          <w:rFonts w:eastAsia="Times New Roman"/>
          <w:szCs w:val="24"/>
        </w:rPr>
      </w:pPr>
      <w:r>
        <w:rPr>
          <w:rFonts w:eastAsia="Times New Roman"/>
          <w:szCs w:val="24"/>
        </w:rPr>
        <w:t>Αυτή η πορεία ήταν απίστευτη. Είδαμε έναν Σόιμπλε στ</w:t>
      </w:r>
      <w:r>
        <w:rPr>
          <w:rFonts w:eastAsia="Times New Roman"/>
          <w:szCs w:val="24"/>
        </w:rPr>
        <w:t xml:space="preserve">ην κυριολεξία να μας δίνει 50 δισεκατομμύρια και να μας πετάει στα σκουπίδια. Ήθελαν όλοι να απαλλαγούν από εμάς, μια Κυβέρνηση που ένοιωσε πολύ μόνη, τελείως μόνη. Κάποιοι εδώ στη χώρα εν τω μεταξύ είχαν ιδιοκτησιακή αντίληψη και μας έβλεπαν </w:t>
      </w:r>
      <w:r>
        <w:rPr>
          <w:rFonts w:eastAsia="Times New Roman"/>
          <w:szCs w:val="24"/>
        </w:rPr>
        <w:lastRenderedPageBreak/>
        <w:t>σαν παρείσακτ</w:t>
      </w:r>
      <w:r>
        <w:rPr>
          <w:rFonts w:eastAsia="Times New Roman"/>
          <w:szCs w:val="24"/>
        </w:rPr>
        <w:t xml:space="preserve">ους. Και ακόμα έτσι μας βλέπουν, ισόβιοι ιδιοκτήτες του κράτους, του Κοινοβουλίου, της </w:t>
      </w:r>
      <w:r>
        <w:rPr>
          <w:rFonts w:eastAsia="Times New Roman"/>
          <w:szCs w:val="24"/>
        </w:rPr>
        <w:t>Έ</w:t>
      </w:r>
      <w:r>
        <w:rPr>
          <w:rFonts w:eastAsia="Times New Roman"/>
          <w:szCs w:val="24"/>
        </w:rPr>
        <w:t>δρας.</w:t>
      </w:r>
    </w:p>
    <w:p w14:paraId="719A5085" w14:textId="77777777" w:rsidR="00E97792" w:rsidRDefault="00D70D60">
      <w:pPr>
        <w:spacing w:after="0" w:line="600" w:lineRule="auto"/>
        <w:ind w:firstLine="720"/>
        <w:jc w:val="both"/>
        <w:rPr>
          <w:rFonts w:eastAsia="Times New Roman"/>
          <w:szCs w:val="24"/>
        </w:rPr>
      </w:pPr>
      <w:r>
        <w:rPr>
          <w:rFonts w:eastAsia="Times New Roman"/>
          <w:szCs w:val="24"/>
        </w:rPr>
        <w:t>Περάσαν, λοιπόν, τρ</w:t>
      </w:r>
      <w:r>
        <w:rPr>
          <w:rFonts w:eastAsia="Times New Roman"/>
          <w:szCs w:val="24"/>
        </w:rPr>
        <w:t>ιά</w:t>
      </w:r>
      <w:r>
        <w:rPr>
          <w:rFonts w:eastAsia="Times New Roman"/>
          <w:szCs w:val="24"/>
        </w:rPr>
        <w:t>μισι χρόνια από τότε και το σκηνικό έχει αλλάξει. Και έχει αλλάξει δραματικά. Η χώρα πολύ σύντομα -δεν θριαμβολόγησε κανένας για αυτά που έγι</w:t>
      </w:r>
      <w:r>
        <w:rPr>
          <w:rFonts w:eastAsia="Times New Roman"/>
          <w:szCs w:val="24"/>
        </w:rPr>
        <w:t>ναν στις 21 Ιουνίου- μπαίνει σε μια περίοδο ενθαρρυντική για την οικονομία και για το μέλλον αυτής της χώρας. Ξέρουμε όλοι ότι και ο ΕΝΦΙΑ θα διορθωθεί και το ΦΠΑ θα διορθωθεί και οι συλλογικές διαπραγματεύσεις θα επανέλθουν και ο κατώτερος μισθός ανεβαίνε</w:t>
      </w:r>
      <w:r>
        <w:rPr>
          <w:rFonts w:eastAsia="Times New Roman"/>
          <w:szCs w:val="24"/>
        </w:rPr>
        <w:t xml:space="preserve">ι και οι συντάξεις -εδώ θέλω να πω κάτι παραπάνω- και το αφορολόγητο πιθανόν να είναι υπό διαπραγμάτευση, όπως επίσης ακόμα και τα μεγάλα πλεονάσματα. </w:t>
      </w:r>
    </w:p>
    <w:p w14:paraId="719A5086" w14:textId="77777777" w:rsidR="00E97792" w:rsidRDefault="00D70D60">
      <w:pPr>
        <w:spacing w:after="0" w:line="600" w:lineRule="auto"/>
        <w:ind w:firstLine="720"/>
        <w:jc w:val="both"/>
        <w:rPr>
          <w:rFonts w:eastAsia="Times New Roman"/>
          <w:szCs w:val="24"/>
        </w:rPr>
      </w:pPr>
      <w:r>
        <w:rPr>
          <w:rFonts w:eastAsia="Times New Roman"/>
          <w:szCs w:val="24"/>
        </w:rPr>
        <w:t>Και οι ίδιοι άνθρωποι που κινδυνολογούσαν καθημερινά και είχαν επενδύσει σχεδόν στη μείωση των συντάξεων</w:t>
      </w:r>
      <w:r>
        <w:rPr>
          <w:rFonts w:eastAsia="Times New Roman"/>
          <w:szCs w:val="24"/>
        </w:rPr>
        <w:t xml:space="preserve"> και του αφορολόγητου αντιδράσανε σαν κακομαθημένα παιδιά που τους πήραν το ακριβό δώρο τους όταν ο </w:t>
      </w:r>
      <w:proofErr w:type="spellStart"/>
      <w:r>
        <w:rPr>
          <w:rFonts w:eastAsia="Times New Roman"/>
          <w:szCs w:val="24"/>
        </w:rPr>
        <w:t>Μοσκοβισί</w:t>
      </w:r>
      <w:proofErr w:type="spellEnd"/>
      <w:r>
        <w:rPr>
          <w:rFonts w:eastAsia="Times New Roman"/>
          <w:szCs w:val="24"/>
        </w:rPr>
        <w:t xml:space="preserve"> μέσα σε αυτή την Αίθουσα με τον πιο ηχηρό τρόπο είπε ότι δεν υπάρχουν ατσάλινες διαπραγματεύσεις και</w:t>
      </w:r>
      <w:r w:rsidRPr="00B14449">
        <w:rPr>
          <w:rFonts w:eastAsia="Times New Roman"/>
          <w:szCs w:val="24"/>
        </w:rPr>
        <w:t xml:space="preserve"> </w:t>
      </w:r>
      <w:r>
        <w:rPr>
          <w:rFonts w:eastAsia="Times New Roman"/>
          <w:szCs w:val="24"/>
        </w:rPr>
        <w:t>ότι όλα είναι ανάλογα με την πορεία της οικον</w:t>
      </w:r>
      <w:r>
        <w:rPr>
          <w:rFonts w:eastAsia="Times New Roman"/>
          <w:szCs w:val="24"/>
        </w:rPr>
        <w:t xml:space="preserve">ομίας. </w:t>
      </w:r>
    </w:p>
    <w:p w14:paraId="719A5087"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Και μετά μου θύμισαν κάτι παλιούς Υπουργούς που όταν έπαιρνε χρυσό ή αργυρό ένας αθλητής στοιβάζονταν δίπλα του να βγάλουν κα</w:t>
      </w:r>
      <w:r>
        <w:rPr>
          <w:rFonts w:eastAsia="Times New Roman"/>
          <w:szCs w:val="24"/>
        </w:rPr>
        <w:t>μ</w:t>
      </w:r>
      <w:r>
        <w:rPr>
          <w:rFonts w:eastAsia="Times New Roman"/>
          <w:szCs w:val="24"/>
        </w:rPr>
        <w:t>μία φωτογραφία και φέρνουν τροπολογίες. Είναι οι ίδιοι οι άνθρωποι που πριν δέκα μέρες κινδυνολογούσαν και είχαν επενδύσει</w:t>
      </w:r>
      <w:r>
        <w:rPr>
          <w:rFonts w:eastAsia="Times New Roman"/>
          <w:szCs w:val="24"/>
        </w:rPr>
        <w:t xml:space="preserve"> ότι καταρρέουν τα πάντα, οι συνταξιούχοι, κ</w:t>
      </w:r>
      <w:r>
        <w:rPr>
          <w:rFonts w:eastAsia="Times New Roman"/>
          <w:szCs w:val="24"/>
        </w:rPr>
        <w:t xml:space="preserve"> </w:t>
      </w:r>
      <w:proofErr w:type="spellStart"/>
      <w:r>
        <w:rPr>
          <w:rFonts w:eastAsia="Times New Roman"/>
          <w:szCs w:val="24"/>
        </w:rPr>
        <w:t>λπ</w:t>
      </w:r>
      <w:proofErr w:type="spellEnd"/>
      <w:r>
        <w:rPr>
          <w:rFonts w:eastAsia="Times New Roman"/>
          <w:szCs w:val="24"/>
        </w:rPr>
        <w:t>.</w:t>
      </w:r>
      <w:r>
        <w:rPr>
          <w:rFonts w:eastAsia="Times New Roman"/>
          <w:szCs w:val="24"/>
        </w:rPr>
        <w:t>.</w:t>
      </w:r>
      <w:r>
        <w:rPr>
          <w:rFonts w:eastAsia="Times New Roman"/>
          <w:szCs w:val="24"/>
        </w:rPr>
        <w:t xml:space="preserve"> Πέντε έξι κανάλια που στην κυριολεξία δεν κάνουν άλλη δουλειά από το να κινδυνολογούν από το πρωί έως το βράδυ και να διαστρεβλώνουν την πραγματικότητα. Τρομοκρατημένοι οι συνταξιούχοι που τους μειώθηκαν έν</w:t>
      </w:r>
      <w:r>
        <w:rPr>
          <w:rFonts w:eastAsia="Times New Roman"/>
          <w:szCs w:val="24"/>
        </w:rPr>
        <w:t>τεκα φορές οι συντάξεις, κα</w:t>
      </w:r>
      <w:r>
        <w:rPr>
          <w:rFonts w:eastAsia="Times New Roman"/>
          <w:szCs w:val="24"/>
        </w:rPr>
        <w:t>μ</w:t>
      </w:r>
      <w:r>
        <w:rPr>
          <w:rFonts w:eastAsia="Times New Roman"/>
          <w:szCs w:val="24"/>
        </w:rPr>
        <w:t xml:space="preserve">μία σε αυτή την Κυβέρνηση, εκτός από το ΕΚΑΣ που ήδη είχε δρομολογηθεί και φορτώθηκε και καλώς φορτώθηκε σε εμάς. </w:t>
      </w:r>
    </w:p>
    <w:p w14:paraId="719A5088" w14:textId="77777777" w:rsidR="00E97792" w:rsidRDefault="00D70D60">
      <w:pPr>
        <w:spacing w:after="0" w:line="600" w:lineRule="auto"/>
        <w:ind w:firstLine="720"/>
        <w:jc w:val="both"/>
        <w:rPr>
          <w:rFonts w:eastAsia="Times New Roman"/>
          <w:szCs w:val="24"/>
        </w:rPr>
      </w:pPr>
      <w:r>
        <w:rPr>
          <w:rFonts w:eastAsia="Times New Roman"/>
          <w:szCs w:val="24"/>
        </w:rPr>
        <w:t>Άκουσα, μάλιστα, των χαμηλών τόνων κατά κανόνα, κ</w:t>
      </w:r>
      <w:r>
        <w:rPr>
          <w:rFonts w:eastAsia="Times New Roman"/>
          <w:szCs w:val="24"/>
        </w:rPr>
        <w:t>.</w:t>
      </w:r>
      <w:r>
        <w:rPr>
          <w:rFonts w:eastAsia="Times New Roman"/>
          <w:szCs w:val="24"/>
        </w:rPr>
        <w:t xml:space="preserve"> Χατζηδάκη, να μιλάει για είκοσι μία μειώσεις. Θα τον παρακαλού</w:t>
      </w:r>
      <w:r>
        <w:rPr>
          <w:rFonts w:eastAsia="Times New Roman"/>
          <w:szCs w:val="24"/>
        </w:rPr>
        <w:t>σα πολύ καλοπροαίρετα να μου τις πει μια-μια αυτές τις μειώσεις πότε έγιναν. Να μας τις εξηγήσει.</w:t>
      </w:r>
    </w:p>
    <w:p w14:paraId="719A5089" w14:textId="77777777" w:rsidR="00E97792" w:rsidRDefault="00D70D60">
      <w:pPr>
        <w:spacing w:after="0" w:line="600" w:lineRule="auto"/>
        <w:ind w:firstLine="720"/>
        <w:jc w:val="both"/>
        <w:rPr>
          <w:rFonts w:eastAsia="Times New Roman"/>
          <w:szCs w:val="24"/>
        </w:rPr>
      </w:pPr>
      <w:r>
        <w:rPr>
          <w:rFonts w:eastAsia="Times New Roman"/>
          <w:szCs w:val="24"/>
        </w:rPr>
        <w:t xml:space="preserve">Όλα αυτά και σήμερα ερχόμαστε στις τελευταίες μέρες της Πομπηίας. Έρχεται ένα νομοσχέδιο που κανείς δεν είπε ότι θα </w:t>
      </w:r>
      <w:r>
        <w:rPr>
          <w:rFonts w:eastAsia="Times New Roman"/>
          <w:szCs w:val="24"/>
        </w:rPr>
        <w:lastRenderedPageBreak/>
        <w:t xml:space="preserve">βάλει τάξη -για όνομα του </w:t>
      </w:r>
      <w:r>
        <w:rPr>
          <w:rFonts w:eastAsia="Times New Roman"/>
          <w:szCs w:val="24"/>
        </w:rPr>
        <w:t>θ</w:t>
      </w:r>
      <w:r>
        <w:rPr>
          <w:rFonts w:eastAsia="Times New Roman"/>
          <w:szCs w:val="24"/>
        </w:rPr>
        <w:t>εού- στο ασφαλι</w:t>
      </w:r>
      <w:r>
        <w:rPr>
          <w:rFonts w:eastAsia="Times New Roman"/>
          <w:szCs w:val="24"/>
        </w:rPr>
        <w:t>στικό, στο πώς αντιμετωπίζονται οι εργαζόμενοι στις δουλειές τους. Και αναρωτιέται κανείς τι πραγματικά εμπόδιζε τους προηγουμένους.</w:t>
      </w:r>
    </w:p>
    <w:p w14:paraId="719A508A" w14:textId="77777777" w:rsidR="00E97792" w:rsidRDefault="00D70D60">
      <w:pPr>
        <w:spacing w:after="0" w:line="600" w:lineRule="auto"/>
        <w:ind w:firstLine="720"/>
        <w:jc w:val="both"/>
        <w:rPr>
          <w:rFonts w:eastAsia="Times New Roman"/>
          <w:szCs w:val="24"/>
        </w:rPr>
      </w:pPr>
      <w:r>
        <w:rPr>
          <w:rFonts w:eastAsia="Times New Roman"/>
          <w:szCs w:val="24"/>
        </w:rPr>
        <w:t>Η παραφωνία σε όλη αυτή την ιστορία είναι όταν βλέπω ας πούμε των Πρεσβευτή των Ηνωμένων Πολιτειών να λέει τα καλύτερα λόγι</w:t>
      </w:r>
      <w:r>
        <w:rPr>
          <w:rFonts w:eastAsia="Times New Roman"/>
          <w:szCs w:val="24"/>
        </w:rPr>
        <w:t xml:space="preserve">α για την ελληνική οικονομία, ο Μακρόν, όλοι οι ηγέτες, ο </w:t>
      </w:r>
      <w:proofErr w:type="spellStart"/>
      <w:r>
        <w:rPr>
          <w:rFonts w:eastAsia="Times New Roman"/>
          <w:szCs w:val="24"/>
        </w:rPr>
        <w:t>Γιούνκερ</w:t>
      </w:r>
      <w:proofErr w:type="spellEnd"/>
      <w:r>
        <w:rPr>
          <w:rFonts w:eastAsia="Times New Roman"/>
          <w:szCs w:val="24"/>
        </w:rPr>
        <w:t xml:space="preserve">, οι πάντες. Η καθημερινότητα είναι ακόμα σκληρή. Μπορεί, βέβαια, το όριο φτώχιας να ήταν 35% με 40% πριν τρία χρόνια. Σήμερα είναι γύρω στο 20 %,αλλά ένα μεγάλο κομμάτι του κόσμου υποφέρει </w:t>
      </w:r>
      <w:r>
        <w:rPr>
          <w:rFonts w:eastAsia="Times New Roman"/>
          <w:szCs w:val="24"/>
        </w:rPr>
        <w:t xml:space="preserve">και το ξέρουμε. </w:t>
      </w:r>
    </w:p>
    <w:p w14:paraId="719A508B" w14:textId="77777777" w:rsidR="00E97792" w:rsidRDefault="00D70D60">
      <w:pPr>
        <w:spacing w:after="0" w:line="600" w:lineRule="auto"/>
        <w:ind w:firstLine="720"/>
        <w:jc w:val="both"/>
        <w:rPr>
          <w:rFonts w:eastAsia="Times New Roman"/>
          <w:szCs w:val="24"/>
        </w:rPr>
      </w:pPr>
      <w:r>
        <w:rPr>
          <w:rFonts w:eastAsia="Times New Roman"/>
          <w:szCs w:val="24"/>
        </w:rPr>
        <w:t>Κινούμαστε στον κόσμο και ξέρουμε πολύ καλά τι ακριβώς γίνεται. Θαύματα, όχι δεν γίνονται. Δεν θέλω εδώ να θυμίσω τι ακριβώς έγινε. Βλέπω κα</w:t>
      </w:r>
      <w:r>
        <w:rPr>
          <w:rFonts w:eastAsia="Times New Roman"/>
          <w:szCs w:val="24"/>
        </w:rPr>
        <w:t>μ</w:t>
      </w:r>
      <w:r>
        <w:rPr>
          <w:rFonts w:eastAsia="Times New Roman"/>
          <w:szCs w:val="24"/>
        </w:rPr>
        <w:t xml:space="preserve">μία φορά σκληρή αντιπολιτευτική γραμμή από ανθρώπους που θα έπρεπε να είναι πιο προσεκτικοί. Δεν θα έχω ένα, έχω άπειρα παραδείγματα. </w:t>
      </w:r>
    </w:p>
    <w:p w14:paraId="719A508C" w14:textId="77777777" w:rsidR="00E97792" w:rsidRDefault="00D70D60">
      <w:pPr>
        <w:spacing w:after="0" w:line="600" w:lineRule="auto"/>
        <w:ind w:firstLine="720"/>
        <w:jc w:val="both"/>
        <w:rPr>
          <w:rFonts w:eastAsia="Times New Roman"/>
          <w:szCs w:val="24"/>
        </w:rPr>
      </w:pPr>
      <w:r>
        <w:rPr>
          <w:rFonts w:eastAsia="Times New Roman"/>
          <w:szCs w:val="24"/>
        </w:rPr>
        <w:t>Επειδή συμβαίνει να είμαι στην Επιτροπή της Υγείας όπου ασχολούμαστε με το «Ερρίκος Ντυνάν», την «</w:t>
      </w:r>
      <w:r>
        <w:rPr>
          <w:rFonts w:eastAsia="Times New Roman"/>
          <w:szCs w:val="24"/>
          <w:lang w:val="en-US"/>
        </w:rPr>
        <w:t>NOVARTIS</w:t>
      </w:r>
      <w:r>
        <w:rPr>
          <w:rFonts w:eastAsia="Times New Roman"/>
          <w:szCs w:val="24"/>
        </w:rPr>
        <w:t>»</w:t>
      </w:r>
      <w:r w:rsidRPr="00DB5BD8">
        <w:rPr>
          <w:rFonts w:eastAsia="Times New Roman"/>
          <w:szCs w:val="24"/>
        </w:rPr>
        <w:t xml:space="preserve">, </w:t>
      </w:r>
      <w:r>
        <w:rPr>
          <w:rFonts w:eastAsia="Times New Roman"/>
          <w:szCs w:val="24"/>
        </w:rPr>
        <w:t>το ΚΕΕΛΝΟ έχ</w:t>
      </w:r>
      <w:r>
        <w:rPr>
          <w:rFonts w:eastAsia="Times New Roman"/>
          <w:szCs w:val="24"/>
        </w:rPr>
        <w:t xml:space="preserve">ω ζήσει την εξής εμπειρία και δεν μπορεί να μου την λύσει κανένας. Θα ήθελα ένας οποιοσδήποτε Βουλευτής της </w:t>
      </w:r>
      <w:r>
        <w:rPr>
          <w:rFonts w:eastAsia="Times New Roman"/>
          <w:szCs w:val="24"/>
        </w:rPr>
        <w:lastRenderedPageBreak/>
        <w:t>Αξιωματικής Αντιπολίτευσης ή της Ελάσσονος Αντιπολίτευσης να μου απαντήσει σε ένα ερώτημα. Έχω δύο νομοθετικές ρυθμίσεις που ισχύουν εδώ και εικοσιπ</w:t>
      </w:r>
      <w:r>
        <w:rPr>
          <w:rFonts w:eastAsia="Times New Roman"/>
          <w:szCs w:val="24"/>
        </w:rPr>
        <w:t xml:space="preserve">έντε χρόνια. Όταν έχεις ένα πρόβλημα υγείας που αφορά τον πληθυσμό της κοινωνίας σου δεν πληρώνεις για να το αναδείξεις, γίνεται δωρεάν σε όλο τον πλανήτη. Για ποιο λόγο δίνατε χρήματα σε συγκροτήματα, σε δημοσιογράφους, σε εφημερίδες οι ίδιοι άνθρωποι; </w:t>
      </w:r>
    </w:p>
    <w:p w14:paraId="719A508D" w14:textId="77777777" w:rsidR="00E97792" w:rsidRDefault="00D70D6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λέξη «δημοσιογραφία» έχει πάει περίπατο. Κράζουν καθημερινά, φωνάζουν, ασχημονούν, κινδυνολογούν υπερβάλλουν. Δεν μας απαντά, όμως, κανείς γιατί πληρωνόντουσαν αυτοί οι άνθρωποι; Γιατί το τάδε κανάλι πήρε ένα εκατομμύριο; Γιατί ο τάδε δημοσιογράφος, γιατί</w:t>
      </w:r>
      <w:r>
        <w:rPr>
          <w:rFonts w:eastAsia="Times New Roman"/>
          <w:szCs w:val="24"/>
        </w:rPr>
        <w:t xml:space="preserve"> το τάδε </w:t>
      </w:r>
      <w:proofErr w:type="spellStart"/>
      <w:r>
        <w:rPr>
          <w:rFonts w:eastAsia="Times New Roman"/>
          <w:szCs w:val="24"/>
        </w:rPr>
        <w:t>site</w:t>
      </w:r>
      <w:proofErr w:type="spellEnd"/>
      <w:r>
        <w:rPr>
          <w:rFonts w:eastAsia="Times New Roman"/>
          <w:szCs w:val="24"/>
        </w:rPr>
        <w:t xml:space="preserve"> έπαιρνε χρήματα; Δεν μας απαντάει κανείς. Και γιατί μετά το 2015 δεν δόθηκε ούτε μισό ευρώ;</w:t>
      </w:r>
      <w:r w:rsidRPr="00C472C9">
        <w:rPr>
          <w:rFonts w:eastAsia="Times New Roman"/>
          <w:szCs w:val="24"/>
        </w:rPr>
        <w:t xml:space="preserve"> </w:t>
      </w:r>
      <w:r>
        <w:rPr>
          <w:rFonts w:eastAsia="Times New Roman"/>
          <w:szCs w:val="24"/>
        </w:rPr>
        <w:t xml:space="preserve">Είναι χειροπιαστή απόδειξη μιας άλλης διακυβέρνησης σε αυτήν την αθλιότητα που λεγόταν επικοινωνία. Δεν δόθηκε ούτε μισό ευρώ, ούτε μισό ευρώ. </w:t>
      </w:r>
    </w:p>
    <w:p w14:paraId="719A508E" w14:textId="77777777" w:rsidR="00E97792" w:rsidRDefault="00D70D60">
      <w:pPr>
        <w:spacing w:after="0" w:line="600" w:lineRule="auto"/>
        <w:ind w:firstLine="720"/>
        <w:jc w:val="both"/>
        <w:rPr>
          <w:rFonts w:eastAsia="Times New Roman"/>
          <w:szCs w:val="24"/>
        </w:rPr>
      </w:pPr>
      <w:r>
        <w:rPr>
          <w:rFonts w:eastAsia="Times New Roman"/>
          <w:szCs w:val="24"/>
        </w:rPr>
        <w:t xml:space="preserve">Να τα </w:t>
      </w:r>
      <w:r>
        <w:rPr>
          <w:rFonts w:eastAsia="Times New Roman"/>
          <w:szCs w:val="24"/>
        </w:rPr>
        <w:t>ακούσει ο Έλληνας πολίτης. Μικρά κανάλια που λυσσομανάνε καθημερινά με δημοσιογράφους κατευθυνόμε</w:t>
      </w:r>
      <w:r>
        <w:rPr>
          <w:rFonts w:eastAsia="Times New Roman"/>
          <w:szCs w:val="24"/>
        </w:rPr>
        <w:lastRenderedPageBreak/>
        <w:t xml:space="preserve">νους. Μπροστά σε αυτή τη λαίλαπα, σε αυτή τη φοβερή πραγματικότητα </w:t>
      </w:r>
      <w:proofErr w:type="spellStart"/>
      <w:r>
        <w:rPr>
          <w:rFonts w:eastAsia="Times New Roman"/>
          <w:szCs w:val="24"/>
        </w:rPr>
        <w:t>τρ</w:t>
      </w:r>
      <w:r>
        <w:rPr>
          <w:rFonts w:eastAsia="Times New Roman"/>
          <w:szCs w:val="24"/>
        </w:rPr>
        <w:t>άμι</w:t>
      </w:r>
      <w:r>
        <w:rPr>
          <w:rFonts w:eastAsia="Times New Roman"/>
          <w:szCs w:val="24"/>
        </w:rPr>
        <w:t>σ</w:t>
      </w:r>
      <w:r>
        <w:rPr>
          <w:rFonts w:eastAsia="Times New Roman"/>
          <w:szCs w:val="24"/>
        </w:rPr>
        <w:t>ι</w:t>
      </w:r>
      <w:proofErr w:type="spellEnd"/>
      <w:r>
        <w:rPr>
          <w:rFonts w:eastAsia="Times New Roman"/>
          <w:szCs w:val="24"/>
        </w:rPr>
        <w:t xml:space="preserve"> χρόνων, που την ζούμε καθημερινά και τη ζούμε ακόμα και σήμερα.</w:t>
      </w:r>
    </w:p>
    <w:p w14:paraId="719A508F" w14:textId="77777777" w:rsidR="00E97792" w:rsidRDefault="00D70D60">
      <w:pPr>
        <w:spacing w:after="0" w:line="600" w:lineRule="auto"/>
        <w:ind w:firstLine="720"/>
        <w:jc w:val="both"/>
        <w:rPr>
          <w:rFonts w:eastAsia="Times New Roman"/>
          <w:szCs w:val="24"/>
        </w:rPr>
      </w:pPr>
      <w:r>
        <w:rPr>
          <w:rFonts w:eastAsia="Times New Roman"/>
          <w:szCs w:val="24"/>
        </w:rPr>
        <w:t>Πόσο κακό είναι δηλα</w:t>
      </w:r>
      <w:r>
        <w:rPr>
          <w:rFonts w:eastAsia="Times New Roman"/>
          <w:szCs w:val="24"/>
        </w:rPr>
        <w:t xml:space="preserve">δή που για πρώτη φορά μετά από πολλά χρόνια είδαμε -και το έχω ζήσει αυτό σε προσωπικό επίπεδο- στα εβδομήντα από τα </w:t>
      </w:r>
      <w:proofErr w:type="spellStart"/>
      <w:r>
        <w:rPr>
          <w:rFonts w:eastAsia="Times New Roman"/>
          <w:szCs w:val="24"/>
        </w:rPr>
        <w:t>εκατόν</w:t>
      </w:r>
      <w:proofErr w:type="spellEnd"/>
      <w:r>
        <w:rPr>
          <w:rFonts w:eastAsia="Times New Roman"/>
          <w:szCs w:val="24"/>
        </w:rPr>
        <w:t xml:space="preserve"> τριάντα δημόσια νοσοκομεία η σίτιση, η φύλαξη και η καθαριότητα με ειδικό νόμο που κάναμε να γλιτώνει χρήματα από αυτά τα νοσοκομεία</w:t>
      </w:r>
      <w:r>
        <w:rPr>
          <w:rFonts w:eastAsia="Times New Roman"/>
          <w:szCs w:val="24"/>
        </w:rPr>
        <w:t xml:space="preserve">; Ένα από αυτά είναι ο </w:t>
      </w:r>
      <w:r>
        <w:rPr>
          <w:rFonts w:eastAsia="Times New Roman"/>
          <w:szCs w:val="24"/>
        </w:rPr>
        <w:t>«</w:t>
      </w:r>
      <w:r>
        <w:rPr>
          <w:rFonts w:eastAsia="Times New Roman"/>
          <w:szCs w:val="24"/>
        </w:rPr>
        <w:t>Ευαγγελισμός</w:t>
      </w:r>
      <w:r>
        <w:rPr>
          <w:rFonts w:eastAsia="Times New Roman"/>
          <w:szCs w:val="24"/>
        </w:rPr>
        <w:t>»</w:t>
      </w:r>
      <w:r>
        <w:rPr>
          <w:rFonts w:eastAsia="Times New Roman"/>
          <w:szCs w:val="24"/>
        </w:rPr>
        <w:t xml:space="preserve">, που γλιτώνει ένα εκατομμύριο τον χρόνο από τις συμβάσεις των διακοσίων ογδόντα εργαζόμενων και πετάει έξω τους μεσάζοντες. </w:t>
      </w:r>
    </w:p>
    <w:p w14:paraId="719A5090" w14:textId="77777777" w:rsidR="00E97792" w:rsidRDefault="00D70D60">
      <w:pPr>
        <w:spacing w:after="0" w:line="600" w:lineRule="auto"/>
        <w:ind w:firstLine="720"/>
        <w:jc w:val="both"/>
        <w:rPr>
          <w:rFonts w:eastAsia="Times New Roman"/>
          <w:szCs w:val="24"/>
        </w:rPr>
      </w:pPr>
      <w:r>
        <w:rPr>
          <w:rFonts w:eastAsia="Times New Roman"/>
          <w:szCs w:val="24"/>
        </w:rPr>
        <w:t xml:space="preserve">Αυτοί που δεν απείλησαν απλώς την Κωνσταντίνα την </w:t>
      </w:r>
      <w:proofErr w:type="spellStart"/>
      <w:r>
        <w:rPr>
          <w:rFonts w:eastAsia="Times New Roman"/>
          <w:szCs w:val="24"/>
        </w:rPr>
        <w:t>Κούνεβα</w:t>
      </w:r>
      <w:proofErr w:type="spellEnd"/>
      <w:r>
        <w:rPr>
          <w:rFonts w:eastAsia="Times New Roman"/>
          <w:szCs w:val="24"/>
        </w:rPr>
        <w:t xml:space="preserve">, της επιτέθηκαν πριν δέκα χρόνια. </w:t>
      </w:r>
      <w:r>
        <w:rPr>
          <w:rFonts w:eastAsia="Times New Roman"/>
          <w:szCs w:val="24"/>
        </w:rPr>
        <w:t xml:space="preserve">Τα έχουμε ξεχάσει; Είναι ευρωβουλευτής του ΣΥΡΙΖΑ αυτή τη στιγμή. </w:t>
      </w:r>
    </w:p>
    <w:p w14:paraId="719A5091" w14:textId="77777777" w:rsidR="00E97792" w:rsidRDefault="00D70D60">
      <w:pPr>
        <w:spacing w:after="0" w:line="600" w:lineRule="auto"/>
        <w:ind w:firstLine="720"/>
        <w:jc w:val="both"/>
        <w:rPr>
          <w:rFonts w:eastAsia="Times New Roman" w:cs="Times New Roman"/>
          <w:szCs w:val="24"/>
        </w:rPr>
      </w:pPr>
      <w:r>
        <w:rPr>
          <w:rFonts w:eastAsia="Times New Roman"/>
          <w:szCs w:val="24"/>
        </w:rPr>
        <w:t>Πο</w:t>
      </w:r>
      <w:r>
        <w:rPr>
          <w:rFonts w:eastAsia="Times New Roman"/>
          <w:szCs w:val="24"/>
        </w:rPr>
        <w:t>ύ</w:t>
      </w:r>
      <w:r>
        <w:rPr>
          <w:rFonts w:eastAsia="Times New Roman"/>
          <w:szCs w:val="24"/>
        </w:rPr>
        <w:t xml:space="preserve"> είναι το πρόβλημα σε αυτό το νομοσχέδιο που έχω μπροστά μου; Είδα και σήμερα και άκουγα έτσι με έκπληξη τον κ. </w:t>
      </w:r>
      <w:proofErr w:type="spellStart"/>
      <w:r>
        <w:rPr>
          <w:rFonts w:eastAsia="Times New Roman"/>
          <w:szCs w:val="24"/>
        </w:rPr>
        <w:t>Μηταράκη</w:t>
      </w:r>
      <w:proofErr w:type="spellEnd"/>
      <w:r>
        <w:rPr>
          <w:rFonts w:eastAsia="Times New Roman"/>
          <w:szCs w:val="24"/>
        </w:rPr>
        <w:t xml:space="preserve"> να αναφέρεται στο άρθρο 9.</w:t>
      </w:r>
      <w:r>
        <w:rPr>
          <w:rFonts w:eastAsia="Times New Roman" w:cs="Times New Roman"/>
          <w:szCs w:val="24"/>
        </w:rPr>
        <w:t>Μου κάνει εντύπωση, έλεγα ότι τουλάχιστ</w:t>
      </w:r>
      <w:r>
        <w:rPr>
          <w:rFonts w:eastAsia="Times New Roman" w:cs="Times New Roman"/>
          <w:szCs w:val="24"/>
        </w:rPr>
        <w:t xml:space="preserve">ον τα προσχήματα θα τα κρατούσαν. Δεν τα κρατούν. Τι λέει το άρθρο 9; «Καθιερώνει την αλληλέγγυα και </w:t>
      </w:r>
      <w:r>
        <w:rPr>
          <w:rFonts w:eastAsia="Times New Roman" w:cs="Times New Roman"/>
          <w:szCs w:val="24"/>
        </w:rPr>
        <w:lastRenderedPageBreak/>
        <w:t>ολόκληρη την ευθύνη στον αναθέτοντα, στον εργολάβο και στον υπεργολάβο». Δεν υπήρχε αυτό το πράγμα. Ποιο είναι το δίκαιο; «Έναντι εργαζομένων κατά την εκτέ</w:t>
      </w:r>
      <w:r>
        <w:rPr>
          <w:rFonts w:eastAsia="Times New Roman" w:cs="Times New Roman"/>
          <w:szCs w:val="24"/>
        </w:rPr>
        <w:t>λεση του αναφερόμενου έργου, διευρύνοντας έτσι το πεδίο προστασίας των δικαιωμάτων των εργαζομένων».</w:t>
      </w:r>
    </w:p>
    <w:p w14:paraId="719A509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Γιατί αυτή η λύσσα του ΣΕΕ, γιατί η λύσσα της Αξιωματικής Αντιπολίτευσης; Τι είναι δίκαιο; Ένας εργολάβος, ένας υπεργολάβος έχει ή δεν έχει ευθύνη για τον </w:t>
      </w:r>
      <w:r>
        <w:rPr>
          <w:rFonts w:eastAsia="Times New Roman" w:cs="Times New Roman"/>
          <w:szCs w:val="24"/>
        </w:rPr>
        <w:t xml:space="preserve">εργαζόμενο που κάνει τη δουλειά του; Αν πάθει ένα ατύχημα, αν δεν πληρωθεί; Γιατί εκτίθεστε; Το λέω στον κ. </w:t>
      </w:r>
      <w:proofErr w:type="spellStart"/>
      <w:r>
        <w:rPr>
          <w:rFonts w:eastAsia="Times New Roman" w:cs="Times New Roman"/>
          <w:szCs w:val="24"/>
        </w:rPr>
        <w:t>Μηταράκη</w:t>
      </w:r>
      <w:proofErr w:type="spellEnd"/>
      <w:r>
        <w:rPr>
          <w:rFonts w:eastAsia="Times New Roman" w:cs="Times New Roman"/>
          <w:szCs w:val="24"/>
        </w:rPr>
        <w:t>. Το άρθρο 9</w:t>
      </w:r>
      <w:r w:rsidRPr="00452E1F">
        <w:rPr>
          <w:rFonts w:eastAsia="Times New Roman" w:cs="Times New Roman"/>
          <w:szCs w:val="24"/>
        </w:rPr>
        <w:t xml:space="preserve">. </w:t>
      </w:r>
      <w:r>
        <w:rPr>
          <w:rFonts w:eastAsia="Times New Roman" w:cs="Times New Roman"/>
          <w:szCs w:val="24"/>
        </w:rPr>
        <w:t>Έρχεται με περισσό καμάρι</w:t>
      </w:r>
      <w:r w:rsidRPr="00452E1F">
        <w:rPr>
          <w:rFonts w:eastAsia="Times New Roman" w:cs="Times New Roman"/>
          <w:szCs w:val="24"/>
        </w:rPr>
        <w:t xml:space="preserve"> - </w:t>
      </w:r>
      <w:r>
        <w:rPr>
          <w:rFonts w:eastAsia="Times New Roman" w:cs="Times New Roman"/>
          <w:szCs w:val="24"/>
        </w:rPr>
        <w:t>θα το ξαναπώ για πολλοστή φορά- ο Διευθυντής του Τομέα Απασχόλησης της Αγοράς Εργασίας του ΣΕΒ</w:t>
      </w:r>
      <w:r w:rsidRPr="00452E1F">
        <w:rPr>
          <w:rFonts w:eastAsia="Times New Roman" w:cs="Times New Roman"/>
          <w:szCs w:val="24"/>
        </w:rPr>
        <w:t>. Κ</w:t>
      </w:r>
      <w:r>
        <w:rPr>
          <w:rFonts w:eastAsia="Times New Roman" w:cs="Times New Roman"/>
          <w:szCs w:val="24"/>
        </w:rPr>
        <w:t>α</w:t>
      </w:r>
      <w:r>
        <w:rPr>
          <w:rFonts w:eastAsia="Times New Roman" w:cs="Times New Roman"/>
          <w:szCs w:val="24"/>
        </w:rPr>
        <w:t xml:space="preserve">ταργήστε το. </w:t>
      </w:r>
    </w:p>
    <w:p w14:paraId="719A509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Εικονικές εργολαβίες. Υπάρχει ένα νομικό κενό εδώ το οποίο το θέλουν σαν τρελοί και οι εργολάβοι και οι υπεργολάβοι. «Δανειζόμενο προσωπικό», εδώ και πολλές δεκαετίες. Και μόνο που το ακούς, κάπου δεν σου χτυπάει. Λες: «Δανειζόμενο προσωπικό»</w:t>
      </w:r>
      <w:r>
        <w:rPr>
          <w:rFonts w:eastAsia="Times New Roman" w:cs="Times New Roman"/>
          <w:szCs w:val="24"/>
        </w:rPr>
        <w:t xml:space="preserve">, τι είναι αυτό το πράγμα; </w:t>
      </w:r>
    </w:p>
    <w:p w14:paraId="719A509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Μάλιστα, ανέφερε ένα παράδειγμα η Πρόεδρος του Συλλόγου Δανειζόμενου Προσωπικού στις τράπεζες, πόσο καλό είναι αυτό για τους εργοδότες το να μην ανήκει σε σωματείο το δανειζόμενο προσωπικό και να μην καλύπτεται από κα</w:t>
      </w:r>
      <w:r>
        <w:rPr>
          <w:rFonts w:eastAsia="Times New Roman" w:cs="Times New Roman"/>
          <w:szCs w:val="24"/>
        </w:rPr>
        <w:t>μ</w:t>
      </w:r>
      <w:r>
        <w:rPr>
          <w:rFonts w:eastAsia="Times New Roman" w:cs="Times New Roman"/>
          <w:szCs w:val="24"/>
        </w:rPr>
        <w:t>μία συλλογ</w:t>
      </w:r>
      <w:r>
        <w:rPr>
          <w:rFonts w:eastAsia="Times New Roman" w:cs="Times New Roman"/>
          <w:szCs w:val="24"/>
        </w:rPr>
        <w:t xml:space="preserve">ική σύμβαση, που θεωρείται αναχρονιστική από πάρα πολλούς από εσάς, να μετατρέπονται πολύ εύκολα σε μερικής απασχόλησης, να απολύονται εύκολα να </w:t>
      </w:r>
      <w:proofErr w:type="spellStart"/>
      <w:r>
        <w:rPr>
          <w:rFonts w:eastAsia="Times New Roman" w:cs="Times New Roman"/>
          <w:szCs w:val="24"/>
        </w:rPr>
        <w:t>ξαναπροσλαμβάνονται</w:t>
      </w:r>
      <w:proofErr w:type="spellEnd"/>
      <w:r>
        <w:rPr>
          <w:rFonts w:eastAsia="Times New Roman" w:cs="Times New Roman"/>
          <w:szCs w:val="24"/>
        </w:rPr>
        <w:t xml:space="preserve"> με χειρότερες συνθήκες εργασίας. Μάλιστα, ανέφερε το παράδειγμα μιας εργαζόμενης που μου έκ</w:t>
      </w:r>
      <w:r>
        <w:rPr>
          <w:rFonts w:eastAsia="Times New Roman" w:cs="Times New Roman"/>
          <w:szCs w:val="24"/>
        </w:rPr>
        <w:t>ανε φοβερή εντύπωση, συνεπέστατη στη δουλειά της σε μια τράπεζα της Θεσσαλονίκης, η οποία απολύθηκε, και είχε περάσει από έξι διαφορετικούς εργολάβους, χωρίς να έχει λείψει ούτε μια μέρα από την τράπεζα. Ήταν δανειζόμενο προσωπικό. Τι είναι αυτό; Είναι εργ</w:t>
      </w:r>
      <w:r>
        <w:rPr>
          <w:rFonts w:eastAsia="Times New Roman" w:cs="Times New Roman"/>
          <w:szCs w:val="24"/>
        </w:rPr>
        <w:t>ασιακός μεσαίωνας ή όχι; Και τι κάνει; Προάγει την ανάπτυξη; Όποιος θέλει ας το απαντήσει.</w:t>
      </w:r>
    </w:p>
    <w:p w14:paraId="719A509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χειρότερο από όλα είναι οι δυο προϋποθέσεις για αυτούς τους ανθρώπους. Δεν υπήρχε ίση αμοιβή του δανειζόμενου προσωπικού με το τακτικό προσωπικό και ενώ η νομοθεσ</w:t>
      </w:r>
      <w:r>
        <w:rPr>
          <w:rFonts w:eastAsia="Times New Roman" w:cs="Times New Roman"/>
          <w:szCs w:val="24"/>
        </w:rPr>
        <w:t xml:space="preserve">ία, </w:t>
      </w:r>
      <w:r>
        <w:rPr>
          <w:rFonts w:eastAsia="Times New Roman" w:cs="Times New Roman"/>
          <w:szCs w:val="24"/>
        </w:rPr>
        <w:lastRenderedPageBreak/>
        <w:t>ν.4052, λέει ότι υπάρχει υποχρέωση πρόσληψης του εργαζόμενου από τον έμμεσο εργοδότη μετά από χρονικό διάστημα τριάντα έξι ημερών, τίποτα από όλα αυτά.</w:t>
      </w:r>
    </w:p>
    <w:p w14:paraId="719A509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Στην καθαριότητα, εκεί που ο εργολάβος και ο υπεργολάβος έκαναν κουμάντο, εκεί που έπαθε ό,τι έπαθε </w:t>
      </w:r>
      <w:r>
        <w:rPr>
          <w:rFonts w:eastAsia="Times New Roman" w:cs="Times New Roman"/>
          <w:szCs w:val="24"/>
        </w:rPr>
        <w:t xml:space="preserve">η Κωνσταντίνα </w:t>
      </w:r>
      <w:proofErr w:type="spellStart"/>
      <w:r>
        <w:rPr>
          <w:rFonts w:eastAsia="Times New Roman" w:cs="Times New Roman"/>
          <w:szCs w:val="24"/>
        </w:rPr>
        <w:t>Κούνεβα</w:t>
      </w:r>
      <w:proofErr w:type="spellEnd"/>
      <w:r>
        <w:rPr>
          <w:rFonts w:eastAsia="Times New Roman" w:cs="Times New Roman"/>
          <w:szCs w:val="24"/>
        </w:rPr>
        <w:t>, για να τα θυμόμαστε αυτά, γιατί κάποιοι δεν έπαιξαν κορώνα-γράμματα την ψυχολογική τους υγεία, έπαιξαν και τη βιολογική τους. Έτσι για να τα θυμόμαστε. Δεν ήξεραν με ποιον είχαν να κάνουν. Άλλος από εδώ, άλλος από εκεί κ.λπ.</w:t>
      </w:r>
      <w:r>
        <w:rPr>
          <w:rFonts w:eastAsia="Times New Roman" w:cs="Times New Roman"/>
          <w:szCs w:val="24"/>
        </w:rPr>
        <w:t>.</w:t>
      </w:r>
      <w:r>
        <w:rPr>
          <w:rFonts w:eastAsia="Times New Roman" w:cs="Times New Roman"/>
          <w:szCs w:val="24"/>
        </w:rPr>
        <w:t xml:space="preserve"> </w:t>
      </w:r>
    </w:p>
    <w:p w14:paraId="719A509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 ε</w:t>
      </w:r>
      <w:r>
        <w:rPr>
          <w:rFonts w:eastAsia="Times New Roman" w:cs="Times New Roman"/>
          <w:szCs w:val="24"/>
        </w:rPr>
        <w:t xml:space="preserve">δώ να πω το εξής. Μιλάμε για ένα καθεστώς όπου η παρασιτική επιχειρηματικότητα, και όχι η υγιής -γιατί εγώ είμαι υπέρ της υγιούς επιχειρηματικότητας- έδωσε και πήρε για πάρα πολλά χρόνια. Σας λέω ένα παράδειγμα που το έζησα εγώ προσωπικά, όπου, όντας εγώ </w:t>
      </w:r>
      <w:r>
        <w:rPr>
          <w:rFonts w:eastAsia="Times New Roman" w:cs="Times New Roman"/>
          <w:szCs w:val="24"/>
        </w:rPr>
        <w:t>π</w:t>
      </w:r>
      <w:r>
        <w:rPr>
          <w:rFonts w:eastAsia="Times New Roman" w:cs="Times New Roman"/>
          <w:szCs w:val="24"/>
        </w:rPr>
        <w:t xml:space="preserve">ρόεδρος σε ένα νοσοκομείο, έζησα την εξής εμπειρία. Ήταν η πρώτη φορά που είχα και εμπειρία με την </w:t>
      </w:r>
      <w:proofErr w:type="spellStart"/>
      <w:r>
        <w:rPr>
          <w:rFonts w:eastAsia="Times New Roman" w:cs="Times New Roman"/>
          <w:szCs w:val="24"/>
        </w:rPr>
        <w:t>Κούνεβα</w:t>
      </w:r>
      <w:proofErr w:type="spellEnd"/>
      <w:r>
        <w:rPr>
          <w:rFonts w:eastAsia="Times New Roman" w:cs="Times New Roman"/>
          <w:szCs w:val="24"/>
        </w:rPr>
        <w:t xml:space="preserve"> η οποία είχε στα χέρια της μια συλλογική σύμβαση που έλεγε για ένα ποσό που πρέπει να παίρνουν οι εργαζόμενοι, 700 ευρώ. Ο εργολάβος τι έκανε; Μάζευε</w:t>
      </w:r>
      <w:r>
        <w:rPr>
          <w:rFonts w:eastAsia="Times New Roman" w:cs="Times New Roman"/>
          <w:szCs w:val="24"/>
        </w:rPr>
        <w:t xml:space="preserve"> φουκαράδες υπαλλήλους, τους έβαζε και υπέγραφαν για 400 ευρώ, μειωμένο δηλαδή </w:t>
      </w:r>
      <w:r>
        <w:rPr>
          <w:rFonts w:eastAsia="Times New Roman" w:cs="Times New Roman"/>
          <w:szCs w:val="24"/>
        </w:rPr>
        <w:lastRenderedPageBreak/>
        <w:t xml:space="preserve">από τη συλλογική εργασία, τους έδινε τα μισά. Το αν καθαριζόταν ή όχι το νοσοκομείο, αφήστε το. Και αν τόλμαγε κάποιος να μιλήσει, τα έβαζε με τον </w:t>
      </w:r>
      <w:r>
        <w:rPr>
          <w:rFonts w:eastAsia="Times New Roman" w:cs="Times New Roman"/>
          <w:szCs w:val="24"/>
        </w:rPr>
        <w:t>π</w:t>
      </w:r>
      <w:r>
        <w:rPr>
          <w:rFonts w:eastAsia="Times New Roman" w:cs="Times New Roman"/>
          <w:szCs w:val="24"/>
        </w:rPr>
        <w:t>ρόεδρο ότι ξοδεύει το δημόσιο</w:t>
      </w:r>
      <w:r>
        <w:rPr>
          <w:rFonts w:eastAsia="Times New Roman" w:cs="Times New Roman"/>
          <w:szCs w:val="24"/>
        </w:rPr>
        <w:t xml:space="preserve">. Έλεγε: «Ενώ εγώ με 400 ευρώ καθαρίζω, η συλλογική σύμβαση όχι». Είναι εργασιακός μεσαίωνας, να ή όχι; </w:t>
      </w:r>
    </w:p>
    <w:p w14:paraId="719A509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Εγώ δεν είπα ότι διορθώνονται όλα. Όπως συμβαίνει και με το νομοσχέδιο για τον </w:t>
      </w:r>
      <w:r>
        <w:rPr>
          <w:rFonts w:eastAsia="Times New Roman" w:cs="Times New Roman"/>
          <w:szCs w:val="24"/>
        </w:rPr>
        <w:t>«ΚΛΕΙΣΘΕΝΗ»</w:t>
      </w:r>
      <w:r>
        <w:rPr>
          <w:rFonts w:eastAsia="Times New Roman" w:cs="Times New Roman"/>
          <w:szCs w:val="24"/>
        </w:rPr>
        <w:t>, ένα νομοσχέδιο πραγματικά βάζει τάξη και αυτό σε πάρα πολλά</w:t>
      </w:r>
      <w:r>
        <w:rPr>
          <w:rFonts w:eastAsia="Times New Roman" w:cs="Times New Roman"/>
          <w:szCs w:val="24"/>
        </w:rPr>
        <w:t xml:space="preserve"> πράγματα. Λέω, όμως, ότι η χώρα οφείλει και πρέπει να γίνει κανονική. Δεν μιλάω για επαναστάσεις, ούτε κανείς θριαμβολόγησε εδώ μέσα.</w:t>
      </w:r>
    </w:p>
    <w:p w14:paraId="719A509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 να πιστεύω, όμως, ότι κάτι καλό ξεκινάει και όσο και αν κάποιοι συνεχίζουν να κινδυνολογούν, να αοριστολογούν και να</w:t>
      </w:r>
      <w:r>
        <w:rPr>
          <w:rFonts w:eastAsia="Times New Roman" w:cs="Times New Roman"/>
          <w:szCs w:val="24"/>
        </w:rPr>
        <w:t xml:space="preserve"> επικαλούνται πράγματα που δεν υπάρχουν, πιστεύω ότι αργά ή γρήγορα η χώρα θα μπει στην κανονικότητα και κάποιοι που ονειρεύονταν ότι αυτή η Κυβέρνηση θα είναι παρένθεση, αυτοί οι άνθρωποι που πάλεψαν τα τρι</w:t>
      </w:r>
      <w:r>
        <w:rPr>
          <w:rFonts w:eastAsia="Times New Roman" w:cs="Times New Roman"/>
          <w:szCs w:val="24"/>
        </w:rPr>
        <w:t>άμισι</w:t>
      </w:r>
      <w:r>
        <w:rPr>
          <w:rFonts w:eastAsia="Times New Roman" w:cs="Times New Roman"/>
          <w:szCs w:val="24"/>
        </w:rPr>
        <w:t xml:space="preserve"> χρόνια, πιστεύω ότι θα διαψευστούν.</w:t>
      </w:r>
    </w:p>
    <w:p w14:paraId="719A509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719A509B"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09C" w14:textId="77777777" w:rsidR="00E97792" w:rsidRDefault="00D70D60">
      <w:pPr>
        <w:spacing w:after="0" w:line="600" w:lineRule="auto"/>
        <w:ind w:firstLine="720"/>
        <w:jc w:val="both"/>
        <w:rPr>
          <w:rFonts w:eastAsia="Times New Roman" w:cs="Times New Roman"/>
          <w:szCs w:val="24"/>
        </w:rPr>
      </w:pPr>
      <w:r w:rsidRPr="006B4699">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w:t>
      </w:r>
    </w:p>
    <w:p w14:paraId="719A509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στους δύο τελευταίους ειδικούς αγορητές, που είναι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και ο κ. Φωκάς από την Ένωση Κεντρώων, θα πάρει τον λόγο για πέ</w:t>
      </w:r>
      <w:r>
        <w:rPr>
          <w:rFonts w:eastAsia="Times New Roman" w:cs="Times New Roman"/>
          <w:szCs w:val="24"/>
        </w:rPr>
        <w:t xml:space="preserve">ντε λεπτά η κ. </w:t>
      </w:r>
      <w:proofErr w:type="spellStart"/>
      <w:r>
        <w:rPr>
          <w:rFonts w:eastAsia="Times New Roman" w:cs="Times New Roman"/>
          <w:szCs w:val="24"/>
        </w:rPr>
        <w:t>Παπανάτσιου</w:t>
      </w:r>
      <w:proofErr w:type="spellEnd"/>
      <w:r>
        <w:rPr>
          <w:rFonts w:eastAsia="Times New Roman" w:cs="Times New Roman"/>
          <w:szCs w:val="24"/>
        </w:rPr>
        <w:t>, για να παρουσιάσει την τελευταία υπουργική τροπολογία που δεν έχει ενσωματωθεί στο νομοσχέδιο, για να την έχετε και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από εδώ και πέρα και οι αγορητές και οι συνάδελφοι που θα μιλήσουν.</w:t>
      </w:r>
    </w:p>
    <w:p w14:paraId="719A509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w:t>
      </w:r>
      <w:r>
        <w:rPr>
          <w:rFonts w:eastAsia="Times New Roman" w:cs="Times New Roman"/>
          <w:szCs w:val="24"/>
        </w:rPr>
        <w:t>γο για πέντε λεπτά από τη θέση σας. Είναι η τροπολογία με γενικό αριθμό 1663 και ειδικό 134.</w:t>
      </w:r>
    </w:p>
    <w:p w14:paraId="719A509F" w14:textId="77777777" w:rsidR="00E97792" w:rsidRDefault="00D70D60">
      <w:pPr>
        <w:spacing w:after="0" w:line="600" w:lineRule="auto"/>
        <w:ind w:firstLine="720"/>
        <w:jc w:val="both"/>
        <w:rPr>
          <w:rFonts w:eastAsia="Times New Roman" w:cs="Times New Roman"/>
          <w:szCs w:val="24"/>
        </w:rPr>
      </w:pPr>
      <w:r w:rsidRPr="0087743B">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719A50A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τροπολογία έχει τρία άρθρα. Στο πρώτο άρθρο γίνονται ρυθμίσεις για τη μετακίνηση των σ</w:t>
      </w:r>
      <w:r>
        <w:rPr>
          <w:rFonts w:eastAsia="Times New Roman" w:cs="Times New Roman"/>
          <w:szCs w:val="24"/>
        </w:rPr>
        <w:t xml:space="preserve">τελεχών των Ενόπλων Δυνάμεων και των Σωμάτων Ασφαλείας.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το οποίο έπρεπε να είχε εκδοθεί μέχρι 30</w:t>
      </w:r>
      <w:r>
        <w:rPr>
          <w:rFonts w:eastAsia="Times New Roman" w:cs="Times New Roman"/>
          <w:szCs w:val="24"/>
        </w:rPr>
        <w:t>-</w:t>
      </w:r>
      <w:r>
        <w:rPr>
          <w:rFonts w:eastAsia="Times New Roman" w:cs="Times New Roman"/>
          <w:szCs w:val="24"/>
        </w:rPr>
        <w:t xml:space="preserve">6 δεν κατέστη δυνατό. Ζητάμε προθεσμία μέχρι τέλος Δεκεμβρίου για την έκδοση του </w:t>
      </w:r>
      <w:r>
        <w:rPr>
          <w:rFonts w:eastAsia="Times New Roman" w:cs="Times New Roman"/>
          <w:szCs w:val="24"/>
        </w:rPr>
        <w:lastRenderedPageBreak/>
        <w:t>τρέχοντος έτους, του 2018, προκειμένου να εκδοθεί το αν</w:t>
      </w:r>
      <w:r>
        <w:rPr>
          <w:rFonts w:eastAsia="Times New Roman" w:cs="Times New Roman"/>
          <w:szCs w:val="24"/>
        </w:rPr>
        <w:t xml:space="preserve">τίστοιχο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719A50A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με την προτεινόμενη διάταξη αυξάνεται το όριο των ημερών μετακινήσεις των δόκιμων αστυφυλάκων για την κάλυψη άμεσων αναγκών κατά την πρακτική τους εκπαίδευση.</w:t>
      </w:r>
    </w:p>
    <w:p w14:paraId="719A50A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Στη δεύτερη παράγραφο του πρώτου άρθρου, με την προτεινόμενη </w:t>
      </w:r>
      <w:r>
        <w:rPr>
          <w:rFonts w:eastAsia="Times New Roman" w:cs="Times New Roman"/>
          <w:szCs w:val="24"/>
        </w:rPr>
        <w:t>διάταξη, παρατείνεται μέχρι την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2019 η προθεσμία για την έκδοση υπουργικών αποφάσεων για τον καθορισμό των αποδοχών προσωπικού ειδικών κατηγοριών που αναφέρονται στο άρθρο 22 του ν.4354/2015. Πρόκειται για πολυάριθμες κατηγορίες προσωπικού, όπως είναι </w:t>
      </w:r>
      <w:r>
        <w:rPr>
          <w:rFonts w:eastAsia="Times New Roman" w:cs="Times New Roman"/>
          <w:szCs w:val="24"/>
        </w:rPr>
        <w:t>αιρετοί ΟΤΑ, οργάνων διοίκησης νομικών προσώπων δημοσίου δικαίου, ιδιωτικού δικαίου, ΔΕΚΟ κ.λπ.</w:t>
      </w:r>
      <w:r>
        <w:rPr>
          <w:rFonts w:eastAsia="Times New Roman" w:cs="Times New Roman"/>
          <w:szCs w:val="24"/>
        </w:rPr>
        <w:t>.</w:t>
      </w:r>
    </w:p>
    <w:p w14:paraId="719A50A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δεύτερο άρθρο είναι η προθεσμία για την έκδοση συμψηφιστικών ενταλμάτων για τις πληρωμές του Προγράμματος Δημοσίων Επενδύσεων. Εκδίδονται, όπως όλοι ξέρουμε</w:t>
      </w:r>
      <w:r>
        <w:rPr>
          <w:rFonts w:eastAsia="Times New Roman" w:cs="Times New Roman"/>
          <w:szCs w:val="24"/>
        </w:rPr>
        <w:t>, μέχρι 31</w:t>
      </w:r>
      <w:r>
        <w:rPr>
          <w:rFonts w:eastAsia="Times New Roman" w:cs="Times New Roman"/>
          <w:szCs w:val="24"/>
        </w:rPr>
        <w:t xml:space="preserve"> Μαρτίου</w:t>
      </w:r>
      <w:r>
        <w:rPr>
          <w:rFonts w:eastAsia="Times New Roman" w:cs="Times New Roman"/>
          <w:szCs w:val="24"/>
        </w:rPr>
        <w:t xml:space="preserve"> κάθε έτους, του 2018 για το πρόγραμμα του 2017.</w:t>
      </w:r>
    </w:p>
    <w:p w14:paraId="719A50A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Επειδή δεν κατέστη δυνατή η ολοκλήρωση της σχετικής διαδικασίας, δόθηκε παράταση ενός μήνα. Δηλαδή ορίζεται η </w:t>
      </w:r>
      <w:r>
        <w:rPr>
          <w:rFonts w:eastAsia="Times New Roman" w:cs="Times New Roman"/>
          <w:szCs w:val="24"/>
        </w:rPr>
        <w:lastRenderedPageBreak/>
        <w:t>25</w:t>
      </w:r>
      <w:r w:rsidRPr="00A83139">
        <w:rPr>
          <w:rFonts w:eastAsia="Times New Roman" w:cs="Times New Roman"/>
          <w:szCs w:val="24"/>
          <w:vertAlign w:val="superscript"/>
        </w:rPr>
        <w:t>η</w:t>
      </w:r>
      <w:r>
        <w:rPr>
          <w:rFonts w:eastAsia="Times New Roman" w:cs="Times New Roman"/>
          <w:szCs w:val="24"/>
        </w:rPr>
        <w:t xml:space="preserve"> Μαΐου 2018 σαν προθεσμία τόσο για την έκδοση των ανωτέρω ενταλμάτων όσο και</w:t>
      </w:r>
      <w:r>
        <w:rPr>
          <w:rFonts w:eastAsia="Times New Roman" w:cs="Times New Roman"/>
          <w:szCs w:val="24"/>
        </w:rPr>
        <w:t xml:space="preserve"> για διενέργεια των αντίστοιχων λογιστικών εγγραφών για την εμφάνιση όλων των πληρωμών του Προγράμματος Δημοσίων Επενδύσεων που πραγματοποιήθηκαν κατά το οικονομικό έτος 2017 στη δημόσια </w:t>
      </w:r>
      <w:r w:rsidRPr="004B126A">
        <w:rPr>
          <w:rFonts w:eastAsia="Times New Roman" w:cs="Times New Roman"/>
          <w:szCs w:val="24"/>
        </w:rPr>
        <w:t>ληψοδοσία.</w:t>
      </w:r>
    </w:p>
    <w:p w14:paraId="719A50A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τρίτο άρθρο, που θεωρώ ότι είναι και το πιο σημαντικό τ</w:t>
      </w:r>
      <w:r>
        <w:rPr>
          <w:rFonts w:eastAsia="Times New Roman" w:cs="Times New Roman"/>
          <w:szCs w:val="24"/>
        </w:rPr>
        <w:t xml:space="preserve">ης τροπολογίας, είναι η παραχώρηση του παραλιακού μετώπου της Πάτρας στον Δήμο </w:t>
      </w:r>
      <w:proofErr w:type="spellStart"/>
      <w:r>
        <w:rPr>
          <w:rFonts w:eastAsia="Times New Roman" w:cs="Times New Roman"/>
          <w:szCs w:val="24"/>
        </w:rPr>
        <w:t>Πατρέων</w:t>
      </w:r>
      <w:proofErr w:type="spellEnd"/>
      <w:r>
        <w:rPr>
          <w:rFonts w:eastAsia="Times New Roman" w:cs="Times New Roman"/>
          <w:szCs w:val="24"/>
        </w:rPr>
        <w:t xml:space="preserve"> και στον πατραϊκό λαό μετά τον αποχαρακτηρισμό της χερσαίας ζώνης λιμένα του συγκεκριμένου λιμανιού. </w:t>
      </w:r>
    </w:p>
    <w:p w14:paraId="719A50A6"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0A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στο συγκεκριμένο</w:t>
      </w:r>
      <w:r>
        <w:rPr>
          <w:rFonts w:eastAsia="Times New Roman" w:cs="Times New Roman"/>
          <w:szCs w:val="24"/>
        </w:rPr>
        <w:t xml:space="preserve"> άρθρο με την τροποποίηση που κάνουμε στον 2971/2001 έχουμε καινούρ</w:t>
      </w:r>
      <w:r>
        <w:rPr>
          <w:rFonts w:eastAsia="Times New Roman" w:cs="Times New Roman"/>
          <w:szCs w:val="24"/>
        </w:rPr>
        <w:t>γ</w:t>
      </w:r>
      <w:r>
        <w:rPr>
          <w:rFonts w:eastAsia="Times New Roman" w:cs="Times New Roman"/>
          <w:szCs w:val="24"/>
        </w:rPr>
        <w:t>ιο άρθρο, το 18</w:t>
      </w:r>
      <w:r w:rsidRPr="00A83139">
        <w:rPr>
          <w:rFonts w:eastAsia="Times New Roman" w:cs="Times New Roman"/>
          <w:szCs w:val="24"/>
          <w:vertAlign w:val="superscript"/>
        </w:rPr>
        <w:t>Α</w:t>
      </w:r>
      <w:r>
        <w:rPr>
          <w:rFonts w:eastAsia="Times New Roman" w:cs="Times New Roman"/>
          <w:szCs w:val="24"/>
        </w:rPr>
        <w:t xml:space="preserve">΄. Όπως είχαμε υποσχεθεί, δίνουμε τη δυνατότητα στον </w:t>
      </w:r>
      <w:r>
        <w:rPr>
          <w:rFonts w:eastAsia="Times New Roman" w:cs="Times New Roman"/>
          <w:szCs w:val="24"/>
        </w:rPr>
        <w:t>δ</w:t>
      </w:r>
      <w:r>
        <w:rPr>
          <w:rFonts w:eastAsia="Times New Roman" w:cs="Times New Roman"/>
          <w:szCs w:val="24"/>
        </w:rPr>
        <w:t>ήμο να νομιμοποιήσει όλες τις μη νόμιμες κατασκευές που είχαν γίνει από τον ΟΛΠΑ στη χερσαία ζώνη λιμένα. Έτσι, δίνετα</w:t>
      </w:r>
      <w:r>
        <w:rPr>
          <w:rFonts w:eastAsia="Times New Roman" w:cs="Times New Roman"/>
          <w:szCs w:val="24"/>
        </w:rPr>
        <w:t xml:space="preserve">ι μια προθεσμία πέντε ετών για να μπορέσουν να νομιμοποιήσουν όλες </w:t>
      </w:r>
      <w:r>
        <w:rPr>
          <w:rFonts w:eastAsia="Times New Roman" w:cs="Times New Roman"/>
          <w:szCs w:val="24"/>
        </w:rPr>
        <w:lastRenderedPageBreak/>
        <w:t>τις υφιστάμενες εγκαταστάσεις, αναστέλλονται τα διοικητικά μέτρα και οι ποινικές διώξεις, αλλά έχουμε και την παραγραφή των σχετικών δικαιωμάτων του δημοσίου.</w:t>
      </w:r>
    </w:p>
    <w:p w14:paraId="719A50A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ποινικές δίκες που </w:t>
      </w:r>
      <w:r>
        <w:rPr>
          <w:rFonts w:eastAsia="Times New Roman" w:cs="Times New Roman"/>
          <w:szCs w:val="24"/>
        </w:rPr>
        <w:t>είχαν αρχίσει αναβάλλονται υποχρεωτικά. Αν τελικά τα έργα δεν νομιμοποιηθούν, λαμβάνονται όλα τα μέτρα τα οποία είχαν ανασταλεί. Σε περίπτωση δε που νομιμοποιηθούν τα έργα, τυχόν μέτρα που είχαν εκδοθεί, παύουν να ισχύουν. Και επίσης, δεν προβλέπεται η κατ</w:t>
      </w:r>
      <w:r>
        <w:rPr>
          <w:rFonts w:eastAsia="Times New Roman" w:cs="Times New Roman"/>
          <w:szCs w:val="24"/>
        </w:rPr>
        <w:t xml:space="preserve">αβολή οποιουδήποτε ποσού για τη νομιμοποίηση από τον Δήμο </w:t>
      </w:r>
      <w:proofErr w:type="spellStart"/>
      <w:r>
        <w:rPr>
          <w:rFonts w:eastAsia="Times New Roman" w:cs="Times New Roman"/>
          <w:szCs w:val="24"/>
        </w:rPr>
        <w:t>Πατρέων</w:t>
      </w:r>
      <w:proofErr w:type="spellEnd"/>
      <w:r>
        <w:rPr>
          <w:rFonts w:eastAsia="Times New Roman" w:cs="Times New Roman"/>
          <w:szCs w:val="24"/>
        </w:rPr>
        <w:t>.</w:t>
      </w:r>
    </w:p>
    <w:p w14:paraId="719A50A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0AA" w14:textId="77777777" w:rsidR="00E97792" w:rsidRDefault="00D70D60">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 Ποτάμι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p>
    <w:p w14:paraId="719A50AB" w14:textId="77777777" w:rsidR="00E97792" w:rsidRDefault="00D70D60">
      <w:pPr>
        <w:spacing w:after="0" w:line="600" w:lineRule="auto"/>
        <w:ind w:firstLine="720"/>
        <w:jc w:val="both"/>
        <w:rPr>
          <w:rFonts w:eastAsia="Times New Roman" w:cs="Times New Roman"/>
          <w:szCs w:val="24"/>
        </w:rPr>
      </w:pPr>
      <w:r w:rsidRPr="007564C1">
        <w:rPr>
          <w:rFonts w:eastAsia="Times New Roman" w:cs="Times New Roman"/>
          <w:b/>
          <w:szCs w:val="24"/>
        </w:rPr>
        <w:t>ΓΕΩΡΓΙΟΣ ΜΑΥΡΩΤΑΣ:</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719A50A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Συζητάμε σήμερα ένα νομοσχέδιο του Υπουργείου Εργασίας, το οποίο αν και δεν είναι μεγάλο σε έκταση, στην ουσία </w:t>
      </w:r>
      <w:r>
        <w:rPr>
          <w:rFonts w:eastAsia="Times New Roman" w:cs="Times New Roman"/>
          <w:szCs w:val="24"/>
        </w:rPr>
        <w:lastRenderedPageBreak/>
        <w:t xml:space="preserve">πρόκειται για ένα πολυνομοσχέδιο. Περιλαμβάνει πολλά διάσπαρτα μέρη κάπως ευρύτερων ρυθμίσεων αλλά και πολλές </w:t>
      </w:r>
      <w:proofErr w:type="spellStart"/>
      <w:r>
        <w:rPr>
          <w:rFonts w:eastAsia="Times New Roman" w:cs="Times New Roman"/>
          <w:szCs w:val="24"/>
        </w:rPr>
        <w:t>μικρορυθμίσεις</w:t>
      </w:r>
      <w:proofErr w:type="spellEnd"/>
      <w:r>
        <w:rPr>
          <w:rFonts w:eastAsia="Times New Roman" w:cs="Times New Roman"/>
          <w:szCs w:val="24"/>
        </w:rPr>
        <w:t xml:space="preserve">. </w:t>
      </w:r>
    </w:p>
    <w:p w14:paraId="719A50A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Έχει </w:t>
      </w:r>
      <w:proofErr w:type="spellStart"/>
      <w:r>
        <w:rPr>
          <w:rFonts w:eastAsia="Times New Roman" w:cs="Times New Roman"/>
          <w:szCs w:val="24"/>
        </w:rPr>
        <w:t>μικρορυθμίσει</w:t>
      </w:r>
      <w:r>
        <w:rPr>
          <w:rFonts w:eastAsia="Times New Roman" w:cs="Times New Roman"/>
          <w:szCs w:val="24"/>
        </w:rPr>
        <w:t>ς</w:t>
      </w:r>
      <w:proofErr w:type="spellEnd"/>
      <w:r>
        <w:rPr>
          <w:rFonts w:eastAsia="Times New Roman" w:cs="Times New Roman"/>
          <w:szCs w:val="24"/>
        </w:rPr>
        <w:t xml:space="preserve"> για το θέμα των συντάξεων και την ασφάλιση στον ΕΦΚΑ. Έχει εργασιακές διατάξεις για την αντιμετώπιση της αδήλωτης εργασίας και την ενίσχυση της προστασίας των εργαζομένων. Υπάρχει ειδικό κεφάλαιο για την επιτροπεία των ασυνόδευτων ανηλίκων, ενώ περιλαμβά</w:t>
      </w:r>
      <w:r>
        <w:rPr>
          <w:rFonts w:eastAsia="Times New Roman" w:cs="Times New Roman"/>
          <w:szCs w:val="24"/>
        </w:rPr>
        <w:t xml:space="preserve">νονται και αρκετά άρθρα σχετικά με τη λειτουργία και τον ρόλο του ΟΑΕΔ. </w:t>
      </w:r>
    </w:p>
    <w:p w14:paraId="719A50A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Όταν μιλάμε</w:t>
      </w:r>
      <w:r w:rsidRPr="00B5276A">
        <w:rPr>
          <w:rFonts w:eastAsia="Times New Roman" w:cs="Times New Roman"/>
          <w:szCs w:val="24"/>
        </w:rPr>
        <w:t>,</w:t>
      </w:r>
      <w:r>
        <w:rPr>
          <w:rFonts w:eastAsia="Times New Roman" w:cs="Times New Roman"/>
          <w:szCs w:val="24"/>
        </w:rPr>
        <w:t xml:space="preserve"> όμως</w:t>
      </w:r>
      <w:r w:rsidRPr="00B5276A">
        <w:rPr>
          <w:rFonts w:eastAsia="Times New Roman" w:cs="Times New Roman"/>
          <w:szCs w:val="24"/>
        </w:rPr>
        <w:t>,</w:t>
      </w:r>
      <w:r>
        <w:rPr>
          <w:rFonts w:eastAsia="Times New Roman" w:cs="Times New Roman"/>
          <w:szCs w:val="24"/>
        </w:rPr>
        <w:t xml:space="preserve"> για ασφαλιστικές ρυθμίσεις, πρέπει να έχουμε στο μυαλό μας ότι ένα από τα βασικά προβλήματα της χώρας και κυρίως των πολιτών που παράγουν και επιχειρούν κάτω από πο</w:t>
      </w:r>
      <w:r>
        <w:rPr>
          <w:rFonts w:eastAsia="Times New Roman" w:cs="Times New Roman"/>
          <w:szCs w:val="24"/>
        </w:rPr>
        <w:t xml:space="preserve">λύ αντίξοες συνθήκες, παραμένει και δεν είναι άλλο από τον νόμο </w:t>
      </w:r>
      <w:proofErr w:type="spellStart"/>
      <w:r>
        <w:rPr>
          <w:rFonts w:eastAsia="Times New Roman" w:cs="Times New Roman"/>
          <w:szCs w:val="24"/>
        </w:rPr>
        <w:t>Κατρούγκαλου</w:t>
      </w:r>
      <w:proofErr w:type="spellEnd"/>
      <w:r>
        <w:rPr>
          <w:rFonts w:eastAsia="Times New Roman" w:cs="Times New Roman"/>
          <w:szCs w:val="24"/>
        </w:rPr>
        <w:t>, έναν φορολογικό νόμο που</w:t>
      </w:r>
      <w:r w:rsidRPr="00B5276A">
        <w:rPr>
          <w:rFonts w:eastAsia="Times New Roman" w:cs="Times New Roman"/>
          <w:szCs w:val="24"/>
        </w:rPr>
        <w:t xml:space="preserve"> </w:t>
      </w:r>
      <w:r>
        <w:rPr>
          <w:rFonts w:eastAsia="Times New Roman" w:cs="Times New Roman"/>
          <w:szCs w:val="24"/>
        </w:rPr>
        <w:t xml:space="preserve">τον έχουμε βαφτίσει «ασφαλιστικό». Ο νόμος που έχει εξοντώσει τους συνεπείς πολίτες. Με βάση τις εισφορές του νόμου αυτού δημιουργείται το </w:t>
      </w:r>
      <w:proofErr w:type="spellStart"/>
      <w:r>
        <w:rPr>
          <w:rFonts w:eastAsia="Times New Roman" w:cs="Times New Roman"/>
          <w:szCs w:val="24"/>
        </w:rPr>
        <w:t>υπερπλεόνασμα</w:t>
      </w:r>
      <w:proofErr w:type="spellEnd"/>
      <w:r>
        <w:rPr>
          <w:rFonts w:eastAsia="Times New Roman" w:cs="Times New Roman"/>
          <w:szCs w:val="24"/>
        </w:rPr>
        <w:t xml:space="preserve"> </w:t>
      </w:r>
      <w:r>
        <w:rPr>
          <w:rFonts w:eastAsia="Times New Roman" w:cs="Times New Roman"/>
          <w:szCs w:val="24"/>
        </w:rPr>
        <w:t xml:space="preserve">του ΕΦΚΑ για να έχει η </w:t>
      </w:r>
      <w:r w:rsidRPr="0094038A">
        <w:rPr>
          <w:rFonts w:eastAsia="Times New Roman" w:cs="Times New Roman"/>
          <w:szCs w:val="24"/>
        </w:rPr>
        <w:t>Κυβέρνηση</w:t>
      </w:r>
      <w:r>
        <w:rPr>
          <w:rFonts w:eastAsia="Times New Roman" w:cs="Times New Roman"/>
          <w:szCs w:val="24"/>
        </w:rPr>
        <w:t xml:space="preserve"> να κάνει μια επιδοματική πολιτική, κάτι το οποίο είναι αντιαναπτυξιακό και έχει το βλέμμα μόνο στις επόμενες κάλπες </w:t>
      </w:r>
      <w:r>
        <w:rPr>
          <w:rFonts w:eastAsia="Times New Roman" w:cs="Times New Roman"/>
          <w:szCs w:val="24"/>
        </w:rPr>
        <w:lastRenderedPageBreak/>
        <w:t>και όχι στις επόμενες γενεές, όπως θα έπρεπε. Και η όλη συζήτηση για τη μείωση ή μη των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w:t>
      </w:r>
      <w:r>
        <w:rPr>
          <w:rFonts w:eastAsia="Times New Roman" w:cs="Times New Roman"/>
          <w:szCs w:val="24"/>
        </w:rPr>
        <w:t xml:space="preserve">019 είναι ουσιαστικά μια απάτη στην οποία συμμετέχουν όλα τα κόμματα. </w:t>
      </w:r>
    </w:p>
    <w:p w14:paraId="719A50AF" w14:textId="77777777" w:rsidR="00E97792" w:rsidRDefault="00D70D60">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με </w:t>
      </w:r>
      <w:r>
        <w:rPr>
          <w:rFonts w:eastAsia="Times New Roman" w:cs="Times New Roman"/>
          <w:szCs w:val="24"/>
        </w:rPr>
        <w:t xml:space="preserve">1,3 </w:t>
      </w:r>
      <w:r>
        <w:rPr>
          <w:rFonts w:eastAsia="Times New Roman" w:cs="Times New Roman"/>
          <w:szCs w:val="24"/>
        </w:rPr>
        <w:t>εργαζομένους για κάθε έναν συνταξιούχο, το ασφαλιστικό μας σύστημα είναι μαθηματικά αδιέξοδο. Αν θέλετε πράγματι να κάνετε κάτι για τους συνταξιούχο</w:t>
      </w:r>
      <w:r>
        <w:rPr>
          <w:rFonts w:eastAsia="Times New Roman" w:cs="Times New Roman"/>
          <w:szCs w:val="24"/>
        </w:rPr>
        <w:t xml:space="preserve">υς προσελκύστε επενδύσεις σε εμπορεύσιμους κλάδους, να αυξηθεί η παραγωγή, να δημιουργηθούν δουλειές για να πληρώνονται και οι συντάξεις. </w:t>
      </w:r>
    </w:p>
    <w:p w14:paraId="719A50B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ρόλος του κράτους δεν είναι να </w:t>
      </w:r>
      <w:proofErr w:type="spellStart"/>
      <w:r>
        <w:rPr>
          <w:rFonts w:eastAsia="Times New Roman" w:cs="Times New Roman"/>
          <w:szCs w:val="24"/>
        </w:rPr>
        <w:t>δαιμονοποιεί</w:t>
      </w:r>
      <w:proofErr w:type="spellEnd"/>
      <w:r>
        <w:rPr>
          <w:rFonts w:eastAsia="Times New Roman" w:cs="Times New Roman"/>
          <w:szCs w:val="24"/>
        </w:rPr>
        <w:t xml:space="preserve"> τις επενδύσεις και την επιχειρηματικότητα, αλλά να ελέγχει τους κανόνες</w:t>
      </w:r>
      <w:r>
        <w:rPr>
          <w:rFonts w:eastAsia="Times New Roman" w:cs="Times New Roman"/>
          <w:szCs w:val="24"/>
        </w:rPr>
        <w:t xml:space="preserve"> του ανταγωνισμού και να εξασφαλίζει ίσους όρους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αυτό ισχύει και για τα εργασιακά που έχει μέσα το συγκεκριμένο νομοσχέδιο. </w:t>
      </w:r>
    </w:p>
    <w:p w14:paraId="719A50B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το άρθρο 3 για την εύλογη αμφιβολία. Εξέφρασα και στις </w:t>
      </w:r>
      <w:r>
        <w:rPr>
          <w:rFonts w:eastAsia="Times New Roman" w:cs="Times New Roman"/>
          <w:szCs w:val="24"/>
        </w:rPr>
        <w:t>ε</w:t>
      </w:r>
      <w:r>
        <w:rPr>
          <w:rFonts w:eastAsia="Times New Roman" w:cs="Times New Roman"/>
          <w:szCs w:val="24"/>
        </w:rPr>
        <w:t>πιτροπές την απορία μου τι θα γίνει με όσους έχουν κακ</w:t>
      </w:r>
      <w:r>
        <w:rPr>
          <w:rFonts w:eastAsia="Times New Roman" w:cs="Times New Roman"/>
          <w:szCs w:val="24"/>
        </w:rPr>
        <w:t>ώς καταβάλει διπλές εισφορές. Η κυρία Υπουργός μου απάντησε ότι αυτοί υπάγονται σε άλλη διάταξη και άλλη διαδικασία. Όμως, το τελευταίο εδάφιο της παραγράφου 1 που λέει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τυχόν καταβληθέντα από τους ασφαλισμένους ποσά έναντι των ανωτέρω οφειλών δεν επι</w:t>
      </w:r>
      <w:r>
        <w:rPr>
          <w:rFonts w:eastAsia="Times New Roman" w:cs="Times New Roman"/>
          <w:szCs w:val="24"/>
        </w:rPr>
        <w:t>στρέφονται και δεν αναζητούνται</w:t>
      </w:r>
      <w:r>
        <w:rPr>
          <w:rFonts w:eastAsia="Times New Roman" w:cs="Times New Roman"/>
          <w:szCs w:val="24"/>
        </w:rPr>
        <w:t>»</w:t>
      </w:r>
      <w:r>
        <w:rPr>
          <w:rFonts w:eastAsia="Times New Roman" w:cs="Times New Roman"/>
          <w:szCs w:val="24"/>
        </w:rPr>
        <w:t xml:space="preserve">, αυτό μπορεί ενδεχομένως να δημιουργήσει πρόβλημα σε αυτούς που τα διεκδικούν. </w:t>
      </w:r>
    </w:p>
    <w:p w14:paraId="719A50B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Ας πάμε στις διατάξεις για την αδήλωτη εργασία. Η αδήλωτη εργασία πριν δέκα - είκοσι χρόνια μπορεί να είχε ως κίνητρο την αισχροκέρδεια. Σήμερα</w:t>
      </w:r>
      <w:r>
        <w:rPr>
          <w:rFonts w:eastAsia="Times New Roman" w:cs="Times New Roman"/>
          <w:szCs w:val="24"/>
        </w:rPr>
        <w:t xml:space="preserve"> με τις υπέρογκες ασφαλιστικές εισφορές τείνει να έχει ως κίνητρο την επιβίωση και για επιχειρηματίες και για εργαζομένους. Οι υψηλές εισφορές, η υψηλή φορολόγηση, η έλλειψη ρευστότητας στην αγορά, η μη πρόσβαση στον τραπεζικό δανεισμό έχει φέρει τις μικρο</w:t>
      </w:r>
      <w:r>
        <w:rPr>
          <w:rFonts w:eastAsia="Times New Roman" w:cs="Times New Roman"/>
          <w:szCs w:val="24"/>
        </w:rPr>
        <w:t xml:space="preserve">μεσαίες επιχειρήσεις σε αδιέξοδο. Γι’ αυτό πιστεύουμε -και το είπα και στις </w:t>
      </w:r>
      <w:r>
        <w:rPr>
          <w:rFonts w:eastAsia="Times New Roman" w:cs="Times New Roman"/>
          <w:szCs w:val="24"/>
        </w:rPr>
        <w:t>ε</w:t>
      </w:r>
      <w:r>
        <w:rPr>
          <w:rFonts w:eastAsia="Times New Roman" w:cs="Times New Roman"/>
          <w:szCs w:val="24"/>
        </w:rPr>
        <w:t>πιτροπές- ότι θα πρέπει το πρόστιμο των 10.500 ευρώ να μην είναι σταθερό, αλλά να είναι ανάλογο του μεγέθους της επιχείρησης, για παράδειγμα με βάση τον τζίρο της προηγούμενης χρονιάς, ώστε να μην εξοντώνονται οι μικρομεσαίες επιχειρήσεις. Δεν μπορεί να εί</w:t>
      </w:r>
      <w:r>
        <w:rPr>
          <w:rFonts w:eastAsia="Times New Roman" w:cs="Times New Roman"/>
          <w:szCs w:val="24"/>
        </w:rPr>
        <w:t xml:space="preserve">ναι το ίδιο, 10.500 ευρώ, και σε μία πολυεθνική και σε ένα ψιλικατζίδικο. Κι ας ισχύει ένα </w:t>
      </w:r>
      <w:r>
        <w:rPr>
          <w:rFonts w:eastAsia="Times New Roman" w:cs="Times New Roman"/>
          <w:szCs w:val="24"/>
          <w:lang w:val="en-US"/>
        </w:rPr>
        <w:t>point</w:t>
      </w:r>
      <w:r w:rsidRPr="00FF7302">
        <w:rPr>
          <w:rFonts w:eastAsia="Times New Roman" w:cs="Times New Roman"/>
          <w:szCs w:val="24"/>
        </w:rPr>
        <w:t xml:space="preserve"> </w:t>
      </w:r>
      <w:r>
        <w:rPr>
          <w:rFonts w:eastAsia="Times New Roman" w:cs="Times New Roman"/>
          <w:szCs w:val="24"/>
          <w:lang w:val="en-US"/>
        </w:rPr>
        <w:t>system</w:t>
      </w:r>
      <w:r w:rsidRPr="00FF7302">
        <w:rPr>
          <w:rFonts w:eastAsia="Times New Roman" w:cs="Times New Roman"/>
          <w:szCs w:val="24"/>
        </w:rPr>
        <w:t xml:space="preserve"> </w:t>
      </w:r>
      <w:r>
        <w:rPr>
          <w:rFonts w:eastAsia="Times New Roman" w:cs="Times New Roman"/>
          <w:szCs w:val="24"/>
        </w:rPr>
        <w:t>ώστε η υπο</w:t>
      </w:r>
      <w:r>
        <w:rPr>
          <w:rFonts w:eastAsia="Times New Roman" w:cs="Times New Roman"/>
          <w:szCs w:val="24"/>
        </w:rPr>
        <w:lastRenderedPageBreak/>
        <w:t xml:space="preserve">τροπή να τιμωρείται αυστηρότατα και οι έλεγχοι να είναι πιο </w:t>
      </w:r>
      <w:proofErr w:type="spellStart"/>
      <w:r>
        <w:rPr>
          <w:rFonts w:eastAsia="Times New Roman" w:cs="Times New Roman"/>
          <w:szCs w:val="24"/>
        </w:rPr>
        <w:t>στοχευμένοι</w:t>
      </w:r>
      <w:proofErr w:type="spellEnd"/>
      <w:r>
        <w:rPr>
          <w:rFonts w:eastAsia="Times New Roman" w:cs="Times New Roman"/>
          <w:szCs w:val="24"/>
        </w:rPr>
        <w:t xml:space="preserve"> στις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εργοδοτών</w:t>
      </w:r>
      <w:r>
        <w:rPr>
          <w:rFonts w:eastAsia="Times New Roman" w:cs="Times New Roman"/>
          <w:szCs w:val="24"/>
        </w:rPr>
        <w:t xml:space="preserve"> -τ</w:t>
      </w:r>
      <w:r>
        <w:rPr>
          <w:rFonts w:eastAsia="Times New Roman" w:cs="Times New Roman"/>
          <w:szCs w:val="24"/>
        </w:rPr>
        <w:t xml:space="preserve">ο λεγόμενο </w:t>
      </w:r>
      <w:r>
        <w:rPr>
          <w:rFonts w:eastAsia="Times New Roman" w:cs="Times New Roman"/>
          <w:szCs w:val="24"/>
          <w:lang w:val="en-US"/>
        </w:rPr>
        <w:t>target</w:t>
      </w:r>
      <w:r w:rsidRPr="00FF7302">
        <w:rPr>
          <w:rFonts w:eastAsia="Times New Roman" w:cs="Times New Roman"/>
          <w:szCs w:val="24"/>
        </w:rPr>
        <w:t xml:space="preserve"> </w:t>
      </w:r>
      <w:r>
        <w:rPr>
          <w:rFonts w:eastAsia="Times New Roman" w:cs="Times New Roman"/>
          <w:szCs w:val="24"/>
          <w:lang w:val="en-US"/>
        </w:rPr>
        <w:t>testing</w:t>
      </w:r>
      <w:r w:rsidRPr="00FF7302">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που στην ανάλυση επικινδυνότητας όσοι έχουν ιστορικό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να μπαίνουν ψηλά στην προτεραιότητα ελέγχου. Το πρόβλημα της αδήλωτης εργασίας δεν το λύνουν τα υψηλά πρόστιμα, αλλά η πεποίθηση ότι είναι πυκνό το πλέγμα των ελέγχων. </w:t>
      </w:r>
    </w:p>
    <w:p w14:paraId="719A50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την έ</w:t>
      </w:r>
      <w:r>
        <w:rPr>
          <w:rFonts w:eastAsia="Times New Roman" w:cs="Times New Roman"/>
          <w:szCs w:val="24"/>
        </w:rPr>
        <w:t xml:space="preserve">κπτωση με την πρόσληψη στο άρθρο 10, θεωρούμε ότι είναι ένα μέτρο που κινείται στη θετική κατεύθυνση. </w:t>
      </w:r>
    </w:p>
    <w:p w14:paraId="719A50B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 το άρθρο 9, για τη </w:t>
      </w:r>
      <w:proofErr w:type="spellStart"/>
      <w:r>
        <w:rPr>
          <w:rFonts w:eastAsia="Times New Roman" w:cs="Times New Roman"/>
          <w:szCs w:val="24"/>
        </w:rPr>
        <w:t>συνευθύνη</w:t>
      </w:r>
      <w:proofErr w:type="spellEnd"/>
      <w:r>
        <w:rPr>
          <w:rFonts w:eastAsia="Times New Roman" w:cs="Times New Roman"/>
          <w:szCs w:val="24"/>
        </w:rPr>
        <w:t xml:space="preserve"> αναθέτοντος εργολάβου και υπεργολάβου έχουμε αρκετές επιφυλάξεις ως προς τη σκοπιμότητα αλλά και την </w:t>
      </w:r>
      <w:proofErr w:type="spellStart"/>
      <w:r>
        <w:rPr>
          <w:rFonts w:eastAsia="Times New Roman" w:cs="Times New Roman"/>
          <w:szCs w:val="24"/>
        </w:rPr>
        <w:t>εφαρμοστικότητα</w:t>
      </w:r>
      <w:proofErr w:type="spellEnd"/>
      <w:r>
        <w:rPr>
          <w:rFonts w:eastAsia="Times New Roman" w:cs="Times New Roman"/>
          <w:szCs w:val="24"/>
        </w:rPr>
        <w:t xml:space="preserve"> του</w:t>
      </w:r>
      <w:r>
        <w:rPr>
          <w:rFonts w:eastAsia="Times New Roman" w:cs="Times New Roman"/>
          <w:szCs w:val="24"/>
        </w:rPr>
        <w:t xml:space="preserve"> μέτρου. Αφορά κυρίως τους λεγόμενους </w:t>
      </w:r>
      <w:r>
        <w:rPr>
          <w:rFonts w:eastAsia="Times New Roman" w:cs="Times New Roman"/>
          <w:szCs w:val="24"/>
        </w:rPr>
        <w:t>«</w:t>
      </w:r>
      <w:r>
        <w:rPr>
          <w:rFonts w:eastAsia="Times New Roman" w:cs="Times New Roman"/>
          <w:szCs w:val="24"/>
        </w:rPr>
        <w:t>δανεικούς</w:t>
      </w:r>
      <w:r>
        <w:rPr>
          <w:rFonts w:eastAsia="Times New Roman" w:cs="Times New Roman"/>
          <w:szCs w:val="24"/>
        </w:rPr>
        <w:t>»</w:t>
      </w:r>
      <w:r>
        <w:rPr>
          <w:rFonts w:eastAsia="Times New Roman" w:cs="Times New Roman"/>
          <w:szCs w:val="24"/>
        </w:rPr>
        <w:t xml:space="preserve"> εργαζομένους και εφόσον η πολιτεία ξέρει ότι αυτό είναι ένα συγκεκριμένο πεδίο πιθανής αθέτησης υποχρεώσεων με μεσάζοντες, παρασιτική επιχειρηματικότητα, όπως αναφέρθηκε προηγουμένως, θα πρέπει να εστιάσει </w:t>
      </w:r>
      <w:r>
        <w:rPr>
          <w:rFonts w:eastAsia="Times New Roman" w:cs="Times New Roman"/>
          <w:szCs w:val="24"/>
        </w:rPr>
        <w:t xml:space="preserve">εκεί την προσοχή της, ώστε να τηρείται η νομοθεσία. Και αν </w:t>
      </w:r>
      <w:r>
        <w:rPr>
          <w:rFonts w:eastAsia="Times New Roman" w:cs="Times New Roman"/>
          <w:szCs w:val="24"/>
        </w:rPr>
        <w:lastRenderedPageBreak/>
        <w:t xml:space="preserve">υπάρχουν υπεργολάβοι που αποδεδειγμένα αθετούν τις υποχρεώσεις τους, ας δημιουργηθεί μια </w:t>
      </w:r>
      <w:r>
        <w:rPr>
          <w:rFonts w:eastAsia="Times New Roman" w:cs="Times New Roman"/>
          <w:szCs w:val="24"/>
          <w:lang w:val="en-US"/>
        </w:rPr>
        <w:t>black</w:t>
      </w:r>
      <w:r w:rsidRPr="00FC2832">
        <w:rPr>
          <w:rFonts w:eastAsia="Times New Roman" w:cs="Times New Roman"/>
          <w:szCs w:val="24"/>
        </w:rPr>
        <w:t xml:space="preserve"> </w:t>
      </w:r>
      <w:r>
        <w:rPr>
          <w:rFonts w:eastAsia="Times New Roman" w:cs="Times New Roman"/>
          <w:szCs w:val="24"/>
          <w:lang w:val="en-US"/>
        </w:rPr>
        <w:t>list</w:t>
      </w:r>
      <w:r w:rsidRPr="00FC2832">
        <w:rPr>
          <w:rFonts w:eastAsia="Times New Roman" w:cs="Times New Roman"/>
          <w:szCs w:val="24"/>
        </w:rPr>
        <w:t xml:space="preserve"> </w:t>
      </w:r>
      <w:r>
        <w:rPr>
          <w:rFonts w:eastAsia="Times New Roman" w:cs="Times New Roman"/>
          <w:szCs w:val="24"/>
        </w:rPr>
        <w:t xml:space="preserve">με αυτούς, ώστε οι αναθέτοντες να ξέρουν με ποιον έχουν να κάνουν. </w:t>
      </w:r>
    </w:p>
    <w:p w14:paraId="719A50B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Έτσι όπως είναι διατυπωμένο σ</w:t>
      </w:r>
      <w:r>
        <w:rPr>
          <w:rFonts w:eastAsia="Times New Roman" w:cs="Times New Roman"/>
          <w:szCs w:val="24"/>
        </w:rPr>
        <w:t xml:space="preserve">το νομοσχέδιο, έχω την αίσθηση ότι η εισαγόμενη διάταξη αποτελεί προσπάθεια υποκατάστασης του κρατικού ελεγκτικού μηχανισμού, δηλαδή αντί να ελέγχει το κράτος τον εργολάβο </w:t>
      </w:r>
      <w:r>
        <w:rPr>
          <w:rFonts w:eastAsia="Times New Roman" w:cs="Times New Roman"/>
          <w:szCs w:val="24"/>
        </w:rPr>
        <w:t>-</w:t>
      </w:r>
      <w:r>
        <w:rPr>
          <w:rFonts w:eastAsia="Times New Roman" w:cs="Times New Roman"/>
          <w:szCs w:val="24"/>
        </w:rPr>
        <w:t>όπως θα έπρεπε</w:t>
      </w:r>
      <w:r>
        <w:rPr>
          <w:rFonts w:eastAsia="Times New Roman" w:cs="Times New Roman"/>
          <w:szCs w:val="24"/>
        </w:rPr>
        <w:t>-</w:t>
      </w:r>
      <w:r>
        <w:rPr>
          <w:rFonts w:eastAsia="Times New Roman" w:cs="Times New Roman"/>
          <w:szCs w:val="24"/>
        </w:rPr>
        <w:t xml:space="preserve"> θα τον ελέγχει ο αναθέτων. Και επίσης -το είπαμε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για ποιο λόγο να εξαιρείται το δημόσιο ως αναθέτουσα αρχή, δηλαδή οι δημόσιες συμβάσεις να εξαιρούνται; Θεωρούμε ότι έτσι δημιουργούνται συνθήκες αθέμιτου ανταγωνισμού όταν δημόσιες και ιδιωτικές επιχειρήσεις δραστηριοποιούνται στην ίδια αγορά. Δεν είναι</w:t>
      </w:r>
      <w:r>
        <w:rPr>
          <w:rFonts w:eastAsia="Times New Roman" w:cs="Times New Roman"/>
          <w:szCs w:val="24"/>
        </w:rPr>
        <w:t xml:space="preserve"> το δημόσιο παιδί ενός ανώτερου θεού, ώστε να ισχύουν διαφορετικά γι’ αυτό απ’ ό,τι για τις ιδιωτικές επιχειρήσεις. </w:t>
      </w:r>
    </w:p>
    <w:p w14:paraId="719A50B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 τις διατάξεις για τη μαθητεία, δόθηκαν οι διευκρινήσεις από τον κ. Ηλιόπουλο στην </w:t>
      </w:r>
      <w:r>
        <w:rPr>
          <w:rFonts w:eastAsia="Times New Roman" w:cs="Times New Roman"/>
          <w:szCs w:val="24"/>
        </w:rPr>
        <w:t>ε</w:t>
      </w:r>
      <w:r>
        <w:rPr>
          <w:rFonts w:eastAsia="Times New Roman" w:cs="Times New Roman"/>
          <w:szCs w:val="24"/>
        </w:rPr>
        <w:t xml:space="preserve">πιτροπή και τον ευχαριστώ πολύ. </w:t>
      </w:r>
    </w:p>
    <w:p w14:paraId="719A50B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Όσον αφορά στις δια</w:t>
      </w:r>
      <w:r>
        <w:rPr>
          <w:rFonts w:eastAsia="Times New Roman" w:cs="Times New Roman"/>
          <w:szCs w:val="24"/>
        </w:rPr>
        <w:t xml:space="preserve">τάξεις του </w:t>
      </w:r>
      <w:r>
        <w:rPr>
          <w:rFonts w:eastAsia="Times New Roman" w:cs="Times New Roman"/>
          <w:szCs w:val="24"/>
        </w:rPr>
        <w:t>Μ</w:t>
      </w:r>
      <w:r>
        <w:rPr>
          <w:rFonts w:eastAsia="Times New Roman" w:cs="Times New Roman"/>
          <w:szCs w:val="24"/>
        </w:rPr>
        <w:t>έρους</w:t>
      </w:r>
      <w:r>
        <w:rPr>
          <w:rFonts w:eastAsia="Times New Roman" w:cs="Times New Roman"/>
          <w:szCs w:val="24"/>
        </w:rPr>
        <w:t xml:space="preserve"> Γ΄</w:t>
      </w:r>
      <w:r>
        <w:rPr>
          <w:rFonts w:eastAsia="Times New Roman" w:cs="Times New Roman"/>
          <w:szCs w:val="24"/>
        </w:rPr>
        <w:t xml:space="preserve">, που αποτελούν το θεσμικό πλαίσιο για την επιτροπεία των ασυνόδευτων </w:t>
      </w:r>
      <w:r>
        <w:rPr>
          <w:rFonts w:eastAsia="Times New Roman" w:cs="Times New Roman"/>
          <w:szCs w:val="24"/>
        </w:rPr>
        <w:lastRenderedPageBreak/>
        <w:t>ανηλίκων, τις κρίνουμε θετικές. Σε αρκετά σημεία, όμως, υπάρχουν ασάφειας, όπως στα προσόντα των επαγγελματιών επιτροπών ή στα πρότυπα των διαδικασιών αξιολόγησης και</w:t>
      </w:r>
      <w:r>
        <w:rPr>
          <w:rFonts w:eastAsia="Times New Roman" w:cs="Times New Roman"/>
          <w:szCs w:val="24"/>
        </w:rPr>
        <w:t xml:space="preserve"> καθορισμού του βέλτιστου συμφέροντος του ασυνόδευτου ανηλίκου. Επίσης πολλά καθοριστικά δεδομένα για την επιτυχία του όλου εγχειρήματος θα καθοριστούν με μεταγενέστερες υπουργικές και κοινές υπουργικές αποφάσεις, οι οποίες είναι χωρίς προθεσμία για την έκ</w:t>
      </w:r>
      <w:r>
        <w:rPr>
          <w:rFonts w:eastAsia="Times New Roman" w:cs="Times New Roman"/>
          <w:szCs w:val="24"/>
        </w:rPr>
        <w:t xml:space="preserve">δοσή τους. </w:t>
      </w:r>
    </w:p>
    <w:p w14:paraId="719A50B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Στις λοιπές διατάξεις, υπάρχουν θετικά, όπως είναι η διεύρυνση της έννοιας του όρου </w:t>
      </w:r>
      <w:r>
        <w:rPr>
          <w:rFonts w:eastAsia="Times New Roman" w:cs="Times New Roman"/>
          <w:szCs w:val="24"/>
        </w:rPr>
        <w:t>«</w:t>
      </w:r>
      <w:r>
        <w:rPr>
          <w:rFonts w:eastAsia="Times New Roman" w:cs="Times New Roman"/>
          <w:szCs w:val="24"/>
        </w:rPr>
        <w:t>αφερέγγυος εργοδότης</w:t>
      </w:r>
      <w:r>
        <w:rPr>
          <w:rFonts w:eastAsia="Times New Roman" w:cs="Times New Roman"/>
          <w:szCs w:val="24"/>
        </w:rPr>
        <w:t>»</w:t>
      </w:r>
      <w:r>
        <w:rPr>
          <w:rFonts w:eastAsia="Times New Roman" w:cs="Times New Roman"/>
          <w:szCs w:val="24"/>
        </w:rPr>
        <w:t xml:space="preserve"> για τη χορήγηση του υφιστάμενου επιδόματος σε εργαζομένους από τον ΟΑΕΔ</w:t>
      </w:r>
      <w:r>
        <w:rPr>
          <w:rFonts w:eastAsia="Times New Roman" w:cs="Times New Roman"/>
          <w:szCs w:val="24"/>
        </w:rPr>
        <w:t>,</w:t>
      </w:r>
      <w:r>
        <w:rPr>
          <w:rFonts w:eastAsia="Times New Roman" w:cs="Times New Roman"/>
          <w:szCs w:val="24"/>
        </w:rPr>
        <w:t xml:space="preserve"> μέσω λογαριασμού προστασίας εργαζομένων από την αφερεγγυότητα το</w:t>
      </w:r>
      <w:r>
        <w:rPr>
          <w:rFonts w:eastAsia="Times New Roman" w:cs="Times New Roman"/>
          <w:szCs w:val="24"/>
        </w:rPr>
        <w:t xml:space="preserve">υ εργοδότη. Επίσης θετική είναι και η βελτίωση των όρων για τη διατήρηση της κάρτας ανεργίας και του επιδόματος ανεργίας όσων συμμετέχουν σε προγράμματα εκπαίδευσης και κατάρτισης. </w:t>
      </w:r>
    </w:p>
    <w:p w14:paraId="719A50B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τα άρθρα 36, 37 και 44 που έχουμε να κάνουμε με τις παραχωρήσεις ακινή</w:t>
      </w:r>
      <w:r>
        <w:rPr>
          <w:rFonts w:eastAsia="Times New Roman" w:cs="Times New Roman"/>
          <w:szCs w:val="24"/>
        </w:rPr>
        <w:t>των από τον ΟΑΕΔ και άλλους εποπτευό</w:t>
      </w:r>
      <w:r>
        <w:rPr>
          <w:rFonts w:eastAsia="Times New Roman" w:cs="Times New Roman"/>
          <w:szCs w:val="24"/>
        </w:rPr>
        <w:lastRenderedPageBreak/>
        <w:t xml:space="preserve">μενους φορείς, εκφράσαμε τους προβληματισμούς μας στην </w:t>
      </w:r>
      <w:r>
        <w:rPr>
          <w:rFonts w:eastAsia="Times New Roman" w:cs="Times New Roman"/>
          <w:szCs w:val="24"/>
        </w:rPr>
        <w:t>ε</w:t>
      </w:r>
      <w:r>
        <w:rPr>
          <w:rFonts w:eastAsia="Times New Roman" w:cs="Times New Roman"/>
          <w:szCs w:val="24"/>
        </w:rPr>
        <w:t>πιτροπή, κυρίως ως προς της ασάφεια των διατάξεων και την έλλειψη δημοσιότητας και διαφάνειας. Όπως μας εξήγησαν οι αρμόδιοι Υπουργοί υπάρχει ένα μεγάλο κτηριακό απ</w:t>
      </w:r>
      <w:r>
        <w:rPr>
          <w:rFonts w:eastAsia="Times New Roman" w:cs="Times New Roman"/>
          <w:szCs w:val="24"/>
        </w:rPr>
        <w:t xml:space="preserve">όθεμα που ρημάζει και χρειάζεται ένα πιο ευέλικτο θεσμικό καθεστώς για να αξιοποιηθεί προς όφελος της κοινωνίας. Συμφωνούμε σε αυτό και δεν έχουμε αντίρρηση, αρκεί να γίνει με διαφάνεια και όχι με κατ’ ιδίαν συνεννοήσεις. </w:t>
      </w:r>
    </w:p>
    <w:p w14:paraId="719A50B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μας είπε χθες ότι</w:t>
      </w:r>
      <w:r>
        <w:rPr>
          <w:rFonts w:eastAsia="Times New Roman" w:cs="Times New Roman"/>
          <w:szCs w:val="24"/>
        </w:rPr>
        <w:t xml:space="preserve"> οι παραχωρήσεις αυτές γίνονται ήδη με ανοιχτές διαδικασίες, με πρόσκληση εκδήλωσης ενδιαφέροντος, ανοιχτούς διαγωνισμούς. Η διαφάνεια, λοιπόν, αυτή είναι και το ζητούμενο από εμάς η οποία, όμως, πιστεύουμε ότι θα έπρεπε να περιγράφεται όχι μόνο με τα λόγι</w:t>
      </w:r>
      <w:r>
        <w:rPr>
          <w:rFonts w:eastAsia="Times New Roman" w:cs="Times New Roman"/>
          <w:szCs w:val="24"/>
        </w:rPr>
        <w:t xml:space="preserve">α της κυρίας Υπουργού αλλά να μπαίνει ρητά και στον νόμο ώστε να έχουμε αμοιβαία επωφελείς λύσεις και τα ακίνητα να αποκτούν ζωή και το δημόσιο να αξιοποιεί την περιουσία του προς όφελος της κοινωνίας. </w:t>
      </w:r>
    </w:p>
    <w:p w14:paraId="719A50B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Για το άρθρο 41 όπου ο Σύλλογος Βιομηχανιών Βορείου Ε</w:t>
      </w:r>
      <w:r>
        <w:rPr>
          <w:rFonts w:eastAsia="Times New Roman" w:cs="Times New Roman"/>
          <w:szCs w:val="24"/>
        </w:rPr>
        <w:t xml:space="preserve">λλάδος αναγνωρίζεται ως ισότιμος κοινωνικός εταίρος </w:t>
      </w:r>
      <w:r>
        <w:rPr>
          <w:rFonts w:eastAsia="Times New Roman" w:cs="Times New Roman"/>
          <w:szCs w:val="24"/>
        </w:rPr>
        <w:t>ε</w:t>
      </w:r>
      <w:r>
        <w:rPr>
          <w:rFonts w:eastAsia="Times New Roman" w:cs="Times New Roman"/>
          <w:szCs w:val="24"/>
        </w:rPr>
        <w:t xml:space="preserve">ξέφρασα και στις προηγούμενες συνεδριάσεις απορίες μας. Μου λύθηκαν οι απορίες αυτές χθες από την ομιλία του Πρωθυπουργού στη γενική συνέλευση του ΣΒΒΕ στο </w:t>
      </w:r>
      <w:r>
        <w:rPr>
          <w:rFonts w:eastAsia="Times New Roman" w:cs="Times New Roman"/>
          <w:szCs w:val="24"/>
        </w:rPr>
        <w:t>«</w:t>
      </w:r>
      <w:r>
        <w:rPr>
          <w:rFonts w:eastAsia="Times New Roman" w:cs="Times New Roman"/>
          <w:szCs w:val="24"/>
          <w:lang w:val="en-US"/>
        </w:rPr>
        <w:t>HYATT</w:t>
      </w:r>
      <w:r>
        <w:rPr>
          <w:rFonts w:eastAsia="Times New Roman" w:cs="Times New Roman"/>
          <w:szCs w:val="24"/>
        </w:rPr>
        <w:t>»</w:t>
      </w:r>
      <w:r w:rsidRPr="00D61BEA">
        <w:rPr>
          <w:rFonts w:eastAsia="Times New Roman" w:cs="Times New Roman"/>
          <w:szCs w:val="24"/>
        </w:rPr>
        <w:t xml:space="preserve"> </w:t>
      </w:r>
      <w:r>
        <w:rPr>
          <w:rFonts w:eastAsia="Times New Roman" w:cs="Times New Roman"/>
          <w:szCs w:val="24"/>
        </w:rPr>
        <w:t xml:space="preserve">στη Θεσσαλονίκη. Η συγκεκριμένη ρύθμιση, προφανώς εντάσσεται σε μια στρατηγική του </w:t>
      </w:r>
      <w:r>
        <w:rPr>
          <w:rFonts w:eastAsia="Times New Roman" w:cs="Times New Roman"/>
          <w:szCs w:val="24"/>
        </w:rPr>
        <w:t>«</w:t>
      </w:r>
      <w:r>
        <w:rPr>
          <w:rFonts w:eastAsia="Times New Roman" w:cs="Times New Roman"/>
          <w:szCs w:val="24"/>
        </w:rPr>
        <w:t>διαίρει και βασίλευε</w:t>
      </w:r>
      <w:r>
        <w:rPr>
          <w:rFonts w:eastAsia="Times New Roman" w:cs="Times New Roman"/>
          <w:szCs w:val="24"/>
        </w:rPr>
        <w:t>»</w:t>
      </w:r>
      <w:r>
        <w:rPr>
          <w:rFonts w:eastAsia="Times New Roman" w:cs="Times New Roman"/>
          <w:szCs w:val="24"/>
        </w:rPr>
        <w:t xml:space="preserve"> που υιοθετεί η </w:t>
      </w:r>
      <w:r w:rsidRPr="0094038A">
        <w:rPr>
          <w:rFonts w:eastAsia="Times New Roman" w:cs="Times New Roman"/>
          <w:szCs w:val="24"/>
        </w:rPr>
        <w:t>Κυβέρνηση</w:t>
      </w:r>
      <w:r>
        <w:rPr>
          <w:rFonts w:eastAsia="Times New Roman" w:cs="Times New Roman"/>
          <w:szCs w:val="24"/>
        </w:rPr>
        <w:t xml:space="preserve"> με τους κοινωνικούς εταίρους. Και καλά να το εφαρμόσει στους πολιτικούς και κομματικούς αντιπάλους, αλλά στους κοινωνικούς ετ</w:t>
      </w:r>
      <w:r>
        <w:rPr>
          <w:rFonts w:eastAsia="Times New Roman" w:cs="Times New Roman"/>
          <w:szCs w:val="24"/>
        </w:rPr>
        <w:t xml:space="preserve">αίρους; </w:t>
      </w:r>
    </w:p>
    <w:p w14:paraId="719A50B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Ξαφνικά ακούσαμε χθες τον Πρωθυπουργό, ο ΣΕΒ έγινε ο κακός. Θυμάμαι όμως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του ΣΕΒ 29 Μαΐου του 2018, πριν έναν μήνα περίπου, ήταν και πολλοί συνάδελφο από τον </w:t>
      </w:r>
      <w:r w:rsidRPr="00C0242A">
        <w:rPr>
          <w:rFonts w:eastAsia="Times New Roman" w:cs="Times New Roman"/>
          <w:szCs w:val="24"/>
        </w:rPr>
        <w:t>ΣΥΡΙΖΑ</w:t>
      </w:r>
      <w:r>
        <w:rPr>
          <w:rFonts w:eastAsia="Times New Roman" w:cs="Times New Roman"/>
          <w:szCs w:val="24"/>
        </w:rPr>
        <w:t xml:space="preserve"> εκεί, τον Πρωθυπουργό να λέει επί λέξει στην ομιλία του στον </w:t>
      </w:r>
      <w:r>
        <w:rPr>
          <w:rFonts w:eastAsia="Times New Roman" w:cs="Times New Roman"/>
          <w:szCs w:val="24"/>
        </w:rPr>
        <w:t xml:space="preserve">ΣΕΒ: «Ζήτησα τη </w:t>
      </w:r>
      <w:proofErr w:type="spellStart"/>
      <w:r>
        <w:rPr>
          <w:rFonts w:eastAsia="Times New Roman" w:cs="Times New Roman"/>
          <w:szCs w:val="24"/>
        </w:rPr>
        <w:t>συστράτευση</w:t>
      </w:r>
      <w:proofErr w:type="spellEnd"/>
      <w:r>
        <w:rPr>
          <w:rFonts w:eastAsia="Times New Roman" w:cs="Times New Roman"/>
          <w:szCs w:val="24"/>
        </w:rPr>
        <w:t xml:space="preserve"> όλων μας σε έναν δύσκολο και καθημερινό αγώνα. Χάρις στην από κοινού προσπάθεια όχι μόνο ανταπεξήλθαμε αλλά καταφέρνουμε να αλλάξουμε αποφασιστικά την εικόνα της χώρας</w:t>
      </w:r>
      <w:r>
        <w:rPr>
          <w:rFonts w:eastAsia="Times New Roman" w:cs="Times New Roman"/>
          <w:szCs w:val="24"/>
        </w:rPr>
        <w:t>»</w:t>
      </w:r>
      <w:r>
        <w:rPr>
          <w:rFonts w:eastAsia="Times New Roman" w:cs="Times New Roman"/>
          <w:szCs w:val="24"/>
        </w:rPr>
        <w:t xml:space="preserve">. Σε πρώτο πληθυντικό. </w:t>
      </w:r>
    </w:p>
    <w:p w14:paraId="719A50B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έκλεισε, </w:t>
      </w:r>
      <w:r>
        <w:rPr>
          <w:rFonts w:eastAsia="Times New Roman" w:cs="Times New Roman"/>
          <w:szCs w:val="24"/>
        </w:rPr>
        <w:t>-</w:t>
      </w:r>
      <w:r>
        <w:rPr>
          <w:rFonts w:eastAsia="Times New Roman" w:cs="Times New Roman"/>
          <w:szCs w:val="24"/>
        </w:rPr>
        <w:t>τον άκουσα με τα αυτιά</w:t>
      </w:r>
      <w:r>
        <w:rPr>
          <w:rFonts w:eastAsia="Times New Roman" w:cs="Times New Roman"/>
          <w:szCs w:val="24"/>
        </w:rPr>
        <w:t xml:space="preserve"> μου: «Σας ευχαριστώ και σας εύχομαι καλές εργασίες καλές αποφάσεις και καλή συνέχεια στη γόνιμη προσπάθειά σας». </w:t>
      </w:r>
    </w:p>
    <w:p w14:paraId="719A50B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θυμάμαι και τον Πρόεδρο του ΣΕΒ, κ. Φέσσα να εγκωμιάζει τον κ. Τσίπρα συγχαίροντας τον που η χώρα βγαίνει από τα μνημόνια τον Αύγουστο κά</w:t>
      </w:r>
      <w:r>
        <w:rPr>
          <w:rFonts w:eastAsia="Times New Roman" w:cs="Times New Roman"/>
          <w:szCs w:val="24"/>
        </w:rPr>
        <w:t xml:space="preserve">τι που το πίστωνε στον ίδιο τον Πρωθυπουργό. </w:t>
      </w:r>
    </w:p>
    <w:p w14:paraId="719A50B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Χθες, λοιπόν, η γόνιμη προσπάθεια του ΣΕΒ έγινε συνωμοσία. </w:t>
      </w:r>
    </w:p>
    <w:p w14:paraId="719A50C0" w14:textId="77777777" w:rsidR="00E97792" w:rsidRDefault="00D70D60">
      <w:pPr>
        <w:spacing w:after="0" w:line="600" w:lineRule="auto"/>
        <w:ind w:firstLine="720"/>
        <w:jc w:val="both"/>
        <w:rPr>
          <w:rFonts w:eastAsia="Times New Roman"/>
          <w:szCs w:val="24"/>
        </w:rPr>
      </w:pPr>
      <w:r>
        <w:rPr>
          <w:rFonts w:eastAsia="Times New Roman"/>
          <w:szCs w:val="24"/>
        </w:rPr>
        <w:t>Διαβάζω από την ομιλία του Πρωθυπουργού στα μέλη του ΣΒΒΕ χθες: «Και έχετε αποδείξει ότι πίσω από τις δημόσιες τοποθετήσεις σας δεν κρύβονται άλλα κίν</w:t>
      </w:r>
      <w:r>
        <w:rPr>
          <w:rFonts w:eastAsia="Times New Roman"/>
          <w:szCs w:val="24"/>
        </w:rPr>
        <w:t xml:space="preserve">ητρα. Δεν ισχύει, δυστυχώς, το ίδιο πάντα με την ηγεσία του ΣΕΒ, η οποία ενώ είναι εξαιρετικά αμφίβολο ποιες ακριβώς παραγωγικές δυνάμεις εκπροσωπεί, είναι βέβαιο ότι τα κίνητρά της είναι αμιγώς πολιτικά». </w:t>
      </w:r>
    </w:p>
    <w:p w14:paraId="719A50C1" w14:textId="77777777" w:rsidR="00E97792" w:rsidRDefault="00D70D60">
      <w:pPr>
        <w:spacing w:after="0" w:line="600" w:lineRule="auto"/>
        <w:ind w:firstLine="720"/>
        <w:jc w:val="both"/>
        <w:rPr>
          <w:rFonts w:eastAsia="Times New Roman"/>
          <w:szCs w:val="24"/>
        </w:rPr>
      </w:pPr>
      <w:r>
        <w:rPr>
          <w:rFonts w:eastAsia="Times New Roman"/>
          <w:szCs w:val="24"/>
        </w:rPr>
        <w:t>Και λέει πιο κάτω: «Και να πάρει παράδειγμα από τ</w:t>
      </w:r>
      <w:r>
        <w:rPr>
          <w:rFonts w:eastAsia="Times New Roman"/>
          <w:szCs w:val="24"/>
        </w:rPr>
        <w:t xml:space="preserve">η δική σας στάση, μια στάση ευθύνης, που συνοδεύεται από μια διάθεση ουσιαστικής συμβολής στην ανάκαμψη της χώρας κι όχι </w:t>
      </w:r>
      <w:r>
        <w:rPr>
          <w:rFonts w:eastAsia="Times New Roman"/>
          <w:szCs w:val="24"/>
        </w:rPr>
        <w:lastRenderedPageBreak/>
        <w:t>μια στάση που εξυπηρετεί αποκλειστικά τα σχέδια της ολιγαρχίας, του πλούτου και μιας πολιτικοοικονομικής ελίτ, η οποία, όμως, φέρει βαθ</w:t>
      </w:r>
      <w:r>
        <w:rPr>
          <w:rFonts w:eastAsia="Times New Roman"/>
          <w:szCs w:val="24"/>
        </w:rPr>
        <w:t xml:space="preserve">ιά την ευθύνη για τη χρεοκοπία, για τη βύθιση της οικονομίας στην ύφεση και της ελληνικής κοινωνίας στην απόγνωση».  </w:t>
      </w:r>
    </w:p>
    <w:p w14:paraId="719A50C2" w14:textId="77777777" w:rsidR="00E97792" w:rsidRDefault="00D70D60">
      <w:pPr>
        <w:spacing w:after="0" w:line="600" w:lineRule="auto"/>
        <w:ind w:firstLine="720"/>
        <w:jc w:val="both"/>
        <w:rPr>
          <w:rFonts w:eastAsia="Times New Roman"/>
          <w:szCs w:val="24"/>
        </w:rPr>
      </w:pPr>
      <w:r>
        <w:rPr>
          <w:rFonts w:eastAsia="Times New Roman"/>
          <w:szCs w:val="24"/>
        </w:rPr>
        <w:t>Αυτά είπε χθες ο Πρωθυπουργός και με μπέρδεψε. Τι ισχύει τελικά; Είναι γόνιμη η προσπάθεια του ΣΕΒ, όπως έλεγε στις 29 Μαΐου 2018 ή υπονομ</w:t>
      </w:r>
      <w:r>
        <w:rPr>
          <w:rFonts w:eastAsia="Times New Roman"/>
          <w:szCs w:val="24"/>
        </w:rPr>
        <w:t xml:space="preserve">ευτική της Κυβέρνησης, όπως είπε χθες; </w:t>
      </w:r>
    </w:p>
    <w:p w14:paraId="719A50C3" w14:textId="77777777" w:rsidR="00E97792" w:rsidRDefault="00D70D60">
      <w:pPr>
        <w:spacing w:after="0" w:line="600" w:lineRule="auto"/>
        <w:ind w:firstLine="720"/>
        <w:jc w:val="both"/>
        <w:rPr>
          <w:rFonts w:eastAsia="Times New Roman"/>
          <w:szCs w:val="24"/>
        </w:rPr>
      </w:pPr>
      <w:r>
        <w:rPr>
          <w:rFonts w:eastAsia="Times New Roman"/>
          <w:szCs w:val="24"/>
        </w:rPr>
        <w:t>Ασφαλώς και δεν συμφωνούμε σε όλα με τον ΣΕΒ, αλλά πώς μπορεί ο Πρωθυπουργός να κάνει τέτοια στροφή 180 μοιρών μέσα σε έναν μήνα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αν σύγχρονος πολιτικός Ιανός, με δύο πρόσωπα που λένε με καταπληκτική ευκολία τα αντί</w:t>
      </w:r>
      <w:r>
        <w:rPr>
          <w:rFonts w:eastAsia="Times New Roman"/>
          <w:szCs w:val="24"/>
        </w:rPr>
        <w:t>θετα πράγματα; «Η πρώτη φορά είναι;», θα με ρωτήσετε. Και θα θυμηθείτε νοσταλγικά τον Ιούλιο του 2015!</w:t>
      </w:r>
    </w:p>
    <w:p w14:paraId="719A50C4" w14:textId="77777777" w:rsidR="00E97792" w:rsidRDefault="00D70D60">
      <w:pPr>
        <w:spacing w:after="0" w:line="600" w:lineRule="auto"/>
        <w:ind w:firstLine="720"/>
        <w:jc w:val="both"/>
        <w:rPr>
          <w:rFonts w:eastAsia="Times New Roman"/>
          <w:szCs w:val="24"/>
        </w:rPr>
      </w:pPr>
      <w:r>
        <w:rPr>
          <w:rFonts w:eastAsia="Times New Roman"/>
          <w:szCs w:val="24"/>
        </w:rPr>
        <w:t>Τέλος πάντων, το γεγονός είναι ότι, όπως φάνηκε χθες από την ομιλία του Πρωθυπουργού στη Θεσσαλονίκη, η λογική του «δικοί μας» και «δικοί σας» σε ό,τι αφ</w:t>
      </w:r>
      <w:r>
        <w:rPr>
          <w:rFonts w:eastAsia="Times New Roman"/>
          <w:szCs w:val="24"/>
        </w:rPr>
        <w:t xml:space="preserve">ορά συνδέσμους και επιμελητήρια, φαίνεται να είναι το κίνητρο αυτής της νομοθετικής </w:t>
      </w:r>
      <w:r>
        <w:rPr>
          <w:rFonts w:eastAsia="Times New Roman"/>
          <w:szCs w:val="24"/>
        </w:rPr>
        <w:lastRenderedPageBreak/>
        <w:t xml:space="preserve">διάταξης, ανεξάρτητα αν ο Σύλλογος Βιομηχανιών Βορείου Ελλάδος αντιπροσωπεύει όντως ένα σημαντικό και δυναμικό κομμάτι της ελληνικής βιομηχανίας. </w:t>
      </w:r>
    </w:p>
    <w:p w14:paraId="719A50C5" w14:textId="77777777" w:rsidR="00E97792" w:rsidRDefault="00D70D60">
      <w:pPr>
        <w:spacing w:after="0" w:line="600" w:lineRule="auto"/>
        <w:ind w:firstLine="720"/>
        <w:jc w:val="both"/>
        <w:rPr>
          <w:rFonts w:eastAsia="Times New Roman"/>
          <w:szCs w:val="24"/>
        </w:rPr>
      </w:pPr>
      <w:r>
        <w:rPr>
          <w:rFonts w:eastAsia="Times New Roman"/>
          <w:szCs w:val="24"/>
        </w:rPr>
        <w:t>Όσον αφορά στο άρθρο 48 γ</w:t>
      </w:r>
      <w:r>
        <w:rPr>
          <w:rFonts w:eastAsia="Times New Roman"/>
          <w:szCs w:val="24"/>
        </w:rPr>
        <w:t xml:space="preserve">ια το Εθνικό Κέντρο Κοινωνικής Αλληλεγγύης, δεν πειστήκαμε ότι χρειάζεται η αύξηση των μελών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από επτά σε έντεκα. Είναι μια πάγια τακτική σας να αβγατίζετε τα μέλη των διαφόρων διοικητικών συμβουλίων, κάτι το οποίο δεν μας βρίσκει</w:t>
      </w:r>
      <w:r>
        <w:rPr>
          <w:rFonts w:eastAsia="Times New Roman"/>
          <w:szCs w:val="24"/>
        </w:rPr>
        <w:t xml:space="preserve"> σύμφωνους. </w:t>
      </w:r>
    </w:p>
    <w:p w14:paraId="719A50C6" w14:textId="77777777" w:rsidR="00E97792" w:rsidRDefault="00D70D60">
      <w:pPr>
        <w:spacing w:after="0" w:line="600" w:lineRule="auto"/>
        <w:ind w:firstLine="720"/>
        <w:jc w:val="both"/>
        <w:rPr>
          <w:rFonts w:eastAsia="Times New Roman"/>
          <w:szCs w:val="24"/>
        </w:rPr>
      </w:pPr>
      <w:r>
        <w:rPr>
          <w:rFonts w:eastAsia="Times New Roman"/>
          <w:szCs w:val="24"/>
        </w:rPr>
        <w:t>Χθες –τέλος- καταθέσαμε μια τροπολογία για άδεια απουσίας λόγω αιμοδοσίας στους εργαζόμενους στον ιδιωτικό τομέα, δηλαδή, να δικαιούνται μια ημέρα άδεια, την ημέρα της αιμοδοσίας, δύο φορές τον χρόνο, με προειδοποίηση στον εργοδότη και κατόπιν συνεννόησης.</w:t>
      </w:r>
      <w:r>
        <w:rPr>
          <w:rFonts w:eastAsia="Times New Roman"/>
          <w:szCs w:val="24"/>
        </w:rPr>
        <w:t xml:space="preserve"> Είναι κάτι το οποίο προβλέπεται μόνο σε ορισμένες επιχειρηματικές συμβάσεις κι όχι καθολικά στην εθνική συλλογική σύμβαση εργασίας. Νομίζουμε ότι έτσι θα ενισχυθεί σημαντικά το εθελοντικό κίνημα αιμοδοσίας, καθώς αίρονται κάποια όχι ασήμαντα εμπόδια που υ</w:t>
      </w:r>
      <w:r>
        <w:rPr>
          <w:rFonts w:eastAsia="Times New Roman"/>
          <w:szCs w:val="24"/>
        </w:rPr>
        <w:t>πάρχουν και, παράλληλα, οι εργαζόμενοι στον ιδιωτικό τομέα θα έχουν παρόμοια -</w:t>
      </w:r>
      <w:r>
        <w:rPr>
          <w:rFonts w:eastAsia="Times New Roman"/>
          <w:szCs w:val="24"/>
        </w:rPr>
        <w:lastRenderedPageBreak/>
        <w:t xml:space="preserve">έως κάποιο βαθμό- μεταχείριση με τους εργαζόμενους στο δημόσιο τομέα.  </w:t>
      </w:r>
    </w:p>
    <w:p w14:paraId="719A50C7" w14:textId="77777777" w:rsidR="00E97792" w:rsidRDefault="00D70D60">
      <w:pPr>
        <w:spacing w:after="0" w:line="600" w:lineRule="auto"/>
        <w:ind w:firstLine="720"/>
        <w:jc w:val="both"/>
        <w:rPr>
          <w:rFonts w:eastAsia="Times New Roman"/>
          <w:szCs w:val="24"/>
        </w:rPr>
      </w:pPr>
      <w:r>
        <w:rPr>
          <w:rFonts w:eastAsia="Times New Roman"/>
          <w:szCs w:val="24"/>
        </w:rPr>
        <w:t>Κλείνοντας, κυρίες και κύριοι συνάδελφοι, η χώρα δεν έχει ανάγκη από κοκορομαχίες. Έχει ανάγκη από δουλειέ</w:t>
      </w:r>
      <w:r>
        <w:rPr>
          <w:rFonts w:eastAsia="Times New Roman"/>
          <w:szCs w:val="24"/>
        </w:rPr>
        <w:t xml:space="preserve">ς. Τα δανεικά τελείωσαν και οι δουλειές πλέον δημιουργούνται αν υπάρχει παραγωγή και εξωστρέφεια. Η παραγωγή και η εξωστρέφεια προϋποθέτουν επενδύσεις σε εμπορεύσιμους κλάδους, είτε για εξαγωγές είτε για υποκατάσταση εισαγωγών. </w:t>
      </w:r>
    </w:p>
    <w:p w14:paraId="719A50C8" w14:textId="77777777" w:rsidR="00E97792" w:rsidRDefault="00D70D60">
      <w:pPr>
        <w:spacing w:after="0" w:line="600" w:lineRule="auto"/>
        <w:ind w:firstLine="720"/>
        <w:jc w:val="both"/>
        <w:rPr>
          <w:rFonts w:eastAsia="Times New Roman"/>
          <w:szCs w:val="24"/>
        </w:rPr>
      </w:pPr>
      <w:r>
        <w:rPr>
          <w:rFonts w:eastAsia="Times New Roman"/>
          <w:szCs w:val="24"/>
        </w:rPr>
        <w:t>Η κυριότερη τροχοπέδη για τ</w:t>
      </w:r>
      <w:r>
        <w:rPr>
          <w:rFonts w:eastAsia="Times New Roman"/>
          <w:szCs w:val="24"/>
        </w:rPr>
        <w:t xml:space="preserve">ην προσέλκυση επενδύσεων δεν είναι ούτε η γραφειοκρατία ούτε η </w:t>
      </w:r>
      <w:proofErr w:type="spellStart"/>
      <w:r>
        <w:rPr>
          <w:rFonts w:eastAsia="Times New Roman"/>
          <w:szCs w:val="24"/>
        </w:rPr>
        <w:t>υπερφορ</w:t>
      </w:r>
      <w:r>
        <w:rPr>
          <w:rFonts w:eastAsia="Times New Roman"/>
          <w:szCs w:val="24"/>
        </w:rPr>
        <w:t>ο</w:t>
      </w:r>
      <w:r>
        <w:rPr>
          <w:rFonts w:eastAsia="Times New Roman"/>
          <w:szCs w:val="24"/>
        </w:rPr>
        <w:t>λόγηση</w:t>
      </w:r>
      <w:proofErr w:type="spellEnd"/>
      <w:r>
        <w:rPr>
          <w:rFonts w:eastAsia="Times New Roman"/>
          <w:szCs w:val="24"/>
        </w:rPr>
        <w:t xml:space="preserve"> ούτε η αργή απονομή δικαιοσύνης. Η κυριότερη τροχοπέδη είναι η αβεβαιότητα που εκπέμπει το πολιτικό μας σύστημα που, μέσα από ένα κλίμα πόλωσης και πλειοδοσίας λαϊκισμού, δεν αφή</w:t>
      </w:r>
      <w:r>
        <w:rPr>
          <w:rFonts w:eastAsia="Times New Roman"/>
          <w:szCs w:val="24"/>
        </w:rPr>
        <w:t>νει χώρο στην ορθή λογική, δεν αφήνει χώρο στην αντίληψη και στην πεποίθηση ότι η έξοδος από τα μνημόνια χρειάζεται έστω και στο ελάχιστο, να βγάλουμε για λίγο την κομματική φανέλα και να φορέσουμε την εθνική, για να φύγουμε από τις παθογένειες του παρελθό</w:t>
      </w:r>
      <w:r>
        <w:rPr>
          <w:rFonts w:eastAsia="Times New Roman"/>
          <w:szCs w:val="24"/>
        </w:rPr>
        <w:t xml:space="preserve">ντος και να δούμε τις προκλήσεις του μέλλοντος. </w:t>
      </w:r>
    </w:p>
    <w:p w14:paraId="719A50C9" w14:textId="77777777" w:rsidR="00E97792" w:rsidRDefault="00D70D60">
      <w:pPr>
        <w:spacing w:after="0" w:line="600" w:lineRule="auto"/>
        <w:ind w:firstLine="720"/>
        <w:jc w:val="both"/>
        <w:rPr>
          <w:rFonts w:eastAsia="Times New Roman"/>
          <w:szCs w:val="24"/>
        </w:rPr>
      </w:pPr>
      <w:r>
        <w:rPr>
          <w:rFonts w:eastAsia="Times New Roman"/>
          <w:szCs w:val="24"/>
        </w:rPr>
        <w:t xml:space="preserve">Ευχαριστώ πολύ. </w:t>
      </w:r>
    </w:p>
    <w:p w14:paraId="719A50CA" w14:textId="77777777" w:rsidR="00E97792" w:rsidRDefault="00D70D60">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Ποτ</w:t>
      </w:r>
      <w:r>
        <w:rPr>
          <w:rFonts w:eastAsia="Times New Roman"/>
          <w:szCs w:val="24"/>
        </w:rPr>
        <w:t>αμιού</w:t>
      </w:r>
      <w:r>
        <w:rPr>
          <w:rFonts w:eastAsia="Times New Roman"/>
          <w:szCs w:val="24"/>
        </w:rPr>
        <w:t>)</w:t>
      </w:r>
    </w:p>
    <w:p w14:paraId="719A50CB" w14:textId="77777777" w:rsidR="00E97792" w:rsidRDefault="00D70D60">
      <w:pPr>
        <w:spacing w:after="0" w:line="600" w:lineRule="auto"/>
        <w:ind w:firstLine="720"/>
        <w:jc w:val="both"/>
        <w:rPr>
          <w:rFonts w:eastAsia="Times New Roman"/>
          <w:szCs w:val="24"/>
        </w:rPr>
      </w:pPr>
      <w:r w:rsidRPr="00883E69">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Και φτάνουμε στον τελευταίο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 xml:space="preserve">γορητή από την Ένωση Κεντρώων, τον κ. Αριστείδη Φωκά. </w:t>
      </w:r>
    </w:p>
    <w:p w14:paraId="719A50CC" w14:textId="77777777" w:rsidR="00E97792" w:rsidRDefault="00D70D60">
      <w:pPr>
        <w:spacing w:after="0" w:line="600" w:lineRule="auto"/>
        <w:ind w:firstLine="720"/>
        <w:jc w:val="both"/>
        <w:rPr>
          <w:rFonts w:eastAsia="Times New Roman"/>
          <w:szCs w:val="24"/>
        </w:rPr>
      </w:pPr>
      <w:r>
        <w:rPr>
          <w:rFonts w:eastAsia="Times New Roman"/>
          <w:szCs w:val="24"/>
        </w:rPr>
        <w:t xml:space="preserve">Ορίστε, κύριε Φωκά, έχετε τον λόγο. </w:t>
      </w:r>
    </w:p>
    <w:p w14:paraId="719A50CD" w14:textId="77777777" w:rsidR="00E97792" w:rsidRDefault="00D70D60">
      <w:pPr>
        <w:spacing w:after="0" w:line="600" w:lineRule="auto"/>
        <w:ind w:firstLine="720"/>
        <w:jc w:val="both"/>
        <w:rPr>
          <w:rFonts w:eastAsia="Times New Roman"/>
          <w:szCs w:val="24"/>
        </w:rPr>
      </w:pPr>
      <w:r w:rsidRPr="00883E69">
        <w:rPr>
          <w:rFonts w:eastAsia="Times New Roman"/>
          <w:b/>
          <w:szCs w:val="24"/>
        </w:rPr>
        <w:t>ΑΡΙΣΤΕΙΔΗΣ ΦΩΚΑΣ:</w:t>
      </w:r>
      <w:r>
        <w:rPr>
          <w:rFonts w:eastAsia="Times New Roman"/>
          <w:szCs w:val="24"/>
        </w:rPr>
        <w:t xml:space="preserve"> </w:t>
      </w:r>
      <w:r w:rsidRPr="00237BB9">
        <w:rPr>
          <w:rFonts w:eastAsia="Times New Roman"/>
          <w:szCs w:val="24"/>
        </w:rPr>
        <w:t xml:space="preserve">Ευχαριστώ, κύριε Πρόεδρε. </w:t>
      </w:r>
    </w:p>
    <w:p w14:paraId="719A50CE" w14:textId="77777777" w:rsidR="00E97792" w:rsidRDefault="00D70D60">
      <w:pPr>
        <w:spacing w:after="0" w:line="600" w:lineRule="auto"/>
        <w:ind w:firstLine="720"/>
        <w:jc w:val="both"/>
        <w:rPr>
          <w:rFonts w:eastAsia="Times New Roman"/>
          <w:szCs w:val="24"/>
        </w:rPr>
      </w:pPr>
      <w:r>
        <w:rPr>
          <w:rFonts w:eastAsia="Times New Roman"/>
          <w:szCs w:val="24"/>
        </w:rPr>
        <w:t xml:space="preserve">Άλλο ένα νομοσχέδιο που δεν προσφέρει τίποτε στην επιχειρηματικότητα και την ανάπτυξη. Άλλο ένα νομοσχέδιο που δεν θα προσφέρει ούτε ένα κλάσμα στην αύξηση του ΑΕΠ. Άλλο ένα </w:t>
      </w:r>
      <w:r>
        <w:rPr>
          <w:rFonts w:eastAsia="Times New Roman"/>
          <w:szCs w:val="24"/>
        </w:rPr>
        <w:t xml:space="preserve">νομοσχέδιο που έρχεται να συμπληρώσει τον νόμο </w:t>
      </w:r>
      <w:proofErr w:type="spellStart"/>
      <w:r>
        <w:rPr>
          <w:rFonts w:eastAsia="Times New Roman"/>
          <w:szCs w:val="24"/>
        </w:rPr>
        <w:t>Κατρούγκαλου</w:t>
      </w:r>
      <w:proofErr w:type="spellEnd"/>
      <w:r>
        <w:rPr>
          <w:rFonts w:eastAsia="Times New Roman"/>
          <w:szCs w:val="24"/>
        </w:rPr>
        <w:t xml:space="preserve">, που ψηφίστηκε πριν από δύο χρόνια. </w:t>
      </w:r>
    </w:p>
    <w:p w14:paraId="719A50CF" w14:textId="77777777" w:rsidR="00E97792" w:rsidRDefault="00D70D60">
      <w:pPr>
        <w:spacing w:after="0" w:line="600" w:lineRule="auto"/>
        <w:ind w:firstLine="720"/>
        <w:jc w:val="both"/>
        <w:rPr>
          <w:rFonts w:eastAsia="Times New Roman"/>
          <w:szCs w:val="24"/>
        </w:rPr>
      </w:pPr>
      <w:r>
        <w:rPr>
          <w:rFonts w:eastAsia="Times New Roman"/>
          <w:szCs w:val="24"/>
        </w:rPr>
        <w:t>Το Μέρος Α</w:t>
      </w:r>
      <w:r>
        <w:rPr>
          <w:rFonts w:eastAsia="Times New Roman"/>
          <w:szCs w:val="24"/>
        </w:rPr>
        <w:t>΄</w:t>
      </w:r>
      <w:r>
        <w:rPr>
          <w:rFonts w:eastAsia="Times New Roman"/>
          <w:szCs w:val="24"/>
        </w:rPr>
        <w:t xml:space="preserve">, που αφορά ασφαλιστικές διατάξεις, αποδεικνύει ότι ο νόμος </w:t>
      </w:r>
      <w:proofErr w:type="spellStart"/>
      <w:r>
        <w:rPr>
          <w:rFonts w:eastAsia="Times New Roman"/>
          <w:szCs w:val="24"/>
        </w:rPr>
        <w:t>Κατρούγκαλου</w:t>
      </w:r>
      <w:proofErr w:type="spellEnd"/>
      <w:r>
        <w:rPr>
          <w:rFonts w:eastAsia="Times New Roman"/>
          <w:szCs w:val="24"/>
        </w:rPr>
        <w:t>, που ψηφίστηκε πριν από δύο χρόνια, έχει πολλές ασάφειες, στις οποίες ακόμα</w:t>
      </w:r>
      <w:r>
        <w:rPr>
          <w:rFonts w:eastAsia="Times New Roman"/>
          <w:szCs w:val="24"/>
        </w:rPr>
        <w:t xml:space="preserve"> και σήμερα καλούμαστε να δώσουμε λύσεις. Δύο χρόνια μετά και δεν έχετε καταφέρει να ολοκληρώσετε το πλαίσιο λειτουργίας του ΕΦΚΑ. </w:t>
      </w:r>
    </w:p>
    <w:p w14:paraId="719A50D0" w14:textId="77777777" w:rsidR="00E97792" w:rsidRDefault="00D70D60">
      <w:pPr>
        <w:spacing w:after="0" w:line="600" w:lineRule="auto"/>
        <w:ind w:firstLine="720"/>
        <w:jc w:val="both"/>
        <w:rPr>
          <w:rFonts w:eastAsia="Times New Roman"/>
          <w:szCs w:val="24"/>
        </w:rPr>
      </w:pPr>
      <w:r>
        <w:rPr>
          <w:rFonts w:eastAsia="Times New Roman"/>
          <w:szCs w:val="24"/>
        </w:rPr>
        <w:t>Στο άρθρο 1 βλέπουμε ότι σωστά έρχεται ρύθμιση που δίνει τη δυνατότητα σε συνταξιούχους, σε εν δυνάμει συνταξιού</w:t>
      </w:r>
      <w:r>
        <w:rPr>
          <w:rFonts w:eastAsia="Times New Roman"/>
          <w:szCs w:val="24"/>
        </w:rPr>
        <w:lastRenderedPageBreak/>
        <w:t>χους, που έχ</w:t>
      </w:r>
      <w:r>
        <w:rPr>
          <w:rFonts w:eastAsia="Times New Roman"/>
          <w:szCs w:val="24"/>
        </w:rPr>
        <w:t>ει έρθει η ώρα να πάρουν τη σύνταξή τους, να συνεχίσουν να ασκούν και το επάγγελμά τους, προσφέροντας στο ΑΕΠ, προσφέροντας στην οικονομία.</w:t>
      </w:r>
    </w:p>
    <w:p w14:paraId="719A50D1" w14:textId="77777777" w:rsidR="00E97792" w:rsidRDefault="00D70D60">
      <w:pPr>
        <w:spacing w:after="0" w:line="600" w:lineRule="auto"/>
        <w:ind w:firstLine="720"/>
        <w:jc w:val="both"/>
        <w:rPr>
          <w:rFonts w:eastAsia="Times New Roman"/>
          <w:szCs w:val="24"/>
        </w:rPr>
      </w:pPr>
      <w:r>
        <w:rPr>
          <w:rFonts w:eastAsia="Times New Roman"/>
          <w:szCs w:val="24"/>
        </w:rPr>
        <w:t>Το μεγάλο λάθος είναι ότι πετσοκόβετε τη σύνταξή τους. Δεν είναι δυνατόν ένας ελεύθερος επαγγελματίας, για παράδειγμ</w:t>
      </w:r>
      <w:r>
        <w:rPr>
          <w:rFonts w:eastAsia="Times New Roman"/>
          <w:szCs w:val="24"/>
        </w:rPr>
        <w:t>α, που έχει δουλέψει σαράντα χρόνια, έχει προσφέρει στο ασφαλιστικό σύστημα εισφορές σαράντα ετών, έχει στερηθεί αυτός και η οικογένειά του χρήματα για να συνεισφέρει στο ΤΕΒΕ, στον ΟΑΕΕ, στον ΕΦΚΑ, σήμερα να έρχεται η ώρα να πάρει τη σύνταξή του, να του δ</w:t>
      </w:r>
      <w:r>
        <w:rPr>
          <w:rFonts w:eastAsia="Times New Roman"/>
          <w:szCs w:val="24"/>
        </w:rPr>
        <w:t xml:space="preserve">ίνετε μόνο το 40% και αυτός να νιώθει κορόιδο που θα το δηλώσει και θα συνεχίσει να ασκεί το επάγγελμά του. Είναι πολύ λογικό ο συγκεκριμένος συνταξιούχος να συνεχίσει να δουλεύει μαύρα και να παίρνει ολόκληρη τη σύνταξή του, μέχρι να την </w:t>
      </w:r>
      <w:proofErr w:type="spellStart"/>
      <w:r>
        <w:rPr>
          <w:rFonts w:eastAsia="Times New Roman"/>
          <w:szCs w:val="24"/>
        </w:rPr>
        <w:t>ξανακόψετε</w:t>
      </w:r>
      <w:proofErr w:type="spellEnd"/>
      <w:r>
        <w:rPr>
          <w:rFonts w:eastAsia="Times New Roman"/>
          <w:szCs w:val="24"/>
        </w:rPr>
        <w:t>, βέβαι</w:t>
      </w:r>
      <w:r>
        <w:rPr>
          <w:rFonts w:eastAsia="Times New Roman"/>
          <w:szCs w:val="24"/>
        </w:rPr>
        <w:t xml:space="preserve">α, την 1-1-2019 μέχρι και 18%. </w:t>
      </w:r>
    </w:p>
    <w:p w14:paraId="719A50D2" w14:textId="77777777" w:rsidR="00E97792" w:rsidRDefault="00D70D60">
      <w:pPr>
        <w:spacing w:after="0" w:line="600" w:lineRule="auto"/>
        <w:ind w:firstLine="720"/>
        <w:jc w:val="both"/>
        <w:rPr>
          <w:rFonts w:eastAsia="Times New Roman"/>
          <w:szCs w:val="24"/>
        </w:rPr>
      </w:pPr>
      <w:r>
        <w:rPr>
          <w:rFonts w:eastAsia="Times New Roman"/>
          <w:szCs w:val="24"/>
        </w:rPr>
        <w:t xml:space="preserve">Στο άρθρο 4 βλέπουμε ότι οι σχολικοί φύλακες, με ρύθμιση που εισάγεται, δικαιώνονται μετά από δικαστική απόφαση και δεν υπολογίζονται τόκοι και προσαυξήσεις. Υπάρχει ένα τεράστιο πρόβλημα στο </w:t>
      </w:r>
      <w:proofErr w:type="spellStart"/>
      <w:r>
        <w:rPr>
          <w:rFonts w:eastAsia="Times New Roman"/>
          <w:szCs w:val="24"/>
        </w:rPr>
        <w:t>επιχειρείν</w:t>
      </w:r>
      <w:proofErr w:type="spellEnd"/>
      <w:r>
        <w:rPr>
          <w:rFonts w:eastAsia="Times New Roman"/>
          <w:szCs w:val="24"/>
        </w:rPr>
        <w:t xml:space="preserve"> στην Ελλάδα και δεν ε</w:t>
      </w:r>
      <w:r>
        <w:rPr>
          <w:rFonts w:eastAsia="Times New Roman"/>
          <w:szCs w:val="24"/>
        </w:rPr>
        <w:t xml:space="preserve">ίναι άλλο </w:t>
      </w:r>
      <w:r>
        <w:rPr>
          <w:rFonts w:eastAsia="Times New Roman"/>
          <w:szCs w:val="24"/>
        </w:rPr>
        <w:lastRenderedPageBreak/>
        <w:t>από τις τετρακόσιες χιλιάδες ελεύθερων επαγγελματιών, οι οποίοι συνεχίζουν να χρωστάνε αυτή τη στιγμή στο ταμείο τους και δεν μπορούν να πάρουν ενημερότητα.</w:t>
      </w:r>
    </w:p>
    <w:p w14:paraId="719A50D3" w14:textId="77777777" w:rsidR="00E97792" w:rsidRDefault="00D70D60">
      <w:pPr>
        <w:spacing w:after="0" w:line="600" w:lineRule="auto"/>
        <w:ind w:firstLine="720"/>
        <w:jc w:val="both"/>
        <w:rPr>
          <w:rFonts w:eastAsia="Times New Roman"/>
          <w:szCs w:val="24"/>
        </w:rPr>
      </w:pPr>
      <w:r>
        <w:rPr>
          <w:rFonts w:eastAsia="Times New Roman"/>
          <w:szCs w:val="24"/>
        </w:rPr>
        <w:t>Θα πάμε λίγο πίσω, στη ΔΕΘ του 2016. Εκεί ο Πρωθυπουργός είχε υποσχεθεί -είχε δώσει μία κ</w:t>
      </w:r>
      <w:r>
        <w:rPr>
          <w:rFonts w:eastAsia="Times New Roman"/>
          <w:szCs w:val="24"/>
        </w:rPr>
        <w:t>αι μοναδική υπόσχεση!- ότι θα παγώσουν οι οφειλές των ελεύθερων επαγγελματιών προς το ταμείο τους και αυτή η οφειλή θα πάει στο μέλλον, όταν έρθει η ώρα να πάρει τη σύνταξή του ο ασφαλισμένος. Τότε και μόνο τότε, εάν έχει καταφέρει να δώσει κάτι γι’ αυτό τ</w:t>
      </w:r>
      <w:r>
        <w:rPr>
          <w:rFonts w:eastAsia="Times New Roman"/>
          <w:szCs w:val="24"/>
        </w:rPr>
        <w:t xml:space="preserve">ο χρέος, θα υπολογιστεί στη σύνταξή του. Εάν όχι, θα λάβει αυτό που του αναλογεί και τίποτα παραπάνω. </w:t>
      </w:r>
    </w:p>
    <w:p w14:paraId="719A50D4" w14:textId="77777777" w:rsidR="00E97792" w:rsidRDefault="00D70D60">
      <w:pPr>
        <w:spacing w:after="0" w:line="600" w:lineRule="auto"/>
        <w:ind w:firstLine="720"/>
        <w:jc w:val="both"/>
        <w:rPr>
          <w:rFonts w:eastAsia="Times New Roman"/>
          <w:szCs w:val="24"/>
        </w:rPr>
      </w:pPr>
      <w:r>
        <w:rPr>
          <w:rFonts w:eastAsia="Times New Roman"/>
          <w:szCs w:val="24"/>
        </w:rPr>
        <w:t>Τι έχετε κάνει αυτά τα δύο χρόνια; Τίποτα! Συνεχίζουν αυτοί οι επαγγελματίες να είναι εκτός συστήματος, να ζορίζονται, να μην έχουν καν τη δεύτερη ευκαιρ</w:t>
      </w:r>
      <w:r>
        <w:rPr>
          <w:rFonts w:eastAsia="Times New Roman"/>
          <w:szCs w:val="24"/>
        </w:rPr>
        <w:t>ία να επιχειρήσουν, διότι για να ανοίξεις μία νέα επιχείρηση χρειάζεται ασφαλιστική και φορολογική ενημερότητα την οποία αδυνατούν να πάρουν. Φανταστείτε αυτοί οι τετρακόσιες χιλιάδες ελεύθεροι επαγγελματίες να ξαναμπούν στο σύστημα, να αρχίσουν να προσφέρ</w:t>
      </w:r>
      <w:r>
        <w:rPr>
          <w:rFonts w:eastAsia="Times New Roman"/>
          <w:szCs w:val="24"/>
        </w:rPr>
        <w:t xml:space="preserve">ουν σε φόρο </w:t>
      </w:r>
      <w:r>
        <w:rPr>
          <w:rFonts w:eastAsia="Times New Roman"/>
          <w:szCs w:val="24"/>
        </w:rPr>
        <w:lastRenderedPageBreak/>
        <w:t xml:space="preserve">και ασφαλιστικές εισφορές. Θα μειωθεί δραστικά η ανεργία και θα αυξηθεί το ΑΕΠ μας. </w:t>
      </w:r>
    </w:p>
    <w:p w14:paraId="719A50D5" w14:textId="77777777" w:rsidR="00E97792" w:rsidRDefault="00D70D60">
      <w:pPr>
        <w:spacing w:after="0" w:line="600" w:lineRule="auto"/>
        <w:ind w:firstLine="720"/>
        <w:jc w:val="both"/>
        <w:rPr>
          <w:rFonts w:eastAsia="Times New Roman"/>
          <w:szCs w:val="24"/>
        </w:rPr>
      </w:pPr>
      <w:r>
        <w:rPr>
          <w:rFonts w:eastAsia="Times New Roman"/>
          <w:szCs w:val="24"/>
        </w:rPr>
        <w:t>Ζητάμε, λοιπόν, τα εξής:</w:t>
      </w:r>
    </w:p>
    <w:p w14:paraId="719A50D6" w14:textId="77777777" w:rsidR="00E97792" w:rsidRDefault="00D70D60">
      <w:pPr>
        <w:spacing w:after="0" w:line="600" w:lineRule="auto"/>
        <w:ind w:firstLine="720"/>
        <w:jc w:val="both"/>
        <w:rPr>
          <w:rFonts w:eastAsia="Times New Roman"/>
          <w:szCs w:val="24"/>
        </w:rPr>
      </w:pPr>
      <w:r>
        <w:rPr>
          <w:rFonts w:eastAsia="Times New Roman"/>
          <w:szCs w:val="24"/>
        </w:rPr>
        <w:t>Την αποποινικοποίηση των οφειλών προς τον ΟΑΕΕ, καθώς ο σχετικός νόμος του 1967, άρθρο 1, αναφέρεται σε εργοδοτικές εισφορές και όχι σ</w:t>
      </w:r>
      <w:r>
        <w:rPr>
          <w:rFonts w:eastAsia="Times New Roman"/>
          <w:szCs w:val="24"/>
        </w:rPr>
        <w:t xml:space="preserve">ε εισφορές αυτοαπασχολούμενων. </w:t>
      </w:r>
    </w:p>
    <w:p w14:paraId="719A50D7" w14:textId="77777777" w:rsidR="00E97792" w:rsidRDefault="00D70D60">
      <w:pPr>
        <w:spacing w:after="0" w:line="600" w:lineRule="auto"/>
        <w:ind w:firstLine="720"/>
        <w:jc w:val="both"/>
        <w:rPr>
          <w:rFonts w:eastAsia="Times New Roman"/>
          <w:szCs w:val="24"/>
        </w:rPr>
      </w:pPr>
      <w:r>
        <w:rPr>
          <w:rFonts w:eastAsia="Times New Roman"/>
          <w:szCs w:val="24"/>
        </w:rPr>
        <w:t xml:space="preserve">Διαγραφή του χρέους της ιατροφαρμακευτικής περίθαλψης όλων των επαγγελματιών, οι οποίοι δεν είχαν ιατροφαρμακευτική περίθαλψη όλα αυτά τα χρόνια της κρίσης, από το 2010 μέχρι και το 2016, και συνεχίζουν σήμερα να τοκίζονται </w:t>
      </w:r>
      <w:r>
        <w:rPr>
          <w:rFonts w:eastAsia="Times New Roman"/>
          <w:szCs w:val="24"/>
        </w:rPr>
        <w:t xml:space="preserve">αυτά τα ποσά.   </w:t>
      </w:r>
    </w:p>
    <w:p w14:paraId="719A50D8" w14:textId="77777777" w:rsidR="00E97792" w:rsidRDefault="00D70D60">
      <w:pPr>
        <w:spacing w:after="0" w:line="600" w:lineRule="auto"/>
        <w:ind w:firstLine="720"/>
        <w:jc w:val="both"/>
        <w:rPr>
          <w:rFonts w:eastAsia="Times New Roman"/>
          <w:szCs w:val="24"/>
        </w:rPr>
      </w:pPr>
      <w:r>
        <w:rPr>
          <w:rFonts w:eastAsia="Times New Roman"/>
          <w:szCs w:val="24"/>
        </w:rPr>
        <w:t xml:space="preserve">Την ακύρωση όλων των διαδικασιών κατάσχεσης και πλειστηριασμών κινητών και ακινήτων από το ΚΕΑΟ. </w:t>
      </w:r>
    </w:p>
    <w:p w14:paraId="719A50D9" w14:textId="77777777" w:rsidR="00E97792" w:rsidRDefault="00D70D60">
      <w:pPr>
        <w:spacing w:after="0" w:line="600" w:lineRule="auto"/>
        <w:ind w:firstLine="720"/>
        <w:jc w:val="both"/>
        <w:rPr>
          <w:rFonts w:eastAsia="Times New Roman"/>
          <w:szCs w:val="24"/>
        </w:rPr>
      </w:pPr>
      <w:r>
        <w:rPr>
          <w:rFonts w:eastAsia="Times New Roman"/>
          <w:szCs w:val="24"/>
        </w:rPr>
        <w:t xml:space="preserve">Το πάγωμα του πραγματικού χρέους και διαγραφή όλων των τόκων και προσαυξήσεων, όπως το υποσχέθηκε ο Πρωθυπουργός.  </w:t>
      </w:r>
    </w:p>
    <w:p w14:paraId="719A50DA" w14:textId="77777777" w:rsidR="00E97792" w:rsidRDefault="00D70D60">
      <w:pPr>
        <w:spacing w:after="0" w:line="600" w:lineRule="auto"/>
        <w:ind w:firstLine="720"/>
        <w:jc w:val="both"/>
        <w:rPr>
          <w:rFonts w:eastAsia="Times New Roman"/>
          <w:szCs w:val="24"/>
        </w:rPr>
      </w:pPr>
      <w:r>
        <w:rPr>
          <w:rFonts w:eastAsia="Times New Roman"/>
          <w:szCs w:val="24"/>
        </w:rPr>
        <w:t>Πολύ σημαντικό είναι να α</w:t>
      </w:r>
      <w:r>
        <w:rPr>
          <w:rFonts w:eastAsia="Times New Roman"/>
          <w:szCs w:val="24"/>
        </w:rPr>
        <w:t xml:space="preserve">υξηθεί το ποσό οφειλής που μπορεί να </w:t>
      </w:r>
      <w:proofErr w:type="spellStart"/>
      <w:r>
        <w:rPr>
          <w:rFonts w:eastAsia="Times New Roman"/>
          <w:szCs w:val="24"/>
        </w:rPr>
        <w:t>παρακρατηθεί</w:t>
      </w:r>
      <w:proofErr w:type="spellEnd"/>
      <w:r>
        <w:rPr>
          <w:rFonts w:eastAsia="Times New Roman"/>
          <w:szCs w:val="24"/>
        </w:rPr>
        <w:t xml:space="preserve"> από τη σύνταξη του οφειλέτη. από τις </w:t>
      </w:r>
      <w:r>
        <w:rPr>
          <w:rFonts w:eastAsia="Times New Roman"/>
          <w:szCs w:val="24"/>
        </w:rPr>
        <w:lastRenderedPageBreak/>
        <w:t>20.000 ευρώ που είναι σήμερα στις 50.000 ευρώ και να αφαιρεθούν, βέβαια, οι τόκοι και οι προσαυξήσεις. Είναι πολύ σημαντικό, διότι κάποιος που οφείλει πάνω από 20.000 ευ</w:t>
      </w:r>
      <w:r>
        <w:rPr>
          <w:rFonts w:eastAsia="Times New Roman"/>
          <w:szCs w:val="24"/>
        </w:rPr>
        <w:t>ρώ στο ταμείο του, θα πρέπει σήμερα να καταβάλει το παραπάνω ποσό από τις 20.000. Αυτό είναι εξαιρετικά δύσκολο. Ζητάμε το όριο να πάει στις 50.000 και να διαγραφούν όλοι οι τόκοι.</w:t>
      </w:r>
    </w:p>
    <w:p w14:paraId="719A50D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υποχρεωτική δημοσίευση της κίνησης και των επενδύσεων των αποθεματικ</w:t>
      </w:r>
      <w:r>
        <w:rPr>
          <w:rFonts w:eastAsia="Times New Roman" w:cs="Times New Roman"/>
          <w:szCs w:val="24"/>
        </w:rPr>
        <w:t>ών του ταμείου. Όπως αναφέρει το Υπουργείο, ήδη το ΕΦΚΑ δημιουργεί πλεονάσματα. Θέλουμε να ξέρουμε πού πάνε τα χρήματα των ασφαλισμένων.</w:t>
      </w:r>
    </w:p>
    <w:p w14:paraId="719A50D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το οποίο αναφέρεται σε εργασιακές διατάξεις, η Κυβέρνηση παραμένει στις μεγάλες υποσ</w:t>
      </w:r>
      <w:r>
        <w:rPr>
          <w:rFonts w:eastAsia="Times New Roman" w:cs="Times New Roman"/>
          <w:szCs w:val="24"/>
        </w:rPr>
        <w:t xml:space="preserve">χέσεις και δηλώσεις. Αλλάζει τον τρόπο που επιβάλλονται τα πρόστιμα για την αδήλωτη εργασία. Το πρόστιμο παραμένει στις 10.500 ευρώ, αλλά δίνεται έκπτωση εάν ο εργοδότης προχωρήσει μετά σε πρόσληψη του εργαζόμενου. Εάν η πρόσληψη είναι με τρίμηνη σύμβαση, </w:t>
      </w:r>
      <w:r>
        <w:rPr>
          <w:rFonts w:eastAsia="Times New Roman" w:cs="Times New Roman"/>
          <w:szCs w:val="24"/>
        </w:rPr>
        <w:t xml:space="preserve">τότε η έκπτωση είναι 33%. Εάν προχωρήσει σε πρόσληψη με εξάμηνη σύμβαση, τότε η έκπτωση είναι 53%. Και εάν είναι δωδεκάμηνη η σύμβαση, τότε η έκπτωση </w:t>
      </w:r>
      <w:r>
        <w:rPr>
          <w:rFonts w:eastAsia="Times New Roman" w:cs="Times New Roman"/>
          <w:szCs w:val="24"/>
        </w:rPr>
        <w:lastRenderedPageBreak/>
        <w:t>είναι71%. Αυτό δεν θα προσφέρει τίποτα. Ο κακός επιχειρηματίας θα το ρισκάρει και εάν τον πιάσουν, τότε θα</w:t>
      </w:r>
      <w:r>
        <w:rPr>
          <w:rFonts w:eastAsia="Times New Roman" w:cs="Times New Roman"/>
          <w:szCs w:val="24"/>
        </w:rPr>
        <w:t xml:space="preserve"> προχωρήσει σε πρόσληψη. </w:t>
      </w:r>
    </w:p>
    <w:p w14:paraId="719A50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Εάν πάλι ο εργαζόμενος πάει και καταγγείλει τον εργοδότη του στην Επιθεώρηση Εργασίας ότι είναι ανασφάλιστος, τότε το μόνο σίγουρο είναι ότι ο εργοδότης θα προχωρήσει σε σύμβαση και έπειτα θα τον απολύσει και θα πάρει άλλον στη θέ</w:t>
      </w:r>
      <w:r>
        <w:rPr>
          <w:rFonts w:eastAsia="Times New Roman" w:cs="Times New Roman"/>
          <w:szCs w:val="24"/>
        </w:rPr>
        <w:t>ση του. Το άρθρο αυτό δεν θα λειτουργήσει.</w:t>
      </w:r>
    </w:p>
    <w:p w14:paraId="719A50D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Λύση δεν είναι να μειώνουμε τις συντάξεις, ούτε να αυξάνουμε τις ασφαλιστικές εισφορές. Είναι αδύνατον μία επιχείρηση σήμερα να επιβιώσει, όταν οι ασφαλιστικές εισφορές για έναν απλό εργαζόμενο με 700 και 750 ευρώ</w:t>
      </w:r>
      <w:r>
        <w:rPr>
          <w:rFonts w:eastAsia="Times New Roman" w:cs="Times New Roman"/>
          <w:szCs w:val="24"/>
        </w:rPr>
        <w:t xml:space="preserve"> είναι 350 με 380 ευρώ. Και είναι αδύνατον όταν στις γειτονικές χώρες -Σκόπια, Αλβανία, Βουλγαρία- οι ασφαλιστικές εισφορές είναι 50 ευρώ τον μήνα. </w:t>
      </w:r>
    </w:p>
    <w:p w14:paraId="719A50D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Ζητάμε, λοιπόν, τη μείωση των ασφαλιστικών εισφορών για να λυθεί το θέμα.</w:t>
      </w:r>
    </w:p>
    <w:p w14:paraId="719A50E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 άρθρο 9 αφορά την ευθύνη των εργοδοτών έναντι των εργολάβων. Και ξεκινάει η ρύθμιση για να προστατεύσει τους εργαζόμενους. Πώς θα μπορεί να ελέγχει κάποιος επιχειρηματίας, </w:t>
      </w:r>
      <w:r>
        <w:rPr>
          <w:rFonts w:eastAsia="Times New Roman" w:cs="Times New Roman"/>
          <w:szCs w:val="24"/>
        </w:rPr>
        <w:lastRenderedPageBreak/>
        <w:t>που έχει παραγγείλει μια υπηρεσία, μια εργασία, τι θα κάνει ο εργολάβος με τον ερ</w:t>
      </w:r>
      <w:r>
        <w:rPr>
          <w:rFonts w:eastAsia="Times New Roman" w:cs="Times New Roman"/>
          <w:szCs w:val="24"/>
        </w:rPr>
        <w:t xml:space="preserve">γαζόμενό του; </w:t>
      </w:r>
    </w:p>
    <w:p w14:paraId="719A50E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άρθρο 10 πέρα από την υποχρέωση του εργοδότη να έχει στην επιχείρησή του μέχρι και 17% του συνολικού προσωπικού του παιδιά για πρακτική άσκηση, θεσπίζεται το όριο των σαράντα ατόμων. Διότι, έχουμε δει μεγάλες ξενοδοχειακές μονάδες ανά τη</w:t>
      </w:r>
      <w:r>
        <w:rPr>
          <w:rFonts w:eastAsia="Times New Roman" w:cs="Times New Roman"/>
          <w:szCs w:val="24"/>
        </w:rPr>
        <w:t>ν Ελλάδα, να μην τους φτάνουν τα Ελληνόπουλα για πρακτική άσκηση και να έρχονται από Βουλγαρία, από Ρουμανία παιδιά και να δουλεύουν για δέκα ευρώ την ημέρα κάτω από άθλιες συνθήκες και έτσι να στερούν θέσεις εργασίας από Ελληνόπουλα. Αυτό το μέτρο θα ισχύ</w:t>
      </w:r>
      <w:r>
        <w:rPr>
          <w:rFonts w:eastAsia="Times New Roman" w:cs="Times New Roman"/>
          <w:szCs w:val="24"/>
        </w:rPr>
        <w:t>σει και για τις τράπεζες;</w:t>
      </w:r>
    </w:p>
    <w:p w14:paraId="719A50E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τρίτο μέρος υπάρχουν είκοσι άρθρα για τα ασυνόδευτα ανήλικα, που έρχονται στη χώρα μας. Σήμερα έχουμε περίπου τρεισήμισι χιλιάδες ασυνόδευτα παιδιά. Και έχουν δημιουργηθεί περίπου χίλιες εκατό θέσεις φιλοξενίας. Γιατί εφτακόσι</w:t>
      </w:r>
      <w:r>
        <w:rPr>
          <w:rFonts w:eastAsia="Times New Roman" w:cs="Times New Roman"/>
          <w:szCs w:val="24"/>
        </w:rPr>
        <w:t xml:space="preserve">α παιδιά συνεχίζουν να είναι άστεγα; Πού βρίσκονται; Τι έχετε κάνει για να τα προστατεύσετε; Μήπως έχουν πέσει θύματα δουλεμπόρων, μαστροπών και τώρα δημιουργείτε νέες δαπάνες, </w:t>
      </w:r>
      <w:r>
        <w:rPr>
          <w:rFonts w:eastAsia="Times New Roman" w:cs="Times New Roman"/>
          <w:szCs w:val="24"/>
        </w:rPr>
        <w:lastRenderedPageBreak/>
        <w:t>χωρίς να έχετε καν σχέδιο για το πώς θα καταπολεμήσετε αυτά τα κυκλώματα;</w:t>
      </w:r>
    </w:p>
    <w:p w14:paraId="719A50E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άρ</w:t>
      </w:r>
      <w:r>
        <w:rPr>
          <w:rFonts w:eastAsia="Times New Roman" w:cs="Times New Roman"/>
          <w:szCs w:val="24"/>
        </w:rPr>
        <w:t>θρο 41 αναφέρεται στο ότι ο Σύνδεσμος Βιομηχάνων Βορείου Ελλάδος θα συμμετέχει ως κοινωνικός εταίρος σε όλα τα διοικητικά συμβούλια, τα συλλογικά όργανα και τις εκπροσωπήσεις της χώρας μας σε Ελλάδα και εξωτερικό. Χθες βρέθηκε στη Θεσσαλονίκη ο Πρωθυπουργό</w:t>
      </w:r>
      <w:r>
        <w:rPr>
          <w:rFonts w:eastAsia="Times New Roman" w:cs="Times New Roman"/>
          <w:szCs w:val="24"/>
        </w:rPr>
        <w:t>ς σε ένα ξενοδοχείο μόλις 1,5 χιλιόμετρο από το αεροδρόμιο. Ο δρόμος ήταν γεμάτος οδοφράγματα, κλούβες και υπήρχε Τροχαία παντού. Για ποιο λόγο; Διότι ο Πρωθυπουργός πήγε στον Σύνδεσμο Βιομηχάνων Βορείου Ελλάδος. Και πήγε για να μας πει τι;</w:t>
      </w:r>
    </w:p>
    <w:p w14:paraId="719A50E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 xml:space="preserve">ό την Προεδρική Έδρα καταλαμβάνει ο Ε΄ Αντιπρόεδρος </w:t>
      </w:r>
      <w:r>
        <w:rPr>
          <w:rFonts w:eastAsia="Times New Roman" w:cs="Times New Roman"/>
          <w:szCs w:val="24"/>
        </w:rPr>
        <w:t xml:space="preserve">της Βουλής </w:t>
      </w:r>
      <w:r>
        <w:rPr>
          <w:rFonts w:eastAsia="Times New Roman" w:cs="Times New Roman"/>
          <w:szCs w:val="24"/>
        </w:rPr>
        <w:t xml:space="preserve">κ. </w:t>
      </w:r>
      <w:r w:rsidRPr="006B4318">
        <w:rPr>
          <w:rFonts w:eastAsia="Times New Roman" w:cs="Times New Roman"/>
          <w:b/>
          <w:szCs w:val="24"/>
        </w:rPr>
        <w:t>ΔΗΜΗΤΡΙΟΣ ΚΡΕΜΑΣΤΙΝΟΣ</w:t>
      </w:r>
      <w:r>
        <w:rPr>
          <w:rFonts w:eastAsia="Times New Roman" w:cs="Times New Roman"/>
          <w:szCs w:val="24"/>
        </w:rPr>
        <w:t>)</w:t>
      </w:r>
    </w:p>
    <w:p w14:paraId="719A50E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Μας είπε ότι ο Σύνδεσμος Ελλήνων Βιομηχάνων και η Νέα Δημοκρατία θέλουν και επιμένουν να κοπούν οι συντάξεις. Αυτό είπε. Δεν είπε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ψήφισε στο μνημόνιο μείωση των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και ότι πριν από ένα μήνα ξαναψήφισε μείωση των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lastRenderedPageBreak/>
        <w:t>2019. Μας είπε ότι ο ΣΕΒ και η Νέα Δημοκρατία θέλουν να κοπούν οι συντάξεις.</w:t>
      </w:r>
    </w:p>
    <w:p w14:paraId="719A50E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Τι άλλο μας είπε ο κύριος Πρωθυπουργός; Μας είπε ότι ο</w:t>
      </w:r>
      <w:r>
        <w:rPr>
          <w:rFonts w:eastAsia="Times New Roman" w:cs="Times New Roman"/>
          <w:szCs w:val="24"/>
        </w:rPr>
        <w:t xml:space="preserve"> Περιφερειάρχης Κεντρικής Μακεδονίας κακώς αγωνίζεται για τη Μακεδονία μας. Αυτό μας είπε. Δεν ανέφερε τίποτα που παραχωρήθηκε η μακεδονική γλώσσα, η μακεδονική ιθαγένεια. Τον πειράζει που αγωνιζόμαστε για τη Μακεδονία μας. </w:t>
      </w:r>
    </w:p>
    <w:p w14:paraId="719A50E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Δεν μας είπε τίποτα για το </w:t>
      </w:r>
      <w:proofErr w:type="spellStart"/>
      <w:r>
        <w:rPr>
          <w:rFonts w:eastAsia="Times New Roman" w:cs="Times New Roman"/>
          <w:szCs w:val="24"/>
        </w:rPr>
        <w:t>επιχ</w:t>
      </w:r>
      <w:r>
        <w:rPr>
          <w:rFonts w:eastAsia="Times New Roman" w:cs="Times New Roman"/>
          <w:szCs w:val="24"/>
        </w:rPr>
        <w:t>ειρείν</w:t>
      </w:r>
      <w:proofErr w:type="spellEnd"/>
      <w:r>
        <w:rPr>
          <w:rFonts w:eastAsia="Times New Roman" w:cs="Times New Roman"/>
          <w:szCs w:val="24"/>
        </w:rPr>
        <w:t xml:space="preserve">. Άκουσα όλη την ομιλία και δεν ανέφερε τίποτα για το </w:t>
      </w:r>
      <w:proofErr w:type="spellStart"/>
      <w:r>
        <w:rPr>
          <w:rFonts w:eastAsia="Times New Roman" w:cs="Times New Roman"/>
          <w:szCs w:val="24"/>
        </w:rPr>
        <w:t>επιχειρείν</w:t>
      </w:r>
      <w:proofErr w:type="spellEnd"/>
      <w:r>
        <w:rPr>
          <w:rFonts w:eastAsia="Times New Roman" w:cs="Times New Roman"/>
          <w:szCs w:val="24"/>
        </w:rPr>
        <w:t>. Δεν ανέφερε τίποτα μπροστά στους επιχειρηματίες για τα ΕΣΠΑ τα οποία δεν λειτουργούν. Απ’ όλα τα ΕΣΠΑ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μέχρι και σήμερα, που έχει τρέξει αυτή η Κυβέρνηση, ο επιχειρηματίας </w:t>
      </w:r>
      <w:r>
        <w:rPr>
          <w:rFonts w:eastAsia="Times New Roman" w:cs="Times New Roman"/>
          <w:szCs w:val="24"/>
        </w:rPr>
        <w:t xml:space="preserve">δεν έχει πάρει ούτε ένα ευρώ. Αυτοί που παίρνουν χρήματα είναι από προηγούμενα ΕΣΠΑ. </w:t>
      </w:r>
    </w:p>
    <w:p w14:paraId="719A50E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αναπτυξιακός νόμος λειτουργεί εδώ και ούτε δύο χρόνια. Μέσα στον αναπτυξιακό νόμο έχουν μπει χιλιάδες επιχειρήσεις. Αυτή τη στιγμή αυτοί που έχουν εγκριθεί και προχωρού</w:t>
      </w:r>
      <w:r>
        <w:rPr>
          <w:rFonts w:eastAsia="Times New Roman" w:cs="Times New Roman"/>
          <w:szCs w:val="24"/>
        </w:rPr>
        <w:t xml:space="preserve">ν την επένδυσή τους δεν είναι πάνω από εκατό. </w:t>
      </w:r>
    </w:p>
    <w:p w14:paraId="719A50E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Δεν μας είπε τίποτα για τον εξωδικαστικό συμβιβασμό, ο οποίος στην πραγματικότητα δεν λειτουργεί. Μόλις είκοσι επιχειρήσεις κατάφεραν μέχρι στιγμής να ολοκληρώσουν τη διαδικασία!</w:t>
      </w:r>
    </w:p>
    <w:p w14:paraId="719A50E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Δεν μας έχει πει τίποτα για τη</w:t>
      </w:r>
      <w:r>
        <w:rPr>
          <w:rFonts w:eastAsia="Times New Roman" w:cs="Times New Roman"/>
          <w:szCs w:val="24"/>
        </w:rPr>
        <w:t xml:space="preserve">ν </w:t>
      </w:r>
      <w:proofErr w:type="spellStart"/>
      <w:r>
        <w:rPr>
          <w:rFonts w:eastAsia="Times New Roman" w:cs="Times New Roman"/>
          <w:szCs w:val="24"/>
        </w:rPr>
        <w:t>υπερφορολόγηση</w:t>
      </w:r>
      <w:proofErr w:type="spellEnd"/>
      <w:r>
        <w:rPr>
          <w:rFonts w:eastAsia="Times New Roman" w:cs="Times New Roman"/>
          <w:szCs w:val="24"/>
        </w:rPr>
        <w:t>. Δεν μας έχει πει τίποτα για το πώς θα μπορέσει μία επιχείρηση να κερδίσει, κάτι το οποίο είναι εξαιρετικά δύσκολο στις ημέρες μας. Δεν είναι δυνατόν όλοι οι επιχειρηματίες να έχουν φορολογία 29% και 27% μέσω του ΕΦΚΑ. Και αυτό φορολογία ε</w:t>
      </w:r>
      <w:r>
        <w:rPr>
          <w:rFonts w:eastAsia="Times New Roman" w:cs="Times New Roman"/>
          <w:szCs w:val="24"/>
        </w:rPr>
        <w:t xml:space="preserve">ίναι. Δεν είναι δυνατόν να υπάρχει φόρος αλληλεγγύης ακόμα και σήμερα. Δεν είναι δυνατόν τα μερίσματά μας μετά να </w:t>
      </w:r>
      <w:proofErr w:type="spellStart"/>
      <w:r>
        <w:rPr>
          <w:rFonts w:eastAsia="Times New Roman" w:cs="Times New Roman"/>
          <w:szCs w:val="24"/>
        </w:rPr>
        <w:t>ξαναφορολογούνται</w:t>
      </w:r>
      <w:proofErr w:type="spellEnd"/>
      <w:r>
        <w:rPr>
          <w:rFonts w:eastAsia="Times New Roman" w:cs="Times New Roman"/>
          <w:szCs w:val="24"/>
        </w:rPr>
        <w:t>, αφού έχουν φορολογηθεί μια φορά.</w:t>
      </w:r>
    </w:p>
    <w:p w14:paraId="719A50E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36: Ο Υπουργός μπορεί να μοιράζει κτήρια απ’ όπου θέλει σε όποια κοινωνική επιχείρησ</w:t>
      </w:r>
      <w:r>
        <w:rPr>
          <w:rFonts w:eastAsia="Times New Roman" w:cs="Times New Roman"/>
          <w:szCs w:val="24"/>
        </w:rPr>
        <w:t xml:space="preserve">η θέλει, χωρίς να ελέγχεται εάν υπάρχει ή δεν υπάρχει αντάλλαγμα; </w:t>
      </w:r>
    </w:p>
    <w:p w14:paraId="719A50E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Άρθρο 47: Παλιότερα ξέραμε πού πήγαιναν τα έσοδα από το πρωτοχρονιάτικο λαχείο. Σήμερα -τουλάχιστον τα Χριστούγεννα- θα ξέρουμε -όσοι αγοράσουμε πρωτοχρονιάτικο λαχείο- πού θα πάνε τα κέρδη</w:t>
      </w:r>
      <w:r>
        <w:rPr>
          <w:rFonts w:eastAsia="Times New Roman" w:cs="Times New Roman"/>
          <w:szCs w:val="24"/>
        </w:rPr>
        <w:t>;</w:t>
      </w:r>
    </w:p>
    <w:p w14:paraId="719A50E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42 η 26</w:t>
      </w:r>
      <w:r w:rsidRPr="006B4318">
        <w:rPr>
          <w:rFonts w:eastAsia="Times New Roman" w:cs="Times New Roman"/>
          <w:szCs w:val="24"/>
          <w:vertAlign w:val="superscript"/>
        </w:rPr>
        <w:t>η</w:t>
      </w:r>
      <w:r>
        <w:rPr>
          <w:rFonts w:eastAsia="Times New Roman" w:cs="Times New Roman"/>
          <w:szCs w:val="24"/>
        </w:rPr>
        <w:t xml:space="preserve"> Δεκεμβρίου θα είναι πλέον και επίσημα αργία. Γιατί; Για να χρεώνονται παραπάνω σε ένσημα οι επιχειρηματίες; </w:t>
      </w:r>
    </w:p>
    <w:p w14:paraId="719A50E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Κλείνοντας, ρωτώ: Τι έχετε κάνει για τους ελεύθερους επαγγελματίες; Όλα τα νομοσχέδιά σας προβλέπουν δαπάνες δημοσίου, προσλ</w:t>
      </w:r>
      <w:r>
        <w:rPr>
          <w:rFonts w:eastAsia="Times New Roman" w:cs="Times New Roman"/>
          <w:szCs w:val="24"/>
        </w:rPr>
        <w:t xml:space="preserve">ήψεις υπαλλήλων. Τι έχετε κάνει για το </w:t>
      </w:r>
      <w:proofErr w:type="spellStart"/>
      <w:r>
        <w:rPr>
          <w:rFonts w:eastAsia="Times New Roman" w:cs="Times New Roman"/>
          <w:szCs w:val="24"/>
        </w:rPr>
        <w:t>επιχειρείν</w:t>
      </w:r>
      <w:proofErr w:type="spellEnd"/>
      <w:r>
        <w:rPr>
          <w:rFonts w:eastAsia="Times New Roman" w:cs="Times New Roman"/>
          <w:szCs w:val="24"/>
        </w:rPr>
        <w:t xml:space="preserve"> στην Ελλάδα; Η απάντηση -φαντάζομαι- είναι εύκολη.</w:t>
      </w:r>
    </w:p>
    <w:p w14:paraId="719A50E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0F0" w14:textId="77777777" w:rsidR="00E97792" w:rsidRDefault="00D70D60">
      <w:pPr>
        <w:spacing w:after="0" w:line="600" w:lineRule="auto"/>
        <w:ind w:firstLine="720"/>
        <w:jc w:val="center"/>
        <w:rPr>
          <w:rFonts w:eastAsia="Times New Roman"/>
          <w:bCs/>
          <w:szCs w:val="24"/>
        </w:rPr>
      </w:pPr>
      <w:r>
        <w:rPr>
          <w:rFonts w:eastAsia="Times New Roman"/>
          <w:bCs/>
          <w:szCs w:val="24"/>
        </w:rPr>
        <w:t>(Χειροκροτήματα από την πτέρυγα της Ένωσης Κεντρώων)</w:t>
      </w:r>
    </w:p>
    <w:p w14:paraId="719A50F1" w14:textId="77777777" w:rsidR="00E97792" w:rsidRDefault="00D70D60">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Και εγώ ευχαριστώ.</w:t>
      </w:r>
    </w:p>
    <w:p w14:paraId="719A50F2" w14:textId="77777777" w:rsidR="00E97792" w:rsidRDefault="00D70D60">
      <w:pPr>
        <w:spacing w:after="0" w:line="600" w:lineRule="auto"/>
        <w:ind w:firstLine="720"/>
        <w:jc w:val="both"/>
        <w:rPr>
          <w:rFonts w:eastAsia="Times New Roman"/>
          <w:bCs/>
          <w:szCs w:val="24"/>
        </w:rPr>
      </w:pPr>
      <w:r>
        <w:rPr>
          <w:rFonts w:eastAsia="Times New Roman"/>
          <w:bCs/>
          <w:szCs w:val="24"/>
        </w:rPr>
        <w:t>Περνάμε  τώρα στον κατάλογο των ομιλ</w:t>
      </w:r>
      <w:r>
        <w:rPr>
          <w:rFonts w:eastAsia="Times New Roman"/>
          <w:bCs/>
          <w:szCs w:val="24"/>
        </w:rPr>
        <w:t>ητών.</w:t>
      </w:r>
    </w:p>
    <w:p w14:paraId="719A50F3" w14:textId="77777777" w:rsidR="00E97792" w:rsidRDefault="00D70D60">
      <w:pPr>
        <w:spacing w:after="0" w:line="600" w:lineRule="auto"/>
        <w:ind w:firstLine="720"/>
        <w:jc w:val="both"/>
        <w:rPr>
          <w:rFonts w:eastAsia="Times New Roman" w:cs="Times New Roman"/>
          <w:szCs w:val="24"/>
        </w:rPr>
      </w:pPr>
      <w:r>
        <w:rPr>
          <w:rFonts w:eastAsia="Times New Roman"/>
          <w:bCs/>
          <w:szCs w:val="24"/>
        </w:rPr>
        <w:t>Τον λόγο έχει ο Βουλευτής του ΣΥΡΙΖΑ κ. Ψυχογιός για επτά λεπτά.</w:t>
      </w:r>
    </w:p>
    <w:p w14:paraId="719A50F4" w14:textId="77777777" w:rsidR="00E97792" w:rsidRDefault="00D70D60">
      <w:pPr>
        <w:spacing w:after="0" w:line="600" w:lineRule="auto"/>
        <w:ind w:firstLine="720"/>
        <w:jc w:val="both"/>
        <w:rPr>
          <w:rFonts w:eastAsia="Times New Roman" w:cs="Times New Roman"/>
          <w:szCs w:val="24"/>
        </w:rPr>
      </w:pPr>
      <w:r w:rsidRPr="005D1A05">
        <w:rPr>
          <w:rFonts w:eastAsia="Times New Roman" w:cs="Times New Roman"/>
          <w:b/>
          <w:szCs w:val="24"/>
        </w:rPr>
        <w:t>ΓΕΩΡΓΙΟΣ ΨΥΧΟΓΙΟΣ:</w:t>
      </w:r>
      <w:r>
        <w:rPr>
          <w:rFonts w:eastAsia="Times New Roman" w:cs="Times New Roman"/>
          <w:szCs w:val="24"/>
        </w:rPr>
        <w:t xml:space="preserve"> Ευχαριστώ πολύ, κύριε Πρόεδρε.</w:t>
      </w:r>
    </w:p>
    <w:p w14:paraId="719A50F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Κύριες Υπουργοί, κυρίες και κύριοι συνάδελφοι, το παρόν νομοσχέδιο έρχεται σε συνέχεια άλλων σημαντικών πρωτοβουλιών του Υπουργείου Εργ</w:t>
      </w:r>
      <w:r>
        <w:rPr>
          <w:rFonts w:eastAsia="Times New Roman" w:cs="Times New Roman"/>
          <w:szCs w:val="24"/>
        </w:rPr>
        <w:t>ασίας, για να προασπίσει περαιτέρω τα εργασιακά δικαιώματα και τις συνθήκες νομιμότητας στην αγορά εργασίας. Ας μην ξεχνάμε, άλλωστε, ότι η μάχη που δίνουμε για τα εργασιακά είναι, όπως έχει πει και η αρμόδια Υπουργός, μια διαιρετική τομή, μία οριζόντια δι</w:t>
      </w:r>
      <w:r>
        <w:rPr>
          <w:rFonts w:eastAsia="Times New Roman" w:cs="Times New Roman"/>
          <w:szCs w:val="24"/>
        </w:rPr>
        <w:t xml:space="preserve">αχωριστική γραμμή με τη Νέα Δημοκρατία. Και ας μην ξεχνάμε, επίσης, ότι η Αξιωματική Αντιπολίτευση και στον τομέα αυτόν βλέπει κέρδη και ζημιές, ενώ εμείς βλέπουμε τα συμφέροντα των εργαζομένων και τις ανθρώπινες ανάγκες. </w:t>
      </w:r>
    </w:p>
    <w:p w14:paraId="719A50F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άλλωστε, το </w:t>
      </w:r>
      <w:r>
        <w:rPr>
          <w:rFonts w:eastAsia="Times New Roman" w:cs="Times New Roman"/>
          <w:szCs w:val="24"/>
        </w:rPr>
        <w:t>κ</w:t>
      </w:r>
      <w:r>
        <w:rPr>
          <w:rFonts w:eastAsia="Times New Roman" w:cs="Times New Roman"/>
          <w:szCs w:val="24"/>
        </w:rPr>
        <w:t xml:space="preserve">όμμα σας </w:t>
      </w:r>
      <w:r>
        <w:rPr>
          <w:rFonts w:eastAsia="Times New Roman" w:cs="Times New Roman"/>
          <w:szCs w:val="24"/>
        </w:rPr>
        <w:t xml:space="preserve">μάλλον συντάσσεται και με τον Αυστριακό Καγκελάριο </w:t>
      </w:r>
      <w:proofErr w:type="spellStart"/>
      <w:r>
        <w:rPr>
          <w:rFonts w:eastAsia="Times New Roman" w:cs="Times New Roman"/>
          <w:szCs w:val="24"/>
        </w:rPr>
        <w:t>Κουρτς</w:t>
      </w:r>
      <w:proofErr w:type="spellEnd"/>
      <w:r>
        <w:rPr>
          <w:rFonts w:eastAsia="Times New Roman" w:cs="Times New Roman"/>
          <w:szCs w:val="24"/>
        </w:rPr>
        <w:t>, ο οποίος θέσπισε με νόμο το δωδεκάωρο, επιστρέφοντάς μας στον Μεσαίωνα, και θεωρώντας -όπως ο Αρχηγός σας- ξεπερασμένο το οκτάωρο, ένα οκτάωρο το οποίο κατακτήθηκε με αγώνες και αίμα. Και θα μπορού</w:t>
      </w:r>
      <w:r>
        <w:rPr>
          <w:rFonts w:eastAsia="Times New Roman" w:cs="Times New Roman"/>
          <w:szCs w:val="24"/>
        </w:rPr>
        <w:t>σαμε και εμείς να προσχωρήσουμε στην άποψη ότι είναι ξεπερασμένο, αλλά υπέρ του επταώρου ή το εξάωρου, όπως επιβάλλουν οι σύγχρονες ανάγκες και η τεχνολογία.</w:t>
      </w:r>
    </w:p>
    <w:p w14:paraId="719A50F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Αυτές οι πολιτικές, λοιπόν, που διευρύνουν τις ανισότητες -κάτι το οποίο για εσάς είναι νομοτέλεια</w:t>
      </w:r>
      <w:r>
        <w:rPr>
          <w:rFonts w:eastAsia="Times New Roman" w:cs="Times New Roman"/>
          <w:szCs w:val="24"/>
        </w:rPr>
        <w:t xml:space="preserve">- και εκδικούνται τον άνθρωπο και τα δικαιώματά του, γίνονται ακόμα πιο οξείες και σκληρές όταν έχουν να κάνουν με τις πιο ευάλωτες ομάδες, όπως είναι οι πρόσφυγες και οι μετανάστες. </w:t>
      </w:r>
    </w:p>
    <w:p w14:paraId="719A50F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Τη στιγμή, λοιπόν, που τα πιο </w:t>
      </w:r>
      <w:proofErr w:type="spellStart"/>
      <w:r>
        <w:rPr>
          <w:rFonts w:eastAsia="Times New Roman" w:cs="Times New Roman"/>
          <w:szCs w:val="24"/>
        </w:rPr>
        <w:t>ξενοφοβικά</w:t>
      </w:r>
      <w:proofErr w:type="spellEnd"/>
      <w:r>
        <w:rPr>
          <w:rFonts w:eastAsia="Times New Roman" w:cs="Times New Roman"/>
          <w:szCs w:val="24"/>
        </w:rPr>
        <w:t xml:space="preserve"> και συντηρητικά σύνδρομα τείνου</w:t>
      </w:r>
      <w:r>
        <w:rPr>
          <w:rFonts w:eastAsia="Times New Roman" w:cs="Times New Roman"/>
          <w:szCs w:val="24"/>
        </w:rPr>
        <w:t>ν να υπερισχύσουν σε πολλές χώρες της Ευρώπης, η Ελλάδα και συγκεκριμένα η Κυβέρνηση αυτή, επιλέγει την οδό της αλληλεγγύης, της ανθρωπιάς και της ένταξης. Αυτό αποδεικνύεται και με το παρόν νομοσχέδιο, καθώς ένα από τα κύρια μέρη του αφορά στην επιτροπεία</w:t>
      </w:r>
      <w:r>
        <w:rPr>
          <w:rFonts w:eastAsia="Times New Roman" w:cs="Times New Roman"/>
          <w:szCs w:val="24"/>
        </w:rPr>
        <w:t xml:space="preserve"> των ασυνόδευτων ανηλίκων. </w:t>
      </w:r>
    </w:p>
    <w:p w14:paraId="719A50F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του </w:t>
      </w:r>
      <w:r>
        <w:rPr>
          <w:rFonts w:eastAsia="Times New Roman" w:cs="Times New Roman"/>
          <w:szCs w:val="24"/>
        </w:rPr>
        <w:t>τρίτου μέρους</w:t>
      </w:r>
      <w:r>
        <w:rPr>
          <w:rFonts w:eastAsia="Times New Roman" w:cs="Times New Roman"/>
          <w:szCs w:val="24"/>
        </w:rPr>
        <w:t xml:space="preserve"> εισάγουν ένα ολοκληρωμένο νομικό πλαίσιο για την επιτροπεία των ασυνόδευτων προσφυγόπουλων και έρχονται σε συνέχεια του πρόσφατου νόμου του Υπουργείου Μεταναστατευτικής Πολιτικής, του ν.4540/2018, </w:t>
      </w:r>
      <w:r>
        <w:rPr>
          <w:rFonts w:eastAsia="Times New Roman" w:cs="Times New Roman"/>
          <w:szCs w:val="24"/>
        </w:rPr>
        <w:t xml:space="preserve">όπου προβλέπεται ρητώς ότι η προστασία τους περνάει </w:t>
      </w:r>
      <w:r>
        <w:rPr>
          <w:rFonts w:eastAsia="Times New Roman" w:cs="Times New Roman"/>
          <w:szCs w:val="24"/>
        </w:rPr>
        <w:t>σ</w:t>
      </w:r>
      <w:r>
        <w:rPr>
          <w:rFonts w:eastAsia="Times New Roman" w:cs="Times New Roman"/>
          <w:szCs w:val="24"/>
        </w:rPr>
        <w:t xml:space="preserve">το χαρτοφυλάκιο της Κοινωνικής Αλληλεγγύης. Και είναι αυτό μια απάντηση και στον </w:t>
      </w:r>
      <w:r>
        <w:rPr>
          <w:rFonts w:eastAsia="Times New Roman" w:cs="Times New Roman"/>
          <w:szCs w:val="24"/>
        </w:rPr>
        <w:t>ε</w:t>
      </w:r>
      <w:r>
        <w:rPr>
          <w:rFonts w:eastAsia="Times New Roman" w:cs="Times New Roman"/>
          <w:szCs w:val="24"/>
        </w:rPr>
        <w:t xml:space="preserve">ισηγητή της Νέας Δημοκρατίας, ο οποίος </w:t>
      </w:r>
      <w:r>
        <w:rPr>
          <w:rFonts w:eastAsia="Times New Roman" w:cs="Times New Roman"/>
          <w:szCs w:val="24"/>
        </w:rPr>
        <w:lastRenderedPageBreak/>
        <w:t xml:space="preserve">αναρωτήθηκε τι θέση έχει το Υπουργείο Μεταναστευτικής Πολιτικής για αυτό το θέμα. </w:t>
      </w:r>
      <w:r>
        <w:rPr>
          <w:rFonts w:eastAsia="Times New Roman" w:cs="Times New Roman"/>
          <w:szCs w:val="24"/>
        </w:rPr>
        <w:t>Η θέση είναι ότι η αρμοδιότητα περνάει στο καθ’ ύλην αρμόδιο Υπουργείο, το οποίο γνωρίζει και ξέρει πώς πρέπει να γίνει αυτή η διαδικασία.</w:t>
      </w:r>
    </w:p>
    <w:p w14:paraId="719A50F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πολύ σημαντικό βήμα το ότι αναγνωρίζει και τη σημασία του Υπουργείου Μεταναστευτικής Πολιτικής, για το </w:t>
      </w:r>
      <w:r>
        <w:rPr>
          <w:rFonts w:eastAsia="Times New Roman" w:cs="Times New Roman"/>
          <w:szCs w:val="24"/>
        </w:rPr>
        <w:t>οποίο λοιδορηθήκαμε όταν το ιδρύσαμε.</w:t>
      </w:r>
    </w:p>
    <w:p w14:paraId="719A50F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λοιπόν, Κοινωνικής Αλληλεγγύης θα μεριμνήσει για την προστασία και τη φροντίδα των προσφυγόπουλων. Και είναι αυτό που -όπως είπα και πριν- διαθέτει την απαραίτητη τεχνογνωσία, τις υπηρεσίες αλλά και τους </w:t>
      </w:r>
      <w:r>
        <w:rPr>
          <w:rFonts w:eastAsia="Times New Roman" w:cs="Times New Roman"/>
          <w:szCs w:val="24"/>
        </w:rPr>
        <w:t>εποπτευόμενους φορείς, όπως το Εθνικό Κέντρο Κοινωνικής Αλληλεγγύης, που ως τώρα φρόντιζε για την καταγραφή και τις δομές των ασυνόδευτων ανηλίκων γενικά.</w:t>
      </w:r>
    </w:p>
    <w:p w14:paraId="719A50F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Πρόκειται για ένα ολοκληρωμένο νομοθέτημα</w:t>
      </w:r>
      <w:r>
        <w:rPr>
          <w:rFonts w:eastAsia="Times New Roman" w:cs="Times New Roman"/>
          <w:szCs w:val="24"/>
        </w:rPr>
        <w:t>,</w:t>
      </w:r>
      <w:r>
        <w:rPr>
          <w:rFonts w:eastAsia="Times New Roman" w:cs="Times New Roman"/>
          <w:szCs w:val="24"/>
        </w:rPr>
        <w:t xml:space="preserve"> προϊόν ευρείας επεξεργασίας και διαβούλευσης. Η επιτροπεία</w:t>
      </w:r>
      <w:r>
        <w:rPr>
          <w:rFonts w:eastAsia="Times New Roman" w:cs="Times New Roman"/>
          <w:szCs w:val="24"/>
        </w:rPr>
        <w:t xml:space="preserve"> για τους ασυνόδευτους ανήλικους είναι μια τομή, μια ουσιαστική προάσπιση των δικαιωμάτων των παιδιών που έχουν έρθει στη χώρα μας και είναι χωρισμένα από τις οικογένειές τους. Ανοίγει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δρόμο για να καλυτερεύσουν οι συνθήκες διαβίωσής τους σε όλα τα επί</w:t>
      </w:r>
      <w:r>
        <w:rPr>
          <w:rFonts w:eastAsia="Times New Roman" w:cs="Times New Roman"/>
          <w:szCs w:val="24"/>
        </w:rPr>
        <w:t xml:space="preserve">πεδα. </w:t>
      </w:r>
    </w:p>
    <w:p w14:paraId="719A50F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πω ότι είναι επιτακτική ανάγκη -και πρέπει η χώρα μας να επιμείνει και να το επιβάλλει- να προχωρήσει το πρόγραμμα των οικογενειακών επανενώσεων προς τις χώρες της Ευρώπης, το οποίο έχει ανασταλεί, κάτι που παραβιάζει κ</w:t>
      </w:r>
      <w:r>
        <w:rPr>
          <w:rFonts w:eastAsia="Times New Roman" w:cs="Times New Roman"/>
          <w:szCs w:val="24"/>
        </w:rPr>
        <w:t xml:space="preserve">ατάφορα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w:t>
      </w:r>
    </w:p>
    <w:p w14:paraId="719A50F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πρώτη φορά θεσπίζεται, λοιπόν, ειδικό πλαίσιο για τα ασυνόδευτα προσφυγόπουλα, πέραν του γενικού θεσμού της επιτροπείας ανηλίκων του Αστικού Κώδικα. Ο αρμόδιος κατά τόπο εισαγγελέας θα είναι ο προσωρινός επίτροπος. Και από εκ</w:t>
      </w:r>
      <w:r>
        <w:rPr>
          <w:rFonts w:eastAsia="Times New Roman" w:cs="Times New Roman"/>
          <w:szCs w:val="24"/>
        </w:rPr>
        <w:t xml:space="preserve">εί και πέρα, στο συντομότερο δυνατό χρονικό διάστημα θα διορίζεται επαγγελματίας επίτροπος, ο οποίος θα κατέχει τις απαραίτητες δεξιότητες για να προσφέρει κατάλληλη προστασία στον ανήλικο που θα επιτροπεύει. </w:t>
      </w:r>
    </w:p>
    <w:p w14:paraId="719A50F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Εδώ να πούμε ότι η διαδικασία αυτή θα γίνει με</w:t>
      </w:r>
      <w:r>
        <w:rPr>
          <w:rFonts w:eastAsia="Times New Roman" w:cs="Times New Roman"/>
          <w:szCs w:val="24"/>
        </w:rPr>
        <w:t xml:space="preserve"> συγκεκριμένη προκήρυξη και κριτήρια τα οποία θα υπάρχουν και με βάση της φύση της δουλειάς αυτής. Και, βέβαια, θα υπάρχει εποπτεία </w:t>
      </w:r>
      <w:r>
        <w:rPr>
          <w:rFonts w:eastAsia="Times New Roman" w:cs="Times New Roman"/>
          <w:szCs w:val="24"/>
        </w:rPr>
        <w:lastRenderedPageBreak/>
        <w:t xml:space="preserve">και έλεγχος από το κράτος, διότι θα είναι μέρος του μητρώου των επιτρόπων. Επομένως θα υπάρχει και λογοδοσία. </w:t>
      </w:r>
    </w:p>
    <w:p w14:paraId="719A510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Σε αυτό το ζή</w:t>
      </w:r>
      <w:r>
        <w:rPr>
          <w:rFonts w:eastAsia="Times New Roman" w:cs="Times New Roman"/>
          <w:szCs w:val="24"/>
        </w:rPr>
        <w:t xml:space="preserve">τημα θεωρώ ότι είναι υπερβολική η άποψη του ΚΚΕ, που λέει ότι εδώ έχουμε μια ιδιωτικοποίηση, ένα </w:t>
      </w:r>
      <w:r>
        <w:rPr>
          <w:rFonts w:eastAsia="Times New Roman" w:cs="Times New Roman"/>
          <w:szCs w:val="24"/>
          <w:lang w:val="en-US"/>
        </w:rPr>
        <w:t>outsourcing</w:t>
      </w:r>
      <w:r>
        <w:rPr>
          <w:rFonts w:eastAsia="Times New Roman" w:cs="Times New Roman"/>
          <w:szCs w:val="24"/>
        </w:rPr>
        <w:t xml:space="preserve"> αυτής της διαδικασίας.</w:t>
      </w:r>
    </w:p>
    <w:p w14:paraId="719A510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Από εκεί και πέρα υπήρξαν και άλλες ενστάσεις, ότι δεν προβλέπονται ακριβώς τα σχετικά περί των διαδικασιών. Όπως ξέρετε πολ</w:t>
      </w:r>
      <w:r>
        <w:rPr>
          <w:rFonts w:eastAsia="Times New Roman" w:cs="Times New Roman"/>
          <w:szCs w:val="24"/>
        </w:rPr>
        <w:t>ύ καλά, ένα νομοσχέδιο δεν μπορεί -και δεν πρέπει- από την αρχή μέχρι το τέλος να καθορίζει όλες τις λεπτομέρειες που έχουν να κάνουν με τις προκηρύξεις και τους διαγωνισμούς. Αυτό θα έρθει στη συνέχεια με συγκεκριμένες υπουργικές αποφάσεις.</w:t>
      </w:r>
    </w:p>
    <w:p w14:paraId="719A510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Σε αυτό το σημ</w:t>
      </w:r>
      <w:r>
        <w:rPr>
          <w:rFonts w:eastAsia="Times New Roman" w:cs="Times New Roman"/>
          <w:szCs w:val="24"/>
        </w:rPr>
        <w:t>είο αξίζει να αναφερθώ ειδικά στις αρμοδιότητες του επαγγελματία επιτρόπου, τις οποίες προβλέπει το άρθρο 18. Ο επαγγελματίας επίτροπος θα είναι υπεύθυνος και θα μεριμνά στην ουσία για κάθε διαδικαστικό, νομικό και κοινωνικό ζήτημα που αφορά στη διαμονή, τ</w:t>
      </w:r>
      <w:r>
        <w:rPr>
          <w:rFonts w:eastAsia="Times New Roman" w:cs="Times New Roman"/>
          <w:szCs w:val="24"/>
        </w:rPr>
        <w:t xml:space="preserve">ην αξιοπρεπή διαβίωση και την εκπροσώπηση του εκάστοτε ασυνόδευτου ανήλικου. Θα μεριμνά για θέματα τα οποία και εμείς έχουμε διαπιστώσει ότι </w:t>
      </w:r>
      <w:r>
        <w:rPr>
          <w:rFonts w:eastAsia="Times New Roman" w:cs="Times New Roman"/>
          <w:szCs w:val="24"/>
        </w:rPr>
        <w:lastRenderedPageBreak/>
        <w:t xml:space="preserve">δεν υπάρχουν επαρκώς προς όφελος αυτών των ανθρώπων, όπως η διαδικασία αίτησης ασύλου, η εξασφάλιση δωρεάν νομικής </w:t>
      </w:r>
      <w:r>
        <w:rPr>
          <w:rFonts w:eastAsia="Times New Roman" w:cs="Times New Roman"/>
          <w:szCs w:val="24"/>
        </w:rPr>
        <w:t>συνδρομής, η υγειονομική περίθαλψη και ψυχολογική υποστήριξη, όπως και εκπαίδευση αλλά και η ανεύρεση και επανένωση με την οικογένειά του</w:t>
      </w:r>
      <w:r>
        <w:rPr>
          <w:rFonts w:eastAsia="Times New Roman" w:cs="Times New Roman"/>
          <w:szCs w:val="24"/>
        </w:rPr>
        <w:t>,</w:t>
      </w:r>
      <w:r>
        <w:rPr>
          <w:rFonts w:eastAsia="Times New Roman" w:cs="Times New Roman"/>
          <w:szCs w:val="24"/>
        </w:rPr>
        <w:t xml:space="preserve"> αν αυτό είναι δυνατό</w:t>
      </w:r>
      <w:r>
        <w:rPr>
          <w:rFonts w:eastAsia="Times New Roman" w:cs="Times New Roman"/>
          <w:szCs w:val="24"/>
        </w:rPr>
        <w:t>,</w:t>
      </w:r>
      <w:r>
        <w:rPr>
          <w:rFonts w:eastAsia="Times New Roman" w:cs="Times New Roman"/>
          <w:szCs w:val="24"/>
        </w:rPr>
        <w:t xml:space="preserve"> ή η ανάθεση φροντίδας σε ανάδοχη οικογένεια. </w:t>
      </w:r>
    </w:p>
    <w:p w14:paraId="719A510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να μπορέσουν, όμως, όλα τα παραπάνω να λειτου</w:t>
      </w:r>
      <w:r>
        <w:rPr>
          <w:rFonts w:eastAsia="Times New Roman" w:cs="Times New Roman"/>
          <w:szCs w:val="24"/>
        </w:rPr>
        <w:t>ργήσουν αποτελεσματικά αλλά και με διαφάνεια, ταχύτητα και τον απαιτούμενο έλεγχο, όπως αρμόζει σε ένα σύγχρονο, ευνομούμενο κράτος, οι διατάξεις του νομοσχεδίου προβλέπουν τη δημιουργία των αντίστοιχων οργάνων</w:t>
      </w:r>
      <w:r>
        <w:rPr>
          <w:rFonts w:eastAsia="Times New Roman" w:cs="Times New Roman"/>
          <w:szCs w:val="24"/>
        </w:rPr>
        <w:t>,</w:t>
      </w:r>
      <w:r>
        <w:rPr>
          <w:rFonts w:eastAsia="Times New Roman" w:cs="Times New Roman"/>
          <w:szCs w:val="24"/>
        </w:rPr>
        <w:t xml:space="preserve"> υπηρεσιών και μητρώων. Ειδικότερα συστήνεται</w:t>
      </w:r>
      <w:r>
        <w:rPr>
          <w:rFonts w:eastAsia="Times New Roman" w:cs="Times New Roman"/>
          <w:szCs w:val="24"/>
        </w:rPr>
        <w:t xml:space="preserve"> το Εποπτικό Συμβούλιο Επιτροπείας Ασυνόδευτων Ανήλικων, η Διεύθυνση Προστασίας Ασυνόδευτων Ανήλικων υπό το ΕΚΚΑ και τα αντίστοιχα μητρώα στα οποία αναφέρθηκα και προηγουμένως. </w:t>
      </w:r>
    </w:p>
    <w:p w14:paraId="719A510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Γενικώς οι διατάξεις διαπνέονται από το βέλτιστο συμφέρον του ασυνόδευτου ανηλ</w:t>
      </w:r>
      <w:r>
        <w:rPr>
          <w:rFonts w:eastAsia="Times New Roman" w:cs="Times New Roman"/>
          <w:szCs w:val="24"/>
        </w:rPr>
        <w:t>ίκου, ενώ υπάρχει και σχετικό ειδικό άρθρο -το άρθρο 21-</w:t>
      </w:r>
      <w:r>
        <w:rPr>
          <w:rFonts w:eastAsia="Times New Roman" w:cs="Times New Roman"/>
          <w:szCs w:val="24"/>
        </w:rPr>
        <w:t>,</w:t>
      </w:r>
      <w:r>
        <w:rPr>
          <w:rFonts w:eastAsia="Times New Roman" w:cs="Times New Roman"/>
          <w:szCs w:val="24"/>
        </w:rPr>
        <w:t xml:space="preserve"> που αναφέρεται ρητώς και ειδικά στην αξιολόγηση και τον καθορισμό αυτού του βέλτιστου συμφέροντος. </w:t>
      </w:r>
      <w:r>
        <w:rPr>
          <w:rFonts w:eastAsia="Times New Roman" w:cs="Times New Roman"/>
          <w:szCs w:val="24"/>
        </w:rPr>
        <w:lastRenderedPageBreak/>
        <w:t>Εξάλλου, είναι προφανές ότι αυτό διαπνέει και όλα τα διεθνή κείμενα από τη Σύμβαση του ΟΗΕ για τα Δ</w:t>
      </w:r>
      <w:r>
        <w:rPr>
          <w:rFonts w:eastAsia="Times New Roman" w:cs="Times New Roman"/>
          <w:szCs w:val="24"/>
        </w:rPr>
        <w:t xml:space="preserve">ικαιώματα του Παιδιού και άλλα ευρωπαϊκά και διεθνή κείμενα. </w:t>
      </w:r>
    </w:p>
    <w:p w14:paraId="719A510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Την ώρα, λοιπόν, που ο Ντόναλντ </w:t>
      </w:r>
      <w:proofErr w:type="spellStart"/>
      <w:r>
        <w:rPr>
          <w:rFonts w:eastAsia="Times New Roman" w:cs="Times New Roman"/>
          <w:szCs w:val="24"/>
        </w:rPr>
        <w:t>Τραμπ</w:t>
      </w:r>
      <w:proofErr w:type="spellEnd"/>
      <w:r>
        <w:rPr>
          <w:rFonts w:eastAsia="Times New Roman" w:cs="Times New Roman"/>
          <w:szCs w:val="24"/>
        </w:rPr>
        <w:t xml:space="preserve"> χωρίζει παιδιά και βρέφη από τους γονείς τους ή τους κλείνει όλους μαζί σε κλουβιά, την ώρα που η Ευρώπη θέλει να αφήσει, τελικά, στα χαρτιά τα δικαιώματα τ</w:t>
      </w:r>
      <w:r>
        <w:rPr>
          <w:rFonts w:eastAsia="Times New Roman" w:cs="Times New Roman"/>
          <w:szCs w:val="24"/>
        </w:rPr>
        <w:t xml:space="preserve">ων προσφύγων και της πιο ευάλωτης ομάδας, των ασυνόδευτων ανήλικων, με καθημερινά ναυάγια στη Μεσόγειο, με σκλαβοπάζαρα, με εξαγγελίες για κλειστά κέντρα και με πλατφόρμες αποβίβασης, η </w:t>
      </w:r>
      <w:r>
        <w:rPr>
          <w:rFonts w:eastAsia="Times New Roman" w:cs="Times New Roman"/>
          <w:szCs w:val="24"/>
        </w:rPr>
        <w:t>ε</w:t>
      </w:r>
      <w:r>
        <w:rPr>
          <w:rFonts w:eastAsia="Times New Roman" w:cs="Times New Roman"/>
          <w:szCs w:val="24"/>
        </w:rPr>
        <w:t>λληνική Κυβέρνηση συνεχίζει να έχει ως προτεραιότητα την προστασία όλ</w:t>
      </w:r>
      <w:r>
        <w:rPr>
          <w:rFonts w:eastAsia="Times New Roman" w:cs="Times New Roman"/>
          <w:szCs w:val="24"/>
        </w:rPr>
        <w:t xml:space="preserve">ων αυτών των κατατρεγμένων ανθρώπων από τους πολέμους, τη φτώχεια, τη βία και την εξαθλίωση. </w:t>
      </w:r>
    </w:p>
    <w:p w14:paraId="719A510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 νομικό πλαίσιο για την επιτροπεία των ασυνόδευτων ανηλίκων έρχεται να ανοίξει τον δρόμο για μια εν τοις </w:t>
      </w:r>
      <w:proofErr w:type="spellStart"/>
      <w:r>
        <w:rPr>
          <w:rFonts w:eastAsia="Times New Roman" w:cs="Times New Roman"/>
          <w:szCs w:val="24"/>
        </w:rPr>
        <w:t>πράγμασι</w:t>
      </w:r>
      <w:proofErr w:type="spellEnd"/>
      <w:r>
        <w:rPr>
          <w:rFonts w:eastAsia="Times New Roman" w:cs="Times New Roman"/>
          <w:szCs w:val="24"/>
        </w:rPr>
        <w:t xml:space="preserve"> αξιοπρεπή διαβίωση αυτών των παιδιών στη χώρα </w:t>
      </w:r>
      <w:r>
        <w:rPr>
          <w:rFonts w:eastAsia="Times New Roman" w:cs="Times New Roman"/>
          <w:szCs w:val="24"/>
        </w:rPr>
        <w:t xml:space="preserve">μας, ώστε να μένουν σε δομές και σπίτια. Έρχεται, δηλαδή, να κάνει και κάτι άλλο πολύ σημαντικό: </w:t>
      </w:r>
      <w:r>
        <w:rPr>
          <w:rFonts w:eastAsia="Times New Roman" w:cs="Times New Roman"/>
          <w:szCs w:val="24"/>
        </w:rPr>
        <w:t>ν</w:t>
      </w:r>
      <w:r>
        <w:rPr>
          <w:rFonts w:eastAsia="Times New Roman" w:cs="Times New Roman"/>
          <w:szCs w:val="24"/>
        </w:rPr>
        <w:t xml:space="preserve">α καταργήσει στην πράξη την κράτηση, διότι είναι και εναλλακτικό μέτρο, αλλά είναι και ένταξη. </w:t>
      </w:r>
    </w:p>
    <w:p w14:paraId="719A510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Επομένως, επειδή και τώρα που μιλάμε, υπάρχουν, δυστυχώς -έστω</w:t>
      </w:r>
      <w:r>
        <w:rPr>
          <w:rFonts w:eastAsia="Times New Roman" w:cs="Times New Roman"/>
          <w:szCs w:val="24"/>
        </w:rPr>
        <w:t xml:space="preserve"> και για λίγο- παιδιά που είναι στα κέντρα κράτησης και τα αστυνομικά τμήματα, πρέπει να είναι στόχος μας να τελειώσει αυτό και να μην υπάρχει κράτηση, αλλά ένταξη.</w:t>
      </w:r>
    </w:p>
    <w:p w14:paraId="719A510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9A510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Ολοκληρ</w:t>
      </w:r>
      <w:r>
        <w:rPr>
          <w:rFonts w:eastAsia="Times New Roman" w:cs="Times New Roman"/>
          <w:szCs w:val="24"/>
        </w:rPr>
        <w:t>ώνω, κύριε Πρόεδρε.</w:t>
      </w:r>
    </w:p>
    <w:p w14:paraId="719A510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Χαιρετίζουμε, λοιπόν, και υπερψηφίζουμε με υπερηφάνεια το παρόν σχέδιο νόμου του Υπουργείου Εργασίας, γιατί εμείς, κυρίες και κύριοι συνάδελφοι, είμαστε, όπως λέει και ο Γιάννης </w:t>
      </w:r>
      <w:proofErr w:type="spellStart"/>
      <w:r>
        <w:rPr>
          <w:rFonts w:eastAsia="Times New Roman" w:cs="Times New Roman"/>
          <w:szCs w:val="24"/>
        </w:rPr>
        <w:t>Αγγελάκας</w:t>
      </w:r>
      <w:proofErr w:type="spellEnd"/>
      <w:r>
        <w:rPr>
          <w:rFonts w:eastAsia="Times New Roman" w:cs="Times New Roman"/>
          <w:szCs w:val="24"/>
        </w:rPr>
        <w:t xml:space="preserve"> με τ</w:t>
      </w:r>
      <w:r>
        <w:rPr>
          <w:rFonts w:eastAsia="Times New Roman" w:cs="Times New Roman"/>
          <w:szCs w:val="24"/>
        </w:rPr>
        <w:t>ο συγκρότημα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Τρύπες</w:t>
      </w:r>
      <w:r>
        <w:rPr>
          <w:rFonts w:eastAsia="Times New Roman" w:cs="Times New Roman"/>
          <w:szCs w:val="24"/>
        </w:rPr>
        <w:t>»</w:t>
      </w:r>
      <w:r>
        <w:rPr>
          <w:rFonts w:eastAsia="Times New Roman" w:cs="Times New Roman"/>
          <w:szCs w:val="24"/>
        </w:rPr>
        <w:t xml:space="preserve">, «με εκείνα τα παιδιά </w:t>
      </w:r>
      <w:r>
        <w:rPr>
          <w:rFonts w:eastAsia="Times New Roman" w:cs="Times New Roman"/>
          <w:szCs w:val="24"/>
        </w:rPr>
        <w:t>που</w:t>
      </w:r>
      <w:r>
        <w:rPr>
          <w:rFonts w:eastAsia="Times New Roman" w:cs="Times New Roman"/>
          <w:szCs w:val="24"/>
        </w:rPr>
        <w:t>,</w:t>
      </w:r>
      <w:r>
        <w:rPr>
          <w:rFonts w:eastAsia="Times New Roman" w:cs="Times New Roman"/>
          <w:szCs w:val="24"/>
        </w:rPr>
        <w:t xml:space="preserve"> αν και γεννιούνται κανονικά, δεν μεγαλώνουν κανονικά, δεν ονειρεύονται κανονικά ούτε ερωτεύονται κανονικά» και δεν σκεφτήκαμε ούτε ένα δευτερόλεπτο -μα, ούτε ένα δευτερόλεπτο!- από πού είναι, πόσα είναι και τι χρώμα είναι.</w:t>
      </w:r>
    </w:p>
    <w:p w14:paraId="719A510B"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719A510C" w14:textId="77777777" w:rsidR="00E97792" w:rsidRDefault="00D70D60">
      <w:pPr>
        <w:spacing w:after="0" w:line="600" w:lineRule="auto"/>
        <w:ind w:firstLine="720"/>
        <w:jc w:val="both"/>
        <w:rPr>
          <w:rFonts w:eastAsia="Times New Roman" w:cs="Times New Roman"/>
          <w:szCs w:val="24"/>
        </w:rPr>
      </w:pPr>
      <w:r w:rsidRPr="0014090A">
        <w:rPr>
          <w:rFonts w:eastAsia="Times New Roman" w:cs="Times New Roman"/>
          <w:b/>
          <w:szCs w:val="24"/>
        </w:rPr>
        <w:t xml:space="preserve">ΠΡΟΕΔΡΕΥΩΝ (Δημήτριος </w:t>
      </w:r>
      <w:proofErr w:type="spellStart"/>
      <w:r w:rsidRPr="0014090A">
        <w:rPr>
          <w:rFonts w:eastAsia="Times New Roman" w:cs="Times New Roman"/>
          <w:b/>
          <w:szCs w:val="24"/>
        </w:rPr>
        <w:t>Κρεμαστινός</w:t>
      </w:r>
      <w:proofErr w:type="spellEnd"/>
      <w:r w:rsidRPr="0014090A">
        <w:rPr>
          <w:rFonts w:eastAsia="Times New Roman" w:cs="Times New Roman"/>
          <w:b/>
          <w:szCs w:val="24"/>
        </w:rPr>
        <w:t>):</w:t>
      </w:r>
      <w:r>
        <w:rPr>
          <w:rFonts w:eastAsia="Times New Roman" w:cs="Times New Roman"/>
          <w:szCs w:val="24"/>
        </w:rPr>
        <w:t xml:space="preserve"> Ευχαριστώ.</w:t>
      </w:r>
    </w:p>
    <w:p w14:paraId="719A510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Τον λόγο έχει ο επόμενος ομιλητής, ο κ. Τσιάρας, Βουλευτής της Νέας Δημοκρατίας για επτά λεπτά.</w:t>
      </w:r>
    </w:p>
    <w:p w14:paraId="719A510E" w14:textId="77777777" w:rsidR="00E97792" w:rsidRDefault="00D70D60">
      <w:pPr>
        <w:spacing w:after="0" w:line="600" w:lineRule="auto"/>
        <w:ind w:firstLine="720"/>
        <w:jc w:val="both"/>
        <w:rPr>
          <w:rFonts w:eastAsia="Times New Roman" w:cs="Times New Roman"/>
          <w:szCs w:val="24"/>
        </w:rPr>
      </w:pPr>
      <w:r w:rsidRPr="0014090A">
        <w:rPr>
          <w:rFonts w:eastAsia="Times New Roman" w:cs="Times New Roman"/>
          <w:b/>
          <w:szCs w:val="24"/>
        </w:rPr>
        <w:lastRenderedPageBreak/>
        <w:t>ΚΩΝΣΤΑΝΤΙΝΟΣ ΤΣΙΑΡΑΣ:</w:t>
      </w:r>
      <w:r>
        <w:rPr>
          <w:rFonts w:eastAsia="Times New Roman" w:cs="Times New Roman"/>
          <w:szCs w:val="24"/>
        </w:rPr>
        <w:t xml:space="preserve"> Ευχαριστώ πολύ, κύριε Πρόεδρε.</w:t>
      </w:r>
    </w:p>
    <w:p w14:paraId="719A510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λίγες ημέρες π</w:t>
      </w:r>
      <w:r>
        <w:rPr>
          <w:rFonts w:eastAsia="Times New Roman" w:cs="Times New Roman"/>
          <w:szCs w:val="24"/>
        </w:rPr>
        <w:t xml:space="preserve">ριν </w:t>
      </w:r>
      <w:r>
        <w:rPr>
          <w:rFonts w:eastAsia="Times New Roman" w:cs="Times New Roman"/>
          <w:szCs w:val="24"/>
        </w:rPr>
        <w:t xml:space="preserve">από </w:t>
      </w:r>
      <w:r>
        <w:rPr>
          <w:rFonts w:eastAsia="Times New Roman" w:cs="Times New Roman"/>
          <w:szCs w:val="24"/>
        </w:rPr>
        <w:t xml:space="preserve">την έναρξη των Θερινών Τμημάτων η Κυβέρνηση επιχειρεί από τη μια πλευρά να συμμαζέψει με </w:t>
      </w:r>
      <w:r>
        <w:rPr>
          <w:rFonts w:eastAsia="Times New Roman" w:cs="Times New Roman"/>
          <w:szCs w:val="24"/>
        </w:rPr>
        <w:t>διάφορ</w:t>
      </w:r>
      <w:r>
        <w:rPr>
          <w:rFonts w:eastAsia="Times New Roman" w:cs="Times New Roman"/>
          <w:szCs w:val="24"/>
        </w:rPr>
        <w:t>α νομοσχέδια κάποιες εκκρεμότητες και</w:t>
      </w:r>
      <w:r>
        <w:rPr>
          <w:rFonts w:eastAsia="Times New Roman" w:cs="Times New Roman"/>
          <w:szCs w:val="24"/>
        </w:rPr>
        <w:t>,</w:t>
      </w:r>
      <w:r>
        <w:rPr>
          <w:rFonts w:eastAsia="Times New Roman" w:cs="Times New Roman"/>
          <w:szCs w:val="24"/>
        </w:rPr>
        <w:t xml:space="preserve"> από την άλλη, να πιέσει τον πολιτικό χρόνο, ούτως ώστε να ψηφιστεί ένα νομοσχέδιο που από αύριο θα βρίσκεται στην </w:t>
      </w:r>
      <w:r>
        <w:rPr>
          <w:rFonts w:eastAsia="Times New Roman" w:cs="Times New Roman"/>
          <w:szCs w:val="24"/>
        </w:rPr>
        <w:t xml:space="preserve">Ολομέλεια του </w:t>
      </w:r>
      <w:r>
        <w:rPr>
          <w:rFonts w:eastAsia="Times New Roman" w:cs="Times New Roman"/>
          <w:szCs w:val="24"/>
        </w:rPr>
        <w:t>ε</w:t>
      </w:r>
      <w:r>
        <w:rPr>
          <w:rFonts w:eastAsia="Times New Roman" w:cs="Times New Roman"/>
          <w:szCs w:val="24"/>
        </w:rPr>
        <w:t xml:space="preserve">λληνικού Κοινοβουλίου και, βεβαίως, θα αφορά πολύ σοβαρές αλλαγές στον τρόπο που λειτουργεί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p>
    <w:p w14:paraId="719A511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Πάμε, όμως, στο σημερινό νομοσχέδιο. Νομίζω ότι το πλαίσιο που έθεσε ο </w:t>
      </w:r>
      <w:r>
        <w:rPr>
          <w:rFonts w:eastAsia="Times New Roman" w:cs="Times New Roman"/>
          <w:szCs w:val="24"/>
        </w:rPr>
        <w:t>ε</w:t>
      </w:r>
      <w:r>
        <w:rPr>
          <w:rFonts w:eastAsia="Times New Roman" w:cs="Times New Roman"/>
          <w:szCs w:val="24"/>
        </w:rPr>
        <w:t xml:space="preserve">ισηγητής της Αξιωματικής Αντιπολίτευσης, ο κ. </w:t>
      </w:r>
      <w:proofErr w:type="spellStart"/>
      <w:r>
        <w:rPr>
          <w:rFonts w:eastAsia="Times New Roman" w:cs="Times New Roman"/>
          <w:szCs w:val="24"/>
        </w:rPr>
        <w:t>Μηταράκ</w:t>
      </w:r>
      <w:r>
        <w:rPr>
          <w:rFonts w:eastAsia="Times New Roman" w:cs="Times New Roman"/>
          <w:szCs w:val="24"/>
        </w:rPr>
        <w:t>ης</w:t>
      </w:r>
      <w:proofErr w:type="spellEnd"/>
      <w:r>
        <w:rPr>
          <w:rFonts w:eastAsia="Times New Roman" w:cs="Times New Roman"/>
          <w:szCs w:val="24"/>
        </w:rPr>
        <w:t>, στην πραγματικότητα περιγράφει ότι πρόκειται περί ενός νομοσχεδίου το οποίο δεν έχει σε καμ</w:t>
      </w:r>
      <w:r>
        <w:rPr>
          <w:rFonts w:eastAsia="Times New Roman" w:cs="Times New Roman"/>
          <w:szCs w:val="24"/>
        </w:rPr>
        <w:t>μ</w:t>
      </w:r>
      <w:r>
        <w:rPr>
          <w:rFonts w:eastAsia="Times New Roman" w:cs="Times New Roman"/>
          <w:szCs w:val="24"/>
        </w:rPr>
        <w:t xml:space="preserve">ία περίπτωση μεγάλη αξία. Είναι ένα νομοσχέδιο </w:t>
      </w:r>
      <w:proofErr w:type="spellStart"/>
      <w:r>
        <w:rPr>
          <w:rFonts w:eastAsia="Times New Roman" w:cs="Times New Roman"/>
          <w:szCs w:val="24"/>
        </w:rPr>
        <w:t>διεκπ</w:t>
      </w:r>
      <w:r>
        <w:rPr>
          <w:rFonts w:eastAsia="Times New Roman" w:cs="Times New Roman"/>
          <w:szCs w:val="24"/>
        </w:rPr>
        <w:t>ε</w:t>
      </w:r>
      <w:r>
        <w:rPr>
          <w:rFonts w:eastAsia="Times New Roman" w:cs="Times New Roman"/>
          <w:szCs w:val="24"/>
        </w:rPr>
        <w:t>ρ</w:t>
      </w:r>
      <w:r>
        <w:rPr>
          <w:rFonts w:eastAsia="Times New Roman" w:cs="Times New Roman"/>
          <w:szCs w:val="24"/>
        </w:rPr>
        <w:t>αι</w:t>
      </w:r>
      <w:r>
        <w:rPr>
          <w:rFonts w:eastAsia="Times New Roman" w:cs="Times New Roman"/>
          <w:szCs w:val="24"/>
        </w:rPr>
        <w:t>ωτικό</w:t>
      </w:r>
      <w:proofErr w:type="spellEnd"/>
      <w:r>
        <w:rPr>
          <w:rFonts w:eastAsia="Times New Roman" w:cs="Times New Roman"/>
          <w:szCs w:val="24"/>
        </w:rPr>
        <w:t>, το οποίο έχει συνταξιοδοτικές, ασφαλιστικές, εργασιακές διατάξεις, πολλές εκ των οποίων παραπέμπο</w:t>
      </w:r>
      <w:r>
        <w:rPr>
          <w:rFonts w:eastAsia="Times New Roman" w:cs="Times New Roman"/>
          <w:szCs w:val="24"/>
        </w:rPr>
        <w:t xml:space="preserve">νται σε μελλοντικό χρόνο με εξουσιοδοτήσεις, αλλά, βεβαίως, και πολλές εκ των οποίων δεν έχουν καν ως αναφορά τον προσδιορισμό του δημοσιονομικού κόστους. </w:t>
      </w:r>
    </w:p>
    <w:p w14:paraId="719A511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Άκουσα πολλούς συναδέλφους της Συμπολίτευσης να λένε τις προηγούμενες ημέρες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Φ</w:t>
      </w:r>
      <w:r>
        <w:rPr>
          <w:rFonts w:eastAsia="Times New Roman" w:cs="Times New Roman"/>
          <w:szCs w:val="24"/>
        </w:rPr>
        <w:t>έρνουμε ένα νομοσχέδ</w:t>
      </w:r>
      <w:r>
        <w:rPr>
          <w:rFonts w:eastAsia="Times New Roman" w:cs="Times New Roman"/>
          <w:szCs w:val="24"/>
        </w:rPr>
        <w:t>ιο το οποίο πολεμάει την αδήλωτη εργασία». Αλήθεια, είναι έτσι; Το πιστεύετε; Ξέρετε πότε καταπολεμήθηκε, ουσιαστικά, η αδήλωτη εργασία στην Ελλάδα; Όποιος έχει λογική και με δίκαιο κριτήριο προσπαθεί να προσεγγίσει το συγκεκριμένο ζήτημα, είναι βέβαιο ότι</w:t>
      </w:r>
      <w:r>
        <w:rPr>
          <w:rFonts w:eastAsia="Times New Roman" w:cs="Times New Roman"/>
          <w:szCs w:val="24"/>
        </w:rPr>
        <w:t xml:space="preserve"> θα παραδεχθεί πως αυτό έγινε επί των ημερών της προηγούμενης Κυβέρνησης -και μάλιστα επί των ημέρων που ο παριστάμενος Κοινοβουλευτικός Εκπρόσωπος της Νέας Δημοκρατίας, ο κ. </w:t>
      </w:r>
      <w:proofErr w:type="spellStart"/>
      <w:r>
        <w:rPr>
          <w:rFonts w:eastAsia="Times New Roman" w:cs="Times New Roman"/>
          <w:szCs w:val="24"/>
        </w:rPr>
        <w:t>Βρούτσης</w:t>
      </w:r>
      <w:proofErr w:type="spellEnd"/>
      <w:r>
        <w:rPr>
          <w:rFonts w:eastAsia="Times New Roman" w:cs="Times New Roman"/>
          <w:szCs w:val="24"/>
        </w:rPr>
        <w:t>, ήταν Υπουργός στο αντίστοιχο Υπουργείο-</w:t>
      </w:r>
      <w:r>
        <w:rPr>
          <w:rFonts w:eastAsia="Times New Roman" w:cs="Times New Roman"/>
          <w:szCs w:val="24"/>
        </w:rPr>
        <w:t>,</w:t>
      </w:r>
      <w:r>
        <w:rPr>
          <w:rFonts w:eastAsia="Times New Roman" w:cs="Times New Roman"/>
          <w:szCs w:val="24"/>
        </w:rPr>
        <w:t xml:space="preserve"> όταν με μετρήσιμα αποτελέσματα</w:t>
      </w:r>
      <w:r>
        <w:rPr>
          <w:rFonts w:eastAsia="Times New Roman" w:cs="Times New Roman"/>
          <w:szCs w:val="24"/>
        </w:rPr>
        <w:t xml:space="preserve"> είδαμε να περιορίζεται η αδήλωτη εργασία. </w:t>
      </w:r>
    </w:p>
    <w:p w14:paraId="719A511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Θέλετε να κάνουμε μια σύγκριση, στο</w:t>
      </w:r>
      <w:r>
        <w:rPr>
          <w:rFonts w:eastAsia="Times New Roman" w:cs="Times New Roman"/>
          <w:szCs w:val="24"/>
        </w:rPr>
        <w:t>ν</w:t>
      </w:r>
      <w:r>
        <w:rPr>
          <w:rFonts w:eastAsia="Times New Roman" w:cs="Times New Roman"/>
          <w:szCs w:val="24"/>
        </w:rPr>
        <w:t xml:space="preserve"> χρόνο της δικής </w:t>
      </w:r>
      <w:r>
        <w:rPr>
          <w:rFonts w:eastAsia="Times New Roman" w:cs="Times New Roman"/>
          <w:szCs w:val="24"/>
        </w:rPr>
        <w:t xml:space="preserve">σας </w:t>
      </w:r>
      <w:r>
        <w:rPr>
          <w:rFonts w:eastAsia="Times New Roman" w:cs="Times New Roman"/>
          <w:szCs w:val="24"/>
        </w:rPr>
        <w:t>διακυβέρνησης, πόσο περιορίστηκε επί των ημερών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αδήλωτη εργασία σε σχέση με τον προηγούμενο χρόνο; Νομίζω ότι και αυτό πολύ εύκολα μπορείτε</w:t>
      </w:r>
      <w:r>
        <w:rPr>
          <w:rFonts w:eastAsia="Times New Roman" w:cs="Times New Roman"/>
          <w:szCs w:val="24"/>
        </w:rPr>
        <w:t xml:space="preserve"> να το δείτε και να βρεθείτε, για άλλη μια φορά, αντιμέτωποι με την αλήθεια και την πραγματικότητα. Αλήθεια και πραγματικότητα!</w:t>
      </w:r>
    </w:p>
    <w:p w14:paraId="719A511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Έχω αναρωτηθεί και άλλη φορά από αυτό το Βήμα</w:t>
      </w:r>
      <w:r>
        <w:rPr>
          <w:rFonts w:eastAsia="Times New Roman" w:cs="Times New Roman"/>
          <w:szCs w:val="24"/>
        </w:rPr>
        <w:t>,</w:t>
      </w:r>
      <w:r>
        <w:rPr>
          <w:rFonts w:eastAsia="Times New Roman" w:cs="Times New Roman"/>
          <w:szCs w:val="24"/>
        </w:rPr>
        <w:t xml:space="preserve"> αν κάποια πράγματα απ</w:t>
      </w:r>
      <w:r>
        <w:rPr>
          <w:rFonts w:eastAsia="Times New Roman" w:cs="Times New Roman"/>
          <w:szCs w:val="24"/>
        </w:rPr>
        <w:t>’</w:t>
      </w:r>
      <w:r>
        <w:rPr>
          <w:rFonts w:eastAsia="Times New Roman" w:cs="Times New Roman"/>
          <w:szCs w:val="24"/>
        </w:rPr>
        <w:t xml:space="preserve"> αυτά που ισχυρίζεται ο Πρωθυπουργός και ενδεχομένως και πο</w:t>
      </w:r>
      <w:r>
        <w:rPr>
          <w:rFonts w:eastAsia="Times New Roman" w:cs="Times New Roman"/>
          <w:szCs w:val="24"/>
        </w:rPr>
        <w:t>λλοί εκ των αξιότιμων συναδέλφων, τα πιστεύουν ή είναι απλά και μόνο λόγοι για να μπορεί κανείς να δικαιολογεί τον εαυτό του απέναντι στους Έλληνες πολίτες και την ελληνική κοινωνία</w:t>
      </w:r>
      <w:r>
        <w:rPr>
          <w:rFonts w:eastAsia="Times New Roman" w:cs="Times New Roman"/>
          <w:szCs w:val="24"/>
        </w:rPr>
        <w:t>!</w:t>
      </w:r>
    </w:p>
    <w:p w14:paraId="719A5114"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Πραγματικά ακούω αντιφατικές και διαφορετικές απόψεις σε κατ’ ιδίαν συζητήσεις, ωστόσο είναι ένα ερώτημα αναπάντητο σε πολύ μεγάλο βαθμό που απασχολεί τους Έλληνες πολίτες. </w:t>
      </w:r>
    </w:p>
    <w:p w14:paraId="719A5115"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Και έρχομαι στην ουσία, γιατί για εμάς η ουσία είναι η τροπολογία που καταθέσαμε κ</w:t>
      </w:r>
      <w:r>
        <w:rPr>
          <w:rFonts w:eastAsia="Times New Roman" w:cs="Times New Roman"/>
          <w:szCs w:val="24"/>
        </w:rPr>
        <w:t xml:space="preserve">αι την οποία είχε προαναγγείλει ο Πρόεδρος της Νέας Δημοκρατίας Κυριάκος Μητσοτάκης την προηγούμενη Πέμπτη στην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συζήτηση. Και βεβαίως κατατέθηκε αρμοδίως στο νομοσχέδιο το οποίο σήμερα συζητάμε. </w:t>
      </w:r>
    </w:p>
    <w:p w14:paraId="719A5116"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επιχειρεί να στήσει ένα </w:t>
      </w:r>
      <w:r>
        <w:rPr>
          <w:rFonts w:eastAsia="Times New Roman" w:cs="Times New Roman"/>
          <w:szCs w:val="24"/>
        </w:rPr>
        <w:t>πολύ ωραίο αφήγημα: Τελειώνουμε με τα μνημόνια, βγαίνουμε επιτέλους από την εποπτεία, από την επιτροπεία, μπορούμε να κάνουμε ό,τι θέλουμε.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ήρθε ο κ. </w:t>
      </w:r>
      <w:proofErr w:type="spellStart"/>
      <w:r>
        <w:rPr>
          <w:rFonts w:eastAsia="Times New Roman" w:cs="Times New Roman"/>
          <w:szCs w:val="24"/>
        </w:rPr>
        <w:t>Μοσκοβισί</w:t>
      </w:r>
      <w:proofErr w:type="spellEnd"/>
      <w:r>
        <w:rPr>
          <w:rFonts w:eastAsia="Times New Roman" w:cs="Times New Roman"/>
          <w:szCs w:val="24"/>
        </w:rPr>
        <w:t xml:space="preserve"> και είπε θετικά λόγια. </w:t>
      </w:r>
      <w:r>
        <w:rPr>
          <w:rFonts w:eastAsia="Times New Roman" w:cs="Times New Roman"/>
          <w:szCs w:val="24"/>
        </w:rPr>
        <w:lastRenderedPageBreak/>
        <w:t xml:space="preserve">Και βεβαίως τώρα εκτιμούμε τα θετικά λόγια του κ. </w:t>
      </w:r>
      <w:proofErr w:type="spellStart"/>
      <w:r>
        <w:rPr>
          <w:rFonts w:eastAsia="Times New Roman" w:cs="Times New Roman"/>
          <w:szCs w:val="24"/>
        </w:rPr>
        <w:t>Μοσκοβισί</w:t>
      </w:r>
      <w:proofErr w:type="spellEnd"/>
      <w:r>
        <w:rPr>
          <w:rFonts w:eastAsia="Times New Roman" w:cs="Times New Roman"/>
          <w:szCs w:val="24"/>
        </w:rPr>
        <w:t xml:space="preserve">, άσχετα αν δεν εκτιμούμε δηλώσεις του κ. </w:t>
      </w:r>
      <w:proofErr w:type="spellStart"/>
      <w:r>
        <w:rPr>
          <w:rFonts w:eastAsia="Times New Roman" w:cs="Times New Roman"/>
          <w:szCs w:val="24"/>
        </w:rPr>
        <w:t>Ντράγκι</w:t>
      </w:r>
      <w:proofErr w:type="spellEnd"/>
      <w:r>
        <w:rPr>
          <w:rFonts w:eastAsia="Times New Roman" w:cs="Times New Roman"/>
          <w:szCs w:val="24"/>
        </w:rPr>
        <w:t xml:space="preserve"> ή του κ. </w:t>
      </w:r>
      <w:proofErr w:type="spellStart"/>
      <w:r>
        <w:rPr>
          <w:rFonts w:eastAsia="Times New Roman" w:cs="Times New Roman"/>
          <w:szCs w:val="24"/>
        </w:rPr>
        <w:t>Ρέγκλινγκ</w:t>
      </w:r>
      <w:proofErr w:type="spellEnd"/>
      <w:r>
        <w:rPr>
          <w:rFonts w:eastAsia="Times New Roman" w:cs="Times New Roman"/>
          <w:szCs w:val="24"/>
        </w:rPr>
        <w:t xml:space="preserve">. Αυτό είναι ένα άλλο θέμα, είναι η γνωστή </w:t>
      </w:r>
      <w:r>
        <w:rPr>
          <w:rFonts w:eastAsia="Times New Roman" w:cs="Times New Roman"/>
          <w:szCs w:val="24"/>
          <w:lang w:val="en-US"/>
        </w:rPr>
        <w:t>ad</w:t>
      </w:r>
      <w:r w:rsidRPr="00376934">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εκτίμηση των δηλώσεων των </w:t>
      </w:r>
      <w:r>
        <w:rPr>
          <w:rFonts w:eastAsia="Times New Roman" w:cs="Times New Roman"/>
          <w:szCs w:val="24"/>
        </w:rPr>
        <w:t>Ε</w:t>
      </w:r>
      <w:r>
        <w:rPr>
          <w:rFonts w:eastAsia="Times New Roman" w:cs="Times New Roman"/>
          <w:szCs w:val="24"/>
        </w:rPr>
        <w:t xml:space="preserve">υρωπαίων αξιωματούχων. </w:t>
      </w:r>
      <w:r>
        <w:rPr>
          <w:rFonts w:eastAsia="Times New Roman" w:cs="Times New Roman"/>
          <w:szCs w:val="24"/>
        </w:rPr>
        <w:t>Τ</w:t>
      </w:r>
      <w:r w:rsidRPr="004A67F8">
        <w:rPr>
          <w:rFonts w:eastAsia="Times New Roman" w:cs="Times New Roman"/>
          <w:szCs w:val="24"/>
        </w:rPr>
        <w:t>ώρα μπορούμε να ισχυριστούμε</w:t>
      </w:r>
      <w:r>
        <w:rPr>
          <w:rFonts w:eastAsia="Times New Roman" w:cs="Times New Roman"/>
          <w:szCs w:val="24"/>
        </w:rPr>
        <w:t xml:space="preserve"> στους Έλληνες πολίτες ότι εμείς μπορεί να αναβάλουμε και τ</w:t>
      </w:r>
      <w:r>
        <w:rPr>
          <w:rFonts w:eastAsia="Times New Roman" w:cs="Times New Roman"/>
          <w:szCs w:val="24"/>
        </w:rPr>
        <w:t xml:space="preserve">ην περικοπή των συντάξεων, μιας και η οικονομία πάει καλά, έχουμε </w:t>
      </w:r>
      <w:proofErr w:type="spellStart"/>
      <w:r>
        <w:rPr>
          <w:rFonts w:eastAsia="Times New Roman" w:cs="Times New Roman"/>
          <w:szCs w:val="24"/>
        </w:rPr>
        <w:t>υπερπλεόνασμα</w:t>
      </w:r>
      <w:proofErr w:type="spellEnd"/>
      <w:r>
        <w:rPr>
          <w:rFonts w:eastAsia="Times New Roman" w:cs="Times New Roman"/>
          <w:szCs w:val="24"/>
        </w:rPr>
        <w:t>,</w:t>
      </w:r>
      <w:r>
        <w:rPr>
          <w:rFonts w:eastAsia="Times New Roman" w:cs="Times New Roman"/>
          <w:szCs w:val="24"/>
        </w:rPr>
        <w:t xml:space="preserve"> άσχετα με το εάν προκύπτει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Ελλήνων πολιτών και αν υπάρχει μια τεράστια πίεση συνολικά στην ελληνική οικονομία. </w:t>
      </w:r>
    </w:p>
    <w:p w14:paraId="719A5117"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Αφού</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έτσι, κυρίες και</w:t>
      </w:r>
      <w:r>
        <w:rPr>
          <w:rFonts w:eastAsia="Times New Roman" w:cs="Times New Roman"/>
          <w:szCs w:val="24"/>
        </w:rPr>
        <w:t xml:space="preserve"> κύριοι συνάδελφοι, και αφού ο Πρωθυπουργός, το οικονομικό επιτελείο, ο </w:t>
      </w:r>
      <w:r>
        <w:rPr>
          <w:rFonts w:eastAsia="Times New Roman" w:cs="Times New Roman"/>
          <w:szCs w:val="24"/>
        </w:rPr>
        <w:t>σ</w:t>
      </w:r>
      <w:r>
        <w:rPr>
          <w:rFonts w:eastAsia="Times New Roman" w:cs="Times New Roman"/>
          <w:szCs w:val="24"/>
        </w:rPr>
        <w:t>υγκυβερνήτης κ. Καμμένος, τα καταφέραμε όλοι τόσο καλά, ιδού η Ρόδος</w:t>
      </w:r>
      <w:r>
        <w:rPr>
          <w:rFonts w:eastAsia="Times New Roman" w:cs="Times New Roman"/>
          <w:szCs w:val="24"/>
        </w:rPr>
        <w:t>!</w:t>
      </w:r>
      <w:r>
        <w:rPr>
          <w:rFonts w:eastAsia="Times New Roman" w:cs="Times New Roman"/>
          <w:szCs w:val="24"/>
        </w:rPr>
        <w:t xml:space="preserve"> Υπάρχει μια χρυσή ευκαιρία να αποδείξετε στους Έλληνες πολίτες ότι τα καταφέρατε τόσο καλά, που το μέτρο που ψήφι</w:t>
      </w:r>
      <w:r>
        <w:rPr>
          <w:rFonts w:eastAsia="Times New Roman" w:cs="Times New Roman"/>
          <w:szCs w:val="24"/>
        </w:rPr>
        <w:t>ζαν οι Βουλευτές του ΣΥΡΙΖΑ και των Ανεξάρτητων Ελλήνων και αφορά στην περικοπή των συντάξεων –επαναλαμβάνω, το ψηφίσατε μόνο εσείς- δεν θα εφαρμοστεί. Ιδού! Δεν είναι ούτε ρητο</w:t>
      </w:r>
      <w:r>
        <w:rPr>
          <w:rFonts w:eastAsia="Times New Roman" w:cs="Times New Roman"/>
          <w:szCs w:val="24"/>
        </w:rPr>
        <w:lastRenderedPageBreak/>
        <w:t>ρικό ερώτημα ούτε</w:t>
      </w:r>
      <w:r>
        <w:rPr>
          <w:rFonts w:eastAsia="Times New Roman" w:cs="Times New Roman"/>
          <w:szCs w:val="24"/>
        </w:rPr>
        <w:t>,</w:t>
      </w:r>
      <w:r>
        <w:rPr>
          <w:rFonts w:eastAsia="Times New Roman" w:cs="Times New Roman"/>
          <w:szCs w:val="24"/>
        </w:rPr>
        <w:t xml:space="preserve"> από την άλλη πλευρά</w:t>
      </w:r>
      <w:r>
        <w:rPr>
          <w:rFonts w:eastAsia="Times New Roman" w:cs="Times New Roman"/>
          <w:szCs w:val="24"/>
        </w:rPr>
        <w:t>,</w:t>
      </w:r>
      <w:r>
        <w:rPr>
          <w:rFonts w:eastAsia="Times New Roman" w:cs="Times New Roman"/>
          <w:szCs w:val="24"/>
        </w:rPr>
        <w:t xml:space="preserve"> προσπαθεί να δημιουργήσει κάποια, αν θέ</w:t>
      </w:r>
      <w:r>
        <w:rPr>
          <w:rFonts w:eastAsia="Times New Roman" w:cs="Times New Roman"/>
          <w:szCs w:val="24"/>
        </w:rPr>
        <w:t xml:space="preserve">λετε, νεφελώδη προσέγγιση ή ερωτηματικά. Είναι μια πολύ καθαρή θέση. </w:t>
      </w:r>
    </w:p>
    <w:p w14:paraId="719A5118"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Κάποια στιγμή πρέπει να σοβαρευτούμε και το ελληνικό πολιτικό σύστημα δι</w:t>
      </w:r>
      <w:r>
        <w:rPr>
          <w:rFonts w:eastAsia="Times New Roman" w:cs="Times New Roman"/>
          <w:szCs w:val="24"/>
        </w:rPr>
        <w:t>ά</w:t>
      </w:r>
      <w:r>
        <w:rPr>
          <w:rFonts w:eastAsia="Times New Roman" w:cs="Times New Roman"/>
          <w:szCs w:val="24"/>
        </w:rPr>
        <w:t xml:space="preserve"> της εκφράσεως του </w:t>
      </w:r>
      <w:r>
        <w:rPr>
          <w:rFonts w:eastAsia="Times New Roman" w:cs="Times New Roman"/>
          <w:szCs w:val="24"/>
        </w:rPr>
        <w:t>ε</w:t>
      </w:r>
      <w:r>
        <w:rPr>
          <w:rFonts w:eastAsia="Times New Roman" w:cs="Times New Roman"/>
          <w:szCs w:val="24"/>
        </w:rPr>
        <w:t xml:space="preserve">λληνικού Κοινοβουλίου να αποκτήσει και την απαραίτητη αξιοπιστία απέναντι στους Έλληνες πολίτες, αλλά πολύ περισσότερο να δείχνει ότι μπορεί να στέκεται με συνέπεια απέναντί τους, ειδικά αυτή τη δύσκολη περίοδο,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την περίοδο της οικον</w:t>
      </w:r>
      <w:r>
        <w:rPr>
          <w:rFonts w:eastAsia="Times New Roman" w:cs="Times New Roman"/>
          <w:szCs w:val="24"/>
        </w:rPr>
        <w:t xml:space="preserve">ομικής κρίσης, νομίζω ότι ο κάθε ένας από εσάς πλέον και ο κάθε ένας από εμάς, όλους θα έλεγα και τους τριακόσιους εδώ, βρίσκεται αντιμέτωπος με τον εαυτό του, την αξιοπιστία του και την αξιοπρέπειά του. Διαφορετικά, πολύ γρήγορα, μιας </w:t>
      </w:r>
      <w:r>
        <w:rPr>
          <w:rFonts w:eastAsia="Times New Roman" w:cs="Times New Roman"/>
          <w:szCs w:val="24"/>
        </w:rPr>
        <w:t xml:space="preserve">και </w:t>
      </w:r>
      <w:r>
        <w:rPr>
          <w:rFonts w:eastAsia="Times New Roman" w:cs="Times New Roman"/>
          <w:szCs w:val="24"/>
        </w:rPr>
        <w:t>τα πράγματα πλέο</w:t>
      </w:r>
      <w:r>
        <w:rPr>
          <w:rFonts w:eastAsia="Times New Roman" w:cs="Times New Roman"/>
          <w:szCs w:val="24"/>
        </w:rPr>
        <w:t>ν εξελίσσονται προς αυτή την κατεύθυνση, στον χρόνο των εκλογών η ετυμηγορία των Ελλήνων πολιτών θα είναι πολύ συγκεκριμένη και φαντάζομαι και ανάλογη και των έργων και των ημερών, που ο κάθε ένας από εμάς φρόντισε να αποδείξει με τον ρόλο του και την παρο</w:t>
      </w:r>
      <w:r>
        <w:rPr>
          <w:rFonts w:eastAsia="Times New Roman" w:cs="Times New Roman"/>
          <w:szCs w:val="24"/>
        </w:rPr>
        <w:t xml:space="preserve">υσία του σε αυτόν τον χώρο και σε αυτή την πολιτική σκηνή. </w:t>
      </w:r>
    </w:p>
    <w:p w14:paraId="719A5119"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θυμάμαι τον κ. Τσίπρα, όταν έβλεπε θετικές δημοσκοπήσεις, να λέει ότι η προηγούμενη </w:t>
      </w:r>
      <w:r>
        <w:rPr>
          <w:rFonts w:eastAsia="Times New Roman" w:cs="Times New Roman"/>
          <w:szCs w:val="24"/>
        </w:rPr>
        <w:t>κ</w:t>
      </w:r>
      <w:r>
        <w:rPr>
          <w:rFonts w:eastAsia="Times New Roman" w:cs="Times New Roman"/>
          <w:szCs w:val="24"/>
        </w:rPr>
        <w:t>υβέρνηση δεν έχει κα</w:t>
      </w:r>
      <w:r>
        <w:rPr>
          <w:rFonts w:eastAsia="Times New Roman" w:cs="Times New Roman"/>
          <w:szCs w:val="24"/>
        </w:rPr>
        <w:t>μ</w:t>
      </w:r>
      <w:r>
        <w:rPr>
          <w:rFonts w:eastAsia="Times New Roman" w:cs="Times New Roman"/>
          <w:szCs w:val="24"/>
        </w:rPr>
        <w:t>μία νομιμοποίηση και ότι πρέπει να πάμε σε εκλογές. Βεβαίως, τώρα η ρητορική άλλαξε</w:t>
      </w:r>
      <w:r>
        <w:rPr>
          <w:rFonts w:eastAsia="Times New Roman" w:cs="Times New Roman"/>
          <w:szCs w:val="24"/>
        </w:rPr>
        <w:t>. Η ρητορική πλέον είναι ότι οι εκλογές πρέπει να γίνονται με τη λήξη της συνταγματικής θητείας της κυβέρνησης. Σε προηγούμενο χρόνο</w:t>
      </w:r>
      <w:r>
        <w:rPr>
          <w:rFonts w:eastAsia="Times New Roman" w:cs="Times New Roman"/>
          <w:szCs w:val="24"/>
        </w:rPr>
        <w:t>,</w:t>
      </w:r>
      <w:r>
        <w:rPr>
          <w:rFonts w:eastAsia="Times New Roman" w:cs="Times New Roman"/>
          <w:szCs w:val="24"/>
        </w:rPr>
        <w:t xml:space="preserve"> που εμείς οι ίδιοι ήμασταν στην </w:t>
      </w:r>
      <w:r>
        <w:rPr>
          <w:rFonts w:eastAsia="Times New Roman" w:cs="Times New Roman"/>
          <w:szCs w:val="24"/>
        </w:rPr>
        <w:t>α</w:t>
      </w:r>
      <w:r>
        <w:rPr>
          <w:rFonts w:eastAsia="Times New Roman" w:cs="Times New Roman"/>
          <w:szCs w:val="24"/>
        </w:rPr>
        <w:t xml:space="preserve">ντιπολίτευση -ημείς, εν πάση </w:t>
      </w:r>
      <w:proofErr w:type="spellStart"/>
      <w:r>
        <w:rPr>
          <w:rFonts w:eastAsia="Times New Roman" w:cs="Times New Roman"/>
          <w:szCs w:val="24"/>
        </w:rPr>
        <w:t>περιπτώσει</w:t>
      </w:r>
      <w:proofErr w:type="spellEnd"/>
      <w:r>
        <w:rPr>
          <w:rFonts w:eastAsia="Times New Roman" w:cs="Times New Roman"/>
          <w:szCs w:val="24"/>
        </w:rPr>
        <w:t>- δεν υπήρχε κανένας τέτοιος λόγος και κα</w:t>
      </w:r>
      <w:r>
        <w:rPr>
          <w:rFonts w:eastAsia="Times New Roman" w:cs="Times New Roman"/>
          <w:szCs w:val="24"/>
        </w:rPr>
        <w:t>μ</w:t>
      </w:r>
      <w:r>
        <w:rPr>
          <w:rFonts w:eastAsia="Times New Roman" w:cs="Times New Roman"/>
          <w:szCs w:val="24"/>
        </w:rPr>
        <w:t xml:space="preserve">μία, αν </w:t>
      </w:r>
      <w:r>
        <w:rPr>
          <w:rFonts w:eastAsia="Times New Roman" w:cs="Times New Roman"/>
          <w:szCs w:val="24"/>
        </w:rPr>
        <w:t xml:space="preserve">θέλετε, τέτοιου είδους αναφορά ότι θα έπρεπε να κινηθούμε προς τα εκεί. </w:t>
      </w:r>
    </w:p>
    <w:p w14:paraId="719A511A"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Σας λέω το εξής απλό: Οι δημοσκοπήσεις μπορεί σ</w:t>
      </w:r>
      <w:r>
        <w:rPr>
          <w:rFonts w:eastAsia="Times New Roman" w:cs="Times New Roman"/>
          <w:szCs w:val="24"/>
        </w:rPr>
        <w:t>’</w:t>
      </w:r>
      <w:r>
        <w:rPr>
          <w:rFonts w:eastAsia="Times New Roman" w:cs="Times New Roman"/>
          <w:szCs w:val="24"/>
        </w:rPr>
        <w:t xml:space="preserve"> έναν πολύ μεγάλο βαθμό να μην αποτυπώνουν το εκλογικό αποτέλεσμα. Ωστόσο, δείχνουν πώς οι Έλληνες πολίτες στέκονται απέναντι σε μια πο</w:t>
      </w:r>
      <w:r>
        <w:rPr>
          <w:rFonts w:eastAsia="Times New Roman" w:cs="Times New Roman"/>
          <w:szCs w:val="24"/>
        </w:rPr>
        <w:t xml:space="preserve">λιτική, σε μια κυβερνητική πολιτική. </w:t>
      </w:r>
      <w:r>
        <w:rPr>
          <w:rFonts w:eastAsia="Times New Roman" w:cs="Times New Roman"/>
          <w:szCs w:val="24"/>
        </w:rPr>
        <w:t>Ν</w:t>
      </w:r>
      <w:r>
        <w:rPr>
          <w:rFonts w:eastAsia="Times New Roman" w:cs="Times New Roman"/>
          <w:szCs w:val="24"/>
        </w:rPr>
        <w:t>ομίζω ότι πρέπει να αντιληφθείτε ότι</w:t>
      </w:r>
      <w:r>
        <w:rPr>
          <w:rFonts w:eastAsia="Times New Roman" w:cs="Times New Roman"/>
          <w:szCs w:val="24"/>
        </w:rPr>
        <w:t>,</w:t>
      </w:r>
      <w:r>
        <w:rPr>
          <w:rFonts w:eastAsia="Times New Roman" w:cs="Times New Roman"/>
          <w:szCs w:val="24"/>
        </w:rPr>
        <w:t xml:space="preserve"> ειδικά μετά την απολύτως ατυχή εξέλιξη και τον απολύτως απαράδεκτο χειρισμό που είχατε στο θέμα της ονομασίας της γειτονικής χώρας, της χώρας των Σκοπίων, υπάρχει μια έκδηλη και συ</w:t>
      </w:r>
      <w:r>
        <w:rPr>
          <w:rFonts w:eastAsia="Times New Roman" w:cs="Times New Roman"/>
          <w:szCs w:val="24"/>
        </w:rPr>
        <w:t xml:space="preserve">γκεκριμένη αναφορά στην κοινή γνώμη και σε σχέση με το πώς μπορείτε να χειρίζεστε τα εθνικά </w:t>
      </w:r>
      <w:r>
        <w:rPr>
          <w:rFonts w:eastAsia="Times New Roman" w:cs="Times New Roman"/>
          <w:szCs w:val="24"/>
        </w:rPr>
        <w:lastRenderedPageBreak/>
        <w:t>θέματα, αλλά πολύ περισσότερο με το πώς μπορείτε να προσδιορίζετε το μέλλον της οικονομικής πολιτικής</w:t>
      </w:r>
      <w:r>
        <w:rPr>
          <w:rFonts w:eastAsia="Times New Roman" w:cs="Times New Roman"/>
          <w:szCs w:val="24"/>
        </w:rPr>
        <w:t>,</w:t>
      </w:r>
      <w:r>
        <w:rPr>
          <w:rFonts w:eastAsia="Times New Roman" w:cs="Times New Roman"/>
          <w:szCs w:val="24"/>
        </w:rPr>
        <w:t xml:space="preserve"> που αφορά όλους τους Έλληνες πολίτες. Αυτό είναι κάτι από το </w:t>
      </w:r>
      <w:r>
        <w:rPr>
          <w:rFonts w:eastAsia="Times New Roman" w:cs="Times New Roman"/>
          <w:szCs w:val="24"/>
        </w:rPr>
        <w:t>οποίο κανείς, μα κανείς</w:t>
      </w:r>
      <w:r>
        <w:rPr>
          <w:rFonts w:eastAsia="Times New Roman" w:cs="Times New Roman"/>
          <w:szCs w:val="24"/>
        </w:rPr>
        <w:t>,</w:t>
      </w:r>
      <w:r>
        <w:rPr>
          <w:rFonts w:eastAsia="Times New Roman" w:cs="Times New Roman"/>
          <w:szCs w:val="24"/>
        </w:rPr>
        <w:t xml:space="preserve"> δεν μπορεί να ξεφύγει σε όλον τον ιστορικό χρόνο της μεταπολιτευτικής Ελλάδος, μιας και έχει επιβεβαιωθεί ότι οι κυβερνήσεις που σε ένα πολύ μεγάλο βαθμό δεν αποδεικνύουν ούτε τη συνέπειά τους ούτε την ειλικρίνειά τους ούτε την αξι</w:t>
      </w:r>
      <w:r>
        <w:rPr>
          <w:rFonts w:eastAsia="Times New Roman" w:cs="Times New Roman"/>
          <w:szCs w:val="24"/>
        </w:rPr>
        <w:t>οπιστία τους απέναντι στους Έλληνες πολίτες, αντιμέτωπες με την κοινή γνώμη και με τη λαϊκή ετυμηγορία, τελικά βρίσκονται κάπου αλλού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ομίζω ότι πολύ σύντομα ο χρόνος θα το αποδείξει. </w:t>
      </w:r>
    </w:p>
    <w:p w14:paraId="719A511B"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19A511C" w14:textId="77777777" w:rsidR="00E97792" w:rsidRDefault="00D70D60">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719A511D"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Και εγώ σας ευχαριστώ. </w:t>
      </w:r>
    </w:p>
    <w:p w14:paraId="719A511E"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Η Αναπληρώτρια Υπουργός</w:t>
      </w:r>
      <w:r w:rsidRPr="00146A50">
        <w:rPr>
          <w:rFonts w:eastAsia="Times New Roman" w:cs="Times New Roman"/>
          <w:b/>
          <w:szCs w:val="24"/>
        </w:rPr>
        <w:t xml:space="preserve"> </w:t>
      </w:r>
      <w:r>
        <w:rPr>
          <w:rFonts w:eastAsia="Times New Roman" w:cs="Times New Roman"/>
          <w:szCs w:val="24"/>
        </w:rPr>
        <w:t>Εργασίας, Κοινωνικής Ασφάλισης</w:t>
      </w:r>
      <w:r w:rsidRPr="00146A50">
        <w:rPr>
          <w:rFonts w:eastAsia="Times New Roman" w:cs="Times New Roman"/>
          <w:szCs w:val="24"/>
        </w:rPr>
        <w:t xml:space="preserve"> και Κοινωνικής Αλληλεγγύης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Φωτίου έχει τον λόγο για δέκα λεπτά. </w:t>
      </w:r>
    </w:p>
    <w:p w14:paraId="719A511F"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Φωτίου, έχετε τον λόγο. </w:t>
      </w:r>
    </w:p>
    <w:p w14:paraId="719A5120"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w:t>
      </w:r>
      <w:r>
        <w:rPr>
          <w:rFonts w:eastAsia="Times New Roman" w:cs="Times New Roman"/>
          <w:b/>
          <w:szCs w:val="24"/>
        </w:rPr>
        <w:t xml:space="preserve">ργασίας, Κοινωνικής Ασφάλισης και Κοινωνικής Αλληλεγγύης): </w:t>
      </w:r>
      <w:r>
        <w:rPr>
          <w:rFonts w:eastAsia="Times New Roman" w:cs="Times New Roman"/>
          <w:szCs w:val="24"/>
        </w:rPr>
        <w:t xml:space="preserve">Κύριε Πρόεδρε, δεν έχω ζητήσει τώρα τον λόγο. </w:t>
      </w:r>
    </w:p>
    <w:p w14:paraId="719A5121"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Δεν θέλετε τον λόγο; </w:t>
      </w:r>
    </w:p>
    <w:p w14:paraId="719A5122"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w:t>
      </w:r>
      <w:r>
        <w:rPr>
          <w:rFonts w:eastAsia="Times New Roman" w:cs="Times New Roman"/>
          <w:b/>
          <w:szCs w:val="24"/>
        </w:rPr>
        <w:t xml:space="preserve">ς): </w:t>
      </w:r>
      <w:r>
        <w:rPr>
          <w:rFonts w:eastAsia="Times New Roman" w:cs="Times New Roman"/>
          <w:szCs w:val="24"/>
        </w:rPr>
        <w:t xml:space="preserve">Να μιλήσουν οι συνάδελφοι, κύριε Πρόεδρε, και μετά θα πάρω τον λόγο. </w:t>
      </w:r>
    </w:p>
    <w:p w14:paraId="719A5123"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ως Κοινοβουλευτικός Εκπρόσωπος θα παρακαλούσα να έχω τον λόγο, γιατί υπάρχει ένα προσωπικό θέμα. </w:t>
      </w:r>
    </w:p>
    <w:p w14:paraId="719A5124"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Θέλετε να πάρετε τον λόγο εσείς; </w:t>
      </w:r>
    </w:p>
    <w:p w14:paraId="719A5125"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Ας μιλήσει ένας συνάδελφος και μετά μιλάω εγώ. </w:t>
      </w:r>
    </w:p>
    <w:p w14:paraId="719A5126" w14:textId="77777777" w:rsidR="00E97792" w:rsidRDefault="00D70D60">
      <w:pPr>
        <w:spacing w:after="0" w:line="600" w:lineRule="auto"/>
        <w:ind w:firstLine="720"/>
        <w:contextualSpacing/>
        <w:jc w:val="both"/>
        <w:rPr>
          <w:rFonts w:eastAsia="Times New Roman" w:cs="Times New Roman"/>
          <w:szCs w:val="24"/>
        </w:rPr>
      </w:pPr>
      <w:r w:rsidRPr="00DE476A">
        <w:rPr>
          <w:rFonts w:eastAsia="Times New Roman" w:cs="Times New Roman"/>
          <w:b/>
          <w:szCs w:val="24"/>
        </w:rPr>
        <w:t>ΚΩΝΣΤΑΝΤΙΝΟΣ ΤΣΙΑΡΑΣ:</w:t>
      </w:r>
      <w:r>
        <w:rPr>
          <w:rFonts w:eastAsia="Times New Roman" w:cs="Times New Roman"/>
          <w:szCs w:val="24"/>
        </w:rPr>
        <w:t xml:space="preserve"> Επειδή υπάρχει ένα προσωπικό θέμα, κύριε Πρόεδρε.</w:t>
      </w:r>
    </w:p>
    <w:p w14:paraId="719A5127" w14:textId="77777777" w:rsidR="00E97792" w:rsidRDefault="00D70D60">
      <w:pPr>
        <w:spacing w:after="0"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DE476A">
        <w:rPr>
          <w:rFonts w:eastAsia="Times New Roman" w:cs="Times New Roman"/>
          <w:szCs w:val="24"/>
        </w:rPr>
        <w:t>Ωραία.</w:t>
      </w:r>
      <w:r>
        <w:rPr>
          <w:rFonts w:eastAsia="Times New Roman" w:cs="Times New Roman"/>
          <w:b/>
          <w:szCs w:val="24"/>
        </w:rPr>
        <w:t xml:space="preserve"> </w:t>
      </w:r>
    </w:p>
    <w:p w14:paraId="719A5128"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Βουλευτής της Χρυσής </w:t>
      </w:r>
      <w:r>
        <w:rPr>
          <w:rFonts w:eastAsia="Times New Roman" w:cs="Times New Roman"/>
          <w:szCs w:val="24"/>
        </w:rPr>
        <w:t xml:space="preserve">Αυγής, έχει τον λόγο για επτά λεπτά. </w:t>
      </w:r>
    </w:p>
    <w:p w14:paraId="719A5129"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719A512A"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719A512B"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Έχουμε ένα ακόμη από τα ασφαλιστικά νομοσχέδια τα οποία έχουν κατατεθεί στα χρόνια της Μεταπολίτευσης. Οι εισηγητές του εν λόγω ν</w:t>
      </w:r>
      <w:r>
        <w:rPr>
          <w:rFonts w:eastAsia="Times New Roman" w:cs="Times New Roman"/>
          <w:szCs w:val="24"/>
        </w:rPr>
        <w:t xml:space="preserve">ομοσχεδίου προσπαθούν να μας πείσουν ότι κινείται προς τη σωστή κατεύθυνση και θα διορθώσει τα κακώς κείμενα όλων των προηγούμενων καταστάσεων και νομοσχεδίων, σχετικά με ασφαλιστικά και συνταξιοδοτικά ζητήματα. </w:t>
      </w:r>
    </w:p>
    <w:p w14:paraId="719A512C"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Όμως, η πραγματικότητα σας διαψεύδει, όχι μ</w:t>
      </w:r>
      <w:r>
        <w:rPr>
          <w:rFonts w:eastAsia="Times New Roman" w:cs="Times New Roman"/>
          <w:szCs w:val="24"/>
        </w:rPr>
        <w:t>ε πανηγυρικό, αλλά με τραγικό και εθνοκτόνο τρόπο. Δυστυχώς ή ευτυχώς είναι αξίωμα ότι απαραίτητες προϋποθέσεις ενός υγιούς ασφαλιστικού, συνταξιοδοτικού συστήματος είναι να υπάρχει δημογραφική ανάπτυξη, έξαρση</w:t>
      </w:r>
      <w:r>
        <w:rPr>
          <w:rFonts w:eastAsia="Times New Roman" w:cs="Times New Roman"/>
          <w:szCs w:val="24"/>
        </w:rPr>
        <w:t>,</w:t>
      </w:r>
      <w:r>
        <w:rPr>
          <w:rFonts w:eastAsia="Times New Roman" w:cs="Times New Roman"/>
          <w:szCs w:val="24"/>
        </w:rPr>
        <w:t xml:space="preserve"> και οικονομική ανάπτυξη, διότι αυτοί οι δύο </w:t>
      </w:r>
      <w:r>
        <w:rPr>
          <w:rFonts w:eastAsia="Times New Roman" w:cs="Times New Roman"/>
          <w:szCs w:val="24"/>
        </w:rPr>
        <w:t>παράγοντες συμβά</w:t>
      </w:r>
      <w:r>
        <w:rPr>
          <w:rFonts w:eastAsia="Times New Roman" w:cs="Times New Roman"/>
          <w:szCs w:val="24"/>
        </w:rPr>
        <w:t>λ</w:t>
      </w:r>
      <w:r>
        <w:rPr>
          <w:rFonts w:eastAsia="Times New Roman" w:cs="Times New Roman"/>
          <w:szCs w:val="24"/>
        </w:rPr>
        <w:t xml:space="preserve">λουν στο να υπάρχει μαξιλάρι για τις ασφαλιστικές εισφορές, οι οποίες με τη σειρά τους καλύπτουν ιατροφαρμακευτικές αλλά και συνταξιοδοτικές ανάγκες των Ελλήνων πολιτών. </w:t>
      </w:r>
    </w:p>
    <w:p w14:paraId="719A512D"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Εσείς τι πράττετε; Ακριβώς το αντίθετο. Οικονομική καταστροφή, που έ</w:t>
      </w:r>
      <w:r>
        <w:rPr>
          <w:rFonts w:eastAsia="Times New Roman" w:cs="Times New Roman"/>
          <w:szCs w:val="24"/>
        </w:rPr>
        <w:t>χει ως άμεση βασική συνέπεια τη δημογραφική εξάλειψη του ελληνικού πληθυσμού, κάτι το οποίο, πρώτον, ουδόλως σας ενδιαφέρει</w:t>
      </w:r>
      <w:r>
        <w:rPr>
          <w:rFonts w:eastAsia="Times New Roman" w:cs="Times New Roman"/>
          <w:szCs w:val="24"/>
        </w:rPr>
        <w:t>,</w:t>
      </w:r>
      <w:r>
        <w:rPr>
          <w:rFonts w:eastAsia="Times New Roman" w:cs="Times New Roman"/>
          <w:szCs w:val="24"/>
        </w:rPr>
        <w:t xml:space="preserve"> λόγω άγνοιας από μεριά σας για τα ζητήματα της οικονομικής ανάπτυξης, μια</w:t>
      </w:r>
      <w:r>
        <w:rPr>
          <w:rFonts w:eastAsia="Times New Roman" w:cs="Times New Roman"/>
          <w:szCs w:val="24"/>
        </w:rPr>
        <w:t>ς</w:t>
      </w:r>
      <w:r>
        <w:rPr>
          <w:rFonts w:eastAsia="Times New Roman" w:cs="Times New Roman"/>
          <w:szCs w:val="24"/>
        </w:rPr>
        <w:t xml:space="preserve"> και στη συντριπτική σας πλειοψηφία δεν έχετε κολλήσει ού</w:t>
      </w:r>
      <w:r>
        <w:rPr>
          <w:rFonts w:eastAsia="Times New Roman" w:cs="Times New Roman"/>
          <w:szCs w:val="24"/>
        </w:rPr>
        <w:t xml:space="preserve">τε ένα ένσημο στην πραγματική οικονομία και, δεύτερον -ακόμα χειρότερο για την πατρίδα και το έθνος- είναι η δική σας επιδίωξη, ώστε να υπάρχει οικονομική και δημογραφική καταστροφή του ελληνικού πληθυσμού και αντικατάστασή του από τους </w:t>
      </w:r>
      <w:proofErr w:type="spellStart"/>
      <w:r>
        <w:rPr>
          <w:rFonts w:eastAsia="Times New Roman" w:cs="Times New Roman"/>
          <w:szCs w:val="24"/>
        </w:rPr>
        <w:t>λαθροεισβολείς</w:t>
      </w:r>
      <w:proofErr w:type="spellEnd"/>
      <w:r>
        <w:rPr>
          <w:rFonts w:eastAsia="Times New Roman" w:cs="Times New Roman"/>
          <w:szCs w:val="24"/>
        </w:rPr>
        <w:t>, του</w:t>
      </w:r>
      <w:r>
        <w:rPr>
          <w:rFonts w:eastAsia="Times New Roman" w:cs="Times New Roman"/>
          <w:szCs w:val="24"/>
        </w:rPr>
        <w:t>ς οποίους προσπαθείτε με διάφορα νομοσχέδια όχι μόνο απλά να τους νομιμοποιήσετε και να τους δώσετε γη και ύδωρ, αλλά και τώρα με το εν λόγω νομοσχέδιο να έχουν πολλές ευκολίες σε ζητήματα ασφαλιστικά, τα οποία στο μέλλον θα φέρουν και συνταξιοδοτικά κ.λπ</w:t>
      </w:r>
      <w:r>
        <w:rPr>
          <w:rFonts w:eastAsia="Times New Roman" w:cs="Times New Roman"/>
          <w:szCs w:val="24"/>
        </w:rPr>
        <w:t>.</w:t>
      </w:r>
      <w:r>
        <w:rPr>
          <w:rFonts w:eastAsia="Times New Roman" w:cs="Times New Roman"/>
          <w:szCs w:val="24"/>
        </w:rPr>
        <w:t xml:space="preserve">. </w:t>
      </w:r>
    </w:p>
    <w:p w14:paraId="719A512E"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Όλα δείχνουν ότι δεν είναι τυχαία αυτή η συμφωνία που έγινε με το «</w:t>
      </w:r>
      <w:r>
        <w:rPr>
          <w:rFonts w:eastAsia="Times New Roman" w:cs="Times New Roman"/>
          <w:szCs w:val="24"/>
          <w:lang w:val="en-US"/>
        </w:rPr>
        <w:t>go</w:t>
      </w:r>
      <w:r w:rsidRPr="008D2A2F">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sidRPr="008D2A2F">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Μέρκελ</w:t>
      </w:r>
      <w:proofErr w:type="spellEnd"/>
      <w:r>
        <w:rPr>
          <w:rFonts w:eastAsia="Times New Roman" w:cs="Times New Roman"/>
          <w:szCs w:val="24"/>
        </w:rPr>
        <w:t xml:space="preserve">», όπως λέγατε, που για λίγα ψίχουλα ανταλλάγματος θα μας φέρουν πεσκέσι εκατοντάδες χιλιάδες λαθρομετανάστες, οι οποίοι πέρασαν από την Ελλάδα. </w:t>
      </w: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μ</w:t>
      </w:r>
      <w:r>
        <w:rPr>
          <w:rFonts w:eastAsia="Times New Roman" w:cs="Times New Roman"/>
          <w:szCs w:val="24"/>
        </w:rPr>
        <w:t>ά</w:t>
      </w:r>
      <w:r>
        <w:rPr>
          <w:rFonts w:eastAsia="Times New Roman" w:cs="Times New Roman"/>
          <w:szCs w:val="24"/>
        </w:rPr>
        <w:t>ς τους φέρνουν ξανά πίσω -είναι τότε που λέγατε ότι χάνονται, αφού όμως πρώτα καταγράφονται εδώ- και θα πρέπει σιγά-σιγά εσείς κάπως να τους διοχετεύσετε, γιατί είστε η μοναδική πλέον χώρα στην Ευρώπη μαζί με την Ισπανία και ενδεχομένως κάνα-δύο άλλες χώρε</w:t>
      </w:r>
      <w:r>
        <w:rPr>
          <w:rFonts w:eastAsia="Times New Roman" w:cs="Times New Roman"/>
          <w:szCs w:val="24"/>
        </w:rPr>
        <w:t>ς που</w:t>
      </w:r>
      <w:r>
        <w:rPr>
          <w:rFonts w:eastAsia="Times New Roman" w:cs="Times New Roman"/>
          <w:szCs w:val="24"/>
        </w:rPr>
        <w:t>,</w:t>
      </w:r>
      <w:r>
        <w:rPr>
          <w:rFonts w:eastAsia="Times New Roman" w:cs="Times New Roman"/>
          <w:szCs w:val="24"/>
        </w:rPr>
        <w:t xml:space="preserve"> αντί να σφραγίζετε τα σύνορα, αντί να </w:t>
      </w:r>
      <w:proofErr w:type="spellStart"/>
      <w:r>
        <w:rPr>
          <w:rFonts w:eastAsia="Times New Roman" w:cs="Times New Roman"/>
          <w:szCs w:val="24"/>
        </w:rPr>
        <w:t>αυστηροποιείτε</w:t>
      </w:r>
      <w:proofErr w:type="spellEnd"/>
      <w:r>
        <w:rPr>
          <w:rFonts w:eastAsia="Times New Roman" w:cs="Times New Roman"/>
          <w:szCs w:val="24"/>
        </w:rPr>
        <w:t xml:space="preserve"> τους νόμους, έτσι ώστε όλοι αυτοί οι πάσης φύσεως παρείσακτοι να επιστρέφουν στις πατρίδες τους ή να μην τα βρίσκουν όλα εδώ ρόδινα, τους στρώνετε το κόκκινο χαλί. </w:t>
      </w:r>
    </w:p>
    <w:p w14:paraId="719A512F"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Άρα δεν σας ενδιαφέρει το τι θα</w:t>
      </w:r>
      <w:r>
        <w:rPr>
          <w:rFonts w:eastAsia="Times New Roman" w:cs="Times New Roman"/>
          <w:szCs w:val="24"/>
        </w:rPr>
        <w:t xml:space="preserve"> γίνει με το συνταξιοδοτικό, οικονομικό, ασφαλιστικό μέλλον της πατρίδας μας, διότι τα οικονομικά δεδομένα για το τι έγινε μέχρι τώρα για τα ασφαλιστικά ταμεία είναι τραγικά. </w:t>
      </w:r>
    </w:p>
    <w:p w14:paraId="719A5130"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Να σας θυμίσουμε –δεν φταίτε μόνο εσείς, αλλά φταίνε και οι προηγούμενοι- τα τερ</w:t>
      </w:r>
      <w:r>
        <w:rPr>
          <w:rFonts w:eastAsia="Times New Roman" w:cs="Times New Roman"/>
          <w:szCs w:val="24"/>
        </w:rPr>
        <w:t xml:space="preserve">άστια ποσά που χάθηκαν όταν κάποιοι </w:t>
      </w:r>
      <w:proofErr w:type="spellStart"/>
      <w:r>
        <w:rPr>
          <w:rFonts w:eastAsia="Times New Roman" w:cs="Times New Roman"/>
          <w:szCs w:val="24"/>
        </w:rPr>
        <w:t>τζόγαραν</w:t>
      </w:r>
      <w:proofErr w:type="spellEnd"/>
      <w:r>
        <w:rPr>
          <w:rFonts w:eastAsia="Times New Roman" w:cs="Times New Roman"/>
          <w:szCs w:val="24"/>
        </w:rPr>
        <w:t xml:space="preserve"> τα αποθεματικά των ασφαλιστικών ταμείων στα χρηματιστήρια και λίγο αργότερα οι ίδιοι άσχετοι διοικητές των ασφαλιστικών ταμείων </w:t>
      </w:r>
      <w:proofErr w:type="spellStart"/>
      <w:r>
        <w:rPr>
          <w:rFonts w:eastAsia="Times New Roman" w:cs="Times New Roman"/>
          <w:szCs w:val="24"/>
        </w:rPr>
        <w:t>τζόγαραν</w:t>
      </w:r>
      <w:proofErr w:type="spellEnd"/>
      <w:r>
        <w:rPr>
          <w:rFonts w:eastAsia="Times New Roman" w:cs="Times New Roman"/>
          <w:szCs w:val="24"/>
        </w:rPr>
        <w:t xml:space="preserve"> τα αποθέματα που είχαν μείνει από την καταστροφή του Χρηματιστηρίου στα το</w:t>
      </w:r>
      <w:r>
        <w:rPr>
          <w:rFonts w:eastAsia="Times New Roman" w:cs="Times New Roman"/>
          <w:szCs w:val="24"/>
        </w:rPr>
        <w:t xml:space="preserve">ξικά ομόλογα. </w:t>
      </w:r>
      <w:r>
        <w:rPr>
          <w:rFonts w:eastAsia="Times New Roman" w:cs="Times New Roman"/>
          <w:szCs w:val="24"/>
        </w:rPr>
        <w:lastRenderedPageBreak/>
        <w:t xml:space="preserve">Έπαιζαν αυτά και δήθεν έκαναν επενδύσεις και με το μεγάλο κραχ που άρχισε το 2008 δεν έμεινε τίποτε απολύτως. Και κάποια τελευταία αποθεματικά με το περίφημο </w:t>
      </w:r>
      <w:r>
        <w:rPr>
          <w:rFonts w:eastAsia="Times New Roman" w:cs="Times New Roman"/>
          <w:szCs w:val="24"/>
          <w:lang w:val="en-US"/>
        </w:rPr>
        <w:t>PSI</w:t>
      </w:r>
      <w:r w:rsidRPr="002F3FB4">
        <w:rPr>
          <w:rFonts w:eastAsia="Times New Roman" w:cs="Times New Roman"/>
          <w:szCs w:val="24"/>
        </w:rPr>
        <w:t xml:space="preserve">, </w:t>
      </w:r>
      <w:r>
        <w:rPr>
          <w:rFonts w:eastAsia="Times New Roman" w:cs="Times New Roman"/>
          <w:szCs w:val="24"/>
        </w:rPr>
        <w:t xml:space="preserve">με </w:t>
      </w:r>
      <w:r w:rsidRPr="002F3FB4">
        <w:rPr>
          <w:rFonts w:eastAsia="Times New Roman" w:cs="Times New Roman"/>
          <w:szCs w:val="24"/>
        </w:rPr>
        <w:t>το κο</w:t>
      </w:r>
      <w:r>
        <w:rPr>
          <w:rFonts w:eastAsia="Times New Roman" w:cs="Times New Roman"/>
          <w:szCs w:val="24"/>
        </w:rPr>
        <w:t>ύρεμα</w:t>
      </w:r>
      <w:r>
        <w:rPr>
          <w:rFonts w:eastAsia="Times New Roman" w:cs="Times New Roman"/>
          <w:szCs w:val="24"/>
        </w:rPr>
        <w:t xml:space="preserve"> του κ. Βενιζέλου -που οι κύριοι της Νέας Δημοκρατίας και του ΠΑΣΟΚ συνεχώς προσπαθούν να το δικαιολογήσουν και να πουν τι καλό που ήταν- χάθηκαν, κουρεύτηκαν τεράστια ποσά, τα οποία θα μπορούσαν να βοηθήσουν σε αυτές τις δύσκολες στιγμές ως μαξιλαράκι. Κα</w:t>
      </w:r>
      <w:r>
        <w:rPr>
          <w:rFonts w:eastAsia="Times New Roman" w:cs="Times New Roman"/>
          <w:szCs w:val="24"/>
        </w:rPr>
        <w:t xml:space="preserve">ι έχουν μείνει τα αποθεματικά, κάτι ελάχιστα, που και αυτά τα τώρα τα στέλνετε όλα μαζί στην κεντρική διοίκηση, για να δημιουργήσετε ένα μαξιλάρι όχι για το ασφαλιστικό, αλλά για το οικονομικό. </w:t>
      </w:r>
    </w:p>
    <w:p w14:paraId="719A513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Όμως, με μαθηματική ακρίβεια θα έχουμε, δυστυχώς, μια οικονομ</w:t>
      </w:r>
      <w:r>
        <w:rPr>
          <w:rFonts w:eastAsia="Times New Roman" w:cs="Times New Roman"/>
          <w:szCs w:val="24"/>
        </w:rPr>
        <w:t>ική καταστροφή, διότι όλα αυτό δείχνουν, δεν υπάρχει κα</w:t>
      </w:r>
      <w:r>
        <w:rPr>
          <w:rFonts w:eastAsia="Times New Roman" w:cs="Times New Roman"/>
          <w:szCs w:val="24"/>
        </w:rPr>
        <w:t>μ</w:t>
      </w:r>
      <w:r>
        <w:rPr>
          <w:rFonts w:eastAsia="Times New Roman" w:cs="Times New Roman"/>
          <w:szCs w:val="24"/>
        </w:rPr>
        <w:t>μία ανάπτυξη. Όλα αυτά τα οποία ακούμε να λέτε είναι λόγια του αέρα και θα φανούν τους επόμενους μήνες. Θα μείνει ξεκρέμαστο και πάλι το ασφαλιστικό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συνταξιοδοτικό, το οποίο μαζί με τη δημογραφική κ</w:t>
      </w:r>
      <w:r>
        <w:rPr>
          <w:rFonts w:eastAsia="Times New Roman" w:cs="Times New Roman"/>
          <w:szCs w:val="24"/>
        </w:rPr>
        <w:t xml:space="preserve">αταστροφή, η οποία συντελείται στην πατρίδα μας, θα οδηγήσει και στην απαξίωση των συντάξεων, των εισφορών, των πάντων. Διότι, εάν δεν υπάρχουν νέοι, οι οποίοι </w:t>
      </w:r>
      <w:r>
        <w:rPr>
          <w:rFonts w:eastAsia="Times New Roman" w:cs="Times New Roman"/>
          <w:szCs w:val="24"/>
        </w:rPr>
        <w:lastRenderedPageBreak/>
        <w:t>θα μπαίνουν σε μια υγιή οικονομική αγορά, έτσι ώστε να δίνουν εισφορές είτε ως εργοδότες είτε ως</w:t>
      </w:r>
      <w:r>
        <w:rPr>
          <w:rFonts w:eastAsia="Times New Roman" w:cs="Times New Roman"/>
          <w:szCs w:val="24"/>
        </w:rPr>
        <w:t xml:space="preserve"> εργαζόμενοι, πού θα βρίσκουν τα ταμεία τα ποσά τα οποία χρειάζονται για την ιατροφαρμακευτική περίθαλψη όλων όσ</w:t>
      </w:r>
      <w:r>
        <w:rPr>
          <w:rFonts w:eastAsia="Times New Roman" w:cs="Times New Roman"/>
          <w:szCs w:val="24"/>
        </w:rPr>
        <w:t>οι</w:t>
      </w:r>
      <w:r>
        <w:rPr>
          <w:rFonts w:eastAsia="Times New Roman" w:cs="Times New Roman"/>
          <w:szCs w:val="24"/>
        </w:rPr>
        <w:t xml:space="preserve"> υπάγονται σ’ αυτά; Πού θα βρίσκουν τα ποσά, για να μπορέσουν να πληρώσουν τις συντάξεις των συνεχώς γερασμένων όλο και περισσότερο Ελλήνων; Γ</w:t>
      </w:r>
      <w:r>
        <w:rPr>
          <w:rFonts w:eastAsia="Times New Roman" w:cs="Times New Roman"/>
          <w:szCs w:val="24"/>
        </w:rPr>
        <w:t xml:space="preserve">ιατί εκεί οδηγείται η ελληνική κοινωνία. </w:t>
      </w:r>
    </w:p>
    <w:p w14:paraId="719A513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και θα έπρεπε να είχατε λάβει συγκεκριμένα μέτρα </w:t>
      </w:r>
      <w:r>
        <w:rPr>
          <w:rFonts w:eastAsia="Times New Roman" w:cs="Times New Roman"/>
          <w:szCs w:val="24"/>
          <w:lang w:val="en-GB"/>
        </w:rPr>
        <w:t>fast</w:t>
      </w:r>
      <w:r w:rsidRPr="00FA2718">
        <w:rPr>
          <w:rFonts w:eastAsia="Times New Roman" w:cs="Times New Roman"/>
          <w:szCs w:val="24"/>
        </w:rPr>
        <w:t xml:space="preserve"> </w:t>
      </w:r>
      <w:r>
        <w:rPr>
          <w:rFonts w:eastAsia="Times New Roman" w:cs="Times New Roman"/>
          <w:szCs w:val="24"/>
          <w:lang w:val="en-GB"/>
        </w:rPr>
        <w:t>track</w:t>
      </w:r>
      <w:r>
        <w:rPr>
          <w:rFonts w:eastAsia="Times New Roman" w:cs="Times New Roman"/>
          <w:szCs w:val="24"/>
        </w:rPr>
        <w:t>, προκειμένου να σώσετε τη χώρα από την επερχόμενη καταστροφή. Θα έπρεπε να είχε δημιουργηθεί ένα ασφαλιστικό μαξιλάρι, να υπάρχουν χρήματα για τα</w:t>
      </w:r>
      <w:r>
        <w:rPr>
          <w:rFonts w:eastAsia="Times New Roman" w:cs="Times New Roman"/>
          <w:szCs w:val="24"/>
        </w:rPr>
        <w:t xml:space="preserve"> επόμενα δέκα με δεκαπέντε χρόνια και όχι να δανείζεστε και να δανείζεται ο ελληνικός λαός συνεχώς χρήματα, για να καλύπτει τις χρε</w:t>
      </w:r>
      <w:r>
        <w:rPr>
          <w:rFonts w:eastAsia="Times New Roman" w:cs="Times New Roman"/>
          <w:szCs w:val="24"/>
        </w:rPr>
        <w:t>ο</w:t>
      </w:r>
      <w:r>
        <w:rPr>
          <w:rFonts w:eastAsia="Times New Roman" w:cs="Times New Roman"/>
          <w:szCs w:val="24"/>
        </w:rPr>
        <w:t>κοπημένες τράπεζες και άλλα. Ίσως θα έπρεπε να ήταν η μοναδική αιτία, ο μοναδικός λόγος, για τον οποίο θα έπρεπε να έχουμε μ</w:t>
      </w:r>
      <w:r>
        <w:rPr>
          <w:rFonts w:eastAsia="Times New Roman" w:cs="Times New Roman"/>
          <w:szCs w:val="24"/>
        </w:rPr>
        <w:t xml:space="preserve">αζέψει χρήματα με δάνειο ή με οτιδήποτε άλλο. </w:t>
      </w:r>
    </w:p>
    <w:p w14:paraId="719A513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Θα έπρεπε να υπάρχουν κίνητρα, συγχρόνως, για δημογραφική έκρηξη, ώστε να υπάρχουν Έλληνες εργαζόμενοι στο </w:t>
      </w:r>
      <w:r>
        <w:rPr>
          <w:rFonts w:eastAsia="Times New Roman" w:cs="Times New Roman"/>
          <w:szCs w:val="24"/>
        </w:rPr>
        <w:lastRenderedPageBreak/>
        <w:t>μέλλον, οι οποίοι θα δίνουν εισφορές, για να συντηρούν και τους παλαιότερους, αλλά και τους νεότερους.</w:t>
      </w:r>
    </w:p>
    <w:p w14:paraId="719A513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Επίσης θα έπρεπε να υπάρχουν και κίνητρα για οικονομική ανάπτυξη, διότι, όταν υπάρχει οικονομική ανάπτυξη, υπάρχουν δουλειές. Όταν υπάρχουν δουλειές, υπάρχουν και αφεντικά και εργάτες και εργαζόμενοι και εργοδότες και αυτοαπασχολούμενοι. Όλοι αυτοί συνεισ</w:t>
      </w:r>
      <w:r>
        <w:rPr>
          <w:rFonts w:eastAsia="Times New Roman" w:cs="Times New Roman"/>
          <w:szCs w:val="24"/>
        </w:rPr>
        <w:t xml:space="preserve">φέρουν με τις εισφορές τους στα ασφαλιστικά ταμεία. </w:t>
      </w:r>
    </w:p>
    <w:p w14:paraId="719A5135" w14:textId="77777777" w:rsidR="00E97792" w:rsidRDefault="00D70D60">
      <w:pPr>
        <w:spacing w:after="0"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 xml:space="preserve">τυπάει το κουδούνι λήξεως του χρόνου </w:t>
      </w:r>
      <w:r>
        <w:rPr>
          <w:rFonts w:eastAsia="Times New Roman" w:cs="Times New Roman"/>
          <w:szCs w:val="24"/>
        </w:rPr>
        <w:t>ομιλίας</w:t>
      </w:r>
      <w:r w:rsidRPr="00765C4E">
        <w:rPr>
          <w:rFonts w:eastAsia="Times New Roman" w:cs="Times New Roman"/>
          <w:szCs w:val="24"/>
        </w:rPr>
        <w:t xml:space="preserve"> του κυρίου Βουλευτή)</w:t>
      </w:r>
    </w:p>
    <w:p w14:paraId="719A5136"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19A5137"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Με όλα, όμως, όσα συμβαίνουν στην πατρίδα μας, ειδικότερα τα τελευταία οκτώ χρόνια, δεν υπάρχε</w:t>
      </w:r>
      <w:r>
        <w:rPr>
          <w:rFonts w:eastAsia="Times New Roman" w:cs="Times New Roman"/>
          <w:szCs w:val="24"/>
        </w:rPr>
        <w:t>ι τίποτα απ’ όλα αυτά. Και όσο συνεχίζεται αυτή η αρρωστημένη κατάσταση, αυτός ο φαύλος κύκλος της καταστροφής, δεν υπάρχει κανένα μέλλον για την πατρίδα μας. Μέλλον θα υπάρξει και ανάπτυξη και δημογραφική έκρηξη, μόνο εάν κάποτε υπάρξει ένα εθνικό κράτος,</w:t>
      </w:r>
      <w:r>
        <w:rPr>
          <w:rFonts w:eastAsia="Times New Roman" w:cs="Times New Roman"/>
          <w:szCs w:val="24"/>
        </w:rPr>
        <w:t xml:space="preserve"> το </w:t>
      </w:r>
      <w:r>
        <w:rPr>
          <w:rFonts w:eastAsia="Times New Roman" w:cs="Times New Roman"/>
          <w:szCs w:val="24"/>
        </w:rPr>
        <w:lastRenderedPageBreak/>
        <w:t>οποίο θα βάζει πριν και πάνω απ’ όλα τους Έλληνες και την Ελλάδα. Άρα και τους Έλληνες εργαζόμενους και τους Έλληνες εργοδότες.</w:t>
      </w:r>
    </w:p>
    <w:p w14:paraId="719A5138"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Ευχόμαστε αυτές οι αλλαγές που συμβαίνουν και συντελούνται σε ολόκληρη την Ευρώπη να έρθουν και θα έρθουν και στην Ελλάδα, έ</w:t>
      </w:r>
      <w:r>
        <w:rPr>
          <w:rFonts w:eastAsia="Times New Roman" w:cs="Times New Roman"/>
          <w:szCs w:val="24"/>
        </w:rPr>
        <w:t>στω και με μικρή καθυστέρηση, οπότε οι περισσότεροι από εσάς θα είστε παρελθόν, μαζί με τις πλέον αναχρονιστικές και καταστροφικές ιδέες σας.</w:t>
      </w:r>
    </w:p>
    <w:p w14:paraId="719A5139"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Ευχαριστώ.</w:t>
      </w:r>
    </w:p>
    <w:p w14:paraId="719A513A" w14:textId="77777777" w:rsidR="00E97792" w:rsidRDefault="00D70D60">
      <w:pPr>
        <w:tabs>
          <w:tab w:val="left" w:pos="6677"/>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9A513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FA2718">
        <w:rPr>
          <w:rFonts w:eastAsia="Times New Roman" w:cs="Times New Roman"/>
          <w:b/>
          <w:szCs w:val="24"/>
        </w:rPr>
        <w:t>:</w:t>
      </w:r>
      <w:r w:rsidRPr="00FA2718">
        <w:rPr>
          <w:rFonts w:eastAsia="Times New Roman" w:cs="Times New Roman"/>
          <w:szCs w:val="24"/>
        </w:rPr>
        <w:t xml:space="preserve"> </w:t>
      </w:r>
      <w:r>
        <w:rPr>
          <w:rFonts w:eastAsia="Times New Roman" w:cs="Times New Roman"/>
          <w:szCs w:val="24"/>
        </w:rPr>
        <w:t>Ευχαριστώ.</w:t>
      </w:r>
    </w:p>
    <w:p w14:paraId="719A513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Κοινοβουλευτικός Εκπρόσωπος της Νέας Δημοκρατίας κ.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 για δώδεκα λεπτά.</w:t>
      </w:r>
    </w:p>
    <w:p w14:paraId="719A513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ΙΩΑΝΝΗΣ ΒΡΟΥΤΣΗΣ</w:t>
      </w:r>
      <w:r w:rsidRPr="00FA2718">
        <w:rPr>
          <w:rFonts w:eastAsia="Times New Roman" w:cs="Times New Roman"/>
          <w:b/>
          <w:szCs w:val="24"/>
        </w:rPr>
        <w:t>:</w:t>
      </w:r>
      <w:r w:rsidRPr="00FA2718">
        <w:rPr>
          <w:rFonts w:eastAsia="Times New Roman" w:cs="Times New Roman"/>
          <w:szCs w:val="24"/>
        </w:rPr>
        <w:t xml:space="preserve"> </w:t>
      </w:r>
      <w:r>
        <w:rPr>
          <w:rFonts w:eastAsia="Times New Roman" w:cs="Times New Roman"/>
          <w:szCs w:val="24"/>
        </w:rPr>
        <w:t>Θα πάρω και τον χρόνο της δευτερολογίας μου, κύριε Πρόεδρε.</w:t>
      </w:r>
    </w:p>
    <w:p w14:paraId="719A513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FA2718">
        <w:rPr>
          <w:rFonts w:eastAsia="Times New Roman" w:cs="Times New Roman"/>
          <w:b/>
          <w:szCs w:val="24"/>
        </w:rPr>
        <w:t>:</w:t>
      </w:r>
      <w:r w:rsidRPr="00FA2718">
        <w:rPr>
          <w:rFonts w:eastAsia="Times New Roman" w:cs="Times New Roman"/>
          <w:szCs w:val="24"/>
        </w:rPr>
        <w:t xml:space="preserve"> </w:t>
      </w:r>
      <w:r>
        <w:rPr>
          <w:rFonts w:eastAsia="Times New Roman" w:cs="Times New Roman"/>
          <w:szCs w:val="24"/>
        </w:rPr>
        <w:t>Εντάξει. Έχετε τον λόγο.</w:t>
      </w:r>
    </w:p>
    <w:p w14:paraId="719A513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ΙΩΑΝΝΗΣ ΒΡΟΥΤΣΗΣ</w:t>
      </w:r>
      <w:r w:rsidRPr="00FA2718">
        <w:rPr>
          <w:rFonts w:eastAsia="Times New Roman" w:cs="Times New Roman"/>
          <w:b/>
          <w:szCs w:val="24"/>
        </w:rPr>
        <w:t>:</w:t>
      </w:r>
      <w:r w:rsidRPr="00FA2718">
        <w:rPr>
          <w:rFonts w:eastAsia="Times New Roman" w:cs="Times New Roman"/>
          <w:szCs w:val="24"/>
        </w:rPr>
        <w:t xml:space="preserve"> </w:t>
      </w:r>
      <w:r>
        <w:rPr>
          <w:rFonts w:eastAsia="Times New Roman" w:cs="Times New Roman"/>
          <w:szCs w:val="24"/>
        </w:rPr>
        <w:t>Ευχαρι</w:t>
      </w:r>
      <w:r>
        <w:rPr>
          <w:rFonts w:eastAsia="Times New Roman" w:cs="Times New Roman"/>
          <w:szCs w:val="24"/>
        </w:rPr>
        <w:t>στώ πολύ, κύριε Πρόεδρε.</w:t>
      </w:r>
    </w:p>
    <w:p w14:paraId="719A514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είμαι απ’ αυτούς που πιστεύουν διαχρονικά σε μια βασική αρχή, ότι βασική αντηρίδα της δημοκρατίας είναι ο Κοινοβουλευτισμός. Άρα η ποιότητα της δημοκρατίας εξαρτάται άρρηκτα και από την ποιότητα του Κο</w:t>
      </w:r>
      <w:r>
        <w:rPr>
          <w:rFonts w:eastAsia="Times New Roman" w:cs="Times New Roman"/>
          <w:szCs w:val="24"/>
        </w:rPr>
        <w:t>ινοβουλευτισμού.</w:t>
      </w:r>
    </w:p>
    <w:p w14:paraId="719A514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Υπηρετώ το πολιτικό σύστημα της χώρας με την ιδιότητα του Βουλευτή από το 2007 ανελλιπώς. Μεγάλη τιμή για εμένα να βρίσκομαι στα έδρανα του </w:t>
      </w:r>
      <w:r>
        <w:rPr>
          <w:rFonts w:eastAsia="Times New Roman" w:cs="Times New Roman"/>
          <w:szCs w:val="24"/>
        </w:rPr>
        <w:t>ε</w:t>
      </w:r>
      <w:r>
        <w:rPr>
          <w:rFonts w:eastAsia="Times New Roman" w:cs="Times New Roman"/>
          <w:szCs w:val="24"/>
        </w:rPr>
        <w:t>λληνικού Κοινοβουλίου, προσπαθώντας όλα αυτά τα χρόνια, πάντα με γνώμονα την αλήθεια, την αξιοπρέπ</w:t>
      </w:r>
      <w:r>
        <w:rPr>
          <w:rFonts w:eastAsia="Times New Roman" w:cs="Times New Roman"/>
          <w:szCs w:val="24"/>
        </w:rPr>
        <w:t>εια και την αξιοπιστία</w:t>
      </w:r>
      <w:r>
        <w:rPr>
          <w:rFonts w:eastAsia="Times New Roman" w:cs="Times New Roman"/>
          <w:szCs w:val="24"/>
        </w:rPr>
        <w:t>,</w:t>
      </w:r>
      <w:r>
        <w:rPr>
          <w:rFonts w:eastAsia="Times New Roman" w:cs="Times New Roman"/>
          <w:szCs w:val="24"/>
        </w:rPr>
        <w:t xml:space="preserve"> να στέκομαι από του Βήματος της Βουλής και </w:t>
      </w:r>
      <w:r>
        <w:rPr>
          <w:rFonts w:eastAsia="Times New Roman" w:cs="Times New Roman"/>
          <w:szCs w:val="24"/>
        </w:rPr>
        <w:t xml:space="preserve">να </w:t>
      </w:r>
      <w:r>
        <w:rPr>
          <w:rFonts w:eastAsia="Times New Roman" w:cs="Times New Roman"/>
          <w:szCs w:val="24"/>
        </w:rPr>
        <w:t xml:space="preserve">τοποθετούμαι ενώπιον όλων των πτερύγων της Βουλής και των συναδέλφων, κυρίως όμως του ελληνικού λαού. </w:t>
      </w:r>
    </w:p>
    <w:p w14:paraId="719A514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Με λύπη μου θέλω να κάνω μια διαπίστωση στο πλαίσιο της λειτουργίας του Κοινοβουλίο</w:t>
      </w:r>
      <w:r>
        <w:rPr>
          <w:rFonts w:eastAsia="Times New Roman" w:cs="Times New Roman"/>
          <w:szCs w:val="24"/>
        </w:rPr>
        <w:t xml:space="preserve">υ, μια διαπίστωση που έχει να κάνει με τη για πρώτη φορά κοινοβουλευτική διολίσθηση. Και το λέω αυτό, γιατί για δεκαετίες τώρα, μέσα σ’ αυτή την Αίθουσα, μέσα από την αποκατάσταση της </w:t>
      </w:r>
      <w:r>
        <w:rPr>
          <w:rFonts w:eastAsia="Times New Roman" w:cs="Times New Roman"/>
          <w:szCs w:val="24"/>
        </w:rPr>
        <w:t>δ</w:t>
      </w:r>
      <w:r>
        <w:rPr>
          <w:rFonts w:eastAsia="Times New Roman" w:cs="Times New Roman"/>
          <w:szCs w:val="24"/>
        </w:rPr>
        <w:t xml:space="preserve">ημοκρατίας είχαμε καταφέρει ως πολιτικό σύστημα να έχουμε τις διαφορές </w:t>
      </w:r>
      <w:r>
        <w:rPr>
          <w:rFonts w:eastAsia="Times New Roman" w:cs="Times New Roman"/>
          <w:szCs w:val="24"/>
        </w:rPr>
        <w:t xml:space="preserve">μας, πολιτικές και </w:t>
      </w:r>
      <w:r>
        <w:rPr>
          <w:rFonts w:eastAsia="Times New Roman" w:cs="Times New Roman"/>
          <w:szCs w:val="24"/>
        </w:rPr>
        <w:lastRenderedPageBreak/>
        <w:t>ιδεολογικές -και αυτή είναι και η ομορφιά της δημοκρατίας-, να διασταυρώνουμε τα ξίφη των ιδεών με τις διαφορετικές πολιτικές προσεγγίσεις και οι πολίτες, ο κόσμος να βγάζει τα συμπεράσματά του και να καταλήγει τελικά εκεί που πιστεύει ό</w:t>
      </w:r>
      <w:r>
        <w:rPr>
          <w:rFonts w:eastAsia="Times New Roman" w:cs="Times New Roman"/>
          <w:szCs w:val="24"/>
        </w:rPr>
        <w:t>τι είναι το ορθότερο και το καλύτερο.</w:t>
      </w:r>
    </w:p>
    <w:p w14:paraId="719A514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Τι συμβαίνει για πρώτη φορά με τον ΣΥΡΙΖΑ; Αυτό που είχαμε καταφέρει ως πολιτικό σύστημα ταυτόχρονα τα προηγούμενα χρόνια ήταν ότι στοιχειωδώς, πέρα από τις πολιτικές διαφορές, υπήρχε ένα σημείο στο οποίο ήμασταν αξιόπ</w:t>
      </w:r>
      <w:r>
        <w:rPr>
          <w:rFonts w:eastAsia="Times New Roman" w:cs="Times New Roman"/>
          <w:szCs w:val="24"/>
        </w:rPr>
        <w:t>ιστοι, ήταν αξιόπιστο όλο το πολιτικό σύστημα, όλα τα προηγούμενα κόμματα</w:t>
      </w:r>
      <w:r w:rsidRPr="00B40DFD">
        <w:rPr>
          <w:rFonts w:eastAsia="Times New Roman" w:cs="Times New Roman"/>
          <w:szCs w:val="24"/>
        </w:rPr>
        <w:t xml:space="preserve">: </w:t>
      </w:r>
      <w:r>
        <w:rPr>
          <w:rFonts w:eastAsia="Times New Roman" w:cs="Times New Roman"/>
          <w:szCs w:val="24"/>
        </w:rPr>
        <w:t xml:space="preserve">τα στοιχεία. Συμφωνούσαμε σε βασικά πράγματα, όπως είναι τα στοιχεία, τα οποία είναι αδιαμφισβήτητα. </w:t>
      </w:r>
      <w:r>
        <w:rPr>
          <w:rFonts w:eastAsia="Times New Roman" w:cs="Times New Roman"/>
          <w:szCs w:val="24"/>
        </w:rPr>
        <w:t>Ε</w:t>
      </w:r>
      <w:r>
        <w:rPr>
          <w:rFonts w:eastAsia="Times New Roman" w:cs="Times New Roman"/>
          <w:szCs w:val="24"/>
        </w:rPr>
        <w:t xml:space="preserve">, λοιπόν, αυτό για πρώτη φορά ανετράπη με τον ΣΥΡΙΖΑ, που μόνιμα διαστρεβλώνει </w:t>
      </w:r>
      <w:r>
        <w:rPr>
          <w:rFonts w:eastAsia="Times New Roman" w:cs="Times New Roman"/>
          <w:szCs w:val="24"/>
        </w:rPr>
        <w:t>την αλήθεια, λέει ψέματα και παραποιεί ακόμη και τα στοιχεία. Αποκορύφωμα</w:t>
      </w:r>
      <w:r>
        <w:rPr>
          <w:rFonts w:eastAsia="Times New Roman" w:cs="Times New Roman"/>
          <w:szCs w:val="24"/>
        </w:rPr>
        <w:t>:</w:t>
      </w:r>
      <w:r>
        <w:rPr>
          <w:rFonts w:eastAsia="Times New Roman" w:cs="Times New Roman"/>
          <w:szCs w:val="24"/>
        </w:rPr>
        <w:t xml:space="preserve"> Την περασμένη Πέμπτη, κυρία Υπουργέ Εργασίας, ο Πρωθυπουργός, ο κ. Τσίπρας, απ’ αυτό εδώ το Βήμα, εγκαλώντας τον κ. Μητσοτάκη, ότι</w:t>
      </w:r>
      <w:r>
        <w:rPr>
          <w:rFonts w:eastAsia="Times New Roman" w:cs="Times New Roman"/>
          <w:szCs w:val="24"/>
        </w:rPr>
        <w:t>,</w:t>
      </w:r>
      <w:r>
        <w:rPr>
          <w:rFonts w:eastAsia="Times New Roman" w:cs="Times New Roman"/>
          <w:szCs w:val="24"/>
        </w:rPr>
        <w:t xml:space="preserve"> εάν και εφόσον γίνει Πρωθυπουργός, ο κ. Μητσοτάκη</w:t>
      </w:r>
      <w:r>
        <w:rPr>
          <w:rFonts w:eastAsia="Times New Roman" w:cs="Times New Roman"/>
          <w:szCs w:val="24"/>
        </w:rPr>
        <w:t xml:space="preserve">ς θα απελευθερώσει τις απολύσεις, δηλαδή θα φέρει τις ομαδικές απολύσεις. </w:t>
      </w:r>
    </w:p>
    <w:p w14:paraId="719A514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Ενημερώσατε τον Πρωθυπουργό, κυρία Υπουργέ, ότι ψηφίσατε εσείς ομαδικές απολύσεις για πρώτη φορά στην ιστορία του Εργατικού Δικαίου της χώρας;</w:t>
      </w:r>
    </w:p>
    <w:p w14:paraId="719A5145"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sidRPr="00B40DFD">
        <w:rPr>
          <w:rFonts w:eastAsia="Times New Roman" w:cs="Times New Roman"/>
          <w:b/>
          <w:szCs w:val="24"/>
        </w:rPr>
        <w:t>:</w:t>
      </w:r>
      <w:r w:rsidRPr="00B40DFD">
        <w:rPr>
          <w:rFonts w:eastAsia="Times New Roman" w:cs="Times New Roman"/>
          <w:szCs w:val="24"/>
        </w:rPr>
        <w:t xml:space="preserve"> </w:t>
      </w:r>
      <w:r>
        <w:rPr>
          <w:rFonts w:eastAsia="Times New Roman" w:cs="Times New Roman"/>
          <w:szCs w:val="24"/>
        </w:rPr>
        <w:t>Όχι για πρώτη φορά.</w:t>
      </w:r>
    </w:p>
    <w:p w14:paraId="719A5146"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ΙΩΑΝΝΗΣ ΒΡΟΥΤΣΗΣ</w:t>
      </w:r>
      <w:r w:rsidRPr="00FA2718">
        <w:rPr>
          <w:rFonts w:eastAsia="Times New Roman" w:cs="Times New Roman"/>
          <w:b/>
          <w:szCs w:val="24"/>
        </w:rPr>
        <w:t>:</w:t>
      </w:r>
      <w:r>
        <w:rPr>
          <w:rFonts w:eastAsia="Times New Roman" w:cs="Times New Roman"/>
          <w:szCs w:val="24"/>
        </w:rPr>
        <w:t xml:space="preserve"> Κυρίες και κύριοι συνάδελφοι, καταθέτω τον</w:t>
      </w:r>
      <w:r>
        <w:rPr>
          <w:rFonts w:eastAsia="Times New Roman" w:cs="Times New Roman"/>
          <w:szCs w:val="24"/>
        </w:rPr>
        <w:t xml:space="preserve"> ν</w:t>
      </w:r>
      <w:r>
        <w:rPr>
          <w:rFonts w:eastAsia="Times New Roman" w:cs="Times New Roman"/>
          <w:szCs w:val="24"/>
        </w:rPr>
        <w:t xml:space="preserve">.4472/2017, το άρθρο 17. </w:t>
      </w:r>
    </w:p>
    <w:p w14:paraId="719A514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w:t>
      </w:r>
      <w:r w:rsidRPr="0026084B">
        <w:rPr>
          <w:rFonts w:eastAsia="Times New Roman" w:cs="Times New Roman"/>
          <w:szCs w:val="24"/>
        </w:rPr>
        <w:t xml:space="preserve">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w:t>
      </w:r>
      <w:r>
        <w:rPr>
          <w:rFonts w:eastAsia="Times New Roman" w:cs="Times New Roman"/>
          <w:szCs w:val="24"/>
        </w:rPr>
        <w:t>Διεύθυνσης Στενογραφίας και  Πρακτικών της Βουλής)</w:t>
      </w:r>
    </w:p>
    <w:p w14:paraId="719A5148"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Στην ιστορία του Εργατικού Δικαίου της χώρας οι ανεξέλεγκτες ομαδικές απολύσεις έχουν την υπογραφή Αλέξη Τσίπρα,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καταθέτω, μπας και ενημερωθείτε οι συνάδελφοι εκ μέρους του ΣΥΡ</w:t>
      </w:r>
      <w:r>
        <w:rPr>
          <w:rFonts w:eastAsia="Times New Roman" w:cs="Times New Roman"/>
          <w:szCs w:val="24"/>
        </w:rPr>
        <w:t>ΙΖΑ και τουλάχιστον να συνεννοηθούμε στα βασικά. Αυτό το οποίο δεν είχε φέρει κα</w:t>
      </w:r>
      <w:r>
        <w:rPr>
          <w:rFonts w:eastAsia="Times New Roman" w:cs="Times New Roman"/>
          <w:szCs w:val="24"/>
        </w:rPr>
        <w:t>μ</w:t>
      </w:r>
      <w:r>
        <w:rPr>
          <w:rFonts w:eastAsia="Times New Roman" w:cs="Times New Roman"/>
          <w:szCs w:val="24"/>
        </w:rPr>
        <w:t>μία κυβέρνηση εις βάρος των εργαζομένων -γιατί είναι απαράδεκτη η διάταξη για ανεξέλεγκτες ομαδικές απολύσεις- το έφερε η Κυβέρνηση του ΣΥΡΙΖΑ και βάζετε τον Πρωθυπουργό να εγ</w:t>
      </w:r>
      <w:r>
        <w:rPr>
          <w:rFonts w:eastAsia="Times New Roman" w:cs="Times New Roman"/>
          <w:szCs w:val="24"/>
        </w:rPr>
        <w:t>καλεί τον κ. Μητσοτάκη ότι</w:t>
      </w:r>
      <w:r>
        <w:rPr>
          <w:rFonts w:eastAsia="Times New Roman" w:cs="Times New Roman"/>
          <w:szCs w:val="24"/>
        </w:rPr>
        <w:t>,</w:t>
      </w:r>
      <w:r>
        <w:rPr>
          <w:rFonts w:eastAsia="Times New Roman" w:cs="Times New Roman"/>
          <w:szCs w:val="24"/>
        </w:rPr>
        <w:t xml:space="preserve"> εάν γίνει Πρωθυπουργός, θα φέρει νόμο, </w:t>
      </w:r>
      <w:r>
        <w:rPr>
          <w:rFonts w:eastAsia="Times New Roman" w:cs="Times New Roman"/>
          <w:szCs w:val="24"/>
        </w:rPr>
        <w:lastRenderedPageBreak/>
        <w:t xml:space="preserve">τον οποίο έχετε ήδη κατοχυρώσει στο Εργατικό Δίκαιο της χώρας; Πώς να το πούμε αυτό; Δεν είναι κοινοβουλευτική διολίσθηση; Δεν είναι παρακμή της </w:t>
      </w:r>
      <w:r>
        <w:rPr>
          <w:rFonts w:eastAsia="Times New Roman" w:cs="Times New Roman"/>
          <w:szCs w:val="24"/>
        </w:rPr>
        <w:t>δ</w:t>
      </w:r>
      <w:r>
        <w:rPr>
          <w:rFonts w:eastAsia="Times New Roman" w:cs="Times New Roman"/>
          <w:szCs w:val="24"/>
        </w:rPr>
        <w:t xml:space="preserve">ημοκρατίας; </w:t>
      </w:r>
    </w:p>
    <w:p w14:paraId="719A5149"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Προχωρώ στα υπόλοιπα. Βεβαίως,</w:t>
      </w:r>
      <w:r>
        <w:rPr>
          <w:rFonts w:eastAsia="Times New Roman" w:cs="Times New Roman"/>
          <w:szCs w:val="24"/>
        </w:rPr>
        <w:t xml:space="preserve"> εμείς δεν είμαστε του «</w:t>
      </w:r>
      <w:r>
        <w:rPr>
          <w:rFonts w:eastAsia="Times New Roman" w:cs="Times New Roman"/>
          <w:szCs w:val="24"/>
        </w:rPr>
        <w:t>όχι</w:t>
      </w:r>
      <w:r>
        <w:rPr>
          <w:rFonts w:eastAsia="Times New Roman" w:cs="Times New Roman"/>
          <w:szCs w:val="24"/>
        </w:rPr>
        <w:t>» σε όλα. Όταν, όμως, ακούω τους Βουλευτές του ΣΥΡΙΖΑ, τους αγαπητούς συναδέλφους να λένε ότι στα τρ</w:t>
      </w:r>
      <w:r>
        <w:rPr>
          <w:rFonts w:eastAsia="Times New Roman" w:cs="Times New Roman"/>
          <w:szCs w:val="24"/>
        </w:rPr>
        <w:t>ιά</w:t>
      </w:r>
      <w:r>
        <w:rPr>
          <w:rFonts w:eastAsia="Times New Roman" w:cs="Times New Roman"/>
          <w:szCs w:val="24"/>
        </w:rPr>
        <w:t>μισι χρόνια αποκαταστάθηκε η νομιμότητα στην αγορά εργασίας με τον ΣΥΡΙΖΑ, αναρωτιέμαι</w:t>
      </w:r>
      <w:r w:rsidRPr="00B40DFD">
        <w:rPr>
          <w:rFonts w:eastAsia="Times New Roman" w:cs="Times New Roman"/>
          <w:szCs w:val="24"/>
        </w:rPr>
        <w:t>:</w:t>
      </w:r>
      <w:r>
        <w:rPr>
          <w:rFonts w:eastAsia="Times New Roman" w:cs="Times New Roman"/>
          <w:szCs w:val="24"/>
        </w:rPr>
        <w:t xml:space="preserve"> Αυτό εδώ είναι το κείμενο, με τα στοιχε</w:t>
      </w:r>
      <w:r>
        <w:rPr>
          <w:rFonts w:eastAsia="Times New Roman" w:cs="Times New Roman"/>
          <w:szCs w:val="24"/>
        </w:rPr>
        <w:t>ία του ΣΥΡΙΖΑ, το «</w:t>
      </w:r>
      <w:r>
        <w:rPr>
          <w:rFonts w:eastAsia="Times New Roman" w:cs="Times New Roman"/>
          <w:szCs w:val="24"/>
        </w:rPr>
        <w:t>ΑΡΤΕΜΙΣ</w:t>
      </w:r>
      <w:r>
        <w:rPr>
          <w:rFonts w:eastAsia="Times New Roman" w:cs="Times New Roman"/>
          <w:szCs w:val="24"/>
        </w:rPr>
        <w:t>»,</w:t>
      </w:r>
      <w:r w:rsidRPr="00B40DFD">
        <w:rPr>
          <w:rFonts w:eastAsia="Times New Roman" w:cs="Times New Roman"/>
          <w:szCs w:val="24"/>
        </w:rPr>
        <w:t xml:space="preserve"> </w:t>
      </w:r>
      <w:r>
        <w:rPr>
          <w:rFonts w:eastAsia="Times New Roman" w:cs="Times New Roman"/>
          <w:szCs w:val="24"/>
        </w:rPr>
        <w:t xml:space="preserve">που ως Υπουργός είχα την καλή πρόθεση -και αυτό ήταν η δουλειά μου και το έργο μου- να βγάλω για την καταπολέμηση της αδήλωτης εργασίας. </w:t>
      </w:r>
    </w:p>
    <w:p w14:paraId="719A514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ΑΡΤΕΜΙΣ</w:t>
      </w:r>
      <w:r>
        <w:rPr>
          <w:rFonts w:eastAsia="Times New Roman" w:cs="Times New Roman"/>
          <w:szCs w:val="24"/>
        </w:rPr>
        <w:t>»</w:t>
      </w:r>
      <w:r w:rsidRPr="00A04FEF">
        <w:rPr>
          <w:rFonts w:eastAsia="Times New Roman" w:cs="Times New Roman"/>
          <w:szCs w:val="24"/>
        </w:rPr>
        <w:t>,</w:t>
      </w:r>
      <w:r>
        <w:rPr>
          <w:rFonts w:eastAsia="Times New Roman" w:cs="Times New Roman"/>
          <w:szCs w:val="24"/>
        </w:rPr>
        <w:t xml:space="preserve"> Δεκέμβριος 2017, με στοιχεία του ΣΥΡΙΖΑ για την αδήλωτη εργασία. Για ακούστε. </w:t>
      </w:r>
      <w:r>
        <w:rPr>
          <w:rFonts w:eastAsia="Times New Roman" w:cs="Times New Roman"/>
          <w:szCs w:val="24"/>
        </w:rPr>
        <w:t>Η αδήλωτη εργασία, κυρίες και κύριοι συνάδελφοι, τον Φεβρουάριο του 2013, πράγματι θα συμφωνήσουμε, είχε εκτοξευθεί στο 40,47%. Ονόμαζα και συνεχίζω να ονοματίζω την αδήλωτη εργασία ως οικονομικό και κοινωνικό έγκλημα και έδωσα τη μάχη</w:t>
      </w:r>
      <w:r w:rsidRPr="00952A21">
        <w:rPr>
          <w:rFonts w:eastAsia="Times New Roman" w:cs="Times New Roman"/>
          <w:szCs w:val="24"/>
        </w:rPr>
        <w:t xml:space="preserve"> </w:t>
      </w:r>
      <w:r>
        <w:rPr>
          <w:rFonts w:eastAsia="Times New Roman" w:cs="Times New Roman"/>
          <w:szCs w:val="24"/>
        </w:rPr>
        <w:t>τότε, μαζί με τους υ</w:t>
      </w:r>
      <w:r>
        <w:rPr>
          <w:rFonts w:eastAsia="Times New Roman" w:cs="Times New Roman"/>
          <w:szCs w:val="24"/>
        </w:rPr>
        <w:t>πηρεσιακούς παράγοντες του Υπουργείου Εργασίας, για να την καταπολεμήσουμε στο</w:t>
      </w:r>
      <w:r>
        <w:rPr>
          <w:rFonts w:eastAsia="Times New Roman" w:cs="Times New Roman"/>
          <w:szCs w:val="24"/>
        </w:rPr>
        <w:t>ν</w:t>
      </w:r>
      <w:r>
        <w:rPr>
          <w:rFonts w:eastAsia="Times New Roman" w:cs="Times New Roman"/>
          <w:szCs w:val="24"/>
        </w:rPr>
        <w:t xml:space="preserve"> βαθμό που μπορούμε, διότι δεν υπάρχει </w:t>
      </w:r>
      <w:r>
        <w:rPr>
          <w:rFonts w:eastAsia="Times New Roman" w:cs="Times New Roman"/>
          <w:szCs w:val="24"/>
        </w:rPr>
        <w:lastRenderedPageBreak/>
        <w:t xml:space="preserve">μαγικό κουμπί τη στιγμή που υπάρχουν οι ανθρώπινες σχέσεις, για να καταπολεμηθεί. Το 40,47% έπεσε, με δικά σας στοιχεία, τον Δεκέμβρη του </w:t>
      </w:r>
      <w:r>
        <w:rPr>
          <w:rFonts w:eastAsia="Times New Roman" w:cs="Times New Roman"/>
          <w:szCs w:val="24"/>
        </w:rPr>
        <w:t xml:space="preserve">2014 στο 13,82%. Και τον Δεκέμβριο του 2017, με δικά σας στοιχεία, του ΣΥΡΙΖΑ, τρία χρόνια μετά, μόλις στο 11,65%. </w:t>
      </w:r>
    </w:p>
    <w:p w14:paraId="719A514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Τι σημαίνει αυτό; Σε δύο χρόνια, με μέτρα που πήραμε, με αποφασιστικότητα, με γενναιότητα, με τις υπηρεσίες του Υπουργείου Εργασίας, μειώσαμ</w:t>
      </w:r>
      <w:r>
        <w:rPr>
          <w:rFonts w:eastAsia="Times New Roman" w:cs="Times New Roman"/>
          <w:szCs w:val="24"/>
        </w:rPr>
        <w:t>ε 26,65% την αδήλωτη εργασία και ο ΣΥΡΙΖΑ, ο μαχητής, υποτίθεται, υπέρ της εργατικής τάξης, μέσα σε τρία χρόνια μόλις 1,87%. Δεν το υποτιμώ. Και το 1,87% είναι ένα ποσοστό,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πείτε την αλήθεια. Δείξτε μια μεγαλοψυχία, γιατί χρειάζετ</w:t>
      </w:r>
      <w:r>
        <w:rPr>
          <w:rFonts w:eastAsia="Times New Roman" w:cs="Times New Roman"/>
          <w:szCs w:val="24"/>
        </w:rPr>
        <w:t>αι και η μεγαλοψυχία στην πολιτική. Μην είστε τόσο μικρόψυχοι. Παραδεχτείτε την αλήθεια.</w:t>
      </w:r>
    </w:p>
    <w:p w14:paraId="719A514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Και συνεχίζω. Ακούμε τον κύριο Πρωθυπουργό περί ΕΛΣΤΑΤ, περί ανεργίας και τα υπόλοιπα. Βεβαίως, να συνεννοηθούμε και συμφωνούμε σ’ ένα νούμερο. Πράγματι, η ανεργία, κυ</w:t>
      </w:r>
      <w:r>
        <w:rPr>
          <w:rFonts w:eastAsia="Times New Roman" w:cs="Times New Roman"/>
          <w:szCs w:val="24"/>
        </w:rPr>
        <w:t xml:space="preserve">ρίες και κύριοι συνάδελφοι, τον Ιούλιο του 2013, όχι τυχαία, λόγω των δομικών και διαρθρωτικών προβλημάτων που είχαν η </w:t>
      </w:r>
      <w:r>
        <w:rPr>
          <w:rFonts w:eastAsia="Times New Roman" w:cs="Times New Roman"/>
          <w:szCs w:val="24"/>
        </w:rPr>
        <w:lastRenderedPageBreak/>
        <w:t>οικονομία μας και η αγορά εργασίας, είχε εκτοξευθεί στο 27,9%. Ναι, ήμουν Υπουργός Εργασίας. Κληρονόμησα μια κατάσταση, τη σέβομαι, δόθηκ</w:t>
      </w:r>
      <w:r>
        <w:rPr>
          <w:rFonts w:eastAsia="Times New Roman" w:cs="Times New Roman"/>
          <w:szCs w:val="24"/>
        </w:rPr>
        <w:t>αν μάχες και πριν από εμένα από προηγούμενους Υπουργούς και εγώ συνέχισα στην ίδια ρότα.</w:t>
      </w:r>
    </w:p>
    <w:p w14:paraId="719A514D" w14:textId="77777777" w:rsidR="00E97792" w:rsidRDefault="00D70D60">
      <w:pPr>
        <w:spacing w:after="0" w:line="600" w:lineRule="auto"/>
        <w:ind w:firstLine="720"/>
        <w:jc w:val="both"/>
        <w:rPr>
          <w:rFonts w:eastAsia="Times New Roman"/>
          <w:szCs w:val="24"/>
        </w:rPr>
      </w:pPr>
      <w:r>
        <w:rPr>
          <w:rFonts w:eastAsia="Times New Roman"/>
          <w:szCs w:val="24"/>
        </w:rPr>
        <w:t>Το 27,9% άρχισε να αποκλιμακώνεται με μεγάλη ταχύτητα. Ο ρυθμός αποκλιμάκωσης τον Ιανουάριο του 2015–προσέξτε</w:t>
      </w:r>
      <w:r w:rsidRPr="001A427B">
        <w:rPr>
          <w:rFonts w:eastAsia="Times New Roman"/>
          <w:szCs w:val="24"/>
        </w:rPr>
        <w:t>!</w:t>
      </w:r>
      <w:r>
        <w:rPr>
          <w:rFonts w:eastAsia="Times New Roman"/>
          <w:szCs w:val="24"/>
        </w:rPr>
        <w:t>- που ανέλαβε ο ΣΥΡΙΖΑ</w:t>
      </w:r>
      <w:r>
        <w:rPr>
          <w:rFonts w:eastAsia="Times New Roman"/>
          <w:szCs w:val="24"/>
        </w:rPr>
        <w:t xml:space="preserve"> ήταν τέτοιος</w:t>
      </w:r>
      <w:r>
        <w:rPr>
          <w:rFonts w:eastAsia="Times New Roman"/>
          <w:szCs w:val="24"/>
        </w:rPr>
        <w:t xml:space="preserve">, </w:t>
      </w:r>
      <w:r>
        <w:rPr>
          <w:rFonts w:eastAsia="Times New Roman"/>
          <w:szCs w:val="24"/>
        </w:rPr>
        <w:t xml:space="preserve">ώστε </w:t>
      </w:r>
      <w:r>
        <w:rPr>
          <w:rFonts w:eastAsia="Times New Roman"/>
          <w:szCs w:val="24"/>
        </w:rPr>
        <w:t>η ανεργία έφτασε να έχει πέσει στο 25,7%. Προσέξτε και το εξής παράδοξο: Τον Δεκέμβριο του 2015, χωρίς να έχει βάλει πινελιά ο ΣΥΡΙΖΑ πάνω στα διαρθρωτικά ζητήματα της απασχόλησης, της ανεργίας και της αγοράς εργασίας, η ανεργία είχε ήδη πέσει στο 23,9%. Ε</w:t>
      </w:r>
      <w:r>
        <w:rPr>
          <w:rFonts w:eastAsia="Times New Roman"/>
          <w:szCs w:val="24"/>
        </w:rPr>
        <w:t xml:space="preserve">ίχαμε δηλαδή </w:t>
      </w:r>
      <w:r>
        <w:rPr>
          <w:rFonts w:eastAsia="Times New Roman"/>
          <w:szCs w:val="24"/>
        </w:rPr>
        <w:t>τεσσερισήμισι</w:t>
      </w:r>
      <w:r>
        <w:rPr>
          <w:rFonts w:eastAsia="Times New Roman"/>
          <w:szCs w:val="24"/>
        </w:rPr>
        <w:t xml:space="preserve"> μονάδες αποκλιμάκωση της ανεργίας. Τυχαία; Όχι. Ήταν το αποτέλεσμα των διαρθρωτικών αλλαγών στην αγορά εργασίας που είχαν γίνει πριν από εμένα, αλλά και κατά τη διάρκεια που ήμουν κι εγώ Υπουργός Εργασίας.</w:t>
      </w:r>
    </w:p>
    <w:p w14:paraId="719A514E" w14:textId="77777777" w:rsidR="00E97792" w:rsidRDefault="00D70D60">
      <w:pPr>
        <w:spacing w:after="0" w:line="600" w:lineRule="auto"/>
        <w:ind w:firstLine="720"/>
        <w:jc w:val="both"/>
        <w:rPr>
          <w:rFonts w:eastAsia="Times New Roman"/>
          <w:szCs w:val="24"/>
        </w:rPr>
      </w:pPr>
      <w:r>
        <w:rPr>
          <w:rFonts w:eastAsia="Times New Roman"/>
          <w:szCs w:val="24"/>
        </w:rPr>
        <w:lastRenderedPageBreak/>
        <w:t>Αυτή είναι η αλήθεια. Τ</w:t>
      </w:r>
      <w:r>
        <w:rPr>
          <w:rFonts w:eastAsia="Times New Roman"/>
          <w:szCs w:val="24"/>
        </w:rPr>
        <w:t>ην κρύβετε. Λέτε ψέματα. Παραποιείτε. Αυτό δεν έχει προηγούμενο στα κοινοβουλευτικά χρονικά της χώρας! Είχαμε πολιτικές διαφορές, αλλά τουλάχιστον στα στοιχειώδη συμφωνούσαμε, στα νούμερα και στα στοιχεία.</w:t>
      </w:r>
    </w:p>
    <w:p w14:paraId="719A514F" w14:textId="77777777" w:rsidR="00E97792" w:rsidRDefault="00D70D60">
      <w:pPr>
        <w:spacing w:after="0" w:line="600" w:lineRule="auto"/>
        <w:ind w:firstLine="720"/>
        <w:jc w:val="both"/>
        <w:rPr>
          <w:rFonts w:eastAsia="Times New Roman"/>
          <w:szCs w:val="24"/>
        </w:rPr>
      </w:pPr>
      <w:r>
        <w:rPr>
          <w:rFonts w:eastAsia="Times New Roman"/>
          <w:szCs w:val="24"/>
        </w:rPr>
        <w:t>Μισθοί: Ακούω, λοιπόν, τώρα περί μισθών και περί δ</w:t>
      </w:r>
      <w:r>
        <w:rPr>
          <w:rFonts w:eastAsia="Times New Roman"/>
          <w:szCs w:val="24"/>
        </w:rPr>
        <w:t>ύναμης των εργαζομένων. Για ακούστε, με στοιχεία του ΣΥΡΙΖΑ και πάλι</w:t>
      </w:r>
      <w:r>
        <w:rPr>
          <w:rFonts w:eastAsia="Times New Roman"/>
          <w:szCs w:val="24"/>
        </w:rPr>
        <w:t>,</w:t>
      </w:r>
      <w:r>
        <w:rPr>
          <w:rFonts w:eastAsia="Times New Roman"/>
          <w:szCs w:val="24"/>
        </w:rPr>
        <w:t xml:space="preserve"> ό,τι διαβάζω είναι στοιχεία του ΣΥΡΙΖΑ-, στοιχεία του ΕΦΚΑ για τους μισθούς. Ο μέσος μισθός, ο καθαρός μισθός πριν </w:t>
      </w:r>
      <w:r>
        <w:rPr>
          <w:rFonts w:eastAsia="Times New Roman"/>
          <w:szCs w:val="24"/>
        </w:rPr>
        <w:t>από</w:t>
      </w:r>
      <w:r>
        <w:rPr>
          <w:rFonts w:eastAsia="Times New Roman"/>
          <w:szCs w:val="24"/>
        </w:rPr>
        <w:t xml:space="preserve"> τους φόρους για τη μερική απασχόληση, ξέρετε πόσο είναι, κυρίες και</w:t>
      </w:r>
      <w:r>
        <w:rPr>
          <w:rFonts w:eastAsia="Times New Roman"/>
          <w:szCs w:val="24"/>
        </w:rPr>
        <w:t xml:space="preserve"> κύριοι συνάδελφοι του ΣΥΡΙΖΑ, πόσο τον ρίξατε; Στα 333,9 ευρώ. Αυτός είναι ο μέσος μισθός της μερικής απασχόλησης. Και πόσοι εργαζόμενοι δουλεύουν στην Ελλάδα με μέσο μισθό μερικής απασχόλησης; Το ένα τρίτο. Ο ένας στους τρεις εργαζόμενους εργάζεται με με</w:t>
      </w:r>
      <w:r>
        <w:rPr>
          <w:rFonts w:eastAsia="Times New Roman"/>
          <w:szCs w:val="24"/>
        </w:rPr>
        <w:t xml:space="preserve">ρική απασχόληση, παρεμπιπτόντως με ευέλικτες μορφές εργασίας, που ο ΣΥΡΙΖΑ προεκλογικά έλεγε -και έχει δίκιο το ΚΚΕ πολλές φορές που </w:t>
      </w:r>
      <w:proofErr w:type="spellStart"/>
      <w:r>
        <w:rPr>
          <w:rFonts w:eastAsia="Times New Roman"/>
          <w:szCs w:val="24"/>
        </w:rPr>
        <w:t>τρολάρει</w:t>
      </w:r>
      <w:proofErr w:type="spellEnd"/>
      <w:r>
        <w:rPr>
          <w:rFonts w:eastAsia="Times New Roman"/>
          <w:szCs w:val="24"/>
        </w:rPr>
        <w:t xml:space="preserve"> τις δηλώσεις σας- ότι θα καταργήσετε τις ευέλικτες μορφές με έναν νόμο και ένα άρθρο.</w:t>
      </w:r>
    </w:p>
    <w:p w14:paraId="719A5150" w14:textId="77777777" w:rsidR="00E97792" w:rsidRDefault="00D70D60">
      <w:pPr>
        <w:spacing w:after="0" w:line="600" w:lineRule="auto"/>
        <w:ind w:firstLine="720"/>
        <w:jc w:val="both"/>
        <w:rPr>
          <w:rFonts w:eastAsia="Times New Roman"/>
          <w:szCs w:val="24"/>
        </w:rPr>
      </w:pPr>
      <w:r>
        <w:rPr>
          <w:rFonts w:eastAsia="Times New Roman"/>
          <w:szCs w:val="24"/>
        </w:rPr>
        <w:lastRenderedPageBreak/>
        <w:t>Προχωράω. Ποιος είναι ο μέσο</w:t>
      </w:r>
      <w:r>
        <w:rPr>
          <w:rFonts w:eastAsia="Times New Roman"/>
          <w:szCs w:val="24"/>
        </w:rPr>
        <w:t>ς καθαρός μισθός, πάλι με στοιχεία του ΕΦΚΑ</w:t>
      </w:r>
      <w:r>
        <w:rPr>
          <w:rFonts w:eastAsia="Times New Roman"/>
          <w:szCs w:val="24"/>
        </w:rPr>
        <w:t>,</w:t>
      </w:r>
      <w:r>
        <w:rPr>
          <w:rFonts w:eastAsia="Times New Roman"/>
          <w:szCs w:val="24"/>
        </w:rPr>
        <w:t xml:space="preserve"> για τον Δεκέμβριο του 2017 όλης της απασχόλησης, όλων των εργαζομένων; Ο μέσος καθαρός μισθός είναι 784,8 ευρώ των εργαζομένων στη χώρα, με στοιχεία του ΕΦΚΑ του Δεκεμβρίου του 2017.</w:t>
      </w:r>
    </w:p>
    <w:p w14:paraId="719A5151" w14:textId="77777777" w:rsidR="00E97792" w:rsidRDefault="00D70D60">
      <w:pPr>
        <w:spacing w:after="0" w:line="600" w:lineRule="auto"/>
        <w:ind w:firstLine="720"/>
        <w:jc w:val="both"/>
        <w:rPr>
          <w:rFonts w:eastAsia="Times New Roman"/>
          <w:szCs w:val="24"/>
        </w:rPr>
      </w:pPr>
      <w:r>
        <w:rPr>
          <w:rFonts w:eastAsia="Times New Roman"/>
          <w:szCs w:val="24"/>
        </w:rPr>
        <w:t>Και ακούστε τι κάνετε, για ν</w:t>
      </w:r>
      <w:r>
        <w:rPr>
          <w:rFonts w:eastAsia="Times New Roman"/>
          <w:szCs w:val="24"/>
        </w:rPr>
        <w:t>α συνεννοηθούμε σε αυτή την Αίθουσα, να σταματάτε να παραποιείτε την αλήθεια, να παραχαράζετε τα δεδομένα και ό,τι έχετε δημιουργήσει μπροστά στην αγορά εργασίας: Τ</w:t>
      </w:r>
      <w:r>
        <w:rPr>
          <w:rFonts w:eastAsia="Times New Roman"/>
          <w:szCs w:val="24"/>
        </w:rPr>
        <w:t>ις</w:t>
      </w:r>
      <w:r>
        <w:rPr>
          <w:rFonts w:eastAsia="Times New Roman"/>
          <w:szCs w:val="24"/>
        </w:rPr>
        <w:t xml:space="preserve"> 9.545 ευρώ αφορολόγητο που παραλάβατε από τον Δεκέμβριο του 2014, από την προηγούμενη Κυβ</w:t>
      </w:r>
      <w:r>
        <w:rPr>
          <w:rFonts w:eastAsia="Times New Roman"/>
          <w:szCs w:val="24"/>
        </w:rPr>
        <w:t xml:space="preserve">έρνηση, θα πάνε </w:t>
      </w:r>
      <w:r>
        <w:rPr>
          <w:rFonts w:eastAsia="Times New Roman"/>
          <w:szCs w:val="24"/>
        </w:rPr>
        <w:t xml:space="preserve">την </w:t>
      </w:r>
      <w:r>
        <w:rPr>
          <w:rFonts w:eastAsia="Times New Roman"/>
          <w:szCs w:val="24"/>
        </w:rPr>
        <w:t>1</w:t>
      </w:r>
      <w:r w:rsidRPr="002B4858">
        <w:rPr>
          <w:rFonts w:eastAsia="Times New Roman"/>
          <w:szCs w:val="24"/>
          <w:vertAlign w:val="superscript"/>
        </w:rPr>
        <w:t>η</w:t>
      </w:r>
      <w:r>
        <w:rPr>
          <w:rFonts w:eastAsia="Times New Roman"/>
          <w:szCs w:val="24"/>
        </w:rPr>
        <w:t xml:space="preserve"> Ιανουαρίου του 2020 στ</w:t>
      </w:r>
      <w:r>
        <w:rPr>
          <w:rFonts w:eastAsia="Times New Roman"/>
          <w:szCs w:val="24"/>
        </w:rPr>
        <w:t>ις</w:t>
      </w:r>
      <w:r>
        <w:rPr>
          <w:rFonts w:eastAsia="Times New Roman"/>
          <w:szCs w:val="24"/>
        </w:rPr>
        <w:t xml:space="preserve"> 5.680 ευρώ. Η απόκλιση αυτή των 3.865 ευρώ με 20% που προβλέπεται ο συντελεστής, είναι απώλεια 773 ευρώ. Τι σημαίνει αυτό, με βάση τα στοιχεία που είπα πριν; Όλοι οι εργαζόμενοι της χώρας θα χάσουν με τον ΣΥΡ</w:t>
      </w:r>
      <w:r>
        <w:rPr>
          <w:rFonts w:eastAsia="Times New Roman"/>
          <w:szCs w:val="24"/>
        </w:rPr>
        <w:t>ΙΖΑ έναν μισθό και όλοι οι συνταξιούχοι μία σύνταξη μόνο από αυτό, κυρία Υπουργέ.</w:t>
      </w:r>
    </w:p>
    <w:p w14:paraId="719A5152"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Και φτάνω τώρα στο επίμαχο σημείο, το οποίο είναι νομίζω η κορύφωση μιας διαδικασίας για την οποία σήμερα έπρεπε ο ΣΥΡΙΖΑ να απαντήσει, αλλά προς το παρόν δεν απαντά. </w:t>
      </w:r>
    </w:p>
    <w:p w14:paraId="719A5153" w14:textId="77777777" w:rsidR="00E97792" w:rsidRDefault="00D70D60">
      <w:pPr>
        <w:spacing w:after="0" w:line="600" w:lineRule="auto"/>
        <w:ind w:firstLine="720"/>
        <w:jc w:val="both"/>
        <w:rPr>
          <w:rFonts w:eastAsia="Times New Roman"/>
          <w:szCs w:val="24"/>
        </w:rPr>
      </w:pPr>
      <w:r>
        <w:rPr>
          <w:rFonts w:eastAsia="Times New Roman"/>
          <w:szCs w:val="24"/>
        </w:rPr>
        <w:t xml:space="preserve">Αυτό, </w:t>
      </w:r>
      <w:r>
        <w:rPr>
          <w:rFonts w:eastAsia="Times New Roman"/>
          <w:szCs w:val="24"/>
        </w:rPr>
        <w:t xml:space="preserve">κυρίες και κύριοι συνάδελφοι, που θα σας δείξω τώρα ενώπιον της Εθνικής Αντιπροσωπείας, αυτό που κρατάω, είναι η πρώτη και μοναδική αναλογιστική μελέτη που είχε η Ελλάδα το 2014, που έδειχνε ότι το σύστημα ήταν βιώσιμο μέχρι το 2060, με την υπογραφή του </w:t>
      </w:r>
      <w:r>
        <w:rPr>
          <w:rFonts w:eastAsia="Times New Roman"/>
          <w:szCs w:val="24"/>
          <w:lang w:val="en-US"/>
        </w:rPr>
        <w:t>IM</w:t>
      </w:r>
      <w:r>
        <w:rPr>
          <w:rFonts w:eastAsia="Times New Roman"/>
          <w:szCs w:val="24"/>
          <w:lang w:val="en-US"/>
        </w:rPr>
        <w:t>F</w:t>
      </w:r>
      <w:r>
        <w:rPr>
          <w:rFonts w:eastAsia="Times New Roman"/>
          <w:szCs w:val="24"/>
        </w:rPr>
        <w:t xml:space="preserve">, με την υπογραφή των θεσμών, με την υπογραφή της Ευρωπαϊκής Επιτροπής και τη δική μου ως Υπουργού, ο οποίος μέτρησα όλες τις προσαρμογές του ασφαλιστικού από το 2010 έως και το 2014, έγινε από την Εθνική Αναλογιστική Αρχή όλη η μελέτη και η ζήτηση και η </w:t>
      </w:r>
      <w:r>
        <w:rPr>
          <w:rFonts w:eastAsia="Times New Roman"/>
          <w:szCs w:val="24"/>
        </w:rPr>
        <w:t>ζύμωση στην Ευρώπη και υπολογίστηκε με τις πιο δύσκολες παραδοχές. Όταν παρουσιάστηκε η μελέτη αυτή, ο ΣΥΡΙΖΑ την αμφισβήτησε. Δεν αποδέχτηκε τη μελέτη.</w:t>
      </w:r>
    </w:p>
    <w:p w14:paraId="719A5154" w14:textId="77777777" w:rsidR="00E97792" w:rsidRDefault="00D70D60">
      <w:pPr>
        <w:spacing w:after="0" w:line="600" w:lineRule="auto"/>
        <w:ind w:firstLine="720"/>
        <w:jc w:val="both"/>
        <w:rPr>
          <w:rFonts w:eastAsia="Times New Roman"/>
          <w:szCs w:val="24"/>
        </w:rPr>
      </w:pPr>
      <w:r>
        <w:rPr>
          <w:rFonts w:eastAsia="Times New Roman"/>
          <w:szCs w:val="24"/>
        </w:rPr>
        <w:t xml:space="preserve">Τι έλεγε η μελέτη, για να τα ακούν οι συνταξιούχοι, να ξέρουν γιατί τους κόπηκε η σύνταξη και γιατί θα </w:t>
      </w:r>
      <w:r>
        <w:rPr>
          <w:rFonts w:eastAsia="Times New Roman"/>
          <w:szCs w:val="24"/>
        </w:rPr>
        <w:t>τους κοπεί, δυστυ</w:t>
      </w:r>
      <w:r>
        <w:rPr>
          <w:rFonts w:eastAsia="Times New Roman"/>
          <w:szCs w:val="24"/>
        </w:rPr>
        <w:lastRenderedPageBreak/>
        <w:t>χώς απ’ ό,τι φαίνεται και πάλι; Και εδώ είναι το μέγεθος της υποκρισίας και για άλλη μια φορά του ψέματος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Διότι αυτή η μελέτη έδειχνε ότι μετά τις πράγματι περικοπές και με το πρώτο και το δεύτερο μνημόνιο είχ</w:t>
      </w:r>
      <w:r>
        <w:rPr>
          <w:rFonts w:eastAsia="Times New Roman"/>
          <w:szCs w:val="24"/>
        </w:rPr>
        <w:t>ε επέλθει ισορροπία στο ασφαλιστικό σύστημα της χώρας. Δεν χρειαζόντουσαν άλλες μειώσεις. Και υπέγραφε και η ίδια η τρόικα, όπως τη λέμε τώρα «θεσμοί», ότι μέχρι το 2060 ήταν ισορροπημένο το σύστημα.</w:t>
      </w:r>
    </w:p>
    <w:p w14:paraId="719A5155" w14:textId="77777777" w:rsidR="00E97792" w:rsidRDefault="00D70D60">
      <w:pPr>
        <w:spacing w:after="0" w:line="600" w:lineRule="auto"/>
        <w:ind w:firstLine="720"/>
        <w:jc w:val="both"/>
        <w:rPr>
          <w:rFonts w:eastAsia="Times New Roman"/>
          <w:szCs w:val="24"/>
        </w:rPr>
      </w:pPr>
      <w:r>
        <w:rPr>
          <w:rFonts w:eastAsia="Times New Roman"/>
          <w:szCs w:val="24"/>
        </w:rPr>
        <w:t>Να, λοιπόν, εδώ η καινούργια μελέτη του ΣΥΡΙΖΑ. Αυτή είν</w:t>
      </w:r>
      <w:r>
        <w:rPr>
          <w:rFonts w:eastAsia="Times New Roman"/>
          <w:szCs w:val="24"/>
        </w:rPr>
        <w:t>αι η καινούργια μελέτη του ΣΥΡΙΖΑ</w:t>
      </w:r>
      <w:r>
        <w:rPr>
          <w:rFonts w:eastAsia="Times New Roman"/>
          <w:szCs w:val="24"/>
        </w:rPr>
        <w:t>,</w:t>
      </w:r>
      <w:r>
        <w:rPr>
          <w:rFonts w:eastAsia="Times New Roman"/>
          <w:szCs w:val="24"/>
        </w:rPr>
        <w:t xml:space="preserve"> που βγήκε πριν </w:t>
      </w:r>
      <w:r>
        <w:rPr>
          <w:rFonts w:eastAsia="Times New Roman"/>
          <w:szCs w:val="24"/>
        </w:rPr>
        <w:t xml:space="preserve">από </w:t>
      </w:r>
      <w:r>
        <w:rPr>
          <w:rFonts w:eastAsia="Times New Roman"/>
          <w:szCs w:val="24"/>
        </w:rPr>
        <w:t>έναν μήνα. Την αποδέχεστε; Βεβαίως και την αποδέχομαι. Δεν μπορούμε να πούμε ψέματα. Είναι η νέα μελέτη που βγήκε τρία χρόνια μετά, με τις προσαρμογές που έχει κάνει ο ΣΥΡΙΖΑ. Και τι κάνει; Αυτή η μελέτ</w:t>
      </w:r>
      <w:r>
        <w:rPr>
          <w:rFonts w:eastAsia="Times New Roman"/>
          <w:szCs w:val="24"/>
        </w:rPr>
        <w:t xml:space="preserve">η δείχνει, κυρίες και κύριοι συνάδελφοι, ότι το σύστημα είναι πάλι βιώσιμο μέχρι το 2060, αλλά ενσωματώνει μέσα πλέον μειώσεις 35% στις κύριες και 44% στις επικουρικές συντάξεις. Ένα πολιτικό παράδοξο, οικονομικό: </w:t>
      </w:r>
      <w:r>
        <w:rPr>
          <w:rFonts w:eastAsia="Times New Roman"/>
          <w:szCs w:val="24"/>
        </w:rPr>
        <w:t>δ</w:t>
      </w:r>
      <w:r>
        <w:rPr>
          <w:rFonts w:eastAsia="Times New Roman"/>
          <w:szCs w:val="24"/>
        </w:rPr>
        <w:t xml:space="preserve">ύο μελέτες, βιώσιμες και οι δύο μέχρι το </w:t>
      </w:r>
      <w:r>
        <w:rPr>
          <w:rFonts w:eastAsia="Times New Roman"/>
          <w:szCs w:val="24"/>
        </w:rPr>
        <w:t xml:space="preserve">2060, η μία όμως έχει ενσωματώσει </w:t>
      </w:r>
      <w:r>
        <w:rPr>
          <w:rFonts w:eastAsia="Times New Roman"/>
          <w:szCs w:val="24"/>
        </w:rPr>
        <w:lastRenderedPageBreak/>
        <w:t>μέσα τις νέες μειώσεις του ΣΥΡΙΖΑ. Ερώτηση: Γιατί; Διότι γκρεμίσατε την οικονομία το 2015. Έπεσε το δημοσιονομικό υπόδειγμα της χώρας, γκρεμίστηκε το ΑΕΠ και αναγκαστήκατε πλέον να οδηγηθείτε σε νέες, άδικες και αχρείαστες</w:t>
      </w:r>
      <w:r>
        <w:rPr>
          <w:rFonts w:eastAsia="Times New Roman"/>
          <w:szCs w:val="24"/>
        </w:rPr>
        <w:t xml:space="preserve"> μειώσεις. Και δεν φτάνει αυτό, αλλά παίζετε με την υπομονή, με την απόγνωση που έχετε φέρει τους συνταξιούχους τη χώρας.</w:t>
      </w:r>
    </w:p>
    <w:p w14:paraId="719A5156" w14:textId="77777777" w:rsidR="00E97792" w:rsidRDefault="00D70D60">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19A5157" w14:textId="77777777" w:rsidR="00E97792" w:rsidRDefault="00D70D60">
      <w:pPr>
        <w:spacing w:after="0" w:line="600" w:lineRule="auto"/>
        <w:ind w:firstLine="720"/>
        <w:jc w:val="both"/>
        <w:rPr>
          <w:rFonts w:eastAsia="Times New Roman"/>
          <w:szCs w:val="24"/>
        </w:rPr>
      </w:pPr>
      <w:r>
        <w:rPr>
          <w:rFonts w:eastAsia="Times New Roman"/>
          <w:szCs w:val="24"/>
        </w:rPr>
        <w:t>Για κοιτάξτε, λοιπόν, για να συνεννοηθούμε. Επικαλ</w:t>
      </w:r>
      <w:r>
        <w:rPr>
          <w:rFonts w:eastAsia="Times New Roman"/>
          <w:szCs w:val="24"/>
        </w:rPr>
        <w:t xml:space="preserve">είστε και λέτε ότι αυτές οι μειώσεις, από τις οποίες έχουν γίνει οι μισές -διότι με τον νόμο </w:t>
      </w:r>
      <w:proofErr w:type="spellStart"/>
      <w:r>
        <w:rPr>
          <w:rFonts w:eastAsia="Times New Roman"/>
          <w:szCs w:val="24"/>
        </w:rPr>
        <w:t>Κατρούγκαλου</w:t>
      </w:r>
      <w:proofErr w:type="spellEnd"/>
      <w:r>
        <w:rPr>
          <w:rFonts w:eastAsia="Times New Roman"/>
          <w:szCs w:val="24"/>
        </w:rPr>
        <w:t>,</w:t>
      </w:r>
      <w:r>
        <w:rPr>
          <w:rFonts w:eastAsia="Times New Roman"/>
          <w:szCs w:val="24"/>
        </w:rPr>
        <w:t xml:space="preserve"> 4287/16</w:t>
      </w:r>
      <w:r>
        <w:rPr>
          <w:rFonts w:eastAsia="Times New Roman"/>
          <w:szCs w:val="24"/>
        </w:rPr>
        <w:t>,</w:t>
      </w:r>
      <w:r>
        <w:rPr>
          <w:rFonts w:eastAsia="Times New Roman"/>
          <w:szCs w:val="24"/>
        </w:rPr>
        <w:t xml:space="preserve"> οι μειώσεις για τους νέους συνταξιούχους ξεκίνησαν</w:t>
      </w:r>
      <w:r w:rsidRPr="00AE7D00">
        <w:rPr>
          <w:rFonts w:eastAsia="Times New Roman"/>
          <w:szCs w:val="24"/>
        </w:rPr>
        <w:t xml:space="preserve"> </w:t>
      </w:r>
      <w:r>
        <w:rPr>
          <w:rFonts w:eastAsia="Times New Roman"/>
          <w:szCs w:val="24"/>
        </w:rPr>
        <w:t>ήδη, 35% οι κύριες και 44% οι επικουρικές, για όλους τους νέους συνταξιούχους μετά τον Μά</w:t>
      </w:r>
      <w:r>
        <w:rPr>
          <w:rFonts w:eastAsia="Times New Roman"/>
          <w:szCs w:val="24"/>
        </w:rPr>
        <w:t xml:space="preserve">ιο του 2016- με τον ν.4472/17, κυρία Υπουργέ -δικός σας νόμος, της Κυβέρνησής σας, που είναι και εκτός τρίτου μνημονίου- έρχονται οι νέες μειώσεις που αφορούν την προσωπική διαφορά. Οι μειώσεις θα είναι τρομακτικές, μία στις τρεις συντάξεις για όλους τους </w:t>
      </w:r>
      <w:r>
        <w:rPr>
          <w:rFonts w:eastAsia="Times New Roman"/>
          <w:szCs w:val="24"/>
        </w:rPr>
        <w:t xml:space="preserve">υφιστάμενους συνταξιούχους και μία επικουρική σύνταξη. Και λέτε ότι δεν θα τις εφαρμόσετε, κάτι που ψηφίσατε </w:t>
      </w:r>
      <w:r>
        <w:rPr>
          <w:rFonts w:eastAsia="Times New Roman"/>
          <w:szCs w:val="24"/>
        </w:rPr>
        <w:lastRenderedPageBreak/>
        <w:t>μόνοι σας, κάτι που αποφασίσατε μόνοι σας, κάτι που καταψήφισε η Νέα Δημοκρατία, κάτι που εξήγησε γιατί ήταν αχρείαστο και άδικο για τους συνταξιού</w:t>
      </w:r>
      <w:r>
        <w:rPr>
          <w:rFonts w:eastAsia="Times New Roman"/>
          <w:szCs w:val="24"/>
        </w:rPr>
        <w:t>χους. Και προσέξτε, οι μειώσεις αυτές του ΣΥΡΙΖΑ έχουν μπει και στο ολιστικό πρόγραμμα, κύριοι του ΣΥΡΙΖΑ, το οποίο επικαλείστε και θριαμβολογείτε, και στην αναλογιστική μελέτη που έδειξα πριν και στο Μεσοπρόθεσμο Πρόγραμμα Δημοσιονομικής Στρατηγικής που ψ</w:t>
      </w:r>
      <w:r>
        <w:rPr>
          <w:rFonts w:eastAsia="Times New Roman"/>
          <w:szCs w:val="24"/>
        </w:rPr>
        <w:t xml:space="preserve">ηφίσαμε πριν </w:t>
      </w:r>
      <w:r>
        <w:rPr>
          <w:rFonts w:eastAsia="Times New Roman"/>
          <w:szCs w:val="24"/>
        </w:rPr>
        <w:t xml:space="preserve">από </w:t>
      </w:r>
      <w:r>
        <w:rPr>
          <w:rFonts w:eastAsia="Times New Roman"/>
          <w:szCs w:val="24"/>
        </w:rPr>
        <w:t>έναν μήνα.</w:t>
      </w:r>
    </w:p>
    <w:p w14:paraId="719A5158" w14:textId="77777777" w:rsidR="00E97792" w:rsidRDefault="00D70D60">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719A5159" w14:textId="77777777" w:rsidR="00E97792" w:rsidRDefault="00D70D60">
      <w:pPr>
        <w:spacing w:after="0" w:line="600" w:lineRule="auto"/>
        <w:ind w:firstLine="720"/>
        <w:jc w:val="both"/>
        <w:rPr>
          <w:rFonts w:eastAsia="Times New Roman"/>
          <w:szCs w:val="24"/>
        </w:rPr>
      </w:pPr>
      <w:r>
        <w:rPr>
          <w:rFonts w:eastAsia="Times New Roman"/>
          <w:szCs w:val="24"/>
        </w:rPr>
        <w:t>Μισό λεπτό, κύριε Πρόεδρε.</w:t>
      </w:r>
    </w:p>
    <w:p w14:paraId="719A515A" w14:textId="77777777" w:rsidR="00E97792" w:rsidRDefault="00D70D60">
      <w:pPr>
        <w:spacing w:after="0" w:line="600" w:lineRule="auto"/>
        <w:ind w:firstLine="720"/>
        <w:jc w:val="both"/>
        <w:rPr>
          <w:rFonts w:eastAsia="Times New Roman"/>
          <w:szCs w:val="24"/>
        </w:rPr>
      </w:pPr>
      <w:r>
        <w:rPr>
          <w:rFonts w:eastAsia="Times New Roman"/>
          <w:szCs w:val="24"/>
        </w:rPr>
        <w:t xml:space="preserve">Καταθέτω, λοιπόν, ενώπιον της Εθνικής Αντιπροσωπείας για να φανεί η κοροϊδία και η υποκρισία, εμείς </w:t>
      </w:r>
      <w:r>
        <w:rPr>
          <w:rFonts w:eastAsia="Times New Roman"/>
          <w:szCs w:val="24"/>
        </w:rPr>
        <w:t>πρώτοι ως Νέα Δημοκρατία αυτό που δεν ψηφίσαμε, αυτό που λέτε εσείς ότι θα καταργήσετε, την τροπολογία με όλους τους Βουλευτές της Νέας Δημοκρατίας, για να σταματήσετε τις άδικες και αχρείαστες μειώσεις στις συντάξεις που φέρατε εσείς εναντίον των συνταξιο</w:t>
      </w:r>
      <w:r>
        <w:rPr>
          <w:rFonts w:eastAsia="Times New Roman"/>
          <w:szCs w:val="24"/>
        </w:rPr>
        <w:t xml:space="preserve">ύχων. Ιδού πεδίον δόξης </w:t>
      </w:r>
      <w:proofErr w:type="spellStart"/>
      <w:r>
        <w:rPr>
          <w:rFonts w:eastAsia="Times New Roman"/>
          <w:szCs w:val="24"/>
        </w:rPr>
        <w:t>λαμπρόν</w:t>
      </w:r>
      <w:proofErr w:type="spellEnd"/>
      <w:r>
        <w:rPr>
          <w:rFonts w:eastAsia="Times New Roman"/>
          <w:szCs w:val="24"/>
        </w:rPr>
        <w:t xml:space="preserve">, κυρία Υπουργέ, σήμερα σε </w:t>
      </w:r>
      <w:r>
        <w:rPr>
          <w:rFonts w:eastAsia="Times New Roman"/>
          <w:szCs w:val="24"/>
        </w:rPr>
        <w:lastRenderedPageBreak/>
        <w:t xml:space="preserve">αυτή τη διαδικασία, σε αυτή την Αίθουσα, ψηφίστε την τροπολογία της Νέας Δημοκρατίας, ψηφίστε επιτέλους μία φορά και κάντε το χρέος σας με αλήθεια και εντιμότητα στον ελληνικό λαό. Αρθείτε μια φορά </w:t>
      </w:r>
      <w:r>
        <w:rPr>
          <w:rFonts w:eastAsia="Times New Roman"/>
          <w:szCs w:val="24"/>
        </w:rPr>
        <w:t>στο ύψος των περιστάσεων, κάτι που δεν κάνατε επί τριάμισι χρόνια.</w:t>
      </w:r>
    </w:p>
    <w:p w14:paraId="719A515B" w14:textId="77777777" w:rsidR="00E97792" w:rsidRDefault="00D70D60">
      <w:pPr>
        <w:spacing w:after="0" w:line="600" w:lineRule="auto"/>
        <w:ind w:firstLine="720"/>
        <w:jc w:val="both"/>
        <w:rPr>
          <w:rFonts w:eastAsia="Times New Roman"/>
          <w:szCs w:val="24"/>
        </w:rPr>
      </w:pPr>
      <w:r>
        <w:rPr>
          <w:rFonts w:eastAsia="Times New Roman"/>
          <w:szCs w:val="24"/>
        </w:rPr>
        <w:t>Ευχαριστώ πολύ.</w:t>
      </w:r>
    </w:p>
    <w:p w14:paraId="719A515C"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19A515D" w14:textId="77777777" w:rsidR="00E97792" w:rsidRDefault="00D70D60">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Βρούτσης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19A515E" w14:textId="77777777" w:rsidR="00E97792" w:rsidRDefault="00D70D60">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Τον λόγο τώ</w:t>
      </w:r>
      <w:r>
        <w:rPr>
          <w:rFonts w:eastAsia="Times New Roman"/>
          <w:szCs w:val="24"/>
        </w:rPr>
        <w:t>ρα έχει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Βουλευτής του Κομμουνιστικού Κόμματος Ελλάδας.</w:t>
      </w:r>
    </w:p>
    <w:p w14:paraId="719A515F" w14:textId="77777777" w:rsidR="00E97792" w:rsidRDefault="00D70D60">
      <w:pPr>
        <w:spacing w:after="0" w:line="600" w:lineRule="auto"/>
        <w:ind w:firstLine="720"/>
        <w:jc w:val="both"/>
        <w:rPr>
          <w:rFonts w:eastAsia="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Κύριε Πρόεδρε, έχει ζητήσει τον λόγο ο κύριος Υπουργός.</w:t>
      </w:r>
    </w:p>
    <w:p w14:paraId="719A5160" w14:textId="77777777" w:rsidR="00E97792" w:rsidRDefault="00D70D60">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Θα σας δ</w:t>
      </w:r>
      <w:r>
        <w:rPr>
          <w:rFonts w:eastAsia="Times New Roman"/>
          <w:szCs w:val="24"/>
        </w:rPr>
        <w:t>ώσω τον λόγο μετά.</w:t>
      </w:r>
    </w:p>
    <w:p w14:paraId="719A5161" w14:textId="77777777" w:rsidR="00E97792" w:rsidRDefault="00D70D60">
      <w:pPr>
        <w:spacing w:after="0" w:line="600" w:lineRule="auto"/>
        <w:ind w:firstLine="720"/>
        <w:jc w:val="both"/>
        <w:rPr>
          <w:rFonts w:eastAsia="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Όχι, κύριε Πρόεδρε. Έχουμε ζητήσει από πριν τον λόγο.</w:t>
      </w:r>
    </w:p>
    <w:p w14:paraId="719A5162" w14:textId="77777777" w:rsidR="00E97792" w:rsidRDefault="00D70D60">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Τώρα ανέβηκε στο Βήμα η κυρία συνάδελφος. Τι να κάνουμε; Να τη</w:t>
      </w:r>
      <w:r>
        <w:rPr>
          <w:rFonts w:eastAsia="Times New Roman"/>
          <w:szCs w:val="24"/>
        </w:rPr>
        <w:t>ν κατεβάσουμε κάτω; Θα σας δώσω τον λόγο αμέσως μετά.</w:t>
      </w:r>
    </w:p>
    <w:p w14:paraId="719A5163" w14:textId="77777777" w:rsidR="00E97792" w:rsidRDefault="00D70D60">
      <w:pPr>
        <w:spacing w:after="0"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Μανωλάκου</w:t>
      </w:r>
      <w:proofErr w:type="spellEnd"/>
      <w:r>
        <w:rPr>
          <w:rFonts w:eastAsia="Times New Roman"/>
          <w:szCs w:val="24"/>
        </w:rPr>
        <w:t>, έχετε τον λόγο για επτά λεπτά.</w:t>
      </w:r>
    </w:p>
    <w:p w14:paraId="719A5164" w14:textId="77777777" w:rsidR="00E97792" w:rsidRDefault="00D70D60">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Πολύ φιλεργατική η Αξιωματική Αντιπολίτευση. Ξέχασε τις έντεκα δικές της μειώσεις στις συντάξεις. Βέβαια, άλλες τόσες και οι</w:t>
      </w:r>
      <w:r>
        <w:rPr>
          <w:rFonts w:eastAsia="Times New Roman"/>
          <w:szCs w:val="24"/>
        </w:rPr>
        <w:t xml:space="preserve"> δικές σας. Έχετε ισοπαλία. Δεν εκτιμά, όμως, ότι ούτε τους νόμους της κρατήσατε και συνεχίσατε ακάθεκτα. Βεβαίως, και πολλές οι τροπολογίες. Απ’ όλα έχει ο μπαξές, μέχρι και καλλιέργεια κάνναβης σε υψηλής παραγωγικότητας γη. Σπουδαίο τρόφιμο για την επισι</w:t>
      </w:r>
      <w:r>
        <w:rPr>
          <w:rFonts w:eastAsia="Times New Roman"/>
          <w:szCs w:val="24"/>
        </w:rPr>
        <w:t>τιστική ασφάλεια! Μπράβο σας!</w:t>
      </w:r>
    </w:p>
    <w:p w14:paraId="719A5165"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Και με το νομοσχέδιο αυτό, όμως, προσπαθείτε να εμφανίσετε προσωπείο φιλεργατικό, φιλάνθρωπο και αλληλέγγυο για τα βάσανα και τη δυστυχία που δημιουργεί η δική σας, αλλά και των προηγούμενων, αντιλαϊκή</w:t>
      </w:r>
      <w:r>
        <w:rPr>
          <w:rFonts w:eastAsia="Times New Roman"/>
          <w:szCs w:val="24"/>
        </w:rPr>
        <w:t>,</w:t>
      </w:r>
      <w:r>
        <w:rPr>
          <w:rFonts w:eastAsia="Times New Roman"/>
          <w:szCs w:val="24"/>
        </w:rPr>
        <w:t xml:space="preserve"> σκληρή και απάνθρωπη πο</w:t>
      </w:r>
      <w:r>
        <w:rPr>
          <w:rFonts w:eastAsia="Times New Roman"/>
          <w:szCs w:val="24"/>
        </w:rPr>
        <w:t>λιτική για τον λαό και τα θύματα των ιμπεριαλιστικών πολέμων, τους ξεριζωμένους. Το έχετε ανάγκη, γιατί σας έχουν πάρει χαμπάρι για τα παραμύθια, για τις ψεύτικες προσδοκίες. Προσπαθείτε να δείξετε ότι ενδιαφέρεστε ακόμα και για την προστασία και τις συνθή</w:t>
      </w:r>
      <w:r>
        <w:rPr>
          <w:rFonts w:eastAsia="Times New Roman"/>
          <w:szCs w:val="24"/>
        </w:rPr>
        <w:t>κες δουλειάς των εργαζομένων.</w:t>
      </w:r>
    </w:p>
    <w:p w14:paraId="719A5166" w14:textId="77777777" w:rsidR="00E97792" w:rsidRDefault="00D70D60">
      <w:pPr>
        <w:spacing w:after="0" w:line="600" w:lineRule="auto"/>
        <w:ind w:firstLine="720"/>
        <w:jc w:val="both"/>
        <w:rPr>
          <w:rFonts w:eastAsia="Times New Roman"/>
          <w:szCs w:val="24"/>
        </w:rPr>
      </w:pPr>
      <w:r>
        <w:rPr>
          <w:rFonts w:eastAsia="Times New Roman"/>
          <w:szCs w:val="24"/>
        </w:rPr>
        <w:t xml:space="preserve">Κι όμως, πριν από έξι μήνες σε επισκευαζόμενο πλοίο στο Πέραμα δεκάδες εργαζόμενοι εκτέθηκαν στο επικίνδυνο και θανατηφόρο υλικό του αμίαντου, με ευθύνη του εφοπλιστή και των εργολάβων. Το κατήγγειλαν τα σωματεία της </w:t>
      </w:r>
      <w:r>
        <w:rPr>
          <w:rFonts w:eastAsia="Times New Roman"/>
          <w:szCs w:val="24"/>
        </w:rPr>
        <w:t>ν</w:t>
      </w:r>
      <w:r>
        <w:rPr>
          <w:rFonts w:eastAsia="Times New Roman"/>
          <w:szCs w:val="24"/>
        </w:rPr>
        <w:t>αυπηγοεπ</w:t>
      </w:r>
      <w:r>
        <w:rPr>
          <w:rFonts w:eastAsia="Times New Roman"/>
          <w:szCs w:val="24"/>
        </w:rPr>
        <w:t xml:space="preserve">ισκευαστικής </w:t>
      </w:r>
      <w:r>
        <w:rPr>
          <w:rFonts w:eastAsia="Times New Roman"/>
          <w:szCs w:val="24"/>
        </w:rPr>
        <w:t>ζ</w:t>
      </w:r>
      <w:r>
        <w:rPr>
          <w:rFonts w:eastAsia="Times New Roman"/>
          <w:szCs w:val="24"/>
        </w:rPr>
        <w:t>ώνης. Και η Κυβέρνηση τι έκανε; Προσπάθησε να συγκαλύψει τις ευθύνες των εργοδοτών, σπρώχνοντας τους εργαζόμενους να δουλέψουν απροστάτευτοι, παρά τις απαγορεύσεις και τους κινδύνους που γνωμάτευσε ο «Δ</w:t>
      </w:r>
      <w:r w:rsidRPr="002A4022">
        <w:rPr>
          <w:rFonts w:eastAsia="Times New Roman"/>
          <w:szCs w:val="24"/>
        </w:rPr>
        <w:t>ΗΜΟΚΡΙΤΟΣ</w:t>
      </w:r>
      <w:r>
        <w:rPr>
          <w:rFonts w:eastAsia="Times New Roman"/>
          <w:szCs w:val="24"/>
        </w:rPr>
        <w:t>».</w:t>
      </w:r>
    </w:p>
    <w:p w14:paraId="719A516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εσείς ανακαλέσατε την πα</w:t>
      </w:r>
      <w:r>
        <w:rPr>
          <w:rFonts w:eastAsia="Times New Roman"/>
          <w:color w:val="000000"/>
          <w:szCs w:val="24"/>
          <w:shd w:val="clear" w:color="auto" w:fill="FFFFFF"/>
        </w:rPr>
        <w:t>ύση εργασιών</w:t>
      </w:r>
      <w:r>
        <w:rPr>
          <w:rFonts w:eastAsia="Times New Roman"/>
          <w:color w:val="000000"/>
          <w:szCs w:val="24"/>
          <w:shd w:val="clear" w:color="auto" w:fill="FFFFFF"/>
        </w:rPr>
        <w:t>,</w:t>
      </w:r>
      <w:r>
        <w:rPr>
          <w:rFonts w:eastAsia="Times New Roman"/>
          <w:color w:val="000000"/>
          <w:szCs w:val="24"/>
          <w:shd w:val="clear" w:color="auto" w:fill="FFFFFF"/>
        </w:rPr>
        <w:t xml:space="preserve"> για να εξυπηρετηθεί η πλοιοκτήτρια εταιρεία.</w:t>
      </w:r>
    </w:p>
    <w:p w14:paraId="719A5168"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ΚΚΕ κατέθεσε επίκαιρη ερώτηση. Δεν ήρθατε για εβδομάδες να απαντήσετε. Ναι, σας καταγγείλαμε. Και η μεγάλη κοροϊδία της Κυβέρνησης ήταν ότι</w:t>
      </w:r>
      <w:r w:rsidRPr="008C1ADE">
        <w:rPr>
          <w:rFonts w:eastAsia="Times New Roman"/>
          <w:color w:val="000000"/>
          <w:szCs w:val="24"/>
          <w:shd w:val="clear" w:color="auto" w:fill="FFFFFF"/>
        </w:rPr>
        <w:t>,</w:t>
      </w:r>
      <w:r>
        <w:rPr>
          <w:rFonts w:eastAsia="Times New Roman"/>
          <w:color w:val="000000"/>
          <w:szCs w:val="24"/>
          <w:shd w:val="clear" w:color="auto" w:fill="FFFFFF"/>
        </w:rPr>
        <w:t xml:space="preserve"> μετά από τόσα αποδεικτικά στοιχεία και ενώ βρισκόταν σε εξέλιξη έρευνα της </w:t>
      </w:r>
      <w:r>
        <w:rPr>
          <w:rFonts w:eastAsia="Times New Roman"/>
          <w:color w:val="000000"/>
          <w:szCs w:val="24"/>
          <w:shd w:val="clear" w:color="auto" w:fill="FFFFFF"/>
        </w:rPr>
        <w:t>ε</w:t>
      </w:r>
      <w:r>
        <w:rPr>
          <w:rFonts w:eastAsia="Times New Roman"/>
          <w:color w:val="000000"/>
          <w:szCs w:val="24"/>
          <w:shd w:val="clear" w:color="auto" w:fill="FFFFFF"/>
        </w:rPr>
        <w:t>ισαγγελίας, το Υπουργείο Ναυτιλίας έδωσε διαταγή απαγόρευσης απόπλου του συγκεκριμένου πλοίου. Πότε; Όταν είχε φύγει μέρες πριν για άγνωστο προορισμό. Μάλιστα μετά από πέντε μήνες</w:t>
      </w:r>
      <w:r>
        <w:rPr>
          <w:rFonts w:eastAsia="Times New Roman"/>
          <w:color w:val="000000"/>
          <w:szCs w:val="24"/>
          <w:shd w:val="clear" w:color="auto" w:fill="FFFFFF"/>
        </w:rPr>
        <w:t>, στα τέλη του Μάη, και κάτω από τις πιέσεις των συνδικάτων το Υπουργείο Εργασίας ανακοίνωσε ότι οι εργαζόμενοι που συμμετείχαν στη συντήρηση αυτού του πλοίου μπορούν να κάνουν δωρεάν εξετάσεις</w:t>
      </w:r>
      <w:r>
        <w:rPr>
          <w:rFonts w:eastAsia="Times New Roman"/>
          <w:color w:val="000000"/>
          <w:szCs w:val="24"/>
          <w:shd w:val="clear" w:color="auto" w:fill="FFFFFF"/>
        </w:rPr>
        <w:t>,</w:t>
      </w:r>
      <w:r>
        <w:rPr>
          <w:rFonts w:eastAsia="Times New Roman"/>
          <w:color w:val="000000"/>
          <w:szCs w:val="24"/>
          <w:shd w:val="clear" w:color="auto" w:fill="FFFFFF"/>
        </w:rPr>
        <w:t xml:space="preserve"> για να δουν κατά πόσον επηρεάστηκε η υγεία τους από τον αμίαν</w:t>
      </w:r>
      <w:r>
        <w:rPr>
          <w:rFonts w:eastAsia="Times New Roman"/>
          <w:color w:val="000000"/>
          <w:szCs w:val="24"/>
          <w:shd w:val="clear" w:color="auto" w:fill="FFFFFF"/>
        </w:rPr>
        <w:t>το.</w:t>
      </w:r>
    </w:p>
    <w:p w14:paraId="719A5169"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Αυτοί είστε. Τόσο η σημερινή </w:t>
      </w:r>
      <w:r>
        <w:rPr>
          <w:rFonts w:eastAsia="Times New Roman"/>
          <w:color w:val="000000"/>
          <w:szCs w:val="24"/>
          <w:shd w:val="clear" w:color="auto" w:fill="FFFFFF"/>
        </w:rPr>
        <w:t>Κ</w:t>
      </w:r>
      <w:r>
        <w:rPr>
          <w:rFonts w:eastAsia="Times New Roman"/>
          <w:color w:val="000000"/>
          <w:szCs w:val="24"/>
          <w:shd w:val="clear" w:color="auto" w:fill="FFFFFF"/>
        </w:rPr>
        <w:t>υβέρνηση όσο και οι προηγούμενες. Το ενδιαφέρον σας; Πώς θα διασφαλίσετε τα κέρδη και τα συμφέροντα εφοπλιστών και εργολάβων, βάζοντας σε κίνδυνο ακόμα και ζωές εκατοντάδων εργατών. Μπροστά στα εκατομμύρια του κέρδους, αυτ</w:t>
      </w:r>
      <w:r>
        <w:rPr>
          <w:rFonts w:eastAsia="Times New Roman"/>
          <w:color w:val="000000"/>
          <w:szCs w:val="24"/>
          <w:shd w:val="clear" w:color="auto" w:fill="FFFFFF"/>
        </w:rPr>
        <w:t>ούς το</w:t>
      </w:r>
      <w:r>
        <w:rPr>
          <w:rFonts w:eastAsia="Times New Roman"/>
          <w:color w:val="000000"/>
          <w:szCs w:val="24"/>
          <w:shd w:val="clear" w:color="auto" w:fill="FFFFFF"/>
        </w:rPr>
        <w:t>ύ</w:t>
      </w:r>
      <w:r>
        <w:rPr>
          <w:rFonts w:eastAsia="Times New Roman"/>
          <w:color w:val="000000"/>
          <w:szCs w:val="24"/>
          <w:shd w:val="clear" w:color="auto" w:fill="FFFFFF"/>
        </w:rPr>
        <w:t>ς θεωρείτε αναλώσιμους.</w:t>
      </w:r>
    </w:p>
    <w:p w14:paraId="719A516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άρθρο 9</w:t>
      </w:r>
      <w:r>
        <w:rPr>
          <w:rFonts w:eastAsia="Times New Roman"/>
          <w:color w:val="000000"/>
          <w:szCs w:val="24"/>
          <w:shd w:val="clear" w:color="auto" w:fill="FFFFFF"/>
        </w:rPr>
        <w:t>,</w:t>
      </w:r>
      <w:r>
        <w:rPr>
          <w:rFonts w:eastAsia="Times New Roman"/>
          <w:color w:val="000000"/>
          <w:szCs w:val="24"/>
          <w:shd w:val="clear" w:color="auto" w:fill="FFFFFF"/>
        </w:rPr>
        <w:t xml:space="preserve"> για την ευθύνη αναθέτοντος και εργολάβου έναντι εργαζομένων</w:t>
      </w:r>
      <w:r>
        <w:rPr>
          <w:rFonts w:eastAsia="Times New Roman"/>
          <w:color w:val="000000"/>
          <w:szCs w:val="24"/>
          <w:shd w:val="clear" w:color="auto" w:fill="FFFFFF"/>
        </w:rPr>
        <w:t>,</w:t>
      </w:r>
      <w:r>
        <w:rPr>
          <w:rFonts w:eastAsia="Times New Roman"/>
          <w:color w:val="000000"/>
          <w:szCs w:val="24"/>
          <w:shd w:val="clear" w:color="auto" w:fill="FFFFFF"/>
        </w:rPr>
        <w:t xml:space="preserve"> περιέχει θετικά στοιχεία. Είναι, όμως, και </w:t>
      </w:r>
      <w:r>
        <w:rPr>
          <w:rFonts w:eastAsia="Times New Roman"/>
          <w:color w:val="000000"/>
          <w:szCs w:val="24"/>
          <w:shd w:val="clear" w:color="auto" w:fill="FFFFFF"/>
        </w:rPr>
        <w:lastRenderedPageBreak/>
        <w:t>προπομπός ότι όλοι θα εργάζονται με τέτοιες σχέσεις εργασίας. Η μόνιμη και σταθερή εργασία, δηλαδή, γίνεται ό</w:t>
      </w:r>
      <w:r>
        <w:rPr>
          <w:rFonts w:eastAsia="Times New Roman"/>
          <w:color w:val="000000"/>
          <w:szCs w:val="24"/>
          <w:shd w:val="clear" w:color="auto" w:fill="FFFFFF"/>
        </w:rPr>
        <w:t>νειρο θερινής νυκτός και γενικεύονται οι εργολαβίες. Τα είπε ο εισηγητής μας. Γι</w:t>
      </w:r>
      <w:r>
        <w:rPr>
          <w:rFonts w:eastAsia="Times New Roman"/>
          <w:color w:val="000000"/>
          <w:szCs w:val="24"/>
          <w:shd w:val="clear" w:color="auto" w:fill="FFFFFF"/>
        </w:rPr>
        <w:t xml:space="preserve">α </w:t>
      </w:r>
      <w:r>
        <w:rPr>
          <w:rFonts w:eastAsia="Times New Roman"/>
          <w:color w:val="000000"/>
          <w:szCs w:val="24"/>
          <w:shd w:val="clear" w:color="auto" w:fill="FFFFFF"/>
        </w:rPr>
        <w:t xml:space="preserve">αυτό στις προτεινόμενες ρυθμίσεις περιλαμβάνετε καταβολή </w:t>
      </w:r>
      <w:proofErr w:type="spellStart"/>
      <w:r>
        <w:rPr>
          <w:rFonts w:eastAsia="Times New Roman"/>
          <w:color w:val="000000"/>
          <w:szCs w:val="24"/>
          <w:shd w:val="clear" w:color="auto" w:fill="FFFFFF"/>
        </w:rPr>
        <w:t>οφειλομένων</w:t>
      </w:r>
      <w:proofErr w:type="spellEnd"/>
      <w:r>
        <w:rPr>
          <w:rFonts w:eastAsia="Times New Roman"/>
          <w:color w:val="000000"/>
          <w:szCs w:val="24"/>
          <w:shd w:val="clear" w:color="auto" w:fill="FFFFFF"/>
        </w:rPr>
        <w:t>, αποδοχών, ασφαλιστικών εισφορών και άλλα θετικά, όχι όμως και εφαρμογή συλλογικών συμβάσεων εργασίας. Αυ</w:t>
      </w:r>
      <w:r>
        <w:rPr>
          <w:rFonts w:eastAsia="Times New Roman"/>
          <w:color w:val="000000"/>
          <w:szCs w:val="24"/>
          <w:shd w:val="clear" w:color="auto" w:fill="FFFFFF"/>
        </w:rPr>
        <w:t xml:space="preserve">τές τις πετάξατε στο καλάθι. </w:t>
      </w:r>
    </w:p>
    <w:p w14:paraId="719A516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ό,τι αφορά τα άρθρα για τα ασυνόδευτα ανήλικα, συνολικά το ζήτημα των ξεριζωμένων προσφύγων και μεταναστών έχει μετατραπεί σε άθλιο παζάρι σε βάρος τους. Φάνηκε και στην τελευταία Σύνοδο Κορυφής της Ευρωπαϊκής Ένωσης. Πάρθη</w:t>
      </w:r>
      <w:r>
        <w:rPr>
          <w:rFonts w:eastAsia="Times New Roman"/>
          <w:color w:val="000000"/>
          <w:szCs w:val="24"/>
          <w:shd w:val="clear" w:color="auto" w:fill="FFFFFF"/>
        </w:rPr>
        <w:t>καν χειρότερες και πιο επικίνδυνες αποφάσεις, που μεταφράζονται σε ακόμα μεγαλύτερο εγκλωβισμό προσφύγων και μεταναστών στην Ελλάδα, περισσότερη καταστολή, απελάσεις, καταπάτηση και επίθεση στα δικαιώματα προσφύγων και μεταναστών, χώρες-αποθήκες μεταναστών</w:t>
      </w:r>
      <w:r>
        <w:rPr>
          <w:rFonts w:eastAsia="Times New Roman"/>
          <w:color w:val="000000"/>
          <w:szCs w:val="24"/>
          <w:shd w:val="clear" w:color="auto" w:fill="FFFFFF"/>
        </w:rPr>
        <w:t xml:space="preserve">, μεγαλύτερη διείσδυση των ευρωπαϊκών μονοπωλίων σε τρίτες χώρες στο όνομα του περιορισμού της μετανάστευσης. </w:t>
      </w:r>
    </w:p>
    <w:p w14:paraId="719A516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Για τις δηλώσεις της Υπουργού Εργασίας ότι είχαμε δύο αντιπαρατιθέμενες δυνάμεις στην τελευταία Σύνοδο Κορυφής και ότι αυτή η αντιπαράθεση είναι </w:t>
      </w:r>
      <w:r>
        <w:rPr>
          <w:rFonts w:eastAsia="Times New Roman"/>
          <w:color w:val="000000"/>
          <w:szCs w:val="24"/>
          <w:shd w:val="clear" w:color="auto" w:fill="FFFFFF"/>
        </w:rPr>
        <w:t xml:space="preserve">πάρα πολύ κρίσιμη για το ευρωπαϊκό μέλλον, καθώς και ότι η ελληνική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τήρησε στάση αρχών και αξιών, εμείς ένα έχουμε να πούμε: Και οι δηλώσεις ικανοποίησης που έγιναν από τους </w:t>
      </w:r>
      <w:r>
        <w:rPr>
          <w:rFonts w:eastAsia="Times New Roman"/>
          <w:color w:val="000000"/>
          <w:szCs w:val="24"/>
          <w:shd w:val="clear" w:color="auto" w:fill="FFFFFF"/>
        </w:rPr>
        <w:t>Π</w:t>
      </w:r>
      <w:r>
        <w:rPr>
          <w:rFonts w:eastAsia="Times New Roman"/>
          <w:color w:val="000000"/>
          <w:szCs w:val="24"/>
          <w:shd w:val="clear" w:color="auto" w:fill="FFFFFF"/>
        </w:rPr>
        <w:t xml:space="preserve">ρωθυπουργούς τόσο της ομάδας των χωρών του </w:t>
      </w:r>
      <w:proofErr w:type="spellStart"/>
      <w:r>
        <w:rPr>
          <w:rFonts w:eastAsia="Times New Roman"/>
          <w:color w:val="000000"/>
          <w:szCs w:val="24"/>
          <w:shd w:val="clear" w:color="auto" w:fill="FFFFFF"/>
        </w:rPr>
        <w:t>Βίζεγκραντ</w:t>
      </w:r>
      <w:proofErr w:type="spellEnd"/>
      <w:r>
        <w:rPr>
          <w:rFonts w:eastAsia="Times New Roman"/>
          <w:color w:val="000000"/>
          <w:szCs w:val="24"/>
          <w:shd w:val="clear" w:color="auto" w:fill="FFFFFF"/>
        </w:rPr>
        <w:t xml:space="preserve"> και τους εθνικιστ</w:t>
      </w:r>
      <w:r>
        <w:rPr>
          <w:rFonts w:eastAsia="Times New Roman"/>
          <w:color w:val="000000"/>
          <w:szCs w:val="24"/>
          <w:shd w:val="clear" w:color="auto" w:fill="FFFFFF"/>
        </w:rPr>
        <w:t>ές, όσο και τους κοσμοπολίτες, κατέρριψαν τον μύθο περί διαίρεσης της Ευρωπαϊκής Ένωσης ανάμεσα στο σκότος και την καταστολή από τη μια και την αλληλεγγύη από την άλλη. Πάρα τις όποιες αντιθέσεις, μία είναι η Ευρωπαϊκή Ένωση και γίνεται ακόμα πιο αντιδραστ</w:t>
      </w:r>
      <w:r>
        <w:rPr>
          <w:rFonts w:eastAsia="Times New Roman"/>
          <w:color w:val="000000"/>
          <w:szCs w:val="24"/>
          <w:shd w:val="clear" w:color="auto" w:fill="FFFFFF"/>
        </w:rPr>
        <w:t>ική και εχθρική για τους λαούς.</w:t>
      </w:r>
    </w:p>
    <w:p w14:paraId="719A516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δε στάση της ελληνικής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υβέρνησης είναι προκλητική και εχθρική για τα συμφέροντα και του λαού και των προσφύγων και μεταναστών, αφού ψήφισε όλες τις αντιλαϊκές αποφάσεις της Συνόδου. Και δεν σας σώζουν μερικά θετικά άρθρα </w:t>
      </w:r>
      <w:r>
        <w:rPr>
          <w:rFonts w:eastAsia="Times New Roman"/>
          <w:color w:val="000000"/>
          <w:szCs w:val="24"/>
          <w:shd w:val="clear" w:color="auto" w:fill="FFFFFF"/>
        </w:rPr>
        <w:t xml:space="preserve">για τα ασυνόδευτα ανήλικα. </w:t>
      </w:r>
    </w:p>
    <w:p w14:paraId="719A516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Είστε χωμένοι μέχρι τα μπούνια σε όλους τους ιμπεριαλιστικούς σχεδιασμούς. Έχετε κάνει τη χώρα ορμητήριο για τις ιμπεριαλιστικές επεμβάσεις, που προκαλούν τη μαζική προσφυγιά και μετανάστευση. Και με αυτή την έννοια τα άρθρα για</w:t>
      </w:r>
      <w:r>
        <w:rPr>
          <w:rFonts w:eastAsia="Times New Roman"/>
          <w:color w:val="000000"/>
          <w:szCs w:val="24"/>
          <w:shd w:val="clear" w:color="auto" w:fill="FFFFFF"/>
        </w:rPr>
        <w:t xml:space="preserve"> τα ασυνόδευτα ανήλικα μας φέρνουν στον νου την παροιμία «να σε κάψω, Γιάννη, να σ’ αλείψω λάδι». </w:t>
      </w:r>
    </w:p>
    <w:p w14:paraId="719A516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θυμίσω, βεβαίως, ότι πριν από δύο μήνες σε νομοσχέδιο του Υπουργείου Μετανάστευσης ψηφίστηκαν και άρθρα θετικά για τα ασυνόδευτα παιδιά. Ωστόσο σε περιοδε</w:t>
      </w:r>
      <w:r>
        <w:rPr>
          <w:rFonts w:eastAsia="Times New Roman"/>
          <w:color w:val="000000"/>
          <w:szCs w:val="24"/>
          <w:shd w:val="clear" w:color="auto" w:fill="FFFFFF"/>
        </w:rPr>
        <w:t xml:space="preserve">ίες που κάνουν οι Βουλευτές του ΚΚΕ στα </w:t>
      </w:r>
      <w:r>
        <w:rPr>
          <w:rFonts w:eastAsia="Times New Roman"/>
          <w:color w:val="000000"/>
          <w:szCs w:val="24"/>
          <w:shd w:val="clear" w:color="auto" w:fill="FFFFFF"/>
          <w:lang w:val="en-US"/>
        </w:rPr>
        <w:t>hot</w:t>
      </w:r>
      <w:r w:rsidRPr="008E387E">
        <w:rPr>
          <w:rFonts w:eastAsia="Times New Roman"/>
          <w:color w:val="000000"/>
          <w:szCs w:val="24"/>
          <w:shd w:val="clear" w:color="auto" w:fill="FFFFFF"/>
        </w:rPr>
        <w:t xml:space="preserve"> </w:t>
      </w:r>
      <w:r>
        <w:rPr>
          <w:rFonts w:eastAsia="Times New Roman"/>
          <w:color w:val="000000"/>
          <w:szCs w:val="24"/>
          <w:shd w:val="clear" w:color="auto" w:fill="FFFFFF"/>
          <w:lang w:val="en-US"/>
        </w:rPr>
        <w:t>spots</w:t>
      </w:r>
      <w:r>
        <w:rPr>
          <w:rFonts w:eastAsia="Times New Roman"/>
          <w:color w:val="000000"/>
          <w:szCs w:val="24"/>
          <w:shd w:val="clear" w:color="auto" w:fill="FFFFFF"/>
        </w:rPr>
        <w:t xml:space="preserve"> διαπιστώνουν ότι πολλά από αυτά δεν εφαρμόζονται, δεν υλοποιούνται πάντα. Όπως είπε και ο εισηγητής μας, εμείς δεν συμφωνούμε με τα άρθρα για τις ΜΚΟ ούτε για τον θεσμό του επαγγελματία επιτρόπου. Όσον </w:t>
      </w:r>
      <w:r>
        <w:rPr>
          <w:rFonts w:eastAsia="Times New Roman"/>
          <w:color w:val="000000"/>
          <w:szCs w:val="24"/>
          <w:shd w:val="clear" w:color="auto" w:fill="FFFFFF"/>
        </w:rPr>
        <w:t>αφορά τον διορισμό επιτρόπου ασυνόδευτων ανηλίκων</w:t>
      </w:r>
      <w:r>
        <w:rPr>
          <w:rFonts w:eastAsia="Times New Roman"/>
          <w:color w:val="000000"/>
          <w:szCs w:val="24"/>
          <w:shd w:val="clear" w:color="auto" w:fill="FFFFFF"/>
        </w:rPr>
        <w:t>,</w:t>
      </w:r>
      <w:r>
        <w:rPr>
          <w:rFonts w:eastAsia="Times New Roman"/>
          <w:color w:val="000000"/>
          <w:szCs w:val="24"/>
          <w:shd w:val="clear" w:color="auto" w:fill="FFFFFF"/>
        </w:rPr>
        <w:t xml:space="preserve"> αναφέρεται βεβαίως ότι οι φορείς παραπομπής ενημερώνουν δίχως καθυστέρηση τον εισαγγελέα </w:t>
      </w:r>
      <w:r>
        <w:rPr>
          <w:rFonts w:eastAsia="Times New Roman"/>
          <w:color w:val="000000"/>
          <w:szCs w:val="24"/>
          <w:shd w:val="clear" w:color="auto" w:fill="FFFFFF"/>
        </w:rPr>
        <w:t>ο</w:t>
      </w:r>
      <w:r>
        <w:rPr>
          <w:rFonts w:eastAsia="Times New Roman"/>
          <w:color w:val="000000"/>
          <w:szCs w:val="24"/>
          <w:shd w:val="clear" w:color="auto" w:fill="FFFFFF"/>
        </w:rPr>
        <w:t xml:space="preserve"> οποίος ενεργεί ως προσωρινός επίτροπος. Το «δίχως καθυστέρηση» είναι αόριστο και βεβαίως πρέπει να προσδιοριστεί. </w:t>
      </w:r>
      <w:r>
        <w:rPr>
          <w:rFonts w:eastAsia="Times New Roman"/>
          <w:color w:val="000000"/>
          <w:szCs w:val="24"/>
          <w:shd w:val="clear" w:color="auto" w:fill="FFFFFF"/>
        </w:rPr>
        <w:t xml:space="preserve">Γιατί όμως το βάζετε; Γιατί είναι μεγάλες οι ελλείψεις σε διερμηνείς στους χώρους πρώτης </w:t>
      </w:r>
      <w:r>
        <w:rPr>
          <w:rFonts w:eastAsia="Times New Roman"/>
          <w:color w:val="000000"/>
          <w:szCs w:val="24"/>
          <w:shd w:val="clear" w:color="auto" w:fill="FFFFFF"/>
        </w:rPr>
        <w:lastRenderedPageBreak/>
        <w:t xml:space="preserve">υποδοχής. Δεν ξέρετε πότε ο ασυνόδευτος ανήλικος θα πιστοποιηθεί για να πάρει τον δρόμο του. </w:t>
      </w:r>
    </w:p>
    <w:p w14:paraId="719A517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λοιπόν, προσπαθείτε να διαχειριστείτε τον μεγαλύτερο εγκλωβισμό προσφ</w:t>
      </w:r>
      <w:r>
        <w:rPr>
          <w:rFonts w:eastAsia="Times New Roman"/>
          <w:color w:val="000000"/>
          <w:szCs w:val="24"/>
          <w:shd w:val="clear" w:color="auto" w:fill="FFFFFF"/>
        </w:rPr>
        <w:t>ύγων και μεταναστών, στους οποίους συμπεριλαμβάνονται και ασυνόδευτα παιδιά, κάτω από άθλιες συνθήκες, μέσα από την κυριαρχία των ΜΚΟ αλλά και τον θεσμό του επαγγελματία επιτρόπου, που σημαίνει επιτροπεία που ιδιωτικοποιείται, γίνεται επάγγελμα, ανατίθεται</w:t>
      </w:r>
      <w:r>
        <w:rPr>
          <w:rFonts w:eastAsia="Times New Roman"/>
          <w:color w:val="000000"/>
          <w:szCs w:val="24"/>
          <w:shd w:val="clear" w:color="auto" w:fill="FFFFFF"/>
        </w:rPr>
        <w:t xml:space="preserve"> σε ιδιώτη. Αντί για μέτρα άμεσης, γρήγορης επανένωσης των παιδιών αυτών με τις οικογένειές τους σε άλλες χώρες, αλλά και για όσα παιδιά θα μείνουν στην Ελλάδα, πρέπει να είναι δημόσιος ο φορέας που θα έχει την ευθύνη, τη μέριμνα, την προστασία τους, για τ</w:t>
      </w:r>
      <w:r>
        <w:rPr>
          <w:rFonts w:eastAsia="Times New Roman"/>
          <w:color w:val="000000"/>
          <w:szCs w:val="24"/>
          <w:shd w:val="clear" w:color="auto" w:fill="FFFFFF"/>
        </w:rPr>
        <w:t>η στέγασή τους σε δημόσιες δομές</w:t>
      </w:r>
      <w:r>
        <w:rPr>
          <w:rFonts w:eastAsia="Times New Roman"/>
          <w:color w:val="000000"/>
          <w:szCs w:val="24"/>
          <w:shd w:val="clear" w:color="auto" w:fill="FFFFFF"/>
        </w:rPr>
        <w:t>,</w:t>
      </w:r>
      <w:r>
        <w:rPr>
          <w:rFonts w:eastAsia="Times New Roman"/>
          <w:color w:val="000000"/>
          <w:szCs w:val="24"/>
          <w:shd w:val="clear" w:color="auto" w:fill="FFFFFF"/>
        </w:rPr>
        <w:t xml:space="preserve"> που θα πληρούν συγκεκριμένες προδιαγραφές. </w:t>
      </w:r>
    </w:p>
    <w:p w14:paraId="719A517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Αυτές είναι οι προτάσεις του ΚΚΕ και φυσικά ο αγώνας και η κοινή πάλη Ελλήνων, μεταναστών και προσφύγων ενάντια στις αντιδραστικές και αντιλαϊκές αποφάσεις της Ευρωπαϊκής Ένωσης.</w:t>
      </w:r>
      <w:r>
        <w:rPr>
          <w:rFonts w:eastAsia="Times New Roman"/>
          <w:color w:val="000000"/>
          <w:szCs w:val="24"/>
          <w:shd w:val="clear" w:color="auto" w:fill="FFFFFF"/>
        </w:rPr>
        <w:t xml:space="preserve"> Η διέξοδος βρίσκεται στην κοινή πάλη ενάντια στον ιμπεριαλιστικό πόλεμο και τη συμμετοχή της Ελλάδας σε αυτόν, αλλά </w:t>
      </w:r>
      <w:r>
        <w:rPr>
          <w:rFonts w:eastAsia="Times New Roman"/>
          <w:color w:val="000000"/>
          <w:szCs w:val="24"/>
          <w:shd w:val="clear" w:color="auto" w:fill="FFFFFF"/>
        </w:rPr>
        <w:lastRenderedPageBreak/>
        <w:t>και ενάντια στο σύστημα που γεννά τη μαζική προσφυγιά και τη μετανάστευση.</w:t>
      </w:r>
    </w:p>
    <w:p w14:paraId="719A5172" w14:textId="77777777" w:rsidR="00E97792" w:rsidRDefault="00D70D60">
      <w:pPr>
        <w:spacing w:after="0" w:line="600" w:lineRule="auto"/>
        <w:ind w:firstLine="720"/>
        <w:jc w:val="both"/>
        <w:rPr>
          <w:rFonts w:eastAsia="Times New Roman"/>
          <w:color w:val="000000"/>
          <w:szCs w:val="24"/>
          <w:shd w:val="clear" w:color="auto" w:fill="FFFFFF"/>
        </w:rPr>
      </w:pPr>
      <w:r w:rsidRPr="00582250">
        <w:rPr>
          <w:rFonts w:eastAsia="Times New Roman"/>
          <w:b/>
          <w:color w:val="000000"/>
          <w:szCs w:val="24"/>
          <w:shd w:val="clear" w:color="auto" w:fill="FFFFFF"/>
        </w:rPr>
        <w:t xml:space="preserve">ΠΡΟΕΔΡΕΥΩΝ (Δημήτριος </w:t>
      </w:r>
      <w:proofErr w:type="spellStart"/>
      <w:r w:rsidRPr="00582250">
        <w:rPr>
          <w:rFonts w:eastAsia="Times New Roman"/>
          <w:b/>
          <w:color w:val="000000"/>
          <w:szCs w:val="24"/>
          <w:shd w:val="clear" w:color="auto" w:fill="FFFFFF"/>
        </w:rPr>
        <w:t>Κρεμαστινός</w:t>
      </w:r>
      <w:proofErr w:type="spellEnd"/>
      <w:r w:rsidRPr="00582250">
        <w:rPr>
          <w:rFonts w:eastAsia="Times New Roman"/>
          <w:b/>
          <w:color w:val="000000"/>
          <w:szCs w:val="24"/>
          <w:shd w:val="clear" w:color="auto" w:fill="FFFFFF"/>
        </w:rPr>
        <w:t>):</w:t>
      </w:r>
      <w:r>
        <w:rPr>
          <w:rFonts w:eastAsia="Times New Roman"/>
          <w:color w:val="000000"/>
          <w:szCs w:val="24"/>
          <w:shd w:val="clear" w:color="auto" w:fill="FFFFFF"/>
        </w:rPr>
        <w:t xml:space="preserve"> Ευχαριστώ.</w:t>
      </w:r>
    </w:p>
    <w:p w14:paraId="719A5173"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Υ</w:t>
      </w:r>
      <w:r>
        <w:rPr>
          <w:rFonts w:eastAsia="Times New Roman"/>
          <w:color w:val="000000"/>
          <w:szCs w:val="24"/>
          <w:shd w:val="clear" w:color="auto" w:fill="FFFFFF"/>
        </w:rPr>
        <w:t>φυπουργός Εργασίας ο κ. Ηλιόπουλος.</w:t>
      </w:r>
    </w:p>
    <w:p w14:paraId="719A5174" w14:textId="77777777" w:rsidR="00E97792" w:rsidRDefault="00D70D60">
      <w:pPr>
        <w:spacing w:after="0" w:line="600" w:lineRule="auto"/>
        <w:ind w:firstLine="720"/>
        <w:jc w:val="both"/>
        <w:rPr>
          <w:rFonts w:eastAsia="Times New Roman"/>
          <w:color w:val="000000"/>
          <w:szCs w:val="24"/>
          <w:shd w:val="clear" w:color="auto" w:fill="FFFFFF"/>
        </w:rPr>
      </w:pPr>
      <w:r w:rsidRPr="00423937">
        <w:rPr>
          <w:rFonts w:eastAsia="Times New Roman"/>
          <w:b/>
          <w:color w:val="000000"/>
          <w:szCs w:val="24"/>
          <w:shd w:val="clear" w:color="auto" w:fill="FFFFFF"/>
        </w:rPr>
        <w:t>ΧΡΗΣΤΟΣ ΜΑΝΤΑΣ:</w:t>
      </w:r>
      <w:r>
        <w:rPr>
          <w:rFonts w:eastAsia="Times New Roman"/>
          <w:color w:val="000000"/>
          <w:szCs w:val="24"/>
          <w:shd w:val="clear" w:color="auto" w:fill="FFFFFF"/>
        </w:rPr>
        <w:t xml:space="preserve"> Κύριε Πρόεδρε, θα ήθελα τον λόγο για τριάντα δευτερόλεπτα.</w:t>
      </w:r>
    </w:p>
    <w:p w14:paraId="719A517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w:t>
      </w:r>
      <w:proofErr w:type="spellStart"/>
      <w:r>
        <w:rPr>
          <w:rFonts w:eastAsia="Times New Roman"/>
          <w:b/>
          <w:color w:val="000000"/>
          <w:szCs w:val="24"/>
          <w:shd w:val="clear" w:color="auto" w:fill="FFFFFF"/>
        </w:rPr>
        <w:t>Κρεμαστινός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Ναι, αλλά και προηγουμένως τον κόψαμε.</w:t>
      </w:r>
    </w:p>
    <w:p w14:paraId="719A517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ΜΑΝΤΑΣ:</w:t>
      </w:r>
      <w:r>
        <w:rPr>
          <w:rFonts w:eastAsia="Times New Roman"/>
          <w:color w:val="000000"/>
          <w:szCs w:val="24"/>
          <w:shd w:val="clear" w:color="auto" w:fill="FFFFFF"/>
        </w:rPr>
        <w:t xml:space="preserve"> Κύριε Πρόεδρε, γι’ αυτό το θέμα θέλω να μιλήσω, για μισό λεπτό.</w:t>
      </w:r>
    </w:p>
    <w:p w14:paraId="719A517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w:t>
      </w:r>
      <w:proofErr w:type="spellStart"/>
      <w:r>
        <w:rPr>
          <w:rFonts w:eastAsia="Times New Roman"/>
          <w:b/>
          <w:color w:val="000000"/>
          <w:szCs w:val="24"/>
          <w:shd w:val="clear" w:color="auto" w:fill="FFFFFF"/>
        </w:rPr>
        <w:t>Κρεμαστινός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Εντάξει, έχετε τον λόγο.</w:t>
      </w:r>
    </w:p>
    <w:p w14:paraId="719A5178"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ΜΑΝΤΑΣ:</w:t>
      </w:r>
      <w:r>
        <w:rPr>
          <w:rFonts w:eastAsia="Times New Roman"/>
          <w:color w:val="000000"/>
          <w:szCs w:val="24"/>
          <w:shd w:val="clear" w:color="auto" w:fill="FFFFFF"/>
        </w:rPr>
        <w:t xml:space="preserve"> Κύριε Πρόεδρε, δεν το συνηθίζω να παρεμβαίνω στις διαδικασίες του Προεδρείου. Νομίζω, όμως, ότι η κοινοβουλευτική </w:t>
      </w:r>
      <w:r>
        <w:rPr>
          <w:rFonts w:eastAsia="Times New Roman"/>
          <w:color w:val="000000"/>
          <w:szCs w:val="24"/>
          <w:shd w:val="clear" w:color="auto" w:fill="FFFFFF"/>
        </w:rPr>
        <w:t>διαδικασία εξυπηρετεί την πραγματική πολιτική αντιπαράθεση, όποτε αυτή γίνεται σε αυτή την Αίθουσα.</w:t>
      </w:r>
    </w:p>
    <w:p w14:paraId="719A5179"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ήταν σωστό. Είχαμε ειδοποιήσει -το γνωρίζω γιατί ενημερώθηκα και από τους αρμόδιους Υπουργούς- ότι θα υπάρξει τοποθέτηση του Υφυπουργού αμέσως μετά την </w:t>
      </w:r>
      <w:r>
        <w:rPr>
          <w:rFonts w:eastAsia="Times New Roman"/>
          <w:color w:val="000000"/>
          <w:szCs w:val="24"/>
          <w:shd w:val="clear" w:color="auto" w:fill="FFFFFF"/>
        </w:rPr>
        <w:t xml:space="preserve">τοποθέτηση </w:t>
      </w:r>
      <w:r>
        <w:rPr>
          <w:rFonts w:eastAsia="Times New Roman"/>
          <w:color w:val="000000"/>
          <w:szCs w:val="24"/>
          <w:shd w:val="clear" w:color="auto" w:fill="FFFFFF"/>
        </w:rPr>
        <w:lastRenderedPageBreak/>
        <w:t xml:space="preserve">του Κοινοβουλευτικού Εκπροσώπου της Νέας Δημοκρατίας. Είναι ένα θέμα ουσίας. Έχουν φύγει τώρα. Θα εξυπηρετούσε σημαντικά –δεν υποτιμώ καθόλου την παρέμβασή σας, κυρία </w:t>
      </w:r>
      <w:proofErr w:type="spellStart"/>
      <w:r>
        <w:rPr>
          <w:rFonts w:eastAsia="Times New Roman"/>
          <w:color w:val="000000"/>
          <w:szCs w:val="24"/>
          <w:shd w:val="clear" w:color="auto" w:fill="FFFFFF"/>
        </w:rPr>
        <w:t>Μανωλάκου</w:t>
      </w:r>
      <w:proofErr w:type="spellEnd"/>
      <w:r>
        <w:rPr>
          <w:rFonts w:eastAsia="Times New Roman"/>
          <w:color w:val="000000"/>
          <w:szCs w:val="24"/>
          <w:shd w:val="clear" w:color="auto" w:fill="FFFFFF"/>
        </w:rPr>
        <w:t>, και το γνωρίζετε- τον πολιτικό διάλογο και την πολιτική αντιπαράθεσ</w:t>
      </w:r>
      <w:r>
        <w:rPr>
          <w:rFonts w:eastAsia="Times New Roman"/>
          <w:color w:val="000000"/>
          <w:szCs w:val="24"/>
          <w:shd w:val="clear" w:color="auto" w:fill="FFFFFF"/>
        </w:rPr>
        <w:t>η. Θέλει λίγη προσοχή αυτό. Ξέρετε ότι πρώτη φορά σάς κάνω παρατήρηση. Περισσότερες σας κάνουν από την Κοινοβουλευτική σας Ομάδα, παρά εμείς. Με αυτή την έννοια το λέω και θα ήθελα να το επισημάνω.</w:t>
      </w:r>
    </w:p>
    <w:p w14:paraId="719A517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w:t>
      </w:r>
      <w:proofErr w:type="spellStart"/>
      <w:r>
        <w:rPr>
          <w:rFonts w:eastAsia="Times New Roman"/>
          <w:b/>
          <w:color w:val="000000"/>
          <w:szCs w:val="24"/>
          <w:shd w:val="clear" w:color="auto" w:fill="FFFFFF"/>
        </w:rPr>
        <w:t>Κρεμαστινός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Ελπίζω, κύριε Μαντά, </w:t>
      </w:r>
      <w:r>
        <w:rPr>
          <w:rFonts w:eastAsia="Times New Roman"/>
          <w:color w:val="000000"/>
          <w:szCs w:val="24"/>
          <w:shd w:val="clear" w:color="auto" w:fill="FFFFFF"/>
        </w:rPr>
        <w:t>να καταλαβαίνετε ότι δεν υπήρχε πρόθεση.</w:t>
      </w:r>
    </w:p>
    <w:p w14:paraId="719A517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ΜΑΝΤΑΣ:</w:t>
      </w:r>
      <w:r>
        <w:rPr>
          <w:rFonts w:eastAsia="Times New Roman"/>
          <w:color w:val="000000"/>
          <w:szCs w:val="24"/>
          <w:shd w:val="clear" w:color="auto" w:fill="FFFFFF"/>
        </w:rPr>
        <w:t xml:space="preserve"> Εντάξει. Το επισημαίνω, όμως, γιατί έχει μία σημασία.</w:t>
      </w:r>
    </w:p>
    <w:p w14:paraId="719A517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w:t>
      </w:r>
      <w:proofErr w:type="spellStart"/>
      <w:r>
        <w:rPr>
          <w:rFonts w:eastAsia="Times New Roman"/>
          <w:b/>
          <w:color w:val="000000"/>
          <w:szCs w:val="24"/>
          <w:shd w:val="clear" w:color="auto" w:fill="FFFFFF"/>
        </w:rPr>
        <w:t>Κρεμαστινός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Έγινε μία συνεννόηση με τη Γραμματεία, την οποία δεν είχα αντιληφθεί. Αυτό είναι όλο. Δεν υπήρχε θέμα. Άλλωστ</w:t>
      </w:r>
      <w:r>
        <w:rPr>
          <w:rFonts w:eastAsia="Times New Roman"/>
          <w:color w:val="000000"/>
          <w:szCs w:val="24"/>
          <w:shd w:val="clear" w:color="auto" w:fill="FFFFFF"/>
        </w:rPr>
        <w:t xml:space="preserve">ε μπορεί να μην είναι παρών ο κ. </w:t>
      </w:r>
      <w:proofErr w:type="spellStart"/>
      <w:r>
        <w:rPr>
          <w:rFonts w:eastAsia="Times New Roman"/>
          <w:color w:val="000000"/>
          <w:szCs w:val="24"/>
          <w:shd w:val="clear" w:color="auto" w:fill="FFFFFF"/>
        </w:rPr>
        <w:t>Βρούτσης</w:t>
      </w:r>
      <w:proofErr w:type="spellEnd"/>
      <w:r>
        <w:rPr>
          <w:rFonts w:eastAsia="Times New Roman"/>
          <w:color w:val="000000"/>
          <w:szCs w:val="24"/>
          <w:shd w:val="clear" w:color="auto" w:fill="FFFFFF"/>
        </w:rPr>
        <w:t>, αλλά είναι η Νέα Δημοκρατία. Θα έχουμε δευτερολογίες και θα μιλήσει</w:t>
      </w:r>
      <w:r>
        <w:rPr>
          <w:rFonts w:eastAsia="Times New Roman"/>
          <w:color w:val="000000"/>
          <w:szCs w:val="24"/>
          <w:shd w:val="clear" w:color="auto" w:fill="FFFFFF"/>
        </w:rPr>
        <w:t>,</w:t>
      </w:r>
      <w:r>
        <w:rPr>
          <w:rFonts w:eastAsia="Times New Roman"/>
          <w:color w:val="000000"/>
          <w:szCs w:val="24"/>
          <w:shd w:val="clear" w:color="auto" w:fill="FFFFFF"/>
        </w:rPr>
        <w:t xml:space="preserve"> φαντάζομαι</w:t>
      </w:r>
      <w:r>
        <w:rPr>
          <w:rFonts w:eastAsia="Times New Roman"/>
          <w:color w:val="000000"/>
          <w:szCs w:val="24"/>
          <w:shd w:val="clear" w:color="auto" w:fill="FFFFFF"/>
        </w:rPr>
        <w:t>,</w:t>
      </w:r>
      <w:r>
        <w:rPr>
          <w:rFonts w:eastAsia="Times New Roman"/>
          <w:color w:val="000000"/>
          <w:szCs w:val="24"/>
          <w:shd w:val="clear" w:color="auto" w:fill="FFFFFF"/>
        </w:rPr>
        <w:t xml:space="preserve"> ο κ. </w:t>
      </w:r>
      <w:proofErr w:type="spellStart"/>
      <w:r>
        <w:rPr>
          <w:rFonts w:eastAsia="Times New Roman"/>
          <w:color w:val="000000"/>
          <w:szCs w:val="24"/>
          <w:shd w:val="clear" w:color="auto" w:fill="FFFFFF"/>
        </w:rPr>
        <w:t>Βρούτσης</w:t>
      </w:r>
      <w:proofErr w:type="spellEnd"/>
      <w:r>
        <w:rPr>
          <w:rFonts w:eastAsia="Times New Roman"/>
          <w:color w:val="000000"/>
          <w:szCs w:val="24"/>
          <w:shd w:val="clear" w:color="auto" w:fill="FFFFFF"/>
        </w:rPr>
        <w:t>. Δεν είναι εκεί το θέμα.</w:t>
      </w:r>
    </w:p>
    <w:p w14:paraId="719A517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Παρακαλώ, κύριε Ηλιόπουλε, έχετε τον λόγο για εννέα λεπτά.</w:t>
      </w:r>
    </w:p>
    <w:p w14:paraId="719A517E" w14:textId="77777777" w:rsidR="00E97792" w:rsidRDefault="00D70D60">
      <w:pPr>
        <w:spacing w:after="0" w:line="600" w:lineRule="auto"/>
        <w:ind w:firstLine="720"/>
        <w:jc w:val="both"/>
        <w:rPr>
          <w:rFonts w:eastAsia="Times New Roman"/>
          <w:color w:val="000000"/>
          <w:szCs w:val="24"/>
          <w:shd w:val="clear" w:color="auto" w:fill="FFFFFF"/>
        </w:rPr>
      </w:pPr>
      <w:r w:rsidRPr="00423937">
        <w:rPr>
          <w:rFonts w:eastAsia="Times New Roman"/>
          <w:b/>
          <w:color w:val="000000"/>
          <w:szCs w:val="24"/>
          <w:shd w:val="clear" w:color="auto" w:fill="FFFFFF"/>
        </w:rPr>
        <w:t>ΑΘΑΝΑΣΙΟΣ ΗΛΙΟΠΟΥΛΟΣ (Υφυπουργός Ε</w:t>
      </w:r>
      <w:r w:rsidRPr="00423937">
        <w:rPr>
          <w:rFonts w:eastAsia="Times New Roman"/>
          <w:b/>
          <w:color w:val="000000"/>
          <w:szCs w:val="24"/>
          <w:shd w:val="clear" w:color="auto" w:fill="FFFFFF"/>
        </w:rPr>
        <w:t>ργασίας, Κοινωνικής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πολύ, κύριε Πρόεδρε.</w:t>
      </w:r>
    </w:p>
    <w:p w14:paraId="719A517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ξεκινήσω διαφορετικά, αλλά νομίζω ότι βοηθάει τη ροή της συζήτησης να γίνεται ένας ζωντανός διάλογος εδώ μέσα και να απαντάμε σε κάποια επιχειρήματα. </w:t>
      </w:r>
    </w:p>
    <w:p w14:paraId="719A518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w:t>
      </w:r>
      <w:r>
        <w:rPr>
          <w:rFonts w:eastAsia="Times New Roman"/>
          <w:color w:val="000000"/>
          <w:szCs w:val="24"/>
          <w:shd w:val="clear" w:color="auto" w:fill="FFFFFF"/>
        </w:rPr>
        <w:t xml:space="preserve">ρώτη φράση που θα ήθελα να πω είναι η εξής: Κατά τη γνώμη μου είναι πάρα πολύ σημαντικό στη </w:t>
      </w:r>
      <w:r>
        <w:rPr>
          <w:rFonts w:eastAsia="Times New Roman"/>
          <w:color w:val="000000"/>
          <w:szCs w:val="24"/>
          <w:shd w:val="clear" w:color="auto" w:fill="FFFFFF"/>
        </w:rPr>
        <w:t>δ</w:t>
      </w:r>
      <w:r>
        <w:rPr>
          <w:rFonts w:eastAsia="Times New Roman"/>
          <w:color w:val="000000"/>
          <w:szCs w:val="24"/>
          <w:shd w:val="clear" w:color="auto" w:fill="FFFFFF"/>
        </w:rPr>
        <w:t xml:space="preserve">ημοκρατία να υπάρχουν καθαρά αντιπαραθετικά σχέδια. Με αυτή την έννοια νομίζω ότι μπορώ να πω ένα μεγάλο ευχαριστώ στον κ.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γι’ αυτά που είπε πριν από λίγο.</w:t>
      </w:r>
      <w:r>
        <w:rPr>
          <w:rFonts w:eastAsia="Times New Roman"/>
          <w:color w:val="000000"/>
          <w:szCs w:val="24"/>
          <w:shd w:val="clear" w:color="auto" w:fill="FFFFFF"/>
        </w:rPr>
        <w:t xml:space="preserve"> Σε ένα πολύ κρίσιμο σημείο ανέφερε και πράγματα που είχε πει και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Είχα κρατήσει τα </w:t>
      </w:r>
      <w:r>
        <w:rPr>
          <w:rFonts w:eastAsia="Times New Roman"/>
          <w:color w:val="000000"/>
          <w:szCs w:val="24"/>
          <w:shd w:val="clear" w:color="auto" w:fill="FFFFFF"/>
        </w:rPr>
        <w:t>π</w:t>
      </w:r>
      <w:r>
        <w:rPr>
          <w:rFonts w:eastAsia="Times New Roman"/>
          <w:color w:val="000000"/>
          <w:szCs w:val="24"/>
          <w:shd w:val="clear" w:color="auto" w:fill="FFFFFF"/>
        </w:rPr>
        <w:t xml:space="preserve">ρακτικά για να τα καταθέσω, αλλά δεν χρειάζεται, αφού τα είπε πριν από λίγο. </w:t>
      </w:r>
    </w:p>
    <w:p w14:paraId="719A518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Ποια είναι κατά τη γνώμη μου η </w:t>
      </w:r>
      <w:r>
        <w:rPr>
          <w:rFonts w:eastAsia="Times New Roman"/>
          <w:color w:val="000000"/>
          <w:szCs w:val="24"/>
          <w:shd w:val="clear" w:color="auto" w:fill="FFFFFF"/>
        </w:rPr>
        <w:t>φράσ</w:t>
      </w:r>
      <w:r>
        <w:rPr>
          <w:rFonts w:eastAsia="Times New Roman"/>
          <w:color w:val="000000"/>
          <w:szCs w:val="24"/>
          <w:shd w:val="clear" w:color="auto" w:fill="FFFFFF"/>
        </w:rPr>
        <w:t xml:space="preserve">η-κλειδί σε αυτά που είπε ο κ. </w:t>
      </w:r>
      <w:proofErr w:type="spellStart"/>
      <w:r>
        <w:rPr>
          <w:rFonts w:eastAsia="Times New Roman"/>
          <w:color w:val="000000"/>
          <w:szCs w:val="24"/>
          <w:shd w:val="clear" w:color="auto" w:fill="FFFFFF"/>
        </w:rPr>
        <w:t>Βρούτσης</w:t>
      </w:r>
      <w:proofErr w:type="spellEnd"/>
      <w:r>
        <w:rPr>
          <w:rFonts w:eastAsia="Times New Roman"/>
          <w:color w:val="000000"/>
          <w:szCs w:val="24"/>
          <w:shd w:val="clear" w:color="auto" w:fill="FFFFFF"/>
        </w:rPr>
        <w:t>; Ότι</w:t>
      </w:r>
      <w:r>
        <w:rPr>
          <w:rFonts w:eastAsia="Times New Roman"/>
          <w:color w:val="000000"/>
          <w:szCs w:val="24"/>
          <w:shd w:val="clear" w:color="auto" w:fill="FFFFFF"/>
        </w:rPr>
        <w:t xml:space="preserve"> «καταφέραμε και μειώσαμε την ανεργία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επειδή ακολουθήσαμε διαρθρωτικές μεταρρυθμίσεις στα εργασιακά». Ποιες ήταν οι</w:t>
      </w:r>
      <w:r w:rsidRPr="00423937">
        <w:rPr>
          <w:rFonts w:eastAsia="Times New Roman"/>
          <w:color w:val="000000"/>
          <w:szCs w:val="24"/>
          <w:shd w:val="clear" w:color="auto" w:fill="FFFFFF"/>
        </w:rPr>
        <w:t xml:space="preserve"> </w:t>
      </w:r>
      <w:r>
        <w:rPr>
          <w:rFonts w:eastAsia="Times New Roman"/>
          <w:color w:val="000000"/>
          <w:szCs w:val="24"/>
          <w:shd w:val="clear" w:color="auto" w:fill="FFFFFF"/>
        </w:rPr>
        <w:t xml:space="preserve">διαρθρωτικές μεταρρυθμίσεις που ακολούθησε ο κ. </w:t>
      </w:r>
      <w:proofErr w:type="spellStart"/>
      <w:r>
        <w:rPr>
          <w:rFonts w:eastAsia="Times New Roman"/>
          <w:color w:val="000000"/>
          <w:szCs w:val="24"/>
          <w:shd w:val="clear" w:color="auto" w:fill="FFFFFF"/>
        </w:rPr>
        <w:t>Βρούτσης</w:t>
      </w:r>
      <w:proofErr w:type="spellEnd"/>
      <w:r>
        <w:rPr>
          <w:rFonts w:eastAsia="Times New Roman"/>
          <w:color w:val="000000"/>
          <w:szCs w:val="24"/>
          <w:shd w:val="clear" w:color="auto" w:fill="FFFFFF"/>
        </w:rPr>
        <w:t xml:space="preserve"> στα εργασιακά; Η κατάργηση των συλλογικών συμβάσεων εργασίας, η μείωση του κατώτατ</w:t>
      </w:r>
      <w:r>
        <w:rPr>
          <w:rFonts w:eastAsia="Times New Roman"/>
          <w:color w:val="000000"/>
          <w:szCs w:val="24"/>
          <w:shd w:val="clear" w:color="auto" w:fill="FFFFFF"/>
        </w:rPr>
        <w:t>ου μισθού κατά 22% και στους νέους κατά 32% και το να γίνουν πιο εύκολες οι απολύσεις.</w:t>
      </w:r>
    </w:p>
    <w:p w14:paraId="719A518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Όταν λες ότι, επειδή ακολουθήσαμε αυτές τις διαθρωτικές μεταρρυθμίσεις, ρίξαμε την ανεργία, στην πραγματικότητα λες ποιο είναι το πρόγραμμα της Νέας Δημοκρατίας για την </w:t>
      </w:r>
      <w:r>
        <w:rPr>
          <w:rFonts w:eastAsia="Times New Roman" w:cs="Times New Roman"/>
          <w:szCs w:val="24"/>
        </w:rPr>
        <w:t>επόμενη μέρα στα εργασιακά. Το πρόγραμμα της Νέας Δημοκρατίας για την επόμενη μέρα στα εργασιακά έχει μια φράση: Αν δεν υπήρχε το μνημόνιο, θα έπρεπε να το εφεύρουμε. Αυτό ήταν, αυτό παραμένει και τους ευχαριστούμε πάρα πολύ που έρχονται. Δεν χρειάζεται κα</w:t>
      </w:r>
      <w:r>
        <w:rPr>
          <w:rFonts w:eastAsia="Times New Roman" w:cs="Times New Roman"/>
          <w:szCs w:val="24"/>
        </w:rPr>
        <w:t xml:space="preserve">ν να αναφερθώ στις τοποθετήσεις του κ. Μητσοτάκη στον ΣΕΒ, που λέει μια σειρά από πράγματα. Κάποια θα τα πούμε στη συνέχεια. </w:t>
      </w:r>
    </w:p>
    <w:p w14:paraId="719A518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έχει μια εμμονή </w:t>
      </w:r>
      <w:r w:rsidRPr="00BF6FF1">
        <w:rPr>
          <w:rFonts w:eastAsia="Times New Roman" w:cs="Times New Roman"/>
          <w:szCs w:val="24"/>
        </w:rPr>
        <w:t>με τις ομαδικές απολύσεις</w:t>
      </w:r>
      <w:r>
        <w:rPr>
          <w:rFonts w:eastAsia="Times New Roman" w:cs="Times New Roman"/>
          <w:szCs w:val="24"/>
        </w:rPr>
        <w:t xml:space="preserve"> και </w:t>
      </w:r>
      <w:r w:rsidRPr="00BF6FF1">
        <w:rPr>
          <w:rFonts w:eastAsia="Times New Roman" w:cs="Times New Roman"/>
          <w:szCs w:val="24"/>
        </w:rPr>
        <w:t xml:space="preserve">χαρακτήριζε αναχρονιστικό το άρθρο με το βέτο του </w:t>
      </w:r>
      <w:r>
        <w:rPr>
          <w:rFonts w:eastAsia="Times New Roman" w:cs="Times New Roman"/>
          <w:szCs w:val="24"/>
        </w:rPr>
        <w:t>Υ</w:t>
      </w:r>
      <w:r w:rsidRPr="00BF6FF1">
        <w:rPr>
          <w:rFonts w:eastAsia="Times New Roman" w:cs="Times New Roman"/>
          <w:szCs w:val="24"/>
        </w:rPr>
        <w:t>πουρ</w:t>
      </w:r>
      <w:r w:rsidRPr="00BF6FF1">
        <w:rPr>
          <w:rFonts w:eastAsia="Times New Roman" w:cs="Times New Roman"/>
          <w:szCs w:val="24"/>
        </w:rPr>
        <w:lastRenderedPageBreak/>
        <w:t>γού</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Ν</w:t>
      </w:r>
      <w:r w:rsidRPr="00BF6FF1">
        <w:rPr>
          <w:rFonts w:eastAsia="Times New Roman" w:cs="Times New Roman"/>
          <w:szCs w:val="24"/>
        </w:rPr>
        <w:t xml:space="preserve">α </w:t>
      </w:r>
      <w:r>
        <w:rPr>
          <w:rFonts w:eastAsia="Times New Roman" w:cs="Times New Roman"/>
          <w:szCs w:val="24"/>
        </w:rPr>
        <w:t xml:space="preserve">του υπενθυμίσουμε </w:t>
      </w:r>
      <w:r w:rsidRPr="00BF6FF1">
        <w:rPr>
          <w:rFonts w:eastAsia="Times New Roman" w:cs="Times New Roman"/>
          <w:szCs w:val="24"/>
        </w:rPr>
        <w:t>ότι οι πραγματικές ομαδικές απολύσεις</w:t>
      </w:r>
      <w:r>
        <w:rPr>
          <w:rFonts w:eastAsia="Times New Roman" w:cs="Times New Roman"/>
          <w:szCs w:val="24"/>
        </w:rPr>
        <w:t>,</w:t>
      </w:r>
      <w:r w:rsidRPr="00BF6FF1">
        <w:rPr>
          <w:rFonts w:eastAsia="Times New Roman" w:cs="Times New Roman"/>
          <w:szCs w:val="24"/>
        </w:rPr>
        <w:t xml:space="preserve"> που </w:t>
      </w:r>
      <w:r>
        <w:rPr>
          <w:rFonts w:eastAsia="Times New Roman" w:cs="Times New Roman"/>
          <w:szCs w:val="24"/>
        </w:rPr>
        <w:t>ε</w:t>
      </w:r>
      <w:r w:rsidRPr="00BF6FF1">
        <w:rPr>
          <w:rFonts w:eastAsia="Times New Roman" w:cs="Times New Roman"/>
          <w:szCs w:val="24"/>
        </w:rPr>
        <w:t>υ</w:t>
      </w:r>
      <w:r>
        <w:rPr>
          <w:rFonts w:eastAsia="Times New Roman" w:cs="Times New Roman"/>
          <w:szCs w:val="24"/>
        </w:rPr>
        <w:t>τυχώς δεν προχώρησαν, ήταν οι δεκαπέντε χιλιάδες</w:t>
      </w:r>
      <w:r w:rsidRPr="00BF6FF1">
        <w:rPr>
          <w:rFonts w:eastAsia="Times New Roman" w:cs="Times New Roman"/>
          <w:szCs w:val="24"/>
        </w:rPr>
        <w:t xml:space="preserve"> απολύσεις που θα έκανε ο κ</w:t>
      </w:r>
      <w:r>
        <w:rPr>
          <w:rFonts w:eastAsia="Times New Roman" w:cs="Times New Roman"/>
          <w:szCs w:val="24"/>
        </w:rPr>
        <w:t>.</w:t>
      </w:r>
      <w:r w:rsidRPr="00BF6FF1">
        <w:rPr>
          <w:rFonts w:eastAsia="Times New Roman" w:cs="Times New Roman"/>
          <w:szCs w:val="24"/>
        </w:rPr>
        <w:t xml:space="preserve"> Μητσοτάκης </w:t>
      </w:r>
      <w:r>
        <w:rPr>
          <w:rFonts w:eastAsia="Times New Roman" w:cs="Times New Roman"/>
          <w:szCs w:val="24"/>
        </w:rPr>
        <w:t>σ</w:t>
      </w:r>
      <w:r w:rsidRPr="00BF6FF1">
        <w:rPr>
          <w:rFonts w:eastAsia="Times New Roman" w:cs="Times New Roman"/>
          <w:szCs w:val="24"/>
        </w:rPr>
        <w:t>τους δημοσίους υπαλλήλους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w:t>
      </w:r>
      <w:r w:rsidRPr="00BF6FF1">
        <w:rPr>
          <w:rFonts w:eastAsia="Times New Roman" w:cs="Times New Roman"/>
          <w:szCs w:val="24"/>
        </w:rPr>
        <w:t xml:space="preserve">αι ομαδικές απολύσεις και πολύ κοντά σε αυτό ήταν αυτά που </w:t>
      </w:r>
      <w:r>
        <w:rPr>
          <w:rFonts w:eastAsia="Times New Roman" w:cs="Times New Roman"/>
          <w:szCs w:val="24"/>
        </w:rPr>
        <w:t>έγιναν</w:t>
      </w:r>
      <w:r w:rsidRPr="00BF6FF1">
        <w:rPr>
          <w:rFonts w:eastAsia="Times New Roman" w:cs="Times New Roman"/>
          <w:szCs w:val="24"/>
        </w:rPr>
        <w:t xml:space="preserve"> με τους κα</w:t>
      </w:r>
      <w:r w:rsidRPr="00BF6FF1">
        <w:rPr>
          <w:rFonts w:eastAsia="Times New Roman" w:cs="Times New Roman"/>
          <w:szCs w:val="24"/>
        </w:rPr>
        <w:t xml:space="preserve">θηγητές </w:t>
      </w:r>
      <w:r>
        <w:rPr>
          <w:rFonts w:eastAsia="Times New Roman" w:cs="Times New Roman"/>
          <w:szCs w:val="24"/>
        </w:rPr>
        <w:t>σ</w:t>
      </w:r>
      <w:r w:rsidRPr="00BF6FF1">
        <w:rPr>
          <w:rFonts w:eastAsia="Times New Roman" w:cs="Times New Roman"/>
          <w:szCs w:val="24"/>
        </w:rPr>
        <w:t xml:space="preserve">τα </w:t>
      </w:r>
      <w:r>
        <w:rPr>
          <w:rFonts w:eastAsia="Times New Roman" w:cs="Times New Roman"/>
          <w:szCs w:val="24"/>
        </w:rPr>
        <w:t>τ</w:t>
      </w:r>
      <w:r w:rsidRPr="00BF6FF1">
        <w:rPr>
          <w:rFonts w:eastAsia="Times New Roman" w:cs="Times New Roman"/>
          <w:szCs w:val="24"/>
        </w:rPr>
        <w:t xml:space="preserve">εχνικά </w:t>
      </w:r>
      <w:r>
        <w:rPr>
          <w:rFonts w:eastAsia="Times New Roman" w:cs="Times New Roman"/>
          <w:szCs w:val="24"/>
        </w:rPr>
        <w:t>λ</w:t>
      </w:r>
      <w:r w:rsidRPr="00BF6FF1">
        <w:rPr>
          <w:rFonts w:eastAsia="Times New Roman" w:cs="Times New Roman"/>
          <w:szCs w:val="24"/>
        </w:rPr>
        <w:t>ύκεια</w:t>
      </w:r>
      <w:r>
        <w:rPr>
          <w:rFonts w:eastAsia="Times New Roman" w:cs="Times New Roman"/>
          <w:szCs w:val="24"/>
        </w:rPr>
        <w:t>,</w:t>
      </w:r>
      <w:r w:rsidRPr="00BF6FF1">
        <w:rPr>
          <w:rFonts w:eastAsia="Times New Roman" w:cs="Times New Roman"/>
          <w:szCs w:val="24"/>
        </w:rPr>
        <w:t xml:space="preserve"> αυτά που </w:t>
      </w:r>
      <w:r>
        <w:rPr>
          <w:rFonts w:eastAsia="Times New Roman" w:cs="Times New Roman"/>
          <w:szCs w:val="24"/>
        </w:rPr>
        <w:t>έγιναν</w:t>
      </w:r>
      <w:r w:rsidRPr="00BF6FF1">
        <w:rPr>
          <w:rFonts w:eastAsia="Times New Roman" w:cs="Times New Roman"/>
          <w:szCs w:val="24"/>
        </w:rPr>
        <w:t xml:space="preserve"> με τις καθαρίστριες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αυτά που έγιναν σε μια</w:t>
      </w:r>
      <w:r w:rsidRPr="00BF6FF1">
        <w:rPr>
          <w:rFonts w:eastAsia="Times New Roman" w:cs="Times New Roman"/>
          <w:szCs w:val="24"/>
        </w:rPr>
        <w:t xml:space="preserve"> σειρά από κλάδους και αυτά που λέει σήμερα</w:t>
      </w:r>
      <w:r>
        <w:rPr>
          <w:rFonts w:eastAsia="Times New Roman" w:cs="Times New Roman"/>
          <w:szCs w:val="24"/>
        </w:rPr>
        <w:t>,</w:t>
      </w:r>
      <w:r w:rsidRPr="00BF6FF1">
        <w:rPr>
          <w:rFonts w:eastAsia="Times New Roman" w:cs="Times New Roman"/>
          <w:szCs w:val="24"/>
        </w:rPr>
        <w:t xml:space="preserve"> ότι περισσεύουν γιατροί</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μείς λέμε ότι δεν περισσεύουν</w:t>
      </w:r>
      <w:r>
        <w:rPr>
          <w:rFonts w:eastAsia="Times New Roman" w:cs="Times New Roman"/>
          <w:szCs w:val="24"/>
        </w:rPr>
        <w:t xml:space="preserve"> γιατροί, </w:t>
      </w:r>
      <w:r w:rsidRPr="00BF6FF1">
        <w:rPr>
          <w:rFonts w:eastAsia="Times New Roman" w:cs="Times New Roman"/>
          <w:szCs w:val="24"/>
        </w:rPr>
        <w:t>όπως δεν περισσεύουν δάσκαλοι και καθηγητές</w:t>
      </w:r>
      <w:r>
        <w:rPr>
          <w:rFonts w:eastAsia="Times New Roman" w:cs="Times New Roman"/>
          <w:szCs w:val="24"/>
        </w:rPr>
        <w:t>.</w:t>
      </w:r>
    </w:p>
    <w:p w14:paraId="719A518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BF6FF1">
        <w:rPr>
          <w:rFonts w:eastAsia="Times New Roman" w:cs="Times New Roman"/>
          <w:szCs w:val="24"/>
        </w:rPr>
        <w:t>χαρακτ</w:t>
      </w:r>
      <w:r w:rsidRPr="00BF6FF1">
        <w:rPr>
          <w:rFonts w:eastAsia="Times New Roman" w:cs="Times New Roman"/>
          <w:szCs w:val="24"/>
        </w:rPr>
        <w:t xml:space="preserve">ήρισε τις </w:t>
      </w:r>
      <w:r>
        <w:rPr>
          <w:rFonts w:eastAsia="Times New Roman" w:cs="Times New Roman"/>
          <w:szCs w:val="24"/>
        </w:rPr>
        <w:t>δώδεκα</w:t>
      </w:r>
      <w:r w:rsidRPr="00BF6FF1">
        <w:rPr>
          <w:rFonts w:eastAsia="Times New Roman" w:cs="Times New Roman"/>
          <w:szCs w:val="24"/>
        </w:rPr>
        <w:t xml:space="preserve"> περικοπές στις συντάξεις </w:t>
      </w:r>
      <w:r>
        <w:rPr>
          <w:rFonts w:eastAsia="Times New Roman" w:cs="Times New Roman"/>
          <w:szCs w:val="24"/>
        </w:rPr>
        <w:t>«</w:t>
      </w:r>
      <w:r w:rsidRPr="00BF6FF1">
        <w:rPr>
          <w:rFonts w:eastAsia="Times New Roman" w:cs="Times New Roman"/>
          <w:szCs w:val="24"/>
        </w:rPr>
        <w:t>προσαρμογές</w:t>
      </w:r>
      <w:r>
        <w:rPr>
          <w:rFonts w:eastAsia="Times New Roman" w:cs="Times New Roman"/>
          <w:szCs w:val="24"/>
        </w:rPr>
        <w:t>»</w:t>
      </w:r>
      <w:r>
        <w:rPr>
          <w:rFonts w:eastAsia="Times New Roman" w:cs="Times New Roman"/>
          <w:szCs w:val="24"/>
        </w:rPr>
        <w:t>.</w:t>
      </w:r>
      <w:r w:rsidRPr="00BF6FF1">
        <w:rPr>
          <w:rFonts w:eastAsia="Times New Roman" w:cs="Times New Roman"/>
          <w:szCs w:val="24"/>
        </w:rPr>
        <w:t xml:space="preserve"> Ήταν προσαρμογές για τον κ</w:t>
      </w:r>
      <w:r>
        <w:rPr>
          <w:rFonts w:eastAsia="Times New Roman" w:cs="Times New Roman"/>
          <w:szCs w:val="24"/>
        </w:rPr>
        <w:t>.</w:t>
      </w:r>
      <w:r w:rsidRPr="00BF6FF1">
        <w:rPr>
          <w:rFonts w:eastAsia="Times New Roman" w:cs="Times New Roman"/>
          <w:szCs w:val="24"/>
        </w:rPr>
        <w:t xml:space="preserve"> </w:t>
      </w:r>
      <w:proofErr w:type="spellStart"/>
      <w:r>
        <w:rPr>
          <w:rFonts w:eastAsia="Times New Roman" w:cs="Times New Roman"/>
          <w:szCs w:val="24"/>
        </w:rPr>
        <w:t>Β</w:t>
      </w:r>
      <w:r w:rsidRPr="00BF6FF1">
        <w:rPr>
          <w:rFonts w:eastAsia="Times New Roman" w:cs="Times New Roman"/>
          <w:szCs w:val="24"/>
        </w:rPr>
        <w:t>ρούτση</w:t>
      </w:r>
      <w:proofErr w:type="spellEnd"/>
      <w:r w:rsidRPr="00BF6FF1">
        <w:rPr>
          <w:rFonts w:eastAsia="Times New Roman" w:cs="Times New Roman"/>
          <w:szCs w:val="24"/>
        </w:rPr>
        <w:t xml:space="preserve"> </w:t>
      </w:r>
      <w:r>
        <w:rPr>
          <w:rFonts w:eastAsia="Times New Roman" w:cs="Times New Roman"/>
          <w:szCs w:val="24"/>
        </w:rPr>
        <w:t xml:space="preserve">οι </w:t>
      </w:r>
      <w:r w:rsidRPr="00BF6FF1">
        <w:rPr>
          <w:rFonts w:eastAsia="Times New Roman" w:cs="Times New Roman"/>
          <w:szCs w:val="24"/>
        </w:rPr>
        <w:t xml:space="preserve">οποίες </w:t>
      </w:r>
      <w:r>
        <w:rPr>
          <w:rFonts w:eastAsia="Times New Roman" w:cs="Times New Roman"/>
          <w:szCs w:val="24"/>
        </w:rPr>
        <w:t xml:space="preserve">έκαναν βιώσιμο το </w:t>
      </w:r>
      <w:r w:rsidRPr="00BF6FF1">
        <w:rPr>
          <w:rFonts w:eastAsia="Times New Roman" w:cs="Times New Roman"/>
          <w:szCs w:val="24"/>
        </w:rPr>
        <w:t>ασφαλιστικό σύστημα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Ή</w:t>
      </w:r>
      <w:r w:rsidRPr="00BF6FF1">
        <w:rPr>
          <w:rFonts w:eastAsia="Times New Roman" w:cs="Times New Roman"/>
          <w:szCs w:val="24"/>
        </w:rPr>
        <w:t>ρθα</w:t>
      </w:r>
      <w:r>
        <w:rPr>
          <w:rFonts w:eastAsia="Times New Roman" w:cs="Times New Roman"/>
          <w:szCs w:val="24"/>
        </w:rPr>
        <w:t>ν</w:t>
      </w:r>
      <w:r w:rsidRPr="00BF6FF1">
        <w:rPr>
          <w:rFonts w:eastAsia="Times New Roman" w:cs="Times New Roman"/>
          <w:szCs w:val="24"/>
        </w:rPr>
        <w:t xml:space="preserve"> εδώ σήμερα να κάνου</w:t>
      </w:r>
      <w:r>
        <w:rPr>
          <w:rFonts w:eastAsia="Times New Roman" w:cs="Times New Roman"/>
          <w:szCs w:val="24"/>
        </w:rPr>
        <w:t>ν, κατά τη γνώμη μου,</w:t>
      </w:r>
      <w:r w:rsidRPr="00BF6FF1">
        <w:rPr>
          <w:rFonts w:eastAsia="Times New Roman" w:cs="Times New Roman"/>
          <w:szCs w:val="24"/>
        </w:rPr>
        <w:t xml:space="preserve"> ένα καθαρά επικοινωνιακό σόου</w:t>
      </w:r>
      <w:r>
        <w:rPr>
          <w:rFonts w:eastAsia="Times New Roman" w:cs="Times New Roman"/>
          <w:szCs w:val="24"/>
        </w:rPr>
        <w:t>,</w:t>
      </w:r>
      <w:r>
        <w:rPr>
          <w:rFonts w:eastAsia="Times New Roman" w:cs="Times New Roman"/>
          <w:szCs w:val="24"/>
        </w:rPr>
        <w:t xml:space="preserve"> λέγοντας</w:t>
      </w:r>
      <w:r w:rsidRPr="00BF6FF1">
        <w:rPr>
          <w:rFonts w:eastAsia="Times New Roman" w:cs="Times New Roman"/>
          <w:szCs w:val="24"/>
        </w:rPr>
        <w:t xml:space="preserve"> ότι </w:t>
      </w:r>
      <w:r>
        <w:rPr>
          <w:rFonts w:eastAsia="Times New Roman" w:cs="Times New Roman"/>
          <w:szCs w:val="24"/>
        </w:rPr>
        <w:t>«</w:t>
      </w:r>
      <w:r w:rsidRPr="00BF6FF1">
        <w:rPr>
          <w:rFonts w:eastAsia="Times New Roman" w:cs="Times New Roman"/>
          <w:szCs w:val="24"/>
        </w:rPr>
        <w:t>εμείς λέμε να πάρετε π</w:t>
      </w:r>
      <w:r w:rsidRPr="00BF6FF1">
        <w:rPr>
          <w:rFonts w:eastAsia="Times New Roman" w:cs="Times New Roman"/>
          <w:szCs w:val="24"/>
        </w:rPr>
        <w:t xml:space="preserve">ίσω την περικοπή για το </w:t>
      </w:r>
      <w:r>
        <w:rPr>
          <w:rFonts w:eastAsia="Times New Roman" w:cs="Times New Roman"/>
          <w:szCs w:val="24"/>
        </w:rPr>
        <w:t>2019».</w:t>
      </w:r>
      <w:r w:rsidRPr="00BF6FF1">
        <w:rPr>
          <w:rFonts w:eastAsia="Times New Roman" w:cs="Times New Roman"/>
          <w:szCs w:val="24"/>
        </w:rPr>
        <w:t xml:space="preserve"> </w:t>
      </w:r>
      <w:r>
        <w:rPr>
          <w:rFonts w:eastAsia="Times New Roman" w:cs="Times New Roman"/>
          <w:szCs w:val="24"/>
        </w:rPr>
        <w:t>Να υπενθυμίσω ότι όταν στη δεύτερη</w:t>
      </w:r>
      <w:r w:rsidRPr="00BF6FF1">
        <w:rPr>
          <w:rFonts w:eastAsia="Times New Roman" w:cs="Times New Roman"/>
          <w:szCs w:val="24"/>
        </w:rPr>
        <w:t xml:space="preserve"> αξιολόγηση η ελληνική Κυβέρνηση έλεγε </w:t>
      </w:r>
      <w:r>
        <w:rPr>
          <w:rFonts w:eastAsia="Times New Roman" w:cs="Times New Roman"/>
          <w:szCs w:val="24"/>
        </w:rPr>
        <w:t xml:space="preserve">ότι </w:t>
      </w:r>
      <w:r w:rsidRPr="00BF6FF1">
        <w:rPr>
          <w:rFonts w:eastAsia="Times New Roman" w:cs="Times New Roman"/>
          <w:szCs w:val="24"/>
        </w:rPr>
        <w:t xml:space="preserve">ούτε διαρθρωτικά ούτε δημοσιονομικά </w:t>
      </w:r>
      <w:r>
        <w:rPr>
          <w:rFonts w:eastAsia="Times New Roman" w:cs="Times New Roman"/>
          <w:szCs w:val="24"/>
        </w:rPr>
        <w:t xml:space="preserve">είναι απαραίτητα αυτά </w:t>
      </w:r>
      <w:r w:rsidRPr="00BF6FF1">
        <w:rPr>
          <w:rFonts w:eastAsia="Times New Roman" w:cs="Times New Roman"/>
          <w:szCs w:val="24"/>
        </w:rPr>
        <w:t xml:space="preserve">τα μέτρα και είχαμε απέναντί μας το βέτο του Διεθνούς </w:t>
      </w:r>
      <w:r>
        <w:rPr>
          <w:rFonts w:eastAsia="Times New Roman" w:cs="Times New Roman"/>
          <w:szCs w:val="24"/>
        </w:rPr>
        <w:t xml:space="preserve">Νομισματικού Ταμείου, η </w:t>
      </w:r>
      <w:r w:rsidRPr="00BF6FF1">
        <w:rPr>
          <w:rFonts w:eastAsia="Times New Roman" w:cs="Times New Roman"/>
          <w:szCs w:val="24"/>
        </w:rPr>
        <w:t xml:space="preserve">Αξιωματική Αντιπολίτευση έλεγε ότι τα νούμερα δεν βγαίνουν </w:t>
      </w:r>
      <w:r>
        <w:rPr>
          <w:rFonts w:eastAsia="Times New Roman" w:cs="Times New Roman"/>
          <w:szCs w:val="24"/>
        </w:rPr>
        <w:t>κ</w:t>
      </w:r>
      <w:r w:rsidRPr="00BF6FF1">
        <w:rPr>
          <w:rFonts w:eastAsia="Times New Roman" w:cs="Times New Roman"/>
          <w:szCs w:val="24"/>
        </w:rPr>
        <w:t>αι</w:t>
      </w:r>
      <w:r>
        <w:rPr>
          <w:rFonts w:eastAsia="Times New Roman" w:cs="Times New Roman"/>
          <w:szCs w:val="24"/>
        </w:rPr>
        <w:t xml:space="preserve"> ότι </w:t>
      </w:r>
      <w:r w:rsidRPr="00BF6FF1">
        <w:rPr>
          <w:rFonts w:eastAsia="Times New Roman" w:cs="Times New Roman"/>
          <w:szCs w:val="24"/>
        </w:rPr>
        <w:t xml:space="preserve">χρειάζονται </w:t>
      </w:r>
      <w:r w:rsidRPr="00BF6FF1">
        <w:rPr>
          <w:rFonts w:eastAsia="Times New Roman" w:cs="Times New Roman"/>
          <w:szCs w:val="24"/>
        </w:rPr>
        <w:lastRenderedPageBreak/>
        <w:t>μέτρα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Έ</w:t>
      </w:r>
      <w:r w:rsidRPr="00BF6FF1">
        <w:rPr>
          <w:rFonts w:eastAsia="Times New Roman" w:cs="Times New Roman"/>
          <w:szCs w:val="24"/>
        </w:rPr>
        <w:t xml:space="preserve">λεγε </w:t>
      </w:r>
      <w:r>
        <w:rPr>
          <w:rFonts w:eastAsia="Times New Roman" w:cs="Times New Roman"/>
          <w:szCs w:val="24"/>
        </w:rPr>
        <w:t xml:space="preserve">ότι το 2016 θα έρθει κόφτης. Δεν ήρθε κόφτης το 2016. Έλεγε ότι ο κόφτης θα έρθει το 2017. Δεν ήρθε κόφτης το 2017. Έλεγε ότι δεν θα </w:t>
      </w:r>
      <w:r w:rsidRPr="00BF6FF1">
        <w:rPr>
          <w:rFonts w:eastAsia="Times New Roman" w:cs="Times New Roman"/>
          <w:szCs w:val="24"/>
        </w:rPr>
        <w:t xml:space="preserve">κλείσει το πρόγραμμα </w:t>
      </w:r>
      <w:r>
        <w:rPr>
          <w:rFonts w:eastAsia="Times New Roman" w:cs="Times New Roman"/>
          <w:szCs w:val="24"/>
        </w:rPr>
        <w:t>το 20</w:t>
      </w:r>
      <w:r w:rsidRPr="00BF6FF1">
        <w:rPr>
          <w:rFonts w:eastAsia="Times New Roman" w:cs="Times New Roman"/>
          <w:szCs w:val="24"/>
        </w:rPr>
        <w:t>18 κα</w:t>
      </w:r>
      <w:r w:rsidRPr="00BF6FF1">
        <w:rPr>
          <w:rFonts w:eastAsia="Times New Roman" w:cs="Times New Roman"/>
          <w:szCs w:val="24"/>
        </w:rPr>
        <w:t>ι θα μπούμε σε πιστοληπτική γραμμή</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ηλαδή σε νέο μνημόνιο</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εν ήρθε ούτε αυτό</w:t>
      </w:r>
      <w:r>
        <w:rPr>
          <w:rFonts w:eastAsia="Times New Roman" w:cs="Times New Roman"/>
          <w:szCs w:val="24"/>
        </w:rPr>
        <w:t>.</w:t>
      </w:r>
      <w:r w:rsidRPr="00BF6FF1">
        <w:rPr>
          <w:rFonts w:eastAsia="Times New Roman" w:cs="Times New Roman"/>
          <w:szCs w:val="24"/>
        </w:rPr>
        <w:t xml:space="preserve"> </w:t>
      </w:r>
    </w:p>
    <w:p w14:paraId="719A5185" w14:textId="77777777" w:rsidR="00E97792" w:rsidRDefault="00D70D60">
      <w:pPr>
        <w:spacing w:after="0" w:line="600" w:lineRule="auto"/>
        <w:ind w:firstLine="720"/>
        <w:jc w:val="both"/>
        <w:rPr>
          <w:rFonts w:eastAsia="Times New Roman" w:cs="Times New Roman"/>
          <w:szCs w:val="24"/>
        </w:rPr>
      </w:pPr>
      <w:r w:rsidRPr="00BF6FF1">
        <w:rPr>
          <w:rFonts w:eastAsia="Times New Roman" w:cs="Times New Roman"/>
          <w:szCs w:val="24"/>
        </w:rPr>
        <w:t>Για ποιο</w:t>
      </w:r>
      <w:r>
        <w:rPr>
          <w:rFonts w:eastAsia="Times New Roman" w:cs="Times New Roman"/>
          <w:szCs w:val="24"/>
        </w:rPr>
        <w:t>ν</w:t>
      </w:r>
      <w:r w:rsidRPr="00BF6FF1">
        <w:rPr>
          <w:rFonts w:eastAsia="Times New Roman" w:cs="Times New Roman"/>
          <w:szCs w:val="24"/>
        </w:rPr>
        <w:t xml:space="preserve"> λόγο </w:t>
      </w:r>
      <w:r>
        <w:rPr>
          <w:rFonts w:eastAsia="Times New Roman" w:cs="Times New Roman"/>
          <w:szCs w:val="24"/>
        </w:rPr>
        <w:t>η</w:t>
      </w:r>
      <w:r w:rsidRPr="00BF6FF1">
        <w:rPr>
          <w:rFonts w:eastAsia="Times New Roman" w:cs="Times New Roman"/>
          <w:szCs w:val="24"/>
        </w:rPr>
        <w:t xml:space="preserve"> Αξιωματική Αντιπολίτευση πρέπει να στήνει διαρκώς τη γραμμή της πάνω σε </w:t>
      </w:r>
      <w:r>
        <w:rPr>
          <w:rFonts w:eastAsia="Times New Roman" w:cs="Times New Roman"/>
          <w:szCs w:val="24"/>
        </w:rPr>
        <w:t>μια</w:t>
      </w:r>
      <w:r w:rsidRPr="00BF6FF1">
        <w:rPr>
          <w:rFonts w:eastAsia="Times New Roman" w:cs="Times New Roman"/>
          <w:szCs w:val="24"/>
        </w:rPr>
        <w:t xml:space="preserve"> επερχόμενη καταστροφή</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Γι</w:t>
      </w:r>
      <w:r w:rsidRPr="00BF6FF1">
        <w:rPr>
          <w:rFonts w:eastAsia="Times New Roman" w:cs="Times New Roman"/>
          <w:szCs w:val="24"/>
        </w:rPr>
        <w:t xml:space="preserve">ατί </w:t>
      </w:r>
      <w:r>
        <w:rPr>
          <w:rFonts w:eastAsia="Times New Roman" w:cs="Times New Roman"/>
          <w:szCs w:val="24"/>
        </w:rPr>
        <w:t>όποτε</w:t>
      </w:r>
      <w:r w:rsidRPr="00BF6FF1">
        <w:rPr>
          <w:rFonts w:eastAsia="Times New Roman" w:cs="Times New Roman"/>
          <w:szCs w:val="24"/>
        </w:rPr>
        <w:t xml:space="preserve"> αναγκάζεται να μιλήσει για το πραγματικό της κο</w:t>
      </w:r>
      <w:r w:rsidRPr="00BF6FF1">
        <w:rPr>
          <w:rFonts w:eastAsia="Times New Roman" w:cs="Times New Roman"/>
          <w:szCs w:val="24"/>
        </w:rPr>
        <w:t>ινωνικό πρόγραμμα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ίτε αυτό αφορά την παιδεία</w:t>
      </w:r>
      <w:r>
        <w:rPr>
          <w:rFonts w:eastAsia="Times New Roman" w:cs="Times New Roman"/>
          <w:szCs w:val="24"/>
        </w:rPr>
        <w:t xml:space="preserve"> είτε αυτό αφορά την υγεία είτε αυτό αφορά τα εργασιακά, το πρόγραμμά της είναι συνέχιση των </w:t>
      </w:r>
      <w:proofErr w:type="spellStart"/>
      <w:r>
        <w:rPr>
          <w:rFonts w:eastAsia="Times New Roman" w:cs="Times New Roman"/>
          <w:szCs w:val="24"/>
        </w:rPr>
        <w:t>μνημονιακών</w:t>
      </w:r>
      <w:proofErr w:type="spellEnd"/>
      <w:r>
        <w:rPr>
          <w:rFonts w:eastAsia="Times New Roman" w:cs="Times New Roman"/>
          <w:szCs w:val="24"/>
        </w:rPr>
        <w:t xml:space="preserve"> καταναγκασμών.</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 xml:space="preserve">ο μοναδικό </w:t>
      </w:r>
      <w:r>
        <w:rPr>
          <w:rFonts w:eastAsia="Times New Roman" w:cs="Times New Roman"/>
          <w:szCs w:val="24"/>
        </w:rPr>
        <w:t>π</w:t>
      </w:r>
      <w:r w:rsidRPr="00BF6FF1">
        <w:rPr>
          <w:rFonts w:eastAsia="Times New Roman" w:cs="Times New Roman"/>
          <w:szCs w:val="24"/>
        </w:rPr>
        <w:t xml:space="preserve">λαίσιο </w:t>
      </w:r>
      <w:r>
        <w:rPr>
          <w:rFonts w:eastAsia="Times New Roman" w:cs="Times New Roman"/>
          <w:szCs w:val="24"/>
        </w:rPr>
        <w:t xml:space="preserve">στο οποίο </w:t>
      </w:r>
      <w:r w:rsidRPr="00BF6FF1">
        <w:rPr>
          <w:rFonts w:eastAsia="Times New Roman" w:cs="Times New Roman"/>
          <w:szCs w:val="24"/>
        </w:rPr>
        <w:t>θα μπορούσαν αυτ</w:t>
      </w:r>
      <w:r>
        <w:rPr>
          <w:rFonts w:eastAsia="Times New Roman" w:cs="Times New Roman"/>
          <w:szCs w:val="24"/>
        </w:rPr>
        <w:t>οί</w:t>
      </w:r>
      <w:r w:rsidRPr="00BF6FF1">
        <w:rPr>
          <w:rFonts w:eastAsia="Times New Roman" w:cs="Times New Roman"/>
          <w:szCs w:val="24"/>
        </w:rPr>
        <w:t xml:space="preserve"> </w:t>
      </w:r>
      <w:r>
        <w:rPr>
          <w:rFonts w:eastAsia="Times New Roman" w:cs="Times New Roman"/>
          <w:szCs w:val="24"/>
        </w:rPr>
        <w:t xml:space="preserve">οι </w:t>
      </w:r>
      <w:proofErr w:type="spellStart"/>
      <w:r>
        <w:rPr>
          <w:rFonts w:eastAsia="Times New Roman" w:cs="Times New Roman"/>
          <w:szCs w:val="24"/>
        </w:rPr>
        <w:t>μνημονιακοί</w:t>
      </w:r>
      <w:proofErr w:type="spellEnd"/>
      <w:r>
        <w:rPr>
          <w:rFonts w:eastAsia="Times New Roman" w:cs="Times New Roman"/>
          <w:szCs w:val="24"/>
        </w:rPr>
        <w:t xml:space="preserve"> </w:t>
      </w:r>
      <w:r w:rsidRPr="00BF6FF1">
        <w:rPr>
          <w:rFonts w:eastAsia="Times New Roman" w:cs="Times New Roman"/>
          <w:szCs w:val="24"/>
        </w:rPr>
        <w:t xml:space="preserve">καταναγκασμοί </w:t>
      </w:r>
      <w:r>
        <w:rPr>
          <w:rFonts w:eastAsia="Times New Roman" w:cs="Times New Roman"/>
          <w:szCs w:val="24"/>
        </w:rPr>
        <w:t>να μείνουν ζ</w:t>
      </w:r>
      <w:r>
        <w:rPr>
          <w:rFonts w:eastAsia="Times New Roman" w:cs="Times New Roman"/>
          <w:szCs w:val="24"/>
        </w:rPr>
        <w:t>ωντανοί, θα ήταν μια επερχόμενη καταστροφή για την ελληνική οικονομία. Δ</w:t>
      </w:r>
      <w:r w:rsidRPr="00BF6FF1">
        <w:rPr>
          <w:rFonts w:eastAsia="Times New Roman" w:cs="Times New Roman"/>
          <w:szCs w:val="24"/>
        </w:rPr>
        <w:t xml:space="preserve">υστυχώς για </w:t>
      </w:r>
      <w:r>
        <w:rPr>
          <w:rFonts w:eastAsia="Times New Roman" w:cs="Times New Roman"/>
          <w:szCs w:val="24"/>
        </w:rPr>
        <w:t>αυτούς,</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υτυχώς για την τεράστια κοινωνική πλειοψηφία</w:t>
      </w:r>
      <w:r>
        <w:rPr>
          <w:rFonts w:eastAsia="Times New Roman" w:cs="Times New Roman"/>
          <w:szCs w:val="24"/>
        </w:rPr>
        <w:t>,</w:t>
      </w:r>
      <w:r w:rsidRPr="00BF6FF1">
        <w:rPr>
          <w:rFonts w:eastAsia="Times New Roman" w:cs="Times New Roman"/>
          <w:szCs w:val="24"/>
        </w:rPr>
        <w:t xml:space="preserve"> αυτή η καταστροφή δεν έρχεται</w:t>
      </w:r>
      <w:r>
        <w:rPr>
          <w:rFonts w:eastAsia="Times New Roman" w:cs="Times New Roman"/>
          <w:szCs w:val="24"/>
        </w:rPr>
        <w:t>.</w:t>
      </w:r>
    </w:p>
    <w:p w14:paraId="719A518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sidRPr="00BF6FF1">
        <w:rPr>
          <w:rFonts w:eastAsia="Times New Roman" w:cs="Times New Roman"/>
          <w:szCs w:val="24"/>
        </w:rPr>
        <w:t>ελευταία παρατήρηση και μετά θα γίνω πιο συγκεκριμένος στα νούμερα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ίπε ο κ</w:t>
      </w:r>
      <w:r>
        <w:rPr>
          <w:rFonts w:eastAsia="Times New Roman" w:cs="Times New Roman"/>
          <w:szCs w:val="24"/>
        </w:rPr>
        <w:t xml:space="preserve">. </w:t>
      </w:r>
      <w:proofErr w:type="spellStart"/>
      <w:r>
        <w:rPr>
          <w:rFonts w:eastAsia="Times New Roman" w:cs="Times New Roman"/>
          <w:szCs w:val="24"/>
        </w:rPr>
        <w:t>Β</w:t>
      </w:r>
      <w:r w:rsidRPr="00BF6FF1">
        <w:rPr>
          <w:rFonts w:eastAsia="Times New Roman" w:cs="Times New Roman"/>
          <w:szCs w:val="24"/>
        </w:rPr>
        <w:t>ρούτση</w:t>
      </w:r>
      <w:r w:rsidRPr="00BF6FF1">
        <w:rPr>
          <w:rFonts w:eastAsia="Times New Roman" w:cs="Times New Roman"/>
          <w:szCs w:val="24"/>
        </w:rPr>
        <w:t>ς</w:t>
      </w:r>
      <w:proofErr w:type="spellEnd"/>
      <w:r w:rsidRPr="00BF6FF1">
        <w:rPr>
          <w:rFonts w:eastAsia="Times New Roman" w:cs="Times New Roman"/>
          <w:szCs w:val="24"/>
        </w:rPr>
        <w:t xml:space="preserve"> ότι η αδήλωτη εργασία είναι κοινωνικό και οικονομικό έγκλημα</w:t>
      </w:r>
      <w:r>
        <w:rPr>
          <w:rFonts w:eastAsia="Times New Roman" w:cs="Times New Roman"/>
          <w:szCs w:val="24"/>
        </w:rPr>
        <w:t>. Θα συμφωνήσω. Κ</w:t>
      </w:r>
      <w:r w:rsidRPr="00BF6FF1">
        <w:rPr>
          <w:rFonts w:eastAsia="Times New Roman" w:cs="Times New Roman"/>
          <w:szCs w:val="24"/>
        </w:rPr>
        <w:t xml:space="preserve">αι </w:t>
      </w:r>
      <w:r w:rsidRPr="00BF6FF1">
        <w:rPr>
          <w:rFonts w:eastAsia="Times New Roman" w:cs="Times New Roman"/>
          <w:szCs w:val="24"/>
        </w:rPr>
        <w:lastRenderedPageBreak/>
        <w:t>πώς καταπολεμά</w:t>
      </w:r>
      <w:r>
        <w:rPr>
          <w:rFonts w:eastAsia="Times New Roman" w:cs="Times New Roman"/>
          <w:szCs w:val="24"/>
        </w:rPr>
        <w:t>ς</w:t>
      </w:r>
      <w:r w:rsidRPr="00BF6FF1">
        <w:rPr>
          <w:rFonts w:eastAsia="Times New Roman" w:cs="Times New Roman"/>
          <w:szCs w:val="24"/>
        </w:rPr>
        <w:t xml:space="preserve"> την αδήλωτη εργασία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Με ένα πρόστιμο; Μ</w:t>
      </w:r>
      <w:r w:rsidRPr="00BF6FF1">
        <w:rPr>
          <w:rFonts w:eastAsia="Times New Roman" w:cs="Times New Roman"/>
          <w:szCs w:val="24"/>
        </w:rPr>
        <w:t xml:space="preserve">ε </w:t>
      </w:r>
      <w:r>
        <w:rPr>
          <w:rFonts w:eastAsia="Times New Roman" w:cs="Times New Roman"/>
          <w:szCs w:val="24"/>
        </w:rPr>
        <w:t>μια</w:t>
      </w:r>
      <w:r w:rsidRPr="00BF6FF1">
        <w:rPr>
          <w:rFonts w:eastAsia="Times New Roman" w:cs="Times New Roman"/>
          <w:szCs w:val="24"/>
        </w:rPr>
        <w:t xml:space="preserve"> διάταξη</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Την καταπολεμάς μέσα από</w:t>
      </w:r>
      <w:r w:rsidRPr="00BF6FF1">
        <w:rPr>
          <w:rFonts w:eastAsia="Times New Roman" w:cs="Times New Roman"/>
          <w:szCs w:val="24"/>
        </w:rPr>
        <w:t xml:space="preserve"> την Επιθεώρηση Εργασίας</w:t>
      </w:r>
      <w:r>
        <w:rPr>
          <w:rFonts w:eastAsia="Times New Roman" w:cs="Times New Roman"/>
          <w:szCs w:val="24"/>
        </w:rPr>
        <w:t>.</w:t>
      </w:r>
      <w:r w:rsidRPr="00BF6FF1">
        <w:rPr>
          <w:rFonts w:eastAsia="Times New Roman" w:cs="Times New Roman"/>
          <w:szCs w:val="24"/>
        </w:rPr>
        <w:t xml:space="preserve"> Τι έκανε ο</w:t>
      </w:r>
      <w:r>
        <w:rPr>
          <w:rFonts w:eastAsia="Times New Roman" w:cs="Times New Roman"/>
          <w:szCs w:val="24"/>
        </w:rPr>
        <w:t xml:space="preserve"> κ. </w:t>
      </w:r>
      <w:proofErr w:type="spellStart"/>
      <w:r>
        <w:rPr>
          <w:rFonts w:eastAsia="Times New Roman" w:cs="Times New Roman"/>
          <w:szCs w:val="24"/>
        </w:rPr>
        <w:t>Βρούτσης</w:t>
      </w:r>
      <w:proofErr w:type="spellEnd"/>
      <w:r>
        <w:rPr>
          <w:rFonts w:eastAsia="Times New Roman" w:cs="Times New Roman"/>
          <w:szCs w:val="24"/>
        </w:rPr>
        <w:t xml:space="preserve"> </w:t>
      </w:r>
      <w:r w:rsidRPr="00BF6FF1">
        <w:rPr>
          <w:rFonts w:eastAsia="Times New Roman" w:cs="Times New Roman"/>
          <w:szCs w:val="24"/>
        </w:rPr>
        <w:t xml:space="preserve">όταν ήταν Υπουργός Εργασίας </w:t>
      </w:r>
      <w:r w:rsidRPr="00BF6FF1">
        <w:rPr>
          <w:rFonts w:eastAsia="Times New Roman" w:cs="Times New Roman"/>
          <w:szCs w:val="24"/>
        </w:rPr>
        <w:t>στην Επιθεώρηση Εργασίας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w:t>
      </w:r>
      <w:r w:rsidRPr="00BF6FF1">
        <w:rPr>
          <w:rFonts w:eastAsia="Times New Roman" w:cs="Times New Roman"/>
          <w:szCs w:val="24"/>
        </w:rPr>
        <w:t xml:space="preserve">ατήργησε </w:t>
      </w:r>
      <w:r>
        <w:rPr>
          <w:rFonts w:eastAsia="Times New Roman" w:cs="Times New Roman"/>
          <w:szCs w:val="24"/>
        </w:rPr>
        <w:t>διακόσιες εννιά θέσεις</w:t>
      </w:r>
      <w:r>
        <w:rPr>
          <w:rFonts w:eastAsia="Times New Roman" w:cs="Times New Roman"/>
          <w:szCs w:val="24"/>
        </w:rPr>
        <w:t>,</w:t>
      </w:r>
      <w:r>
        <w:rPr>
          <w:rFonts w:eastAsia="Times New Roman" w:cs="Times New Roman"/>
          <w:szCs w:val="24"/>
        </w:rPr>
        <w:t xml:space="preserve"> </w:t>
      </w:r>
      <w:r w:rsidRPr="00BF6FF1">
        <w:rPr>
          <w:rFonts w:eastAsia="Times New Roman" w:cs="Times New Roman"/>
          <w:szCs w:val="24"/>
        </w:rPr>
        <w:t>οργανικές θέσεις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στην Επιθεώρηση</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ργασίας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Κατήργησε το Τ</w:t>
      </w:r>
      <w:r w:rsidRPr="00BF6FF1">
        <w:rPr>
          <w:rFonts w:eastAsia="Times New Roman" w:cs="Times New Roman"/>
          <w:szCs w:val="24"/>
        </w:rPr>
        <w:t xml:space="preserve">μήμα Νομικής </w:t>
      </w:r>
      <w:r>
        <w:rPr>
          <w:rFonts w:eastAsia="Times New Roman" w:cs="Times New Roman"/>
          <w:szCs w:val="24"/>
        </w:rPr>
        <w:t>Σ</w:t>
      </w:r>
      <w:r w:rsidRPr="00BF6FF1">
        <w:rPr>
          <w:rFonts w:eastAsia="Times New Roman" w:cs="Times New Roman"/>
          <w:szCs w:val="24"/>
        </w:rPr>
        <w:t xml:space="preserve">τήριξης </w:t>
      </w:r>
      <w:r>
        <w:rPr>
          <w:rFonts w:eastAsia="Times New Roman" w:cs="Times New Roman"/>
          <w:szCs w:val="24"/>
        </w:rPr>
        <w:t>στην Επιθεώρηση Ε</w:t>
      </w:r>
      <w:r w:rsidRPr="00BF6FF1">
        <w:rPr>
          <w:rFonts w:eastAsia="Times New Roman" w:cs="Times New Roman"/>
          <w:szCs w:val="24"/>
        </w:rPr>
        <w:t xml:space="preserve">ργασίας και νομίζω ότι γενικά με καλές ιδέες δεν </w:t>
      </w:r>
      <w:r>
        <w:rPr>
          <w:rFonts w:eastAsia="Times New Roman" w:cs="Times New Roman"/>
          <w:szCs w:val="24"/>
        </w:rPr>
        <w:t xml:space="preserve">κυνηγιέται η αδήλωτη εργασία. Εάν η </w:t>
      </w:r>
      <w:r w:rsidRPr="00BF6FF1">
        <w:rPr>
          <w:rFonts w:eastAsia="Times New Roman" w:cs="Times New Roman"/>
          <w:szCs w:val="24"/>
        </w:rPr>
        <w:t>αδήλωτη εργασί</w:t>
      </w:r>
      <w:r w:rsidRPr="00BF6FF1">
        <w:rPr>
          <w:rFonts w:eastAsia="Times New Roman" w:cs="Times New Roman"/>
          <w:szCs w:val="24"/>
        </w:rPr>
        <w:t>α είναι οικονομικό έγκλημα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το</w:t>
      </w:r>
      <w:r w:rsidRPr="00BF6FF1">
        <w:rPr>
          <w:rFonts w:eastAsia="Times New Roman" w:cs="Times New Roman"/>
          <w:szCs w:val="24"/>
        </w:rPr>
        <w:t xml:space="preserve"> να διαλύσει την Επιθεώρηση Εργασίας</w:t>
      </w:r>
      <w:r>
        <w:rPr>
          <w:rFonts w:eastAsia="Times New Roman" w:cs="Times New Roman"/>
          <w:szCs w:val="24"/>
        </w:rPr>
        <w:t xml:space="preserve"> τότε τι είναι; Τ</w:t>
      </w:r>
      <w:r w:rsidRPr="00BF6FF1">
        <w:rPr>
          <w:rFonts w:eastAsia="Times New Roman" w:cs="Times New Roman"/>
          <w:szCs w:val="24"/>
        </w:rPr>
        <w:t xml:space="preserve">ουλάχιστον </w:t>
      </w:r>
      <w:r>
        <w:rPr>
          <w:rFonts w:eastAsia="Times New Roman" w:cs="Times New Roman"/>
          <w:szCs w:val="24"/>
        </w:rPr>
        <w:t>συνενοχή στο ο</w:t>
      </w:r>
      <w:r w:rsidRPr="00BF6FF1">
        <w:rPr>
          <w:rFonts w:eastAsia="Times New Roman" w:cs="Times New Roman"/>
          <w:szCs w:val="24"/>
        </w:rPr>
        <w:t>ικονομικό έγκλημα</w:t>
      </w:r>
      <w:r>
        <w:rPr>
          <w:rFonts w:eastAsia="Times New Roman" w:cs="Times New Roman"/>
          <w:szCs w:val="24"/>
        </w:rPr>
        <w:t>.</w:t>
      </w:r>
    </w:p>
    <w:p w14:paraId="719A518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w:t>
      </w:r>
      <w:r w:rsidRPr="00BF6FF1">
        <w:rPr>
          <w:rFonts w:eastAsia="Times New Roman" w:cs="Times New Roman"/>
          <w:szCs w:val="24"/>
        </w:rPr>
        <w:t xml:space="preserve">χοντας ακούσει λίγο το </w:t>
      </w:r>
      <w:r>
        <w:rPr>
          <w:rFonts w:eastAsia="Times New Roman" w:cs="Times New Roman"/>
          <w:szCs w:val="24"/>
        </w:rPr>
        <w:t>π</w:t>
      </w:r>
      <w:r w:rsidRPr="00BF6FF1">
        <w:rPr>
          <w:rFonts w:eastAsia="Times New Roman" w:cs="Times New Roman"/>
          <w:szCs w:val="24"/>
        </w:rPr>
        <w:t>ώς συμπεριφέρεται ο κ</w:t>
      </w:r>
      <w:r>
        <w:rPr>
          <w:rFonts w:eastAsia="Times New Roman" w:cs="Times New Roman"/>
          <w:szCs w:val="24"/>
        </w:rPr>
        <w:t>.</w:t>
      </w:r>
      <w:r w:rsidRPr="00BF6FF1">
        <w:rPr>
          <w:rFonts w:eastAsia="Times New Roman" w:cs="Times New Roman"/>
          <w:szCs w:val="24"/>
        </w:rPr>
        <w:t xml:space="preserve"> </w:t>
      </w:r>
      <w:proofErr w:type="spellStart"/>
      <w:r w:rsidRPr="00BF6FF1">
        <w:rPr>
          <w:rFonts w:eastAsia="Times New Roman" w:cs="Times New Roman"/>
          <w:szCs w:val="24"/>
        </w:rPr>
        <w:t>Β</w:t>
      </w:r>
      <w:r>
        <w:rPr>
          <w:rFonts w:eastAsia="Times New Roman" w:cs="Times New Roman"/>
          <w:szCs w:val="24"/>
        </w:rPr>
        <w:t>ρ</w:t>
      </w:r>
      <w:r w:rsidRPr="00BF6FF1">
        <w:rPr>
          <w:rFonts w:eastAsia="Times New Roman" w:cs="Times New Roman"/>
          <w:szCs w:val="24"/>
        </w:rPr>
        <w:t>ούτσης</w:t>
      </w:r>
      <w:proofErr w:type="spellEnd"/>
      <w:r w:rsidRPr="00BF6FF1">
        <w:rPr>
          <w:rFonts w:eastAsia="Times New Roman" w:cs="Times New Roman"/>
          <w:szCs w:val="24"/>
        </w:rPr>
        <w:t xml:space="preserve"> στα νούμερα για την αδήλωτη εργασία και </w:t>
      </w:r>
      <w:r>
        <w:rPr>
          <w:rFonts w:eastAsia="Times New Roman" w:cs="Times New Roman"/>
          <w:szCs w:val="24"/>
        </w:rPr>
        <w:t>πώς αντιμετωπίζει</w:t>
      </w:r>
      <w:r w:rsidRPr="00BF6FF1">
        <w:rPr>
          <w:rFonts w:eastAsia="Times New Roman" w:cs="Times New Roman"/>
          <w:szCs w:val="24"/>
        </w:rPr>
        <w:t xml:space="preserve"> τα μαθηματικά</w:t>
      </w:r>
      <w:r>
        <w:rPr>
          <w:rFonts w:eastAsia="Times New Roman" w:cs="Times New Roman"/>
          <w:szCs w:val="24"/>
        </w:rPr>
        <w:t>,</w:t>
      </w:r>
      <w:r w:rsidRPr="00BF6FF1">
        <w:rPr>
          <w:rFonts w:eastAsia="Times New Roman" w:cs="Times New Roman"/>
          <w:szCs w:val="24"/>
        </w:rPr>
        <w:t xml:space="preserve"> νομίζω ότι έχω </w:t>
      </w:r>
      <w:r>
        <w:rPr>
          <w:rFonts w:eastAsia="Times New Roman" w:cs="Times New Roman"/>
          <w:szCs w:val="24"/>
        </w:rPr>
        <w:t>μια</w:t>
      </w:r>
      <w:r w:rsidRPr="00BF6FF1">
        <w:rPr>
          <w:rFonts w:eastAsia="Times New Roman" w:cs="Times New Roman"/>
          <w:szCs w:val="24"/>
        </w:rPr>
        <w:t xml:space="preserve"> καλύτερη εικόνα αυτή τη στιγμή για το πώς η χώρα τελικά μπήκε στο μνημόνιο</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 xml:space="preserve">ν </w:t>
      </w:r>
      <w:r>
        <w:rPr>
          <w:rFonts w:eastAsia="Times New Roman" w:cs="Times New Roman"/>
          <w:szCs w:val="24"/>
        </w:rPr>
        <w:t xml:space="preserve">αντιμετώπιζαν </w:t>
      </w:r>
      <w:r w:rsidRPr="00BF6FF1">
        <w:rPr>
          <w:rFonts w:eastAsia="Times New Roman" w:cs="Times New Roman"/>
          <w:szCs w:val="24"/>
        </w:rPr>
        <w:t xml:space="preserve">και τα οικονομικά μεγέθη με τον τρόπο που </w:t>
      </w:r>
      <w:r>
        <w:rPr>
          <w:rFonts w:eastAsia="Times New Roman" w:cs="Times New Roman"/>
          <w:szCs w:val="24"/>
        </w:rPr>
        <w:t>δ</w:t>
      </w:r>
      <w:r w:rsidRPr="00BF6FF1">
        <w:rPr>
          <w:rFonts w:eastAsia="Times New Roman" w:cs="Times New Roman"/>
          <w:szCs w:val="24"/>
        </w:rPr>
        <w:t>ιάβασε τα στοιχεία για την αδήλωτη εργασία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 xml:space="preserve">ίναι σίγουρο πως </w:t>
      </w:r>
      <w:r>
        <w:rPr>
          <w:rFonts w:eastAsia="Times New Roman" w:cs="Times New Roman"/>
          <w:szCs w:val="24"/>
        </w:rPr>
        <w:t>κατάφεραν</w:t>
      </w:r>
      <w:r w:rsidRPr="00BF6FF1">
        <w:rPr>
          <w:rFonts w:eastAsia="Times New Roman" w:cs="Times New Roman"/>
          <w:szCs w:val="24"/>
        </w:rPr>
        <w:t xml:space="preserve"> το </w:t>
      </w:r>
      <w:r>
        <w:rPr>
          <w:rFonts w:eastAsia="Times New Roman" w:cs="Times New Roman"/>
          <w:szCs w:val="24"/>
        </w:rPr>
        <w:t xml:space="preserve">έλλειμμα να φτάσει στο </w:t>
      </w:r>
      <w:r w:rsidRPr="00BF6FF1">
        <w:rPr>
          <w:rFonts w:eastAsia="Times New Roman" w:cs="Times New Roman"/>
          <w:szCs w:val="24"/>
        </w:rPr>
        <w:t>15</w:t>
      </w:r>
      <w:r w:rsidRPr="00BF6FF1">
        <w:rPr>
          <w:rFonts w:eastAsia="Times New Roman" w:cs="Times New Roman"/>
          <w:szCs w:val="24"/>
        </w:rPr>
        <w:t xml:space="preserve">% και όλα αυτά που </w:t>
      </w:r>
      <w:r>
        <w:rPr>
          <w:rFonts w:eastAsia="Times New Roman" w:cs="Times New Roman"/>
          <w:szCs w:val="24"/>
        </w:rPr>
        <w:t xml:space="preserve">είδαμε. </w:t>
      </w:r>
    </w:p>
    <w:p w14:paraId="719A5188" w14:textId="77777777" w:rsidR="00E97792" w:rsidRDefault="00D70D60">
      <w:pPr>
        <w:spacing w:after="0" w:line="600" w:lineRule="auto"/>
        <w:ind w:firstLine="720"/>
        <w:jc w:val="both"/>
        <w:rPr>
          <w:rFonts w:eastAsia="Times New Roman" w:cs="Times New Roman"/>
          <w:szCs w:val="24"/>
        </w:rPr>
      </w:pPr>
      <w:r w:rsidRPr="00BF6FF1">
        <w:rPr>
          <w:rFonts w:eastAsia="Times New Roman" w:cs="Times New Roman"/>
          <w:szCs w:val="24"/>
        </w:rPr>
        <w:lastRenderedPageBreak/>
        <w:t xml:space="preserve">Μπαίνω τώρα </w:t>
      </w:r>
      <w:r>
        <w:rPr>
          <w:rFonts w:eastAsia="Times New Roman" w:cs="Times New Roman"/>
          <w:szCs w:val="24"/>
        </w:rPr>
        <w:t xml:space="preserve">στην ουσία. Τι έχουμε ακούσει μέχρι τώρα για το συγκεκριμένο </w:t>
      </w:r>
      <w:r w:rsidRPr="00BF6FF1">
        <w:rPr>
          <w:rFonts w:eastAsia="Times New Roman" w:cs="Times New Roman"/>
          <w:szCs w:val="24"/>
        </w:rPr>
        <w:t xml:space="preserve">νομοσχέδιο </w:t>
      </w:r>
      <w:r>
        <w:rPr>
          <w:rFonts w:eastAsia="Times New Roman" w:cs="Times New Roman"/>
          <w:szCs w:val="24"/>
        </w:rPr>
        <w:t xml:space="preserve">από τους κύριους της </w:t>
      </w:r>
      <w:r w:rsidRPr="00BF6FF1">
        <w:rPr>
          <w:rFonts w:eastAsia="Times New Roman" w:cs="Times New Roman"/>
          <w:szCs w:val="24"/>
        </w:rPr>
        <w:t>Νέας Δημοκρατίας</w:t>
      </w:r>
      <w:r>
        <w:rPr>
          <w:rFonts w:eastAsia="Times New Roman" w:cs="Times New Roman"/>
          <w:szCs w:val="24"/>
        </w:rPr>
        <w:t>;</w:t>
      </w:r>
      <w:r w:rsidRPr="00BF6FF1">
        <w:rPr>
          <w:rFonts w:eastAsia="Times New Roman" w:cs="Times New Roman"/>
          <w:szCs w:val="24"/>
        </w:rPr>
        <w:t xml:space="preserve"> Έχουμε ακούσει </w:t>
      </w:r>
      <w:r>
        <w:rPr>
          <w:rFonts w:eastAsia="Times New Roman" w:cs="Times New Roman"/>
          <w:szCs w:val="24"/>
        </w:rPr>
        <w:t xml:space="preserve">ότι το νομοσχέδιο είναι ένα </w:t>
      </w:r>
      <w:r w:rsidRPr="00BF6FF1">
        <w:rPr>
          <w:rFonts w:eastAsia="Times New Roman" w:cs="Times New Roman"/>
          <w:szCs w:val="24"/>
        </w:rPr>
        <w:t>συνο</w:t>
      </w:r>
      <w:r>
        <w:rPr>
          <w:rFonts w:eastAsia="Times New Roman" w:cs="Times New Roman"/>
          <w:szCs w:val="24"/>
        </w:rPr>
        <w:t>ν</w:t>
      </w:r>
      <w:r w:rsidRPr="00BF6FF1">
        <w:rPr>
          <w:rFonts w:eastAsia="Times New Roman" w:cs="Times New Roman"/>
          <w:szCs w:val="24"/>
        </w:rPr>
        <w:t>θύλευμα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 xml:space="preserve">εν έχει τίποτα </w:t>
      </w:r>
      <w:r>
        <w:rPr>
          <w:rFonts w:eastAsia="Times New Roman" w:cs="Times New Roman"/>
          <w:szCs w:val="24"/>
        </w:rPr>
        <w:t>σημαντικό.</w:t>
      </w:r>
      <w:r w:rsidRPr="00BF6FF1">
        <w:rPr>
          <w:rFonts w:eastAsia="Times New Roman" w:cs="Times New Roman"/>
          <w:szCs w:val="24"/>
        </w:rPr>
        <w:t xml:space="preserve"> Τι είχαμε ακούσει για</w:t>
      </w:r>
      <w:r w:rsidRPr="00BF6FF1">
        <w:rPr>
          <w:rFonts w:eastAsia="Times New Roman" w:cs="Times New Roman"/>
          <w:szCs w:val="24"/>
        </w:rPr>
        <w:t xml:space="preserve"> το προηγούμενο νομοσχέδιο του Υπουργείου Εργασίας</w:t>
      </w:r>
      <w:r>
        <w:rPr>
          <w:rFonts w:eastAsia="Times New Roman" w:cs="Times New Roman"/>
          <w:szCs w:val="24"/>
        </w:rPr>
        <w:t>,</w:t>
      </w:r>
      <w:r w:rsidRPr="00BF6FF1">
        <w:rPr>
          <w:rFonts w:eastAsia="Times New Roman" w:cs="Times New Roman"/>
          <w:szCs w:val="24"/>
        </w:rPr>
        <w:t xml:space="preserve"> που ψηφίστηκε</w:t>
      </w:r>
      <w:r>
        <w:rPr>
          <w:rFonts w:eastAsia="Times New Roman" w:cs="Times New Roman"/>
          <w:szCs w:val="24"/>
        </w:rPr>
        <w:t xml:space="preserve"> πέρσι τον Σεπτέμβρη; Ό</w:t>
      </w:r>
      <w:r w:rsidRPr="00BF6FF1">
        <w:rPr>
          <w:rFonts w:eastAsia="Times New Roman" w:cs="Times New Roman"/>
          <w:szCs w:val="24"/>
        </w:rPr>
        <w:t xml:space="preserve">τι είναι ένα επικοινωνιακό τέχνασμα για να ανέβει ο </w:t>
      </w:r>
      <w:r>
        <w:rPr>
          <w:rFonts w:eastAsia="Times New Roman" w:cs="Times New Roman"/>
          <w:szCs w:val="24"/>
        </w:rPr>
        <w:t>Π</w:t>
      </w:r>
      <w:r w:rsidRPr="00BF6FF1">
        <w:rPr>
          <w:rFonts w:eastAsia="Times New Roman" w:cs="Times New Roman"/>
          <w:szCs w:val="24"/>
        </w:rPr>
        <w:t xml:space="preserve">ρωθυπουργός </w:t>
      </w:r>
      <w:r>
        <w:rPr>
          <w:rFonts w:eastAsia="Times New Roman" w:cs="Times New Roman"/>
          <w:szCs w:val="24"/>
        </w:rPr>
        <w:t>στη ΔΕΘ. Α</w:t>
      </w:r>
      <w:r w:rsidRPr="00BF6FF1">
        <w:rPr>
          <w:rFonts w:eastAsia="Times New Roman" w:cs="Times New Roman"/>
          <w:szCs w:val="24"/>
        </w:rPr>
        <w:t>κριβώς εδώ είναι η βασική μας διαφοροποίηση</w:t>
      </w:r>
      <w:r>
        <w:rPr>
          <w:rFonts w:eastAsia="Times New Roman" w:cs="Times New Roman"/>
          <w:szCs w:val="24"/>
        </w:rPr>
        <w:t>:</w:t>
      </w:r>
      <w:r w:rsidRPr="00BF6FF1">
        <w:rPr>
          <w:rFonts w:eastAsia="Times New Roman" w:cs="Times New Roman"/>
          <w:szCs w:val="24"/>
        </w:rPr>
        <w:t xml:space="preserve"> στο </w:t>
      </w:r>
      <w:r>
        <w:rPr>
          <w:rFonts w:eastAsia="Times New Roman" w:cs="Times New Roman"/>
          <w:szCs w:val="24"/>
        </w:rPr>
        <w:t>τι</w:t>
      </w:r>
      <w:r w:rsidRPr="00BF6FF1">
        <w:rPr>
          <w:rFonts w:eastAsia="Times New Roman" w:cs="Times New Roman"/>
          <w:szCs w:val="24"/>
        </w:rPr>
        <w:t xml:space="preserve"> θεωρούμε </w:t>
      </w:r>
      <w:r>
        <w:rPr>
          <w:rFonts w:eastAsia="Times New Roman" w:cs="Times New Roman"/>
          <w:szCs w:val="24"/>
        </w:rPr>
        <w:t>εμείς</w:t>
      </w:r>
      <w:r w:rsidRPr="00BF6FF1">
        <w:rPr>
          <w:rFonts w:eastAsia="Times New Roman" w:cs="Times New Roman"/>
          <w:szCs w:val="24"/>
        </w:rPr>
        <w:t xml:space="preserve"> σημαντικό και τ</w:t>
      </w:r>
      <w:r>
        <w:rPr>
          <w:rFonts w:eastAsia="Times New Roman" w:cs="Times New Roman"/>
          <w:szCs w:val="24"/>
        </w:rPr>
        <w:t>ι</w:t>
      </w:r>
      <w:r w:rsidRPr="00BF6FF1">
        <w:rPr>
          <w:rFonts w:eastAsia="Times New Roman" w:cs="Times New Roman"/>
          <w:szCs w:val="24"/>
        </w:rPr>
        <w:t xml:space="preserve"> θεωρούν αυτοί σημαντικό</w:t>
      </w:r>
      <w:r>
        <w:rPr>
          <w:rFonts w:eastAsia="Times New Roman" w:cs="Times New Roman"/>
          <w:szCs w:val="24"/>
        </w:rPr>
        <w:t>.</w:t>
      </w:r>
      <w:r w:rsidRPr="00BF6FF1">
        <w:rPr>
          <w:rFonts w:eastAsia="Times New Roman" w:cs="Times New Roman"/>
          <w:szCs w:val="24"/>
        </w:rPr>
        <w:t xml:space="preserve"> Γιατί εμείς θεωρούμε πάρα πολύ σημαντικό να μην κρύβονται απολύσεις πίσω από την οικειοθελή αποχώρηση</w:t>
      </w:r>
      <w:r>
        <w:rPr>
          <w:rFonts w:eastAsia="Times New Roman" w:cs="Times New Roman"/>
          <w:szCs w:val="24"/>
        </w:rPr>
        <w:t>.</w:t>
      </w:r>
      <w:r w:rsidRPr="00BF6FF1">
        <w:rPr>
          <w:rFonts w:eastAsia="Times New Roman" w:cs="Times New Roman"/>
          <w:szCs w:val="24"/>
        </w:rPr>
        <w:t xml:space="preserve"> Γιατί εμείς θεωρούμε πάρα πολύ σημαντική τη διάταξη για τη μονομερή βλαπτική μεταβολή</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Γιατί</w:t>
      </w:r>
      <w:r w:rsidRPr="00BF6FF1">
        <w:rPr>
          <w:rFonts w:eastAsia="Times New Roman" w:cs="Times New Roman"/>
          <w:szCs w:val="24"/>
        </w:rPr>
        <w:t xml:space="preserve"> θεωρούμε πάρα πολύ σημαντική </w:t>
      </w:r>
      <w:r>
        <w:rPr>
          <w:rFonts w:eastAsia="Times New Roman" w:cs="Times New Roman"/>
          <w:szCs w:val="24"/>
        </w:rPr>
        <w:t>τη δι</w:t>
      </w:r>
      <w:r>
        <w:rPr>
          <w:rFonts w:eastAsia="Times New Roman" w:cs="Times New Roman"/>
          <w:szCs w:val="24"/>
        </w:rPr>
        <w:t>άταξη</w:t>
      </w:r>
      <w:r w:rsidRPr="00BF6FF1">
        <w:rPr>
          <w:rFonts w:eastAsia="Times New Roman" w:cs="Times New Roman"/>
          <w:szCs w:val="24"/>
        </w:rPr>
        <w:t xml:space="preserve"> για τη διαταγή πληρωμής </w:t>
      </w:r>
      <w:r>
        <w:rPr>
          <w:rFonts w:eastAsia="Times New Roman" w:cs="Times New Roman"/>
          <w:szCs w:val="24"/>
        </w:rPr>
        <w:t>που οι</w:t>
      </w:r>
      <w:r w:rsidRPr="00BF6FF1">
        <w:rPr>
          <w:rFonts w:eastAsia="Times New Roman" w:cs="Times New Roman"/>
          <w:szCs w:val="24"/>
        </w:rPr>
        <w:t xml:space="preserve"> εργαζόμενο</w:t>
      </w:r>
      <w:r>
        <w:rPr>
          <w:rFonts w:eastAsia="Times New Roman" w:cs="Times New Roman"/>
          <w:szCs w:val="24"/>
        </w:rPr>
        <w:t>ι</w:t>
      </w:r>
      <w:r w:rsidRPr="00BF6FF1">
        <w:rPr>
          <w:rFonts w:eastAsia="Times New Roman" w:cs="Times New Roman"/>
          <w:szCs w:val="24"/>
        </w:rPr>
        <w:t xml:space="preserve"> μπορεί να </w:t>
      </w:r>
      <w:r>
        <w:rPr>
          <w:rFonts w:eastAsia="Times New Roman" w:cs="Times New Roman"/>
          <w:szCs w:val="24"/>
        </w:rPr>
        <w:t>παίρνουν</w:t>
      </w:r>
      <w:r w:rsidRPr="00BF6FF1">
        <w:rPr>
          <w:rFonts w:eastAsia="Times New Roman" w:cs="Times New Roman"/>
          <w:szCs w:val="24"/>
        </w:rPr>
        <w:t xml:space="preserve"> τα δεδουλευμένα τους και το</w:t>
      </w:r>
      <w:r>
        <w:rPr>
          <w:rFonts w:eastAsia="Times New Roman" w:cs="Times New Roman"/>
          <w:szCs w:val="24"/>
        </w:rPr>
        <w:t>ν</w:t>
      </w:r>
      <w:r w:rsidRPr="00BF6FF1">
        <w:rPr>
          <w:rFonts w:eastAsia="Times New Roman" w:cs="Times New Roman"/>
          <w:szCs w:val="24"/>
        </w:rPr>
        <w:t xml:space="preserve"> μισθό </w:t>
      </w:r>
      <w:r>
        <w:rPr>
          <w:rFonts w:eastAsia="Times New Roman" w:cs="Times New Roman"/>
          <w:szCs w:val="24"/>
        </w:rPr>
        <w:t>τους.</w:t>
      </w:r>
      <w:r w:rsidRPr="00BF6FF1">
        <w:rPr>
          <w:rFonts w:eastAsia="Times New Roman" w:cs="Times New Roman"/>
          <w:szCs w:val="24"/>
        </w:rPr>
        <w:t xml:space="preserve"> </w:t>
      </w:r>
      <w:r>
        <w:rPr>
          <w:rFonts w:eastAsia="Times New Roman" w:cs="Times New Roman"/>
          <w:szCs w:val="24"/>
        </w:rPr>
        <w:t>Γ</w:t>
      </w:r>
      <w:r w:rsidRPr="00BF6FF1">
        <w:rPr>
          <w:rFonts w:eastAsia="Times New Roman" w:cs="Times New Roman"/>
          <w:szCs w:val="24"/>
        </w:rPr>
        <w:t xml:space="preserve">ιατί θεωρούμε πάρα πολύ σημαντικό το ότι ο μισθός </w:t>
      </w:r>
      <w:r>
        <w:rPr>
          <w:rFonts w:eastAsia="Times New Roman" w:cs="Times New Roman"/>
          <w:szCs w:val="24"/>
        </w:rPr>
        <w:t xml:space="preserve">πλέον μπαίνει </w:t>
      </w:r>
      <w:r w:rsidRPr="00BF6FF1">
        <w:rPr>
          <w:rFonts w:eastAsia="Times New Roman" w:cs="Times New Roman"/>
          <w:szCs w:val="24"/>
        </w:rPr>
        <w:t>μέσω τράπεζας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Γ</w:t>
      </w:r>
      <w:r w:rsidRPr="00BF6FF1">
        <w:rPr>
          <w:rFonts w:eastAsia="Times New Roman" w:cs="Times New Roman"/>
          <w:szCs w:val="24"/>
        </w:rPr>
        <w:t>ιατί θ</w:t>
      </w:r>
      <w:r>
        <w:rPr>
          <w:rFonts w:eastAsia="Times New Roman" w:cs="Times New Roman"/>
          <w:szCs w:val="24"/>
        </w:rPr>
        <w:t>εωρού</w:t>
      </w:r>
      <w:r w:rsidRPr="00BF6FF1">
        <w:rPr>
          <w:rFonts w:eastAsia="Times New Roman" w:cs="Times New Roman"/>
          <w:szCs w:val="24"/>
        </w:rPr>
        <w:t xml:space="preserve">με πάρα πολύ σημαντικό το ότι μπαίνει ένα φρένο στην </w:t>
      </w:r>
      <w:r>
        <w:rPr>
          <w:rFonts w:eastAsia="Times New Roman" w:cs="Times New Roman"/>
          <w:szCs w:val="24"/>
        </w:rPr>
        <w:t>αδ</w:t>
      </w:r>
      <w:r>
        <w:rPr>
          <w:rFonts w:eastAsia="Times New Roman" w:cs="Times New Roman"/>
          <w:szCs w:val="24"/>
        </w:rPr>
        <w:t>ήλωτη</w:t>
      </w:r>
      <w:r w:rsidRPr="00BF6FF1">
        <w:rPr>
          <w:rFonts w:eastAsia="Times New Roman" w:cs="Times New Roman"/>
          <w:szCs w:val="24"/>
        </w:rPr>
        <w:t xml:space="preserve"> εργασία στα οικοδομικά έργα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Γ</w:t>
      </w:r>
      <w:r w:rsidRPr="00BF6FF1">
        <w:rPr>
          <w:rFonts w:eastAsia="Times New Roman" w:cs="Times New Roman"/>
          <w:szCs w:val="24"/>
        </w:rPr>
        <w:t>ια να έρθω σε αυτό το νομοσχέδιο</w:t>
      </w:r>
      <w:r>
        <w:rPr>
          <w:rFonts w:eastAsia="Times New Roman" w:cs="Times New Roman"/>
          <w:szCs w:val="24"/>
        </w:rPr>
        <w:t>,</w:t>
      </w:r>
      <w:r w:rsidRPr="00BF6FF1">
        <w:rPr>
          <w:rFonts w:eastAsia="Times New Roman" w:cs="Times New Roman"/>
          <w:szCs w:val="24"/>
        </w:rPr>
        <w:t xml:space="preserve"> για</w:t>
      </w:r>
      <w:r>
        <w:rPr>
          <w:rFonts w:eastAsia="Times New Roman" w:cs="Times New Roman"/>
          <w:szCs w:val="24"/>
        </w:rPr>
        <w:t>τί</w:t>
      </w:r>
      <w:r w:rsidRPr="00BF6FF1">
        <w:rPr>
          <w:rFonts w:eastAsia="Times New Roman" w:cs="Times New Roman"/>
          <w:szCs w:val="24"/>
        </w:rPr>
        <w:t xml:space="preserve"> θεωρούμε πάρα πολύ σημαντικά αυτά που </w:t>
      </w:r>
      <w:r>
        <w:rPr>
          <w:rFonts w:eastAsia="Times New Roman" w:cs="Times New Roman"/>
          <w:szCs w:val="24"/>
        </w:rPr>
        <w:t>γίνονται</w:t>
      </w:r>
      <w:r w:rsidRPr="00BF6FF1">
        <w:rPr>
          <w:rFonts w:eastAsia="Times New Roman" w:cs="Times New Roman"/>
          <w:szCs w:val="24"/>
        </w:rPr>
        <w:t xml:space="preserve"> στις εργολαβίες </w:t>
      </w:r>
      <w:r w:rsidRPr="00BF6FF1">
        <w:rPr>
          <w:rFonts w:eastAsia="Times New Roman" w:cs="Times New Roman"/>
          <w:szCs w:val="24"/>
        </w:rPr>
        <w:lastRenderedPageBreak/>
        <w:t>για την αδήλωτη εργασία</w:t>
      </w:r>
      <w:r>
        <w:rPr>
          <w:rFonts w:eastAsia="Times New Roman" w:cs="Times New Roman"/>
          <w:szCs w:val="24"/>
        </w:rPr>
        <w:t>,</w:t>
      </w:r>
      <w:r w:rsidRPr="00BF6FF1">
        <w:rPr>
          <w:rFonts w:eastAsia="Times New Roman" w:cs="Times New Roman"/>
          <w:szCs w:val="24"/>
        </w:rPr>
        <w:t xml:space="preserve"> για τη θερμική καταπόνηση των εργαζομένων και σε </w:t>
      </w:r>
      <w:r>
        <w:rPr>
          <w:rFonts w:eastAsia="Times New Roman" w:cs="Times New Roman"/>
          <w:szCs w:val="24"/>
        </w:rPr>
        <w:t>μια</w:t>
      </w:r>
      <w:r w:rsidRPr="00BF6FF1">
        <w:rPr>
          <w:rFonts w:eastAsia="Times New Roman" w:cs="Times New Roman"/>
          <w:szCs w:val="24"/>
        </w:rPr>
        <w:t xml:space="preserve"> σειρά άλλα κρίσιμα κομμάτια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Γ</w:t>
      </w:r>
      <w:r w:rsidRPr="00BF6FF1">
        <w:rPr>
          <w:rFonts w:eastAsia="Times New Roman" w:cs="Times New Roman"/>
          <w:szCs w:val="24"/>
        </w:rPr>
        <w:t>ιατί αυτά</w:t>
      </w:r>
      <w:r w:rsidRPr="00BF6FF1">
        <w:rPr>
          <w:rFonts w:eastAsia="Times New Roman" w:cs="Times New Roman"/>
          <w:szCs w:val="24"/>
        </w:rPr>
        <w:t xml:space="preserve"> τα μικρά πράγματα για κάποιους από </w:t>
      </w:r>
      <w:r>
        <w:rPr>
          <w:rFonts w:eastAsia="Times New Roman" w:cs="Times New Roman"/>
          <w:szCs w:val="24"/>
        </w:rPr>
        <w:t>την Α</w:t>
      </w:r>
      <w:r w:rsidRPr="00BF6FF1">
        <w:rPr>
          <w:rFonts w:eastAsia="Times New Roman" w:cs="Times New Roman"/>
          <w:szCs w:val="24"/>
        </w:rPr>
        <w:t xml:space="preserve">ξιωματική </w:t>
      </w:r>
      <w:r>
        <w:rPr>
          <w:rFonts w:eastAsia="Times New Roman" w:cs="Times New Roman"/>
          <w:szCs w:val="24"/>
        </w:rPr>
        <w:t>Α</w:t>
      </w:r>
      <w:r w:rsidRPr="00BF6FF1">
        <w:rPr>
          <w:rFonts w:eastAsia="Times New Roman" w:cs="Times New Roman"/>
          <w:szCs w:val="24"/>
        </w:rPr>
        <w:t>ντιπολίτευση είναι μεγάλα για τις ζωές χιλιάδων εργαζομένων εκεί έξω</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w:t>
      </w:r>
      <w:r w:rsidRPr="00BF6FF1">
        <w:rPr>
          <w:rFonts w:eastAsia="Times New Roman" w:cs="Times New Roman"/>
          <w:szCs w:val="24"/>
        </w:rPr>
        <w:t>αι εμείς επιμένουμε και το λέμε</w:t>
      </w:r>
      <w:r>
        <w:rPr>
          <w:rFonts w:eastAsia="Times New Roman" w:cs="Times New Roman"/>
          <w:szCs w:val="24"/>
        </w:rPr>
        <w:t xml:space="preserve"> ότι</w:t>
      </w:r>
      <w:r w:rsidRPr="00BF6FF1">
        <w:rPr>
          <w:rFonts w:eastAsia="Times New Roman" w:cs="Times New Roman"/>
          <w:szCs w:val="24"/>
        </w:rPr>
        <w:t xml:space="preserve"> το ζήτημα της εργασίας αποτελεί </w:t>
      </w:r>
      <w:r>
        <w:rPr>
          <w:rFonts w:eastAsia="Times New Roman" w:cs="Times New Roman"/>
          <w:szCs w:val="24"/>
        </w:rPr>
        <w:t>μια</w:t>
      </w:r>
      <w:r w:rsidRPr="00BF6FF1">
        <w:rPr>
          <w:rFonts w:eastAsia="Times New Roman" w:cs="Times New Roman"/>
          <w:szCs w:val="24"/>
        </w:rPr>
        <w:t xml:space="preserve"> βασική διαχωριστ</w:t>
      </w:r>
      <w:r>
        <w:rPr>
          <w:rFonts w:eastAsia="Times New Roman" w:cs="Times New Roman"/>
          <w:szCs w:val="24"/>
        </w:rPr>
        <w:t>ική</w:t>
      </w:r>
      <w:r w:rsidRPr="00BF6FF1">
        <w:rPr>
          <w:rFonts w:eastAsia="Times New Roman" w:cs="Times New Roman"/>
          <w:szCs w:val="24"/>
        </w:rPr>
        <w:t xml:space="preserve"> </w:t>
      </w:r>
      <w:r>
        <w:rPr>
          <w:rFonts w:eastAsia="Times New Roman" w:cs="Times New Roman"/>
          <w:szCs w:val="24"/>
        </w:rPr>
        <w:t xml:space="preserve">τομή, </w:t>
      </w:r>
      <w:r w:rsidRPr="00BF6FF1">
        <w:rPr>
          <w:rFonts w:eastAsia="Times New Roman" w:cs="Times New Roman"/>
          <w:szCs w:val="24"/>
        </w:rPr>
        <w:t xml:space="preserve">όχι μόνο για το τι έγινε μέσα στην </w:t>
      </w:r>
      <w:r w:rsidRPr="00BF6FF1">
        <w:rPr>
          <w:rFonts w:eastAsia="Times New Roman" w:cs="Times New Roman"/>
          <w:szCs w:val="24"/>
        </w:rPr>
        <w:t>κρίση</w:t>
      </w:r>
      <w:r>
        <w:rPr>
          <w:rFonts w:eastAsia="Times New Roman" w:cs="Times New Roman"/>
          <w:szCs w:val="24"/>
        </w:rPr>
        <w:t>,</w:t>
      </w:r>
      <w:r w:rsidRPr="00BF6FF1">
        <w:rPr>
          <w:rFonts w:eastAsia="Times New Roman" w:cs="Times New Roman"/>
          <w:szCs w:val="24"/>
        </w:rPr>
        <w:t xml:space="preserve"> αλλά</w:t>
      </w:r>
      <w:r>
        <w:rPr>
          <w:rFonts w:eastAsia="Times New Roman" w:cs="Times New Roman"/>
          <w:szCs w:val="24"/>
        </w:rPr>
        <w:t xml:space="preserve"> για το τι</w:t>
      </w:r>
      <w:r w:rsidRPr="00BF6FF1">
        <w:rPr>
          <w:rFonts w:eastAsia="Times New Roman" w:cs="Times New Roman"/>
          <w:szCs w:val="24"/>
        </w:rPr>
        <w:t xml:space="preserve"> γίνεται και την επόμενη μέρα</w:t>
      </w:r>
      <w:r>
        <w:rPr>
          <w:rFonts w:eastAsia="Times New Roman" w:cs="Times New Roman"/>
          <w:szCs w:val="24"/>
        </w:rPr>
        <w:t>.</w:t>
      </w:r>
    </w:p>
    <w:p w14:paraId="719A518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Σε σχέση με την α</w:t>
      </w:r>
      <w:r w:rsidRPr="00BF6FF1">
        <w:rPr>
          <w:rFonts w:eastAsia="Times New Roman" w:cs="Times New Roman"/>
          <w:szCs w:val="24"/>
        </w:rPr>
        <w:t>δήλωτη εργασία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ι κάνει αυτό το νομοσχέδιο</w:t>
      </w:r>
      <w:r>
        <w:rPr>
          <w:rFonts w:eastAsia="Times New Roman" w:cs="Times New Roman"/>
          <w:szCs w:val="24"/>
        </w:rPr>
        <w:t>;</w:t>
      </w:r>
      <w:r w:rsidRPr="00BF6FF1">
        <w:rPr>
          <w:rFonts w:eastAsia="Times New Roman" w:cs="Times New Roman"/>
          <w:szCs w:val="24"/>
        </w:rPr>
        <w:t xml:space="preserve"> Πρώτον</w:t>
      </w:r>
      <w:r>
        <w:rPr>
          <w:rFonts w:eastAsia="Times New Roman" w:cs="Times New Roman"/>
          <w:szCs w:val="24"/>
        </w:rPr>
        <w:t>,</w:t>
      </w:r>
      <w:r w:rsidRPr="00BF6FF1">
        <w:rPr>
          <w:rFonts w:eastAsia="Times New Roman" w:cs="Times New Roman"/>
          <w:szCs w:val="24"/>
        </w:rPr>
        <w:t xml:space="preserve"> το λέγαμε από την αρχή</w:t>
      </w:r>
      <w:r>
        <w:rPr>
          <w:rFonts w:eastAsia="Times New Roman" w:cs="Times New Roman"/>
          <w:szCs w:val="24"/>
        </w:rPr>
        <w:t xml:space="preserve"> ότι το να</w:t>
      </w:r>
      <w:r w:rsidRPr="00BF6FF1">
        <w:rPr>
          <w:rFonts w:eastAsia="Times New Roman" w:cs="Times New Roman"/>
          <w:szCs w:val="24"/>
        </w:rPr>
        <w:t xml:space="preserve"> αντιμετωπίσει</w:t>
      </w:r>
      <w:r>
        <w:rPr>
          <w:rFonts w:eastAsia="Times New Roman" w:cs="Times New Roman"/>
          <w:szCs w:val="24"/>
        </w:rPr>
        <w:t>ς</w:t>
      </w:r>
      <w:r w:rsidRPr="00BF6FF1">
        <w:rPr>
          <w:rFonts w:eastAsia="Times New Roman" w:cs="Times New Roman"/>
          <w:szCs w:val="24"/>
        </w:rPr>
        <w:t xml:space="preserve"> την αδήλωτη εργασία δεν</w:t>
      </w:r>
      <w:r>
        <w:rPr>
          <w:rFonts w:eastAsia="Times New Roman" w:cs="Times New Roman"/>
          <w:szCs w:val="24"/>
        </w:rPr>
        <w:t xml:space="preserve"> είναι</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πλά ζήτημα ενός προστίμου</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 xml:space="preserve">ίναι ζήτημα συνολικότερης </w:t>
      </w:r>
      <w:r w:rsidRPr="00BF6FF1">
        <w:rPr>
          <w:rFonts w:eastAsia="Times New Roman" w:cs="Times New Roman"/>
          <w:szCs w:val="24"/>
        </w:rPr>
        <w:t>προσέγγιση</w:t>
      </w:r>
      <w:r>
        <w:rPr>
          <w:rFonts w:eastAsia="Times New Roman" w:cs="Times New Roman"/>
          <w:szCs w:val="24"/>
        </w:rPr>
        <w:t>ς και του τ</w:t>
      </w:r>
      <w:r w:rsidRPr="00BF6FF1">
        <w:rPr>
          <w:rFonts w:eastAsia="Times New Roman" w:cs="Times New Roman"/>
          <w:szCs w:val="24"/>
        </w:rPr>
        <w:t>ι γίνεται με τους ελεγκτικούς μηχανισμούς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ίναι ένα πολύ πιο πολύπλευρο ζήτημα</w:t>
      </w:r>
      <w:r>
        <w:rPr>
          <w:rFonts w:eastAsia="Times New Roman" w:cs="Times New Roman"/>
          <w:szCs w:val="24"/>
        </w:rPr>
        <w:t>.</w:t>
      </w:r>
    </w:p>
    <w:p w14:paraId="719A518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w:t>
      </w:r>
      <w:r w:rsidRPr="00BF6FF1">
        <w:rPr>
          <w:rFonts w:eastAsia="Times New Roman" w:cs="Times New Roman"/>
          <w:szCs w:val="24"/>
        </w:rPr>
        <w:t>μείς τ</w:t>
      </w:r>
      <w:r>
        <w:rPr>
          <w:rFonts w:eastAsia="Times New Roman" w:cs="Times New Roman"/>
          <w:szCs w:val="24"/>
        </w:rPr>
        <w:t>ι</w:t>
      </w:r>
      <w:r w:rsidRPr="00BF6FF1">
        <w:rPr>
          <w:rFonts w:eastAsia="Times New Roman" w:cs="Times New Roman"/>
          <w:szCs w:val="24"/>
        </w:rPr>
        <w:t xml:space="preserve"> λέμε</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Θ</w:t>
      </w:r>
      <w:r w:rsidRPr="00BF6FF1">
        <w:rPr>
          <w:rFonts w:eastAsia="Times New Roman" w:cs="Times New Roman"/>
          <w:szCs w:val="24"/>
        </w:rPr>
        <w:t>έλουμε να αντιμετωπίσουμε τον πυρήνα του προβλήματος</w:t>
      </w:r>
      <w:r>
        <w:rPr>
          <w:rFonts w:eastAsia="Times New Roman" w:cs="Times New Roman"/>
          <w:szCs w:val="24"/>
        </w:rPr>
        <w:t>.</w:t>
      </w:r>
      <w:r w:rsidRPr="00BF6FF1">
        <w:rPr>
          <w:rFonts w:eastAsia="Times New Roman" w:cs="Times New Roman"/>
          <w:szCs w:val="24"/>
        </w:rPr>
        <w:t xml:space="preserve"> Ποιος είναι ο </w:t>
      </w:r>
      <w:r>
        <w:rPr>
          <w:rFonts w:eastAsia="Times New Roman" w:cs="Times New Roman"/>
          <w:szCs w:val="24"/>
        </w:rPr>
        <w:t>πυρήνας</w:t>
      </w:r>
      <w:r w:rsidRPr="00BF6FF1">
        <w:rPr>
          <w:rFonts w:eastAsia="Times New Roman" w:cs="Times New Roman"/>
          <w:szCs w:val="24"/>
        </w:rPr>
        <w:t xml:space="preserve"> του προβλήματος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Ο αδήλωτο</w:t>
      </w:r>
      <w:r w:rsidRPr="00BF6FF1">
        <w:rPr>
          <w:rFonts w:eastAsia="Times New Roman" w:cs="Times New Roman"/>
          <w:szCs w:val="24"/>
        </w:rPr>
        <w:t>ς εργαζόμενος να δουλέψει νόμιμα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ν</w:t>
      </w:r>
      <w:r w:rsidRPr="00BF6FF1">
        <w:rPr>
          <w:rFonts w:eastAsia="Times New Roman" w:cs="Times New Roman"/>
          <w:szCs w:val="24"/>
        </w:rPr>
        <w:t xml:space="preserve"> ρωτήσουμε τον κ</w:t>
      </w:r>
      <w:r>
        <w:rPr>
          <w:rFonts w:eastAsia="Times New Roman" w:cs="Times New Roman"/>
          <w:szCs w:val="24"/>
        </w:rPr>
        <w:t>.</w:t>
      </w:r>
      <w:r w:rsidRPr="00BF6FF1">
        <w:rPr>
          <w:rFonts w:eastAsia="Times New Roman" w:cs="Times New Roman"/>
          <w:szCs w:val="24"/>
        </w:rPr>
        <w:t xml:space="preserve"> </w:t>
      </w:r>
      <w:proofErr w:type="spellStart"/>
      <w:r>
        <w:rPr>
          <w:rFonts w:eastAsia="Times New Roman" w:cs="Times New Roman"/>
          <w:szCs w:val="24"/>
        </w:rPr>
        <w:t>Β</w:t>
      </w:r>
      <w:r w:rsidRPr="00BF6FF1">
        <w:rPr>
          <w:rFonts w:eastAsia="Times New Roman" w:cs="Times New Roman"/>
          <w:szCs w:val="24"/>
        </w:rPr>
        <w:t>ρούτση</w:t>
      </w:r>
      <w:proofErr w:type="spellEnd"/>
      <w:r w:rsidRPr="00BF6FF1">
        <w:rPr>
          <w:rFonts w:eastAsia="Times New Roman" w:cs="Times New Roman"/>
          <w:szCs w:val="24"/>
        </w:rPr>
        <w:t xml:space="preserve"> </w:t>
      </w:r>
      <w:r>
        <w:rPr>
          <w:rFonts w:eastAsia="Times New Roman" w:cs="Times New Roman"/>
          <w:szCs w:val="24"/>
        </w:rPr>
        <w:t>εάν έχει</w:t>
      </w:r>
      <w:r w:rsidRPr="00BF6FF1">
        <w:rPr>
          <w:rFonts w:eastAsia="Times New Roman" w:cs="Times New Roman"/>
          <w:szCs w:val="24"/>
        </w:rPr>
        <w:t xml:space="preserve"> στοιχεία από το </w:t>
      </w:r>
      <w:r>
        <w:rPr>
          <w:rFonts w:eastAsia="Times New Roman" w:cs="Times New Roman"/>
          <w:szCs w:val="24"/>
        </w:rPr>
        <w:t>Υ</w:t>
      </w:r>
      <w:r w:rsidRPr="00BF6FF1">
        <w:rPr>
          <w:rFonts w:eastAsia="Times New Roman" w:cs="Times New Roman"/>
          <w:szCs w:val="24"/>
        </w:rPr>
        <w:t xml:space="preserve">πουργείο </w:t>
      </w:r>
      <w:r>
        <w:rPr>
          <w:rFonts w:eastAsia="Times New Roman" w:cs="Times New Roman"/>
          <w:szCs w:val="24"/>
        </w:rPr>
        <w:t>του για το</w:t>
      </w:r>
      <w:r w:rsidRPr="00BF6FF1">
        <w:rPr>
          <w:rFonts w:eastAsia="Times New Roman" w:cs="Times New Roman"/>
          <w:szCs w:val="24"/>
        </w:rPr>
        <w:t xml:space="preserve"> τι γινόταν μετά τα πρόστιμα στην</w:t>
      </w:r>
      <w:r>
        <w:rPr>
          <w:rFonts w:eastAsia="Times New Roman" w:cs="Times New Roman"/>
          <w:szCs w:val="24"/>
        </w:rPr>
        <w:t xml:space="preserve"> αδήλωτη</w:t>
      </w:r>
      <w:r w:rsidRPr="00BF6FF1">
        <w:rPr>
          <w:rFonts w:eastAsia="Times New Roman" w:cs="Times New Roman"/>
          <w:szCs w:val="24"/>
        </w:rPr>
        <w:t xml:space="preserve"> εργασία</w:t>
      </w:r>
      <w:r>
        <w:rPr>
          <w:rFonts w:eastAsia="Times New Roman" w:cs="Times New Roman"/>
          <w:szCs w:val="24"/>
        </w:rPr>
        <w:t>,</w:t>
      </w:r>
      <w:r w:rsidRPr="00BF6FF1">
        <w:rPr>
          <w:rFonts w:eastAsia="Times New Roman" w:cs="Times New Roman"/>
          <w:szCs w:val="24"/>
        </w:rPr>
        <w:t xml:space="preserve"> δεν θα </w:t>
      </w:r>
      <w:r>
        <w:rPr>
          <w:rFonts w:eastAsia="Times New Roman" w:cs="Times New Roman"/>
          <w:szCs w:val="24"/>
        </w:rPr>
        <w:t>έχει</w:t>
      </w:r>
      <w:r w:rsidRPr="00BF6FF1">
        <w:rPr>
          <w:rFonts w:eastAsia="Times New Roman" w:cs="Times New Roman"/>
          <w:szCs w:val="24"/>
        </w:rPr>
        <w:t xml:space="preserve"> στοιχεία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w:t>
      </w:r>
      <w:r w:rsidRPr="00BF6FF1">
        <w:rPr>
          <w:rFonts w:eastAsia="Times New Roman" w:cs="Times New Roman"/>
          <w:szCs w:val="24"/>
        </w:rPr>
        <w:t>αι γιατί δεν θα έχ</w:t>
      </w:r>
      <w:r>
        <w:rPr>
          <w:rFonts w:eastAsia="Times New Roman" w:cs="Times New Roman"/>
          <w:szCs w:val="24"/>
        </w:rPr>
        <w:t xml:space="preserve">ει </w:t>
      </w:r>
      <w:r w:rsidRPr="00BF6FF1">
        <w:rPr>
          <w:rFonts w:eastAsia="Times New Roman" w:cs="Times New Roman"/>
          <w:szCs w:val="24"/>
        </w:rPr>
        <w:t>στοιχεία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 xml:space="preserve">εν θα </w:t>
      </w:r>
      <w:r>
        <w:rPr>
          <w:rFonts w:eastAsia="Times New Roman" w:cs="Times New Roman"/>
          <w:szCs w:val="24"/>
        </w:rPr>
        <w:t>έχει</w:t>
      </w:r>
      <w:r w:rsidRPr="00BF6FF1">
        <w:rPr>
          <w:rFonts w:eastAsia="Times New Roman" w:cs="Times New Roman"/>
          <w:szCs w:val="24"/>
        </w:rPr>
        <w:t xml:space="preserve"> στοιχεία </w:t>
      </w:r>
      <w:r>
        <w:rPr>
          <w:rFonts w:eastAsia="Times New Roman" w:cs="Times New Roman"/>
          <w:szCs w:val="24"/>
        </w:rPr>
        <w:t xml:space="preserve">γιατί </w:t>
      </w:r>
      <w:r w:rsidRPr="00BF6FF1">
        <w:rPr>
          <w:rFonts w:eastAsia="Times New Roman" w:cs="Times New Roman"/>
          <w:szCs w:val="24"/>
        </w:rPr>
        <w:t xml:space="preserve">το </w:t>
      </w:r>
      <w:r w:rsidRPr="00BF6FF1">
        <w:rPr>
          <w:rFonts w:eastAsia="Times New Roman" w:cs="Times New Roman"/>
          <w:szCs w:val="24"/>
        </w:rPr>
        <w:lastRenderedPageBreak/>
        <w:t xml:space="preserve">ελληνικό κράτος δεν </w:t>
      </w:r>
      <w:r>
        <w:rPr>
          <w:rFonts w:eastAsia="Times New Roman" w:cs="Times New Roman"/>
          <w:szCs w:val="24"/>
        </w:rPr>
        <w:t>το αφορούσε</w:t>
      </w:r>
      <w:r w:rsidRPr="00BF6FF1">
        <w:rPr>
          <w:rFonts w:eastAsia="Times New Roman" w:cs="Times New Roman"/>
          <w:szCs w:val="24"/>
        </w:rPr>
        <w:t xml:space="preserve"> να κρατήσει στοιχε</w:t>
      </w:r>
      <w:r w:rsidRPr="00BF6FF1">
        <w:rPr>
          <w:rFonts w:eastAsia="Times New Roman" w:cs="Times New Roman"/>
          <w:szCs w:val="24"/>
        </w:rPr>
        <w:t>ία για αυτή τη στιγμή</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εν τον ενδιέφερε αυτή η μικρή λεπτομέρεια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Β</w:t>
      </w:r>
      <w:r w:rsidRPr="00BF6FF1">
        <w:rPr>
          <w:rFonts w:eastAsia="Times New Roman" w:cs="Times New Roman"/>
          <w:szCs w:val="24"/>
        </w:rPr>
        <w:t>άζουμε απλά ένα πρόσ</w:t>
      </w:r>
      <w:r>
        <w:rPr>
          <w:rFonts w:eastAsia="Times New Roman" w:cs="Times New Roman"/>
          <w:szCs w:val="24"/>
        </w:rPr>
        <w:t>τ</w:t>
      </w:r>
      <w:r w:rsidRPr="00BF6FF1">
        <w:rPr>
          <w:rFonts w:eastAsia="Times New Roman" w:cs="Times New Roman"/>
          <w:szCs w:val="24"/>
        </w:rPr>
        <w:t>ιμ</w:t>
      </w:r>
      <w:r>
        <w:rPr>
          <w:rFonts w:eastAsia="Times New Roman" w:cs="Times New Roman"/>
          <w:szCs w:val="24"/>
        </w:rPr>
        <w:t>ο,</w:t>
      </w:r>
      <w:r w:rsidRPr="00BF6FF1">
        <w:rPr>
          <w:rFonts w:eastAsia="Times New Roman" w:cs="Times New Roman"/>
          <w:szCs w:val="24"/>
        </w:rPr>
        <w:t xml:space="preserve"> αλλά μετά δεν μαζεύουμε τα δεδομένα για να αξιολογήσουμε την πολιτική</w:t>
      </w:r>
      <w:r>
        <w:rPr>
          <w:rFonts w:eastAsia="Times New Roman" w:cs="Times New Roman"/>
          <w:szCs w:val="24"/>
        </w:rPr>
        <w:t>. Ε</w:t>
      </w:r>
      <w:r w:rsidRPr="00BF6FF1">
        <w:rPr>
          <w:rFonts w:eastAsia="Times New Roman" w:cs="Times New Roman"/>
          <w:szCs w:val="24"/>
        </w:rPr>
        <w:t xml:space="preserve">μείς </w:t>
      </w:r>
      <w:r>
        <w:rPr>
          <w:rFonts w:eastAsia="Times New Roman" w:cs="Times New Roman"/>
          <w:szCs w:val="24"/>
        </w:rPr>
        <w:t>την κάναμε αυτή τη δ</w:t>
      </w:r>
      <w:r w:rsidRPr="00BF6FF1">
        <w:rPr>
          <w:rFonts w:eastAsia="Times New Roman" w:cs="Times New Roman"/>
          <w:szCs w:val="24"/>
        </w:rPr>
        <w:t>ουλειά και τα μαζέψα</w:t>
      </w:r>
      <w:r>
        <w:rPr>
          <w:rFonts w:eastAsia="Times New Roman" w:cs="Times New Roman"/>
          <w:szCs w:val="24"/>
        </w:rPr>
        <w:t>με</w:t>
      </w:r>
      <w:r w:rsidRPr="00BF6FF1">
        <w:rPr>
          <w:rFonts w:eastAsia="Times New Roman" w:cs="Times New Roman"/>
          <w:szCs w:val="24"/>
        </w:rPr>
        <w:t xml:space="preserve"> τα δεδομένα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 xml:space="preserve">α δεδομένα δείχνουν ότι στην τεράστια πλειοψηφία δεν γίνεται πρόσληψη στον </w:t>
      </w:r>
      <w:r>
        <w:rPr>
          <w:rFonts w:eastAsia="Times New Roman" w:cs="Times New Roman"/>
          <w:szCs w:val="24"/>
        </w:rPr>
        <w:t>αδήλωτο</w:t>
      </w:r>
      <w:r w:rsidRPr="00BF6FF1">
        <w:rPr>
          <w:rFonts w:eastAsia="Times New Roman" w:cs="Times New Roman"/>
          <w:szCs w:val="24"/>
        </w:rPr>
        <w:t xml:space="preserve"> εργαζόμ</w:t>
      </w:r>
      <w:r>
        <w:rPr>
          <w:rFonts w:eastAsia="Times New Roman" w:cs="Times New Roman"/>
          <w:szCs w:val="24"/>
        </w:rPr>
        <w:t>ενο.</w:t>
      </w:r>
      <w:r w:rsidRPr="00BF6FF1">
        <w:rPr>
          <w:rFonts w:eastAsia="Times New Roman" w:cs="Times New Roman"/>
          <w:szCs w:val="24"/>
        </w:rPr>
        <w:t xml:space="preserve"> </w:t>
      </w:r>
    </w:p>
    <w:p w14:paraId="719A518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Άρα εμείς τι λέμε; Ότι το πιο </w:t>
      </w:r>
      <w:r w:rsidRPr="00BF6FF1">
        <w:rPr>
          <w:rFonts w:eastAsia="Times New Roman" w:cs="Times New Roman"/>
          <w:szCs w:val="24"/>
        </w:rPr>
        <w:t>κρίσιμο π</w:t>
      </w:r>
      <w:r>
        <w:rPr>
          <w:rFonts w:eastAsia="Times New Roman" w:cs="Times New Roman"/>
          <w:szCs w:val="24"/>
        </w:rPr>
        <w:t>ράγμα είναι να δοθεί δικαιοσύνη στον αδήλωτο εργαζόμενο. Ακριβώς για αυτόν τον λόγο</w:t>
      </w:r>
      <w:r w:rsidRPr="00BF6FF1">
        <w:rPr>
          <w:rFonts w:eastAsia="Times New Roman" w:cs="Times New Roman"/>
          <w:szCs w:val="24"/>
        </w:rPr>
        <w:t xml:space="preserve"> βάζουμε το νομικό τεκμήριο </w:t>
      </w:r>
      <w:r>
        <w:rPr>
          <w:rFonts w:eastAsia="Times New Roman" w:cs="Times New Roman"/>
          <w:szCs w:val="24"/>
        </w:rPr>
        <w:t>«</w:t>
      </w:r>
      <w:r w:rsidRPr="00BF6FF1">
        <w:rPr>
          <w:rFonts w:eastAsia="Times New Roman" w:cs="Times New Roman"/>
          <w:szCs w:val="24"/>
        </w:rPr>
        <w:t>τρεις μήν</w:t>
      </w:r>
      <w:r w:rsidRPr="00BF6FF1">
        <w:rPr>
          <w:rFonts w:eastAsia="Times New Roman" w:cs="Times New Roman"/>
          <w:szCs w:val="24"/>
        </w:rPr>
        <w:t>ες ένσημα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 xml:space="preserve">ο νομικό τεκμήριο </w:t>
      </w:r>
      <w:r>
        <w:rPr>
          <w:rFonts w:eastAsia="Times New Roman" w:cs="Times New Roman"/>
          <w:szCs w:val="24"/>
        </w:rPr>
        <w:t>«</w:t>
      </w:r>
      <w:r w:rsidRPr="00BF6FF1">
        <w:rPr>
          <w:rFonts w:eastAsia="Times New Roman" w:cs="Times New Roman"/>
          <w:szCs w:val="24"/>
        </w:rPr>
        <w:t>τρεις μήνες ένσημα</w:t>
      </w:r>
      <w:r>
        <w:rPr>
          <w:rFonts w:eastAsia="Times New Roman" w:cs="Times New Roman"/>
          <w:szCs w:val="24"/>
        </w:rPr>
        <w:t>»</w:t>
      </w:r>
      <w:r w:rsidRPr="00BF6FF1">
        <w:rPr>
          <w:rFonts w:eastAsia="Times New Roman" w:cs="Times New Roman"/>
          <w:szCs w:val="24"/>
        </w:rPr>
        <w:t xml:space="preserve"> σημαίνει το πάτωμα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 xml:space="preserve">πό </w:t>
      </w:r>
      <w:r>
        <w:rPr>
          <w:rFonts w:eastAsia="Times New Roman" w:cs="Times New Roman"/>
          <w:szCs w:val="24"/>
        </w:rPr>
        <w:t>ε</w:t>
      </w:r>
      <w:r w:rsidRPr="00BF6FF1">
        <w:rPr>
          <w:rFonts w:eastAsia="Times New Roman" w:cs="Times New Roman"/>
          <w:szCs w:val="24"/>
        </w:rPr>
        <w:t>κεί και πέρα</w:t>
      </w:r>
      <w:r>
        <w:rPr>
          <w:rFonts w:eastAsia="Times New Roman" w:cs="Times New Roman"/>
          <w:szCs w:val="24"/>
        </w:rPr>
        <w:t>, εάν γίνει πρόσληψη σε μεγάλο χρόνο</w:t>
      </w:r>
      <w:r>
        <w:rPr>
          <w:rFonts w:eastAsia="Times New Roman" w:cs="Times New Roman"/>
          <w:szCs w:val="24"/>
        </w:rPr>
        <w:t>,</w:t>
      </w:r>
      <w:r w:rsidRPr="00BF6FF1">
        <w:rPr>
          <w:rFonts w:eastAsia="Times New Roman" w:cs="Times New Roman"/>
          <w:szCs w:val="24"/>
        </w:rPr>
        <w:t xml:space="preserve"> θα μειωθεί το πρόστιμο</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 xml:space="preserve">ίναι </w:t>
      </w:r>
      <w:r>
        <w:rPr>
          <w:rFonts w:eastAsia="Times New Roman" w:cs="Times New Roman"/>
          <w:szCs w:val="24"/>
        </w:rPr>
        <w:t xml:space="preserve">αυτό κίνητρο για αδήλωτη εργασία; </w:t>
      </w:r>
      <w:r w:rsidRPr="00BF6FF1">
        <w:rPr>
          <w:rFonts w:eastAsia="Times New Roman" w:cs="Times New Roman"/>
          <w:szCs w:val="24"/>
        </w:rPr>
        <w:t xml:space="preserve">Όποιος το λέει αυτό </w:t>
      </w:r>
      <w:r>
        <w:rPr>
          <w:rFonts w:eastAsia="Times New Roman" w:cs="Times New Roman"/>
          <w:szCs w:val="24"/>
        </w:rPr>
        <w:t>λέει συνειδητά ψέματα. Γιατί λέει συνειδητά ψ</w:t>
      </w:r>
      <w:r>
        <w:rPr>
          <w:rFonts w:eastAsia="Times New Roman" w:cs="Times New Roman"/>
          <w:szCs w:val="24"/>
        </w:rPr>
        <w:t xml:space="preserve">έματα; Γιατί στη δικιά μας διάταξη </w:t>
      </w:r>
      <w:r w:rsidRPr="00BF6FF1">
        <w:rPr>
          <w:rFonts w:eastAsia="Times New Roman" w:cs="Times New Roman"/>
          <w:szCs w:val="24"/>
        </w:rPr>
        <w:t xml:space="preserve">το πρόστιμο για την αδήλωτη εργασία </w:t>
      </w:r>
      <w:r>
        <w:rPr>
          <w:rFonts w:eastAsia="Times New Roman" w:cs="Times New Roman"/>
          <w:szCs w:val="24"/>
        </w:rPr>
        <w:t>μπορεί να φτάσει στις</w:t>
      </w:r>
      <w:r w:rsidRPr="00BF6FF1">
        <w:rPr>
          <w:rFonts w:eastAsia="Times New Roman" w:cs="Times New Roman"/>
          <w:szCs w:val="24"/>
        </w:rPr>
        <w:t xml:space="preserve"> 30.000 </w:t>
      </w:r>
      <w:r>
        <w:rPr>
          <w:rFonts w:eastAsia="Times New Roman" w:cs="Times New Roman"/>
          <w:szCs w:val="24"/>
        </w:rPr>
        <w:t xml:space="preserve">ευρώ. </w:t>
      </w:r>
      <w:r w:rsidRPr="00BF6FF1">
        <w:rPr>
          <w:rFonts w:eastAsia="Times New Roman" w:cs="Times New Roman"/>
          <w:szCs w:val="24"/>
        </w:rPr>
        <w:t xml:space="preserve">Γιατί αυτός που </w:t>
      </w:r>
      <w:r>
        <w:rPr>
          <w:rFonts w:eastAsia="Times New Roman" w:cs="Times New Roman"/>
          <w:szCs w:val="24"/>
        </w:rPr>
        <w:t>θ</w:t>
      </w:r>
      <w:r w:rsidRPr="00BF6FF1">
        <w:rPr>
          <w:rFonts w:eastAsia="Times New Roman" w:cs="Times New Roman"/>
          <w:szCs w:val="24"/>
        </w:rPr>
        <w:t xml:space="preserve">α πιαστεί με αδήλωτη εργασία γνωρίζει ότι τα επόμενα δύο χρόνια υποχρεωτικά θα </w:t>
      </w:r>
      <w:r>
        <w:rPr>
          <w:rFonts w:eastAsia="Times New Roman" w:cs="Times New Roman"/>
          <w:szCs w:val="24"/>
        </w:rPr>
        <w:t>επανελέγχεται</w:t>
      </w:r>
      <w:r w:rsidRPr="00BF6FF1">
        <w:rPr>
          <w:rFonts w:eastAsia="Times New Roman" w:cs="Times New Roman"/>
          <w:szCs w:val="24"/>
        </w:rPr>
        <w:t xml:space="preserve"> από την Επιθεώρηση Εργασίας</w:t>
      </w:r>
      <w:r>
        <w:rPr>
          <w:rFonts w:eastAsia="Times New Roman" w:cs="Times New Roman"/>
          <w:szCs w:val="24"/>
        </w:rPr>
        <w:t>,</w:t>
      </w:r>
      <w:r w:rsidRPr="00BF6FF1">
        <w:rPr>
          <w:rFonts w:eastAsia="Times New Roman" w:cs="Times New Roman"/>
          <w:szCs w:val="24"/>
        </w:rPr>
        <w:t xml:space="preserve"> ενώ </w:t>
      </w:r>
      <w:r w:rsidRPr="00BF6FF1">
        <w:rPr>
          <w:rFonts w:eastAsia="Times New Roman" w:cs="Times New Roman"/>
          <w:szCs w:val="24"/>
        </w:rPr>
        <w:lastRenderedPageBreak/>
        <w:t>μέχρι σ</w:t>
      </w:r>
      <w:r w:rsidRPr="00BF6FF1">
        <w:rPr>
          <w:rFonts w:eastAsia="Times New Roman" w:cs="Times New Roman"/>
          <w:szCs w:val="24"/>
        </w:rPr>
        <w:t>ήμερα αυτό δεν υπήρχε</w:t>
      </w:r>
      <w:r>
        <w:rPr>
          <w:rFonts w:eastAsia="Times New Roman" w:cs="Times New Roman"/>
          <w:szCs w:val="24"/>
        </w:rPr>
        <w:t xml:space="preserve">. Ο </w:t>
      </w:r>
      <w:r w:rsidRPr="00BF6FF1">
        <w:rPr>
          <w:rFonts w:eastAsia="Times New Roman" w:cs="Times New Roman"/>
          <w:szCs w:val="24"/>
        </w:rPr>
        <w:t xml:space="preserve">ουσιαστικός </w:t>
      </w:r>
      <w:r>
        <w:rPr>
          <w:rFonts w:eastAsia="Times New Roman" w:cs="Times New Roman"/>
          <w:szCs w:val="24"/>
        </w:rPr>
        <w:t>επαν</w:t>
      </w:r>
      <w:r w:rsidRPr="00BF6FF1">
        <w:rPr>
          <w:rFonts w:eastAsia="Times New Roman" w:cs="Times New Roman"/>
          <w:szCs w:val="24"/>
        </w:rPr>
        <w:t xml:space="preserve">έλεγχος είναι αυτό που θωρακίζει και το γεγονός ότι στην </w:t>
      </w:r>
      <w:r>
        <w:rPr>
          <w:rFonts w:eastAsia="Times New Roman" w:cs="Times New Roman"/>
          <w:szCs w:val="24"/>
        </w:rPr>
        <w:t>υποτ</w:t>
      </w:r>
      <w:r w:rsidRPr="00BF6FF1">
        <w:rPr>
          <w:rFonts w:eastAsia="Times New Roman" w:cs="Times New Roman"/>
          <w:szCs w:val="24"/>
        </w:rPr>
        <w:t xml:space="preserve">ροπή τιμωρείται </w:t>
      </w:r>
      <w:r>
        <w:rPr>
          <w:rFonts w:eastAsia="Times New Roman" w:cs="Times New Roman"/>
          <w:szCs w:val="24"/>
        </w:rPr>
        <w:t>πάρα πολύ. Ποια, όμως, είναι η κρίσιμη μεταβλητή; Ο</w:t>
      </w:r>
      <w:r w:rsidRPr="00BF6FF1">
        <w:rPr>
          <w:rFonts w:eastAsia="Times New Roman" w:cs="Times New Roman"/>
          <w:szCs w:val="24"/>
        </w:rPr>
        <w:t xml:space="preserve"> εργοδότης ξέρει ότι τ</w:t>
      </w:r>
      <w:r>
        <w:rPr>
          <w:rFonts w:eastAsia="Times New Roman" w:cs="Times New Roman"/>
          <w:szCs w:val="24"/>
        </w:rPr>
        <w:t xml:space="preserve">ο ένα κομμάτι είναι το πρόστιμο. Το </w:t>
      </w:r>
      <w:r w:rsidRPr="00BF6FF1">
        <w:rPr>
          <w:rFonts w:eastAsia="Times New Roman" w:cs="Times New Roman"/>
          <w:szCs w:val="24"/>
        </w:rPr>
        <w:t xml:space="preserve">δεύτερο κομμάτι είναι </w:t>
      </w:r>
      <w:r>
        <w:rPr>
          <w:rFonts w:eastAsia="Times New Roman" w:cs="Times New Roman"/>
          <w:szCs w:val="24"/>
        </w:rPr>
        <w:t xml:space="preserve">το </w:t>
      </w:r>
      <w:r w:rsidRPr="00BF6FF1">
        <w:rPr>
          <w:rFonts w:eastAsia="Times New Roman" w:cs="Times New Roman"/>
          <w:szCs w:val="24"/>
        </w:rPr>
        <w:t>πόσο</w:t>
      </w:r>
      <w:r w:rsidRPr="00BF6FF1">
        <w:rPr>
          <w:rFonts w:eastAsia="Times New Roman" w:cs="Times New Roman"/>
          <w:szCs w:val="24"/>
        </w:rPr>
        <w:t xml:space="preserve"> πιθανό είναι να γίνει ο έλεγχος</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 xml:space="preserve">ν νομίζει ότι </w:t>
      </w:r>
      <w:r>
        <w:rPr>
          <w:rFonts w:eastAsia="Times New Roman" w:cs="Times New Roman"/>
          <w:szCs w:val="24"/>
        </w:rPr>
        <w:t>υπάρχει</w:t>
      </w:r>
      <w:r w:rsidRPr="00BF6FF1">
        <w:rPr>
          <w:rFonts w:eastAsia="Times New Roman" w:cs="Times New Roman"/>
          <w:szCs w:val="24"/>
        </w:rPr>
        <w:t xml:space="preserve"> </w:t>
      </w:r>
      <w:r>
        <w:rPr>
          <w:rFonts w:eastAsia="Times New Roman" w:cs="Times New Roman"/>
          <w:szCs w:val="24"/>
        </w:rPr>
        <w:t>μια Ε</w:t>
      </w:r>
      <w:r w:rsidRPr="00BF6FF1">
        <w:rPr>
          <w:rFonts w:eastAsia="Times New Roman" w:cs="Times New Roman"/>
          <w:szCs w:val="24"/>
        </w:rPr>
        <w:t>πιθεώρηση διαλυμένη</w:t>
      </w:r>
      <w:r>
        <w:rPr>
          <w:rFonts w:eastAsia="Times New Roman" w:cs="Times New Roman"/>
          <w:szCs w:val="24"/>
        </w:rPr>
        <w:t>,</w:t>
      </w:r>
      <w:r w:rsidRPr="00BF6FF1">
        <w:rPr>
          <w:rFonts w:eastAsia="Times New Roman" w:cs="Times New Roman"/>
          <w:szCs w:val="24"/>
        </w:rPr>
        <w:t xml:space="preserve"> όπως είχε κάνει</w:t>
      </w:r>
      <w:r>
        <w:rPr>
          <w:rFonts w:eastAsia="Times New Roman" w:cs="Times New Roman"/>
          <w:szCs w:val="24"/>
        </w:rPr>
        <w:t xml:space="preserve"> η</w:t>
      </w:r>
      <w:r w:rsidRPr="00BF6FF1">
        <w:rPr>
          <w:rFonts w:eastAsia="Times New Roman" w:cs="Times New Roman"/>
          <w:szCs w:val="24"/>
        </w:rPr>
        <w:t xml:space="preserve"> Νέα Δημοκρατία</w:t>
      </w:r>
      <w:r>
        <w:rPr>
          <w:rFonts w:eastAsia="Times New Roman" w:cs="Times New Roman"/>
          <w:szCs w:val="24"/>
        </w:rPr>
        <w:t>, και</w:t>
      </w:r>
      <w:r w:rsidRPr="00BF6FF1">
        <w:rPr>
          <w:rFonts w:eastAsia="Times New Roman" w:cs="Times New Roman"/>
          <w:szCs w:val="24"/>
        </w:rPr>
        <w:t xml:space="preserve"> ο εργαζόμενος δεν έχει κανένα κίνητρο να καταγγείλει</w:t>
      </w:r>
      <w:r>
        <w:rPr>
          <w:rFonts w:eastAsia="Times New Roman" w:cs="Times New Roman"/>
          <w:szCs w:val="24"/>
        </w:rPr>
        <w:t>,</w:t>
      </w:r>
      <w:r w:rsidRPr="00BF6FF1">
        <w:rPr>
          <w:rFonts w:eastAsia="Times New Roman" w:cs="Times New Roman"/>
          <w:szCs w:val="24"/>
        </w:rPr>
        <w:t xml:space="preserve"> μπορεί και να το πάρει το ρίσκο</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Ό</w:t>
      </w:r>
      <w:r w:rsidRPr="00BF6FF1">
        <w:rPr>
          <w:rFonts w:eastAsia="Times New Roman" w:cs="Times New Roman"/>
          <w:szCs w:val="24"/>
        </w:rPr>
        <w:t>ταν ξέρει</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όμως,</w:t>
      </w:r>
      <w:r w:rsidRPr="00BF6FF1">
        <w:rPr>
          <w:rFonts w:eastAsia="Times New Roman" w:cs="Times New Roman"/>
          <w:szCs w:val="24"/>
        </w:rPr>
        <w:t xml:space="preserve"> ότι η Επιθεώρηση Εργασίας λειτουργεί και ότι ο εργαζόμενος έχει κίνητρο να καταγγείλει</w:t>
      </w:r>
      <w:r>
        <w:rPr>
          <w:rFonts w:eastAsia="Times New Roman" w:cs="Times New Roman"/>
          <w:szCs w:val="24"/>
        </w:rPr>
        <w:t>,</w:t>
      </w:r>
      <w:r w:rsidRPr="00BF6FF1">
        <w:rPr>
          <w:rFonts w:eastAsia="Times New Roman" w:cs="Times New Roman"/>
          <w:szCs w:val="24"/>
        </w:rPr>
        <w:t xml:space="preserve"> τότε δεν το παίρνει εύκολα το ρίσκο</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Κ</w:t>
      </w:r>
      <w:r w:rsidRPr="00BF6FF1">
        <w:rPr>
          <w:rFonts w:eastAsia="Times New Roman" w:cs="Times New Roman"/>
          <w:szCs w:val="24"/>
        </w:rPr>
        <w:t xml:space="preserve">αι </w:t>
      </w:r>
      <w:r>
        <w:rPr>
          <w:rFonts w:eastAsia="Times New Roman" w:cs="Times New Roman"/>
          <w:szCs w:val="24"/>
        </w:rPr>
        <w:t xml:space="preserve">ο εργαζόμενος </w:t>
      </w:r>
      <w:r w:rsidRPr="00BF6FF1">
        <w:rPr>
          <w:rFonts w:eastAsia="Times New Roman" w:cs="Times New Roman"/>
          <w:szCs w:val="24"/>
        </w:rPr>
        <w:t>αυτή τη στιγμή</w:t>
      </w:r>
      <w:r>
        <w:rPr>
          <w:rFonts w:eastAsia="Times New Roman" w:cs="Times New Roman"/>
          <w:szCs w:val="24"/>
        </w:rPr>
        <w:t>,</w:t>
      </w:r>
      <w:r w:rsidRPr="00BF6FF1">
        <w:rPr>
          <w:rFonts w:eastAsia="Times New Roman" w:cs="Times New Roman"/>
          <w:szCs w:val="24"/>
        </w:rPr>
        <w:t xml:space="preserve"> με αυτή τη ρύθμιση</w:t>
      </w:r>
      <w:r>
        <w:rPr>
          <w:rFonts w:eastAsia="Times New Roman" w:cs="Times New Roman"/>
          <w:szCs w:val="24"/>
        </w:rPr>
        <w:t>,</w:t>
      </w:r>
      <w:r w:rsidRPr="00BF6FF1">
        <w:rPr>
          <w:rFonts w:eastAsia="Times New Roman" w:cs="Times New Roman"/>
          <w:szCs w:val="24"/>
        </w:rPr>
        <w:t xml:space="preserve"> έχει κίνητρο να καταγγείλει</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Έ</w:t>
      </w:r>
      <w:r w:rsidRPr="00BF6FF1">
        <w:rPr>
          <w:rFonts w:eastAsia="Times New Roman" w:cs="Times New Roman"/>
          <w:szCs w:val="24"/>
        </w:rPr>
        <w:t>χει κίνητρο να μιλήσει στην Επιθεώρηση Εργασία</w:t>
      </w:r>
      <w:r w:rsidRPr="00BF6FF1">
        <w:rPr>
          <w:rFonts w:eastAsia="Times New Roman" w:cs="Times New Roman"/>
          <w:szCs w:val="24"/>
        </w:rPr>
        <w:t>ς και να προχωρήσει</w:t>
      </w:r>
      <w:r>
        <w:rPr>
          <w:rFonts w:eastAsia="Times New Roman" w:cs="Times New Roman"/>
          <w:szCs w:val="24"/>
        </w:rPr>
        <w:t>.</w:t>
      </w:r>
    </w:p>
    <w:p w14:paraId="719A518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w:t>
      </w:r>
      <w:r w:rsidRPr="00BF6FF1">
        <w:rPr>
          <w:rFonts w:eastAsia="Times New Roman" w:cs="Times New Roman"/>
          <w:szCs w:val="24"/>
        </w:rPr>
        <w:t>κούστηκε το παράδειγμα</w:t>
      </w:r>
      <w:r>
        <w:rPr>
          <w:rFonts w:eastAsia="Times New Roman" w:cs="Times New Roman"/>
          <w:szCs w:val="24"/>
        </w:rPr>
        <w:t>,</w:t>
      </w:r>
      <w:r w:rsidRPr="00BF6FF1">
        <w:rPr>
          <w:rFonts w:eastAsia="Times New Roman" w:cs="Times New Roman"/>
          <w:szCs w:val="24"/>
        </w:rPr>
        <w:t xml:space="preserve"> το οποίο δείχνει </w:t>
      </w:r>
      <w:r>
        <w:rPr>
          <w:rFonts w:eastAsia="Times New Roman" w:cs="Times New Roman"/>
          <w:szCs w:val="24"/>
        </w:rPr>
        <w:t>π</w:t>
      </w:r>
      <w:r w:rsidRPr="00BF6FF1">
        <w:rPr>
          <w:rFonts w:eastAsia="Times New Roman" w:cs="Times New Roman"/>
          <w:szCs w:val="24"/>
        </w:rPr>
        <w:t>αντελή άγνοια του νόμου</w:t>
      </w:r>
      <w:r>
        <w:rPr>
          <w:rFonts w:eastAsia="Times New Roman" w:cs="Times New Roman"/>
          <w:szCs w:val="24"/>
        </w:rPr>
        <w:t xml:space="preserve"> για το</w:t>
      </w:r>
      <w:r w:rsidRPr="00BF6FF1">
        <w:rPr>
          <w:rFonts w:eastAsia="Times New Roman" w:cs="Times New Roman"/>
          <w:szCs w:val="24"/>
        </w:rPr>
        <w:t xml:space="preserve"> τι ισχύει και σήμερα</w:t>
      </w:r>
      <w:r>
        <w:rPr>
          <w:rFonts w:eastAsia="Times New Roman" w:cs="Times New Roman"/>
          <w:szCs w:val="24"/>
        </w:rPr>
        <w:t>,</w:t>
      </w:r>
      <w:r w:rsidRPr="00BF6FF1">
        <w:rPr>
          <w:rFonts w:eastAsia="Times New Roman" w:cs="Times New Roman"/>
          <w:szCs w:val="24"/>
        </w:rPr>
        <w:t xml:space="preserve"> ότι μόνο με </w:t>
      </w:r>
      <w:r>
        <w:rPr>
          <w:rFonts w:eastAsia="Times New Roman" w:cs="Times New Roman"/>
          <w:szCs w:val="24"/>
        </w:rPr>
        <w:t>μια</w:t>
      </w:r>
      <w:r w:rsidRPr="00BF6FF1">
        <w:rPr>
          <w:rFonts w:eastAsia="Times New Roman" w:cs="Times New Roman"/>
          <w:szCs w:val="24"/>
        </w:rPr>
        <w:t xml:space="preserve"> μικρή σύμβαση τριών μηνών ο εργοδότης θα πηγαίνει στο πρόστιμο στα </w:t>
      </w:r>
      <w:r>
        <w:rPr>
          <w:rFonts w:eastAsia="Times New Roman" w:cs="Times New Roman"/>
          <w:szCs w:val="24"/>
        </w:rPr>
        <w:t>επτά</w:t>
      </w:r>
      <w:r w:rsidRPr="00BF6FF1">
        <w:rPr>
          <w:rFonts w:eastAsia="Times New Roman" w:cs="Times New Roman"/>
          <w:szCs w:val="24"/>
        </w:rPr>
        <w:t xml:space="preserve"> χιλιάρικα</w:t>
      </w:r>
      <w:r>
        <w:rPr>
          <w:rFonts w:eastAsia="Times New Roman" w:cs="Times New Roman"/>
          <w:szCs w:val="24"/>
        </w:rPr>
        <w:t>.</w:t>
      </w:r>
      <w:r w:rsidRPr="00BF6FF1">
        <w:rPr>
          <w:rFonts w:eastAsia="Times New Roman" w:cs="Times New Roman"/>
          <w:szCs w:val="24"/>
        </w:rPr>
        <w:t xml:space="preserve"> Σήμερα αυτό το οποίο ισχύει είναι ότι</w:t>
      </w:r>
      <w:r>
        <w:rPr>
          <w:rFonts w:eastAsia="Times New Roman" w:cs="Times New Roman"/>
          <w:szCs w:val="24"/>
        </w:rPr>
        <w:t>,</w:t>
      </w:r>
      <w:r w:rsidRPr="00BF6FF1">
        <w:rPr>
          <w:rFonts w:eastAsia="Times New Roman" w:cs="Times New Roman"/>
          <w:szCs w:val="24"/>
        </w:rPr>
        <w:t xml:space="preserve"> α</w:t>
      </w:r>
      <w:r w:rsidRPr="00BF6FF1">
        <w:rPr>
          <w:rFonts w:eastAsia="Times New Roman" w:cs="Times New Roman"/>
          <w:szCs w:val="24"/>
        </w:rPr>
        <w:t xml:space="preserve">ν ο </w:t>
      </w:r>
      <w:r>
        <w:rPr>
          <w:rFonts w:eastAsia="Times New Roman" w:cs="Times New Roman"/>
          <w:szCs w:val="24"/>
        </w:rPr>
        <w:t>παραβάτης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BF6FF1">
        <w:rPr>
          <w:rFonts w:eastAsia="Times New Roman" w:cs="Times New Roman"/>
          <w:szCs w:val="24"/>
        </w:rPr>
        <w:t xml:space="preserve">εργοδότης πλήρωσε απλά το πρόστιμο εντός </w:t>
      </w:r>
      <w:r>
        <w:rPr>
          <w:rFonts w:eastAsia="Times New Roman" w:cs="Times New Roman"/>
          <w:szCs w:val="24"/>
        </w:rPr>
        <w:t>δέκα</w:t>
      </w:r>
      <w:r w:rsidRPr="00BF6FF1">
        <w:rPr>
          <w:rFonts w:eastAsia="Times New Roman" w:cs="Times New Roman"/>
          <w:szCs w:val="24"/>
        </w:rPr>
        <w:t xml:space="preserve"> ημερών</w:t>
      </w:r>
      <w:r>
        <w:rPr>
          <w:rFonts w:eastAsia="Times New Roman" w:cs="Times New Roman"/>
          <w:szCs w:val="24"/>
        </w:rPr>
        <w:t>, το πρόστιμο πηγαίνει στα επτά</w:t>
      </w:r>
      <w:r w:rsidRPr="00BF6FF1">
        <w:rPr>
          <w:rFonts w:eastAsia="Times New Roman" w:cs="Times New Roman"/>
          <w:szCs w:val="24"/>
        </w:rPr>
        <w:t xml:space="preserve"> χιλιάρικα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Ε</w:t>
      </w:r>
      <w:r w:rsidRPr="00BF6FF1">
        <w:rPr>
          <w:rFonts w:eastAsia="Times New Roman" w:cs="Times New Roman"/>
          <w:szCs w:val="24"/>
        </w:rPr>
        <w:t xml:space="preserve">μείς αυτό το </w:t>
      </w:r>
      <w:r w:rsidRPr="00BF6FF1">
        <w:rPr>
          <w:rFonts w:eastAsia="Times New Roman" w:cs="Times New Roman"/>
          <w:szCs w:val="24"/>
        </w:rPr>
        <w:lastRenderedPageBreak/>
        <w:t>καταργούμε και λέμε ότι</w:t>
      </w:r>
      <w:r>
        <w:rPr>
          <w:rFonts w:eastAsia="Times New Roman" w:cs="Times New Roman"/>
          <w:szCs w:val="24"/>
        </w:rPr>
        <w:t>,</w:t>
      </w:r>
      <w:r w:rsidRPr="00BF6FF1">
        <w:rPr>
          <w:rFonts w:eastAsia="Times New Roman" w:cs="Times New Roman"/>
          <w:szCs w:val="24"/>
        </w:rPr>
        <w:t xml:space="preserve"> για να πάει το πρόστιμο στα </w:t>
      </w:r>
      <w:r>
        <w:rPr>
          <w:rFonts w:eastAsia="Times New Roman" w:cs="Times New Roman"/>
          <w:szCs w:val="24"/>
        </w:rPr>
        <w:t>επτά</w:t>
      </w:r>
      <w:r w:rsidRPr="00BF6FF1">
        <w:rPr>
          <w:rFonts w:eastAsia="Times New Roman" w:cs="Times New Roman"/>
          <w:szCs w:val="24"/>
        </w:rPr>
        <w:t xml:space="preserve"> χιλιάρικα</w:t>
      </w:r>
      <w:r>
        <w:rPr>
          <w:rFonts w:eastAsia="Times New Roman" w:cs="Times New Roman"/>
          <w:szCs w:val="24"/>
        </w:rPr>
        <w:t>,</w:t>
      </w:r>
      <w:r w:rsidRPr="00BF6FF1">
        <w:rPr>
          <w:rFonts w:eastAsia="Times New Roman" w:cs="Times New Roman"/>
          <w:szCs w:val="24"/>
        </w:rPr>
        <w:t xml:space="preserve"> σημαίνει ότι </w:t>
      </w:r>
      <w:r>
        <w:rPr>
          <w:rFonts w:eastAsia="Times New Roman" w:cs="Times New Roman"/>
          <w:szCs w:val="24"/>
        </w:rPr>
        <w:t xml:space="preserve">ο εργαζόμενος θα πάρει </w:t>
      </w:r>
      <w:r w:rsidRPr="00BF6FF1">
        <w:rPr>
          <w:rFonts w:eastAsia="Times New Roman" w:cs="Times New Roman"/>
          <w:szCs w:val="24"/>
        </w:rPr>
        <w:t>έξι μήνες ένσημα</w:t>
      </w:r>
      <w:r>
        <w:rPr>
          <w:rFonts w:eastAsia="Times New Roman" w:cs="Times New Roman"/>
          <w:szCs w:val="24"/>
        </w:rPr>
        <w:t>. Εάν αυτό</w:t>
      </w:r>
      <w:r>
        <w:rPr>
          <w:rFonts w:eastAsia="Times New Roman" w:cs="Times New Roman"/>
          <w:szCs w:val="24"/>
        </w:rPr>
        <w:t xml:space="preserve"> δεν είναι προχώρημα και</w:t>
      </w:r>
      <w:r w:rsidRPr="00BF6FF1">
        <w:rPr>
          <w:rFonts w:eastAsia="Times New Roman" w:cs="Times New Roman"/>
          <w:szCs w:val="24"/>
        </w:rPr>
        <w:t xml:space="preserve"> δικαιοσύνη για τον αδήλωτο εργαζόμενο</w:t>
      </w:r>
      <w:r>
        <w:rPr>
          <w:rFonts w:eastAsia="Times New Roman" w:cs="Times New Roman"/>
          <w:szCs w:val="24"/>
        </w:rPr>
        <w:t>,</w:t>
      </w:r>
      <w:r w:rsidRPr="00BF6FF1">
        <w:rPr>
          <w:rFonts w:eastAsia="Times New Roman" w:cs="Times New Roman"/>
          <w:szCs w:val="24"/>
        </w:rPr>
        <w:t xml:space="preserve"> τότε πραγματικά δεν μπορώ να καταλάβω</w:t>
      </w:r>
      <w:r>
        <w:rPr>
          <w:rFonts w:eastAsia="Times New Roman" w:cs="Times New Roman"/>
          <w:szCs w:val="24"/>
        </w:rPr>
        <w:t>.</w:t>
      </w:r>
    </w:p>
    <w:p w14:paraId="719A518D" w14:textId="77777777" w:rsidR="00E97792" w:rsidRDefault="00D70D60">
      <w:pPr>
        <w:spacing w:after="0" w:line="600" w:lineRule="auto"/>
        <w:ind w:firstLine="720"/>
        <w:jc w:val="both"/>
        <w:rPr>
          <w:rFonts w:eastAsia="Times New Roman" w:cs="Times New Roman"/>
          <w:szCs w:val="24"/>
        </w:rPr>
      </w:pPr>
      <w:r w:rsidRPr="00721635">
        <w:rPr>
          <w:rFonts w:eastAsia="Times New Roman"/>
          <w:b/>
          <w:szCs w:val="24"/>
        </w:rPr>
        <w:t>ΧΡΗΣΤΟΣ ΚΑΤΣΩΤΗΣ:</w:t>
      </w:r>
      <w:r>
        <w:rPr>
          <w:rFonts w:eastAsia="Times New Roman" w:cs="Times New Roman"/>
          <w:b/>
          <w:szCs w:val="24"/>
        </w:rPr>
        <w:t xml:space="preserve"> </w:t>
      </w:r>
      <w:r>
        <w:rPr>
          <w:rFonts w:eastAsia="Times New Roman" w:cs="Times New Roman"/>
          <w:szCs w:val="24"/>
        </w:rPr>
        <w:t xml:space="preserve">Τρεις μήνες. </w:t>
      </w:r>
    </w:p>
    <w:p w14:paraId="719A518E" w14:textId="77777777" w:rsidR="00E97792" w:rsidRDefault="00D70D60">
      <w:pPr>
        <w:spacing w:after="0" w:line="600" w:lineRule="auto"/>
        <w:ind w:firstLine="720"/>
        <w:jc w:val="both"/>
        <w:rPr>
          <w:rFonts w:eastAsia="Times New Roman" w:cs="Times New Roman"/>
          <w:szCs w:val="24"/>
        </w:rPr>
      </w:pPr>
      <w:r w:rsidRPr="003829C4">
        <w:rPr>
          <w:rFonts w:eastAsia="Times New Roman" w:cs="Times New Roman"/>
          <w:b/>
          <w:szCs w:val="24"/>
        </w:rPr>
        <w:t>ΑΘΑΝΑΣΙΟΣ ΗΛΙΟΠΟΥΛΟΣ</w:t>
      </w:r>
      <w:r>
        <w:rPr>
          <w:rFonts w:eastAsia="Times New Roman" w:cs="Times New Roman"/>
          <w:b/>
          <w:szCs w:val="24"/>
        </w:rPr>
        <w:t xml:space="preserve"> </w:t>
      </w:r>
      <w:r w:rsidRPr="003829C4">
        <w:rPr>
          <w:rFonts w:eastAsia="Times New Roman" w:cs="Times New Roman"/>
          <w:b/>
          <w:szCs w:val="24"/>
        </w:rPr>
        <w:t>(Υ</w:t>
      </w:r>
      <w:r>
        <w:rPr>
          <w:rFonts w:eastAsia="Times New Roman" w:cs="Times New Roman"/>
          <w:b/>
          <w:szCs w:val="24"/>
        </w:rPr>
        <w:t>φυ</w:t>
      </w:r>
      <w:r w:rsidRPr="003829C4">
        <w:rPr>
          <w:rFonts w:eastAsia="Times New Roman" w:cs="Times New Roman"/>
          <w:b/>
          <w:szCs w:val="24"/>
        </w:rPr>
        <w:t>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Τ</w:t>
      </w:r>
      <w:r w:rsidRPr="00BF6FF1">
        <w:rPr>
          <w:rFonts w:eastAsia="Times New Roman" w:cs="Times New Roman"/>
          <w:szCs w:val="24"/>
        </w:rPr>
        <w:t xml:space="preserve">ρεις μήνες που είναι το </w:t>
      </w:r>
      <w:r w:rsidRPr="00BF6FF1">
        <w:rPr>
          <w:rFonts w:eastAsia="Times New Roman" w:cs="Times New Roman"/>
          <w:szCs w:val="24"/>
        </w:rPr>
        <w:t>νομικό τεκμήριο και τρεις μήνες που είναι η πρόσληψη</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Έ</w:t>
      </w:r>
      <w:r w:rsidRPr="00BF6FF1">
        <w:rPr>
          <w:rFonts w:eastAsia="Times New Roman" w:cs="Times New Roman"/>
          <w:szCs w:val="24"/>
        </w:rPr>
        <w:t>ξι μήνες ένσημα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Μ</w:t>
      </w:r>
      <w:r w:rsidRPr="00BF6FF1">
        <w:rPr>
          <w:rFonts w:eastAsia="Times New Roman" w:cs="Times New Roman"/>
          <w:szCs w:val="24"/>
        </w:rPr>
        <w:t>ιλάω πολύ τεκμηριω</w:t>
      </w:r>
      <w:r>
        <w:rPr>
          <w:rFonts w:eastAsia="Times New Roman" w:cs="Times New Roman"/>
          <w:szCs w:val="24"/>
        </w:rPr>
        <w:t xml:space="preserve">μένα και ξέρω πολύ καλά τι λέω,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719A518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Μείωσε η </w:t>
      </w:r>
      <w:r w:rsidRPr="00BF6FF1">
        <w:rPr>
          <w:rFonts w:eastAsia="Times New Roman" w:cs="Times New Roman"/>
          <w:szCs w:val="24"/>
        </w:rPr>
        <w:t>Νέα Δημοκρατία την αδήλωτη εργασία</w:t>
      </w:r>
      <w:r>
        <w:rPr>
          <w:rFonts w:eastAsia="Times New Roman" w:cs="Times New Roman"/>
          <w:szCs w:val="24"/>
        </w:rPr>
        <w:t>; Α</w:t>
      </w:r>
      <w:r w:rsidRPr="00BF6FF1">
        <w:rPr>
          <w:rFonts w:eastAsia="Times New Roman" w:cs="Times New Roman"/>
          <w:szCs w:val="24"/>
        </w:rPr>
        <w:t xml:space="preserve">κούσαμε ότι </w:t>
      </w:r>
      <w:r>
        <w:rPr>
          <w:rFonts w:eastAsia="Times New Roman" w:cs="Times New Roman"/>
          <w:szCs w:val="24"/>
        </w:rPr>
        <w:t xml:space="preserve">τη </w:t>
      </w:r>
      <w:r w:rsidRPr="00BF6FF1">
        <w:rPr>
          <w:rFonts w:eastAsia="Times New Roman" w:cs="Times New Roman"/>
          <w:szCs w:val="24"/>
        </w:rPr>
        <w:t xml:space="preserve">μείωσαν </w:t>
      </w:r>
      <w:r>
        <w:rPr>
          <w:rFonts w:eastAsia="Times New Roman" w:cs="Times New Roman"/>
          <w:szCs w:val="24"/>
        </w:rPr>
        <w:t xml:space="preserve">στο </w:t>
      </w:r>
      <w:r w:rsidRPr="00BF6FF1">
        <w:rPr>
          <w:rFonts w:eastAsia="Times New Roman" w:cs="Times New Roman"/>
          <w:szCs w:val="24"/>
        </w:rPr>
        <w:t>24%</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 xml:space="preserve">ο </w:t>
      </w:r>
      <w:r>
        <w:rPr>
          <w:rFonts w:eastAsia="Times New Roman" w:cs="Times New Roman"/>
          <w:szCs w:val="24"/>
        </w:rPr>
        <w:t>έχω</w:t>
      </w:r>
      <w:r w:rsidRPr="00BF6FF1">
        <w:rPr>
          <w:rFonts w:eastAsia="Times New Roman" w:cs="Times New Roman"/>
          <w:szCs w:val="24"/>
        </w:rPr>
        <w:t xml:space="preserve"> ξαναπεί</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w:t>
      </w:r>
      <w:r w:rsidRPr="00BF6FF1">
        <w:rPr>
          <w:rFonts w:eastAsia="Times New Roman" w:cs="Times New Roman"/>
          <w:szCs w:val="24"/>
        </w:rPr>
        <w:t>υστυχώς θα το ξαναπώ κ</w:t>
      </w:r>
      <w:r w:rsidRPr="00BF6FF1">
        <w:rPr>
          <w:rFonts w:eastAsia="Times New Roman" w:cs="Times New Roman"/>
          <w:szCs w:val="24"/>
        </w:rPr>
        <w:t>αι τώρα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Ο κ.</w:t>
      </w:r>
      <w:r w:rsidRPr="00BF6FF1">
        <w:rPr>
          <w:rFonts w:eastAsia="Times New Roman" w:cs="Times New Roman"/>
          <w:szCs w:val="24"/>
        </w:rPr>
        <w:t xml:space="preserve"> </w:t>
      </w:r>
      <w:proofErr w:type="spellStart"/>
      <w:r>
        <w:rPr>
          <w:rFonts w:eastAsia="Times New Roman" w:cs="Times New Roman"/>
          <w:szCs w:val="24"/>
        </w:rPr>
        <w:t>Β</w:t>
      </w:r>
      <w:r w:rsidRPr="00BF6FF1">
        <w:rPr>
          <w:rFonts w:eastAsia="Times New Roman" w:cs="Times New Roman"/>
          <w:szCs w:val="24"/>
        </w:rPr>
        <w:t>ρούτσης</w:t>
      </w:r>
      <w:proofErr w:type="spellEnd"/>
      <w:r w:rsidRPr="00BF6FF1">
        <w:rPr>
          <w:rFonts w:eastAsia="Times New Roman" w:cs="Times New Roman"/>
          <w:szCs w:val="24"/>
        </w:rPr>
        <w:t xml:space="preserve"> </w:t>
      </w:r>
      <w:r>
        <w:rPr>
          <w:rFonts w:eastAsia="Times New Roman" w:cs="Times New Roman"/>
          <w:szCs w:val="24"/>
        </w:rPr>
        <w:t>διαβάζει τα</w:t>
      </w:r>
      <w:r w:rsidRPr="00BF6FF1">
        <w:rPr>
          <w:rFonts w:eastAsia="Times New Roman" w:cs="Times New Roman"/>
          <w:szCs w:val="24"/>
        </w:rPr>
        <w:t xml:space="preserve"> στοιχεία πηδώντας </w:t>
      </w:r>
      <w:r>
        <w:rPr>
          <w:rFonts w:eastAsia="Times New Roman" w:cs="Times New Roman"/>
          <w:szCs w:val="24"/>
        </w:rPr>
        <w:t>τις σελίδες. Δεν διαβάζει όλους τους πίνακες. Δ</w:t>
      </w:r>
      <w:r w:rsidRPr="00BF6FF1">
        <w:rPr>
          <w:rFonts w:eastAsia="Times New Roman" w:cs="Times New Roman"/>
          <w:szCs w:val="24"/>
        </w:rPr>
        <w:t>εν συμπεριφέρεται με σωστό τρόπο απέναντι στα στοιχεία</w:t>
      </w:r>
      <w:r>
        <w:rPr>
          <w:rFonts w:eastAsia="Times New Roman" w:cs="Times New Roman"/>
          <w:szCs w:val="24"/>
        </w:rPr>
        <w:t xml:space="preserve">. </w:t>
      </w:r>
    </w:p>
    <w:p w14:paraId="719A519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Επειδή μπήκε το </w:t>
      </w:r>
      <w:r w:rsidRPr="00BF6FF1">
        <w:rPr>
          <w:rFonts w:eastAsia="Times New Roman" w:cs="Times New Roman"/>
          <w:szCs w:val="24"/>
        </w:rPr>
        <w:t>ζήτημα της μεγαλοψυχίας να πω το εξής</w:t>
      </w:r>
      <w:r>
        <w:rPr>
          <w:rFonts w:eastAsia="Times New Roman" w:cs="Times New Roman"/>
          <w:szCs w:val="24"/>
        </w:rPr>
        <w:t>: Θεωρώ</w:t>
      </w:r>
      <w:r w:rsidRPr="00BF6FF1">
        <w:rPr>
          <w:rFonts w:eastAsia="Times New Roman" w:cs="Times New Roman"/>
          <w:szCs w:val="24"/>
        </w:rPr>
        <w:t xml:space="preserve"> ότι είναι πάρα πολύ σημαντικό</w:t>
      </w:r>
      <w:r>
        <w:rPr>
          <w:rFonts w:eastAsia="Times New Roman" w:cs="Times New Roman"/>
          <w:szCs w:val="24"/>
        </w:rPr>
        <w:t xml:space="preserve"> όντως </w:t>
      </w:r>
      <w:r w:rsidRPr="00BF6FF1">
        <w:rPr>
          <w:rFonts w:eastAsia="Times New Roman" w:cs="Times New Roman"/>
          <w:szCs w:val="24"/>
        </w:rPr>
        <w:t>να</w:t>
      </w:r>
      <w:r w:rsidRPr="00BF6FF1">
        <w:rPr>
          <w:rFonts w:eastAsia="Times New Roman" w:cs="Times New Roman"/>
          <w:szCs w:val="24"/>
        </w:rPr>
        <w:t xml:space="preserve"> </w:t>
      </w:r>
      <w:r>
        <w:rPr>
          <w:rFonts w:eastAsia="Times New Roman" w:cs="Times New Roman"/>
          <w:szCs w:val="24"/>
        </w:rPr>
        <w:t>υ</w:t>
      </w:r>
      <w:r w:rsidRPr="00BF6FF1">
        <w:rPr>
          <w:rFonts w:eastAsia="Times New Roman" w:cs="Times New Roman"/>
          <w:szCs w:val="24"/>
        </w:rPr>
        <w:t>πάρχουν στοιχεία</w:t>
      </w:r>
      <w:r>
        <w:rPr>
          <w:rFonts w:eastAsia="Times New Roman" w:cs="Times New Roman"/>
          <w:szCs w:val="24"/>
        </w:rPr>
        <w:t xml:space="preserve">, να υπάρχουν </w:t>
      </w:r>
      <w:r w:rsidRPr="00BF6FF1">
        <w:rPr>
          <w:rFonts w:eastAsia="Times New Roman" w:cs="Times New Roman"/>
          <w:szCs w:val="24"/>
        </w:rPr>
        <w:t xml:space="preserve">δεδομένα και ήταν ένα πολύ σημαντικό βήμα η δημιουργία του συστήματος </w:t>
      </w:r>
      <w:r>
        <w:rPr>
          <w:rFonts w:eastAsia="Times New Roman" w:cs="Times New Roman"/>
          <w:szCs w:val="24"/>
        </w:rPr>
        <w:t>«</w:t>
      </w:r>
      <w:r w:rsidRPr="00BF6FF1">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αν ο κ. </w:t>
      </w:r>
      <w:proofErr w:type="spellStart"/>
      <w:r>
        <w:rPr>
          <w:rFonts w:eastAsia="Times New Roman" w:cs="Times New Roman"/>
          <w:szCs w:val="24"/>
        </w:rPr>
        <w:lastRenderedPageBreak/>
        <w:t>Βρούτσης</w:t>
      </w:r>
      <w:proofErr w:type="spellEnd"/>
      <w:r>
        <w:rPr>
          <w:rFonts w:eastAsia="Times New Roman" w:cs="Times New Roman"/>
          <w:szCs w:val="24"/>
        </w:rPr>
        <w:t xml:space="preserve"> θέλει εύσημα για αυτό, </w:t>
      </w:r>
      <w:r w:rsidRPr="00BF6FF1">
        <w:rPr>
          <w:rFonts w:eastAsia="Times New Roman" w:cs="Times New Roman"/>
          <w:szCs w:val="24"/>
        </w:rPr>
        <w:t>να το</w:t>
      </w:r>
      <w:r>
        <w:rPr>
          <w:rFonts w:eastAsia="Times New Roman" w:cs="Times New Roman"/>
          <w:szCs w:val="24"/>
        </w:rPr>
        <w:t>υ τα</w:t>
      </w:r>
      <w:r w:rsidRPr="00BF6FF1">
        <w:rPr>
          <w:rFonts w:eastAsia="Times New Roman" w:cs="Times New Roman"/>
          <w:szCs w:val="24"/>
        </w:rPr>
        <w:t xml:space="preserve"> δώσουμε</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Δε</w:t>
      </w:r>
      <w:r w:rsidRPr="00BF6FF1">
        <w:rPr>
          <w:rFonts w:eastAsia="Times New Roman" w:cs="Times New Roman"/>
          <w:szCs w:val="24"/>
        </w:rPr>
        <w:t xml:space="preserve">ν έχουμε πρόβλημα </w:t>
      </w:r>
      <w:r>
        <w:rPr>
          <w:rFonts w:eastAsia="Times New Roman" w:cs="Times New Roman"/>
          <w:szCs w:val="24"/>
        </w:rPr>
        <w:t xml:space="preserve">σε </w:t>
      </w:r>
      <w:r w:rsidRPr="00BF6FF1">
        <w:rPr>
          <w:rFonts w:eastAsia="Times New Roman" w:cs="Times New Roman"/>
          <w:szCs w:val="24"/>
        </w:rPr>
        <w:t>αυτό</w:t>
      </w:r>
      <w:r>
        <w:rPr>
          <w:rFonts w:eastAsia="Times New Roman" w:cs="Times New Roman"/>
          <w:szCs w:val="24"/>
        </w:rPr>
        <w:t>. Α</w:t>
      </w:r>
      <w:r w:rsidRPr="00BF6FF1">
        <w:rPr>
          <w:rFonts w:eastAsia="Times New Roman" w:cs="Times New Roman"/>
          <w:szCs w:val="24"/>
        </w:rPr>
        <w:t>λλά να κάνουμε και την πολιτική κριτική</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π</w:t>
      </w:r>
      <w:r w:rsidRPr="00BF6FF1">
        <w:rPr>
          <w:rFonts w:eastAsia="Times New Roman" w:cs="Times New Roman"/>
          <w:szCs w:val="24"/>
        </w:rPr>
        <w:t>έρα από τ</w:t>
      </w:r>
      <w:r w:rsidRPr="00BF6FF1">
        <w:rPr>
          <w:rFonts w:eastAsia="Times New Roman" w:cs="Times New Roman"/>
          <w:szCs w:val="24"/>
        </w:rPr>
        <w:t>ο προσωπικό κομμάτι</w:t>
      </w:r>
      <w:r>
        <w:rPr>
          <w:rFonts w:eastAsia="Times New Roman" w:cs="Times New Roman"/>
          <w:szCs w:val="24"/>
        </w:rPr>
        <w:t>. Ο</w:t>
      </w:r>
      <w:r w:rsidRPr="00BF6FF1">
        <w:rPr>
          <w:rFonts w:eastAsia="Times New Roman" w:cs="Times New Roman"/>
          <w:szCs w:val="24"/>
        </w:rPr>
        <w:t xml:space="preserve"> ίδιος ο κ</w:t>
      </w:r>
      <w:r>
        <w:rPr>
          <w:rFonts w:eastAsia="Times New Roman" w:cs="Times New Roman"/>
          <w:szCs w:val="24"/>
        </w:rPr>
        <w:t>.</w:t>
      </w:r>
      <w:r w:rsidRPr="00BF6FF1">
        <w:rPr>
          <w:rFonts w:eastAsia="Times New Roman" w:cs="Times New Roman"/>
          <w:szCs w:val="24"/>
        </w:rPr>
        <w:t xml:space="preserve"> </w:t>
      </w:r>
      <w:proofErr w:type="spellStart"/>
      <w:r>
        <w:rPr>
          <w:rFonts w:eastAsia="Times New Roman" w:cs="Times New Roman"/>
          <w:szCs w:val="24"/>
        </w:rPr>
        <w:t>Β</w:t>
      </w:r>
      <w:r w:rsidRPr="00BF6FF1">
        <w:rPr>
          <w:rFonts w:eastAsia="Times New Roman" w:cs="Times New Roman"/>
          <w:szCs w:val="24"/>
        </w:rPr>
        <w:t>ρούτσ</w:t>
      </w:r>
      <w:r>
        <w:rPr>
          <w:rFonts w:eastAsia="Times New Roman" w:cs="Times New Roman"/>
          <w:szCs w:val="24"/>
        </w:rPr>
        <w:t>η</w:t>
      </w:r>
      <w:r w:rsidRPr="00BF6FF1">
        <w:rPr>
          <w:rFonts w:eastAsia="Times New Roman" w:cs="Times New Roman"/>
          <w:szCs w:val="24"/>
        </w:rPr>
        <w:t>ς</w:t>
      </w:r>
      <w:proofErr w:type="spellEnd"/>
      <w:r w:rsidRPr="00BF6FF1">
        <w:rPr>
          <w:rFonts w:eastAsia="Times New Roman" w:cs="Times New Roman"/>
          <w:szCs w:val="24"/>
        </w:rPr>
        <w:t xml:space="preserve"> είπε ότι </w:t>
      </w:r>
      <w:r>
        <w:rPr>
          <w:rFonts w:eastAsia="Times New Roman" w:cs="Times New Roman"/>
          <w:szCs w:val="24"/>
        </w:rPr>
        <w:t xml:space="preserve">είναι Βουλευτής από το </w:t>
      </w:r>
      <w:r w:rsidRPr="00BF6FF1">
        <w:rPr>
          <w:rFonts w:eastAsia="Times New Roman" w:cs="Times New Roman"/>
          <w:szCs w:val="24"/>
        </w:rPr>
        <w:t>2007</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Α</w:t>
      </w:r>
      <w:r w:rsidRPr="00BF6FF1">
        <w:rPr>
          <w:rFonts w:eastAsia="Times New Roman" w:cs="Times New Roman"/>
          <w:szCs w:val="24"/>
        </w:rPr>
        <w:t>κριβώς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w:t>
      </w:r>
      <w:r w:rsidRPr="00BF6FF1">
        <w:rPr>
          <w:rFonts w:eastAsia="Times New Roman" w:cs="Times New Roman"/>
          <w:szCs w:val="24"/>
        </w:rPr>
        <w:t xml:space="preserve">επειδή δεν είστε ούτε αυτόνομη προσωπικότητα ούτε </w:t>
      </w:r>
      <w:r>
        <w:rPr>
          <w:rFonts w:eastAsia="Times New Roman" w:cs="Times New Roman"/>
          <w:szCs w:val="24"/>
        </w:rPr>
        <w:t xml:space="preserve">πριν ήσασταν στην εξωκοινοβουλευτική </w:t>
      </w:r>
      <w:r>
        <w:rPr>
          <w:rFonts w:eastAsia="Times New Roman" w:cs="Times New Roman"/>
          <w:szCs w:val="24"/>
        </w:rPr>
        <w:t>Α</w:t>
      </w:r>
      <w:r w:rsidRPr="00BF6FF1">
        <w:rPr>
          <w:rFonts w:eastAsia="Times New Roman" w:cs="Times New Roman"/>
          <w:szCs w:val="24"/>
        </w:rPr>
        <w:t>ριστερά</w:t>
      </w:r>
      <w:r>
        <w:rPr>
          <w:rFonts w:eastAsia="Times New Roman" w:cs="Times New Roman"/>
          <w:szCs w:val="24"/>
        </w:rPr>
        <w:t>,</w:t>
      </w:r>
      <w:r w:rsidRPr="00BF6FF1">
        <w:rPr>
          <w:rFonts w:eastAsia="Times New Roman" w:cs="Times New Roman"/>
          <w:szCs w:val="24"/>
        </w:rPr>
        <w:t xml:space="preserve"> το </w:t>
      </w:r>
      <w:r>
        <w:rPr>
          <w:rFonts w:eastAsia="Times New Roman" w:cs="Times New Roman"/>
          <w:szCs w:val="24"/>
        </w:rPr>
        <w:t xml:space="preserve">γεγονός ότι το </w:t>
      </w:r>
      <w:r w:rsidRPr="00BF6FF1">
        <w:rPr>
          <w:rFonts w:eastAsia="Times New Roman" w:cs="Times New Roman"/>
          <w:szCs w:val="24"/>
        </w:rPr>
        <w:t xml:space="preserve">2013 θυμηθήκατε να φτιάξετε </w:t>
      </w:r>
      <w:r w:rsidRPr="00BF6FF1">
        <w:rPr>
          <w:rFonts w:eastAsia="Times New Roman" w:cs="Times New Roman"/>
          <w:szCs w:val="24"/>
        </w:rPr>
        <w:t xml:space="preserve">πληροφοριακό σύστημα και να κρατήσετε δεδομένα </w:t>
      </w:r>
      <w:r>
        <w:rPr>
          <w:rFonts w:eastAsia="Times New Roman" w:cs="Times New Roman"/>
          <w:szCs w:val="24"/>
        </w:rPr>
        <w:t>δ</w:t>
      </w:r>
      <w:r w:rsidRPr="00BF6FF1">
        <w:rPr>
          <w:rFonts w:eastAsia="Times New Roman" w:cs="Times New Roman"/>
          <w:szCs w:val="24"/>
        </w:rPr>
        <w:t>εν</w:t>
      </w:r>
      <w:r>
        <w:rPr>
          <w:rFonts w:eastAsia="Times New Roman" w:cs="Times New Roman"/>
          <w:szCs w:val="24"/>
        </w:rPr>
        <w:t xml:space="preserve"> είναι για εύσημα. Τ</w:t>
      </w:r>
      <w:r w:rsidRPr="00BF6FF1">
        <w:rPr>
          <w:rFonts w:eastAsia="Times New Roman" w:cs="Times New Roman"/>
          <w:szCs w:val="24"/>
        </w:rPr>
        <w:t xml:space="preserve">ο γεγονός ότι ακόμα η δημόσια διοίκηση </w:t>
      </w:r>
      <w:r>
        <w:rPr>
          <w:rFonts w:eastAsia="Times New Roman" w:cs="Times New Roman"/>
          <w:szCs w:val="24"/>
        </w:rPr>
        <w:t xml:space="preserve">πάσχει στο </w:t>
      </w:r>
      <w:r w:rsidRPr="00BF6FF1">
        <w:rPr>
          <w:rFonts w:eastAsia="Times New Roman" w:cs="Times New Roman"/>
          <w:szCs w:val="24"/>
        </w:rPr>
        <w:t>πο</w:t>
      </w:r>
      <w:r>
        <w:rPr>
          <w:rFonts w:eastAsia="Times New Roman" w:cs="Times New Roman"/>
          <w:szCs w:val="24"/>
        </w:rPr>
        <w:t>ύ</w:t>
      </w:r>
      <w:r w:rsidRPr="00BF6FF1">
        <w:rPr>
          <w:rFonts w:eastAsia="Times New Roman" w:cs="Times New Roman"/>
          <w:szCs w:val="24"/>
        </w:rPr>
        <w:t xml:space="preserve"> κρατάει δεδομένα </w:t>
      </w:r>
      <w:r>
        <w:rPr>
          <w:rFonts w:eastAsia="Times New Roman" w:cs="Times New Roman"/>
          <w:szCs w:val="24"/>
        </w:rPr>
        <w:t>κ.λπ.</w:t>
      </w:r>
      <w:r w:rsidRPr="00BF6FF1">
        <w:rPr>
          <w:rFonts w:eastAsia="Times New Roman" w:cs="Times New Roman"/>
          <w:szCs w:val="24"/>
        </w:rPr>
        <w:t xml:space="preserve"> δεν</w:t>
      </w:r>
      <w:r>
        <w:rPr>
          <w:rFonts w:eastAsia="Times New Roman" w:cs="Times New Roman"/>
          <w:szCs w:val="24"/>
        </w:rPr>
        <w:t xml:space="preserve"> είναι για εύσημα. </w:t>
      </w:r>
    </w:p>
    <w:p w14:paraId="719A519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Εδώ τώρα </w:t>
      </w:r>
      <w:r w:rsidRPr="00BF6FF1">
        <w:rPr>
          <w:rFonts w:eastAsia="Times New Roman" w:cs="Times New Roman"/>
          <w:szCs w:val="24"/>
        </w:rPr>
        <w:t>να μιλήσουμε με στοιχεία</w:t>
      </w:r>
      <w:r>
        <w:rPr>
          <w:rFonts w:eastAsia="Times New Roman" w:cs="Times New Roman"/>
          <w:szCs w:val="24"/>
        </w:rPr>
        <w:t xml:space="preserve">. Ξαναλέμε ότι </w:t>
      </w:r>
      <w:r w:rsidRPr="00BF6FF1">
        <w:rPr>
          <w:rFonts w:eastAsia="Times New Roman" w:cs="Times New Roman"/>
          <w:szCs w:val="24"/>
        </w:rPr>
        <w:t xml:space="preserve">κάνετε </w:t>
      </w:r>
      <w:r>
        <w:rPr>
          <w:rFonts w:eastAsia="Times New Roman" w:cs="Times New Roman"/>
          <w:szCs w:val="24"/>
        </w:rPr>
        <w:t>μια</w:t>
      </w:r>
      <w:r w:rsidRPr="00BF6FF1">
        <w:rPr>
          <w:rFonts w:eastAsia="Times New Roman" w:cs="Times New Roman"/>
          <w:szCs w:val="24"/>
        </w:rPr>
        <w:t xml:space="preserve"> πολύ μεγάλη </w:t>
      </w:r>
      <w:r>
        <w:rPr>
          <w:rFonts w:eastAsia="Times New Roman" w:cs="Times New Roman"/>
          <w:szCs w:val="24"/>
        </w:rPr>
        <w:t>λαθροχειρία. Πο</w:t>
      </w:r>
      <w:r>
        <w:rPr>
          <w:rFonts w:eastAsia="Times New Roman" w:cs="Times New Roman"/>
          <w:szCs w:val="24"/>
        </w:rPr>
        <w:t>ια είναι η μεγάλη λαθροχειρία; Π</w:t>
      </w:r>
      <w:r w:rsidRPr="00BF6FF1">
        <w:rPr>
          <w:rFonts w:eastAsia="Times New Roman" w:cs="Times New Roman"/>
          <w:szCs w:val="24"/>
        </w:rPr>
        <w:t>αίρνετε τα μηνιαία στοιχεία και όχι τα ετήσια</w:t>
      </w:r>
      <w:r>
        <w:rPr>
          <w:rFonts w:eastAsia="Times New Roman" w:cs="Times New Roman"/>
          <w:szCs w:val="24"/>
        </w:rPr>
        <w:t>.</w:t>
      </w:r>
      <w:r w:rsidRPr="00BF6FF1">
        <w:rPr>
          <w:rFonts w:eastAsia="Times New Roman" w:cs="Times New Roman"/>
          <w:szCs w:val="24"/>
        </w:rPr>
        <w:t xml:space="preserve"> </w:t>
      </w:r>
      <w:r>
        <w:rPr>
          <w:rFonts w:eastAsia="Times New Roman" w:cs="Times New Roman"/>
          <w:szCs w:val="24"/>
        </w:rPr>
        <w:t>Τ</w:t>
      </w:r>
      <w:r w:rsidRPr="00BF6FF1">
        <w:rPr>
          <w:rFonts w:eastAsia="Times New Roman" w:cs="Times New Roman"/>
          <w:szCs w:val="24"/>
        </w:rPr>
        <w:t>ι δείχνουν τα ετήσια στοιχεία στους κλάδους υψηλής παραβατικότητας</w:t>
      </w:r>
      <w:r>
        <w:rPr>
          <w:rFonts w:eastAsia="Times New Roman" w:cs="Times New Roman"/>
          <w:szCs w:val="24"/>
        </w:rPr>
        <w:t>,</w:t>
      </w:r>
      <w:r w:rsidRPr="00BF6FF1">
        <w:rPr>
          <w:rFonts w:eastAsia="Times New Roman" w:cs="Times New Roman"/>
          <w:szCs w:val="24"/>
        </w:rPr>
        <w:t xml:space="preserve"> ένα</w:t>
      </w:r>
      <w:r>
        <w:rPr>
          <w:rFonts w:eastAsia="Times New Roman" w:cs="Times New Roman"/>
          <w:szCs w:val="24"/>
        </w:rPr>
        <w:t>ν</w:t>
      </w:r>
      <w:r w:rsidRPr="00BF6FF1">
        <w:rPr>
          <w:rFonts w:eastAsia="Times New Roman" w:cs="Times New Roman"/>
          <w:szCs w:val="24"/>
        </w:rPr>
        <w:t xml:space="preserve"> πίνακα που διαρκώς τον αρνείστε</w:t>
      </w:r>
      <w:r>
        <w:rPr>
          <w:rFonts w:eastAsia="Times New Roman" w:cs="Times New Roman"/>
          <w:szCs w:val="24"/>
        </w:rPr>
        <w:t xml:space="preserve">; Ότι το 2013 ήταν στο </w:t>
      </w:r>
      <w:r w:rsidRPr="00BF6FF1">
        <w:rPr>
          <w:rFonts w:eastAsia="Times New Roman" w:cs="Times New Roman"/>
          <w:szCs w:val="24"/>
        </w:rPr>
        <w:t>31,6</w:t>
      </w:r>
      <w:r>
        <w:rPr>
          <w:rFonts w:eastAsia="Times New Roman" w:cs="Times New Roman"/>
          <w:szCs w:val="24"/>
        </w:rPr>
        <w:t>%,</w:t>
      </w:r>
      <w:r w:rsidRPr="00BF6FF1">
        <w:rPr>
          <w:rFonts w:eastAsia="Times New Roman" w:cs="Times New Roman"/>
          <w:szCs w:val="24"/>
        </w:rPr>
        <w:t xml:space="preserve"> το </w:t>
      </w:r>
      <w:r>
        <w:rPr>
          <w:rFonts w:eastAsia="Times New Roman" w:cs="Times New Roman"/>
          <w:szCs w:val="24"/>
        </w:rPr>
        <w:t>2014 στο 19,17% και σήμερα στο</w:t>
      </w:r>
      <w:r w:rsidRPr="00BF6FF1">
        <w:rPr>
          <w:rFonts w:eastAsia="Times New Roman" w:cs="Times New Roman"/>
          <w:szCs w:val="24"/>
        </w:rPr>
        <w:t xml:space="preserve"> 12</w:t>
      </w:r>
      <w:r>
        <w:rPr>
          <w:rFonts w:eastAsia="Times New Roman" w:cs="Times New Roman"/>
          <w:szCs w:val="24"/>
        </w:rPr>
        <w:t>,4%. Κ</w:t>
      </w:r>
      <w:r>
        <w:rPr>
          <w:rFonts w:eastAsia="Times New Roman" w:cs="Times New Roman"/>
          <w:szCs w:val="24"/>
        </w:rPr>
        <w:t xml:space="preserve">αταθέτω τον πρώτο πίνακα. </w:t>
      </w:r>
    </w:p>
    <w:p w14:paraId="719A5192" w14:textId="77777777" w:rsidR="00E97792" w:rsidRDefault="00D70D60">
      <w:pPr>
        <w:spacing w:after="0" w:line="600" w:lineRule="auto"/>
        <w:ind w:firstLine="720"/>
        <w:jc w:val="both"/>
        <w:rPr>
          <w:rFonts w:eastAsia="Times New Roman" w:cs="Times New Roman"/>
          <w:szCs w:val="24"/>
        </w:rPr>
      </w:pPr>
      <w:r w:rsidRPr="00AF3B92">
        <w:rPr>
          <w:rFonts w:eastAsia="Times New Roman"/>
          <w:szCs w:val="24"/>
        </w:rPr>
        <w:lastRenderedPageBreak/>
        <w:t xml:space="preserve">(Στο σημείο αυτό ο </w:t>
      </w:r>
      <w:r w:rsidRPr="00E93979">
        <w:rPr>
          <w:rFonts w:eastAsia="Times New Roman"/>
          <w:szCs w:val="24"/>
        </w:rPr>
        <w:t>Υ</w:t>
      </w:r>
      <w:r>
        <w:rPr>
          <w:rFonts w:eastAsia="Times New Roman"/>
          <w:szCs w:val="24"/>
        </w:rPr>
        <w:t>φυ</w:t>
      </w:r>
      <w:r w:rsidRPr="00E93979">
        <w:rPr>
          <w:rFonts w:eastAsia="Times New Roman"/>
          <w:szCs w:val="24"/>
        </w:rPr>
        <w:t xml:space="preserve">πουργός </w:t>
      </w:r>
      <w:r w:rsidRPr="00E93979">
        <w:rPr>
          <w:rFonts w:eastAsia="Times New Roman" w:cs="Times New Roman"/>
          <w:szCs w:val="24"/>
        </w:rPr>
        <w:t>Εργασίας, Κοινωνικής Ασφάλι</w:t>
      </w:r>
      <w:r>
        <w:rPr>
          <w:rFonts w:eastAsia="Times New Roman" w:cs="Times New Roman"/>
          <w:szCs w:val="24"/>
        </w:rPr>
        <w:t>σης και Κοινωνικής Αλληλεγγύης</w:t>
      </w:r>
      <w:r w:rsidRPr="00E93979">
        <w:rPr>
          <w:rFonts w:eastAsia="Times New Roman"/>
          <w:szCs w:val="24"/>
        </w:rPr>
        <w:t xml:space="preserve"> κ. </w:t>
      </w:r>
      <w:r w:rsidRPr="00E93979">
        <w:rPr>
          <w:rFonts w:eastAsia="Times New Roman" w:cs="Times New Roman"/>
          <w:szCs w:val="24"/>
        </w:rPr>
        <w:t xml:space="preserve">Αθανάσιος Ηλιόπουλος </w:t>
      </w:r>
      <w:r w:rsidRPr="00E93979">
        <w:rPr>
          <w:rFonts w:eastAsia="Times New Roman"/>
          <w:szCs w:val="24"/>
        </w:rPr>
        <w:t>καταθέτει για τα Πρακτικά τ</w:t>
      </w:r>
      <w:r>
        <w:rPr>
          <w:rFonts w:eastAsia="Times New Roman"/>
          <w:szCs w:val="24"/>
          <w:lang w:val="en-US"/>
        </w:rPr>
        <w:t>o</w:t>
      </w:r>
      <w:r w:rsidRPr="00E93979">
        <w:rPr>
          <w:rFonts w:eastAsia="Times New Roman"/>
          <w:szCs w:val="24"/>
        </w:rPr>
        <w:t xml:space="preserve"> προαναφερθέν έγγραφ</w:t>
      </w:r>
      <w:r>
        <w:rPr>
          <w:rFonts w:eastAsia="Times New Roman"/>
          <w:szCs w:val="24"/>
        </w:rPr>
        <w:t>ο</w:t>
      </w:r>
      <w:r w:rsidRPr="00E93979">
        <w:rPr>
          <w:rFonts w:eastAsia="Times New Roman"/>
          <w:szCs w:val="24"/>
        </w:rPr>
        <w:t>, τα οποί</w:t>
      </w:r>
      <w:r>
        <w:rPr>
          <w:rFonts w:eastAsia="Times New Roman"/>
          <w:szCs w:val="24"/>
          <w:lang w:val="en-US"/>
        </w:rPr>
        <w:t>o</w:t>
      </w:r>
      <w:r w:rsidRPr="00E93979">
        <w:rPr>
          <w:rFonts w:eastAsia="Times New Roman"/>
          <w:szCs w:val="24"/>
        </w:rPr>
        <w:t xml:space="preserve"> βρ</w:t>
      </w:r>
      <w:r>
        <w:rPr>
          <w:rFonts w:eastAsia="Times New Roman"/>
          <w:szCs w:val="24"/>
        </w:rPr>
        <w:t>ίσκεται</w:t>
      </w:r>
      <w:r w:rsidRPr="00E93979">
        <w:rPr>
          <w:rFonts w:eastAsia="Times New Roman"/>
          <w:szCs w:val="24"/>
        </w:rPr>
        <w:t xml:space="preserve"> στο</w:t>
      </w:r>
      <w:r w:rsidRPr="00AF3B92">
        <w:rPr>
          <w:rFonts w:eastAsia="Times New Roman"/>
          <w:szCs w:val="24"/>
        </w:rPr>
        <w:t xml:space="preserve"> </w:t>
      </w:r>
      <w:r>
        <w:rPr>
          <w:rFonts w:eastAsia="Times New Roman"/>
          <w:szCs w:val="24"/>
        </w:rPr>
        <w:t>α</w:t>
      </w:r>
      <w:r w:rsidRPr="00AF3B92">
        <w:rPr>
          <w:rFonts w:eastAsia="Times New Roman"/>
          <w:szCs w:val="24"/>
        </w:rPr>
        <w:t xml:space="preserve">ρχείο του Τμήματος Γραμματείας της </w:t>
      </w:r>
      <w:r w:rsidRPr="00AF3B92">
        <w:rPr>
          <w:rFonts w:eastAsia="Times New Roman"/>
          <w:szCs w:val="24"/>
        </w:rPr>
        <w:t>Διεύθυνσης Στενογραφίας και Πρακτικών της Βουλής)</w:t>
      </w:r>
    </w:p>
    <w:p w14:paraId="719A5193" w14:textId="77777777" w:rsidR="00E97792" w:rsidRDefault="00D70D60">
      <w:pPr>
        <w:spacing w:after="0" w:line="600" w:lineRule="auto"/>
        <w:ind w:firstLine="720"/>
        <w:jc w:val="both"/>
        <w:rPr>
          <w:rFonts w:eastAsia="Times New Roman" w:cs="Times New Roman"/>
          <w:b/>
          <w:szCs w:val="24"/>
        </w:rPr>
      </w:pPr>
      <w:r>
        <w:rPr>
          <w:rFonts w:eastAsia="Times New Roman" w:cs="Times New Roman"/>
          <w:szCs w:val="24"/>
        </w:rPr>
        <w:t xml:space="preserve">Αν δεν σας αρέσει αυτός ο πίνακας, υπάρχει και δεύτερος πίνακας, ο </w:t>
      </w:r>
      <w:r w:rsidRPr="00BF6FF1">
        <w:rPr>
          <w:rFonts w:eastAsia="Times New Roman" w:cs="Times New Roman"/>
          <w:szCs w:val="24"/>
        </w:rPr>
        <w:t xml:space="preserve">οποίος έχει την αδήλωτη εργασία </w:t>
      </w:r>
      <w:r>
        <w:rPr>
          <w:rFonts w:eastAsia="Times New Roman" w:cs="Times New Roman"/>
          <w:szCs w:val="24"/>
        </w:rPr>
        <w:t xml:space="preserve">στο σύνολο </w:t>
      </w:r>
      <w:r w:rsidRPr="00BF6FF1">
        <w:rPr>
          <w:rFonts w:eastAsia="Times New Roman" w:cs="Times New Roman"/>
          <w:szCs w:val="24"/>
        </w:rPr>
        <w:t xml:space="preserve">της οικονομίας </w:t>
      </w:r>
      <w:r>
        <w:rPr>
          <w:rFonts w:eastAsia="Times New Roman" w:cs="Times New Roman"/>
          <w:szCs w:val="24"/>
        </w:rPr>
        <w:t>και όχι μόνο σε μερικούς κλάδους. Γιατί διαρκώς επικαλείστε τον πίνακα από μερικο</w:t>
      </w:r>
      <w:r>
        <w:rPr>
          <w:rFonts w:eastAsia="Times New Roman" w:cs="Times New Roman"/>
          <w:szCs w:val="24"/>
        </w:rPr>
        <w:t xml:space="preserve">ύς κλάδους. Στο σύνολο της οικονομίας, ο πίνακας που είναι και τα δικά σας στοιχεία, δείχνει ότι από το 2013 έως το 2014 διπλασιάστηκε η αδήλωτη εργασία. </w:t>
      </w:r>
    </w:p>
    <w:p w14:paraId="719A519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Εγώ δεν θα σας κάνω αντιπολίτευση σε αυτό το πράγμα. Να σας πω για ποιον λόγο; Γιατί στα μηνιαία στοι</w:t>
      </w:r>
      <w:r>
        <w:rPr>
          <w:rFonts w:eastAsia="Times New Roman" w:cs="Times New Roman"/>
          <w:szCs w:val="24"/>
        </w:rPr>
        <w:t>χεία, τη στιγμή που δείχνει αδήλωτη εργασία στο 40%, την ίδια στιγμή, στο σύνολο της οικονομίας δίνει στοιχεία ότι η αδήλωτη εργασία είναι στο 2,3%. στο ίδιο σύστημα. Ξέρετε γιατί γίνεται αυτό; Γιατί το 2013 ήταν η πρώτη φορά που κρατήθηκαν στοιχεία, προφα</w:t>
      </w:r>
      <w:r>
        <w:rPr>
          <w:rFonts w:eastAsia="Times New Roman" w:cs="Times New Roman"/>
          <w:szCs w:val="24"/>
        </w:rPr>
        <w:t>νώς υπήρχαν οριακές τιμές, και δεν είναι ακόμα σταθμισμένα τα νούμερα. Γι</w:t>
      </w:r>
      <w:r>
        <w:rPr>
          <w:rFonts w:eastAsia="Times New Roman" w:cs="Times New Roman"/>
          <w:szCs w:val="24"/>
        </w:rPr>
        <w:t>α</w:t>
      </w:r>
      <w:r>
        <w:rPr>
          <w:rFonts w:eastAsia="Times New Roman" w:cs="Times New Roman"/>
          <w:szCs w:val="24"/>
        </w:rPr>
        <w:t xml:space="preserve"> αυτό λέμε ότι είναι πιο σωστό και πιο τίμιο στα στοιχεία </w:t>
      </w:r>
      <w:r>
        <w:rPr>
          <w:rFonts w:eastAsia="Times New Roman" w:cs="Times New Roman"/>
          <w:szCs w:val="24"/>
        </w:rPr>
        <w:lastRenderedPageBreak/>
        <w:t>να χρησιμοποιούμε τα ετήσια και όχι να διαβάζουμε τα δεδομένα όπως μας βολεύει.</w:t>
      </w:r>
    </w:p>
    <w:p w14:paraId="719A519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 θέλαμε να ακολουθήσουμε τη δική σας γραμμ</w:t>
      </w:r>
      <w:r>
        <w:rPr>
          <w:rFonts w:eastAsia="Times New Roman" w:cs="Times New Roman"/>
          <w:szCs w:val="24"/>
        </w:rPr>
        <w:t>ή, θα σας λέγαμε ότι από το 2013 έως το 2014 διπλασιάσατε την αδήλωτη εργασία.</w:t>
      </w:r>
    </w:p>
    <w:p w14:paraId="719A519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Καταθέτω και αυτό για τα Πρακτικά.</w:t>
      </w:r>
    </w:p>
    <w:p w14:paraId="719A5197"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w:t>
      </w:r>
      <w:proofErr w:type="spellStart"/>
      <w:r>
        <w:rPr>
          <w:rFonts w:eastAsia="Times New Roman" w:cs="Times New Roman"/>
          <w:szCs w:val="24"/>
        </w:rPr>
        <w:t>Εργ</w:t>
      </w:r>
      <w:proofErr w:type="spellEnd"/>
      <w:r>
        <w:rPr>
          <w:rFonts w:eastAsia="Times New Roman" w:cs="Times New Roman"/>
          <w:szCs w:val="24"/>
        </w:rPr>
        <w:t xml:space="preserve"> κ. Αθανάσιος Ηλιόπουλος καταθέτει για τα Πρακτικά το</w:t>
      </w:r>
      <w:r>
        <w:rPr>
          <w:rFonts w:eastAsia="Times New Roman" w:cs="Times New Roman"/>
          <w:szCs w:val="24"/>
        </w:rPr>
        <w:t>ν</w:t>
      </w:r>
      <w:r>
        <w:rPr>
          <w:rFonts w:eastAsia="Times New Roman" w:cs="Times New Roman"/>
          <w:szCs w:val="24"/>
        </w:rPr>
        <w:t xml:space="preserve"> προαναφερθέντ</w:t>
      </w:r>
      <w:r>
        <w:rPr>
          <w:rFonts w:eastAsia="Times New Roman" w:cs="Times New Roman"/>
          <w:szCs w:val="24"/>
        </w:rPr>
        <w:t>α</w:t>
      </w:r>
      <w:r w:rsidRPr="000D63A8">
        <w:rPr>
          <w:rFonts w:eastAsia="Times New Roman" w:cs="Times New Roman"/>
          <w:szCs w:val="24"/>
        </w:rPr>
        <w:t xml:space="preserve"> </w:t>
      </w:r>
      <w:r>
        <w:rPr>
          <w:rFonts w:eastAsia="Times New Roman" w:cs="Times New Roman"/>
          <w:szCs w:val="24"/>
        </w:rPr>
        <w:t>πίνακ</w:t>
      </w:r>
      <w:r>
        <w:rPr>
          <w:rFonts w:eastAsia="Times New Roman" w:cs="Times New Roman"/>
          <w:szCs w:val="24"/>
        </w:rPr>
        <w:t>α</w:t>
      </w:r>
      <w:r>
        <w:rPr>
          <w:rFonts w:eastAsia="Times New Roman" w:cs="Times New Roman"/>
          <w:szCs w:val="24"/>
        </w:rPr>
        <w:t>, ο οποίο</w:t>
      </w:r>
      <w:r>
        <w:rPr>
          <w:rFonts w:eastAsia="Times New Roman" w:cs="Times New Roman"/>
          <w:szCs w:val="24"/>
        </w:rPr>
        <w:t>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w:t>
      </w:r>
      <w:r w:rsidRPr="000D63A8">
        <w:rPr>
          <w:rFonts w:eastAsia="Times New Roman" w:cs="Times New Roman"/>
          <w:szCs w:val="24"/>
        </w:rPr>
        <w:t>ου Τμήματος Γραμματείας της Διεύθυνσης Στενογραφίας και Πρακτικών της Βουλής)</w:t>
      </w:r>
    </w:p>
    <w:p w14:paraId="719A519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Προτελευταίο κομμάτι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ιλάμε διαρκώς για αδήλωτη εργασία και την ίδια στιγμή ξεχνάγατε και κάτι ακόμα</w:t>
      </w:r>
      <w:r>
        <w:rPr>
          <w:rFonts w:eastAsia="Times New Roman" w:cs="Times New Roman"/>
          <w:szCs w:val="24"/>
        </w:rPr>
        <w:t>:</w:t>
      </w:r>
      <w:r>
        <w:rPr>
          <w:rFonts w:eastAsia="Times New Roman" w:cs="Times New Roman"/>
          <w:szCs w:val="24"/>
        </w:rPr>
        <w:t xml:space="preserve"> τι γίνεται με την υποδηλωμένη εργασία; Είχε ασχοληθεί ποτέ το Υπουργείο ή κ</w:t>
      </w:r>
      <w:r>
        <w:rPr>
          <w:rFonts w:eastAsia="Times New Roman" w:cs="Times New Roman"/>
          <w:szCs w:val="24"/>
        </w:rPr>
        <w:t>άποιος</w:t>
      </w:r>
      <w:r>
        <w:rPr>
          <w:rFonts w:eastAsia="Times New Roman" w:cs="Times New Roman"/>
          <w:szCs w:val="24"/>
        </w:rPr>
        <w:t>,</w:t>
      </w:r>
      <w:r>
        <w:rPr>
          <w:rFonts w:eastAsia="Times New Roman" w:cs="Times New Roman"/>
          <w:szCs w:val="24"/>
        </w:rPr>
        <w:t xml:space="preserve"> ώστε να δούμε τι γίνεται με την υποδηλωμένη εργασία; Όχι, δεν υπήρχαν στοιχεία για την υποδηλωμένη εργασία.</w:t>
      </w:r>
    </w:p>
    <w:p w14:paraId="719A519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να πάμε σε ένα συγκεκριμένο παράδειγμα. Πριν από λίγες ημέρες ο κ. Μητσοτάκης μίλησε στη Συνέλευση των Ελληνικών Τραπεζών. Δεν βρήκε μισ</w:t>
      </w:r>
      <w:r>
        <w:rPr>
          <w:rFonts w:eastAsia="Times New Roman" w:cs="Times New Roman"/>
          <w:szCs w:val="24"/>
        </w:rPr>
        <w:t xml:space="preserve">ή λέξη να πει για τους εργαζόμενους, πέρα από το να τα έχουν καλά με τους εργοδότες, να </w:t>
      </w:r>
      <w:r>
        <w:rPr>
          <w:rFonts w:eastAsia="Times New Roman" w:cs="Times New Roman"/>
          <w:szCs w:val="24"/>
        </w:rPr>
        <w:lastRenderedPageBreak/>
        <w:t>μην τσακώνονται και να αγαπάει ο ένας τον άλλον και όλοι μαζί να προχωρήσουμε μπροστά.</w:t>
      </w:r>
    </w:p>
    <w:p w14:paraId="719A519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Στις τράπεζες μόνο πέρυσι και φέτος έχουν βεβαιωθεί 2,8 εκατομμύρια πρόστιμα για </w:t>
      </w:r>
      <w:r>
        <w:rPr>
          <w:rFonts w:eastAsia="Times New Roman" w:cs="Times New Roman"/>
          <w:szCs w:val="24"/>
        </w:rPr>
        <w:t>αδήλωτη εργασία. Ξέρετε ποια είναι τα επίσημα στοιχεία που δηλώνουν οι τράπεζες για υπερωρίες για το 2017; Με βάση τα επίσημα στοιχεία για κάθε τραπεζοϋπάλληλο αντιστοιχούσαν, για όλο το 2017, δύο ώρες υπερωρίας. Είναι επίσημα στοιχεία. Τα καταθέτω.</w:t>
      </w:r>
    </w:p>
    <w:p w14:paraId="719A519B"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t>(Στο σ</w:t>
      </w:r>
      <w:r w:rsidRPr="000D63A8">
        <w:rPr>
          <w:rFonts w:eastAsia="Times New Roman" w:cs="Times New Roman"/>
          <w:szCs w:val="24"/>
        </w:rPr>
        <w:t xml:space="preserve">ημείο αυτό ο </w:t>
      </w:r>
      <w:r>
        <w:rPr>
          <w:rFonts w:eastAsia="Times New Roman" w:cs="Times New Roman"/>
          <w:szCs w:val="24"/>
        </w:rPr>
        <w:t xml:space="preserve">Υφυπουργός </w:t>
      </w:r>
      <w:r>
        <w:rPr>
          <w:rFonts w:eastAsia="Times New Roman" w:cs="Times New Roman"/>
          <w:szCs w:val="24"/>
        </w:rPr>
        <w:t xml:space="preserve">Εργασίας, </w:t>
      </w:r>
      <w:r>
        <w:rPr>
          <w:rFonts w:eastAsia="Times New Roman" w:cs="Times New Roman"/>
          <w:szCs w:val="24"/>
        </w:rPr>
        <w:t xml:space="preserve">Κοινωνικής Ασφάλισης και Κοινωνικής Αλληλεγγύης κ. Αθανάσιος Ηλιόπουλος καταθέτει για τα Πρακτικά </w:t>
      </w:r>
      <w:r>
        <w:rPr>
          <w:rFonts w:eastAsia="Times New Roman" w:cs="Times New Roman"/>
          <w:szCs w:val="24"/>
        </w:rPr>
        <w:t>το προαναφερθέν έγγραφο</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Τμήματος Γραμματείας της Διεύθυνσης Στενογραφίας και Πρακτικών </w:t>
      </w:r>
      <w:r w:rsidRPr="000D63A8">
        <w:rPr>
          <w:rFonts w:eastAsia="Times New Roman" w:cs="Times New Roman"/>
          <w:szCs w:val="24"/>
        </w:rPr>
        <w:t>της Βουλής)</w:t>
      </w:r>
    </w:p>
    <w:p w14:paraId="719A519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το ότι δεν βρήκε λόγια να πει ο Κυριάκος Μητσοτάκης μέσα στη Συνέλευση των Τραπεζών, γιατί πολλές φορές δεν κρινόμαστε μόνον για αυτά που λέμε, κρινόμαστε και για τις σιωπές μας.</w:t>
      </w:r>
    </w:p>
    <w:p w14:paraId="719A519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w:t>
      </w:r>
      <w:r>
        <w:rPr>
          <w:rFonts w:eastAsia="Times New Roman" w:cs="Times New Roman"/>
          <w:szCs w:val="24"/>
        </w:rPr>
        <w:t>για τα Πρακτικά</w:t>
      </w:r>
      <w:r>
        <w:rPr>
          <w:rFonts w:eastAsia="Times New Roman" w:cs="Times New Roman"/>
          <w:szCs w:val="24"/>
        </w:rPr>
        <w:t xml:space="preserve"> δελτίο </w:t>
      </w:r>
      <w:r>
        <w:rPr>
          <w:rFonts w:eastAsia="Times New Roman" w:cs="Times New Roman"/>
          <w:szCs w:val="24"/>
        </w:rPr>
        <w:t>Τ</w:t>
      </w:r>
      <w:r>
        <w:rPr>
          <w:rFonts w:eastAsia="Times New Roman" w:cs="Times New Roman"/>
          <w:szCs w:val="24"/>
        </w:rPr>
        <w:t>ύπου του Σωματείου των Εργαζ</w:t>
      </w:r>
      <w:r>
        <w:rPr>
          <w:rFonts w:eastAsia="Times New Roman" w:cs="Times New Roman"/>
          <w:szCs w:val="24"/>
        </w:rPr>
        <w:t>όμενων στην Τράπεζα Πειραιώς, μετά τον μεγάλο έλεγχο που έγινε στην Τράπεζα Πειραιώς</w:t>
      </w:r>
      <w:r>
        <w:rPr>
          <w:rFonts w:eastAsia="Times New Roman" w:cs="Times New Roman"/>
          <w:szCs w:val="24"/>
        </w:rPr>
        <w:t>,</w:t>
      </w:r>
      <w:r>
        <w:rPr>
          <w:rFonts w:eastAsia="Times New Roman" w:cs="Times New Roman"/>
          <w:szCs w:val="24"/>
        </w:rPr>
        <w:t xml:space="preserve"> που βεβαιώθηκε το πρόστιμο 1,6 εκατομμύρια, </w:t>
      </w:r>
      <w:r>
        <w:rPr>
          <w:rFonts w:eastAsia="Times New Roman" w:cs="Times New Roman"/>
          <w:szCs w:val="24"/>
        </w:rPr>
        <w:t>πως</w:t>
      </w:r>
      <w:r>
        <w:rPr>
          <w:rFonts w:eastAsia="Times New Roman" w:cs="Times New Roman"/>
          <w:szCs w:val="24"/>
        </w:rPr>
        <w:t xml:space="preserve"> επιτέλους για πρώτη φορά </w:t>
      </w:r>
      <w:r>
        <w:rPr>
          <w:rFonts w:eastAsia="Times New Roman" w:cs="Times New Roman"/>
          <w:szCs w:val="24"/>
        </w:rPr>
        <w:t>-</w:t>
      </w:r>
      <w:r>
        <w:rPr>
          <w:rFonts w:eastAsia="Times New Roman" w:cs="Times New Roman"/>
          <w:szCs w:val="24"/>
        </w:rPr>
        <w:t>μετά από οκτώ χρόνια</w:t>
      </w:r>
      <w:r>
        <w:rPr>
          <w:rFonts w:eastAsia="Times New Roman" w:cs="Times New Roman"/>
          <w:szCs w:val="24"/>
        </w:rPr>
        <w:t>-</w:t>
      </w:r>
      <w:r>
        <w:rPr>
          <w:rFonts w:eastAsia="Times New Roman" w:cs="Times New Roman"/>
          <w:szCs w:val="24"/>
        </w:rPr>
        <w:t xml:space="preserve"> κρατιέται το ωράριο στην τράπεζα. Αυτό σχετικά με το ποιος φέρνει αποτελέσ</w:t>
      </w:r>
      <w:r>
        <w:rPr>
          <w:rFonts w:eastAsia="Times New Roman" w:cs="Times New Roman"/>
          <w:szCs w:val="24"/>
        </w:rPr>
        <w:t>ματα και το ποιος δεν φέρνει αποτελέσματα υπέρ των εργαζομένων.</w:t>
      </w:r>
    </w:p>
    <w:p w14:paraId="719A519E" w14:textId="77777777" w:rsidR="00E97792" w:rsidRDefault="00D70D60">
      <w:pPr>
        <w:spacing w:after="0" w:line="600" w:lineRule="auto"/>
        <w:ind w:firstLine="720"/>
        <w:jc w:val="both"/>
        <w:rPr>
          <w:rFonts w:eastAsia="Times New Roman" w:cs="Times New Roman"/>
          <w:color w:val="000000" w:themeColor="text1"/>
          <w:szCs w:val="24"/>
        </w:rPr>
      </w:pPr>
      <w:r w:rsidRPr="00431EDD">
        <w:rPr>
          <w:rFonts w:eastAsia="Times New Roman" w:cs="Times New Roman"/>
          <w:color w:val="000000" w:themeColor="text1"/>
          <w:szCs w:val="24"/>
        </w:rPr>
        <w:t xml:space="preserve">(Στο σημείο αυτό ο Υφυπουργός κ. Αθανάσιος Ηλιόπουλος καταθέτει για τα Πρακτικά το προαναφερθέν δελτίο </w:t>
      </w:r>
      <w:r w:rsidRPr="00431EDD">
        <w:rPr>
          <w:rFonts w:eastAsia="Times New Roman" w:cs="Times New Roman"/>
          <w:color w:val="000000" w:themeColor="text1"/>
          <w:szCs w:val="24"/>
        </w:rPr>
        <w:t>Τ</w:t>
      </w:r>
      <w:r w:rsidRPr="00431EDD">
        <w:rPr>
          <w:rFonts w:eastAsia="Times New Roman" w:cs="Times New Roman"/>
          <w:color w:val="000000" w:themeColor="text1"/>
          <w:szCs w:val="24"/>
        </w:rPr>
        <w:t xml:space="preserve">ύπου, το οποίο βρίσκεται στο </w:t>
      </w:r>
      <w:r w:rsidRPr="00431EDD">
        <w:rPr>
          <w:rFonts w:eastAsia="Times New Roman" w:cs="Times New Roman"/>
          <w:color w:val="000000" w:themeColor="text1"/>
          <w:szCs w:val="24"/>
        </w:rPr>
        <w:t>α</w:t>
      </w:r>
      <w:r w:rsidRPr="00431EDD">
        <w:rPr>
          <w:rFonts w:eastAsia="Times New Roman" w:cs="Times New Roman"/>
          <w:color w:val="000000" w:themeColor="text1"/>
          <w:szCs w:val="24"/>
        </w:rPr>
        <w:t>ρχείο του Τμήματος Γραμματείας της Διεύθυνσης Στενογραφίας</w:t>
      </w:r>
      <w:r w:rsidRPr="00431EDD">
        <w:rPr>
          <w:rFonts w:eastAsia="Times New Roman" w:cs="Times New Roman"/>
          <w:color w:val="000000" w:themeColor="text1"/>
          <w:szCs w:val="24"/>
        </w:rPr>
        <w:t xml:space="preserve"> και Πρακτικών της Βουλής)</w:t>
      </w:r>
    </w:p>
    <w:p w14:paraId="719A519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για το οποίο δεν βρήκε λόγια να πει ο Κυριάκος Μητσοτάκης</w:t>
      </w:r>
      <w:r>
        <w:rPr>
          <w:rFonts w:eastAsia="Times New Roman" w:cs="Times New Roman"/>
          <w:szCs w:val="24"/>
        </w:rPr>
        <w:t>,</w:t>
      </w:r>
      <w:r>
        <w:rPr>
          <w:rFonts w:eastAsia="Times New Roman" w:cs="Times New Roman"/>
          <w:szCs w:val="24"/>
        </w:rPr>
        <w:t xml:space="preserve"> μέσα στις τράπεζες, που είναι στον ΣΕΒ, που όλοι μαζί θεωρούν το οκτάωρο ξεπερασμένο, δεν είναι ακαδημαϊκό ζήτημα για τους τραπεζίτες και τον ΣΕΒ, το υ</w:t>
      </w:r>
      <w:r>
        <w:rPr>
          <w:rFonts w:eastAsia="Times New Roman" w:cs="Times New Roman"/>
          <w:szCs w:val="24"/>
        </w:rPr>
        <w:t xml:space="preserve">λοποιούν καθημερινά μαζί με το Λαϊκό Κόμμα. Όμως, δεν χρειάζεται να πάμε μέχρι την Αυστρία. Χρειάζεται να πάμε εδώ κοντά στις κεντρικές τράπεζες, που όταν μπήκε η Επιθεώρηση Εργασίας βγάζανε υπαλλήλους από τα υπόγεια, τους έβγαζαν από τα γκαράζ, </w:t>
      </w:r>
      <w:r>
        <w:rPr>
          <w:rFonts w:eastAsia="Times New Roman" w:cs="Times New Roman"/>
          <w:szCs w:val="24"/>
        </w:rPr>
        <w:lastRenderedPageBreak/>
        <w:t>από τις εξ</w:t>
      </w:r>
      <w:r>
        <w:rPr>
          <w:rFonts w:eastAsia="Times New Roman" w:cs="Times New Roman"/>
          <w:szCs w:val="24"/>
        </w:rPr>
        <w:t>όδους κινδύνου από διπλανά καταστήματα ή τους κρύβανε κάτω από τραπέζια, αλλά γι</w:t>
      </w:r>
      <w:r>
        <w:rPr>
          <w:rFonts w:eastAsia="Times New Roman" w:cs="Times New Roman"/>
          <w:szCs w:val="24"/>
        </w:rPr>
        <w:t>’</w:t>
      </w:r>
      <w:r>
        <w:rPr>
          <w:rFonts w:eastAsia="Times New Roman" w:cs="Times New Roman"/>
          <w:szCs w:val="24"/>
        </w:rPr>
        <w:t xml:space="preserve"> αυτά δεν έχετε να πείτε</w:t>
      </w:r>
      <w:r w:rsidRPr="004D0A48">
        <w:rPr>
          <w:rFonts w:eastAsia="Times New Roman" w:cs="Times New Roman"/>
          <w:szCs w:val="24"/>
        </w:rPr>
        <w:t xml:space="preserve"> </w:t>
      </w:r>
      <w:r>
        <w:rPr>
          <w:rFonts w:eastAsia="Times New Roman" w:cs="Times New Roman"/>
          <w:szCs w:val="24"/>
        </w:rPr>
        <w:t xml:space="preserve">μια λέξη. Δεν μπορείτε να πείτε κάτι. </w:t>
      </w:r>
    </w:p>
    <w:p w14:paraId="719A51A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Ας πάμε τώρα για τις εργολαβίες. Τι λέτε για τις εργολαβίες</w:t>
      </w:r>
      <w:r>
        <w:rPr>
          <w:rFonts w:eastAsia="Times New Roman" w:cs="Times New Roman"/>
          <w:szCs w:val="24"/>
        </w:rPr>
        <w:t>;</w:t>
      </w:r>
      <w:r>
        <w:rPr>
          <w:rFonts w:eastAsia="Times New Roman" w:cs="Times New Roman"/>
          <w:szCs w:val="24"/>
        </w:rPr>
        <w:t xml:space="preserve"> Ενώ όλοι αναγνωρίζετε το πρόβλημα, λέτε: «Τι θα το κάνουμε τώρα πρόβλημα του επιχειρηματικού κόσμου; Να μείνει πρόβλημα των εργαζομένων». Να «σκάει» ένας εργολάβος και να πρέπει απλά ο εργαζόμενος να τρέχει στα δικαστήρια. Άλλη μια βασική μας διαφορά, ποι</w:t>
      </w:r>
      <w:r>
        <w:rPr>
          <w:rFonts w:eastAsia="Times New Roman" w:cs="Times New Roman"/>
          <w:szCs w:val="24"/>
        </w:rPr>
        <w:t xml:space="preserve">ανού θα είναι το πρόβλημα. Εμείς λέμε ότι ο εργαζόμενος ό,τι και να γίνει, θα πληρωθεί. Δεν θα είναι δικό του πρόβλημα. Ό,τι και να γίνει, όσοι και να είναι στην αλυσίδα της ανάθεσης ο εργαζόμενος, θα ξέρει ότι θα πάρει τα λεφτά του και αυτό σε τίποτα δεν </w:t>
      </w:r>
      <w:r>
        <w:rPr>
          <w:rFonts w:eastAsia="Times New Roman" w:cs="Times New Roman"/>
          <w:szCs w:val="24"/>
        </w:rPr>
        <w:t>αλλάζει τον ρόλο που έχει η Επιθεώρηση Εργασίας.</w:t>
      </w:r>
    </w:p>
    <w:p w14:paraId="719A51A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Τελευταία φράση και κλείνω. Ξαναλέω, αν μπορούσαμε με μια φράση να χαρακτηρίζαμε το πρόγραμμα της Νέας Δημοκρατίας στα εργασιακά, αυτό είναι: μνημόνιο, μνημόνιο, μνημόνιο. Ακριβώς γι’ αυτόν τον λόγο διαρκώς </w:t>
      </w:r>
      <w:r>
        <w:rPr>
          <w:rFonts w:eastAsia="Times New Roman" w:cs="Times New Roman"/>
          <w:szCs w:val="24"/>
        </w:rPr>
        <w:t>ελπίζετε σε μια οικονο</w:t>
      </w:r>
      <w:r>
        <w:rPr>
          <w:rFonts w:eastAsia="Times New Roman" w:cs="Times New Roman"/>
          <w:szCs w:val="24"/>
        </w:rPr>
        <w:lastRenderedPageBreak/>
        <w:t>μική καταστροφή. Ευτυχώς για εμάς και ευτυχώς για την πλειοψηφία της χώρας αυτή η οικονομική καταστροφή δεν έρχεται. Οι συλλογικές συμβάσεις επανέρχονται και εμείς δείχνουμε ότι καθημερινά θα δίνουμε αυτή τη μάχη για τον κόσμο της εργ</w:t>
      </w:r>
      <w:r>
        <w:rPr>
          <w:rFonts w:eastAsia="Times New Roman" w:cs="Times New Roman"/>
          <w:szCs w:val="24"/>
        </w:rPr>
        <w:t>ασίας.</w:t>
      </w:r>
    </w:p>
    <w:p w14:paraId="719A51A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1A3"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1A4" w14:textId="77777777" w:rsidR="00E97792" w:rsidRDefault="00D70D60">
      <w:pPr>
        <w:spacing w:after="0" w:line="600" w:lineRule="auto"/>
        <w:ind w:firstLine="720"/>
        <w:jc w:val="both"/>
        <w:rPr>
          <w:rFonts w:eastAsia="Times New Roman" w:cs="Times New Roman"/>
          <w:szCs w:val="24"/>
        </w:rPr>
      </w:pPr>
      <w:r w:rsidRPr="00303611">
        <w:rPr>
          <w:rFonts w:eastAsia="Times New Roman" w:cs="Times New Roman"/>
          <w:b/>
          <w:szCs w:val="24"/>
        </w:rPr>
        <w:t xml:space="preserve">ΠΡΟΕΔΡΕΥΩΝ (Δημήτριος </w:t>
      </w:r>
      <w:proofErr w:type="spellStart"/>
      <w:r w:rsidRPr="00303611">
        <w:rPr>
          <w:rFonts w:eastAsia="Times New Roman" w:cs="Times New Roman"/>
          <w:b/>
          <w:szCs w:val="24"/>
        </w:rPr>
        <w:t>Κρεμαστινός</w:t>
      </w:r>
      <w:proofErr w:type="spellEnd"/>
      <w:r w:rsidRPr="00303611">
        <w:rPr>
          <w:rFonts w:eastAsia="Times New Roman" w:cs="Times New Roman"/>
          <w:b/>
          <w:szCs w:val="24"/>
        </w:rPr>
        <w:t>):</w:t>
      </w:r>
      <w:r>
        <w:rPr>
          <w:rFonts w:eastAsia="Times New Roman" w:cs="Times New Roman"/>
          <w:szCs w:val="24"/>
        </w:rPr>
        <w:t xml:space="preserve"> Κι εγώ ευχαριστώ.</w:t>
      </w:r>
    </w:p>
    <w:p w14:paraId="719A51A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w:t>
      </w:r>
      <w:r>
        <w:rPr>
          <w:rFonts w:eastAsia="Times New Roman" w:cs="Times New Roman"/>
          <w:szCs w:val="24"/>
        </w:rPr>
        <w:t xml:space="preserve"> σας </w:t>
      </w:r>
      <w:r>
        <w:rPr>
          <w:rFonts w:eastAsia="Times New Roman" w:cs="Times New Roman"/>
          <w:szCs w:val="24"/>
        </w:rPr>
        <w:t>ανακοινώσω ότι μέσω</w:t>
      </w:r>
      <w:r>
        <w:rPr>
          <w:rFonts w:eastAsia="Times New Roman" w:cs="Times New Roman"/>
          <w:szCs w:val="24"/>
        </w:rPr>
        <w:t xml:space="preserve"> επιστολή</w:t>
      </w:r>
      <w:r>
        <w:rPr>
          <w:rFonts w:eastAsia="Times New Roman" w:cs="Times New Roman"/>
          <w:szCs w:val="24"/>
        </w:rPr>
        <w:t>ς</w:t>
      </w:r>
      <w:r>
        <w:rPr>
          <w:rFonts w:eastAsia="Times New Roman" w:cs="Times New Roman"/>
          <w:szCs w:val="24"/>
        </w:rPr>
        <w:t xml:space="preserve"> του Προέδρου της Νέας Δημοκρατίας προς τον Πρόεδρο της Βουλή</w:t>
      </w:r>
      <w:r>
        <w:rPr>
          <w:rFonts w:eastAsia="Times New Roman" w:cs="Times New Roman"/>
          <w:szCs w:val="24"/>
        </w:rPr>
        <w:t>ς δηλώνε</w:t>
      </w:r>
      <w:r>
        <w:rPr>
          <w:rFonts w:eastAsia="Times New Roman" w:cs="Times New Roman"/>
          <w:szCs w:val="24"/>
        </w:rPr>
        <w:t>ται</w:t>
      </w:r>
      <w:r>
        <w:rPr>
          <w:rFonts w:eastAsia="Times New Roman" w:cs="Times New Roman"/>
          <w:szCs w:val="24"/>
        </w:rPr>
        <w:t xml:space="preserve"> ότι ο </w:t>
      </w:r>
      <w:r>
        <w:rPr>
          <w:rFonts w:eastAsia="Times New Roman" w:cs="Times New Roman"/>
          <w:szCs w:val="24"/>
        </w:rPr>
        <w:t>Α</w:t>
      </w:r>
      <w:r>
        <w:rPr>
          <w:rFonts w:eastAsia="Times New Roman" w:cs="Times New Roman"/>
          <w:szCs w:val="24"/>
        </w:rPr>
        <w:t xml:space="preserve">νεξάρτητος Βουλευτής Λάρισας κ. Γεώργιος </w:t>
      </w:r>
      <w:proofErr w:type="spellStart"/>
      <w:r>
        <w:rPr>
          <w:rFonts w:eastAsia="Times New Roman" w:cs="Times New Roman"/>
          <w:szCs w:val="24"/>
        </w:rPr>
        <w:t>Κατσιαντώνης</w:t>
      </w:r>
      <w:proofErr w:type="spellEnd"/>
      <w:r>
        <w:rPr>
          <w:rFonts w:eastAsia="Times New Roman" w:cs="Times New Roman"/>
          <w:szCs w:val="24"/>
        </w:rPr>
        <w:t xml:space="preserve"> </w:t>
      </w:r>
      <w:r>
        <w:rPr>
          <w:rFonts w:eastAsia="Times New Roman" w:cs="Times New Roman"/>
          <w:szCs w:val="24"/>
        </w:rPr>
        <w:t>προσχωρεί και εντάσσεται στην Κοινοβουλευτική Ομάδα της Νέας Δημοκρατίας.</w:t>
      </w:r>
    </w:p>
    <w:p w14:paraId="719A51A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719A51A7" w14:textId="77777777" w:rsidR="00E97792" w:rsidRDefault="00D70D60">
      <w:pPr>
        <w:spacing w:after="0" w:line="600" w:lineRule="auto"/>
        <w:ind w:firstLine="709"/>
        <w:jc w:val="center"/>
        <w:rPr>
          <w:rFonts w:eastAsia="Times New Roman" w:cs="Times New Roman"/>
          <w:szCs w:val="24"/>
        </w:rPr>
      </w:pPr>
      <w:r w:rsidRPr="007043E6">
        <w:rPr>
          <w:rFonts w:eastAsia="Times New Roman" w:cs="Times New Roman"/>
          <w:color w:val="FF0000"/>
          <w:szCs w:val="24"/>
        </w:rPr>
        <w:t>ΑΛΛΑΓΗ ΣΕΛΙΔΑΣ</w:t>
      </w:r>
    </w:p>
    <w:p w14:paraId="719A51A8" w14:textId="77777777" w:rsidR="00E97792" w:rsidRDefault="00D70D60">
      <w:pPr>
        <w:spacing w:after="0" w:line="600" w:lineRule="auto"/>
        <w:ind w:firstLine="709"/>
        <w:jc w:val="center"/>
        <w:rPr>
          <w:rFonts w:eastAsia="Times New Roman" w:cs="Times New Roman"/>
          <w:szCs w:val="24"/>
        </w:rPr>
      </w:pPr>
      <w:r>
        <w:rPr>
          <w:rFonts w:eastAsia="Times New Roman" w:cs="Times New Roman"/>
          <w:szCs w:val="24"/>
        </w:rPr>
        <w:t>(Να μπει η σελίδα 145)</w:t>
      </w:r>
    </w:p>
    <w:p w14:paraId="719A51A9" w14:textId="77777777" w:rsidR="00E97792" w:rsidRDefault="00D70D60">
      <w:pPr>
        <w:spacing w:after="0" w:line="600" w:lineRule="auto"/>
        <w:ind w:firstLine="709"/>
        <w:jc w:val="center"/>
        <w:rPr>
          <w:rFonts w:eastAsia="Times New Roman" w:cs="Times New Roman"/>
          <w:szCs w:val="24"/>
        </w:rPr>
      </w:pPr>
      <w:r w:rsidRPr="007043E6">
        <w:rPr>
          <w:rFonts w:eastAsia="Times New Roman" w:cs="Times New Roman"/>
          <w:color w:val="FF0000"/>
          <w:szCs w:val="24"/>
        </w:rPr>
        <w:t>ΑΛΛΑΓΗ ΣΕΛΙΔΑΣ</w:t>
      </w:r>
    </w:p>
    <w:p w14:paraId="719A51AA" w14:textId="77777777" w:rsidR="00E97792" w:rsidRDefault="00D70D60">
      <w:pPr>
        <w:spacing w:after="0" w:line="600" w:lineRule="auto"/>
        <w:ind w:firstLine="720"/>
        <w:jc w:val="both"/>
        <w:rPr>
          <w:rFonts w:eastAsia="Times New Roman" w:cs="Times New Roman"/>
          <w:szCs w:val="24"/>
        </w:rPr>
      </w:pPr>
      <w:r w:rsidRPr="00303611">
        <w:rPr>
          <w:rFonts w:eastAsia="Times New Roman" w:cs="Times New Roman"/>
          <w:b/>
          <w:szCs w:val="24"/>
        </w:rPr>
        <w:lastRenderedPageBreak/>
        <w:t xml:space="preserve">ΠΡΟΕΔΡΕΥΩΝ (Δημήτριος </w:t>
      </w:r>
      <w:proofErr w:type="spellStart"/>
      <w:r w:rsidRPr="00303611">
        <w:rPr>
          <w:rFonts w:eastAsia="Times New Roman" w:cs="Times New Roman"/>
          <w:b/>
          <w:szCs w:val="24"/>
        </w:rPr>
        <w:t>Κρεμαστινός</w:t>
      </w:r>
      <w:proofErr w:type="spellEnd"/>
      <w:r w:rsidRPr="0030361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Η κ. Παπακώστα, </w:t>
      </w:r>
      <w:r>
        <w:rPr>
          <w:rFonts w:eastAsia="Times New Roman" w:cs="Times New Roman"/>
          <w:szCs w:val="24"/>
        </w:rPr>
        <w:t>Α</w:t>
      </w:r>
      <w:r>
        <w:rPr>
          <w:rFonts w:eastAsia="Times New Roman" w:cs="Times New Roman"/>
          <w:szCs w:val="24"/>
        </w:rPr>
        <w:t>νεξάρτητη Βουλευτής, έχει τον λόγο για επτά λεπτά.</w:t>
      </w:r>
    </w:p>
    <w:p w14:paraId="719A51AB" w14:textId="77777777" w:rsidR="00E97792" w:rsidRDefault="00D70D60">
      <w:pPr>
        <w:spacing w:after="0" w:line="600" w:lineRule="auto"/>
        <w:ind w:firstLine="720"/>
        <w:jc w:val="both"/>
        <w:rPr>
          <w:rFonts w:eastAsia="Times New Roman" w:cs="Times New Roman"/>
          <w:szCs w:val="24"/>
        </w:rPr>
      </w:pPr>
      <w:r w:rsidRPr="0025603B">
        <w:rPr>
          <w:rFonts w:eastAsia="Times New Roman" w:cs="Times New Roman"/>
          <w:b/>
          <w:szCs w:val="24"/>
        </w:rPr>
        <w:t>ΑΙΚΑΤΕΡΙΝΗ ΠΑΠΑΚΩΣΤΑ</w:t>
      </w:r>
      <w:r>
        <w:rPr>
          <w:rFonts w:eastAsia="Times New Roman" w:cs="Times New Roman"/>
          <w:b/>
          <w:szCs w:val="24"/>
        </w:rPr>
        <w:t xml:space="preserve"> </w:t>
      </w:r>
      <w:r w:rsidRPr="0025603B">
        <w:rPr>
          <w:rFonts w:eastAsia="Times New Roman" w:cs="Times New Roman"/>
          <w:b/>
          <w:szCs w:val="24"/>
        </w:rPr>
        <w:t>-</w:t>
      </w:r>
      <w:r>
        <w:rPr>
          <w:rFonts w:eastAsia="Times New Roman" w:cs="Times New Roman"/>
          <w:b/>
          <w:szCs w:val="24"/>
        </w:rPr>
        <w:t xml:space="preserve"> </w:t>
      </w:r>
      <w:r w:rsidRPr="0025603B">
        <w:rPr>
          <w:rFonts w:eastAsia="Times New Roman" w:cs="Times New Roman"/>
          <w:b/>
          <w:szCs w:val="24"/>
        </w:rPr>
        <w:t>ΣΙΔΗΡΟΠΟΥΛΟΥ:</w:t>
      </w:r>
      <w:r>
        <w:rPr>
          <w:rFonts w:eastAsia="Times New Roman" w:cs="Times New Roman"/>
          <w:szCs w:val="24"/>
        </w:rPr>
        <w:t xml:space="preserve"> Ευχαριστώ, κύριε Πρόεδρε.</w:t>
      </w:r>
    </w:p>
    <w:p w14:paraId="719A51A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νομοσχέδιο, αγαπητοί συνάδελφοι. Είναι ένα νομοσχέδιο στο </w:t>
      </w:r>
      <w:r>
        <w:rPr>
          <w:rFonts w:eastAsia="Times New Roman" w:cs="Times New Roman"/>
          <w:szCs w:val="24"/>
        </w:rPr>
        <w:t>οποίο, για παράδειγμα, όλοι γνωρίζοντας το παρελθόν, το παρόν και το μέλλον στον τομέα της εργασίας, αλλά και στον κρίσιμο και νευραλγικό τομέα που μαστίζει</w:t>
      </w:r>
      <w:r>
        <w:rPr>
          <w:rFonts w:eastAsia="Times New Roman" w:cs="Times New Roman"/>
          <w:szCs w:val="24"/>
        </w:rPr>
        <w:t>,</w:t>
      </w:r>
      <w:r>
        <w:rPr>
          <w:rFonts w:eastAsia="Times New Roman" w:cs="Times New Roman"/>
          <w:szCs w:val="24"/>
        </w:rPr>
        <w:t xml:space="preserve"> το υπ’ αριθμόν ένα πρόβλημα </w:t>
      </w:r>
      <w:r>
        <w:rPr>
          <w:rFonts w:eastAsia="Times New Roman" w:cs="Times New Roman"/>
          <w:szCs w:val="24"/>
        </w:rPr>
        <w:t>σ</w:t>
      </w:r>
      <w:r>
        <w:rPr>
          <w:rFonts w:eastAsia="Times New Roman" w:cs="Times New Roman"/>
          <w:szCs w:val="24"/>
        </w:rPr>
        <w:t xml:space="preserve">τη χώρα μας </w:t>
      </w:r>
      <w:r>
        <w:rPr>
          <w:rFonts w:eastAsia="Times New Roman" w:cs="Times New Roman"/>
          <w:szCs w:val="24"/>
        </w:rPr>
        <w:t>-</w:t>
      </w:r>
      <w:r>
        <w:rPr>
          <w:rFonts w:eastAsia="Times New Roman" w:cs="Times New Roman"/>
          <w:szCs w:val="24"/>
        </w:rPr>
        <w:t xml:space="preserve">αλλά και </w:t>
      </w:r>
      <w:r>
        <w:rPr>
          <w:rFonts w:eastAsia="Times New Roman" w:cs="Times New Roman"/>
          <w:szCs w:val="24"/>
        </w:rPr>
        <w:t>σ</w:t>
      </w:r>
      <w:r>
        <w:rPr>
          <w:rFonts w:eastAsia="Times New Roman" w:cs="Times New Roman"/>
          <w:szCs w:val="24"/>
        </w:rPr>
        <w:t>την Ευρώπη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της ανεργίας, θα πρέπει όλοι </w:t>
      </w:r>
      <w:r>
        <w:rPr>
          <w:rFonts w:eastAsia="Times New Roman" w:cs="Times New Roman"/>
          <w:szCs w:val="24"/>
        </w:rPr>
        <w:t xml:space="preserve">μαζί -το πολιτικό σύστημα της χώρας- να δώσουμε τη μάχη έτσι ώστε να συμφωνήσουμε ότι εκείνα τα οποία από το παρελθόν ήλθαν ως προβλήματα και τα οποία δεν επιλύθηκαν, πρέπει να επιλυθούν σήμερα με τρόπο λειτουργικό, αποτελεσματικό και βιώσιμο, έτσι ώστε ο </w:t>
      </w:r>
      <w:r>
        <w:rPr>
          <w:rFonts w:eastAsia="Times New Roman" w:cs="Times New Roman"/>
          <w:szCs w:val="24"/>
        </w:rPr>
        <w:t xml:space="preserve">νόμος, ως εργαλείο </w:t>
      </w:r>
      <w:r>
        <w:rPr>
          <w:rFonts w:eastAsia="Times New Roman" w:cs="Times New Roman"/>
          <w:szCs w:val="24"/>
        </w:rPr>
        <w:t>-</w:t>
      </w:r>
      <w:r>
        <w:rPr>
          <w:rFonts w:eastAsia="Times New Roman" w:cs="Times New Roman"/>
          <w:szCs w:val="24"/>
        </w:rPr>
        <w:t>διότι περί αυτού πρόκειται</w:t>
      </w:r>
      <w:r>
        <w:rPr>
          <w:rFonts w:eastAsia="Times New Roman" w:cs="Times New Roman"/>
          <w:szCs w:val="24"/>
        </w:rPr>
        <w:t>-</w:t>
      </w:r>
      <w:r>
        <w:rPr>
          <w:rFonts w:eastAsia="Times New Roman" w:cs="Times New Roman"/>
          <w:szCs w:val="24"/>
        </w:rPr>
        <w:t xml:space="preserve"> να δώσει τις απαντήσεις που χρειάζονται στους δύσκολους καιρούς.</w:t>
      </w:r>
    </w:p>
    <w:p w14:paraId="719A51A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δεύτερο είναι να προστατεύσουμε ιδιαίτερα τους νέους εργαζομένους, για να δούμε λίγο τη φιλοσοφία του νομοσχεδίου και τους εργαζομένους γενι</w:t>
      </w:r>
      <w:r>
        <w:rPr>
          <w:rFonts w:eastAsia="Times New Roman" w:cs="Times New Roman"/>
          <w:szCs w:val="24"/>
        </w:rPr>
        <w:t>κότερα</w:t>
      </w:r>
      <w:r>
        <w:rPr>
          <w:rFonts w:eastAsia="Times New Roman" w:cs="Times New Roman"/>
          <w:szCs w:val="24"/>
        </w:rPr>
        <w:t>,</w:t>
      </w:r>
      <w:r>
        <w:rPr>
          <w:rFonts w:eastAsia="Times New Roman" w:cs="Times New Roman"/>
          <w:szCs w:val="24"/>
        </w:rPr>
        <w:t xml:space="preserve"> οι οποίοι σε μία ανασφαλή </w:t>
      </w:r>
      <w:r>
        <w:rPr>
          <w:rFonts w:eastAsia="Times New Roman" w:cs="Times New Roman"/>
          <w:szCs w:val="24"/>
        </w:rPr>
        <w:lastRenderedPageBreak/>
        <w:t xml:space="preserve">αγορά </w:t>
      </w:r>
      <w:r>
        <w:rPr>
          <w:rFonts w:eastAsia="Times New Roman" w:cs="Times New Roman"/>
          <w:szCs w:val="24"/>
        </w:rPr>
        <w:t>που</w:t>
      </w:r>
      <w:r>
        <w:rPr>
          <w:rFonts w:eastAsia="Times New Roman" w:cs="Times New Roman"/>
          <w:szCs w:val="24"/>
        </w:rPr>
        <w:t xml:space="preserve"> είναι ρευστή, </w:t>
      </w:r>
      <w:r>
        <w:rPr>
          <w:rFonts w:eastAsia="Times New Roman" w:cs="Times New Roman"/>
          <w:szCs w:val="24"/>
        </w:rPr>
        <w:t>που</w:t>
      </w:r>
      <w:r>
        <w:rPr>
          <w:rFonts w:eastAsia="Times New Roman" w:cs="Times New Roman"/>
          <w:szCs w:val="24"/>
        </w:rPr>
        <w:t xml:space="preserve"> είναι κινούμενη άμμος λόγω της οικονομικής κρίσης ή, αν θέλετε, με άλλοθι την οικονομική κρίση αλώθηκε και το εργατικό δίκαιο της χώρας, αλλά και το ευρωπαϊκό εργατικό δίκαιο και η νομοθεσία. Θα</w:t>
      </w:r>
      <w:r>
        <w:rPr>
          <w:rFonts w:eastAsia="Times New Roman" w:cs="Times New Roman"/>
          <w:szCs w:val="24"/>
        </w:rPr>
        <w:t xml:space="preserve"> πρέπει, λοιπόν, να δούμε πώς, πέρα από τις όποιες κομματικές αντιπαραθέσεις, ιδεολογικές δεν βλέπω να υπάρχουν πια, θα πρέπει να δούμε πώς αυτά μπορούμε να τα ρυθμίσουμε επ’ ωφέλεια τ</w:t>
      </w:r>
      <w:r>
        <w:rPr>
          <w:rFonts w:eastAsia="Times New Roman" w:cs="Times New Roman"/>
          <w:szCs w:val="24"/>
        </w:rPr>
        <w:t>ή</w:t>
      </w:r>
      <w:r>
        <w:rPr>
          <w:rFonts w:eastAsia="Times New Roman" w:cs="Times New Roman"/>
          <w:szCs w:val="24"/>
        </w:rPr>
        <w:t>ς πιο αδύναμης πλευράς που</w:t>
      </w:r>
      <w:r>
        <w:rPr>
          <w:rFonts w:eastAsia="Times New Roman" w:cs="Times New Roman"/>
          <w:szCs w:val="24"/>
        </w:rPr>
        <w:t>,</w:t>
      </w:r>
      <w:r>
        <w:rPr>
          <w:rFonts w:eastAsia="Times New Roman" w:cs="Times New Roman"/>
          <w:szCs w:val="24"/>
        </w:rPr>
        <w:t xml:space="preserve"> σύμφωνα με το Σύνταγμα αλλά και με το εργατ</w:t>
      </w:r>
      <w:r>
        <w:rPr>
          <w:rFonts w:eastAsia="Times New Roman" w:cs="Times New Roman"/>
          <w:szCs w:val="24"/>
        </w:rPr>
        <w:t>ικό δίκαιο, είναι πάντοτε ο εργαζόμενος.</w:t>
      </w:r>
    </w:p>
    <w:p w14:paraId="719A51A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Άρα, υπό την έννοια αυτή, θα πρέπει ζητήματα αδήλωτης εργασίας, ζητήματα ασφαλιστικά, ζητήματα συνταξιοδοτικά, ζητήματα που οριοθετούν σε έναν κύκλο</w:t>
      </w:r>
      <w:r>
        <w:rPr>
          <w:rFonts w:eastAsia="Times New Roman" w:cs="Times New Roman"/>
          <w:szCs w:val="24"/>
        </w:rPr>
        <w:t>,</w:t>
      </w:r>
      <w:r>
        <w:rPr>
          <w:rFonts w:eastAsia="Times New Roman" w:cs="Times New Roman"/>
          <w:szCs w:val="24"/>
        </w:rPr>
        <w:t xml:space="preserve"> ο οποίος ήταν φαύλος μέχρι τώρα, λόγω της επώδυνης οκταετίας την </w:t>
      </w:r>
      <w:r>
        <w:rPr>
          <w:rFonts w:eastAsia="Times New Roman" w:cs="Times New Roman"/>
          <w:szCs w:val="24"/>
        </w:rPr>
        <w:t xml:space="preserve">οποία βίωσε η χώρα, κάτω από τα μνημόνια και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τώρα, λοιπόν, που τυπικά θα εξέλθουμε, θα πρέπει να μπούμε σε μια κανονικότητα</w:t>
      </w:r>
      <w:r>
        <w:rPr>
          <w:rFonts w:eastAsia="Times New Roman" w:cs="Times New Roman"/>
          <w:szCs w:val="24"/>
        </w:rPr>
        <w:t>,</w:t>
      </w:r>
      <w:r>
        <w:rPr>
          <w:rFonts w:eastAsia="Times New Roman" w:cs="Times New Roman"/>
          <w:szCs w:val="24"/>
        </w:rPr>
        <w:t xml:space="preserve"> την οποία αντιλαμβάνεστε και αντιλαμβανόμαστε όλες και όλοι ότι το πρώτο και </w:t>
      </w:r>
      <w:proofErr w:type="spellStart"/>
      <w:r>
        <w:rPr>
          <w:rFonts w:eastAsia="Times New Roman" w:cs="Times New Roman"/>
          <w:szCs w:val="24"/>
        </w:rPr>
        <w:t>στοχευμένα</w:t>
      </w:r>
      <w:proofErr w:type="spellEnd"/>
      <w:r>
        <w:rPr>
          <w:rFonts w:eastAsia="Times New Roman" w:cs="Times New Roman"/>
          <w:szCs w:val="24"/>
        </w:rPr>
        <w:t xml:space="preserve"> ως προτεραιότητα που</w:t>
      </w:r>
      <w:r>
        <w:rPr>
          <w:rFonts w:eastAsia="Times New Roman" w:cs="Times New Roman"/>
          <w:szCs w:val="24"/>
        </w:rPr>
        <w:t xml:space="preserve"> πρέπει να κάνει ο πολιτικός κόσμος -Κυβέρνηση, Αξιωμα</w:t>
      </w:r>
      <w:r>
        <w:rPr>
          <w:rFonts w:eastAsia="Times New Roman" w:cs="Times New Roman"/>
          <w:szCs w:val="24"/>
        </w:rPr>
        <w:lastRenderedPageBreak/>
        <w:t xml:space="preserve">τική Αντιπολίτευση, το σύνολο των κομμάτων και των νέων κομμάτων που θα προκύψουν στην πορεία- είναι να προστατεύσουμε, λοιπόν, τους εργαζομένους. </w:t>
      </w:r>
    </w:p>
    <w:p w14:paraId="719A51A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Από την άλλη πλευρά, βεβαίως, δεν θα πρέπει η επιχειρη</w:t>
      </w:r>
      <w:r>
        <w:rPr>
          <w:rFonts w:eastAsia="Times New Roman" w:cs="Times New Roman"/>
          <w:szCs w:val="24"/>
        </w:rPr>
        <w:t>ματικότητα να αισθάνεται απειλούμενη από τις νομοθετικές παρεμβάσεις αν αυτές προέρχονται</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από μια Κυβέρνηση η οποία μέχρι πρότινος δεν έβλεπε την επιχειρηματικότητα με καλό μάτι ή αισθάνονται ότι βάλλονται, διότι</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στην περίπτωση που υπάρχουν πρόστιμα, είδα </w:t>
      </w:r>
      <w:r>
        <w:rPr>
          <w:rFonts w:eastAsia="Times New Roman" w:cs="Times New Roman"/>
          <w:szCs w:val="24"/>
        </w:rPr>
        <w:t>-</w:t>
      </w:r>
      <w:r>
        <w:rPr>
          <w:rFonts w:eastAsia="Times New Roman" w:cs="Times New Roman"/>
          <w:szCs w:val="24"/>
        </w:rPr>
        <w:t>και το είδατε κι εσείς στην ακρόαση των φορέων</w:t>
      </w:r>
      <w:r>
        <w:rPr>
          <w:rFonts w:eastAsia="Times New Roman" w:cs="Times New Roman"/>
          <w:szCs w:val="24"/>
        </w:rPr>
        <w:t>-</w:t>
      </w:r>
      <w:r>
        <w:rPr>
          <w:rFonts w:eastAsia="Times New Roman" w:cs="Times New Roman"/>
          <w:szCs w:val="24"/>
        </w:rPr>
        <w:t xml:space="preserve"> ότι η Ελληνική Συνομοσπονδία Εμπορίου και Επιχειρηματικότητας εξέφρασε επιφυλάξεις και μια αγωνία για το εάν και κατά πόσο υπάρχει </w:t>
      </w:r>
      <w:proofErr w:type="spellStart"/>
      <w:r>
        <w:rPr>
          <w:rFonts w:eastAsia="Times New Roman" w:cs="Times New Roman"/>
          <w:szCs w:val="24"/>
        </w:rPr>
        <w:t>τιμωρητική</w:t>
      </w:r>
      <w:proofErr w:type="spellEnd"/>
      <w:r>
        <w:rPr>
          <w:rFonts w:eastAsia="Times New Roman" w:cs="Times New Roman"/>
          <w:szCs w:val="24"/>
        </w:rPr>
        <w:t xml:space="preserve"> διάθεση σε σχέση με τ</w:t>
      </w:r>
      <w:r>
        <w:rPr>
          <w:rFonts w:eastAsia="Times New Roman" w:cs="Times New Roman"/>
          <w:szCs w:val="24"/>
        </w:rPr>
        <w:t>α πρόστιμα απέναντί τους.</w:t>
      </w:r>
    </w:p>
    <w:p w14:paraId="719A51B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Άρα θα πρέπει </w:t>
      </w:r>
      <w:r>
        <w:rPr>
          <w:rFonts w:eastAsia="Times New Roman" w:cs="Times New Roman"/>
          <w:szCs w:val="24"/>
        </w:rPr>
        <w:t xml:space="preserve">εδώ </w:t>
      </w:r>
      <w:r>
        <w:rPr>
          <w:rFonts w:eastAsia="Times New Roman" w:cs="Times New Roman"/>
          <w:szCs w:val="24"/>
        </w:rPr>
        <w:t xml:space="preserve">να συνεννοηθεί ο πολιτικός κόσμος ότι δεν τιμωρεί κανέναν. </w:t>
      </w:r>
      <w:r>
        <w:rPr>
          <w:rFonts w:eastAsia="Times New Roman" w:cs="Times New Roman"/>
          <w:szCs w:val="24"/>
        </w:rPr>
        <w:t>Είναι ανάγκη</w:t>
      </w:r>
      <w:r>
        <w:rPr>
          <w:rFonts w:eastAsia="Times New Roman" w:cs="Times New Roman"/>
          <w:szCs w:val="24"/>
        </w:rPr>
        <w:t xml:space="preserve"> να συνεννοηθούμε ότι θα πρέπει ο εργαζόμενος να είναι η προτεραιότητά μας. Άρα</w:t>
      </w:r>
      <w:r>
        <w:rPr>
          <w:rFonts w:eastAsia="Times New Roman" w:cs="Times New Roman"/>
          <w:szCs w:val="24"/>
        </w:rPr>
        <w:t xml:space="preserve"> η αδήλωτη εργασία θα πρέπει να σταματήσει να υπάρχει και δεν διανοούμαι ότι θα υπάρχουν και συγκρούσεις επ’ αυτού.</w:t>
      </w:r>
    </w:p>
    <w:p w14:paraId="719A51B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Άκουσα προηγουμένως τους καθ’ ύλην αρμόδιους Υπουργούς να εγκαλούν τους προηγούμενους κ.λπ.</w:t>
      </w:r>
      <w:r>
        <w:rPr>
          <w:rFonts w:eastAsia="Times New Roman" w:cs="Times New Roman"/>
          <w:szCs w:val="24"/>
        </w:rPr>
        <w:t>.</w:t>
      </w:r>
    </w:p>
    <w:p w14:paraId="719A51B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Αγαπητοί κύριοι και κυρίες συνάδελφοι, αυτό είν</w:t>
      </w:r>
      <w:r>
        <w:rPr>
          <w:rFonts w:eastAsia="Times New Roman" w:cs="Times New Roman"/>
          <w:szCs w:val="24"/>
        </w:rPr>
        <w:t xml:space="preserve">αι αδιέξοδο, </w:t>
      </w:r>
      <w:r>
        <w:rPr>
          <w:rFonts w:eastAsia="Times New Roman" w:cs="Times New Roman"/>
          <w:szCs w:val="24"/>
        </w:rPr>
        <w:t>καθώς</w:t>
      </w:r>
      <w:r>
        <w:rPr>
          <w:rFonts w:eastAsia="Times New Roman" w:cs="Times New Roman"/>
          <w:szCs w:val="24"/>
        </w:rPr>
        <w:t xml:space="preserve"> δεν βγάζει πουθενά το να εγκαλεί </w:t>
      </w:r>
      <w:r>
        <w:rPr>
          <w:rFonts w:eastAsia="Times New Roman" w:cs="Times New Roman"/>
          <w:szCs w:val="24"/>
        </w:rPr>
        <w:t xml:space="preserve">η </w:t>
      </w:r>
      <w:r>
        <w:rPr>
          <w:rFonts w:eastAsia="Times New Roman" w:cs="Times New Roman"/>
          <w:szCs w:val="24"/>
        </w:rPr>
        <w:t>μια πλευρά την άλλη, ότι εσείς μέχρι τότε είχατε τόσο ποσοστό αδήλωτης εργασίας και εμείς σήμερα αυτό το μειώσαμε. Αυτό δείχνει ότι υπάρχει πρόβλημα, ότι δεν έχει λυθεί. Μπορεί κάποιοι να προχώρησαν κάπ</w:t>
      </w:r>
      <w:r>
        <w:rPr>
          <w:rFonts w:eastAsia="Times New Roman" w:cs="Times New Roman"/>
          <w:szCs w:val="24"/>
        </w:rPr>
        <w:t>οια βήματα παραπάνω, ώστε να λυθεί το ζήτημα, πάντως είναι υπαρκτό, γι' αυτό, άλλωστε, νομοθετούμε.</w:t>
      </w:r>
    </w:p>
    <w:p w14:paraId="719A51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Άρα θα πρέπει να κάνουμε την αυτοκριτική μας, ένθεν κακείθεν, και οι συγκρούσεις νομίζω ότι περισσεύουν και δεν αφορούν την κοινωνία και δεν αφορούν και του</w:t>
      </w:r>
      <w:r>
        <w:rPr>
          <w:rFonts w:eastAsia="Times New Roman" w:cs="Times New Roman"/>
          <w:szCs w:val="24"/>
        </w:rPr>
        <w:t>ς εργαζομένους.</w:t>
      </w:r>
    </w:p>
    <w:p w14:paraId="719A51B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θέμα της αδήλωτης εργασίας νομίζω ότι όλοι πρέπει να είμαστε θετικοί και υπέρμαχοι στο να θωρακιστεί η εργασία των πολιτών, το οποίο είναι κοινωνικό δικαίωμα, με τέτοιο</w:t>
      </w:r>
      <w:r>
        <w:rPr>
          <w:rFonts w:eastAsia="Times New Roman" w:cs="Times New Roman"/>
          <w:szCs w:val="24"/>
        </w:rPr>
        <w:t>ν</w:t>
      </w:r>
      <w:r>
        <w:rPr>
          <w:rFonts w:eastAsia="Times New Roman" w:cs="Times New Roman"/>
          <w:szCs w:val="24"/>
        </w:rPr>
        <w:t xml:space="preserve"> τρόπο ώστε οι όροι και οι συνθήκες και οι χώροι στους οποίους ασκε</w:t>
      </w:r>
      <w:r>
        <w:rPr>
          <w:rFonts w:eastAsia="Times New Roman" w:cs="Times New Roman"/>
          <w:szCs w:val="24"/>
        </w:rPr>
        <w:t>ίται η εργασία να είναι αυτοί οι οποίοι ορίζονται, να υπάρχουν οι ανάλογες συνθήκες υγιεινής. Δεν είναι μόνον το θέμα της αδήλωτης εργασίας.</w:t>
      </w:r>
    </w:p>
    <w:p w14:paraId="719A51B5" w14:textId="77777777" w:rsidR="00E97792" w:rsidRDefault="00D70D60">
      <w:pPr>
        <w:spacing w:after="0" w:line="600" w:lineRule="auto"/>
        <w:ind w:firstLine="720"/>
        <w:jc w:val="both"/>
        <w:rPr>
          <w:rFonts w:eastAsia="Times New Roman"/>
          <w:szCs w:val="24"/>
        </w:rPr>
      </w:pPr>
      <w:r>
        <w:rPr>
          <w:rFonts w:eastAsia="Times New Roman" w:cs="Times New Roman"/>
          <w:szCs w:val="24"/>
        </w:rPr>
        <w:lastRenderedPageBreak/>
        <w:t>Θα πρέπει ο μισθός να είναι αξιοπρεπής και εδώ θα πρέπει να δούμε, και το προτείνω και είχα την ευκαιρία, καθώς επι</w:t>
      </w:r>
      <w:r>
        <w:rPr>
          <w:rFonts w:eastAsia="Times New Roman" w:cs="Times New Roman"/>
          <w:szCs w:val="24"/>
        </w:rPr>
        <w:t>σκέφτηκα αρκετούς Υπουργούς της Κυβέρνησης, γιατί αυτοί κυβερνούν και πρέπει, λοιπόν, να ξέρουν τη γνώμη μας και τις προτάσεις μας. Διότι δεν ήμουν ποτέ υπέρ της άποψης της τυφλής σύγκρουσης για την τυφλή σύγκρουση στην πολιτική</w:t>
      </w:r>
      <w:r>
        <w:rPr>
          <w:rFonts w:eastAsia="Times New Roman" w:cs="Times New Roman"/>
          <w:szCs w:val="24"/>
        </w:rPr>
        <w:t>,</w:t>
      </w:r>
      <w:r>
        <w:rPr>
          <w:rFonts w:eastAsia="Times New Roman" w:cs="Times New Roman"/>
          <w:szCs w:val="24"/>
        </w:rPr>
        <w:t xml:space="preserve"> ούτε της άποψης να επικρίν</w:t>
      </w:r>
      <w:r>
        <w:rPr>
          <w:rFonts w:eastAsia="Times New Roman" w:cs="Times New Roman"/>
          <w:szCs w:val="24"/>
        </w:rPr>
        <w:t>ω μόνο για να επικρίνω, αλλά της πρότασης</w:t>
      </w:r>
      <w:r>
        <w:rPr>
          <w:rFonts w:eastAsia="Times New Roman"/>
          <w:szCs w:val="24"/>
        </w:rPr>
        <w:t>. Η θετική, λοιπόν, πρόταση την οποία κάνω -και ενθαρρύνω τους νομοθέτες να την υιοθετήσουν- είναι ότι θα πρέπει επιτέλους οι μισθοί των εργαζομένων να είναι αξιοπρεπείς. Θα πρέπει να δούμε μετά την τυπική έξοδο της</w:t>
      </w:r>
      <w:r>
        <w:rPr>
          <w:rFonts w:eastAsia="Times New Roman"/>
          <w:szCs w:val="24"/>
        </w:rPr>
        <w:t xml:space="preserve"> χώρας από το μνημόνιο οι κατώτατοι μισθοί να ανταποκρίνονται στην αξιοπρεπή διαβίωση των εργαζομένων. Θα πρέπει να δούμε οπωσδήποτε τις συλλογικές συμβάσεις εργασίας.</w:t>
      </w:r>
    </w:p>
    <w:p w14:paraId="719A51B6" w14:textId="77777777" w:rsidR="00E97792" w:rsidRDefault="00D70D60">
      <w:pPr>
        <w:spacing w:after="0" w:line="600" w:lineRule="auto"/>
        <w:ind w:firstLine="720"/>
        <w:jc w:val="both"/>
        <w:rPr>
          <w:rFonts w:eastAsia="Times New Roman"/>
          <w:szCs w:val="24"/>
        </w:rPr>
      </w:pPr>
      <w:r>
        <w:rPr>
          <w:rFonts w:eastAsia="Times New Roman"/>
          <w:szCs w:val="24"/>
        </w:rPr>
        <w:t>Είναι υποχρέωσή μας, αγαπητοί συνάδελφοι. Δεν είναι κάτι το οποίο αν θέλουμε επιλέγουμε,</w:t>
      </w:r>
      <w:r>
        <w:rPr>
          <w:rFonts w:eastAsia="Times New Roman"/>
          <w:szCs w:val="24"/>
        </w:rPr>
        <w:t xml:space="preserve"> ανάλογα με το ποια πλευρά κοιμόμαστε ή κοιτάμε ιδεολογικά. Είναι υποχρέωση μιας δημοκρατικής πολιτείας και επιταγή του Συντάγματος, από την </w:t>
      </w:r>
      <w:r>
        <w:rPr>
          <w:rFonts w:eastAsia="Times New Roman"/>
          <w:szCs w:val="24"/>
        </w:rPr>
        <w:lastRenderedPageBreak/>
        <w:t xml:space="preserve">ώρα που η εργασία είναι κοινωνικό δικαίωμα, να δούμε τα ζητήματα των συλλογικών συμβάσεων εργασίας. </w:t>
      </w:r>
    </w:p>
    <w:p w14:paraId="719A51B7" w14:textId="77777777" w:rsidR="00E97792" w:rsidRDefault="00D70D60">
      <w:pPr>
        <w:spacing w:after="0" w:line="600" w:lineRule="auto"/>
        <w:ind w:firstLine="720"/>
        <w:jc w:val="both"/>
        <w:rPr>
          <w:rFonts w:eastAsia="Times New Roman"/>
          <w:szCs w:val="24"/>
        </w:rPr>
      </w:pPr>
      <w:r>
        <w:rPr>
          <w:rFonts w:eastAsia="Times New Roman"/>
          <w:szCs w:val="24"/>
        </w:rPr>
        <w:t>Και, βέβαια, θ</w:t>
      </w:r>
      <w:r>
        <w:rPr>
          <w:rFonts w:eastAsia="Times New Roman"/>
          <w:szCs w:val="24"/>
        </w:rPr>
        <w:t>α πρέπει να δούμε και τα ζητήματα της συνταξιοδότησης, όπου εδώ υπάρχουν κάποια τυπικά ζητήματα, κύριε Πρόεδρε και αγαπητοί συνάδελφοι, τα οποία πρέπει να λυθούν. Υπάρχουν επισημάνσεις της Επιστημονικής Επιτροπής, τις οποίες δεν θέλω να επαναλάβω, τις οποί</w:t>
      </w:r>
      <w:r>
        <w:rPr>
          <w:rFonts w:eastAsia="Times New Roman"/>
          <w:szCs w:val="24"/>
        </w:rPr>
        <w:t>ες υιοθετώ και προτρέπω τους Υπουργούς να τις δουν και να βελτιώσουν την νομοθετική τους πρωτοβουλία, πλην, όμως, είναι σε μια κατεύθυνση που πρέπει να δοθεί βιώσιμη και αποτελεσματική λύση,</w:t>
      </w:r>
    </w:p>
    <w:p w14:paraId="719A51B8" w14:textId="77777777" w:rsidR="00E97792" w:rsidRDefault="00D70D60">
      <w:pPr>
        <w:spacing w:after="0" w:line="600" w:lineRule="auto"/>
        <w:ind w:firstLine="720"/>
        <w:jc w:val="both"/>
        <w:rPr>
          <w:rFonts w:eastAsia="Times New Roman"/>
          <w:szCs w:val="24"/>
        </w:rPr>
      </w:pPr>
      <w:r>
        <w:rPr>
          <w:rFonts w:eastAsia="Times New Roman"/>
          <w:szCs w:val="24"/>
        </w:rPr>
        <w:t xml:space="preserve">Θα πρέπει να δούμε, επίσης, ευρύτερα τα θέματα των συντάξεων, τη </w:t>
      </w:r>
      <w:r>
        <w:rPr>
          <w:rFonts w:eastAsia="Times New Roman"/>
          <w:szCs w:val="24"/>
        </w:rPr>
        <w:t xml:space="preserve">μεγάλη φωτογραφία. Και νομίζω ότι η αδιέξοδη σύγκρουση, η οποία έχει ξεσπάσει ανάμεσα στην Κυβέρνηση και την Αξιωματική Αντιπολίτευση και τούμπλαλιν, θα πρέπει να σταματήσει εδώ. Θα πρέπει να συνεννοηθούμε ότι οι πολίτες δεν είναι υποχρεωμένοι να ανεχθούν </w:t>
      </w:r>
      <w:r>
        <w:rPr>
          <w:rFonts w:eastAsia="Times New Roman"/>
          <w:szCs w:val="24"/>
        </w:rPr>
        <w:t xml:space="preserve">τις δικές μας, τις δικές τους διαμάχες. Δεν με αφορούν πολιτικά. Εγώ προτείνω ότι οι συντάξεις μπορούν να μην </w:t>
      </w:r>
      <w:proofErr w:type="spellStart"/>
      <w:r>
        <w:rPr>
          <w:rFonts w:eastAsia="Times New Roman"/>
          <w:szCs w:val="24"/>
        </w:rPr>
        <w:t>περικοπούν</w:t>
      </w:r>
      <w:proofErr w:type="spellEnd"/>
      <w:r>
        <w:rPr>
          <w:rFonts w:eastAsia="Times New Roman"/>
          <w:szCs w:val="24"/>
        </w:rPr>
        <w:t xml:space="preserve">. Και ως </w:t>
      </w:r>
      <w:r w:rsidRPr="00B34042">
        <w:rPr>
          <w:rFonts w:eastAsia="Times New Roman"/>
          <w:sz w:val="20"/>
        </w:rPr>
        <w:t>«</w:t>
      </w:r>
      <w:r w:rsidRPr="00B34042">
        <w:rPr>
          <w:rFonts w:eastAsia="Times New Roman"/>
          <w:szCs w:val="24"/>
        </w:rPr>
        <w:t xml:space="preserve">Νέα </w:t>
      </w:r>
      <w:r w:rsidRPr="00B34042">
        <w:rPr>
          <w:rFonts w:eastAsia="Times New Roman" w:cs="Times New Roman"/>
          <w:bCs/>
          <w:szCs w:val="24"/>
        </w:rPr>
        <w:t>Ελληνική Ορμή</w:t>
      </w:r>
      <w:r w:rsidRPr="00B34042">
        <w:rPr>
          <w:rFonts w:eastAsia="Times New Roman"/>
          <w:szCs w:val="24"/>
        </w:rPr>
        <w:t xml:space="preserve">» </w:t>
      </w:r>
      <w:r>
        <w:rPr>
          <w:rFonts w:eastAsia="Times New Roman"/>
          <w:szCs w:val="24"/>
        </w:rPr>
        <w:t xml:space="preserve">έχω κάνει πρόταση προς το Υπουργείο Εργασίας, με δύο μετρήσιμες </w:t>
      </w:r>
      <w:r>
        <w:rPr>
          <w:rFonts w:eastAsia="Times New Roman"/>
          <w:szCs w:val="24"/>
        </w:rPr>
        <w:lastRenderedPageBreak/>
        <w:t xml:space="preserve">μεθόδους οι οποίες μπορούν να αναχαιτίσουν </w:t>
      </w:r>
      <w:r>
        <w:rPr>
          <w:rFonts w:eastAsia="Times New Roman"/>
          <w:szCs w:val="24"/>
        </w:rPr>
        <w:t>την περικοπή των συντάξεων, διότι δεν αντέχει άλλο η κοινωνία και θα πρέπει να εστιάσουμε τις πολιτικές μας στον άνθρωπο.</w:t>
      </w:r>
    </w:p>
    <w:p w14:paraId="719A51B9" w14:textId="77777777" w:rsidR="00E97792" w:rsidRDefault="00D70D60">
      <w:pPr>
        <w:spacing w:after="0" w:line="600" w:lineRule="auto"/>
        <w:ind w:firstLine="720"/>
        <w:jc w:val="both"/>
        <w:rPr>
          <w:rFonts w:eastAsia="Times New Roman"/>
          <w:szCs w:val="24"/>
        </w:rPr>
      </w:pPr>
      <w:r>
        <w:rPr>
          <w:rFonts w:eastAsia="Times New Roman"/>
          <w:szCs w:val="24"/>
        </w:rPr>
        <w:t>Τελειώνοντας, θα ήθελα να πω ότι είναι πολύ σωστή η ρύθμιση για τα ασυνόδευτα ανήλικα. Δείτε, όμως, το παράδειγμα του Βελγίου. Δείτε π</w:t>
      </w:r>
      <w:r>
        <w:rPr>
          <w:rFonts w:eastAsia="Times New Roman"/>
          <w:szCs w:val="24"/>
        </w:rPr>
        <w:t xml:space="preserve">ώς λειτουργεί το Βέλγιο στα θέματα του </w:t>
      </w:r>
      <w:r>
        <w:rPr>
          <w:rFonts w:eastAsia="Times New Roman"/>
          <w:szCs w:val="24"/>
        </w:rPr>
        <w:t>ε</w:t>
      </w:r>
      <w:r>
        <w:rPr>
          <w:rFonts w:eastAsia="Times New Roman"/>
          <w:szCs w:val="24"/>
        </w:rPr>
        <w:t>πιτρόπου ασυνόδευτων ανηλίκων, αφού κάνουμε μία νέα νομοθετική ρύθμιση. Γιατί να μην υιοθετήσουμε αυτή την καλή πρακτική; Δείτε το, σας παρακαλώ πάρα πολύ.</w:t>
      </w:r>
    </w:p>
    <w:p w14:paraId="719A51BA" w14:textId="77777777" w:rsidR="00E97792" w:rsidRDefault="00D70D60">
      <w:pPr>
        <w:spacing w:after="0" w:line="600" w:lineRule="auto"/>
        <w:ind w:firstLine="720"/>
        <w:jc w:val="both"/>
        <w:rPr>
          <w:rFonts w:eastAsia="Times New Roman"/>
          <w:szCs w:val="24"/>
        </w:rPr>
      </w:pPr>
      <w:r>
        <w:rPr>
          <w:rFonts w:eastAsia="Times New Roman"/>
          <w:szCs w:val="24"/>
        </w:rPr>
        <w:t>Τέλος, θέλω να πω ότι υπάρχει ένα θέμα με τις συντάξεις χηρε</w:t>
      </w:r>
      <w:r>
        <w:rPr>
          <w:rFonts w:eastAsia="Times New Roman"/>
          <w:szCs w:val="24"/>
        </w:rPr>
        <w:t xml:space="preserve">ίας. Ήδη από τον ένατο μήνα του 2017, από πέρσι, είχα θίξει τα ζητήματα των συντάξεων χηρείας, που έχουν να κάνουν με την επιβίωση κάποιων ελληνικών οικογενειών, οι οποίες δεν μπορούν να ζήσουν με </w:t>
      </w:r>
      <w:r>
        <w:rPr>
          <w:rFonts w:eastAsia="Times New Roman"/>
          <w:szCs w:val="24"/>
        </w:rPr>
        <w:t>300</w:t>
      </w:r>
      <w:r>
        <w:rPr>
          <w:rFonts w:eastAsia="Times New Roman"/>
          <w:szCs w:val="24"/>
        </w:rPr>
        <w:t xml:space="preserve"> ευρώ σύνταξη χηρείας. Είναι μια αδήριτη πραγματικότητα.</w:t>
      </w:r>
      <w:r>
        <w:rPr>
          <w:rFonts w:eastAsia="Times New Roman"/>
          <w:szCs w:val="24"/>
        </w:rPr>
        <w:t xml:space="preserve"> Θα πρέπει να δούμε πώς νομοθετικά θα κατοχυρώσουμε αυτές τις οικογένειες στο πλαίσιο της υπεράσπισης του υπέρτερου αγαθού, που είναι ο άνθρωπος.</w:t>
      </w:r>
    </w:p>
    <w:p w14:paraId="719A51BB" w14:textId="77777777" w:rsidR="00E97792" w:rsidRDefault="00D70D60">
      <w:pPr>
        <w:spacing w:after="0" w:line="600" w:lineRule="auto"/>
        <w:ind w:firstLine="720"/>
        <w:jc w:val="both"/>
        <w:rPr>
          <w:rFonts w:eastAsia="Times New Roman"/>
          <w:szCs w:val="24"/>
        </w:rPr>
      </w:pPr>
      <w:r>
        <w:rPr>
          <w:rFonts w:eastAsia="Times New Roman"/>
          <w:szCs w:val="24"/>
        </w:rPr>
        <w:t>Υπό την έννοια αυτή, με τις ενστάσεις και τις προτάσεις και της Επιστημονικής Επιτροπής και τις δικές μου, θεω</w:t>
      </w:r>
      <w:r>
        <w:rPr>
          <w:rFonts w:eastAsia="Times New Roman"/>
          <w:szCs w:val="24"/>
        </w:rPr>
        <w:t xml:space="preserve">ρώ ότι </w:t>
      </w:r>
      <w:r>
        <w:rPr>
          <w:rFonts w:eastAsia="Times New Roman"/>
          <w:szCs w:val="24"/>
        </w:rPr>
        <w:lastRenderedPageBreak/>
        <w:t xml:space="preserve">είναι ένα νομοσχέδιο το οποίο θα λύσει προβλήματα. Ελπίζω να τα λύσει οριστικά, για να μη χρειαστεί να </w:t>
      </w:r>
      <w:proofErr w:type="spellStart"/>
      <w:r>
        <w:rPr>
          <w:rFonts w:eastAsia="Times New Roman"/>
          <w:szCs w:val="24"/>
        </w:rPr>
        <w:t>επανανομοθετήσουμε</w:t>
      </w:r>
      <w:proofErr w:type="spellEnd"/>
      <w:r>
        <w:rPr>
          <w:rFonts w:eastAsia="Times New Roman"/>
          <w:szCs w:val="24"/>
        </w:rPr>
        <w:t xml:space="preserve"> για ζητήματα τα οποία έπρεπε να είναι λυμένα από καιρό.</w:t>
      </w:r>
    </w:p>
    <w:p w14:paraId="719A51BC" w14:textId="77777777" w:rsidR="00E97792" w:rsidRDefault="00D70D60">
      <w:pPr>
        <w:spacing w:after="0" w:line="600" w:lineRule="auto"/>
        <w:ind w:firstLine="720"/>
        <w:jc w:val="both"/>
        <w:rPr>
          <w:rFonts w:eastAsia="Times New Roman"/>
          <w:szCs w:val="24"/>
        </w:rPr>
      </w:pPr>
      <w:r>
        <w:rPr>
          <w:rFonts w:eastAsia="Times New Roman"/>
          <w:szCs w:val="24"/>
        </w:rPr>
        <w:t>Σας ευχαριστώ.</w:t>
      </w:r>
    </w:p>
    <w:p w14:paraId="719A51BD" w14:textId="77777777" w:rsidR="00E97792" w:rsidRDefault="00D70D60">
      <w:pPr>
        <w:spacing w:after="0" w:line="600" w:lineRule="auto"/>
        <w:ind w:firstLine="720"/>
        <w:jc w:val="both"/>
        <w:rPr>
          <w:rFonts w:eastAsia="Times New Roman"/>
          <w:bCs/>
          <w:szCs w:val="24"/>
        </w:rPr>
      </w:pPr>
      <w:r>
        <w:rPr>
          <w:rFonts w:eastAsia="Times New Roman"/>
          <w:b/>
          <w:bCs/>
          <w:szCs w:val="24"/>
        </w:rPr>
        <w:t>ΠΡΟΕΔΡΕΥΩΝ</w:t>
      </w:r>
      <w:r w:rsidRPr="005F08A4">
        <w:rPr>
          <w:rFonts w:eastAsia="Times New Roman"/>
          <w:b/>
          <w:bCs/>
          <w:szCs w:val="24"/>
        </w:rPr>
        <w:t xml:space="preserve"> (</w:t>
      </w:r>
      <w:r>
        <w:rPr>
          <w:rFonts w:eastAsia="Times New Roman"/>
          <w:b/>
          <w:bCs/>
          <w:szCs w:val="24"/>
        </w:rPr>
        <w:t xml:space="preserve">Δημήτριος </w:t>
      </w:r>
      <w:proofErr w:type="spellStart"/>
      <w:r>
        <w:rPr>
          <w:rFonts w:eastAsia="Times New Roman"/>
          <w:b/>
          <w:bCs/>
          <w:szCs w:val="24"/>
        </w:rPr>
        <w:t>Κρεμαστινός</w:t>
      </w:r>
      <w:proofErr w:type="spellEnd"/>
      <w:r>
        <w:rPr>
          <w:rFonts w:eastAsia="Times New Roman"/>
          <w:b/>
          <w:bCs/>
          <w:szCs w:val="24"/>
        </w:rPr>
        <w:t>)</w:t>
      </w:r>
      <w:r w:rsidRPr="005F08A4">
        <w:rPr>
          <w:rFonts w:eastAsia="Times New Roman"/>
          <w:b/>
          <w:bCs/>
          <w:szCs w:val="24"/>
        </w:rPr>
        <w:t>:</w:t>
      </w:r>
      <w:r>
        <w:rPr>
          <w:rFonts w:eastAsia="Times New Roman"/>
          <w:b/>
          <w:bCs/>
          <w:szCs w:val="24"/>
        </w:rPr>
        <w:t xml:space="preserve"> </w:t>
      </w:r>
      <w:r w:rsidRPr="005F08A4">
        <w:rPr>
          <w:rFonts w:eastAsia="Times New Roman"/>
          <w:bCs/>
          <w:szCs w:val="24"/>
        </w:rPr>
        <w:t>Και εγώ ευχαριστώ.</w:t>
      </w:r>
    </w:p>
    <w:p w14:paraId="719A51BE" w14:textId="77777777" w:rsidR="00E97792" w:rsidRDefault="00D70D60">
      <w:pPr>
        <w:spacing w:after="0" w:line="600" w:lineRule="auto"/>
        <w:ind w:firstLine="720"/>
        <w:jc w:val="both"/>
        <w:rPr>
          <w:rFonts w:eastAsia="Times New Roman"/>
          <w:bCs/>
          <w:szCs w:val="24"/>
        </w:rPr>
      </w:pPr>
      <w:r w:rsidRPr="005F08A4">
        <w:rPr>
          <w:rFonts w:eastAsia="Times New Roman"/>
          <w:bCs/>
          <w:szCs w:val="24"/>
        </w:rPr>
        <w:t>Μετά την κ</w:t>
      </w:r>
      <w:r>
        <w:rPr>
          <w:rFonts w:eastAsia="Times New Roman"/>
          <w:bCs/>
          <w:szCs w:val="24"/>
        </w:rPr>
        <w:t>.</w:t>
      </w:r>
      <w:r w:rsidRPr="005F08A4">
        <w:rPr>
          <w:rFonts w:eastAsia="Times New Roman"/>
          <w:bCs/>
          <w:szCs w:val="24"/>
        </w:rPr>
        <w:t xml:space="preserve"> Παπακώστα τον λόγο έχει ο κ. </w:t>
      </w:r>
      <w:proofErr w:type="spellStart"/>
      <w:r w:rsidRPr="005F08A4">
        <w:rPr>
          <w:rFonts w:eastAsia="Times New Roman"/>
          <w:bCs/>
          <w:szCs w:val="24"/>
        </w:rPr>
        <w:t>Ηγουμενίδης</w:t>
      </w:r>
      <w:proofErr w:type="spellEnd"/>
      <w:r>
        <w:rPr>
          <w:rFonts w:eastAsia="Times New Roman"/>
          <w:bCs/>
          <w:szCs w:val="24"/>
        </w:rPr>
        <w:t>, Βουλευτής του ΣΥΡΙΖΑ, για επτά λεπτά.</w:t>
      </w:r>
    </w:p>
    <w:p w14:paraId="719A51BF" w14:textId="77777777" w:rsidR="00E97792" w:rsidRDefault="00D70D60">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Ηγουμενίδη</w:t>
      </w:r>
      <w:proofErr w:type="spellEnd"/>
      <w:r>
        <w:rPr>
          <w:rFonts w:eastAsia="Times New Roman"/>
          <w:szCs w:val="24"/>
        </w:rPr>
        <w:t>, έχετε τον λόγο.</w:t>
      </w:r>
    </w:p>
    <w:p w14:paraId="719A51C0" w14:textId="77777777" w:rsidR="00E97792" w:rsidRDefault="00D70D60">
      <w:pPr>
        <w:spacing w:after="0" w:line="600" w:lineRule="auto"/>
        <w:ind w:firstLine="720"/>
        <w:jc w:val="both"/>
        <w:rPr>
          <w:rFonts w:eastAsia="Times New Roman"/>
          <w:szCs w:val="24"/>
        </w:rPr>
      </w:pPr>
      <w:r w:rsidRPr="00CD5491">
        <w:rPr>
          <w:rFonts w:eastAsia="Times New Roman"/>
          <w:b/>
          <w:szCs w:val="24"/>
        </w:rPr>
        <w:t>ΝΙΚΟΛΑΟΣ ΗΓΟΥΜΕΝΙΔΗΣ</w:t>
      </w:r>
      <w:r w:rsidRPr="00A5094B">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719A51C1" w14:textId="77777777" w:rsidR="00E97792" w:rsidRDefault="00D70D60">
      <w:pPr>
        <w:spacing w:after="0" w:line="600" w:lineRule="auto"/>
        <w:ind w:firstLine="720"/>
        <w:jc w:val="both"/>
        <w:rPr>
          <w:rFonts w:eastAsia="Times New Roman"/>
          <w:szCs w:val="24"/>
        </w:rPr>
      </w:pPr>
      <w:r>
        <w:rPr>
          <w:rFonts w:eastAsia="Times New Roman"/>
          <w:szCs w:val="24"/>
        </w:rPr>
        <w:t>Κυρίες και κύριοι Υπουργοί, κυρίες και κύριοι συνάδελφοι, δεν χωρεί αμφιβο</w:t>
      </w:r>
      <w:r>
        <w:rPr>
          <w:rFonts w:eastAsia="Times New Roman"/>
          <w:szCs w:val="24"/>
        </w:rPr>
        <w:t>λία ότι το νομοσχέδιο που συζητάμε σήμερα για τα εργασιακά και ασφαλιστικά θέματα, έχει θετικό πρόσημο. Δεν είναι τυχαία, κατά τη γνώμη μου, η ικανοποίηση που εξέφρασ</w:t>
      </w:r>
      <w:r>
        <w:rPr>
          <w:rFonts w:eastAsia="Times New Roman"/>
          <w:szCs w:val="24"/>
        </w:rPr>
        <w:t>ε</w:t>
      </w:r>
      <w:r>
        <w:rPr>
          <w:rFonts w:eastAsia="Times New Roman"/>
          <w:szCs w:val="24"/>
        </w:rPr>
        <w:t xml:space="preserve"> μια σειρά </w:t>
      </w:r>
      <w:r>
        <w:rPr>
          <w:rFonts w:eastAsia="Times New Roman"/>
          <w:szCs w:val="24"/>
        </w:rPr>
        <w:t xml:space="preserve">από </w:t>
      </w:r>
      <w:r>
        <w:rPr>
          <w:rFonts w:eastAsia="Times New Roman"/>
          <w:szCs w:val="24"/>
        </w:rPr>
        <w:t>φορείς κατά την ακρόασή τους.</w:t>
      </w:r>
    </w:p>
    <w:p w14:paraId="719A51C2" w14:textId="77777777" w:rsidR="00E97792" w:rsidRDefault="00D70D60">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νομίζω ότι αξίζει να σταθούμε στ</w:t>
      </w:r>
      <w:r>
        <w:rPr>
          <w:rFonts w:eastAsia="Times New Roman"/>
          <w:szCs w:val="24"/>
        </w:rPr>
        <w:t xml:space="preserve">η χρονική στιγμή, στη χρονική περίοδο που έρχεται αυτό το νομοσχέδιο. Έρχεται λίγο πριν το τέλος των μνημονίων, λίγο πριν το τέλος </w:t>
      </w:r>
      <w:r>
        <w:rPr>
          <w:rFonts w:eastAsia="Times New Roman"/>
          <w:szCs w:val="24"/>
        </w:rPr>
        <w:lastRenderedPageBreak/>
        <w:t>της επιτροπείας, με την επίσημο έξοδο από την ύφεση και την ανάκαμψη της ελληνικής οικονομίας, με την άρση του αποκλεισμού τη</w:t>
      </w:r>
      <w:r>
        <w:rPr>
          <w:rFonts w:eastAsia="Times New Roman"/>
          <w:szCs w:val="24"/>
        </w:rPr>
        <w:t xml:space="preserve">ς χώρας από τις αγορές, τώρα που πραγματικά διαμορφώνονται οι δυνατότητες για τη χώρα μας. </w:t>
      </w:r>
    </w:p>
    <w:p w14:paraId="719A51C3" w14:textId="77777777" w:rsidR="00E97792" w:rsidRDefault="00D70D60">
      <w:pPr>
        <w:spacing w:after="0" w:line="600" w:lineRule="auto"/>
        <w:ind w:firstLine="720"/>
        <w:jc w:val="both"/>
        <w:rPr>
          <w:rFonts w:eastAsia="Times New Roman"/>
          <w:szCs w:val="24"/>
        </w:rPr>
      </w:pPr>
      <w:r>
        <w:rPr>
          <w:rFonts w:eastAsia="Times New Roman"/>
          <w:szCs w:val="24"/>
        </w:rPr>
        <w:t>Θα έλεγα ότι το νομοσχέδιο</w:t>
      </w:r>
      <w:r>
        <w:rPr>
          <w:rFonts w:eastAsia="Times New Roman"/>
          <w:szCs w:val="24"/>
        </w:rPr>
        <w:t>,</w:t>
      </w:r>
      <w:r>
        <w:rPr>
          <w:rFonts w:eastAsia="Times New Roman"/>
          <w:szCs w:val="24"/>
        </w:rPr>
        <w:t xml:space="preserve"> που σήμερα συζητάμε, αποτελεί το</w:t>
      </w:r>
      <w:r>
        <w:rPr>
          <w:rFonts w:eastAsia="Times New Roman"/>
          <w:szCs w:val="24"/>
        </w:rPr>
        <w:t>ν</w:t>
      </w:r>
      <w:r>
        <w:rPr>
          <w:rFonts w:eastAsia="Times New Roman"/>
          <w:szCs w:val="24"/>
        </w:rPr>
        <w:t xml:space="preserve"> συνδετικό κρίκο με την αυριανή μέρα. </w:t>
      </w:r>
    </w:p>
    <w:p w14:paraId="719A51C4" w14:textId="77777777" w:rsidR="00E97792" w:rsidRDefault="00D70D60">
      <w:pPr>
        <w:spacing w:after="0" w:line="600" w:lineRule="auto"/>
        <w:ind w:firstLine="720"/>
        <w:jc w:val="both"/>
        <w:rPr>
          <w:rFonts w:eastAsia="Times New Roman"/>
          <w:szCs w:val="24"/>
        </w:rPr>
      </w:pPr>
      <w:r>
        <w:rPr>
          <w:rFonts w:eastAsia="Times New Roman"/>
          <w:szCs w:val="24"/>
        </w:rPr>
        <w:t>Τα εργασιακά πιστεύω, κυρίες και κύριοι συνάδελφοι, ότι αποτελού</w:t>
      </w:r>
      <w:r>
        <w:rPr>
          <w:rFonts w:eastAsia="Times New Roman"/>
          <w:szCs w:val="24"/>
        </w:rPr>
        <w:t>ν και τη διαιρετική τομή στις δύο πολιτικές που σήμερα συγκρούονται και που σήμερα γίνονται πιο έντονα διακριτές. Λέει η κ</w:t>
      </w:r>
      <w:r>
        <w:rPr>
          <w:rFonts w:eastAsia="Times New Roman"/>
          <w:szCs w:val="24"/>
        </w:rPr>
        <w:t>.</w:t>
      </w:r>
      <w:r>
        <w:rPr>
          <w:rFonts w:eastAsia="Times New Roman"/>
          <w:szCs w:val="24"/>
        </w:rPr>
        <w:t xml:space="preserve"> Παπακώστα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εν διανοούμαι να υπάρχει σύγκρουση σε αυτά τα ζητήματα» και θα συμφωνήσω μαζί της με την άποψη ότι όντως τα προβλήματα </w:t>
      </w:r>
      <w:r>
        <w:rPr>
          <w:rFonts w:eastAsia="Times New Roman"/>
          <w:szCs w:val="24"/>
        </w:rPr>
        <w:t>δεν έχουν χρώμα. Χρώμα, όμως, έχει η λύση τους.</w:t>
      </w:r>
    </w:p>
    <w:p w14:paraId="719A51C5" w14:textId="77777777" w:rsidR="00E97792" w:rsidRDefault="00D70D60">
      <w:pPr>
        <w:spacing w:after="0" w:line="600" w:lineRule="auto"/>
        <w:ind w:firstLine="720"/>
        <w:jc w:val="both"/>
        <w:rPr>
          <w:rFonts w:eastAsia="Times New Roman"/>
          <w:szCs w:val="24"/>
        </w:rPr>
      </w:pPr>
      <w:r>
        <w:rPr>
          <w:rFonts w:eastAsia="Times New Roman"/>
          <w:szCs w:val="24"/>
        </w:rPr>
        <w:t>Από τη μια έχουμε τη νεοφιλελεύθερη άποψη, η οποία</w:t>
      </w:r>
      <w:r>
        <w:rPr>
          <w:rFonts w:eastAsia="Times New Roman"/>
          <w:szCs w:val="24"/>
        </w:rPr>
        <w:t>,</w:t>
      </w:r>
      <w:r>
        <w:rPr>
          <w:rFonts w:eastAsia="Times New Roman"/>
          <w:szCs w:val="24"/>
        </w:rPr>
        <w:t xml:space="preserve"> για να περάσει ακριβώς τη νεοφιλελεύθερη πολιτική στην ελληνική κοινωνία, επιτίθεται ως </w:t>
      </w:r>
      <w:proofErr w:type="spellStart"/>
      <w:r>
        <w:rPr>
          <w:rFonts w:eastAsia="Times New Roman"/>
          <w:szCs w:val="24"/>
        </w:rPr>
        <w:t>τσουνάμι</w:t>
      </w:r>
      <w:proofErr w:type="spellEnd"/>
      <w:r>
        <w:rPr>
          <w:rFonts w:eastAsia="Times New Roman"/>
          <w:szCs w:val="24"/>
        </w:rPr>
        <w:t xml:space="preserve"> και</w:t>
      </w:r>
      <w:r>
        <w:rPr>
          <w:rFonts w:eastAsia="Times New Roman"/>
          <w:szCs w:val="24"/>
        </w:rPr>
        <w:t xml:space="preserve"> σαρώνει όλες τις κατακτήσεις του εργατικού κινήματος. </w:t>
      </w:r>
    </w:p>
    <w:p w14:paraId="719A51C6" w14:textId="77777777" w:rsidR="00E97792" w:rsidRDefault="00D70D60">
      <w:pPr>
        <w:spacing w:after="0" w:line="600" w:lineRule="auto"/>
        <w:ind w:firstLine="720"/>
        <w:jc w:val="both"/>
        <w:rPr>
          <w:rFonts w:eastAsia="Times New Roman"/>
          <w:szCs w:val="24"/>
        </w:rPr>
      </w:pPr>
      <w:r>
        <w:rPr>
          <w:rFonts w:eastAsia="Times New Roman"/>
          <w:szCs w:val="24"/>
        </w:rPr>
        <w:t xml:space="preserve">Πραγματικά, θα ήθελα να ρωτήσω τον Κοινοβουλευτικό Εκπρόσωπο της Νέας Δημοκρατίας το εξής: Συμφωνεί με την </w:t>
      </w:r>
      <w:r>
        <w:rPr>
          <w:rFonts w:eastAsia="Times New Roman"/>
          <w:szCs w:val="24"/>
        </w:rPr>
        <w:lastRenderedPageBreak/>
        <w:t xml:space="preserve">άποψη του Αρχηγού του ότι είναι αριστερή ιδεοληψία οι συλλογικές διαπραγματεύσεις; Συμφωνείτε, κύριε </w:t>
      </w:r>
      <w:proofErr w:type="spellStart"/>
      <w:r>
        <w:rPr>
          <w:rFonts w:eastAsia="Times New Roman"/>
          <w:szCs w:val="24"/>
        </w:rPr>
        <w:t>Βρούτση</w:t>
      </w:r>
      <w:proofErr w:type="spellEnd"/>
      <w:r>
        <w:rPr>
          <w:rFonts w:eastAsia="Times New Roman"/>
          <w:szCs w:val="24"/>
        </w:rPr>
        <w:t xml:space="preserve"> </w:t>
      </w:r>
      <w:r>
        <w:rPr>
          <w:rFonts w:eastAsia="Times New Roman"/>
          <w:szCs w:val="24"/>
        </w:rPr>
        <w:t>ότι το οκτάωρο είναι ξεπερασμένο; Συμφων</w:t>
      </w:r>
      <w:r>
        <w:rPr>
          <w:rFonts w:eastAsia="Times New Roman"/>
          <w:szCs w:val="24"/>
        </w:rPr>
        <w:t xml:space="preserve">είτε με την άποψη της Αξιωματικής Αντιπολίτευσης ότι η συλλογική έκφραση των δικαιωμάτων των εργαζομένων είναι ξεπερασμένη; Και για να πάμε και ένα βήμα παραπέρα, συμφωνείτε με τα ιδεολογικά σας αδέλφια στην Αυστρία που μιλούν για δωδεκάωρο μεροκάματο και </w:t>
      </w:r>
      <w:proofErr w:type="spellStart"/>
      <w:r>
        <w:rPr>
          <w:rFonts w:eastAsia="Times New Roman"/>
          <w:szCs w:val="24"/>
        </w:rPr>
        <w:t>εξηντάωρο</w:t>
      </w:r>
      <w:proofErr w:type="spellEnd"/>
      <w:r>
        <w:rPr>
          <w:rFonts w:eastAsia="Times New Roman"/>
          <w:szCs w:val="24"/>
        </w:rPr>
        <w:t xml:space="preserve"> εβδομαδιαίας δουλειάς;</w:t>
      </w:r>
    </w:p>
    <w:p w14:paraId="719A51C7" w14:textId="77777777" w:rsidR="00E97792" w:rsidRDefault="00D70D60">
      <w:pPr>
        <w:spacing w:after="0" w:line="600" w:lineRule="auto"/>
        <w:ind w:firstLine="720"/>
        <w:jc w:val="both"/>
        <w:rPr>
          <w:rFonts w:eastAsia="Times New Roman"/>
          <w:szCs w:val="24"/>
        </w:rPr>
      </w:pPr>
      <w:r>
        <w:rPr>
          <w:rFonts w:eastAsia="Times New Roman"/>
          <w:b/>
          <w:szCs w:val="24"/>
        </w:rPr>
        <w:t xml:space="preserve">ΑΘΑΝΑΣΙΟΣ </w:t>
      </w:r>
      <w:r w:rsidRPr="00A5094B">
        <w:rPr>
          <w:rFonts w:eastAsia="Times New Roman"/>
          <w:b/>
          <w:szCs w:val="24"/>
        </w:rPr>
        <w:t>ΔΑΒΑΚΗΣ:</w:t>
      </w:r>
      <w:r w:rsidRPr="00A5094B">
        <w:rPr>
          <w:rFonts w:eastAsia="Times New Roman"/>
          <w:szCs w:val="24"/>
        </w:rPr>
        <w:t xml:space="preserve"> </w:t>
      </w:r>
      <w:r>
        <w:rPr>
          <w:rFonts w:eastAsia="Times New Roman"/>
          <w:szCs w:val="24"/>
        </w:rPr>
        <w:t>Για τα φορτηγά είναι, για τους αυτοκινητιστές.</w:t>
      </w:r>
    </w:p>
    <w:p w14:paraId="719A51C8" w14:textId="77777777" w:rsidR="00E97792" w:rsidRDefault="00D70D60">
      <w:pPr>
        <w:spacing w:after="0" w:line="600" w:lineRule="auto"/>
        <w:ind w:firstLine="720"/>
        <w:jc w:val="both"/>
        <w:rPr>
          <w:rFonts w:eastAsia="Times New Roman"/>
          <w:b/>
          <w:szCs w:val="24"/>
        </w:rPr>
      </w:pPr>
      <w:r>
        <w:rPr>
          <w:rFonts w:eastAsia="Times New Roman"/>
          <w:b/>
          <w:szCs w:val="24"/>
        </w:rPr>
        <w:t xml:space="preserve">ΝΙΚΟΛΑΟΣ ΗΓΟΥΜΕΝΙΔΗΣ: </w:t>
      </w:r>
      <w:r w:rsidRPr="005B2C2D">
        <w:rPr>
          <w:rFonts w:eastAsia="Times New Roman"/>
          <w:szCs w:val="24"/>
        </w:rPr>
        <w:t>Είναι προφανές</w:t>
      </w:r>
      <w:r>
        <w:rPr>
          <w:rFonts w:eastAsia="Times New Roman"/>
          <w:szCs w:val="24"/>
        </w:rPr>
        <w:t xml:space="preserve"> -</w:t>
      </w:r>
      <w:r w:rsidRPr="005B2C2D">
        <w:rPr>
          <w:rFonts w:eastAsia="Times New Roman"/>
          <w:szCs w:val="24"/>
        </w:rPr>
        <w:t>για να ανοίξω άλλη μια</w:t>
      </w:r>
      <w:r>
        <w:rPr>
          <w:rFonts w:eastAsia="Times New Roman"/>
          <w:b/>
          <w:szCs w:val="24"/>
        </w:rPr>
        <w:t xml:space="preserve"> </w:t>
      </w:r>
      <w:r w:rsidRPr="005B2C2D">
        <w:rPr>
          <w:rFonts w:eastAsia="Times New Roman"/>
          <w:szCs w:val="24"/>
        </w:rPr>
        <w:t>παρένθεση</w:t>
      </w:r>
      <w:r>
        <w:rPr>
          <w:rFonts w:eastAsia="Times New Roman"/>
          <w:szCs w:val="24"/>
        </w:rPr>
        <w:t>-</w:t>
      </w:r>
      <w:r w:rsidRPr="005B2C2D">
        <w:rPr>
          <w:rFonts w:eastAsia="Times New Roman"/>
          <w:szCs w:val="24"/>
        </w:rPr>
        <w:t xml:space="preserve"> </w:t>
      </w:r>
      <w:r>
        <w:rPr>
          <w:rFonts w:eastAsia="Times New Roman"/>
          <w:szCs w:val="24"/>
        </w:rPr>
        <w:t xml:space="preserve">ότι </w:t>
      </w:r>
      <w:r w:rsidRPr="005B2C2D">
        <w:rPr>
          <w:rFonts w:eastAsia="Times New Roman"/>
          <w:szCs w:val="24"/>
        </w:rPr>
        <w:t xml:space="preserve">για τη βιωσιμότητά του το ασφαλιστικό σύστημα </w:t>
      </w:r>
      <w:r>
        <w:rPr>
          <w:rFonts w:eastAsia="Times New Roman"/>
          <w:szCs w:val="24"/>
        </w:rPr>
        <w:t xml:space="preserve">δεν χρειάζεται </w:t>
      </w:r>
      <w:r w:rsidRPr="005B2C2D">
        <w:rPr>
          <w:rFonts w:eastAsia="Times New Roman"/>
          <w:szCs w:val="24"/>
        </w:rPr>
        <w:t xml:space="preserve">παραπέρα περικοπή </w:t>
      </w:r>
      <w:r w:rsidRPr="005B2C2D">
        <w:rPr>
          <w:rFonts w:eastAsia="Times New Roman"/>
          <w:szCs w:val="24"/>
        </w:rPr>
        <w:t>των συντάξεων</w:t>
      </w:r>
      <w:r>
        <w:rPr>
          <w:rFonts w:eastAsia="Times New Roman"/>
          <w:szCs w:val="24"/>
        </w:rPr>
        <w:t>.</w:t>
      </w:r>
      <w:r w:rsidRPr="005B2C2D">
        <w:rPr>
          <w:rFonts w:eastAsia="Times New Roman"/>
          <w:szCs w:val="24"/>
        </w:rPr>
        <w:t xml:space="preserve"> </w:t>
      </w:r>
      <w:r>
        <w:rPr>
          <w:rFonts w:eastAsia="Times New Roman"/>
          <w:szCs w:val="24"/>
        </w:rPr>
        <w:t>Θ</w:t>
      </w:r>
      <w:r w:rsidRPr="005B2C2D">
        <w:rPr>
          <w:rFonts w:eastAsia="Times New Roman"/>
          <w:szCs w:val="24"/>
        </w:rPr>
        <w:t>α ήθελα</w:t>
      </w:r>
      <w:r>
        <w:rPr>
          <w:rFonts w:eastAsia="Times New Roman"/>
          <w:szCs w:val="24"/>
        </w:rPr>
        <w:t>, όμως,</w:t>
      </w:r>
      <w:r w:rsidRPr="005B2C2D">
        <w:rPr>
          <w:rFonts w:eastAsia="Times New Roman"/>
          <w:szCs w:val="24"/>
        </w:rPr>
        <w:t xml:space="preserve"> να ρωτήσω</w:t>
      </w:r>
      <w:r>
        <w:rPr>
          <w:rFonts w:eastAsia="Times New Roman"/>
          <w:szCs w:val="24"/>
        </w:rPr>
        <w:t xml:space="preserve"> το εξής: Πόσοι </w:t>
      </w:r>
      <w:r w:rsidRPr="005B2C2D">
        <w:rPr>
          <w:rFonts w:eastAsia="Times New Roman"/>
          <w:szCs w:val="24"/>
        </w:rPr>
        <w:t>εργαζόμενοι</w:t>
      </w:r>
      <w:r>
        <w:rPr>
          <w:rFonts w:eastAsia="Times New Roman"/>
          <w:szCs w:val="24"/>
        </w:rPr>
        <w:t>,</w:t>
      </w:r>
      <w:r w:rsidRPr="005B2C2D">
        <w:rPr>
          <w:rFonts w:eastAsia="Times New Roman"/>
          <w:szCs w:val="24"/>
        </w:rPr>
        <w:t xml:space="preserve"> αλήθεια</w:t>
      </w:r>
      <w:r>
        <w:rPr>
          <w:rFonts w:eastAsia="Times New Roman"/>
          <w:szCs w:val="24"/>
        </w:rPr>
        <w:t>,</w:t>
      </w:r>
      <w:r w:rsidRPr="005B2C2D">
        <w:rPr>
          <w:rFonts w:eastAsia="Times New Roman"/>
          <w:szCs w:val="24"/>
        </w:rPr>
        <w:t xml:space="preserve"> πιστεύουν ότι αυτή η τροπολογία που κατέ</w:t>
      </w:r>
      <w:r>
        <w:rPr>
          <w:rFonts w:eastAsia="Times New Roman"/>
          <w:szCs w:val="24"/>
        </w:rPr>
        <w:t>θε</w:t>
      </w:r>
      <w:r w:rsidRPr="005B2C2D">
        <w:rPr>
          <w:rFonts w:eastAsia="Times New Roman"/>
          <w:szCs w:val="24"/>
        </w:rPr>
        <w:t>σαν οι Βουλευτές της Νέας Δημοκρατίας και του Κινήματος Αλλαγής</w:t>
      </w:r>
      <w:r>
        <w:rPr>
          <w:rFonts w:eastAsia="Times New Roman"/>
          <w:szCs w:val="24"/>
        </w:rPr>
        <w:t>,</w:t>
      </w:r>
      <w:r w:rsidRPr="005B2C2D">
        <w:rPr>
          <w:rFonts w:eastAsia="Times New Roman"/>
          <w:szCs w:val="24"/>
        </w:rPr>
        <w:t xml:space="preserve"> όντως γίνεται για να προστατεύσει τις συντάξεις</w:t>
      </w:r>
      <w:r>
        <w:rPr>
          <w:rFonts w:eastAsia="Times New Roman"/>
          <w:szCs w:val="24"/>
        </w:rPr>
        <w:t>;</w:t>
      </w:r>
    </w:p>
    <w:p w14:paraId="719A51C9" w14:textId="77777777" w:rsidR="00E97792" w:rsidRDefault="00D70D60">
      <w:pPr>
        <w:spacing w:after="0" w:line="600" w:lineRule="auto"/>
        <w:ind w:firstLine="720"/>
        <w:jc w:val="both"/>
        <w:rPr>
          <w:rFonts w:eastAsia="Times New Roman"/>
          <w:szCs w:val="24"/>
        </w:rPr>
      </w:pPr>
      <w:r w:rsidRPr="005B2C2D">
        <w:rPr>
          <w:rFonts w:eastAsia="Times New Roman"/>
          <w:szCs w:val="24"/>
        </w:rPr>
        <w:t>Δεύτερη ερώτηση: Η τρο</w:t>
      </w:r>
      <w:r w:rsidRPr="005B2C2D">
        <w:rPr>
          <w:rFonts w:eastAsia="Times New Roman"/>
          <w:szCs w:val="24"/>
        </w:rPr>
        <w:t>πολογία που καταθ</w:t>
      </w:r>
      <w:r>
        <w:rPr>
          <w:rFonts w:eastAsia="Times New Roman"/>
          <w:szCs w:val="24"/>
        </w:rPr>
        <w:t xml:space="preserve">έσατε, </w:t>
      </w:r>
      <w:r w:rsidRPr="005B2C2D">
        <w:rPr>
          <w:rFonts w:eastAsia="Times New Roman"/>
          <w:szCs w:val="24"/>
        </w:rPr>
        <w:t xml:space="preserve">ισχύει για πάντα ή μόνο για το διάστημα που κυβερνά ο ΣΥΡΙΖΑ; Θα </w:t>
      </w:r>
      <w:r w:rsidRPr="005B2C2D">
        <w:rPr>
          <w:rFonts w:eastAsia="Times New Roman"/>
          <w:szCs w:val="24"/>
        </w:rPr>
        <w:lastRenderedPageBreak/>
        <w:t>ισχύσει και αναδρομικά ή μόνο</w:t>
      </w:r>
      <w:r>
        <w:rPr>
          <w:rFonts w:eastAsia="Times New Roman"/>
          <w:b/>
          <w:szCs w:val="24"/>
        </w:rPr>
        <w:t xml:space="preserve"> </w:t>
      </w:r>
      <w:r w:rsidRPr="005B2C2D">
        <w:rPr>
          <w:rFonts w:eastAsia="Times New Roman"/>
          <w:szCs w:val="24"/>
        </w:rPr>
        <w:t>για τις περικοπές που έκανε ο ΣΥΡΙΖΑ; Ενισχύει τη θέση της ελληνικής Κυβέρνησης έναντι των θεσμών</w:t>
      </w:r>
      <w:r>
        <w:rPr>
          <w:rFonts w:eastAsia="Times New Roman"/>
          <w:szCs w:val="24"/>
        </w:rPr>
        <w:t>,</w:t>
      </w:r>
      <w:r w:rsidRPr="005B2C2D">
        <w:rPr>
          <w:rFonts w:eastAsia="Times New Roman"/>
          <w:szCs w:val="24"/>
        </w:rPr>
        <w:t xml:space="preserve"> που συζητάμε</w:t>
      </w:r>
      <w:r>
        <w:rPr>
          <w:rFonts w:eastAsia="Times New Roman"/>
          <w:szCs w:val="24"/>
        </w:rPr>
        <w:t>,</w:t>
      </w:r>
      <w:r w:rsidRPr="005B2C2D">
        <w:rPr>
          <w:rFonts w:eastAsia="Times New Roman"/>
          <w:szCs w:val="24"/>
        </w:rPr>
        <w:t xml:space="preserve"> ή όχι; Και αν την ενισχύ</w:t>
      </w:r>
      <w:r w:rsidRPr="005B2C2D">
        <w:rPr>
          <w:rFonts w:eastAsia="Times New Roman"/>
          <w:szCs w:val="24"/>
        </w:rPr>
        <w:t xml:space="preserve">ει γιατί, κύριοι της Νέας Δημοκρατίας, επιτεθήκατε στον </w:t>
      </w:r>
      <w:proofErr w:type="spellStart"/>
      <w:r w:rsidRPr="005B2C2D">
        <w:rPr>
          <w:rFonts w:eastAsia="Times New Roman"/>
          <w:szCs w:val="24"/>
        </w:rPr>
        <w:t>Μοσκοβισί</w:t>
      </w:r>
      <w:proofErr w:type="spellEnd"/>
      <w:r w:rsidRPr="005B2C2D">
        <w:rPr>
          <w:rFonts w:eastAsia="Times New Roman"/>
          <w:szCs w:val="24"/>
        </w:rPr>
        <w:t xml:space="preserve"> που είπε</w:t>
      </w:r>
      <w:r>
        <w:rPr>
          <w:rFonts w:eastAsia="Times New Roman"/>
          <w:szCs w:val="24"/>
        </w:rPr>
        <w:t>:</w:t>
      </w:r>
      <w:r w:rsidRPr="005B2C2D">
        <w:rPr>
          <w:rFonts w:eastAsia="Times New Roman"/>
          <w:szCs w:val="24"/>
        </w:rPr>
        <w:t xml:space="preserve"> </w:t>
      </w:r>
      <w:r>
        <w:rPr>
          <w:rFonts w:eastAsia="Times New Roman"/>
          <w:szCs w:val="24"/>
        </w:rPr>
        <w:t>«</w:t>
      </w:r>
      <w:r>
        <w:rPr>
          <w:rFonts w:eastAsia="Times New Roman"/>
          <w:szCs w:val="24"/>
        </w:rPr>
        <w:t>ν</w:t>
      </w:r>
      <w:r w:rsidRPr="005B2C2D">
        <w:rPr>
          <w:rFonts w:eastAsia="Times New Roman"/>
          <w:szCs w:val="24"/>
        </w:rPr>
        <w:t>αι, μπορούμε να το δούμε</w:t>
      </w:r>
      <w:r>
        <w:rPr>
          <w:rFonts w:eastAsia="Times New Roman"/>
          <w:szCs w:val="24"/>
        </w:rPr>
        <w:t>»</w:t>
      </w:r>
      <w:r w:rsidRPr="005B2C2D">
        <w:rPr>
          <w:rFonts w:eastAsia="Times New Roman"/>
          <w:szCs w:val="24"/>
        </w:rPr>
        <w:t>;</w:t>
      </w:r>
    </w:p>
    <w:p w14:paraId="719A51CA" w14:textId="77777777" w:rsidR="00E97792" w:rsidRDefault="00D70D60">
      <w:pPr>
        <w:spacing w:after="0" w:line="600" w:lineRule="auto"/>
        <w:ind w:firstLine="720"/>
        <w:jc w:val="both"/>
        <w:rPr>
          <w:rFonts w:eastAsia="Times New Roman"/>
          <w:szCs w:val="24"/>
        </w:rPr>
      </w:pPr>
      <w:r w:rsidRPr="005B2C2D">
        <w:rPr>
          <w:rFonts w:eastAsia="Times New Roman"/>
          <w:szCs w:val="24"/>
        </w:rPr>
        <w:t xml:space="preserve">Πέρασε </w:t>
      </w:r>
      <w:r>
        <w:rPr>
          <w:rFonts w:eastAsia="Times New Roman"/>
          <w:szCs w:val="24"/>
        </w:rPr>
        <w:t xml:space="preserve">κιόλας </w:t>
      </w:r>
      <w:r w:rsidRPr="005B2C2D">
        <w:rPr>
          <w:rFonts w:eastAsia="Times New Roman"/>
          <w:szCs w:val="24"/>
        </w:rPr>
        <w:t xml:space="preserve">ο μισός </w:t>
      </w:r>
      <w:r>
        <w:rPr>
          <w:rFonts w:eastAsia="Times New Roman"/>
          <w:szCs w:val="24"/>
        </w:rPr>
        <w:t>μου χρόνος.</w:t>
      </w:r>
      <w:r w:rsidRPr="005B2C2D">
        <w:rPr>
          <w:rFonts w:eastAsia="Times New Roman"/>
          <w:szCs w:val="24"/>
        </w:rPr>
        <w:t xml:space="preserve"> </w:t>
      </w:r>
      <w:r>
        <w:rPr>
          <w:rFonts w:eastAsia="Times New Roman"/>
          <w:szCs w:val="24"/>
        </w:rPr>
        <w:t>Δ</w:t>
      </w:r>
      <w:r w:rsidRPr="005B2C2D">
        <w:rPr>
          <w:rFonts w:eastAsia="Times New Roman"/>
          <w:szCs w:val="24"/>
        </w:rPr>
        <w:t>εν θα αφιερώσω άλλο</w:t>
      </w:r>
      <w:r>
        <w:rPr>
          <w:rFonts w:eastAsia="Times New Roman"/>
          <w:szCs w:val="24"/>
        </w:rPr>
        <w:t>ν</w:t>
      </w:r>
      <w:r w:rsidRPr="005B2C2D">
        <w:rPr>
          <w:rFonts w:eastAsia="Times New Roman"/>
          <w:szCs w:val="24"/>
        </w:rPr>
        <w:t xml:space="preserve"> χρόνο για να αποδείξω την υ</w:t>
      </w:r>
      <w:r>
        <w:rPr>
          <w:rFonts w:eastAsia="Times New Roman"/>
          <w:szCs w:val="24"/>
        </w:rPr>
        <w:t>ποταγή της Νέας Δημοκρατίας στο</w:t>
      </w:r>
      <w:r>
        <w:rPr>
          <w:rFonts w:eastAsia="Times New Roman"/>
          <w:szCs w:val="24"/>
        </w:rPr>
        <w:t>ν</w:t>
      </w:r>
      <w:r w:rsidRPr="005B2C2D">
        <w:rPr>
          <w:rFonts w:eastAsia="Times New Roman"/>
          <w:szCs w:val="24"/>
        </w:rPr>
        <w:t xml:space="preserve"> λαϊκισμό, στο ρουσφέτι, στη</w:t>
      </w:r>
      <w:r>
        <w:rPr>
          <w:rFonts w:eastAsia="Times New Roman"/>
          <w:szCs w:val="24"/>
        </w:rPr>
        <w:t>ν</w:t>
      </w:r>
      <w:r w:rsidRPr="005B2C2D">
        <w:rPr>
          <w:rFonts w:eastAsia="Times New Roman"/>
          <w:szCs w:val="24"/>
        </w:rPr>
        <w:t xml:space="preserve"> ψηφοθη</w:t>
      </w:r>
      <w:r w:rsidRPr="005B2C2D">
        <w:rPr>
          <w:rFonts w:eastAsia="Times New Roman"/>
          <w:szCs w:val="24"/>
        </w:rPr>
        <w:t>ρία.</w:t>
      </w:r>
    </w:p>
    <w:p w14:paraId="719A51CB" w14:textId="77777777" w:rsidR="00E97792" w:rsidRDefault="00D70D60">
      <w:pPr>
        <w:spacing w:after="0" w:line="600" w:lineRule="auto"/>
        <w:ind w:firstLine="720"/>
        <w:jc w:val="both"/>
        <w:rPr>
          <w:rFonts w:eastAsia="Times New Roman"/>
          <w:szCs w:val="24"/>
        </w:rPr>
      </w:pPr>
      <w:r w:rsidRPr="005B2C2D">
        <w:rPr>
          <w:rFonts w:eastAsia="Times New Roman"/>
          <w:szCs w:val="24"/>
        </w:rPr>
        <w:t>Από την άλλη πλευρά</w:t>
      </w:r>
      <w:r>
        <w:rPr>
          <w:rFonts w:eastAsia="Times New Roman"/>
          <w:szCs w:val="24"/>
        </w:rPr>
        <w:t>,</w:t>
      </w:r>
      <w:r w:rsidRPr="005B2C2D">
        <w:rPr>
          <w:rFonts w:eastAsia="Times New Roman"/>
          <w:szCs w:val="24"/>
        </w:rPr>
        <w:t xml:space="preserve"> έχουμε μια δεύτερη άποψη, την άποψη της </w:t>
      </w:r>
      <w:r>
        <w:rPr>
          <w:rFonts w:eastAsia="Times New Roman"/>
          <w:szCs w:val="24"/>
        </w:rPr>
        <w:t>Α</w:t>
      </w:r>
      <w:r w:rsidRPr="005B2C2D">
        <w:rPr>
          <w:rFonts w:eastAsia="Times New Roman"/>
          <w:szCs w:val="24"/>
        </w:rPr>
        <w:t>ριστεράς. Για εμάς, κύριοι</w:t>
      </w:r>
      <w:r>
        <w:rPr>
          <w:rFonts w:eastAsia="Times New Roman"/>
          <w:szCs w:val="24"/>
        </w:rPr>
        <w:t>,</w:t>
      </w:r>
      <w:r w:rsidRPr="005B2C2D">
        <w:rPr>
          <w:rFonts w:eastAsia="Times New Roman"/>
          <w:szCs w:val="24"/>
        </w:rPr>
        <w:t xml:space="preserve"> το </w:t>
      </w:r>
      <w:r>
        <w:rPr>
          <w:rFonts w:eastAsia="Times New Roman"/>
          <w:szCs w:val="24"/>
        </w:rPr>
        <w:t>κοινωνικό</w:t>
      </w:r>
      <w:r w:rsidRPr="005B2C2D">
        <w:rPr>
          <w:rFonts w:eastAsia="Times New Roman"/>
          <w:szCs w:val="24"/>
        </w:rPr>
        <w:t xml:space="preserve"> κράτος είναι κεντρικός πυλώνας, είναι προϋπόθεση, είναι πολλαπλασιαστής της αναπτυξιακής διαδικασίας. Το κοινωνικό κράτος αποτελεί κοινωνική και εθν</w:t>
      </w:r>
      <w:r w:rsidRPr="005B2C2D">
        <w:rPr>
          <w:rFonts w:eastAsia="Times New Roman"/>
          <w:szCs w:val="24"/>
        </w:rPr>
        <w:t>ική ανάγκη και σαν τέτοια αποτελεί κυβερνη</w:t>
      </w:r>
      <w:r>
        <w:rPr>
          <w:rFonts w:eastAsia="Times New Roman"/>
          <w:szCs w:val="24"/>
        </w:rPr>
        <w:t>τική προτεραιότητα.</w:t>
      </w:r>
      <w:r w:rsidRPr="005B2C2D">
        <w:rPr>
          <w:rFonts w:eastAsia="Times New Roman"/>
          <w:szCs w:val="24"/>
        </w:rPr>
        <w:t xml:space="preserve"> Για εμάς δεν νοείται ανάπτυξη χωρίς εργασιακή </w:t>
      </w:r>
      <w:r>
        <w:rPr>
          <w:rFonts w:eastAsia="Times New Roman"/>
          <w:szCs w:val="24"/>
        </w:rPr>
        <w:t>αποκατάσταση.</w:t>
      </w:r>
      <w:r w:rsidRPr="005B2C2D">
        <w:rPr>
          <w:rFonts w:eastAsia="Times New Roman"/>
          <w:szCs w:val="24"/>
        </w:rPr>
        <w:t xml:space="preserve"> </w:t>
      </w:r>
      <w:r>
        <w:rPr>
          <w:rFonts w:eastAsia="Times New Roman"/>
          <w:szCs w:val="24"/>
        </w:rPr>
        <w:t>Γ</w:t>
      </w:r>
      <w:r w:rsidRPr="005B2C2D">
        <w:rPr>
          <w:rFonts w:eastAsia="Times New Roman"/>
          <w:szCs w:val="24"/>
        </w:rPr>
        <w:t>ι</w:t>
      </w:r>
      <w:r>
        <w:rPr>
          <w:rFonts w:eastAsia="Times New Roman"/>
          <w:szCs w:val="24"/>
        </w:rPr>
        <w:t>’</w:t>
      </w:r>
      <w:r w:rsidRPr="005B2C2D">
        <w:rPr>
          <w:rFonts w:eastAsia="Times New Roman"/>
          <w:szCs w:val="24"/>
        </w:rPr>
        <w:t xml:space="preserve"> αυτό οι εργασιακές σχέσεις και η υπεράσπιση της εργασίας είναι βασική συνιστώσα του νέου κοινωνικού κράτους. </w:t>
      </w:r>
    </w:p>
    <w:p w14:paraId="719A51CC" w14:textId="77777777" w:rsidR="00E97792" w:rsidRDefault="00D70D60">
      <w:pPr>
        <w:spacing w:after="0" w:line="600" w:lineRule="auto"/>
        <w:ind w:firstLine="720"/>
        <w:jc w:val="both"/>
        <w:rPr>
          <w:rFonts w:eastAsia="Times New Roman"/>
          <w:szCs w:val="24"/>
        </w:rPr>
      </w:pPr>
      <w:r w:rsidRPr="005B2C2D">
        <w:rPr>
          <w:rFonts w:eastAsia="Times New Roman"/>
          <w:szCs w:val="24"/>
        </w:rPr>
        <w:lastRenderedPageBreak/>
        <w:t>Σαν δείγμα γραφής</w:t>
      </w:r>
      <w:r>
        <w:rPr>
          <w:rFonts w:eastAsia="Times New Roman"/>
          <w:szCs w:val="24"/>
        </w:rPr>
        <w:t>,</w:t>
      </w:r>
      <w:r w:rsidRPr="005B2C2D">
        <w:rPr>
          <w:rFonts w:eastAsia="Times New Roman"/>
          <w:szCs w:val="24"/>
        </w:rPr>
        <w:t xml:space="preserve"> κ</w:t>
      </w:r>
      <w:r w:rsidRPr="005B2C2D">
        <w:rPr>
          <w:rFonts w:eastAsia="Times New Roman"/>
          <w:szCs w:val="24"/>
        </w:rPr>
        <w:t>ατ</w:t>
      </w:r>
      <w:r>
        <w:rPr>
          <w:rFonts w:eastAsia="Times New Roman"/>
          <w:szCs w:val="24"/>
        </w:rPr>
        <w:t xml:space="preserve">’ </w:t>
      </w:r>
      <w:r w:rsidRPr="005B2C2D">
        <w:rPr>
          <w:rFonts w:eastAsia="Times New Roman"/>
          <w:szCs w:val="24"/>
        </w:rPr>
        <w:t>αρχ</w:t>
      </w:r>
      <w:r>
        <w:rPr>
          <w:rFonts w:eastAsia="Times New Roman"/>
          <w:szCs w:val="24"/>
        </w:rPr>
        <w:t>άς</w:t>
      </w:r>
      <w:r>
        <w:rPr>
          <w:rFonts w:eastAsia="Times New Roman"/>
          <w:szCs w:val="24"/>
        </w:rPr>
        <w:t>,</w:t>
      </w:r>
      <w:r w:rsidRPr="005B2C2D">
        <w:rPr>
          <w:rFonts w:eastAsia="Times New Roman"/>
          <w:szCs w:val="24"/>
        </w:rPr>
        <w:t xml:space="preserve"> αμέσως από τον Αύγουστο επανέρχεται η αρχή της επεκτασιμότητας, η αρχή της ευνοϊκότερης ρύθμισης. Έχουμε και τις υπόλοιπες ρυθμίσεις του νομοσχεδίου. </w:t>
      </w:r>
    </w:p>
    <w:p w14:paraId="719A51CD" w14:textId="77777777" w:rsidR="00E97792" w:rsidRDefault="00D70D60">
      <w:pPr>
        <w:spacing w:after="0" w:line="600" w:lineRule="auto"/>
        <w:ind w:firstLine="720"/>
        <w:jc w:val="both"/>
        <w:rPr>
          <w:rFonts w:eastAsia="Times New Roman"/>
          <w:szCs w:val="24"/>
        </w:rPr>
      </w:pPr>
      <w:r w:rsidRPr="005B2C2D">
        <w:rPr>
          <w:rFonts w:eastAsia="Times New Roman"/>
          <w:szCs w:val="24"/>
        </w:rPr>
        <w:t xml:space="preserve">Θα ήθελα να </w:t>
      </w:r>
      <w:r>
        <w:rPr>
          <w:rFonts w:eastAsia="Times New Roman"/>
          <w:szCs w:val="24"/>
        </w:rPr>
        <w:t>σταθώ</w:t>
      </w:r>
      <w:r w:rsidRPr="005B2C2D">
        <w:rPr>
          <w:rFonts w:eastAsia="Times New Roman"/>
          <w:szCs w:val="24"/>
        </w:rPr>
        <w:t xml:space="preserve"> στο άρθρο 3. Καταθέτω </w:t>
      </w:r>
      <w:r>
        <w:rPr>
          <w:rFonts w:eastAsia="Times New Roman"/>
          <w:szCs w:val="24"/>
        </w:rPr>
        <w:t xml:space="preserve">εδώ ερώτηση με ημερομηνία 19 Οκτωβρίου του 2017, που τότε το υποσχέθηκε ο Υπουργός και σήμερα με το νομοσχέδιο γίνεται πράξη. Αφορά τις εισφορές των δημοσιογράφων, των μηχανικών, των ελεύθερων επαγγελματιών, μιας ομάδας επαγγελματιών από την περιοχή των </w:t>
      </w:r>
      <w:proofErr w:type="spellStart"/>
      <w:r>
        <w:rPr>
          <w:rFonts w:eastAsia="Times New Roman"/>
          <w:szCs w:val="24"/>
        </w:rPr>
        <w:t>Κα</w:t>
      </w:r>
      <w:r>
        <w:rPr>
          <w:rFonts w:eastAsia="Times New Roman"/>
          <w:szCs w:val="24"/>
        </w:rPr>
        <w:t>παριανών</w:t>
      </w:r>
      <w:proofErr w:type="spellEnd"/>
      <w:r>
        <w:rPr>
          <w:rFonts w:eastAsia="Times New Roman"/>
          <w:szCs w:val="24"/>
        </w:rPr>
        <w:t xml:space="preserve"> του </w:t>
      </w:r>
      <w:r>
        <w:rPr>
          <w:rFonts w:eastAsia="Times New Roman"/>
          <w:szCs w:val="24"/>
        </w:rPr>
        <w:t>Δ</w:t>
      </w:r>
      <w:r>
        <w:rPr>
          <w:rFonts w:eastAsia="Times New Roman"/>
          <w:szCs w:val="24"/>
        </w:rPr>
        <w:t>ήμου Φαιστού,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Αφορά χιλιάδες ασφαλισμένους όλων των </w:t>
      </w:r>
      <w:r>
        <w:rPr>
          <w:rFonts w:eastAsia="Times New Roman"/>
          <w:szCs w:val="24"/>
        </w:rPr>
        <w:t>τ</w:t>
      </w:r>
      <w:r>
        <w:rPr>
          <w:rFonts w:eastAsia="Times New Roman"/>
          <w:szCs w:val="24"/>
        </w:rPr>
        <w:t>αμείων που βρίσκονται αντιμέτωποι με σκελετούς του παρελθόντος και που σήμερα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αγωνιούν για την άρση όλων των αμφιβολιών και την αποδέσμευσή τους από τις οφειλές, ενώ στη</w:t>
      </w:r>
      <w:r>
        <w:rPr>
          <w:rFonts w:eastAsia="Times New Roman"/>
          <w:szCs w:val="24"/>
        </w:rPr>
        <w:t>ν πραγματικότητα δεν οφείλουν.</w:t>
      </w:r>
    </w:p>
    <w:p w14:paraId="719A51CE" w14:textId="77777777" w:rsidR="00E97792" w:rsidRDefault="00D70D60">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την προαναφερθείσα ερώτηση,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9A51CF" w14:textId="77777777" w:rsidR="00E97792" w:rsidRDefault="00D70D60">
      <w:pPr>
        <w:spacing w:after="0" w:line="600" w:lineRule="auto"/>
        <w:ind w:firstLine="720"/>
        <w:jc w:val="both"/>
        <w:rPr>
          <w:rFonts w:eastAsia="Times New Roman"/>
          <w:szCs w:val="24"/>
        </w:rPr>
      </w:pPr>
      <w:r>
        <w:rPr>
          <w:rFonts w:eastAsia="Times New Roman"/>
          <w:szCs w:val="24"/>
        </w:rPr>
        <w:lastRenderedPageBreak/>
        <w:t>Ένα δεύτερ</w:t>
      </w:r>
      <w:r>
        <w:rPr>
          <w:rFonts w:eastAsia="Times New Roman"/>
          <w:szCs w:val="24"/>
        </w:rPr>
        <w:t>ο είναι το άρθρο 34. Καταθέτω, επίσης, ερώτηση από τις 8 Φεβρουαρίου του 2018 -όπου δεσμεύτηκε η τότε Υπουργός- για τους μακροχρόνια άνεργους που από διάφορα λάθη σταμάτησαν να είναι μακροχρόνια άνεργοι. Να πούμε ότι αυτό ισχύει και αναδρομικά, από τότε πο</w:t>
      </w:r>
      <w:r>
        <w:rPr>
          <w:rFonts w:eastAsia="Times New Roman"/>
          <w:szCs w:val="24"/>
        </w:rPr>
        <w:t xml:space="preserve">υ από λάθος διαγράφτηκαν από τα μητρώα. Επίσης, όσοι από τη διαγραφή τους από τα μητρώα των ανέργων του ΟΑΕΔ </w:t>
      </w:r>
      <w:proofErr w:type="spellStart"/>
      <w:r>
        <w:rPr>
          <w:rFonts w:eastAsia="Times New Roman"/>
          <w:szCs w:val="24"/>
        </w:rPr>
        <w:t>επανεγράφηκαν</w:t>
      </w:r>
      <w:proofErr w:type="spellEnd"/>
      <w:r>
        <w:rPr>
          <w:rFonts w:eastAsia="Times New Roman"/>
          <w:szCs w:val="24"/>
        </w:rPr>
        <w:t xml:space="preserve"> ως νέοι άνεργοι, μπορούν μέσα σε ενενήντα μέρες να υποβάλ</w:t>
      </w:r>
      <w:r>
        <w:rPr>
          <w:rFonts w:eastAsia="Times New Roman"/>
          <w:szCs w:val="24"/>
        </w:rPr>
        <w:t>λ</w:t>
      </w:r>
      <w:r>
        <w:rPr>
          <w:rFonts w:eastAsia="Times New Roman"/>
          <w:szCs w:val="24"/>
        </w:rPr>
        <w:t>ουν ένσταση για διόρθωση του προβλήματος και αποκατάσταση της συνέχειας.</w:t>
      </w:r>
    </w:p>
    <w:p w14:paraId="719A51D0" w14:textId="77777777" w:rsidR="00E97792" w:rsidRDefault="00D70D60">
      <w:pPr>
        <w:spacing w:after="0" w:line="600" w:lineRule="auto"/>
        <w:ind w:firstLine="720"/>
        <w:jc w:val="both"/>
        <w:rPr>
          <w:rFonts w:eastAsia="Times New Roman"/>
          <w:szCs w:val="24"/>
        </w:rPr>
      </w:pPr>
      <w:r>
        <w:rPr>
          <w:rFonts w:eastAsia="Times New Roman" w:cs="Times New Roman"/>
          <w:szCs w:val="24"/>
        </w:rPr>
        <w:t>(Σ</w:t>
      </w:r>
      <w:r>
        <w:rPr>
          <w:rFonts w:eastAsia="Times New Roman" w:cs="Times New Roman"/>
          <w:szCs w:val="24"/>
        </w:rPr>
        <w:t xml:space="preserve">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την προαναφερθείσα ερώτηση,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9A51D1" w14:textId="77777777" w:rsidR="00E97792" w:rsidRDefault="00D70D60">
      <w:pPr>
        <w:spacing w:after="0" w:line="600" w:lineRule="auto"/>
        <w:ind w:firstLine="720"/>
        <w:jc w:val="both"/>
        <w:rPr>
          <w:rFonts w:eastAsia="Times New Roman"/>
          <w:szCs w:val="24"/>
        </w:rPr>
      </w:pPr>
      <w:r>
        <w:rPr>
          <w:rFonts w:eastAsia="Times New Roman"/>
          <w:szCs w:val="24"/>
        </w:rPr>
        <w:t>Κυρίες και κύριοι συνάδελφοι, η αντιμετώπισ</w:t>
      </w:r>
      <w:r>
        <w:rPr>
          <w:rFonts w:eastAsia="Times New Roman"/>
          <w:szCs w:val="24"/>
        </w:rPr>
        <w:t xml:space="preserve">η της αδήλωτης και υποδηλωμένης -δηλαδή της υποδουλωμένης εργασίας- η προστασία των εργαζομένων σε εργολάβο και υπεργολάβο, η προστασία των απασχολούμενων σε καθεστώς μαθητείας και </w:t>
      </w:r>
      <w:r>
        <w:rPr>
          <w:rFonts w:eastAsia="Times New Roman"/>
          <w:szCs w:val="24"/>
        </w:rPr>
        <w:lastRenderedPageBreak/>
        <w:t>πρακτικής άσκησης, η προστασία της τήρησης του ωραρίου εργασίας, όλες οι δι</w:t>
      </w:r>
      <w:r>
        <w:rPr>
          <w:rFonts w:eastAsia="Times New Roman"/>
          <w:szCs w:val="24"/>
        </w:rPr>
        <w:t>ατάξεις του νομοσχεδίου</w:t>
      </w:r>
      <w:r>
        <w:rPr>
          <w:rFonts w:eastAsia="Times New Roman"/>
          <w:szCs w:val="24"/>
        </w:rPr>
        <w:t>,</w:t>
      </w:r>
      <w:r>
        <w:rPr>
          <w:rFonts w:eastAsia="Times New Roman"/>
          <w:szCs w:val="24"/>
        </w:rPr>
        <w:t xml:space="preserve"> που σήμερα συζητάμε, δίνουν ασφαλώς ένα στίγμα μιας πολιτικής που είναι υπέρ του εργαζόμενου. </w:t>
      </w:r>
    </w:p>
    <w:p w14:paraId="719A51D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Εξυπακούεται ότι από εδώ και πέρα για τον κόσμο της εργασίας πολλά βήματα πρέπει, μπορούν και θα γίνουν. Ωστόσο, σήμερα γίνεται απόλυτα </w:t>
      </w:r>
      <w:r>
        <w:rPr>
          <w:rFonts w:eastAsia="Times New Roman" w:cs="Times New Roman"/>
          <w:szCs w:val="24"/>
        </w:rPr>
        <w:t xml:space="preserve">κατανοητό, κατά τη γνώμη μου, ποιος είναι με ποιον. Το σημερινό νομοσχέδιο είναι η τρανταχτή απόδειξη πως η σημερινή </w:t>
      </w:r>
      <w:r w:rsidRPr="0094038A">
        <w:rPr>
          <w:rFonts w:eastAsia="Times New Roman" w:cs="Times New Roman"/>
          <w:szCs w:val="24"/>
        </w:rPr>
        <w:t>Κυβέρνηση</w:t>
      </w:r>
      <w:r>
        <w:rPr>
          <w:rFonts w:eastAsia="Times New Roman" w:cs="Times New Roman"/>
          <w:szCs w:val="24"/>
        </w:rPr>
        <w:t xml:space="preserve"> είναι σαφέστατα με το μέρος των εργαζομένων. Σήμερα έχουμε την υποχρέωση να κατοχυρώσουμε και να ενδυναμώσουμε το εργασιακό περιβ</w:t>
      </w:r>
      <w:r>
        <w:rPr>
          <w:rFonts w:eastAsia="Times New Roman" w:cs="Times New Roman"/>
          <w:szCs w:val="24"/>
        </w:rPr>
        <w:t xml:space="preserve">άλλον σε μια κατεύθυνση παραπέρα και ουσιαστικής προστασίας του εργαζόμενου, ταυτόχρονα με την καταπολέμηση της ανεργίας. </w:t>
      </w:r>
    </w:p>
    <w:p w14:paraId="719A51D3" w14:textId="77777777" w:rsidR="00E97792" w:rsidRDefault="00D70D60">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719A51D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r>
        <w:rPr>
          <w:rFonts w:eastAsia="Times New Roman" w:cs="Times New Roman"/>
          <w:szCs w:val="24"/>
        </w:rPr>
        <w:t>,</w:t>
      </w:r>
      <w:r>
        <w:rPr>
          <w:rFonts w:eastAsia="Times New Roman" w:cs="Times New Roman"/>
          <w:szCs w:val="24"/>
        </w:rPr>
        <w:t xml:space="preserve"> κι ευχαριστώ για την α</w:t>
      </w:r>
      <w:r>
        <w:rPr>
          <w:rFonts w:eastAsia="Times New Roman" w:cs="Times New Roman"/>
          <w:szCs w:val="24"/>
        </w:rPr>
        <w:t xml:space="preserve">νοχή σας. </w:t>
      </w:r>
    </w:p>
    <w:p w14:paraId="719A51D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Μαζί με τις υγιείς και μαχόμενες κοινωνικές δυνάμεις, μαζί με τον κόσμο της εργασίας, έχουμε μπροστά μας γι’ αυτόν τον </w:t>
      </w:r>
      <w:r>
        <w:rPr>
          <w:rFonts w:eastAsia="Times New Roman" w:cs="Times New Roman"/>
          <w:szCs w:val="24"/>
        </w:rPr>
        <w:lastRenderedPageBreak/>
        <w:t xml:space="preserve">ρεαλιστικό στόχο πολλές μάχες. Θα έλεγα, </w:t>
      </w:r>
      <w:r w:rsidRPr="00A1004C">
        <w:rPr>
          <w:rFonts w:eastAsia="Times New Roman" w:cs="Times New Roman"/>
          <w:szCs w:val="24"/>
        </w:rPr>
        <w:t>κυρίες και κύριοι συνάδελφοι</w:t>
      </w:r>
      <w:r>
        <w:rPr>
          <w:rFonts w:eastAsia="Times New Roman" w:cs="Times New Roman"/>
          <w:szCs w:val="24"/>
        </w:rPr>
        <w:t xml:space="preserve">, ότι η πατρίδα και η Αριστερά έχουμε την ιστορία και το </w:t>
      </w:r>
      <w:r>
        <w:rPr>
          <w:rFonts w:eastAsia="Times New Roman" w:cs="Times New Roman"/>
          <w:szCs w:val="24"/>
        </w:rPr>
        <w:t xml:space="preserve">μέλλον με το μέρος μας. </w:t>
      </w:r>
    </w:p>
    <w:p w14:paraId="719A51D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A51D7" w14:textId="77777777" w:rsidR="00E97792" w:rsidRDefault="00D70D60">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719A51D8" w14:textId="77777777" w:rsidR="00E97792" w:rsidRDefault="00D70D60">
      <w:pPr>
        <w:spacing w:after="0"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Κι εγώ ευχαριστώ. </w:t>
      </w:r>
    </w:p>
    <w:p w14:paraId="719A51D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Κοινωνικής Ασφάλισης και Κοινωνικής Αλληλεγγύης</w:t>
      </w:r>
      <w:r>
        <w:rPr>
          <w:rFonts w:eastAsia="Times New Roman" w:cs="Times New Roman"/>
          <w:szCs w:val="24"/>
        </w:rPr>
        <w:t xml:space="preserve"> κ. Αναστάσιος Πετρόπουλος για ορισμένες νομοτεχνικές βελτιώσεις. </w:t>
      </w:r>
    </w:p>
    <w:p w14:paraId="719A51DA" w14:textId="77777777" w:rsidR="00E97792" w:rsidRDefault="00D70D60">
      <w:pPr>
        <w:spacing w:after="0" w:line="600" w:lineRule="auto"/>
        <w:ind w:firstLine="720"/>
        <w:jc w:val="both"/>
        <w:rPr>
          <w:rFonts w:eastAsia="Times New Roman" w:cs="Times New Roman"/>
          <w:szCs w:val="24"/>
        </w:rPr>
      </w:pPr>
      <w:r w:rsidRPr="007C03E0">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sidRPr="0017397F">
        <w:rPr>
          <w:rFonts w:eastAsia="Times New Roman" w:cs="Times New Roman"/>
          <w:szCs w:val="24"/>
        </w:rPr>
        <w:t>Ευχαριστώ, κύριε Πρόεδρε</w:t>
      </w:r>
      <w:r>
        <w:rPr>
          <w:rFonts w:eastAsia="Times New Roman" w:cs="Times New Roman"/>
          <w:szCs w:val="24"/>
        </w:rPr>
        <w:t xml:space="preserve">. </w:t>
      </w:r>
    </w:p>
    <w:p w14:paraId="719A51D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Αφορούν διατάξεις που έχουν εισαχθεί ήδη στις </w:t>
      </w:r>
      <w:r>
        <w:rPr>
          <w:rFonts w:eastAsia="Times New Roman" w:cs="Times New Roman"/>
          <w:szCs w:val="24"/>
        </w:rPr>
        <w:t>ε</w:t>
      </w:r>
      <w:r>
        <w:rPr>
          <w:rFonts w:eastAsia="Times New Roman" w:cs="Times New Roman"/>
          <w:szCs w:val="24"/>
        </w:rPr>
        <w:t>πιτροπές και γίνοντα</w:t>
      </w:r>
      <w:r>
        <w:rPr>
          <w:rFonts w:eastAsia="Times New Roman" w:cs="Times New Roman"/>
          <w:szCs w:val="24"/>
        </w:rPr>
        <w:t xml:space="preserve">ι κατόπιν παρατηρήσεων και </w:t>
      </w:r>
      <w:r>
        <w:rPr>
          <w:rFonts w:eastAsia="Times New Roman" w:cs="Times New Roman"/>
          <w:szCs w:val="24"/>
        </w:rPr>
        <w:t xml:space="preserve">των </w:t>
      </w:r>
      <w:r>
        <w:rPr>
          <w:rFonts w:eastAsia="Times New Roman" w:cs="Times New Roman"/>
          <w:szCs w:val="24"/>
        </w:rPr>
        <w:t xml:space="preserve">Βουλευτών. </w:t>
      </w:r>
    </w:p>
    <w:p w14:paraId="719A51D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τέλος της παραγράφου 3 του άρθρου 2 προστίθεται περίπτωση γ΄. Αφορά τους αγρότες -για να θυμάστε- που περίμεναν χρόνια να ενταχθούν. Με τη διάταξη αυτή εντάσσονται κα</w:t>
      </w:r>
      <w:r>
        <w:rPr>
          <w:rFonts w:eastAsia="Times New Roman" w:cs="Times New Roman"/>
          <w:szCs w:val="24"/>
        </w:rPr>
        <w:lastRenderedPageBreak/>
        <w:t>τευθείαν στην κοινωνική ασφάλιση μόνο και μ</w:t>
      </w:r>
      <w:r>
        <w:rPr>
          <w:rFonts w:eastAsia="Times New Roman" w:cs="Times New Roman"/>
          <w:szCs w:val="24"/>
        </w:rPr>
        <w:t xml:space="preserve">όνο με την υποβολή του </w:t>
      </w:r>
      <w:r>
        <w:rPr>
          <w:rFonts w:eastAsia="Times New Roman" w:cs="Times New Roman"/>
          <w:szCs w:val="24"/>
        </w:rPr>
        <w:t>απογραφικού δελτίου</w:t>
      </w:r>
      <w:r>
        <w:rPr>
          <w:rFonts w:eastAsia="Times New Roman" w:cs="Times New Roman"/>
          <w:szCs w:val="24"/>
        </w:rPr>
        <w:t xml:space="preserve">. Υπάρχουν καθυστερήσεις πολλών ετών από το παρελθόν, γιατί οι υπηρεσίες έπρεπε πρώτα να ελέγξουν αν υπάρχει κτήμα, αν υπήρχε κτηνοτροφική μονάδα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με αποτέλεσμα να καλούνται οι ασφαλισμένοι, με την έναρξη κα</w:t>
      </w:r>
      <w:r>
        <w:rPr>
          <w:rFonts w:eastAsia="Times New Roman" w:cs="Times New Roman"/>
          <w:szCs w:val="24"/>
        </w:rPr>
        <w:t xml:space="preserve">ι μόνο της ασφάλισής τους, να πληρώνουν οφειλές από το παρελθόν. Δηλαδή, ήταν οφειλέτες από την πρώτη στιγμή που γίνονταν ασφαλισμένοι. Ετών οφειλέτες! Αυτά τα λύνει αυτό το νομοσχέδιο. </w:t>
      </w:r>
    </w:p>
    <w:p w14:paraId="719A51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τη διάταξη αυτή, με τη νομοτεχνική βελτίωση, λέμε ότι δεν αναζητού</w:t>
      </w:r>
      <w:r>
        <w:rPr>
          <w:rFonts w:eastAsia="Times New Roman" w:cs="Times New Roman"/>
          <w:szCs w:val="24"/>
        </w:rPr>
        <w:t xml:space="preserve">νται εισφορές </w:t>
      </w:r>
      <w:r>
        <w:rPr>
          <w:rFonts w:eastAsia="Times New Roman" w:cs="Times New Roman"/>
          <w:szCs w:val="24"/>
        </w:rPr>
        <w:t>υ</w:t>
      </w:r>
      <w:r>
        <w:rPr>
          <w:rFonts w:eastAsia="Times New Roman" w:cs="Times New Roman"/>
          <w:szCs w:val="24"/>
        </w:rPr>
        <w:t xml:space="preserve">γείας για την περίοδο μεταξύ της υποβολής του </w:t>
      </w:r>
      <w:r>
        <w:rPr>
          <w:rFonts w:eastAsia="Times New Roman" w:cs="Times New Roman"/>
          <w:szCs w:val="24"/>
        </w:rPr>
        <w:t>απογραφικού δελτίου</w:t>
      </w:r>
      <w:r>
        <w:rPr>
          <w:rFonts w:eastAsia="Times New Roman" w:cs="Times New Roman"/>
          <w:szCs w:val="24"/>
        </w:rPr>
        <w:t xml:space="preserve"> έως την ολοκλήρωση της εγγραφής στα μητρώα ασφαλισμένων του ΕΦΚΑ. </w:t>
      </w:r>
    </w:p>
    <w:p w14:paraId="719A51D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Γίνεται μια αναδρομική ρύθμιση. Είναι και αίτημα των αγροτών. Σωστά, νομίζω, το ρυθμίζουμε εδώ. </w:t>
      </w:r>
    </w:p>
    <w:p w14:paraId="719A51D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αφορμή α</w:t>
      </w:r>
      <w:r>
        <w:rPr>
          <w:rFonts w:eastAsia="Times New Roman" w:cs="Times New Roman"/>
          <w:szCs w:val="24"/>
        </w:rPr>
        <w:t xml:space="preserve">υτή τη ρύθμιση -τη γενικεύουμε- στο τέλος της παραγράφου 3 του άρθρου 2 προσθέτουμε και περίπτωση δ΄ ως εξής: «Ομοίως, δεν αναζητούνται εισφορές </w:t>
      </w:r>
      <w:r>
        <w:rPr>
          <w:rFonts w:eastAsia="Times New Roman" w:cs="Times New Roman"/>
          <w:szCs w:val="24"/>
        </w:rPr>
        <w:t>κλάδου υγείας</w:t>
      </w:r>
      <w:r>
        <w:rPr>
          <w:rFonts w:eastAsia="Times New Roman" w:cs="Times New Roman"/>
          <w:szCs w:val="24"/>
        </w:rPr>
        <w:t xml:space="preserve"> σε κάθε περίπτωση αναδρομικής υπαγωγής στην ασφάλιση του </w:t>
      </w:r>
      <w:r>
        <w:rPr>
          <w:rFonts w:eastAsia="Times New Roman" w:cs="Times New Roman"/>
          <w:szCs w:val="24"/>
        </w:rPr>
        <w:lastRenderedPageBreak/>
        <w:t>ΕΦΚΑ για ημερομηνία που ανατρέχει πριν τ</w:t>
      </w:r>
      <w:r>
        <w:rPr>
          <w:rFonts w:eastAsia="Times New Roman" w:cs="Times New Roman"/>
          <w:szCs w:val="24"/>
        </w:rPr>
        <w:t>ον χρόνο εγγραφής στα μητρώα».</w:t>
      </w:r>
    </w:p>
    <w:p w14:paraId="719A51E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για τους σχολικούς φύλακες προσθέτουμε, σύμφωνα και με τις παρατηρήσεις Βουλευτών, νομοτεχνική βελτίωση ως εξής: «Χρόνος απασχόλησης που έχει </w:t>
      </w:r>
      <w:proofErr w:type="spellStart"/>
      <w:r>
        <w:rPr>
          <w:rFonts w:eastAsia="Times New Roman" w:cs="Times New Roman"/>
          <w:szCs w:val="24"/>
        </w:rPr>
        <w:t>διανυθεί</w:t>
      </w:r>
      <w:proofErr w:type="spellEnd"/>
      <w:r>
        <w:rPr>
          <w:rFonts w:eastAsia="Times New Roman" w:cs="Times New Roman"/>
          <w:szCs w:val="24"/>
        </w:rPr>
        <w:t xml:space="preserve"> από την πρώτη ημέρα στα προγράμματα αυτά αποτελεί πραγματικό χρόνο ασφάλισης». Αυτό έχει ως συνέπ</w:t>
      </w:r>
      <w:r>
        <w:rPr>
          <w:rFonts w:eastAsia="Times New Roman" w:cs="Times New Roman"/>
          <w:szCs w:val="24"/>
        </w:rPr>
        <w:t xml:space="preserve">εια και να ασφαλιστούν όλοι αναδρομικά και να αναζητήσουν ως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εισφορές που έχουν καταβάλει, διότι υπόχρεοι στην καταβολή αυτών είναι εκείνοι που τους απασχολούσαν. </w:t>
      </w:r>
    </w:p>
    <w:p w14:paraId="719A51E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Τέταρτη νομοτεχνική βελτίωση: Η παράγραφος 2 του άρθρου 4 διαγράφε</w:t>
      </w:r>
      <w:r>
        <w:rPr>
          <w:rFonts w:eastAsia="Times New Roman" w:cs="Times New Roman"/>
          <w:szCs w:val="24"/>
        </w:rPr>
        <w:t>ται και η παράγραφος 3 αναριθμείται σε παράγραφο 2. Αφορά τις διαγραφές οφειλών από τα εκκλησιαστικά ιδρύματα. Θεωρώ πρέπουσα τη στάση του Υπουργείου να δει και με την Εκκλησία τα θέματα αυτά και να έχουμε και τη δική τους γνώμη. Γι’ αυτόν τον λόγο το αποσ</w:t>
      </w:r>
      <w:r>
        <w:rPr>
          <w:rFonts w:eastAsia="Times New Roman" w:cs="Times New Roman"/>
          <w:szCs w:val="24"/>
        </w:rPr>
        <w:t xml:space="preserve">ύρουμε, ώστε να το δούμε και να το επαναφέρουμε με μια καλύτερη συζήτηση με την ελληνική Εκκλησία. </w:t>
      </w:r>
    </w:p>
    <w:p w14:paraId="719A51E2" w14:textId="77777777" w:rsidR="00E97792" w:rsidRDefault="00D70D60">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στην παράγραφο 2 του άρθρου 4, όπως αναριθμήθηκε, προστίθεται μετά τη φράση «Ο τρόπος καταβολής των ανωτέρω» η λέξη «ασφαλιστικών».</w:t>
      </w:r>
    </w:p>
    <w:p w14:paraId="719A51E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το άλλο είν</w:t>
      </w:r>
      <w:r>
        <w:rPr>
          <w:rFonts w:eastAsia="Times New Roman" w:cs="Times New Roman"/>
          <w:szCs w:val="24"/>
        </w:rPr>
        <w:t>αι τεχνικό. Η λέξη «ΕΦΚΑ» αντικαθίσταται από τις λέξεις «οικείου φορέα».</w:t>
      </w:r>
    </w:p>
    <w:p w14:paraId="719A51E4" w14:textId="77777777" w:rsidR="00E97792" w:rsidRDefault="00D70D60">
      <w:pPr>
        <w:spacing w:after="0" w:line="600" w:lineRule="auto"/>
        <w:ind w:firstLine="720"/>
        <w:jc w:val="both"/>
        <w:rPr>
          <w:rFonts w:eastAsia="Times New Roman" w:cs="Times New Roman"/>
          <w:szCs w:val="24"/>
        </w:rPr>
      </w:pPr>
      <w:r w:rsidRPr="008A1899">
        <w:rPr>
          <w:rFonts w:eastAsia="Times New Roman" w:cs="Times New Roman"/>
          <w:szCs w:val="24"/>
        </w:rPr>
        <w:t xml:space="preserve">(Στο σημείο αυτό ο </w:t>
      </w:r>
      <w:r w:rsidRPr="00A62C46">
        <w:rPr>
          <w:rFonts w:eastAsia="Times New Roman" w:cs="Times New Roman"/>
          <w:szCs w:val="24"/>
        </w:rPr>
        <w:t>Υφυπουργός κ. Αναστάσιος Πετρόπουλος</w:t>
      </w:r>
      <w:r>
        <w:rPr>
          <w:rFonts w:eastAsia="Times New Roman" w:cs="Times New Roman"/>
          <w:szCs w:val="24"/>
        </w:rPr>
        <w:t xml:space="preserve"> </w:t>
      </w:r>
      <w:r w:rsidRPr="008A1899">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719A51E5" w14:textId="77777777" w:rsidR="00E97792" w:rsidRDefault="00D70D60">
      <w:pPr>
        <w:spacing w:after="0" w:line="600" w:lineRule="auto"/>
        <w:ind w:firstLine="709"/>
        <w:jc w:val="center"/>
        <w:rPr>
          <w:rFonts w:eastAsia="Times New Roman" w:cs="Times New Roman"/>
          <w:color w:val="FF0000"/>
          <w:szCs w:val="24"/>
        </w:rPr>
      </w:pPr>
      <w:r w:rsidRPr="0019299A">
        <w:rPr>
          <w:rFonts w:eastAsia="Times New Roman" w:cs="Times New Roman"/>
          <w:color w:val="FF0000"/>
          <w:szCs w:val="24"/>
        </w:rPr>
        <w:t>ΑΛΛΑΓΗ ΣΕΛΙΔΑΣ</w:t>
      </w:r>
    </w:p>
    <w:p w14:paraId="719A51E6" w14:textId="77777777" w:rsidR="00E97792" w:rsidRDefault="00D70D60">
      <w:pPr>
        <w:spacing w:after="0" w:line="600" w:lineRule="auto"/>
        <w:ind w:firstLine="709"/>
        <w:jc w:val="center"/>
        <w:rPr>
          <w:rFonts w:eastAsia="Times New Roman" w:cs="Times New Roman"/>
          <w:szCs w:val="24"/>
        </w:rPr>
      </w:pPr>
      <w:r>
        <w:rPr>
          <w:rFonts w:eastAsia="Times New Roman" w:cs="Times New Roman"/>
          <w:szCs w:val="24"/>
        </w:rPr>
        <w:t>(Να μπει</w:t>
      </w:r>
      <w:r>
        <w:rPr>
          <w:rFonts w:eastAsia="Times New Roman" w:cs="Times New Roman"/>
          <w:szCs w:val="24"/>
        </w:rPr>
        <w:t xml:space="preserve"> η σελίδα 161</w:t>
      </w:r>
      <w:r>
        <w:rPr>
          <w:rFonts w:eastAsia="Times New Roman" w:cs="Times New Roman"/>
          <w:szCs w:val="24"/>
        </w:rPr>
        <w:t>)</w:t>
      </w:r>
    </w:p>
    <w:p w14:paraId="719A51E7" w14:textId="77777777" w:rsidR="00E97792" w:rsidRDefault="00D70D60">
      <w:pPr>
        <w:spacing w:after="0" w:line="600" w:lineRule="auto"/>
        <w:ind w:firstLine="709"/>
        <w:jc w:val="center"/>
        <w:rPr>
          <w:rFonts w:eastAsia="Times New Roman" w:cs="Times New Roman"/>
          <w:szCs w:val="24"/>
        </w:rPr>
      </w:pPr>
      <w:r w:rsidRPr="0019299A">
        <w:rPr>
          <w:rFonts w:eastAsia="Times New Roman" w:cs="Times New Roman"/>
          <w:color w:val="FF0000"/>
          <w:szCs w:val="24"/>
        </w:rPr>
        <w:t>ΑΛΛΑΓΗ ΣΕΛΙΔΑΣ</w:t>
      </w:r>
    </w:p>
    <w:p w14:paraId="719A51E8" w14:textId="77777777" w:rsidR="00E97792" w:rsidRDefault="00D70D60">
      <w:pPr>
        <w:spacing w:after="0" w:line="600" w:lineRule="auto"/>
        <w:ind w:firstLine="720"/>
        <w:jc w:val="both"/>
        <w:rPr>
          <w:rFonts w:eastAsia="Times New Roman" w:cs="Times New Roman"/>
          <w:szCs w:val="24"/>
        </w:rPr>
      </w:pPr>
      <w:r w:rsidRPr="007C03E0">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Επίσης, κάνω αποδεκτές και δύο τροπολογίες που έχουν κατατεθεί. </w:t>
      </w:r>
    </w:p>
    <w:p w14:paraId="719A51E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μία είναι η με γενικό αριθμό 1665 και ειδικό 136, για να μην υπά</w:t>
      </w:r>
      <w:r>
        <w:rPr>
          <w:rFonts w:eastAsia="Times New Roman" w:cs="Times New Roman"/>
          <w:szCs w:val="24"/>
        </w:rPr>
        <w:t xml:space="preserve">ρχει αμφιβολία ότι το </w:t>
      </w:r>
      <w:r>
        <w:rPr>
          <w:rFonts w:eastAsia="Times New Roman" w:cs="Times New Roman"/>
          <w:szCs w:val="24"/>
        </w:rPr>
        <w:t>νομικό πρόσωπο ιδιωτικού δικαίου</w:t>
      </w:r>
      <w:r>
        <w:rPr>
          <w:rFonts w:eastAsia="Times New Roman" w:cs="Times New Roman"/>
          <w:szCs w:val="24"/>
        </w:rPr>
        <w:t xml:space="preserve"> </w:t>
      </w:r>
      <w:r>
        <w:rPr>
          <w:rFonts w:eastAsia="Times New Roman" w:cs="Times New Roman"/>
          <w:szCs w:val="24"/>
        </w:rPr>
        <w:lastRenderedPageBreak/>
        <w:t>ΤΜΕΔΕ δεν έχει κερδοσκοπικό χαρακτήρα. Είναι ζήτημα το οποίο επιλύει αμφιβολίες ως προς τη φορολογική αντιμετώπιση του ΤΜΕΔΕ.</w:t>
      </w:r>
    </w:p>
    <w:p w14:paraId="719A51E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δεύτερη είναι η τροπολογία με γενικό αριθμό 1673 και ειδικό 138, η οποία </w:t>
      </w:r>
      <w:r>
        <w:rPr>
          <w:rFonts w:eastAsia="Times New Roman" w:cs="Times New Roman"/>
          <w:szCs w:val="24"/>
        </w:rPr>
        <w:t>λύνει το πρόβλημα της πρόωρης αποχώρησης εκπαιδευτικών από εσφαλμένη εφαρμογή μιας εγκυκλίου του Υπουργείου Παιδείας, για το διάστημα του τελευταίου δεκαημέρου του Απριλίου έως 11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Με την τροπολογία αυτή αναγνωρίζεται ως συντάξιμος ο χρόνος και </w:t>
      </w:r>
      <w:proofErr w:type="spellStart"/>
      <w:r>
        <w:rPr>
          <w:rFonts w:eastAsia="Times New Roman" w:cs="Times New Roman"/>
          <w:szCs w:val="24"/>
        </w:rPr>
        <w:t>προσ</w:t>
      </w:r>
      <w:r>
        <w:rPr>
          <w:rFonts w:eastAsia="Times New Roman" w:cs="Times New Roman"/>
          <w:szCs w:val="24"/>
        </w:rPr>
        <w:t>μετράται</w:t>
      </w:r>
      <w:proofErr w:type="spellEnd"/>
      <w:r>
        <w:rPr>
          <w:rFonts w:eastAsia="Times New Roman" w:cs="Times New Roman"/>
          <w:szCs w:val="24"/>
        </w:rPr>
        <w:t xml:space="preserve"> στον λοιπό χρόνο ασφάλισης. Είναι ζήτημα δεκαπέντε ημερών και αφορά πολύ λίγους εκπαιδευτικούς. Νομίζω ότι πρέπει δικαίως να διαχειριστούμε το θέμα αυτό με τον τρόπο που επιλύεται τώρα. </w:t>
      </w:r>
    </w:p>
    <w:p w14:paraId="719A51E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A51EC" w14:textId="77777777" w:rsidR="00E97792" w:rsidRDefault="00D70D60">
      <w:pPr>
        <w:spacing w:after="0"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Κι εγώ ε</w:t>
      </w:r>
      <w:r>
        <w:rPr>
          <w:rFonts w:eastAsia="Times New Roman" w:cs="Times New Roman"/>
          <w:szCs w:val="24"/>
        </w:rPr>
        <w:t xml:space="preserve">υχαριστώ. </w:t>
      </w:r>
    </w:p>
    <w:p w14:paraId="719A51E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του </w:t>
      </w:r>
      <w:r w:rsidRPr="00C0242A">
        <w:rPr>
          <w:rFonts w:eastAsia="Times New Roman" w:cs="Times New Roman"/>
          <w:szCs w:val="24"/>
        </w:rPr>
        <w:t>ΣΥΡΙΖΑ</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719A51EE" w14:textId="77777777" w:rsidR="00E97792" w:rsidRDefault="00D70D60">
      <w:pPr>
        <w:spacing w:after="0" w:line="600" w:lineRule="auto"/>
        <w:ind w:firstLine="720"/>
        <w:jc w:val="both"/>
        <w:rPr>
          <w:rFonts w:eastAsia="Times New Roman" w:cs="Times New Roman"/>
          <w:szCs w:val="24"/>
        </w:rPr>
      </w:pPr>
      <w:r w:rsidRPr="008A5759">
        <w:rPr>
          <w:rFonts w:eastAsia="Times New Roman" w:cs="Times New Roman"/>
          <w:b/>
          <w:szCs w:val="24"/>
        </w:rPr>
        <w:t>ΘΕΟΔΩΡΑ ΜΕΓΑΛΟΟΙΚΟΝΟΜΟΥ:</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719A51E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και κύριοι Υπουργοί, </w:t>
      </w:r>
      <w:r w:rsidRPr="00A1004C">
        <w:rPr>
          <w:rFonts w:eastAsia="Times New Roman" w:cs="Times New Roman"/>
          <w:szCs w:val="24"/>
        </w:rPr>
        <w:t>κυρίες και κύριοι συνάδελφοι</w:t>
      </w:r>
      <w:r>
        <w:rPr>
          <w:rFonts w:eastAsia="Times New Roman" w:cs="Times New Roman"/>
          <w:szCs w:val="24"/>
        </w:rPr>
        <w:t xml:space="preserve">, το σημερινό νομοσχέδιο είναι η απόδειξη του πόσο πολύ έχει </w:t>
      </w:r>
      <w:r>
        <w:rPr>
          <w:rFonts w:eastAsia="Times New Roman" w:cs="Times New Roman"/>
          <w:szCs w:val="24"/>
        </w:rPr>
        <w:t>προχωρήσει το κυβερνητικό έργο στην αντιμετώπιση της καθημερινής προβληματικής πραγματικότητας. Οι διατάξεις</w:t>
      </w:r>
      <w:r>
        <w:rPr>
          <w:rFonts w:eastAsia="Times New Roman" w:cs="Times New Roman"/>
          <w:szCs w:val="24"/>
        </w:rPr>
        <w:t>,</w:t>
      </w:r>
      <w:r>
        <w:rPr>
          <w:rFonts w:eastAsia="Times New Roman" w:cs="Times New Roman"/>
          <w:szCs w:val="24"/>
        </w:rPr>
        <w:t xml:space="preserve"> για τις οποίες συζητάμε σήμερα, προσφέρουν απλές και λογικές λύσεις σε μια σωρεία θεμάτων που αντιμετωπίζει ο μέσος Έλληνας συνταξιούχος, ο επιχει</w:t>
      </w:r>
      <w:r>
        <w:rPr>
          <w:rFonts w:eastAsia="Times New Roman" w:cs="Times New Roman"/>
          <w:szCs w:val="24"/>
        </w:rPr>
        <w:t xml:space="preserve">ρηματίας και ο απλός πολίτης. Πρόκειται για θέματα που έχουν χρονίσει και οι προηγούμενες κυβερνήσεις αδιαφορούσαν να δώσουν λύση. </w:t>
      </w:r>
    </w:p>
    <w:p w14:paraId="719A51F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παράδειγμα, πλέον θα υπάρχει μια ενιαία αντιμετώπιση για τους υποψήφιους συνταξιούχους που προέρχονται από οποιοδήποτε τ</w:t>
      </w:r>
      <w:r>
        <w:rPr>
          <w:rFonts w:eastAsia="Times New Roman" w:cs="Times New Roman"/>
          <w:szCs w:val="24"/>
        </w:rPr>
        <w:t xml:space="preserve">αμείο και έχουν υποβάλει αίτηση συνταξιοδότησης. </w:t>
      </w:r>
    </w:p>
    <w:p w14:paraId="719A51F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γίνεται αυτονόητο ότι ο μισθωτός και ο ελεύθερος επαγγελματίας μπορούν να καταθέσουν την αίτηση συνταξιοδότησης και να συνεχίσουν να εργάζονται. </w:t>
      </w:r>
    </w:p>
    <w:p w14:paraId="719A51F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Μέχρι σήμερα οι αιτούντες σύνταξη περίμεναν πάρα πολ</w:t>
      </w:r>
      <w:r>
        <w:rPr>
          <w:rFonts w:eastAsia="Times New Roman" w:cs="Times New Roman"/>
          <w:szCs w:val="24"/>
        </w:rPr>
        <w:t xml:space="preserve">λούς μήνες, κατά τους οποίους απαγορευόταν να εργάζονται και </w:t>
      </w:r>
      <w:r>
        <w:rPr>
          <w:rFonts w:eastAsia="Times New Roman" w:cs="Times New Roman"/>
          <w:szCs w:val="24"/>
        </w:rPr>
        <w:lastRenderedPageBreak/>
        <w:t>να μην έχουν εισοδήματα, περιμένοντας να έρθει η ώρα της σύνταξής τους. Αυτό είναι πέρα για πέρα παράλογο. Έτσι, αναγκάζονταν να δανείζονται από γνωστούς, φίλους, συγγενείς</w:t>
      </w:r>
      <w:r>
        <w:rPr>
          <w:rFonts w:eastAsia="Times New Roman" w:cs="Times New Roman"/>
          <w:szCs w:val="24"/>
        </w:rPr>
        <w:t xml:space="preserve"> και</w:t>
      </w:r>
      <w:r>
        <w:rPr>
          <w:rFonts w:eastAsia="Times New Roman" w:cs="Times New Roman"/>
          <w:szCs w:val="24"/>
        </w:rPr>
        <w:t xml:space="preserve"> να τους συντηρούν </w:t>
      </w:r>
      <w:r>
        <w:rPr>
          <w:rFonts w:eastAsia="Times New Roman" w:cs="Times New Roman"/>
          <w:szCs w:val="24"/>
        </w:rPr>
        <w:t xml:space="preserve">τα παιδιά τους. </w:t>
      </w:r>
    </w:p>
    <w:p w14:paraId="719A51F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Επιτέλους, γίνεται πρώτη φορά το απολύτως εύλογο για ένα τόσο σημαντικό θέμα</w:t>
      </w:r>
      <w:r>
        <w:rPr>
          <w:rFonts w:eastAsia="Times New Roman" w:cs="Times New Roman"/>
          <w:szCs w:val="24"/>
        </w:rPr>
        <w:t>,</w:t>
      </w:r>
      <w:r>
        <w:rPr>
          <w:rFonts w:eastAsia="Times New Roman" w:cs="Times New Roman"/>
          <w:szCs w:val="24"/>
        </w:rPr>
        <w:t xml:space="preserve"> που ταλαιπωρεί τόσους συνανθρώπους μας. </w:t>
      </w:r>
    </w:p>
    <w:p w14:paraId="719A51F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τονίσω ότι υπάρχει αντίστοιχα μια αδικία σε ένα μέρος των συνταξιούχων </w:t>
      </w:r>
      <w:r>
        <w:rPr>
          <w:rFonts w:eastAsia="Times New Roman" w:cs="Times New Roman"/>
          <w:szCs w:val="24"/>
        </w:rPr>
        <w:t>οι οποίοι</w:t>
      </w:r>
      <w:r>
        <w:rPr>
          <w:rFonts w:eastAsia="Times New Roman" w:cs="Times New Roman"/>
          <w:szCs w:val="24"/>
        </w:rPr>
        <w:t xml:space="preserve"> προέρχονται</w:t>
      </w:r>
      <w:r>
        <w:rPr>
          <w:rFonts w:eastAsia="Times New Roman" w:cs="Times New Roman"/>
          <w:szCs w:val="24"/>
        </w:rPr>
        <w:t xml:space="preserve"> από διάφορα ταμεία, αφού τώρα έχουμε δημιουργήσει ένα ενιαίο </w:t>
      </w:r>
      <w:r>
        <w:rPr>
          <w:rFonts w:eastAsia="Times New Roman" w:cs="Times New Roman"/>
          <w:szCs w:val="24"/>
        </w:rPr>
        <w:t>τ</w:t>
      </w:r>
      <w:r>
        <w:rPr>
          <w:rFonts w:eastAsia="Times New Roman" w:cs="Times New Roman"/>
          <w:szCs w:val="24"/>
        </w:rPr>
        <w:t>αμείο, το</w:t>
      </w:r>
      <w:r>
        <w:rPr>
          <w:rFonts w:eastAsia="Times New Roman" w:cs="Times New Roman"/>
          <w:szCs w:val="24"/>
        </w:rPr>
        <w:t>ν</w:t>
      </w:r>
      <w:r>
        <w:rPr>
          <w:rFonts w:eastAsia="Times New Roman" w:cs="Times New Roman"/>
          <w:szCs w:val="24"/>
        </w:rPr>
        <w:t xml:space="preserve"> ΕΦΚΑ. Συγκεκριμένα, κύριοι Υπουργοί, οι συνταξιούχοι του πρώην </w:t>
      </w:r>
      <w:r>
        <w:rPr>
          <w:rFonts w:eastAsia="Times New Roman" w:cs="Times New Roman"/>
          <w:szCs w:val="24"/>
        </w:rPr>
        <w:t>δ</w:t>
      </w:r>
      <w:r>
        <w:rPr>
          <w:rFonts w:eastAsia="Times New Roman" w:cs="Times New Roman"/>
          <w:szCs w:val="24"/>
        </w:rPr>
        <w:t>ημοσίου, του ΙΚΑ, του ΝΑΤ, λαμβάνουν τις συντάξεις τους στο τέλος κάθε μήνα. Όμως, οι συνταξιούχοι που ίσως τους θεωρο</w:t>
      </w:r>
      <w:r>
        <w:rPr>
          <w:rFonts w:eastAsia="Times New Roman" w:cs="Times New Roman"/>
          <w:szCs w:val="24"/>
        </w:rPr>
        <w:t>ύμε δευτέρας κατηγορίας, οι συνταξιούχοι του πρώην ΟΑΕΕ και του ΟΓΑ, λαμβάνουν τη σύνταξή τους την πρώτη μέρα κάθε μήνα, με αποτέλεσμα πολλές φορές να δυσκολεύονται να πληρώσουν εμπρόθεσμα τις υποχρεώσεις τους -είτε έχουν κάνει ρυθμίσεις σε ασφαλιστικά ταμ</w:t>
      </w:r>
      <w:r>
        <w:rPr>
          <w:rFonts w:eastAsia="Times New Roman" w:cs="Times New Roman"/>
          <w:szCs w:val="24"/>
        </w:rPr>
        <w:t xml:space="preserve">εία είτε έχουν </w:t>
      </w:r>
      <w:r>
        <w:rPr>
          <w:rFonts w:eastAsia="Times New Roman" w:cs="Times New Roman"/>
          <w:szCs w:val="24"/>
        </w:rPr>
        <w:lastRenderedPageBreak/>
        <w:t xml:space="preserve">κάνει προς την εφορία- να πληρώσουν τους λογαριασμούς, ΔΕΗ, ΟΤΕ, που λήγουν τέλος του μηνός. </w:t>
      </w:r>
    </w:p>
    <w:p w14:paraId="719A51F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Μάλιστα, κύριε Υπουργέ, γι’ αυτό το ζήτημα έχω καταθέσει την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αριθμ</w:t>
      </w:r>
      <w:proofErr w:type="spellEnd"/>
      <w:r>
        <w:rPr>
          <w:rFonts w:eastAsia="Times New Roman" w:cs="Times New Roman"/>
          <w:szCs w:val="24"/>
        </w:rPr>
        <w:t>. 7098/26-6-2018 ερώτηση και αναμένω την απάντηση των αρμοδίων Υπουργών. Περι</w:t>
      </w:r>
      <w:r>
        <w:rPr>
          <w:rFonts w:eastAsia="Times New Roman" w:cs="Times New Roman"/>
          <w:szCs w:val="24"/>
        </w:rPr>
        <w:t xml:space="preserve">μένω -δεν λέω σίγουρα- ότι θα αντιληφθούν αυτό το θέμα και θα δώσουν άμεση λύση. </w:t>
      </w:r>
    </w:p>
    <w:p w14:paraId="719A51F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θα ήθελα να αναφέρω άλλο ένα σοβαρό πρόβλημα. Στην Ελλάδα υπάρχουν οι περιπτώσεις εργολαβίας και υπεργολαβίας και ποιος τελικά ευθύνεται έναντι των εργαζομένων. Η νέα</w:t>
      </w:r>
      <w:r>
        <w:rPr>
          <w:rFonts w:eastAsia="Times New Roman" w:cs="Times New Roman"/>
          <w:szCs w:val="24"/>
        </w:rPr>
        <w:t xml:space="preserve"> ρύθμιση θεωρώ ότι προστατεύει τους εργαζόμενους, αφού πλέον όλοι καθίστανται υπεύθυνοι σε περίπτωση μη τήρησης της εργατικής νομοθεσίας. Κ</w:t>
      </w:r>
      <w:r>
        <w:rPr>
          <w:rFonts w:eastAsia="Times New Roman" w:cs="Times New Roman"/>
          <w:szCs w:val="24"/>
        </w:rPr>
        <w:t>αι,</w:t>
      </w:r>
      <w:r>
        <w:rPr>
          <w:rFonts w:eastAsia="Times New Roman" w:cs="Times New Roman"/>
          <w:szCs w:val="24"/>
        </w:rPr>
        <w:t xml:space="preserve"> επομένως, όλοι οι παράγοντες, δηλαδή ο αναθέτων, ο εργολάβος και ο υπεργολάβος, θα πρέπει να είναι διπλά προσεκτι</w:t>
      </w:r>
      <w:r>
        <w:rPr>
          <w:rFonts w:eastAsia="Times New Roman" w:cs="Times New Roman"/>
          <w:szCs w:val="24"/>
        </w:rPr>
        <w:t xml:space="preserve">κοί και νομότυποι. </w:t>
      </w:r>
    </w:p>
    <w:p w14:paraId="719A51F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Ειλικρινά, δεν αντιλαμβάνομαι τη στάση της </w:t>
      </w:r>
      <w:r w:rsidRPr="00C36593">
        <w:rPr>
          <w:rFonts w:eastAsia="Times New Roman" w:cs="Times New Roman"/>
          <w:szCs w:val="24"/>
        </w:rPr>
        <w:t>Νέας Δημοκρατίας</w:t>
      </w:r>
      <w:r>
        <w:rPr>
          <w:rFonts w:eastAsia="Times New Roman" w:cs="Times New Roman"/>
          <w:szCs w:val="24"/>
        </w:rPr>
        <w:t xml:space="preserve"> σε αυτή τη διάταξη. Προσπαθείτε, κύριοι συνάδελφοι της </w:t>
      </w:r>
      <w:r w:rsidRPr="00C36593">
        <w:rPr>
          <w:rFonts w:eastAsia="Times New Roman" w:cs="Times New Roman"/>
          <w:szCs w:val="24"/>
        </w:rPr>
        <w:t>Νέας Δημοκρατίας</w:t>
      </w:r>
      <w:r>
        <w:rPr>
          <w:rFonts w:eastAsia="Times New Roman" w:cs="Times New Roman"/>
          <w:szCs w:val="24"/>
        </w:rPr>
        <w:t xml:space="preserve">, να προστατεύσετε για άλλη μια φορά τους </w:t>
      </w:r>
      <w:r>
        <w:rPr>
          <w:rFonts w:eastAsia="Times New Roman" w:cs="Times New Roman"/>
          <w:szCs w:val="24"/>
        </w:rPr>
        <w:lastRenderedPageBreak/>
        <w:t>επιχειρηματίες, που όλα αυτά τα χρόνια αποποιούνται τις ευθύνες</w:t>
      </w:r>
      <w:r>
        <w:rPr>
          <w:rFonts w:eastAsia="Times New Roman" w:cs="Times New Roman"/>
          <w:szCs w:val="24"/>
        </w:rPr>
        <w:t xml:space="preserve"> τους και ρίχνουν όλο το βάρος στους εργολάβους; Ο δανεισμός των εργαζομένων, όπως ονομάζεται η τακτική, δεν μπορεί να γίνεται με ανεξέλεγκτους όρους. Και, φυσικά, κανένας νομοταγής επιχειρηματίας δεν έχει να φοβηθεί απολύτως τίποτα με αυτή τη νέα διάταξη.</w:t>
      </w:r>
      <w:r>
        <w:rPr>
          <w:rFonts w:eastAsia="Times New Roman" w:cs="Times New Roman"/>
          <w:szCs w:val="24"/>
        </w:rPr>
        <w:t xml:space="preserve"> </w:t>
      </w:r>
    </w:p>
    <w:p w14:paraId="719A51F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w:t>
      </w:r>
      <w:r>
        <w:rPr>
          <w:rFonts w:eastAsia="Times New Roman" w:cs="Times New Roman"/>
          <w:szCs w:val="24"/>
        </w:rPr>
        <w:t xml:space="preserve">τώρα </w:t>
      </w:r>
      <w:r>
        <w:rPr>
          <w:rFonts w:eastAsia="Times New Roman" w:cs="Times New Roman"/>
          <w:szCs w:val="24"/>
        </w:rPr>
        <w:t>στο δεύτερο μέρος του νομοσχεδίου και στο θέμα της αδήλωτης εργασίας. Πρόκειται για μια πολύπαθη ιστορία στην Ελλάδα, αφού, ως γνωστόν, ήταν τεράστιο το ποσοστό των εργοδοτών που</w:t>
      </w:r>
      <w:r>
        <w:rPr>
          <w:rFonts w:eastAsia="Times New Roman" w:cs="Times New Roman"/>
          <w:szCs w:val="24"/>
        </w:rPr>
        <w:t>,</w:t>
      </w:r>
      <w:r>
        <w:rPr>
          <w:rFonts w:eastAsia="Times New Roman" w:cs="Times New Roman"/>
          <w:szCs w:val="24"/>
        </w:rPr>
        <w:t xml:space="preserve"> εκμεταλλευόμενοι την οικονομική συγκυρία και την ανάγκη του κ</w:t>
      </w:r>
      <w:r>
        <w:rPr>
          <w:rFonts w:eastAsia="Times New Roman" w:cs="Times New Roman"/>
          <w:szCs w:val="24"/>
        </w:rPr>
        <w:t xml:space="preserve">όσμου να εργαστεί, τους απασχολούσε παράνομα.  </w:t>
      </w:r>
    </w:p>
    <w:p w14:paraId="719A51F9" w14:textId="77777777" w:rsidR="00E97792" w:rsidRDefault="00D70D60">
      <w:pPr>
        <w:spacing w:after="0" w:line="600" w:lineRule="auto"/>
        <w:ind w:firstLine="720"/>
        <w:jc w:val="both"/>
        <w:rPr>
          <w:rFonts w:eastAsia="Times New Roman"/>
          <w:szCs w:val="24"/>
        </w:rPr>
      </w:pPr>
      <w:r>
        <w:rPr>
          <w:rFonts w:eastAsia="Times New Roman"/>
          <w:szCs w:val="24"/>
        </w:rPr>
        <w:t>Βεβαίως, το τελευταίο διάστημα και τα τελευταία στοιχεία, χάριν στους τακτικούς ελέγχους που γίνονται από τα αρμόδια κλιμάκια, δείχνουν μία σημαντική μείωση του ποσοστού, αφού πια καταγράφεται ανασφάλιστη εργ</w:t>
      </w:r>
      <w:r>
        <w:rPr>
          <w:rFonts w:eastAsia="Times New Roman"/>
          <w:szCs w:val="24"/>
        </w:rPr>
        <w:t xml:space="preserve">ασία σε ποσοστό 5,95%. Η νέα ρύθμιση δίνει δυνατότητα μείωσης του προστίμου των 10.500 ευρώ από 7.000 σε 3.000 ευρώ, εάν ο εργοδότης προσλάβει μόνιμα πια τον εργαζόμενο. </w:t>
      </w:r>
    </w:p>
    <w:p w14:paraId="719A51FA" w14:textId="77777777" w:rsidR="00E97792" w:rsidRDefault="00D70D60">
      <w:pPr>
        <w:spacing w:after="0" w:line="600" w:lineRule="auto"/>
        <w:ind w:firstLine="720"/>
        <w:jc w:val="both"/>
        <w:rPr>
          <w:rFonts w:eastAsia="Times New Roman"/>
          <w:szCs w:val="24"/>
        </w:rPr>
      </w:pPr>
      <w:r>
        <w:rPr>
          <w:rFonts w:eastAsia="Times New Roman"/>
          <w:szCs w:val="24"/>
        </w:rPr>
        <w:lastRenderedPageBreak/>
        <w:t>Οι νέες διατάξεις</w:t>
      </w:r>
      <w:r>
        <w:rPr>
          <w:rFonts w:eastAsia="Times New Roman"/>
          <w:szCs w:val="24"/>
        </w:rPr>
        <w:t>,</w:t>
      </w:r>
      <w:r>
        <w:rPr>
          <w:rFonts w:eastAsia="Times New Roman"/>
          <w:szCs w:val="24"/>
        </w:rPr>
        <w:t xml:space="preserve"> που έρχονται στο σημερινό νομοσχέδιο, θεωρώ πως θα αποδώσουν ακόμα περισσότερο στην προσπάθεια του περιορισμού της αδήλωτης εργασίας, διότι σε κα</w:t>
      </w:r>
      <w:r>
        <w:rPr>
          <w:rFonts w:eastAsia="Times New Roman"/>
          <w:szCs w:val="24"/>
        </w:rPr>
        <w:t>μ</w:t>
      </w:r>
      <w:r>
        <w:rPr>
          <w:rFonts w:eastAsia="Times New Roman"/>
          <w:szCs w:val="24"/>
        </w:rPr>
        <w:t>μία περίπτωση δεν δείχνεται ανοχή προς του</w:t>
      </w:r>
      <w:r>
        <w:rPr>
          <w:rFonts w:eastAsia="Times New Roman"/>
          <w:szCs w:val="24"/>
        </w:rPr>
        <w:t>ς</w:t>
      </w:r>
      <w:r>
        <w:rPr>
          <w:rFonts w:eastAsia="Times New Roman"/>
          <w:szCs w:val="24"/>
        </w:rPr>
        <w:t xml:space="preserve"> εργοδότες που παρανομούν, όπως είπαν κάποιοι συνάδελφοι της Αντιπ</w:t>
      </w:r>
      <w:r>
        <w:rPr>
          <w:rFonts w:eastAsia="Times New Roman"/>
          <w:szCs w:val="24"/>
        </w:rPr>
        <w:t xml:space="preserve">ολίτευσης. Θα ήθελα να τοποθετηθώ και να πω στους συναδέλφους της Αντιπολίτευσης ότι, αντιθέτως, είναι ιδιαιτέρως αυστηρό το πλαίσιο και δεν </w:t>
      </w:r>
      <w:proofErr w:type="spellStart"/>
      <w:r>
        <w:rPr>
          <w:rFonts w:eastAsia="Times New Roman"/>
          <w:szCs w:val="24"/>
        </w:rPr>
        <w:t>συγχωρεί</w:t>
      </w:r>
      <w:proofErr w:type="spellEnd"/>
      <w:r>
        <w:rPr>
          <w:rFonts w:eastAsia="Times New Roman"/>
          <w:szCs w:val="24"/>
        </w:rPr>
        <w:t xml:space="preserve"> τους υπότροπους παραβάτες. </w:t>
      </w:r>
    </w:p>
    <w:p w14:paraId="719A51FB" w14:textId="77777777" w:rsidR="00E97792" w:rsidRDefault="00D70D60">
      <w:pPr>
        <w:spacing w:after="0" w:line="600" w:lineRule="auto"/>
        <w:ind w:firstLine="720"/>
        <w:jc w:val="both"/>
        <w:rPr>
          <w:rFonts w:eastAsia="Times New Roman"/>
          <w:szCs w:val="24"/>
        </w:rPr>
      </w:pPr>
      <w:r>
        <w:rPr>
          <w:rFonts w:eastAsia="Times New Roman"/>
          <w:szCs w:val="24"/>
        </w:rPr>
        <w:t xml:space="preserve">Μάλιστα, γίνεται κι ένα περαιτέρω βήμα. Οι αλλαγές που φέρνει το Υπουργείο </w:t>
      </w:r>
      <w:r>
        <w:rPr>
          <w:rFonts w:eastAsia="Times New Roman"/>
          <w:szCs w:val="24"/>
        </w:rPr>
        <w:t xml:space="preserve">Εργασίας προωθούν όχι μόνο τον </w:t>
      </w:r>
      <w:proofErr w:type="spellStart"/>
      <w:r>
        <w:rPr>
          <w:rFonts w:eastAsia="Times New Roman"/>
          <w:szCs w:val="24"/>
        </w:rPr>
        <w:t>τιμωρητικό</w:t>
      </w:r>
      <w:proofErr w:type="spellEnd"/>
      <w:r>
        <w:rPr>
          <w:rFonts w:eastAsia="Times New Roman"/>
          <w:szCs w:val="24"/>
        </w:rPr>
        <w:t xml:space="preserve"> χαρακτήρα, που η διάταξη έλεγε ένα πρόστιμο των 10.500 ευρώ, αλλά βοηθούν στην πράξη να υπάρξει πρόσληψη των εργαζομένων για ένα σταθερό διάστημα. Δηλαδή, οι νέες διατάξεις κάνουν ένα βήμα περισσότερο για τη μείωση</w:t>
      </w:r>
      <w:r>
        <w:rPr>
          <w:rFonts w:eastAsia="Times New Roman"/>
          <w:szCs w:val="24"/>
        </w:rPr>
        <w:t xml:space="preserve"> της ανεργίας και δεν στηρίζονται μόνο στο να εκφοβίζουμε τους εργοδότες.</w:t>
      </w:r>
    </w:p>
    <w:p w14:paraId="719A51FC" w14:textId="77777777" w:rsidR="00E97792" w:rsidRDefault="00D70D60">
      <w:pPr>
        <w:spacing w:after="0" w:line="600" w:lineRule="auto"/>
        <w:ind w:firstLine="720"/>
        <w:jc w:val="both"/>
        <w:rPr>
          <w:rFonts w:eastAsia="Times New Roman"/>
          <w:szCs w:val="24"/>
        </w:rPr>
      </w:pPr>
      <w:r>
        <w:rPr>
          <w:rFonts w:eastAsia="Times New Roman"/>
          <w:szCs w:val="24"/>
        </w:rPr>
        <w:t xml:space="preserve">Τέλος, θα ήταν παράληψή μου να μην κάνω μία μικρή αναφορά στους ασυνόδευτους ανηλίκους. Τα παιδιά αυτά, κατά κύριο λόγο, είναι παιδιά του πολέμου και του ξεριζωμού. Είναι </w:t>
      </w:r>
      <w:r>
        <w:rPr>
          <w:rFonts w:eastAsia="Times New Roman"/>
          <w:szCs w:val="24"/>
        </w:rPr>
        <w:lastRenderedPageBreak/>
        <w:t xml:space="preserve">παιδιά και </w:t>
      </w:r>
      <w:r>
        <w:rPr>
          <w:rFonts w:eastAsia="Times New Roman"/>
          <w:szCs w:val="24"/>
        </w:rPr>
        <w:t>έφηβοι που στερήθηκαν τα πάντα από τόσο μικρή ηλικία και βρέθηκαν μόνα τους, χωρίς τους γονείς τους, σε μια ξένη χώρα. Αυτά τα παιδιά διατρέχουν διαρκώς τεράστιο κίνδυνο να γίνουν θύματα εκμετάλλευσης στη χειρότερη μορφή της, ακόμη και να σκοτωθούν από κυκ</w:t>
      </w:r>
      <w:r>
        <w:rPr>
          <w:rFonts w:eastAsia="Times New Roman"/>
          <w:szCs w:val="24"/>
        </w:rPr>
        <w:t>λώματα που συχνά τα εκμεταλλεύονται. Είναι υποχρέωσή μας να τα στηρίξουμε, να τα καταγράψουμε, να τα βοηθήσουμε να ενταχθούν. Για πρώτη φορά θα μπορούν τα παιδιά αυτά να γίνουν δεκτά από ανάδοχες οικογένειες και να ζήσουν σε ένα φυσιολογικό οικογενειακό πε</w:t>
      </w:r>
      <w:r>
        <w:rPr>
          <w:rFonts w:eastAsia="Times New Roman"/>
          <w:szCs w:val="24"/>
        </w:rPr>
        <w:t xml:space="preserve">ριβάλλον. </w:t>
      </w:r>
    </w:p>
    <w:p w14:paraId="719A51FD" w14:textId="77777777" w:rsidR="00E97792" w:rsidRDefault="00D70D60">
      <w:pPr>
        <w:spacing w:after="0" w:line="600" w:lineRule="auto"/>
        <w:ind w:firstLine="720"/>
        <w:jc w:val="both"/>
        <w:rPr>
          <w:rFonts w:eastAsia="Times New Roman"/>
          <w:szCs w:val="24"/>
        </w:rPr>
      </w:pPr>
      <w:r>
        <w:rPr>
          <w:rFonts w:eastAsia="Times New Roman"/>
          <w:szCs w:val="24"/>
        </w:rPr>
        <w:t xml:space="preserve">Το σημερινό νομοσχέδιο εξασφαλίζει ότι κανένα παιδί, κανένας έφηβος δεν θα μπορεί να εξαφανιστεί, αφού οι </w:t>
      </w:r>
      <w:r>
        <w:rPr>
          <w:rFonts w:eastAsia="Times New Roman"/>
          <w:szCs w:val="24"/>
        </w:rPr>
        <w:t>α</w:t>
      </w:r>
      <w:r>
        <w:rPr>
          <w:rFonts w:eastAsia="Times New Roman"/>
          <w:szCs w:val="24"/>
        </w:rPr>
        <w:t>ρχές θα γνωρίζουν τον ακριβή αριθμό των ανηλίκων, το πού θα βρίσκονται κάθε στιγμή. Οι ρυθμίσεις έγιναν δεκτές, γενικώς, και από τον Εκπρό</w:t>
      </w:r>
      <w:r>
        <w:rPr>
          <w:rFonts w:eastAsia="Times New Roman"/>
          <w:szCs w:val="24"/>
        </w:rPr>
        <w:t xml:space="preserve">σωπο της Ύπατης Αρμοστείας του ΟΗΕ, ακριβώς διότι είναι μεγάλο βήμα για την προστασία των ασυνόδευτων ανηλίκων. </w:t>
      </w:r>
    </w:p>
    <w:p w14:paraId="719A51FE" w14:textId="77777777" w:rsidR="00E97792" w:rsidRDefault="00D70D60">
      <w:pPr>
        <w:spacing w:after="0" w:line="600" w:lineRule="auto"/>
        <w:ind w:firstLine="720"/>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04E28">
        <w:rPr>
          <w:rFonts w:eastAsia="Times New Roman"/>
          <w:szCs w:val="24"/>
        </w:rPr>
        <w:t>)</w:t>
      </w:r>
    </w:p>
    <w:p w14:paraId="719A51FF" w14:textId="77777777" w:rsidR="00E97792" w:rsidRDefault="00D70D60">
      <w:pPr>
        <w:spacing w:after="0" w:line="600" w:lineRule="auto"/>
        <w:ind w:firstLine="720"/>
        <w:jc w:val="both"/>
        <w:rPr>
          <w:rFonts w:eastAsia="Times New Roman"/>
          <w:szCs w:val="24"/>
        </w:rPr>
      </w:pPr>
      <w:r>
        <w:rPr>
          <w:rFonts w:eastAsia="Times New Roman"/>
          <w:szCs w:val="24"/>
        </w:rPr>
        <w:lastRenderedPageBreak/>
        <w:t>Ένα λεπτό, κύριε Πρόεδρε.</w:t>
      </w:r>
    </w:p>
    <w:p w14:paraId="719A5200" w14:textId="77777777" w:rsidR="00E97792" w:rsidRDefault="00D70D60">
      <w:pPr>
        <w:spacing w:after="0" w:line="600" w:lineRule="auto"/>
        <w:ind w:firstLine="720"/>
        <w:jc w:val="both"/>
        <w:rPr>
          <w:rFonts w:eastAsia="Times New Roman"/>
          <w:szCs w:val="24"/>
        </w:rPr>
      </w:pPr>
      <w:r>
        <w:rPr>
          <w:rFonts w:eastAsia="Times New Roman"/>
          <w:szCs w:val="24"/>
        </w:rPr>
        <w:t>Είναι από αυτές τις πρωτοβουλίες</w:t>
      </w:r>
      <w:r>
        <w:rPr>
          <w:rFonts w:eastAsia="Times New Roman"/>
          <w:szCs w:val="24"/>
        </w:rPr>
        <w:t xml:space="preserve"> που οφείλουμε να πάρουμε. Και χαίρομαι ιδιαίτερα που οι διατάξεις αυτές εντάσσονται σε αυτό το νομοσχέδιο. Κανένα παιδί και κανένας ανήλικος δεν θα νιώθει μόνος του, ξεχασμένος, εγκαταλειμμένος στην Ελλάδα.</w:t>
      </w:r>
    </w:p>
    <w:p w14:paraId="719A5201" w14:textId="77777777" w:rsidR="00E97792" w:rsidRDefault="00D70D60">
      <w:pPr>
        <w:spacing w:after="0" w:line="600" w:lineRule="auto"/>
        <w:ind w:firstLine="720"/>
        <w:jc w:val="both"/>
        <w:rPr>
          <w:rFonts w:eastAsia="Times New Roman"/>
          <w:szCs w:val="24"/>
        </w:rPr>
      </w:pPr>
      <w:r>
        <w:rPr>
          <w:rFonts w:eastAsia="Times New Roman"/>
          <w:szCs w:val="24"/>
        </w:rPr>
        <w:t>Τέλος, θα ήθελα να πω δυο λόγια για την υπουργικ</w:t>
      </w:r>
      <w:r>
        <w:rPr>
          <w:rFonts w:eastAsia="Times New Roman"/>
          <w:szCs w:val="24"/>
        </w:rPr>
        <w:t>ή τροπολογία με γενικό αριθμό 1663 και ειδικό 134. Θέλω να τονίσω ότι λύνει πάρα πολλά θέματα για άτομα με αναπηρία. Θα μείνω, όμως, σε ένα ζήτημα που λίγοι συμπολίτες μας το γνωρίζουν. Θα σας το εξηγήσω. Μέχρι τώρα, αν μια γυναίκα γεννούσε το παιδί της σε</w:t>
      </w:r>
      <w:r>
        <w:rPr>
          <w:rFonts w:eastAsia="Times New Roman"/>
          <w:szCs w:val="24"/>
        </w:rPr>
        <w:t xml:space="preserve"> ένα μαιευτήριο και δεν διαθέτει κανένα έγγραφο για την ταυτότητά της, αποχωριζόταν βίαια το νεογνό, το οποίο αναγκαστικά περνούσε σε κοινωνικές υπηρεσίες. Πλέον, θα υπάρχει μία εις βάθος διαδικασία αναγνώρισης, ταυτοποίησης της μητέρας, ώστε να μην απομακ</w:t>
      </w:r>
      <w:r>
        <w:rPr>
          <w:rFonts w:eastAsia="Times New Roman"/>
          <w:szCs w:val="24"/>
        </w:rPr>
        <w:t xml:space="preserve">ρύνεται για πάντα το νεογέννητο από τη μητέρα του. </w:t>
      </w:r>
    </w:p>
    <w:p w14:paraId="719A5202" w14:textId="77777777" w:rsidR="00E97792" w:rsidRDefault="00D70D60">
      <w:pPr>
        <w:spacing w:after="0" w:line="600" w:lineRule="auto"/>
        <w:ind w:firstLine="720"/>
        <w:jc w:val="both"/>
        <w:rPr>
          <w:rFonts w:eastAsia="Times New Roman"/>
          <w:szCs w:val="24"/>
        </w:rPr>
      </w:pPr>
      <w:r>
        <w:rPr>
          <w:rFonts w:eastAsia="Times New Roman"/>
          <w:szCs w:val="24"/>
        </w:rPr>
        <w:t xml:space="preserve">Θέλω να θυμίσω ότι αυτό συνέβαινε πάρα πολύ συχνά στους </w:t>
      </w:r>
      <w:proofErr w:type="spellStart"/>
      <w:r>
        <w:rPr>
          <w:rFonts w:eastAsia="Times New Roman"/>
          <w:szCs w:val="24"/>
        </w:rPr>
        <w:t>Ρομά</w:t>
      </w:r>
      <w:proofErr w:type="spellEnd"/>
      <w:r>
        <w:rPr>
          <w:rFonts w:eastAsia="Times New Roman"/>
          <w:szCs w:val="24"/>
        </w:rPr>
        <w:t xml:space="preserve">. Έχουμε αντιμετωπίσει αυτό το πρόβλημα κι έχουμε </w:t>
      </w:r>
      <w:r>
        <w:rPr>
          <w:rFonts w:eastAsia="Times New Roman"/>
          <w:szCs w:val="24"/>
        </w:rPr>
        <w:lastRenderedPageBreak/>
        <w:t xml:space="preserve">μιλήσει με τους </w:t>
      </w:r>
      <w:proofErr w:type="spellStart"/>
      <w:r>
        <w:rPr>
          <w:rFonts w:eastAsia="Times New Roman"/>
          <w:szCs w:val="24"/>
        </w:rPr>
        <w:t>Ρομά</w:t>
      </w:r>
      <w:proofErr w:type="spellEnd"/>
      <w:r>
        <w:rPr>
          <w:rFonts w:eastAsia="Times New Roman"/>
          <w:szCs w:val="24"/>
        </w:rPr>
        <w:t xml:space="preserve"> γι’ αυτό. Και χαίρομαι ιδιαιτέρως για την πρωτοβουλία αυτή που παίρνει το</w:t>
      </w:r>
      <w:r>
        <w:rPr>
          <w:rFonts w:eastAsia="Times New Roman"/>
          <w:szCs w:val="24"/>
        </w:rPr>
        <w:t xml:space="preserve"> Υπουργείο. </w:t>
      </w:r>
    </w:p>
    <w:p w14:paraId="719A5203" w14:textId="77777777" w:rsidR="00E97792" w:rsidRDefault="00D70D60">
      <w:pPr>
        <w:spacing w:after="0" w:line="600" w:lineRule="auto"/>
        <w:ind w:firstLine="720"/>
        <w:jc w:val="both"/>
        <w:rPr>
          <w:rFonts w:eastAsia="Times New Roman"/>
          <w:szCs w:val="24"/>
        </w:rPr>
      </w:pPr>
      <w:r>
        <w:rPr>
          <w:rFonts w:eastAsia="Times New Roman"/>
          <w:szCs w:val="24"/>
        </w:rPr>
        <w:t xml:space="preserve">Επομένως το νομοσχέδιο περιλαμβάνει, κατά κύριο λόγο, διατάξεις που λύνουν χρονίζοντα προβλήματα, που οι προηγούμενες κυβερνήσεις απλώς έκαναν ότι δεν τα έβλεπαν. </w:t>
      </w:r>
    </w:p>
    <w:p w14:paraId="719A5204" w14:textId="77777777" w:rsidR="00E97792" w:rsidRDefault="00D70D60">
      <w:pPr>
        <w:spacing w:after="0" w:line="600" w:lineRule="auto"/>
        <w:ind w:firstLine="720"/>
        <w:jc w:val="both"/>
        <w:rPr>
          <w:rFonts w:eastAsia="Times New Roman"/>
          <w:szCs w:val="24"/>
        </w:rPr>
      </w:pPr>
      <w:r>
        <w:rPr>
          <w:rFonts w:eastAsia="Times New Roman"/>
          <w:szCs w:val="24"/>
        </w:rPr>
        <w:t>Γι’ αυτό, θεωρώ υποκριτική τη στάση της Αντιπολίτευσης που δεν στηρίζει όλες τι</w:t>
      </w:r>
      <w:r>
        <w:rPr>
          <w:rFonts w:eastAsia="Times New Roman"/>
          <w:szCs w:val="24"/>
        </w:rPr>
        <w:t xml:space="preserve">ς ρυθμίσεις, οι οποίες μόνο θετικές είναι για το σύνολο των συμπολιτών μας. </w:t>
      </w:r>
    </w:p>
    <w:p w14:paraId="719A5205" w14:textId="77777777" w:rsidR="00E97792" w:rsidRDefault="00D70D60">
      <w:pPr>
        <w:spacing w:after="0" w:line="600" w:lineRule="auto"/>
        <w:ind w:firstLine="720"/>
        <w:jc w:val="both"/>
        <w:rPr>
          <w:rFonts w:eastAsia="Times New Roman"/>
          <w:szCs w:val="24"/>
        </w:rPr>
      </w:pPr>
      <w:r>
        <w:rPr>
          <w:rFonts w:eastAsia="Times New Roman"/>
          <w:szCs w:val="24"/>
        </w:rPr>
        <w:t>Σας ευχαριστώ.</w:t>
      </w:r>
    </w:p>
    <w:p w14:paraId="719A5206" w14:textId="77777777" w:rsidR="00E97792" w:rsidRDefault="00D70D60">
      <w:pPr>
        <w:spacing w:after="0" w:line="600" w:lineRule="auto"/>
        <w:ind w:firstLine="709"/>
        <w:jc w:val="center"/>
        <w:rPr>
          <w:rFonts w:eastAsia="Times New Roman"/>
          <w:szCs w:val="24"/>
        </w:rPr>
      </w:pPr>
      <w:r w:rsidRPr="00404E28">
        <w:rPr>
          <w:rFonts w:eastAsia="Times New Roman"/>
          <w:szCs w:val="24"/>
        </w:rPr>
        <w:t>(Χειροκροτήματα από την πτέρυγα του ΣΥΡΙΖΑ)</w:t>
      </w:r>
    </w:p>
    <w:p w14:paraId="719A5207" w14:textId="77777777" w:rsidR="00E97792" w:rsidRDefault="00D70D60">
      <w:pPr>
        <w:spacing w:after="0" w:line="600" w:lineRule="auto"/>
        <w:ind w:firstLine="720"/>
        <w:jc w:val="both"/>
        <w:rPr>
          <w:rFonts w:eastAsia="Times New Roman"/>
          <w:szCs w:val="24"/>
        </w:rPr>
      </w:pPr>
      <w:r w:rsidRPr="00620185">
        <w:rPr>
          <w:rFonts w:eastAsia="Times New Roman"/>
          <w:b/>
          <w:szCs w:val="24"/>
        </w:rPr>
        <w:t xml:space="preserve">ΠΡΟΕΔΡΕΥΩΝ (Δημήτριος </w:t>
      </w:r>
      <w:proofErr w:type="spellStart"/>
      <w:r w:rsidRPr="00620185">
        <w:rPr>
          <w:rFonts w:eastAsia="Times New Roman"/>
          <w:b/>
          <w:szCs w:val="24"/>
        </w:rPr>
        <w:t>Κρεμαστινός</w:t>
      </w:r>
      <w:proofErr w:type="spellEnd"/>
      <w:r w:rsidRPr="00620185">
        <w:rPr>
          <w:rFonts w:eastAsia="Times New Roman"/>
          <w:b/>
          <w:szCs w:val="24"/>
        </w:rPr>
        <w:t>):</w:t>
      </w:r>
      <w:r>
        <w:rPr>
          <w:rFonts w:eastAsia="Times New Roman"/>
          <w:b/>
          <w:szCs w:val="24"/>
        </w:rPr>
        <w:t xml:space="preserve"> </w:t>
      </w:r>
      <w:r>
        <w:rPr>
          <w:rFonts w:eastAsia="Times New Roman"/>
          <w:szCs w:val="24"/>
        </w:rPr>
        <w:t xml:space="preserve">Κι εγώ ευχαριστώ. </w:t>
      </w:r>
    </w:p>
    <w:p w14:paraId="719A5208" w14:textId="77777777" w:rsidR="00E97792" w:rsidRDefault="00D70D60">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Καστόρης</w:t>
      </w:r>
      <w:proofErr w:type="spellEnd"/>
      <w:r>
        <w:rPr>
          <w:rFonts w:eastAsia="Times New Roman"/>
          <w:szCs w:val="24"/>
        </w:rPr>
        <w:t>, Βουλευτής του ΣΥΡΙΖΑ, έχει τον λόγο για επτά λεπτά</w:t>
      </w:r>
      <w:r>
        <w:rPr>
          <w:rFonts w:eastAsia="Times New Roman"/>
          <w:szCs w:val="24"/>
        </w:rPr>
        <w:t xml:space="preserve">. </w:t>
      </w:r>
    </w:p>
    <w:p w14:paraId="719A5209" w14:textId="77777777" w:rsidR="00E97792" w:rsidRDefault="00D70D60">
      <w:pPr>
        <w:spacing w:after="0" w:line="600" w:lineRule="auto"/>
        <w:ind w:firstLine="720"/>
        <w:jc w:val="both"/>
        <w:rPr>
          <w:rFonts w:eastAsia="Times New Roman"/>
          <w:szCs w:val="24"/>
        </w:rPr>
      </w:pPr>
      <w:r w:rsidRPr="00620185">
        <w:rPr>
          <w:rFonts w:eastAsia="Times New Roman"/>
          <w:b/>
          <w:szCs w:val="24"/>
        </w:rPr>
        <w:t xml:space="preserve">ΑΣΤΕΡΙΟΣ ΚΑΣΤΟΡΗΣ: </w:t>
      </w:r>
      <w:r>
        <w:rPr>
          <w:rFonts w:eastAsia="Times New Roman"/>
          <w:szCs w:val="24"/>
        </w:rPr>
        <w:t xml:space="preserve">Κυρίες και κύριοι συνάδελφοι, όσο καλά κι αν προετοιμαστείς για να συμβάλεις με την ομιλία σου σε ένα νομοσχέδιο, είναι πάρα πολύ δύσκολο να μην υποπέσεις στον πειρασμό να δώσεις απαντήσεις σε προηγούμενες τοποθετήσεις, όπως αυτή του </w:t>
      </w:r>
      <w:r>
        <w:rPr>
          <w:rFonts w:eastAsia="Times New Roman"/>
          <w:szCs w:val="24"/>
        </w:rPr>
        <w:t xml:space="preserve">κ. </w:t>
      </w:r>
      <w:proofErr w:type="spellStart"/>
      <w:r>
        <w:rPr>
          <w:rFonts w:eastAsia="Times New Roman"/>
          <w:szCs w:val="24"/>
        </w:rPr>
        <w:t>Βρούτση</w:t>
      </w:r>
      <w:proofErr w:type="spellEnd"/>
      <w:r>
        <w:rPr>
          <w:rFonts w:eastAsia="Times New Roman"/>
          <w:szCs w:val="24"/>
        </w:rPr>
        <w:t xml:space="preserve">. </w:t>
      </w:r>
    </w:p>
    <w:p w14:paraId="719A520A"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Κατανοώ, κύριοι της Αξιωματικής Αντιπολίτευσης, τη στεναχώρια σας που δεν σας βγαίνει το καταστροφικό αφήγημα κι ότι οι εξελίξεις είναι τελείως διαφορετικές και τελείως αντίθετες με αυτό που ελπίζατε και με αυτό που σχεδιάζατε. Κατανοώ, αλλά δ</w:t>
      </w:r>
      <w:r>
        <w:rPr>
          <w:rFonts w:eastAsia="Times New Roman"/>
          <w:szCs w:val="24"/>
        </w:rPr>
        <w:t xml:space="preserve">εν συμμερίζομαι την αγωνία σας για το αν τηρηθούν ή όχι τα διεθνή συμφωνηθέντα για την περικοπή των συντάξεων. Κατανοώ, αλλά δεν συμπάσχω μαζί σας στη δύσκολη θέση που βρίσκεστε να </w:t>
      </w:r>
      <w:proofErr w:type="spellStart"/>
      <w:r>
        <w:rPr>
          <w:rFonts w:eastAsia="Times New Roman"/>
          <w:szCs w:val="24"/>
        </w:rPr>
        <w:t>παρακαλάτε</w:t>
      </w:r>
      <w:proofErr w:type="spellEnd"/>
      <w:r>
        <w:rPr>
          <w:rFonts w:eastAsia="Times New Roman"/>
          <w:szCs w:val="24"/>
        </w:rPr>
        <w:t xml:space="preserve"> τον </w:t>
      </w:r>
      <w:proofErr w:type="spellStart"/>
      <w:r>
        <w:rPr>
          <w:rFonts w:eastAsia="Times New Roman"/>
          <w:szCs w:val="24"/>
        </w:rPr>
        <w:t>Μοσκοβισί</w:t>
      </w:r>
      <w:proofErr w:type="spellEnd"/>
      <w:r>
        <w:rPr>
          <w:rFonts w:eastAsia="Times New Roman"/>
          <w:szCs w:val="24"/>
        </w:rPr>
        <w:t xml:space="preserve">, τη </w:t>
      </w:r>
      <w:proofErr w:type="spellStart"/>
      <w:r>
        <w:rPr>
          <w:rFonts w:eastAsia="Times New Roman"/>
          <w:szCs w:val="24"/>
        </w:rPr>
        <w:t>Μέρκελ</w:t>
      </w:r>
      <w:proofErr w:type="spellEnd"/>
      <w:r>
        <w:rPr>
          <w:rFonts w:eastAsia="Times New Roman"/>
          <w:szCs w:val="24"/>
        </w:rPr>
        <w:t>, τον Υπουργό Οικονομικών της Γερμανίας,</w:t>
      </w:r>
      <w:r>
        <w:rPr>
          <w:rFonts w:eastAsia="Times New Roman"/>
          <w:szCs w:val="24"/>
        </w:rPr>
        <w:t xml:space="preserve"> τον </w:t>
      </w:r>
      <w:proofErr w:type="spellStart"/>
      <w:r>
        <w:rPr>
          <w:rFonts w:eastAsia="Times New Roman"/>
          <w:szCs w:val="24"/>
        </w:rPr>
        <w:t>Όλαφ</w:t>
      </w:r>
      <w:proofErr w:type="spellEnd"/>
      <w:r>
        <w:rPr>
          <w:rFonts w:eastAsia="Times New Roman"/>
          <w:szCs w:val="24"/>
        </w:rPr>
        <w:t xml:space="preserve"> </w:t>
      </w:r>
      <w:proofErr w:type="spellStart"/>
      <w:r>
        <w:rPr>
          <w:rFonts w:eastAsia="Times New Roman"/>
          <w:szCs w:val="24"/>
        </w:rPr>
        <w:t>Σουλτς</w:t>
      </w:r>
      <w:proofErr w:type="spellEnd"/>
      <w:r>
        <w:rPr>
          <w:rFonts w:eastAsia="Times New Roman"/>
          <w:szCs w:val="24"/>
        </w:rPr>
        <w:t xml:space="preserve">, για να μη χαλαρώσουν τα σκοινιά στην Ελλάδα. </w:t>
      </w:r>
    </w:p>
    <w:p w14:paraId="719A520B" w14:textId="77777777" w:rsidR="00E97792" w:rsidRDefault="00D70D60">
      <w:pPr>
        <w:spacing w:after="0" w:line="600" w:lineRule="auto"/>
        <w:ind w:firstLine="720"/>
        <w:jc w:val="both"/>
        <w:rPr>
          <w:rFonts w:eastAsia="Times New Roman"/>
          <w:szCs w:val="24"/>
        </w:rPr>
      </w:pPr>
      <w:r>
        <w:rPr>
          <w:rFonts w:eastAsia="Times New Roman"/>
          <w:szCs w:val="24"/>
        </w:rPr>
        <w:t>Κατανοώ γιατί φέρατε την τροπολογία σήμερα για τις συντάξεις. Τη φέρατε διότι δεν σας βγαίνει τίποτα και πρέπει να καλύψετε, να κρύψετε τη στάση σας για το οκτάωρο, για το δωδεκάωρο, που συντά</w:t>
      </w:r>
      <w:r>
        <w:rPr>
          <w:rFonts w:eastAsia="Times New Roman"/>
          <w:szCs w:val="24"/>
        </w:rPr>
        <w:t>σσεστε μαζί με τη Χρυσή Αυγή, για να θολώσετε την εικόνα της καθαρής εξόδου της χώρας από τα μνημόνια, να θολώσετε την εικόνα ότι τάχα στηρίζετε τους συνταξιούχους, εσείς που τους κόψατε δώδεκα φορές τις συντάξεις, που καταργήσατε τα δώρα των Χριστουγέννων</w:t>
      </w:r>
      <w:r>
        <w:rPr>
          <w:rFonts w:eastAsia="Times New Roman"/>
          <w:szCs w:val="24"/>
        </w:rPr>
        <w:t xml:space="preserve">, του Πάσχα, τα επιδόματα και να κρύψετε ότι θέλετε να συνεχίσετε από εκεί που </w:t>
      </w:r>
      <w:r>
        <w:rPr>
          <w:rFonts w:eastAsia="Times New Roman"/>
          <w:szCs w:val="24"/>
        </w:rPr>
        <w:lastRenderedPageBreak/>
        <w:t xml:space="preserve">σταματήσατε όταν χάσατε την κυβερνητική εξουσία στο </w:t>
      </w:r>
      <w:r>
        <w:rPr>
          <w:rFonts w:eastAsia="Times New Roman"/>
          <w:szCs w:val="24"/>
        </w:rPr>
        <w:t>δ</w:t>
      </w:r>
      <w:r>
        <w:rPr>
          <w:rFonts w:eastAsia="Times New Roman"/>
          <w:szCs w:val="24"/>
        </w:rPr>
        <w:t xml:space="preserve">ημόσιο, δηλαδή τις απολύσεις, την κομματική αξιολόγηση, το κλείσιμο δομών και υπηρεσιών.   </w:t>
      </w:r>
    </w:p>
    <w:p w14:paraId="719A520C" w14:textId="77777777" w:rsidR="00E97792" w:rsidRDefault="00D70D60">
      <w:pPr>
        <w:spacing w:after="0" w:line="600" w:lineRule="auto"/>
        <w:ind w:firstLine="720"/>
        <w:jc w:val="both"/>
        <w:rPr>
          <w:rFonts w:eastAsia="Times New Roman"/>
          <w:szCs w:val="24"/>
        </w:rPr>
      </w:pPr>
      <w:r>
        <w:rPr>
          <w:rFonts w:eastAsia="Times New Roman"/>
          <w:szCs w:val="24"/>
        </w:rPr>
        <w:t>Θέλω να σας πω ότι εγώ δεν το συ</w:t>
      </w:r>
      <w:r>
        <w:rPr>
          <w:rFonts w:eastAsia="Times New Roman"/>
          <w:szCs w:val="24"/>
        </w:rPr>
        <w:t>μμερίζομαι και δεν στεναχωριέμαι μαζί σας. Αντίθετα, είμαι πάρα πολύ χαρούμενος. Είμαι χαρούμενος, γιατί, επιτέλους, μετά από τόσους κόπους και θυσίες, μπορούμε πλέον να μιλάμε για το τέλος των μνημονίων, μπορούμε πλέον να βάζουμε στο τραπέζι της συζήτησης</w:t>
      </w:r>
      <w:r>
        <w:rPr>
          <w:rFonts w:eastAsia="Times New Roman"/>
          <w:szCs w:val="24"/>
        </w:rPr>
        <w:t xml:space="preserve"> δικούς μας όρους, όπως είναι τα μέτρα που συζητάμε σήμερα, μέτρα ανάσχεσης των βίαιων και οδυνηρών αλλαγών που συντελέστηκαν στα μαύρα χρόνια της οικονομικής κρίσης και της ασφυκτικής εποπτείας σε βάρος του κόσμου της εργασίας.</w:t>
      </w:r>
    </w:p>
    <w:p w14:paraId="719A520D" w14:textId="77777777" w:rsidR="00E97792" w:rsidRDefault="00D70D60">
      <w:pPr>
        <w:spacing w:after="0" w:line="600" w:lineRule="auto"/>
        <w:ind w:firstLine="720"/>
        <w:jc w:val="both"/>
        <w:rPr>
          <w:rFonts w:eastAsia="Times New Roman"/>
          <w:szCs w:val="24"/>
        </w:rPr>
      </w:pPr>
      <w:r>
        <w:rPr>
          <w:rFonts w:eastAsia="Times New Roman"/>
          <w:szCs w:val="24"/>
        </w:rPr>
        <w:t>Και να με συγχωρούν οι συνά</w:t>
      </w:r>
      <w:r>
        <w:rPr>
          <w:rFonts w:eastAsia="Times New Roman"/>
          <w:szCs w:val="24"/>
        </w:rPr>
        <w:t>δελφοι της Αξιωματικής Αντιπολίτευσης, αλλά όσο κι αν προσπαθώ να είμαι προσεκτικός στις δημόσιες τοποθετήσεις μου, δεν μπορώ, σεβόμενος τις θυσίες του ελληνικού λαού, να μην πω το εξής: Όποιες φαιδρότητες κι αν σκεφτείτε, όποιες παρεκτροπές κι αν ονειρεύε</w:t>
      </w:r>
      <w:r>
        <w:rPr>
          <w:rFonts w:eastAsia="Times New Roman"/>
          <w:szCs w:val="24"/>
        </w:rPr>
        <w:t xml:space="preserve">στε και σχεδιάζετε, όπως αυτό που κάνατε με τον Πρόεδρο της Δημοκρατίας, η πραγματικότητα δεν πρόκειται να σας κάνει το χατίρι. Η </w:t>
      </w:r>
      <w:r>
        <w:rPr>
          <w:rFonts w:eastAsia="Times New Roman"/>
          <w:szCs w:val="24"/>
        </w:rPr>
        <w:lastRenderedPageBreak/>
        <w:t>χώρα επιστρέφει στην κανονικότητα μετά από δικές μας προσπάθειες και με το δικό μας μείγμα πολιτικής, που θα προχωρήσει μπροστ</w:t>
      </w:r>
      <w:r>
        <w:rPr>
          <w:rFonts w:eastAsia="Times New Roman"/>
          <w:szCs w:val="24"/>
        </w:rPr>
        <w:t xml:space="preserve">ά όχι γιατί είμαστε πιο καπάτσοι από εσάς, αλλά γιατί είμαστε με την πλευρά της συντριπτικής πλειοψηφίας των πολιτών που δεν έχουν ιδέα τι είναι οι </w:t>
      </w:r>
      <w:r>
        <w:rPr>
          <w:rFonts w:eastAsia="Times New Roman"/>
          <w:szCs w:val="24"/>
          <w:lang w:val="en-US"/>
        </w:rPr>
        <w:t>offshore</w:t>
      </w:r>
      <w:r w:rsidRPr="000F27DB">
        <w:rPr>
          <w:rFonts w:eastAsia="Times New Roman"/>
          <w:szCs w:val="24"/>
        </w:rPr>
        <w:t xml:space="preserve"> </w:t>
      </w:r>
      <w:r>
        <w:rPr>
          <w:rFonts w:eastAsia="Times New Roman"/>
          <w:szCs w:val="24"/>
        </w:rPr>
        <w:t>εταιρείες, που δεν έχουν ούτε κρυφά ούτε φανερά μεγαλόσχημους κρατικοδίαιτους φίλους, που η μόνη σχ</w:t>
      </w:r>
      <w:r>
        <w:rPr>
          <w:rFonts w:eastAsia="Times New Roman"/>
          <w:szCs w:val="24"/>
        </w:rPr>
        <w:t xml:space="preserve">έση τους με τις πολυεθνικές εταιρείες είναι ότι καταναλώνουν τα προϊόντα τους. </w:t>
      </w:r>
    </w:p>
    <w:p w14:paraId="719A520E" w14:textId="77777777" w:rsidR="00E97792" w:rsidRDefault="00D70D60">
      <w:pPr>
        <w:spacing w:after="0" w:line="600" w:lineRule="auto"/>
        <w:ind w:firstLine="720"/>
        <w:jc w:val="both"/>
        <w:rPr>
          <w:rFonts w:eastAsia="Times New Roman"/>
          <w:szCs w:val="24"/>
        </w:rPr>
      </w:pPr>
      <w:r>
        <w:rPr>
          <w:rFonts w:eastAsia="Times New Roman"/>
          <w:szCs w:val="24"/>
        </w:rPr>
        <w:t>Να τελειώνουμε, λοιπόν, με τα παραμύθια. Έχουμε πολύ σοβαρά πράγματα να ασχοληθούμε και δεν περισσεύει χρόνος και διάθεση να τα ξοδεύουμε στα μικροπολιτικά και προσχηματικά επι</w:t>
      </w:r>
      <w:r>
        <w:rPr>
          <w:rFonts w:eastAsia="Times New Roman"/>
          <w:szCs w:val="24"/>
        </w:rPr>
        <w:t xml:space="preserve">χειρήματα, τις κουβέντες του αέρα της Αξιωματικής Αντιπολίτευσης. </w:t>
      </w:r>
    </w:p>
    <w:p w14:paraId="719A520F" w14:textId="77777777" w:rsidR="00E97792" w:rsidRDefault="00D70D60">
      <w:pPr>
        <w:spacing w:after="0" w:line="600" w:lineRule="auto"/>
        <w:ind w:firstLine="720"/>
        <w:jc w:val="both"/>
        <w:rPr>
          <w:rFonts w:eastAsia="Times New Roman"/>
          <w:szCs w:val="24"/>
        </w:rPr>
      </w:pPr>
      <w:r>
        <w:rPr>
          <w:rFonts w:eastAsia="Times New Roman"/>
          <w:szCs w:val="24"/>
        </w:rPr>
        <w:t>Από αυτά τα σοβαρά, τα μείζονα, είναι και το νομοσχέδιο που συζητάμε σήμερα, η ρύθμιση των διαλυμένων εργασιακών σχέσεων και η ενίσχυση της μισθωτής εργασίας, ο απεγκλωβισμός των πλέον ευάλ</w:t>
      </w:r>
      <w:r>
        <w:rPr>
          <w:rFonts w:eastAsia="Times New Roman"/>
          <w:szCs w:val="24"/>
        </w:rPr>
        <w:t xml:space="preserve">ωτων εργαζόμενων από ασύδοτες εργοδοτικές και εργολαβικές πρακτικές. </w:t>
      </w:r>
    </w:p>
    <w:p w14:paraId="719A5210"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Κάποιοι τα ζητήματα αυτά δεν καταδέχονται να τα βάλουν στην ατζέντα τους. Δικαίωμά τους. Ας συζητούν ό,τι τους καπνίσει. Εμείς γι’ αυτά θέλουμε να συζητήσουμε, με συνομιλητές εκπροσώπους</w:t>
      </w:r>
      <w:r>
        <w:rPr>
          <w:rFonts w:eastAsia="Times New Roman"/>
          <w:szCs w:val="24"/>
        </w:rPr>
        <w:t xml:space="preserve"> ανθρώπων που εμπλέκονται, εκπροσώπους ανθρώπων που πληρώνουν τέτοιες πρακτικές, όπως κάναμε και στην </w:t>
      </w:r>
      <w:r>
        <w:rPr>
          <w:rFonts w:eastAsia="Times New Roman"/>
          <w:szCs w:val="24"/>
        </w:rPr>
        <w:t>ε</w:t>
      </w:r>
      <w:r>
        <w:rPr>
          <w:rFonts w:eastAsia="Times New Roman"/>
          <w:szCs w:val="24"/>
        </w:rPr>
        <w:t>πιτροπή της Βουλής την προηγούμενη εβδομάδα, εργαζόμενους αόρατους, όπως είπαν, εδώ και τριάντα χρόνια κι όχι μόνο τα τελευταία χρόνια της οικονομικής κρ</w:t>
      </w:r>
      <w:r>
        <w:rPr>
          <w:rFonts w:eastAsia="Times New Roman"/>
          <w:szCs w:val="24"/>
        </w:rPr>
        <w:t xml:space="preserve">ίσης, ανθρώπους οργανωμένους σε συλλόγους δανειζόμενων εργαζόμενων, παρακαλώ, που διακινούνται από εταιρείες με εργασιακές σχέσεις που δεν απέχουν και πολύ από εκείνες της δουλείας των προηγούμενων αιώνων. </w:t>
      </w:r>
    </w:p>
    <w:p w14:paraId="719A5211" w14:textId="77777777" w:rsidR="00E97792" w:rsidRDefault="00D70D60">
      <w:pPr>
        <w:spacing w:after="0" w:line="600" w:lineRule="auto"/>
        <w:ind w:firstLine="720"/>
        <w:jc w:val="both"/>
        <w:rPr>
          <w:rFonts w:eastAsia="Times New Roman"/>
          <w:szCs w:val="24"/>
        </w:rPr>
      </w:pPr>
      <w:r>
        <w:rPr>
          <w:rFonts w:eastAsia="Times New Roman"/>
          <w:szCs w:val="24"/>
        </w:rPr>
        <w:t xml:space="preserve">Οι τράπεζες </w:t>
      </w:r>
      <w:r>
        <w:rPr>
          <w:rFonts w:eastAsia="Times New Roman"/>
          <w:szCs w:val="24"/>
        </w:rPr>
        <w:t>-</w:t>
      </w:r>
      <w:r>
        <w:rPr>
          <w:rFonts w:eastAsia="Times New Roman"/>
          <w:szCs w:val="24"/>
        </w:rPr>
        <w:t xml:space="preserve">μας είπε μία εκπρόσωπός </w:t>
      </w:r>
      <w:r>
        <w:rPr>
          <w:rFonts w:eastAsia="Times New Roman"/>
          <w:szCs w:val="24"/>
        </w:rPr>
        <w:t>τους-</w:t>
      </w:r>
      <w:r>
        <w:rPr>
          <w:rFonts w:eastAsia="Times New Roman"/>
          <w:szCs w:val="24"/>
        </w:rPr>
        <w:t xml:space="preserve"> δανείζ</w:t>
      </w:r>
      <w:r>
        <w:rPr>
          <w:rFonts w:eastAsia="Times New Roman"/>
          <w:szCs w:val="24"/>
        </w:rPr>
        <w:t xml:space="preserve">ονται προσωπικό από εταιρείες, ικανοποιώντας το διακαή τους πόθο να απασχολούν εργαζόμενους που δεν ανήκουν σε σωματεία, δεν καλύπτονται από συλλογική σύμβαση, μετατρέπονται εύκολα σε μερικής απασχόλησης, απολύονται πανεύκολα και </w:t>
      </w:r>
      <w:proofErr w:type="spellStart"/>
      <w:r>
        <w:rPr>
          <w:rFonts w:eastAsia="Times New Roman"/>
          <w:szCs w:val="24"/>
        </w:rPr>
        <w:t>ξαναπροσλαμβάνονται</w:t>
      </w:r>
      <w:proofErr w:type="spellEnd"/>
      <w:r>
        <w:rPr>
          <w:rFonts w:eastAsia="Times New Roman"/>
          <w:szCs w:val="24"/>
        </w:rPr>
        <w:t xml:space="preserve"> με χει</w:t>
      </w:r>
      <w:r>
        <w:rPr>
          <w:rFonts w:eastAsia="Times New Roman"/>
          <w:szCs w:val="24"/>
        </w:rPr>
        <w:t>ρότερους όρους αν χρειαστεί.</w:t>
      </w:r>
    </w:p>
    <w:p w14:paraId="719A521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Στο νομοσχέδιο που συζητάμε σήμερα τα περισσότερα πυρά και τον ξεσηκωμό -βγήκε από την Αξιωματική Αντιπολίτευση αλλά και από την εργοδοσία και από σοβαρούς αναλυτές των αξιόπιστων καναλιών μας- δέχτηκε το κομμάτι που αναφέρεται</w:t>
      </w:r>
      <w:r>
        <w:rPr>
          <w:rFonts w:eastAsia="Times New Roman" w:cs="Times New Roman"/>
          <w:szCs w:val="24"/>
        </w:rPr>
        <w:t xml:space="preserve"> στη ρύθμιση του καθεστώτος των εργαζόμενων στις εργολαβικές εταιρείες. </w:t>
      </w:r>
    </w:p>
    <w:p w14:paraId="719A521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ρύθμιση αυτή προβλέπει τη </w:t>
      </w:r>
      <w:proofErr w:type="spellStart"/>
      <w:r>
        <w:rPr>
          <w:rFonts w:eastAsia="Times New Roman" w:cs="Times New Roman"/>
          <w:szCs w:val="24"/>
        </w:rPr>
        <w:t>συνευθύνη</w:t>
      </w:r>
      <w:proofErr w:type="spellEnd"/>
      <w:r>
        <w:rPr>
          <w:rFonts w:eastAsia="Times New Roman" w:cs="Times New Roman"/>
          <w:szCs w:val="24"/>
        </w:rPr>
        <w:t xml:space="preserve"> των εργολάβων με τους κανονικούς εργοδότες, δηλαδή, τις μεγάλες εταιρείες που οι εργολάβοι προμηθεύουν με εργαζόμενους. Ως τώρα η αυθαιρεσία και </w:t>
      </w:r>
      <w:r>
        <w:rPr>
          <w:rFonts w:eastAsia="Times New Roman" w:cs="Times New Roman"/>
          <w:szCs w:val="24"/>
        </w:rPr>
        <w:t xml:space="preserve">η </w:t>
      </w:r>
      <w:proofErr w:type="spellStart"/>
      <w:r>
        <w:rPr>
          <w:rFonts w:eastAsia="Times New Roman" w:cs="Times New Roman"/>
          <w:szCs w:val="24"/>
        </w:rPr>
        <w:t>υπερεκμετάλλευση</w:t>
      </w:r>
      <w:proofErr w:type="spellEnd"/>
      <w:r>
        <w:rPr>
          <w:rFonts w:eastAsia="Times New Roman" w:cs="Times New Roman"/>
          <w:szCs w:val="24"/>
        </w:rPr>
        <w:t xml:space="preserve"> γινόταν γιατί η ανάδοχος εταιρεία κρυβόταν πίσω από τον εργολάβο που έκανε ό,τι ήθελε, ενώ στην πραγματικότητα τα υπερκέρδη απ’ αυτές τις πρακτικές τα εισέπραττε αυτή η μεγάλη «μαμά» εταιρεία.</w:t>
      </w:r>
    </w:p>
    <w:p w14:paraId="719A521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Τώρα προβλέπεται ότι η επιχείρηση που αναθέτει το έργο έχει την ίδια ευθύνη απέναντι στους εργαζόμενους για τους μισθούς, για τις ασφαλιστικές εισφορές, για τις αποζημιώσεις από την απόλυση εάν ο εργολάβος αθετήσει τις υποχρεώσεις του, πράγμα πολύ συνηθισμ</w:t>
      </w:r>
      <w:r>
        <w:rPr>
          <w:rFonts w:eastAsia="Times New Roman" w:cs="Times New Roman"/>
          <w:szCs w:val="24"/>
        </w:rPr>
        <w:t>ένο ακόμα και από εταιρείες που διαπνέ</w:t>
      </w:r>
      <w:r>
        <w:rPr>
          <w:rFonts w:eastAsia="Times New Roman" w:cs="Times New Roman"/>
          <w:szCs w:val="24"/>
        </w:rPr>
        <w:lastRenderedPageBreak/>
        <w:t xml:space="preserve">ονται από το αίσθημα της εταιρικής ευθύνης. Αυτόν τον μεσαίωνα μπορεί να τον επιβάλλονται στο παρελθόν, αλλά δεν μπορεί να συνεχίζει να είναι το παρόν και το μέλλον της εργασίας. </w:t>
      </w:r>
    </w:p>
    <w:p w14:paraId="719A521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κυρία Υπουργέ, εδώ </w:t>
      </w:r>
      <w:r>
        <w:rPr>
          <w:rFonts w:eastAsia="Times New Roman" w:cs="Times New Roman"/>
          <w:szCs w:val="24"/>
        </w:rPr>
        <w:t>να διαβάσω ένα πολύ μικρό απόσπασμα από την επιστολή σας στην ομόλογό σας Υπουργό Εργασίας της Αυστρίας, που της λέτε για τα δικαιώματα, για το κοινό μας μέλλον στην εργασία στην Ελλάδα αλλά και στην Ευρώπη.</w:t>
      </w:r>
    </w:p>
    <w:p w14:paraId="719A5216" w14:textId="77777777" w:rsidR="00E97792" w:rsidRDefault="00D70D60">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w:t>
      </w:r>
      <w:r w:rsidRPr="004E4F19">
        <w:rPr>
          <w:rFonts w:eastAsia="Times New Roman"/>
          <w:bCs/>
          <w:szCs w:val="24"/>
        </w:rPr>
        <w:t>χρόνου ομιλίας του κυρίου Βουλευτή)</w:t>
      </w:r>
    </w:p>
    <w:p w14:paraId="719A521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19A521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Λέτε: «Τα θεμελιώδη δικαιώματα του οκτάωρου των συλλογικών συμβάσεων εργασίας, της κοινωνικής ασφάλισης και η αλληλεγγύη είναι τα θεμέλια πάνω στα οποία οφείλουμε να χτίσουμε το κοινό μας μέλλο</w:t>
      </w:r>
      <w:r>
        <w:rPr>
          <w:rFonts w:eastAsia="Times New Roman" w:cs="Times New Roman"/>
          <w:szCs w:val="24"/>
        </w:rPr>
        <w:t>ν. Η ελληνική Κυβέρνηση είναι με όλη της την καρδιά προσανατολισμένη στο να στηρίζει και να επεκτείνει τα δικαιώματα αυτά».</w:t>
      </w:r>
    </w:p>
    <w:p w14:paraId="719A521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έχουμε δρόμο μπροστά μας. Και αυτόν τον δρόμο τον έχουμε χαράξει, τον έχουμε ξεκινήσει. Και θα τον φτά</w:t>
      </w:r>
      <w:r>
        <w:rPr>
          <w:rFonts w:eastAsia="Times New Roman" w:cs="Times New Roman"/>
          <w:szCs w:val="24"/>
        </w:rPr>
        <w:t xml:space="preserve">σουμε μέχρι το τέλος. Και το τέλος δεν είναι το τέλος των μνημονίων. Το τέλος των μνημονίων είναι το τέλος της δικής σας πολιτικής. Για εμάς είναι η αρχή μιας νέας περιόδου όπου θα σας </w:t>
      </w:r>
      <w:r>
        <w:rPr>
          <w:rFonts w:eastAsia="Times New Roman" w:cs="Times New Roman"/>
          <w:szCs w:val="24"/>
        </w:rPr>
        <w:t>«</w:t>
      </w:r>
      <w:r>
        <w:rPr>
          <w:rFonts w:eastAsia="Times New Roman" w:cs="Times New Roman"/>
          <w:szCs w:val="24"/>
        </w:rPr>
        <w:t>βομβαρδίζουμε</w:t>
      </w:r>
      <w:r>
        <w:rPr>
          <w:rFonts w:eastAsia="Times New Roman" w:cs="Times New Roman"/>
          <w:szCs w:val="24"/>
        </w:rPr>
        <w:t>»</w:t>
      </w:r>
      <w:r>
        <w:rPr>
          <w:rFonts w:eastAsia="Times New Roman" w:cs="Times New Roman"/>
          <w:szCs w:val="24"/>
        </w:rPr>
        <w:t xml:space="preserve"> με τέτοιους νόμους, οι οποίοι θα οδηγήσουν στην κανονικ</w:t>
      </w:r>
      <w:r>
        <w:rPr>
          <w:rFonts w:eastAsia="Times New Roman" w:cs="Times New Roman"/>
          <w:szCs w:val="24"/>
        </w:rPr>
        <w:t>ότητα, στην αξιοπρέπεια και τη δημοκρατία.</w:t>
      </w:r>
    </w:p>
    <w:p w14:paraId="719A521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21B" w14:textId="77777777" w:rsidR="00E97792" w:rsidRDefault="00D70D60">
      <w:pPr>
        <w:spacing w:after="0" w:line="600" w:lineRule="auto"/>
        <w:ind w:firstLine="709"/>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719A521C" w14:textId="77777777" w:rsidR="00E97792" w:rsidRDefault="00D70D60">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Κι εγώ σας ευχαριστώ.</w:t>
      </w:r>
    </w:p>
    <w:p w14:paraId="719A521D" w14:textId="77777777" w:rsidR="00E97792" w:rsidRDefault="00D70D60">
      <w:pPr>
        <w:spacing w:after="0" w:line="600" w:lineRule="auto"/>
        <w:ind w:firstLine="720"/>
        <w:jc w:val="both"/>
        <w:rPr>
          <w:rFonts w:eastAsia="Times New Roman"/>
          <w:bCs/>
          <w:szCs w:val="24"/>
        </w:rPr>
      </w:pPr>
      <w:r>
        <w:rPr>
          <w:rFonts w:eastAsia="Times New Roman"/>
          <w:bCs/>
          <w:szCs w:val="24"/>
        </w:rPr>
        <w:t>Τον λόγο έχει ο Βουλευτής του ΣΥΡΙΖΑ κ. Παπαηλιού για επτά λεπτά.</w:t>
      </w:r>
    </w:p>
    <w:p w14:paraId="719A521E" w14:textId="77777777" w:rsidR="00E97792" w:rsidRDefault="00D70D60">
      <w:pPr>
        <w:spacing w:after="0" w:line="600" w:lineRule="auto"/>
        <w:ind w:firstLine="720"/>
        <w:jc w:val="both"/>
        <w:rPr>
          <w:rFonts w:eastAsia="Times New Roman"/>
          <w:bCs/>
          <w:szCs w:val="24"/>
        </w:rPr>
      </w:pPr>
      <w:r w:rsidRPr="007F5A2B">
        <w:rPr>
          <w:rFonts w:eastAsia="Times New Roman"/>
          <w:b/>
          <w:bCs/>
          <w:szCs w:val="24"/>
        </w:rPr>
        <w:t xml:space="preserve">ΓΕΩΡΓΙΟΣ ΠΑΠΑΗΛΙΟΥ: </w:t>
      </w:r>
      <w:r>
        <w:rPr>
          <w:rFonts w:eastAsia="Times New Roman"/>
          <w:bCs/>
          <w:szCs w:val="24"/>
        </w:rPr>
        <w:t>Κύριε Πρόεδρε,</w:t>
      </w:r>
      <w:r>
        <w:rPr>
          <w:rFonts w:eastAsia="Times New Roman"/>
          <w:bCs/>
          <w:szCs w:val="24"/>
        </w:rPr>
        <w:t xml:space="preserve"> κυρίες και κύριοι συνάδελφοι, ακούσαμε σήμερα ότι το παρόν νομοσχέδιο αποτελεί ένα συνονθύλευμα διατάξεων -κάποιος μάλιστα συνάδελφος είπε και «εξυπηρετήσεων»- χωρίς ειρμό.</w:t>
      </w:r>
    </w:p>
    <w:p w14:paraId="719A521F" w14:textId="77777777" w:rsidR="00E97792" w:rsidRDefault="00D70D60">
      <w:pPr>
        <w:spacing w:after="0" w:line="600" w:lineRule="auto"/>
        <w:ind w:firstLine="720"/>
        <w:jc w:val="both"/>
        <w:rPr>
          <w:rFonts w:eastAsia="Times New Roman"/>
          <w:bCs/>
          <w:szCs w:val="24"/>
        </w:rPr>
      </w:pPr>
      <w:r>
        <w:rPr>
          <w:rFonts w:eastAsia="Times New Roman"/>
          <w:bCs/>
          <w:szCs w:val="24"/>
        </w:rPr>
        <w:lastRenderedPageBreak/>
        <w:t xml:space="preserve">Κάνετε λάθος, κύριοι συνάδελφοι της Αξιωματικής Αντιπολίτευσης. Στο υπό </w:t>
      </w:r>
      <w:r>
        <w:rPr>
          <w:rFonts w:eastAsia="Times New Roman"/>
          <w:bCs/>
          <w:szCs w:val="24"/>
        </w:rPr>
        <w:t>συζήτη</w:t>
      </w:r>
      <w:r>
        <w:rPr>
          <w:rFonts w:eastAsia="Times New Roman"/>
          <w:bCs/>
          <w:szCs w:val="24"/>
        </w:rPr>
        <w:t>ση ν</w:t>
      </w:r>
      <w:r>
        <w:rPr>
          <w:rFonts w:eastAsia="Times New Roman"/>
          <w:bCs/>
          <w:szCs w:val="24"/>
        </w:rPr>
        <w:t xml:space="preserve">ομοσχέδιο αποτυπώνεται η μία από τις δύο κατευθύνσεις που, κατά την άποψή μας, πρέπει να λάβει η ρύθμιση των εργασιακών σχέσεων μετά από χρόνια </w:t>
      </w:r>
      <w:proofErr w:type="spellStart"/>
      <w:r>
        <w:rPr>
          <w:rFonts w:eastAsia="Times New Roman"/>
          <w:bCs/>
          <w:szCs w:val="24"/>
        </w:rPr>
        <w:t>μνημονιακών</w:t>
      </w:r>
      <w:proofErr w:type="spellEnd"/>
      <w:r>
        <w:rPr>
          <w:rFonts w:eastAsia="Times New Roman"/>
          <w:bCs/>
          <w:szCs w:val="24"/>
        </w:rPr>
        <w:t xml:space="preserve"> πολιτικών. Αυτή η κατεύθυνση είναι η επαναφορά της προστατευτικής διάστασης, της προστατευτικής λειτ</w:t>
      </w:r>
      <w:r>
        <w:rPr>
          <w:rFonts w:eastAsia="Times New Roman"/>
          <w:bCs/>
          <w:szCs w:val="24"/>
        </w:rPr>
        <w:t xml:space="preserve">ουργίας του εργατικού δικαίου, η οποία κατά τη διάρκεια των </w:t>
      </w:r>
      <w:proofErr w:type="spellStart"/>
      <w:r>
        <w:rPr>
          <w:rFonts w:eastAsia="Times New Roman"/>
          <w:bCs/>
          <w:szCs w:val="24"/>
        </w:rPr>
        <w:t>μνημονιακών</w:t>
      </w:r>
      <w:proofErr w:type="spellEnd"/>
      <w:r>
        <w:rPr>
          <w:rFonts w:eastAsia="Times New Roman"/>
          <w:bCs/>
          <w:szCs w:val="24"/>
        </w:rPr>
        <w:t xml:space="preserve"> πολιτικών είχε ακυρωθεί και πάντως είχε αφυδατωθεί.</w:t>
      </w:r>
    </w:p>
    <w:p w14:paraId="719A5220"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Η δεύτερη κατεύθυνση είναι η αποκατάσταση του συλλογικού χαρακτήρα του εργατικού δικαίου, που επίσης κατά τη διάρκεια των μνημονίων </w:t>
      </w:r>
      <w:r>
        <w:rPr>
          <w:rFonts w:eastAsia="Times New Roman"/>
          <w:bCs/>
          <w:szCs w:val="24"/>
        </w:rPr>
        <w:t xml:space="preserve">είχε ακυρωθεί. </w:t>
      </w:r>
    </w:p>
    <w:p w14:paraId="719A5221" w14:textId="77777777" w:rsidR="00E97792" w:rsidRDefault="00D70D60">
      <w:pPr>
        <w:spacing w:after="0" w:line="600" w:lineRule="auto"/>
        <w:ind w:firstLine="720"/>
        <w:jc w:val="both"/>
        <w:rPr>
          <w:rFonts w:eastAsia="Times New Roman"/>
          <w:bCs/>
          <w:szCs w:val="24"/>
        </w:rPr>
      </w:pPr>
      <w:r>
        <w:rPr>
          <w:rFonts w:eastAsia="Times New Roman"/>
          <w:bCs/>
          <w:szCs w:val="24"/>
        </w:rPr>
        <w:t>Σε αυτό το πλαίσιο</w:t>
      </w:r>
      <w:r>
        <w:rPr>
          <w:rFonts w:eastAsia="Times New Roman"/>
          <w:bCs/>
          <w:szCs w:val="24"/>
        </w:rPr>
        <w:t>,</w:t>
      </w:r>
      <w:r>
        <w:rPr>
          <w:rFonts w:eastAsia="Times New Roman"/>
          <w:bCs/>
          <w:szCs w:val="24"/>
        </w:rPr>
        <w:t xml:space="preserve"> της πρώτης κατεύθυνσης, οι ρυθμίσεις του παρόντος νομοσχεδίου αποσκοπούν στη διασφάλιση δικαιωμάτων των ασφαλισμένων, στη βελτίωση της θέσης των εργαζομένων, εν γένει στη σταδιακή έστω </w:t>
      </w:r>
      <w:proofErr w:type="spellStart"/>
      <w:r>
        <w:rPr>
          <w:rFonts w:eastAsia="Times New Roman"/>
          <w:bCs/>
          <w:szCs w:val="24"/>
        </w:rPr>
        <w:t>κανονικοποίηση</w:t>
      </w:r>
      <w:proofErr w:type="spellEnd"/>
      <w:r>
        <w:rPr>
          <w:rFonts w:eastAsia="Times New Roman"/>
          <w:bCs/>
          <w:szCs w:val="24"/>
        </w:rPr>
        <w:t xml:space="preserve"> της αγοράς εργασίας </w:t>
      </w:r>
      <w:r>
        <w:rPr>
          <w:rFonts w:eastAsia="Times New Roman"/>
          <w:bCs/>
          <w:szCs w:val="24"/>
        </w:rPr>
        <w:t>και επιπλέον στο πλαίσιο της κοινωνικής αλληλεγγύης και της προστασίας του παιδιού, στην προστασία των ασυνόδευτων ανηλίκων προσφύγων και μεταναστών.</w:t>
      </w:r>
    </w:p>
    <w:p w14:paraId="719A5222" w14:textId="77777777" w:rsidR="00E97792" w:rsidRDefault="00D70D60">
      <w:pPr>
        <w:spacing w:after="0" w:line="600" w:lineRule="auto"/>
        <w:ind w:firstLine="720"/>
        <w:jc w:val="both"/>
        <w:rPr>
          <w:rFonts w:eastAsia="Times New Roman"/>
          <w:bCs/>
          <w:szCs w:val="24"/>
        </w:rPr>
      </w:pPr>
      <w:r>
        <w:rPr>
          <w:rFonts w:eastAsia="Times New Roman"/>
          <w:bCs/>
          <w:szCs w:val="24"/>
        </w:rPr>
        <w:lastRenderedPageBreak/>
        <w:t>Ειδικότερα</w:t>
      </w:r>
      <w:r>
        <w:rPr>
          <w:rFonts w:eastAsia="Times New Roman"/>
          <w:bCs/>
          <w:szCs w:val="24"/>
        </w:rPr>
        <w:t>,</w:t>
      </w:r>
      <w:r>
        <w:rPr>
          <w:rFonts w:eastAsia="Times New Roman"/>
          <w:bCs/>
          <w:szCs w:val="24"/>
        </w:rPr>
        <w:t xml:space="preserve"> με το παρόν νομοσχέδιο</w:t>
      </w:r>
      <w:r>
        <w:rPr>
          <w:rFonts w:eastAsia="Times New Roman"/>
          <w:bCs/>
          <w:szCs w:val="24"/>
        </w:rPr>
        <w:t>,</w:t>
      </w:r>
      <w:r>
        <w:rPr>
          <w:rFonts w:eastAsia="Times New Roman"/>
          <w:bCs/>
          <w:szCs w:val="24"/>
        </w:rPr>
        <w:t xml:space="preserve"> εισάγονται ρυθμίσεις για την επίλυση ασφαλιστικών ζητημάτων με σκοπό τ</w:t>
      </w:r>
      <w:r>
        <w:rPr>
          <w:rFonts w:eastAsia="Times New Roman"/>
          <w:bCs/>
          <w:szCs w:val="24"/>
        </w:rPr>
        <w:t>ην καλύτερη εξυπηρέτηση των ασφαλισμένων, επιταχύνονται οι διαδικασίες και επιλύονται χρόνια προβλήματα που επιβαρύνουν τους ασφαλισμένους με τόκους και προσαυξήσεις και τους στερούν κοινωνικοασφαλιστικά δικαιώματα.</w:t>
      </w:r>
    </w:p>
    <w:p w14:paraId="719A5223" w14:textId="77777777" w:rsidR="00E97792" w:rsidRDefault="00D70D60">
      <w:pPr>
        <w:spacing w:after="0" w:line="600" w:lineRule="auto"/>
        <w:ind w:firstLine="720"/>
        <w:jc w:val="both"/>
        <w:rPr>
          <w:rFonts w:eastAsia="Times New Roman"/>
          <w:bCs/>
          <w:szCs w:val="24"/>
        </w:rPr>
      </w:pPr>
      <w:r>
        <w:rPr>
          <w:rFonts w:eastAsia="Times New Roman"/>
          <w:bCs/>
          <w:szCs w:val="24"/>
        </w:rPr>
        <w:t>Για πρώτη φορά δε</w:t>
      </w:r>
      <w:r>
        <w:rPr>
          <w:rFonts w:eastAsia="Times New Roman"/>
          <w:bCs/>
          <w:szCs w:val="24"/>
        </w:rPr>
        <w:t>,</w:t>
      </w:r>
      <w:r>
        <w:rPr>
          <w:rFonts w:eastAsia="Times New Roman"/>
          <w:bCs/>
          <w:szCs w:val="24"/>
        </w:rPr>
        <w:t xml:space="preserve"> ρυθμίζεται ενιαία η έναρξη του δικαιώματος καταβολής σύνταξης για το σύνολο των ασφαλισμένων στον ΕΦΚΑ. Και επιπλέον απλοποιείται η διαδικασία εγγραφής στα μητρώα ασφαλισμένων του ΕΦΚΑ όσων υπάγονται στον τέως κλάδο κύριας ασφάλισης αγροτών, τον ΟΓΑ.</w:t>
      </w:r>
    </w:p>
    <w:p w14:paraId="719A5224" w14:textId="77777777" w:rsidR="00E97792" w:rsidRDefault="00D70D60">
      <w:pPr>
        <w:spacing w:after="0" w:line="600" w:lineRule="auto"/>
        <w:ind w:firstLine="720"/>
        <w:jc w:val="both"/>
        <w:rPr>
          <w:rFonts w:eastAsia="Times New Roman"/>
          <w:bCs/>
          <w:szCs w:val="24"/>
        </w:rPr>
      </w:pPr>
      <w:r>
        <w:rPr>
          <w:rFonts w:eastAsia="Times New Roman"/>
          <w:bCs/>
          <w:szCs w:val="24"/>
        </w:rPr>
        <w:t>Εισά</w:t>
      </w:r>
      <w:r>
        <w:rPr>
          <w:rFonts w:eastAsia="Times New Roman"/>
          <w:bCs/>
          <w:szCs w:val="24"/>
        </w:rPr>
        <w:t xml:space="preserve">γονται ρυθμίσεις για την αποτελεσματικότερη αντιμετώπιση </w:t>
      </w:r>
      <w:r>
        <w:rPr>
          <w:rFonts w:eastAsia="Times New Roman"/>
          <w:bCs/>
          <w:szCs w:val="24"/>
        </w:rPr>
        <w:t xml:space="preserve">της </w:t>
      </w:r>
      <w:r>
        <w:rPr>
          <w:rFonts w:eastAsia="Times New Roman"/>
          <w:bCs/>
          <w:szCs w:val="24"/>
        </w:rPr>
        <w:t xml:space="preserve">αδήλωτης και </w:t>
      </w:r>
      <w:r>
        <w:rPr>
          <w:rFonts w:eastAsia="Times New Roman"/>
          <w:bCs/>
          <w:szCs w:val="24"/>
        </w:rPr>
        <w:t xml:space="preserve">της </w:t>
      </w:r>
      <w:r>
        <w:rPr>
          <w:rFonts w:eastAsia="Times New Roman"/>
          <w:bCs/>
          <w:szCs w:val="24"/>
        </w:rPr>
        <w:t>υποδηλωμένης εργασίας. Είναι γνωστό ότι η αδήλωτη εργασία παραβιάζει βασικά δικαιώματα των εργαζομένων, συνιστά επιβραδυντικό παράγοντα της οικονομίας, νοθεύει τον υγιή ανταγωνισ</w:t>
      </w:r>
      <w:r>
        <w:rPr>
          <w:rFonts w:eastAsia="Times New Roman"/>
          <w:bCs/>
          <w:szCs w:val="24"/>
        </w:rPr>
        <w:t>μό μεταξύ των επιχειρήσεων, μειώνει τα δημόσια έσοδα και αποδυναμώνει το ασφαλιστικό σύστημα, υπονομεύοντας την ικανότητά του να ανταποκριθεί στην κοινωνική αποστολή του.</w:t>
      </w:r>
    </w:p>
    <w:p w14:paraId="719A5225" w14:textId="77777777" w:rsidR="00E97792" w:rsidRDefault="00D70D60">
      <w:pPr>
        <w:spacing w:after="0" w:line="600" w:lineRule="auto"/>
        <w:ind w:firstLine="720"/>
        <w:jc w:val="both"/>
        <w:rPr>
          <w:rFonts w:eastAsia="Times New Roman"/>
          <w:bCs/>
          <w:szCs w:val="24"/>
        </w:rPr>
      </w:pPr>
      <w:r>
        <w:rPr>
          <w:rFonts w:eastAsia="Times New Roman"/>
          <w:bCs/>
          <w:szCs w:val="24"/>
        </w:rPr>
        <w:lastRenderedPageBreak/>
        <w:t>Γι’ αυτό</w:t>
      </w:r>
      <w:r>
        <w:rPr>
          <w:rFonts w:eastAsia="Times New Roman"/>
          <w:bCs/>
          <w:szCs w:val="24"/>
        </w:rPr>
        <w:t>ν</w:t>
      </w:r>
      <w:r>
        <w:rPr>
          <w:rFonts w:eastAsia="Times New Roman"/>
          <w:bCs/>
          <w:szCs w:val="24"/>
        </w:rPr>
        <w:t xml:space="preserve"> τον λόγο η αλλαγή της αρχιτεκτονικής του προστίμου έχει ως στόχο την ενδυνά</w:t>
      </w:r>
      <w:r>
        <w:rPr>
          <w:rFonts w:eastAsia="Times New Roman"/>
          <w:bCs/>
          <w:szCs w:val="24"/>
        </w:rPr>
        <w:t>μωση της θέσης του αδήλωτου εργαζόμενου και την απόδοση δικαιοσύνης, τη σύνδεση της κύρωσης με τη δυνατότητα συμμόρφωσης του εργοδότη</w:t>
      </w:r>
      <w:r>
        <w:rPr>
          <w:rFonts w:eastAsia="Times New Roman"/>
          <w:bCs/>
          <w:szCs w:val="24"/>
        </w:rPr>
        <w:t>,</w:t>
      </w:r>
      <w:r>
        <w:rPr>
          <w:rFonts w:eastAsia="Times New Roman"/>
          <w:bCs/>
          <w:szCs w:val="24"/>
        </w:rPr>
        <w:t xml:space="preserve"> τη συστηματοποίηση του πλαισίου των επιβαλλομένων κυρώσεων και κυρίως τη δημιουργία θέσεων εργασίας.</w:t>
      </w:r>
    </w:p>
    <w:p w14:paraId="719A5226" w14:textId="77777777" w:rsidR="00E97792" w:rsidRDefault="00D70D60">
      <w:pPr>
        <w:spacing w:after="0" w:line="600" w:lineRule="auto"/>
        <w:ind w:firstLine="720"/>
        <w:jc w:val="both"/>
        <w:rPr>
          <w:rFonts w:eastAsia="Times New Roman"/>
          <w:bCs/>
          <w:szCs w:val="24"/>
        </w:rPr>
      </w:pPr>
      <w:r>
        <w:rPr>
          <w:rFonts w:eastAsia="Times New Roman"/>
          <w:bCs/>
          <w:szCs w:val="24"/>
        </w:rPr>
        <w:t>Με τις προτεινόμενες</w:t>
      </w:r>
      <w:r>
        <w:rPr>
          <w:rFonts w:eastAsia="Times New Roman"/>
          <w:bCs/>
          <w:szCs w:val="24"/>
        </w:rPr>
        <w:t xml:space="preserve"> ρυθμίσεις ισχυροποιείται η θέση του αδήλωτου εργαζόμενου με την παροχή ισορροπημένων κινήτρων</w:t>
      </w:r>
      <w:r>
        <w:rPr>
          <w:rFonts w:eastAsia="Times New Roman"/>
          <w:bCs/>
          <w:szCs w:val="24"/>
        </w:rPr>
        <w:t>,</w:t>
      </w:r>
      <w:r>
        <w:rPr>
          <w:rFonts w:eastAsia="Times New Roman"/>
          <w:bCs/>
          <w:szCs w:val="24"/>
        </w:rPr>
        <w:t xml:space="preserve"> τόσο προς την πλευρά του ιδίου για καταγγελία στα αρμόδια ελεγκτικά όργανα φαινομένων αδήλωτης εργασίας όσο και </w:t>
      </w:r>
      <w:r>
        <w:rPr>
          <w:rFonts w:eastAsia="Times New Roman"/>
          <w:bCs/>
          <w:szCs w:val="24"/>
        </w:rPr>
        <w:t xml:space="preserve">προς </w:t>
      </w:r>
      <w:r>
        <w:rPr>
          <w:rFonts w:eastAsia="Times New Roman"/>
          <w:bCs/>
          <w:szCs w:val="24"/>
        </w:rPr>
        <w:t xml:space="preserve">την πλευρά </w:t>
      </w:r>
      <w:proofErr w:type="spellStart"/>
      <w:r>
        <w:rPr>
          <w:rFonts w:eastAsia="Times New Roman"/>
          <w:bCs/>
          <w:szCs w:val="24"/>
        </w:rPr>
        <w:t>παραβατικών</w:t>
      </w:r>
      <w:proofErr w:type="spellEnd"/>
      <w:r>
        <w:rPr>
          <w:rFonts w:eastAsia="Times New Roman"/>
          <w:bCs/>
          <w:szCs w:val="24"/>
        </w:rPr>
        <w:t xml:space="preserve"> εργοδοτών για συμμόρ</w:t>
      </w:r>
      <w:r>
        <w:rPr>
          <w:rFonts w:eastAsia="Times New Roman"/>
          <w:bCs/>
          <w:szCs w:val="24"/>
        </w:rPr>
        <w:t>φωσή τους.</w:t>
      </w:r>
    </w:p>
    <w:p w14:paraId="719A5227"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Επίσης, με το παρόν νομοσχέδιο εισάγονται ρυθμίσεις για πληρέστερη προστασία των εργαζομένων που απασχολούνται σε εργοδότες που επιχειρούν με τη μέθοδο του </w:t>
      </w:r>
      <w:r>
        <w:rPr>
          <w:rFonts w:eastAsia="Times New Roman"/>
          <w:bCs/>
          <w:szCs w:val="24"/>
          <w:lang w:val="en-US"/>
        </w:rPr>
        <w:t>outsourcing</w:t>
      </w:r>
      <w:r>
        <w:rPr>
          <w:rFonts w:eastAsia="Times New Roman"/>
          <w:bCs/>
          <w:szCs w:val="24"/>
        </w:rPr>
        <w:t>, δηλαδή, μέσω εργολάβου. Αποτελεί πλέον συχνό φαινόμενο η ανάθεση εκτέλεσης ε</w:t>
      </w:r>
      <w:r>
        <w:rPr>
          <w:rFonts w:eastAsia="Times New Roman"/>
          <w:bCs/>
          <w:szCs w:val="24"/>
        </w:rPr>
        <w:t>ργασιών μιας επιχείρησης σε εξωτερικό συ</w:t>
      </w:r>
      <w:r>
        <w:rPr>
          <w:rFonts w:eastAsia="Times New Roman"/>
          <w:bCs/>
          <w:szCs w:val="24"/>
        </w:rPr>
        <w:lastRenderedPageBreak/>
        <w:t>νεργάτη-εργολάβο, δηλαδή σε μια άλλη επιχείρηση που συνήθως εξειδικεύεται σε έναν ή περισσότερους τομείς της οικονομίας.</w:t>
      </w:r>
    </w:p>
    <w:p w14:paraId="719A5228" w14:textId="77777777" w:rsidR="00E97792" w:rsidRDefault="00D70D60">
      <w:pPr>
        <w:spacing w:after="0" w:line="600" w:lineRule="auto"/>
        <w:ind w:firstLine="720"/>
        <w:jc w:val="both"/>
        <w:rPr>
          <w:rFonts w:eastAsia="Times New Roman"/>
          <w:bCs/>
          <w:szCs w:val="24"/>
        </w:rPr>
      </w:pPr>
      <w:r>
        <w:rPr>
          <w:rFonts w:eastAsia="Times New Roman"/>
          <w:bCs/>
          <w:szCs w:val="24"/>
        </w:rPr>
        <w:t>Οι εργασίες αυτές εκτελούνται από εργαζόμενους που έχουν εργοδότη τον εργολάβο και όχι τον επιχ</w:t>
      </w:r>
      <w:r>
        <w:rPr>
          <w:rFonts w:eastAsia="Times New Roman"/>
          <w:bCs/>
          <w:szCs w:val="24"/>
        </w:rPr>
        <w:t>ειρηματία που ανέθεσε σε αυτόν την εκτέλεση του συγκεκριμένου έργου, με την καταβολή αντιτίμου, γεγονός που έχει δυσμενείς επιπτώσεις στα δικαιώματα των εργαζομένων.</w:t>
      </w:r>
    </w:p>
    <w:p w14:paraId="719A5229" w14:textId="77777777" w:rsidR="00E97792" w:rsidRDefault="00D70D60">
      <w:pPr>
        <w:spacing w:after="0" w:line="600" w:lineRule="auto"/>
        <w:ind w:firstLine="720"/>
        <w:jc w:val="both"/>
        <w:rPr>
          <w:rFonts w:eastAsia="Times New Roman"/>
          <w:bCs/>
          <w:szCs w:val="24"/>
        </w:rPr>
      </w:pPr>
      <w:r>
        <w:rPr>
          <w:rFonts w:eastAsia="Times New Roman"/>
          <w:bCs/>
          <w:szCs w:val="24"/>
        </w:rPr>
        <w:t>Έτσι για πρώτη φορά</w:t>
      </w:r>
      <w:r>
        <w:rPr>
          <w:rFonts w:eastAsia="Times New Roman"/>
          <w:bCs/>
          <w:szCs w:val="24"/>
        </w:rPr>
        <w:t>,</w:t>
      </w:r>
      <w:r>
        <w:rPr>
          <w:rFonts w:eastAsia="Times New Roman"/>
          <w:bCs/>
          <w:szCs w:val="24"/>
        </w:rPr>
        <w:t xml:space="preserve"> με το παρόν σχέδιο νόμου</w:t>
      </w:r>
      <w:r>
        <w:rPr>
          <w:rFonts w:eastAsia="Times New Roman"/>
          <w:bCs/>
          <w:szCs w:val="24"/>
        </w:rPr>
        <w:t>,</w:t>
      </w:r>
      <w:r>
        <w:rPr>
          <w:rFonts w:eastAsia="Times New Roman"/>
          <w:bCs/>
          <w:szCs w:val="24"/>
        </w:rPr>
        <w:t xml:space="preserve"> εισάγεται ένα ολοκληρωμένο σύστημα κανόνων </w:t>
      </w:r>
      <w:r>
        <w:rPr>
          <w:rFonts w:eastAsia="Times New Roman"/>
          <w:bCs/>
          <w:szCs w:val="24"/>
        </w:rPr>
        <w:t xml:space="preserve">που καθιερώνει την αλληλέγγυα και εις </w:t>
      </w:r>
      <w:proofErr w:type="spellStart"/>
      <w:r>
        <w:rPr>
          <w:rFonts w:eastAsia="Times New Roman"/>
          <w:bCs/>
          <w:szCs w:val="24"/>
        </w:rPr>
        <w:t>ολόκληρον</w:t>
      </w:r>
      <w:proofErr w:type="spellEnd"/>
      <w:r>
        <w:rPr>
          <w:rFonts w:eastAsia="Times New Roman"/>
          <w:bCs/>
          <w:szCs w:val="24"/>
        </w:rPr>
        <w:t xml:space="preserve"> ευθύνη του αναθέτοντα εργολάβου και υπεργολάβου έναντι των εργαζομένων κατά την εκτέλεση του ανατεθειμένου έργου, διευρύνοντας το πεδίο προστασίας των δικαιωμάτων των εργαζομένων.</w:t>
      </w:r>
    </w:p>
    <w:p w14:paraId="719A522A" w14:textId="77777777" w:rsidR="00E97792" w:rsidRDefault="00D70D60">
      <w:pPr>
        <w:spacing w:after="0" w:line="600" w:lineRule="auto"/>
        <w:ind w:firstLine="720"/>
        <w:jc w:val="both"/>
        <w:rPr>
          <w:rFonts w:eastAsia="Times New Roman"/>
          <w:bCs/>
          <w:szCs w:val="24"/>
        </w:rPr>
      </w:pPr>
      <w:r>
        <w:rPr>
          <w:rFonts w:eastAsia="Times New Roman"/>
          <w:bCs/>
          <w:szCs w:val="24"/>
        </w:rPr>
        <w:t>Εξάλλου, εισάγονται ρυθμίσει</w:t>
      </w:r>
      <w:r>
        <w:rPr>
          <w:rFonts w:eastAsia="Times New Roman"/>
          <w:bCs/>
          <w:szCs w:val="24"/>
        </w:rPr>
        <w:t xml:space="preserve">ς για την προστασία των απασχολουμένων σε καθεστώς μαθητείας και πρακτικής άσκησης, αφού προβλέπεται η υποχρέωση καταχώρισης στο πληροφορικό σύστημα </w:t>
      </w:r>
      <w:r>
        <w:rPr>
          <w:rFonts w:eastAsia="Times New Roman"/>
          <w:bCs/>
          <w:szCs w:val="24"/>
        </w:rPr>
        <w:t>«</w:t>
      </w:r>
      <w:r>
        <w:rPr>
          <w:rFonts w:eastAsia="Times New Roman"/>
          <w:bCs/>
          <w:szCs w:val="24"/>
        </w:rPr>
        <w:t>ΕΡΓΑΝΗ</w:t>
      </w:r>
      <w:r>
        <w:rPr>
          <w:rFonts w:eastAsia="Times New Roman"/>
          <w:bCs/>
          <w:szCs w:val="24"/>
        </w:rPr>
        <w:t>»</w:t>
      </w:r>
      <w:r>
        <w:rPr>
          <w:rFonts w:eastAsia="Times New Roman"/>
          <w:bCs/>
          <w:szCs w:val="24"/>
        </w:rPr>
        <w:t xml:space="preserve"> όλων των μαθητών, σπουδαστών </w:t>
      </w:r>
      <w:r>
        <w:rPr>
          <w:rFonts w:eastAsia="Times New Roman"/>
          <w:bCs/>
          <w:szCs w:val="24"/>
        </w:rPr>
        <w:lastRenderedPageBreak/>
        <w:t>και φοιτητών, που πραγματοποιούν πρακτική άσκηση ή μαθητεία σε επιχει</w:t>
      </w:r>
      <w:r>
        <w:rPr>
          <w:rFonts w:eastAsia="Times New Roman"/>
          <w:bCs/>
          <w:szCs w:val="24"/>
        </w:rPr>
        <w:t>ρήσεις, ενώ ταυτόχρονα καθιερώνεται ανώτατο όριο αριθμού για τους μαθητές, σπουδαστές και φοιτητές που πραγματοποιούν πρακτική άσκηση ή μαθητεία σε τουριστικές επιχειρήσεις.</w:t>
      </w:r>
    </w:p>
    <w:p w14:paraId="719A522B" w14:textId="77777777" w:rsidR="00E97792" w:rsidRDefault="00D70D60">
      <w:pPr>
        <w:spacing w:after="0" w:line="600" w:lineRule="auto"/>
        <w:ind w:firstLine="720"/>
        <w:jc w:val="both"/>
        <w:rPr>
          <w:rFonts w:eastAsia="Times New Roman"/>
          <w:bCs/>
          <w:szCs w:val="24"/>
        </w:rPr>
      </w:pPr>
      <w:r>
        <w:rPr>
          <w:rFonts w:eastAsia="Times New Roman"/>
          <w:bCs/>
          <w:szCs w:val="24"/>
        </w:rPr>
        <w:t>Εισάγονται, επίσης, ρυθμίσεις για την πρόληψη της θερμικής καταπόνησης των εργαζομ</w:t>
      </w:r>
      <w:r>
        <w:rPr>
          <w:rFonts w:eastAsia="Times New Roman"/>
          <w:bCs/>
          <w:szCs w:val="24"/>
        </w:rPr>
        <w:t>ένων κατά τη διάρκεια του θέρους και επιπλέον για τη διασφάλιση της τήρησης του ωραρίου εργασίας.</w:t>
      </w:r>
    </w:p>
    <w:p w14:paraId="719A522C" w14:textId="77777777" w:rsidR="00E97792" w:rsidRDefault="00D70D60">
      <w:pPr>
        <w:spacing w:after="0" w:line="600" w:lineRule="auto"/>
        <w:ind w:firstLine="720"/>
        <w:jc w:val="both"/>
        <w:rPr>
          <w:rFonts w:eastAsia="Times New Roman"/>
          <w:bCs/>
          <w:szCs w:val="24"/>
        </w:rPr>
      </w:pPr>
      <w:r>
        <w:rPr>
          <w:rFonts w:eastAsia="Times New Roman"/>
          <w:bCs/>
          <w:szCs w:val="24"/>
        </w:rPr>
        <w:t>Επιπλέον, εισάγονται ρυθμίσεις για τη διεύρυνση του πεδίου εφαρμογής του επιδόματος αφερεγγυότητας του εργοδότη που χορηγεί ο ΟΑΕΔ σε εργαζόμενους, για τον επ</w:t>
      </w:r>
      <w:r>
        <w:rPr>
          <w:rFonts w:eastAsia="Times New Roman"/>
          <w:bCs/>
          <w:szCs w:val="24"/>
        </w:rPr>
        <w:t>ανακαθορισμό των προϋποθέσεων υπό τις οποίες ο άνεργος διατηρεί την ιδιότητα του ανέργου, ενώ παρακολουθεί πρόγραμμα εκπαίδευσης ή επαγγελματικής κατάρτισης και εισαγωγή μεταβατικών διατάξεων για κάποιους διαγραφέντες από τα μητρώα ανέργων του ΟΑΕΔ και για</w:t>
      </w:r>
      <w:r>
        <w:rPr>
          <w:rFonts w:eastAsia="Times New Roman"/>
          <w:bCs/>
          <w:szCs w:val="24"/>
        </w:rPr>
        <w:t xml:space="preserve"> τον ορισμό ως ακατάσχετης της εφάπαξ οικονομι</w:t>
      </w:r>
      <w:r>
        <w:rPr>
          <w:rFonts w:eastAsia="Times New Roman"/>
          <w:bCs/>
          <w:szCs w:val="24"/>
        </w:rPr>
        <w:lastRenderedPageBreak/>
        <w:t xml:space="preserve">κής ενίσχυσης που </w:t>
      </w:r>
      <w:r>
        <w:rPr>
          <w:rFonts w:eastAsia="Times New Roman"/>
          <w:bCs/>
          <w:szCs w:val="24"/>
        </w:rPr>
        <w:t xml:space="preserve">χορηγείται </w:t>
      </w:r>
      <w:r>
        <w:rPr>
          <w:rFonts w:eastAsia="Times New Roman"/>
          <w:bCs/>
          <w:szCs w:val="24"/>
        </w:rPr>
        <w:t>από τον ΟΑΕΔ σε επιδοτούμενους ή μη ανέργους, που δοκιμάζονται ιδιαίτερα από οικονομική ή άλλη αιτία.</w:t>
      </w:r>
    </w:p>
    <w:p w14:paraId="719A522D" w14:textId="77777777" w:rsidR="00E97792" w:rsidRDefault="00D70D60">
      <w:pPr>
        <w:spacing w:after="0" w:line="600" w:lineRule="auto"/>
        <w:ind w:firstLine="720"/>
        <w:jc w:val="both"/>
        <w:rPr>
          <w:rFonts w:eastAsia="Times New Roman"/>
          <w:bCs/>
          <w:szCs w:val="24"/>
        </w:rPr>
      </w:pPr>
      <w:r>
        <w:rPr>
          <w:rFonts w:eastAsia="Times New Roman"/>
          <w:bCs/>
          <w:szCs w:val="24"/>
        </w:rPr>
        <w:t>Και</w:t>
      </w:r>
      <w:r>
        <w:rPr>
          <w:rFonts w:eastAsia="Times New Roman"/>
          <w:bCs/>
          <w:szCs w:val="24"/>
        </w:rPr>
        <w:t>,</w:t>
      </w:r>
      <w:r>
        <w:rPr>
          <w:rFonts w:eastAsia="Times New Roman"/>
          <w:bCs/>
          <w:szCs w:val="24"/>
        </w:rPr>
        <w:t xml:space="preserve"> τέλος</w:t>
      </w:r>
      <w:r>
        <w:rPr>
          <w:rFonts w:eastAsia="Times New Roman"/>
          <w:bCs/>
          <w:szCs w:val="24"/>
        </w:rPr>
        <w:t>,</w:t>
      </w:r>
      <w:r>
        <w:rPr>
          <w:rFonts w:eastAsia="Times New Roman"/>
          <w:bCs/>
          <w:szCs w:val="24"/>
        </w:rPr>
        <w:t xml:space="preserve"> εισάγονται ρυθμίσεις για τη διεύρυνση του πεδίου εφαρμογής του επιδ</w:t>
      </w:r>
      <w:r>
        <w:rPr>
          <w:rFonts w:eastAsia="Times New Roman"/>
          <w:bCs/>
          <w:szCs w:val="24"/>
        </w:rPr>
        <w:t>όματος αφερεγγυότητας του εργοδότη, που χορηγεί ο ΟΑΕΔ, και για τον επανακαθορισμό των προϋποθέσεων υπό τις οποίες ο άνεργος διατηρεί την ιδιότητα του ανέργου.</w:t>
      </w:r>
      <w:r>
        <w:rPr>
          <w:rFonts w:eastAsia="Times New Roman" w:cs="Times New Roman"/>
          <w:szCs w:val="24"/>
        </w:rPr>
        <w:t xml:space="preserve"> </w:t>
      </w:r>
    </w:p>
    <w:p w14:paraId="719A522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αποτελεί κρίκο στην αλυσίδα νομοθετικών </w:t>
      </w:r>
      <w:r>
        <w:rPr>
          <w:rFonts w:eastAsia="Times New Roman" w:cs="Times New Roman"/>
          <w:szCs w:val="24"/>
        </w:rPr>
        <w:t>πρωτοβουλιών της Κυβέρνησης για την επανάκαμψη του εργατικού δικαίου στο νομικό σύστημα και την αποκατάσταση της βασικής αποστολής του, της προστασίας της αδύναμης πλευράς της εργασιακής σχέσης</w:t>
      </w:r>
      <w:r>
        <w:rPr>
          <w:rFonts w:eastAsia="Times New Roman" w:cs="Times New Roman"/>
          <w:szCs w:val="24"/>
        </w:rPr>
        <w:t xml:space="preserve"> των εργαζομένων.</w:t>
      </w:r>
    </w:p>
    <w:p w14:paraId="719A522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Προηγήθηκε ο ν.4488/2017</w:t>
      </w:r>
      <w:r>
        <w:rPr>
          <w:rFonts w:eastAsia="Times New Roman" w:cs="Times New Roman"/>
          <w:szCs w:val="24"/>
        </w:rPr>
        <w:t>,</w:t>
      </w:r>
      <w:r>
        <w:rPr>
          <w:rFonts w:eastAsia="Times New Roman" w:cs="Times New Roman"/>
          <w:szCs w:val="24"/>
        </w:rPr>
        <w:t xml:space="preserve"> μέσω του οποίου διευθετούνται επίσης καθημερινά και χρονίζοντα θέματα των εργαζομένων </w:t>
      </w:r>
      <w:r>
        <w:rPr>
          <w:rFonts w:eastAsia="Times New Roman" w:cs="Times New Roman"/>
          <w:szCs w:val="24"/>
        </w:rPr>
        <w:t>όπως,</w:t>
      </w:r>
      <w:r>
        <w:rPr>
          <w:rFonts w:eastAsia="Times New Roman" w:cs="Times New Roman"/>
          <w:szCs w:val="24"/>
        </w:rPr>
        <w:t xml:space="preserve"> ενδεικτικά</w:t>
      </w:r>
      <w:r>
        <w:rPr>
          <w:rFonts w:eastAsia="Times New Roman" w:cs="Times New Roman"/>
          <w:szCs w:val="24"/>
        </w:rPr>
        <w:t>,</w:t>
      </w:r>
      <w:r>
        <w:rPr>
          <w:rFonts w:eastAsia="Times New Roman" w:cs="Times New Roman"/>
          <w:szCs w:val="24"/>
        </w:rPr>
        <w:t xml:space="preserve"> η μη καταβολή του μισθού από τον εργοδότη ως μονομερής βλαπτική μεταβολή των όρων εργασίας, να μπο</w:t>
      </w:r>
      <w:r>
        <w:rPr>
          <w:rFonts w:eastAsia="Times New Roman" w:cs="Times New Roman"/>
          <w:szCs w:val="24"/>
        </w:rPr>
        <w:lastRenderedPageBreak/>
        <w:t xml:space="preserve">ρεί να θεωρηθεί από τον εργαζόμενο </w:t>
      </w:r>
      <w:r w:rsidRPr="00436C97">
        <w:rPr>
          <w:rFonts w:eastAsia="Times New Roman" w:cs="Times New Roman"/>
          <w:szCs w:val="24"/>
        </w:rPr>
        <w:t xml:space="preserve">ως </w:t>
      </w:r>
      <w:r>
        <w:rPr>
          <w:rFonts w:eastAsia="Times New Roman" w:cs="Times New Roman"/>
          <w:szCs w:val="24"/>
        </w:rPr>
        <w:t xml:space="preserve">καταγγελία της </w:t>
      </w:r>
      <w:r>
        <w:rPr>
          <w:rFonts w:eastAsia="Times New Roman" w:cs="Times New Roman"/>
          <w:szCs w:val="24"/>
        </w:rPr>
        <w:t>σύμβασης εργασίας και επομένως να λαμβάνει επίδομα ανεργίας, ο εργαζόμενος να μπορεί να διεκδικήσει οφειλόμενους μισθούς μέσω έκδοσης διαταγής πληρωμής και άλλα μέτρα τα οποία προβλέπονται στον ν.4488</w:t>
      </w:r>
      <w:r>
        <w:rPr>
          <w:rFonts w:eastAsia="Times New Roman" w:cs="Times New Roman"/>
          <w:szCs w:val="24"/>
        </w:rPr>
        <w:t>,</w:t>
      </w:r>
      <w:r>
        <w:rPr>
          <w:rFonts w:eastAsia="Times New Roman" w:cs="Times New Roman"/>
          <w:szCs w:val="24"/>
        </w:rPr>
        <w:t xml:space="preserve"> μεταξύ των οποίων και ο αποκλεισμός από προγράμματα κα</w:t>
      </w:r>
      <w:r>
        <w:rPr>
          <w:rFonts w:eastAsia="Times New Roman" w:cs="Times New Roman"/>
          <w:szCs w:val="24"/>
        </w:rPr>
        <w:t>ι δημόσια χρηματοδότηση εργοδοτών που παραβιάζουν συστηματικά την εργατική νομοθεσία.</w:t>
      </w:r>
    </w:p>
    <w:p w14:paraId="719A523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19A523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δεν είναι ήσσονος σημασίας, όπως είπαν κάποιοι </w:t>
      </w:r>
      <w:r>
        <w:rPr>
          <w:rFonts w:eastAsia="Times New Roman" w:cs="Times New Roman"/>
          <w:szCs w:val="24"/>
        </w:rPr>
        <w:t xml:space="preserve">συνάδελφοι της </w:t>
      </w:r>
      <w:r>
        <w:rPr>
          <w:rFonts w:eastAsia="Times New Roman" w:cs="Times New Roman"/>
          <w:szCs w:val="24"/>
        </w:rPr>
        <w:t>Α</w:t>
      </w:r>
      <w:r>
        <w:rPr>
          <w:rFonts w:eastAsia="Times New Roman" w:cs="Times New Roman"/>
          <w:szCs w:val="24"/>
        </w:rPr>
        <w:t>ντιπολίτευσης –«δεν έχουν κα</w:t>
      </w:r>
      <w:r>
        <w:rPr>
          <w:rFonts w:eastAsia="Times New Roman" w:cs="Times New Roman"/>
          <w:szCs w:val="24"/>
        </w:rPr>
        <w:t>μ</w:t>
      </w:r>
      <w:r>
        <w:rPr>
          <w:rFonts w:eastAsia="Times New Roman" w:cs="Times New Roman"/>
          <w:szCs w:val="24"/>
        </w:rPr>
        <w:t xml:space="preserve">μία αξία» είπε κάποιος άλλος από τους συναδέλφους- και πάντως δεν συνιστούν αριστερή ιδεοληψία ή παρωχημένα σχήματα, όπως ισχυρίζεται γενικώς η Αξιωματική Αντιπολίτευση, η οποία ταυτίζεται με τις </w:t>
      </w:r>
      <w:proofErr w:type="spellStart"/>
      <w:r>
        <w:rPr>
          <w:rFonts w:eastAsia="Times New Roman" w:cs="Times New Roman"/>
          <w:szCs w:val="24"/>
        </w:rPr>
        <w:t>μνημονιακές</w:t>
      </w:r>
      <w:proofErr w:type="spellEnd"/>
      <w:r>
        <w:rPr>
          <w:rFonts w:eastAsia="Times New Roman" w:cs="Times New Roman"/>
          <w:szCs w:val="24"/>
        </w:rPr>
        <w:t xml:space="preserve"> πολ</w:t>
      </w:r>
      <w:r>
        <w:rPr>
          <w:rFonts w:eastAsia="Times New Roman" w:cs="Times New Roman"/>
          <w:szCs w:val="24"/>
        </w:rPr>
        <w:t xml:space="preserve">ιτικές και στο πεδίο της εργασίας ταυτίζεται με τις ακραία νεοφιλελεύθερες πολιτικές της </w:t>
      </w:r>
      <w:r>
        <w:rPr>
          <w:rFonts w:eastAsia="Times New Roman" w:cs="Times New Roman"/>
          <w:szCs w:val="24"/>
        </w:rPr>
        <w:t>Δ</w:t>
      </w:r>
      <w:r>
        <w:rPr>
          <w:rFonts w:eastAsia="Times New Roman" w:cs="Times New Roman"/>
          <w:szCs w:val="24"/>
        </w:rPr>
        <w:t xml:space="preserve">εξιάς και της </w:t>
      </w:r>
      <w:r>
        <w:rPr>
          <w:rFonts w:eastAsia="Times New Roman" w:cs="Times New Roman"/>
          <w:szCs w:val="24"/>
        </w:rPr>
        <w:t>άκρας Δ</w:t>
      </w:r>
      <w:r>
        <w:rPr>
          <w:rFonts w:eastAsia="Times New Roman" w:cs="Times New Roman"/>
          <w:szCs w:val="24"/>
        </w:rPr>
        <w:t xml:space="preserve">εξιάς που έχουν μετατρέψει την αγορά εργασίας σε εργασιακή ζούγκλα. Για την Αξιωματική </w:t>
      </w:r>
      <w:r>
        <w:rPr>
          <w:rFonts w:eastAsia="Times New Roman" w:cs="Times New Roman"/>
          <w:szCs w:val="24"/>
        </w:rPr>
        <w:lastRenderedPageBreak/>
        <w:t>Αντιπολίτευση η εργασία δεν είναι συστατικό στοιχείο της α</w:t>
      </w:r>
      <w:r>
        <w:rPr>
          <w:rFonts w:eastAsia="Times New Roman" w:cs="Times New Roman"/>
          <w:szCs w:val="24"/>
        </w:rPr>
        <w:t>νάπτυξης, της κοινωνικά δίκαιης παραγωγικής ανασυγκρότησης</w:t>
      </w:r>
      <w:r>
        <w:rPr>
          <w:rFonts w:eastAsia="Times New Roman" w:cs="Times New Roman"/>
          <w:szCs w:val="24"/>
        </w:rPr>
        <w:t xml:space="preserve"> του τόπου</w:t>
      </w:r>
      <w:r>
        <w:rPr>
          <w:rFonts w:eastAsia="Times New Roman" w:cs="Times New Roman"/>
          <w:szCs w:val="24"/>
        </w:rPr>
        <w:t xml:space="preserve">, αλλά στοιχείο για την αποκόμιση κερδών από τους λίγους εις βάρος των πολλών, των εργαζομένων. </w:t>
      </w:r>
    </w:p>
    <w:p w14:paraId="719A523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 είναι και η διαχωριστική ιδεολογικοπολιτική γραμμή μεταξύ της Νέας Δημοκρατίας και του</w:t>
      </w:r>
      <w:r>
        <w:rPr>
          <w:rFonts w:eastAsia="Times New Roman" w:cs="Times New Roman"/>
          <w:szCs w:val="24"/>
        </w:rPr>
        <w:t xml:space="preserve"> ΣΥΡΙΖΑ, κύριοι συνάδελφοι, η οποία αναδεικνύεται με τον πλέον εναργή τρόπο στο πεδίο της εργασίας.</w:t>
      </w:r>
    </w:p>
    <w:p w14:paraId="719A523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234" w14:textId="77777777" w:rsidR="00E97792" w:rsidRDefault="00D70D60">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719A5235" w14:textId="77777777" w:rsidR="00E97792" w:rsidRDefault="00D70D60">
      <w:pPr>
        <w:spacing w:after="0" w:line="600" w:lineRule="auto"/>
        <w:ind w:firstLine="720"/>
        <w:jc w:val="both"/>
        <w:rPr>
          <w:rFonts w:eastAsia="Times New Roman" w:cs="Times New Roman"/>
          <w:szCs w:val="24"/>
        </w:rPr>
      </w:pPr>
      <w:r w:rsidRPr="008E31DD">
        <w:rPr>
          <w:rFonts w:eastAsia="Times New Roman" w:cs="Times New Roman"/>
          <w:b/>
          <w:szCs w:val="24"/>
        </w:rPr>
        <w:t xml:space="preserve">ΠΡΟΕΔΡΕΥΩΝ (Δημήτριος </w:t>
      </w:r>
      <w:proofErr w:type="spellStart"/>
      <w:r w:rsidRPr="008E31DD">
        <w:rPr>
          <w:rFonts w:eastAsia="Times New Roman" w:cs="Times New Roman"/>
          <w:b/>
          <w:szCs w:val="24"/>
        </w:rPr>
        <w:t>Κρεμαστινός</w:t>
      </w:r>
      <w:proofErr w:type="spellEnd"/>
      <w:r w:rsidRPr="008E31DD">
        <w:rPr>
          <w:rFonts w:eastAsia="Times New Roman" w:cs="Times New Roman"/>
          <w:b/>
          <w:szCs w:val="24"/>
        </w:rPr>
        <w:t>):</w:t>
      </w:r>
      <w:r>
        <w:rPr>
          <w:rFonts w:eastAsia="Times New Roman" w:cs="Times New Roman"/>
          <w:szCs w:val="24"/>
        </w:rPr>
        <w:t xml:space="preserve"> Ευχαριστώ</w:t>
      </w:r>
      <w:r>
        <w:rPr>
          <w:rFonts w:eastAsia="Times New Roman" w:cs="Times New Roman"/>
          <w:szCs w:val="24"/>
        </w:rPr>
        <w:t xml:space="preserve"> κι εγώ</w:t>
      </w:r>
      <w:r>
        <w:rPr>
          <w:rFonts w:eastAsia="Times New Roman" w:cs="Times New Roman"/>
          <w:szCs w:val="24"/>
        </w:rPr>
        <w:t>.</w:t>
      </w:r>
    </w:p>
    <w:p w14:paraId="719A523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Τον λόγο έχει ο κ. Μιχαηλίδης, Βουλευτής το</w:t>
      </w:r>
      <w:r>
        <w:rPr>
          <w:rFonts w:eastAsia="Times New Roman" w:cs="Times New Roman"/>
          <w:szCs w:val="24"/>
        </w:rPr>
        <w:t>υ ΣΥΡΙΖΑ</w:t>
      </w:r>
      <w:r>
        <w:rPr>
          <w:rFonts w:eastAsia="Times New Roman" w:cs="Times New Roman"/>
          <w:szCs w:val="24"/>
        </w:rPr>
        <w:t>,</w:t>
      </w:r>
      <w:r>
        <w:rPr>
          <w:rFonts w:eastAsia="Times New Roman" w:cs="Times New Roman"/>
          <w:szCs w:val="24"/>
        </w:rPr>
        <w:t xml:space="preserve"> για επτά λεπτά.</w:t>
      </w:r>
    </w:p>
    <w:p w14:paraId="719A5237" w14:textId="77777777" w:rsidR="00E97792" w:rsidRDefault="00D70D60">
      <w:pPr>
        <w:spacing w:after="0" w:line="600" w:lineRule="auto"/>
        <w:ind w:firstLine="720"/>
        <w:jc w:val="both"/>
        <w:rPr>
          <w:rFonts w:eastAsia="Times New Roman" w:cs="Times New Roman"/>
          <w:szCs w:val="24"/>
        </w:rPr>
      </w:pPr>
      <w:r w:rsidRPr="008E31DD">
        <w:rPr>
          <w:rFonts w:eastAsia="Times New Roman" w:cs="Times New Roman"/>
          <w:b/>
          <w:szCs w:val="24"/>
        </w:rPr>
        <w:t>ΑΝΔΡΕΑΣ ΜΙΧΑΗΛΙΔΗΣ:</w:t>
      </w:r>
      <w:r>
        <w:rPr>
          <w:rFonts w:eastAsia="Times New Roman" w:cs="Times New Roman"/>
          <w:szCs w:val="24"/>
        </w:rPr>
        <w:t xml:space="preserve"> Ευχαριστώ, κύριε Πρόεδρε.</w:t>
      </w:r>
    </w:p>
    <w:p w14:paraId="719A523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του Υπουργείου Εργασίας, το οποίο αναμφίβολα υπηρετεί τις αρχές που έχουμε προτάξει πολιτικά, δηλαδή την προστασία των εργα</w:t>
      </w:r>
      <w:r>
        <w:rPr>
          <w:rFonts w:eastAsia="Times New Roman" w:cs="Times New Roman"/>
          <w:szCs w:val="24"/>
        </w:rPr>
        <w:t xml:space="preserve">ζομένων από πάσης φύσεως αυθαιρεσίες και </w:t>
      </w:r>
      <w:r>
        <w:rPr>
          <w:rFonts w:eastAsia="Times New Roman" w:cs="Times New Roman"/>
          <w:szCs w:val="24"/>
        </w:rPr>
        <w:lastRenderedPageBreak/>
        <w:t>στρεβλώσεις, τη δημιουργία ενός κανονιστικού πλαισίου που όχι μόνο ανακόπτει τη νεοφιλελεύθερη πολιτική απορρύθμισης που ακολουθήθηκε από τις προηγούμενες κυβερνήσεις, αλλά που βάζει δίκαιους κανόνες και θωρακίζει τ</w:t>
      </w:r>
      <w:r>
        <w:rPr>
          <w:rFonts w:eastAsia="Times New Roman" w:cs="Times New Roman"/>
          <w:szCs w:val="24"/>
        </w:rPr>
        <w:t>η θέση των εργαζομένων εν</w:t>
      </w:r>
      <w:r>
        <w:rPr>
          <w:rFonts w:eastAsia="Times New Roman" w:cs="Times New Roman"/>
          <w:szCs w:val="24"/>
        </w:rPr>
        <w:t xml:space="preserve"> </w:t>
      </w:r>
      <w:r>
        <w:rPr>
          <w:rFonts w:eastAsia="Times New Roman" w:cs="Times New Roman"/>
          <w:szCs w:val="24"/>
        </w:rPr>
        <w:t xml:space="preserve">όψει και της </w:t>
      </w:r>
      <w:proofErr w:type="spellStart"/>
      <w:r>
        <w:rPr>
          <w:rFonts w:eastAsia="Times New Roman" w:cs="Times New Roman"/>
          <w:szCs w:val="24"/>
        </w:rPr>
        <w:t>μεταμνημονιακής</w:t>
      </w:r>
      <w:proofErr w:type="spellEnd"/>
      <w:r>
        <w:rPr>
          <w:rFonts w:eastAsia="Times New Roman" w:cs="Times New Roman"/>
          <w:szCs w:val="24"/>
        </w:rPr>
        <w:t xml:space="preserve"> περιόδου στην οποία εισέρχεται η χώρα, την προστασία των ευάλωτων ομάδων, είτε πρόκειται για Έλληνες πολίτες είτε πρόσφυγες και μετανάστες, την εκλογίκευση και αναδιοργάνωση του χαώδους πεδίου του κοιν</w:t>
      </w:r>
      <w:r>
        <w:rPr>
          <w:rFonts w:eastAsia="Times New Roman" w:cs="Times New Roman"/>
          <w:szCs w:val="24"/>
        </w:rPr>
        <w:t xml:space="preserve">ωνικού κράτους που κληρονομήσαμε, το οποίο λειτούργησε εις βάρος των πολιτών και δη των πλέον αδυνάμων εξ αυτών. </w:t>
      </w:r>
    </w:p>
    <w:p w14:paraId="719A523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νομοσχέδιο αυτό συνιστά σε πολλές πτυχές του οργανική συνέχεια και περαιτέρω ενίσχυση προηγούμενων νόμων της Κυβέρνησης που υπηρέτησαν αυτέ</w:t>
      </w:r>
      <w:r>
        <w:rPr>
          <w:rFonts w:eastAsia="Times New Roman" w:cs="Times New Roman"/>
          <w:szCs w:val="24"/>
        </w:rPr>
        <w:t xml:space="preserve">ς τις αρχές. Θα αναφερθώ αναγκαστικά με επιλεκτικό τρόπο σε κάποιες διατάξεις του. </w:t>
      </w:r>
    </w:p>
    <w:p w14:paraId="719A523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το άρθρο 3 δημιουργείται ένα πλαίσιο που θα επιτρέψει να αρθεί το αδιέξοδο που αντιμετωπίζουν δεκάδες χιλιάδες πολιτών και πολλές επαγγελματικές ομάδες, λόγω της παράλλη</w:t>
      </w:r>
      <w:r>
        <w:rPr>
          <w:rFonts w:eastAsia="Times New Roman" w:cs="Times New Roman"/>
          <w:szCs w:val="24"/>
        </w:rPr>
        <w:t xml:space="preserve">λης υπαγωγής τους σε δύο ασφαλιστικούς φορείς. Οι ελεύθεροι </w:t>
      </w:r>
      <w:r>
        <w:rPr>
          <w:rFonts w:eastAsia="Times New Roman" w:cs="Times New Roman"/>
          <w:szCs w:val="24"/>
        </w:rPr>
        <w:lastRenderedPageBreak/>
        <w:t>επαγγελματίες που δραστηριοποιούνταν σε αγροτικές περιοχές και βρέθηκαν, λόγω της πολυπλοκότητας και ασάφειας του νομικού πλαισίου, μεταξύ πρώην ΟΓΑ και ΟΑΕΕ αποτελούν μια τέτοια κατηγορία. Με την</w:t>
      </w:r>
      <w:r>
        <w:rPr>
          <w:rFonts w:eastAsia="Times New Roman" w:cs="Times New Roman"/>
          <w:szCs w:val="24"/>
        </w:rPr>
        <w:t xml:space="preserve"> εξόχως θετική αυτή διάταξη θεσμοθετείται μια διαδικασία μέσω της οποίας θα μπορούν να διαγράφονται διάφορες οφειλές προς ασφαλιστικούς φορείς που βάρυναν άδικα και παράλογα, θα προσέθετα, αυτούς τους ανθρώπους. </w:t>
      </w:r>
    </w:p>
    <w:p w14:paraId="719A523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Τα άρθρα 5 έως 8 ενδυναμώνουν το ήδη ενισχυ</w:t>
      </w:r>
      <w:r>
        <w:rPr>
          <w:rFonts w:eastAsia="Times New Roman" w:cs="Times New Roman"/>
          <w:szCs w:val="24"/>
        </w:rPr>
        <w:t>μένο από την παρούσα Κυβέρνηση νομικό πλαίσιο για την καταπολέμηση της αδήλωτης εργασίας, ένα πεδίο στο οποίο έχει ιδιαίτερα εστιάσει το Υπουργείο με αποδεδειγμένη μέχρι στιγμής επιτυχία. Πυρήνας των διατάξεων αυτών είναι η αλλαγή της αρχιτεκτονικής του πρ</w:t>
      </w:r>
      <w:r>
        <w:rPr>
          <w:rFonts w:eastAsia="Times New Roman" w:cs="Times New Roman"/>
          <w:szCs w:val="24"/>
        </w:rPr>
        <w:t xml:space="preserve">οστίμου για την αδήλωτη εργασία, που επί της ουσίας η έκπτωση του προστίμου παρέχεται εφόσον ο εργοδότης προβεί σε σύναψη σύμβασης εργασίας με τον εργαζόμενο. Το ποσό της έκπτωσης μάλιστα είναι ανάλογο με τη διάρκεια της σύμβασης την οποία θα υπογράψει. </w:t>
      </w:r>
    </w:p>
    <w:p w14:paraId="719A523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κριτική που ακούστηκε περί μη υλοποιήσιμου μέτρου ή ακόμα και για χαριστική, λέει, διάταξη προς τους εργοδότες είναι άστοχη για μια σειρά από λόγους. </w:t>
      </w:r>
    </w:p>
    <w:p w14:paraId="719A523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Πρώτον, προβλέπεται έκπτωση στο πρόστιμο αυτό ήδη, όπως ξέρουμε. Αυτό που αλλάζει </w:t>
      </w:r>
      <w:r>
        <w:rPr>
          <w:rFonts w:eastAsia="Times New Roman" w:cs="Times New Roman"/>
          <w:szCs w:val="24"/>
        </w:rPr>
        <w:t>-</w:t>
      </w:r>
      <w:r>
        <w:rPr>
          <w:rFonts w:eastAsia="Times New Roman" w:cs="Times New Roman"/>
          <w:szCs w:val="24"/>
        </w:rPr>
        <w:t>και δεν είναι καθόλου</w:t>
      </w:r>
      <w:r>
        <w:rPr>
          <w:rFonts w:eastAsia="Times New Roman" w:cs="Times New Roman"/>
          <w:szCs w:val="24"/>
        </w:rPr>
        <w:t xml:space="preserve"> επουσιώδες</w:t>
      </w:r>
      <w:r>
        <w:rPr>
          <w:rFonts w:eastAsia="Times New Roman" w:cs="Times New Roman"/>
          <w:szCs w:val="24"/>
        </w:rPr>
        <w:t>-</w:t>
      </w:r>
      <w:r>
        <w:rPr>
          <w:rFonts w:eastAsia="Times New Roman" w:cs="Times New Roman"/>
          <w:szCs w:val="24"/>
        </w:rPr>
        <w:t xml:space="preserve"> είναι ότι πλέον η έκπτωση αυτή συνδέεται άμεσα με την ταχεία </w:t>
      </w:r>
      <w:proofErr w:type="spellStart"/>
      <w:r>
        <w:rPr>
          <w:rFonts w:eastAsia="Times New Roman" w:cs="Times New Roman"/>
          <w:szCs w:val="24"/>
        </w:rPr>
        <w:t>επαναπρόσληψη</w:t>
      </w:r>
      <w:proofErr w:type="spellEnd"/>
      <w:r>
        <w:rPr>
          <w:rFonts w:eastAsia="Times New Roman" w:cs="Times New Roman"/>
          <w:szCs w:val="24"/>
        </w:rPr>
        <w:t xml:space="preserve"> του εργαζομένου και όχι με την ταχεία αποπληρωμή του προστίμου. </w:t>
      </w:r>
    </w:p>
    <w:p w14:paraId="719A523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Δεύτερον, ο εργοδότης που απασχολεί αδήλωτους εργαζόμενους θα επανελέγχεται από την Επιθεώρηση Εργασίας και σε περίπτωση υποτροπής προβλέπονται αυστηρά πρόστιμα χωρίς πλέον εκπτώσεις. </w:t>
      </w:r>
    </w:p>
    <w:p w14:paraId="719A523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Τρίτον, αποκτά ισχυρό κίνητρο ο εργαζόμενος να καταγγείλει την αδήλωτη </w:t>
      </w:r>
      <w:r>
        <w:rPr>
          <w:rFonts w:eastAsia="Times New Roman" w:cs="Times New Roman"/>
          <w:szCs w:val="24"/>
        </w:rPr>
        <w:t xml:space="preserve">εργασία. Έτσι, πέραν της ενίσχυσης της θέσης των εργαζομένων ενδυναμώνεται αμέσως και ο αποτρεπτικός χαρακτήρας του μέτρου συνολικά. </w:t>
      </w:r>
    </w:p>
    <w:p w14:paraId="719A524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Τέταρτον, σε κάθε περίπτωση προβλέπεται για πρώτη φορά η αναδρομική ασφαλιστική κάλυψη του αδήλωτου εργαζόμενου για τρεις </w:t>
      </w:r>
      <w:r>
        <w:rPr>
          <w:rFonts w:eastAsia="Times New Roman" w:cs="Times New Roman"/>
          <w:szCs w:val="24"/>
        </w:rPr>
        <w:t xml:space="preserve">μήνες. </w:t>
      </w:r>
    </w:p>
    <w:p w14:paraId="719A524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άρθρο 9 εισάγεται για πρώτη φορά ένα ολοκληρωμένο πλαίσιο για τη </w:t>
      </w:r>
      <w:proofErr w:type="spellStart"/>
      <w:r>
        <w:rPr>
          <w:rFonts w:eastAsia="Times New Roman" w:cs="Times New Roman"/>
          <w:szCs w:val="24"/>
        </w:rPr>
        <w:t>συνευθύνη</w:t>
      </w:r>
      <w:proofErr w:type="spellEnd"/>
      <w:r>
        <w:rPr>
          <w:rFonts w:eastAsia="Times New Roman" w:cs="Times New Roman"/>
          <w:szCs w:val="24"/>
        </w:rPr>
        <w:t xml:space="preserve"> εργολάβων και υπεργολάβων έναντι των εργαζομένων ως προς την τήρηση των κανόνων υγιεινής, τις ασφαλιστικές εισφορές, τις αποζημιώσεις κ.λπ.</w:t>
      </w:r>
      <w:r>
        <w:rPr>
          <w:rFonts w:eastAsia="Times New Roman" w:cs="Times New Roman"/>
          <w:szCs w:val="24"/>
        </w:rPr>
        <w:t>.</w:t>
      </w:r>
      <w:r>
        <w:rPr>
          <w:rFonts w:eastAsia="Times New Roman" w:cs="Times New Roman"/>
          <w:szCs w:val="24"/>
        </w:rPr>
        <w:t xml:space="preserve"> </w:t>
      </w:r>
    </w:p>
    <w:p w14:paraId="719A524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προφανές ότι οι αντ</w:t>
      </w:r>
      <w:r>
        <w:rPr>
          <w:rFonts w:eastAsia="Times New Roman" w:cs="Times New Roman"/>
          <w:szCs w:val="24"/>
        </w:rPr>
        <w:t xml:space="preserve">ιδράσεις για το άρθρο 9 εδράζονται σε επιχειρηματικά προφανώς συμφέροντα τα οποία εκφωνούνται μέσω των θεσφάτων της νεοφιλελεύθερης ιδεολογίας. Τα συμφέροντα αυτά σχετίζονται άμεσα με τη μεγάλη συμπίεση του εργατικού κόστους που επήλθε με τα μνημόνια, ένα </w:t>
      </w:r>
      <w:r>
        <w:rPr>
          <w:rFonts w:eastAsia="Times New Roman" w:cs="Times New Roman"/>
          <w:szCs w:val="24"/>
        </w:rPr>
        <w:t>ωφέλημα το οποίο προφανώς δεν θέλουν διάφοροι γνωστοί να απωλέσουν. Αυτές οι αιτιάσεις περί ενός δυσλειτουργικού μέτρου</w:t>
      </w:r>
      <w:r>
        <w:rPr>
          <w:rFonts w:eastAsia="Times New Roman" w:cs="Times New Roman"/>
          <w:szCs w:val="24"/>
        </w:rPr>
        <w:t>,</w:t>
      </w:r>
      <w:r>
        <w:rPr>
          <w:rFonts w:eastAsia="Times New Roman" w:cs="Times New Roman"/>
          <w:szCs w:val="24"/>
        </w:rPr>
        <w:t xml:space="preserve"> εκτός από δηλωτικές των επιχειρηματικών συμφερόντων, είναι προσχηματικές και υπερβολικές. Είναι σαφές ότι η διάταξη αυτή στοχεύει ουσια</w:t>
      </w:r>
      <w:r>
        <w:rPr>
          <w:rFonts w:eastAsia="Times New Roman" w:cs="Times New Roman"/>
          <w:szCs w:val="24"/>
        </w:rPr>
        <w:t xml:space="preserve">στικά στη διασφάλιση της νομιμότητας και την προστασία των εργαζομένων στις διάφορες εργολαβικές εταιρείες. </w:t>
      </w:r>
      <w:r>
        <w:rPr>
          <w:rFonts w:eastAsia="Times New Roman" w:cs="Times New Roman"/>
          <w:szCs w:val="24"/>
        </w:rPr>
        <w:t>Σε α</w:t>
      </w:r>
      <w:r>
        <w:rPr>
          <w:rFonts w:eastAsia="Times New Roman" w:cs="Times New Roman"/>
          <w:szCs w:val="24"/>
        </w:rPr>
        <w:t xml:space="preserve">υτή ακριβώς τη θωράκιση της νομιμότητας και </w:t>
      </w:r>
      <w:r>
        <w:rPr>
          <w:rFonts w:eastAsia="Times New Roman" w:cs="Times New Roman"/>
          <w:szCs w:val="24"/>
        </w:rPr>
        <w:t>σ</w:t>
      </w:r>
      <w:r>
        <w:rPr>
          <w:rFonts w:eastAsia="Times New Roman" w:cs="Times New Roman"/>
          <w:szCs w:val="24"/>
        </w:rPr>
        <w:t>τον τερματισμό της ασυδοσίας σε έναν κλάδο με διαπιστωμένα υψηλή παραβατικότητα στοχεύει η συγκεκρι</w:t>
      </w:r>
      <w:r>
        <w:rPr>
          <w:rFonts w:eastAsia="Times New Roman" w:cs="Times New Roman"/>
          <w:szCs w:val="24"/>
        </w:rPr>
        <w:t>μένη διάταξη.</w:t>
      </w:r>
    </w:p>
    <w:p w14:paraId="719A524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επιτρέψτε μου να αναφερθώ στο </w:t>
      </w:r>
      <w:r>
        <w:rPr>
          <w:rFonts w:eastAsia="Times New Roman" w:cs="Times New Roman"/>
          <w:szCs w:val="24"/>
        </w:rPr>
        <w:t>τρίτο μέρος</w:t>
      </w:r>
      <w:r>
        <w:rPr>
          <w:rFonts w:eastAsia="Times New Roman" w:cs="Times New Roman"/>
          <w:szCs w:val="24"/>
        </w:rPr>
        <w:t>, που αφορά το πλαίσιο για τους ασυνόδευτους ανηλίκους. Θέλω να επισημάνω τη σύσταση του Εποπτικού Συμβουλίου Επιτροπείας Ασυνόδευτων Ανηλίκων στο Υπουργείο Εργασίας, το οποίο αναλαμβάνει τον κύ</w:t>
      </w:r>
      <w:r>
        <w:rPr>
          <w:rFonts w:eastAsia="Times New Roman" w:cs="Times New Roman"/>
          <w:szCs w:val="24"/>
        </w:rPr>
        <w:t>ρια εποπτικό ρόλο. Δημιουργούνται τρία ηλεκτρονικά μητρώα στα οποία δεν άκουσα να γίνεται κα</w:t>
      </w:r>
      <w:r>
        <w:rPr>
          <w:rFonts w:eastAsia="Times New Roman" w:cs="Times New Roman"/>
          <w:szCs w:val="24"/>
        </w:rPr>
        <w:t>μ</w:t>
      </w:r>
      <w:r>
        <w:rPr>
          <w:rFonts w:eastAsia="Times New Roman" w:cs="Times New Roman"/>
          <w:szCs w:val="24"/>
        </w:rPr>
        <w:t xml:space="preserve">μία αναφορά και είναι των </w:t>
      </w:r>
      <w:r>
        <w:rPr>
          <w:rFonts w:eastAsia="Times New Roman" w:cs="Times New Roman"/>
          <w:szCs w:val="24"/>
        </w:rPr>
        <w:t>ασυνόδευτων ανηλίκων, επαγγελματιών επιτρόπων</w:t>
      </w:r>
      <w:r>
        <w:rPr>
          <w:rFonts w:eastAsia="Times New Roman" w:cs="Times New Roman"/>
          <w:szCs w:val="24"/>
        </w:rPr>
        <w:t xml:space="preserve"> και </w:t>
      </w:r>
      <w:r>
        <w:rPr>
          <w:rFonts w:eastAsia="Times New Roman" w:cs="Times New Roman"/>
          <w:szCs w:val="24"/>
        </w:rPr>
        <w:t>μητρώο δομής φιλοξενίας ασυνόδευτων ανηλίκων</w:t>
      </w:r>
      <w:r>
        <w:rPr>
          <w:rFonts w:eastAsia="Times New Roman" w:cs="Times New Roman"/>
          <w:szCs w:val="24"/>
        </w:rPr>
        <w:t xml:space="preserve">. </w:t>
      </w:r>
    </w:p>
    <w:p w14:paraId="719A524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Οι εισαγγελείς ανηλίκων και πρωτοδικών α</w:t>
      </w:r>
      <w:r>
        <w:rPr>
          <w:rFonts w:eastAsia="Times New Roman" w:cs="Times New Roman"/>
          <w:szCs w:val="24"/>
        </w:rPr>
        <w:t xml:space="preserve">ναλαμβάνουν μόνο προσωρινά την εποπτεία του ανηλίκου, έργο το οποίο ουσιαστικά αναλαμβάνουν οι επαγγελματίες επίτροποι, το έργο των οποίων καθορίζεται με λεπτομέρεια. </w:t>
      </w:r>
    </w:p>
    <w:p w14:paraId="719A524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19A524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Τελε</w:t>
      </w:r>
      <w:r>
        <w:rPr>
          <w:rFonts w:eastAsia="Times New Roman" w:cs="Times New Roman"/>
          <w:szCs w:val="24"/>
        </w:rPr>
        <w:t xml:space="preserve">ιώνω σε λίγο, κύριε Πρόεδρε. </w:t>
      </w:r>
    </w:p>
    <w:p w14:paraId="719A524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Θεσμοθετείται για πρώτη φορά στη χώρα μας η δυνατότητα διαβίωσης ανηλίκων σε μονάδες ημιαυτόνομης διαβίωσης, </w:t>
      </w:r>
      <w:r>
        <w:rPr>
          <w:rFonts w:eastAsia="Times New Roman" w:cs="Times New Roman"/>
          <w:szCs w:val="24"/>
        </w:rPr>
        <w:lastRenderedPageBreak/>
        <w:t>αλλά και η δυνατότητα τοποθέτησής τους σε ανάδοχες οικογένειες. Με τις προβλέψεις αυτές το βέλτιστο συμφέρον του ασυν</w:t>
      </w:r>
      <w:r>
        <w:rPr>
          <w:rFonts w:eastAsia="Times New Roman" w:cs="Times New Roman"/>
          <w:szCs w:val="24"/>
        </w:rPr>
        <w:t>όδευτου ανηλίκου τίθεται ρητά στο επίκεντρο των πολιτικών προστασίας του, ενώ ενισχύεται θεσμικά ο σεβασμός των δικαιωμάτων δύο κατ</w:t>
      </w:r>
      <w:r>
        <w:rPr>
          <w:rFonts w:eastAsia="Times New Roman" w:cs="Times New Roman"/>
          <w:szCs w:val="24"/>
        </w:rPr>
        <w:t xml:space="preserve">’ </w:t>
      </w:r>
      <w:r>
        <w:rPr>
          <w:rFonts w:eastAsia="Times New Roman" w:cs="Times New Roman"/>
          <w:szCs w:val="24"/>
        </w:rPr>
        <w:t>εξοχήν ευάλωτων κοινωνικών κατηγοριών, δηλαδή προσφύγων και παιδιών.</w:t>
      </w:r>
    </w:p>
    <w:p w14:paraId="719A524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249"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24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57F5F">
        <w:rPr>
          <w:rFonts w:eastAsia="Times New Roman" w:cs="Times New Roman"/>
          <w:b/>
          <w:szCs w:val="24"/>
        </w:rPr>
        <w:t>:</w:t>
      </w:r>
      <w:r>
        <w:rPr>
          <w:rFonts w:eastAsia="Times New Roman" w:cs="Times New Roman"/>
          <w:szCs w:val="24"/>
        </w:rPr>
        <w:t xml:space="preserve"> Προχωρούμε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Σκο</w:t>
      </w:r>
      <w:r>
        <w:rPr>
          <w:rFonts w:eastAsia="Times New Roman" w:cs="Times New Roman"/>
          <w:szCs w:val="24"/>
        </w:rPr>
        <w:t>ύφα</w:t>
      </w:r>
      <w:proofErr w:type="spellEnd"/>
      <w:r>
        <w:rPr>
          <w:rFonts w:eastAsia="Times New Roman" w:cs="Times New Roman"/>
          <w:szCs w:val="24"/>
        </w:rPr>
        <w:t xml:space="preserve">, Βουλευτή του ΣΥΡΙΖΑ. </w:t>
      </w:r>
    </w:p>
    <w:p w14:paraId="719A524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19A524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b/>
          <w:szCs w:val="24"/>
        </w:rPr>
        <w:t>ΕΛΙΣΣΑΒΕΤ ΣΚΟΥΦΑ</w:t>
      </w:r>
      <w:r w:rsidRPr="00957F5F">
        <w:rPr>
          <w:rFonts w:eastAsia="Times New Roman" w:cs="Times New Roman"/>
          <w:b/>
          <w:szCs w:val="24"/>
        </w:rPr>
        <w:t>:</w:t>
      </w:r>
      <w:r>
        <w:rPr>
          <w:rFonts w:eastAsia="Times New Roman" w:cs="Times New Roman"/>
          <w:szCs w:val="24"/>
        </w:rPr>
        <w:t xml:space="preserve"> Κυρίες και κύριοι συνάδελφοι, δυστυχώς κατά στιγμές ακούγονται στην Αίθουσα της Ολομέλειας διάφορα φαιδρά, τα</w:t>
      </w:r>
      <w:r>
        <w:rPr>
          <w:rFonts w:eastAsia="Times New Roman" w:cs="Times New Roman"/>
          <w:szCs w:val="24"/>
        </w:rPr>
        <w:t xml:space="preserve"> οποία θα προκαλούσαν τον γέλωτα αν δεν συνδυάζονταν με τραγικές ιστορίες ανθρώπων και με την υποβάθμιση ανθρώπινων ζώων. Αν μη τι άλλο, δηλαδή, προκαλεί έκπληξη το γεγονός ότι ο Κοινοβουλευτικός Εκπρόσωπος της Νέας Δημοκρατίας</w:t>
      </w:r>
      <w:r>
        <w:rPr>
          <w:rFonts w:eastAsia="Times New Roman" w:cs="Times New Roman"/>
          <w:szCs w:val="24"/>
        </w:rPr>
        <w:t xml:space="preserve"> </w:t>
      </w:r>
      <w:r>
        <w:rPr>
          <w:rFonts w:eastAsia="Times New Roman" w:cs="Times New Roman"/>
          <w:szCs w:val="24"/>
        </w:rPr>
        <w:t xml:space="preserve">κ. Ιωάννης </w:t>
      </w:r>
      <w:proofErr w:type="spellStart"/>
      <w:r>
        <w:rPr>
          <w:rFonts w:eastAsia="Times New Roman" w:cs="Times New Roman"/>
          <w:szCs w:val="24"/>
        </w:rPr>
        <w:t>Βρούτσης</w:t>
      </w:r>
      <w:proofErr w:type="spellEnd"/>
      <w:r>
        <w:rPr>
          <w:rFonts w:eastAsia="Times New Roman" w:cs="Times New Roman"/>
          <w:szCs w:val="24"/>
        </w:rPr>
        <w:t xml:space="preserve"> πριν από</w:t>
      </w:r>
      <w:r>
        <w:rPr>
          <w:rFonts w:eastAsia="Times New Roman" w:cs="Times New Roman"/>
          <w:szCs w:val="24"/>
        </w:rPr>
        <w:t xml:space="preserve"> λίγο μας κα</w:t>
      </w:r>
      <w:r>
        <w:rPr>
          <w:rFonts w:eastAsia="Times New Roman" w:cs="Times New Roman"/>
          <w:szCs w:val="24"/>
        </w:rPr>
        <w:lastRenderedPageBreak/>
        <w:t xml:space="preserve">τέθεσε διάφορα παραποιώντας ή επιλέγοντας εσκεμμένα συγκεκριμένα στατιστικά στοιχεία, μην απεικονίζοντας την ολότητα της αλήθειας και ξεχνώντας ή αποσιωπώντας το γεγονός ότι οι μισθοί το 2012 έφτασαν εν μία </w:t>
      </w:r>
      <w:proofErr w:type="spellStart"/>
      <w:r>
        <w:rPr>
          <w:rFonts w:eastAsia="Times New Roman" w:cs="Times New Roman"/>
          <w:szCs w:val="24"/>
        </w:rPr>
        <w:t>νυκτί</w:t>
      </w:r>
      <w:proofErr w:type="spellEnd"/>
      <w:r>
        <w:rPr>
          <w:rFonts w:eastAsia="Times New Roman" w:cs="Times New Roman"/>
          <w:szCs w:val="24"/>
        </w:rPr>
        <w:t xml:space="preserve"> και με μία και μόνη πράξη </w:t>
      </w:r>
      <w:r>
        <w:rPr>
          <w:rFonts w:eastAsia="Times New Roman" w:cs="Times New Roman"/>
          <w:szCs w:val="24"/>
        </w:rPr>
        <w:t>υπουρ</w:t>
      </w:r>
      <w:r>
        <w:rPr>
          <w:rFonts w:eastAsia="Times New Roman" w:cs="Times New Roman"/>
          <w:szCs w:val="24"/>
        </w:rPr>
        <w:t>γικού συμβουλίου</w:t>
      </w:r>
      <w:r>
        <w:rPr>
          <w:rFonts w:eastAsia="Times New Roman" w:cs="Times New Roman"/>
          <w:szCs w:val="24"/>
        </w:rPr>
        <w:t xml:space="preserve"> -το τονίζω- από τα 751 ευρώ στα 586 ευρώ και στα 511 ευρώ μηνιαίως για τους νέους κάτω των είκοσι πέντε ετών. Πρόκειται για πράξη </w:t>
      </w:r>
      <w:r>
        <w:rPr>
          <w:rFonts w:eastAsia="Times New Roman" w:cs="Times New Roman"/>
          <w:szCs w:val="24"/>
        </w:rPr>
        <w:t>υπουργικού συμβουλίου</w:t>
      </w:r>
      <w:r>
        <w:rPr>
          <w:rFonts w:eastAsia="Times New Roman" w:cs="Times New Roman"/>
          <w:szCs w:val="24"/>
        </w:rPr>
        <w:t xml:space="preserve">, που φυσικά Υπουργός ήταν ο ίδιος ο κ. </w:t>
      </w:r>
      <w:proofErr w:type="spellStart"/>
      <w:r>
        <w:rPr>
          <w:rFonts w:eastAsia="Times New Roman" w:cs="Times New Roman"/>
          <w:szCs w:val="24"/>
        </w:rPr>
        <w:t>Βρούτσης</w:t>
      </w:r>
      <w:proofErr w:type="spellEnd"/>
      <w:r>
        <w:rPr>
          <w:rFonts w:eastAsia="Times New Roman" w:cs="Times New Roman"/>
          <w:szCs w:val="24"/>
        </w:rPr>
        <w:t xml:space="preserve">. </w:t>
      </w:r>
    </w:p>
    <w:p w14:paraId="719A524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όσο και να θέλει να το αποσιωπήσει η Νέα Δημοκρατία και οι υπόλοιπες, δυστυχώς, κοινοβουλευτικές δυνάμεις, στις 21 Ιουνίου είχαμε μια ιστορική απόφαση του </w:t>
      </w:r>
      <w:proofErr w:type="spellStart"/>
      <w:r>
        <w:rPr>
          <w:rFonts w:eastAsia="Times New Roman" w:cs="Times New Roman"/>
          <w:szCs w:val="24"/>
          <w:lang w:val="en-GB"/>
        </w:rPr>
        <w:t>Eurogroup</w:t>
      </w:r>
      <w:proofErr w:type="spellEnd"/>
      <w:r w:rsidRPr="00957F5F">
        <w:rPr>
          <w:rFonts w:eastAsia="Times New Roman" w:cs="Times New Roman"/>
          <w:szCs w:val="24"/>
        </w:rPr>
        <w:t xml:space="preserve">, </w:t>
      </w:r>
      <w:r>
        <w:rPr>
          <w:rFonts w:eastAsia="Times New Roman" w:cs="Times New Roman"/>
          <w:szCs w:val="24"/>
        </w:rPr>
        <w:t>όπως ήδη ακούστηκε από τα πλέον επίσημα ευρωπαϊκά χείλη, αλλά και το Δι</w:t>
      </w:r>
      <w:r>
        <w:rPr>
          <w:rFonts w:eastAsia="Times New Roman" w:cs="Times New Roman"/>
          <w:szCs w:val="24"/>
        </w:rPr>
        <w:t xml:space="preserve">εθνές Νομισματικό Ταμείο και έκλεισε αμετάκλητα ο κύκλος των αξιολογήσεων και δόθηκε οριστική λύση για πρώτη φορά στα χρονικά της </w:t>
      </w:r>
      <w:proofErr w:type="spellStart"/>
      <w:r>
        <w:rPr>
          <w:rFonts w:eastAsia="Times New Roman" w:cs="Times New Roman"/>
          <w:szCs w:val="24"/>
        </w:rPr>
        <w:t>μνημονιακής</w:t>
      </w:r>
      <w:proofErr w:type="spellEnd"/>
      <w:r>
        <w:rPr>
          <w:rFonts w:eastAsia="Times New Roman" w:cs="Times New Roman"/>
          <w:szCs w:val="24"/>
        </w:rPr>
        <w:t xml:space="preserve"> επιτροπείας στο ζήτημα της βιωσιμότητας του ελληνικού χρέους και της αυτοδύναμης πρόσβασης της Ελλάδας στις αγορές</w:t>
      </w:r>
      <w:r>
        <w:rPr>
          <w:rFonts w:eastAsia="Times New Roman" w:cs="Times New Roman"/>
          <w:szCs w:val="24"/>
        </w:rPr>
        <w:t xml:space="preserve"> χρήματος. </w:t>
      </w:r>
    </w:p>
    <w:p w14:paraId="719A524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Κλείνουμε, επομένως, σε περίοδο της συγκεκριμένης διακυβέρνησης, ΠΑΣΟΚ, Οικολόγων και ΑΝΕΛ, ένα κεφάλαιο οκτώ </w:t>
      </w:r>
      <w:r>
        <w:rPr>
          <w:rFonts w:eastAsia="Times New Roman" w:cs="Times New Roman"/>
          <w:szCs w:val="24"/>
        </w:rPr>
        <w:lastRenderedPageBreak/>
        <w:t xml:space="preserve">συναπτών </w:t>
      </w:r>
      <w:proofErr w:type="spellStart"/>
      <w:r>
        <w:rPr>
          <w:rFonts w:eastAsia="Times New Roman" w:cs="Times New Roman"/>
          <w:szCs w:val="24"/>
        </w:rPr>
        <w:t>μνημονιακών</w:t>
      </w:r>
      <w:proofErr w:type="spellEnd"/>
      <w:r>
        <w:rPr>
          <w:rFonts w:eastAsia="Times New Roman" w:cs="Times New Roman"/>
          <w:szCs w:val="24"/>
        </w:rPr>
        <w:t xml:space="preserve"> ετών</w:t>
      </w:r>
      <w:r>
        <w:rPr>
          <w:rFonts w:eastAsia="Times New Roman" w:cs="Times New Roman"/>
          <w:szCs w:val="24"/>
        </w:rPr>
        <w:t>,</w:t>
      </w:r>
      <w:r>
        <w:rPr>
          <w:rFonts w:eastAsia="Times New Roman" w:cs="Times New Roman"/>
          <w:szCs w:val="24"/>
        </w:rPr>
        <w:t xml:space="preserve"> το οποίο απέτυχαν να κλείσουν οι προηγούμενες κυβερνήσεις, οι οποίες δεν είχαν ολοκληρώσει επιτυχώς ούτε το</w:t>
      </w:r>
      <w:r>
        <w:rPr>
          <w:rFonts w:eastAsia="Times New Roman" w:cs="Times New Roman"/>
          <w:szCs w:val="24"/>
        </w:rPr>
        <w:t xml:space="preserve"> πρώτο αλλά ούτε και το δεύτερο πρόγραμμα.</w:t>
      </w:r>
    </w:p>
    <w:p w14:paraId="719A524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Πέρα, όμως, της εξόδου από τα μνημόνια, από την πρώτη στιγμή, μετά τις εκλογές του Σεπτέμβρη του 2015, είχαμε δεσμευτεί απέναντι στον ελληνικό λαό να υλοποιούμε πολιτικές ενίσχυσης της μεγάλης κοινωνικής πλειοψηφί</w:t>
      </w:r>
      <w:r>
        <w:rPr>
          <w:rFonts w:eastAsia="Times New Roman" w:cs="Times New Roman"/>
          <w:szCs w:val="24"/>
        </w:rPr>
        <w:t xml:space="preserve">ας από την οποία </w:t>
      </w:r>
      <w:proofErr w:type="spellStart"/>
      <w:r>
        <w:rPr>
          <w:rFonts w:eastAsia="Times New Roman" w:cs="Times New Roman"/>
          <w:szCs w:val="24"/>
        </w:rPr>
        <w:t>εκλεγήκαμε</w:t>
      </w:r>
      <w:proofErr w:type="spellEnd"/>
      <w:r>
        <w:rPr>
          <w:rFonts w:eastAsia="Times New Roman" w:cs="Times New Roman"/>
          <w:szCs w:val="24"/>
        </w:rPr>
        <w:t xml:space="preserve"> και στην οποία ανήκουμε και θα συνεχίσουμε να ανήκουμε ως Βουλευτές, δηλαδή πολιτικές ανακούφισης των αδύναμων και καταπιεσμένων στρωμάτων και στήριξης του κόσμου της εργασίας.</w:t>
      </w:r>
    </w:p>
    <w:p w14:paraId="719A525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Αυτή η Κυβέρνηση με αυτούς τους Βουλευτές ήταν αυτή</w:t>
      </w:r>
      <w:r>
        <w:rPr>
          <w:rFonts w:eastAsia="Times New Roman" w:cs="Times New Roman"/>
          <w:szCs w:val="24"/>
        </w:rPr>
        <w:t xml:space="preserve"> που μέσα από τη διαπραγμάτευση με τους εταίρους κατάφερε μεταξύ άλλων να εξασφαλίσει την ένταξη δυόμισι εκατομμυρίων ανασφάλιστων συμπολιτών μας στο Εθνικό Σύστημα Υγείας, την πρόσληψη χιλιάδων προσωπικού στα νοσοκομεία της χώρας μας, την αύξηση του κονδυ</w:t>
      </w:r>
      <w:r>
        <w:rPr>
          <w:rFonts w:eastAsia="Times New Roman" w:cs="Times New Roman"/>
          <w:szCs w:val="24"/>
        </w:rPr>
        <w:t xml:space="preserve">λίου του κρατικού προϋπολογισμού για την κοινωνική αλληλεγγύη από τα 790 εκατομμύρια στα 1,5 δισεκατομμύρια το 2017 και σε </w:t>
      </w:r>
      <w:r w:rsidRPr="008C4767">
        <w:rPr>
          <w:rFonts w:eastAsia="Times New Roman" w:cs="Times New Roman"/>
          <w:szCs w:val="24"/>
        </w:rPr>
        <w:t>1,836</w:t>
      </w:r>
      <w:r>
        <w:rPr>
          <w:rFonts w:eastAsia="Times New Roman" w:cs="Times New Roman"/>
          <w:szCs w:val="24"/>
        </w:rPr>
        <w:t xml:space="preserve"> δισεκατομμύρια το 2018. </w:t>
      </w:r>
    </w:p>
    <w:p w14:paraId="719A525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αυτή η Κυβέρνηση που κατάφερε τη μείωση της ανεργίας από το 26% στο 20% και, όπως όλα δείχνουν, </w:t>
      </w:r>
      <w:r>
        <w:rPr>
          <w:rFonts w:eastAsia="Times New Roman" w:cs="Times New Roman"/>
          <w:szCs w:val="24"/>
        </w:rPr>
        <w:t>μέσα στο 2018 θα πάμε και κάτω από το όριο του 20%, δηλαδή, έχουμε τετρακόσιες χιλιάδες νέες θέσεις εργασίας μέσα σε τέσσερα χρόνια.</w:t>
      </w:r>
    </w:p>
    <w:p w14:paraId="719A525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Στο νέο, λοιπόν, περιβάλλον, που ξεπροβάλλει για τη χώρα μας, εμείς θα είμαστε αυτοί που θα επουλώσουμε και μια σειρά από π</w:t>
      </w:r>
      <w:r>
        <w:rPr>
          <w:rFonts w:eastAsia="Times New Roman" w:cs="Times New Roman"/>
          <w:szCs w:val="24"/>
        </w:rPr>
        <w:t>ληγές που άνοιξαν μέσα στην κρίση, καθώς από τ</w:t>
      </w:r>
      <w:r>
        <w:rPr>
          <w:rFonts w:eastAsia="Times New Roman" w:cs="Times New Roman"/>
          <w:szCs w:val="24"/>
        </w:rPr>
        <w:t>ις</w:t>
      </w:r>
      <w:r>
        <w:rPr>
          <w:rFonts w:eastAsia="Times New Roman" w:cs="Times New Roman"/>
          <w:szCs w:val="24"/>
        </w:rPr>
        <w:t xml:space="preserve"> 21 Αυγούστου και έπειτα οι εγχώριες κυβερνήσεις που θα εκλέγει ο ελληνικός λαός θα είναι εκείνες που θα αποφασίζουν τα μέσα της πολιτικής, προκειμένου να καλύπτουν τους συμφωνημένους δημοσιονομικούς στόχους,</w:t>
      </w:r>
      <w:r>
        <w:rPr>
          <w:rFonts w:eastAsia="Times New Roman" w:cs="Times New Roman"/>
          <w:szCs w:val="24"/>
        </w:rPr>
        <w:t xml:space="preserve"> πράγμα το οποίο μας δίνει την επιπλέον δυνατότητα να σχεδιάσουμε μια διαφορετική προοπτική, της οποίας το όραμα οφείλει να μην είναι η επιστροφή στο παρελθόν, ένα παρελθόν στο οποίο επικρατούσε η γενικευμένη διαφθορά και η φοροδιαφυγή, ο ασύδοτος δανεισμό</w:t>
      </w:r>
      <w:r>
        <w:rPr>
          <w:rFonts w:eastAsia="Times New Roman" w:cs="Times New Roman"/>
          <w:szCs w:val="24"/>
        </w:rPr>
        <w:t xml:space="preserve">ς, ο κρατικοδίαιτες επιχειρήσεις, η επίπλαστη και αντικοινωνική αφθονία των λίγων. </w:t>
      </w:r>
    </w:p>
    <w:p w14:paraId="719A525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Στόχος μας είναι μια δίκαιη ανάπτυξη, μια ανάπτυξη δηλαδή για τους πολλούς και όχι για τους λίγους, με πρόσημο φυσικά την ενίσχυση της κοινωνικής συνοχής και την τόνωση της</w:t>
      </w:r>
      <w:r>
        <w:rPr>
          <w:rFonts w:eastAsia="Times New Roman" w:cs="Times New Roman"/>
          <w:szCs w:val="24"/>
        </w:rPr>
        <w:t xml:space="preserve"> αναπτυξιακής προοπτικής της χώρας. </w:t>
      </w:r>
    </w:p>
    <w:p w14:paraId="719A525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Για εμάς, λοιπόν, η ουσιαστική ανάπτυξη περνάει μέσα από τη στήριξη της εργασίας. Η δίκαιη και βιώσιμη ανάπτυξη σημαίνει να υπάρχει αύξηση των μισθών, ούτως ώστε να μπορούν οι εργαζόμενοι να καλύπτουν τις βασικές τους α</w:t>
      </w:r>
      <w:r>
        <w:rPr>
          <w:rFonts w:eastAsia="Times New Roman" w:cs="Times New Roman"/>
          <w:szCs w:val="24"/>
        </w:rPr>
        <w:t>νάγκες και να αυξηθεί η αγοραστική τους δύναμη και αφ</w:t>
      </w:r>
      <w:r>
        <w:rPr>
          <w:rFonts w:eastAsia="Times New Roman" w:cs="Times New Roman"/>
          <w:szCs w:val="24"/>
        </w:rPr>
        <w:t xml:space="preserve">’ </w:t>
      </w:r>
      <w:r>
        <w:rPr>
          <w:rFonts w:eastAsia="Times New Roman" w:cs="Times New Roman"/>
          <w:szCs w:val="24"/>
        </w:rPr>
        <w:t xml:space="preserve">ετέρου να μη μεταναστεύουν οι νέοι επιστήμονες που βγάζει η χώρα μας στο εξωτερικό. </w:t>
      </w:r>
    </w:p>
    <w:p w14:paraId="719A5255" w14:textId="77777777" w:rsidR="00E97792" w:rsidRDefault="00D70D60">
      <w:pPr>
        <w:tabs>
          <w:tab w:val="left" w:pos="6677"/>
        </w:tabs>
        <w:spacing w:after="0" w:line="600" w:lineRule="auto"/>
        <w:ind w:firstLine="720"/>
        <w:jc w:val="both"/>
        <w:rPr>
          <w:rFonts w:eastAsia="Times New Roman" w:cs="Times New Roman"/>
          <w:color w:val="000000" w:themeColor="text1"/>
          <w:szCs w:val="24"/>
        </w:rPr>
      </w:pPr>
      <w:r>
        <w:rPr>
          <w:rFonts w:eastAsia="Times New Roman" w:cs="Times New Roman"/>
          <w:szCs w:val="24"/>
        </w:rPr>
        <w:t>Προς την κατεύθυνση αυτή ήδη έχει δεσμευτεί το Υπουργείο Εργασίας ότι ετοιμάζει μέχρι το τέλος του έτους, μέχρι το τ</w:t>
      </w:r>
      <w:r>
        <w:rPr>
          <w:rFonts w:eastAsia="Times New Roman" w:cs="Times New Roman"/>
          <w:szCs w:val="24"/>
        </w:rPr>
        <w:t>έλος του 2018, δέκα καταλυτικά προγράμματα για ογδόντα χιλιάδες νέους επιστήμονες, ενώ παράλληλα οι τρεις κατευθυντήριες γραμμές μας, οι οποίες αποτυπώνονται σχετικά και στο προκείμενο νομοσχέδιο, είναι</w:t>
      </w:r>
      <w:r w:rsidRPr="00DB3E01">
        <w:rPr>
          <w:rFonts w:eastAsia="Times New Roman" w:cs="Times New Roman"/>
          <w:szCs w:val="24"/>
        </w:rPr>
        <w:t xml:space="preserve">: </w:t>
      </w:r>
      <w:r>
        <w:rPr>
          <w:rFonts w:eastAsia="Times New Roman" w:cs="Times New Roman"/>
          <w:szCs w:val="24"/>
        </w:rPr>
        <w:t>Πρώτον, η επαναφορά των συλλογικών συμβάσεων εργασία</w:t>
      </w:r>
      <w:r>
        <w:rPr>
          <w:rFonts w:eastAsia="Times New Roman" w:cs="Times New Roman"/>
          <w:szCs w:val="24"/>
        </w:rPr>
        <w:t xml:space="preserve">ς. Ήδη από τη δεύτερη αξιολόγηση </w:t>
      </w:r>
      <w:r>
        <w:rPr>
          <w:rFonts w:eastAsia="Times New Roman" w:cs="Times New Roman"/>
          <w:szCs w:val="24"/>
        </w:rPr>
        <w:lastRenderedPageBreak/>
        <w:t xml:space="preserve">έχουμε ψηφίσει ότι με το τέλος του τρίτου προγράμματος, δηλαδή τον Αύγουστο, επανέρχονται οι δύο </w:t>
      </w:r>
      <w:r w:rsidRPr="00EE5A34">
        <w:rPr>
          <w:rFonts w:eastAsia="Times New Roman" w:cs="Times New Roman"/>
          <w:color w:val="000000" w:themeColor="text1"/>
          <w:szCs w:val="24"/>
        </w:rPr>
        <w:t>βασικές αρχές των συλλογικών συμβάσεων εργασίας, δηλαδή η αρχή της επεκτασιμότητας των κρατικών συμβάσεων και η αρχή της ευνοϊ</w:t>
      </w:r>
      <w:r w:rsidRPr="00EE5A34">
        <w:rPr>
          <w:rFonts w:eastAsia="Times New Roman" w:cs="Times New Roman"/>
          <w:color w:val="000000" w:themeColor="text1"/>
          <w:szCs w:val="24"/>
        </w:rPr>
        <w:t xml:space="preserve">κότερης ρύθμισης. </w:t>
      </w:r>
    </w:p>
    <w:p w14:paraId="719A5256" w14:textId="77777777" w:rsidR="00E97792" w:rsidRDefault="00D70D60">
      <w:pPr>
        <w:spacing w:after="0" w:line="600" w:lineRule="auto"/>
        <w:ind w:firstLine="720"/>
        <w:jc w:val="both"/>
        <w:rPr>
          <w:rFonts w:eastAsia="Times New Roman" w:cs="Times New Roman"/>
          <w:color w:val="000000" w:themeColor="text1"/>
          <w:szCs w:val="24"/>
        </w:rPr>
      </w:pPr>
      <w:r w:rsidRPr="00EE5A34">
        <w:rPr>
          <w:rFonts w:eastAsia="Times New Roman" w:cs="Times New Roman"/>
          <w:color w:val="000000" w:themeColor="text1"/>
          <w:szCs w:val="24"/>
        </w:rPr>
        <w:t>(Στο σημείο αυτό κτυπάει το κουδούνι λήξεως του χρόνου ομιλίας της κυρίας Βουλευτού)</w:t>
      </w:r>
    </w:p>
    <w:p w14:paraId="719A5257" w14:textId="77777777" w:rsidR="00E97792" w:rsidRDefault="00D70D60">
      <w:pPr>
        <w:tabs>
          <w:tab w:val="left" w:pos="6677"/>
        </w:tabs>
        <w:spacing w:after="0" w:line="600" w:lineRule="auto"/>
        <w:ind w:firstLine="720"/>
        <w:jc w:val="both"/>
        <w:rPr>
          <w:rFonts w:eastAsia="Times New Roman" w:cs="Times New Roman"/>
          <w:color w:val="000000" w:themeColor="text1"/>
          <w:szCs w:val="24"/>
        </w:rPr>
      </w:pPr>
      <w:r w:rsidRPr="00EE5A34">
        <w:rPr>
          <w:rFonts w:eastAsia="Times New Roman" w:cs="Times New Roman"/>
          <w:color w:val="000000" w:themeColor="text1"/>
          <w:szCs w:val="24"/>
        </w:rPr>
        <w:t>Κύριε Πρόεδρε, θα χρειαστώ κι εγώ ένα λεπτό</w:t>
      </w:r>
      <w:r>
        <w:rPr>
          <w:rFonts w:eastAsia="Times New Roman" w:cs="Times New Roman"/>
          <w:color w:val="000000" w:themeColor="text1"/>
          <w:szCs w:val="24"/>
        </w:rPr>
        <w:t>,</w:t>
      </w:r>
      <w:r w:rsidRPr="00EE5A34">
        <w:rPr>
          <w:rFonts w:eastAsia="Times New Roman" w:cs="Times New Roman"/>
          <w:color w:val="000000" w:themeColor="text1"/>
          <w:szCs w:val="24"/>
        </w:rPr>
        <w:t xml:space="preserve"> για να ολοκληρώσω.</w:t>
      </w:r>
    </w:p>
    <w:p w14:paraId="719A5258" w14:textId="77777777" w:rsidR="00E97792" w:rsidRDefault="00D70D60">
      <w:pPr>
        <w:tabs>
          <w:tab w:val="left" w:pos="6677"/>
        </w:tabs>
        <w:spacing w:after="0" w:line="600" w:lineRule="auto"/>
        <w:ind w:firstLine="720"/>
        <w:jc w:val="both"/>
        <w:rPr>
          <w:rFonts w:eastAsia="Times New Roman" w:cs="Times New Roman"/>
          <w:color w:val="000000" w:themeColor="text1"/>
          <w:szCs w:val="24"/>
        </w:rPr>
      </w:pPr>
      <w:r w:rsidRPr="00EE5A34">
        <w:rPr>
          <w:rFonts w:eastAsia="Times New Roman" w:cs="Times New Roman"/>
          <w:color w:val="000000" w:themeColor="text1"/>
          <w:szCs w:val="24"/>
        </w:rPr>
        <w:t>Το γεγονός ότι επανέρχονται αυτές οι δύο αρχές</w:t>
      </w:r>
      <w:r w:rsidRPr="00EE5A34">
        <w:rPr>
          <w:rFonts w:eastAsia="Times New Roman" w:cs="Times New Roman"/>
          <w:color w:val="000000" w:themeColor="text1"/>
          <w:szCs w:val="24"/>
        </w:rPr>
        <w:t>,</w:t>
      </w:r>
      <w:r w:rsidRPr="00EE5A34">
        <w:rPr>
          <w:rFonts w:eastAsia="Times New Roman" w:cs="Times New Roman"/>
          <w:color w:val="000000" w:themeColor="text1"/>
          <w:szCs w:val="24"/>
        </w:rPr>
        <w:t xml:space="preserve"> αυτομάτως σημαίνει ότι σε μια σειρά από κλάδους που θα υπογραφούν συμβάσεις θα έχουμε πραγματικές αυξήσεις μισθών και την ίδια στιγμή μια σειρά μέτρων θωράκισης των δικαιωμάτων των εργαζομένων.</w:t>
      </w:r>
    </w:p>
    <w:p w14:paraId="719A5259" w14:textId="77777777" w:rsidR="00E97792" w:rsidRDefault="00D70D60">
      <w:pPr>
        <w:tabs>
          <w:tab w:val="left" w:pos="6677"/>
        </w:tabs>
        <w:spacing w:after="0" w:line="600" w:lineRule="auto"/>
        <w:ind w:firstLine="720"/>
        <w:jc w:val="both"/>
        <w:rPr>
          <w:rFonts w:eastAsia="Times New Roman" w:cs="Times New Roman"/>
          <w:szCs w:val="24"/>
        </w:rPr>
      </w:pPr>
      <w:r w:rsidRPr="00BF1F04">
        <w:rPr>
          <w:rFonts w:eastAsia="Times New Roman" w:cs="Times New Roman"/>
          <w:szCs w:val="24"/>
        </w:rPr>
        <w:t>Όμως δεν αρκούμαστε μόνο σε αυτά. Δεύτερη αρχή μας για τη στή</w:t>
      </w:r>
      <w:r w:rsidRPr="00BF1F04">
        <w:rPr>
          <w:rFonts w:eastAsia="Times New Roman" w:cs="Times New Roman"/>
          <w:szCs w:val="24"/>
        </w:rPr>
        <w:t>ριξη του κόσμου της εργασίας είναι η αύξηση του κατώτατου μισθού. Έχει ήδη αποτυπωθεί ρητώς και στο αναπτυ</w:t>
      </w:r>
      <w:r w:rsidRPr="00BF1F04">
        <w:rPr>
          <w:rFonts w:eastAsia="Times New Roman" w:cs="Times New Roman"/>
          <w:szCs w:val="24"/>
        </w:rPr>
        <w:lastRenderedPageBreak/>
        <w:t xml:space="preserve">ξιακό πρόγραμμα της Κυβέρνησης πως με </w:t>
      </w:r>
      <w:r>
        <w:rPr>
          <w:rFonts w:eastAsia="Times New Roman" w:cs="Times New Roman"/>
          <w:szCs w:val="24"/>
        </w:rPr>
        <w:t>τη λήξη του προγράμματος προχωρούμε επιτέλους στην αύξηση του κατώτατου μισθού.</w:t>
      </w:r>
    </w:p>
    <w:p w14:paraId="719A525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Τρίτη αρχή</w:t>
      </w:r>
      <w:r>
        <w:rPr>
          <w:rFonts w:eastAsia="Times New Roman" w:cs="Times New Roman"/>
          <w:szCs w:val="24"/>
        </w:rPr>
        <w:t>,</w:t>
      </w:r>
      <w:r>
        <w:rPr>
          <w:rFonts w:eastAsia="Times New Roman" w:cs="Times New Roman"/>
          <w:szCs w:val="24"/>
        </w:rPr>
        <w:t xml:space="preserve"> η οποία αποτυπώνεται</w:t>
      </w:r>
      <w:r>
        <w:rPr>
          <w:rFonts w:eastAsia="Times New Roman" w:cs="Times New Roman"/>
          <w:szCs w:val="24"/>
        </w:rPr>
        <w:t xml:space="preserve"> στο προκείμενο νομοσχέδιο, είναι η καταπολέμηση της παραβατικότητας και η ενίσχυση των ελέγχων στην αγορά εργασίας. Η επαναφορά των συλλογικών συμβάσεων εργασίας και η αύξηση του κατώτατου μισθού από μόνα τους δεν επαρκούν, διότι και πριν την κρίση είχαμε</w:t>
      </w:r>
      <w:r>
        <w:rPr>
          <w:rFonts w:eastAsia="Times New Roman" w:cs="Times New Roman"/>
          <w:szCs w:val="24"/>
        </w:rPr>
        <w:t xml:space="preserve"> πληγές, είχαμε «μαύρα» σημεία που άφηναν απροστάτευτους τους εργαζόμενους. Γι’ αυτόν τον λόγο και συνεχίζει το παρόν νομοσχέδιο το νήμα που είχε θέσει ο ν.4488/2017.</w:t>
      </w:r>
    </w:p>
    <w:p w14:paraId="719A525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Θα κλείσω, κυρίες και κύριοι Βουλευτές, αποτυπώνοντας ή προσπαθώντας να αποτυπώσω τις δύο</w:t>
      </w:r>
      <w:r>
        <w:rPr>
          <w:rFonts w:eastAsia="Times New Roman" w:cs="Times New Roman"/>
          <w:szCs w:val="24"/>
        </w:rPr>
        <w:t xml:space="preserve"> διαφορετικές πολιτικές φιλοσοφίες με δύο λόγια</w:t>
      </w:r>
      <w:r>
        <w:rPr>
          <w:rFonts w:eastAsia="Times New Roman" w:cs="Times New Roman"/>
          <w:szCs w:val="24"/>
        </w:rPr>
        <w:t>.</w:t>
      </w:r>
      <w:r>
        <w:rPr>
          <w:rFonts w:eastAsia="Times New Roman" w:cs="Times New Roman"/>
          <w:szCs w:val="24"/>
        </w:rPr>
        <w:t xml:space="preserve"> Εμείς η συγκεκριμένη Κυβέρνηση θέτει αυστηρούς κανόνες προστασίας και ενίσχυσης της εργασίας, ενίσχυσης της διαπραγματευτικής δύναμης των εργαζομένων. Αντιθέτως η Αξιωματική Αντιπολίτευση κάνει λόγο χωρίς αι</w:t>
      </w:r>
      <w:r>
        <w:rPr>
          <w:rFonts w:eastAsia="Times New Roman" w:cs="Times New Roman"/>
          <w:szCs w:val="24"/>
        </w:rPr>
        <w:t>δώ, χωρίς ντροπή</w:t>
      </w:r>
      <w:r>
        <w:rPr>
          <w:rFonts w:eastAsia="Times New Roman" w:cs="Times New Roman"/>
          <w:szCs w:val="24"/>
        </w:rPr>
        <w:t>,</w:t>
      </w:r>
      <w:r>
        <w:rPr>
          <w:rFonts w:eastAsia="Times New Roman" w:cs="Times New Roman"/>
          <w:szCs w:val="24"/>
        </w:rPr>
        <w:t xml:space="preserve"> για ξεπερασμένο εργασιακό οκτάωρο και για τη </w:t>
      </w:r>
      <w:r>
        <w:rPr>
          <w:rFonts w:eastAsia="Times New Roman" w:cs="Times New Roman"/>
          <w:szCs w:val="24"/>
        </w:rPr>
        <w:lastRenderedPageBreak/>
        <w:t xml:space="preserve">δήθεν αναγκαιότητα περαιτέρω </w:t>
      </w:r>
      <w:proofErr w:type="spellStart"/>
      <w:r>
        <w:rPr>
          <w:rFonts w:eastAsia="Times New Roman" w:cs="Times New Roman"/>
          <w:szCs w:val="24"/>
        </w:rPr>
        <w:t>ελαστικοποίησης</w:t>
      </w:r>
      <w:proofErr w:type="spellEnd"/>
      <w:r>
        <w:rPr>
          <w:rFonts w:eastAsia="Times New Roman" w:cs="Times New Roman"/>
          <w:szCs w:val="24"/>
        </w:rPr>
        <w:t xml:space="preserve"> των εργασιακών σχέσεων. </w:t>
      </w:r>
    </w:p>
    <w:p w14:paraId="719A525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Εμείς, κυρίες και κύριοι, πολεμάμε, αγωνιζόμαστε για έναν κόσμο υπεράσπισης των ατομικών ελευθεριών και των κοινωνικών δικα</w:t>
      </w:r>
      <w:r>
        <w:rPr>
          <w:rFonts w:eastAsia="Times New Roman" w:cs="Times New Roman"/>
          <w:szCs w:val="24"/>
        </w:rPr>
        <w:t>ιωμάτων. Δεν δίνουμε πάτημα ούτε κλείνουμε το μάτι σε ακροδεξιές δυνάμεις, όπως η Χρυσή Αυγή.</w:t>
      </w:r>
    </w:p>
    <w:p w14:paraId="719A525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25E" w14:textId="77777777" w:rsidR="00E97792" w:rsidRDefault="00D70D60">
      <w:pPr>
        <w:tabs>
          <w:tab w:val="left" w:pos="6677"/>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25F" w14:textId="77777777" w:rsidR="00E97792" w:rsidRDefault="00D70D60">
      <w:pPr>
        <w:spacing w:after="0" w:line="600" w:lineRule="auto"/>
        <w:ind w:firstLine="720"/>
        <w:contextualSpacing/>
        <w:jc w:val="both"/>
        <w:rPr>
          <w:rFonts w:eastAsia="Times New Roman" w:cs="Times New Roman"/>
          <w:szCs w:val="24"/>
        </w:rPr>
      </w:pPr>
      <w:r w:rsidRPr="008D3458">
        <w:rPr>
          <w:rFonts w:eastAsia="Times New Roman" w:cs="Times New Roman"/>
          <w:b/>
          <w:szCs w:val="24"/>
        </w:rPr>
        <w:t xml:space="preserve">ΠΡΟΕΔΡΕΥΩΝ (Δημήτριος </w:t>
      </w:r>
      <w:proofErr w:type="spellStart"/>
      <w:r w:rsidRPr="008D3458">
        <w:rPr>
          <w:rFonts w:eastAsia="Times New Roman" w:cs="Times New Roman"/>
          <w:b/>
          <w:szCs w:val="24"/>
        </w:rPr>
        <w:t>Κρεμαστινός</w:t>
      </w:r>
      <w:proofErr w:type="spellEnd"/>
      <w:r w:rsidRPr="008D345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 κ. Μεγαλομύστακας, ο Κοινοβουλευτικός Εκπρόσωπος της Ένωσης </w:t>
      </w:r>
      <w:r>
        <w:rPr>
          <w:rFonts w:eastAsia="Times New Roman" w:cs="Times New Roman"/>
          <w:szCs w:val="24"/>
        </w:rPr>
        <w:t>Κεντρώων, έχει τον λόγο για δώδεκα λεπτά.</w:t>
      </w:r>
    </w:p>
    <w:p w14:paraId="719A5260" w14:textId="77777777" w:rsidR="00E97792" w:rsidRDefault="00D70D60">
      <w:pPr>
        <w:spacing w:after="0" w:line="600" w:lineRule="auto"/>
        <w:ind w:firstLine="720"/>
        <w:contextualSpacing/>
        <w:jc w:val="both"/>
        <w:rPr>
          <w:rFonts w:eastAsia="Times New Roman" w:cs="Times New Roman"/>
          <w:szCs w:val="24"/>
        </w:rPr>
      </w:pPr>
      <w:r w:rsidRPr="008D3458">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719A5261"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κυρίες και κύριοι συνάδελφοι, για άλλη μια φορά έρχονται προς ψήφιση νομοσχέδια</w:t>
      </w:r>
      <w:r>
        <w:rPr>
          <w:rFonts w:eastAsia="Times New Roman" w:cs="Times New Roman"/>
          <w:szCs w:val="24"/>
        </w:rPr>
        <w:t>,</w:t>
      </w:r>
      <w:r>
        <w:rPr>
          <w:rFonts w:eastAsia="Times New Roman" w:cs="Times New Roman"/>
          <w:szCs w:val="24"/>
        </w:rPr>
        <w:t xml:space="preserve"> που αποτελούν μια συρραφή άσχετων μεταξύ τους θεμάτων. </w:t>
      </w:r>
      <w:r>
        <w:rPr>
          <w:rFonts w:eastAsia="Times New Roman" w:cs="Times New Roman"/>
          <w:szCs w:val="24"/>
        </w:rPr>
        <w:t xml:space="preserve">Και αυτό το συγκεκριμένο νομοσχέδιο αφορά ασφαλιστικές διατάξεις και έρχεται να διαπραγματευτεί μέχρι και το σύστημα επιτροπείας για τους ασυνόδευτους ανηλίκους. </w:t>
      </w:r>
    </w:p>
    <w:p w14:paraId="719A5262"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να μην ξεχνιόμαστε, έρχεται να ρυθμίσει και να αντιμετωπίσει, σύμφωνα με τα λεγόμενά σας,</w:t>
      </w:r>
      <w:r>
        <w:rPr>
          <w:rFonts w:eastAsia="Times New Roman" w:cs="Times New Roman"/>
          <w:szCs w:val="24"/>
        </w:rPr>
        <w:t xml:space="preserve"> το μεγάλο πρόβλημα της αδήλωτης εργασίας, που ανθεί εξαιτίας της οικονομικής κρίσης, μιας οικονομικής κρίσης που εσείς συνεχίζετε με την πολιτική που ασκείτε. Είναι η δική σας Κυβέρνηση που συνεχίζει το έργο των προηγούμενων κυβερνήσεων και συνεχίζετε να </w:t>
      </w:r>
      <w:r>
        <w:rPr>
          <w:rFonts w:eastAsia="Times New Roman" w:cs="Times New Roman"/>
          <w:szCs w:val="24"/>
        </w:rPr>
        <w:t xml:space="preserve">μας βυθίζετε σ’ αυτή την κρίση, παρά τα όσα λέτε για την καθαρή έξοδο από τα μνημόνια. </w:t>
      </w:r>
    </w:p>
    <w:p w14:paraId="719A5263"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Δεν μπορούμε να καταλάβουμε, γιατί δεν ήρθε το θέμα των ασυνόδευτων ανηλίκων στο συναφές νομοσχέδιο του Υπουργείου Μεταναστευτικής Πολιτικής και συγκεκριμένα στο νομοσχ</w:t>
      </w:r>
      <w:r>
        <w:rPr>
          <w:rFonts w:eastAsia="Times New Roman" w:cs="Times New Roman"/>
          <w:szCs w:val="24"/>
        </w:rPr>
        <w:t>έδιο που ψηφίσατε εσείς πριν από δυο μήνες. Αυτό σίγουρα θα έδειχνε και μια συνέπεια και μια συνοχή στην πολιτική που ασκεί η Κυβέρνησή σας, που, όπως περηφανεύεστε, είναι μια Κυβέρνηση ολιστικής προσέγγισης. Νομίζω ότι κανένας Έλληνας δεν συμφωνεί με αυτή</w:t>
      </w:r>
      <w:r>
        <w:rPr>
          <w:rFonts w:eastAsia="Times New Roman" w:cs="Times New Roman"/>
          <w:szCs w:val="24"/>
        </w:rPr>
        <w:t xml:space="preserve"> την άποψη. </w:t>
      </w:r>
    </w:p>
    <w:p w14:paraId="719A5264"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Με το πρώτο μέρος αυτού του νομοσχεδίου, λοιπόν, η Κυβέρνηση το μόνο που κάνει</w:t>
      </w:r>
      <w:r>
        <w:rPr>
          <w:rFonts w:eastAsia="Times New Roman" w:cs="Times New Roman"/>
          <w:szCs w:val="24"/>
        </w:rPr>
        <w:t>,</w:t>
      </w:r>
      <w:r>
        <w:rPr>
          <w:rFonts w:eastAsia="Times New Roman" w:cs="Times New Roman"/>
          <w:szCs w:val="24"/>
        </w:rPr>
        <w:t xml:space="preserve"> είναι να προσπαθεί να διορθώσει </w:t>
      </w:r>
      <w:r>
        <w:rPr>
          <w:rFonts w:eastAsia="Times New Roman" w:cs="Times New Roman"/>
          <w:szCs w:val="24"/>
        </w:rPr>
        <w:lastRenderedPageBreak/>
        <w:t xml:space="preserve">τις άπειρες ανορθογραφίες του νόμου–λαιμητόμου του κ. </w:t>
      </w:r>
      <w:proofErr w:type="spellStart"/>
      <w:r>
        <w:rPr>
          <w:rFonts w:eastAsia="Times New Roman" w:cs="Times New Roman"/>
          <w:szCs w:val="24"/>
        </w:rPr>
        <w:t>Κατρούγκαλου</w:t>
      </w:r>
      <w:proofErr w:type="spellEnd"/>
      <w:r>
        <w:rPr>
          <w:rFonts w:eastAsia="Times New Roman" w:cs="Times New Roman"/>
          <w:szCs w:val="24"/>
        </w:rPr>
        <w:t xml:space="preserve">. Γίνεται, όντως, με τα πρώτα άρθρα του νομοσχεδίου μια απόπειρα </w:t>
      </w:r>
      <w:r>
        <w:rPr>
          <w:rFonts w:eastAsia="Times New Roman" w:cs="Times New Roman"/>
          <w:szCs w:val="24"/>
        </w:rPr>
        <w:t xml:space="preserve">εναρμόνισης των κανόνων που αφορούν στην έναρξη του δικαιώματος της σύνταξης αλλά είναι αποσπασματική. </w:t>
      </w:r>
    </w:p>
    <w:p w14:paraId="719A5265"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Θετικά βλέπουμε τη νέα ρύθμιση, ότι δηλαδή δεν θα είναι υποχρεωτική η διακοπή της επαγγελματικής ιδιότητας για την έναρξη της συνταξιοδότησης, ενώ θετικ</w:t>
      </w:r>
      <w:r>
        <w:rPr>
          <w:rFonts w:eastAsia="Times New Roman" w:cs="Times New Roman"/>
          <w:szCs w:val="24"/>
        </w:rPr>
        <w:t>ή είναι και η δυνατότητα διαγραφής αμφισβητούμενων οφειλών, τόκων και προσαυξήσεων που είχαν δημιουργηθεί μέχρι τις 31 Δεκεμβρίου 2016 σε βάρος ασφαλισμένων από την παράλληλη υπαγωγή τους σε δυο ή περισσότερους ασφαλιστικούς φορείς. Και αυτό ενώ ο ασφαλισμ</w:t>
      </w:r>
      <w:r>
        <w:rPr>
          <w:rFonts w:eastAsia="Times New Roman" w:cs="Times New Roman"/>
          <w:szCs w:val="24"/>
        </w:rPr>
        <w:t>ένος τελούσε σε εύλογη αμφιβολία για την υπαγωγή του ή μη σε κάποιον φορέα. Όμως εδώ και πάλι θα έπρεπε να περιμένουμε την απόφαση ενός Υπουργού, χωρίς την ύπαρξη σαφούς χρονοδιαγράμματος, ο οποίος απολαμβάνοντας υπερεξουσίες θα επιλύει την αμφισβήτηση για</w:t>
      </w:r>
      <w:r>
        <w:rPr>
          <w:rFonts w:eastAsia="Times New Roman" w:cs="Times New Roman"/>
          <w:szCs w:val="24"/>
        </w:rPr>
        <w:t xml:space="preserve"> κατηγορίες εργαζομένων, σύμφωνα με όσα λέγονται στην αιτιολογική έκθεση και αυτό μετά </w:t>
      </w:r>
      <w:r>
        <w:rPr>
          <w:rFonts w:eastAsia="Times New Roman" w:cs="Times New Roman"/>
          <w:szCs w:val="24"/>
        </w:rPr>
        <w:lastRenderedPageBreak/>
        <w:t>από απλή γνωμάτευση που μπορεί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μπορεί και όχι όμως, του Συμβουλίου Κοινωνικής Ασφάλισης. </w:t>
      </w:r>
    </w:p>
    <w:p w14:paraId="719A5266"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Το εν λόγω άρθρο 3, λοιπόν, είναι δυσλειτουργικό. Γιατί</w:t>
      </w:r>
      <w:r>
        <w:rPr>
          <w:rFonts w:eastAsia="Times New Roman" w:cs="Times New Roman"/>
          <w:szCs w:val="24"/>
        </w:rPr>
        <w:t xml:space="preserve">; Γιατί για κάθε αμφισβήτηση θα πρέπει να εκδίδεται και μια νέα υπουργική απόφαση. Σας έχουμε τονίσει πολλές φορές από του Βήματος ότι δεν κυβερνούμε έτσι, με υπουργικές αποφάσεις δηλαδή. Και όλα αυτά συμβαίνουν δυο χρόνια μετά τη σύσταση του ΕΦΚΑ και ενώ </w:t>
      </w:r>
      <w:r>
        <w:rPr>
          <w:rFonts w:eastAsia="Times New Roman" w:cs="Times New Roman"/>
          <w:szCs w:val="24"/>
        </w:rPr>
        <w:t>ακόμα περιμένουμε να δούμε αυτόν το</w:t>
      </w:r>
      <w:r>
        <w:rPr>
          <w:rFonts w:eastAsia="Times New Roman" w:cs="Times New Roman"/>
          <w:szCs w:val="24"/>
        </w:rPr>
        <w:t>ν</w:t>
      </w:r>
      <w:r>
        <w:rPr>
          <w:rFonts w:eastAsia="Times New Roman" w:cs="Times New Roman"/>
          <w:szCs w:val="24"/>
        </w:rPr>
        <w:t xml:space="preserve"> νέο οργανισμό κοινωνικής ασφάλισης να λειτουργεί κανονικά. </w:t>
      </w:r>
    </w:p>
    <w:p w14:paraId="719A5267"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Εσείς το μόνο πράγμα που κάνετε</w:t>
      </w:r>
      <w:r>
        <w:rPr>
          <w:rFonts w:eastAsia="Times New Roman" w:cs="Times New Roman"/>
          <w:szCs w:val="24"/>
        </w:rPr>
        <w:t>,</w:t>
      </w:r>
      <w:r>
        <w:rPr>
          <w:rFonts w:eastAsia="Times New Roman" w:cs="Times New Roman"/>
          <w:szCs w:val="24"/>
        </w:rPr>
        <w:t xml:space="preserve"> είναι να φέρνετε νέα μπαλώματα. Δυστυχώς είναι ασήμαντα τα μπαλώματά σας μπροστά στη λαίλαπα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όσων δ</w:t>
      </w:r>
      <w:r>
        <w:rPr>
          <w:rFonts w:eastAsia="Times New Roman" w:cs="Times New Roman"/>
          <w:szCs w:val="24"/>
        </w:rPr>
        <w:t xml:space="preserve">ιαδέχθηκαν και τις είκοσι μία μειώσεις συντάξεων και αυξήσεις εισφορών που έχετε ψηφίσει, κυρίες και κύριοι της Κυβέρνησης. Λύση θα ήταν η μείωση των εξωφρενικά υψηλών ασφαλιστικών εισφορών και όχι η ενοποίηση των κανόνων για τη συστηματική επιβολή αυτών. </w:t>
      </w:r>
    </w:p>
    <w:p w14:paraId="719A5268"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Αλήθεια εσείς που τόσο λατρεύετε την ηλεκτρονική διακυβέρνηση, γιατί δεν μπορείτε να πείτε στους συνταξιούχους</w:t>
      </w:r>
      <w:r>
        <w:rPr>
          <w:rFonts w:eastAsia="Times New Roman" w:cs="Times New Roman"/>
          <w:szCs w:val="24"/>
        </w:rPr>
        <w:t>,</w:t>
      </w:r>
      <w:r>
        <w:rPr>
          <w:rFonts w:eastAsia="Times New Roman" w:cs="Times New Roman"/>
          <w:szCs w:val="24"/>
        </w:rPr>
        <w:t xml:space="preserve"> ποια </w:t>
      </w:r>
      <w:r>
        <w:rPr>
          <w:rFonts w:eastAsia="Times New Roman" w:cs="Times New Roman"/>
          <w:szCs w:val="24"/>
        </w:rPr>
        <w:lastRenderedPageBreak/>
        <w:t xml:space="preserve">θα είναι τα χρήματα που θα χάσουν με την κατάργηση της προσωπικής διαφοράς, που επίκειται κατά πάσα πιθανότητα -γιατί αυτό έχετε ψηφίσει- </w:t>
      </w:r>
      <w:r>
        <w:rPr>
          <w:rFonts w:eastAsia="Times New Roman" w:cs="Times New Roman"/>
          <w:szCs w:val="24"/>
        </w:rPr>
        <w:t>από τις αρχές του νέου έτους; Δεν έχω ακούσει κανέναν από τους Βουλευτές σας να το λέει στα πάνελ όπου παρευρίσκεται, παρά μόνο εύχονται να μην ισχύσει. Βέβαια όλοι το ευχόμαστε αυτό, δεν είναι κάτι παράλογο, αλλά εσείς κυβερνάτε και έχετε και ανάλογες υπο</w:t>
      </w:r>
      <w:r>
        <w:rPr>
          <w:rFonts w:eastAsia="Times New Roman" w:cs="Times New Roman"/>
          <w:szCs w:val="24"/>
        </w:rPr>
        <w:t xml:space="preserve">χρεώσεις. </w:t>
      </w:r>
    </w:p>
    <w:p w14:paraId="719A5269"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 ένα άλλο θέμα που επισημάναμε και στη συζήτηση στην </w:t>
      </w:r>
      <w:r>
        <w:rPr>
          <w:rFonts w:eastAsia="Times New Roman" w:cs="Times New Roman"/>
          <w:szCs w:val="24"/>
        </w:rPr>
        <w:t>ε</w:t>
      </w:r>
      <w:r>
        <w:rPr>
          <w:rFonts w:eastAsia="Times New Roman" w:cs="Times New Roman"/>
          <w:szCs w:val="24"/>
        </w:rPr>
        <w:t>πιτροπή. Δεν καταλαβαίνουμε, γιατί θα πρέπει να είναι τόσο επιλεκτική η ευαισθησία σας, όπως κάνετε με το άρθρο 4 και τους σχολικούς φύλακες. Απαλλάσσετε από τη μια πλευρά</w:t>
      </w:r>
      <w:r>
        <w:rPr>
          <w:rFonts w:eastAsia="Times New Roman" w:cs="Times New Roman"/>
          <w:szCs w:val="24"/>
        </w:rPr>
        <w:t xml:space="preserve"> τους ΟΤΑ που τους απασχολούν από την καταβολή τόκων για βεβαιωμένες οφειλές και από την άλλη δεν κάνετε τίποτα μα τίποτα όμως γι’ αυτό που είχατε υποσχεθεί από το Σεπτέμβριο του 2016 στη ΔΕΘ, δηλαδή το «πάγωμα» των ασφαλιστικών οφειλών των περίπου τετρακο</w:t>
      </w:r>
      <w:r>
        <w:rPr>
          <w:rFonts w:eastAsia="Times New Roman" w:cs="Times New Roman"/>
          <w:szCs w:val="24"/>
        </w:rPr>
        <w:t>σίων χιλιάδων ελεύθερων επαγγελματιών. Αυτό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ξέρουμε, είμαστε σίγουροι γι’ αυτό</w:t>
      </w:r>
      <w:r>
        <w:rPr>
          <w:rFonts w:eastAsia="Times New Roman" w:cs="Times New Roman"/>
          <w:szCs w:val="24"/>
        </w:rPr>
        <w:t>,</w:t>
      </w:r>
      <w:r>
        <w:rPr>
          <w:rFonts w:eastAsia="Times New Roman" w:cs="Times New Roman"/>
          <w:szCs w:val="24"/>
        </w:rPr>
        <w:t xml:space="preserve"> θα αναζωογονούσε άμεσα την ελληνική οικονομία, καθώς οι ελεύθεροι επαγγελματίες είναι αυτοί που αποτελούν τη </w:t>
      </w:r>
      <w:r>
        <w:rPr>
          <w:rFonts w:eastAsia="Times New Roman" w:cs="Times New Roman"/>
          <w:szCs w:val="24"/>
        </w:rPr>
        <w:lastRenderedPageBreak/>
        <w:t>ραχοκοκαλιά της. Είναι αυτό που θέλουμε όλοι, να στ</w:t>
      </w:r>
      <w:r>
        <w:rPr>
          <w:rFonts w:eastAsia="Times New Roman" w:cs="Times New Roman"/>
          <w:szCs w:val="24"/>
        </w:rPr>
        <w:t xml:space="preserve">ηρίξουμε τους μικρομεσαίους, να δημιουργήσουμε ξανά τη μεσαία τάξη στην Ελλάδα. Φθάνει με τους πολύ πλούσιους και τους πολύ φτωχούς! </w:t>
      </w:r>
    </w:p>
    <w:p w14:paraId="719A526A"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Στο δεύτερο μέρος φέρνετε τη διαβόητη νέα αρχιτεκτονική στην επιβολή προστίμων σε εργοδότες για αδήλωτη εργασία. Τα πρόστι</w:t>
      </w:r>
      <w:r>
        <w:rPr>
          <w:rFonts w:eastAsia="Times New Roman" w:cs="Times New Roman"/>
          <w:szCs w:val="24"/>
        </w:rPr>
        <w:t>μα θα πρέπει εν γένει να κρατούν μια ισορροπία. Από τη μια θα πρέπει να λειτουργούν αποτρεπτικά για τον εργοδότη που θέλει να παρανομήσει και από την άλλη, όμως, θα πρέπει να είναι αναλογικά σε σχέση με την παράβαση και να μην επιβαρύνουν υπερβολικά τους μ</w:t>
      </w:r>
      <w:r>
        <w:rPr>
          <w:rFonts w:eastAsia="Times New Roman" w:cs="Times New Roman"/>
          <w:szCs w:val="24"/>
        </w:rPr>
        <w:t>ικρομεσαίους εργοδότες, φέρνοντάς τους στο χείλος του γκρεμού, στο χείλος της οικονομικής καταστροφής. Γιατί αυτό είναι που θα αντιμετωπίσει ένας μικρομεσαίος εργοδότης με ένα τέτοιο πρόστιμο, όταν μάλιστα έχουμε δει κωμικοτραγικές περιπτώσεις και έχουμε δ</w:t>
      </w:r>
      <w:r>
        <w:rPr>
          <w:rFonts w:eastAsia="Times New Roman" w:cs="Times New Roman"/>
          <w:szCs w:val="24"/>
        </w:rPr>
        <w:t>ιαβάσει σε διάφορα μέσα μαζικής ενημέρωσης για το πώς επιβάλλονται αυτά τα πρόστιμα. Και δεν μιλάμε για τις περιπτώσεις αδήλωτης και ανασφάλιστης εργασίας, όπως αυτές που ήρθαν στο φως της δημοσιότητας για τις ανθούσες επιχειρήσεις παραδείγματος χάρ</w:t>
      </w:r>
      <w:r>
        <w:rPr>
          <w:rFonts w:eastAsia="Times New Roman" w:cs="Times New Roman"/>
          <w:szCs w:val="24"/>
        </w:rPr>
        <w:t>ιν</w:t>
      </w:r>
      <w:r>
        <w:rPr>
          <w:rFonts w:eastAsia="Times New Roman" w:cs="Times New Roman"/>
          <w:szCs w:val="24"/>
        </w:rPr>
        <w:t xml:space="preserve"> της </w:t>
      </w:r>
      <w:r>
        <w:rPr>
          <w:rFonts w:eastAsia="Times New Roman" w:cs="Times New Roman"/>
          <w:szCs w:val="24"/>
        </w:rPr>
        <w:lastRenderedPageBreak/>
        <w:t>Μυκόνου. Δεν μπορούμε να νομοθετούμε για όλη την Ελλάδα με όρους Μυκόνου. Μιλάμε για τους μικρομεσαίους στην επαρχία, στην Αθήνα, στη νησιωτική Ελλάδα, στην ηπειρωτική Ελλάδα, στη Θεσσαλονίκη, σε λιγότερο τουριστικά μέρη, που έχουν γονατίσει από την κρίση.</w:t>
      </w:r>
      <w:r>
        <w:rPr>
          <w:rFonts w:eastAsia="Times New Roman" w:cs="Times New Roman"/>
          <w:szCs w:val="24"/>
        </w:rPr>
        <w:t xml:space="preserve"> Δεν είναι λύση στο πρόβλημά μας αυτό που μας φέρνετε. Η λύση, για εμάς, στην αδήλωτη εργασία είναι οι συχνοί έλεγχοι ένα σύστημα αξιολόγησης όλων των παραβάσεων. </w:t>
      </w:r>
    </w:p>
    <w:p w14:paraId="719A526B"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Προβληματική, επίσης, στο δεύτερο μέρος είναι και η πρόβλεψη του άρθρου 9 για την ευθύνη των</w:t>
      </w:r>
      <w:r>
        <w:rPr>
          <w:rFonts w:eastAsia="Times New Roman" w:cs="Times New Roman"/>
          <w:szCs w:val="24"/>
        </w:rPr>
        <w:t xml:space="preserve"> εργοδοτών αναθετόντων μια εργασία σε κάποιον εργολάβο ή υπεργολάβο. Εδώ τι κάνετε; Έρχεστε να κάνετε τον ωφελούμενο ελεγκτή; Το δικό σας καθήκον, το καθήκον του κράτους ποιο είναι; Γιατί μεταθέτετε τις ευθύνες σε άλλους; Δεν έχουν αρκετά προβλήματα να δια</w:t>
      </w:r>
      <w:r>
        <w:rPr>
          <w:rFonts w:eastAsia="Times New Roman" w:cs="Times New Roman"/>
          <w:szCs w:val="24"/>
        </w:rPr>
        <w:t xml:space="preserve">χειριστούν οι μικρομεσαίοι; Έχουν και θα έπρεπε να το γνωρίζετε. </w:t>
      </w:r>
    </w:p>
    <w:p w14:paraId="719A526C"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Στο τρίτο μέρος αυτού του νομοσχεδίου που αφορά την ιδιαίτερα ευάλωτη ομάδα όπως είναι οι ασυνόδευτοι ανήλικοι, διαπιστώνουμε μια προχειρότητα και μια νομοθέτηση στο πόδι. Γιατί δεν υπάρχουν</w:t>
      </w:r>
      <w:r>
        <w:rPr>
          <w:rFonts w:eastAsia="Times New Roman" w:cs="Times New Roman"/>
          <w:szCs w:val="24"/>
        </w:rPr>
        <w:t xml:space="preserve"> διαθέσιμες δομές φιλοξενίας για περίπου το </w:t>
      </w:r>
      <w:r>
        <w:rPr>
          <w:rFonts w:eastAsia="Times New Roman" w:cs="Times New Roman"/>
          <w:szCs w:val="24"/>
        </w:rPr>
        <w:lastRenderedPageBreak/>
        <w:t xml:space="preserve">65% των ασυνόδευτων ανηλίκων που βρίσκονται αυτή τη στιγμή στη χώρα μας, σχεδόν τέσσερα χρόνια μετά από την έκρηξη της μεταναστευτικής κρίσης; Τι κάνετε μέχρι σήμερα; Εσείς και οι αλληλέγγυοι τι κάνετε; </w:t>
      </w:r>
    </w:p>
    <w:p w14:paraId="719A526D"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Στο θέμα</w:t>
      </w:r>
      <w:r>
        <w:rPr>
          <w:rFonts w:eastAsia="Times New Roman" w:cs="Times New Roman"/>
          <w:szCs w:val="24"/>
        </w:rPr>
        <w:t xml:space="preserve"> των επιτροπών του άρθρου 28 που θα επιφορτίζονται για τη μέριμνα για τα ασυνόδευτα παιδιά, βλέπουμε και εδώ την προχειρότητά σας. Δεν προσδιορίζονται επακριβώς τα προσόντα και το προφίλ των επαγγελματιών και των επιτροπών που θα αναλαμβάνουν τη φροντίδα τ</w:t>
      </w:r>
      <w:r>
        <w:rPr>
          <w:rFonts w:eastAsia="Times New Roman" w:cs="Times New Roman"/>
          <w:szCs w:val="24"/>
        </w:rPr>
        <w:t xml:space="preserve">ων ασυνόδευτων παιδιών. Δεν ορίζονται η αμοιβή που θα λαμβάνουν, τα κριτήρια διορισμού τους, αλλά και άλλες σημαντικές παράμετροι της εν λόγω πρόβλεψης. Όλα αφήνονται στην έκδοση και πάλι μιας κοινής υπουργικής απόφασης χωρίς χρονοδιάγραμμα για την έκδοσή </w:t>
      </w:r>
      <w:r>
        <w:rPr>
          <w:rFonts w:eastAsia="Times New Roman" w:cs="Times New Roman"/>
          <w:szCs w:val="24"/>
        </w:rPr>
        <w:t xml:space="preserve">της. Έτσι δεν κυβερνούμε. </w:t>
      </w:r>
    </w:p>
    <w:p w14:paraId="719A526E"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Ακούμε, λοιπόν, ότι θα προσληφθούν για αυτή τη δουλειά περίπου διακόσια άτομα και</w:t>
      </w:r>
      <w:r>
        <w:rPr>
          <w:rFonts w:eastAsia="Times New Roman" w:cs="Times New Roman"/>
          <w:szCs w:val="24"/>
        </w:rPr>
        <w:t>,</w:t>
      </w:r>
      <w:r>
        <w:rPr>
          <w:rFonts w:eastAsia="Times New Roman" w:cs="Times New Roman"/>
          <w:szCs w:val="24"/>
        </w:rPr>
        <w:t xml:space="preserve"> δυστυχώς, φοβόμαστε ότι η επιλογή αυτών των ατόμων δεν θα γίνει αξιοκρατικά, όπως συμβαίνει και συνέβαινε. Είναι μια παθογένεια του παρελθόντος αυ</w:t>
      </w:r>
      <w:r>
        <w:rPr>
          <w:rFonts w:eastAsia="Times New Roman" w:cs="Times New Roman"/>
          <w:szCs w:val="24"/>
        </w:rPr>
        <w:t xml:space="preserve">τή. </w:t>
      </w:r>
    </w:p>
    <w:p w14:paraId="719A526F"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Πολύ φοβόμαστε ότι είναι άλλη μία προσπάθεια της Κυβέρνησης να βολέψει τους δικούς σας, να φτιάξετε μια κομματική πελατεία και να ενισχύσετε έτσι τον προεκλογικό σας αγώνα, μιας και μπαίνουμε σε προεκλογική χρονιά. Και γιατί το πιστεύουμε αυτό; Γιατί </w:t>
      </w:r>
      <w:r>
        <w:rPr>
          <w:rFonts w:eastAsia="Times New Roman"/>
          <w:szCs w:val="24"/>
        </w:rPr>
        <w:t xml:space="preserve">αυτό κάνατε πάντα, δυστυχώς. Πετάτε στάχτη στα μάτια με τις δήθεν αγαθές προθέσεις σας και από πίσω διορίζετε, βολεύετε, δίνετε επιδόματα και όλα αυτά με ψηφοθηρικά κριτήρια. Κάνετε αριστερή πολιτική με τα λεφτά </w:t>
      </w:r>
      <w:r>
        <w:rPr>
          <w:rFonts w:eastAsia="Times New Roman"/>
          <w:szCs w:val="24"/>
        </w:rPr>
        <w:t>-</w:t>
      </w:r>
      <w:r>
        <w:rPr>
          <w:rFonts w:eastAsia="Times New Roman"/>
          <w:szCs w:val="24"/>
        </w:rPr>
        <w:t>με τα όσα τους έχουν απομείνει</w:t>
      </w:r>
      <w:r>
        <w:rPr>
          <w:rFonts w:eastAsia="Times New Roman"/>
          <w:szCs w:val="24"/>
        </w:rPr>
        <w:t>-</w:t>
      </w:r>
      <w:r>
        <w:rPr>
          <w:rFonts w:eastAsia="Times New Roman"/>
          <w:szCs w:val="24"/>
        </w:rPr>
        <w:t xml:space="preserve"> των Ελλήνων</w:t>
      </w:r>
      <w:r>
        <w:rPr>
          <w:rFonts w:eastAsia="Times New Roman"/>
          <w:szCs w:val="24"/>
        </w:rPr>
        <w:t xml:space="preserve"> πολιτών. Αντί να βοηθήσετε τον Έλληνα να αναπτυχθεί, να σταθεί τουλάχιστον οικονομικά στα πόδια του, για να μπορέσει έχοντας εξασφαλίσει τ</w:t>
      </w:r>
      <w:r>
        <w:rPr>
          <w:rFonts w:eastAsia="Times New Roman"/>
          <w:szCs w:val="24"/>
        </w:rPr>
        <w:t>α</w:t>
      </w:r>
      <w:r>
        <w:rPr>
          <w:rFonts w:eastAsia="Times New Roman"/>
          <w:szCs w:val="24"/>
        </w:rPr>
        <w:t xml:space="preserve"> προς το ζην, να κυνηγήσει το ευ ζην όχι μόνο το δικό του αλλά και των γύρω του, εσείς έρχεστε και βάζετε ως προτερα</w:t>
      </w:r>
      <w:r>
        <w:rPr>
          <w:rFonts w:eastAsia="Times New Roman"/>
          <w:szCs w:val="24"/>
        </w:rPr>
        <w:t>ιότητα το κόμμα σας.</w:t>
      </w:r>
    </w:p>
    <w:p w14:paraId="719A5270" w14:textId="77777777" w:rsidR="00E97792" w:rsidRDefault="00D70D60">
      <w:pPr>
        <w:spacing w:after="0" w:line="600" w:lineRule="auto"/>
        <w:ind w:firstLine="720"/>
        <w:jc w:val="both"/>
        <w:rPr>
          <w:rFonts w:eastAsia="Times New Roman"/>
          <w:szCs w:val="24"/>
        </w:rPr>
      </w:pPr>
      <w:r>
        <w:rPr>
          <w:rFonts w:eastAsia="Times New Roman"/>
          <w:szCs w:val="24"/>
        </w:rPr>
        <w:t>Προβληματική, επίσης, είναι και η διάταξη του άρθρου 21 για την αξιολόγηση του βέλτιστου συμφέροντος του ασυνόδευτου ανηλίκου. Και η διάταξη αυτή είναι αόριστη και απλώς περιγράφει τι θα θέλατε να κάνετε και όχι ποια θα είναι η λύση. Ε</w:t>
      </w:r>
      <w:r>
        <w:rPr>
          <w:rFonts w:eastAsia="Times New Roman"/>
          <w:szCs w:val="24"/>
        </w:rPr>
        <w:t>ίμαστε υπέρ της δρομολόγησης μιας πιστοποιημένης διαδικασίας αξιολόγησης</w:t>
      </w:r>
      <w:r>
        <w:rPr>
          <w:rFonts w:eastAsia="Times New Roman"/>
          <w:szCs w:val="24"/>
        </w:rPr>
        <w:t>,</w:t>
      </w:r>
      <w:r>
        <w:rPr>
          <w:rFonts w:eastAsia="Times New Roman"/>
          <w:szCs w:val="24"/>
        </w:rPr>
        <w:t xml:space="preserve"> για το τι είναι καλύτερο για αυτή την τόσο ευάλωτη </w:t>
      </w:r>
      <w:r>
        <w:rPr>
          <w:rFonts w:eastAsia="Times New Roman"/>
          <w:szCs w:val="24"/>
        </w:rPr>
        <w:lastRenderedPageBreak/>
        <w:t xml:space="preserve">ομάδα, αλλά θέλουμε να καταλάβουμε ποια θα είναι τα κριτήρια αυτής και ποιοι θα είναι οι παράγοντες που θα λαμβάνονται υπ’ </w:t>
      </w:r>
      <w:proofErr w:type="spellStart"/>
      <w:r>
        <w:rPr>
          <w:rFonts w:eastAsia="Times New Roman"/>
          <w:szCs w:val="24"/>
        </w:rPr>
        <w:t>όψιν</w:t>
      </w:r>
      <w:proofErr w:type="spellEnd"/>
      <w:r>
        <w:rPr>
          <w:rFonts w:eastAsia="Times New Roman"/>
          <w:szCs w:val="24"/>
        </w:rPr>
        <w:t xml:space="preserve"> για</w:t>
      </w:r>
      <w:r>
        <w:rPr>
          <w:rFonts w:eastAsia="Times New Roman"/>
          <w:szCs w:val="24"/>
        </w:rPr>
        <w:t xml:space="preserve"> αυτές τις σημαντικές λεπτομέρειες, προκειμένου να λάβουμε κι εμείς τη θέση μας. Έχουμε, λοιπόν, τη σύσταση μιας νέας </w:t>
      </w:r>
      <w:r>
        <w:rPr>
          <w:rFonts w:eastAsia="Times New Roman"/>
          <w:szCs w:val="24"/>
        </w:rPr>
        <w:t>δ</w:t>
      </w:r>
      <w:r>
        <w:rPr>
          <w:rFonts w:eastAsia="Times New Roman"/>
          <w:szCs w:val="24"/>
        </w:rPr>
        <w:t>ιεύθυνσης προστασίας ασυνόδευτων ανηλίκων στο Εθνικό Κέντρο Εθνικής Αλληλεγγύης με το άρθρο 27. Και άλλες θέσεις εργασίας.</w:t>
      </w:r>
    </w:p>
    <w:p w14:paraId="719A5271" w14:textId="77777777" w:rsidR="00E97792" w:rsidRDefault="00D70D60">
      <w:pPr>
        <w:spacing w:after="0" w:line="600" w:lineRule="auto"/>
        <w:ind w:firstLine="720"/>
        <w:jc w:val="both"/>
        <w:rPr>
          <w:rFonts w:eastAsia="Times New Roman"/>
          <w:szCs w:val="24"/>
        </w:rPr>
      </w:pPr>
      <w:r>
        <w:rPr>
          <w:rFonts w:eastAsia="Times New Roman"/>
          <w:szCs w:val="24"/>
        </w:rPr>
        <w:t>Έχουμε, επίσης</w:t>
      </w:r>
      <w:r>
        <w:rPr>
          <w:rFonts w:eastAsia="Times New Roman"/>
          <w:szCs w:val="24"/>
        </w:rPr>
        <w:t>, τη σύσταση εποπτικού συμβουλίου επιτροπείας ασυνόδευτων ανηλίκων τριών ατόμων και πάλι μόνο με απόφαση Υπουργού. Αφήνετε ορθάνοιχτες τις πόρτες να διορίσετε ανθρώπους δικούς σας, που βολεύονται με φωτογραφικές διατάξεις.</w:t>
      </w:r>
    </w:p>
    <w:p w14:paraId="719A5272" w14:textId="77777777" w:rsidR="00E97792" w:rsidRDefault="00D70D60">
      <w:pPr>
        <w:spacing w:after="0" w:line="600" w:lineRule="auto"/>
        <w:ind w:firstLine="720"/>
        <w:jc w:val="both"/>
        <w:rPr>
          <w:rFonts w:eastAsia="Times New Roman"/>
          <w:szCs w:val="24"/>
        </w:rPr>
      </w:pPr>
      <w:r>
        <w:rPr>
          <w:rFonts w:eastAsia="Times New Roman"/>
          <w:szCs w:val="24"/>
        </w:rPr>
        <w:t>(Στο σημείο αυτό κτυπάει το κουδο</w:t>
      </w:r>
      <w:r>
        <w:rPr>
          <w:rFonts w:eastAsia="Times New Roman"/>
          <w:szCs w:val="24"/>
        </w:rPr>
        <w:t>ύνι λήξεως του χρόνου ομιλίας του κυρίου Βουλευτή)</w:t>
      </w:r>
    </w:p>
    <w:p w14:paraId="719A5273" w14:textId="77777777" w:rsidR="00E97792" w:rsidRDefault="00D70D60">
      <w:pPr>
        <w:spacing w:after="0" w:line="600" w:lineRule="auto"/>
        <w:ind w:firstLine="720"/>
        <w:jc w:val="both"/>
        <w:rPr>
          <w:rFonts w:eastAsia="Times New Roman"/>
          <w:szCs w:val="24"/>
        </w:rPr>
      </w:pPr>
      <w:r>
        <w:rPr>
          <w:rFonts w:eastAsia="Times New Roman"/>
          <w:szCs w:val="24"/>
        </w:rPr>
        <w:t>Πολύ λίγο θα χρειαστώ, κύριε Πρόεδρε, πέραν των δώδεκα λεπτών ούτε δύο λεπτά.</w:t>
      </w:r>
    </w:p>
    <w:p w14:paraId="719A5274" w14:textId="77777777" w:rsidR="00E97792" w:rsidRDefault="00D70D60">
      <w:pPr>
        <w:spacing w:after="0" w:line="600" w:lineRule="auto"/>
        <w:ind w:firstLine="720"/>
        <w:jc w:val="both"/>
        <w:rPr>
          <w:rFonts w:eastAsia="Times New Roman"/>
          <w:szCs w:val="24"/>
        </w:rPr>
      </w:pPr>
      <w:r>
        <w:rPr>
          <w:rFonts w:eastAsia="Times New Roman"/>
          <w:szCs w:val="24"/>
        </w:rPr>
        <w:t xml:space="preserve">Πάμε τώρα στο τελευταίο μέρος τις λοιπές διατάξεις, όπου κρύβονται συνήθως τα πραγματικά διαμάντια που φέρνετε προς ψήφιση στη </w:t>
      </w:r>
      <w:r>
        <w:rPr>
          <w:rFonts w:eastAsia="Times New Roman"/>
          <w:szCs w:val="24"/>
        </w:rPr>
        <w:t xml:space="preserve">Βουλή. Προβληματική είναι η διάταξη του άρθρου </w:t>
      </w:r>
      <w:r>
        <w:rPr>
          <w:rFonts w:eastAsia="Times New Roman"/>
          <w:szCs w:val="24"/>
        </w:rPr>
        <w:lastRenderedPageBreak/>
        <w:t>36, με την οποία αφήνετε τεράστια και δυσανάλογα περιθώρια χειρισμών στον εκάστοτε Υπουργό</w:t>
      </w:r>
      <w:r>
        <w:rPr>
          <w:rFonts w:eastAsia="Times New Roman"/>
          <w:szCs w:val="24"/>
        </w:rPr>
        <w:t>,</w:t>
      </w:r>
      <w:r>
        <w:rPr>
          <w:rFonts w:eastAsia="Times New Roman"/>
          <w:szCs w:val="24"/>
        </w:rPr>
        <w:t xml:space="preserve"> για να παραχωρήσει δικαίωμα χρήσης δημόσιας περιουσίας κτήρια του ΟΑΕΔ, δηλαδή άνευ ανταλλάγματος υπηρεσίες και σε φο</w:t>
      </w:r>
      <w:r>
        <w:rPr>
          <w:rFonts w:eastAsia="Times New Roman"/>
          <w:szCs w:val="24"/>
        </w:rPr>
        <w:t>ρείς του ευρύτερου δημοσίου τομέα. Καλό θα ήταν να υπάρχουν εδώ κάποιες ασφαλιστικές δικλίδες για την προάσπιση του δημόσιου συμφέροντος. Αυτό είναι που θα έπρεπε να κάνετε.</w:t>
      </w:r>
    </w:p>
    <w:p w14:paraId="719A5275" w14:textId="77777777" w:rsidR="00E97792" w:rsidRDefault="00D70D60">
      <w:pPr>
        <w:spacing w:after="0" w:line="600" w:lineRule="auto"/>
        <w:ind w:firstLine="720"/>
        <w:jc w:val="both"/>
        <w:rPr>
          <w:rFonts w:eastAsia="Times New Roman"/>
          <w:szCs w:val="24"/>
        </w:rPr>
      </w:pPr>
      <w:r>
        <w:rPr>
          <w:rFonts w:eastAsia="Times New Roman"/>
          <w:szCs w:val="24"/>
        </w:rPr>
        <w:t>Έχουμε, επίσης, το άρθρο 48, σύμφωνα με το οποίο γίνεται αύξηση των μελών του διοι</w:t>
      </w:r>
      <w:r>
        <w:rPr>
          <w:rFonts w:eastAsia="Times New Roman"/>
          <w:szCs w:val="24"/>
        </w:rPr>
        <w:t>κητικού συμβουλίου του ΕΚΑ από επτά σε έντεκα, χωρίς να μας εξηγεί η αιτιολογική έκθεση γιατί.</w:t>
      </w:r>
    </w:p>
    <w:p w14:paraId="719A5276" w14:textId="77777777" w:rsidR="00E97792" w:rsidRDefault="00D70D60">
      <w:pPr>
        <w:spacing w:after="0" w:line="600" w:lineRule="auto"/>
        <w:ind w:firstLine="720"/>
        <w:jc w:val="both"/>
        <w:rPr>
          <w:rFonts w:eastAsia="Times New Roman"/>
          <w:szCs w:val="24"/>
        </w:rPr>
      </w:pPr>
      <w:r>
        <w:rPr>
          <w:rFonts w:eastAsia="Times New Roman"/>
          <w:szCs w:val="24"/>
        </w:rPr>
        <w:t xml:space="preserve">Τέλος, με το άρθρο 49 έρχεται η Κυβέρνησή σας να νομιμοποιήσει εκ των υστέρων δαπάνες προς διάφορους </w:t>
      </w:r>
      <w:proofErr w:type="spellStart"/>
      <w:r>
        <w:rPr>
          <w:rFonts w:eastAsia="Times New Roman"/>
          <w:szCs w:val="24"/>
        </w:rPr>
        <w:t>π</w:t>
      </w:r>
      <w:r>
        <w:rPr>
          <w:rFonts w:eastAsia="Times New Roman"/>
          <w:szCs w:val="24"/>
        </w:rPr>
        <w:t>αρόχους</w:t>
      </w:r>
      <w:proofErr w:type="spellEnd"/>
      <w:r>
        <w:rPr>
          <w:rFonts w:eastAsia="Times New Roman"/>
          <w:szCs w:val="24"/>
        </w:rPr>
        <w:t>, χωρίς να μας εξηγείτε σε ποιους, σε πόσους</w:t>
      </w:r>
      <w:r>
        <w:rPr>
          <w:rFonts w:eastAsia="Times New Roman"/>
          <w:szCs w:val="24"/>
        </w:rPr>
        <w:t>,</w:t>
      </w:r>
      <w:r>
        <w:rPr>
          <w:rFonts w:eastAsia="Times New Roman"/>
          <w:szCs w:val="24"/>
        </w:rPr>
        <w:t xml:space="preserve"> και αν πρόκειται για δαπάνες που προέκυψαν μέσα από διαγωνιστικές διαδικασίες ή απ’ ευθείας αναθέσεις. Αναφερόμαστε στο ποσό των 2,1 εκατομμύρι</w:t>
      </w:r>
      <w:r>
        <w:rPr>
          <w:rFonts w:eastAsia="Times New Roman"/>
          <w:szCs w:val="24"/>
        </w:rPr>
        <w:t>ων</w:t>
      </w:r>
      <w:r>
        <w:rPr>
          <w:rFonts w:eastAsia="Times New Roman"/>
          <w:szCs w:val="24"/>
        </w:rPr>
        <w:t xml:space="preserve"> ευρώ, για το οποίο μιλάτε στην </w:t>
      </w:r>
      <w:r>
        <w:rPr>
          <w:rFonts w:eastAsia="Times New Roman"/>
          <w:szCs w:val="24"/>
        </w:rPr>
        <w:t>έ</w:t>
      </w:r>
      <w:r>
        <w:rPr>
          <w:rFonts w:eastAsia="Times New Roman"/>
          <w:szCs w:val="24"/>
        </w:rPr>
        <w:t>κθεση του Γενικού Λογιστηρίου του Κράτους, για δαπάνες που αφορούν στη λειτου</w:t>
      </w:r>
      <w:r>
        <w:rPr>
          <w:rFonts w:eastAsia="Times New Roman"/>
          <w:szCs w:val="24"/>
        </w:rPr>
        <w:t>ργία συντήρησης και επέκτασης των ΟΠΣ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ΣΕΠΕ, για την </w:t>
      </w:r>
      <w:r>
        <w:rPr>
          <w:rFonts w:eastAsia="Times New Roman"/>
          <w:szCs w:val="24"/>
        </w:rPr>
        <w:lastRenderedPageBreak/>
        <w:t>κατανάλωση ηλεκτρικής ενέργειας και προμήθεια καυσίμων καθώς και άλλων.</w:t>
      </w:r>
    </w:p>
    <w:p w14:paraId="719A5277" w14:textId="77777777" w:rsidR="00E97792" w:rsidRDefault="00D70D60">
      <w:pPr>
        <w:spacing w:after="0" w:line="600" w:lineRule="auto"/>
        <w:ind w:firstLine="720"/>
        <w:jc w:val="both"/>
        <w:rPr>
          <w:rFonts w:eastAsia="Times New Roman"/>
          <w:szCs w:val="24"/>
        </w:rPr>
      </w:pPr>
      <w:r>
        <w:rPr>
          <w:rFonts w:eastAsia="Times New Roman"/>
          <w:szCs w:val="24"/>
        </w:rPr>
        <w:t>Δεν μπορούμε, κύριοι της Κυβέρνησης, να συναινέσουμε σε τέτοιες πρακτικές που αφήνουν όλες τις πόρτες ανοιχτές για τη διάπραξη λαθ</w:t>
      </w:r>
      <w:r>
        <w:rPr>
          <w:rFonts w:eastAsia="Times New Roman"/>
          <w:szCs w:val="24"/>
        </w:rPr>
        <w:t xml:space="preserve">ροχειριών από την Κυβέρνησή σας. Καταλάβετέ το ότι έτσι δεν πάει η Ελλάδα μας μπροστά. Δεν μπορούμε να στηρίξουμε κανέναν νομοσχέδιο το οποίο δεν λύνει από τη βάση του το πρόβλημα. Δεν είμαστε εμείς αυτοί που συναινούμε σε μια πολιτική «λύνουμε όσα βλέπει </w:t>
      </w:r>
      <w:r>
        <w:rPr>
          <w:rFonts w:eastAsia="Times New Roman"/>
          <w:szCs w:val="24"/>
        </w:rPr>
        <w:t>η πεθερά».</w:t>
      </w:r>
    </w:p>
    <w:p w14:paraId="719A5278" w14:textId="77777777" w:rsidR="00E97792" w:rsidRDefault="00D70D60">
      <w:pPr>
        <w:spacing w:after="0" w:line="600" w:lineRule="auto"/>
        <w:ind w:firstLine="720"/>
        <w:jc w:val="both"/>
        <w:rPr>
          <w:rFonts w:eastAsia="Times New Roman"/>
          <w:szCs w:val="24"/>
        </w:rPr>
      </w:pPr>
      <w:r>
        <w:rPr>
          <w:rFonts w:eastAsia="Times New Roman"/>
          <w:szCs w:val="24"/>
        </w:rPr>
        <w:t>Σας ευχαριστώ πολύ.</w:t>
      </w:r>
    </w:p>
    <w:p w14:paraId="719A5279"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719A527A" w14:textId="77777777" w:rsidR="00E97792" w:rsidRDefault="00D70D60">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τον κ. Κουτσούκο, Βουλευτή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w:t>
      </w:r>
      <w:r>
        <w:rPr>
          <w:rFonts w:eastAsia="Times New Roman"/>
          <w:szCs w:val="24"/>
        </w:rPr>
        <w:t xml:space="preserve"> να πάρει τον λόγο για επτά λεπτά.</w:t>
      </w:r>
    </w:p>
    <w:p w14:paraId="719A527B" w14:textId="77777777" w:rsidR="00E97792" w:rsidRDefault="00E97792">
      <w:pPr>
        <w:spacing w:after="0" w:line="600" w:lineRule="auto"/>
        <w:ind w:firstLine="720"/>
        <w:jc w:val="both"/>
        <w:rPr>
          <w:rFonts w:eastAsia="Times New Roman"/>
          <w:szCs w:val="24"/>
        </w:rPr>
      </w:pPr>
    </w:p>
    <w:p w14:paraId="719A527C" w14:textId="77777777" w:rsidR="00E97792" w:rsidRDefault="00D70D60">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719A527D"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 χαρά και την τιμή, παίρνοντας τον λόγο</w:t>
      </w:r>
      <w:r>
        <w:rPr>
          <w:rFonts w:eastAsia="Times New Roman"/>
          <w:szCs w:val="24"/>
        </w:rPr>
        <w:t>,</w:t>
      </w:r>
      <w:r>
        <w:rPr>
          <w:rFonts w:eastAsia="Times New Roman"/>
          <w:szCs w:val="24"/>
        </w:rPr>
        <w:t xml:space="preserve"> να βρίσκεται στα Έδρανα η αξιότιμη Υπουργός Εργασίας,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η οποία εφαρμόζει κατά γράμμα τον νόμο του προκατόχου της, του κ. </w:t>
      </w:r>
      <w:proofErr w:type="spellStart"/>
      <w:r>
        <w:rPr>
          <w:rFonts w:eastAsia="Times New Roman"/>
          <w:szCs w:val="24"/>
        </w:rPr>
        <w:t>Κατρούγκαλου</w:t>
      </w:r>
      <w:proofErr w:type="spellEnd"/>
      <w:r>
        <w:rPr>
          <w:rFonts w:eastAsia="Times New Roman"/>
          <w:szCs w:val="24"/>
        </w:rPr>
        <w:t>.</w:t>
      </w:r>
    </w:p>
    <w:p w14:paraId="719A527E" w14:textId="77777777" w:rsidR="00E97792" w:rsidRDefault="00D70D60">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πειδή άκουγα τον </w:t>
      </w:r>
      <w:r>
        <w:rPr>
          <w:rFonts w:eastAsia="Times New Roman"/>
          <w:szCs w:val="24"/>
        </w:rPr>
        <w:t>ε</w:t>
      </w:r>
      <w:r>
        <w:rPr>
          <w:rFonts w:eastAsia="Times New Roman"/>
          <w:szCs w:val="24"/>
        </w:rPr>
        <w:t xml:space="preserve">ισηγητή της </w:t>
      </w:r>
      <w:r>
        <w:rPr>
          <w:rFonts w:eastAsia="Times New Roman"/>
          <w:szCs w:val="24"/>
        </w:rPr>
        <w:t>Π</w:t>
      </w:r>
      <w:r>
        <w:rPr>
          <w:rFonts w:eastAsia="Times New Roman"/>
          <w:szCs w:val="24"/>
        </w:rPr>
        <w:t>λειοψηφίας το πρωί</w:t>
      </w:r>
      <w:r>
        <w:rPr>
          <w:rFonts w:eastAsia="Times New Roman"/>
          <w:szCs w:val="24"/>
        </w:rPr>
        <w:t>,</w:t>
      </w:r>
      <w:r>
        <w:rPr>
          <w:rFonts w:eastAsia="Times New Roman"/>
          <w:szCs w:val="24"/>
        </w:rPr>
        <w:t xml:space="preserve"> να μας λέει πόσες φορές κόψαμε τις συντάξεις και πόσο μειώσαμε τις συντάξεις και κατέθεσε στα Πρακτικά και συγκεκριμένο σημείωμα, ο αγαπητός συνάδελφος ξέχασε να πει ότι με τα δυο του τα χεράκια, όπως και </w:t>
      </w:r>
      <w:r>
        <w:rPr>
          <w:rFonts w:eastAsia="Times New Roman"/>
          <w:szCs w:val="24"/>
        </w:rPr>
        <w:t>όλοι οι συνάδελφοι τ</w:t>
      </w:r>
      <w:r>
        <w:rPr>
          <w:rFonts w:eastAsia="Times New Roman"/>
          <w:szCs w:val="24"/>
        </w:rPr>
        <w:t>ου</w:t>
      </w:r>
      <w:r>
        <w:rPr>
          <w:rFonts w:eastAsia="Times New Roman"/>
          <w:szCs w:val="24"/>
        </w:rPr>
        <w:t xml:space="preserve"> ΣΥΡΙΖΑ και των ΑΝΕΛ, ψήφισε τον λεγόμενο νόμο </w:t>
      </w:r>
      <w:proofErr w:type="spellStart"/>
      <w:r>
        <w:rPr>
          <w:rFonts w:eastAsia="Times New Roman"/>
          <w:szCs w:val="24"/>
        </w:rPr>
        <w:t>Κατρούγκαλου</w:t>
      </w:r>
      <w:proofErr w:type="spellEnd"/>
      <w:r>
        <w:rPr>
          <w:rFonts w:eastAsia="Times New Roman"/>
          <w:szCs w:val="24"/>
        </w:rPr>
        <w:t>, τον ν.4387/16</w:t>
      </w:r>
      <w:r w:rsidRPr="008F016E">
        <w:rPr>
          <w:rFonts w:eastAsia="Times New Roman"/>
          <w:szCs w:val="24"/>
        </w:rPr>
        <w:t xml:space="preserve"> </w:t>
      </w:r>
      <w:r>
        <w:rPr>
          <w:rFonts w:eastAsia="Times New Roman"/>
          <w:szCs w:val="24"/>
        </w:rPr>
        <w:t>ο οποίος, κυρίες και κύριοι συνάδελφοι, είναι εν ισχύ</w:t>
      </w:r>
      <w:r>
        <w:rPr>
          <w:rFonts w:eastAsia="Times New Roman"/>
          <w:szCs w:val="24"/>
        </w:rPr>
        <w:t>ι</w:t>
      </w:r>
      <w:r>
        <w:rPr>
          <w:rFonts w:eastAsia="Times New Roman"/>
          <w:szCs w:val="24"/>
        </w:rPr>
        <w:t>. Όσοι βγήκαν στη σύνταξη μετά το 2016 έχουν τεράστιες μειώσεις συντάξεων.</w:t>
      </w:r>
      <w:r w:rsidRPr="005B32F7">
        <w:rPr>
          <w:rFonts w:eastAsia="Times New Roman"/>
          <w:szCs w:val="24"/>
        </w:rPr>
        <w:t xml:space="preserve"> </w:t>
      </w:r>
    </w:p>
    <w:p w14:paraId="719A527F" w14:textId="77777777" w:rsidR="00E97792" w:rsidRDefault="00D70D60">
      <w:pPr>
        <w:spacing w:after="0" w:line="600" w:lineRule="auto"/>
        <w:ind w:firstLine="720"/>
        <w:jc w:val="both"/>
        <w:rPr>
          <w:rFonts w:eastAsia="Times New Roman"/>
          <w:szCs w:val="24"/>
        </w:rPr>
      </w:pPr>
      <w:r>
        <w:rPr>
          <w:rFonts w:eastAsia="Times New Roman"/>
          <w:szCs w:val="24"/>
        </w:rPr>
        <w:t>(Στο σημείο αυτό την Προεδρικ</w:t>
      </w:r>
      <w:r>
        <w:rPr>
          <w:rFonts w:eastAsia="Times New Roman"/>
          <w:szCs w:val="24"/>
        </w:rPr>
        <w:t xml:space="preserve">ή Έδρα καταλαμβάνει ο Α΄ Αντιπρόεδρος της Βουλής κ. </w:t>
      </w:r>
      <w:r w:rsidRPr="00C73B8F">
        <w:rPr>
          <w:rFonts w:eastAsia="Times New Roman"/>
          <w:b/>
          <w:szCs w:val="24"/>
        </w:rPr>
        <w:t>ΑΝΑΣΤΑΣΙΟΣ ΚΟΥΡΑΚΗΣ</w:t>
      </w:r>
      <w:r>
        <w:rPr>
          <w:rFonts w:eastAsia="Times New Roman"/>
          <w:szCs w:val="24"/>
        </w:rPr>
        <w:t>)</w:t>
      </w:r>
    </w:p>
    <w:p w14:paraId="719A5280" w14:textId="77777777" w:rsidR="00E97792" w:rsidRDefault="00D70D60">
      <w:pPr>
        <w:spacing w:after="0" w:line="600" w:lineRule="auto"/>
        <w:ind w:firstLine="720"/>
        <w:jc w:val="both"/>
        <w:rPr>
          <w:rFonts w:eastAsia="Times New Roman"/>
          <w:szCs w:val="24"/>
        </w:rPr>
      </w:pPr>
      <w:r>
        <w:rPr>
          <w:rFonts w:eastAsia="Times New Roman"/>
          <w:szCs w:val="24"/>
        </w:rPr>
        <w:t>Και επειδή ο κύριος συνάδελφος μας έλεγε ότι δεν λέμε την αλήθεια, προφανώς αυτός απέκρυπτε την αλήθεια. Διότι, για παράδειγμα, ένας υψηλόμισθος του ΙΚΑ που βγήκε με τριάντα πέντε χρό</w:t>
      </w:r>
      <w:r>
        <w:rPr>
          <w:rFonts w:eastAsia="Times New Roman"/>
          <w:szCs w:val="24"/>
        </w:rPr>
        <w:t xml:space="preserve">νια στη σύνταξη, αντί 1.280 ευρώ που του δίναμε εμείς </w:t>
      </w:r>
      <w:r>
        <w:rPr>
          <w:rFonts w:eastAsia="Times New Roman"/>
          <w:szCs w:val="24"/>
        </w:rPr>
        <w:lastRenderedPageBreak/>
        <w:t xml:space="preserve">οι κακοί μετά τις περικοπές, παίρνει 154 ευρώ λιγότερα. Αυτό, ξέρετε, κάνει μία σύνταξη λιγότερη. </w:t>
      </w:r>
    </w:p>
    <w:p w14:paraId="719A5281" w14:textId="77777777" w:rsidR="00E97792" w:rsidRDefault="00D70D60">
      <w:pPr>
        <w:spacing w:after="0" w:line="600" w:lineRule="auto"/>
        <w:ind w:firstLine="720"/>
        <w:jc w:val="both"/>
        <w:rPr>
          <w:rFonts w:eastAsia="Times New Roman"/>
          <w:szCs w:val="24"/>
        </w:rPr>
      </w:pPr>
      <w:r>
        <w:rPr>
          <w:rFonts w:eastAsia="Times New Roman"/>
          <w:szCs w:val="24"/>
        </w:rPr>
        <w:t>Ένας εργαζόμενος ασφαλισμένος στο ΤΕΒΕ με τριάντα</w:t>
      </w:r>
      <w:r>
        <w:rPr>
          <w:rFonts w:eastAsia="Times New Roman"/>
          <w:szCs w:val="24"/>
        </w:rPr>
        <w:t xml:space="preserve"> έτη</w:t>
      </w:r>
      <w:r>
        <w:rPr>
          <w:rFonts w:eastAsia="Times New Roman"/>
          <w:szCs w:val="24"/>
        </w:rPr>
        <w:t xml:space="preserve"> </w:t>
      </w:r>
      <w:r>
        <w:rPr>
          <w:rFonts w:eastAsia="Times New Roman"/>
          <w:szCs w:val="24"/>
        </w:rPr>
        <w:t>ασφάλειας</w:t>
      </w:r>
      <w:r>
        <w:rPr>
          <w:rFonts w:eastAsia="Times New Roman"/>
          <w:szCs w:val="24"/>
        </w:rPr>
        <w:t>,</w:t>
      </w:r>
      <w:r>
        <w:rPr>
          <w:rFonts w:eastAsia="Times New Roman"/>
          <w:szCs w:val="24"/>
        </w:rPr>
        <w:t xml:space="preserve"> που εμείς οι κακοί του δίναμε 1.007 ευ</w:t>
      </w:r>
      <w:r>
        <w:rPr>
          <w:rFonts w:eastAsia="Times New Roman"/>
          <w:szCs w:val="24"/>
        </w:rPr>
        <w:t>ρώ</w:t>
      </w:r>
      <w:r>
        <w:rPr>
          <w:rFonts w:eastAsia="Times New Roman"/>
          <w:szCs w:val="24"/>
        </w:rPr>
        <w:t>,</w:t>
      </w:r>
      <w:r>
        <w:rPr>
          <w:rFonts w:eastAsia="Times New Roman"/>
          <w:szCs w:val="24"/>
        </w:rPr>
        <w:t xml:space="preserve"> μετά τις περικοπές παίρνει 729 ευρώ δηλαδή 278 ευρώ λιγότερα, πάνω από δύο συντάξεις. Α, ήρθε ο κύριος συνάδελφος που τα έλεγε αυτά το πρωί. </w:t>
      </w:r>
    </w:p>
    <w:p w14:paraId="719A5282" w14:textId="77777777" w:rsidR="00E97792" w:rsidRDefault="00D70D60">
      <w:pPr>
        <w:spacing w:after="0" w:line="600" w:lineRule="auto"/>
        <w:ind w:firstLine="720"/>
        <w:jc w:val="both"/>
        <w:rPr>
          <w:rFonts w:eastAsia="Times New Roman"/>
          <w:szCs w:val="24"/>
        </w:rPr>
      </w:pPr>
      <w:r>
        <w:rPr>
          <w:rFonts w:eastAsia="Times New Roman"/>
          <w:szCs w:val="24"/>
        </w:rPr>
        <w:t xml:space="preserve">Ένας δημόσιος υπάλληλος πτυχιούχος, καλή ώρα, μια και έχετε περάσει την ιδέα ότι είστε προστάτες των δημοσίων </w:t>
      </w:r>
      <w:r>
        <w:rPr>
          <w:rFonts w:eastAsia="Times New Roman"/>
          <w:szCs w:val="24"/>
        </w:rPr>
        <w:t xml:space="preserve">υπαλλήλων, με τριάντα πέντε χρόνια που εμείς οι κακοί μετά τις περικοπές του δίναμε 1.322 ευρώ, παίρνει τώρα που μιλάμε 961 ευρώ, δηλαδή 361 ευρώ λιγότερα πάνω από δύο συντάξεις μείωση. </w:t>
      </w:r>
    </w:p>
    <w:p w14:paraId="719A5283" w14:textId="77777777" w:rsidR="00E97792" w:rsidRDefault="00D70D60">
      <w:pPr>
        <w:spacing w:after="0" w:line="600" w:lineRule="auto"/>
        <w:ind w:firstLine="720"/>
        <w:jc w:val="both"/>
        <w:rPr>
          <w:rFonts w:eastAsia="Times New Roman"/>
          <w:szCs w:val="24"/>
        </w:rPr>
      </w:pPr>
      <w:r>
        <w:rPr>
          <w:rFonts w:eastAsia="Times New Roman"/>
          <w:szCs w:val="24"/>
        </w:rPr>
        <w:t xml:space="preserve">Ένας ελεύθερος επαγγελματίας </w:t>
      </w:r>
      <w:r>
        <w:rPr>
          <w:rFonts w:eastAsia="Times New Roman"/>
          <w:szCs w:val="24"/>
        </w:rPr>
        <w:t xml:space="preserve">δικηγόρος </w:t>
      </w:r>
      <w:r>
        <w:rPr>
          <w:rFonts w:eastAsia="Times New Roman"/>
          <w:szCs w:val="24"/>
        </w:rPr>
        <w:t>ασφαλισμένος στο Ταμείο Νομικώ</w:t>
      </w:r>
      <w:r>
        <w:rPr>
          <w:rFonts w:eastAsia="Times New Roman"/>
          <w:szCs w:val="24"/>
        </w:rPr>
        <w:t xml:space="preserve">ν που εμείς οι κακοί του δίναμε με σαράντα χρόνια 1.098 ευρώ, παίρνει 832 ευρώ δηλαδή 266 ευρώ λιγότερα πάνω από δύο συντάξεις. </w:t>
      </w:r>
    </w:p>
    <w:p w14:paraId="719A5284" w14:textId="77777777" w:rsidR="00E97792" w:rsidRDefault="00D70D60">
      <w:pPr>
        <w:tabs>
          <w:tab w:val="left" w:pos="709"/>
        </w:tabs>
        <w:spacing w:after="0" w:line="600" w:lineRule="auto"/>
        <w:ind w:firstLine="720"/>
        <w:jc w:val="both"/>
        <w:rPr>
          <w:rFonts w:eastAsia="Times New Roman"/>
          <w:szCs w:val="24"/>
        </w:rPr>
      </w:pPr>
      <w:r>
        <w:rPr>
          <w:rFonts w:eastAsia="Times New Roman"/>
          <w:szCs w:val="24"/>
        </w:rPr>
        <w:t xml:space="preserve">Για να δούμε αυτές τις χήρες που ατύχησαν. Μία χήρα, κυρίες και κύριοι συνάδελφοι, που έπαιρνε 1.053 ευρώ, θα πάρει </w:t>
      </w:r>
      <w:r>
        <w:rPr>
          <w:rFonts w:eastAsia="Times New Roman"/>
          <w:szCs w:val="24"/>
        </w:rPr>
        <w:lastRenderedPageBreak/>
        <w:t>563 ευρώ 49</w:t>
      </w:r>
      <w:r>
        <w:rPr>
          <w:rFonts w:eastAsia="Times New Roman"/>
          <w:szCs w:val="24"/>
        </w:rPr>
        <w:t>0 ευρώ λιγότερα</w:t>
      </w:r>
      <w:r>
        <w:rPr>
          <w:rFonts w:eastAsia="Times New Roman"/>
          <w:szCs w:val="24"/>
        </w:rPr>
        <w:t>!</w:t>
      </w:r>
      <w:r>
        <w:rPr>
          <w:rFonts w:eastAsia="Times New Roman"/>
          <w:szCs w:val="24"/>
        </w:rPr>
        <w:t xml:space="preserve"> Ένας χαμηλοσυνταξιούχος που δεν δούλεψε παραπάνω από δεκαπέντε χρόνια και είναι ασφαλισμένος στο ΙΚΑ, έπαιρνε μαζί με το ΕΚΑΣ 716 ευρώ και θα πάρει 461 δηλαδή 255 ευρώ λιγότερα.</w:t>
      </w:r>
    </w:p>
    <w:p w14:paraId="719A5285" w14:textId="77777777" w:rsidR="00E97792" w:rsidRDefault="00D70D60">
      <w:pPr>
        <w:tabs>
          <w:tab w:val="left" w:pos="709"/>
        </w:tabs>
        <w:spacing w:after="0" w:line="600" w:lineRule="auto"/>
        <w:ind w:firstLine="720"/>
        <w:jc w:val="both"/>
        <w:rPr>
          <w:rFonts w:eastAsia="Times New Roman"/>
          <w:szCs w:val="24"/>
        </w:rPr>
      </w:pPr>
      <w:r>
        <w:rPr>
          <w:rFonts w:eastAsia="Times New Roman"/>
          <w:szCs w:val="24"/>
        </w:rPr>
        <w:t>Να σας πω και ένα παράδειγμα από μια καθαρίστρια, μια και τις</w:t>
      </w:r>
      <w:r>
        <w:rPr>
          <w:rFonts w:eastAsia="Times New Roman"/>
          <w:szCs w:val="24"/>
        </w:rPr>
        <w:t xml:space="preserve"> είχατε κάνει σημαία σας. Μια καθαρίστρια, λοιπόν, που αμείβεται με τον κατώτερο μισθό των 586 ευρώ και με δεκαπέντε χρόνια δουλειάς, έπαιρνε 607 ευρώ από εμάς τους κακούς που κάναμε τις περικοπές που έλεγε ο συνάδελφος το πρωί, και τώρα παίρνει 470 ευρώ, </w:t>
      </w:r>
      <w:r>
        <w:rPr>
          <w:rFonts w:eastAsia="Times New Roman"/>
          <w:szCs w:val="24"/>
        </w:rPr>
        <w:t xml:space="preserve">137 ευρώ λιγότερα μία σύνταξη λιγότερη. </w:t>
      </w:r>
    </w:p>
    <w:p w14:paraId="719A5286" w14:textId="77777777" w:rsidR="00E97792" w:rsidRDefault="00D70D60">
      <w:pPr>
        <w:tabs>
          <w:tab w:val="left" w:pos="709"/>
        </w:tabs>
        <w:spacing w:after="0" w:line="600" w:lineRule="auto"/>
        <w:ind w:firstLine="720"/>
        <w:jc w:val="both"/>
        <w:rPr>
          <w:rFonts w:eastAsia="Times New Roman"/>
          <w:szCs w:val="24"/>
        </w:rPr>
      </w:pPr>
      <w:r>
        <w:rPr>
          <w:rFonts w:eastAsia="Times New Roman"/>
          <w:szCs w:val="24"/>
        </w:rPr>
        <w:t>Και όταν εφαρμοστεί και το αφορολόγητο, θα χάσ</w:t>
      </w:r>
      <w:r>
        <w:rPr>
          <w:rFonts w:eastAsia="Times New Roman"/>
          <w:szCs w:val="24"/>
        </w:rPr>
        <w:t>ουν</w:t>
      </w:r>
      <w:r>
        <w:rPr>
          <w:rFonts w:eastAsia="Times New Roman"/>
          <w:szCs w:val="24"/>
        </w:rPr>
        <w:t xml:space="preserve"> άλλη μία σύνταξη.</w:t>
      </w:r>
    </w:p>
    <w:p w14:paraId="719A5287" w14:textId="77777777" w:rsidR="00E97792" w:rsidRDefault="00D70D60">
      <w:pPr>
        <w:spacing w:after="0" w:line="600" w:lineRule="auto"/>
        <w:ind w:firstLine="720"/>
        <w:jc w:val="both"/>
        <w:rPr>
          <w:rFonts w:eastAsia="Times New Roman"/>
          <w:szCs w:val="24"/>
        </w:rPr>
      </w:pPr>
      <w:r>
        <w:rPr>
          <w:rFonts w:eastAsia="Times New Roman"/>
          <w:szCs w:val="24"/>
        </w:rPr>
        <w:t>Αυτή είναι, λοιπόν, η σύγκριση ημών που καταστρέψαμε τον τόπο και μειώσαμε τους μισθούς και τις συντάξεις</w:t>
      </w:r>
      <w:r>
        <w:rPr>
          <w:rFonts w:eastAsia="Times New Roman"/>
          <w:szCs w:val="24"/>
        </w:rPr>
        <w:t>,</w:t>
      </w:r>
      <w:r>
        <w:rPr>
          <w:rFonts w:eastAsia="Times New Roman"/>
          <w:szCs w:val="24"/>
        </w:rPr>
        <w:t xml:space="preserve"> σε σχέση με εσάς που θα τους δίνατε και τη</w:t>
      </w:r>
      <w:r>
        <w:rPr>
          <w:rFonts w:eastAsia="Times New Roman"/>
          <w:szCs w:val="24"/>
        </w:rPr>
        <w:t>ν</w:t>
      </w:r>
      <w:r>
        <w:rPr>
          <w:rFonts w:eastAsia="Times New Roman"/>
          <w:szCs w:val="24"/>
        </w:rPr>
        <w:t xml:space="preserve"> δέκατη τρίτη σύνταξη. Αυτή είναι η κατάσταση.</w:t>
      </w:r>
    </w:p>
    <w:p w14:paraId="719A5288" w14:textId="77777777" w:rsidR="00E97792" w:rsidRDefault="00D70D60">
      <w:pPr>
        <w:spacing w:after="0" w:line="600" w:lineRule="auto"/>
        <w:ind w:firstLine="720"/>
        <w:jc w:val="center"/>
        <w:rPr>
          <w:rFonts w:eastAsia="Times New Roman"/>
          <w:szCs w:val="24"/>
        </w:rPr>
      </w:pPr>
      <w:r>
        <w:rPr>
          <w:rFonts w:eastAsia="Times New Roman"/>
          <w:szCs w:val="24"/>
        </w:rPr>
        <w:t>(Θόρυβος στην Αίθουσα)</w:t>
      </w:r>
    </w:p>
    <w:p w14:paraId="719A5289"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Αμφισβητείτε τα παραδείγματα; Να τα καταθέσω στα Πρακτικά να τα συγκρίνουμε; Αν τα αμφισβητείτε, να ζητήσετε, λοιπόν, τώρα από την Υπουργό </w:t>
      </w:r>
      <w:r>
        <w:rPr>
          <w:rFonts w:eastAsia="Times New Roman"/>
          <w:szCs w:val="24"/>
        </w:rPr>
        <w:t>σας</w:t>
      </w:r>
      <w:r>
        <w:rPr>
          <w:rFonts w:eastAsia="Times New Roman"/>
          <w:szCs w:val="24"/>
        </w:rPr>
        <w:t>,</w:t>
      </w:r>
      <w:r>
        <w:rPr>
          <w:rFonts w:eastAsia="Times New Roman"/>
          <w:szCs w:val="24"/>
        </w:rPr>
        <w:t xml:space="preserve"> να σας στείλει τους </w:t>
      </w:r>
      <w:proofErr w:type="spellStart"/>
      <w:r>
        <w:rPr>
          <w:rFonts w:eastAsia="Times New Roman"/>
          <w:szCs w:val="24"/>
        </w:rPr>
        <w:t>επανυπολογισμούς</w:t>
      </w:r>
      <w:proofErr w:type="spellEnd"/>
      <w:r>
        <w:rPr>
          <w:rFonts w:eastAsia="Times New Roman"/>
          <w:szCs w:val="24"/>
        </w:rPr>
        <w:t xml:space="preserve"> που τους κρύβει. Γιατί οι παλιοί συνταξιούχοι ακούνε</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κάνουν παραδείγματα με βάση τους καινούργιους και ξέρουν τι τους περιμένει, αλλά το χαρτί με τη σφραγίδα δεν το πήραν ακόμα, διότι η κυρία Υπουργός, π</w:t>
      </w:r>
      <w:r>
        <w:rPr>
          <w:rFonts w:eastAsia="Times New Roman"/>
          <w:szCs w:val="24"/>
        </w:rPr>
        <w:t>αρά τις υποχρεώσεις της από τον νόμο δεν το κάνει, για να κοροϊδέψετε για άλλη μια φορά τον κόσμο. Αυτή είναι η σκληρή πραγματικότητα.</w:t>
      </w:r>
    </w:p>
    <w:p w14:paraId="719A528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w:t>
      </w:r>
      <w:r>
        <w:rPr>
          <w:rFonts w:eastAsia="Times New Roman"/>
          <w:color w:val="000000"/>
          <w:szCs w:val="24"/>
          <w:shd w:val="clear" w:color="auto" w:fill="FFFFFF"/>
        </w:rPr>
        <w:t>,</w:t>
      </w:r>
      <w:r>
        <w:rPr>
          <w:rFonts w:eastAsia="Times New Roman"/>
          <w:color w:val="000000"/>
          <w:szCs w:val="24"/>
          <w:shd w:val="clear" w:color="auto" w:fill="FFFFFF"/>
        </w:rPr>
        <w:t xml:space="preserve"> βεβαίως, επειδή δεν διαβάζετε και ψηφίζετε με τα δυο σας τα χεράκια, σας ενημερώνω ότι στο μεσοπρόθεσμο που ψηφίσατε</w:t>
      </w:r>
      <w:r>
        <w:rPr>
          <w:rFonts w:eastAsia="Times New Roman"/>
          <w:color w:val="000000"/>
          <w:szCs w:val="24"/>
          <w:shd w:val="clear" w:color="auto" w:fill="FFFFFF"/>
        </w:rPr>
        <w:t xml:space="preserve"> και στο ολιστικό πρόγραμμα της Κυβέρνησής </w:t>
      </w:r>
      <w:r>
        <w:rPr>
          <w:rFonts w:eastAsia="Times New Roman"/>
          <w:color w:val="000000"/>
          <w:szCs w:val="24"/>
          <w:shd w:val="clear" w:color="auto" w:fill="FFFFFF"/>
        </w:rPr>
        <w:t>σας,</w:t>
      </w:r>
      <w:r>
        <w:rPr>
          <w:rFonts w:eastAsia="Times New Roman"/>
          <w:color w:val="000000"/>
          <w:szCs w:val="24"/>
          <w:shd w:val="clear" w:color="auto" w:fill="FFFFFF"/>
        </w:rPr>
        <w:t xml:space="preserve"> η συνταξιοδοτική δαπάνη από 17% που είναι σήμερα προβλέπεται να πάει στο 12%. Ξέρετε πόσα δισεκατομμύρια είναι αυτά που θα αφαιρεθούν από τους συνταξιούχους; Και θέλω να τα συγκρίνετε με βάση πάλι την ανάλυση</w:t>
      </w:r>
      <w:r>
        <w:rPr>
          <w:rFonts w:eastAsia="Times New Roman"/>
          <w:color w:val="000000"/>
          <w:szCs w:val="24"/>
          <w:shd w:val="clear" w:color="auto" w:fill="FFFFFF"/>
        </w:rPr>
        <w:t xml:space="preserve"> που έχει το ολιστικό πρόγραμμα της Κυβέρνησής σας με τις περικοπές από το 2010 μέχρι το </w:t>
      </w:r>
      <w:r>
        <w:rPr>
          <w:rFonts w:eastAsia="Times New Roman"/>
          <w:color w:val="000000"/>
          <w:szCs w:val="24"/>
          <w:shd w:val="clear" w:color="auto" w:fill="FFFFFF"/>
        </w:rPr>
        <w:lastRenderedPageBreak/>
        <w:t xml:space="preserve">2014. Γράμματα γνωρίζετε, απ’ όσο ξέρω, και μπορείτε να τα διαβάσετε. </w:t>
      </w:r>
    </w:p>
    <w:p w14:paraId="719A528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πραγματικότητα, λοιπόν, είναι πάρα πολύ σκληρή και η Κυβέρνηση μετέρχεται χίλιους δύο τρόπους</w:t>
      </w:r>
      <w:r>
        <w:rPr>
          <w:rFonts w:eastAsia="Times New Roman"/>
          <w:color w:val="000000"/>
          <w:szCs w:val="24"/>
          <w:shd w:val="clear" w:color="auto" w:fill="FFFFFF"/>
        </w:rPr>
        <w:t>,</w:t>
      </w:r>
      <w:r>
        <w:rPr>
          <w:rFonts w:eastAsia="Times New Roman"/>
          <w:color w:val="000000"/>
          <w:szCs w:val="24"/>
          <w:shd w:val="clear" w:color="auto" w:fill="FFFFFF"/>
        </w:rPr>
        <w:t xml:space="preserve"> για να γλιτώσει την οργή των παλιών συνταξιούχων των οποίων οι συντάξεις θα </w:t>
      </w:r>
      <w:proofErr w:type="spellStart"/>
      <w:r>
        <w:rPr>
          <w:rFonts w:eastAsia="Times New Roman"/>
          <w:color w:val="000000"/>
          <w:szCs w:val="24"/>
          <w:shd w:val="clear" w:color="auto" w:fill="FFFFFF"/>
        </w:rPr>
        <w:t>περικοπούν</w:t>
      </w:r>
      <w:proofErr w:type="spellEnd"/>
      <w:r>
        <w:rPr>
          <w:rFonts w:eastAsia="Times New Roman"/>
          <w:color w:val="000000"/>
          <w:szCs w:val="24"/>
          <w:shd w:val="clear" w:color="auto" w:fill="FFFFFF"/>
        </w:rPr>
        <w:t xml:space="preserve">. Γι’ αυτό δεν στέλνει τα εκκαθαριστικά, γι’ αυτό δεν κάνει τους </w:t>
      </w:r>
      <w:proofErr w:type="spellStart"/>
      <w:r>
        <w:rPr>
          <w:rFonts w:eastAsia="Times New Roman"/>
          <w:color w:val="000000"/>
          <w:szCs w:val="24"/>
          <w:shd w:val="clear" w:color="auto" w:fill="FFFFFF"/>
        </w:rPr>
        <w:t>επανυπολογισμούς</w:t>
      </w:r>
      <w:proofErr w:type="spellEnd"/>
      <w:r>
        <w:rPr>
          <w:rFonts w:eastAsia="Times New Roman"/>
          <w:color w:val="000000"/>
          <w:szCs w:val="24"/>
          <w:shd w:val="clear" w:color="auto" w:fill="FFFFFF"/>
        </w:rPr>
        <w:t>, γι’ αυτό λέτε διάφορα.</w:t>
      </w:r>
    </w:p>
    <w:p w14:paraId="719A528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Εμείς, λοιπόν, κάναμε το εξής απλό: Καταθέσαμε μία πρόταση νόμ</w:t>
      </w:r>
      <w:r>
        <w:rPr>
          <w:rFonts w:eastAsia="Times New Roman"/>
          <w:color w:val="000000"/>
          <w:szCs w:val="24"/>
          <w:shd w:val="clear" w:color="auto" w:fill="FFFFFF"/>
        </w:rPr>
        <w:t xml:space="preserve">ου και έχουμε καλέσει τον Πρόεδρο της Βουλής να δρομολογήσει τις διαδικασίες που προβλέπει ο Κανονισμός, να πάει, δηλαδή, στο Γενικό Λογιστήριο, να αξιολογηθεί οικονομικά και να την φέρει εδώ η Κυβέρνησή σας και αν δεν της αρέσει έτσι να την τροποποιήσει, </w:t>
      </w:r>
      <w:r>
        <w:rPr>
          <w:rFonts w:eastAsia="Times New Roman"/>
          <w:color w:val="000000"/>
          <w:szCs w:val="24"/>
          <w:shd w:val="clear" w:color="auto" w:fill="FFFFFF"/>
        </w:rPr>
        <w:t xml:space="preserve">για να πάψει πια ο εμπαιγμός των συνταξιούχων. </w:t>
      </w:r>
    </w:p>
    <w:p w14:paraId="719A528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επειδή ξέρουμε ότι συνεργάζεστε με το Προεδρείο της Βουλής</w:t>
      </w:r>
      <w:r>
        <w:rPr>
          <w:rFonts w:eastAsia="Times New Roman"/>
          <w:color w:val="000000"/>
          <w:szCs w:val="24"/>
          <w:shd w:val="clear" w:color="auto" w:fill="FFFFFF"/>
        </w:rPr>
        <w:t>,</w:t>
      </w:r>
      <w:r>
        <w:rPr>
          <w:rFonts w:eastAsia="Times New Roman"/>
          <w:color w:val="000000"/>
          <w:szCs w:val="24"/>
          <w:shd w:val="clear" w:color="auto" w:fill="FFFFFF"/>
        </w:rPr>
        <w:t xml:space="preserve"> και καθώς έχουμε και την άλλη πρόταση νόμου για την προστασία της πρώτης κατοικίας που δεν ήρθε ποτέ εδώ, και την πρόταση νόμου για τον ΦΠΑ στα </w:t>
      </w:r>
      <w:r>
        <w:rPr>
          <w:rFonts w:eastAsia="Times New Roman"/>
          <w:color w:val="000000"/>
          <w:szCs w:val="24"/>
          <w:shd w:val="clear" w:color="auto" w:fill="FFFFFF"/>
        </w:rPr>
        <w:t xml:space="preserve">νησιά που δεν ήρθε ακόμα εδώ, καταθέσαμε σήμερα την πρόταση νόμου που έχουμε και </w:t>
      </w:r>
      <w:r>
        <w:rPr>
          <w:rFonts w:eastAsia="Times New Roman"/>
          <w:color w:val="000000"/>
          <w:szCs w:val="24"/>
          <w:shd w:val="clear" w:color="auto" w:fill="FFFFFF"/>
        </w:rPr>
        <w:lastRenderedPageBreak/>
        <w:t>ως τροπολογία, για να σας δώσουμε τη δυνατότητα να κάνετε μία καλή πράξη.</w:t>
      </w:r>
    </w:p>
    <w:p w14:paraId="719A528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Βουλευτού)</w:t>
      </w:r>
    </w:p>
    <w:p w14:paraId="719A528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Τελειώνω, κύριε </w:t>
      </w:r>
      <w:r>
        <w:rPr>
          <w:rFonts w:eastAsia="Times New Roman"/>
          <w:color w:val="000000"/>
          <w:szCs w:val="24"/>
          <w:shd w:val="clear" w:color="auto" w:fill="FFFFFF"/>
        </w:rPr>
        <w:t>Πρόεδρε, σε μισό λεπτό.</w:t>
      </w:r>
    </w:p>
    <w:p w14:paraId="719A529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κυρίες και κύριοι συνάδελφοι, νομίζω ότι αυτό το παιχνίδι που παίζετε</w:t>
      </w:r>
      <w:r>
        <w:rPr>
          <w:rFonts w:eastAsia="Times New Roman"/>
          <w:color w:val="000000"/>
          <w:szCs w:val="24"/>
          <w:shd w:val="clear" w:color="auto" w:fill="FFFFFF"/>
        </w:rPr>
        <w:t>,</w:t>
      </w:r>
      <w:r>
        <w:rPr>
          <w:rFonts w:eastAsia="Times New Roman"/>
          <w:color w:val="000000"/>
          <w:szCs w:val="24"/>
          <w:shd w:val="clear" w:color="auto" w:fill="FFFFFF"/>
        </w:rPr>
        <w:t xml:space="preserve"> δεν μπορεί κανείς να το πιστέψει. Είμαστε στο θέατρο του παραλόγου. Εσείς, που έχετε ψηφίσει την περικοπή των συντάξεων, κατηγορείτε τη Νέα Δημοκρατία ότι </w:t>
      </w:r>
      <w:r>
        <w:rPr>
          <w:rFonts w:eastAsia="Times New Roman"/>
          <w:color w:val="000000"/>
          <w:szCs w:val="24"/>
          <w:shd w:val="clear" w:color="auto" w:fill="FFFFFF"/>
        </w:rPr>
        <w:t xml:space="preserve">θα την εφαρμόσει. Εσείς που ψηφίσατε τις ομαδικές απολύσεις, κατηγορείτε τη Νέα Δημοκρατία ότι θα τις εφαρμόσει. Εσείς που ψηφίσατε το </w:t>
      </w:r>
      <w:r>
        <w:rPr>
          <w:rFonts w:eastAsia="Times New Roman"/>
          <w:color w:val="000000"/>
          <w:szCs w:val="24"/>
          <w:shd w:val="clear" w:color="auto" w:fill="FFFFFF"/>
          <w:lang w:val="en-US"/>
        </w:rPr>
        <w:t>lock</w:t>
      </w:r>
      <w:r w:rsidRPr="00E108B0">
        <w:rPr>
          <w:rFonts w:eastAsia="Times New Roman"/>
          <w:color w:val="000000"/>
          <w:szCs w:val="24"/>
          <w:shd w:val="clear" w:color="auto" w:fill="FFFFFF"/>
        </w:rPr>
        <w:t xml:space="preserve"> </w:t>
      </w:r>
      <w:r>
        <w:rPr>
          <w:rFonts w:eastAsia="Times New Roman"/>
          <w:color w:val="000000"/>
          <w:szCs w:val="24"/>
          <w:shd w:val="clear" w:color="auto" w:fill="FFFFFF"/>
          <w:lang w:val="en-US"/>
        </w:rPr>
        <w:t>out</w:t>
      </w:r>
      <w:r>
        <w:rPr>
          <w:rFonts w:eastAsia="Times New Roman"/>
          <w:color w:val="000000"/>
          <w:szCs w:val="24"/>
          <w:shd w:val="clear" w:color="auto" w:fill="FFFFFF"/>
        </w:rPr>
        <w:t xml:space="preserve">, εγκαλείτε τη Νέα Δημοκρατία για το νεοφιλελεύθερο πρόγραμμα και την </w:t>
      </w:r>
      <w:r>
        <w:rPr>
          <w:rFonts w:eastAsia="Times New Roman"/>
          <w:color w:val="000000"/>
          <w:szCs w:val="24"/>
          <w:shd w:val="clear" w:color="auto" w:fill="FFFFFF"/>
        </w:rPr>
        <w:t>διάλυση</w:t>
      </w:r>
      <w:r>
        <w:rPr>
          <w:rFonts w:eastAsia="Times New Roman"/>
          <w:color w:val="000000"/>
          <w:szCs w:val="24"/>
          <w:shd w:val="clear" w:color="auto" w:fill="FFFFFF"/>
        </w:rPr>
        <w:t xml:space="preserve"> των εργασιακών σχέσεων. Εσείς που μεταθέσατε την εφαρμογή των συλλογικών συμβάσεων κατά τρία χρόνια</w:t>
      </w:r>
      <w:r>
        <w:rPr>
          <w:rFonts w:eastAsia="Times New Roman"/>
          <w:color w:val="000000"/>
          <w:szCs w:val="24"/>
          <w:shd w:val="clear" w:color="auto" w:fill="FFFFFF"/>
        </w:rPr>
        <w:t xml:space="preserve"> καθώς ο </w:t>
      </w:r>
      <w:r>
        <w:rPr>
          <w:rFonts w:eastAsia="Times New Roman"/>
          <w:color w:val="000000"/>
          <w:szCs w:val="24"/>
          <w:shd w:val="clear" w:color="auto" w:fill="FFFFFF"/>
        </w:rPr>
        <w:t>παλιός νόμος προέβλεπε με το τέλος του προγράμματος το οποίο έληγε πριν από τρία χρόνια</w:t>
      </w:r>
      <w:r>
        <w:rPr>
          <w:rFonts w:eastAsia="Times New Roman"/>
          <w:color w:val="000000"/>
          <w:szCs w:val="24"/>
          <w:shd w:val="clear" w:color="auto" w:fill="FFFFFF"/>
        </w:rPr>
        <w:t xml:space="preserve"> και ε</w:t>
      </w:r>
      <w:r>
        <w:rPr>
          <w:rFonts w:eastAsia="Times New Roman"/>
          <w:color w:val="000000"/>
          <w:szCs w:val="24"/>
          <w:shd w:val="clear" w:color="auto" w:fill="FFFFFF"/>
        </w:rPr>
        <w:t xml:space="preserve">σείς το πήγατε για τρία χρόνια μετά. </w:t>
      </w:r>
    </w:p>
    <w:p w14:paraId="719A5291" w14:textId="77777777" w:rsidR="00E97792" w:rsidRDefault="00D70D60">
      <w:pPr>
        <w:spacing w:after="0" w:line="600" w:lineRule="auto"/>
        <w:ind w:firstLine="720"/>
        <w:jc w:val="both"/>
        <w:rPr>
          <w:rFonts w:eastAsia="Times New Roman"/>
          <w:color w:val="000000"/>
          <w:szCs w:val="24"/>
          <w:shd w:val="clear" w:color="auto" w:fill="FFFFFF"/>
        </w:rPr>
      </w:pPr>
      <w:r w:rsidRPr="006122BF">
        <w:rPr>
          <w:rFonts w:eastAsia="Times New Roman"/>
          <w:b/>
          <w:color w:val="000000"/>
          <w:szCs w:val="24"/>
          <w:shd w:val="clear" w:color="auto" w:fill="FFFFFF"/>
        </w:rPr>
        <w:t>ΚΩΝΣΤΑΝΤΙΝΟΣ ΜΠΑ</w:t>
      </w:r>
      <w:r w:rsidRPr="006122BF">
        <w:rPr>
          <w:rFonts w:eastAsia="Times New Roman"/>
          <w:b/>
          <w:color w:val="000000"/>
          <w:szCs w:val="24"/>
          <w:shd w:val="clear" w:color="auto" w:fill="FFFFFF"/>
        </w:rPr>
        <w:t xml:space="preserve">ΡΚΑΣ: </w:t>
      </w:r>
      <w:r>
        <w:rPr>
          <w:rFonts w:eastAsia="Times New Roman"/>
          <w:color w:val="000000"/>
          <w:szCs w:val="24"/>
          <w:shd w:val="clear" w:color="auto" w:fill="FFFFFF"/>
        </w:rPr>
        <w:t>Είστε εκπρόσωπος της Νέας Δημοκρατίας;</w:t>
      </w:r>
    </w:p>
    <w:p w14:paraId="719A5292" w14:textId="77777777" w:rsidR="00E97792" w:rsidRDefault="00D70D60">
      <w:pPr>
        <w:spacing w:after="0" w:line="600" w:lineRule="auto"/>
        <w:ind w:firstLine="720"/>
        <w:jc w:val="both"/>
        <w:rPr>
          <w:rFonts w:eastAsia="Times New Roman"/>
          <w:color w:val="000000"/>
          <w:szCs w:val="24"/>
          <w:shd w:val="clear" w:color="auto" w:fill="FFFFFF"/>
        </w:rPr>
      </w:pPr>
      <w:r w:rsidRPr="004F048E">
        <w:rPr>
          <w:rFonts w:eastAsia="Times New Roman"/>
          <w:b/>
          <w:color w:val="000000"/>
          <w:szCs w:val="24"/>
          <w:shd w:val="clear" w:color="auto" w:fill="FFFFFF"/>
        </w:rPr>
        <w:lastRenderedPageBreak/>
        <w:t>ΠΡΟΕΔΡΕΥΩΝ (Αναστάσιος Κουράκης):</w:t>
      </w:r>
      <w:r>
        <w:rPr>
          <w:rFonts w:eastAsia="Times New Roman"/>
          <w:color w:val="000000"/>
          <w:szCs w:val="24"/>
          <w:shd w:val="clear" w:color="auto" w:fill="FFFFFF"/>
        </w:rPr>
        <w:t xml:space="preserve"> Μην κάνετε φασαρία.</w:t>
      </w:r>
    </w:p>
    <w:p w14:paraId="719A5293" w14:textId="77777777" w:rsidR="00E97792" w:rsidRDefault="00D70D60">
      <w:pPr>
        <w:spacing w:after="0" w:line="600" w:lineRule="auto"/>
        <w:ind w:firstLine="720"/>
        <w:jc w:val="both"/>
        <w:rPr>
          <w:rFonts w:eastAsia="Times New Roman"/>
          <w:color w:val="000000"/>
          <w:szCs w:val="24"/>
          <w:shd w:val="clear" w:color="auto" w:fill="FFFFFF"/>
        </w:rPr>
      </w:pPr>
      <w:r w:rsidRPr="006122BF">
        <w:rPr>
          <w:rFonts w:eastAsia="Times New Roman"/>
          <w:b/>
          <w:color w:val="000000"/>
          <w:szCs w:val="24"/>
          <w:shd w:val="clear" w:color="auto" w:fill="FFFFFF"/>
        </w:rPr>
        <w:t>ΓΙΑΝΝΗΣ ΚΟΥΤΣΟΥΚΟΣ:</w:t>
      </w:r>
      <w:r>
        <w:rPr>
          <w:rFonts w:eastAsia="Times New Roman"/>
          <w:color w:val="000000"/>
          <w:szCs w:val="24"/>
          <w:shd w:val="clear" w:color="auto" w:fill="FFFFFF"/>
        </w:rPr>
        <w:t xml:space="preserve"> Κύριε συνάδελφε, εγώ, όταν χρειάστηκε, διαφώνησα και καταψήφισα. Και αν έχετε το θάρρος, κάντε το και εσείς μία φορά.</w:t>
      </w:r>
    </w:p>
    <w:p w14:paraId="719A5294"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ΜΠΑΡΚΑ</w:t>
      </w:r>
      <w:r>
        <w:rPr>
          <w:rFonts w:eastAsia="Times New Roman"/>
          <w:b/>
          <w:color w:val="000000"/>
          <w:szCs w:val="24"/>
          <w:shd w:val="clear" w:color="auto" w:fill="FFFFFF"/>
        </w:rPr>
        <w:t xml:space="preserve">Σ: </w:t>
      </w:r>
      <w:r>
        <w:rPr>
          <w:rFonts w:eastAsia="Times New Roman"/>
          <w:color w:val="000000"/>
          <w:szCs w:val="24"/>
          <w:shd w:val="clear" w:color="auto" w:fill="FFFFFF"/>
        </w:rPr>
        <w:t>Συγγνώμη</w:t>
      </w:r>
      <w:r w:rsidRPr="00861B61">
        <w:rPr>
          <w:rFonts w:eastAsia="Times New Roman"/>
          <w:color w:val="000000"/>
          <w:szCs w:val="24"/>
          <w:shd w:val="clear" w:color="auto" w:fill="FFFFFF"/>
        </w:rPr>
        <w:t>,</w:t>
      </w:r>
      <w:r>
        <w:rPr>
          <w:rFonts w:eastAsia="Times New Roman"/>
          <w:color w:val="000000"/>
          <w:szCs w:val="24"/>
          <w:shd w:val="clear" w:color="auto" w:fill="FFFFFF"/>
        </w:rPr>
        <w:t xml:space="preserve"> μπερδεύτηκα!</w:t>
      </w:r>
    </w:p>
    <w:p w14:paraId="719A529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ΓΙΑΝΝΗΣ ΚΟΥΤΣΟΥΚΟΣ:</w:t>
      </w:r>
      <w:r>
        <w:rPr>
          <w:rFonts w:eastAsia="Times New Roman"/>
          <w:color w:val="000000"/>
          <w:szCs w:val="24"/>
          <w:shd w:val="clear" w:color="auto" w:fill="FFFFFF"/>
        </w:rPr>
        <w:t xml:space="preserve"> Να το κάνετε έστω και μία φορά</w:t>
      </w:r>
      <w:r>
        <w:rPr>
          <w:rFonts w:eastAsia="Times New Roman"/>
          <w:color w:val="000000"/>
          <w:szCs w:val="24"/>
          <w:shd w:val="clear" w:color="auto" w:fill="FFFFFF"/>
        </w:rPr>
        <w:t>,</w:t>
      </w:r>
      <w:r>
        <w:rPr>
          <w:rFonts w:eastAsia="Times New Roman"/>
          <w:color w:val="000000"/>
          <w:szCs w:val="24"/>
          <w:shd w:val="clear" w:color="auto" w:fill="FFFFFF"/>
        </w:rPr>
        <w:t xml:space="preserve"> όταν διακυβεύονται τα κρίσιμα δικαιώματα των εργαζομένων. Εσείς, όμως, ψηφίζετε εδώ ό,τι σας φέρνουν «αμάσητο». Και μετά κατηγορείτε τους άλλους.</w:t>
      </w:r>
    </w:p>
    <w:p w14:paraId="719A529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εδ</w:t>
      </w:r>
      <w:r>
        <w:rPr>
          <w:rFonts w:eastAsia="Times New Roman"/>
          <w:color w:val="000000"/>
          <w:szCs w:val="24"/>
          <w:shd w:val="clear" w:color="auto" w:fill="FFFFFF"/>
        </w:rPr>
        <w:t>ώ ο καθένας αναλαμβάνει την ευθύνη του.</w:t>
      </w:r>
    </w:p>
    <w:p w14:paraId="719A529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μια τελευταία κουβέντα, κυρία Υπουργέ: Επειδή σας καλωσόρισα στη </w:t>
      </w:r>
      <w:proofErr w:type="spellStart"/>
      <w:r>
        <w:rPr>
          <w:rFonts w:eastAsia="Times New Roman"/>
          <w:color w:val="000000"/>
          <w:szCs w:val="24"/>
          <w:shd w:val="clear" w:color="auto" w:fill="FFFFFF"/>
        </w:rPr>
        <w:t>Μανωλάδα</w:t>
      </w:r>
      <w:proofErr w:type="spellEnd"/>
      <w:r>
        <w:rPr>
          <w:rFonts w:eastAsia="Times New Roman"/>
          <w:color w:val="000000"/>
          <w:szCs w:val="24"/>
          <w:shd w:val="clear" w:color="auto" w:fill="FFFFFF"/>
        </w:rPr>
        <w:t xml:space="preserve"> και σας έστειλα και μία επιστολή για όσα δεν είπατε, θέλω να σας πω ότι όταν έγινε ένα ρατσιστικό επεισόδιο σε βάρος μεταναστών πριν τέσσε</w:t>
      </w:r>
      <w:r>
        <w:rPr>
          <w:rFonts w:eastAsia="Times New Roman"/>
          <w:color w:val="000000"/>
          <w:szCs w:val="24"/>
          <w:shd w:val="clear" w:color="auto" w:fill="FFFFFF"/>
        </w:rPr>
        <w:t>ρα χρόνια περίπου, η κ. Γεννηματά ως εκπρόσωπος Τύπου του ΠΑΣΟΚ επισκέφθηκε την περιοχή</w:t>
      </w:r>
      <w:r>
        <w:rPr>
          <w:rFonts w:eastAsia="Times New Roman"/>
          <w:color w:val="000000"/>
          <w:szCs w:val="24"/>
          <w:shd w:val="clear" w:color="auto" w:fill="FFFFFF"/>
        </w:rPr>
        <w:t>,</w:t>
      </w:r>
      <w:r>
        <w:rPr>
          <w:rFonts w:eastAsia="Times New Roman"/>
          <w:color w:val="000000"/>
          <w:szCs w:val="24"/>
          <w:shd w:val="clear" w:color="auto" w:fill="FFFFFF"/>
        </w:rPr>
        <w:t xml:space="preserve"> έβγαλε ανακοίνωση και δρομολογήθηκαν οι </w:t>
      </w:r>
      <w:r>
        <w:rPr>
          <w:rFonts w:eastAsia="Times New Roman"/>
          <w:color w:val="000000"/>
          <w:szCs w:val="24"/>
          <w:shd w:val="clear" w:color="auto" w:fill="FFFFFF"/>
        </w:rPr>
        <w:lastRenderedPageBreak/>
        <w:t>διαδικασίες και δόθηκαν άδειες παραμονής στα θύματα της βίαιης ενέργειας και στη συνέχεια αυτοί οι άνθρωποι βρήκαν και το δίκιο</w:t>
      </w:r>
      <w:r>
        <w:rPr>
          <w:rFonts w:eastAsia="Times New Roman"/>
          <w:color w:val="000000"/>
          <w:szCs w:val="24"/>
          <w:shd w:val="clear" w:color="auto" w:fill="FFFFFF"/>
        </w:rPr>
        <w:t xml:space="preserve"> τους στο Ευρωπαϊκό Δικαστήριο των Ανθρωπίνων Δικαιωμάτων. Εσείς «την πατήσατε» με την αίτηση για ακύρωση της απόφασης και το διορθώσατε την τελευταία στιγμή.</w:t>
      </w:r>
    </w:p>
    <w:p w14:paraId="719A5298"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Έχετε τεράστιες ευθύνες, διότι δεν έχει λειτουργήσει η διαδικασία της νομιμοποίησης των ξένων εργ</w:t>
      </w:r>
      <w:r>
        <w:rPr>
          <w:rFonts w:eastAsia="Times New Roman"/>
          <w:color w:val="000000"/>
          <w:szCs w:val="24"/>
          <w:shd w:val="clear" w:color="auto" w:fill="FFFFFF"/>
        </w:rPr>
        <w:t xml:space="preserve">ατών γης και το νομοσχέδιο δεν λέει ούτε μία κουβέντα και έχετε και τεράστιες ευθύνες επειδή δεν έχετε δρομολογήσει -εσείς και ο Υπουργός Δικαιοσύνης- τις διαδικασίες για την απόδοση των ευθυνών γι’ αυτό το περιστατικό βίας κατά των εργατών γης. Αυτά είχα </w:t>
      </w:r>
      <w:r>
        <w:rPr>
          <w:rFonts w:eastAsia="Times New Roman"/>
          <w:color w:val="000000"/>
          <w:szCs w:val="24"/>
          <w:shd w:val="clear" w:color="auto" w:fill="FFFFFF"/>
        </w:rPr>
        <w:t>να πω.</w:t>
      </w:r>
    </w:p>
    <w:p w14:paraId="719A5299"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κύριε Πρόεδρε, για την ανοχή σας, επειδή είχα την ευκαιρία να απευθυνθώ και προσωπικά στην κ</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xml:space="preserve"> ιδιαίτερα για το τελευταίο θέμα.</w:t>
      </w:r>
    </w:p>
    <w:p w14:paraId="719A529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719A529B" w14:textId="77777777" w:rsidR="00E97792" w:rsidRDefault="00D70D60">
      <w:pPr>
        <w:spacing w:after="0" w:line="600" w:lineRule="auto"/>
        <w:ind w:firstLine="720"/>
        <w:jc w:val="both"/>
        <w:rPr>
          <w:rFonts w:eastAsia="Times New Roman"/>
          <w:color w:val="000000"/>
          <w:szCs w:val="24"/>
          <w:shd w:val="clear" w:color="auto" w:fill="FFFFFF"/>
        </w:rPr>
      </w:pPr>
      <w:r w:rsidRPr="004F048E">
        <w:rPr>
          <w:rFonts w:eastAsia="Times New Roman"/>
          <w:b/>
          <w:color w:val="000000"/>
          <w:szCs w:val="24"/>
          <w:shd w:val="clear" w:color="auto" w:fill="FFFFFF"/>
        </w:rPr>
        <w:t xml:space="preserve">ΠΡΟΕΔΡΕΥΩΝ (Αναστάσιος </w:t>
      </w:r>
      <w:r w:rsidRPr="004F048E">
        <w:rPr>
          <w:rFonts w:eastAsia="Times New Roman"/>
          <w:b/>
          <w:color w:val="000000"/>
          <w:szCs w:val="24"/>
          <w:shd w:val="clear" w:color="auto" w:fill="FFFFFF"/>
        </w:rPr>
        <w:t>Κουράκης):</w:t>
      </w:r>
      <w:r>
        <w:rPr>
          <w:rFonts w:eastAsia="Times New Roman"/>
          <w:color w:val="000000"/>
          <w:szCs w:val="24"/>
          <w:shd w:val="clear" w:color="auto" w:fill="FFFFFF"/>
        </w:rPr>
        <w:t xml:space="preserve"> Ευχαριστούμε, κύριε Κουτσούκο.</w:t>
      </w:r>
    </w:p>
    <w:p w14:paraId="719A529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Τον λόγο έχει ο κ. Γεώργιος Κασαπίδης, Βουλευτής Κοζάνης της Νέας Δημοκρατίας.</w:t>
      </w:r>
    </w:p>
    <w:p w14:paraId="719A529D" w14:textId="77777777" w:rsidR="00E97792" w:rsidRDefault="00D70D60">
      <w:pPr>
        <w:spacing w:after="0" w:line="600" w:lineRule="auto"/>
        <w:ind w:firstLine="720"/>
        <w:jc w:val="both"/>
        <w:rPr>
          <w:rFonts w:eastAsia="Times New Roman"/>
          <w:color w:val="000000"/>
          <w:szCs w:val="24"/>
          <w:shd w:val="clear" w:color="auto" w:fill="FFFFFF"/>
        </w:rPr>
      </w:pPr>
      <w:r w:rsidRPr="009327A3">
        <w:rPr>
          <w:rFonts w:eastAsia="Times New Roman"/>
          <w:b/>
          <w:color w:val="000000"/>
          <w:szCs w:val="24"/>
          <w:shd w:val="clear" w:color="auto" w:fill="FFFFFF"/>
        </w:rPr>
        <w:t>ΓΕΩΡΓΙΟΣ ΚΑΣΑΠΙΔΗΣ: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719A529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Πολύς λόγος γίνεται, κυρίες και κύριοι συνάδελφοι, στο παρόν σχέδιο νόμου σχετικά με την </w:t>
      </w:r>
      <w:r>
        <w:rPr>
          <w:rFonts w:eastAsia="Times New Roman"/>
          <w:color w:val="000000"/>
          <w:szCs w:val="24"/>
          <w:shd w:val="clear" w:color="auto" w:fill="FFFFFF"/>
        </w:rPr>
        <w:t>αδήλωτη εργασία. Καλώς γίνεται πολύς λόγος, γιατί είναι ευκαιρία για να βγει τουλάχιστον μια συνισταμένη για ένα τόσο σημαντικό κοινωνικό πρόβλημα από αυτή τη νομοθετική πρωτοβουλία της Κυβέρνησης για το καλό του τόπου. Δεν νομίζω κανείς σε αυτή την Αίθουσ</w:t>
      </w:r>
      <w:r>
        <w:rPr>
          <w:rFonts w:eastAsia="Times New Roman"/>
          <w:color w:val="000000"/>
          <w:szCs w:val="24"/>
          <w:shd w:val="clear" w:color="auto" w:fill="FFFFFF"/>
        </w:rPr>
        <w:t xml:space="preserve">α να μη θέλει τη λύση αυτού του προβλήματος οριστικά και αμετάκλητα, με απλό και ξεκάθαρο τρόπο που να στέλνει ξεκάθαρα μηνύματα για την αποτροπή και την πάταξη του φαινομένου της αδήλωτης εργασίας τόσο στους εργοδότες, όσο και στους εργαζόμενους. </w:t>
      </w:r>
    </w:p>
    <w:p w14:paraId="719A529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w:t>
      </w:r>
      <w:r>
        <w:rPr>
          <w:rFonts w:eastAsia="Times New Roman"/>
          <w:color w:val="000000"/>
          <w:szCs w:val="24"/>
          <w:shd w:val="clear" w:color="auto" w:fill="FFFFFF"/>
        </w:rPr>
        <w:t xml:space="preserve"> η συζήτηση μέχρι στιγμής περιορίστηκε μόνο στις ευθύνες των εργοδοτών που δεν θέλουν να ασφαλίζουν τους εργαζομένους τους. Σαφώς υπάρχουν και τέτοιοι εργοδότες, οι οποίοι για να μειώσουν το μη μισθολογικό κόστος των επιχειρήσεών τους, προσφεύγουν σε τέτοι</w:t>
      </w:r>
      <w:r>
        <w:rPr>
          <w:rFonts w:eastAsia="Times New Roman"/>
          <w:color w:val="000000"/>
          <w:szCs w:val="24"/>
          <w:shd w:val="clear" w:color="auto" w:fill="FFFFFF"/>
        </w:rPr>
        <w:t xml:space="preserve">ου είδους αθέμιτες πρακτικές. Όμως την ίδια στιγμή επειδή στους ισολογισμούς </w:t>
      </w:r>
      <w:r>
        <w:rPr>
          <w:rFonts w:eastAsia="Times New Roman"/>
          <w:color w:val="000000"/>
          <w:szCs w:val="24"/>
          <w:shd w:val="clear" w:color="auto" w:fill="FFFFFF"/>
        </w:rPr>
        <w:lastRenderedPageBreak/>
        <w:t xml:space="preserve">τους δεν εμφανίζουν ως δαπάνη το κόστος της ασφάλισης και κατ’ επέκταση και της μισθοδοσίας των εργαζομένων αυτών -εν μέρει ή εν τω συνόλω- αναγκαστικά εμφανίζουν μεγάλα κέρδη. Η </w:t>
      </w:r>
      <w:r>
        <w:rPr>
          <w:rFonts w:eastAsia="Times New Roman"/>
          <w:color w:val="000000"/>
          <w:szCs w:val="24"/>
          <w:shd w:val="clear" w:color="auto" w:fill="FFFFFF"/>
        </w:rPr>
        <w:t xml:space="preserve">επόμενη κίνηση είναι να αποφύγουν την εμφάνιση αυτών των κερδών για να αποφύγουν τη φορολόγηση και ειδικά όπως έχει επιβληθεί από τη σημερινή Κυβέρνηση, που είναι τόσο υψηλή άρα και δυσβάσταχτη. </w:t>
      </w:r>
    </w:p>
    <w:p w14:paraId="719A52A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αυτοί που χάνουν</w:t>
      </w:r>
      <w:r>
        <w:rPr>
          <w:rFonts w:eastAsia="Times New Roman"/>
          <w:color w:val="000000"/>
          <w:szCs w:val="24"/>
          <w:shd w:val="clear" w:color="auto" w:fill="FFFFFF"/>
        </w:rPr>
        <w:t>,</w:t>
      </w:r>
      <w:r>
        <w:rPr>
          <w:rFonts w:eastAsia="Times New Roman"/>
          <w:color w:val="000000"/>
          <w:szCs w:val="24"/>
          <w:shd w:val="clear" w:color="auto" w:fill="FFFFFF"/>
        </w:rPr>
        <w:t xml:space="preserve"> τελικά</w:t>
      </w:r>
      <w:r>
        <w:rPr>
          <w:rFonts w:eastAsia="Times New Roman"/>
          <w:color w:val="000000"/>
          <w:szCs w:val="24"/>
          <w:shd w:val="clear" w:color="auto" w:fill="FFFFFF"/>
        </w:rPr>
        <w:t>,</w:t>
      </w:r>
      <w:r>
        <w:rPr>
          <w:rFonts w:eastAsia="Times New Roman"/>
          <w:color w:val="000000"/>
          <w:szCs w:val="24"/>
          <w:shd w:val="clear" w:color="auto" w:fill="FFFFFF"/>
        </w:rPr>
        <w:t xml:space="preserve"> είναι το δημόσιο, τα δημόσια </w:t>
      </w:r>
      <w:r>
        <w:rPr>
          <w:rFonts w:eastAsia="Times New Roman"/>
          <w:color w:val="000000"/>
          <w:szCs w:val="24"/>
          <w:shd w:val="clear" w:color="auto" w:fill="FFFFFF"/>
        </w:rPr>
        <w:t>ταμεία, τα ασφαλιστικά ταμεία κυρίως από την εισφοροδιαφυγή και την αδήλωτη εργασία αλλά και από τη φοροδιαφυγή και την παραοικονομία. Τα φαινόμενα αυτά μαζί με τη διαφθορά και τη διαπλοκή</w:t>
      </w:r>
      <w:r>
        <w:rPr>
          <w:rFonts w:eastAsia="Times New Roman"/>
          <w:color w:val="000000"/>
          <w:szCs w:val="24"/>
          <w:shd w:val="clear" w:color="auto" w:fill="FFFFFF"/>
        </w:rPr>
        <w:t>,</w:t>
      </w:r>
      <w:r>
        <w:rPr>
          <w:rFonts w:eastAsia="Times New Roman"/>
          <w:color w:val="000000"/>
          <w:szCs w:val="24"/>
          <w:shd w:val="clear" w:color="auto" w:fill="FFFFFF"/>
        </w:rPr>
        <w:t xml:space="preserve"> δυστυχώς</w:t>
      </w:r>
      <w:r>
        <w:rPr>
          <w:rFonts w:eastAsia="Times New Roman"/>
          <w:color w:val="000000"/>
          <w:szCs w:val="24"/>
          <w:shd w:val="clear" w:color="auto" w:fill="FFFFFF"/>
        </w:rPr>
        <w:t>,</w:t>
      </w:r>
      <w:r>
        <w:rPr>
          <w:rFonts w:eastAsia="Times New Roman"/>
          <w:color w:val="000000"/>
          <w:szCs w:val="24"/>
          <w:shd w:val="clear" w:color="auto" w:fill="FFFFFF"/>
        </w:rPr>
        <w:t xml:space="preserve"> αποτελούν τις χρόνιες μάστιγες της εθνικής μας οικονομία</w:t>
      </w:r>
      <w:r>
        <w:rPr>
          <w:rFonts w:eastAsia="Times New Roman"/>
          <w:color w:val="000000"/>
          <w:szCs w:val="24"/>
          <w:shd w:val="clear" w:color="auto" w:fill="FFFFFF"/>
        </w:rPr>
        <w:t xml:space="preserve">ς, που παράλληλα κατατρώγουν τις σάρκες και της ελληνικής κοινωνίας. </w:t>
      </w:r>
    </w:p>
    <w:p w14:paraId="719A52A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Στον τομέα αυτόν, κυρίες και κύριοι της Κυβέρνησης, τα αποτελέσματα των προσπαθειών σας δυστυχώς είναι φτωχά. Παρά τα μεγάλα λόγια και τις δεσμεύσεις δεν προέκυψαν απτά </w:t>
      </w:r>
      <w:r>
        <w:rPr>
          <w:rFonts w:eastAsia="Times New Roman"/>
          <w:color w:val="000000"/>
          <w:szCs w:val="24"/>
          <w:shd w:val="clear" w:color="auto" w:fill="FFFFFF"/>
        </w:rPr>
        <w:lastRenderedPageBreak/>
        <w:t>αποτελέσματα μέχρ</w:t>
      </w:r>
      <w:r>
        <w:rPr>
          <w:rFonts w:eastAsia="Times New Roman"/>
          <w:color w:val="000000"/>
          <w:szCs w:val="24"/>
          <w:shd w:val="clear" w:color="auto" w:fill="FFFFFF"/>
        </w:rPr>
        <w:t xml:space="preserve">ι σήμερα ούτε για τα περιβόητα θαλασσοδάνεια ούτε για τα αδήλωτα εισοδήματα των </w:t>
      </w:r>
      <w:proofErr w:type="spellStart"/>
      <w:r>
        <w:rPr>
          <w:rFonts w:eastAsia="Times New Roman"/>
          <w:color w:val="000000"/>
          <w:szCs w:val="24"/>
          <w:shd w:val="clear" w:color="auto" w:fill="FFFFFF"/>
        </w:rPr>
        <w:t>offshore</w:t>
      </w:r>
      <w:proofErr w:type="spellEnd"/>
      <w:r>
        <w:rPr>
          <w:rFonts w:eastAsia="Times New Roman"/>
          <w:color w:val="000000"/>
          <w:szCs w:val="24"/>
          <w:shd w:val="clear" w:color="auto" w:fill="FFFFFF"/>
        </w:rPr>
        <w:t xml:space="preserve"> εταιρειών ούτε για τη φοροδιαφυγή στα καύσιμα ή την παραοικονομία.</w:t>
      </w:r>
    </w:p>
    <w:p w14:paraId="719A52A2"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την αντιμετώπιση τέτοιου είδους φαινομένων το μόνο σίγουρο είναι ότι απαιτείται ειλικρινής διάλο</w:t>
      </w:r>
      <w:r>
        <w:rPr>
          <w:rFonts w:eastAsia="Times New Roman"/>
          <w:color w:val="000000"/>
          <w:szCs w:val="24"/>
          <w:shd w:val="clear" w:color="auto" w:fill="FFFFFF"/>
        </w:rPr>
        <w:t>γος και συναίνεση. Με πρωτοβουλία της Κυβέρνησης που δεν θα εξυπηρετεί κα</w:t>
      </w:r>
      <w:r>
        <w:rPr>
          <w:rFonts w:eastAsia="Times New Roman"/>
          <w:color w:val="000000"/>
          <w:szCs w:val="24"/>
          <w:shd w:val="clear" w:color="auto" w:fill="FFFFFF"/>
        </w:rPr>
        <w:t>μ</w:t>
      </w:r>
      <w:r>
        <w:rPr>
          <w:rFonts w:eastAsia="Times New Roman"/>
          <w:color w:val="000000"/>
          <w:szCs w:val="24"/>
          <w:shd w:val="clear" w:color="auto" w:fill="FFFFFF"/>
        </w:rPr>
        <w:t xml:space="preserve">μία επικοινωνιακή σκοπιμότητα, αλλά με σοβαρότητα και υπευθυνότητα να βρεθεί επιτέλους η κοινή συνισταμένη για τον έλεγχο και την πάταξη αυτών των χρόνιων κοινωνικών πληγών. </w:t>
      </w:r>
    </w:p>
    <w:p w14:paraId="719A52A3"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Μία από</w:t>
      </w:r>
      <w:r>
        <w:rPr>
          <w:rFonts w:eastAsia="Times New Roman"/>
          <w:color w:val="000000"/>
          <w:szCs w:val="24"/>
          <w:shd w:val="clear" w:color="auto" w:fill="FFFFFF"/>
        </w:rPr>
        <w:t xml:space="preserve"> αυτές είναι η αδήλωτη εργασία -και δη στον αγροτικό τομέα-, όπως τονίστηκε και από τον </w:t>
      </w:r>
      <w:proofErr w:type="spellStart"/>
      <w:r>
        <w:rPr>
          <w:rFonts w:eastAsia="Times New Roman"/>
          <w:color w:val="000000"/>
          <w:szCs w:val="24"/>
          <w:shd w:val="clear" w:color="auto" w:fill="FFFFFF"/>
        </w:rPr>
        <w:t>προλαλήσαντα</w:t>
      </w:r>
      <w:proofErr w:type="spellEnd"/>
      <w:r>
        <w:rPr>
          <w:rFonts w:eastAsia="Times New Roman"/>
          <w:color w:val="000000"/>
          <w:szCs w:val="24"/>
          <w:shd w:val="clear" w:color="auto" w:fill="FFFFFF"/>
        </w:rPr>
        <w:t xml:space="preserve"> συνάδελφο, τον κ. Κουτσούκο. Στον νομό του κυρίου συναδέλφου, και πιο συγκεκριμένα στη </w:t>
      </w:r>
      <w:proofErr w:type="spellStart"/>
      <w:r>
        <w:rPr>
          <w:rFonts w:eastAsia="Times New Roman"/>
          <w:color w:val="000000"/>
          <w:szCs w:val="24"/>
          <w:shd w:val="clear" w:color="auto" w:fill="FFFFFF"/>
        </w:rPr>
        <w:t>Μανωλάδα</w:t>
      </w:r>
      <w:proofErr w:type="spellEnd"/>
      <w:r>
        <w:rPr>
          <w:rFonts w:eastAsia="Times New Roman"/>
          <w:color w:val="000000"/>
          <w:szCs w:val="24"/>
          <w:shd w:val="clear" w:color="auto" w:fill="FFFFFF"/>
        </w:rPr>
        <w:t>, προ ετών γίναμε μάρτυρες ακραίων καταστάσεων. Μας ενημέρωσ</w:t>
      </w:r>
      <w:r>
        <w:rPr>
          <w:rFonts w:eastAsia="Times New Roman"/>
          <w:color w:val="000000"/>
          <w:szCs w:val="24"/>
          <w:shd w:val="clear" w:color="auto" w:fill="FFFFFF"/>
        </w:rPr>
        <w:t>ε για τις τελευταίες εξελίξεις. Μπορεί τότε να πάρθηκαν κάποια μέτρα, αλλά το φαινόμενο της μαύρης εργασίας των εργατών γης μάλλον ανθεί τα τελευταία χρόνια. Στην κατεύθυνση αυτή συμβάλλουν η υψηλή φορο</w:t>
      </w:r>
      <w:r>
        <w:rPr>
          <w:rFonts w:eastAsia="Times New Roman"/>
          <w:color w:val="000000"/>
          <w:szCs w:val="24"/>
          <w:shd w:val="clear" w:color="auto" w:fill="FFFFFF"/>
        </w:rPr>
        <w:lastRenderedPageBreak/>
        <w:t xml:space="preserve">λογία, που σε συνδυασμό με τις αυξημένες ασφαλιστικές </w:t>
      </w:r>
      <w:r>
        <w:rPr>
          <w:rFonts w:eastAsia="Times New Roman"/>
          <w:color w:val="000000"/>
          <w:szCs w:val="24"/>
          <w:shd w:val="clear" w:color="auto" w:fill="FFFFFF"/>
        </w:rPr>
        <w:t xml:space="preserve">εισφορές στο γεωργικό εισόδημα, ωθούν τους εργοδότες σε αθέμιτες πρακτικές. </w:t>
      </w:r>
    </w:p>
    <w:p w14:paraId="719A52A4"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για τους εργαζόμενους στη γη -ειδικά για τους εργάτες γης δηλαδή- καθοριστικά συμβάλλουν στην αδήλωτη εργασία τα επιδόματα, κυρία Υπουργέ, και τα κριτήρια του εισοδήματος κ</w:t>
      </w:r>
      <w:r>
        <w:rPr>
          <w:rFonts w:eastAsia="Times New Roman"/>
          <w:color w:val="000000"/>
          <w:szCs w:val="24"/>
          <w:shd w:val="clear" w:color="auto" w:fill="FFFFFF"/>
        </w:rPr>
        <w:t>οινωνικής αλληλεγγύης και η έλλειψη ελέγχων και ελεγκτικού μηχανισμού για την εργασία στον αγροτικό τομέα. Σε συνδυασμό με την παντελή έλλειψη σχεδίου ανάπτυξης και ανασυγκρότησης στον πρωτογενή τομέα το φαινόμενο αυτό διογκώνεται.</w:t>
      </w:r>
    </w:p>
    <w:p w14:paraId="719A52A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Ως προς την αναπτυξιακή </w:t>
      </w:r>
      <w:r>
        <w:rPr>
          <w:rFonts w:eastAsia="Times New Roman"/>
          <w:color w:val="000000"/>
          <w:szCs w:val="24"/>
          <w:shd w:val="clear" w:color="auto" w:fill="FFFFFF"/>
        </w:rPr>
        <w:t>προοπτική της χώρας -και δη στον αγροτικό τομέα- περίτρανη απόδειξη ότι δεν υπάρχει καν σχέδιο</w:t>
      </w:r>
      <w:r>
        <w:rPr>
          <w:rFonts w:eastAsia="Times New Roman"/>
          <w:color w:val="000000"/>
          <w:szCs w:val="24"/>
          <w:shd w:val="clear" w:color="auto" w:fill="FFFFFF"/>
        </w:rPr>
        <w:t>,</w:t>
      </w:r>
      <w:r>
        <w:rPr>
          <w:rFonts w:eastAsia="Times New Roman"/>
          <w:color w:val="000000"/>
          <w:szCs w:val="24"/>
          <w:shd w:val="clear" w:color="auto" w:fill="FFFFFF"/>
        </w:rPr>
        <w:t xml:space="preserve"> είναι η τροπολογία που κατατέθηκε από το Υπουργείο στο παρόν σχέδιο νόμου σχετικά με την παράταση εφαρμογής του προγράμματος δακοκτονίας και τη διευθέτηση των γ</w:t>
      </w:r>
      <w:r>
        <w:rPr>
          <w:rFonts w:eastAsia="Times New Roman"/>
          <w:color w:val="000000"/>
          <w:szCs w:val="24"/>
          <w:shd w:val="clear" w:color="auto" w:fill="FFFFFF"/>
        </w:rPr>
        <w:t xml:space="preserve">ραφειοκρατικών αρμοδιοτήτων τον Ιουλίου, ενώ θα έπρεπε από τον Ιούνιο να έχουμε την εφαρμογή της δακοκτονίας. Αν, λοιπόν, για </w:t>
      </w:r>
      <w:r>
        <w:rPr>
          <w:rFonts w:eastAsia="Times New Roman"/>
          <w:color w:val="000000"/>
          <w:szCs w:val="24"/>
          <w:shd w:val="clear" w:color="auto" w:fill="FFFFFF"/>
        </w:rPr>
        <w:lastRenderedPageBreak/>
        <w:t xml:space="preserve">το εθνικό αγροτικό προϊόν, την ελιά και το ελαιόλαδο, αυτή είναι η μέριμνά σας τότε αλίμονο στους γεωργούς! </w:t>
      </w:r>
    </w:p>
    <w:p w14:paraId="719A52A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αγρότες που θέλουν</w:t>
      </w:r>
      <w:r>
        <w:rPr>
          <w:rFonts w:eastAsia="Times New Roman"/>
          <w:color w:val="000000"/>
          <w:szCs w:val="24"/>
          <w:shd w:val="clear" w:color="auto" w:fill="FFFFFF"/>
        </w:rPr>
        <w:t xml:space="preserve"> να βρουν εργάτες γης, δυστυχώς</w:t>
      </w:r>
      <w:r>
        <w:rPr>
          <w:rFonts w:eastAsia="Times New Roman"/>
          <w:color w:val="000000"/>
          <w:szCs w:val="24"/>
          <w:shd w:val="clear" w:color="auto" w:fill="FFFFFF"/>
        </w:rPr>
        <w:t>,</w:t>
      </w:r>
      <w:r>
        <w:rPr>
          <w:rFonts w:eastAsia="Times New Roman"/>
          <w:color w:val="000000"/>
          <w:szCs w:val="24"/>
          <w:shd w:val="clear" w:color="auto" w:fill="FFFFFF"/>
        </w:rPr>
        <w:t xml:space="preserve"> δυσκολεύονται να τους πείσουν να εργαστούν στα χωράφια τους για διάφορες καλλιεργητικές εργασίες ή για τη συγκομιδή της σοδειάς, όταν θα τους πουν ότι πρέπει να τους ασφαλίσουν</w:t>
      </w:r>
      <w:r>
        <w:rPr>
          <w:rFonts w:eastAsia="Times New Roman"/>
          <w:color w:val="000000"/>
          <w:szCs w:val="24"/>
          <w:shd w:val="clear" w:color="auto" w:fill="FFFFFF"/>
        </w:rPr>
        <w:t>,</w:t>
      </w:r>
      <w:r>
        <w:rPr>
          <w:rFonts w:eastAsia="Times New Roman"/>
          <w:color w:val="000000"/>
          <w:szCs w:val="24"/>
          <w:shd w:val="clear" w:color="auto" w:fill="FFFFFF"/>
        </w:rPr>
        <w:t xml:space="preserve"> γιατί θα πρέπει να δηλώσουν αυτές τις δαπάνες</w:t>
      </w:r>
      <w:r>
        <w:rPr>
          <w:rFonts w:eastAsia="Times New Roman"/>
          <w:color w:val="000000"/>
          <w:szCs w:val="24"/>
          <w:shd w:val="clear" w:color="auto" w:fill="FFFFFF"/>
        </w:rPr>
        <w:t xml:space="preserve"> και στη φορολογική τους δήλωση. </w:t>
      </w:r>
    </w:p>
    <w:p w14:paraId="719A52A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Οι περισσότεροι εργάτες γης ε</w:t>
      </w:r>
      <w:r w:rsidRPr="000B0C19">
        <w:rPr>
          <w:rFonts w:eastAsia="Times New Roman" w:cs="Times New Roman"/>
          <w:szCs w:val="24"/>
        </w:rPr>
        <w:t>πικαλούνται την απώλεια των εισοδηματικών κριτηρίων για το επίδομα του κοινωνικού εισοδήματος αλληλεγγύης</w:t>
      </w:r>
      <w:r>
        <w:rPr>
          <w:rFonts w:eastAsia="Times New Roman" w:cs="Times New Roman"/>
          <w:szCs w:val="24"/>
        </w:rPr>
        <w:t>,</w:t>
      </w:r>
      <w:r w:rsidRPr="000B0C19">
        <w:rPr>
          <w:rFonts w:eastAsia="Times New Roman" w:cs="Times New Roman"/>
          <w:szCs w:val="24"/>
        </w:rPr>
        <w:t xml:space="preserve"> το οποίο κυμαίνεται από τα 1.200 ευρώ </w:t>
      </w:r>
      <w:r>
        <w:rPr>
          <w:rFonts w:eastAsia="Times New Roman" w:cs="Times New Roman"/>
          <w:szCs w:val="24"/>
        </w:rPr>
        <w:t>για</w:t>
      </w:r>
      <w:r w:rsidRPr="000B0C19">
        <w:rPr>
          <w:rFonts w:eastAsia="Times New Roman" w:cs="Times New Roman"/>
          <w:szCs w:val="24"/>
        </w:rPr>
        <w:t xml:space="preserve"> μονοπρόσωπα νοικοκυριά έως</w:t>
      </w:r>
      <w:r>
        <w:rPr>
          <w:rFonts w:eastAsia="Times New Roman" w:cs="Times New Roman"/>
          <w:szCs w:val="24"/>
        </w:rPr>
        <w:t xml:space="preserve"> τις</w:t>
      </w:r>
      <w:r w:rsidRPr="000B0C19">
        <w:rPr>
          <w:rFonts w:eastAsia="Times New Roman" w:cs="Times New Roman"/>
          <w:szCs w:val="24"/>
        </w:rPr>
        <w:t xml:space="preserve"> 3.000 ευρώ γι</w:t>
      </w:r>
      <w:r w:rsidRPr="000B0C19">
        <w:rPr>
          <w:rFonts w:eastAsia="Times New Roman" w:cs="Times New Roman"/>
          <w:szCs w:val="24"/>
        </w:rPr>
        <w:t>α νοικοκυριά με τέσσερις ενήλικες εργαζόμενους</w:t>
      </w:r>
      <w:r>
        <w:rPr>
          <w:rFonts w:eastAsia="Times New Roman" w:cs="Times New Roman"/>
          <w:szCs w:val="24"/>
        </w:rPr>
        <w:t>.</w:t>
      </w:r>
    </w:p>
    <w:p w14:paraId="719A52A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w:t>
      </w:r>
      <w:r w:rsidRPr="000B0C19">
        <w:rPr>
          <w:rFonts w:eastAsia="Times New Roman" w:cs="Times New Roman"/>
          <w:szCs w:val="24"/>
        </w:rPr>
        <w:t xml:space="preserve"> με την περαιτέρω μείωση του αφορολόγητου τα φαινόμενα της αδήλωτης εργασίας θα ενταθούν περαιτέρω</w:t>
      </w:r>
      <w:r>
        <w:rPr>
          <w:rFonts w:eastAsia="Times New Roman" w:cs="Times New Roman"/>
          <w:szCs w:val="24"/>
        </w:rPr>
        <w:t>.</w:t>
      </w:r>
      <w:r w:rsidRPr="000B0C19">
        <w:rPr>
          <w:rFonts w:eastAsia="Times New Roman" w:cs="Times New Roman"/>
          <w:szCs w:val="24"/>
        </w:rPr>
        <w:t xml:space="preserve"> </w:t>
      </w:r>
      <w:r>
        <w:rPr>
          <w:rFonts w:eastAsia="Times New Roman" w:cs="Times New Roman"/>
          <w:szCs w:val="24"/>
        </w:rPr>
        <w:t>Ο</w:t>
      </w:r>
      <w:r w:rsidRPr="000B0C19">
        <w:rPr>
          <w:rFonts w:eastAsia="Times New Roman" w:cs="Times New Roman"/>
          <w:szCs w:val="24"/>
        </w:rPr>
        <w:t>ι επιπτώσεις</w:t>
      </w:r>
      <w:r>
        <w:rPr>
          <w:rFonts w:eastAsia="Times New Roman" w:cs="Times New Roman"/>
          <w:szCs w:val="24"/>
        </w:rPr>
        <w:t xml:space="preserve"> θα είναι</w:t>
      </w:r>
      <w:r w:rsidRPr="000B0C19">
        <w:rPr>
          <w:rFonts w:eastAsia="Times New Roman" w:cs="Times New Roman"/>
          <w:szCs w:val="24"/>
        </w:rPr>
        <w:t xml:space="preserve"> τραγικές</w:t>
      </w:r>
      <w:r>
        <w:rPr>
          <w:rFonts w:eastAsia="Times New Roman" w:cs="Times New Roman"/>
          <w:szCs w:val="24"/>
        </w:rPr>
        <w:t>.</w:t>
      </w:r>
      <w:r w:rsidRPr="000B0C19">
        <w:rPr>
          <w:rFonts w:eastAsia="Times New Roman" w:cs="Times New Roman"/>
          <w:szCs w:val="24"/>
        </w:rPr>
        <w:t xml:space="preserve"> </w:t>
      </w:r>
      <w:r>
        <w:rPr>
          <w:rFonts w:eastAsia="Times New Roman" w:cs="Times New Roman"/>
          <w:szCs w:val="24"/>
        </w:rPr>
        <w:t>Τ</w:t>
      </w:r>
      <w:r w:rsidRPr="000B0C19">
        <w:rPr>
          <w:rFonts w:eastAsia="Times New Roman" w:cs="Times New Roman"/>
          <w:szCs w:val="24"/>
        </w:rPr>
        <w:t>εράστιες απώλειες των εσόδων από τα ασφαλιστικά ταμεία</w:t>
      </w:r>
      <w:r>
        <w:rPr>
          <w:rFonts w:eastAsia="Times New Roman" w:cs="Times New Roman"/>
          <w:szCs w:val="24"/>
        </w:rPr>
        <w:t>,</w:t>
      </w:r>
      <w:r w:rsidRPr="000B0C19">
        <w:rPr>
          <w:rFonts w:eastAsia="Times New Roman" w:cs="Times New Roman"/>
          <w:szCs w:val="24"/>
        </w:rPr>
        <w:t xml:space="preserve"> στρέβλωση του υγιούς ανταγωνισμού στην παραγωγή και εμπορία των αγροτικών προϊόντων και </w:t>
      </w:r>
      <w:r w:rsidRPr="000B0C19">
        <w:rPr>
          <w:rFonts w:eastAsia="Times New Roman" w:cs="Times New Roman"/>
          <w:szCs w:val="24"/>
        </w:rPr>
        <w:lastRenderedPageBreak/>
        <w:t>επιβάρυνση του γεωργικού εισοδήματος με φορολόγηση δαπανών που ενώ καταβάλλονται</w:t>
      </w:r>
      <w:r>
        <w:rPr>
          <w:rFonts w:eastAsia="Times New Roman" w:cs="Times New Roman"/>
          <w:szCs w:val="24"/>
        </w:rPr>
        <w:t>,</w:t>
      </w:r>
      <w:r w:rsidRPr="000B0C19">
        <w:rPr>
          <w:rFonts w:eastAsia="Times New Roman" w:cs="Times New Roman"/>
          <w:szCs w:val="24"/>
        </w:rPr>
        <w:t xml:space="preserve"> δεν δηλώνονται</w:t>
      </w:r>
      <w:r>
        <w:rPr>
          <w:rFonts w:eastAsia="Times New Roman" w:cs="Times New Roman"/>
          <w:szCs w:val="24"/>
        </w:rPr>
        <w:t>.</w:t>
      </w:r>
      <w:r w:rsidRPr="000B0C19">
        <w:rPr>
          <w:rFonts w:eastAsia="Times New Roman" w:cs="Times New Roman"/>
          <w:szCs w:val="24"/>
        </w:rPr>
        <w:t xml:space="preserve"> Όλοι χάνουν</w:t>
      </w:r>
      <w:r>
        <w:rPr>
          <w:rFonts w:eastAsia="Times New Roman" w:cs="Times New Roman"/>
          <w:szCs w:val="24"/>
        </w:rPr>
        <w:t>,</w:t>
      </w:r>
      <w:r w:rsidRPr="000B0C19">
        <w:rPr>
          <w:rFonts w:eastAsia="Times New Roman" w:cs="Times New Roman"/>
          <w:szCs w:val="24"/>
        </w:rPr>
        <w:t xml:space="preserve"> </w:t>
      </w:r>
      <w:r>
        <w:rPr>
          <w:rFonts w:eastAsia="Times New Roman" w:cs="Times New Roman"/>
          <w:szCs w:val="24"/>
        </w:rPr>
        <w:t>δ</w:t>
      </w:r>
      <w:r w:rsidRPr="000B0C19">
        <w:rPr>
          <w:rFonts w:eastAsia="Times New Roman" w:cs="Times New Roman"/>
          <w:szCs w:val="24"/>
        </w:rPr>
        <w:t>ηλαδή</w:t>
      </w:r>
      <w:r>
        <w:rPr>
          <w:rFonts w:eastAsia="Times New Roman" w:cs="Times New Roman"/>
          <w:szCs w:val="24"/>
        </w:rPr>
        <w:t xml:space="preserve">. </w:t>
      </w:r>
    </w:p>
    <w:p w14:paraId="719A52A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ένας φαύλος κύκλος που αυτο</w:t>
      </w:r>
      <w:r w:rsidRPr="000B0C19">
        <w:rPr>
          <w:rFonts w:eastAsia="Times New Roman" w:cs="Times New Roman"/>
          <w:szCs w:val="24"/>
        </w:rPr>
        <w:t xml:space="preserve">τροφοδοτείται </w:t>
      </w:r>
      <w:r w:rsidRPr="000B0C19">
        <w:rPr>
          <w:rFonts w:eastAsia="Times New Roman" w:cs="Times New Roman"/>
          <w:szCs w:val="24"/>
        </w:rPr>
        <w:t xml:space="preserve">και από την </w:t>
      </w:r>
      <w:r>
        <w:rPr>
          <w:rFonts w:eastAsia="Times New Roman" w:cs="Times New Roman"/>
          <w:szCs w:val="24"/>
        </w:rPr>
        <w:t>επιδοματική</w:t>
      </w:r>
      <w:r w:rsidRPr="000B0C19">
        <w:rPr>
          <w:rFonts w:eastAsia="Times New Roman" w:cs="Times New Roman"/>
          <w:szCs w:val="24"/>
        </w:rPr>
        <w:t xml:space="preserve"> πολιτική που ακολουθεί η </w:t>
      </w:r>
      <w:r>
        <w:rPr>
          <w:rFonts w:eastAsia="Times New Roman" w:cs="Times New Roman"/>
          <w:szCs w:val="24"/>
        </w:rPr>
        <w:t>Κ</w:t>
      </w:r>
      <w:r w:rsidRPr="000B0C19">
        <w:rPr>
          <w:rFonts w:eastAsia="Times New Roman" w:cs="Times New Roman"/>
          <w:szCs w:val="24"/>
        </w:rPr>
        <w:t>υβέρνηση εις βάρος των φορολογουμένων</w:t>
      </w:r>
      <w:r>
        <w:rPr>
          <w:rFonts w:eastAsia="Times New Roman" w:cs="Times New Roman"/>
          <w:szCs w:val="24"/>
        </w:rPr>
        <w:t>,</w:t>
      </w:r>
      <w:r w:rsidRPr="000B0C19">
        <w:rPr>
          <w:rFonts w:eastAsia="Times New Roman" w:cs="Times New Roman"/>
          <w:szCs w:val="24"/>
        </w:rPr>
        <w:t xml:space="preserve"> και του </w:t>
      </w:r>
      <w:r>
        <w:rPr>
          <w:rFonts w:eastAsia="Times New Roman" w:cs="Times New Roman"/>
          <w:szCs w:val="24"/>
        </w:rPr>
        <w:t>κ</w:t>
      </w:r>
      <w:r w:rsidRPr="000B0C19">
        <w:rPr>
          <w:rFonts w:eastAsia="Times New Roman" w:cs="Times New Roman"/>
          <w:szCs w:val="24"/>
        </w:rPr>
        <w:t>ράτους</w:t>
      </w:r>
      <w:r>
        <w:rPr>
          <w:rFonts w:eastAsia="Times New Roman" w:cs="Times New Roman"/>
          <w:szCs w:val="24"/>
        </w:rPr>
        <w:t>,</w:t>
      </w:r>
      <w:r w:rsidRPr="000B0C19">
        <w:rPr>
          <w:rFonts w:eastAsia="Times New Roman" w:cs="Times New Roman"/>
          <w:szCs w:val="24"/>
        </w:rPr>
        <w:t xml:space="preserve"> τελικά</w:t>
      </w:r>
      <w:r>
        <w:rPr>
          <w:rFonts w:eastAsia="Times New Roman" w:cs="Times New Roman"/>
          <w:szCs w:val="24"/>
        </w:rPr>
        <w:t>,</w:t>
      </w:r>
      <w:r w:rsidRPr="000B0C19">
        <w:rPr>
          <w:rFonts w:eastAsia="Times New Roman" w:cs="Times New Roman"/>
          <w:szCs w:val="24"/>
        </w:rPr>
        <w:t xml:space="preserve"> που θα αναγκάζεται να ψάχνει για επιπλέον έσοδα με νέους φόρους</w:t>
      </w:r>
      <w:r>
        <w:rPr>
          <w:rFonts w:eastAsia="Times New Roman" w:cs="Times New Roman"/>
          <w:szCs w:val="24"/>
        </w:rPr>
        <w:t>,</w:t>
      </w:r>
      <w:r w:rsidRPr="000B0C19">
        <w:rPr>
          <w:rFonts w:eastAsia="Times New Roman" w:cs="Times New Roman"/>
          <w:szCs w:val="24"/>
        </w:rPr>
        <w:t xml:space="preserve"> για τους πολίτες που θα καταφεύγουν στα επιδόματα αυτά</w:t>
      </w:r>
      <w:r>
        <w:rPr>
          <w:rFonts w:eastAsia="Times New Roman" w:cs="Times New Roman"/>
          <w:szCs w:val="24"/>
        </w:rPr>
        <w:t xml:space="preserve"> κ</w:t>
      </w:r>
      <w:r w:rsidRPr="000B0C19">
        <w:rPr>
          <w:rFonts w:eastAsia="Times New Roman" w:cs="Times New Roman"/>
          <w:szCs w:val="24"/>
        </w:rPr>
        <w:t>αι διαρκώς θα αυξάνον</w:t>
      </w:r>
      <w:r w:rsidRPr="000B0C19">
        <w:rPr>
          <w:rFonts w:eastAsia="Times New Roman" w:cs="Times New Roman"/>
          <w:szCs w:val="24"/>
        </w:rPr>
        <w:t>ται</w:t>
      </w:r>
      <w:r>
        <w:rPr>
          <w:rFonts w:eastAsia="Times New Roman" w:cs="Times New Roman"/>
          <w:szCs w:val="24"/>
        </w:rPr>
        <w:t>. Α</w:t>
      </w:r>
      <w:r w:rsidRPr="000B0C19">
        <w:rPr>
          <w:rFonts w:eastAsia="Times New Roman" w:cs="Times New Roman"/>
          <w:szCs w:val="24"/>
        </w:rPr>
        <w:t xml:space="preserve">κόμα πολλοί από τους αγρότες </w:t>
      </w:r>
      <w:r>
        <w:rPr>
          <w:rFonts w:eastAsia="Times New Roman" w:cs="Times New Roman"/>
          <w:szCs w:val="24"/>
        </w:rPr>
        <w:t>θ</w:t>
      </w:r>
      <w:r w:rsidRPr="000B0C19">
        <w:rPr>
          <w:rFonts w:eastAsia="Times New Roman" w:cs="Times New Roman"/>
          <w:szCs w:val="24"/>
        </w:rPr>
        <w:t>α εγκλωβίζονται στη δίνη αυτή</w:t>
      </w:r>
      <w:r>
        <w:rPr>
          <w:rFonts w:eastAsia="Times New Roman" w:cs="Times New Roman"/>
          <w:szCs w:val="24"/>
        </w:rPr>
        <w:t>ς</w:t>
      </w:r>
      <w:r w:rsidRPr="000B0C19">
        <w:rPr>
          <w:rFonts w:eastAsia="Times New Roman" w:cs="Times New Roman"/>
          <w:szCs w:val="24"/>
        </w:rPr>
        <w:t xml:space="preserve"> της επιδοματικής και όχι </w:t>
      </w:r>
      <w:r>
        <w:rPr>
          <w:rFonts w:eastAsia="Times New Roman" w:cs="Times New Roman"/>
          <w:szCs w:val="24"/>
        </w:rPr>
        <w:t>παραγωγικής</w:t>
      </w:r>
      <w:r w:rsidRPr="000B0C19">
        <w:rPr>
          <w:rFonts w:eastAsia="Times New Roman" w:cs="Times New Roman"/>
          <w:szCs w:val="24"/>
        </w:rPr>
        <w:t xml:space="preserve"> πολιτικής που εφαρμόζεται</w:t>
      </w:r>
      <w:r>
        <w:rPr>
          <w:rFonts w:eastAsia="Times New Roman" w:cs="Times New Roman"/>
          <w:szCs w:val="24"/>
        </w:rPr>
        <w:t>.</w:t>
      </w:r>
      <w:r w:rsidRPr="000B0C19">
        <w:rPr>
          <w:rFonts w:eastAsia="Times New Roman" w:cs="Times New Roman"/>
          <w:szCs w:val="24"/>
        </w:rPr>
        <w:t xml:space="preserve"> </w:t>
      </w:r>
    </w:p>
    <w:p w14:paraId="719A52A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Λ</w:t>
      </w:r>
      <w:r w:rsidRPr="000B0C19">
        <w:rPr>
          <w:rFonts w:eastAsia="Times New Roman" w:cs="Times New Roman"/>
          <w:szCs w:val="24"/>
        </w:rPr>
        <w:t>ύσεις υπάρχουν</w:t>
      </w:r>
      <w:r>
        <w:rPr>
          <w:rFonts w:eastAsia="Times New Roman" w:cs="Times New Roman"/>
          <w:szCs w:val="24"/>
        </w:rPr>
        <w:t>,</w:t>
      </w:r>
      <w:r w:rsidRPr="000B0C19">
        <w:rPr>
          <w:rFonts w:eastAsia="Times New Roman" w:cs="Times New Roman"/>
          <w:szCs w:val="24"/>
        </w:rPr>
        <w:t xml:space="preserve"> αρκεί να τις </w:t>
      </w:r>
      <w:r>
        <w:rPr>
          <w:rFonts w:eastAsia="Times New Roman" w:cs="Times New Roman"/>
          <w:szCs w:val="24"/>
        </w:rPr>
        <w:t>θ</w:t>
      </w:r>
      <w:r w:rsidRPr="000B0C19">
        <w:rPr>
          <w:rFonts w:eastAsia="Times New Roman" w:cs="Times New Roman"/>
          <w:szCs w:val="24"/>
        </w:rPr>
        <w:t>έλετε</w:t>
      </w:r>
      <w:r>
        <w:rPr>
          <w:rFonts w:eastAsia="Times New Roman" w:cs="Times New Roman"/>
          <w:szCs w:val="24"/>
        </w:rPr>
        <w:t>,</w:t>
      </w:r>
      <w:r w:rsidRPr="000B0C19">
        <w:rPr>
          <w:rFonts w:eastAsia="Times New Roman" w:cs="Times New Roman"/>
          <w:szCs w:val="24"/>
        </w:rPr>
        <w:t xml:space="preserve"> να τις ακούσετε και να </w:t>
      </w:r>
      <w:r>
        <w:rPr>
          <w:rFonts w:eastAsia="Times New Roman" w:cs="Times New Roman"/>
          <w:szCs w:val="24"/>
        </w:rPr>
        <w:t xml:space="preserve">τις </w:t>
      </w:r>
      <w:r w:rsidRPr="000B0C19">
        <w:rPr>
          <w:rFonts w:eastAsia="Times New Roman" w:cs="Times New Roman"/>
          <w:szCs w:val="24"/>
        </w:rPr>
        <w:t>κατανοήσετε</w:t>
      </w:r>
      <w:r>
        <w:rPr>
          <w:rFonts w:eastAsia="Times New Roman" w:cs="Times New Roman"/>
          <w:szCs w:val="24"/>
        </w:rPr>
        <w:t>,</w:t>
      </w:r>
      <w:r w:rsidRPr="000B0C19">
        <w:rPr>
          <w:rFonts w:eastAsia="Times New Roman" w:cs="Times New Roman"/>
          <w:szCs w:val="24"/>
        </w:rPr>
        <w:t xml:space="preserve"> κυρία Υπουργέ</w:t>
      </w:r>
      <w:r>
        <w:rPr>
          <w:rFonts w:eastAsia="Times New Roman" w:cs="Times New Roman"/>
          <w:szCs w:val="24"/>
        </w:rPr>
        <w:t>.</w:t>
      </w:r>
      <w:r w:rsidRPr="000B0C19">
        <w:rPr>
          <w:rFonts w:eastAsia="Times New Roman" w:cs="Times New Roman"/>
          <w:szCs w:val="24"/>
        </w:rPr>
        <w:t xml:space="preserve"> </w:t>
      </w:r>
    </w:p>
    <w:p w14:paraId="719A52A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Πρώτον,</w:t>
      </w:r>
      <w:r w:rsidRPr="000B0C19">
        <w:rPr>
          <w:rFonts w:eastAsia="Times New Roman" w:cs="Times New Roman"/>
          <w:szCs w:val="24"/>
        </w:rPr>
        <w:t xml:space="preserve"> μείωση των φόρων και των ασφαλιστικών εισφορών στον αγροτικό τομέα και σε όλους τους τομείς</w:t>
      </w:r>
      <w:r>
        <w:rPr>
          <w:rFonts w:eastAsia="Times New Roman" w:cs="Times New Roman"/>
          <w:szCs w:val="24"/>
        </w:rPr>
        <w:t>, ό</w:t>
      </w:r>
      <w:r w:rsidRPr="000B0C19">
        <w:rPr>
          <w:rFonts w:eastAsia="Times New Roman" w:cs="Times New Roman"/>
          <w:szCs w:val="24"/>
        </w:rPr>
        <w:t xml:space="preserve">που θα απλοποιηθούν οι διαδικασίες αυτές που προσπαθείτε τώρα τόσο περίπλοκα και με μεγάλη προσπάθεια να </w:t>
      </w:r>
      <w:r>
        <w:rPr>
          <w:rFonts w:eastAsia="Times New Roman" w:cs="Times New Roman"/>
          <w:szCs w:val="24"/>
        </w:rPr>
        <w:t>τις</w:t>
      </w:r>
      <w:r w:rsidRPr="000B0C19">
        <w:rPr>
          <w:rFonts w:eastAsia="Times New Roman" w:cs="Times New Roman"/>
          <w:szCs w:val="24"/>
        </w:rPr>
        <w:t xml:space="preserve"> περιγράψε</w:t>
      </w:r>
      <w:r>
        <w:rPr>
          <w:rFonts w:eastAsia="Times New Roman" w:cs="Times New Roman"/>
          <w:szCs w:val="24"/>
        </w:rPr>
        <w:t>τε</w:t>
      </w:r>
      <w:r w:rsidRPr="000B0C19">
        <w:rPr>
          <w:rFonts w:eastAsia="Times New Roman" w:cs="Times New Roman"/>
          <w:szCs w:val="24"/>
        </w:rPr>
        <w:t xml:space="preserve"> </w:t>
      </w:r>
      <w:r>
        <w:rPr>
          <w:rFonts w:eastAsia="Times New Roman" w:cs="Times New Roman"/>
          <w:szCs w:val="24"/>
        </w:rPr>
        <w:t>σ</w:t>
      </w:r>
      <w:r w:rsidRPr="000B0C19">
        <w:rPr>
          <w:rFonts w:eastAsia="Times New Roman" w:cs="Times New Roman"/>
          <w:szCs w:val="24"/>
        </w:rPr>
        <w:t>το νομοσχέδιο</w:t>
      </w:r>
      <w:r>
        <w:rPr>
          <w:rFonts w:eastAsia="Times New Roman" w:cs="Times New Roman"/>
          <w:szCs w:val="24"/>
        </w:rPr>
        <w:t>.</w:t>
      </w:r>
      <w:r w:rsidRPr="000B0C19">
        <w:rPr>
          <w:rFonts w:eastAsia="Times New Roman" w:cs="Times New Roman"/>
          <w:szCs w:val="24"/>
        </w:rPr>
        <w:t xml:space="preserve"> </w:t>
      </w:r>
    </w:p>
    <w:p w14:paraId="719A52A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0B0C19">
        <w:rPr>
          <w:rFonts w:eastAsia="Times New Roman" w:cs="Times New Roman"/>
          <w:szCs w:val="24"/>
        </w:rPr>
        <w:t>είωση των ασφαλιστικών</w:t>
      </w:r>
      <w:r w:rsidRPr="000B0C19">
        <w:rPr>
          <w:rFonts w:eastAsia="Times New Roman" w:cs="Times New Roman"/>
          <w:szCs w:val="24"/>
        </w:rPr>
        <w:t xml:space="preserve"> εισφορών και της φορολόγησης</w:t>
      </w:r>
      <w:r>
        <w:rPr>
          <w:rFonts w:eastAsia="Times New Roman" w:cs="Times New Roman"/>
          <w:szCs w:val="24"/>
        </w:rPr>
        <w:t>.</w:t>
      </w:r>
      <w:r w:rsidRPr="000B0C19">
        <w:rPr>
          <w:rFonts w:eastAsia="Times New Roman" w:cs="Times New Roman"/>
          <w:szCs w:val="24"/>
        </w:rPr>
        <w:t xml:space="preserve"> </w:t>
      </w:r>
    </w:p>
    <w:p w14:paraId="719A52A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Εφαρμόστε</w:t>
      </w:r>
      <w:r w:rsidRPr="000B0C19">
        <w:rPr>
          <w:rFonts w:eastAsia="Times New Roman" w:cs="Times New Roman"/>
          <w:szCs w:val="24"/>
        </w:rPr>
        <w:t xml:space="preserve"> τις αρχές της</w:t>
      </w:r>
      <w:r w:rsidRPr="001E3E9D">
        <w:rPr>
          <w:rFonts w:eastAsia="Times New Roman" w:cs="Times New Roman"/>
          <w:szCs w:val="24"/>
        </w:rPr>
        <w:t xml:space="preserve"> </w:t>
      </w:r>
      <w:r>
        <w:rPr>
          <w:rFonts w:eastAsia="Times New Roman" w:cs="Times New Roman"/>
          <w:szCs w:val="24"/>
        </w:rPr>
        <w:t>γ</w:t>
      </w:r>
      <w:r w:rsidRPr="001E3E9D">
        <w:rPr>
          <w:rFonts w:eastAsia="Times New Roman" w:cs="Times New Roman"/>
          <w:szCs w:val="24"/>
        </w:rPr>
        <w:t>εωργικής λογιστικής</w:t>
      </w:r>
      <w:r>
        <w:rPr>
          <w:rFonts w:eastAsia="Times New Roman" w:cs="Times New Roman"/>
          <w:szCs w:val="24"/>
        </w:rPr>
        <w:t>,</w:t>
      </w:r>
      <w:r w:rsidRPr="001E3E9D">
        <w:rPr>
          <w:rFonts w:eastAsia="Times New Roman" w:cs="Times New Roman"/>
          <w:szCs w:val="24"/>
        </w:rPr>
        <w:t xml:space="preserve"> όπως ισχύει σε όλο τον κόσμο</w:t>
      </w:r>
      <w:r>
        <w:rPr>
          <w:rFonts w:eastAsia="Times New Roman" w:cs="Times New Roman"/>
          <w:szCs w:val="24"/>
        </w:rPr>
        <w:t>,</w:t>
      </w:r>
      <w:r w:rsidRPr="001E3E9D">
        <w:rPr>
          <w:rFonts w:eastAsia="Times New Roman" w:cs="Times New Roman"/>
          <w:szCs w:val="24"/>
        </w:rPr>
        <w:t xml:space="preserve"> στον αγροτικό τομέα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Α</w:t>
      </w:r>
      <w:r w:rsidRPr="001E3E9D">
        <w:rPr>
          <w:rFonts w:eastAsia="Times New Roman" w:cs="Times New Roman"/>
          <w:szCs w:val="24"/>
        </w:rPr>
        <w:t xml:space="preserve">ντιμετωπίστε το </w:t>
      </w:r>
      <w:r>
        <w:rPr>
          <w:rFonts w:eastAsia="Times New Roman" w:cs="Times New Roman"/>
          <w:szCs w:val="24"/>
        </w:rPr>
        <w:t xml:space="preserve">γεωργικό </w:t>
      </w:r>
      <w:r w:rsidRPr="001E3E9D">
        <w:rPr>
          <w:rFonts w:eastAsia="Times New Roman" w:cs="Times New Roman"/>
          <w:szCs w:val="24"/>
        </w:rPr>
        <w:t xml:space="preserve">επάγγελμα ως παραγωγικό και όχι </w:t>
      </w:r>
      <w:r>
        <w:rPr>
          <w:rFonts w:eastAsia="Times New Roman" w:cs="Times New Roman"/>
          <w:szCs w:val="24"/>
        </w:rPr>
        <w:t>ως επιτήδευμα.</w:t>
      </w:r>
    </w:p>
    <w:p w14:paraId="719A52A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Δεύτερη δέσμη προτάσεων</w:t>
      </w:r>
      <w:r>
        <w:rPr>
          <w:rFonts w:eastAsia="Times New Roman" w:cs="Times New Roman"/>
          <w:szCs w:val="24"/>
        </w:rPr>
        <w:t>.</w:t>
      </w:r>
      <w:r>
        <w:rPr>
          <w:rFonts w:eastAsia="Times New Roman" w:cs="Times New Roman"/>
          <w:szCs w:val="24"/>
        </w:rPr>
        <w:t xml:space="preserve"> Οι</w:t>
      </w:r>
      <w:r w:rsidRPr="001E3E9D">
        <w:rPr>
          <w:rFonts w:eastAsia="Times New Roman" w:cs="Times New Roman"/>
          <w:szCs w:val="24"/>
        </w:rPr>
        <w:t xml:space="preserve"> δικαιούχοι του κοινωνικού επιδόματος αλληλεγγύης να </w:t>
      </w:r>
      <w:r>
        <w:rPr>
          <w:rFonts w:eastAsia="Times New Roman" w:cs="Times New Roman"/>
          <w:szCs w:val="24"/>
        </w:rPr>
        <w:t xml:space="preserve">το </w:t>
      </w:r>
      <w:r w:rsidRPr="001E3E9D">
        <w:rPr>
          <w:rFonts w:eastAsia="Times New Roman" w:cs="Times New Roman"/>
          <w:szCs w:val="24"/>
        </w:rPr>
        <w:t>δικαιούνται με τεκμηριωμένη τιμολόγηση</w:t>
      </w:r>
      <w:r>
        <w:rPr>
          <w:rFonts w:eastAsia="Times New Roman" w:cs="Times New Roman"/>
          <w:szCs w:val="24"/>
        </w:rPr>
        <w:t>,</w:t>
      </w:r>
      <w:r w:rsidRPr="001E3E9D">
        <w:rPr>
          <w:rFonts w:eastAsia="Times New Roman" w:cs="Times New Roman"/>
          <w:szCs w:val="24"/>
        </w:rPr>
        <w:t xml:space="preserve"> όπως οι ασφαλισμένοι του ΟΓΑ που κάνουν έως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1E3E9D">
        <w:rPr>
          <w:rFonts w:eastAsia="Times New Roman" w:cs="Times New Roman"/>
          <w:szCs w:val="24"/>
        </w:rPr>
        <w:t xml:space="preserve"> ημερομίσθια εκτός ΟΓΑ ή όπως </w:t>
      </w:r>
      <w:r>
        <w:rPr>
          <w:rFonts w:eastAsia="Times New Roman" w:cs="Times New Roman"/>
          <w:szCs w:val="24"/>
        </w:rPr>
        <w:t>ο</w:t>
      </w:r>
      <w:r w:rsidRPr="001E3E9D">
        <w:rPr>
          <w:rFonts w:eastAsia="Times New Roman" w:cs="Times New Roman"/>
          <w:szCs w:val="24"/>
        </w:rPr>
        <w:t xml:space="preserve">ι άνεργοι έως </w:t>
      </w:r>
      <w:r>
        <w:rPr>
          <w:rFonts w:eastAsia="Times New Roman" w:cs="Times New Roman"/>
          <w:szCs w:val="24"/>
        </w:rPr>
        <w:t xml:space="preserve">εβδομήντα ημερομίσθια χωρίς να χάνουν </w:t>
      </w:r>
      <w:r w:rsidRPr="001E3E9D">
        <w:rPr>
          <w:rFonts w:eastAsia="Times New Roman" w:cs="Times New Roman"/>
          <w:szCs w:val="24"/>
        </w:rPr>
        <w:t>την ιδιότητά τους αυ</w:t>
      </w:r>
      <w:r w:rsidRPr="001E3E9D">
        <w:rPr>
          <w:rFonts w:eastAsia="Times New Roman" w:cs="Times New Roman"/>
          <w:szCs w:val="24"/>
        </w:rPr>
        <w:t>τή</w:t>
      </w:r>
      <w:r>
        <w:rPr>
          <w:rFonts w:eastAsia="Times New Roman" w:cs="Times New Roman"/>
          <w:szCs w:val="24"/>
        </w:rPr>
        <w:t>.</w:t>
      </w:r>
    </w:p>
    <w:p w14:paraId="719A52A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sidRPr="001E3E9D">
        <w:rPr>
          <w:rFonts w:eastAsia="Times New Roman" w:cs="Times New Roman"/>
          <w:szCs w:val="24"/>
        </w:rPr>
        <w:t>ρίτον</w:t>
      </w:r>
      <w:r>
        <w:rPr>
          <w:rFonts w:eastAsia="Times New Roman" w:cs="Times New Roman"/>
          <w:szCs w:val="24"/>
        </w:rPr>
        <w:t>,</w:t>
      </w:r>
      <w:r w:rsidRPr="001E3E9D">
        <w:rPr>
          <w:rFonts w:eastAsia="Times New Roman" w:cs="Times New Roman"/>
          <w:szCs w:val="24"/>
        </w:rPr>
        <w:t xml:space="preserve"> καθιέρωση τεκμαρτών </w:t>
      </w:r>
      <w:r>
        <w:rPr>
          <w:rFonts w:eastAsia="Times New Roman" w:cs="Times New Roman"/>
          <w:szCs w:val="24"/>
        </w:rPr>
        <w:t>ο</w:t>
      </w:r>
      <w:r w:rsidRPr="001E3E9D">
        <w:rPr>
          <w:rFonts w:eastAsia="Times New Roman" w:cs="Times New Roman"/>
          <w:szCs w:val="24"/>
        </w:rPr>
        <w:t xml:space="preserve">ικονομικών κριτηρίων διαβίωσης για τους αλλοδαπούς εργάτες γης </w:t>
      </w:r>
      <w:r>
        <w:rPr>
          <w:rFonts w:eastAsia="Times New Roman" w:cs="Times New Roman"/>
          <w:szCs w:val="24"/>
        </w:rPr>
        <w:t xml:space="preserve">με </w:t>
      </w:r>
      <w:r w:rsidRPr="001E3E9D">
        <w:rPr>
          <w:rFonts w:eastAsia="Times New Roman" w:cs="Times New Roman"/>
          <w:szCs w:val="24"/>
        </w:rPr>
        <w:t>διασταύρωση της άδειας παραμονής και εργασίας τους σε σχέση με τη φορολογική τους δήλωση</w:t>
      </w:r>
      <w:r>
        <w:rPr>
          <w:rFonts w:eastAsia="Times New Roman" w:cs="Times New Roman"/>
          <w:szCs w:val="24"/>
        </w:rPr>
        <w:t>.</w:t>
      </w:r>
      <w:r w:rsidRPr="001E3E9D">
        <w:rPr>
          <w:rFonts w:eastAsia="Times New Roman" w:cs="Times New Roman"/>
          <w:szCs w:val="24"/>
        </w:rPr>
        <w:t xml:space="preserve"> </w:t>
      </w:r>
    </w:p>
    <w:p w14:paraId="719A52B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w:t>
      </w:r>
      <w:r w:rsidRPr="001E3E9D">
        <w:rPr>
          <w:rFonts w:eastAsia="Times New Roman" w:cs="Times New Roman"/>
          <w:szCs w:val="24"/>
        </w:rPr>
        <w:t xml:space="preserve">υτά είναι κάποια μέτρα τα οποία αν εφαρμοστούν αθροιστικά </w:t>
      </w:r>
      <w:r>
        <w:rPr>
          <w:rFonts w:eastAsia="Times New Roman" w:cs="Times New Roman"/>
          <w:szCs w:val="24"/>
        </w:rPr>
        <w:t>ή επιμέ</w:t>
      </w:r>
      <w:r>
        <w:rPr>
          <w:rFonts w:eastAsia="Times New Roman" w:cs="Times New Roman"/>
          <w:szCs w:val="24"/>
        </w:rPr>
        <w:t xml:space="preserve">ρους, </w:t>
      </w:r>
      <w:r w:rsidRPr="001E3E9D">
        <w:rPr>
          <w:rFonts w:eastAsia="Times New Roman" w:cs="Times New Roman"/>
          <w:szCs w:val="24"/>
        </w:rPr>
        <w:t>είναι σίγουρο ότι θα συμβάλουν καθοριστικά στην αντιμετώπιση και την περαιτέρω μείωση της αδήλωτης εργασίας</w:t>
      </w:r>
      <w:r>
        <w:rPr>
          <w:rFonts w:eastAsia="Times New Roman" w:cs="Times New Roman"/>
          <w:szCs w:val="24"/>
        </w:rPr>
        <w:t xml:space="preserve"> ιδιαίτερα στον πρωτογενή τομέα. </w:t>
      </w:r>
    </w:p>
    <w:p w14:paraId="719A52B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1E3E9D">
        <w:rPr>
          <w:rFonts w:eastAsia="Times New Roman" w:cs="Times New Roman"/>
          <w:szCs w:val="24"/>
        </w:rPr>
        <w:t>ίνω έμφαση</w:t>
      </w:r>
      <w:r>
        <w:rPr>
          <w:rFonts w:eastAsia="Times New Roman" w:cs="Times New Roman"/>
          <w:szCs w:val="24"/>
        </w:rPr>
        <w:t xml:space="preserve">, κυρία Υπουργέ, </w:t>
      </w:r>
      <w:r w:rsidRPr="001E3E9D">
        <w:rPr>
          <w:rFonts w:eastAsia="Times New Roman" w:cs="Times New Roman"/>
          <w:szCs w:val="24"/>
        </w:rPr>
        <w:t xml:space="preserve">σε αυτό το κομμάτι της εργασίας </w:t>
      </w:r>
      <w:r>
        <w:rPr>
          <w:rFonts w:eastAsia="Times New Roman" w:cs="Times New Roman"/>
          <w:szCs w:val="24"/>
        </w:rPr>
        <w:t>σ</w:t>
      </w:r>
      <w:r w:rsidRPr="001E3E9D">
        <w:rPr>
          <w:rFonts w:eastAsia="Times New Roman" w:cs="Times New Roman"/>
          <w:szCs w:val="24"/>
        </w:rPr>
        <w:t xml:space="preserve">την πατρίδα </w:t>
      </w:r>
      <w:r>
        <w:rPr>
          <w:rFonts w:eastAsia="Times New Roman" w:cs="Times New Roman"/>
          <w:szCs w:val="24"/>
        </w:rPr>
        <w:t>μας,</w:t>
      </w:r>
      <w:r w:rsidRPr="001E3E9D">
        <w:rPr>
          <w:rFonts w:eastAsia="Times New Roman" w:cs="Times New Roman"/>
          <w:szCs w:val="24"/>
        </w:rPr>
        <w:t xml:space="preserve"> γιατί οι εκτιμήσεις αναφέρουν ό</w:t>
      </w:r>
      <w:r w:rsidRPr="001E3E9D">
        <w:rPr>
          <w:rFonts w:eastAsia="Times New Roman" w:cs="Times New Roman"/>
          <w:szCs w:val="24"/>
        </w:rPr>
        <w:t xml:space="preserve">τι είναι πάνω από </w:t>
      </w:r>
      <w:r>
        <w:rPr>
          <w:rFonts w:eastAsia="Times New Roman" w:cs="Times New Roman"/>
          <w:szCs w:val="24"/>
        </w:rPr>
        <w:t>τριακόσιες</w:t>
      </w:r>
      <w:r w:rsidRPr="001E3E9D">
        <w:rPr>
          <w:rFonts w:eastAsia="Times New Roman" w:cs="Times New Roman"/>
          <w:szCs w:val="24"/>
        </w:rPr>
        <w:t xml:space="preserve"> έως </w:t>
      </w:r>
      <w:r>
        <w:rPr>
          <w:rFonts w:eastAsia="Times New Roman" w:cs="Times New Roman"/>
          <w:szCs w:val="24"/>
        </w:rPr>
        <w:t>τετρακόσιες</w:t>
      </w:r>
      <w:r w:rsidRPr="001E3E9D">
        <w:rPr>
          <w:rFonts w:eastAsia="Times New Roman" w:cs="Times New Roman"/>
          <w:szCs w:val="24"/>
        </w:rPr>
        <w:t xml:space="preserve"> χιλιάδες</w:t>
      </w:r>
      <w:r>
        <w:rPr>
          <w:rFonts w:eastAsia="Times New Roman" w:cs="Times New Roman"/>
          <w:szCs w:val="24"/>
        </w:rPr>
        <w:t xml:space="preserve"> οι</w:t>
      </w:r>
      <w:r w:rsidRPr="001E3E9D">
        <w:rPr>
          <w:rFonts w:eastAsia="Times New Roman" w:cs="Times New Roman"/>
          <w:szCs w:val="24"/>
        </w:rPr>
        <w:t xml:space="preserve"> ανασφάλιστοι </w:t>
      </w:r>
      <w:r>
        <w:rPr>
          <w:rFonts w:eastAsia="Times New Roman" w:cs="Times New Roman"/>
          <w:szCs w:val="24"/>
        </w:rPr>
        <w:t xml:space="preserve">εργαζόμενοι </w:t>
      </w:r>
      <w:r w:rsidRPr="001E3E9D">
        <w:rPr>
          <w:rFonts w:eastAsia="Times New Roman" w:cs="Times New Roman"/>
          <w:szCs w:val="24"/>
        </w:rPr>
        <w:t>στον πρωτογενή τομέα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Μ</w:t>
      </w:r>
      <w:r w:rsidRPr="001E3E9D">
        <w:rPr>
          <w:rFonts w:eastAsia="Times New Roman" w:cs="Times New Roman"/>
          <w:szCs w:val="24"/>
        </w:rPr>
        <w:t>ήπως δεν θέλετε αυτά τα έσοδα από τις εισφορές που χάνονται</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Μ</w:t>
      </w:r>
      <w:r w:rsidRPr="001E3E9D">
        <w:rPr>
          <w:rFonts w:eastAsia="Times New Roman" w:cs="Times New Roman"/>
          <w:szCs w:val="24"/>
        </w:rPr>
        <w:t>ήπως δεν θέλετε να εμφανί</w:t>
      </w:r>
      <w:r>
        <w:rPr>
          <w:rFonts w:eastAsia="Times New Roman" w:cs="Times New Roman"/>
          <w:szCs w:val="24"/>
        </w:rPr>
        <w:t xml:space="preserve">σετε </w:t>
      </w:r>
      <w:r w:rsidRPr="001E3E9D">
        <w:rPr>
          <w:rFonts w:eastAsia="Times New Roman" w:cs="Times New Roman"/>
          <w:szCs w:val="24"/>
        </w:rPr>
        <w:t>ως εργαζόμενους αυτούς που εμφανίζονται ως άνεργ</w:t>
      </w:r>
      <w:r>
        <w:rPr>
          <w:rFonts w:eastAsia="Times New Roman" w:cs="Times New Roman"/>
          <w:szCs w:val="24"/>
        </w:rPr>
        <w:t>οι</w:t>
      </w:r>
      <w:r>
        <w:rPr>
          <w:rFonts w:eastAsia="Times New Roman" w:cs="Times New Roman"/>
          <w:szCs w:val="24"/>
        </w:rPr>
        <w:t>,</w:t>
      </w:r>
      <w:r w:rsidRPr="001E3E9D">
        <w:rPr>
          <w:rFonts w:eastAsia="Times New Roman" w:cs="Times New Roman"/>
          <w:szCs w:val="24"/>
        </w:rPr>
        <w:t xml:space="preserve"> για να </w:t>
      </w:r>
      <w:r>
        <w:rPr>
          <w:rFonts w:eastAsia="Times New Roman" w:cs="Times New Roman"/>
          <w:szCs w:val="24"/>
        </w:rPr>
        <w:t xml:space="preserve">μειωθούν περαιτέρω αυτοί οι δείκτες της ανεργίας; </w:t>
      </w:r>
    </w:p>
    <w:p w14:paraId="719A52B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w:t>
      </w:r>
      <w:r w:rsidRPr="001E3E9D">
        <w:rPr>
          <w:rFonts w:eastAsia="Times New Roman" w:cs="Times New Roman"/>
          <w:szCs w:val="24"/>
        </w:rPr>
        <w:t>ς σκύψουμε</w:t>
      </w:r>
      <w:r>
        <w:rPr>
          <w:rFonts w:eastAsia="Times New Roman" w:cs="Times New Roman"/>
          <w:szCs w:val="24"/>
        </w:rPr>
        <w:t>, λοιπόν,</w:t>
      </w:r>
      <w:r w:rsidRPr="001E3E9D">
        <w:rPr>
          <w:rFonts w:eastAsia="Times New Roman" w:cs="Times New Roman"/>
          <w:szCs w:val="24"/>
        </w:rPr>
        <w:t xml:space="preserve"> σοβαρά πάνω σε αυτό το πρόβλημα</w:t>
      </w:r>
      <w:r>
        <w:rPr>
          <w:rFonts w:eastAsia="Times New Roman" w:cs="Times New Roman"/>
          <w:szCs w:val="24"/>
        </w:rPr>
        <w:t>.</w:t>
      </w:r>
    </w:p>
    <w:p w14:paraId="719A52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Pr="001E3E9D">
        <w:rPr>
          <w:rFonts w:eastAsia="Times New Roman" w:cs="Times New Roman"/>
          <w:szCs w:val="24"/>
        </w:rPr>
        <w:t xml:space="preserve">ένα θέμα που ήθελα να θίξω </w:t>
      </w:r>
      <w:r>
        <w:rPr>
          <w:rFonts w:eastAsia="Times New Roman" w:cs="Times New Roman"/>
          <w:szCs w:val="24"/>
        </w:rPr>
        <w:t>-</w:t>
      </w:r>
      <w:r w:rsidRPr="001E3E9D">
        <w:rPr>
          <w:rFonts w:eastAsia="Times New Roman" w:cs="Times New Roman"/>
          <w:szCs w:val="24"/>
        </w:rPr>
        <w:t xml:space="preserve">και σας το είπα και στην </w:t>
      </w:r>
      <w:r>
        <w:rPr>
          <w:rFonts w:eastAsia="Times New Roman" w:cs="Times New Roman"/>
          <w:szCs w:val="24"/>
        </w:rPr>
        <w:t>ε</w:t>
      </w:r>
      <w:r w:rsidRPr="001E3E9D">
        <w:rPr>
          <w:rFonts w:eastAsia="Times New Roman" w:cs="Times New Roman"/>
          <w:szCs w:val="24"/>
        </w:rPr>
        <w:t>πιτροπή</w:t>
      </w:r>
      <w:r>
        <w:rPr>
          <w:rFonts w:eastAsia="Times New Roman" w:cs="Times New Roman"/>
          <w:szCs w:val="24"/>
        </w:rPr>
        <w:t>, κυρία Υπουργέ</w:t>
      </w:r>
      <w:r>
        <w:rPr>
          <w:rFonts w:eastAsia="Times New Roman" w:cs="Times New Roman"/>
          <w:szCs w:val="24"/>
        </w:rPr>
        <w:t>,-</w:t>
      </w:r>
      <w:r w:rsidRPr="001E3E9D">
        <w:rPr>
          <w:rFonts w:eastAsia="Times New Roman" w:cs="Times New Roman"/>
          <w:szCs w:val="24"/>
        </w:rPr>
        <w:t xml:space="preserve">αφορά τη </w:t>
      </w:r>
      <w:r>
        <w:rPr>
          <w:rFonts w:eastAsia="Times New Roman" w:cs="Times New Roman"/>
          <w:szCs w:val="24"/>
        </w:rPr>
        <w:t>δ</w:t>
      </w:r>
      <w:r w:rsidRPr="001E3E9D">
        <w:rPr>
          <w:rFonts w:eastAsia="Times New Roman" w:cs="Times New Roman"/>
          <w:szCs w:val="24"/>
        </w:rPr>
        <w:t>υτική Μακεδονία και τη λειτουργία του ΕΦΚΑ</w:t>
      </w:r>
      <w:r>
        <w:rPr>
          <w:rFonts w:eastAsia="Times New Roman" w:cs="Times New Roman"/>
          <w:szCs w:val="24"/>
        </w:rPr>
        <w:t>,</w:t>
      </w:r>
      <w:r w:rsidRPr="001E3E9D">
        <w:rPr>
          <w:rFonts w:eastAsia="Times New Roman" w:cs="Times New Roman"/>
          <w:szCs w:val="24"/>
        </w:rPr>
        <w:t xml:space="preserve"> των αγροτών στη </w:t>
      </w:r>
      <w:r>
        <w:rPr>
          <w:rFonts w:eastAsia="Times New Roman" w:cs="Times New Roman"/>
          <w:szCs w:val="24"/>
        </w:rPr>
        <w:t>δ</w:t>
      </w:r>
      <w:r w:rsidRPr="001E3E9D">
        <w:rPr>
          <w:rFonts w:eastAsia="Times New Roman" w:cs="Times New Roman"/>
          <w:szCs w:val="24"/>
        </w:rPr>
        <w:t>υτική Μακεδονία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Ε</w:t>
      </w:r>
      <w:r w:rsidRPr="001E3E9D">
        <w:rPr>
          <w:rFonts w:eastAsia="Times New Roman" w:cs="Times New Roman"/>
          <w:szCs w:val="24"/>
        </w:rPr>
        <w:t xml:space="preserve">ίναι η μόνη </w:t>
      </w:r>
      <w:r>
        <w:rPr>
          <w:rFonts w:eastAsia="Times New Roman" w:cs="Times New Roman"/>
          <w:szCs w:val="24"/>
        </w:rPr>
        <w:t>π</w:t>
      </w:r>
      <w:r w:rsidRPr="001E3E9D">
        <w:rPr>
          <w:rFonts w:eastAsia="Times New Roman" w:cs="Times New Roman"/>
          <w:szCs w:val="24"/>
        </w:rPr>
        <w:t xml:space="preserve">εριφέρεια της χώρας που δεν έχει γραφείο </w:t>
      </w:r>
      <w:r>
        <w:rPr>
          <w:rFonts w:eastAsia="Times New Roman" w:cs="Times New Roman"/>
          <w:szCs w:val="24"/>
        </w:rPr>
        <w:t>ΕΦΚΑ</w:t>
      </w:r>
      <w:r w:rsidRPr="001E3E9D">
        <w:rPr>
          <w:rFonts w:eastAsia="Times New Roman" w:cs="Times New Roman"/>
          <w:szCs w:val="24"/>
        </w:rPr>
        <w:t xml:space="preserve"> αγροτών</w:t>
      </w:r>
      <w:r>
        <w:rPr>
          <w:rFonts w:eastAsia="Times New Roman" w:cs="Times New Roman"/>
          <w:szCs w:val="24"/>
        </w:rPr>
        <w:t xml:space="preserve">, διότι με </w:t>
      </w:r>
      <w:r w:rsidRPr="001E3E9D">
        <w:rPr>
          <w:rFonts w:eastAsia="Times New Roman" w:cs="Times New Roman"/>
          <w:szCs w:val="24"/>
        </w:rPr>
        <w:t>το</w:t>
      </w:r>
      <w:r>
        <w:rPr>
          <w:rFonts w:eastAsia="Times New Roman" w:cs="Times New Roman"/>
          <w:szCs w:val="24"/>
        </w:rPr>
        <w:t>ν</w:t>
      </w:r>
      <w:r w:rsidRPr="001E3E9D">
        <w:rPr>
          <w:rFonts w:eastAsia="Times New Roman" w:cs="Times New Roman"/>
          <w:szCs w:val="24"/>
        </w:rPr>
        <w:t xml:space="preserve"> νόμο </w:t>
      </w:r>
      <w:proofErr w:type="spellStart"/>
      <w:r w:rsidRPr="001E3E9D">
        <w:rPr>
          <w:rFonts w:eastAsia="Times New Roman" w:cs="Times New Roman"/>
          <w:szCs w:val="24"/>
        </w:rPr>
        <w:t>Κατρούγκαλου</w:t>
      </w:r>
      <w:proofErr w:type="spellEnd"/>
      <w:r>
        <w:rPr>
          <w:rFonts w:eastAsia="Times New Roman" w:cs="Times New Roman"/>
          <w:szCs w:val="24"/>
        </w:rPr>
        <w:t xml:space="preserve"> ενώ</w:t>
      </w:r>
      <w:r w:rsidRPr="001E3E9D">
        <w:rPr>
          <w:rFonts w:eastAsia="Times New Roman" w:cs="Times New Roman"/>
          <w:szCs w:val="24"/>
        </w:rPr>
        <w:t xml:space="preserve"> </w:t>
      </w:r>
      <w:r>
        <w:rPr>
          <w:rFonts w:eastAsia="Times New Roman" w:cs="Times New Roman"/>
          <w:szCs w:val="24"/>
        </w:rPr>
        <w:t>προ</w:t>
      </w:r>
      <w:r w:rsidRPr="001E3E9D">
        <w:rPr>
          <w:rFonts w:eastAsia="Times New Roman" w:cs="Times New Roman"/>
          <w:szCs w:val="24"/>
        </w:rPr>
        <w:t xml:space="preserve">ϋπήρχε </w:t>
      </w:r>
      <w:r>
        <w:rPr>
          <w:rFonts w:eastAsia="Times New Roman" w:cs="Times New Roman"/>
          <w:szCs w:val="24"/>
        </w:rPr>
        <w:t>μια</w:t>
      </w:r>
      <w:r w:rsidRPr="001E3E9D">
        <w:rPr>
          <w:rFonts w:eastAsia="Times New Roman" w:cs="Times New Roman"/>
          <w:szCs w:val="24"/>
        </w:rPr>
        <w:t xml:space="preserve"> δομή</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ό</w:t>
      </w:r>
      <w:r w:rsidRPr="001E3E9D">
        <w:rPr>
          <w:rFonts w:eastAsia="Times New Roman" w:cs="Times New Roman"/>
          <w:szCs w:val="24"/>
        </w:rPr>
        <w:t>χι πλήρως στελεχωμένη</w:t>
      </w:r>
      <w:r>
        <w:rPr>
          <w:rFonts w:eastAsia="Times New Roman" w:cs="Times New Roman"/>
          <w:szCs w:val="24"/>
        </w:rPr>
        <w:t>,</w:t>
      </w:r>
      <w:r w:rsidRPr="001E3E9D">
        <w:rPr>
          <w:rFonts w:eastAsia="Times New Roman" w:cs="Times New Roman"/>
          <w:szCs w:val="24"/>
        </w:rPr>
        <w:t xml:space="preserve"> που θα μπορούσε να ολοκληρωθεί με δική σας παρέμβαση</w:t>
      </w:r>
      <w:r>
        <w:rPr>
          <w:rFonts w:eastAsia="Times New Roman" w:cs="Times New Roman"/>
          <w:szCs w:val="24"/>
        </w:rPr>
        <w:t>, ε</w:t>
      </w:r>
      <w:r w:rsidRPr="001E3E9D">
        <w:rPr>
          <w:rFonts w:eastAsia="Times New Roman" w:cs="Times New Roman"/>
          <w:szCs w:val="24"/>
        </w:rPr>
        <w:t>σείς προτιμήσατε</w:t>
      </w:r>
      <w:r>
        <w:rPr>
          <w:rFonts w:eastAsia="Times New Roman" w:cs="Times New Roman"/>
          <w:szCs w:val="24"/>
        </w:rPr>
        <w:t>,</w:t>
      </w:r>
      <w:r w:rsidRPr="001E3E9D">
        <w:rPr>
          <w:rFonts w:eastAsia="Times New Roman" w:cs="Times New Roman"/>
          <w:szCs w:val="24"/>
        </w:rPr>
        <w:t xml:space="preserve"> </w:t>
      </w:r>
      <w:r w:rsidRPr="001E3E9D">
        <w:rPr>
          <w:rFonts w:eastAsia="Times New Roman" w:cs="Times New Roman"/>
          <w:szCs w:val="24"/>
        </w:rPr>
        <w:t>ουσιαστικά</w:t>
      </w:r>
      <w:r>
        <w:rPr>
          <w:rFonts w:eastAsia="Times New Roman" w:cs="Times New Roman"/>
          <w:szCs w:val="24"/>
        </w:rPr>
        <w:t>,</w:t>
      </w:r>
      <w:r w:rsidRPr="001E3E9D">
        <w:rPr>
          <w:rFonts w:eastAsia="Times New Roman" w:cs="Times New Roman"/>
          <w:szCs w:val="24"/>
        </w:rPr>
        <w:t xml:space="preserve"> να την απαξιώσ</w:t>
      </w:r>
      <w:r>
        <w:rPr>
          <w:rFonts w:eastAsia="Times New Roman" w:cs="Times New Roman"/>
          <w:szCs w:val="24"/>
        </w:rPr>
        <w:t>ετε</w:t>
      </w:r>
      <w:r w:rsidRPr="001E3E9D">
        <w:rPr>
          <w:rFonts w:eastAsia="Times New Roman" w:cs="Times New Roman"/>
          <w:szCs w:val="24"/>
        </w:rPr>
        <w:t xml:space="preserve"> και να μεταφέρετε τις υποχρεώσεις </w:t>
      </w:r>
      <w:r>
        <w:rPr>
          <w:rFonts w:eastAsia="Times New Roman" w:cs="Times New Roman"/>
          <w:szCs w:val="24"/>
        </w:rPr>
        <w:t>σ</w:t>
      </w:r>
      <w:r w:rsidRPr="001E3E9D">
        <w:rPr>
          <w:rFonts w:eastAsia="Times New Roman" w:cs="Times New Roman"/>
          <w:szCs w:val="24"/>
        </w:rPr>
        <w:t>την Αθήνα</w:t>
      </w:r>
      <w:r>
        <w:rPr>
          <w:rFonts w:eastAsia="Times New Roman" w:cs="Times New Roman"/>
          <w:szCs w:val="24"/>
        </w:rPr>
        <w:t>. Αυτό είχε ως</w:t>
      </w:r>
      <w:r w:rsidRPr="001E3E9D">
        <w:rPr>
          <w:rFonts w:eastAsia="Times New Roman" w:cs="Times New Roman"/>
          <w:szCs w:val="24"/>
        </w:rPr>
        <w:t xml:space="preserve"> αποτέλεσμα το 38% του πληθυσμού της </w:t>
      </w:r>
      <w:r>
        <w:rPr>
          <w:rFonts w:eastAsia="Times New Roman" w:cs="Times New Roman"/>
          <w:szCs w:val="24"/>
        </w:rPr>
        <w:t>δ</w:t>
      </w:r>
      <w:r w:rsidRPr="001E3E9D">
        <w:rPr>
          <w:rFonts w:eastAsia="Times New Roman" w:cs="Times New Roman"/>
          <w:szCs w:val="24"/>
        </w:rPr>
        <w:t>υ</w:t>
      </w:r>
      <w:r w:rsidRPr="001E3E9D">
        <w:rPr>
          <w:rFonts w:eastAsia="Times New Roman" w:cs="Times New Roman"/>
          <w:szCs w:val="24"/>
        </w:rPr>
        <w:lastRenderedPageBreak/>
        <w:t>τικής Μακεδονίας να μην εξυπηρετείται σωστά</w:t>
      </w:r>
      <w:r>
        <w:rPr>
          <w:rFonts w:eastAsia="Times New Roman" w:cs="Times New Roman"/>
          <w:szCs w:val="24"/>
        </w:rPr>
        <w:t xml:space="preserve"> γ</w:t>
      </w:r>
      <w:r w:rsidRPr="001E3E9D">
        <w:rPr>
          <w:rFonts w:eastAsia="Times New Roman" w:cs="Times New Roman"/>
          <w:szCs w:val="24"/>
        </w:rPr>
        <w:t xml:space="preserve">ια αυτές </w:t>
      </w:r>
      <w:r>
        <w:rPr>
          <w:rFonts w:eastAsia="Times New Roman" w:cs="Times New Roman"/>
          <w:szCs w:val="24"/>
        </w:rPr>
        <w:t xml:space="preserve">τις </w:t>
      </w:r>
      <w:r w:rsidRPr="001E3E9D">
        <w:rPr>
          <w:rFonts w:eastAsia="Times New Roman" w:cs="Times New Roman"/>
          <w:szCs w:val="24"/>
        </w:rPr>
        <w:t>υπηρεσίες και να καταφεύγει στις υπηρεσίες των Αθηνών</w:t>
      </w:r>
      <w:r>
        <w:rPr>
          <w:rFonts w:eastAsia="Times New Roman" w:cs="Times New Roman"/>
          <w:szCs w:val="24"/>
        </w:rPr>
        <w:t>,</w:t>
      </w:r>
      <w:r w:rsidRPr="001E3E9D">
        <w:rPr>
          <w:rFonts w:eastAsia="Times New Roman" w:cs="Times New Roman"/>
          <w:szCs w:val="24"/>
        </w:rPr>
        <w:t xml:space="preserve"> που </w:t>
      </w:r>
      <w:r>
        <w:rPr>
          <w:rFonts w:eastAsia="Times New Roman" w:cs="Times New Roman"/>
          <w:szCs w:val="24"/>
        </w:rPr>
        <w:t xml:space="preserve">-όπως </w:t>
      </w:r>
      <w:r w:rsidRPr="001E3E9D">
        <w:rPr>
          <w:rFonts w:eastAsia="Times New Roman" w:cs="Times New Roman"/>
          <w:szCs w:val="24"/>
        </w:rPr>
        <w:t>πολύ κ</w:t>
      </w:r>
      <w:r w:rsidRPr="001E3E9D">
        <w:rPr>
          <w:rFonts w:eastAsia="Times New Roman" w:cs="Times New Roman"/>
          <w:szCs w:val="24"/>
        </w:rPr>
        <w:t>αλά γνωρίζετε</w:t>
      </w:r>
      <w:r>
        <w:rPr>
          <w:rFonts w:eastAsia="Times New Roman" w:cs="Times New Roman"/>
          <w:szCs w:val="24"/>
        </w:rPr>
        <w:t>-</w:t>
      </w:r>
      <w:r w:rsidRPr="001E3E9D">
        <w:rPr>
          <w:rFonts w:eastAsia="Times New Roman" w:cs="Times New Roman"/>
          <w:szCs w:val="24"/>
        </w:rPr>
        <w:t xml:space="preserve"> υπάρχει </w:t>
      </w:r>
      <w:r>
        <w:rPr>
          <w:rFonts w:eastAsia="Times New Roman" w:cs="Times New Roman"/>
          <w:szCs w:val="24"/>
        </w:rPr>
        <w:t>μια</w:t>
      </w:r>
      <w:r w:rsidRPr="001E3E9D">
        <w:rPr>
          <w:rFonts w:eastAsia="Times New Roman" w:cs="Times New Roman"/>
          <w:szCs w:val="24"/>
        </w:rPr>
        <w:t xml:space="preserve"> μεγάλη καθυστέρηση </w:t>
      </w:r>
      <w:r>
        <w:rPr>
          <w:rFonts w:eastAsia="Times New Roman" w:cs="Times New Roman"/>
          <w:szCs w:val="24"/>
        </w:rPr>
        <w:t>με</w:t>
      </w:r>
      <w:r w:rsidRPr="001E3E9D">
        <w:rPr>
          <w:rFonts w:eastAsia="Times New Roman" w:cs="Times New Roman"/>
          <w:szCs w:val="24"/>
        </w:rPr>
        <w:t xml:space="preserve"> αποτέλεσμα την ταλαιπωρία </w:t>
      </w:r>
      <w:r>
        <w:rPr>
          <w:rFonts w:eastAsia="Times New Roman" w:cs="Times New Roman"/>
          <w:szCs w:val="24"/>
        </w:rPr>
        <w:t xml:space="preserve">των </w:t>
      </w:r>
      <w:r>
        <w:rPr>
          <w:rFonts w:eastAsia="Times New Roman" w:cs="Times New Roman"/>
          <w:szCs w:val="24"/>
        </w:rPr>
        <w:t>αγροτών της δ</w:t>
      </w:r>
      <w:r>
        <w:rPr>
          <w:rFonts w:eastAsia="Times New Roman" w:cs="Times New Roman"/>
          <w:szCs w:val="24"/>
        </w:rPr>
        <w:t>υτικ</w:t>
      </w:r>
      <w:r>
        <w:rPr>
          <w:rFonts w:eastAsia="Times New Roman" w:cs="Times New Roman"/>
          <w:szCs w:val="24"/>
        </w:rPr>
        <w:t>ής Μ</w:t>
      </w:r>
      <w:r>
        <w:rPr>
          <w:rFonts w:eastAsia="Times New Roman" w:cs="Times New Roman"/>
          <w:szCs w:val="24"/>
        </w:rPr>
        <w:t>ακεδ</w:t>
      </w:r>
      <w:r>
        <w:rPr>
          <w:rFonts w:eastAsia="Times New Roman" w:cs="Times New Roman"/>
          <w:szCs w:val="24"/>
        </w:rPr>
        <w:t>ο</w:t>
      </w:r>
      <w:r>
        <w:rPr>
          <w:rFonts w:eastAsia="Times New Roman" w:cs="Times New Roman"/>
          <w:szCs w:val="24"/>
        </w:rPr>
        <w:t>ν</w:t>
      </w:r>
      <w:r>
        <w:rPr>
          <w:rFonts w:eastAsia="Times New Roman" w:cs="Times New Roman"/>
          <w:szCs w:val="24"/>
        </w:rPr>
        <w:t>ίας</w:t>
      </w:r>
      <w:r>
        <w:rPr>
          <w:rFonts w:eastAsia="Times New Roman" w:cs="Times New Roman"/>
          <w:szCs w:val="24"/>
        </w:rPr>
        <w:t xml:space="preserve">. </w:t>
      </w:r>
    </w:p>
    <w:p w14:paraId="719A52B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w:t>
      </w:r>
      <w:r w:rsidRPr="001E3E9D">
        <w:rPr>
          <w:rFonts w:eastAsia="Times New Roman" w:cs="Times New Roman"/>
          <w:szCs w:val="24"/>
        </w:rPr>
        <w:t xml:space="preserve">αι επειδή </w:t>
      </w:r>
      <w:r>
        <w:rPr>
          <w:rFonts w:eastAsia="Times New Roman" w:cs="Times New Roman"/>
          <w:szCs w:val="24"/>
        </w:rPr>
        <w:t>είχα καταθέσ</w:t>
      </w:r>
      <w:r>
        <w:rPr>
          <w:rFonts w:eastAsia="Times New Roman" w:cs="Times New Roman"/>
          <w:szCs w:val="24"/>
        </w:rPr>
        <w:t>ει</w:t>
      </w:r>
      <w:r w:rsidRPr="001E3E9D">
        <w:rPr>
          <w:rFonts w:eastAsia="Times New Roman" w:cs="Times New Roman"/>
          <w:szCs w:val="24"/>
        </w:rPr>
        <w:t xml:space="preserve"> σχετική ερώτηση από τον Δεκέμβριο του </w:t>
      </w:r>
      <w:r>
        <w:rPr>
          <w:rFonts w:eastAsia="Times New Roman" w:cs="Times New Roman"/>
          <w:szCs w:val="24"/>
        </w:rPr>
        <w:t>20</w:t>
      </w:r>
      <w:r w:rsidRPr="001E3E9D">
        <w:rPr>
          <w:rFonts w:eastAsia="Times New Roman" w:cs="Times New Roman"/>
          <w:szCs w:val="24"/>
        </w:rPr>
        <w:t>17 και</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δυστυχώς, δ</w:t>
      </w:r>
      <w:r w:rsidRPr="001E3E9D">
        <w:rPr>
          <w:rFonts w:eastAsia="Times New Roman" w:cs="Times New Roman"/>
          <w:szCs w:val="24"/>
        </w:rPr>
        <w:t>εν μου απαντήσατε</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κυρία</w:t>
      </w:r>
      <w:r w:rsidRPr="001E3E9D">
        <w:rPr>
          <w:rFonts w:eastAsia="Times New Roman" w:cs="Times New Roman"/>
          <w:szCs w:val="24"/>
        </w:rPr>
        <w:t xml:space="preserve"> Υπουργέ</w:t>
      </w:r>
      <w:r>
        <w:rPr>
          <w:rFonts w:eastAsia="Times New Roman" w:cs="Times New Roman"/>
          <w:szCs w:val="24"/>
        </w:rPr>
        <w:t>,</w:t>
      </w:r>
      <w:r w:rsidRPr="001E3E9D">
        <w:rPr>
          <w:rFonts w:eastAsia="Times New Roman" w:cs="Times New Roman"/>
          <w:szCs w:val="24"/>
        </w:rPr>
        <w:t xml:space="preserve"> θα ήθελα να την καταθέσ</w:t>
      </w:r>
      <w:r>
        <w:rPr>
          <w:rFonts w:eastAsia="Times New Roman" w:cs="Times New Roman"/>
          <w:szCs w:val="24"/>
        </w:rPr>
        <w:t>ω</w:t>
      </w:r>
      <w:r w:rsidRPr="001E3E9D">
        <w:rPr>
          <w:rFonts w:eastAsia="Times New Roman" w:cs="Times New Roman"/>
          <w:szCs w:val="24"/>
        </w:rPr>
        <w:t xml:space="preserve"> </w:t>
      </w:r>
      <w:r>
        <w:rPr>
          <w:rFonts w:eastAsia="Times New Roman" w:cs="Times New Roman"/>
          <w:szCs w:val="24"/>
        </w:rPr>
        <w:t xml:space="preserve">ξανά, </w:t>
      </w:r>
      <w:r w:rsidRPr="001E3E9D">
        <w:rPr>
          <w:rFonts w:eastAsia="Times New Roman" w:cs="Times New Roman"/>
          <w:szCs w:val="24"/>
        </w:rPr>
        <w:t>μήπως και παρέ</w:t>
      </w:r>
      <w:r>
        <w:rPr>
          <w:rFonts w:eastAsia="Times New Roman" w:cs="Times New Roman"/>
          <w:szCs w:val="24"/>
        </w:rPr>
        <w:t>π</w:t>
      </w:r>
      <w:r w:rsidRPr="001E3E9D">
        <w:rPr>
          <w:rFonts w:eastAsia="Times New Roman" w:cs="Times New Roman"/>
          <w:szCs w:val="24"/>
        </w:rPr>
        <w:t xml:space="preserve">εσε στα συρτάρια του </w:t>
      </w:r>
      <w:r>
        <w:rPr>
          <w:rFonts w:eastAsia="Times New Roman" w:cs="Times New Roman"/>
          <w:szCs w:val="24"/>
        </w:rPr>
        <w:t>Υ</w:t>
      </w:r>
      <w:r w:rsidRPr="001E3E9D">
        <w:rPr>
          <w:rFonts w:eastAsia="Times New Roman" w:cs="Times New Roman"/>
          <w:szCs w:val="24"/>
        </w:rPr>
        <w:t xml:space="preserve">πουργείου ή δεν </w:t>
      </w:r>
      <w:r>
        <w:rPr>
          <w:rFonts w:eastAsia="Times New Roman" w:cs="Times New Roman"/>
          <w:szCs w:val="24"/>
        </w:rPr>
        <w:t>της δώσατε</w:t>
      </w:r>
      <w:r w:rsidRPr="001E3E9D">
        <w:rPr>
          <w:rFonts w:eastAsia="Times New Roman" w:cs="Times New Roman"/>
          <w:szCs w:val="24"/>
        </w:rPr>
        <w:t xml:space="preserve"> την πρέπουσα σημασία που θα θέλαμε εμείς στη </w:t>
      </w:r>
      <w:r>
        <w:rPr>
          <w:rFonts w:eastAsia="Times New Roman" w:cs="Times New Roman"/>
          <w:szCs w:val="24"/>
        </w:rPr>
        <w:t>δ</w:t>
      </w:r>
      <w:r w:rsidRPr="001E3E9D">
        <w:rPr>
          <w:rFonts w:eastAsia="Times New Roman" w:cs="Times New Roman"/>
          <w:szCs w:val="24"/>
        </w:rPr>
        <w:t>υτική Μακεδονία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Ε</w:t>
      </w:r>
      <w:r w:rsidRPr="001E3E9D">
        <w:rPr>
          <w:rFonts w:eastAsia="Times New Roman" w:cs="Times New Roman"/>
          <w:szCs w:val="24"/>
        </w:rPr>
        <w:t xml:space="preserve">ίναι ένα φλέγον ζήτημα για </w:t>
      </w:r>
      <w:r>
        <w:rPr>
          <w:rFonts w:eastAsia="Times New Roman" w:cs="Times New Roman"/>
          <w:szCs w:val="24"/>
        </w:rPr>
        <w:t>μας,</w:t>
      </w:r>
      <w:r w:rsidRPr="001E3E9D">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sidRPr="001E3E9D">
        <w:rPr>
          <w:rFonts w:eastAsia="Times New Roman" w:cs="Times New Roman"/>
          <w:szCs w:val="24"/>
        </w:rPr>
        <w:t xml:space="preserve">πιστεύουμε ότι μέσα </w:t>
      </w:r>
      <w:r>
        <w:rPr>
          <w:rFonts w:eastAsia="Times New Roman" w:cs="Times New Roman"/>
          <w:szCs w:val="24"/>
        </w:rPr>
        <w:t xml:space="preserve">και </w:t>
      </w:r>
      <w:r w:rsidRPr="001E3E9D">
        <w:rPr>
          <w:rFonts w:eastAsia="Times New Roman" w:cs="Times New Roman"/>
          <w:szCs w:val="24"/>
        </w:rPr>
        <w:t>από τον πρωτογενή τομέα μπορούμε να έχουμε ελπίδες και προοπτι</w:t>
      </w:r>
      <w:r w:rsidRPr="001E3E9D">
        <w:rPr>
          <w:rFonts w:eastAsia="Times New Roman" w:cs="Times New Roman"/>
          <w:szCs w:val="24"/>
        </w:rPr>
        <w:t xml:space="preserve">κή στην περιοχή </w:t>
      </w:r>
      <w:r>
        <w:rPr>
          <w:rFonts w:eastAsia="Times New Roman" w:cs="Times New Roman"/>
          <w:szCs w:val="24"/>
        </w:rPr>
        <w:t>μας,</w:t>
      </w:r>
      <w:r w:rsidRPr="001E3E9D">
        <w:rPr>
          <w:rFonts w:eastAsia="Times New Roman" w:cs="Times New Roman"/>
          <w:szCs w:val="24"/>
        </w:rPr>
        <w:t xml:space="preserve"> για να παραμείνει ο κόσμος</w:t>
      </w:r>
      <w:r>
        <w:rPr>
          <w:rFonts w:eastAsia="Times New Roman" w:cs="Times New Roman"/>
          <w:szCs w:val="24"/>
        </w:rPr>
        <w:t xml:space="preserve">, για να βρουν εργασία, απασχόληση οι </w:t>
      </w:r>
      <w:r w:rsidRPr="001E3E9D">
        <w:rPr>
          <w:rFonts w:eastAsia="Times New Roman" w:cs="Times New Roman"/>
          <w:szCs w:val="24"/>
        </w:rPr>
        <w:t xml:space="preserve">νέοι άνθρωποι </w:t>
      </w:r>
      <w:r>
        <w:rPr>
          <w:rFonts w:eastAsia="Times New Roman" w:cs="Times New Roman"/>
          <w:szCs w:val="24"/>
        </w:rPr>
        <w:t xml:space="preserve">και </w:t>
      </w:r>
      <w:r w:rsidRPr="001E3E9D">
        <w:rPr>
          <w:rFonts w:eastAsia="Times New Roman" w:cs="Times New Roman"/>
          <w:szCs w:val="24"/>
        </w:rPr>
        <w:t xml:space="preserve">να </w:t>
      </w:r>
      <w:proofErr w:type="spellStart"/>
      <w:r w:rsidRPr="001E3E9D">
        <w:rPr>
          <w:rFonts w:eastAsia="Times New Roman" w:cs="Times New Roman"/>
          <w:szCs w:val="24"/>
        </w:rPr>
        <w:t>παράξουν</w:t>
      </w:r>
      <w:proofErr w:type="spellEnd"/>
      <w:r w:rsidRPr="001E3E9D">
        <w:rPr>
          <w:rFonts w:eastAsia="Times New Roman" w:cs="Times New Roman"/>
          <w:szCs w:val="24"/>
        </w:rPr>
        <w:t xml:space="preserve"> πλούτο</w:t>
      </w:r>
      <w:r>
        <w:rPr>
          <w:rFonts w:eastAsia="Times New Roman" w:cs="Times New Roman"/>
          <w:szCs w:val="24"/>
        </w:rPr>
        <w:t>. Είναι κάτι</w:t>
      </w:r>
      <w:r w:rsidRPr="001E3E9D">
        <w:rPr>
          <w:rFonts w:eastAsia="Times New Roman" w:cs="Times New Roman"/>
          <w:szCs w:val="24"/>
        </w:rPr>
        <w:t xml:space="preserve"> που όλοι το θέλουμε </w:t>
      </w:r>
      <w:r>
        <w:rPr>
          <w:rFonts w:eastAsia="Times New Roman" w:cs="Times New Roman"/>
          <w:szCs w:val="24"/>
        </w:rPr>
        <w:t>σ</w:t>
      </w:r>
      <w:r w:rsidRPr="001E3E9D">
        <w:rPr>
          <w:rFonts w:eastAsia="Times New Roman" w:cs="Times New Roman"/>
          <w:szCs w:val="24"/>
        </w:rPr>
        <w:t xml:space="preserve">αφώς και </w:t>
      </w:r>
      <w:r>
        <w:rPr>
          <w:rFonts w:eastAsia="Times New Roman" w:cs="Times New Roman"/>
          <w:szCs w:val="24"/>
        </w:rPr>
        <w:t>εσείς,</w:t>
      </w:r>
      <w:r w:rsidRPr="001E3E9D">
        <w:rPr>
          <w:rFonts w:eastAsia="Times New Roman" w:cs="Times New Roman"/>
          <w:szCs w:val="24"/>
        </w:rPr>
        <w:t xml:space="preserve"> αλλά </w:t>
      </w:r>
      <w:r>
        <w:rPr>
          <w:rFonts w:eastAsia="Times New Roman" w:cs="Times New Roman"/>
          <w:szCs w:val="24"/>
        </w:rPr>
        <w:t xml:space="preserve">δεν δίνετε </w:t>
      </w:r>
      <w:r w:rsidRPr="001E3E9D">
        <w:rPr>
          <w:rFonts w:eastAsia="Times New Roman" w:cs="Times New Roman"/>
          <w:szCs w:val="24"/>
        </w:rPr>
        <w:t>την πρέπουσα σοβαρότητα</w:t>
      </w:r>
      <w:r>
        <w:rPr>
          <w:rFonts w:eastAsia="Times New Roman" w:cs="Times New Roman"/>
          <w:szCs w:val="24"/>
        </w:rPr>
        <w:t>.</w:t>
      </w:r>
    </w:p>
    <w:p w14:paraId="719A52B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Κασ</w:t>
      </w:r>
      <w:r>
        <w:rPr>
          <w:rFonts w:eastAsia="Times New Roman" w:cs="Times New Roman"/>
          <w:szCs w:val="24"/>
        </w:rPr>
        <w:t xml:space="preserve">απίδης καταθέτει για τα Πρακτικά την προαναφερθείσα ερώτηση, η οποία </w:t>
      </w:r>
      <w:r>
        <w:rPr>
          <w:rFonts w:eastAsia="Times New Roman" w:cs="Times New Roman"/>
          <w:szCs w:val="24"/>
        </w:rPr>
        <w:lastRenderedPageBreak/>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9A52B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w:t>
      </w:r>
      <w:r w:rsidRPr="001E3E9D">
        <w:rPr>
          <w:rFonts w:eastAsia="Times New Roman" w:cs="Times New Roman"/>
          <w:szCs w:val="24"/>
        </w:rPr>
        <w:t>λείνοντας</w:t>
      </w:r>
      <w:r>
        <w:rPr>
          <w:rFonts w:eastAsia="Times New Roman" w:cs="Times New Roman"/>
          <w:szCs w:val="24"/>
        </w:rPr>
        <w:t>, κύριε Πρόεδρε,</w:t>
      </w:r>
      <w:r w:rsidRPr="001E3E9D">
        <w:rPr>
          <w:rFonts w:eastAsia="Times New Roman" w:cs="Times New Roman"/>
          <w:szCs w:val="24"/>
        </w:rPr>
        <w:t xml:space="preserve"> θα ήθελα να </w:t>
      </w:r>
      <w:r>
        <w:rPr>
          <w:rFonts w:eastAsia="Times New Roman" w:cs="Times New Roman"/>
          <w:szCs w:val="24"/>
        </w:rPr>
        <w:t>υπερθεματίσω</w:t>
      </w:r>
      <w:r w:rsidRPr="001E3E9D">
        <w:rPr>
          <w:rFonts w:eastAsia="Times New Roman" w:cs="Times New Roman"/>
          <w:szCs w:val="24"/>
        </w:rPr>
        <w:t xml:space="preserve"> για</w:t>
      </w:r>
      <w:r>
        <w:rPr>
          <w:rFonts w:eastAsia="Times New Roman" w:cs="Times New Roman"/>
          <w:szCs w:val="24"/>
        </w:rPr>
        <w:t xml:space="preserve"> την τροπολογία που καταθέσαμε ω</w:t>
      </w:r>
      <w:r w:rsidRPr="001E3E9D">
        <w:rPr>
          <w:rFonts w:eastAsia="Times New Roman" w:cs="Times New Roman"/>
          <w:szCs w:val="24"/>
        </w:rPr>
        <w:t xml:space="preserve">ς Νέα Δημοκρατία για την αποτροπή </w:t>
      </w:r>
      <w:r>
        <w:rPr>
          <w:rFonts w:eastAsia="Times New Roman" w:cs="Times New Roman"/>
          <w:szCs w:val="24"/>
        </w:rPr>
        <w:t>μείωσης</w:t>
      </w:r>
      <w:r w:rsidRPr="001E3E9D">
        <w:rPr>
          <w:rFonts w:eastAsia="Times New Roman" w:cs="Times New Roman"/>
          <w:szCs w:val="24"/>
        </w:rPr>
        <w:t xml:space="preserve"> των συντάξεων</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Ε</w:t>
      </w:r>
      <w:r w:rsidRPr="001E3E9D">
        <w:rPr>
          <w:rFonts w:eastAsia="Times New Roman" w:cs="Times New Roman"/>
          <w:szCs w:val="24"/>
        </w:rPr>
        <w:t>ίναι κάτι που και εσείς το θέλετε</w:t>
      </w:r>
      <w:r>
        <w:rPr>
          <w:rFonts w:eastAsia="Times New Roman" w:cs="Times New Roman"/>
          <w:szCs w:val="24"/>
        </w:rPr>
        <w:t xml:space="preserve"> και το τεκμηριώνετε</w:t>
      </w:r>
      <w:r w:rsidRPr="001E3E9D">
        <w:rPr>
          <w:rFonts w:eastAsia="Times New Roman" w:cs="Times New Roman"/>
          <w:szCs w:val="24"/>
        </w:rPr>
        <w:t xml:space="preserve"> μέσα από τη βελτίωση των οικονομικών αποτελεσμάτων της πολιτικής που εφαρμόζετ</w:t>
      </w:r>
      <w:r>
        <w:rPr>
          <w:rFonts w:eastAsia="Times New Roman" w:cs="Times New Roman"/>
          <w:szCs w:val="24"/>
        </w:rPr>
        <w:t>ε.</w:t>
      </w:r>
      <w:r w:rsidRPr="001E3E9D">
        <w:rPr>
          <w:rFonts w:eastAsia="Times New Roman" w:cs="Times New Roman"/>
          <w:szCs w:val="24"/>
        </w:rPr>
        <w:t xml:space="preserve"> Ορίστε</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λ</w:t>
      </w:r>
      <w:r w:rsidRPr="001E3E9D">
        <w:rPr>
          <w:rFonts w:eastAsia="Times New Roman" w:cs="Times New Roman"/>
          <w:szCs w:val="24"/>
        </w:rPr>
        <w:t>οιπόν</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ι</w:t>
      </w:r>
      <w:r w:rsidRPr="001E3E9D">
        <w:rPr>
          <w:rFonts w:eastAsia="Times New Roman" w:cs="Times New Roman"/>
          <w:szCs w:val="24"/>
        </w:rPr>
        <w:t>δού η Ρόδος</w:t>
      </w:r>
      <w:r>
        <w:rPr>
          <w:rFonts w:eastAsia="Times New Roman" w:cs="Times New Roman"/>
          <w:szCs w:val="24"/>
        </w:rPr>
        <w:t>,</w:t>
      </w:r>
      <w:r w:rsidRPr="001E3E9D">
        <w:rPr>
          <w:rFonts w:eastAsia="Times New Roman" w:cs="Times New Roman"/>
          <w:szCs w:val="24"/>
        </w:rPr>
        <w:t xml:space="preserve"> ιδού και το πήδημα</w:t>
      </w:r>
      <w:r>
        <w:rPr>
          <w:rFonts w:eastAsia="Times New Roman" w:cs="Times New Roman"/>
          <w:szCs w:val="24"/>
        </w:rPr>
        <w:t>,</w:t>
      </w:r>
      <w:r w:rsidRPr="001E3E9D">
        <w:rPr>
          <w:rFonts w:eastAsia="Times New Roman" w:cs="Times New Roman"/>
          <w:szCs w:val="24"/>
        </w:rPr>
        <w:t xml:space="preserve"> να </w:t>
      </w:r>
      <w:r>
        <w:rPr>
          <w:rFonts w:eastAsia="Times New Roman" w:cs="Times New Roman"/>
          <w:szCs w:val="24"/>
        </w:rPr>
        <w:t>υπερ</w:t>
      </w:r>
      <w:r w:rsidRPr="001E3E9D">
        <w:rPr>
          <w:rFonts w:eastAsia="Times New Roman" w:cs="Times New Roman"/>
          <w:szCs w:val="24"/>
        </w:rPr>
        <w:t>ψηφ</w:t>
      </w:r>
      <w:r>
        <w:rPr>
          <w:rFonts w:eastAsia="Times New Roman" w:cs="Times New Roman"/>
          <w:szCs w:val="24"/>
        </w:rPr>
        <w:t>ίσετε τ</w:t>
      </w:r>
      <w:r w:rsidRPr="001E3E9D">
        <w:rPr>
          <w:rFonts w:eastAsia="Times New Roman" w:cs="Times New Roman"/>
          <w:szCs w:val="24"/>
        </w:rPr>
        <w:t>η</w:t>
      </w:r>
      <w:r>
        <w:rPr>
          <w:rFonts w:eastAsia="Times New Roman" w:cs="Times New Roman"/>
          <w:szCs w:val="24"/>
        </w:rPr>
        <w:t>ν</w:t>
      </w:r>
      <w:r w:rsidRPr="001E3E9D">
        <w:rPr>
          <w:rFonts w:eastAsia="Times New Roman" w:cs="Times New Roman"/>
          <w:szCs w:val="24"/>
        </w:rPr>
        <w:t xml:space="preserve"> τροπολογία αυτή είτε της Νέας Δημοκρατίας</w:t>
      </w:r>
      <w:r>
        <w:rPr>
          <w:rFonts w:eastAsia="Times New Roman" w:cs="Times New Roman"/>
          <w:szCs w:val="24"/>
        </w:rPr>
        <w:t xml:space="preserve"> είτε </w:t>
      </w:r>
      <w:r>
        <w:rPr>
          <w:rFonts w:eastAsia="Times New Roman" w:cs="Times New Roman"/>
          <w:szCs w:val="24"/>
        </w:rPr>
        <w:t>κ</w:t>
      </w:r>
      <w:r>
        <w:rPr>
          <w:rFonts w:eastAsia="Times New Roman" w:cs="Times New Roman"/>
          <w:szCs w:val="24"/>
        </w:rPr>
        <w:t>6</w:t>
      </w:r>
      <w:r>
        <w:rPr>
          <w:rFonts w:eastAsia="Times New Roman" w:cs="Times New Roman"/>
          <w:szCs w:val="24"/>
        </w:rPr>
        <w:t>αι άλλων παρατάξεων που την κατέθεσαν.</w:t>
      </w:r>
    </w:p>
    <w:p w14:paraId="719A52B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19A52B8"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A52B9" w14:textId="77777777" w:rsidR="00E97792" w:rsidRDefault="00D70D60">
      <w:pPr>
        <w:tabs>
          <w:tab w:val="left" w:pos="3189"/>
          <w:tab w:val="center" w:pos="4513"/>
        </w:tabs>
        <w:spacing w:after="0"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719A52BA"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Ο Βουλευτής</w:t>
      </w:r>
      <w:r>
        <w:rPr>
          <w:rFonts w:eastAsia="Times New Roman" w:cs="Times New Roman"/>
          <w:szCs w:val="24"/>
        </w:rPr>
        <w:t xml:space="preserve"> και Αντιπρόεδρος</w:t>
      </w:r>
      <w:r>
        <w:rPr>
          <w:rFonts w:eastAsia="Times New Roman" w:cs="Times New Roman"/>
          <w:szCs w:val="24"/>
        </w:rPr>
        <w:t xml:space="preserve"> της Βουλής</w:t>
      </w:r>
      <w:r>
        <w:rPr>
          <w:rFonts w:eastAsia="Times New Roman" w:cs="Times New Roman"/>
          <w:szCs w:val="24"/>
        </w:rPr>
        <w:t xml:space="preserve"> κ. Νικήτας Κακλαμάνης ζητεί άδεια ολιγοήμερης απουσίας στο εξωτερικό κατά το χρονικό διάστημα από 16 Ιουλίου 2018 έως 23 Ιουλίου 2018. Η Βουλή εγκρίνει; </w:t>
      </w:r>
    </w:p>
    <w:p w14:paraId="719A52BB" w14:textId="77777777" w:rsidR="00E97792" w:rsidRDefault="00D70D60">
      <w:pPr>
        <w:tabs>
          <w:tab w:val="left" w:pos="3189"/>
          <w:tab w:val="center" w:pos="4513"/>
        </w:tabs>
        <w:spacing w:after="0" w:line="600" w:lineRule="auto"/>
        <w:ind w:firstLine="720"/>
        <w:jc w:val="both"/>
        <w:rPr>
          <w:rFonts w:eastAsia="Times New Roman" w:cs="Times New Roman"/>
          <w:szCs w:val="24"/>
        </w:rPr>
      </w:pPr>
      <w:r w:rsidRPr="00250324">
        <w:rPr>
          <w:rFonts w:eastAsia="Times New Roman" w:cs="Times New Roman"/>
          <w:b/>
          <w:szCs w:val="24"/>
        </w:rPr>
        <w:lastRenderedPageBreak/>
        <w:t xml:space="preserve">ΟΛΟΙ </w:t>
      </w:r>
      <w:r>
        <w:rPr>
          <w:rFonts w:eastAsia="Times New Roman" w:cs="Times New Roman"/>
          <w:b/>
          <w:szCs w:val="24"/>
        </w:rPr>
        <w:t xml:space="preserve">ΟΙ </w:t>
      </w:r>
      <w:r w:rsidRPr="00250324">
        <w:rPr>
          <w:rFonts w:eastAsia="Times New Roman" w:cs="Times New Roman"/>
          <w:b/>
          <w:szCs w:val="24"/>
        </w:rPr>
        <w:t>ΒΟΥΛΕΥΤΕΣ:</w:t>
      </w:r>
      <w:r>
        <w:rPr>
          <w:rFonts w:eastAsia="Times New Roman" w:cs="Times New Roman"/>
          <w:szCs w:val="24"/>
        </w:rPr>
        <w:t xml:space="preserve"> Μάλιστα, μάλιστα. </w:t>
      </w:r>
    </w:p>
    <w:p w14:paraId="719A52BC" w14:textId="77777777" w:rsidR="00E97792" w:rsidRDefault="00D70D60">
      <w:pPr>
        <w:tabs>
          <w:tab w:val="left" w:pos="3189"/>
          <w:tab w:val="center" w:pos="4513"/>
        </w:tabs>
        <w:spacing w:after="0"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sidRPr="00DC444F">
        <w:rPr>
          <w:rFonts w:eastAsia="Times New Roman" w:cs="Times New Roman"/>
          <w:szCs w:val="24"/>
        </w:rPr>
        <w:t>Συνεπώς η</w:t>
      </w:r>
      <w:r>
        <w:rPr>
          <w:rFonts w:eastAsia="Times New Roman" w:cs="Times New Roman"/>
          <w:szCs w:val="24"/>
        </w:rPr>
        <w:t xml:space="preserve"> Βουλή εν</w:t>
      </w:r>
      <w:r>
        <w:rPr>
          <w:rFonts w:eastAsia="Times New Roman" w:cs="Times New Roman"/>
          <w:szCs w:val="24"/>
        </w:rPr>
        <w:t xml:space="preserve">έκρινε τη ζητηθείσα άδεια. </w:t>
      </w:r>
    </w:p>
    <w:p w14:paraId="719A52BD"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Ευφροσύνη </w:t>
      </w:r>
      <w:proofErr w:type="spellStart"/>
      <w:r>
        <w:rPr>
          <w:rFonts w:eastAsia="Times New Roman" w:cs="Times New Roman"/>
          <w:szCs w:val="24"/>
        </w:rPr>
        <w:t>Καρασαρλίδου</w:t>
      </w:r>
      <w:proofErr w:type="spellEnd"/>
      <w:r>
        <w:rPr>
          <w:rFonts w:eastAsia="Times New Roman" w:cs="Times New Roman"/>
          <w:szCs w:val="24"/>
        </w:rPr>
        <w:t>,</w:t>
      </w:r>
      <w:r>
        <w:rPr>
          <w:rFonts w:eastAsia="Times New Roman" w:cs="Times New Roman"/>
          <w:szCs w:val="24"/>
        </w:rPr>
        <w:t xml:space="preserve"> Βουλευτής Ημαθίας του Σύριζα, για επτά λεπτά.</w:t>
      </w:r>
    </w:p>
    <w:p w14:paraId="719A52BE" w14:textId="77777777" w:rsidR="00E97792" w:rsidRDefault="00D70D60">
      <w:pPr>
        <w:tabs>
          <w:tab w:val="left" w:pos="3189"/>
          <w:tab w:val="center" w:pos="4513"/>
        </w:tabs>
        <w:spacing w:after="0" w:line="600" w:lineRule="auto"/>
        <w:ind w:firstLine="720"/>
        <w:jc w:val="both"/>
        <w:rPr>
          <w:rFonts w:eastAsia="Times New Roman" w:cs="Times New Roman"/>
          <w:szCs w:val="24"/>
        </w:rPr>
      </w:pPr>
      <w:r w:rsidRPr="009E127F">
        <w:rPr>
          <w:rFonts w:eastAsia="Times New Roman" w:cs="Times New Roman"/>
          <w:b/>
          <w:szCs w:val="24"/>
        </w:rPr>
        <w:t xml:space="preserve">ΕΥΦΡΟΣΥΝΗ (ΦΡΟΣΩ) ΚΑΡΑΣΑΡΛΙΔΟΥ: </w:t>
      </w:r>
      <w:proofErr w:type="spellStart"/>
      <w:r w:rsidRPr="009E127F">
        <w:rPr>
          <w:rFonts w:eastAsia="Times New Roman" w:cs="Times New Roman"/>
          <w:szCs w:val="24"/>
        </w:rPr>
        <w:t>Συναδέλφισσες</w:t>
      </w:r>
      <w:proofErr w:type="spellEnd"/>
      <w:r w:rsidRPr="009E127F">
        <w:rPr>
          <w:rFonts w:eastAsia="Times New Roman" w:cs="Times New Roman"/>
          <w:szCs w:val="24"/>
        </w:rPr>
        <w:t xml:space="preserve"> </w:t>
      </w:r>
      <w:r>
        <w:rPr>
          <w:rFonts w:eastAsia="Times New Roman" w:cs="Times New Roman"/>
          <w:szCs w:val="24"/>
        </w:rPr>
        <w:t>και</w:t>
      </w:r>
      <w:r w:rsidRPr="003D4D6E">
        <w:rPr>
          <w:rFonts w:eastAsia="Times New Roman" w:cs="Times New Roman"/>
          <w:szCs w:val="24"/>
        </w:rPr>
        <w:t xml:space="preserve"> συνάδελφοι,</w:t>
      </w:r>
      <w:r>
        <w:rPr>
          <w:rFonts w:eastAsia="Times New Roman" w:cs="Times New Roman"/>
          <w:szCs w:val="24"/>
        </w:rPr>
        <w:t xml:space="preserve"> </w:t>
      </w:r>
      <w:r w:rsidRPr="001E3E9D">
        <w:rPr>
          <w:rFonts w:eastAsia="Times New Roman" w:cs="Times New Roman"/>
          <w:szCs w:val="24"/>
        </w:rPr>
        <w:t>συζητάμε σήμερα ένα σχέδιο νόμου που και αφορά και θα ωφελήσει εκατοντάδες χι</w:t>
      </w:r>
      <w:r w:rsidRPr="001E3E9D">
        <w:rPr>
          <w:rFonts w:eastAsia="Times New Roman" w:cs="Times New Roman"/>
          <w:szCs w:val="24"/>
        </w:rPr>
        <w:t xml:space="preserve">λιάδες συμπολίτες </w:t>
      </w:r>
      <w:r>
        <w:rPr>
          <w:rFonts w:eastAsia="Times New Roman" w:cs="Times New Roman"/>
          <w:szCs w:val="24"/>
        </w:rPr>
        <w:t>μας.</w:t>
      </w:r>
      <w:r w:rsidRPr="001E3E9D">
        <w:rPr>
          <w:rFonts w:eastAsia="Times New Roman" w:cs="Times New Roman"/>
          <w:szCs w:val="24"/>
        </w:rPr>
        <w:t xml:space="preserve"> </w:t>
      </w:r>
      <w:r>
        <w:rPr>
          <w:rFonts w:eastAsia="Times New Roman" w:cs="Times New Roman"/>
          <w:szCs w:val="24"/>
        </w:rPr>
        <w:t xml:space="preserve">Πρόκειται για ρυθμίσεις </w:t>
      </w:r>
      <w:r w:rsidRPr="001E3E9D">
        <w:rPr>
          <w:rFonts w:eastAsia="Times New Roman" w:cs="Times New Roman"/>
          <w:szCs w:val="24"/>
        </w:rPr>
        <w:t>που προστατεύουν τα δικαιώματα των εργαζομένων</w:t>
      </w:r>
      <w:r>
        <w:rPr>
          <w:rFonts w:eastAsia="Times New Roman" w:cs="Times New Roman"/>
          <w:szCs w:val="24"/>
        </w:rPr>
        <w:t>,</w:t>
      </w:r>
      <w:r w:rsidRPr="001E3E9D">
        <w:rPr>
          <w:rFonts w:eastAsia="Times New Roman" w:cs="Times New Roman"/>
          <w:szCs w:val="24"/>
        </w:rPr>
        <w:t xml:space="preserve"> θωρακίζουν την εργατική νομοθεσία</w:t>
      </w:r>
      <w:r>
        <w:rPr>
          <w:rFonts w:eastAsia="Times New Roman" w:cs="Times New Roman"/>
          <w:szCs w:val="24"/>
        </w:rPr>
        <w:t>,</w:t>
      </w:r>
      <w:r w:rsidRPr="001E3E9D">
        <w:rPr>
          <w:rFonts w:eastAsia="Times New Roman" w:cs="Times New Roman"/>
          <w:szCs w:val="24"/>
        </w:rPr>
        <w:t xml:space="preserve"> διασφαλίζουν τα δικαιώματα των ασφαλισμένων και προστατεύουν ασυνόδευτα ανήλικα προσφυγόπουλα</w:t>
      </w:r>
      <w:r>
        <w:rPr>
          <w:rFonts w:eastAsia="Times New Roman" w:cs="Times New Roman"/>
          <w:szCs w:val="24"/>
        </w:rPr>
        <w:t>,</w:t>
      </w:r>
      <w:r w:rsidRPr="001E3E9D">
        <w:rPr>
          <w:rFonts w:eastAsia="Times New Roman" w:cs="Times New Roman"/>
          <w:szCs w:val="24"/>
        </w:rPr>
        <w:t xml:space="preserve"> δηλαδή παιδιά που είναι μόνα</w:t>
      </w:r>
      <w:r>
        <w:rPr>
          <w:rFonts w:eastAsia="Times New Roman" w:cs="Times New Roman"/>
          <w:szCs w:val="24"/>
        </w:rPr>
        <w:t>.</w:t>
      </w:r>
      <w:r w:rsidRPr="001E3E9D">
        <w:rPr>
          <w:rFonts w:eastAsia="Times New Roman" w:cs="Times New Roman"/>
          <w:szCs w:val="24"/>
        </w:rPr>
        <w:t xml:space="preserve"> </w:t>
      </w:r>
    </w:p>
    <w:p w14:paraId="719A52BF"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Εμείς α</w:t>
      </w:r>
      <w:r w:rsidRPr="001E3E9D">
        <w:rPr>
          <w:rFonts w:eastAsia="Times New Roman" w:cs="Times New Roman"/>
          <w:szCs w:val="24"/>
        </w:rPr>
        <w:t>πό την αρχή της διακυβέρνησής μας εργαζόμαστε εντατικά για την ανατροπή πολλών προηγούμενων πολιτικών</w:t>
      </w:r>
      <w:r>
        <w:rPr>
          <w:rFonts w:eastAsia="Times New Roman" w:cs="Times New Roman"/>
          <w:szCs w:val="24"/>
        </w:rPr>
        <w:t>,</w:t>
      </w:r>
      <w:r w:rsidRPr="001E3E9D">
        <w:rPr>
          <w:rFonts w:eastAsia="Times New Roman" w:cs="Times New Roman"/>
          <w:szCs w:val="24"/>
        </w:rPr>
        <w:t xml:space="preserve"> που ένα μεγάλο κομμάτι της κοινωνίας το έχουν σπρώξει στον εργασιακό </w:t>
      </w:r>
      <w:r>
        <w:rPr>
          <w:rFonts w:eastAsia="Times New Roman" w:cs="Times New Roman"/>
          <w:szCs w:val="24"/>
        </w:rPr>
        <w:t>μ</w:t>
      </w:r>
      <w:r w:rsidRPr="001E3E9D">
        <w:rPr>
          <w:rFonts w:eastAsia="Times New Roman" w:cs="Times New Roman"/>
          <w:szCs w:val="24"/>
        </w:rPr>
        <w:t>εσαίωνα</w:t>
      </w:r>
      <w:r>
        <w:rPr>
          <w:rFonts w:eastAsia="Times New Roman" w:cs="Times New Roman"/>
          <w:szCs w:val="24"/>
        </w:rPr>
        <w:t>,</w:t>
      </w:r>
      <w:r w:rsidRPr="001E3E9D">
        <w:rPr>
          <w:rFonts w:eastAsia="Times New Roman" w:cs="Times New Roman"/>
          <w:szCs w:val="24"/>
        </w:rPr>
        <w:t xml:space="preserve"> σε </w:t>
      </w:r>
      <w:r>
        <w:rPr>
          <w:rFonts w:eastAsia="Times New Roman" w:cs="Times New Roman"/>
          <w:szCs w:val="24"/>
        </w:rPr>
        <w:t>μια</w:t>
      </w:r>
      <w:r w:rsidRPr="001E3E9D">
        <w:rPr>
          <w:rFonts w:eastAsia="Times New Roman" w:cs="Times New Roman"/>
          <w:szCs w:val="24"/>
        </w:rPr>
        <w:t xml:space="preserve"> εργασιακή ζούγκλα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 xml:space="preserve">Το ότι εργαζόμαστε </w:t>
      </w:r>
      <w:r w:rsidRPr="001E3E9D">
        <w:rPr>
          <w:rFonts w:eastAsia="Times New Roman" w:cs="Times New Roman"/>
          <w:szCs w:val="24"/>
        </w:rPr>
        <w:t>για αυτό</w:t>
      </w:r>
      <w:r>
        <w:rPr>
          <w:rFonts w:eastAsia="Times New Roman" w:cs="Times New Roman"/>
          <w:szCs w:val="24"/>
        </w:rPr>
        <w:t>,</w:t>
      </w:r>
      <w:r w:rsidRPr="001E3E9D">
        <w:rPr>
          <w:rFonts w:eastAsia="Times New Roman" w:cs="Times New Roman"/>
          <w:szCs w:val="24"/>
        </w:rPr>
        <w:t xml:space="preserve"> το έχουμε απ</w:t>
      </w:r>
      <w:r w:rsidRPr="001E3E9D">
        <w:rPr>
          <w:rFonts w:eastAsia="Times New Roman" w:cs="Times New Roman"/>
          <w:szCs w:val="24"/>
        </w:rPr>
        <w:t xml:space="preserve">οδείξει και με το νομοσχέδιο που είχε φέρει το Υπουργείο Εργασίας τον Σεπτέμβριο του 2017 και </w:t>
      </w:r>
      <w:r w:rsidRPr="001E3E9D">
        <w:rPr>
          <w:rFonts w:eastAsia="Times New Roman" w:cs="Times New Roman"/>
          <w:szCs w:val="24"/>
        </w:rPr>
        <w:lastRenderedPageBreak/>
        <w:t>ψηφίσαμε εδώ</w:t>
      </w:r>
      <w:r>
        <w:rPr>
          <w:rFonts w:eastAsia="Times New Roman" w:cs="Times New Roman"/>
          <w:szCs w:val="24"/>
        </w:rPr>
        <w:t>,</w:t>
      </w:r>
      <w:r w:rsidRPr="001E3E9D">
        <w:rPr>
          <w:rFonts w:eastAsia="Times New Roman" w:cs="Times New Roman"/>
          <w:szCs w:val="24"/>
        </w:rPr>
        <w:t xml:space="preserve"> το οποίο είχε </w:t>
      </w:r>
      <w:r>
        <w:rPr>
          <w:rFonts w:eastAsia="Times New Roman" w:cs="Times New Roman"/>
          <w:szCs w:val="24"/>
        </w:rPr>
        <w:t>μια</w:t>
      </w:r>
      <w:r w:rsidRPr="001E3E9D">
        <w:rPr>
          <w:rFonts w:eastAsia="Times New Roman" w:cs="Times New Roman"/>
          <w:szCs w:val="24"/>
        </w:rPr>
        <w:t xml:space="preserve"> σειρά από </w:t>
      </w:r>
      <w:r>
        <w:rPr>
          <w:rFonts w:eastAsia="Times New Roman" w:cs="Times New Roman"/>
          <w:szCs w:val="24"/>
        </w:rPr>
        <w:t>ν</w:t>
      </w:r>
      <w:r w:rsidRPr="001E3E9D">
        <w:rPr>
          <w:rFonts w:eastAsia="Times New Roman" w:cs="Times New Roman"/>
          <w:szCs w:val="24"/>
        </w:rPr>
        <w:t>έα νομοθετικά εργαλεία για την καταπολέμηση της αδήλωτης</w:t>
      </w:r>
      <w:r>
        <w:rPr>
          <w:rFonts w:eastAsia="Times New Roman" w:cs="Times New Roman"/>
          <w:szCs w:val="24"/>
        </w:rPr>
        <w:t>, της υπο</w:t>
      </w:r>
      <w:r w:rsidRPr="001E3E9D">
        <w:rPr>
          <w:rFonts w:eastAsia="Times New Roman" w:cs="Times New Roman"/>
          <w:szCs w:val="24"/>
        </w:rPr>
        <w:t>δηλωμένης και της απλήρωτης εργασίας</w:t>
      </w:r>
      <w:r>
        <w:rPr>
          <w:rFonts w:eastAsia="Times New Roman" w:cs="Times New Roman"/>
          <w:szCs w:val="24"/>
        </w:rPr>
        <w:t>. Τ</w:t>
      </w:r>
      <w:r w:rsidRPr="001E3E9D">
        <w:rPr>
          <w:rFonts w:eastAsia="Times New Roman" w:cs="Times New Roman"/>
          <w:szCs w:val="24"/>
        </w:rPr>
        <w:t xml:space="preserve">ο σχέδιο νόμου </w:t>
      </w:r>
      <w:r w:rsidRPr="001E3E9D">
        <w:rPr>
          <w:rFonts w:eastAsia="Times New Roman" w:cs="Times New Roman"/>
          <w:szCs w:val="24"/>
        </w:rPr>
        <w:t>που συζητάμε σήμερα</w:t>
      </w:r>
      <w:r>
        <w:rPr>
          <w:rFonts w:eastAsia="Times New Roman" w:cs="Times New Roman"/>
          <w:szCs w:val="24"/>
        </w:rPr>
        <w:t>,</w:t>
      </w:r>
      <w:r w:rsidRPr="001E3E9D">
        <w:rPr>
          <w:rFonts w:eastAsia="Times New Roman" w:cs="Times New Roman"/>
          <w:szCs w:val="24"/>
        </w:rPr>
        <w:t xml:space="preserve"> ακολουθεί </w:t>
      </w:r>
      <w:r>
        <w:rPr>
          <w:rFonts w:eastAsia="Times New Roman" w:cs="Times New Roman"/>
          <w:szCs w:val="24"/>
        </w:rPr>
        <w:t xml:space="preserve">ακριβώς </w:t>
      </w:r>
      <w:r w:rsidRPr="001E3E9D">
        <w:rPr>
          <w:rFonts w:eastAsia="Times New Roman" w:cs="Times New Roman"/>
          <w:szCs w:val="24"/>
        </w:rPr>
        <w:t>την ίδια διαδρομή</w:t>
      </w:r>
      <w:r>
        <w:rPr>
          <w:rFonts w:eastAsia="Times New Roman" w:cs="Times New Roman"/>
          <w:szCs w:val="24"/>
        </w:rPr>
        <w:t>.</w:t>
      </w:r>
      <w:r w:rsidRPr="001E3E9D">
        <w:rPr>
          <w:rFonts w:eastAsia="Times New Roman" w:cs="Times New Roman"/>
          <w:szCs w:val="24"/>
        </w:rPr>
        <w:t xml:space="preserve"> </w:t>
      </w:r>
    </w:p>
    <w:p w14:paraId="719A52C0"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Πιο αναλυτικά </w:t>
      </w:r>
      <w:r w:rsidRPr="001E3E9D">
        <w:rPr>
          <w:rFonts w:eastAsia="Times New Roman" w:cs="Times New Roman"/>
          <w:szCs w:val="24"/>
        </w:rPr>
        <w:t xml:space="preserve">το πρώτο και το δεύτερο μέρος περιλαμβάνουν διατάξεις για την αποτελεσματικότερη αντιμετώπιση της αδήλωτης και της </w:t>
      </w:r>
      <w:r>
        <w:rPr>
          <w:rFonts w:eastAsia="Times New Roman" w:cs="Times New Roman"/>
          <w:szCs w:val="24"/>
        </w:rPr>
        <w:t>υποδηλωμένης</w:t>
      </w:r>
      <w:r w:rsidRPr="001E3E9D">
        <w:rPr>
          <w:rFonts w:eastAsia="Times New Roman" w:cs="Times New Roman"/>
          <w:szCs w:val="24"/>
        </w:rPr>
        <w:t xml:space="preserve"> εργασίας</w:t>
      </w:r>
      <w:r>
        <w:rPr>
          <w:rFonts w:eastAsia="Times New Roman" w:cs="Times New Roman"/>
          <w:szCs w:val="24"/>
        </w:rPr>
        <w:t>,</w:t>
      </w:r>
      <w:r w:rsidRPr="001E3E9D">
        <w:rPr>
          <w:rFonts w:eastAsia="Times New Roman" w:cs="Times New Roman"/>
          <w:szCs w:val="24"/>
        </w:rPr>
        <w:t xml:space="preserve"> την πληρέστερη προστασία των εργαζομένων και</w:t>
      </w:r>
      <w:r>
        <w:rPr>
          <w:rFonts w:eastAsia="Times New Roman" w:cs="Times New Roman"/>
          <w:szCs w:val="24"/>
        </w:rPr>
        <w:t>,</w:t>
      </w:r>
      <w:r w:rsidRPr="001E3E9D">
        <w:rPr>
          <w:rFonts w:eastAsia="Times New Roman" w:cs="Times New Roman"/>
          <w:szCs w:val="24"/>
        </w:rPr>
        <w:t xml:space="preserve"> βέβαια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επιλύει</w:t>
      </w:r>
      <w:r w:rsidRPr="001E3E9D">
        <w:rPr>
          <w:rFonts w:eastAsia="Times New Roman" w:cs="Times New Roman"/>
          <w:szCs w:val="24"/>
        </w:rPr>
        <w:t xml:space="preserve"> χρόν</w:t>
      </w:r>
      <w:r>
        <w:rPr>
          <w:rFonts w:eastAsia="Times New Roman" w:cs="Times New Roman"/>
          <w:szCs w:val="24"/>
        </w:rPr>
        <w:t>ι</w:t>
      </w:r>
      <w:r w:rsidRPr="001E3E9D">
        <w:rPr>
          <w:rFonts w:eastAsia="Times New Roman" w:cs="Times New Roman"/>
          <w:szCs w:val="24"/>
        </w:rPr>
        <w:t>α ασφαλιστικά ζητήματα</w:t>
      </w:r>
      <w:r>
        <w:rPr>
          <w:rFonts w:eastAsia="Times New Roman" w:cs="Times New Roman"/>
          <w:szCs w:val="24"/>
        </w:rPr>
        <w:t xml:space="preserve">. </w:t>
      </w:r>
    </w:p>
    <w:p w14:paraId="719A52C1"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Συνάδελφοι, είναι</w:t>
      </w:r>
      <w:r w:rsidRPr="001E3E9D">
        <w:rPr>
          <w:rFonts w:eastAsia="Times New Roman" w:cs="Times New Roman"/>
          <w:szCs w:val="24"/>
        </w:rPr>
        <w:t xml:space="preserve"> πάρα πολλοί </w:t>
      </w:r>
      <w:r>
        <w:rPr>
          <w:rFonts w:eastAsia="Times New Roman" w:cs="Times New Roman"/>
          <w:szCs w:val="24"/>
        </w:rPr>
        <w:t xml:space="preserve">οι </w:t>
      </w:r>
      <w:r w:rsidRPr="001E3E9D">
        <w:rPr>
          <w:rFonts w:eastAsia="Times New Roman" w:cs="Times New Roman"/>
          <w:szCs w:val="24"/>
        </w:rPr>
        <w:t>άνθρωποι στη χώρα μας που εργάστηκαν αλλά δεν έχουν αμειφθεί</w:t>
      </w:r>
      <w:r>
        <w:rPr>
          <w:rFonts w:eastAsia="Times New Roman" w:cs="Times New Roman"/>
          <w:szCs w:val="24"/>
        </w:rPr>
        <w:t>,</w:t>
      </w:r>
      <w:r w:rsidRPr="001E3E9D">
        <w:rPr>
          <w:rFonts w:eastAsia="Times New Roman" w:cs="Times New Roman"/>
          <w:szCs w:val="24"/>
        </w:rPr>
        <w:t xml:space="preserve"> που απολύθηκαν χωρίς να πάρουν αποζημίωση</w:t>
      </w:r>
      <w:r>
        <w:rPr>
          <w:rFonts w:eastAsia="Times New Roman" w:cs="Times New Roman"/>
          <w:szCs w:val="24"/>
        </w:rPr>
        <w:t>,</w:t>
      </w:r>
      <w:r w:rsidRPr="001E3E9D">
        <w:rPr>
          <w:rFonts w:eastAsia="Times New Roman" w:cs="Times New Roman"/>
          <w:szCs w:val="24"/>
        </w:rPr>
        <w:t xml:space="preserve"> που δεν πήραν τα ένσημά </w:t>
      </w:r>
      <w:r>
        <w:rPr>
          <w:rFonts w:eastAsia="Times New Roman" w:cs="Times New Roman"/>
          <w:szCs w:val="24"/>
        </w:rPr>
        <w:t>τους,</w:t>
      </w:r>
      <w:r w:rsidRPr="001E3E9D">
        <w:rPr>
          <w:rFonts w:eastAsia="Times New Roman" w:cs="Times New Roman"/>
          <w:szCs w:val="24"/>
        </w:rPr>
        <w:t xml:space="preserve"> που δεν τηρήθηκε ποτέ το ωράριό </w:t>
      </w:r>
      <w:r>
        <w:rPr>
          <w:rFonts w:eastAsia="Times New Roman" w:cs="Times New Roman"/>
          <w:szCs w:val="24"/>
        </w:rPr>
        <w:t>τους.</w:t>
      </w:r>
      <w:r w:rsidRPr="001E3E9D">
        <w:rPr>
          <w:rFonts w:eastAsia="Times New Roman" w:cs="Times New Roman"/>
          <w:szCs w:val="24"/>
        </w:rPr>
        <w:t xml:space="preserve"> </w:t>
      </w:r>
      <w:r>
        <w:rPr>
          <w:rFonts w:eastAsia="Times New Roman" w:cs="Times New Roman"/>
          <w:szCs w:val="24"/>
        </w:rPr>
        <w:t>Μ</w:t>
      </w:r>
      <w:r w:rsidRPr="001E3E9D">
        <w:rPr>
          <w:rFonts w:eastAsia="Times New Roman" w:cs="Times New Roman"/>
          <w:szCs w:val="24"/>
        </w:rPr>
        <w:t xml:space="preserve">ε </w:t>
      </w:r>
      <w:r w:rsidRPr="001E3E9D">
        <w:rPr>
          <w:rFonts w:eastAsia="Times New Roman" w:cs="Times New Roman"/>
          <w:szCs w:val="24"/>
        </w:rPr>
        <w:t>αυτό το σχέδιο νόμου προσπαθούμε να βάλουμε φρένο στο χάος</w:t>
      </w:r>
      <w:r>
        <w:rPr>
          <w:rFonts w:eastAsia="Times New Roman" w:cs="Times New Roman"/>
          <w:szCs w:val="24"/>
        </w:rPr>
        <w:t xml:space="preserve"> της</w:t>
      </w:r>
      <w:r w:rsidRPr="001E3E9D">
        <w:rPr>
          <w:rFonts w:eastAsia="Times New Roman" w:cs="Times New Roman"/>
          <w:szCs w:val="24"/>
        </w:rPr>
        <w:t xml:space="preserve"> παραβατικότητας που</w:t>
      </w:r>
      <w:r>
        <w:rPr>
          <w:rFonts w:eastAsia="Times New Roman" w:cs="Times New Roman"/>
          <w:szCs w:val="24"/>
        </w:rPr>
        <w:t>,</w:t>
      </w:r>
      <w:r w:rsidRPr="001E3E9D">
        <w:rPr>
          <w:rFonts w:eastAsia="Times New Roman" w:cs="Times New Roman"/>
          <w:szCs w:val="24"/>
        </w:rPr>
        <w:t xml:space="preserve"> δυστυχώς</w:t>
      </w:r>
      <w:r>
        <w:rPr>
          <w:rFonts w:eastAsia="Times New Roman" w:cs="Times New Roman"/>
          <w:szCs w:val="24"/>
        </w:rPr>
        <w:t>,</w:t>
      </w:r>
      <w:r w:rsidRPr="001E3E9D">
        <w:rPr>
          <w:rFonts w:eastAsia="Times New Roman" w:cs="Times New Roman"/>
          <w:szCs w:val="24"/>
        </w:rPr>
        <w:t xml:space="preserve"> επικρατεί στη χώρα </w:t>
      </w:r>
      <w:r>
        <w:rPr>
          <w:rFonts w:eastAsia="Times New Roman" w:cs="Times New Roman"/>
          <w:szCs w:val="24"/>
        </w:rPr>
        <w:t>μας.</w:t>
      </w:r>
      <w:r w:rsidRPr="001E3E9D">
        <w:rPr>
          <w:rFonts w:eastAsia="Times New Roman" w:cs="Times New Roman"/>
          <w:szCs w:val="24"/>
        </w:rPr>
        <w:t xml:space="preserve"> </w:t>
      </w:r>
    </w:p>
    <w:p w14:paraId="719A52C2"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Είναι κρίμα -και </w:t>
      </w:r>
      <w:r w:rsidRPr="001E3E9D">
        <w:rPr>
          <w:rFonts w:eastAsia="Times New Roman" w:cs="Times New Roman"/>
          <w:szCs w:val="24"/>
        </w:rPr>
        <w:t xml:space="preserve">θέλω να το πω και εγώ από </w:t>
      </w:r>
      <w:r>
        <w:rPr>
          <w:rFonts w:eastAsia="Times New Roman" w:cs="Times New Roman"/>
          <w:szCs w:val="24"/>
        </w:rPr>
        <w:t>αυτό ε</w:t>
      </w:r>
      <w:r w:rsidRPr="001E3E9D">
        <w:rPr>
          <w:rFonts w:eastAsia="Times New Roman" w:cs="Times New Roman"/>
          <w:szCs w:val="24"/>
        </w:rPr>
        <w:t>δώ</w:t>
      </w:r>
      <w:r>
        <w:rPr>
          <w:rFonts w:eastAsia="Times New Roman" w:cs="Times New Roman"/>
          <w:szCs w:val="24"/>
        </w:rPr>
        <w:t xml:space="preserve"> </w:t>
      </w:r>
      <w:r w:rsidRPr="001E3E9D">
        <w:rPr>
          <w:rFonts w:eastAsia="Times New Roman" w:cs="Times New Roman"/>
          <w:szCs w:val="24"/>
        </w:rPr>
        <w:t xml:space="preserve">το </w:t>
      </w:r>
      <w:r>
        <w:rPr>
          <w:rFonts w:eastAsia="Times New Roman" w:cs="Times New Roman"/>
          <w:szCs w:val="24"/>
        </w:rPr>
        <w:t>Β</w:t>
      </w:r>
      <w:r w:rsidRPr="001E3E9D">
        <w:rPr>
          <w:rFonts w:eastAsia="Times New Roman" w:cs="Times New Roman"/>
          <w:szCs w:val="24"/>
        </w:rPr>
        <w:t>ήμα</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που η</w:t>
      </w:r>
      <w:r w:rsidRPr="001E3E9D">
        <w:rPr>
          <w:rFonts w:eastAsia="Times New Roman" w:cs="Times New Roman"/>
          <w:szCs w:val="24"/>
        </w:rPr>
        <w:t xml:space="preserve"> Αξιωματική Αντιπολίτευση </w:t>
      </w:r>
      <w:r>
        <w:rPr>
          <w:rFonts w:eastAsia="Times New Roman" w:cs="Times New Roman"/>
          <w:szCs w:val="24"/>
        </w:rPr>
        <w:t>φ</w:t>
      </w:r>
      <w:r w:rsidRPr="001E3E9D">
        <w:rPr>
          <w:rFonts w:eastAsia="Times New Roman" w:cs="Times New Roman"/>
          <w:szCs w:val="24"/>
        </w:rPr>
        <w:t xml:space="preserve">αίνεται πως δεν έχει καταλάβει </w:t>
      </w:r>
      <w:r>
        <w:rPr>
          <w:rFonts w:eastAsia="Times New Roman" w:cs="Times New Roman"/>
          <w:szCs w:val="24"/>
        </w:rPr>
        <w:t>-</w:t>
      </w:r>
      <w:r w:rsidRPr="001E3E9D">
        <w:rPr>
          <w:rFonts w:eastAsia="Times New Roman" w:cs="Times New Roman"/>
          <w:szCs w:val="24"/>
        </w:rPr>
        <w:t xml:space="preserve">εκτός κι αν </w:t>
      </w:r>
      <w:r>
        <w:rPr>
          <w:rFonts w:eastAsia="Times New Roman" w:cs="Times New Roman"/>
          <w:szCs w:val="24"/>
        </w:rPr>
        <w:t>α</w:t>
      </w:r>
      <w:r w:rsidRPr="001E3E9D">
        <w:rPr>
          <w:rFonts w:eastAsia="Times New Roman" w:cs="Times New Roman"/>
          <w:szCs w:val="24"/>
        </w:rPr>
        <w:t xml:space="preserve">υτός είναι ο στόχος </w:t>
      </w:r>
      <w:r>
        <w:rPr>
          <w:rFonts w:eastAsia="Times New Roman" w:cs="Times New Roman"/>
          <w:szCs w:val="24"/>
        </w:rPr>
        <w:t>της και τ</w:t>
      </w:r>
      <w:r w:rsidRPr="001E3E9D">
        <w:rPr>
          <w:rFonts w:eastAsia="Times New Roman" w:cs="Times New Roman"/>
          <w:szCs w:val="24"/>
        </w:rPr>
        <w:t xml:space="preserve">ότε πρέπει </w:t>
      </w:r>
      <w:r w:rsidRPr="001E3E9D">
        <w:rPr>
          <w:rFonts w:eastAsia="Times New Roman" w:cs="Times New Roman"/>
          <w:szCs w:val="24"/>
        </w:rPr>
        <w:lastRenderedPageBreak/>
        <w:t>να το πει καθαρά</w:t>
      </w:r>
      <w:r>
        <w:rPr>
          <w:rFonts w:eastAsia="Times New Roman" w:cs="Times New Roman"/>
          <w:szCs w:val="24"/>
        </w:rPr>
        <w:t xml:space="preserve"> αυτό στην κοινωνία- </w:t>
      </w:r>
      <w:r w:rsidRPr="001E3E9D">
        <w:rPr>
          <w:rFonts w:eastAsia="Times New Roman" w:cs="Times New Roman"/>
          <w:szCs w:val="24"/>
        </w:rPr>
        <w:t xml:space="preserve">τις επιπτώσεις των </w:t>
      </w:r>
      <w:proofErr w:type="spellStart"/>
      <w:r w:rsidRPr="001E3E9D">
        <w:rPr>
          <w:rFonts w:eastAsia="Times New Roman" w:cs="Times New Roman"/>
          <w:szCs w:val="24"/>
        </w:rPr>
        <w:t>πράξε</w:t>
      </w:r>
      <w:r>
        <w:rPr>
          <w:rFonts w:eastAsia="Times New Roman" w:cs="Times New Roman"/>
          <w:szCs w:val="24"/>
        </w:rPr>
        <w:t>ώ</w:t>
      </w:r>
      <w:r w:rsidRPr="001E3E9D">
        <w:rPr>
          <w:rFonts w:eastAsia="Times New Roman" w:cs="Times New Roman"/>
          <w:szCs w:val="24"/>
        </w:rPr>
        <w:t>ν</w:t>
      </w:r>
      <w:proofErr w:type="spellEnd"/>
      <w:r>
        <w:rPr>
          <w:rFonts w:eastAsia="Times New Roman" w:cs="Times New Roman"/>
          <w:szCs w:val="24"/>
        </w:rPr>
        <w:t xml:space="preserve"> της σε αυτόν εδώ τον τόπο και σ</w:t>
      </w:r>
      <w:r w:rsidRPr="001E3E9D">
        <w:rPr>
          <w:rFonts w:eastAsia="Times New Roman" w:cs="Times New Roman"/>
          <w:szCs w:val="24"/>
        </w:rPr>
        <w:t>υνεχίζει να δηλώνει υπέρ της μεγαλύτερης ευελιξίας στην αγορά εργασίας</w:t>
      </w:r>
      <w:r>
        <w:rPr>
          <w:rFonts w:eastAsia="Times New Roman" w:cs="Times New Roman"/>
          <w:szCs w:val="24"/>
        </w:rPr>
        <w:t>,</w:t>
      </w:r>
      <w:r w:rsidRPr="001E3E9D">
        <w:rPr>
          <w:rFonts w:eastAsia="Times New Roman" w:cs="Times New Roman"/>
          <w:szCs w:val="24"/>
        </w:rPr>
        <w:t xml:space="preserve"> να χαρακτηρίζει το οκτάωρο </w:t>
      </w:r>
      <w:r>
        <w:rPr>
          <w:rFonts w:eastAsia="Times New Roman" w:cs="Times New Roman"/>
          <w:szCs w:val="24"/>
        </w:rPr>
        <w:t>«</w:t>
      </w:r>
      <w:r w:rsidRPr="001E3E9D">
        <w:rPr>
          <w:rFonts w:eastAsia="Times New Roman" w:cs="Times New Roman"/>
          <w:szCs w:val="24"/>
        </w:rPr>
        <w:t>ξεπερασμένο</w:t>
      </w:r>
      <w:r>
        <w:rPr>
          <w:rFonts w:eastAsia="Times New Roman" w:cs="Times New Roman"/>
          <w:szCs w:val="24"/>
        </w:rPr>
        <w:t>»,</w:t>
      </w:r>
      <w:r w:rsidRPr="001E3E9D">
        <w:rPr>
          <w:rFonts w:eastAsia="Times New Roman" w:cs="Times New Roman"/>
          <w:szCs w:val="24"/>
        </w:rPr>
        <w:t xml:space="preserve"> να δηλ</w:t>
      </w:r>
      <w:r w:rsidRPr="001E3E9D">
        <w:rPr>
          <w:rFonts w:eastAsia="Times New Roman" w:cs="Times New Roman"/>
          <w:szCs w:val="24"/>
        </w:rPr>
        <w:t>ώνει ότι δεν επιθυμεί και δεν θα φέρει αυτή τις συλλογικές συμβάσεις</w:t>
      </w:r>
      <w:r>
        <w:rPr>
          <w:rFonts w:eastAsia="Times New Roman" w:cs="Times New Roman"/>
          <w:szCs w:val="24"/>
        </w:rPr>
        <w:t xml:space="preserve"> και</w:t>
      </w:r>
      <w:r w:rsidRPr="001E3E9D">
        <w:rPr>
          <w:rFonts w:eastAsia="Times New Roman" w:cs="Times New Roman"/>
          <w:szCs w:val="24"/>
        </w:rPr>
        <w:t xml:space="preserve"> ότι θα θεσπίσει την ιδιωτική κοινωνική ασφάλιση</w:t>
      </w:r>
      <w:r>
        <w:rPr>
          <w:rFonts w:eastAsia="Times New Roman" w:cs="Times New Roman"/>
          <w:szCs w:val="24"/>
        </w:rPr>
        <w:t xml:space="preserve">. </w:t>
      </w:r>
    </w:p>
    <w:p w14:paraId="719A52C3"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Και για αυτούς </w:t>
      </w:r>
      <w:r w:rsidRPr="001E3E9D">
        <w:rPr>
          <w:rFonts w:eastAsia="Times New Roman" w:cs="Times New Roman"/>
          <w:szCs w:val="24"/>
        </w:rPr>
        <w:t>τους λόγους οι παρεμβάσεις</w:t>
      </w:r>
      <w:r>
        <w:rPr>
          <w:rFonts w:eastAsia="Times New Roman" w:cs="Times New Roman"/>
          <w:szCs w:val="24"/>
        </w:rPr>
        <w:t xml:space="preserve"> μας</w:t>
      </w:r>
      <w:r w:rsidRPr="001E3E9D">
        <w:rPr>
          <w:rFonts w:eastAsia="Times New Roman" w:cs="Times New Roman"/>
          <w:szCs w:val="24"/>
        </w:rPr>
        <w:t xml:space="preserve"> αυτές θεωρώ ότι είναι περισσότερο αναγκαίες από ποτέ</w:t>
      </w:r>
      <w:r>
        <w:rPr>
          <w:rFonts w:eastAsia="Times New Roman" w:cs="Times New Roman"/>
          <w:szCs w:val="24"/>
        </w:rPr>
        <w:t>, γιατί ισχυροποιούν</w:t>
      </w:r>
      <w:r w:rsidRPr="001E3E9D">
        <w:rPr>
          <w:rFonts w:eastAsia="Times New Roman" w:cs="Times New Roman"/>
          <w:szCs w:val="24"/>
        </w:rPr>
        <w:t xml:space="preserve"> </w:t>
      </w:r>
      <w:r>
        <w:rPr>
          <w:rFonts w:eastAsia="Times New Roman" w:cs="Times New Roman"/>
          <w:szCs w:val="24"/>
        </w:rPr>
        <w:t xml:space="preserve">τη θέση </w:t>
      </w:r>
      <w:r w:rsidRPr="001E3E9D">
        <w:rPr>
          <w:rFonts w:eastAsia="Times New Roman" w:cs="Times New Roman"/>
          <w:szCs w:val="24"/>
        </w:rPr>
        <w:t>των ερ</w:t>
      </w:r>
      <w:r w:rsidRPr="001E3E9D">
        <w:rPr>
          <w:rFonts w:eastAsia="Times New Roman" w:cs="Times New Roman"/>
          <w:szCs w:val="24"/>
        </w:rPr>
        <w:t xml:space="preserve">γαζομένων και </w:t>
      </w:r>
      <w:r>
        <w:rPr>
          <w:rFonts w:eastAsia="Times New Roman" w:cs="Times New Roman"/>
          <w:szCs w:val="24"/>
        </w:rPr>
        <w:t xml:space="preserve">τους προστατεύουν, σε έναν </w:t>
      </w:r>
      <w:r w:rsidRPr="001E3E9D">
        <w:rPr>
          <w:rFonts w:eastAsia="Times New Roman" w:cs="Times New Roman"/>
          <w:szCs w:val="24"/>
        </w:rPr>
        <w:t>μεγάλο βαθμό</w:t>
      </w:r>
      <w:r>
        <w:rPr>
          <w:rFonts w:eastAsia="Times New Roman" w:cs="Times New Roman"/>
          <w:szCs w:val="24"/>
        </w:rPr>
        <w:t>,</w:t>
      </w:r>
      <w:r w:rsidRPr="001E3E9D">
        <w:rPr>
          <w:rFonts w:eastAsia="Times New Roman" w:cs="Times New Roman"/>
          <w:szCs w:val="24"/>
        </w:rPr>
        <w:t xml:space="preserve"> από πρακτικές της εργοδοτικής ασυδοσίας και από </w:t>
      </w:r>
      <w:r>
        <w:rPr>
          <w:rFonts w:eastAsia="Times New Roman" w:cs="Times New Roman"/>
          <w:szCs w:val="24"/>
        </w:rPr>
        <w:t>νεο</w:t>
      </w:r>
      <w:r w:rsidRPr="001E3E9D">
        <w:rPr>
          <w:rFonts w:eastAsia="Times New Roman" w:cs="Times New Roman"/>
          <w:szCs w:val="24"/>
        </w:rPr>
        <w:t>φιλελεύθερες πολιτικές που</w:t>
      </w:r>
      <w:r>
        <w:rPr>
          <w:rFonts w:eastAsia="Times New Roman" w:cs="Times New Roman"/>
          <w:szCs w:val="24"/>
        </w:rPr>
        <w:t>,</w:t>
      </w:r>
      <w:r w:rsidRPr="001E3E9D">
        <w:rPr>
          <w:rFonts w:eastAsia="Times New Roman" w:cs="Times New Roman"/>
          <w:szCs w:val="24"/>
        </w:rPr>
        <w:t xml:space="preserve"> ουσιαστικά</w:t>
      </w:r>
      <w:r>
        <w:rPr>
          <w:rFonts w:eastAsia="Times New Roman" w:cs="Times New Roman"/>
          <w:szCs w:val="24"/>
        </w:rPr>
        <w:t>,</w:t>
      </w:r>
      <w:r w:rsidRPr="001E3E9D">
        <w:rPr>
          <w:rFonts w:eastAsia="Times New Roman" w:cs="Times New Roman"/>
          <w:szCs w:val="24"/>
        </w:rPr>
        <w:t xml:space="preserve"> μας γυρνάνε πολύ</w:t>
      </w:r>
      <w:r>
        <w:rPr>
          <w:rFonts w:eastAsia="Times New Roman" w:cs="Times New Roman"/>
          <w:szCs w:val="24"/>
        </w:rPr>
        <w:t>-</w:t>
      </w:r>
      <w:r w:rsidRPr="001E3E9D">
        <w:rPr>
          <w:rFonts w:eastAsia="Times New Roman" w:cs="Times New Roman"/>
          <w:szCs w:val="24"/>
        </w:rPr>
        <w:t xml:space="preserve"> πολύ πίσω</w:t>
      </w:r>
      <w:r>
        <w:rPr>
          <w:rFonts w:eastAsia="Times New Roman" w:cs="Times New Roman"/>
          <w:szCs w:val="24"/>
        </w:rPr>
        <w:t>.</w:t>
      </w:r>
    </w:p>
    <w:p w14:paraId="719A52C4"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Να</w:t>
      </w:r>
      <w:r w:rsidRPr="001E3E9D">
        <w:rPr>
          <w:rFonts w:eastAsia="Times New Roman" w:cs="Times New Roman"/>
          <w:szCs w:val="24"/>
        </w:rPr>
        <w:t xml:space="preserve"> αναφέρω τα άρθρα 3 και 5</w:t>
      </w:r>
      <w:r>
        <w:rPr>
          <w:rFonts w:eastAsia="Times New Roman" w:cs="Times New Roman"/>
          <w:szCs w:val="24"/>
        </w:rPr>
        <w:t>,</w:t>
      </w:r>
      <w:r w:rsidRPr="001E3E9D">
        <w:rPr>
          <w:rFonts w:eastAsia="Times New Roman" w:cs="Times New Roman"/>
          <w:szCs w:val="24"/>
        </w:rPr>
        <w:t xml:space="preserve"> γιατί πιστεύω ότι είναι χαρακτηριστικά παραδείγματα</w:t>
      </w:r>
      <w:r>
        <w:rPr>
          <w:rFonts w:eastAsia="Times New Roman" w:cs="Times New Roman"/>
          <w:szCs w:val="24"/>
        </w:rPr>
        <w:t>.</w:t>
      </w:r>
      <w:r w:rsidRPr="001E3E9D">
        <w:rPr>
          <w:rFonts w:eastAsia="Times New Roman" w:cs="Times New Roman"/>
          <w:szCs w:val="24"/>
        </w:rPr>
        <w:t xml:space="preserve"> </w:t>
      </w:r>
    </w:p>
    <w:p w14:paraId="719A52C5"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w:t>
      </w:r>
      <w:r w:rsidRPr="001E3E9D">
        <w:rPr>
          <w:rFonts w:eastAsia="Times New Roman" w:cs="Times New Roman"/>
          <w:szCs w:val="24"/>
        </w:rPr>
        <w:t>το άρθρο 3</w:t>
      </w:r>
      <w:r>
        <w:rPr>
          <w:rFonts w:eastAsia="Times New Roman" w:cs="Times New Roman"/>
          <w:szCs w:val="24"/>
        </w:rPr>
        <w:t>,</w:t>
      </w:r>
      <w:r w:rsidRPr="001E3E9D">
        <w:rPr>
          <w:rFonts w:eastAsia="Times New Roman" w:cs="Times New Roman"/>
          <w:szCs w:val="24"/>
        </w:rPr>
        <w:t xml:space="preserve"> προβλέπεται η δυνατότητα διαγραφής οφειλών ή και τόκων σε ασφαλισμένους</w:t>
      </w:r>
      <w:r>
        <w:rPr>
          <w:rFonts w:eastAsia="Times New Roman" w:cs="Times New Roman"/>
          <w:szCs w:val="24"/>
        </w:rPr>
        <w:t>,</w:t>
      </w:r>
      <w:r w:rsidRPr="001E3E9D">
        <w:rPr>
          <w:rFonts w:eastAsia="Times New Roman" w:cs="Times New Roman"/>
          <w:szCs w:val="24"/>
        </w:rPr>
        <w:t xml:space="preserve"> για τους οποίους υπήρχε και αμφιβολία </w:t>
      </w:r>
      <w:r>
        <w:rPr>
          <w:rFonts w:eastAsia="Times New Roman" w:cs="Times New Roman"/>
          <w:szCs w:val="24"/>
        </w:rPr>
        <w:t>για</w:t>
      </w:r>
      <w:r w:rsidRPr="001E3E9D">
        <w:rPr>
          <w:rFonts w:eastAsia="Times New Roman" w:cs="Times New Roman"/>
          <w:szCs w:val="24"/>
        </w:rPr>
        <w:t xml:space="preserve"> το </w:t>
      </w:r>
      <w:r>
        <w:rPr>
          <w:rFonts w:eastAsia="Times New Roman" w:cs="Times New Roman"/>
          <w:szCs w:val="24"/>
        </w:rPr>
        <w:t>ε</w:t>
      </w:r>
      <w:r w:rsidRPr="001E3E9D">
        <w:rPr>
          <w:rFonts w:eastAsia="Times New Roman" w:cs="Times New Roman"/>
          <w:szCs w:val="24"/>
        </w:rPr>
        <w:t>άν έπρεπε να είναι ασφαλισμένοι σε παράλληλη ασφάλιση</w:t>
      </w:r>
      <w:r>
        <w:rPr>
          <w:rFonts w:eastAsia="Times New Roman" w:cs="Times New Roman"/>
          <w:szCs w:val="24"/>
        </w:rPr>
        <w:t>.</w:t>
      </w:r>
      <w:r w:rsidRPr="001E3E9D">
        <w:rPr>
          <w:rFonts w:eastAsia="Times New Roman" w:cs="Times New Roman"/>
          <w:szCs w:val="24"/>
        </w:rPr>
        <w:t xml:space="preserve"> </w:t>
      </w:r>
      <w:r>
        <w:rPr>
          <w:rFonts w:eastAsia="Times New Roman" w:cs="Times New Roman"/>
          <w:szCs w:val="24"/>
        </w:rPr>
        <w:t>Τ</w:t>
      </w:r>
      <w:r w:rsidRPr="001E3E9D">
        <w:rPr>
          <w:rFonts w:eastAsia="Times New Roman" w:cs="Times New Roman"/>
          <w:szCs w:val="24"/>
        </w:rPr>
        <w:t xml:space="preserve">ο συγκεκριμένο άρθρο δίνει διέξοδο σε πολλούς συμπολίτες </w:t>
      </w:r>
      <w:r>
        <w:rPr>
          <w:rFonts w:eastAsia="Times New Roman" w:cs="Times New Roman"/>
          <w:szCs w:val="24"/>
        </w:rPr>
        <w:t>μας,</w:t>
      </w:r>
      <w:r w:rsidRPr="001E3E9D">
        <w:rPr>
          <w:rFonts w:eastAsia="Times New Roman" w:cs="Times New Roman"/>
          <w:szCs w:val="24"/>
        </w:rPr>
        <w:t xml:space="preserve"> οι ο</w:t>
      </w:r>
      <w:r w:rsidRPr="001E3E9D">
        <w:rPr>
          <w:rFonts w:eastAsia="Times New Roman" w:cs="Times New Roman"/>
          <w:szCs w:val="24"/>
        </w:rPr>
        <w:t xml:space="preserve">ποίοι ξαφνικά έχουν ανακαλύψει </w:t>
      </w:r>
      <w:r w:rsidRPr="001E3E9D">
        <w:rPr>
          <w:rFonts w:eastAsia="Times New Roman" w:cs="Times New Roman"/>
          <w:szCs w:val="24"/>
        </w:rPr>
        <w:lastRenderedPageBreak/>
        <w:t xml:space="preserve">ότι χρωστούν </w:t>
      </w:r>
      <w:r>
        <w:rPr>
          <w:rFonts w:eastAsia="Times New Roman" w:cs="Times New Roman"/>
          <w:szCs w:val="24"/>
        </w:rPr>
        <w:t xml:space="preserve">μεγάλα </w:t>
      </w:r>
      <w:r w:rsidRPr="001E3E9D">
        <w:rPr>
          <w:rFonts w:eastAsia="Times New Roman" w:cs="Times New Roman"/>
          <w:szCs w:val="24"/>
        </w:rPr>
        <w:t xml:space="preserve">υπέρογκα ποσά </w:t>
      </w:r>
      <w:r>
        <w:rPr>
          <w:rFonts w:eastAsia="Times New Roman" w:cs="Times New Roman"/>
          <w:szCs w:val="24"/>
        </w:rPr>
        <w:t>σ</w:t>
      </w:r>
      <w:r w:rsidRPr="001E3E9D">
        <w:rPr>
          <w:rFonts w:eastAsia="Times New Roman" w:cs="Times New Roman"/>
          <w:szCs w:val="24"/>
        </w:rPr>
        <w:t xml:space="preserve">ε πολλές περιπτώσεις και δεν μπορούν να συνταξιοδοτηθούν από το κύριο ταμείο </w:t>
      </w:r>
      <w:r>
        <w:rPr>
          <w:rFonts w:eastAsia="Times New Roman" w:cs="Times New Roman"/>
          <w:szCs w:val="24"/>
        </w:rPr>
        <w:t>τους,</w:t>
      </w:r>
      <w:r w:rsidRPr="001E3E9D">
        <w:rPr>
          <w:rFonts w:eastAsia="Times New Roman" w:cs="Times New Roman"/>
          <w:szCs w:val="24"/>
        </w:rPr>
        <w:t xml:space="preserve"> για το οποίο </w:t>
      </w:r>
      <w:r>
        <w:rPr>
          <w:rFonts w:eastAsia="Times New Roman" w:cs="Times New Roman"/>
          <w:szCs w:val="24"/>
        </w:rPr>
        <w:t>πλήρωναν για</w:t>
      </w:r>
      <w:r w:rsidRPr="001E3E9D">
        <w:rPr>
          <w:rFonts w:eastAsia="Times New Roman" w:cs="Times New Roman"/>
          <w:szCs w:val="24"/>
        </w:rPr>
        <w:t xml:space="preserve"> όλη τους τη ζωή</w:t>
      </w:r>
      <w:r>
        <w:rPr>
          <w:rFonts w:eastAsia="Times New Roman" w:cs="Times New Roman"/>
          <w:szCs w:val="24"/>
        </w:rPr>
        <w:t>.</w:t>
      </w:r>
    </w:p>
    <w:p w14:paraId="719A52C6" w14:textId="77777777" w:rsidR="00E97792" w:rsidRDefault="00D70D6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Μ</w:t>
      </w:r>
      <w:r w:rsidRPr="001E3E9D">
        <w:rPr>
          <w:rFonts w:eastAsia="Times New Roman" w:cs="Times New Roman"/>
          <w:szCs w:val="24"/>
        </w:rPr>
        <w:t xml:space="preserve">ε το άρθρο 5 </w:t>
      </w:r>
      <w:r>
        <w:rPr>
          <w:rFonts w:eastAsia="Times New Roman" w:cs="Times New Roman"/>
          <w:szCs w:val="24"/>
        </w:rPr>
        <w:t xml:space="preserve">περί διοικητικών κυρώσεων </w:t>
      </w:r>
      <w:r w:rsidRPr="001E3E9D">
        <w:rPr>
          <w:rFonts w:eastAsia="Times New Roman" w:cs="Times New Roman"/>
          <w:szCs w:val="24"/>
        </w:rPr>
        <w:t>για την αδήλωτη εργασία</w:t>
      </w:r>
      <w:r>
        <w:rPr>
          <w:rFonts w:eastAsia="Times New Roman" w:cs="Times New Roman"/>
          <w:szCs w:val="24"/>
        </w:rPr>
        <w:t>,</w:t>
      </w:r>
      <w:r w:rsidRPr="001E3E9D">
        <w:rPr>
          <w:rFonts w:eastAsia="Times New Roman" w:cs="Times New Roman"/>
          <w:szCs w:val="24"/>
        </w:rPr>
        <w:t xml:space="preserve"> εκτός από την επιβολή προστίμου των </w:t>
      </w:r>
      <w:r>
        <w:rPr>
          <w:rFonts w:eastAsia="Times New Roman" w:cs="Times New Roman"/>
          <w:szCs w:val="24"/>
        </w:rPr>
        <w:t>10.500</w:t>
      </w:r>
      <w:r w:rsidRPr="001E3E9D">
        <w:rPr>
          <w:rFonts w:eastAsia="Times New Roman" w:cs="Times New Roman"/>
          <w:szCs w:val="24"/>
        </w:rPr>
        <w:t xml:space="preserve"> ευρώ</w:t>
      </w:r>
      <w:r>
        <w:rPr>
          <w:rFonts w:eastAsia="Times New Roman" w:cs="Times New Roman"/>
          <w:szCs w:val="24"/>
        </w:rPr>
        <w:t>,</w:t>
      </w:r>
      <w:r w:rsidRPr="001E3E9D">
        <w:rPr>
          <w:rFonts w:eastAsia="Times New Roman" w:cs="Times New Roman"/>
          <w:szCs w:val="24"/>
        </w:rPr>
        <w:t xml:space="preserve"> προβλέπεται σε περίπτωση υποτροπής του εργοδότη</w:t>
      </w:r>
      <w:r>
        <w:rPr>
          <w:rFonts w:eastAsia="Times New Roman" w:cs="Times New Roman"/>
          <w:szCs w:val="24"/>
        </w:rPr>
        <w:t>, αυτό</w:t>
      </w:r>
      <w:r w:rsidRPr="001E3E9D">
        <w:rPr>
          <w:rFonts w:eastAsia="Times New Roman" w:cs="Times New Roman"/>
          <w:szCs w:val="24"/>
        </w:rPr>
        <w:t xml:space="preserve"> το πρόστιμο να επιβάλλεται προσαυξημένο </w:t>
      </w:r>
      <w:r>
        <w:rPr>
          <w:rFonts w:eastAsia="Times New Roman" w:cs="Times New Roman"/>
          <w:szCs w:val="24"/>
        </w:rPr>
        <w:t xml:space="preserve">κατά </w:t>
      </w:r>
      <w:r w:rsidRPr="001E3E9D">
        <w:rPr>
          <w:rFonts w:eastAsia="Times New Roman" w:cs="Times New Roman"/>
          <w:szCs w:val="24"/>
        </w:rPr>
        <w:t>100% για την πρώτη μετά την αρχική παράβαση και έως 200% για κάθε μεταγενέστερη παράβαση</w:t>
      </w:r>
      <w:r>
        <w:rPr>
          <w:rFonts w:eastAsia="Times New Roman" w:cs="Times New Roman"/>
          <w:szCs w:val="24"/>
        </w:rPr>
        <w:t>.</w:t>
      </w:r>
    </w:p>
    <w:p w14:paraId="719A52C7" w14:textId="77777777" w:rsidR="00E97792" w:rsidRDefault="00D70D60">
      <w:pPr>
        <w:tabs>
          <w:tab w:val="left" w:pos="3189"/>
          <w:tab w:val="center" w:pos="4513"/>
        </w:tabs>
        <w:spacing w:after="0" w:line="600" w:lineRule="auto"/>
        <w:ind w:firstLine="720"/>
        <w:jc w:val="both"/>
        <w:rPr>
          <w:rFonts w:eastAsia="Times New Roman" w:cs="Times New Roman"/>
          <w:b/>
          <w:szCs w:val="24"/>
        </w:rPr>
      </w:pPr>
      <w:r>
        <w:rPr>
          <w:rFonts w:eastAsia="Times New Roman" w:cs="Times New Roman"/>
          <w:szCs w:val="24"/>
        </w:rPr>
        <w:t>Σ</w:t>
      </w:r>
      <w:r w:rsidRPr="001E3E9D">
        <w:rPr>
          <w:rFonts w:eastAsia="Times New Roman" w:cs="Times New Roman"/>
          <w:szCs w:val="24"/>
        </w:rPr>
        <w:t>το</w:t>
      </w:r>
      <w:r>
        <w:rPr>
          <w:rFonts w:eastAsia="Times New Roman" w:cs="Times New Roman"/>
          <w:szCs w:val="24"/>
        </w:rPr>
        <w:t xml:space="preserve"> τρίτο</w:t>
      </w:r>
      <w:r w:rsidRPr="001E3E9D">
        <w:rPr>
          <w:rFonts w:eastAsia="Times New Roman" w:cs="Times New Roman"/>
          <w:szCs w:val="24"/>
        </w:rPr>
        <w:t xml:space="preserve"> μέρος</w:t>
      </w:r>
      <w:r>
        <w:rPr>
          <w:rFonts w:eastAsia="Times New Roman" w:cs="Times New Roman"/>
          <w:szCs w:val="24"/>
        </w:rPr>
        <w:t>,</w:t>
      </w:r>
      <w:r w:rsidRPr="001E3E9D">
        <w:rPr>
          <w:rFonts w:eastAsia="Times New Roman" w:cs="Times New Roman"/>
          <w:szCs w:val="24"/>
        </w:rPr>
        <w:t xml:space="preserve"> </w:t>
      </w:r>
      <w:r w:rsidRPr="001E3E9D">
        <w:rPr>
          <w:rFonts w:eastAsia="Times New Roman" w:cs="Times New Roman"/>
          <w:szCs w:val="24"/>
        </w:rPr>
        <w:t xml:space="preserve">περιλαμβάνονται διατάξεις που εισάγουν </w:t>
      </w:r>
      <w:r>
        <w:rPr>
          <w:rFonts w:eastAsia="Times New Roman" w:cs="Times New Roman"/>
          <w:szCs w:val="24"/>
        </w:rPr>
        <w:t>μια</w:t>
      </w:r>
      <w:r w:rsidRPr="001E3E9D">
        <w:rPr>
          <w:rFonts w:eastAsia="Times New Roman" w:cs="Times New Roman"/>
          <w:szCs w:val="24"/>
        </w:rPr>
        <w:t xml:space="preserve"> πιο ολοκληρωμένη παρέμβαση υπέρ των ασυνόδευτων παιδιών που βρίσκονται στη χώρα </w:t>
      </w:r>
      <w:r>
        <w:rPr>
          <w:rFonts w:eastAsia="Times New Roman" w:cs="Times New Roman"/>
          <w:szCs w:val="24"/>
        </w:rPr>
        <w:t>μας. Εκατοντάδες</w:t>
      </w:r>
      <w:r w:rsidRPr="001E3E9D">
        <w:rPr>
          <w:rFonts w:eastAsia="Times New Roman" w:cs="Times New Roman"/>
          <w:szCs w:val="24"/>
        </w:rPr>
        <w:t xml:space="preserve"> χιλιάδες παιδιά</w:t>
      </w:r>
      <w:r>
        <w:rPr>
          <w:rFonts w:eastAsia="Times New Roman" w:cs="Times New Roman"/>
          <w:szCs w:val="24"/>
        </w:rPr>
        <w:t xml:space="preserve"> υφίστανται τις</w:t>
      </w:r>
      <w:r w:rsidRPr="001E3E9D">
        <w:rPr>
          <w:rFonts w:eastAsia="Times New Roman" w:cs="Times New Roman"/>
          <w:szCs w:val="24"/>
        </w:rPr>
        <w:t xml:space="preserve"> τραγικές συνέπειες του πολέμου</w:t>
      </w:r>
      <w:r>
        <w:rPr>
          <w:rFonts w:eastAsia="Times New Roman" w:cs="Times New Roman"/>
          <w:szCs w:val="24"/>
        </w:rPr>
        <w:t xml:space="preserve"> στη χώρα τους. Π</w:t>
      </w:r>
      <w:r w:rsidRPr="001E3E9D">
        <w:rPr>
          <w:rFonts w:eastAsia="Times New Roman" w:cs="Times New Roman"/>
          <w:szCs w:val="24"/>
        </w:rPr>
        <w:t xml:space="preserve">ολλά παιδιά μένουν ορφανά </w:t>
      </w:r>
      <w:r>
        <w:rPr>
          <w:rFonts w:eastAsia="Times New Roman" w:cs="Times New Roman"/>
          <w:szCs w:val="24"/>
        </w:rPr>
        <w:t>κ</w:t>
      </w:r>
      <w:r w:rsidRPr="001E3E9D">
        <w:rPr>
          <w:rFonts w:eastAsia="Times New Roman" w:cs="Times New Roman"/>
          <w:szCs w:val="24"/>
        </w:rPr>
        <w:t>αι προσπαθο</w:t>
      </w:r>
      <w:r w:rsidRPr="001E3E9D">
        <w:rPr>
          <w:rFonts w:eastAsia="Times New Roman" w:cs="Times New Roman"/>
          <w:szCs w:val="24"/>
        </w:rPr>
        <w:t>ύν να επιβιώσουν μόνα</w:t>
      </w:r>
      <w:r>
        <w:rPr>
          <w:rFonts w:eastAsia="Times New Roman" w:cs="Times New Roman"/>
          <w:szCs w:val="24"/>
        </w:rPr>
        <w:t xml:space="preserve"> σε μια κοινωνία ξένη για αυτά, σε ένα</w:t>
      </w:r>
      <w:r w:rsidRPr="001E3E9D">
        <w:rPr>
          <w:rFonts w:eastAsia="Times New Roman" w:cs="Times New Roman"/>
          <w:szCs w:val="24"/>
        </w:rPr>
        <w:t xml:space="preserve"> ξένο περιβάλλον</w:t>
      </w:r>
      <w:r>
        <w:rPr>
          <w:rFonts w:eastAsia="Times New Roman" w:cs="Times New Roman"/>
          <w:szCs w:val="24"/>
        </w:rPr>
        <w:t>,</w:t>
      </w:r>
      <w:r w:rsidRPr="001E3E9D">
        <w:rPr>
          <w:rFonts w:eastAsia="Times New Roman" w:cs="Times New Roman"/>
          <w:szCs w:val="24"/>
        </w:rPr>
        <w:t xml:space="preserve"> σε </w:t>
      </w:r>
      <w:r>
        <w:rPr>
          <w:rFonts w:eastAsia="Times New Roman" w:cs="Times New Roman"/>
          <w:szCs w:val="24"/>
        </w:rPr>
        <w:t>μια</w:t>
      </w:r>
      <w:r w:rsidRPr="001E3E9D">
        <w:rPr>
          <w:rFonts w:eastAsia="Times New Roman" w:cs="Times New Roman"/>
          <w:szCs w:val="24"/>
        </w:rPr>
        <w:t xml:space="preserve"> ξένη χώρα</w:t>
      </w:r>
      <w:r>
        <w:rPr>
          <w:rFonts w:eastAsia="Times New Roman" w:cs="Times New Roman"/>
          <w:szCs w:val="24"/>
        </w:rPr>
        <w:t>.</w:t>
      </w:r>
    </w:p>
    <w:p w14:paraId="719A52C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Δυστυχώς με την αύξηση των μεταναστευτικών και προσφυγικών ροών, σύμφωνα με την </w:t>
      </w:r>
      <w:proofErr w:type="spellStart"/>
      <w:r>
        <w:rPr>
          <w:rFonts w:eastAsia="Times New Roman" w:cs="Times New Roman"/>
          <w:szCs w:val="24"/>
        </w:rPr>
        <w:t>Ιντερπόλ</w:t>
      </w:r>
      <w:proofErr w:type="spellEnd"/>
      <w:r>
        <w:rPr>
          <w:rFonts w:eastAsia="Times New Roman" w:cs="Times New Roman"/>
          <w:szCs w:val="24"/>
        </w:rPr>
        <w:t>, έχει δημιουργηθεί μια εξελιγμένη πανευρωπαϊκή εγκληματική δομή που έχει</w:t>
      </w:r>
      <w:r>
        <w:rPr>
          <w:rFonts w:eastAsia="Times New Roman" w:cs="Times New Roman"/>
          <w:szCs w:val="24"/>
        </w:rPr>
        <w:t xml:space="preserve"> στόχο </w:t>
      </w:r>
      <w:r>
        <w:rPr>
          <w:rFonts w:eastAsia="Times New Roman" w:cs="Times New Roman"/>
          <w:szCs w:val="24"/>
        </w:rPr>
        <w:lastRenderedPageBreak/>
        <w:t>της τους πρόσφυγες. Σε αυτή την Αίθουσα όλοι ξέρουμε πως αυτή τη στιγμή στην Ευρώπη αγνοούνται δέκα χιλιάδες παιδιά, παιδιά που είναι η πιο ευάλωτη κατηγορία των προσφύγων, γιατί διατρέχουν μεγαλύτερο κίνδυνο βίας, κακοποίησης, παραμέλησης και εμπορ</w:t>
      </w:r>
      <w:r>
        <w:rPr>
          <w:rFonts w:eastAsia="Times New Roman" w:cs="Times New Roman"/>
          <w:szCs w:val="24"/>
        </w:rPr>
        <w:t>ίας.</w:t>
      </w:r>
    </w:p>
    <w:p w14:paraId="719A52C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Προβλέπεται, λοιπόν, ο διορισμός επιτρόπου για κάθε ασυνόδευτο παιδί, καθορίζονται οι αρμοδιότητές του, δημιουργείται Εποπτικό Συμβούλιο Επιτροπείας Ασυνόδευτων Ανηλίκων, δημιουργείται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φ</w:t>
      </w:r>
      <w:r>
        <w:rPr>
          <w:rFonts w:eastAsia="Times New Roman" w:cs="Times New Roman"/>
          <w:szCs w:val="24"/>
        </w:rPr>
        <w:t xml:space="preserve">ιλοξενίας </w:t>
      </w:r>
      <w:r>
        <w:rPr>
          <w:rFonts w:eastAsia="Times New Roman" w:cs="Times New Roman"/>
          <w:szCs w:val="24"/>
        </w:rPr>
        <w:t>α</w:t>
      </w:r>
      <w:r>
        <w:rPr>
          <w:rFonts w:eastAsia="Times New Roman" w:cs="Times New Roman"/>
          <w:szCs w:val="24"/>
        </w:rPr>
        <w:t xml:space="preserve">συνόδευτων </w:t>
      </w:r>
      <w:r>
        <w:rPr>
          <w:rFonts w:eastAsia="Times New Roman" w:cs="Times New Roman"/>
          <w:szCs w:val="24"/>
        </w:rPr>
        <w:t>α</w:t>
      </w:r>
      <w:r>
        <w:rPr>
          <w:rFonts w:eastAsia="Times New Roman" w:cs="Times New Roman"/>
          <w:szCs w:val="24"/>
        </w:rPr>
        <w:t>νηλίκων, το Μητρώο Ασυνόδευτων Α</w:t>
      </w:r>
      <w:r>
        <w:rPr>
          <w:rFonts w:eastAsia="Times New Roman" w:cs="Times New Roman"/>
          <w:szCs w:val="24"/>
        </w:rPr>
        <w:t>νηλίκων και το Μητρώων των Επαγγελματιών Επιτρόπων.</w:t>
      </w:r>
    </w:p>
    <w:p w14:paraId="719A52C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η δυνατότητα ανάθεσης της φροντίδας αυτών των παιδιών σε ανάδοχους γονείς. </w:t>
      </w:r>
    </w:p>
    <w:p w14:paraId="719A52C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Στόχος μας είναι η δημιουργία ενός ολοκληρωμένου πλαισίου προστασίας με επίκεντρο την ασφάλεια και την κάλυ</w:t>
      </w:r>
      <w:r>
        <w:rPr>
          <w:rFonts w:eastAsia="Times New Roman" w:cs="Times New Roman"/>
          <w:szCs w:val="24"/>
        </w:rPr>
        <w:t>ψη των στοιχειωδών αναγκών αυτών των παιδιών.</w:t>
      </w:r>
    </w:p>
    <w:p w14:paraId="719A52C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Συνάδελφοι, εμείς εργαζόμαστε ώστε να δημιουργηθεί ένα νέο μοντέλο ανάπτυξης με μικρότερες κοινωνικές ανισότητες. Επίσης εργαζόμαστε για την </w:t>
      </w:r>
      <w:proofErr w:type="spellStart"/>
      <w:r>
        <w:rPr>
          <w:rFonts w:eastAsia="Times New Roman" w:cs="Times New Roman"/>
          <w:szCs w:val="24"/>
        </w:rPr>
        <w:t>επαναθεμελίωση</w:t>
      </w:r>
      <w:proofErr w:type="spellEnd"/>
      <w:r>
        <w:rPr>
          <w:rFonts w:eastAsia="Times New Roman" w:cs="Times New Roman"/>
          <w:szCs w:val="24"/>
        </w:rPr>
        <w:t xml:space="preserve"> των εργασιακών δικαιωμάτων. </w:t>
      </w:r>
    </w:p>
    <w:p w14:paraId="719A52C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συγκεκριμένη πρόταση νό</w:t>
      </w:r>
      <w:r>
        <w:rPr>
          <w:rFonts w:eastAsia="Times New Roman" w:cs="Times New Roman"/>
          <w:szCs w:val="24"/>
        </w:rPr>
        <w:t>μου θωρακίζει τα δικαιώματα του κόσμου εργασίας με απώτερο στόχο τη διασφάλιση της αξιοπρέπειας του ανθρώπου. Δημιουργεί όμως -όπως είπα και προηγουμένως- ένα πλέγμα προστασίας για όλα τα παιδιά του πολέμου, που φαίνεται πως πολλά από αυτά είναι ξεχασμένα.</w:t>
      </w:r>
    </w:p>
    <w:p w14:paraId="719A52C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θεωρώ πως είναι χρέος όλων των πολιτικών δυνάμεων και να υποστηρίξουν και να υπερψηφίσουν αυτό το σχέδιο νόμου.</w:t>
      </w:r>
    </w:p>
    <w:p w14:paraId="719A52C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2D0"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2D1" w14:textId="77777777" w:rsidR="00E97792" w:rsidRDefault="00D70D60">
      <w:pPr>
        <w:spacing w:after="0" w:line="600" w:lineRule="auto"/>
        <w:ind w:firstLine="720"/>
        <w:jc w:val="both"/>
        <w:rPr>
          <w:rFonts w:eastAsia="Times New Roman" w:cs="Times New Roman"/>
          <w:szCs w:val="24"/>
        </w:rPr>
      </w:pPr>
      <w:r w:rsidRPr="002E3BB7">
        <w:rPr>
          <w:rFonts w:eastAsia="Times New Roman" w:cs="Times New Roman"/>
          <w:b/>
          <w:szCs w:val="24"/>
        </w:rPr>
        <w:t>ΠΡΟΕΔΡΥΕΩΝ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αρασαρλίδου</w:t>
      </w:r>
      <w:proofErr w:type="spellEnd"/>
      <w:r>
        <w:rPr>
          <w:rFonts w:eastAsia="Times New Roman" w:cs="Times New Roman"/>
          <w:szCs w:val="24"/>
        </w:rPr>
        <w:t xml:space="preserve"> και τη συνέπεια στον χρόνο. </w:t>
      </w:r>
    </w:p>
    <w:p w14:paraId="719A52D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Υπάρχει μια επιθυμία από όλους τους Βουλευτές να τελειώσουμε σήμερα. Άρα θα πρέπει να είμαστε ακριβείς στον χρόνο μας.</w:t>
      </w:r>
    </w:p>
    <w:p w14:paraId="719A52D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η κ</w:t>
      </w:r>
      <w:r>
        <w:rPr>
          <w:rFonts w:eastAsia="Times New Roman" w:cs="Times New Roman"/>
          <w:szCs w:val="24"/>
        </w:rPr>
        <w:t>.</w:t>
      </w:r>
      <w:r>
        <w:rPr>
          <w:rFonts w:eastAsia="Times New Roman" w:cs="Times New Roman"/>
          <w:szCs w:val="24"/>
        </w:rPr>
        <w:t xml:space="preserve"> Αναστασία Χριστοδουλοπούλου, Βουλευτής Επικρατείας του ΣΥΡΙΖΑ, για επτά λεπτά</w:t>
      </w:r>
      <w:r>
        <w:rPr>
          <w:rFonts w:eastAsia="Times New Roman" w:cs="Times New Roman"/>
          <w:szCs w:val="24"/>
        </w:rPr>
        <w:t>.</w:t>
      </w:r>
    </w:p>
    <w:p w14:paraId="719A52D4"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ΑΝΑΣΤΑΣΙΑ</w:t>
      </w:r>
      <w:r w:rsidRPr="002E3BB7">
        <w:rPr>
          <w:rFonts w:eastAsia="Times New Roman" w:cs="Times New Roman"/>
          <w:b/>
          <w:szCs w:val="24"/>
        </w:rPr>
        <w:t xml:space="preserve"> ΧΡΙΣΤΟΔΟΥΛΟΠΟΥΛΟΥ (Γ΄ Αντιπρόεδρος της Βουλής):</w:t>
      </w:r>
      <w:r>
        <w:rPr>
          <w:rFonts w:eastAsia="Times New Roman" w:cs="Times New Roman"/>
          <w:szCs w:val="24"/>
        </w:rPr>
        <w:t xml:space="preserve"> Θα ήθελα, ξεκινώντας, να αναφερθώ στο γεγονός ότι η Κυβέρνηση επί τρ</w:t>
      </w:r>
      <w:r>
        <w:rPr>
          <w:rFonts w:eastAsia="Times New Roman" w:cs="Times New Roman"/>
          <w:szCs w:val="24"/>
        </w:rPr>
        <w:t>ιά</w:t>
      </w:r>
      <w:r>
        <w:rPr>
          <w:rFonts w:eastAsia="Times New Roman" w:cs="Times New Roman"/>
          <w:szCs w:val="24"/>
        </w:rPr>
        <w:t xml:space="preserve">μισι χρόνια προσπαθεί </w:t>
      </w:r>
      <w:r>
        <w:rPr>
          <w:rFonts w:eastAsia="Times New Roman" w:cs="Times New Roman"/>
          <w:szCs w:val="24"/>
        </w:rPr>
        <w:t>-</w:t>
      </w:r>
      <w:r>
        <w:rPr>
          <w:rFonts w:eastAsia="Times New Roman" w:cs="Times New Roman"/>
          <w:szCs w:val="24"/>
        </w:rPr>
        <w:t xml:space="preserve">με διάφορες μεταρρυθμίσεις, τομές, κατά τη γνώμη τη δική μου ή τη δική </w:t>
      </w:r>
      <w:r>
        <w:rPr>
          <w:rFonts w:eastAsia="Times New Roman" w:cs="Times New Roman"/>
          <w:szCs w:val="24"/>
        </w:rPr>
        <w:t>μας-</w:t>
      </w:r>
      <w:r>
        <w:rPr>
          <w:rFonts w:eastAsia="Times New Roman" w:cs="Times New Roman"/>
          <w:szCs w:val="24"/>
        </w:rPr>
        <w:t xml:space="preserve"> να ανακουφίσει τα θύματα της κρίσης και τα θύματα των μνημονίων.</w:t>
      </w:r>
    </w:p>
    <w:p w14:paraId="719A52D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Δύο από τις πιο εμβληματικές μεταρρυθμίσεις </w:t>
      </w:r>
      <w:r>
        <w:rPr>
          <w:rFonts w:eastAsia="Times New Roman" w:cs="Times New Roman"/>
          <w:szCs w:val="24"/>
        </w:rPr>
        <w:t xml:space="preserve">που έκανε η Κυβέρνηση </w:t>
      </w:r>
      <w:r>
        <w:rPr>
          <w:rFonts w:eastAsia="Times New Roman" w:cs="Times New Roman"/>
          <w:szCs w:val="24"/>
        </w:rPr>
        <w:t xml:space="preserve">ήταν η μεταρρύθμιση </w:t>
      </w:r>
      <w:r>
        <w:rPr>
          <w:rFonts w:eastAsia="Times New Roman" w:cs="Times New Roman"/>
          <w:szCs w:val="24"/>
        </w:rPr>
        <w:t xml:space="preserve">για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δωρεάν ασφάλιση -κοινωνική και ιατροφαρμακευτική- σε όλους τους ανασφάλιστους της χώρας μας και </w:t>
      </w:r>
      <w:r>
        <w:rPr>
          <w:rFonts w:eastAsia="Times New Roman" w:cs="Times New Roman"/>
          <w:szCs w:val="24"/>
        </w:rPr>
        <w:t xml:space="preserve">η δεύτερη ήταν η ρύθμιση για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w:t>
      </w:r>
    </w:p>
    <w:p w14:paraId="719A52D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με τις δύο αυτές εμβληματικές μεταρρυθμίσεις η Κυβέρνηση προσπάθησε να τονώσει τα δικαιώματα των κοινωνικά αδύναμων, να οργανώσει ένα δίχτυ κοινωνικής προστασίας, να διαφυλάξει την αξιοπρέ</w:t>
      </w:r>
      <w:r>
        <w:rPr>
          <w:rFonts w:eastAsia="Times New Roman" w:cs="Times New Roman"/>
          <w:szCs w:val="24"/>
        </w:rPr>
        <w:t>πεια και την καθημερινότητά τους και, φυσικά, να μπορέσει με αυτές τις επιλογές</w:t>
      </w:r>
      <w:r>
        <w:rPr>
          <w:rFonts w:eastAsia="Times New Roman" w:cs="Times New Roman"/>
          <w:szCs w:val="24"/>
        </w:rPr>
        <w:t>,</w:t>
      </w:r>
      <w:r>
        <w:rPr>
          <w:rFonts w:eastAsia="Times New Roman" w:cs="Times New Roman"/>
          <w:szCs w:val="24"/>
        </w:rPr>
        <w:t xml:space="preserve"> να δείξει την ταξική μεροληψία που έχει για αυτές τις κατηγορίες των ανθρώπων.</w:t>
      </w:r>
    </w:p>
    <w:p w14:paraId="719A52D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Αυτά τα λέω, γιατί πιστεύω ότι και το σημερινό νομοσχέδιο έχει αυτή τη συνάφεια, διότι αναφέρετα</w:t>
      </w:r>
      <w:r>
        <w:rPr>
          <w:rFonts w:eastAsia="Times New Roman" w:cs="Times New Roman"/>
          <w:szCs w:val="24"/>
        </w:rPr>
        <w:t>ι και επιδιώκει να προστατεύει πάλι τους κοινωνικά αδύναμους.</w:t>
      </w:r>
    </w:p>
    <w:p w14:paraId="719A52D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Ποιοι είναι αυτοί οι κοινωνικά αδύναμοι, οι επισφαλώς εργαζόμενοι; Εδώ θα πρέπει, πράγματι, να μιλήσουμε γι’ αυτούς, γιατί είναι οι άνθρωποι που δεν έχουν φωνή, που δεν είναι σε συνδικάτα, που δ</w:t>
      </w:r>
      <w:r>
        <w:rPr>
          <w:rFonts w:eastAsia="Times New Roman" w:cs="Times New Roman"/>
          <w:szCs w:val="24"/>
        </w:rPr>
        <w:t xml:space="preserve">εν εκπροσωπούνται από τα περισσότερα κόμματα της Βουλής και χρειάζεται κάποιος να μεταφέρει τη φωνή τους, να μεταφέρει την αγωνία </w:t>
      </w:r>
      <w:r>
        <w:rPr>
          <w:rFonts w:eastAsia="Times New Roman" w:cs="Times New Roman"/>
          <w:szCs w:val="24"/>
        </w:rPr>
        <w:t>τους,</w:t>
      </w:r>
      <w:r>
        <w:rPr>
          <w:rFonts w:eastAsia="Times New Roman" w:cs="Times New Roman"/>
          <w:szCs w:val="24"/>
        </w:rPr>
        <w:t xml:space="preserve"> για </w:t>
      </w:r>
      <w:r>
        <w:rPr>
          <w:rFonts w:eastAsia="Times New Roman" w:cs="Times New Roman"/>
          <w:szCs w:val="24"/>
        </w:rPr>
        <w:t>την</w:t>
      </w:r>
      <w:r>
        <w:rPr>
          <w:rFonts w:eastAsia="Times New Roman" w:cs="Times New Roman"/>
          <w:szCs w:val="24"/>
        </w:rPr>
        <w:t xml:space="preserve"> εξευτελιστική καθημερινότητα που βιώνουν. Διότι οι επισφαλώς εργαζόμενοι είναι αόρατοι, είναι αναλώσιμοι, είναι </w:t>
      </w:r>
      <w:r>
        <w:rPr>
          <w:rFonts w:eastAsia="Times New Roman" w:cs="Times New Roman"/>
          <w:szCs w:val="24"/>
        </w:rPr>
        <w:t>έξω</w:t>
      </w:r>
      <w:r>
        <w:rPr>
          <w:rFonts w:eastAsia="Times New Roman" w:cs="Times New Roman"/>
          <w:szCs w:val="24"/>
        </w:rPr>
        <w:t xml:space="preserve"> από όλους τους κανόνες προστασίας, είναι χωρίς δικαιώματα και προσπαθούν να επιβιώσουν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αυτόχρονα</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ενοχοποιημένοι, γιατί θεωρούν ότι είναι προσωπική τους αποτυχία το μαρτύριο που ζουν. Και είναι, επίσης, ενοχοποιημένοι, γιατί δεν μπορούν ν</w:t>
      </w:r>
      <w:r>
        <w:rPr>
          <w:rFonts w:eastAsia="Times New Roman" w:cs="Times New Roman"/>
          <w:szCs w:val="24"/>
        </w:rPr>
        <w:t>α αντισταθούν στον εξευτελισμό της εργοδοσίας.</w:t>
      </w:r>
    </w:p>
    <w:p w14:paraId="719A52D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Μέσα, λοιπόν, σε μια τέτοια ψυχική, πολιτική και κοινωνική περιπλοκότητα εμφανίζεται σήμερα η Κυβέρνηση να προσπαθεί, να επιδιώκει, να επιχειρεί κάποια μέτρα προστασίας. Θα </w:t>
      </w:r>
      <w:r>
        <w:rPr>
          <w:rFonts w:eastAsia="Times New Roman" w:cs="Times New Roman"/>
          <w:szCs w:val="24"/>
        </w:rPr>
        <w:lastRenderedPageBreak/>
        <w:t>μπορούσε να πει κάποιος ότι δεν είνα</w:t>
      </w:r>
      <w:r>
        <w:rPr>
          <w:rFonts w:eastAsia="Times New Roman" w:cs="Times New Roman"/>
          <w:szCs w:val="24"/>
        </w:rPr>
        <w:t>ι ικανά αυτά τα μέτρα να αντιμετωπίσουν το φαινόμενο. Θα μπορούσε να κάνει κριτική ότι είναι πολύ φιλόδοξα. Θα μπορούσε να πει</w:t>
      </w:r>
      <w:r>
        <w:rPr>
          <w:rFonts w:eastAsia="Times New Roman" w:cs="Times New Roman"/>
          <w:szCs w:val="24"/>
        </w:rPr>
        <w:t>:</w:t>
      </w:r>
      <w:r>
        <w:rPr>
          <w:rFonts w:eastAsia="Times New Roman" w:cs="Times New Roman"/>
          <w:szCs w:val="24"/>
        </w:rPr>
        <w:t xml:space="preserve"> «Πάρτε και αυτά τα επιπλέον μέτρα». </w:t>
      </w:r>
      <w:r>
        <w:rPr>
          <w:rFonts w:eastAsia="Times New Roman" w:cs="Times New Roman"/>
          <w:szCs w:val="24"/>
        </w:rPr>
        <w:t xml:space="preserve">Δυστυχώς, </w:t>
      </w:r>
      <w:r>
        <w:rPr>
          <w:rFonts w:eastAsia="Times New Roman" w:cs="Times New Roman"/>
          <w:szCs w:val="24"/>
        </w:rPr>
        <w:t xml:space="preserve">όμως, δεν βλέπουμε </w:t>
      </w:r>
      <w:r>
        <w:rPr>
          <w:rFonts w:eastAsia="Times New Roman" w:cs="Times New Roman"/>
          <w:szCs w:val="24"/>
        </w:rPr>
        <w:t xml:space="preserve">να γίνεται στο Κοινοβούλιο </w:t>
      </w:r>
      <w:r>
        <w:rPr>
          <w:rFonts w:eastAsia="Times New Roman" w:cs="Times New Roman"/>
          <w:szCs w:val="24"/>
        </w:rPr>
        <w:t xml:space="preserve">μια τέτοιου τύπου συζήτηση </w:t>
      </w:r>
      <w:r>
        <w:rPr>
          <w:rFonts w:eastAsia="Times New Roman" w:cs="Times New Roman"/>
          <w:szCs w:val="24"/>
        </w:rPr>
        <w:t>Χ</w:t>
      </w:r>
      <w:r>
        <w:rPr>
          <w:rFonts w:eastAsia="Times New Roman" w:cs="Times New Roman"/>
          <w:szCs w:val="24"/>
        </w:rPr>
        <w:t xml:space="preserve">άνεται </w:t>
      </w:r>
      <w:r>
        <w:rPr>
          <w:rFonts w:eastAsia="Times New Roman" w:cs="Times New Roman"/>
          <w:szCs w:val="24"/>
        </w:rPr>
        <w:t>έ</w:t>
      </w:r>
      <w:r>
        <w:rPr>
          <w:rFonts w:eastAsia="Times New Roman" w:cs="Times New Roman"/>
          <w:szCs w:val="24"/>
        </w:rPr>
        <w:t xml:space="preserve">τσι </w:t>
      </w:r>
      <w:r>
        <w:rPr>
          <w:rFonts w:eastAsia="Times New Roman" w:cs="Times New Roman"/>
          <w:szCs w:val="24"/>
        </w:rPr>
        <w:t xml:space="preserve">πάλι μια ευκαιρία να μιλήσουμε επί της ουσίας σε αυτή τη Βουλή. </w:t>
      </w:r>
    </w:p>
    <w:p w14:paraId="719A52D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Αντίθετα</w:t>
      </w:r>
      <w:r>
        <w:rPr>
          <w:rFonts w:eastAsia="Times New Roman" w:cs="Times New Roman"/>
          <w:szCs w:val="24"/>
        </w:rPr>
        <w:t xml:space="preserve"> βλέπουμε ότι όλοι αξιοποιούν το γεγονός ότι έχουν καταθέσει κάποιες προτάσεις νόμων, με τις οποίες προσπαθούν να αποτρέψουν τη μείωση των συντάξεων και τη μείωση του αφορολόγητου. Μάλιστα.</w:t>
      </w:r>
    </w:p>
    <w:p w14:paraId="719A52D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Ας μπούμε, λοιπόν, σε αυτό το φοβερό πεδίο. Γιατί, κύριοι συνάδελφ</w:t>
      </w:r>
      <w:r>
        <w:rPr>
          <w:rFonts w:eastAsia="Times New Roman" w:cs="Times New Roman"/>
          <w:szCs w:val="24"/>
        </w:rPr>
        <w:t xml:space="preserve">οι, αφού το θεωρούσατε σημαντικό, δεν </w:t>
      </w:r>
      <w:r>
        <w:rPr>
          <w:rFonts w:eastAsia="Times New Roman" w:cs="Times New Roman"/>
          <w:szCs w:val="24"/>
        </w:rPr>
        <w:t>καταθέτ</w:t>
      </w:r>
      <w:r>
        <w:rPr>
          <w:rFonts w:eastAsia="Times New Roman" w:cs="Times New Roman"/>
          <w:szCs w:val="24"/>
        </w:rPr>
        <w:t>ατε αυτά τα σχέδια νόμου πριν; Γιατί τα καταθέτετε τώρα</w:t>
      </w:r>
      <w:r>
        <w:rPr>
          <w:rFonts w:eastAsia="Times New Roman" w:cs="Times New Roman"/>
          <w:szCs w:val="24"/>
        </w:rPr>
        <w:t>,</w:t>
      </w:r>
      <w:r>
        <w:rPr>
          <w:rFonts w:eastAsia="Times New Roman" w:cs="Times New Roman"/>
          <w:szCs w:val="24"/>
        </w:rPr>
        <w:t xml:space="preserve"> που έχει διαφανεί ότι η Κυβέρνηση μελετάει, προγραμματίζει, επιδιώκει να αποτρέψει αυτά που ψήφισε κάτω από τη συγκεκριμένη πίεση που γνωρίζουμε όλοι;</w:t>
      </w:r>
    </w:p>
    <w:p w14:paraId="719A52D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Περ</w:t>
      </w:r>
      <w:r>
        <w:rPr>
          <w:rFonts w:eastAsia="Times New Roman" w:cs="Times New Roman"/>
          <w:szCs w:val="24"/>
        </w:rPr>
        <w:t>ιμένατε όλοι -πραγματικά σαν τα κοράκια- η Κυβέρνηση</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μειώσει τις συντάξεις, πράγματι</w:t>
      </w:r>
      <w:r>
        <w:rPr>
          <w:rFonts w:eastAsia="Times New Roman" w:cs="Times New Roman"/>
          <w:szCs w:val="24"/>
        </w:rPr>
        <w:t>,</w:t>
      </w:r>
      <w:r>
        <w:rPr>
          <w:rFonts w:eastAsia="Times New Roman" w:cs="Times New Roman"/>
          <w:szCs w:val="24"/>
        </w:rPr>
        <w:t xml:space="preserve"> να μειώσει </w:t>
      </w:r>
      <w:r>
        <w:rPr>
          <w:rFonts w:eastAsia="Times New Roman" w:cs="Times New Roman"/>
          <w:szCs w:val="24"/>
        </w:rPr>
        <w:lastRenderedPageBreak/>
        <w:t xml:space="preserve">το αφορολόγητο και εσείς να σπεύσετε στην προεκλογική περίοδο να εισπράξετε την υπεραξία από την κριτική </w:t>
      </w:r>
      <w:r>
        <w:rPr>
          <w:rFonts w:eastAsia="Times New Roman" w:cs="Times New Roman"/>
          <w:szCs w:val="24"/>
        </w:rPr>
        <w:t>σ</w:t>
      </w:r>
      <w:r>
        <w:rPr>
          <w:rFonts w:eastAsia="Times New Roman" w:cs="Times New Roman"/>
          <w:szCs w:val="24"/>
        </w:rPr>
        <w:t xml:space="preserve">τη Κυβέρνηση. Και τώρα που βλέπετε ότι </w:t>
      </w:r>
      <w:r>
        <w:rPr>
          <w:rFonts w:eastAsia="Times New Roman" w:cs="Times New Roman"/>
          <w:szCs w:val="24"/>
        </w:rPr>
        <w:t>η Κυβέρνηση το μελετάει, τι κάνετε; Σπεύδετε με τα σχέδια νόμου</w:t>
      </w:r>
      <w:r>
        <w:rPr>
          <w:rFonts w:eastAsia="Times New Roman" w:cs="Times New Roman"/>
          <w:szCs w:val="24"/>
        </w:rPr>
        <w:t>,</w:t>
      </w:r>
      <w:r>
        <w:rPr>
          <w:rFonts w:eastAsia="Times New Roman" w:cs="Times New Roman"/>
          <w:szCs w:val="24"/>
        </w:rPr>
        <w:t xml:space="preserve"> να μοιραστείτε κι εσείς κάποια επιτυχία από αυτό που ενδεχομένως θα συμβεί.</w:t>
      </w:r>
    </w:p>
    <w:p w14:paraId="719A52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Αυτό, λοιπόν, είναι ένα μείζον ζήτημα. Τι ακριβώς θέλετε; Σας ενδιαφέρουν οι κοινωνικά αδύναμοι; Σας ενδιαφέρουν οι</w:t>
      </w:r>
      <w:r>
        <w:rPr>
          <w:rFonts w:eastAsia="Times New Roman" w:cs="Times New Roman"/>
          <w:szCs w:val="24"/>
        </w:rPr>
        <w:t xml:space="preserve"> συνταξιούχοι; Σας ενδιαφέρουν οι άνθρωποι που φορολογούνται</w:t>
      </w:r>
      <w:r>
        <w:rPr>
          <w:rFonts w:eastAsia="Times New Roman" w:cs="Times New Roman"/>
          <w:szCs w:val="24"/>
        </w:rPr>
        <w:t>,</w:t>
      </w:r>
      <w:r>
        <w:rPr>
          <w:rFonts w:eastAsia="Times New Roman" w:cs="Times New Roman"/>
          <w:szCs w:val="24"/>
        </w:rPr>
        <w:t xml:space="preserve"> ενώ έχουν ένα υποτυπώδες εισόδημα; </w:t>
      </w:r>
    </w:p>
    <w:p w14:paraId="719A52D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Δεν θα μείνω στο τι κάνατε, γιατί αυτή τη συζήτηση την έχω βαρεθεί πραγματικά. Και την είδα και σήμερα: «Ποιος μείωσε τις συντάξεις», «Ποιος τις μείωσε πιο πο</w:t>
      </w:r>
      <w:r>
        <w:rPr>
          <w:rFonts w:eastAsia="Times New Roman" w:cs="Times New Roman"/>
          <w:szCs w:val="24"/>
        </w:rPr>
        <w:t xml:space="preserve">λύ», «Πόσες φορές», «Τόσο...». Είναι κουραστικό. Το ζήτημα είναι ότι μιλάμε για ανθρώπους φτωχούς όχι για ηλίθιους. </w:t>
      </w:r>
    </w:p>
    <w:p w14:paraId="719A52D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Θα πρέπει, λοιπόν, να σκεφτούμε ότι αυτά που λέμε, τα ακούνε αυτοί οι άνθρωποι. Και είναι άνθρωποι σκεπτόμενοι, που βιώνουν καθημερινό μαρτ</w:t>
      </w:r>
      <w:r>
        <w:rPr>
          <w:rFonts w:eastAsia="Times New Roman" w:cs="Times New Roman"/>
          <w:szCs w:val="24"/>
        </w:rPr>
        <w:t>ύριο και περιμένουν κάτι από εμάς.</w:t>
      </w:r>
    </w:p>
    <w:p w14:paraId="719A52E0"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ΝΟΤΗΣ </w:t>
      </w:r>
      <w:r w:rsidRPr="00774AFE">
        <w:rPr>
          <w:rFonts w:eastAsia="Times New Roman" w:cs="Times New Roman"/>
          <w:b/>
          <w:szCs w:val="24"/>
        </w:rPr>
        <w:t>ΜΗΤΑΡΑΚΗΣ:</w:t>
      </w:r>
      <w:r>
        <w:rPr>
          <w:rFonts w:eastAsia="Times New Roman" w:cs="Times New Roman"/>
          <w:szCs w:val="24"/>
        </w:rPr>
        <w:t xml:space="preserve"> Γι’ αυτό το λέμε. Το λέμε επειδή ο κόσμος καταλαβαίνει.</w:t>
      </w:r>
    </w:p>
    <w:p w14:paraId="719A52E1"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ΑΝΑΣΤΑΣΙΑ</w:t>
      </w:r>
      <w:r w:rsidRPr="002E3BB7">
        <w:rPr>
          <w:rFonts w:eastAsia="Times New Roman" w:cs="Times New Roman"/>
          <w:b/>
          <w:szCs w:val="24"/>
        </w:rPr>
        <w:t xml:space="preserve"> ΧΡΙΣΤΟΔΟΥΛΟΠΟΥΛΟΥ (Γ΄ Αντιπρόεδρος της Βουλής):</w:t>
      </w:r>
      <w:r>
        <w:rPr>
          <w:rFonts w:eastAsia="Times New Roman" w:cs="Times New Roman"/>
          <w:szCs w:val="24"/>
        </w:rPr>
        <w:t xml:space="preserve"> Δεν το λέτε γι’ αυτό, κύριε συνάδελφε. Το λέτε γιατί νομίζετε ότι με τα πυροτεχνήματα και </w:t>
      </w:r>
      <w:r>
        <w:rPr>
          <w:rFonts w:eastAsia="Times New Roman" w:cs="Times New Roman"/>
          <w:szCs w:val="24"/>
        </w:rPr>
        <w:t>με τις επιδείξεις κοινωνικής ευαισθησίας, μπορεί να ανατρέψετε την εικόνα που έχετε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δώσει σε αυτόν τον κόσμο.</w:t>
      </w:r>
    </w:p>
    <w:p w14:paraId="719A52E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w:t>
      </w:r>
      <w:r w:rsidDel="00061D87">
        <w:rPr>
          <w:rFonts w:eastAsia="Times New Roman" w:cs="Times New Roman"/>
          <w:szCs w:val="24"/>
        </w:rPr>
        <w:t xml:space="preserve"> </w:t>
      </w:r>
      <w:r>
        <w:rPr>
          <w:rFonts w:eastAsia="Times New Roman" w:cs="Times New Roman"/>
          <w:szCs w:val="24"/>
        </w:rPr>
        <w:t>λοιπόν, να πω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Κυβέρνηση έχει </w:t>
      </w:r>
      <w:r>
        <w:rPr>
          <w:rFonts w:eastAsia="Times New Roman" w:cs="Times New Roman"/>
          <w:szCs w:val="24"/>
        </w:rPr>
        <w:t>σαν</w:t>
      </w:r>
      <w:r>
        <w:rPr>
          <w:rFonts w:eastAsia="Times New Roman" w:cs="Times New Roman"/>
          <w:szCs w:val="24"/>
        </w:rPr>
        <w:t xml:space="preserve"> στόχο να προστατεύσει αυτή την κατηγορία εργαζομένων, να βάλει κάποιους κανόν</w:t>
      </w:r>
      <w:r>
        <w:rPr>
          <w:rFonts w:eastAsia="Times New Roman" w:cs="Times New Roman"/>
          <w:szCs w:val="24"/>
        </w:rPr>
        <w:t xml:space="preserve">ες στην </w:t>
      </w:r>
      <w:proofErr w:type="spellStart"/>
      <w:r>
        <w:rPr>
          <w:rFonts w:eastAsia="Times New Roman" w:cs="Times New Roman"/>
          <w:szCs w:val="24"/>
        </w:rPr>
        <w:t>απο</w:t>
      </w:r>
      <w:r>
        <w:rPr>
          <w:rFonts w:eastAsia="Times New Roman" w:cs="Times New Roman"/>
          <w:szCs w:val="24"/>
        </w:rPr>
        <w:t>ρ</w:t>
      </w:r>
      <w:r>
        <w:rPr>
          <w:rFonts w:eastAsia="Times New Roman" w:cs="Times New Roman"/>
          <w:szCs w:val="24"/>
        </w:rPr>
        <w:t>ρυθμισμένη</w:t>
      </w:r>
      <w:proofErr w:type="spellEnd"/>
      <w:r>
        <w:rPr>
          <w:rFonts w:eastAsia="Times New Roman" w:cs="Times New Roman"/>
          <w:szCs w:val="24"/>
        </w:rPr>
        <w:t xml:space="preserve"> αγορά εργασίας, να δώσει δικαιώματα σε αυτούς τους ανθρώπους που είναι χωρίς δικαιώματα, να τονώσει την κοινωνική ασφάλιση, έχει </w:t>
      </w:r>
      <w:r>
        <w:rPr>
          <w:rFonts w:eastAsia="Times New Roman" w:cs="Times New Roman"/>
          <w:szCs w:val="24"/>
        </w:rPr>
        <w:t>σαν</w:t>
      </w:r>
      <w:r>
        <w:rPr>
          <w:rFonts w:eastAsia="Times New Roman" w:cs="Times New Roman"/>
          <w:szCs w:val="24"/>
        </w:rPr>
        <w:t xml:space="preserve"> στόχο να αποτρέψει την επιρροή της ακροδεξιάς σε αυτή την κατηγορία των εργαζομένων.</w:t>
      </w:r>
    </w:p>
    <w:p w14:paraId="719A52E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Γιατί, </w:t>
      </w:r>
      <w:proofErr w:type="spellStart"/>
      <w:r>
        <w:rPr>
          <w:rFonts w:eastAsia="Times New Roman" w:cs="Times New Roman"/>
          <w:szCs w:val="24"/>
        </w:rPr>
        <w:t>συναδέλφ</w:t>
      </w:r>
      <w:r>
        <w:rPr>
          <w:rFonts w:eastAsia="Times New Roman" w:cs="Times New Roman"/>
          <w:szCs w:val="24"/>
        </w:rPr>
        <w:t>ισσες</w:t>
      </w:r>
      <w:proofErr w:type="spellEnd"/>
      <w:r>
        <w:rPr>
          <w:rFonts w:eastAsia="Times New Roman" w:cs="Times New Roman"/>
          <w:szCs w:val="24"/>
        </w:rPr>
        <w:t xml:space="preserve"> και συνάδελφοι, αυτός είναι ο κίνδυνος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αυτή η κατηγορία των ανθρώπων, με την απελπισία στην οποία ζει, έλκεται ή επηρεάζεται από ακροδεξιές θεωρίες περί </w:t>
      </w:r>
      <w:proofErr w:type="spellStart"/>
      <w:r>
        <w:rPr>
          <w:rFonts w:eastAsia="Times New Roman" w:cs="Times New Roman"/>
          <w:szCs w:val="24"/>
        </w:rPr>
        <w:t>αντισυστημισμού</w:t>
      </w:r>
      <w:proofErr w:type="spellEnd"/>
      <w:r>
        <w:rPr>
          <w:rFonts w:eastAsia="Times New Roman" w:cs="Times New Roman"/>
          <w:szCs w:val="24"/>
        </w:rPr>
        <w:t xml:space="preserve"> και υπάρχει κίνδυνος αυτοί οι άνθρωποι να επηρεαστούν από την ακροδεξιά ιδεο</w:t>
      </w:r>
      <w:r>
        <w:rPr>
          <w:rFonts w:eastAsia="Times New Roman" w:cs="Times New Roman"/>
          <w:szCs w:val="24"/>
        </w:rPr>
        <w:t xml:space="preserve">λογία, να ξεχάσουν όλη την ιστορία των αγώνων των προηγούμενων χρόνων και αιώνων </w:t>
      </w:r>
      <w:r>
        <w:rPr>
          <w:rFonts w:eastAsia="Times New Roman" w:cs="Times New Roman"/>
          <w:szCs w:val="24"/>
        </w:rPr>
        <w:lastRenderedPageBreak/>
        <w:t xml:space="preserve">και να μην μπορέσουν να σταθούν περήφανοι στη σημερινή συγκυρία, που η επίθεση εναντίον τους είναι τρομακτική. </w:t>
      </w:r>
    </w:p>
    <w:p w14:paraId="719A52E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με βάση αυτούς τους στόχους, να δούμε και τα </w:t>
      </w:r>
      <w:r>
        <w:rPr>
          <w:rFonts w:eastAsia="Times New Roman" w:cs="Times New Roman"/>
          <w:szCs w:val="24"/>
        </w:rPr>
        <w:t>μέτρα τα οποία προτείνονται.</w:t>
      </w:r>
    </w:p>
    <w:p w14:paraId="719A52E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Πιστεύω ότι είναι μέτρα που μπορούν να αποδώσουν,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εργοδότες πρέπει να καταλάβουν -και οι μικροί και οι μεσαίοι, γιατί οι μεγάλοι όλο και προσπαθούν να προσαρμοστούν στη νομιμότητα- ότι δεν είναι άλλοθι η δ</w:t>
      </w:r>
      <w:r>
        <w:rPr>
          <w:rFonts w:eastAsia="Times New Roman" w:cs="Times New Roman"/>
          <w:szCs w:val="24"/>
        </w:rPr>
        <w:t>ική τους οικονομική κατάσταση, για να συντρίβουν με αυτόν τον τρόπο τους εργαζόμενους.</w:t>
      </w:r>
    </w:p>
    <w:p w14:paraId="719A52E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θέλω εδώ να θυμίσω ότι δεν είναι προνόμιο της Ελλάδας των μνημονίων οι επισφαλώς εργαζόμενοι. Υπάρχουν σε όλον τον κόσμο, σε όλες τις ανεπτυγμένες χώρες.</w:t>
      </w:r>
    </w:p>
    <w:p w14:paraId="719A52E7" w14:textId="77777777" w:rsidR="00E97792" w:rsidRDefault="00D70D60">
      <w:pPr>
        <w:spacing w:after="0" w:line="600" w:lineRule="auto"/>
        <w:ind w:firstLine="720"/>
        <w:jc w:val="both"/>
        <w:rPr>
          <w:rFonts w:eastAsia="Times New Roman"/>
          <w:szCs w:val="24"/>
        </w:rPr>
      </w:pPr>
      <w:r>
        <w:rPr>
          <w:rFonts w:eastAsia="Times New Roman"/>
          <w:szCs w:val="24"/>
        </w:rPr>
        <w:t xml:space="preserve">Σύμφωνα με </w:t>
      </w:r>
      <w:r>
        <w:rPr>
          <w:rFonts w:eastAsia="Times New Roman"/>
          <w:szCs w:val="24"/>
        </w:rPr>
        <w:t>τις στατιστικές</w:t>
      </w:r>
      <w:r w:rsidRPr="00EC4693">
        <w:rPr>
          <w:rFonts w:eastAsia="Times New Roman"/>
          <w:szCs w:val="24"/>
        </w:rPr>
        <w:t xml:space="preserve"> </w:t>
      </w:r>
      <w:r>
        <w:rPr>
          <w:rFonts w:eastAsia="Times New Roman"/>
          <w:szCs w:val="24"/>
        </w:rPr>
        <w:t xml:space="preserve">οι επισφαλώς εργαζόμενοι είναι το 1/4 του ενεργού εργατικού πληθυσμού. Καταλαβαίνετε για τι κατηγορία μιλάμε; Και πώς παρήχθησαν αυτοί; Δεν παρήχθησαν από τις νεοφιλελεύθερες πολιτικές; Δεν παρήχθησαν από τις πολιτικές που προκρίνουν τα </w:t>
      </w:r>
      <w:r>
        <w:rPr>
          <w:rFonts w:eastAsia="Times New Roman"/>
          <w:szCs w:val="24"/>
        </w:rPr>
        <w:t xml:space="preserve">κέρδη έναντι των κοινωνικών </w:t>
      </w:r>
      <w:r>
        <w:rPr>
          <w:rFonts w:eastAsia="Times New Roman"/>
          <w:szCs w:val="24"/>
        </w:rPr>
        <w:lastRenderedPageBreak/>
        <w:t>αναγκών, που προκρίνουν τους λίγους έναντι των πολλών; Ήταν γιατί ο ΣΥΡΙΖΑ έχει σκεφτεί να μην κάνει κάτι;</w:t>
      </w:r>
    </w:p>
    <w:p w14:paraId="719A52E8" w14:textId="77777777" w:rsidR="00E97792" w:rsidRDefault="00D70D60">
      <w:pPr>
        <w:spacing w:after="0" w:line="600" w:lineRule="auto"/>
        <w:ind w:firstLine="720"/>
        <w:jc w:val="both"/>
        <w:rPr>
          <w:rFonts w:eastAsia="Times New Roman"/>
          <w:szCs w:val="24"/>
        </w:rPr>
      </w:pPr>
      <w:r>
        <w:rPr>
          <w:rFonts w:eastAsia="Times New Roman"/>
          <w:szCs w:val="24"/>
        </w:rPr>
        <w:t>Η δε αριστερή κριτική, κύριε συνάδελφε, που κάνατε πριν, είναι περίπου ανεδαφική. Τι θεωρείτε; Ότι ο ΣΥΡΙΖΑ έχει πάρει τη</w:t>
      </w:r>
      <w:r>
        <w:rPr>
          <w:rFonts w:eastAsia="Times New Roman"/>
          <w:szCs w:val="24"/>
        </w:rPr>
        <w:t>ν εξουσία, ότι έγινε κ</w:t>
      </w:r>
      <w:r>
        <w:rPr>
          <w:rFonts w:eastAsia="Times New Roman"/>
          <w:szCs w:val="24"/>
        </w:rPr>
        <w:t>άποια</w:t>
      </w:r>
      <w:r>
        <w:rPr>
          <w:rFonts w:eastAsia="Times New Roman"/>
          <w:szCs w:val="24"/>
        </w:rPr>
        <w:t xml:space="preserve"> επανάσταση και περιφρονεί τους εργαζόμενους; Εκλογές έγιναν και πήραμε 30% και πλέον. Θεωρείτε ότι με αυτή τη δύναμη μέσα σε αυτή τη συγκυρία της νεοφιλελεύθερης παγκοσμιοποίησης, της αύξησης της ακροδεξιάς, μιας Ευρώπης ανελέητ</w:t>
      </w:r>
      <w:r>
        <w:rPr>
          <w:rFonts w:eastAsia="Times New Roman"/>
          <w:szCs w:val="24"/>
        </w:rPr>
        <w:t>ης, θα έρθει ο ΣΥΡΙΖΑ να λύσει όλα τα προβλήματα της εργατικής τάξης και όλων των τάξεων;</w:t>
      </w:r>
    </w:p>
    <w:p w14:paraId="719A52E9" w14:textId="77777777" w:rsidR="00E97792" w:rsidRDefault="00D70D60">
      <w:pPr>
        <w:spacing w:after="0" w:line="600" w:lineRule="auto"/>
        <w:ind w:firstLine="720"/>
        <w:jc w:val="both"/>
        <w:rPr>
          <w:rFonts w:eastAsia="Times New Roman"/>
          <w:szCs w:val="24"/>
        </w:rPr>
      </w:pPr>
      <w:r>
        <w:rPr>
          <w:rFonts w:eastAsia="Times New Roman"/>
          <w:szCs w:val="24"/>
        </w:rPr>
        <w:t>Αντί να επαινέσετε την προσπάθεια που κάνουμε, αντί να πείτε μπράβο ότι με αυτά τα μέτρα κάποιοι άνθρωποι θα προστατευθούν, κάνετε και σε αυτό κριτική και σε αυτό πολ</w:t>
      </w:r>
      <w:r>
        <w:rPr>
          <w:rFonts w:eastAsia="Times New Roman"/>
          <w:szCs w:val="24"/>
        </w:rPr>
        <w:t xml:space="preserve">εμική; Κατά τα άλλα, όμως, </w:t>
      </w:r>
      <w:r>
        <w:rPr>
          <w:rFonts w:eastAsia="Times New Roman"/>
          <w:szCs w:val="24"/>
        </w:rPr>
        <w:t>«</w:t>
      </w:r>
      <w:r>
        <w:rPr>
          <w:rFonts w:eastAsia="Times New Roman"/>
          <w:szCs w:val="24"/>
        </w:rPr>
        <w:t>κατεβάζουμε</w:t>
      </w:r>
      <w:r>
        <w:rPr>
          <w:rFonts w:eastAsia="Times New Roman"/>
          <w:szCs w:val="24"/>
        </w:rPr>
        <w:t>»</w:t>
      </w:r>
      <w:r>
        <w:rPr>
          <w:rFonts w:eastAsia="Times New Roman"/>
          <w:szCs w:val="24"/>
        </w:rPr>
        <w:t xml:space="preserve"> σχέδιο νόμου για να αποτρέψουμε τ</w:t>
      </w:r>
      <w:r>
        <w:rPr>
          <w:rFonts w:eastAsia="Times New Roman"/>
          <w:szCs w:val="24"/>
        </w:rPr>
        <w:t>ην μείωση των</w:t>
      </w:r>
      <w:r>
        <w:rPr>
          <w:rFonts w:eastAsia="Times New Roman"/>
          <w:szCs w:val="24"/>
        </w:rPr>
        <w:t xml:space="preserve"> συντάξε</w:t>
      </w:r>
      <w:r>
        <w:rPr>
          <w:rFonts w:eastAsia="Times New Roman"/>
          <w:szCs w:val="24"/>
        </w:rPr>
        <w:t>ων</w:t>
      </w:r>
      <w:r>
        <w:rPr>
          <w:rFonts w:eastAsia="Times New Roman"/>
          <w:szCs w:val="24"/>
        </w:rPr>
        <w:t>;</w:t>
      </w:r>
    </w:p>
    <w:p w14:paraId="719A52EA" w14:textId="77777777" w:rsidR="00E97792" w:rsidRDefault="00D70D60">
      <w:pPr>
        <w:spacing w:after="0" w:line="600" w:lineRule="auto"/>
        <w:ind w:firstLine="720"/>
        <w:jc w:val="both"/>
        <w:rPr>
          <w:rFonts w:eastAsia="Times New Roman"/>
          <w:szCs w:val="24"/>
        </w:rPr>
      </w:pPr>
      <w:r>
        <w:rPr>
          <w:rFonts w:eastAsia="Times New Roman"/>
          <w:szCs w:val="24"/>
        </w:rPr>
        <w:t xml:space="preserve">Επιτέλους δεν μπορούμε </w:t>
      </w:r>
      <w:r>
        <w:rPr>
          <w:rFonts w:eastAsia="Times New Roman"/>
          <w:szCs w:val="24"/>
        </w:rPr>
        <w:t xml:space="preserve">για μια </w:t>
      </w:r>
      <w:r>
        <w:rPr>
          <w:rFonts w:eastAsia="Times New Roman"/>
          <w:szCs w:val="24"/>
        </w:rPr>
        <w:t xml:space="preserve">φορά να είμαστε λίγο ειλικρινείς με αυτά που συμβαίνουν, να είμαστε λίγο εντός της </w:t>
      </w:r>
      <w:r>
        <w:rPr>
          <w:rFonts w:eastAsia="Times New Roman"/>
          <w:szCs w:val="24"/>
        </w:rPr>
        <w:lastRenderedPageBreak/>
        <w:t>πραγματικότητας; Νομίζω ότι πια αγανακτεί κ</w:t>
      </w:r>
      <w:r>
        <w:rPr>
          <w:rFonts w:eastAsia="Times New Roman"/>
          <w:szCs w:val="24"/>
        </w:rPr>
        <w:t>αι ο κόσμος, ο οποίος δεν καταλαβαίνει τι γίνεται</w:t>
      </w:r>
      <w:r>
        <w:rPr>
          <w:rFonts w:eastAsia="Times New Roman"/>
          <w:szCs w:val="24"/>
        </w:rPr>
        <w:t xml:space="preserve"> γιατί τον αποπροσα</w:t>
      </w:r>
      <w:r>
        <w:rPr>
          <w:rFonts w:eastAsia="Times New Roman"/>
          <w:szCs w:val="24"/>
        </w:rPr>
        <w:t>νατολίζετε</w:t>
      </w:r>
      <w:r>
        <w:rPr>
          <w:rFonts w:eastAsia="Times New Roman"/>
          <w:szCs w:val="24"/>
        </w:rPr>
        <w:t xml:space="preserve"> </w:t>
      </w:r>
      <w:r>
        <w:rPr>
          <w:rFonts w:eastAsia="Times New Roman"/>
          <w:szCs w:val="24"/>
        </w:rPr>
        <w:t>με την στάση σας.</w:t>
      </w:r>
    </w:p>
    <w:p w14:paraId="719A52EB" w14:textId="77777777" w:rsidR="00E97792" w:rsidRDefault="00D70D60">
      <w:pPr>
        <w:spacing w:after="0" w:line="600" w:lineRule="auto"/>
        <w:ind w:firstLine="720"/>
        <w:jc w:val="both"/>
        <w:rPr>
          <w:rFonts w:eastAsia="Times New Roman"/>
          <w:szCs w:val="24"/>
        </w:rPr>
      </w:pPr>
      <w:r>
        <w:rPr>
          <w:rFonts w:eastAsia="Times New Roman"/>
          <w:szCs w:val="24"/>
        </w:rPr>
        <w:t xml:space="preserve">Μα τι θέλετε επιτέλους; Τι θέλετε; Να επιβεβαιώνουμε συνεχώς την κριτική που εσείς κάνετε, ότι είμαστε </w:t>
      </w:r>
      <w:proofErr w:type="spellStart"/>
      <w:r>
        <w:rPr>
          <w:rFonts w:eastAsia="Times New Roman"/>
          <w:szCs w:val="24"/>
        </w:rPr>
        <w:t>μνημονιακοί</w:t>
      </w:r>
      <w:proofErr w:type="spellEnd"/>
      <w:r>
        <w:rPr>
          <w:rFonts w:eastAsia="Times New Roman"/>
          <w:szCs w:val="24"/>
        </w:rPr>
        <w:t xml:space="preserve">, ότι γίναμε </w:t>
      </w:r>
      <w:proofErr w:type="spellStart"/>
      <w:r>
        <w:rPr>
          <w:rFonts w:eastAsia="Times New Roman"/>
          <w:szCs w:val="24"/>
        </w:rPr>
        <w:t>μνημονιακοί</w:t>
      </w:r>
      <w:proofErr w:type="spellEnd"/>
      <w:r>
        <w:rPr>
          <w:rFonts w:eastAsia="Times New Roman"/>
          <w:szCs w:val="24"/>
        </w:rPr>
        <w:t xml:space="preserve"> για να κάτσουμε στις</w:t>
      </w:r>
      <w:r>
        <w:rPr>
          <w:rFonts w:eastAsia="Times New Roman"/>
          <w:szCs w:val="24"/>
        </w:rPr>
        <w:t xml:space="preserve"> καρέκλες, ότι επιμένουμε να είμαστε εδώ</w:t>
      </w:r>
      <w:r>
        <w:rPr>
          <w:rFonts w:eastAsia="Times New Roman"/>
          <w:szCs w:val="24"/>
        </w:rPr>
        <w:t>,</w:t>
      </w:r>
      <w:r>
        <w:rPr>
          <w:rFonts w:eastAsia="Times New Roman"/>
          <w:szCs w:val="24"/>
        </w:rPr>
        <w:t xml:space="preserve"> γιατί δεν θέλουμε να φύγουμε από τις καρέκλες;</w:t>
      </w:r>
    </w:p>
    <w:p w14:paraId="719A52EC" w14:textId="77777777" w:rsidR="00E97792" w:rsidRDefault="00D70D60">
      <w:pPr>
        <w:spacing w:after="0" w:line="600" w:lineRule="auto"/>
        <w:ind w:firstLine="720"/>
        <w:jc w:val="both"/>
        <w:rPr>
          <w:rFonts w:eastAsia="Times New Roman"/>
          <w:szCs w:val="24"/>
        </w:rPr>
      </w:pPr>
      <w:r>
        <w:rPr>
          <w:rFonts w:eastAsia="Times New Roman"/>
          <w:szCs w:val="24"/>
        </w:rPr>
        <w:t>Είναι δυνατόν να έχει πέσει σε τέτοια ευτέλεια ο πολιτικός λόγος; Ενώ εσείς που θέλετε τις καρέκλες, είσαστε καθαγιασμένοι; Δηλαδή δεν έχετε και μια συνάφεια στον πολι</w:t>
      </w:r>
      <w:r>
        <w:rPr>
          <w:rFonts w:eastAsia="Times New Roman"/>
          <w:szCs w:val="24"/>
        </w:rPr>
        <w:t>τικό σας λόγο. Τις θέλετε τόσο πολύ τις καρέκλες; Γιατί να τις δώσουν</w:t>
      </w:r>
      <w:r>
        <w:rPr>
          <w:rFonts w:eastAsia="Times New Roman"/>
          <w:szCs w:val="24"/>
        </w:rPr>
        <w:t xml:space="preserve"> σε</w:t>
      </w:r>
      <w:r>
        <w:rPr>
          <w:rFonts w:eastAsia="Times New Roman"/>
          <w:szCs w:val="24"/>
        </w:rPr>
        <w:t xml:space="preserve"> εσάς; Τι δίνετε εσείς για να σας τις δώσουν; Το παρελθόν σας; Το παρόν σας; Το μέλλον σας; Ποιο ακριβώς; Κάποια στιγμή πρέπει να μιλήσουμε με την κοινή λογική εδώ μέσα, γιατί έχουμε ξ</w:t>
      </w:r>
      <w:r>
        <w:rPr>
          <w:rFonts w:eastAsia="Times New Roman"/>
          <w:szCs w:val="24"/>
        </w:rPr>
        <w:t>εφύγει εντελώς.</w:t>
      </w:r>
    </w:p>
    <w:p w14:paraId="719A52ED" w14:textId="77777777" w:rsidR="00E97792" w:rsidRDefault="00D70D60">
      <w:pPr>
        <w:spacing w:after="0" w:line="600" w:lineRule="auto"/>
        <w:ind w:firstLine="720"/>
        <w:jc w:val="both"/>
        <w:rPr>
          <w:rFonts w:eastAsia="Times New Roman"/>
          <w:szCs w:val="24"/>
        </w:rPr>
      </w:pPr>
      <w:r>
        <w:rPr>
          <w:rFonts w:eastAsia="Times New Roman"/>
          <w:szCs w:val="24"/>
        </w:rPr>
        <w:t>Θα ήθελα, λοιπόν, τελειώνοντας, γιατί έχω καταχραστεί και τον χρόνο, να πω ότι</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ήμερα</w:t>
      </w:r>
      <w:r>
        <w:rPr>
          <w:rFonts w:eastAsia="Times New Roman"/>
          <w:szCs w:val="24"/>
        </w:rPr>
        <w:t>,</w:t>
      </w:r>
      <w:r>
        <w:rPr>
          <w:rFonts w:eastAsia="Times New Roman"/>
          <w:szCs w:val="24"/>
        </w:rPr>
        <w:t xml:space="preserve"> αυτό το νομοσχέδιο προσπαθεί να κάνει μια τομή. Όποιος το υπονομεύει ή δεν το ψηφίσει, </w:t>
      </w:r>
      <w:r>
        <w:rPr>
          <w:rFonts w:eastAsia="Times New Roman"/>
          <w:szCs w:val="24"/>
        </w:rPr>
        <w:lastRenderedPageBreak/>
        <w:t>δίνει άλλοθι σε όλους αυτούς τους εργολάβους και τους υπεργολάβου</w:t>
      </w:r>
      <w:r>
        <w:rPr>
          <w:rFonts w:eastAsia="Times New Roman"/>
          <w:szCs w:val="24"/>
        </w:rPr>
        <w:t xml:space="preserve">ς, σε όλους αυτούς τους </w:t>
      </w:r>
      <w:r>
        <w:rPr>
          <w:rFonts w:eastAsia="Times New Roman"/>
          <w:szCs w:val="24"/>
        </w:rPr>
        <w:t>«</w:t>
      </w:r>
      <w:r>
        <w:rPr>
          <w:rFonts w:eastAsia="Times New Roman"/>
          <w:szCs w:val="24"/>
        </w:rPr>
        <w:t>άγριους</w:t>
      </w:r>
      <w:r>
        <w:rPr>
          <w:rFonts w:eastAsia="Times New Roman"/>
          <w:szCs w:val="24"/>
        </w:rPr>
        <w:t>»</w:t>
      </w:r>
      <w:r>
        <w:rPr>
          <w:rFonts w:eastAsia="Times New Roman"/>
          <w:szCs w:val="24"/>
        </w:rPr>
        <w:t xml:space="preserve"> εργοδότες να καταπατούν τα δικαιώματα αυτών των ανθρώπων. Αυτό μην το ξεχνάτε.</w:t>
      </w:r>
    </w:p>
    <w:p w14:paraId="719A52EE" w14:textId="77777777" w:rsidR="00E97792" w:rsidRDefault="00D70D60">
      <w:pPr>
        <w:spacing w:after="0" w:line="600" w:lineRule="auto"/>
        <w:ind w:firstLine="720"/>
        <w:jc w:val="both"/>
        <w:rPr>
          <w:rFonts w:eastAsia="Times New Roman"/>
          <w:szCs w:val="24"/>
        </w:rPr>
      </w:pPr>
      <w:r>
        <w:rPr>
          <w:rFonts w:eastAsia="Times New Roman"/>
          <w:szCs w:val="24"/>
        </w:rPr>
        <w:t>Και επειδή, φυσικά ,τελείωσ</w:t>
      </w:r>
      <w:r>
        <w:rPr>
          <w:rFonts w:eastAsia="Times New Roman"/>
          <w:szCs w:val="24"/>
        </w:rPr>
        <w:t>ε</w:t>
      </w:r>
      <w:r>
        <w:rPr>
          <w:rFonts w:eastAsia="Times New Roman"/>
          <w:szCs w:val="24"/>
        </w:rPr>
        <w:t xml:space="preserve"> ο χρόνο</w:t>
      </w:r>
      <w:r>
        <w:rPr>
          <w:rFonts w:eastAsia="Times New Roman"/>
          <w:szCs w:val="24"/>
        </w:rPr>
        <w:t>ς</w:t>
      </w:r>
      <w:r>
        <w:rPr>
          <w:rFonts w:eastAsia="Times New Roman"/>
          <w:szCs w:val="24"/>
        </w:rPr>
        <w:t xml:space="preserve"> και δεν μπορώ να μιλήσω και για ένα ζήτημα που το γνωρίζω κατ</w:t>
      </w:r>
      <w:r>
        <w:rPr>
          <w:rFonts w:eastAsia="Times New Roman"/>
          <w:szCs w:val="24"/>
        </w:rPr>
        <w:t xml:space="preserve">’ </w:t>
      </w:r>
      <w:r>
        <w:rPr>
          <w:rFonts w:eastAsia="Times New Roman"/>
          <w:szCs w:val="24"/>
        </w:rPr>
        <w:t>εξοχήν, που είναι η επιτροπεία των ασυνόδε</w:t>
      </w:r>
      <w:r>
        <w:rPr>
          <w:rFonts w:eastAsia="Times New Roman"/>
          <w:szCs w:val="24"/>
        </w:rPr>
        <w:t>υτων ανηλίκων των ακραίων θυμάτων της προσφυγικής κρίσης, θα ήθελα να επαινέσω για αυτή την πρωτοβουλία τις Υπουργούς</w:t>
      </w:r>
      <w:r>
        <w:rPr>
          <w:rFonts w:eastAsia="Times New Roman"/>
          <w:szCs w:val="24"/>
        </w:rPr>
        <w:t>.</w:t>
      </w:r>
      <w:r>
        <w:rPr>
          <w:rFonts w:eastAsia="Times New Roman"/>
          <w:szCs w:val="24"/>
        </w:rPr>
        <w:t xml:space="preserve"> </w:t>
      </w:r>
      <w:r>
        <w:rPr>
          <w:rFonts w:eastAsia="Times New Roman"/>
          <w:szCs w:val="24"/>
        </w:rPr>
        <w:t>Γιατί μέσα</w:t>
      </w:r>
      <w:r>
        <w:rPr>
          <w:rFonts w:eastAsia="Times New Roman"/>
          <w:szCs w:val="24"/>
        </w:rPr>
        <w:t xml:space="preserve"> σε αυτή την συγκυρία </w:t>
      </w:r>
      <w:r>
        <w:rPr>
          <w:rFonts w:eastAsia="Times New Roman"/>
          <w:szCs w:val="24"/>
        </w:rPr>
        <w:t>ενώ</w:t>
      </w:r>
      <w:r>
        <w:rPr>
          <w:rFonts w:eastAsia="Times New Roman"/>
          <w:szCs w:val="24"/>
        </w:rPr>
        <w:t xml:space="preserve"> βλέπουμε ότι ο </w:t>
      </w:r>
      <w:proofErr w:type="spellStart"/>
      <w:r>
        <w:rPr>
          <w:rFonts w:eastAsia="Times New Roman"/>
          <w:szCs w:val="24"/>
        </w:rPr>
        <w:t>Τραμπ</w:t>
      </w:r>
      <w:proofErr w:type="spellEnd"/>
      <w:r>
        <w:rPr>
          <w:rFonts w:eastAsia="Times New Roman"/>
          <w:szCs w:val="24"/>
        </w:rPr>
        <w:t xml:space="preserve"> </w:t>
      </w:r>
      <w:r>
        <w:rPr>
          <w:rFonts w:eastAsia="Times New Roman"/>
          <w:szCs w:val="24"/>
        </w:rPr>
        <w:t xml:space="preserve">με την πολιτική του </w:t>
      </w:r>
      <w:r>
        <w:rPr>
          <w:rFonts w:eastAsia="Times New Roman"/>
          <w:szCs w:val="24"/>
        </w:rPr>
        <w:t xml:space="preserve">χωρίζει τα παιδιά από τις οικογένειές τους με μίσος </w:t>
      </w:r>
      <w:r>
        <w:rPr>
          <w:rFonts w:eastAsia="Times New Roman"/>
          <w:szCs w:val="24"/>
        </w:rPr>
        <w:t xml:space="preserve">για </w:t>
      </w:r>
      <w:r>
        <w:rPr>
          <w:rFonts w:eastAsia="Times New Roman"/>
          <w:szCs w:val="24"/>
        </w:rPr>
        <w:t xml:space="preserve">την </w:t>
      </w:r>
      <w:r>
        <w:rPr>
          <w:rFonts w:eastAsia="Times New Roman"/>
          <w:szCs w:val="24"/>
        </w:rPr>
        <w:t xml:space="preserve">παιδική ψυχή και </w:t>
      </w:r>
      <w:r>
        <w:rPr>
          <w:rFonts w:eastAsia="Times New Roman"/>
          <w:szCs w:val="24"/>
        </w:rPr>
        <w:t>σ</w:t>
      </w:r>
      <w:r>
        <w:rPr>
          <w:rFonts w:eastAsia="Times New Roman"/>
          <w:szCs w:val="24"/>
        </w:rPr>
        <w:t>το παιδί</w:t>
      </w:r>
      <w:r>
        <w:rPr>
          <w:rFonts w:eastAsia="Times New Roman"/>
          <w:szCs w:val="24"/>
        </w:rPr>
        <w:t>,</w:t>
      </w:r>
      <w:r>
        <w:rPr>
          <w:rFonts w:eastAsia="Times New Roman"/>
          <w:szCs w:val="24"/>
        </w:rPr>
        <w:t xml:space="preserve"> που είναι ένας αόρατος εχθρός για το μέλλον</w:t>
      </w:r>
      <w:r>
        <w:rPr>
          <w:rFonts w:eastAsia="Times New Roman"/>
          <w:szCs w:val="24"/>
        </w:rPr>
        <w:t>,</w:t>
      </w:r>
      <w:r>
        <w:rPr>
          <w:rFonts w:eastAsia="Times New Roman"/>
          <w:szCs w:val="24"/>
        </w:rPr>
        <w:t xml:space="preserve"> </w:t>
      </w:r>
      <w:r>
        <w:rPr>
          <w:rFonts w:eastAsia="Times New Roman"/>
          <w:szCs w:val="24"/>
        </w:rPr>
        <w:t xml:space="preserve">ενώ βλέπουμε όλους τους </w:t>
      </w:r>
      <w:r>
        <w:rPr>
          <w:rFonts w:eastAsia="Times New Roman"/>
          <w:szCs w:val="24"/>
        </w:rPr>
        <w:t>δήθεν ευαίσθητο</w:t>
      </w:r>
      <w:r>
        <w:rPr>
          <w:rFonts w:eastAsia="Times New Roman"/>
          <w:szCs w:val="24"/>
        </w:rPr>
        <w:t>υς</w:t>
      </w:r>
      <w:r>
        <w:rPr>
          <w:rFonts w:eastAsia="Times New Roman"/>
          <w:szCs w:val="24"/>
        </w:rPr>
        <w:t xml:space="preserve"> </w:t>
      </w:r>
      <w:r>
        <w:rPr>
          <w:rFonts w:eastAsia="Times New Roman"/>
          <w:szCs w:val="24"/>
        </w:rPr>
        <w:t>Ε</w:t>
      </w:r>
      <w:r>
        <w:rPr>
          <w:rFonts w:eastAsia="Times New Roman"/>
          <w:szCs w:val="24"/>
        </w:rPr>
        <w:t>υρωπαίο</w:t>
      </w:r>
      <w:r>
        <w:rPr>
          <w:rFonts w:eastAsia="Times New Roman"/>
          <w:szCs w:val="24"/>
        </w:rPr>
        <w:t>υς</w:t>
      </w:r>
      <w:r>
        <w:rPr>
          <w:rFonts w:eastAsia="Times New Roman"/>
          <w:szCs w:val="24"/>
        </w:rPr>
        <w:t xml:space="preserve"> ηγέτες </w:t>
      </w:r>
      <w:r>
        <w:rPr>
          <w:rFonts w:eastAsia="Times New Roman"/>
          <w:szCs w:val="24"/>
        </w:rPr>
        <w:t xml:space="preserve">να </w:t>
      </w:r>
      <w:r>
        <w:rPr>
          <w:rFonts w:eastAsia="Times New Roman"/>
          <w:szCs w:val="24"/>
        </w:rPr>
        <w:t xml:space="preserve">αρνούνται την οικογενειακή επανένωση των μικρών παιδιών με τις οικογένειές τους, </w:t>
      </w:r>
      <w:r>
        <w:rPr>
          <w:rFonts w:eastAsia="Times New Roman"/>
          <w:szCs w:val="24"/>
        </w:rPr>
        <w:t>θέλω</w:t>
      </w:r>
      <w:r>
        <w:rPr>
          <w:rFonts w:eastAsia="Times New Roman"/>
          <w:szCs w:val="24"/>
        </w:rPr>
        <w:t xml:space="preserve"> να πω ότι είναι εμβληματικό το ότι</w:t>
      </w:r>
      <w:r>
        <w:rPr>
          <w:rFonts w:eastAsia="Times New Roman"/>
          <w:szCs w:val="24"/>
        </w:rPr>
        <w:t xml:space="preserve"> προσπαθούμε μέσω της επιτροπείας</w:t>
      </w:r>
      <w:r>
        <w:rPr>
          <w:rFonts w:eastAsia="Times New Roman"/>
          <w:szCs w:val="24"/>
        </w:rPr>
        <w:t>,</w:t>
      </w:r>
      <w:r>
        <w:rPr>
          <w:rFonts w:eastAsia="Times New Roman"/>
          <w:szCs w:val="24"/>
        </w:rPr>
        <w:t xml:space="preserve"> να διασώσουμε αυτά τα αθώα θύματα του πολέμου, τα αθώα θύματα της φτώχ</w:t>
      </w:r>
      <w:r>
        <w:rPr>
          <w:rFonts w:eastAsia="Times New Roman"/>
          <w:szCs w:val="24"/>
        </w:rPr>
        <w:t>ε</w:t>
      </w:r>
      <w:r>
        <w:rPr>
          <w:rFonts w:eastAsia="Times New Roman"/>
          <w:szCs w:val="24"/>
        </w:rPr>
        <w:t>ιας.</w:t>
      </w:r>
    </w:p>
    <w:p w14:paraId="719A52EF" w14:textId="77777777" w:rsidR="00E97792" w:rsidRDefault="00D70D60">
      <w:pPr>
        <w:spacing w:after="0" w:line="600" w:lineRule="auto"/>
        <w:ind w:firstLine="720"/>
        <w:jc w:val="both"/>
        <w:rPr>
          <w:rFonts w:eastAsia="Times New Roman"/>
          <w:szCs w:val="24"/>
        </w:rPr>
      </w:pPr>
      <w:r>
        <w:rPr>
          <w:rFonts w:eastAsia="Times New Roman"/>
          <w:szCs w:val="24"/>
        </w:rPr>
        <w:t>Σας ευχαριστώ.</w:t>
      </w:r>
    </w:p>
    <w:p w14:paraId="719A52F0"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19A52F1" w14:textId="77777777" w:rsidR="00E97792" w:rsidRDefault="00D70D60">
      <w:pPr>
        <w:spacing w:after="0" w:line="600" w:lineRule="auto"/>
        <w:ind w:firstLine="720"/>
        <w:jc w:val="both"/>
        <w:rPr>
          <w:rFonts w:eastAsia="Times New Roman"/>
          <w:bCs/>
          <w:szCs w:val="24"/>
        </w:rPr>
      </w:pPr>
      <w:r>
        <w:rPr>
          <w:rFonts w:eastAsia="Times New Roman"/>
          <w:b/>
          <w:bCs/>
          <w:szCs w:val="24"/>
        </w:rPr>
        <w:lastRenderedPageBreak/>
        <w:t>ΠΡΟΕΔΡΕΥΩΝ</w:t>
      </w:r>
      <w:r w:rsidRPr="00EC4693">
        <w:rPr>
          <w:rFonts w:eastAsia="Times New Roman"/>
          <w:b/>
          <w:bCs/>
          <w:szCs w:val="24"/>
        </w:rPr>
        <w:t xml:space="preserve"> (</w:t>
      </w:r>
      <w:r>
        <w:rPr>
          <w:rFonts w:eastAsia="Times New Roman"/>
          <w:b/>
          <w:bCs/>
          <w:szCs w:val="24"/>
        </w:rPr>
        <w:t>Αναστάσιος Κουράκης)</w:t>
      </w:r>
      <w:r w:rsidRPr="00EC4693">
        <w:rPr>
          <w:rFonts w:eastAsia="Times New Roman"/>
          <w:b/>
          <w:bCs/>
          <w:szCs w:val="24"/>
        </w:rPr>
        <w:t>:</w:t>
      </w:r>
      <w:r>
        <w:rPr>
          <w:rFonts w:eastAsia="Times New Roman"/>
          <w:b/>
          <w:bCs/>
          <w:szCs w:val="24"/>
        </w:rPr>
        <w:t xml:space="preserve"> </w:t>
      </w:r>
      <w:r w:rsidRPr="002C1965">
        <w:rPr>
          <w:rFonts w:eastAsia="Times New Roman"/>
          <w:bCs/>
          <w:szCs w:val="24"/>
        </w:rPr>
        <w:t>Ευχαριστούμε την κ</w:t>
      </w:r>
      <w:r>
        <w:rPr>
          <w:rFonts w:eastAsia="Times New Roman"/>
          <w:bCs/>
          <w:szCs w:val="24"/>
        </w:rPr>
        <w:t>.</w:t>
      </w:r>
      <w:r w:rsidRPr="002C1965">
        <w:rPr>
          <w:rFonts w:eastAsia="Times New Roman"/>
          <w:bCs/>
          <w:szCs w:val="24"/>
        </w:rPr>
        <w:t xml:space="preserve"> Χριστοδουλοπούλου.</w:t>
      </w:r>
    </w:p>
    <w:p w14:paraId="719A52F2" w14:textId="77777777" w:rsidR="00E97792" w:rsidRDefault="00D70D60">
      <w:pPr>
        <w:spacing w:after="0" w:line="600" w:lineRule="auto"/>
        <w:ind w:firstLine="720"/>
        <w:jc w:val="both"/>
        <w:rPr>
          <w:rFonts w:eastAsia="Times New Roman"/>
          <w:bCs/>
          <w:szCs w:val="24"/>
        </w:rPr>
      </w:pPr>
      <w:r w:rsidRPr="002C1965">
        <w:rPr>
          <w:rFonts w:eastAsia="Times New Roman"/>
          <w:bCs/>
          <w:szCs w:val="24"/>
        </w:rPr>
        <w:t>Τον λόγο έχει</w:t>
      </w:r>
      <w:r w:rsidRPr="002C1965">
        <w:rPr>
          <w:rFonts w:eastAsia="Times New Roman"/>
          <w:bCs/>
          <w:szCs w:val="24"/>
        </w:rPr>
        <w:t xml:space="preserve"> η Αναπληρώτρια Υπουργός Εργασίας, Κοινωνικής Ασφάλισης και Κοινωνικής Αλληλεγγύης κ</w:t>
      </w:r>
      <w:r>
        <w:rPr>
          <w:rFonts w:eastAsia="Times New Roman"/>
          <w:bCs/>
          <w:szCs w:val="24"/>
        </w:rPr>
        <w:t>.</w:t>
      </w:r>
      <w:r w:rsidRPr="002C1965">
        <w:rPr>
          <w:rFonts w:eastAsia="Times New Roman"/>
          <w:bCs/>
          <w:szCs w:val="24"/>
        </w:rPr>
        <w:t xml:space="preserve"> Θεανώ Φωτίου</w:t>
      </w:r>
      <w:r>
        <w:rPr>
          <w:rFonts w:eastAsia="Times New Roman"/>
          <w:bCs/>
          <w:szCs w:val="24"/>
        </w:rPr>
        <w:t xml:space="preserve"> για δώδεκα λεπτά</w:t>
      </w:r>
      <w:r w:rsidRPr="002C1965">
        <w:rPr>
          <w:rFonts w:eastAsia="Times New Roman"/>
          <w:bCs/>
          <w:szCs w:val="24"/>
        </w:rPr>
        <w:t>.</w:t>
      </w:r>
    </w:p>
    <w:p w14:paraId="719A52F3" w14:textId="77777777" w:rsidR="00E97792" w:rsidRDefault="00D70D60">
      <w:pPr>
        <w:spacing w:after="0" w:line="600" w:lineRule="auto"/>
        <w:ind w:firstLine="720"/>
        <w:jc w:val="both"/>
        <w:rPr>
          <w:rFonts w:eastAsia="Times New Roman"/>
          <w:bCs/>
          <w:szCs w:val="24"/>
        </w:rPr>
      </w:pPr>
      <w:r>
        <w:rPr>
          <w:rFonts w:eastAsia="Times New Roman"/>
          <w:b/>
          <w:bCs/>
          <w:szCs w:val="24"/>
        </w:rPr>
        <w:t>ΝΟΤΗΣ ΜΗΤΑΡΑΚΗΣ</w:t>
      </w:r>
      <w:r w:rsidRPr="002C1965">
        <w:rPr>
          <w:rFonts w:eastAsia="Times New Roman"/>
          <w:b/>
          <w:bCs/>
          <w:szCs w:val="24"/>
        </w:rPr>
        <w:t>:</w:t>
      </w:r>
      <w:r>
        <w:rPr>
          <w:rFonts w:eastAsia="Times New Roman"/>
          <w:b/>
          <w:bCs/>
          <w:szCs w:val="24"/>
        </w:rPr>
        <w:t xml:space="preserve"> </w:t>
      </w:r>
      <w:r w:rsidRPr="002C1965">
        <w:rPr>
          <w:rFonts w:eastAsia="Times New Roman"/>
          <w:bCs/>
          <w:szCs w:val="24"/>
        </w:rPr>
        <w:t xml:space="preserve">Κύριε Πρόεδρε, αν μου επιτρέπετε, θα ήθελα απλώς να κάνω μια παράκληση. </w:t>
      </w:r>
    </w:p>
    <w:p w14:paraId="719A52F4" w14:textId="77777777" w:rsidR="00E97792" w:rsidRDefault="00D70D60">
      <w:pPr>
        <w:spacing w:after="0" w:line="600" w:lineRule="auto"/>
        <w:ind w:firstLine="720"/>
        <w:jc w:val="both"/>
        <w:rPr>
          <w:rFonts w:eastAsia="Times New Roman"/>
          <w:b/>
          <w:bCs/>
          <w:szCs w:val="24"/>
        </w:rPr>
      </w:pPr>
      <w:r>
        <w:rPr>
          <w:rFonts w:eastAsia="Times New Roman"/>
          <w:b/>
          <w:bCs/>
          <w:szCs w:val="24"/>
        </w:rPr>
        <w:t xml:space="preserve">ΠΡΟΕΔΡΕΥΩΝ (Αναστάσιος Κουράκης): </w:t>
      </w:r>
      <w:r w:rsidRPr="002C1965">
        <w:rPr>
          <w:rFonts w:eastAsia="Times New Roman"/>
          <w:bCs/>
          <w:szCs w:val="24"/>
        </w:rPr>
        <w:t xml:space="preserve">Ορίστε, κύριε </w:t>
      </w:r>
      <w:proofErr w:type="spellStart"/>
      <w:r w:rsidRPr="002C1965">
        <w:rPr>
          <w:rFonts w:eastAsia="Times New Roman"/>
          <w:bCs/>
          <w:szCs w:val="24"/>
        </w:rPr>
        <w:t>Μηταράκη</w:t>
      </w:r>
      <w:proofErr w:type="spellEnd"/>
      <w:r>
        <w:rPr>
          <w:rFonts w:eastAsia="Times New Roman"/>
          <w:bCs/>
          <w:szCs w:val="24"/>
        </w:rPr>
        <w:t>, έχετε τον λόγο</w:t>
      </w:r>
      <w:r w:rsidRPr="002C1965">
        <w:rPr>
          <w:rFonts w:eastAsia="Times New Roman"/>
          <w:bCs/>
          <w:szCs w:val="24"/>
        </w:rPr>
        <w:t>.</w:t>
      </w:r>
    </w:p>
    <w:p w14:paraId="719A52F5" w14:textId="77777777" w:rsidR="00E97792" w:rsidRDefault="00D70D60">
      <w:pPr>
        <w:spacing w:after="0" w:line="600" w:lineRule="auto"/>
        <w:ind w:firstLine="720"/>
        <w:jc w:val="both"/>
        <w:rPr>
          <w:rFonts w:eastAsia="Times New Roman"/>
          <w:bCs/>
          <w:szCs w:val="24"/>
        </w:rPr>
      </w:pPr>
      <w:r>
        <w:rPr>
          <w:rFonts w:eastAsia="Times New Roman"/>
          <w:b/>
          <w:bCs/>
          <w:szCs w:val="24"/>
        </w:rPr>
        <w:t>ΝΟΤΗΣ ΜΗΤΑΡΑΚΗΣ</w:t>
      </w:r>
      <w:r w:rsidRPr="002C1965">
        <w:rPr>
          <w:rFonts w:eastAsia="Times New Roman"/>
          <w:b/>
          <w:bCs/>
          <w:szCs w:val="24"/>
        </w:rPr>
        <w:t>:</w:t>
      </w:r>
      <w:r>
        <w:rPr>
          <w:rFonts w:eastAsia="Times New Roman"/>
          <w:b/>
          <w:bCs/>
          <w:szCs w:val="24"/>
        </w:rPr>
        <w:t xml:space="preserve"> </w:t>
      </w:r>
      <w:r w:rsidRPr="002C1965">
        <w:rPr>
          <w:rFonts w:eastAsia="Times New Roman"/>
          <w:bCs/>
          <w:szCs w:val="24"/>
        </w:rPr>
        <w:t>Υπάρχουν αρκετές τροπολογίες και βουλευτικές</w:t>
      </w:r>
      <w:r>
        <w:rPr>
          <w:rFonts w:eastAsia="Times New Roman"/>
          <w:bCs/>
          <w:szCs w:val="24"/>
        </w:rPr>
        <w:t>.</w:t>
      </w:r>
      <w:r w:rsidRPr="002C1965">
        <w:rPr>
          <w:rFonts w:eastAsia="Times New Roman"/>
          <w:bCs/>
          <w:szCs w:val="24"/>
        </w:rPr>
        <w:t xml:space="preserve"> </w:t>
      </w:r>
      <w:r>
        <w:rPr>
          <w:rFonts w:eastAsia="Times New Roman"/>
          <w:bCs/>
          <w:szCs w:val="24"/>
        </w:rPr>
        <w:t>Θ</w:t>
      </w:r>
      <w:r w:rsidRPr="002C1965">
        <w:rPr>
          <w:rFonts w:eastAsia="Times New Roman"/>
          <w:bCs/>
          <w:szCs w:val="24"/>
        </w:rPr>
        <w:t>α ήταν πολύ καλό για εμάς του</w:t>
      </w:r>
      <w:r>
        <w:rPr>
          <w:rFonts w:eastAsia="Times New Roman"/>
          <w:bCs/>
          <w:szCs w:val="24"/>
        </w:rPr>
        <w:t>ς</w:t>
      </w:r>
      <w:r w:rsidRPr="002C1965">
        <w:rPr>
          <w:rFonts w:eastAsia="Times New Roman"/>
          <w:bCs/>
          <w:szCs w:val="24"/>
        </w:rPr>
        <w:t xml:space="preserve"> Βουλευτές να γνωρίζαμε ποιες τροπολογίες θα αποδεχθεί η Κυβέρνηση</w:t>
      </w:r>
      <w:r>
        <w:rPr>
          <w:rFonts w:eastAsia="Times New Roman"/>
          <w:bCs/>
          <w:szCs w:val="24"/>
        </w:rPr>
        <w:t>,</w:t>
      </w:r>
      <w:r w:rsidRPr="002C1965">
        <w:rPr>
          <w:rFonts w:eastAsia="Times New Roman"/>
          <w:bCs/>
          <w:szCs w:val="24"/>
        </w:rPr>
        <w:t xml:space="preserve"> ώστε να μπορούμε να προετοιμαστούμε και για την λήξη της συνεδρίασης</w:t>
      </w:r>
      <w:r w:rsidRPr="002C1965">
        <w:rPr>
          <w:rFonts w:eastAsia="Times New Roman"/>
          <w:bCs/>
          <w:szCs w:val="24"/>
        </w:rPr>
        <w:t>.</w:t>
      </w:r>
    </w:p>
    <w:p w14:paraId="719A52F6" w14:textId="77777777" w:rsidR="00E97792" w:rsidRDefault="00D70D60">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sidRPr="002C1965">
        <w:rPr>
          <w:rFonts w:eastAsia="Times New Roman"/>
          <w:bCs/>
          <w:szCs w:val="24"/>
        </w:rPr>
        <w:t>Σωστό.</w:t>
      </w:r>
      <w:r>
        <w:rPr>
          <w:rFonts w:eastAsia="Times New Roman"/>
          <w:bCs/>
          <w:szCs w:val="24"/>
        </w:rPr>
        <w:t xml:space="preserve"> Ελπίζω πως θα γίνει.</w:t>
      </w:r>
    </w:p>
    <w:p w14:paraId="719A52F7" w14:textId="77777777" w:rsidR="00E97792" w:rsidRDefault="00D70D60">
      <w:pPr>
        <w:spacing w:after="0" w:line="600" w:lineRule="auto"/>
        <w:ind w:firstLine="720"/>
        <w:jc w:val="both"/>
        <w:rPr>
          <w:rFonts w:eastAsia="Times New Roman"/>
          <w:b/>
          <w:bCs/>
          <w:szCs w:val="24"/>
        </w:rPr>
      </w:pPr>
      <w:r>
        <w:rPr>
          <w:rFonts w:eastAsia="Times New Roman"/>
          <w:bCs/>
          <w:szCs w:val="24"/>
        </w:rPr>
        <w:t>Ορίστε, κυρία Υπουργέ, έχετε τον λόγο.</w:t>
      </w:r>
    </w:p>
    <w:p w14:paraId="719A52F8" w14:textId="77777777" w:rsidR="00E97792" w:rsidRDefault="00D70D60">
      <w:pPr>
        <w:spacing w:after="0" w:line="600" w:lineRule="auto"/>
        <w:ind w:firstLine="720"/>
        <w:jc w:val="both"/>
        <w:rPr>
          <w:rFonts w:eastAsia="Times New Roman"/>
          <w:bCs/>
          <w:szCs w:val="24"/>
        </w:rPr>
      </w:pPr>
      <w:r>
        <w:rPr>
          <w:rFonts w:eastAsia="Times New Roman"/>
          <w:b/>
          <w:bCs/>
          <w:szCs w:val="24"/>
        </w:rPr>
        <w:lastRenderedPageBreak/>
        <w:t>ΘΕΑΝΩ ΦΩΤΙΟΥ (Αναπληρώτρια Υπουργός Εργασίας, Κοινωνικής Ασφάλισης και Κοινωνικής Αλληλεγγύης)</w:t>
      </w:r>
      <w:r w:rsidRPr="00EC4693">
        <w:rPr>
          <w:rFonts w:eastAsia="Times New Roman"/>
          <w:b/>
          <w:bCs/>
          <w:szCs w:val="24"/>
        </w:rPr>
        <w:t>:</w:t>
      </w:r>
      <w:r>
        <w:rPr>
          <w:rFonts w:eastAsia="Times New Roman"/>
          <w:b/>
          <w:bCs/>
          <w:szCs w:val="24"/>
        </w:rPr>
        <w:t xml:space="preserve"> </w:t>
      </w:r>
      <w:r w:rsidRPr="002C1965">
        <w:rPr>
          <w:rFonts w:eastAsia="Times New Roman"/>
          <w:bCs/>
          <w:szCs w:val="24"/>
        </w:rPr>
        <w:t>Θα τις ανακοινώσουμε.</w:t>
      </w:r>
    </w:p>
    <w:p w14:paraId="719A52F9" w14:textId="77777777" w:rsidR="00E97792" w:rsidRDefault="00D70D60">
      <w:pPr>
        <w:spacing w:after="0" w:line="600" w:lineRule="auto"/>
        <w:ind w:firstLine="720"/>
        <w:jc w:val="both"/>
        <w:rPr>
          <w:rFonts w:eastAsia="Times New Roman"/>
          <w:bCs/>
          <w:szCs w:val="24"/>
        </w:rPr>
      </w:pPr>
      <w:r w:rsidRPr="002C1965">
        <w:rPr>
          <w:rFonts w:eastAsia="Times New Roman"/>
          <w:bCs/>
          <w:szCs w:val="24"/>
        </w:rPr>
        <w:t>Κύριε</w:t>
      </w:r>
      <w:r>
        <w:rPr>
          <w:rFonts w:eastAsia="Times New Roman"/>
          <w:bCs/>
          <w:szCs w:val="24"/>
        </w:rPr>
        <w:t xml:space="preserve"> Πρόεδρε, το χαρτοφυλάκιο της κοινωνικής αλληλεγγύης εντός του Υπουργείου Εργασίας ασχολείται με την προστασία των παιδιών, ασχολείται με τα παιδιά τα οποία κινδυνεύουν από φτώχ</w:t>
      </w:r>
      <w:r>
        <w:rPr>
          <w:rFonts w:eastAsia="Times New Roman"/>
          <w:bCs/>
          <w:szCs w:val="24"/>
        </w:rPr>
        <w:t>ε</w:t>
      </w:r>
      <w:r>
        <w:rPr>
          <w:rFonts w:eastAsia="Times New Roman"/>
          <w:bCs/>
          <w:szCs w:val="24"/>
        </w:rPr>
        <w:t>ια, από ανέχεια, τα παιδιά όλου του κόσμου, τα παιδιά άλλων χωρών και τα παιδι</w:t>
      </w:r>
      <w:r>
        <w:rPr>
          <w:rFonts w:eastAsia="Times New Roman"/>
          <w:bCs/>
          <w:szCs w:val="24"/>
        </w:rPr>
        <w:t>ά τα δικά μας.</w:t>
      </w:r>
    </w:p>
    <w:p w14:paraId="719A52FA" w14:textId="77777777" w:rsidR="00E97792" w:rsidRDefault="00D70D60">
      <w:pPr>
        <w:spacing w:after="0" w:line="600" w:lineRule="auto"/>
        <w:ind w:firstLine="720"/>
        <w:jc w:val="both"/>
        <w:rPr>
          <w:rFonts w:eastAsia="Times New Roman"/>
          <w:bCs/>
          <w:szCs w:val="24"/>
        </w:rPr>
      </w:pPr>
      <w:r>
        <w:rPr>
          <w:rFonts w:eastAsia="Times New Roman"/>
          <w:bCs/>
          <w:szCs w:val="24"/>
        </w:rPr>
        <w:t>Να ξεκινήσω από τα δικά μας; Θα ξεκινήσω από τα δικά μας παιδιά, λοιπόν, τα οποία υπέστησαν μέσα στην κρίση μια τρομακτική κρίση δικιά τους χειρότερη από των ενηλίκων, την κρίση της φτώχ</w:t>
      </w:r>
      <w:r>
        <w:rPr>
          <w:rFonts w:eastAsia="Times New Roman"/>
          <w:bCs/>
          <w:szCs w:val="24"/>
        </w:rPr>
        <w:t>ε</w:t>
      </w:r>
      <w:r>
        <w:rPr>
          <w:rFonts w:eastAsia="Times New Roman"/>
          <w:bCs/>
          <w:szCs w:val="24"/>
        </w:rPr>
        <w:t>ιας, την κρίση της υλικής στέρησης.</w:t>
      </w:r>
    </w:p>
    <w:p w14:paraId="719A52FB" w14:textId="77777777" w:rsidR="00E97792" w:rsidRDefault="00D70D60">
      <w:pPr>
        <w:spacing w:after="0" w:line="600" w:lineRule="auto"/>
        <w:ind w:firstLine="720"/>
        <w:jc w:val="both"/>
        <w:rPr>
          <w:rFonts w:eastAsia="Times New Roman"/>
          <w:bCs/>
          <w:szCs w:val="24"/>
        </w:rPr>
      </w:pPr>
      <w:r>
        <w:rPr>
          <w:rFonts w:eastAsia="Times New Roman"/>
          <w:bCs/>
          <w:szCs w:val="24"/>
        </w:rPr>
        <w:t>Ξέρετε πολύ καλά ό</w:t>
      </w:r>
      <w:r>
        <w:rPr>
          <w:rFonts w:eastAsia="Times New Roman"/>
          <w:bCs/>
          <w:szCs w:val="24"/>
        </w:rPr>
        <w:t xml:space="preserve">τι αυτές τις ημέρες βγήκαν τα στοιχεία της ΕΛΣΤΑΤ του 2017 -όχι τα φετινά του 2017, με εισοδήματα του 2016- και εμάς τουλάχιστον στο Υπουργείο Εργασίας μας έδωσαν μια ανάσα. </w:t>
      </w:r>
    </w:p>
    <w:p w14:paraId="719A52FC" w14:textId="77777777" w:rsidR="00E97792" w:rsidRDefault="00D70D60">
      <w:pPr>
        <w:spacing w:after="0" w:line="600" w:lineRule="auto"/>
        <w:ind w:firstLine="720"/>
        <w:jc w:val="both"/>
        <w:rPr>
          <w:rFonts w:eastAsia="Times New Roman"/>
          <w:bCs/>
          <w:szCs w:val="24"/>
        </w:rPr>
      </w:pPr>
      <w:r>
        <w:rPr>
          <w:rFonts w:eastAsia="Times New Roman"/>
          <w:bCs/>
          <w:szCs w:val="24"/>
        </w:rPr>
        <w:t>Και μια και σας αρέσουν πολύ τα νούμερα από ό,τι είδα σήμερα στην Αξιωματική Αντι</w:t>
      </w:r>
      <w:r>
        <w:rPr>
          <w:rFonts w:eastAsia="Times New Roman"/>
          <w:bCs/>
          <w:szCs w:val="24"/>
        </w:rPr>
        <w:t xml:space="preserve">πολίτευση, να σας πω, λοιπόν, και </w:t>
      </w:r>
      <w:r>
        <w:rPr>
          <w:rFonts w:eastAsia="Times New Roman"/>
          <w:bCs/>
          <w:szCs w:val="24"/>
        </w:rPr>
        <w:lastRenderedPageBreak/>
        <w:t>αυτά. Η παιδική φτώχ</w:t>
      </w:r>
      <w:r>
        <w:rPr>
          <w:rFonts w:eastAsia="Times New Roman"/>
          <w:bCs/>
          <w:szCs w:val="24"/>
        </w:rPr>
        <w:t>ε</w:t>
      </w:r>
      <w:r>
        <w:rPr>
          <w:rFonts w:eastAsia="Times New Roman"/>
          <w:bCs/>
          <w:szCs w:val="24"/>
        </w:rPr>
        <w:t>ια στην Ελλάδα μειώθηκε κατά 2,1 μονάδες από το 2015 που παραλάβαμε. Την παραλάβαμε στο 26,6%. Τι σημαίνει αυτό; Σημαίνει ότι το 26,6% των παιδιών είναι σε φτώχ</w:t>
      </w:r>
      <w:r>
        <w:rPr>
          <w:rFonts w:eastAsia="Times New Roman"/>
          <w:bCs/>
          <w:szCs w:val="24"/>
        </w:rPr>
        <w:t>ε</w:t>
      </w:r>
      <w:r>
        <w:rPr>
          <w:rFonts w:eastAsia="Times New Roman"/>
          <w:bCs/>
          <w:szCs w:val="24"/>
        </w:rPr>
        <w:t xml:space="preserve">ια. Αυτό σήμαινε το 2015 με εισοδήματα, </w:t>
      </w:r>
      <w:r>
        <w:rPr>
          <w:rFonts w:eastAsia="Times New Roman"/>
          <w:bCs/>
          <w:szCs w:val="24"/>
        </w:rPr>
        <w:t xml:space="preserve">βεβαίως, του 2014. </w:t>
      </w:r>
    </w:p>
    <w:p w14:paraId="719A52FD" w14:textId="77777777" w:rsidR="00E97792" w:rsidRDefault="00D70D60">
      <w:pPr>
        <w:spacing w:after="0" w:line="600" w:lineRule="auto"/>
        <w:ind w:firstLine="720"/>
        <w:jc w:val="both"/>
        <w:rPr>
          <w:rFonts w:eastAsia="Times New Roman"/>
          <w:bCs/>
          <w:szCs w:val="24"/>
        </w:rPr>
      </w:pPr>
      <w:r>
        <w:rPr>
          <w:rFonts w:eastAsia="Times New Roman"/>
          <w:bCs/>
          <w:szCs w:val="24"/>
        </w:rPr>
        <w:t>Τι λέει η ΕΛΣΤΑΤ σήμερα; Λέει ότι το 2017 με εισοδήματα του 2016, σε δύο χρόνια διακυβέρνησης ΣΥΡΙΖΑ, η παιδική φτώχ</w:t>
      </w:r>
      <w:r>
        <w:rPr>
          <w:rFonts w:eastAsia="Times New Roman"/>
          <w:bCs/>
          <w:szCs w:val="24"/>
        </w:rPr>
        <w:t>ε</w:t>
      </w:r>
      <w:r>
        <w:rPr>
          <w:rFonts w:eastAsia="Times New Roman"/>
          <w:bCs/>
          <w:szCs w:val="24"/>
        </w:rPr>
        <w:t xml:space="preserve">ια μειώθηκε στο 24,5% δηλαδή 2,1 μονάδες κάτω. </w:t>
      </w:r>
    </w:p>
    <w:p w14:paraId="719A52FE" w14:textId="77777777" w:rsidR="00E97792" w:rsidRDefault="00D70D60">
      <w:pPr>
        <w:spacing w:after="0" w:line="600" w:lineRule="auto"/>
        <w:ind w:firstLine="720"/>
        <w:jc w:val="both"/>
        <w:rPr>
          <w:rFonts w:eastAsia="Times New Roman"/>
          <w:b/>
          <w:bCs/>
          <w:szCs w:val="24"/>
        </w:rPr>
      </w:pPr>
      <w:r>
        <w:rPr>
          <w:rFonts w:eastAsia="Times New Roman"/>
          <w:b/>
          <w:bCs/>
          <w:szCs w:val="24"/>
        </w:rPr>
        <w:t>ΝΟΤΗΣ ΜΗΤΑΡΑΚΗΣ:</w:t>
      </w:r>
      <w:r w:rsidRPr="00103B20">
        <w:rPr>
          <w:rFonts w:eastAsia="Times New Roman"/>
          <w:bCs/>
          <w:szCs w:val="24"/>
        </w:rPr>
        <w:t xml:space="preserve"> Το ίδιο περίπου είναι</w:t>
      </w:r>
      <w:r>
        <w:rPr>
          <w:rFonts w:eastAsia="Times New Roman"/>
          <w:bCs/>
          <w:szCs w:val="24"/>
        </w:rPr>
        <w:t xml:space="preserve"> έ</w:t>
      </w:r>
      <w:r w:rsidRPr="00103B20">
        <w:rPr>
          <w:rFonts w:eastAsia="Times New Roman"/>
          <w:bCs/>
          <w:szCs w:val="24"/>
        </w:rPr>
        <w:t>να στα τέσσερα.</w:t>
      </w:r>
    </w:p>
    <w:p w14:paraId="719A52FF" w14:textId="77777777" w:rsidR="00E97792" w:rsidRDefault="00D70D60">
      <w:pPr>
        <w:spacing w:after="0" w:line="600" w:lineRule="auto"/>
        <w:ind w:firstLine="720"/>
        <w:jc w:val="both"/>
        <w:rPr>
          <w:rFonts w:eastAsia="Times New Roman"/>
          <w:bCs/>
          <w:szCs w:val="24"/>
        </w:rPr>
      </w:pPr>
      <w:r>
        <w:rPr>
          <w:rFonts w:eastAsia="Times New Roman"/>
          <w:b/>
          <w:bCs/>
          <w:szCs w:val="24"/>
        </w:rPr>
        <w:t>ΘΕΑΝΩ ΦΩΤΙΟΥ (Α</w:t>
      </w:r>
      <w:r>
        <w:rPr>
          <w:rFonts w:eastAsia="Times New Roman"/>
          <w:b/>
          <w:bCs/>
          <w:szCs w:val="24"/>
        </w:rPr>
        <w:t xml:space="preserve">ναπληρώτρια Υπουργός Εργασίας, Κοινωνικής Ασφάλισης και Κοινωνικής Αλληλεγγύης): </w:t>
      </w:r>
      <w:r>
        <w:rPr>
          <w:rFonts w:eastAsia="Times New Roman"/>
          <w:bCs/>
          <w:szCs w:val="24"/>
        </w:rPr>
        <w:t xml:space="preserve">Βλέπω ότι δεν σας ενθουσιάζει αυτό. Ούτε και εμένα. Περιμένετε, όμως, λιγάκι. </w:t>
      </w:r>
    </w:p>
    <w:p w14:paraId="719A5300"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Τι σημαίνει αυτό; Καταλαβαίνετε καθόλου τι σημαίνει αυτό; Σημαίνει ότι μόνο με τον νόμο για την </w:t>
      </w:r>
      <w:r>
        <w:rPr>
          <w:rFonts w:eastAsia="Times New Roman"/>
          <w:bCs/>
          <w:szCs w:val="24"/>
        </w:rPr>
        <w:t>καταπολέμηση της ανθρωπιστικής κρίσης -μόνο με τον νόμο αυτόν σε δύο χρόνια -</w:t>
      </w:r>
      <w:r>
        <w:rPr>
          <w:rFonts w:eastAsia="Times New Roman"/>
          <w:bCs/>
          <w:szCs w:val="24"/>
        </w:rPr>
        <w:lastRenderedPageBreak/>
        <w:t>γιατί ακόμα δεν είχαμε κάνει ούτε το ΚΕΑ που είπε η κ</w:t>
      </w:r>
      <w:r>
        <w:rPr>
          <w:rFonts w:eastAsia="Times New Roman"/>
          <w:bCs/>
          <w:szCs w:val="24"/>
        </w:rPr>
        <w:t>.</w:t>
      </w:r>
      <w:r>
        <w:rPr>
          <w:rFonts w:eastAsia="Times New Roman"/>
          <w:bCs/>
          <w:szCs w:val="24"/>
        </w:rPr>
        <w:t xml:space="preserve"> Χριστοδουλοπούλου ούτε τα </w:t>
      </w:r>
      <w:proofErr w:type="spellStart"/>
      <w:r>
        <w:rPr>
          <w:rFonts w:eastAsia="Times New Roman"/>
          <w:bCs/>
          <w:szCs w:val="24"/>
        </w:rPr>
        <w:t>εκατόν</w:t>
      </w:r>
      <w:proofErr w:type="spellEnd"/>
      <w:r>
        <w:rPr>
          <w:rFonts w:eastAsia="Times New Roman"/>
          <w:bCs/>
          <w:szCs w:val="24"/>
        </w:rPr>
        <w:t xml:space="preserve"> πενήντα χιλιάδες σχολικά γεύματα- ρίξαμε δύο μονάδες κάτω την παιδική φτώχ</w:t>
      </w:r>
      <w:r>
        <w:rPr>
          <w:rFonts w:eastAsia="Times New Roman"/>
          <w:bCs/>
          <w:szCs w:val="24"/>
        </w:rPr>
        <w:t>ε</w:t>
      </w:r>
      <w:r>
        <w:rPr>
          <w:rFonts w:eastAsia="Times New Roman"/>
          <w:bCs/>
          <w:szCs w:val="24"/>
        </w:rPr>
        <w:t xml:space="preserve">ια. </w:t>
      </w:r>
    </w:p>
    <w:p w14:paraId="719A5301"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Πόσο ήταν, </w:t>
      </w:r>
      <w:r>
        <w:rPr>
          <w:rFonts w:eastAsia="Times New Roman"/>
          <w:bCs/>
          <w:szCs w:val="24"/>
        </w:rPr>
        <w:t xml:space="preserve">όμως, εσείς που τώρα μου κουνάτε το δάχτυλο τις εποχές της ευμάρειας το 2008; Ήταν 23%. Πώς σας φαίνεται αυτό; </w:t>
      </w:r>
    </w:p>
    <w:p w14:paraId="719A5302" w14:textId="77777777" w:rsidR="00E97792" w:rsidRDefault="00D70D60">
      <w:pPr>
        <w:spacing w:after="0" w:line="600" w:lineRule="auto"/>
        <w:ind w:firstLine="720"/>
        <w:jc w:val="both"/>
        <w:rPr>
          <w:rFonts w:eastAsia="Times New Roman"/>
          <w:bCs/>
          <w:szCs w:val="24"/>
        </w:rPr>
      </w:pPr>
      <w:r>
        <w:rPr>
          <w:rFonts w:eastAsia="Times New Roman"/>
          <w:bCs/>
          <w:szCs w:val="24"/>
        </w:rPr>
        <w:t>Σας λέω, λοιπόν, σήμερα εδώ ότι του χρόνου τέτοια εποχή -εδώ θα είμαστε για να τα ξαναπούμε, εδώ θα είμαστε έτσι και αλλιώς- θα έχουμε ρίξει την</w:t>
      </w:r>
      <w:r>
        <w:rPr>
          <w:rFonts w:eastAsia="Times New Roman"/>
          <w:bCs/>
          <w:szCs w:val="24"/>
        </w:rPr>
        <w:t xml:space="preserve"> παιδική φτώχ</w:t>
      </w:r>
      <w:r>
        <w:rPr>
          <w:rFonts w:eastAsia="Times New Roman"/>
          <w:bCs/>
          <w:szCs w:val="24"/>
        </w:rPr>
        <w:t>ε</w:t>
      </w:r>
      <w:r>
        <w:rPr>
          <w:rFonts w:eastAsia="Times New Roman"/>
          <w:bCs/>
          <w:szCs w:val="24"/>
        </w:rPr>
        <w:t xml:space="preserve">ια στο 21%, όχι 23% που ήταν τις εποχές της δικής σας ευμάρειας. Γιατί; Γιατί έχουμε φροντίδα για το παιδί. Ξέρετε τι σημαίνει αυτό; Φροντίδα για το παιδί σημαίνει </w:t>
      </w:r>
      <w:proofErr w:type="spellStart"/>
      <w:r>
        <w:rPr>
          <w:rFonts w:eastAsia="Times New Roman"/>
          <w:bCs/>
          <w:szCs w:val="24"/>
        </w:rPr>
        <w:t>εκατόν</w:t>
      </w:r>
      <w:proofErr w:type="spellEnd"/>
      <w:r>
        <w:rPr>
          <w:rFonts w:eastAsia="Times New Roman"/>
          <w:bCs/>
          <w:szCs w:val="24"/>
        </w:rPr>
        <w:t xml:space="preserve"> πενήντα χιλιάδες ζεστά σχολικά γεύματα κάθε μέρα. Αυτά που λοιδορούσατε</w:t>
      </w:r>
      <w:r>
        <w:rPr>
          <w:rFonts w:eastAsia="Times New Roman"/>
          <w:bCs/>
          <w:szCs w:val="24"/>
        </w:rPr>
        <w:t xml:space="preserve">. Σήμερα είναι πεντακόσιες χιλιάδες. Το 2019 - 2020 όλα τα δημοτικά σχολεία της Ελλάδας θα έχουν σχολικά γεύματα ζεστά. </w:t>
      </w:r>
    </w:p>
    <w:p w14:paraId="719A5303"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Φροντίδα για το παιδί σημαίνει </w:t>
      </w:r>
      <w:proofErr w:type="spellStart"/>
      <w:r>
        <w:rPr>
          <w:rFonts w:eastAsia="Times New Roman"/>
          <w:bCs/>
          <w:szCs w:val="24"/>
        </w:rPr>
        <w:t>εκατόν</w:t>
      </w:r>
      <w:proofErr w:type="spellEnd"/>
      <w:r>
        <w:rPr>
          <w:rFonts w:eastAsia="Times New Roman"/>
          <w:bCs/>
          <w:szCs w:val="24"/>
        </w:rPr>
        <w:t xml:space="preserve"> είκοσι χιλιάδες </w:t>
      </w:r>
      <w:r>
        <w:rPr>
          <w:rFonts w:eastAsia="Times New Roman"/>
          <w:bCs/>
          <w:szCs w:val="24"/>
        </w:rPr>
        <w:t>παιδιά δωρεάν στους βρεφονηπιακούς σταθμούς σήμερα, όταν το 2015 που παραλάβαμε</w:t>
      </w:r>
      <w:r>
        <w:rPr>
          <w:rFonts w:eastAsia="Times New Roman"/>
          <w:bCs/>
          <w:szCs w:val="24"/>
        </w:rPr>
        <w:t>,</w:t>
      </w:r>
      <w:r>
        <w:rPr>
          <w:rFonts w:eastAsia="Times New Roman"/>
          <w:bCs/>
          <w:szCs w:val="24"/>
        </w:rPr>
        <w:t xml:space="preserve"> </w:t>
      </w:r>
      <w:r>
        <w:rPr>
          <w:rFonts w:eastAsia="Times New Roman"/>
          <w:bCs/>
          <w:szCs w:val="24"/>
        </w:rPr>
        <w:t xml:space="preserve">ήταν μόνο </w:t>
      </w:r>
      <w:r>
        <w:rPr>
          <w:rFonts w:eastAsia="Times New Roman"/>
          <w:bCs/>
          <w:szCs w:val="24"/>
        </w:rPr>
        <w:t>εβδομήντα οκτώ χιλιάδες</w:t>
      </w:r>
      <w:r>
        <w:rPr>
          <w:rFonts w:eastAsia="Times New Roman"/>
          <w:bCs/>
          <w:szCs w:val="24"/>
        </w:rPr>
        <w:t xml:space="preserve">. Το </w:t>
      </w:r>
      <w:r>
        <w:rPr>
          <w:rFonts w:eastAsia="Times New Roman"/>
          <w:bCs/>
          <w:szCs w:val="24"/>
        </w:rPr>
        <w:lastRenderedPageBreak/>
        <w:t xml:space="preserve">2019 - 2020 θα είναι </w:t>
      </w:r>
      <w:proofErr w:type="spellStart"/>
      <w:r>
        <w:rPr>
          <w:rFonts w:eastAsia="Times New Roman"/>
          <w:bCs/>
          <w:szCs w:val="24"/>
        </w:rPr>
        <w:t>εκατόν</w:t>
      </w:r>
      <w:proofErr w:type="spellEnd"/>
      <w:r>
        <w:rPr>
          <w:rFonts w:eastAsia="Times New Roman"/>
          <w:bCs/>
          <w:szCs w:val="24"/>
        </w:rPr>
        <w:t xml:space="preserve"> εξήντα πέντε χιλιάδες </w:t>
      </w:r>
      <w:r>
        <w:rPr>
          <w:rFonts w:eastAsia="Times New Roman"/>
          <w:bCs/>
          <w:szCs w:val="24"/>
        </w:rPr>
        <w:t xml:space="preserve">παιδιά δωρεάν. </w:t>
      </w:r>
    </w:p>
    <w:p w14:paraId="719A5304" w14:textId="77777777" w:rsidR="00E97792" w:rsidRDefault="00D70D60">
      <w:pPr>
        <w:spacing w:after="0" w:line="600" w:lineRule="auto"/>
        <w:ind w:firstLine="720"/>
        <w:jc w:val="both"/>
        <w:rPr>
          <w:rFonts w:eastAsia="Times New Roman"/>
          <w:bCs/>
          <w:szCs w:val="24"/>
        </w:rPr>
      </w:pPr>
      <w:r>
        <w:rPr>
          <w:rFonts w:eastAsia="Times New Roman"/>
          <w:bCs/>
          <w:szCs w:val="24"/>
        </w:rPr>
        <w:t>Φροντίδα για το παιδί σημαίνει ίδρυση τετρακοσίων νέων παιδικών βρεφονηπιακών σταθμών φέτος και χιλίων οκτακοσίων του χρόνου το 2019 – 2020, σημαίνει αύ</w:t>
      </w:r>
      <w:r>
        <w:rPr>
          <w:rFonts w:eastAsia="Times New Roman"/>
          <w:bCs/>
          <w:szCs w:val="24"/>
        </w:rPr>
        <w:t xml:space="preserve">ξηση των </w:t>
      </w:r>
      <w:r>
        <w:rPr>
          <w:rFonts w:eastAsia="Times New Roman"/>
          <w:bCs/>
          <w:szCs w:val="24"/>
        </w:rPr>
        <w:t>κ</w:t>
      </w:r>
      <w:r>
        <w:rPr>
          <w:rFonts w:eastAsia="Times New Roman"/>
          <w:bCs/>
          <w:szCs w:val="24"/>
        </w:rPr>
        <w:t xml:space="preserve">έντρων </w:t>
      </w:r>
      <w:r>
        <w:rPr>
          <w:rFonts w:eastAsia="Times New Roman"/>
          <w:bCs/>
          <w:szCs w:val="24"/>
        </w:rPr>
        <w:t>δ</w:t>
      </w:r>
      <w:r>
        <w:rPr>
          <w:rFonts w:eastAsia="Times New Roman"/>
          <w:bCs/>
          <w:szCs w:val="24"/>
        </w:rPr>
        <w:t xml:space="preserve">ημιουργικής </w:t>
      </w:r>
      <w:r>
        <w:rPr>
          <w:rFonts w:eastAsia="Times New Roman"/>
          <w:bCs/>
          <w:szCs w:val="24"/>
        </w:rPr>
        <w:t>α</w:t>
      </w:r>
      <w:r>
        <w:rPr>
          <w:rFonts w:eastAsia="Times New Roman"/>
          <w:bCs/>
          <w:szCs w:val="24"/>
        </w:rPr>
        <w:t>πασχόληση, ΚΔΑΠ, για τα παιδιά και</w:t>
      </w:r>
      <w:r>
        <w:rPr>
          <w:rFonts w:eastAsia="Times New Roman"/>
          <w:bCs/>
          <w:szCs w:val="24"/>
        </w:rPr>
        <w:t>,</w:t>
      </w:r>
      <w:r>
        <w:rPr>
          <w:rFonts w:eastAsia="Times New Roman"/>
          <w:bCs/>
          <w:szCs w:val="24"/>
        </w:rPr>
        <w:t xml:space="preserve"> κυρίως</w:t>
      </w:r>
      <w:r>
        <w:rPr>
          <w:rFonts w:eastAsia="Times New Roman"/>
          <w:bCs/>
          <w:szCs w:val="24"/>
        </w:rPr>
        <w:t>,</w:t>
      </w:r>
      <w:r>
        <w:rPr>
          <w:rFonts w:eastAsia="Times New Roman"/>
          <w:bCs/>
          <w:szCs w:val="24"/>
        </w:rPr>
        <w:t xml:space="preserve"> για τα παιδιά Α</w:t>
      </w:r>
      <w:r>
        <w:rPr>
          <w:rFonts w:eastAsia="Times New Roman"/>
          <w:bCs/>
          <w:szCs w:val="24"/>
        </w:rPr>
        <w:t>ΜΕ</w:t>
      </w:r>
      <w:r>
        <w:rPr>
          <w:rFonts w:eastAsia="Times New Roman"/>
          <w:bCs/>
          <w:szCs w:val="24"/>
        </w:rPr>
        <w:t>Α. Είναι τα άρθρα 59 και 60 του νομοσχεδίου. Σας παρακαλώ να τα ψηφίσετε.</w:t>
      </w:r>
    </w:p>
    <w:p w14:paraId="719A5305"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Σήμερα συνεδριάζει για πρώτη φορά το </w:t>
      </w:r>
      <w:r w:rsidRPr="00E968A5">
        <w:rPr>
          <w:rFonts w:eastAsia="Times New Roman" w:cs="Times New Roman"/>
          <w:bCs/>
          <w:szCs w:val="24"/>
        </w:rPr>
        <w:t>Ε.Σ.</w:t>
      </w:r>
      <w:r w:rsidRPr="00E968A5">
        <w:rPr>
          <w:rFonts w:eastAsia="Times New Roman"/>
          <w:bCs/>
          <w:szCs w:val="24"/>
        </w:rPr>
        <w:t>ΑΝ</w:t>
      </w:r>
      <w:r w:rsidRPr="00E968A5">
        <w:rPr>
          <w:rFonts w:eastAsia="Times New Roman" w:cs="Times New Roman"/>
          <w:bCs/>
          <w:szCs w:val="24"/>
        </w:rPr>
        <w:t>.Υ</w:t>
      </w:r>
      <w:r>
        <w:rPr>
          <w:rFonts w:eastAsia="Times New Roman"/>
          <w:bCs/>
          <w:szCs w:val="24"/>
        </w:rPr>
        <w:t xml:space="preserve"> το Εθνικό Συμβούλιο Αναδοχής Υιοθεσίας. Το ψηφίσαμε πριν έναν μήνα. Μου λέγατε ότι θα περάσουν μήνες για να αρχίσει η εφαρμογή. Αρχίζουμε λοιπόν. Σήμερα γίνεται το πρώτο βήμα στις 5 η ώρα, για να βρουν τα παιδία μια ζεστή αγκαλιά και να φύγουν μέσα από τα</w:t>
      </w:r>
      <w:r>
        <w:rPr>
          <w:rFonts w:eastAsia="Times New Roman"/>
          <w:bCs/>
          <w:szCs w:val="24"/>
        </w:rPr>
        <w:t xml:space="preserve"> ιδρύματα. </w:t>
      </w:r>
    </w:p>
    <w:p w14:paraId="719A5306" w14:textId="77777777" w:rsidR="00E97792" w:rsidRDefault="00D70D60">
      <w:pPr>
        <w:spacing w:after="0" w:line="600" w:lineRule="auto"/>
        <w:ind w:firstLine="720"/>
        <w:jc w:val="both"/>
        <w:rPr>
          <w:rFonts w:eastAsia="Times New Roman"/>
          <w:szCs w:val="24"/>
        </w:rPr>
      </w:pPr>
      <w:r>
        <w:rPr>
          <w:rFonts w:eastAsia="Times New Roman"/>
          <w:bCs/>
          <w:szCs w:val="24"/>
        </w:rPr>
        <w:t xml:space="preserve">Το άρθρο 62 του σημερινού νομοσχεδίου προβλέπει σε μια μάνα που δεν έχει ταυτότητα, </w:t>
      </w:r>
      <w:proofErr w:type="spellStart"/>
      <w:r>
        <w:rPr>
          <w:rFonts w:eastAsia="Times New Roman"/>
          <w:bCs/>
          <w:szCs w:val="24"/>
        </w:rPr>
        <w:t>ταυτοποιητικά</w:t>
      </w:r>
      <w:proofErr w:type="spellEnd"/>
      <w:r>
        <w:rPr>
          <w:rFonts w:eastAsia="Times New Roman"/>
          <w:bCs/>
          <w:szCs w:val="24"/>
        </w:rPr>
        <w:t xml:space="preserve"> στοιχεία, την απαιτούμενη νόμιμη διαδικασία για να μην της πάρουν το παιδί και το βάλουν στο ίδρυμα, όπως γινόταν μέχρι σήμερα. Σας παρακαλώ να το</w:t>
      </w:r>
      <w:r>
        <w:rPr>
          <w:rFonts w:eastAsia="Times New Roman"/>
          <w:bCs/>
          <w:szCs w:val="24"/>
        </w:rPr>
        <w:t xml:space="preserve"> ψηφίσετε.</w:t>
      </w:r>
    </w:p>
    <w:p w14:paraId="719A5307" w14:textId="77777777" w:rsidR="00E97792" w:rsidRDefault="00D70D60">
      <w:pPr>
        <w:spacing w:after="0" w:line="600" w:lineRule="auto"/>
        <w:ind w:firstLine="720"/>
        <w:jc w:val="both"/>
        <w:rPr>
          <w:rFonts w:eastAsia="Times New Roman"/>
          <w:szCs w:val="24"/>
        </w:rPr>
      </w:pPr>
      <w:r>
        <w:rPr>
          <w:rFonts w:eastAsia="Times New Roman"/>
          <w:szCs w:val="24"/>
        </w:rPr>
        <w:lastRenderedPageBreak/>
        <w:t>Κυρίες και κύριοι Βουλευτές, το έχω πει και θα το ξαναπώ. Για την Κυβέρνησή μας τα παιδιά ανεξαρτήτου χρώματος, θρησκείας, εθνικότητας αποτελούν ύψιστη προτεραιότητα, γιατί τα παιδιά είναι η ελπίδα μας.</w:t>
      </w:r>
    </w:p>
    <w:p w14:paraId="719A5308" w14:textId="77777777" w:rsidR="00E97792" w:rsidRDefault="00D70D60">
      <w:pPr>
        <w:spacing w:after="0" w:line="600" w:lineRule="auto"/>
        <w:ind w:firstLine="720"/>
        <w:jc w:val="both"/>
        <w:rPr>
          <w:rFonts w:eastAsia="Times New Roman"/>
          <w:szCs w:val="24"/>
        </w:rPr>
      </w:pPr>
      <w:r>
        <w:rPr>
          <w:rFonts w:eastAsia="Times New Roman"/>
          <w:szCs w:val="24"/>
        </w:rPr>
        <w:t>Το σημερινό νομοσχέδιο διαπραγματεύεται τη</w:t>
      </w:r>
      <w:r>
        <w:rPr>
          <w:rFonts w:eastAsia="Times New Roman"/>
          <w:szCs w:val="24"/>
        </w:rPr>
        <w:t>ν πιο ευάλωτη ομάδα παιδιών που υπάρχει στον κόσμο</w:t>
      </w:r>
      <w:r w:rsidRPr="00C842B1">
        <w:rPr>
          <w:rFonts w:eastAsia="Times New Roman"/>
          <w:szCs w:val="24"/>
        </w:rPr>
        <w:t xml:space="preserve">, </w:t>
      </w:r>
      <w:r>
        <w:rPr>
          <w:rFonts w:eastAsia="Times New Roman"/>
          <w:szCs w:val="24"/>
        </w:rPr>
        <w:t xml:space="preserve">τα ασυνόδευτα προσφυγόπουλα, ανήλικα παιδιά που προσπαθούν να σωθούν από πολέμους, φτώχεια, βία, ορφάνια. Φτάνουν στην Ελλάδα χωρίς συνοδεία ή χωρισμένα από την οικογένειά τους. </w:t>
      </w:r>
    </w:p>
    <w:p w14:paraId="719A5309" w14:textId="77777777" w:rsidR="00E97792" w:rsidRDefault="00D70D60">
      <w:pPr>
        <w:spacing w:after="0" w:line="600" w:lineRule="auto"/>
        <w:ind w:firstLine="720"/>
        <w:jc w:val="both"/>
        <w:rPr>
          <w:rFonts w:eastAsia="Times New Roman"/>
          <w:szCs w:val="24"/>
        </w:rPr>
      </w:pPr>
      <w:r>
        <w:rPr>
          <w:rFonts w:eastAsia="Times New Roman"/>
          <w:szCs w:val="24"/>
        </w:rPr>
        <w:t>Αυτό το νομοσχέδιο σε αυτ</w:t>
      </w:r>
      <w:r>
        <w:rPr>
          <w:rFonts w:eastAsia="Times New Roman"/>
          <w:szCs w:val="24"/>
        </w:rPr>
        <w:t xml:space="preserve">ά τα άρθρα αποτελεί ένα μεγάλο και σοβαρό βήμα τόσο για το προσφυγικό ζήτημα όσο και για την παιδική προστασία για τη χώρα μας. Το ακούσατε από διεθνείς και ελληνικούς φορείς κατά τη διαβούλευση, όπως είναι η Ύπατη Αρμοστεία, ο Συνήγορος του Παιδιού, τα </w:t>
      </w:r>
      <w:r>
        <w:rPr>
          <w:rFonts w:eastAsia="Times New Roman"/>
          <w:szCs w:val="24"/>
        </w:rPr>
        <w:t>κ</w:t>
      </w:r>
      <w:r>
        <w:rPr>
          <w:rFonts w:eastAsia="Times New Roman"/>
          <w:szCs w:val="24"/>
        </w:rPr>
        <w:t>έ</w:t>
      </w:r>
      <w:r>
        <w:rPr>
          <w:rFonts w:eastAsia="Times New Roman"/>
          <w:szCs w:val="24"/>
        </w:rPr>
        <w:t xml:space="preserve">ντρα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 xml:space="preserve">ροστασίας </w:t>
      </w:r>
      <w:r>
        <w:rPr>
          <w:rFonts w:eastAsia="Times New Roman"/>
          <w:szCs w:val="24"/>
        </w:rPr>
        <w:t>π</w:t>
      </w:r>
      <w:r>
        <w:rPr>
          <w:rFonts w:eastAsia="Times New Roman"/>
          <w:szCs w:val="24"/>
        </w:rPr>
        <w:t xml:space="preserve">αιδιών, </w:t>
      </w:r>
      <w:r>
        <w:rPr>
          <w:rFonts w:eastAsia="Times New Roman"/>
          <w:szCs w:val="24"/>
        </w:rPr>
        <w:t>π</w:t>
      </w:r>
      <w:r>
        <w:rPr>
          <w:rFonts w:eastAsia="Times New Roman"/>
          <w:szCs w:val="24"/>
        </w:rPr>
        <w:t xml:space="preserve">αιδιών ΑΜΕΑ, όπως το «Μητέρα» </w:t>
      </w:r>
      <w:proofErr w:type="spellStart"/>
      <w:r>
        <w:rPr>
          <w:rFonts w:eastAsia="Times New Roman"/>
          <w:szCs w:val="24"/>
        </w:rPr>
        <w:t>κ.ο.κ.</w:t>
      </w:r>
      <w:proofErr w:type="spellEnd"/>
      <w:r>
        <w:rPr>
          <w:rFonts w:eastAsia="Times New Roman"/>
          <w:szCs w:val="24"/>
        </w:rPr>
        <w:t xml:space="preserve"> </w:t>
      </w:r>
    </w:p>
    <w:p w14:paraId="719A530A" w14:textId="77777777" w:rsidR="00E97792" w:rsidRDefault="00D70D60">
      <w:pPr>
        <w:spacing w:after="0" w:line="600" w:lineRule="auto"/>
        <w:ind w:firstLine="720"/>
        <w:jc w:val="both"/>
        <w:rPr>
          <w:rFonts w:eastAsia="Times New Roman"/>
          <w:szCs w:val="24"/>
        </w:rPr>
      </w:pPr>
      <w:r>
        <w:rPr>
          <w:rFonts w:eastAsia="Times New Roman"/>
          <w:szCs w:val="24"/>
        </w:rPr>
        <w:t xml:space="preserve">Η Βουλή των Ελλήνων σήμερα έχει μια μεγάλη ευκαιρία να δηλώσει με την ψήφο </w:t>
      </w:r>
      <w:r>
        <w:rPr>
          <w:rFonts w:eastAsia="Times New Roman"/>
          <w:szCs w:val="24"/>
        </w:rPr>
        <w:t>της,</w:t>
      </w:r>
      <w:r>
        <w:rPr>
          <w:rFonts w:eastAsia="Times New Roman"/>
          <w:szCs w:val="24"/>
        </w:rPr>
        <w:t xml:space="preserve"> πως βρίσκεται στη σωστή πλευρά </w:t>
      </w:r>
      <w:r>
        <w:rPr>
          <w:rFonts w:eastAsia="Times New Roman"/>
          <w:szCs w:val="24"/>
        </w:rPr>
        <w:lastRenderedPageBreak/>
        <w:t xml:space="preserve">της ιστορίας. </w:t>
      </w:r>
      <w:r>
        <w:rPr>
          <w:rFonts w:eastAsia="Times New Roman"/>
          <w:szCs w:val="24"/>
        </w:rPr>
        <w:t>Ε</w:t>
      </w:r>
      <w:r>
        <w:rPr>
          <w:rFonts w:eastAsia="Times New Roman"/>
          <w:szCs w:val="24"/>
        </w:rPr>
        <w:t>ξηγούμαι Όλος ο πλανήτης σήμερα βρίσκεται αντιμέτωπος μ</w:t>
      </w:r>
      <w:r>
        <w:rPr>
          <w:rFonts w:eastAsia="Times New Roman"/>
          <w:szCs w:val="24"/>
        </w:rPr>
        <w:t xml:space="preserve">ε μια άνευ προηγουμένου σύγχρονη μετακίνηση πληθυσμών η οποία διχάζει την ανθρωπότητα. Δεν πρόκειται για συγκυριακή κρίση αλλά για αλυσιδωτή αντίδραση η οποία εμφανίζει πλέον μόνιμα χαρακτηριστικά. </w:t>
      </w:r>
    </w:p>
    <w:p w14:paraId="719A530B" w14:textId="77777777" w:rsidR="00E97792" w:rsidRDefault="00D70D60">
      <w:pPr>
        <w:spacing w:after="0" w:line="600" w:lineRule="auto"/>
        <w:ind w:firstLine="720"/>
        <w:jc w:val="both"/>
        <w:rPr>
          <w:rFonts w:eastAsia="Times New Roman"/>
          <w:szCs w:val="24"/>
        </w:rPr>
      </w:pPr>
      <w:r>
        <w:rPr>
          <w:rFonts w:eastAsia="Times New Roman"/>
          <w:szCs w:val="24"/>
        </w:rPr>
        <w:t>Η Ευρώπη, το ξέρετε, χωρίζεται σε δύο στρατόπεδα. Σε εκεί</w:t>
      </w:r>
      <w:r>
        <w:rPr>
          <w:rFonts w:eastAsia="Times New Roman"/>
          <w:szCs w:val="24"/>
        </w:rPr>
        <w:t>νο που συγκροτεί την ανθρωπιά, την αλληλεγγύη, την κοινωνική δικαιοσύνη, τις αρχές δικαίου και σε εκείνο που υψώνει τείχη επωάζοντας τον διχασμό, την ξενοφοβία και τον ρατσισμό και τελικά τη διάλυση της Ευρώπης. Εσείς οι «μένουμε Ευρώπη» προσέξτε καλά, για</w:t>
      </w:r>
      <w:r>
        <w:rPr>
          <w:rFonts w:eastAsia="Times New Roman"/>
          <w:szCs w:val="24"/>
        </w:rPr>
        <w:t>τί αυτό είναι η διάλυση επί της ουσίας της Ευρώπης.</w:t>
      </w:r>
    </w:p>
    <w:p w14:paraId="719A530C" w14:textId="77777777" w:rsidR="00E97792" w:rsidRDefault="00D70D60">
      <w:pPr>
        <w:spacing w:after="0" w:line="600" w:lineRule="auto"/>
        <w:ind w:firstLine="720"/>
        <w:jc w:val="both"/>
        <w:rPr>
          <w:rFonts w:eastAsia="Times New Roman"/>
          <w:szCs w:val="24"/>
        </w:rPr>
      </w:pPr>
      <w:r>
        <w:rPr>
          <w:rFonts w:eastAsia="Times New Roman"/>
          <w:szCs w:val="24"/>
        </w:rPr>
        <w:t>Πιστεύω ότι όλοι εδώ, τουλάχιστον εμείς, θέλουμε μια κοινή ευρωπαϊκή λύση για το προσφυγικό. Δεν θέλουμε η Ελλάδα να βρεθεί μόνη της απομονωμένη στη διαχείριση αυτού του τεράστιου ζητήματος. Πιστεύω –θέλω</w:t>
      </w:r>
      <w:r>
        <w:rPr>
          <w:rFonts w:eastAsia="Times New Roman"/>
          <w:szCs w:val="24"/>
        </w:rPr>
        <w:t xml:space="preserve"> να έχω αυτή την πίστη- ότι κανείς εδώ εκτός από μία πτέρυγα, την πέρα, δεν το θέλει αυτό. Κανείς δεν θέλει να βρεθεί η χώρα μας απομονωμένη σε αυτή την ιστορία, παρά το γεγονός ότι άκουσα ακόμα και τον Πρόεδρο </w:t>
      </w:r>
      <w:r>
        <w:rPr>
          <w:rFonts w:eastAsia="Times New Roman"/>
          <w:szCs w:val="24"/>
        </w:rPr>
        <w:lastRenderedPageBreak/>
        <w:t>της Νέας Δημοκρατίας να μιλάει για κλειστά σύ</w:t>
      </w:r>
      <w:r>
        <w:rPr>
          <w:rFonts w:eastAsia="Times New Roman"/>
          <w:szCs w:val="24"/>
        </w:rPr>
        <w:t>νορα, στην πραγματικότητα</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να συντάσσεται με αυτούς που απεργάζονται την απομόνωση της χώρας.</w:t>
      </w:r>
    </w:p>
    <w:p w14:paraId="719A530D" w14:textId="77777777" w:rsidR="00E97792" w:rsidRDefault="00D70D60">
      <w:pPr>
        <w:spacing w:after="0" w:line="600" w:lineRule="auto"/>
        <w:ind w:firstLine="720"/>
        <w:jc w:val="both"/>
        <w:rPr>
          <w:rFonts w:eastAsia="Times New Roman"/>
          <w:szCs w:val="24"/>
        </w:rPr>
      </w:pPr>
      <w:r>
        <w:rPr>
          <w:rFonts w:eastAsia="Times New Roman"/>
          <w:szCs w:val="24"/>
        </w:rPr>
        <w:t>Κυρίες και κύριοι συνάδελφοι, η επιτροπεία για τα ασυνόδευτα ανήλικα εδράζεται στο βέλτιστο συμφέρον του παιδιού, όπως ορίζεται από διεθνείς συμβάσεις, ευ</w:t>
      </w:r>
      <w:r>
        <w:rPr>
          <w:rFonts w:eastAsia="Times New Roman"/>
          <w:szCs w:val="24"/>
        </w:rPr>
        <w:t xml:space="preserve">ρωπαϊκές οδηγίες και το ελληνικό </w:t>
      </w:r>
      <w:proofErr w:type="spellStart"/>
      <w:r>
        <w:rPr>
          <w:rFonts w:eastAsia="Times New Roman"/>
          <w:szCs w:val="24"/>
        </w:rPr>
        <w:t>δικαιικό</w:t>
      </w:r>
      <w:proofErr w:type="spellEnd"/>
      <w:r>
        <w:rPr>
          <w:rFonts w:eastAsia="Times New Roman"/>
          <w:szCs w:val="24"/>
        </w:rPr>
        <w:t xml:space="preserve"> σύστημα. Για να εξασφαλιστεί αυτό το βέλτιστο συμφέρον</w:t>
      </w:r>
      <w:r>
        <w:rPr>
          <w:rFonts w:eastAsia="Times New Roman"/>
          <w:szCs w:val="24"/>
        </w:rPr>
        <w:t>,</w:t>
      </w:r>
      <w:r>
        <w:rPr>
          <w:rFonts w:eastAsia="Times New Roman"/>
          <w:szCs w:val="24"/>
        </w:rPr>
        <w:t xml:space="preserve"> εισάγονται τρεις θεσμοί: Πρώτον, ο Μόνιμος Επίτροπος, δεύτερον, το Εποπτικό Συμβούλιο Επιτροπείας και τρίτον, η Διεύθυνση Προστασίας Ασυνόδευτων Ανηλίκων στο </w:t>
      </w:r>
      <w:r>
        <w:rPr>
          <w:rFonts w:eastAsia="Times New Roman"/>
          <w:szCs w:val="24"/>
        </w:rPr>
        <w:t xml:space="preserve">ΕΚΚΑ. </w:t>
      </w:r>
    </w:p>
    <w:p w14:paraId="719A530E" w14:textId="77777777" w:rsidR="00E97792" w:rsidRDefault="00D70D60">
      <w:pPr>
        <w:spacing w:after="0" w:line="600" w:lineRule="auto"/>
        <w:ind w:firstLine="720"/>
        <w:jc w:val="both"/>
        <w:rPr>
          <w:rFonts w:eastAsia="Times New Roman"/>
          <w:szCs w:val="24"/>
        </w:rPr>
      </w:pPr>
      <w:r>
        <w:rPr>
          <w:rFonts w:eastAsia="Times New Roman"/>
          <w:szCs w:val="24"/>
        </w:rPr>
        <w:t>Πόσα, όμως, είναι τα ασυνόδευτα ανήλικα σήμερα στην Ελλάδα; Άκουσα αυτό που διαβάζετε από τα στοιχεία που δημοσιεύει το ΕΚΚΑ. Κατ’ αρχάς να πούμε ότι τα τελευταία στοιχεία του Εθνικού Κέντρου Κοινωνικής Αλληλεγγύης ήταν στις 30 Ιουνίου 2018. Τα στοι</w:t>
      </w:r>
      <w:r>
        <w:rPr>
          <w:rFonts w:eastAsia="Times New Roman"/>
          <w:szCs w:val="24"/>
        </w:rPr>
        <w:t>χεία που δημοσιεύει</w:t>
      </w:r>
      <w:r>
        <w:rPr>
          <w:rFonts w:eastAsia="Times New Roman"/>
          <w:szCs w:val="24"/>
        </w:rPr>
        <w:t>,</w:t>
      </w:r>
      <w:r>
        <w:rPr>
          <w:rFonts w:eastAsia="Times New Roman"/>
          <w:szCs w:val="24"/>
        </w:rPr>
        <w:t xml:space="preserve"> είναι με βάση ένα σύστημα παραπομπών. Δεν έχει φακέλους των ανηλίκων, αυτό που κάνουμε τώρα με την επιτροπεία, ούτε έχει σύστημα παρακολούθησης του ανηλίκου, αυτό που κάνουμε τώρα με τον νόμο </w:t>
      </w:r>
      <w:r>
        <w:rPr>
          <w:rFonts w:eastAsia="Times New Roman"/>
          <w:szCs w:val="24"/>
        </w:rPr>
        <w:lastRenderedPageBreak/>
        <w:t>για την επιτροπεία. Έχει απλά ένα αρχείο πα</w:t>
      </w:r>
      <w:r>
        <w:rPr>
          <w:rFonts w:eastAsia="Times New Roman"/>
          <w:szCs w:val="24"/>
        </w:rPr>
        <w:t>ραπομπής. Αυτό σημαίνει ότι το ίδιο παιδί μπορεί να παραπέμπεται πολλές φορές.</w:t>
      </w:r>
    </w:p>
    <w:p w14:paraId="719A530F" w14:textId="77777777" w:rsidR="00E97792" w:rsidRDefault="00D70D60">
      <w:pPr>
        <w:spacing w:after="0" w:line="600" w:lineRule="auto"/>
        <w:ind w:firstLine="720"/>
        <w:jc w:val="both"/>
        <w:rPr>
          <w:rFonts w:eastAsia="Times New Roman"/>
          <w:szCs w:val="24"/>
        </w:rPr>
      </w:pPr>
      <w:r>
        <w:rPr>
          <w:rFonts w:eastAsia="Times New Roman"/>
          <w:szCs w:val="24"/>
        </w:rPr>
        <w:t>Σε αυτό το αρχείο, λοιπόν, του ΕΚΚΑ από τα τρ</w:t>
      </w:r>
      <w:r>
        <w:rPr>
          <w:rFonts w:eastAsia="Times New Roman"/>
          <w:szCs w:val="24"/>
        </w:rPr>
        <w:t>ιά</w:t>
      </w:r>
      <w:r>
        <w:rPr>
          <w:rFonts w:eastAsia="Times New Roman"/>
          <w:szCs w:val="24"/>
        </w:rPr>
        <w:t>μισι χιλιάδες παιδιά που εμφανίζονται ως ασυνόδευτα ανήλικα -αυτά αναφέρετε και όλοι σας εδώ-, τα χίλια διακόσια πενήντα οκτώ παιδ</w:t>
      </w:r>
      <w:r>
        <w:rPr>
          <w:rFonts w:eastAsia="Times New Roman"/>
          <w:szCs w:val="24"/>
        </w:rPr>
        <w:t>ιά δεν εντοπίζονται πουθενά. Το ΕΚΚΑ τα αναφέρει ως εξής: Τριακόσια σαράντα πέντε δεν γνωρίζουμε πού είναι. Εξακόσια τριάντα τέσσερα είναι σε «</w:t>
      </w:r>
      <w:proofErr w:type="spellStart"/>
      <w:r>
        <w:rPr>
          <w:rFonts w:eastAsia="Times New Roman"/>
          <w:szCs w:val="24"/>
        </w:rPr>
        <w:t>αστεγία</w:t>
      </w:r>
      <w:proofErr w:type="spellEnd"/>
      <w:r>
        <w:rPr>
          <w:rFonts w:eastAsia="Times New Roman"/>
          <w:szCs w:val="24"/>
        </w:rPr>
        <w:t>», πάλι δηλαδή δεν γνωρίζουμε πού είναι. Διακόσια εβδομήντα εννιά είναι σε άτυπη στέγαση. Από αυτά διακόσι</w:t>
      </w:r>
      <w:r>
        <w:rPr>
          <w:rFonts w:eastAsia="Times New Roman"/>
          <w:szCs w:val="24"/>
        </w:rPr>
        <w:t xml:space="preserve">α είκοσι δύο είναι με </w:t>
      </w:r>
      <w:r>
        <w:rPr>
          <w:rFonts w:eastAsia="Times New Roman"/>
          <w:szCs w:val="24"/>
        </w:rPr>
        <w:t xml:space="preserve">τις </w:t>
      </w:r>
      <w:r>
        <w:rPr>
          <w:rFonts w:eastAsia="Times New Roman"/>
          <w:szCs w:val="24"/>
        </w:rPr>
        <w:t xml:space="preserve">οικογένειές τους, είναι με συγγενείς τους, άρα δεν </w:t>
      </w:r>
      <w:proofErr w:type="spellStart"/>
      <w:r>
        <w:rPr>
          <w:rFonts w:eastAsia="Times New Roman"/>
          <w:szCs w:val="24"/>
        </w:rPr>
        <w:t>προσμετρώνται</w:t>
      </w:r>
      <w:proofErr w:type="spellEnd"/>
      <w:r>
        <w:rPr>
          <w:rFonts w:eastAsia="Times New Roman"/>
          <w:szCs w:val="24"/>
        </w:rPr>
        <w:t>. Συνολικά χίλια διακόσια πενήντα οκτώ παιδιά δεν εντοπίζονται. Τι σημαίνει αυτό; Σημαίνει ότι είναι υπαρκτά, ότι υπάρχουν μέσα στην Ελλάδα; Όχι, κυρίες και κύριοι Βο</w:t>
      </w:r>
      <w:r>
        <w:rPr>
          <w:rFonts w:eastAsia="Times New Roman"/>
          <w:szCs w:val="24"/>
        </w:rPr>
        <w:t>υλευτές. Μπορεί να σημαίνει ότι έχουν φύγει.</w:t>
      </w:r>
    </w:p>
    <w:p w14:paraId="719A5310" w14:textId="77777777" w:rsidR="00E97792" w:rsidRDefault="00D70D60">
      <w:pPr>
        <w:spacing w:after="0" w:line="600" w:lineRule="auto"/>
        <w:ind w:firstLine="720"/>
        <w:jc w:val="both"/>
        <w:rPr>
          <w:rFonts w:eastAsia="Times New Roman"/>
          <w:szCs w:val="24"/>
        </w:rPr>
      </w:pPr>
      <w:r>
        <w:rPr>
          <w:rFonts w:eastAsia="Times New Roman"/>
          <w:szCs w:val="24"/>
        </w:rPr>
        <w:t>Επομένως μπορώ να σας πω σήμερα ότι αυτό που υπάρχει και είναι πλήρως καταγεγραμμέν</w:t>
      </w:r>
      <w:r>
        <w:rPr>
          <w:rFonts w:eastAsia="Times New Roman"/>
          <w:szCs w:val="24"/>
        </w:rPr>
        <w:t>ο</w:t>
      </w:r>
      <w:r>
        <w:rPr>
          <w:rFonts w:eastAsia="Times New Roman"/>
          <w:szCs w:val="24"/>
        </w:rPr>
        <w:t xml:space="preserve"> και πιστοποιημέν</w:t>
      </w:r>
      <w:r>
        <w:rPr>
          <w:rFonts w:eastAsia="Times New Roman"/>
          <w:szCs w:val="24"/>
        </w:rPr>
        <w:t>ο,</w:t>
      </w:r>
      <w:r>
        <w:rPr>
          <w:rFonts w:eastAsia="Times New Roman"/>
          <w:szCs w:val="24"/>
        </w:rPr>
        <w:t xml:space="preserve"> είναι </w:t>
      </w:r>
      <w:r>
        <w:rPr>
          <w:rFonts w:eastAsia="Times New Roman"/>
          <w:szCs w:val="24"/>
        </w:rPr>
        <w:lastRenderedPageBreak/>
        <w:t xml:space="preserve">δύο χιλιάδες τετρακόσια ασυνόδευτα, εκ των οποίων χίλια </w:t>
      </w:r>
      <w:proofErr w:type="spellStart"/>
      <w:r>
        <w:rPr>
          <w:rFonts w:eastAsia="Times New Roman"/>
          <w:szCs w:val="24"/>
        </w:rPr>
        <w:t>εκατόν</w:t>
      </w:r>
      <w:proofErr w:type="spellEnd"/>
      <w:r>
        <w:rPr>
          <w:rFonts w:eastAsia="Times New Roman"/>
          <w:szCs w:val="24"/>
        </w:rPr>
        <w:t xml:space="preserve"> τριάντα φιλοξενούνται σε ξενώνες. Άρα</w:t>
      </w:r>
      <w:r>
        <w:rPr>
          <w:rFonts w:eastAsia="Times New Roman"/>
          <w:szCs w:val="24"/>
        </w:rPr>
        <w:t xml:space="preserve"> εμείς λέμε ότι άμεσα πρέπει να στεγάσουμε τα υπόλοιπα. Τι κάνουμε; Επτακόσια δεκατέσσερα θα στεγαστούν άμεσα</w:t>
      </w:r>
      <w:r>
        <w:rPr>
          <w:rFonts w:eastAsia="Times New Roman"/>
          <w:szCs w:val="24"/>
        </w:rPr>
        <w:t>,</w:t>
      </w:r>
      <w:r>
        <w:rPr>
          <w:rFonts w:eastAsia="Times New Roman"/>
          <w:szCs w:val="24"/>
        </w:rPr>
        <w:t xml:space="preserve"> γιατί βρίσκονται σε προστατευτική φύλαξη, κέντρα υποδοχής και ταυτοποίησης και ανοιχτά κέντρα φιλοξενίας. Αυτά όλα πρέπει να διευθετηθούν άμεσα. </w:t>
      </w:r>
    </w:p>
    <w:p w14:paraId="719A5311" w14:textId="77777777" w:rsidR="00E97792" w:rsidRDefault="00D70D60">
      <w:pPr>
        <w:spacing w:after="0" w:line="600" w:lineRule="auto"/>
        <w:ind w:firstLine="720"/>
        <w:jc w:val="both"/>
        <w:rPr>
          <w:rFonts w:eastAsia="Times New Roman"/>
          <w:szCs w:val="24"/>
        </w:rPr>
      </w:pPr>
      <w:r>
        <w:rPr>
          <w:rFonts w:eastAsia="Times New Roman"/>
          <w:szCs w:val="24"/>
        </w:rPr>
        <w:t>Τι κάνουμε, λοιπόν, τώρα; Ιδρύουμε τετρακόσιες εξήντα νέες θέσεις σε συνεργασία με τον Διεθνή Οργανισμό Μετανάστευσης, τον ΔΟΜ. Δεύτερον, σε κτ</w:t>
      </w:r>
      <w:r>
        <w:rPr>
          <w:rFonts w:eastAsia="Times New Roman"/>
          <w:szCs w:val="24"/>
        </w:rPr>
        <w:t>ή</w:t>
      </w:r>
      <w:r>
        <w:rPr>
          <w:rFonts w:eastAsia="Times New Roman"/>
          <w:szCs w:val="24"/>
        </w:rPr>
        <w:t>ρια της πρόνοιας ή σε κτ</w:t>
      </w:r>
      <w:r>
        <w:rPr>
          <w:rFonts w:eastAsia="Times New Roman"/>
          <w:szCs w:val="24"/>
        </w:rPr>
        <w:t>ή</w:t>
      </w:r>
      <w:r>
        <w:rPr>
          <w:rFonts w:eastAsia="Times New Roman"/>
          <w:szCs w:val="24"/>
        </w:rPr>
        <w:t xml:space="preserve">ρια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ροστασίας εκεί δηλαδή που υπάρχουν και τα εγκαταλελειμμένα, ασ</w:t>
      </w:r>
      <w:r>
        <w:rPr>
          <w:rFonts w:eastAsia="Times New Roman"/>
          <w:szCs w:val="24"/>
        </w:rPr>
        <w:t xml:space="preserve">υνόδευτα -να το πούμε έτσι- Ελληνόπουλα, ανοίγουμε </w:t>
      </w:r>
      <w:proofErr w:type="spellStart"/>
      <w:r>
        <w:rPr>
          <w:rFonts w:eastAsia="Times New Roman"/>
          <w:szCs w:val="24"/>
        </w:rPr>
        <w:t>εκατόν</w:t>
      </w:r>
      <w:proofErr w:type="spellEnd"/>
      <w:r>
        <w:rPr>
          <w:rFonts w:eastAsia="Times New Roman"/>
          <w:szCs w:val="24"/>
        </w:rPr>
        <w:t xml:space="preserve"> είκοσι θέσεις στην Ήπειρο, </w:t>
      </w:r>
      <w:proofErr w:type="spellStart"/>
      <w:r>
        <w:rPr>
          <w:rFonts w:eastAsia="Times New Roman"/>
          <w:szCs w:val="24"/>
        </w:rPr>
        <w:t>Πωγωνιανή</w:t>
      </w:r>
      <w:proofErr w:type="spellEnd"/>
      <w:r>
        <w:rPr>
          <w:rFonts w:eastAsia="Times New Roman"/>
          <w:szCs w:val="24"/>
        </w:rPr>
        <w:t xml:space="preserve">, Κόνιτσα, </w:t>
      </w:r>
      <w:proofErr w:type="spellStart"/>
      <w:r>
        <w:rPr>
          <w:rFonts w:eastAsia="Times New Roman"/>
          <w:szCs w:val="24"/>
        </w:rPr>
        <w:t>Ζίτσα</w:t>
      </w:r>
      <w:proofErr w:type="spellEnd"/>
      <w:r>
        <w:rPr>
          <w:rFonts w:eastAsia="Times New Roman"/>
          <w:szCs w:val="24"/>
        </w:rPr>
        <w:t>, Αμφιλοχία και διακόσιες πενήντα θέσεις σε Βόλο, Αθήνα, Πειραιά, σε συνεργασία με το Υπουργείο Άμυνας.</w:t>
      </w:r>
    </w:p>
    <w:p w14:paraId="719A5312" w14:textId="77777777" w:rsidR="00E97792" w:rsidRDefault="00D70D60">
      <w:pPr>
        <w:spacing w:after="0" w:line="600" w:lineRule="auto"/>
        <w:ind w:firstLine="720"/>
        <w:jc w:val="both"/>
        <w:rPr>
          <w:rFonts w:eastAsia="Times New Roman"/>
          <w:szCs w:val="24"/>
        </w:rPr>
      </w:pPr>
      <w:r>
        <w:rPr>
          <w:rFonts w:eastAsia="Times New Roman"/>
          <w:szCs w:val="24"/>
        </w:rPr>
        <w:t>Ας δούμε πιο αναλυτικά τις διατάξεις. Ειδι</w:t>
      </w:r>
      <w:r>
        <w:rPr>
          <w:rFonts w:eastAsia="Times New Roman"/>
          <w:szCs w:val="24"/>
        </w:rPr>
        <w:t>κότερα θα σας πω πώς θα είναι η όλη διαδικασία</w:t>
      </w:r>
      <w:r>
        <w:rPr>
          <w:rFonts w:eastAsia="Times New Roman"/>
          <w:szCs w:val="24"/>
        </w:rPr>
        <w:t>,</w:t>
      </w:r>
      <w:r>
        <w:rPr>
          <w:rFonts w:eastAsia="Times New Roman"/>
          <w:szCs w:val="24"/>
        </w:rPr>
        <w:t xml:space="preserve"> για να το καταλάβει ο καθένας. Μόλις το παιδί έρχεται στην Ελλάδα, πρέπει να διαπιστωθεί </w:t>
      </w:r>
      <w:r>
        <w:rPr>
          <w:rFonts w:eastAsia="Times New Roman"/>
          <w:szCs w:val="24"/>
        </w:rPr>
        <w:lastRenderedPageBreak/>
        <w:t>αμέσως η ανηλικότητά του και η ταυτότητά του. Συνήθως</w:t>
      </w:r>
      <w:r>
        <w:rPr>
          <w:rFonts w:eastAsia="Times New Roman"/>
          <w:szCs w:val="24"/>
        </w:rPr>
        <w:t xml:space="preserve"> δηλώνει «λέγομαι έτσι, είμαι τόσων ετών». Διαπιστώνεται μέσα από μία μεγάλη συζήτηση που γίνεται με ειδικούς η ανηλικότητά του. Καταγράφεται. Αμέσως επιλαμβάνεται προσωρινός </w:t>
      </w:r>
      <w:r>
        <w:rPr>
          <w:rFonts w:eastAsia="Times New Roman"/>
          <w:szCs w:val="24"/>
        </w:rPr>
        <w:t>ε</w:t>
      </w:r>
      <w:r>
        <w:rPr>
          <w:rFonts w:eastAsia="Times New Roman"/>
          <w:szCs w:val="24"/>
        </w:rPr>
        <w:t xml:space="preserve">πίτροπος ο οποίος είναι ο </w:t>
      </w:r>
      <w:r>
        <w:rPr>
          <w:rFonts w:eastAsia="Times New Roman"/>
          <w:szCs w:val="24"/>
        </w:rPr>
        <w:t>ε</w:t>
      </w:r>
      <w:r>
        <w:rPr>
          <w:rFonts w:eastAsia="Times New Roman"/>
          <w:szCs w:val="24"/>
        </w:rPr>
        <w:t xml:space="preserve">ισαγγελέας </w:t>
      </w:r>
      <w:r>
        <w:rPr>
          <w:rFonts w:eastAsia="Times New Roman"/>
          <w:szCs w:val="24"/>
        </w:rPr>
        <w:t>α</w:t>
      </w:r>
      <w:r>
        <w:rPr>
          <w:rFonts w:eastAsia="Times New Roman"/>
          <w:szCs w:val="24"/>
        </w:rPr>
        <w:t xml:space="preserve">νηλίκων. Όπου δεν υπάρχει </w:t>
      </w:r>
      <w:r>
        <w:rPr>
          <w:rFonts w:eastAsia="Times New Roman"/>
          <w:szCs w:val="24"/>
        </w:rPr>
        <w:t>ε</w:t>
      </w:r>
      <w:r>
        <w:rPr>
          <w:rFonts w:eastAsia="Times New Roman"/>
          <w:szCs w:val="24"/>
        </w:rPr>
        <w:t xml:space="preserve">ισαγγελέας </w:t>
      </w:r>
      <w:r>
        <w:rPr>
          <w:rFonts w:eastAsia="Times New Roman"/>
          <w:szCs w:val="24"/>
        </w:rPr>
        <w:t>α</w:t>
      </w:r>
      <w:r>
        <w:rPr>
          <w:rFonts w:eastAsia="Times New Roman"/>
          <w:szCs w:val="24"/>
        </w:rPr>
        <w:t>νη</w:t>
      </w:r>
      <w:r>
        <w:rPr>
          <w:rFonts w:eastAsia="Times New Roman"/>
          <w:szCs w:val="24"/>
        </w:rPr>
        <w:t xml:space="preserve">λίκων, είναι ο </w:t>
      </w:r>
      <w:r>
        <w:rPr>
          <w:rFonts w:eastAsia="Times New Roman"/>
          <w:szCs w:val="24"/>
        </w:rPr>
        <w:t>ε</w:t>
      </w:r>
      <w:r>
        <w:rPr>
          <w:rFonts w:eastAsia="Times New Roman"/>
          <w:szCs w:val="24"/>
        </w:rPr>
        <w:t xml:space="preserve">ισαγγελέας </w:t>
      </w:r>
      <w:r>
        <w:rPr>
          <w:rFonts w:eastAsia="Times New Roman"/>
          <w:szCs w:val="24"/>
        </w:rPr>
        <w:t>π</w:t>
      </w:r>
      <w:r>
        <w:rPr>
          <w:rFonts w:eastAsia="Times New Roman"/>
          <w:szCs w:val="24"/>
        </w:rPr>
        <w:t xml:space="preserve">λημμελειοδικών. </w:t>
      </w:r>
    </w:p>
    <w:p w14:paraId="719A5313" w14:textId="77777777" w:rsidR="00E97792" w:rsidRDefault="00D70D60">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Αναπληρώτριας Υπουργού)</w:t>
      </w:r>
    </w:p>
    <w:p w14:paraId="719A5314" w14:textId="77777777" w:rsidR="00E97792" w:rsidRDefault="00D70D60">
      <w:pPr>
        <w:spacing w:after="0" w:line="600" w:lineRule="auto"/>
        <w:ind w:firstLine="720"/>
        <w:jc w:val="both"/>
        <w:rPr>
          <w:rFonts w:eastAsia="Times New Roman"/>
          <w:szCs w:val="24"/>
        </w:rPr>
      </w:pPr>
      <w:r>
        <w:rPr>
          <w:rFonts w:eastAsia="Times New Roman"/>
          <w:szCs w:val="24"/>
        </w:rPr>
        <w:t xml:space="preserve">Κύριε Πρόεδρε, θα χρειαστώ λίγο χρόνο ακόμα. </w:t>
      </w:r>
    </w:p>
    <w:p w14:paraId="719A5315" w14:textId="77777777" w:rsidR="00E97792" w:rsidRDefault="00D70D60">
      <w:pPr>
        <w:spacing w:after="0" w:line="600" w:lineRule="auto"/>
        <w:ind w:firstLine="720"/>
        <w:jc w:val="both"/>
        <w:rPr>
          <w:rFonts w:eastAsia="Times New Roman"/>
          <w:szCs w:val="24"/>
        </w:rPr>
      </w:pPr>
      <w:r>
        <w:rPr>
          <w:rFonts w:eastAsia="Times New Roman"/>
          <w:szCs w:val="24"/>
        </w:rPr>
        <w:t>Δεν καταλαβαίνω τι λέει το ΚΚΕ ότι κάνουμε δικαστήρια. Δεν έχω καταλάβει τ</w:t>
      </w:r>
      <w:r>
        <w:rPr>
          <w:rFonts w:eastAsia="Times New Roman"/>
          <w:szCs w:val="24"/>
        </w:rPr>
        <w:t xml:space="preserve">ίποτα. </w:t>
      </w:r>
    </w:p>
    <w:p w14:paraId="719A5316" w14:textId="77777777" w:rsidR="00E97792" w:rsidRDefault="00D70D60">
      <w:pPr>
        <w:spacing w:after="0" w:line="600" w:lineRule="auto"/>
        <w:ind w:firstLine="720"/>
        <w:jc w:val="both"/>
        <w:rPr>
          <w:rFonts w:eastAsia="Times New Roman"/>
          <w:szCs w:val="24"/>
        </w:rPr>
      </w:pPr>
      <w:r w:rsidRPr="00537313">
        <w:rPr>
          <w:rFonts w:eastAsia="Times New Roman"/>
          <w:b/>
          <w:szCs w:val="24"/>
        </w:rPr>
        <w:t>ΧΡΗΣΤΟΣ ΚΑΤΣΩΤΗΣ:</w:t>
      </w:r>
      <w:r>
        <w:rPr>
          <w:rFonts w:eastAsia="Times New Roman"/>
          <w:b/>
          <w:szCs w:val="24"/>
        </w:rPr>
        <w:t xml:space="preserve"> </w:t>
      </w:r>
      <w:r>
        <w:rPr>
          <w:rFonts w:eastAsia="Times New Roman"/>
          <w:szCs w:val="24"/>
        </w:rPr>
        <w:t xml:space="preserve">Ήταν άλλη συζήτηση αυτή. </w:t>
      </w:r>
    </w:p>
    <w:p w14:paraId="719A5317" w14:textId="77777777" w:rsidR="00E97792" w:rsidRDefault="00D70D60">
      <w:pPr>
        <w:spacing w:after="0" w:line="600" w:lineRule="auto"/>
        <w:ind w:firstLine="720"/>
        <w:jc w:val="both"/>
        <w:rPr>
          <w:rFonts w:eastAsia="Times New Roman"/>
          <w:szCs w:val="24"/>
        </w:rPr>
      </w:pPr>
      <w:r w:rsidRPr="00537313">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 xml:space="preserve">Τι κάνει σήμερα αυτός ο </w:t>
      </w:r>
      <w:r>
        <w:rPr>
          <w:rFonts w:eastAsia="Times New Roman"/>
          <w:szCs w:val="24"/>
        </w:rPr>
        <w:t>ε</w:t>
      </w:r>
      <w:r>
        <w:rPr>
          <w:rFonts w:eastAsia="Times New Roman"/>
          <w:szCs w:val="24"/>
        </w:rPr>
        <w:t xml:space="preserve">ισαγγελέας; Ο </w:t>
      </w:r>
      <w:r>
        <w:rPr>
          <w:rFonts w:eastAsia="Times New Roman"/>
          <w:szCs w:val="24"/>
        </w:rPr>
        <w:t>ε</w:t>
      </w:r>
      <w:r>
        <w:rPr>
          <w:rFonts w:eastAsia="Times New Roman"/>
          <w:szCs w:val="24"/>
        </w:rPr>
        <w:t xml:space="preserve">ισαγγελέας είναι ο προσωρινός του </w:t>
      </w:r>
      <w:r>
        <w:rPr>
          <w:rFonts w:eastAsia="Times New Roman"/>
          <w:szCs w:val="24"/>
        </w:rPr>
        <w:t>ε</w:t>
      </w:r>
      <w:r>
        <w:rPr>
          <w:rFonts w:eastAsia="Times New Roman"/>
          <w:szCs w:val="24"/>
        </w:rPr>
        <w:t>πίτροπος. Αμέσως μετά, λοιπόν, δη</w:t>
      </w:r>
      <w:r>
        <w:rPr>
          <w:rFonts w:eastAsia="Times New Roman"/>
          <w:szCs w:val="24"/>
        </w:rPr>
        <w:t xml:space="preserve">λώνει στο Εθνικό Κέντρο Κοινωνικής Αλληλεγγύης πού να πάει το παιδί. Και όταν βρει θέση από το ΕΚΚΑ, τότε έρχονται οι άνθρωποι που έχουν τη δομή αυτή που θα πάει το παιδί –ΜΚΟ λέει το </w:t>
      </w:r>
      <w:r>
        <w:rPr>
          <w:rFonts w:eastAsia="Times New Roman"/>
          <w:szCs w:val="24"/>
        </w:rPr>
        <w:lastRenderedPageBreak/>
        <w:t xml:space="preserve">ΚΚΕ, βεβαίως ΜΚΟ ή </w:t>
      </w:r>
      <w:r>
        <w:rPr>
          <w:rFonts w:eastAsia="Times New Roman"/>
          <w:szCs w:val="24"/>
        </w:rPr>
        <w:t>κ</w:t>
      </w:r>
      <w:r>
        <w:rPr>
          <w:rFonts w:eastAsia="Times New Roman"/>
          <w:szCs w:val="24"/>
        </w:rPr>
        <w:t xml:space="preserve">έντρο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ροστασίας που λέμε εμείς, γιατί κι</w:t>
      </w:r>
      <w:r>
        <w:rPr>
          <w:rFonts w:eastAsia="Times New Roman"/>
          <w:szCs w:val="24"/>
        </w:rPr>
        <w:t xml:space="preserve"> εκεί έχουμε παιδιά- το παραλαμβάνουν και το πάνε στο μέρος που θα μείνει. </w:t>
      </w:r>
    </w:p>
    <w:p w14:paraId="719A5318" w14:textId="77777777" w:rsidR="00E97792" w:rsidRDefault="00D70D60">
      <w:pPr>
        <w:spacing w:after="0" w:line="600" w:lineRule="auto"/>
        <w:ind w:firstLine="720"/>
        <w:jc w:val="both"/>
        <w:rPr>
          <w:rFonts w:eastAsia="Times New Roman"/>
          <w:szCs w:val="24"/>
        </w:rPr>
      </w:pPr>
      <w:r>
        <w:rPr>
          <w:rFonts w:eastAsia="Times New Roman"/>
          <w:szCs w:val="24"/>
        </w:rPr>
        <w:t xml:space="preserve">Τι αλλάζει; Πρώτον, μόλις καταγράφεται το παιδί, αποκτάει ηλεκτρονικό φάκελο ο οποίος τηρείται στο ΕΚΚΑ. Άρα παρακολουθείται συνέχεια η πορεία του και τι ώρα θα </w:t>
      </w:r>
      <w:proofErr w:type="spellStart"/>
      <w:r>
        <w:rPr>
          <w:rFonts w:eastAsia="Times New Roman"/>
          <w:szCs w:val="24"/>
        </w:rPr>
        <w:t>επανενωθεί</w:t>
      </w:r>
      <w:proofErr w:type="spellEnd"/>
      <w:r>
        <w:rPr>
          <w:rFonts w:eastAsia="Times New Roman"/>
          <w:szCs w:val="24"/>
        </w:rPr>
        <w:t>. Δεύτερο</w:t>
      </w:r>
      <w:r>
        <w:rPr>
          <w:rFonts w:eastAsia="Times New Roman"/>
          <w:szCs w:val="24"/>
        </w:rPr>
        <w:t xml:space="preserve">ν, εισάγεται ο θεσμός του </w:t>
      </w:r>
      <w:r>
        <w:rPr>
          <w:rFonts w:eastAsia="Times New Roman"/>
          <w:szCs w:val="24"/>
        </w:rPr>
        <w:t>μ</w:t>
      </w:r>
      <w:r>
        <w:rPr>
          <w:rFonts w:eastAsia="Times New Roman"/>
          <w:szCs w:val="24"/>
        </w:rPr>
        <w:t xml:space="preserve">όνιμου </w:t>
      </w:r>
      <w:r>
        <w:rPr>
          <w:rFonts w:eastAsia="Times New Roman"/>
          <w:szCs w:val="24"/>
        </w:rPr>
        <w:t>ε</w:t>
      </w:r>
      <w:r>
        <w:rPr>
          <w:rFonts w:eastAsia="Times New Roman"/>
          <w:szCs w:val="24"/>
        </w:rPr>
        <w:t xml:space="preserve">πιτρόπου. Τι είναι αυτό; Εμείς θεωρούμε ότι δεν πρέπει το παιδί να έχει </w:t>
      </w:r>
      <w:r>
        <w:rPr>
          <w:rFonts w:eastAsia="Times New Roman"/>
          <w:szCs w:val="24"/>
        </w:rPr>
        <w:t>ε</w:t>
      </w:r>
      <w:r>
        <w:rPr>
          <w:rFonts w:eastAsia="Times New Roman"/>
          <w:szCs w:val="24"/>
        </w:rPr>
        <w:t>πίτροπο τους ανθρώπους του κέντρου μέσα στο οποίο διαβιεί, γιατί το παιδί μπορεί να έχει παράπονα και αυτοί να μην το εξυπηρετούν, άρα δεν εξυπηρετε</w:t>
      </w:r>
      <w:r>
        <w:rPr>
          <w:rFonts w:eastAsia="Times New Roman"/>
          <w:szCs w:val="24"/>
        </w:rPr>
        <w:t xml:space="preserve">ίται το βέλτιστο συμφέρον του. Γι’ αυτό λέμε ο </w:t>
      </w:r>
      <w:r>
        <w:rPr>
          <w:rFonts w:eastAsia="Times New Roman"/>
          <w:szCs w:val="24"/>
        </w:rPr>
        <w:t>μ</w:t>
      </w:r>
      <w:r>
        <w:rPr>
          <w:rFonts w:eastAsia="Times New Roman"/>
          <w:szCs w:val="24"/>
        </w:rPr>
        <w:t xml:space="preserve">όνιμος </w:t>
      </w:r>
      <w:r>
        <w:rPr>
          <w:rFonts w:eastAsia="Times New Roman"/>
          <w:szCs w:val="24"/>
        </w:rPr>
        <w:t>ε</w:t>
      </w:r>
      <w:r>
        <w:rPr>
          <w:rFonts w:eastAsia="Times New Roman"/>
          <w:szCs w:val="24"/>
        </w:rPr>
        <w:t xml:space="preserve">πίτροπος να μην ταυτίζεται με αυτούς που έχουν τη δομή. </w:t>
      </w:r>
    </w:p>
    <w:p w14:paraId="719A5319" w14:textId="77777777" w:rsidR="00E97792" w:rsidRDefault="00D70D60">
      <w:pPr>
        <w:spacing w:after="0" w:line="600" w:lineRule="auto"/>
        <w:ind w:firstLine="720"/>
        <w:jc w:val="both"/>
        <w:rPr>
          <w:rFonts w:eastAsia="Times New Roman"/>
          <w:szCs w:val="24"/>
        </w:rPr>
      </w:pPr>
      <w:r>
        <w:rPr>
          <w:rFonts w:eastAsia="Times New Roman"/>
          <w:szCs w:val="24"/>
        </w:rPr>
        <w:t xml:space="preserve">Γιατί, λοιπόν, κάνει λάθος το ΚΚΕ όταν λέει ότι πρέπει να έχουμε κρατικούς φορείς, όπου είναι εκεί οι </w:t>
      </w:r>
      <w:r>
        <w:rPr>
          <w:rFonts w:eastAsia="Times New Roman"/>
          <w:szCs w:val="24"/>
        </w:rPr>
        <w:t>ε</w:t>
      </w:r>
      <w:r>
        <w:rPr>
          <w:rFonts w:eastAsia="Times New Roman"/>
          <w:szCs w:val="24"/>
        </w:rPr>
        <w:t>πίτροποι; Γιατί το παιδί έχει μια ροή. Ά</w:t>
      </w:r>
      <w:r>
        <w:rPr>
          <w:rFonts w:eastAsia="Times New Roman"/>
          <w:szCs w:val="24"/>
        </w:rPr>
        <w:t xml:space="preserve">λλοτε έρχονται πολλά παιδιά άλλοτε όχι. Άρα οι θέσεις που κατανέμονται σε όλη την Ελλάδα δεν είναι σταθερές. Πρέπει, όμως, να υπάρχουν σε όλη την Ελλάδα μητρώα </w:t>
      </w:r>
      <w:r>
        <w:rPr>
          <w:rFonts w:eastAsia="Times New Roman"/>
          <w:szCs w:val="24"/>
        </w:rPr>
        <w:t>ε</w:t>
      </w:r>
      <w:r>
        <w:rPr>
          <w:rFonts w:eastAsia="Times New Roman"/>
          <w:szCs w:val="24"/>
        </w:rPr>
        <w:t xml:space="preserve">πιτρόπων, όχι διορισμένων δημόσιων υπαλλήλων, διότι </w:t>
      </w:r>
      <w:r>
        <w:rPr>
          <w:rFonts w:eastAsia="Times New Roman"/>
          <w:szCs w:val="24"/>
        </w:rPr>
        <w:lastRenderedPageBreak/>
        <w:t>αυτοί δεν μπορούν να μετακομίσουν και να πά</w:t>
      </w:r>
      <w:r>
        <w:rPr>
          <w:rFonts w:eastAsia="Times New Roman"/>
          <w:szCs w:val="24"/>
        </w:rPr>
        <w:t xml:space="preserve">νε ξαφνικά στην Καλαμάτα. Όπου ζει το παιδί, όπου μπει το παιδί, εκεί πρέπει να είναι ο </w:t>
      </w:r>
      <w:r>
        <w:rPr>
          <w:rFonts w:eastAsia="Times New Roman"/>
          <w:szCs w:val="24"/>
        </w:rPr>
        <w:t>ε</w:t>
      </w:r>
      <w:r>
        <w:rPr>
          <w:rFonts w:eastAsia="Times New Roman"/>
          <w:szCs w:val="24"/>
        </w:rPr>
        <w:t>πίτροπός του, γιατί κάθε εβδομάδα θα το βλέπει και κάθε εβδομάδα θα κάνει ηλεκτρονική έκθεση, όπως λέει αυτός ο νόμος.</w:t>
      </w:r>
    </w:p>
    <w:p w14:paraId="719A531A" w14:textId="77777777" w:rsidR="00E97792" w:rsidRDefault="00D70D60">
      <w:pPr>
        <w:spacing w:after="0" w:line="600" w:lineRule="auto"/>
        <w:ind w:firstLine="720"/>
        <w:jc w:val="both"/>
        <w:rPr>
          <w:rFonts w:eastAsia="Times New Roman"/>
          <w:szCs w:val="24"/>
        </w:rPr>
      </w:pPr>
      <w:r>
        <w:rPr>
          <w:rFonts w:eastAsia="Times New Roman"/>
          <w:szCs w:val="24"/>
        </w:rPr>
        <w:t>Άρα, πρέπει να υπάρχει ένα μητρώο. Θα είναι το μ</w:t>
      </w:r>
      <w:r>
        <w:rPr>
          <w:rFonts w:eastAsia="Times New Roman"/>
          <w:szCs w:val="24"/>
        </w:rPr>
        <w:t>ητρώο σοβαρό; Βεβαίως, λέμε εμείς. Θα κάνουμε προκήρυξη στο ΕΚΚΑ, θα βάλουμε κριτήρια για το ποιους θα πάρουμε, θα τους εκπαιδεύσουμε, θα εξεταστούν και όποιοι πετύχουν, θα γραφτούν στα μητρώα. Καταλαβαίνετε γιατί μιλάμε για το βέλτιστο συμφέρον του παιδιο</w:t>
      </w:r>
      <w:r>
        <w:rPr>
          <w:rFonts w:eastAsia="Times New Roman"/>
          <w:szCs w:val="24"/>
        </w:rPr>
        <w:t xml:space="preserve">ύ; </w:t>
      </w:r>
    </w:p>
    <w:p w14:paraId="719A531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τέλος, θα υπάρχει τρίτο μητρώο ηλεκτρονικό, όπου είναι όλες οι στέγες σε όλη την Ελλάδα. Γιατί, σήμερα όταν ένα παιδί φεύγει από μία στέγη, δεν αναφέρεται αμέσως αυτό πουθενά. Πρέπει να παρακολουθούμε συνεχώς το παιδί. Αυτό το σύστημα με τη </w:t>
      </w:r>
      <w:r>
        <w:rPr>
          <w:rFonts w:eastAsia="Times New Roman" w:cs="Times New Roman"/>
          <w:szCs w:val="24"/>
        </w:rPr>
        <w:t>διεύθυν</w:t>
      </w:r>
      <w:r>
        <w:rPr>
          <w:rFonts w:eastAsia="Times New Roman" w:cs="Times New Roman"/>
          <w:szCs w:val="24"/>
        </w:rPr>
        <w:t xml:space="preserve">ση </w:t>
      </w:r>
      <w:r>
        <w:rPr>
          <w:rFonts w:eastAsia="Times New Roman" w:cs="Times New Roman"/>
          <w:szCs w:val="24"/>
        </w:rPr>
        <w:t xml:space="preserve">στο ΕΚΚΑ -είναι ο τρίτος θεσμός που είπα- είναι απαραίτητο για να έχουμε πραγματικά την προστασία του παιδιού. Και βέβαια, τα υλικά του, η διαβίωσή του, τα ρούχα </w:t>
      </w:r>
      <w:r>
        <w:rPr>
          <w:rFonts w:eastAsia="Times New Roman" w:cs="Times New Roman"/>
          <w:szCs w:val="24"/>
        </w:rPr>
        <w:lastRenderedPageBreak/>
        <w:t xml:space="preserve">του, τα πάντα, εξασφαλίζονται μέσα στις δομές στις οποίες </w:t>
      </w:r>
      <w:proofErr w:type="spellStart"/>
      <w:r>
        <w:rPr>
          <w:rFonts w:eastAsia="Times New Roman" w:cs="Times New Roman"/>
          <w:szCs w:val="24"/>
        </w:rPr>
        <w:t>διαβιοί</w:t>
      </w:r>
      <w:proofErr w:type="spellEnd"/>
      <w:r>
        <w:rPr>
          <w:rFonts w:eastAsia="Times New Roman" w:cs="Times New Roman"/>
          <w:szCs w:val="24"/>
        </w:rPr>
        <w:t xml:space="preserve">. </w:t>
      </w:r>
    </w:p>
    <w:p w14:paraId="719A531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 πραγματικά -για να</w:t>
      </w:r>
      <w:r>
        <w:rPr>
          <w:rFonts w:eastAsia="Times New Roman" w:cs="Times New Roman"/>
          <w:szCs w:val="24"/>
        </w:rPr>
        <w:t xml:space="preserve"> τελειώνω, γιατί έχω πάρει πολύ χρόνο- να δείξετε αυτή τη γενναιοδωρία που χρειάζεται. Το έχετε καταλάβει το νομοσχέδιο όλοι. Δεν μπορεί αυτή τη στιγμή, ειδικά σήμερα, να μην ψηφίσετε για το βέλτιστο συμφέρον των παιδιών, που είναι τα πιο απροστάτευτα, τα </w:t>
      </w:r>
      <w:r>
        <w:rPr>
          <w:rFonts w:eastAsia="Times New Roman" w:cs="Times New Roman"/>
          <w:szCs w:val="24"/>
        </w:rPr>
        <w:t xml:space="preserve">πιο ευάλωτα του κόσμου. </w:t>
      </w:r>
    </w:p>
    <w:p w14:paraId="719A531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Τα παιδιά όλου του κόσμου είναι και δικά μας παιδιά. Και όπως λέει ένας υπέροχος στίχος, «εάν γλιτώσει το παιδί, υπάρχει ελπίδα».</w:t>
      </w:r>
    </w:p>
    <w:p w14:paraId="719A531E" w14:textId="77777777" w:rsidR="00E97792" w:rsidRDefault="00D70D60">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19A531F" w14:textId="77777777" w:rsidR="00E97792" w:rsidRDefault="00D70D60">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την κυρία </w:t>
      </w:r>
      <w:r>
        <w:rPr>
          <w:rFonts w:eastAsia="Times New Roman"/>
          <w:bCs/>
          <w:szCs w:val="24"/>
        </w:rPr>
        <w:t>Υπουργό.</w:t>
      </w:r>
    </w:p>
    <w:p w14:paraId="719A5320"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Τον λόγο έχει ο Βουλευτής Θεσπρωτίας της Νέας Δημοκρατίας κ. Βασίλειος </w:t>
      </w:r>
      <w:proofErr w:type="spellStart"/>
      <w:r>
        <w:rPr>
          <w:rFonts w:eastAsia="Times New Roman"/>
          <w:bCs/>
          <w:szCs w:val="24"/>
        </w:rPr>
        <w:t>Γιόγιακας</w:t>
      </w:r>
      <w:proofErr w:type="spellEnd"/>
      <w:r>
        <w:rPr>
          <w:rFonts w:eastAsia="Times New Roman"/>
          <w:bCs/>
          <w:szCs w:val="24"/>
        </w:rPr>
        <w:t>, για επτά λεπτά.</w:t>
      </w:r>
    </w:p>
    <w:p w14:paraId="719A5321" w14:textId="77777777" w:rsidR="00E97792" w:rsidRDefault="00D70D60">
      <w:pPr>
        <w:spacing w:after="0" w:line="600" w:lineRule="auto"/>
        <w:ind w:firstLine="720"/>
        <w:jc w:val="both"/>
        <w:rPr>
          <w:rFonts w:eastAsia="Times New Roman"/>
          <w:bCs/>
          <w:szCs w:val="24"/>
        </w:rPr>
      </w:pPr>
      <w:r w:rsidRPr="00E341D1">
        <w:rPr>
          <w:rFonts w:eastAsia="Times New Roman"/>
          <w:b/>
          <w:bCs/>
          <w:szCs w:val="24"/>
        </w:rPr>
        <w:t xml:space="preserve">ΒΑΣΙΛΕΙΟΣ ΓΙΟΓΙΑΚΑΣ: </w:t>
      </w:r>
      <w:r>
        <w:rPr>
          <w:rFonts w:eastAsia="Times New Roman"/>
          <w:bCs/>
          <w:szCs w:val="24"/>
        </w:rPr>
        <w:t xml:space="preserve">Κυρίες Υπουργοί, κυρίες και κύριοι συνάδελφοι, ακούμε με ιδιαίτερο ενδιαφέρον απ’ όλους τους συναδέλφους, μηδενός εξαιρουμένου, </w:t>
      </w:r>
      <w:r>
        <w:rPr>
          <w:rFonts w:eastAsia="Times New Roman"/>
          <w:bCs/>
          <w:szCs w:val="24"/>
        </w:rPr>
        <w:t xml:space="preserve">για το καίριο ζήτημα που </w:t>
      </w:r>
      <w:r>
        <w:rPr>
          <w:rFonts w:eastAsia="Times New Roman"/>
          <w:bCs/>
          <w:szCs w:val="24"/>
        </w:rPr>
        <w:lastRenderedPageBreak/>
        <w:t>μας απασχολεί το τελευταίο χρονικό διάστημα, για τη μη περικοπή των συντάξεων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 xml:space="preserve">2019. </w:t>
      </w:r>
    </w:p>
    <w:p w14:paraId="719A5322" w14:textId="77777777" w:rsidR="00E97792" w:rsidRDefault="00D70D60">
      <w:pPr>
        <w:spacing w:after="0" w:line="600" w:lineRule="auto"/>
        <w:ind w:firstLine="720"/>
        <w:jc w:val="both"/>
        <w:rPr>
          <w:rFonts w:eastAsia="Times New Roman"/>
          <w:bCs/>
          <w:szCs w:val="24"/>
        </w:rPr>
      </w:pPr>
      <w:r>
        <w:rPr>
          <w:rFonts w:eastAsia="Times New Roman"/>
          <w:bCs/>
          <w:szCs w:val="24"/>
        </w:rPr>
        <w:t>Κανείς, λοιπόν, δεν θέλει να κοπούν αυτές οι συντάξεις. Άρα, αγαπητοί συνάδελφοι, είναι μια σημαντική ευκαιρία για όλους μας να στηρίξουμε</w:t>
      </w:r>
      <w:r>
        <w:rPr>
          <w:rFonts w:eastAsia="Times New Roman"/>
          <w:bCs/>
          <w:szCs w:val="24"/>
        </w:rPr>
        <w:t xml:space="preserve"> και να ψηφίσουμε την τροπολογία που έφερε ο Πρόεδρός μας Κυριάκος Μητσοτάκης και ολόκληρη η Κοινοβουλευτική μας Ομάδα για την κατάργηση των περικοπών των συντάξεων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2019. Είναι ένα μείζον ζήτημα που τόσο άδικα ψηφίστηκε από τη σημερινή συγκυβέρνηση</w:t>
      </w:r>
      <w:r>
        <w:rPr>
          <w:rFonts w:eastAsia="Times New Roman"/>
          <w:bCs/>
          <w:szCs w:val="24"/>
        </w:rPr>
        <w:t>. Είναι ένα θέμα που το τελευταίο χρονικό διάστημα έχει γίνει το μείζον ζήτημα συζήτησης.</w:t>
      </w:r>
    </w:p>
    <w:p w14:paraId="719A5323" w14:textId="77777777" w:rsidR="00E97792" w:rsidRDefault="00D70D60">
      <w:pPr>
        <w:spacing w:after="0" w:line="600" w:lineRule="auto"/>
        <w:ind w:firstLine="720"/>
        <w:jc w:val="both"/>
        <w:rPr>
          <w:rFonts w:eastAsia="Times New Roman"/>
          <w:bCs/>
          <w:szCs w:val="24"/>
        </w:rPr>
      </w:pPr>
      <w:r>
        <w:rPr>
          <w:rFonts w:eastAsia="Times New Roman"/>
          <w:bCs/>
          <w:szCs w:val="24"/>
        </w:rPr>
        <w:t>Με αυτόν τον τρόπο απαντάμε ουσιαστικά και ξεκάθαρα στις κατηγορίες του κ. Τσίπρα και όλων των υπολοίπων ότι η Νέα Δημοκρατία και ο Πρόεδρός της Κυριάκος Μητσοτάκης ε</w:t>
      </w:r>
      <w:r>
        <w:rPr>
          <w:rFonts w:eastAsia="Times New Roman"/>
          <w:bCs/>
          <w:szCs w:val="24"/>
        </w:rPr>
        <w:t xml:space="preserve">πιθυμεί διακαώς τις εν λόγω περικοπές. Μέχρι ταξίδι στην Γερμανία έκανε και παρακαλούσε την </w:t>
      </w:r>
      <w:proofErr w:type="spellStart"/>
      <w:r>
        <w:rPr>
          <w:rFonts w:eastAsia="Times New Roman"/>
          <w:bCs/>
          <w:szCs w:val="24"/>
        </w:rPr>
        <w:t>Μέρκελ</w:t>
      </w:r>
      <w:proofErr w:type="spellEnd"/>
      <w:r>
        <w:rPr>
          <w:rFonts w:eastAsia="Times New Roman"/>
          <w:bCs/>
          <w:szCs w:val="24"/>
        </w:rPr>
        <w:t xml:space="preserve"> να μην </w:t>
      </w:r>
      <w:proofErr w:type="spellStart"/>
      <w:r>
        <w:rPr>
          <w:rFonts w:eastAsia="Times New Roman"/>
          <w:bCs/>
          <w:szCs w:val="24"/>
        </w:rPr>
        <w:t>περικοπούν</w:t>
      </w:r>
      <w:proofErr w:type="spellEnd"/>
      <w:r>
        <w:rPr>
          <w:rFonts w:eastAsia="Times New Roman"/>
          <w:bCs/>
          <w:szCs w:val="24"/>
        </w:rPr>
        <w:t xml:space="preserve"> οι συντάξεις. Έλεος, λοιπόν!</w:t>
      </w:r>
    </w:p>
    <w:p w14:paraId="719A5324" w14:textId="77777777" w:rsidR="00E97792" w:rsidRDefault="00D70D60">
      <w:pPr>
        <w:spacing w:after="0" w:line="600" w:lineRule="auto"/>
        <w:ind w:firstLine="720"/>
        <w:jc w:val="both"/>
        <w:rPr>
          <w:rFonts w:eastAsia="Times New Roman"/>
          <w:bCs/>
          <w:szCs w:val="24"/>
        </w:rPr>
      </w:pPr>
      <w:r>
        <w:rPr>
          <w:rFonts w:eastAsia="Times New Roman"/>
          <w:bCs/>
          <w:szCs w:val="24"/>
        </w:rPr>
        <w:t>Είναι, λοιπόν, μία τροπολογία η οποία λέει απλά «ελάτε να ψηφίσουμε όλοι μαζί ότι δεν θα κοπούν οι συντάξεις».</w:t>
      </w:r>
      <w:r>
        <w:rPr>
          <w:rFonts w:eastAsia="Times New Roman"/>
          <w:bCs/>
          <w:szCs w:val="24"/>
        </w:rPr>
        <w:t xml:space="preserve"> Εάν </w:t>
      </w:r>
      <w:r>
        <w:rPr>
          <w:rFonts w:eastAsia="Times New Roman"/>
          <w:bCs/>
          <w:szCs w:val="24"/>
        </w:rPr>
        <w:lastRenderedPageBreak/>
        <w:t>έχετε, λοιπόν, το θάρρος, ελάτε και υπερψηφίστε είτε τη δική μας πρόταση, είτε της κ. Γεννηματά ή οποιαδήποτε άλλη πρόταση έχει σαν σκοπό τη μη περικοπή των συντάξεων, για να αποδείξουμε πραγματικά ποιος είναι υποκριτής σε αυτήν την Αίθουσα.</w:t>
      </w:r>
    </w:p>
    <w:p w14:paraId="719A5325" w14:textId="77777777" w:rsidR="00E97792" w:rsidRDefault="00D70D60">
      <w:pPr>
        <w:spacing w:after="0" w:line="600" w:lineRule="auto"/>
        <w:ind w:firstLine="720"/>
        <w:jc w:val="both"/>
        <w:rPr>
          <w:rFonts w:eastAsia="Times New Roman"/>
          <w:bCs/>
          <w:szCs w:val="24"/>
        </w:rPr>
      </w:pPr>
      <w:r>
        <w:rPr>
          <w:rFonts w:eastAsia="Times New Roman"/>
          <w:bCs/>
          <w:szCs w:val="24"/>
        </w:rPr>
        <w:t>Κυρίες κα</w:t>
      </w:r>
      <w:r>
        <w:rPr>
          <w:rFonts w:eastAsia="Times New Roman"/>
          <w:bCs/>
          <w:szCs w:val="24"/>
        </w:rPr>
        <w:t>ι κύριοι συνάδελφοι, για μια Κυβέρνηση που έχει αποτύχει στα μέτωπα της οικονομίας, των εθνικών θεμάτων και των μεταρρυθμίσεων είναι αναμενόμενο να θέλει να κάνει τη διαφορά σε κοινωνικά θέματα, εκεί που θεωρεί ότι μπορεί να δείξει την κοινωνική της ευαισθ</w:t>
      </w:r>
      <w:r>
        <w:rPr>
          <w:rFonts w:eastAsia="Times New Roman"/>
          <w:bCs/>
          <w:szCs w:val="24"/>
        </w:rPr>
        <w:t>ησία και που είναι πιο κοντά στην υποτιθέμενη αριστερή ιδεολογία της.</w:t>
      </w:r>
    </w:p>
    <w:p w14:paraId="719A5326" w14:textId="77777777" w:rsidR="00E97792" w:rsidRDefault="00D70D60">
      <w:pPr>
        <w:spacing w:after="0" w:line="600" w:lineRule="auto"/>
        <w:ind w:firstLine="720"/>
        <w:jc w:val="both"/>
        <w:rPr>
          <w:rFonts w:eastAsia="Times New Roman"/>
          <w:bCs/>
          <w:szCs w:val="24"/>
        </w:rPr>
      </w:pPr>
      <w:r>
        <w:rPr>
          <w:rFonts w:eastAsia="Times New Roman"/>
          <w:bCs/>
          <w:szCs w:val="24"/>
        </w:rPr>
        <w:t>Και εδώ όμως, στο νομοσχέδιο που συζητάμε, ακόμα και σε αυτά που θα μπορούσε να κάνει τη διαφορά, κάνει τελικά μισές δουλειές. Στο ασφαλιστικό μπαλώνει συνεχώς τις τρύπες</w:t>
      </w:r>
      <w:r>
        <w:rPr>
          <w:rFonts w:eastAsia="Times New Roman"/>
          <w:bCs/>
          <w:szCs w:val="24"/>
        </w:rPr>
        <w:t xml:space="preserve"> </w:t>
      </w:r>
      <w:r>
        <w:rPr>
          <w:rFonts w:eastAsia="Times New Roman"/>
          <w:bCs/>
          <w:szCs w:val="24"/>
        </w:rPr>
        <w:t>που έχει δημιου</w:t>
      </w:r>
      <w:r>
        <w:rPr>
          <w:rFonts w:eastAsia="Times New Roman"/>
          <w:bCs/>
          <w:szCs w:val="24"/>
        </w:rPr>
        <w:t xml:space="preserve">ργήσει το χάος του ΕΦΚΑ. Κάνει κάποιες τεχνικές βελτιώσεις, αλλά δεν λύνει ουσιαστικά προβλήματα συνταξιούχων και ηλικιωμένων που χρονίζουν. </w:t>
      </w:r>
    </w:p>
    <w:p w14:paraId="719A5327" w14:textId="77777777" w:rsidR="00E97792" w:rsidRDefault="00D70D60">
      <w:pPr>
        <w:spacing w:after="0" w:line="600" w:lineRule="auto"/>
        <w:ind w:firstLine="720"/>
        <w:jc w:val="both"/>
        <w:rPr>
          <w:rFonts w:eastAsia="Times New Roman"/>
          <w:bCs/>
          <w:szCs w:val="24"/>
        </w:rPr>
      </w:pPr>
      <w:r>
        <w:rPr>
          <w:rFonts w:eastAsia="Times New Roman"/>
          <w:bCs/>
          <w:szCs w:val="24"/>
        </w:rPr>
        <w:t>Στα εργασιακά θέλει να προστατεύσει τους εργαζόμενους, αλλά τελικά τους αφήνει έκθετους στον κάθε επιτήδειο ερ</w:t>
      </w:r>
      <w:r>
        <w:rPr>
          <w:rFonts w:eastAsia="Times New Roman"/>
          <w:bCs/>
          <w:szCs w:val="24"/>
        </w:rPr>
        <w:lastRenderedPageBreak/>
        <w:t>γοδό</w:t>
      </w:r>
      <w:r>
        <w:rPr>
          <w:rFonts w:eastAsia="Times New Roman"/>
          <w:bCs/>
          <w:szCs w:val="24"/>
        </w:rPr>
        <w:t xml:space="preserve">τη. Στο προσφυγικό κάνει σχέδια στο χαρτί που είναι αβέβαιο ότι θα δουλέψουν. Αυτό συμβαίνει, κυρίες και κύριοι συνάδελφοι. </w:t>
      </w:r>
    </w:p>
    <w:p w14:paraId="719A5328" w14:textId="77777777" w:rsidR="00E97792" w:rsidRDefault="00D70D60">
      <w:pPr>
        <w:spacing w:after="0" w:line="600" w:lineRule="auto"/>
        <w:ind w:firstLine="720"/>
        <w:jc w:val="both"/>
        <w:rPr>
          <w:rFonts w:eastAsia="Times New Roman"/>
          <w:bCs/>
          <w:szCs w:val="24"/>
        </w:rPr>
      </w:pPr>
      <w:r>
        <w:rPr>
          <w:rFonts w:eastAsia="Times New Roman"/>
          <w:bCs/>
          <w:szCs w:val="24"/>
        </w:rPr>
        <w:t>Θ</w:t>
      </w:r>
      <w:r>
        <w:rPr>
          <w:rFonts w:eastAsia="Times New Roman"/>
          <w:bCs/>
          <w:szCs w:val="24"/>
        </w:rPr>
        <w:t>α δώσω μερικά παραδείγματα σε ό,τι αφορά τις ασφαλιστικές διατάξεις. Δεν είναι μόνο ότι παρά τις όποιες διορθώσεις, δεν έχουμε πετ</w:t>
      </w:r>
      <w:r>
        <w:rPr>
          <w:rFonts w:eastAsia="Times New Roman"/>
          <w:bCs/>
          <w:szCs w:val="24"/>
        </w:rPr>
        <w:t xml:space="preserve">ύχει ακόμα ενιαίες διαδικασίες για τους ασφαλισμένους όλων των ενοποιημένων ταμείων. Είναι και ότι οι διορθώσεις αυτές έχουν προβλήματα. Η  προσωρινή έναρξη της ασφάλισης στον ΟΓΑ είναι πιθανό να οδηγήσει κάποια στιγμή σε ανατροπές και νέες καθυστερήσεις, </w:t>
      </w:r>
      <w:r>
        <w:rPr>
          <w:rFonts w:eastAsia="Times New Roman"/>
          <w:bCs/>
          <w:szCs w:val="24"/>
        </w:rPr>
        <w:t>που θα πληρώσουν κυριολεκτικά και μεταφορικά οι ασφαλισμένοι. Δεν υπάρχει πρόβλεψη για επιστροφή των διπλών εισφορών που έχουν καταβάλει οι ασφαλισμένοι σε δύο ταμεία ή για τον συμψηφισμό τους με τρέχουσες ή μελλοντικές οφειλές, ούτε ρητή πρόβλεψη για διαγ</w:t>
      </w:r>
      <w:r>
        <w:rPr>
          <w:rFonts w:eastAsia="Times New Roman"/>
          <w:bCs/>
          <w:szCs w:val="24"/>
        </w:rPr>
        <w:t>ραφή οφειλών προς τον πρώην ΟΑΕΕ, που κακώς έχουν καταλογιστεί σε ασφαλισμένους του πρώην ΟΓΑ, επαγγελματίες αγρότες που είχαν μία και μικρή εμπορική δραστηριότητα.</w:t>
      </w:r>
    </w:p>
    <w:p w14:paraId="719A5329" w14:textId="77777777" w:rsidR="00E97792" w:rsidRDefault="00D70D60">
      <w:pPr>
        <w:spacing w:after="0" w:line="600" w:lineRule="auto"/>
        <w:ind w:firstLine="720"/>
        <w:jc w:val="both"/>
        <w:rPr>
          <w:rFonts w:eastAsia="Times New Roman"/>
          <w:bCs/>
          <w:szCs w:val="24"/>
        </w:rPr>
      </w:pPr>
      <w:r>
        <w:rPr>
          <w:rFonts w:eastAsia="Times New Roman"/>
          <w:bCs/>
          <w:szCs w:val="24"/>
        </w:rPr>
        <w:lastRenderedPageBreak/>
        <w:t>Εκτός όμως από τα κενά αυτά, παραμένουν χωρίς λύση και κάποια άλλα προβλήματα που αμφισβητο</w:t>
      </w:r>
      <w:r>
        <w:rPr>
          <w:rFonts w:eastAsia="Times New Roman"/>
          <w:bCs/>
          <w:szCs w:val="24"/>
        </w:rPr>
        <w:t>ύν την ίδια τη λογική της κοινωνικής ασφάλισης και υπονομεύουν την εμπιστοσύνη σε αυτήν. Δεν δόθηκε, για παράδειγμα, ούτε αυτήν τη φορά απάντηση για το τι θα γίνει με εκείνους τους ηλικιωμένους συμπολίτες μας που σήμερα δεν μπορούν να πάρουν σύνταξη. Γιατί</w:t>
      </w:r>
      <w:r>
        <w:rPr>
          <w:rFonts w:eastAsia="Times New Roman"/>
          <w:bCs/>
          <w:szCs w:val="24"/>
        </w:rPr>
        <w:t xml:space="preserve"> ενώ έχουν πληρώσει ασφαλιστικές εισφορές για χρόνο μεγαλύτερο απ’ αυτόν που χρειάζεται για να θεμελιώσουν συνταξιοδοτικό δικαίωμα και ενώ έχουν ξεπεράσει το όριο ηλικίας συνταξιοδότησης, δεν μπορούν να πάρουν σύνταξη γιατί χρωστάνε ποσά πάνω από 20.000 ευ</w:t>
      </w:r>
      <w:r>
        <w:rPr>
          <w:rFonts w:eastAsia="Times New Roman"/>
          <w:bCs/>
          <w:szCs w:val="24"/>
        </w:rPr>
        <w:t>ρώ. Είναι ένα πρόβλημα που μπορείτε να το λύσετε και δεν το κάνετε και ας σας έχει προταθεί έτοιμη νομοθετική ρύθμιση από τον Συνήγορο του Πολίτη.</w:t>
      </w:r>
    </w:p>
    <w:p w14:paraId="719A532A"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Ερχόμενος στις διατάξεις για τα εργασιακά, είπαμε και στην </w:t>
      </w:r>
      <w:r>
        <w:rPr>
          <w:rFonts w:eastAsia="Times New Roman"/>
          <w:bCs/>
          <w:szCs w:val="24"/>
        </w:rPr>
        <w:t xml:space="preserve">επιτροπή </w:t>
      </w:r>
      <w:r>
        <w:rPr>
          <w:rFonts w:eastAsia="Times New Roman"/>
          <w:bCs/>
          <w:szCs w:val="24"/>
        </w:rPr>
        <w:t xml:space="preserve">ότι η έκπτωση του προστίμου πρέπει να </w:t>
      </w:r>
      <w:r>
        <w:rPr>
          <w:rFonts w:eastAsia="Times New Roman"/>
          <w:bCs/>
          <w:szCs w:val="24"/>
        </w:rPr>
        <w:t xml:space="preserve">ισορροπεί πάνω σε τρεις προϋποθέσεις: Να διασφαλίζει στον μεγαλύτερο δυνατό βαθμό μία θέση εργασίας, να δίνει αντικίνητρο στο να μην επαναλαμβάνεται μία </w:t>
      </w:r>
      <w:proofErr w:type="spellStart"/>
      <w:r>
        <w:rPr>
          <w:rFonts w:eastAsia="Times New Roman"/>
          <w:bCs/>
          <w:szCs w:val="24"/>
        </w:rPr>
        <w:t>παραβατική</w:t>
      </w:r>
      <w:proofErr w:type="spellEnd"/>
      <w:r>
        <w:rPr>
          <w:rFonts w:eastAsia="Times New Roman"/>
          <w:bCs/>
          <w:szCs w:val="24"/>
        </w:rPr>
        <w:t xml:space="preserve"> συμπεριφορά του ερ</w:t>
      </w:r>
      <w:r>
        <w:rPr>
          <w:rFonts w:eastAsia="Times New Roman"/>
          <w:bCs/>
          <w:szCs w:val="24"/>
        </w:rPr>
        <w:lastRenderedPageBreak/>
        <w:t xml:space="preserve">γοδότη, να παίρνει υπ’ </w:t>
      </w:r>
      <w:proofErr w:type="spellStart"/>
      <w:r>
        <w:rPr>
          <w:rFonts w:eastAsia="Times New Roman"/>
          <w:bCs/>
          <w:szCs w:val="24"/>
        </w:rPr>
        <w:t>όψιν</w:t>
      </w:r>
      <w:proofErr w:type="spellEnd"/>
      <w:r>
        <w:rPr>
          <w:rFonts w:eastAsia="Times New Roman"/>
          <w:bCs/>
          <w:szCs w:val="24"/>
        </w:rPr>
        <w:t xml:space="preserve"> την πολύ δύσκολη θέση των επιχειρήσεων, κυρίως</w:t>
      </w:r>
      <w:r>
        <w:rPr>
          <w:rFonts w:eastAsia="Times New Roman"/>
          <w:bCs/>
          <w:szCs w:val="24"/>
        </w:rPr>
        <w:t xml:space="preserve"> των μικρότερων, λόγω της </w:t>
      </w:r>
      <w:proofErr w:type="spellStart"/>
      <w:r>
        <w:rPr>
          <w:rFonts w:eastAsia="Times New Roman"/>
          <w:bCs/>
          <w:szCs w:val="24"/>
        </w:rPr>
        <w:t>υπερφορολόγησης</w:t>
      </w:r>
      <w:proofErr w:type="spellEnd"/>
      <w:r>
        <w:rPr>
          <w:rFonts w:eastAsia="Times New Roman"/>
          <w:bCs/>
          <w:szCs w:val="24"/>
        </w:rPr>
        <w:t xml:space="preserve"> και της έλλειψης ρευστότητας.</w:t>
      </w:r>
    </w:p>
    <w:p w14:paraId="719A532B" w14:textId="77777777" w:rsidR="00E97792" w:rsidRDefault="00D70D60">
      <w:pPr>
        <w:spacing w:after="0" w:line="600" w:lineRule="auto"/>
        <w:ind w:firstLine="720"/>
        <w:jc w:val="both"/>
        <w:rPr>
          <w:rFonts w:eastAsia="Times New Roman"/>
          <w:bCs/>
          <w:szCs w:val="24"/>
        </w:rPr>
      </w:pPr>
      <w:r>
        <w:rPr>
          <w:rFonts w:eastAsia="Times New Roman"/>
          <w:bCs/>
          <w:szCs w:val="24"/>
        </w:rPr>
        <w:t>Με την έκπτωση που προβλέπεται με τις τρίμηνες και εξάμηνες συμβάσεις, γίνεστε μια υποτίθεται αριστερή Κυβέρνηση που δίνει την ευκαιρία στον εργοδότη να γλιτώσει χρήματα, αφήνοντας απρ</w:t>
      </w:r>
      <w:r>
        <w:rPr>
          <w:rFonts w:eastAsia="Times New Roman"/>
          <w:bCs/>
          <w:szCs w:val="24"/>
        </w:rPr>
        <w:t>οστάτευτο τον εργαζόμενο. Εάν θέλετε να βοηθήσετε τους εργοδότες, μπορείτε να ελαφρύνετε τις υποχρεώσεις εκείνων των εργοδοτών που στο πρόσφατο παρελθόν συμμορφώθηκαν με την εργατική νομοθεσία και κράτησαν μέχρι σήμερα συγκεκριμένες θέσεις εργασίας, δίνοντ</w:t>
      </w:r>
      <w:r>
        <w:rPr>
          <w:rFonts w:eastAsia="Times New Roman"/>
          <w:bCs/>
          <w:szCs w:val="24"/>
        </w:rPr>
        <w:t>άς τους αναδρομικά έκπτωση εφόσον την ίδια μέρα προσέλαβαν τουλάχιστον για δέκα μήνες ή έναν χρόνο εργαζόμενο που πιάστηκε αδήλωτος και από τότε τον διατηρούν στην επιχείρησή τους με σύμβαση.</w:t>
      </w:r>
    </w:p>
    <w:p w14:paraId="719A532C" w14:textId="77777777" w:rsidR="00E97792" w:rsidRDefault="00D70D60">
      <w:pPr>
        <w:spacing w:after="0" w:line="600" w:lineRule="auto"/>
        <w:ind w:firstLine="720"/>
        <w:jc w:val="both"/>
        <w:rPr>
          <w:rFonts w:eastAsia="Times New Roman"/>
          <w:bCs/>
          <w:szCs w:val="24"/>
        </w:rPr>
      </w:pPr>
      <w:r>
        <w:rPr>
          <w:rFonts w:eastAsia="Times New Roman"/>
          <w:bCs/>
          <w:szCs w:val="24"/>
        </w:rPr>
        <w:t>Με λίγα λόγια, βοηθήστε τους εργοδότες με σωστό τρόπο και μη φορ</w:t>
      </w:r>
      <w:r>
        <w:rPr>
          <w:rFonts w:eastAsia="Times New Roman"/>
          <w:bCs/>
          <w:szCs w:val="24"/>
        </w:rPr>
        <w:t xml:space="preserve">τώνετε άλλα οικονομικά και διοικητικά βάρη χωρίς αιτία και αποτέλεσμα, όπως κάνετε με τη </w:t>
      </w:r>
      <w:proofErr w:type="spellStart"/>
      <w:r>
        <w:rPr>
          <w:rFonts w:eastAsia="Times New Roman"/>
          <w:bCs/>
          <w:szCs w:val="24"/>
        </w:rPr>
        <w:t>συνευθύνη</w:t>
      </w:r>
      <w:proofErr w:type="spellEnd"/>
      <w:r>
        <w:rPr>
          <w:rFonts w:eastAsia="Times New Roman"/>
          <w:bCs/>
          <w:szCs w:val="24"/>
        </w:rPr>
        <w:t xml:space="preserve"> του αναθέτοντος επιχειρηματία απέναντι σε εργαζόμενους που άλλος έχει </w:t>
      </w:r>
      <w:r>
        <w:rPr>
          <w:rFonts w:eastAsia="Times New Roman"/>
          <w:bCs/>
          <w:szCs w:val="24"/>
        </w:rPr>
        <w:lastRenderedPageBreak/>
        <w:t xml:space="preserve">προσλάβει και απασχολεί. Γιατί έτσι μπορεί και να πριμοδοτείτε τους ασυνεπείς, </w:t>
      </w:r>
      <w:proofErr w:type="spellStart"/>
      <w:r>
        <w:rPr>
          <w:rFonts w:eastAsia="Times New Roman"/>
          <w:bCs/>
          <w:szCs w:val="24"/>
        </w:rPr>
        <w:t>παραβατι</w:t>
      </w:r>
      <w:r>
        <w:rPr>
          <w:rFonts w:eastAsia="Times New Roman"/>
          <w:bCs/>
          <w:szCs w:val="24"/>
        </w:rPr>
        <w:t>κούς</w:t>
      </w:r>
      <w:proofErr w:type="spellEnd"/>
      <w:r>
        <w:rPr>
          <w:rFonts w:eastAsia="Times New Roman"/>
          <w:bCs/>
          <w:szCs w:val="24"/>
        </w:rPr>
        <w:t xml:space="preserve"> ή κακόβουλους εργοδότες.</w:t>
      </w:r>
    </w:p>
    <w:p w14:paraId="719A532D" w14:textId="77777777" w:rsidR="00E97792" w:rsidRDefault="00D70D60">
      <w:pPr>
        <w:spacing w:after="0"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του κυρίου Βουλευτή)</w:t>
      </w:r>
    </w:p>
    <w:p w14:paraId="719A532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ένα λεπτό θα μου επιτρέψετε να πω για το προσφυγικό στο πλαίσιο και την εποπτεία και την επιτροπεία ασυνόδευτων ανηλίκων. Εδώ κάνετε τα ίδ</w:t>
      </w:r>
      <w:r>
        <w:rPr>
          <w:rFonts w:eastAsia="Times New Roman" w:cs="Times New Roman"/>
          <w:szCs w:val="24"/>
        </w:rPr>
        <w:t xml:space="preserve">ια πράγματα για τα οποία σας έχουμε επικρίνει και σε προηγούμενα νομοσχέδια. Πρώτον, υπουργικές αποφάσεις χωρίς δεσμευτική προθεσμία έκδοσης. Γενικότερα ο παράγοντας χρόνου αφήνεται στο φλου. Δεύτερον, νέες υπηρεσίες και όργανα με μεταξύ τους αρμοδιότητες </w:t>
      </w:r>
      <w:r>
        <w:rPr>
          <w:rFonts w:eastAsia="Times New Roman" w:cs="Times New Roman"/>
          <w:szCs w:val="24"/>
        </w:rPr>
        <w:t>που μπερδεύονται και αυτές με τη σειρά τους μπλέκονται με αρμοδιότητες άλλων υπηρεσιών που λειτουργούν ήδη. Τρίτον, θολές περιγραφές ρόλων και διαδικασιών για τον θεσμό της επιτροπείας.</w:t>
      </w:r>
    </w:p>
    <w:p w14:paraId="719A532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Όλα αυτά, κυρία Υπουργέ, είναι σοβαρά κενά που μας κάνουν να συμφωνήσο</w:t>
      </w:r>
      <w:r>
        <w:rPr>
          <w:rFonts w:eastAsia="Times New Roman" w:cs="Times New Roman"/>
          <w:szCs w:val="24"/>
        </w:rPr>
        <w:t xml:space="preserve">υμε με την Οικονομική και Κοινωνική Επιτροπή, όταν λέει ότι οι διατάξεις για τους ασυνόδευτους ανηλίκους είναι αμφίβολης αποτελεσματικότητας. Υπάρχει, λοιπόν, </w:t>
      </w:r>
      <w:r>
        <w:rPr>
          <w:rFonts w:eastAsia="Times New Roman" w:cs="Times New Roman"/>
          <w:szCs w:val="24"/>
        </w:rPr>
        <w:lastRenderedPageBreak/>
        <w:t xml:space="preserve">κυρίες και κύριοι συνάδελφοι, και σε αυτό το νομοθέτημα προχειρότητα και αποσπασματικότητα. </w:t>
      </w:r>
    </w:p>
    <w:p w14:paraId="719A533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έρχονται και ορισμένες από τις άλλες διατάξεις για να προσθέσουν και λίγη δόση μικροπολιτικής και με την αναγνώριση του Συνδέσμου Βιομηχάνων Βορείου Ελλάδος ως ισότιμου κοινωνικού εταίρου και με τα δώρα στις κοινωνικές επιχειρήσεις, που αλλοιώνουν τον χαρα</w:t>
      </w:r>
      <w:r>
        <w:rPr>
          <w:rFonts w:eastAsia="Times New Roman" w:cs="Times New Roman"/>
          <w:szCs w:val="24"/>
        </w:rPr>
        <w:t>κτήρα και την αποστολή τους: με τη στέγαση σε δημόσια κτήρια χωρίς αντάλλαγμα, με την κατάργηση της υποχρέωσης ελάχιστης δαπάνης μισθοδοσίας ως ποσοστού του κύκλου εργασιών και με τη δραματική μείωση των προστίμων για μέλη τους που εκμεταλλεύονται ευνοϊκές</w:t>
      </w:r>
      <w:r>
        <w:rPr>
          <w:rFonts w:eastAsia="Times New Roman" w:cs="Times New Roman"/>
          <w:szCs w:val="24"/>
        </w:rPr>
        <w:t xml:space="preserve"> ρυθμίσεις για να ωφεληθούν οικονομικά τα ίδια.</w:t>
      </w:r>
    </w:p>
    <w:p w14:paraId="719A533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332"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A5333" w14:textId="77777777" w:rsidR="00E97792" w:rsidRDefault="00D70D60">
      <w:pPr>
        <w:spacing w:after="0" w:line="600" w:lineRule="auto"/>
        <w:ind w:firstLine="720"/>
        <w:jc w:val="both"/>
        <w:rPr>
          <w:rFonts w:eastAsia="Times New Roman" w:cs="Times New Roman"/>
          <w:szCs w:val="24"/>
        </w:rPr>
      </w:pPr>
      <w:r w:rsidRPr="006D599C">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Γιόγιακα</w:t>
      </w:r>
      <w:proofErr w:type="spellEnd"/>
      <w:r>
        <w:rPr>
          <w:rFonts w:eastAsia="Times New Roman" w:cs="Times New Roman"/>
          <w:szCs w:val="24"/>
        </w:rPr>
        <w:t>.</w:t>
      </w:r>
    </w:p>
    <w:p w14:paraId="719A533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Ελένη Σταματάκη, </w:t>
      </w:r>
      <w:proofErr w:type="spellStart"/>
      <w:r>
        <w:rPr>
          <w:rFonts w:eastAsia="Times New Roman" w:cs="Times New Roman"/>
          <w:szCs w:val="24"/>
        </w:rPr>
        <w:t>Βουλεύτρια</w:t>
      </w:r>
      <w:proofErr w:type="spellEnd"/>
      <w:r>
        <w:rPr>
          <w:rFonts w:eastAsia="Times New Roman" w:cs="Times New Roman"/>
          <w:szCs w:val="24"/>
        </w:rPr>
        <w:t xml:space="preserve"> Α΄ </w:t>
      </w:r>
      <w:r>
        <w:rPr>
          <w:rFonts w:eastAsia="Times New Roman" w:cs="Times New Roman"/>
          <w:szCs w:val="24"/>
        </w:rPr>
        <w:t xml:space="preserve">Πειραιώς </w:t>
      </w:r>
      <w:r>
        <w:rPr>
          <w:rFonts w:eastAsia="Times New Roman" w:cs="Times New Roman"/>
          <w:szCs w:val="24"/>
        </w:rPr>
        <w:t xml:space="preserve">του ΣΥΡΙΖΑ, για </w:t>
      </w:r>
      <w:r>
        <w:rPr>
          <w:rFonts w:eastAsia="Times New Roman" w:cs="Times New Roman"/>
          <w:szCs w:val="24"/>
        </w:rPr>
        <w:t>επτά λεπτά.</w:t>
      </w:r>
    </w:p>
    <w:p w14:paraId="719A5335" w14:textId="77777777" w:rsidR="00E97792" w:rsidRDefault="00D70D60">
      <w:pPr>
        <w:spacing w:after="0" w:line="600" w:lineRule="auto"/>
        <w:ind w:firstLine="720"/>
        <w:jc w:val="both"/>
        <w:rPr>
          <w:rFonts w:eastAsia="Times New Roman" w:cs="Times New Roman"/>
          <w:szCs w:val="24"/>
        </w:rPr>
      </w:pPr>
      <w:r w:rsidRPr="006D599C">
        <w:rPr>
          <w:rFonts w:eastAsia="Times New Roman" w:cs="Times New Roman"/>
          <w:b/>
          <w:szCs w:val="24"/>
        </w:rPr>
        <w:lastRenderedPageBreak/>
        <w:t>ΕΛΕΝΗ ΣΤΑΜΑΤΑΚΗ:</w:t>
      </w:r>
      <w:r>
        <w:rPr>
          <w:rFonts w:eastAsia="Times New Roman" w:cs="Times New Roman"/>
          <w:szCs w:val="24"/>
        </w:rPr>
        <w:t xml:space="preserve"> Ευχαριστώ πολύ, κύριε Πρόεδρε.</w:t>
      </w:r>
    </w:p>
    <w:p w14:paraId="719A533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το σχέδιο νόμου που συζητάμε σήμερα έρχεται με την αναγγελία του τέλους του προγράμματος δημοσιονομικής προσαρμογής, των σκληρών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w:t>
      </w:r>
      <w:r>
        <w:rPr>
          <w:rFonts w:eastAsia="Times New Roman" w:cs="Times New Roman"/>
          <w:szCs w:val="24"/>
        </w:rPr>
        <w:t>ων της επιτροπείας και δημιουργεί μία ασπίδα προστασίας για τους ανθρώπους της εργασίας, με μια σειρά σημαντικών παρεμβάσεων και ασφαλιστικών ρυθμίσεων, προστατεύοντας εργασιακά δικαιώματα και ευάλωτες ομάδες εργαζομένων.</w:t>
      </w:r>
    </w:p>
    <w:p w14:paraId="719A533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Στα χρόνια της κρίσης και των μνημ</w:t>
      </w:r>
      <w:r>
        <w:rPr>
          <w:rFonts w:eastAsia="Times New Roman" w:cs="Times New Roman"/>
          <w:szCs w:val="24"/>
        </w:rPr>
        <w:t>ονίων ενισχύθηκε η αδήλωτη, υποδηλωμένη, η ανασφάλιστη εργασία, οι εργολαβίες, μια μορφή εργασίας που τα χρόνια της κρίσης είχε πάρει μεγάλες διαστάσεις στερώντας και από τους εργαζόμενους κατακτήσεις, αλλά και από τα ασφαλιστικά ταμεία μεγάλο μέρος των εσ</w:t>
      </w:r>
      <w:r>
        <w:rPr>
          <w:rFonts w:eastAsia="Times New Roman" w:cs="Times New Roman"/>
          <w:szCs w:val="24"/>
        </w:rPr>
        <w:t xml:space="preserve">όδων τους. </w:t>
      </w:r>
    </w:p>
    <w:p w14:paraId="719A533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Σήμερα αντιμετωπίζουμε την αδήλωτη εργασία με αυστηρά πρόστιμα και δημιουργούμε κίνητρο και για τον εργαζόμενο να διεκδικήσει τα εργασιακά του δικαιώματα, αλλά και για τον εργοδότη να πραγματοποιήσει την πρόσληψη, αφού μόνον </w:t>
      </w:r>
      <w:r>
        <w:rPr>
          <w:rFonts w:eastAsia="Times New Roman" w:cs="Times New Roman"/>
          <w:szCs w:val="24"/>
        </w:rPr>
        <w:lastRenderedPageBreak/>
        <w:t>έτσι θα έχει μείωση</w:t>
      </w:r>
      <w:r>
        <w:rPr>
          <w:rFonts w:eastAsia="Times New Roman" w:cs="Times New Roman"/>
          <w:szCs w:val="24"/>
        </w:rPr>
        <w:t xml:space="preserve"> του προστίμου. Συγκεκριμένα, αν εντός δέκα ημερών αφότου γίνει ο έλεγχος και βρεθεί ο ανασφάλιστος εργαζόμενος ο εργοδότης τον προσλάβει με σύμβαση εξάρτησης εργασίας πλήρους απασχόλησης, το πρόστιμο των 10.500 ευρώ μειώνεται μέχρι τα 3.000 ευρώ ανάλογα μ</w:t>
      </w:r>
      <w:r>
        <w:rPr>
          <w:rFonts w:eastAsia="Times New Roman" w:cs="Times New Roman"/>
          <w:szCs w:val="24"/>
        </w:rPr>
        <w:t xml:space="preserve">ε τη σύμβαση και τον χρόνο διάρκειας της σύμβασης. </w:t>
      </w:r>
    </w:p>
    <w:p w14:paraId="719A533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τίθενται αυστηροί περιορισμοί σε μια σειρά εργοδοτικές ευκολίες και για πρώτη φορά μπαίνουν συγκεκριμένοι κανόνες στο καθεστώς των εργολαβιών, με ταυτόχρονη κατοχύρωση των ασφαλιστικών και μισθολογ</w:t>
      </w:r>
      <w:r>
        <w:rPr>
          <w:rFonts w:eastAsia="Times New Roman" w:cs="Times New Roman"/>
          <w:szCs w:val="24"/>
        </w:rPr>
        <w:t xml:space="preserve">ικών δικαιωμάτων των εργαζομένων. </w:t>
      </w:r>
    </w:p>
    <w:p w14:paraId="719A533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πρώτη φορά, επίσης, προβλέπεται ότι την ευθύνη για την παραβίαση της εργατικής και ασφαλιστικής νομοθεσίας φέρει όχι μόνον ο εργοδότης, αλλά και η επιχείρηση η οποία έχει αποδεχθεί τις υπηρεσίες του.</w:t>
      </w:r>
    </w:p>
    <w:p w14:paraId="719A533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θυμόμαστε όλοι και όλες την περίπτωση της Κωνσταντίνας </w:t>
      </w:r>
      <w:proofErr w:type="spellStart"/>
      <w:r>
        <w:rPr>
          <w:rFonts w:eastAsia="Times New Roman" w:cs="Times New Roman"/>
          <w:szCs w:val="24"/>
        </w:rPr>
        <w:t>Κούνεβα</w:t>
      </w:r>
      <w:proofErr w:type="spellEnd"/>
      <w:r>
        <w:rPr>
          <w:rFonts w:eastAsia="Times New Roman" w:cs="Times New Roman"/>
          <w:szCs w:val="24"/>
        </w:rPr>
        <w:t>. Τα εργασιακά της δικαιώματα διεκδίκησε και τα πλήρωσε πάρα πολύ ακριβά. Ε</w:t>
      </w:r>
      <w:r>
        <w:rPr>
          <w:rFonts w:eastAsia="Times New Roman" w:cs="Times New Roman"/>
          <w:szCs w:val="24"/>
        </w:rPr>
        <w:lastRenderedPageBreak/>
        <w:t>κβιάστηκε, κακοποιήθηκε, καταστράφηκε η υγεία της. Έφερε όμως στην επιφάνεια και έγιναν γνωστές οι συνθήκε</w:t>
      </w:r>
      <w:r>
        <w:rPr>
          <w:rFonts w:eastAsia="Times New Roman" w:cs="Times New Roman"/>
          <w:szCs w:val="24"/>
        </w:rPr>
        <w:t>ς και οι όροι αυτών των μορφών εργασίας.</w:t>
      </w:r>
    </w:p>
    <w:p w14:paraId="719A533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Με αυτές, λοιπόν, τις ενέργειες θέτουμε τις βάσεις για να μειωθεί περαιτέρω η αδήλωτη εργασία, που ιδιαίτερα τους καλοκαιρινούς μήνες στις τουριστικές περιοχές είναι πολύ αυξημένη. Ήδη έχουμε καταφέρει, με </w:t>
      </w:r>
      <w:proofErr w:type="spellStart"/>
      <w:r>
        <w:rPr>
          <w:rFonts w:eastAsia="Times New Roman" w:cs="Times New Roman"/>
          <w:szCs w:val="24"/>
        </w:rPr>
        <w:t>στοχευμέν</w:t>
      </w:r>
      <w:r>
        <w:rPr>
          <w:rFonts w:eastAsia="Times New Roman" w:cs="Times New Roman"/>
          <w:szCs w:val="24"/>
        </w:rPr>
        <w:t>ους</w:t>
      </w:r>
      <w:proofErr w:type="spellEnd"/>
      <w:r>
        <w:rPr>
          <w:rFonts w:eastAsia="Times New Roman" w:cs="Times New Roman"/>
          <w:szCs w:val="24"/>
        </w:rPr>
        <w:t xml:space="preserve"> ελέγχους και πρόστιμα σε εργοδότες, να μειώσουμε το ποσοστό της καταγεγραμμένης αδήλωτης εργασίας από 31,61% το 2013 σε 12,48% το 2017. </w:t>
      </w:r>
    </w:p>
    <w:p w14:paraId="719A533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με αυτό το νομοσχέδιο ρυθμίζονται εκκρεμότητες και απλοποιείται η διαδικασία εγγραφής των αγροτών στα μητρώ</w:t>
      </w:r>
      <w:r>
        <w:rPr>
          <w:rFonts w:eastAsia="Times New Roman" w:cs="Times New Roman"/>
          <w:szCs w:val="24"/>
        </w:rPr>
        <w:t xml:space="preserve">α ασφαλισμένων του ΕΦΚΑ. Παύει η ταλαιπωρία και οι καθυστερήσεις στον ΟΓΑ για τους αγρότες που χρειαζόντουσαν ένα σωρό έγγραφα, κάποιους μήνες για να τα μαζέψουν και μετά περιμένανε κάποια χρόνια τα αποτελέσματά τους, πράγμα που είχε ως αποτέλεσμα στέρηση </w:t>
      </w:r>
      <w:r>
        <w:rPr>
          <w:rFonts w:eastAsia="Times New Roman" w:cs="Times New Roman"/>
          <w:szCs w:val="24"/>
        </w:rPr>
        <w:t>βασικών δικαιωμάτων κοινωνικής ασφάλισης, όπως η πρόσβαση στην υγειονομική περίθαλψη.</w:t>
      </w:r>
    </w:p>
    <w:p w14:paraId="719A533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Επίσης, διασφαλίζονται με αυτό το νομοσχέδιο δικαιώματα των ανέργων που συμμετέχουν σε προγράμματα κατάρτισης και μέχρι σήμερα αν επέλεγαν να ενταχθούν σε ένα πρόγραμμα κ</w:t>
      </w:r>
      <w:r>
        <w:rPr>
          <w:rFonts w:eastAsia="Times New Roman" w:cs="Times New Roman"/>
          <w:szCs w:val="24"/>
        </w:rPr>
        <w:t>ατάρτισης έχαναν τα δικαιώματά τους.</w:t>
      </w:r>
    </w:p>
    <w:p w14:paraId="719A533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ορίζεται οικονομική ενίσχυση για </w:t>
      </w:r>
      <w:r>
        <w:rPr>
          <w:rFonts w:eastAsia="Times New Roman" w:cs="Times New Roman"/>
          <w:szCs w:val="24"/>
        </w:rPr>
        <w:t xml:space="preserve">ΑΜΕΑ </w:t>
      </w:r>
      <w:r>
        <w:rPr>
          <w:rFonts w:eastAsia="Times New Roman" w:cs="Times New Roman"/>
          <w:szCs w:val="24"/>
        </w:rPr>
        <w:t>που είναι πολίτες τρίτων χωρών και μένουν στη χώρα μας και θα έχουν πλέον και αυτοί ίσα δικαιώματα με τους δικούς μας πολίτες. Ένα μέρος της περιουσίας του Υπουργείου Υγείας</w:t>
      </w:r>
      <w:r>
        <w:rPr>
          <w:rFonts w:eastAsia="Times New Roman" w:cs="Times New Roman"/>
          <w:szCs w:val="24"/>
        </w:rPr>
        <w:t xml:space="preserve"> περιέρχεται στο Υπουργείο Εργασίας για κοινωφελείς και </w:t>
      </w:r>
      <w:proofErr w:type="spellStart"/>
      <w:r>
        <w:rPr>
          <w:rFonts w:eastAsia="Times New Roman" w:cs="Times New Roman"/>
          <w:szCs w:val="24"/>
        </w:rPr>
        <w:t>προνοιακούς</w:t>
      </w:r>
      <w:proofErr w:type="spellEnd"/>
      <w:r>
        <w:rPr>
          <w:rFonts w:eastAsia="Times New Roman" w:cs="Times New Roman"/>
          <w:szCs w:val="24"/>
        </w:rPr>
        <w:t xml:space="preserve"> σκοπούς.</w:t>
      </w:r>
    </w:p>
    <w:p w14:paraId="719A534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Αυτό το νομοσχέδιο, κυρίες και κύριοι συνάδελφοι, δημιουργεί επίσης μία ασπίδα προστασίας για μια πολύ ευαίσθητη ομάδα, αυτή των ασυνόδευτων παιδιών. Η προστασία των ασυνόδευτων α</w:t>
      </w:r>
      <w:r>
        <w:rPr>
          <w:rFonts w:eastAsia="Times New Roman" w:cs="Times New Roman"/>
          <w:szCs w:val="24"/>
        </w:rPr>
        <w:t>νηλίκων είναι μια υποχρέωση κάθε ευρωπαϊκού κράτους. Η χώρα μας σε παγκόσμιο επίπεδο έχει δείξει τον δρόμο της αλληλεγγύης. Όταν άλλες χώρες έκλειναν τα σύνορα η Ελλάδα έπαιξε τον ρόλο του θεματοφύλακα των ιδρυτικών αξιών της Ευρωπαϊκής Ένωσης, προασπίζοντ</w:t>
      </w:r>
      <w:r>
        <w:rPr>
          <w:rFonts w:eastAsia="Times New Roman" w:cs="Times New Roman"/>
          <w:szCs w:val="24"/>
        </w:rPr>
        <w:t>ας την αλληλεγγύη και την ειρήνη μεταξύ των λαών.</w:t>
      </w:r>
    </w:p>
    <w:p w14:paraId="719A534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Αυτό, λοιπόν, το νομοσχέδιο αποτελεί τομή διότι δημιουργεί έναν ολόκληρο μηχανισμό προστασίας για κάθε παιδί και έφηβο που φτάνει στην ελληνική επικράτεια μακριά από το οικογενειακό του περιβάλλον. Κάθε παι</w:t>
      </w:r>
      <w:r>
        <w:rPr>
          <w:rFonts w:eastAsia="Times New Roman" w:cs="Times New Roman"/>
          <w:szCs w:val="24"/>
        </w:rPr>
        <w:t xml:space="preserve">δί εγγράφεται στο </w:t>
      </w:r>
      <w:r>
        <w:rPr>
          <w:rFonts w:eastAsia="Times New Roman" w:cs="Times New Roman"/>
          <w:szCs w:val="24"/>
        </w:rPr>
        <w:t>Ηλεκτρονικό Μητρώο Ανηλίκων</w:t>
      </w:r>
      <w:r>
        <w:rPr>
          <w:rFonts w:eastAsia="Times New Roman" w:cs="Times New Roman"/>
          <w:szCs w:val="24"/>
        </w:rPr>
        <w:t xml:space="preserve"> που τηρείται στο Εθνικό Κέντρο Κοινωνικής Αλληλεγγύης και η πολιτεία μεριμνά για την προστασία των προσφυγόπουλων, που διατρέχουν τον μεγαλύτερο κίνδυνο κακοποίησης, παραμέλησης, βίας, εκμετάλλευσης και εμπορία</w:t>
      </w:r>
      <w:r>
        <w:rPr>
          <w:rFonts w:eastAsia="Times New Roman" w:cs="Times New Roman"/>
          <w:szCs w:val="24"/>
        </w:rPr>
        <w:t>ς. Διορίζεται ένας Επίτροπος και με μία σειρά από διάφορα εποπτικά συμβούλια, τα οποία περιέγραψε πολύ αναλυτικά η κυρία Υπουργός και δεν θέλω να τα επαναλάβω, σχηματίζεται ένα σύστημα επιτροπείας και εποπτείας με βάση το οποίο η πολιτεία γνωρίζει κάθε στι</w:t>
      </w:r>
      <w:r>
        <w:rPr>
          <w:rFonts w:eastAsia="Times New Roman" w:cs="Times New Roman"/>
          <w:szCs w:val="24"/>
        </w:rPr>
        <w:t>γμή την κατάσταση και την εξέλιξη κάθε παιδιού.</w:t>
      </w:r>
    </w:p>
    <w:p w14:paraId="719A534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 σύνολο των άρθρων του Μέρους Γ΄ </w:t>
      </w:r>
      <w:proofErr w:type="spellStart"/>
      <w:r>
        <w:rPr>
          <w:rFonts w:eastAsia="Times New Roman" w:cs="Times New Roman"/>
          <w:szCs w:val="24"/>
        </w:rPr>
        <w:t>διέπονται</w:t>
      </w:r>
      <w:proofErr w:type="spellEnd"/>
      <w:r>
        <w:rPr>
          <w:rFonts w:eastAsia="Times New Roman" w:cs="Times New Roman"/>
          <w:szCs w:val="24"/>
        </w:rPr>
        <w:t xml:space="preserve"> από τις θεμελιώδεις αρχές των δικαιωμάτων του παιδιού. Ο Επίτροπος, λοιπόν, μεριμνά για να παρέχεται σε κάθε ασυνόδευτο ανήλικο παιδί προστασία ίδια με αυτή που απ</w:t>
      </w:r>
      <w:r>
        <w:rPr>
          <w:rFonts w:eastAsia="Times New Roman" w:cs="Times New Roman"/>
          <w:szCs w:val="24"/>
        </w:rPr>
        <w:t xml:space="preserve">ολαμβάνουν όλα τα παιδιά </w:t>
      </w:r>
      <w:r>
        <w:rPr>
          <w:rFonts w:eastAsia="Times New Roman" w:cs="Times New Roman"/>
          <w:szCs w:val="24"/>
        </w:rPr>
        <w:lastRenderedPageBreak/>
        <w:t>στην ελληνική επικράτεια. Κάθε παιδί έχει την ευκαιρία να αναπτύξει ενδιαφέροντα και προσωπικότητα, να εκφραστεί ελεύθερα, να παίξει στην παιδική χαρά, να ζήσει την ηλικία του, να τρέξει, να γελάσει, να σπουδάσει στα σχολεία, να ερ</w:t>
      </w:r>
      <w:r>
        <w:rPr>
          <w:rFonts w:eastAsia="Times New Roman" w:cs="Times New Roman"/>
          <w:szCs w:val="24"/>
        </w:rPr>
        <w:t xml:space="preserve">γαστεί όταν έρθει η ώρα του. </w:t>
      </w:r>
    </w:p>
    <w:p w14:paraId="719A534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Τα παιδιά, ανεξάρτητα από το χρώμα, τη θρησκεία, την εθνότητα, αποτελούν προτεραιότητα για την Κυβέρνησή μας. Οφείλουμε να εξασφαλίσουμε για όλα τα παιδιά ένα ασφαλές περιβάλλον γιατί, όπως ήδη έχει λεχθεί, τα γέλια των παιδιώ</w:t>
      </w:r>
      <w:r>
        <w:rPr>
          <w:rFonts w:eastAsia="Times New Roman" w:cs="Times New Roman"/>
          <w:szCs w:val="24"/>
        </w:rPr>
        <w:t>ν, οι φωνές των παιδιών δίνουν ζωντάνια στην κοινωνία, είναι η ελπίδα αυτού του κόσμου.</w:t>
      </w:r>
    </w:p>
    <w:p w14:paraId="719A534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345"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346" w14:textId="77777777" w:rsidR="00E97792" w:rsidRDefault="00D70D60">
      <w:pPr>
        <w:spacing w:after="0" w:line="600" w:lineRule="auto"/>
        <w:ind w:firstLine="720"/>
        <w:jc w:val="both"/>
        <w:rPr>
          <w:rFonts w:eastAsia="Times New Roman" w:cs="Times New Roman"/>
          <w:szCs w:val="24"/>
        </w:rPr>
      </w:pPr>
      <w:r w:rsidRPr="006D599C">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719A534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w:t>
      </w:r>
      <w:r>
        <w:rPr>
          <w:rFonts w:eastAsia="Times New Roman" w:cs="Times New Roman"/>
          <w:szCs w:val="24"/>
        </w:rPr>
        <w:t>Ιωάννης Λαγός για δώδεκα λεπτά.</w:t>
      </w:r>
    </w:p>
    <w:p w14:paraId="719A5348" w14:textId="77777777" w:rsidR="00E97792" w:rsidRDefault="00D70D60">
      <w:pPr>
        <w:spacing w:after="0" w:line="600" w:lineRule="auto"/>
        <w:ind w:firstLine="720"/>
        <w:jc w:val="both"/>
        <w:rPr>
          <w:rFonts w:eastAsia="Times New Roman" w:cs="Times New Roman"/>
          <w:szCs w:val="24"/>
        </w:rPr>
      </w:pPr>
      <w:r w:rsidRPr="006D599C">
        <w:rPr>
          <w:rFonts w:eastAsia="Times New Roman" w:cs="Times New Roman"/>
          <w:b/>
          <w:szCs w:val="24"/>
        </w:rPr>
        <w:lastRenderedPageBreak/>
        <w:t>ΙΩΑΝΝΗΣ ΛΑΓΟΣ:</w:t>
      </w:r>
      <w:r>
        <w:rPr>
          <w:rFonts w:eastAsia="Times New Roman" w:cs="Times New Roman"/>
          <w:szCs w:val="24"/>
        </w:rPr>
        <w:t xml:space="preserve"> Κατ’ αρχάς να τονίσουμε ότι το γεγονός ότι πρέπει οι λαθρομετανάστες που έχουν έρθει στην πατρίδα μας να έχουν ίσα δικαιώματα με τους Έλληνες δεν ισχύει στην πράξη -το γνωρίζουμε πολύ καλά- γιατί οι λαθρομεταν</w:t>
      </w:r>
      <w:r>
        <w:rPr>
          <w:rFonts w:eastAsia="Times New Roman" w:cs="Times New Roman"/>
          <w:szCs w:val="24"/>
        </w:rPr>
        <w:t>άστες έχουν πολύ περισσότερα δικαιώματα από τους Έλληνες. Έχουν δωρεάν σπίτι, παίρνουν επιδόματα, τους πληρώνουμε το ηλεκτρικό, τους πληρώνουμε το νερό. Για να τα ξεκαθαρίσουμε όλα αυτά. Άρα, αν υπάρχει ένας ρατσισμός στην Ελλάδα, είναι ο ρατσισμός που βιώ</w:t>
      </w:r>
      <w:r>
        <w:rPr>
          <w:rFonts w:eastAsia="Times New Roman" w:cs="Times New Roman"/>
          <w:szCs w:val="24"/>
        </w:rPr>
        <w:t>νουν οι Έλληνες συμπολίτες μας.</w:t>
      </w:r>
    </w:p>
    <w:p w14:paraId="719A534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Εν συνεχεία θέλουμε να πούμε ότι ακούμε να συζητάτε η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να λέτε για το πώς θα λυθεί το ασφαλιστικό, το οποίο έφτασε σε αυτό το χάλι βέβαια -για να είμαστε ειλικρινείς- η </w:t>
      </w:r>
      <w:r>
        <w:rPr>
          <w:rFonts w:eastAsia="Times New Roman" w:cs="Times New Roman"/>
          <w:szCs w:val="24"/>
        </w:rPr>
        <w:t xml:space="preserve">κυβέρνηση </w:t>
      </w:r>
      <w:r>
        <w:rPr>
          <w:rFonts w:eastAsia="Times New Roman" w:cs="Times New Roman"/>
          <w:szCs w:val="24"/>
        </w:rPr>
        <w:t>της Νέας Δημοκρ</w:t>
      </w:r>
      <w:r>
        <w:rPr>
          <w:rFonts w:eastAsia="Times New Roman" w:cs="Times New Roman"/>
          <w:szCs w:val="24"/>
        </w:rPr>
        <w:t xml:space="preserve">ατίας και του ΠΑΣΟΚ, οι οποίοι κυβέρνησαν για σαράντα χρόνια περίπου την πατρίδα μας και την έφτασαν ένα βήμα πριν από την καταστροφή, αν όχι στην οριστική καταστροφή. Εσείς έρχεστε λοιπόν τώρα και κάνετε μία πολύ φιλότιμη προσπάθεια για </w:t>
      </w:r>
      <w:r>
        <w:rPr>
          <w:rFonts w:eastAsia="Times New Roman" w:cs="Times New Roman"/>
          <w:szCs w:val="24"/>
        </w:rPr>
        <w:t xml:space="preserve">να </w:t>
      </w:r>
      <w:r>
        <w:rPr>
          <w:rFonts w:eastAsia="Times New Roman" w:cs="Times New Roman"/>
          <w:szCs w:val="24"/>
        </w:rPr>
        <w:t>την αποτελειώσε</w:t>
      </w:r>
      <w:r>
        <w:rPr>
          <w:rFonts w:eastAsia="Times New Roman" w:cs="Times New Roman"/>
          <w:szCs w:val="24"/>
        </w:rPr>
        <w:t xml:space="preserve">τε. Και μπράβο σας, θα τα καταφέρετε έτσι όπως το πάτε, αν ήδη δεν τα έχετε καταφέρει. </w:t>
      </w:r>
    </w:p>
    <w:p w14:paraId="719A534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Μιλάτε για το πώς θα λυθεί το ασφαλιστικό. Μα, κατ’ </w:t>
      </w:r>
      <w:proofErr w:type="spellStart"/>
      <w:r>
        <w:rPr>
          <w:rFonts w:eastAsia="Times New Roman" w:cs="Times New Roman"/>
          <w:szCs w:val="24"/>
        </w:rPr>
        <w:t>αρχάς</w:t>
      </w:r>
      <w:proofErr w:type="spellEnd"/>
      <w:r>
        <w:rPr>
          <w:rFonts w:eastAsia="Times New Roman" w:cs="Times New Roman"/>
          <w:szCs w:val="24"/>
        </w:rPr>
        <w:t xml:space="preserve"> πώς είναι δυνατόν να λυθεί το ασφαλιστικό όταν υπάρχουν ένας ή δύο εργαζόμενοι αυτήν τη στιγμή οι οποίοι πρέπε</w:t>
      </w:r>
      <w:r>
        <w:rPr>
          <w:rFonts w:eastAsia="Times New Roman" w:cs="Times New Roman"/>
          <w:szCs w:val="24"/>
        </w:rPr>
        <w:t>ι να καλύψουν τις ασφαλιστικές εισφορές και να καλύψουν τη σύνταξη δεκαπέντε περίπου συνταξιούχων; Πώς είναι δυνατόν να γίνει αυτό; Δεν γίνεται. Άρα, πρέπει να φροντίσετε για το πώς πρέπει να γίνει ώστε να υπάρξει βιωσιμότητα στις επιχειρήσεις, να υπάρξουν</w:t>
      </w:r>
      <w:r>
        <w:rPr>
          <w:rFonts w:eastAsia="Times New Roman" w:cs="Times New Roman"/>
          <w:szCs w:val="24"/>
        </w:rPr>
        <w:t xml:space="preserve"> Έλληνες που θα δουλέψουν, ώστε να δημιουργηθεί η αλυσίδα σωστά και με τον τρόπο τον οποίο πρέπει.</w:t>
      </w:r>
    </w:p>
    <w:p w14:paraId="719A534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ί</w:t>
      </w:r>
      <w:r>
        <w:rPr>
          <w:rFonts w:eastAsia="Times New Roman" w:cs="Times New Roman"/>
          <w:szCs w:val="24"/>
        </w:rPr>
        <w:t xml:space="preserve"> αυτού, όμως, εσείς και πατώντας πάνω στην οικονομική κρίση στην οποία έχετε φέρει με σχεδιασμένο τρόπο την πατρίδα μας και τους Έλληνες, κοιτάτε πώς θα </w:t>
      </w:r>
      <w:r>
        <w:rPr>
          <w:rFonts w:eastAsia="Times New Roman" w:cs="Times New Roman"/>
          <w:szCs w:val="24"/>
        </w:rPr>
        <w:t xml:space="preserve">αντικαταστήσετε το εργασιακό δυναμικό της Ελλάδος από λαθρομετανάστες, οι οποίοι έχουν ρίξει τα μεροκάματα σε τραγικό επίπεδο. </w:t>
      </w:r>
    </w:p>
    <w:p w14:paraId="719A534C"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Κάποτε μας έλεγαν για μισθούς Βουλγαρίας και Ρουμανίας, τα λέγαμε κι εμείς, και επί της ουσίας κανείς δεν τα πίστευε. Μόνοι μας </w:t>
      </w:r>
      <w:r>
        <w:rPr>
          <w:rFonts w:eastAsia="Times New Roman" w:cs="Times New Roman"/>
          <w:szCs w:val="24"/>
        </w:rPr>
        <w:t>τα λέγαμε και ήρθε η ώρα που ό,τι έλεγε η Χρυσή Αυγή έχει αποδειχθεί πάρα πολύ σωστό, δυστυχώς για τους Έλληνες πολίτες.</w:t>
      </w:r>
    </w:p>
    <w:p w14:paraId="719A534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Στο Μέρος Β΄ του νομοσχεδίου, στα άρθρα 5 έως 12 αναφέρεται ότι πρέπει να υπάρχουν κάποια πρόστιμα στους εργοδότες που δεν τηρούν τις α</w:t>
      </w:r>
      <w:r>
        <w:rPr>
          <w:rFonts w:eastAsia="Times New Roman" w:cs="Times New Roman"/>
          <w:szCs w:val="24"/>
        </w:rPr>
        <w:t xml:space="preserve">σφαλιστικές υποχρεώσεις προς τους εργαζομένους. Πολύ σωστά το λέτε αυτό, έτσι πρέπει να είναι. Πρέπει να υπάρχουν πρόστιμα στους εργοδότες οι οποίοι δεν καλύπτουν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τους, όμως θα πρέπει παράλληλα να υπάρξει και ένα έξτρα κίνητρο και μια επι</w:t>
      </w:r>
      <w:r>
        <w:rPr>
          <w:rFonts w:eastAsia="Times New Roman" w:cs="Times New Roman"/>
          <w:szCs w:val="24"/>
        </w:rPr>
        <w:t xml:space="preserve">βράβευση σε αυτούς τους εργοδότες οι οποίοι θα έχουν αποκλειστικά Έλληνες στις δουλειές τους, έτσι ώστε να αυξήσουμε και </w:t>
      </w:r>
      <w:r>
        <w:rPr>
          <w:rFonts w:eastAsia="Times New Roman" w:cs="Times New Roman"/>
          <w:szCs w:val="24"/>
        </w:rPr>
        <w:t xml:space="preserve">να </w:t>
      </w:r>
      <w:r>
        <w:rPr>
          <w:rFonts w:eastAsia="Times New Roman" w:cs="Times New Roman"/>
          <w:szCs w:val="24"/>
        </w:rPr>
        <w:t xml:space="preserve">μπορέσουμε να κάνουμε τους Έλληνες να δουλέψουν καλύτερα και να αμείβονται όπως </w:t>
      </w:r>
      <w:proofErr w:type="spellStart"/>
      <w:r>
        <w:rPr>
          <w:rFonts w:eastAsia="Times New Roman" w:cs="Times New Roman"/>
          <w:szCs w:val="24"/>
        </w:rPr>
        <w:t>προείπαμε</w:t>
      </w:r>
      <w:proofErr w:type="spellEnd"/>
      <w:r>
        <w:rPr>
          <w:rFonts w:eastAsia="Times New Roman" w:cs="Times New Roman"/>
          <w:szCs w:val="24"/>
        </w:rPr>
        <w:t xml:space="preserve">. </w:t>
      </w:r>
    </w:p>
    <w:p w14:paraId="719A534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Επίσης, στο Μέρος Γ΄, τα άρθρα 13 έως 32</w:t>
      </w:r>
      <w:r>
        <w:rPr>
          <w:rFonts w:eastAsia="Times New Roman" w:cs="Times New Roman"/>
          <w:szCs w:val="24"/>
        </w:rPr>
        <w:t xml:space="preserve"> αναφέρονται στην επιτροπεία ασυνόδευτων αλλοδαπών ανηλίκων. Βλέπουμε με πόση σπουδή φροντίζετε ώστε να είναι καλύτερες οι συνθήκες διαβίωσής τους. Φυσικά, κι εμείς αυτό θέλουμε. Δεν θέλουμε κανένα παιδάκι, κανένας ανήλικος να περνάει άσχημα, δεν θέλουμε ν</w:t>
      </w:r>
      <w:r>
        <w:rPr>
          <w:rFonts w:eastAsia="Times New Roman" w:cs="Times New Roman"/>
          <w:szCs w:val="24"/>
        </w:rPr>
        <w:t xml:space="preserve">α ταλαιπωρούνται, είναι κρίμα για όλους τους ανθρώπους, και φυσικά πρέπει να βοηθήσουμε σε αυτό. Όμως, για να φτάσουμε στο σημείο να βοηθήσουμε, θα πρέπει πρώτα από </w:t>
      </w:r>
      <w:r>
        <w:rPr>
          <w:rFonts w:eastAsia="Times New Roman" w:cs="Times New Roman"/>
          <w:szCs w:val="24"/>
        </w:rPr>
        <w:lastRenderedPageBreak/>
        <w:t xml:space="preserve">όλα να κοιτάξουμε τα </w:t>
      </w:r>
      <w:r>
        <w:rPr>
          <w:rFonts w:eastAsia="Times New Roman" w:cs="Times New Roman"/>
          <w:szCs w:val="24"/>
        </w:rPr>
        <w:t>Ελληνόπουλα</w:t>
      </w:r>
      <w:r>
        <w:rPr>
          <w:rFonts w:eastAsia="Times New Roman" w:cs="Times New Roman"/>
          <w:szCs w:val="24"/>
        </w:rPr>
        <w:t xml:space="preserve">, τα οποία πένονται, να κοιτάξουμε τα </w:t>
      </w:r>
      <w:r>
        <w:rPr>
          <w:rFonts w:eastAsia="Times New Roman" w:cs="Times New Roman"/>
          <w:szCs w:val="24"/>
        </w:rPr>
        <w:t>Ελληνόπουλα</w:t>
      </w:r>
      <w:r>
        <w:rPr>
          <w:rFonts w:eastAsia="Times New Roman" w:cs="Times New Roman"/>
          <w:szCs w:val="24"/>
        </w:rPr>
        <w:t>, τα οποία</w:t>
      </w:r>
      <w:r>
        <w:rPr>
          <w:rFonts w:eastAsia="Times New Roman" w:cs="Times New Roman"/>
          <w:szCs w:val="24"/>
        </w:rPr>
        <w:t xml:space="preserve"> τα αφήνουν οι γονείς τους σε διάφορα ιδρύματα, γιατί δεν έχουν την δυνατότητα να τα μεγαλώσουν, να κοιτάξουμε τα </w:t>
      </w:r>
      <w:r>
        <w:rPr>
          <w:rFonts w:eastAsia="Times New Roman" w:cs="Times New Roman"/>
          <w:szCs w:val="24"/>
        </w:rPr>
        <w:t>Ελληνόπουλα</w:t>
      </w:r>
      <w:r>
        <w:rPr>
          <w:rFonts w:eastAsia="Times New Roman" w:cs="Times New Roman"/>
          <w:szCs w:val="24"/>
        </w:rPr>
        <w:t xml:space="preserve">, τα οποία υποσιτίζονται σε έναν πολύ μεγάλο βαθμό και όχι να φτάνουμε στο σημείο να λέμε ότι θα έρθει το κράτος και θα δώσει μια πορτοκαλάδα και ένα σάντουιτς στα παιδάκια που πηγαίνουν στο </w:t>
      </w:r>
      <w:r>
        <w:rPr>
          <w:rFonts w:eastAsia="Times New Roman" w:cs="Times New Roman"/>
          <w:szCs w:val="24"/>
        </w:rPr>
        <w:t xml:space="preserve">δημοτικό </w:t>
      </w:r>
      <w:r>
        <w:rPr>
          <w:rFonts w:eastAsia="Times New Roman" w:cs="Times New Roman"/>
          <w:szCs w:val="24"/>
        </w:rPr>
        <w:t xml:space="preserve">και στο </w:t>
      </w:r>
      <w:r>
        <w:rPr>
          <w:rFonts w:eastAsia="Times New Roman" w:cs="Times New Roman"/>
          <w:szCs w:val="24"/>
        </w:rPr>
        <w:t>γυμνάσιο</w:t>
      </w:r>
      <w:r>
        <w:rPr>
          <w:rFonts w:eastAsia="Times New Roman" w:cs="Times New Roman"/>
          <w:szCs w:val="24"/>
        </w:rPr>
        <w:t xml:space="preserve"> και αυτό θα λύσει το πρόβλημα.</w:t>
      </w:r>
    </w:p>
    <w:p w14:paraId="719A534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Η Κυβέρν</w:t>
      </w:r>
      <w:r>
        <w:rPr>
          <w:rFonts w:eastAsia="Times New Roman" w:cs="Times New Roman"/>
          <w:szCs w:val="24"/>
        </w:rPr>
        <w:t xml:space="preserve">ηση οφείλει -και είναι υποχρέωσή της αυτή- να φροντίσει ώστε οι Έλληνες να έχουν δουλειές, για να ζήσουν αξιοπρεπώς τις οικογένειές τους και τα παιδιά τους. Ας κοιτάξει, λοιπόν, η Κυβέρνηση να εξασφαλίσει τα βασικά για τα </w:t>
      </w:r>
      <w:r>
        <w:rPr>
          <w:rFonts w:eastAsia="Times New Roman" w:cs="Times New Roman"/>
          <w:szCs w:val="24"/>
        </w:rPr>
        <w:t>Ελληνόπουλα</w:t>
      </w:r>
      <w:r>
        <w:rPr>
          <w:rFonts w:eastAsia="Times New Roman" w:cs="Times New Roman"/>
          <w:szCs w:val="24"/>
        </w:rPr>
        <w:t>, ας κοιτάξει να δει πώ</w:t>
      </w:r>
      <w:r>
        <w:rPr>
          <w:rFonts w:eastAsia="Times New Roman" w:cs="Times New Roman"/>
          <w:szCs w:val="24"/>
        </w:rPr>
        <w:t>ς θα σταματήσει αυτή η «αιμορραγία» των Ελλήνων, νέων κυρίως, οι οποίοι φεύγουν στο εξωτερικό. Γιατί εσείς ενδιαφέρεστε για τους λαθρομετανάστες, που έρχονται από κάθε γωνιά της Αφρικής, όμως δεν ενδιαφέρεστε για τη μετανάστευση των Ελλήνων, την οποία εσεί</w:t>
      </w:r>
      <w:r>
        <w:rPr>
          <w:rFonts w:eastAsia="Times New Roman" w:cs="Times New Roman"/>
          <w:szCs w:val="24"/>
        </w:rPr>
        <w:t xml:space="preserve">ς έχετε οδηγήσει σε τεράστιους αριθμούς και έτσι χάνουμε το καλύτερο ίσως δυναμικό της Ελλάδας αυτή τη στιγμή, στις καλύτερες ηλικίες και </w:t>
      </w:r>
      <w:r>
        <w:rPr>
          <w:rFonts w:eastAsia="Times New Roman" w:cs="Times New Roman"/>
          <w:szCs w:val="24"/>
        </w:rPr>
        <w:lastRenderedPageBreak/>
        <w:t xml:space="preserve">με τις καλύτερες γνώσεις, έτσι ώστε να συντελείται μια εθνική αλλοίωση του ελληνικού πληθυσμού. </w:t>
      </w:r>
    </w:p>
    <w:p w14:paraId="719A535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Φροντίστε, λοιπόν, να</w:t>
      </w:r>
      <w:r>
        <w:rPr>
          <w:rFonts w:eastAsia="Times New Roman" w:cs="Times New Roman"/>
          <w:szCs w:val="24"/>
        </w:rPr>
        <w:t xml:space="preserve"> πάρετε τα απαραίτητα μέτρα για να φροντίσουμε τους Έλληνες, τα </w:t>
      </w:r>
      <w:r>
        <w:rPr>
          <w:rFonts w:eastAsia="Times New Roman" w:cs="Times New Roman"/>
          <w:szCs w:val="24"/>
        </w:rPr>
        <w:t xml:space="preserve">Ελληνόπουλα </w:t>
      </w:r>
      <w:r>
        <w:rPr>
          <w:rFonts w:eastAsia="Times New Roman" w:cs="Times New Roman"/>
          <w:szCs w:val="24"/>
        </w:rPr>
        <w:t xml:space="preserve">και μετά, εφόσον έχουμε τις δυνατότητες, να φροντίσουμε και τον κάθε λαθρομετανάστη. Αυτή είναι η πραγματικότητα. </w:t>
      </w:r>
    </w:p>
    <w:p w14:paraId="719A535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Θέλω να αναφερθώ σε κάποια ζητήματα επικαιρότητας, γιατί όταν η Χ</w:t>
      </w:r>
      <w:r>
        <w:rPr>
          <w:rFonts w:eastAsia="Times New Roman" w:cs="Times New Roman"/>
          <w:szCs w:val="24"/>
        </w:rPr>
        <w:t xml:space="preserve">ρυσή Αυγή τα λέει μέσα στο ελληνικό Κοινοβούλιο, σας ακούμε όλους σε αγαστή συνεργασία να θέλετε να μας φιμώσετε και να μην μας αφήνετε να μιλήσουμε. </w:t>
      </w:r>
    </w:p>
    <w:p w14:paraId="719A535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Θα θέλαμε, λοιπόν, να στηλιτεύσουμε την παρουσία της Ντόρας Μπακογιάννη, η οποία πήγε στην ορκωμοσία του </w:t>
      </w:r>
      <w:proofErr w:type="spellStart"/>
      <w:r>
        <w:rPr>
          <w:rFonts w:eastAsia="Times New Roman" w:cs="Times New Roman"/>
          <w:szCs w:val="24"/>
        </w:rPr>
        <w:t>Ερντογάν</w:t>
      </w:r>
      <w:proofErr w:type="spellEnd"/>
      <w:r>
        <w:rPr>
          <w:rFonts w:eastAsia="Times New Roman" w:cs="Times New Roman"/>
          <w:szCs w:val="24"/>
        </w:rPr>
        <w:t xml:space="preserve">, ο οποίος σύμφωνα με δικά σας λεγόμενα μέχρι πριν από λίγους μήνες ήταν ένας φασίστας, ένας τύραννος, ο οποίος εκμεταλλεύεται τον τουρκικό λαό και ο οποίος δεν σέβεται τα ανθρώπινα δικαιώματα. </w:t>
      </w:r>
    </w:p>
    <w:p w14:paraId="719A5353"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Όμως, βλέπουμε την Ντόρα Μπακογιάννη να πηγαίνει εκπρ</w:t>
      </w:r>
      <w:r>
        <w:rPr>
          <w:rFonts w:eastAsia="Times New Roman" w:cs="Times New Roman"/>
          <w:szCs w:val="24"/>
        </w:rPr>
        <w:t xml:space="preserve">οσωπώντας τη Νέα Δημοκρατία, μια Νέα Δημοκρατία η οποία </w:t>
      </w:r>
      <w:r>
        <w:rPr>
          <w:rFonts w:eastAsia="Times New Roman" w:cs="Times New Roman"/>
          <w:szCs w:val="24"/>
        </w:rPr>
        <w:lastRenderedPageBreak/>
        <w:t xml:space="preserve">ψεύδεται ασυστόλως όταν λέει ότι ενδιαφέρεται για τα εθνικά ζητήματα, και να φωτογραφίζεται μάλιστα με τον Αχμέτ </w:t>
      </w:r>
      <w:proofErr w:type="spellStart"/>
      <w:r>
        <w:rPr>
          <w:rFonts w:eastAsia="Times New Roman" w:cs="Times New Roman"/>
          <w:szCs w:val="24"/>
        </w:rPr>
        <w:t>Χατζηοσμάν</w:t>
      </w:r>
      <w:proofErr w:type="spellEnd"/>
      <w:r>
        <w:rPr>
          <w:rFonts w:eastAsia="Times New Roman" w:cs="Times New Roman"/>
          <w:szCs w:val="24"/>
        </w:rPr>
        <w:t xml:space="preserve">. </w:t>
      </w:r>
    </w:p>
    <w:p w14:paraId="719A535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Για όσους δεν γνωρίζουν, ο Αχμέτ </w:t>
      </w:r>
      <w:proofErr w:type="spellStart"/>
      <w:r>
        <w:rPr>
          <w:rFonts w:eastAsia="Times New Roman" w:cs="Times New Roman"/>
          <w:szCs w:val="24"/>
        </w:rPr>
        <w:t>Χατζηοσμάν</w:t>
      </w:r>
      <w:proofErr w:type="spellEnd"/>
      <w:r>
        <w:rPr>
          <w:rFonts w:eastAsia="Times New Roman" w:cs="Times New Roman"/>
          <w:szCs w:val="24"/>
        </w:rPr>
        <w:t xml:space="preserve"> υπήρξε Βουλευτής του </w:t>
      </w:r>
      <w:r>
        <w:rPr>
          <w:rFonts w:eastAsia="Times New Roman" w:cs="Times New Roman"/>
          <w:szCs w:val="24"/>
        </w:rPr>
        <w:t>ελληνικού</w:t>
      </w:r>
      <w:r>
        <w:rPr>
          <w:rFonts w:eastAsia="Times New Roman" w:cs="Times New Roman"/>
          <w:szCs w:val="24"/>
        </w:rPr>
        <w:t xml:space="preserve"> Κοινοβουλίου και ήταν σε αυτά εδώ τα έδρανα -ο συναγωνιστής μας, ο Παναγιώτης Ηλιόπουλος, το 2013 τον είχε ξεμπροστιάσει δείχνοντάς τον να φωτογραφίζεται κάτω από τις σημαίες της δήθεν ανεξάρτητης Δυτικής Θράκης- ήταν Βουλευτής εκλεγμένος με το ΠΑΣΟΚ. Αλλ</w:t>
      </w:r>
      <w:r>
        <w:rPr>
          <w:rFonts w:eastAsia="Times New Roman" w:cs="Times New Roman"/>
          <w:szCs w:val="24"/>
        </w:rPr>
        <w:t xml:space="preserve">ά αυτό έχει πολύ μικρή σημασία, γιατί σε όλα τα κόμματα υπάρχουν κάποιοι τέτοιοι τυχάρπαστοι τύποι και προδότες. Έτσι, λοιπόν, ο τύπος αυτός, -για να δείτε γιατί λέμε ότι είναι προδότες και ο </w:t>
      </w:r>
      <w:proofErr w:type="spellStart"/>
      <w:r>
        <w:rPr>
          <w:rFonts w:eastAsia="Times New Roman" w:cs="Times New Roman"/>
          <w:szCs w:val="24"/>
        </w:rPr>
        <w:t>Χατζηοσμάν</w:t>
      </w:r>
      <w:proofErr w:type="spellEnd"/>
      <w:r>
        <w:rPr>
          <w:rFonts w:eastAsia="Times New Roman" w:cs="Times New Roman"/>
          <w:szCs w:val="24"/>
        </w:rPr>
        <w:t xml:space="preserve"> και όλοι οι υπόλοιποι οι οποίοι δεν είναι απλά μουσου</w:t>
      </w:r>
      <w:r>
        <w:rPr>
          <w:rFonts w:eastAsia="Times New Roman" w:cs="Times New Roman"/>
          <w:szCs w:val="24"/>
        </w:rPr>
        <w:t xml:space="preserve">λμάνοι, γιατί εφόσον είναι μουσουλμάνοι της Θράκης τούς σεβόμαστε, αλλά είναι αυτοί που δηλώνουν Τούρκοι- ο Αχμέτ </w:t>
      </w:r>
      <w:proofErr w:type="spellStart"/>
      <w:r>
        <w:rPr>
          <w:rFonts w:eastAsia="Times New Roman" w:cs="Times New Roman"/>
          <w:szCs w:val="24"/>
        </w:rPr>
        <w:t>Χατζηοσμάν</w:t>
      </w:r>
      <w:proofErr w:type="spellEnd"/>
      <w:r>
        <w:rPr>
          <w:rFonts w:eastAsia="Times New Roman" w:cs="Times New Roman"/>
          <w:szCs w:val="24"/>
        </w:rPr>
        <w:t xml:space="preserve"> συμμετείχε σε επίσημη κρατική τουρκική αποστολή στο Σουδάν και στη Σομαλία μαζί με τον Αντιπρόεδρο της Τουρκίας </w:t>
      </w:r>
      <w:proofErr w:type="spellStart"/>
      <w:r>
        <w:rPr>
          <w:rFonts w:eastAsia="Times New Roman" w:cs="Times New Roman"/>
          <w:szCs w:val="24"/>
        </w:rPr>
        <w:t>Τσαβούσογλου</w:t>
      </w:r>
      <w:proofErr w:type="spellEnd"/>
      <w:r>
        <w:rPr>
          <w:rFonts w:eastAsia="Times New Roman" w:cs="Times New Roman"/>
          <w:szCs w:val="24"/>
        </w:rPr>
        <w:t>. Εδώ ε</w:t>
      </w:r>
      <w:r>
        <w:rPr>
          <w:rFonts w:eastAsia="Times New Roman" w:cs="Times New Roman"/>
          <w:szCs w:val="24"/>
        </w:rPr>
        <w:t xml:space="preserve">ίναι η φωτογραφία, την καταθέτω στα Πρακτικά και όσοι έχουν αντιρρήσεις μπορούν να </w:t>
      </w:r>
      <w:r>
        <w:rPr>
          <w:rFonts w:eastAsia="Times New Roman" w:cs="Times New Roman"/>
          <w:szCs w:val="24"/>
        </w:rPr>
        <w:t xml:space="preserve">τη </w:t>
      </w:r>
      <w:r>
        <w:rPr>
          <w:rFonts w:eastAsia="Times New Roman" w:cs="Times New Roman"/>
          <w:szCs w:val="24"/>
        </w:rPr>
        <w:t>δουν.</w:t>
      </w:r>
    </w:p>
    <w:p w14:paraId="719A5355"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ο σημείο αυτό ο Βουλευτής κ. Ιωάννης Λαγός καταθέτει για τα Πρακτικά την προαναφερθείσα φωτογραφία,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w:t>
      </w:r>
      <w:r w:rsidRPr="000D63A8">
        <w:rPr>
          <w:rFonts w:eastAsia="Times New Roman" w:cs="Times New Roman"/>
          <w:szCs w:val="24"/>
        </w:rPr>
        <w:t>ύθυνσης Στενογραφίας και Πρακτικών της Βουλής)</w:t>
      </w:r>
    </w:p>
    <w:p w14:paraId="719A5356"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Και η Ντόρα η Μπακογιάννη, λοιπόν, πάει εχθές, προχθές και φωτογραφίζεται μαζί του, με τον Αχμέτ </w:t>
      </w:r>
      <w:proofErr w:type="spellStart"/>
      <w:r>
        <w:rPr>
          <w:rFonts w:eastAsia="Times New Roman" w:cs="Times New Roman"/>
          <w:szCs w:val="24"/>
        </w:rPr>
        <w:t>Χατζηοσμάν</w:t>
      </w:r>
      <w:proofErr w:type="spellEnd"/>
      <w:r>
        <w:rPr>
          <w:rFonts w:eastAsia="Times New Roman" w:cs="Times New Roman"/>
          <w:szCs w:val="24"/>
        </w:rPr>
        <w:t>, με αυτόν ο οποίος δηλώνει ότι είναι Τούρκος και ο οποίος ήταν μέσα στο ελληνικό Κοινοβούλιο για να ε</w:t>
      </w:r>
      <w:r>
        <w:rPr>
          <w:rFonts w:eastAsia="Times New Roman" w:cs="Times New Roman"/>
          <w:szCs w:val="24"/>
        </w:rPr>
        <w:t>κπροσωπήσει τα δικαιώματα της Τουρκίας και όχι της Ελλάδας. Αυτή είναι η φωτογραφία, να την βλέπουν οι Έλληνες πολίτες. Την καταθέτω στα Πρακτικά.</w:t>
      </w:r>
    </w:p>
    <w:p w14:paraId="719A5357"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Ιωάννης Λαγός καταθέτει για τα Πρακτικά την προαναφερθείσα φωτογραφία, η οποί</w:t>
      </w:r>
      <w:r>
        <w:rPr>
          <w:rFonts w:eastAsia="Times New Roman" w:cs="Times New Roman"/>
          <w:szCs w:val="24"/>
        </w:rPr>
        <w:t>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719A535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Με τον </w:t>
      </w:r>
      <w:proofErr w:type="spellStart"/>
      <w:r>
        <w:rPr>
          <w:rFonts w:eastAsia="Times New Roman" w:cs="Times New Roman"/>
          <w:szCs w:val="24"/>
        </w:rPr>
        <w:t>Ερντογάν</w:t>
      </w:r>
      <w:proofErr w:type="spellEnd"/>
      <w:r>
        <w:rPr>
          <w:rFonts w:eastAsia="Times New Roman" w:cs="Times New Roman"/>
          <w:szCs w:val="24"/>
        </w:rPr>
        <w:t>, λοιπόν, όταν οι δύο Έλληνες στρατιωτικοί μας είναι φυλακισμένοι για πάνω από τέσσερις μήνες, όταν σχεδόν όλοι τούς έχουν ξεχάσει. Μιλάμε,</w:t>
      </w:r>
      <w:r>
        <w:rPr>
          <w:rFonts w:eastAsia="Times New Roman" w:cs="Times New Roman"/>
          <w:szCs w:val="24"/>
        </w:rPr>
        <w:t xml:space="preserve"> λοιπόν, για μια προδο</w:t>
      </w:r>
      <w:r>
        <w:rPr>
          <w:rFonts w:eastAsia="Times New Roman" w:cs="Times New Roman"/>
          <w:szCs w:val="24"/>
        </w:rPr>
        <w:lastRenderedPageBreak/>
        <w:t xml:space="preserve">τική συγκυβέρνηση και για μια προδοτική </w:t>
      </w:r>
      <w:r>
        <w:rPr>
          <w:rFonts w:eastAsia="Times New Roman" w:cs="Times New Roman"/>
          <w:szCs w:val="24"/>
        </w:rPr>
        <w:t>Αντιπολίτευση</w:t>
      </w:r>
      <w:r>
        <w:rPr>
          <w:rFonts w:eastAsia="Times New Roman" w:cs="Times New Roman"/>
          <w:szCs w:val="24"/>
        </w:rPr>
        <w:t xml:space="preserve">. Και φυσικά από όλα αυτά τα έδρανα δεν ακούστηκε τίποτα για την επίσκεψη της Ντόρας Μπακογιάννη. </w:t>
      </w:r>
    </w:p>
    <w:p w14:paraId="719A535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Διαφωνείτε σε άλλα ζητήματα οικονομικού ενδιαφέροντος, για διάφορα άλλα θέματα, όμ</w:t>
      </w:r>
      <w:r>
        <w:rPr>
          <w:rFonts w:eastAsia="Times New Roman" w:cs="Times New Roman"/>
          <w:szCs w:val="24"/>
        </w:rPr>
        <w:t>ως εδώ δεν μίλησε κανείς. Γιατί; Γιατί η προδοσία που συντελείται μέσα στο ελληνικό Κοινοβούλιο είναι από όλους σας και τέτοιους Βουλευτές οι οποίοι δηλώνουν Τούρκοι μέσα στο ελληνικό Κοινοβούλιο έχετε όλα τα κόμματα και τους καλύπτετε. Να τονίσουμε ότι εί</w:t>
      </w:r>
      <w:r>
        <w:rPr>
          <w:rFonts w:eastAsia="Times New Roman" w:cs="Times New Roman"/>
          <w:szCs w:val="24"/>
        </w:rPr>
        <w:t xml:space="preserve">ναι ντροπή για την Ελλάδα, είναι ντροπή για τους Έλληνες πολιτικούς και τους Βουλευτές να δέχονται να συνεργάζονται και να συνομιλούν με όλους αυτούς. Όποιος είναι μουσουλμάνος στη Θράκη, θα δεχθεί ότι η Θράκη μας είναι ελληνική, θα δεχθεί ότι δεν υπάρχει </w:t>
      </w:r>
      <w:r>
        <w:rPr>
          <w:rFonts w:eastAsia="Times New Roman" w:cs="Times New Roman"/>
          <w:szCs w:val="24"/>
        </w:rPr>
        <w:t xml:space="preserve">τουρκική μειονότητα και έτσι θα έρχεται στο ελληνικό Κοινοβούλιο. Αλλιώς, ας πάει γρήγορα πίσω στην Τουρκία να βρει τον </w:t>
      </w:r>
      <w:proofErr w:type="spellStart"/>
      <w:r>
        <w:rPr>
          <w:rFonts w:eastAsia="Times New Roman" w:cs="Times New Roman"/>
          <w:szCs w:val="24"/>
        </w:rPr>
        <w:t>Ερντογάν</w:t>
      </w:r>
      <w:proofErr w:type="spellEnd"/>
      <w:r>
        <w:rPr>
          <w:rFonts w:eastAsia="Times New Roman" w:cs="Times New Roman"/>
          <w:szCs w:val="24"/>
        </w:rPr>
        <w:t xml:space="preserve">, να είναι αυτός ο </w:t>
      </w:r>
      <w:r>
        <w:rPr>
          <w:rFonts w:eastAsia="Times New Roman" w:cs="Times New Roman"/>
          <w:szCs w:val="24"/>
        </w:rPr>
        <w:t xml:space="preserve">Αρχηγός </w:t>
      </w:r>
      <w:r>
        <w:rPr>
          <w:rFonts w:eastAsia="Times New Roman" w:cs="Times New Roman"/>
          <w:szCs w:val="24"/>
        </w:rPr>
        <w:t>του.</w:t>
      </w:r>
    </w:p>
    <w:p w14:paraId="719A535A"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Εδώ, για να υπενθυμίσουμε κάποια πράγματα για την προδοτική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και</w:t>
      </w:r>
      <w:r>
        <w:rPr>
          <w:rFonts w:eastAsia="Times New Roman" w:cs="Times New Roman"/>
          <w:szCs w:val="24"/>
        </w:rPr>
        <w:t xml:space="preserve"> την προδο</w:t>
      </w:r>
      <w:r>
        <w:rPr>
          <w:rFonts w:eastAsia="Times New Roman" w:cs="Times New Roman"/>
          <w:szCs w:val="24"/>
        </w:rPr>
        <w:lastRenderedPageBreak/>
        <w:t xml:space="preserve">τική Νέα Δημοκρατία με το ΠΑΣΟΚ, πρέπει να δούμε και να θυμηθούμε τον </w:t>
      </w:r>
      <w:proofErr w:type="spellStart"/>
      <w:r>
        <w:rPr>
          <w:rFonts w:eastAsia="Times New Roman" w:cs="Times New Roman"/>
          <w:szCs w:val="24"/>
        </w:rPr>
        <w:t>Ερχάν</w:t>
      </w:r>
      <w:proofErr w:type="spellEnd"/>
      <w:r>
        <w:rPr>
          <w:rFonts w:eastAsia="Times New Roman" w:cs="Times New Roman"/>
          <w:szCs w:val="24"/>
        </w:rPr>
        <w:t xml:space="preserve"> </w:t>
      </w:r>
      <w:proofErr w:type="spellStart"/>
      <w:r>
        <w:rPr>
          <w:rFonts w:eastAsia="Times New Roman" w:cs="Times New Roman"/>
          <w:szCs w:val="24"/>
        </w:rPr>
        <w:t>Αρικλί</w:t>
      </w:r>
      <w:proofErr w:type="spellEnd"/>
      <w:r>
        <w:rPr>
          <w:rFonts w:eastAsia="Times New Roman" w:cs="Times New Roman"/>
          <w:szCs w:val="24"/>
        </w:rPr>
        <w:t xml:space="preserve">. Ο </w:t>
      </w:r>
      <w:proofErr w:type="spellStart"/>
      <w:r>
        <w:rPr>
          <w:rFonts w:eastAsia="Times New Roman" w:cs="Times New Roman"/>
          <w:szCs w:val="24"/>
        </w:rPr>
        <w:t>Ερχάν</w:t>
      </w:r>
      <w:proofErr w:type="spellEnd"/>
      <w:r>
        <w:rPr>
          <w:rFonts w:eastAsia="Times New Roman" w:cs="Times New Roman"/>
          <w:szCs w:val="24"/>
        </w:rPr>
        <w:t xml:space="preserve"> </w:t>
      </w:r>
      <w:proofErr w:type="spellStart"/>
      <w:r>
        <w:rPr>
          <w:rFonts w:eastAsia="Times New Roman" w:cs="Times New Roman"/>
          <w:szCs w:val="24"/>
        </w:rPr>
        <w:t>Αρικλί</w:t>
      </w:r>
      <w:proofErr w:type="spellEnd"/>
      <w:r>
        <w:rPr>
          <w:rFonts w:eastAsia="Times New Roman" w:cs="Times New Roman"/>
          <w:szCs w:val="24"/>
        </w:rPr>
        <w:t xml:space="preserve">, για όσους δεν θυμούνται και ξέχασαν γρήγορα, είναι ο δολοφόνος του Τάσου Ισαάκ, για όσους δεν το ξέρουν. Ο </w:t>
      </w:r>
      <w:proofErr w:type="spellStart"/>
      <w:r>
        <w:rPr>
          <w:rFonts w:eastAsia="Times New Roman" w:cs="Times New Roman"/>
          <w:szCs w:val="24"/>
        </w:rPr>
        <w:t>Ερχάν</w:t>
      </w:r>
      <w:proofErr w:type="spellEnd"/>
      <w:r>
        <w:rPr>
          <w:rFonts w:eastAsia="Times New Roman" w:cs="Times New Roman"/>
          <w:szCs w:val="24"/>
        </w:rPr>
        <w:t xml:space="preserve"> </w:t>
      </w:r>
      <w:proofErr w:type="spellStart"/>
      <w:r>
        <w:rPr>
          <w:rFonts w:eastAsia="Times New Roman" w:cs="Times New Roman"/>
          <w:szCs w:val="24"/>
        </w:rPr>
        <w:t>Αρικλί</w:t>
      </w:r>
      <w:proofErr w:type="spellEnd"/>
      <w:r>
        <w:rPr>
          <w:rFonts w:eastAsia="Times New Roman" w:cs="Times New Roman"/>
          <w:szCs w:val="24"/>
        </w:rPr>
        <w:t xml:space="preserve"> πριν από λίγους μήνες εκλέ</w:t>
      </w:r>
      <w:r>
        <w:rPr>
          <w:rFonts w:eastAsia="Times New Roman" w:cs="Times New Roman"/>
          <w:szCs w:val="24"/>
        </w:rPr>
        <w:t xml:space="preserve">χθηκε Βουλευτής στο ψευδοκράτος που υπάρχει στην Κύπρο μας, στο ψευδοκράτος των Τούρκων. </w:t>
      </w:r>
    </w:p>
    <w:p w14:paraId="719A535B"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Για αυτόν, λοιπόν, -τον βλέπετε εδώ- υπάρχουν εντάλματα σύλληψης από την </w:t>
      </w:r>
      <w:proofErr w:type="spellStart"/>
      <w:r>
        <w:rPr>
          <w:rFonts w:eastAsia="Times New Roman" w:cs="Times New Roman"/>
          <w:szCs w:val="24"/>
        </w:rPr>
        <w:t>Ιντερπόλ</w:t>
      </w:r>
      <w:proofErr w:type="spellEnd"/>
      <w:r>
        <w:rPr>
          <w:rFonts w:eastAsia="Times New Roman" w:cs="Times New Roman"/>
          <w:szCs w:val="24"/>
        </w:rPr>
        <w:t>, όμως η ελληνική Κυβέρνηση δεν κάνει τίποτε προκειμένου αυτό το σκουλήκι να συλληφθε</w:t>
      </w:r>
      <w:r>
        <w:rPr>
          <w:rFonts w:eastAsia="Times New Roman" w:cs="Times New Roman"/>
          <w:szCs w:val="24"/>
        </w:rPr>
        <w:t xml:space="preserve">ί και να δικαστεί όπως του αρμόζει. Απεναντίας, η Ντόρα Μπακογιάννη, εκπροσωπώντας στην ουσία όλο το ελληνικό Κοινοβούλιο, πηγαίνει και χαριεντίζεται με τον </w:t>
      </w:r>
      <w:proofErr w:type="spellStart"/>
      <w:r>
        <w:rPr>
          <w:rFonts w:eastAsia="Times New Roman" w:cs="Times New Roman"/>
          <w:szCs w:val="24"/>
        </w:rPr>
        <w:t>Ερντογάν</w:t>
      </w:r>
      <w:proofErr w:type="spellEnd"/>
      <w:r>
        <w:rPr>
          <w:rFonts w:eastAsia="Times New Roman" w:cs="Times New Roman"/>
          <w:szCs w:val="24"/>
        </w:rPr>
        <w:t xml:space="preserve"> αυτές τις στιγμές. Το καταθέτω στα Πρακτικά.</w:t>
      </w:r>
    </w:p>
    <w:p w14:paraId="719A535C"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Ιωάννης Λαγός</w:t>
      </w:r>
      <w:r>
        <w:rPr>
          <w:rFonts w:eastAsia="Times New Roman" w:cs="Times New Roman"/>
          <w:szCs w:val="24"/>
        </w:rPr>
        <w:t xml:space="preserve"> καταθέτει για τα Πρακτικά το </w:t>
      </w:r>
      <w:proofErr w:type="spellStart"/>
      <w:r>
        <w:rPr>
          <w:rFonts w:eastAsia="Times New Roman" w:cs="Times New Roman"/>
          <w:szCs w:val="24"/>
        </w:rPr>
        <w:t>προαναφερθεν</w:t>
      </w:r>
      <w:proofErr w:type="spellEnd"/>
      <w:r>
        <w:rPr>
          <w:rFonts w:eastAsia="Times New Roman" w:cs="Times New Roman"/>
          <w:szCs w:val="24"/>
        </w:rPr>
        <w:t xml:space="preserve">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19A535D"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δεν πρέπει να ξεχάσουμε τον </w:t>
      </w:r>
      <w:proofErr w:type="spellStart"/>
      <w:r>
        <w:rPr>
          <w:rFonts w:eastAsia="Times New Roman" w:cs="Times New Roman"/>
          <w:szCs w:val="24"/>
        </w:rPr>
        <w:t>Κενάν</w:t>
      </w:r>
      <w:proofErr w:type="spellEnd"/>
      <w:r>
        <w:rPr>
          <w:rFonts w:eastAsia="Times New Roman" w:cs="Times New Roman"/>
          <w:szCs w:val="24"/>
        </w:rPr>
        <w:t xml:space="preserve"> </w:t>
      </w:r>
      <w:proofErr w:type="spellStart"/>
      <w:r>
        <w:rPr>
          <w:rFonts w:eastAsia="Times New Roman" w:cs="Times New Roman"/>
          <w:szCs w:val="24"/>
        </w:rPr>
        <w:t>Ακίν</w:t>
      </w:r>
      <w:proofErr w:type="spellEnd"/>
      <w:r>
        <w:rPr>
          <w:rFonts w:eastAsia="Times New Roman" w:cs="Times New Roman"/>
          <w:szCs w:val="24"/>
        </w:rPr>
        <w:t xml:space="preserve">. Τον ξεχάσαμε τον </w:t>
      </w:r>
      <w:proofErr w:type="spellStart"/>
      <w:r>
        <w:rPr>
          <w:rFonts w:eastAsia="Times New Roman" w:cs="Times New Roman"/>
          <w:szCs w:val="24"/>
        </w:rPr>
        <w:t>Κενάν</w:t>
      </w:r>
      <w:proofErr w:type="spellEnd"/>
      <w:r>
        <w:rPr>
          <w:rFonts w:eastAsia="Times New Roman" w:cs="Times New Roman"/>
          <w:szCs w:val="24"/>
        </w:rPr>
        <w:t xml:space="preserve"> </w:t>
      </w:r>
      <w:proofErr w:type="spellStart"/>
      <w:r>
        <w:rPr>
          <w:rFonts w:eastAsia="Times New Roman" w:cs="Times New Roman"/>
          <w:szCs w:val="24"/>
        </w:rPr>
        <w:t>Ακίν</w:t>
      </w:r>
      <w:proofErr w:type="spellEnd"/>
      <w:r>
        <w:rPr>
          <w:rFonts w:eastAsia="Times New Roman" w:cs="Times New Roman"/>
          <w:szCs w:val="24"/>
        </w:rPr>
        <w:t xml:space="preserve">; Είναι ο δολοφόνος </w:t>
      </w:r>
      <w:r>
        <w:rPr>
          <w:rFonts w:eastAsia="Times New Roman" w:cs="Times New Roman"/>
          <w:szCs w:val="24"/>
        </w:rPr>
        <w:t xml:space="preserve">του Σολωμού </w:t>
      </w:r>
      <w:proofErr w:type="spellStart"/>
      <w:r>
        <w:rPr>
          <w:rFonts w:eastAsia="Times New Roman" w:cs="Times New Roman"/>
          <w:szCs w:val="24"/>
        </w:rPr>
        <w:t>Σολωμού</w:t>
      </w:r>
      <w:proofErr w:type="spellEnd"/>
      <w:r>
        <w:rPr>
          <w:rFonts w:eastAsia="Times New Roman" w:cs="Times New Roman"/>
          <w:szCs w:val="24"/>
        </w:rPr>
        <w:t xml:space="preserve">, όταν ανέβαινε αυτός ο ήρωας της πατρίδας μας πάνω στον ιστό για να κατεβάσει την τουρκική σημαία και τον πυροβόλησαν πισώπλατα. Αυτός ο τύπος, λοιπόν, για όσους ξέχασαν, έχει δηλώσει σε τουρκικές εφημερίδες: «τον πυροβόλησα και θα τον </w:t>
      </w:r>
      <w:r>
        <w:rPr>
          <w:rFonts w:eastAsia="Times New Roman" w:cs="Times New Roman"/>
          <w:szCs w:val="24"/>
        </w:rPr>
        <w:t>πυροβολούσα και πάλι. Μάλιστα θα βάλω για τις εκλογές», στο ψευδοκράτος αυτό, «γιατί οι Τουρκοκύπριοι με λατρεύουν σαν εθνικό ήρωα».</w:t>
      </w:r>
    </w:p>
    <w:p w14:paraId="719A535E"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Αυτά λένε οι εκπρόσωποι του </w:t>
      </w:r>
      <w:proofErr w:type="spellStart"/>
      <w:r>
        <w:rPr>
          <w:rFonts w:eastAsia="Times New Roman" w:cs="Times New Roman"/>
          <w:szCs w:val="24"/>
        </w:rPr>
        <w:t>Ερντογάν</w:t>
      </w:r>
      <w:proofErr w:type="spellEnd"/>
      <w:r>
        <w:rPr>
          <w:rFonts w:eastAsia="Times New Roman" w:cs="Times New Roman"/>
          <w:szCs w:val="24"/>
        </w:rPr>
        <w:t xml:space="preserve">, οι άνθρωποι του </w:t>
      </w:r>
      <w:proofErr w:type="spellStart"/>
      <w:r>
        <w:rPr>
          <w:rFonts w:eastAsia="Times New Roman" w:cs="Times New Roman"/>
          <w:szCs w:val="24"/>
        </w:rPr>
        <w:t>Ερντογάν</w:t>
      </w:r>
      <w:proofErr w:type="spellEnd"/>
      <w:r>
        <w:rPr>
          <w:rFonts w:eastAsia="Times New Roman" w:cs="Times New Roman"/>
          <w:szCs w:val="24"/>
        </w:rPr>
        <w:t>. Και η ελληνική Κυβέρνηση, οι Έλληνες πολιτικοί δέχονται και</w:t>
      </w:r>
      <w:r>
        <w:rPr>
          <w:rFonts w:eastAsia="Times New Roman" w:cs="Times New Roman"/>
          <w:szCs w:val="24"/>
        </w:rPr>
        <w:t xml:space="preserve"> συνομιλούν μαζί τους, φωτογραφίζονται μαζί τους και </w:t>
      </w:r>
      <w:proofErr w:type="spellStart"/>
      <w:r>
        <w:rPr>
          <w:rFonts w:eastAsia="Times New Roman" w:cs="Times New Roman"/>
          <w:szCs w:val="24"/>
        </w:rPr>
        <w:t>χαριετίζονται</w:t>
      </w:r>
      <w:proofErr w:type="spellEnd"/>
      <w:r>
        <w:rPr>
          <w:rFonts w:eastAsia="Times New Roman" w:cs="Times New Roman"/>
          <w:szCs w:val="24"/>
        </w:rPr>
        <w:t xml:space="preserve"> μαζί τους!</w:t>
      </w:r>
    </w:p>
    <w:p w14:paraId="719A535F"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Μάλιστα, θα ήθελα να τονίσω ότι είστε πολύ επιλεκτικοί στη </w:t>
      </w:r>
      <w:r>
        <w:rPr>
          <w:rFonts w:eastAsia="Times New Roman" w:cs="Times New Roman"/>
          <w:szCs w:val="24"/>
        </w:rPr>
        <w:t xml:space="preserve">δημοκρατία </w:t>
      </w:r>
      <w:r>
        <w:rPr>
          <w:rFonts w:eastAsia="Times New Roman" w:cs="Times New Roman"/>
          <w:szCs w:val="24"/>
        </w:rPr>
        <w:t>και στην τυραννία και στον φασισμό. Τι γίνεται εδώ πέρα; Ο εθνικισμός των Ελλήνων σας πειράζει. Είναι κάτι ε</w:t>
      </w:r>
      <w:r>
        <w:rPr>
          <w:rFonts w:eastAsia="Times New Roman" w:cs="Times New Roman"/>
          <w:szCs w:val="24"/>
        </w:rPr>
        <w:t xml:space="preserve">νοχλητικό. Ο εθνικισμός των Αλβανών δεν σας πειράζει; Ο εθνικισμός των Τούρκων δεν σας πειράζει; Ο εθνικισμός τώρα </w:t>
      </w:r>
      <w:r>
        <w:rPr>
          <w:rFonts w:eastAsia="Times New Roman" w:cs="Times New Roman"/>
          <w:szCs w:val="24"/>
        </w:rPr>
        <w:lastRenderedPageBreak/>
        <w:t>των Σκοπιανών δεν σας πειράζει; Όλοι αυτοί μπορούν να διεκδικούν από την Ελλάδα, γιατί έχουν βρει εσάς, τα υποτακτικά τσιράκια.</w:t>
      </w:r>
    </w:p>
    <w:p w14:paraId="719A5360"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Ας συνεχίσουμ</w:t>
      </w:r>
      <w:r>
        <w:rPr>
          <w:rFonts w:eastAsia="Times New Roman" w:cs="Times New Roman"/>
          <w:szCs w:val="24"/>
        </w:rPr>
        <w:t>ε τώρα με τον δολοφόνο, με αυτόν τον αισχρό τύπο, ο οποίος γύρισε και είπε μάλιστα: «Γιατί κάνετε το σκότωμα ενός σκύλου να ακούγεται τόσο σημαντικό;». Έτσι λέει αυτός ο δολοφόνος μιλώντας για τον ήρωά μας. Λέει εν συνεχεία: «Πράγματι, δεν μετανιώνω για τα</w:t>
      </w:r>
      <w:r>
        <w:rPr>
          <w:rFonts w:eastAsia="Times New Roman" w:cs="Times New Roman"/>
          <w:szCs w:val="24"/>
        </w:rPr>
        <w:t xml:space="preserve"> όσα έχω πει. Το λέω και σήμερα αυτό και ας έχουν περάσει τόσα χρόνια από εκείνη την ημέρα». </w:t>
      </w:r>
    </w:p>
    <w:p w14:paraId="719A5361"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Αυτή είναι η Ντόρα Μπακογιάννη. Αυτή είναι η Νέα Δημοκρατία, αυτοί είστε όλοι εδώ οι ψεύτες, από τους οποίους κανείς σας δεν είχε το θάρρος να στηλιτεύσει όλο αυτ</w:t>
      </w:r>
      <w:r>
        <w:rPr>
          <w:rFonts w:eastAsia="Times New Roman" w:cs="Times New Roman"/>
          <w:szCs w:val="24"/>
        </w:rPr>
        <w:t xml:space="preserve">ό που γίνεται, αλλά πάτε και συνομιλείτε και με τον </w:t>
      </w:r>
      <w:proofErr w:type="spellStart"/>
      <w:r>
        <w:rPr>
          <w:rFonts w:eastAsia="Times New Roman" w:cs="Times New Roman"/>
          <w:szCs w:val="24"/>
        </w:rPr>
        <w:t>Ερντογάν</w:t>
      </w:r>
      <w:proofErr w:type="spellEnd"/>
      <w:r>
        <w:rPr>
          <w:rFonts w:eastAsia="Times New Roman" w:cs="Times New Roman"/>
          <w:szCs w:val="24"/>
        </w:rPr>
        <w:t xml:space="preserve"> και με όλους αυτούς! </w:t>
      </w:r>
    </w:p>
    <w:p w14:paraId="719A5362"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για τον συγκεκριμένο δολοφόνο θα πω ότι το 2015 ο τηλεοπτικός φακός είχε παρουσιάσει τον </w:t>
      </w:r>
      <w:proofErr w:type="spellStart"/>
      <w:r>
        <w:rPr>
          <w:rFonts w:eastAsia="Times New Roman" w:cs="Times New Roman"/>
          <w:szCs w:val="24"/>
        </w:rPr>
        <w:t>Ακίν</w:t>
      </w:r>
      <w:proofErr w:type="spellEnd"/>
      <w:r>
        <w:rPr>
          <w:rFonts w:eastAsia="Times New Roman" w:cs="Times New Roman"/>
          <w:szCs w:val="24"/>
        </w:rPr>
        <w:t xml:space="preserve"> να στέκεται δίπλα από τον ηγέτη των Κατεχομένων, τον Μουσταφά </w:t>
      </w:r>
      <w:proofErr w:type="spellStart"/>
      <w:r>
        <w:rPr>
          <w:rFonts w:eastAsia="Times New Roman" w:cs="Times New Roman"/>
          <w:szCs w:val="24"/>
        </w:rPr>
        <w:t>Ακι</w:t>
      </w:r>
      <w:r>
        <w:rPr>
          <w:rFonts w:eastAsia="Times New Roman" w:cs="Times New Roman"/>
          <w:szCs w:val="24"/>
        </w:rPr>
        <w:t>ντζί</w:t>
      </w:r>
      <w:proofErr w:type="spellEnd"/>
      <w:r>
        <w:rPr>
          <w:rFonts w:eastAsia="Times New Roman" w:cs="Times New Roman"/>
          <w:szCs w:val="24"/>
        </w:rPr>
        <w:t xml:space="preserve">, αγκαλιά με τον </w:t>
      </w:r>
      <w:proofErr w:type="spellStart"/>
      <w:r>
        <w:rPr>
          <w:rFonts w:eastAsia="Times New Roman" w:cs="Times New Roman"/>
          <w:szCs w:val="24"/>
        </w:rPr>
        <w:t>Ερντογάν</w:t>
      </w:r>
      <w:proofErr w:type="spellEnd"/>
      <w:r>
        <w:rPr>
          <w:rFonts w:eastAsia="Times New Roman" w:cs="Times New Roman"/>
          <w:szCs w:val="24"/>
        </w:rPr>
        <w:t>.</w:t>
      </w:r>
    </w:p>
    <w:p w14:paraId="719A5363" w14:textId="77777777" w:rsidR="00E97792" w:rsidRDefault="00D70D60">
      <w:pPr>
        <w:spacing w:after="0"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ο σημείο αυτό ο Βουλευτής κ. Ιωάννης Λαγός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19A5364"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Λοιπόν, δημοκράτες,</w:t>
      </w:r>
      <w:r>
        <w:rPr>
          <w:rFonts w:eastAsia="Times New Roman" w:cs="Times New Roman"/>
          <w:szCs w:val="24"/>
        </w:rPr>
        <w:t xml:space="preserve"> τι έγινε εδώ τώρα με τον </w:t>
      </w:r>
      <w:proofErr w:type="spellStart"/>
      <w:r>
        <w:rPr>
          <w:rFonts w:eastAsia="Times New Roman" w:cs="Times New Roman"/>
          <w:szCs w:val="24"/>
        </w:rPr>
        <w:t>Ερντογάν</w:t>
      </w:r>
      <w:proofErr w:type="spellEnd"/>
      <w:r>
        <w:rPr>
          <w:rFonts w:eastAsia="Times New Roman" w:cs="Times New Roman"/>
          <w:szCs w:val="24"/>
        </w:rPr>
        <w:t>; Δεν υπάρχει πρόβλημα για την πατρίδα μας; Δεν είναι δολοφόνοι αυτοί, που έχουν χύσει αθώο ελληνικό αίμα; Όμως έτσι έχετε μάθει, υποτακτικοί τους. Έτσι έχετε μάθει να συνεχίζετε να ζείτε.</w:t>
      </w:r>
    </w:p>
    <w:p w14:paraId="719A5365" w14:textId="77777777" w:rsidR="00E97792" w:rsidRDefault="00D70D60">
      <w:pPr>
        <w:tabs>
          <w:tab w:val="left" w:pos="6677"/>
        </w:tabs>
        <w:spacing w:after="0" w:line="600" w:lineRule="auto"/>
        <w:ind w:firstLine="720"/>
        <w:jc w:val="both"/>
        <w:rPr>
          <w:rFonts w:eastAsia="Times New Roman" w:cs="Times New Roman"/>
          <w:szCs w:val="24"/>
        </w:rPr>
      </w:pPr>
      <w:r>
        <w:rPr>
          <w:rFonts w:eastAsia="Times New Roman" w:cs="Times New Roman"/>
          <w:szCs w:val="24"/>
        </w:rPr>
        <w:t>Θα τελειώσουμε λέγοντας ότι τα εθ</w:t>
      </w:r>
      <w:r>
        <w:rPr>
          <w:rFonts w:eastAsia="Times New Roman" w:cs="Times New Roman"/>
          <w:szCs w:val="24"/>
        </w:rPr>
        <w:t xml:space="preserve">νικά ζητήματα είναι κομβικής σημασίας για όλους τους Έλληνες πολίτες. Σας το απέδειξε και σας το αποδεικνύει περίτρανα ο ελληνικός λαός κάθε μέρα. Είναι επί μήνες έξω και μάχεται για το ζήτημα της ονομασίας των Σκοπίων, για το όνομα της Μακεδονίας μας, το </w:t>
      </w:r>
      <w:r>
        <w:rPr>
          <w:rFonts w:eastAsia="Times New Roman" w:cs="Times New Roman"/>
          <w:szCs w:val="24"/>
        </w:rPr>
        <w:t xml:space="preserve">οποίο ποτέ δεν πρόκειται να παραχωρηθεί και δεν θα επιτρέψουμε να παραχωρηθεί. </w:t>
      </w:r>
    </w:p>
    <w:p w14:paraId="719A536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επειδή είστε πολύ δημοκράτες, να σεβαστείτε το 80% του ελληνικού λαού, το οποίο δεν αποδέχεται επ’ </w:t>
      </w:r>
      <w:proofErr w:type="spellStart"/>
      <w:r>
        <w:rPr>
          <w:rFonts w:eastAsia="Times New Roman" w:cs="Times New Roman"/>
          <w:szCs w:val="24"/>
        </w:rPr>
        <w:t>ουδενί</w:t>
      </w:r>
      <w:proofErr w:type="spellEnd"/>
      <w:r>
        <w:rPr>
          <w:rFonts w:eastAsia="Times New Roman" w:cs="Times New Roman"/>
          <w:szCs w:val="24"/>
        </w:rPr>
        <w:t xml:space="preserve"> τον όρο «Μακεδονία» στους </w:t>
      </w:r>
      <w:proofErr w:type="spellStart"/>
      <w:r>
        <w:rPr>
          <w:rFonts w:eastAsia="Times New Roman" w:cs="Times New Roman"/>
          <w:szCs w:val="24"/>
        </w:rPr>
        <w:t>γυφτοσκοπιανούς</w:t>
      </w:r>
      <w:proofErr w:type="spellEnd"/>
      <w:r>
        <w:rPr>
          <w:rFonts w:eastAsia="Times New Roman" w:cs="Times New Roman"/>
          <w:szCs w:val="24"/>
        </w:rPr>
        <w:t xml:space="preserve">. Να σεβαστείτε, λοιπόν, </w:t>
      </w:r>
      <w:r>
        <w:rPr>
          <w:rFonts w:eastAsia="Times New Roman" w:cs="Times New Roman"/>
          <w:szCs w:val="24"/>
        </w:rPr>
        <w:t xml:space="preserve">την ετυμηγορία του ελληνικού λαού, να μην πηγαίνετε με το 20%, </w:t>
      </w:r>
      <w:r>
        <w:rPr>
          <w:rFonts w:eastAsia="Times New Roman" w:cs="Times New Roman"/>
          <w:szCs w:val="24"/>
        </w:rPr>
        <w:lastRenderedPageBreak/>
        <w:t>αφού είστε δημοκράτες και σέβεστε τις αποφάσεις των Ελλήνων. Δεν μπορεί κάποια συλλαλητήρια χιλιάδων Ελλήνων να τα αγνοείτε και να μην τα λαμβάνετε υπ</w:t>
      </w:r>
      <w:r w:rsidRPr="00CD5029">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την ίδια ώρα που κυκλοφορούν κά</w:t>
      </w:r>
      <w:r>
        <w:rPr>
          <w:rFonts w:eastAsia="Times New Roman" w:cs="Times New Roman"/>
          <w:szCs w:val="24"/>
        </w:rPr>
        <w:t>τι τύποι εδώ έξω με φούστες και με ψηλοτάκουνα, ενώ είναι άντρες, και εκεί να λέτε ότι είναι το δικαίωμά τους στον αυτοπροσδιορισμό τους.</w:t>
      </w:r>
    </w:p>
    <w:p w14:paraId="719A536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κλείσω, λέγοντας για άλλη μια φορά ότι είναι ντροπιαστικό οι δολοφόνοι των Ελλήνων, αυτοί που καλύπτει ο </w:t>
      </w:r>
      <w:proofErr w:type="spellStart"/>
      <w:r>
        <w:rPr>
          <w:rFonts w:eastAsia="Times New Roman" w:cs="Times New Roman"/>
          <w:szCs w:val="24"/>
        </w:rPr>
        <w:t>Ερντογάν</w:t>
      </w:r>
      <w:proofErr w:type="spellEnd"/>
      <w:r>
        <w:rPr>
          <w:rFonts w:eastAsia="Times New Roman" w:cs="Times New Roman"/>
          <w:szCs w:val="24"/>
        </w:rPr>
        <w:t xml:space="preserve"> κ</w:t>
      </w:r>
      <w:r>
        <w:rPr>
          <w:rFonts w:eastAsia="Times New Roman" w:cs="Times New Roman"/>
          <w:szCs w:val="24"/>
        </w:rPr>
        <w:t>αι το παράνομο τουρκικό κράτος, να συνομιλούν με Έλληνες αξιωματούχους. Είστε ρουφιάνοι, είστε προδότες και η ελληνική Χρυσή Αυγή δεν θα επιτρέψει άλλο αυτή την προδοσία!</w:t>
      </w:r>
    </w:p>
    <w:p w14:paraId="719A5368"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9A5369" w14:textId="77777777" w:rsidR="00E97792" w:rsidRDefault="00D70D60">
      <w:pPr>
        <w:spacing w:after="0" w:line="600" w:lineRule="auto"/>
        <w:ind w:firstLine="720"/>
        <w:jc w:val="both"/>
        <w:rPr>
          <w:rFonts w:eastAsia="Times New Roman" w:cs="Times New Roman"/>
          <w:szCs w:val="24"/>
        </w:rPr>
      </w:pPr>
      <w:r w:rsidRPr="00F24BAF">
        <w:rPr>
          <w:rFonts w:eastAsia="Times New Roman" w:cs="Times New Roman"/>
          <w:b/>
          <w:szCs w:val="24"/>
        </w:rPr>
        <w:t>ΠΡΟΕΔΡΕΥΩΝ (Αναστάσιος Κουράκης):</w:t>
      </w:r>
      <w:r>
        <w:rPr>
          <w:rFonts w:eastAsia="Times New Roman" w:cs="Times New Roman"/>
          <w:szCs w:val="24"/>
        </w:rPr>
        <w:t xml:space="preserve"> Π</w:t>
      </w:r>
      <w:r>
        <w:rPr>
          <w:rFonts w:eastAsia="Times New Roman" w:cs="Times New Roman"/>
          <w:szCs w:val="24"/>
        </w:rPr>
        <w:t xml:space="preserve">αρακαλώ τον κ. Χρήστο </w:t>
      </w:r>
      <w:proofErr w:type="spellStart"/>
      <w:r>
        <w:rPr>
          <w:rFonts w:eastAsia="Times New Roman" w:cs="Times New Roman"/>
          <w:szCs w:val="24"/>
        </w:rPr>
        <w:t>Κέλλα</w:t>
      </w:r>
      <w:proofErr w:type="spellEnd"/>
      <w:r>
        <w:rPr>
          <w:rFonts w:eastAsia="Times New Roman" w:cs="Times New Roman"/>
          <w:szCs w:val="24"/>
        </w:rPr>
        <w:t xml:space="preserve"> να λάβει τον λόγο. Δεν είναι εδώ.</w:t>
      </w:r>
    </w:p>
    <w:p w14:paraId="719A536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κ. Εμμανουήλ </w:t>
      </w:r>
      <w:proofErr w:type="spellStart"/>
      <w:r>
        <w:rPr>
          <w:rFonts w:eastAsia="Times New Roman" w:cs="Times New Roman"/>
          <w:szCs w:val="24"/>
        </w:rPr>
        <w:t>Θραψανιώτης</w:t>
      </w:r>
      <w:proofErr w:type="spellEnd"/>
      <w:r>
        <w:rPr>
          <w:rFonts w:eastAsia="Times New Roman" w:cs="Times New Roman"/>
          <w:szCs w:val="24"/>
        </w:rPr>
        <w:t>; Δεν είναι εδώ.</w:t>
      </w:r>
    </w:p>
    <w:p w14:paraId="719A536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κ. Γρηγόρης Στογιαννίδης, Βουλευτής Ξάνθης του ΣΥΡΙΖΑ, έχει τον λόγο.</w:t>
      </w:r>
    </w:p>
    <w:p w14:paraId="719A536C"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w:t>
      </w:r>
    </w:p>
    <w:p w14:paraId="719A536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w:t>
      </w:r>
      <w:r>
        <w:rPr>
          <w:rFonts w:eastAsia="Times New Roman" w:cs="Times New Roman"/>
          <w:szCs w:val="24"/>
        </w:rPr>
        <w:t>σήμερα συζητάμε στην Ολομέλεια το νομοσχέδιο του Υπουργείου Εργασίας με τίτλο «Ασφαλιστικές και συνταξιοδοτικές ρυθμίσεις, αντιμετώπιση της αδήλωτης εργασίας, ενίσχυση της προστασίας των εργαζομένων, επιτροπεία ασυνόδευτων ανηλίκων και άλλες διατάξεις». Σε</w:t>
      </w:r>
      <w:r>
        <w:rPr>
          <w:rFonts w:eastAsia="Times New Roman" w:cs="Times New Roman"/>
          <w:szCs w:val="24"/>
        </w:rPr>
        <w:t xml:space="preserve"> αυτό το νομοσχέδιο περιλαμβάνονται διατάξεις οι οποίες τροποποιούν διατάξεις της εργατικής νομοθεσίας προς όφελος των εργαζομένων. </w:t>
      </w:r>
    </w:p>
    <w:p w14:paraId="719A536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Δεν έχω χρόνο να αναφερθώ αναλυτικά σε όλα τα άρθρα. Έτσι, επέλεξα να αναφερθώ σε μερικά απ’ αυτά. </w:t>
      </w:r>
    </w:p>
    <w:p w14:paraId="719A536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Στα άρθρα 5, 6, 7 και 8</w:t>
      </w:r>
      <w:r>
        <w:rPr>
          <w:rFonts w:eastAsia="Times New Roman" w:cs="Times New Roman"/>
          <w:szCs w:val="24"/>
        </w:rPr>
        <w:t xml:space="preserve"> έρχονται νέες ρυθμίσεις για την αντιμετώπιση της αδήλωτης εργασίας. Το 2013 με υπουργική απόφαση θεσπίστηκε πρόστιμο 10.500 ευρώ για κάθε αδήλωτο εργαζόμενο. Το συγκεκριμένο πρόστιμο θεσπίστηκε από τη Νέα Δημοκρατία. Στόχο είχε να πλήξει τους μικρούς επιχ</w:t>
      </w:r>
      <w:r>
        <w:rPr>
          <w:rFonts w:eastAsia="Times New Roman" w:cs="Times New Roman"/>
          <w:szCs w:val="24"/>
        </w:rPr>
        <w:t xml:space="preserve">ειρηματίες. Ήξεραν πολύ καλά ότι δεν πλήττει τους μεγάλους επιχειρηματίες, αυτούς τους οποίους στηρίζει η Νέα Δημοκρατία. </w:t>
      </w:r>
    </w:p>
    <w:p w14:paraId="719A537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το υπερασπίζεται με κάθε τρόπο και με κάθε αφορμή. Δεν μας λέει, όμως, στην πράξη εδώ και πέντε </w:t>
      </w:r>
      <w:r>
        <w:rPr>
          <w:rFonts w:eastAsia="Times New Roman" w:cs="Times New Roman"/>
          <w:szCs w:val="24"/>
        </w:rPr>
        <w:lastRenderedPageBreak/>
        <w:t>χρόνια τι αποτέλεσμα έφ</w:t>
      </w:r>
      <w:r>
        <w:rPr>
          <w:rFonts w:eastAsia="Times New Roman" w:cs="Times New Roman"/>
          <w:szCs w:val="24"/>
        </w:rPr>
        <w:t xml:space="preserve">ερε αυτό. Το αποτέλεσμα είναι σχεδόν μηδενικό, γιατί μπορεί να έχουν καταλογιστεί πολλά πρόστιμα, αλλά ελάχιστα έχουν καταβληθεί. Το συγκεκριμένο πρόστιμο είχε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w:t>
      </w:r>
    </w:p>
    <w:p w14:paraId="719A537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Από εκεί και μετά, με τις συγκεκριμένες ρυθμίσεις που περιγράφονται στο σ</w:t>
      </w:r>
      <w:r>
        <w:rPr>
          <w:rFonts w:eastAsia="Times New Roman" w:cs="Times New Roman"/>
          <w:szCs w:val="24"/>
        </w:rPr>
        <w:t>υγκεκριμένο νομοσχέδιο δίνεται η δυνατότητα στους επιχειρηματίες που απασχολούν αδήλωτους εργαζόμενους, εφόσον τους προσλάβουν για τρεις μήνες, να πληρώσουν 7.000 ευρώ, για έξι μήνες 5.000 ευρώ και για δώδεκα μήνες 3.000 ευρώ. Στο ίδιο διάστημα δεν επιτρέπ</w:t>
      </w:r>
      <w:r>
        <w:rPr>
          <w:rFonts w:eastAsia="Times New Roman" w:cs="Times New Roman"/>
          <w:szCs w:val="24"/>
        </w:rPr>
        <w:t>εται να γίνει κα</w:t>
      </w:r>
      <w:r>
        <w:rPr>
          <w:rFonts w:eastAsia="Times New Roman" w:cs="Times New Roman"/>
          <w:szCs w:val="24"/>
        </w:rPr>
        <w:t>μ</w:t>
      </w:r>
      <w:r>
        <w:rPr>
          <w:rFonts w:eastAsia="Times New Roman" w:cs="Times New Roman"/>
          <w:szCs w:val="24"/>
        </w:rPr>
        <w:t>μία απόλυση στη συγκεκριμένη επιχείρηση και, επίσης, δεν επιτρέπεται να μεταβληθούν οι όροι εργασίας. Δηλαδή, δεν μπορεί να επιβληθεί η εκ περιτροπής απασχόληση ή η μερική απασχόληση.</w:t>
      </w:r>
    </w:p>
    <w:p w14:paraId="719A537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άρθρο 9 θεσπίζεται η ευθύνη και του αναθέτοντος εργ</w:t>
      </w:r>
      <w:r>
        <w:rPr>
          <w:rFonts w:eastAsia="Times New Roman" w:cs="Times New Roman"/>
          <w:szCs w:val="24"/>
        </w:rPr>
        <w:t>ολάβου και υπεργολάβου έναντι εργαζομένων. Θα ήθελα να σας αναφέρω ένα πραγματικό παράδειγμα σε επιχείρηση της Ανατολικής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Δεν θέλω να αναφέρω συγκεκριμένα την επιχείρηση, αντιλαμβάνεσθε τους λόγους. </w:t>
      </w:r>
    </w:p>
    <w:p w14:paraId="719A537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2012, λοιπόν, σε μια βιομηχανία </w:t>
      </w:r>
      <w:r>
        <w:rPr>
          <w:rFonts w:eastAsia="Times New Roman" w:cs="Times New Roman"/>
          <w:szCs w:val="24"/>
        </w:rPr>
        <w:t>που λειτουργούσε επί χρόνια σ’ αυτή την περιοχή ο αναθέτων, δηλαδή ο βιομήχανος που είχε τη βιομηχανία, ξαφνικά μετέφερε τους εργαζόμενους σε εργολάβο. Συνέχισαν αυτοί να εργάζονται στον ίδιο χώρο εργασίας, να παράγουν τα ίδια προϊόντα, αλλά ο εργολάβος ξέ</w:t>
      </w:r>
      <w:r>
        <w:rPr>
          <w:rFonts w:eastAsia="Times New Roman" w:cs="Times New Roman"/>
          <w:szCs w:val="24"/>
        </w:rPr>
        <w:t>χασε να καταβάλει ασφαλιστικές εισφορές για δυο-τρία χρόνια και, επίσης, έφθασε στο τέλος να μην πληρώνει ούτε τους εργαζόμενους. Αυτοί οι εργαζόμενοι προσέφυγαν και στο Υπουργείο Εργασίας και στην τριμερή που έγινε στο Υπουργείο Εργασίας ζήτησαν να παρευρ</w:t>
      </w:r>
      <w:r>
        <w:rPr>
          <w:rFonts w:eastAsia="Times New Roman" w:cs="Times New Roman"/>
          <w:szCs w:val="24"/>
        </w:rPr>
        <w:t>ίσκομαι και εγώ. Εκεί προσήλθε μόνο ο αναθέτων και όχι ο εργολάβος. Ζήτησα, λοιπόν, από τον επιχειρηματία, ο οποίος είχε κάνει τη σύμβαση με τον εργολάβο, να μας περιγράψει τουλάχιστον πώς είναι αυτός ο εργολάβος, γιατί τον εργολάβο επί τρία χρόνια δεν τον</w:t>
      </w:r>
      <w:r>
        <w:rPr>
          <w:rFonts w:eastAsia="Times New Roman" w:cs="Times New Roman"/>
          <w:szCs w:val="24"/>
        </w:rPr>
        <w:t xml:space="preserve"> είχαν γνωρίσει ούτε οι ίδιοι οι εργαζόμενοι. Δεν μπορούσε ούτε να μας περιγράψει εάν είναι ψηλός, κοντός, χοντρός, αδύνατος, τι ηλικία έχει. Θεωρητικά αυτός είχε συναντηθεί μαζί του και είχε συνάψει σύμβαση. </w:t>
      </w:r>
    </w:p>
    <w:p w14:paraId="719A537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Όπως καταλαβαίνετε, αυτό το καθεστώς επικρατεί μέχρι σήμερα. Αυτό το καθεστώς αλλάζουμε. Αυτό το καθεστώς δεν </w:t>
      </w:r>
      <w:r>
        <w:rPr>
          <w:rFonts w:eastAsia="Times New Roman" w:cs="Times New Roman"/>
          <w:szCs w:val="24"/>
        </w:rPr>
        <w:lastRenderedPageBreak/>
        <w:t xml:space="preserve">θέλει να το αλλάξει η Νέα Δημοκρατία. Σε αυτό το καθεστώς ζουν χιλιάδες εργαζόμενοι στην Ελλάδα. Μάλιστα, ο εισηγητής της Νέας Δημοκρατίας στην </w:t>
      </w:r>
      <w:r>
        <w:rPr>
          <w:rFonts w:eastAsia="Times New Roman" w:cs="Times New Roman"/>
          <w:szCs w:val="24"/>
        </w:rPr>
        <w:t>επ</w:t>
      </w:r>
      <w:r>
        <w:rPr>
          <w:rFonts w:eastAsia="Times New Roman" w:cs="Times New Roman"/>
          <w:szCs w:val="24"/>
        </w:rPr>
        <w:t xml:space="preserve">ιτροπή </w:t>
      </w:r>
      <w:r>
        <w:rPr>
          <w:rFonts w:eastAsia="Times New Roman" w:cs="Times New Roman"/>
          <w:szCs w:val="24"/>
        </w:rPr>
        <w:t>ζήτησε να αποσυρθεί το άρθρο. Ο καθένας, λοιπόν, καταλαβαίνει τι συμφέροντα εξυπηρετεί η Νέα Δημοκρατία. Ελπίζουμε οι εργαζόμενοι να το καταλάβουν, ότι η Νέα Δημοκρατία δεν εξυπηρετεί τα συμφέροντα των εργαζομένων, εξυπηρετεί τα συμφέροντα ολίγων με</w:t>
      </w:r>
      <w:r>
        <w:rPr>
          <w:rFonts w:eastAsia="Times New Roman" w:cs="Times New Roman"/>
          <w:szCs w:val="24"/>
        </w:rPr>
        <w:t>γάλων επιχειρηματιών.</w:t>
      </w:r>
    </w:p>
    <w:p w14:paraId="719A537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αναφερθώ και στην τροπολογία που κατέθεσε η Νέα Δημοκρατία, που προτείνει να μην υπάρξει κα</w:t>
      </w:r>
      <w:r>
        <w:rPr>
          <w:rFonts w:eastAsia="Times New Roman" w:cs="Times New Roman"/>
          <w:szCs w:val="24"/>
        </w:rPr>
        <w:t>μ</w:t>
      </w:r>
      <w:r>
        <w:rPr>
          <w:rFonts w:eastAsia="Times New Roman" w:cs="Times New Roman"/>
          <w:szCs w:val="24"/>
        </w:rPr>
        <w:t xml:space="preserve">μία περικοπή στις συντάξεις το 2019. </w:t>
      </w:r>
    </w:p>
    <w:p w14:paraId="719A537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Από το 2010 μέχρι το 2015 η Νέα Δημοκρατία, είτε ως </w:t>
      </w:r>
      <w:r>
        <w:rPr>
          <w:rFonts w:eastAsia="Times New Roman" w:cs="Times New Roman"/>
          <w:szCs w:val="24"/>
        </w:rPr>
        <w:t xml:space="preserve">κυβέρνηση </w:t>
      </w:r>
      <w:r>
        <w:rPr>
          <w:rFonts w:eastAsia="Times New Roman" w:cs="Times New Roman"/>
          <w:szCs w:val="24"/>
        </w:rPr>
        <w:t>είτε στηρίζοντας τ</w:t>
      </w:r>
      <w:r>
        <w:rPr>
          <w:rFonts w:eastAsia="Times New Roman" w:cs="Times New Roman"/>
          <w:szCs w:val="24"/>
        </w:rPr>
        <w:t xml:space="preserve">ην </w:t>
      </w:r>
      <w:r>
        <w:rPr>
          <w:rFonts w:eastAsia="Times New Roman" w:cs="Times New Roman"/>
          <w:szCs w:val="24"/>
        </w:rPr>
        <w:t>κυβέρνηση</w:t>
      </w:r>
      <w:r>
        <w:rPr>
          <w:rFonts w:eastAsia="Times New Roman" w:cs="Times New Roman"/>
          <w:szCs w:val="24"/>
        </w:rPr>
        <w:t xml:space="preserve"> </w:t>
      </w:r>
      <w:proofErr w:type="spellStart"/>
      <w:r>
        <w:rPr>
          <w:rFonts w:eastAsia="Times New Roman" w:cs="Times New Roman"/>
          <w:szCs w:val="24"/>
        </w:rPr>
        <w:t>Παπαδήμου</w:t>
      </w:r>
      <w:proofErr w:type="spellEnd"/>
      <w:r>
        <w:rPr>
          <w:rFonts w:eastAsia="Times New Roman" w:cs="Times New Roman"/>
          <w:szCs w:val="24"/>
        </w:rPr>
        <w:t>, ψήφισε νόμους, όπου -μεταξύ άλλων- έκοψε τις συντάξεις σε ποσοστό περισσότερο από 40%. Έκοψε τον δέκατο τρίτο και δέκατο τέταρτο μισθό από τους δημοσίους υπαλλήλους. Έκοψε την δέκατη τρίτη και δέκατη τέταρτη σύνταξη από τους συνταξι</w:t>
      </w:r>
      <w:r>
        <w:rPr>
          <w:rFonts w:eastAsia="Times New Roman" w:cs="Times New Roman"/>
          <w:szCs w:val="24"/>
        </w:rPr>
        <w:t xml:space="preserve">ούχους. Μείωσε τους μισθούς στους δημοσίους υπαλλήλους κατά 40%. Κατήργησε στην πράξη τις συλλογικές συμβάσεις εργασίας, με </w:t>
      </w:r>
      <w:r>
        <w:rPr>
          <w:rFonts w:eastAsia="Times New Roman" w:cs="Times New Roman"/>
          <w:szCs w:val="24"/>
        </w:rPr>
        <w:lastRenderedPageBreak/>
        <w:t xml:space="preserve">νόμο μείωσε τον κατώτατο μισθό από 751 ευρώ σε 586 ευρώ και νομοθέτησε για πρώτη φορά στην Ελλάδα και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για νέου</w:t>
      </w:r>
      <w:r>
        <w:rPr>
          <w:rFonts w:eastAsia="Times New Roman" w:cs="Times New Roman"/>
          <w:szCs w:val="24"/>
        </w:rPr>
        <w:t>ς κάτω των είκοσι πέντε ετών στα 511 ευρώ και πολλά άλλα.</w:t>
      </w:r>
      <w:r w:rsidRPr="00BD330D">
        <w:rPr>
          <w:rFonts w:eastAsia="Times New Roman" w:cs="Times New Roman"/>
          <w:szCs w:val="24"/>
        </w:rPr>
        <w:t xml:space="preserve"> </w:t>
      </w:r>
    </w:p>
    <w:p w14:paraId="719A537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 όλα αυτά που εσείς νομοθετήσατε δεν φέρατε κα</w:t>
      </w:r>
      <w:r>
        <w:rPr>
          <w:rFonts w:eastAsia="Times New Roman" w:cs="Times New Roman"/>
          <w:szCs w:val="24"/>
        </w:rPr>
        <w:t>μ</w:t>
      </w:r>
      <w:r>
        <w:rPr>
          <w:rFonts w:eastAsia="Times New Roman" w:cs="Times New Roman"/>
          <w:szCs w:val="24"/>
        </w:rPr>
        <w:t>μία τροπολογία. Μήπως τα θεωρείτε δίκαια; Εάν τα θεωρείτε δίκαια, να το πείτε επιτέλους στους Έλληνες πολίτες. Σταματήστε να κοροϊδεύετε τους Έλληνες πολίτες. Λίγοι σας πιστεύουν και όταν έρθει η ώρα των εκλογών, θα σας δώσουν αυτό που σας αξίζει. Αυτά, εά</w:t>
      </w:r>
      <w:r>
        <w:rPr>
          <w:rFonts w:eastAsia="Times New Roman" w:cs="Times New Roman"/>
          <w:szCs w:val="24"/>
        </w:rPr>
        <w:t xml:space="preserve">ν είναι ψέματα, να τα διαψεύσετε. </w:t>
      </w:r>
    </w:p>
    <w:p w14:paraId="719A537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εισηγητής της Νέας Δημοκρατίας μάς κατηγόρησε ότι νομοθετούμε με προχειρότητα και αποσπασματικά. Σωστά;</w:t>
      </w:r>
    </w:p>
    <w:p w14:paraId="719A5379"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Σωστά. Δεκτό. </w:t>
      </w:r>
    </w:p>
    <w:p w14:paraId="719A537A"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 xml:space="preserve">Άρα, λοιπόν, όταν κυβερνούσε η Νέα Δημοκρατία με πρόγραμμα </w:t>
      </w:r>
      <w:r>
        <w:rPr>
          <w:rFonts w:eastAsia="Times New Roman" w:cs="Times New Roman"/>
          <w:szCs w:val="24"/>
        </w:rPr>
        <w:t xml:space="preserve">και </w:t>
      </w:r>
      <w:proofErr w:type="spellStart"/>
      <w:r>
        <w:rPr>
          <w:rFonts w:eastAsia="Times New Roman" w:cs="Times New Roman"/>
          <w:szCs w:val="24"/>
        </w:rPr>
        <w:t>στοχευμένα</w:t>
      </w:r>
      <w:proofErr w:type="spellEnd"/>
      <w:r>
        <w:rPr>
          <w:rFonts w:eastAsia="Times New Roman" w:cs="Times New Roman"/>
          <w:szCs w:val="24"/>
        </w:rPr>
        <w:t xml:space="preserve">, όπως εννοείτε εσείς, το 2004 και το 2009, ποια κατάληξη είχαμε; </w:t>
      </w:r>
      <w:r>
        <w:rPr>
          <w:rFonts w:eastAsia="Times New Roman" w:cs="Times New Roman"/>
          <w:szCs w:val="24"/>
        </w:rPr>
        <w:t xml:space="preserve">Χρεοκόπησε </w:t>
      </w:r>
      <w:r>
        <w:rPr>
          <w:rFonts w:eastAsia="Times New Roman" w:cs="Times New Roman"/>
          <w:szCs w:val="24"/>
        </w:rPr>
        <w:t xml:space="preserve">η Ελλάδα και μπήκαμε στα μνημόνια. Άρα, </w:t>
      </w:r>
      <w:proofErr w:type="spellStart"/>
      <w:r>
        <w:rPr>
          <w:rFonts w:eastAsia="Times New Roman" w:cs="Times New Roman"/>
          <w:szCs w:val="24"/>
        </w:rPr>
        <w:t>στοχευμένα</w:t>
      </w:r>
      <w:proofErr w:type="spellEnd"/>
      <w:r>
        <w:rPr>
          <w:rFonts w:eastAsia="Times New Roman" w:cs="Times New Roman"/>
          <w:szCs w:val="24"/>
        </w:rPr>
        <w:t xml:space="preserve"> μπήκαμε στα μνημόνια, </w:t>
      </w:r>
      <w:proofErr w:type="spellStart"/>
      <w:r>
        <w:rPr>
          <w:rFonts w:eastAsia="Times New Roman" w:cs="Times New Roman"/>
          <w:szCs w:val="24"/>
        </w:rPr>
        <w:t>στοχευμένα</w:t>
      </w:r>
      <w:proofErr w:type="spellEnd"/>
      <w:r>
        <w:rPr>
          <w:rFonts w:eastAsia="Times New Roman" w:cs="Times New Roman"/>
          <w:szCs w:val="24"/>
        </w:rPr>
        <w:t xml:space="preserve"> </w:t>
      </w:r>
      <w:r>
        <w:rPr>
          <w:rFonts w:eastAsia="Times New Roman" w:cs="Times New Roman"/>
          <w:szCs w:val="24"/>
        </w:rPr>
        <w:t xml:space="preserve">χρεοκόπησε </w:t>
      </w:r>
      <w:r>
        <w:rPr>
          <w:rFonts w:eastAsia="Times New Roman" w:cs="Times New Roman"/>
          <w:szCs w:val="24"/>
        </w:rPr>
        <w:t>η Ελλάδα,</w:t>
      </w:r>
      <w:r w:rsidRPr="00CD5029">
        <w:rPr>
          <w:rFonts w:eastAsia="Times New Roman" w:cs="Times New Roman"/>
          <w:szCs w:val="24"/>
        </w:rPr>
        <w:t xml:space="preserve"> </w:t>
      </w:r>
      <w:proofErr w:type="spellStart"/>
      <w:r>
        <w:rPr>
          <w:rFonts w:eastAsia="Times New Roman" w:cs="Times New Roman"/>
          <w:szCs w:val="24"/>
        </w:rPr>
        <w:t>στο</w:t>
      </w:r>
      <w:r>
        <w:rPr>
          <w:rFonts w:eastAsia="Times New Roman" w:cs="Times New Roman"/>
          <w:szCs w:val="24"/>
        </w:rPr>
        <w:lastRenderedPageBreak/>
        <w:t>χευμένα</w:t>
      </w:r>
      <w:proofErr w:type="spellEnd"/>
      <w:r>
        <w:rPr>
          <w:rFonts w:eastAsia="Times New Roman" w:cs="Times New Roman"/>
          <w:szCs w:val="24"/>
        </w:rPr>
        <w:t xml:space="preserve"> πείνασαν οι Έλληνες, </w:t>
      </w:r>
      <w:proofErr w:type="spellStart"/>
      <w:r>
        <w:rPr>
          <w:rFonts w:eastAsia="Times New Roman" w:cs="Times New Roman"/>
          <w:szCs w:val="24"/>
        </w:rPr>
        <w:t>στοχευμένα</w:t>
      </w:r>
      <w:proofErr w:type="spellEnd"/>
      <w:r>
        <w:rPr>
          <w:rFonts w:eastAsia="Times New Roman" w:cs="Times New Roman"/>
          <w:szCs w:val="24"/>
        </w:rPr>
        <w:t xml:space="preserve"> ελάχιστοι επιχειρ</w:t>
      </w:r>
      <w:r>
        <w:rPr>
          <w:rFonts w:eastAsia="Times New Roman" w:cs="Times New Roman"/>
          <w:szCs w:val="24"/>
        </w:rPr>
        <w:t xml:space="preserve">ηματίες έγιναν πλουσιότεροι απ’ ό,τι ήταν. Αυτό το ομολογείτε, λοιπόν, εσείς. </w:t>
      </w:r>
    </w:p>
    <w:p w14:paraId="719A537B"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37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ζητώ, λοιπόν, να υπερψηφίσετε όλα τα άρθρα του νομοσχεδίου. </w:t>
      </w:r>
    </w:p>
    <w:p w14:paraId="719A537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A537E"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37F"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(Αναστάσιος Κουράκης): </w:t>
      </w:r>
      <w:r>
        <w:rPr>
          <w:rFonts w:eastAsia="Times New Roman" w:cs="Times New Roman"/>
          <w:szCs w:val="24"/>
        </w:rPr>
        <w:t xml:space="preserve">Ευχαριστούμε τον κ. Στογιαννίδη. </w:t>
      </w:r>
    </w:p>
    <w:p w14:paraId="719A538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Βουλευτής Α΄ Θεσσαλονίκης του ΣΥΡΙΖΑ, έχει τον λόγο για επτά λεπτά. </w:t>
      </w:r>
    </w:p>
    <w:p w14:paraId="719A5381"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Αγαπητοί και αγαπητές συνάδελφοι, κυρίες και κύριοι Υπουργοί, μόνο ως τρ</w:t>
      </w:r>
      <w:r>
        <w:rPr>
          <w:rFonts w:eastAsia="Times New Roman" w:cs="Times New Roman"/>
          <w:szCs w:val="24"/>
        </w:rPr>
        <w:t>αγική ειρωνεία μπορεί να ακούγονται οι κριτικές που ασκούνται στο σημερινό νομοσχέδιο από την πλευρά ιδιαίτερα της Αξιωματικής Αντιπολίτευσης</w:t>
      </w:r>
      <w:r>
        <w:rPr>
          <w:rFonts w:eastAsia="Times New Roman" w:cs="Times New Roman"/>
          <w:szCs w:val="24"/>
        </w:rPr>
        <w:t xml:space="preserve">, και όχι μόνο. </w:t>
      </w:r>
      <w:r>
        <w:rPr>
          <w:rFonts w:eastAsia="Times New Roman" w:cs="Times New Roman"/>
          <w:szCs w:val="24"/>
        </w:rPr>
        <w:t>Κυριολεκτικά μιλάτε στο σπίτι του κρεμασμένου για σκοινί!</w:t>
      </w:r>
    </w:p>
    <w:p w14:paraId="719A538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Βλέπω εδώ αρκετές άσπρες κεφαλές, απ’ αυτ</w:t>
      </w:r>
      <w:r>
        <w:rPr>
          <w:rFonts w:eastAsia="Times New Roman" w:cs="Times New Roman"/>
          <w:szCs w:val="24"/>
        </w:rPr>
        <w:t xml:space="preserve">ές που έχουν υποστεί -μεταξύ των οποίων, και ο ομιλών- αυτές τις δραστικές και δραματικές περικοπές στις συντάξεις και στο εφάπαξ. Προσωπικά, το έχω υποστεί δώδεκα φορές και μείον 40% στο εφάπαξ. </w:t>
      </w:r>
    </w:p>
    <w:p w14:paraId="719A538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Όταν, λοιπόν, κάτω από τον ασφυκτικό κλοιό των μνημονίων, κ</w:t>
      </w:r>
      <w:r>
        <w:rPr>
          <w:rFonts w:eastAsia="Times New Roman" w:cs="Times New Roman"/>
          <w:szCs w:val="24"/>
        </w:rPr>
        <w:t xml:space="preserve">υριολεκτικά με το πιστόλι στον κρόταφο, για να μην πέσει η χώρα στον γκρεμό, υποχρεωθήκαμε να ψηφίσουμε το τρίτο μνημόνιο, με τη δέσμευση απέναντι στον ελληνικό λαό -να σας θυμίσω- ότι με το Παράλληλο Πρόγραμμα θα κάναμε το παν, για να χαλαρώσουμε αυτή τη </w:t>
      </w:r>
      <w:r>
        <w:rPr>
          <w:rFonts w:eastAsia="Times New Roman" w:cs="Times New Roman"/>
          <w:szCs w:val="24"/>
        </w:rPr>
        <w:t xml:space="preserve">θηλιά -και όπως βλέπετε, προς μεγάλη σας λύπη, θα απαλλαγούμε, απ’ ό,τι φαίνεται, τον ερχόμενο μήνα- έρχεστε εδώ και μας κατηγορείτε ότι φέρνουμε </w:t>
      </w:r>
      <w:r>
        <w:rPr>
          <w:rFonts w:eastAsia="Times New Roman" w:cs="Times New Roman"/>
          <w:szCs w:val="24"/>
        </w:rPr>
        <w:t>«</w:t>
      </w:r>
      <w:r>
        <w:rPr>
          <w:rFonts w:eastAsia="Times New Roman" w:cs="Times New Roman"/>
          <w:szCs w:val="24"/>
        </w:rPr>
        <w:t>αποσπασματικές ρυθμίσεις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συνονθυλεύματα</w:t>
      </w:r>
      <w:r>
        <w:rPr>
          <w:rFonts w:eastAsia="Times New Roman" w:cs="Times New Roman"/>
          <w:szCs w:val="24"/>
        </w:rPr>
        <w:t>»</w:t>
      </w:r>
      <w:r>
        <w:rPr>
          <w:rFonts w:eastAsia="Times New Roman" w:cs="Times New Roman"/>
          <w:szCs w:val="24"/>
        </w:rPr>
        <w:t xml:space="preserve">. </w:t>
      </w:r>
    </w:p>
    <w:p w14:paraId="719A538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μπορεί κανείς να επιζητεί </w:t>
      </w:r>
      <w:r>
        <w:rPr>
          <w:rFonts w:eastAsia="Times New Roman" w:cs="Times New Roman"/>
          <w:szCs w:val="24"/>
        </w:rPr>
        <w:t>«</w:t>
      </w:r>
      <w:r>
        <w:rPr>
          <w:rFonts w:eastAsia="Times New Roman" w:cs="Times New Roman"/>
          <w:szCs w:val="24"/>
        </w:rPr>
        <w:t>ορθογραφία</w:t>
      </w:r>
      <w:r>
        <w:rPr>
          <w:rFonts w:eastAsia="Times New Roman" w:cs="Times New Roman"/>
          <w:szCs w:val="24"/>
        </w:rPr>
        <w:t>»</w:t>
      </w:r>
      <w:r>
        <w:rPr>
          <w:rFonts w:eastAsia="Times New Roman" w:cs="Times New Roman"/>
          <w:szCs w:val="24"/>
        </w:rPr>
        <w:t xml:space="preserve"> σ’ αυτό</w:t>
      </w:r>
      <w:r>
        <w:rPr>
          <w:rFonts w:eastAsia="Times New Roman" w:cs="Times New Roman"/>
          <w:szCs w:val="24"/>
        </w:rPr>
        <w:t xml:space="preserve"> το μπάχαλο που αφήσατε πίσω σας στη χώρα σε κάθε επίπεδο, με αλληλοσυγκρουόμενες διατάξεις, με </w:t>
      </w:r>
      <w:r>
        <w:rPr>
          <w:rFonts w:eastAsia="Times New Roman" w:cs="Times New Roman"/>
          <w:szCs w:val="24"/>
        </w:rPr>
        <w:t xml:space="preserve">πολυνομία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προπαντός, βέβαια, με την προσοχή καθόλου στραμμένη στα </w:t>
      </w:r>
      <w:r>
        <w:rPr>
          <w:rFonts w:eastAsia="Times New Roman" w:cs="Times New Roman"/>
          <w:szCs w:val="24"/>
        </w:rPr>
        <w:lastRenderedPageBreak/>
        <w:t xml:space="preserve">χειμαζόμενα στρώματα της ελληνικής κοινωνίας. Αντίθετα, τελευταία το έχετε ρίξει στον </w:t>
      </w:r>
      <w:proofErr w:type="spellStart"/>
      <w:r>
        <w:rPr>
          <w:rFonts w:eastAsia="Times New Roman" w:cs="Times New Roman"/>
          <w:szCs w:val="24"/>
        </w:rPr>
        <w:t>εθν</w:t>
      </w:r>
      <w:r>
        <w:rPr>
          <w:rFonts w:eastAsia="Times New Roman" w:cs="Times New Roman"/>
          <w:szCs w:val="24"/>
        </w:rPr>
        <w:t>ολαϊκισμό</w:t>
      </w:r>
      <w:proofErr w:type="spellEnd"/>
      <w:r>
        <w:rPr>
          <w:rFonts w:eastAsia="Times New Roman" w:cs="Times New Roman"/>
          <w:szCs w:val="24"/>
        </w:rPr>
        <w:t xml:space="preserve">, δημαγωγείτε, πλειοδοτείτε στο Μακεδονικό ζήτημα, νεκρανασταίνοντας την αλήστου μνήμης εθνικοφροσύνη, </w:t>
      </w:r>
      <w:proofErr w:type="spellStart"/>
      <w:r>
        <w:rPr>
          <w:rFonts w:eastAsia="Times New Roman" w:cs="Times New Roman"/>
          <w:szCs w:val="24"/>
        </w:rPr>
        <w:t>μακεδονοφροσύνη</w:t>
      </w:r>
      <w:proofErr w:type="spellEnd"/>
      <w:r>
        <w:rPr>
          <w:rFonts w:eastAsia="Times New Roman" w:cs="Times New Roman"/>
          <w:szCs w:val="24"/>
        </w:rPr>
        <w:t xml:space="preserve"> τώρα. </w:t>
      </w:r>
    </w:p>
    <w:p w14:paraId="719A5385" w14:textId="77777777" w:rsidR="00E97792" w:rsidRDefault="00D70D60">
      <w:pPr>
        <w:spacing w:after="0" w:line="600" w:lineRule="auto"/>
        <w:ind w:firstLine="720"/>
        <w:jc w:val="both"/>
        <w:rPr>
          <w:rFonts w:eastAsia="Times New Roman"/>
          <w:szCs w:val="24"/>
        </w:rPr>
      </w:pPr>
      <w:r>
        <w:rPr>
          <w:rFonts w:eastAsia="Times New Roman"/>
          <w:szCs w:val="24"/>
        </w:rPr>
        <w:t>Από την άλλη μεριά, φτάσατε, κατά τη γνώμη μου, στο έσχατο σημείο της δημαγωγίας</w:t>
      </w:r>
      <w:r w:rsidRPr="001765E5">
        <w:rPr>
          <w:rFonts w:eastAsia="Times New Roman"/>
          <w:szCs w:val="24"/>
        </w:rPr>
        <w:t xml:space="preserve"> -</w:t>
      </w:r>
      <w:r>
        <w:rPr>
          <w:rFonts w:eastAsia="Times New Roman"/>
          <w:szCs w:val="24"/>
        </w:rPr>
        <w:t>θυμίζει την εποχή του Δηλιγιάννη, τον 1</w:t>
      </w:r>
      <w:r>
        <w:rPr>
          <w:rFonts w:eastAsia="Times New Roman"/>
          <w:szCs w:val="24"/>
        </w:rPr>
        <w:t>9</w:t>
      </w:r>
      <w:r w:rsidRPr="005F1C2E">
        <w:rPr>
          <w:rFonts w:eastAsia="Times New Roman"/>
          <w:szCs w:val="24"/>
          <w:vertAlign w:val="superscript"/>
        </w:rPr>
        <w:t>ο</w:t>
      </w:r>
      <w:r>
        <w:rPr>
          <w:rFonts w:eastAsia="Times New Roman"/>
          <w:szCs w:val="24"/>
        </w:rPr>
        <w:t xml:space="preserve"> αιώνα</w:t>
      </w:r>
      <w:r w:rsidRPr="001765E5">
        <w:rPr>
          <w:rFonts w:eastAsia="Times New Roman"/>
          <w:szCs w:val="24"/>
        </w:rPr>
        <w:t xml:space="preserve">, </w:t>
      </w:r>
      <w:r>
        <w:rPr>
          <w:rFonts w:eastAsia="Times New Roman"/>
          <w:szCs w:val="24"/>
        </w:rPr>
        <w:t xml:space="preserve">τόσο πίσω </w:t>
      </w:r>
      <w:r>
        <w:rPr>
          <w:rFonts w:eastAsia="Times New Roman"/>
          <w:szCs w:val="24"/>
        </w:rPr>
        <w:t xml:space="preserve">έχετε </w:t>
      </w:r>
      <w:r>
        <w:rPr>
          <w:rFonts w:eastAsia="Times New Roman"/>
          <w:szCs w:val="24"/>
        </w:rPr>
        <w:t>πάε</w:t>
      </w:r>
      <w:r>
        <w:rPr>
          <w:rFonts w:eastAsia="Times New Roman"/>
          <w:szCs w:val="24"/>
        </w:rPr>
        <w:t>ι</w:t>
      </w:r>
      <w:r>
        <w:rPr>
          <w:rFonts w:eastAsia="Times New Roman"/>
          <w:szCs w:val="24"/>
        </w:rPr>
        <w:t>-, όταν έρχεστε εδώ και μας λέτε, μάλιστα μας βάζετε και διλήμματα, αν θα περικόψουμε τις συντάξεις ή όχι. Είναι προφανής η αγωνία σας ότι σας έχουμε τραβήξει και σε αυτό το ζήτημα το χαλί.</w:t>
      </w:r>
    </w:p>
    <w:p w14:paraId="719A5386" w14:textId="77777777" w:rsidR="00E97792" w:rsidRDefault="00D70D60">
      <w:pPr>
        <w:spacing w:after="0" w:line="600" w:lineRule="auto"/>
        <w:ind w:firstLine="720"/>
        <w:jc w:val="both"/>
        <w:rPr>
          <w:rFonts w:eastAsia="Times New Roman"/>
          <w:szCs w:val="24"/>
        </w:rPr>
      </w:pPr>
      <w:r>
        <w:rPr>
          <w:rFonts w:eastAsia="Times New Roman"/>
          <w:szCs w:val="24"/>
        </w:rPr>
        <w:t xml:space="preserve">Όπως ξέρετε, εμείς δεν παύουμε να διακηρύσσουμε την ταξική μεροληψία της Κυβέρνησης απέναντι στην κατάργηση της ταξικής πάλης, που είναι βέβαια ο μύχιος πόθος </w:t>
      </w:r>
      <w:r>
        <w:rPr>
          <w:rFonts w:eastAsia="Times New Roman"/>
          <w:szCs w:val="24"/>
        </w:rPr>
        <w:t>σας,</w:t>
      </w:r>
      <w:r>
        <w:rPr>
          <w:rFonts w:eastAsia="Times New Roman"/>
          <w:szCs w:val="24"/>
        </w:rPr>
        <w:t xml:space="preserve"> </w:t>
      </w:r>
      <w:r>
        <w:rPr>
          <w:rFonts w:eastAsia="Times New Roman"/>
          <w:szCs w:val="24"/>
        </w:rPr>
        <w:t xml:space="preserve">αλλά </w:t>
      </w:r>
      <w:r>
        <w:rPr>
          <w:rFonts w:eastAsia="Times New Roman"/>
          <w:szCs w:val="24"/>
        </w:rPr>
        <w:t>δεν πρόκειται να γίνει ποτέ. Να θυμίσω τον Λάσκαρη.</w:t>
      </w:r>
    </w:p>
    <w:p w14:paraId="719A5387" w14:textId="77777777" w:rsidR="00E97792" w:rsidRDefault="00D70D60">
      <w:pPr>
        <w:spacing w:after="0" w:line="600" w:lineRule="auto"/>
        <w:ind w:firstLine="720"/>
        <w:jc w:val="both"/>
        <w:rPr>
          <w:rFonts w:eastAsia="Times New Roman"/>
          <w:szCs w:val="24"/>
        </w:rPr>
      </w:pPr>
      <w:r>
        <w:rPr>
          <w:rFonts w:eastAsia="Times New Roman"/>
          <w:szCs w:val="24"/>
        </w:rPr>
        <w:t>Νομίζω ότι χαρακτηριστικό δείγμα αυ</w:t>
      </w:r>
      <w:r>
        <w:rPr>
          <w:rFonts w:eastAsia="Times New Roman"/>
          <w:szCs w:val="24"/>
        </w:rPr>
        <w:t>τής της προσπάθειας που κάνουμε να διορθώσουμε και δικούς μας νόμους, να διορθώσουμε αδικίες</w:t>
      </w:r>
      <w:r>
        <w:rPr>
          <w:rFonts w:eastAsia="Times New Roman"/>
          <w:szCs w:val="24"/>
        </w:rPr>
        <w:t>,</w:t>
      </w:r>
      <w:r>
        <w:rPr>
          <w:rFonts w:eastAsia="Times New Roman"/>
          <w:szCs w:val="24"/>
        </w:rPr>
        <w:t xml:space="preserve"> είναι και η αποδοχή προηγουμένως από τον Αναπληρωτή Υπουργό Εργασίας και Κοινωνικής Ασφάλισης της τροπολογίας με την οποία διορθώνουμε μια αδικία που από </w:t>
      </w:r>
      <w:r>
        <w:rPr>
          <w:rFonts w:eastAsia="Times New Roman"/>
          <w:szCs w:val="24"/>
        </w:rPr>
        <w:lastRenderedPageBreak/>
        <w:t>συγγνωστ</w:t>
      </w:r>
      <w:r>
        <w:rPr>
          <w:rFonts w:eastAsia="Times New Roman"/>
          <w:szCs w:val="24"/>
        </w:rPr>
        <w:t xml:space="preserve">ή πλάνη είχαν πέσει εκπαιδευτικοί, όταν από </w:t>
      </w:r>
      <w:r>
        <w:rPr>
          <w:rFonts w:eastAsia="Times New Roman"/>
          <w:szCs w:val="24"/>
        </w:rPr>
        <w:t>κεκτημένη</w:t>
      </w:r>
      <w:r>
        <w:rPr>
          <w:rFonts w:eastAsia="Times New Roman"/>
          <w:szCs w:val="24"/>
        </w:rPr>
        <w:t>, θα έλεγα, ταχύτητα, παραιτήθηκαν από την υπηρεσία τους, χωρίς να έχουν συμπληρώσει</w:t>
      </w:r>
      <w:r>
        <w:rPr>
          <w:rFonts w:eastAsia="Times New Roman"/>
          <w:szCs w:val="24"/>
        </w:rPr>
        <w:t>,</w:t>
      </w:r>
      <w:r>
        <w:rPr>
          <w:rFonts w:eastAsia="Times New Roman"/>
          <w:szCs w:val="24"/>
        </w:rPr>
        <w:t xml:space="preserve"> για ελάχιστες μέρες</w:t>
      </w:r>
      <w:r>
        <w:rPr>
          <w:rFonts w:eastAsia="Times New Roman"/>
          <w:szCs w:val="24"/>
        </w:rPr>
        <w:t>,</w:t>
      </w:r>
      <w:r>
        <w:rPr>
          <w:rFonts w:eastAsia="Times New Roman"/>
          <w:szCs w:val="24"/>
        </w:rPr>
        <w:t xml:space="preserve"> τις προϋποθέσεις συνταξιοδότησής τους, οι οποίοι βέβαια πριν από την ψήφιση του σχετικού νόμου κ</w:t>
      </w:r>
      <w:r>
        <w:rPr>
          <w:rFonts w:eastAsia="Times New Roman"/>
          <w:szCs w:val="24"/>
        </w:rPr>
        <w:t>αι μέσα στις προθεσμίες που προέβλεπε το Υπουργείο Παιδείας, είχαν υποβάλει την παραίτησή τους.</w:t>
      </w:r>
    </w:p>
    <w:p w14:paraId="719A5388" w14:textId="77777777" w:rsidR="00E97792" w:rsidRDefault="00D70D60">
      <w:pPr>
        <w:spacing w:after="0" w:line="600" w:lineRule="auto"/>
        <w:ind w:firstLine="720"/>
        <w:jc w:val="both"/>
        <w:rPr>
          <w:rFonts w:eastAsia="Times New Roman"/>
          <w:szCs w:val="24"/>
        </w:rPr>
      </w:pPr>
      <w:r>
        <w:rPr>
          <w:rFonts w:eastAsia="Times New Roman"/>
          <w:szCs w:val="24"/>
        </w:rPr>
        <w:t xml:space="preserve">Και επί τη ευκαιρία, κυρίες και κύριοι Υπουργοί, θα ήθελα να πω ότι επειδή είμαστε δυστυχώς </w:t>
      </w:r>
      <w:r>
        <w:rPr>
          <w:rFonts w:eastAsia="Times New Roman"/>
          <w:szCs w:val="24"/>
        </w:rPr>
        <w:t>«</w:t>
      </w:r>
      <w:r>
        <w:rPr>
          <w:rFonts w:eastAsia="Times New Roman"/>
          <w:szCs w:val="24"/>
        </w:rPr>
        <w:t xml:space="preserve">πολλά κράτη στη συσκευασία του </w:t>
      </w:r>
      <w:r>
        <w:rPr>
          <w:rFonts w:eastAsia="Times New Roman"/>
          <w:szCs w:val="24"/>
        </w:rPr>
        <w:t>ενός»</w:t>
      </w:r>
      <w:r>
        <w:rPr>
          <w:rFonts w:eastAsia="Times New Roman"/>
          <w:szCs w:val="24"/>
        </w:rPr>
        <w:t xml:space="preserve">, θα πρέπει να αρθεί επιτέλους </w:t>
      </w:r>
      <w:r>
        <w:rPr>
          <w:rFonts w:eastAsia="Times New Roman"/>
          <w:szCs w:val="24"/>
        </w:rPr>
        <w:t>αυτή η απαράδεκτη σύγκρουση, διαφορά -πώς να την πω- ανάμεσα σε αυτά που ψηφίζουμε και στον τρόπο με τον οποίο τα αντιμετωπίζει το Γενικό Λογιστήριο του Κράτους. Πού ακούστηκε ένας εργαζόμενος, ένας εκπαιδευτικός να δουλεύει μέχρι το τέλος του σχολικού έτο</w:t>
      </w:r>
      <w:r>
        <w:rPr>
          <w:rFonts w:eastAsia="Times New Roman"/>
          <w:szCs w:val="24"/>
        </w:rPr>
        <w:t xml:space="preserve">υς και να μην αναγνωρίζεται ο χρόνος μετά την υποβολή της παραίτησής του </w:t>
      </w:r>
      <w:r>
        <w:rPr>
          <w:rFonts w:eastAsia="Times New Roman"/>
          <w:szCs w:val="24"/>
        </w:rPr>
        <w:t xml:space="preserve">ως </w:t>
      </w:r>
      <w:r>
        <w:rPr>
          <w:rFonts w:eastAsia="Times New Roman"/>
          <w:szCs w:val="24"/>
        </w:rPr>
        <w:t>συντάξιμος, ενώ έχει καταβάλει τις νόμιμες ασφαλιστικές του εισφορές; Πρέπει να τα λύσουμε, κατά τη γνώμη μου</w:t>
      </w:r>
      <w:r w:rsidRPr="001765E5">
        <w:rPr>
          <w:rFonts w:eastAsia="Times New Roman"/>
          <w:szCs w:val="24"/>
        </w:rPr>
        <w:t>,</w:t>
      </w:r>
      <w:r>
        <w:rPr>
          <w:rFonts w:eastAsia="Times New Roman"/>
          <w:szCs w:val="24"/>
        </w:rPr>
        <w:t xml:space="preserve"> αυτά, όπως και τις δυσαρμονίες που υπάρχουν </w:t>
      </w:r>
      <w:r>
        <w:rPr>
          <w:rFonts w:eastAsia="Times New Roman"/>
          <w:szCs w:val="24"/>
        </w:rPr>
        <w:t xml:space="preserve">με </w:t>
      </w:r>
      <w:r>
        <w:rPr>
          <w:rFonts w:eastAsia="Times New Roman"/>
          <w:szCs w:val="24"/>
        </w:rPr>
        <w:lastRenderedPageBreak/>
        <w:t>τον Υπαλληλικό Κώδικα,</w:t>
      </w:r>
      <w:r>
        <w:rPr>
          <w:rFonts w:eastAsia="Times New Roman"/>
          <w:szCs w:val="24"/>
        </w:rPr>
        <w:t xml:space="preserve"> ένα άλλο απαράδεκτο καθεστώς της προηγούμενης περιόδου.</w:t>
      </w:r>
    </w:p>
    <w:p w14:paraId="719A5389" w14:textId="77777777" w:rsidR="00E97792" w:rsidRDefault="00D70D60">
      <w:pPr>
        <w:spacing w:after="0" w:line="600" w:lineRule="auto"/>
        <w:ind w:firstLine="720"/>
        <w:jc w:val="both"/>
        <w:rPr>
          <w:rFonts w:eastAsia="Times New Roman"/>
          <w:szCs w:val="24"/>
        </w:rPr>
      </w:pPr>
      <w:r>
        <w:rPr>
          <w:rFonts w:eastAsia="Times New Roman"/>
          <w:szCs w:val="24"/>
        </w:rPr>
        <w:t>Να κλείσω με το εξής: Επειδή αυτό που λέμε εμείς «ταξική μεροληψία» δεν είναι μια διακήρυξη, αλλά είναι μια πραγματική κοινωνική ανάγκη, ιδιαίτερα απέναντι στην καινούργια γενιά, η οποία δίνει τη μάχ</w:t>
      </w:r>
      <w:r>
        <w:rPr>
          <w:rFonts w:eastAsia="Times New Roman"/>
          <w:szCs w:val="24"/>
        </w:rPr>
        <w:t>η χωρίς να εγκαταλείπει τη χώρα -και απευθύνομαι, βέβαια, και στην Αξιωματική Αντιπολίτευση και στο ΠΑΣΟΚ-, μπορείτε να μου πείτε γιατί,</w:t>
      </w:r>
      <w:r>
        <w:rPr>
          <w:rFonts w:eastAsia="Times New Roman"/>
          <w:szCs w:val="24"/>
        </w:rPr>
        <w:t xml:space="preserve"> ποτέ δεν τη φέρατε προς κύρωση</w:t>
      </w:r>
      <w:r>
        <w:rPr>
          <w:rFonts w:eastAsia="Times New Roman"/>
          <w:szCs w:val="24"/>
        </w:rPr>
        <w:t xml:space="preserve"> ενώ υπάρχει από το 1999 </w:t>
      </w:r>
      <w:r>
        <w:rPr>
          <w:rFonts w:eastAsia="Times New Roman"/>
          <w:szCs w:val="24"/>
        </w:rPr>
        <w:t>κοινοτική οδηγία</w:t>
      </w:r>
      <w:r>
        <w:rPr>
          <w:rFonts w:eastAsia="Times New Roman"/>
          <w:szCs w:val="24"/>
        </w:rPr>
        <w:t xml:space="preserve">, </w:t>
      </w:r>
      <w:r>
        <w:rPr>
          <w:rFonts w:eastAsia="Times New Roman"/>
          <w:szCs w:val="24"/>
        </w:rPr>
        <w:t>τ</w:t>
      </w:r>
      <w:r>
        <w:rPr>
          <w:rFonts w:eastAsia="Times New Roman"/>
          <w:szCs w:val="24"/>
        </w:rPr>
        <w:t>η λεγόμενη «αρχή της μη διάκρισης</w:t>
      </w:r>
      <w:r>
        <w:rPr>
          <w:rFonts w:eastAsia="Times New Roman"/>
          <w:szCs w:val="24"/>
        </w:rPr>
        <w:t>»</w:t>
      </w:r>
      <w:r>
        <w:rPr>
          <w:rFonts w:eastAsia="Times New Roman"/>
          <w:szCs w:val="24"/>
        </w:rPr>
        <w:t xml:space="preserve"> ανάμεσα σε</w:t>
      </w:r>
      <w:r>
        <w:rPr>
          <w:rFonts w:eastAsia="Times New Roman"/>
          <w:szCs w:val="24"/>
        </w:rPr>
        <w:t xml:space="preserve"> εργαζόμενους αορίστου χρόνου μόνιμους και σε εργαζόμενους ορισμένου χρόνου</w:t>
      </w:r>
      <w:r>
        <w:rPr>
          <w:rFonts w:eastAsia="Times New Roman"/>
          <w:szCs w:val="24"/>
        </w:rPr>
        <w:t xml:space="preserve">. </w:t>
      </w:r>
      <w:r>
        <w:rPr>
          <w:rFonts w:eastAsia="Times New Roman"/>
          <w:szCs w:val="24"/>
        </w:rPr>
        <w:t xml:space="preserve">Υπάρχουν αυτήν τη στιγμή είκοσι αποφάσεις του Ευρωπαϊκού Δικαστηρίου -η τελευταία καταδικαστική ήταν σε βάρος του </w:t>
      </w:r>
      <w:r>
        <w:rPr>
          <w:rFonts w:eastAsia="Times New Roman"/>
          <w:szCs w:val="24"/>
        </w:rPr>
        <w:t>ιρλανδικού δημοσίου</w:t>
      </w:r>
      <w:r>
        <w:rPr>
          <w:rFonts w:eastAsia="Times New Roman"/>
          <w:szCs w:val="24"/>
        </w:rPr>
        <w:t xml:space="preserve">-, </w:t>
      </w:r>
      <w:r>
        <w:rPr>
          <w:rFonts w:eastAsia="Times New Roman"/>
          <w:szCs w:val="24"/>
        </w:rPr>
        <w:t xml:space="preserve">ότι </w:t>
      </w:r>
      <w:r>
        <w:rPr>
          <w:rFonts w:eastAsia="Times New Roman"/>
          <w:szCs w:val="24"/>
        </w:rPr>
        <w:t>το διαφορετικό εργασιακό καθεστώς δεν δ</w:t>
      </w:r>
      <w:r>
        <w:rPr>
          <w:rFonts w:eastAsia="Times New Roman"/>
          <w:szCs w:val="24"/>
        </w:rPr>
        <w:t xml:space="preserve">ημιουργεί σε καμμία περίπτωση δικαίωμα παραβίασης βασικών δικαιωμάτων των εργαζομένων. Να αναφερθώ </w:t>
      </w:r>
      <w:r>
        <w:rPr>
          <w:rFonts w:eastAsia="Times New Roman"/>
          <w:szCs w:val="24"/>
        </w:rPr>
        <w:t xml:space="preserve">στη διάκριση στο </w:t>
      </w:r>
      <w:r>
        <w:rPr>
          <w:rFonts w:eastAsia="Times New Roman"/>
          <w:szCs w:val="24"/>
        </w:rPr>
        <w:t xml:space="preserve">θέμα των αναρρωτικών αδειών, στις γονικές άδειες, στις άδειες </w:t>
      </w:r>
      <w:r>
        <w:rPr>
          <w:rFonts w:eastAsia="Times New Roman"/>
          <w:szCs w:val="24"/>
        </w:rPr>
        <w:lastRenderedPageBreak/>
        <w:t>λοχείας, που βιώνουν οι εργαζόμενοι</w:t>
      </w:r>
      <w:r>
        <w:rPr>
          <w:rFonts w:eastAsia="Times New Roman"/>
          <w:szCs w:val="24"/>
        </w:rPr>
        <w:t xml:space="preserve"> ορισμένου χρόνου; </w:t>
      </w:r>
      <w:r>
        <w:rPr>
          <w:rFonts w:eastAsia="Times New Roman"/>
          <w:szCs w:val="24"/>
        </w:rPr>
        <w:t>Χαρακτηριστική περίπτωση</w:t>
      </w:r>
      <w:r>
        <w:rPr>
          <w:rFonts w:eastAsia="Times New Roman"/>
          <w:szCs w:val="24"/>
        </w:rPr>
        <w:t xml:space="preserve"> είναι -το ξέρετε και από τις κινητοποιήσεις τους- οι αναπληρωτές εκπαιδευτικοί.</w:t>
      </w:r>
    </w:p>
    <w:p w14:paraId="719A538A" w14:textId="77777777" w:rsidR="00E97792" w:rsidRDefault="00D70D60">
      <w:pPr>
        <w:spacing w:after="0" w:line="600" w:lineRule="auto"/>
        <w:ind w:firstLine="720"/>
        <w:jc w:val="both"/>
        <w:rPr>
          <w:rFonts w:eastAsia="Times New Roman"/>
          <w:szCs w:val="24"/>
        </w:rPr>
      </w:pPr>
      <w:r>
        <w:rPr>
          <w:rFonts w:eastAsia="Times New Roman"/>
          <w:szCs w:val="24"/>
        </w:rPr>
        <w:t>Στις επόμενες, λοιπόν, πιστεύω, νομοθετικές πρωτοβουλίες της Κυβέρνησης -αυτό αποτελεί και πρόταση τριάντα τριών Βουλευτών του ΣΥΡΙΖΑ- θα πρέπει να προχωρήσουμε στην κύρωση τη</w:t>
      </w:r>
      <w:r>
        <w:rPr>
          <w:rFonts w:eastAsia="Times New Roman"/>
          <w:szCs w:val="24"/>
        </w:rPr>
        <w:t xml:space="preserve">ς </w:t>
      </w:r>
      <w:r>
        <w:rPr>
          <w:rFonts w:eastAsia="Times New Roman"/>
          <w:szCs w:val="24"/>
        </w:rPr>
        <w:t xml:space="preserve">κοινοτικής </w:t>
      </w:r>
      <w:r>
        <w:rPr>
          <w:rFonts w:eastAsia="Times New Roman"/>
          <w:szCs w:val="24"/>
        </w:rPr>
        <w:t xml:space="preserve">αυτής </w:t>
      </w:r>
      <w:r>
        <w:rPr>
          <w:rFonts w:eastAsia="Times New Roman"/>
          <w:szCs w:val="24"/>
        </w:rPr>
        <w:t>οδηγίας</w:t>
      </w:r>
      <w:r>
        <w:rPr>
          <w:rFonts w:eastAsia="Times New Roman"/>
          <w:szCs w:val="24"/>
        </w:rPr>
        <w:t xml:space="preserve"> και να άρουμε το καθεστώς των διακρίσεων σε βάρος των εργαζόμενων ορισμένου χρόνου.</w:t>
      </w:r>
    </w:p>
    <w:p w14:paraId="719A538B" w14:textId="77777777" w:rsidR="00E97792" w:rsidRDefault="00D70D60">
      <w:pPr>
        <w:spacing w:after="0" w:line="600" w:lineRule="auto"/>
        <w:ind w:firstLine="720"/>
        <w:jc w:val="both"/>
        <w:rPr>
          <w:rFonts w:eastAsia="Times New Roman"/>
          <w:szCs w:val="24"/>
        </w:rPr>
      </w:pPr>
      <w:r>
        <w:rPr>
          <w:rFonts w:eastAsia="Times New Roman"/>
          <w:szCs w:val="24"/>
        </w:rPr>
        <w:t>Ευχαριστώ.</w:t>
      </w:r>
    </w:p>
    <w:p w14:paraId="719A538C"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19A538D"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Μηταφίδη</w:t>
      </w:r>
      <w:proofErr w:type="spellEnd"/>
      <w:r>
        <w:rPr>
          <w:rFonts w:eastAsia="Times New Roman"/>
          <w:szCs w:val="24"/>
        </w:rPr>
        <w:t>.</w:t>
      </w:r>
    </w:p>
    <w:p w14:paraId="719A538E" w14:textId="77777777" w:rsidR="00E97792" w:rsidRDefault="00D70D60">
      <w:pPr>
        <w:spacing w:after="0" w:line="600" w:lineRule="auto"/>
        <w:ind w:firstLine="720"/>
        <w:jc w:val="both"/>
        <w:rPr>
          <w:rFonts w:eastAsia="Times New Roman"/>
          <w:szCs w:val="24"/>
        </w:rPr>
      </w:pPr>
      <w:r>
        <w:rPr>
          <w:rFonts w:eastAsia="Times New Roman"/>
          <w:szCs w:val="24"/>
        </w:rPr>
        <w:t xml:space="preserve">Τον λόγο έχει τώρα ο </w:t>
      </w:r>
      <w:r>
        <w:rPr>
          <w:rFonts w:eastAsia="Times New Roman"/>
          <w:szCs w:val="24"/>
        </w:rPr>
        <w:t>Υφυπουργός Εργασίας, Κοινωνικής Ασφάλισης και Κοινωνικής Αλληλεγγύης κ. Αναστάσιος Πετρόπουλος για εννέα λεπτά.</w:t>
      </w:r>
    </w:p>
    <w:p w14:paraId="719A538F" w14:textId="77777777" w:rsidR="00E97792" w:rsidRDefault="00D70D6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719A5390" w14:textId="77777777" w:rsidR="00E97792" w:rsidRDefault="00D70D60">
      <w:pPr>
        <w:spacing w:after="0" w:line="600" w:lineRule="auto"/>
        <w:ind w:firstLine="720"/>
        <w:jc w:val="both"/>
        <w:rPr>
          <w:rFonts w:eastAsia="Times New Roman"/>
          <w:szCs w:val="24"/>
        </w:rPr>
      </w:pPr>
      <w:r>
        <w:rPr>
          <w:rFonts w:eastAsia="Times New Roman"/>
          <w:szCs w:val="24"/>
        </w:rPr>
        <w:lastRenderedPageBreak/>
        <w:t xml:space="preserve">Θα ήθελα να ήταν εδώ ο </w:t>
      </w:r>
      <w:r>
        <w:rPr>
          <w:rFonts w:eastAsia="Times New Roman"/>
          <w:szCs w:val="24"/>
        </w:rPr>
        <w:t xml:space="preserve">κ. </w:t>
      </w:r>
      <w:proofErr w:type="spellStart"/>
      <w:r>
        <w:rPr>
          <w:rFonts w:eastAsia="Times New Roman"/>
          <w:szCs w:val="24"/>
        </w:rPr>
        <w:t>Βρούτσης</w:t>
      </w:r>
      <w:proofErr w:type="spellEnd"/>
      <w:r>
        <w:rPr>
          <w:rFonts w:eastAsia="Times New Roman"/>
          <w:szCs w:val="24"/>
        </w:rPr>
        <w:t xml:space="preserve"> για να του εξηγήσω για τις είκοσι μία μειώσεις που λέει και να ξέρουν και το Σάββατο οι εκπομπές που κατευθύνονται από την Πειραιώς γι’ αυτά τα διαρκή ψεύδη που επαναλαμβάνονται με στημένες εκπομπές και ότι κάποτε θα πρέπει να έρθουν πρόσωπο με</w:t>
      </w:r>
      <w:r>
        <w:rPr>
          <w:rFonts w:eastAsia="Times New Roman"/>
          <w:szCs w:val="24"/>
        </w:rPr>
        <w:t xml:space="preserve"> πρόσωπο με την αλήθεια.</w:t>
      </w:r>
    </w:p>
    <w:p w14:paraId="719A5391" w14:textId="77777777" w:rsidR="00E97792" w:rsidRDefault="00D70D60">
      <w:pPr>
        <w:spacing w:after="0" w:line="600" w:lineRule="auto"/>
        <w:ind w:firstLine="720"/>
        <w:jc w:val="both"/>
        <w:rPr>
          <w:rFonts w:eastAsia="Times New Roman"/>
          <w:szCs w:val="24"/>
        </w:rPr>
      </w:pPr>
      <w:r>
        <w:rPr>
          <w:rFonts w:eastAsia="Times New Roman"/>
          <w:szCs w:val="24"/>
        </w:rPr>
        <w:t xml:space="preserve">Εδώ ειπώθηκαν πολλά. Βέβαια δεν γίνεται και τίποτε άλλο. Κάθε φορά το ίδιο παραμύθι πέφτει. Μίλησε η Νέα Δημοκρατία για κοινοβουλευτική διολίσθηση και παρουσίασε την επιτυχή, κατά την αντίληψη του κ. </w:t>
      </w:r>
      <w:proofErr w:type="spellStart"/>
      <w:r>
        <w:rPr>
          <w:rFonts w:eastAsia="Times New Roman"/>
          <w:szCs w:val="24"/>
        </w:rPr>
        <w:t>Βρούτση</w:t>
      </w:r>
      <w:proofErr w:type="spellEnd"/>
      <w:r>
        <w:rPr>
          <w:rFonts w:eastAsia="Times New Roman"/>
          <w:szCs w:val="24"/>
        </w:rPr>
        <w:t xml:space="preserve">, πορεία της κοινωνικής </w:t>
      </w:r>
      <w:r>
        <w:rPr>
          <w:rFonts w:eastAsia="Times New Roman"/>
          <w:szCs w:val="24"/>
        </w:rPr>
        <w:t>ασφάλισης τα έτη της ανάπτυξης από το 2010 μέχρι το 2014, λέγοντας ότι το σύστημα είχε αναπτυχθεί, η κοινωνική ασφάλιση είχε ενισχυθεί και ότι τώρα θα έχουμε μειώσεις 37% στις κύριες συντάξεις και -δεν ξέρω- 43% στις επικουρικές. Είναι αχαρακτήριστη αυτή η</w:t>
      </w:r>
      <w:r>
        <w:rPr>
          <w:rFonts w:eastAsia="Times New Roman"/>
          <w:szCs w:val="24"/>
        </w:rPr>
        <w:t xml:space="preserve"> διολίσθηση στο ψεύδος και λυπάμαι. Θα ήθελα μια άλλη, υπεύθυνη στάση από τη Νέα Δημοκρατία.</w:t>
      </w:r>
    </w:p>
    <w:p w14:paraId="719A5392" w14:textId="77777777" w:rsidR="00E97792" w:rsidRDefault="00D70D60">
      <w:pPr>
        <w:spacing w:after="0" w:line="600" w:lineRule="auto"/>
        <w:ind w:firstLine="720"/>
        <w:jc w:val="both"/>
        <w:rPr>
          <w:rFonts w:eastAsia="Times New Roman"/>
          <w:szCs w:val="24"/>
        </w:rPr>
      </w:pPr>
      <w:r>
        <w:rPr>
          <w:rFonts w:eastAsia="Times New Roman"/>
          <w:szCs w:val="24"/>
        </w:rPr>
        <w:t xml:space="preserve">Διότι αναφέρεται στην αναλογιστική μελέτη που έγινε προσφάτως και έγινε με βάση τον νόμο. Και η μελέτη αυτή μιλάει </w:t>
      </w:r>
      <w:r>
        <w:rPr>
          <w:rFonts w:eastAsia="Times New Roman"/>
          <w:szCs w:val="24"/>
        </w:rPr>
        <w:lastRenderedPageBreak/>
        <w:t xml:space="preserve">για τη δημοσιονομική μείωση της δαπάνης, όχι για μείωση συντάξεων. </w:t>
      </w:r>
    </w:p>
    <w:p w14:paraId="719A5393" w14:textId="77777777" w:rsidR="00E97792" w:rsidRDefault="00D70D6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έχετε και γνώση οικονομικών. Φαντάζομαι αυτά τα κατέχετε.</w:t>
      </w:r>
    </w:p>
    <w:p w14:paraId="719A5394" w14:textId="77777777" w:rsidR="00E97792" w:rsidRDefault="00D70D60">
      <w:pPr>
        <w:spacing w:after="0" w:line="600" w:lineRule="auto"/>
        <w:ind w:firstLine="720"/>
        <w:jc w:val="both"/>
        <w:rPr>
          <w:rFonts w:eastAsia="Times New Roman"/>
          <w:szCs w:val="24"/>
        </w:rPr>
      </w:pPr>
      <w:r>
        <w:rPr>
          <w:rFonts w:eastAsia="Times New Roman"/>
          <w:b/>
          <w:szCs w:val="24"/>
        </w:rPr>
        <w:t xml:space="preserve">ΝΟΤΗΣ ΜΗΤΑΡΑΚΗΣ: </w:t>
      </w:r>
      <w:r>
        <w:rPr>
          <w:rFonts w:eastAsia="Times New Roman"/>
          <w:szCs w:val="24"/>
        </w:rPr>
        <w:t xml:space="preserve">Για εξηγήστε τα. </w:t>
      </w:r>
    </w:p>
    <w:p w14:paraId="719A5395" w14:textId="77777777" w:rsidR="00E97792" w:rsidRDefault="00D70D60">
      <w:pPr>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Φαντάζομαι λοιπόν, ότι ξέρετε πως η μείωση της δημοσιονομικής δαπάνης δεν ισοδυναμεί με μείωση συντάξεων. Ισοδυναμεί με ανάπτ</w:t>
      </w:r>
      <w:r>
        <w:rPr>
          <w:rFonts w:eastAsia="Times New Roman"/>
          <w:szCs w:val="24"/>
        </w:rPr>
        <w:t>υξη του ΑΕΠ και με μείωση του κόστους, διότι έχεις μια ανάπτυξη του ΑΕΠ με μια προβολή μέχρι το 2070. Διότι το 2016 είχαμε 14,7% πρόβλεψη τότε του ΑΕΠ -δεν ήταν τόσο, ήταν παραπάνω πράγματι, αλλά αυτά τα στοιχεία έχει η μελέτη των δημοσιονομικών δαπανών- κ</w:t>
      </w:r>
      <w:r>
        <w:rPr>
          <w:rFonts w:eastAsia="Times New Roman"/>
          <w:szCs w:val="24"/>
        </w:rPr>
        <w:t>αι το 2070 θα είναι 9,2% η δημοσιονομική δαπάνη σε σχέση με το ΑΕΠ. Αυτό δεν σημαίνει σύνταξη 9,2%, δεν σημαίνει σύνταξη 14,7% η κύρια ή σύνταξη 1,4, διότι εκεί θα είναι η δημοσιονομική δαπάνη ως προς τις επικουρικές το 2070. Δεν είναι μόνο αλχημεία, είναι</w:t>
      </w:r>
      <w:r>
        <w:rPr>
          <w:rFonts w:eastAsia="Times New Roman"/>
          <w:szCs w:val="24"/>
        </w:rPr>
        <w:t xml:space="preserve"> μια αναιδής αντιμετώπιση μιας προσπάθειας που κάνει ο ελληνικός λαός και </w:t>
      </w:r>
      <w:r>
        <w:rPr>
          <w:rFonts w:eastAsia="Times New Roman"/>
          <w:szCs w:val="24"/>
        </w:rPr>
        <w:lastRenderedPageBreak/>
        <w:t>ένα ψεύδος συστηματικό που κατευθύνεται διαρκώς για να αναπαράγεται στο</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rPr>
        <w:t>ΣΚΑΙ</w:t>
      </w:r>
      <w:r>
        <w:rPr>
          <w:rFonts w:eastAsia="Times New Roman"/>
          <w:szCs w:val="24"/>
        </w:rPr>
        <w:t>»</w:t>
      </w:r>
      <w:r>
        <w:rPr>
          <w:rFonts w:eastAsia="Times New Roman"/>
          <w:szCs w:val="24"/>
        </w:rPr>
        <w:t xml:space="preserve"> και στα άλλα φιλικά σας μέσα, που παίρνουν ακριβώς την ατζέντα την οποία πρέπει να στήνουν κάθε φορά μ</w:t>
      </w:r>
      <w:r>
        <w:rPr>
          <w:rFonts w:eastAsia="Times New Roman"/>
          <w:szCs w:val="24"/>
        </w:rPr>
        <w:t xml:space="preserve">ε τους </w:t>
      </w:r>
      <w:proofErr w:type="spellStart"/>
      <w:r>
        <w:rPr>
          <w:rFonts w:eastAsia="Times New Roman"/>
          <w:szCs w:val="24"/>
        </w:rPr>
        <w:t>ψευδολογούντες</w:t>
      </w:r>
      <w:proofErr w:type="spellEnd"/>
      <w:r>
        <w:rPr>
          <w:rFonts w:eastAsia="Times New Roman"/>
          <w:szCs w:val="24"/>
        </w:rPr>
        <w:t xml:space="preserve"> καλεσμένους τους. Επομένως, αυτή είναι η αλήθεια.</w:t>
      </w:r>
    </w:p>
    <w:p w14:paraId="719A5396" w14:textId="77777777" w:rsidR="00E97792" w:rsidRDefault="00D70D60">
      <w:pPr>
        <w:spacing w:after="0" w:line="600" w:lineRule="auto"/>
        <w:ind w:firstLine="720"/>
        <w:jc w:val="both"/>
        <w:rPr>
          <w:rFonts w:eastAsia="Times New Roman"/>
          <w:szCs w:val="24"/>
        </w:rPr>
      </w:pPr>
      <w:r>
        <w:rPr>
          <w:rFonts w:eastAsia="Times New Roman"/>
          <w:szCs w:val="24"/>
        </w:rPr>
        <w:t>Και μιας και μας προκαλείτε να προχωρήσουμε και σε άλλα μέτρα, όπως αυτά της ελάφρυνσης των οφειλετών ελεύθερων επαγγελματιών, γιατί δεν κάνετε τούτα τα μέτρα να τα υποστηρίξετε, που ε</w:t>
      </w:r>
      <w:r>
        <w:rPr>
          <w:rFonts w:eastAsia="Times New Roman"/>
          <w:szCs w:val="24"/>
        </w:rPr>
        <w:t>ίναι η ελάφρυνση με σωρεία διατάξεων και περιπτώσεων που θα εφαρμοστούν με το άρθρο που μιλάμε για τις αμφισβητούμενες οφειλές; Γιατί δεν το ψηφίζετε ούτε εσείς ούτε οι άλλοι φίλοι σας; Δεν ξέρω αν λέγεται Κίνημα Αλλαγής ακόμα η Δημοκρατική Συμπαράταξη, αλ</w:t>
      </w:r>
      <w:r>
        <w:rPr>
          <w:rFonts w:eastAsia="Times New Roman"/>
          <w:szCs w:val="24"/>
        </w:rPr>
        <w:t>λά ούτε αυτή η πολιτική πλευρά είπε να προχωρήσουμε σε αυτά που συμφωνούμε και να τα ψηφίσουμε. Δεν ξέρω αν θα το κάνει μέχρι το τέλος της ημέρας.</w:t>
      </w:r>
    </w:p>
    <w:p w14:paraId="719A5397" w14:textId="77777777" w:rsidR="00E97792" w:rsidRDefault="00D70D60">
      <w:pPr>
        <w:spacing w:after="0" w:line="600" w:lineRule="auto"/>
        <w:ind w:firstLine="720"/>
        <w:jc w:val="both"/>
        <w:rPr>
          <w:rFonts w:eastAsia="Times New Roman"/>
          <w:szCs w:val="24"/>
        </w:rPr>
      </w:pPr>
      <w:r>
        <w:rPr>
          <w:rFonts w:eastAsia="Times New Roman"/>
          <w:szCs w:val="24"/>
        </w:rPr>
        <w:t xml:space="preserve">Όμως, προχωρήσαμε μετά από μια δύσκολη περίοδο αντιμετώπισης των πιέσεων, ώστε να έχουμε δυνατότητα επανόδου </w:t>
      </w:r>
      <w:r>
        <w:rPr>
          <w:rFonts w:eastAsia="Times New Roman"/>
          <w:szCs w:val="24"/>
        </w:rPr>
        <w:t xml:space="preserve">στη μια πραγματικότητα, αντιμετωπίζοντας δυσκολίες των ασφαλισμένων. Κι αυτό το κάνουμε σήμερα. Το κάνουμε με έναν </w:t>
      </w:r>
      <w:r>
        <w:rPr>
          <w:rFonts w:eastAsia="Times New Roman"/>
          <w:szCs w:val="24"/>
        </w:rPr>
        <w:lastRenderedPageBreak/>
        <w:t>τρόπο αποτελεσματικό και θα θέλαμε εδώ την ομόθυμη στάση όλων των πτερύγων της Βουλής, διότι ήρθε επιτέλους η ώρα να ελαφρύνουμε τους βεβαρημ</w:t>
      </w:r>
      <w:r>
        <w:rPr>
          <w:rFonts w:eastAsia="Times New Roman"/>
          <w:szCs w:val="24"/>
        </w:rPr>
        <w:t>ένους ασφαλισμένους με κόστη τα οποία είναι πολύ σημαντικά.</w:t>
      </w:r>
    </w:p>
    <w:p w14:paraId="719A5398" w14:textId="77777777" w:rsidR="00E97792" w:rsidRDefault="00D70D60">
      <w:pPr>
        <w:spacing w:after="0" w:line="600" w:lineRule="auto"/>
        <w:ind w:firstLine="720"/>
        <w:jc w:val="both"/>
        <w:rPr>
          <w:rFonts w:eastAsia="Times New Roman"/>
          <w:szCs w:val="24"/>
        </w:rPr>
      </w:pPr>
      <w:r>
        <w:rPr>
          <w:rFonts w:eastAsia="Times New Roman"/>
          <w:szCs w:val="24"/>
        </w:rPr>
        <w:t>Για παράδειγμα, η διάταξη για τους αγρότες, που για να ασφαλιστούν στον φορέα ασφάλισής τους περίμεναν χρόνια και σωρεύονταν χρέη, λόγω της καθυστέρησης του συστήματος να ανταποκριθεί στις αιτήσει</w:t>
      </w:r>
      <w:r>
        <w:rPr>
          <w:rFonts w:eastAsia="Times New Roman"/>
          <w:szCs w:val="24"/>
        </w:rPr>
        <w:t>ς ασφάλισής τους και γίνονταν οφειλέτες από την πρώτη μέρα που ασφαλίζονταν</w:t>
      </w:r>
      <w:r>
        <w:rPr>
          <w:rFonts w:eastAsia="Times New Roman"/>
          <w:szCs w:val="24"/>
        </w:rPr>
        <w:t>.</w:t>
      </w:r>
      <w:r>
        <w:rPr>
          <w:rFonts w:eastAsia="Times New Roman"/>
          <w:szCs w:val="24"/>
        </w:rPr>
        <w:t xml:space="preserve"> </w:t>
      </w:r>
      <w:r>
        <w:rPr>
          <w:rFonts w:eastAsia="Times New Roman"/>
          <w:szCs w:val="24"/>
        </w:rPr>
        <w:t>Ακόμα</w:t>
      </w:r>
      <w:r>
        <w:rPr>
          <w:rFonts w:eastAsia="Times New Roman"/>
          <w:szCs w:val="24"/>
        </w:rPr>
        <w:t xml:space="preserve"> και για εισφορές που αφορούν την υγεία, χωρίς να έχουν υγεία και που ερχόμαστε με διάταξη τώρα και τους βάζουμε να ασφαλίζονται αμέσως και να απαλλάσσονται από τα κόστη που </w:t>
      </w:r>
      <w:r>
        <w:rPr>
          <w:rFonts w:eastAsia="Times New Roman"/>
          <w:szCs w:val="24"/>
        </w:rPr>
        <w:t>προκύπτουν από την ασφάλιση για την υγεία, είναι μια διάταξη που μπορείτε να την ψηφίσετε. Γιατί δεν το κάνετε;</w:t>
      </w:r>
    </w:p>
    <w:p w14:paraId="719A5399"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πάντως δεν φέρνετε κα</w:t>
      </w:r>
      <w:r>
        <w:rPr>
          <w:rFonts w:eastAsia="Times New Roman"/>
          <w:color w:val="000000"/>
          <w:szCs w:val="24"/>
          <w:shd w:val="clear" w:color="auto" w:fill="FFFFFF"/>
        </w:rPr>
        <w:t>μ</w:t>
      </w:r>
      <w:r>
        <w:rPr>
          <w:rFonts w:eastAsia="Times New Roman"/>
          <w:color w:val="000000"/>
          <w:szCs w:val="24"/>
          <w:shd w:val="clear" w:color="auto" w:fill="FFFFFF"/>
        </w:rPr>
        <w:t>μία πειστική εξήγηση για όλες αυτές τις αρνήσεις και τι άλλο, τέλος πάντων, προτείνετε. Ας δούμε τα νούμερα και ας συγ</w:t>
      </w:r>
      <w:r>
        <w:rPr>
          <w:rFonts w:eastAsia="Times New Roman"/>
          <w:color w:val="000000"/>
          <w:szCs w:val="24"/>
          <w:shd w:val="clear" w:color="auto" w:fill="FFFFFF"/>
        </w:rPr>
        <w:t xml:space="preserve">κρίνουμε με τον </w:t>
      </w:r>
      <w:r>
        <w:rPr>
          <w:rFonts w:eastAsia="Times New Roman"/>
          <w:color w:val="000000"/>
          <w:szCs w:val="24"/>
          <w:shd w:val="clear" w:color="auto" w:fill="FFFFFF"/>
        </w:rPr>
        <w:t>ν.</w:t>
      </w:r>
      <w:r>
        <w:rPr>
          <w:rFonts w:eastAsia="Times New Roman"/>
          <w:color w:val="000000"/>
          <w:szCs w:val="24"/>
          <w:shd w:val="clear" w:color="auto" w:fill="FFFFFF"/>
        </w:rPr>
        <w:t xml:space="preserve">3863. Και μια και είναι εδώ ο κ. Λοβέρδος, είναι καλό να έχουμε μια συζήτηση επί των δεδομένων του </w:t>
      </w:r>
      <w:r>
        <w:rPr>
          <w:rFonts w:eastAsia="Times New Roman"/>
          <w:color w:val="000000"/>
          <w:szCs w:val="24"/>
          <w:shd w:val="clear" w:color="auto" w:fill="FFFFFF"/>
        </w:rPr>
        <w:t>ν.</w:t>
      </w:r>
      <w:r>
        <w:rPr>
          <w:rFonts w:eastAsia="Times New Roman"/>
          <w:color w:val="000000"/>
          <w:szCs w:val="24"/>
          <w:shd w:val="clear" w:color="auto" w:fill="FFFFFF"/>
        </w:rPr>
        <w:t xml:space="preserve">3863, ο οποίος ποτέ δεν εφαρμόστηκε </w:t>
      </w:r>
      <w:r>
        <w:rPr>
          <w:rFonts w:eastAsia="Times New Roman"/>
          <w:color w:val="000000"/>
          <w:szCs w:val="24"/>
          <w:shd w:val="clear" w:color="auto" w:fill="FFFFFF"/>
        </w:rPr>
        <w:lastRenderedPageBreak/>
        <w:t>διότι ποτέ δεν ήρθε η ώρα του να εφαρμοστεί, καθώς όλα τα δεδομένα της οικονομίας είχαν αλλάξει άρδην</w:t>
      </w:r>
      <w:r>
        <w:rPr>
          <w:rFonts w:eastAsia="Times New Roman"/>
          <w:color w:val="000000"/>
          <w:szCs w:val="24"/>
          <w:shd w:val="clear" w:color="auto" w:fill="FFFFFF"/>
        </w:rPr>
        <w:t xml:space="preserve"> στο διάστημα της τετραετίας από την ψήφισή του.</w:t>
      </w:r>
    </w:p>
    <w:p w14:paraId="719A539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w:t>
      </w:r>
      <w:r>
        <w:rPr>
          <w:rFonts w:eastAsia="Times New Roman"/>
          <w:color w:val="000000"/>
          <w:szCs w:val="24"/>
          <w:shd w:val="clear" w:color="auto" w:fill="FFFFFF"/>
        </w:rPr>
        <w:t>ν.</w:t>
      </w:r>
      <w:r>
        <w:rPr>
          <w:rFonts w:eastAsia="Times New Roman"/>
          <w:color w:val="000000"/>
          <w:szCs w:val="24"/>
          <w:shd w:val="clear" w:color="auto" w:fill="FFFFFF"/>
        </w:rPr>
        <w:t>3863 προέβλεπε τις πρώτες μειώσεις και ακολούθησαν κι άλλες, για να μπορεί η χώρα να επιτυγχάνει τον στόχο για τον οποίο είχε δεσμευτεί από το πρώτο μνημόνιο, να μην υπερβαίνει η συνταξιοδοτική δαπάνη το</w:t>
      </w:r>
      <w:r>
        <w:rPr>
          <w:rFonts w:eastAsia="Times New Roman"/>
          <w:color w:val="000000"/>
          <w:szCs w:val="24"/>
          <w:shd w:val="clear" w:color="auto" w:fill="FFFFFF"/>
        </w:rPr>
        <w:t xml:space="preserve"> 16,2% του ΑΕΠ. Τον υπερέβαινε, όμως, διαρκώς. Όταν εμείς αναλάβαμε την </w:t>
      </w:r>
      <w:r>
        <w:rPr>
          <w:rFonts w:eastAsia="Times New Roman"/>
          <w:color w:val="000000"/>
          <w:szCs w:val="24"/>
          <w:shd w:val="clear" w:color="auto" w:fill="FFFFFF"/>
        </w:rPr>
        <w:t>Κυβέρνηση</w:t>
      </w:r>
      <w:r>
        <w:rPr>
          <w:rFonts w:eastAsia="Times New Roman"/>
          <w:color w:val="000000"/>
          <w:szCs w:val="24"/>
          <w:shd w:val="clear" w:color="auto" w:fill="FFFFFF"/>
        </w:rPr>
        <w:t xml:space="preserve">, ήταν πάλι 17%, παρά τις διαρκείς μειώσεις 63 δισεκατομμυρίων ευρώ συνολικά όλη αυτήν την περίοδο, από τις διατάξεις του </w:t>
      </w:r>
      <w:r>
        <w:rPr>
          <w:rFonts w:eastAsia="Times New Roman"/>
          <w:color w:val="000000"/>
          <w:szCs w:val="24"/>
          <w:shd w:val="clear" w:color="auto" w:fill="FFFFFF"/>
        </w:rPr>
        <w:t>ν.</w:t>
      </w:r>
      <w:r>
        <w:rPr>
          <w:rFonts w:eastAsia="Times New Roman"/>
          <w:color w:val="000000"/>
          <w:szCs w:val="24"/>
          <w:shd w:val="clear" w:color="auto" w:fill="FFFFFF"/>
        </w:rPr>
        <w:t>3863 και αυτών που ακολούθησαν τα επόμενα τρία χρόν</w:t>
      </w:r>
      <w:r>
        <w:rPr>
          <w:rFonts w:eastAsia="Times New Roman"/>
          <w:color w:val="000000"/>
          <w:szCs w:val="24"/>
          <w:shd w:val="clear" w:color="auto" w:fill="FFFFFF"/>
        </w:rPr>
        <w:t>ια μέχρι να αναλάβει η δική μας Κυβέρνηση την ευθύνη για τα θέματα αυτά.</w:t>
      </w:r>
    </w:p>
    <w:p w14:paraId="719A539B"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Ακόμα, όμως, και έτσι να τα δούμε, να κάνουμε στατικά συγκρίσεις, η εθνική σύνταξη τώρα είναι 384 ευρώ, ενώ η βασική σύνταξη με τον </w:t>
      </w:r>
      <w:r>
        <w:rPr>
          <w:rFonts w:eastAsia="Times New Roman"/>
          <w:color w:val="000000"/>
          <w:szCs w:val="24"/>
          <w:shd w:val="clear" w:color="auto" w:fill="FFFFFF"/>
        </w:rPr>
        <w:t>ν.</w:t>
      </w:r>
      <w:r>
        <w:rPr>
          <w:rFonts w:eastAsia="Times New Roman"/>
          <w:color w:val="000000"/>
          <w:szCs w:val="24"/>
          <w:shd w:val="clear" w:color="auto" w:fill="FFFFFF"/>
        </w:rPr>
        <w:t>4386 ήταν 360 ευρώ και το ποσοστό αναπλήρωσης των</w:t>
      </w:r>
      <w:r>
        <w:rPr>
          <w:rFonts w:eastAsia="Times New Roman"/>
          <w:color w:val="000000"/>
          <w:szCs w:val="24"/>
          <w:shd w:val="clear" w:color="auto" w:fill="FFFFFF"/>
        </w:rPr>
        <w:t xml:space="preserve"> συντάξεων στα σαράντα χρόνια με το </w:t>
      </w:r>
      <w:r>
        <w:rPr>
          <w:rFonts w:eastAsia="Times New Roman"/>
          <w:color w:val="000000"/>
          <w:szCs w:val="24"/>
          <w:shd w:val="clear" w:color="auto" w:fill="FFFFFF"/>
        </w:rPr>
        <w:t>ν.</w:t>
      </w:r>
      <w:r>
        <w:rPr>
          <w:rFonts w:eastAsia="Times New Roman"/>
          <w:color w:val="000000"/>
          <w:szCs w:val="24"/>
          <w:shd w:val="clear" w:color="auto" w:fill="FFFFFF"/>
        </w:rPr>
        <w:t xml:space="preserve">4387, τον δικό μας νόμο, είναι 42,8%,ενώ με τον </w:t>
      </w:r>
      <w:r>
        <w:rPr>
          <w:rFonts w:eastAsia="Times New Roman"/>
          <w:color w:val="000000"/>
          <w:szCs w:val="24"/>
          <w:shd w:val="clear" w:color="auto" w:fill="FFFFFF"/>
        </w:rPr>
        <w:t>ν.</w:t>
      </w:r>
      <w:r>
        <w:rPr>
          <w:rFonts w:eastAsia="Times New Roman"/>
          <w:color w:val="000000"/>
          <w:szCs w:val="24"/>
          <w:shd w:val="clear" w:color="auto" w:fill="FFFFFF"/>
        </w:rPr>
        <w:t xml:space="preserve">3863/2010 ήταν </w:t>
      </w:r>
      <w:r>
        <w:rPr>
          <w:rFonts w:eastAsia="Times New Roman"/>
          <w:color w:val="000000"/>
          <w:szCs w:val="24"/>
          <w:shd w:val="clear" w:color="auto" w:fill="FFFFFF"/>
        </w:rPr>
        <w:lastRenderedPageBreak/>
        <w:t>40,14%. Ακόμα και έτσι να σταθμίσεις τις διαφορές, είναι πραγματικά ένας νόμος με καλύτερες επιδόσεις από αυτόν που υποτίθεται ότι έλυνε το πρόβλημα χωρί</w:t>
      </w:r>
      <w:r>
        <w:rPr>
          <w:rFonts w:eastAsia="Times New Roman"/>
          <w:color w:val="000000"/>
          <w:szCs w:val="24"/>
          <w:shd w:val="clear" w:color="auto" w:fill="FFFFFF"/>
        </w:rPr>
        <w:t xml:space="preserve">ς να το έχει λύσει, τον </w:t>
      </w:r>
      <w:r>
        <w:rPr>
          <w:rFonts w:eastAsia="Times New Roman"/>
          <w:color w:val="000000"/>
          <w:szCs w:val="24"/>
          <w:shd w:val="clear" w:color="auto" w:fill="FFFFFF"/>
        </w:rPr>
        <w:t>ν.</w:t>
      </w:r>
      <w:r>
        <w:rPr>
          <w:rFonts w:eastAsia="Times New Roman"/>
          <w:color w:val="000000"/>
          <w:szCs w:val="24"/>
          <w:shd w:val="clear" w:color="auto" w:fill="FFFFFF"/>
        </w:rPr>
        <w:t>3863/2010.</w:t>
      </w:r>
    </w:p>
    <w:p w14:paraId="719A539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πω ακόμα και για τις άλλες επιδόσεις του ΕΦΚΑ.</w:t>
      </w:r>
    </w:p>
    <w:p w14:paraId="719A539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Είχαμε πει -και επιβεβαιώνεται- ότι θα φτάσουμε στις </w:t>
      </w:r>
      <w:r>
        <w:rPr>
          <w:rFonts w:eastAsia="Times New Roman"/>
          <w:color w:val="000000"/>
          <w:szCs w:val="24"/>
          <w:shd w:val="clear" w:color="auto" w:fill="FFFFFF"/>
        </w:rPr>
        <w:t xml:space="preserve">πενήντα δύο χιλιάδες </w:t>
      </w:r>
      <w:r>
        <w:rPr>
          <w:rFonts w:eastAsia="Times New Roman"/>
          <w:color w:val="000000"/>
          <w:szCs w:val="24"/>
          <w:shd w:val="clear" w:color="auto" w:fill="FFFFFF"/>
        </w:rPr>
        <w:t xml:space="preserve">κύριες συντάξεις σε εκκρεμότητα, ληξιπρόθεσμες, τον Ιούνιο. Κάναμε λάθος κατά </w:t>
      </w:r>
      <w:r>
        <w:rPr>
          <w:rFonts w:eastAsia="Times New Roman"/>
          <w:color w:val="000000"/>
          <w:szCs w:val="24"/>
          <w:shd w:val="clear" w:color="auto" w:fill="FFFFFF"/>
        </w:rPr>
        <w:t>χίλιες οχτακόσιες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συντάξεις. Πήγαμε στις </w:t>
      </w:r>
      <w:r>
        <w:rPr>
          <w:rFonts w:eastAsia="Times New Roman"/>
          <w:color w:val="000000"/>
          <w:szCs w:val="24"/>
          <w:shd w:val="clear" w:color="auto" w:fill="FFFFFF"/>
        </w:rPr>
        <w:t xml:space="preserve">πενήντα τρεις χιλιάδες οχτακόσιες </w:t>
      </w:r>
      <w:r>
        <w:rPr>
          <w:rFonts w:eastAsia="Times New Roman"/>
          <w:color w:val="000000"/>
          <w:szCs w:val="24"/>
          <w:shd w:val="clear" w:color="auto" w:fill="FFFFFF"/>
        </w:rPr>
        <w:t xml:space="preserve">συντάξεις. Είχαμε παραλάβει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εξήντα οχτώ χιλιάδες εννιακόσιες είκοσι δύο </w:t>
      </w:r>
      <w:r>
        <w:rPr>
          <w:rFonts w:eastAsia="Times New Roman"/>
          <w:color w:val="000000"/>
          <w:szCs w:val="24"/>
          <w:shd w:val="clear" w:color="auto" w:fill="FFFFFF"/>
        </w:rPr>
        <w:t xml:space="preserve">συντάξεις. Στην περίοδο αυτή δώσαμε </w:t>
      </w:r>
      <w:r>
        <w:rPr>
          <w:rFonts w:eastAsia="Times New Roman"/>
          <w:color w:val="000000"/>
          <w:szCs w:val="24"/>
          <w:shd w:val="clear" w:color="auto" w:fill="FFFFFF"/>
        </w:rPr>
        <w:t xml:space="preserve">τριακόσιες ενενήντα πέντε χιλιάδες επτακόσιες ογδόντα </w:t>
      </w:r>
      <w:r>
        <w:rPr>
          <w:rFonts w:eastAsia="Times New Roman"/>
          <w:color w:val="000000"/>
          <w:szCs w:val="24"/>
          <w:shd w:val="clear" w:color="auto" w:fill="FFFFFF"/>
        </w:rPr>
        <w:t>επιπλέον.</w:t>
      </w:r>
    </w:p>
    <w:p w14:paraId="719A539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Πείτε κάτι καλό γι’</w:t>
      </w:r>
      <w:r>
        <w:rPr>
          <w:rFonts w:eastAsia="Times New Roman"/>
          <w:color w:val="000000"/>
          <w:szCs w:val="24"/>
          <w:shd w:val="clear" w:color="auto" w:fill="FFFFFF"/>
        </w:rPr>
        <w:t xml:space="preserve"> αυτόν τον κόσμο που δούλεψε στην κοινωνική ασφάλιση, παρ’ όλο που μειώθηκε κατά το ήμισυ σχεδόν ως δυναμικό, και επιτυγχάνει τέτοια αποτελέσματα. Πού οφείλεται ένα τέτοιο αποτέλεσμα, αν όχι στην αυταπάρνηση αυτών των ανθρώπων; Γατί πράγματι με μειωμένες δ</w:t>
      </w:r>
      <w:r>
        <w:rPr>
          <w:rFonts w:eastAsia="Times New Roman"/>
          <w:color w:val="000000"/>
          <w:szCs w:val="24"/>
          <w:shd w:val="clear" w:color="auto" w:fill="FFFFFF"/>
        </w:rPr>
        <w:t>υνάμεις να έχεις τέτοια αποτελέσματα δεν είναι κάτι ασήμαντο. Επαινέστε, επιτέλους, αυτούς που δουλεύουν.</w:t>
      </w:r>
    </w:p>
    <w:p w14:paraId="719A539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παράδειγμα του Ενιαίου Φορέα Κοινωνικής Ασφάλισης είναι ένα καλό παράδειγμα ως πρότυπος στόχος για τη χώρα, με όλες τις αδυναμίες που μπορεί να έχε</w:t>
      </w:r>
      <w:r>
        <w:rPr>
          <w:rFonts w:eastAsia="Times New Roman"/>
          <w:color w:val="000000"/>
          <w:szCs w:val="24"/>
          <w:shd w:val="clear" w:color="auto" w:fill="FFFFFF"/>
        </w:rPr>
        <w:t>ι. Αυτά τα επιτεύγματα μπορούμε να τα βλέπουμε μπροστά ως πρόκληση για όλους μας.</w:t>
      </w:r>
    </w:p>
    <w:p w14:paraId="719A53A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Επομένως, κυρίες και κύριοι Βουλευτές, με όλα αυτά τα δεδομένα πρέπει να δείτε τι καλύτερο επιτυγχάνεται για τον λαό μας, ότι το 2014 πληρώθηκαν 149 εκατομμύρια ευρώ στα δημό</w:t>
      </w:r>
      <w:r>
        <w:rPr>
          <w:rFonts w:eastAsia="Times New Roman"/>
          <w:color w:val="000000"/>
          <w:szCs w:val="24"/>
          <w:shd w:val="clear" w:color="auto" w:fill="FFFFFF"/>
        </w:rPr>
        <w:t xml:space="preserve">σια νοσοκομεία της χώρας και το 2017 πληρώθηκαν 580 εκατομμύρια ευρώ και ταυτοχρόνως δόθηκαν και 133 εκατομμύρια ευρώ παλιά </w:t>
      </w:r>
      <w:proofErr w:type="spellStart"/>
      <w:r>
        <w:rPr>
          <w:rFonts w:eastAsia="Times New Roman"/>
          <w:color w:val="000000"/>
          <w:szCs w:val="24"/>
          <w:shd w:val="clear" w:color="auto" w:fill="FFFFFF"/>
        </w:rPr>
        <w:t>χρεοστούμενα</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στον ΕΟΠΥΥ. Αυτά είναι αποτέλεσμα της συμμετοχής των ανθρώπων της δουλειάς, των ανθρώπων του μόχθου και των συνταξιούχω</w:t>
      </w:r>
      <w:r>
        <w:rPr>
          <w:rFonts w:eastAsia="Times New Roman"/>
          <w:color w:val="000000"/>
          <w:szCs w:val="24"/>
          <w:shd w:val="clear" w:color="auto" w:fill="FFFFFF"/>
        </w:rPr>
        <w:t xml:space="preserve">ν μας για να κάνουμε πιο γερή τη βάση του συστήματος υγείας. Δεν πήγαν χαμένα. Η εισφορά για την υγεία που αυξήθηκε, έπιασε τόπο, φέρνει αποτελέσματα ακόμα καλύτερα και θα μπορέσουμε να φτιάξουμε καλύτερες δυνατότητες συνολικά για όλους. </w:t>
      </w:r>
    </w:p>
    <w:p w14:paraId="719A53A1"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δεν είναι με</w:t>
      </w:r>
      <w:r>
        <w:rPr>
          <w:rFonts w:eastAsia="Times New Roman"/>
          <w:color w:val="000000"/>
          <w:szCs w:val="24"/>
          <w:shd w:val="clear" w:color="auto" w:fill="FFFFFF"/>
        </w:rPr>
        <w:t xml:space="preserve">ιώσεις συντάξεων. Είναι ενίσχυση του κοινού πεπρωμένου, ενός πεπρωμένου που βγάζει τη χώρα σε </w:t>
      </w:r>
      <w:r>
        <w:rPr>
          <w:rFonts w:eastAsia="Times New Roman"/>
          <w:color w:val="000000"/>
          <w:szCs w:val="24"/>
          <w:shd w:val="clear" w:color="auto" w:fill="FFFFFF"/>
        </w:rPr>
        <w:lastRenderedPageBreak/>
        <w:t>καλύτερες, σε μεγαλύτερες δυνατότητες στο μέλλον. Δεν υπάρχει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μείωση από τις είκοσι μία που λέτε, παρά εκείνες που προκύπτουν από δικούς σας νόμους. </w:t>
      </w:r>
    </w:p>
    <w:p w14:paraId="719A53A2"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Αναλυ</w:t>
      </w:r>
      <w:r>
        <w:rPr>
          <w:rFonts w:eastAsia="Times New Roman"/>
          <w:color w:val="000000"/>
          <w:szCs w:val="24"/>
          <w:shd w:val="clear" w:color="auto" w:fill="FFFFFF"/>
        </w:rPr>
        <w:t>τικά για να μην καταχρώμαι του χρόνου, να αναφερθώ τουλάχιστον σε μερικές από αυτές.</w:t>
      </w:r>
    </w:p>
    <w:p w14:paraId="719A53A3"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Μιλάτε για μείωση των συντάξεων από τα 486 ευρώ στα 392 ευρώ τον Αύγουστο του 2015. Είναι η γνωστή «εγκύκλιος </w:t>
      </w:r>
      <w:proofErr w:type="spellStart"/>
      <w:r>
        <w:rPr>
          <w:rFonts w:eastAsia="Times New Roman"/>
          <w:color w:val="000000"/>
          <w:szCs w:val="24"/>
          <w:shd w:val="clear" w:color="auto" w:fill="FFFFFF"/>
        </w:rPr>
        <w:t>Χαϊκάλη</w:t>
      </w:r>
      <w:proofErr w:type="spellEnd"/>
      <w:r>
        <w:rPr>
          <w:rFonts w:eastAsia="Times New Roman"/>
          <w:color w:val="000000"/>
          <w:szCs w:val="24"/>
          <w:shd w:val="clear" w:color="auto" w:fill="FFFFFF"/>
        </w:rPr>
        <w:t xml:space="preserve">». Ήταν εφαρμογή διάταξης του </w:t>
      </w:r>
      <w:r>
        <w:rPr>
          <w:rFonts w:eastAsia="Times New Roman"/>
          <w:color w:val="000000"/>
          <w:szCs w:val="24"/>
          <w:shd w:val="clear" w:color="auto" w:fill="FFFFFF"/>
        </w:rPr>
        <w:t>ν.</w:t>
      </w:r>
      <w:r>
        <w:rPr>
          <w:rFonts w:eastAsia="Times New Roman"/>
          <w:color w:val="000000"/>
          <w:szCs w:val="24"/>
          <w:shd w:val="clear" w:color="auto" w:fill="FFFFFF"/>
        </w:rPr>
        <w:t>3863/2010. Αυτό έγινε.</w:t>
      </w:r>
      <w:r>
        <w:rPr>
          <w:rFonts w:eastAsia="Times New Roman"/>
          <w:color w:val="000000"/>
          <w:szCs w:val="24"/>
          <w:shd w:val="clear" w:color="auto" w:fill="FFFFFF"/>
        </w:rPr>
        <w:t xml:space="preserve"> Δεν εφαρμόστηκε, γιατί εν συνεχεία ήρθε ο </w:t>
      </w:r>
      <w:r>
        <w:rPr>
          <w:rFonts w:eastAsia="Times New Roman"/>
          <w:color w:val="000000"/>
          <w:szCs w:val="24"/>
          <w:shd w:val="clear" w:color="auto" w:fill="FFFFFF"/>
        </w:rPr>
        <w:t>ν.</w:t>
      </w:r>
      <w:r>
        <w:rPr>
          <w:rFonts w:eastAsia="Times New Roman"/>
          <w:color w:val="000000"/>
          <w:szCs w:val="24"/>
          <w:shd w:val="clear" w:color="auto" w:fill="FFFFFF"/>
        </w:rPr>
        <w:t xml:space="preserve">4387 που την κατήργησε εκ των πραγμάτων. </w:t>
      </w:r>
    </w:p>
    <w:p w14:paraId="719A53A4"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Μιλήσατε για αύξηση των ορίων ηλικίας στα εξήντα δύο χρόνια με σαράντα έτη ασφάλισης. Εσείς τα γράφετε: Είκοσι μία αλήθειες του κ.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και της </w:t>
      </w:r>
      <w:r>
        <w:rPr>
          <w:rFonts w:eastAsia="Times New Roman"/>
          <w:color w:val="000000"/>
          <w:szCs w:val="24"/>
          <w:shd w:val="clear" w:color="auto" w:fill="FFFFFF"/>
        </w:rPr>
        <w:t>ομάδας αλήθειας</w:t>
      </w:r>
      <w:r>
        <w:rPr>
          <w:rFonts w:eastAsia="Times New Roman"/>
          <w:color w:val="000000"/>
          <w:szCs w:val="24"/>
          <w:shd w:val="clear" w:color="auto" w:fill="FFFFFF"/>
        </w:rPr>
        <w:t xml:space="preserve"> για τι</w:t>
      </w:r>
      <w:r>
        <w:rPr>
          <w:rFonts w:eastAsia="Times New Roman"/>
          <w:color w:val="000000"/>
          <w:szCs w:val="24"/>
          <w:shd w:val="clear" w:color="auto" w:fill="FFFFFF"/>
        </w:rPr>
        <w:t xml:space="preserve">ς είκοσι μία μειώσεις που κάναμε εμείς. Αύξηση των ορίων ηλικίας στα εξήντα δύο έτη με σαράντα έτη ασφάλισης ή στα εξήντα επτά χρόνια με δέκα πέντε έτη ασφάλισης. Ο </w:t>
      </w:r>
      <w:r>
        <w:rPr>
          <w:rFonts w:eastAsia="Times New Roman"/>
          <w:color w:val="000000"/>
          <w:szCs w:val="24"/>
          <w:shd w:val="clear" w:color="auto" w:fill="FFFFFF"/>
        </w:rPr>
        <w:t>ν.</w:t>
      </w:r>
      <w:r>
        <w:rPr>
          <w:rFonts w:eastAsia="Times New Roman"/>
          <w:color w:val="000000"/>
          <w:szCs w:val="24"/>
          <w:shd w:val="clear" w:color="auto" w:fill="FFFFFF"/>
        </w:rPr>
        <w:t xml:space="preserve">4093/2012 το λέει. Δεν το λέμε εμείς. </w:t>
      </w:r>
    </w:p>
    <w:p w14:paraId="719A53A5"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Τόσα ψεύδη πολλά και μαζεμένα! Μπορώ να σας δείξω </w:t>
      </w:r>
      <w:r>
        <w:rPr>
          <w:rFonts w:eastAsia="Times New Roman"/>
          <w:color w:val="000000"/>
          <w:szCs w:val="24"/>
          <w:shd w:val="clear" w:color="auto" w:fill="FFFFFF"/>
        </w:rPr>
        <w:t xml:space="preserve">αναλυτικά όλα τα ψεύδη από τα είκοσι ένα θέματα που μας αποδίδετε. Σχεδόν όλα, πλην της περίπτωσης της αύξησης της εισφοράς για την υγεία, πλην της περίπτωσης του ορίου μέχρι </w:t>
      </w:r>
      <w:r>
        <w:rPr>
          <w:rFonts w:eastAsia="Times New Roman"/>
          <w:color w:val="000000"/>
          <w:szCs w:val="24"/>
          <w:shd w:val="clear" w:color="auto" w:fill="FFFFFF"/>
        </w:rPr>
        <w:t xml:space="preserve">δύο χιλιάδες </w:t>
      </w:r>
      <w:r>
        <w:rPr>
          <w:rFonts w:eastAsia="Times New Roman"/>
          <w:color w:val="000000"/>
          <w:szCs w:val="24"/>
          <w:shd w:val="clear" w:color="auto" w:fill="FFFFFF"/>
        </w:rPr>
        <w:t xml:space="preserve">και </w:t>
      </w:r>
      <w:r>
        <w:rPr>
          <w:rFonts w:eastAsia="Times New Roman"/>
          <w:color w:val="000000"/>
          <w:szCs w:val="24"/>
          <w:shd w:val="clear" w:color="auto" w:fill="FFFFFF"/>
        </w:rPr>
        <w:t>τρεις χιλιάδες δύο</w:t>
      </w:r>
      <w:r>
        <w:rPr>
          <w:rFonts w:eastAsia="Times New Roman"/>
          <w:color w:val="000000"/>
          <w:szCs w:val="24"/>
          <w:shd w:val="clear" w:color="auto" w:fill="FFFFFF"/>
        </w:rPr>
        <w:t xml:space="preserve"> συντάξεις, που τελειώνει τον Δεκέμβριο του 20</w:t>
      </w:r>
      <w:r>
        <w:rPr>
          <w:rFonts w:eastAsia="Times New Roman"/>
          <w:color w:val="000000"/>
          <w:szCs w:val="24"/>
          <w:shd w:val="clear" w:color="auto" w:fill="FFFFFF"/>
        </w:rPr>
        <w:t xml:space="preserve">17 και πλην του τρόπου υπολογισμού των επικουρικών συντάξεων, που οδηγεί σε καλύτερα αποτελέσματα επικουρικών, αντί του 57% οριζοντίων μειώσεων που επέφερε ο νόμος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είναι αυτά που έχουμε κάνει. </w:t>
      </w:r>
    </w:p>
    <w:p w14:paraId="719A53A6"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Σταματήστε να χλευάζετε διαρκώς την αλήθεια, όταν δεν</w:t>
      </w:r>
      <w:r>
        <w:rPr>
          <w:rFonts w:eastAsia="Times New Roman"/>
          <w:color w:val="000000"/>
          <w:szCs w:val="24"/>
          <w:shd w:val="clear" w:color="auto" w:fill="FFFFFF"/>
        </w:rPr>
        <w:t xml:space="preserve"> έχετε να αντιπαραθέσετε τίποτα σε αυτά τα συγκεκριμένα και αμείλικτα δεδομένα που σας δίνουμε. Θα μπω πραγματικά στον κόπο να σας δώσω και ένα αναλυτικό σημείωμα να το διαβάσετε, για να το καταλάβετε, επιτέλους. Αν παρ’ όλο που θα σας το δώσω -και θα το έ</w:t>
      </w:r>
      <w:r>
        <w:rPr>
          <w:rFonts w:eastAsia="Times New Roman"/>
          <w:color w:val="000000"/>
          <w:szCs w:val="24"/>
          <w:shd w:val="clear" w:color="auto" w:fill="FFFFFF"/>
        </w:rPr>
        <w:t xml:space="preserve">χετε καταλάβει λογικά αλλιώς έχετε πάρει διαζύγιο από τη λογική- </w:t>
      </w:r>
      <w:r w:rsidRPr="003537F9">
        <w:rPr>
          <w:rFonts w:eastAsia="Times New Roman"/>
          <w:color w:val="000000"/>
          <w:szCs w:val="24"/>
          <w:shd w:val="clear" w:color="auto" w:fill="FFFFFF"/>
        </w:rPr>
        <w:t>διαφωνείτε</w:t>
      </w:r>
      <w:r>
        <w:rPr>
          <w:rFonts w:eastAsia="Times New Roman"/>
          <w:color w:val="000000"/>
          <w:szCs w:val="24"/>
          <w:shd w:val="clear" w:color="auto" w:fill="FFFFFF"/>
        </w:rPr>
        <w:t xml:space="preserve">, τότε θα πρέπει να βγείτε και να πείτε καθαρά -και να κάνουμε μία κανονική συζήτηση εδώ- πού βρίσκεται η αλήθεια, αν αυτά που λέω εγώ δεν είναι αληθινά. Είναι και θα αποδειχθεί. </w:t>
      </w:r>
    </w:p>
    <w:p w14:paraId="719A53A7"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Ν</w:t>
      </w:r>
      <w:r>
        <w:rPr>
          <w:rFonts w:eastAsia="Times New Roman"/>
          <w:color w:val="000000"/>
          <w:szCs w:val="24"/>
          <w:shd w:val="clear" w:color="auto" w:fill="FFFFFF"/>
        </w:rPr>
        <w:t>α είστε καλά.</w:t>
      </w:r>
    </w:p>
    <w:p w14:paraId="719A53A8" w14:textId="77777777" w:rsidR="00E97792" w:rsidRDefault="00D70D60">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719A53A9" w14:textId="77777777" w:rsidR="00E97792" w:rsidRDefault="00D70D60">
      <w:pPr>
        <w:spacing w:after="0" w:line="600" w:lineRule="auto"/>
        <w:ind w:firstLine="720"/>
        <w:jc w:val="both"/>
        <w:rPr>
          <w:rFonts w:eastAsia="Times New Roman"/>
          <w:color w:val="000000"/>
          <w:szCs w:val="24"/>
          <w:shd w:val="clear" w:color="auto" w:fill="FFFFFF"/>
        </w:rPr>
      </w:pPr>
      <w:r w:rsidRPr="001D3097">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Ευχαριστούμε τον κύριο Υφυπουργό.</w:t>
      </w:r>
    </w:p>
    <w:p w14:paraId="719A53AA"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Κωνσταντίνος </w:t>
      </w:r>
      <w:proofErr w:type="spellStart"/>
      <w:r>
        <w:rPr>
          <w:rFonts w:eastAsia="Times New Roman"/>
          <w:color w:val="000000"/>
          <w:szCs w:val="24"/>
          <w:shd w:val="clear" w:color="auto" w:fill="FFFFFF"/>
        </w:rPr>
        <w:t>Κατσίκης</w:t>
      </w:r>
      <w:proofErr w:type="spellEnd"/>
      <w:r>
        <w:rPr>
          <w:rFonts w:eastAsia="Times New Roman"/>
          <w:color w:val="000000"/>
          <w:szCs w:val="24"/>
          <w:shd w:val="clear" w:color="auto" w:fill="FFFFFF"/>
        </w:rPr>
        <w:t>, Κοινοβουλευτικός Εκπρόσωπος των Ανεξαρτήτων Ελλήνων, για δώδεκα λεπτά.</w:t>
      </w:r>
    </w:p>
    <w:p w14:paraId="719A53AB" w14:textId="77777777" w:rsidR="00E97792" w:rsidRDefault="00D70D60">
      <w:pPr>
        <w:spacing w:after="0" w:line="600" w:lineRule="auto"/>
        <w:ind w:firstLine="720"/>
        <w:jc w:val="both"/>
        <w:rPr>
          <w:rFonts w:eastAsia="Times New Roman"/>
          <w:color w:val="000000"/>
          <w:szCs w:val="24"/>
          <w:shd w:val="clear" w:color="auto" w:fill="FFFFFF"/>
        </w:rPr>
      </w:pPr>
      <w:r w:rsidRPr="00695704">
        <w:rPr>
          <w:rFonts w:eastAsia="Times New Roman"/>
          <w:b/>
          <w:color w:val="000000"/>
          <w:szCs w:val="24"/>
          <w:shd w:val="clear" w:color="auto" w:fill="FFFFFF"/>
        </w:rPr>
        <w:t xml:space="preserve">ΚΩΝΣΤΑΝΤΙΝΟΣ </w:t>
      </w:r>
      <w:r w:rsidRPr="00695704">
        <w:rPr>
          <w:rFonts w:eastAsia="Times New Roman"/>
          <w:b/>
          <w:color w:val="000000"/>
          <w:szCs w:val="24"/>
          <w:shd w:val="clear" w:color="auto" w:fill="FFFFFF"/>
        </w:rPr>
        <w:t>ΚΑΤΣΙΚΗΣ: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719A53AC"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Υπουργοί, κυρίες και κύριοι συνάδελφοι, θα ήθελα να ξεκινήσω με επισημάνσεις, που θα προκαλέσουν για ακόμα μία φορά τη δυσφορία της Αντιπολίτευσης και κυρίως της Αξιωματικής Αντιπολίτευσης. </w:t>
      </w:r>
    </w:p>
    <w:p w14:paraId="719A53AD"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Μιλώ για δυ</w:t>
      </w:r>
      <w:r>
        <w:rPr>
          <w:rFonts w:eastAsia="Times New Roman"/>
          <w:color w:val="000000"/>
          <w:szCs w:val="24"/>
          <w:shd w:val="clear" w:color="auto" w:fill="FFFFFF"/>
        </w:rPr>
        <w:t>σφορία διότι με αφορμή το υπό ψήφιση σχέδιο νόμου η Αντιπολίτευση και όσοι</w:t>
      </w:r>
      <w:r>
        <w:rPr>
          <w:rFonts w:eastAsia="Times New Roman"/>
          <w:color w:val="000000"/>
          <w:szCs w:val="24"/>
          <w:shd w:val="clear" w:color="auto" w:fill="FFFFFF"/>
        </w:rPr>
        <w:t>,</w:t>
      </w:r>
      <w:r>
        <w:rPr>
          <w:rFonts w:eastAsia="Times New Roman"/>
          <w:color w:val="000000"/>
          <w:szCs w:val="24"/>
          <w:shd w:val="clear" w:color="auto" w:fill="FFFFFF"/>
        </w:rPr>
        <w:t xml:space="preserve"> 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το επικρίνουν έρχονται και πάλι σε δύσκολη θέση. </w:t>
      </w:r>
    </w:p>
    <w:p w14:paraId="719A53AE"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Έρχεστε σε δύσκολη θέση, κυρίες και κύριοι της Νέας Δημοκρατίας, διότι σας ενοχλεί κατ’ αρχάς η παρούσα χρονικ</w:t>
      </w:r>
      <w:r>
        <w:rPr>
          <w:rFonts w:eastAsia="Times New Roman"/>
          <w:color w:val="000000"/>
          <w:szCs w:val="24"/>
          <w:shd w:val="clear" w:color="auto" w:fill="FFFFFF"/>
        </w:rPr>
        <w:t xml:space="preserve">ή στιγμή κατά την οποία νομοθετούμε, καθώς σας θυμίζω πως έχει </w:t>
      </w:r>
      <w:r>
        <w:rPr>
          <w:rFonts w:eastAsia="Times New Roman"/>
          <w:color w:val="000000"/>
          <w:szCs w:val="24"/>
          <w:shd w:val="clear" w:color="auto" w:fill="FFFFFF"/>
        </w:rPr>
        <w:lastRenderedPageBreak/>
        <w:t xml:space="preserve">ολοκληρωθεί η τέταρτη αξιολόγηση, έχουν ληφθεί κρίσιμες αποφάσεις για το ελληνικό χρέος και απέχουμε σχεδόν ένα μήνα από την παύση της μακράς περιόδου ασφυκτικής </w:t>
      </w:r>
      <w:proofErr w:type="spellStart"/>
      <w:r>
        <w:rPr>
          <w:rFonts w:eastAsia="Times New Roman"/>
          <w:color w:val="000000"/>
          <w:szCs w:val="24"/>
          <w:shd w:val="clear" w:color="auto" w:fill="FFFFFF"/>
        </w:rPr>
        <w:t>μνημονιακής</w:t>
      </w:r>
      <w:proofErr w:type="spellEnd"/>
      <w:r>
        <w:rPr>
          <w:rFonts w:eastAsia="Times New Roman"/>
          <w:color w:val="000000"/>
          <w:szCs w:val="24"/>
          <w:shd w:val="clear" w:color="auto" w:fill="FFFFFF"/>
        </w:rPr>
        <w:t xml:space="preserve"> επιτροπείας που είχ</w:t>
      </w:r>
      <w:r>
        <w:rPr>
          <w:rFonts w:eastAsia="Times New Roman"/>
          <w:color w:val="000000"/>
          <w:szCs w:val="24"/>
          <w:shd w:val="clear" w:color="auto" w:fill="FFFFFF"/>
        </w:rPr>
        <w:t xml:space="preserve">ε επιβληθεί στη χώρα και μάλιστα με δική σας υπαιτιότητα. </w:t>
      </w:r>
    </w:p>
    <w:p w14:paraId="719A53AF"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Όλα, λοιπόν, αυτά σάς προκαλούν δυσφορία, σας ενοχλούν και σας ωθούν σε αντιδράσεις, που τείνουν πλέον να γίνουν γραφικές στα μάτια του κόσμου, διότι ο ελληνικός λαός καταλαβαίνει -να είστε σίγουρο</w:t>
      </w:r>
      <w:r>
        <w:rPr>
          <w:rFonts w:eastAsia="Times New Roman"/>
          <w:color w:val="000000"/>
          <w:szCs w:val="24"/>
          <w:shd w:val="clear" w:color="auto" w:fill="FFFFFF"/>
        </w:rPr>
        <w:t>ι γι’ αυτό-, οι Έλληνες εργαζόμενοι αντιλαμβάνονται ποιος τελικά παράγει ουσιαστικό έργο, ποιος τολμά να δώσει λύσεις σε θέματα που μέχρι πρότινος αποτελούσαν ταμπού, όπως, για παράδειγμα, η μαύρη εργασία, το αίσθημα φόβου, που έχει κυριεύσει όσες και όσου</w:t>
      </w:r>
      <w:r>
        <w:rPr>
          <w:rFonts w:eastAsia="Times New Roman"/>
          <w:color w:val="000000"/>
          <w:szCs w:val="24"/>
          <w:shd w:val="clear" w:color="auto" w:fill="FFFFFF"/>
        </w:rPr>
        <w:t>ς βρέθηκαν εγκλωβισμένοι σε συνθήκες αδήλωτης απασχόλησης.</w:t>
      </w:r>
    </w:p>
    <w:p w14:paraId="719A53B0" w14:textId="77777777" w:rsidR="00E97792" w:rsidRDefault="00D70D60">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λοιπόν, συνεχίζουμε την αποστολή μας και έχοντας ολοκληρώσει το ένα μέρος των δεσμεύσεών μας απέναντι στον ελληνικό λαό, έχοντας, δηλαδή, χαράξει την πορεία εξόδου από την κρίση, προχωρούμε </w:t>
      </w:r>
      <w:r>
        <w:rPr>
          <w:rFonts w:eastAsia="Times New Roman"/>
          <w:color w:val="000000"/>
          <w:szCs w:val="24"/>
          <w:shd w:val="clear" w:color="auto" w:fill="FFFFFF"/>
        </w:rPr>
        <w:t>ένα βήμα παραπέρα με στόχο να θεραπεύσουμε τα κακώς κείμενα του κόσμου της εργασίας.</w:t>
      </w:r>
    </w:p>
    <w:p w14:paraId="719A53B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Θωρακίζουμε τα εργασιακά δικαιώματα και νομοθετούμε με στόχο την πάταξη και τη θεραπεία της εκτεταμένης παραβατικότητας, κατά τρόπο που προσφέρει κίνητρα, τόσο στον εργοδό</w:t>
      </w:r>
      <w:r>
        <w:rPr>
          <w:rFonts w:eastAsia="Times New Roman" w:cs="Times New Roman"/>
          <w:szCs w:val="24"/>
        </w:rPr>
        <w:t xml:space="preserve">τη όσο και στον εργαζόμενο, με τελικό ωφελούμενο βεβαίως τον κρατικό μηχανισμό και τα ασφαλιστικά ταμεία. </w:t>
      </w:r>
    </w:p>
    <w:p w14:paraId="719A53B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Οι διαφορές μας με την Αντιπολίτευση ευτυχώς είναι διακριτές. Φρόντισε εξάλλου να μας τις υπενθυμίσει η Αξιωματική Αντιπολίτευση, προκρίνοντας τις ελ</w:t>
      </w:r>
      <w:r>
        <w:rPr>
          <w:rFonts w:eastAsia="Times New Roman" w:cs="Times New Roman"/>
          <w:szCs w:val="24"/>
        </w:rPr>
        <w:t>αστικές μορφές εργασίας, χαρακτηρίζοντας το οκτάωρο ως ξεπερασμένο και τις συλλογικές συμβάσεις ως ανεπιθύμητες.</w:t>
      </w:r>
    </w:p>
    <w:p w14:paraId="719A53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αυτές τις προτάσεις η Αξιωματική Αντιπολίτευση τάσσεται κατά της υπεράσπισης θεμελιωδών εργασιακών δικαιωμάτων και ελευθεριών και ενώ θα μπο</w:t>
      </w:r>
      <w:r>
        <w:rPr>
          <w:rFonts w:eastAsia="Times New Roman" w:cs="Times New Roman"/>
          <w:szCs w:val="24"/>
        </w:rPr>
        <w:t xml:space="preserve">ρούσα να υποστηρίξω πως εσείς οι ίδιοι τελικά πλήττεστε από αυτές τις θέσεις, απορώ πραγματικά και σας ρωτώ: Με ποια κριτήρια υιοθετείτε θέσεις </w:t>
      </w:r>
      <w:r>
        <w:rPr>
          <w:rFonts w:eastAsia="Times New Roman" w:cs="Times New Roman"/>
          <w:szCs w:val="24"/>
        </w:rPr>
        <w:t xml:space="preserve">οι οποίες </w:t>
      </w:r>
      <w:r>
        <w:rPr>
          <w:rFonts w:eastAsia="Times New Roman" w:cs="Times New Roman"/>
          <w:szCs w:val="24"/>
        </w:rPr>
        <w:t>πλήττουν τον κοινωνικό ιστό της χώρας, που καταδικάζουν τους εργαζόμενους σε οικονομική ανέχεια και εν</w:t>
      </w:r>
      <w:r>
        <w:rPr>
          <w:rFonts w:eastAsia="Times New Roman" w:cs="Times New Roman"/>
          <w:szCs w:val="24"/>
        </w:rPr>
        <w:t xml:space="preserve"> τέλει κρατούν τη χώρα σε στασιμότητα και μιζέρια; </w:t>
      </w:r>
    </w:p>
    <w:p w14:paraId="719A53B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 στιγμή που η Νέα Δημοκρατία εξακολουθεί να χαρακτηρίζει τη μείωση του κατώτατου μισθού και την αναστολή των συλλογικών διαπραγματεύσεων προς αξιοσημείωτες μεταρρυθμίσεις, εμείς εργαζόμαστε προκειμένου </w:t>
      </w:r>
      <w:r>
        <w:rPr>
          <w:rFonts w:eastAsia="Times New Roman" w:cs="Times New Roman"/>
          <w:szCs w:val="24"/>
        </w:rPr>
        <w:t xml:space="preserve">να αυξήσουμε τον κατώτατο μισθό και να επαναφέρουμε τις συλλογικές διαπραγματεύσεις από τον ερχόμενο Αύγουστο. Θεσμοθετούμε υπέρ της διαπραγματευτικής δύναμης των εργαζομένων και καθιερώνουμε αυστηρούς κανόνες προστασίας της εργασίας. Αυτή είναι η διαφορά </w:t>
      </w:r>
      <w:r>
        <w:rPr>
          <w:rFonts w:eastAsia="Times New Roman" w:cs="Times New Roman"/>
          <w:szCs w:val="24"/>
        </w:rPr>
        <w:t>μας.</w:t>
      </w:r>
    </w:p>
    <w:p w14:paraId="719A53B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όσο εσείς δεν φαίνεστε διατεθειμένοι να αλλάξετε τόσο εμείς θα συνεχίσουμε να σας εκθέτουμε, θα συνεχίσουμε να κάνουμε πράξη όσα εσείς δεν είχατε τη βούληση να θεσμοθετήσετε, θα συνεχίσουμε να νομοθετούμε υπέρ των πολλών και όχι τω</w:t>
      </w:r>
      <w:r>
        <w:rPr>
          <w:rFonts w:eastAsia="Times New Roman" w:cs="Times New Roman"/>
          <w:szCs w:val="24"/>
        </w:rPr>
        <w:t xml:space="preserve">ν λίγων, μη υποτάσσοντας τις αξιώσεις των πολλών στις θέσεις τις δίκαιες των λίγων. </w:t>
      </w:r>
    </w:p>
    <w:p w14:paraId="719A53B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Θα επιστρέψω στις ρυθμίσεις, κυρίες και κύριοι συνάδελφοι, που προωθούμε σχετικά με την αδήλωτη εργασία και θέλω πραγματικά να καταλάβω πού ακριβώς διαφωνείτε, αν και πι</w:t>
      </w:r>
      <w:r>
        <w:rPr>
          <w:rFonts w:eastAsia="Times New Roman" w:cs="Times New Roman"/>
          <w:szCs w:val="24"/>
        </w:rPr>
        <w:lastRenderedPageBreak/>
        <w:t>στ</w:t>
      </w:r>
      <w:r>
        <w:rPr>
          <w:rFonts w:eastAsia="Times New Roman" w:cs="Times New Roman"/>
          <w:szCs w:val="24"/>
        </w:rPr>
        <w:t>εύω πως οι αντιδράσεις σας είναι καθαρά προσχηματικές. Καθιερώνουμε, λοιπόν, πολλαπλάσιο πρόστιμο σε περίπτωση υποτροπής του εργοδότη, ενώ σε ό,τι αφορά τον μέχρι πρότινος ανυπεράσπιστο εργαζόμενο, που συχνά πέφτει θύμα του κλίματος τρομοκρατίας και εκφοβι</w:t>
      </w:r>
      <w:r>
        <w:rPr>
          <w:rFonts w:eastAsia="Times New Roman" w:cs="Times New Roman"/>
          <w:szCs w:val="24"/>
        </w:rPr>
        <w:t>σμού που επικρατεί στις περισσότερες περιπτώσεις μαύρης εργασίας, δίνουμε επιπλέον κίνητρο στον εργαζόμενο να καταγγείλει την παραβατικότητα προσβλέποντας κατ’ αυτόν τον τρόπο στην πρόσληψή του, άρα και στην ασφάλισή του. Και τι κατορθώνουμε με αυτό; Αποκο</w:t>
      </w:r>
      <w:r>
        <w:rPr>
          <w:rFonts w:eastAsia="Times New Roman" w:cs="Times New Roman"/>
          <w:szCs w:val="24"/>
        </w:rPr>
        <w:t>μίζουμε πολλαπλά οφέλη, καθώς επιτυγχάνουμε προσλήψεις, αποτρέπουμε τη μαύρη εργασία, ενθαρρύνουμε την ασφάλιση των εργαζομένων και επομένως οδηγούμε σε αύξηση των πόρων των ασφαλιστικών ταμείων.</w:t>
      </w:r>
    </w:p>
    <w:p w14:paraId="719A53B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Ειδικά σε ό,τι αφορά στο ασφαλιστικό, κλείνουμε πληγές του π</w:t>
      </w:r>
      <w:r>
        <w:rPr>
          <w:rFonts w:eastAsia="Times New Roman" w:cs="Times New Roman"/>
          <w:szCs w:val="24"/>
        </w:rPr>
        <w:t xml:space="preserve">αρελθόντος, καθώς το πλεόνασμα των φορέων κοινωνικής ασφάλισης έφτασε τα 2,9 δισεκατομμύρια ευρώ για το 2017, σύμφωνα με την Ελληνική Στατιστική Υπηρεσία και τη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w:t>
      </w:r>
    </w:p>
    <w:p w14:paraId="719A53B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Επαναφέρουμε την κανονικότητα και δεν κάνουμε τίποτε άλλο από το αυτονόητο, κυρίες και κύριοι συνάδελφοι, καθώς προχωρούμε στη σταδιακή ρύθμιση της αγοράς εργασίας, η οποία επλήγη σκληρά και απάνθρωπα κατά την περίοδο της οικονομικής κρίσης. Αυτό κάνουμε, </w:t>
      </w:r>
      <w:r>
        <w:rPr>
          <w:rFonts w:eastAsia="Times New Roman" w:cs="Times New Roman"/>
          <w:szCs w:val="24"/>
        </w:rPr>
        <w:t xml:space="preserve">τίποτα λιγότερο, τίποτα περισσότερο και θα ήθελα πραγματικά να απευθύνω μία έκκληση. Να βρείτε το πολιτικό θάρρος και να αναγνωρίσετε το έργο της </w:t>
      </w:r>
      <w:r w:rsidRPr="001866BC">
        <w:rPr>
          <w:rFonts w:eastAsia="Times New Roman" w:cs="Times New Roman"/>
          <w:szCs w:val="24"/>
        </w:rPr>
        <w:t>Κυβέρνησης</w:t>
      </w:r>
      <w:r>
        <w:rPr>
          <w:rFonts w:eastAsia="Times New Roman" w:cs="Times New Roman"/>
          <w:szCs w:val="24"/>
        </w:rPr>
        <w:t>, τουλάχιστον σε ό,τι αφορά τα στοιχειώδη. Την προστασία, δηλαδή, των αδυνάτων, την ανάκτηση της αξι</w:t>
      </w:r>
      <w:r>
        <w:rPr>
          <w:rFonts w:eastAsia="Times New Roman" w:cs="Times New Roman"/>
          <w:szCs w:val="24"/>
        </w:rPr>
        <w:t xml:space="preserve">οπρέπειας και τη διασφάλιση της κοινωνικής συνοχής και ισορροπίας. </w:t>
      </w:r>
    </w:p>
    <w:p w14:paraId="719A53B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Αναφορικά με τις εργολαβίες, επιμερίζουμε τον καταμερισμό ευθυνών και θωρακίζουμε τους εργαζόμενους, καθώς εισάγουμε ρυθμίσεις για την ευθύνη του αναθέτοντος εργολάβου και υπεργολάβου έναν</w:t>
      </w:r>
      <w:r>
        <w:rPr>
          <w:rFonts w:eastAsia="Times New Roman" w:cs="Times New Roman"/>
          <w:szCs w:val="24"/>
        </w:rPr>
        <w:t xml:space="preserve">τι των εργαζομένων, προβλέποντας πως την ευθύνη για την παραβίαση εργατικής και ασφαλιστικής νομοθεσίας φέρει όχι μόνο ο υπεύθυνος εργολαβίας, αλλά και η επιχείρηση που αποδέχθηκε τις υπηρεσίες του. </w:t>
      </w:r>
    </w:p>
    <w:p w14:paraId="719A53B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Όσον αφορά τις οφειλές στα ταμεία λόγω παράλληλης ασφάλι</w:t>
      </w:r>
      <w:r>
        <w:rPr>
          <w:rFonts w:eastAsia="Times New Roman" w:cs="Times New Roman"/>
          <w:szCs w:val="24"/>
        </w:rPr>
        <w:t xml:space="preserve">σης, έχουμε την πολιτική βούληση να θέσουμε τέλος σε </w:t>
      </w:r>
      <w:r>
        <w:rPr>
          <w:rFonts w:eastAsia="Times New Roman" w:cs="Times New Roman"/>
          <w:szCs w:val="24"/>
        </w:rPr>
        <w:lastRenderedPageBreak/>
        <w:t xml:space="preserve">ένα χρόνιο πρόβλημα δίνοντας τη δυνατότητα διαγραφής αμφισβητούμενων οφειλών ή τόκων και προσαυξήσεων που έχουν δημιουργηθεί εις βάρος των ασφαλισμένων εξαιτίας της πολυνομίας και της πολυπλοκότητας του </w:t>
      </w:r>
      <w:r>
        <w:rPr>
          <w:rFonts w:eastAsia="Times New Roman" w:cs="Times New Roman"/>
          <w:szCs w:val="24"/>
        </w:rPr>
        <w:t>προηγούμενου νομοθετικού πλαισίου κοινωνικής ασφάλισης. Χρειάζεται θάρρος και αποφασιστικότητα για τέτοιες αποφάσεις και ακόμα κι αν δεχόμαστε επικρίσεις, δεν διστάζουμε να προχωρήσουμε σε αυτές τις ρυθμίσεις, προκειμένου να απεγκλωβιστούν χιλιάδες συμπολί</w:t>
      </w:r>
      <w:r>
        <w:rPr>
          <w:rFonts w:eastAsia="Times New Roman" w:cs="Times New Roman"/>
          <w:szCs w:val="24"/>
        </w:rPr>
        <w:t xml:space="preserve">τες μας από τα αδιέξοδα της γραφειοκρατίας. </w:t>
      </w:r>
    </w:p>
    <w:p w14:paraId="719A53B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το υπό ψήφιση σχέδιο νόμου θεσπίζονται για πρώτη φορά -και μάλιστα ηλεκτρονικά- μέτρα προστασίας των ασυνόδευτων ανηλίκων εναρμονισμένα με τις ευρωπαϊκές οδηγίες. Πλέον τα παιδιά που βρίσκονται στην Ελλάδα θα</w:t>
      </w:r>
      <w:r>
        <w:rPr>
          <w:rFonts w:eastAsia="Times New Roman" w:cs="Times New Roman"/>
          <w:szCs w:val="24"/>
        </w:rPr>
        <w:t xml:space="preserve"> έχουν  παρακολούθηση και μάλιστα μέσα από τρία διαφορετικά και αλληλοσυμπληρούμενα ηλεκτρονικά μητρώα, ένα για τους επιτρόπους, ένα για τις δομές και ένα για τα ασυνόδευτα τέκνα. </w:t>
      </w:r>
    </w:p>
    <w:p w14:paraId="719A53B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Ανεξάρτητοι Έλληνες μένουμε σταθεροί στη δ</w:t>
      </w:r>
      <w:r>
        <w:rPr>
          <w:rFonts w:eastAsia="Times New Roman" w:cs="Times New Roman"/>
          <w:szCs w:val="24"/>
        </w:rPr>
        <w:t xml:space="preserve">έσμευσή μας απέναντι στον ελληνικό λαό και στηρίζουμε όλες εκείνες τις προσπάθειες που οδηγούν τη </w:t>
      </w:r>
      <w:r>
        <w:rPr>
          <w:rFonts w:eastAsia="Times New Roman" w:cs="Times New Roman"/>
          <w:szCs w:val="24"/>
        </w:rPr>
        <w:lastRenderedPageBreak/>
        <w:t xml:space="preserve">χώρα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Μία από αυτές τις προσπάθειες είναι και τα μέλημά μας να αναστείλουμε ή αν θέλετε ακόμη-ακόμη και να καταργήσουμε εκείνα τα μέτ</w:t>
      </w:r>
      <w:r>
        <w:rPr>
          <w:rFonts w:eastAsia="Times New Roman" w:cs="Times New Roman"/>
          <w:szCs w:val="24"/>
        </w:rPr>
        <w:t xml:space="preserve">ρα που εμείς οι ίδιοι ψηφίσαμε για τις περικοπές των συντάξεων. Το γεγονός ότι ο </w:t>
      </w:r>
      <w:proofErr w:type="spellStart"/>
      <w:r>
        <w:rPr>
          <w:rFonts w:eastAsia="Times New Roman" w:cs="Times New Roman"/>
          <w:szCs w:val="24"/>
        </w:rPr>
        <w:t>Μοσκοβισί</w:t>
      </w:r>
      <w:proofErr w:type="spellEnd"/>
      <w:r>
        <w:rPr>
          <w:rFonts w:eastAsia="Times New Roman" w:cs="Times New Roman"/>
          <w:szCs w:val="24"/>
        </w:rPr>
        <w:t xml:space="preserve"> στο </w:t>
      </w:r>
      <w:r>
        <w:rPr>
          <w:rFonts w:eastAsia="Times New Roman" w:cs="Times New Roman"/>
          <w:szCs w:val="24"/>
        </w:rPr>
        <w:t>εθνικό</w:t>
      </w:r>
      <w:r>
        <w:rPr>
          <w:rFonts w:eastAsia="Times New Roman" w:cs="Times New Roman"/>
          <w:szCs w:val="24"/>
        </w:rPr>
        <w:t xml:space="preserve"> Κοινοβούλιο μίλησε για εύκαμπτες δεσμεύσεις, κάτι το οποίο και η </w:t>
      </w:r>
      <w:r w:rsidRPr="001866BC">
        <w:rPr>
          <w:rFonts w:eastAsia="Times New Roman" w:cs="Times New Roman"/>
          <w:szCs w:val="24"/>
        </w:rPr>
        <w:t>Κυβέρνηση</w:t>
      </w:r>
      <w:r>
        <w:rPr>
          <w:rFonts w:eastAsia="Times New Roman" w:cs="Times New Roman"/>
          <w:szCs w:val="24"/>
        </w:rPr>
        <w:t xml:space="preserve"> μελετά πώς θα μπορούσε να τις υλοποιήσει, ώστε είτε με κατάργηση είτε με αναστο</w:t>
      </w:r>
      <w:r>
        <w:rPr>
          <w:rFonts w:eastAsia="Times New Roman" w:cs="Times New Roman"/>
          <w:szCs w:val="24"/>
        </w:rPr>
        <w:t xml:space="preserve">λή να μην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αποτελεί μια ειλικρινή και φιλότιμη προσπάθεια αυτής της </w:t>
      </w:r>
      <w:r w:rsidRPr="001866BC">
        <w:rPr>
          <w:rFonts w:eastAsia="Times New Roman" w:cs="Times New Roman"/>
          <w:szCs w:val="24"/>
        </w:rPr>
        <w:t>Κυβέρνησης</w:t>
      </w:r>
      <w:r>
        <w:rPr>
          <w:rFonts w:eastAsia="Times New Roman" w:cs="Times New Roman"/>
          <w:szCs w:val="24"/>
        </w:rPr>
        <w:t xml:space="preserve">. </w:t>
      </w:r>
    </w:p>
    <w:p w14:paraId="719A53B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αν πραγματικά αγαπάτε τον ελληνικό λαό, κύριοι της Αντιπολίτευσης, μια τέτοια προσπάθεια να τη στηρίζετε. Να μην τη χλευάζετε, να μην τη διακωμ</w:t>
      </w:r>
      <w:r>
        <w:rPr>
          <w:rFonts w:eastAsia="Times New Roman" w:cs="Times New Roman"/>
          <w:szCs w:val="24"/>
        </w:rPr>
        <w:t>ωδείτε και να μη λέτε από αυτό το Βήμα «</w:t>
      </w:r>
      <w:proofErr w:type="spellStart"/>
      <w:r>
        <w:rPr>
          <w:rFonts w:eastAsia="Times New Roman" w:cs="Times New Roman"/>
          <w:szCs w:val="24"/>
        </w:rPr>
        <w:t>ξεψηφίστε</w:t>
      </w:r>
      <w:proofErr w:type="spellEnd"/>
      <w:r>
        <w:rPr>
          <w:rFonts w:eastAsia="Times New Roman" w:cs="Times New Roman"/>
          <w:szCs w:val="24"/>
        </w:rPr>
        <w:t xml:space="preserve"> ό,τι ψηφίσατε». Ψηφίστε μία τροπολογία η οποία θα ακυρώνει αυτές τις συντάξεις. Διότι σκεφτείτε πόσο εύκολο και αν μη τι άλλο πόσο άκομψο είναι να επιδεικνύετε εσείς σε μας τον τρόπο με τον οποίο θα νομοθετ</w:t>
      </w:r>
      <w:r>
        <w:rPr>
          <w:rFonts w:eastAsia="Times New Roman" w:cs="Times New Roman"/>
          <w:szCs w:val="24"/>
        </w:rPr>
        <w:t>ήσουμε στη συνέχεια υπέρ του καλού των πολιτών αυτού του τόπου.</w:t>
      </w:r>
    </w:p>
    <w:p w14:paraId="719A53B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Αυτό, λοιπόν, αποτελεί μία προσπάθεια αυτής της </w:t>
      </w:r>
      <w:r w:rsidRPr="001866BC">
        <w:rPr>
          <w:rFonts w:eastAsia="Times New Roman" w:cs="Times New Roman"/>
          <w:szCs w:val="24"/>
        </w:rPr>
        <w:t>Κυβέρνησης</w:t>
      </w:r>
      <w:r>
        <w:rPr>
          <w:rFonts w:eastAsia="Times New Roman" w:cs="Times New Roman"/>
          <w:szCs w:val="24"/>
        </w:rPr>
        <w:t xml:space="preserve"> και μέρος συνολικά αυτών των προσπαθειών αποτελεί το </w:t>
      </w:r>
      <w:r>
        <w:rPr>
          <w:rFonts w:eastAsia="Times New Roman" w:cs="Times New Roman"/>
          <w:szCs w:val="24"/>
        </w:rPr>
        <w:lastRenderedPageBreak/>
        <w:t xml:space="preserve">παρόν σχέδιο νόμου, το οποίο και υπερψηφίζουμε, προσβλέποντας στην αποκατάσταση </w:t>
      </w:r>
      <w:r>
        <w:rPr>
          <w:rFonts w:eastAsia="Times New Roman" w:cs="Times New Roman"/>
          <w:szCs w:val="24"/>
        </w:rPr>
        <w:t>των κοινωνικών αδικιών προς όφελος των ασθενέστερων και ευάλωτων συμπολιτών μας.</w:t>
      </w:r>
    </w:p>
    <w:p w14:paraId="719A53B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19A53C0"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 xml:space="preserve">Χειροκροτήματα από </w:t>
      </w:r>
      <w:r>
        <w:rPr>
          <w:rFonts w:eastAsia="Times New Roman" w:cs="Times New Roman"/>
          <w:szCs w:val="24"/>
        </w:rPr>
        <w:t>τις π</w:t>
      </w:r>
      <w:r w:rsidRPr="00367777">
        <w:rPr>
          <w:rFonts w:eastAsia="Times New Roman" w:cs="Times New Roman"/>
          <w:szCs w:val="24"/>
        </w:rPr>
        <w:t>τέρυγ</w:t>
      </w:r>
      <w:r>
        <w:rPr>
          <w:rFonts w:eastAsia="Times New Roman" w:cs="Times New Roman"/>
          <w:szCs w:val="24"/>
        </w:rPr>
        <w:t>ες</w:t>
      </w:r>
      <w:r w:rsidRPr="00367777">
        <w:rPr>
          <w:rFonts w:eastAsia="Times New Roman" w:cs="Times New Roman"/>
          <w:szCs w:val="24"/>
        </w:rPr>
        <w:t xml:space="preserve"> </w:t>
      </w:r>
      <w:r>
        <w:rPr>
          <w:rFonts w:eastAsia="Times New Roman" w:cs="Times New Roman"/>
          <w:szCs w:val="24"/>
        </w:rPr>
        <w:t>του ΣΥΡΙΖΑ και των ΑΝΕΛ</w:t>
      </w:r>
      <w:r w:rsidRPr="00367777">
        <w:rPr>
          <w:rFonts w:eastAsia="Times New Roman" w:cs="Times New Roman"/>
          <w:szCs w:val="24"/>
        </w:rPr>
        <w:t>)</w:t>
      </w:r>
    </w:p>
    <w:p w14:paraId="719A53C1" w14:textId="77777777" w:rsidR="00E97792" w:rsidRDefault="00D70D60">
      <w:pPr>
        <w:spacing w:after="0" w:line="600" w:lineRule="auto"/>
        <w:ind w:firstLine="720"/>
        <w:jc w:val="both"/>
        <w:rPr>
          <w:rFonts w:eastAsia="Times New Roman" w:cs="Times New Roman"/>
          <w:szCs w:val="24"/>
        </w:rPr>
      </w:pPr>
      <w:r w:rsidRPr="0087367F">
        <w:rPr>
          <w:rFonts w:eastAsia="Times New Roman" w:cs="Times New Roman"/>
          <w:b/>
          <w:szCs w:val="24"/>
        </w:rPr>
        <w:t>ΠΡΟΔΡΕΥΩΝ (</w:t>
      </w:r>
      <w:r>
        <w:rPr>
          <w:rFonts w:eastAsia="Times New Roman" w:cs="Times New Roman"/>
          <w:b/>
          <w:szCs w:val="24"/>
        </w:rPr>
        <w:t>Αναστάσιος Κουράκης</w:t>
      </w:r>
      <w:r w:rsidRPr="0087367F">
        <w:rPr>
          <w:rFonts w:eastAsia="Times New Roman" w:cs="Times New Roman"/>
          <w:b/>
          <w:szCs w:val="24"/>
        </w:rPr>
        <w:t>):</w:t>
      </w:r>
      <w:r w:rsidRPr="0087367F">
        <w:rPr>
          <w:rFonts w:eastAsia="Times New Roman" w:cs="Times New Roman"/>
          <w:szCs w:val="24"/>
        </w:rPr>
        <w:t xml:space="preserve"> Ε</w:t>
      </w:r>
      <w:r>
        <w:rPr>
          <w:rFonts w:eastAsia="Times New Roman" w:cs="Times New Roman"/>
          <w:szCs w:val="24"/>
        </w:rPr>
        <w:t xml:space="preserve">υχαριστούμε τον κ. </w:t>
      </w:r>
      <w:proofErr w:type="spellStart"/>
      <w:r>
        <w:rPr>
          <w:rFonts w:eastAsia="Times New Roman" w:cs="Times New Roman"/>
          <w:szCs w:val="24"/>
        </w:rPr>
        <w:t>Κατσίκη</w:t>
      </w:r>
      <w:proofErr w:type="spellEnd"/>
      <w:r>
        <w:rPr>
          <w:rFonts w:eastAsia="Times New Roman" w:cs="Times New Roman"/>
          <w:szCs w:val="24"/>
        </w:rPr>
        <w:t xml:space="preserve"> και για την τήρηση του χρόνου.</w:t>
      </w:r>
    </w:p>
    <w:p w14:paraId="719A53C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Κέλλας</w:t>
      </w:r>
      <w:proofErr w:type="spellEnd"/>
      <w:r>
        <w:rPr>
          <w:rFonts w:eastAsia="Times New Roman" w:cs="Times New Roman"/>
          <w:szCs w:val="24"/>
        </w:rPr>
        <w:t xml:space="preserve">, Βουλευτής </w:t>
      </w:r>
      <w:r>
        <w:rPr>
          <w:rFonts w:eastAsia="Times New Roman" w:cs="Times New Roman"/>
          <w:szCs w:val="24"/>
        </w:rPr>
        <w:t xml:space="preserve">Λαρίσης </w:t>
      </w:r>
      <w:r>
        <w:rPr>
          <w:rFonts w:eastAsia="Times New Roman" w:cs="Times New Roman"/>
          <w:szCs w:val="24"/>
        </w:rPr>
        <w:t xml:space="preserve">της </w:t>
      </w:r>
      <w:r w:rsidRPr="006B5B37">
        <w:rPr>
          <w:rFonts w:eastAsia="Times New Roman" w:cs="Times New Roman"/>
          <w:szCs w:val="24"/>
        </w:rPr>
        <w:t>Νέας Δημοκρατίας</w:t>
      </w:r>
      <w:r>
        <w:rPr>
          <w:rFonts w:eastAsia="Times New Roman" w:cs="Times New Roman"/>
          <w:szCs w:val="24"/>
        </w:rPr>
        <w:t>, για επτά λεπτά.</w:t>
      </w:r>
    </w:p>
    <w:p w14:paraId="719A53C3"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719A53C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πει και προσωπικά αλλά και πολλές φορές ως παράταξη της </w:t>
      </w:r>
      <w:r w:rsidRPr="006B5B37">
        <w:rPr>
          <w:rFonts w:eastAsia="Times New Roman" w:cs="Times New Roman"/>
          <w:szCs w:val="24"/>
        </w:rPr>
        <w:t>Νέας Δημοκρατίας</w:t>
      </w:r>
      <w:r>
        <w:rPr>
          <w:rFonts w:eastAsia="Times New Roman" w:cs="Times New Roman"/>
          <w:szCs w:val="24"/>
        </w:rPr>
        <w:t>, αλλά και από τ</w:t>
      </w:r>
      <w:r>
        <w:rPr>
          <w:rFonts w:eastAsia="Times New Roman" w:cs="Times New Roman"/>
          <w:szCs w:val="24"/>
        </w:rPr>
        <w:t xml:space="preserve">α υπόλοιπα κόμματα της Αντιπολίτευσης ότι νομοθετείτε με προχειρότητα, με τροπολογίες της τελευταίας στιγμής και στις επιτροπές, αλλά και στην Ολομέλεια. Αυτή τη φορά, όμως, πέραν της </w:t>
      </w:r>
      <w:r>
        <w:rPr>
          <w:rFonts w:eastAsia="Times New Roman" w:cs="Times New Roman"/>
          <w:szCs w:val="24"/>
        </w:rPr>
        <w:t>προχειρότητας</w:t>
      </w:r>
      <w:r>
        <w:rPr>
          <w:rFonts w:eastAsia="Times New Roman" w:cs="Times New Roman"/>
          <w:szCs w:val="24"/>
        </w:rPr>
        <w:t xml:space="preserve">, φέρνετε και μια σύγχυση συγχρόνως. Επιχειρείτε με άστοχο και αδόκιμο τρόπο να συνδέσετε </w:t>
      </w:r>
      <w:r>
        <w:rPr>
          <w:rFonts w:eastAsia="Times New Roman" w:cs="Times New Roman"/>
          <w:szCs w:val="24"/>
        </w:rPr>
        <w:lastRenderedPageBreak/>
        <w:t>τα ασύνδετα. Φέρνετε συνταξιοδοτικές και ασφαλιστικές διατάξεις, διατάξεις που αφορούν την εργατική νομοθεσία, μαζί με κατ’ επίφαση ρυθμίσεις για τους ασυνόδευτους αν</w:t>
      </w:r>
      <w:r>
        <w:rPr>
          <w:rFonts w:eastAsia="Times New Roman" w:cs="Times New Roman"/>
          <w:szCs w:val="24"/>
        </w:rPr>
        <w:t xml:space="preserve">ήλικους και την κοινωνική και αλληλέγγυα οικονομία. </w:t>
      </w:r>
    </w:p>
    <w:p w14:paraId="719A53C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πρώτο μέρος, φέρνετε </w:t>
      </w:r>
      <w:proofErr w:type="spellStart"/>
      <w:r>
        <w:rPr>
          <w:rFonts w:eastAsia="Times New Roman" w:cs="Times New Roman"/>
          <w:szCs w:val="24"/>
        </w:rPr>
        <w:t>εμβαλωματικές</w:t>
      </w:r>
      <w:proofErr w:type="spellEnd"/>
      <w:r>
        <w:rPr>
          <w:rFonts w:eastAsia="Times New Roman" w:cs="Times New Roman"/>
          <w:szCs w:val="24"/>
        </w:rPr>
        <w:t xml:space="preserve"> και αποσπασματικές ρυθμίσεις για να καλύψετε τα κενά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δύο χρόνια μετά την ψήφιση του συγκεκριμένου νόμου δεν υπάρχει λειτουρ</w:t>
      </w:r>
      <w:r>
        <w:rPr>
          <w:rFonts w:eastAsia="Times New Roman" w:cs="Times New Roman"/>
          <w:szCs w:val="24"/>
        </w:rPr>
        <w:t xml:space="preserve">γική ενοποίηση των ταμείων. </w:t>
      </w:r>
    </w:p>
    <w:p w14:paraId="719A53C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ΕΦΚΑ αντιμετωπίζει διαρκώς προβλήματα. Ακόμα περιμένουμε τον Ενιαίο Κανονισμό Παροχών, ενώ η επίλυση των ασφαλιστικών αμφισβητήσεων τίθεται στη διακριτική ευχέρεια του Υπουργού Εργασίας, με γνωμοδότηση του Συμβουλίου Κοινωνικ</w:t>
      </w:r>
      <w:r>
        <w:rPr>
          <w:rFonts w:eastAsia="Times New Roman" w:cs="Times New Roman"/>
          <w:szCs w:val="24"/>
        </w:rPr>
        <w:t xml:space="preserve">ής Ασφάλισης. </w:t>
      </w:r>
    </w:p>
    <w:p w14:paraId="719A53C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Νομίζω, κυρία Υπουργέ, ότι θα έπρεπε να διαμορφώσετε ένα ξεκάθαρο και σταθερό πλαίσιο για τις αμφισβητήσεις, χωρίς να ταλαιπωρείτε τους ασφαλισμένους, ενώ θα έπρεπε να είχατε δώσει σαφείς οδηγίες στον ΕΦΚΑ και στους υπαλλήλους του, οι </w:t>
      </w:r>
      <w:r>
        <w:rPr>
          <w:rFonts w:eastAsia="Times New Roman" w:cs="Times New Roman"/>
          <w:szCs w:val="24"/>
        </w:rPr>
        <w:lastRenderedPageBreak/>
        <w:t>οποίοι</w:t>
      </w:r>
      <w:r>
        <w:rPr>
          <w:rFonts w:eastAsia="Times New Roman" w:cs="Times New Roman"/>
          <w:szCs w:val="24"/>
        </w:rPr>
        <w:t xml:space="preserve"> καταβάλλουν και φιλότιμες και εργώδεις προσπάθειες, στερούμενοι προσανατολισμού και καθοδήγησης. </w:t>
      </w:r>
    </w:p>
    <w:p w14:paraId="719A53C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δεύτερο μέρος</w:t>
      </w:r>
      <w:r>
        <w:rPr>
          <w:rFonts w:eastAsia="Times New Roman" w:cs="Times New Roman"/>
          <w:szCs w:val="24"/>
        </w:rPr>
        <w:t xml:space="preserve"> και τις εργασιακές διατάξεις, στο Πρώτο Κεφάλαιο εισάγετε διατάξεις για την αντιμετώπιση της αδήλωτης εργασίας, την οποία υποτίθε</w:t>
      </w:r>
      <w:r>
        <w:rPr>
          <w:rFonts w:eastAsia="Times New Roman" w:cs="Times New Roman"/>
          <w:szCs w:val="24"/>
        </w:rPr>
        <w:t>ται ότι μάχεστε. Οι αριθμοί, όμως, μιλούν από μόνοι τους. Από το 2013 μέχρι το 2014, επί κυβερνήσεως της Νέας Δημοκρατίας, η αδήλωτη εργασία μειώθηκε από 40% τον Φεβρουάριο του 2013 σε 13,8% τον Δεκέμβριο του 2014. Τρία χρόνια μετά, τον Δεκέμβριο του 2017,</w:t>
      </w:r>
      <w:r>
        <w:rPr>
          <w:rFonts w:eastAsia="Times New Roman" w:cs="Times New Roman"/>
          <w:szCs w:val="24"/>
        </w:rPr>
        <w:t xml:space="preserve"> η αδήλωτη εργασία μειώθηκε μόλις δυο μονάδες σε σχέση με το επίπεδο που την παραλάβατε. Συνεπώς, αποτύχατε και σ’ αυτόν τον τομέα. </w:t>
      </w:r>
    </w:p>
    <w:p w14:paraId="719A53C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τώρα τι κάνετε; Διατηρείτε το πρόστιμο των 10.500 ευρώ, αλλά προβαίνετε ταυτόχρονα σε εκπτώσεις, ανάλογα με τη χρονική </w:t>
      </w:r>
      <w:r>
        <w:rPr>
          <w:rFonts w:eastAsia="Times New Roman" w:cs="Times New Roman"/>
          <w:szCs w:val="24"/>
        </w:rPr>
        <w:t xml:space="preserve">διάρκεια της σύμβασης, εφόσον ο εργοδότης προσλάβει τον εργαζόμενο. </w:t>
      </w:r>
    </w:p>
    <w:p w14:paraId="719A53C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οι συγκεκριμένες ρυθμίσεις διευκολύνουν τη σύναψη βραχυχρόνιων συμβάσεων, τρίμηνων ή και εξάμηνων, δίχως να καταπολεμάτε το φαινόμενο της αδήλωτης </w:t>
      </w:r>
      <w:r>
        <w:rPr>
          <w:rFonts w:eastAsia="Times New Roman" w:cs="Times New Roman"/>
          <w:szCs w:val="24"/>
        </w:rPr>
        <w:lastRenderedPageBreak/>
        <w:t>εργασίας στη ρίζα τ</w:t>
      </w:r>
      <w:r>
        <w:rPr>
          <w:rFonts w:eastAsia="Times New Roman" w:cs="Times New Roman"/>
          <w:szCs w:val="24"/>
        </w:rPr>
        <w:t xml:space="preserve">ου, ενώ ενισχύετε την πρόσκαιρη απασχόληση, για να παρουσιάζετε μια εξωραϊσμένη εικόνα προς τα έξω, στους εταίρους μας, και ταυτόχρονα να τροφοδοτείτε τον ελληνικό λαό με ψευδαισθήσεις. </w:t>
      </w:r>
    </w:p>
    <w:p w14:paraId="719A53C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Δεύτερο Κεφάλαιο, στο άρθρο 9, έχουμε την </w:t>
      </w:r>
      <w:proofErr w:type="spellStart"/>
      <w:r>
        <w:rPr>
          <w:rFonts w:eastAsia="Times New Roman" w:cs="Times New Roman"/>
          <w:szCs w:val="24"/>
        </w:rPr>
        <w:t>μετακύληση</w:t>
      </w:r>
      <w:proofErr w:type="spellEnd"/>
      <w:r>
        <w:rPr>
          <w:rFonts w:eastAsia="Times New Roman" w:cs="Times New Roman"/>
          <w:szCs w:val="24"/>
        </w:rPr>
        <w:t xml:space="preserve"> των ευθυνών </w:t>
      </w:r>
      <w:r>
        <w:rPr>
          <w:rFonts w:eastAsia="Times New Roman" w:cs="Times New Roman"/>
          <w:szCs w:val="24"/>
        </w:rPr>
        <w:t xml:space="preserve">στον αναθέτοντα, εκτός από τον εργολάβο και τον υπεργολάβο. Και εγώ ρωτάω, είναι σε θέση ο αναθέτων να γνωρίζει τι ακριβώς πράττει ο εργολάβος; </w:t>
      </w:r>
    </w:p>
    <w:p w14:paraId="719A53C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σας πω ένα απλό παράδειγμα. Αν σε μια πολυκατοικία ανατεθεί η διαχείριση σε ένα γραφείο, το οποίο απασχολεί </w:t>
      </w:r>
      <w:r>
        <w:rPr>
          <w:rFonts w:eastAsia="Times New Roman" w:cs="Times New Roman"/>
          <w:szCs w:val="24"/>
        </w:rPr>
        <w:t>ένα συνεργείο καθαριότητος, θα είναι υπόλογοι οι ένοικοι της πολυκατοικίας; Φανταστείτε τι μπορεί να συμβεί σε εργολαβίες ευρύτερης κλίμακος.</w:t>
      </w:r>
    </w:p>
    <w:p w14:paraId="719A53C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Νομίζω ότι έτσι επιβαρύνετε τις διοικητικές και γραφειοκρατικές διαδικασίες σε περίπτωση αναζήτησης ευθυνών. Πέραν</w:t>
      </w:r>
      <w:r>
        <w:rPr>
          <w:rFonts w:eastAsia="Times New Roman" w:cs="Times New Roman"/>
          <w:szCs w:val="24"/>
        </w:rPr>
        <w:t xml:space="preserve"> αυτού, προκαλεί εντύπωση ότι δεν ισχύουν οι συγκεκριμένες ρυθμίσεις και για το </w:t>
      </w:r>
      <w:r>
        <w:rPr>
          <w:rFonts w:eastAsia="Times New Roman" w:cs="Times New Roman"/>
          <w:szCs w:val="24"/>
        </w:rPr>
        <w:t>δ</w:t>
      </w:r>
      <w:r>
        <w:rPr>
          <w:rFonts w:eastAsia="Times New Roman" w:cs="Times New Roman"/>
          <w:szCs w:val="24"/>
        </w:rPr>
        <w:t xml:space="preserve">ημόσιο. Δηλαδή και πάλι θεσπίζετε ένα περιοριστικό πλαίσιο για το </w:t>
      </w:r>
      <w:proofErr w:type="spellStart"/>
      <w:r>
        <w:rPr>
          <w:rFonts w:eastAsia="Times New Roman" w:cs="Times New Roman"/>
          <w:szCs w:val="24"/>
        </w:rPr>
        <w:t>επιχειρείν</w:t>
      </w:r>
      <w:proofErr w:type="spellEnd"/>
      <w:r>
        <w:rPr>
          <w:rFonts w:eastAsia="Times New Roman" w:cs="Times New Roman"/>
          <w:szCs w:val="24"/>
        </w:rPr>
        <w:t xml:space="preserve">, ενώ δεν ισχύει το ίδιο και για το κράτος. </w:t>
      </w:r>
    </w:p>
    <w:p w14:paraId="719A53C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11, καταλείπετε σε υπουργικές αποφάσεις τις </w:t>
      </w:r>
      <w:r>
        <w:rPr>
          <w:rFonts w:eastAsia="Times New Roman" w:cs="Times New Roman"/>
          <w:szCs w:val="24"/>
        </w:rPr>
        <w:t xml:space="preserve">ρυθμίσεις για τη θερμική καταπόνηση των εργαζομένων, ασαφώς και αορίστως. Αν θέλετε ένα πλαίσιο το οποίο να θωρακίζει την υγεία των εργαζομένων, εδώ είμαστε να το συζητήσουμε. Με πυροτεχνήματα, όμως, χωρίς αντίκρισμα, δεν βγαίνει αποτέλεσμα. </w:t>
      </w:r>
    </w:p>
    <w:p w14:paraId="719A53C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Τρίτο Μέρο</w:t>
      </w:r>
      <w:r>
        <w:rPr>
          <w:rFonts w:eastAsia="Times New Roman" w:cs="Times New Roman"/>
          <w:szCs w:val="24"/>
        </w:rPr>
        <w:t xml:space="preserve">ς δεν θα έπρεπε να αφορά το παρόν νομοσχέδιο, αλλά αυτό του Υπουργείου Μεταναστευτικής Πολιτικής, το οποίο φέρατε περίπου προ διμήνου, δίχως να λάβετε ουδεμία πρόβλεψη γι’ αυτά τα παιδιά. </w:t>
      </w:r>
    </w:p>
    <w:p w14:paraId="719A53D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γεγονός ότι στην χώρα μας έχουμε πολλούς ασυνόδευτους ανήλικο</w:t>
      </w:r>
      <w:r>
        <w:rPr>
          <w:rFonts w:eastAsia="Times New Roman" w:cs="Times New Roman"/>
          <w:szCs w:val="24"/>
        </w:rPr>
        <w:t xml:space="preserve">υς, οι οποίοι χρειάζονται ειδική μέριμνα και φροντίδα. Όμως δεν έχετε θεσπίσει ένα οργανωμένο πλαίσιο διαχείρισης, αλλά επιλέγετε να δημιουργήσετε τον θεσμό του επαγγελματία </w:t>
      </w:r>
      <w:r>
        <w:rPr>
          <w:rFonts w:eastAsia="Times New Roman" w:cs="Times New Roman"/>
          <w:szCs w:val="24"/>
        </w:rPr>
        <w:t>ε</w:t>
      </w:r>
      <w:r>
        <w:rPr>
          <w:rFonts w:eastAsia="Times New Roman" w:cs="Times New Roman"/>
          <w:szCs w:val="24"/>
        </w:rPr>
        <w:t xml:space="preserve">πιτρόπου. </w:t>
      </w:r>
    </w:p>
    <w:p w14:paraId="719A53D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Κι εδώ έχουμε αποσπασματικές ρυθμίσεις, χωρίς σαφή προσανατολισμό και </w:t>
      </w:r>
      <w:r>
        <w:rPr>
          <w:rFonts w:eastAsia="Times New Roman" w:cs="Times New Roman"/>
          <w:szCs w:val="24"/>
        </w:rPr>
        <w:t xml:space="preserve">καταλείπονται σε κοινές υπουργικές αποφάσεις ο ορισμός των προσόντων του και η αμοιβή του, ενώ σε </w:t>
      </w:r>
      <w:r>
        <w:rPr>
          <w:rFonts w:eastAsia="Times New Roman" w:cs="Times New Roman"/>
          <w:szCs w:val="24"/>
        </w:rPr>
        <w:lastRenderedPageBreak/>
        <w:t>υπουργικές αποφάσεις παραπέμπονται και τμήματα που αφορούν τη λειτουργία των μητρώων. Η Ύπατη Αρμοστεία, που κατέθεσε υπόμνημα, αναφέρεται στην αναγκαιότητα τ</w:t>
      </w:r>
      <w:r>
        <w:rPr>
          <w:rFonts w:eastAsia="Times New Roman" w:cs="Times New Roman"/>
          <w:szCs w:val="24"/>
        </w:rPr>
        <w:t xml:space="preserve">ου προσδιορισμού των προσόντων των </w:t>
      </w:r>
      <w:r>
        <w:rPr>
          <w:rFonts w:eastAsia="Times New Roman" w:cs="Times New Roman"/>
          <w:szCs w:val="24"/>
        </w:rPr>
        <w:t>ε</w:t>
      </w:r>
      <w:r>
        <w:rPr>
          <w:rFonts w:eastAsia="Times New Roman" w:cs="Times New Roman"/>
          <w:szCs w:val="24"/>
        </w:rPr>
        <w:t xml:space="preserve">πιτρόπων. </w:t>
      </w:r>
    </w:p>
    <w:p w14:paraId="719A53D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Επιπλέον, φαίνεται πως απουσιάζει η συνδρομή του Υπουργείου Μεταναστευτικής Πολιτικής, γεγονός που δείχνει ότι έχετε αποσυνδέσει τη μεταναστευτική πολιτική από τη συγκεκριμένη κοινωνική της διάσταση και έχετε </w:t>
      </w:r>
      <w:r>
        <w:rPr>
          <w:rFonts w:eastAsia="Times New Roman" w:cs="Times New Roman"/>
          <w:szCs w:val="24"/>
        </w:rPr>
        <w:t xml:space="preserve">προκαλέσει ένα νομικό και οργανωτικό κενό επί της διαχείρισης των ανηλίκων. Οι υπάρχουσες οργανωμένες υποδομές δεν επαρκούν για τη φιλοξενία των παιδιών, ενώ έχουμε ήδη επτακόσιους ανήλικους, οι οποίοι είναι άστεγοι. </w:t>
      </w:r>
    </w:p>
    <w:p w14:paraId="719A53D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Γιατί συμβαίνει αυτό; Τι σας λείπει κα</w:t>
      </w:r>
      <w:r>
        <w:rPr>
          <w:rFonts w:eastAsia="Times New Roman" w:cs="Times New Roman"/>
          <w:szCs w:val="24"/>
        </w:rPr>
        <w:t xml:space="preserve">ι δεν μπορείτε να ανταποκριθείτε; Εάν δεν μπορείτε να διαχειριστείτε το ζήτημα, πείτε ότι δεν μπορείτε. Διότι έχουμε να κάνουμε με παιδιά, που κατά πάσα πιθανότητα θα μείνουν στην Ελλάδα και θα χρειαστούν ειδικές πολιτικές ένταξης και ενσωμάτωσης. </w:t>
      </w:r>
    </w:p>
    <w:p w14:paraId="719A53D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Περαιτέ</w:t>
      </w:r>
      <w:r>
        <w:rPr>
          <w:rFonts w:eastAsia="Times New Roman" w:cs="Times New Roman"/>
          <w:szCs w:val="24"/>
        </w:rPr>
        <w:t xml:space="preserve">ρω, στο Τέταρτο Μέρος, εισάγετε προς ψήφιση ρυθμίσεις που υποδηλώνουν προνομιακή μεταχείριση -άγνωστο </w:t>
      </w:r>
      <w:r>
        <w:rPr>
          <w:rFonts w:eastAsia="Times New Roman" w:cs="Times New Roman"/>
          <w:szCs w:val="24"/>
        </w:rPr>
        <w:lastRenderedPageBreak/>
        <w:t xml:space="preserve">σε ποιους. Λέτε ότι θα μπορούν να παραχωρούνται κτήρια του ΟΑΕΔ σε φορείς κοινωφελούς ή ανθρωπιστικού χαρακτήρα από το Υπουργείο Εργασίας. Ποιοι θα είναι </w:t>
      </w:r>
      <w:r>
        <w:rPr>
          <w:rFonts w:eastAsia="Times New Roman" w:cs="Times New Roman"/>
          <w:szCs w:val="24"/>
        </w:rPr>
        <w:t xml:space="preserve">αυτοί οι φορείς; Με ποια κριτήρια; Και πώς θα τους παραχωρούνται τα δημόσια κτήρια; Όπως αντίστοιχα και στο άρθρο 37, λέτε </w:t>
      </w:r>
      <w:r w:rsidRPr="002B5B2E">
        <w:rPr>
          <w:rFonts w:eastAsia="Times New Roman"/>
          <w:bCs/>
          <w:shd w:val="clear" w:color="auto" w:fill="FFFFFF"/>
        </w:rPr>
        <w:t>ότι</w:t>
      </w:r>
      <w:r>
        <w:rPr>
          <w:rFonts w:eastAsia="Times New Roman" w:cs="Times New Roman"/>
          <w:szCs w:val="24"/>
        </w:rPr>
        <w:t xml:space="preserve"> θα παραχωρούνται κτήρια για πολιτιστικές και λοιπές χρήσεις. </w:t>
      </w:r>
    </w:p>
    <w:p w14:paraId="719A53D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Όλα αυτά προβληματίζουν, σε συνδυασμό με τις διατάξεις του άρθρου 4</w:t>
      </w:r>
      <w:r>
        <w:rPr>
          <w:rFonts w:eastAsia="Times New Roman" w:cs="Times New Roman"/>
          <w:szCs w:val="24"/>
        </w:rPr>
        <w:t xml:space="preserve">3, όπου φαίνεται ότι προχωράτε σε εκπτώσεις στους φορείς </w:t>
      </w:r>
      <w:r>
        <w:rPr>
          <w:rFonts w:eastAsia="Times New Roman" w:cs="Times New Roman"/>
          <w:szCs w:val="24"/>
        </w:rPr>
        <w:t>ΚΑΛΟ</w:t>
      </w:r>
      <w:r w:rsidRPr="00412961" w:rsidDel="004C7A9A">
        <w:rPr>
          <w:rFonts w:eastAsia="Times New Roman" w:cs="Times New Roman"/>
          <w:szCs w:val="24"/>
        </w:rPr>
        <w:t xml:space="preserve"> </w:t>
      </w:r>
      <w:r>
        <w:rPr>
          <w:rFonts w:eastAsia="Times New Roman" w:cs="Times New Roman"/>
          <w:szCs w:val="24"/>
        </w:rPr>
        <w:t xml:space="preserve">υπονομεύοντας την ποιότητα του έργου τους. Γιατί το κάνετε αυτό; Ποιους θέλετε να εξυπηρετήσετε; </w:t>
      </w:r>
    </w:p>
    <w:p w14:paraId="719A53D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Κι ένα ακόμα ζήτημα το οποίο προβληματίζει είναι αυτό της συμπερίληψης του ΣΒΒΕ στους κοινωνικού</w:t>
      </w:r>
      <w:r>
        <w:rPr>
          <w:rFonts w:eastAsia="Times New Roman" w:cs="Times New Roman"/>
          <w:szCs w:val="24"/>
        </w:rPr>
        <w:t xml:space="preserve">ς εταίρους. Εσείς, ένα κόμμα αριστερό, συγκαταλέγετε στους κοινωνικούς εταίρους τους βιομήχανους της Βορείου Ελλάδος. Μάλιστα. Ο ΣΒΒΕ δεν εκπροσωπείται από τον ΣΕΒ σε κεντρικό επίπεδο; </w:t>
      </w:r>
    </w:p>
    <w:p w14:paraId="719A53D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Κι εγώ ερωτώ. Χθες, ο Πρωθυπουργός στη Θεσσαλονίκη, κατά την ομιλία το</w:t>
      </w:r>
      <w:r>
        <w:rPr>
          <w:rFonts w:eastAsia="Times New Roman" w:cs="Times New Roman"/>
          <w:szCs w:val="24"/>
        </w:rPr>
        <w:t xml:space="preserve">υ στον ΣΒΒΕ, τον Σύλλογο Βιομηχάνων Βορείου Ελλάδος, έκανε επίθεση στον ΣΕΒ, κατηγορώντας τον για </w:t>
      </w:r>
      <w:r>
        <w:rPr>
          <w:rFonts w:eastAsia="Times New Roman" w:cs="Times New Roman"/>
          <w:szCs w:val="24"/>
        </w:rPr>
        <w:lastRenderedPageBreak/>
        <w:t>αντιαναπτυξιακή πολιτική, γιατί, λέει, πήρε θέση υπέρ της περικοπής των συντάξεων. Μάλιστα. Ποιος τις έκοψε τις συντάξεις; Ο ΣΕΒ; Εσείς δεν τις κόψατε τις συν</w:t>
      </w:r>
      <w:r>
        <w:rPr>
          <w:rFonts w:eastAsia="Times New Roman" w:cs="Times New Roman"/>
          <w:szCs w:val="24"/>
        </w:rPr>
        <w:t xml:space="preserve">τάξεις; Η Κυβέρνηση του κ. Τσίπρα δεν τις έκοψε τις συντάξεις; </w:t>
      </w:r>
    </w:p>
    <w:p w14:paraId="719A53D8" w14:textId="77777777" w:rsidR="00E97792" w:rsidRDefault="00D70D60">
      <w:pPr>
        <w:spacing w:after="0" w:line="600" w:lineRule="auto"/>
        <w:ind w:firstLine="720"/>
        <w:jc w:val="both"/>
        <w:rPr>
          <w:rFonts w:eastAsia="Times New Roman" w:cs="Times New Roman"/>
          <w:szCs w:val="24"/>
        </w:rPr>
      </w:pPr>
      <w:r w:rsidRPr="00146D59">
        <w:rPr>
          <w:rFonts w:eastAsia="Times New Roman" w:cs="Times New Roman"/>
          <w:b/>
          <w:szCs w:val="24"/>
        </w:rPr>
        <w:t>Ε</w:t>
      </w:r>
      <w:r>
        <w:rPr>
          <w:rFonts w:eastAsia="Times New Roman" w:cs="Times New Roman"/>
          <w:b/>
          <w:szCs w:val="24"/>
        </w:rPr>
        <w:t>ΦΗ</w:t>
      </w:r>
      <w:r w:rsidRPr="00146D59">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Όχι. </w:t>
      </w:r>
    </w:p>
    <w:p w14:paraId="719A53D9"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Ποιος τις έκοψε της συντάξεις; Αυτές τις συντάξεις που θα </w:t>
      </w:r>
      <w:proofErr w:type="spellStart"/>
      <w:r>
        <w:rPr>
          <w:rFonts w:eastAsia="Times New Roman" w:cs="Times New Roman"/>
          <w:szCs w:val="24"/>
        </w:rPr>
        <w:t>ξανακόψετε</w:t>
      </w:r>
      <w:proofErr w:type="spellEnd"/>
      <w:r>
        <w:rPr>
          <w:rFonts w:eastAsia="Times New Roman" w:cs="Times New Roman"/>
          <w:szCs w:val="24"/>
        </w:rPr>
        <w:t xml:space="preserve"> σε λίγους μήνες, ποιος τις </w:t>
      </w:r>
      <w:r>
        <w:rPr>
          <w:rFonts w:eastAsia="Times New Roman" w:cs="Times New Roman"/>
          <w:szCs w:val="24"/>
        </w:rPr>
        <w:t>έκοψε</w:t>
      </w:r>
      <w:r>
        <w:rPr>
          <w:rFonts w:eastAsia="Times New Roman" w:cs="Times New Roman"/>
          <w:szCs w:val="24"/>
        </w:rPr>
        <w:t xml:space="preserve">; </w:t>
      </w:r>
    </w:p>
    <w:p w14:paraId="719A53DA" w14:textId="77777777" w:rsidR="00E97792" w:rsidRDefault="00D70D60">
      <w:pPr>
        <w:spacing w:after="0" w:line="600" w:lineRule="auto"/>
        <w:ind w:firstLine="720"/>
        <w:jc w:val="both"/>
        <w:rPr>
          <w:rFonts w:eastAsia="Times New Roman" w:cs="Times New Roman"/>
          <w:szCs w:val="24"/>
        </w:rPr>
      </w:pPr>
      <w:r w:rsidRPr="00146D59">
        <w:rPr>
          <w:rFonts w:eastAsia="Times New Roman" w:cs="Times New Roman"/>
          <w:b/>
          <w:szCs w:val="24"/>
        </w:rPr>
        <w:t>Ε</w:t>
      </w:r>
      <w:r>
        <w:rPr>
          <w:rFonts w:eastAsia="Times New Roman" w:cs="Times New Roman"/>
          <w:b/>
          <w:szCs w:val="24"/>
        </w:rPr>
        <w:t>ΦΗ</w:t>
      </w:r>
      <w:r w:rsidRPr="00146D59">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Α, «θα» τις κόψουμε! </w:t>
      </w:r>
    </w:p>
    <w:p w14:paraId="719A53DB" w14:textId="77777777" w:rsidR="00E97792" w:rsidRDefault="00D70D60">
      <w:pPr>
        <w:spacing w:after="0" w:line="600" w:lineRule="auto"/>
        <w:ind w:firstLine="720"/>
        <w:jc w:val="center"/>
        <w:rPr>
          <w:rFonts w:eastAsia="Times New Roman"/>
          <w:bCs/>
        </w:rPr>
      </w:pPr>
      <w:r w:rsidRPr="00115525">
        <w:rPr>
          <w:rFonts w:eastAsia="Times New Roman"/>
          <w:bCs/>
        </w:rPr>
        <w:t>(Θόρυβος στην Αίθουσα)</w:t>
      </w:r>
    </w:p>
    <w:p w14:paraId="719A53DC"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Η πολική έχει φτάσει στα όρια της ψυχασθένειας, πλέον. </w:t>
      </w:r>
    </w:p>
    <w:p w14:paraId="719A53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Να σας ρωτήσω κάτι, κυρία Υπουργέ; Γιατί περιλαμβάνετε μόνο τον ΣΒΒΕ στους κοινωνικούς εταίρους και δεν περιλαμβάνετε και τον ΣΘΕΒ, τον Σύλλογο Θεσσαλικών Βιομηχάνων; Γιατί; Να βάλετε κι άλλους μέσα.</w:t>
      </w:r>
      <w:r>
        <w:rPr>
          <w:rFonts w:eastAsia="Times New Roman" w:cs="Times New Roman"/>
          <w:szCs w:val="24"/>
        </w:rPr>
        <w:t xml:space="preserve"> </w:t>
      </w:r>
    </w:p>
    <w:p w14:paraId="719A53D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Τέλος, το ζήτημα των εσόδων από το Κρατικό Πρωτοχρονιάτικο Λαχείο προκαλεί ερωτηματικά. Οι Υπουργοί Οικονομικών και Εργασίας, λέει, θα αποφασίζουν τη διάθεση των καθαρών εσόδων για κοινωνικές πολιτικές. Πού θα διατίθενται τα έσοδα αυτά; Ποιοι θα είναι αυ</w:t>
      </w:r>
      <w:r>
        <w:rPr>
          <w:rFonts w:eastAsia="Times New Roman" w:cs="Times New Roman"/>
          <w:szCs w:val="24"/>
        </w:rPr>
        <w:t xml:space="preserve">τοί οι φορείς; Ουδείς γνωρίζει ή μάλλον κάτι έχετε στο μυαλό σας, απλώς δεν το λέτε. </w:t>
      </w:r>
    </w:p>
    <w:p w14:paraId="719A53D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κάποια στιγμή να δούμε το θέμα πιο σοβαρά και να νομοθετείτε πιο οργανωμένα και πιο σωστά. Όποιες θετικές ρυθμίσεις έχει το νομοσχέδιο είναι διάσπαρτες </w:t>
      </w:r>
      <w:r>
        <w:rPr>
          <w:rFonts w:eastAsia="Times New Roman" w:cs="Times New Roman"/>
          <w:szCs w:val="24"/>
        </w:rPr>
        <w:t xml:space="preserve">και ασύνδετες με την υπάρχουσα νομοθεσία. Αυτό έχει ως συνέπεια την αναποτελεσματικότητα των αντίστοιχων δημόσιων πολιτικών και την επίταση της πολυνομίας και της κακονομίας. </w:t>
      </w:r>
    </w:p>
    <w:p w14:paraId="719A53E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Ειδικότερα δε, όταν η κακονομία συνοδεύεται και από προνομιακή μεταχείριση συγκε</w:t>
      </w:r>
      <w:r>
        <w:rPr>
          <w:rFonts w:eastAsia="Times New Roman" w:cs="Times New Roman"/>
          <w:szCs w:val="24"/>
        </w:rPr>
        <w:t xml:space="preserve">κριμένων συντεχνιών, έχει ως αποτέλεσμα να μην εξυπηρετείται το δημόσιο συμφέρον και να προκαλούνται διαρκώς τα αντανακλαστικά της κοινωνίας. </w:t>
      </w:r>
    </w:p>
    <w:p w14:paraId="719A53E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Ευτυχώς, όμως, έχει αρχίσει η αντίστροφη μέτρηση και δεν θα αργήσουν οι εκλογές. </w:t>
      </w:r>
    </w:p>
    <w:p w14:paraId="719A53E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9A53E3" w14:textId="77777777" w:rsidR="00E97792" w:rsidRDefault="00D70D60">
      <w:pPr>
        <w:spacing w:after="0" w:line="600" w:lineRule="auto"/>
        <w:ind w:firstLine="720"/>
        <w:jc w:val="center"/>
        <w:rPr>
          <w:rFonts w:eastAsia="Times New Roman"/>
          <w:bCs/>
        </w:rPr>
      </w:pPr>
      <w:r w:rsidRPr="00FE24C6">
        <w:rPr>
          <w:rFonts w:eastAsia="Times New Roman"/>
          <w:bCs/>
        </w:rPr>
        <w:lastRenderedPageBreak/>
        <w:t>(Χειροκροτήματα</w:t>
      </w:r>
      <w:r w:rsidRPr="00FE24C6">
        <w:rPr>
          <w:rFonts w:eastAsia="Times New Roman"/>
          <w:bCs/>
        </w:rPr>
        <w:t xml:space="preserve"> από την πτέρυγα της Νέας Δημοκρατίας)</w:t>
      </w:r>
    </w:p>
    <w:p w14:paraId="719A53E4" w14:textId="77777777" w:rsidR="00E97792" w:rsidRDefault="00D70D60">
      <w:pPr>
        <w:spacing w:after="0"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Τον λόγο έχει τώρα ο κ. Εμμανουήλ </w:t>
      </w:r>
      <w:proofErr w:type="spellStart"/>
      <w:r>
        <w:rPr>
          <w:rFonts w:eastAsia="Times New Roman" w:cs="Times New Roman"/>
          <w:szCs w:val="24"/>
        </w:rPr>
        <w:t>Θραψανιώτης</w:t>
      </w:r>
      <w:proofErr w:type="spellEnd"/>
      <w:r>
        <w:rPr>
          <w:rFonts w:eastAsia="Times New Roman" w:cs="Times New Roman"/>
          <w:szCs w:val="24"/>
        </w:rPr>
        <w:t>, Βουλευτής Λασιθίου του ΣΥΡΙΖΑ, για επτά λεπτά.</w:t>
      </w:r>
    </w:p>
    <w:p w14:paraId="719A53E5"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 </w:t>
      </w:r>
    </w:p>
    <w:p w14:paraId="719A53E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κύριοι Υπουργοί, κυρίες </w:t>
      </w:r>
      <w:r>
        <w:rPr>
          <w:rFonts w:eastAsia="Times New Roman" w:cs="Times New Roman"/>
          <w:szCs w:val="24"/>
        </w:rPr>
        <w:t>και κύριοι Βουλευτές, είναι πράγματι πολύ υποκριτικό να εγκαλεί η Αντιπολίτευση την Κυβέρνηση για τις περικοπές των συντάξεων, όταν από το 2010 μέχρι το 2015 ο ελληνικός λαός έχασε το 25% του Ακαθάριστου Εθνικού Προϊόντος, οι συντάξεις κόπηκαν κατά 40% και</w:t>
      </w:r>
      <w:r>
        <w:rPr>
          <w:rFonts w:eastAsia="Times New Roman" w:cs="Times New Roman"/>
          <w:szCs w:val="24"/>
        </w:rPr>
        <w:t xml:space="preserve"> η ανεργία εκτινάχθηκε στο 28%. Είναι πολύ υποκριτικό να εγκαλείτε την Κυβέρνηση ότι κυβερνά χωρίς σχέδιο και να λέτε ότι εσείς είχατε σχέδιο, όταν ο ελληνικός λαός υπέστη αυτές τις περικοπές. </w:t>
      </w:r>
    </w:p>
    <w:p w14:paraId="719A53E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συζητούμε σήμερα το σχέδιο νόμου </w:t>
      </w:r>
      <w:r>
        <w:rPr>
          <w:rFonts w:eastAsia="Times New Roman" w:cs="Times New Roman"/>
          <w:szCs w:val="24"/>
        </w:rPr>
        <w:t xml:space="preserve">του Υπουργείου Εργασίας, Κοινωνικής Ασφάλισης και Κοινωνικής Αλληλεγγύης: «Ασφαλιστικές και συνταξιοδοτικές </w:t>
      </w:r>
      <w:r>
        <w:rPr>
          <w:rFonts w:eastAsia="Times New Roman" w:cs="Times New Roman"/>
          <w:szCs w:val="24"/>
        </w:rPr>
        <w:lastRenderedPageBreak/>
        <w:t>ρυθμίσεις</w:t>
      </w:r>
      <w:r>
        <w:rPr>
          <w:rFonts w:eastAsia="Times New Roman" w:cs="Times New Roman"/>
          <w:szCs w:val="24"/>
        </w:rPr>
        <w:t xml:space="preserve"> - Α</w:t>
      </w:r>
      <w:r>
        <w:rPr>
          <w:rFonts w:eastAsia="Times New Roman" w:cs="Times New Roman"/>
          <w:szCs w:val="24"/>
        </w:rPr>
        <w:t xml:space="preserve">ντιμετώπιση της αδήλωτης εργασίας </w:t>
      </w:r>
      <w:r>
        <w:rPr>
          <w:rFonts w:eastAsia="Times New Roman" w:cs="Times New Roman"/>
          <w:szCs w:val="24"/>
        </w:rPr>
        <w:t>- Ε</w:t>
      </w:r>
      <w:r>
        <w:rPr>
          <w:rFonts w:eastAsia="Times New Roman" w:cs="Times New Roman"/>
          <w:szCs w:val="24"/>
        </w:rPr>
        <w:t xml:space="preserve">νίσχυση της προστασίας των εργαζομένων </w:t>
      </w:r>
      <w:r>
        <w:rPr>
          <w:rFonts w:eastAsia="Times New Roman" w:cs="Times New Roman"/>
          <w:szCs w:val="24"/>
        </w:rPr>
        <w:t>- Ε</w:t>
      </w:r>
      <w:r>
        <w:rPr>
          <w:rFonts w:eastAsia="Times New Roman" w:cs="Times New Roman"/>
          <w:szCs w:val="24"/>
        </w:rPr>
        <w:t>πιτροπεία ασυνόδευτων ανηλίκων</w:t>
      </w:r>
      <w:r>
        <w:rPr>
          <w:rFonts w:eastAsia="Times New Roman" w:cs="Times New Roman"/>
          <w:szCs w:val="24"/>
        </w:rPr>
        <w:t xml:space="preserve"> και άλλες διατάξεις</w:t>
      </w:r>
      <w:r>
        <w:rPr>
          <w:rFonts w:eastAsia="Times New Roman" w:cs="Times New Roman"/>
          <w:szCs w:val="24"/>
        </w:rPr>
        <w:t xml:space="preserve">». </w:t>
      </w:r>
    </w:p>
    <w:p w14:paraId="719A53E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ναι ένα νομοσχέδιο που αποσκοπεί στην προστασία των εργαζομένων με την καταπολέμηση της αδήλωτης εργασίας, με τη βελτίωση των ασφαλιστικών ρυθμίσεων και την προστασία των κοινωνικά ευάλωτων ομάδων, γεγονός που φάνηκε από τις τοποθετήσεις τόσο των εκπροσώπω</w:t>
      </w:r>
      <w:r>
        <w:rPr>
          <w:rFonts w:eastAsia="Times New Roman" w:cs="Times New Roman"/>
          <w:szCs w:val="24"/>
        </w:rPr>
        <w:t xml:space="preserve">ν των εργαζομένων όσο και του Συνδέσμου των Ελλήνων Βιομηχάνων. Οι μεν πρώτοι το υποδέχθηκαν στη μεγάλη πλειοψηφία τους θετικά, ενώ ο ΣΕΒ τοποθετήθηκε αρνητικά. </w:t>
      </w:r>
    </w:p>
    <w:p w14:paraId="719A53E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Όσο πλησιάζει ο Αύγουστος και η καθαρή έξοδος από τα μνημόνια, όπως όλοι παραδέχονται και θα ε</w:t>
      </w:r>
      <w:r>
        <w:rPr>
          <w:rFonts w:eastAsia="Times New Roman" w:cs="Times New Roman"/>
          <w:szCs w:val="24"/>
        </w:rPr>
        <w:t>ίναι πραγματικότητα, η Κυβέρνηση προετοιμάζει την επόμενη μέρα και σχεδιάζει με προσοχή τη στήριξη των εργαζομένων, των κοινωνικά αδύναμων ομάδων, την αύξηση του κατώτατου μισθού, αλλά και τη σταδιακή μείωση των φορολογικών συντελεστών και των ασφα</w:t>
      </w:r>
      <w:r>
        <w:rPr>
          <w:rFonts w:eastAsia="Times New Roman" w:cs="Times New Roman"/>
          <w:szCs w:val="24"/>
        </w:rPr>
        <w:lastRenderedPageBreak/>
        <w:t>λιστικών</w:t>
      </w:r>
      <w:r>
        <w:rPr>
          <w:rFonts w:eastAsia="Times New Roman" w:cs="Times New Roman"/>
          <w:szCs w:val="24"/>
        </w:rPr>
        <w:t xml:space="preserve"> εισφορών. Κλείνει έτσι μια περίοδος σκληρής δημοσιονομικής πολιτικής, στην οποία οδήγησαν οι πολιτικές των κυβερνήσεων της Νέας Δημοκρατίας και του ΠΑΣΟΚ. </w:t>
      </w:r>
    </w:p>
    <w:p w14:paraId="719A53E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αναφέρω για να μην ξεχνιόμαστε. </w:t>
      </w:r>
      <w:r>
        <w:rPr>
          <w:rFonts w:eastAsia="Times New Roman" w:cs="Times New Roman"/>
          <w:szCs w:val="24"/>
        </w:rPr>
        <w:t>Ε</w:t>
      </w:r>
      <w:r>
        <w:rPr>
          <w:rFonts w:eastAsia="Times New Roman" w:cs="Times New Roman"/>
          <w:szCs w:val="24"/>
        </w:rPr>
        <w:t>πειδή ορισμένοι</w:t>
      </w:r>
      <w:r>
        <w:rPr>
          <w:rFonts w:eastAsia="Times New Roman" w:cs="Times New Roman"/>
          <w:szCs w:val="24"/>
        </w:rPr>
        <w:t xml:space="preserve">, όμως, </w:t>
      </w:r>
      <w:r>
        <w:rPr>
          <w:rFonts w:eastAsia="Times New Roman" w:cs="Times New Roman"/>
          <w:szCs w:val="24"/>
        </w:rPr>
        <w:t xml:space="preserve">συμπεριφέρονται σαν να γεννήθηκαν το </w:t>
      </w:r>
      <w:r>
        <w:rPr>
          <w:rFonts w:eastAsia="Times New Roman" w:cs="Times New Roman"/>
          <w:szCs w:val="24"/>
        </w:rPr>
        <w:t>2015 και δεν είναι υποχρεωμένοι να ξέρουν τι έγινε τα προηγούμενα χρόνια, όπως παραδείγματος χάρη, ο Αρχηγός της Αξιωματικής Αντιπολίτευσης όταν μιλάει για θυσίες που έχουν υποστεί οι Έλληνες τα τρία τελευταία χρόνια και μάλιστα εντελώς αχρείαστες κ</w:t>
      </w:r>
      <w:r>
        <w:rPr>
          <w:rFonts w:eastAsia="Times New Roman" w:cs="Times New Roman"/>
          <w:szCs w:val="24"/>
        </w:rPr>
        <w:t>.</w:t>
      </w:r>
      <w:r>
        <w:rPr>
          <w:rFonts w:eastAsia="Times New Roman" w:cs="Times New Roman"/>
          <w:szCs w:val="24"/>
        </w:rPr>
        <w:t>λπ., τ</w:t>
      </w:r>
      <w:r>
        <w:rPr>
          <w:rFonts w:eastAsia="Times New Roman" w:cs="Times New Roman"/>
          <w:szCs w:val="24"/>
        </w:rPr>
        <w:t>ίθεται το ερώτημα: Τι ακριβώς εννοεί; Μήπως ότι πριν την παρούσα Κυβέρνηση όλα ήταν ρόδινα και η κακή Κυβέρνηση έφερε όλα τα δεινά στη χώρα; Δεν το πιστεύω. Εάν όμως εννοεί ότι υποβάλλονται σε αχρείαστες θυσίες εκείνοι που καλούνται επιτέλους να πληρώσουν,</w:t>
      </w:r>
      <w:r>
        <w:rPr>
          <w:rFonts w:eastAsia="Times New Roman" w:cs="Times New Roman"/>
          <w:szCs w:val="24"/>
        </w:rPr>
        <w:t xml:space="preserve"> όσοι δηλαδή θεωρούσαν τη χώρα τσιφλίκι τους, όπως οι </w:t>
      </w:r>
      <w:proofErr w:type="spellStart"/>
      <w:r>
        <w:rPr>
          <w:rFonts w:eastAsia="Times New Roman" w:cs="Times New Roman"/>
          <w:szCs w:val="24"/>
        </w:rPr>
        <w:t>καναλάρχες</w:t>
      </w:r>
      <w:proofErr w:type="spellEnd"/>
      <w:r>
        <w:rPr>
          <w:rFonts w:eastAsia="Times New Roman" w:cs="Times New Roman"/>
          <w:szCs w:val="24"/>
        </w:rPr>
        <w:t xml:space="preserve"> με κανάλια χωρίς άδειες ή όσοι έπαιρναν δάνεια με ενέχυρο, όπως κυνικά ομολογούσαν, ή όσοι ξεχνούσαν να πληρώσουν τα δάνειά τους ή </w:t>
      </w:r>
      <w:proofErr w:type="spellStart"/>
      <w:r>
        <w:rPr>
          <w:rFonts w:eastAsia="Times New Roman" w:cs="Times New Roman"/>
          <w:szCs w:val="24"/>
        </w:rPr>
        <w:t>φοροαπέφευγαν</w:t>
      </w:r>
      <w:proofErr w:type="spellEnd"/>
      <w:r>
        <w:rPr>
          <w:rFonts w:eastAsia="Times New Roman" w:cs="Times New Roman"/>
          <w:szCs w:val="24"/>
        </w:rPr>
        <w:t>- όλοι τους είναι υπεύθυνοι για τη χρεοκοπία τη</w:t>
      </w:r>
      <w:r>
        <w:rPr>
          <w:rFonts w:eastAsia="Times New Roman" w:cs="Times New Roman"/>
          <w:szCs w:val="24"/>
        </w:rPr>
        <w:t xml:space="preserve">ς χώρας- τότε ναι, έχει δίκιο. </w:t>
      </w:r>
      <w:r>
        <w:rPr>
          <w:rFonts w:eastAsia="Times New Roman" w:cs="Times New Roman"/>
          <w:szCs w:val="24"/>
        </w:rPr>
        <w:lastRenderedPageBreak/>
        <w:t xml:space="preserve">Εξάλλου, υποβάλλονται σε θυσίες αυτοί τους οποίους εμπιστεύεται ο κ. Μητσοτάκης και με αυτούς τους οποίους συμπορεύεται. </w:t>
      </w:r>
    </w:p>
    <w:p w14:paraId="719A53E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το μείγμα της πολιτικής που οδήγησε στην κρίση. Και αυτό το γνώριζαν και τα δύο κόμματα. Να θυμίσ</w:t>
      </w:r>
      <w:r>
        <w:rPr>
          <w:rFonts w:eastAsia="Times New Roman" w:cs="Times New Roman"/>
          <w:szCs w:val="24"/>
        </w:rPr>
        <w:t xml:space="preserve">ω –θα το καταθέσω και στα Πρακτικά- εσωτερικό έγγραφο της Τράπεζας της Ελλάδος με ημερομηνία 6 Οκτωβρίου 2009 στον τότε Διοικητή τον κ. </w:t>
      </w:r>
      <w:proofErr w:type="spellStart"/>
      <w:r>
        <w:rPr>
          <w:rFonts w:eastAsia="Times New Roman" w:cs="Times New Roman"/>
          <w:szCs w:val="24"/>
        </w:rPr>
        <w:t>Προβόπουλο</w:t>
      </w:r>
      <w:proofErr w:type="spellEnd"/>
      <w:r>
        <w:rPr>
          <w:rFonts w:eastAsia="Times New Roman" w:cs="Times New Roman"/>
          <w:szCs w:val="24"/>
        </w:rPr>
        <w:t xml:space="preserve"> που δημοσιεύθηκε στην «</w:t>
      </w:r>
      <w:r>
        <w:rPr>
          <w:rFonts w:eastAsia="Times New Roman" w:cs="Times New Roman"/>
          <w:szCs w:val="24"/>
        </w:rPr>
        <w:t>ΚΑΘΗΜΕΡΙΝΗ</w:t>
      </w:r>
      <w:r>
        <w:rPr>
          <w:rFonts w:eastAsia="Times New Roman" w:cs="Times New Roman"/>
          <w:szCs w:val="24"/>
        </w:rPr>
        <w:t xml:space="preserve">». Με βάση τα έως τώρα στοιχεία και τις εξελίξεις αναφέρει: «…καθώς και τις </w:t>
      </w:r>
      <w:r>
        <w:rPr>
          <w:rFonts w:eastAsia="Times New Roman" w:cs="Times New Roman"/>
          <w:szCs w:val="24"/>
        </w:rPr>
        <w:t xml:space="preserve">διαφαινόμενες προοπτικές </w:t>
      </w:r>
      <w:proofErr w:type="spellStart"/>
      <w:r>
        <w:rPr>
          <w:rFonts w:eastAsia="Times New Roman" w:cs="Times New Roman"/>
          <w:szCs w:val="24"/>
        </w:rPr>
        <w:t>ευρισκόμεθα</w:t>
      </w:r>
      <w:proofErr w:type="spellEnd"/>
      <w:r>
        <w:rPr>
          <w:rFonts w:eastAsia="Times New Roman" w:cs="Times New Roman"/>
          <w:szCs w:val="24"/>
        </w:rPr>
        <w:t xml:space="preserve"> ενώπιον ενός πρωτοφανούς δημοσιονομικού εκτροχιασμού, ο οποίος δεν δικαιολογείται, παρά μόνο σε πολύ μικρό βαθμό από την κάμψη της οικονομικής δραστηριότητας. Είναι, δε, απολύτως βέβαιο ότι η παρούσα δημοσιονομική θέση </w:t>
      </w:r>
      <w:r>
        <w:rPr>
          <w:rFonts w:eastAsia="Times New Roman" w:cs="Times New Roman"/>
          <w:szCs w:val="24"/>
        </w:rPr>
        <w:t xml:space="preserve">της χώρας δεν είναι διατηρήσιμη». </w:t>
      </w:r>
    </w:p>
    <w:p w14:paraId="719A53E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συζήτηση που προηγήθηκε για την οικονομία την προηγούμενη Πέμπτη ανέδειξε με τον καλύτερο τρόπο τις ευθύνες διαχρονικά, αλλά και ποιος επίσης έχει σχέδιο για την επόμενη μέρα, σχέδιο για την ανάπτυξη της χώρας προς όφελ</w:t>
      </w:r>
      <w:r>
        <w:rPr>
          <w:rFonts w:eastAsia="Times New Roman" w:cs="Times New Roman"/>
          <w:szCs w:val="24"/>
        </w:rPr>
        <w:t>ος της κοι</w:t>
      </w:r>
      <w:r>
        <w:rPr>
          <w:rFonts w:eastAsia="Times New Roman" w:cs="Times New Roman"/>
          <w:szCs w:val="24"/>
        </w:rPr>
        <w:lastRenderedPageBreak/>
        <w:t>νωνίας των πολλών. Αυτήν την προοπτική υποστηρίζει το παρόν σχέδιο νόμου με στόχο να βελτιώσει και να στηρίξει τα δικαιώματα των εργαζομένων, τον σημαντικότερο πυλώνα για την ανάπτυξη. Γι’ αυτόν ακριβώς τον λόγο έγινε δεκτό με θετικά σχόλια από τ</w:t>
      </w:r>
      <w:r>
        <w:rPr>
          <w:rFonts w:eastAsia="Times New Roman" w:cs="Times New Roman"/>
          <w:szCs w:val="24"/>
        </w:rPr>
        <w:t xml:space="preserve">ην πλειοψηφία των εργαζομένων στη συζήτηση με τους φορείς. </w:t>
      </w:r>
    </w:p>
    <w:p w14:paraId="719A53E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τις ρυθμίσεις για την αδήλωτη και υποδηλωμένη εργασία προστατεύεται ο εργαζόμενος. Επίσης, ενισχύονται και προστατεύονται οι υγιείς επιχειρήσεις από τον αθέμιτο ανταγωνισμό και ενισχύεται το ασ</w:t>
      </w:r>
      <w:r>
        <w:rPr>
          <w:rFonts w:eastAsia="Times New Roman" w:cs="Times New Roman"/>
          <w:szCs w:val="24"/>
        </w:rPr>
        <w:t>φαλιστικό σύστημα. Το πρόστιμο των 10.500 ευρώ διατηρείται, ενώ δίνεται η δυνατότητα μείωσής του, εφόσον ο εργοδότης προσλάβει τον εργαζόμενο με τις προϋποθέσεις που θέτει το παρόν νομοσχέδιο. Προβλέπει, επίσης, αυστηρά πρόστιμα σε περιπτώσεις υποτροπής. Τ</w:t>
      </w:r>
      <w:r>
        <w:rPr>
          <w:rFonts w:eastAsia="Times New Roman" w:cs="Times New Roman"/>
          <w:szCs w:val="24"/>
        </w:rPr>
        <w:t xml:space="preserve">ο πνεύμα του νόμου δεν έχει ούτε εισπρακτικό ούτε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Αποσκοπεί στην προστασία των εργασιακών δικαιωμάτων, στην καταπολέμηση της ανεργίας, στην αύξηση της απασχόλησης σε μονιμότερη και σταθερή βάση. </w:t>
      </w:r>
    </w:p>
    <w:p w14:paraId="719A53E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Αυτοί είναι οι λόγοι και οι αιτία για </w:t>
      </w:r>
      <w:r>
        <w:rPr>
          <w:rFonts w:eastAsia="Times New Roman" w:cs="Times New Roman"/>
          <w:szCs w:val="24"/>
        </w:rPr>
        <w:t>τους οποίους ο Πρόεδρος του ΣΕΒ τάχθηκε μετωπικά απέναντι στο σχέδιο της Κυβέρνησης για την επαναφορά των συλλογικών διαπραγματεύσεων, την αύξηση του κατώτατου μισθού. Αυτή ακριβώς η προσπάθεια θεωρεί ο ΣΕΒ ότι υποσκάπτει την επιχειρηματικότητα και δεν προ</w:t>
      </w:r>
      <w:r>
        <w:rPr>
          <w:rFonts w:eastAsia="Times New Roman" w:cs="Times New Roman"/>
          <w:szCs w:val="24"/>
        </w:rPr>
        <w:t xml:space="preserve">καλεί καμία εντύπωση το ότι ταυτίζεται μαζί του η Αξιωματική Αντιπολίτευση. </w:t>
      </w:r>
    </w:p>
    <w:p w14:paraId="719A53E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επίσης, είναι ότι οι Ευρωβουλευτές της Αξιωματικής Αντιπολίτευσης δεν καταψήφισαν με τη Χρυσή Αυγή την επέκταση του ωραρίου για τους οδηγούς, καθώς και το ότι η </w:t>
      </w:r>
      <w:r>
        <w:rPr>
          <w:rFonts w:eastAsia="Times New Roman" w:cs="Times New Roman"/>
          <w:szCs w:val="24"/>
        </w:rPr>
        <w:t>κ</w:t>
      </w:r>
      <w:r>
        <w:rPr>
          <w:rFonts w:eastAsia="Times New Roman" w:cs="Times New Roman"/>
          <w:szCs w:val="24"/>
        </w:rPr>
        <w:t>υ</w:t>
      </w:r>
      <w:r>
        <w:rPr>
          <w:rFonts w:eastAsia="Times New Roman" w:cs="Times New Roman"/>
          <w:szCs w:val="24"/>
        </w:rPr>
        <w:t xml:space="preserve">βέρνηση της Αυστρίας ψήφισε νόμο για την επέκταση του οκταώρου σε δωδεκάωρο. </w:t>
      </w:r>
    </w:p>
    <w:p w14:paraId="719A53F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Αυτές τις μεταρρυθμίσεις υπονοούσε προφανώς ο Αρχηγός της Αξιωματικής Αντιπολίτευσης στα συγχαρητήριά του στον κ. </w:t>
      </w:r>
      <w:proofErr w:type="spellStart"/>
      <w:r>
        <w:rPr>
          <w:rFonts w:eastAsia="Times New Roman" w:cs="Times New Roman"/>
          <w:szCs w:val="24"/>
        </w:rPr>
        <w:t>Κουρτς</w:t>
      </w:r>
      <w:proofErr w:type="spellEnd"/>
      <w:r>
        <w:rPr>
          <w:rFonts w:eastAsia="Times New Roman" w:cs="Times New Roman"/>
          <w:szCs w:val="24"/>
        </w:rPr>
        <w:t>. Αναφέρει: «Θα ήθελα να σας ευχηθώ κάθε επιτυχία στην υλο</w:t>
      </w:r>
      <w:r>
        <w:rPr>
          <w:rFonts w:eastAsia="Times New Roman" w:cs="Times New Roman"/>
          <w:szCs w:val="24"/>
        </w:rPr>
        <w:t xml:space="preserve">ποίηση των σημαντικών μεταρρυθμίσεων που υποσχεθήκατε προεκλογικά». Αποτελεί δυστυχώς κακό προμήνυμα για το τι επιφυλάσσεται στους εργαζόμενους. </w:t>
      </w:r>
    </w:p>
    <w:p w14:paraId="719A53F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προβλέπονται αλλαγές στη διαδικασία συνταξιοδότησης, όπως είναι η δυνατότητα του δικαιο</w:t>
      </w:r>
      <w:r>
        <w:rPr>
          <w:rFonts w:eastAsia="Times New Roman" w:cs="Times New Roman"/>
          <w:szCs w:val="24"/>
        </w:rPr>
        <w:t>ύχου να υποβάλλει την αίτηση για να παραμείνει στην εργασία έως ότου συνταξιοδοτηθεί. Είναι γνωστές οι ταλαιπωρίες και οι καθυστερήσεις και η οικονομική επιβάρυνση όσων είχαν καταθέσει δικαιολογητικά για τη συνταξιοδότηση, εάν αναλογιστεί κανείς ότι χρειάσ</w:t>
      </w:r>
      <w:r>
        <w:rPr>
          <w:rFonts w:eastAsia="Times New Roman" w:cs="Times New Roman"/>
          <w:szCs w:val="24"/>
        </w:rPr>
        <w:t xml:space="preserve">τηκε να περιμένουν έως και τέσσερα χρόνια για να πάρουν τη σύνταξη τους. Τώρα έχουν τη δυνατότητα να εργάζονται μέχρι να συνταξιοδοτηθούν. </w:t>
      </w:r>
    </w:p>
    <w:p w14:paraId="719A53F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Να επισημάνω ότι με τον ν.4387/2016 δίνεται δυνατότητα σε εργαζόμενους που διαμένουν μόνιμα και νόμιμα στην Ελλάδα μ</w:t>
      </w:r>
      <w:r>
        <w:rPr>
          <w:rFonts w:eastAsia="Times New Roman" w:cs="Times New Roman"/>
          <w:szCs w:val="24"/>
        </w:rPr>
        <w:t xml:space="preserve">ε δεκαπέντε χρόνια ασφάλισης να πάρουν την εθνική σύνταξη με προϋποθέσεις. Επιτρέψτε μου να αναφερθώ σε χαρακτηριστική περίπτωση πολίτη εβδομήντα τριών ετών με δεκαπέντε χρόνια στη θάλασσα και άλλα δυόμισι ως </w:t>
      </w:r>
      <w:proofErr w:type="spellStart"/>
      <w:r>
        <w:rPr>
          <w:rFonts w:eastAsia="Times New Roman" w:cs="Times New Roman"/>
          <w:szCs w:val="24"/>
        </w:rPr>
        <w:t>ετεροαπασχολούμενος</w:t>
      </w:r>
      <w:proofErr w:type="spellEnd"/>
      <w:r>
        <w:rPr>
          <w:rFonts w:eastAsia="Times New Roman" w:cs="Times New Roman"/>
          <w:szCs w:val="24"/>
        </w:rPr>
        <w:t>, ο οποίος υπέβαλε τα δικαιο</w:t>
      </w:r>
      <w:r>
        <w:rPr>
          <w:rFonts w:eastAsia="Times New Roman" w:cs="Times New Roman"/>
          <w:szCs w:val="24"/>
        </w:rPr>
        <w:t xml:space="preserve">λογητικά για σύνταξη το 2015, πήρε απάντηση στις αρχές του 2018 ότι δεν δικαιούται βάσει των μέχρι τότε δεδομένων, ενώ τώρα του δίνεται η δυνατότητα να πάρει σύνταξη. </w:t>
      </w:r>
    </w:p>
    <w:p w14:paraId="719A53F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3, επίσης, ρυθμίζονται περιπτώσεις ασφάλισης σε δύο ταμεία είτε από άγνοια ε</w:t>
      </w:r>
      <w:r>
        <w:rPr>
          <w:rFonts w:eastAsia="Times New Roman" w:cs="Times New Roman"/>
          <w:szCs w:val="24"/>
        </w:rPr>
        <w:t>ίτε επειδή άλλαξαν απασχόληση χωρίς να διακόψουν την ασφάλισή τους στο προηγούμενο ταμείο, με αποτέλεσμα να χρεώνονται διπλές ασφαλιστικές εισφορές. Με τη συγκεκριμένη ρύθμιση, επανεξετάζεται και αποκαθίσταται η εις βάρος τους αδικία.</w:t>
      </w:r>
    </w:p>
    <w:p w14:paraId="719A53F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το παρόν νομοθετικ</w:t>
      </w:r>
      <w:r>
        <w:rPr>
          <w:rFonts w:eastAsia="Times New Roman" w:cs="Times New Roman"/>
          <w:szCs w:val="24"/>
        </w:rPr>
        <w:t>ό πλαίσιο καταβάλλεται, επίσης, προσπάθεια να προστατευθούν τα ανήλικα παιδιά τρίτων χωρών που εισέρχονται στη χώρα μας και όχι μόνο, εξαιτίας των δυσμενών συνθηκών που διαμορφώνονται στις χώρες προέλευσης και θέτουν σε κίνδυνο την ύπαρξή τους, όπως ο πόλε</w:t>
      </w:r>
      <w:r>
        <w:rPr>
          <w:rFonts w:eastAsia="Times New Roman" w:cs="Times New Roman"/>
          <w:szCs w:val="24"/>
        </w:rPr>
        <w:t>μος, η φτώχεια, η εκμετάλλευση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19A53F5"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συνάδελφε, ολοκληρώστε, σας παρακαλώ. </w:t>
      </w:r>
    </w:p>
    <w:p w14:paraId="719A53F6"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Τελειώνω, κύριε Πρόεδρε. </w:t>
      </w:r>
    </w:p>
    <w:p w14:paraId="719A53F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Τα παιδιά αυτά έχουν χάσει την επαφή με τον οικογενειακό ή το πλησιέστερο οικείο σε αυτά </w:t>
      </w:r>
      <w:r>
        <w:rPr>
          <w:rFonts w:eastAsia="Times New Roman" w:cs="Times New Roman"/>
          <w:szCs w:val="24"/>
        </w:rPr>
        <w:t xml:space="preserve">περιβάλλον, είναι ασυνόδευτα και άρα ευάλωτα σε κίνδυνο και σε εκμετάλλευση. Με </w:t>
      </w:r>
      <w:r>
        <w:rPr>
          <w:rFonts w:eastAsia="Times New Roman" w:cs="Times New Roman"/>
          <w:szCs w:val="24"/>
        </w:rPr>
        <w:lastRenderedPageBreak/>
        <w:t>τις ρυθμίσεις προτείνεται η διάθεση των αναγκαίων πόρων, τον ορισμό επαγγελματία επιτρόπου, διασφαλίζονται συνθήκες διαβίωσης, στέγης, διατροφής, εκπαίδευσης, ιατροφαρμακευτική</w:t>
      </w:r>
      <w:r>
        <w:rPr>
          <w:rFonts w:eastAsia="Times New Roman" w:cs="Times New Roman"/>
          <w:szCs w:val="24"/>
        </w:rPr>
        <w:t xml:space="preserve">ς περίθαλψης είτε σε κέντρα φιλοξενίας είτε σε ημιαυτόνομες μονάδες είτε σε αναδόχους. Στόχος είναι η επανασύνδεση με το οικογενειακό οικείο περιβάλλον είτε να αποκτήσουν τα απαραίτητα εφόδια για κοινωνική ένταξη. </w:t>
      </w:r>
    </w:p>
    <w:p w14:paraId="719A53F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πέρα από τις</w:t>
      </w:r>
      <w:r>
        <w:rPr>
          <w:rFonts w:eastAsia="Times New Roman" w:cs="Times New Roman"/>
          <w:szCs w:val="24"/>
        </w:rPr>
        <w:t xml:space="preserve"> πολιτικές ή κομματικές προσεγγίσεις, είναι γεγονός ότι η κοινωνική ανισότητα, η οποία δεν είναι φυσικό φαινόμενο, όπως κάποιοι διατείνονται, διευρύνεται. Το χάσμα μεταξύ πλουσίων και φτωχών μεγαλώνει. Σύμφωνα με στοιχεία της Παγκόσμιας Έκθεσης για την ανι</w:t>
      </w:r>
      <w:r>
        <w:rPr>
          <w:rFonts w:eastAsia="Times New Roman" w:cs="Times New Roman"/>
          <w:szCs w:val="24"/>
        </w:rPr>
        <w:t xml:space="preserve">σότητα, το 1% του πληθυσμού της γης κατέχει το 40% του παγκόσμιου πλούτου, σε αντίθεση με το 50% του πληθυσμού που κατέχει μόλις το 1% του πλούτου. Το ερώτημα που προκύπτει είναι: Ποιες πολιτικές είναι εκείνες που μπορούν να μειώσουν αντί να διευρύνουν το </w:t>
      </w:r>
      <w:r>
        <w:rPr>
          <w:rFonts w:eastAsia="Times New Roman" w:cs="Times New Roman"/>
          <w:szCs w:val="24"/>
        </w:rPr>
        <w:t xml:space="preserve">χάσμα; Εκείνες που αποδεδειγμένα </w:t>
      </w:r>
      <w:r>
        <w:rPr>
          <w:rFonts w:eastAsia="Times New Roman" w:cs="Times New Roman"/>
          <w:szCs w:val="24"/>
        </w:rPr>
        <w:lastRenderedPageBreak/>
        <w:t xml:space="preserve">είναι με τους λίγους ενάντια στους πολλούς ή το αντίθετο; Η απάντηση είναι ξεκάθαρη. Αυτό δείχνει και το παρόν νομοσχέδιο και σε αυτό το δίλημμα θα κληθεί να απαντήσει ο ελληνικός λαός. </w:t>
      </w:r>
    </w:p>
    <w:p w14:paraId="719A53F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A53FA"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719A53FB"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Συνεχίζουμε με τον Κοινοβουλευτικό Εκπρόσωπο της Δημοκρατικής Συμπαράταξης κ. Ανδρέα Λοβέρδο για δώδεκα λεπτά. </w:t>
      </w:r>
    </w:p>
    <w:p w14:paraId="719A53FC"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719A53F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τόσο μ</w:t>
      </w:r>
      <w:r>
        <w:rPr>
          <w:rFonts w:eastAsia="Times New Roman" w:cs="Times New Roman"/>
          <w:szCs w:val="24"/>
        </w:rPr>
        <w:t xml:space="preserve">εγάλη η σημασία των εργασιακών και των ασφαλιστικών θεμάτων για τον οικονομικό, αλλά και κατ’ επέκταση τον κοινωνικό ιστό της χώρας που θα προσπαθήσω σήμερα να μην παρεκκλίνω από αυτή τη θεματολογία. </w:t>
      </w:r>
    </w:p>
    <w:p w14:paraId="719A53F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Να μου συγχωρεθεί μόνο μια πρώτη αναφορά στο παιδί που </w:t>
      </w:r>
      <w:r>
        <w:rPr>
          <w:rFonts w:eastAsia="Times New Roman" w:cs="Times New Roman"/>
          <w:szCs w:val="24"/>
        </w:rPr>
        <w:t xml:space="preserve">αυτοκτόνησε στην Αργυρούπολη και στο θέμα του </w:t>
      </w:r>
      <w:r>
        <w:rPr>
          <w:rFonts w:eastAsia="Times New Roman" w:cs="Times New Roman"/>
          <w:szCs w:val="24"/>
          <w:lang w:val="en-US"/>
        </w:rPr>
        <w:t>bullying</w:t>
      </w:r>
      <w:r w:rsidRPr="007E3E5C">
        <w:rPr>
          <w:rFonts w:eastAsia="Times New Roman" w:cs="Times New Roman"/>
          <w:szCs w:val="24"/>
        </w:rPr>
        <w:t xml:space="preserve"> </w:t>
      </w:r>
      <w:r>
        <w:rPr>
          <w:rFonts w:eastAsia="Times New Roman" w:cs="Times New Roman"/>
          <w:szCs w:val="24"/>
        </w:rPr>
        <w:t>που τόσο πολύ μας έχει απασχολήσει -θυμάμαι και δικές μου δράσεις στο Υπουργείο Παιδείας- και για το οποίο πρέπει να εί</w:t>
      </w:r>
      <w:r>
        <w:rPr>
          <w:rFonts w:eastAsia="Times New Roman" w:cs="Times New Roman"/>
          <w:szCs w:val="24"/>
        </w:rPr>
        <w:lastRenderedPageBreak/>
        <w:t>μαστε όλοι ενωμένοι. Ο καθένας και η κάθε παράταξη όσο μπορεί πρέπει να βοηθήσει σ</w:t>
      </w:r>
      <w:r>
        <w:rPr>
          <w:rFonts w:eastAsia="Times New Roman" w:cs="Times New Roman"/>
          <w:szCs w:val="24"/>
        </w:rPr>
        <w:t xml:space="preserve">τα σχολεία, τους συλλόγους γονέων, τους συλλόγους των καθηγητών και των δασκάλων. </w:t>
      </w:r>
    </w:p>
    <w:p w14:paraId="719A53F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Μου έκανε πολύ αρνητική εντύπωση, κυρίες και κύριοι Βουλευτές, ο Υπουργός </w:t>
      </w:r>
      <w:proofErr w:type="spellStart"/>
      <w:r>
        <w:rPr>
          <w:rFonts w:eastAsia="Times New Roman" w:cs="Times New Roman"/>
          <w:szCs w:val="24"/>
        </w:rPr>
        <w:t>Γαβρόγλου</w:t>
      </w:r>
      <w:proofErr w:type="spellEnd"/>
      <w:r>
        <w:rPr>
          <w:rFonts w:eastAsia="Times New Roman" w:cs="Times New Roman"/>
          <w:szCs w:val="24"/>
        </w:rPr>
        <w:t xml:space="preserve"> σήμερα, ο οποίος είπε ότι δεν μιλάει για να μην παρέμβει στο πένθος μιας οικογένειας –αυτ</w:t>
      </w:r>
      <w:r>
        <w:rPr>
          <w:rFonts w:eastAsia="Times New Roman" w:cs="Times New Roman"/>
          <w:szCs w:val="24"/>
        </w:rPr>
        <w:t xml:space="preserve">ό δεν ακούγεται άσχημα, σωστό είναι- αλλά θα θέσει γενικότερο θέμα βίας ανάμεσα στους γονείς και βίας στα πανεπιστήμια. Εδώ, έχουμε </w:t>
      </w:r>
      <w:r>
        <w:rPr>
          <w:rFonts w:eastAsia="Times New Roman" w:cs="Times New Roman"/>
          <w:szCs w:val="24"/>
          <w:lang w:val="en-US"/>
        </w:rPr>
        <w:t>bullying</w:t>
      </w:r>
      <w:r w:rsidRPr="007E3E5C">
        <w:rPr>
          <w:rFonts w:eastAsia="Times New Roman" w:cs="Times New Roman"/>
          <w:szCs w:val="24"/>
        </w:rPr>
        <w:t>.</w:t>
      </w:r>
      <w:r>
        <w:rPr>
          <w:rFonts w:eastAsia="Times New Roman" w:cs="Times New Roman"/>
          <w:szCs w:val="24"/>
        </w:rPr>
        <w:t xml:space="preserve"> Και σε αυτό πρέπει να είμαστε ενωμένοι. Είναι πολύ μεγάλο θέμα. Ήταν πολύ άστοχη η σημερινή του δήλωση. </w:t>
      </w:r>
    </w:p>
    <w:p w14:paraId="719A540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την Προεδρική Έδρα καταλαμβάνει ο Ζ΄ Αντιπρόεδρος της Βουλής κ. </w:t>
      </w:r>
      <w:r w:rsidRPr="003E7489">
        <w:rPr>
          <w:rFonts w:eastAsia="Times New Roman" w:cs="Times New Roman"/>
          <w:b/>
          <w:szCs w:val="24"/>
        </w:rPr>
        <w:t>ΣΠΥΡΙΔΩΝ ΛΥΚΟΥΔΗΣ</w:t>
      </w:r>
      <w:r>
        <w:rPr>
          <w:rFonts w:eastAsia="Times New Roman" w:cs="Times New Roman"/>
          <w:szCs w:val="24"/>
        </w:rPr>
        <w:t>)</w:t>
      </w:r>
    </w:p>
    <w:p w14:paraId="719A540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στα θέματά μας. Η Υπουργός στην </w:t>
      </w:r>
      <w:r>
        <w:rPr>
          <w:rFonts w:eastAsia="Times New Roman" w:cs="Times New Roman"/>
          <w:szCs w:val="24"/>
        </w:rPr>
        <w:t>ε</w:t>
      </w:r>
      <w:r>
        <w:rPr>
          <w:rFonts w:eastAsia="Times New Roman" w:cs="Times New Roman"/>
          <w:szCs w:val="24"/>
        </w:rPr>
        <w:t xml:space="preserve">πιτροπή έκανε γενικότερες αναφορές τις οποίες θα αντιπαρέλθω, θίγοντας όμως μόνο τους τίτλους τους. Πειρασμός είναι να απαντήσεις, αλλά θα χάσω τον χρόνο, τον οποίο έχω για την ομιλία μου. Χαρακτήρισε ιστορική την απόφαση του </w:t>
      </w:r>
      <w:proofErr w:type="spellStart"/>
      <w:r>
        <w:rPr>
          <w:rFonts w:eastAsia="Times New Roman" w:cs="Times New Roman"/>
          <w:szCs w:val="24"/>
          <w:lang w:val="en-US"/>
        </w:rPr>
        <w:t>Eurogroup</w:t>
      </w:r>
      <w:proofErr w:type="spellEnd"/>
      <w:r w:rsidRPr="007E3E5C">
        <w:rPr>
          <w:rFonts w:eastAsia="Times New Roman" w:cs="Times New Roman"/>
          <w:szCs w:val="24"/>
        </w:rPr>
        <w:t xml:space="preserve"> </w:t>
      </w:r>
      <w:r>
        <w:rPr>
          <w:rFonts w:eastAsia="Times New Roman" w:cs="Times New Roman"/>
          <w:szCs w:val="24"/>
        </w:rPr>
        <w:t>της 21</w:t>
      </w:r>
      <w:r>
        <w:rPr>
          <w:rFonts w:eastAsia="Times New Roman" w:cs="Times New Roman"/>
          <w:szCs w:val="24"/>
          <w:vertAlign w:val="superscript"/>
        </w:rPr>
        <w:t xml:space="preserve">ης </w:t>
      </w:r>
      <w:r>
        <w:rPr>
          <w:rFonts w:eastAsia="Times New Roman" w:cs="Times New Roman"/>
          <w:szCs w:val="24"/>
        </w:rPr>
        <w:t>Ιουνίου. Το</w:t>
      </w:r>
      <w:r>
        <w:rPr>
          <w:rFonts w:eastAsia="Times New Roman" w:cs="Times New Roman"/>
          <w:szCs w:val="24"/>
        </w:rPr>
        <w:t xml:space="preserve"> αντιπαρέρχομαι, όπως αντιπαρέρχομαι και τη σύγκριση </w:t>
      </w:r>
      <w:r>
        <w:rPr>
          <w:rFonts w:eastAsia="Times New Roman" w:cs="Times New Roman"/>
          <w:szCs w:val="24"/>
        </w:rPr>
        <w:lastRenderedPageBreak/>
        <w:t xml:space="preserve">λέξη κατά λέξη με τις συμφωνίες του 2012 και του 2014 για το θέμα του δημοσίου χρέους. </w:t>
      </w:r>
    </w:p>
    <w:p w14:paraId="719A5402"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Αναφέρθηκε στη δανειακή περίοδο χάριτος και δεν νομίζω ότι έχει κα</w:t>
      </w:r>
      <w:r>
        <w:rPr>
          <w:rFonts w:eastAsia="Times New Roman" w:cs="Times New Roman"/>
          <w:szCs w:val="24"/>
        </w:rPr>
        <w:t>μ</w:t>
      </w:r>
      <w:r>
        <w:rPr>
          <w:rFonts w:eastAsia="Times New Roman" w:cs="Times New Roman"/>
          <w:szCs w:val="24"/>
        </w:rPr>
        <w:t>μία σημασία να θυμίσουμε σήμερα τι λέγανε για τι</w:t>
      </w:r>
      <w:r>
        <w:rPr>
          <w:rFonts w:eastAsia="Times New Roman" w:cs="Times New Roman"/>
          <w:szCs w:val="24"/>
        </w:rPr>
        <w:t>ς παραμετρικές αλλαγές. Να αναφέρω ότι η ίδια Υπουργός</w:t>
      </w:r>
      <w:r w:rsidRPr="008E5AF8">
        <w:rPr>
          <w:rFonts w:eastAsia="Times New Roman" w:cs="Times New Roman"/>
          <w:szCs w:val="24"/>
        </w:rPr>
        <w:t>,</w:t>
      </w:r>
      <w:r>
        <w:rPr>
          <w:rFonts w:eastAsia="Times New Roman" w:cs="Times New Roman"/>
          <w:szCs w:val="24"/>
        </w:rPr>
        <w:t xml:space="preserve"> η σημερινή</w:t>
      </w:r>
      <w:r w:rsidRPr="008E5AF8">
        <w:rPr>
          <w:rFonts w:eastAsia="Times New Roman" w:cs="Times New Roman"/>
          <w:szCs w:val="24"/>
        </w:rPr>
        <w:t>,</w:t>
      </w:r>
      <w:r>
        <w:rPr>
          <w:rFonts w:eastAsia="Times New Roman" w:cs="Times New Roman"/>
          <w:szCs w:val="24"/>
        </w:rPr>
        <w:t xml:space="preserve"> δέκα μόλις μέρες πριν τις εκλογές της 25</w:t>
      </w:r>
      <w:r w:rsidRPr="00F711A6">
        <w:rPr>
          <w:rFonts w:eastAsia="Times New Roman" w:cs="Times New Roman"/>
          <w:szCs w:val="24"/>
          <w:vertAlign w:val="superscript"/>
        </w:rPr>
        <w:t>ης</w:t>
      </w:r>
      <w:r>
        <w:rPr>
          <w:rFonts w:eastAsia="Times New Roman" w:cs="Times New Roman"/>
          <w:szCs w:val="24"/>
        </w:rPr>
        <w:t xml:space="preserve"> Ιανουαρίου διακήρυττε με στόμφο και </w:t>
      </w:r>
      <w:proofErr w:type="spellStart"/>
      <w:r>
        <w:rPr>
          <w:rFonts w:eastAsia="Times New Roman" w:cs="Times New Roman"/>
          <w:szCs w:val="24"/>
        </w:rPr>
        <w:t>υπερχειλή</w:t>
      </w:r>
      <w:proofErr w:type="spellEnd"/>
      <w:r>
        <w:rPr>
          <w:rFonts w:eastAsia="Times New Roman" w:cs="Times New Roman"/>
          <w:szCs w:val="24"/>
        </w:rPr>
        <w:t xml:space="preserve"> εσωτερική βεβαιότητα ότι το δίκαιο το φτιάχνουν οι λαοί, δεν το φτιάχνουν οι τεχνοκράτες της τρόικα</w:t>
      </w:r>
      <w:r>
        <w:rPr>
          <w:rFonts w:eastAsia="Times New Roman" w:cs="Times New Roman"/>
          <w:szCs w:val="24"/>
        </w:rPr>
        <w:t xml:space="preserve">ς. </w:t>
      </w:r>
    </w:p>
    <w:p w14:paraId="719A5403"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Κύριε Πετρόπουλε, δεν θέλω να κάνω σημείο προς σημείο την κατάθεση των δικών μου επιχειρημάτων γι’ αυτά που είπατε για όσα έγιναν αυτά τα τριάμισι χρόνια. Ο ασφαλισμένος τα ξέρει. Όμως πραγματικά με ερεθίζει η αναφορά σας στη ρύθμιση </w:t>
      </w:r>
      <w:proofErr w:type="spellStart"/>
      <w:r>
        <w:rPr>
          <w:rFonts w:eastAsia="Times New Roman" w:cs="Times New Roman"/>
          <w:szCs w:val="24"/>
        </w:rPr>
        <w:t>Χαϊκάλη</w:t>
      </w:r>
      <w:proofErr w:type="spellEnd"/>
      <w:r>
        <w:rPr>
          <w:rFonts w:eastAsia="Times New Roman" w:cs="Times New Roman"/>
          <w:szCs w:val="24"/>
        </w:rPr>
        <w:t xml:space="preserve">. Γιατί το </w:t>
      </w:r>
      <w:r>
        <w:rPr>
          <w:rFonts w:eastAsia="Times New Roman" w:cs="Times New Roman"/>
          <w:szCs w:val="24"/>
        </w:rPr>
        <w:t xml:space="preserve">κάνατε αυτό; Δεν λέτε αλήθεια. Να μην το χοντρύνω. Το 2012 με τον ν.4075, που ήταν ο τελευταίος νόμος πριν πάμε σε εκλογές, ο κ. </w:t>
      </w:r>
      <w:proofErr w:type="spellStart"/>
      <w:r>
        <w:rPr>
          <w:rFonts w:eastAsia="Times New Roman" w:cs="Times New Roman"/>
          <w:szCs w:val="24"/>
        </w:rPr>
        <w:t>Κουτρουμάνης</w:t>
      </w:r>
      <w:proofErr w:type="spellEnd"/>
      <w:r>
        <w:rPr>
          <w:rFonts w:eastAsia="Times New Roman" w:cs="Times New Roman"/>
          <w:szCs w:val="24"/>
        </w:rPr>
        <w:t xml:space="preserve"> -ήμουν τότε εγώ Υπουργός που είχα το σχέδιο νόμου στην ευθύνη μου εκείνη την ημέρα- ρύθμισε ότι όσες παροχές δίδον</w:t>
      </w:r>
      <w:r>
        <w:rPr>
          <w:rFonts w:eastAsia="Times New Roman" w:cs="Times New Roman"/>
          <w:szCs w:val="24"/>
        </w:rPr>
        <w:t xml:space="preserve">ται, να δίδονται με βάση την κατώτατη σύνταξη πριν αυτή αλλάξει. Όλη δηλαδή η ενότητα </w:t>
      </w:r>
      <w:r>
        <w:rPr>
          <w:rFonts w:eastAsia="Times New Roman" w:cs="Times New Roman"/>
          <w:szCs w:val="24"/>
        </w:rPr>
        <w:lastRenderedPageBreak/>
        <w:t xml:space="preserve">των παροχών να εναρμονίζεται με την κατώτατη σύνταξη πριν αυτή αλλάξει. </w:t>
      </w:r>
    </w:p>
    <w:p w14:paraId="719A5404"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ρχεται</w:t>
      </w:r>
      <w:r>
        <w:rPr>
          <w:rFonts w:eastAsia="Times New Roman" w:cs="Times New Roman"/>
          <w:szCs w:val="24"/>
        </w:rPr>
        <w:t>, λοιπόν,</w:t>
      </w:r>
      <w:r>
        <w:rPr>
          <w:rFonts w:eastAsia="Times New Roman" w:cs="Times New Roman"/>
          <w:szCs w:val="24"/>
        </w:rPr>
        <w:t xml:space="preserve"> ο κ. </w:t>
      </w:r>
      <w:proofErr w:type="spellStart"/>
      <w:r>
        <w:rPr>
          <w:rFonts w:eastAsia="Times New Roman" w:cs="Times New Roman"/>
          <w:szCs w:val="24"/>
        </w:rPr>
        <w:t>Χαϊκάλης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της τραβάει μία προς τα κάτω -22% ήταν η μείωση της κατώτατης</w:t>
      </w:r>
      <w:r w:rsidRPr="008E5AF8">
        <w:rPr>
          <w:rFonts w:eastAsia="Times New Roman" w:cs="Times New Roman"/>
          <w:szCs w:val="24"/>
        </w:rPr>
        <w:t>-</w:t>
      </w:r>
      <w:r>
        <w:rPr>
          <w:rFonts w:eastAsia="Times New Roman" w:cs="Times New Roman"/>
          <w:szCs w:val="24"/>
        </w:rPr>
        <w:t xml:space="preserve"> και συμπαρασύρει και όλα αυτά κατ’ εντολή </w:t>
      </w:r>
      <w:proofErr w:type="spellStart"/>
      <w:r>
        <w:rPr>
          <w:rFonts w:eastAsia="Times New Roman" w:cs="Times New Roman"/>
          <w:szCs w:val="24"/>
        </w:rPr>
        <w:t>Τζουζέπε</w:t>
      </w:r>
      <w:proofErr w:type="spellEnd"/>
      <w:r>
        <w:rPr>
          <w:rFonts w:eastAsia="Times New Roman" w:cs="Times New Roman"/>
          <w:szCs w:val="24"/>
        </w:rPr>
        <w:t xml:space="preserve"> </w:t>
      </w:r>
      <w:proofErr w:type="spellStart"/>
      <w:r>
        <w:rPr>
          <w:rFonts w:eastAsia="Times New Roman" w:cs="Times New Roman"/>
          <w:szCs w:val="24"/>
        </w:rPr>
        <w:t>Καρόνε</w:t>
      </w:r>
      <w:proofErr w:type="spellEnd"/>
      <w:r>
        <w:rPr>
          <w:rFonts w:eastAsia="Times New Roman" w:cs="Times New Roman"/>
          <w:szCs w:val="24"/>
        </w:rPr>
        <w:t xml:space="preserve">. Το λέω το όνομα αυτό, διότι αυτός μας έλεγε κι εμάς να κάνουμε αυτό που έκανε ο κ. </w:t>
      </w:r>
      <w:proofErr w:type="spellStart"/>
      <w:r>
        <w:rPr>
          <w:rFonts w:eastAsia="Times New Roman" w:cs="Times New Roman"/>
          <w:szCs w:val="24"/>
        </w:rPr>
        <w:t>Χαϊκάλης</w:t>
      </w:r>
      <w:proofErr w:type="spellEnd"/>
      <w:r>
        <w:rPr>
          <w:rFonts w:eastAsia="Times New Roman" w:cs="Times New Roman"/>
          <w:szCs w:val="24"/>
        </w:rPr>
        <w:t xml:space="preserve">. </w:t>
      </w:r>
    </w:p>
    <w:p w14:paraId="719A5405"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δείτε και οι Βουλευτές σας που σήμερα είναι πολύ ορμητικοί εδώ και λένε διάφορα, τα </w:t>
      </w:r>
      <w:r>
        <w:rPr>
          <w:rFonts w:eastAsia="Times New Roman" w:cs="Times New Roman"/>
          <w:szCs w:val="24"/>
        </w:rPr>
        <w:t>πεπραγμένα αυτά τα τριάμισι χρόνια. Εσείς είστε,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ΝΕΛ, δεν είναι άλλοι. Και από αυτά που είπατε, επισημαίνω αυτό. </w:t>
      </w:r>
    </w:p>
    <w:p w14:paraId="719A5406"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Δεν εφαρμόστηκε αυτό που λέτε.</w:t>
      </w:r>
    </w:p>
    <w:p w14:paraId="719A5407" w14:textId="77777777" w:rsidR="00E97792" w:rsidRDefault="00D70D60">
      <w:pPr>
        <w:tabs>
          <w:tab w:val="left" w:pos="2608"/>
        </w:tabs>
        <w:spacing w:after="0" w:line="600" w:lineRule="auto"/>
        <w:ind w:firstLine="720"/>
        <w:jc w:val="both"/>
        <w:rPr>
          <w:rFonts w:eastAsia="Times New Roman" w:cs="Times New Roman"/>
          <w:szCs w:val="24"/>
        </w:rPr>
      </w:pPr>
      <w:r w:rsidRPr="00467C0E">
        <w:rPr>
          <w:rFonts w:eastAsia="Times New Roman" w:cs="Times New Roman"/>
          <w:b/>
          <w:szCs w:val="24"/>
        </w:rPr>
        <w:t>ΑΝΔΡΕΑ</w:t>
      </w:r>
      <w:r w:rsidRPr="00467C0E">
        <w:rPr>
          <w:rFonts w:eastAsia="Times New Roman" w:cs="Times New Roman"/>
          <w:b/>
          <w:szCs w:val="24"/>
        </w:rPr>
        <w:t xml:space="preserve">Σ ΛΟΒΕΡΔΟΣ: </w:t>
      </w:r>
      <w:r>
        <w:rPr>
          <w:rFonts w:eastAsia="Times New Roman" w:cs="Times New Roman"/>
          <w:szCs w:val="24"/>
        </w:rPr>
        <w:t xml:space="preserve">Λέτε εσείς τώρα ότι δεν εφαρμόστηκε. Εγώ σας λέω τι είπατε για τη ρύθμιση </w:t>
      </w:r>
      <w:proofErr w:type="spellStart"/>
      <w:r>
        <w:rPr>
          <w:rFonts w:eastAsia="Times New Roman" w:cs="Times New Roman"/>
          <w:szCs w:val="24"/>
        </w:rPr>
        <w:t>Χαϊκάλη</w:t>
      </w:r>
      <w:proofErr w:type="spellEnd"/>
      <w:r>
        <w:rPr>
          <w:rFonts w:eastAsia="Times New Roman" w:cs="Times New Roman"/>
          <w:szCs w:val="24"/>
        </w:rPr>
        <w:t xml:space="preserve">. Είναι μια κανονιστική πράξη που ισχυριστήκατε ότι θεμελιώθηκε σε εξουσιοδότηση νόμου επί της προηγούμενης κυβέρνησης. Λάθος! Αναλήθεια! Και το σταματάω εδώ. </w:t>
      </w:r>
    </w:p>
    <w:p w14:paraId="719A5408"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Δεν</w:t>
      </w:r>
      <w:r>
        <w:rPr>
          <w:rFonts w:eastAsia="Times New Roman" w:cs="Times New Roman"/>
          <w:szCs w:val="24"/>
        </w:rPr>
        <w:t xml:space="preserve"> θα ρωτήσω ακόμη την κυρία </w:t>
      </w:r>
      <w:proofErr w:type="spellStart"/>
      <w:r>
        <w:rPr>
          <w:rFonts w:eastAsia="Times New Roman" w:cs="Times New Roman"/>
          <w:szCs w:val="24"/>
        </w:rPr>
        <w:t>Αχτσιόγλου</w:t>
      </w:r>
      <w:proofErr w:type="spellEnd"/>
      <w:r>
        <w:rPr>
          <w:rFonts w:eastAsia="Times New Roman" w:cs="Times New Roman"/>
          <w:szCs w:val="24"/>
        </w:rPr>
        <w:t xml:space="preserve"> που έλεγε για κάποιες ρυθμίσεις ότι αυτά μπορεί να είναι ο νόμος, αλλά δεν είναι δίκαιο και αν εμείς σηκώσουμε το κεφάλι, αυτοί –οι δανειστές- θα το κατεβάσουν, θα μείνουν σκυφτοί και όλα όσα έγιναν και όλα όσα αφορούν</w:t>
      </w:r>
      <w:r>
        <w:rPr>
          <w:rFonts w:eastAsia="Times New Roman" w:cs="Times New Roman"/>
          <w:szCs w:val="24"/>
        </w:rPr>
        <w:t xml:space="preserve"> την πολιτική μπλόφα της καθαρής εξόδου, δίνουν απαντήσεις σε αυτά τα </w:t>
      </w:r>
      <w:proofErr w:type="spellStart"/>
      <w:r>
        <w:rPr>
          <w:rFonts w:eastAsia="Times New Roman" w:cs="Times New Roman"/>
          <w:szCs w:val="24"/>
        </w:rPr>
        <w:t>λεγχθέντα</w:t>
      </w:r>
      <w:proofErr w:type="spellEnd"/>
      <w:r>
        <w:rPr>
          <w:rFonts w:eastAsia="Times New Roman" w:cs="Times New Roman"/>
          <w:szCs w:val="24"/>
        </w:rPr>
        <w:t xml:space="preserve">. Θέλω να τα αντιπαρέλθω. </w:t>
      </w:r>
    </w:p>
    <w:p w14:paraId="719A5409"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Όμως κάνει μια αναφορά στην ομιλία της στη Διαρκή Επιτροπή και </w:t>
      </w:r>
      <w:r>
        <w:rPr>
          <w:rFonts w:eastAsia="Times New Roman" w:cs="Times New Roman"/>
          <w:szCs w:val="24"/>
          <w:lang w:val="en-US"/>
        </w:rPr>
        <w:t>verbatim</w:t>
      </w:r>
      <w:r w:rsidRPr="00467C0E">
        <w:rPr>
          <w:rFonts w:eastAsia="Times New Roman" w:cs="Times New Roman"/>
          <w:szCs w:val="24"/>
        </w:rPr>
        <w:t xml:space="preserve"> </w:t>
      </w:r>
      <w:r>
        <w:rPr>
          <w:rFonts w:eastAsia="Times New Roman" w:cs="Times New Roman"/>
          <w:szCs w:val="24"/>
        </w:rPr>
        <w:t>σας τη μεταφέρω: «Η παρούσα Κυβέρνηση υλοποιεί πολιτικές ενίσχυσης της μεγάλης</w:t>
      </w:r>
      <w:r>
        <w:rPr>
          <w:rFonts w:eastAsia="Times New Roman" w:cs="Times New Roman"/>
          <w:szCs w:val="24"/>
        </w:rPr>
        <w:t xml:space="preserve"> κοινωνικής πλειοψηφίας, πολιτικές ανακούφισης των αδυνάμων και των καταπιεσμένων στρωμάτων, πολιτικές ενίσχυσης του κόσμου της εργασίας». Ας εξηγήσει, λοιπόν, τώρα η Κυβέρνηση πώς ενισχύει τα καταπιεσμένα στρώματα του ελληνικού λαού όταν έχει πετσοκόψει τ</w:t>
      </w:r>
      <w:r>
        <w:rPr>
          <w:rFonts w:eastAsia="Times New Roman" w:cs="Times New Roman"/>
          <w:szCs w:val="24"/>
        </w:rPr>
        <w:t>ις κύριες συντάξεις, γεγονός που συνομολογεί όλη η χώρα, εκτός από ορισμένους –όχι όλους- δημοσιογράφους της ΕΡΤ, οι οποίοι περιφρονούν το γεγονός ότι αμείβονται από τα χρήματα των φορολογουμένων Ελληνίδων και Ελλήνων και όχι από τα χρήματα της Κυβέρνησης.</w:t>
      </w:r>
    </w:p>
    <w:p w14:paraId="719A540A"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Πώς μπορείτε να λέτε εσείς ότι δεν έχετε αγγίξει τις συντάξεις για την αύξηση της εισφοράς που ψηφίστηκε με το μνημόνιο -το παραδεχτήκατε- όταν για τις επικουρικές η περικοπή αγγίζει το 40%, όταν η κατώτατη σύνταξη από τις δικές σας επιλογές έχει πέσει, ό</w:t>
      </w:r>
      <w:r>
        <w:rPr>
          <w:rFonts w:eastAsia="Times New Roman" w:cs="Times New Roman"/>
          <w:szCs w:val="24"/>
        </w:rPr>
        <w:t>ταν καταργήσατε το ΕΚΑΣ, το ΕΚΑΣ του αντιπαθούς σε εσάς Σημίτη, το οποίο εξαφανίσατε, όταν έχετε καταργήσει τα οικογενειακά επιδόματα, τις συντάξεις χηρείας, τα αναπηρικά επιδόματα; Έχοντας κάνει όλα αυτά, δεν μπορείτε να λέτε ότι κάθε πόντος, κάθε ίντσα -</w:t>
      </w:r>
      <w:r>
        <w:rPr>
          <w:rFonts w:eastAsia="Times New Roman" w:cs="Times New Roman"/>
          <w:szCs w:val="24"/>
        </w:rPr>
        <w:t xml:space="preserve">είναι λόγια της κυρίας </w:t>
      </w:r>
      <w:proofErr w:type="spellStart"/>
      <w:r>
        <w:rPr>
          <w:rFonts w:eastAsia="Times New Roman" w:cs="Times New Roman"/>
          <w:szCs w:val="24"/>
        </w:rPr>
        <w:t>Αχτσιόγλου</w:t>
      </w:r>
      <w:proofErr w:type="spellEnd"/>
      <w:r>
        <w:rPr>
          <w:rFonts w:eastAsia="Times New Roman" w:cs="Times New Roman"/>
          <w:szCs w:val="24"/>
        </w:rPr>
        <w:t>- που κερδίζεται ενισχύοντας τους αδυνάμους, είναι προϊόν δικής σας δουλειάς και γι’ αυτό πρέπει να μιλάτε με βάση αυτά, δήθεν, στον ελληνικό λαό.</w:t>
      </w:r>
    </w:p>
    <w:p w14:paraId="719A540B"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Αν υπάρχει ένα ψήγμα αληθείας σε αυτά που λέτε περί ιντσών και εκατοστών, εί</w:t>
      </w:r>
      <w:r>
        <w:rPr>
          <w:rFonts w:eastAsia="Times New Roman" w:cs="Times New Roman"/>
          <w:szCs w:val="24"/>
        </w:rPr>
        <w:t xml:space="preserve">ναι ότι δεν υπάρχει ίντσα και εκατοστό που να μην δώσατε χαριστική βολή στα θέματα που αφορούν την πατρίδα, τις Ελληνίδες και τους Έλληνες. </w:t>
      </w:r>
    </w:p>
    <w:p w14:paraId="719A540C"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Στο Υπουργείο που είστε, έχω διατελέσει Υπουργός σε τραγικά δύσκολη εποχή. Είμαι εκείνος ο Υπουργός που παρόλες </w:t>
      </w:r>
      <w:r>
        <w:rPr>
          <w:rFonts w:eastAsia="Times New Roman" w:cs="Times New Roman"/>
          <w:szCs w:val="24"/>
        </w:rPr>
        <w:lastRenderedPageBreak/>
        <w:t>τις</w:t>
      </w:r>
      <w:r>
        <w:rPr>
          <w:rFonts w:eastAsia="Times New Roman" w:cs="Times New Roman"/>
          <w:szCs w:val="24"/>
        </w:rPr>
        <w:t xml:space="preserve"> δυσκολίες της εποχής, καθιέρωσα τον πρώτο νόμο που ρύθμιζε εγγυητικά τις ελαστικές μορφές εργασίας -και αναφέρομαι στο 2009-2010. Είμαι αυτός ο οποίος ρύθμισε τα εργασιακά δικαιώματα και τις σχέσεις καταργώντας υπερβολές που προσιδίαζαν σε άλλα καθεστώτα,</w:t>
      </w:r>
      <w:r>
        <w:rPr>
          <w:rFonts w:eastAsia="Times New Roman" w:cs="Times New Roman"/>
          <w:szCs w:val="24"/>
        </w:rPr>
        <w:t xml:space="preserve"> βέβαια μέσα σε μια πολύ σκληρή φάση που οι ιδεοληψίες και της τρόικας και των δανειστών γινόντουσαν κι αυτές. Μετά όμως από επίμονες διαπραγματεύσεις, από συγκρούσεις, γινόντουσαν -όχι πάντα, κάποιες φορές- και νομοθετικές επιλογές. Αλλά η παρέμβαση στα ε</w:t>
      </w:r>
      <w:r>
        <w:rPr>
          <w:rFonts w:eastAsia="Times New Roman" w:cs="Times New Roman"/>
          <w:szCs w:val="24"/>
        </w:rPr>
        <w:t xml:space="preserve">ργασιακά ήταν πολύ σοβαρή σε θέματα αιχμής εκείνη της εποχή. </w:t>
      </w:r>
    </w:p>
    <w:p w14:paraId="719A540D"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Εσείς, αντιθέτως, μπορεί να πει κανείς άνετα ότι είστε η παράταξη «κηλίδα του ασφαλιστικού». Αναφέρομαι στις ρυθμίσεις </w:t>
      </w:r>
      <w:proofErr w:type="spellStart"/>
      <w:r>
        <w:rPr>
          <w:rFonts w:eastAsia="Times New Roman" w:cs="Times New Roman"/>
          <w:szCs w:val="24"/>
        </w:rPr>
        <w:t>Κατρούγκαλου</w:t>
      </w:r>
      <w:proofErr w:type="spellEnd"/>
      <w:r>
        <w:rPr>
          <w:rFonts w:eastAsia="Times New Roman" w:cs="Times New Roman"/>
          <w:szCs w:val="24"/>
        </w:rPr>
        <w:t xml:space="preserve"> και θέλω να παραθέσω, κυρίες και κύριοι Βουλευτές, δύο περιπτώ</w:t>
      </w:r>
      <w:r>
        <w:rPr>
          <w:rFonts w:eastAsia="Times New Roman" w:cs="Times New Roman"/>
          <w:szCs w:val="24"/>
        </w:rPr>
        <w:t>σεις. Η πρώτη σχετίζεται με την πολ</w:t>
      </w:r>
      <w:r>
        <w:rPr>
          <w:rFonts w:eastAsia="Times New Roman" w:cs="Times New Roman"/>
          <w:szCs w:val="24"/>
        </w:rPr>
        <w:t>υ</w:t>
      </w:r>
      <w:r>
        <w:rPr>
          <w:rFonts w:eastAsia="Times New Roman" w:cs="Times New Roman"/>
          <w:szCs w:val="24"/>
        </w:rPr>
        <w:t>συζητημένη και σήμερα ακόμη συζητούμενη και υπόθεση που θα συζητηθεί, κατάργηση της προσωπικής διαφοράς, η οποία αφορά εκατοντάδες χιλιάδες συνταξιούχους, που δεν κάνει να παίζουμε πολιτικά παιχνίδια στις πλάτες τους. Κα</w:t>
      </w:r>
      <w:r>
        <w:rPr>
          <w:rFonts w:eastAsia="Times New Roman" w:cs="Times New Roman"/>
          <w:szCs w:val="24"/>
        </w:rPr>
        <w:t xml:space="preserve">ι εσείς παίζετε </w:t>
      </w:r>
      <w:r>
        <w:rPr>
          <w:rFonts w:eastAsia="Times New Roman" w:cs="Times New Roman"/>
          <w:szCs w:val="24"/>
        </w:rPr>
        <w:lastRenderedPageBreak/>
        <w:t>πολιτικά παιχνίδια στις πλάτες τους υπαινισσόμενοι πως δεν θα περικόψετε την προσωπική διαφορά.</w:t>
      </w:r>
    </w:p>
    <w:p w14:paraId="719A540E"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Ψηφίσατε την περικοπή της δεκαπέντε μέρες πριν, όταν εδώ με το πολυνομοσχέδιο </w:t>
      </w:r>
      <w:proofErr w:type="spellStart"/>
      <w:r>
        <w:rPr>
          <w:rFonts w:eastAsia="Times New Roman" w:cs="Times New Roman"/>
          <w:szCs w:val="24"/>
        </w:rPr>
        <w:t>προαπαιτο</w:t>
      </w:r>
      <w:r>
        <w:rPr>
          <w:rFonts w:eastAsia="Times New Roman" w:cs="Times New Roman"/>
          <w:szCs w:val="24"/>
        </w:rPr>
        <w:t>ύ</w:t>
      </w:r>
      <w:r>
        <w:rPr>
          <w:rFonts w:eastAsia="Times New Roman" w:cs="Times New Roman"/>
          <w:szCs w:val="24"/>
        </w:rPr>
        <w:t>μ</w:t>
      </w:r>
      <w:r>
        <w:rPr>
          <w:rFonts w:eastAsia="Times New Roman" w:cs="Times New Roman"/>
          <w:szCs w:val="24"/>
        </w:rPr>
        <w:t>ε</w:t>
      </w:r>
      <w:r>
        <w:rPr>
          <w:rFonts w:eastAsia="Times New Roman" w:cs="Times New Roman"/>
          <w:szCs w:val="24"/>
        </w:rPr>
        <w:t>νων</w:t>
      </w:r>
      <w:proofErr w:type="spellEnd"/>
      <w:r>
        <w:rPr>
          <w:rFonts w:eastAsia="Times New Roman" w:cs="Times New Roman"/>
          <w:szCs w:val="24"/>
        </w:rPr>
        <w:t xml:space="preserve"> ενσωματώσατε το μεσοπρόθεσμο. Και -δεν ήσασταν εδώ</w:t>
      </w:r>
      <w:r>
        <w:rPr>
          <w:rFonts w:eastAsia="Times New Roman" w:cs="Times New Roman"/>
          <w:szCs w:val="24"/>
        </w:rPr>
        <w:t xml:space="preserve"> οι του Υπουργείου Εργασίας την ημέρα που εγώ αγόρευα- σας είχα ρωτήσει και ας πάρω μια απάντηση σήμερα: Πώς ενώ ο </w:t>
      </w:r>
      <w:proofErr w:type="spellStart"/>
      <w:r>
        <w:rPr>
          <w:rFonts w:eastAsia="Times New Roman" w:cs="Times New Roman"/>
          <w:szCs w:val="24"/>
        </w:rPr>
        <w:t>Κατρούγκαλος</w:t>
      </w:r>
      <w:proofErr w:type="spellEnd"/>
      <w:r>
        <w:rPr>
          <w:rFonts w:eastAsia="Times New Roman" w:cs="Times New Roman"/>
          <w:szCs w:val="24"/>
        </w:rPr>
        <w:t xml:space="preserve"> όταν τσάκιζε το ασφαλιστικό από την κατάργηση της προσωπικής διαφοράς υπολόγιζε 1.880.000.000 μείωση δαπανών για το ασφαλιστικό </w:t>
      </w:r>
      <w:r>
        <w:rPr>
          <w:rFonts w:eastAsia="Times New Roman" w:cs="Times New Roman"/>
          <w:szCs w:val="24"/>
        </w:rPr>
        <w:t>και στο μεσοπρόθεσμο αυτή η μείωση ανάγεται –εσείς να είστε πιο προσεκτικός, είστε σε πολύ ιερό χώρο για τη δημοκρατία- στα 2.400.000.000 ευρώ; Ρωτήσαμε από πού προκύπτουν τα περίπου 500.000.000 παραπάνω, το μισό δισεκατομμύριο παραπάνω, η μείωση δαπανών γ</w:t>
      </w:r>
      <w:r>
        <w:rPr>
          <w:rFonts w:eastAsia="Times New Roman" w:cs="Times New Roman"/>
          <w:szCs w:val="24"/>
        </w:rPr>
        <w:t>ια το δημόσιο. Από πού προκύπτουν αυτά; Έχετε τα στοιχεία και μπορείτε να απαντήσετε τα ερωτήματα αυτά.</w:t>
      </w:r>
    </w:p>
    <w:p w14:paraId="719A540F"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Έχουμε κάνει για την κατάργηση της προσωπικής διαφοράς σχετική πρόταση νόμου, όχι τροπολογία. Εάν έχετε κατά νου </w:t>
      </w:r>
      <w:r>
        <w:rPr>
          <w:rFonts w:eastAsia="Times New Roman" w:cs="Times New Roman"/>
          <w:szCs w:val="24"/>
        </w:rPr>
        <w:lastRenderedPageBreak/>
        <w:t xml:space="preserve">να κάνετε παρέμβαση στο θέμα αυτό, δεν </w:t>
      </w:r>
      <w:r>
        <w:rPr>
          <w:rFonts w:eastAsia="Times New Roman" w:cs="Times New Roman"/>
          <w:szCs w:val="24"/>
        </w:rPr>
        <w:t xml:space="preserve">έχετε παρά να ενισχύσετε τη φωνή μας, να ψηφίσετε μαζί μας την κατάργηση αυτής της τραγικής περικοπής που αφορά στους συνταξιούχους. </w:t>
      </w:r>
    </w:p>
    <w:p w14:paraId="719A5410"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Δεύτερη περίπτωση. Κυρίες και κύριοι Βουλευτές, δεν βλέπω να προλαβαίνω αυτά που έχω να πω, αλλά αυτό που θα πω τώρα είναι</w:t>
      </w:r>
      <w:r>
        <w:rPr>
          <w:rFonts w:eastAsia="Times New Roman" w:cs="Times New Roman"/>
          <w:szCs w:val="24"/>
        </w:rPr>
        <w:t xml:space="preserve"> πάρα πολύ χαρακτηριστικό και για το δικό σας Υπουργείο. Είναι η περίφημη </w:t>
      </w:r>
      <w:proofErr w:type="spellStart"/>
      <w:r>
        <w:rPr>
          <w:rFonts w:eastAsia="Times New Roman" w:cs="Times New Roman"/>
          <w:szCs w:val="24"/>
        </w:rPr>
        <w:t>εισφορο</w:t>
      </w:r>
      <w:proofErr w:type="spellEnd"/>
      <w:r>
        <w:rPr>
          <w:rFonts w:eastAsia="Times New Roman" w:cs="Times New Roman"/>
          <w:szCs w:val="24"/>
        </w:rPr>
        <w:t>-φορολόγηση μέσω του ΕΦΚΑ. Ένας ελεύθερος επαγγελματίας, δικηγόρος, που δηλώνει για το 2017 εισόδημα 50.000 ευρώ, αποδίδει ΦΠΑ 15.000 ευρώ. Οι εταιρείες εντολής του, που του π</w:t>
      </w:r>
      <w:r>
        <w:rPr>
          <w:rFonts w:eastAsia="Times New Roman" w:cs="Times New Roman"/>
          <w:szCs w:val="24"/>
        </w:rPr>
        <w:t>λήρωσαν τα χρήματα της αμοιβής του για τις υπηρεσίες που παρείχε, καταβάλουν φόρο 20%, 11.000 ευρώ δηλαδή. Τελικά από αυτά που πληρώνει ο πελάτης για την παροχή μιας υπηρεσίας, το 50% πάνε στο δημόσιο, όταν ξεκινάει ή ολοκληρώνεται μία σχέση τέτοια επαγγελ</w:t>
      </w:r>
      <w:r>
        <w:rPr>
          <w:rFonts w:eastAsia="Times New Roman" w:cs="Times New Roman"/>
          <w:szCs w:val="24"/>
        </w:rPr>
        <w:t xml:space="preserve">ματική. </w:t>
      </w:r>
    </w:p>
    <w:p w14:paraId="719A5411"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Τώρα πρέπει να προσθέσουμε τον ΕΦΚΑ. Γι’ αυτό το εισόδημα όταν αφαιρέσουμε τον φόρο που πληρώνουν οι εταιρείες, όταν αφαιρέσουμε τις δαπάνες και πάμε στο καθαρό φο</w:t>
      </w:r>
      <w:r>
        <w:rPr>
          <w:rFonts w:eastAsia="Times New Roman" w:cs="Times New Roman"/>
          <w:szCs w:val="24"/>
        </w:rPr>
        <w:lastRenderedPageBreak/>
        <w:t xml:space="preserve">ρολογητέο εισόδημα, προστίθενται 850 ευρώ μηνιαίως εισφορές, περίπου 9.000 ευρώ τον </w:t>
      </w:r>
      <w:r>
        <w:rPr>
          <w:rFonts w:eastAsia="Times New Roman" w:cs="Times New Roman"/>
          <w:szCs w:val="24"/>
        </w:rPr>
        <w:t>χρόνο. Προστίθεται η εισφορά αλληλεγγύης και η προκαταβολή του επόμενου χρόνου. Και αν υπολογίσουμε και εκείνους που έχουν εισφορές και από μισθωτές εργασίες και αν υπολογίσουμε και τον ΕΝΦΙΑ, τότε αγγίζουμε το 95%.</w:t>
      </w:r>
    </w:p>
    <w:p w14:paraId="719A5412"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w:t>
      </w:r>
      <w:proofErr w:type="spellStart"/>
      <w:r>
        <w:rPr>
          <w:rFonts w:eastAsia="Times New Roman" w:cs="Times New Roman"/>
          <w:szCs w:val="24"/>
        </w:rPr>
        <w:t>συγχωρεί</w:t>
      </w:r>
      <w:r>
        <w:rPr>
          <w:rFonts w:eastAsia="Times New Roman" w:cs="Times New Roman"/>
          <w:szCs w:val="24"/>
        </w:rPr>
        <w:t>τε</w:t>
      </w:r>
      <w:proofErr w:type="spellEnd"/>
      <w:r>
        <w:rPr>
          <w:rFonts w:eastAsia="Times New Roman" w:cs="Times New Roman"/>
          <w:szCs w:val="24"/>
        </w:rPr>
        <w:t xml:space="preserve"> πολύ, εδώ δεν πρόκειται για ταξική αποστασία, όπως είχε πει ο κ. </w:t>
      </w:r>
      <w:proofErr w:type="spellStart"/>
      <w:r>
        <w:rPr>
          <w:rFonts w:eastAsia="Times New Roman" w:cs="Times New Roman"/>
          <w:szCs w:val="24"/>
        </w:rPr>
        <w:t>Κατρούγκαλος</w:t>
      </w:r>
      <w:proofErr w:type="spellEnd"/>
      <w:r>
        <w:rPr>
          <w:rFonts w:eastAsia="Times New Roman" w:cs="Times New Roman"/>
          <w:szCs w:val="24"/>
        </w:rPr>
        <w:t>. Εδώ πρόκειται για ένα τρελό σύστημα, ένα αντιπαραγωγικό σύστημα που αφορά χιλιάδες. Στους συναδέλφους μας των Αθηνών, στις δεκαέξι χιλιάδες, αυτό εδώ, κατά την εκτίμηση του Δ</w:t>
      </w:r>
      <w:r>
        <w:rPr>
          <w:rFonts w:eastAsia="Times New Roman" w:cs="Times New Roman"/>
          <w:szCs w:val="24"/>
        </w:rPr>
        <w:t>ικηγορικού Συλλόγου, αφορά κοντά στους τέσσερις με πέντε χιλιάδες επαγγελματίες, κύριε Πετρόπουλε. Είναι πολύ μεγάλος ο αριθμός. Κάντε και μία αναγωγή σε όλη την πατρίδα, σε όλη τη χώρα, πηγαίνετε και στα άλλα ελεύθερα επαγγέλματα και στις επιχειρήσεις.</w:t>
      </w:r>
    </w:p>
    <w:p w14:paraId="719A5413"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Γι</w:t>
      </w:r>
      <w:r>
        <w:rPr>
          <w:rFonts w:eastAsia="Times New Roman"/>
          <w:szCs w:val="24"/>
        </w:rPr>
        <w:t>α να επιστρέψουμε, όμως, φεύγοντας από αυτό το πραγματικά διεστραμμένο, τρελό σύστημα εισφορών και φορολογίας, και να πάμε πίσω στα εργασιακά.</w:t>
      </w:r>
      <w:r w:rsidRPr="00A84581">
        <w:rPr>
          <w:rFonts w:eastAsia="Times New Roman"/>
          <w:szCs w:val="24"/>
        </w:rPr>
        <w:t xml:space="preserve"> </w:t>
      </w:r>
    </w:p>
    <w:p w14:paraId="719A5414"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lastRenderedPageBreak/>
        <w:t>Παραδέχεστε -δεν θυμάμαι ποιος συνάδελφος από την Πλειοψηφία το ανέφερε- ότι υπάρχει πρόβλημα με την αδήλωτη εργ</w:t>
      </w:r>
      <w:r>
        <w:rPr>
          <w:rFonts w:eastAsia="Times New Roman"/>
          <w:szCs w:val="24"/>
        </w:rPr>
        <w:t>ασία, αλλά το πιο σημαντικό πρόβλημα -νομίζω ότι ο Αναπληρωτής Υπουργός το ανέφερε αυτό- προκύπτει από την υποδηλούμενη εργασία. Και εδώ, αν αυτό είναι αλήθεια -που είναι- ο ΣΕΠΕ πρέπει να προστεθεί.</w:t>
      </w:r>
    </w:p>
    <w:p w14:paraId="719A541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Εγώ ενημερώνομαι ότι έγιναν προσλήψεις, αλλά προσλήψεις-</w:t>
      </w:r>
      <w:r>
        <w:rPr>
          <w:rFonts w:eastAsia="Times New Roman"/>
          <w:szCs w:val="24"/>
        </w:rPr>
        <w:t xml:space="preserve"> συνταξιοδοτήσεις οι αριθμοί είναι σχεδόν ίδιοι. Έχουμε τετρακόσιους επιθεωρητές εργασιακών σχέσεων και διακόσιους πενήντα τρεις για τον έλεγχο της ασφάλισης και της υγείας στον χώρο της εργασίας. Αυτοί οι διακόσιοι πενήντα τρεις με το σχέδιο νόμου που ψηφ</w:t>
      </w:r>
      <w:r>
        <w:rPr>
          <w:rFonts w:eastAsia="Times New Roman"/>
          <w:szCs w:val="24"/>
        </w:rPr>
        <w:t>ίζετε περιορίζονται όχι να ελέγχουν αυτόν τον τομέα, αλλά περιορίζονται να ελέγχουν για τα ατυχήματα που συμβαίνουν στον εργασιακό χώρο, για τις αιτίες του ατυχήματος. Άρα ο τομέας υγεία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ασφάλιση στον χώρο εργασίας έχει πια μειωμένους ελέγχους βάσει των </w:t>
      </w:r>
      <w:r>
        <w:rPr>
          <w:rFonts w:eastAsia="Times New Roman"/>
          <w:szCs w:val="24"/>
        </w:rPr>
        <w:t>επιλογών που κάνετε.</w:t>
      </w:r>
    </w:p>
    <w:p w14:paraId="719A5416"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Ενημερώνομαι, επίσης, ότι το πληροφοριακό σύστημα αντί να δώσει χρόνο στους ελεγκτικούς μηχανισμούς και σε εσάς, αφαιρεί, γιατί ναι μεν παραδέχονται οι εργαζόμενοι εκεί ότι, </w:t>
      </w:r>
      <w:r>
        <w:rPr>
          <w:rFonts w:eastAsia="Times New Roman"/>
          <w:szCs w:val="24"/>
        </w:rPr>
        <w:lastRenderedPageBreak/>
        <w:t>πράγματι, δεδομένα έχεις ευκολότερα με την εφαρμογή του πληρο</w:t>
      </w:r>
      <w:r>
        <w:rPr>
          <w:rFonts w:eastAsia="Times New Roman"/>
          <w:szCs w:val="24"/>
        </w:rPr>
        <w:t xml:space="preserve">φοριακού συστήματος, αλλά για να το ενημερώσεις, αφού κάνεις τον επιτόπιο έλεγχο, ο χρόνος που απαιτείται είναι πάρα πολύς. Είναι σχεδόν διπλάσιος από τον προηγούμενο, όταν δούλευε το σύστημα με αραμπά. </w:t>
      </w:r>
    </w:p>
    <w:p w14:paraId="719A5417"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Αυτά είναι θέματα αιχμής, όμως, για μια κυβερνητική </w:t>
      </w:r>
      <w:r>
        <w:rPr>
          <w:rFonts w:eastAsia="Times New Roman"/>
          <w:szCs w:val="24"/>
        </w:rPr>
        <w:t>π</w:t>
      </w:r>
      <w:r>
        <w:rPr>
          <w:rFonts w:eastAsia="Times New Roman"/>
          <w:szCs w:val="24"/>
        </w:rPr>
        <w:t>λειοψηφία, για μια κυβέρνηση που ξέρει τι ακριβώς συμβαίνει στον χώρο και θέλει να παρέμβει, όχι ρυθμίζοντας θέματα που ακούγονται στη Βουλή ευχάριστα και βοηθάνε τους Βουλευτές της Πλειοψηφίας να κομπάζουν, αλλά δεν αφορούν την αγορά, γιατί η αγορά τρέχε</w:t>
      </w:r>
      <w:r>
        <w:rPr>
          <w:rFonts w:eastAsia="Times New Roman"/>
          <w:szCs w:val="24"/>
        </w:rPr>
        <w:t>ι αλλού. Την αγορά που τρέχει αλλού, μόνο με ελέγχους και μόνο με την αναβάθμιση του ΣΕΠΕ μπορούν να ελέγξουν οι εκάστοτε κυβερνώντες.</w:t>
      </w:r>
    </w:p>
    <w:p w14:paraId="719A5418"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Κλείνω λέγοντας ότι -το έχουμε πει πολλές φορές, προσωπικά το επαναλαμβάνω σχεδόν σε κάθε μου ομιλία- θέλετε να κριθείτε </w:t>
      </w:r>
      <w:r>
        <w:rPr>
          <w:rFonts w:eastAsia="Times New Roman"/>
          <w:szCs w:val="24"/>
        </w:rPr>
        <w:t>γι’ αυτά που λέτε και όχι γι’ αυτά που κάνετε. Εξαιτίας, όμως, αυτών που κάνετε μειώνονται οι δυνάμεις σας και σχεδόν καταρρέετε και εξαιτίας αυτών που πράττετε αμφιβάλλω αν θα σας ψηφίσουν ακόμα και οι συγγενείς σας πρώτου βαθμού.</w:t>
      </w:r>
    </w:p>
    <w:p w14:paraId="719A5419"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lastRenderedPageBreak/>
        <w:t>Κύριε Πρόεδρε, συνοψίζον</w:t>
      </w:r>
      <w:r>
        <w:rPr>
          <w:rFonts w:eastAsia="Times New Roman"/>
          <w:szCs w:val="24"/>
        </w:rPr>
        <w:t>τας θέλω να κλείσω με την παρατήρηση ότι τα ευχολόγια και όλοι οι εξωραϊσμοί όχι μόνο της συγκεκριμένης Υπουργού, αλλά όλης της Κυβέρνησης, καμιά σχέση δεν έχουν με τη ζοφερή πραγματικότητα. Και, δυστυχώς, αυτό που έχουμε αποκομίσει από τη δράση σας το 201</w:t>
      </w:r>
      <w:r>
        <w:rPr>
          <w:rFonts w:eastAsia="Times New Roman"/>
          <w:szCs w:val="24"/>
        </w:rPr>
        <w:t>5, το 2016, το 2017, το 2018 -το μισό έχει περάσει πια- είναι πώς το κακό που κάνατε, πέραν των όσων η Αντιπολίτευση καταγράφει, είναι ο μιθριδατισμός που έχετε κατορθώσει σε ένα μικρό έστω κομμάτι του ελληνικού λαού να έχετε περάσει, σε ανθρώπους, δηλαδή,</w:t>
      </w:r>
      <w:r>
        <w:rPr>
          <w:rFonts w:eastAsia="Times New Roman"/>
          <w:szCs w:val="24"/>
        </w:rPr>
        <w:t xml:space="preserve"> που το ψέμα και η δημαγωγία τους δηλητηρίασε, αλλά λίγο-λίγο, ούτως ώστε από ένα σημείο και μετά όχι μόνο να μην την τα αντιλαμβάνονται, αλλά ακόμη κι αν τα αντιλαμβάνονται, να αδιαφορούν.</w:t>
      </w:r>
    </w:p>
    <w:p w14:paraId="719A541A"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Όποιος, λέει, όμως, ψέματα και οι πράξεις του </w:t>
      </w:r>
      <w:proofErr w:type="spellStart"/>
      <w:r>
        <w:rPr>
          <w:rFonts w:eastAsia="Times New Roman"/>
          <w:szCs w:val="24"/>
        </w:rPr>
        <w:t>αναντιστοιχούν</w:t>
      </w:r>
      <w:proofErr w:type="spellEnd"/>
      <w:r>
        <w:rPr>
          <w:rFonts w:eastAsia="Times New Roman"/>
          <w:szCs w:val="24"/>
        </w:rPr>
        <w:t xml:space="preserve"> με τα</w:t>
      </w:r>
      <w:r>
        <w:rPr>
          <w:rFonts w:eastAsia="Times New Roman"/>
          <w:szCs w:val="24"/>
        </w:rPr>
        <w:t xml:space="preserve"> έργα του θα το πληρώσει. Και εσείς θα το πληρώσετε στις εκλογές που έρχονται.</w:t>
      </w:r>
    </w:p>
    <w:p w14:paraId="719A541B"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19A541C" w14:textId="77777777" w:rsidR="00E97792" w:rsidRDefault="00D70D60">
      <w:pPr>
        <w:tabs>
          <w:tab w:val="left" w:pos="2940"/>
        </w:tabs>
        <w:spacing w:after="0" w:line="600" w:lineRule="auto"/>
        <w:ind w:firstLine="720"/>
        <w:jc w:val="both"/>
        <w:rPr>
          <w:rFonts w:eastAsia="Times New Roman"/>
          <w:szCs w:val="24"/>
        </w:rPr>
      </w:pPr>
      <w:r w:rsidRPr="00C65619">
        <w:rPr>
          <w:rFonts w:eastAsia="Times New Roman"/>
          <w:b/>
          <w:szCs w:val="24"/>
        </w:rPr>
        <w:t>ΠΡΟΕΔΡΕΥΩΝ (Σπυρίδων Λυκούδης):</w:t>
      </w:r>
      <w:r>
        <w:rPr>
          <w:rFonts w:eastAsia="Times New Roman"/>
          <w:szCs w:val="24"/>
        </w:rPr>
        <w:t xml:space="preserve"> Ευχαριστώ, κύριε συνάδελφε.</w:t>
      </w:r>
    </w:p>
    <w:p w14:paraId="719A541D"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Ο Πρόεδρος κ. Ευάγγελος Βενιζέλος έχει τ</w:t>
      </w:r>
      <w:r>
        <w:rPr>
          <w:rFonts w:eastAsia="Times New Roman"/>
          <w:szCs w:val="24"/>
        </w:rPr>
        <w:t>ον λόγο.</w:t>
      </w:r>
    </w:p>
    <w:p w14:paraId="719A541E" w14:textId="77777777" w:rsidR="00E97792" w:rsidRDefault="00D70D60">
      <w:pPr>
        <w:tabs>
          <w:tab w:val="left" w:pos="2940"/>
        </w:tabs>
        <w:spacing w:after="0" w:line="600" w:lineRule="auto"/>
        <w:ind w:firstLine="720"/>
        <w:jc w:val="both"/>
        <w:rPr>
          <w:rFonts w:eastAsia="Times New Roman"/>
          <w:szCs w:val="24"/>
        </w:rPr>
      </w:pPr>
      <w:r w:rsidRPr="00C65619">
        <w:rPr>
          <w:rFonts w:eastAsia="Times New Roman"/>
          <w:b/>
          <w:szCs w:val="24"/>
        </w:rPr>
        <w:t>ΕΥΑΓΓΕΛΟΣ ΒΕΝΙΖΕΛΟΣ:</w:t>
      </w:r>
      <w:r>
        <w:rPr>
          <w:rFonts w:eastAsia="Times New Roman"/>
          <w:szCs w:val="24"/>
        </w:rPr>
        <w:t xml:space="preserve"> Κυρίες και κύριοι Βουλευτές, η Κυβέρνηση διανύει την τελευταία της φάση πολιτικά και συνταγματικά. Πλησιάζει ο χρόνος των εκλογών ούτως ή άλλως, ανεξάρτητα από το σενάριο που θα επικρατήσει και τις σκοπιμότητες που θα υπηρετηθ</w:t>
      </w:r>
      <w:r>
        <w:rPr>
          <w:rFonts w:eastAsia="Times New Roman"/>
          <w:szCs w:val="24"/>
        </w:rPr>
        <w:t>ούν.</w:t>
      </w:r>
    </w:p>
    <w:p w14:paraId="719A541F"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ε </w:t>
      </w:r>
      <w:r>
        <w:rPr>
          <w:rFonts w:eastAsia="Times New Roman"/>
          <w:szCs w:val="24"/>
        </w:rPr>
        <w:t xml:space="preserve">αυτήν, λοιπόν, την τελευταία φάση η Κυβέρνηση επιδίδεται, πέραν όλων των άλλων, στην επίμονη και συστηματική προσπάθεια </w:t>
      </w:r>
      <w:proofErr w:type="spellStart"/>
      <w:r>
        <w:rPr>
          <w:rFonts w:eastAsia="Times New Roman"/>
          <w:szCs w:val="24"/>
        </w:rPr>
        <w:t>μετακύλισης</w:t>
      </w:r>
      <w:proofErr w:type="spellEnd"/>
      <w:r>
        <w:rPr>
          <w:rFonts w:eastAsia="Times New Roman"/>
          <w:szCs w:val="24"/>
        </w:rPr>
        <w:t xml:space="preserve"> της ευθύνης για τη λήψη κάθε </w:t>
      </w:r>
      <w:proofErr w:type="spellStart"/>
      <w:r>
        <w:rPr>
          <w:rFonts w:eastAsia="Times New Roman"/>
          <w:szCs w:val="24"/>
        </w:rPr>
        <w:t>αντιδημοφιλούς</w:t>
      </w:r>
      <w:proofErr w:type="spellEnd"/>
      <w:r>
        <w:rPr>
          <w:rFonts w:eastAsia="Times New Roman"/>
          <w:szCs w:val="24"/>
        </w:rPr>
        <w:t xml:space="preserve"> μέτρου στην επόμενη κυβέρνηση, για την ακρίβεια στις επόμενες κυβερνήσει</w:t>
      </w:r>
      <w:r>
        <w:rPr>
          <w:rFonts w:eastAsia="Times New Roman"/>
          <w:szCs w:val="24"/>
        </w:rPr>
        <w:t xml:space="preserve">ς, γιατί η επόμενη περίοδος, η επόμενη μακρά περίοδος είναι, δυστυχώς, ναρκοθετημένη. </w:t>
      </w:r>
    </w:p>
    <w:p w14:paraId="719A5420"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Το δημοσιονομικό πλαίσιο που έχει συμφωνηθεί βασίζεται σε μια τραγική παραδοχή ότι ο μέσος ετήσιος ρυθμός ανάπτυξης από τώρα έως το 2060 θα είναι περίπου 1% με 1,2% του </w:t>
      </w:r>
      <w:r>
        <w:rPr>
          <w:rFonts w:eastAsia="Times New Roman"/>
          <w:szCs w:val="24"/>
        </w:rPr>
        <w:t xml:space="preserve">ΑΕΠ. Έχουμε συμφωνήσει σε υψηλά, θα έλεγα, πρωτοφανή για τα ευρωπαϊκά δεδομένα, πρωτογενή πλεονάσματα και μέχρι το 2022 και πολύ περισσότερο μέχρι το 2060. </w:t>
      </w:r>
    </w:p>
    <w:p w14:paraId="719A5421"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Όμως δεν είναι αυτό το μεγάλο θέμα. Αν σ’ αυτήν την πολιτική-δημοσιονομική συμφωνία, η οποία είναι </w:t>
      </w:r>
      <w:r>
        <w:rPr>
          <w:rFonts w:eastAsia="Times New Roman"/>
          <w:szCs w:val="24"/>
        </w:rPr>
        <w:t xml:space="preserve">μια άσκηση επί </w:t>
      </w:r>
      <w:proofErr w:type="spellStart"/>
      <w:r>
        <w:rPr>
          <w:rFonts w:eastAsia="Times New Roman"/>
          <w:szCs w:val="24"/>
        </w:rPr>
        <w:t>χάρτου</w:t>
      </w:r>
      <w:proofErr w:type="spellEnd"/>
      <w:r>
        <w:rPr>
          <w:rFonts w:eastAsia="Times New Roman"/>
          <w:szCs w:val="24"/>
        </w:rPr>
        <w:t xml:space="preserve">, είχαν συμφωνηθεί υψηλά πρωτογενή πλεονάσματα με υψηλό μέσο πραγματικό ρυθμό ανάπτυξης ετήσιο, θα είχε το πράγμα μια λογική. Το πράγμα στερείται λογικής και </w:t>
      </w:r>
      <w:r w:rsidRPr="00FD19FA">
        <w:rPr>
          <w:rFonts w:eastAsia="Times New Roman"/>
          <w:szCs w:val="24"/>
        </w:rPr>
        <w:t xml:space="preserve">μας </w:t>
      </w:r>
      <w:r>
        <w:rPr>
          <w:rFonts w:eastAsia="Times New Roman"/>
          <w:szCs w:val="24"/>
        </w:rPr>
        <w:t xml:space="preserve">καταδικάζει σε αναιμική ανάπτυξη μη επαρκώς </w:t>
      </w:r>
      <w:proofErr w:type="spellStart"/>
      <w:r>
        <w:rPr>
          <w:rFonts w:eastAsia="Times New Roman"/>
          <w:szCs w:val="24"/>
        </w:rPr>
        <w:t>πριμοδοτούμενη</w:t>
      </w:r>
      <w:proofErr w:type="spellEnd"/>
      <w:r>
        <w:rPr>
          <w:rFonts w:eastAsia="Times New Roman"/>
          <w:szCs w:val="24"/>
        </w:rPr>
        <w:t>, σε στάσιμη χρ</w:t>
      </w:r>
      <w:r>
        <w:rPr>
          <w:rFonts w:eastAsia="Times New Roman"/>
          <w:szCs w:val="24"/>
        </w:rPr>
        <w:t xml:space="preserve">εοκοπία, όπως έχω πει εδώ και δύο χρόνια, επειδή τα υψηλά πρωτογενή πλεονάσματα συνυπάρχουν με χαμηλό ρυθμό ανάπτυξης, γιατί αυτό λένε τα δημογραφικά δεδομένα και γιατί κυρίως αυτά λένε οι </w:t>
      </w:r>
      <w:proofErr w:type="spellStart"/>
      <w:r>
        <w:rPr>
          <w:rFonts w:eastAsia="Times New Roman"/>
          <w:szCs w:val="24"/>
        </w:rPr>
        <w:t>χρονοσειρές</w:t>
      </w:r>
      <w:proofErr w:type="spellEnd"/>
      <w:r>
        <w:rPr>
          <w:rFonts w:eastAsia="Times New Roman"/>
          <w:szCs w:val="24"/>
        </w:rPr>
        <w:t xml:space="preserve"> για τον πραγματικό ρυθμό ανάπτυξης της χώρας τα τελευτα</w:t>
      </w:r>
      <w:r>
        <w:rPr>
          <w:rFonts w:eastAsia="Times New Roman"/>
          <w:szCs w:val="24"/>
        </w:rPr>
        <w:t>ία πενήντα χρόνια, πολύ πριν την κρίση του 2008 σε διεθνές επίπεδο, που τη βιώνουμε στην Ελλάδα από το 2010 και μετά.</w:t>
      </w:r>
    </w:p>
    <w:p w14:paraId="719A5422"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Αυτό το δημοσιονομικό πλαίσιο, βεβαίως, έχει μια σειρά από επιπτώσεις. Οι επιπτώσεις αυτές οφείλονται στο γεγονός ότι η χώρα τον Ιανουάριο</w:t>
      </w:r>
      <w:r>
        <w:rPr>
          <w:rFonts w:eastAsia="Times New Roman"/>
          <w:szCs w:val="24"/>
        </w:rPr>
        <w:t xml:space="preserve"> του 2015, εκεί που ετοιμαζόταν να βγει από το δεύτερο μνημόνιο μέχρι τις 28 Φεβρουαρίου 2015, οδηγήθηκε σε δευτερογενή κρίση, σε μία περιδίνηση, η οποία προκάλεσε μια βαθιά διαρθρωτική βλάβη, που μπορεί να υπολογιστεί, όπως ξέρουμε, με πολλούς τρόπους, αλ</w:t>
      </w:r>
      <w:r>
        <w:rPr>
          <w:rFonts w:eastAsia="Times New Roman"/>
          <w:szCs w:val="24"/>
        </w:rPr>
        <w:t>λά ο κρισιμότερος τρόπος είναι η αναπτυξιακή επίπτωση, η οποία είναι πάγια και πολυετής και γι’ αυτό είναι πάρα πολύ μεγάλη. Τα 200 δισεκατομμύρια του κ</w:t>
      </w:r>
      <w:r>
        <w:rPr>
          <w:rFonts w:eastAsia="Times New Roman"/>
          <w:szCs w:val="24"/>
        </w:rPr>
        <w:t>.</w:t>
      </w:r>
      <w:r>
        <w:rPr>
          <w:rFonts w:eastAsia="Times New Roman"/>
          <w:szCs w:val="24"/>
        </w:rPr>
        <w:t xml:space="preserve"> </w:t>
      </w:r>
      <w:proofErr w:type="spellStart"/>
      <w:r>
        <w:rPr>
          <w:rFonts w:eastAsia="Times New Roman"/>
          <w:szCs w:val="24"/>
        </w:rPr>
        <w:t>Βίζερ</w:t>
      </w:r>
      <w:proofErr w:type="spellEnd"/>
      <w:r>
        <w:rPr>
          <w:rFonts w:eastAsia="Times New Roman"/>
          <w:szCs w:val="24"/>
        </w:rPr>
        <w:t xml:space="preserve"> μπορεί να φαίνονται υπερβολικά, αλλά είναι απλός λογικός υπολογισμός για τις μακροχρόνιες επιπτώ</w:t>
      </w:r>
      <w:r>
        <w:rPr>
          <w:rFonts w:eastAsia="Times New Roman"/>
          <w:szCs w:val="24"/>
        </w:rPr>
        <w:t>σεις αυτής της αναπτυξιακής υποχώρησης, που συντελέστηκε το 2015.</w:t>
      </w:r>
    </w:p>
    <w:p w14:paraId="719A5423"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Τα πρώτα θύματα της πολιτικής αυτής είναι οι συνταξιούχοι. Και φτάνουμε έτσι τώρα στο παιχνίδι -και πάλι ρητορικό και επικοινωνιακό- της περικοπής των συντάξεων, της περικοπής της λεγόμενης </w:t>
      </w:r>
      <w:r>
        <w:rPr>
          <w:rFonts w:eastAsia="Times New Roman"/>
          <w:szCs w:val="24"/>
        </w:rPr>
        <w:t>προσωπικής διαφοράς για τους παλιούς συνταξιούχους που θα θίξει πρωτίστως τους συνταξιούχους του δημοσίου, αλλά και αρκετούς συνταξιούχους του ιδιωτικού τομέα, ιδίως αυτούς που έχουν μέσες συντάξεις, γιατί ούτως ή άλλως υψηλές συντάξεις δεν υπάρχουν πια στ</w:t>
      </w:r>
      <w:r>
        <w:rPr>
          <w:rFonts w:eastAsia="Times New Roman"/>
          <w:szCs w:val="24"/>
        </w:rPr>
        <w:t>η χώρα.</w:t>
      </w:r>
    </w:p>
    <w:p w14:paraId="719A5424"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Αυτό το μέτρο ψηφίστηκε από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Δεν ψηφίστηκε από την Αντιπολίτευση. Δεν το ψήφισε το Κίνημα Αλλαγής. Δεν το ψήφισε η Νέα Δημοκρατία. Το ψήφισε μόνη η κυβερνητική </w:t>
      </w:r>
      <w:r>
        <w:rPr>
          <w:rFonts w:eastAsia="Times New Roman"/>
          <w:szCs w:val="24"/>
        </w:rPr>
        <w:t>π</w:t>
      </w:r>
      <w:r>
        <w:rPr>
          <w:rFonts w:eastAsia="Times New Roman"/>
          <w:szCs w:val="24"/>
        </w:rPr>
        <w:t xml:space="preserve">λειοψηφία. Και το ψήφισε γιατί έχει την πλήρη ευθύνη, την </w:t>
      </w:r>
      <w:r>
        <w:rPr>
          <w:rFonts w:eastAsia="Times New Roman"/>
          <w:szCs w:val="24"/>
        </w:rPr>
        <w:t>οικονομική, την πολιτική, την ηθική, την ιστορική, για αυτήν τη νέα γενιά περικοπών, διότι είναι άλλο πράγμα να περικόπτεις συντάξεις το 2010, το 2011 και 2012 ξεκινώντας από πρωτογενές έλλειμμα ύψους 10,5% του ΑΕΠ, δηλαδή περίπου 26 δισεκατομμυρίων και άλ</w:t>
      </w:r>
      <w:r>
        <w:rPr>
          <w:rFonts w:eastAsia="Times New Roman"/>
          <w:szCs w:val="24"/>
        </w:rPr>
        <w:t xml:space="preserve">λο να ξεκινάς από τη βάση του 2014, δηλαδή από πρωτογενές πλεόνασμα 0,7%, το οποίο, όμως, ως διαρθρωτικό πλεόνασμα, δηλαδή λαμβανομένης υπ’ </w:t>
      </w:r>
      <w:proofErr w:type="spellStart"/>
      <w:r>
        <w:rPr>
          <w:rFonts w:eastAsia="Times New Roman"/>
          <w:szCs w:val="24"/>
        </w:rPr>
        <w:t>όψιν</w:t>
      </w:r>
      <w:proofErr w:type="spellEnd"/>
      <w:r>
        <w:rPr>
          <w:rFonts w:eastAsia="Times New Roman"/>
          <w:szCs w:val="24"/>
        </w:rPr>
        <w:t xml:space="preserve"> της ύφεσης και της ανεργίας, ήταν το μεγαλύτερο διεθνώς το 2014. Η χώρα εμφάνισε το μεγαλύτερο διαθρωτικό πλεόν</w:t>
      </w:r>
      <w:r>
        <w:rPr>
          <w:rFonts w:eastAsia="Times New Roman"/>
          <w:szCs w:val="24"/>
        </w:rPr>
        <w:t>ασμα πρωτογενές που υπήρχε.</w:t>
      </w:r>
    </w:p>
    <w:p w14:paraId="719A542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Άρα δικαιούμαστε να καταθέτουμε και την πρόταση νόμου και την τροπολογία για την κατάργηση της προβλεπόμενης στον ισχύοντα νόμο, τον λεγόμενο νόμο </w:t>
      </w:r>
      <w:proofErr w:type="spellStart"/>
      <w:r>
        <w:rPr>
          <w:rFonts w:eastAsia="Times New Roman"/>
          <w:szCs w:val="24"/>
        </w:rPr>
        <w:t>Κατρούγκαλου</w:t>
      </w:r>
      <w:proofErr w:type="spellEnd"/>
      <w:r>
        <w:rPr>
          <w:rFonts w:eastAsia="Times New Roman"/>
          <w:szCs w:val="24"/>
        </w:rPr>
        <w:t>, περικοπής της προσωπικής διαφοράς.</w:t>
      </w:r>
    </w:p>
    <w:p w14:paraId="719A5426"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Είναι μήπως η ενέργεια αυτή ένας</w:t>
      </w:r>
      <w:r>
        <w:rPr>
          <w:rFonts w:eastAsia="Times New Roman"/>
          <w:szCs w:val="24"/>
        </w:rPr>
        <w:t xml:space="preserve"> λαϊκισμός της Αντιπολίτευσης; Είναι λαϊκισμός να θέτεις την Κυβέρνηση προ των ευθυνών της; </w:t>
      </w:r>
      <w:r>
        <w:rPr>
          <w:rFonts w:eastAsia="Times New Roman"/>
          <w:szCs w:val="24"/>
        </w:rPr>
        <w:t>Είναι λαϊκισμός να θέλεις να πει με σαφήνεια η Κυβέρνηση τι είναι αυτό που επιδιώκει τώρα μέσα στη ρητορική της δήθεν καθαρής εξόδου από το μνημόνιο στα τέλη Αυγούσ</w:t>
      </w:r>
      <w:r>
        <w:rPr>
          <w:rFonts w:eastAsia="Times New Roman"/>
          <w:szCs w:val="24"/>
        </w:rPr>
        <w:t>του; Επιδιώκει την κατάργηση της νομοθετημένης από την Κυβέρνηση περικοπής των συντάξεων ή απλώς επιδιώκει την αναβολή του μέτρου αυτού, ώστε αυτό να επιβληθεί μετά τις εκλογές από την επόμενη κυβέρνηση;</w:t>
      </w:r>
    </w:p>
    <w:p w14:paraId="719A5427" w14:textId="77777777" w:rsidR="00E97792" w:rsidRDefault="00D70D60">
      <w:pPr>
        <w:spacing w:after="0" w:line="600" w:lineRule="auto"/>
        <w:ind w:firstLine="720"/>
        <w:contextualSpacing/>
        <w:jc w:val="both"/>
        <w:rPr>
          <w:rFonts w:eastAsia="Times New Roman"/>
          <w:szCs w:val="24"/>
        </w:rPr>
      </w:pPr>
      <w:r>
        <w:rPr>
          <w:rFonts w:eastAsia="Times New Roman"/>
          <w:szCs w:val="24"/>
        </w:rPr>
        <w:t>Η Κυβέρνηση επιδιώκει πολιτικά να επαναδιαπραγματευθεί με τους εταίρους το συνολικό σχήμα βιωσιμότητας του ασφαλιστικού συστήματος ή απλώς θέλει ένα μέτρο, το οποίο το έχει νομοθετήσει γιατί το έκρινε αναγκαίο, απλώς να φέρει την υπογραφή άλλων πολιτικών δ</w:t>
      </w:r>
      <w:r>
        <w:rPr>
          <w:rFonts w:eastAsia="Times New Roman"/>
          <w:szCs w:val="24"/>
        </w:rPr>
        <w:t xml:space="preserve">υνάμεων για λόγους κατανομής του πολιτικού κόστους, δηλαδή για να εξαπατηθεί επικοινωνιακά ο συνταξιούχος και γενικότερα η κοινή γνώμη; </w:t>
      </w:r>
    </w:p>
    <w:p w14:paraId="719A5428" w14:textId="77777777" w:rsidR="00E97792" w:rsidRDefault="00D70D60">
      <w:pPr>
        <w:spacing w:after="0" w:line="720" w:lineRule="auto"/>
        <w:ind w:firstLine="720"/>
        <w:contextualSpacing/>
        <w:jc w:val="both"/>
        <w:rPr>
          <w:rFonts w:eastAsia="Times New Roman"/>
          <w:szCs w:val="24"/>
        </w:rPr>
      </w:pPr>
      <w:r>
        <w:rPr>
          <w:rFonts w:eastAsia="Times New Roman"/>
          <w:szCs w:val="24"/>
        </w:rPr>
        <w:t>Η δική μας θέση και η δική μου προσωπική θέση είναι πάρα πολύ καθαρή. Το μέτρο αυτό της περικοπής των ονομαστικών συντά</w:t>
      </w:r>
      <w:r>
        <w:rPr>
          <w:rFonts w:eastAsia="Times New Roman"/>
          <w:szCs w:val="24"/>
        </w:rPr>
        <w:t xml:space="preserve">ξεων δεν χρειάζεται και δεν χρειάζεται γιατί νομοθετήθηκε από την Κυβέρνηση και την κοινοβουλευτική </w:t>
      </w:r>
      <w:r>
        <w:rPr>
          <w:rFonts w:eastAsia="Times New Roman"/>
          <w:szCs w:val="24"/>
        </w:rPr>
        <w:t>π</w:t>
      </w:r>
      <w:r>
        <w:rPr>
          <w:rFonts w:eastAsia="Times New Roman"/>
          <w:szCs w:val="24"/>
        </w:rPr>
        <w:t>λειοψηφία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παράλληλα μ’ ένα άλλο, πολύ πιο βαρύ μέτρο, στο οποίο σπανίως αναφερόμαστε. Πρόκειται για το πάγωμα των συντάξεων μέχρι και το 2022</w:t>
      </w:r>
      <w:r>
        <w:rPr>
          <w:rFonts w:eastAsia="Times New Roman"/>
          <w:szCs w:val="24"/>
        </w:rPr>
        <w:t>. Το δημοσιονομικό αποτέλεσμα του παγώματος των συντάξεων μέχρι το 2022 είναι πολύ μεγαλύτερο από το δημοσιονομικό αποτέλεσμα της ονομαστικής περικοπής που έχει νομοθετηθεί από 1</w:t>
      </w:r>
      <w:r w:rsidRPr="00892F36">
        <w:rPr>
          <w:rFonts w:eastAsia="Times New Roman"/>
          <w:szCs w:val="24"/>
          <w:vertAlign w:val="superscript"/>
        </w:rPr>
        <w:t>ης</w:t>
      </w:r>
      <w:r>
        <w:rPr>
          <w:rFonts w:eastAsia="Times New Roman"/>
          <w:szCs w:val="24"/>
        </w:rPr>
        <w:t xml:space="preserve"> Ιανουαρίου 2019. Το πάγωμα των συντάξεων έχει δημοσιονομικό όφελος 2,8% του</w:t>
      </w:r>
      <w:r>
        <w:rPr>
          <w:rFonts w:eastAsia="Times New Roman"/>
          <w:szCs w:val="24"/>
        </w:rPr>
        <w:t xml:space="preserve"> ΑΕΠ, ενώ η ονομαστική περικοπή των συντάξεων έχει δημοσιονομικό αποτέλεσμα 1,5% του ΑΕΠ. Κατά τη λογική αυτή, ακόμη και αν δεν βελτιωθεί τίποτα στο μακροοικονομικό περιβάλλον και στον δημοσιονομικό σχεδιασμό, μπορεί με απλή παράταση του παγώματος να επιτε</w:t>
      </w:r>
      <w:r>
        <w:rPr>
          <w:rFonts w:eastAsia="Times New Roman"/>
          <w:szCs w:val="24"/>
        </w:rPr>
        <w:t>υχθούν τα ίδια αποτελέσματα ως προς το ποσοστό του ΑΕΠ που διατίθεται για συνταξιοδοτική δαπάνη, ώστε η Ελλάδα να έχει ως ποσοστό του ΑΕΠ συνταξιοδοτική δαπάνη στα επίπεδα του μέσου όρου της Ευρωζώνης, χωρίς νέες ονομαστικές περικοπές.</w:t>
      </w:r>
    </w:p>
    <w:p w14:paraId="719A5429" w14:textId="77777777" w:rsidR="00E97792" w:rsidRDefault="00D70D60">
      <w:pPr>
        <w:spacing w:after="0" w:line="600" w:lineRule="auto"/>
        <w:ind w:firstLine="720"/>
        <w:contextualSpacing/>
        <w:jc w:val="both"/>
        <w:rPr>
          <w:rFonts w:eastAsia="Times New Roman"/>
          <w:szCs w:val="24"/>
        </w:rPr>
      </w:pPr>
      <w:r>
        <w:rPr>
          <w:rFonts w:eastAsia="Times New Roman"/>
          <w:szCs w:val="24"/>
        </w:rPr>
        <w:t>Το μέτρο είναι προφα</w:t>
      </w:r>
      <w:r>
        <w:rPr>
          <w:rFonts w:eastAsia="Times New Roman"/>
          <w:szCs w:val="24"/>
        </w:rPr>
        <w:t xml:space="preserve">νές ότι δεν είναι δημοσιονομικό, όπως πιστεύει ο κ. Τσίπρας, ο οποίος λέει «θα δούμε τα αποτελέσματα», ούτως όπως πιστεύει ο κ. </w:t>
      </w:r>
      <w:proofErr w:type="spellStart"/>
      <w:r>
        <w:rPr>
          <w:rFonts w:eastAsia="Times New Roman"/>
          <w:szCs w:val="24"/>
        </w:rPr>
        <w:t>Μοσκοβισί</w:t>
      </w:r>
      <w:proofErr w:type="spellEnd"/>
      <w:r>
        <w:rPr>
          <w:rFonts w:eastAsia="Times New Roman"/>
          <w:szCs w:val="24"/>
        </w:rPr>
        <w:t>, που λέει «θα δούμε τον προϋπολογισμό του 2019 και θα κρίνουμε στο πλαίσιο του ευρωπαϊκού εξαμήνου». Το μέτρο είναι δι</w:t>
      </w:r>
      <w:r>
        <w:rPr>
          <w:rFonts w:eastAsia="Times New Roman"/>
          <w:szCs w:val="24"/>
        </w:rPr>
        <w:t>αρθρωτικό. Αφορά τη μακροπρόθεσμη βιωσιμότητα του ασφαλιστικού συστήματος από την πλευρά του λογικού ύψους της συνταξιοδοτικής δαπάνης για τα πολλά χρόνια που έρχονται.</w:t>
      </w:r>
    </w:p>
    <w:p w14:paraId="719A542A" w14:textId="77777777" w:rsidR="00E97792" w:rsidRDefault="00D70D60">
      <w:pPr>
        <w:spacing w:after="0" w:line="600" w:lineRule="auto"/>
        <w:ind w:firstLine="720"/>
        <w:contextualSpacing/>
        <w:jc w:val="both"/>
        <w:rPr>
          <w:rFonts w:eastAsia="Times New Roman"/>
          <w:szCs w:val="24"/>
        </w:rPr>
      </w:pPr>
      <w:r>
        <w:rPr>
          <w:rFonts w:eastAsia="Times New Roman"/>
          <w:szCs w:val="24"/>
        </w:rPr>
        <w:t>Απ’ αυτήν την οπτική γωνία δεν έχει και σημασία αν μια χρονιά είναι πλεονασματικός ο ΕΦ</w:t>
      </w:r>
      <w:r>
        <w:rPr>
          <w:rFonts w:eastAsia="Times New Roman"/>
          <w:szCs w:val="24"/>
        </w:rPr>
        <w:t>ΚΑ. Σημασία έχει το όλο σύστημα να έχει μία μακροπρόθεσμη λογική και αποκτά μακροπρόθεσμη λογική εάν παραταθεί το πάγωμα χωρίς να θιγούν οι συντάξεις με περαιτέρω κούρεμα και αν στο μεταξύ αποκτήσουμε το χρονικό περιθώριο για έναν συνολικό επανασχεδιασμό τ</w:t>
      </w:r>
      <w:r>
        <w:rPr>
          <w:rFonts w:eastAsia="Times New Roman"/>
          <w:szCs w:val="24"/>
        </w:rPr>
        <w:t>ου ασφαλιστικού συστήματος, που είναι ούτως ή άλλως αναγκαίος και θα καταστεί και νομικά αναγκαίος μέσα από τη νομολογία των ελληνικών δικαστηρίων και του Συμβουλίου της Επικρατείας και του Ελεγκτικού Συνεδρίου, γιατί ανεξαρτήτως του ύψους της συνταξιοδοτι</w:t>
      </w:r>
      <w:r>
        <w:rPr>
          <w:rFonts w:eastAsia="Times New Roman"/>
          <w:szCs w:val="24"/>
        </w:rPr>
        <w:t xml:space="preserve">κής δαπάνης, η εσωτερική κατανομή του όποιου βάρους στους συνταξιούχους πρέπει να υπακούει σε μία λογική. Δεν μπορείς να υιοθετείς μία νομοθετική λογική που τιμωρεί από ένα σημείο και μετά όποιον έχει πολλά χρόνια ασφάλισης, μακρύ ασφαλιστικό βίο και έχει </w:t>
      </w:r>
      <w:r>
        <w:rPr>
          <w:rFonts w:eastAsia="Times New Roman"/>
          <w:szCs w:val="24"/>
        </w:rPr>
        <w:t>ασφαλιστικές αποδοχές, οι οποίες είναι μέσου επιπέδου, γιατί φυσικά η προσέγγιση αυτή είναι μια βαθιά αντιαναπτυξιακή προσέγγιση και ενθαρρύνει την απόκρυψη εισοδήματος και τη μαύρη εργασία.</w:t>
      </w:r>
    </w:p>
    <w:p w14:paraId="719A542B" w14:textId="77777777" w:rsidR="00E97792" w:rsidRDefault="00D70D60">
      <w:pPr>
        <w:spacing w:after="0" w:line="600" w:lineRule="auto"/>
        <w:ind w:firstLine="720"/>
        <w:contextualSpacing/>
        <w:jc w:val="both"/>
        <w:rPr>
          <w:rFonts w:eastAsia="Times New Roman"/>
          <w:szCs w:val="24"/>
        </w:rPr>
      </w:pPr>
      <w:r>
        <w:rPr>
          <w:rFonts w:eastAsia="Times New Roman"/>
          <w:szCs w:val="24"/>
        </w:rPr>
        <w:t>Άρα έχει πολύ μεγάλη σημασία να θεραπευτούν και αυτές οι εσωτερικ</w:t>
      </w:r>
      <w:r>
        <w:rPr>
          <w:rFonts w:eastAsia="Times New Roman"/>
          <w:szCs w:val="24"/>
        </w:rPr>
        <w:t xml:space="preserve">ές ανισότητες και αντιφάσεις, κυρίως όμως έχει σημασία να στείλουμε το μήνυμα ότι υπάρχουν λύσεις, οι οποίες είναι υπεύθυνες -εδώ μιλάμε με βάση τους αριθμούς- μπορούν να είναι συμφωνημένες με τους εταίρους, δεν θίγουν το δημοσιονομικό πλαίσιο, όπως αυτήν </w:t>
      </w:r>
      <w:r>
        <w:rPr>
          <w:rFonts w:eastAsia="Times New Roman"/>
          <w:szCs w:val="24"/>
        </w:rPr>
        <w:t>τη στιγμή έχει, αλλά ούτως ή άλλως αυτό πρέπει να βελτιωθεί, εφόσον διαμορφωθούν στην επόμενη Βουλή με μια άλλη κυβέρνηση οι πολιτικές προϋποθέσεις για τη βελτίωσή του και βεβαίως πρέπει να πάμε στον συνολικό επανασχεδιασμό στη βάση των προτάσεων που έχουν</w:t>
      </w:r>
      <w:r>
        <w:rPr>
          <w:rFonts w:eastAsia="Times New Roman"/>
          <w:szCs w:val="24"/>
        </w:rPr>
        <w:t xml:space="preserve"> διατυπωθεί. </w:t>
      </w:r>
    </w:p>
    <w:p w14:paraId="719A542C" w14:textId="77777777" w:rsidR="00E97792" w:rsidRDefault="00D70D60">
      <w:pPr>
        <w:spacing w:after="0" w:line="600" w:lineRule="auto"/>
        <w:ind w:firstLine="720"/>
        <w:contextualSpacing/>
        <w:jc w:val="both"/>
        <w:rPr>
          <w:rFonts w:eastAsia="Times New Roman"/>
          <w:szCs w:val="24"/>
        </w:rPr>
      </w:pPr>
      <w:r>
        <w:rPr>
          <w:rFonts w:eastAsia="Times New Roman"/>
          <w:szCs w:val="24"/>
        </w:rPr>
        <w:t>Ξέρετε πάρα πολύ καλά ότι εδώ και καιρό έχουν διατυπωθεί προτάσεις από την ομάδα υπό τ</w:t>
      </w:r>
      <w:r>
        <w:rPr>
          <w:rFonts w:eastAsia="Times New Roman"/>
          <w:szCs w:val="24"/>
        </w:rPr>
        <w:t>ο</w:t>
      </w:r>
      <w:r>
        <w:rPr>
          <w:rFonts w:eastAsia="Times New Roman"/>
          <w:szCs w:val="24"/>
        </w:rPr>
        <w:t>ν καθηγητή Μιλτιάδη Νεκτάριο, που επιτρέπουν και τη μείωση των ασφαλιστικών εισφορών και τον ανασχεδιασμό των επαγγελματικών ταμείων και έναν ενεργό κοινων</w:t>
      </w:r>
      <w:r>
        <w:rPr>
          <w:rFonts w:eastAsia="Times New Roman"/>
          <w:szCs w:val="24"/>
        </w:rPr>
        <w:t>ικό ρόλο του ιδιωτικού συστήματος ασφάλισης, ώστε το συνολικό ποσοστό αναπλήρωσης του κάθε συνταξιούχου, άρα ο συνδυασμός κοινωνικού και ατομικού και οικογενειακού σχεδιασμού για το μέλλον κάθε ανθρώπου και για την αλληλεγγύη των γενεών, να δίνει ένα αποτέ</w:t>
      </w:r>
      <w:r>
        <w:rPr>
          <w:rFonts w:eastAsia="Times New Roman"/>
          <w:szCs w:val="24"/>
        </w:rPr>
        <w:t xml:space="preserve">λεσμα, το οποίο είναι αξιόπιστο και αξιοπρεπές, γιατί τώρα με αυτά που κάνει η Κυβέρνηση, δεν υπάρχει ούτε αξιοπιστία ούτε αξιοπρέπεια εν </w:t>
      </w:r>
      <w:proofErr w:type="spellStart"/>
      <w:r>
        <w:rPr>
          <w:rFonts w:eastAsia="Times New Roman"/>
          <w:szCs w:val="24"/>
        </w:rPr>
        <w:t>έτει</w:t>
      </w:r>
      <w:proofErr w:type="spellEnd"/>
      <w:r>
        <w:rPr>
          <w:rFonts w:eastAsia="Times New Roman"/>
          <w:szCs w:val="24"/>
        </w:rPr>
        <w:t xml:space="preserve"> 2019-2020, όχι εν </w:t>
      </w:r>
      <w:proofErr w:type="spellStart"/>
      <w:r>
        <w:rPr>
          <w:rFonts w:eastAsia="Times New Roman"/>
          <w:szCs w:val="24"/>
        </w:rPr>
        <w:t>έτει</w:t>
      </w:r>
      <w:proofErr w:type="spellEnd"/>
      <w:r>
        <w:rPr>
          <w:rFonts w:eastAsia="Times New Roman"/>
          <w:szCs w:val="24"/>
        </w:rPr>
        <w:t xml:space="preserve"> 2009-2010, με τη χώρα ένα βήμα πριν την ασύντακτη χρεοκοπία, την οποία αποφύγαμε. </w:t>
      </w:r>
    </w:p>
    <w:p w14:paraId="719A542D" w14:textId="77777777" w:rsidR="00E97792" w:rsidRDefault="00D70D60">
      <w:pPr>
        <w:spacing w:after="0" w:line="600" w:lineRule="auto"/>
        <w:ind w:firstLine="720"/>
        <w:contextualSpacing/>
        <w:jc w:val="both"/>
        <w:rPr>
          <w:rFonts w:eastAsia="Times New Roman"/>
          <w:szCs w:val="24"/>
        </w:rPr>
      </w:pPr>
      <w:r>
        <w:rPr>
          <w:rFonts w:eastAsia="Times New Roman"/>
          <w:szCs w:val="24"/>
        </w:rPr>
        <w:t xml:space="preserve">Άρα οι </w:t>
      </w:r>
      <w:r>
        <w:rPr>
          <w:rFonts w:eastAsia="Times New Roman"/>
          <w:szCs w:val="24"/>
        </w:rPr>
        <w:t>ευθύνες σας, κυρίες και κύριοι της Κυβέρνησης, είναι τεράστιες και πρέπει να τοποθετηθείτε όχι για λόγους κοινοβουλευτικής ρητορείας και επικοινωνίας, αλλά για λόγους κοινωνικής και αναπτυξιακής ουσίας.</w:t>
      </w:r>
    </w:p>
    <w:p w14:paraId="719A542E" w14:textId="77777777" w:rsidR="00E97792" w:rsidRDefault="00D70D60">
      <w:pPr>
        <w:spacing w:after="0" w:line="600" w:lineRule="auto"/>
        <w:ind w:firstLine="720"/>
        <w:contextualSpacing/>
        <w:jc w:val="both"/>
        <w:rPr>
          <w:rFonts w:eastAsia="Times New Roman"/>
          <w:szCs w:val="24"/>
        </w:rPr>
      </w:pPr>
      <w:r>
        <w:rPr>
          <w:rFonts w:eastAsia="Times New Roman"/>
          <w:szCs w:val="24"/>
        </w:rPr>
        <w:t>Σας ευχαριστώ.</w:t>
      </w:r>
    </w:p>
    <w:p w14:paraId="719A542F" w14:textId="77777777" w:rsidR="00E97792" w:rsidRDefault="00D70D60">
      <w:pPr>
        <w:spacing w:after="0" w:line="600" w:lineRule="auto"/>
        <w:ind w:firstLine="720"/>
        <w:contextualSpacing/>
        <w:jc w:val="center"/>
        <w:rPr>
          <w:rFonts w:eastAsia="Times New Roman"/>
          <w:szCs w:val="24"/>
        </w:rPr>
      </w:pPr>
      <w:r>
        <w:rPr>
          <w:rFonts w:eastAsia="Times New Roman"/>
          <w:szCs w:val="24"/>
        </w:rPr>
        <w:t>(Χειροκροτήματα)</w:t>
      </w:r>
    </w:p>
    <w:p w14:paraId="719A5430" w14:textId="77777777" w:rsidR="00E97792" w:rsidRDefault="00D70D60">
      <w:pPr>
        <w:spacing w:after="0" w:line="600" w:lineRule="auto"/>
        <w:ind w:firstLine="720"/>
        <w:contextualSpacing/>
        <w:jc w:val="both"/>
        <w:rPr>
          <w:rFonts w:eastAsia="Times New Roman"/>
          <w:szCs w:val="24"/>
        </w:rPr>
      </w:pPr>
      <w:r w:rsidRPr="00B468F2">
        <w:rPr>
          <w:rFonts w:eastAsia="Times New Roman"/>
          <w:b/>
          <w:szCs w:val="24"/>
        </w:rPr>
        <w:t xml:space="preserve">ΠΡΟΕΔΡΕΥΩΝ (Σπυρίδων </w:t>
      </w:r>
      <w:r w:rsidRPr="00B468F2">
        <w:rPr>
          <w:rFonts w:eastAsia="Times New Roman"/>
          <w:b/>
          <w:szCs w:val="24"/>
        </w:rPr>
        <w:t>Λυκούδης):</w:t>
      </w:r>
      <w:r>
        <w:rPr>
          <w:rFonts w:eastAsia="Times New Roman"/>
          <w:szCs w:val="24"/>
        </w:rPr>
        <w:t xml:space="preserve"> Ευχαριστούμε, κύριε Πρόεδρε.</w:t>
      </w:r>
    </w:p>
    <w:p w14:paraId="719A5431" w14:textId="77777777" w:rsidR="00E97792" w:rsidRDefault="00D70D60">
      <w:pPr>
        <w:spacing w:after="0" w:line="600" w:lineRule="auto"/>
        <w:ind w:firstLine="720"/>
        <w:contextualSpacing/>
        <w:jc w:val="both"/>
        <w:rPr>
          <w:rFonts w:eastAsia="Times New Roman"/>
          <w:szCs w:val="24"/>
        </w:rPr>
      </w:pPr>
      <w:r>
        <w:rPr>
          <w:rFonts w:eastAsia="Times New Roman"/>
          <w:szCs w:val="24"/>
        </w:rPr>
        <w:t xml:space="preserve">Ο συνάδελφος κ. Θοδωρής </w:t>
      </w:r>
      <w:proofErr w:type="spellStart"/>
      <w:r>
        <w:rPr>
          <w:rFonts w:eastAsia="Times New Roman"/>
          <w:szCs w:val="24"/>
        </w:rPr>
        <w:t>Δρίτσας</w:t>
      </w:r>
      <w:proofErr w:type="spellEnd"/>
      <w:r>
        <w:rPr>
          <w:rFonts w:eastAsia="Times New Roman"/>
          <w:szCs w:val="24"/>
        </w:rPr>
        <w:t xml:space="preserve"> έχει τον λόγο.</w:t>
      </w:r>
    </w:p>
    <w:p w14:paraId="719A5432" w14:textId="77777777" w:rsidR="00E97792" w:rsidRDefault="00D70D60">
      <w:pPr>
        <w:spacing w:after="0" w:line="600" w:lineRule="auto"/>
        <w:ind w:firstLine="720"/>
        <w:contextualSpacing/>
        <w:jc w:val="both"/>
        <w:rPr>
          <w:rFonts w:eastAsia="Times New Roman"/>
          <w:szCs w:val="24"/>
        </w:rPr>
      </w:pPr>
      <w:r w:rsidRPr="00B468F2">
        <w:rPr>
          <w:rFonts w:eastAsia="Times New Roman"/>
          <w:b/>
          <w:szCs w:val="24"/>
        </w:rPr>
        <w:t>ΘΕΟΔΩΡΟΣ ΔΡΙΤΣΑΣ:</w:t>
      </w:r>
      <w:r>
        <w:rPr>
          <w:rFonts w:eastAsia="Times New Roman"/>
          <w:szCs w:val="24"/>
        </w:rPr>
        <w:t xml:space="preserve"> Ευχαριστώ, κύριε Πρόεδρε.</w:t>
      </w:r>
    </w:p>
    <w:p w14:paraId="719A5433" w14:textId="77777777" w:rsidR="00E97792" w:rsidRDefault="00D70D60">
      <w:pPr>
        <w:spacing w:after="0" w:line="600" w:lineRule="auto"/>
        <w:ind w:firstLine="720"/>
        <w:contextualSpacing/>
        <w:jc w:val="both"/>
        <w:rPr>
          <w:rFonts w:eastAsia="Times New Roman"/>
          <w:szCs w:val="24"/>
        </w:rPr>
      </w:pPr>
      <w:r>
        <w:rPr>
          <w:rFonts w:eastAsia="Times New Roman"/>
          <w:szCs w:val="24"/>
        </w:rPr>
        <w:t>Κυρίες και κύριοι Βουλευτές, μέχρι να ανέβω στο Βήμα και πριν ακούσω τον Κοινοβουλευτικό Εκπρόσωπο της Δημοκρατικής Συμπαράτα</w:t>
      </w:r>
      <w:r>
        <w:rPr>
          <w:rFonts w:eastAsia="Times New Roman"/>
          <w:szCs w:val="24"/>
        </w:rPr>
        <w:t>ξης, τον κ. Λοβέρδο και εν συνεχεία τον κ. Βενιζέλο, είχα την εντύπωση –πλανήθηκα, φαίνεται, τόσα χρόνια- ότι τον Ιανουάριο του 2015 ο ελληνικός λαός ανέθεσε την κυβερνητική ευθύνη στον ΣΥΡΙΖΑ και στους Ανεξάρτητους Έλληνες επειδή ακριβώς δεν άντεχε άλλο τ</w:t>
      </w:r>
      <w:r>
        <w:rPr>
          <w:rFonts w:eastAsia="Times New Roman"/>
          <w:szCs w:val="24"/>
        </w:rPr>
        <w:t>ις περικοπές, την καταβαράθρωση του βιοτικού του επιπέδου, μαζί βέβαια και τη διαφθορά και πολλά άλλα, επειδή ακριβώς η διαδικασία της λιτότητας και των περικοπών είχε φτάσει σε πολύ προχωρημένα επίπεδα. Ακριβώς τώρα διαπιστώνω ότι δεν συνέβη αυτό. Για άλλ</w:t>
      </w:r>
      <w:r>
        <w:rPr>
          <w:rFonts w:eastAsia="Times New Roman"/>
          <w:szCs w:val="24"/>
        </w:rPr>
        <w:t>ους λόγους μάς επέλεξε ο λαός να μας αναθέσει την κυβερνητική ευθύνη, διότι οι περικοπές των συντάξεων και όλα τα υπόλοιπα, όπως μας εξέθεσε ο κ. Λοβέρδος, άρχισαν τον Ιανουάριο του 2015 και συνεχίζονται μέχρι σήμερα. Αυτήν την αφήγηση παρακολουθήσαμε.</w:t>
      </w:r>
    </w:p>
    <w:p w14:paraId="719A5434" w14:textId="77777777" w:rsidR="00E97792" w:rsidRDefault="00D70D60">
      <w:pPr>
        <w:spacing w:after="0" w:line="600" w:lineRule="auto"/>
        <w:ind w:firstLine="720"/>
        <w:contextualSpacing/>
        <w:jc w:val="both"/>
        <w:rPr>
          <w:rFonts w:eastAsia="Times New Roman"/>
          <w:szCs w:val="24"/>
        </w:rPr>
      </w:pPr>
      <w:r>
        <w:rPr>
          <w:rFonts w:eastAsia="Times New Roman"/>
          <w:szCs w:val="24"/>
        </w:rPr>
        <w:t>Ο κ</w:t>
      </w:r>
      <w:r>
        <w:rPr>
          <w:rFonts w:eastAsia="Times New Roman"/>
          <w:szCs w:val="24"/>
        </w:rPr>
        <w:t>. Βενιζέλος έφυγε, αλλά ακριβώς έθιξε μερικά ζητήματα που είναι πάρα πολύ καίρια. Τη μάχη που δώσαμε στα τέλη του 2016 και στις αρχές του 2017 για να κλείσει η δεύτερη αξιολόγηση τη δώσαμε ακριβώς με την τεκμηρίωση και τα επιχειρήματα ότι ούτε δημοσιονομικ</w:t>
      </w:r>
      <w:r>
        <w:rPr>
          <w:rFonts w:eastAsia="Times New Roman"/>
          <w:szCs w:val="24"/>
        </w:rPr>
        <w:t xml:space="preserve">ά </w:t>
      </w:r>
      <w:r>
        <w:rPr>
          <w:rFonts w:eastAsia="Times New Roman"/>
          <w:szCs w:val="24"/>
        </w:rPr>
        <w:t xml:space="preserve">ούτε διαρθρωτικά </w:t>
      </w:r>
      <w:r>
        <w:rPr>
          <w:rFonts w:eastAsia="Times New Roman"/>
          <w:szCs w:val="24"/>
        </w:rPr>
        <w:t>απαιτούνται αυτές οι περικοπές των συντάξεων, αλλά και η μείωση του αφορολόγητου -και είχαμε όλη την τεκμηρίωση γι’ αυτό</w:t>
      </w:r>
      <w:r>
        <w:rPr>
          <w:rFonts w:eastAsia="Times New Roman"/>
          <w:szCs w:val="24"/>
        </w:rPr>
        <w:t>. Γ</w:t>
      </w:r>
      <w:r>
        <w:rPr>
          <w:rFonts w:eastAsia="Times New Roman"/>
          <w:szCs w:val="24"/>
        </w:rPr>
        <w:t>ιατί υπάρχει δημοσιονομικός χώρος και το προβλέπαμε και το τεκμηριώναμε- ούτε και διαθρωτική ανάγκη ή και αν υπήρχ</w:t>
      </w:r>
      <w:r>
        <w:rPr>
          <w:rFonts w:eastAsia="Times New Roman"/>
          <w:szCs w:val="24"/>
        </w:rPr>
        <w:t xml:space="preserve">ε με βάση αριθμητικούς υπολογισμούς, δεν μπορούσε να τεθεί στην ίδια βάση με ό,τι ισχύει σε άλλες ευρωπαϊκές οικονομίες, διότι μια οικονομία που είχε χάσει το 25% του Ακαθάριστου Εθνικού Προϊόντος, δεν μπορούσε να ενταχθεί με τόση ταχύτητα στην προσαρμογή </w:t>
      </w:r>
      <w:r>
        <w:rPr>
          <w:rFonts w:eastAsia="Times New Roman"/>
          <w:szCs w:val="24"/>
        </w:rPr>
        <w:t xml:space="preserve">του μέσου ποσοστού των ασφαλιστικών και συνταξιοδοτικών δαπανών αναφορικά με το Ακαθάριστο Εθνικό Προϊόν, όπως είναι ο ευρωπαϊκός μέσος όρος. </w:t>
      </w:r>
    </w:p>
    <w:p w14:paraId="719A5435" w14:textId="77777777" w:rsidR="00E97792" w:rsidRDefault="00D70D60">
      <w:pPr>
        <w:spacing w:after="0" w:line="600" w:lineRule="auto"/>
        <w:ind w:firstLine="720"/>
        <w:contextualSpacing/>
        <w:jc w:val="both"/>
        <w:rPr>
          <w:rFonts w:eastAsia="Times New Roman"/>
          <w:szCs w:val="24"/>
        </w:rPr>
      </w:pPr>
      <w:r>
        <w:rPr>
          <w:rFonts w:eastAsia="Times New Roman"/>
          <w:szCs w:val="24"/>
        </w:rPr>
        <w:t xml:space="preserve">Αυτήν τη μάχη ο ΣΥΡΙΖΑ την έδωσε, ο Ευκλείδης </w:t>
      </w:r>
      <w:proofErr w:type="spellStart"/>
      <w:r>
        <w:rPr>
          <w:rFonts w:eastAsia="Times New Roman"/>
          <w:szCs w:val="24"/>
        </w:rPr>
        <w:t>Τσακαλώτος</w:t>
      </w:r>
      <w:proofErr w:type="spellEnd"/>
      <w:r>
        <w:rPr>
          <w:rFonts w:eastAsia="Times New Roman"/>
          <w:szCs w:val="24"/>
        </w:rPr>
        <w:t xml:space="preserve">, ο Γιώργος </w:t>
      </w:r>
      <w:proofErr w:type="spellStart"/>
      <w:r>
        <w:rPr>
          <w:rFonts w:eastAsia="Times New Roman"/>
          <w:szCs w:val="24"/>
        </w:rPr>
        <w:t>Χουλιαράκης</w:t>
      </w:r>
      <w:proofErr w:type="spellEnd"/>
      <w:r>
        <w:rPr>
          <w:rFonts w:eastAsia="Times New Roman"/>
          <w:szCs w:val="24"/>
        </w:rPr>
        <w:t>, ο Αλέξης Τσίπρας και όλοι οι συν</w:t>
      </w:r>
      <w:r>
        <w:rPr>
          <w:rFonts w:eastAsia="Times New Roman"/>
          <w:szCs w:val="24"/>
        </w:rPr>
        <w:t xml:space="preserve">αρμόδιοι Υπουργοί. Ακριβώς επειδή η περίεργη τότε κατάληξη της συνεργασίας όχι όλων των εταίρων, αλλά ιδιαίτερα του </w:t>
      </w:r>
      <w:proofErr w:type="spellStart"/>
      <w:r>
        <w:rPr>
          <w:rFonts w:eastAsia="Times New Roman"/>
          <w:szCs w:val="24"/>
        </w:rPr>
        <w:t>Τόμσεν</w:t>
      </w:r>
      <w:proofErr w:type="spellEnd"/>
      <w:r>
        <w:rPr>
          <w:rFonts w:eastAsia="Times New Roman"/>
          <w:szCs w:val="24"/>
        </w:rPr>
        <w:t xml:space="preserve"> και του Σόιμπλε οδήγησε σ’ αυτόν τον εγκλωβισμό, επελέγη ο συμβιβασμός των μέτρων-αντίμετρων.</w:t>
      </w:r>
    </w:p>
    <w:p w14:paraId="719A543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Ενάμιση με δύο χρόνια μετά επιβεβαιώνον</w:t>
      </w:r>
      <w:r>
        <w:rPr>
          <w:rFonts w:eastAsia="Times New Roman" w:cs="Times New Roman"/>
          <w:szCs w:val="24"/>
        </w:rPr>
        <w:t xml:space="preserve">ται όλες οι εκτιμήσεις της τότε και της νυν </w:t>
      </w:r>
      <w:r>
        <w:rPr>
          <w:rFonts w:eastAsia="Times New Roman" w:cs="Times New Roman"/>
          <w:szCs w:val="24"/>
        </w:rPr>
        <w:t>ε</w:t>
      </w:r>
      <w:r>
        <w:rPr>
          <w:rFonts w:eastAsia="Times New Roman" w:cs="Times New Roman"/>
          <w:szCs w:val="24"/>
        </w:rPr>
        <w:t xml:space="preserve">λληνικής Κυβέρνησης, που διαμορφώνουν και διαρθρωτικά και δημοσιονομικά τη δυνατότητα να επιβεβαιωθούν η εμμονή μας και οι ισχυρισμοί μας τότε, που με βάση αυτούς, υποστηρίζαμε ότι δεν έπρεπε να γίνουν αυτές οι </w:t>
      </w:r>
      <w:r>
        <w:rPr>
          <w:rFonts w:eastAsia="Times New Roman" w:cs="Times New Roman"/>
          <w:szCs w:val="24"/>
        </w:rPr>
        <w:t>περικοπές.</w:t>
      </w:r>
    </w:p>
    <w:p w14:paraId="719A543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Τώρα βρισκόμαστε σε αυτή τη συζήτηση. Τότε, αλλά και τώρα, απέναντί μας όχι μόνο η Νέα Δημοκρατία, αλλά και το ΠΑΣΟΚ και ο κ. Λοβέρδος και ο κ. Βενιζέλος </w:t>
      </w:r>
      <w:proofErr w:type="spellStart"/>
      <w:r>
        <w:rPr>
          <w:rFonts w:eastAsia="Times New Roman" w:cs="Times New Roman"/>
          <w:szCs w:val="24"/>
        </w:rPr>
        <w:t>καταστροφολογούσαν</w:t>
      </w:r>
      <w:proofErr w:type="spellEnd"/>
      <w:r>
        <w:rPr>
          <w:rFonts w:eastAsia="Times New Roman" w:cs="Times New Roman"/>
          <w:szCs w:val="24"/>
        </w:rPr>
        <w:t xml:space="preserve"> και έλεγαν «κλείστε τη δεύτερη αξιολόγηση επειγόντως, καταρρέει η Ελλάς,</w:t>
      </w:r>
      <w:r>
        <w:rPr>
          <w:rFonts w:eastAsia="Times New Roman" w:cs="Times New Roman"/>
          <w:szCs w:val="24"/>
        </w:rPr>
        <w:t xml:space="preserve"> ορίστε πού οδηγείτε τη χώρα».</w:t>
      </w:r>
    </w:p>
    <w:p w14:paraId="719A543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Ας το καταλάβουν οι πάντες. Αυτή η Κυβέρνηση είναι η σοβαρότερη Κυβέρνηση εδώ και πολλά - πολλά χρόνια σε αυτή τη χώρα, η πιο μεθοδική, αυτή που σιγά-σιγά και βήμα-βήμα αντιμετωπίζει τις δυσκολίες, τις αντιφάσεις, τα πισωγυρί</w:t>
      </w:r>
      <w:r>
        <w:rPr>
          <w:rFonts w:eastAsia="Times New Roman" w:cs="Times New Roman"/>
          <w:szCs w:val="24"/>
        </w:rPr>
        <w:t>σματα και τις πραγματικότητες, χωρίς να χάνει τον στόχο της. Είναι γι’ αυτό ακριβώς που όσο μένει αυτή η Κυβέρνηση, παρά τις δυσκολίες και τα πισωγυρίσματα λόγω δυσμενών συσχετισμών, εσωτερικών και διεθνών, η κοινωνία κερδίζει, η Ελλάδα κερδίζει και προς α</w:t>
      </w:r>
      <w:r>
        <w:rPr>
          <w:rFonts w:eastAsia="Times New Roman" w:cs="Times New Roman"/>
          <w:szCs w:val="24"/>
        </w:rPr>
        <w:t>υτή την κατεύθυνση είναι και το σημερινό νομοσχέδιο.</w:t>
      </w:r>
    </w:p>
    <w:p w14:paraId="719A543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Όμως θα αναφερθώ πρώτα σε μια πολύ ειδική περίπτωση που νομίζω ότι είναι και αυτή ενδεικτική και χαρακτηριστική. Η Υφυπουργός κ. Κατερίνα </w:t>
      </w:r>
      <w:proofErr w:type="spellStart"/>
      <w:r>
        <w:rPr>
          <w:rFonts w:eastAsia="Times New Roman" w:cs="Times New Roman"/>
          <w:szCs w:val="24"/>
        </w:rPr>
        <w:t>Παπανάτσιου</w:t>
      </w:r>
      <w:proofErr w:type="spellEnd"/>
      <w:r>
        <w:rPr>
          <w:rFonts w:eastAsia="Times New Roman" w:cs="Times New Roman"/>
          <w:szCs w:val="24"/>
        </w:rPr>
        <w:t xml:space="preserve"> πριν από λίγες ώρες κατέθεσε μία τροπολογία, την οποί</w:t>
      </w:r>
      <w:r>
        <w:rPr>
          <w:rFonts w:eastAsia="Times New Roman" w:cs="Times New Roman"/>
          <w:szCs w:val="24"/>
        </w:rPr>
        <w:t xml:space="preserve">α παρουσίασε και την υπερασπίστηκε. Αφορά το τελικό στάδιο μιας τρίχρονης προσπάθειας με νομοθετικές παρεμβάσεις, με πρακτικές παρεμβάσεις, με ρυθμίσεις παντός είδους, για να ξεπεραστούν όλα τα σοβαρά και περίπλοκα εμπόδια και οδηγούμαστε τώρα με αυτή την </w:t>
      </w:r>
      <w:r>
        <w:rPr>
          <w:rFonts w:eastAsia="Times New Roman" w:cs="Times New Roman"/>
          <w:szCs w:val="24"/>
        </w:rPr>
        <w:t xml:space="preserve">τροπολογία στην τελική και οριστική κατάληξη της απόδοσης του παραλιακού μετώπου των Πατρών στον Δήμο </w:t>
      </w:r>
      <w:proofErr w:type="spellStart"/>
      <w:r>
        <w:rPr>
          <w:rFonts w:eastAsia="Times New Roman" w:cs="Times New Roman"/>
          <w:szCs w:val="24"/>
        </w:rPr>
        <w:t>Πατρέων</w:t>
      </w:r>
      <w:proofErr w:type="spellEnd"/>
      <w:r>
        <w:rPr>
          <w:rFonts w:eastAsia="Times New Roman" w:cs="Times New Roman"/>
          <w:szCs w:val="24"/>
        </w:rPr>
        <w:t xml:space="preserve"> και στην κοινωνία της Πάτρας. Αυτό είχε συμβεί και άλλες φορές από προηγούμενες κυβερνήσεις μεγαλόσχημων Υπουργών, με υπουργικές αποφάσεις και με </w:t>
      </w:r>
      <w:r>
        <w:rPr>
          <w:rFonts w:eastAsia="Times New Roman" w:cs="Times New Roman"/>
          <w:szCs w:val="24"/>
        </w:rPr>
        <w:t>διάφορες άλλες πρόχειρες λύσεις για εσωτερική κατανάλωση, ενόψει εκλογών ή οτιδήποτε άλλο.</w:t>
      </w:r>
    </w:p>
    <w:p w14:paraId="719A543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Αλέξης Τσίπρας το υποσχέθηκε και δεσμεύθηκε προεκλογικά το 2014 και από τον Φλεβάρη του 2015 οργάνωσε ομάδα και ανέθεσε και στο Υπουργείο Ναυτιλίας την υλοποίηση α</w:t>
      </w:r>
      <w:r>
        <w:rPr>
          <w:rFonts w:eastAsia="Times New Roman" w:cs="Times New Roman"/>
          <w:szCs w:val="24"/>
        </w:rPr>
        <w:t>υτής της δέσμευσης. Χρειάστηκαν πραγματικά πάρα πολύ μεγάλες προσπάθειες και πάρα πολλούς σκοπέλους να υπερβεί κανείς για να φτάσει σε αυτό το τελικό αποτέλεσμα. Γραφειοκρατία; Όχι μόνο. Πραγματικότητα, περίπλοκα ζητήματα, αλλά βήμα-βήμα, με πείσμα και ψυχ</w:t>
      </w:r>
      <w:r>
        <w:rPr>
          <w:rFonts w:eastAsia="Times New Roman" w:cs="Times New Roman"/>
          <w:szCs w:val="24"/>
        </w:rPr>
        <w:t>ραιμία, σοβαρά και μεθοδικά οδηγηθήκαμε σε αυτό το αποτέλεσμα.</w:t>
      </w:r>
    </w:p>
    <w:p w14:paraId="719A543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Θέλω να δώσω συγχαρητήρια και στον Δήμαρχο </w:t>
      </w:r>
      <w:proofErr w:type="spellStart"/>
      <w:r>
        <w:rPr>
          <w:rFonts w:eastAsia="Times New Roman" w:cs="Times New Roman"/>
          <w:szCs w:val="24"/>
        </w:rPr>
        <w:t>Πατρέων</w:t>
      </w:r>
      <w:proofErr w:type="spellEnd"/>
      <w:r>
        <w:rPr>
          <w:rFonts w:eastAsia="Times New Roman" w:cs="Times New Roman"/>
          <w:szCs w:val="24"/>
        </w:rPr>
        <w:t xml:space="preserve">, τον κ. </w:t>
      </w:r>
      <w:proofErr w:type="spellStart"/>
      <w:r>
        <w:rPr>
          <w:rFonts w:eastAsia="Times New Roman" w:cs="Times New Roman"/>
          <w:szCs w:val="24"/>
        </w:rPr>
        <w:t>Πελετίδη</w:t>
      </w:r>
      <w:proofErr w:type="spellEnd"/>
      <w:r>
        <w:rPr>
          <w:rFonts w:eastAsia="Times New Roman" w:cs="Times New Roman"/>
          <w:szCs w:val="24"/>
        </w:rPr>
        <w:t xml:space="preserve">, γιατί συνεργαστήκαμε, παρόλο ότι δεν μας εμπιστευόταν και δεν μας έβλεπε ότι πραγματικά θέλαμε και επιμέναμε και μπορούσαμε </w:t>
      </w:r>
      <w:r>
        <w:rPr>
          <w:rFonts w:eastAsia="Times New Roman" w:cs="Times New Roman"/>
          <w:szCs w:val="24"/>
        </w:rPr>
        <w:t xml:space="preserve">να το λύσουμε. Όμως, επέμενε και εκείνος. Του αξίζουν συγχαρητήρια. Επίσης, θέλω να δώσω συγχαρητήρια στον Πρόεδρο και Διευθύνοντα Σύμβουλο του Οργανισμού Λιμένα Πατρών, τον κ. Νίκο </w:t>
      </w:r>
      <w:proofErr w:type="spellStart"/>
      <w:r>
        <w:rPr>
          <w:rFonts w:eastAsia="Times New Roman" w:cs="Times New Roman"/>
          <w:szCs w:val="24"/>
        </w:rPr>
        <w:t>Κοντοέ</w:t>
      </w:r>
      <w:proofErr w:type="spellEnd"/>
      <w:r>
        <w:rPr>
          <w:rFonts w:eastAsia="Times New Roman" w:cs="Times New Roman"/>
          <w:szCs w:val="24"/>
        </w:rPr>
        <w:t xml:space="preserve">, στον Περιφερειάρχη, τον κ. </w:t>
      </w:r>
      <w:proofErr w:type="spellStart"/>
      <w:r>
        <w:rPr>
          <w:rFonts w:eastAsia="Times New Roman" w:cs="Times New Roman"/>
          <w:szCs w:val="24"/>
        </w:rPr>
        <w:t>Κατσιφάρα</w:t>
      </w:r>
      <w:proofErr w:type="spellEnd"/>
      <w:r>
        <w:rPr>
          <w:rFonts w:eastAsia="Times New Roman" w:cs="Times New Roman"/>
          <w:szCs w:val="24"/>
        </w:rPr>
        <w:t>, σε παράγοντες και σε πολίτες</w:t>
      </w:r>
      <w:r>
        <w:rPr>
          <w:rFonts w:eastAsia="Times New Roman" w:cs="Times New Roman"/>
          <w:szCs w:val="24"/>
        </w:rPr>
        <w:t xml:space="preserve"> της πόλης των Πατρών, καθώς και στους Βουλευτές. Ο Κώστας </w:t>
      </w:r>
      <w:proofErr w:type="spellStart"/>
      <w:r>
        <w:rPr>
          <w:rFonts w:eastAsia="Times New Roman" w:cs="Times New Roman"/>
          <w:szCs w:val="24"/>
        </w:rPr>
        <w:t>Σπαρτινός</w:t>
      </w:r>
      <w:proofErr w:type="spellEnd"/>
      <w:r>
        <w:rPr>
          <w:rFonts w:eastAsia="Times New Roman" w:cs="Times New Roman"/>
          <w:szCs w:val="24"/>
        </w:rPr>
        <w:t xml:space="preserve">, η Σία Αναγνωστοπούλου, ο Ανδρέας </w:t>
      </w:r>
      <w:proofErr w:type="spellStart"/>
      <w:r>
        <w:rPr>
          <w:rFonts w:eastAsia="Times New Roman" w:cs="Times New Roman"/>
          <w:szCs w:val="24"/>
        </w:rPr>
        <w:t>Ριζούλης</w:t>
      </w:r>
      <w:proofErr w:type="spellEnd"/>
      <w:r>
        <w:rPr>
          <w:rFonts w:eastAsia="Times New Roman" w:cs="Times New Roman"/>
          <w:szCs w:val="24"/>
        </w:rPr>
        <w:t xml:space="preserve"> έπαιξαν πάρα πολύ σημαντικό ρόλο. Να μην αδικήσω: Και ο Βουλευτής κ. Φωτήλας με τη θετική του συμμετοχή βοηθούσε σε κρίσιμες στιγμές να ξεσκαλών</w:t>
      </w:r>
      <w:r>
        <w:rPr>
          <w:rFonts w:eastAsia="Times New Roman" w:cs="Times New Roman"/>
          <w:szCs w:val="24"/>
        </w:rPr>
        <w:t>ουν πράγματα και να προωθούνται.</w:t>
      </w:r>
    </w:p>
    <w:p w14:paraId="719A543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αυτή η αναπτυξιακή, αλλά και κοινωνικά δίκαιη επιλογή που μεθοδεύτηκε έτσι και οδηγείται σε αίσιο τέλος, όπως επανελήφθη, πάλι με τεράστια επιτυχία, στην απόδοση του παραλιακού μετώπου του </w:t>
      </w:r>
      <w:r>
        <w:rPr>
          <w:rFonts w:eastAsia="Times New Roman" w:cs="Times New Roman"/>
          <w:szCs w:val="24"/>
        </w:rPr>
        <w:t>Οργανισμού Λιμένα Πειραιά, της ακτογραμμής των Λιπασμάτων στον Δήμο Δραπετσώνας και Κερατσινίου και άλλες εκτάσεις στους άλλους δήμους της περιοχής του Πειραιά, όπως αυτό το μοντέλο υλοποιήθηκε ήδη και υλοποιείται στην Ηγουμενίτσα και σε άλλες περιοχές, αυ</w:t>
      </w:r>
      <w:r>
        <w:rPr>
          <w:rFonts w:eastAsia="Times New Roman" w:cs="Times New Roman"/>
          <w:szCs w:val="24"/>
        </w:rPr>
        <w:t>τές δεν είναι μόνο επιλογές μιας Κυβέρνησης, που καμμία άλλη δεν τις είχε κάνει. Είναι και επιλογές που μπορεί αυτή η Κυβέρνηση και τις κάνει, ενώ καμμία άλλη δεν μπορούσε, γιατί ήταν πρόχειρη, γιατί ήταν πελατειακής σχέσης, γιατί ήταν ακριβώς ανεύθυνης αν</w:t>
      </w:r>
      <w:r>
        <w:rPr>
          <w:rFonts w:eastAsia="Times New Roman" w:cs="Times New Roman"/>
          <w:szCs w:val="24"/>
        </w:rPr>
        <w:t>τιμετώπισης.</w:t>
      </w:r>
    </w:p>
    <w:p w14:paraId="719A543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 αυτό είναι χρήσιμη αυτή η Κυβέρνηση και ένα νομοσχέδιο για την αδήλωτη εργασία, για τους εργολάβους και τους υπεργολάβους. Ακούσαμε σήμερα ότι δεν είναι η κύρια εταιρεία υπεύθυνη για τις εργολαβίες που αναθέτει, αποξενώνεται από την </w:t>
      </w:r>
      <w:r>
        <w:rPr>
          <w:rFonts w:eastAsia="Times New Roman" w:cs="Times New Roman"/>
          <w:szCs w:val="24"/>
        </w:rPr>
        <w:t>ευθύνη, όταν αναλαμβάνουν οι εργολάβοι και οι υπεργολάβοι. Αν είναι δυνατόν να υπάρχουν τέτοιες απόψεις! Φυσικά, κι η επιτροπεία των ασυνόδευτων αν</w:t>
      </w:r>
      <w:r>
        <w:rPr>
          <w:rFonts w:eastAsia="Times New Roman" w:cs="Times New Roman"/>
          <w:szCs w:val="24"/>
        </w:rPr>
        <w:t>ήλικων προσφυγόπουλων</w:t>
      </w:r>
      <w:r>
        <w:rPr>
          <w:rFonts w:eastAsia="Times New Roman" w:cs="Times New Roman"/>
          <w:szCs w:val="24"/>
        </w:rPr>
        <w:t xml:space="preserve"> είναι μεταξύ άλλων τα τρία κύρια σημεία αυτού του νομοσχεδίου.</w:t>
      </w:r>
    </w:p>
    <w:p w14:paraId="719A543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κατηγορία των επισφαλώ</w:t>
      </w:r>
      <w:r>
        <w:rPr>
          <w:rFonts w:eastAsia="Times New Roman" w:cs="Times New Roman"/>
          <w:szCs w:val="24"/>
        </w:rPr>
        <w:t xml:space="preserve">ς εργαζομένων έχει </w:t>
      </w:r>
      <w:proofErr w:type="spellStart"/>
      <w:r>
        <w:rPr>
          <w:rFonts w:eastAsia="Times New Roman" w:cs="Times New Roman"/>
          <w:szCs w:val="24"/>
        </w:rPr>
        <w:t>νοηματοδοτηθεί</w:t>
      </w:r>
      <w:proofErr w:type="spellEnd"/>
      <w:r>
        <w:rPr>
          <w:rFonts w:eastAsia="Times New Roman" w:cs="Times New Roman"/>
          <w:szCs w:val="24"/>
        </w:rPr>
        <w:t xml:space="preserve"> από τα κινήματα και τους κοινωνιολόγους με τον όρο «</w:t>
      </w:r>
      <w:proofErr w:type="spellStart"/>
      <w:r>
        <w:rPr>
          <w:rFonts w:eastAsia="Times New Roman" w:cs="Times New Roman"/>
          <w:szCs w:val="24"/>
          <w:lang w:val="en-US"/>
        </w:rPr>
        <w:t>precariato</w:t>
      </w:r>
      <w:proofErr w:type="spellEnd"/>
      <w:r>
        <w:rPr>
          <w:rFonts w:eastAsia="Times New Roman" w:cs="Times New Roman"/>
          <w:szCs w:val="24"/>
        </w:rPr>
        <w:t>», γιατί «</w:t>
      </w:r>
      <w:r>
        <w:rPr>
          <w:rFonts w:eastAsia="Times New Roman" w:cs="Times New Roman"/>
          <w:szCs w:val="24"/>
          <w:lang w:val="en-US"/>
        </w:rPr>
        <w:t>precarious</w:t>
      </w:r>
      <w:r>
        <w:rPr>
          <w:rFonts w:eastAsia="Times New Roman" w:cs="Times New Roman"/>
          <w:szCs w:val="24"/>
        </w:rPr>
        <w:t>» σημαίνει στα λατινικά «επισφάλεια». Το τραγικό είναι ότι αποτελούν αυτοί οι άνθρωποι, αυτοί οι εργαζόμενοι, συχνά θύματα κοινωνικών αυτομα</w:t>
      </w:r>
      <w:r>
        <w:rPr>
          <w:rFonts w:eastAsia="Times New Roman" w:cs="Times New Roman"/>
          <w:szCs w:val="24"/>
        </w:rPr>
        <w:t>τισμών που καλλιεργούνται τεχνηέντως στη θέση της αντίθεσης κεφαλαίου και εργασίας, να αναδειχθούν άλλες αντιθέσεις μεταξύ ασφαλισμένου και ανασφάλιστου, εργαζόμενοι στον δημόσιο και στον ιδιωτικό τομέα, μόνιμου και περιστασιακά εργαζόμενου, ασφαλή και επι</w:t>
      </w:r>
      <w:r>
        <w:rPr>
          <w:rFonts w:eastAsia="Times New Roman" w:cs="Times New Roman"/>
          <w:szCs w:val="24"/>
        </w:rPr>
        <w:t>σφαλή, Έλληνα και ξένου.</w:t>
      </w:r>
    </w:p>
    <w:p w14:paraId="719A543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αν το εννοείτε ότι θεωρείτε έγκλημα την επισφαλή εργασία και την αδήλωτη εργασία, κάντε το πράξη συνολικά. Ελάτε, ως κόμμα, δημοσίως να απαξιώσετε κάθε επιχειρηματική δραστηριότητα που χρησιμοποιεί εργαζόμενους με επ</w:t>
      </w:r>
      <w:r>
        <w:rPr>
          <w:rFonts w:eastAsia="Times New Roman" w:cs="Times New Roman"/>
          <w:szCs w:val="24"/>
        </w:rPr>
        <w:t>ισφαλή και αδήλωτη εργασία. Να τους θέσετε έξω από τη νομιμότητα, όχι την τυπική, αλλά την ουσιαστική, την πολιτική, να μην τους διεκδικήσετε ως εκλογικούς πελάτες. Να τους αποκηρύξετε ηθικά. Αυτό σημαίνει πολιτική σε μια χώρα. Γι’ αυτό η Αριστερά είναι με</w:t>
      </w:r>
      <w:r>
        <w:rPr>
          <w:rFonts w:eastAsia="Times New Roman" w:cs="Times New Roman"/>
          <w:szCs w:val="24"/>
        </w:rPr>
        <w:t xml:space="preserve"> την εργασία εδώ και δεκαετίες, εδώ και αιώνες. Αυτή είναι η μεγάλη διαφορά. Διότι κάνει μια βασική, μεροληπτική διάκριση ανάμεσα στον τρόπο που το κεφάλαιο χρησιμοποιεί την εργασία και στην τεράστια παραγωγική, αναπτυξιακή και κοινωνική σημασία της εργασί</w:t>
      </w:r>
      <w:r>
        <w:rPr>
          <w:rFonts w:eastAsia="Times New Roman" w:cs="Times New Roman"/>
          <w:szCs w:val="24"/>
        </w:rPr>
        <w:t>ας.</w:t>
      </w:r>
    </w:p>
    <w:p w14:paraId="719A5440" w14:textId="77777777" w:rsidR="00E97792" w:rsidRDefault="00D70D60">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719A544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Κάντε το, λοιπόν, αν το θεωρείτε έγκλημα και σταματήστε αυτές τις τόσο ανούσιες και ανόητες, καταστροφικές και μηδενιστικές κριτικές σε κάθε θετικό νομοσχέδιο που αυτή </w:t>
      </w:r>
      <w:r>
        <w:rPr>
          <w:rFonts w:eastAsia="Times New Roman" w:cs="Times New Roman"/>
          <w:szCs w:val="24"/>
        </w:rPr>
        <w:t xml:space="preserve">η Κυβέρνηση προωθεί, λύνοντας καθημερινά καινούργια προβλήματα, προβλήματα άλυτα και στο θέμα της </w:t>
      </w:r>
      <w:r>
        <w:rPr>
          <w:rFonts w:eastAsia="Times New Roman" w:cs="Times New Roman"/>
          <w:szCs w:val="24"/>
          <w:lang w:val="en-US"/>
        </w:rPr>
        <w:t>FYROM</w:t>
      </w:r>
      <w:r>
        <w:rPr>
          <w:rFonts w:eastAsia="Times New Roman" w:cs="Times New Roman"/>
          <w:szCs w:val="24"/>
        </w:rPr>
        <w:t>, και στο θέμα του χρέους και σε όλα τα θέματα, τα ανοικτά ζητήματα της ελληνικής κοινωνίας.</w:t>
      </w:r>
    </w:p>
    <w:p w14:paraId="719A5442"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ολοκληρώστε</w:t>
      </w:r>
      <w:r>
        <w:rPr>
          <w:rFonts w:eastAsia="Times New Roman" w:cs="Times New Roman"/>
          <w:szCs w:val="24"/>
        </w:rPr>
        <w:t>, παρακαλώ.</w:t>
      </w:r>
    </w:p>
    <w:p w14:paraId="719A5443"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Το αύριο είναι ανοικτό γι’ αυτή τη χώρα. Δεν μπορεί να το κλείσει το παλιό πολιτικό σύστημα.</w:t>
      </w:r>
    </w:p>
    <w:p w14:paraId="719A544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9A5445" w14:textId="77777777" w:rsidR="00E97792" w:rsidRDefault="00D70D60">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719A5446"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πολύ.</w:t>
      </w:r>
    </w:p>
    <w:p w14:paraId="719A544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συνάδελφος κ. Κωνσταντί</w:t>
      </w:r>
      <w:r>
        <w:rPr>
          <w:rFonts w:eastAsia="Times New Roman" w:cs="Times New Roman"/>
          <w:szCs w:val="24"/>
        </w:rPr>
        <w:t xml:space="preserve">νος </w:t>
      </w:r>
      <w:proofErr w:type="spellStart"/>
      <w:r>
        <w:rPr>
          <w:rFonts w:eastAsia="Times New Roman" w:cs="Times New Roman"/>
          <w:szCs w:val="24"/>
        </w:rPr>
        <w:t>Σπαρτινός</w:t>
      </w:r>
      <w:proofErr w:type="spellEnd"/>
      <w:r>
        <w:rPr>
          <w:rFonts w:eastAsia="Times New Roman" w:cs="Times New Roman"/>
          <w:szCs w:val="24"/>
        </w:rPr>
        <w:t xml:space="preserve"> έχει τον λόγο.</w:t>
      </w:r>
    </w:p>
    <w:p w14:paraId="719A5448" w14:textId="77777777" w:rsidR="00E97792" w:rsidRDefault="00D70D60">
      <w:pPr>
        <w:spacing w:after="0" w:line="600" w:lineRule="auto"/>
        <w:ind w:firstLine="720"/>
        <w:jc w:val="both"/>
        <w:rPr>
          <w:rFonts w:eastAsia="Times New Roman" w:cs="Times New Roman"/>
          <w:szCs w:val="24"/>
        </w:rPr>
      </w:pPr>
      <w:r w:rsidRPr="00970E33">
        <w:rPr>
          <w:rFonts w:eastAsia="Times New Roman" w:cs="Times New Roman"/>
          <w:b/>
          <w:szCs w:val="24"/>
        </w:rPr>
        <w:t>ΚΩΝΣΤΑΝΤΙΝΟΣ ΣΠΑΡΤΙΝΟΣ:</w:t>
      </w:r>
      <w:r>
        <w:rPr>
          <w:rFonts w:eastAsia="Times New Roman" w:cs="Times New Roman"/>
          <w:szCs w:val="24"/>
        </w:rPr>
        <w:t xml:space="preserve"> Ευχαριστώ.</w:t>
      </w:r>
    </w:p>
    <w:p w14:paraId="719A544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όταν η Νέα Δημοκρατία χειροκροτεί τον κ. </w:t>
      </w:r>
      <w:proofErr w:type="spellStart"/>
      <w:r>
        <w:rPr>
          <w:rFonts w:eastAsia="Times New Roman" w:cs="Times New Roman"/>
          <w:szCs w:val="24"/>
        </w:rPr>
        <w:t>Κουρτς</w:t>
      </w:r>
      <w:proofErr w:type="spellEnd"/>
      <w:r>
        <w:rPr>
          <w:rFonts w:eastAsia="Times New Roman" w:cs="Times New Roman"/>
          <w:szCs w:val="24"/>
        </w:rPr>
        <w:t xml:space="preserve"> και αδημονεί να έρθει η ώρα να τον μιμηθεί στην καθιέρωση της δωδεκάωρης εργασίας και σ</w:t>
      </w:r>
      <w:r>
        <w:rPr>
          <w:rFonts w:eastAsia="Times New Roman" w:cs="Times New Roman"/>
          <w:szCs w:val="24"/>
        </w:rPr>
        <w:t>την πολιτική του για το προσφυγικό, η Κυβέρνηση φέρνει το σημερινό σχέδιο νόμου με στόχο τη στήριξη του κόσμου της εργασίας, την επούλωση παλιών και νεότερων πληγών που είχαν ανοίξει οι νεοφιλελεύθερες πολιτικές προηγούμενων κυβερνήσεων, την ανάδειξη των σ</w:t>
      </w:r>
      <w:r>
        <w:rPr>
          <w:rFonts w:eastAsia="Times New Roman" w:cs="Times New Roman"/>
          <w:szCs w:val="24"/>
        </w:rPr>
        <w:t>υνθηκών της εργασίας ως τον πυρήνα της δίκαιης και βιώσιμης ανάπτυξης.</w:t>
      </w:r>
    </w:p>
    <w:p w14:paraId="719A544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Είναι καλό να αντιληφθούν όλοι και όλες ότι τόσο στον τομέα των εργασιακών ζητημάτων όσο και σε όλους τους τομείς του κυβερνητικού έργου, η συνέχεια θα είναι σε πολύ διαφορετικό μοτίβο </w:t>
      </w:r>
      <w:r>
        <w:rPr>
          <w:rFonts w:eastAsia="Times New Roman" w:cs="Times New Roman"/>
          <w:szCs w:val="24"/>
        </w:rPr>
        <w:t>από αυτό που γνωρίζαμε μέχρι σήμερα, παρόλο που έχουμε ήδη δώσει δείγματα γραφής -και κάποιες φορές σημαντικά- των πολιτικών των οποίων θεωρούμε ότι είμαστε πραγματικά ιδιοκτήτες.</w:t>
      </w:r>
    </w:p>
    <w:p w14:paraId="719A544B"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Και όπως είχε πει πριν από λίγο καιρό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δεν έχετε δει </w:t>
      </w:r>
      <w:r>
        <w:rPr>
          <w:rFonts w:eastAsia="Times New Roman" w:cs="Times New Roman"/>
          <w:szCs w:val="24"/>
        </w:rPr>
        <w:t xml:space="preserve">τίποτα ακόμα. Και όσοι είχαν τότε σπεύσει να ειρωνευτούν, είτε νεοφιλελεύθεροι υποκριτές που κόπτονται για το λαϊκό εισόδημα που οι ίδιοι είχαν πετσοκόψει, είτε εκ του ασφαλούς </w:t>
      </w:r>
      <w:proofErr w:type="spellStart"/>
      <w:r>
        <w:rPr>
          <w:rFonts w:eastAsia="Times New Roman" w:cs="Times New Roman"/>
          <w:szCs w:val="24"/>
        </w:rPr>
        <w:t>υπερεπαναστάτες</w:t>
      </w:r>
      <w:proofErr w:type="spellEnd"/>
      <w:r>
        <w:rPr>
          <w:rFonts w:eastAsia="Times New Roman" w:cs="Times New Roman"/>
          <w:szCs w:val="24"/>
        </w:rPr>
        <w:t>, είναι καλύτερα να περιμένουν ψύχραιμα τη συνέχεια και να προσπ</w:t>
      </w:r>
      <w:r>
        <w:rPr>
          <w:rFonts w:eastAsia="Times New Roman" w:cs="Times New Roman"/>
          <w:szCs w:val="24"/>
        </w:rPr>
        <w:t xml:space="preserve">αθήσουν να μην εκτίθενται όλοι μαζί σε μια κακόφωνη συγχορδία. </w:t>
      </w:r>
    </w:p>
    <w:p w14:paraId="719A544C" w14:textId="77777777" w:rsidR="00E97792" w:rsidRDefault="00D70D60">
      <w:pPr>
        <w:tabs>
          <w:tab w:val="left" w:pos="3873"/>
        </w:tabs>
        <w:spacing w:after="0"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σήμερα, </w:t>
      </w:r>
      <w:r w:rsidRPr="002170BF">
        <w:rPr>
          <w:rFonts w:eastAsia="Times New Roman" w:cs="Times New Roman"/>
          <w:szCs w:val="24"/>
        </w:rPr>
        <w:t>κυρίες και κύριοι συνάδελφοι,</w:t>
      </w:r>
      <w:r>
        <w:rPr>
          <w:rFonts w:eastAsia="Times New Roman" w:cs="Times New Roman"/>
          <w:szCs w:val="24"/>
        </w:rPr>
        <w:t xml:space="preserve"> έρχεται επίσης στην ίδια λογική εφαρμογής των δικών μας </w:t>
      </w:r>
      <w:r w:rsidRPr="00911877">
        <w:rPr>
          <w:rFonts w:eastAsia="Times New Roman" w:cs="Times New Roman"/>
          <w:szCs w:val="24"/>
        </w:rPr>
        <w:t>πολιτικ</w:t>
      </w:r>
      <w:r>
        <w:rPr>
          <w:rFonts w:eastAsia="Times New Roman" w:cs="Times New Roman"/>
          <w:szCs w:val="24"/>
        </w:rPr>
        <w:t xml:space="preserve">ών </w:t>
      </w:r>
      <w:r w:rsidRPr="005631E0">
        <w:rPr>
          <w:rFonts w:eastAsia="Times New Roman" w:cs="Times New Roman"/>
          <w:bCs/>
          <w:szCs w:val="24"/>
        </w:rPr>
        <w:t>τροπολογία</w:t>
      </w:r>
      <w:r>
        <w:rPr>
          <w:rFonts w:eastAsia="Times New Roman" w:cs="Times New Roman"/>
          <w:szCs w:val="24"/>
        </w:rPr>
        <w:t xml:space="preserve"> του Υπουργείου </w:t>
      </w:r>
      <w:r w:rsidRPr="00A42664">
        <w:rPr>
          <w:rFonts w:eastAsia="Times New Roman" w:cs="Times New Roman"/>
          <w:szCs w:val="24"/>
        </w:rPr>
        <w:t>Οικονομ</w:t>
      </w:r>
      <w:r>
        <w:rPr>
          <w:rFonts w:eastAsia="Times New Roman" w:cs="Times New Roman"/>
          <w:szCs w:val="24"/>
        </w:rPr>
        <w:t xml:space="preserve">ικών με την οποία παραχωρείται για ενενήντα εννέα χρόνια στον Δήμο </w:t>
      </w:r>
      <w:proofErr w:type="spellStart"/>
      <w:r>
        <w:rPr>
          <w:rFonts w:eastAsia="Times New Roman" w:cs="Times New Roman"/>
          <w:szCs w:val="24"/>
        </w:rPr>
        <w:t>Πατρέων</w:t>
      </w:r>
      <w:proofErr w:type="spellEnd"/>
      <w:r>
        <w:rPr>
          <w:rFonts w:eastAsia="Times New Roman" w:cs="Times New Roman"/>
          <w:szCs w:val="24"/>
        </w:rPr>
        <w:t xml:space="preserve"> το θαλάσσιο μέτωπο της πόλης. Θα κατανοήσετε την ιδιαίτερη αναφορά μου σε αυτή την </w:t>
      </w:r>
      <w:r w:rsidRPr="005631E0">
        <w:rPr>
          <w:rFonts w:eastAsia="Times New Roman" w:cs="Times New Roman"/>
          <w:bCs/>
          <w:szCs w:val="24"/>
        </w:rPr>
        <w:t>τροπολογία</w:t>
      </w:r>
      <w:r>
        <w:rPr>
          <w:rFonts w:eastAsia="Times New Roman" w:cs="Times New Roman"/>
          <w:szCs w:val="24"/>
        </w:rPr>
        <w:t xml:space="preserve">. Είναι -πιστεύω- πραγματικά μια ιστορική μέρα για την Πάτρα, κατά την οποία ένα αίτημα </w:t>
      </w:r>
      <w:r>
        <w:rPr>
          <w:rFonts w:eastAsia="Times New Roman" w:cs="Times New Roman"/>
          <w:szCs w:val="24"/>
        </w:rPr>
        <w:t>πολλών δεκαετιών της πόλης γίνεται πραγματικότητα, μετά από πολύχρονες κινητοποιήσεις, ανάληψη πρωτοβουλιών από συλλογικότητες της πόλης, από ενεργούς πολίτες, αλλά και πισωγυρίσματα από υποσχέσεις προηγούμενων κυβερνήσεων, αγώνες δημοτικών αρχών και φορέω</w:t>
      </w:r>
      <w:r>
        <w:rPr>
          <w:rFonts w:eastAsia="Times New Roman" w:cs="Times New Roman"/>
          <w:szCs w:val="24"/>
        </w:rPr>
        <w:t xml:space="preserve">ν. Η δέσμευση του Αλέξη Τσίπρα το 2015 γίνεται πραγματικότητα. </w:t>
      </w:r>
    </w:p>
    <w:p w14:paraId="719A544D"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Η Πάτρα είναι ίσως η μόνη παράλια πόλη της χώρας που οι κάτοικοί της δεν είχαν πρόσβαση στη θάλασσα σε μια μεγάλη έκταση του κεντρικού αστικού ιστού της. Σήμερα με τη νομοθετική ρύθμιση που ει</w:t>
      </w:r>
      <w:r>
        <w:rPr>
          <w:rFonts w:eastAsia="Times New Roman" w:cs="Times New Roman"/>
          <w:szCs w:val="24"/>
        </w:rPr>
        <w:t xml:space="preserve">σάγει το Υπουργείο </w:t>
      </w:r>
      <w:r w:rsidRPr="00A42664">
        <w:rPr>
          <w:rFonts w:eastAsia="Times New Roman" w:cs="Times New Roman"/>
          <w:szCs w:val="24"/>
        </w:rPr>
        <w:t>Οικονομ</w:t>
      </w:r>
      <w:r>
        <w:rPr>
          <w:rFonts w:eastAsia="Times New Roman" w:cs="Times New Roman"/>
          <w:szCs w:val="24"/>
        </w:rPr>
        <w:t xml:space="preserve">ικών και με δεδομένη ήδη την απόφαση του Υπουργείου Μεταφορών για </w:t>
      </w:r>
      <w:proofErr w:type="spellStart"/>
      <w:r>
        <w:rPr>
          <w:rFonts w:eastAsia="Times New Roman" w:cs="Times New Roman"/>
          <w:szCs w:val="24"/>
        </w:rPr>
        <w:t>υπογειοποίηση</w:t>
      </w:r>
      <w:proofErr w:type="spellEnd"/>
      <w:r>
        <w:rPr>
          <w:rFonts w:eastAsia="Times New Roman" w:cs="Times New Roman"/>
          <w:szCs w:val="24"/>
        </w:rPr>
        <w:t xml:space="preserve"> της σιδηροδρομικής γραμμής στην ίδια έκταση της πόλης, η εικόνα της πόλης και η ποιότητα ζωής των κατοίκων και των επισκεπτών της </w:t>
      </w:r>
      <w:r w:rsidRPr="00224BE3">
        <w:rPr>
          <w:rFonts w:eastAsia="Times New Roman" w:cs="Times New Roman"/>
          <w:szCs w:val="24"/>
        </w:rPr>
        <w:t>μπορεί να</w:t>
      </w:r>
      <w:r>
        <w:rPr>
          <w:rFonts w:eastAsia="Times New Roman" w:cs="Times New Roman"/>
          <w:szCs w:val="24"/>
        </w:rPr>
        <w:t xml:space="preserve"> αλλάξει ρι</w:t>
      </w:r>
      <w:r>
        <w:rPr>
          <w:rFonts w:eastAsia="Times New Roman" w:cs="Times New Roman"/>
          <w:szCs w:val="24"/>
        </w:rPr>
        <w:t>ζικά, δίνοντας ταυτόχρονα μεγάλες προοπτικές για μια δίκαιη και βιώσιμη ανάπτυξη.</w:t>
      </w:r>
    </w:p>
    <w:p w14:paraId="719A544E"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Θα μου επιτρέψετε και προσωπικά ως Βουλευτής Αχαΐας και δημοτικός σύμβουλος Πάτρας να εκφράσω τη χαρά, τη συγκίνηση και την υπερηφάνεια όλων των Πατρινών και ιδιαίτερα όλων ό</w:t>
      </w:r>
      <w:r>
        <w:rPr>
          <w:rFonts w:eastAsia="Times New Roman" w:cs="Times New Roman"/>
          <w:szCs w:val="24"/>
        </w:rPr>
        <w:t xml:space="preserve">σων έβαλαν ένα μικρό λιθαράκι σε αυτή την προσπάθεια. Και είμαστε πολλοί, όχι μόνο οι Βουλευτές του </w:t>
      </w:r>
      <w:r w:rsidRPr="009E3DD6">
        <w:rPr>
          <w:rFonts w:eastAsia="Times New Roman" w:cs="Times New Roman"/>
          <w:szCs w:val="24"/>
        </w:rPr>
        <w:t>ΣΥΡΙΖΑ</w:t>
      </w:r>
      <w:r>
        <w:rPr>
          <w:rFonts w:eastAsia="Times New Roman" w:cs="Times New Roman"/>
          <w:szCs w:val="24"/>
        </w:rPr>
        <w:t xml:space="preserve"> και όσοι άλλοι ακούστηκαν από τον Θοδωρή </w:t>
      </w:r>
      <w:proofErr w:type="spellStart"/>
      <w:r>
        <w:rPr>
          <w:rFonts w:eastAsia="Times New Roman" w:cs="Times New Roman"/>
          <w:szCs w:val="24"/>
        </w:rPr>
        <w:t>Δρίτσα</w:t>
      </w:r>
      <w:proofErr w:type="spellEnd"/>
      <w:r>
        <w:rPr>
          <w:rFonts w:eastAsia="Times New Roman" w:cs="Times New Roman"/>
          <w:szCs w:val="24"/>
        </w:rPr>
        <w:t>, που βάλαμε ένα μικρό λιθαράκι σε αυτή την προσπάθεια. Δεν ήταν μια εύκολη και πάντα ευθύγραμμη διαδι</w:t>
      </w:r>
      <w:r>
        <w:rPr>
          <w:rFonts w:eastAsia="Times New Roman" w:cs="Times New Roman"/>
          <w:szCs w:val="24"/>
        </w:rPr>
        <w:t>κασία. Υπήρχαν πάντοτε δυνάμεις που εποφθαλμιούσαν αυτόν τον δημόσιο χώρο για να «ασελγήσουν» κερδοσκοπικά πάνω στο σώμα της πόλης. Είχαν γίνει παλαιότερα μέχρι και απόπειρες οικοπεδοποίησης του χώρου, που σταμάτησαν με κάποιες αποφάσεις του Συμβουλίου της</w:t>
      </w:r>
      <w:r>
        <w:rPr>
          <w:rFonts w:eastAsia="Times New Roman" w:cs="Times New Roman"/>
          <w:szCs w:val="24"/>
        </w:rPr>
        <w:t xml:space="preserve"> Επικρατείας. </w:t>
      </w:r>
    </w:p>
    <w:p w14:paraId="719A544F"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Αξίζει, </w:t>
      </w:r>
      <w:r w:rsidRPr="00AC526C">
        <w:rPr>
          <w:rFonts w:eastAsia="Times New Roman" w:cs="Times New Roman"/>
          <w:szCs w:val="24"/>
        </w:rPr>
        <w:t>όμως</w:t>
      </w:r>
      <w:r>
        <w:rPr>
          <w:rFonts w:eastAsia="Times New Roman" w:cs="Times New Roman"/>
          <w:szCs w:val="24"/>
        </w:rPr>
        <w:t xml:space="preserve">, να ανατρέξουμε γρήγορα το ιστορικό της όλης προσπάθειας. Στις 24 Ιανουαρίου του 2012 υπογράφεται μεταξύ του Οργανισμού Λιμένα Πατρών, ΟΛΠΑ, στον οποίο είχε παραχωρηθεί η έκταση αυτή από το κράτος μέχρι το 2042, και του Δήμου </w:t>
      </w:r>
      <w:proofErr w:type="spellStart"/>
      <w:r>
        <w:rPr>
          <w:rFonts w:eastAsia="Times New Roman" w:cs="Times New Roman"/>
          <w:szCs w:val="24"/>
        </w:rPr>
        <w:t>Πα</w:t>
      </w:r>
      <w:r>
        <w:rPr>
          <w:rFonts w:eastAsia="Times New Roman" w:cs="Times New Roman"/>
          <w:szCs w:val="24"/>
        </w:rPr>
        <w:t>τρέων</w:t>
      </w:r>
      <w:proofErr w:type="spellEnd"/>
      <w:r>
        <w:rPr>
          <w:rFonts w:eastAsia="Times New Roman" w:cs="Times New Roman"/>
          <w:szCs w:val="24"/>
        </w:rPr>
        <w:t xml:space="preserve"> σύμβαση προσωρινής παραχώρησης με τη ρητή δέσμευση του τότε αντιπροέδρου και Υπουργού </w:t>
      </w:r>
      <w:r w:rsidRPr="00A42664">
        <w:rPr>
          <w:rFonts w:eastAsia="Times New Roman" w:cs="Times New Roman"/>
          <w:szCs w:val="24"/>
        </w:rPr>
        <w:t>Οικονομ</w:t>
      </w:r>
      <w:r>
        <w:rPr>
          <w:rFonts w:eastAsia="Times New Roman" w:cs="Times New Roman"/>
          <w:szCs w:val="24"/>
        </w:rPr>
        <w:t>ικών, του στομφώδους και τότε και τώρα και πάντα κ. Ευάγγελου Βενιζέλου, ότι αυτή η προσωρινή παραχώρηση σε τρεις μήνες θα μετατραπεί σε οριστική. Είχαμε, λο</w:t>
      </w:r>
      <w:r>
        <w:rPr>
          <w:rFonts w:eastAsia="Times New Roman" w:cs="Times New Roman"/>
          <w:szCs w:val="24"/>
        </w:rPr>
        <w:t xml:space="preserve">ιπόν, τότε ένα αμφίβολης νομικής εγκυρότητας κείμενο που άλλα δικαστήρια το αποδέχονται και άλλα όχι, σχετικά με τα συνεπαγόμενα δικαιώματα του Δήμου </w:t>
      </w:r>
      <w:proofErr w:type="spellStart"/>
      <w:r>
        <w:rPr>
          <w:rFonts w:eastAsia="Times New Roman" w:cs="Times New Roman"/>
          <w:szCs w:val="24"/>
        </w:rPr>
        <w:t>Πατρέων</w:t>
      </w:r>
      <w:proofErr w:type="spellEnd"/>
      <w:r>
        <w:rPr>
          <w:rFonts w:eastAsia="Times New Roman" w:cs="Times New Roman"/>
          <w:szCs w:val="24"/>
        </w:rPr>
        <w:t xml:space="preserve">. </w:t>
      </w:r>
    </w:p>
    <w:p w14:paraId="719A5450" w14:textId="77777777" w:rsidR="00E97792" w:rsidRDefault="00D70D60">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w:t>
      </w:r>
      <w:r w:rsidRPr="005143EC">
        <w:rPr>
          <w:rFonts w:eastAsia="Times New Roman" w:cs="Times New Roman"/>
          <w:szCs w:val="24"/>
        </w:rPr>
        <w:t>τή)</w:t>
      </w:r>
    </w:p>
    <w:p w14:paraId="719A5451"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2014 ο </w:t>
      </w:r>
      <w:r w:rsidRPr="009E3DD6">
        <w:rPr>
          <w:rFonts w:eastAsia="Times New Roman" w:cs="Times New Roman"/>
          <w:szCs w:val="24"/>
        </w:rPr>
        <w:t>ΣΥΡΙΖΑ</w:t>
      </w:r>
      <w:r>
        <w:rPr>
          <w:rFonts w:eastAsia="Times New Roman" w:cs="Times New Roman"/>
          <w:szCs w:val="24"/>
        </w:rPr>
        <w:t xml:space="preserve"> ως </w:t>
      </w:r>
      <w:r w:rsidRPr="005C7DB8">
        <w:rPr>
          <w:rFonts w:eastAsia="Times New Roman" w:cs="Times New Roman"/>
          <w:szCs w:val="24"/>
        </w:rPr>
        <w:t>Αξιωματική Αντιπολίτευση</w:t>
      </w:r>
      <w:r>
        <w:rPr>
          <w:rFonts w:eastAsia="Times New Roman" w:cs="Times New Roman"/>
          <w:szCs w:val="24"/>
        </w:rPr>
        <w:t xml:space="preserve"> προτείνει σχετική </w:t>
      </w:r>
      <w:r w:rsidRPr="005631E0">
        <w:rPr>
          <w:rFonts w:eastAsia="Times New Roman" w:cs="Times New Roman"/>
          <w:bCs/>
          <w:szCs w:val="24"/>
        </w:rPr>
        <w:t>τροπολογία</w:t>
      </w:r>
      <w:r>
        <w:rPr>
          <w:rFonts w:eastAsia="Times New Roman" w:cs="Times New Roman"/>
          <w:szCs w:val="24"/>
        </w:rPr>
        <w:t xml:space="preserve"> που υπογράφει ο Αλέξης ο Τσίπρας και οι τότε Βουλευτές Μαρία Κανελλοπούλου και Βασίλης </w:t>
      </w:r>
      <w:proofErr w:type="spellStart"/>
      <w:r>
        <w:rPr>
          <w:rFonts w:eastAsia="Times New Roman" w:cs="Times New Roman"/>
          <w:szCs w:val="24"/>
        </w:rPr>
        <w:t>Χατζηλάμπρου</w:t>
      </w:r>
      <w:proofErr w:type="spellEnd"/>
      <w:r>
        <w:rPr>
          <w:rFonts w:eastAsia="Times New Roman" w:cs="Times New Roman"/>
          <w:szCs w:val="24"/>
        </w:rPr>
        <w:t xml:space="preserve">, η οποία δεν γίνεται δεκτή από 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Την ίδια περί</w:t>
      </w:r>
      <w:r>
        <w:rPr>
          <w:rFonts w:eastAsia="Times New Roman" w:cs="Times New Roman"/>
          <w:szCs w:val="24"/>
        </w:rPr>
        <w:t>που εποχή ο τότε Υπουργός Ναυτιλίας Μιλτιάδης Βαρβιτσιώτης έρχεται στην Πάτρα και προτείνει την παραχώρηση ενός μικρού μόνο τμήματος της προσωρινής παραχώρησης, τριακόσια μέτρα ακτογραμμής αντί για τρεις χιλιάδες και την αξιοποίηση ενός άλλου μικρού μέρους</w:t>
      </w:r>
      <w:r>
        <w:rPr>
          <w:rFonts w:eastAsia="Times New Roman" w:cs="Times New Roman"/>
          <w:szCs w:val="24"/>
        </w:rPr>
        <w:t xml:space="preserve">, όχι </w:t>
      </w:r>
      <w:r w:rsidRPr="00AC526C">
        <w:rPr>
          <w:rFonts w:eastAsia="Times New Roman" w:cs="Times New Roman"/>
          <w:szCs w:val="24"/>
        </w:rPr>
        <w:t>όμως</w:t>
      </w:r>
      <w:r>
        <w:rPr>
          <w:rFonts w:eastAsia="Times New Roman" w:cs="Times New Roman"/>
          <w:szCs w:val="24"/>
        </w:rPr>
        <w:t xml:space="preserve"> παραχωρούμενο αυτό στον </w:t>
      </w:r>
      <w:r>
        <w:rPr>
          <w:rFonts w:eastAsia="Times New Roman" w:cs="Times New Roman"/>
          <w:szCs w:val="24"/>
        </w:rPr>
        <w:t>δ</w:t>
      </w:r>
      <w:r>
        <w:rPr>
          <w:rFonts w:eastAsia="Times New Roman" w:cs="Times New Roman"/>
          <w:szCs w:val="24"/>
        </w:rPr>
        <w:t>ήμο, αλλά από τον Οργανισμό Λιμένα Πατρών.</w:t>
      </w:r>
    </w:p>
    <w:p w14:paraId="719A5452"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του λόγου μου το αληθές θα καταθέσω στα Πρακτικά το </w:t>
      </w:r>
      <w:r>
        <w:rPr>
          <w:rFonts w:eastAsia="Times New Roman" w:cs="Times New Roman"/>
          <w:szCs w:val="24"/>
        </w:rPr>
        <w:t>δ</w:t>
      </w:r>
      <w:r>
        <w:rPr>
          <w:rFonts w:eastAsia="Times New Roman" w:cs="Times New Roman"/>
          <w:szCs w:val="24"/>
        </w:rPr>
        <w:t>ελτίο Τύπου του Υπουργείου Ναυτιλίας τότε, που λέει αυτά ακριβώς που σας είπα.</w:t>
      </w:r>
    </w:p>
    <w:p w14:paraId="719A5453" w14:textId="77777777" w:rsidR="00E97792" w:rsidRDefault="00D70D6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rPr>
        <w:t xml:space="preserve">Κωνσταντίνος </w:t>
      </w:r>
      <w:proofErr w:type="spellStart"/>
      <w:r>
        <w:rPr>
          <w:rFonts w:eastAsia="Times New Roman" w:cs="Times New Roman"/>
        </w:rPr>
        <w:t>Σπαρτινός</w:t>
      </w:r>
      <w:proofErr w:type="spellEnd"/>
      <w:r w:rsidRPr="000731CA">
        <w:rPr>
          <w:rFonts w:eastAsia="Times New Roman" w:cs="Times New Roman"/>
        </w:rPr>
        <w:t xml:space="preserve"> καταθέτει για τα Πρακτικά τ</w:t>
      </w:r>
      <w:r>
        <w:rPr>
          <w:rFonts w:eastAsia="Times New Roman" w:cs="Times New Roman"/>
        </w:rPr>
        <w:t xml:space="preserve">ο προαναφερθέν </w:t>
      </w:r>
      <w:r>
        <w:rPr>
          <w:rFonts w:eastAsia="Times New Roman" w:cs="Times New Roman"/>
        </w:rPr>
        <w:t>έγγραφο</w:t>
      </w:r>
      <w:r w:rsidRPr="000731CA">
        <w:rPr>
          <w:rFonts w:eastAsia="Times New Roman" w:cs="Times New Roman"/>
        </w:rPr>
        <w:t xml:space="preserve">, </w:t>
      </w:r>
      <w:r w:rsidRPr="0086624C">
        <w:rPr>
          <w:rFonts w:eastAsia="Times New Roman" w:cs="Times New Roman"/>
        </w:rPr>
        <w:t>το οποίο</w:t>
      </w:r>
      <w:r>
        <w:rPr>
          <w:rFonts w:eastAsia="Times New Roman" w:cs="Times New Roman"/>
        </w:rPr>
        <w:t xml:space="preserve"> </w:t>
      </w:r>
      <w:r w:rsidRPr="000731CA">
        <w:rPr>
          <w:rFonts w:eastAsia="Times New Roman" w:cs="Times New Roman"/>
        </w:rPr>
        <w:t>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719A5454"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Στις προεκλογικές συγκεντρώσεις του 2015 ο Αλέξης Τσίπρας δεσμεύεται για </w:t>
      </w:r>
      <w:r>
        <w:rPr>
          <w:rFonts w:eastAsia="Times New Roman" w:cs="Times New Roman"/>
          <w:szCs w:val="24"/>
        </w:rPr>
        <w:t xml:space="preserve">την παραχώρηση. Στις 28-06-2016, μετά από σύσκεψη των συναρμόδιων Υπουργείων και του ΤΑΙΠΕΔ, στο οποίο ανήκε το κομμάτι αυτό, υπό τον Υπουργό Επικρατείας Αλέκο </w:t>
      </w:r>
      <w:proofErr w:type="spellStart"/>
      <w:r>
        <w:rPr>
          <w:rFonts w:eastAsia="Times New Roman" w:cs="Times New Roman"/>
          <w:szCs w:val="24"/>
        </w:rPr>
        <w:t>Φλαμπουράρη</w:t>
      </w:r>
      <w:proofErr w:type="spellEnd"/>
      <w:r>
        <w:rPr>
          <w:rFonts w:eastAsia="Times New Roman" w:cs="Times New Roman"/>
          <w:szCs w:val="24"/>
        </w:rPr>
        <w:t xml:space="preserve">, στέλνεται επιστολή προς τον Δήμο </w:t>
      </w:r>
      <w:proofErr w:type="spellStart"/>
      <w:r>
        <w:rPr>
          <w:rFonts w:eastAsia="Times New Roman" w:cs="Times New Roman"/>
          <w:szCs w:val="24"/>
        </w:rPr>
        <w:t>Πατρέων</w:t>
      </w:r>
      <w:proofErr w:type="spellEnd"/>
      <w:r>
        <w:rPr>
          <w:rFonts w:eastAsia="Times New Roman" w:cs="Times New Roman"/>
          <w:szCs w:val="24"/>
        </w:rPr>
        <w:t xml:space="preserve"> με δέσμευση για τον «οδικό χάρτη» των απαι</w:t>
      </w:r>
      <w:r>
        <w:rPr>
          <w:rFonts w:eastAsia="Times New Roman" w:cs="Times New Roman"/>
          <w:szCs w:val="24"/>
        </w:rPr>
        <w:t xml:space="preserve">τούμενων διαδικασιών. </w:t>
      </w:r>
    </w:p>
    <w:p w14:paraId="719A5455"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Στις 8-8-2016 ο τότε Υπουργός Ναυτιλίας, ο Θοδωρής </w:t>
      </w:r>
      <w:proofErr w:type="spellStart"/>
      <w:r>
        <w:rPr>
          <w:rFonts w:eastAsia="Times New Roman" w:cs="Times New Roman"/>
          <w:szCs w:val="24"/>
        </w:rPr>
        <w:t>Δρίτσας</w:t>
      </w:r>
      <w:proofErr w:type="spellEnd"/>
      <w:r>
        <w:rPr>
          <w:rFonts w:eastAsia="Times New Roman" w:cs="Times New Roman"/>
          <w:szCs w:val="24"/>
        </w:rPr>
        <w:t xml:space="preserve">, με επιστολή του προς τον Δήμο της Πάτρας κάνει πρόταση για την οριστική παραχώρηση και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εξουσιοδοτεί τον δήμαρχο να προβεί σε όλες τις απαραίτητες </w:t>
      </w:r>
      <w:r>
        <w:rPr>
          <w:rFonts w:eastAsia="Times New Roman" w:cs="Times New Roman"/>
          <w:szCs w:val="24"/>
        </w:rPr>
        <w:t>ενέργειες και συνεννοήσεις για την ολοκλήρωση της διαδικασίας. Θέλω, επίσης, για λόγους ιστορικής σημασίας -</w:t>
      </w:r>
      <w:r w:rsidRPr="001878DA">
        <w:rPr>
          <w:rFonts w:eastAsia="Times New Roman" w:cs="Times New Roman"/>
          <w:szCs w:val="24"/>
        </w:rPr>
        <w:t>νομίζω</w:t>
      </w:r>
      <w:r>
        <w:rPr>
          <w:rFonts w:eastAsia="Times New Roman" w:cs="Times New Roman"/>
          <w:szCs w:val="24"/>
        </w:rPr>
        <w:t xml:space="preserve">- να καταθέσω και αυτή την επιστολή του Θοδωρή </w:t>
      </w:r>
      <w:proofErr w:type="spellStart"/>
      <w:r>
        <w:rPr>
          <w:rFonts w:eastAsia="Times New Roman" w:cs="Times New Roman"/>
          <w:szCs w:val="24"/>
        </w:rPr>
        <w:t>Δρίτσα</w:t>
      </w:r>
      <w:proofErr w:type="spellEnd"/>
      <w:r>
        <w:rPr>
          <w:rFonts w:eastAsia="Times New Roman" w:cs="Times New Roman"/>
          <w:szCs w:val="24"/>
        </w:rPr>
        <w:t xml:space="preserve"> προς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της Πάτρας, που είχε βάλει το πλαίσιο της παραχώρησης που σήμ</w:t>
      </w:r>
      <w:r>
        <w:rPr>
          <w:rFonts w:eastAsia="Times New Roman" w:cs="Times New Roman"/>
          <w:szCs w:val="24"/>
        </w:rPr>
        <w:t>ερα πραγματοποιείται.</w:t>
      </w:r>
    </w:p>
    <w:p w14:paraId="719A5456" w14:textId="77777777" w:rsidR="00E97792" w:rsidRDefault="00D70D6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Κωνσταντίνος </w:t>
      </w:r>
      <w:proofErr w:type="spellStart"/>
      <w:r>
        <w:rPr>
          <w:rFonts w:eastAsia="Times New Roman" w:cs="Times New Roman"/>
        </w:rPr>
        <w:t>Σπαρτινός</w:t>
      </w:r>
      <w:proofErr w:type="spellEnd"/>
      <w:r w:rsidRPr="000731CA">
        <w:rPr>
          <w:rFonts w:eastAsia="Times New Roman" w:cs="Times New Roman"/>
        </w:rPr>
        <w:t xml:space="preserve"> καταθέτει για τα Πρακτικά τ</w:t>
      </w:r>
      <w:r>
        <w:rPr>
          <w:rFonts w:eastAsia="Times New Roman" w:cs="Times New Roman"/>
        </w:rPr>
        <w:t xml:space="preserve">ην προαναφερθείσα επιστολή, η οποία </w:t>
      </w:r>
      <w:r w:rsidRPr="000731CA">
        <w:rPr>
          <w:rFonts w:eastAsia="Times New Roman" w:cs="Times New Roman"/>
        </w:rPr>
        <w:t>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719A545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Θέλω τελειώνοντα</w:t>
      </w:r>
      <w:r>
        <w:rPr>
          <w:rFonts w:eastAsia="Times New Roman" w:cs="Times New Roman"/>
          <w:szCs w:val="24"/>
        </w:rPr>
        <w:t xml:space="preserve">ς -επιτρέψτε μου, </w:t>
      </w:r>
      <w:r w:rsidRPr="00A341B8">
        <w:rPr>
          <w:rFonts w:eastAsia="Times New Roman" w:cs="Times New Roman"/>
          <w:szCs w:val="24"/>
        </w:rPr>
        <w:t>κύριε Πρόεδρε,</w:t>
      </w:r>
      <w:r>
        <w:rPr>
          <w:rFonts w:eastAsia="Times New Roman" w:cs="Times New Roman"/>
          <w:szCs w:val="24"/>
        </w:rPr>
        <w:t xml:space="preserve"> για ένα λεπτό- να κάνω μια αναφορά για λόγους και ιστορικής δικαιοσύνης σε όσους έπαιξαν ρόλο σε αυτή την προσπάθεια. Εκτός από τον Πρωθυπουργό Αλέξη Τσίπρα που είχε δεσμευθεί και είχε παρακολουθήσει μέχρι σήμερα όλη αυτή τ</w:t>
      </w:r>
      <w:r>
        <w:rPr>
          <w:rFonts w:eastAsia="Times New Roman" w:cs="Times New Roman"/>
          <w:szCs w:val="24"/>
        </w:rPr>
        <w:t xml:space="preserve">η διαδικασία και την είχε στηρίξει, πρώτα από όλα θέλω να κάνω αναφορά: </w:t>
      </w:r>
    </w:p>
    <w:p w14:paraId="719A545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Στον πατραϊκό λαό και στους φορείς του και στις κινητοποιήσεις τους. Στην πρωτοβουλία «Ενεργών Πολιτών» που είχε συγκροτηθεί εδώ και αρκετά χρόνια στην πόλη μας και είχε αυτό τον στόχ</w:t>
      </w:r>
      <w:r>
        <w:rPr>
          <w:rFonts w:eastAsia="Times New Roman" w:cs="Times New Roman"/>
          <w:szCs w:val="24"/>
        </w:rPr>
        <w:t xml:space="preserve">ο. Σε όσα δημοτικά συμβούλια πήραν σχετικές θετικές αποφάσεις. Στον σημερινό δήμαρχο, τον Κώστα τον </w:t>
      </w:r>
      <w:proofErr w:type="spellStart"/>
      <w:r>
        <w:rPr>
          <w:rFonts w:eastAsia="Times New Roman" w:cs="Times New Roman"/>
          <w:szCs w:val="24"/>
        </w:rPr>
        <w:t>Πελετίδη</w:t>
      </w:r>
      <w:proofErr w:type="spellEnd"/>
      <w:r>
        <w:rPr>
          <w:rFonts w:eastAsia="Times New Roman" w:cs="Times New Roman"/>
          <w:szCs w:val="24"/>
        </w:rPr>
        <w:t>. Στον προηγούμενο δήμαρχο, τον Γιάννη τον Δημαρά, που είχε φτάσει να συλληφθεί από το Λιμενικό για έναν ακτιβισμό που είχε οργανώσει τότε μέσα στον</w:t>
      </w:r>
      <w:r>
        <w:rPr>
          <w:rFonts w:eastAsia="Times New Roman" w:cs="Times New Roman"/>
          <w:szCs w:val="24"/>
        </w:rPr>
        <w:t xml:space="preserve"> χώρο αυτό. </w:t>
      </w:r>
    </w:p>
    <w:p w14:paraId="719A545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Ιδιαίτερη αναφορά θα ήθελα να κάνω στον Θοδωρή </w:t>
      </w:r>
      <w:proofErr w:type="spellStart"/>
      <w:r>
        <w:rPr>
          <w:rFonts w:eastAsia="Times New Roman" w:cs="Times New Roman"/>
          <w:szCs w:val="24"/>
        </w:rPr>
        <w:t>Δρίτσα</w:t>
      </w:r>
      <w:proofErr w:type="spellEnd"/>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από την πρώτη στιγμή ως Υπουργός Ναυτιλίας τότε αγκάλιασε την υπόθεση αυτή και με σοβαρότητα, μεθοδικότητα και, επειδή την πίστευε, βοήθησε πάρα πολύ για να φτάσει μέχρι εδώ, μαζί</w:t>
      </w:r>
      <w:r>
        <w:rPr>
          <w:rFonts w:eastAsia="Times New Roman" w:cs="Times New Roman"/>
          <w:szCs w:val="24"/>
        </w:rPr>
        <w:t xml:space="preserve"> με όλο το επιτελείο του και τον Γενικό Γραμματέα Λιμένων Χρήστο </w:t>
      </w:r>
      <w:proofErr w:type="spellStart"/>
      <w:r>
        <w:rPr>
          <w:rFonts w:eastAsia="Times New Roman" w:cs="Times New Roman"/>
          <w:szCs w:val="24"/>
        </w:rPr>
        <w:t>Λαμπρίδη</w:t>
      </w:r>
      <w:proofErr w:type="spellEnd"/>
      <w:r>
        <w:rPr>
          <w:rFonts w:eastAsia="Times New Roman" w:cs="Times New Roman"/>
          <w:szCs w:val="24"/>
        </w:rPr>
        <w:t xml:space="preserve">. </w:t>
      </w:r>
    </w:p>
    <w:p w14:paraId="719A545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w:t>
      </w:r>
      <w:r w:rsidRPr="00AE79B3">
        <w:rPr>
          <w:rFonts w:eastAsia="Times New Roman" w:cs="Times New Roman"/>
          <w:szCs w:val="24"/>
        </w:rPr>
        <w:t xml:space="preserve">έλω </w:t>
      </w:r>
      <w:r>
        <w:rPr>
          <w:rFonts w:eastAsia="Times New Roman" w:cs="Times New Roman"/>
          <w:szCs w:val="24"/>
        </w:rPr>
        <w:t xml:space="preserve">επίσης </w:t>
      </w:r>
      <w:r w:rsidRPr="00AE79B3">
        <w:rPr>
          <w:rFonts w:eastAsia="Times New Roman" w:cs="Times New Roman"/>
          <w:szCs w:val="24"/>
        </w:rPr>
        <w:t>να κάνω αναφορά</w:t>
      </w:r>
      <w:r>
        <w:rPr>
          <w:rFonts w:eastAsia="Times New Roman" w:cs="Times New Roman"/>
          <w:szCs w:val="24"/>
        </w:rPr>
        <w:t>:</w:t>
      </w:r>
      <w:r w:rsidRPr="00AE79B3">
        <w:rPr>
          <w:rFonts w:eastAsia="Times New Roman" w:cs="Times New Roman"/>
          <w:szCs w:val="24"/>
        </w:rPr>
        <w:t xml:space="preserve"> </w:t>
      </w:r>
      <w:r>
        <w:rPr>
          <w:rFonts w:eastAsia="Times New Roman" w:cs="Times New Roman"/>
          <w:szCs w:val="24"/>
        </w:rPr>
        <w:t xml:space="preserve">Στον Αλέκο </w:t>
      </w:r>
      <w:proofErr w:type="spellStart"/>
      <w:r>
        <w:rPr>
          <w:rFonts w:eastAsia="Times New Roman" w:cs="Times New Roman"/>
          <w:szCs w:val="24"/>
        </w:rPr>
        <w:t>Φλαμπουράρη</w:t>
      </w:r>
      <w:proofErr w:type="spellEnd"/>
      <w:r>
        <w:rPr>
          <w:rFonts w:eastAsia="Times New Roman" w:cs="Times New Roman"/>
          <w:szCs w:val="24"/>
        </w:rPr>
        <w:t xml:space="preserve"> που είχε συντονίσει, στη φάση που σας είπα πριν, όλους τους συναρμόδιους φορείς. Στον Στέργιο </w:t>
      </w:r>
      <w:proofErr w:type="spellStart"/>
      <w:r>
        <w:rPr>
          <w:rFonts w:eastAsia="Times New Roman" w:cs="Times New Roman"/>
          <w:szCs w:val="24"/>
        </w:rPr>
        <w:t>Πιτσιόρλα</w:t>
      </w:r>
      <w:proofErr w:type="spellEnd"/>
      <w:r>
        <w:rPr>
          <w:rFonts w:eastAsia="Times New Roman" w:cs="Times New Roman"/>
          <w:szCs w:val="24"/>
        </w:rPr>
        <w:t xml:space="preserve"> που ήταν τότε Πρόεδρος τ</w:t>
      </w:r>
      <w:r>
        <w:rPr>
          <w:rFonts w:eastAsia="Times New Roman" w:cs="Times New Roman"/>
          <w:szCs w:val="24"/>
        </w:rPr>
        <w:t>ου ΤΑΙΠΕΔ και παρ</w:t>
      </w:r>
      <w:r>
        <w:rPr>
          <w:rFonts w:eastAsia="Times New Roman" w:cs="Times New Roman"/>
          <w:szCs w:val="24"/>
        </w:rPr>
        <w:t xml:space="preserve">’ </w:t>
      </w:r>
      <w:r>
        <w:rPr>
          <w:rFonts w:eastAsia="Times New Roman" w:cs="Times New Roman"/>
          <w:szCs w:val="24"/>
        </w:rPr>
        <w:t xml:space="preserve">όλο που ξέρουμε τι ήταν και τι είναι το ΤΑΙΠΕΔ, έπαιξε έναν θετικό ρόλο σε αυτή την κατεύθυνση. Στον σημερινό Υπουργό Ναυτιλίας, τον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Στον Νίκο </w:t>
      </w:r>
      <w:proofErr w:type="spellStart"/>
      <w:r>
        <w:rPr>
          <w:rFonts w:eastAsia="Times New Roman" w:cs="Times New Roman"/>
          <w:szCs w:val="24"/>
        </w:rPr>
        <w:t>Κοντοέ</w:t>
      </w:r>
      <w:proofErr w:type="spellEnd"/>
      <w:r>
        <w:rPr>
          <w:rFonts w:eastAsia="Times New Roman" w:cs="Times New Roman"/>
          <w:szCs w:val="24"/>
        </w:rPr>
        <w:t>, τον Πρόεδρο και διευθύνοντα σύμβουλο του Οργανισμού Λιμένα Πατρώ</w:t>
      </w:r>
      <w:r>
        <w:rPr>
          <w:rFonts w:eastAsia="Times New Roman" w:cs="Times New Roman"/>
          <w:szCs w:val="24"/>
        </w:rPr>
        <w:t xml:space="preserve">ν. Και βέβαια στη σημερινή ηγεσία του Υπουργείου </w:t>
      </w:r>
      <w:r w:rsidRPr="00A42664">
        <w:rPr>
          <w:rFonts w:eastAsia="Times New Roman" w:cs="Times New Roman"/>
          <w:szCs w:val="24"/>
        </w:rPr>
        <w:t>Οικονομ</w:t>
      </w:r>
      <w:r>
        <w:rPr>
          <w:rFonts w:eastAsia="Times New Roman" w:cs="Times New Roman"/>
          <w:szCs w:val="24"/>
        </w:rPr>
        <w:t xml:space="preserve">ικών, τον Ευκλείδη </w:t>
      </w:r>
      <w:proofErr w:type="spellStart"/>
      <w:r>
        <w:rPr>
          <w:rFonts w:eastAsia="Times New Roman" w:cs="Times New Roman"/>
          <w:szCs w:val="24"/>
        </w:rPr>
        <w:t>Τσακαλώτο</w:t>
      </w:r>
      <w:proofErr w:type="spellEnd"/>
      <w:r>
        <w:rPr>
          <w:rFonts w:eastAsia="Times New Roman" w:cs="Times New Roman"/>
          <w:szCs w:val="24"/>
        </w:rPr>
        <w:t xml:space="preserve"> και κυρίως και ιδιαιτέρως στην Υφυπουργό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που με τους συνεργάτες της και με τη νομική της υπηρεσία ολοκλήρωσε αυτή τη δύσκολη και μακρά διαδικασία.</w:t>
      </w:r>
    </w:p>
    <w:p w14:paraId="719A545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 πολύ.</w:t>
      </w:r>
      <w:r>
        <w:rPr>
          <w:rFonts w:eastAsia="Times New Roman" w:cs="Times New Roman"/>
          <w:szCs w:val="24"/>
        </w:rPr>
        <w:t xml:space="preserve"> </w:t>
      </w:r>
    </w:p>
    <w:p w14:paraId="719A545C" w14:textId="77777777" w:rsidR="00E97792" w:rsidRDefault="00D70D60">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719A545D" w14:textId="77777777" w:rsidR="00E97792" w:rsidRDefault="00D70D60">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19A545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Ανδρέας </w:t>
      </w:r>
      <w:proofErr w:type="spellStart"/>
      <w:r>
        <w:rPr>
          <w:rFonts w:eastAsia="Times New Roman" w:cs="Times New Roman"/>
          <w:szCs w:val="24"/>
        </w:rPr>
        <w:t>Ριζούλης</w:t>
      </w:r>
      <w:proofErr w:type="spellEnd"/>
      <w:r>
        <w:rPr>
          <w:rFonts w:eastAsia="Times New Roman" w:cs="Times New Roman"/>
          <w:szCs w:val="24"/>
        </w:rPr>
        <w:t xml:space="preserve"> έχει τον λόγο.</w:t>
      </w:r>
    </w:p>
    <w:p w14:paraId="719A545F" w14:textId="77777777" w:rsidR="00E97792" w:rsidRDefault="00D70D60">
      <w:pPr>
        <w:spacing w:after="0" w:line="600" w:lineRule="auto"/>
        <w:ind w:firstLine="720"/>
        <w:jc w:val="both"/>
        <w:rPr>
          <w:rFonts w:eastAsia="Times New Roman" w:cs="Times New Roman"/>
          <w:szCs w:val="24"/>
        </w:rPr>
      </w:pPr>
      <w:r w:rsidRPr="00003BD7">
        <w:rPr>
          <w:rFonts w:eastAsia="Times New Roman" w:cs="Times New Roman"/>
          <w:b/>
          <w:szCs w:val="24"/>
        </w:rPr>
        <w:t>ΑΝΔΡΕΑΣ ΡΙΖΟΥΛΗΣ:</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Υπόσχομαι να μην πω και εγώ τα ίδια </w:t>
      </w:r>
      <w:r>
        <w:rPr>
          <w:rFonts w:eastAsia="Times New Roman" w:cs="Times New Roman"/>
          <w:szCs w:val="24"/>
        </w:rPr>
        <w:t xml:space="preserve">για το λιμάνι της Πάτρας. Προφανώς ήταν αναλυτικός ο Κώστας </w:t>
      </w:r>
      <w:proofErr w:type="spellStart"/>
      <w:r>
        <w:rPr>
          <w:rFonts w:eastAsia="Times New Roman" w:cs="Times New Roman"/>
          <w:szCs w:val="24"/>
        </w:rPr>
        <w:t>Σπαρτινός</w:t>
      </w:r>
      <w:proofErr w:type="spellEnd"/>
      <w:r>
        <w:rPr>
          <w:rFonts w:eastAsia="Times New Roman" w:cs="Times New Roman"/>
          <w:szCs w:val="24"/>
        </w:rPr>
        <w:t xml:space="preserve">, σε σχέση και με τα ιστορικά γεγονότα, αλλά και με τους αγώνες πραγματικά που δόθηκαν, αλλά και τη θέληση αυτής της </w:t>
      </w:r>
      <w:r w:rsidRPr="001850F1">
        <w:rPr>
          <w:rFonts w:eastAsia="Times New Roman" w:cs="Times New Roman"/>
          <w:szCs w:val="24"/>
        </w:rPr>
        <w:t>Κυβέρνηση</w:t>
      </w:r>
      <w:r>
        <w:rPr>
          <w:rFonts w:eastAsia="Times New Roman" w:cs="Times New Roman"/>
          <w:szCs w:val="24"/>
        </w:rPr>
        <w:t>ς, των Υπουργών και του Πρωθυπουργού, ξεκινώντας από τον Σεπτ</w:t>
      </w:r>
      <w:r>
        <w:rPr>
          <w:rFonts w:eastAsia="Times New Roman" w:cs="Times New Roman"/>
          <w:szCs w:val="24"/>
        </w:rPr>
        <w:t>έμβρη του 2015, για την απόδοση του θαλάσσιου μετώπου.</w:t>
      </w:r>
    </w:p>
    <w:p w14:paraId="719A546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Θέλω να πω δύο πράγματα για το </w:t>
      </w:r>
      <w:r w:rsidRPr="00823F09">
        <w:rPr>
          <w:rFonts w:eastAsia="Times New Roman" w:cs="Times New Roman"/>
          <w:szCs w:val="24"/>
        </w:rPr>
        <w:t>νομοσχέδιο</w:t>
      </w:r>
      <w:r>
        <w:rPr>
          <w:rFonts w:eastAsia="Times New Roman" w:cs="Times New Roman"/>
          <w:szCs w:val="24"/>
        </w:rPr>
        <w:t>. Ν</w:t>
      </w:r>
      <w:r w:rsidRPr="001878DA">
        <w:rPr>
          <w:rFonts w:eastAsia="Times New Roman" w:cs="Times New Roman"/>
          <w:szCs w:val="24"/>
        </w:rPr>
        <w:t>ομίζω ότι</w:t>
      </w:r>
      <w:r>
        <w:rPr>
          <w:rFonts w:eastAsia="Times New Roman" w:cs="Times New Roman"/>
          <w:szCs w:val="24"/>
        </w:rPr>
        <w:t xml:space="preserve"> δεν χρειάζεται να καθίσω να απαριθμήσω το πώς αυτή η </w:t>
      </w:r>
      <w:r w:rsidRPr="001850F1">
        <w:rPr>
          <w:rFonts w:eastAsia="Times New Roman" w:cs="Times New Roman"/>
          <w:szCs w:val="24"/>
        </w:rPr>
        <w:t>Κυβέρνηση</w:t>
      </w:r>
      <w:r>
        <w:rPr>
          <w:rFonts w:eastAsia="Times New Roman" w:cs="Times New Roman"/>
          <w:szCs w:val="24"/>
        </w:rPr>
        <w:t xml:space="preserve"> στο κοινωνικό και εργασιακό πεδίο, με τις δυσκολίες που είχε, μέσα από το μνημόνιο κ</w:t>
      </w:r>
      <w:r>
        <w:rPr>
          <w:rFonts w:eastAsia="Times New Roman" w:cs="Times New Roman"/>
          <w:szCs w:val="24"/>
        </w:rPr>
        <w:t xml:space="preserve">αι τη συμφωνία που είχε να βγάλει εις πέρας, η οποία τελειώνει τον Αύγουστο, προσπάθησε και κατάφερε να φέρει ρυθμίσεις τέτοιες που προστατεύουν όσο ήταν το δυνατόν καλύτερα αυτούς </w:t>
      </w:r>
      <w:r w:rsidRPr="002940B6">
        <w:rPr>
          <w:rFonts w:eastAsia="Times New Roman"/>
          <w:szCs w:val="24"/>
        </w:rPr>
        <w:t>οι οποίοι</w:t>
      </w:r>
      <w:r>
        <w:rPr>
          <w:rFonts w:eastAsia="Times New Roman" w:cs="Times New Roman"/>
          <w:szCs w:val="24"/>
        </w:rPr>
        <w:t xml:space="preserve"> είχαν τις μεγαλύτερες επιπτώσεις από την </w:t>
      </w:r>
      <w:r w:rsidRPr="00A42664">
        <w:rPr>
          <w:rFonts w:eastAsia="Times New Roman" w:cs="Times New Roman"/>
          <w:szCs w:val="24"/>
        </w:rPr>
        <w:t>οικονομ</w:t>
      </w:r>
      <w:r>
        <w:rPr>
          <w:rFonts w:eastAsia="Times New Roman" w:cs="Times New Roman"/>
          <w:szCs w:val="24"/>
        </w:rPr>
        <w:t>ική κρίση.</w:t>
      </w:r>
    </w:p>
    <w:p w14:paraId="719A546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Υπάρχε</w:t>
      </w:r>
      <w:r>
        <w:rPr>
          <w:rFonts w:eastAsia="Times New Roman" w:cs="Times New Roman"/>
          <w:szCs w:val="24"/>
        </w:rPr>
        <w:t xml:space="preserve">ι κάτι που μου κάνει εντύπωση. Σήμερα καθόμουν στα έδρανα και ευχήθηκα πολύς κόσμος να βλέπει τη σημερινή συνεδρίαση από την τηλεόραση για έναν λόγο </w:t>
      </w:r>
      <w:r w:rsidRPr="00FE6FE7">
        <w:rPr>
          <w:rFonts w:eastAsia="Times New Roman" w:cs="Times New Roman"/>
          <w:szCs w:val="24"/>
        </w:rPr>
        <w:t>ο οποίος</w:t>
      </w:r>
      <w:r>
        <w:rPr>
          <w:rFonts w:eastAsia="Times New Roman" w:cs="Times New Roman"/>
          <w:szCs w:val="24"/>
        </w:rPr>
        <w:t xml:space="preserve"> μου έκανε εντύπωση και εμένα. Κατ’ αρχάς, έχουμε μια περίεργη ομοιογένεια από πλευράς </w:t>
      </w:r>
      <w:r w:rsidRPr="00014FA0">
        <w:rPr>
          <w:rFonts w:eastAsia="Times New Roman" w:cs="Times New Roman"/>
          <w:szCs w:val="24"/>
        </w:rPr>
        <w:t>Αντιπολίτευσ</w:t>
      </w:r>
      <w:r w:rsidRPr="00014FA0">
        <w:rPr>
          <w:rFonts w:eastAsia="Times New Roman" w:cs="Times New Roman"/>
          <w:szCs w:val="24"/>
        </w:rPr>
        <w:t>ης</w:t>
      </w:r>
      <w:r>
        <w:rPr>
          <w:rFonts w:eastAsia="Times New Roman" w:cs="Times New Roman"/>
          <w:szCs w:val="24"/>
        </w:rPr>
        <w:t xml:space="preserve">, σε σχέση με την αντιπαράθεσή της με την </w:t>
      </w:r>
      <w:r w:rsidRPr="001850F1">
        <w:rPr>
          <w:rFonts w:eastAsia="Times New Roman" w:cs="Times New Roman"/>
          <w:szCs w:val="24"/>
        </w:rPr>
        <w:t>Κυβέρνηση</w:t>
      </w:r>
      <w:r>
        <w:rPr>
          <w:rFonts w:eastAsia="Times New Roman" w:cs="Times New Roman"/>
          <w:szCs w:val="24"/>
        </w:rPr>
        <w:t xml:space="preserve">. Τι θέλω να πω με αυτό; </w:t>
      </w:r>
    </w:p>
    <w:p w14:paraId="719A5462" w14:textId="77777777" w:rsidR="00E97792" w:rsidRDefault="00D70D60">
      <w:pPr>
        <w:spacing w:after="0" w:line="600" w:lineRule="auto"/>
        <w:ind w:firstLine="720"/>
        <w:jc w:val="both"/>
        <w:rPr>
          <w:rFonts w:eastAsia="Times New Roman" w:cs="Times New Roman"/>
          <w:bCs/>
          <w:szCs w:val="24"/>
        </w:rPr>
      </w:pPr>
      <w:r>
        <w:rPr>
          <w:rFonts w:eastAsia="Times New Roman" w:cs="Times New Roman"/>
          <w:szCs w:val="24"/>
        </w:rPr>
        <w:t xml:space="preserve">Κατ’ αρχάς, κύριε Πετρόπουλε, ευτυχώς -επειδή έχουμε έναν σχεδιασμό μέχρι το 2022 και έχουμε έναν χώρο από εδώ και πέρα μετά τον Αύγουστο να κάνουμε πράγματα- κάποια από αυτά που συζητάμε δεν βγαίνουν, γιατί θα είχαμε βροχή </w:t>
      </w:r>
      <w:r w:rsidRPr="005631E0">
        <w:rPr>
          <w:rFonts w:eastAsia="Times New Roman" w:cs="Times New Roman"/>
          <w:bCs/>
          <w:szCs w:val="24"/>
        </w:rPr>
        <w:t>τροπολογι</w:t>
      </w:r>
      <w:r>
        <w:rPr>
          <w:rFonts w:eastAsia="Times New Roman" w:cs="Times New Roman"/>
          <w:bCs/>
          <w:szCs w:val="24"/>
        </w:rPr>
        <w:t xml:space="preserve">ών εδώ, </w:t>
      </w:r>
      <w:r w:rsidRPr="00AE79B3">
        <w:rPr>
          <w:rFonts w:eastAsia="Times New Roman"/>
          <w:bCs/>
          <w:szCs w:val="24"/>
        </w:rPr>
        <w:t>οι οποίες</w:t>
      </w:r>
      <w:r>
        <w:rPr>
          <w:rFonts w:eastAsia="Times New Roman" w:cs="Times New Roman"/>
          <w:bCs/>
          <w:szCs w:val="24"/>
        </w:rPr>
        <w:t xml:space="preserve"> θα ήτ</w:t>
      </w:r>
      <w:r>
        <w:rPr>
          <w:rFonts w:eastAsia="Times New Roman" w:cs="Times New Roman"/>
          <w:bCs/>
          <w:szCs w:val="24"/>
        </w:rPr>
        <w:t xml:space="preserve">αν σε όλα αυτά που θα ακούγονταν για το τι έχει να κάνει αυτή η </w:t>
      </w:r>
      <w:r w:rsidRPr="00AE79B3">
        <w:rPr>
          <w:rFonts w:eastAsia="Times New Roman" w:cs="Times New Roman"/>
          <w:bCs/>
          <w:szCs w:val="24"/>
        </w:rPr>
        <w:t>Κυβέρνηση</w:t>
      </w:r>
      <w:r>
        <w:rPr>
          <w:rFonts w:eastAsia="Times New Roman" w:cs="Times New Roman"/>
          <w:bCs/>
          <w:szCs w:val="24"/>
        </w:rPr>
        <w:t xml:space="preserve"> και όταν θα είναι ξανά </w:t>
      </w:r>
      <w:r w:rsidRPr="00AE79B3">
        <w:rPr>
          <w:rFonts w:eastAsia="Times New Roman" w:cs="Times New Roman"/>
          <w:bCs/>
          <w:szCs w:val="24"/>
        </w:rPr>
        <w:t>Κυβέρνηση</w:t>
      </w:r>
      <w:r>
        <w:rPr>
          <w:rFonts w:eastAsia="Times New Roman" w:cs="Times New Roman"/>
          <w:bCs/>
          <w:szCs w:val="24"/>
        </w:rPr>
        <w:t xml:space="preserve">. Θα είχαμε βροχή </w:t>
      </w:r>
      <w:r w:rsidRPr="00AE79B3">
        <w:rPr>
          <w:rFonts w:eastAsia="Times New Roman" w:cs="Times New Roman"/>
          <w:bCs/>
          <w:szCs w:val="24"/>
        </w:rPr>
        <w:t>τροπολογ</w:t>
      </w:r>
      <w:r>
        <w:rPr>
          <w:rFonts w:eastAsia="Times New Roman" w:cs="Times New Roman"/>
          <w:bCs/>
          <w:szCs w:val="24"/>
        </w:rPr>
        <w:t xml:space="preserve">ιών. </w:t>
      </w:r>
    </w:p>
    <w:p w14:paraId="719A5463" w14:textId="77777777" w:rsidR="00E97792" w:rsidRDefault="00D70D60">
      <w:pPr>
        <w:spacing w:after="0" w:line="600" w:lineRule="auto"/>
        <w:ind w:firstLine="720"/>
        <w:jc w:val="both"/>
        <w:rPr>
          <w:rFonts w:eastAsia="Times New Roman" w:cs="Times New Roman"/>
          <w:szCs w:val="24"/>
        </w:rPr>
      </w:pPr>
      <w:r>
        <w:rPr>
          <w:rFonts w:eastAsia="Times New Roman" w:cs="Times New Roman"/>
          <w:bCs/>
          <w:szCs w:val="24"/>
        </w:rPr>
        <w:t xml:space="preserve">Πέρσι η Υπουργός κ. </w:t>
      </w:r>
      <w:proofErr w:type="spellStart"/>
      <w:r>
        <w:rPr>
          <w:rFonts w:eastAsia="Times New Roman" w:cs="Times New Roman"/>
          <w:bCs/>
          <w:szCs w:val="24"/>
        </w:rPr>
        <w:t>Αχτσιόγλου</w:t>
      </w:r>
      <w:proofErr w:type="spellEnd"/>
      <w:r>
        <w:rPr>
          <w:rFonts w:eastAsia="Times New Roman" w:cs="Times New Roman"/>
          <w:bCs/>
          <w:szCs w:val="24"/>
        </w:rPr>
        <w:t xml:space="preserve"> έφερε εδώ και ψηφίσαμε σε </w:t>
      </w:r>
      <w:r w:rsidRPr="00AE79B3">
        <w:rPr>
          <w:rFonts w:eastAsia="Times New Roman" w:cs="Times New Roman"/>
          <w:bCs/>
          <w:szCs w:val="24"/>
        </w:rPr>
        <w:t>νομοσχέδιο</w:t>
      </w:r>
      <w:r>
        <w:rPr>
          <w:rFonts w:eastAsia="Times New Roman" w:cs="Times New Roman"/>
          <w:bCs/>
          <w:szCs w:val="24"/>
        </w:rPr>
        <w:t xml:space="preserve"> ότι μετά το τέλος του προγράμματος τον Αύγουστο το</w:t>
      </w:r>
      <w:r>
        <w:rPr>
          <w:rFonts w:eastAsia="Times New Roman" w:cs="Times New Roman"/>
          <w:bCs/>
          <w:szCs w:val="24"/>
        </w:rPr>
        <w:t xml:space="preserve">υ 2018 θα γίνει η συζήτηση για την επαναφορά των συλλογικών συμβάσεων, την επεκτασιμότητα. </w:t>
      </w:r>
      <w:r>
        <w:rPr>
          <w:rFonts w:eastAsia="Times New Roman" w:cs="Times New Roman"/>
          <w:szCs w:val="24"/>
        </w:rPr>
        <w:t>Και μπαίνει τώρα και το ζήτημα της αύξησης του κατώτατου μισθού, τροπολογία από το ΚΚΕ τώρα, να το προλάβουμε, μην μας προλάβει ο καπιταλισμός, να το φέρουμε εμείς α</w:t>
      </w:r>
      <w:r>
        <w:rPr>
          <w:rFonts w:eastAsia="Times New Roman" w:cs="Times New Roman"/>
          <w:szCs w:val="24"/>
        </w:rPr>
        <w:t xml:space="preserve">πό πριν, να πούμε ότι το κάναμε εμείς. </w:t>
      </w:r>
    </w:p>
    <w:p w14:paraId="719A5464"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φέρνει τροπολογία για τη μείωση των συντάξεων, να μην μειωθούν οι συντάξεις. Προφανώς, αφού ο κ. Χατζηδάκης στον </w:t>
      </w:r>
      <w:proofErr w:type="spellStart"/>
      <w:r>
        <w:rPr>
          <w:rFonts w:eastAsia="Times New Roman" w:cs="Times New Roman"/>
          <w:szCs w:val="24"/>
        </w:rPr>
        <w:t>Μοσκοβισί</w:t>
      </w:r>
      <w:proofErr w:type="spellEnd"/>
      <w:r>
        <w:rPr>
          <w:rFonts w:eastAsia="Times New Roman" w:cs="Times New Roman"/>
          <w:szCs w:val="24"/>
        </w:rPr>
        <w:t xml:space="preserve"> είπε: «Πείτε μας εάν μπορούν να γίνουν αλλαγές, να αλλάξουμε και εμείς το πρ</w:t>
      </w:r>
      <w:r>
        <w:rPr>
          <w:rFonts w:eastAsia="Times New Roman" w:cs="Times New Roman"/>
          <w:szCs w:val="24"/>
        </w:rPr>
        <w:t xml:space="preserve">όγραμμά μας», έχετε καθίσει και έχετε αλλάξει το πρόγραμμά σας τώρα και θέλετε και ζητάτε και εσείς με τροπολογία, για να μας προλάβετε και εσείς, να μη γίνουν περικοπές στις συντάξεις. </w:t>
      </w:r>
    </w:p>
    <w:p w14:paraId="719A5465"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Αλλά το πιο περίεργο απ’ όλα είναι ότι δεν έχουμε τέταρτο μνημόνιο! Ε</w:t>
      </w:r>
      <w:r>
        <w:rPr>
          <w:rFonts w:eastAsia="Times New Roman" w:cs="Times New Roman"/>
          <w:szCs w:val="24"/>
        </w:rPr>
        <w:t>γώ από όσους έχω ακούσει εδώ μέσα να μιλάνε -συγγνώμη αν αδικώ κ</w:t>
      </w:r>
      <w:r>
        <w:rPr>
          <w:rFonts w:eastAsia="Times New Roman" w:cs="Times New Roman"/>
          <w:szCs w:val="24"/>
        </w:rPr>
        <w:t>άποιον</w:t>
      </w:r>
      <w:r>
        <w:rPr>
          <w:rFonts w:eastAsia="Times New Roman" w:cs="Times New Roman"/>
          <w:szCs w:val="24"/>
        </w:rPr>
        <w:t xml:space="preserve">- δεν υπάρχει τέταρτο μνημόνιο. Άκουσε κανείς </w:t>
      </w:r>
      <w:r>
        <w:rPr>
          <w:rFonts w:eastAsia="Times New Roman" w:cs="Times New Roman"/>
          <w:szCs w:val="24"/>
        </w:rPr>
        <w:t xml:space="preserve">να πει εδώ </w:t>
      </w:r>
      <w:r>
        <w:rPr>
          <w:rFonts w:eastAsia="Times New Roman" w:cs="Times New Roman"/>
          <w:szCs w:val="24"/>
        </w:rPr>
        <w:t>η Αξιωματική Αντιπολίτευση «</w:t>
      </w:r>
      <w:r>
        <w:rPr>
          <w:rFonts w:eastAsia="Times New Roman" w:cs="Times New Roman"/>
          <w:szCs w:val="24"/>
        </w:rPr>
        <w:t>τ</w:t>
      </w:r>
      <w:r>
        <w:rPr>
          <w:rFonts w:eastAsia="Times New Roman" w:cs="Times New Roman"/>
          <w:szCs w:val="24"/>
        </w:rPr>
        <w:t>ο τέταρτο μνημόνιο που φέρατε κ.λπ</w:t>
      </w:r>
      <w:r>
        <w:rPr>
          <w:rFonts w:eastAsia="Times New Roman" w:cs="Times New Roman"/>
          <w:szCs w:val="24"/>
        </w:rPr>
        <w:t>.</w:t>
      </w:r>
      <w:r>
        <w:rPr>
          <w:rFonts w:eastAsia="Times New Roman" w:cs="Times New Roman"/>
          <w:szCs w:val="24"/>
        </w:rPr>
        <w:t>»; Όχι, δεν υπάρχει τέταρτο μνημόνιο. Τελείωσε. Είπαμε, καταλυτικ</w:t>
      </w:r>
      <w:r>
        <w:rPr>
          <w:rFonts w:eastAsia="Times New Roman" w:cs="Times New Roman"/>
          <w:szCs w:val="24"/>
        </w:rPr>
        <w:t xml:space="preserve">ή η συνεισφορά του </w:t>
      </w:r>
      <w:proofErr w:type="spellStart"/>
      <w:r>
        <w:rPr>
          <w:rFonts w:eastAsia="Times New Roman" w:cs="Times New Roman"/>
          <w:szCs w:val="24"/>
        </w:rPr>
        <w:t>Μοσκοβισί</w:t>
      </w:r>
      <w:proofErr w:type="spellEnd"/>
      <w:r>
        <w:rPr>
          <w:rFonts w:eastAsia="Times New Roman" w:cs="Times New Roman"/>
          <w:szCs w:val="24"/>
        </w:rPr>
        <w:t xml:space="preserve"> στο πρόγραμμα της Νέας Δημοκρατίας! </w:t>
      </w:r>
    </w:p>
    <w:p w14:paraId="719A5466"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Ο κ. Κουτσούκος μάς κάνει κριτική για τους μετανάστες και γιατί δεν νομοθετήσαμε για να μπορούν να εργάζονται νόμιμα, όταν έχει γίνει τροπολογία και έχουν τη δυνατότητα, με τα όποια προβλήμα</w:t>
      </w:r>
      <w:r>
        <w:rPr>
          <w:rFonts w:eastAsia="Times New Roman" w:cs="Times New Roman"/>
          <w:szCs w:val="24"/>
        </w:rPr>
        <w:t xml:space="preserve">τα υπάρχουν από τις </w:t>
      </w:r>
      <w:r>
        <w:rPr>
          <w:rFonts w:eastAsia="Times New Roman" w:cs="Times New Roman"/>
          <w:szCs w:val="24"/>
        </w:rPr>
        <w:t>π</w:t>
      </w:r>
      <w:r>
        <w:rPr>
          <w:rFonts w:eastAsia="Times New Roman" w:cs="Times New Roman"/>
          <w:szCs w:val="24"/>
        </w:rPr>
        <w:t>εριφέρειες ενδεχομένως κ.λπ</w:t>
      </w:r>
      <w:r>
        <w:rPr>
          <w:rFonts w:eastAsia="Times New Roman" w:cs="Times New Roman"/>
          <w:szCs w:val="24"/>
        </w:rPr>
        <w:t>.</w:t>
      </w:r>
      <w:r>
        <w:rPr>
          <w:rFonts w:eastAsia="Times New Roman" w:cs="Times New Roman"/>
          <w:szCs w:val="24"/>
        </w:rPr>
        <w:t>. Μπορεί να θέλει βελτίωση. Το 2013, όταν ήταν στην Κυβέρνηση, έφερε εδώ τροπολογία σύμφωνα με την οποία θα λυνόταν το πρόβλημα των ανασφάλιστων εργατών στα χωράφια της Ηλείας. Δεν ξέρω, το Υπουργείο έχει βρ</w:t>
      </w:r>
      <w:r>
        <w:rPr>
          <w:rFonts w:eastAsia="Times New Roman" w:cs="Times New Roman"/>
          <w:szCs w:val="24"/>
        </w:rPr>
        <w:t xml:space="preserve">ει καμία τέτοια τροπολογία από το 2013, που να έχει περάσει και δεν το έχουν τακτοποιήσει; Δεν νομίζω να έγινε τέτοιο πράγμα. </w:t>
      </w:r>
    </w:p>
    <w:p w14:paraId="719A5467"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Και βέβαια, το επιστέγασμα είναι στη κοινωνική πολιτική και στο πρόγραμμα της Νέας Δημοκρατίας -το είπε και ένας Βουλευτής εδώ κα</w:t>
      </w:r>
      <w:r>
        <w:rPr>
          <w:rFonts w:eastAsia="Times New Roman" w:cs="Times New Roman"/>
          <w:szCs w:val="24"/>
        </w:rPr>
        <w:t>ι θα το πω- πλέον το ότι «είναι τεμπέληδες όσοι παίρνουν ΚΕΑ», ότι γίνονται τεμπέληδες, όπως βγήκε σε κάποια δήλωση στα μέσα δικτύωσης. Ακούστηκε και από εδώ, ότι παίρνουν λεφτά και αυτοί οι άνθρωποι είναι τεμπέληδες. Έπαψαν να είναι αυτοί οι οποίοι ήταν σ</w:t>
      </w:r>
      <w:r>
        <w:rPr>
          <w:rFonts w:eastAsia="Times New Roman" w:cs="Times New Roman"/>
          <w:szCs w:val="24"/>
        </w:rPr>
        <w:t xml:space="preserve">το περιθώριο, αυτοί που πήγαιναν στα σκουπίδια, αυτοί που τους έκοβαν το ρεύμα και με τις τροπολογίες μας έχουν τη δυνατότητα να ανακουφιστούν και τώρα όλοι αυτοί που παίρνουν ΚΕΑ αρχίζουν να γίνονται τεμπέληδες! Ό,τι αντίληψη έχετε για τον κοινωνικό χώρο </w:t>
      </w:r>
      <w:r>
        <w:rPr>
          <w:rFonts w:eastAsia="Times New Roman" w:cs="Times New Roman"/>
          <w:szCs w:val="24"/>
        </w:rPr>
        <w:t xml:space="preserve">και για τον εργασιακό, η ίδια αντίληψη σέρνει και τον δημόσιο χώρο. Εγώ δεν μπορώ να είμαι γαλαντόμος σε όλα. </w:t>
      </w:r>
    </w:p>
    <w:p w14:paraId="719A5468"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Ο κ. Βαρβιτσιώτης, όταν ήρθε στην Πάτρα, τρ</w:t>
      </w:r>
      <w:r>
        <w:rPr>
          <w:rFonts w:eastAsia="Times New Roman" w:cs="Times New Roman"/>
          <w:szCs w:val="24"/>
        </w:rPr>
        <w:t>ι</w:t>
      </w:r>
      <w:r>
        <w:rPr>
          <w:rFonts w:eastAsia="Times New Roman" w:cs="Times New Roman"/>
          <w:szCs w:val="24"/>
        </w:rPr>
        <w:t xml:space="preserve">ακόσια πενήντα μέτρα έδωσε για το θαλάσσιο μέτωπο. Το υπόλοιπο πήγαινε για ιδιωτικοποίηση, λες και ο </w:t>
      </w:r>
      <w:r>
        <w:rPr>
          <w:rFonts w:eastAsia="Times New Roman" w:cs="Times New Roman"/>
          <w:szCs w:val="24"/>
        </w:rPr>
        <w:t>ιδιωτικός χώρος, ο κάθε ιδιωτικός χώρος πρέπει να ιδιωτικοποιηθεί για να έρθει η  ανάπτυξη, δεν μπορεί να αξιοποιηθεί έτσι, με έναν τέτοιο τρόπο ο δημόσιος χώρος, ώστε να δημιουργήσει συνθήκες και οι πολίτες να ζουν καλύτερα και να έρθει η ανάπτυξη. Δεν χρ</w:t>
      </w:r>
      <w:r>
        <w:rPr>
          <w:rFonts w:eastAsia="Times New Roman" w:cs="Times New Roman"/>
          <w:szCs w:val="24"/>
        </w:rPr>
        <w:t xml:space="preserve">ειάζεται η ανάπτυξη να έρθει όπου είναι δημόσιος χώρος. Και γι’ αυτό καθυστερεί στο Ελληνικό και γι’ αυτό αλλάξαμε και τον ΟΛΠ και δώσαμε και τον δημόσιο χώρο εκεί και τη διασφάλιση στους εργαζομένους, που δεν είχατε κάνει. </w:t>
      </w:r>
    </w:p>
    <w:p w14:paraId="719A5469"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για να κλείσω εδώ, για </w:t>
      </w:r>
      <w:r>
        <w:rPr>
          <w:rFonts w:eastAsia="Times New Roman" w:cs="Times New Roman"/>
          <w:szCs w:val="24"/>
        </w:rPr>
        <w:t xml:space="preserve">τη Πάτρα προφανώς σήμερα είναι μία πάρα πολύ καλή μέρα, μετά από την απομόνωση που είχε για δεκαετίες οδικά, σιδηροδρομικά. Η πόλη και η περιοχή και η </w:t>
      </w:r>
      <w:r>
        <w:rPr>
          <w:rFonts w:eastAsia="Times New Roman" w:cs="Times New Roman"/>
          <w:szCs w:val="24"/>
        </w:rPr>
        <w:t>δ</w:t>
      </w:r>
      <w:r>
        <w:rPr>
          <w:rFonts w:eastAsia="Times New Roman" w:cs="Times New Roman"/>
          <w:szCs w:val="24"/>
        </w:rPr>
        <w:t xml:space="preserve">υτική Ελλάδα μπαίνει στο προσκήνιο. Είναι πραγματικά μια καλή μέρα, η οποία έχει ξεκινήσει από πίσω. </w:t>
      </w:r>
    </w:p>
    <w:p w14:paraId="719A546A"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με τις τροπολογίες που φέρατε όλοι, οι οποίες θα πραγματοποιηθούν όταν εμείς θα το πούμε και ποιες θα είναι, θα έρθουν και καλύτερες ημέρες από δω και πέρα για τον ελληνικό λαό. </w:t>
      </w:r>
    </w:p>
    <w:p w14:paraId="719A546B"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19A546C" w14:textId="77777777" w:rsidR="00E97792" w:rsidRDefault="00D70D60">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19A546D" w14:textId="77777777" w:rsidR="00E97792" w:rsidRDefault="00D70D60">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A66117">
        <w:rPr>
          <w:rFonts w:eastAsia="Times New Roman" w:cs="Times New Roman"/>
          <w:szCs w:val="24"/>
        </w:rPr>
        <w:t>Σας</w:t>
      </w:r>
      <w:r>
        <w:rPr>
          <w:rFonts w:eastAsia="Times New Roman" w:cs="Times New Roman"/>
          <w:b/>
          <w:szCs w:val="24"/>
        </w:rPr>
        <w:t xml:space="preserve"> </w:t>
      </w:r>
      <w:r>
        <w:rPr>
          <w:rFonts w:eastAsia="Times New Roman" w:cs="Times New Roman"/>
          <w:szCs w:val="24"/>
        </w:rPr>
        <w:t>ευχαριστώ, κύριε συνάδελφε.</w:t>
      </w:r>
    </w:p>
    <w:p w14:paraId="719A546E"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Μεϊκόπουλος</w:t>
      </w:r>
      <w:proofErr w:type="spellEnd"/>
      <w:r>
        <w:rPr>
          <w:rFonts w:eastAsia="Times New Roman" w:cs="Times New Roman"/>
          <w:szCs w:val="24"/>
        </w:rPr>
        <w:t xml:space="preserve"> έχει τον λόγο. </w:t>
      </w:r>
    </w:p>
    <w:p w14:paraId="719A546F" w14:textId="77777777" w:rsidR="00E97792" w:rsidRDefault="00D70D60">
      <w:pPr>
        <w:spacing w:after="0" w:line="600" w:lineRule="auto"/>
        <w:ind w:firstLine="720"/>
        <w:contextualSpacing/>
        <w:jc w:val="both"/>
        <w:rPr>
          <w:rFonts w:eastAsia="Times New Roman" w:cs="Times New Roman"/>
          <w:szCs w:val="24"/>
        </w:rPr>
      </w:pPr>
      <w:r w:rsidRPr="00A66117">
        <w:rPr>
          <w:rFonts w:eastAsia="Times New Roman" w:cs="Times New Roman"/>
          <w:b/>
          <w:szCs w:val="24"/>
        </w:rPr>
        <w:t xml:space="preserve">ΑΛΕΞΑΝΔΡΟΣ ΜΕΪΚΟΠΟΥΛΟΣ: </w:t>
      </w:r>
      <w:r w:rsidRPr="00A66117">
        <w:rPr>
          <w:rFonts w:eastAsia="Times New Roman" w:cs="Times New Roman"/>
          <w:szCs w:val="24"/>
        </w:rPr>
        <w:t>Σα</w:t>
      </w:r>
      <w:r>
        <w:rPr>
          <w:rFonts w:eastAsia="Times New Roman" w:cs="Times New Roman"/>
          <w:szCs w:val="24"/>
        </w:rPr>
        <w:t xml:space="preserve">ς ευχαριστώ πολύ, κύριε Πρόεδρε. </w:t>
      </w:r>
    </w:p>
    <w:p w14:paraId="719A5470"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έχει αξία να αναγνώσουμε τη συγκυρία, να αναλύσουμε τη χρονική στιγμή κατά την οποία συζητάμε το σημερινό νομοσχέδιο, γιατί κατά τη γνώμη μου και η συγκυρία, αλλά και η χρονική στιγμή είναι ιδιαίτερα σημαντική για τ</w:t>
      </w:r>
      <w:r>
        <w:rPr>
          <w:rFonts w:eastAsia="Times New Roman" w:cs="Times New Roman"/>
          <w:szCs w:val="24"/>
        </w:rPr>
        <w:t>η χώρα μας. Και γι’ αυτόν ακριβώς τον λόγο θεωρώ ότι το συγκεκριμένο νομοσχέδιο θα πρέπει να αντιμετωπιστεί συνδυαστικά με τη πολιτική εικόνα που διαμορφώνεται και στην Ελλάδα, αλλά και στην Ευρώπη.</w:t>
      </w:r>
    </w:p>
    <w:p w14:paraId="719A5471"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Τι εννοώ με αυτό: Είμαστε λίγες μόλις ημέρες μετά το πρόσ</w:t>
      </w:r>
      <w:r>
        <w:rPr>
          <w:rFonts w:eastAsia="Times New Roman" w:cs="Times New Roman"/>
          <w:szCs w:val="24"/>
        </w:rPr>
        <w:t xml:space="preserve">φατο </w:t>
      </w:r>
      <w:proofErr w:type="spellStart"/>
      <w:r>
        <w:rPr>
          <w:rFonts w:eastAsia="Times New Roman" w:cs="Times New Roman"/>
          <w:szCs w:val="24"/>
          <w:lang w:val="en-US"/>
        </w:rPr>
        <w:t>Eurogroup</w:t>
      </w:r>
      <w:proofErr w:type="spellEnd"/>
      <w:r w:rsidRPr="007A2E34">
        <w:rPr>
          <w:rFonts w:eastAsia="Times New Roman" w:cs="Times New Roman"/>
          <w:szCs w:val="24"/>
        </w:rPr>
        <w:t>,</w:t>
      </w:r>
      <w:r>
        <w:rPr>
          <w:rFonts w:eastAsia="Times New Roman" w:cs="Times New Roman"/>
          <w:szCs w:val="24"/>
        </w:rPr>
        <w:t xml:space="preserve"> όπου επί της ουσίας επισφραγίστηκε</w:t>
      </w:r>
      <w:r w:rsidRPr="007A2E34">
        <w:rPr>
          <w:rFonts w:eastAsia="Times New Roman" w:cs="Times New Roman"/>
          <w:szCs w:val="24"/>
        </w:rPr>
        <w:t>,</w:t>
      </w:r>
      <w:r>
        <w:rPr>
          <w:rFonts w:eastAsia="Times New Roman" w:cs="Times New Roman"/>
          <w:szCs w:val="24"/>
        </w:rPr>
        <w:t xml:space="preserve"> με επιτυχή τρόπο</w:t>
      </w:r>
      <w:r w:rsidRPr="007A2E34">
        <w:rPr>
          <w:rFonts w:eastAsia="Times New Roman" w:cs="Times New Roman"/>
          <w:szCs w:val="24"/>
        </w:rPr>
        <w:t>,</w:t>
      </w:r>
      <w:r>
        <w:rPr>
          <w:rFonts w:eastAsia="Times New Roman" w:cs="Times New Roman"/>
          <w:szCs w:val="24"/>
        </w:rPr>
        <w:t xml:space="preserve"> η ολοκλήρωση της τέταρτης αξιολόγησης</w:t>
      </w:r>
      <w:r w:rsidRPr="007A2E34">
        <w:rPr>
          <w:rFonts w:eastAsia="Times New Roman" w:cs="Times New Roman"/>
          <w:szCs w:val="24"/>
        </w:rPr>
        <w:t xml:space="preserve">. </w:t>
      </w:r>
      <w:r>
        <w:rPr>
          <w:rFonts w:eastAsia="Times New Roman" w:cs="Times New Roman"/>
          <w:szCs w:val="24"/>
        </w:rPr>
        <w:t xml:space="preserve">Αλλά και τον Αύγουστο του 2018, σε δύο μήνες από τώρα, ολοκληρώνεται και το τελευταίο πρόγραμμα δημοσιονομικής προσαρμογής για τη χώρα μας. </w:t>
      </w:r>
    </w:p>
    <w:p w14:paraId="719A5472"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είχαμε κάτι ακόμα σημαντικό: Πάρθηκαν μία σειρά από κρίσιμες αποφάσεις για το λεγόμενο «ελληνικό χρέος» πολύ σημαντικές, κατά τη γνώμη μας, για το μέλλον της ελληνικής οικονομίας, καθώς δίνεται δεκαετής παράταση στις υποχρεώσεις πληρωμής σε τόκους και κε</w:t>
      </w:r>
      <w:r>
        <w:rPr>
          <w:rFonts w:eastAsia="Times New Roman" w:cs="Times New Roman"/>
          <w:szCs w:val="24"/>
        </w:rPr>
        <w:t>φάλαιο και άρα έχουμε πλέον ένα ελληνικό χρέος που μπαίνει σε τροχιά βιωσιμότητας. Τι σημαίνει πολύ απλά αυτό, για να καταλάβει και ο κόσμος; Σημαίνει ότι για τα επόμενα έτη δημιουργείται δημοσιονομικός χώρος, καθότι δεν έχουμε πληρωμές σε τόκους και δόσει</w:t>
      </w:r>
      <w:r>
        <w:rPr>
          <w:rFonts w:eastAsia="Times New Roman" w:cs="Times New Roman"/>
          <w:szCs w:val="24"/>
        </w:rPr>
        <w:t xml:space="preserve">ς, προκειμένου ο χώρος αυτός, τα χρήματα αυτά που θα εξοικονομηθούν να κατευθυνθούν είτε προς την άσκηση δραστικότερης κοινωνικής πολιτικής είτε προς τη </w:t>
      </w:r>
      <w:proofErr w:type="spellStart"/>
      <w:r>
        <w:rPr>
          <w:rFonts w:eastAsia="Times New Roman" w:cs="Times New Roman"/>
          <w:szCs w:val="24"/>
        </w:rPr>
        <w:t>στοχευμένη</w:t>
      </w:r>
      <w:proofErr w:type="spellEnd"/>
      <w:r>
        <w:rPr>
          <w:rFonts w:eastAsia="Times New Roman" w:cs="Times New Roman"/>
          <w:szCs w:val="24"/>
        </w:rPr>
        <w:t xml:space="preserve"> </w:t>
      </w:r>
      <w:proofErr w:type="spellStart"/>
      <w:r>
        <w:rPr>
          <w:rFonts w:eastAsia="Times New Roman" w:cs="Times New Roman"/>
          <w:szCs w:val="24"/>
        </w:rPr>
        <w:t>φοροελάφρυνση</w:t>
      </w:r>
      <w:proofErr w:type="spellEnd"/>
      <w:r>
        <w:rPr>
          <w:rFonts w:eastAsia="Times New Roman" w:cs="Times New Roman"/>
          <w:szCs w:val="24"/>
        </w:rPr>
        <w:t xml:space="preserve"> για το κοινωνικό σώμα. Αυτό είναι κάτι πάρα πολύ σημαντικό, για το οποίο θα πρ</w:t>
      </w:r>
      <w:r>
        <w:rPr>
          <w:rFonts w:eastAsia="Times New Roman" w:cs="Times New Roman"/>
          <w:szCs w:val="24"/>
        </w:rPr>
        <w:t xml:space="preserve">έπει να αξιολογηθούμε. </w:t>
      </w:r>
    </w:p>
    <w:p w14:paraId="719A5473"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όσα ανέφερα ήρθαν ανώδυνα; Φυσικά και όχι! Ήρθαν μετά από μία δυσμενέστατη -αν θέλετε- δημοσιονομική προσαρμογή για το σύνολο της ελληνικής κοινωνίας και κατά τη διάρκεια της διακυβέρνησης του ΣΥΡΙΖΑ φυσικά κληθήκαμε να πάρουμε </w:t>
      </w:r>
      <w:r>
        <w:rPr>
          <w:rFonts w:eastAsia="Times New Roman" w:cs="Times New Roman"/>
          <w:szCs w:val="24"/>
        </w:rPr>
        <w:t>πολύ σκληρές αποφάσεις. Ωστόσο, πιστεύω, αυτό που καταφέραμε ήταν αφ</w:t>
      </w:r>
      <w:r>
        <w:rPr>
          <w:rFonts w:eastAsia="Times New Roman" w:cs="Times New Roman"/>
          <w:szCs w:val="24"/>
        </w:rPr>
        <w:t xml:space="preserve">’ </w:t>
      </w:r>
      <w:r>
        <w:rPr>
          <w:rFonts w:eastAsia="Times New Roman" w:cs="Times New Roman"/>
          <w:szCs w:val="24"/>
        </w:rPr>
        <w:t>ενός να μην χάσουμε τον πολιτικό μας προσανατολισμό, σε συνθήκες –επαναλαμβάνω- εξαιρετικά δύσκολες και αφ</w:t>
      </w:r>
      <w:r>
        <w:rPr>
          <w:rFonts w:eastAsia="Times New Roman" w:cs="Times New Roman"/>
          <w:szCs w:val="24"/>
        </w:rPr>
        <w:t xml:space="preserve">’ </w:t>
      </w:r>
      <w:r>
        <w:rPr>
          <w:rFonts w:eastAsia="Times New Roman" w:cs="Times New Roman"/>
          <w:szCs w:val="24"/>
        </w:rPr>
        <w:t>ετέρου να αποδείξουμε το εξής, ότι μέσα σε ασφυκτικά δύσκολες δημοσιονομικές σ</w:t>
      </w:r>
      <w:r>
        <w:rPr>
          <w:rFonts w:eastAsia="Times New Roman" w:cs="Times New Roman"/>
          <w:szCs w:val="24"/>
        </w:rPr>
        <w:t xml:space="preserve">υνθήκες μπορεί να εφαρμοστεί, μπορεί να υπηρετηθεί ένα διαφορετικό πολιτικό σχέδιο, φιλικότερο προς τον Έλληνα πολίτη, το οποίο φυσικά προσπάθησε να κάνει μια πολύ πιο ήπια διαχείριση όντως σκληρών δεσμεύσεων. </w:t>
      </w:r>
    </w:p>
    <w:p w14:paraId="719A5474"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Μίλησα, λοιπόν, πριν από λίγο για τον προσανα</w:t>
      </w:r>
      <w:r>
        <w:rPr>
          <w:rFonts w:eastAsia="Times New Roman" w:cs="Times New Roman"/>
          <w:szCs w:val="24"/>
        </w:rPr>
        <w:t>τολισμό που πιστεύω ότι πετύχαμε. Ποιος ήταν αυτός; Να ενισχύσουμε με κάθε δυνατό μέσο το κοινωνικό κράτος έχοντας μία διπλή στόχευση: Αφ</w:t>
      </w:r>
      <w:r>
        <w:rPr>
          <w:rFonts w:eastAsia="Times New Roman" w:cs="Times New Roman"/>
          <w:szCs w:val="24"/>
        </w:rPr>
        <w:t xml:space="preserve">’ </w:t>
      </w:r>
      <w:r>
        <w:rPr>
          <w:rFonts w:eastAsia="Times New Roman" w:cs="Times New Roman"/>
          <w:szCs w:val="24"/>
        </w:rPr>
        <w:t>ενός να στηριχθεί με οποιονδήποτε τρόπο η εργασία και κατά δεύτερον, να εφαρμόσουμε πολιτικές που θα μπορέσουν να υπη</w:t>
      </w:r>
      <w:r>
        <w:rPr>
          <w:rFonts w:eastAsia="Times New Roman" w:cs="Times New Roman"/>
          <w:szCs w:val="24"/>
        </w:rPr>
        <w:t xml:space="preserve">ρετήσουν έναν στόχο βιώσιμης ανάπτυξης. </w:t>
      </w:r>
    </w:p>
    <w:p w14:paraId="719A5475"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Δεν μπορώ σε αυτό το σημείο, κυρίες και κύριοι συνάδελφοι, να αντισταθώ στον πειρασμό να παραθέσω στο Σώμα και να συγκρίνω δύο εικόνες: Εάν δεν με απατά η μνήμη μου, το 2014, από αυτό εδώ το Βήμα, ο τότε Υπουργός Ερ</w:t>
      </w:r>
      <w:r>
        <w:rPr>
          <w:rFonts w:eastAsia="Times New Roman" w:cs="Times New Roman"/>
          <w:szCs w:val="24"/>
        </w:rPr>
        <w:t>γασίας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είχε κάνει μία χαρακτηριστική δήλωση. Όταν ρωτήθηκε για το ποια ήταν τα πεπραγμένα του προκειμένου να αντιμετωπίσει ένα τεράστιο ποσοστό ανεργίας -είχε αγγίξει τότε το 27%-, εκείνο που απάντησε στο Σώμα του ελληνικο</w:t>
      </w:r>
      <w:r>
        <w:rPr>
          <w:rFonts w:eastAsia="Times New Roman" w:cs="Times New Roman"/>
          <w:szCs w:val="24"/>
        </w:rPr>
        <w:t xml:space="preserve">ύ Κοινοβουλίου ήταν ότι «καταφέραμε ως Κυβέρνηση και ως Υπουργείο Εργασίας να μειώσουμε τους ρυθμούς αύξησης της ανεργίας». </w:t>
      </w:r>
    </w:p>
    <w:p w14:paraId="719A5476"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Και να θυμίσω επίσης και το εξής: Μέσα σε ποια εργασιακή εικόνα έγινε η συγκεκριμένη δήλωση; Σε μία εργασιακή εικόνα όπου από την ί</w:t>
      </w:r>
      <w:r>
        <w:rPr>
          <w:rFonts w:eastAsia="Times New Roman" w:cs="Times New Roman"/>
          <w:szCs w:val="24"/>
        </w:rPr>
        <w:t xml:space="preserve">δια Κυβέρνηση είχαν καταργηθεί οι συλλογικές διαπραγματεύσεις και από την ίδια Κυβέρνηση είχε μειωθεί κατά 22% ο κατώτατος μισθός και κατά 32% για τους νέους κάτω των είκοσι πέντε ετών. Αυτή ήταν η εργασιακή εικόνα το 2013-2014, εκκινώντας από το 2010. </w:t>
      </w:r>
    </w:p>
    <w:p w14:paraId="719A5477"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Πο</w:t>
      </w:r>
      <w:r>
        <w:rPr>
          <w:rFonts w:eastAsia="Times New Roman" w:cs="Times New Roman"/>
          <w:szCs w:val="24"/>
        </w:rPr>
        <w:t xml:space="preserve">ια είναι, λοιπόν, η σημερινή εικόνα; Σε ποιο σημείο βρισκόμαστε; Βρισκόμαστε στο σημείο όπου είμαστε έτοιμοι από τον Αύγουστο του 2018 να επαναφέρουμε τις συλλογικές διαπραγματεύσεις επαναφέροντας δύο κρίσιμες ρυθμίσεις: Την «αρχή της επεκτασιμότητας» και </w:t>
      </w:r>
      <w:r>
        <w:rPr>
          <w:rFonts w:eastAsia="Times New Roman" w:cs="Times New Roman"/>
          <w:szCs w:val="24"/>
        </w:rPr>
        <w:t xml:space="preserve">την «αρχή της ευνοϊκότερης ρύθμισης». Βρισκόμαστε στο σημείο όπου μπορούμε πλέον να σχεδιάσουμε τη σταδιακή αύξηση του κατώτατου μισθού και βρισκόμαστε και σε ένα σημείο το οποίο έχει ευδιάκριτο αποτύπωμα: την ανεργία από 27% που την παραλάβαμε την έχουμε </w:t>
      </w:r>
      <w:r>
        <w:rPr>
          <w:rFonts w:eastAsia="Times New Roman" w:cs="Times New Roman"/>
          <w:szCs w:val="24"/>
        </w:rPr>
        <w:t>φτάσει στο 20%. Παραμένει ένα υψηλό ποσοστό, όμως δεν μπορούμε να μη σημειώσουμε και να μην παρατηρήσουμε ότι βαίνει μειούμενη και είμαστε έτοιμοι να σπάσουμε και το ιστορικό φράγμα του 20%. Είναι νομίζω μία εξέλιξη την οποία ο κόσμος και θα την αξιολογήσε</w:t>
      </w:r>
      <w:r>
        <w:rPr>
          <w:rFonts w:eastAsia="Times New Roman" w:cs="Times New Roman"/>
          <w:szCs w:val="24"/>
        </w:rPr>
        <w:t xml:space="preserve">ι και θα την κρίνει, όταν έρθει η ώρα. </w:t>
      </w:r>
    </w:p>
    <w:p w14:paraId="719A5478" w14:textId="77777777" w:rsidR="00E97792" w:rsidRDefault="00D70D60">
      <w:pPr>
        <w:spacing w:after="0" w:line="600" w:lineRule="auto"/>
        <w:ind w:firstLine="720"/>
        <w:contextualSpacing/>
        <w:jc w:val="both"/>
        <w:rPr>
          <w:rFonts w:eastAsia="Times New Roman" w:cs="Times New Roman"/>
          <w:szCs w:val="24"/>
        </w:rPr>
      </w:pPr>
      <w:r>
        <w:rPr>
          <w:rFonts w:eastAsia="Times New Roman" w:cs="Times New Roman"/>
          <w:szCs w:val="24"/>
        </w:rPr>
        <w:t>Σε συνάρτηση, λοιπόν, με όσα έχω αναφέρει, φέρνουμε και ένα νομοσχέδιο το οποίο εισάγει ένα πλέγμα ρυθμίσεων οι οποίες πιστεύω ότι ενισχύουν την προστασία της εργασίας. Αρχικά αντιμετωπίζουμε με αποτελεσματικότερο τρ</w:t>
      </w:r>
      <w:r>
        <w:rPr>
          <w:rFonts w:eastAsia="Times New Roman" w:cs="Times New Roman"/>
          <w:szCs w:val="24"/>
        </w:rPr>
        <w:t xml:space="preserve">όπο το φαινόμενο της αδήλωτης εργασίας, στα άρθρα 5 και 6. Κινούμαστε, λοιπόν, σε μια κατεύθυνση πιο ουσιαστικής θωράκισης του εργαζόμενου και ενδυνάμωσης της θέσης του, αφού πλέον το ύψος του προστίμου για την αδήλωτη εργασία θα συνδέεται με την πρόσληψη </w:t>
      </w:r>
      <w:r>
        <w:rPr>
          <w:rFonts w:eastAsia="Times New Roman" w:cs="Times New Roman"/>
          <w:szCs w:val="24"/>
        </w:rPr>
        <w:t xml:space="preserve">του εργαζόμενου που ήταν αδήλωτος, με ταυτόχρονη ρήτρα να μη μειώνεται το προσωπικό της επιχείρησης. </w:t>
      </w:r>
    </w:p>
    <w:p w14:paraId="719A5479" w14:textId="77777777" w:rsidR="00E97792" w:rsidRDefault="00D70D60">
      <w:pPr>
        <w:spacing w:after="0" w:line="600" w:lineRule="auto"/>
        <w:ind w:firstLine="720"/>
        <w:contextualSpacing/>
        <w:jc w:val="both"/>
        <w:rPr>
          <w:rFonts w:eastAsia="Times New Roman"/>
          <w:szCs w:val="24"/>
        </w:rPr>
      </w:pPr>
      <w:r>
        <w:rPr>
          <w:rFonts w:eastAsia="Times New Roman" w:cs="Times New Roman"/>
          <w:szCs w:val="24"/>
        </w:rPr>
        <w:t>Όσον αφορά τώρα τις εργολαβίες στο άρθρο 9, μπαίνουν για πρώτη φορά κάποιοι κανόνες στο καθεστώς των εργολαβιών, οι οποίοι ουσιαστικά αφορούν τις περιπτώσ</w:t>
      </w:r>
      <w:r>
        <w:rPr>
          <w:rFonts w:eastAsia="Times New Roman" w:cs="Times New Roman"/>
          <w:szCs w:val="24"/>
        </w:rPr>
        <w:t>εις συμβάσεων όπου υπό τον μανδύα του έργου καλύπτονται μέσω των εργολαβιών πάγιες και διαρκείς ανάγκες. Τέτοια παραδείγματα είναι οι συμβάσεις για τη καθαριότητα, που σε πολλές μεγάλες επιχειρήσεις και σε τράπεζες γίνονται μέσω των εργολαβιών.</w:t>
      </w:r>
      <w:r>
        <w:rPr>
          <w:rFonts w:eastAsia="Times New Roman" w:cs="Times New Roman"/>
          <w:szCs w:val="24"/>
        </w:rPr>
        <w:t xml:space="preserve"> </w:t>
      </w:r>
      <w:r>
        <w:rPr>
          <w:rFonts w:eastAsia="Times New Roman"/>
          <w:szCs w:val="24"/>
        </w:rPr>
        <w:t>Με αυτές, ό</w:t>
      </w:r>
      <w:r>
        <w:rPr>
          <w:rFonts w:eastAsia="Times New Roman"/>
          <w:szCs w:val="24"/>
        </w:rPr>
        <w:t>μως, τις συμβάσεις πάντα ελλοχεύει ο κίνδυνος οι εργαζόμενοι που μένουν απλήρωτοι να μην μπορούν να διεκδικήσουν δεδουλευμένα και λοιπές αποζημιώσεις στην περίπτωση αδυναμίας καταβολής τους, είτε αυτή η αδυναμία καταβολής είναι πραγματική είτε όχι, από τον</w:t>
      </w:r>
      <w:r>
        <w:rPr>
          <w:rFonts w:eastAsia="Times New Roman"/>
          <w:szCs w:val="24"/>
        </w:rPr>
        <w:t xml:space="preserve"> άμεσα συμβεβλημένο εργολάβο. </w:t>
      </w:r>
    </w:p>
    <w:p w14:paraId="719A547A" w14:textId="77777777" w:rsidR="00E97792" w:rsidRDefault="00D70D60">
      <w:pPr>
        <w:spacing w:after="0" w:line="600" w:lineRule="auto"/>
        <w:ind w:firstLine="720"/>
        <w:jc w:val="both"/>
        <w:rPr>
          <w:rFonts w:eastAsia="Times New Roman"/>
          <w:szCs w:val="24"/>
        </w:rPr>
      </w:pPr>
      <w:r>
        <w:rPr>
          <w:rFonts w:eastAsia="Times New Roman"/>
          <w:szCs w:val="24"/>
        </w:rPr>
        <w:t xml:space="preserve">Σ’ αυτό το σημείο έρχεται το νομοσχέδιο να θεσπίσει την εις </w:t>
      </w:r>
      <w:proofErr w:type="spellStart"/>
      <w:r>
        <w:rPr>
          <w:rFonts w:eastAsia="Times New Roman"/>
          <w:szCs w:val="24"/>
        </w:rPr>
        <w:t>ολόκληρον</w:t>
      </w:r>
      <w:proofErr w:type="spellEnd"/>
      <w:r>
        <w:rPr>
          <w:rFonts w:eastAsia="Times New Roman"/>
          <w:szCs w:val="24"/>
        </w:rPr>
        <w:t xml:space="preserve"> και αλληλέγγυα ευθύνη του εργολάβου και εργοδότη για τα δεδουλευμένα των εργαζόμενων που απασχολεί ο εργολάβος για την εκτέλεση του έργου. Κι αυτή, αγαπητο</w:t>
      </w:r>
      <w:r>
        <w:rPr>
          <w:rFonts w:eastAsia="Times New Roman"/>
          <w:szCs w:val="24"/>
        </w:rPr>
        <w:t xml:space="preserve">ί συνάδελφοι, είναι άλλη μια ουσιαστική θωράκιση του εργαζόμενου. </w:t>
      </w:r>
    </w:p>
    <w:p w14:paraId="719A547B" w14:textId="77777777" w:rsidR="00E97792" w:rsidRDefault="00D70D60">
      <w:pPr>
        <w:spacing w:after="0" w:line="600" w:lineRule="auto"/>
        <w:ind w:firstLine="720"/>
        <w:jc w:val="both"/>
        <w:rPr>
          <w:rFonts w:eastAsia="Times New Roman"/>
          <w:szCs w:val="24"/>
        </w:rPr>
      </w:pPr>
      <w:r>
        <w:rPr>
          <w:rFonts w:eastAsia="Times New Roman"/>
          <w:szCs w:val="24"/>
        </w:rPr>
        <w:t>Επίσης, έχει αξία να σταθούμε και στη ρύθμιση που υπάρχει και την οποία θεωρώ προς τη σωστή κατεύθυνση για τις περιπτώσεις ασφαλισμένων οι οποίοι λόγω του πολυδαίδαλου κανονιστικού συστήματ</w:t>
      </w:r>
      <w:r>
        <w:rPr>
          <w:rFonts w:eastAsia="Times New Roman"/>
          <w:szCs w:val="24"/>
        </w:rPr>
        <w:t xml:space="preserve">ος που υπήρχε στο ασφαλιστικό βρέθηκαν χρεωμένοι για πολύ μεγάλα ποσά εισφορών που δεν γνώριζαν ότι οφείλουν και τα οποία προήλθαν, παραδείγματος χάριν, είτε γιατί είχαν παράλληλη ασφάλιση, που δεν γνώριζαν ότι έπρεπε να πληρώνουν, είτε γιατί είχαν αφήσει </w:t>
      </w:r>
      <w:r>
        <w:rPr>
          <w:rFonts w:eastAsia="Times New Roman"/>
          <w:szCs w:val="24"/>
        </w:rPr>
        <w:t>ανοιχτό το μπλοκάκι τους, ενώ δεν είχαν έσοδα από εκείνη τη δραστηριότητά τους, ενώ παράλληλα πλήρωναν εισφορές ως μισθωτοί. Οι ασφαλισμένοι, λοιπόν, αυτοί απαλλάσσονται για τις οφειλές που δημιουργήθηκαν ή από τόκους ή από τέλη και προσαυξήσεις.</w:t>
      </w:r>
    </w:p>
    <w:p w14:paraId="719A547C" w14:textId="77777777" w:rsidR="00E97792" w:rsidRDefault="00D70D60">
      <w:pPr>
        <w:spacing w:after="0" w:line="600" w:lineRule="auto"/>
        <w:ind w:firstLine="720"/>
        <w:jc w:val="both"/>
        <w:rPr>
          <w:rFonts w:eastAsia="Times New Roman"/>
          <w:szCs w:val="24"/>
        </w:rPr>
      </w:pPr>
      <w:r>
        <w:rPr>
          <w:rFonts w:eastAsia="Times New Roman"/>
          <w:szCs w:val="24"/>
        </w:rPr>
        <w:t>Στο σημεί</w:t>
      </w:r>
      <w:r>
        <w:rPr>
          <w:rFonts w:eastAsia="Times New Roman"/>
          <w:szCs w:val="24"/>
        </w:rPr>
        <w:t>ο αυτό, κυρίες και κύριοι Υπουργοί, θα ήθελα να απευθυνθώ σε εσάς. Ξέρετε ότι προέρχομαι από τη Μαγνησία, έναν νομό με ένα πολύ μεγάλο αστικό κέντρο, όπως αυτό του Βόλου, το οποίο αυτή τη στιγμή, δυστυχώς, δεν ακολουθεί την μειούμενη πορεία που έχει ακολου</w:t>
      </w:r>
      <w:r>
        <w:rPr>
          <w:rFonts w:eastAsia="Times New Roman"/>
          <w:szCs w:val="24"/>
        </w:rPr>
        <w:t xml:space="preserve">θήσει πανελλαδικά η ανεργία. Ο Βόλος έχει ένα από τα υψηλότερα ποσοστά. Παραμένει υψηλό το ποσοστό, παρά τις όποιες προσπάθειες έχουν γίνει από τη μεριά του Υπουργείου Εργασίας, αλλά και συνολικότερα της Κυβέρνησης. </w:t>
      </w:r>
    </w:p>
    <w:p w14:paraId="719A547D" w14:textId="77777777" w:rsidR="00E97792" w:rsidRDefault="00D70D60">
      <w:pPr>
        <w:spacing w:after="0" w:line="600" w:lineRule="auto"/>
        <w:ind w:firstLine="720"/>
        <w:jc w:val="both"/>
        <w:rPr>
          <w:rFonts w:eastAsia="Times New Roman"/>
          <w:szCs w:val="24"/>
        </w:rPr>
      </w:pPr>
      <w:r>
        <w:rPr>
          <w:rFonts w:eastAsia="Times New Roman"/>
          <w:szCs w:val="24"/>
        </w:rPr>
        <w:t>Θέλω να πιστεύω, και δεν είναι απλά μια</w:t>
      </w:r>
      <w:r>
        <w:rPr>
          <w:rFonts w:eastAsia="Times New Roman"/>
          <w:szCs w:val="24"/>
        </w:rPr>
        <w:t xml:space="preserve"> ευχή, ότι υπάρχει η αντικειμενική συνθήκη, η αντικειμενική διάσταση να κάνουμε κάτι γι’ αυτό. Έχουμε έρθει, λοιπόν, στο σημείο να σχεδιάσουμε, επιτέλους, και πολιτικές οι οποίες θα αντιμετωπίσουν και στην ελληνική περιφέρεια, όπως ο Βόλος και η Μαγνησία, </w:t>
      </w:r>
      <w:r>
        <w:rPr>
          <w:rFonts w:eastAsia="Times New Roman"/>
          <w:szCs w:val="24"/>
        </w:rPr>
        <w:t>ένα φαινόμενο το οποίο πραγματικά είναι μάστιγα.</w:t>
      </w:r>
    </w:p>
    <w:p w14:paraId="719A547E" w14:textId="77777777" w:rsidR="00E97792" w:rsidRDefault="00D70D60">
      <w:pPr>
        <w:spacing w:after="0" w:line="600" w:lineRule="auto"/>
        <w:ind w:firstLine="720"/>
        <w:jc w:val="both"/>
        <w:rPr>
          <w:rFonts w:eastAsia="Times New Roman"/>
          <w:szCs w:val="24"/>
        </w:rPr>
      </w:pPr>
      <w:r>
        <w:rPr>
          <w:rFonts w:eastAsia="Times New Roman"/>
          <w:szCs w:val="24"/>
        </w:rPr>
        <w:t xml:space="preserve">Σας ευχαριστώ πολύ. </w:t>
      </w:r>
    </w:p>
    <w:p w14:paraId="719A547F"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19A5480" w14:textId="77777777" w:rsidR="00E97792" w:rsidRDefault="00D70D6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 xml:space="preserve">Κυρία </w:t>
      </w:r>
      <w:r>
        <w:rPr>
          <w:rFonts w:eastAsia="Times New Roman"/>
          <w:szCs w:val="24"/>
        </w:rPr>
        <w:t>Υπουργέ, έχετε νομοτεχνικές βελτιώσεις;</w:t>
      </w:r>
    </w:p>
    <w:p w14:paraId="719A5481" w14:textId="77777777" w:rsidR="00E97792" w:rsidRDefault="00D70D60">
      <w:pPr>
        <w:spacing w:after="0" w:line="600" w:lineRule="auto"/>
        <w:ind w:firstLine="720"/>
        <w:jc w:val="both"/>
        <w:rPr>
          <w:rFonts w:eastAsia="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 xml:space="preserve">Τέσσερις νομοτεχνικές βελτιώσεις καταθέτω. </w:t>
      </w:r>
    </w:p>
    <w:p w14:paraId="719A5482" w14:textId="77777777" w:rsidR="00E97792" w:rsidRDefault="00D70D60">
      <w:pPr>
        <w:spacing w:after="0" w:line="600" w:lineRule="auto"/>
        <w:ind w:firstLine="720"/>
        <w:jc w:val="both"/>
        <w:rPr>
          <w:rFonts w:eastAsia="Times New Roman"/>
          <w:szCs w:val="24"/>
        </w:rPr>
      </w:pPr>
      <w:r>
        <w:rPr>
          <w:rFonts w:eastAsia="Times New Roman"/>
          <w:szCs w:val="24"/>
        </w:rPr>
        <w:t>Η πρώτη αφορά τη ρύθμιση στην παράγραφο 3 του άρθρου 6, η οποία απαλείφεται. Είμαστε στην αδήλωτη εργασία, στην αλλαγή της αρχι</w:t>
      </w:r>
      <w:r>
        <w:rPr>
          <w:rFonts w:eastAsia="Times New Roman"/>
          <w:szCs w:val="24"/>
        </w:rPr>
        <w:t>τεκτονικής του προστίμου. Ήταν η διάταξη εκείνη η οποία έλεγε ότι αν ο αδήλωτος εργαζόμενος δεν επιθυμεί να προσληφθεί, ο εργοδότης μπορεί να έχει την έκπτωση, εφόσον προλάβει έναν άλλο εργαζόμενο. Αυτό προέβλεπε η ρύθμιση την οποία αυτή τη στιγμή απαλείφο</w:t>
      </w:r>
      <w:r>
        <w:rPr>
          <w:rFonts w:eastAsia="Times New Roman"/>
          <w:szCs w:val="24"/>
        </w:rPr>
        <w:t>υμε μετά τις παρατηρήσεις που έγιναν ιδίως από την πλευρά της Δημοκρατικής Συμπαράταξης, ότι μπορεί αυτή η ρύθμιση, έτσι όπως ήταν, να άφηνε περιθώρια συναλλαγών ή άλλων τυχόν μη επιθυμητών συμφωνιών. Με αυτόν τον τρόπο «κλειδώνει» η ρύθμιση αποκλειστικά σ</w:t>
      </w:r>
      <w:r>
        <w:rPr>
          <w:rFonts w:eastAsia="Times New Roman"/>
          <w:szCs w:val="24"/>
        </w:rPr>
        <w:t xml:space="preserve">τον συγκεκριμένο αδήλωτο εργαζόμενο και είναι αποκλειστικά επικεντρωμένη εκεί. Έκπτωση υπάρχει, εφόσον προσληφθεί ο συγκεκριμένος εργαζόμενος. </w:t>
      </w:r>
    </w:p>
    <w:p w14:paraId="719A5483" w14:textId="77777777" w:rsidR="00E97792" w:rsidRDefault="00D70D60">
      <w:pPr>
        <w:spacing w:after="0" w:line="600" w:lineRule="auto"/>
        <w:ind w:firstLine="720"/>
        <w:jc w:val="both"/>
        <w:rPr>
          <w:rFonts w:eastAsia="Times New Roman"/>
          <w:szCs w:val="24"/>
        </w:rPr>
      </w:pPr>
      <w:r>
        <w:rPr>
          <w:rFonts w:eastAsia="Times New Roman"/>
          <w:szCs w:val="24"/>
        </w:rPr>
        <w:t>Η δεύτερη νομοτεχνική βελτίωση είναι πραγματικά ανάξια αναφοράς. Θα το δείτε κι εσείς.</w:t>
      </w:r>
    </w:p>
    <w:p w14:paraId="719A5484" w14:textId="77777777" w:rsidR="00E97792" w:rsidRDefault="00D70D60">
      <w:pPr>
        <w:spacing w:after="0" w:line="600" w:lineRule="auto"/>
        <w:ind w:firstLine="720"/>
        <w:jc w:val="both"/>
        <w:rPr>
          <w:rFonts w:eastAsia="Times New Roman"/>
          <w:szCs w:val="24"/>
        </w:rPr>
      </w:pPr>
      <w:r>
        <w:rPr>
          <w:rFonts w:eastAsia="Times New Roman"/>
          <w:szCs w:val="24"/>
        </w:rPr>
        <w:t xml:space="preserve">Η τρίτη νομοτεχνική ήταν </w:t>
      </w:r>
      <w:r>
        <w:rPr>
          <w:rFonts w:eastAsia="Times New Roman"/>
          <w:szCs w:val="24"/>
        </w:rPr>
        <w:t>αναγκαία για τις εργολαβίες. Λέμε ότι οι διαφορές που προκύπτουν από τις ρυθμίσεις αυτές θα λύνονται σύμφωνα με τις εργατικές διαφορές, σύμφωνα με τη διαδικασία εκδίκασης των εργατικών διαφορών του άρθρου 614 του Κώδικα Πολιτικής Δικονομίας.</w:t>
      </w:r>
      <w:r w:rsidRPr="00361FC0">
        <w:rPr>
          <w:rFonts w:eastAsia="Times New Roman"/>
          <w:szCs w:val="24"/>
        </w:rPr>
        <w:t xml:space="preserve"> </w:t>
      </w:r>
      <w:r>
        <w:rPr>
          <w:rFonts w:eastAsia="Times New Roman"/>
          <w:szCs w:val="24"/>
        </w:rPr>
        <w:t>Είναι δικονομι</w:t>
      </w:r>
      <w:r>
        <w:rPr>
          <w:rFonts w:eastAsia="Times New Roman"/>
          <w:szCs w:val="24"/>
        </w:rPr>
        <w:t>κού τύπου, δηλαδή, η διευκρίνιση.</w:t>
      </w:r>
    </w:p>
    <w:p w14:paraId="719A5485" w14:textId="77777777" w:rsidR="00E97792" w:rsidRDefault="00D70D60">
      <w:pPr>
        <w:spacing w:after="0" w:line="600" w:lineRule="auto"/>
        <w:ind w:firstLine="720"/>
        <w:jc w:val="both"/>
        <w:rPr>
          <w:rFonts w:eastAsia="Times New Roman"/>
          <w:szCs w:val="24"/>
        </w:rPr>
      </w:pPr>
      <w:r>
        <w:rPr>
          <w:rFonts w:eastAsia="Times New Roman"/>
          <w:szCs w:val="24"/>
        </w:rPr>
        <w:t>Η τέταρτη νομοτεχνική βελτίωση αφορά στο άρθρο 43 και τους φορείς κοινωνικής και αλληλέγγυας οικονομίας. Εκεί εμείς, αν θυμάστε, είχαμε εισάγει μια ρύθμιση με την οποία καταργούσαμε μια προηγούμενη διάταξη που έλεγε ότι αν</w:t>
      </w:r>
      <w:r>
        <w:rPr>
          <w:rFonts w:eastAsia="Times New Roman"/>
          <w:szCs w:val="24"/>
        </w:rPr>
        <w:t xml:space="preserve"> οι συγκεκριμένοι φορείς κοινωνικής και αλληλέγγυας οικονομίας έχουν έναν τζίρο και πάνω, τότε οφείλουν πολύ συγκεκριμένο ποσοστό του τζίρου τους να το δίνουν σε μισθολογική δαπάνη. Εμείς είχαμε προβλέψει να αρθεί αυτός ο περιορισμός, γιατί υπήρχαν πάρα πο</w:t>
      </w:r>
      <w:r>
        <w:rPr>
          <w:rFonts w:eastAsia="Times New Roman"/>
          <w:szCs w:val="24"/>
        </w:rPr>
        <w:t xml:space="preserve">λλοί φορείς κοινωνικής και αλληλέγγυας οικονομίας, κυρίως επιχειρήσεις </w:t>
      </w:r>
      <w:r>
        <w:rPr>
          <w:rFonts w:eastAsia="Times New Roman"/>
          <w:szCs w:val="24"/>
          <w:lang w:val="en-US"/>
        </w:rPr>
        <w:t>fair</w:t>
      </w:r>
      <w:r w:rsidRPr="00AC614D">
        <w:rPr>
          <w:rFonts w:eastAsia="Times New Roman"/>
          <w:szCs w:val="24"/>
        </w:rPr>
        <w:t xml:space="preserve"> </w:t>
      </w:r>
      <w:r>
        <w:rPr>
          <w:rFonts w:eastAsia="Times New Roman"/>
          <w:szCs w:val="24"/>
          <w:lang w:val="en-US"/>
        </w:rPr>
        <w:t>trade</w:t>
      </w:r>
      <w:r>
        <w:rPr>
          <w:rFonts w:eastAsia="Times New Roman"/>
          <w:szCs w:val="24"/>
        </w:rPr>
        <w:t xml:space="preserve"> οι οποίες είχαν πολύ υψηλό τζίρο, αλλά πολύ χαμηλά κέρδη, και μ’ αυτόν τον τρόπο τους δημιουργούσαμε ένα εμπόδιο. Από τη συζήτηση που έγινε εντός του Κοινοβουλίου έγινε σαφές</w:t>
      </w:r>
      <w:r>
        <w:rPr>
          <w:rFonts w:eastAsia="Times New Roman"/>
          <w:szCs w:val="24"/>
        </w:rPr>
        <w:t xml:space="preserve"> τουλάχιστον από εμάς ότι αυτή η δικλίδα ασφαλείας είναι αναγκαίο να παραμείνει, για να συνεχίσουν οι επιχειρήσεις αυτές να δεσμεύονται στο να δαπανούν ένα σημαντικό μέρος του τζίρου τους σε μισθολογική δαπάνη. Άρα, απαλείφουμε αυτή τη ρύθμιση.</w:t>
      </w:r>
    </w:p>
    <w:p w14:paraId="719A5486" w14:textId="77777777" w:rsidR="00E97792" w:rsidRDefault="00D70D60">
      <w:pPr>
        <w:spacing w:after="0" w:line="600" w:lineRule="auto"/>
        <w:ind w:firstLine="720"/>
        <w:jc w:val="both"/>
        <w:rPr>
          <w:rFonts w:eastAsia="Times New Roman"/>
          <w:szCs w:val="24"/>
        </w:rPr>
      </w:pPr>
      <w:r>
        <w:rPr>
          <w:rFonts w:eastAsia="Times New Roman"/>
          <w:szCs w:val="24"/>
        </w:rPr>
        <w:t>Αυτές είναι</w:t>
      </w:r>
      <w:r>
        <w:rPr>
          <w:rFonts w:eastAsia="Times New Roman"/>
          <w:szCs w:val="24"/>
        </w:rPr>
        <w:t xml:space="preserve"> τέσσερις νομοτεχνικές βελτιώσεις και τις καταθέτω.</w:t>
      </w:r>
    </w:p>
    <w:p w14:paraId="719A5487" w14:textId="77777777" w:rsidR="00E97792" w:rsidRDefault="00D70D60">
      <w:pPr>
        <w:spacing w:after="0" w:line="600" w:lineRule="auto"/>
        <w:ind w:firstLine="720"/>
        <w:jc w:val="both"/>
        <w:rPr>
          <w:rFonts w:eastAsia="Times New Roman"/>
          <w:szCs w:val="24"/>
        </w:rPr>
      </w:pPr>
      <w:r>
        <w:rPr>
          <w:rFonts w:eastAsia="Times New Roman"/>
          <w:szCs w:val="24"/>
        </w:rPr>
        <w:t xml:space="preserve">(Στο σημείο αυτό η Υπουργός </w:t>
      </w:r>
      <w:r w:rsidRPr="0009401D">
        <w:rPr>
          <w:rFonts w:eastAsia="Times New Roman"/>
          <w:szCs w:val="24"/>
        </w:rPr>
        <w:t>κ</w:t>
      </w:r>
      <w:r>
        <w:rPr>
          <w:rFonts w:eastAsia="Times New Roman"/>
          <w:szCs w:val="24"/>
        </w:rPr>
        <w:t xml:space="preserve">. Έφη </w:t>
      </w:r>
      <w:proofErr w:type="spellStart"/>
      <w:r>
        <w:rPr>
          <w:rFonts w:eastAsia="Times New Roman"/>
          <w:szCs w:val="24"/>
        </w:rPr>
        <w:t>Αχτσιόγλου</w:t>
      </w:r>
      <w:proofErr w:type="spellEnd"/>
      <w:r w:rsidRPr="0009401D">
        <w:rPr>
          <w:rFonts w:eastAsia="Times New Roman"/>
          <w:szCs w:val="24"/>
        </w:rPr>
        <w:t xml:space="preserve"> καταθέτει για τα Πρακτικά </w:t>
      </w:r>
      <w:r>
        <w:rPr>
          <w:rFonts w:eastAsia="Times New Roman"/>
          <w:szCs w:val="24"/>
        </w:rPr>
        <w:t>τις προαναφερθείσες νομοτεχνικές βελτιώσεις</w:t>
      </w:r>
      <w:r>
        <w:rPr>
          <w:rFonts w:eastAsia="Times New Roman"/>
          <w:szCs w:val="24"/>
        </w:rPr>
        <w:t>,</w:t>
      </w:r>
      <w:r>
        <w:rPr>
          <w:rFonts w:eastAsia="Times New Roman"/>
          <w:szCs w:val="24"/>
        </w:rPr>
        <w:t xml:space="preserve"> οι οποίες έχουν</w:t>
      </w:r>
      <w:r w:rsidRPr="0009401D">
        <w:rPr>
          <w:rFonts w:eastAsia="Times New Roman"/>
          <w:szCs w:val="24"/>
        </w:rPr>
        <w:t xml:space="preserve"> ως εξής: </w:t>
      </w:r>
    </w:p>
    <w:p w14:paraId="719A5488" w14:textId="77777777" w:rsidR="00E97792" w:rsidRDefault="00D70D60">
      <w:pPr>
        <w:spacing w:after="0" w:line="600" w:lineRule="auto"/>
        <w:ind w:firstLine="720"/>
        <w:jc w:val="center"/>
        <w:rPr>
          <w:rFonts w:eastAsia="Times New Roman"/>
          <w:color w:val="FF0000"/>
          <w:szCs w:val="24"/>
        </w:rPr>
      </w:pPr>
      <w:r w:rsidRPr="008379B6">
        <w:rPr>
          <w:rFonts w:eastAsia="Times New Roman"/>
          <w:color w:val="FF0000"/>
          <w:szCs w:val="24"/>
        </w:rPr>
        <w:t>(</w:t>
      </w:r>
      <w:r w:rsidRPr="00AB1D59">
        <w:rPr>
          <w:rFonts w:eastAsia="Times New Roman"/>
          <w:color w:val="FF0000"/>
          <w:szCs w:val="24"/>
        </w:rPr>
        <w:t>ΑΛΛΑΓΗ ΣΕΛΙΔΑΣ</w:t>
      </w:r>
      <w:r w:rsidRPr="008379B6">
        <w:rPr>
          <w:rFonts w:eastAsia="Times New Roman"/>
          <w:color w:val="FF0000"/>
          <w:szCs w:val="24"/>
        </w:rPr>
        <w:t>)</w:t>
      </w:r>
    </w:p>
    <w:p w14:paraId="719A5489" w14:textId="77777777" w:rsidR="00E97792" w:rsidRDefault="00D70D60">
      <w:pPr>
        <w:spacing w:after="0" w:line="600" w:lineRule="auto"/>
        <w:ind w:firstLine="720"/>
        <w:jc w:val="center"/>
        <w:rPr>
          <w:rFonts w:eastAsia="Times New Roman"/>
          <w:color w:val="FF0000"/>
          <w:szCs w:val="24"/>
        </w:rPr>
      </w:pPr>
      <w:r w:rsidRPr="008379B6">
        <w:rPr>
          <w:rFonts w:eastAsia="Times New Roman"/>
          <w:color w:val="FF0000"/>
          <w:szCs w:val="24"/>
        </w:rPr>
        <w:t xml:space="preserve">(Να καταχωριστεί η σελ. </w:t>
      </w:r>
      <w:r w:rsidRPr="008379B6">
        <w:rPr>
          <w:rFonts w:eastAsia="Times New Roman"/>
          <w:color w:val="FF0000"/>
          <w:szCs w:val="24"/>
        </w:rPr>
        <w:t>342)</w:t>
      </w:r>
    </w:p>
    <w:p w14:paraId="719A548A" w14:textId="77777777" w:rsidR="00E97792" w:rsidRDefault="00D70D60">
      <w:pPr>
        <w:spacing w:after="0" w:line="600" w:lineRule="auto"/>
        <w:ind w:firstLine="720"/>
        <w:jc w:val="center"/>
        <w:rPr>
          <w:rFonts w:eastAsia="Times New Roman"/>
          <w:color w:val="FF0000"/>
          <w:szCs w:val="24"/>
        </w:rPr>
      </w:pPr>
      <w:r w:rsidRPr="008379B6">
        <w:rPr>
          <w:rFonts w:eastAsia="Times New Roman"/>
          <w:color w:val="FF0000"/>
          <w:szCs w:val="24"/>
        </w:rPr>
        <w:t>(</w:t>
      </w:r>
      <w:r w:rsidRPr="00AB1D59">
        <w:rPr>
          <w:rFonts w:eastAsia="Times New Roman"/>
          <w:color w:val="FF0000"/>
          <w:szCs w:val="24"/>
        </w:rPr>
        <w:t>ΑΛΛΑΓΗ ΣΕΛΙΔΑΣ</w:t>
      </w:r>
      <w:r w:rsidRPr="008379B6">
        <w:rPr>
          <w:rFonts w:eastAsia="Times New Roman"/>
          <w:color w:val="FF0000"/>
          <w:szCs w:val="24"/>
        </w:rPr>
        <w:t>)</w:t>
      </w:r>
    </w:p>
    <w:p w14:paraId="719A548B" w14:textId="77777777" w:rsidR="00E97792" w:rsidRDefault="00D70D60">
      <w:pPr>
        <w:spacing w:after="0"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Κύριε Πρόεδρε, θα ήθελα τον λόγο, αν μου επιτρέπετε, για το θέμα των τροπολογιών. </w:t>
      </w:r>
    </w:p>
    <w:p w14:paraId="719A548C" w14:textId="77777777" w:rsidR="00E97792" w:rsidRDefault="00D70D6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Έχετε τον λόγο παρακαλώ.</w:t>
      </w:r>
    </w:p>
    <w:p w14:paraId="719A548D" w14:textId="77777777" w:rsidR="00E97792" w:rsidRDefault="00D70D60">
      <w:pPr>
        <w:spacing w:after="0"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Κυρία Υπουργέ, αν μου επιτρέπετε, έχει κατατεθεί μια υπουργική τροπολογία του Υπ</w:t>
      </w:r>
      <w:r>
        <w:rPr>
          <w:rFonts w:eastAsia="Times New Roman"/>
          <w:szCs w:val="24"/>
        </w:rPr>
        <w:t xml:space="preserve">ουργείου Οικονομικών που φαντάζομαι ότι γίνεται αποδεκτή. Έχουν κατατεθεί και πολλές βουλευτικές τροπολογίες από πολλά </w:t>
      </w:r>
      <w:r>
        <w:rPr>
          <w:rFonts w:eastAsia="Times New Roman"/>
          <w:szCs w:val="24"/>
        </w:rPr>
        <w:t>κόμματα</w:t>
      </w:r>
      <w:r>
        <w:rPr>
          <w:rFonts w:eastAsia="Times New Roman"/>
          <w:szCs w:val="24"/>
        </w:rPr>
        <w:t xml:space="preserve">. Αν σκοπεύετε να δεχθείτε κάποια, μπορείτε να μας το πείτε, ώστε να μπορέσουμε κι εμείς να οργανώσουμε την άποψή μας για την </w:t>
      </w:r>
      <w:r>
        <w:rPr>
          <w:rFonts w:eastAsia="Times New Roman"/>
          <w:szCs w:val="24"/>
        </w:rPr>
        <w:t>ψηφοφορία αργότερα;</w:t>
      </w:r>
    </w:p>
    <w:p w14:paraId="719A548E" w14:textId="77777777" w:rsidR="00E97792" w:rsidRDefault="00D70D60">
      <w:pPr>
        <w:spacing w:after="0" w:line="600" w:lineRule="auto"/>
        <w:ind w:firstLine="720"/>
        <w:jc w:val="both"/>
        <w:rPr>
          <w:rFonts w:eastAsia="Times New Roman"/>
          <w:szCs w:val="24"/>
        </w:rPr>
      </w:pPr>
      <w:r>
        <w:rPr>
          <w:rFonts w:eastAsia="Times New Roman"/>
          <w:szCs w:val="24"/>
        </w:rPr>
        <w:t>Ευχαριστώ.</w:t>
      </w:r>
    </w:p>
    <w:p w14:paraId="719A548F" w14:textId="77777777" w:rsidR="00E97792" w:rsidRDefault="00D70D6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Υπουργέ, έχετε απάντηση; </w:t>
      </w:r>
    </w:p>
    <w:p w14:paraId="719A5490" w14:textId="77777777" w:rsidR="00E97792" w:rsidRDefault="00D70D60">
      <w:pPr>
        <w:spacing w:after="0" w:line="600" w:lineRule="auto"/>
        <w:ind w:firstLine="720"/>
        <w:jc w:val="both"/>
        <w:rPr>
          <w:rFonts w:eastAsia="Times New Roman"/>
          <w:szCs w:val="24"/>
        </w:rPr>
      </w:pPr>
      <w:r>
        <w:rPr>
          <w:rFonts w:eastAsia="Times New Roman"/>
          <w:b/>
          <w:szCs w:val="24"/>
        </w:rPr>
        <w:t xml:space="preserve">ΕΦΗ ΑΧΤΣΙΟΓΛΟΥ (Υπουργός Εργασίας, Κοινωνικής Ασφάλισης και Κοινωνικής Αλληλεγγύης): </w:t>
      </w:r>
      <w:r>
        <w:rPr>
          <w:rFonts w:eastAsia="Times New Roman"/>
          <w:szCs w:val="24"/>
        </w:rPr>
        <w:t>Μέχρι στιγμής από τις τροπολογίες που έχουν κατατεθεί θα κάνουμε αποδεκτή τη</w:t>
      </w:r>
      <w:r>
        <w:rPr>
          <w:rFonts w:eastAsia="Times New Roman"/>
          <w:szCs w:val="24"/>
        </w:rPr>
        <w:t xml:space="preserve">ν τροπολογία με γενικό αριθμό 1657 και ειδικό 128 του Ποταμιού, που προβλέπει ειδική άδεια αιμοδοσίας στους εργαζόμενους του ιδιωτικού τομέα. </w:t>
      </w:r>
    </w:p>
    <w:p w14:paraId="719A5491" w14:textId="77777777" w:rsidR="00E97792" w:rsidRDefault="00D70D60">
      <w:pPr>
        <w:spacing w:after="0" w:line="600" w:lineRule="auto"/>
        <w:ind w:firstLine="720"/>
        <w:jc w:val="both"/>
        <w:rPr>
          <w:rFonts w:eastAsia="Times New Roman"/>
          <w:szCs w:val="24"/>
        </w:rPr>
      </w:pPr>
      <w:r>
        <w:rPr>
          <w:rFonts w:eastAsia="Times New Roman"/>
          <w:szCs w:val="24"/>
        </w:rPr>
        <w:t>Κάνουμε δεκτή, επίσης, την τροπολογία με γενικό αριθμό 1660 και ειδικό 131, που προβλέπει την ασφάλιση του προσωπ</w:t>
      </w:r>
      <w:r>
        <w:rPr>
          <w:rFonts w:eastAsia="Times New Roman"/>
          <w:szCs w:val="24"/>
        </w:rPr>
        <w:t>ικού συνοδείας το οποίο παρέχει συνοδεία για την στήριξη των ατόμων με αναπηρία τα οποία συμμετέχουν σε κατασκηνωτικά προγράμματα ΑΜΕΑ.</w:t>
      </w:r>
    </w:p>
    <w:p w14:paraId="719A5492" w14:textId="77777777" w:rsidR="00E97792" w:rsidRDefault="00D70D6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συνάδελφος κ. Γεώργιος Τσόγκας έχει τον λόγο.</w:t>
      </w:r>
    </w:p>
    <w:p w14:paraId="719A5493" w14:textId="77777777" w:rsidR="00E97792" w:rsidRDefault="00D70D60">
      <w:pPr>
        <w:spacing w:after="0" w:line="600" w:lineRule="auto"/>
        <w:ind w:firstLine="720"/>
        <w:jc w:val="both"/>
        <w:rPr>
          <w:rFonts w:eastAsia="Times New Roman"/>
          <w:szCs w:val="24"/>
        </w:rPr>
      </w:pPr>
      <w:r>
        <w:rPr>
          <w:rFonts w:eastAsia="Times New Roman"/>
          <w:b/>
          <w:szCs w:val="24"/>
        </w:rPr>
        <w:t>ΓΕΩΡΓΙΟΣ ΤΣΟΓΚΑΣ:</w:t>
      </w:r>
      <w:r>
        <w:rPr>
          <w:rFonts w:eastAsia="Times New Roman"/>
          <w:szCs w:val="24"/>
        </w:rPr>
        <w:t xml:space="preserve"> Ευχαριστώ, κύριε Πρόεδ</w:t>
      </w:r>
      <w:r>
        <w:rPr>
          <w:rFonts w:eastAsia="Times New Roman"/>
          <w:szCs w:val="24"/>
        </w:rPr>
        <w:t>ρε.</w:t>
      </w:r>
    </w:p>
    <w:p w14:paraId="719A5494" w14:textId="77777777" w:rsidR="00E97792" w:rsidRDefault="00D70D60">
      <w:pPr>
        <w:spacing w:after="0" w:line="600" w:lineRule="auto"/>
        <w:ind w:firstLine="720"/>
        <w:jc w:val="both"/>
        <w:rPr>
          <w:rFonts w:eastAsia="Times New Roman"/>
          <w:szCs w:val="24"/>
        </w:rPr>
      </w:pPr>
      <w:r>
        <w:rPr>
          <w:rFonts w:eastAsia="Times New Roman"/>
          <w:szCs w:val="24"/>
        </w:rPr>
        <w:t>Κυρία Υπουργέ, κύριε Υπουργέ, κυρίες και κύριοι συνάδελφοι, ειλικρινά πόσο κακόπιστος μπορεί να είναι κάποιος, πόσο μυωπική μπορεί να είναι μια κριτική και πόσο μειωτικός ο χαρακτηρισμός κατά του νομοσχεδίου ότι αποτελεί ένα συνονθύλευμα διατάξεων όταν</w:t>
      </w:r>
      <w:r>
        <w:rPr>
          <w:rFonts w:eastAsia="Times New Roman"/>
          <w:szCs w:val="24"/>
        </w:rPr>
        <w:t xml:space="preserve"> σκοπίμως παραβλέπει την κεντρική του αναφορά, δηλαδή, την </w:t>
      </w:r>
      <w:proofErr w:type="spellStart"/>
      <w:r>
        <w:rPr>
          <w:rFonts w:eastAsia="Times New Roman"/>
          <w:szCs w:val="24"/>
        </w:rPr>
        <w:t>αυστηροποίηση</w:t>
      </w:r>
      <w:proofErr w:type="spellEnd"/>
      <w:r>
        <w:rPr>
          <w:rFonts w:eastAsia="Times New Roman"/>
          <w:szCs w:val="24"/>
        </w:rPr>
        <w:t xml:space="preserve"> των διατάξεων για την προστασία των εργαζομένων για την αδήλωτη εργασία και την επιτροπεία των ασυνόδευτων ανηλίκων, όπως υποστηρίχθηκε εισηγητικά από τη Νέα Δημοκρατία.</w:t>
      </w:r>
    </w:p>
    <w:p w14:paraId="719A5495" w14:textId="77777777" w:rsidR="00E97792" w:rsidRDefault="00D70D60">
      <w:pPr>
        <w:spacing w:after="0" w:line="600" w:lineRule="auto"/>
        <w:ind w:firstLine="720"/>
        <w:jc w:val="both"/>
        <w:rPr>
          <w:rFonts w:eastAsia="Times New Roman"/>
          <w:szCs w:val="24"/>
        </w:rPr>
      </w:pPr>
      <w:r>
        <w:rPr>
          <w:rFonts w:eastAsia="Times New Roman"/>
          <w:szCs w:val="24"/>
        </w:rPr>
        <w:t>Όμως, πρόκειτ</w:t>
      </w:r>
      <w:r>
        <w:rPr>
          <w:rFonts w:eastAsia="Times New Roman"/>
          <w:szCs w:val="24"/>
        </w:rPr>
        <w:t xml:space="preserve">αι για ένα νομοσχέδιο που συνοδεύει τις κυρίαρχες εξαγγελίες και δεσμεύσεις του ΣΥΡΙΖΑ για την έξοδο από το </w:t>
      </w:r>
      <w:r>
        <w:rPr>
          <w:rFonts w:eastAsia="Times New Roman"/>
          <w:szCs w:val="24"/>
        </w:rPr>
        <w:t xml:space="preserve">μνημόνιο </w:t>
      </w:r>
      <w:r>
        <w:rPr>
          <w:rFonts w:eastAsia="Times New Roman"/>
          <w:szCs w:val="24"/>
        </w:rPr>
        <w:t xml:space="preserve">και τον σχεδιασμό των πρώτων μέτρων και βημάτων ελευθερίας σε μια νέα εποχή σκορπίζοντας στον αέρα τις νεοφιλελεύθερες εμπνεύσεις της Νέας </w:t>
      </w:r>
      <w:r>
        <w:rPr>
          <w:rFonts w:eastAsia="Times New Roman"/>
          <w:szCs w:val="24"/>
        </w:rPr>
        <w:t xml:space="preserve">Δημοκρατίας. </w:t>
      </w:r>
    </w:p>
    <w:p w14:paraId="719A5496" w14:textId="77777777" w:rsidR="00E97792" w:rsidRDefault="00D70D60">
      <w:pPr>
        <w:spacing w:after="0" w:line="600" w:lineRule="auto"/>
        <w:ind w:firstLine="720"/>
        <w:jc w:val="both"/>
        <w:rPr>
          <w:rFonts w:eastAsia="Times New Roman"/>
          <w:szCs w:val="24"/>
        </w:rPr>
      </w:pPr>
      <w:r>
        <w:rPr>
          <w:rFonts w:eastAsia="Times New Roman"/>
          <w:szCs w:val="24"/>
        </w:rPr>
        <w:t>Κυρίες και κύριοι συνάδελφοι, οι διατάξεις του παρόντος νομοσχεδίου βελτιώνουν αναντίρρητα την καθημερινότητα των πολιτών με όρους συνέπειας στις αρχές της ισότητας και αλληλεγγύης της προσφερόμενης εργασίας. Διασφαλίζουν έτι περαιτέρω τα εργ</w:t>
      </w:r>
      <w:r>
        <w:rPr>
          <w:rFonts w:eastAsia="Times New Roman"/>
          <w:szCs w:val="24"/>
        </w:rPr>
        <w:t xml:space="preserve">ασιακά δικαιώματα, την ομαλή λειτουργία της αγοράς εργασίας προτάσσοντας κανόνες ουμανισμού και πολιτισμού απέναντι στην θηριωδία των αποτελεσμάτων του πολέμου και την οικονομική εξαθλίωση κοινωνιών που αδυνατούν να προστατεύσουν τους υπηκόους τους. </w:t>
      </w:r>
    </w:p>
    <w:p w14:paraId="719A5497" w14:textId="77777777" w:rsidR="00E97792" w:rsidRDefault="00D70D60">
      <w:pPr>
        <w:spacing w:after="0" w:line="600" w:lineRule="auto"/>
        <w:ind w:firstLine="720"/>
        <w:jc w:val="both"/>
        <w:rPr>
          <w:rFonts w:eastAsia="Times New Roman"/>
          <w:szCs w:val="24"/>
        </w:rPr>
      </w:pPr>
      <w:r>
        <w:rPr>
          <w:rFonts w:eastAsia="Times New Roman"/>
          <w:szCs w:val="24"/>
        </w:rPr>
        <w:t>Εμείς</w:t>
      </w:r>
      <w:r>
        <w:rPr>
          <w:rFonts w:eastAsia="Times New Roman"/>
          <w:szCs w:val="24"/>
        </w:rPr>
        <w:t xml:space="preserve"> είμαστε προσηλωμένοι στη λήψη μέτρων στη βάση των κοινωνικών αναγκών και διεκδικήσεων, στην αναγωγή της προστασίας της εργασίας σε θεμέλιο και εγγύηση της δίκαιης ανάπτυξης, στην ίαση των ατελειών και αστοχιών του συστήματος κοινωνικής ασφάλισης, στην προ</w:t>
      </w:r>
      <w:r>
        <w:rPr>
          <w:rFonts w:eastAsia="Times New Roman"/>
          <w:szCs w:val="24"/>
        </w:rPr>
        <w:t xml:space="preserve">βολή του </w:t>
      </w:r>
      <w:proofErr w:type="spellStart"/>
      <w:r>
        <w:rPr>
          <w:rFonts w:eastAsia="Times New Roman"/>
          <w:szCs w:val="24"/>
        </w:rPr>
        <w:t>προτάγματος</w:t>
      </w:r>
      <w:proofErr w:type="spellEnd"/>
      <w:r>
        <w:rPr>
          <w:rFonts w:eastAsia="Times New Roman"/>
          <w:szCs w:val="24"/>
        </w:rPr>
        <w:t xml:space="preserve"> της εναντίωσης στους κοινωνικούς αποκλεισμούς </w:t>
      </w:r>
      <w:proofErr w:type="spellStart"/>
      <w:r>
        <w:rPr>
          <w:rFonts w:eastAsia="Times New Roman"/>
          <w:szCs w:val="24"/>
        </w:rPr>
        <w:t>προεχόντως</w:t>
      </w:r>
      <w:proofErr w:type="spellEnd"/>
      <w:r>
        <w:rPr>
          <w:rFonts w:eastAsia="Times New Roman"/>
          <w:szCs w:val="24"/>
        </w:rPr>
        <w:t xml:space="preserve"> για τα ασυνόδευτα ανήλικα προσφυγόπουλα ορθώνοντας την ταξική μας σημειολογία κατέναντι στην εκφραστική δεινότητα της ακραίας νεοφιλελεύθερης πολιτικής της Νέας Δημοκρατίας. </w:t>
      </w:r>
    </w:p>
    <w:p w14:paraId="719A5498" w14:textId="77777777" w:rsidR="00E97792" w:rsidRDefault="00D70D60">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 xml:space="preserve">σημερινό νομοσχέδιο στο κατώφλι της εισόδου στη </w:t>
      </w:r>
      <w:proofErr w:type="spellStart"/>
      <w:r>
        <w:rPr>
          <w:rFonts w:eastAsia="Times New Roman"/>
          <w:szCs w:val="24"/>
        </w:rPr>
        <w:t>μεταμνημονιακή</w:t>
      </w:r>
      <w:proofErr w:type="spellEnd"/>
      <w:r>
        <w:rPr>
          <w:rFonts w:eastAsia="Times New Roman"/>
          <w:szCs w:val="24"/>
        </w:rPr>
        <w:t xml:space="preserve"> εποχή άπτεται τεσσάρων ενοτήτων που αφορούν ασφαλιστικές και συνταξιοδοτικές ρυθμίσεις, διατάξεις για την αντιμετώπιση της αδήλωτης εργασίας και ενίσχυση της προστασίας των εργαζόμενων, για την</w:t>
      </w:r>
      <w:r>
        <w:rPr>
          <w:rFonts w:eastAsia="Times New Roman"/>
          <w:szCs w:val="24"/>
        </w:rPr>
        <w:t xml:space="preserve"> επιτροπεία ασυνόδευτων ανηλίκων και ειδικότερα της επαγγελματικής επιτροπείας και λοιπές διατάξεις ρυθμίζοντας διάφορα χρονίζοντα ζητήματα που βελτιώνουν την κοινωνική λειτουργία.</w:t>
      </w:r>
    </w:p>
    <w:p w14:paraId="719A5499" w14:textId="77777777" w:rsidR="00E97792" w:rsidRDefault="00D70D60">
      <w:pPr>
        <w:spacing w:after="0" w:line="600" w:lineRule="auto"/>
        <w:ind w:firstLine="720"/>
        <w:jc w:val="both"/>
        <w:rPr>
          <w:rFonts w:eastAsia="Times New Roman"/>
          <w:szCs w:val="24"/>
        </w:rPr>
      </w:pPr>
      <w:r>
        <w:rPr>
          <w:rFonts w:eastAsia="Times New Roman"/>
          <w:szCs w:val="24"/>
        </w:rPr>
        <w:t xml:space="preserve">Με τις ρυθμίσεις της πρώτης ενότητας για πρώτη φορά στον ΕΦΚΑ η άσκηση του </w:t>
      </w:r>
      <w:r>
        <w:rPr>
          <w:rFonts w:eastAsia="Times New Roman"/>
          <w:szCs w:val="24"/>
        </w:rPr>
        <w:t>συνταξιοδοτικού δικαιώματος έχει πλέον ενιαία αφετηρία έναρξης του χρόνου καταβολής παρέχοντας στον ασφαλισμένο το διαζευκτικό δικαίωμα να διακόψει ή όχι την απασχόλησή του μέχρι την καταβολή της σύνταξης χωρίς συνέπειες και εμπλοκές. Συνάμα, επιλύει μια χ</w:t>
      </w:r>
      <w:r>
        <w:rPr>
          <w:rFonts w:eastAsia="Times New Roman"/>
          <w:szCs w:val="24"/>
        </w:rPr>
        <w:t>ρόνια αμφισβήτηση που γινόταν συνήθως σε βάρος του ασφαλισμένου. Στις περιπτώσεις του άρθρου 3 η υπαγωγή σε παράλληλη ασφάλιση προκαλούσε και διπλή υποχρέωση εισφορών και άρα υπέρμετρη επιβάρυνση. Τώρα χορηγείται η δυνατότητα διαγραφής ή απαλλαγής της πλεο</w:t>
      </w:r>
      <w:r>
        <w:rPr>
          <w:rFonts w:eastAsia="Times New Roman"/>
          <w:szCs w:val="24"/>
        </w:rPr>
        <w:t xml:space="preserve">νάζουσας υποχρέωσης λόγω εύλογης αμφιβολίας ως προς την υποχρέωση της υπαγωγής στην ασφάλιση </w:t>
      </w:r>
      <w:r>
        <w:rPr>
          <w:rFonts w:eastAsia="Times New Roman"/>
          <w:szCs w:val="24"/>
        </w:rPr>
        <w:t xml:space="preserve">δύο </w:t>
      </w:r>
      <w:r>
        <w:rPr>
          <w:rFonts w:eastAsia="Times New Roman"/>
          <w:szCs w:val="24"/>
        </w:rPr>
        <w:t xml:space="preserve">ή περισσότερων φορέων. </w:t>
      </w:r>
    </w:p>
    <w:p w14:paraId="719A549A" w14:textId="77777777" w:rsidR="00E97792" w:rsidRDefault="00D70D60">
      <w:pPr>
        <w:spacing w:after="0" w:line="600" w:lineRule="auto"/>
        <w:ind w:firstLine="720"/>
        <w:jc w:val="both"/>
        <w:rPr>
          <w:rFonts w:eastAsia="Times New Roman"/>
          <w:szCs w:val="24"/>
        </w:rPr>
      </w:pPr>
      <w:r>
        <w:rPr>
          <w:rFonts w:eastAsia="Times New Roman"/>
          <w:szCs w:val="24"/>
        </w:rPr>
        <w:t>Στα άρθρα 5 ως 8 ρυθμίζεται η αδήλωτη εργασία, η καταπολέμηση της οποίας είναι σημαντικό ζήτημα πολιτικής συμπεριφοράς, διότι θεωρείται</w:t>
      </w:r>
      <w:r>
        <w:rPr>
          <w:rFonts w:eastAsia="Times New Roman"/>
          <w:szCs w:val="24"/>
        </w:rPr>
        <w:t xml:space="preserve"> συμπεριφορά δόλια που οδηγεί στην φοροδιαφυγή και μη καταβολή των ασφαλιστικών εισφορών και αποτελεί ένα από τα δομικά συστατικά μέρη της παραοικονομίας, καθώς συμβάλλει στη διεύρυνση των κοινωνικών ανισοτήτων, αφού με αυτή διαρρηγνύεται η αιτιότητα της κ</w:t>
      </w:r>
      <w:r>
        <w:rPr>
          <w:rFonts w:eastAsia="Times New Roman"/>
          <w:szCs w:val="24"/>
        </w:rPr>
        <w:t xml:space="preserve">αταβολής των κοινωνικών παροχών και εν τέλει ισοδυναμεί με μορφή αθέμιτου ανταγωνισμού στην άσκηση της επιχειρηματικότητας. </w:t>
      </w:r>
    </w:p>
    <w:p w14:paraId="719A549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Με το νομοσχέδιο ανακαθορίζεται η αρχιτεκτονική της αντιμετώπισης της αδήλωτης εργασίας που εκφράζεται με την προληπτική λειτουργία του προστίμου και την ταυτόχρονη ενίσχυση της αποτρεπτικής του ισχύος, ενώ δημιουργεί συνθήκες βελτίωσης της διαπραγματευτικ</w:t>
      </w:r>
      <w:r>
        <w:rPr>
          <w:rFonts w:eastAsia="Times New Roman" w:cs="Times New Roman"/>
          <w:szCs w:val="24"/>
        </w:rPr>
        <w:t>ής δύναμης του μη δηλωμένου εργαζόμενου, αλλά και σωφρονισμού του εργοδότη, με επιβολή προστίμου για αδήλωτη εργασία ποσού 10.500 ευρώ, χωρίς παροχή εξηγήσεων και σε περίπτωση υποτροπής εντός τριών ετών, αυτό διπλασιάζεται και για κάθε μεταγενέστερη παράβα</w:t>
      </w:r>
      <w:r>
        <w:rPr>
          <w:rFonts w:eastAsia="Times New Roman" w:cs="Times New Roman"/>
          <w:szCs w:val="24"/>
        </w:rPr>
        <w:t xml:space="preserve">ση αυξάνεται κατά 200%. </w:t>
      </w:r>
    </w:p>
    <w:p w14:paraId="719A549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Έχοντας ως θετική εμμονή την προστασία των εργαζομένων</w:t>
      </w:r>
      <w:r w:rsidRPr="00C078B8">
        <w:rPr>
          <w:rFonts w:eastAsia="Times New Roman" w:cs="Times New Roman"/>
          <w:szCs w:val="24"/>
        </w:rPr>
        <w:t>,</w:t>
      </w:r>
      <w:r>
        <w:rPr>
          <w:rFonts w:eastAsia="Times New Roman" w:cs="Times New Roman"/>
          <w:szCs w:val="24"/>
        </w:rPr>
        <w:t xml:space="preserve"> το άρθρο 6 προβλέπει πολύ σημαντικά κίνητρα για τον εργοδότη, δίνοντάς του τη δυνατότητα να απασχολήσει τον αδήλωτο εργαζόμενο, αποκλιμακώνοντας το πρόστιμο ανάλογα με το χρον</w:t>
      </w:r>
      <w:r>
        <w:rPr>
          <w:rFonts w:eastAsia="Times New Roman" w:cs="Times New Roman"/>
          <w:szCs w:val="24"/>
        </w:rPr>
        <w:t xml:space="preserve">ικό όριο της νόμιμης εργασιακής σχέσης, που μπορεί να φτάσει έως και τις 3.000 ευρώ. </w:t>
      </w:r>
    </w:p>
    <w:p w14:paraId="719A549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ήταν τραγική παράλειψη του παρόντος νομοσχεδίου</w:t>
      </w:r>
      <w:r w:rsidRPr="00C078B8">
        <w:rPr>
          <w:rFonts w:eastAsia="Times New Roman" w:cs="Times New Roman"/>
          <w:szCs w:val="24"/>
        </w:rPr>
        <w:t>,</w:t>
      </w:r>
      <w:r>
        <w:rPr>
          <w:rFonts w:eastAsia="Times New Roman" w:cs="Times New Roman"/>
          <w:szCs w:val="24"/>
        </w:rPr>
        <w:t xml:space="preserve"> αλλά και συνολικά του ΣΥΡΙΖΑ, να </w:t>
      </w:r>
      <w:proofErr w:type="spellStart"/>
      <w:r>
        <w:rPr>
          <w:rFonts w:eastAsia="Times New Roman" w:cs="Times New Roman"/>
          <w:szCs w:val="24"/>
        </w:rPr>
        <w:t>αποστεί</w:t>
      </w:r>
      <w:proofErr w:type="spellEnd"/>
      <w:r>
        <w:rPr>
          <w:rFonts w:eastAsia="Times New Roman" w:cs="Times New Roman"/>
          <w:szCs w:val="24"/>
        </w:rPr>
        <w:t xml:space="preserve"> ή έστω να σηκώσει τους ώμους του αδιάφορα, στην </w:t>
      </w:r>
      <w:r>
        <w:rPr>
          <w:rFonts w:eastAsia="Times New Roman" w:cs="Times New Roman"/>
          <w:szCs w:val="24"/>
        </w:rPr>
        <w:t xml:space="preserve">εν εξελίξει ανθρωπιστική κρίση, όπου ανήλικα προσφυγόπουλα στον ορυμαγδό προσφυγιάς παρέμειναν ασυνόδευτα στην ελληνική επικράτεια, εκτεθειμένα σε πλείστους όσους κινδύνους, υπαγόμενα πλέον στην ευάλωτη κατηγορία των προσφύγων. </w:t>
      </w:r>
    </w:p>
    <w:p w14:paraId="719A549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Πρόκειται για ένα ολοκληρωμ</w:t>
      </w:r>
      <w:r>
        <w:rPr>
          <w:rFonts w:eastAsia="Times New Roman" w:cs="Times New Roman"/>
          <w:szCs w:val="24"/>
        </w:rPr>
        <w:t>ένο νομοθετικό πλαίσιο, μια παρέμβαση-τομή, μια παρέμβαση με την οποία θεσμοθετείται για πρώτη φορά ο τρόπος αξιολόγησης του βέλτιστου συμφέροντος του ανηλίκου, με σκοπό την προστασία του και την αποτροπή εμπλοκής του σε κίνδυνο κακοποίησης, βίας, παραμέλη</w:t>
      </w:r>
      <w:r>
        <w:rPr>
          <w:rFonts w:eastAsia="Times New Roman" w:cs="Times New Roman"/>
          <w:szCs w:val="24"/>
        </w:rPr>
        <w:t>σης, εκμετάλλευσης και εμπορίας. Θεσμοθετείται, δηλαδή, ένα ολοκληρωμένο σύστημα κανόνων προστασίας του ανηλίκου, βασιζόμενο και συνδεδεμένο άρρηκτα με τον θεσμό της Επιτροπείας, με διορισμό Επιτρόπου για καθένα ασυνόδευτο προσφυγόπουλο και ταυτόχρονα προβ</w:t>
      </w:r>
      <w:r>
        <w:rPr>
          <w:rFonts w:eastAsia="Times New Roman" w:cs="Times New Roman"/>
          <w:szCs w:val="24"/>
        </w:rPr>
        <w:t xml:space="preserve">λέπονται εκείνες οι προϋποθέσεις και διαδικασίες που θα καταστήσουν βιώσιμο τον θεσμό αυτόν της Επιτροπείας, όπως ότι φορείς υλοποίησης καθίστανται ο κατά τόπου αρμόδιος </w:t>
      </w:r>
      <w:r>
        <w:rPr>
          <w:rFonts w:eastAsia="Times New Roman" w:cs="Times New Roman"/>
          <w:szCs w:val="24"/>
        </w:rPr>
        <w:t>εισαγγελέας ανηλίκων</w:t>
      </w:r>
      <w:r>
        <w:rPr>
          <w:rFonts w:eastAsia="Times New Roman" w:cs="Times New Roman"/>
          <w:szCs w:val="24"/>
        </w:rPr>
        <w:t xml:space="preserve"> και εν ελλείψει αυτού ο αρμόδιος Εισαγγελέας Πρωτοδικών, ο Επίτρο</w:t>
      </w:r>
      <w:r>
        <w:rPr>
          <w:rFonts w:eastAsia="Times New Roman" w:cs="Times New Roman"/>
          <w:szCs w:val="24"/>
        </w:rPr>
        <w:t>πος ασυνόδευτου ανηλίκου και το Εποπτικό Συμβούλιο, ενώ συστήνονται η Διεύθυνση Προστασίας Ασυνόδευτων Ανηλίκων και το Μητρώο Κέντρων Φιλοξενίας Ασυνόδευτων Ανηλίκων. Και ως μια επιπλέον καινοτομία εισάγεται ο θεσμός του επαγγελματία Επιτρόπου, καθορίζοντα</w:t>
      </w:r>
      <w:r>
        <w:rPr>
          <w:rFonts w:eastAsia="Times New Roman" w:cs="Times New Roman"/>
          <w:szCs w:val="24"/>
        </w:rPr>
        <w:t xml:space="preserve">ι οι αρμοδιότητές του και το πλαίσιο των ευθυνών του, πάντοτε με γνώμονα το βέλτιστο συμφέρον του ανηλίκου. </w:t>
      </w:r>
    </w:p>
    <w:p w14:paraId="719A549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Σημαντική, επίσης, είναι η δημιουργία τριών </w:t>
      </w:r>
      <w:r>
        <w:rPr>
          <w:rFonts w:eastAsia="Times New Roman" w:cs="Times New Roman"/>
          <w:szCs w:val="24"/>
        </w:rPr>
        <w:t xml:space="preserve">μητρώων </w:t>
      </w:r>
      <w:r>
        <w:rPr>
          <w:rFonts w:eastAsia="Times New Roman" w:cs="Times New Roman"/>
          <w:szCs w:val="24"/>
        </w:rPr>
        <w:t>που τηρούνται στο Εθνικό Κέντρο Κοινωνικής Αλληλεγγύης (ΕΚΚΑ), ήτοι το Μητρώο Ασυνόδευτων Ανηλί</w:t>
      </w:r>
      <w:r>
        <w:rPr>
          <w:rFonts w:eastAsia="Times New Roman" w:cs="Times New Roman"/>
          <w:szCs w:val="24"/>
        </w:rPr>
        <w:t>κων, το Μητρώο Επαγγελματιών Επιτρόπων και το Μητρώο Κέντρων Φιλοξενίας Ασυνόδευτων Ανηλίκων, στο οποίο εγγράφονται υποχρεωτικά όλα τα Κέντρα Φιλοξενίας Ασυνόδευτων Ανηλίκων και έτσι αποκτάται μια ευκρινής εικόνα της ροής των ασυνόδευτων ανηλίκων και μπαίν</w:t>
      </w:r>
      <w:r>
        <w:rPr>
          <w:rFonts w:eastAsia="Times New Roman" w:cs="Times New Roman"/>
          <w:szCs w:val="24"/>
        </w:rPr>
        <w:t xml:space="preserve">ει μια τάξη στο χάος της ζωής τους. </w:t>
      </w:r>
    </w:p>
    <w:p w14:paraId="719A54A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Τέλος, με κοινή υπουργική απόφαση ορίζονται τα απαιτούμενα τυπικά και ουσιαστικά προσόντα που πρέπει να πληρούνται για την επιλογή του προσώπου ως επαγγελματία Επιτρόπου. </w:t>
      </w:r>
    </w:p>
    <w:p w14:paraId="719A54A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Εξαιρετικής σημασίας για την προστασία των εργα</w:t>
      </w:r>
      <w:r>
        <w:rPr>
          <w:rFonts w:eastAsia="Times New Roman" w:cs="Times New Roman"/>
          <w:szCs w:val="24"/>
        </w:rPr>
        <w:t xml:space="preserve">ζομένων είναι η ρύθμιση του άρθρου 9 με την οποία καθιερώνεται </w:t>
      </w:r>
      <w:proofErr w:type="spellStart"/>
      <w:r>
        <w:rPr>
          <w:rFonts w:eastAsia="Times New Roman" w:cs="Times New Roman"/>
          <w:szCs w:val="24"/>
        </w:rPr>
        <w:t>συνευθύνη</w:t>
      </w:r>
      <w:proofErr w:type="spellEnd"/>
      <w:r>
        <w:rPr>
          <w:rFonts w:eastAsia="Times New Roman" w:cs="Times New Roman"/>
          <w:szCs w:val="24"/>
        </w:rPr>
        <w:t xml:space="preserve"> στον αναθέτοντα εργολάβο και στον </w:t>
      </w:r>
      <w:proofErr w:type="spellStart"/>
      <w:r>
        <w:rPr>
          <w:rFonts w:eastAsia="Times New Roman" w:cs="Times New Roman"/>
          <w:szCs w:val="24"/>
        </w:rPr>
        <w:t>υπερεργολάβο</w:t>
      </w:r>
      <w:proofErr w:type="spellEnd"/>
      <w:r>
        <w:rPr>
          <w:rFonts w:eastAsia="Times New Roman" w:cs="Times New Roman"/>
          <w:szCs w:val="24"/>
        </w:rPr>
        <w:t xml:space="preserve">, με την έννοια της ευθύνης εις </w:t>
      </w:r>
      <w:proofErr w:type="spellStart"/>
      <w:r>
        <w:rPr>
          <w:rFonts w:eastAsia="Times New Roman" w:cs="Times New Roman"/>
          <w:szCs w:val="24"/>
        </w:rPr>
        <w:t>ολόκληρον</w:t>
      </w:r>
      <w:proofErr w:type="spellEnd"/>
      <w:r>
        <w:rPr>
          <w:rFonts w:eastAsia="Times New Roman" w:cs="Times New Roman"/>
          <w:szCs w:val="24"/>
        </w:rPr>
        <w:t xml:space="preserve">, περιορίζοντας στο ελάχιστο τους κινδύνους για τον εργαζόμενο. </w:t>
      </w:r>
    </w:p>
    <w:p w14:paraId="719A54A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Επίσης, σημαντική είναι η έννοι</w:t>
      </w:r>
      <w:r>
        <w:rPr>
          <w:rFonts w:eastAsia="Times New Roman" w:cs="Times New Roman"/>
          <w:szCs w:val="24"/>
        </w:rPr>
        <w:t xml:space="preserve">α του όρου «του αφερέγγυου εργοδότη», που σημαίνει και διεύρυνση του πλαισίου για το επίδομα αφερεγγυότητας που χορηγεί ο ΟΑΕΔ στους εργαζόμενους. </w:t>
      </w:r>
    </w:p>
    <w:p w14:paraId="719A54A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Λαμβάνονται στο άρθρο 11 προληπτικά μέτρα προστασίας των εργαζομένων από την θερμική καταπόνηση και εισάγετα</w:t>
      </w:r>
      <w:r>
        <w:rPr>
          <w:rFonts w:eastAsia="Times New Roman" w:cs="Times New Roman"/>
          <w:szCs w:val="24"/>
        </w:rPr>
        <w:t xml:space="preserve">ι υποχρεωτικά η πρακτική άσκηση ή μαθητεία στο σύστημα «ΕΡΓΑΝΗ», πράγμα άγνωστο μέχρι σήμερα. Ο δε αριθμός των μαθητευομένων δεν μπορεί να ξεπερνά το 17% του συνόλου των εργαζομένων στην επιχείρηση, η δε υπερωριακή ή </w:t>
      </w:r>
      <w:proofErr w:type="spellStart"/>
      <w:r>
        <w:rPr>
          <w:rFonts w:eastAsia="Times New Roman" w:cs="Times New Roman"/>
          <w:szCs w:val="24"/>
        </w:rPr>
        <w:t>υπερεργασιακή</w:t>
      </w:r>
      <w:proofErr w:type="spellEnd"/>
      <w:r>
        <w:rPr>
          <w:rFonts w:eastAsia="Times New Roman" w:cs="Times New Roman"/>
          <w:szCs w:val="24"/>
        </w:rPr>
        <w:t xml:space="preserve"> απασχόληση αναγγέλλεται η</w:t>
      </w:r>
      <w:r>
        <w:rPr>
          <w:rFonts w:eastAsia="Times New Roman" w:cs="Times New Roman"/>
          <w:szCs w:val="24"/>
        </w:rPr>
        <w:t xml:space="preserve">λεκτρονικά το αργότερο πριν από την πραγματοποίησή τους, ενώ η οικονομική ενίσχυση των 1.000 ευρώ –άρθρο 35- των ανέργων είναι ακατάσχετη και ασυμψήφιστη. Φανερό ότι αποτελούν ιδιαίτερα σημαντικές διατάξεις. </w:t>
      </w:r>
    </w:p>
    <w:p w14:paraId="719A54A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της Αντιπολίτευσης,</w:t>
      </w:r>
      <w:r>
        <w:rPr>
          <w:rFonts w:eastAsia="Times New Roman" w:cs="Times New Roman"/>
          <w:szCs w:val="24"/>
        </w:rPr>
        <w:t xml:space="preserve"> θα ήταν επικίνδυνος σκοταδισμός, αν επικρατήσουν στην κρίση σας μικρόψυχες και πικρόχολες αφηγήσεις σχετικά με το παρόν νομοσχέδιο, που εξ αντικειμένου περιέχει σημαντικές ρυθμίσεις, και είναι αναγκαίο η ψήφισή του να περιβληθεί με την καθολική αποδοχή τω</w:t>
      </w:r>
      <w:r>
        <w:rPr>
          <w:rFonts w:eastAsia="Times New Roman" w:cs="Times New Roman"/>
          <w:szCs w:val="24"/>
        </w:rPr>
        <w:t xml:space="preserve">ν μελών του ελληνικού Κοινοβουλίου, γεγονός που θα προσδώσει ιδιαίτερο κύρος στη διαδικασία της υλοποίησής του. Αλλιώς, θα επιβεβαιώσετε για μια εισέτι φορά την </w:t>
      </w:r>
      <w:proofErr w:type="spellStart"/>
      <w:r>
        <w:rPr>
          <w:rFonts w:eastAsia="Times New Roman" w:cs="Times New Roman"/>
          <w:szCs w:val="24"/>
        </w:rPr>
        <w:t>προβλεψιμότητα</w:t>
      </w:r>
      <w:proofErr w:type="spellEnd"/>
      <w:r>
        <w:rPr>
          <w:rFonts w:eastAsia="Times New Roman" w:cs="Times New Roman"/>
          <w:szCs w:val="24"/>
        </w:rPr>
        <w:t xml:space="preserve"> που σας διακρίνει, αλλά κυρίως την </w:t>
      </w:r>
      <w:proofErr w:type="spellStart"/>
      <w:r>
        <w:rPr>
          <w:rFonts w:eastAsia="Times New Roman" w:cs="Times New Roman"/>
          <w:szCs w:val="24"/>
        </w:rPr>
        <w:t>πολλάκις</w:t>
      </w:r>
      <w:proofErr w:type="spellEnd"/>
      <w:r>
        <w:rPr>
          <w:rFonts w:eastAsia="Times New Roman" w:cs="Times New Roman"/>
          <w:szCs w:val="24"/>
        </w:rPr>
        <w:t xml:space="preserve"> εκφραζόμενη </w:t>
      </w:r>
      <w:proofErr w:type="spellStart"/>
      <w:r>
        <w:rPr>
          <w:rFonts w:eastAsia="Times New Roman" w:cs="Times New Roman"/>
          <w:szCs w:val="24"/>
        </w:rPr>
        <w:t>αμοραλιστική</w:t>
      </w:r>
      <w:proofErr w:type="spellEnd"/>
      <w:r>
        <w:rPr>
          <w:rFonts w:eastAsia="Times New Roman" w:cs="Times New Roman"/>
          <w:szCs w:val="24"/>
        </w:rPr>
        <w:t xml:space="preserve"> οπτική με τ</w:t>
      </w:r>
      <w:r>
        <w:rPr>
          <w:rFonts w:eastAsia="Times New Roman" w:cs="Times New Roman"/>
          <w:szCs w:val="24"/>
        </w:rPr>
        <w:t xml:space="preserve">ην οποία εγκρίνετε ή όχι τα νομοσχέδια. </w:t>
      </w:r>
    </w:p>
    <w:p w14:paraId="719A54A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καλώ, λοιπόν, να αποκαταστήσετε αυτή σας την ανομία. </w:t>
      </w:r>
    </w:p>
    <w:p w14:paraId="719A54A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19A54A7" w14:textId="77777777" w:rsidR="00E97792" w:rsidRDefault="00D70D60">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719A54A8" w14:textId="77777777" w:rsidR="00E97792" w:rsidRDefault="00D70D60">
      <w:pPr>
        <w:spacing w:after="0"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Ευχαριστούμε, κύριε συνάδελφε. </w:t>
      </w:r>
    </w:p>
    <w:p w14:paraId="719A54A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Ιωάννης Δελής από το Κομμουνιστικό Κόμμα </w:t>
      </w:r>
      <w:r>
        <w:rPr>
          <w:rFonts w:eastAsia="Times New Roman" w:cs="Times New Roman"/>
          <w:szCs w:val="24"/>
        </w:rPr>
        <w:t xml:space="preserve">Ελλάδας </w:t>
      </w:r>
      <w:r>
        <w:rPr>
          <w:rFonts w:eastAsia="Times New Roman" w:cs="Times New Roman"/>
          <w:szCs w:val="24"/>
        </w:rPr>
        <w:t>έχει τον λόγο.</w:t>
      </w:r>
    </w:p>
    <w:p w14:paraId="719A54AA"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Κυρίες και κύριοι Βουλευτές, με αφορμή το σημερινό νομοσχέδιο του Υπουργείου Εργασίας η Κυβέρνηση νομίζει ότι βρίσκει την ευκαιρία να πουλήσει στον λαό το καινού</w:t>
      </w:r>
      <w:r>
        <w:rPr>
          <w:rFonts w:eastAsia="Times New Roman" w:cs="Times New Roman"/>
          <w:szCs w:val="24"/>
        </w:rPr>
        <w:t xml:space="preserve">ργιο της παραμύθι, να παρουσιαστεί τάχα ως φιλεργατική. Ότι τάχα επαναφέρει τις συλλογικές συμβάσεις και ότι σιγά-σιγά καθιστά μισθούς και συντάξεις. </w:t>
      </w:r>
    </w:p>
    <w:p w14:paraId="719A54A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Βεβαίως, η Κυβέρνηση την ίδια στιγμή κλείνει το μάτι στον ΣΕΒ και τον καθησυχάζει, λέγοντάς του με νόημα </w:t>
      </w:r>
      <w:r>
        <w:rPr>
          <w:rFonts w:eastAsia="Times New Roman" w:cs="Times New Roman"/>
          <w:szCs w:val="24"/>
        </w:rPr>
        <w:t>να μην ανησυχεί, αφού θα ενισχύσει με την πολιτική της την ποιότητα και την αποτελεσματικότητα του κοινωνικού διαλόγου και θα προωθήσει τον υγιή ανταγωνισμό. Γιατί ο ΣΕΒ το έχει ξεκαθαρίσει ήδη: Κα</w:t>
      </w:r>
      <w:r>
        <w:rPr>
          <w:rFonts w:eastAsia="Times New Roman" w:cs="Times New Roman"/>
          <w:szCs w:val="24"/>
        </w:rPr>
        <w:t>μ</w:t>
      </w:r>
      <w:r>
        <w:rPr>
          <w:rFonts w:eastAsia="Times New Roman" w:cs="Times New Roman"/>
          <w:szCs w:val="24"/>
        </w:rPr>
        <w:t>μία επιστροφή στο προηγούμενο καθεστώς των συλλογικών συμβ</w:t>
      </w:r>
      <w:r>
        <w:rPr>
          <w:rFonts w:eastAsia="Times New Roman" w:cs="Times New Roman"/>
          <w:szCs w:val="24"/>
        </w:rPr>
        <w:t xml:space="preserve">άσεων, παρά μόνο ένα ευέλικτο και αποτελεσματικό μίγμα συλλογικών διαπραγματεύσεων. Ούτε καν τη λέξη «συμβάσεις» δεν χρησιμοποιεί. </w:t>
      </w:r>
    </w:p>
    <w:p w14:paraId="719A54A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 είναι η στρατηγική του ΣΕΒ και αυτήν υπηρετεί τώρα και ο ΣΥΡΙΖΑ, η οποία βεβαίως στον πυρήνα της έχει την συνεχή ευελιξ</w:t>
      </w:r>
      <w:r>
        <w:rPr>
          <w:rFonts w:eastAsia="Times New Roman" w:cs="Times New Roman"/>
          <w:szCs w:val="24"/>
        </w:rPr>
        <w:t xml:space="preserve">ία, δηλαδή το σμπαράλιασμα του σταθερού ημερήσιου χρόνου εργασίας που, σε συνδυασμό με την εξελισσόμενη πτώση του μέσου μισθού, εγγυάται τα κέρδη τους. </w:t>
      </w:r>
    </w:p>
    <w:p w14:paraId="719A54A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επειδή Κυριακή κοντή γιορτή, η φτηνή προπαγάνδα της Κυβέρνησης, ξεσκεπάστηκε, όταν πριν από έναν μή</w:t>
      </w:r>
      <w:r>
        <w:rPr>
          <w:rFonts w:eastAsia="Times New Roman" w:cs="Times New Roman"/>
          <w:szCs w:val="24"/>
        </w:rPr>
        <w:t xml:space="preserve">να συζητήθηκε, επιτέλους, η πρόταση νόμου του ΚΚΕ –ως επίκαιρη επερώτηση, βεβαίως- για την πραγματική επαναφορά των συλλογικών συμβάσεων που, σε συνδυασμό με την επαναφορά των 751 ευρώ ως το κατώφλι όλων των μισθών, θα έδινε μια ανάσα στους εργαζόμενους. </w:t>
      </w:r>
    </w:p>
    <w:p w14:paraId="719A54A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Κυβέρνηση απέρριψε ορθά κοφτά αυτήν την πρόταση του ΚΚΕ, που ήταν βέβαια και πρόταση πάνω από πεντακοσίων εργατικών σωματείων και ομοσπονδιών, αν ψάχνετε για εκείνη την αντιπροσωπευτικότητα, που την κάνατε καραμέλα και απέρριψε αυτήν την πρόταση με την α</w:t>
      </w:r>
      <w:r>
        <w:rPr>
          <w:rFonts w:eastAsia="Times New Roman" w:cs="Times New Roman"/>
          <w:szCs w:val="24"/>
        </w:rPr>
        <w:t xml:space="preserve">στεία δικαιολογία περί αντισυνταγματικότητας. Καλά, όταν όλα αυτά ίσχυαν πριν από το 2012, είχαμε άλλο Σύνταγμα τότε; </w:t>
      </w:r>
    </w:p>
    <w:p w14:paraId="719A54A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τελευταίο διάστημα, όμως, η κυβερνητική προπαγάνδα δεν γνωρίζει πραγματικά όρια. Το ένα μετά το άλλο τα κυβερνητικά στελέχη και ο ίδιο</w:t>
      </w:r>
      <w:r>
        <w:rPr>
          <w:rFonts w:eastAsia="Times New Roman" w:cs="Times New Roman"/>
          <w:szCs w:val="24"/>
        </w:rPr>
        <w:t xml:space="preserve">ς ο Πρωθυπουργός επιδίδονται καθημερινά σε ένα άθλιο εμπόριο ελπίδας γύρω από τις ψηφισμένες περικοπές των συντάξεων από την επόμενη χρονιά. Με υπονοούμενα, αλλά και ανοικτά, πιασμένοι και από κάποιες δηλώσεις αβροφροσύνης του </w:t>
      </w:r>
      <w:proofErr w:type="spellStart"/>
      <w:r>
        <w:rPr>
          <w:rFonts w:eastAsia="Times New Roman" w:cs="Times New Roman"/>
          <w:szCs w:val="24"/>
        </w:rPr>
        <w:t>Μοσκοβισί</w:t>
      </w:r>
      <w:proofErr w:type="spellEnd"/>
      <w:r>
        <w:rPr>
          <w:rFonts w:eastAsia="Times New Roman" w:cs="Times New Roman"/>
          <w:szCs w:val="24"/>
        </w:rPr>
        <w:t xml:space="preserve">, όπως η </w:t>
      </w:r>
      <w:r>
        <w:rPr>
          <w:rFonts w:eastAsia="Times New Roman" w:cs="Times New Roman"/>
          <w:szCs w:val="24"/>
        </w:rPr>
        <w:t xml:space="preserve">κ. </w:t>
      </w:r>
      <w:proofErr w:type="spellStart"/>
      <w:r>
        <w:rPr>
          <w:rFonts w:eastAsia="Times New Roman" w:cs="Times New Roman"/>
          <w:szCs w:val="24"/>
        </w:rPr>
        <w:t>Αχτσιόγλ</w:t>
      </w:r>
      <w:r>
        <w:rPr>
          <w:rFonts w:eastAsia="Times New Roman" w:cs="Times New Roman"/>
          <w:szCs w:val="24"/>
        </w:rPr>
        <w:t>ου</w:t>
      </w:r>
      <w:proofErr w:type="spellEnd"/>
      <w:r>
        <w:rPr>
          <w:rFonts w:eastAsia="Times New Roman" w:cs="Times New Roman"/>
          <w:szCs w:val="24"/>
        </w:rPr>
        <w:t>, προσπαθούν να δημιουργήσουν ένα κλίμα αισιοδοξίας ότι μπορεί τελικά και να μην εφαρμοστούν αυτές οι περικοπές της προσωπικής διαφοράς, στοχεύοντας στην αναμονή και την ανοχή του λαού. Την ίδια στιγμή, βεβαίως, διαβεβαιώνουν τους δανειστές εταίρους τους</w:t>
      </w:r>
      <w:r>
        <w:rPr>
          <w:rFonts w:eastAsia="Times New Roman" w:cs="Times New Roman"/>
          <w:szCs w:val="24"/>
        </w:rPr>
        <w:t xml:space="preserve"> ότι δεν θα κάνουν μονομερείς ενέργειες και ότι δεν θα τους αιφνιδιάσουν. Δηλαδή, και στον ληστή ψωμί και στον χωροφύλακα χαμπέρι! </w:t>
      </w:r>
    </w:p>
    <w:p w14:paraId="719A54B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Καλά, σε ποιον τα πουλάτε όλα αυτά; Ποιον κοροϊδεύετε; Εσείς δεν είστε που ψηφίσατε στο πρόσφατο πολυνομοσχέδιο της τέταρτης</w:t>
      </w:r>
      <w:r>
        <w:rPr>
          <w:rFonts w:eastAsia="Times New Roman" w:cs="Times New Roman"/>
          <w:szCs w:val="24"/>
        </w:rPr>
        <w:t xml:space="preserve"> αξιολόγησης ότι θα κόβατε τον χρόνο και κάθε χρόνο 2,5 περίπου δισεκατομμύρια ευρώ από τις συντάξεις, το σύνολο 7,8 δισεκατομμύρια μέχρι το 2022, για να βγαίνουν τα αντιλαϊκά πλεονάσματα που συμφωνήσατε; </w:t>
      </w:r>
    </w:p>
    <w:p w14:paraId="719A54B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Εσείς δεν είστε που υπογράψατε ότι από το 2025 και</w:t>
      </w:r>
      <w:r>
        <w:rPr>
          <w:rFonts w:eastAsia="Times New Roman" w:cs="Times New Roman"/>
          <w:szCs w:val="24"/>
        </w:rPr>
        <w:t xml:space="preserve"> μετά η κρατική χρηματοδότηση του ασφαλιστικού θα φτάνει μόνο μέχρι το ύψος της εθνικής σύνταξης των 386 ευρώ; </w:t>
      </w:r>
    </w:p>
    <w:p w14:paraId="719A54B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Εσείς δεν είστε αυτοί που επικυρώσατε όλες τις περικοπές των συντάξεων και του ΠΑΣΟΚ και της Νέας Δημοκρατίας, που τώρα βεβαίως δημαγωγούν, με τ</w:t>
      </w:r>
      <w:r>
        <w:rPr>
          <w:rFonts w:eastAsia="Times New Roman" w:cs="Times New Roman"/>
          <w:szCs w:val="24"/>
        </w:rPr>
        <w:t xml:space="preserve">ον νόμο καρμανιόλα του </w:t>
      </w:r>
      <w:proofErr w:type="spellStart"/>
      <w:r>
        <w:rPr>
          <w:rFonts w:eastAsia="Times New Roman" w:cs="Times New Roman"/>
          <w:szCs w:val="24"/>
        </w:rPr>
        <w:t>Κατρούγκαλου</w:t>
      </w:r>
      <w:proofErr w:type="spellEnd"/>
      <w:r>
        <w:rPr>
          <w:rFonts w:eastAsia="Times New Roman" w:cs="Times New Roman"/>
          <w:szCs w:val="24"/>
        </w:rPr>
        <w:t xml:space="preserve">, μετατρέποντας τις συντάξεις σε φιλοδωρήματα; </w:t>
      </w:r>
    </w:p>
    <w:p w14:paraId="719A54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Εσείς όλοι μαζί, και νυν και προηγούμενοι, δεν είστε –και πρώτος-πρώτος βέβαια ο Πρωθυπουργός- που κόβετε κάθε συζήτηση για την επιστροφή των απωλειών εργαζόμενων και συνταξ</w:t>
      </w:r>
      <w:r>
        <w:rPr>
          <w:rFonts w:eastAsia="Times New Roman" w:cs="Times New Roman"/>
          <w:szCs w:val="24"/>
        </w:rPr>
        <w:t>ιούχων, λέγοντάς τους κατάμουτρα και ενοχοποιώντας τους ξεδιάντροπα ότι δεν θα επιστρέψουμε στο αμαρτωλό παρελθόν;</w:t>
      </w:r>
    </w:p>
    <w:p w14:paraId="719A54B4" w14:textId="77777777" w:rsidR="00E97792" w:rsidRDefault="00D70D60">
      <w:pPr>
        <w:spacing w:after="0" w:line="600" w:lineRule="auto"/>
        <w:ind w:firstLine="720"/>
        <w:jc w:val="both"/>
        <w:rPr>
          <w:rFonts w:eastAsia="Times New Roman"/>
          <w:bCs/>
          <w:shd w:val="clear" w:color="auto" w:fill="FFFFFF"/>
        </w:rPr>
      </w:pPr>
      <w:r>
        <w:rPr>
          <w:rFonts w:eastAsia="Times New Roman" w:cs="Times New Roman"/>
          <w:szCs w:val="24"/>
        </w:rPr>
        <w:t xml:space="preserve">Μόνο </w:t>
      </w:r>
      <w:r w:rsidRPr="008F0891">
        <w:rPr>
          <w:rFonts w:eastAsia="Times New Roman" w:cs="Times New Roman"/>
          <w:bCs/>
          <w:shd w:val="clear" w:color="auto" w:fill="FFFFFF"/>
        </w:rPr>
        <w:t>που</w:t>
      </w:r>
      <w:r>
        <w:rPr>
          <w:rFonts w:eastAsia="Times New Roman" w:cs="Times New Roman"/>
          <w:szCs w:val="24"/>
        </w:rPr>
        <w:t xml:space="preserve"> ξέρετε, τα πολλά λόγια </w:t>
      </w:r>
      <w:r w:rsidRPr="00D66BCA">
        <w:rPr>
          <w:rFonts w:eastAsia="Times New Roman"/>
          <w:bCs/>
        </w:rPr>
        <w:t>είναι</w:t>
      </w:r>
      <w:r>
        <w:rPr>
          <w:rFonts w:eastAsia="Times New Roman" w:cs="Times New Roman"/>
          <w:szCs w:val="24"/>
        </w:rPr>
        <w:t xml:space="preserve"> φτώχεια. Αφήστε, </w:t>
      </w:r>
      <w:r w:rsidRPr="0086362F">
        <w:rPr>
          <w:rFonts w:eastAsia="Times New Roman" w:cs="Times New Roman"/>
          <w:szCs w:val="24"/>
        </w:rPr>
        <w:t>λοιπόν</w:t>
      </w:r>
      <w:r>
        <w:rPr>
          <w:rFonts w:eastAsia="Times New Roman" w:cs="Times New Roman"/>
          <w:szCs w:val="24"/>
        </w:rPr>
        <w:t xml:space="preserve">, τα παραμύθια </w:t>
      </w:r>
      <w:r w:rsidRPr="00F331DF">
        <w:rPr>
          <w:rFonts w:eastAsia="Times New Roman"/>
          <w:bCs/>
        </w:rPr>
        <w:t>και</w:t>
      </w:r>
      <w:r>
        <w:rPr>
          <w:rFonts w:eastAsia="Times New Roman" w:cs="Times New Roman"/>
          <w:szCs w:val="24"/>
        </w:rPr>
        <w:t xml:space="preserve"> ψηφίστε σήμερα την </w:t>
      </w:r>
      <w:r w:rsidRPr="00C97BCD">
        <w:rPr>
          <w:rFonts w:eastAsia="Times New Roman" w:cs="Times New Roman"/>
          <w:szCs w:val="24"/>
        </w:rPr>
        <w:t>τροπολογία</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κατέθεσε το ΚΚΕ </w:t>
      </w:r>
      <w:r w:rsidRPr="00F331DF">
        <w:rPr>
          <w:rFonts w:eastAsia="Times New Roman"/>
          <w:bCs/>
        </w:rPr>
        <w:t>και</w:t>
      </w:r>
      <w:r>
        <w:rPr>
          <w:rFonts w:eastAsia="Times New Roman" w:cs="Times New Roman"/>
          <w:szCs w:val="24"/>
        </w:rPr>
        <w:t xml:space="preserve"> </w:t>
      </w:r>
      <w:r w:rsidRPr="0005382B">
        <w:rPr>
          <w:rFonts w:eastAsia="Times New Roman"/>
          <w:bCs/>
          <w:shd w:val="clear" w:color="auto" w:fill="FFFFFF"/>
        </w:rPr>
        <w:t>προβλέπ</w:t>
      </w:r>
      <w:r w:rsidRPr="0005382B">
        <w:rPr>
          <w:rFonts w:eastAsia="Times New Roman"/>
          <w:bCs/>
          <w:shd w:val="clear" w:color="auto" w:fill="FFFFFF"/>
        </w:rPr>
        <w:t>ε</w:t>
      </w:r>
      <w:r>
        <w:rPr>
          <w:rFonts w:eastAsia="Times New Roman"/>
          <w:bCs/>
          <w:shd w:val="clear" w:color="auto" w:fill="FFFFFF"/>
        </w:rPr>
        <w:t xml:space="preserve">ι «με το νι </w:t>
      </w:r>
      <w:r w:rsidRPr="009438B7">
        <w:rPr>
          <w:rFonts w:eastAsia="Times New Roman"/>
          <w:bCs/>
          <w:shd w:val="clear" w:color="auto" w:fill="FFFFFF"/>
        </w:rPr>
        <w:t>και</w:t>
      </w:r>
      <w:r>
        <w:rPr>
          <w:rFonts w:eastAsia="Times New Roman"/>
          <w:bCs/>
          <w:shd w:val="clear" w:color="auto" w:fill="FFFFFF"/>
        </w:rPr>
        <w:t xml:space="preserve"> με το σίγμα» ακριβώς αυτό: </w:t>
      </w:r>
      <w:r w:rsidRPr="009438B7">
        <w:rPr>
          <w:rFonts w:eastAsia="Times New Roman"/>
          <w:bCs/>
          <w:shd w:val="clear" w:color="auto" w:fill="FFFFFF"/>
        </w:rPr>
        <w:t>να</w:t>
      </w:r>
      <w:r>
        <w:rPr>
          <w:rFonts w:eastAsia="Times New Roman"/>
          <w:bCs/>
          <w:shd w:val="clear" w:color="auto" w:fill="FFFFFF"/>
        </w:rPr>
        <w:t xml:space="preserve"> καταργηθούν οι </w:t>
      </w:r>
      <w:r w:rsidRPr="009438B7">
        <w:rPr>
          <w:rFonts w:eastAsia="Times New Roman"/>
          <w:bCs/>
          <w:shd w:val="clear" w:color="auto" w:fill="FFFFFF"/>
        </w:rPr>
        <w:t>ρυθμίσεις</w:t>
      </w:r>
      <w:r>
        <w:rPr>
          <w:rFonts w:eastAsia="Times New Roman"/>
          <w:bCs/>
          <w:shd w:val="clear" w:color="auto" w:fill="FFFFFF"/>
        </w:rPr>
        <w:t xml:space="preserve"> του νόμου </w:t>
      </w:r>
      <w:proofErr w:type="spellStart"/>
      <w:r>
        <w:rPr>
          <w:rFonts w:eastAsia="Times New Roman"/>
          <w:bCs/>
          <w:shd w:val="clear" w:color="auto" w:fill="FFFFFF"/>
        </w:rPr>
        <w:t>Κατρούγκαλου</w:t>
      </w:r>
      <w:proofErr w:type="spellEnd"/>
      <w:r>
        <w:rPr>
          <w:rFonts w:eastAsia="Times New Roman"/>
          <w:bCs/>
          <w:shd w:val="clear" w:color="auto" w:fill="FFFFFF"/>
        </w:rPr>
        <w:t xml:space="preserve"> </w:t>
      </w:r>
      <w:r w:rsidRPr="009438B7">
        <w:rPr>
          <w:rFonts w:eastAsia="Times New Roman"/>
          <w:bCs/>
          <w:shd w:val="clear" w:color="auto" w:fill="FFFFFF"/>
        </w:rPr>
        <w:t>που</w:t>
      </w:r>
      <w:r>
        <w:rPr>
          <w:rFonts w:eastAsia="Times New Roman"/>
          <w:bCs/>
          <w:shd w:val="clear" w:color="auto" w:fill="FFFFFF"/>
        </w:rPr>
        <w:t xml:space="preserve"> προβλέπουν τον </w:t>
      </w:r>
      <w:proofErr w:type="spellStart"/>
      <w:r>
        <w:rPr>
          <w:rFonts w:eastAsia="Times New Roman"/>
          <w:bCs/>
          <w:shd w:val="clear" w:color="auto" w:fill="FFFFFF"/>
        </w:rPr>
        <w:t>επανυπολογισμό</w:t>
      </w:r>
      <w:proofErr w:type="spellEnd"/>
      <w:r>
        <w:rPr>
          <w:rFonts w:eastAsia="Times New Roman"/>
          <w:bCs/>
          <w:shd w:val="clear" w:color="auto" w:fill="FFFFFF"/>
        </w:rPr>
        <w:t xml:space="preserve"> των συντάξεων </w:t>
      </w:r>
      <w:r w:rsidRPr="00546458">
        <w:rPr>
          <w:rFonts w:eastAsia="Times New Roman"/>
          <w:bCs/>
          <w:shd w:val="clear" w:color="auto" w:fill="FFFFFF"/>
        </w:rPr>
        <w:t>και</w:t>
      </w:r>
      <w:r>
        <w:rPr>
          <w:rFonts w:eastAsia="Times New Roman"/>
          <w:bCs/>
          <w:shd w:val="clear" w:color="auto" w:fill="FFFFFF"/>
        </w:rPr>
        <w:t xml:space="preserve"> </w:t>
      </w:r>
      <w:r w:rsidRPr="009438B7">
        <w:rPr>
          <w:rFonts w:eastAsia="Times New Roman"/>
          <w:bCs/>
          <w:shd w:val="clear" w:color="auto" w:fill="FFFFFF"/>
        </w:rPr>
        <w:t>να</w:t>
      </w:r>
      <w:r>
        <w:rPr>
          <w:rFonts w:eastAsia="Times New Roman"/>
          <w:bCs/>
          <w:shd w:val="clear" w:color="auto" w:fill="FFFFFF"/>
        </w:rPr>
        <w:t xml:space="preserve"> μην γίνει κα</w:t>
      </w:r>
      <w:r>
        <w:rPr>
          <w:rFonts w:eastAsia="Times New Roman"/>
          <w:bCs/>
          <w:shd w:val="clear" w:color="auto" w:fill="FFFFFF"/>
        </w:rPr>
        <w:t>μ</w:t>
      </w:r>
      <w:r>
        <w:rPr>
          <w:rFonts w:eastAsia="Times New Roman"/>
          <w:bCs/>
          <w:shd w:val="clear" w:color="auto" w:fill="FFFFFF"/>
        </w:rPr>
        <w:t xml:space="preserve">μία περικοπή της προσωπικής διαφοράς. Κάντε το σήμερα. Αλλιώς, σταματήστε </w:t>
      </w:r>
      <w:r w:rsidRPr="009438B7">
        <w:rPr>
          <w:rFonts w:eastAsia="Times New Roman"/>
          <w:bCs/>
          <w:shd w:val="clear" w:color="auto" w:fill="FFFFFF"/>
        </w:rPr>
        <w:t>να</w:t>
      </w:r>
      <w:r>
        <w:rPr>
          <w:rFonts w:eastAsia="Times New Roman"/>
          <w:bCs/>
          <w:shd w:val="clear" w:color="auto" w:fill="FFFFFF"/>
        </w:rPr>
        <w:t xml:space="preserve"> κοροϊδεύετε τον κόσμο. </w:t>
      </w:r>
    </w:p>
    <w:p w14:paraId="719A54B5"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 ίδιο έγινε </w:t>
      </w:r>
      <w:r w:rsidRPr="00546458">
        <w:rPr>
          <w:rFonts w:eastAsia="Times New Roman"/>
          <w:bCs/>
          <w:shd w:val="clear" w:color="auto" w:fill="FFFFFF"/>
        </w:rPr>
        <w:t>και</w:t>
      </w:r>
      <w:r>
        <w:rPr>
          <w:rFonts w:eastAsia="Times New Roman"/>
          <w:bCs/>
          <w:shd w:val="clear" w:color="auto" w:fill="FFFFFF"/>
        </w:rPr>
        <w:t xml:space="preserve"> με τον ΦΠΑ για τα νησιά, </w:t>
      </w:r>
      <w:r w:rsidRPr="009438B7">
        <w:rPr>
          <w:rFonts w:eastAsia="Times New Roman"/>
          <w:bCs/>
          <w:shd w:val="clear" w:color="auto" w:fill="FFFFFF"/>
        </w:rPr>
        <w:t>που</w:t>
      </w:r>
      <w:r>
        <w:rPr>
          <w:rFonts w:eastAsia="Times New Roman"/>
          <w:bCs/>
          <w:shd w:val="clear" w:color="auto" w:fill="FFFFFF"/>
        </w:rPr>
        <w:t xml:space="preserve"> το κάνατε </w:t>
      </w:r>
      <w:r w:rsidRPr="009438B7">
        <w:rPr>
          <w:rFonts w:eastAsia="Times New Roman"/>
          <w:bCs/>
          <w:shd w:val="clear" w:color="auto" w:fill="FFFFFF"/>
        </w:rPr>
        <w:t>και</w:t>
      </w:r>
      <w:r>
        <w:rPr>
          <w:rFonts w:eastAsia="Times New Roman"/>
          <w:bCs/>
          <w:shd w:val="clear" w:color="auto" w:fill="FFFFFF"/>
        </w:rPr>
        <w:t xml:space="preserve"> σημαία της δήθεν φιλολαϊκής σας </w:t>
      </w:r>
      <w:r w:rsidRPr="009438B7">
        <w:rPr>
          <w:rFonts w:eastAsia="Times New Roman"/>
          <w:bCs/>
          <w:shd w:val="clear" w:color="auto" w:fill="FFFFFF"/>
        </w:rPr>
        <w:t>πολιτική</w:t>
      </w:r>
      <w:r>
        <w:rPr>
          <w:rFonts w:eastAsia="Times New Roman"/>
          <w:bCs/>
          <w:shd w:val="clear" w:color="auto" w:fill="FFFFFF"/>
        </w:rPr>
        <w:t xml:space="preserve">ς. Τι γίνεται εδώ; Κατ’ αρχάς, </w:t>
      </w:r>
      <w:r w:rsidRPr="009438B7">
        <w:rPr>
          <w:rFonts w:eastAsia="Times New Roman"/>
          <w:bCs/>
          <w:shd w:val="clear" w:color="auto" w:fill="FFFFFF"/>
        </w:rPr>
        <w:t>για να</w:t>
      </w:r>
      <w:r>
        <w:rPr>
          <w:rFonts w:eastAsia="Times New Roman"/>
          <w:bCs/>
          <w:shd w:val="clear" w:color="auto" w:fill="FFFFFF"/>
        </w:rPr>
        <w:t xml:space="preserve"> συνεννοούμαστε, </w:t>
      </w:r>
      <w:r w:rsidRPr="009438B7">
        <w:rPr>
          <w:rFonts w:eastAsia="Times New Roman"/>
          <w:bCs/>
          <w:shd w:val="clear" w:color="auto" w:fill="FFFFFF"/>
        </w:rPr>
        <w:t>δεν υπάρχει</w:t>
      </w:r>
      <w:r>
        <w:rPr>
          <w:rFonts w:eastAsia="Times New Roman"/>
          <w:bCs/>
          <w:shd w:val="clear" w:color="auto" w:fill="FFFFFF"/>
        </w:rPr>
        <w:t xml:space="preserve"> πια μειωμένος συντελεστής ΦΠΑ για τα νησιά του Αιγαίου. Το ψηφίσατε. Ακόμα </w:t>
      </w:r>
      <w:r w:rsidRPr="009438B7">
        <w:rPr>
          <w:rFonts w:eastAsia="Times New Roman"/>
          <w:bCs/>
          <w:shd w:val="clear" w:color="auto" w:fill="FFFFFF"/>
        </w:rPr>
        <w:t>και</w:t>
      </w:r>
      <w:r>
        <w:rPr>
          <w:rFonts w:eastAsia="Times New Roman"/>
          <w:bCs/>
          <w:shd w:val="clear" w:color="auto" w:fill="FFFFFF"/>
        </w:rPr>
        <w:t xml:space="preserve"> αυτό το λιγοστό αντιστάθμισμα στις δυσκολίες της νησιώτικης ζωής το καταργήσατε όλοι μαζί, ΣΥΡΙΖΑ, ΑΝΕΛ, </w:t>
      </w:r>
      <w:r w:rsidRPr="009438B7">
        <w:rPr>
          <w:rFonts w:eastAsia="Times New Roman"/>
          <w:bCs/>
          <w:shd w:val="clear" w:color="auto" w:fill="FFFFFF"/>
        </w:rPr>
        <w:t>Νέα Δημοκρατία</w:t>
      </w:r>
      <w:r>
        <w:rPr>
          <w:rFonts w:eastAsia="Times New Roman"/>
          <w:bCs/>
          <w:shd w:val="clear" w:color="auto" w:fill="FFFFFF"/>
        </w:rPr>
        <w:t xml:space="preserve">, ΠΑΣΟΚ, Ποτάμι, όταν ψηφίζατε μαζί το τρίτο μνημόνιο </w:t>
      </w:r>
      <w:r w:rsidRPr="009438B7">
        <w:rPr>
          <w:rFonts w:eastAsia="Times New Roman"/>
          <w:bCs/>
          <w:shd w:val="clear" w:color="auto" w:fill="FFFFFF"/>
        </w:rPr>
        <w:t>που</w:t>
      </w:r>
      <w:r>
        <w:rPr>
          <w:rFonts w:eastAsia="Times New Roman"/>
          <w:bCs/>
          <w:shd w:val="clear" w:color="auto" w:fill="FFFFFF"/>
        </w:rPr>
        <w:t xml:space="preserve"> προέβλεπε ρητά την κατάργησή του. Γι’ αυτό αφήστε τα κροκοδείλια δάκρυα. </w:t>
      </w:r>
    </w:p>
    <w:p w14:paraId="719A54B6"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Τι κάνει, </w:t>
      </w:r>
      <w:r w:rsidRPr="009438B7">
        <w:rPr>
          <w:rFonts w:eastAsia="Times New Roman"/>
          <w:bCs/>
          <w:shd w:val="clear" w:color="auto" w:fill="FFFFFF"/>
        </w:rPr>
        <w:t>λοιπόν</w:t>
      </w:r>
      <w:r>
        <w:rPr>
          <w:rFonts w:eastAsia="Times New Roman"/>
          <w:bCs/>
          <w:shd w:val="clear" w:color="auto" w:fill="FFFFFF"/>
        </w:rPr>
        <w:t xml:space="preserve">, η </w:t>
      </w:r>
      <w:r w:rsidRPr="009438B7">
        <w:rPr>
          <w:rFonts w:eastAsia="Times New Roman"/>
          <w:bCs/>
          <w:shd w:val="clear" w:color="auto" w:fill="FFFFFF"/>
        </w:rPr>
        <w:t>Κυβέρνηση</w:t>
      </w:r>
      <w:r>
        <w:rPr>
          <w:rFonts w:eastAsia="Times New Roman"/>
          <w:bCs/>
          <w:shd w:val="clear" w:color="auto" w:fill="FFFFFF"/>
        </w:rPr>
        <w:t xml:space="preserve"> </w:t>
      </w:r>
      <w:r w:rsidRPr="009438B7">
        <w:rPr>
          <w:rFonts w:eastAsia="Times New Roman"/>
          <w:bCs/>
          <w:shd w:val="clear" w:color="auto" w:fill="FFFFFF"/>
        </w:rPr>
        <w:t>και</w:t>
      </w:r>
      <w:r>
        <w:rPr>
          <w:rFonts w:eastAsia="Times New Roman"/>
          <w:bCs/>
          <w:shd w:val="clear" w:color="auto" w:fill="FFFFFF"/>
        </w:rPr>
        <w:t xml:space="preserve"> κοκορεύεται </w:t>
      </w:r>
      <w:r w:rsidRPr="009438B7">
        <w:rPr>
          <w:rFonts w:eastAsia="Times New Roman"/>
          <w:bCs/>
          <w:shd w:val="clear" w:color="auto" w:fill="FFFFFF"/>
        </w:rPr>
        <w:t>μάλιστα</w:t>
      </w:r>
      <w:r>
        <w:rPr>
          <w:rFonts w:eastAsia="Times New Roman"/>
          <w:bCs/>
          <w:shd w:val="clear" w:color="auto" w:fill="FFFFFF"/>
        </w:rPr>
        <w:t xml:space="preserve"> τόσο πολύ; Διατηρεί τον μειωμένο ΦΠΑ μόνο για πέντε νησιά -Μυτιλήνη, Χίο, Σάμο, Λέρο </w:t>
      </w:r>
      <w:r w:rsidRPr="009438B7">
        <w:rPr>
          <w:rFonts w:eastAsia="Times New Roman"/>
          <w:bCs/>
          <w:shd w:val="clear" w:color="auto" w:fill="FFFFFF"/>
        </w:rPr>
        <w:t>και</w:t>
      </w:r>
      <w:r>
        <w:rPr>
          <w:rFonts w:eastAsia="Times New Roman"/>
          <w:bCs/>
          <w:shd w:val="clear" w:color="auto" w:fill="FFFFFF"/>
        </w:rPr>
        <w:t xml:space="preserve"> Κω- </w:t>
      </w:r>
      <w:r w:rsidRPr="00546458">
        <w:rPr>
          <w:rFonts w:eastAsia="Times New Roman"/>
          <w:bCs/>
          <w:shd w:val="clear" w:color="auto" w:fill="FFFFFF"/>
        </w:rPr>
        <w:t>και</w:t>
      </w:r>
      <w:r>
        <w:rPr>
          <w:rFonts w:eastAsia="Times New Roman"/>
          <w:bCs/>
          <w:shd w:val="clear" w:color="auto" w:fill="FFFFFF"/>
        </w:rPr>
        <w:t xml:space="preserve"> όχι για όλα. </w:t>
      </w:r>
      <w:r w:rsidRPr="009438B7">
        <w:rPr>
          <w:rFonts w:eastAsia="Times New Roman"/>
          <w:bCs/>
          <w:shd w:val="clear" w:color="auto" w:fill="FFFFFF"/>
        </w:rPr>
        <w:t>Και</w:t>
      </w:r>
      <w:r>
        <w:rPr>
          <w:rFonts w:eastAsia="Times New Roman"/>
          <w:bCs/>
          <w:shd w:val="clear" w:color="auto" w:fill="FFFFFF"/>
        </w:rPr>
        <w:t xml:space="preserve"> το διατηρεί π</w:t>
      </w:r>
      <w:r>
        <w:rPr>
          <w:rFonts w:eastAsia="Times New Roman"/>
          <w:bCs/>
          <w:shd w:val="clear" w:color="auto" w:fill="FFFFFF"/>
        </w:rPr>
        <w:t xml:space="preserve">ροσωρινά, μόνο για πέντε μήνες, μέχρι το τέλος αυτού του χρόνου. Το συνδέει, </w:t>
      </w:r>
      <w:r w:rsidRPr="00126FEB">
        <w:rPr>
          <w:rFonts w:eastAsia="Times New Roman"/>
          <w:bCs/>
          <w:shd w:val="clear" w:color="auto" w:fill="FFFFFF"/>
        </w:rPr>
        <w:t>δηλαδή</w:t>
      </w:r>
      <w:r>
        <w:rPr>
          <w:rFonts w:eastAsia="Times New Roman"/>
          <w:bCs/>
          <w:shd w:val="clear" w:color="auto" w:fill="FFFFFF"/>
        </w:rPr>
        <w:t xml:space="preserve">, ευθέως με το προσφυγικό </w:t>
      </w:r>
      <w:r w:rsidRPr="00126FEB">
        <w:rPr>
          <w:rFonts w:eastAsia="Times New Roman"/>
          <w:bCs/>
          <w:shd w:val="clear" w:color="auto" w:fill="FFFFFF"/>
        </w:rPr>
        <w:t>και</w:t>
      </w:r>
      <w:r>
        <w:rPr>
          <w:rFonts w:eastAsia="Times New Roman"/>
          <w:bCs/>
          <w:shd w:val="clear" w:color="auto" w:fill="FFFFFF"/>
        </w:rPr>
        <w:t xml:space="preserve"> το παινεύεται αυτό </w:t>
      </w:r>
      <w:r w:rsidRPr="00126FEB">
        <w:rPr>
          <w:rFonts w:eastAsia="Times New Roman"/>
          <w:bCs/>
          <w:shd w:val="clear" w:color="auto" w:fill="FFFFFF"/>
        </w:rPr>
        <w:t>μάλιστα</w:t>
      </w:r>
      <w:r>
        <w:rPr>
          <w:rFonts w:eastAsia="Times New Roman"/>
          <w:bCs/>
          <w:shd w:val="clear" w:color="auto" w:fill="FFFFFF"/>
        </w:rPr>
        <w:t xml:space="preserve">. </w:t>
      </w:r>
    </w:p>
    <w:p w14:paraId="719A54B7" w14:textId="77777777" w:rsidR="00E97792" w:rsidRDefault="00D70D60">
      <w:pPr>
        <w:spacing w:after="0" w:line="600" w:lineRule="auto"/>
        <w:ind w:firstLine="720"/>
        <w:jc w:val="both"/>
        <w:rPr>
          <w:rFonts w:eastAsia="Times New Roman"/>
          <w:bCs/>
          <w:shd w:val="clear" w:color="auto" w:fill="FFFFFF"/>
        </w:rPr>
      </w:pPr>
      <w:r w:rsidRPr="00126FEB">
        <w:rPr>
          <w:rFonts w:eastAsia="Times New Roman"/>
          <w:bCs/>
          <w:shd w:val="clear" w:color="auto" w:fill="FFFFFF"/>
        </w:rPr>
        <w:t>Θα</w:t>
      </w:r>
      <w:r>
        <w:rPr>
          <w:rFonts w:eastAsia="Times New Roman"/>
          <w:bCs/>
          <w:shd w:val="clear" w:color="auto" w:fill="FFFFFF"/>
        </w:rPr>
        <w:t xml:space="preserve"> μου πείτε τώρα, εδώ η </w:t>
      </w:r>
      <w:r w:rsidRPr="00126FEB">
        <w:rPr>
          <w:rFonts w:eastAsia="Times New Roman"/>
          <w:bCs/>
          <w:shd w:val="clear" w:color="auto" w:fill="FFFFFF"/>
        </w:rPr>
        <w:t>Κυβέρνηση</w:t>
      </w:r>
      <w:r>
        <w:rPr>
          <w:rFonts w:eastAsia="Times New Roman"/>
          <w:bCs/>
          <w:shd w:val="clear" w:color="auto" w:fill="FFFFFF"/>
        </w:rPr>
        <w:t xml:space="preserve"> φώναξε στο Αιγαίο το ΝΑΤΟ, στην </w:t>
      </w:r>
      <w:r w:rsidRPr="00126FEB">
        <w:rPr>
          <w:rFonts w:eastAsia="Times New Roman"/>
          <w:bCs/>
          <w:shd w:val="clear" w:color="auto" w:fill="FFFFFF"/>
        </w:rPr>
        <w:t>Ευρωπαϊκή Ένωση</w:t>
      </w:r>
      <w:r>
        <w:rPr>
          <w:rFonts w:eastAsia="Times New Roman"/>
          <w:bCs/>
          <w:shd w:val="clear" w:color="auto" w:fill="FFFFFF"/>
        </w:rPr>
        <w:t xml:space="preserve"> </w:t>
      </w:r>
      <w:r w:rsidRPr="00126FEB">
        <w:rPr>
          <w:rFonts w:eastAsia="Times New Roman"/>
          <w:bCs/>
          <w:shd w:val="clear" w:color="auto" w:fill="FFFFFF"/>
        </w:rPr>
        <w:t>θα</w:t>
      </w:r>
      <w:r>
        <w:rPr>
          <w:rFonts w:eastAsia="Times New Roman"/>
          <w:bCs/>
          <w:shd w:val="clear" w:color="auto" w:fill="FFFFFF"/>
        </w:rPr>
        <w:t xml:space="preserve"> κολλούσε </w:t>
      </w:r>
      <w:r w:rsidRPr="00126FEB">
        <w:rPr>
          <w:rFonts w:eastAsia="Times New Roman"/>
          <w:bCs/>
          <w:shd w:val="clear" w:color="auto" w:fill="FFFFFF"/>
        </w:rPr>
        <w:t>και</w:t>
      </w:r>
      <w:r>
        <w:rPr>
          <w:rFonts w:eastAsia="Times New Roman"/>
          <w:bCs/>
          <w:shd w:val="clear" w:color="auto" w:fill="FFFFFF"/>
        </w:rPr>
        <w:t xml:space="preserve"> στις αντιδραστικές της επιλογές, π</w:t>
      </w:r>
      <w:r w:rsidRPr="00126FEB">
        <w:rPr>
          <w:rFonts w:eastAsia="Times New Roman"/>
          <w:bCs/>
          <w:shd w:val="clear" w:color="auto" w:fill="FFFFFF"/>
        </w:rPr>
        <w:t>ου</w:t>
      </w:r>
      <w:r>
        <w:rPr>
          <w:rFonts w:eastAsia="Times New Roman"/>
          <w:bCs/>
          <w:shd w:val="clear" w:color="auto" w:fill="FFFFFF"/>
        </w:rPr>
        <w:t xml:space="preserve"> τις ψηφίζει άλλωστε </w:t>
      </w:r>
      <w:r w:rsidRPr="00126FEB">
        <w:rPr>
          <w:rFonts w:eastAsia="Times New Roman"/>
          <w:bCs/>
          <w:shd w:val="clear" w:color="auto" w:fill="FFFFFF"/>
        </w:rPr>
        <w:t>και</w:t>
      </w:r>
      <w:r>
        <w:rPr>
          <w:rFonts w:eastAsia="Times New Roman"/>
          <w:bCs/>
          <w:shd w:val="clear" w:color="auto" w:fill="FFFFFF"/>
        </w:rPr>
        <w:t xml:space="preserve"> με τα δυο της χέρια; </w:t>
      </w:r>
    </w:p>
    <w:p w14:paraId="719A54B8"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Μόνο </w:t>
      </w:r>
      <w:r w:rsidRPr="00126FEB">
        <w:rPr>
          <w:rFonts w:eastAsia="Times New Roman"/>
          <w:bCs/>
          <w:shd w:val="clear" w:color="auto" w:fill="FFFFFF"/>
        </w:rPr>
        <w:t>που</w:t>
      </w:r>
      <w:r>
        <w:rPr>
          <w:rFonts w:eastAsia="Times New Roman"/>
          <w:bCs/>
          <w:shd w:val="clear" w:color="auto" w:fill="FFFFFF"/>
        </w:rPr>
        <w:t xml:space="preserve">, ξέρετε, αυτές οι επιλογές </w:t>
      </w:r>
      <w:r w:rsidRPr="00126FEB">
        <w:rPr>
          <w:rFonts w:eastAsia="Times New Roman"/>
          <w:bCs/>
          <w:shd w:val="clear" w:color="auto" w:fill="FFFFFF"/>
        </w:rPr>
        <w:t>και</w:t>
      </w:r>
      <w:r>
        <w:rPr>
          <w:rFonts w:eastAsia="Times New Roman"/>
          <w:bCs/>
          <w:shd w:val="clear" w:color="auto" w:fill="FFFFFF"/>
        </w:rPr>
        <w:t xml:space="preserve"> οι </w:t>
      </w:r>
      <w:r w:rsidRPr="00126FEB">
        <w:rPr>
          <w:rFonts w:eastAsia="Times New Roman"/>
          <w:bCs/>
          <w:shd w:val="clear" w:color="auto" w:fill="FFFFFF"/>
        </w:rPr>
        <w:t>πολιτικ</w:t>
      </w:r>
      <w:r>
        <w:rPr>
          <w:rFonts w:eastAsia="Times New Roman"/>
          <w:bCs/>
          <w:shd w:val="clear" w:color="auto" w:fill="FFFFFF"/>
        </w:rPr>
        <w:t xml:space="preserve">ές της </w:t>
      </w:r>
      <w:r w:rsidRPr="00126FEB">
        <w:rPr>
          <w:rFonts w:eastAsia="Times New Roman"/>
          <w:bCs/>
          <w:shd w:val="clear" w:color="auto" w:fill="FFFFFF"/>
        </w:rPr>
        <w:t xml:space="preserve">Ευρωπαϊκής Ένωσης </w:t>
      </w:r>
      <w:r>
        <w:rPr>
          <w:rFonts w:eastAsia="Times New Roman"/>
          <w:bCs/>
          <w:shd w:val="clear" w:color="auto" w:fill="FFFFFF"/>
        </w:rPr>
        <w:t xml:space="preserve">έχουν μετατρέψει τα νησιά σε «αποθήκες ψυχών», εγκλωβίζοντας μόνιμα σε αυτά χιλιάδες πρόσφυγες </w:t>
      </w:r>
      <w:r w:rsidRPr="00126FEB">
        <w:rPr>
          <w:rFonts w:eastAsia="Times New Roman"/>
          <w:bCs/>
          <w:shd w:val="clear" w:color="auto" w:fill="FFFFFF"/>
        </w:rPr>
        <w:t>κα</w:t>
      </w:r>
      <w:r w:rsidRPr="00126FEB">
        <w:rPr>
          <w:rFonts w:eastAsia="Times New Roman"/>
          <w:bCs/>
          <w:shd w:val="clear" w:color="auto" w:fill="FFFFFF"/>
        </w:rPr>
        <w:t>ι</w:t>
      </w:r>
      <w:r>
        <w:rPr>
          <w:rFonts w:eastAsia="Times New Roman"/>
          <w:bCs/>
          <w:shd w:val="clear" w:color="auto" w:fill="FFFFFF"/>
        </w:rPr>
        <w:t xml:space="preserve"> μετανάστες, με τη σύμφωνη γνώμη </w:t>
      </w:r>
      <w:r w:rsidRPr="00126FEB">
        <w:rPr>
          <w:rFonts w:eastAsia="Times New Roman"/>
          <w:bCs/>
          <w:shd w:val="clear" w:color="auto" w:fill="FFFFFF"/>
        </w:rPr>
        <w:t>και</w:t>
      </w:r>
      <w:r>
        <w:rPr>
          <w:rFonts w:eastAsia="Times New Roman"/>
          <w:bCs/>
          <w:shd w:val="clear" w:color="auto" w:fill="FFFFFF"/>
        </w:rPr>
        <w:t xml:space="preserve"> της </w:t>
      </w:r>
      <w:r w:rsidRPr="00126FEB">
        <w:rPr>
          <w:rFonts w:eastAsia="Times New Roman"/>
          <w:bCs/>
          <w:shd w:val="clear" w:color="auto" w:fill="FFFFFF"/>
        </w:rPr>
        <w:t>Κυβέρνηση</w:t>
      </w:r>
      <w:r>
        <w:rPr>
          <w:rFonts w:eastAsia="Times New Roman"/>
          <w:bCs/>
          <w:shd w:val="clear" w:color="auto" w:fill="FFFFFF"/>
        </w:rPr>
        <w:t xml:space="preserve">ς. </w:t>
      </w:r>
    </w:p>
    <w:p w14:paraId="719A54B9"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Γι’ αυτό αφήστε τα μεγάλα λόγια περί </w:t>
      </w:r>
      <w:proofErr w:type="spellStart"/>
      <w:r>
        <w:rPr>
          <w:rFonts w:eastAsia="Times New Roman"/>
          <w:bCs/>
          <w:shd w:val="clear" w:color="auto" w:fill="FFFFFF"/>
        </w:rPr>
        <w:t>νησιωτικότητας</w:t>
      </w:r>
      <w:proofErr w:type="spellEnd"/>
      <w:r>
        <w:rPr>
          <w:rFonts w:eastAsia="Times New Roman"/>
          <w:bCs/>
          <w:shd w:val="clear" w:color="auto" w:fill="FFFFFF"/>
        </w:rPr>
        <w:t xml:space="preserve"> </w:t>
      </w:r>
      <w:r w:rsidRPr="00126FEB">
        <w:rPr>
          <w:rFonts w:eastAsia="Times New Roman"/>
          <w:bCs/>
          <w:shd w:val="clear" w:color="auto" w:fill="FFFFFF"/>
        </w:rPr>
        <w:t>και</w:t>
      </w:r>
      <w:r>
        <w:rPr>
          <w:rFonts w:eastAsia="Times New Roman"/>
          <w:bCs/>
          <w:shd w:val="clear" w:color="auto" w:fill="FFFFFF"/>
        </w:rPr>
        <w:t xml:space="preserve"> περάστε στα έργα. Ψηφίστε τώρα την </w:t>
      </w:r>
      <w:r w:rsidRPr="007D3CF1">
        <w:rPr>
          <w:rFonts w:eastAsia="Times New Roman"/>
          <w:bCs/>
          <w:shd w:val="clear" w:color="auto" w:fill="FFFFFF"/>
        </w:rPr>
        <w:t>τροπολογία</w:t>
      </w:r>
      <w:r>
        <w:rPr>
          <w:rFonts w:eastAsia="Times New Roman"/>
          <w:bCs/>
          <w:shd w:val="clear" w:color="auto" w:fill="FFFFFF"/>
        </w:rPr>
        <w:t xml:space="preserve"> </w:t>
      </w:r>
      <w:r w:rsidRPr="007D3CF1">
        <w:rPr>
          <w:rFonts w:eastAsia="Times New Roman"/>
          <w:bCs/>
          <w:shd w:val="clear" w:color="auto" w:fill="FFFFFF"/>
        </w:rPr>
        <w:t>που</w:t>
      </w:r>
      <w:r>
        <w:rPr>
          <w:rFonts w:eastAsia="Times New Roman"/>
          <w:bCs/>
          <w:shd w:val="clear" w:color="auto" w:fill="FFFFFF"/>
        </w:rPr>
        <w:t xml:space="preserve"> κατέθεσε το ΚΚΕ, </w:t>
      </w:r>
      <w:r w:rsidRPr="007D3CF1">
        <w:rPr>
          <w:rFonts w:eastAsia="Times New Roman"/>
          <w:bCs/>
          <w:shd w:val="clear" w:color="auto" w:fill="FFFFFF"/>
        </w:rPr>
        <w:t>που</w:t>
      </w:r>
      <w:r>
        <w:rPr>
          <w:rFonts w:eastAsia="Times New Roman"/>
          <w:bCs/>
          <w:shd w:val="clear" w:color="auto" w:fill="FFFFFF"/>
        </w:rPr>
        <w:t xml:space="preserve"> προτείνει τη διατήρηση του μειωμένου ΦΠΑ για όλα, μα όλα, τα νησιά του Αιγ</w:t>
      </w:r>
      <w:r>
        <w:rPr>
          <w:rFonts w:eastAsia="Times New Roman"/>
          <w:bCs/>
          <w:shd w:val="clear" w:color="auto" w:fill="FFFFFF"/>
        </w:rPr>
        <w:t xml:space="preserve">αίου, μέχρι </w:t>
      </w:r>
      <w:r w:rsidRPr="007D3CF1">
        <w:rPr>
          <w:rFonts w:eastAsia="Times New Roman"/>
          <w:bCs/>
          <w:shd w:val="clear" w:color="auto" w:fill="FFFFFF"/>
        </w:rPr>
        <w:t>βεβαίως</w:t>
      </w:r>
      <w:r>
        <w:rPr>
          <w:rFonts w:eastAsia="Times New Roman"/>
          <w:bCs/>
          <w:shd w:val="clear" w:color="auto" w:fill="FFFFFF"/>
        </w:rPr>
        <w:t xml:space="preserve"> </w:t>
      </w:r>
      <w:r w:rsidRPr="007D3CF1">
        <w:rPr>
          <w:rFonts w:eastAsia="Times New Roman"/>
          <w:bCs/>
          <w:shd w:val="clear" w:color="auto" w:fill="FFFFFF"/>
        </w:rPr>
        <w:t>να</w:t>
      </w:r>
      <w:r>
        <w:rPr>
          <w:rFonts w:eastAsia="Times New Roman"/>
          <w:bCs/>
          <w:shd w:val="clear" w:color="auto" w:fill="FFFFFF"/>
        </w:rPr>
        <w:t xml:space="preserve"> καταργηθεί, </w:t>
      </w:r>
      <w:r w:rsidRPr="007D3CF1">
        <w:rPr>
          <w:rFonts w:eastAsia="Times New Roman"/>
          <w:bCs/>
          <w:shd w:val="clear" w:color="auto" w:fill="FFFFFF"/>
        </w:rPr>
        <w:t>όπως</w:t>
      </w:r>
      <w:r>
        <w:rPr>
          <w:rFonts w:eastAsia="Times New Roman"/>
          <w:bCs/>
          <w:shd w:val="clear" w:color="auto" w:fill="FFFFFF"/>
        </w:rPr>
        <w:t xml:space="preserve"> </w:t>
      </w:r>
      <w:r w:rsidRPr="007D3CF1">
        <w:rPr>
          <w:rFonts w:eastAsia="Times New Roman"/>
          <w:bCs/>
          <w:shd w:val="clear" w:color="auto" w:fill="FFFFFF"/>
        </w:rPr>
        <w:t>χρειάζεται</w:t>
      </w:r>
      <w:r>
        <w:rPr>
          <w:rFonts w:eastAsia="Times New Roman"/>
          <w:bCs/>
          <w:shd w:val="clear" w:color="auto" w:fill="FFFFFF"/>
        </w:rPr>
        <w:t xml:space="preserve"> </w:t>
      </w:r>
      <w:r w:rsidRPr="007D3CF1">
        <w:rPr>
          <w:rFonts w:eastAsia="Times New Roman"/>
          <w:bCs/>
          <w:shd w:val="clear" w:color="auto" w:fill="FFFFFF"/>
        </w:rPr>
        <w:t>και</w:t>
      </w:r>
      <w:r>
        <w:rPr>
          <w:rFonts w:eastAsia="Times New Roman"/>
          <w:bCs/>
          <w:shd w:val="clear" w:color="auto" w:fill="FFFFFF"/>
        </w:rPr>
        <w:t xml:space="preserve"> </w:t>
      </w:r>
      <w:r w:rsidRPr="007D3CF1">
        <w:rPr>
          <w:rFonts w:eastAsia="Times New Roman"/>
          <w:bCs/>
          <w:shd w:val="clear" w:color="auto" w:fill="FFFFFF"/>
        </w:rPr>
        <w:t>όπως</w:t>
      </w:r>
      <w:r>
        <w:rPr>
          <w:rFonts w:eastAsia="Times New Roman"/>
          <w:bCs/>
          <w:shd w:val="clear" w:color="auto" w:fill="FFFFFF"/>
        </w:rPr>
        <w:t xml:space="preserve"> προτείνει το ΚΚΕ, ο ΦΠΑ για τα βασικά εκείνα είδη </w:t>
      </w:r>
      <w:r w:rsidRPr="007D3CF1">
        <w:rPr>
          <w:rFonts w:eastAsia="Times New Roman"/>
          <w:bCs/>
          <w:shd w:val="clear" w:color="auto" w:fill="FFFFFF"/>
        </w:rPr>
        <w:t>που</w:t>
      </w:r>
      <w:r>
        <w:rPr>
          <w:rFonts w:eastAsia="Times New Roman"/>
          <w:bCs/>
          <w:shd w:val="clear" w:color="auto" w:fill="FFFFFF"/>
        </w:rPr>
        <w:t xml:space="preserve"> καταναλώνει πλατιά η λαϊκή οικογένεια. </w:t>
      </w:r>
    </w:p>
    <w:p w14:paraId="719A54BA"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Πριν από λίγο, βέβαια, η κυρία Υπουργός απέρριψε </w:t>
      </w:r>
      <w:r w:rsidRPr="007D3CF1">
        <w:rPr>
          <w:rFonts w:eastAsia="Times New Roman"/>
          <w:bCs/>
          <w:shd w:val="clear" w:color="auto" w:fill="FFFFFF"/>
        </w:rPr>
        <w:t>και</w:t>
      </w:r>
      <w:r>
        <w:rPr>
          <w:rFonts w:eastAsia="Times New Roman"/>
          <w:bCs/>
          <w:shd w:val="clear" w:color="auto" w:fill="FFFFFF"/>
        </w:rPr>
        <w:t xml:space="preserve"> τις δύο αυτές </w:t>
      </w:r>
      <w:r w:rsidRPr="007D3CF1">
        <w:rPr>
          <w:rFonts w:eastAsia="Times New Roman"/>
          <w:bCs/>
          <w:shd w:val="clear" w:color="auto" w:fill="FFFFFF"/>
        </w:rPr>
        <w:t>τροπολογίες</w:t>
      </w:r>
      <w:r>
        <w:rPr>
          <w:rFonts w:eastAsia="Times New Roman"/>
          <w:bCs/>
          <w:shd w:val="clear" w:color="auto" w:fill="FFFFFF"/>
        </w:rPr>
        <w:t xml:space="preserve"> του ΚΚΕ. Τα συμπεράσματ</w:t>
      </w:r>
      <w:r>
        <w:rPr>
          <w:rFonts w:eastAsia="Times New Roman"/>
          <w:bCs/>
          <w:shd w:val="clear" w:color="auto" w:fill="FFFFFF"/>
        </w:rPr>
        <w:t xml:space="preserve">α βγαίνουν μόνα τους. Αν </w:t>
      </w:r>
      <w:r w:rsidRPr="007D3CF1">
        <w:rPr>
          <w:rFonts w:eastAsia="Times New Roman"/>
          <w:bCs/>
          <w:shd w:val="clear" w:color="auto" w:fill="FFFFFF"/>
        </w:rPr>
        <w:t xml:space="preserve">δεν </w:t>
      </w:r>
      <w:r>
        <w:rPr>
          <w:rFonts w:eastAsia="Times New Roman"/>
          <w:bCs/>
          <w:shd w:val="clear" w:color="auto" w:fill="FFFFFF"/>
        </w:rPr>
        <w:t xml:space="preserve">αγωνιστεί ο λαός, άσπρη μέρα </w:t>
      </w:r>
      <w:r w:rsidRPr="007D3CF1">
        <w:rPr>
          <w:rFonts w:eastAsia="Times New Roman"/>
          <w:bCs/>
          <w:shd w:val="clear" w:color="auto" w:fill="FFFFFF"/>
        </w:rPr>
        <w:t xml:space="preserve">δεν </w:t>
      </w:r>
      <w:r>
        <w:rPr>
          <w:rFonts w:eastAsia="Times New Roman"/>
          <w:bCs/>
          <w:shd w:val="clear" w:color="auto" w:fill="FFFFFF"/>
        </w:rPr>
        <w:t xml:space="preserve">πρόκειται </w:t>
      </w:r>
      <w:r w:rsidRPr="007D3CF1">
        <w:rPr>
          <w:rFonts w:eastAsia="Times New Roman"/>
          <w:bCs/>
          <w:shd w:val="clear" w:color="auto" w:fill="FFFFFF"/>
        </w:rPr>
        <w:t>να</w:t>
      </w:r>
      <w:r>
        <w:rPr>
          <w:rFonts w:eastAsia="Times New Roman"/>
          <w:bCs/>
          <w:shd w:val="clear" w:color="auto" w:fill="FFFFFF"/>
        </w:rPr>
        <w:t xml:space="preserve"> δει. </w:t>
      </w:r>
    </w:p>
    <w:p w14:paraId="719A54BB" w14:textId="77777777" w:rsidR="00E97792" w:rsidRDefault="00D70D60">
      <w:pPr>
        <w:spacing w:after="0" w:line="600" w:lineRule="auto"/>
        <w:ind w:firstLine="720"/>
        <w:jc w:val="both"/>
        <w:rPr>
          <w:rFonts w:eastAsia="Times New Roman"/>
          <w:bCs/>
          <w:shd w:val="clear" w:color="auto" w:fill="FFFFFF"/>
        </w:rPr>
      </w:pPr>
      <w:r w:rsidRPr="007D3CF1">
        <w:rPr>
          <w:rFonts w:eastAsia="Times New Roman"/>
          <w:b/>
          <w:bCs/>
          <w:shd w:val="clear" w:color="auto" w:fill="FFFFFF"/>
        </w:rPr>
        <w:t xml:space="preserve">ΠΡΟΕΔΡΕΥΩΝ (Σπυρίδων Λυκούδης): </w:t>
      </w:r>
      <w:r w:rsidRPr="007D3CF1">
        <w:rPr>
          <w:rFonts w:eastAsia="Times New Roman"/>
          <w:bCs/>
          <w:shd w:val="clear" w:color="auto" w:fill="FFFFFF"/>
        </w:rPr>
        <w:t>Ευχαριστώ</w:t>
      </w:r>
      <w:r>
        <w:rPr>
          <w:rFonts w:eastAsia="Times New Roman"/>
          <w:bCs/>
          <w:shd w:val="clear" w:color="auto" w:fill="FFFFFF"/>
        </w:rPr>
        <w:t xml:space="preserve">, </w:t>
      </w:r>
      <w:r w:rsidRPr="007D3CF1">
        <w:rPr>
          <w:rFonts w:eastAsia="Times New Roman"/>
          <w:bCs/>
          <w:shd w:val="clear" w:color="auto" w:fill="FFFFFF"/>
        </w:rPr>
        <w:t>κύριε συνάδελφε</w:t>
      </w:r>
      <w:r>
        <w:rPr>
          <w:rFonts w:eastAsia="Times New Roman"/>
          <w:bCs/>
          <w:shd w:val="clear" w:color="auto" w:fill="FFFFFF"/>
        </w:rPr>
        <w:t xml:space="preserve">. Ο συνάδελφος κ. Κωνσταντίνος </w:t>
      </w:r>
      <w:proofErr w:type="spellStart"/>
      <w:r>
        <w:rPr>
          <w:rFonts w:eastAsia="Times New Roman"/>
          <w:bCs/>
          <w:shd w:val="clear" w:color="auto" w:fill="FFFFFF"/>
        </w:rPr>
        <w:t>Μπαργιώτας</w:t>
      </w:r>
      <w:proofErr w:type="spellEnd"/>
      <w:r>
        <w:rPr>
          <w:rFonts w:eastAsia="Times New Roman"/>
          <w:bCs/>
          <w:shd w:val="clear" w:color="auto" w:fill="FFFFFF"/>
        </w:rPr>
        <w:t xml:space="preserve"> </w:t>
      </w:r>
      <w:r w:rsidRPr="007D3CF1">
        <w:rPr>
          <w:rFonts w:eastAsia="Times New Roman"/>
          <w:bCs/>
          <w:shd w:val="clear" w:color="auto" w:fill="FFFFFF"/>
        </w:rPr>
        <w:t>έχει</w:t>
      </w:r>
      <w:r>
        <w:rPr>
          <w:rFonts w:eastAsia="Times New Roman"/>
          <w:bCs/>
          <w:shd w:val="clear" w:color="auto" w:fill="FFFFFF"/>
        </w:rPr>
        <w:t xml:space="preserve"> τον λόγο. </w:t>
      </w:r>
    </w:p>
    <w:p w14:paraId="719A54BC" w14:textId="77777777" w:rsidR="00E97792" w:rsidRDefault="00D70D60">
      <w:pPr>
        <w:spacing w:after="0" w:line="600" w:lineRule="auto"/>
        <w:ind w:firstLine="720"/>
        <w:jc w:val="both"/>
        <w:rPr>
          <w:rFonts w:eastAsia="Times New Roman"/>
          <w:bCs/>
          <w:shd w:val="clear" w:color="auto" w:fill="FFFFFF"/>
        </w:rPr>
      </w:pPr>
      <w:r w:rsidRPr="00546458">
        <w:rPr>
          <w:rFonts w:eastAsia="Times New Roman"/>
          <w:b/>
          <w:bCs/>
          <w:shd w:val="clear" w:color="auto" w:fill="FFFFFF"/>
        </w:rPr>
        <w:t>ΚΩΝΣΤΑΝΤΙΝΟΣ ΜΠΑΡΓΙΩΤΑΣ:</w:t>
      </w:r>
      <w:r>
        <w:rPr>
          <w:rFonts w:eastAsia="Times New Roman"/>
          <w:bCs/>
          <w:shd w:val="clear" w:color="auto" w:fill="FFFFFF"/>
        </w:rPr>
        <w:t xml:space="preserve"> </w:t>
      </w:r>
      <w:r w:rsidRPr="007D3CF1">
        <w:rPr>
          <w:rFonts w:eastAsia="Times New Roman"/>
          <w:bCs/>
          <w:shd w:val="clear" w:color="auto" w:fill="FFFFFF"/>
        </w:rPr>
        <w:t>Ευχαριστώ, κύριε Πρόεδρε.</w:t>
      </w:r>
      <w:r>
        <w:rPr>
          <w:rFonts w:eastAsia="Times New Roman"/>
          <w:bCs/>
          <w:shd w:val="clear" w:color="auto" w:fill="FFFFFF"/>
        </w:rPr>
        <w:t xml:space="preserve"> </w:t>
      </w:r>
    </w:p>
    <w:p w14:paraId="719A54BD" w14:textId="77777777" w:rsidR="00E97792" w:rsidRDefault="00D70D60">
      <w:pPr>
        <w:spacing w:after="0" w:line="600" w:lineRule="auto"/>
        <w:ind w:firstLine="720"/>
        <w:jc w:val="both"/>
        <w:rPr>
          <w:rFonts w:eastAsia="Times New Roman"/>
          <w:bCs/>
          <w:shd w:val="clear" w:color="auto" w:fill="FFFFFF"/>
        </w:rPr>
      </w:pPr>
      <w:r w:rsidRPr="007D3CF1">
        <w:rPr>
          <w:rFonts w:eastAsia="Times New Roman"/>
          <w:bCs/>
          <w:shd w:val="clear" w:color="auto" w:fill="FFFFFF"/>
        </w:rPr>
        <w:t xml:space="preserve">Κυρίες </w:t>
      </w:r>
      <w:r w:rsidRPr="007D3CF1">
        <w:rPr>
          <w:rFonts w:eastAsia="Times New Roman"/>
          <w:bCs/>
          <w:shd w:val="clear" w:color="auto" w:fill="FFFFFF"/>
        </w:rPr>
        <w:t>και κύριοι συνάδελφοι</w:t>
      </w:r>
      <w:r>
        <w:rPr>
          <w:rFonts w:eastAsia="Times New Roman"/>
          <w:bCs/>
          <w:shd w:val="clear" w:color="auto" w:fill="FFFFFF"/>
        </w:rPr>
        <w:t xml:space="preserve">, καλησπέρα. Η </w:t>
      </w:r>
      <w:r w:rsidRPr="007D3CF1">
        <w:rPr>
          <w:rFonts w:eastAsia="Times New Roman"/>
          <w:bCs/>
          <w:shd w:val="clear" w:color="auto" w:fill="FFFFFF"/>
        </w:rPr>
        <w:t>συζήτηση</w:t>
      </w:r>
      <w:r>
        <w:rPr>
          <w:rFonts w:eastAsia="Times New Roman"/>
          <w:bCs/>
          <w:shd w:val="clear" w:color="auto" w:fill="FFFFFF"/>
        </w:rPr>
        <w:t xml:space="preserve"> για το </w:t>
      </w:r>
      <w:r w:rsidRPr="007D3CF1">
        <w:rPr>
          <w:rFonts w:eastAsia="Times New Roman"/>
          <w:bCs/>
          <w:shd w:val="clear" w:color="auto" w:fill="FFFFFF"/>
        </w:rPr>
        <w:t>νομοσχέδιο</w:t>
      </w:r>
      <w:r>
        <w:rPr>
          <w:rFonts w:eastAsia="Times New Roman"/>
          <w:bCs/>
          <w:shd w:val="clear" w:color="auto" w:fill="FFFFFF"/>
        </w:rPr>
        <w:t xml:space="preserve"> </w:t>
      </w:r>
      <w:r w:rsidRPr="007D3CF1">
        <w:rPr>
          <w:rFonts w:eastAsia="Times New Roman"/>
          <w:bCs/>
          <w:shd w:val="clear" w:color="auto" w:fill="FFFFFF"/>
        </w:rPr>
        <w:t>έχει</w:t>
      </w:r>
      <w:r>
        <w:rPr>
          <w:rFonts w:eastAsia="Times New Roman"/>
          <w:bCs/>
          <w:shd w:val="clear" w:color="auto" w:fill="FFFFFF"/>
        </w:rPr>
        <w:t xml:space="preserve"> σχεδόν ολοκληρωθεί. </w:t>
      </w:r>
      <w:r w:rsidRPr="007D3CF1">
        <w:rPr>
          <w:rFonts w:eastAsia="Times New Roman"/>
          <w:bCs/>
          <w:shd w:val="clear" w:color="auto" w:fill="FFFFFF"/>
        </w:rPr>
        <w:t>Όμως</w:t>
      </w:r>
      <w:r>
        <w:rPr>
          <w:rFonts w:eastAsia="Times New Roman"/>
          <w:bCs/>
          <w:shd w:val="clear" w:color="auto" w:fill="FFFFFF"/>
        </w:rPr>
        <w:t xml:space="preserve">, όλοι γνωρίζετε </w:t>
      </w:r>
      <w:r w:rsidRPr="007D3CF1">
        <w:rPr>
          <w:rFonts w:eastAsia="Times New Roman"/>
          <w:bCs/>
          <w:shd w:val="clear" w:color="auto" w:fill="FFFFFF"/>
        </w:rPr>
        <w:t>ότι</w:t>
      </w:r>
      <w:r>
        <w:rPr>
          <w:rFonts w:eastAsia="Times New Roman"/>
          <w:bCs/>
          <w:shd w:val="clear" w:color="auto" w:fill="FFFFFF"/>
        </w:rPr>
        <w:t xml:space="preserve"> οι κυβερνήσεις του ΠΑΣΟΚ στην μεταπολίτευση έχουν ένα μεγάλο παρελθόν, όσον αφορά τη </w:t>
      </w:r>
      <w:r w:rsidRPr="007D3CF1">
        <w:rPr>
          <w:rFonts w:eastAsia="Times New Roman"/>
          <w:bCs/>
          <w:shd w:val="clear" w:color="auto" w:fill="FFFFFF"/>
        </w:rPr>
        <w:t>ρύθμιση</w:t>
      </w:r>
      <w:r>
        <w:rPr>
          <w:rFonts w:eastAsia="Times New Roman"/>
          <w:bCs/>
          <w:shd w:val="clear" w:color="auto" w:fill="FFFFFF"/>
        </w:rPr>
        <w:t xml:space="preserve"> των εργασιακών σχέσεων </w:t>
      </w:r>
      <w:r w:rsidRPr="007D3CF1">
        <w:rPr>
          <w:rFonts w:eastAsia="Times New Roman"/>
          <w:bCs/>
          <w:shd w:val="clear" w:color="auto" w:fill="FFFFFF"/>
        </w:rPr>
        <w:t>και</w:t>
      </w:r>
      <w:r>
        <w:rPr>
          <w:rFonts w:eastAsia="Times New Roman"/>
          <w:bCs/>
          <w:shd w:val="clear" w:color="auto" w:fill="FFFFFF"/>
        </w:rPr>
        <w:t xml:space="preserve"> των συνταξιοδοτικών θεμ</w:t>
      </w:r>
      <w:r>
        <w:rPr>
          <w:rFonts w:eastAsia="Times New Roman"/>
          <w:bCs/>
          <w:shd w:val="clear" w:color="auto" w:fill="FFFFFF"/>
        </w:rPr>
        <w:t xml:space="preserve">άτων σε αυτή τη χώρα. </w:t>
      </w:r>
    </w:p>
    <w:p w14:paraId="719A54BE"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Με αυτή τη λογική </w:t>
      </w:r>
      <w:r w:rsidRPr="009B0695">
        <w:rPr>
          <w:rFonts w:eastAsia="Times New Roman"/>
          <w:bCs/>
          <w:shd w:val="clear" w:color="auto" w:fill="FFFFFF"/>
        </w:rPr>
        <w:t>και</w:t>
      </w:r>
      <w:r>
        <w:rPr>
          <w:rFonts w:eastAsia="Times New Roman"/>
          <w:bCs/>
          <w:shd w:val="clear" w:color="auto" w:fill="FFFFFF"/>
        </w:rPr>
        <w:t xml:space="preserve"> από αυτή την πλευρά είδαμε με πολύ μεγάλη συμπάθεια το </w:t>
      </w:r>
      <w:r w:rsidRPr="009B0695">
        <w:rPr>
          <w:rFonts w:eastAsia="Times New Roman"/>
          <w:bCs/>
          <w:shd w:val="clear" w:color="auto" w:fill="FFFFFF"/>
        </w:rPr>
        <w:t>νομοσχέδιο</w:t>
      </w:r>
      <w:r>
        <w:rPr>
          <w:rFonts w:eastAsia="Times New Roman"/>
          <w:bCs/>
          <w:shd w:val="clear" w:color="auto" w:fill="FFFFFF"/>
        </w:rPr>
        <w:t xml:space="preserve"> </w:t>
      </w:r>
      <w:r w:rsidRPr="009B0695">
        <w:rPr>
          <w:rFonts w:eastAsia="Times New Roman"/>
          <w:bCs/>
          <w:shd w:val="clear" w:color="auto" w:fill="FFFFFF"/>
        </w:rPr>
        <w:t>και</w:t>
      </w:r>
      <w:r>
        <w:rPr>
          <w:rFonts w:eastAsia="Times New Roman"/>
          <w:bCs/>
          <w:shd w:val="clear" w:color="auto" w:fill="FFFFFF"/>
        </w:rPr>
        <w:t xml:space="preserve"> προσπαθήσαμε </w:t>
      </w:r>
      <w:r w:rsidRPr="009B0695">
        <w:rPr>
          <w:rFonts w:eastAsia="Times New Roman"/>
          <w:bCs/>
          <w:shd w:val="clear" w:color="auto" w:fill="FFFFFF"/>
        </w:rPr>
        <w:t>να</w:t>
      </w:r>
      <w:r>
        <w:rPr>
          <w:rFonts w:eastAsia="Times New Roman"/>
          <w:bCs/>
          <w:shd w:val="clear" w:color="auto" w:fill="FFFFFF"/>
        </w:rPr>
        <w:t xml:space="preserve"> είμαστε εποικοδομητικοί. Καταθέσαμε </w:t>
      </w:r>
      <w:r w:rsidRPr="009B0695">
        <w:rPr>
          <w:rFonts w:eastAsia="Times New Roman"/>
          <w:bCs/>
          <w:shd w:val="clear" w:color="auto" w:fill="FFFFFF"/>
        </w:rPr>
        <w:t>και</w:t>
      </w:r>
      <w:r>
        <w:rPr>
          <w:rFonts w:eastAsia="Times New Roman"/>
          <w:bCs/>
          <w:shd w:val="clear" w:color="auto" w:fill="FFFFFF"/>
        </w:rPr>
        <w:t xml:space="preserve"> προτάσεις </w:t>
      </w:r>
      <w:r w:rsidRPr="009B0695">
        <w:rPr>
          <w:rFonts w:eastAsia="Times New Roman"/>
          <w:bCs/>
          <w:shd w:val="clear" w:color="auto" w:fill="FFFFFF"/>
        </w:rPr>
        <w:t>και</w:t>
      </w:r>
      <w:r>
        <w:rPr>
          <w:rFonts w:eastAsia="Times New Roman"/>
          <w:bCs/>
          <w:shd w:val="clear" w:color="auto" w:fill="FFFFFF"/>
        </w:rPr>
        <w:t xml:space="preserve"> επιφυλάξεις </w:t>
      </w:r>
      <w:r w:rsidRPr="009B0695">
        <w:rPr>
          <w:rFonts w:eastAsia="Times New Roman"/>
          <w:bCs/>
          <w:shd w:val="clear" w:color="auto" w:fill="FFFFFF"/>
        </w:rPr>
        <w:t>και</w:t>
      </w:r>
      <w:r>
        <w:rPr>
          <w:rFonts w:eastAsia="Times New Roman"/>
          <w:bCs/>
          <w:shd w:val="clear" w:color="auto" w:fill="FFFFFF"/>
        </w:rPr>
        <w:t xml:space="preserve"> αντιρρήσεις τις προηγούμενες μέρες </w:t>
      </w:r>
      <w:r w:rsidRPr="009B0695">
        <w:rPr>
          <w:rFonts w:eastAsia="Times New Roman"/>
          <w:bCs/>
          <w:shd w:val="clear" w:color="auto" w:fill="FFFFFF"/>
        </w:rPr>
        <w:t>και</w:t>
      </w:r>
      <w:r>
        <w:rPr>
          <w:rFonts w:eastAsia="Times New Roman"/>
          <w:bCs/>
          <w:shd w:val="clear" w:color="auto" w:fill="FFFFFF"/>
        </w:rPr>
        <w:t xml:space="preserve"> σήμερα. </w:t>
      </w:r>
      <w:proofErr w:type="spellStart"/>
      <w:r>
        <w:rPr>
          <w:rFonts w:eastAsia="Times New Roman"/>
          <w:bCs/>
          <w:shd w:val="clear" w:color="auto" w:fill="FFFFFF"/>
        </w:rPr>
        <w:t>Αρμοδιότ</w:t>
      </w:r>
      <w:r>
        <w:rPr>
          <w:rFonts w:eastAsia="Times New Roman"/>
          <w:bCs/>
          <w:shd w:val="clear" w:color="auto" w:fill="FFFFFF"/>
        </w:rPr>
        <w:t>εροι</w:t>
      </w:r>
      <w:proofErr w:type="spellEnd"/>
      <w:r>
        <w:rPr>
          <w:rFonts w:eastAsia="Times New Roman"/>
          <w:bCs/>
          <w:shd w:val="clear" w:color="auto" w:fill="FFFFFF"/>
        </w:rPr>
        <w:t xml:space="preserve"> εμού, ο κ. Λοβέρδος, ο κ. </w:t>
      </w:r>
      <w:proofErr w:type="spellStart"/>
      <w:r>
        <w:rPr>
          <w:rFonts w:eastAsia="Times New Roman"/>
          <w:bCs/>
          <w:shd w:val="clear" w:color="auto" w:fill="FFFFFF"/>
        </w:rPr>
        <w:t>Κεγκέρογλου</w:t>
      </w:r>
      <w:proofErr w:type="spellEnd"/>
      <w:r>
        <w:rPr>
          <w:rFonts w:eastAsia="Times New Roman"/>
          <w:bCs/>
          <w:shd w:val="clear" w:color="auto" w:fill="FFFFFF"/>
        </w:rPr>
        <w:t xml:space="preserve">, </w:t>
      </w:r>
      <w:r w:rsidRPr="009B0695">
        <w:rPr>
          <w:rFonts w:eastAsia="Times New Roman"/>
          <w:bCs/>
          <w:shd w:val="clear" w:color="auto" w:fill="FFFFFF"/>
        </w:rPr>
        <w:t>που</w:t>
      </w:r>
      <w:r>
        <w:rPr>
          <w:rFonts w:eastAsia="Times New Roman"/>
          <w:bCs/>
          <w:shd w:val="clear" w:color="auto" w:fill="FFFFFF"/>
        </w:rPr>
        <w:t xml:space="preserve"> ακολουθεί, με θητεία στο Υπουργείο </w:t>
      </w:r>
      <w:r w:rsidRPr="009B0695">
        <w:rPr>
          <w:rFonts w:eastAsia="Times New Roman"/>
          <w:bCs/>
          <w:shd w:val="clear" w:color="auto" w:fill="FFFFFF"/>
        </w:rPr>
        <w:t>και</w:t>
      </w:r>
      <w:r>
        <w:rPr>
          <w:rFonts w:eastAsia="Times New Roman"/>
          <w:bCs/>
          <w:shd w:val="clear" w:color="auto" w:fill="FFFFFF"/>
        </w:rPr>
        <w:t xml:space="preserve"> πολύ μεγάλο έργο, αναφέρθηκαν εκτενώς σε θέματα στα οποία </w:t>
      </w:r>
      <w:r w:rsidRPr="009B0695">
        <w:rPr>
          <w:rFonts w:eastAsia="Times New Roman"/>
          <w:bCs/>
          <w:shd w:val="clear" w:color="auto" w:fill="FFFFFF"/>
        </w:rPr>
        <w:t>δεν θα</w:t>
      </w:r>
      <w:r>
        <w:rPr>
          <w:rFonts w:eastAsia="Times New Roman"/>
          <w:bCs/>
          <w:shd w:val="clear" w:color="auto" w:fill="FFFFFF"/>
        </w:rPr>
        <w:t xml:space="preserve"> επανέλθω. </w:t>
      </w:r>
    </w:p>
    <w:p w14:paraId="719A54BF"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Τις επιφυλάξεις μας </w:t>
      </w:r>
      <w:r w:rsidRPr="009B0695">
        <w:rPr>
          <w:rFonts w:eastAsia="Times New Roman"/>
          <w:bCs/>
          <w:shd w:val="clear" w:color="auto" w:fill="FFFFFF"/>
        </w:rPr>
        <w:t>και</w:t>
      </w:r>
      <w:r>
        <w:rPr>
          <w:rFonts w:eastAsia="Times New Roman"/>
          <w:bCs/>
          <w:shd w:val="clear" w:color="auto" w:fill="FFFFFF"/>
        </w:rPr>
        <w:t xml:space="preserve"> την αντίθεσή μας ουσιαστικά στον νόμο του </w:t>
      </w:r>
      <w:proofErr w:type="spellStart"/>
      <w:r>
        <w:rPr>
          <w:rFonts w:eastAsia="Times New Roman"/>
          <w:bCs/>
          <w:shd w:val="clear" w:color="auto" w:fill="FFFFFF"/>
        </w:rPr>
        <w:t>Κατρούγκαλου</w:t>
      </w:r>
      <w:proofErr w:type="spellEnd"/>
      <w:r>
        <w:rPr>
          <w:rFonts w:eastAsia="Times New Roman"/>
          <w:bCs/>
          <w:shd w:val="clear" w:color="auto" w:fill="FFFFFF"/>
        </w:rPr>
        <w:t xml:space="preserve"> </w:t>
      </w:r>
      <w:r w:rsidRPr="009B0695">
        <w:rPr>
          <w:rFonts w:eastAsia="Times New Roman"/>
          <w:bCs/>
          <w:shd w:val="clear" w:color="auto" w:fill="FFFFFF"/>
        </w:rPr>
        <w:t>και</w:t>
      </w:r>
      <w:r>
        <w:rPr>
          <w:rFonts w:eastAsia="Times New Roman"/>
          <w:bCs/>
          <w:shd w:val="clear" w:color="auto" w:fill="FFFFFF"/>
        </w:rPr>
        <w:t xml:space="preserve"> τη λογική </w:t>
      </w:r>
      <w:r>
        <w:rPr>
          <w:rFonts w:eastAsia="Times New Roman"/>
          <w:bCs/>
          <w:shd w:val="clear" w:color="auto" w:fill="FFFFFF"/>
        </w:rPr>
        <w:t>με την οποία αντιμετώπισε το ασφαλιστικό έχουμε όλοι καταθέσει από την αντιπολίτευση -</w:t>
      </w:r>
      <w:r w:rsidRPr="009B0695">
        <w:rPr>
          <w:rFonts w:eastAsia="Times New Roman"/>
          <w:bCs/>
          <w:shd w:val="clear" w:color="auto" w:fill="FFFFFF"/>
        </w:rPr>
        <w:t>και</w:t>
      </w:r>
      <w:r>
        <w:rPr>
          <w:rFonts w:eastAsia="Times New Roman"/>
          <w:bCs/>
          <w:shd w:val="clear" w:color="auto" w:fill="FFFFFF"/>
        </w:rPr>
        <w:t xml:space="preserve"> η Δημοκρατική Συμπαράταξη. Ήταν εμφανές από την πρώτη στιγμή </w:t>
      </w:r>
      <w:r w:rsidRPr="009B0695">
        <w:rPr>
          <w:rFonts w:eastAsia="Times New Roman"/>
          <w:bCs/>
          <w:shd w:val="clear" w:color="auto" w:fill="FFFFFF"/>
        </w:rPr>
        <w:t>ότι</w:t>
      </w:r>
      <w:r>
        <w:rPr>
          <w:rFonts w:eastAsia="Times New Roman"/>
          <w:bCs/>
          <w:shd w:val="clear" w:color="auto" w:fill="FFFFFF"/>
        </w:rPr>
        <w:t xml:space="preserve"> ο νόμος </w:t>
      </w:r>
      <w:r w:rsidRPr="009B0695">
        <w:rPr>
          <w:rFonts w:eastAsia="Times New Roman"/>
          <w:bCs/>
          <w:shd w:val="clear" w:color="auto" w:fill="FFFFFF"/>
        </w:rPr>
        <w:t xml:space="preserve">δεν </w:t>
      </w:r>
      <w:r>
        <w:rPr>
          <w:rFonts w:eastAsia="Times New Roman"/>
          <w:bCs/>
          <w:shd w:val="clear" w:color="auto" w:fill="FFFFFF"/>
        </w:rPr>
        <w:t xml:space="preserve">εξασφάλιζε </w:t>
      </w:r>
      <w:r w:rsidRPr="009B0695">
        <w:rPr>
          <w:rFonts w:eastAsia="Times New Roman"/>
          <w:bCs/>
          <w:shd w:val="clear" w:color="auto" w:fill="FFFFFF"/>
        </w:rPr>
        <w:t>μια</w:t>
      </w:r>
      <w:r>
        <w:rPr>
          <w:rFonts w:eastAsia="Times New Roman"/>
          <w:bCs/>
          <w:shd w:val="clear" w:color="auto" w:fill="FFFFFF"/>
        </w:rPr>
        <w:t xml:space="preserve"> μακροπρόθεσμα βιώσιμη λύση για το ασφαλιστικό. </w:t>
      </w:r>
    </w:p>
    <w:p w14:paraId="719A54C0"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 αποτέλεσμα </w:t>
      </w:r>
      <w:r w:rsidRPr="009B0695">
        <w:rPr>
          <w:rFonts w:eastAsia="Times New Roman"/>
          <w:bCs/>
          <w:shd w:val="clear" w:color="auto" w:fill="FFFFFF"/>
        </w:rPr>
        <w:t>είναι</w:t>
      </w:r>
      <w:r>
        <w:rPr>
          <w:rFonts w:eastAsia="Times New Roman"/>
          <w:bCs/>
          <w:shd w:val="clear" w:color="auto" w:fill="FFFFFF"/>
        </w:rPr>
        <w:t xml:space="preserve"> γνωστό</w:t>
      </w:r>
      <w:r>
        <w:rPr>
          <w:rFonts w:eastAsia="Times New Roman"/>
          <w:bCs/>
          <w:shd w:val="clear" w:color="auto" w:fill="FFFFFF"/>
        </w:rPr>
        <w:t xml:space="preserve">: Περικοπές. Ο κ. Κουτσούκος προηγουμένως έδωσε ένα πολύ «εύγλωττο» παράδειγμα του αποτελέσματος </w:t>
      </w:r>
      <w:r w:rsidRPr="009B0695">
        <w:rPr>
          <w:rFonts w:eastAsia="Times New Roman"/>
          <w:bCs/>
          <w:shd w:val="clear" w:color="auto" w:fill="FFFFFF"/>
        </w:rPr>
        <w:t>που</w:t>
      </w:r>
      <w:r>
        <w:rPr>
          <w:rFonts w:eastAsia="Times New Roman"/>
          <w:bCs/>
          <w:shd w:val="clear" w:color="auto" w:fill="FFFFFF"/>
        </w:rPr>
        <w:t xml:space="preserve"> είχε σε </w:t>
      </w:r>
      <w:r w:rsidRPr="009B0695">
        <w:rPr>
          <w:rFonts w:eastAsia="Times New Roman"/>
          <w:bCs/>
          <w:shd w:val="clear" w:color="auto" w:fill="FFFFFF"/>
        </w:rPr>
        <w:t>μια</w:t>
      </w:r>
      <w:r>
        <w:rPr>
          <w:rFonts w:eastAsia="Times New Roman"/>
          <w:bCs/>
          <w:shd w:val="clear" w:color="auto" w:fill="FFFFFF"/>
        </w:rPr>
        <w:t xml:space="preserve"> σύνταξη των 1.300 ευρώ ο νόμος </w:t>
      </w:r>
      <w:proofErr w:type="spellStart"/>
      <w:r>
        <w:rPr>
          <w:rFonts w:eastAsia="Times New Roman"/>
          <w:bCs/>
          <w:shd w:val="clear" w:color="auto" w:fill="FFFFFF"/>
        </w:rPr>
        <w:t>Κατρούγκαλου</w:t>
      </w:r>
      <w:proofErr w:type="spellEnd"/>
      <w:r>
        <w:rPr>
          <w:rFonts w:eastAsia="Times New Roman"/>
          <w:bCs/>
          <w:shd w:val="clear" w:color="auto" w:fill="FFFFFF"/>
        </w:rPr>
        <w:t xml:space="preserve"> </w:t>
      </w:r>
      <w:r w:rsidRPr="009B0695">
        <w:rPr>
          <w:rFonts w:eastAsia="Times New Roman"/>
          <w:bCs/>
          <w:shd w:val="clear" w:color="auto" w:fill="FFFFFF"/>
        </w:rPr>
        <w:t>και</w:t>
      </w:r>
      <w:r>
        <w:rPr>
          <w:rFonts w:eastAsia="Times New Roman"/>
          <w:bCs/>
          <w:shd w:val="clear" w:color="auto" w:fill="FFFFFF"/>
        </w:rPr>
        <w:t xml:space="preserve"> τι </w:t>
      </w:r>
      <w:r w:rsidRPr="009B0695">
        <w:rPr>
          <w:rFonts w:eastAsia="Times New Roman"/>
          <w:bCs/>
          <w:shd w:val="clear" w:color="auto" w:fill="FFFFFF"/>
        </w:rPr>
        <w:t>θα</w:t>
      </w:r>
      <w:r>
        <w:rPr>
          <w:rFonts w:eastAsia="Times New Roman"/>
          <w:bCs/>
          <w:shd w:val="clear" w:color="auto" w:fill="FFFFFF"/>
        </w:rPr>
        <w:t xml:space="preserve"> σημαίνει από εδώ </w:t>
      </w:r>
      <w:r w:rsidRPr="009B0695">
        <w:rPr>
          <w:rFonts w:eastAsia="Times New Roman"/>
          <w:bCs/>
          <w:shd w:val="clear" w:color="auto" w:fill="FFFFFF"/>
        </w:rPr>
        <w:t>και</w:t>
      </w:r>
      <w:r>
        <w:rPr>
          <w:rFonts w:eastAsia="Times New Roman"/>
          <w:bCs/>
          <w:shd w:val="clear" w:color="auto" w:fill="FFFFFF"/>
        </w:rPr>
        <w:t xml:space="preserve"> πέρα με τις περικοπές </w:t>
      </w:r>
      <w:r w:rsidRPr="009B0695">
        <w:rPr>
          <w:rFonts w:eastAsia="Times New Roman"/>
          <w:bCs/>
          <w:shd w:val="clear" w:color="auto" w:fill="FFFFFF"/>
        </w:rPr>
        <w:t>που</w:t>
      </w:r>
      <w:r>
        <w:rPr>
          <w:rFonts w:eastAsia="Times New Roman"/>
          <w:bCs/>
          <w:shd w:val="clear" w:color="auto" w:fill="FFFFFF"/>
        </w:rPr>
        <w:t xml:space="preserve"> </w:t>
      </w:r>
      <w:r w:rsidRPr="009B0695">
        <w:rPr>
          <w:rFonts w:eastAsia="Times New Roman"/>
          <w:bCs/>
          <w:shd w:val="clear" w:color="auto" w:fill="FFFFFF"/>
        </w:rPr>
        <w:t>είναι</w:t>
      </w:r>
      <w:r>
        <w:rPr>
          <w:rFonts w:eastAsia="Times New Roman"/>
          <w:bCs/>
          <w:shd w:val="clear" w:color="auto" w:fill="FFFFFF"/>
        </w:rPr>
        <w:t xml:space="preserve"> προγραμματισμένες </w:t>
      </w:r>
      <w:r w:rsidRPr="009B0695">
        <w:rPr>
          <w:rFonts w:eastAsia="Times New Roman"/>
          <w:bCs/>
          <w:shd w:val="clear" w:color="auto" w:fill="FFFFFF"/>
        </w:rPr>
        <w:t>να</w:t>
      </w:r>
      <w:r>
        <w:rPr>
          <w:rFonts w:eastAsia="Times New Roman"/>
          <w:bCs/>
          <w:shd w:val="clear" w:color="auto" w:fill="FFFFFF"/>
        </w:rPr>
        <w:t xml:space="preserve"> γίνουν την 1</w:t>
      </w:r>
      <w:r>
        <w:rPr>
          <w:rFonts w:eastAsia="Times New Roman"/>
          <w:bCs/>
          <w:shd w:val="clear" w:color="auto" w:fill="FFFFFF"/>
        </w:rPr>
        <w:t>-</w:t>
      </w:r>
      <w:r>
        <w:rPr>
          <w:rFonts w:eastAsia="Times New Roman"/>
          <w:bCs/>
          <w:shd w:val="clear" w:color="auto" w:fill="FFFFFF"/>
        </w:rPr>
        <w:t>1</w:t>
      </w:r>
      <w:r>
        <w:rPr>
          <w:rFonts w:eastAsia="Times New Roman"/>
          <w:bCs/>
          <w:shd w:val="clear" w:color="auto" w:fill="FFFFFF"/>
        </w:rPr>
        <w:t>-</w:t>
      </w:r>
      <w:r>
        <w:rPr>
          <w:rFonts w:eastAsia="Times New Roman"/>
          <w:bCs/>
          <w:shd w:val="clear" w:color="auto" w:fill="FFFFFF"/>
        </w:rPr>
        <w:t xml:space="preserve">2019. </w:t>
      </w:r>
    </w:p>
    <w:p w14:paraId="719A54C1"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Σήμερα καταθέτουμε </w:t>
      </w:r>
      <w:r w:rsidRPr="009B0695">
        <w:rPr>
          <w:rFonts w:eastAsia="Times New Roman"/>
          <w:bCs/>
          <w:shd w:val="clear" w:color="auto" w:fill="FFFFFF"/>
        </w:rPr>
        <w:t>μια</w:t>
      </w:r>
      <w:r>
        <w:rPr>
          <w:rFonts w:eastAsia="Times New Roman"/>
          <w:bCs/>
          <w:shd w:val="clear" w:color="auto" w:fill="FFFFFF"/>
        </w:rPr>
        <w:t xml:space="preserve"> ολοκληρωμένη πρόταση, όχι μόνο αναστολής των μειώσεων των συντάξεων, </w:t>
      </w:r>
      <w:r w:rsidRPr="009B0695">
        <w:rPr>
          <w:rFonts w:eastAsia="Times New Roman"/>
          <w:bCs/>
          <w:shd w:val="clear" w:color="auto" w:fill="FFFFFF"/>
        </w:rPr>
        <w:t>αλλά</w:t>
      </w:r>
      <w:r>
        <w:rPr>
          <w:rFonts w:eastAsia="Times New Roman"/>
          <w:bCs/>
          <w:shd w:val="clear" w:color="auto" w:fill="FFFFFF"/>
        </w:rPr>
        <w:t xml:space="preserve"> στην ουσία </w:t>
      </w:r>
      <w:r w:rsidRPr="009B0695">
        <w:rPr>
          <w:rFonts w:eastAsia="Times New Roman"/>
          <w:bCs/>
          <w:shd w:val="clear" w:color="auto" w:fill="FFFFFF"/>
        </w:rPr>
        <w:t>μια</w:t>
      </w:r>
      <w:r>
        <w:rPr>
          <w:rFonts w:eastAsia="Times New Roman"/>
          <w:bCs/>
          <w:shd w:val="clear" w:color="auto" w:fill="FFFFFF"/>
        </w:rPr>
        <w:t xml:space="preserve"> ολοκληρωμένη πρόταση </w:t>
      </w:r>
      <w:r w:rsidRPr="009B0695">
        <w:rPr>
          <w:rFonts w:eastAsia="Times New Roman"/>
          <w:bCs/>
          <w:shd w:val="clear" w:color="auto" w:fill="FFFFFF"/>
        </w:rPr>
        <w:t>συζήτησ</w:t>
      </w:r>
      <w:r>
        <w:rPr>
          <w:rFonts w:eastAsia="Times New Roman"/>
          <w:bCs/>
          <w:shd w:val="clear" w:color="auto" w:fill="FFFFFF"/>
        </w:rPr>
        <w:t xml:space="preserve">ης </w:t>
      </w:r>
      <w:r w:rsidRPr="009B0695">
        <w:rPr>
          <w:rFonts w:eastAsia="Times New Roman"/>
          <w:bCs/>
          <w:shd w:val="clear" w:color="auto" w:fill="FFFFFF"/>
        </w:rPr>
        <w:t>και</w:t>
      </w:r>
      <w:r>
        <w:rPr>
          <w:rFonts w:eastAsia="Times New Roman"/>
          <w:bCs/>
          <w:shd w:val="clear" w:color="auto" w:fill="FFFFFF"/>
        </w:rPr>
        <w:t xml:space="preserve"> αναθεώρησης ενός αποτυχημένου ασφαλιστικού συστήματος </w:t>
      </w:r>
      <w:r w:rsidRPr="00546458">
        <w:rPr>
          <w:rFonts w:eastAsia="Times New Roman"/>
          <w:bCs/>
          <w:shd w:val="clear" w:color="auto" w:fill="FFFFFF"/>
        </w:rPr>
        <w:t>και</w:t>
      </w:r>
      <w:r>
        <w:rPr>
          <w:rFonts w:eastAsia="Times New Roman"/>
          <w:bCs/>
          <w:shd w:val="clear" w:color="auto" w:fill="FFFFFF"/>
        </w:rPr>
        <w:t xml:space="preserve"> αντικατάστασής του με ένα νέο, στη βάση αναλ</w:t>
      </w:r>
      <w:r>
        <w:rPr>
          <w:rFonts w:eastAsia="Times New Roman"/>
          <w:bCs/>
          <w:shd w:val="clear" w:color="auto" w:fill="FFFFFF"/>
        </w:rPr>
        <w:t xml:space="preserve">ογιστικών μελετών, οι οποίες δεν έγιναν, </w:t>
      </w:r>
      <w:r w:rsidRPr="009B0695">
        <w:rPr>
          <w:rFonts w:eastAsia="Times New Roman"/>
          <w:bCs/>
          <w:shd w:val="clear" w:color="auto" w:fill="FFFFFF"/>
        </w:rPr>
        <w:t>όπως</w:t>
      </w:r>
      <w:r>
        <w:rPr>
          <w:rFonts w:eastAsia="Times New Roman"/>
          <w:bCs/>
          <w:shd w:val="clear" w:color="auto" w:fill="FFFFFF"/>
        </w:rPr>
        <w:t xml:space="preserve"> θυμάστε, ή δεν ελήφθησαν υπ’ </w:t>
      </w:r>
      <w:proofErr w:type="spellStart"/>
      <w:r>
        <w:rPr>
          <w:rFonts w:eastAsia="Times New Roman"/>
          <w:bCs/>
          <w:shd w:val="clear" w:color="auto" w:fill="FFFFFF"/>
        </w:rPr>
        <w:t>όψιν</w:t>
      </w:r>
      <w:proofErr w:type="spellEnd"/>
      <w:r>
        <w:rPr>
          <w:rFonts w:eastAsia="Times New Roman"/>
          <w:bCs/>
          <w:shd w:val="clear" w:color="auto" w:fill="FFFFFF"/>
        </w:rPr>
        <w:t xml:space="preserve">, για να είμαι ακριβέστερος, την προηγούμενη φορά, με στόχο όχι μόνο την προστασία των συντάξεων, </w:t>
      </w:r>
      <w:r w:rsidRPr="009B0695">
        <w:rPr>
          <w:rFonts w:eastAsia="Times New Roman"/>
          <w:bCs/>
          <w:shd w:val="clear" w:color="auto" w:fill="FFFFFF"/>
        </w:rPr>
        <w:t>αλλά</w:t>
      </w:r>
      <w:r>
        <w:rPr>
          <w:rFonts w:eastAsia="Times New Roman"/>
          <w:bCs/>
          <w:shd w:val="clear" w:color="auto" w:fill="FFFFFF"/>
        </w:rPr>
        <w:t xml:space="preserve"> κυρίως τη δημιουργία αυτού </w:t>
      </w:r>
      <w:r w:rsidRPr="009B0695">
        <w:rPr>
          <w:rFonts w:eastAsia="Times New Roman"/>
          <w:bCs/>
          <w:shd w:val="clear" w:color="auto" w:fill="FFFFFF"/>
        </w:rPr>
        <w:t>που</w:t>
      </w:r>
      <w:r>
        <w:rPr>
          <w:rFonts w:eastAsia="Times New Roman"/>
          <w:bCs/>
          <w:shd w:val="clear" w:color="auto" w:fill="FFFFFF"/>
        </w:rPr>
        <w:t xml:space="preserve"> είπα προηγουμένως, ενός βιώσιμου ασφαλιστικ</w:t>
      </w:r>
      <w:r>
        <w:rPr>
          <w:rFonts w:eastAsia="Times New Roman"/>
          <w:bCs/>
          <w:shd w:val="clear" w:color="auto" w:fill="FFFFFF"/>
        </w:rPr>
        <w:t xml:space="preserve">ού για τα επόμενα τριάντα χρόνια, </w:t>
      </w:r>
      <w:r w:rsidRPr="009B0695">
        <w:rPr>
          <w:rFonts w:eastAsia="Times New Roman"/>
          <w:bCs/>
          <w:shd w:val="clear" w:color="auto" w:fill="FFFFFF"/>
        </w:rPr>
        <w:t>το οποίο</w:t>
      </w:r>
      <w:r>
        <w:rPr>
          <w:rFonts w:eastAsia="Times New Roman"/>
          <w:bCs/>
          <w:shd w:val="clear" w:color="auto" w:fill="FFFFFF"/>
        </w:rPr>
        <w:t xml:space="preserve"> </w:t>
      </w:r>
      <w:r w:rsidRPr="009B0695">
        <w:rPr>
          <w:rFonts w:eastAsia="Times New Roman"/>
          <w:bCs/>
          <w:shd w:val="clear" w:color="auto" w:fill="FFFFFF"/>
        </w:rPr>
        <w:t>δυστυχώς</w:t>
      </w:r>
      <w:r>
        <w:rPr>
          <w:rFonts w:eastAsia="Times New Roman"/>
          <w:bCs/>
          <w:shd w:val="clear" w:color="auto" w:fill="FFFFFF"/>
        </w:rPr>
        <w:t xml:space="preserve"> η χώρα αυτή δεν </w:t>
      </w:r>
      <w:r w:rsidRPr="009B0695">
        <w:rPr>
          <w:rFonts w:eastAsia="Times New Roman"/>
          <w:bCs/>
          <w:shd w:val="clear" w:color="auto" w:fill="FFFFFF"/>
        </w:rPr>
        <w:t>έχει</w:t>
      </w:r>
      <w:r>
        <w:rPr>
          <w:rFonts w:eastAsia="Times New Roman"/>
          <w:bCs/>
          <w:shd w:val="clear" w:color="auto" w:fill="FFFFFF"/>
        </w:rPr>
        <w:t xml:space="preserve">. </w:t>
      </w:r>
    </w:p>
    <w:p w14:paraId="719A54C2"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κάτω κάτω της γραφής, </w:t>
      </w:r>
      <w:r w:rsidRPr="009B0695">
        <w:rPr>
          <w:rFonts w:eastAsia="Times New Roman"/>
          <w:bCs/>
          <w:shd w:val="clear" w:color="auto" w:fill="FFFFFF"/>
        </w:rPr>
        <w:t>είναι</w:t>
      </w:r>
      <w:r>
        <w:rPr>
          <w:rFonts w:eastAsia="Times New Roman"/>
          <w:bCs/>
          <w:shd w:val="clear" w:color="auto" w:fill="FFFFFF"/>
        </w:rPr>
        <w:t xml:space="preserve"> πολύ δύσκολο </w:t>
      </w:r>
      <w:r w:rsidRPr="009B0695">
        <w:rPr>
          <w:rFonts w:eastAsia="Times New Roman"/>
          <w:bCs/>
          <w:shd w:val="clear" w:color="auto" w:fill="FFFFFF"/>
        </w:rPr>
        <w:t>να</w:t>
      </w:r>
      <w:r>
        <w:rPr>
          <w:rFonts w:eastAsia="Times New Roman"/>
          <w:bCs/>
          <w:shd w:val="clear" w:color="auto" w:fill="FFFFFF"/>
        </w:rPr>
        <w:t xml:space="preserve"> υποστηρίξει κανείς απέναντι στους συνταξιούχους σήμερα τις περικοπές έως 18% των συντάξεων, την ίδια στιγμή </w:t>
      </w:r>
      <w:r w:rsidRPr="009B0695">
        <w:rPr>
          <w:rFonts w:eastAsia="Times New Roman"/>
          <w:bCs/>
          <w:shd w:val="clear" w:color="auto" w:fill="FFFFFF"/>
        </w:rPr>
        <w:t>που</w:t>
      </w:r>
      <w:r>
        <w:rPr>
          <w:rFonts w:eastAsia="Times New Roman"/>
          <w:bCs/>
          <w:shd w:val="clear" w:color="auto" w:fill="FFFFFF"/>
        </w:rPr>
        <w:t xml:space="preserve"> η </w:t>
      </w:r>
      <w:r w:rsidRPr="009B0695">
        <w:rPr>
          <w:rFonts w:eastAsia="Times New Roman"/>
          <w:bCs/>
          <w:shd w:val="clear" w:color="auto" w:fill="FFFFFF"/>
        </w:rPr>
        <w:t>Κυβέρνηση</w:t>
      </w:r>
      <w:r>
        <w:rPr>
          <w:rFonts w:eastAsia="Times New Roman"/>
          <w:bCs/>
          <w:shd w:val="clear" w:color="auto" w:fill="FFFFFF"/>
        </w:rPr>
        <w:t xml:space="preserve"> ανακοινών</w:t>
      </w:r>
      <w:r>
        <w:rPr>
          <w:rFonts w:eastAsia="Times New Roman"/>
          <w:bCs/>
          <w:shd w:val="clear" w:color="auto" w:fill="FFFFFF"/>
        </w:rPr>
        <w:t xml:space="preserve">ει την ίδια περίοδο περιχαρής κτηνώδη -επιτρέψτε μου την έκφραση- </w:t>
      </w:r>
      <w:proofErr w:type="spellStart"/>
      <w:r>
        <w:rPr>
          <w:rFonts w:eastAsia="Times New Roman"/>
          <w:bCs/>
          <w:shd w:val="clear" w:color="auto" w:fill="FFFFFF"/>
        </w:rPr>
        <w:t>υπερπλεονάσματα</w:t>
      </w:r>
      <w:proofErr w:type="spellEnd"/>
      <w:r>
        <w:rPr>
          <w:rFonts w:eastAsia="Times New Roman"/>
          <w:bCs/>
          <w:shd w:val="clear" w:color="auto" w:fill="FFFFFF"/>
        </w:rPr>
        <w:t xml:space="preserve">, αποτελέσματα </w:t>
      </w:r>
      <w:proofErr w:type="spellStart"/>
      <w:r>
        <w:rPr>
          <w:rFonts w:eastAsia="Times New Roman"/>
          <w:bCs/>
          <w:shd w:val="clear" w:color="auto" w:fill="FFFFFF"/>
        </w:rPr>
        <w:t>υπερφορολόγησης</w:t>
      </w:r>
      <w:proofErr w:type="spellEnd"/>
      <w:r>
        <w:rPr>
          <w:rFonts w:eastAsia="Times New Roman"/>
          <w:bCs/>
          <w:shd w:val="clear" w:color="auto" w:fill="FFFFFF"/>
        </w:rPr>
        <w:t xml:space="preserve">, τα οποία </w:t>
      </w:r>
      <w:r w:rsidRPr="009B0695">
        <w:rPr>
          <w:rFonts w:eastAsia="Times New Roman"/>
          <w:bCs/>
          <w:shd w:val="clear" w:color="auto" w:fill="FFFFFF"/>
        </w:rPr>
        <w:t>θα</w:t>
      </w:r>
      <w:r>
        <w:rPr>
          <w:rFonts w:eastAsia="Times New Roman"/>
          <w:bCs/>
          <w:shd w:val="clear" w:color="auto" w:fill="FFFFFF"/>
        </w:rPr>
        <w:t xml:space="preserve"> διανεμηθούν με τον τρόπο </w:t>
      </w:r>
      <w:r w:rsidRPr="009B0695">
        <w:rPr>
          <w:rFonts w:eastAsia="Times New Roman"/>
          <w:bCs/>
          <w:shd w:val="clear" w:color="auto" w:fill="FFFFFF"/>
        </w:rPr>
        <w:t>που</w:t>
      </w:r>
      <w:r>
        <w:rPr>
          <w:rFonts w:eastAsia="Times New Roman"/>
          <w:bCs/>
          <w:shd w:val="clear" w:color="auto" w:fill="FFFFFF"/>
        </w:rPr>
        <w:t xml:space="preserve"> είδαμε </w:t>
      </w:r>
      <w:r w:rsidRPr="009B0695">
        <w:rPr>
          <w:rFonts w:eastAsia="Times New Roman"/>
          <w:bCs/>
          <w:shd w:val="clear" w:color="auto" w:fill="FFFFFF"/>
        </w:rPr>
        <w:t>να</w:t>
      </w:r>
      <w:r>
        <w:rPr>
          <w:rFonts w:eastAsia="Times New Roman"/>
          <w:bCs/>
          <w:shd w:val="clear" w:color="auto" w:fill="FFFFFF"/>
        </w:rPr>
        <w:t xml:space="preserve"> διανέμονται τις προηγούμενες φορές. </w:t>
      </w:r>
    </w:p>
    <w:p w14:paraId="719A54C3" w14:textId="77777777" w:rsidR="00E97792" w:rsidRDefault="00D70D60">
      <w:pPr>
        <w:spacing w:after="0" w:line="600" w:lineRule="auto"/>
        <w:ind w:firstLine="720"/>
        <w:jc w:val="both"/>
        <w:rPr>
          <w:rFonts w:eastAsia="Times New Roman"/>
          <w:bCs/>
          <w:shd w:val="clear" w:color="auto" w:fill="FFFFFF"/>
        </w:rPr>
      </w:pPr>
      <w:r w:rsidRPr="009B0695">
        <w:rPr>
          <w:rFonts w:eastAsia="Times New Roman"/>
          <w:bCs/>
          <w:shd w:val="clear" w:color="auto" w:fill="FFFFFF"/>
        </w:rPr>
        <w:t>Νομίζω</w:t>
      </w:r>
      <w:r>
        <w:rPr>
          <w:rFonts w:eastAsia="Times New Roman"/>
          <w:bCs/>
          <w:shd w:val="clear" w:color="auto" w:fill="FFFFFF"/>
        </w:rPr>
        <w:t xml:space="preserve"> </w:t>
      </w:r>
      <w:r w:rsidRPr="009B0695">
        <w:rPr>
          <w:rFonts w:eastAsia="Times New Roman"/>
          <w:bCs/>
          <w:shd w:val="clear" w:color="auto" w:fill="FFFFFF"/>
        </w:rPr>
        <w:t>ότι</w:t>
      </w:r>
      <w:r>
        <w:rPr>
          <w:rFonts w:eastAsia="Times New Roman"/>
          <w:bCs/>
          <w:shd w:val="clear" w:color="auto" w:fill="FFFFFF"/>
        </w:rPr>
        <w:t xml:space="preserve"> </w:t>
      </w:r>
      <w:r w:rsidRPr="009B0695">
        <w:rPr>
          <w:rFonts w:eastAsia="Times New Roman"/>
          <w:bCs/>
          <w:shd w:val="clear" w:color="auto" w:fill="FFFFFF"/>
        </w:rPr>
        <w:t>είναι</w:t>
      </w:r>
      <w:r>
        <w:rPr>
          <w:rFonts w:eastAsia="Times New Roman"/>
          <w:bCs/>
          <w:shd w:val="clear" w:color="auto" w:fill="FFFFFF"/>
        </w:rPr>
        <w:t xml:space="preserve"> πολύ σημαντικό </w:t>
      </w:r>
      <w:r w:rsidRPr="009B0695">
        <w:rPr>
          <w:rFonts w:eastAsia="Times New Roman"/>
          <w:bCs/>
          <w:shd w:val="clear" w:color="auto" w:fill="FFFFFF"/>
        </w:rPr>
        <w:t>να</w:t>
      </w:r>
      <w:r>
        <w:rPr>
          <w:rFonts w:eastAsia="Times New Roman"/>
          <w:bCs/>
          <w:shd w:val="clear" w:color="auto" w:fill="FFFFFF"/>
        </w:rPr>
        <w:t xml:space="preserve"> ξαναδούμε το ασφαλισ</w:t>
      </w:r>
      <w:r>
        <w:rPr>
          <w:rFonts w:eastAsia="Times New Roman"/>
          <w:bCs/>
          <w:shd w:val="clear" w:color="auto" w:fill="FFFFFF"/>
        </w:rPr>
        <w:t xml:space="preserve">τικό. </w:t>
      </w:r>
      <w:r w:rsidRPr="009B0695">
        <w:rPr>
          <w:rFonts w:eastAsia="Times New Roman"/>
          <w:bCs/>
          <w:shd w:val="clear" w:color="auto" w:fill="FFFFFF"/>
        </w:rPr>
        <w:t>Είναι</w:t>
      </w:r>
      <w:r>
        <w:rPr>
          <w:rFonts w:eastAsia="Times New Roman"/>
          <w:bCs/>
          <w:shd w:val="clear" w:color="auto" w:fill="FFFFFF"/>
        </w:rPr>
        <w:t xml:space="preserve"> </w:t>
      </w:r>
      <w:r w:rsidRPr="009B0695">
        <w:rPr>
          <w:rFonts w:eastAsia="Times New Roman"/>
          <w:bCs/>
          <w:shd w:val="clear" w:color="auto" w:fill="FFFFFF"/>
        </w:rPr>
        <w:t>μια</w:t>
      </w:r>
      <w:r>
        <w:rPr>
          <w:rFonts w:eastAsia="Times New Roman"/>
          <w:bCs/>
          <w:shd w:val="clear" w:color="auto" w:fill="FFFFFF"/>
        </w:rPr>
        <w:t xml:space="preserve"> καλή ευκαιρία </w:t>
      </w:r>
      <w:r w:rsidRPr="009B0695">
        <w:rPr>
          <w:rFonts w:eastAsia="Times New Roman"/>
          <w:bCs/>
          <w:shd w:val="clear" w:color="auto" w:fill="FFFFFF"/>
        </w:rPr>
        <w:t>να</w:t>
      </w:r>
      <w:r>
        <w:rPr>
          <w:rFonts w:eastAsia="Times New Roman"/>
          <w:bCs/>
          <w:shd w:val="clear" w:color="auto" w:fill="FFFFFF"/>
        </w:rPr>
        <w:t xml:space="preserve"> το δούμε τώρα εκ βάθρων </w:t>
      </w:r>
      <w:r w:rsidRPr="009B0695">
        <w:rPr>
          <w:rFonts w:eastAsia="Times New Roman"/>
          <w:bCs/>
          <w:shd w:val="clear" w:color="auto" w:fill="FFFFFF"/>
        </w:rPr>
        <w:t>και</w:t>
      </w:r>
      <w:r>
        <w:rPr>
          <w:rFonts w:eastAsia="Times New Roman"/>
          <w:bCs/>
          <w:shd w:val="clear" w:color="auto" w:fill="FFFFFF"/>
        </w:rPr>
        <w:t xml:space="preserve"> </w:t>
      </w:r>
      <w:r w:rsidRPr="009B0695">
        <w:rPr>
          <w:rFonts w:eastAsia="Times New Roman"/>
          <w:bCs/>
          <w:shd w:val="clear" w:color="auto" w:fill="FFFFFF"/>
        </w:rPr>
        <w:t>να</w:t>
      </w:r>
      <w:r>
        <w:rPr>
          <w:rFonts w:eastAsia="Times New Roman"/>
          <w:bCs/>
          <w:shd w:val="clear" w:color="auto" w:fill="FFFFFF"/>
        </w:rPr>
        <w:t xml:space="preserve"> προσπαθήσουμε </w:t>
      </w:r>
      <w:r w:rsidRPr="009B0695">
        <w:rPr>
          <w:rFonts w:eastAsia="Times New Roman"/>
          <w:bCs/>
          <w:shd w:val="clear" w:color="auto" w:fill="FFFFFF"/>
        </w:rPr>
        <w:t>να</w:t>
      </w:r>
      <w:r>
        <w:rPr>
          <w:rFonts w:eastAsia="Times New Roman"/>
          <w:bCs/>
          <w:shd w:val="clear" w:color="auto" w:fill="FFFFFF"/>
        </w:rPr>
        <w:t xml:space="preserve"> το λύσουμε όλοι μαζί. </w:t>
      </w:r>
    </w:p>
    <w:p w14:paraId="719A54C4" w14:textId="77777777" w:rsidR="00E97792" w:rsidRDefault="00D70D60">
      <w:pPr>
        <w:spacing w:after="0" w:line="600" w:lineRule="auto"/>
        <w:ind w:firstLine="720"/>
        <w:jc w:val="both"/>
        <w:rPr>
          <w:rFonts w:eastAsia="Times New Roman"/>
          <w:bCs/>
          <w:shd w:val="clear" w:color="auto" w:fill="FFFFFF"/>
        </w:rPr>
      </w:pPr>
      <w:r w:rsidRPr="009B0695">
        <w:rPr>
          <w:rFonts w:eastAsia="Times New Roman"/>
          <w:bCs/>
          <w:shd w:val="clear" w:color="auto" w:fill="FFFFFF"/>
        </w:rPr>
        <w:t>Θα</w:t>
      </w:r>
      <w:r>
        <w:rPr>
          <w:rFonts w:eastAsia="Times New Roman"/>
          <w:bCs/>
          <w:shd w:val="clear" w:color="auto" w:fill="FFFFFF"/>
        </w:rPr>
        <w:t xml:space="preserve"> σας μιλήσω για την υπόλοιπη ώρα κυρίως για δύο </w:t>
      </w:r>
      <w:r w:rsidRPr="009B0695">
        <w:rPr>
          <w:rFonts w:eastAsia="Times New Roman"/>
          <w:bCs/>
          <w:shd w:val="clear" w:color="auto" w:fill="FFFFFF"/>
        </w:rPr>
        <w:t>τροπολογίες</w:t>
      </w:r>
      <w:r>
        <w:rPr>
          <w:rFonts w:eastAsia="Times New Roman"/>
          <w:bCs/>
          <w:shd w:val="clear" w:color="auto" w:fill="FFFFFF"/>
        </w:rPr>
        <w:t xml:space="preserve">. Θα μιλήσω πολύ λίγο για τη </w:t>
      </w:r>
      <w:r w:rsidRPr="0087778C">
        <w:rPr>
          <w:rFonts w:eastAsia="Times New Roman"/>
          <w:bCs/>
          <w:shd w:val="clear" w:color="auto" w:fill="FFFFFF"/>
        </w:rPr>
        <w:t>μια</w:t>
      </w:r>
      <w:r>
        <w:rPr>
          <w:rFonts w:eastAsia="Times New Roman"/>
          <w:bCs/>
          <w:shd w:val="clear" w:color="auto" w:fill="FFFFFF"/>
        </w:rPr>
        <w:t xml:space="preserve">, </w:t>
      </w:r>
      <w:r w:rsidRPr="0087778C">
        <w:rPr>
          <w:rFonts w:eastAsia="Times New Roman"/>
          <w:bCs/>
          <w:shd w:val="clear" w:color="auto" w:fill="FFFFFF"/>
        </w:rPr>
        <w:t>γιατί</w:t>
      </w:r>
      <w:r>
        <w:rPr>
          <w:rFonts w:eastAsia="Times New Roman"/>
          <w:bCs/>
          <w:shd w:val="clear" w:color="auto" w:fill="FFFFFF"/>
        </w:rPr>
        <w:t xml:space="preserve"> συμφωνούμε. Αφορά την ινδική κάνναβη </w:t>
      </w:r>
      <w:r w:rsidRPr="0087778C">
        <w:rPr>
          <w:rFonts w:eastAsia="Times New Roman"/>
          <w:bCs/>
          <w:shd w:val="clear" w:color="auto" w:fill="FFFFFF"/>
        </w:rPr>
        <w:t>και</w:t>
      </w:r>
      <w:r>
        <w:rPr>
          <w:rFonts w:eastAsia="Times New Roman"/>
          <w:bCs/>
          <w:shd w:val="clear" w:color="auto" w:fill="FFFFFF"/>
        </w:rPr>
        <w:t xml:space="preserve"> τον διαχωρισμό των προϊόντων εκχύλισης της κλωστικής από αυτά </w:t>
      </w:r>
      <w:r w:rsidRPr="0087778C">
        <w:rPr>
          <w:rFonts w:eastAsia="Times New Roman"/>
          <w:bCs/>
          <w:shd w:val="clear" w:color="auto" w:fill="FFFFFF"/>
        </w:rPr>
        <w:t>που</w:t>
      </w:r>
      <w:r>
        <w:rPr>
          <w:rFonts w:eastAsia="Times New Roman"/>
          <w:bCs/>
          <w:shd w:val="clear" w:color="auto" w:fill="FFFFFF"/>
        </w:rPr>
        <w:t xml:space="preserve"> έχουν μεγάλες περιεκτικότητες </w:t>
      </w:r>
      <w:proofErr w:type="spellStart"/>
      <w:r w:rsidRPr="00546458">
        <w:rPr>
          <w:rFonts w:eastAsia="Times New Roman"/>
          <w:bCs/>
          <w:shd w:val="clear" w:color="auto" w:fill="FFFFFF"/>
        </w:rPr>
        <w:t>τετραϋδροκανναβινόλη</w:t>
      </w:r>
      <w:r>
        <w:rPr>
          <w:rFonts w:eastAsia="Times New Roman"/>
          <w:bCs/>
          <w:shd w:val="clear" w:color="auto" w:fill="FFFFFF"/>
        </w:rPr>
        <w:t>ς</w:t>
      </w:r>
      <w:proofErr w:type="spellEnd"/>
      <w:r>
        <w:rPr>
          <w:rFonts w:eastAsia="Times New Roman"/>
          <w:bCs/>
          <w:shd w:val="clear" w:color="auto" w:fill="FFFFFF"/>
        </w:rPr>
        <w:t xml:space="preserve">, την οποία αυτονοήτως </w:t>
      </w:r>
      <w:r w:rsidRPr="0087778C">
        <w:rPr>
          <w:rFonts w:eastAsia="Times New Roman"/>
          <w:bCs/>
          <w:shd w:val="clear" w:color="auto" w:fill="FFFFFF"/>
        </w:rPr>
        <w:t>θα</w:t>
      </w:r>
      <w:r>
        <w:rPr>
          <w:rFonts w:eastAsia="Times New Roman"/>
          <w:bCs/>
          <w:shd w:val="clear" w:color="auto" w:fill="FFFFFF"/>
        </w:rPr>
        <w:t xml:space="preserve"> αποδεχτούμε </w:t>
      </w:r>
      <w:r w:rsidRPr="0087778C">
        <w:rPr>
          <w:rFonts w:eastAsia="Times New Roman"/>
          <w:bCs/>
          <w:shd w:val="clear" w:color="auto" w:fill="FFFFFF"/>
        </w:rPr>
        <w:t>γιατί</w:t>
      </w:r>
      <w:r>
        <w:rPr>
          <w:rFonts w:eastAsia="Times New Roman"/>
          <w:bCs/>
          <w:shd w:val="clear" w:color="auto" w:fill="FFFFFF"/>
        </w:rPr>
        <w:t xml:space="preserve"> </w:t>
      </w:r>
      <w:r w:rsidRPr="0087778C">
        <w:rPr>
          <w:rFonts w:eastAsia="Times New Roman"/>
          <w:bCs/>
          <w:shd w:val="clear" w:color="auto" w:fill="FFFFFF"/>
        </w:rPr>
        <w:t>είναι</w:t>
      </w:r>
      <w:r>
        <w:rPr>
          <w:rFonts w:eastAsia="Times New Roman"/>
          <w:bCs/>
          <w:shd w:val="clear" w:color="auto" w:fill="FFFFFF"/>
        </w:rPr>
        <w:t xml:space="preserve"> πολύ λογική. </w:t>
      </w:r>
    </w:p>
    <w:p w14:paraId="719A54C5"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Κυρίως, </w:t>
      </w:r>
      <w:r w:rsidRPr="0087778C">
        <w:rPr>
          <w:rFonts w:eastAsia="Times New Roman"/>
          <w:bCs/>
          <w:shd w:val="clear" w:color="auto" w:fill="FFFFFF"/>
        </w:rPr>
        <w:t>θα</w:t>
      </w:r>
      <w:r>
        <w:rPr>
          <w:rFonts w:eastAsia="Times New Roman"/>
          <w:bCs/>
          <w:shd w:val="clear" w:color="auto" w:fill="FFFFFF"/>
        </w:rPr>
        <w:t xml:space="preserve"> σας μιλήσω για χρήστες, οι οποίοι πεθαίνουν στον δρόμο </w:t>
      </w:r>
      <w:r w:rsidRPr="00546458">
        <w:rPr>
          <w:rFonts w:eastAsia="Times New Roman"/>
          <w:bCs/>
          <w:shd w:val="clear" w:color="auto" w:fill="FFFFFF"/>
        </w:rPr>
        <w:t>και</w:t>
      </w:r>
      <w:r>
        <w:rPr>
          <w:rFonts w:eastAsia="Times New Roman"/>
          <w:bCs/>
          <w:shd w:val="clear" w:color="auto" w:fill="FFFFFF"/>
        </w:rPr>
        <w:t xml:space="preserve"> </w:t>
      </w:r>
      <w:r w:rsidRPr="00546458">
        <w:rPr>
          <w:rFonts w:eastAsia="Times New Roman"/>
          <w:bCs/>
          <w:shd w:val="clear" w:color="auto" w:fill="FFFFFF"/>
        </w:rPr>
        <w:t>συγκ</w:t>
      </w:r>
      <w:r w:rsidRPr="00546458">
        <w:rPr>
          <w:rFonts w:eastAsia="Times New Roman"/>
          <w:bCs/>
          <w:shd w:val="clear" w:color="auto" w:fill="FFFFFF"/>
        </w:rPr>
        <w:t>εκριμένα</w:t>
      </w:r>
      <w:r>
        <w:rPr>
          <w:rFonts w:eastAsia="Times New Roman"/>
          <w:bCs/>
          <w:shd w:val="clear" w:color="auto" w:fill="FFFFFF"/>
        </w:rPr>
        <w:t xml:space="preserve"> για την προσπάθεια επίλυσης του θέματος, </w:t>
      </w:r>
      <w:r w:rsidRPr="0087778C">
        <w:rPr>
          <w:rFonts w:eastAsia="Times New Roman"/>
          <w:bCs/>
          <w:shd w:val="clear" w:color="auto" w:fill="FFFFFF"/>
        </w:rPr>
        <w:t>που</w:t>
      </w:r>
      <w:r>
        <w:rPr>
          <w:rFonts w:eastAsia="Times New Roman"/>
          <w:bCs/>
          <w:shd w:val="clear" w:color="auto" w:fill="FFFFFF"/>
        </w:rPr>
        <w:t xml:space="preserve"> </w:t>
      </w:r>
      <w:r w:rsidRPr="0087778C">
        <w:rPr>
          <w:rFonts w:eastAsia="Times New Roman"/>
          <w:bCs/>
          <w:shd w:val="clear" w:color="auto" w:fill="FFFFFF"/>
        </w:rPr>
        <w:t>είναι</w:t>
      </w:r>
      <w:r>
        <w:rPr>
          <w:rFonts w:eastAsia="Times New Roman"/>
          <w:bCs/>
          <w:shd w:val="clear" w:color="auto" w:fill="FFFFFF"/>
        </w:rPr>
        <w:t xml:space="preserve"> εξαιρετικά σημαντικό, </w:t>
      </w:r>
      <w:r w:rsidRPr="00546458">
        <w:rPr>
          <w:rFonts w:eastAsia="Times New Roman"/>
          <w:bCs/>
          <w:shd w:val="clear" w:color="auto" w:fill="FFFFFF"/>
        </w:rPr>
        <w:t>αλλά</w:t>
      </w:r>
      <w:r>
        <w:rPr>
          <w:rFonts w:eastAsia="Times New Roman"/>
          <w:bCs/>
          <w:shd w:val="clear" w:color="auto" w:fill="FFFFFF"/>
        </w:rPr>
        <w:t xml:space="preserve"> </w:t>
      </w:r>
      <w:r w:rsidRPr="0087778C">
        <w:rPr>
          <w:rFonts w:eastAsia="Times New Roman"/>
          <w:bCs/>
          <w:shd w:val="clear" w:color="auto" w:fill="FFFFFF"/>
        </w:rPr>
        <w:t>και</w:t>
      </w:r>
      <w:r>
        <w:rPr>
          <w:rFonts w:eastAsia="Times New Roman"/>
          <w:bCs/>
          <w:shd w:val="clear" w:color="auto" w:fill="FFFFFF"/>
        </w:rPr>
        <w:t xml:space="preserve"> για την απροθυμία της </w:t>
      </w:r>
      <w:r w:rsidRPr="0087778C">
        <w:rPr>
          <w:rFonts w:eastAsia="Times New Roman"/>
          <w:bCs/>
          <w:shd w:val="clear" w:color="auto" w:fill="FFFFFF"/>
        </w:rPr>
        <w:t>Κυβέρνηση</w:t>
      </w:r>
      <w:r>
        <w:rPr>
          <w:rFonts w:eastAsia="Times New Roman"/>
          <w:bCs/>
          <w:shd w:val="clear" w:color="auto" w:fill="FFFFFF"/>
        </w:rPr>
        <w:t xml:space="preserve">ς </w:t>
      </w:r>
      <w:r w:rsidRPr="0087778C">
        <w:rPr>
          <w:rFonts w:eastAsia="Times New Roman"/>
          <w:bCs/>
          <w:shd w:val="clear" w:color="auto" w:fill="FFFFFF"/>
        </w:rPr>
        <w:t>να</w:t>
      </w:r>
      <w:r>
        <w:rPr>
          <w:rFonts w:eastAsia="Times New Roman"/>
          <w:bCs/>
          <w:shd w:val="clear" w:color="auto" w:fill="FFFFFF"/>
        </w:rPr>
        <w:t xml:space="preserve"> προχωρήσει σε </w:t>
      </w:r>
      <w:r w:rsidRPr="0087778C">
        <w:rPr>
          <w:rFonts w:eastAsia="Times New Roman"/>
          <w:bCs/>
          <w:shd w:val="clear" w:color="auto" w:fill="FFFFFF"/>
        </w:rPr>
        <w:t>μια</w:t>
      </w:r>
      <w:r>
        <w:rPr>
          <w:rFonts w:eastAsia="Times New Roman"/>
          <w:bCs/>
          <w:shd w:val="clear" w:color="auto" w:fill="FFFFFF"/>
        </w:rPr>
        <w:t xml:space="preserve"> πολύ απλή, πολύ απτή </w:t>
      </w:r>
      <w:r w:rsidRPr="0087778C">
        <w:rPr>
          <w:rFonts w:eastAsia="Times New Roman"/>
          <w:bCs/>
          <w:shd w:val="clear" w:color="auto" w:fill="FFFFFF"/>
        </w:rPr>
        <w:t>και</w:t>
      </w:r>
      <w:r>
        <w:rPr>
          <w:rFonts w:eastAsia="Times New Roman"/>
          <w:bCs/>
          <w:shd w:val="clear" w:color="auto" w:fill="FFFFFF"/>
        </w:rPr>
        <w:t xml:space="preserve"> πολύ εύκολη </w:t>
      </w:r>
      <w:r w:rsidRPr="0087778C">
        <w:rPr>
          <w:rFonts w:eastAsia="Times New Roman"/>
          <w:bCs/>
          <w:shd w:val="clear" w:color="auto" w:fill="FFFFFF"/>
        </w:rPr>
        <w:t>να</w:t>
      </w:r>
      <w:r>
        <w:rPr>
          <w:rFonts w:eastAsia="Times New Roman"/>
          <w:bCs/>
          <w:shd w:val="clear" w:color="auto" w:fill="FFFFFF"/>
        </w:rPr>
        <w:t xml:space="preserve"> εφαρμοστεί λύση. </w:t>
      </w:r>
    </w:p>
    <w:p w14:paraId="719A54C6"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Οι Βουλευτές της Δημοκρατικής Συμπαράταξης καταθέσαμε</w:t>
      </w:r>
      <w:r>
        <w:rPr>
          <w:rFonts w:eastAsia="Times New Roman"/>
          <w:bCs/>
          <w:shd w:val="clear" w:color="auto" w:fill="FFFFFF"/>
        </w:rPr>
        <w:t xml:space="preserve"> στο </w:t>
      </w:r>
      <w:r w:rsidRPr="0087778C">
        <w:rPr>
          <w:rFonts w:eastAsia="Times New Roman"/>
          <w:bCs/>
          <w:shd w:val="clear" w:color="auto" w:fill="FFFFFF"/>
        </w:rPr>
        <w:t>συγκεκριμέν</w:t>
      </w:r>
      <w:r>
        <w:rPr>
          <w:rFonts w:eastAsia="Times New Roman"/>
          <w:bCs/>
          <w:shd w:val="clear" w:color="auto" w:fill="FFFFFF"/>
        </w:rPr>
        <w:t xml:space="preserve">ο </w:t>
      </w:r>
      <w:r w:rsidRPr="0087778C">
        <w:rPr>
          <w:rFonts w:eastAsia="Times New Roman"/>
          <w:bCs/>
          <w:shd w:val="clear" w:color="auto" w:fill="FFFFFF"/>
        </w:rPr>
        <w:t>νομοσχέδιο</w:t>
      </w:r>
      <w:r>
        <w:rPr>
          <w:rFonts w:eastAsia="Times New Roman"/>
          <w:bCs/>
          <w:shd w:val="clear" w:color="auto" w:fill="FFFFFF"/>
        </w:rPr>
        <w:t xml:space="preserve"> </w:t>
      </w:r>
      <w:r w:rsidRPr="0087778C">
        <w:rPr>
          <w:rFonts w:eastAsia="Times New Roman"/>
          <w:bCs/>
          <w:shd w:val="clear" w:color="auto" w:fill="FFFFFF"/>
        </w:rPr>
        <w:t>μια</w:t>
      </w:r>
      <w:r>
        <w:rPr>
          <w:rFonts w:eastAsia="Times New Roman"/>
          <w:bCs/>
          <w:shd w:val="clear" w:color="auto" w:fill="FFFFFF"/>
        </w:rPr>
        <w:t xml:space="preserve"> </w:t>
      </w:r>
      <w:r w:rsidRPr="0087778C">
        <w:rPr>
          <w:rFonts w:eastAsia="Times New Roman"/>
          <w:bCs/>
          <w:shd w:val="clear" w:color="auto" w:fill="FFFFFF"/>
        </w:rPr>
        <w:t>τροπολογία</w:t>
      </w:r>
      <w:r>
        <w:rPr>
          <w:rFonts w:eastAsia="Times New Roman"/>
          <w:bCs/>
          <w:shd w:val="clear" w:color="auto" w:fill="FFFFFF"/>
        </w:rPr>
        <w:t xml:space="preserve"> για τη </w:t>
      </w:r>
      <w:r w:rsidRPr="0087778C">
        <w:rPr>
          <w:rFonts w:eastAsia="Times New Roman"/>
          <w:bCs/>
          <w:shd w:val="clear" w:color="auto" w:fill="FFFFFF"/>
        </w:rPr>
        <w:t>λειτουργία</w:t>
      </w:r>
      <w:r>
        <w:rPr>
          <w:rFonts w:eastAsia="Times New Roman"/>
          <w:bCs/>
          <w:shd w:val="clear" w:color="auto" w:fill="FFFFFF"/>
        </w:rPr>
        <w:t xml:space="preserve"> χώρων ιατρικώς εποπτευόμενης χρήσης ψυχοτρόπων ουσιών. </w:t>
      </w:r>
    </w:p>
    <w:p w14:paraId="719A54C7"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Όλοι όσοι ζούμε </w:t>
      </w:r>
      <w:r w:rsidRPr="0087778C">
        <w:rPr>
          <w:rFonts w:eastAsia="Times New Roman"/>
          <w:bCs/>
          <w:shd w:val="clear" w:color="auto" w:fill="FFFFFF"/>
        </w:rPr>
        <w:t>και</w:t>
      </w:r>
      <w:r>
        <w:rPr>
          <w:rFonts w:eastAsia="Times New Roman"/>
          <w:bCs/>
          <w:shd w:val="clear" w:color="auto" w:fill="FFFFFF"/>
        </w:rPr>
        <w:t xml:space="preserve"> κινούμαστε στο </w:t>
      </w:r>
      <w:r>
        <w:rPr>
          <w:rFonts w:eastAsia="Times New Roman"/>
          <w:bCs/>
          <w:shd w:val="clear" w:color="auto" w:fill="FFFFFF"/>
        </w:rPr>
        <w:t xml:space="preserve">κέντρο </w:t>
      </w:r>
      <w:r>
        <w:rPr>
          <w:rFonts w:eastAsia="Times New Roman"/>
          <w:bCs/>
          <w:shd w:val="clear" w:color="auto" w:fill="FFFFFF"/>
        </w:rPr>
        <w:t>της Αθήνας, στην Πειραιώς, στη Σοφοκλέους έχετε δει την εικόνα αυτών των ανθρώπων οι οποίοι κάνο</w:t>
      </w:r>
      <w:r>
        <w:rPr>
          <w:rFonts w:eastAsia="Times New Roman"/>
          <w:bCs/>
          <w:shd w:val="clear" w:color="auto" w:fill="FFFFFF"/>
        </w:rPr>
        <w:t>υν χρήση στο πεζοδρόμιο ή βρίσκονται ξαπλωμένοι, -</w:t>
      </w:r>
      <w:r w:rsidRPr="0087778C">
        <w:rPr>
          <w:rFonts w:eastAsia="Times New Roman"/>
          <w:bCs/>
          <w:shd w:val="clear" w:color="auto" w:fill="FFFFFF"/>
        </w:rPr>
        <w:t>όπως</w:t>
      </w:r>
      <w:r>
        <w:rPr>
          <w:rFonts w:eastAsia="Times New Roman"/>
          <w:bCs/>
          <w:shd w:val="clear" w:color="auto" w:fill="FFFFFF"/>
        </w:rPr>
        <w:t xml:space="preserve"> είδα χθες πολύ χαρακτηριστικά- με τους </w:t>
      </w:r>
      <w:proofErr w:type="spellStart"/>
      <w:r>
        <w:rPr>
          <w:rFonts w:eastAsia="Times New Roman"/>
          <w:bCs/>
          <w:shd w:val="clear" w:color="auto" w:fill="FFFFFF"/>
        </w:rPr>
        <w:t>διασώστες</w:t>
      </w:r>
      <w:proofErr w:type="spellEnd"/>
      <w:r>
        <w:rPr>
          <w:rFonts w:eastAsia="Times New Roman"/>
          <w:bCs/>
          <w:shd w:val="clear" w:color="auto" w:fill="FFFFFF"/>
        </w:rPr>
        <w:t xml:space="preserve"> του ΟΚΑΝΑ πάνω από το κεφάλι τους μέσα στον ήλιο του απογεύματος. Ε</w:t>
      </w:r>
      <w:r w:rsidRPr="0087778C">
        <w:rPr>
          <w:rFonts w:eastAsia="Times New Roman"/>
          <w:bCs/>
          <w:shd w:val="clear" w:color="auto" w:fill="FFFFFF"/>
        </w:rPr>
        <w:t>ίναι</w:t>
      </w:r>
      <w:r>
        <w:rPr>
          <w:rFonts w:eastAsia="Times New Roman"/>
          <w:bCs/>
          <w:shd w:val="clear" w:color="auto" w:fill="FFFFFF"/>
        </w:rPr>
        <w:t xml:space="preserve"> </w:t>
      </w:r>
      <w:r w:rsidRPr="0087778C">
        <w:rPr>
          <w:rFonts w:eastAsia="Times New Roman"/>
          <w:bCs/>
          <w:shd w:val="clear" w:color="auto" w:fill="FFFFFF"/>
        </w:rPr>
        <w:t>μια</w:t>
      </w:r>
      <w:r>
        <w:rPr>
          <w:rFonts w:eastAsia="Times New Roman"/>
          <w:bCs/>
          <w:shd w:val="clear" w:color="auto" w:fill="FFFFFF"/>
        </w:rPr>
        <w:t xml:space="preserve"> πολύ συνηθισμένη εικόνα. </w:t>
      </w:r>
    </w:p>
    <w:p w14:paraId="719A54C8"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Οι άνθρωποι </w:t>
      </w:r>
      <w:r w:rsidRPr="0087778C">
        <w:rPr>
          <w:rFonts w:eastAsia="Times New Roman"/>
          <w:bCs/>
          <w:shd w:val="clear" w:color="auto" w:fill="FFFFFF"/>
        </w:rPr>
        <w:t>που</w:t>
      </w:r>
      <w:r>
        <w:rPr>
          <w:rFonts w:eastAsia="Times New Roman"/>
          <w:bCs/>
          <w:shd w:val="clear" w:color="auto" w:fill="FFFFFF"/>
        </w:rPr>
        <w:t xml:space="preserve"> κάνουν χρήση ουσιών στον δρόμο </w:t>
      </w:r>
      <w:r w:rsidRPr="0087778C">
        <w:rPr>
          <w:rFonts w:eastAsia="Times New Roman"/>
          <w:bCs/>
          <w:shd w:val="clear" w:color="auto" w:fill="FFFFFF"/>
        </w:rPr>
        <w:t>είναι</w:t>
      </w:r>
      <w:r>
        <w:rPr>
          <w:rFonts w:eastAsia="Times New Roman"/>
          <w:bCs/>
          <w:shd w:val="clear" w:color="auto" w:fill="FFFFFF"/>
        </w:rPr>
        <w:t xml:space="preserve"> </w:t>
      </w:r>
      <w:r w:rsidRPr="0087778C">
        <w:rPr>
          <w:rFonts w:eastAsia="Times New Roman"/>
          <w:bCs/>
          <w:shd w:val="clear" w:color="auto" w:fill="FFFFFF"/>
        </w:rPr>
        <w:t>μια</w:t>
      </w:r>
      <w:r>
        <w:rPr>
          <w:rFonts w:eastAsia="Times New Roman"/>
          <w:bCs/>
          <w:shd w:val="clear" w:color="auto" w:fill="FFFFFF"/>
        </w:rPr>
        <w:t xml:space="preserve"> </w:t>
      </w:r>
      <w:r w:rsidRPr="0087778C">
        <w:rPr>
          <w:rFonts w:eastAsia="Times New Roman"/>
          <w:bCs/>
          <w:shd w:val="clear" w:color="auto" w:fill="FFFFFF"/>
        </w:rPr>
        <w:t>συγκεκριμέν</w:t>
      </w:r>
      <w:r>
        <w:rPr>
          <w:rFonts w:eastAsia="Times New Roman"/>
          <w:bCs/>
          <w:shd w:val="clear" w:color="auto" w:fill="FFFFFF"/>
        </w:rPr>
        <w:t xml:space="preserve">η υποκατηγορία χρηστών, οι οποίοι </w:t>
      </w:r>
      <w:r w:rsidRPr="0087778C">
        <w:rPr>
          <w:rFonts w:eastAsia="Times New Roman"/>
          <w:bCs/>
          <w:shd w:val="clear" w:color="auto" w:fill="FFFFFF"/>
        </w:rPr>
        <w:t>είναι</w:t>
      </w:r>
      <w:r>
        <w:rPr>
          <w:rFonts w:eastAsia="Times New Roman"/>
          <w:bCs/>
          <w:shd w:val="clear" w:color="auto" w:fill="FFFFFF"/>
        </w:rPr>
        <w:t xml:space="preserve"> εξαιρετικά δύσκολο </w:t>
      </w:r>
      <w:r w:rsidRPr="0087778C">
        <w:rPr>
          <w:rFonts w:eastAsia="Times New Roman"/>
          <w:bCs/>
          <w:shd w:val="clear" w:color="auto" w:fill="FFFFFF"/>
        </w:rPr>
        <w:t>να</w:t>
      </w:r>
      <w:r>
        <w:rPr>
          <w:rFonts w:eastAsia="Times New Roman"/>
          <w:bCs/>
          <w:shd w:val="clear" w:color="auto" w:fill="FFFFFF"/>
        </w:rPr>
        <w:t xml:space="preserve"> προσεγγιστούν από τις </w:t>
      </w:r>
      <w:r>
        <w:rPr>
          <w:rFonts w:eastAsia="Times New Roman"/>
          <w:bCs/>
          <w:shd w:val="clear" w:color="auto" w:fill="FFFFFF"/>
        </w:rPr>
        <w:t>υπηρεσίες</w:t>
      </w:r>
      <w:r>
        <w:rPr>
          <w:rFonts w:eastAsia="Times New Roman"/>
          <w:bCs/>
          <w:shd w:val="clear" w:color="auto" w:fill="FFFFFF"/>
        </w:rPr>
        <w:t xml:space="preserve">. </w:t>
      </w:r>
      <w:r w:rsidRPr="0087778C">
        <w:rPr>
          <w:rFonts w:eastAsia="Times New Roman"/>
          <w:bCs/>
          <w:shd w:val="clear" w:color="auto" w:fill="FFFFFF"/>
        </w:rPr>
        <w:t>Είναι</w:t>
      </w:r>
      <w:r>
        <w:rPr>
          <w:rFonts w:eastAsia="Times New Roman"/>
          <w:bCs/>
          <w:shd w:val="clear" w:color="auto" w:fill="FFFFFF"/>
        </w:rPr>
        <w:t xml:space="preserve"> πάρα πολύ αρνητικοί στο </w:t>
      </w:r>
      <w:r w:rsidRPr="0087778C">
        <w:rPr>
          <w:rFonts w:eastAsia="Times New Roman"/>
          <w:bCs/>
          <w:shd w:val="clear" w:color="auto" w:fill="FFFFFF"/>
        </w:rPr>
        <w:t>να</w:t>
      </w:r>
      <w:r>
        <w:rPr>
          <w:rFonts w:eastAsia="Times New Roman"/>
          <w:bCs/>
          <w:shd w:val="clear" w:color="auto" w:fill="FFFFFF"/>
        </w:rPr>
        <w:t xml:space="preserve"> προσεγγιστούν </w:t>
      </w:r>
      <w:r w:rsidRPr="0087778C">
        <w:rPr>
          <w:rFonts w:eastAsia="Times New Roman"/>
          <w:bCs/>
          <w:shd w:val="clear" w:color="auto" w:fill="FFFFFF"/>
        </w:rPr>
        <w:t>και</w:t>
      </w:r>
      <w:r>
        <w:rPr>
          <w:rFonts w:eastAsia="Times New Roman"/>
          <w:bCs/>
          <w:shd w:val="clear" w:color="auto" w:fill="FFFFFF"/>
        </w:rPr>
        <w:t xml:space="preserve"> να προσελκυστούν σε θεραπευτικές μεθόδους διαφορετικές. Ε</w:t>
      </w:r>
      <w:r w:rsidRPr="0087778C">
        <w:rPr>
          <w:rFonts w:eastAsia="Times New Roman"/>
          <w:bCs/>
          <w:shd w:val="clear" w:color="auto" w:fill="FFFFFF"/>
        </w:rPr>
        <w:t>ίναι</w:t>
      </w:r>
      <w:r>
        <w:rPr>
          <w:rFonts w:eastAsia="Times New Roman"/>
          <w:bCs/>
          <w:shd w:val="clear" w:color="auto" w:fill="FFFFFF"/>
        </w:rPr>
        <w:t xml:space="preserve"> αυτοί </w:t>
      </w:r>
      <w:r w:rsidRPr="0087778C">
        <w:rPr>
          <w:rFonts w:eastAsia="Times New Roman"/>
          <w:bCs/>
          <w:shd w:val="clear" w:color="auto" w:fill="FFFFFF"/>
        </w:rPr>
        <w:t>που</w:t>
      </w:r>
      <w:r>
        <w:rPr>
          <w:rFonts w:eastAsia="Times New Roman"/>
          <w:bCs/>
          <w:shd w:val="clear" w:color="auto" w:fill="FFFFFF"/>
        </w:rPr>
        <w:t xml:space="preserve"> έχουν τα μεγαλύτε</w:t>
      </w:r>
      <w:r>
        <w:rPr>
          <w:rFonts w:eastAsia="Times New Roman"/>
          <w:bCs/>
          <w:shd w:val="clear" w:color="auto" w:fill="FFFFFF"/>
        </w:rPr>
        <w:t xml:space="preserve">ρα ποσοστά επιπλοκών από τη χρήση </w:t>
      </w:r>
      <w:r w:rsidRPr="0087778C">
        <w:rPr>
          <w:rFonts w:eastAsia="Times New Roman"/>
          <w:bCs/>
          <w:shd w:val="clear" w:color="auto" w:fill="FFFFFF"/>
        </w:rPr>
        <w:t>και</w:t>
      </w:r>
      <w:r>
        <w:rPr>
          <w:rFonts w:eastAsia="Times New Roman"/>
          <w:bCs/>
          <w:shd w:val="clear" w:color="auto" w:fill="FFFFFF"/>
        </w:rPr>
        <w:t xml:space="preserve"> </w:t>
      </w:r>
      <w:r w:rsidRPr="0087778C">
        <w:rPr>
          <w:rFonts w:eastAsia="Times New Roman"/>
          <w:bCs/>
          <w:shd w:val="clear" w:color="auto" w:fill="FFFFFF"/>
        </w:rPr>
        <w:t>είναι</w:t>
      </w:r>
      <w:r>
        <w:rPr>
          <w:rFonts w:eastAsia="Times New Roman"/>
          <w:bCs/>
          <w:shd w:val="clear" w:color="auto" w:fill="FFFFFF"/>
        </w:rPr>
        <w:t xml:space="preserve"> η ομάδα στην οποία η επιδημία του </w:t>
      </w:r>
      <w:r>
        <w:rPr>
          <w:rFonts w:eastAsia="Times New Roman"/>
          <w:bCs/>
          <w:shd w:val="clear" w:color="auto" w:fill="FFFFFF"/>
          <w:lang w:val="en-US"/>
        </w:rPr>
        <w:t>HIV</w:t>
      </w:r>
      <w:r w:rsidRPr="0087778C">
        <w:rPr>
          <w:rFonts w:eastAsia="Times New Roman"/>
          <w:bCs/>
          <w:shd w:val="clear" w:color="auto" w:fill="FFFFFF"/>
        </w:rPr>
        <w:t xml:space="preserve"> και </w:t>
      </w:r>
      <w:r>
        <w:rPr>
          <w:rFonts w:eastAsia="Times New Roman"/>
          <w:bCs/>
          <w:shd w:val="clear" w:color="auto" w:fill="FFFFFF"/>
        </w:rPr>
        <w:t xml:space="preserve">του </w:t>
      </w:r>
      <w:r>
        <w:rPr>
          <w:rFonts w:eastAsia="Times New Roman"/>
          <w:bCs/>
          <w:shd w:val="clear" w:color="auto" w:fill="FFFFFF"/>
          <w:lang w:val="en-US"/>
        </w:rPr>
        <w:t>HCV</w:t>
      </w:r>
      <w:r>
        <w:rPr>
          <w:rFonts w:eastAsia="Times New Roman"/>
          <w:bCs/>
          <w:shd w:val="clear" w:color="auto" w:fill="FFFFFF"/>
        </w:rPr>
        <w:t>,</w:t>
      </w:r>
      <w:r w:rsidRPr="0087778C">
        <w:rPr>
          <w:rFonts w:eastAsia="Times New Roman"/>
          <w:bCs/>
          <w:shd w:val="clear" w:color="auto" w:fill="FFFFFF"/>
        </w:rPr>
        <w:t xml:space="preserve"> της ηπατ</w:t>
      </w:r>
      <w:r>
        <w:rPr>
          <w:rFonts w:eastAsia="Times New Roman"/>
          <w:bCs/>
          <w:shd w:val="clear" w:color="auto" w:fill="FFFFFF"/>
        </w:rPr>
        <w:t xml:space="preserve">ίτιδας, πραγματικά </w:t>
      </w:r>
      <w:r w:rsidRPr="0087778C">
        <w:rPr>
          <w:rFonts w:eastAsia="Times New Roman"/>
          <w:bCs/>
          <w:shd w:val="clear" w:color="auto" w:fill="FFFFFF"/>
        </w:rPr>
        <w:t>έχει</w:t>
      </w:r>
      <w:r>
        <w:rPr>
          <w:rFonts w:eastAsia="Times New Roman"/>
          <w:bCs/>
          <w:shd w:val="clear" w:color="auto" w:fill="FFFFFF"/>
        </w:rPr>
        <w:t xml:space="preserve"> κολοσσιαίες διαστάσεις, καθώς μοιράζονται τις σύριγγες </w:t>
      </w:r>
      <w:r w:rsidRPr="00BA3878">
        <w:rPr>
          <w:rFonts w:eastAsia="Times New Roman"/>
          <w:bCs/>
          <w:shd w:val="clear" w:color="auto" w:fill="FFFFFF"/>
        </w:rPr>
        <w:t>και</w:t>
      </w:r>
      <w:r>
        <w:rPr>
          <w:rFonts w:eastAsia="Times New Roman"/>
          <w:bCs/>
          <w:shd w:val="clear" w:color="auto" w:fill="FFFFFF"/>
        </w:rPr>
        <w:t xml:space="preserve"> </w:t>
      </w:r>
      <w:r w:rsidRPr="0087778C">
        <w:rPr>
          <w:rFonts w:eastAsia="Times New Roman"/>
          <w:bCs/>
          <w:shd w:val="clear" w:color="auto" w:fill="FFFFFF"/>
        </w:rPr>
        <w:t xml:space="preserve">δεν </w:t>
      </w:r>
      <w:r>
        <w:rPr>
          <w:rFonts w:eastAsia="Times New Roman"/>
          <w:bCs/>
          <w:shd w:val="clear" w:color="auto" w:fill="FFFFFF"/>
        </w:rPr>
        <w:t xml:space="preserve">ακολουθούν κανένα κανόνα ασφάλειας </w:t>
      </w:r>
      <w:proofErr w:type="spellStart"/>
      <w:r>
        <w:rPr>
          <w:rFonts w:eastAsia="Times New Roman"/>
          <w:bCs/>
          <w:shd w:val="clear" w:color="auto" w:fill="FFFFFF"/>
        </w:rPr>
        <w:t>κ.ο.κ.</w:t>
      </w:r>
      <w:proofErr w:type="spellEnd"/>
    </w:p>
    <w:p w14:paraId="719A54C9"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Σε όλο τον κόσμο η πραγμ</w:t>
      </w:r>
      <w:r>
        <w:rPr>
          <w:rFonts w:eastAsia="Times New Roman"/>
          <w:bCs/>
          <w:shd w:val="clear" w:color="auto" w:fill="FFFFFF"/>
        </w:rPr>
        <w:t xml:space="preserve">ατικότητα επιβάλλει -η πραγματικότητα </w:t>
      </w:r>
      <w:r w:rsidRPr="00BA3878">
        <w:rPr>
          <w:rFonts w:eastAsia="Times New Roman"/>
          <w:bCs/>
          <w:shd w:val="clear" w:color="auto" w:fill="FFFFFF"/>
        </w:rPr>
        <w:t>είναι</w:t>
      </w:r>
      <w:r>
        <w:rPr>
          <w:rFonts w:eastAsia="Times New Roman"/>
          <w:bCs/>
          <w:shd w:val="clear" w:color="auto" w:fill="FFFFFF"/>
        </w:rPr>
        <w:t xml:space="preserve"> </w:t>
      </w:r>
      <w:r w:rsidRPr="0087778C">
        <w:rPr>
          <w:rFonts w:eastAsia="Times New Roman"/>
          <w:bCs/>
          <w:shd w:val="clear" w:color="auto" w:fill="FFFFFF"/>
        </w:rPr>
        <w:t>ότι</w:t>
      </w:r>
      <w:r>
        <w:rPr>
          <w:rFonts w:eastAsia="Times New Roman"/>
          <w:bCs/>
          <w:shd w:val="clear" w:color="auto" w:fill="FFFFFF"/>
        </w:rPr>
        <w:t xml:space="preserve"> αυτοί οι άνθρωποι </w:t>
      </w:r>
      <w:r w:rsidRPr="0087778C">
        <w:rPr>
          <w:rFonts w:eastAsia="Times New Roman"/>
          <w:bCs/>
          <w:shd w:val="clear" w:color="auto" w:fill="FFFFFF"/>
        </w:rPr>
        <w:t>υπάρχουν</w:t>
      </w:r>
      <w:r>
        <w:rPr>
          <w:rFonts w:eastAsia="Times New Roman"/>
          <w:bCs/>
          <w:shd w:val="clear" w:color="auto" w:fill="FFFFFF"/>
        </w:rPr>
        <w:t xml:space="preserve"> </w:t>
      </w:r>
      <w:r w:rsidRPr="0087778C">
        <w:rPr>
          <w:rFonts w:eastAsia="Times New Roman"/>
          <w:bCs/>
          <w:shd w:val="clear" w:color="auto" w:fill="FFFFFF"/>
        </w:rPr>
        <w:t>και</w:t>
      </w:r>
      <w:r>
        <w:rPr>
          <w:rFonts w:eastAsia="Times New Roman"/>
          <w:bCs/>
          <w:shd w:val="clear" w:color="auto" w:fill="FFFFFF"/>
        </w:rPr>
        <w:t xml:space="preserve"> </w:t>
      </w:r>
      <w:r w:rsidRPr="0087778C">
        <w:rPr>
          <w:rFonts w:eastAsia="Times New Roman"/>
          <w:bCs/>
          <w:shd w:val="clear" w:color="auto" w:fill="FFFFFF"/>
        </w:rPr>
        <w:t xml:space="preserve">δεν </w:t>
      </w:r>
      <w:r>
        <w:rPr>
          <w:rFonts w:eastAsia="Times New Roman"/>
          <w:bCs/>
          <w:shd w:val="clear" w:color="auto" w:fill="FFFFFF"/>
        </w:rPr>
        <w:t xml:space="preserve">μπορούμε </w:t>
      </w:r>
      <w:r w:rsidRPr="0087778C">
        <w:rPr>
          <w:rFonts w:eastAsia="Times New Roman"/>
          <w:bCs/>
          <w:shd w:val="clear" w:color="auto" w:fill="FFFFFF"/>
        </w:rPr>
        <w:t>δυστυχώς</w:t>
      </w:r>
      <w:r>
        <w:rPr>
          <w:rFonts w:eastAsia="Times New Roman"/>
          <w:bCs/>
          <w:shd w:val="clear" w:color="auto" w:fill="FFFFFF"/>
        </w:rPr>
        <w:t xml:space="preserve"> </w:t>
      </w:r>
      <w:r w:rsidRPr="0087778C">
        <w:rPr>
          <w:rFonts w:eastAsia="Times New Roman"/>
          <w:bCs/>
          <w:shd w:val="clear" w:color="auto" w:fill="FFFFFF"/>
        </w:rPr>
        <w:t>να</w:t>
      </w:r>
      <w:r>
        <w:rPr>
          <w:rFonts w:eastAsia="Times New Roman"/>
          <w:bCs/>
          <w:shd w:val="clear" w:color="auto" w:fill="FFFFFF"/>
        </w:rPr>
        <w:t xml:space="preserve"> τους εκμηδενίσουμε με όλες τις άλλες μεθόδους </w:t>
      </w:r>
      <w:r w:rsidRPr="0087778C">
        <w:rPr>
          <w:rFonts w:eastAsia="Times New Roman"/>
          <w:bCs/>
          <w:shd w:val="clear" w:color="auto" w:fill="FFFFFF"/>
        </w:rPr>
        <w:t>που</w:t>
      </w:r>
      <w:r>
        <w:rPr>
          <w:rFonts w:eastAsia="Times New Roman"/>
          <w:bCs/>
          <w:shd w:val="clear" w:color="auto" w:fill="FFFFFF"/>
        </w:rPr>
        <w:t xml:space="preserve"> υπάρχουν </w:t>
      </w:r>
      <w:r w:rsidRPr="00BA3878">
        <w:rPr>
          <w:rFonts w:eastAsia="Times New Roman"/>
          <w:bCs/>
          <w:shd w:val="clear" w:color="auto" w:fill="FFFFFF"/>
        </w:rPr>
        <w:t>και</w:t>
      </w:r>
      <w:r>
        <w:rPr>
          <w:rFonts w:eastAsia="Times New Roman"/>
          <w:bCs/>
          <w:shd w:val="clear" w:color="auto" w:fill="FFFFFF"/>
        </w:rPr>
        <w:t xml:space="preserve"> χρησιμοποιούνται- </w:t>
      </w:r>
      <w:r w:rsidRPr="00BA3878">
        <w:rPr>
          <w:rFonts w:eastAsia="Times New Roman"/>
          <w:bCs/>
          <w:shd w:val="clear" w:color="auto" w:fill="FFFFFF"/>
        </w:rPr>
        <w:t>να</w:t>
      </w:r>
      <w:r>
        <w:rPr>
          <w:rFonts w:eastAsia="Times New Roman"/>
          <w:bCs/>
          <w:shd w:val="clear" w:color="auto" w:fill="FFFFFF"/>
        </w:rPr>
        <w:t xml:space="preserve"> υιοθετηθούν οι λεγόμενες «πολιτικές μείωσης της βλάβης». </w:t>
      </w:r>
    </w:p>
    <w:p w14:paraId="719A54CA"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Αυτές </w:t>
      </w:r>
      <w:r w:rsidRPr="0087778C">
        <w:rPr>
          <w:rFonts w:eastAsia="Times New Roman"/>
          <w:bCs/>
          <w:shd w:val="clear" w:color="auto" w:fill="FFFFFF"/>
        </w:rPr>
        <w:t>είναι</w:t>
      </w:r>
      <w:r>
        <w:rPr>
          <w:rFonts w:eastAsia="Times New Roman"/>
          <w:bCs/>
          <w:shd w:val="clear" w:color="auto" w:fill="FFFFFF"/>
        </w:rPr>
        <w:t xml:space="preserve"> η υποκατάσταση με τα </w:t>
      </w:r>
      <w:proofErr w:type="spellStart"/>
      <w:r>
        <w:rPr>
          <w:rFonts w:eastAsia="Times New Roman"/>
          <w:bCs/>
          <w:shd w:val="clear" w:color="auto" w:fill="FFFFFF"/>
        </w:rPr>
        <w:t>οπιοειδή</w:t>
      </w:r>
      <w:proofErr w:type="spellEnd"/>
      <w:r>
        <w:rPr>
          <w:rFonts w:eastAsia="Times New Roman"/>
          <w:bCs/>
          <w:shd w:val="clear" w:color="auto" w:fill="FFFFFF"/>
        </w:rPr>
        <w:t xml:space="preserve"> προγράμματα ανταλλαγής συρίγγων </w:t>
      </w:r>
      <w:r w:rsidRPr="000A79C1">
        <w:rPr>
          <w:rFonts w:eastAsia="Times New Roman"/>
          <w:bCs/>
          <w:shd w:val="clear" w:color="auto" w:fill="FFFFFF"/>
        </w:rPr>
        <w:t>και</w:t>
      </w:r>
      <w:r>
        <w:rPr>
          <w:rFonts w:eastAsia="Times New Roman"/>
          <w:bCs/>
          <w:shd w:val="clear" w:color="auto" w:fill="FFFFFF"/>
        </w:rPr>
        <w:t xml:space="preserve"> προστασίας στο δρόμο </w:t>
      </w:r>
      <w:r w:rsidRPr="000A79C1">
        <w:rPr>
          <w:rFonts w:eastAsia="Times New Roman"/>
          <w:bCs/>
          <w:shd w:val="clear" w:color="auto" w:fill="FFFFFF"/>
        </w:rPr>
        <w:t>και</w:t>
      </w:r>
      <w:r>
        <w:rPr>
          <w:rFonts w:eastAsia="Times New Roman"/>
          <w:bCs/>
          <w:shd w:val="clear" w:color="auto" w:fill="FFFFFF"/>
        </w:rPr>
        <w:t xml:space="preserve"> οι χώροι εποπτευόμενης χρήσης, </w:t>
      </w:r>
      <w:r w:rsidRPr="000A79C1">
        <w:rPr>
          <w:rFonts w:eastAsia="Times New Roman"/>
          <w:bCs/>
          <w:shd w:val="clear" w:color="auto" w:fill="FFFFFF"/>
        </w:rPr>
        <w:t>οι οποίοι</w:t>
      </w:r>
      <w:r>
        <w:rPr>
          <w:rFonts w:eastAsia="Times New Roman"/>
          <w:bCs/>
          <w:shd w:val="clear" w:color="auto" w:fill="FFFFFF"/>
        </w:rPr>
        <w:t xml:space="preserve"> </w:t>
      </w:r>
      <w:r w:rsidRPr="000A79C1">
        <w:rPr>
          <w:rFonts w:eastAsia="Times New Roman"/>
          <w:bCs/>
          <w:shd w:val="clear" w:color="auto" w:fill="FFFFFF"/>
        </w:rPr>
        <w:t>έχουν</w:t>
      </w:r>
      <w:r>
        <w:rPr>
          <w:rFonts w:eastAsia="Times New Roman"/>
          <w:bCs/>
          <w:shd w:val="clear" w:color="auto" w:fill="FFFFFF"/>
        </w:rPr>
        <w:t xml:space="preserve"> εδώ </w:t>
      </w:r>
      <w:r w:rsidRPr="000A79C1">
        <w:rPr>
          <w:rFonts w:eastAsia="Times New Roman"/>
          <w:bCs/>
          <w:shd w:val="clear" w:color="auto" w:fill="FFFFFF"/>
        </w:rPr>
        <w:t>και</w:t>
      </w:r>
      <w:r>
        <w:rPr>
          <w:rFonts w:eastAsia="Times New Roman"/>
          <w:bCs/>
          <w:shd w:val="clear" w:color="auto" w:fill="FFFFFF"/>
        </w:rPr>
        <w:t xml:space="preserve"> πολλά χρόνια εφαρμοστεί, τουλάχιστον σε </w:t>
      </w:r>
      <w:r w:rsidRPr="000A79C1">
        <w:rPr>
          <w:rFonts w:eastAsia="Times New Roman"/>
          <w:bCs/>
          <w:shd w:val="clear" w:color="auto" w:fill="FFFFFF"/>
        </w:rPr>
        <w:t>μια</w:t>
      </w:r>
      <w:r>
        <w:rPr>
          <w:rFonts w:eastAsia="Times New Roman"/>
          <w:bCs/>
          <w:shd w:val="clear" w:color="auto" w:fill="FFFFFF"/>
        </w:rPr>
        <w:t xml:space="preserve"> δεκάδα χωρών από τη Νορβηγία μέχρι την Αυστραλία, με εξαιρετ</w:t>
      </w:r>
      <w:r>
        <w:rPr>
          <w:rFonts w:eastAsia="Times New Roman"/>
          <w:bCs/>
          <w:shd w:val="clear" w:color="auto" w:fill="FFFFFF"/>
        </w:rPr>
        <w:t xml:space="preserve">ικά </w:t>
      </w:r>
      <w:r w:rsidRPr="000A79C1">
        <w:rPr>
          <w:rFonts w:eastAsia="Times New Roman"/>
          <w:bCs/>
          <w:shd w:val="clear" w:color="auto" w:fill="FFFFFF"/>
        </w:rPr>
        <w:t>αποτελέσματα</w:t>
      </w:r>
      <w:r>
        <w:rPr>
          <w:rFonts w:eastAsia="Times New Roman"/>
          <w:bCs/>
          <w:shd w:val="clear" w:color="auto" w:fill="FFFFFF"/>
        </w:rPr>
        <w:t>,</w:t>
      </w:r>
      <w:r w:rsidRPr="000A79C1">
        <w:rPr>
          <w:rFonts w:eastAsia="Times New Roman"/>
          <w:bCs/>
          <w:shd w:val="clear" w:color="auto" w:fill="FFFFFF"/>
        </w:rPr>
        <w:t xml:space="preserve"> </w:t>
      </w:r>
      <w:r>
        <w:rPr>
          <w:rFonts w:eastAsia="Times New Roman"/>
          <w:bCs/>
          <w:shd w:val="clear" w:color="auto" w:fill="FFFFFF"/>
        </w:rPr>
        <w:t xml:space="preserve">καταγεγραμμένα στην βιβλιογραφία από αξιόπιστους </w:t>
      </w:r>
      <w:r>
        <w:rPr>
          <w:rFonts w:eastAsia="Times New Roman"/>
          <w:bCs/>
          <w:shd w:val="clear" w:color="auto" w:fill="FFFFFF"/>
        </w:rPr>
        <w:t>οργανισμούς</w:t>
      </w:r>
      <w:r>
        <w:rPr>
          <w:rFonts w:eastAsia="Times New Roman"/>
          <w:bCs/>
          <w:shd w:val="clear" w:color="auto" w:fill="FFFFFF"/>
        </w:rPr>
        <w:t xml:space="preserve">, </w:t>
      </w:r>
      <w:r w:rsidRPr="000A79C1">
        <w:rPr>
          <w:rFonts w:eastAsia="Times New Roman"/>
          <w:bCs/>
          <w:shd w:val="clear" w:color="auto" w:fill="FFFFFF"/>
        </w:rPr>
        <w:t>όπως</w:t>
      </w:r>
      <w:r>
        <w:rPr>
          <w:rFonts w:eastAsia="Times New Roman"/>
          <w:bCs/>
          <w:shd w:val="clear" w:color="auto" w:fill="FFFFFF"/>
        </w:rPr>
        <w:t xml:space="preserve"> </w:t>
      </w:r>
      <w:r w:rsidRPr="000A79C1">
        <w:rPr>
          <w:rFonts w:eastAsia="Times New Roman"/>
          <w:bCs/>
          <w:shd w:val="clear" w:color="auto" w:fill="FFFFFF"/>
        </w:rPr>
        <w:t>είναι</w:t>
      </w:r>
      <w:r>
        <w:rPr>
          <w:rFonts w:eastAsia="Times New Roman"/>
          <w:bCs/>
          <w:shd w:val="clear" w:color="auto" w:fill="FFFFFF"/>
        </w:rPr>
        <w:t xml:space="preserve"> το Ευρωπαϊκό Κέντρο Παρακολούθησης Ναρκωτικών </w:t>
      </w:r>
      <w:r w:rsidRPr="000A79C1">
        <w:rPr>
          <w:rFonts w:eastAsia="Times New Roman"/>
          <w:bCs/>
          <w:shd w:val="clear" w:color="auto" w:fill="FFFFFF"/>
        </w:rPr>
        <w:t>και</w:t>
      </w:r>
      <w:r>
        <w:rPr>
          <w:rFonts w:eastAsia="Times New Roman"/>
          <w:bCs/>
          <w:shd w:val="clear" w:color="auto" w:fill="FFFFFF"/>
        </w:rPr>
        <w:t xml:space="preserve"> της Εξάρτησης από τα Ναρκωτικά. </w:t>
      </w:r>
    </w:p>
    <w:p w14:paraId="719A54CB" w14:textId="77777777" w:rsidR="00E97792" w:rsidRDefault="00D70D60">
      <w:pPr>
        <w:spacing w:after="0" w:line="600" w:lineRule="auto"/>
        <w:ind w:firstLine="720"/>
        <w:jc w:val="both"/>
        <w:rPr>
          <w:rFonts w:eastAsia="Times New Roman"/>
          <w:bCs/>
          <w:shd w:val="clear" w:color="auto" w:fill="FFFFFF"/>
        </w:rPr>
      </w:pPr>
      <w:r w:rsidRPr="000A79C1">
        <w:rPr>
          <w:rFonts w:eastAsia="Times New Roman"/>
          <w:bCs/>
          <w:shd w:val="clear" w:color="auto" w:fill="FFFFFF"/>
        </w:rPr>
        <w:t>Υπάρχει</w:t>
      </w:r>
      <w:r>
        <w:rPr>
          <w:rFonts w:eastAsia="Times New Roman"/>
          <w:bCs/>
          <w:shd w:val="clear" w:color="auto" w:fill="FFFFFF"/>
        </w:rPr>
        <w:t xml:space="preserve"> εμπειρία, </w:t>
      </w:r>
      <w:r w:rsidRPr="000A79C1">
        <w:rPr>
          <w:rFonts w:eastAsia="Times New Roman"/>
          <w:bCs/>
          <w:shd w:val="clear" w:color="auto" w:fill="FFFFFF"/>
        </w:rPr>
        <w:t>επίσης</w:t>
      </w:r>
      <w:r>
        <w:rPr>
          <w:rFonts w:eastAsia="Times New Roman"/>
          <w:bCs/>
          <w:shd w:val="clear" w:color="auto" w:fill="FFFFFF"/>
        </w:rPr>
        <w:t xml:space="preserve">, </w:t>
      </w:r>
      <w:r w:rsidRPr="000A79C1">
        <w:rPr>
          <w:rFonts w:eastAsia="Times New Roman"/>
          <w:bCs/>
          <w:shd w:val="clear" w:color="auto" w:fill="FFFFFF"/>
        </w:rPr>
        <w:t>και</w:t>
      </w:r>
      <w:r>
        <w:rPr>
          <w:rFonts w:eastAsia="Times New Roman"/>
          <w:bCs/>
          <w:shd w:val="clear" w:color="auto" w:fill="FFFFFF"/>
        </w:rPr>
        <w:t xml:space="preserve"> στην Ελλάδα. Το 2014 έτρεξε από το ΕΣΠΑ το πιλοτικό </w:t>
      </w:r>
      <w:r>
        <w:rPr>
          <w:rFonts w:eastAsia="Times New Roman"/>
          <w:bCs/>
          <w:shd w:val="clear" w:color="auto" w:fill="FFFFFF"/>
        </w:rPr>
        <w:t xml:space="preserve">πρόγραμμα </w:t>
      </w:r>
      <w:r>
        <w:rPr>
          <w:rFonts w:eastAsia="Times New Roman"/>
          <w:bCs/>
          <w:shd w:val="clear" w:color="auto" w:fill="FFFFFF"/>
        </w:rPr>
        <w:t>«</w:t>
      </w:r>
      <w:r>
        <w:rPr>
          <w:rFonts w:eastAsia="Times New Roman"/>
          <w:bCs/>
          <w:shd w:val="clear" w:color="auto" w:fill="FFFFFF"/>
        </w:rPr>
        <w:t>ΟΔΥΣΣΕΑΣ</w:t>
      </w:r>
      <w:r>
        <w:rPr>
          <w:rFonts w:eastAsia="Times New Roman"/>
          <w:bCs/>
          <w:shd w:val="clear" w:color="auto" w:fill="FFFFFF"/>
        </w:rPr>
        <w:t xml:space="preserve">» για την οργάνωση </w:t>
      </w:r>
      <w:r w:rsidRPr="000A79C1">
        <w:rPr>
          <w:rFonts w:eastAsia="Times New Roman"/>
          <w:bCs/>
          <w:shd w:val="clear" w:color="auto" w:fill="FFFFFF"/>
        </w:rPr>
        <w:t>και</w:t>
      </w:r>
      <w:r>
        <w:rPr>
          <w:rFonts w:eastAsia="Times New Roman"/>
          <w:bCs/>
          <w:shd w:val="clear" w:color="auto" w:fill="FFFFFF"/>
        </w:rPr>
        <w:t xml:space="preserve"> τη </w:t>
      </w:r>
      <w:r w:rsidRPr="000A79C1">
        <w:rPr>
          <w:rFonts w:eastAsia="Times New Roman"/>
          <w:bCs/>
          <w:shd w:val="clear" w:color="auto" w:fill="FFFFFF"/>
        </w:rPr>
        <w:t>λειτουργία</w:t>
      </w:r>
      <w:r>
        <w:rPr>
          <w:rFonts w:eastAsia="Times New Roman"/>
          <w:bCs/>
          <w:shd w:val="clear" w:color="auto" w:fill="FFFFFF"/>
        </w:rPr>
        <w:t xml:space="preserve"> εποπτευόμενων σταθμών, με </w:t>
      </w:r>
      <w:r w:rsidRPr="000A79C1">
        <w:rPr>
          <w:rFonts w:eastAsia="Times New Roman"/>
          <w:bCs/>
          <w:shd w:val="clear" w:color="auto" w:fill="FFFFFF"/>
        </w:rPr>
        <w:t>επίσης</w:t>
      </w:r>
      <w:r>
        <w:rPr>
          <w:rFonts w:eastAsia="Times New Roman"/>
          <w:bCs/>
          <w:shd w:val="clear" w:color="auto" w:fill="FFFFFF"/>
        </w:rPr>
        <w:t xml:space="preserve"> εξαιρετικά </w:t>
      </w:r>
      <w:r w:rsidRPr="000A79C1">
        <w:rPr>
          <w:rFonts w:eastAsia="Times New Roman"/>
          <w:bCs/>
          <w:shd w:val="clear" w:color="auto" w:fill="FFFFFF"/>
        </w:rPr>
        <w:t>αποτελέσματα</w:t>
      </w:r>
      <w:r>
        <w:rPr>
          <w:rFonts w:eastAsia="Times New Roman"/>
          <w:bCs/>
          <w:shd w:val="clear" w:color="auto" w:fill="FFFFFF"/>
        </w:rPr>
        <w:t xml:space="preserve">. </w:t>
      </w:r>
    </w:p>
    <w:p w14:paraId="719A54CC"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Αυτά τα Κέντρα προσεγγίζουν </w:t>
      </w:r>
      <w:r w:rsidRPr="000A79C1">
        <w:rPr>
          <w:rFonts w:eastAsia="Times New Roman"/>
          <w:bCs/>
          <w:shd w:val="clear" w:color="auto" w:fill="FFFFFF"/>
        </w:rPr>
        <w:t>ιδιαίτερα</w:t>
      </w:r>
      <w:r>
        <w:rPr>
          <w:rFonts w:eastAsia="Times New Roman"/>
          <w:bCs/>
          <w:shd w:val="clear" w:color="auto" w:fill="FFFFFF"/>
        </w:rPr>
        <w:t xml:space="preserve"> περιθωριοποιημένους πληθυσμούς </w:t>
      </w:r>
      <w:r w:rsidRPr="000A79C1">
        <w:rPr>
          <w:rFonts w:eastAsia="Times New Roman"/>
          <w:bCs/>
          <w:shd w:val="clear" w:color="auto" w:fill="FFFFFF"/>
        </w:rPr>
        <w:t>και</w:t>
      </w:r>
      <w:r>
        <w:rPr>
          <w:rFonts w:eastAsia="Times New Roman"/>
          <w:bCs/>
          <w:shd w:val="clear" w:color="auto" w:fill="FFFFFF"/>
        </w:rPr>
        <w:t xml:space="preserve"> μειώνουν τις ριψοκίνδυνες συμπεριφορές, με </w:t>
      </w:r>
      <w:r w:rsidRPr="000A79C1">
        <w:rPr>
          <w:rFonts w:eastAsia="Times New Roman"/>
          <w:bCs/>
          <w:shd w:val="clear" w:color="auto" w:fill="FFFFFF"/>
        </w:rPr>
        <w:t>αποτέλεσμα</w:t>
      </w:r>
      <w:r>
        <w:rPr>
          <w:rFonts w:eastAsia="Times New Roman"/>
          <w:bCs/>
          <w:shd w:val="clear" w:color="auto" w:fill="FFFFFF"/>
        </w:rPr>
        <w:t xml:space="preserve"> </w:t>
      </w:r>
      <w:r w:rsidRPr="000A79C1">
        <w:rPr>
          <w:rFonts w:eastAsia="Times New Roman"/>
          <w:bCs/>
          <w:shd w:val="clear" w:color="auto" w:fill="FFFFFF"/>
        </w:rPr>
        <w:t>να</w:t>
      </w:r>
      <w:r>
        <w:rPr>
          <w:rFonts w:eastAsia="Times New Roman"/>
          <w:bCs/>
          <w:shd w:val="clear" w:color="auto" w:fill="FFFFFF"/>
        </w:rPr>
        <w:t xml:space="preserve"> έχουμε λιγό</w:t>
      </w:r>
      <w:r>
        <w:rPr>
          <w:rFonts w:eastAsia="Times New Roman"/>
          <w:bCs/>
          <w:shd w:val="clear" w:color="auto" w:fill="FFFFFF"/>
        </w:rPr>
        <w:t xml:space="preserve">τερες επιπλοκές. </w:t>
      </w:r>
      <w:r w:rsidRPr="000A79C1">
        <w:rPr>
          <w:rFonts w:eastAsia="Times New Roman"/>
          <w:bCs/>
          <w:shd w:val="clear" w:color="auto" w:fill="FFFFFF"/>
        </w:rPr>
        <w:t>Είναι</w:t>
      </w:r>
      <w:r>
        <w:rPr>
          <w:rFonts w:eastAsia="Times New Roman"/>
          <w:bCs/>
          <w:shd w:val="clear" w:color="auto" w:fill="FFFFFF"/>
        </w:rPr>
        <w:t xml:space="preserve"> χαρακτηριστικό </w:t>
      </w:r>
      <w:r w:rsidRPr="00BA3878">
        <w:rPr>
          <w:rFonts w:eastAsia="Times New Roman"/>
          <w:bCs/>
          <w:shd w:val="clear" w:color="auto" w:fill="FFFFFF"/>
        </w:rPr>
        <w:t>ότι</w:t>
      </w:r>
      <w:r>
        <w:rPr>
          <w:rFonts w:eastAsia="Times New Roman"/>
          <w:bCs/>
          <w:shd w:val="clear" w:color="auto" w:fill="FFFFFF"/>
        </w:rPr>
        <w:t xml:space="preserve"> παγκοσμίως </w:t>
      </w:r>
      <w:r w:rsidRPr="000A79C1">
        <w:rPr>
          <w:rFonts w:eastAsia="Times New Roman"/>
          <w:bCs/>
          <w:shd w:val="clear" w:color="auto" w:fill="FFFFFF"/>
        </w:rPr>
        <w:t>δεν έχει</w:t>
      </w:r>
      <w:r>
        <w:rPr>
          <w:rFonts w:eastAsia="Times New Roman"/>
          <w:bCs/>
          <w:shd w:val="clear" w:color="auto" w:fill="FFFFFF"/>
        </w:rPr>
        <w:t xml:space="preserve"> καταγραφεί κανένας θάνατος από </w:t>
      </w:r>
      <w:r>
        <w:rPr>
          <w:rFonts w:eastAsia="Times New Roman"/>
          <w:bCs/>
          <w:shd w:val="clear" w:color="auto" w:fill="FFFFFF"/>
          <w:lang w:val="en-US"/>
        </w:rPr>
        <w:t>overdose</w:t>
      </w:r>
      <w:r>
        <w:rPr>
          <w:rFonts w:eastAsia="Times New Roman"/>
          <w:bCs/>
          <w:shd w:val="clear" w:color="auto" w:fill="FFFFFF"/>
        </w:rPr>
        <w:t>,</w:t>
      </w:r>
      <w:r w:rsidRPr="000A79C1">
        <w:rPr>
          <w:rFonts w:eastAsia="Times New Roman"/>
          <w:bCs/>
          <w:shd w:val="clear" w:color="auto" w:fill="FFFFFF"/>
        </w:rPr>
        <w:t xml:space="preserve"> </w:t>
      </w:r>
      <w:r>
        <w:rPr>
          <w:rFonts w:eastAsia="Times New Roman"/>
          <w:bCs/>
          <w:shd w:val="clear" w:color="auto" w:fill="FFFFFF"/>
        </w:rPr>
        <w:t xml:space="preserve">από </w:t>
      </w:r>
      <w:proofErr w:type="spellStart"/>
      <w:r>
        <w:rPr>
          <w:rFonts w:eastAsia="Times New Roman"/>
          <w:bCs/>
          <w:shd w:val="clear" w:color="auto" w:fill="FFFFFF"/>
        </w:rPr>
        <w:t>υπερδοσολογία</w:t>
      </w:r>
      <w:proofErr w:type="spellEnd"/>
      <w:r>
        <w:rPr>
          <w:rFonts w:eastAsia="Times New Roman"/>
          <w:bCs/>
          <w:shd w:val="clear" w:color="auto" w:fill="FFFFFF"/>
        </w:rPr>
        <w:t xml:space="preserve"> εντός αυτών των </w:t>
      </w:r>
      <w:r>
        <w:rPr>
          <w:rFonts w:eastAsia="Times New Roman"/>
          <w:bCs/>
          <w:shd w:val="clear" w:color="auto" w:fill="FFFFFF"/>
        </w:rPr>
        <w:t>κέντρων</w:t>
      </w:r>
      <w:r>
        <w:rPr>
          <w:rFonts w:eastAsia="Times New Roman"/>
          <w:bCs/>
          <w:shd w:val="clear" w:color="auto" w:fill="FFFFFF"/>
        </w:rPr>
        <w:t xml:space="preserve">. </w:t>
      </w:r>
    </w:p>
    <w:p w14:paraId="719A54CD"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αυτονόητη μείωση της χρήσης δημόσια </w:t>
      </w:r>
      <w:r w:rsidRPr="000A79C1">
        <w:rPr>
          <w:rFonts w:eastAsia="Times New Roman"/>
          <w:bCs/>
          <w:shd w:val="clear" w:color="auto" w:fill="FFFFFF"/>
        </w:rPr>
        <w:t>είναι</w:t>
      </w:r>
      <w:r>
        <w:rPr>
          <w:rFonts w:eastAsia="Times New Roman"/>
          <w:bCs/>
          <w:shd w:val="clear" w:color="auto" w:fill="FFFFFF"/>
        </w:rPr>
        <w:t xml:space="preserve">, επίσης, ένα τεράστιο εγχείρημα. Μίλησα προηγουμένως για την εικόνα </w:t>
      </w:r>
      <w:r w:rsidRPr="000A79C1">
        <w:rPr>
          <w:rFonts w:eastAsia="Times New Roman"/>
          <w:bCs/>
          <w:shd w:val="clear" w:color="auto" w:fill="FFFFFF"/>
        </w:rPr>
        <w:t>που</w:t>
      </w:r>
      <w:r>
        <w:rPr>
          <w:rFonts w:eastAsia="Times New Roman"/>
          <w:bCs/>
          <w:shd w:val="clear" w:color="auto" w:fill="FFFFFF"/>
        </w:rPr>
        <w:t xml:space="preserve"> ξέρουμε στη Σοφοκλέους, στο Πεδίο του Άρεως, στη Μασσαλίας </w:t>
      </w:r>
      <w:r w:rsidRPr="000A79C1">
        <w:rPr>
          <w:rFonts w:eastAsia="Times New Roman"/>
          <w:bCs/>
          <w:shd w:val="clear" w:color="auto" w:fill="FFFFFF"/>
        </w:rPr>
        <w:t>και</w:t>
      </w:r>
      <w:r>
        <w:rPr>
          <w:rFonts w:eastAsia="Times New Roman"/>
          <w:bCs/>
          <w:shd w:val="clear" w:color="auto" w:fill="FFFFFF"/>
        </w:rPr>
        <w:t xml:space="preserve"> αλλού. Όλα αυτά </w:t>
      </w:r>
      <w:r w:rsidRPr="000A79C1">
        <w:rPr>
          <w:rFonts w:eastAsia="Times New Roman"/>
          <w:bCs/>
          <w:shd w:val="clear" w:color="auto" w:fill="FFFFFF"/>
        </w:rPr>
        <w:t>είναι</w:t>
      </w:r>
      <w:r>
        <w:rPr>
          <w:rFonts w:eastAsia="Times New Roman"/>
          <w:bCs/>
          <w:shd w:val="clear" w:color="auto" w:fill="FFFFFF"/>
        </w:rPr>
        <w:t xml:space="preserve"> πάρα πολύ σημαντικά </w:t>
      </w:r>
      <w:r w:rsidRPr="000A79C1">
        <w:rPr>
          <w:rFonts w:eastAsia="Times New Roman"/>
          <w:bCs/>
          <w:shd w:val="clear" w:color="auto" w:fill="FFFFFF"/>
        </w:rPr>
        <w:t>και</w:t>
      </w:r>
      <w:r>
        <w:rPr>
          <w:rFonts w:eastAsia="Times New Roman"/>
          <w:bCs/>
          <w:shd w:val="clear" w:color="auto" w:fill="FFFFFF"/>
        </w:rPr>
        <w:t xml:space="preserve"> </w:t>
      </w:r>
      <w:r w:rsidRPr="000A79C1">
        <w:rPr>
          <w:rFonts w:eastAsia="Times New Roman"/>
          <w:bCs/>
          <w:shd w:val="clear" w:color="auto" w:fill="FFFFFF"/>
        </w:rPr>
        <w:t>πρέπει</w:t>
      </w:r>
      <w:r>
        <w:rPr>
          <w:rFonts w:eastAsia="Times New Roman"/>
          <w:bCs/>
          <w:shd w:val="clear" w:color="auto" w:fill="FFFFFF"/>
        </w:rPr>
        <w:t xml:space="preserve"> </w:t>
      </w:r>
      <w:r w:rsidRPr="000A79C1">
        <w:rPr>
          <w:rFonts w:eastAsia="Times New Roman"/>
          <w:bCs/>
          <w:shd w:val="clear" w:color="auto" w:fill="FFFFFF"/>
        </w:rPr>
        <w:t>να</w:t>
      </w:r>
      <w:r>
        <w:rPr>
          <w:rFonts w:eastAsia="Times New Roman"/>
          <w:bCs/>
          <w:shd w:val="clear" w:color="auto" w:fill="FFFFFF"/>
        </w:rPr>
        <w:t xml:space="preserve"> αντιμετωπιστούν. </w:t>
      </w:r>
    </w:p>
    <w:p w14:paraId="719A54CE" w14:textId="77777777" w:rsidR="00E97792" w:rsidRDefault="00D70D60">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άμεση θεσμοθέτηση αυτής της </w:t>
      </w:r>
      <w:r w:rsidRPr="000A79C1">
        <w:rPr>
          <w:rFonts w:eastAsia="Times New Roman"/>
          <w:bCs/>
          <w:shd w:val="clear" w:color="auto" w:fill="FFFFFF"/>
        </w:rPr>
        <w:t>λειτουργία</w:t>
      </w:r>
      <w:r>
        <w:rPr>
          <w:rFonts w:eastAsia="Times New Roman"/>
          <w:bCs/>
          <w:shd w:val="clear" w:color="auto" w:fill="FFFFFF"/>
        </w:rPr>
        <w:t xml:space="preserve">ς, </w:t>
      </w:r>
      <w:r w:rsidRPr="000A79C1">
        <w:rPr>
          <w:rFonts w:eastAsia="Times New Roman"/>
          <w:bCs/>
          <w:shd w:val="clear" w:color="auto" w:fill="FFFFFF"/>
        </w:rPr>
        <w:t>όπω</w:t>
      </w:r>
      <w:r w:rsidRPr="000A79C1">
        <w:rPr>
          <w:rFonts w:eastAsia="Times New Roman"/>
          <w:bCs/>
          <w:shd w:val="clear" w:color="auto" w:fill="FFFFFF"/>
        </w:rPr>
        <w:t>ς</w:t>
      </w:r>
      <w:r>
        <w:rPr>
          <w:rFonts w:eastAsia="Times New Roman"/>
          <w:bCs/>
          <w:shd w:val="clear" w:color="auto" w:fill="FFFFFF"/>
        </w:rPr>
        <w:t xml:space="preserve"> </w:t>
      </w:r>
      <w:r w:rsidRPr="000A79C1">
        <w:rPr>
          <w:rFonts w:eastAsia="Times New Roman"/>
          <w:bCs/>
          <w:shd w:val="clear" w:color="auto" w:fill="FFFFFF"/>
        </w:rPr>
        <w:t>πρ</w:t>
      </w:r>
      <w:r>
        <w:rPr>
          <w:rFonts w:eastAsia="Times New Roman"/>
          <w:bCs/>
          <w:shd w:val="clear" w:color="auto" w:fill="FFFFFF"/>
        </w:rPr>
        <w:t xml:space="preserve">οβλέπει η </w:t>
      </w:r>
      <w:r w:rsidRPr="000A79C1">
        <w:rPr>
          <w:rFonts w:eastAsia="Times New Roman"/>
          <w:bCs/>
          <w:shd w:val="clear" w:color="auto" w:fill="FFFFFF"/>
        </w:rPr>
        <w:t>τροπολογία</w:t>
      </w:r>
      <w:r>
        <w:rPr>
          <w:rFonts w:eastAsia="Times New Roman"/>
          <w:bCs/>
          <w:shd w:val="clear" w:color="auto" w:fill="FFFFFF"/>
        </w:rPr>
        <w:t xml:space="preserve"> </w:t>
      </w:r>
      <w:r w:rsidRPr="000A79C1">
        <w:rPr>
          <w:rFonts w:eastAsia="Times New Roman"/>
          <w:bCs/>
          <w:shd w:val="clear" w:color="auto" w:fill="FFFFFF"/>
        </w:rPr>
        <w:t>που</w:t>
      </w:r>
      <w:r>
        <w:rPr>
          <w:rFonts w:eastAsia="Times New Roman"/>
          <w:bCs/>
          <w:shd w:val="clear" w:color="auto" w:fill="FFFFFF"/>
        </w:rPr>
        <w:t xml:space="preserve"> καταθέσαμε, </w:t>
      </w:r>
      <w:r w:rsidRPr="000A79C1">
        <w:rPr>
          <w:rFonts w:eastAsia="Times New Roman"/>
          <w:bCs/>
          <w:shd w:val="clear" w:color="auto" w:fill="FFFFFF"/>
        </w:rPr>
        <w:t>είναι</w:t>
      </w:r>
      <w:r>
        <w:rPr>
          <w:rFonts w:eastAsia="Times New Roman"/>
          <w:bCs/>
          <w:shd w:val="clear" w:color="auto" w:fill="FFFFFF"/>
        </w:rPr>
        <w:t xml:space="preserve"> ένα εργαλείο στα χέρια του ΟΚΑΝΑ </w:t>
      </w:r>
      <w:r w:rsidRPr="000A79C1">
        <w:rPr>
          <w:rFonts w:eastAsia="Times New Roman"/>
          <w:bCs/>
          <w:shd w:val="clear" w:color="auto" w:fill="FFFFFF"/>
        </w:rPr>
        <w:t>και</w:t>
      </w:r>
      <w:r>
        <w:rPr>
          <w:rFonts w:eastAsia="Times New Roman"/>
          <w:bCs/>
          <w:shd w:val="clear" w:color="auto" w:fill="FFFFFF"/>
        </w:rPr>
        <w:t xml:space="preserve"> της </w:t>
      </w:r>
      <w:r>
        <w:rPr>
          <w:rFonts w:eastAsia="Times New Roman"/>
          <w:bCs/>
          <w:shd w:val="clear" w:color="auto" w:fill="FFFFFF"/>
        </w:rPr>
        <w:t>αυτοδιοίκησης</w:t>
      </w:r>
      <w:r>
        <w:rPr>
          <w:rFonts w:eastAsia="Times New Roman"/>
          <w:bCs/>
          <w:shd w:val="clear" w:color="auto" w:fill="FFFFFF"/>
        </w:rPr>
        <w:t xml:space="preserve">, </w:t>
      </w:r>
      <w:r w:rsidRPr="000A79C1">
        <w:rPr>
          <w:rFonts w:eastAsia="Times New Roman"/>
          <w:bCs/>
          <w:shd w:val="clear" w:color="auto" w:fill="FFFFFF"/>
        </w:rPr>
        <w:t>οι οποίοι</w:t>
      </w:r>
      <w:r>
        <w:rPr>
          <w:rFonts w:eastAsia="Times New Roman"/>
          <w:bCs/>
          <w:shd w:val="clear" w:color="auto" w:fill="FFFFFF"/>
        </w:rPr>
        <w:t xml:space="preserve"> το ζητούν. Καταθέσαμε την </w:t>
      </w:r>
      <w:r w:rsidRPr="000A79C1">
        <w:rPr>
          <w:rFonts w:eastAsia="Times New Roman"/>
          <w:bCs/>
          <w:shd w:val="clear" w:color="auto" w:fill="FFFFFF"/>
        </w:rPr>
        <w:t>τροπολογία</w:t>
      </w:r>
      <w:r>
        <w:rPr>
          <w:rFonts w:eastAsia="Times New Roman"/>
          <w:bCs/>
          <w:shd w:val="clear" w:color="auto" w:fill="FFFFFF"/>
        </w:rPr>
        <w:t xml:space="preserve"> μετά από επανειλημμένες οχλήσεις </w:t>
      </w:r>
      <w:r w:rsidRPr="000A79C1">
        <w:rPr>
          <w:rFonts w:eastAsia="Times New Roman"/>
          <w:bCs/>
          <w:shd w:val="clear" w:color="auto" w:fill="FFFFFF"/>
        </w:rPr>
        <w:t>και</w:t>
      </w:r>
      <w:r>
        <w:rPr>
          <w:rFonts w:eastAsia="Times New Roman"/>
          <w:bCs/>
          <w:shd w:val="clear" w:color="auto" w:fill="FFFFFF"/>
        </w:rPr>
        <w:t xml:space="preserve"> μετά από συνεννόηση με ανθρώπους </w:t>
      </w:r>
      <w:r w:rsidRPr="000A79C1">
        <w:rPr>
          <w:rFonts w:eastAsia="Times New Roman"/>
          <w:bCs/>
          <w:shd w:val="clear" w:color="auto" w:fill="FFFFFF"/>
        </w:rPr>
        <w:t>που</w:t>
      </w:r>
      <w:r>
        <w:rPr>
          <w:rFonts w:eastAsia="Times New Roman"/>
          <w:bCs/>
          <w:shd w:val="clear" w:color="auto" w:fill="FFFFFF"/>
        </w:rPr>
        <w:t xml:space="preserve"> </w:t>
      </w:r>
      <w:r w:rsidRPr="000A79C1">
        <w:rPr>
          <w:rFonts w:eastAsia="Times New Roman"/>
          <w:bCs/>
          <w:shd w:val="clear" w:color="auto" w:fill="FFFFFF"/>
        </w:rPr>
        <w:t>είναι</w:t>
      </w:r>
      <w:r>
        <w:rPr>
          <w:rFonts w:eastAsia="Times New Roman"/>
          <w:bCs/>
          <w:shd w:val="clear" w:color="auto" w:fill="FFFFFF"/>
        </w:rPr>
        <w:t xml:space="preserve"> κάθε μέρα στον δρόμο </w:t>
      </w:r>
      <w:r w:rsidRPr="000A79C1">
        <w:rPr>
          <w:rFonts w:eastAsia="Times New Roman"/>
          <w:bCs/>
          <w:shd w:val="clear" w:color="auto" w:fill="FFFFFF"/>
        </w:rPr>
        <w:t>και</w:t>
      </w:r>
      <w:r>
        <w:rPr>
          <w:rFonts w:eastAsia="Times New Roman"/>
          <w:bCs/>
          <w:shd w:val="clear" w:color="auto" w:fill="FFFFFF"/>
        </w:rPr>
        <w:t xml:space="preserve"> α</w:t>
      </w:r>
      <w:r>
        <w:rPr>
          <w:rFonts w:eastAsia="Times New Roman"/>
          <w:bCs/>
          <w:shd w:val="clear" w:color="auto" w:fill="FFFFFF"/>
        </w:rPr>
        <w:t xml:space="preserve">ντιμετωπίζουν το </w:t>
      </w:r>
      <w:r w:rsidRPr="000A79C1">
        <w:rPr>
          <w:rFonts w:eastAsia="Times New Roman"/>
          <w:bCs/>
          <w:shd w:val="clear" w:color="auto" w:fill="FFFFFF"/>
        </w:rPr>
        <w:t>πρόβλημα</w:t>
      </w:r>
      <w:r>
        <w:rPr>
          <w:rFonts w:eastAsia="Times New Roman"/>
          <w:bCs/>
          <w:shd w:val="clear" w:color="auto" w:fill="FFFFFF"/>
        </w:rPr>
        <w:t xml:space="preserve">. </w:t>
      </w:r>
      <w:r w:rsidRPr="000A79C1">
        <w:rPr>
          <w:rFonts w:eastAsia="Times New Roman"/>
          <w:bCs/>
          <w:shd w:val="clear" w:color="auto" w:fill="FFFFFF"/>
        </w:rPr>
        <w:t>Είναι</w:t>
      </w:r>
      <w:r>
        <w:rPr>
          <w:rFonts w:eastAsia="Times New Roman"/>
          <w:bCs/>
          <w:shd w:val="clear" w:color="auto" w:fill="FFFFFF"/>
        </w:rPr>
        <w:t xml:space="preserve"> ικανό, κατά τις εκτιμήσεις της </w:t>
      </w:r>
      <w:r>
        <w:rPr>
          <w:rFonts w:eastAsia="Times New Roman"/>
          <w:bCs/>
          <w:shd w:val="clear" w:color="auto" w:fill="FFFFFF"/>
        </w:rPr>
        <w:t>αυτοδιοίκησης</w:t>
      </w:r>
      <w:r>
        <w:rPr>
          <w:rFonts w:eastAsia="Times New Roman"/>
          <w:bCs/>
          <w:shd w:val="clear" w:color="auto" w:fill="FFFFFF"/>
        </w:rPr>
        <w:t xml:space="preserve">, </w:t>
      </w:r>
      <w:r w:rsidRPr="000A79C1">
        <w:rPr>
          <w:rFonts w:eastAsia="Times New Roman"/>
          <w:bCs/>
          <w:shd w:val="clear" w:color="auto" w:fill="FFFFFF"/>
        </w:rPr>
        <w:t>να</w:t>
      </w:r>
      <w:r>
        <w:rPr>
          <w:rFonts w:eastAsia="Times New Roman"/>
          <w:bCs/>
          <w:shd w:val="clear" w:color="auto" w:fill="FFFFFF"/>
        </w:rPr>
        <w:t xml:space="preserve"> αναστρέψει την εικόνα </w:t>
      </w:r>
      <w:r w:rsidRPr="000A79C1">
        <w:rPr>
          <w:rFonts w:eastAsia="Times New Roman"/>
          <w:bCs/>
          <w:shd w:val="clear" w:color="auto" w:fill="FFFFFF"/>
        </w:rPr>
        <w:t>που</w:t>
      </w:r>
      <w:r>
        <w:rPr>
          <w:rFonts w:eastAsia="Times New Roman"/>
          <w:bCs/>
          <w:shd w:val="clear" w:color="auto" w:fill="FFFFFF"/>
        </w:rPr>
        <w:t xml:space="preserve"> είπα προηγουμένως </w:t>
      </w:r>
      <w:r w:rsidRPr="000A79C1">
        <w:rPr>
          <w:rFonts w:eastAsia="Times New Roman"/>
          <w:bCs/>
          <w:shd w:val="clear" w:color="auto" w:fill="FFFFFF"/>
        </w:rPr>
        <w:t>και</w:t>
      </w:r>
      <w:r>
        <w:rPr>
          <w:rFonts w:eastAsia="Times New Roman"/>
          <w:bCs/>
          <w:shd w:val="clear" w:color="auto" w:fill="FFFFFF"/>
        </w:rPr>
        <w:t xml:space="preserve"> η φιλοδοξία τους </w:t>
      </w:r>
      <w:r w:rsidRPr="000A79C1">
        <w:rPr>
          <w:rFonts w:eastAsia="Times New Roman"/>
          <w:bCs/>
          <w:shd w:val="clear" w:color="auto" w:fill="FFFFFF"/>
        </w:rPr>
        <w:t>είναι</w:t>
      </w:r>
      <w:r>
        <w:rPr>
          <w:rFonts w:eastAsia="Times New Roman"/>
          <w:bCs/>
          <w:shd w:val="clear" w:color="auto" w:fill="FFFFFF"/>
        </w:rPr>
        <w:t xml:space="preserve"> </w:t>
      </w:r>
      <w:r w:rsidRPr="000A79C1">
        <w:rPr>
          <w:rFonts w:eastAsia="Times New Roman"/>
          <w:bCs/>
          <w:shd w:val="clear" w:color="auto" w:fill="FFFFFF"/>
        </w:rPr>
        <w:t>να</w:t>
      </w:r>
      <w:r>
        <w:rPr>
          <w:rFonts w:eastAsia="Times New Roman"/>
          <w:bCs/>
          <w:shd w:val="clear" w:color="auto" w:fill="FFFFFF"/>
        </w:rPr>
        <w:t xml:space="preserve"> προσεγγιστούν οι πραγματικά δύσκολοι χρήστες, οι άνθρωποι </w:t>
      </w:r>
      <w:r w:rsidRPr="000A79C1">
        <w:rPr>
          <w:rFonts w:eastAsia="Times New Roman"/>
          <w:bCs/>
          <w:shd w:val="clear" w:color="auto" w:fill="FFFFFF"/>
        </w:rPr>
        <w:t>που</w:t>
      </w:r>
      <w:r>
        <w:rPr>
          <w:rFonts w:eastAsia="Times New Roman"/>
          <w:bCs/>
          <w:shd w:val="clear" w:color="auto" w:fill="FFFFFF"/>
        </w:rPr>
        <w:t xml:space="preserve"> διαβιούν στον δρόμο. </w:t>
      </w:r>
    </w:p>
    <w:p w14:paraId="719A54CF" w14:textId="77777777" w:rsidR="00E97792" w:rsidRDefault="00D70D60">
      <w:pPr>
        <w:spacing w:after="0" w:line="600" w:lineRule="auto"/>
        <w:ind w:firstLine="720"/>
        <w:jc w:val="both"/>
        <w:rPr>
          <w:rFonts w:eastAsia="Times New Roman" w:cs="Times New Roman"/>
          <w:szCs w:val="24"/>
        </w:rPr>
      </w:pPr>
      <w:r w:rsidRPr="000A79C1">
        <w:rPr>
          <w:rFonts w:eastAsia="Times New Roman"/>
          <w:bCs/>
          <w:shd w:val="clear" w:color="auto" w:fill="FFFFFF"/>
        </w:rPr>
        <w:t>Είναι</w:t>
      </w:r>
      <w:r>
        <w:rPr>
          <w:rFonts w:eastAsia="Times New Roman"/>
          <w:bCs/>
          <w:shd w:val="clear" w:color="auto" w:fill="FFFFFF"/>
        </w:rPr>
        <w:t xml:space="preserve"> πραγματικά επείγον, από την άποψη </w:t>
      </w:r>
      <w:r w:rsidRPr="000A79C1">
        <w:rPr>
          <w:rFonts w:eastAsia="Times New Roman"/>
          <w:bCs/>
          <w:shd w:val="clear" w:color="auto" w:fill="FFFFFF"/>
        </w:rPr>
        <w:t>ότι</w:t>
      </w:r>
      <w:r>
        <w:rPr>
          <w:rFonts w:eastAsia="Times New Roman"/>
          <w:bCs/>
          <w:shd w:val="clear" w:color="auto" w:fill="FFFFFF"/>
        </w:rPr>
        <w:t xml:space="preserve"> κάθε μέρα χάνονται ζωές </w:t>
      </w:r>
      <w:r w:rsidRPr="000A79C1">
        <w:rPr>
          <w:rFonts w:eastAsia="Times New Roman"/>
          <w:bCs/>
          <w:shd w:val="clear" w:color="auto" w:fill="FFFFFF"/>
        </w:rPr>
        <w:t>και</w:t>
      </w:r>
      <w:r>
        <w:rPr>
          <w:rFonts w:eastAsia="Times New Roman"/>
          <w:bCs/>
          <w:shd w:val="clear" w:color="auto" w:fill="FFFFFF"/>
        </w:rPr>
        <w:t xml:space="preserve"> κάθε μέρα εξαπλώνεται </w:t>
      </w:r>
      <w:r w:rsidRPr="000A79C1">
        <w:rPr>
          <w:rFonts w:eastAsia="Times New Roman"/>
          <w:bCs/>
          <w:shd w:val="clear" w:color="auto" w:fill="FFFFFF"/>
        </w:rPr>
        <w:t>και</w:t>
      </w:r>
      <w:r>
        <w:rPr>
          <w:rFonts w:eastAsia="Times New Roman"/>
          <w:bCs/>
          <w:shd w:val="clear" w:color="auto" w:fill="FFFFFF"/>
        </w:rPr>
        <w:t xml:space="preserve"> η Ηπατίτιδα </w:t>
      </w:r>
      <w:r>
        <w:rPr>
          <w:rFonts w:eastAsia="Times New Roman"/>
          <w:bCs/>
          <w:shd w:val="clear" w:color="auto" w:fill="FFFFFF"/>
          <w:lang w:val="en-US"/>
        </w:rPr>
        <w:t>C</w:t>
      </w:r>
      <w:r w:rsidRPr="000A79C1">
        <w:rPr>
          <w:rFonts w:eastAsia="Times New Roman"/>
          <w:bCs/>
          <w:shd w:val="clear" w:color="auto" w:fill="FFFFFF"/>
        </w:rPr>
        <w:t xml:space="preserve"> και</w:t>
      </w:r>
      <w:r>
        <w:rPr>
          <w:rFonts w:eastAsia="Times New Roman"/>
          <w:bCs/>
          <w:shd w:val="clear" w:color="auto" w:fill="FFFFFF"/>
        </w:rPr>
        <w:t xml:space="preserve"> ο </w:t>
      </w:r>
      <w:r>
        <w:rPr>
          <w:rFonts w:eastAsia="Times New Roman"/>
          <w:bCs/>
          <w:shd w:val="clear" w:color="auto" w:fill="FFFFFF"/>
          <w:lang w:val="en-US"/>
        </w:rPr>
        <w:t>HIV</w:t>
      </w:r>
      <w:r w:rsidRPr="000A79C1">
        <w:rPr>
          <w:rFonts w:eastAsia="Times New Roman"/>
          <w:bCs/>
          <w:shd w:val="clear" w:color="auto" w:fill="FFFFFF"/>
        </w:rPr>
        <w:t>. Δυστυχώς</w:t>
      </w:r>
      <w:r w:rsidRPr="00BA3878">
        <w:rPr>
          <w:rFonts w:eastAsia="Times New Roman"/>
          <w:bCs/>
          <w:shd w:val="clear" w:color="auto" w:fill="FFFFFF"/>
        </w:rPr>
        <w:t>,</w:t>
      </w:r>
      <w:r>
        <w:rPr>
          <w:rFonts w:eastAsia="Times New Roman"/>
          <w:bCs/>
          <w:shd w:val="clear" w:color="auto" w:fill="FFFFFF"/>
        </w:rPr>
        <w:t xml:space="preserve"> ακούω </w:t>
      </w:r>
      <w:r w:rsidRPr="00BA3878">
        <w:rPr>
          <w:rFonts w:eastAsia="Times New Roman"/>
          <w:bCs/>
          <w:shd w:val="clear" w:color="auto" w:fill="FFFFFF"/>
        </w:rPr>
        <w:t>και</w:t>
      </w:r>
      <w:r>
        <w:rPr>
          <w:rFonts w:eastAsia="Times New Roman"/>
          <w:bCs/>
          <w:shd w:val="clear" w:color="auto" w:fill="FFFFFF"/>
        </w:rPr>
        <w:t xml:space="preserve"> μαθαίνω </w:t>
      </w:r>
      <w:r w:rsidRPr="000A79C1">
        <w:rPr>
          <w:rFonts w:eastAsia="Times New Roman"/>
          <w:bCs/>
          <w:shd w:val="clear" w:color="auto" w:fill="FFFFFF"/>
        </w:rPr>
        <w:t>ότι</w:t>
      </w:r>
      <w:r>
        <w:rPr>
          <w:rFonts w:eastAsia="Times New Roman"/>
          <w:bCs/>
          <w:shd w:val="clear" w:color="auto" w:fill="FFFFFF"/>
        </w:rPr>
        <w:t xml:space="preserve"> το Υπουργείο δήλωσε θετικό επί της ουσίας, </w:t>
      </w:r>
      <w:r w:rsidRPr="000A79C1">
        <w:rPr>
          <w:rFonts w:eastAsia="Times New Roman"/>
          <w:bCs/>
          <w:shd w:val="clear" w:color="auto" w:fill="FFFFFF"/>
        </w:rPr>
        <w:t>αλλά</w:t>
      </w:r>
      <w:r>
        <w:rPr>
          <w:rFonts w:eastAsia="Times New Roman"/>
          <w:bCs/>
          <w:shd w:val="clear" w:color="auto" w:fill="FFFFFF"/>
        </w:rPr>
        <w:t xml:space="preserve"> ανέτοιμο –λέει- </w:t>
      </w:r>
      <w:r w:rsidRPr="000A79C1">
        <w:rPr>
          <w:rFonts w:eastAsia="Times New Roman"/>
          <w:bCs/>
          <w:shd w:val="clear" w:color="auto" w:fill="FFFFFF"/>
        </w:rPr>
        <w:t>να</w:t>
      </w:r>
      <w:r>
        <w:rPr>
          <w:rFonts w:eastAsia="Times New Roman"/>
          <w:bCs/>
          <w:shd w:val="clear" w:color="auto" w:fill="FFFFFF"/>
        </w:rPr>
        <w:t xml:space="preserve"> δεχτεί την </w:t>
      </w:r>
      <w:r w:rsidRPr="000A79C1">
        <w:rPr>
          <w:rFonts w:eastAsia="Times New Roman"/>
          <w:bCs/>
          <w:shd w:val="clear" w:color="auto" w:fill="FFFFFF"/>
        </w:rPr>
        <w:t>τροπολογία</w:t>
      </w:r>
      <w:r>
        <w:rPr>
          <w:rFonts w:eastAsia="Times New Roman"/>
          <w:bCs/>
          <w:shd w:val="clear" w:color="auto" w:fill="FFFFFF"/>
        </w:rPr>
        <w:t xml:space="preserve">. </w:t>
      </w:r>
    </w:p>
    <w:p w14:paraId="719A54D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Δεν άκουσα το σ</w:t>
      </w:r>
      <w:r>
        <w:rPr>
          <w:rFonts w:eastAsia="Times New Roman" w:cs="Times New Roman"/>
          <w:szCs w:val="24"/>
        </w:rPr>
        <w:t>κεπτικό. Ελπίζω να το ακούσω, γιατί κανείς δεν αναφέρθηκε εκτενώς στο θέμα. Ξέρω ότι αναφερθήκατε εσείς περιληπτικά. Άλλωστε, δεν είναι το αντικείμενό σας. Το κατανοώ. Η αλήθεια είναι ότι ο ΟΚΑΝΑ έχει και το πλαίσιο και το προσωπικό. Έχει δουλέψει πάνω στο</w:t>
      </w:r>
      <w:r>
        <w:rPr>
          <w:rFonts w:eastAsia="Times New Roman" w:cs="Times New Roman"/>
          <w:szCs w:val="24"/>
        </w:rPr>
        <w:t xml:space="preserve"> θέμα. Έχει ξαναδουλέψει τέτοια κέντρα. Ο δήμος έχει και την ανάγκη και τους χώρους και είναι διατεθειμένος να εξοικονομήσει και τους πόρους. Πραγματικά, δεν καταλαβαίνω πού είναι το ανέτοιμο του θέματος. Ελπίζω πραγματικά να είναι ξερός σκέτος κομματικός </w:t>
      </w:r>
      <w:r>
        <w:rPr>
          <w:rFonts w:eastAsia="Times New Roman" w:cs="Times New Roman"/>
          <w:szCs w:val="24"/>
        </w:rPr>
        <w:t xml:space="preserve">εγωισμός. </w:t>
      </w:r>
    </w:p>
    <w:p w14:paraId="719A54D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 είναι έτσι, στο επόμενο νομοσχέδιο θα πρέπει να δούμε την πρόταση, την τροπολογία μας υιοθετημένη από την Κυβέρνηση. Θα χαρούμε και θα τη στηρίξουμε. Η αδικαιολόγητη απόρριψη ενός τόσο σοβαρού θέματος εκθέτει και την Κυβέρνηση που θέλει να λέγεται προοδ</w:t>
      </w:r>
      <w:r>
        <w:rPr>
          <w:rFonts w:eastAsia="Times New Roman" w:cs="Times New Roman"/>
          <w:szCs w:val="24"/>
        </w:rPr>
        <w:t>ευτική. Και αν θέλετε, μας εκθέτει όλους. Είναι μια εύκολη αλλαγή, η οποία έπρεπε να έχει γίνει χθες. Μπορεί να γίνει σήμερα. Δυστυχώς, η Κυβέρνηση δεν θέλει να την κάνει ούτε αύριο. Αποφεύγει τη συζήτηση και τη θεσμοθέτηση. Ελπίζω, πραγματικά, να μην είνα</w:t>
      </w:r>
      <w:r>
        <w:rPr>
          <w:rFonts w:eastAsia="Times New Roman" w:cs="Times New Roman"/>
          <w:szCs w:val="24"/>
        </w:rPr>
        <w:t>ι οι γνωστοί συντεχνιακοί ανταγωνισμοί μεταξύ διαφόρων μεθόδων και διαφόρων ψυχιάτρων που έχουν θέσεις και αντιθέσεις, οι οποίες όμως δεν αφορούν το συγκεκριμένο θέμα. Όλες οι μέθοδοι αντιμετώπισης της χρήσης και της κατάχρησης ναρκωτικών είναι θεμιτές. Αυ</w:t>
      </w:r>
      <w:r>
        <w:rPr>
          <w:rFonts w:eastAsia="Times New Roman" w:cs="Times New Roman"/>
          <w:szCs w:val="24"/>
        </w:rPr>
        <w:t xml:space="preserve">τές που μπορούν να απαντήσουν σήμερα άμεσα στην άθλια εικόνα που υπάρχει κυρίως στην Αθήνα είναι πραγματικά επείγουσες. </w:t>
      </w:r>
    </w:p>
    <w:p w14:paraId="719A54D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Εμείς στο συγκεκριμένο θέμα –και θα κλείσω εδώ, ευχαριστώντας τον Πρόεδρο για την ανοχή- θα επανερχόμαστε σε κάθε σχετικό νομοσχέδιο, μ</w:t>
      </w:r>
      <w:r>
        <w:rPr>
          <w:rFonts w:eastAsia="Times New Roman" w:cs="Times New Roman"/>
          <w:szCs w:val="24"/>
        </w:rPr>
        <w:t xml:space="preserve">έχρι η Κυβέρνηση να είναι έτοιμη να το εφαρμόσει. Νομίζω ότι αυτό είναι ένα πολύ σημαντικό ζήτημα που δεν παίρνει αναβολές. </w:t>
      </w:r>
    </w:p>
    <w:p w14:paraId="719A54D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A54D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w:t>
      </w:r>
      <w:r>
        <w:rPr>
          <w:rFonts w:eastAsia="Times New Roman" w:cs="Times New Roman"/>
          <w:szCs w:val="24"/>
        </w:rPr>
        <w:t xml:space="preserve">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ΠΑΣΟΚ –</w:t>
      </w:r>
      <w:r>
        <w:rPr>
          <w:rFonts w:eastAsia="Times New Roman" w:cs="Times New Roman"/>
          <w:szCs w:val="24"/>
        </w:rPr>
        <w:t xml:space="preserve"> </w:t>
      </w:r>
      <w:r>
        <w:rPr>
          <w:rFonts w:eastAsia="Times New Roman" w:cs="Times New Roman"/>
          <w:szCs w:val="24"/>
        </w:rPr>
        <w:t>ΔΗΜΑΡ)</w:t>
      </w:r>
    </w:p>
    <w:p w14:paraId="719A54D5"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w:t>
      </w:r>
      <w:r>
        <w:rPr>
          <w:rFonts w:eastAsia="Times New Roman" w:cs="Times New Roman"/>
          <w:szCs w:val="24"/>
        </w:rPr>
        <w:t xml:space="preserve">στώ, κύριε συνάδελφε. </w:t>
      </w:r>
    </w:p>
    <w:p w14:paraId="719A54D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r>
        <w:rPr>
          <w:rFonts w:eastAsia="Times New Roman" w:cs="Times New Roman"/>
          <w:szCs w:val="24"/>
        </w:rPr>
        <w:t xml:space="preserve"> ο</w:t>
      </w:r>
      <w:r>
        <w:rPr>
          <w:rFonts w:eastAsia="Times New Roman" w:cs="Times New Roman"/>
          <w:szCs w:val="24"/>
        </w:rPr>
        <w:t xml:space="preserve"> συνάδελφος κ. Χρήστος Μαντάς. </w:t>
      </w:r>
    </w:p>
    <w:p w14:paraId="719A54D7"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Ευχαριστώ, κύριε Πρόεδρε. </w:t>
      </w:r>
    </w:p>
    <w:p w14:paraId="719A54D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Να πω προκαταβολικά στον κ. </w:t>
      </w:r>
      <w:proofErr w:type="spellStart"/>
      <w:r>
        <w:rPr>
          <w:rFonts w:eastAsia="Times New Roman" w:cs="Times New Roman"/>
          <w:szCs w:val="24"/>
        </w:rPr>
        <w:t>Μπαργιώτα</w:t>
      </w:r>
      <w:proofErr w:type="spellEnd"/>
      <w:r>
        <w:rPr>
          <w:rFonts w:eastAsia="Times New Roman" w:cs="Times New Roman"/>
          <w:szCs w:val="24"/>
        </w:rPr>
        <w:t>, επειδή και το γνωρίζω το θέμα και έχω ασχοληθεί, ότι πολύ σύντο</w:t>
      </w:r>
      <w:r>
        <w:rPr>
          <w:rFonts w:eastAsia="Times New Roman" w:cs="Times New Roman"/>
          <w:szCs w:val="24"/>
        </w:rPr>
        <w:t xml:space="preserve">μα, την ουσία της τροπολογίας του –μπορεί και να συνεννοηθούμε να την </w:t>
      </w:r>
      <w:proofErr w:type="spellStart"/>
      <w:r>
        <w:rPr>
          <w:rFonts w:eastAsia="Times New Roman" w:cs="Times New Roman"/>
          <w:szCs w:val="24"/>
        </w:rPr>
        <w:t>επανακαταθέσει</w:t>
      </w:r>
      <w:proofErr w:type="spellEnd"/>
      <w:r>
        <w:rPr>
          <w:rFonts w:eastAsia="Times New Roman" w:cs="Times New Roman"/>
          <w:szCs w:val="24"/>
        </w:rPr>
        <w:t>, διότι δεν πρόκειται περί ανταγωνισμών εγωιστικών- θα την… Ξέρω, γιατί έχουμε ασχοληθεί και στο Υπουργείο Υγείας με αυτό το θέμα και με τους φορείς. Υπάρχουν όμως ορισμένε</w:t>
      </w:r>
      <w:r>
        <w:rPr>
          <w:rFonts w:eastAsia="Times New Roman" w:cs="Times New Roman"/>
          <w:szCs w:val="24"/>
        </w:rPr>
        <w:t xml:space="preserve">ς κρίσιμες λεπτομέρειες που πρέπει συντονισμένα να τις αντιμετωπίσουμε. </w:t>
      </w:r>
    </w:p>
    <w:p w14:paraId="719A54D9"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την…»; Δεν το ολοκληρώσατε. </w:t>
      </w:r>
    </w:p>
    <w:p w14:paraId="719A54DA"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…αποδεχθούμε πολύ σύντομα. Αυτό λέω επί της ουσίας. </w:t>
      </w:r>
    </w:p>
    <w:p w14:paraId="719A54D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Πάω παρακάτω. Θα παρουσιάσω δύο τροπολογίες, μία που την υπογράφω εγώ και μία του συναδέλφου κ. </w:t>
      </w:r>
      <w:proofErr w:type="spellStart"/>
      <w:r>
        <w:rPr>
          <w:rFonts w:eastAsia="Times New Roman" w:cs="Times New Roman"/>
          <w:szCs w:val="24"/>
        </w:rPr>
        <w:t>Κωνσταντινέα</w:t>
      </w:r>
      <w:proofErr w:type="spellEnd"/>
      <w:r>
        <w:rPr>
          <w:rFonts w:eastAsia="Times New Roman" w:cs="Times New Roman"/>
          <w:szCs w:val="24"/>
        </w:rPr>
        <w:t xml:space="preserve">, ο οποίος αδυνατεί να βρίσκεται στην Αίθουσα λόγω προβλημάτων υγείας. </w:t>
      </w:r>
    </w:p>
    <w:p w14:paraId="719A54D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μία τροπολογία αφορά ρύθμιση ερμηνευτικών προβλημάτων σχετικά με τον τρόπο</w:t>
      </w:r>
      <w:r>
        <w:rPr>
          <w:rFonts w:eastAsia="Times New Roman" w:cs="Times New Roman"/>
          <w:szCs w:val="24"/>
        </w:rPr>
        <w:t xml:space="preserve"> υπολογισμού του </w:t>
      </w:r>
      <w:proofErr w:type="spellStart"/>
      <w:r>
        <w:rPr>
          <w:rFonts w:eastAsia="Times New Roman" w:cs="Times New Roman"/>
          <w:szCs w:val="24"/>
        </w:rPr>
        <w:t>ανωτάτου</w:t>
      </w:r>
      <w:proofErr w:type="spellEnd"/>
      <w:r>
        <w:rPr>
          <w:rFonts w:eastAsia="Times New Roman" w:cs="Times New Roman"/>
          <w:szCs w:val="24"/>
        </w:rPr>
        <w:t xml:space="preserve"> ορίου πρόσθετων αμοιβών μελών ΔΕΠ από ερευνητικά προγράμματα. Είναι η με γενικό αριθμό 1662 και ειδικό αριθμό 133 και αφορά μια μεταβολή στην πράξη υπολογισμού των πρόσθετων αμοιβών που έγινε το 2005. Ενώ μέχρι τότε, κατά πάγια τα</w:t>
      </w:r>
      <w:r>
        <w:rPr>
          <w:rFonts w:eastAsia="Times New Roman" w:cs="Times New Roman"/>
          <w:szCs w:val="24"/>
        </w:rPr>
        <w:t>κτική, υπολογίζονταν αυτές οι αμοιβές ανά έτος, έγινε αλλαγή με την ΠΟΛ του 2005 ανά μήνα, με αποτέλεσμα κάποιοι άνθρωποι που στο έτος ήταν μέσα στο όριο, στον μήνα να βγουν εκτός ορίου και να κινηθεί η διαδικασία καταλογισμού. Αυτή είναι μια ρύθμιση εντελ</w:t>
      </w:r>
      <w:r>
        <w:rPr>
          <w:rFonts w:eastAsia="Times New Roman" w:cs="Times New Roman"/>
          <w:szCs w:val="24"/>
        </w:rPr>
        <w:t>ώς απλή και ερμηνευτική και είναι -θα έλεγα- για λόγους ασφάλειας δικαίου επί της ουσίας και αφορά, βεβαίως, περιπτώσεις οι οποίες δεν σχετίζονται ούτε με ατασθαλίες ούτε με κακοδιαχείριση ερευνητικών προγραμμάτων και προέκυψαν μόνο από αυτήν την ερμηνευτι</w:t>
      </w:r>
      <w:r>
        <w:rPr>
          <w:rFonts w:eastAsia="Times New Roman" w:cs="Times New Roman"/>
          <w:szCs w:val="24"/>
        </w:rPr>
        <w:t xml:space="preserve">κή διάταξη αναδρομικά. </w:t>
      </w:r>
    </w:p>
    <w:p w14:paraId="719A54D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δεύτερη αφορά την επέκταση κάλυψης του </w:t>
      </w:r>
      <w:proofErr w:type="spellStart"/>
      <w:r>
        <w:rPr>
          <w:rFonts w:eastAsia="Times New Roman" w:cs="Times New Roman"/>
          <w:szCs w:val="24"/>
        </w:rPr>
        <w:t>εργοσήμου</w:t>
      </w:r>
      <w:proofErr w:type="spellEnd"/>
      <w:r>
        <w:rPr>
          <w:rFonts w:eastAsia="Times New Roman" w:cs="Times New Roman"/>
          <w:szCs w:val="24"/>
        </w:rPr>
        <w:t xml:space="preserve"> στους διαιτητές. Είναι η τροπολογία που υπογράφει ο κ. </w:t>
      </w:r>
      <w:proofErr w:type="spellStart"/>
      <w:r>
        <w:rPr>
          <w:rFonts w:eastAsia="Times New Roman" w:cs="Times New Roman"/>
          <w:szCs w:val="24"/>
        </w:rPr>
        <w:t>Κωνσταντινέας</w:t>
      </w:r>
      <w:proofErr w:type="spellEnd"/>
      <w:r>
        <w:rPr>
          <w:rFonts w:eastAsia="Times New Roman" w:cs="Times New Roman"/>
          <w:szCs w:val="24"/>
        </w:rPr>
        <w:t>. Γνωρίζετε ότι οι διαιτητές εργάζονται με έναν τρόπο περιοδικό, προσφέροντας τις υπηρεσίες τους. Με την παραπάνω</w:t>
      </w:r>
      <w:r>
        <w:rPr>
          <w:rFonts w:eastAsia="Times New Roman" w:cs="Times New Roman"/>
          <w:szCs w:val="24"/>
        </w:rPr>
        <w:t xml:space="preserve"> διάταξη, με τη διάταξη που προτείνουμε επιλύεται με οριστικό τρόπο το ζήτημα προς όφελος των διαιτητών, οι οποίοι θα μπορούν πλέον να αμείβονται και να ενταχθούν σε ένα καθεστώς ασφάλισης προς όφελος του ΕΦΚΑ που θα εισπράττει ασφαλιστικές εισφορές από τη</w:t>
      </w:r>
      <w:r>
        <w:rPr>
          <w:rFonts w:eastAsia="Times New Roman" w:cs="Times New Roman"/>
          <w:szCs w:val="24"/>
        </w:rPr>
        <w:t xml:space="preserve">ν απασχόληση των διαιτητών. Η οριστική διευθέτηση του θέματος θα γίνει με την ένταξη των διαιτητών, βοηθών διαιτητών και παρατηρητών αγώνων στο </w:t>
      </w:r>
      <w:proofErr w:type="spellStart"/>
      <w:r>
        <w:rPr>
          <w:rFonts w:eastAsia="Times New Roman" w:cs="Times New Roman"/>
          <w:szCs w:val="24"/>
        </w:rPr>
        <w:t>εργόσημο</w:t>
      </w:r>
      <w:proofErr w:type="spellEnd"/>
      <w:r>
        <w:rPr>
          <w:rFonts w:eastAsia="Times New Roman" w:cs="Times New Roman"/>
          <w:szCs w:val="24"/>
        </w:rPr>
        <w:t xml:space="preserve">. </w:t>
      </w:r>
    </w:p>
    <w:p w14:paraId="719A54DE"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Το </w:t>
      </w:r>
      <w:proofErr w:type="spellStart"/>
      <w:r>
        <w:rPr>
          <w:rFonts w:eastAsia="Times New Roman" w:cs="Times New Roman"/>
          <w:szCs w:val="24"/>
        </w:rPr>
        <w:t>εργόσημο</w:t>
      </w:r>
      <w:proofErr w:type="spellEnd"/>
      <w:r>
        <w:rPr>
          <w:rFonts w:eastAsia="Times New Roman" w:cs="Times New Roman"/>
          <w:szCs w:val="24"/>
        </w:rPr>
        <w:t xml:space="preserve"> το πληρώνουν οι γονείς. </w:t>
      </w:r>
    </w:p>
    <w:p w14:paraId="719A54DF"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είναι έτσι. Πάω παρακάτω. </w:t>
      </w:r>
    </w:p>
    <w:p w14:paraId="719A54E0"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Οι διαιτητές ζητούν να παρθεί πίσω αυτή η τροπολογία. Τώρα μας έστειλαν μήνυμα. Με ποιον συνεννοήθηκε ο </w:t>
      </w:r>
      <w:proofErr w:type="spellStart"/>
      <w:r>
        <w:rPr>
          <w:rFonts w:eastAsia="Times New Roman" w:cs="Times New Roman"/>
          <w:szCs w:val="24"/>
        </w:rPr>
        <w:t>Κωνσταντινέας</w:t>
      </w:r>
      <w:proofErr w:type="spellEnd"/>
      <w:r>
        <w:rPr>
          <w:rFonts w:eastAsia="Times New Roman" w:cs="Times New Roman"/>
          <w:szCs w:val="24"/>
        </w:rPr>
        <w:t xml:space="preserve">; </w:t>
      </w:r>
    </w:p>
    <w:p w14:paraId="719A54E1"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Μη με διακόπτετε, σας παρακαλώ. Έχετε τον τρόπο, εάν θέλετε, να πείτε την άποψή σας. </w:t>
      </w:r>
    </w:p>
    <w:p w14:paraId="719A54E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Βουλευτές, θα μιλήσω στο υπόλοιπο του χρόνου μου για το νομοσχέδιο και για τα συνολικά ζητήματα, τα οποία αναπτύχθηκαν στη συζήτηση σήμερα. </w:t>
      </w:r>
    </w:p>
    <w:p w14:paraId="719A54E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Τι κάνουμε με αυτό το νομοσχέδιο; Για να γνωρίζουν οι πολίτες και οι άνθρωποι της μισθωτής εργασία, γι’ αυτόν το</w:t>
      </w:r>
      <w:r>
        <w:rPr>
          <w:rFonts w:eastAsia="Times New Roman" w:cs="Times New Roman"/>
          <w:szCs w:val="24"/>
        </w:rPr>
        <w:t>ν λόγο θέλω να επιχειρηματολογήσω. Στην ουσία, νομοθετούμε στη γραμμή, στην κατεύθυνση ότι η στήριξη των εργασιακών δικαιωμάτων, εκτός από κοινωνικά δίκαιη, είναι και αναγκαία προϋπόθεση για τη δίκαιη ανάπτυξη. Θα έλεγα ότι το κάνουμε αυτό με έναν συστηματ</w:t>
      </w:r>
      <w:r>
        <w:rPr>
          <w:rFonts w:eastAsia="Times New Roman" w:cs="Times New Roman"/>
          <w:szCs w:val="24"/>
        </w:rPr>
        <w:t>ικό τρόπο. Όποιος στα σοβαρά θέλει να παρακολουθήσει τη νομοθετική δουλειά που κάνει το Υπουργείο Εργασίας και είναι στοιχειωδώς αντικειμενικός μπορεί να το αποδεχθεί. Με σταθερά και επιταχυνόμενα βήματα χτίζουμε με πυρήνα την υπεράσπιση του κόσμου της εργ</w:t>
      </w:r>
      <w:r>
        <w:rPr>
          <w:rFonts w:eastAsia="Times New Roman" w:cs="Times New Roman"/>
          <w:szCs w:val="24"/>
        </w:rPr>
        <w:t xml:space="preserve">ασίας. </w:t>
      </w:r>
    </w:p>
    <w:p w14:paraId="719A54E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Σήμερα, κυρίες και κύριοι Βουλευτές, έχουμε την υψηλότερη επίδοση από το 2001 με διακόσιες ενενήντα </w:t>
      </w:r>
      <w:r>
        <w:rPr>
          <w:rFonts w:eastAsia="Times New Roman" w:cs="Times New Roman"/>
          <w:szCs w:val="24"/>
        </w:rPr>
        <w:t xml:space="preserve">οκτώ </w:t>
      </w:r>
      <w:r>
        <w:rPr>
          <w:rFonts w:eastAsia="Times New Roman" w:cs="Times New Roman"/>
          <w:szCs w:val="24"/>
        </w:rPr>
        <w:t xml:space="preserve">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μία νέες θέσεις εργασίας το πρώτο εξάμηνο του 2018. Γνωρίζουμε πάρα πολύ καλά ότι έχουμε πολύ δύσκολο δρόμο μπροστά μ</w:t>
      </w:r>
      <w:r>
        <w:rPr>
          <w:rFonts w:eastAsia="Times New Roman" w:cs="Times New Roman"/>
          <w:szCs w:val="24"/>
        </w:rPr>
        <w:t xml:space="preserve">ας, μεγάλη ανηφόρα, δομικές δυσκολίες για να ανατάξουμε αυτή τη μεγάλη πληγή στον τομέα της απασχόλησης. Έχουμε, όμως, σταθερό μέτωπο και προσανατολισμό. Και αυτό το θεωρούμε όχι μόνο πρωταρχική μας υποχρέωση απέναντι στον κόσμο της εργασίας, αλλά και </w:t>
      </w:r>
      <w:proofErr w:type="spellStart"/>
      <w:r>
        <w:rPr>
          <w:rFonts w:eastAsia="Times New Roman" w:cs="Times New Roman"/>
          <w:szCs w:val="24"/>
        </w:rPr>
        <w:t>ταυτ</w:t>
      </w:r>
      <w:r>
        <w:rPr>
          <w:rFonts w:eastAsia="Times New Roman" w:cs="Times New Roman"/>
          <w:szCs w:val="24"/>
        </w:rPr>
        <w:t>οτικό</w:t>
      </w:r>
      <w:proofErr w:type="spellEnd"/>
      <w:r>
        <w:rPr>
          <w:rFonts w:eastAsia="Times New Roman" w:cs="Times New Roman"/>
          <w:szCs w:val="24"/>
        </w:rPr>
        <w:t xml:space="preserve"> μας χαρακτηριστικό, ένα χαρακτηριστικό το οποίο δεν πρόκειται να απεμπολήσουμε. Ίσα-ίσα, πρόκειται με πολύ πιο έντονο τρόπο –θα έλεγα- να το στηρίξουμε σε όλο το επόμενο χρονικό διάστημα. </w:t>
      </w:r>
    </w:p>
    <w:p w14:paraId="719A54E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αυτό, παρά τις </w:t>
      </w:r>
      <w:proofErr w:type="spellStart"/>
      <w:r>
        <w:rPr>
          <w:rFonts w:eastAsia="Times New Roman" w:cs="Times New Roman"/>
          <w:szCs w:val="24"/>
        </w:rPr>
        <w:t>Κασσάνδρες</w:t>
      </w:r>
      <w:proofErr w:type="spellEnd"/>
      <w:r>
        <w:rPr>
          <w:rFonts w:eastAsia="Times New Roman" w:cs="Times New Roman"/>
          <w:szCs w:val="24"/>
        </w:rPr>
        <w:t>, έρχεται σε συνέχεια πολλών άλλ</w:t>
      </w:r>
      <w:r>
        <w:rPr>
          <w:rFonts w:eastAsia="Times New Roman" w:cs="Times New Roman"/>
          <w:szCs w:val="24"/>
        </w:rPr>
        <w:t>ων πρωτοβουλιών που έχουμε πάρει. Είμαστε πολύ κοντά πια –κάποιες βδομάδες, θα έλεγα- στην επαναφορά των συλλογικών διαπραγματεύσεων που οι προηγούμενες Κυβερνήσεις με νομοθετικές πρωτοβουλίες κατήργησαν. Και αυτό είναι μια πραγματικότητα. Δεν λέω ούτε μια</w:t>
      </w:r>
      <w:r>
        <w:rPr>
          <w:rFonts w:eastAsia="Times New Roman" w:cs="Times New Roman"/>
          <w:szCs w:val="24"/>
        </w:rPr>
        <w:t xml:space="preserve"> στιγμή υπερβολές. Είμαστε μπροστά στη διαδικασία –και αυτό έχει περάσει και έχει κατοχυρωθεί και στο δημοσιονομικό πλαίσιο- της σταδιακής αύξησης του κατώτατου μισθού. Και δεν νομίζω ότι περιέχει αυτός ο ισχυρισμός μου κα</w:t>
      </w:r>
      <w:r>
        <w:rPr>
          <w:rFonts w:eastAsia="Times New Roman" w:cs="Times New Roman"/>
          <w:szCs w:val="24"/>
        </w:rPr>
        <w:t>μ</w:t>
      </w:r>
      <w:r>
        <w:rPr>
          <w:rFonts w:eastAsia="Times New Roman" w:cs="Times New Roman"/>
          <w:szCs w:val="24"/>
        </w:rPr>
        <w:t xml:space="preserve">μία υπερβολή. Ταυτόχρονα, νομίζω </w:t>
      </w:r>
      <w:r>
        <w:rPr>
          <w:rFonts w:eastAsia="Times New Roman" w:cs="Times New Roman"/>
          <w:szCs w:val="24"/>
        </w:rPr>
        <w:t xml:space="preserve">ότι επουλώνουμε σημαντικές πληγές στο πολύπαθο σώμα της </w:t>
      </w:r>
      <w:r>
        <w:rPr>
          <w:rFonts w:eastAsia="Times New Roman" w:cs="Times New Roman"/>
          <w:szCs w:val="24"/>
        </w:rPr>
        <w:t>δημόσιας κοινωνικής ασφάλισης</w:t>
      </w:r>
      <w:r>
        <w:rPr>
          <w:rFonts w:eastAsia="Times New Roman" w:cs="Times New Roman"/>
          <w:szCs w:val="24"/>
        </w:rPr>
        <w:t xml:space="preserve">. Επαναλαμβάνω, της </w:t>
      </w:r>
      <w:r>
        <w:rPr>
          <w:rFonts w:eastAsia="Times New Roman" w:cs="Times New Roman"/>
          <w:szCs w:val="24"/>
        </w:rPr>
        <w:t>δημόσιας κοινωνικής ασφάλισης</w:t>
      </w:r>
      <w:r>
        <w:rPr>
          <w:rFonts w:eastAsia="Times New Roman" w:cs="Times New Roman"/>
          <w:szCs w:val="24"/>
        </w:rPr>
        <w:t>. Διότι εδώ επανειλημμένα είδαμε από την πλευρά κομμάτων της Αντιπολίτευσης –γνωρίζετε σε ποια αναφέρομαι, πρόσφατα το ακο</w:t>
      </w:r>
      <w:r>
        <w:rPr>
          <w:rFonts w:eastAsia="Times New Roman" w:cs="Times New Roman"/>
          <w:szCs w:val="24"/>
        </w:rPr>
        <w:t xml:space="preserve">ύσαμε- ένα κλείσιμο του ματιού στην ιδιωτική ασφάλιση που ήταν ο πραγματικός στόχος της απαξίωσης και της διάλυσης του </w:t>
      </w:r>
      <w:r>
        <w:rPr>
          <w:rFonts w:eastAsia="Times New Roman" w:cs="Times New Roman"/>
          <w:szCs w:val="24"/>
        </w:rPr>
        <w:t>δημόσιου κοινωνικού ασφαλιστικού συστήματος</w:t>
      </w:r>
      <w:r>
        <w:rPr>
          <w:rFonts w:eastAsia="Times New Roman" w:cs="Times New Roman"/>
          <w:szCs w:val="24"/>
        </w:rPr>
        <w:t xml:space="preserve">. </w:t>
      </w:r>
    </w:p>
    <w:p w14:paraId="719A54E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Επιχειρούμε λοιπόν, και εκεί να διορθώσουμε προβλήματα. Πρόκειται για τις διαγραφές οφειλών</w:t>
      </w:r>
      <w:r>
        <w:rPr>
          <w:rFonts w:eastAsia="Times New Roman" w:cs="Times New Roman"/>
          <w:szCs w:val="24"/>
        </w:rPr>
        <w:t xml:space="preserve"> σε κατηγορίες εργαζομένων, όπως οι δημοσιογράφοι για παράδειγμα, οι οποίοι είχαν υπερβολικές οφειλές λόγω της «διπλής» ασφάλισής τους. </w:t>
      </w:r>
    </w:p>
    <w:p w14:paraId="719A54E7"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Επίσης, επιχειρούμε μια πολύ κρίσιμη παρέμβαση, θα έλεγα από την άποψη την </w:t>
      </w:r>
      <w:proofErr w:type="spellStart"/>
      <w:r>
        <w:rPr>
          <w:rFonts w:eastAsia="Times New Roman" w:cs="Times New Roman"/>
          <w:szCs w:val="24"/>
        </w:rPr>
        <w:t>αξιακή</w:t>
      </w:r>
      <w:proofErr w:type="spellEnd"/>
      <w:r>
        <w:rPr>
          <w:rFonts w:eastAsia="Times New Roman" w:cs="Times New Roman"/>
          <w:szCs w:val="24"/>
        </w:rPr>
        <w:t xml:space="preserve"> και της ουσίας, στρατηγικού χαρακτήρα</w:t>
      </w:r>
      <w:r>
        <w:rPr>
          <w:rFonts w:eastAsia="Times New Roman" w:cs="Times New Roman"/>
          <w:szCs w:val="24"/>
        </w:rPr>
        <w:t xml:space="preserve"> στο θέμα των ασυνόδευτων παιδιών που είναι πρόσφυγες, στο πιο αδύναμο αυτό κρίσιμο κομμάτι αυτού του πληθυσμού. </w:t>
      </w:r>
    </w:p>
    <w:p w14:paraId="719A54E8"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Κι όλα αυτά για να μην ξεχνιόμαστε, κυρίες και κύριοι Βουλευτές, σε ένα τοπίο -και μιλάω για το πιο συνολικό τοπίο- όπου η Ευρώπη ή τουλάχιστο</w:t>
      </w:r>
      <w:r>
        <w:rPr>
          <w:rFonts w:eastAsia="Times New Roman" w:cs="Times New Roman"/>
          <w:szCs w:val="24"/>
        </w:rPr>
        <w:t xml:space="preserve">ν πολλές ευρωπαϊκές κυβερνήσεις πάνε προς την άλλη κατεύθυνση, προς την αντίθετη κατεύθυνση. </w:t>
      </w:r>
    </w:p>
    <w:p w14:paraId="719A54E9"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Για κοιτάξτε τι γίνεται στο προσφυγικό, για κοιτάξτε και δείτε ότι η βασική διαχωριστική γραμμή και στις επερχόμενες ευρωεκλογές θα είναι ανάμεσα σε αυτές τις δυν</w:t>
      </w:r>
      <w:r>
        <w:rPr>
          <w:rFonts w:eastAsia="Times New Roman" w:cs="Times New Roman"/>
          <w:szCs w:val="24"/>
        </w:rPr>
        <w:t>άμεις που προσπαθούν με νύχια και με δόντια να κρατήσουν τις αξίες της αλληλεγγύης και της ανθρωπιάς, θα έλεγα, απέναντι σε αυτόν τον πληθυσμό που έρχεται προς την Ευρώπη από τους πολέμους, τη φτώχεια και τις καταστροφές που οι ίδιες οι δυνάμεις που θέλουν</w:t>
      </w:r>
      <w:r>
        <w:rPr>
          <w:rFonts w:eastAsia="Times New Roman" w:cs="Times New Roman"/>
          <w:szCs w:val="24"/>
        </w:rPr>
        <w:t xml:space="preserve"> να χτίσουν την Ευρώπη-φρούριο προκαλούνε. </w:t>
      </w:r>
    </w:p>
    <w:p w14:paraId="719A54EA"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Όπως και από την άλλη στον τομέα των εργασιακών δικαιωμάτων, πάρα πολλές κυβερνήσεις και κυβερνήσεις μεγάλων κρατών πηγαίνουν σε αντίθετη κατεύθυνση. Πηγαίνουν σε μια κατεύθυνση απορρύθμισης του εργασιακού πεδίου</w:t>
      </w:r>
      <w:r>
        <w:rPr>
          <w:rFonts w:eastAsia="Times New Roman" w:cs="Times New Roman"/>
          <w:szCs w:val="24"/>
        </w:rPr>
        <w:t xml:space="preserve">, μείωσης των δικαιωμάτων και χτυπήματος του πυρήνα που εμείς θέλουμε να βάλουμε στην πολιτική μας και τη στρατηγική μας, μιας αξιοπρεπούς εργασίας. </w:t>
      </w:r>
    </w:p>
    <w:p w14:paraId="719A54EB"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Είναι φανερό ότι έχουμε πάρα πολύ δρόμο μπροστά μας και είναι επίσης φανερό ότι έχουμε δύσκολες </w:t>
      </w:r>
      <w:r>
        <w:rPr>
          <w:rFonts w:eastAsia="Times New Roman" w:cs="Times New Roman"/>
          <w:szCs w:val="24"/>
        </w:rPr>
        <w:t>συγκρούσεις και δύσκολο έργο. Θα έλεγα ότι είναι ταυτόχρονα ανησυχητικό ότι οι κινητοποιήσεις των εργαζομένων, το εργατικό κίνημα γενικά βρίσκεται σε ύφεση σε ευρωπαϊκή κλίμακα και δεν διεκδικεί –αυτή είναι η πραγματικότητα- σε αυτούς τους τομείς των εργασ</w:t>
      </w:r>
      <w:r>
        <w:rPr>
          <w:rFonts w:eastAsia="Times New Roman" w:cs="Times New Roman"/>
          <w:szCs w:val="24"/>
        </w:rPr>
        <w:t>ιακών δικαιωμάτων αυτά τα οποία είναι σημαντικά και νομίζω ότι μπορούν να ξαναχτίσουν, σε έναν βαθμό βεβαίως σε αυτό το σύστημα που ζούμε, τον πυρήνα των εργασιακών δικαιωμάτων.</w:t>
      </w:r>
    </w:p>
    <w:p w14:paraId="719A54EC"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Δυο-τρία πράγματα θα ήθελα να πω ακριβώς γι’ αυτά που αλλάζει το νομοσχέδιο γι</w:t>
      </w:r>
      <w:r>
        <w:rPr>
          <w:rFonts w:eastAsia="Times New Roman" w:cs="Times New Roman"/>
          <w:szCs w:val="24"/>
        </w:rPr>
        <w:t xml:space="preserve">α να τα γνωρίζουν οι εργαζόμενοι, γιατί αυτό είναι το κρίσιμο στοιχείο. </w:t>
      </w:r>
    </w:p>
    <w:p w14:paraId="719A54E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9A54EE"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Αν μου επιτρέπετε, δύο λεπτά ακόμη.</w:t>
      </w:r>
    </w:p>
    <w:p w14:paraId="719A54EF"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Πρώτον, η αλλαγή της αρχιτεκτονικής του προστίμου στην αδήλωτη </w:t>
      </w:r>
      <w:r>
        <w:rPr>
          <w:rFonts w:eastAsia="Times New Roman" w:cs="Times New Roman"/>
          <w:szCs w:val="24"/>
        </w:rPr>
        <w:t>εργασία δίνει, κυρίες και κύριοι Βουλευτές, αυτό το απαραίτητο κίνητρο και το κουράγιο, θα έλεγα εγώ, στον εργαζόμενο που βρίσκεται σε αυτή τη δυσχερή θέση να μπορέσει να κινητοποιηθεί, να καταγγείλει αυτή την κατάσταση κι έτσι να υπάρξει μια διέξοδος, μια</w:t>
      </w:r>
      <w:r>
        <w:rPr>
          <w:rFonts w:eastAsia="Times New Roman" w:cs="Times New Roman"/>
          <w:szCs w:val="24"/>
        </w:rPr>
        <w:t xml:space="preserve"> λύση σ’ αυτό το πολύ δύσκολο πρόβλημα. Και νομίζω πως αυτός είναι ο πυρήνας αυτής της αλλαγής της αρχιτεκτονικής, διότι δεν αρκούν μόνο τα πρόστιμα και δεν χρειάζεται να διαβάζετε ξανά και ξανά πίνακες μηνιαίους. Σας το είπαμε μία, δύο, τρεις. Ας κάνουμε </w:t>
      </w:r>
      <w:r>
        <w:rPr>
          <w:rFonts w:eastAsia="Times New Roman" w:cs="Times New Roman"/>
          <w:szCs w:val="24"/>
        </w:rPr>
        <w:t>αντιπαράθεση πάνω στα πραγματικά νούμερα και πάνω στα πραγματικά θέματα που υπάρχουν.</w:t>
      </w:r>
    </w:p>
    <w:p w14:paraId="719A54F0"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Δίνει, λοιπόν, αυτό το κίνητρο στον εργαζόμενο και ταυτόχρονα τη δομή, αν θέλετε, των προστίμων, αλλά και η δυνατότητα που δίνει από την πλευρά του εργοδότη για έκπτωση μ</w:t>
      </w:r>
      <w:r>
        <w:rPr>
          <w:rFonts w:eastAsia="Times New Roman" w:cs="Times New Roman"/>
          <w:szCs w:val="24"/>
        </w:rPr>
        <w:t xml:space="preserve">ε την πρόσληψη σε μόνιμη θέση του εργαζόμενου είναι ένα πάρα πολύ σημαντικό πράγμα. </w:t>
      </w:r>
    </w:p>
    <w:p w14:paraId="719A54F1"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επιπλέον, για να μην ξεχνιόμαστε, μια επιχείρηση η οποία βρίσκεται σε μια τέτοια διαδικασία, είναι κάτω από το μάτι της επιθεώρηση εργασίας, που έχει κάνει πάρα πολύ σ</w:t>
      </w:r>
      <w:r>
        <w:rPr>
          <w:rFonts w:eastAsia="Times New Roman" w:cs="Times New Roman"/>
          <w:szCs w:val="24"/>
        </w:rPr>
        <w:t xml:space="preserve">οβαρά βήματα και δεν νομίζω ότι κανένας το αμφισβητεί αυτό, για τα επόμενα δύο χρόνια, έτσι ώστε να παρακολουθείται αυτή η εξέλιξη. </w:t>
      </w:r>
    </w:p>
    <w:p w14:paraId="719A54F2"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Είναι και πολλά άλλα ακόμα, όπως στο θέμα των εργολαβιών και των υπεργολαβιών, που γίνεται εκεί πραγματικά ζούγκλα, όπως στ</w:t>
      </w:r>
      <w:r>
        <w:rPr>
          <w:rFonts w:eastAsia="Times New Roman" w:cs="Times New Roman"/>
          <w:szCs w:val="24"/>
        </w:rPr>
        <w:t>ο θέμα της μαθητείας, όπως στα θέματα της ηλεκτρονικής καταχώρησης των εργαζομένων και βεβαίως στα θέματα της αναγγελίας της υπερεργασίας και της υπερωριακής απασχόλησης. Σε τελευταία ανάλυση, είναι ένα πακέτο μέτρων που είναι προς τη θετική κατεύθυνση και</w:t>
      </w:r>
      <w:r>
        <w:rPr>
          <w:rFonts w:eastAsia="Times New Roman" w:cs="Times New Roman"/>
          <w:szCs w:val="24"/>
        </w:rPr>
        <w:t xml:space="preserve"> δεν νομίζω ότι κανένας μας μπορεί στα σοβαρά αυτό να το αρνηθεί.</w:t>
      </w:r>
    </w:p>
    <w:p w14:paraId="719A54F3"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κι ευχαριστώ για την ανοχή σας, θα ήθελα να πω το εξής: Από τη στιγμή που ο Επίτροπος κ. </w:t>
      </w:r>
      <w:proofErr w:type="spellStart"/>
      <w:r>
        <w:rPr>
          <w:rFonts w:eastAsia="Times New Roman" w:cs="Times New Roman"/>
          <w:szCs w:val="24"/>
        </w:rPr>
        <w:t>Μοσκοβισί</w:t>
      </w:r>
      <w:proofErr w:type="spellEnd"/>
      <w:r>
        <w:rPr>
          <w:rFonts w:eastAsia="Times New Roman" w:cs="Times New Roman"/>
          <w:szCs w:val="24"/>
        </w:rPr>
        <w:t xml:space="preserve"> είπε αυτά που είπε -δεν θέλω να τα επαναλάβω- στη Γερουσία πριν λίγες</w:t>
      </w:r>
      <w:r>
        <w:rPr>
          <w:rFonts w:eastAsia="Times New Roman" w:cs="Times New Roman"/>
          <w:szCs w:val="24"/>
        </w:rPr>
        <w:t xml:space="preserve"> μέρες, έχουμε ακούσει και έχουμε δει τα πάντα σε αυτή την Αίθουσα. Ποιο είναι το πυρηνικό στοιχείο; Υπάρχει μια έκρηξη προθυμίας και μιλάω για συγκεκριμένες πλευρές της Βουλής, να καταργήσουμε εδώ και τώρα μέτρα για τις συντάξεις και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w:t>
      </w:r>
      <w:r>
        <w:rPr>
          <w:rFonts w:eastAsia="Times New Roman" w:cs="Times New Roman"/>
          <w:szCs w:val="24"/>
        </w:rPr>
        <w:t xml:space="preserve">φαιρα γύρω από αυτό. </w:t>
      </w:r>
    </w:p>
    <w:p w14:paraId="719A54F4"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Εγώ θα πω μια άλλη πλευρά. Μήπως δίνουν κάπου αλλού σήμα κάτι τέτοιες προτάσεις; Μήπως δεν γνωρίζουν αυτοί ιδιαίτερα που άσκησαν κυβερνητικό έργο, που κυβέρνησαν, τι ακριβώς παιχνίδι πάνε να παίξουνε πάνω σε αυτό το θέμα; Και δεν είνα</w:t>
      </w:r>
      <w:r>
        <w:rPr>
          <w:rFonts w:eastAsia="Times New Roman" w:cs="Times New Roman"/>
          <w:szCs w:val="24"/>
        </w:rPr>
        <w:t>ι σοβαρή μια Κυβέρνηση, μια κυβερνητική πλειοψηφία, που αντί να υποχωρήσει σε αυτή την έκρηξη προθυμίας για να καταργήσουμε εδώ και τώρα τις συντάξεις, μιλάει και λέει ότι με έναν συντεταγμένο τρόπο κι όταν πρέπει και στον κατάλληλο χρόνο, θα θέσει και δεν</w:t>
      </w:r>
      <w:r>
        <w:rPr>
          <w:rFonts w:eastAsia="Times New Roman" w:cs="Times New Roman"/>
          <w:szCs w:val="24"/>
        </w:rPr>
        <w:t xml:space="preserve"> είναι δυνατόν να μην το θέσει αυτό το θέμα; Και μάλιστα σε ένα πλαίσιο που θα μπορούμε πράγματι να φέρουμε ένα θετικό αποτέλεσμα. Όλα τα άλλα δεν μπορούν να σταθούν με σοβαρούς όρους.</w:t>
      </w:r>
    </w:p>
    <w:p w14:paraId="719A54F5" w14:textId="77777777" w:rsidR="00E97792" w:rsidRDefault="00D70D60">
      <w:pPr>
        <w:tabs>
          <w:tab w:val="left" w:pos="2608"/>
        </w:tabs>
        <w:spacing w:after="0" w:line="600" w:lineRule="auto"/>
        <w:ind w:firstLine="720"/>
        <w:jc w:val="both"/>
        <w:rPr>
          <w:rFonts w:eastAsia="Times New Roman" w:cs="Times New Roman"/>
          <w:szCs w:val="24"/>
        </w:rPr>
      </w:pPr>
      <w:r w:rsidRPr="00490B37">
        <w:rPr>
          <w:rFonts w:eastAsia="Times New Roman" w:cs="Times New Roman"/>
          <w:b/>
          <w:szCs w:val="24"/>
        </w:rPr>
        <w:t>ΠΡΟΕΔΡΕΥΩΝ (Σπυρίδων Λυκούδης):</w:t>
      </w:r>
      <w:r>
        <w:rPr>
          <w:rFonts w:eastAsia="Times New Roman" w:cs="Times New Roman"/>
          <w:szCs w:val="24"/>
        </w:rPr>
        <w:t xml:space="preserve"> Κύριε Μαντά, ολοκληρώστε.</w:t>
      </w:r>
    </w:p>
    <w:p w14:paraId="719A54F6"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b/>
          <w:szCs w:val="24"/>
        </w:rPr>
        <w:t>ΧΡΗΣΤΟΣ ΜΑΝΤΑ</w:t>
      </w:r>
      <w:r>
        <w:rPr>
          <w:rFonts w:eastAsia="Times New Roman" w:cs="Times New Roman"/>
          <w:b/>
          <w:szCs w:val="24"/>
        </w:rPr>
        <w:t xml:space="preserve">Σ: </w:t>
      </w:r>
      <w:r>
        <w:rPr>
          <w:rFonts w:eastAsia="Times New Roman" w:cs="Times New Roman"/>
          <w:szCs w:val="24"/>
        </w:rPr>
        <w:t xml:space="preserve">Τελείωσα. </w:t>
      </w:r>
    </w:p>
    <w:p w14:paraId="719A54F7"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Λέω, λοιπόν, ότι εμείς με σταθερότητα σε αυτόν τον δρόμο θα προχωρήσουμε, με μεθοδικότητα, με αποφασιστικότητα και να είναι σίγουρος ο ελληνικός λαός ότι θα κάνουμε τα πάντα έτσι ώστε να φέρουμε ένα θετικό αποτέλεσμα και νομίζω ότι μπορούμε, </w:t>
      </w:r>
      <w:r>
        <w:rPr>
          <w:rFonts w:eastAsia="Times New Roman" w:cs="Times New Roman"/>
          <w:szCs w:val="24"/>
        </w:rPr>
        <w:t>όπως καταφέραμε πολλά μέχρι τώρα σε πολύ δύσκολες συνθήκες, να τα καταφέρουμε.</w:t>
      </w:r>
    </w:p>
    <w:p w14:paraId="719A54F8"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Ευχαριστώ.</w:t>
      </w:r>
    </w:p>
    <w:p w14:paraId="719A54F9" w14:textId="77777777" w:rsidR="00E97792" w:rsidRDefault="00D70D60">
      <w:pPr>
        <w:tabs>
          <w:tab w:val="left" w:pos="260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A54FA"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19A54FB"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Η συνάδελφος </w:t>
      </w:r>
      <w:r>
        <w:rPr>
          <w:rFonts w:eastAsia="Times New Roman" w:cs="Times New Roman"/>
          <w:szCs w:val="24"/>
        </w:rPr>
        <w:t xml:space="preserve">κ. </w:t>
      </w:r>
      <w:r>
        <w:rPr>
          <w:rFonts w:eastAsia="Times New Roman" w:cs="Times New Roman"/>
          <w:szCs w:val="24"/>
        </w:rPr>
        <w:t xml:space="preserve">Ευαγγελία </w:t>
      </w:r>
      <w:proofErr w:type="spellStart"/>
      <w:r>
        <w:rPr>
          <w:rFonts w:eastAsia="Times New Roman" w:cs="Times New Roman"/>
          <w:szCs w:val="24"/>
        </w:rPr>
        <w:t>Βαγιωνάκη</w:t>
      </w:r>
      <w:proofErr w:type="spellEnd"/>
      <w:r>
        <w:rPr>
          <w:rFonts w:eastAsia="Times New Roman" w:cs="Times New Roman"/>
          <w:szCs w:val="24"/>
        </w:rPr>
        <w:t xml:space="preserve"> έχει τον λόγο.</w:t>
      </w:r>
    </w:p>
    <w:p w14:paraId="719A54FC"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συζητάμε σήμερα ένα νομοσχέδιο πολύ σημαντικό, έχοντας πλέον εισέλθει σε μια θετική συγκυρία για τη χώρα, λίγες μόλις μέρες μετά το </w:t>
      </w:r>
      <w:proofErr w:type="spellStart"/>
      <w:r>
        <w:rPr>
          <w:rFonts w:eastAsia="Times New Roman" w:cs="Times New Roman"/>
          <w:szCs w:val="24"/>
          <w:lang w:val="en-US"/>
        </w:rPr>
        <w:t>Eurogroup</w:t>
      </w:r>
      <w:proofErr w:type="spellEnd"/>
      <w:r w:rsidRPr="00490B37">
        <w:rPr>
          <w:rFonts w:eastAsia="Times New Roman" w:cs="Times New Roman"/>
          <w:szCs w:val="24"/>
        </w:rPr>
        <w:t xml:space="preserve"> </w:t>
      </w:r>
      <w:r>
        <w:rPr>
          <w:rFonts w:eastAsia="Times New Roman" w:cs="Times New Roman"/>
          <w:szCs w:val="24"/>
        </w:rPr>
        <w:t>με το οποίο επισφραγίστηκε η ολοκλήρωση της τέ</w:t>
      </w:r>
      <w:r>
        <w:rPr>
          <w:rFonts w:eastAsia="Times New Roman" w:cs="Times New Roman"/>
          <w:szCs w:val="24"/>
        </w:rPr>
        <w:t xml:space="preserve">ταρτης αξιολόγησης, καθώς και η λήψη κρίσιμων αποφάσεων για τη μείωση του ελληνικού χρέους, αλλά και ελάχιστες μέρες πριν την ολοκληρωτική έξοδο της Ελλάδας από τα μνημόνια, τον Αύγουστο, εξέλιξη που ανοίγει έναν κύκλο πολιτικών εξελίξεων για τη χώρα μας. </w:t>
      </w:r>
      <w:r>
        <w:rPr>
          <w:rFonts w:eastAsia="Times New Roman" w:cs="Times New Roman"/>
          <w:szCs w:val="24"/>
        </w:rPr>
        <w:t>Διότι τον Αύγουστο μαζί με τα μνημόνια τερματίζεται η συνθήκη υπό την οποία λειτουργούσε η χώρα από το 2010 και μετά, δηλαδή σε συνθήκες περιορισμένης εθνικής κυριαρχίας, ατέρμονων διαπραγματεύσεων με τους θεσμούς, αξιολογήσεων, υιοθέτησης πολιτικών πολλές</w:t>
      </w:r>
      <w:r>
        <w:rPr>
          <w:rFonts w:eastAsia="Times New Roman" w:cs="Times New Roman"/>
          <w:szCs w:val="24"/>
        </w:rPr>
        <w:t xml:space="preserve"> φορές άδικων ή αναποτελεσματικών.</w:t>
      </w:r>
    </w:p>
    <w:p w14:paraId="719A54FD"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Το επόμενο διάστημα υποχρεούμαστε να κερδίσουμε πίσω τον χαμένο χρόνο, εκμεταλλευόμενοι την ευελιξία που επανακτήσαμε, υλοποιώντας πολιτικές ενίσχυσης της μεγάλης κοινωνικής πλειοψηφίας, στήριξης του κόσμου της εργασίας κ</w:t>
      </w:r>
      <w:r>
        <w:rPr>
          <w:rFonts w:eastAsia="Times New Roman" w:cs="Times New Roman"/>
          <w:szCs w:val="24"/>
        </w:rPr>
        <w:t xml:space="preserve">αι ανακούφισης των πιο αδύναμων στρωμάτων. </w:t>
      </w:r>
    </w:p>
    <w:p w14:paraId="719A54FE"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το παρόν νομοσχέδιο, το οποίο αποτελεί συνέχεια του νόμου που είχε εισηγηθεί τον Σεπτέμβρη του 2017 και που είχε υπερψηφιστεί υπερκομματικά, κινείται προς αυτή την κατεύθυνση, την κατεύθυνση δηλαδή της περαιτ</w:t>
      </w:r>
      <w:r>
        <w:rPr>
          <w:rFonts w:eastAsia="Times New Roman" w:cs="Times New Roman"/>
          <w:szCs w:val="24"/>
        </w:rPr>
        <w:t>έρω θωράκισης των εργασιακών δικαιωμάτων. Και μαζί με αυτή την προσπάθεια αποκρυσταλλώνονται ταυτόχρονα οι διαφορές ανάμεσα στα αντιπαρατιθέμενα πολιτικά σχέδια, αυτό δηλαδή που υλοποιεί η ελληνική Κυβέρνηση και αυτό το οποίο περιγράφεται κυρίως από την Αξ</w:t>
      </w:r>
      <w:r>
        <w:rPr>
          <w:rFonts w:eastAsia="Times New Roman" w:cs="Times New Roman"/>
          <w:szCs w:val="24"/>
        </w:rPr>
        <w:t xml:space="preserve">ιωματική Αντιπολίτευση. </w:t>
      </w:r>
    </w:p>
    <w:p w14:paraId="719A54FF" w14:textId="77777777" w:rsidR="00E97792" w:rsidRDefault="00D70D60">
      <w:pPr>
        <w:tabs>
          <w:tab w:val="left" w:pos="2608"/>
        </w:tabs>
        <w:spacing w:after="0" w:line="600" w:lineRule="auto"/>
        <w:ind w:firstLine="720"/>
        <w:jc w:val="both"/>
        <w:rPr>
          <w:rFonts w:eastAsia="Times New Roman" w:cs="Times New Roman"/>
          <w:szCs w:val="24"/>
        </w:rPr>
      </w:pPr>
      <w:r>
        <w:rPr>
          <w:rFonts w:eastAsia="Times New Roman" w:cs="Times New Roman"/>
          <w:szCs w:val="24"/>
        </w:rPr>
        <w:t>Το μεν πρώτο θέλει αυστηρά πλαίσια εργασίας στους εργασιακούς χώρους, ενίσχυση της διαπραγματευτικής δύναμης των εργαζομένων, εφαρμογή των κανόνων και τήρηση της εργατικής νομοθεσίας.</w:t>
      </w:r>
    </w:p>
    <w:p w14:paraId="719A5500"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Το δε δεύτερο, που εκφράζεται κατά καιρούς γλαφυρά από τον κ. Μητσοτάκη, θεωρεί ως αριστερή ιδεοληψία τις συλλογικές συμβάσεις, ξεπερασμένο το </w:t>
      </w:r>
      <w:r>
        <w:rPr>
          <w:rFonts w:eastAsia="Times New Roman"/>
          <w:szCs w:val="24"/>
        </w:rPr>
        <w:t xml:space="preserve">οκτάωρο </w:t>
      </w:r>
      <w:r>
        <w:rPr>
          <w:rFonts w:eastAsia="Times New Roman"/>
          <w:szCs w:val="24"/>
        </w:rPr>
        <w:t>και βάλσαμο για την επιχειρηματικότητα τις ευέλικτες και επισφαλείς μορφές εργασίας. Και όλα αυτά λέγοντα</w:t>
      </w:r>
      <w:r>
        <w:rPr>
          <w:rFonts w:eastAsia="Times New Roman"/>
          <w:szCs w:val="24"/>
        </w:rPr>
        <w:t>ι την ίδια στιγμή που ο συναγωνιστής του κυρίου Μητσοτάκη, ο καγκελάριος της Αυστρίας, που ανήκει στην ίδια πολιτική οικογένεια με τη Νέα Δημοκρατία, θεσμοθετεί το δωδεκάωρο, γράφοντας έτσι μια από τις πιο μαύρες σελίδες στην ιστορία των εργατικών δικαιωμά</w:t>
      </w:r>
      <w:r>
        <w:rPr>
          <w:rFonts w:eastAsia="Times New Roman"/>
          <w:szCs w:val="24"/>
        </w:rPr>
        <w:t>των της Ευρώπης.</w:t>
      </w:r>
    </w:p>
    <w:p w14:paraId="719A5501"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Όμως, επιτρέψτε μου να σταθώ σε βασικά σημεία του νομοσχεδίου. Σε πρώτη προτεραιότητα μπαίνει η αναβάθμιση των ελεγκτικών μηχανισμών για να διασφαλίσουμε ότι οι κανόνες που υπάρχουν εφαρμόζονται.</w:t>
      </w:r>
    </w:p>
    <w:p w14:paraId="719A5502"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Όσον αφορά στην αδήλωτη εργασία, θέλω να θυ</w:t>
      </w:r>
      <w:r>
        <w:rPr>
          <w:rFonts w:eastAsia="Times New Roman"/>
          <w:szCs w:val="24"/>
        </w:rPr>
        <w:t>μίσω ότι το 2013</w:t>
      </w:r>
      <w:r>
        <w:rPr>
          <w:rFonts w:eastAsia="Times New Roman"/>
          <w:szCs w:val="24"/>
          <w:vertAlign w:val="superscript"/>
        </w:rPr>
        <w:t xml:space="preserve"> </w:t>
      </w:r>
      <w:r>
        <w:rPr>
          <w:rFonts w:eastAsia="Times New Roman"/>
          <w:szCs w:val="24"/>
        </w:rPr>
        <w:t xml:space="preserve">η αδήλωτη εργασία στους κλάδους υψηλής παραβατικότητας καταγραφόταν σε ποσοστό της τάξης του 31,61%. Το 2017 το ποσοστό περιορίστηκε στο 12,48%. Συνεπώς, όλα είναι θέμα προτεραιότητας και θέλησης. </w:t>
      </w:r>
    </w:p>
    <w:p w14:paraId="719A5503"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Αλλάζει, επίσης, η αρχιτεκτονική των προσ</w:t>
      </w:r>
      <w:r>
        <w:rPr>
          <w:rFonts w:eastAsia="Times New Roman"/>
          <w:szCs w:val="24"/>
        </w:rPr>
        <w:t>τίμων για την αδήλωτη ή υποδηλωμένη εργασία. Και αυτό γίνεται για έναν βασικό λόγο, γιατί δεν απέδιδαν δικαιοσύνη στον εργαζόμενο που ήταν αδήλωτος και δεν του παρείχαν κίνητρα για να διεκδικήσει το δίκιο του. Έτσι, λοιπόν, οι εκπτώσεις που προβλέπονται στ</w:t>
      </w:r>
      <w:r>
        <w:rPr>
          <w:rFonts w:eastAsia="Times New Roman"/>
          <w:szCs w:val="24"/>
        </w:rPr>
        <w:t>ο παλιό καθεστώς θα δίνονται μόνο εφόσον γίνει η πρόσληψη του εργαζόμενου που βρέθηκε αδήλωτος και αυτό γιατί, όπως είπε και η Υπουργός, τα στοιχεία δείχνουν ότι όταν οι ελεγκτικοί μηχανισμοί εντοπίσουν αδήλωτους εργαζομένους, στις περισσότερες περιπτώσεις</w:t>
      </w:r>
      <w:r>
        <w:rPr>
          <w:rFonts w:eastAsia="Times New Roman"/>
          <w:szCs w:val="24"/>
        </w:rPr>
        <w:t xml:space="preserve"> οι κυρώσεις δεν συνοδεύονται με πρόσληψη. Μπαίνει το πρόστιμο, τιμωρείται ο εργοδότης, αλλά κα</w:t>
      </w:r>
      <w:r>
        <w:rPr>
          <w:rFonts w:eastAsia="Times New Roman"/>
          <w:szCs w:val="24"/>
        </w:rPr>
        <w:t>μ</w:t>
      </w:r>
      <w:r>
        <w:rPr>
          <w:rFonts w:eastAsia="Times New Roman"/>
          <w:szCs w:val="24"/>
        </w:rPr>
        <w:t xml:space="preserve">μία θετική συνέπεια δεν υπάρχει για τον αδήλωτο εργαζόμενο. Συνεπώς, διατηρείται ο αποτρεπτικός χαρακτήρας των προστίμων, αλλά ταυτόχρονα δίνεται κίνητρο στους </w:t>
      </w:r>
      <w:r>
        <w:rPr>
          <w:rFonts w:eastAsia="Times New Roman"/>
          <w:szCs w:val="24"/>
        </w:rPr>
        <w:t>αδήλωτους εργαζόμενους να καταγγείλουν την εκμετάλλευσή τους.</w:t>
      </w:r>
    </w:p>
    <w:p w14:paraId="719A5504"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Επιπλέον, θεσπίζεται ο πολλαπλασιασμός των προστίμων σε περιπτώσεις υποτροπής, ενώ εισάγονται ρήτρες, προκειμένου οι επιχειρήσεις που θα προχωρήσουν σε προσλήψεις μετά το πρόστιμο, να μην μπορού</w:t>
      </w:r>
      <w:r>
        <w:rPr>
          <w:rFonts w:eastAsia="Times New Roman"/>
          <w:szCs w:val="24"/>
        </w:rPr>
        <w:t>ν να απολύσουν προσωπικό για να ισοσκελίσουν τον αριθμό εργαζομένων.</w:t>
      </w:r>
    </w:p>
    <w:p w14:paraId="719A550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Μια ακόμη τομή του νομοσχεδίου αφορά τις εργολαβίες. Για πρώτη φορά μπαίνουν κανόνες στο καθεστώς των εργολαβιών. Έως σήμερα είναι άπειρες οι περιπτώσεις στις οποίες οι εργολαβίες χρησιμο</w:t>
      </w:r>
      <w:r>
        <w:rPr>
          <w:rFonts w:eastAsia="Times New Roman"/>
          <w:szCs w:val="24"/>
        </w:rPr>
        <w:t xml:space="preserve">ποιούνταν σαν όχημα καταστρατήγησης της μισθωτής εργασίας. Δεν είναι το πρόβλημα εκεί όπου έχουμε καθαρές περιπτώσεις ανάθεσης ενός έργου, που έχει μια συγκεκριμένη διάρκεια και ολοκληρώνεται. Το πρόβλημα εντοπίζεται σε εργολαβίες που καλύπτουν μέσω έργων </w:t>
      </w:r>
      <w:r>
        <w:rPr>
          <w:rFonts w:eastAsia="Times New Roman"/>
          <w:szCs w:val="24"/>
        </w:rPr>
        <w:t xml:space="preserve">πάγιες και διαρκείς ανάγκες, όπως, για παράδειγμα, η καθαριότητα στις τράπεζες. Πολλές φορές οι εργαζόμενοι μένουν απλήρωτοι, ανήμποροι να βρουν από ποιον να διεκδικήσουν τα δεδουλευμένα τους. Σε αυτό μπαίνει μια τελεία, καθώς θεσμοθετείται η εις </w:t>
      </w:r>
      <w:proofErr w:type="spellStart"/>
      <w:r>
        <w:rPr>
          <w:rFonts w:eastAsia="Times New Roman"/>
          <w:szCs w:val="24"/>
        </w:rPr>
        <w:t>ολόκληρον</w:t>
      </w:r>
      <w:proofErr w:type="spellEnd"/>
      <w:r>
        <w:rPr>
          <w:rFonts w:eastAsia="Times New Roman"/>
          <w:szCs w:val="24"/>
        </w:rPr>
        <w:t xml:space="preserve"> και αλληλέγγυα ευθύνη του αναθέτοντος το έργο, του εργολάβου και όλης της σειράς πιθανών άλλων υπεργολάβων, στα ασφαλιστικά και εργασιακά αιτήματα των εργαζομένων. Αυτό σε συνδυασμό με τη ρύθμιση του Σεπτεμβρίου, που προβλέπει ότι οι παραβάτες της εργατικ</w:t>
      </w:r>
      <w:r>
        <w:rPr>
          <w:rFonts w:eastAsia="Times New Roman"/>
          <w:szCs w:val="24"/>
        </w:rPr>
        <w:t xml:space="preserve">ής νομοθεσίας δεν θα έχουν πρόσβαση σε δημόσιο χρήμα, βάζει μια τάξη στο θολό εργασιακό τοπίο των εργολαβιών. </w:t>
      </w:r>
    </w:p>
    <w:p w14:paraId="719A5506"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Στα του ασφαλιστικού με το νομοσχέδιο θεραπεύονται οι περιπτώσεις ασφαλισμένων, οι οποίοι λόγω της πολυπλοκότητας και της πολυνομίας του συστήματ</w:t>
      </w:r>
      <w:r>
        <w:rPr>
          <w:rFonts w:eastAsia="Times New Roman"/>
          <w:szCs w:val="24"/>
        </w:rPr>
        <w:t>ος βρέθηκαν χρεωμένοι με τεράστια ποσά εισφορών είτε γιατί είχαν μια παράλληλη ασφάλιση είτε γιατί είχαν αφήσει ανοιχτό το μπλοκάκι τους είτε ακόμη και από λάθη των ίδιων των ταμείων και έτσι ξαφνικά βρέθηκαν σε πάρα πολύ μεγάλα χρέη χωρίς να το γνωρίζουν.</w:t>
      </w:r>
      <w:r>
        <w:rPr>
          <w:rFonts w:eastAsia="Times New Roman"/>
          <w:szCs w:val="24"/>
        </w:rPr>
        <w:t xml:space="preserve"> Απέναντι σ’ αυτήν την παράνοια, εμείς αντιπαραβάλουμε μια οργανωμένη διαδικασία, προκειμένου να κλείσουν αυτές οι πληγές και να αφαιρεθούν αυτά τα βάρη από τους ανθρώπους. Με λίγα λόγια, έχοντας πλέον κερδίσει το στοίχημα της βιωσιμότητας του ασφαλιστικού</w:t>
      </w:r>
      <w:r>
        <w:rPr>
          <w:rFonts w:eastAsia="Times New Roman"/>
          <w:szCs w:val="24"/>
        </w:rPr>
        <w:t>, μπορούμε να κερδίσουμε τη μάχη με τις στρεβλώσεις και τις ανισορροπίες του παρελθόντος.</w:t>
      </w:r>
    </w:p>
    <w:p w14:paraId="719A5507"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19A5508"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Μισό λεπτό, κύριε Πρόεδρε.</w:t>
      </w:r>
    </w:p>
    <w:p w14:paraId="719A5509"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Τέλος, για τα ασυνόδευτα προσφυγόπουλα, το Υπουργείο Ε</w:t>
      </w:r>
      <w:r>
        <w:rPr>
          <w:rFonts w:eastAsia="Times New Roman"/>
          <w:szCs w:val="24"/>
        </w:rPr>
        <w:t>ργασίας εισάγει ένα ολοκληρωμένο νομοθετικό πλαίσιο για την πλέον ευάλωτη κατηγορία προσφύγων, τα προσφυγόπουλα, τα οποία προσπαθώντας να σωθούν από πολέμους, φτώχεια και βία, φτάνουν στην Ελλάδα χωρίς συνοδεία ενηλίκου. Η ελληνική πολιτεία, μεριμνώντας γι</w:t>
      </w:r>
      <w:r>
        <w:rPr>
          <w:rFonts w:eastAsia="Times New Roman"/>
          <w:szCs w:val="24"/>
        </w:rPr>
        <w:t xml:space="preserve">α τη λήψη όλων των αναγκαίων μέτρων με σκοπό την προστασία των προσφυγόπουλων, τα οποία διατρέχουν μεγαλύτερο κίνδυνο κακοποίησης, παραμέλησης, βίας, εκμετάλλευσης και εμπορίας, προβλέπει στον νόμο τον διορισμό ενός </w:t>
      </w:r>
      <w:r>
        <w:rPr>
          <w:rFonts w:eastAsia="Times New Roman"/>
          <w:szCs w:val="24"/>
        </w:rPr>
        <w:t xml:space="preserve">Επιτρόπου </w:t>
      </w:r>
      <w:r>
        <w:rPr>
          <w:rFonts w:eastAsia="Times New Roman"/>
          <w:szCs w:val="24"/>
        </w:rPr>
        <w:t>για κάθε ασυνόδευτο ανήλικο πο</w:t>
      </w:r>
      <w:r>
        <w:rPr>
          <w:rFonts w:eastAsia="Times New Roman"/>
          <w:szCs w:val="24"/>
        </w:rPr>
        <w:t>υ βρίσκεται στην ελληνική επικράτεια, ο οποίος έχει το καθήκον να διασφαλίζει το βέλτιστο συμφέρον και τη συνολική ευημερία του παιδιού.</w:t>
      </w:r>
    </w:p>
    <w:p w14:paraId="719A550A" w14:textId="77777777" w:rsidR="00E97792" w:rsidRDefault="00D70D60">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719A550B" w14:textId="77777777" w:rsidR="00E97792" w:rsidRDefault="00D70D60">
      <w:pPr>
        <w:tabs>
          <w:tab w:val="left" w:pos="2940"/>
        </w:tabs>
        <w:spacing w:after="0" w:line="600" w:lineRule="auto"/>
        <w:ind w:firstLine="720"/>
        <w:jc w:val="both"/>
        <w:rPr>
          <w:rFonts w:eastAsia="Times New Roman"/>
          <w:szCs w:val="24"/>
        </w:rPr>
      </w:pPr>
      <w:r w:rsidRPr="006E7166">
        <w:rPr>
          <w:rFonts w:eastAsia="Times New Roman"/>
          <w:b/>
          <w:szCs w:val="24"/>
        </w:rPr>
        <w:t>ΠΡΟΕΔΡΕΥΩΝ (Σπυρίδων Λυκούδης):</w:t>
      </w:r>
      <w:r>
        <w:rPr>
          <w:rFonts w:eastAsia="Times New Roman"/>
          <w:szCs w:val="24"/>
        </w:rPr>
        <w:t xml:space="preserve"> Ευχαριστώ, κυρία συνάδελφε.</w:t>
      </w:r>
    </w:p>
    <w:p w14:paraId="719A550C"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 Κοινοβουλευτικός Εκπρόσωπος του Κομμουνιστικού Κόμματος Ελλάδας κ. Αθανάσιος </w:t>
      </w:r>
      <w:proofErr w:type="spellStart"/>
      <w:r>
        <w:rPr>
          <w:rFonts w:eastAsia="Times New Roman"/>
          <w:szCs w:val="24"/>
        </w:rPr>
        <w:t>Παφίλης</w:t>
      </w:r>
      <w:proofErr w:type="spellEnd"/>
      <w:r>
        <w:rPr>
          <w:rFonts w:eastAsia="Times New Roman"/>
          <w:szCs w:val="24"/>
        </w:rPr>
        <w:t xml:space="preserve"> έχει τον λόγο.</w:t>
      </w:r>
    </w:p>
    <w:p w14:paraId="719A550D" w14:textId="77777777" w:rsidR="00E97792" w:rsidRDefault="00D70D60">
      <w:pPr>
        <w:tabs>
          <w:tab w:val="left" w:pos="2940"/>
        </w:tabs>
        <w:spacing w:after="0" w:line="600" w:lineRule="auto"/>
        <w:ind w:firstLine="720"/>
        <w:jc w:val="both"/>
        <w:rPr>
          <w:rFonts w:eastAsia="Times New Roman"/>
          <w:szCs w:val="24"/>
        </w:rPr>
      </w:pPr>
      <w:r w:rsidRPr="006E7166">
        <w:rPr>
          <w:rFonts w:eastAsia="Times New Roman"/>
          <w:b/>
          <w:szCs w:val="24"/>
        </w:rPr>
        <w:t>ΑΘΑΝΑΣΙΟΣ ΠΑΦΙΛΗΣ</w:t>
      </w:r>
      <w:r>
        <w:rPr>
          <w:rFonts w:eastAsia="Times New Roman"/>
          <w:szCs w:val="24"/>
        </w:rPr>
        <w:t>: Η αντιπαράθεση που γίνεται -και πλέον την έχουμε γνωρίσει σε όλες τις εκδοχές και παλιότερα με το δίπολο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 Δημοκρατία και σήμε</w:t>
      </w:r>
      <w:r>
        <w:rPr>
          <w:rFonts w:eastAsia="Times New Roman"/>
          <w:szCs w:val="24"/>
        </w:rPr>
        <w:t xml:space="preserve">ρα με το </w:t>
      </w:r>
      <w:proofErr w:type="spellStart"/>
      <w:r>
        <w:rPr>
          <w:rFonts w:eastAsia="Times New Roman"/>
          <w:szCs w:val="24"/>
        </w:rPr>
        <w:t>κατασκευαζόμενο</w:t>
      </w:r>
      <w:proofErr w:type="spellEnd"/>
      <w:r>
        <w:rPr>
          <w:rFonts w:eastAsia="Times New Roman"/>
          <w:szCs w:val="24"/>
        </w:rPr>
        <w:t xml:space="preserve"> δίπολο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έχει μια δόση μεγάλης ειρωνείας απέναντι στους εργαζόμενους, απέναντι στα λαϊκά στρώματα, ειρωνείας και κοροϊδίας ταυτόχρονα.</w:t>
      </w:r>
    </w:p>
    <w:p w14:paraId="719A550E"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Γιατί τσακώνεστε, άραγε; Θα ξεκινήσω ανάποδα. Νέα Δημοκρατία και ΠΑΣΟΚ </w:t>
      </w:r>
      <w:r>
        <w:rPr>
          <w:rFonts w:eastAsia="Times New Roman"/>
          <w:szCs w:val="24"/>
        </w:rPr>
        <w:t>δεν τσακίσατε το βιοτικό επίπεδο των εργαζόμενων; Σεις δεν ήσασταν που πήρατε όλα τα μέτρα και για τις συντάξεις και για τους μισθούς και για τις ιδιωτικοποιήσεις και για την υγεία και για την παιδεία κ.λπ.; Σήμερα γιατί φωνάζετε; Βρήκατε ευκαιρία επειδή ο</w:t>
      </w:r>
      <w:r>
        <w:rPr>
          <w:rFonts w:eastAsia="Times New Roman"/>
          <w:szCs w:val="24"/>
        </w:rPr>
        <w:t xml:space="preserve"> ΣΥΡΙΖΑ σας κλέβει το ψωμί να πιαστείτε τώρα από μια τροπολογία, που και αυτή είναι μισή, για το θέμα των συντάξεων.</w:t>
      </w:r>
    </w:p>
    <w:p w14:paraId="719A550F"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Ο ΣΥΡΙΖΑ τι λέει; Πήρατε ή δεν πήρατε και άλλα αντιλαϊκά μέτρα, όταν πήρατε την Κυβέρνηση; Ναι ή όχι; Απλά πράγματα πείτε μας, όχι θεωρίες.</w:t>
      </w:r>
      <w:r>
        <w:rPr>
          <w:rFonts w:eastAsia="Times New Roman"/>
          <w:szCs w:val="24"/>
        </w:rPr>
        <w:t xml:space="preserve"> Από τη στιγμή που πήρατε την Κυβέρνηση, τη σκυτάλη από τους προηγούμενους, πρώτον, καταργήσατε τίποτα από τα αντιλαϊκά μέτρα; Όχι. Πήρατε νέα αντιλαϊκά μέτρα; Ναι. Έχετε ψηφίσει και άλλα που θα παρθούν στο μέλλον; Ναι. </w:t>
      </w:r>
    </w:p>
    <w:p w14:paraId="719A5510"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Άρα, προς τι ο καυγάς; Φιλικό παιχν</w:t>
      </w:r>
      <w:r>
        <w:rPr>
          <w:rFonts w:eastAsia="Times New Roman"/>
          <w:szCs w:val="24"/>
        </w:rPr>
        <w:t>ίδι είναι μέσα στο ίδιο γήπεδο, γιατί και οι δύο σε αυτό παίζετε, στην καπιταλιστική ανάπτυξη, στην καπιταλιστική οικονομία και, φυσικά, στο ευαγγέλιο της Ευρωπαϊκής Ένωσης.</w:t>
      </w:r>
    </w:p>
    <w:p w14:paraId="719A5511"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Ποιο είναι τώρα το μότο σε γνήσια ελληνικά συνολικά της Κυβέρνησης; «Βγαίνουμε από</w:t>
      </w:r>
      <w:r>
        <w:rPr>
          <w:rFonts w:eastAsia="Times New Roman"/>
          <w:szCs w:val="24"/>
        </w:rPr>
        <w:t xml:space="preserve"> το μνημόνια, πετύχαμε την τέταρτη αξιολόγηση και χωρίς μέτρα…» -μεγάλο ψέμα- «…σταματάει η εποπτεία και επιστρέφουμε στην κανονικότητα».</w:t>
      </w:r>
    </w:p>
    <w:p w14:paraId="719A5512"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Θέλουμε να το σχολιάσουμε αυτό. Τι ακριβώς σημαίνει «επιστρέφουμε στην κανονικότητα»; Σημαίνει, μήπως, πως ό,τι έγινε </w:t>
      </w:r>
      <w:r>
        <w:rPr>
          <w:rFonts w:eastAsia="Times New Roman"/>
          <w:szCs w:val="24"/>
        </w:rPr>
        <w:t>αυτά τα χρόνια το σβήνουμε και γυρίζουμε στα προ κρίσης επίπεδα; Όχι. Τολμάει η Νέα Δημοκρατία και το ΠΑΣΟΚ, το Κίνημα Αλλαγής -να πηγαίνουμε με το καινούριο όνομα- ή κανένας σας να πείτε ότι γυρίζουμε στα προ κρίσης επίπεδα; Όχι, βέβαια.</w:t>
      </w:r>
    </w:p>
    <w:p w14:paraId="719A5513"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Τι εννοείτε, δηλα</w:t>
      </w:r>
      <w:r>
        <w:rPr>
          <w:rFonts w:eastAsia="Times New Roman"/>
          <w:szCs w:val="24"/>
        </w:rPr>
        <w:t xml:space="preserve">δή, κανονικότητα; Γιατί για εμάς κανονικότητα είναι άλλη. Κανονικότητα η Κυβέρνηση ΣΥΡΙΖΑ-ΑΝΕΛ και οι υπόλοιποι, που διεκδικούν υποτίθεται την κυβερνητική εξουσία, εννοούν ω </w:t>
      </w:r>
      <w:proofErr w:type="spellStart"/>
      <w:r>
        <w:rPr>
          <w:rFonts w:eastAsia="Times New Roman"/>
          <w:szCs w:val="24"/>
        </w:rPr>
        <w:t>γέγονε</w:t>
      </w:r>
      <w:proofErr w:type="spellEnd"/>
      <w:r>
        <w:rPr>
          <w:rFonts w:eastAsia="Times New Roman"/>
          <w:szCs w:val="24"/>
        </w:rPr>
        <w:t xml:space="preserve">, </w:t>
      </w:r>
      <w:proofErr w:type="spellStart"/>
      <w:r>
        <w:rPr>
          <w:rFonts w:eastAsia="Times New Roman"/>
          <w:szCs w:val="24"/>
        </w:rPr>
        <w:t>γέγονε</w:t>
      </w:r>
      <w:proofErr w:type="spellEnd"/>
      <w:r>
        <w:rPr>
          <w:rFonts w:eastAsia="Times New Roman"/>
          <w:szCs w:val="24"/>
        </w:rPr>
        <w:t>, δεν αλλάζει τίποτα από όσα έχουν γίνει και θα μάθετε εργαζόμενοι ν</w:t>
      </w:r>
      <w:r>
        <w:rPr>
          <w:rFonts w:eastAsia="Times New Roman"/>
          <w:szCs w:val="24"/>
        </w:rPr>
        <w:t xml:space="preserve">α ζείτε σε αυτές τις συνθήκες γαλέρας και κόλασης. Αυτό εννοείτε κανονικότητα. </w:t>
      </w:r>
    </w:p>
    <w:p w14:paraId="719A5514"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Μήπως θα καταργήσετε, αφού λέτε ότι βγαίνουμε από τα μνημόνια, τους χίλιους </w:t>
      </w:r>
      <w:proofErr w:type="spellStart"/>
      <w:r>
        <w:rPr>
          <w:rFonts w:eastAsia="Times New Roman"/>
          <w:szCs w:val="24"/>
        </w:rPr>
        <w:t>μνημονιακούς</w:t>
      </w:r>
      <w:proofErr w:type="spellEnd"/>
      <w:r>
        <w:rPr>
          <w:rFonts w:eastAsia="Times New Roman"/>
          <w:szCs w:val="24"/>
        </w:rPr>
        <w:t xml:space="preserve"> νόμους; Η Κυβέρνηση ΣΥΡΙΖΑ-ΑΝΕΛ ή η Νέα Δημοκρατία, που λέει ότι θα έλθει, θα καταργήσε</w:t>
      </w:r>
      <w:r>
        <w:rPr>
          <w:rFonts w:eastAsia="Times New Roman"/>
          <w:szCs w:val="24"/>
        </w:rPr>
        <w:t>ι όλο αυτό το νομοθετικό πλαίσιο; Όχι, βέβαια. Στην πραγματικότητα, καλείτε τον ελληνικό λαό, την εργατική τάξη, τους εργαζόμενους, τα λαϊκά στρώματα να ζήσουν στις συνθήκες κόλασης που δημιούργησε το νομοθετικό πλαίσιο που ψηφίσατε και οι μεν και επεκτείν</w:t>
      </w:r>
      <w:r>
        <w:rPr>
          <w:rFonts w:eastAsia="Times New Roman"/>
          <w:szCs w:val="24"/>
        </w:rPr>
        <w:t>ατε και οι δε.</w:t>
      </w:r>
    </w:p>
    <w:p w14:paraId="719A551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Για εμάς κανονικότητα, τουλάχιστον στο μικρότερο επίπεδο, σημαίνει επιστροφή στα προ κρίσης επίπεδα στους μισθούς, συντάξεις παιδεία, υγεία κ.λπ..</w:t>
      </w:r>
    </w:p>
    <w:p w14:paraId="719A5516"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Για το Κομμουνιστικό Κόμμα Ελλάδας κανονικότητα σημαίνει ότι αυτοί που παράγουν τον πλούτο θα </w:t>
      </w:r>
      <w:r>
        <w:rPr>
          <w:rFonts w:eastAsia="Times New Roman"/>
          <w:szCs w:val="24"/>
        </w:rPr>
        <w:t>τον απολαμβάνουν, θα τον έχουν στα χέρια τους, θα τον διαχειρίζονται και θα τον απολαμβάνουν και δεν θα τους τον κλέβουν μια χούφτα πλουτοκράτες, μια χούφτα αρπακτικά, μια χούφτα παράσιτα, τους οποίους υπηρετείτε με συνέπεια και η Νέα Δημοκρατία παραδοσιακ</w:t>
      </w:r>
      <w:r>
        <w:rPr>
          <w:rFonts w:eastAsia="Times New Roman"/>
          <w:szCs w:val="24"/>
        </w:rPr>
        <w:t>ά και ο ΣΥΡΙΖΑ-ΑΝΕΛ, που την ξεπερνάει σε ορισμένα σημεία.</w:t>
      </w:r>
    </w:p>
    <w:p w14:paraId="719A5517"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Αυτή είναι η κανονικότητα και γι’ αυτήν πρέπει να παλέψουν οι εργαζόμενοι.</w:t>
      </w:r>
    </w:p>
    <w:p w14:paraId="719A5518" w14:textId="77777777" w:rsidR="00E97792" w:rsidRDefault="00D70D60">
      <w:pPr>
        <w:spacing w:after="0" w:line="600" w:lineRule="auto"/>
        <w:ind w:firstLine="709"/>
        <w:jc w:val="both"/>
        <w:rPr>
          <w:rFonts w:eastAsia="Times New Roman"/>
          <w:szCs w:val="24"/>
        </w:rPr>
      </w:pPr>
      <w:r>
        <w:rPr>
          <w:rFonts w:eastAsia="Times New Roman"/>
          <w:szCs w:val="24"/>
        </w:rPr>
        <w:tab/>
        <w:t>Δεύτερον</w:t>
      </w:r>
      <w:r w:rsidRPr="000B18B6">
        <w:rPr>
          <w:rFonts w:eastAsia="Times New Roman"/>
          <w:szCs w:val="24"/>
        </w:rPr>
        <w:t xml:space="preserve">: </w:t>
      </w:r>
      <w:r>
        <w:rPr>
          <w:rFonts w:eastAsia="Times New Roman"/>
          <w:szCs w:val="24"/>
        </w:rPr>
        <w:t xml:space="preserve">Χρέος. Μεγάλη επιτυχία, ιστορική. Ποιος κέρδισε από το χρέος; Για να δούμε! Για πείτε μας τι θα κερδίσει ο εργαζόμενος λαός από τη διευθέτηση, όπως τη λέτε, του χρέους. Τι έγινε με το χρέος; Το ύψος του χρέους μειώθηκε; Όχι. Παραμένει το ίδιο. Ποιος θα το </w:t>
      </w:r>
      <w:r>
        <w:rPr>
          <w:rFonts w:eastAsia="Times New Roman"/>
          <w:szCs w:val="24"/>
        </w:rPr>
        <w:t xml:space="preserve">πληρώσει; Πάλι ο ελληνικός λαός. Τι πήρατε; Χρονική μετάθεση δέκα ετών για τα δάνεια του </w:t>
      </w:r>
      <w:r>
        <w:rPr>
          <w:rFonts w:eastAsia="Times New Roman"/>
          <w:szCs w:val="24"/>
          <w:lang w:val="en-US"/>
        </w:rPr>
        <w:t>EFSF</w:t>
      </w:r>
      <w:r>
        <w:rPr>
          <w:rFonts w:eastAsia="Times New Roman"/>
          <w:szCs w:val="24"/>
        </w:rPr>
        <w:t xml:space="preserve">. Σπρώχνετε προς το μέλλον, προς τα εγγόνια και τα δισέγγονα. </w:t>
      </w:r>
    </w:p>
    <w:p w14:paraId="719A5519" w14:textId="77777777" w:rsidR="00E97792" w:rsidRDefault="00D70D60">
      <w:pPr>
        <w:spacing w:after="0" w:line="600" w:lineRule="auto"/>
        <w:ind w:firstLine="709"/>
        <w:jc w:val="both"/>
        <w:rPr>
          <w:rFonts w:eastAsia="Times New Roman"/>
          <w:szCs w:val="24"/>
        </w:rPr>
      </w:pPr>
      <w:r>
        <w:rPr>
          <w:rFonts w:eastAsia="Times New Roman"/>
          <w:szCs w:val="24"/>
        </w:rPr>
        <w:t>Ποιος κερδίζει, λοιπόν, απ’ αυτήν τη δεκαετή μετάθεση; Λέγονται πολλά και κρύβεται η ουσία. Αυτή η ρ</w:t>
      </w:r>
      <w:r>
        <w:rPr>
          <w:rFonts w:eastAsia="Times New Roman"/>
          <w:szCs w:val="24"/>
        </w:rPr>
        <w:t xml:space="preserve">ύθμιση παρέχει ασφάλεια σε όσους θα δανείσουν σήμερα το ελληνικό κράτος. Παρέχει ασφάλεια για να πάρουν τα λεφτά τους πίσω, αφού τη δεκαετία που εξασφαλίσατε δεν έχει άλλες μεγάλες δανειακές υποχρεώσεις. </w:t>
      </w:r>
    </w:p>
    <w:p w14:paraId="719A551A" w14:textId="77777777" w:rsidR="00E97792" w:rsidRDefault="00D70D60">
      <w:pPr>
        <w:spacing w:after="0" w:line="600" w:lineRule="auto"/>
        <w:ind w:firstLine="709"/>
        <w:jc w:val="both"/>
        <w:rPr>
          <w:rFonts w:eastAsia="Times New Roman"/>
          <w:szCs w:val="24"/>
        </w:rPr>
      </w:pPr>
      <w:r>
        <w:rPr>
          <w:rFonts w:eastAsia="Times New Roman"/>
          <w:szCs w:val="24"/>
        </w:rPr>
        <w:t>Ποιον, λοιπόν, εξυπηρετεί η ρύθμιση του χρέους; Πάλ</w:t>
      </w:r>
      <w:r>
        <w:rPr>
          <w:rFonts w:eastAsia="Times New Roman"/>
          <w:szCs w:val="24"/>
        </w:rPr>
        <w:t xml:space="preserve">ι τους δανειστές. Τι θα πάρει ο λαός από τη ρύθμιση του χρέους; Τίποτα. Θα κληθεί να πληρώσει τα μαλλιά της κεφαλής του. Και βέβαια, έχετε φροντίσει γι’ αυτό. Επειδή κόπτεστε ότι υποστηρίζετε τον κόσμο της εργασίας, ο καθένας μπορεί να λέει ό,τι θέλει. </w:t>
      </w:r>
    </w:p>
    <w:p w14:paraId="719A551B" w14:textId="77777777" w:rsidR="00E97792" w:rsidRDefault="00D70D60">
      <w:pPr>
        <w:spacing w:after="0" w:line="600" w:lineRule="auto"/>
        <w:ind w:firstLine="709"/>
        <w:jc w:val="both"/>
        <w:rPr>
          <w:rFonts w:eastAsia="Times New Roman"/>
          <w:szCs w:val="24"/>
        </w:rPr>
      </w:pPr>
      <w:r>
        <w:rPr>
          <w:rFonts w:eastAsia="Times New Roman"/>
          <w:szCs w:val="24"/>
        </w:rPr>
        <w:t>Να</w:t>
      </w:r>
      <w:r>
        <w:rPr>
          <w:rFonts w:eastAsia="Times New Roman"/>
          <w:szCs w:val="24"/>
        </w:rPr>
        <w:t xml:space="preserve"> δούμε, λοιπόν, τα τερατώδη πρωτογενή πλεονάσματα, 3,5% για τέσσερα χρόνια, 2,2% τουλάχιστον μέχρι το 2060. Αυτά ποιος θα τα πληρώσει; Δεν θα τα πληρώσουν οι εργαζόμενοι; Θα τα πληρώσουν οι βιομήχανοι, οι εφοπλιστές, οι τραπεζίτες; Σ’ αυτούς είστε πολύ γαλ</w:t>
      </w:r>
      <w:r>
        <w:rPr>
          <w:rFonts w:eastAsia="Times New Roman"/>
          <w:szCs w:val="24"/>
        </w:rPr>
        <w:t xml:space="preserve">αντόμοι. </w:t>
      </w:r>
    </w:p>
    <w:p w14:paraId="719A551C" w14:textId="77777777" w:rsidR="00E97792" w:rsidRDefault="00D70D60">
      <w:pPr>
        <w:spacing w:after="0" w:line="600" w:lineRule="auto"/>
        <w:ind w:firstLine="709"/>
        <w:jc w:val="both"/>
        <w:rPr>
          <w:rFonts w:eastAsia="Times New Roman"/>
          <w:szCs w:val="24"/>
        </w:rPr>
      </w:pPr>
      <w:r>
        <w:rPr>
          <w:rFonts w:eastAsia="Times New Roman"/>
          <w:szCs w:val="24"/>
        </w:rPr>
        <w:t>Θα αναφέρω ένα-δύο στοιχεία που τα είπαμε, αλλά έχει σημασία να τα επαναλαμβάνουμε για να τα ξέρει ο κόσμος. Έχετε, λοιπόν, θεσμοθετήσει από τώρα και έχετε δεσμεύσει να πληρώσει ο ελληνικός λαός και νέα αντιλαϊκά μέτρα και παριστάνετε ότι υποστηρ</w:t>
      </w:r>
      <w:r>
        <w:rPr>
          <w:rFonts w:eastAsia="Times New Roman"/>
          <w:szCs w:val="24"/>
        </w:rPr>
        <w:t>ίζετε την εργασία με κάποια πράγματα που δεν είναι ούτε ασπιρίνες. Δεν ξέρω τι ήταν πριν την ασπιρίνη, γιατί δεν είμαι γιατρός. Κινίνο είναι, που είναι γλυκό απέξω και από μέσα είναι πικρό, όλα τα μέτρα, τα οποία έχουν παρθεί.</w:t>
      </w:r>
    </w:p>
    <w:p w14:paraId="719A551D" w14:textId="77777777" w:rsidR="00E97792" w:rsidRDefault="00D70D60">
      <w:pPr>
        <w:spacing w:after="0" w:line="600" w:lineRule="auto"/>
        <w:ind w:firstLine="709"/>
        <w:jc w:val="both"/>
        <w:rPr>
          <w:rFonts w:eastAsia="Times New Roman"/>
          <w:szCs w:val="24"/>
        </w:rPr>
      </w:pPr>
      <w:r>
        <w:rPr>
          <w:rFonts w:eastAsia="Times New Roman"/>
          <w:szCs w:val="24"/>
        </w:rPr>
        <w:tab/>
        <w:t>Τρίτο θέμα</w:t>
      </w:r>
      <w:r w:rsidRPr="000B18B6">
        <w:rPr>
          <w:rFonts w:eastAsia="Times New Roman"/>
          <w:szCs w:val="24"/>
        </w:rPr>
        <w:t xml:space="preserve">: </w:t>
      </w:r>
      <w:r>
        <w:rPr>
          <w:rFonts w:eastAsia="Times New Roman"/>
          <w:szCs w:val="24"/>
        </w:rPr>
        <w:t>«Φεύγει η εποπτε</w:t>
      </w:r>
      <w:r>
        <w:rPr>
          <w:rFonts w:eastAsia="Times New Roman"/>
          <w:szCs w:val="24"/>
        </w:rPr>
        <w:t>ία» και μάλιστα το είπε η κυρία Υπουργός, το λένε και άλλοι, το είπε και η προηγούμενη ομιλήτρια. Λένε ότι «τώρα πλέον αποκτάμε την εθνική μας ανεξαρτησία». Καλά, ποιον κοροϊδεύετε; Επειδή βαφτίσατε δηλαδή την εποπτεία, την τρόικα και τους ελέγχους κ.λπ. σ</w:t>
      </w:r>
      <w:r>
        <w:rPr>
          <w:rFonts w:eastAsia="Times New Roman"/>
          <w:szCs w:val="24"/>
        </w:rPr>
        <w:t>ε σχέδιο συνεργασίας και υποστήριξης, αυτό σημαίνει ότι σταμάτησε η εποπτεία; Καλά, ποιον κοροϊδεύετε; Ευρωπαϊκά εξάμηνα δεν υπάρχουν; Έλεγχοι δεν υπάρχουν από την Ευρωπαϊκή Ένωση; Και μετά τον Αύγουστο δεν θα ελέγχουν όλοι αυτοί, δεν θα είναι στα Υπουργεί</w:t>
      </w:r>
      <w:r>
        <w:rPr>
          <w:rFonts w:eastAsia="Times New Roman"/>
          <w:szCs w:val="24"/>
        </w:rPr>
        <w:t xml:space="preserve">α, δεν θα είναι στα ξενοδοχεία ή δεν ξέρω πού αλλού; </w:t>
      </w:r>
    </w:p>
    <w:p w14:paraId="719A551E" w14:textId="77777777" w:rsidR="00E97792" w:rsidRDefault="00D70D60">
      <w:pPr>
        <w:spacing w:after="0" w:line="600" w:lineRule="auto"/>
        <w:ind w:firstLine="709"/>
        <w:jc w:val="both"/>
        <w:rPr>
          <w:rFonts w:eastAsia="Times New Roman"/>
          <w:szCs w:val="24"/>
        </w:rPr>
      </w:pPr>
      <w:r>
        <w:rPr>
          <w:rFonts w:eastAsia="Times New Roman"/>
          <w:szCs w:val="24"/>
        </w:rPr>
        <w:t>Το απόγειο ποιο είναι και ποια είναι η διαφορά βέβαια; Έχετε συμφωνήσει όλο το θεσμικό αντεργατικό, αντιλαϊκό πλαίσιο και θα σας δώσει τη δυνατότητα να σφάζετε εσείς κατευθείαν τους εργαζόμενους και όχι</w:t>
      </w:r>
      <w:r>
        <w:rPr>
          <w:rFonts w:eastAsia="Times New Roman"/>
          <w:szCs w:val="24"/>
        </w:rPr>
        <w:t xml:space="preserve"> να φαίνονται οι εταίροι, όπως μπορεί να τους πει ο καθένας. Γιατί; Λέμε ψέματα; Η συμφωνία λέει ότι δεσμευόμαστε για τη θωράκιση όλων των μεταρρυθμίσεων που έχουν γίνει το προηγούμενο διάστημα. Ποιες μεταρρυθμίσεις έγιναν το προηγούμενο διάστημα και ποιον</w:t>
      </w:r>
      <w:r>
        <w:rPr>
          <w:rFonts w:eastAsia="Times New Roman"/>
          <w:szCs w:val="24"/>
        </w:rPr>
        <w:t xml:space="preserve"> χτύπησαν και τσάκισαν, πέρα από γραφειοκρατικά και λειτουργικά ζητήματα; Δεν ήταν όλες αντεργατικές και αντιλαϊκές; </w:t>
      </w:r>
    </w:p>
    <w:p w14:paraId="719A551F" w14:textId="77777777" w:rsidR="00E97792" w:rsidRDefault="00D70D60">
      <w:pPr>
        <w:spacing w:after="0" w:line="600" w:lineRule="auto"/>
        <w:ind w:firstLine="709"/>
        <w:jc w:val="both"/>
        <w:rPr>
          <w:rFonts w:eastAsia="Times New Roman"/>
          <w:szCs w:val="24"/>
        </w:rPr>
      </w:pPr>
      <w:r>
        <w:rPr>
          <w:rFonts w:eastAsia="Times New Roman"/>
          <w:szCs w:val="24"/>
        </w:rPr>
        <w:t xml:space="preserve">Επομένως, αυτό είναι </w:t>
      </w:r>
      <w:r>
        <w:rPr>
          <w:rFonts w:eastAsia="Times New Roman"/>
          <w:szCs w:val="24"/>
        </w:rPr>
        <w:t>ε</w:t>
      </w:r>
      <w:r>
        <w:rPr>
          <w:rFonts w:eastAsia="Times New Roman"/>
          <w:szCs w:val="24"/>
        </w:rPr>
        <w:t>υαγγέλιο, δεσμεύεστε ότι θα το εφαρμόσετε ή οι μεν ή οι δε και αφήστε τώρα τα συνδικαλιστικά και η Νέα Δημοκρατία κα</w:t>
      </w:r>
      <w:r>
        <w:rPr>
          <w:rFonts w:eastAsia="Times New Roman"/>
          <w:szCs w:val="24"/>
        </w:rPr>
        <w:t>ι οι υπόλοιποι. Το πλαίσιο είναι δεδομένο. Αφού αποδέχεστε το πλαίσιο της Ευρωπαϊκής Ένωσης και όλα τα υπόλοιπα, ίδια πολιτική ακριβώς θα εφαρμόσετε.</w:t>
      </w:r>
    </w:p>
    <w:p w14:paraId="719A5520" w14:textId="77777777" w:rsidR="00E97792" w:rsidRDefault="00D70D60">
      <w:pPr>
        <w:spacing w:after="0" w:line="600" w:lineRule="auto"/>
        <w:ind w:firstLine="709"/>
        <w:jc w:val="both"/>
        <w:rPr>
          <w:rFonts w:eastAsia="Times New Roman"/>
          <w:szCs w:val="24"/>
        </w:rPr>
      </w:pPr>
      <w:r>
        <w:rPr>
          <w:rFonts w:eastAsia="Times New Roman"/>
          <w:szCs w:val="24"/>
        </w:rPr>
        <w:tab/>
        <w:t>Υπάρχουν θετικά μέτρα σ’ όλα αυτά; Βεβαίως και υπάρχουν. Για ποιους; Για το μεγάλο κεφάλαιο. Απελευθέρωση</w:t>
      </w:r>
      <w:r>
        <w:rPr>
          <w:rFonts w:eastAsia="Times New Roman"/>
          <w:szCs w:val="24"/>
        </w:rPr>
        <w:t xml:space="preserve"> επενδύσεων απ’ όσους ελέγχους υπήρχαν. Δεύτερον, επιθετική προώθηση των ιδιωτικοποιήσεων. Ποιος θα κερδίσει; Ύδρευση, ενέργεια, μεταφορές. Τρίτον, θα πω και μερικά για να δούμε με ποιον είστε. Στον εργαζόμενο οι συντάξεις κόβονται και αφήστε τα υπόλοιπα. </w:t>
      </w:r>
      <w:r>
        <w:rPr>
          <w:rFonts w:eastAsia="Times New Roman"/>
          <w:szCs w:val="24"/>
        </w:rPr>
        <w:t>Θα τα δούμε στην πορεία, αν υπάρξει κα</w:t>
      </w:r>
      <w:r>
        <w:rPr>
          <w:rFonts w:eastAsia="Times New Roman"/>
          <w:szCs w:val="24"/>
        </w:rPr>
        <w:t>μ</w:t>
      </w:r>
      <w:r>
        <w:rPr>
          <w:rFonts w:eastAsia="Times New Roman"/>
          <w:szCs w:val="24"/>
        </w:rPr>
        <w:t xml:space="preserve">μιά αναστολή, κανένα κόλπο δηλαδή για τις εκλογές. Αφορολόγητο; Κόβεται. Ποιον χτυπάνε τα μέτρα; Τα λαϊκά στρώματα. Ναι ή όχι; Φορολογία. Ποιον χτυπάει; Τα λαϊκά στρώματα. </w:t>
      </w:r>
    </w:p>
    <w:p w14:paraId="719A5521" w14:textId="77777777" w:rsidR="00E97792" w:rsidRDefault="00D70D60">
      <w:pPr>
        <w:spacing w:after="0" w:line="600" w:lineRule="auto"/>
        <w:ind w:firstLine="709"/>
        <w:jc w:val="both"/>
        <w:rPr>
          <w:rFonts w:eastAsia="Times New Roman"/>
          <w:szCs w:val="24"/>
        </w:rPr>
      </w:pPr>
      <w:r>
        <w:rPr>
          <w:rFonts w:eastAsia="Times New Roman"/>
          <w:szCs w:val="24"/>
        </w:rPr>
        <w:t>Τι κάνετε στους βιομήχανους και στο μεγάλο κ</w:t>
      </w:r>
      <w:r>
        <w:rPr>
          <w:rFonts w:eastAsia="Times New Roman"/>
          <w:szCs w:val="24"/>
        </w:rPr>
        <w:t>εφάλαιο; Μείωση από 29% στο 26% συν πακέτα «αναπτυξιακά», τζάμπα χρήμα δηλαδή και μετά βγαίνετε και λέτε ότι είστε με τους εργαζόμενους. Βεβαίως. Στα λόγια λέτε ότι είστε με τους εργαζόμενους και στην πράξη και στην πολιτική σας στηρίζετε τους βιομήχανους.</w:t>
      </w:r>
      <w:r>
        <w:rPr>
          <w:rFonts w:eastAsia="Times New Roman"/>
          <w:szCs w:val="24"/>
        </w:rPr>
        <w:t xml:space="preserve"> Δεν μπορείτε να κάνετε και διαφορετικά, από τη στιγμή που επιλέγετε σαν στρατηγικό στόχο την καπιταλιστική ανάπτυξη και την Ευρωπαϊκή Ένωση. </w:t>
      </w:r>
    </w:p>
    <w:p w14:paraId="719A5522" w14:textId="77777777" w:rsidR="00E97792" w:rsidRDefault="00D70D60">
      <w:pPr>
        <w:spacing w:after="0" w:line="600" w:lineRule="auto"/>
        <w:ind w:firstLine="709"/>
        <w:jc w:val="both"/>
        <w:rPr>
          <w:rFonts w:eastAsia="Times New Roman"/>
          <w:szCs w:val="24"/>
        </w:rPr>
      </w:pPr>
      <w:r>
        <w:rPr>
          <w:rFonts w:eastAsia="Times New Roman"/>
          <w:szCs w:val="24"/>
        </w:rPr>
        <w:t xml:space="preserve">Και ύστερα λέτε «έχουμε στρατηγική διαφορά με τη Νέα Δημοκρατία». Δεν θέλω να αναφερθώ πιο θεωρητικά. Αφού έχετε </w:t>
      </w:r>
      <w:r>
        <w:rPr>
          <w:rFonts w:eastAsia="Times New Roman"/>
          <w:szCs w:val="24"/>
        </w:rPr>
        <w:t xml:space="preserve">στρατηγική διαφορά, καταργήστε όλους τους νόμους που ψήφισαν η Νέα Δημοκρατία και το ΠΑΣΟΚ. Θα το κάνετε; Όχι. Θα τους εφαρμόσετε και θα τους επεκτείνετε. </w:t>
      </w:r>
    </w:p>
    <w:p w14:paraId="719A5523" w14:textId="77777777" w:rsidR="00E97792" w:rsidRDefault="00D70D60">
      <w:pPr>
        <w:spacing w:after="0" w:line="600" w:lineRule="auto"/>
        <w:ind w:firstLine="709"/>
        <w:jc w:val="both"/>
        <w:rPr>
          <w:rFonts w:eastAsia="Times New Roman"/>
          <w:szCs w:val="24"/>
        </w:rPr>
      </w:pPr>
      <w:r>
        <w:rPr>
          <w:rFonts w:eastAsia="Times New Roman"/>
          <w:szCs w:val="24"/>
        </w:rPr>
        <w:t xml:space="preserve">Μάλιστα, «αυτήν τη στιγμή» –λέει- «που στην Ευρώπη πάνε στο </w:t>
      </w:r>
      <w:proofErr w:type="spellStart"/>
      <w:r>
        <w:rPr>
          <w:rFonts w:eastAsia="Times New Roman"/>
          <w:szCs w:val="24"/>
        </w:rPr>
        <w:t>εξηντάωρο</w:t>
      </w:r>
      <w:proofErr w:type="spellEnd"/>
      <w:r>
        <w:rPr>
          <w:rFonts w:eastAsia="Times New Roman"/>
          <w:szCs w:val="24"/>
        </w:rPr>
        <w:t>, στην Αυστρία συγκεκριμένα που</w:t>
      </w:r>
      <w:r>
        <w:rPr>
          <w:rFonts w:eastAsia="Times New Roman"/>
          <w:szCs w:val="24"/>
        </w:rPr>
        <w:t xml:space="preserve"> κυβερνά το Λαϊκό Κόμμα κ.λπ., εμείς δεν τα κάνουμε αυτά». </w:t>
      </w:r>
    </w:p>
    <w:p w14:paraId="719A5524" w14:textId="77777777" w:rsidR="00E97792" w:rsidRDefault="00D70D60">
      <w:pPr>
        <w:spacing w:after="0" w:line="600" w:lineRule="auto"/>
        <w:ind w:firstLine="709"/>
        <w:jc w:val="both"/>
        <w:rPr>
          <w:rFonts w:eastAsia="Times New Roman"/>
          <w:szCs w:val="24"/>
        </w:rPr>
      </w:pPr>
      <w:r>
        <w:rPr>
          <w:rFonts w:eastAsia="Times New Roman"/>
          <w:szCs w:val="24"/>
        </w:rPr>
        <w:t>Μια μικρή ερώτηση</w:t>
      </w:r>
      <w:r w:rsidRPr="0023254D">
        <w:rPr>
          <w:rFonts w:eastAsia="Times New Roman"/>
          <w:szCs w:val="24"/>
        </w:rPr>
        <w:t xml:space="preserve">: </w:t>
      </w:r>
      <w:r>
        <w:rPr>
          <w:rFonts w:eastAsia="Times New Roman"/>
          <w:szCs w:val="24"/>
        </w:rPr>
        <w:t>Όταν ψηφίσατε μαζί με τη Νέα Δημοκρατία την ευρωπαϊκή οδηγία, πάει το ωράριο των οδηγών στις εξήντα ώρες, ναι ή όχι; Αυτό τι είναι; Μπορείτε να μην τα ψηφίσετε; Όχι βέβαια. Ή θέ</w:t>
      </w:r>
      <w:r>
        <w:rPr>
          <w:rFonts w:eastAsia="Times New Roman"/>
          <w:szCs w:val="24"/>
        </w:rPr>
        <w:t xml:space="preserve">λετε ή δεν θέλετε. Αυτό δεν είναι </w:t>
      </w:r>
      <w:proofErr w:type="spellStart"/>
      <w:r>
        <w:rPr>
          <w:rFonts w:eastAsia="Times New Roman"/>
          <w:szCs w:val="24"/>
        </w:rPr>
        <w:t>εξηντάωρο</w:t>
      </w:r>
      <w:proofErr w:type="spellEnd"/>
      <w:r>
        <w:rPr>
          <w:rFonts w:eastAsia="Times New Roman"/>
          <w:szCs w:val="24"/>
        </w:rPr>
        <w:t>; Επειδή είναι στους οδηγούς; Στους γιατρούς, στους νοσοκομειακούς θα γίνουν τα γνωστά. Δεν θέλω να τα πω τώρα, γιατί θέλει πολύ χρόνο. Με ενεργό και ανενεργό χρόνο κ.λπ.</w:t>
      </w:r>
      <w:r>
        <w:rPr>
          <w:rFonts w:eastAsia="Times New Roman"/>
          <w:szCs w:val="24"/>
        </w:rPr>
        <w:t>.</w:t>
      </w:r>
      <w:r>
        <w:rPr>
          <w:rFonts w:eastAsia="Times New Roman"/>
          <w:szCs w:val="24"/>
        </w:rPr>
        <w:t xml:space="preserve"> Πάει στο </w:t>
      </w:r>
      <w:proofErr w:type="spellStart"/>
      <w:r>
        <w:rPr>
          <w:rFonts w:eastAsia="Times New Roman"/>
          <w:szCs w:val="24"/>
        </w:rPr>
        <w:t>εξηντάωρο</w:t>
      </w:r>
      <w:proofErr w:type="spellEnd"/>
      <w:r>
        <w:rPr>
          <w:rFonts w:eastAsia="Times New Roman"/>
          <w:szCs w:val="24"/>
        </w:rPr>
        <w:t xml:space="preserve">, ναι ή όχι; Θα έλθετε </w:t>
      </w:r>
      <w:r>
        <w:rPr>
          <w:rFonts w:eastAsia="Times New Roman"/>
          <w:szCs w:val="24"/>
        </w:rPr>
        <w:t>και στην πορεία, αν γενικευτεί και εφαρμοστεί από την Ευρωπαϊκή Ένωση, να το εφαρμόσετε; Βεβαίως και θα τα εφαρμόσετε και θα πω γιατί θα τα εφαρμόσετε.</w:t>
      </w:r>
    </w:p>
    <w:p w14:paraId="719A5525" w14:textId="77777777" w:rsidR="00E97792" w:rsidRDefault="00D70D60">
      <w:pPr>
        <w:spacing w:after="0" w:line="600" w:lineRule="auto"/>
        <w:ind w:firstLine="709"/>
        <w:jc w:val="both"/>
        <w:rPr>
          <w:rFonts w:eastAsia="Times New Roman"/>
          <w:szCs w:val="24"/>
        </w:rPr>
      </w:pPr>
      <w:r>
        <w:rPr>
          <w:rFonts w:eastAsia="Times New Roman"/>
          <w:szCs w:val="24"/>
        </w:rPr>
        <w:t>Η Υπουργός, κατά τη γνώμη μου, είναι ειλικρινής σ’ αυτό. Λέει παρακάτω για τις εργολαβίες</w:t>
      </w:r>
      <w:r w:rsidRPr="0023254D">
        <w:rPr>
          <w:rFonts w:eastAsia="Times New Roman"/>
          <w:szCs w:val="24"/>
        </w:rPr>
        <w:t xml:space="preserve">: </w:t>
      </w:r>
      <w:r>
        <w:rPr>
          <w:rFonts w:eastAsia="Times New Roman"/>
          <w:szCs w:val="24"/>
        </w:rPr>
        <w:t>«Δεν μπορούμε</w:t>
      </w:r>
      <w:r>
        <w:rPr>
          <w:rFonts w:eastAsia="Times New Roman"/>
          <w:szCs w:val="24"/>
        </w:rPr>
        <w:t xml:space="preserve"> στον δημόσιο τομέα να παρέμβουμε, γιατί θα ανατραπεί το </w:t>
      </w:r>
      <w:proofErr w:type="spellStart"/>
      <w:r>
        <w:rPr>
          <w:rFonts w:eastAsia="Times New Roman"/>
          <w:szCs w:val="24"/>
        </w:rPr>
        <w:t>ενωσιακό</w:t>
      </w:r>
      <w:proofErr w:type="spellEnd"/>
      <w:r>
        <w:rPr>
          <w:rFonts w:eastAsia="Times New Roman"/>
          <w:szCs w:val="24"/>
        </w:rPr>
        <w:t xml:space="preserve"> δίκαιο». Επί λέξει στα Πρακτικά. Τώρα μένουν λίγα.</w:t>
      </w:r>
    </w:p>
    <w:p w14:paraId="719A5526" w14:textId="77777777" w:rsidR="00E97792" w:rsidRDefault="00D70D60">
      <w:pPr>
        <w:spacing w:after="0" w:line="600" w:lineRule="auto"/>
        <w:ind w:firstLine="709"/>
        <w:jc w:val="both"/>
        <w:rPr>
          <w:rFonts w:eastAsia="Times New Roman"/>
          <w:szCs w:val="24"/>
        </w:rPr>
      </w:pPr>
      <w:r>
        <w:rPr>
          <w:rFonts w:eastAsia="Times New Roman"/>
          <w:szCs w:val="24"/>
        </w:rPr>
        <w:t>Επανέρχονται, λοιπόν, οι συμβάσεις. «Εμείς» –λέει- «τις έχουμε σημαία». Επανέρχονται οι συλλογικές συμβάσεις τον Αύγουστο; Για να δούμε. Ας</w:t>
      </w:r>
      <w:r>
        <w:rPr>
          <w:rFonts w:eastAsia="Times New Roman"/>
          <w:szCs w:val="24"/>
        </w:rPr>
        <w:t xml:space="preserve"> ξεκινήσουμε από βασικά πράγματα</w:t>
      </w:r>
      <w:r>
        <w:rPr>
          <w:rFonts w:eastAsia="Times New Roman"/>
          <w:szCs w:val="24"/>
        </w:rPr>
        <w:t>,</w:t>
      </w:r>
      <w:r>
        <w:rPr>
          <w:rFonts w:eastAsia="Times New Roman"/>
          <w:szCs w:val="24"/>
        </w:rPr>
        <w:t xml:space="preserve"> που τα γνωρίζουν όσοι ασχολούνται. Πρώτον, ο κατώτερος μισθός από πού θα καθορίζεται; Από ελεύθερες διαπραγματεύσεις ή από αποφάσεις της κυβέρνησης; Από αποφάσεις της κυβέρνησης. </w:t>
      </w:r>
      <w:r>
        <w:rPr>
          <w:rFonts w:eastAsia="Times New Roman"/>
          <w:szCs w:val="24"/>
        </w:rPr>
        <w:t>ν</w:t>
      </w:r>
      <w:r>
        <w:rPr>
          <w:rFonts w:eastAsia="Times New Roman"/>
          <w:szCs w:val="24"/>
        </w:rPr>
        <w:t xml:space="preserve">όμος </w:t>
      </w:r>
      <w:proofErr w:type="spellStart"/>
      <w:r>
        <w:rPr>
          <w:rFonts w:eastAsia="Times New Roman"/>
          <w:szCs w:val="24"/>
        </w:rPr>
        <w:t>Βρούτση</w:t>
      </w:r>
      <w:proofErr w:type="spellEnd"/>
      <w:r>
        <w:rPr>
          <w:rFonts w:eastAsia="Times New Roman"/>
          <w:szCs w:val="24"/>
        </w:rPr>
        <w:t xml:space="preserve">. Να οι στρατηγικές διαφορές. </w:t>
      </w:r>
      <w:r>
        <w:rPr>
          <w:rFonts w:eastAsia="Times New Roman"/>
          <w:szCs w:val="24"/>
        </w:rPr>
        <w:t xml:space="preserve">Τον έκανε η Νέα Δημοκρατία, τον εφαρμόζετε εσείς. Έτσι δεν είναι; Λέμε ψέματα; Όχι. Τι λέει ο νόμος </w:t>
      </w:r>
      <w:proofErr w:type="spellStart"/>
      <w:r>
        <w:rPr>
          <w:rFonts w:eastAsia="Times New Roman"/>
          <w:szCs w:val="24"/>
        </w:rPr>
        <w:t>Βρούτση</w:t>
      </w:r>
      <w:proofErr w:type="spellEnd"/>
      <w:r>
        <w:rPr>
          <w:rFonts w:eastAsia="Times New Roman"/>
          <w:szCs w:val="24"/>
        </w:rPr>
        <w:t>; Ότι η κυβέρνηση θα καθορίζει με ποιο κριτήριο; Την ανταγωνιστικότητα της οικονομίας. Αν είναι ανταγωνιστική, θα δώσουμε τόσο τοις εκατό. Ποιος θα κ</w:t>
      </w:r>
      <w:r>
        <w:rPr>
          <w:rFonts w:eastAsia="Times New Roman"/>
          <w:szCs w:val="24"/>
        </w:rPr>
        <w:t xml:space="preserve">αθορίζει την ανταγωνιστικότητα της οικονομίας; Αντικειμενικά θα γίνεται; Όχι. Τα συμφέροντα των ίδιων των κεφαλαιοκρατών. </w:t>
      </w:r>
    </w:p>
    <w:p w14:paraId="719A5527" w14:textId="77777777" w:rsidR="00E97792" w:rsidRDefault="00D70D60">
      <w:pPr>
        <w:spacing w:after="0" w:line="600" w:lineRule="auto"/>
        <w:ind w:firstLine="709"/>
        <w:jc w:val="both"/>
        <w:rPr>
          <w:rFonts w:eastAsia="Times New Roman"/>
          <w:szCs w:val="24"/>
        </w:rPr>
      </w:pPr>
      <w:r>
        <w:rPr>
          <w:rFonts w:eastAsia="Times New Roman"/>
          <w:szCs w:val="24"/>
        </w:rPr>
        <w:t>Αυτό, θα μου πείτε, έχει σχέση με τις συλλογικές συμβάσεις; Θα βάλω ένα ερώτημα. Ας υποθέσουμε ότι αύριο γίνεται μια διαπραγμάτευση γ</w:t>
      </w:r>
      <w:r>
        <w:rPr>
          <w:rFonts w:eastAsia="Times New Roman"/>
          <w:szCs w:val="24"/>
        </w:rPr>
        <w:t xml:space="preserve">ια το 751 και υπάρχει αδιέξοδο ανάμεσα στις εργοδοτικές οργανώσεις και στους εργαζόμενους. Ποιον θα υποστηρίζετε; </w:t>
      </w:r>
    </w:p>
    <w:p w14:paraId="719A5528" w14:textId="77777777" w:rsidR="00E97792" w:rsidRDefault="00D70D60">
      <w:pPr>
        <w:spacing w:after="0" w:line="600" w:lineRule="auto"/>
        <w:ind w:firstLine="709"/>
        <w:jc w:val="both"/>
        <w:rPr>
          <w:rFonts w:eastAsia="Times New Roman"/>
          <w:szCs w:val="24"/>
        </w:rPr>
      </w:pPr>
      <w:r w:rsidRPr="00157BBE">
        <w:rPr>
          <w:rFonts w:eastAsia="Times New Roman"/>
          <w:b/>
          <w:szCs w:val="24"/>
        </w:rPr>
        <w:t>ΣΩΚΡΑΤΗΣ ΒΑΡΔΑΚΗΣ:</w:t>
      </w:r>
      <w:r w:rsidRPr="001A0DF6">
        <w:rPr>
          <w:rFonts w:eastAsia="Times New Roman"/>
          <w:szCs w:val="24"/>
        </w:rPr>
        <w:t xml:space="preserve"> </w:t>
      </w:r>
      <w:r>
        <w:rPr>
          <w:rFonts w:eastAsia="Times New Roman"/>
          <w:szCs w:val="24"/>
        </w:rPr>
        <w:t>ΟΜΕΔ.</w:t>
      </w:r>
    </w:p>
    <w:p w14:paraId="719A5529" w14:textId="77777777" w:rsidR="00E97792" w:rsidRDefault="00D70D60">
      <w:pPr>
        <w:spacing w:after="0" w:line="600" w:lineRule="auto"/>
        <w:ind w:firstLine="709"/>
        <w:jc w:val="both"/>
        <w:rPr>
          <w:rFonts w:eastAsia="Times New Roman"/>
          <w:szCs w:val="24"/>
        </w:rPr>
      </w:pPr>
      <w:r w:rsidRPr="00157BBE">
        <w:rPr>
          <w:rFonts w:eastAsia="Times New Roman"/>
          <w:b/>
          <w:szCs w:val="24"/>
        </w:rPr>
        <w:t>ΑΘΑΝΑΣΙΟΣ ΠΑΦΙΛΗΣ:</w:t>
      </w:r>
      <w:r w:rsidRPr="001A0DF6">
        <w:rPr>
          <w:rFonts w:eastAsia="Times New Roman"/>
          <w:szCs w:val="24"/>
        </w:rPr>
        <w:t xml:space="preserve"> </w:t>
      </w:r>
      <w:r>
        <w:rPr>
          <w:rFonts w:eastAsia="Times New Roman"/>
          <w:szCs w:val="24"/>
        </w:rPr>
        <w:t>ΟΜΕΔ. Γιατί να μην πάρει απόφαση η Κυβέρνηση και να πει «υποστηρίζω τους εργαζόμενους και δίνω 751»; Δεν θα το κάνετε. Δεν τολμάτε ούτε να φανταστείτε ότι θα κάνετε αυτό. Άρα, εφαρμόζετε. Ξέρετε, αυτό έχει επιρροή. Η γενική συλλογική σύμβαση εργασίας επιδρ</w:t>
      </w:r>
      <w:r>
        <w:rPr>
          <w:rFonts w:eastAsia="Times New Roman"/>
          <w:szCs w:val="24"/>
        </w:rPr>
        <w:t xml:space="preserve">ά. Όσοι γνωρίζουν και δεν ζουν στους πύργους που ζουν ορισμένοι, ξέρουν το πώς διαμορφώνεται η κατάσταση μέσα στο εργατικό κίνημα με δεδομένο ότι υπάρχει όντως υποχώρηση και έχετε βάλει το χεράκι σας, κύριε Μαντά, πολύ βαθιά σ’ αυτήν την υποχώρηση. </w:t>
      </w:r>
    </w:p>
    <w:p w14:paraId="719A552A" w14:textId="77777777" w:rsidR="00E97792" w:rsidRDefault="00D70D60">
      <w:pPr>
        <w:spacing w:after="0" w:line="600" w:lineRule="auto"/>
        <w:ind w:firstLine="709"/>
        <w:jc w:val="both"/>
        <w:rPr>
          <w:rFonts w:eastAsia="Times New Roman"/>
          <w:szCs w:val="24"/>
        </w:rPr>
      </w:pPr>
      <w:r w:rsidRPr="00157BBE">
        <w:rPr>
          <w:rFonts w:eastAsia="Times New Roman"/>
          <w:b/>
          <w:szCs w:val="24"/>
        </w:rPr>
        <w:t>ΧΡΗΣΤΟ</w:t>
      </w:r>
      <w:r w:rsidRPr="00157BBE">
        <w:rPr>
          <w:rFonts w:eastAsia="Times New Roman"/>
          <w:b/>
          <w:szCs w:val="24"/>
        </w:rPr>
        <w:t>Σ ΜΑΝΤΑΣ:</w:t>
      </w:r>
      <w:r w:rsidRPr="001A0DF6">
        <w:rPr>
          <w:rFonts w:eastAsia="Times New Roman"/>
          <w:szCs w:val="24"/>
        </w:rPr>
        <w:t xml:space="preserve"> </w:t>
      </w:r>
      <w:r>
        <w:rPr>
          <w:rFonts w:eastAsia="Times New Roman"/>
          <w:szCs w:val="24"/>
        </w:rPr>
        <w:t>Τι θέλετε να σας πω τώρα;</w:t>
      </w:r>
    </w:p>
    <w:p w14:paraId="719A552B" w14:textId="77777777" w:rsidR="00E97792" w:rsidRDefault="00D70D60">
      <w:pPr>
        <w:spacing w:after="0" w:line="600" w:lineRule="auto"/>
        <w:ind w:firstLine="709"/>
        <w:jc w:val="both"/>
        <w:rPr>
          <w:rFonts w:eastAsia="Times New Roman"/>
          <w:szCs w:val="24"/>
        </w:rPr>
      </w:pPr>
      <w:r w:rsidRPr="00157BBE">
        <w:rPr>
          <w:rFonts w:eastAsia="Times New Roman"/>
          <w:b/>
          <w:szCs w:val="24"/>
        </w:rPr>
        <w:t>ΑΘΑΝΑΣΙΟΣ ΠΑΦΙΛΗΣ:</w:t>
      </w:r>
      <w:r w:rsidRPr="001A0DF6">
        <w:rPr>
          <w:rFonts w:eastAsia="Times New Roman"/>
          <w:szCs w:val="24"/>
        </w:rPr>
        <w:t xml:space="preserve"> </w:t>
      </w:r>
      <w:r>
        <w:rPr>
          <w:rFonts w:eastAsia="Times New Roman"/>
          <w:szCs w:val="24"/>
        </w:rPr>
        <w:t>Δεύτερο θέμα. Ας πάμε, λοιπόν, στις συλλογικές συμβάσεις. Πότε θα είναι υποχρεωτικές; Τι λέτε; Θα είναι υποχρεωτικές όταν αυτοί που υπογράφουν, οι εργοδοτικές οργανώσεις, καλύπτουν το 51% των συνολικών</w:t>
      </w:r>
      <w:r>
        <w:rPr>
          <w:rFonts w:eastAsia="Times New Roman"/>
          <w:szCs w:val="24"/>
        </w:rPr>
        <w:t xml:space="preserve"> οργανώσεων. Τώρα βάζετε και τον ΣΕΒ </w:t>
      </w:r>
      <w:r>
        <w:rPr>
          <w:rFonts w:eastAsia="Times New Roman"/>
          <w:szCs w:val="24"/>
        </w:rPr>
        <w:t>β</w:t>
      </w:r>
      <w:r>
        <w:rPr>
          <w:rFonts w:eastAsia="Times New Roman"/>
          <w:szCs w:val="24"/>
        </w:rPr>
        <w:t>όρειας Ελλάδας. Αν φύγει αυτός, αν οι ξενοδόχοι της Κέρκυρας ή της Ρόδου φτιάξουν μια διαφορετική, δεν πρόκειται να υπογραφεί η συλλογική σύμβαση με γενική ισχύ. Δεν ισχύει συνολικά, δηλαδή. Άρα, κόλπο είναι κι αυτό. Δ</w:t>
      </w:r>
      <w:r>
        <w:rPr>
          <w:rFonts w:eastAsia="Times New Roman"/>
          <w:szCs w:val="24"/>
        </w:rPr>
        <w:t xml:space="preserve">εν είναι υποχρεωτική. Τα λέτε, αλλά όταν πάμε να τα αναλύσουμε στην πράξη, βγαίνουν ότι είναι ανάποδα και το λιγότερο που κάνετε είναι να καλλιεργείτε ψευδαισθήσεις, για να μην πω ότι κοροϊδεύετε τον κόσμο. </w:t>
      </w:r>
    </w:p>
    <w:p w14:paraId="719A552C" w14:textId="77777777" w:rsidR="00E97792" w:rsidRDefault="00D70D60">
      <w:pPr>
        <w:spacing w:after="0" w:line="600" w:lineRule="auto"/>
        <w:ind w:firstLine="709"/>
        <w:jc w:val="both"/>
        <w:rPr>
          <w:rFonts w:eastAsia="Times New Roman"/>
          <w:b/>
          <w:szCs w:val="24"/>
        </w:rPr>
      </w:pPr>
      <w:r>
        <w:rPr>
          <w:rFonts w:eastAsia="Times New Roman"/>
          <w:szCs w:val="24"/>
        </w:rPr>
        <w:t>Εργολαβίες</w:t>
      </w:r>
      <w:r w:rsidRPr="001A0DF6">
        <w:rPr>
          <w:rFonts w:eastAsia="Times New Roman"/>
          <w:szCs w:val="24"/>
        </w:rPr>
        <w:t>:</w:t>
      </w:r>
      <w:r>
        <w:rPr>
          <w:rFonts w:eastAsia="Times New Roman"/>
          <w:szCs w:val="24"/>
        </w:rPr>
        <w:t xml:space="preserve"> Μπαίνουν κανόνες στο καθεστώς των ερ</w:t>
      </w:r>
      <w:r>
        <w:rPr>
          <w:rFonts w:eastAsia="Times New Roman"/>
          <w:szCs w:val="24"/>
        </w:rPr>
        <w:t>γολαβιών. Ποιοι κανόνες; Ένας είναι που μπαίνει, ότι θα έχει ευθύνη και η επιχείρηση, όχι μόνο ο υπεργολάβος. Το ίδιο το καθεστώς των εργολαβιών είναι αντεργατικό; Ποιον εξυπηρετούν οι εργολαβίες; Τους εργαζόμενους ή τους επιχειρηματικούς ομίλους; Το λέω α</w:t>
      </w:r>
      <w:r>
        <w:rPr>
          <w:rFonts w:eastAsia="Times New Roman"/>
          <w:szCs w:val="24"/>
        </w:rPr>
        <w:t xml:space="preserve">πλά για να το ακούει ο κόσμος, γιατί εσείς τα ξέρετε, αλλά κάνετε ότι δεν τα ξέρετε. </w:t>
      </w:r>
    </w:p>
    <w:p w14:paraId="719A552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Γιατί οι μεγάλοι επιχειρηματικοί όμιλοι δίνουν εργολαβίες και δίνουν υπεργολάβους</w:t>
      </w:r>
      <w:r w:rsidRPr="00DA525D">
        <w:rPr>
          <w:rFonts w:eastAsia="Times New Roman" w:cs="Times New Roman"/>
          <w:szCs w:val="24"/>
        </w:rPr>
        <w:t>; Χ</w:t>
      </w:r>
      <w:r>
        <w:rPr>
          <w:rFonts w:eastAsia="Times New Roman" w:cs="Times New Roman"/>
          <w:szCs w:val="24"/>
        </w:rPr>
        <w:t>άνουν από αυτό; Αυτό είναι απλό. Ξέρετε κανέναν επιχειρηματία να κάνει κάτι και να χάσ</w:t>
      </w:r>
      <w:r>
        <w:rPr>
          <w:rFonts w:eastAsia="Times New Roman" w:cs="Times New Roman"/>
          <w:szCs w:val="24"/>
        </w:rPr>
        <w:t>ει; Όχι, γιατί κερδίζουν, γιατί εκεί δεν υπάρχουν συλλογικές συμβάσεις εργασίας, γιατί εκεί δεν πληρώνονται υπερωρίες, γιατί υπάρχουν εκβιασμοί, γιατί, γιατί, γιατί. Είναι μια σειρά γιατί, τα οποία είναι πασίγνωστα.</w:t>
      </w:r>
    </w:p>
    <w:p w14:paraId="719A552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ότι θα μεταφέρετε την ευθύνη φυσικά ε</w:t>
      </w:r>
      <w:r>
        <w:rPr>
          <w:rFonts w:eastAsia="Times New Roman" w:cs="Times New Roman"/>
          <w:szCs w:val="24"/>
        </w:rPr>
        <w:t xml:space="preserve">ίναι ένα μέτρο. Με αυτό θα αλλάξει η κατάσταση μέσα στις εργολαβίες, με το να μεταφέρετε την ευθύνη και στους επιχειρηματίες; Κατά τη γνώμη μας, όχι. </w:t>
      </w:r>
    </w:p>
    <w:p w14:paraId="719A552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Εσείς που είσαστε με την εργασία, πώς ανέχεστε τα δουλεμπορικά γραφεία; Τι είστε εσείς; </w:t>
      </w:r>
      <w:r>
        <w:rPr>
          <w:rFonts w:eastAsia="Times New Roman" w:cs="Times New Roman"/>
          <w:szCs w:val="24"/>
        </w:rPr>
        <w:t>α</w:t>
      </w:r>
      <w:r>
        <w:rPr>
          <w:rFonts w:eastAsia="Times New Roman" w:cs="Times New Roman"/>
          <w:szCs w:val="24"/>
        </w:rPr>
        <w:t>ριστεροί; Ποιοι αριστεροί; Αριστερός και δουλεμπόριο; Νοικιαζόμενοι εργαζόμενοι; Μετακινούμενοι; Νταβατζήδες της εργατικής τάξης; Και το υποστηρίζετε; Καταργήστε το. Γιατί δεν το κάνετε; Γιατί δεν το κάνετε αυτό; Χρειάζεται ο εργαζόμενος μεσάζοντα ή όπως τ</w:t>
      </w:r>
      <w:r>
        <w:rPr>
          <w:rFonts w:eastAsia="Times New Roman" w:cs="Times New Roman"/>
          <w:szCs w:val="24"/>
        </w:rPr>
        <w:t>ον είπα πριν, για να μην επαναλάβω τη λέξη, για να πάει να δουλέψει; Δεν θα βγάλει, δηλαδή, αυτός ο μεσάζοντας; Για την ψυχή της μάνας του θα δουλέψει; Δεν θα βγάλουν οι επιχειρηματίες που θα πάρουν και αυτοί το εργατικό δυναμικό;</w:t>
      </w:r>
    </w:p>
    <w:p w14:paraId="719A553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Που είστε</w:t>
      </w:r>
      <w:r>
        <w:rPr>
          <w:rFonts w:eastAsia="Times New Roman" w:cs="Times New Roman"/>
          <w:szCs w:val="24"/>
        </w:rPr>
        <w:t>,</w:t>
      </w:r>
      <w:r>
        <w:rPr>
          <w:rFonts w:eastAsia="Times New Roman" w:cs="Times New Roman"/>
          <w:szCs w:val="24"/>
        </w:rPr>
        <w:t xml:space="preserve"> που κάνετε ότι</w:t>
      </w:r>
      <w:r>
        <w:rPr>
          <w:rFonts w:eastAsia="Times New Roman" w:cs="Times New Roman"/>
          <w:szCs w:val="24"/>
        </w:rPr>
        <w:t xml:space="preserve"> υποστηρίζετε τον κόσμο της εργασίας; Καταργήστε το τώρα. Πείτε ότι τα δουλεμπορικά γραφεία κλείνουν. Τελειώνει η ιστορία και θα πηγαίνουν μέσα από ΟΑΕΔ και από αλλού. Δεν πρόκειται να το κάνετε.</w:t>
      </w:r>
    </w:p>
    <w:p w14:paraId="719A5531" w14:textId="77777777" w:rsidR="00E97792" w:rsidRDefault="00D70D60">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w:t>
      </w:r>
      <w:r w:rsidRPr="00251171">
        <w:rPr>
          <w:rFonts w:eastAsia="Times New Roman" w:cs="Times New Roman"/>
          <w:szCs w:val="24"/>
        </w:rPr>
        <w:t>ας του κυρίου Βουλευτή)</w:t>
      </w:r>
    </w:p>
    <w:p w14:paraId="719A5532"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το κάναμε για τα νοσοκομεία;</w:t>
      </w:r>
    </w:p>
    <w:p w14:paraId="719A5533"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Αυτό θέλει γενικό νόμο. Θα πάω και εκεί. </w:t>
      </w:r>
      <w:proofErr w:type="spellStart"/>
      <w:r>
        <w:rPr>
          <w:rFonts w:eastAsia="Times New Roman" w:cs="Times New Roman"/>
          <w:szCs w:val="24"/>
        </w:rPr>
        <w:t>Mη</w:t>
      </w:r>
      <w:proofErr w:type="spellEnd"/>
      <w:r>
        <w:rPr>
          <w:rFonts w:eastAsia="Times New Roman" w:cs="Times New Roman"/>
          <w:szCs w:val="24"/>
        </w:rPr>
        <w:t xml:space="preserve"> βιάζεστε.</w:t>
      </w:r>
    </w:p>
    <w:p w14:paraId="719A5534"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ολοκληρώστε. Έχετε φτάσει τα δεκαέξι λεπτά.</w:t>
      </w:r>
    </w:p>
    <w:p w14:paraId="719A5535"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με διακόπτουν.</w:t>
      </w:r>
    </w:p>
    <w:p w14:paraId="719A553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Δεύτερο θέμα. Εμείς τι λέμε, λοιπόν; Θεσμοθετείστε </w:t>
      </w:r>
      <w:proofErr w:type="spellStart"/>
      <w:r>
        <w:rPr>
          <w:rFonts w:eastAsia="Times New Roman" w:cs="Times New Roman"/>
          <w:szCs w:val="24"/>
        </w:rPr>
        <w:t>υποχρεωτικότητα</w:t>
      </w:r>
      <w:proofErr w:type="spellEnd"/>
      <w:r>
        <w:rPr>
          <w:rFonts w:eastAsia="Times New Roman" w:cs="Times New Roman"/>
          <w:szCs w:val="24"/>
        </w:rPr>
        <w:t xml:space="preserve"> εφαρμογής των συλλογικών συμβάσεων σε όλες, μα όλες τις εργολαβίες και στη μαθητεία, που δεν είναι μαθητεία. Αν ζείτε στους πύργους των Υπουργείων -μη δυσανασ</w:t>
      </w:r>
      <w:r>
        <w:rPr>
          <w:rFonts w:eastAsia="Times New Roman" w:cs="Times New Roman"/>
          <w:szCs w:val="24"/>
        </w:rPr>
        <w:t>χετείτε- και αλλού, καλό είναι να πάτε μια βόλτα στον ξενοδοχειακό κλάδο και σε άλλους κλάδους για να δείτε τι σημαίνει μαθητεία, τι σημαίνει δουλειά για τα παιδιά, χωρίς ωράρια, στο τέταρτο υπόγειο. Έχουμε περάσει ορισμένοι από τέτοια. Όμως, σήμερα έχει ξ</w:t>
      </w:r>
      <w:r>
        <w:rPr>
          <w:rFonts w:eastAsia="Times New Roman" w:cs="Times New Roman"/>
          <w:szCs w:val="24"/>
        </w:rPr>
        <w:t>εσαλώσει η κατάσταση τελείως στο πόσα παίρνουν και τι κάνουν. Υποχρεωτικά, λοιπόν, συλλογική σύμβαση εργασίας και όχι τζάμπα εργασία για τους νέους.</w:t>
      </w:r>
    </w:p>
    <w:p w14:paraId="719A553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Δημόσιο: Γιατί δεν το λύνετε το θέμα; Θα σας πω δυο παραδείγματα. Θα ξεκινήσω από ένα που είναι κραυγαλέο: </w:t>
      </w:r>
      <w:r>
        <w:rPr>
          <w:rFonts w:eastAsia="Times New Roman" w:cs="Times New Roman"/>
          <w:szCs w:val="24"/>
        </w:rPr>
        <w:t>ΕΑΒ. Ένας από τους λόγους που η Ελληνική Αεροπορική Βιομηχανία έχει όλα αυτά τα προβλήματα και που δεν μπορεί να ανταποκριθεί ούτε καν στις παραγγελίες είναι γιατί έχει υπεργολάβους παντού. Γιατί, λοιπόν, δεν τους καταργείτε και να προσλάβετε προσωπικό, αφ</w:t>
      </w:r>
      <w:r>
        <w:rPr>
          <w:rFonts w:eastAsia="Times New Roman" w:cs="Times New Roman"/>
          <w:szCs w:val="24"/>
        </w:rPr>
        <w:t>ού μπορεί να είναι κερδοφόρα και μάλιστα, είναι από τις καλύτερες αεροπορικές βιομηχανίες, παρά τα χάλια που υπάρχουν σε σχέση με το μέγεθός της και δουλεύει και με μεγάλα…</w:t>
      </w:r>
    </w:p>
    <w:p w14:paraId="719A5538"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ολοκληρώστε, παρακαλώ.</w:t>
      </w:r>
    </w:p>
    <w:p w14:paraId="719A5539"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w:t>
      </w:r>
      <w:r>
        <w:rPr>
          <w:rFonts w:eastAsia="Times New Roman" w:cs="Times New Roman"/>
          <w:b/>
          <w:szCs w:val="24"/>
        </w:rPr>
        <w:t>ΛΗΣ:</w:t>
      </w:r>
      <w:r>
        <w:rPr>
          <w:rFonts w:eastAsia="Times New Roman" w:cs="Times New Roman"/>
          <w:szCs w:val="24"/>
        </w:rPr>
        <w:t xml:space="preserve"> Τελειώνω, κύριε Πρόεδρε.</w:t>
      </w:r>
    </w:p>
    <w:p w14:paraId="719A553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Πρέπει να δώσω μια μικρή απάντηση στο θέμα της αδήλωτης εργασίας. Αν κάνουμε λογαριασμό με το καινούργιο μέτρο που παίρνετε, πάλι κερδισμένος βγαίνει ο εργοδότης. Για να κάνω και μια παρένθεση, υπάρχουν και ταβερνιάρηδες που </w:t>
      </w:r>
      <w:r>
        <w:rPr>
          <w:rFonts w:eastAsia="Times New Roman" w:cs="Times New Roman"/>
          <w:szCs w:val="24"/>
        </w:rPr>
        <w:t>μπορεί να πάρουν έναν κ.λπ. και να πληρώσουν τη νύφη με 10.000 πρόστιμο, αλλά εμείς λέμε για τους μεγάλους. Δηλαδή, αν κάνεις τον λογαριασμό από τα 10.500, που το μειώνετε στις 7.000, αν πληρώσει έξι μήνες, όπως λέτε -και είναι σωστό- τρεις και τρεις, θα π</w:t>
      </w:r>
      <w:r>
        <w:rPr>
          <w:rFonts w:eastAsia="Times New Roman" w:cs="Times New Roman"/>
          <w:szCs w:val="24"/>
        </w:rPr>
        <w:t>ληρώσει 850 ευρώ. Πάλι κερδισμένος είναι κατά 2.150. Έτσι είναι ακριβώς.</w:t>
      </w:r>
    </w:p>
    <w:p w14:paraId="719A553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και ειρωνικό σε όσους ζούμε σε αυτή την κοινωνία να λέτε ότι θα είναι κίνητρο να καταγγείλει στην Επιθεώρηση Εργασίας και ότι μπορεί να εξασφαλίσει δουλειά. Από τη στιγμή που θα</w:t>
      </w:r>
      <w:r>
        <w:rPr>
          <w:rFonts w:eastAsia="Times New Roman" w:cs="Times New Roman"/>
          <w:szCs w:val="24"/>
        </w:rPr>
        <w:t xml:space="preserve"> καταγγείλει στην Επιθεώρηση Εργασίας, χαιρέτα μου τον πλάτανο! Δεν ξαναπιάνει δουλειά όχι μόνο σε αυτήν την επιχείρηση, αλλά μπαίνει στη </w:t>
      </w:r>
      <w:r>
        <w:rPr>
          <w:rFonts w:eastAsia="Times New Roman" w:cs="Times New Roman"/>
          <w:szCs w:val="24"/>
          <w:lang w:val="en-US"/>
        </w:rPr>
        <w:t>black</w:t>
      </w:r>
      <w:r w:rsidRPr="008A7B98">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xml:space="preserve"> σε ολόκληρο τον κλάδο.</w:t>
      </w:r>
    </w:p>
    <w:p w14:paraId="719A553C"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ολοκληρώστε. Δεν πάει άλλο!</w:t>
      </w:r>
    </w:p>
    <w:p w14:paraId="719A553D"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ΠΑΦΙΛΗΣ:</w:t>
      </w:r>
      <w:r>
        <w:rPr>
          <w:rFonts w:eastAsia="Times New Roman" w:cs="Times New Roman"/>
          <w:szCs w:val="24"/>
        </w:rPr>
        <w:t xml:space="preserve"> Τελειώνω.</w:t>
      </w:r>
    </w:p>
    <w:p w14:paraId="719A553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Συμπερασματικά, ως προς τις τροπολογίες, τέσσερις καταθέτει το ΚΚΕ. Γιατί δεν τις κάνετε δεκτές; Είναι από αυτά που είπε ο κ. Μαντάς περί υπεύθυνης Κυβέρνησης; Γιατί παίζετε με τις συντάξεις παιγνίδι; Ξέρετε τι θα τις κάνετε, κλείνετε το</w:t>
      </w:r>
      <w:r>
        <w:rPr>
          <w:rFonts w:eastAsia="Times New Roman" w:cs="Times New Roman"/>
          <w:szCs w:val="24"/>
        </w:rPr>
        <w:t xml:space="preserve"> μάτι, έχετε κρεμασμένο τον κόσμο να έχει μια αναμονή. Πείτε τώρα ότι δεν τις μειώνουμε και τελειώνει η ιστορία. Απλό είναι. Τι θα κάνουν; Θα σας διώξουν από την Ευρωπαϊκή Ένωση ή θα σας κρεμάσουν στο Σύνταγμα ή θα καταστραφεί το ελληνικό πρόγραμμα; Όχι, β</w:t>
      </w:r>
      <w:r>
        <w:rPr>
          <w:rFonts w:eastAsia="Times New Roman" w:cs="Times New Roman"/>
          <w:szCs w:val="24"/>
        </w:rPr>
        <w:t>έβαια. Παίζεται και εκεί παιγνίδι, αν καταφέρετε έστω κάποια μικρή διαπραγμάτευση.</w:t>
      </w:r>
    </w:p>
    <w:p w14:paraId="719A553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Έρχεται και η Νέα Δημοκρατία πονηρή, κύριε </w:t>
      </w:r>
      <w:proofErr w:type="spellStart"/>
      <w:r>
        <w:rPr>
          <w:rFonts w:eastAsia="Times New Roman" w:cs="Times New Roman"/>
          <w:szCs w:val="24"/>
        </w:rPr>
        <w:t>Μηταράκη</w:t>
      </w:r>
      <w:proofErr w:type="spellEnd"/>
      <w:r>
        <w:rPr>
          <w:rFonts w:eastAsia="Times New Roman" w:cs="Times New Roman"/>
          <w:szCs w:val="24"/>
        </w:rPr>
        <w:t>, όπου δεν κατάλαβα δηλαδή: Γιατί αναστολή; Γιατί δεν συμφωνείτε με τη δική μας θέση; Εσείς λέτε να ανασταλεί και να έρθου</w:t>
      </w:r>
      <w:r>
        <w:rPr>
          <w:rFonts w:eastAsia="Times New Roman" w:cs="Times New Roman"/>
          <w:szCs w:val="24"/>
        </w:rPr>
        <w:t>με εμείς στην κυβέρνηση και να διαπραγματευτούμε, λες και εσείς θα κάνετε κάτι διαφορετικό. Και εσείς κοροϊδεύετε τον κόσμο με αυτή την τροπολογία που κάνετε.</w:t>
      </w:r>
    </w:p>
    <w:p w14:paraId="719A554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Συμπερασματικά, ο λαός δεν μπορεί και δεν πρέπει ούτε να καταπιεί το καινούργιο παραμύθι το</w:t>
      </w:r>
      <w:r>
        <w:rPr>
          <w:rFonts w:eastAsia="Times New Roman" w:cs="Times New Roman"/>
          <w:szCs w:val="24"/>
        </w:rPr>
        <w:t>υ</w:t>
      </w:r>
      <w:r>
        <w:rPr>
          <w:rFonts w:eastAsia="Times New Roman" w:cs="Times New Roman"/>
          <w:szCs w:val="24"/>
        </w:rPr>
        <w:t xml:space="preserve"> ΣΥΡΙ</w:t>
      </w:r>
      <w:r>
        <w:rPr>
          <w:rFonts w:eastAsia="Times New Roman" w:cs="Times New Roman"/>
          <w:szCs w:val="24"/>
        </w:rPr>
        <w:t>ΖΑ ούτε τις όψιμες αγωνίες της Νέας Δημοκρατίας για τους εργαζομένους.</w:t>
      </w:r>
    </w:p>
    <w:p w14:paraId="719A5541"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19A5542"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Αγώνα: Το λέμε ρήξη και ανατροπή. Αν δεν αγωνιστεί, αν δεν παλέψει έστω και τα ψήγματα που μπορεί υπάρχ</w:t>
      </w:r>
      <w:r>
        <w:rPr>
          <w:rFonts w:eastAsia="Times New Roman" w:cs="Times New Roman"/>
          <w:szCs w:val="24"/>
        </w:rPr>
        <w:t>ουν, κάποια θετικά, θα τα πάρουν πίσω. Αυτή είναι η λύση και το ΚΚΕ θα είναι στην πρώτη γραμμή.</w:t>
      </w:r>
    </w:p>
    <w:p w14:paraId="719A5543"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19A5544"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Ευχαριστώ, κύριε Πρόεδρε, για τον λίγο χρόνο που μου δώσατε.</w:t>
      </w:r>
    </w:p>
    <w:p w14:paraId="719A5545"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w:t>
      </w:r>
      <w:r w:rsidRPr="00A243C6">
        <w:rPr>
          <w:rFonts w:eastAsia="Times New Roman" w:cs="Times New Roman"/>
          <w:b/>
          <w:szCs w:val="24"/>
        </w:rPr>
        <w:t>δων Λυκούδης):</w:t>
      </w:r>
      <w:r>
        <w:rPr>
          <w:rFonts w:eastAsia="Times New Roman" w:cs="Times New Roman"/>
          <w:szCs w:val="24"/>
        </w:rPr>
        <w:t xml:space="preserve"> Όχι και λίγο!</w:t>
      </w:r>
    </w:p>
    <w:p w14:paraId="719A554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έχει τον λόγο για μια νομοτεχνική βελτίωση.</w:t>
      </w:r>
    </w:p>
    <w:p w14:paraId="719A5547"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sidRPr="00B24D75">
        <w:rPr>
          <w:rFonts w:eastAsia="Times New Roman" w:cs="Times New Roman"/>
          <w:b/>
          <w:szCs w:val="24"/>
        </w:rPr>
        <w:t xml:space="preserve"> (Υ</w:t>
      </w:r>
      <w:r>
        <w:rPr>
          <w:rFonts w:eastAsia="Times New Roman" w:cs="Times New Roman"/>
          <w:b/>
          <w:szCs w:val="24"/>
        </w:rPr>
        <w:t>φυ</w:t>
      </w:r>
      <w:r w:rsidRPr="00B24D75">
        <w:rPr>
          <w:rFonts w:eastAsia="Times New Roman" w:cs="Times New Roman"/>
          <w:b/>
          <w:szCs w:val="24"/>
        </w:rPr>
        <w:t>πουργός Οικονομικών):</w:t>
      </w:r>
      <w:r w:rsidRPr="00B24D75">
        <w:rPr>
          <w:rFonts w:eastAsia="Times New Roman" w:cs="Times New Roman"/>
          <w:szCs w:val="24"/>
        </w:rPr>
        <w:t xml:space="preserve"> </w:t>
      </w:r>
      <w:r>
        <w:rPr>
          <w:rFonts w:eastAsia="Times New Roman" w:cs="Times New Roman"/>
          <w:szCs w:val="24"/>
        </w:rPr>
        <w:t>Ευχαριστώ, κύριε Πρόεδρε.</w:t>
      </w:r>
    </w:p>
    <w:p w14:paraId="719A554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Στην τροπολογία του Υπουργείου Οικονομικών με γενικό αριθμό 1663 και ειδικό 134, στο τοπογρ</w:t>
      </w:r>
      <w:r>
        <w:rPr>
          <w:rFonts w:eastAsia="Times New Roman" w:cs="Times New Roman"/>
          <w:szCs w:val="24"/>
        </w:rPr>
        <w:t>αφικό που υπάρχει από τον αγρονόμο/τοπογράφο μηχανικό Στέλιο Σταματίου-Κώνστα, η ημερομηνία του τοπογραφικού από «10-11-2017» αντικαθίσταται με την ημερομηνία «26-6-2018».</w:t>
      </w:r>
    </w:p>
    <w:p w14:paraId="719A554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w:t>
      </w:r>
    </w:p>
    <w:p w14:paraId="719A554A" w14:textId="77777777" w:rsidR="00E97792" w:rsidRDefault="00D70D60">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w:t>
      </w:r>
      <w:r>
        <w:rPr>
          <w:rFonts w:eastAsia="Times New Roman" w:cs="Times New Roman"/>
          <w:szCs w:val="24"/>
        </w:rPr>
        <w:t>η</w:t>
      </w:r>
      <w:r w:rsidRPr="008A7B98">
        <w:rPr>
          <w:rFonts w:eastAsia="Times New Roman" w:cs="Times New Roman"/>
          <w:szCs w:val="24"/>
        </w:rPr>
        <w:t xml:space="preserve"> Υφυπουργός κ. Αικατερίνη</w:t>
      </w:r>
      <w:r>
        <w:rPr>
          <w:rFonts w:eastAsia="Times New Roman" w:cs="Times New Roman"/>
          <w:szCs w:val="24"/>
        </w:rPr>
        <w:t xml:space="preserve"> </w:t>
      </w:r>
      <w:proofErr w:type="spellStart"/>
      <w:r>
        <w:rPr>
          <w:rFonts w:eastAsia="Times New Roman" w:cs="Times New Roman"/>
          <w:szCs w:val="24"/>
        </w:rPr>
        <w:t>Παπανά</w:t>
      </w:r>
      <w:r w:rsidRPr="008A7B98">
        <w:rPr>
          <w:rFonts w:eastAsia="Times New Roman" w:cs="Times New Roman"/>
          <w:szCs w:val="24"/>
        </w:rPr>
        <w:t>τσιου</w:t>
      </w:r>
      <w:proofErr w:type="spellEnd"/>
      <w:r w:rsidRPr="008A7B98">
        <w:rPr>
          <w:rFonts w:eastAsia="Times New Roman" w:cs="Times New Roman"/>
          <w:szCs w:val="24"/>
        </w:rPr>
        <w:t xml:space="preserve"> καταθέτει για τα </w:t>
      </w:r>
      <w:r w:rsidRPr="008A7B98">
        <w:rPr>
          <w:rFonts w:eastAsia="Times New Roman" w:cs="Times New Roman"/>
          <w:szCs w:val="24"/>
        </w:rPr>
        <w:t>Πρακτικά</w:t>
      </w:r>
      <w:r w:rsidRPr="004C2B81">
        <w:rPr>
          <w:rFonts w:eastAsia="Times New Roman" w:cs="Times New Roman"/>
          <w:szCs w:val="24"/>
        </w:rPr>
        <w:t xml:space="preserve"> τ</w:t>
      </w:r>
      <w:r>
        <w:rPr>
          <w:rFonts w:eastAsia="Times New Roman" w:cs="Times New Roman"/>
          <w:szCs w:val="24"/>
        </w:rPr>
        <w:t>ην</w:t>
      </w:r>
      <w:r w:rsidRPr="004C2B81">
        <w:rPr>
          <w:rFonts w:eastAsia="Times New Roman" w:cs="Times New Roman"/>
          <w:szCs w:val="24"/>
        </w:rPr>
        <w:t xml:space="preserve"> προαναφερθ</w:t>
      </w:r>
      <w:r>
        <w:rPr>
          <w:rFonts w:eastAsia="Times New Roman" w:cs="Times New Roman"/>
          <w:szCs w:val="24"/>
        </w:rPr>
        <w:t>είσα νομοτεχνική βελτίωση</w:t>
      </w:r>
      <w:r w:rsidRPr="004C2B81">
        <w:rPr>
          <w:rFonts w:eastAsia="Times New Roman" w:cs="Times New Roman"/>
          <w:szCs w:val="24"/>
        </w:rPr>
        <w:t>,</w:t>
      </w:r>
      <w:r>
        <w:rPr>
          <w:rFonts w:eastAsia="Times New Roman" w:cs="Times New Roman"/>
          <w:szCs w:val="24"/>
        </w:rPr>
        <w:t xml:space="preserve"> η</w:t>
      </w:r>
      <w:r w:rsidRPr="004C2B81">
        <w:rPr>
          <w:rFonts w:eastAsia="Times New Roman" w:cs="Times New Roman"/>
          <w:szCs w:val="24"/>
        </w:rPr>
        <w:t xml:space="preserve"> οποία </w:t>
      </w:r>
      <w:r>
        <w:rPr>
          <w:rFonts w:eastAsia="Times New Roman" w:cs="Times New Roman"/>
          <w:szCs w:val="24"/>
        </w:rPr>
        <w:t>έχει ως εξής:</w:t>
      </w:r>
    </w:p>
    <w:p w14:paraId="719A554B" w14:textId="77777777" w:rsidR="00E97792" w:rsidRDefault="00D70D60">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8379B6">
        <w:rPr>
          <w:rFonts w:eastAsia="Times New Roman" w:cs="Times New Roman"/>
          <w:color w:val="FF0000"/>
          <w:szCs w:val="24"/>
        </w:rPr>
        <w:t>ΑΛΛΑΓΗ ΣΕΛΙΔΑΣ</w:t>
      </w:r>
      <w:r>
        <w:rPr>
          <w:rFonts w:eastAsia="Times New Roman" w:cs="Times New Roman"/>
          <w:color w:val="FF0000"/>
          <w:szCs w:val="24"/>
        </w:rPr>
        <w:t>)</w:t>
      </w:r>
    </w:p>
    <w:p w14:paraId="719A554C" w14:textId="77777777" w:rsidR="00E97792" w:rsidRDefault="00D70D60">
      <w:pPr>
        <w:spacing w:after="0" w:line="600" w:lineRule="auto"/>
        <w:ind w:firstLine="720"/>
        <w:jc w:val="center"/>
        <w:rPr>
          <w:rFonts w:eastAsia="Times New Roman" w:cs="Times New Roman"/>
          <w:color w:val="FF0000"/>
          <w:szCs w:val="24"/>
        </w:rPr>
      </w:pPr>
      <w:r w:rsidRPr="008379B6">
        <w:rPr>
          <w:rFonts w:eastAsia="Times New Roman" w:cs="Times New Roman"/>
          <w:color w:val="FF0000"/>
          <w:szCs w:val="24"/>
        </w:rPr>
        <w:t>(Να μπει η σελίδα 392)</w:t>
      </w:r>
    </w:p>
    <w:p w14:paraId="719A554D" w14:textId="77777777" w:rsidR="00E97792" w:rsidRDefault="00D70D60">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5B7F79">
        <w:rPr>
          <w:rFonts w:eastAsia="Times New Roman" w:cs="Times New Roman"/>
          <w:color w:val="FF0000"/>
          <w:szCs w:val="24"/>
        </w:rPr>
        <w:t>ΑΛΛΑΓΗ ΣΕΛΙΔΑΣ</w:t>
      </w:r>
      <w:r>
        <w:rPr>
          <w:rFonts w:eastAsia="Times New Roman" w:cs="Times New Roman"/>
          <w:color w:val="FF0000"/>
          <w:szCs w:val="24"/>
        </w:rPr>
        <w:t>)</w:t>
      </w:r>
    </w:p>
    <w:p w14:paraId="719A554E"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w:t>
      </w:r>
    </w:p>
    <w:p w14:paraId="719A554F" w14:textId="77777777" w:rsidR="00E97792" w:rsidRDefault="00D70D60">
      <w:pPr>
        <w:spacing w:after="0" w:line="600" w:lineRule="auto"/>
        <w:ind w:firstLine="720"/>
        <w:jc w:val="both"/>
        <w:rPr>
          <w:rFonts w:eastAsia="Times New Roman" w:cs="Times New Roman"/>
          <w:szCs w:val="24"/>
        </w:rPr>
      </w:pPr>
      <w:r w:rsidRPr="000F0172">
        <w:rPr>
          <w:rFonts w:eastAsia="Times New Roman" w:cs="Times New Roman"/>
          <w:b/>
          <w:szCs w:val="24"/>
        </w:rPr>
        <w:t>Ε</w:t>
      </w:r>
      <w:r>
        <w:rPr>
          <w:rFonts w:eastAsia="Times New Roman" w:cs="Times New Roman"/>
          <w:b/>
          <w:szCs w:val="24"/>
        </w:rPr>
        <w:t>ΦΗ</w:t>
      </w:r>
      <w:r w:rsidRPr="000F0172">
        <w:rPr>
          <w:rFonts w:eastAsia="Times New Roman" w:cs="Times New Roman"/>
          <w:b/>
          <w:szCs w:val="24"/>
        </w:rPr>
        <w:t xml:space="preserve"> ΑΧΤΣΙΟΓΛΟΥ (Υπουργός Εργασίας, Κοινωνικής Ασφάλισης και Κοινωνικής Αλληλεγγύης):</w:t>
      </w:r>
      <w:r w:rsidRPr="000F0172">
        <w:rPr>
          <w:rFonts w:eastAsia="Times New Roman" w:cs="Times New Roman"/>
          <w:szCs w:val="24"/>
        </w:rPr>
        <w:t xml:space="preserve"> </w:t>
      </w:r>
      <w:r>
        <w:rPr>
          <w:rFonts w:eastAsia="Times New Roman" w:cs="Times New Roman"/>
          <w:szCs w:val="24"/>
        </w:rPr>
        <w:t>Ευχαριστώ, κύριε Πρόεδρε.</w:t>
      </w:r>
    </w:p>
    <w:p w14:paraId="719A555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Ως προς τις τροπολογίες, θα ήθελα να πω ότι θα γίνει δεκτή η τροπολογία με γενικό αριθμό 1662 και ειδικό 133 για τον υπολογισμό του ανώτατου ορίου π</w:t>
      </w:r>
      <w:r>
        <w:rPr>
          <w:rFonts w:eastAsia="Times New Roman" w:cs="Times New Roman"/>
          <w:szCs w:val="24"/>
        </w:rPr>
        <w:t>ρόσθετών αμοιβών μελών των ΔΕΠ.</w:t>
      </w:r>
    </w:p>
    <w:p w14:paraId="719A555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ξεκινήσω με δύο κουβέντες με αυτά που άκουσα μόλις από τον κ. </w:t>
      </w:r>
      <w:proofErr w:type="spellStart"/>
      <w:r>
        <w:rPr>
          <w:rFonts w:eastAsia="Times New Roman" w:cs="Times New Roman"/>
          <w:szCs w:val="24"/>
        </w:rPr>
        <w:t>Παφίλη</w:t>
      </w:r>
      <w:proofErr w:type="spellEnd"/>
      <w:r>
        <w:rPr>
          <w:rFonts w:eastAsia="Times New Roman" w:cs="Times New Roman"/>
          <w:szCs w:val="24"/>
        </w:rPr>
        <w:t>, που προφανώς διεκδικεί να είναι ο γνήσιος εκφραστής των συμφερόντων της εργατικής τάξης. Δεν έχω κανένα δικαίωμα να διεκδι</w:t>
      </w:r>
      <w:r>
        <w:rPr>
          <w:rFonts w:eastAsia="Times New Roman" w:cs="Times New Roman"/>
          <w:szCs w:val="24"/>
        </w:rPr>
        <w:t>κήσω κάτι παραπάνω από αυτόν, αλλά μου κάνει πραγματική εντύπωση ο γνήσιος εκφραστής της εργατικής τάξης να καλεί τους εργαζόμενους να μη καταγγείλουν στο Σώμα Επιθεώρησης Εργασίας, λέγοντας ότι όποιος καταγγείλει στο Σώμα Επιθεώρησης Εργασίας την άλλη μέρ</w:t>
      </w:r>
      <w:r>
        <w:rPr>
          <w:rFonts w:eastAsia="Times New Roman" w:cs="Times New Roman"/>
          <w:szCs w:val="24"/>
        </w:rPr>
        <w:t>α δεν βρίσκει δουλειά. Πραγματικά…</w:t>
      </w:r>
    </w:p>
    <w:p w14:paraId="719A5552"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Μα, τι λέτε τώρα; Αφήστε αυτά τώρα. Αυτά είναι προβοκατόρικα. Αυτό είπα εγώ;</w:t>
      </w:r>
    </w:p>
    <w:p w14:paraId="719A5553" w14:textId="77777777" w:rsidR="00E97792" w:rsidRDefault="00D70D60">
      <w:pPr>
        <w:spacing w:after="0" w:line="600" w:lineRule="auto"/>
        <w:ind w:firstLine="720"/>
        <w:jc w:val="both"/>
        <w:rPr>
          <w:rFonts w:eastAsia="Times New Roman" w:cs="Times New Roman"/>
          <w:szCs w:val="24"/>
        </w:rPr>
      </w:pPr>
      <w:r w:rsidRPr="000F0172">
        <w:rPr>
          <w:rFonts w:eastAsia="Times New Roman" w:cs="Times New Roman"/>
          <w:b/>
          <w:szCs w:val="24"/>
        </w:rPr>
        <w:t>Ε</w:t>
      </w:r>
      <w:r>
        <w:rPr>
          <w:rFonts w:eastAsia="Times New Roman" w:cs="Times New Roman"/>
          <w:b/>
          <w:szCs w:val="24"/>
        </w:rPr>
        <w:t>ΦΗ</w:t>
      </w:r>
      <w:r w:rsidRPr="000F0172">
        <w:rPr>
          <w:rFonts w:eastAsia="Times New Roman" w:cs="Times New Roman"/>
          <w:b/>
          <w:szCs w:val="24"/>
        </w:rPr>
        <w:t xml:space="preserve"> ΑΧΤΣΙΟΓΛΟΥ (Υπουργός Εργασίας, Κοινωνικής Ασφάλισης και Κοινωνικής Αλληλεγγύης):</w:t>
      </w:r>
      <w:r w:rsidRPr="000F0172">
        <w:rPr>
          <w:rFonts w:eastAsia="Times New Roman" w:cs="Times New Roman"/>
          <w:szCs w:val="24"/>
        </w:rPr>
        <w:t xml:space="preserve"> </w:t>
      </w:r>
      <w:r>
        <w:rPr>
          <w:rFonts w:eastAsia="Times New Roman" w:cs="Times New Roman"/>
          <w:szCs w:val="24"/>
        </w:rPr>
        <w:t>Σας άκουσα με προσοχή.</w:t>
      </w:r>
    </w:p>
    <w:p w14:paraId="719A5554" w14:textId="77777777" w:rsidR="00E97792" w:rsidRDefault="00D70D60">
      <w:pPr>
        <w:spacing w:after="0" w:line="600" w:lineRule="auto"/>
        <w:ind w:firstLine="720"/>
        <w:jc w:val="both"/>
        <w:rPr>
          <w:rFonts w:eastAsia="Times New Roman" w:cs="Times New Roman"/>
          <w:szCs w:val="24"/>
        </w:rPr>
      </w:pPr>
      <w:r w:rsidRPr="00A243C6">
        <w:rPr>
          <w:rFonts w:eastAsia="Times New Roman" w:cs="Times New Roman"/>
          <w:b/>
          <w:szCs w:val="24"/>
        </w:rPr>
        <w:t xml:space="preserve">ΠΡΟΕΔΡΕΥΩΝ </w:t>
      </w:r>
      <w:r w:rsidRPr="00A243C6">
        <w:rPr>
          <w:rFonts w:eastAsia="Times New Roman" w:cs="Times New Roman"/>
          <w:b/>
          <w:szCs w:val="24"/>
        </w:rPr>
        <w:t>(Σπυρίδων Λυκούδης):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όχι, δεν θα γίνει έτσι διάλογος.</w:t>
      </w:r>
    </w:p>
    <w:p w14:paraId="719A5555" w14:textId="77777777" w:rsidR="00E97792" w:rsidRDefault="00D70D60">
      <w:pPr>
        <w:spacing w:after="0" w:line="600" w:lineRule="auto"/>
        <w:ind w:firstLine="720"/>
        <w:jc w:val="both"/>
        <w:rPr>
          <w:rFonts w:eastAsia="Times New Roman" w:cs="Times New Roman"/>
          <w:szCs w:val="24"/>
        </w:rPr>
      </w:pPr>
      <w:r w:rsidRPr="00852A42">
        <w:rPr>
          <w:rFonts w:eastAsia="Times New Roman" w:cs="Times New Roman"/>
          <w:b/>
          <w:szCs w:val="24"/>
        </w:rPr>
        <w:t>Ε</w:t>
      </w:r>
      <w:r>
        <w:rPr>
          <w:rFonts w:eastAsia="Times New Roman" w:cs="Times New Roman"/>
          <w:b/>
          <w:szCs w:val="24"/>
        </w:rPr>
        <w:t>ΦΗ</w:t>
      </w:r>
      <w:r w:rsidRPr="00852A42">
        <w:rPr>
          <w:rFonts w:eastAsia="Times New Roman" w:cs="Times New Roman"/>
          <w:b/>
          <w:szCs w:val="24"/>
        </w:rPr>
        <w:t xml:space="preserve"> ΑΧΤΣΙΟΓΛΟΥ (Υπουργός Εργασίας, Κοινωνικής Ασφάλισης και Κοινωνικής Αλληλεγγύης):</w:t>
      </w:r>
      <w:r w:rsidRPr="00852A42">
        <w:rPr>
          <w:rFonts w:eastAsia="Times New Roman" w:cs="Times New Roman"/>
          <w:szCs w:val="24"/>
        </w:rPr>
        <w:t xml:space="preserve"> </w:t>
      </w:r>
      <w:r>
        <w:rPr>
          <w:rFonts w:eastAsia="Times New Roman" w:cs="Times New Roman"/>
          <w:szCs w:val="24"/>
        </w:rPr>
        <w:t xml:space="preserve">Τι νομίζετε ότι είμαστε εδώ; «Να μην καταγγέλλει»: Και δεν το είπατε μόνο εσείς, αλλά το είπε και ο κ. </w:t>
      </w:r>
      <w:proofErr w:type="spellStart"/>
      <w:r>
        <w:rPr>
          <w:rFonts w:eastAsia="Times New Roman" w:cs="Times New Roman"/>
          <w:szCs w:val="24"/>
        </w:rPr>
        <w:t>Κατσώτης</w:t>
      </w:r>
      <w:proofErr w:type="spellEnd"/>
      <w:r>
        <w:rPr>
          <w:rFonts w:eastAsia="Times New Roman" w:cs="Times New Roman"/>
          <w:szCs w:val="24"/>
        </w:rPr>
        <w:t xml:space="preserve"> πριν από λίγες μέρες σε αντίστοιχη ερώτηση: «Όποιος καταγγέλλει στο Σώμα Επιθεώρησης Εργασίας την άλλη μέρα δεν βρίσκει δουλειά». Συγχαρητήρια για τις θέσεις σας! Και το Σώμα Επιθεώρησης Εργασίας το δεξί χέρι της εργοδοσίας!</w:t>
      </w:r>
      <w:r w:rsidRPr="00ED6777">
        <w:rPr>
          <w:rFonts w:eastAsia="Times New Roman" w:cs="Times New Roman"/>
          <w:szCs w:val="24"/>
        </w:rPr>
        <w:t xml:space="preserve"> </w:t>
      </w:r>
      <w:r>
        <w:rPr>
          <w:rFonts w:eastAsia="Times New Roman" w:cs="Times New Roman"/>
          <w:szCs w:val="24"/>
        </w:rPr>
        <w:t>Συγχαρητήρια για τις θ</w:t>
      </w:r>
      <w:r>
        <w:rPr>
          <w:rFonts w:eastAsia="Times New Roman" w:cs="Times New Roman"/>
          <w:szCs w:val="24"/>
        </w:rPr>
        <w:t>έσεις σας!</w:t>
      </w:r>
    </w:p>
    <w:p w14:paraId="719A5556"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Αυτές τις αθλιότητες να τις πείτε στα σαλόνια!</w:t>
      </w:r>
      <w:r w:rsidRPr="0078677B">
        <w:rPr>
          <w:rFonts w:eastAsia="Times New Roman" w:cs="Times New Roman"/>
          <w:szCs w:val="24"/>
        </w:rPr>
        <w:t xml:space="preserve"> </w:t>
      </w:r>
      <w:r>
        <w:rPr>
          <w:rFonts w:eastAsia="Times New Roman" w:cs="Times New Roman"/>
          <w:szCs w:val="24"/>
        </w:rPr>
        <w:t>Αυτά να τα πείτε αλλού.</w:t>
      </w:r>
      <w:r w:rsidRPr="0078677B">
        <w:rPr>
          <w:rFonts w:eastAsia="Times New Roman" w:cs="Times New Roman"/>
          <w:szCs w:val="24"/>
        </w:rPr>
        <w:t xml:space="preserve"> </w:t>
      </w:r>
      <w:r>
        <w:rPr>
          <w:rFonts w:eastAsia="Times New Roman" w:cs="Times New Roman"/>
          <w:szCs w:val="24"/>
        </w:rPr>
        <w:t>Δεν ντρέπεστε; Δεν ντρέπεστε λίγο;</w:t>
      </w:r>
    </w:p>
    <w:p w14:paraId="719A5557"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να τελειώσει η Υπουργός και να μου ζητήσετε τον λόγο να κάνετε διευκρίνιση</w:t>
      </w:r>
      <w:r>
        <w:rPr>
          <w:rFonts w:eastAsia="Times New Roman" w:cs="Times New Roman"/>
          <w:szCs w:val="24"/>
        </w:rPr>
        <w:t>. Δεν μπορεί να γίνει έτσι διάλογος.</w:t>
      </w:r>
    </w:p>
    <w:p w14:paraId="719A5558"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αφήσει, όμως, τις αθλιότητες!</w:t>
      </w:r>
    </w:p>
    <w:p w14:paraId="719A5559"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 αφήσει τις αθλιότητες.</w:t>
      </w:r>
    </w:p>
    <w:p w14:paraId="719A555A"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η Υπουργός θα πει αυτά που θέλει και αν θέλετε…</w:t>
      </w:r>
    </w:p>
    <w:p w14:paraId="719A555B"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Άθλιε;</w:t>
      </w:r>
    </w:p>
    <w:p w14:paraId="719A555C"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w:t>
      </w:r>
      <w:r w:rsidRPr="00FA52C7">
        <w:rPr>
          <w:rFonts w:eastAsia="Times New Roman" w:cs="Times New Roman"/>
          <w:b/>
          <w:szCs w:val="24"/>
        </w:rPr>
        <w:t>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τι κάνετε; Εσείς τι θέλετε; Ποιον υπερασπίζεστε τώρα; Καθίστε κάτω!</w:t>
      </w:r>
    </w:p>
    <w:p w14:paraId="719A555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Αυτές είναι εικόνες αγανακτισμένων Βουλευτών; Δεν αντέχετε άλλο την οργή;</w:t>
      </w:r>
    </w:p>
    <w:p w14:paraId="719A555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παρακαλώ, κύριοι συνάδελφοι!</w:t>
      </w:r>
    </w:p>
    <w:p w14:paraId="719A555F"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να ανακαλέσει ο κ. </w:t>
      </w:r>
      <w:proofErr w:type="spellStart"/>
      <w:r>
        <w:rPr>
          <w:rFonts w:eastAsia="Times New Roman" w:cs="Times New Roman"/>
          <w:szCs w:val="24"/>
        </w:rPr>
        <w:t>Κατσώτης</w:t>
      </w:r>
      <w:proofErr w:type="spellEnd"/>
      <w:r>
        <w:rPr>
          <w:rFonts w:eastAsia="Times New Roman" w:cs="Times New Roman"/>
          <w:szCs w:val="24"/>
        </w:rPr>
        <w:t>! Άκου «άθλιος»! Δεν ντρέπεσαι; Περισσότερα ξέρω εγώ για σένα! Άκου κουβέντες!</w:t>
      </w:r>
    </w:p>
    <w:p w14:paraId="719A5560"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είναι η Υπουργός στο Βήμα;</w:t>
      </w:r>
      <w:r w:rsidRPr="00ED6777">
        <w:rPr>
          <w:rFonts w:eastAsia="Times New Roman" w:cs="Times New Roman"/>
          <w:szCs w:val="24"/>
        </w:rPr>
        <w:t xml:space="preserve"> </w:t>
      </w:r>
      <w:r>
        <w:rPr>
          <w:rFonts w:eastAsia="Times New Roman" w:cs="Times New Roman"/>
          <w:szCs w:val="24"/>
        </w:rPr>
        <w:t>Δεν σέβεστε την ομιλία της;</w:t>
      </w:r>
    </w:p>
    <w:p w14:paraId="719A556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όταν τελειώσει η Υπ</w:t>
      </w:r>
      <w:r>
        <w:rPr>
          <w:rFonts w:eastAsia="Times New Roman" w:cs="Times New Roman"/>
          <w:szCs w:val="24"/>
        </w:rPr>
        <w:t>ουργός και θέλετε να κάνετε κάποια διευκρίνιση για αυτά που είπατε, να σας δώσω τον λόγο…</w:t>
      </w:r>
    </w:p>
    <w:p w14:paraId="719A5562"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Προβοκατόρικα πράγματα δεν τα δέχομαι.</w:t>
      </w:r>
    </w:p>
    <w:p w14:paraId="719A5563" w14:textId="77777777" w:rsidR="00E97792" w:rsidRDefault="00D70D60">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Μα, δεν μπορείτε να κάνετε τέτοια διακοπή, παρακαλώ. Δεν είστε χθεσινός κοιν</w:t>
      </w:r>
      <w:r>
        <w:rPr>
          <w:rFonts w:eastAsia="Times New Roman" w:cs="Times New Roman"/>
          <w:szCs w:val="24"/>
        </w:rPr>
        <w:t>οβουλευτικός. Τα ξέρετε αυτά.</w:t>
      </w:r>
    </w:p>
    <w:p w14:paraId="719A556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Κυρία Υπουργέ, συνεχίστε, παρακαλώ.</w:t>
      </w:r>
    </w:p>
    <w:p w14:paraId="719A5565" w14:textId="77777777" w:rsidR="00E97792" w:rsidRDefault="00D70D60">
      <w:pPr>
        <w:spacing w:after="0" w:line="600" w:lineRule="auto"/>
        <w:ind w:firstLine="720"/>
        <w:jc w:val="both"/>
        <w:rPr>
          <w:rFonts w:eastAsia="Times New Roman" w:cs="Times New Roman"/>
          <w:szCs w:val="24"/>
        </w:rPr>
      </w:pPr>
      <w:r w:rsidRPr="00852A42">
        <w:rPr>
          <w:rFonts w:eastAsia="Times New Roman" w:cs="Times New Roman"/>
          <w:b/>
          <w:szCs w:val="24"/>
        </w:rPr>
        <w:t>Ε</w:t>
      </w:r>
      <w:r>
        <w:rPr>
          <w:rFonts w:eastAsia="Times New Roman" w:cs="Times New Roman"/>
          <w:b/>
          <w:szCs w:val="24"/>
        </w:rPr>
        <w:t>ΦΗ</w:t>
      </w:r>
      <w:r w:rsidRPr="00852A42">
        <w:rPr>
          <w:rFonts w:eastAsia="Times New Roman" w:cs="Times New Roman"/>
          <w:b/>
          <w:szCs w:val="24"/>
        </w:rPr>
        <w:t xml:space="preserve"> ΑΧΤΣΙΟΓΛΟΥ (Υπουργός Εργασίας, Κοινωνικής Ασφάλισης και Κοινωνικής Αλληλεγγύης):</w:t>
      </w:r>
      <w:r w:rsidRPr="00852A42">
        <w:rPr>
          <w:rFonts w:eastAsia="Times New Roman" w:cs="Times New Roman"/>
          <w:szCs w:val="24"/>
        </w:rPr>
        <w:t xml:space="preserve"> </w:t>
      </w:r>
      <w:r>
        <w:rPr>
          <w:rFonts w:eastAsia="Times New Roman" w:cs="Times New Roman"/>
          <w:szCs w:val="24"/>
        </w:rPr>
        <w:t>Σε σχέση με τις συλλογικές συμβάσεις εργασίας άκουσα τον εκπρόσωπο του ΚΚΕ για ακόμη μια φορά να λέει ότι</w:t>
      </w:r>
      <w:r>
        <w:rPr>
          <w:rFonts w:eastAsia="Times New Roman" w:cs="Times New Roman"/>
          <w:szCs w:val="24"/>
        </w:rPr>
        <w:t xml:space="preserve"> δεν επανέρχονται οι βασικές αρχές των συλλογικών διαπραγματεύσεων και λέμε ψέματα εμείς που λέμε ότι επανέρχονται και που τις νομοθετήσαμε να επανέλθουν.</w:t>
      </w:r>
    </w:p>
    <w:p w14:paraId="719A556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Άκουσα να λέει ότι δεν θα επανέλθει η επεκτασιμότητα των κλαδικών συλλογικών συμβάσεων εργασίας, </w:t>
      </w:r>
      <w:r>
        <w:rPr>
          <w:rFonts w:eastAsia="Times New Roman" w:cs="Times New Roman"/>
          <w:szCs w:val="24"/>
        </w:rPr>
        <w:t>γιατί, λέει, προβλέπουμε ότι οι συλλογικές συμβάσεις εργασίας θα καθίστανται υποχρεωτικές μόνο εφόσον υπογράφονται από τους εργοδοτικούς φορείς που καλύπτουν το 51% των εργαζόμενων του κλάδου, σχολιάζοντας ότι μάλλον εμείς ζούμε σε κάποιους πύργους -και δε</w:t>
      </w:r>
      <w:r>
        <w:rPr>
          <w:rFonts w:eastAsia="Times New Roman" w:cs="Times New Roman"/>
          <w:szCs w:val="24"/>
        </w:rPr>
        <w:t>ν χρησιμοποιώ την άλλη έκφραση που είπατε, περί νταβατζήδων της εργατικής τάξης, για να δούμε ποιος χρησιμοποιεί τις εκφράσεις εδώ μέσα- και δεν ξέρουμε τι είναι οι κλαδικές συλλογικές συμβάσεις και τι είναι η επεκτασιμότητα.</w:t>
      </w:r>
    </w:p>
    <w:p w14:paraId="719A5567"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καλώ να ανατρέξετε στον ν.</w:t>
      </w:r>
      <w:r>
        <w:rPr>
          <w:rFonts w:eastAsia="Times New Roman" w:cs="Times New Roman"/>
          <w:szCs w:val="24"/>
        </w:rPr>
        <w:t xml:space="preserve">1876/1990. Είναι ο νόμος που όρισε την επεκτασιμότητα των κλαδικών συλλογικών συμβάσεων. Όρισε τι είναι το να καθίστανται υποχρεωτικές οι κλαδικές συλλογικές συμβάσεις. Ψηφίστηκε εν συνόλω από τη </w:t>
      </w:r>
      <w:r w:rsidRPr="00840C4C">
        <w:rPr>
          <w:rFonts w:eastAsia="Times New Roman" w:cs="Times New Roman"/>
          <w:szCs w:val="24"/>
        </w:rPr>
        <w:t>Βουλή</w:t>
      </w:r>
      <w:r>
        <w:rPr>
          <w:rFonts w:eastAsia="Times New Roman" w:cs="Times New Roman"/>
          <w:szCs w:val="24"/>
        </w:rPr>
        <w:t xml:space="preserve"> και ορίζει απολύτως και ακριβώς ότι οι κλαδικές συλλογ</w:t>
      </w:r>
      <w:r>
        <w:rPr>
          <w:rFonts w:eastAsia="Times New Roman" w:cs="Times New Roman"/>
          <w:szCs w:val="24"/>
        </w:rPr>
        <w:t>ικές συμβάσεις</w:t>
      </w:r>
      <w:r>
        <w:rPr>
          <w:rFonts w:eastAsia="Times New Roman" w:cs="Times New Roman"/>
          <w:szCs w:val="24"/>
        </w:rPr>
        <w:t>,</w:t>
      </w:r>
      <w:r>
        <w:rPr>
          <w:rFonts w:eastAsia="Times New Roman" w:cs="Times New Roman"/>
          <w:szCs w:val="24"/>
        </w:rPr>
        <w:t xml:space="preserve"> που υπογράφονται από εργοδοτικούς φορείς που καλύπτουν το 51% των εργαζόμενων του κλάδου είναι αυτές που μπορούν να κηρυχθούν με απόφαση του Υπουργού Εργασίας ως γενικώς υποχρεωτικές. Η </w:t>
      </w:r>
      <w:r w:rsidRPr="001850F1">
        <w:rPr>
          <w:rFonts w:eastAsia="Times New Roman" w:cs="Times New Roman"/>
          <w:szCs w:val="24"/>
        </w:rPr>
        <w:t>Κυβέρνηση</w:t>
      </w:r>
      <w:r>
        <w:rPr>
          <w:rFonts w:eastAsia="Times New Roman" w:cs="Times New Roman"/>
          <w:szCs w:val="24"/>
        </w:rPr>
        <w:t xml:space="preserve"> επαναφέρει το θεσμικό πλαίσιο που υπήρχε. Άρ</w:t>
      </w:r>
      <w:r>
        <w:rPr>
          <w:rFonts w:eastAsia="Times New Roman" w:cs="Times New Roman"/>
          <w:szCs w:val="24"/>
        </w:rPr>
        <w:t xml:space="preserve">α, αν είχατε πρόβλημα με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το είχατε από πριν και δεν </w:t>
      </w:r>
      <w:r w:rsidRPr="00224BE3">
        <w:rPr>
          <w:rFonts w:eastAsia="Times New Roman" w:cs="Times New Roman"/>
          <w:szCs w:val="24"/>
        </w:rPr>
        <w:t>μπορεί να</w:t>
      </w:r>
      <w:r>
        <w:rPr>
          <w:rFonts w:eastAsia="Times New Roman" w:cs="Times New Roman"/>
          <w:szCs w:val="24"/>
        </w:rPr>
        <w:t xml:space="preserve"> σας γεννήθηκε τώρα. </w:t>
      </w:r>
    </w:p>
    <w:p w14:paraId="719A5568"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Εσείς λέτε ότι αυτή η επαναφορά δεν συνιστά επαναφορά και ότι αυτή η </w:t>
      </w:r>
      <w:r w:rsidRPr="001850F1">
        <w:rPr>
          <w:rFonts w:eastAsia="Times New Roman" w:cs="Times New Roman"/>
          <w:szCs w:val="24"/>
        </w:rPr>
        <w:t>Κυβέρνηση</w:t>
      </w:r>
      <w:r>
        <w:rPr>
          <w:rFonts w:eastAsia="Times New Roman" w:cs="Times New Roman"/>
          <w:szCs w:val="24"/>
        </w:rPr>
        <w:t xml:space="preserve"> δεν επαναφέρει θεσμικές μεταρρυθμίσεις, αλλά τηρεί τις θεσμικές μεταρρυθμ</w:t>
      </w:r>
      <w:r>
        <w:rPr>
          <w:rFonts w:eastAsia="Times New Roman" w:cs="Times New Roman"/>
          <w:szCs w:val="24"/>
        </w:rPr>
        <w:t>ίσεις των προηγούμενων. Η διακοπή της αναστολής των βασικών αρχών των συλλογικών διαπραγματεύσεων δεν συνιστά επαναφορά του προηγούμενου καθεστώτος; Δεν συνιστά, με άλλα λόγια, ένα ξήλωμα μιας ρύθμισης -εμείς λέμε- αντεργατικής, η οποία επιβλήθηκε το 2012;</w:t>
      </w:r>
      <w:r>
        <w:rPr>
          <w:rFonts w:eastAsia="Times New Roman" w:cs="Times New Roman"/>
          <w:szCs w:val="24"/>
        </w:rPr>
        <w:t xml:space="preserve"> Θεωρώ πως με απλή λογική, χωρίς </w:t>
      </w:r>
      <w:r w:rsidRPr="00911877">
        <w:rPr>
          <w:rFonts w:eastAsia="Times New Roman" w:cs="Times New Roman"/>
          <w:szCs w:val="24"/>
        </w:rPr>
        <w:t>πολιτικ</w:t>
      </w:r>
      <w:r>
        <w:rPr>
          <w:rFonts w:eastAsia="Times New Roman" w:cs="Times New Roman"/>
          <w:szCs w:val="24"/>
        </w:rPr>
        <w:t>ό σχολιασμό, αυτό συνιστά απόλυτη επαναφορά. Η τοποθέτηση των εργαζομένων στην πρώτη θέση της σειράς κατάταξης των πιστωτών για τα δεδουλευμένα τους όταν πτωχεύει μια επιχείρηση δεν συνιστά μια αντιστροφή μιας αντεργ</w:t>
      </w:r>
      <w:r>
        <w:rPr>
          <w:rFonts w:eastAsia="Times New Roman" w:cs="Times New Roman"/>
          <w:szCs w:val="24"/>
        </w:rPr>
        <w:t>ατικής ρύθμισης, η οποία επιβλήθηκε επίσης την περίοδο του 2012 και μετά, ή όχι; Ν</w:t>
      </w:r>
      <w:r w:rsidRPr="001878DA">
        <w:rPr>
          <w:rFonts w:eastAsia="Times New Roman" w:cs="Times New Roman"/>
          <w:szCs w:val="24"/>
        </w:rPr>
        <w:t xml:space="preserve">ομίζω </w:t>
      </w:r>
      <w:r>
        <w:rPr>
          <w:rFonts w:eastAsia="Times New Roman" w:cs="Times New Roman"/>
          <w:szCs w:val="24"/>
        </w:rPr>
        <w:t>πως με απλή λογική συνιστά.</w:t>
      </w:r>
    </w:p>
    <w:p w14:paraId="719A5569"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περάσω, κλείνοντας αυτό το σύντομο σχόλιο για τις τοποθετήσεις του κ. </w:t>
      </w:r>
      <w:proofErr w:type="spellStart"/>
      <w:r>
        <w:rPr>
          <w:rFonts w:eastAsia="Times New Roman" w:cs="Times New Roman"/>
          <w:szCs w:val="24"/>
        </w:rPr>
        <w:t>Παφίλη</w:t>
      </w:r>
      <w:proofErr w:type="spellEnd"/>
      <w:r>
        <w:rPr>
          <w:rFonts w:eastAsia="Times New Roman" w:cs="Times New Roman"/>
          <w:szCs w:val="24"/>
        </w:rPr>
        <w:t xml:space="preserve">, σε μερικά πράγματα για το </w:t>
      </w:r>
      <w:r w:rsidRPr="00823F09">
        <w:rPr>
          <w:rFonts w:eastAsia="Times New Roman" w:cs="Times New Roman"/>
          <w:szCs w:val="24"/>
        </w:rPr>
        <w:t>νομοσχέδιο</w:t>
      </w:r>
      <w:r>
        <w:rPr>
          <w:rFonts w:eastAsia="Times New Roman" w:cs="Times New Roman"/>
          <w:szCs w:val="24"/>
        </w:rPr>
        <w:t xml:space="preserve"> που συζητούμε σήμερα. Ολοκληρώνουμε τη συζήτηση αυτού του </w:t>
      </w:r>
      <w:r w:rsidRPr="00823F09">
        <w:rPr>
          <w:rFonts w:eastAsia="Times New Roman" w:cs="Times New Roman"/>
          <w:szCs w:val="24"/>
        </w:rPr>
        <w:t>νομοσχ</w:t>
      </w:r>
      <w:r>
        <w:rPr>
          <w:rFonts w:eastAsia="Times New Roman" w:cs="Times New Roman"/>
          <w:szCs w:val="24"/>
        </w:rPr>
        <w:t>εδίου σε μια –</w:t>
      </w:r>
      <w:r w:rsidRPr="001878DA">
        <w:rPr>
          <w:rFonts w:eastAsia="Times New Roman" w:cs="Times New Roman"/>
          <w:szCs w:val="24"/>
        </w:rPr>
        <w:t>νομίζω</w:t>
      </w:r>
      <w:r>
        <w:rPr>
          <w:rFonts w:eastAsia="Times New Roman" w:cs="Times New Roman"/>
          <w:szCs w:val="24"/>
        </w:rPr>
        <w:t>-</w:t>
      </w:r>
      <w:r w:rsidRPr="001878DA">
        <w:rPr>
          <w:rFonts w:eastAsia="Times New Roman" w:cs="Times New Roman"/>
          <w:szCs w:val="24"/>
        </w:rPr>
        <w:t xml:space="preserve"> </w:t>
      </w:r>
      <w:r>
        <w:rPr>
          <w:rFonts w:eastAsia="Times New Roman" w:cs="Times New Roman"/>
          <w:szCs w:val="24"/>
        </w:rPr>
        <w:t>πολύ κρίσιμη συγκυρία για τη χώρα μας. Στις 20 Αυγούστου, ανεξαρτήτως αν κανείς το θέλει ή δεν το θέλει, η χώρα αυτή εξέρχεται από τη μακρά περίοδο της επιτροπείας και τ</w:t>
      </w:r>
      <w:r>
        <w:rPr>
          <w:rFonts w:eastAsia="Times New Roman" w:cs="Times New Roman"/>
          <w:szCs w:val="24"/>
        </w:rPr>
        <w:t xml:space="preserve">ων μνημονίων. Η εξέλιξη αυτή δεν μας χαρίστηκε. Την πετύχαμε μέσα από πολύ συγκεκριμένη δουλειά. Την πέτυχε και ο ελληνικός λαός με τη δική του προσπάθεια και τις δικές του θυσίες. </w:t>
      </w:r>
    </w:p>
    <w:p w14:paraId="719A556A"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να αντιληφθούμε, </w:t>
      </w:r>
      <w:r w:rsidRPr="00AC526C">
        <w:rPr>
          <w:rFonts w:eastAsia="Times New Roman" w:cs="Times New Roman"/>
          <w:szCs w:val="24"/>
        </w:rPr>
        <w:t>όμως</w:t>
      </w:r>
      <w:r>
        <w:rPr>
          <w:rFonts w:eastAsia="Times New Roman" w:cs="Times New Roman"/>
          <w:szCs w:val="24"/>
        </w:rPr>
        <w:t>, τη σημασία της επιτυχούς ολοκλήρωσης του προγρά</w:t>
      </w:r>
      <w:r>
        <w:rPr>
          <w:rFonts w:eastAsia="Times New Roman" w:cs="Times New Roman"/>
          <w:szCs w:val="24"/>
        </w:rPr>
        <w:t>μματος οφείλουμε –</w:t>
      </w:r>
      <w:r w:rsidRPr="001878DA">
        <w:rPr>
          <w:rFonts w:eastAsia="Times New Roman" w:cs="Times New Roman"/>
          <w:szCs w:val="24"/>
        </w:rPr>
        <w:t>νομίζω</w:t>
      </w:r>
      <w:r>
        <w:rPr>
          <w:rFonts w:eastAsia="Times New Roman" w:cs="Times New Roman"/>
          <w:szCs w:val="24"/>
        </w:rPr>
        <w:t>-</w:t>
      </w:r>
      <w:r w:rsidRPr="001878DA">
        <w:rPr>
          <w:rFonts w:eastAsia="Times New Roman" w:cs="Times New Roman"/>
          <w:szCs w:val="24"/>
        </w:rPr>
        <w:t xml:space="preserve"> </w:t>
      </w:r>
      <w:r>
        <w:rPr>
          <w:rFonts w:eastAsia="Times New Roman" w:cs="Times New Roman"/>
          <w:szCs w:val="24"/>
        </w:rPr>
        <w:t xml:space="preserve">σε αυτό το σημείο καμπής για τη χώρα να κάνουμε μια σύγκριση με το παρελθόν. Ο κ. </w:t>
      </w:r>
      <w:proofErr w:type="spellStart"/>
      <w:r>
        <w:rPr>
          <w:rFonts w:eastAsia="Times New Roman" w:cs="Times New Roman"/>
          <w:szCs w:val="24"/>
        </w:rPr>
        <w:t>Μηταράκης</w:t>
      </w:r>
      <w:proofErr w:type="spellEnd"/>
      <w:r>
        <w:rPr>
          <w:rFonts w:eastAsia="Times New Roman" w:cs="Times New Roman"/>
          <w:szCs w:val="24"/>
        </w:rPr>
        <w:t xml:space="preserve"> στην αρχική του τοποθέτηση είπε ότι μια κ</w:t>
      </w:r>
      <w:r w:rsidRPr="001850F1">
        <w:rPr>
          <w:rFonts w:eastAsia="Times New Roman" w:cs="Times New Roman"/>
          <w:szCs w:val="24"/>
        </w:rPr>
        <w:t>υβέρνηση</w:t>
      </w:r>
      <w:r>
        <w:rPr>
          <w:rFonts w:eastAsia="Times New Roman" w:cs="Times New Roman"/>
          <w:szCs w:val="24"/>
        </w:rPr>
        <w:t xml:space="preserve"> κρίνεται από το τι παρέλαβε όταν ανέλαβε και πού έφερε τα πράγματα. </w:t>
      </w:r>
      <w:r w:rsidRPr="001878DA">
        <w:rPr>
          <w:rFonts w:eastAsia="Times New Roman" w:cs="Times New Roman"/>
          <w:szCs w:val="24"/>
        </w:rPr>
        <w:t xml:space="preserve">Νομίζω </w:t>
      </w:r>
      <w:r>
        <w:rPr>
          <w:rFonts w:eastAsia="Times New Roman" w:cs="Times New Roman"/>
          <w:szCs w:val="24"/>
        </w:rPr>
        <w:t>πως είναι σωσ</w:t>
      </w:r>
      <w:r>
        <w:rPr>
          <w:rFonts w:eastAsia="Times New Roman" w:cs="Times New Roman"/>
          <w:szCs w:val="24"/>
        </w:rPr>
        <w:t xml:space="preserve">τή αυτή η μεθοδολογία και έτσι </w:t>
      </w:r>
      <w:r w:rsidRPr="00E57B5A">
        <w:rPr>
          <w:rFonts w:eastAsia="Times New Roman" w:cs="Times New Roman"/>
          <w:szCs w:val="24"/>
        </w:rPr>
        <w:t>πρέπει να</w:t>
      </w:r>
      <w:r>
        <w:rPr>
          <w:rFonts w:eastAsia="Times New Roman" w:cs="Times New Roman"/>
          <w:szCs w:val="24"/>
        </w:rPr>
        <w:t xml:space="preserve"> πάμε. </w:t>
      </w:r>
    </w:p>
    <w:p w14:paraId="719A556B"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Για να δούμε, λοιπόν, τι παρέλαβε αυτή η </w:t>
      </w:r>
      <w:r w:rsidRPr="001850F1">
        <w:rPr>
          <w:rFonts w:eastAsia="Times New Roman" w:cs="Times New Roman"/>
          <w:szCs w:val="24"/>
        </w:rPr>
        <w:t>Κυβέρνηση</w:t>
      </w:r>
      <w:r>
        <w:rPr>
          <w:rFonts w:eastAsia="Times New Roman" w:cs="Times New Roman"/>
          <w:szCs w:val="24"/>
        </w:rPr>
        <w:t xml:space="preserve"> όταν ξεκίνησε το έργο της, τον Γενάρη του 2015. Και ν</w:t>
      </w:r>
      <w:r w:rsidRPr="001878DA">
        <w:rPr>
          <w:rFonts w:eastAsia="Times New Roman" w:cs="Times New Roman"/>
          <w:szCs w:val="24"/>
        </w:rPr>
        <w:t>ομίζω ότι</w:t>
      </w:r>
      <w:r>
        <w:rPr>
          <w:rFonts w:eastAsia="Times New Roman" w:cs="Times New Roman"/>
          <w:szCs w:val="24"/>
        </w:rPr>
        <w:t xml:space="preserve"> τα δεδομένα είναι πεισματάρικα. Όταν αναλάβαμε την </w:t>
      </w:r>
      <w:r w:rsidRPr="001850F1">
        <w:rPr>
          <w:rFonts w:eastAsia="Times New Roman" w:cs="Times New Roman"/>
          <w:szCs w:val="24"/>
        </w:rPr>
        <w:t>Κυβέρνηση</w:t>
      </w:r>
      <w:r>
        <w:rPr>
          <w:rFonts w:eastAsia="Times New Roman" w:cs="Times New Roman"/>
          <w:szCs w:val="24"/>
        </w:rPr>
        <w:t>, η χώρα είχε χάσει το 1/4 του Ακα</w:t>
      </w:r>
      <w:r>
        <w:rPr>
          <w:rFonts w:eastAsia="Times New Roman" w:cs="Times New Roman"/>
          <w:szCs w:val="24"/>
        </w:rPr>
        <w:t>θάριστου Εθνικού Προϊόντος, το 25% του ΑΕΠ της. Ν</w:t>
      </w:r>
      <w:r w:rsidRPr="001878DA">
        <w:rPr>
          <w:rFonts w:eastAsia="Times New Roman" w:cs="Times New Roman"/>
          <w:szCs w:val="24"/>
        </w:rPr>
        <w:t>ομίζω</w:t>
      </w:r>
      <w:r>
        <w:rPr>
          <w:rFonts w:eastAsia="Times New Roman" w:cs="Times New Roman"/>
          <w:szCs w:val="24"/>
        </w:rPr>
        <w:t xml:space="preserve"> ότι αυτό είναι</w:t>
      </w:r>
      <w:r w:rsidRPr="001878DA">
        <w:rPr>
          <w:rFonts w:eastAsia="Times New Roman" w:cs="Times New Roman"/>
          <w:szCs w:val="24"/>
        </w:rPr>
        <w:t xml:space="preserve"> </w:t>
      </w:r>
      <w:r>
        <w:rPr>
          <w:rFonts w:eastAsia="Times New Roman" w:cs="Times New Roman"/>
          <w:szCs w:val="24"/>
        </w:rPr>
        <w:t xml:space="preserve">ένα γεγονός εντελώς πρωτόγνωρο για μια χώρα σε καιρό ειρήνης. Η ανεργία χτυπούσε κόκκινο. Στο 26% ήταν όταν την παραλάβαμε. Είχε φτάσει και στο ακραίο νούμερου του 27,9%. Για τους νέους </w:t>
      </w:r>
      <w:r>
        <w:rPr>
          <w:rFonts w:eastAsia="Times New Roman" w:cs="Times New Roman"/>
          <w:szCs w:val="24"/>
        </w:rPr>
        <w:t xml:space="preserve">προσέγγιζε το 60%, ένα ντροπιαστικό ποσοστό, πρωτόγνωρο για όλη την Ευρώπη. </w:t>
      </w:r>
    </w:p>
    <w:p w14:paraId="719A556C"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Βρούτση</w:t>
      </w:r>
      <w:proofErr w:type="spellEnd"/>
      <w:r>
        <w:rPr>
          <w:rFonts w:eastAsia="Times New Roman" w:cs="Times New Roman"/>
          <w:szCs w:val="24"/>
        </w:rPr>
        <w:t xml:space="preserve"> με έκπληξη να λέει ότι μείωσε την ανεργία επί της δικής του θητείας. Αυτό δεν είναι έτσι και το γνωρίζει ο ίδιος. Η </w:t>
      </w:r>
      <w:r w:rsidRPr="00391AB7">
        <w:rPr>
          <w:rFonts w:eastAsia="Times New Roman" w:cs="Times New Roman"/>
          <w:szCs w:val="24"/>
        </w:rPr>
        <w:t>Νέα Δημοκρατία</w:t>
      </w:r>
      <w:r>
        <w:rPr>
          <w:rFonts w:eastAsia="Times New Roman" w:cs="Times New Roman"/>
          <w:szCs w:val="24"/>
        </w:rPr>
        <w:t xml:space="preserve"> και στην </w:t>
      </w:r>
      <w:r>
        <w:rPr>
          <w:rFonts w:eastAsia="Times New Roman" w:cs="Times New Roman"/>
          <w:szCs w:val="24"/>
        </w:rPr>
        <w:t>κ</w:t>
      </w:r>
      <w:r w:rsidRPr="001850F1">
        <w:rPr>
          <w:rFonts w:eastAsia="Times New Roman" w:cs="Times New Roman"/>
          <w:szCs w:val="24"/>
        </w:rPr>
        <w:t>υβέρνηση</w:t>
      </w:r>
      <w:r>
        <w:rPr>
          <w:rFonts w:eastAsia="Times New Roman" w:cs="Times New Roman"/>
          <w:szCs w:val="24"/>
        </w:rPr>
        <w:t xml:space="preserve"> </w:t>
      </w:r>
      <w:proofErr w:type="spellStart"/>
      <w:r>
        <w:rPr>
          <w:rFonts w:eastAsia="Times New Roman" w:cs="Times New Roman"/>
          <w:szCs w:val="24"/>
        </w:rPr>
        <w:t>Παπαδήμ</w:t>
      </w:r>
      <w:r>
        <w:rPr>
          <w:rFonts w:eastAsia="Times New Roman" w:cs="Times New Roman"/>
          <w:szCs w:val="24"/>
        </w:rPr>
        <w:t>ου</w:t>
      </w:r>
      <w:proofErr w:type="spellEnd"/>
      <w:r>
        <w:rPr>
          <w:rFonts w:eastAsia="Times New Roman" w:cs="Times New Roman"/>
          <w:szCs w:val="24"/>
        </w:rPr>
        <w:t>,</w:t>
      </w:r>
      <w:r>
        <w:rPr>
          <w:rFonts w:eastAsia="Times New Roman" w:cs="Times New Roman"/>
          <w:szCs w:val="24"/>
        </w:rPr>
        <w:t xml:space="preserve"> που συμμετείχε και στην </w:t>
      </w:r>
      <w:r w:rsidRPr="001850F1">
        <w:rPr>
          <w:rFonts w:eastAsia="Times New Roman" w:cs="Times New Roman"/>
          <w:szCs w:val="24"/>
        </w:rPr>
        <w:t>Κυβέρνηση</w:t>
      </w:r>
      <w:r>
        <w:rPr>
          <w:rFonts w:eastAsia="Times New Roman" w:cs="Times New Roman"/>
          <w:szCs w:val="24"/>
        </w:rPr>
        <w:t xml:space="preserve"> Σαμαρά, παρέδιδε κάθε φορά ποσοστά ανεργίας υψηλότερα από αυτά τα οποία είχε παραλάβει. </w:t>
      </w:r>
    </w:p>
    <w:p w14:paraId="719A556D"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Τον Φεβρουάριο του 2015 βρήκαμε ένα ταμειακό έλλειμμα 425 εκατομμυρίων ευρώ στα δημόσια ταμεία. Η χώρα είχε δεσμευθεί από την προ</w:t>
      </w:r>
      <w:r>
        <w:rPr>
          <w:rFonts w:eastAsia="Times New Roman" w:cs="Times New Roman"/>
          <w:szCs w:val="24"/>
        </w:rPr>
        <w:t>ηγούμενη κ</w:t>
      </w:r>
      <w:r w:rsidRPr="001850F1">
        <w:rPr>
          <w:rFonts w:eastAsia="Times New Roman" w:cs="Times New Roman"/>
          <w:szCs w:val="24"/>
        </w:rPr>
        <w:t>υβέρνηση</w:t>
      </w:r>
      <w:r>
        <w:rPr>
          <w:rFonts w:eastAsia="Times New Roman" w:cs="Times New Roman"/>
          <w:szCs w:val="24"/>
        </w:rPr>
        <w:t xml:space="preserve"> σε υψηλότατα πλεονάσματα ύψους 4,5% του ΑΕΠ, πλεονάσματα</w:t>
      </w:r>
      <w:r>
        <w:rPr>
          <w:rFonts w:eastAsia="Times New Roman" w:cs="Times New Roman"/>
          <w:szCs w:val="24"/>
        </w:rPr>
        <w:t>,</w:t>
      </w:r>
      <w:r>
        <w:rPr>
          <w:rFonts w:eastAsia="Times New Roman" w:cs="Times New Roman"/>
          <w:szCs w:val="24"/>
        </w:rPr>
        <w:t xml:space="preserve"> που δεν κατάφερε ποτέ να προσεγγίσει. Ακόμη και την πρώτη χρονιά που ο στόχος της ήταν πιο χαμηλός, 1,5%, και πάλι δεν μπόρεσε να φτάσει πάνω από το 0,2%. Και το τότε πρόγραμμα τη</w:t>
      </w:r>
      <w:r>
        <w:rPr>
          <w:rFonts w:eastAsia="Times New Roman" w:cs="Times New Roman"/>
          <w:szCs w:val="24"/>
        </w:rPr>
        <w:t>ς δημοσιονομικής προσαρμογής όχι απλώς δεν ολοκληρωνόταν, όπως έχω ακούσει πάρα πολλές φορές να λέγεται σε αυτή την Αίθουσα, αλλά, όπως δήλωναν οι ευρωπαϊκοί θεσμοί, βρισκόταν ανεπίστρεπτα εκτός πορείας.</w:t>
      </w:r>
    </w:p>
    <w:p w14:paraId="719A556E"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Πού είναι σήμερα τα πράγματα; Η Ελλάδα σε λίγες ημέρ</w:t>
      </w:r>
      <w:r>
        <w:rPr>
          <w:rFonts w:eastAsia="Times New Roman" w:cs="Times New Roman"/>
          <w:szCs w:val="24"/>
        </w:rPr>
        <w:t>ες βγαίνει από τα προγράμματα της επιτροπείας με καθαρό τρόπο, χωρίς πιστοληπτική γραμμή στήριξης, χωρίς νέες αιρέσεις. Η ανεργία έχει μειωθεί μέσα σε μια τριετία κατά έξι μονάδες. Σήμερα βρίσκεται κοντά στο 20%. Η ανεργία των νέων έχει μειωθεί κατά 10%. Σ</w:t>
      </w:r>
      <w:r>
        <w:rPr>
          <w:rFonts w:eastAsia="Times New Roman" w:cs="Times New Roman"/>
          <w:szCs w:val="24"/>
        </w:rPr>
        <w:t xml:space="preserve">ήμερα μόλις ανακοινώθηκαν τα αποτελέσματα της «ΕΡΓΑΝΗ» για το πρώτο εξάμηνο του 2018 και βλέπουμε να καταγράφεται το θετικότερο ισοζύγιο εξαμήνου από όταν έχουμε στοιχεία μέχρι σήμερα. Δηλαδή έχουμε τη δημιουργία </w:t>
      </w:r>
      <w:r>
        <w:rPr>
          <w:rFonts w:eastAsia="Times New Roman" w:cs="Times New Roman"/>
          <w:szCs w:val="24"/>
        </w:rPr>
        <w:t>διακοσίων ενενήντα οκτώ χιλιάδων</w:t>
      </w:r>
      <w:r>
        <w:rPr>
          <w:rFonts w:eastAsia="Times New Roman" w:cs="Times New Roman"/>
          <w:szCs w:val="24"/>
        </w:rPr>
        <w:t xml:space="preserve"> νεών θέσεω</w:t>
      </w:r>
      <w:r>
        <w:rPr>
          <w:rFonts w:eastAsia="Times New Roman" w:cs="Times New Roman"/>
          <w:szCs w:val="24"/>
        </w:rPr>
        <w:t xml:space="preserve">ν εργασίας μέσα στο πρώτο εξάμηνο του 2018. Η χώρα καταγράφει θετικούς ρυθμούς ανάπτυξης. Στο πρώτο τρίμηνο του 2018 έχουμε ανάπτυξη στο 2,3% του ΑΕΠ. </w:t>
      </w:r>
      <w:r w:rsidRPr="001878DA">
        <w:rPr>
          <w:rFonts w:eastAsia="Times New Roman" w:cs="Times New Roman"/>
          <w:szCs w:val="24"/>
        </w:rPr>
        <w:t xml:space="preserve">Νομίζω </w:t>
      </w:r>
      <w:r>
        <w:rPr>
          <w:rFonts w:eastAsia="Times New Roman" w:cs="Times New Roman"/>
          <w:szCs w:val="24"/>
        </w:rPr>
        <w:t>πως δεν τη λες αναιμική αυτή την ανάπτυξη, γιατί άκουσα και αυτόν τον χαρακτηρισμό. Είναι σχεδόν ε</w:t>
      </w:r>
      <w:r>
        <w:rPr>
          <w:rFonts w:eastAsia="Times New Roman" w:cs="Times New Roman"/>
          <w:szCs w:val="24"/>
        </w:rPr>
        <w:t xml:space="preserve">ξαπλάσια από τον μέσο όρο της Ευρωζώνης. </w:t>
      </w:r>
    </w:p>
    <w:p w14:paraId="719A556F"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Από το ταμειακό έλλειμμα που παραλάβαμε των 45 εκατομμυρίων ευρώ στα δημόσια ταμεία, εξερχόμαστε του προγράμματος με ένα πολύ σημαντικό δημοσιονομικό μαξιλάρι 24 δισ</w:t>
      </w:r>
      <w:r w:rsidRPr="00E6430E">
        <w:rPr>
          <w:rFonts w:eastAsia="Times New Roman" w:cs="Times New Roman"/>
          <w:szCs w:val="24"/>
        </w:rPr>
        <w:t>εκατομμ</w:t>
      </w:r>
      <w:r>
        <w:rPr>
          <w:rFonts w:eastAsia="Times New Roman" w:cs="Times New Roman"/>
          <w:szCs w:val="24"/>
        </w:rPr>
        <w:t xml:space="preserve">υρίων ευρώ, </w:t>
      </w:r>
      <w:r w:rsidRPr="002F7918">
        <w:rPr>
          <w:rFonts w:eastAsia="Times New Roman" w:cs="Times New Roman"/>
          <w:szCs w:val="24"/>
        </w:rPr>
        <w:t>το οποίο</w:t>
      </w:r>
      <w:r>
        <w:rPr>
          <w:rFonts w:eastAsia="Times New Roman" w:cs="Times New Roman"/>
          <w:szCs w:val="24"/>
        </w:rPr>
        <w:t xml:space="preserve"> θα μας επιτρέψει με πολύ μεγάλη ασφάλεια και με ηρεμία δημοσιονομική να σχεδιάζουμε τις </w:t>
      </w:r>
      <w:r w:rsidRPr="00911877">
        <w:rPr>
          <w:rFonts w:eastAsia="Times New Roman" w:cs="Times New Roman"/>
          <w:szCs w:val="24"/>
        </w:rPr>
        <w:t>πολιτικ</w:t>
      </w:r>
      <w:r>
        <w:rPr>
          <w:rFonts w:eastAsia="Times New Roman" w:cs="Times New Roman"/>
          <w:szCs w:val="24"/>
        </w:rPr>
        <w:t xml:space="preserve">ές για τα επόμενα χρόνια. Και πλέον είμαστε σε θέση όχι απλώς να πιάνουμε τους δημοσιονομικούς στόχους που θέτουμε, αλλά συχνά και να </w:t>
      </w:r>
      <w:proofErr w:type="spellStart"/>
      <w:r>
        <w:rPr>
          <w:rFonts w:eastAsia="Times New Roman" w:cs="Times New Roman"/>
          <w:szCs w:val="24"/>
        </w:rPr>
        <w:t>υπεραποδίδει</w:t>
      </w:r>
      <w:proofErr w:type="spellEnd"/>
      <w:r>
        <w:rPr>
          <w:rFonts w:eastAsia="Times New Roman" w:cs="Times New Roman"/>
          <w:szCs w:val="24"/>
        </w:rPr>
        <w:t xml:space="preserve"> η </w:t>
      </w:r>
      <w:r w:rsidRPr="00A42664">
        <w:rPr>
          <w:rFonts w:eastAsia="Times New Roman" w:cs="Times New Roman"/>
          <w:szCs w:val="24"/>
        </w:rPr>
        <w:t>οικονομία</w:t>
      </w:r>
      <w:r>
        <w:rPr>
          <w:rFonts w:eastAsia="Times New Roman" w:cs="Times New Roman"/>
          <w:szCs w:val="24"/>
        </w:rPr>
        <w:t xml:space="preserve"> σ</w:t>
      </w:r>
      <w:r>
        <w:rPr>
          <w:rFonts w:eastAsia="Times New Roman" w:cs="Times New Roman"/>
          <w:szCs w:val="24"/>
        </w:rPr>
        <w:t xml:space="preserve">ε αυτούς και να μπορούμε να επιστρέφουμε το πλεονάζον, αξιοποιώντας τον δημοσιονομικό χώρο που δημιουργείται. </w:t>
      </w:r>
    </w:p>
    <w:p w14:paraId="719A5570"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Άκουσα τον εισηγητή της </w:t>
      </w:r>
      <w:r w:rsidRPr="00014FA0">
        <w:rPr>
          <w:rFonts w:eastAsia="Times New Roman" w:cs="Times New Roman"/>
          <w:szCs w:val="24"/>
        </w:rPr>
        <w:t>Αξιωματικής Αντιπολίτευσης</w:t>
      </w:r>
      <w:r>
        <w:rPr>
          <w:rFonts w:eastAsia="Times New Roman" w:cs="Times New Roman"/>
          <w:szCs w:val="24"/>
        </w:rPr>
        <w:t xml:space="preserve">, τον κ. </w:t>
      </w:r>
      <w:proofErr w:type="spellStart"/>
      <w:r>
        <w:rPr>
          <w:rFonts w:eastAsia="Times New Roman" w:cs="Times New Roman"/>
          <w:szCs w:val="24"/>
        </w:rPr>
        <w:t>Μηταράκη</w:t>
      </w:r>
      <w:proofErr w:type="spellEnd"/>
      <w:r>
        <w:rPr>
          <w:rFonts w:eastAsia="Times New Roman" w:cs="Times New Roman"/>
          <w:szCs w:val="24"/>
        </w:rPr>
        <w:t>, να ασκεί κριτική σε δύο άξονες. Ο πρώτος άξονας είναι ότι δεν καταφέραμε εμε</w:t>
      </w:r>
      <w:r>
        <w:rPr>
          <w:rFonts w:eastAsia="Times New Roman" w:cs="Times New Roman"/>
          <w:szCs w:val="24"/>
        </w:rPr>
        <w:t xml:space="preserve">ίς, η </w:t>
      </w:r>
      <w:r w:rsidRPr="001850F1">
        <w:rPr>
          <w:rFonts w:eastAsia="Times New Roman" w:cs="Times New Roman"/>
          <w:szCs w:val="24"/>
        </w:rPr>
        <w:t>Κυβέρνηση</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xml:space="preserve">, να αντιστρέψουμε μέσα σε τρία χρόνια όλη την καταστροφή που συντελέστηκε τα προηγούμενα χρόνια. Δεν επαναφέρατε, λέει, τη δέκατη τρίτη σύνταξη. Δεν είπε «την οποία εμείς περικόψαμε». Δεν επαναφέρατε τον κατώτατο μισθό. Δεν είπε </w:t>
      </w:r>
      <w:r>
        <w:rPr>
          <w:rFonts w:eastAsia="Times New Roman" w:cs="Times New Roman"/>
          <w:szCs w:val="24"/>
        </w:rPr>
        <w:t xml:space="preserve">«τον οποίο εμείς περικόψαμε». Αυτή την κριτική δεν μπορώ παρά να την αναγνωρίσω, διότι αναγνωρίζει την καταστροφή, παραδέχεται  ότι έχουν γίνει βήματα και λέει ότι υπάρχουν και πολλά άλλα που </w:t>
      </w:r>
      <w:r w:rsidRPr="00E57B5A">
        <w:rPr>
          <w:rFonts w:eastAsia="Times New Roman" w:cs="Times New Roman"/>
          <w:szCs w:val="24"/>
        </w:rPr>
        <w:t>πρέπει να</w:t>
      </w:r>
      <w:r>
        <w:rPr>
          <w:rFonts w:eastAsia="Times New Roman" w:cs="Times New Roman"/>
          <w:szCs w:val="24"/>
        </w:rPr>
        <w:t xml:space="preserve"> γίνουν. Δεκτό. </w:t>
      </w:r>
    </w:p>
    <w:p w14:paraId="719A5571"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της κριτικής του, </w:t>
      </w:r>
      <w:r w:rsidRPr="00AC526C">
        <w:rPr>
          <w:rFonts w:eastAsia="Times New Roman" w:cs="Times New Roman"/>
          <w:szCs w:val="24"/>
        </w:rPr>
        <w:t>όμ</w:t>
      </w:r>
      <w:r w:rsidRPr="00AC526C">
        <w:rPr>
          <w:rFonts w:eastAsia="Times New Roman" w:cs="Times New Roman"/>
          <w:szCs w:val="24"/>
        </w:rPr>
        <w:t>ως</w:t>
      </w:r>
      <w:r>
        <w:rPr>
          <w:rFonts w:eastAsia="Times New Roman" w:cs="Times New Roman"/>
          <w:szCs w:val="24"/>
        </w:rPr>
        <w:t xml:space="preserve">, βασίζεται σε απολύτως ανακριβή στοιχεία. Αυξήσαμε, λέει, τα ληξιπρόθεσμα. Είναι έτσι; Παραλάβαμε, κύριε </w:t>
      </w:r>
      <w:proofErr w:type="spellStart"/>
      <w:r>
        <w:rPr>
          <w:rFonts w:eastAsia="Times New Roman" w:cs="Times New Roman"/>
          <w:szCs w:val="24"/>
        </w:rPr>
        <w:t>Μηταράκη</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w:t>
      </w:r>
      <w:r>
        <w:rPr>
          <w:rFonts w:eastAsia="Times New Roman" w:cs="Times New Roman"/>
          <w:szCs w:val="24"/>
        </w:rPr>
        <w:t xml:space="preserve"> εκκρεμείς αιτήσεις για κύριες συντάξεις. </w:t>
      </w:r>
      <w:r w:rsidRPr="009E3DD6">
        <w:rPr>
          <w:rFonts w:eastAsia="Times New Roman" w:cs="Times New Roman"/>
          <w:szCs w:val="24"/>
        </w:rPr>
        <w:t>Σ</w:t>
      </w:r>
      <w:r>
        <w:rPr>
          <w:rFonts w:eastAsia="Times New Roman" w:cs="Times New Roman"/>
          <w:szCs w:val="24"/>
        </w:rPr>
        <w:t xml:space="preserve">ήμερα είμαστε στις </w:t>
      </w:r>
      <w:r>
        <w:rPr>
          <w:rFonts w:eastAsia="Times New Roman" w:cs="Times New Roman"/>
          <w:szCs w:val="24"/>
        </w:rPr>
        <w:t>πενήντα τρεις χιλιάδες οκτακόσιες</w:t>
      </w:r>
      <w:r>
        <w:rPr>
          <w:rFonts w:eastAsia="Times New Roman" w:cs="Times New Roman"/>
          <w:szCs w:val="24"/>
        </w:rPr>
        <w:t xml:space="preserve">. Παραλάβαμε </w:t>
      </w:r>
      <w:r>
        <w:rPr>
          <w:rFonts w:eastAsia="Times New Roman" w:cs="Times New Roman"/>
          <w:szCs w:val="24"/>
        </w:rPr>
        <w:t>εξήντ</w:t>
      </w:r>
      <w:r>
        <w:rPr>
          <w:rFonts w:eastAsia="Times New Roman" w:cs="Times New Roman"/>
          <w:szCs w:val="24"/>
        </w:rPr>
        <w:t>α τρεις χιλιάδες πεντακόσια</w:t>
      </w:r>
      <w:r>
        <w:rPr>
          <w:rFonts w:eastAsia="Times New Roman" w:cs="Times New Roman"/>
          <w:szCs w:val="24"/>
        </w:rPr>
        <w:t xml:space="preserve"> απλήρωτα εφάπαξ. Σήμερα είμαστε στα </w:t>
      </w:r>
      <w:r>
        <w:rPr>
          <w:rFonts w:eastAsia="Times New Roman" w:cs="Times New Roman"/>
          <w:szCs w:val="24"/>
        </w:rPr>
        <w:t>τριάντα χιλιάδες</w:t>
      </w:r>
      <w:r>
        <w:rPr>
          <w:rFonts w:eastAsia="Times New Roman" w:cs="Times New Roman"/>
          <w:szCs w:val="24"/>
        </w:rPr>
        <w:t xml:space="preserve">. Παραλάβαμε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χιλιάδες</w:t>
      </w:r>
      <w:r>
        <w:rPr>
          <w:rFonts w:eastAsia="Times New Roman" w:cs="Times New Roman"/>
          <w:szCs w:val="24"/>
        </w:rPr>
        <w:t xml:space="preserve"> απλήρωτες αιτήσεις για επικουρικές συντάξεις. Σήμερα είμαστε στις </w:t>
      </w:r>
      <w:r>
        <w:rPr>
          <w:rFonts w:eastAsia="Times New Roman" w:cs="Times New Roman"/>
          <w:szCs w:val="24"/>
        </w:rPr>
        <w:t>ενενήντα χιλιάδες</w:t>
      </w:r>
      <w:r>
        <w:rPr>
          <w:rFonts w:eastAsia="Times New Roman" w:cs="Times New Roman"/>
          <w:szCs w:val="24"/>
        </w:rPr>
        <w:t>. Η πραγματικότητα, λοιπόν, και οι αριθμοί υπάρ</w:t>
      </w:r>
      <w:r>
        <w:rPr>
          <w:rFonts w:eastAsia="Times New Roman" w:cs="Times New Roman"/>
          <w:szCs w:val="24"/>
        </w:rPr>
        <w:t>χουν για όσους θέλουν να τους δουν.</w:t>
      </w:r>
    </w:p>
    <w:p w14:paraId="719A5572"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Ύστερα άκουσα να λέει ότι η </w:t>
      </w:r>
      <w:r w:rsidRPr="00391AB7">
        <w:rPr>
          <w:rFonts w:eastAsia="Times New Roman" w:cs="Times New Roman"/>
          <w:szCs w:val="24"/>
        </w:rPr>
        <w:t>Νέα Δημοκρατία</w:t>
      </w:r>
      <w:r>
        <w:rPr>
          <w:rFonts w:eastAsia="Times New Roman" w:cs="Times New Roman"/>
          <w:szCs w:val="24"/>
        </w:rPr>
        <w:t xml:space="preserve"> μείωσε την αδήλωτη εργασία κατά 27%. Καταθέτω εκ νέου στα Πρακτικά τα ετήσια σχετικά στοιχεία.</w:t>
      </w:r>
      <w:r w:rsidRPr="005815BC">
        <w:rPr>
          <w:rFonts w:eastAsia="Times New Roman" w:cs="Times New Roman"/>
          <w:szCs w:val="24"/>
        </w:rPr>
        <w:t xml:space="preserve"> </w:t>
      </w:r>
      <w:r>
        <w:rPr>
          <w:rFonts w:eastAsia="Times New Roman" w:cs="Times New Roman"/>
          <w:szCs w:val="24"/>
        </w:rPr>
        <w:t xml:space="preserve">Εδώ φαίνεται ότι το 2013 η αδήλωτη εργασία ήταν στο 31%, το 2014 στο 19,1%, το </w:t>
      </w:r>
      <w:r>
        <w:rPr>
          <w:rFonts w:eastAsia="Times New Roman" w:cs="Times New Roman"/>
          <w:szCs w:val="24"/>
        </w:rPr>
        <w:t>2017 στο 12,4%. Η πραγματικότητα, λοιπόν, και οι αριθμοί για όσους θέλουν να τα διαβάσουν.</w:t>
      </w:r>
    </w:p>
    <w:p w14:paraId="719A5573" w14:textId="77777777" w:rsidR="00E97792" w:rsidRDefault="00D70D60">
      <w:pPr>
        <w:tabs>
          <w:tab w:val="left" w:pos="3873"/>
        </w:tabs>
        <w:spacing w:after="0" w:line="600" w:lineRule="auto"/>
        <w:ind w:firstLine="720"/>
        <w:jc w:val="both"/>
        <w:rPr>
          <w:rFonts w:eastAsia="Times New Roman"/>
        </w:rPr>
      </w:pPr>
      <w:r>
        <w:rPr>
          <w:rFonts w:eastAsia="Times New Roman"/>
        </w:rPr>
        <w:t>(Στο σημείο αυτό η Υπουργός κ</w:t>
      </w:r>
      <w:r>
        <w:rPr>
          <w:rFonts w:eastAsia="Times New Roman"/>
        </w:rPr>
        <w:t>.</w:t>
      </w:r>
      <w:r>
        <w:rPr>
          <w:rFonts w:eastAsia="Times New Roman"/>
        </w:rPr>
        <w:t xml:space="preserve"> </w:t>
      </w:r>
      <w:r>
        <w:rPr>
          <w:rFonts w:eastAsia="Times New Roman"/>
        </w:rPr>
        <w:t>Έφη</w:t>
      </w:r>
      <w:r>
        <w:rPr>
          <w:rFonts w:eastAsia="Times New Roman"/>
        </w:rPr>
        <w:t xml:space="preserve"> </w:t>
      </w:r>
      <w:proofErr w:type="spellStart"/>
      <w:r>
        <w:rPr>
          <w:rFonts w:eastAsia="Times New Roman"/>
        </w:rPr>
        <w:t>Αχτσιόγλου</w:t>
      </w:r>
      <w:proofErr w:type="spellEnd"/>
      <w:r>
        <w:rPr>
          <w:rFonts w:eastAsia="Times New Roman"/>
        </w:rPr>
        <w:t xml:space="preserve"> </w:t>
      </w:r>
      <w:r w:rsidRPr="00BB5CF9">
        <w:rPr>
          <w:rFonts w:eastAsia="Times New Roman"/>
        </w:rPr>
        <w:t>καταθέτει για τα Πρακτικά το προαναφερθέν έγγραφο, το οποίο βρίσκεται στο αρχείο του Τμήματος Γραμματείας τ</w:t>
      </w:r>
      <w:r>
        <w:rPr>
          <w:rFonts w:eastAsia="Times New Roman"/>
        </w:rPr>
        <w:t>ης Διεύθυνση</w:t>
      </w:r>
      <w:r>
        <w:rPr>
          <w:rFonts w:eastAsia="Times New Roman"/>
        </w:rPr>
        <w:t xml:space="preserve">ς Στενογραφίας και </w:t>
      </w:r>
      <w:r w:rsidRPr="00BB5CF9">
        <w:rPr>
          <w:rFonts w:eastAsia="Times New Roman"/>
        </w:rPr>
        <w:t>Πρακτικών της Βουλής)</w:t>
      </w:r>
    </w:p>
    <w:p w14:paraId="719A5574"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Αυτό που δεν είπε ο εισηγητής, </w:t>
      </w:r>
      <w:r w:rsidRPr="00AC526C">
        <w:rPr>
          <w:rFonts w:eastAsia="Times New Roman" w:cs="Times New Roman"/>
          <w:szCs w:val="24"/>
        </w:rPr>
        <w:t>όμως</w:t>
      </w:r>
      <w:r>
        <w:rPr>
          <w:rFonts w:eastAsia="Times New Roman" w:cs="Times New Roman"/>
          <w:szCs w:val="24"/>
        </w:rPr>
        <w:t xml:space="preserve">, της </w:t>
      </w:r>
      <w:r w:rsidRPr="00014FA0">
        <w:rPr>
          <w:rFonts w:eastAsia="Times New Roman" w:cs="Times New Roman"/>
          <w:szCs w:val="24"/>
        </w:rPr>
        <w:t>Αξιωματικής Αντιπολίτευσης</w:t>
      </w:r>
      <w:r>
        <w:rPr>
          <w:rFonts w:eastAsia="Times New Roman" w:cs="Times New Roman"/>
          <w:szCs w:val="24"/>
        </w:rPr>
        <w:t xml:space="preserve"> και </w:t>
      </w:r>
      <w:r w:rsidRPr="001878DA">
        <w:rPr>
          <w:rFonts w:eastAsia="Times New Roman" w:cs="Times New Roman"/>
          <w:szCs w:val="24"/>
        </w:rPr>
        <w:t>νομίζω ότι</w:t>
      </w:r>
      <w:r>
        <w:rPr>
          <w:rFonts w:eastAsia="Times New Roman" w:cs="Times New Roman"/>
          <w:szCs w:val="24"/>
        </w:rPr>
        <w:t xml:space="preserve"> είναι αυτό που μάλλον διστάζει να πει, αλλά έχει πει πολλές φορές ο Αρχηγός της </w:t>
      </w:r>
      <w:r w:rsidRPr="00014FA0">
        <w:rPr>
          <w:rFonts w:eastAsia="Times New Roman" w:cs="Times New Roman"/>
          <w:szCs w:val="24"/>
        </w:rPr>
        <w:t>Αξιωματικής Αντιπολίτευσης</w:t>
      </w:r>
      <w:r>
        <w:rPr>
          <w:rFonts w:eastAsia="Times New Roman" w:cs="Times New Roman"/>
          <w:szCs w:val="24"/>
        </w:rPr>
        <w:t>, είναι ότι πράγματι μας χ</w:t>
      </w:r>
      <w:r>
        <w:rPr>
          <w:rFonts w:eastAsia="Times New Roman" w:cs="Times New Roman"/>
          <w:szCs w:val="24"/>
        </w:rPr>
        <w:t>ωρίζει ένας πολύ μεγάλος κόσμος στο ζήτημα των εργασιακών. Πράγματι</w:t>
      </w:r>
      <w:r>
        <w:rPr>
          <w:rFonts w:eastAsia="Times New Roman" w:cs="Times New Roman"/>
          <w:szCs w:val="24"/>
        </w:rPr>
        <w:t>,</w:t>
      </w:r>
      <w:r>
        <w:rPr>
          <w:rFonts w:eastAsia="Times New Roman" w:cs="Times New Roman"/>
          <w:szCs w:val="24"/>
        </w:rPr>
        <w:t xml:space="preserve"> υπάρχει μια πολύ μεγάλη διαχωριστική γραμμή και διαιρετική τομή στα εργασιακά. Από την πλευρά μας, τη δικιά μας θέση, τη μία πλευρά δηλαδή, την ακούτε συχνά από την </w:t>
      </w:r>
      <w:r w:rsidRPr="001850F1">
        <w:rPr>
          <w:rFonts w:eastAsia="Times New Roman" w:cs="Times New Roman"/>
          <w:szCs w:val="24"/>
        </w:rPr>
        <w:t>Κυβέρνηση</w:t>
      </w:r>
      <w:r>
        <w:rPr>
          <w:rFonts w:eastAsia="Times New Roman" w:cs="Times New Roman"/>
          <w:szCs w:val="24"/>
        </w:rPr>
        <w:t>. Την άλλη πλ</w:t>
      </w:r>
      <w:r>
        <w:rPr>
          <w:rFonts w:eastAsia="Times New Roman" w:cs="Times New Roman"/>
          <w:szCs w:val="24"/>
        </w:rPr>
        <w:t xml:space="preserve">ευρά, την ακούτε από δύο στόματα. Άλλοτε από τον Αρχηγό της </w:t>
      </w:r>
      <w:r w:rsidRPr="00014FA0">
        <w:rPr>
          <w:rFonts w:eastAsia="Times New Roman" w:cs="Times New Roman"/>
          <w:szCs w:val="24"/>
        </w:rPr>
        <w:t>Αξιωματικής Αντιπολίτευσης</w:t>
      </w:r>
      <w:r>
        <w:rPr>
          <w:rFonts w:eastAsia="Times New Roman" w:cs="Times New Roman"/>
          <w:szCs w:val="24"/>
        </w:rPr>
        <w:t xml:space="preserve">, τον κ. Μητσοτάκη, άλλοτε την ακούτε από το ΣΕΒ. Πάντως υπάρχει μια απόλυτη ταύτιση και στο περιεχόμενο και στη </w:t>
      </w:r>
      <w:proofErr w:type="spellStart"/>
      <w:r>
        <w:rPr>
          <w:rFonts w:eastAsia="Times New Roman" w:cs="Times New Roman"/>
          <w:szCs w:val="24"/>
        </w:rPr>
        <w:t>χρονικότητα</w:t>
      </w:r>
      <w:proofErr w:type="spellEnd"/>
      <w:r>
        <w:rPr>
          <w:rFonts w:eastAsia="Times New Roman" w:cs="Times New Roman"/>
          <w:szCs w:val="24"/>
        </w:rPr>
        <w:t xml:space="preserve"> εκφοράς του λόγου αυτού.</w:t>
      </w:r>
    </w:p>
    <w:p w14:paraId="719A5575"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Ας δούμε μερικές από</w:t>
      </w:r>
      <w:r>
        <w:rPr>
          <w:rFonts w:eastAsia="Times New Roman" w:cs="Times New Roman"/>
          <w:szCs w:val="24"/>
        </w:rPr>
        <w:t xml:space="preserve"> τις θέσεις του κ. Μητσοτάκη, όπως έχουν εκφραστεί από τον ΣΕΒ, ή μερικές θέσεις του ΣΕΒ, όπως έχουν εκφραστεί από τον κ. Μητσοτάκη. Το οχτάωρο είναι ξεπερασμένο. Οι συλλογικές συμβάσεις είναι ιδεοληψία της Αριστεράς. Τα συλλογικά εργατικά δικαιώματα είναι</w:t>
      </w:r>
      <w:r>
        <w:rPr>
          <w:rFonts w:eastAsia="Times New Roman" w:cs="Times New Roman"/>
          <w:szCs w:val="24"/>
        </w:rPr>
        <w:t xml:space="preserve"> αγκυλώσεις της αγοράς εργασίας που </w:t>
      </w:r>
      <w:r w:rsidRPr="00E57B5A">
        <w:rPr>
          <w:rFonts w:eastAsia="Times New Roman" w:cs="Times New Roman"/>
          <w:szCs w:val="24"/>
        </w:rPr>
        <w:t>πρέπει να</w:t>
      </w:r>
      <w:r>
        <w:rPr>
          <w:rFonts w:eastAsia="Times New Roman" w:cs="Times New Roman"/>
          <w:szCs w:val="24"/>
        </w:rPr>
        <w:t xml:space="preserve"> αρθούν. Το τρίπτυχο επεκτασιμότητα των κλαδικών συλλογικών συμβάσεων -επί λέξει τα χρησιμοποιώ, δεν διαστρεβλώνω τίποτα- υπερίσχυσε των κλαδικών συμβάσεων έναντι των ατομικών ή των επιχειρησιακών και η μονομερή</w:t>
      </w:r>
      <w:r>
        <w:rPr>
          <w:rFonts w:eastAsia="Times New Roman" w:cs="Times New Roman"/>
          <w:szCs w:val="24"/>
        </w:rPr>
        <w:t>ς προσφυγή στη διαιτησία είναι ένα τρίπτυχο καταστροφικό. Ο πυλώνας της ιδιωτικής ασφάλισης είναι κάτι περισσότερο από αναγκαίος. Το μόνο μέλλον για την εργασία είναι να καταστεί περισσότερο ευέλικτη. Οι κανόνες για την προστασία των εργαζομένων στις εργολ</w:t>
      </w:r>
      <w:r>
        <w:rPr>
          <w:rFonts w:eastAsia="Times New Roman" w:cs="Times New Roman"/>
          <w:szCs w:val="24"/>
        </w:rPr>
        <w:t xml:space="preserve">αβίες προκαλούν γραφειοκρατικό κόστος και θα </w:t>
      </w:r>
      <w:r w:rsidRPr="00E57B5A">
        <w:rPr>
          <w:rFonts w:eastAsia="Times New Roman" w:cs="Times New Roman"/>
          <w:szCs w:val="24"/>
        </w:rPr>
        <w:t>πρέπει να</w:t>
      </w:r>
      <w:r>
        <w:rPr>
          <w:rFonts w:eastAsia="Times New Roman" w:cs="Times New Roman"/>
          <w:szCs w:val="24"/>
        </w:rPr>
        <w:t xml:space="preserve"> είναι ανεφάρμοστες.</w:t>
      </w:r>
    </w:p>
    <w:p w14:paraId="719A5576"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Ακόμη και απέναντι στη στάση του κ. </w:t>
      </w:r>
      <w:proofErr w:type="spellStart"/>
      <w:r>
        <w:rPr>
          <w:rFonts w:eastAsia="Times New Roman" w:cs="Times New Roman"/>
          <w:szCs w:val="24"/>
        </w:rPr>
        <w:t>Μοσκοβισί</w:t>
      </w:r>
      <w:proofErr w:type="spellEnd"/>
      <w:r>
        <w:rPr>
          <w:rFonts w:eastAsia="Times New Roman" w:cs="Times New Roman"/>
          <w:szCs w:val="24"/>
        </w:rPr>
        <w:t xml:space="preserve"> και στη διατύπωσή του για τη δυνατότητα επανεξέτασης των υποχρεώσεων της χώρας όσον αφορά τις συντάξεις, είχαμε την απόλυτη ταύτιση του</w:t>
      </w:r>
      <w:r>
        <w:rPr>
          <w:rFonts w:eastAsia="Times New Roman" w:cs="Times New Roman"/>
          <w:szCs w:val="24"/>
        </w:rPr>
        <w:t xml:space="preserve"> ΣΕΒ και της </w:t>
      </w:r>
      <w:r w:rsidRPr="00654FD3">
        <w:rPr>
          <w:rFonts w:eastAsia="Times New Roman" w:cs="Times New Roman"/>
          <w:szCs w:val="24"/>
        </w:rPr>
        <w:t>Νέας Δημοκρατίας</w:t>
      </w:r>
      <w:r>
        <w:rPr>
          <w:rFonts w:eastAsia="Times New Roman" w:cs="Times New Roman"/>
          <w:szCs w:val="24"/>
        </w:rPr>
        <w:t>. Ο κ. Χατζηδάκης θύμωσε που ο Επίτροπος άφησε ανοιχτό το ενδεχόμενο επανεξέτασης του μέτρου. Λίγες ημέρες μετά ο ΣΕΒ είπε ότι η μη εφαρμογή του μέτρου θα προκαλέσει μεγάλη αναταραχή στις αγορές.</w:t>
      </w:r>
    </w:p>
    <w:p w14:paraId="719A5577"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Σήμερα ακούω και από τον κ. </w:t>
      </w:r>
      <w:proofErr w:type="spellStart"/>
      <w:r>
        <w:rPr>
          <w:rFonts w:eastAsia="Times New Roman" w:cs="Times New Roman"/>
          <w:szCs w:val="24"/>
        </w:rPr>
        <w:t>Βρο</w:t>
      </w:r>
      <w:r>
        <w:rPr>
          <w:rFonts w:eastAsia="Times New Roman" w:cs="Times New Roman"/>
          <w:szCs w:val="24"/>
        </w:rPr>
        <w:t>ύτση</w:t>
      </w:r>
      <w:proofErr w:type="spellEnd"/>
      <w:r>
        <w:rPr>
          <w:rFonts w:eastAsia="Times New Roman" w:cs="Times New Roman"/>
          <w:szCs w:val="24"/>
        </w:rPr>
        <w:t xml:space="preserve"> και διάβασα το πρωί από τα φίλια μέσα της </w:t>
      </w:r>
      <w:r w:rsidRPr="00014FA0">
        <w:rPr>
          <w:rFonts w:eastAsia="Times New Roman" w:cs="Times New Roman"/>
          <w:szCs w:val="24"/>
        </w:rPr>
        <w:t>Αξιωματικής Αντιπολίτευσης</w:t>
      </w:r>
      <w:r>
        <w:rPr>
          <w:rFonts w:eastAsia="Times New Roman" w:cs="Times New Roman"/>
          <w:szCs w:val="24"/>
        </w:rPr>
        <w:t xml:space="preserve"> να λένε για ένα τρίτο χαρτί, ότι αν δεν εφαρμοστούν οι περικοπές, τάχα, το σύστημα κοινωνικής ασφάλισης δεν θα είναι πια βιώσιμο. Να μην ανησυχείτε, το δημόσιο σύστημα κοινωνικής ασφ</w:t>
      </w:r>
      <w:r>
        <w:rPr>
          <w:rFonts w:eastAsia="Times New Roman" w:cs="Times New Roman"/>
          <w:szCs w:val="24"/>
        </w:rPr>
        <w:t>άλισης είναι βιώσιμο. Η βιωσιμότητά του έχει ήδη κερδηθεί από το 2018.</w:t>
      </w:r>
    </w:p>
    <w:p w14:paraId="719A557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Είναι, λοιπόν, προφανές ότι το σχέδιο της </w:t>
      </w:r>
      <w:r w:rsidRPr="006B5B37">
        <w:rPr>
          <w:rFonts w:eastAsia="Times New Roman" w:cs="Times New Roman"/>
          <w:szCs w:val="24"/>
        </w:rPr>
        <w:t>Νέας Δημοκρατίας</w:t>
      </w:r>
      <w:r>
        <w:rPr>
          <w:rFonts w:eastAsia="Times New Roman" w:cs="Times New Roman"/>
          <w:szCs w:val="24"/>
        </w:rPr>
        <w:t xml:space="preserve"> ταυτίζεται με αυτό το σχέδιο</w:t>
      </w:r>
      <w:r>
        <w:rPr>
          <w:rFonts w:eastAsia="Times New Roman" w:cs="Times New Roman"/>
          <w:szCs w:val="24"/>
        </w:rPr>
        <w:t>,</w:t>
      </w:r>
      <w:r>
        <w:rPr>
          <w:rFonts w:eastAsia="Times New Roman" w:cs="Times New Roman"/>
          <w:szCs w:val="24"/>
        </w:rPr>
        <w:t xml:space="preserve"> που υλοποιεί εξάλλου και ο Καγκελάριος στην Αυστρία, που καταργεί το οκτάωρο και το μετατρέπει σε δωδεκάωρο. Το αποδεικνύουν άλλωστε και οι πράξεις της στην ψηφοφορία στο Ευρωπαϊκό Κοινοβούλιο για τα ωράρια των επαγγελματιών οδηγών. Η Νέα Δημοκρατία, μαζί</w:t>
      </w:r>
      <w:r>
        <w:rPr>
          <w:rFonts w:eastAsia="Times New Roman" w:cs="Times New Roman"/>
          <w:szCs w:val="24"/>
        </w:rPr>
        <w:t xml:space="preserve"> με τη Χρυσή Αυγή, ψήφισαν, μεταξύ άλλων, υπέρ της κατάργησης του οκτάωρου εργασίας ημερησίως και του εβδομαδιαίου σαρανταοκταώρου. Αυτό, λοιπόν, είναι το μοντέλο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 xml:space="preserve">ς για την εργασία. Νομίζω με πολύ μεγάλη ευκρίνεια και σαφήνεια </w:t>
      </w:r>
      <w:r>
        <w:rPr>
          <w:rFonts w:eastAsia="Times New Roman" w:cs="Times New Roman"/>
          <w:szCs w:val="24"/>
        </w:rPr>
        <w:t xml:space="preserve">παρουσιάζεται συχνά-πυκνά από τον ΣΕΒ ή από τον Πρόεδρο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ς.</w:t>
      </w:r>
    </w:p>
    <w:p w14:paraId="719A557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272302">
        <w:rPr>
          <w:rFonts w:eastAsia="Times New Roman" w:cs="Times New Roman"/>
          <w:b/>
          <w:szCs w:val="24"/>
        </w:rPr>
        <w:t>ΜΑΡΙΟΣ ΓΕΩΡΓΙΑΔΗΣ</w:t>
      </w:r>
      <w:r>
        <w:rPr>
          <w:rFonts w:eastAsia="Times New Roman" w:cs="Times New Roman"/>
          <w:szCs w:val="24"/>
        </w:rPr>
        <w:t>)</w:t>
      </w:r>
    </w:p>
    <w:p w14:paraId="719A557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δικό μας σχέδιο, το σχέδιο που εξάλλου έχει αποτυπωθεί και στην</w:t>
      </w:r>
      <w:r>
        <w:rPr>
          <w:rFonts w:eastAsia="Times New Roman" w:cs="Times New Roman"/>
          <w:szCs w:val="24"/>
        </w:rPr>
        <w:t xml:space="preserve"> αναπτυξιακή στρατηγική για μετά την έξοδο από το </w:t>
      </w:r>
      <w:r>
        <w:rPr>
          <w:rFonts w:eastAsia="Times New Roman" w:cs="Times New Roman"/>
          <w:szCs w:val="24"/>
        </w:rPr>
        <w:t>π</w:t>
      </w:r>
      <w:r>
        <w:rPr>
          <w:rFonts w:eastAsia="Times New Roman" w:cs="Times New Roman"/>
          <w:szCs w:val="24"/>
        </w:rPr>
        <w:t>ρόγραμμα, έχει έναν κεντρικό πυρήνα: Την ενίσχυση της διαπραγματευτικής θέσης των εργαζομένων, γι’ αυτό και η τόσο μεγάλη αγωνία και επιμονή μας για την επαναφορά των συλλογικών συμβάσεων εργασίας και η εν</w:t>
      </w:r>
      <w:r>
        <w:rPr>
          <w:rFonts w:eastAsia="Times New Roman" w:cs="Times New Roman"/>
          <w:szCs w:val="24"/>
        </w:rPr>
        <w:t>ίσχυση του εισοδήματος των εργαζομένων, η οποία επιτυγχάνεται με δύο τρόπους: Μέσα από τις συλλογικές συμβάσεις εργασίας επιτυγχάνουν καλύτερους μισθούς οι εργαζόμενοι σε όλες τις μισθολογικές κλίμακες, αλλά και μέσα από την ώθηση στον κατώτατο μισθό προκε</w:t>
      </w:r>
      <w:r>
        <w:rPr>
          <w:rFonts w:eastAsia="Times New Roman" w:cs="Times New Roman"/>
          <w:szCs w:val="24"/>
        </w:rPr>
        <w:t xml:space="preserve">ιμένου να δοθεί η ώθηση για την αύξηση των μισθών σε όλα τα επίπεδα, αλλά και σε αυτούς που λαμβάνουν τον κατώτατο. </w:t>
      </w:r>
    </w:p>
    <w:p w14:paraId="719A557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δείχνουμε και με άλλους τρόπους. Νομίζω ότι το έχουμε αποδείξει έμπρακτα με το νόμο</w:t>
      </w:r>
      <w:r>
        <w:rPr>
          <w:rFonts w:eastAsia="Times New Roman" w:cs="Times New Roman"/>
          <w:szCs w:val="24"/>
        </w:rPr>
        <w:t>,</w:t>
      </w:r>
      <w:r>
        <w:rPr>
          <w:rFonts w:eastAsia="Times New Roman" w:cs="Times New Roman"/>
          <w:szCs w:val="24"/>
        </w:rPr>
        <w:t xml:space="preserve"> που φέραμε στη Βουλή και ψηφίστηκε τον Σεπτέμβριο τ</w:t>
      </w:r>
      <w:r>
        <w:rPr>
          <w:rFonts w:eastAsia="Times New Roman" w:cs="Times New Roman"/>
          <w:szCs w:val="24"/>
        </w:rPr>
        <w:t>ου 2017 όπου θέσαμε αυστηρούς κανόνες για τα ωράρια και θωρακίσαμε τους εργαζόμενους απέναντι στην αδήλωτη, την υποδηλωμένη και την απλήρωτη εργασία. Το αποδεικνύουμε νομίζω και σήμερα με το νομοσχέδιο που συζητάμε και που ενισχύει, εμβαθύνει ακόμη περισσό</w:t>
      </w:r>
      <w:r>
        <w:rPr>
          <w:rFonts w:eastAsia="Times New Roman" w:cs="Times New Roman"/>
          <w:szCs w:val="24"/>
        </w:rPr>
        <w:t>τερο αυτή την προσπάθεια.</w:t>
      </w:r>
    </w:p>
    <w:p w14:paraId="719A557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κάνουμε όμως και με έναν ακόμη τρόπο, με το Σώμα Επιθεώρησης Εργασίας. Γιατί; Γιατί διαπιστώσαμε ότι πολλές φορές το θεσμικό πλαίσιο μπορεί να υπάρχει, αλλά δεν τηρείται στην πράξη. Γι’ αυτό και είναι πάρα πολύ σημαντική η παρο</w:t>
      </w:r>
      <w:r>
        <w:rPr>
          <w:rFonts w:eastAsia="Times New Roman" w:cs="Times New Roman"/>
          <w:szCs w:val="24"/>
        </w:rPr>
        <w:t>υσία και η ενίσχυση του Σώματος Επιθεώρησης Εργασίας, γι’ αυτό και είναι πάρα πολύ σημαντικό και οι ίδιοι οι εργαζόμενοι να χτίσουν αυτή τη συμμαχία με το Σώμα Επιθεώρησης Εργασίας και να ξέρουν ότι μπορούν να καταγγέλλουν εκεί, για να μπορούν να δικαιωθού</w:t>
      </w:r>
      <w:r>
        <w:rPr>
          <w:rFonts w:eastAsia="Times New Roman" w:cs="Times New Roman"/>
          <w:szCs w:val="24"/>
        </w:rPr>
        <w:t xml:space="preserve">ν στις περιπτώσεις </w:t>
      </w:r>
      <w:proofErr w:type="spellStart"/>
      <w:r>
        <w:rPr>
          <w:rFonts w:eastAsia="Times New Roman" w:cs="Times New Roman"/>
          <w:szCs w:val="24"/>
        </w:rPr>
        <w:t>παραβατικών</w:t>
      </w:r>
      <w:proofErr w:type="spellEnd"/>
      <w:r>
        <w:rPr>
          <w:rFonts w:eastAsia="Times New Roman" w:cs="Times New Roman"/>
          <w:szCs w:val="24"/>
        </w:rPr>
        <w:t xml:space="preserve"> πρακτικών από τους εργοδότες τους.</w:t>
      </w:r>
    </w:p>
    <w:p w14:paraId="719A557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Βρούτσης</w:t>
      </w:r>
      <w:proofErr w:type="spellEnd"/>
      <w:r>
        <w:rPr>
          <w:rFonts w:eastAsia="Times New Roman" w:cs="Times New Roman"/>
          <w:szCs w:val="24"/>
        </w:rPr>
        <w:t xml:space="preserve"> ότι επί της διακυβέρνησης της </w:t>
      </w:r>
      <w:r w:rsidRPr="006B5B37">
        <w:rPr>
          <w:rFonts w:eastAsia="Times New Roman" w:cs="Times New Roman"/>
          <w:szCs w:val="24"/>
        </w:rPr>
        <w:t>Νέας Δημοκρατίας</w:t>
      </w:r>
      <w:r>
        <w:rPr>
          <w:rFonts w:eastAsia="Times New Roman" w:cs="Times New Roman"/>
          <w:szCs w:val="24"/>
        </w:rPr>
        <w:t xml:space="preserve"> δόθηκε μεγάλη μάχη για την καταπολέμηση της αδήλωτης εργασίας. Τι έγινε πραγματικά; Το δυναμικό του ΣΕΠΕ μειώθηκε κατά 209 ο</w:t>
      </w:r>
      <w:r>
        <w:rPr>
          <w:rFonts w:eastAsia="Times New Roman" w:cs="Times New Roman"/>
          <w:szCs w:val="24"/>
        </w:rPr>
        <w:t xml:space="preserve">ργανικές θέσεις επί της περιόδου της υπουργίας του. Καταργήθηκαν συνολικά 26 οργανικές μονάδες. Εγώ ξέρω ότι ένα ελεγκτικό Σώμα είναι πρώτα απ’ όλα το προσωπικό που έχει, είναι πρώτα απ’ όλα η παρουσία του στους χώρους δουλειάς. Όταν μειώνεις κατά 20% τις </w:t>
      </w:r>
      <w:r>
        <w:rPr>
          <w:rFonts w:eastAsia="Times New Roman" w:cs="Times New Roman"/>
          <w:szCs w:val="24"/>
        </w:rPr>
        <w:t xml:space="preserve">οργανικές θέσεις τότε σίγουρα δεν ακολουθείς μία πολιτική ενίσχυσής του, μάλλον το απαξιώνεις. Κατήργησε κεντρικές δομές της υπηρεσίας καταργώντας και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υ</w:t>
      </w:r>
      <w:r>
        <w:rPr>
          <w:rFonts w:eastAsia="Times New Roman" w:cs="Times New Roman"/>
          <w:szCs w:val="24"/>
        </w:rPr>
        <w:t xml:space="preserve">ποστήριξης και </w:t>
      </w:r>
      <w:r>
        <w:rPr>
          <w:rFonts w:eastAsia="Times New Roman" w:cs="Times New Roman"/>
          <w:szCs w:val="24"/>
        </w:rPr>
        <w:t>π</w:t>
      </w:r>
      <w:r>
        <w:rPr>
          <w:rFonts w:eastAsia="Times New Roman" w:cs="Times New Roman"/>
          <w:szCs w:val="24"/>
        </w:rPr>
        <w:t xml:space="preserve">ληροφοριακών </w:t>
      </w:r>
      <w:r>
        <w:rPr>
          <w:rFonts w:eastAsia="Times New Roman" w:cs="Times New Roman"/>
          <w:szCs w:val="24"/>
        </w:rPr>
        <w:t>σ</w:t>
      </w:r>
      <w:r>
        <w:rPr>
          <w:rFonts w:eastAsia="Times New Roman" w:cs="Times New Roman"/>
          <w:szCs w:val="24"/>
        </w:rPr>
        <w:t xml:space="preserve">υστημάτων. </w:t>
      </w:r>
    </w:p>
    <w:p w14:paraId="719A557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Τι κάνουμε εμείς, γιατί θεωρούμε ότι αυτός εί</w:t>
      </w:r>
      <w:r>
        <w:rPr>
          <w:rFonts w:eastAsia="Times New Roman" w:cs="Times New Roman"/>
          <w:szCs w:val="24"/>
        </w:rPr>
        <w:t xml:space="preserve">ναι ο βασικός μας βραχίονας, για να παρεμβαίνουμε στους χώρους δουλειάς; Ολοκληρώνουμε τη στελέχωσή και ενίσχυσή του με επιπλέον </w:t>
      </w:r>
      <w:r>
        <w:rPr>
          <w:rFonts w:eastAsia="Times New Roman" w:cs="Times New Roman"/>
          <w:szCs w:val="24"/>
        </w:rPr>
        <w:t>διακόσια</w:t>
      </w:r>
      <w:r>
        <w:rPr>
          <w:rFonts w:eastAsia="Times New Roman" w:cs="Times New Roman"/>
          <w:szCs w:val="24"/>
        </w:rPr>
        <w:t xml:space="preserve"> άτομα στο προσωπικό, άρα ουσιαστικά αντιστρέφουμε πλήρως αυτή την οργανωτική απαξίωση που είχε συμβεί στο Σώμα Επιθεώρ</w:t>
      </w:r>
      <w:r>
        <w:rPr>
          <w:rFonts w:eastAsia="Times New Roman" w:cs="Times New Roman"/>
          <w:szCs w:val="24"/>
        </w:rPr>
        <w:t>ησης Εργασίας. Κατευθύνουμε 7,5 εκατομμύρια πόρους του ΕΣΠΑ για την ενίσχυση της δουλειάς που κάνει το Σώμα Επιθεώρησης Εργασίας και χτίζουμε ένα πληροφοριακό σύστημα, το οποίο  μπορεί να ελέγχει και μέσα από την ανάλυση κινδύνων να υποδεικνύει εκείνες τις</w:t>
      </w:r>
      <w:r>
        <w:rPr>
          <w:rFonts w:eastAsia="Times New Roman" w:cs="Times New Roman"/>
          <w:szCs w:val="24"/>
        </w:rPr>
        <w:t xml:space="preserve"> επιχειρήσεις</w:t>
      </w:r>
      <w:r>
        <w:rPr>
          <w:rFonts w:eastAsia="Times New Roman" w:cs="Times New Roman"/>
          <w:szCs w:val="24"/>
        </w:rPr>
        <w:t>,</w:t>
      </w:r>
      <w:r>
        <w:rPr>
          <w:rFonts w:eastAsia="Times New Roman" w:cs="Times New Roman"/>
          <w:szCs w:val="24"/>
        </w:rPr>
        <w:t xml:space="preserve"> που μπορούν να </w:t>
      </w:r>
      <w:r>
        <w:rPr>
          <w:rFonts w:eastAsia="Times New Roman" w:cs="Times New Roman"/>
          <w:szCs w:val="24"/>
        </w:rPr>
        <w:t>παρανομήσουν</w:t>
      </w:r>
      <w:r>
        <w:rPr>
          <w:rFonts w:eastAsia="Times New Roman" w:cs="Times New Roman"/>
          <w:szCs w:val="24"/>
        </w:rPr>
        <w:t xml:space="preserve"> και να κάνουμε άρα, πιο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και πιο αποτελεσματικούς.</w:t>
      </w:r>
    </w:p>
    <w:p w14:paraId="719A557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 είναι στην πράξη η δουλειά που κάνουμε. Τι είδαμε, λοιπόν, ακριβώς επειδή ενισχύσαμε το Σώμα Επιθεώρησης Εργασίας και δώσαμε προσοχή εκε</w:t>
      </w:r>
      <w:r>
        <w:rPr>
          <w:rFonts w:eastAsia="Times New Roman" w:cs="Times New Roman"/>
          <w:szCs w:val="24"/>
        </w:rPr>
        <w:t xml:space="preserve">ί; Και αυτό συνδέεται άμεσα με τη ρύθμιση που έχει το παρόν νομοσχέδιο; Είδαμε ότι το πρόστιμο, όπως είχε καθοριστεί, των 10.500 ευρώ για την αδήλωτη εργασία, είχε πολύ περιορισμένα όρια. Είχε έναν αμιγώς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λόγω του ύψους του, αλλά άφην</w:t>
      </w:r>
      <w:r>
        <w:rPr>
          <w:rFonts w:eastAsia="Times New Roman" w:cs="Times New Roman"/>
          <w:szCs w:val="24"/>
        </w:rPr>
        <w:t xml:space="preserve">ε έξω από την οπτική του δύο πολύ σημαντικές προσεγγίσεις: Πρώτον, το τι γίνεται με τον αδήλωτο εργαζόμενο την επόμενη ημέρα, αφού μία επιχείρηση πιαστεί να έχει αδήλωτο εργαζόμενο, τι συμβαίνει με αυτόν την επόμενη μέρα. Και δεύτερον, τι συμβαίνει με την </w:t>
      </w:r>
      <w:r>
        <w:rPr>
          <w:rFonts w:eastAsia="Times New Roman" w:cs="Times New Roman"/>
          <w:szCs w:val="24"/>
        </w:rPr>
        <w:t xml:space="preserve">επιχείρηση αυτή την επόμενη ημέρα, εάν επαναλαμβάνει την παράβαση ή συμμορφώνεται. </w:t>
      </w:r>
    </w:p>
    <w:p w14:paraId="719A558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Και εκεί λοιπόν είδαμε τα εξής: Πρώτον, ότι από τους αδήλωτους εργαζόμενους</w:t>
      </w:r>
      <w:r>
        <w:rPr>
          <w:rFonts w:eastAsia="Times New Roman" w:cs="Times New Roman"/>
          <w:szCs w:val="24"/>
        </w:rPr>
        <w:t>,</w:t>
      </w:r>
      <w:r>
        <w:rPr>
          <w:rFonts w:eastAsia="Times New Roman" w:cs="Times New Roman"/>
          <w:szCs w:val="24"/>
        </w:rPr>
        <w:t xml:space="preserve"> που τους έπιανε η Επιθεώρηση Εργασίας μόνο το 1/3 αυτών προσλαμβάνονταν την επόμενη ημέρα. Και από αυτούς το 62% που προσλαμβάνονταν ήταν με σχέση εργασίας μερικής απασχόλησης.  Καταθέτω τα σχετικά στοιχεία στα Πρακτικά. Έχει μία αξία αυτή η ανάλυση που έ</w:t>
      </w:r>
      <w:r>
        <w:rPr>
          <w:rFonts w:eastAsia="Times New Roman" w:cs="Times New Roman"/>
          <w:szCs w:val="24"/>
        </w:rPr>
        <w:t xml:space="preserve">γινε από το Σώμα Επιθεώρησης Εργασίας. </w:t>
      </w:r>
    </w:p>
    <w:p w14:paraId="719A5581" w14:textId="77777777" w:rsidR="00E97792" w:rsidRDefault="00D70D60">
      <w:pPr>
        <w:spacing w:after="0" w:line="600" w:lineRule="auto"/>
        <w:ind w:firstLine="720"/>
        <w:jc w:val="both"/>
        <w:rPr>
          <w:rFonts w:eastAsia="Times New Roman" w:cs="Times New Roman"/>
          <w:szCs w:val="24"/>
        </w:rPr>
      </w:pPr>
      <w:r w:rsidRPr="00382EA9">
        <w:rPr>
          <w:rFonts w:eastAsia="Times New Roman" w:cs="Times New Roman"/>
          <w:szCs w:val="24"/>
        </w:rPr>
        <w:t xml:space="preserve">(Στο σημείο αυτό </w:t>
      </w:r>
      <w:r>
        <w:rPr>
          <w:rFonts w:eastAsia="Times New Roman" w:cs="Times New Roman"/>
          <w:szCs w:val="24"/>
        </w:rPr>
        <w:t>η</w:t>
      </w:r>
      <w:r w:rsidRPr="00382EA9">
        <w:rPr>
          <w:rFonts w:eastAsia="Times New Roman" w:cs="Times New Roman"/>
          <w:szCs w:val="24"/>
        </w:rPr>
        <w:t xml:space="preserve"> </w:t>
      </w:r>
      <w:r>
        <w:rPr>
          <w:rFonts w:eastAsia="Times New Roman" w:cs="Times New Roman"/>
          <w:szCs w:val="24"/>
        </w:rPr>
        <w:t xml:space="preserve">Υπουργός </w:t>
      </w:r>
      <w:r w:rsidRPr="00AD6C7C">
        <w:rPr>
          <w:rFonts w:eastAsia="Times New Roman" w:cs="Times New Roman"/>
          <w:szCs w:val="24"/>
        </w:rPr>
        <w:t>Εργασίας</w:t>
      </w:r>
      <w:r>
        <w:rPr>
          <w:rFonts w:eastAsia="Times New Roman" w:cs="Times New Roman"/>
          <w:szCs w:val="24"/>
        </w:rPr>
        <w:t>,</w:t>
      </w:r>
      <w:r w:rsidRPr="00AD6C7C">
        <w:rPr>
          <w:rFonts w:eastAsia="Times New Roman" w:cs="Times New Roman"/>
          <w:szCs w:val="24"/>
        </w:rPr>
        <w:t xml:space="preserve"> Κοινωνικής Ασφάλισης</w:t>
      </w:r>
      <w:r w:rsidRPr="00382EA9">
        <w:rPr>
          <w:rFonts w:eastAsia="Times New Roman" w:cs="Times New Roman"/>
          <w:szCs w:val="24"/>
        </w:rPr>
        <w:t xml:space="preserve"> </w:t>
      </w:r>
      <w:r>
        <w:rPr>
          <w:rFonts w:eastAsia="Times New Roman" w:cs="Times New Roman"/>
          <w:szCs w:val="24"/>
        </w:rPr>
        <w:t xml:space="preserve">και Κοινωνικής Αλληλεγγύης, κυρία Έφη </w:t>
      </w:r>
      <w:proofErr w:type="spellStart"/>
      <w:r>
        <w:rPr>
          <w:rFonts w:eastAsia="Times New Roman" w:cs="Times New Roman"/>
          <w:szCs w:val="24"/>
        </w:rPr>
        <w:t>Αχτσιόγλου</w:t>
      </w:r>
      <w:proofErr w:type="spellEnd"/>
      <w:r w:rsidRPr="00382EA9">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s="Times New Roman"/>
          <w:szCs w:val="24"/>
        </w:rPr>
        <w:t>.</w:t>
      </w:r>
    </w:p>
    <w:p w14:paraId="719A558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Υπήρχαν δύο πράγματα</w:t>
      </w:r>
      <w:r>
        <w:rPr>
          <w:rFonts w:eastAsia="Times New Roman" w:cs="Times New Roman"/>
          <w:szCs w:val="24"/>
        </w:rPr>
        <w:t>,</w:t>
      </w:r>
      <w:r>
        <w:rPr>
          <w:rFonts w:eastAsia="Times New Roman" w:cs="Times New Roman"/>
          <w:szCs w:val="24"/>
        </w:rPr>
        <w:t xml:space="preserve"> που θέλαμε οπωσδήποτε να αντιμετωπίσουμε: Πρώτον, το να βρει ο εργαζόμ</w:t>
      </w:r>
      <w:r>
        <w:rPr>
          <w:rFonts w:eastAsia="Times New Roman" w:cs="Times New Roman"/>
          <w:szCs w:val="24"/>
        </w:rPr>
        <w:t>ενος δουλειά, μία θέση εργασίας πλήρους απασχόλησης την επόμενη ημέρα και να συμμορφώνεται η επιχείρηση. Γι’ αυτό και κάνουμε αυτή την αλλαγή στην αρχιτεκτονική του προστίμου για την αδήλωτη εργασία, όπου πλέον έκπτωση στο πρόστιμο θα δίνεται μόνο εφόσον ο</w:t>
      </w:r>
      <w:r>
        <w:rPr>
          <w:rFonts w:eastAsia="Times New Roman" w:cs="Times New Roman"/>
          <w:szCs w:val="24"/>
        </w:rPr>
        <w:t xml:space="preserve"> εργαζόμενος προσλαμβάνεται με σύμβαση πλήρους απασχόλησης. Σε κάθε περίπτωση, ανεξαρτήτως των εκπτώσεων, ο εργοδότης θα οφείλει τρεις μήνες ένσημα ως απόδοση ελάχιστης δικαιοσύνης στον εργαζόμενο που ήταν αδήλωτος, ενώ σε περίπτωση υποτροπής το πρόστιμο θ</w:t>
      </w:r>
      <w:r>
        <w:rPr>
          <w:rFonts w:eastAsia="Times New Roman" w:cs="Times New Roman"/>
          <w:szCs w:val="24"/>
        </w:rPr>
        <w:t>α πολλαπλασιάζεται κατά 100% ή 200%, ανάλογα με τις φορές που υποτροπιάζει η επιχείρηση. Άρα, με αυτόν τον τρόπο οργανώνουμε μία ολιστική προσέγγιση του προβλήματος, η οποία στηρίχθηκε ακριβώς στην παρατήρηση των αποτελεσμάτων μέσω της δράσης του Σώματος Ε</w:t>
      </w:r>
      <w:r>
        <w:rPr>
          <w:rFonts w:eastAsia="Times New Roman" w:cs="Times New Roman"/>
          <w:szCs w:val="24"/>
        </w:rPr>
        <w:t>πιθεώρησης Εργασίας.</w:t>
      </w:r>
    </w:p>
    <w:p w14:paraId="719A558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εργολαβίες, για πρώτη φορά βάζουμε κάποιους κανόνες στο καθεστώς των εργολαβιών. Θεσμοθετούμε τη </w:t>
      </w:r>
      <w:proofErr w:type="spellStart"/>
      <w:r>
        <w:rPr>
          <w:rFonts w:eastAsia="Times New Roman" w:cs="Times New Roman"/>
          <w:szCs w:val="24"/>
        </w:rPr>
        <w:t>συνευθύνη</w:t>
      </w:r>
      <w:proofErr w:type="spellEnd"/>
      <w:r>
        <w:rPr>
          <w:rFonts w:eastAsia="Times New Roman" w:cs="Times New Roman"/>
          <w:szCs w:val="24"/>
        </w:rPr>
        <w:t xml:space="preserve"> του αναθέτοντος το έργο, του εργολάβου, των υπεργολάβων, απέναντι στους εργαζόμενους για τα ασφαλιστικά και μισθο</w:t>
      </w:r>
      <w:r>
        <w:rPr>
          <w:rFonts w:eastAsia="Times New Roman" w:cs="Times New Roman"/>
          <w:szCs w:val="24"/>
        </w:rPr>
        <w:t>λογικά τους δικαιώματα, για τις ασφαλιστικές και μισθολογικές τους απαιτήσεις, αλλά και για μία σειρά κανόνων</w:t>
      </w:r>
      <w:r>
        <w:rPr>
          <w:rFonts w:eastAsia="Times New Roman" w:cs="Times New Roman"/>
          <w:szCs w:val="24"/>
        </w:rPr>
        <w:t>,</w:t>
      </w:r>
      <w:r>
        <w:rPr>
          <w:rFonts w:eastAsia="Times New Roman" w:cs="Times New Roman"/>
          <w:szCs w:val="24"/>
        </w:rPr>
        <w:t xml:space="preserve"> που αφορούν την υγεία και ασφάλεια στην επιχείρηση, για την αποζημίωση απόλυσης, για την αποζημίωση σε περίπτωση εργατικού ατυχήματος. Θωρακίζουμ</w:t>
      </w:r>
      <w:r>
        <w:rPr>
          <w:rFonts w:eastAsia="Times New Roman" w:cs="Times New Roman"/>
          <w:szCs w:val="24"/>
        </w:rPr>
        <w:t>ε, λοιπόν, έτσι τον εργαζόμενο, καθώς πλέον όλοι ευθύνονται το ίδιο απέναντί του. Σε κάθε περίπτωση ο εργαζόμενος θα λαμβάνει αυτά που δικαιούται, ενώ με αυτόν τον τρόπο δημιουργούμε και έναν αποτρεπτικό χαρακτήρα στο να συνάπτονται εργολαβίες εκεί που δεν</w:t>
      </w:r>
      <w:r>
        <w:rPr>
          <w:rFonts w:eastAsia="Times New Roman" w:cs="Times New Roman"/>
          <w:szCs w:val="24"/>
        </w:rPr>
        <w:t xml:space="preserve"> θα έπρεπε να υπάρχουν, καθώς πια θα ευθύνονται απέναντι στους εργαζόμενους με τον ίδιο τρόπο όλοι στη σειρά των εργολάβων και του αναθέτοντος. </w:t>
      </w:r>
    </w:p>
    <w:p w14:paraId="719A558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Άκουσα την κριτική διά στόματος ΣΕΒ και </w:t>
      </w:r>
      <w:r w:rsidRPr="006B5B37">
        <w:rPr>
          <w:rFonts w:eastAsia="Times New Roman" w:cs="Times New Roman"/>
          <w:szCs w:val="24"/>
        </w:rPr>
        <w:t>Νέας Δημοκρατίας</w:t>
      </w:r>
      <w:r>
        <w:rPr>
          <w:rFonts w:eastAsia="Times New Roman" w:cs="Times New Roman"/>
          <w:szCs w:val="24"/>
        </w:rPr>
        <w:t xml:space="preserve"> ότι μήπως επιβαρύνονται υπερβολικά οι επιχειρήσεις με </w:t>
      </w:r>
      <w:r>
        <w:rPr>
          <w:rFonts w:eastAsia="Times New Roman" w:cs="Times New Roman"/>
          <w:szCs w:val="24"/>
        </w:rPr>
        <w:t xml:space="preserve">αυτό το μέτρο. Θα μπορούσα να απαντήσω στο εάν επιβαρύνονται ή δεν επιβαρύνονται εν τοις </w:t>
      </w:r>
      <w:proofErr w:type="spellStart"/>
      <w:r>
        <w:rPr>
          <w:rFonts w:eastAsia="Times New Roman" w:cs="Times New Roman"/>
          <w:szCs w:val="24"/>
        </w:rPr>
        <w:t>πράγμασι</w:t>
      </w:r>
      <w:proofErr w:type="spellEnd"/>
      <w:r>
        <w:rPr>
          <w:rFonts w:eastAsia="Times New Roman" w:cs="Times New Roman"/>
          <w:szCs w:val="24"/>
        </w:rPr>
        <w:t>. Όμως, νομίζω ότι επί της αρχής είναι άλλο το ερώτημα που πρέπει να απαντά κανείς. Μπορούμε να δεχθούμε εργαζόμενους οι οποίοι θα γίνονται θύματα πρακτικών ερ</w:t>
      </w:r>
      <w:r>
        <w:rPr>
          <w:rFonts w:eastAsia="Times New Roman" w:cs="Times New Roman"/>
          <w:szCs w:val="24"/>
        </w:rPr>
        <w:t>γολαβιών να μένουν απλήρωτοι; Αυτό είναι το ερώτημα στο οποίο θα πρέπει να απαντάμε και όχι το ερώτημα εάν τυχόν αυτή η ρύθμιση μπορεί να δημιουργήσει γραφειοκρατικά κόστη σε μία επιχείρηση.</w:t>
      </w:r>
    </w:p>
    <w:p w14:paraId="719A558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δική μας θέση -το είπε και ο Υφυπουργός κ. Ηλιόπουλος πριν από </w:t>
      </w:r>
      <w:r>
        <w:rPr>
          <w:rFonts w:eastAsia="Times New Roman" w:cs="Times New Roman"/>
          <w:szCs w:val="24"/>
        </w:rPr>
        <w:t xml:space="preserve"> λίγο-είναι σαφής, ότι εδώ το βάρος, τον κίνδυνο δεν μπορούν να τον φέρουν οι εργαζόμενοι, τον κίνδυνο θα τον φέρει η επιχείρηση. Εξάλλου, όπως ήδη είπα, ο κανόνας αυτός της </w:t>
      </w:r>
      <w:proofErr w:type="spellStart"/>
      <w:r>
        <w:rPr>
          <w:rFonts w:eastAsia="Times New Roman" w:cs="Times New Roman"/>
          <w:szCs w:val="24"/>
        </w:rPr>
        <w:t>συνευθύνης</w:t>
      </w:r>
      <w:proofErr w:type="spellEnd"/>
      <w:r>
        <w:rPr>
          <w:rFonts w:eastAsia="Times New Roman" w:cs="Times New Roman"/>
          <w:szCs w:val="24"/>
        </w:rPr>
        <w:t xml:space="preserve"> είναι ένας κανόνας ο οποίος έχει θεσμοθετηθεί εδώ και δεκαετίες σε πάρα</w:t>
      </w:r>
      <w:r>
        <w:rPr>
          <w:rFonts w:eastAsia="Times New Roman" w:cs="Times New Roman"/>
          <w:szCs w:val="24"/>
        </w:rPr>
        <w:t xml:space="preserve"> πολλές άλλες ευρωπαϊκές χώρες.</w:t>
      </w:r>
    </w:p>
    <w:p w14:paraId="719A558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ίδιο κάνουμε και σε ό,τι αφορά την πρακτική άσκηση και τη μαθητεία. Ορίζουμε με σαφήνεια το όριο των ατόμων</w:t>
      </w:r>
      <w:r>
        <w:rPr>
          <w:rFonts w:eastAsia="Times New Roman" w:cs="Times New Roman"/>
          <w:szCs w:val="24"/>
        </w:rPr>
        <w:t>,</w:t>
      </w:r>
      <w:r>
        <w:rPr>
          <w:rFonts w:eastAsia="Times New Roman" w:cs="Times New Roman"/>
          <w:szCs w:val="24"/>
        </w:rPr>
        <w:t xml:space="preserve"> που μπορούν να απασχολούνται σε μία επιχείρηση στο πλαίσιο πρακτικής άσκησης και μαθητείας και ταυτόχρονα, κάνου</w:t>
      </w:r>
      <w:r>
        <w:rPr>
          <w:rFonts w:eastAsia="Times New Roman" w:cs="Times New Roman"/>
          <w:szCs w:val="24"/>
        </w:rPr>
        <w:t>με υποχρεωτική τη δήλωσή τους στο πληροφοριακό σύστημα «ΕΡΓΑΝΗ» προκειμένου να μπορεί το Σώμα Επιθεώρησης Εργασίας να ελέγχει εάν τηρείται η νομοθεσία εκεί, να ελέγχει πόσοι είναι, να ελέγχει ποιοι είναι, να ελέγχει τα ωράριά τους. Και επομένως, νομίζω ότι</w:t>
      </w:r>
      <w:r>
        <w:rPr>
          <w:rFonts w:eastAsia="Times New Roman" w:cs="Times New Roman"/>
          <w:szCs w:val="24"/>
        </w:rPr>
        <w:t xml:space="preserve"> με αυτό βάζουμε ένα όριο, δεν λέω ότι επιλύουμε το πρόβλημα, αλλά σίγουρα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βάζουμε ένα όριο στην καταχρηστική πρακτική</w:t>
      </w:r>
      <w:r>
        <w:rPr>
          <w:rFonts w:eastAsia="Times New Roman" w:cs="Times New Roman"/>
          <w:szCs w:val="24"/>
        </w:rPr>
        <w:t>,</w:t>
      </w:r>
      <w:r>
        <w:rPr>
          <w:rFonts w:eastAsia="Times New Roman" w:cs="Times New Roman"/>
          <w:szCs w:val="24"/>
        </w:rPr>
        <w:t xml:space="preserve"> που είχαμε μέχρι σήμερα όπου σε πολλές περιπτώσεις οι επιχειρήσεις αντικαθιστούσαν θέσεις εργασίας με μαθητευόμενους. Το ίδιο</w:t>
      </w:r>
      <w:r>
        <w:rPr>
          <w:rFonts w:eastAsia="Times New Roman" w:cs="Times New Roman"/>
          <w:szCs w:val="24"/>
        </w:rPr>
        <w:t xml:space="preserve"> κάνουμε και στην περίπτωση της υπερεργασίας, όπου πλέον καθιστούμε υποχρεωτική την αναγραφή και της υπερεργασίας, όπως ακριβώς και τις υπόλοιπες μεταβολές στον χρόνο εργασίας στο ηλεκτρονικό σύστημα, προκειμένου να μπορεί να ελέγχεται και άρα τελικά να αμ</w:t>
      </w:r>
      <w:r>
        <w:rPr>
          <w:rFonts w:eastAsia="Times New Roman" w:cs="Times New Roman"/>
          <w:szCs w:val="24"/>
        </w:rPr>
        <w:t xml:space="preserve">είβεται, γιατί αυτό είναι το νόημα με την τήρηση των ωραρίων. </w:t>
      </w:r>
    </w:p>
    <w:p w14:paraId="719A558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Αυτά τα τρία πεδία, </w:t>
      </w:r>
      <w:r w:rsidRPr="005A6BE2">
        <w:rPr>
          <w:rFonts w:eastAsia="Times New Roman" w:cs="Times New Roman"/>
          <w:szCs w:val="24"/>
        </w:rPr>
        <w:t xml:space="preserve">εργολαβίες, </w:t>
      </w:r>
      <w:r>
        <w:rPr>
          <w:rFonts w:eastAsia="Times New Roman" w:cs="Times New Roman"/>
          <w:szCs w:val="24"/>
        </w:rPr>
        <w:t>μαθητεία, υπερεργασία,</w:t>
      </w:r>
      <w:r w:rsidRPr="005A6BE2">
        <w:rPr>
          <w:rFonts w:eastAsia="Times New Roman" w:cs="Times New Roman"/>
          <w:szCs w:val="24"/>
        </w:rPr>
        <w:t xml:space="preserve"> ήταν και τα τρία πεδία όπου το υπάρχον πλαίσιο έπασχε ήδη πριν από τα μνημόνια</w:t>
      </w:r>
      <w:r>
        <w:rPr>
          <w:rFonts w:eastAsia="Times New Roman" w:cs="Times New Roman"/>
          <w:szCs w:val="24"/>
        </w:rPr>
        <w:t>. Δ</w:t>
      </w:r>
      <w:r w:rsidRPr="005A6BE2">
        <w:rPr>
          <w:rFonts w:eastAsia="Times New Roman" w:cs="Times New Roman"/>
          <w:szCs w:val="24"/>
        </w:rPr>
        <w:t xml:space="preserve">εν είναι </w:t>
      </w:r>
      <w:r>
        <w:rPr>
          <w:rFonts w:eastAsia="Times New Roman" w:cs="Times New Roman"/>
          <w:szCs w:val="24"/>
        </w:rPr>
        <w:t xml:space="preserve">πεδία στα </w:t>
      </w:r>
      <w:r w:rsidRPr="005A6BE2">
        <w:rPr>
          <w:rFonts w:eastAsia="Times New Roman" w:cs="Times New Roman"/>
          <w:szCs w:val="24"/>
        </w:rPr>
        <w:t>οποία διαμορφώ</w:t>
      </w:r>
      <w:r>
        <w:rPr>
          <w:rFonts w:eastAsia="Times New Roman" w:cs="Times New Roman"/>
          <w:szCs w:val="24"/>
        </w:rPr>
        <w:t xml:space="preserve">θηκαν </w:t>
      </w:r>
      <w:proofErr w:type="spellStart"/>
      <w:r>
        <w:rPr>
          <w:rFonts w:eastAsia="Times New Roman" w:cs="Times New Roman"/>
          <w:szCs w:val="24"/>
        </w:rPr>
        <w:t>παραβατικές</w:t>
      </w:r>
      <w:proofErr w:type="spellEnd"/>
      <w:r>
        <w:rPr>
          <w:rFonts w:eastAsia="Times New Roman" w:cs="Times New Roman"/>
          <w:szCs w:val="24"/>
        </w:rPr>
        <w:t xml:space="preserve"> πρακτι</w:t>
      </w:r>
      <w:r>
        <w:rPr>
          <w:rFonts w:eastAsia="Times New Roman" w:cs="Times New Roman"/>
          <w:szCs w:val="24"/>
        </w:rPr>
        <w:t>κές μετά το 2010, ήταν πεδία</w:t>
      </w:r>
      <w:r w:rsidRPr="005A6BE2">
        <w:rPr>
          <w:rFonts w:eastAsia="Times New Roman" w:cs="Times New Roman"/>
          <w:szCs w:val="24"/>
        </w:rPr>
        <w:t xml:space="preserve"> τα οποία ήδη </w:t>
      </w:r>
      <w:r>
        <w:rPr>
          <w:rFonts w:eastAsia="Times New Roman" w:cs="Times New Roman"/>
          <w:szCs w:val="24"/>
        </w:rPr>
        <w:t>πριν το 2010</w:t>
      </w:r>
      <w:r w:rsidRPr="005A6BE2">
        <w:rPr>
          <w:rFonts w:eastAsia="Times New Roman" w:cs="Times New Roman"/>
          <w:szCs w:val="24"/>
        </w:rPr>
        <w:t xml:space="preserve"> ήταν εντ</w:t>
      </w:r>
      <w:r>
        <w:rPr>
          <w:rFonts w:eastAsia="Times New Roman" w:cs="Times New Roman"/>
          <w:szCs w:val="24"/>
        </w:rPr>
        <w:t xml:space="preserve">ελώς θολά για </w:t>
      </w:r>
      <w:r w:rsidRPr="005A6BE2">
        <w:rPr>
          <w:rFonts w:eastAsia="Times New Roman" w:cs="Times New Roman"/>
          <w:szCs w:val="24"/>
        </w:rPr>
        <w:t xml:space="preserve">την προστασία της εργασίας. Και αυτή τη στιγμή κάνουμε ένα πρώτο βήμα </w:t>
      </w:r>
      <w:r>
        <w:rPr>
          <w:rFonts w:eastAsia="Times New Roman" w:cs="Times New Roman"/>
          <w:szCs w:val="24"/>
        </w:rPr>
        <w:t xml:space="preserve">για να αρχίσουμε να τα ρυθμίζουμε. Προφανώς, </w:t>
      </w:r>
      <w:r w:rsidRPr="005A6BE2">
        <w:rPr>
          <w:rFonts w:eastAsia="Times New Roman" w:cs="Times New Roman"/>
          <w:szCs w:val="24"/>
        </w:rPr>
        <w:t>υπάρχουν πολλά που μπορού</w:t>
      </w:r>
      <w:r>
        <w:rPr>
          <w:rFonts w:eastAsia="Times New Roman" w:cs="Times New Roman"/>
          <w:szCs w:val="24"/>
        </w:rPr>
        <w:t xml:space="preserve">ν να γίνουν. </w:t>
      </w:r>
    </w:p>
    <w:p w14:paraId="719A558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Και νομίζω ότι κανείς </w:t>
      </w:r>
      <w:r w:rsidRPr="005A6BE2">
        <w:rPr>
          <w:rFonts w:eastAsia="Times New Roman" w:cs="Times New Roman"/>
          <w:szCs w:val="24"/>
        </w:rPr>
        <w:t>πρέ</w:t>
      </w:r>
      <w:r w:rsidRPr="005A6BE2">
        <w:rPr>
          <w:rFonts w:eastAsia="Times New Roman" w:cs="Times New Roman"/>
          <w:szCs w:val="24"/>
        </w:rPr>
        <w:t xml:space="preserve">πει να </w:t>
      </w:r>
      <w:r>
        <w:rPr>
          <w:rFonts w:eastAsia="Times New Roman" w:cs="Times New Roman"/>
          <w:szCs w:val="24"/>
        </w:rPr>
        <w:t xml:space="preserve">απαντά </w:t>
      </w:r>
      <w:r w:rsidRPr="005A6BE2">
        <w:rPr>
          <w:rFonts w:eastAsia="Times New Roman" w:cs="Times New Roman"/>
          <w:szCs w:val="24"/>
        </w:rPr>
        <w:t xml:space="preserve">συγκεκριμένα σε αυτά τα θέματα και να </w:t>
      </w:r>
      <w:r>
        <w:rPr>
          <w:rFonts w:eastAsia="Times New Roman" w:cs="Times New Roman"/>
          <w:szCs w:val="24"/>
        </w:rPr>
        <w:t xml:space="preserve">παίρνει </w:t>
      </w:r>
      <w:r w:rsidRPr="005A6BE2">
        <w:rPr>
          <w:rFonts w:eastAsia="Times New Roman" w:cs="Times New Roman"/>
          <w:szCs w:val="24"/>
        </w:rPr>
        <w:t>πολύ συγκεκριμένη θέση</w:t>
      </w:r>
      <w:r>
        <w:rPr>
          <w:rFonts w:eastAsia="Times New Roman" w:cs="Times New Roman"/>
          <w:szCs w:val="24"/>
        </w:rPr>
        <w:t xml:space="preserve"> </w:t>
      </w:r>
      <w:r w:rsidRPr="005A6BE2">
        <w:rPr>
          <w:rFonts w:eastAsia="Times New Roman" w:cs="Times New Roman"/>
          <w:szCs w:val="24"/>
        </w:rPr>
        <w:t xml:space="preserve">εάν η </w:t>
      </w:r>
      <w:r>
        <w:rPr>
          <w:rFonts w:eastAsia="Times New Roman" w:cs="Times New Roman"/>
          <w:szCs w:val="24"/>
        </w:rPr>
        <w:t>ρύθμιση, η κάθε</w:t>
      </w:r>
      <w:r w:rsidRPr="005A6BE2">
        <w:rPr>
          <w:rFonts w:eastAsia="Times New Roman" w:cs="Times New Roman"/>
          <w:szCs w:val="24"/>
        </w:rPr>
        <w:t xml:space="preserve"> μία απ</w:t>
      </w:r>
      <w:r>
        <w:rPr>
          <w:rFonts w:eastAsia="Times New Roman" w:cs="Times New Roman"/>
          <w:szCs w:val="24"/>
        </w:rPr>
        <w:t>’</w:t>
      </w:r>
      <w:r w:rsidRPr="005A6BE2">
        <w:rPr>
          <w:rFonts w:eastAsia="Times New Roman" w:cs="Times New Roman"/>
          <w:szCs w:val="24"/>
        </w:rPr>
        <w:t xml:space="preserve"> αυτές που ανέφερα βοηθάει</w:t>
      </w:r>
      <w:r>
        <w:rPr>
          <w:rFonts w:eastAsia="Times New Roman" w:cs="Times New Roman"/>
          <w:szCs w:val="24"/>
        </w:rPr>
        <w:t xml:space="preserve"> ή </w:t>
      </w:r>
      <w:r w:rsidRPr="005A6BE2">
        <w:rPr>
          <w:rFonts w:eastAsia="Times New Roman" w:cs="Times New Roman"/>
          <w:szCs w:val="24"/>
        </w:rPr>
        <w:t>όχι τους εργαζόμενους, εάν θ</w:t>
      </w:r>
      <w:r>
        <w:rPr>
          <w:rFonts w:eastAsia="Times New Roman" w:cs="Times New Roman"/>
          <w:szCs w:val="24"/>
        </w:rPr>
        <w:t xml:space="preserve">ωρακίζει τα δικαιώματά τους, εάν διασφαλίζει καλύτερα τους </w:t>
      </w:r>
      <w:r w:rsidRPr="005A6BE2">
        <w:rPr>
          <w:rFonts w:eastAsia="Times New Roman" w:cs="Times New Roman"/>
          <w:szCs w:val="24"/>
        </w:rPr>
        <w:t xml:space="preserve">μισθούς </w:t>
      </w:r>
      <w:r>
        <w:rPr>
          <w:rFonts w:eastAsia="Times New Roman" w:cs="Times New Roman"/>
          <w:szCs w:val="24"/>
        </w:rPr>
        <w:t xml:space="preserve">τους </w:t>
      </w:r>
      <w:r w:rsidRPr="005A6BE2">
        <w:rPr>
          <w:rFonts w:eastAsia="Times New Roman" w:cs="Times New Roman"/>
          <w:szCs w:val="24"/>
        </w:rPr>
        <w:t xml:space="preserve">ή όχι. </w:t>
      </w:r>
      <w:r>
        <w:rPr>
          <w:rFonts w:eastAsia="Times New Roman" w:cs="Times New Roman"/>
          <w:szCs w:val="24"/>
        </w:rPr>
        <w:t xml:space="preserve">Σε αυτό </w:t>
      </w:r>
      <w:r>
        <w:rPr>
          <w:rFonts w:eastAsia="Times New Roman" w:cs="Times New Roman"/>
          <w:szCs w:val="24"/>
        </w:rPr>
        <w:t>νομίζω ότι θα πρέπει να απαντούν όλοι,</w:t>
      </w:r>
      <w:r w:rsidRPr="005A6BE2">
        <w:rPr>
          <w:rFonts w:eastAsia="Times New Roman" w:cs="Times New Roman"/>
          <w:szCs w:val="24"/>
        </w:rPr>
        <w:t xml:space="preserve"> ιδίως όσοι </w:t>
      </w:r>
      <w:r>
        <w:rPr>
          <w:rFonts w:eastAsia="Times New Roman" w:cs="Times New Roman"/>
          <w:szCs w:val="24"/>
        </w:rPr>
        <w:t>μιλούν</w:t>
      </w:r>
      <w:r w:rsidRPr="005A6BE2">
        <w:rPr>
          <w:rFonts w:eastAsia="Times New Roman" w:cs="Times New Roman"/>
          <w:szCs w:val="24"/>
        </w:rPr>
        <w:t xml:space="preserve"> στο όνομα των εργαζομένων. </w:t>
      </w:r>
    </w:p>
    <w:p w14:paraId="719A5589" w14:textId="77777777" w:rsidR="00E97792" w:rsidRDefault="00D70D60">
      <w:pPr>
        <w:spacing w:after="0" w:line="600" w:lineRule="auto"/>
        <w:ind w:firstLine="720"/>
        <w:jc w:val="both"/>
        <w:rPr>
          <w:rFonts w:eastAsia="Times New Roman" w:cs="Times New Roman"/>
          <w:szCs w:val="24"/>
        </w:rPr>
      </w:pPr>
      <w:r w:rsidRPr="005A6BE2">
        <w:rPr>
          <w:rFonts w:eastAsia="Times New Roman" w:cs="Times New Roman"/>
          <w:szCs w:val="24"/>
        </w:rPr>
        <w:t xml:space="preserve">Και να πω και μερικές </w:t>
      </w:r>
      <w:r>
        <w:rPr>
          <w:rFonts w:eastAsia="Times New Roman" w:cs="Times New Roman"/>
          <w:szCs w:val="24"/>
        </w:rPr>
        <w:t>κουβέντες για το α</w:t>
      </w:r>
      <w:r w:rsidRPr="005A6BE2">
        <w:rPr>
          <w:rFonts w:eastAsia="Times New Roman" w:cs="Times New Roman"/>
          <w:szCs w:val="24"/>
        </w:rPr>
        <w:t>σφαλιστικό</w:t>
      </w:r>
      <w:r>
        <w:rPr>
          <w:rFonts w:eastAsia="Times New Roman" w:cs="Times New Roman"/>
          <w:szCs w:val="24"/>
        </w:rPr>
        <w:t>, α</w:t>
      </w:r>
      <w:r w:rsidRPr="005A6BE2">
        <w:rPr>
          <w:rFonts w:eastAsia="Times New Roman" w:cs="Times New Roman"/>
          <w:szCs w:val="24"/>
        </w:rPr>
        <w:t xml:space="preserve">κολουθώντας και πάλι τη μέθοδο που είπε ο εισηγητής της </w:t>
      </w:r>
      <w:r>
        <w:rPr>
          <w:rFonts w:eastAsia="Times New Roman" w:cs="Times New Roman"/>
          <w:szCs w:val="24"/>
        </w:rPr>
        <w:t xml:space="preserve">Αξιωματικής Αντιπολίτευσης, </w:t>
      </w:r>
      <w:r w:rsidRPr="005A6BE2">
        <w:rPr>
          <w:rFonts w:eastAsia="Times New Roman" w:cs="Times New Roman"/>
          <w:szCs w:val="24"/>
        </w:rPr>
        <w:t>τι παραλάβαμε</w:t>
      </w:r>
      <w:r>
        <w:rPr>
          <w:rFonts w:eastAsia="Times New Roman" w:cs="Times New Roman"/>
          <w:szCs w:val="24"/>
        </w:rPr>
        <w:t>,</w:t>
      </w:r>
      <w:r w:rsidRPr="005A6BE2">
        <w:rPr>
          <w:rFonts w:eastAsia="Times New Roman" w:cs="Times New Roman"/>
          <w:szCs w:val="24"/>
        </w:rPr>
        <w:t xml:space="preserve"> που </w:t>
      </w:r>
      <w:r>
        <w:rPr>
          <w:rFonts w:eastAsia="Times New Roman" w:cs="Times New Roman"/>
          <w:szCs w:val="24"/>
        </w:rPr>
        <w:t>εί</w:t>
      </w:r>
      <w:r w:rsidRPr="005A6BE2">
        <w:rPr>
          <w:rFonts w:eastAsia="Times New Roman" w:cs="Times New Roman"/>
          <w:szCs w:val="24"/>
        </w:rPr>
        <w:t>μαστ</w:t>
      </w:r>
      <w:r>
        <w:rPr>
          <w:rFonts w:eastAsia="Times New Roman" w:cs="Times New Roman"/>
          <w:szCs w:val="24"/>
        </w:rPr>
        <w:t xml:space="preserve">ε: Η προηγούμενη </w:t>
      </w:r>
      <w:r>
        <w:rPr>
          <w:rFonts w:eastAsia="Times New Roman" w:cs="Times New Roman"/>
          <w:szCs w:val="24"/>
        </w:rPr>
        <w:t>κ</w:t>
      </w:r>
      <w:r>
        <w:rPr>
          <w:rFonts w:eastAsia="Times New Roman" w:cs="Times New Roman"/>
          <w:szCs w:val="24"/>
        </w:rPr>
        <w:t>υβέρνηση μά</w:t>
      </w:r>
      <w:r w:rsidRPr="005A6BE2">
        <w:rPr>
          <w:rFonts w:eastAsia="Times New Roman" w:cs="Times New Roman"/>
          <w:szCs w:val="24"/>
        </w:rPr>
        <w:t xml:space="preserve">ς παρέδωσε ένα ασφαλιστικό σύστημα με </w:t>
      </w:r>
      <w:r>
        <w:rPr>
          <w:rFonts w:eastAsia="Times New Roman" w:cs="Times New Roman"/>
          <w:szCs w:val="24"/>
        </w:rPr>
        <w:t>έλλειμμα 1,1</w:t>
      </w:r>
      <w:r w:rsidRPr="005A6BE2">
        <w:rPr>
          <w:rFonts w:eastAsia="Times New Roman" w:cs="Times New Roman"/>
          <w:szCs w:val="24"/>
        </w:rPr>
        <w:t xml:space="preserve"> δι</w:t>
      </w:r>
      <w:r>
        <w:rPr>
          <w:rFonts w:eastAsia="Times New Roman" w:cs="Times New Roman"/>
          <w:szCs w:val="24"/>
        </w:rPr>
        <w:t>σ.</w:t>
      </w:r>
      <w:r w:rsidRPr="005A6BE2">
        <w:rPr>
          <w:rFonts w:eastAsia="Times New Roman" w:cs="Times New Roman"/>
          <w:szCs w:val="24"/>
        </w:rPr>
        <w:t xml:space="preserve"> στα δημόσια ταμεία</w:t>
      </w:r>
      <w:r>
        <w:rPr>
          <w:rFonts w:eastAsia="Times New Roman" w:cs="Times New Roman"/>
          <w:szCs w:val="24"/>
        </w:rPr>
        <w:t>,</w:t>
      </w:r>
      <w:r w:rsidRPr="005A6BE2">
        <w:rPr>
          <w:rFonts w:eastAsia="Times New Roman" w:cs="Times New Roman"/>
          <w:szCs w:val="24"/>
        </w:rPr>
        <w:t xml:space="preserve"> μετά από ένδεκα διαδοχικές</w:t>
      </w:r>
      <w:r>
        <w:rPr>
          <w:rFonts w:eastAsia="Times New Roman" w:cs="Times New Roman"/>
          <w:szCs w:val="24"/>
        </w:rPr>
        <w:t xml:space="preserve">, οριζόντιες </w:t>
      </w:r>
      <w:r w:rsidRPr="005A6BE2">
        <w:rPr>
          <w:rFonts w:eastAsia="Times New Roman" w:cs="Times New Roman"/>
          <w:szCs w:val="24"/>
        </w:rPr>
        <w:t xml:space="preserve"> περικοπές </w:t>
      </w:r>
      <w:r>
        <w:rPr>
          <w:rFonts w:eastAsia="Times New Roman" w:cs="Times New Roman"/>
          <w:szCs w:val="24"/>
        </w:rPr>
        <w:t xml:space="preserve">των </w:t>
      </w:r>
      <w:r w:rsidRPr="005A6BE2">
        <w:rPr>
          <w:rFonts w:eastAsia="Times New Roman" w:cs="Times New Roman"/>
          <w:szCs w:val="24"/>
        </w:rPr>
        <w:t xml:space="preserve">συντάξεων ύψους </w:t>
      </w:r>
      <w:r>
        <w:rPr>
          <w:rFonts w:eastAsia="Times New Roman" w:cs="Times New Roman"/>
          <w:szCs w:val="24"/>
        </w:rPr>
        <w:t>έως 50%</w:t>
      </w:r>
      <w:r w:rsidRPr="005A6BE2">
        <w:rPr>
          <w:rFonts w:eastAsia="Times New Roman" w:cs="Times New Roman"/>
          <w:szCs w:val="24"/>
        </w:rPr>
        <w:t xml:space="preserve"> </w:t>
      </w:r>
      <w:r>
        <w:rPr>
          <w:rFonts w:eastAsia="Times New Roman" w:cs="Times New Roman"/>
          <w:szCs w:val="24"/>
        </w:rPr>
        <w:t xml:space="preserve">και τετρακόσιες χιλιάδες απλήρωτες συνταξιοδοτικές </w:t>
      </w:r>
      <w:r w:rsidRPr="005A6BE2">
        <w:rPr>
          <w:rFonts w:eastAsia="Times New Roman" w:cs="Times New Roman"/>
          <w:szCs w:val="24"/>
        </w:rPr>
        <w:t>παροχές</w:t>
      </w:r>
      <w:r>
        <w:rPr>
          <w:rFonts w:eastAsia="Times New Roman" w:cs="Times New Roman"/>
          <w:szCs w:val="24"/>
        </w:rPr>
        <w:t xml:space="preserve">, </w:t>
      </w:r>
      <w:r w:rsidRPr="005A6BE2">
        <w:rPr>
          <w:rFonts w:eastAsia="Times New Roman" w:cs="Times New Roman"/>
          <w:szCs w:val="24"/>
        </w:rPr>
        <w:t>κύριες, επικο</w:t>
      </w:r>
      <w:r w:rsidRPr="005A6BE2">
        <w:rPr>
          <w:rFonts w:eastAsia="Times New Roman" w:cs="Times New Roman"/>
          <w:szCs w:val="24"/>
        </w:rPr>
        <w:t>υρικές και εφάπαξ</w:t>
      </w:r>
      <w:r>
        <w:rPr>
          <w:rFonts w:eastAsia="Times New Roman" w:cs="Times New Roman"/>
          <w:szCs w:val="24"/>
        </w:rPr>
        <w:t>,</w:t>
      </w:r>
      <w:r w:rsidRPr="005A6BE2">
        <w:rPr>
          <w:rFonts w:eastAsia="Times New Roman" w:cs="Times New Roman"/>
          <w:szCs w:val="24"/>
        </w:rPr>
        <w:t xml:space="preserve"> στα συρτάρια μας, τις οποίες ανέφερα π</w:t>
      </w:r>
      <w:r>
        <w:rPr>
          <w:rFonts w:eastAsia="Times New Roman" w:cs="Times New Roman"/>
          <w:szCs w:val="24"/>
        </w:rPr>
        <w:t>ιο αναλυτικά πριν</w:t>
      </w:r>
      <w:r w:rsidRPr="005A6BE2">
        <w:rPr>
          <w:rFonts w:eastAsia="Times New Roman" w:cs="Times New Roman"/>
          <w:szCs w:val="24"/>
        </w:rPr>
        <w:t xml:space="preserve">. Αυτή ήταν η κατάσταση που παραλάβαμε στο </w:t>
      </w:r>
      <w:r>
        <w:rPr>
          <w:rFonts w:eastAsia="Times New Roman" w:cs="Times New Roman"/>
          <w:szCs w:val="24"/>
        </w:rPr>
        <w:t>α</w:t>
      </w:r>
      <w:r w:rsidRPr="005A6BE2">
        <w:rPr>
          <w:rFonts w:eastAsia="Times New Roman" w:cs="Times New Roman"/>
          <w:szCs w:val="24"/>
        </w:rPr>
        <w:t xml:space="preserve">σφαλιστικό. </w:t>
      </w:r>
    </w:p>
    <w:p w14:paraId="719A558A" w14:textId="77777777" w:rsidR="00E97792" w:rsidRDefault="00D70D60">
      <w:pPr>
        <w:spacing w:after="0" w:line="600" w:lineRule="auto"/>
        <w:ind w:firstLine="720"/>
        <w:jc w:val="both"/>
        <w:rPr>
          <w:rFonts w:eastAsia="Times New Roman" w:cs="Times New Roman"/>
          <w:szCs w:val="24"/>
        </w:rPr>
      </w:pPr>
      <w:r w:rsidRPr="005A6BE2">
        <w:rPr>
          <w:rFonts w:eastAsia="Times New Roman" w:cs="Times New Roman"/>
          <w:szCs w:val="24"/>
        </w:rPr>
        <w:t>Σήμερα</w:t>
      </w:r>
      <w:r>
        <w:rPr>
          <w:rFonts w:eastAsia="Times New Roman" w:cs="Times New Roman"/>
          <w:szCs w:val="24"/>
        </w:rPr>
        <w:t xml:space="preserve"> πού</w:t>
      </w:r>
      <w:r w:rsidRPr="005A6BE2">
        <w:rPr>
          <w:rFonts w:eastAsia="Times New Roman" w:cs="Times New Roman"/>
          <w:szCs w:val="24"/>
        </w:rPr>
        <w:t xml:space="preserve"> βρισκόμαστε τρία χρόνια μετά; Έχουμε διασφαλίσει τη βιωσιμότητα του συστήματος</w:t>
      </w:r>
      <w:r>
        <w:rPr>
          <w:rFonts w:eastAsia="Times New Roman" w:cs="Times New Roman"/>
          <w:szCs w:val="24"/>
        </w:rPr>
        <w:t xml:space="preserve"> σε μεσοπρόθεσμο και μακροπρόθεσμο</w:t>
      </w:r>
      <w:r w:rsidRPr="005A6BE2">
        <w:rPr>
          <w:rFonts w:eastAsia="Times New Roman" w:cs="Times New Roman"/>
          <w:szCs w:val="24"/>
        </w:rPr>
        <w:t xml:space="preserve"> ε</w:t>
      </w:r>
      <w:r w:rsidRPr="005A6BE2">
        <w:rPr>
          <w:rFonts w:eastAsia="Times New Roman" w:cs="Times New Roman"/>
          <w:szCs w:val="24"/>
        </w:rPr>
        <w:t>πίπεδο</w:t>
      </w:r>
      <w:r>
        <w:rPr>
          <w:rFonts w:eastAsia="Times New Roman" w:cs="Times New Roman"/>
          <w:szCs w:val="24"/>
        </w:rPr>
        <w:t>. Α</w:t>
      </w:r>
      <w:r w:rsidRPr="005A6BE2">
        <w:rPr>
          <w:rFonts w:eastAsia="Times New Roman" w:cs="Times New Roman"/>
          <w:szCs w:val="24"/>
        </w:rPr>
        <w:t xml:space="preserve">υτή είναι διασφαλισμένη ανεξαρτήτως του τι θα συμβεί </w:t>
      </w:r>
      <w:r>
        <w:rPr>
          <w:rFonts w:eastAsia="Times New Roman" w:cs="Times New Roman"/>
          <w:szCs w:val="24"/>
        </w:rPr>
        <w:t xml:space="preserve">με τις προσωπικές διαφορές </w:t>
      </w:r>
      <w:r w:rsidRPr="005A6BE2">
        <w:rPr>
          <w:rFonts w:eastAsia="Times New Roman" w:cs="Times New Roman"/>
          <w:szCs w:val="24"/>
        </w:rPr>
        <w:t xml:space="preserve">το </w:t>
      </w:r>
      <w:r>
        <w:rPr>
          <w:rFonts w:eastAsia="Times New Roman" w:cs="Times New Roman"/>
          <w:szCs w:val="24"/>
        </w:rPr>
        <w:t>2019</w:t>
      </w:r>
      <w:r w:rsidRPr="005A6BE2">
        <w:rPr>
          <w:rFonts w:eastAsia="Times New Roman" w:cs="Times New Roman"/>
          <w:szCs w:val="24"/>
        </w:rPr>
        <w:t>. Έχου</w:t>
      </w:r>
      <w:r>
        <w:rPr>
          <w:rFonts w:eastAsia="Times New Roman" w:cs="Times New Roman"/>
          <w:szCs w:val="24"/>
        </w:rPr>
        <w:t>με</w:t>
      </w:r>
      <w:r w:rsidRPr="005A6BE2">
        <w:rPr>
          <w:rFonts w:eastAsia="Times New Roman" w:cs="Times New Roman"/>
          <w:szCs w:val="24"/>
        </w:rPr>
        <w:t xml:space="preserve"> πληρώσει ληξιπρόθεσμα</w:t>
      </w:r>
      <w:r>
        <w:rPr>
          <w:rFonts w:eastAsia="Times New Roman" w:cs="Times New Roman"/>
          <w:szCs w:val="24"/>
        </w:rPr>
        <w:t xml:space="preserve"> κι</w:t>
      </w:r>
      <w:r w:rsidRPr="005A6BE2">
        <w:rPr>
          <w:rFonts w:eastAsia="Times New Roman" w:cs="Times New Roman"/>
          <w:szCs w:val="24"/>
        </w:rPr>
        <w:t xml:space="preserve"> ανέφερ</w:t>
      </w:r>
      <w:r>
        <w:rPr>
          <w:rFonts w:eastAsia="Times New Roman" w:cs="Times New Roman"/>
          <w:szCs w:val="24"/>
        </w:rPr>
        <w:t>α αναλυτικά τα νούμερα για το</w:t>
      </w:r>
      <w:r w:rsidRPr="005A6BE2">
        <w:rPr>
          <w:rFonts w:eastAsia="Times New Roman" w:cs="Times New Roman"/>
          <w:szCs w:val="24"/>
        </w:rPr>
        <w:t xml:space="preserve"> πο</w:t>
      </w:r>
      <w:r>
        <w:rPr>
          <w:rFonts w:eastAsia="Times New Roman" w:cs="Times New Roman"/>
          <w:szCs w:val="24"/>
        </w:rPr>
        <w:t>ύ</w:t>
      </w:r>
      <w:r w:rsidRPr="005A6BE2">
        <w:rPr>
          <w:rFonts w:eastAsia="Times New Roman" w:cs="Times New Roman"/>
          <w:szCs w:val="24"/>
        </w:rPr>
        <w:t xml:space="preserve"> είμαστε, τι απομένει να πληρώσουμε. Έχουμε κλείσει</w:t>
      </w:r>
      <w:r>
        <w:rPr>
          <w:rFonts w:eastAsia="Times New Roman" w:cs="Times New Roman"/>
          <w:szCs w:val="24"/>
        </w:rPr>
        <w:t>,</w:t>
      </w:r>
      <w:r w:rsidRPr="005A6BE2">
        <w:rPr>
          <w:rFonts w:eastAsia="Times New Roman" w:cs="Times New Roman"/>
          <w:szCs w:val="24"/>
        </w:rPr>
        <w:t xml:space="preserve"> λοιπόν</w:t>
      </w:r>
      <w:r>
        <w:rPr>
          <w:rFonts w:eastAsia="Times New Roman" w:cs="Times New Roman"/>
          <w:szCs w:val="24"/>
        </w:rPr>
        <w:t>,</w:t>
      </w:r>
      <w:r w:rsidRPr="005A6BE2">
        <w:rPr>
          <w:rFonts w:eastAsia="Times New Roman" w:cs="Times New Roman"/>
          <w:szCs w:val="24"/>
        </w:rPr>
        <w:t xml:space="preserve"> πληγές του παρελθόντος</w:t>
      </w:r>
      <w:r>
        <w:rPr>
          <w:rFonts w:eastAsia="Times New Roman" w:cs="Times New Roman"/>
          <w:szCs w:val="24"/>
        </w:rPr>
        <w:t xml:space="preserve"> κ</w:t>
      </w:r>
      <w:r w:rsidRPr="005A6BE2">
        <w:rPr>
          <w:rFonts w:eastAsia="Times New Roman" w:cs="Times New Roman"/>
          <w:szCs w:val="24"/>
        </w:rPr>
        <w:t>αι</w:t>
      </w:r>
      <w:r w:rsidRPr="005A6BE2">
        <w:rPr>
          <w:rFonts w:eastAsia="Times New Roman" w:cs="Times New Roman"/>
          <w:szCs w:val="24"/>
        </w:rPr>
        <w:t xml:space="preserve"> αυτή τη στιγμή έχουμε τη δυνατότητα να διορθώνουμε και λάθη τα οποία γ</w:t>
      </w:r>
      <w:r>
        <w:rPr>
          <w:rFonts w:eastAsia="Times New Roman" w:cs="Times New Roman"/>
          <w:szCs w:val="24"/>
        </w:rPr>
        <w:t>ίνονταν</w:t>
      </w:r>
      <w:r w:rsidRPr="005A6BE2">
        <w:rPr>
          <w:rFonts w:eastAsia="Times New Roman" w:cs="Times New Roman"/>
          <w:szCs w:val="24"/>
        </w:rPr>
        <w:t xml:space="preserve"> από τις προη</w:t>
      </w:r>
      <w:r>
        <w:rPr>
          <w:rFonts w:eastAsia="Times New Roman" w:cs="Times New Roman"/>
          <w:szCs w:val="24"/>
        </w:rPr>
        <w:t xml:space="preserve">γούμενες κυβερνήσεις και τα οποία τα κληρονομήσαμε. </w:t>
      </w:r>
    </w:p>
    <w:p w14:paraId="719A558B" w14:textId="77777777" w:rsidR="00E97792" w:rsidRDefault="00D70D60">
      <w:pPr>
        <w:spacing w:after="0" w:line="600" w:lineRule="auto"/>
        <w:ind w:firstLine="720"/>
        <w:jc w:val="both"/>
        <w:rPr>
          <w:rFonts w:eastAsia="Times New Roman"/>
          <w:szCs w:val="24"/>
        </w:rPr>
      </w:pPr>
      <w:r>
        <w:rPr>
          <w:rFonts w:eastAsia="Times New Roman"/>
          <w:szCs w:val="24"/>
        </w:rPr>
        <w:t xml:space="preserve">Ένα τέτοιο λάθος ήταν οι παρανόμως </w:t>
      </w:r>
      <w:proofErr w:type="spellStart"/>
      <w:r>
        <w:rPr>
          <w:rFonts w:eastAsia="Times New Roman"/>
          <w:szCs w:val="24"/>
        </w:rPr>
        <w:t>παρακρατηθείσες</w:t>
      </w:r>
      <w:proofErr w:type="spellEnd"/>
      <w:r>
        <w:rPr>
          <w:rFonts w:eastAsia="Times New Roman"/>
          <w:szCs w:val="24"/>
        </w:rPr>
        <w:t xml:space="preserve"> εισφορές υγείας, οι οποίες επεστράφησαν στους συνταξιούχους σ</w:t>
      </w:r>
      <w:r>
        <w:rPr>
          <w:rFonts w:eastAsia="Times New Roman"/>
          <w:szCs w:val="24"/>
        </w:rPr>
        <w:t>τα τέλη του 2017. Μια τέτοια προσπάθεια επούλωσης πληγών είναι η ρύθμιση των οφειλών για χρέη</w:t>
      </w:r>
      <w:r>
        <w:rPr>
          <w:rFonts w:eastAsia="Times New Roman"/>
          <w:szCs w:val="24"/>
        </w:rPr>
        <w:t>,</w:t>
      </w:r>
      <w:r>
        <w:rPr>
          <w:rFonts w:eastAsia="Times New Roman"/>
          <w:szCs w:val="24"/>
        </w:rPr>
        <w:t xml:space="preserve"> που σωρεύτηκαν ως τα τέλη του 2016 σε έως </w:t>
      </w:r>
      <w:proofErr w:type="spellStart"/>
      <w:r>
        <w:rPr>
          <w:rFonts w:eastAsia="Times New Roman"/>
          <w:szCs w:val="24"/>
        </w:rPr>
        <w:t>εκατόν</w:t>
      </w:r>
      <w:proofErr w:type="spellEnd"/>
      <w:r>
        <w:rPr>
          <w:rFonts w:eastAsia="Times New Roman"/>
          <w:szCs w:val="24"/>
        </w:rPr>
        <w:t xml:space="preserve"> είκοσι δόσεις στους ελεύθερους επαγγελματίες και τους αυτοαπασχολούμενους. Μια τέτοια βελτίωση είναι η ουσιαστικ</w:t>
      </w:r>
      <w:r>
        <w:rPr>
          <w:rFonts w:eastAsia="Times New Roman"/>
          <w:szCs w:val="24"/>
        </w:rPr>
        <w:t>ή αναθεώρηση του πίνακα μη αντιστρέψιμων παθήσεων για όσους λαμβάνουν αναπηρικές συντάξεις και την οποία κάναμε με έναν πολύ διερευνητικό και εντατικό τρόπο. Το αποδεικνύουμε νομίζω και σήμερα με τη ρύθμιση που υπάρχει στο νομοσχέδιο, που δίνουμε τη δυνατό</w:t>
      </w:r>
      <w:r>
        <w:rPr>
          <w:rFonts w:eastAsia="Times New Roman"/>
          <w:szCs w:val="24"/>
        </w:rPr>
        <w:t>τητα διαγραφής αμφισβητούμενων οφειλών και προσαυξήσεων που έχουν σωρευτεί ως 31</w:t>
      </w:r>
      <w:r>
        <w:rPr>
          <w:rFonts w:eastAsia="Times New Roman"/>
          <w:szCs w:val="24"/>
        </w:rPr>
        <w:t>-</w:t>
      </w:r>
      <w:r>
        <w:rPr>
          <w:rFonts w:eastAsia="Times New Roman"/>
          <w:szCs w:val="24"/>
        </w:rPr>
        <w:t>12</w:t>
      </w:r>
      <w:r>
        <w:rPr>
          <w:rFonts w:eastAsia="Times New Roman"/>
          <w:szCs w:val="24"/>
        </w:rPr>
        <w:t>-</w:t>
      </w:r>
      <w:r>
        <w:rPr>
          <w:rFonts w:eastAsia="Times New Roman"/>
          <w:szCs w:val="24"/>
        </w:rPr>
        <w:t>2016 σε βάρος ασφαλισμένων εξαιτίας ακριβώς της πολυνομίας και της πολυπλοκότητας του προηγούμενου νομοθετικού πλαισίου της κοινωνικής ασφάλισης σχετικά με την υπαγωγή η μη</w:t>
      </w:r>
      <w:r>
        <w:rPr>
          <w:rFonts w:eastAsia="Times New Roman"/>
          <w:szCs w:val="24"/>
        </w:rPr>
        <w:t xml:space="preserve"> σε παράλληλη ασφάλιση δυο ή περισσότερων ασφαλιστικών φορέων. </w:t>
      </w:r>
    </w:p>
    <w:p w14:paraId="719A558C" w14:textId="77777777" w:rsidR="00E97792" w:rsidRDefault="00D70D60">
      <w:pPr>
        <w:spacing w:after="0" w:line="600" w:lineRule="auto"/>
        <w:ind w:firstLine="720"/>
        <w:jc w:val="both"/>
        <w:rPr>
          <w:rFonts w:eastAsia="Times New Roman"/>
          <w:szCs w:val="24"/>
        </w:rPr>
      </w:pPr>
      <w:r>
        <w:rPr>
          <w:rFonts w:eastAsia="Times New Roman"/>
          <w:szCs w:val="24"/>
        </w:rPr>
        <w:t xml:space="preserve">Αυτές είναι εν συντομία οι πράξεις μας για το ασφαλιστικό. Αυτές ήταν εν συντομία οι πράξεις της Αξιωματικής Αντιπολίτευσης για το ασφαλιστικό. </w:t>
      </w:r>
    </w:p>
    <w:p w14:paraId="719A558D" w14:textId="77777777" w:rsidR="00E97792" w:rsidRDefault="00D70D60">
      <w:pPr>
        <w:spacing w:after="0" w:line="600" w:lineRule="auto"/>
        <w:ind w:firstLine="720"/>
        <w:jc w:val="both"/>
        <w:rPr>
          <w:rFonts w:eastAsia="Times New Roman"/>
          <w:szCs w:val="24"/>
        </w:rPr>
      </w:pPr>
      <w:r>
        <w:rPr>
          <w:rFonts w:eastAsia="Times New Roman"/>
          <w:szCs w:val="24"/>
        </w:rPr>
        <w:t>Να πω δυο φράσεις μόνο για τις ρυθμίσεις</w:t>
      </w:r>
      <w:r>
        <w:rPr>
          <w:rFonts w:eastAsia="Times New Roman"/>
          <w:szCs w:val="24"/>
        </w:rPr>
        <w:t>,</w:t>
      </w:r>
      <w:r>
        <w:rPr>
          <w:rFonts w:eastAsia="Times New Roman"/>
          <w:szCs w:val="24"/>
        </w:rPr>
        <w:t xml:space="preserve"> που υπάρχουν σχετικά με τα ασυνόδευτα προσφυγόπουλα σ’ αυτό το νομοσχέδιο. Είναι οι ρυθμίσεις που θέτουν τους κανόνες για τα αναγκαία μέτρα προστασίας των ασυνόδευτων ανήλικων προσφυγόπουλων και που το συγκεκριμένο νομοσχέδιο εισάγει το σύστημα της επιτρο</w:t>
      </w:r>
      <w:r>
        <w:rPr>
          <w:rFonts w:eastAsia="Times New Roman"/>
          <w:szCs w:val="24"/>
        </w:rPr>
        <w:t>πείας, θεσμοθετεί τα αρμόδια όργανα και καθορίζει ακριβώς τις αρμοδιότητες του επιτρόπου. Νομίζω πως έχει ιδιαίτερη σημασία αυτή τη στιγμή που το Υπουργείο Εργασίας μέσω του χαρτοφυλακίου της κοινωνικής αλληλεγγύης, μέσω του χαρτοφυλακίου της κ. Φωτίου, βά</w:t>
      </w:r>
      <w:r>
        <w:rPr>
          <w:rFonts w:eastAsia="Times New Roman"/>
          <w:szCs w:val="24"/>
        </w:rPr>
        <w:t>ζει αυτούς τους κανόνες για τα ανήλικα προσφυγόπουλα, γιατί είναι αυτή ακριβώς η στιγμή που στην Ευρώπη φουντώνει μια συζήτηση σε πολύ έντονο και πολύ υψηλό επίπεδο σχετικά με δυο αντιπαρατιθέμενα σχέδια αντιμετώπισης του προσφυγικού - μεταναστευτικού προβ</w:t>
      </w:r>
      <w:r>
        <w:rPr>
          <w:rFonts w:eastAsia="Times New Roman"/>
          <w:szCs w:val="24"/>
        </w:rPr>
        <w:t xml:space="preserve">λήματος. </w:t>
      </w:r>
    </w:p>
    <w:p w14:paraId="719A558E" w14:textId="77777777" w:rsidR="00E97792" w:rsidRDefault="00D70D60">
      <w:pPr>
        <w:spacing w:after="0" w:line="600" w:lineRule="auto"/>
        <w:ind w:firstLine="720"/>
        <w:jc w:val="both"/>
        <w:rPr>
          <w:rFonts w:eastAsia="Times New Roman"/>
          <w:szCs w:val="24"/>
        </w:rPr>
      </w:pPr>
      <w:r>
        <w:rPr>
          <w:rFonts w:eastAsia="Times New Roman"/>
          <w:szCs w:val="24"/>
        </w:rPr>
        <w:t>Από τη μια είναι το ένα σχέδιο</w:t>
      </w:r>
      <w:r>
        <w:rPr>
          <w:rFonts w:eastAsia="Times New Roman"/>
          <w:szCs w:val="24"/>
        </w:rPr>
        <w:t>,</w:t>
      </w:r>
      <w:r>
        <w:rPr>
          <w:rFonts w:eastAsia="Times New Roman"/>
          <w:szCs w:val="24"/>
        </w:rPr>
        <w:t xml:space="preserve"> που θέλει ευρωπαϊκή συλλογική λύση στη βάση της </w:t>
      </w:r>
      <w:proofErr w:type="spellStart"/>
      <w:r>
        <w:rPr>
          <w:rFonts w:eastAsia="Times New Roman"/>
          <w:szCs w:val="24"/>
        </w:rPr>
        <w:t>συνευθύνης</w:t>
      </w:r>
      <w:proofErr w:type="spellEnd"/>
      <w:r>
        <w:rPr>
          <w:rFonts w:eastAsia="Times New Roman"/>
          <w:szCs w:val="24"/>
        </w:rPr>
        <w:t xml:space="preserve"> και της αλληλεγγύης και από την άλλη ένα σχέδιο που ορίζεται στη βάση της εθνικής περιχαράκωσης και της αντίληψης μιας Ευρώπης - φρούριο. Νομίζω ότι οι δια</w:t>
      </w:r>
      <w:r>
        <w:rPr>
          <w:rFonts w:eastAsia="Times New Roman"/>
          <w:szCs w:val="24"/>
        </w:rPr>
        <w:t>τάξεις</w:t>
      </w:r>
      <w:r>
        <w:rPr>
          <w:rFonts w:eastAsia="Times New Roman"/>
          <w:szCs w:val="24"/>
        </w:rPr>
        <w:t>,</w:t>
      </w:r>
      <w:r>
        <w:rPr>
          <w:rFonts w:eastAsia="Times New Roman"/>
          <w:szCs w:val="24"/>
        </w:rPr>
        <w:t xml:space="preserve"> που έρχονται στο παρόν σχέδιο νόμου αποδεικνύουν πως η ελληνική πολιτεία θα συνεχίσει να είναι μια πολιτεία που θα λειτουργεί για να καταπολεμά τους αποκλεισμούς στη βάση της αλληλεγγύης.</w:t>
      </w:r>
    </w:p>
    <w:p w14:paraId="719A558F" w14:textId="77777777" w:rsidR="00E97792" w:rsidRDefault="00D70D60">
      <w:pPr>
        <w:spacing w:after="0" w:line="600" w:lineRule="auto"/>
        <w:ind w:firstLine="720"/>
        <w:jc w:val="both"/>
        <w:rPr>
          <w:rFonts w:eastAsia="Times New Roman"/>
          <w:szCs w:val="24"/>
        </w:rPr>
      </w:pPr>
      <w:r>
        <w:rPr>
          <w:rFonts w:eastAsia="Times New Roman"/>
          <w:szCs w:val="24"/>
        </w:rPr>
        <w:t>Κυρίες και κύριοι Βουλευτές, κλείνοντας θέλω να πω ότι το γε</w:t>
      </w:r>
      <w:r>
        <w:rPr>
          <w:rFonts w:eastAsia="Times New Roman"/>
          <w:szCs w:val="24"/>
        </w:rPr>
        <w:t xml:space="preserve">γονός </w:t>
      </w:r>
      <w:r>
        <w:rPr>
          <w:rFonts w:eastAsia="Times New Roman"/>
          <w:szCs w:val="24"/>
        </w:rPr>
        <w:t>πως</w:t>
      </w:r>
      <w:r>
        <w:rPr>
          <w:rFonts w:eastAsia="Times New Roman"/>
          <w:szCs w:val="24"/>
        </w:rPr>
        <w:t xml:space="preserve"> από το τέλος του Αυγούστου η ελληνική Κυβέρνηση θα απολαμβάνει οπωσδήποτε μεγαλύτερο βαθμό ελευθερίας στην άσκηση πολιτικής καθιστά ίσως με πιο εντατικό τρόπο τα ερωτήματα που πρέπει να απαντηθούν στον βασικό διαχωριστικό άξονα, στη βασική διαιρε</w:t>
      </w:r>
      <w:r>
        <w:rPr>
          <w:rFonts w:eastAsia="Times New Roman"/>
          <w:szCs w:val="24"/>
        </w:rPr>
        <w:t>τική τομή της εργασίας. Στα εργασιακά συγκρούονται με απόλυτη ευκρίνεια δυο αντίπαλα πολιτικά σχέδια που νομίζω ότι τα ορίζει με το δικό του τρόπο και το παρόν νομοσχέδιο. Τα ερωτήματα που τίθενται είναι συγκεκριμένα και νομίζω ότι δεν έχει κανείς την πολυ</w:t>
      </w:r>
      <w:r>
        <w:rPr>
          <w:rFonts w:eastAsia="Times New Roman"/>
          <w:szCs w:val="24"/>
        </w:rPr>
        <w:t>τέλεια να μην πάρει θέση σε αυτά:</w:t>
      </w:r>
    </w:p>
    <w:p w14:paraId="719A5590" w14:textId="77777777" w:rsidR="00E97792" w:rsidRDefault="00D70D60">
      <w:pPr>
        <w:spacing w:after="0" w:line="600" w:lineRule="auto"/>
        <w:ind w:firstLine="720"/>
        <w:jc w:val="both"/>
        <w:rPr>
          <w:rFonts w:eastAsia="Times New Roman"/>
          <w:szCs w:val="24"/>
        </w:rPr>
      </w:pPr>
      <w:r>
        <w:rPr>
          <w:rFonts w:eastAsia="Times New Roman"/>
          <w:szCs w:val="24"/>
        </w:rPr>
        <w:t>Είστε με την ενίσχυση της διαπραγματευτικής δύναμης των εργαζομένων, την ενίσχυση των εισοδημάτων τους ή με τη συμπίεση του εργατικού κόστους; Είστε με τις συλλογικές συμβάσεις εργασίας ή με την εργοδοτική αυθαιρεσία; Είστ</w:t>
      </w:r>
      <w:r>
        <w:rPr>
          <w:rFonts w:eastAsia="Times New Roman"/>
          <w:szCs w:val="24"/>
        </w:rPr>
        <w:t xml:space="preserve">ε με τους κανόνες προστασίας της εργασίας ή με τους μεγαλοεργολάβους της παραβατικότητας; Είστε με μια ανάπτυξη που σέβεται τους εργαζόμενους ή με τους τυχοδιώκτες που «βαράνε κανόνι» και αφήνουν απλήρωτες οικογένειες; Είστε με την νομιμότητα ή με τους </w:t>
      </w:r>
      <w:proofErr w:type="spellStart"/>
      <w:r>
        <w:rPr>
          <w:rFonts w:eastAsia="Times New Roman"/>
          <w:szCs w:val="24"/>
        </w:rPr>
        <w:t>μεγ</w:t>
      </w:r>
      <w:r>
        <w:rPr>
          <w:rFonts w:eastAsia="Times New Roman"/>
          <w:szCs w:val="24"/>
        </w:rPr>
        <w:t>αλοπαραβάτες</w:t>
      </w:r>
      <w:proofErr w:type="spellEnd"/>
      <w:r>
        <w:rPr>
          <w:rFonts w:eastAsia="Times New Roman"/>
          <w:szCs w:val="24"/>
        </w:rPr>
        <w:t>,</w:t>
      </w:r>
      <w:r>
        <w:rPr>
          <w:rFonts w:eastAsia="Times New Roman"/>
          <w:szCs w:val="24"/>
        </w:rPr>
        <w:t xml:space="preserve"> που φυγαδεύουν τους εργαζόμενους στα ψυγεία των εμπορευμάτων για να μην τους βρει η Επιθεώρηση Εργασίας όταν κάνει ελέγχους; Είστε με το δημόσιο σύστημα κοινωνικής ασφάλισης για όλους ή με την ιδιωτική κοινωνική ασφάλιση για τους λίγους; Είστ</w:t>
      </w:r>
      <w:r>
        <w:rPr>
          <w:rFonts w:eastAsia="Times New Roman"/>
          <w:szCs w:val="24"/>
        </w:rPr>
        <w:t xml:space="preserve">ε με το οκτάωρο ή με το δωδεκάωρο; </w:t>
      </w:r>
    </w:p>
    <w:p w14:paraId="719A5591" w14:textId="77777777" w:rsidR="00E97792" w:rsidRDefault="00D70D60">
      <w:pPr>
        <w:spacing w:after="0" w:line="600" w:lineRule="auto"/>
        <w:ind w:firstLine="720"/>
        <w:jc w:val="both"/>
        <w:rPr>
          <w:rFonts w:eastAsia="Times New Roman"/>
          <w:szCs w:val="24"/>
        </w:rPr>
      </w:pPr>
      <w:r>
        <w:rPr>
          <w:rFonts w:eastAsia="Times New Roman"/>
          <w:szCs w:val="24"/>
        </w:rPr>
        <w:t xml:space="preserve">Αυτά είναι τα ερωτήματα στα οποία πρέπει εσείς πια οι Βουλευτές να πάρετε θέση. Εμείς πήραμε θέση, η Κυβέρνηση πήρε θέση με την επαναφορά των συλλογικών συμβάσεων εργασίας, με τον νόμο που έφερε στη Βουλή τον Σεπτέμβριο </w:t>
      </w:r>
      <w:r>
        <w:rPr>
          <w:rFonts w:eastAsia="Times New Roman"/>
          <w:szCs w:val="24"/>
        </w:rPr>
        <w:t>του 2017 για την καταπολέμηση της απλήρωτης και αδήλωτης εργασίας, με τον νόμο που φέρνουμε σήμερα για τους κανόνες στις εργολαβίες και για την πρόσληψη των αδήλωτων εργαζόμενων, με την ενίσχυση του Σώματος Επιθεώρησης Εργασίας, με την αναπτυξιακή μας στρα</w:t>
      </w:r>
      <w:r>
        <w:rPr>
          <w:rFonts w:eastAsia="Times New Roman"/>
          <w:szCs w:val="24"/>
        </w:rPr>
        <w:t>τηγική που τοποθετούμε στο επίκεντρό της την εργασία.</w:t>
      </w:r>
    </w:p>
    <w:p w14:paraId="719A5592" w14:textId="77777777" w:rsidR="00E97792" w:rsidRDefault="00D70D60">
      <w:pPr>
        <w:spacing w:after="0" w:line="600" w:lineRule="auto"/>
        <w:ind w:firstLine="720"/>
        <w:jc w:val="both"/>
        <w:rPr>
          <w:rFonts w:eastAsia="Times New Roman"/>
          <w:szCs w:val="24"/>
        </w:rPr>
      </w:pPr>
      <w:r>
        <w:rPr>
          <w:rFonts w:eastAsia="Times New Roman"/>
          <w:szCs w:val="24"/>
        </w:rPr>
        <w:t>Η Κυβέρνηση, λοιπόν, αυτή έχει πάρει θέση στα ερωτήματα αυτά. Και η Αξιωματική Αντιπολίτευση έχει πάρει θέση στα ερωτήματα αυτά. Την έχει πάρει ο κ. Μητσοτάκης. Την πήρε και σήμερα με πολύ μεγάλη σαφήνε</w:t>
      </w:r>
      <w:r>
        <w:rPr>
          <w:rFonts w:eastAsia="Times New Roman"/>
          <w:szCs w:val="24"/>
        </w:rPr>
        <w:t xml:space="preserve">ια ο κ. </w:t>
      </w:r>
      <w:proofErr w:type="spellStart"/>
      <w:r>
        <w:rPr>
          <w:rFonts w:eastAsia="Times New Roman"/>
          <w:szCs w:val="24"/>
        </w:rPr>
        <w:t>Βρούτσης</w:t>
      </w:r>
      <w:proofErr w:type="spellEnd"/>
      <w:r>
        <w:rPr>
          <w:rFonts w:eastAsia="Times New Roman"/>
          <w:szCs w:val="24"/>
        </w:rPr>
        <w:t xml:space="preserve"> όταν υπεραμύνθηκε όλων των διαρθρωτικών αναγκαίων μεταρρυθμίσεων, όπως τις ονόμασε, που έκανε κατά τη διάρκεια της θητείας του, δηλαδή τη μείωση του κατώτατου μισθού κατά 22% και 32% για τους νέους, την αναστολή των συλλογικών συμβάσεων ερ</w:t>
      </w:r>
      <w:r>
        <w:rPr>
          <w:rFonts w:eastAsia="Times New Roman"/>
          <w:szCs w:val="24"/>
        </w:rPr>
        <w:t>γασίας, τη μείωση της αποζημίωσης απόλυσης, όλων αυτών των αναγκαίων μεταρρυθμίσεων των οποίων υπεραμύνθηκε σήμερα λέγοντας ότι είναι απαραίτητες για τη μείωση της ανεργίας. Άρα και η Αξιωματική Αντιπολίτευση έχει τοποθετηθεί νομίζω με σαφήνεια στα ερωτήμα</w:t>
      </w:r>
      <w:r>
        <w:rPr>
          <w:rFonts w:eastAsia="Times New Roman"/>
          <w:szCs w:val="24"/>
        </w:rPr>
        <w:t xml:space="preserve">τα. </w:t>
      </w:r>
    </w:p>
    <w:p w14:paraId="719A5593" w14:textId="77777777" w:rsidR="00E97792" w:rsidRDefault="00D70D60">
      <w:pPr>
        <w:spacing w:after="0" w:line="600" w:lineRule="auto"/>
        <w:ind w:firstLine="720"/>
        <w:jc w:val="both"/>
        <w:rPr>
          <w:rFonts w:eastAsia="Times New Roman"/>
          <w:szCs w:val="24"/>
        </w:rPr>
      </w:pPr>
      <w:r>
        <w:rPr>
          <w:rFonts w:eastAsia="Times New Roman"/>
          <w:szCs w:val="24"/>
        </w:rPr>
        <w:t xml:space="preserve">Η διαιρετική τομή υπάρχει, είναι ευκρινής και μπροστά σας και νομίζω πως ήρθε η ώρα τώρα εσείς οι υπόλοιποι Βουλευτές να πάρετε θέση. </w:t>
      </w:r>
    </w:p>
    <w:p w14:paraId="719A5594" w14:textId="77777777" w:rsidR="00E97792" w:rsidRDefault="00D70D60">
      <w:pPr>
        <w:spacing w:after="0" w:line="600" w:lineRule="auto"/>
        <w:ind w:firstLine="720"/>
        <w:jc w:val="both"/>
        <w:rPr>
          <w:rFonts w:eastAsia="Times New Roman"/>
          <w:szCs w:val="24"/>
        </w:rPr>
      </w:pPr>
      <w:r>
        <w:rPr>
          <w:rFonts w:eastAsia="Times New Roman"/>
          <w:szCs w:val="24"/>
        </w:rPr>
        <w:t>Σας ευχαριστώ πολύ.</w:t>
      </w:r>
    </w:p>
    <w:p w14:paraId="719A5595"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19A5596" w14:textId="77777777" w:rsidR="00E97792" w:rsidRDefault="00D70D6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θα ήθελα τον λόγο.</w:t>
      </w:r>
    </w:p>
    <w:p w14:paraId="719A5597"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Υπουργό.</w:t>
      </w:r>
    </w:p>
    <w:p w14:paraId="719A5598" w14:textId="77777777" w:rsidR="00E97792" w:rsidRDefault="00D70D60">
      <w:pPr>
        <w:spacing w:after="0" w:line="600" w:lineRule="auto"/>
        <w:ind w:firstLine="720"/>
        <w:jc w:val="both"/>
        <w:rPr>
          <w:rFonts w:eastAsia="Times New Roman"/>
          <w:szCs w:val="24"/>
        </w:rPr>
      </w:pPr>
      <w:r>
        <w:rPr>
          <w:rFonts w:eastAsia="Times New Roman"/>
          <w:szCs w:val="24"/>
        </w:rPr>
        <w:t xml:space="preserve">Σας έχω δει, κύριε </w:t>
      </w:r>
      <w:proofErr w:type="spellStart"/>
      <w:r>
        <w:rPr>
          <w:rFonts w:eastAsia="Times New Roman"/>
          <w:szCs w:val="24"/>
        </w:rPr>
        <w:t>Παφίλη</w:t>
      </w:r>
      <w:proofErr w:type="spellEnd"/>
      <w:r>
        <w:rPr>
          <w:rFonts w:eastAsia="Times New Roman"/>
          <w:szCs w:val="24"/>
        </w:rPr>
        <w:t xml:space="preserve">. Δώστε μου μερικά δευτερόλεπτα. </w:t>
      </w:r>
    </w:p>
    <w:p w14:paraId="719A5599" w14:textId="77777777" w:rsidR="00E97792" w:rsidRDefault="00D70D60">
      <w:pPr>
        <w:spacing w:after="0" w:line="600" w:lineRule="auto"/>
        <w:ind w:firstLine="720"/>
        <w:jc w:val="both"/>
        <w:rPr>
          <w:rFonts w:eastAsia="Times New Roman"/>
          <w:szCs w:val="24"/>
        </w:rPr>
      </w:pPr>
      <w:r>
        <w:rPr>
          <w:rFonts w:eastAsia="Times New Roman"/>
          <w:szCs w:val="24"/>
        </w:rPr>
        <w:t xml:space="preserve">Ο Υπουργός κ. Πετρόπουλος θέλει να ενημερώσει το Σώμα για μια νομοτεχνική βελτίωση. </w:t>
      </w:r>
    </w:p>
    <w:p w14:paraId="719A559A" w14:textId="77777777" w:rsidR="00E97792" w:rsidRDefault="00D70D60">
      <w:pPr>
        <w:spacing w:after="0" w:line="600" w:lineRule="auto"/>
        <w:ind w:firstLine="720"/>
        <w:jc w:val="both"/>
        <w:rPr>
          <w:rFonts w:eastAsia="Times New Roman"/>
          <w:szCs w:val="24"/>
        </w:rPr>
      </w:pPr>
      <w:r>
        <w:rPr>
          <w:rFonts w:eastAsia="Times New Roman"/>
          <w:szCs w:val="24"/>
        </w:rPr>
        <w:t xml:space="preserve">Αμέσως μετά, κύριε </w:t>
      </w:r>
      <w:proofErr w:type="spellStart"/>
      <w:r>
        <w:rPr>
          <w:rFonts w:eastAsia="Times New Roman"/>
          <w:szCs w:val="24"/>
        </w:rPr>
        <w:t>Παφίλη</w:t>
      </w:r>
      <w:proofErr w:type="spellEnd"/>
      <w:r>
        <w:rPr>
          <w:rFonts w:eastAsia="Times New Roman"/>
          <w:szCs w:val="24"/>
        </w:rPr>
        <w:t>, σας δίνω τον λόγο.</w:t>
      </w:r>
    </w:p>
    <w:p w14:paraId="719A559B" w14:textId="77777777" w:rsidR="00E97792" w:rsidRDefault="00D70D60">
      <w:pPr>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Κύριε Πρόεδρε, είναι μια διόρθωση μετά τη νομοτεχνική που έκανα σχετικά με τα εκκλησιαστικά νομικά πρόσωπα δημοσίου δικαίου. Ενώ </w:t>
      </w:r>
      <w:proofErr w:type="spellStart"/>
      <w:r>
        <w:rPr>
          <w:rFonts w:eastAsia="Times New Roman"/>
          <w:szCs w:val="24"/>
        </w:rPr>
        <w:t>παρελείφθη</w:t>
      </w:r>
      <w:proofErr w:type="spellEnd"/>
      <w:r>
        <w:rPr>
          <w:rFonts w:eastAsia="Times New Roman"/>
          <w:szCs w:val="24"/>
        </w:rPr>
        <w:t xml:space="preserve"> η σχετική παράγραφος,</w:t>
      </w:r>
      <w:r>
        <w:rPr>
          <w:rFonts w:eastAsia="Times New Roman"/>
          <w:szCs w:val="24"/>
        </w:rPr>
        <w:t xml:space="preserve"> δεν έφυγε από τον τίτλο. Επομένως, από τον τίτλο του σχετικού άρθρου 4 διαγράφεται η φράση «και εκκλησιαστικών νομικών προσώπων δημοσίου δικαίου». </w:t>
      </w:r>
    </w:p>
    <w:p w14:paraId="719A559C" w14:textId="77777777" w:rsidR="00E97792" w:rsidRDefault="00D70D60">
      <w:pPr>
        <w:spacing w:after="0" w:line="600" w:lineRule="auto"/>
        <w:ind w:firstLine="720"/>
        <w:jc w:val="both"/>
        <w:rPr>
          <w:rFonts w:eastAsia="Times New Roman"/>
          <w:szCs w:val="24"/>
        </w:rPr>
      </w:pPr>
      <w:r>
        <w:rPr>
          <w:rFonts w:eastAsia="Times New Roman"/>
          <w:szCs w:val="24"/>
        </w:rPr>
        <w:t xml:space="preserve">Αυτή είναι η νομοτεχνική βελτίωση. </w:t>
      </w:r>
    </w:p>
    <w:p w14:paraId="719A559D" w14:textId="77777777" w:rsidR="00E97792" w:rsidRDefault="00D70D60">
      <w:pPr>
        <w:spacing w:after="0" w:line="600" w:lineRule="auto"/>
        <w:ind w:firstLine="720"/>
        <w:jc w:val="both"/>
        <w:rPr>
          <w:rFonts w:eastAsia="Times New Roman"/>
          <w:szCs w:val="24"/>
        </w:rPr>
      </w:pPr>
      <w:r w:rsidRPr="00F64A5B">
        <w:rPr>
          <w:rFonts w:eastAsia="Times New Roman"/>
          <w:szCs w:val="24"/>
        </w:rPr>
        <w:t>(</w:t>
      </w:r>
      <w:r>
        <w:rPr>
          <w:rFonts w:eastAsia="Times New Roman"/>
          <w:szCs w:val="24"/>
        </w:rPr>
        <w:t>Στο σημείο αυτό ο Υφυπουργός κ. Αναστάσιος Πετρόπουλος καταθέτει για τ</w:t>
      </w:r>
      <w:r>
        <w:rPr>
          <w:rFonts w:eastAsia="Times New Roman"/>
          <w:szCs w:val="24"/>
        </w:rPr>
        <w:t>α Πρακτικά την προαναφερθείσα νομοτεχνική βελτίωση, η οποία έχει ως εξής:</w:t>
      </w:r>
    </w:p>
    <w:p w14:paraId="719A559E" w14:textId="77777777" w:rsidR="00E97792" w:rsidRDefault="00D70D60">
      <w:pPr>
        <w:spacing w:after="0" w:line="600" w:lineRule="auto"/>
        <w:ind w:firstLine="720"/>
        <w:jc w:val="center"/>
        <w:rPr>
          <w:rFonts w:eastAsia="Times New Roman"/>
          <w:color w:val="FF0000"/>
          <w:szCs w:val="24"/>
        </w:rPr>
      </w:pPr>
      <w:r>
        <w:rPr>
          <w:rFonts w:eastAsia="Times New Roman"/>
          <w:color w:val="FF0000"/>
          <w:szCs w:val="24"/>
        </w:rPr>
        <w:t>(</w:t>
      </w:r>
      <w:r w:rsidRPr="00470223">
        <w:rPr>
          <w:rFonts w:eastAsia="Times New Roman"/>
          <w:color w:val="FF0000"/>
          <w:szCs w:val="24"/>
        </w:rPr>
        <w:t>ΑΛΛΑΓΗ ΣΕΛΙΔΑΣ</w:t>
      </w:r>
      <w:r>
        <w:rPr>
          <w:rFonts w:eastAsia="Times New Roman"/>
          <w:color w:val="FF0000"/>
          <w:szCs w:val="24"/>
        </w:rPr>
        <w:t>)</w:t>
      </w:r>
    </w:p>
    <w:p w14:paraId="719A559F" w14:textId="77777777" w:rsidR="00E97792" w:rsidRDefault="00D70D60">
      <w:pPr>
        <w:spacing w:after="0" w:line="600" w:lineRule="auto"/>
        <w:ind w:firstLine="720"/>
        <w:jc w:val="center"/>
        <w:rPr>
          <w:rFonts w:eastAsia="Times New Roman"/>
          <w:color w:val="FF0000"/>
          <w:szCs w:val="24"/>
        </w:rPr>
      </w:pPr>
      <w:r>
        <w:rPr>
          <w:rFonts w:eastAsia="Times New Roman"/>
          <w:color w:val="FF0000"/>
          <w:szCs w:val="24"/>
        </w:rPr>
        <w:t>(Να μπει η σελίδα 417)</w:t>
      </w:r>
    </w:p>
    <w:p w14:paraId="719A55A0" w14:textId="77777777" w:rsidR="00E97792" w:rsidRDefault="00D70D60">
      <w:pPr>
        <w:spacing w:after="0" w:line="600" w:lineRule="auto"/>
        <w:ind w:firstLine="720"/>
        <w:jc w:val="center"/>
        <w:rPr>
          <w:rFonts w:eastAsia="Times New Roman"/>
          <w:color w:val="FF0000"/>
          <w:szCs w:val="24"/>
        </w:rPr>
      </w:pPr>
      <w:r>
        <w:rPr>
          <w:rFonts w:eastAsia="Times New Roman"/>
          <w:color w:val="FF0000"/>
          <w:szCs w:val="24"/>
        </w:rPr>
        <w:t>(</w:t>
      </w:r>
      <w:r w:rsidRPr="00470223">
        <w:rPr>
          <w:rFonts w:eastAsia="Times New Roman"/>
          <w:color w:val="FF0000"/>
          <w:szCs w:val="24"/>
        </w:rPr>
        <w:t>ΑΛΛΑΓΗ ΣΕΛΙΔΑΣ</w:t>
      </w:r>
      <w:r>
        <w:rPr>
          <w:rFonts w:eastAsia="Times New Roman"/>
          <w:color w:val="FF0000"/>
          <w:szCs w:val="24"/>
        </w:rPr>
        <w:t>)</w:t>
      </w:r>
    </w:p>
    <w:p w14:paraId="719A55A1"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Ευχαριστώ τον κύριο Υπουργό.</w:t>
      </w:r>
    </w:p>
    <w:p w14:paraId="719A55A2" w14:textId="77777777" w:rsidR="00E97792" w:rsidRDefault="00D70D6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xml:space="preserve">, έχετε τον λόγο. </w:t>
      </w:r>
    </w:p>
    <w:p w14:paraId="719A55A3" w14:textId="77777777" w:rsidR="00E97792" w:rsidRDefault="00D70D6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Ευχαριστώ, κύρ</w:t>
      </w:r>
      <w:r>
        <w:rPr>
          <w:rFonts w:eastAsia="Times New Roman"/>
          <w:szCs w:val="24"/>
        </w:rPr>
        <w:t xml:space="preserve">ιε Πρόεδρε. </w:t>
      </w:r>
    </w:p>
    <w:p w14:paraId="719A55A4" w14:textId="77777777" w:rsidR="00E97792" w:rsidRDefault="00D70D60">
      <w:pPr>
        <w:spacing w:after="0" w:line="600" w:lineRule="auto"/>
        <w:ind w:firstLine="720"/>
        <w:jc w:val="both"/>
        <w:rPr>
          <w:rFonts w:eastAsia="Times New Roman"/>
          <w:szCs w:val="24"/>
        </w:rPr>
      </w:pPr>
      <w:r>
        <w:rPr>
          <w:rFonts w:eastAsia="Times New Roman"/>
          <w:szCs w:val="24"/>
        </w:rPr>
        <w:t>Η κυρία Υπουργός ή δεν ακούει, δεν προσέχει τι λέμε ή ακούει κάποιους που τη συμβουλεύουν ή συνειδητά κάνει προβοκάτσια. Ας το επιλέξει η ίδια.</w:t>
      </w:r>
    </w:p>
    <w:p w14:paraId="719A55A5" w14:textId="77777777" w:rsidR="00E97792" w:rsidRDefault="00D70D60">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Ξέρετε ότι και ακούει και προσέχει.</w:t>
      </w:r>
    </w:p>
    <w:p w14:paraId="719A55A6" w14:textId="77777777" w:rsidR="00E97792" w:rsidRDefault="00D70D6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Τι είπα εγώ; Εγώ, σε ένα επι</w:t>
      </w:r>
      <w:r>
        <w:rPr>
          <w:rFonts w:eastAsia="Times New Roman"/>
          <w:szCs w:val="24"/>
        </w:rPr>
        <w:t>χείρημα ότι με βάση την καινούρια ρύθμιση δίνεται κίνητρο στους εργαζόμενους να καταγγέλλουν τους εργοδότες στην Επιθεώρηση Εργασίας, λέω ότι από μόνο του αυτό δεν φτάνει. Υπάρχουν τα Πρακτικά. Γιατί αυτό που γνωρίζουν όλοι είναι η τρομοκρατία που ασκείται</w:t>
      </w:r>
      <w:r>
        <w:rPr>
          <w:rFonts w:eastAsia="Times New Roman"/>
          <w:szCs w:val="24"/>
        </w:rPr>
        <w:t xml:space="preserve"> στους χώρους δουλειάς -δεν λέω αυτές ακριβώς τις λέξεις- κι ότι όταν πάει κάποιος και καταγγείλει στην Επιθεώρηση Εργασίας απολύεται και μάλιστα πολλές φορές μπαίνει σε </w:t>
      </w:r>
      <w:r>
        <w:rPr>
          <w:rFonts w:eastAsia="Times New Roman"/>
          <w:szCs w:val="24"/>
          <w:lang w:val="en-US"/>
        </w:rPr>
        <w:t>black</w:t>
      </w:r>
      <w:r w:rsidRPr="005558B7">
        <w:rPr>
          <w:rFonts w:eastAsia="Times New Roman"/>
          <w:szCs w:val="24"/>
        </w:rPr>
        <w:t xml:space="preserve"> </w:t>
      </w:r>
      <w:r>
        <w:rPr>
          <w:rFonts w:eastAsia="Times New Roman"/>
          <w:szCs w:val="24"/>
          <w:lang w:val="en-US"/>
        </w:rPr>
        <w:t>list</w:t>
      </w:r>
      <w:r>
        <w:rPr>
          <w:rFonts w:eastAsia="Times New Roman"/>
          <w:szCs w:val="24"/>
        </w:rPr>
        <w:t xml:space="preserve"> και δεν μπορεί να βρει δουλειά. Αυτό όποιος το αμφισβητεί μάλλον είναι εκτός πραγματικότητας. </w:t>
      </w:r>
    </w:p>
    <w:p w14:paraId="719A55A7" w14:textId="77777777" w:rsidR="00E97792" w:rsidRDefault="00D70D60">
      <w:pPr>
        <w:spacing w:after="0" w:line="600" w:lineRule="auto"/>
        <w:ind w:firstLine="720"/>
        <w:jc w:val="both"/>
        <w:rPr>
          <w:rFonts w:eastAsia="Times New Roman"/>
          <w:szCs w:val="24"/>
        </w:rPr>
      </w:pPr>
      <w:r>
        <w:rPr>
          <w:rFonts w:eastAsia="Times New Roman"/>
          <w:szCs w:val="24"/>
        </w:rPr>
        <w:t>Και μάλιστα η προβοκάτσια πού είναι; Λέει η κυρία Υπουργός ότι το κόμμα της εργατικής τάξης καλεί τους εργαζόμενους να μην πάνε στην Επιθεώρηση Εργασίας. Σοβαρο</w:t>
      </w:r>
      <w:r>
        <w:rPr>
          <w:rFonts w:eastAsia="Times New Roman"/>
          <w:szCs w:val="24"/>
        </w:rPr>
        <w:t>λογείτε; Γι’ αυτό λέω «πού ζείτε;». Δεν ξέρετε τη μάχη που δίνουν δικοί μας συνδικαλιστές για να πάει η Επιθεώρηση Εργασίας όταν είναι στημένη και ειδοποιημένη η εργοδοσία πολλές φορές, όταν πάνε στα δικαστήρια; Δεν ξέρετε πόσοι κομμουνιστές κι άλλοι ριζοσ</w:t>
      </w:r>
      <w:r>
        <w:rPr>
          <w:rFonts w:eastAsia="Times New Roman"/>
          <w:szCs w:val="24"/>
        </w:rPr>
        <w:t xml:space="preserve">πάστες, όχι μόνο κομμουνιστές, έχουν απολυθεί ακριβώς επειδή κατέφυγαν σ’ αυτά; Δεν τα ξέρετε αυτά; Αντί δηλαδή να καταγγείλετε τους εργοδότες που ασκούν τρομοκρατία λέτε ότι εμείς καλούμε. Σκιζόμαστε κυριολεκτικά και το πληρώνουμε. Όσους ανακάλυπταν τους </w:t>
      </w:r>
      <w:r>
        <w:rPr>
          <w:rFonts w:eastAsia="Times New Roman"/>
          <w:szCs w:val="24"/>
        </w:rPr>
        <w:t xml:space="preserve">έδιωχναν την άλλη μέρα στα εργοστάσια. Δεν τα ξέρετε αυτά; </w:t>
      </w:r>
    </w:p>
    <w:p w14:paraId="719A55A8" w14:textId="77777777" w:rsidR="00E97792" w:rsidRDefault="00D70D60">
      <w:pPr>
        <w:spacing w:after="0" w:line="600" w:lineRule="auto"/>
        <w:ind w:firstLine="720"/>
        <w:jc w:val="both"/>
        <w:rPr>
          <w:rFonts w:eastAsia="Times New Roman"/>
          <w:szCs w:val="24"/>
        </w:rPr>
      </w:pPr>
      <w:r>
        <w:rPr>
          <w:rFonts w:eastAsia="Times New Roman"/>
          <w:szCs w:val="24"/>
        </w:rPr>
        <w:t xml:space="preserve">Αυτό δεν είναι Υπουργός Εργασίας, με </w:t>
      </w:r>
      <w:proofErr w:type="spellStart"/>
      <w:r>
        <w:rPr>
          <w:rFonts w:eastAsia="Times New Roman"/>
          <w:szCs w:val="24"/>
        </w:rPr>
        <w:t>συγχωρείτε</w:t>
      </w:r>
      <w:proofErr w:type="spellEnd"/>
      <w:r>
        <w:rPr>
          <w:rFonts w:eastAsia="Times New Roman"/>
          <w:szCs w:val="24"/>
        </w:rPr>
        <w:t xml:space="preserve">. Είναι Υπουργός Εργοδοσίας. Και πολύ περισσότερο όταν διαστρεβλώνετε αυτά που λέμε. </w:t>
      </w:r>
    </w:p>
    <w:p w14:paraId="719A55A9" w14:textId="77777777" w:rsidR="00E97792" w:rsidRDefault="00D70D60">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Αυτό τα ξεπερνάει όλα! </w:t>
      </w:r>
    </w:p>
    <w:p w14:paraId="719A55AA"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(Μάριος Γεωρ</w:t>
      </w:r>
      <w:r>
        <w:rPr>
          <w:rFonts w:eastAsia="Times New Roman"/>
          <w:b/>
          <w:szCs w:val="24"/>
        </w:rPr>
        <w:t>γιάδης):</w:t>
      </w:r>
      <w:r>
        <w:rPr>
          <w:rFonts w:eastAsia="Times New Roman"/>
          <w:szCs w:val="24"/>
        </w:rPr>
        <w:t xml:space="preserve"> Κύριε </w:t>
      </w:r>
      <w:proofErr w:type="spellStart"/>
      <w:r>
        <w:rPr>
          <w:rFonts w:eastAsia="Times New Roman"/>
          <w:szCs w:val="24"/>
        </w:rPr>
        <w:t>Παφίλη</w:t>
      </w:r>
      <w:proofErr w:type="spellEnd"/>
      <w:r>
        <w:rPr>
          <w:rFonts w:eastAsia="Times New Roman"/>
          <w:szCs w:val="24"/>
        </w:rPr>
        <w:t xml:space="preserve">, κύριε Μαντά, παρακαλώ. </w:t>
      </w:r>
    </w:p>
    <w:p w14:paraId="719A55AB" w14:textId="77777777" w:rsidR="00E97792" w:rsidRDefault="00D70D6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Το δεύτερο που είπα με μια ακραία έκφραση, που δεν συνηθίζω να χρησιμοποιώ, είναι ότι τα δουλεμπορικά γραφεία είναι νταβατζήδες της εργατικής τάξης. Αυτό είπα. Γιατί τι κάνουν με νόμους που </w:t>
      </w:r>
      <w:r>
        <w:rPr>
          <w:rFonts w:eastAsia="Times New Roman"/>
          <w:szCs w:val="24"/>
        </w:rPr>
        <w:t>ψηφίστηκαν και εσείς επεκτείνατε και τα απελευθερώσατε; Κάνουν τον μεσάζοντα για να πιάσει κάποιος δουλειά για να βγάλουν λεφτά. Γιατί αυτό δεν θα μπορούσε να το κάνει ο ΟΑΕΔ, παραδείγματος χάριν; Αυτοί κερδίζουν. Δεν είναι ότι δεν κερδίζουν. Αυτά είπα. Τώ</w:t>
      </w:r>
      <w:r>
        <w:rPr>
          <w:rFonts w:eastAsia="Times New Roman"/>
          <w:szCs w:val="24"/>
        </w:rPr>
        <w:t xml:space="preserve">ρα αν εσείς υπερασπίζεστε τα δουλεμπορικά γραφεία είναι δικός σας λογαριασμός. Δεν έχω να πω τίποτα περισσότερο. </w:t>
      </w:r>
    </w:p>
    <w:p w14:paraId="719A55AC" w14:textId="77777777" w:rsidR="00E97792" w:rsidRDefault="00D70D60">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Εντάξει, κύριε </w:t>
      </w:r>
      <w:proofErr w:type="spellStart"/>
      <w:r>
        <w:rPr>
          <w:rFonts w:eastAsia="Times New Roman"/>
          <w:szCs w:val="24"/>
        </w:rPr>
        <w:t>Παφίλη</w:t>
      </w:r>
      <w:proofErr w:type="spellEnd"/>
      <w:r>
        <w:rPr>
          <w:rFonts w:eastAsia="Times New Roman"/>
          <w:szCs w:val="24"/>
        </w:rPr>
        <w:t xml:space="preserve">. Δόθηκαν οι απαραίτητες εξηγήσεις. </w:t>
      </w:r>
    </w:p>
    <w:p w14:paraId="719A55AD" w14:textId="77777777" w:rsidR="00E97792" w:rsidRDefault="00D70D60">
      <w:pPr>
        <w:spacing w:after="0" w:line="600" w:lineRule="auto"/>
        <w:ind w:firstLine="720"/>
        <w:jc w:val="both"/>
        <w:rPr>
          <w:rFonts w:eastAsia="Times New Roman"/>
          <w:szCs w:val="24"/>
        </w:rPr>
      </w:pPr>
      <w:r>
        <w:rPr>
          <w:rFonts w:eastAsia="Times New Roman"/>
          <w:szCs w:val="24"/>
        </w:rPr>
        <w:t>Κυρία Υπουργέ, έχετε τον λόγο.</w:t>
      </w:r>
    </w:p>
    <w:p w14:paraId="719A55AE" w14:textId="77777777" w:rsidR="00E97792" w:rsidRDefault="00D70D60">
      <w:pPr>
        <w:spacing w:after="0" w:line="600" w:lineRule="auto"/>
        <w:ind w:firstLine="720"/>
        <w:jc w:val="both"/>
        <w:rPr>
          <w:rFonts w:eastAsia="Times New Roman"/>
          <w:szCs w:val="24"/>
        </w:rPr>
      </w:pPr>
      <w:r>
        <w:rPr>
          <w:rFonts w:eastAsia="Times New Roman"/>
          <w:b/>
          <w:szCs w:val="24"/>
        </w:rPr>
        <w:t>ΕΦΗ ΑΧΤΣΙΟΓΛΟΥ (Υπουρ</w:t>
      </w:r>
      <w:r>
        <w:rPr>
          <w:rFonts w:eastAsia="Times New Roman"/>
          <w:b/>
          <w:szCs w:val="24"/>
        </w:rPr>
        <w:t>γός Εργασίας, Κοινωνικής Ασφάλισης και Κοινωνικής Αλληλεγγύης):</w:t>
      </w:r>
      <w:r>
        <w:rPr>
          <w:rFonts w:eastAsia="Times New Roman"/>
          <w:szCs w:val="24"/>
        </w:rPr>
        <w:t xml:space="preserve"> Το τι είπατε μπορούμε να το δούμε από τα Πρακτικά. Τι είπα εγώ ότι είπατε επίσης μπορούμε να το δούμε από τα Πρακτικά. Είπα ότι είπατε ότι όταν καταγγέλλει ένας εργαζόμενος στο Σώμα Επιθεώρηση</w:t>
      </w:r>
      <w:r>
        <w:rPr>
          <w:rFonts w:eastAsia="Times New Roman"/>
          <w:szCs w:val="24"/>
        </w:rPr>
        <w:t xml:space="preserve">ς Εργασίας ξέρει τις περισσότερες φορές -και μπορεί να μην είπατε καν «τις περισσότερες φορές»- ότι την άλλη μέρα θα μείνει χωρίς δουλειά. Εσείς σκεφτείτε αν η φράση αυτή κι αν αυτή η τοποθέτηση, την οποία δεν την έχετε κάνει πρώτη φορά εσείς εδώ αλλά την </w:t>
      </w:r>
      <w:r>
        <w:rPr>
          <w:rFonts w:eastAsia="Times New Roman"/>
          <w:szCs w:val="24"/>
        </w:rPr>
        <w:t>έχω ακούσει κι άλλες φορές στη Βουλή σε σχέση με το Σώμα Επιθεώρησης Εργασίας, σπάει τον φόβο στους εργαζόμενους ή ενισχύει τον φόβο στους εργαζόμενους, τον οποίο όλοι αποδεχόμαστε ότι υπάρχει. Εσείς σκεφτείτε το αυτό.</w:t>
      </w:r>
    </w:p>
    <w:p w14:paraId="719A55AF" w14:textId="77777777" w:rsidR="00E97792" w:rsidRDefault="00D70D60">
      <w:pPr>
        <w:spacing w:after="0" w:line="600" w:lineRule="auto"/>
        <w:ind w:firstLine="720"/>
        <w:jc w:val="center"/>
        <w:rPr>
          <w:rFonts w:eastAsia="Times New Roman"/>
          <w:szCs w:val="24"/>
        </w:rPr>
      </w:pPr>
      <w:r>
        <w:rPr>
          <w:rFonts w:eastAsia="Times New Roman"/>
          <w:szCs w:val="24"/>
        </w:rPr>
        <w:t>(Χειροκροτήματα από την πτέρυγα του Σ</w:t>
      </w:r>
      <w:r>
        <w:rPr>
          <w:rFonts w:eastAsia="Times New Roman"/>
          <w:szCs w:val="24"/>
        </w:rPr>
        <w:t>ΥΡΙΖΑ)</w:t>
      </w:r>
    </w:p>
    <w:p w14:paraId="719A55B0" w14:textId="77777777" w:rsidR="00E97792" w:rsidRDefault="00D70D6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Αυτό είπατε; Είπατε ότι καλούμε τους εργαζόμενους να μην πάνε στην Επιθεώρηση Εργασίας. Αυτό είναι προβοκατόρικο.</w:t>
      </w:r>
    </w:p>
    <w:p w14:paraId="719A55B1" w14:textId="77777777" w:rsidR="00E97792" w:rsidRDefault="00D70D60">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Παφίλη</w:t>
      </w:r>
      <w:proofErr w:type="spellEnd"/>
      <w:r>
        <w:rPr>
          <w:rFonts w:eastAsia="Times New Roman"/>
          <w:szCs w:val="24"/>
        </w:rPr>
        <w:t xml:space="preserve">, δεν ακούγεστε. </w:t>
      </w:r>
    </w:p>
    <w:p w14:paraId="719A55B2" w14:textId="77777777" w:rsidR="00E97792" w:rsidRDefault="00D70D60">
      <w:pPr>
        <w:spacing w:after="0" w:line="600" w:lineRule="auto"/>
        <w:ind w:firstLine="720"/>
        <w:jc w:val="both"/>
        <w:rPr>
          <w:rFonts w:eastAsia="Times New Roman"/>
          <w:szCs w:val="24"/>
        </w:rPr>
      </w:pPr>
      <w:r>
        <w:rPr>
          <w:rFonts w:eastAsia="Times New Roman"/>
          <w:szCs w:val="24"/>
        </w:rPr>
        <w:t xml:space="preserve">Ας λήξει εδώ το θέμα. Δόθηκαν οι εξηγήσεις κι από τις </w:t>
      </w:r>
      <w:r>
        <w:rPr>
          <w:rFonts w:eastAsia="Times New Roman"/>
          <w:szCs w:val="24"/>
        </w:rPr>
        <w:t xml:space="preserve">δυο πλευρές κι έχουν καταγραφεί στα Πρακτικά. </w:t>
      </w:r>
    </w:p>
    <w:p w14:paraId="719A55B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Να συνεχίσουμε όμως με τη διαδικασία. Έχουν μείνει εννέα εγγεγραμμένοι συνάδελφοι Βουλευτές και οι δευτερολογίες και αν επιθυμεί στο τέλος να τοποθετηθεί κάποιος Υπουργός θα ενημερώσω το Σώμα.</w:t>
      </w:r>
    </w:p>
    <w:p w14:paraId="719A55B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επτά λεπτά.</w:t>
      </w:r>
    </w:p>
    <w:p w14:paraId="719A55B5" w14:textId="77777777" w:rsidR="00E97792" w:rsidRDefault="00D70D60">
      <w:pPr>
        <w:spacing w:after="0" w:line="600" w:lineRule="auto"/>
        <w:ind w:firstLine="720"/>
        <w:jc w:val="both"/>
        <w:rPr>
          <w:rFonts w:eastAsia="Times New Roman" w:cs="Times New Roman"/>
          <w:szCs w:val="24"/>
        </w:rPr>
      </w:pPr>
      <w:r w:rsidRPr="00753D3B">
        <w:rPr>
          <w:rFonts w:eastAsia="Times New Roman" w:cs="Times New Roman"/>
          <w:b/>
          <w:szCs w:val="24"/>
        </w:rPr>
        <w:t>ΒΑΣΙΛΕΙΟΣ ΚΕΓΚΕΡΟΓΛΟΥ:</w:t>
      </w:r>
      <w:r>
        <w:rPr>
          <w:rFonts w:eastAsia="Times New Roman" w:cs="Times New Roman"/>
          <w:szCs w:val="24"/>
        </w:rPr>
        <w:t xml:space="preserve"> Σας ευχαριστώ, κύριε Πρόεδρε.</w:t>
      </w:r>
    </w:p>
    <w:p w14:paraId="719A55B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Να μην</w:t>
      </w:r>
      <w:r>
        <w:rPr>
          <w:rFonts w:eastAsia="Times New Roman" w:cs="Times New Roman"/>
          <w:szCs w:val="24"/>
        </w:rPr>
        <w:t xml:space="preserve"> αδικ</w:t>
      </w:r>
      <w:r>
        <w:rPr>
          <w:rFonts w:eastAsia="Times New Roman" w:cs="Times New Roman"/>
          <w:szCs w:val="24"/>
        </w:rPr>
        <w:t>ούμ</w:t>
      </w:r>
      <w:r>
        <w:rPr>
          <w:rFonts w:eastAsia="Times New Roman" w:cs="Times New Roman"/>
          <w:szCs w:val="24"/>
        </w:rPr>
        <w:t>ε</w:t>
      </w:r>
      <w:r>
        <w:rPr>
          <w:rFonts w:eastAsia="Times New Roman" w:cs="Times New Roman"/>
          <w:szCs w:val="24"/>
        </w:rPr>
        <w:t xml:space="preserve"> την Κυβέρνηση ΣΥΡΙΖΑ –ΑΝΕΛ αφού</w:t>
      </w:r>
      <w:r>
        <w:rPr>
          <w:rFonts w:eastAsia="Times New Roman" w:cs="Times New Roman"/>
          <w:szCs w:val="24"/>
        </w:rPr>
        <w:t xml:space="preserve"> </w:t>
      </w:r>
      <w:r>
        <w:rPr>
          <w:rFonts w:eastAsia="Times New Roman" w:cs="Times New Roman"/>
          <w:szCs w:val="24"/>
        </w:rPr>
        <w:t>δεν ψήφισε</w:t>
      </w:r>
      <w:r>
        <w:rPr>
          <w:rFonts w:eastAsia="Times New Roman" w:cs="Times New Roman"/>
          <w:szCs w:val="24"/>
        </w:rPr>
        <w:t xml:space="preserve"> μία φορά </w:t>
      </w:r>
      <w:r>
        <w:rPr>
          <w:rFonts w:eastAsia="Times New Roman" w:cs="Times New Roman"/>
          <w:szCs w:val="24"/>
        </w:rPr>
        <w:t xml:space="preserve">μόνο </w:t>
      </w:r>
      <w:r>
        <w:rPr>
          <w:rFonts w:eastAsia="Times New Roman" w:cs="Times New Roman"/>
          <w:szCs w:val="24"/>
        </w:rPr>
        <w:t>τις μειώσεις και σε περίοδο ελλειμμάτων. Τις ψήφισ</w:t>
      </w:r>
      <w:r>
        <w:rPr>
          <w:rFonts w:eastAsia="Times New Roman" w:cs="Times New Roman"/>
          <w:szCs w:val="24"/>
        </w:rPr>
        <w:t>ε</w:t>
      </w:r>
      <w:r>
        <w:rPr>
          <w:rFonts w:eastAsia="Times New Roman" w:cs="Times New Roman"/>
          <w:szCs w:val="24"/>
        </w:rPr>
        <w:t xml:space="preserve"> δύο φορές και </w:t>
      </w:r>
      <w:r>
        <w:rPr>
          <w:rFonts w:eastAsia="Times New Roman" w:cs="Times New Roman"/>
          <w:szCs w:val="24"/>
        </w:rPr>
        <w:t xml:space="preserve">μάλιστα </w:t>
      </w:r>
      <w:r>
        <w:rPr>
          <w:rFonts w:eastAsia="Times New Roman" w:cs="Times New Roman"/>
          <w:szCs w:val="24"/>
        </w:rPr>
        <w:t xml:space="preserve">σε περίοδο πλεονασμάτων! </w:t>
      </w:r>
      <w:r>
        <w:rPr>
          <w:rFonts w:eastAsia="Times New Roman" w:cs="Times New Roman"/>
          <w:szCs w:val="24"/>
        </w:rPr>
        <w:t xml:space="preserve">Πριν δεκαπέντε ημέρες στο μεσοπρόθεσμο ξαναψήφισαν τις περικοπές </w:t>
      </w:r>
      <w:r>
        <w:rPr>
          <w:rFonts w:eastAsia="Times New Roman" w:cs="Times New Roman"/>
          <w:szCs w:val="24"/>
        </w:rPr>
        <w:t xml:space="preserve">στις συντάξεις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μην τυχόν και ξεχαστούν. </w:t>
      </w:r>
    </w:p>
    <w:p w14:paraId="719A55B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Τους αδικείτε, επίσης, για τις συλλογικές συμβάσεις. Έχει βγάλει εγκύκλιο η κ. </w:t>
      </w:r>
      <w:proofErr w:type="spellStart"/>
      <w:r>
        <w:rPr>
          <w:rFonts w:eastAsia="Times New Roman" w:cs="Times New Roman"/>
          <w:szCs w:val="24"/>
        </w:rPr>
        <w:t>Αχτσιόγλου</w:t>
      </w:r>
      <w:proofErr w:type="spellEnd"/>
      <w:r>
        <w:rPr>
          <w:rFonts w:eastAsia="Times New Roman" w:cs="Times New Roman"/>
          <w:szCs w:val="24"/>
        </w:rPr>
        <w:t>, την 32921/13-6-2018 για την επεκτασιμότητα των</w:t>
      </w:r>
      <w:r>
        <w:rPr>
          <w:rFonts w:eastAsia="Times New Roman" w:cs="Times New Roman"/>
          <w:szCs w:val="24"/>
        </w:rPr>
        <w:t xml:space="preserve"> συλλογικών συμβάσεων </w:t>
      </w:r>
      <w:r>
        <w:rPr>
          <w:rFonts w:eastAsia="Times New Roman" w:cs="Times New Roman"/>
          <w:szCs w:val="24"/>
        </w:rPr>
        <w:t>που</w:t>
      </w:r>
      <w:r>
        <w:rPr>
          <w:rFonts w:eastAsia="Times New Roman" w:cs="Times New Roman"/>
          <w:szCs w:val="24"/>
        </w:rPr>
        <w:t xml:space="preserve"> καταλήγει</w:t>
      </w:r>
      <w:r>
        <w:rPr>
          <w:rFonts w:eastAsia="Times New Roman" w:cs="Times New Roman"/>
          <w:szCs w:val="24"/>
        </w:rPr>
        <w:t xml:space="preserve">: «Σε περίπτωση μη υποβολής από την εργοδοτική οργάνωση του μητρώου μελών, η επέκταση της συλλογικής σύμβασης δεν είναι δυνατή». Αυτή είναι η κ. </w:t>
      </w:r>
      <w:proofErr w:type="spellStart"/>
      <w:r>
        <w:rPr>
          <w:rFonts w:eastAsia="Times New Roman" w:cs="Times New Roman"/>
          <w:szCs w:val="24"/>
        </w:rPr>
        <w:t>Αχτσιόγλου</w:t>
      </w:r>
      <w:proofErr w:type="spellEnd"/>
      <w:r>
        <w:rPr>
          <w:rFonts w:eastAsia="Times New Roman" w:cs="Times New Roman"/>
          <w:szCs w:val="24"/>
        </w:rPr>
        <w:t xml:space="preserve"> και την αδικείς. Ασχολείται με τις συλλογικές συμβάσεις, αλλά για να τις κόψει. </w:t>
      </w:r>
    </w:p>
    <w:p w14:paraId="719A55B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καταθέτω στα Πρα</w:t>
      </w:r>
      <w:r>
        <w:rPr>
          <w:rFonts w:eastAsia="Times New Roman" w:cs="Times New Roman"/>
          <w:szCs w:val="24"/>
        </w:rPr>
        <w:t>κτικά, κύριε Πρόεδρε, προκειμένου να έχουμε γνώση και να είναι εμφανές το τι κάνει η Κυβέρνηση.</w:t>
      </w:r>
    </w:p>
    <w:p w14:paraId="719A55B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w:t>
      </w:r>
      <w:r w:rsidRPr="00273D6E">
        <w:rPr>
          <w:rFonts w:eastAsia="Times New Roman" w:cs="Times New Roman"/>
          <w:szCs w:val="24"/>
        </w:rPr>
        <w:t xml:space="preserve">ται στο αρχείο του Τμήματος Γραμματείας </w:t>
      </w:r>
      <w:r w:rsidRPr="00273D6E">
        <w:rPr>
          <w:rFonts w:eastAsia="Times New Roman" w:cs="Times New Roman"/>
          <w:szCs w:val="24"/>
        </w:rPr>
        <w:t>της Διεύθυνσης Στενογραφίας και  Πρακτικών της Βουλής)</w:t>
      </w:r>
    </w:p>
    <w:p w14:paraId="719A55B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Γιατί τριάμισι χρόνια τώρα, δυστυχώς, </w:t>
      </w:r>
      <w:r>
        <w:rPr>
          <w:rFonts w:eastAsia="Times New Roman" w:cs="Times New Roman"/>
          <w:szCs w:val="24"/>
        </w:rPr>
        <w:t>η Κυβέρνηση ΣΥΡΙΖΑ - ΑΝΕΛ</w:t>
      </w:r>
      <w:r>
        <w:rPr>
          <w:rFonts w:eastAsia="Times New Roman" w:cs="Times New Roman"/>
          <w:szCs w:val="24"/>
        </w:rPr>
        <w:t xml:space="preserve"> έχει αποτύχει σε όλους τους τομείς. Εκτός του ότι μας φόρτωσε με πρόσθετα μέτρα</w:t>
      </w:r>
      <w:r>
        <w:rPr>
          <w:rFonts w:eastAsia="Times New Roman" w:cs="Times New Roman"/>
          <w:szCs w:val="24"/>
        </w:rPr>
        <w:t>,</w:t>
      </w:r>
      <w:r>
        <w:rPr>
          <w:rFonts w:eastAsia="Times New Roman" w:cs="Times New Roman"/>
          <w:szCs w:val="24"/>
        </w:rPr>
        <w:t xml:space="preserve"> που απορρέουν από το τρίτο αχρείαστο μνημόνιο, απέτυχε σ</w:t>
      </w:r>
      <w:r>
        <w:rPr>
          <w:rFonts w:eastAsia="Times New Roman" w:cs="Times New Roman"/>
          <w:szCs w:val="24"/>
        </w:rPr>
        <w:t>τη συνέχεια να δημιουργήσει τις προϋποθέσεις για την οικονομική επανεκκίνηση. Δεν έχει προωθήσει ούτε μία επένδυση και όχι μόνο αυτό, έχει εμποδίσει πάρα πολλές. Αυτό έχει τις συνέπειές του</w:t>
      </w:r>
      <w:r>
        <w:rPr>
          <w:rFonts w:eastAsia="Times New Roman" w:cs="Times New Roman"/>
          <w:szCs w:val="24"/>
        </w:rPr>
        <w:t xml:space="preserve"> στην απασχόληση και το ασφαλιστικό σύστημα</w:t>
      </w:r>
      <w:r>
        <w:rPr>
          <w:rFonts w:eastAsia="Times New Roman" w:cs="Times New Roman"/>
          <w:szCs w:val="24"/>
        </w:rPr>
        <w:t>. Απέτυχε στις διαπραγμα</w:t>
      </w:r>
      <w:r>
        <w:rPr>
          <w:rFonts w:eastAsia="Times New Roman" w:cs="Times New Roman"/>
          <w:szCs w:val="24"/>
        </w:rPr>
        <w:t xml:space="preserve">τεύσεις και </w:t>
      </w:r>
      <w:r>
        <w:rPr>
          <w:rFonts w:eastAsia="Times New Roman" w:cs="Times New Roman"/>
          <w:szCs w:val="24"/>
        </w:rPr>
        <w:t>υπέγραψε</w:t>
      </w:r>
      <w:r>
        <w:rPr>
          <w:rFonts w:eastAsia="Times New Roman" w:cs="Times New Roman"/>
          <w:szCs w:val="24"/>
        </w:rPr>
        <w:t xml:space="preserve"> μέχρι το 2022 3,5% πλεονάσματα και μέχρι το 2059 2,2%, που σημαίνει υψηλά πλεονάσματα, υψηλούς φόρους, υψηλές ασφαλιστικές εισφορές, θηλιά στον λαιμό όλων των Ελλήνων.</w:t>
      </w:r>
    </w:p>
    <w:p w14:paraId="719A55B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Αντιπολιτεύεται τη Νέα Δημοκρατία και καλά κάνει αν νομίζει ότι με </w:t>
      </w:r>
      <w:r>
        <w:rPr>
          <w:rFonts w:eastAsia="Times New Roman" w:cs="Times New Roman"/>
          <w:szCs w:val="24"/>
        </w:rPr>
        <w:t xml:space="preserve">αυτόν τον τρόπο θα ξεχαστεί η δική της πολιτική. Η Νέα Δημοκρατία, όμως, είναι αυτή που είναι, η συντηρητική παράταξη με τις συγκεκριμένες απόψεις. Γιατί </w:t>
      </w:r>
      <w:r>
        <w:rPr>
          <w:rFonts w:eastAsia="Times New Roman" w:cs="Times New Roman"/>
          <w:szCs w:val="24"/>
        </w:rPr>
        <w:t>όμως</w:t>
      </w:r>
      <w:r>
        <w:rPr>
          <w:rFonts w:eastAsia="Times New Roman" w:cs="Times New Roman"/>
          <w:szCs w:val="24"/>
        </w:rPr>
        <w:t xml:space="preserve"> την αντιγράφει σε πάρα πολλά; Και εδώ έχουμε το τραγικό να έρχονται εδώ σήμερα όλοι οι ομιλητές α</w:t>
      </w:r>
      <w:r>
        <w:rPr>
          <w:rFonts w:eastAsia="Times New Roman" w:cs="Times New Roman"/>
          <w:szCs w:val="24"/>
        </w:rPr>
        <w:t>πό τον ΣΥΡΙΖΑ με την ίδια ομιλία – καρμπόν, να λένε τα ίδια πράγματα και να μην στέκονται στα σοβαρά ζητήματα.</w:t>
      </w:r>
    </w:p>
    <w:p w14:paraId="719A55B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Εσάς γιατί να σας εμπιστευτούν οι εργαζόμενοι και οι μικρομεσαίοι πολίτες; Για τις ομαδικές απολύσεις που ψηφίσατε; Για το </w:t>
      </w:r>
      <w:proofErr w:type="spellStart"/>
      <w:r>
        <w:rPr>
          <w:rFonts w:eastAsia="Times New Roman" w:cs="Times New Roman"/>
          <w:szCs w:val="24"/>
        </w:rPr>
        <w:t>λοκ</w:t>
      </w:r>
      <w:proofErr w:type="spellEnd"/>
      <w:r>
        <w:rPr>
          <w:rFonts w:eastAsia="Times New Roman" w:cs="Times New Roman"/>
          <w:szCs w:val="24"/>
        </w:rPr>
        <w:t xml:space="preserve"> άουτ; Για τις νέες</w:t>
      </w:r>
      <w:r>
        <w:rPr>
          <w:rFonts w:eastAsia="Times New Roman" w:cs="Times New Roman"/>
          <w:szCs w:val="24"/>
        </w:rPr>
        <w:t xml:space="preserve"> μειωμένες συντάξεις</w:t>
      </w:r>
      <w:r>
        <w:rPr>
          <w:rFonts w:eastAsia="Times New Roman" w:cs="Times New Roman"/>
          <w:szCs w:val="24"/>
        </w:rPr>
        <w:t>,</w:t>
      </w:r>
      <w:r>
        <w:rPr>
          <w:rFonts w:eastAsia="Times New Roman" w:cs="Times New Roman"/>
          <w:szCs w:val="24"/>
        </w:rPr>
        <w:t xml:space="preserve"> που εκδίδονται από τον Μάιο </w:t>
      </w:r>
      <w:r>
        <w:rPr>
          <w:rFonts w:eastAsia="Times New Roman" w:cs="Times New Roman"/>
          <w:szCs w:val="24"/>
        </w:rPr>
        <w:t>του 2016</w:t>
      </w:r>
      <w:r>
        <w:rPr>
          <w:rFonts w:eastAsia="Times New Roman" w:cs="Times New Roman"/>
          <w:szCs w:val="24"/>
        </w:rPr>
        <w:t xml:space="preserve"> και μετά; Για τη μείωση των παλαιών συντάξεων που έχετε ψηφίσει δύο φορές και προβλέπεται από 1 Ιανουαρίου του 2019 ή για τη μείωση των εισοδημάτων μισθωτών, συνταξιούχων και όλων των χαμηλών εισοδ</w:t>
      </w:r>
      <w:r>
        <w:rPr>
          <w:rFonts w:eastAsia="Times New Roman" w:cs="Times New Roman"/>
          <w:szCs w:val="24"/>
        </w:rPr>
        <w:t xml:space="preserve">ημάτων με την κατάργηση του αφορολόγητου; Να σας ψηφίσουν για την κατάργηση του ΕΚΑΣ; Να σας στηρίξουν και να σας εμπιστευτούν για την αύξηση της εισφοράς της υγείας από 4% σε 6% σε όλες τις συντάξεις και από 0% σε 6% στις επικουρικές; Αυτοί πληρώνουν </w:t>
      </w:r>
      <w:r>
        <w:rPr>
          <w:rFonts w:eastAsia="Times New Roman" w:cs="Times New Roman"/>
          <w:szCs w:val="24"/>
        </w:rPr>
        <w:t>το κ</w:t>
      </w:r>
      <w:r>
        <w:rPr>
          <w:rFonts w:eastAsia="Times New Roman" w:cs="Times New Roman"/>
          <w:szCs w:val="24"/>
        </w:rPr>
        <w:t xml:space="preserve">όστος για </w:t>
      </w:r>
      <w:r>
        <w:rPr>
          <w:rFonts w:eastAsia="Times New Roman" w:cs="Times New Roman"/>
          <w:szCs w:val="24"/>
        </w:rPr>
        <w:t xml:space="preserve">τους ανασφάλιστους, όχι εσείς. </w:t>
      </w:r>
    </w:p>
    <w:p w14:paraId="719A55B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αύξηση των ασφαλιστικών εισφορών πνίγει ελεύθερους επαγγελματίες και μικροεπιχειρηματίες. Γι’ αυτό να σας στηρίξουν και να σας εμπιστευθούν ή για τη φορολόγηση ακόμη και των ανέργων που προβλέπεται φέτος; Ή για τ</w:t>
      </w:r>
      <w:r>
        <w:rPr>
          <w:rFonts w:eastAsia="Times New Roman" w:cs="Times New Roman"/>
          <w:szCs w:val="24"/>
        </w:rPr>
        <w:t xml:space="preserve">η φορολόγηση ακόμη και των αναπήρων με 80% και άνω αναπηρία, για </w:t>
      </w:r>
      <w:proofErr w:type="spellStart"/>
      <w:r>
        <w:rPr>
          <w:rFonts w:eastAsia="Times New Roman" w:cs="Times New Roman"/>
          <w:szCs w:val="24"/>
        </w:rPr>
        <w:t>μικροεισοδήματα</w:t>
      </w:r>
      <w:proofErr w:type="spellEnd"/>
      <w:r>
        <w:rPr>
          <w:rFonts w:eastAsia="Times New Roman" w:cs="Times New Roman"/>
          <w:szCs w:val="24"/>
        </w:rPr>
        <w:t xml:space="preserve"> που δεν είναι σύνταξη; </w:t>
      </w:r>
    </w:p>
    <w:p w14:paraId="719A55B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να σας θυμίσω ότι η κατώτερη σύνταξη με την υπογραφή ΣΥΡΙΖΑ</w:t>
      </w:r>
      <w:r>
        <w:rPr>
          <w:rFonts w:eastAsia="Times New Roman" w:cs="Times New Roman"/>
          <w:szCs w:val="24"/>
        </w:rPr>
        <w:t>-Α</w:t>
      </w:r>
      <w:r>
        <w:rPr>
          <w:rFonts w:eastAsia="Times New Roman" w:cs="Times New Roman"/>
          <w:szCs w:val="24"/>
        </w:rPr>
        <w:t>ΝΕΛ μειώθηκε για πρώτη φορά στην ιστορία το 2015</w:t>
      </w:r>
      <w:r>
        <w:rPr>
          <w:rFonts w:eastAsia="Times New Roman" w:cs="Times New Roman"/>
          <w:szCs w:val="24"/>
        </w:rPr>
        <w:t xml:space="preserve"> από 486 ευρώ σε 392</w:t>
      </w:r>
      <w:r>
        <w:rPr>
          <w:rFonts w:eastAsia="Times New Roman" w:cs="Times New Roman"/>
          <w:szCs w:val="24"/>
        </w:rPr>
        <w:t>; Ν</w:t>
      </w:r>
      <w:r>
        <w:rPr>
          <w:rFonts w:eastAsia="Times New Roman" w:cs="Times New Roman"/>
          <w:szCs w:val="24"/>
        </w:rPr>
        <w:t>α σας θυμίσω ότι αναστείλατε την αύξηση του βασικού μισθού που έπρεπε να γίνει από την αρχή του 201</w:t>
      </w:r>
      <w:r>
        <w:rPr>
          <w:rFonts w:eastAsia="Times New Roman" w:cs="Times New Roman"/>
          <w:szCs w:val="24"/>
        </w:rPr>
        <w:t>8</w:t>
      </w:r>
      <w:r>
        <w:rPr>
          <w:rFonts w:eastAsia="Times New Roman" w:cs="Times New Roman"/>
          <w:szCs w:val="24"/>
        </w:rPr>
        <w:t>, με βάση και τον νόμο που ισχύει, αν θέλετε, και έπρεπε σήμερα να είναι 650 ευρώ; Για πότε το φυλάτε δηλαδή; Για δώρο προεκλογικό; Με αυτόν τον τρόπο πολιτ</w:t>
      </w:r>
      <w:r>
        <w:rPr>
          <w:rFonts w:eastAsia="Times New Roman" w:cs="Times New Roman"/>
          <w:szCs w:val="24"/>
        </w:rPr>
        <w:t>εύεστε; Ή να σας εμπιστευθούν για την παράταση για τρία χρόνια ακόμη του «</w:t>
      </w:r>
      <w:r w:rsidRPr="00BF1AE8">
        <w:rPr>
          <w:rFonts w:eastAsia="Times New Roman" w:cs="Times New Roman"/>
          <w:szCs w:val="24"/>
        </w:rPr>
        <w:t>γύψου</w:t>
      </w:r>
      <w:r>
        <w:rPr>
          <w:rFonts w:eastAsia="Times New Roman" w:cs="Times New Roman"/>
          <w:szCs w:val="24"/>
        </w:rPr>
        <w:t xml:space="preserve">» για τις συλλογικές συμβάσεις; Γιατί το 2015 έληγε η απαγόρευση, έληγε η δέσμευση που υπήρχε. Να σας εμπιστευθούν για τον ευτελισμό των συντάξεων χηρείας ή για τη συνέχιση τού </w:t>
      </w:r>
      <w:r>
        <w:rPr>
          <w:rFonts w:eastAsia="Times New Roman" w:cs="Times New Roman"/>
          <w:szCs w:val="24"/>
        </w:rPr>
        <w:t xml:space="preserve">να καταβάλλεται χαμηλότερος μισθός, για τον οποίο αναφερθήκατε προ ολίγου, στους έχοντες ηλικία 25 και κάτω στο </w:t>
      </w:r>
      <w:r>
        <w:rPr>
          <w:rFonts w:eastAsia="Times New Roman" w:cs="Times New Roman"/>
          <w:szCs w:val="24"/>
        </w:rPr>
        <w:t>δ</w:t>
      </w:r>
      <w:r>
        <w:rPr>
          <w:rFonts w:eastAsia="Times New Roman" w:cs="Times New Roman"/>
          <w:szCs w:val="24"/>
        </w:rPr>
        <w:t xml:space="preserve">ημόσιο; Είναι ανεπίτρεπτο. Η κοινωφελής εργασία, το πρόγραμμα το οποίο ήδη έχει εξαγγελθεί, προβλέπει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στους δήμους</w:t>
      </w:r>
      <w:r>
        <w:rPr>
          <w:rFonts w:eastAsia="Times New Roman" w:cs="Times New Roman"/>
          <w:szCs w:val="24"/>
        </w:rPr>
        <w:t xml:space="preserve"> για τους κάτω τ</w:t>
      </w:r>
      <w:r>
        <w:rPr>
          <w:rFonts w:eastAsia="Times New Roman" w:cs="Times New Roman"/>
          <w:szCs w:val="24"/>
        </w:rPr>
        <w:t xml:space="preserve">ων 25 ετών χαμηλότερη αμοιβή κατά 20%. Είναι δυνατόν; Αυτό </w:t>
      </w:r>
      <w:r>
        <w:rPr>
          <w:rFonts w:eastAsia="Times New Roman" w:cs="Times New Roman"/>
          <w:szCs w:val="24"/>
        </w:rPr>
        <w:t>είχε</w:t>
      </w:r>
      <w:r>
        <w:rPr>
          <w:rFonts w:eastAsia="Times New Roman" w:cs="Times New Roman"/>
          <w:szCs w:val="24"/>
        </w:rPr>
        <w:t xml:space="preserve"> θεσπιστεί μία φορά για κίνητρο για τον ιδιωτικό τομέα και εσείς το εφαρμόζετε στον δημόσιο τομέα. Είναι δυνατόν; </w:t>
      </w:r>
    </w:p>
    <w:p w14:paraId="719A55BF" w14:textId="77777777" w:rsidR="00E97792" w:rsidRDefault="00D70D60">
      <w:pPr>
        <w:spacing w:after="0" w:line="600" w:lineRule="auto"/>
        <w:ind w:firstLine="720"/>
        <w:jc w:val="both"/>
        <w:rPr>
          <w:rFonts w:eastAsia="Times New Roman" w:cs="Times New Roman"/>
          <w:szCs w:val="24"/>
        </w:rPr>
      </w:pPr>
      <w:r w:rsidRPr="00ED794C">
        <w:rPr>
          <w:rFonts w:eastAsia="Times New Roman" w:cs="Times New Roman"/>
          <w:b/>
          <w:szCs w:val="24"/>
        </w:rPr>
        <w:t>ΧΡΗΣΤΟΣ ΑΝΤΩΝΙΟΥ:</w:t>
      </w:r>
      <w:r>
        <w:rPr>
          <w:rFonts w:eastAsia="Times New Roman" w:cs="Times New Roman"/>
          <w:szCs w:val="24"/>
        </w:rPr>
        <w:t xml:space="preserve"> Για τον ιδιωτικό τομέα καλό είναι, για το </w:t>
      </w:r>
      <w:r>
        <w:rPr>
          <w:rFonts w:eastAsia="Times New Roman" w:cs="Times New Roman"/>
          <w:szCs w:val="24"/>
        </w:rPr>
        <w:t>δ</w:t>
      </w:r>
      <w:r>
        <w:rPr>
          <w:rFonts w:eastAsia="Times New Roman" w:cs="Times New Roman"/>
          <w:szCs w:val="24"/>
        </w:rPr>
        <w:t>ημόσιο δεν είναι;</w:t>
      </w:r>
    </w:p>
    <w:p w14:paraId="719A55C0" w14:textId="77777777" w:rsidR="00E97792" w:rsidRDefault="00D70D60">
      <w:pPr>
        <w:spacing w:after="0" w:line="600" w:lineRule="auto"/>
        <w:ind w:firstLine="720"/>
        <w:jc w:val="both"/>
        <w:rPr>
          <w:rFonts w:eastAsia="Times New Roman" w:cs="Times New Roman"/>
          <w:szCs w:val="24"/>
        </w:rPr>
      </w:pPr>
      <w:r w:rsidRPr="00ED794C">
        <w:rPr>
          <w:rFonts w:eastAsia="Times New Roman" w:cs="Times New Roman"/>
          <w:b/>
          <w:szCs w:val="24"/>
        </w:rPr>
        <w:t>ΒΑΣΙΛΕΙΟΣ ΚΕΓΚΕΡΟΓΛΟΥ:</w:t>
      </w:r>
      <w:r>
        <w:rPr>
          <w:rFonts w:eastAsia="Times New Roman" w:cs="Times New Roman"/>
          <w:szCs w:val="24"/>
        </w:rPr>
        <w:t xml:space="preserve"> Καλά, ψήφιζε εσύ…</w:t>
      </w:r>
    </w:p>
    <w:p w14:paraId="719A55C1" w14:textId="77777777" w:rsidR="00E97792" w:rsidRDefault="00D70D60">
      <w:pPr>
        <w:spacing w:after="0" w:line="600" w:lineRule="auto"/>
        <w:ind w:firstLine="720"/>
        <w:jc w:val="both"/>
        <w:rPr>
          <w:rFonts w:eastAsia="Times New Roman" w:cs="Times New Roman"/>
          <w:szCs w:val="24"/>
        </w:rPr>
      </w:pPr>
      <w:r w:rsidRPr="00146623">
        <w:rPr>
          <w:rFonts w:eastAsia="Times New Roman" w:cs="Times New Roman"/>
          <w:b/>
          <w:szCs w:val="24"/>
        </w:rPr>
        <w:t>ΠΡΟΕΔΡΕΥΩΝ (</w:t>
      </w:r>
      <w:r>
        <w:rPr>
          <w:rFonts w:eastAsia="Times New Roman" w:cs="Times New Roman"/>
          <w:b/>
          <w:szCs w:val="24"/>
        </w:rPr>
        <w:t>Μάριος Γεωργιάδης</w:t>
      </w:r>
      <w:r w:rsidRPr="00146623">
        <w:rPr>
          <w:rFonts w:eastAsia="Times New Roman" w:cs="Times New Roman"/>
          <w:b/>
          <w:szCs w:val="24"/>
        </w:rPr>
        <w:t>):</w:t>
      </w:r>
      <w:r>
        <w:rPr>
          <w:rFonts w:eastAsia="Times New Roman" w:cs="Times New Roman"/>
          <w:szCs w:val="24"/>
        </w:rPr>
        <w:t xml:space="preserve">  Ελάτε, κύριε </w:t>
      </w:r>
      <w:proofErr w:type="spellStart"/>
      <w:r>
        <w:rPr>
          <w:rFonts w:eastAsia="Times New Roman" w:cs="Times New Roman"/>
          <w:szCs w:val="24"/>
        </w:rPr>
        <w:t>Κεγκέρογλου</w:t>
      </w:r>
      <w:proofErr w:type="spellEnd"/>
      <w:r>
        <w:rPr>
          <w:rFonts w:eastAsia="Times New Roman" w:cs="Times New Roman"/>
          <w:szCs w:val="24"/>
        </w:rPr>
        <w:t>!</w:t>
      </w:r>
    </w:p>
    <w:p w14:paraId="719A55C2" w14:textId="77777777" w:rsidR="00E97792" w:rsidRDefault="00D70D60">
      <w:pPr>
        <w:spacing w:after="0" w:line="600" w:lineRule="auto"/>
        <w:ind w:firstLine="720"/>
        <w:jc w:val="both"/>
        <w:rPr>
          <w:rFonts w:eastAsia="Times New Roman" w:cs="Times New Roman"/>
          <w:szCs w:val="24"/>
        </w:rPr>
      </w:pPr>
      <w:r w:rsidRPr="00ED794C">
        <w:rPr>
          <w:rFonts w:eastAsia="Times New Roman" w:cs="Times New Roman"/>
          <w:b/>
          <w:szCs w:val="24"/>
        </w:rPr>
        <w:t>ΒΑΣΙΛΕΙΟΣ ΚΕΓΚΕΡΟΓΛΟΥ:</w:t>
      </w:r>
      <w:r>
        <w:rPr>
          <w:rFonts w:eastAsia="Times New Roman" w:cs="Times New Roman"/>
          <w:szCs w:val="24"/>
        </w:rPr>
        <w:t xml:space="preserve"> Πρόταση νόμου: Όχι μόνο ακύρωση των μειώσεων που προβλέπονται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Δεν λέμε εμείς μόνο αυτό. Εμείς λέμε και δρομολογούμε με</w:t>
      </w:r>
      <w:r>
        <w:rPr>
          <w:rFonts w:eastAsia="Times New Roman" w:cs="Times New Roman"/>
          <w:szCs w:val="24"/>
        </w:rPr>
        <w:t xml:space="preserve"> την πρότασή μας και την </w:t>
      </w:r>
      <w:proofErr w:type="spellStart"/>
      <w:r>
        <w:rPr>
          <w:rFonts w:eastAsia="Times New Roman" w:cs="Times New Roman"/>
          <w:szCs w:val="24"/>
        </w:rPr>
        <w:t>επαναθεμελίωση</w:t>
      </w:r>
      <w:proofErr w:type="spellEnd"/>
      <w:r>
        <w:rPr>
          <w:rFonts w:eastAsia="Times New Roman" w:cs="Times New Roman"/>
          <w:szCs w:val="24"/>
        </w:rPr>
        <w:t xml:space="preserve"> του ασφαλιστικού συστήματος της χώρας. Χρειάζεται άμεσα </w:t>
      </w:r>
      <w:proofErr w:type="spellStart"/>
      <w:r>
        <w:rPr>
          <w:rFonts w:eastAsia="Times New Roman" w:cs="Times New Roman"/>
          <w:szCs w:val="24"/>
        </w:rPr>
        <w:t>επικαιροποίηση</w:t>
      </w:r>
      <w:proofErr w:type="spellEnd"/>
      <w:r>
        <w:rPr>
          <w:rFonts w:eastAsia="Times New Roman" w:cs="Times New Roman"/>
          <w:szCs w:val="24"/>
        </w:rPr>
        <w:t xml:space="preserve"> αναλογιστικών μελετών. Χρειάζεται αλλαγή της δομής των συντάξεων, του συστήματος εισφορών και χρηματοδότησης, κατάργηση του νόμου </w:t>
      </w:r>
      <w:proofErr w:type="spellStart"/>
      <w:r>
        <w:rPr>
          <w:rFonts w:eastAsia="Times New Roman" w:cs="Times New Roman"/>
          <w:szCs w:val="24"/>
        </w:rPr>
        <w:t>Κατρούγκαλου</w:t>
      </w:r>
      <w:proofErr w:type="spellEnd"/>
      <w:r>
        <w:rPr>
          <w:rFonts w:eastAsia="Times New Roman" w:cs="Times New Roman"/>
          <w:szCs w:val="24"/>
        </w:rPr>
        <w:t>. Δ</w:t>
      </w:r>
      <w:r>
        <w:rPr>
          <w:rFonts w:eastAsia="Times New Roman" w:cs="Times New Roman"/>
          <w:szCs w:val="24"/>
        </w:rPr>
        <w:t xml:space="preserve">εν γίνεται διαφορετικά. Δεν μπορεί να υπάρξει βιώσιμο ασφαλιστικό σύστημα εάν δεν ξεκινήσουμε με την </w:t>
      </w:r>
      <w:proofErr w:type="spellStart"/>
      <w:r>
        <w:rPr>
          <w:rFonts w:eastAsia="Times New Roman" w:cs="Times New Roman"/>
          <w:szCs w:val="24"/>
        </w:rPr>
        <w:t>επικαιροποίηση</w:t>
      </w:r>
      <w:proofErr w:type="spellEnd"/>
      <w:r>
        <w:rPr>
          <w:rFonts w:eastAsia="Times New Roman" w:cs="Times New Roman"/>
          <w:szCs w:val="24"/>
        </w:rPr>
        <w:t xml:space="preserve"> και με την αλλαγή της αντίληψης σε σχέση με την τριμερή χρηματοδότηση. Έχουμε καταθέσει συγκεκριμένη πρόταση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w:t>
      </w:r>
      <w:r>
        <w:rPr>
          <w:rFonts w:eastAsia="Times New Roman" w:cs="Times New Roman"/>
          <w:szCs w:val="24"/>
        </w:rPr>
        <w:t>την αξιοπ</w:t>
      </w:r>
      <w:r>
        <w:rPr>
          <w:rFonts w:eastAsia="Times New Roman" w:cs="Times New Roman"/>
          <w:szCs w:val="24"/>
        </w:rPr>
        <w:t xml:space="preserve">οίηση της περιουσίας αντί του ξεπουλήματος </w:t>
      </w:r>
      <w:r>
        <w:rPr>
          <w:rFonts w:eastAsia="Times New Roman" w:cs="Times New Roman"/>
          <w:szCs w:val="24"/>
        </w:rPr>
        <w:t>και για τους υδρογονάνθρακες και εκεί πάνω πρέπει να στηριχθεί η βιωσιμότητα του ασφαλιστικού.</w:t>
      </w:r>
    </w:p>
    <w:p w14:paraId="719A55C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Αδήλωτη εργασία. Ακούστε: ήταν 38% επί των ημερών μας και με συγκεκριμένα μέτρα και σχέδιο κατέβηκε στο 19%. Ήρθε ο Πρ</w:t>
      </w:r>
      <w:r>
        <w:rPr>
          <w:rFonts w:eastAsia="Times New Roman" w:cs="Times New Roman"/>
          <w:szCs w:val="24"/>
        </w:rPr>
        <w:t>ωθυπουργός εδώ και στο Υπουργικό Συμβούλιο κατά τη συζήτηση για την οικονομία και είπε επί λέξει –το έχω εδώ και θα το καταθέσω στα Πρακτικά και αυτό- ότι η αδήλωτη εργασία από 19% που την παρέλαβε, έπεσε στο 13% -αυτό το είπε ο κύριος Πρωθυπουργός- και με</w:t>
      </w:r>
      <w:r>
        <w:rPr>
          <w:rFonts w:eastAsia="Times New Roman" w:cs="Times New Roman"/>
          <w:szCs w:val="24"/>
        </w:rPr>
        <w:t xml:space="preserve"> ένα συγκεκριμένο θεσμικό πλαίσιο.</w:t>
      </w:r>
    </w:p>
    <w:p w14:paraId="719A55C4" w14:textId="77777777" w:rsidR="00E97792" w:rsidRDefault="00D70D60">
      <w:pPr>
        <w:spacing w:after="0" w:line="600" w:lineRule="auto"/>
        <w:ind w:firstLine="720"/>
        <w:jc w:val="both"/>
        <w:rPr>
          <w:rFonts w:eastAsia="Times New Roman" w:cs="Times New Roman"/>
          <w:szCs w:val="24"/>
        </w:rPr>
      </w:pPr>
      <w:r w:rsidRPr="005166D3">
        <w:rPr>
          <w:rFonts w:eastAsia="Times New Roman" w:cs="Times New Roman"/>
          <w:szCs w:val="24"/>
        </w:rPr>
        <w:t>(</w:t>
      </w: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9A55C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άραγε, τι θέλουμε; Να τ</w:t>
      </w:r>
      <w:r>
        <w:rPr>
          <w:rFonts w:eastAsia="Times New Roman" w:cs="Times New Roman"/>
          <w:szCs w:val="24"/>
        </w:rPr>
        <w:t>ην</w:t>
      </w:r>
      <w:r>
        <w:rPr>
          <w:rFonts w:eastAsia="Times New Roman" w:cs="Times New Roman"/>
          <w:szCs w:val="24"/>
        </w:rPr>
        <w:t xml:space="preserve"> αυξήσουμε ξανά; Γιατί το σύστημα το οποίο πάτε να εφαρμόσετε δεν κλείνει το μάτι στους επιχειρηματίες, όπως είπαν κάποιοι, κλείνει το μάτι στους κακούς επιχειρηματίες, σε αυτούς που ποντάρουν στην εκμετάλλευση του εργαζόμενου, σε</w:t>
      </w:r>
      <w:r>
        <w:rPr>
          <w:rFonts w:eastAsia="Times New Roman" w:cs="Times New Roman"/>
          <w:szCs w:val="24"/>
        </w:rPr>
        <w:t xml:space="preserve"> αυτούς που ποντάρουν στον αθέμιτο ανταγωνισμό, έναντι αυτού που τηρεί τους νόμους και τηρεί τις υποχρεώσεις του απέναντι στους εργαζόμενους.</w:t>
      </w:r>
    </w:p>
    <w:p w14:paraId="719A55C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Δυστυχώς, είχατε βάλει και μία διάταξη που όπως μου είπε ο </w:t>
      </w:r>
      <w:r>
        <w:rPr>
          <w:rFonts w:eastAsia="Times New Roman" w:cs="Times New Roman"/>
          <w:szCs w:val="24"/>
        </w:rPr>
        <w:t>ε</w:t>
      </w:r>
      <w:r>
        <w:rPr>
          <w:rFonts w:eastAsia="Times New Roman" w:cs="Times New Roman"/>
          <w:szCs w:val="24"/>
        </w:rPr>
        <w:t>ισηγητής μας, δεχθήκατε να την αποσύρετε. Οποία ντροπή</w:t>
      </w:r>
      <w:r>
        <w:rPr>
          <w:rFonts w:eastAsia="Times New Roman" w:cs="Times New Roman"/>
          <w:szCs w:val="24"/>
        </w:rPr>
        <w:t xml:space="preserve">! Ο εργαζόμενος, λέει, ο οποίος θα έπρεπε να ασφαλιστεί, μπορεί να υπογράψει υπεύθυνη δήλωση και να μην ασφαλιστεί ο ίδιος, αλλά να ασφαλιστεί ένας άλλος. Από πού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γράφησαν</w:t>
      </w:r>
      <w:proofErr w:type="spellEnd"/>
      <w:r>
        <w:rPr>
          <w:rFonts w:eastAsia="Times New Roman" w:cs="Times New Roman"/>
          <w:szCs w:val="24"/>
        </w:rPr>
        <w:t xml:space="preserve"> αυτά; Ένας Θεός ξέρει! Ποιο νοσηρό μυαλό έβαλε μέσα αυτή τη διάταξη; Να ασφαλίζε</w:t>
      </w:r>
      <w:r>
        <w:rPr>
          <w:rFonts w:eastAsia="Times New Roman" w:cs="Times New Roman"/>
          <w:szCs w:val="24"/>
        </w:rPr>
        <w:t xml:space="preserve">ται </w:t>
      </w:r>
      <w:r>
        <w:rPr>
          <w:rFonts w:eastAsia="Times New Roman" w:cs="Times New Roman"/>
          <w:szCs w:val="24"/>
        </w:rPr>
        <w:t>άλλος αντί άλλου</w:t>
      </w:r>
      <w:r>
        <w:rPr>
          <w:rFonts w:eastAsia="Times New Roman" w:cs="Times New Roman"/>
          <w:szCs w:val="24"/>
        </w:rPr>
        <w:t xml:space="preserve"> εργαζόμενο</w:t>
      </w:r>
      <w:r>
        <w:rPr>
          <w:rFonts w:eastAsia="Times New Roman" w:cs="Times New Roman"/>
          <w:szCs w:val="24"/>
        </w:rPr>
        <w:t>υ</w:t>
      </w:r>
      <w:r>
        <w:rPr>
          <w:rFonts w:eastAsia="Times New Roman" w:cs="Times New Roman"/>
          <w:szCs w:val="24"/>
        </w:rPr>
        <w:t xml:space="preserve">! </w:t>
      </w:r>
    </w:p>
    <w:p w14:paraId="719A55C7" w14:textId="77777777" w:rsidR="00E97792" w:rsidRDefault="00D70D60">
      <w:pPr>
        <w:spacing w:after="0" w:line="600" w:lineRule="auto"/>
        <w:ind w:firstLine="720"/>
        <w:jc w:val="both"/>
        <w:rPr>
          <w:rFonts w:eastAsia="Times New Roman" w:cs="Times New Roman"/>
          <w:szCs w:val="24"/>
        </w:rPr>
      </w:pPr>
      <w:r w:rsidRPr="007033A6">
        <w:rPr>
          <w:rFonts w:eastAsia="Times New Roman" w:cs="Times New Roman"/>
          <w:b/>
          <w:szCs w:val="24"/>
        </w:rPr>
        <w:t>ΠΡΟΕΔΡΕΥΩΝ (Μάριος Γεωργιάδης):</w:t>
      </w:r>
      <w:r>
        <w:rPr>
          <w:rFonts w:eastAsia="Times New Roman" w:cs="Times New Roman"/>
          <w:szCs w:val="24"/>
        </w:rPr>
        <w:t xml:space="preserve"> Κύριε συνάδελφε, παρακαλώ ολοκληρώστε. Έχετε φθάσει στα οκτώ λεπτά.</w:t>
      </w:r>
    </w:p>
    <w:p w14:paraId="719A55C8" w14:textId="77777777" w:rsidR="00E97792" w:rsidRDefault="00D70D60">
      <w:pPr>
        <w:spacing w:after="0" w:line="600" w:lineRule="auto"/>
        <w:ind w:firstLine="720"/>
        <w:jc w:val="both"/>
        <w:rPr>
          <w:rFonts w:eastAsia="Times New Roman" w:cs="Times New Roman"/>
          <w:szCs w:val="24"/>
        </w:rPr>
      </w:pPr>
      <w:r w:rsidRPr="007033A6">
        <w:rPr>
          <w:rFonts w:eastAsia="Times New Roman" w:cs="Times New Roman"/>
          <w:b/>
          <w:szCs w:val="24"/>
        </w:rPr>
        <w:t>ΒΑΣΙΛΕΙΟΣ ΚΕΓΚΕΡΟΓΛΟΥ:</w:t>
      </w:r>
      <w:r>
        <w:rPr>
          <w:rFonts w:eastAsia="Times New Roman" w:cs="Times New Roman"/>
          <w:szCs w:val="24"/>
        </w:rPr>
        <w:t xml:space="preserve"> Ολοκληρώνω, κύριε Πρόεδρε.</w:t>
      </w:r>
    </w:p>
    <w:p w14:paraId="719A55C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Να πω ότι έχουμε καταθέσει άλλη μία τροπολογία, την οποία ανέλυσε ο κ. </w:t>
      </w:r>
      <w:proofErr w:type="spellStart"/>
      <w:r>
        <w:rPr>
          <w:rFonts w:eastAsia="Times New Roman" w:cs="Times New Roman"/>
          <w:szCs w:val="24"/>
        </w:rPr>
        <w:t>Μπαργιώτας</w:t>
      </w:r>
      <w:proofErr w:type="spellEnd"/>
      <w:r>
        <w:rPr>
          <w:rFonts w:eastAsia="Times New Roman" w:cs="Times New Roman"/>
          <w:szCs w:val="24"/>
        </w:rPr>
        <w:t xml:space="preserve">. Και γι’ αυτήν υπήρξε αρνητική στάση από την πλευρά της Κυβέρνησης. </w:t>
      </w:r>
      <w:r>
        <w:rPr>
          <w:rFonts w:eastAsia="Times New Roman" w:cs="Times New Roman"/>
          <w:szCs w:val="24"/>
        </w:rPr>
        <w:t>Η</w:t>
      </w:r>
      <w:r>
        <w:rPr>
          <w:rFonts w:eastAsia="Times New Roman" w:cs="Times New Roman"/>
          <w:szCs w:val="24"/>
        </w:rPr>
        <w:t xml:space="preserve"> Κυβέρνηση οφείλει να βλέπει τις προτάσεις στην ώρα τους και να λύνονται προβλήματα με βιώσιμες λύσεις και με προτάσεις που κατατίθενται και όχι κατόπιν εορτής.</w:t>
      </w:r>
    </w:p>
    <w:p w14:paraId="719A55C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 κύρι</w:t>
      </w:r>
      <w:r>
        <w:rPr>
          <w:rFonts w:eastAsia="Times New Roman" w:cs="Times New Roman"/>
          <w:szCs w:val="24"/>
        </w:rPr>
        <w:t>ε Πρόεδρε.</w:t>
      </w:r>
    </w:p>
    <w:p w14:paraId="719A55CB" w14:textId="77777777" w:rsidR="00E97792" w:rsidRDefault="00D70D60">
      <w:pPr>
        <w:spacing w:after="0" w:line="600" w:lineRule="auto"/>
        <w:ind w:firstLine="720"/>
        <w:jc w:val="both"/>
        <w:rPr>
          <w:rFonts w:eastAsia="Times New Roman" w:cs="Times New Roman"/>
          <w:szCs w:val="24"/>
        </w:rPr>
      </w:pPr>
      <w:r w:rsidRPr="00146623">
        <w:rPr>
          <w:rFonts w:eastAsia="Times New Roman" w:cs="Times New Roman"/>
          <w:b/>
          <w:szCs w:val="24"/>
        </w:rPr>
        <w:t>ΠΡΟΕΔΡΕΥΩΝ (</w:t>
      </w:r>
      <w:r>
        <w:rPr>
          <w:rFonts w:eastAsia="Times New Roman" w:cs="Times New Roman"/>
          <w:b/>
          <w:szCs w:val="24"/>
        </w:rPr>
        <w:t>Μάριος Γεωργιάδης</w:t>
      </w:r>
      <w:r w:rsidRPr="00146623">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719A55C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Κάποιοι συνάδελφοι Βουλευτές ζήτησαν να μην μιλήσουν, οπότε θα υπάρξει οικονομία στον χρόνο. </w:t>
      </w:r>
    </w:p>
    <w:p w14:paraId="719A55C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Δαβάκη και αμέσως μετά στην κ. </w:t>
      </w:r>
      <w:proofErr w:type="spellStart"/>
      <w:r>
        <w:rPr>
          <w:rFonts w:eastAsia="Times New Roman" w:cs="Times New Roman"/>
          <w:szCs w:val="24"/>
        </w:rPr>
        <w:t>Αυλωνίτου</w:t>
      </w:r>
      <w:proofErr w:type="spellEnd"/>
      <w:r>
        <w:rPr>
          <w:rFonts w:eastAsia="Times New Roman" w:cs="Times New Roman"/>
          <w:szCs w:val="24"/>
        </w:rPr>
        <w:t xml:space="preserve">, στην κ. </w:t>
      </w:r>
      <w:r>
        <w:rPr>
          <w:rFonts w:eastAsia="Times New Roman" w:cs="Times New Roman"/>
          <w:szCs w:val="24"/>
        </w:rPr>
        <w:t xml:space="preserve">Καφαντάρη, στον κ. </w:t>
      </w:r>
      <w:proofErr w:type="spellStart"/>
      <w:r>
        <w:rPr>
          <w:rFonts w:eastAsia="Times New Roman" w:cs="Times New Roman"/>
          <w:szCs w:val="24"/>
        </w:rPr>
        <w:t>Σαρακιώτη</w:t>
      </w:r>
      <w:proofErr w:type="spellEnd"/>
      <w:r>
        <w:rPr>
          <w:rFonts w:eastAsia="Times New Roman" w:cs="Times New Roman"/>
          <w:szCs w:val="24"/>
        </w:rPr>
        <w:t xml:space="preserve"> και τελευταία στην κ. Αναγνωστοπούλου και μετά θα προχωρήσουμε με τις δευτερολογίες.</w:t>
      </w:r>
    </w:p>
    <w:p w14:paraId="719A55C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 κ. Δαβάκης έχει τον λόγο για επτά λεπτά.</w:t>
      </w:r>
    </w:p>
    <w:p w14:paraId="719A55CF" w14:textId="77777777" w:rsidR="00E97792" w:rsidRDefault="00D70D60">
      <w:pPr>
        <w:spacing w:after="0" w:line="600" w:lineRule="auto"/>
        <w:ind w:firstLine="720"/>
        <w:jc w:val="both"/>
        <w:rPr>
          <w:rFonts w:eastAsia="Times New Roman" w:cs="Times New Roman"/>
          <w:szCs w:val="24"/>
        </w:rPr>
      </w:pPr>
      <w:r w:rsidRPr="00FC4296">
        <w:rPr>
          <w:rFonts w:eastAsia="Times New Roman" w:cs="Times New Roman"/>
          <w:b/>
          <w:szCs w:val="24"/>
        </w:rPr>
        <w:t>ΑΘΑΝΑΣΙΟΣ ΔΑΒΑΚΗΣ:</w:t>
      </w:r>
      <w:r>
        <w:rPr>
          <w:rFonts w:eastAsia="Times New Roman" w:cs="Times New Roman"/>
          <w:szCs w:val="24"/>
        </w:rPr>
        <w:t xml:space="preserve"> Κυρίες και κύριοι συνάδελφοι, ένα κλασικό νομοσχέδιο, κλασικό όσον αφορά τον τρό</w:t>
      </w:r>
      <w:r>
        <w:rPr>
          <w:rFonts w:eastAsia="Times New Roman" w:cs="Times New Roman"/>
          <w:szCs w:val="24"/>
        </w:rPr>
        <w:t xml:space="preserve">πο του </w:t>
      </w:r>
      <w:proofErr w:type="spellStart"/>
      <w:r>
        <w:rPr>
          <w:rFonts w:eastAsia="Times New Roman" w:cs="Times New Roman"/>
          <w:szCs w:val="24"/>
        </w:rPr>
        <w:t>νομοθετείν</w:t>
      </w:r>
      <w:proofErr w:type="spellEnd"/>
      <w:r>
        <w:rPr>
          <w:rFonts w:eastAsia="Times New Roman" w:cs="Times New Roman"/>
          <w:szCs w:val="24"/>
        </w:rPr>
        <w:t xml:space="preserve"> της Κυβερνήσεως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συζητούμε αυτές τις ώρες, ένα νομοσχέδιο το οποίο χαρακτηρίζεται από ετερόκλητες μεταξύ τους διατάξεις, για το ασφαλιστικό, για την αδήλωτη εργασία, για την προστασία των ασυνόδευτων παιδιών, των προσφύγων κ</w:t>
      </w:r>
      <w:r>
        <w:rPr>
          <w:rFonts w:eastAsia="Times New Roman" w:cs="Times New Roman"/>
          <w:szCs w:val="24"/>
        </w:rPr>
        <w:t xml:space="preserve">αι των μεταναστών. Πρόκειται για ρυθμίσεις που νομίζετε ότι θα αντιμετωπίσουν προβλήματα που η δική σας νομοθέτηση δημιούργησε, όπως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όπου έχουν ήδη αρχίσει να φαίνονται τα αποτελέσματα του μεγάλου πολιτικού κόστους, των δυσλειτουργιώ</w:t>
      </w:r>
      <w:r>
        <w:rPr>
          <w:rFonts w:eastAsia="Times New Roman" w:cs="Times New Roman"/>
          <w:szCs w:val="24"/>
        </w:rPr>
        <w:t>ν και των αρρυθμιών, πέραν των μεγάλων αδικιών τις οποίες αυτός έχει προκαλέσει.</w:t>
      </w:r>
    </w:p>
    <w:p w14:paraId="719A55D0"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πιο απαράδεκτη, όμως, μεθόδευση είναι αυτό το οποίο γίνεται το τελευταίο χρονικό διάστημα. </w:t>
      </w:r>
    </w:p>
    <w:p w14:paraId="719A55D1"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τη μία μεριά</w:t>
      </w:r>
      <w:r w:rsidRPr="00F8188A">
        <w:rPr>
          <w:rFonts w:eastAsia="Times New Roman" w:cs="Times New Roman"/>
          <w:szCs w:val="24"/>
        </w:rPr>
        <w:t>,</w:t>
      </w:r>
      <w:r>
        <w:rPr>
          <w:rFonts w:eastAsia="Times New Roman" w:cs="Times New Roman"/>
          <w:szCs w:val="24"/>
        </w:rPr>
        <w:t xml:space="preserve"> λέτε ότι βγαίνουμε σε λίγες μέρες με μία καθαρή έξοδο. Τώρα, τι σημαίνει καθαρή έξοδος από τα μνημόνια για τον συνταξιούχο, τον εργαζόμενο, τον άνεργο, τον αγρότη του πρώην ΟΓΑ, που ετοιμάζεται να βγει στη σύνταξη και ακόμη δεν ξέρει τι σύνταξη θα πάρει κ</w:t>
      </w:r>
      <w:r>
        <w:rPr>
          <w:rFonts w:eastAsia="Times New Roman" w:cs="Times New Roman"/>
          <w:szCs w:val="24"/>
        </w:rPr>
        <w:t>αι όλα τα συμπαρομαρτούντα</w:t>
      </w:r>
      <w:r w:rsidRPr="008A4B8D">
        <w:rPr>
          <w:rFonts w:eastAsia="Times New Roman" w:cs="Times New Roman"/>
          <w:szCs w:val="24"/>
        </w:rPr>
        <w:t>,</w:t>
      </w:r>
      <w:r>
        <w:rPr>
          <w:rFonts w:eastAsia="Times New Roman" w:cs="Times New Roman"/>
          <w:szCs w:val="24"/>
        </w:rPr>
        <w:t xml:space="preserve"> δεν μπορώ να το αντιληφθώ. </w:t>
      </w:r>
    </w:p>
    <w:p w14:paraId="719A55D2"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την άλλη μεριά, συνεχίζετε το ίδιο βιολί, λέγοντας και υποτονθορύζοντας, θα έλεγα</w:t>
      </w:r>
      <w:r w:rsidRPr="00EA62B8">
        <w:rPr>
          <w:rFonts w:eastAsia="Times New Roman" w:cs="Times New Roman"/>
          <w:szCs w:val="24"/>
        </w:rPr>
        <w:t>,</w:t>
      </w:r>
      <w:r>
        <w:rPr>
          <w:rFonts w:eastAsia="Times New Roman" w:cs="Times New Roman"/>
          <w:szCs w:val="24"/>
        </w:rPr>
        <w:t xml:space="preserve"> «ψηφίστε μας, γιατί, κοιτάξτε, σε λίγο καιρό </w:t>
      </w:r>
      <w:r w:rsidRPr="008F0891">
        <w:rPr>
          <w:rFonts w:eastAsia="Times New Roman" w:cs="Times New Roman"/>
          <w:bCs/>
          <w:shd w:val="clear" w:color="auto" w:fill="FFFFFF"/>
        </w:rPr>
        <w:t>που</w:t>
      </w:r>
      <w:r>
        <w:rPr>
          <w:rFonts w:eastAsia="Times New Roman" w:cs="Times New Roman"/>
          <w:szCs w:val="24"/>
        </w:rPr>
        <w:t xml:space="preserve"> θα έχουμε εκλογές, δεν θα εφαρμόσουμε αυτά τα οποία ψηφίσαμε, όσ</w:t>
      </w:r>
      <w:r>
        <w:rPr>
          <w:rFonts w:eastAsia="Times New Roman" w:cs="Times New Roman"/>
          <w:szCs w:val="24"/>
        </w:rPr>
        <w:t xml:space="preserve">ον αφορά τη μείωση των συντάξεων και του αφορολογήτου». Και κατά τούτο παρακαλείτε και δίνετε γη και ύδωρ στους δανειστές, για να σας δώσουν αυτή την παράταση. Θεωρώ ότι αυτά δεν είναι πράγματα. </w:t>
      </w:r>
    </w:p>
    <w:p w14:paraId="719A55D3"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κονταροχτυπηθήκαμε με μία δύσκολη πραγματικότητα πριν </w:t>
      </w:r>
      <w:r>
        <w:rPr>
          <w:rFonts w:eastAsia="Times New Roman" w:cs="Times New Roman"/>
          <w:szCs w:val="24"/>
        </w:rPr>
        <w:t>από τέσσερα χρόνια και προσπαθήσαμε να φέρουμε τα πράγματα εκεί που ήταν το καλύτερο. Εσείς πουλήσατε ελπίδα, είπατε ψέματα στον κόσμο και φτάσαμε σήμερα στο σημείο να εξωραΐζετε την πραγματικότητα, δημιουργώντας αυτά τα οποία σήμερα καταγγέλλουμε -δικαίως</w:t>
      </w:r>
      <w:r>
        <w:rPr>
          <w:rFonts w:eastAsia="Times New Roman" w:cs="Times New Roman"/>
          <w:szCs w:val="24"/>
        </w:rPr>
        <w:t xml:space="preserve"> πιστεύω- εμείς αλλά και σύμπασα η Αντιπολίτευση.</w:t>
      </w:r>
    </w:p>
    <w:p w14:paraId="719A55D4"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Στα επιμέρους τώρα, κυρίες και κύριοι συνάδελφοι. Υπάρχει μία ρύθμιση για το ασφαλιστικό των αγροτών, γιατί βεβαίως δεν είχατε προβλέψει στο νομοθέτημά σας, δηλαδή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υπήρχαν κατηγο</w:t>
      </w:r>
      <w:r>
        <w:rPr>
          <w:rFonts w:eastAsia="Times New Roman" w:cs="Times New Roman"/>
          <w:szCs w:val="24"/>
        </w:rPr>
        <w:t xml:space="preserve">ρίες ασφαλισμένων με ιδιαιτερότητες στον τρόπο της ασφάλισής τους και στον εργασιακό τους βίο. </w:t>
      </w:r>
    </w:p>
    <w:p w14:paraId="719A55D5"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Προσέξτε, κύριε Υπουργέ, που βλέπω ότι με παρακολουθείτε. Δύο χρόνια μετά, δεν υπάρχει ενιαίος κανόνας ασφάλισης και παροχών για τον ΕΦΚΑ και δεν έχουν επιλυθεί</w:t>
      </w:r>
      <w:r>
        <w:rPr>
          <w:rFonts w:eastAsia="Times New Roman" w:cs="Times New Roman"/>
          <w:szCs w:val="24"/>
        </w:rPr>
        <w:t xml:space="preserve"> σημαντικά προβλήματα, κυρίως στην εφαρμογή του, δηλαδή στα μηχανογραφικά συστήματα. </w:t>
      </w:r>
    </w:p>
    <w:p w14:paraId="719A55D6"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Όσοι έχουν την ατυχία να πρέπει να υποβάλουν αίτηση για σύνταξη αυτή την περίοδο, τώρα που μιλάμε, δεν γνωρίζουν ούτε πότε θα πάρουν τη σύνταξή τους, ούτε πόσα θα πάρουν,</w:t>
      </w:r>
      <w:r>
        <w:rPr>
          <w:rFonts w:eastAsia="Times New Roman" w:cs="Times New Roman"/>
          <w:szCs w:val="24"/>
        </w:rPr>
        <w:t xml:space="preserve"> τι σύνταξη δηλαδή θα πάρουν, ούτε αν πληρώνονται με προκαταβολές συντάξεων, αν είναι τυχεροί. Γιατί στον πρώην ΟΓΑ, για παράδειγμα, δεν καταβάλλονταν νέες αναπηρικές συντάξεις και επιδόματα και δεν γνωρίζουμε πότε -ένα άλλο τεράστιο θέμα- θα πληρωθούν αυτ</w:t>
      </w:r>
      <w:r>
        <w:rPr>
          <w:rFonts w:eastAsia="Times New Roman" w:cs="Times New Roman"/>
          <w:szCs w:val="24"/>
        </w:rPr>
        <w:t xml:space="preserve">οί που γεννήθηκαν το 1951. </w:t>
      </w:r>
    </w:p>
    <w:p w14:paraId="719A55D7"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άλλο δε θέμα -και κοιτάω τώρα στα μάτια τον κ. Πετρόπουλο-,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η απόλυτη ντροπή -να την πούμε πολιτική ντροπή, κοινωνική ντροπή, ανθρώπινη ντροπή;- και ξέρει ο κύριος Υπουργός τι εννοώ, είναι οι συντάξεις χηρείας. </w:t>
      </w:r>
    </w:p>
    <w:p w14:paraId="719A55D8"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Θυμ</w:t>
      </w:r>
      <w:r>
        <w:rPr>
          <w:rFonts w:eastAsia="Times New Roman" w:cs="Times New Roman"/>
          <w:szCs w:val="24"/>
        </w:rPr>
        <w:t xml:space="preserve">άστε, κύριε Υπουργέ, πριν από δύο χρόνια, όταν </w:t>
      </w:r>
      <w:proofErr w:type="spellStart"/>
      <w:r>
        <w:rPr>
          <w:rFonts w:eastAsia="Times New Roman" w:cs="Times New Roman"/>
          <w:szCs w:val="24"/>
        </w:rPr>
        <w:t>ανεφύετο</w:t>
      </w:r>
      <w:proofErr w:type="spellEnd"/>
      <w:r>
        <w:rPr>
          <w:rFonts w:eastAsia="Times New Roman" w:cs="Times New Roman"/>
          <w:szCs w:val="24"/>
        </w:rPr>
        <w:t xml:space="preserve"> σιγά-σιγά το θέμα, εξαιτίας των μεγάλων καταγγελιών των γυναικών αυτών, των χηρών δηλαδή </w:t>
      </w:r>
      <w:r w:rsidRPr="008F0891">
        <w:rPr>
          <w:rFonts w:eastAsia="Times New Roman" w:cs="Times New Roman"/>
          <w:bCs/>
          <w:shd w:val="clear" w:color="auto" w:fill="FFFFFF"/>
        </w:rPr>
        <w:t>που</w:t>
      </w:r>
      <w:r>
        <w:rPr>
          <w:rFonts w:eastAsia="Times New Roman" w:cs="Times New Roman"/>
          <w:szCs w:val="24"/>
        </w:rPr>
        <w:t xml:space="preserve"> είχαν αυτό το πρόβλημα, σε μία ερώτησή μου ειδικά για τα θέματα που πλήττουν τις χήρες συζύγους των </w:t>
      </w:r>
      <w:proofErr w:type="spellStart"/>
      <w:r>
        <w:rPr>
          <w:rFonts w:eastAsia="Times New Roman" w:cs="Times New Roman"/>
          <w:szCs w:val="24"/>
        </w:rPr>
        <w:t>θανόντω</w:t>
      </w:r>
      <w:r>
        <w:rPr>
          <w:rFonts w:eastAsia="Times New Roman" w:cs="Times New Roman"/>
          <w:szCs w:val="24"/>
        </w:rPr>
        <w:t>ν</w:t>
      </w:r>
      <w:proofErr w:type="spellEnd"/>
      <w:r>
        <w:rPr>
          <w:rFonts w:eastAsia="Times New Roman" w:cs="Times New Roman"/>
          <w:szCs w:val="24"/>
        </w:rPr>
        <w:t xml:space="preserve"> στελεχών των Ενόπλων Δυνάμεων, </w:t>
      </w:r>
      <w:r w:rsidRPr="008F0891">
        <w:rPr>
          <w:rFonts w:eastAsia="Times New Roman" w:cs="Times New Roman"/>
          <w:bCs/>
          <w:shd w:val="clear" w:color="auto" w:fill="FFFFFF"/>
        </w:rPr>
        <w:t>που</w:t>
      </w:r>
      <w:r>
        <w:rPr>
          <w:rFonts w:eastAsia="Times New Roman" w:cs="Times New Roman"/>
          <w:szCs w:val="24"/>
        </w:rPr>
        <w:t xml:space="preserve"> μου είπατε: «Μα, τι είναι αυτά που μας λέτε; Εδώ οι αντιπροσωπείες των Ενόπλων Δυνάμεων μού έδωσαν και πλακέτα που με ευχαριστούσαν». </w:t>
      </w:r>
    </w:p>
    <w:p w14:paraId="719A55D9"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γίνεται τώρα το ξέρετε </w:t>
      </w:r>
      <w:r w:rsidRPr="00F331DF">
        <w:rPr>
          <w:rFonts w:eastAsia="Times New Roman"/>
          <w:bCs/>
        </w:rPr>
        <w:t>και</w:t>
      </w:r>
      <w:r>
        <w:rPr>
          <w:rFonts w:eastAsia="Times New Roman" w:cs="Times New Roman"/>
          <w:szCs w:val="24"/>
        </w:rPr>
        <w:t xml:space="preserve"> εσείς -και αισθάνομαι ότι το ξέρετε αυθεντικά- και η κυρία Υπουργός, την οποία προσπαθούν να επισκεφθούν οι χήρες, αλλά δεν ξέρω αν την έχουν επισκεφθεί. </w:t>
      </w:r>
    </w:p>
    <w:p w14:paraId="719A55DA"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Θεωρώ, όμως, ότι πρέπει, επιτέλους, να δοθεί μία λύση πάνω </w:t>
      </w:r>
      <w:r>
        <w:rPr>
          <w:rFonts w:eastAsia="Times New Roman" w:cs="Times New Roman"/>
          <w:szCs w:val="24"/>
        </w:rPr>
        <w:t xml:space="preserve">σ’ </w:t>
      </w:r>
      <w:r>
        <w:rPr>
          <w:rFonts w:eastAsia="Times New Roman" w:cs="Times New Roman"/>
          <w:szCs w:val="24"/>
        </w:rPr>
        <w:t>αυτό το ζήτημα, προσβάλλει την ανθρωπι</w:t>
      </w:r>
      <w:r>
        <w:rPr>
          <w:rFonts w:eastAsia="Times New Roman" w:cs="Times New Roman"/>
          <w:szCs w:val="24"/>
        </w:rPr>
        <w:t>ά μας, το αίσθημα δικαίου και όλα αυτά τα οποία συνθέτουν μία κοινωνία αλληλεγγύης</w:t>
      </w:r>
      <w:r>
        <w:rPr>
          <w:rFonts w:eastAsia="Times New Roman" w:cs="Times New Roman"/>
          <w:szCs w:val="24"/>
        </w:rPr>
        <w:t>,</w:t>
      </w:r>
      <w:r>
        <w:rPr>
          <w:rFonts w:eastAsia="Times New Roman" w:cs="Times New Roman"/>
          <w:szCs w:val="24"/>
        </w:rPr>
        <w:t xml:space="preserve"> η συμπεριφορά που αυτή η Κυβέρνηση έχει αποδώσει στις χήρες των ανθρώπων οι οποίοι επί χρόνια πλήρωναν τις εισφορές τους, αγωνίζονταν στον εργασιακό τους βίο και ήταν νομοτ</w:t>
      </w:r>
      <w:r>
        <w:rPr>
          <w:rFonts w:eastAsia="Times New Roman" w:cs="Times New Roman"/>
          <w:szCs w:val="24"/>
        </w:rPr>
        <w:t xml:space="preserve">αγείς σε όλα. </w:t>
      </w:r>
    </w:p>
    <w:p w14:paraId="719A55DB"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Εκτός των άλλων δε, περιμένουμε και την απόφαση του Συμβουλίου της Επικρατείας, που, όπως φαίνεται, θα αλλάξει για μία ακόμα φορά τα δεδομένα. </w:t>
      </w:r>
    </w:p>
    <w:p w14:paraId="719A55DC"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τις αλλαγές στη νομοθεσία για την αντιμετώπιση της αδήλωτης εργασίας, αυτό που αξίζει</w:t>
      </w:r>
      <w:r>
        <w:rPr>
          <w:rFonts w:eastAsia="Times New Roman" w:cs="Times New Roman"/>
          <w:szCs w:val="24"/>
        </w:rPr>
        <w:t xml:space="preserve"> να σημειωθεί είναι ότι είναι ένα φαινόμενο το οποίο συνδέεται άμεσα με τις ασφαλιστικές εισφορές, τις οποίες, βέβαια, αυξήσατε εις βάρος των παραγωγικών πολιτών. Τιμωρήσατε τους τυπικούς και νομοταγείς. Και την ίδια στιγμή που οι εισφορές αυξάνονται, οι ε</w:t>
      </w:r>
      <w:r>
        <w:rPr>
          <w:rFonts w:eastAsia="Times New Roman" w:cs="Times New Roman"/>
          <w:szCs w:val="24"/>
        </w:rPr>
        <w:t xml:space="preserve">πιστροφές εισφορών έχουν παγώσει. Θεωρώ ότι όλα αυτά επιλεκτικά δεν λύνουν τα προβλήματα, </w:t>
      </w:r>
      <w:r w:rsidRPr="00A37EC3">
        <w:rPr>
          <w:rFonts w:eastAsia="Times New Roman" w:cs="Times New Roman"/>
        </w:rPr>
        <w:t>αλλά</w:t>
      </w:r>
      <w:r>
        <w:rPr>
          <w:rFonts w:eastAsia="Times New Roman" w:cs="Times New Roman"/>
          <w:szCs w:val="24"/>
        </w:rPr>
        <w:t xml:space="preserve"> τα επιτείνουν, τα επιδεινώνουν και δημιουργούν περισσότερα και καινούργια. </w:t>
      </w:r>
    </w:p>
    <w:p w14:paraId="719A55DD"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εν τάχει στις δύο τροπολογίες που έχουν κατατεθεί. Η μία,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Pr>
          <w:rFonts w:eastAsia="Times New Roman" w:cs="Times New Roman"/>
          <w:szCs w:val="24"/>
        </w:rPr>
        <w:t>πολύ σοβαρή για εμάς των ελαιοπαραγωγών περιοχών, είναι η τροπολογία του Υπουργείου Αγροτικής Ανάπτυξης. Θα έπρεπε όποτε έρχονται οι τροπολογίες να υπάρχει ένας εκπρόσωπος του αρμόδιου Υπουργείου, εν προκειμένω του Υπουργείου Αγροτικής Ανάπτυξης. Γιατί τώρ</w:t>
      </w:r>
      <w:r>
        <w:rPr>
          <w:rFonts w:eastAsia="Times New Roman" w:cs="Times New Roman"/>
          <w:szCs w:val="24"/>
        </w:rPr>
        <w:t xml:space="preserve">α με κοιτάτε και εσείς και δεν ξέρετε για τι πράγμα λέμε. Και έχετε δίκιο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περίπτωση. </w:t>
      </w:r>
      <w:r w:rsidRPr="00BA34D7">
        <w:rPr>
          <w:rFonts w:eastAsia="Times New Roman" w:cs="Times New Roman"/>
        </w:rPr>
        <w:t>Πρέπει</w:t>
      </w:r>
      <w:r>
        <w:rPr>
          <w:rFonts w:eastAsia="Times New Roman" w:cs="Times New Roman"/>
          <w:szCs w:val="24"/>
        </w:rPr>
        <w:t xml:space="preserve"> να </w:t>
      </w:r>
      <w:r w:rsidRPr="00B83DBF">
        <w:rPr>
          <w:rFonts w:eastAsia="Times New Roman" w:cs="Times New Roman"/>
          <w:szCs w:val="24"/>
        </w:rPr>
        <w:t>υπάρχει</w:t>
      </w:r>
      <w:r>
        <w:rPr>
          <w:rFonts w:eastAsia="Times New Roman" w:cs="Times New Roman"/>
          <w:szCs w:val="24"/>
        </w:rPr>
        <w:t xml:space="preserve"> εκπροσώπηση, εκτός αν είστε εσείς ενημερωμένοι και πρόχειροι </w:t>
      </w:r>
      <w:r w:rsidRPr="002314B3">
        <w:rPr>
          <w:rFonts w:eastAsia="Times New Roman"/>
          <w:bCs/>
          <w:shd w:val="clear" w:color="auto" w:fill="FFFFFF"/>
        </w:rPr>
        <w:t>να</w:t>
      </w:r>
      <w:r>
        <w:rPr>
          <w:rFonts w:eastAsia="Times New Roman" w:cs="Times New Roman"/>
          <w:szCs w:val="24"/>
        </w:rPr>
        <w:t xml:space="preserve"> απαντήσετε. </w:t>
      </w:r>
    </w:p>
    <w:p w14:paraId="719A55DE"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θέμα της δακοκτονίας είναι μία κλασική αποτύπωση της δυσλειτ</w:t>
      </w:r>
      <w:r>
        <w:rPr>
          <w:rFonts w:eastAsia="Times New Roman" w:cs="Times New Roman"/>
          <w:szCs w:val="24"/>
        </w:rPr>
        <w:t xml:space="preserve">ουργίας του νεότερου ελληνικού κράτους και της περιστασιακής αντιμετώπισής του. Γιατί το λέω αυτό; Ο </w:t>
      </w:r>
      <w:r>
        <w:rPr>
          <w:rFonts w:eastAsia="Times New Roman" w:cs="Times New Roman"/>
          <w:szCs w:val="24"/>
        </w:rPr>
        <w:t xml:space="preserve">νομός </w:t>
      </w:r>
      <w:r>
        <w:rPr>
          <w:rFonts w:eastAsia="Times New Roman" w:cs="Times New Roman"/>
          <w:szCs w:val="24"/>
        </w:rPr>
        <w:t xml:space="preserve">μου, ο Νομός Λακωνίας, είναι ένας νομός πρότυπο ελαιοπαραγωγής. Ταλανιζόμαστε κάθε χρόνο με το ζήτημα της </w:t>
      </w:r>
      <w:proofErr w:type="spellStart"/>
      <w:r>
        <w:rPr>
          <w:rFonts w:eastAsia="Times New Roman" w:cs="Times New Roman"/>
          <w:szCs w:val="24"/>
        </w:rPr>
        <w:t>δακοπληξίας</w:t>
      </w:r>
      <w:proofErr w:type="spellEnd"/>
      <w:r>
        <w:rPr>
          <w:rFonts w:eastAsia="Times New Roman" w:cs="Times New Roman"/>
          <w:szCs w:val="24"/>
        </w:rPr>
        <w:t>. Ακόμα δεν ξέρουμε τι επιπτώσει</w:t>
      </w:r>
      <w:r>
        <w:rPr>
          <w:rFonts w:eastAsia="Times New Roman" w:cs="Times New Roman"/>
          <w:szCs w:val="24"/>
        </w:rPr>
        <w:t xml:space="preserve">ς μπορεί να έχει αυτή η καθυστέρηση στην όλη διαδικασία και λόγω των κλιματικών συνθηκών. </w:t>
      </w:r>
    </w:p>
    <w:p w14:paraId="719A55DF"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Είχαμε επισημάνει και στο παρελθόν τα προβλήματα που έχει προκαλέσει η διαδικασία που απαιτεί ο ν.4412/2016,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μία χρονοβόρα διαδικασία σχετικά με τους διαγω</w:t>
      </w:r>
      <w:r>
        <w:rPr>
          <w:rFonts w:eastAsia="Times New Roman" w:cs="Times New Roman"/>
          <w:szCs w:val="24"/>
        </w:rPr>
        <w:t xml:space="preserve">νισμούς. </w:t>
      </w:r>
    </w:p>
    <w:p w14:paraId="719A55E0"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Σε αυτά πρέπει να προστεθεί η καθυστερημένη και φέτος υπουργική απόφαση για την κατανομή των πιστώσεων, η καθυστέρηση στην προκήρυξη εποχικού προσωπικού και το γεγονός ότι η συμμετοχή των εργολάβων βαίνει μειούμενη, με αποτέλεσμα σε πολλές περιοχ</w:t>
      </w:r>
      <w:r>
        <w:rPr>
          <w:rFonts w:eastAsia="Times New Roman" w:cs="Times New Roman"/>
          <w:szCs w:val="24"/>
        </w:rPr>
        <w:t xml:space="preserve">ές στον Νομό Λακωνίας, οι διαγωνισμοί να κηρύσσονται άγονοι. Και επειδή πρέπει να γίνει νέος διαγωνισμός μέσω του ΕΣΗΔΗΣ, του Εθνικού Συστήματος Ηλεκτρονικών Δημοσίων Συμβάσεων, δεν γνωρίζουμε αν τελικά θα πραγματοποιηθούν ψεκασμοί και πότε. </w:t>
      </w:r>
    </w:p>
    <w:p w14:paraId="719A55E1"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θέμα το χε</w:t>
      </w:r>
      <w:r>
        <w:rPr>
          <w:rFonts w:eastAsia="Times New Roman" w:cs="Times New Roman"/>
          <w:szCs w:val="24"/>
        </w:rPr>
        <w:t xml:space="preserve">ιρίζεται η </w:t>
      </w:r>
      <w:r>
        <w:rPr>
          <w:rFonts w:eastAsia="Times New Roman" w:cs="Times New Roman"/>
          <w:szCs w:val="24"/>
        </w:rPr>
        <w:t>περιφέρεια</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όχι καταλυτικά. Ουσιαστικά, διεκπεραιώνει την όλη υπόθεση. Πάσχει νομοθετικά. </w:t>
      </w:r>
    </w:p>
    <w:p w14:paraId="719A55E2"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Φέρνετε τώρα αυτή</w:t>
      </w:r>
      <w:r>
        <w:rPr>
          <w:rFonts w:eastAsia="Times New Roman" w:cs="Times New Roman"/>
          <w:szCs w:val="24"/>
        </w:rPr>
        <w:t>ν</w:t>
      </w:r>
      <w:r>
        <w:rPr>
          <w:rFonts w:eastAsia="Times New Roman" w:cs="Times New Roman"/>
          <w:szCs w:val="24"/>
        </w:rPr>
        <w:t xml:space="preserve"> την τροπολογία. Πιστεύω ότι πρέπει να δοθεί μία μονιμότερη λύση, πιο πρώιμη </w:t>
      </w:r>
      <w:r w:rsidRPr="00F331DF">
        <w:rPr>
          <w:rFonts w:eastAsia="Times New Roman"/>
          <w:bCs/>
        </w:rPr>
        <w:t>και</w:t>
      </w:r>
      <w:r>
        <w:rPr>
          <w:rFonts w:eastAsia="Times New Roman" w:cs="Times New Roman"/>
          <w:szCs w:val="24"/>
        </w:rPr>
        <w:t xml:space="preserve"> όχι τώρα που πρέπει να ολοκληρωθεί. Έπρεπε ήδη, δηλαδή, οι εργαζόμενοι και αυτοί οι οποίοι θα ασχολούντο με τους ψεκασμούς να είχαν αναλάβει εργασία. Τώρα έχουμε μπει στον Ιούλιο και, δυστυχώς, τα πράγματα είναι εξαιρετικά δυσμενή. </w:t>
      </w:r>
    </w:p>
    <w:p w14:paraId="719A55E3"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Προτείνουμε, κύριε Υπο</w:t>
      </w:r>
      <w:r>
        <w:rPr>
          <w:rFonts w:eastAsia="Times New Roman" w:cs="Times New Roman"/>
          <w:szCs w:val="24"/>
        </w:rPr>
        <w:t xml:space="preserve">υργέ, η τροπολογία να μην ισχύσει από τη δημοσίευση του Φύλλου Εφημερίδος της Κυβερνήσεως, αλλά να πάει ένα μήνα πίσω, τουλάχιστον από τις 15 Ιουνίου του τρέχοντος έτους. Αυτό θα δώσει μία λύση, για να μην κηρυχθούν οι νέοι διαγωνισμοί άγονοι. </w:t>
      </w:r>
    </w:p>
    <w:p w14:paraId="719A55E4"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πολύ </w:t>
      </w:r>
      <w:r>
        <w:rPr>
          <w:rFonts w:eastAsia="Times New Roman" w:cs="Times New Roman"/>
          <w:szCs w:val="24"/>
        </w:rPr>
        <w:t xml:space="preserve">σοβαρό αυτό. Έχουμε μεγάλη ελαιοπαραγωγή και φέτος και θα είναι κρίμα οι άνθρωποι αυτοί, που περιμένουν από το εισόδημά τους να επιβιώσουν για τα επόμενα χρόνια, να έχουν αυτό το πρόβλημα. </w:t>
      </w:r>
    </w:p>
    <w:p w14:paraId="719A55E5"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Κλείνω με την τροπολογία του Υπουργείου Οικονομικών, σχετικά με τι</w:t>
      </w:r>
      <w:r>
        <w:rPr>
          <w:rFonts w:eastAsia="Times New Roman" w:cs="Times New Roman"/>
          <w:szCs w:val="24"/>
        </w:rPr>
        <w:t xml:space="preserve">ς δαπάνες μετακίνησης των στελεχών των Ενόπλων Δυνάμεων. Συγκεκριμένα, με τις ρυθμίσεις που περιλαμβάνονται </w:t>
      </w:r>
      <w:r>
        <w:rPr>
          <w:rFonts w:eastAsia="Times New Roman" w:cs="Times New Roman"/>
          <w:szCs w:val="24"/>
        </w:rPr>
        <w:t xml:space="preserve">σ’ </w:t>
      </w:r>
      <w:r>
        <w:rPr>
          <w:rFonts w:eastAsia="Times New Roman" w:cs="Times New Roman"/>
          <w:szCs w:val="24"/>
        </w:rPr>
        <w:t xml:space="preserve">αυτήν, η Κυβέρνηση παρατείνει για τρίτη φορά τη διορία έγκρισης του απαραίτητου για τη διαδικασία υπολογισμού των οδοιπορικών των στελεχών. </w:t>
      </w:r>
    </w:p>
    <w:p w14:paraId="719A55E6"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Καμμένος ήρθε εδώ πέρα -στη δύσκολη θέση που βρίσκεται, </w:t>
      </w:r>
      <w:r w:rsidRPr="00E614B5">
        <w:rPr>
          <w:rFonts w:eastAsia="Times New Roman" w:cs="Times New Roman"/>
        </w:rPr>
        <w:t>διότι</w:t>
      </w:r>
      <w:r>
        <w:rPr>
          <w:rFonts w:eastAsia="Times New Roman" w:cs="Times New Roman"/>
          <w:szCs w:val="24"/>
        </w:rPr>
        <w:t xml:space="preserve"> τώρα πλέον ουδείς τον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καθώς </w:t>
      </w:r>
      <w:proofErr w:type="spellStart"/>
      <w:r>
        <w:rPr>
          <w:rFonts w:eastAsia="Times New Roman" w:cs="Times New Roman"/>
          <w:szCs w:val="24"/>
        </w:rPr>
        <w:t>εφάνη</w:t>
      </w:r>
      <w:proofErr w:type="spellEnd"/>
      <w:r>
        <w:rPr>
          <w:rFonts w:eastAsia="Times New Roman" w:cs="Times New Roman"/>
          <w:szCs w:val="24"/>
        </w:rPr>
        <w:t xml:space="preserve"> ότι δεν μπορεί να επιβάλει πολιτική στον εταίρο του- </w:t>
      </w:r>
      <w:r w:rsidRPr="00F331DF">
        <w:rPr>
          <w:rFonts w:eastAsia="Times New Roman"/>
          <w:bCs/>
        </w:rPr>
        <w:t>και</w:t>
      </w:r>
      <w:r>
        <w:rPr>
          <w:rFonts w:eastAsia="Times New Roman" w:cs="Times New Roman"/>
          <w:szCs w:val="24"/>
        </w:rPr>
        <w:t xml:space="preserve"> ανέφερε χθες </w:t>
      </w:r>
      <w:r w:rsidRPr="002B5B2E">
        <w:rPr>
          <w:rFonts w:eastAsia="Times New Roman"/>
          <w:bCs/>
          <w:shd w:val="clear" w:color="auto" w:fill="FFFFFF"/>
        </w:rPr>
        <w:t>ότι</w:t>
      </w:r>
      <w:r>
        <w:rPr>
          <w:rFonts w:eastAsia="Times New Roman"/>
          <w:bCs/>
          <w:shd w:val="clear" w:color="auto" w:fill="FFFFFF"/>
        </w:rPr>
        <w:t xml:space="preserve"> είπε</w:t>
      </w:r>
      <w:r>
        <w:rPr>
          <w:rFonts w:eastAsia="Times New Roman" w:cs="Times New Roman"/>
          <w:szCs w:val="24"/>
        </w:rPr>
        <w:t xml:space="preserve"> στον κ. </w:t>
      </w:r>
      <w:proofErr w:type="spellStart"/>
      <w:r>
        <w:rPr>
          <w:rFonts w:eastAsia="Times New Roman" w:cs="Times New Roman"/>
          <w:szCs w:val="24"/>
        </w:rPr>
        <w:t>Χουλιαράκη</w:t>
      </w:r>
      <w:proofErr w:type="spellEnd"/>
      <w:r>
        <w:rPr>
          <w:rFonts w:eastAsia="Times New Roman" w:cs="Times New Roman"/>
          <w:szCs w:val="24"/>
        </w:rPr>
        <w:t xml:space="preserve"> για τα οδοιπορικά. </w:t>
      </w:r>
    </w:p>
    <w:p w14:paraId="719A55E7"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Θεωρώ ότι, επιτέλους, </w:t>
      </w:r>
      <w:r>
        <w:rPr>
          <w:rFonts w:eastAsia="Times New Roman" w:cs="Times New Roman"/>
          <w:szCs w:val="24"/>
        </w:rPr>
        <w:t xml:space="preserve">πρέπει να εκδοθεί το </w:t>
      </w:r>
      <w:r>
        <w:rPr>
          <w:rFonts w:eastAsia="Times New Roman" w:cs="Times New Roman"/>
          <w:szCs w:val="24"/>
        </w:rPr>
        <w:t>προεδρικό διάταγμα</w:t>
      </w:r>
      <w:r>
        <w:rPr>
          <w:rFonts w:eastAsia="Times New Roman" w:cs="Times New Roman"/>
          <w:szCs w:val="24"/>
        </w:rPr>
        <w:t xml:space="preserve">, στο οποίο περιγράφεται η διαδικασία του υπολογισμού των οδοιπορικών των στελεχών. Κάθε φορά ερχόμαστε εδώ </w:t>
      </w:r>
      <w:r w:rsidRPr="00F331DF">
        <w:rPr>
          <w:rFonts w:eastAsia="Times New Roman"/>
          <w:bCs/>
        </w:rPr>
        <w:t>και</w:t>
      </w:r>
      <w:r>
        <w:rPr>
          <w:rFonts w:eastAsia="Times New Roman" w:cs="Times New Roman"/>
          <w:szCs w:val="24"/>
        </w:rPr>
        <w:t xml:space="preserve"> παίρνουμε παρατάσεις για το ζήτημα των οδοιπορικών. Είναι ντροπή και για τα στελέχη και για όλους αυτούς,</w:t>
      </w:r>
      <w:r>
        <w:rPr>
          <w:rFonts w:eastAsia="Times New Roman" w:cs="Times New Roman"/>
          <w:szCs w:val="24"/>
        </w:rPr>
        <w:t xml:space="preserve"> οι οποίοι δίνουν τον καλύτερο εαυτό τους </w:t>
      </w:r>
      <w:r w:rsidRPr="00F331DF">
        <w:rPr>
          <w:rFonts w:eastAsia="Times New Roman"/>
          <w:bCs/>
        </w:rPr>
        <w:t>και</w:t>
      </w:r>
      <w:r>
        <w:rPr>
          <w:rFonts w:eastAsia="Times New Roman" w:cs="Times New Roman"/>
          <w:szCs w:val="24"/>
        </w:rPr>
        <w:t xml:space="preserve"> τον αγώνα τους για τις Ένοπλες Δυνάμεις. </w:t>
      </w:r>
    </w:p>
    <w:p w14:paraId="719A55E8"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Αυτά ήθελα να πω. Αισθάνομαι ότι όλοι μας παρακολουθούν και έχουν βγάλει τα συμπεράσματά τους. </w:t>
      </w:r>
    </w:p>
    <w:p w14:paraId="719A55E9" w14:textId="77777777" w:rsidR="00E97792" w:rsidRDefault="00D70D60">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 Νέα Δημοκρατία)</w:t>
      </w:r>
    </w:p>
    <w:p w14:paraId="719A55EA"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sidRPr="000418C7">
        <w:rPr>
          <w:rFonts w:eastAsia="Times New Roman"/>
          <w:b/>
          <w:bCs/>
          <w:shd w:val="clear" w:color="auto" w:fill="FFFFFF"/>
        </w:rPr>
        <w:t xml:space="preserve">ΠΡΟΕΔΡΕΩΝ (Μάριος </w:t>
      </w:r>
      <w:r w:rsidRPr="000418C7">
        <w:rPr>
          <w:rFonts w:eastAsia="Times New Roman"/>
          <w:b/>
          <w:bCs/>
          <w:shd w:val="clear" w:color="auto" w:fill="FFFFFF"/>
        </w:rPr>
        <w:t>Γεωργιάδης):</w:t>
      </w:r>
      <w:r>
        <w:rPr>
          <w:rFonts w:eastAsia="Times New Roman" w:cs="Times New Roman"/>
          <w:szCs w:val="24"/>
        </w:rPr>
        <w:t xml:space="preserve"> Ευχαριστούμε, κύριε συνάδελφε. </w:t>
      </w:r>
    </w:p>
    <w:p w14:paraId="719A55EB"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719A55EC"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Κυρίες και κύριοι συνάδελφοι, τις προάλλες μιλούσα με έναν Ευρωπαίο συνάδελφο </w:t>
      </w:r>
      <w:r w:rsidRPr="00F331DF">
        <w:rPr>
          <w:rFonts w:eastAsia="Times New Roman"/>
          <w:bCs/>
        </w:rPr>
        <w:t>και</w:t>
      </w:r>
      <w:r>
        <w:rPr>
          <w:rFonts w:eastAsia="Times New Roman" w:cs="Times New Roman"/>
          <w:szCs w:val="24"/>
        </w:rPr>
        <w:t xml:space="preserve"> προσπαθούσα να του εξηγήσω τι έφεραν τα μνημόνια στη χώρα μας, </w:t>
      </w:r>
      <w:r w:rsidRPr="00A37EC3">
        <w:rPr>
          <w:rFonts w:eastAsia="Times New Roman" w:cs="Times New Roman"/>
        </w:rPr>
        <w:t>αλλά</w:t>
      </w:r>
      <w:r>
        <w:rPr>
          <w:rFonts w:eastAsia="Times New Roman" w:cs="Times New Roman"/>
          <w:szCs w:val="24"/>
        </w:rPr>
        <w:t xml:space="preserve"> δεν μπορούσε να κατ</w:t>
      </w:r>
      <w:r>
        <w:rPr>
          <w:rFonts w:eastAsia="Times New Roman" w:cs="Times New Roman"/>
          <w:szCs w:val="24"/>
        </w:rPr>
        <w:t xml:space="preserve">αλάβει. Αντέτεινε ότι τα μνημόνια ήρθαν για να μειώσουν το χρέος. Ποιος άλλος θα μπορούσε, άλλωστε, να ήταν ο λόγος της ύπαρξής τους, αν δεν μείωναν το χρέος </w:t>
      </w:r>
      <w:r w:rsidRPr="00F331DF">
        <w:rPr>
          <w:rFonts w:eastAsia="Times New Roman"/>
          <w:bCs/>
        </w:rPr>
        <w:t>και</w:t>
      </w:r>
      <w:r>
        <w:rPr>
          <w:rFonts w:eastAsia="Times New Roman" w:cs="Times New Roman"/>
          <w:szCs w:val="24"/>
        </w:rPr>
        <w:t xml:space="preserve"> αν δεν επιδίωκαν αυτόν τον στόχο; Κι όμως, τ</w:t>
      </w:r>
      <w:r>
        <w:rPr>
          <w:rFonts w:eastAsia="Times New Roman" w:cs="Times New Roman"/>
          <w:bCs/>
          <w:shd w:val="clear" w:color="auto" w:fill="FFFFFF"/>
        </w:rPr>
        <w:t>ο</w:t>
      </w:r>
      <w:r>
        <w:rPr>
          <w:rFonts w:eastAsia="Times New Roman" w:cs="Times New Roman"/>
          <w:szCs w:val="24"/>
        </w:rPr>
        <w:t xml:space="preserve"> χρέος σκαρφάλωνε εκεί που σκαρφάλωνε, σε δυσθεώρ</w:t>
      </w:r>
      <w:r>
        <w:rPr>
          <w:rFonts w:eastAsia="Times New Roman" w:cs="Times New Roman"/>
          <w:szCs w:val="24"/>
        </w:rPr>
        <w:t xml:space="preserve">ητα ύψη, </w:t>
      </w:r>
      <w:r w:rsidRPr="00226F1D">
        <w:rPr>
          <w:rFonts w:eastAsia="Times New Roman" w:cs="Times New Roman"/>
          <w:szCs w:val="24"/>
        </w:rPr>
        <w:t>παρά</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που κούρεψε ασφαλιστικά ταμεία και ομολογιούχους, χωρίς αποζημίωση. </w:t>
      </w:r>
    </w:p>
    <w:p w14:paraId="719A55ED"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ένας από τους πραγματικούς στόχους του μνημονίου ήταν η εγκαθίδρυση των ευέλικτων μορφών εργασίας, οι οποίες ήρθαν για να μείνουν. Γιγαντώθηκαν επί κυβέρνησης Σαμαρά. Το μέσο για την επιβολή τους αποτελούσε η αύξηση της </w:t>
      </w:r>
      <w:r>
        <w:rPr>
          <w:rFonts w:eastAsia="Times New Roman" w:cs="Times New Roman"/>
          <w:szCs w:val="24"/>
        </w:rPr>
        <w:t xml:space="preserve">ανεργίας. Η αυξανόμενη ανεργία, λοιπόν, επέφερε τη συμπίεση των μισθών, ελεύθερα ωράρια, αδήλωτη εργασία, απλήρωτη υπερωριακή εργασία και γενικά τη μη εφαρμογή της εργατικής νομοθεσίας. </w:t>
      </w:r>
    </w:p>
    <w:p w14:paraId="719A55EE" w14:textId="77777777" w:rsidR="00E97792" w:rsidRDefault="00D70D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σκηνικό του τρόμου συμπληρώθηκε με την κατάργηση των συλλογικών κλ</w:t>
      </w:r>
      <w:r>
        <w:rPr>
          <w:rFonts w:eastAsia="Times New Roman" w:cs="Times New Roman"/>
          <w:szCs w:val="24"/>
        </w:rPr>
        <w:t xml:space="preserve">αδικών διαπραγματεύσεων, που συμπαρέσυρε και άλλο τον κατώτατο μισθό και μαζί την ευνοϊκότερη ρύθμιση για απολύσεις, την εφαρμογή του </w:t>
      </w:r>
      <w:r>
        <w:rPr>
          <w:rFonts w:eastAsia="Times New Roman" w:cs="Times New Roman"/>
          <w:szCs w:val="24"/>
          <w:lang w:val="en-US"/>
        </w:rPr>
        <w:t>lockout</w:t>
      </w:r>
      <w:r>
        <w:rPr>
          <w:rFonts w:eastAsia="Times New Roman" w:cs="Times New Roman"/>
          <w:szCs w:val="24"/>
        </w:rPr>
        <w:t xml:space="preserve"> και γενικότερα την πλήρη απορρύθμιση των εργασιακών σχέσεων. </w:t>
      </w:r>
    </w:p>
    <w:p w14:paraId="719A55E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Όλα αυτά τα ωραία για τον κόσμο της εργασίας στη χώρ</w:t>
      </w:r>
      <w:r>
        <w:rPr>
          <w:rFonts w:eastAsia="Times New Roman" w:cs="Times New Roman"/>
          <w:szCs w:val="24"/>
        </w:rPr>
        <w:t>α μας θα είχαν στεφθεί με επιτυχία</w:t>
      </w:r>
      <w:r w:rsidRPr="00594456">
        <w:rPr>
          <w:rFonts w:eastAsia="Times New Roman" w:cs="Times New Roman"/>
          <w:szCs w:val="24"/>
        </w:rPr>
        <w:t>,</w:t>
      </w:r>
      <w:r>
        <w:rPr>
          <w:rFonts w:eastAsia="Times New Roman" w:cs="Times New Roman"/>
          <w:szCs w:val="24"/>
        </w:rPr>
        <w:t xml:space="preserve"> εάν δεν είχε έρθει στα πράγματα αυτή η παράξενη Κυβέρνηση των ΣΥΡΖΑ-ΑΝΕΛ που </w:t>
      </w:r>
      <w:proofErr w:type="spellStart"/>
      <w:r>
        <w:rPr>
          <w:rFonts w:eastAsia="Times New Roman" w:cs="Times New Roman"/>
          <w:szCs w:val="24"/>
        </w:rPr>
        <w:t>άκουσον-άκουσον</w:t>
      </w:r>
      <w:proofErr w:type="spellEnd"/>
      <w:r>
        <w:rPr>
          <w:rFonts w:eastAsia="Times New Roman" w:cs="Times New Roman"/>
          <w:szCs w:val="24"/>
        </w:rPr>
        <w:t xml:space="preserve"> τα φοβερά που κάνει: Βγάζει τη χώρα από το βαθύ πηγάδι των μνημονίων, που την έριξαν ΠΑΣΟΚ και Νέα Δημοκρατία –ανταγωνίζονται, </w:t>
      </w:r>
      <w:r>
        <w:rPr>
          <w:rFonts w:eastAsia="Times New Roman" w:cs="Times New Roman"/>
          <w:szCs w:val="24"/>
        </w:rPr>
        <w:t>βέβαια, ποιος έσπρωξε περισσότερο-, ρυθμίζει το θέμα της επαναφοράς των συλλογικών συμβάσεων εργασίας με τις αρχές της επεκτασιμότητας και της ευνοϊκότερης ρύθμισης, διαπραγματεύεται το θέμα των ομαδικών απολύσεων με τον καλύτερο τρόπο, δεν συζητάει καν το</w:t>
      </w:r>
      <w:r>
        <w:rPr>
          <w:rFonts w:eastAsia="Times New Roman" w:cs="Times New Roman"/>
          <w:szCs w:val="24"/>
        </w:rPr>
        <w:t xml:space="preserve"> θέμα της ανταπεργίας και διορθώνει τα κακώς κείμενα, αποκαθιστώντας εργασιακά, ασφαλιστικά και κοινωνικά δικαιώματα. Διότι αυτή η Κυβέρνηση δεν διανοείται καν ότι μπορεί να υπάρξει ανάπτυξη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χώρα χωρίς τα οφέλη της να διαχέονται στον κόσμο της </w:t>
      </w:r>
      <w:r>
        <w:rPr>
          <w:rFonts w:eastAsia="Times New Roman" w:cs="Times New Roman"/>
          <w:szCs w:val="24"/>
        </w:rPr>
        <w:t xml:space="preserve">εργασίας, στον κόσμο που παράγει τον πλούτο. Διότι αυτή είναι η φιλοσοφίας της: η πολιτική για τους πολλούς. </w:t>
      </w:r>
    </w:p>
    <w:p w14:paraId="719A55F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Πώς, λοιπόν, να μη χαιρετίσω σήμερα το νομοσχέδιο «Ασφαλιστικές και συνταξιοδοτικές ρυθμίσεις αντιμετώπισης της αδήλωτης εργασίας, προστασία των ε</w:t>
      </w:r>
      <w:r>
        <w:rPr>
          <w:rFonts w:eastAsia="Times New Roman" w:cs="Times New Roman"/>
          <w:szCs w:val="24"/>
        </w:rPr>
        <w:t xml:space="preserve">ργαζομένων» και όλα αυτά που διαθέτει κ.λπ., το οποίο έρχεται να αποκαταστήσει και να διορθώσει το εργασιακό πλαίσιο των εργαζομένων; </w:t>
      </w:r>
    </w:p>
    <w:p w14:paraId="719A55F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Πώς να μην χαιρετίσω τη θωράκιση του εργασιακού περιβάλλοντος όχι μόνο ως αποκατάσταση κάποιας αδικίας, αλλά ως πρωταρχικ</w:t>
      </w:r>
      <w:r>
        <w:rPr>
          <w:rFonts w:eastAsia="Times New Roman" w:cs="Times New Roman"/>
          <w:szCs w:val="24"/>
        </w:rPr>
        <w:t xml:space="preserve">ό και θεμελιώδες συστατικό της αναπτυξιακής διαδικασίας και δράσης; </w:t>
      </w:r>
    </w:p>
    <w:p w14:paraId="719A55F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αυτό το νομοσχέδιο αποτελεί κομμάτι των θεμελιωδών διαφορών που έχουμε σε σχέση με εσάς, όσον αφορά </w:t>
      </w:r>
      <w:r>
        <w:rPr>
          <w:rFonts w:eastAsia="Times New Roman" w:cs="Times New Roman"/>
          <w:szCs w:val="24"/>
        </w:rPr>
        <w:t>σ</w:t>
      </w:r>
      <w:r>
        <w:rPr>
          <w:rFonts w:eastAsia="Times New Roman" w:cs="Times New Roman"/>
          <w:szCs w:val="24"/>
        </w:rPr>
        <w:t>την εργασία. Εσείς βλέπετε την αποσάθρωση των εργασιακών σχέσεων ως</w:t>
      </w:r>
      <w:r>
        <w:rPr>
          <w:rFonts w:eastAsia="Times New Roman" w:cs="Times New Roman"/>
          <w:szCs w:val="24"/>
        </w:rPr>
        <w:t xml:space="preserve"> κομμάτι της κερδοφορίας σας ενώ εμείς βλέπουμε την αναβάθμιση των εργασιακών σχέσεων ως κομμάτι της βιώσιμης ανάπτυξης. Και αυτό είναι ένα </w:t>
      </w:r>
      <w:r>
        <w:rPr>
          <w:rFonts w:eastAsia="Times New Roman" w:cs="Times New Roman"/>
          <w:szCs w:val="24"/>
        </w:rPr>
        <w:t xml:space="preserve">αριστερό </w:t>
      </w:r>
      <w:r>
        <w:rPr>
          <w:rFonts w:eastAsia="Times New Roman" w:cs="Times New Roman"/>
          <w:szCs w:val="24"/>
        </w:rPr>
        <w:t>αποτύπωμα αυτής της Κυβέρνησης.</w:t>
      </w:r>
    </w:p>
    <w:p w14:paraId="719A55F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Ολοκληρώνοντας το πρόγραμμα στις 20 Αυγούστου, οι συλλογικές συμβάσεις εργα</w:t>
      </w:r>
      <w:r>
        <w:rPr>
          <w:rFonts w:eastAsia="Times New Roman" w:cs="Times New Roman"/>
          <w:szCs w:val="24"/>
        </w:rPr>
        <w:t xml:space="preserve">σίας επαναφέρονται, η αύξηση του κατώτατου μισθού εντός του 2018 δρομολογείται και μπαίνουν κανόνες στην αγορά εργασίας, κανόνες που θα τηρούνται. </w:t>
      </w:r>
    </w:p>
    <w:p w14:paraId="719A55F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Ενδεικτικά, στο σημερινό νομοσχέδιο περιλαμβάνονται διατάξεις σε σχέση με την αδήλωτη και υποδηλωμένη εργασί</w:t>
      </w:r>
      <w:r>
        <w:rPr>
          <w:rFonts w:eastAsia="Times New Roman" w:cs="Times New Roman"/>
          <w:szCs w:val="24"/>
        </w:rPr>
        <w:t>α, όπου προβλέπεται η δυνατότητα μείωσης του προστίμου σε περίπτωση που ο εργοδότης προχωρήσει στην πρόσληψη του εργαζομένου με σύμβαση εργασίας πλήρους απασχόλησης. Έτσι, προχωράμε σε μια ουσιαστική αλλαγή του χαρακτήρα του προστίμου. Φεύγουμε πλέον από τ</w:t>
      </w:r>
      <w:r>
        <w:rPr>
          <w:rFonts w:eastAsia="Times New Roman" w:cs="Times New Roman"/>
          <w:szCs w:val="24"/>
        </w:rPr>
        <w:t xml:space="preserve">ην αυστηρά </w:t>
      </w:r>
      <w:proofErr w:type="spellStart"/>
      <w:r>
        <w:rPr>
          <w:rFonts w:eastAsia="Times New Roman" w:cs="Times New Roman"/>
          <w:szCs w:val="24"/>
        </w:rPr>
        <w:t>τιμωρητική</w:t>
      </w:r>
      <w:proofErr w:type="spellEnd"/>
      <w:r>
        <w:rPr>
          <w:rFonts w:eastAsia="Times New Roman" w:cs="Times New Roman"/>
          <w:szCs w:val="24"/>
        </w:rPr>
        <w:t xml:space="preserve"> για τον εργοδότη λειτουργία, δίνοντάς του τη δυνατότητα έκπτωσης του προστίμου με την πρόσληψη του αδήλωτου εργαζομένου. Την ίδια στιγμή, όμως, αποδίδουμε δικαιοσύνη στον εργαζόμενο, αφού εξασφαλίζει τουλάχιστον τρεις μήνες ασφαλιστικ</w:t>
      </w:r>
      <w:r>
        <w:rPr>
          <w:rFonts w:eastAsia="Times New Roman" w:cs="Times New Roman"/>
          <w:szCs w:val="24"/>
        </w:rPr>
        <w:t>ές εισφορές, συν τρεις μήνες, εάν προκύψει και η πρόσληψη. Έτσι, ο εργαζόμενος παύει να φοβάται και αποκτάει για πρώτη φορά κίνητρο να προχωρήσει σε καταγγελία στην Επιθεώρηση Εργασίας, στην περίπτωση της εργοδοτικής αυθαιρεσίας. Άσε που σε περίπτωση υποτρ</w:t>
      </w:r>
      <w:r>
        <w:rPr>
          <w:rFonts w:eastAsia="Times New Roman" w:cs="Times New Roman"/>
          <w:szCs w:val="24"/>
        </w:rPr>
        <w:t xml:space="preserve">οπής τους εργοδότη, ο οποίος γνωρίζει πλέον ότι θα έχει ελέγχους συστηματικά, η λυπητερή μπορεί να φτάσει στο καθόλου ευκαταφρόνητο ποσό των 30.000 ευρώ. </w:t>
      </w:r>
    </w:p>
    <w:p w14:paraId="719A55F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υποδηλωμένη εργασία, οι απλήρωτες υπερωρίες και η αποφυγή καταβολής ασφαλιστικών εισφορών φαίνεται </w:t>
      </w:r>
      <w:r>
        <w:rPr>
          <w:rFonts w:eastAsia="Times New Roman" w:cs="Times New Roman"/>
          <w:szCs w:val="24"/>
        </w:rPr>
        <w:t xml:space="preserve">να αποτελούν τον κανόνα στον χώρο των εργολαβιών. Το φαινόμενο της </w:t>
      </w:r>
      <w:proofErr w:type="spellStart"/>
      <w:r>
        <w:rPr>
          <w:rFonts w:eastAsia="Times New Roman" w:cs="Times New Roman"/>
          <w:szCs w:val="24"/>
        </w:rPr>
        <w:t>Κούνεβα</w:t>
      </w:r>
      <w:proofErr w:type="spellEnd"/>
      <w:r>
        <w:rPr>
          <w:rFonts w:eastAsia="Times New Roman" w:cs="Times New Roman"/>
          <w:szCs w:val="24"/>
        </w:rPr>
        <w:t xml:space="preserve"> αποτελεί την ακραία έκφραση τέτοιων αυθαιρεσιών στον χώρο αυτό. </w:t>
      </w:r>
    </w:p>
    <w:p w14:paraId="719A55F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μπαίνει, λοιπόν, φρένο στον χώρο, όπου θεσπίζεται για πρώτη φορά η </w:t>
      </w:r>
      <w:proofErr w:type="spellStart"/>
      <w:r>
        <w:rPr>
          <w:rFonts w:eastAsia="Times New Roman" w:cs="Times New Roman"/>
          <w:szCs w:val="24"/>
        </w:rPr>
        <w:t>συνευθύνη</w:t>
      </w:r>
      <w:proofErr w:type="spellEnd"/>
      <w:r>
        <w:rPr>
          <w:rFonts w:eastAsia="Times New Roman" w:cs="Times New Roman"/>
          <w:szCs w:val="24"/>
        </w:rPr>
        <w:t xml:space="preserve"> σε όλη την αλ</w:t>
      </w:r>
      <w:r>
        <w:rPr>
          <w:rFonts w:eastAsia="Times New Roman" w:cs="Times New Roman"/>
          <w:szCs w:val="24"/>
        </w:rPr>
        <w:t xml:space="preserve">υσίδα ανάθεσης έργου σε εργαζόμενους και </w:t>
      </w:r>
      <w:r>
        <w:rPr>
          <w:rFonts w:eastAsia="Times New Roman" w:cs="Times New Roman"/>
          <w:szCs w:val="24"/>
        </w:rPr>
        <w:t xml:space="preserve">σ’ </w:t>
      </w:r>
      <w:r>
        <w:rPr>
          <w:rFonts w:eastAsia="Times New Roman" w:cs="Times New Roman"/>
          <w:szCs w:val="24"/>
        </w:rPr>
        <w:t>όλο το φάσμα της εργατικής νομοθεσίας, δηλαδή μισθολογικές αποδοχές, αποζημιώσεις σε περίπτωση απολύσεων, καταβολή ασφαλιστικών εισφορών και τήρηση των κανόνων υγιεινής και ασφάλειας. Δεν είναι άλλωστε τυχαίο ότι</w:t>
      </w:r>
      <w:r>
        <w:rPr>
          <w:rFonts w:eastAsia="Times New Roman" w:cs="Times New Roman"/>
          <w:szCs w:val="24"/>
        </w:rPr>
        <w:t xml:space="preserve"> η ηγεσία του ΣΕΒ στέκεται αντίθετη σε όλες αυτές τις αλλαγές. Είναι άλλωστε αυτοί που σε κάθε δύσκολη διαπραγμάτευση βρίσκονταν από τη μεριά των δανειστών εναντίον της ελληνικής Κυβέρνησης που πάλευε να κρατήσει τα ασφαλιστικά, εργασιακά και κοινωνικά δικ</w:t>
      </w:r>
      <w:r>
        <w:rPr>
          <w:rFonts w:eastAsia="Times New Roman" w:cs="Times New Roman"/>
          <w:szCs w:val="24"/>
        </w:rPr>
        <w:t xml:space="preserve">αιώματα των πολιτών. </w:t>
      </w:r>
    </w:p>
    <w:p w14:paraId="719A55F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μου πείτε τώρα: Εδώ, έρχεται ο ΣΕΒ χωρίς να του πέφτει λόγος και τοποθετείται για την εφαρμογή της μείωσης των συντάξεων. Δεν θα αγωνιζόταν για να μην </w:t>
      </w:r>
      <w:r>
        <w:rPr>
          <w:rFonts w:eastAsia="Times New Roman" w:cs="Times New Roman"/>
          <w:szCs w:val="24"/>
        </w:rPr>
        <w:t xml:space="preserve">επανέλθουν </w:t>
      </w:r>
      <w:r>
        <w:rPr>
          <w:rFonts w:eastAsia="Times New Roman" w:cs="Times New Roman"/>
          <w:szCs w:val="24"/>
        </w:rPr>
        <w:t>ποτέ οι συλλογικές συμβάσεις εργασίας, η απελευθέρωση των απολύσεων ή</w:t>
      </w:r>
      <w:r>
        <w:rPr>
          <w:rFonts w:eastAsia="Times New Roman" w:cs="Times New Roman"/>
          <w:szCs w:val="24"/>
        </w:rPr>
        <w:t xml:space="preserve"> το </w:t>
      </w:r>
      <w:r>
        <w:rPr>
          <w:rFonts w:eastAsia="Times New Roman" w:cs="Times New Roman"/>
          <w:szCs w:val="24"/>
          <w:lang w:val="en-US"/>
        </w:rPr>
        <w:t>lockout</w:t>
      </w:r>
      <w:r>
        <w:rPr>
          <w:rFonts w:eastAsia="Times New Roman" w:cs="Times New Roman"/>
          <w:szCs w:val="24"/>
        </w:rPr>
        <w:t xml:space="preserve">; Κοτζάμ κρίση ήρθε </w:t>
      </w:r>
      <w:r>
        <w:rPr>
          <w:rFonts w:eastAsia="Times New Roman" w:cs="Times New Roman"/>
          <w:szCs w:val="24"/>
        </w:rPr>
        <w:t xml:space="preserve">σ’ </w:t>
      </w:r>
      <w:r>
        <w:rPr>
          <w:rFonts w:eastAsia="Times New Roman" w:cs="Times New Roman"/>
          <w:szCs w:val="24"/>
        </w:rPr>
        <w:t xml:space="preserve">αυτήν τη χώρα. Να παρέμενε αναξιοποίητη; </w:t>
      </w:r>
    </w:p>
    <w:p w14:paraId="719A55F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 </w:t>
      </w:r>
      <w:r>
        <w:rPr>
          <w:rFonts w:eastAsia="Times New Roman" w:cs="Times New Roman"/>
          <w:szCs w:val="24"/>
        </w:rPr>
        <w:t>αυτό το νομοσχέδιο περιλαμβάνονται πολλά και σημαντικά άρθρα, όπως η παραχώρηση ακινήτων με μόνο αντάλλαγμα τη συντήρησή τους με στόχο τη διάσωση τ</w:t>
      </w:r>
      <w:r>
        <w:rPr>
          <w:rFonts w:eastAsia="Times New Roman" w:cs="Times New Roman"/>
          <w:szCs w:val="24"/>
        </w:rPr>
        <w:t xml:space="preserve">ων κτηρίων από την εγκατάλειψη, αλλά και το ευρύτερο συμφέρον από την αναζωογόνηση του </w:t>
      </w:r>
      <w:r>
        <w:rPr>
          <w:rFonts w:eastAsia="Times New Roman" w:cs="Times New Roman"/>
          <w:szCs w:val="24"/>
        </w:rPr>
        <w:t xml:space="preserve">κέντρου </w:t>
      </w:r>
      <w:r>
        <w:rPr>
          <w:rFonts w:eastAsia="Times New Roman" w:cs="Times New Roman"/>
          <w:szCs w:val="24"/>
        </w:rPr>
        <w:t>πόλεων, έως ένα ολοκληρωμένο σύστημα ρύθμισης προστασίας για την πιο ευαίσθητη κατηγορία προσφύγων, τα ασυνόδευτα προσφυγόπουλα, που προβλέπει τον διορισμό επιτρ</w:t>
      </w:r>
      <w:r>
        <w:rPr>
          <w:rFonts w:eastAsia="Times New Roman" w:cs="Times New Roman"/>
          <w:szCs w:val="24"/>
        </w:rPr>
        <w:t xml:space="preserve">όπου, για να ξέρουμε κάθε στιγμή πού βρίσκεται κάθε ασυνόδευτο παιδί στην ελληνική επικράτεια, ώστε να μην κινδυνεύουν από κακοποίηση και εκμετάλλευση. </w:t>
      </w:r>
    </w:p>
    <w:p w14:paraId="719A55F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στον δρόμο προς την κάλπη η επιλογή θα γίνεται όλο και πιο </w:t>
      </w:r>
      <w:r>
        <w:rPr>
          <w:rFonts w:eastAsia="Times New Roman" w:cs="Times New Roman"/>
          <w:szCs w:val="24"/>
        </w:rPr>
        <w:t>καθαρή στους πολίτες: Από τη μια μεριά, είναι οι δυνάμεις που υπερασπίζονται τον κόσμο της εργασίας, που υπερασπίζονται το κοινωνικό κράτος, που υπερασπίζονται τα συμφέροντα των συνταξιούχων. Από την άλλη μεριά, είναι οι δυνάμεις που υπερασπίζονται τα συμφ</w:t>
      </w:r>
      <w:r>
        <w:rPr>
          <w:rFonts w:eastAsia="Times New Roman" w:cs="Times New Roman"/>
          <w:szCs w:val="24"/>
        </w:rPr>
        <w:t xml:space="preserve">έροντα των λίγων φίλων και χορηγών τους, επενδύοντας στις απολύσεις, στη συντριβή της εργασίας, στη συρρίκνωση του κοινωνικού κράτους και στην κατάρρευση του ασφαλιστικού συστήματος προς όφελος της ιδιωτικής ασφάλισης. </w:t>
      </w:r>
    </w:p>
    <w:p w14:paraId="719A55F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Υπομονή να έχετε, λοιπόν, κυρίες και</w:t>
      </w:r>
      <w:r>
        <w:rPr>
          <w:rFonts w:eastAsia="Times New Roman" w:cs="Times New Roman"/>
          <w:szCs w:val="24"/>
        </w:rPr>
        <w:t xml:space="preserve"> κύριοι συνάδελφοι, της Αξιωματικής Αντιπολίτευσης και ο κόσμος θα σας στείλει πάλι στην </w:t>
      </w:r>
      <w:r>
        <w:rPr>
          <w:rFonts w:eastAsia="Times New Roman" w:cs="Times New Roman"/>
          <w:szCs w:val="24"/>
        </w:rPr>
        <w:t>αντιπολίτευση</w:t>
      </w:r>
      <w:r>
        <w:rPr>
          <w:rFonts w:eastAsia="Times New Roman" w:cs="Times New Roman"/>
          <w:szCs w:val="24"/>
        </w:rPr>
        <w:t xml:space="preserve">, γιατί τόσο καιρό δεν μάθατε καλά το μάθημά σας: να την ασκείτε εποικοδομητικά προς όφελος της χώρας και των πολιτών. </w:t>
      </w:r>
    </w:p>
    <w:p w14:paraId="719A55F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A55FC"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του ΣΥΡΙΖΑ)</w:t>
      </w:r>
    </w:p>
    <w:p w14:paraId="719A55FD"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719A55F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Καφαντάρη για επτά λεπτά. </w:t>
      </w:r>
    </w:p>
    <w:p w14:paraId="719A55FF"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Κυρίες και κύριοι Βουλευτές, όσοι είμαστε αυτή</w:t>
      </w:r>
      <w:r>
        <w:rPr>
          <w:rFonts w:eastAsia="Times New Roman" w:cs="Times New Roman"/>
          <w:szCs w:val="24"/>
        </w:rPr>
        <w:t>ν</w:t>
      </w:r>
      <w:r>
        <w:rPr>
          <w:rFonts w:eastAsia="Times New Roman" w:cs="Times New Roman"/>
          <w:szCs w:val="24"/>
        </w:rPr>
        <w:t xml:space="preserve"> τη στιγμή, συζητάμε σήμερα το νομοσχέδιο του Υπουργείο Εργασίας, ένα νομοσχέδιο που πραγματικά αποτελεί ένα ακόμα βήμα αποκατάστασης της κανονικότητας στον ζωτικό χώρο της εργασίας. </w:t>
      </w:r>
    </w:p>
    <w:p w14:paraId="719A560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Από τις 21 Ιουνίου και οριστικά μετά τις 20 Αυγούστου η χώρα μας βγαίνει</w:t>
      </w:r>
      <w:r>
        <w:rPr>
          <w:rFonts w:eastAsia="Times New Roman" w:cs="Times New Roman"/>
          <w:szCs w:val="24"/>
        </w:rPr>
        <w:t xml:space="preserve"> από το καθεστώς επιτροπείας και μνημονίων. Η χώρας μας, η οποία το 2015 ήταν στα πρόθυρα της χρεοκοπίας, στέκεται πλέον κανονικά στα πόδια της. Ό,τι και να πει η Αξιωματική Αντιπολίτευση, αλλά και γενικότερα η Αντιπολίτευση –γιατί πολλά ακούσαμε σήμερα- π</w:t>
      </w:r>
      <w:r>
        <w:rPr>
          <w:rFonts w:eastAsia="Times New Roman" w:cs="Times New Roman"/>
          <w:szCs w:val="24"/>
        </w:rPr>
        <w:t xml:space="preserve">ρέπει να αναλογιστούν ένα πράγμα: Από πού πραγματικά βγαίνουμε; Βγαίνουμε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που κύριο στόχο και ως πρώτες ενέργειες είχαν την υποβάθμιση της εργασίας, των εργασιακών και ασφαλιστικών δικαιωμάτων, τα ελλειμματικά ασφαλιστικά ταμε</w:t>
      </w:r>
      <w:r>
        <w:rPr>
          <w:rFonts w:eastAsia="Times New Roman" w:cs="Times New Roman"/>
          <w:szCs w:val="24"/>
        </w:rPr>
        <w:t xml:space="preserve">ία. Βγαίνουμε από τις πολιτικές που μείωσαν το ΑΕΠ της χώρας 25% και ώθησαν την ανεργία γύρω στο 27%. Εδώ, σημειώνω ότι το 2017 έκλεισε με αύξηση του ΑΕΠ γύρω στο 1,5%. </w:t>
      </w:r>
    </w:p>
    <w:p w14:paraId="719A560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Βγαίνουμε από την εργασιακή ζούγκλα που κυριάρχησε την πενταετία 2010 με 2015, που, όπ</w:t>
      </w:r>
      <w:r>
        <w:rPr>
          <w:rFonts w:eastAsia="Times New Roman" w:cs="Times New Roman"/>
          <w:szCs w:val="24"/>
        </w:rPr>
        <w:t xml:space="preserve">ως ανέφερα πριν, η ανεργία έφτασε στο 27%, ενώ τώρα είναι γύρω στο 20% και κάτι. </w:t>
      </w:r>
    </w:p>
    <w:p w14:paraId="719A560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χώρα μας επιστρέφει στην κανονικότητα. Ακούστηκαν πολλά. Τι εννοούμε, όταν λέμε «κανονικότητα»; Είναι κανονικότητα η επιστροφή στο μοντέλο ανάπτυξης που επί δεκαετίες εφαρμ</w:t>
      </w:r>
      <w:r>
        <w:rPr>
          <w:rFonts w:eastAsia="Times New Roman" w:cs="Times New Roman"/>
          <w:szCs w:val="24"/>
        </w:rPr>
        <w:t xml:space="preserve">όστηκε από τις κυβερνήσεις της Νέας Δημοκρατίας και του ΠΑΣΟΚ το 2009, το 2008; Αυτήν την επιστροφή εννοούμε; Όχι. Μιλάμε για την επιστροφή στην κανονικότητα και για την εφαρμογή ενός άλλου νέου μοντέλου ανάπτυξης. </w:t>
      </w:r>
    </w:p>
    <w:p w14:paraId="719A560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Πρώτη φορά η χώρα μας έχει ένα συγκεκριμένο αναπτυξιακό πρόγραμμα. Ποτέ δεν είχε ένα αναπτυξιακό σχέδιο. Το βασικό ερώτημα το οποίο υπάρχει σήμερα και μετά τον Αύγουστο θα είναι ακόμα πιο σαφές είναι: Με την πρόοδο ή με τη συντήρηση; Με το νέο ή το παλιό; </w:t>
      </w:r>
    </w:p>
    <w:p w14:paraId="719A560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απάντηση είναι: Με την πρόοδο σε ένα νέο μοντέλο ανάπτυξης δίκαιης, με σεβασμό στο περιβάλλον, κάλυψη των αναγκών του λαού και με επίκεντρο τον άνθρωπο και τον εργαζόμενο. </w:t>
      </w:r>
    </w:p>
    <w:p w14:paraId="719A560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Απέτυχαν οι προηγούμενες </w:t>
      </w:r>
      <w:r>
        <w:rPr>
          <w:rFonts w:eastAsia="Times New Roman" w:cs="Times New Roman"/>
          <w:szCs w:val="24"/>
        </w:rPr>
        <w:t>κυβερνήσεις</w:t>
      </w:r>
      <w:r>
        <w:rPr>
          <w:rFonts w:eastAsia="Times New Roman" w:cs="Times New Roman"/>
          <w:szCs w:val="24"/>
        </w:rPr>
        <w:t>. Απέτυχε η Νέα Δημοκρατία, το ΚΙΝΑΛ, η Αντι</w:t>
      </w:r>
      <w:r>
        <w:rPr>
          <w:rFonts w:eastAsia="Times New Roman" w:cs="Times New Roman"/>
          <w:szCs w:val="24"/>
        </w:rPr>
        <w:t xml:space="preserve">πολίτευση γενικά με το αφήγημά τους ότι θα πέσει αυτή η Κυβέρνηση. Από τον Γενάρη το 2015 το ακούμε αυτό. Απέτυχαν παταγωδώς σε όλα. Και οι αξιολογήσεις κλείνουν και η χώρα οδεύει στην έξοδο. </w:t>
      </w:r>
    </w:p>
    <w:p w14:paraId="719A560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Εδώ, όμως, θα πω: Τι κάνουν τώρα; Επιστρατεύουν τον φόβο. Απευθ</w:t>
      </w:r>
      <w:r>
        <w:rPr>
          <w:rFonts w:eastAsia="Times New Roman" w:cs="Times New Roman"/>
          <w:szCs w:val="24"/>
        </w:rPr>
        <w:t>ύνομαι τώρα στον κόσμο που μας ακούει, σε όσους μας ακούν. Επιστρατεύουν τον φόβο, γιατί, όπως έλεγε ο Θουκυδίδης, ο φόβος αμβλύνει τη μνήμη. Επιστρατεύουν τον φόβο και τρομοκρατούν τον κόσμο και για πιθανές μειώσεις συντάξεων και για όλα αυτά τα οποία ακο</w:t>
      </w:r>
      <w:r>
        <w:rPr>
          <w:rFonts w:eastAsia="Times New Roman" w:cs="Times New Roman"/>
          <w:szCs w:val="24"/>
        </w:rPr>
        <w:t xml:space="preserve">ύμε. Γιατί; </w:t>
      </w:r>
    </w:p>
    <w:p w14:paraId="719A560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Γιατί θέλουν να ξεχάσει ο κόσμος ποιος πραγματικά ήταν εκείνος ο οποίος έκοψε δεκατρείς φορές τις συντάξεις</w:t>
      </w:r>
      <w:r w:rsidRPr="000B7A5F">
        <w:rPr>
          <w:rFonts w:eastAsia="Times New Roman" w:cs="Times New Roman"/>
          <w:szCs w:val="24"/>
        </w:rPr>
        <w:t xml:space="preserve">, </w:t>
      </w:r>
      <w:r>
        <w:rPr>
          <w:rFonts w:eastAsia="Times New Roman" w:cs="Times New Roman"/>
          <w:szCs w:val="24"/>
        </w:rPr>
        <w:t xml:space="preserve">πότε κόπηκαν τα επιδόματα αδείας, δώρο Χριστουγέννων, δώρο Πάσχα, </w:t>
      </w:r>
      <w:r>
        <w:rPr>
          <w:rFonts w:eastAsia="Times New Roman" w:cs="Times New Roman"/>
          <w:szCs w:val="24"/>
        </w:rPr>
        <w:t xml:space="preserve">ότι </w:t>
      </w:r>
      <w:r>
        <w:rPr>
          <w:rFonts w:eastAsia="Times New Roman" w:cs="Times New Roman"/>
          <w:szCs w:val="24"/>
        </w:rPr>
        <w:t xml:space="preserve">το 2013 ο κατώτατος μισθός μέσα σε μία νύχτα έπεσε στα 586 ευρώ </w:t>
      </w:r>
      <w:r>
        <w:rPr>
          <w:rFonts w:eastAsia="Times New Roman" w:cs="Times New Roman"/>
          <w:szCs w:val="24"/>
        </w:rPr>
        <w:t>και στα 510 ευρώ για τους νέους.</w:t>
      </w:r>
    </w:p>
    <w:p w14:paraId="719A560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εμφανίζονται με θρασύτητα σε σχέση με την κυβερνητική πολιτική, η οποία θρασύτητα δείχνει ουσιαστικά τον πραγματικό τους φόβο, γιατί σταδιακά αποκαθίστανται ζητήματα και εν προκειμένω τα εργασιακά δεδομένα κ</w:t>
      </w:r>
      <w:r>
        <w:rPr>
          <w:rFonts w:eastAsia="Times New Roman" w:cs="Times New Roman"/>
          <w:szCs w:val="24"/>
        </w:rPr>
        <w:t>αι δικαιώματα, όπως η επαναφορά συλλογικών συμβάσεων από τον Σεπτέμβριο του 2018, τα μέτρα για την αδήλωτη εργασία, η ενίσχυση του ΣΕΠΕ με προσωπικό και 7,5 εκατομμύρια ευρώ διαθέσιμα από τα ΕΣΠΑ, κίνητρα για πρόσληψη των αδήλωτων εργαζόμενων με πάταξη της</w:t>
      </w:r>
      <w:r>
        <w:rPr>
          <w:rFonts w:eastAsia="Times New Roman" w:cs="Times New Roman"/>
          <w:szCs w:val="24"/>
        </w:rPr>
        <w:t xml:space="preserve"> αδήλωτης εργασίας και μάλιστα κίνητρα αντί των </w:t>
      </w:r>
      <w:proofErr w:type="spellStart"/>
      <w:r>
        <w:rPr>
          <w:rFonts w:eastAsia="Times New Roman" w:cs="Times New Roman"/>
          <w:szCs w:val="24"/>
        </w:rPr>
        <w:t>τιμωρητικών</w:t>
      </w:r>
      <w:proofErr w:type="spellEnd"/>
      <w:r>
        <w:rPr>
          <w:rFonts w:eastAsia="Times New Roman" w:cs="Times New Roman"/>
          <w:szCs w:val="24"/>
        </w:rPr>
        <w:t xml:space="preserve"> προστίμων, που τι αποτέλεσμα είχαν; Το πιο πιθανό απόλυση του εργαζόμενου και στέρηση φυσικά εσόδων για το </w:t>
      </w:r>
      <w:r>
        <w:rPr>
          <w:rFonts w:eastAsia="Times New Roman" w:cs="Times New Roman"/>
          <w:szCs w:val="24"/>
        </w:rPr>
        <w:t>δημόσιο</w:t>
      </w:r>
      <w:r>
        <w:rPr>
          <w:rFonts w:eastAsia="Times New Roman" w:cs="Times New Roman"/>
          <w:szCs w:val="24"/>
        </w:rPr>
        <w:t>.</w:t>
      </w:r>
    </w:p>
    <w:p w14:paraId="719A560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Σημαντικά βήματα περιλαμβάνονται στο νομοσχέδιο για το εργολαβικό προσωπικό, επί</w:t>
      </w:r>
      <w:r>
        <w:rPr>
          <w:rFonts w:eastAsia="Times New Roman" w:cs="Times New Roman"/>
          <w:szCs w:val="24"/>
        </w:rPr>
        <w:t xml:space="preserve">σης, σχετικά με τον ΟΑΕΔ και το επίδομα φερεγγυότητας του ΟΑΕΔ, μέτρα για τη μαθητεία και την πρακτική άσκηση με εγγραφή στην «ΕΡΓΑΝΗ» των νέων οι οποίοι απασχολούνται στις επιχειρήσεις. Πολλά άλλα αναφέρονται στο νομοσχέδιο. </w:t>
      </w:r>
    </w:p>
    <w:p w14:paraId="719A560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Όλα αυτά είναι από τα πρώτα β</w:t>
      </w:r>
      <w:r>
        <w:rPr>
          <w:rFonts w:eastAsia="Times New Roman" w:cs="Times New Roman"/>
          <w:szCs w:val="24"/>
        </w:rPr>
        <w:t>ήματα αποκατάστασης μίας εργασιακής κανονικότητας. Βάζουμε κανόνες, βάζουμε όρους, βάζουμε όρια στο εργασιακό τοπίο. Διότι και η προσέλκυση επενδύσεων που έχει ανάγκη η χώρα μας -και όλοι μιλάμε γι’ αυτό, άσχετα ποιος δουλεύει στην κατεύθυνση αυτή και ποιο</w:t>
      </w:r>
      <w:r>
        <w:rPr>
          <w:rFonts w:eastAsia="Times New Roman" w:cs="Times New Roman"/>
          <w:szCs w:val="24"/>
        </w:rPr>
        <w:t xml:space="preserve">ς είναι μόνο λόγια- απαιτεί ένα ρυθμισμένο εργασιακό περιβάλλον. Είναι λάθος αυτό που λέγεται, και πάνω σε αυτό δουλέψανε και οι προηγούμενες συγκυβερνήσεις </w:t>
      </w:r>
      <w:r w:rsidRPr="006B5B37">
        <w:rPr>
          <w:rFonts w:eastAsia="Times New Roman" w:cs="Times New Roman"/>
          <w:szCs w:val="24"/>
        </w:rPr>
        <w:t>Νέας Δημοκρατίας</w:t>
      </w:r>
      <w:r>
        <w:rPr>
          <w:rFonts w:eastAsia="Times New Roman" w:cs="Times New Roman"/>
          <w:szCs w:val="24"/>
        </w:rPr>
        <w:t xml:space="preserve"> και ΠΑΣΟΚ, ότι με το χαμηλό εργασιακό κόστος θα έρθουν επενδύσεις. Είναι κάτι το ο</w:t>
      </w:r>
      <w:r>
        <w:rPr>
          <w:rFonts w:eastAsia="Times New Roman" w:cs="Times New Roman"/>
          <w:szCs w:val="24"/>
        </w:rPr>
        <w:t xml:space="preserve">ποίο δεν έγινε. Ποιο είναι το μοντέλο τους; </w:t>
      </w:r>
    </w:p>
    <w:p w14:paraId="719A560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Μήπως θέλουμε, λοιπόν, να γίνουμε σαν κάποιες χώρες στη </w:t>
      </w:r>
      <w:r>
        <w:rPr>
          <w:rFonts w:eastAsia="Times New Roman" w:cs="Times New Roman"/>
          <w:szCs w:val="24"/>
        </w:rPr>
        <w:t xml:space="preserve">νοτιοανατολική </w:t>
      </w:r>
      <w:r>
        <w:rPr>
          <w:rFonts w:eastAsia="Times New Roman" w:cs="Times New Roman"/>
          <w:szCs w:val="24"/>
        </w:rPr>
        <w:t xml:space="preserve">Ασία με τα </w:t>
      </w:r>
      <w:proofErr w:type="spellStart"/>
      <w:r>
        <w:rPr>
          <w:rFonts w:eastAsia="Times New Roman" w:cs="Times New Roman"/>
          <w:szCs w:val="24"/>
        </w:rPr>
        <w:t>ευτελιστικά</w:t>
      </w:r>
      <w:proofErr w:type="spellEnd"/>
      <w:r>
        <w:rPr>
          <w:rFonts w:eastAsia="Times New Roman" w:cs="Times New Roman"/>
          <w:szCs w:val="24"/>
        </w:rPr>
        <w:t xml:space="preserve"> μεροκάματα και με μη ευημερία του λαού; Όχι. Εμείς θέλουμε μία Ελλάδα ισότιμη εταίρο της Ευρωπαϊκής Ένωσης που προσπα</w:t>
      </w:r>
      <w:r>
        <w:rPr>
          <w:rFonts w:eastAsia="Times New Roman" w:cs="Times New Roman"/>
          <w:szCs w:val="24"/>
        </w:rPr>
        <w:t>θεί και δουλεύει στην κατεύθυνση να επαναφέρει την Ευρώπη στις θεμελιώδεις αξίες της, της αλληλεγγύης, του κοινωνικού κράτους, της δημοκρατίας.</w:t>
      </w:r>
    </w:p>
    <w:p w14:paraId="719A560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Δυστυχώς, η Ευρώπη σήμερα έχει απομακρυνθεί από αυτές τις απόψεις με την παλινόρθωση της </w:t>
      </w:r>
      <w:r>
        <w:rPr>
          <w:rFonts w:eastAsia="Times New Roman" w:cs="Times New Roman"/>
          <w:szCs w:val="24"/>
        </w:rPr>
        <w:t>Ακροδεξιάς</w:t>
      </w:r>
      <w:r>
        <w:rPr>
          <w:rFonts w:eastAsia="Times New Roman" w:cs="Times New Roman"/>
          <w:szCs w:val="24"/>
        </w:rPr>
        <w:t>, κάτι το οπο</w:t>
      </w:r>
      <w:r>
        <w:rPr>
          <w:rFonts w:eastAsia="Times New Roman" w:cs="Times New Roman"/>
          <w:szCs w:val="24"/>
        </w:rPr>
        <w:t xml:space="preserve">ίο φαίνεται και με τα θέματα τα εργασιακά, την πρόσφατη κατάργηση του οκτάωρου και τη θέσπιση του δωδεκάωρου στην Αυστρία και πολλά άλλα. Είναι κάτι για το οποίο, βέβαια, και ο Αρχηγός της </w:t>
      </w:r>
      <w:r w:rsidRPr="006B5B37">
        <w:rPr>
          <w:rFonts w:eastAsia="Times New Roman" w:cs="Times New Roman"/>
          <w:szCs w:val="24"/>
        </w:rPr>
        <w:t>Νέας Δημοκρατίας</w:t>
      </w:r>
      <w:r>
        <w:rPr>
          <w:rFonts w:eastAsia="Times New Roman" w:cs="Times New Roman"/>
          <w:szCs w:val="24"/>
        </w:rPr>
        <w:t xml:space="preserve"> έχει τοποθετηθεί σχετικά, «ξεπερασμένα οκτάωρα» κα</w:t>
      </w:r>
      <w:r>
        <w:rPr>
          <w:rFonts w:eastAsia="Times New Roman" w:cs="Times New Roman"/>
          <w:szCs w:val="24"/>
        </w:rPr>
        <w:t xml:space="preserve">ι όλα αυτά. </w:t>
      </w:r>
    </w:p>
    <w:p w14:paraId="719A560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κύριοι Υπουργοί -η κυρία Υπουργός δεν είναι εδώ-, θέλω να επαναφέρω στο </w:t>
      </w:r>
      <w:r>
        <w:rPr>
          <w:rFonts w:eastAsia="Times New Roman" w:cs="Times New Roman"/>
          <w:szCs w:val="24"/>
        </w:rPr>
        <w:t xml:space="preserve">ελληνικό </w:t>
      </w:r>
      <w:r>
        <w:rPr>
          <w:rFonts w:eastAsia="Times New Roman" w:cs="Times New Roman"/>
          <w:szCs w:val="24"/>
        </w:rPr>
        <w:t xml:space="preserve">Κοινοβούλιο, γνωρίζοντας την ευαισθησία του Υπουργείου Εργασίας, ένα κοινωνικό πλέον πρόβλημα που αφορά, κατά πρώτον, </w:t>
      </w:r>
      <w:r>
        <w:rPr>
          <w:rFonts w:eastAsia="Times New Roman" w:cs="Times New Roman"/>
          <w:szCs w:val="24"/>
        </w:rPr>
        <w:t>σ</w:t>
      </w:r>
      <w:r>
        <w:rPr>
          <w:rFonts w:eastAsia="Times New Roman" w:cs="Times New Roman"/>
          <w:szCs w:val="24"/>
        </w:rPr>
        <w:t xml:space="preserve">τους συνταξιούχους της Εθνικής </w:t>
      </w:r>
      <w:r>
        <w:rPr>
          <w:rFonts w:eastAsia="Times New Roman" w:cs="Times New Roman"/>
          <w:szCs w:val="24"/>
        </w:rPr>
        <w:t xml:space="preserve">Τράπεζας, αλλά και τέσσερις χιλιάδες περίπου εργαζόμενους στην Εθνική. </w:t>
      </w:r>
    </w:p>
    <w:p w14:paraId="719A560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δεκαεξίμισι</w:t>
      </w:r>
      <w:proofErr w:type="spellEnd"/>
      <w:r>
        <w:rPr>
          <w:rFonts w:eastAsia="Times New Roman" w:cs="Times New Roman"/>
          <w:szCs w:val="24"/>
        </w:rPr>
        <w:t xml:space="preserve"> χιλιάδες συνταξιούχοι με μία μονομερή κίνηση της τότε διοίκησης της Εθνικής τον Νοέμβρη του 2017 έχουν δει εδώ και δέκα μήνες τις μηνιαίες παροχές τους να </w:t>
      </w:r>
      <w:r>
        <w:rPr>
          <w:rFonts w:eastAsia="Times New Roman" w:cs="Times New Roman"/>
          <w:szCs w:val="24"/>
        </w:rPr>
        <w:t xml:space="preserve">μειώνονται </w:t>
      </w:r>
      <w:r>
        <w:rPr>
          <w:rFonts w:eastAsia="Times New Roman" w:cs="Times New Roman"/>
          <w:szCs w:val="24"/>
        </w:rPr>
        <w:t>κατ</w:t>
      </w:r>
      <w:r>
        <w:rPr>
          <w:rFonts w:eastAsia="Times New Roman" w:cs="Times New Roman"/>
          <w:szCs w:val="24"/>
        </w:rPr>
        <w:t xml:space="preserve">ά 40% περίπου. Είναι ένα θέμα, ένα πρόβλημα το οποίο αφορά </w:t>
      </w:r>
      <w:r>
        <w:rPr>
          <w:rFonts w:eastAsia="Times New Roman" w:cs="Times New Roman"/>
          <w:szCs w:val="24"/>
        </w:rPr>
        <w:t>σ</w:t>
      </w:r>
      <w:r>
        <w:rPr>
          <w:rFonts w:eastAsia="Times New Roman" w:cs="Times New Roman"/>
          <w:szCs w:val="24"/>
        </w:rPr>
        <w:t xml:space="preserve">την κατάργηση της επικουρικής παροχής από έναν ειδικό λογαριασμό λεγόμενο ΛΕΠΕΤΕ. Αυτό πλέον δέκα μήνες τώρα δημιουργεί βιοποριστικό πρόβλημα στην πλειοψηφία των συνταξιούχων. </w:t>
      </w:r>
    </w:p>
    <w:p w14:paraId="719A560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Τονίζω ότι δεν πρόκ</w:t>
      </w:r>
      <w:r>
        <w:rPr>
          <w:rFonts w:eastAsia="Times New Roman" w:cs="Times New Roman"/>
          <w:szCs w:val="24"/>
        </w:rPr>
        <w:t xml:space="preserve">ειται για περικοπή που αφορά ενέργειες της </w:t>
      </w:r>
      <w:r w:rsidRPr="001866BC">
        <w:rPr>
          <w:rFonts w:eastAsia="Times New Roman" w:cs="Times New Roman"/>
          <w:szCs w:val="24"/>
        </w:rPr>
        <w:t>Κυβέρνησης</w:t>
      </w:r>
      <w:r>
        <w:rPr>
          <w:rFonts w:eastAsia="Times New Roman" w:cs="Times New Roman"/>
          <w:szCs w:val="24"/>
        </w:rPr>
        <w:t xml:space="preserve"> και του δημόσιου ασφαλιστικού συστήματος. Αυτό είναι σαφές. Πρόκειται για μια διμερή σχέση διοίκησης, εργαζομένων και συνταξιούχων. Δεν είναι δηλαδή συνέπεια κάποιου νόμου. Αφορά όμως, </w:t>
      </w:r>
      <w:proofErr w:type="spellStart"/>
      <w:r>
        <w:rPr>
          <w:rFonts w:eastAsia="Times New Roman" w:cs="Times New Roman"/>
          <w:szCs w:val="24"/>
        </w:rPr>
        <w:t>δεκαεξίμισι</w:t>
      </w:r>
      <w:proofErr w:type="spellEnd"/>
      <w:r>
        <w:rPr>
          <w:rFonts w:eastAsia="Times New Roman" w:cs="Times New Roman"/>
          <w:szCs w:val="24"/>
        </w:rPr>
        <w:t xml:space="preserve"> χιλιά</w:t>
      </w:r>
      <w:r>
        <w:rPr>
          <w:rFonts w:eastAsia="Times New Roman" w:cs="Times New Roman"/>
          <w:szCs w:val="24"/>
        </w:rPr>
        <w:t xml:space="preserve">δες </w:t>
      </w:r>
      <w:proofErr w:type="spellStart"/>
      <w:r>
        <w:rPr>
          <w:rFonts w:eastAsia="Times New Roman" w:cs="Times New Roman"/>
          <w:szCs w:val="24"/>
        </w:rPr>
        <w:t>παρόχους</w:t>
      </w:r>
      <w:proofErr w:type="spellEnd"/>
      <w:r>
        <w:rPr>
          <w:rFonts w:eastAsia="Times New Roman" w:cs="Times New Roman"/>
          <w:szCs w:val="24"/>
        </w:rPr>
        <w:t xml:space="preserve"> σύνταξης και τέσσερις χιλιάδες και κάτι εργαζόμενους. </w:t>
      </w:r>
    </w:p>
    <w:p w14:paraId="719A561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Πιστεύω ότι το Υπουργείο θα πάρει άμεσα την πρωτοβουλία να φέρει τα δύο μέρη στο τραπέζι της διαπραγμάτευσης, να βρεθεί λύση, διότι πρέπει να βρεθεί λύση, διότι πλέον το πρόβλημα είναι σοβ</w:t>
      </w:r>
      <w:r>
        <w:rPr>
          <w:rFonts w:eastAsia="Times New Roman" w:cs="Times New Roman"/>
          <w:szCs w:val="24"/>
        </w:rPr>
        <w:t xml:space="preserve">αρό και αγγίζει όχι μόνο τους </w:t>
      </w:r>
      <w:proofErr w:type="spellStart"/>
      <w:r>
        <w:rPr>
          <w:rFonts w:eastAsia="Times New Roman" w:cs="Times New Roman"/>
          <w:szCs w:val="24"/>
        </w:rPr>
        <w:t>δεκαεξίμισι</w:t>
      </w:r>
      <w:proofErr w:type="spellEnd"/>
      <w:r>
        <w:rPr>
          <w:rFonts w:eastAsia="Times New Roman" w:cs="Times New Roman"/>
          <w:szCs w:val="24"/>
        </w:rPr>
        <w:t xml:space="preserve"> χιλιάδες </w:t>
      </w:r>
      <w:proofErr w:type="spellStart"/>
      <w:r>
        <w:rPr>
          <w:rFonts w:eastAsia="Times New Roman" w:cs="Times New Roman"/>
          <w:szCs w:val="24"/>
        </w:rPr>
        <w:t>παρόχους</w:t>
      </w:r>
      <w:proofErr w:type="spellEnd"/>
      <w:r>
        <w:rPr>
          <w:rFonts w:eastAsia="Times New Roman" w:cs="Times New Roman"/>
          <w:szCs w:val="24"/>
        </w:rPr>
        <w:t xml:space="preserve"> σύνταξης, αλλά και τις οικογένειές τους.</w:t>
      </w:r>
    </w:p>
    <w:p w14:paraId="719A561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9A5612" w14:textId="77777777" w:rsidR="00E97792" w:rsidRDefault="00D70D60">
      <w:pPr>
        <w:spacing w:after="0" w:line="600" w:lineRule="auto"/>
        <w:ind w:firstLine="720"/>
        <w:jc w:val="center"/>
        <w:rPr>
          <w:rFonts w:eastAsia="Times New Roman" w:cs="Times New Roman"/>
          <w:szCs w:val="24"/>
        </w:rPr>
      </w:pPr>
      <w:r w:rsidRPr="005630D1">
        <w:rPr>
          <w:rFonts w:eastAsia="Times New Roman" w:cs="Times New Roman"/>
          <w:szCs w:val="24"/>
        </w:rPr>
        <w:t>(Χειροκροτή</w:t>
      </w:r>
      <w:r>
        <w:rPr>
          <w:rFonts w:eastAsia="Times New Roman" w:cs="Times New Roman"/>
          <w:szCs w:val="24"/>
        </w:rPr>
        <w:t>ματα από την πτέρυγα του ΣΥΡΙΖΑ)</w:t>
      </w:r>
    </w:p>
    <w:p w14:paraId="719A5613" w14:textId="77777777" w:rsidR="00E97792" w:rsidRDefault="00D70D60">
      <w:pPr>
        <w:spacing w:after="0"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w:t>
      </w:r>
      <w:r>
        <w:rPr>
          <w:rFonts w:eastAsia="Times New Roman" w:cs="Times New Roman"/>
          <w:szCs w:val="24"/>
        </w:rPr>
        <w:t xml:space="preserve">κ. </w:t>
      </w:r>
      <w:r>
        <w:rPr>
          <w:rFonts w:eastAsia="Times New Roman" w:cs="Times New Roman"/>
          <w:szCs w:val="24"/>
        </w:rPr>
        <w:t>Καφαντάρη.</w:t>
      </w:r>
    </w:p>
    <w:p w14:paraId="719A561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Σαρακιώτης</w:t>
      </w:r>
      <w:proofErr w:type="spellEnd"/>
      <w:r>
        <w:rPr>
          <w:rFonts w:eastAsia="Times New Roman" w:cs="Times New Roman"/>
          <w:szCs w:val="24"/>
        </w:rPr>
        <w:t xml:space="preserve"> και αμέσως μετά η </w:t>
      </w:r>
      <w:r>
        <w:rPr>
          <w:rFonts w:eastAsia="Times New Roman" w:cs="Times New Roman"/>
          <w:szCs w:val="24"/>
        </w:rPr>
        <w:t xml:space="preserve">κ. </w:t>
      </w:r>
      <w:r>
        <w:rPr>
          <w:rFonts w:eastAsia="Times New Roman" w:cs="Times New Roman"/>
          <w:szCs w:val="24"/>
        </w:rPr>
        <w:t>Αναγνωστοπούλου, για να ολοκληρώσουμε τη λίστα των ομιλητών. Θα προχωρήσουμε με δευτερολογίες και με την ψηφοφορία.</w:t>
      </w:r>
    </w:p>
    <w:p w14:paraId="719A5615"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719A561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Ας μου επιτραπεί, κυρίες και κύριοι συνάδελ</w:t>
      </w:r>
      <w:r>
        <w:rPr>
          <w:rFonts w:eastAsia="Times New Roman" w:cs="Times New Roman"/>
          <w:szCs w:val="24"/>
        </w:rPr>
        <w:t>φοι, να χαρακτηρίσω το σημερινό νομοσχέδιο του Υπουργείου Εργασίας ως σταθμό, σταθμό στην προσπάθεια της χώρας να επιστρέψει στην κανονικότητα και να επουλώσει τις πληγές της κοινωνίας από την παρατεταμένη κρίση. Συνιστά σταθμό, καθώς κηρύττει την έναρξη τ</w:t>
      </w:r>
      <w:r>
        <w:rPr>
          <w:rFonts w:eastAsia="Times New Roman" w:cs="Times New Roman"/>
          <w:szCs w:val="24"/>
        </w:rPr>
        <w:t xml:space="preserve">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και δείχνει τον δρόμο που πρέπει να βαδίσουμε μετά την 21η Αυγούστου, όχι τον δρόμο του δωδεκάωρου, τον οποίο έχει επιλέξει ο κ. Μητσοτάκης και οι </w:t>
      </w:r>
      <w:r>
        <w:rPr>
          <w:rFonts w:eastAsia="Times New Roman" w:cs="Times New Roman"/>
          <w:szCs w:val="24"/>
        </w:rPr>
        <w:t>επαγγελματίες</w:t>
      </w:r>
      <w:r>
        <w:rPr>
          <w:rFonts w:eastAsia="Times New Roman" w:cs="Times New Roman"/>
          <w:szCs w:val="24"/>
        </w:rPr>
        <w:t xml:space="preserve"> πολιτικοί και συνοδοιπόροι του, οι οποίοι δεν έχουν δουλέψει ούτε μία</w:t>
      </w:r>
      <w:r>
        <w:rPr>
          <w:rFonts w:eastAsia="Times New Roman" w:cs="Times New Roman"/>
          <w:szCs w:val="24"/>
        </w:rPr>
        <w:t xml:space="preserve"> μέρα στη ζωή τους και έρχονται να καταγγείλουν τώρα και να χαρακτηρίσουν ως ξεπερασμένο το οκτάωρο. </w:t>
      </w:r>
    </w:p>
    <w:p w14:paraId="719A561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σταθμός, καθώς για πρώτη φορά η εισπρακτική λογική τίθεται στο περιθώριο και καθίστανται οι εργαζόμενοι συμμέτοχοι στην προσπάθεια της Κυβέρνησης γι</w:t>
      </w:r>
      <w:r>
        <w:rPr>
          <w:rFonts w:eastAsia="Times New Roman" w:cs="Times New Roman"/>
          <w:szCs w:val="24"/>
        </w:rPr>
        <w:t xml:space="preserve">α τη μείωση της αδήλωτης εργασίας και την πάταξη της εργοδοτικής αυθαιρεσίας. </w:t>
      </w:r>
    </w:p>
    <w:p w14:paraId="719A561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συνιστά η έκπτωση προστίμου από τις 10.500 ευρώ στις 7.000 ευρώ, σε περίπτωση που ο εργοδότης προσλάβει τον αδήλωτο εργαζόμενο. Πλέον εισάγεται μία νέα</w:t>
      </w:r>
      <w:r>
        <w:rPr>
          <w:rFonts w:eastAsia="Times New Roman" w:cs="Times New Roman"/>
          <w:szCs w:val="24"/>
        </w:rPr>
        <w:t xml:space="preserve"> φιλοσοφία με τα πρόστιμα να είναι ορθολογικά και να αποδίδουν δικαιοσύνη στον εργαζόμενο, πέραν της απλής και αναποτελεσματικής τιμωρίας του εργοδότη.</w:t>
      </w:r>
    </w:p>
    <w:p w14:paraId="719A561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Κατά το παρελθόν δεν ήταν λίγες οι φορές που ο εργαζόμενος κατέληγε μάταια να επιζητεί την τιμωρία του ε</w:t>
      </w:r>
      <w:r>
        <w:rPr>
          <w:rFonts w:eastAsia="Times New Roman" w:cs="Times New Roman"/>
          <w:szCs w:val="24"/>
        </w:rPr>
        <w:t>ργοδότη χωρίς το παραμικρό γι’ αυτόν όφελος. Παράλληλα, ο ίδιος βρισκόταν συχνά ενώπιον ασφυκτικών πιέσεων λόγω των εξοντωτικών πονών εις βάρος του εργοδότη και κυρίως της μη παροχής δυνατότητας επανόρθωσης. Πολλές επιχειρήσεις, άλλωστε, έκλεισαν τα χρόνια</w:t>
      </w:r>
      <w:r>
        <w:rPr>
          <w:rFonts w:eastAsia="Times New Roman" w:cs="Times New Roman"/>
          <w:szCs w:val="24"/>
        </w:rPr>
        <w:t xml:space="preserve"> της κρίσης, μην μπορώντας να ανταπεξέλθουν στα πρόστιμα αυτά, αφού δεν τους δόθηκε ούτε μία εναλλακτική.</w:t>
      </w:r>
    </w:p>
    <w:p w14:paraId="719A561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Αναγνωρίζεται πλέον ευρέως ότι τα βήματα προόδου τα τελευταία χρόνια είναι σημαντικά. Αρκεί να υπενθυμίσω ότι το ποσοστό της αδήλωτης εργασίας στους κ</w:t>
      </w:r>
      <w:r>
        <w:rPr>
          <w:rFonts w:eastAsia="Times New Roman" w:cs="Times New Roman"/>
          <w:szCs w:val="24"/>
        </w:rPr>
        <w:t xml:space="preserve">λάδους υψηλού ρίσκου παρουσιάζει σταθερή πτώση από το 19% το 2014 στο 12% το πρώτο τρίμηνο του 2018, σύμφωνα με τα στοιχεία του Σώματος Επιθεώρησης Εργασίας. </w:t>
      </w:r>
    </w:p>
    <w:p w14:paraId="719A561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Το εν λόγω στατιστικό στοιχείο δεν είναι τυχαίο και έρχεται να προστεθεί σε μία σειρά θετικών ειδ</w:t>
      </w:r>
      <w:r>
        <w:rPr>
          <w:rFonts w:eastAsia="Times New Roman" w:cs="Times New Roman"/>
          <w:szCs w:val="24"/>
        </w:rPr>
        <w:t>ήσεων, όπως το φρένο στις ελαστικές μορφές εργασίας, η οποία αυξανόταν με ιλιγγιώδεις ρυθμούς το 2013-2014, ο πλεονασματικός ΕΦΚΑ ενάντια σε όλες τις προβλέψεις και την καταστροφολογία, η αύξηση των νέων θέσεων εργασίας και η συνολική μείωση της ανεργίας κ</w:t>
      </w:r>
      <w:r>
        <w:rPr>
          <w:rFonts w:eastAsia="Times New Roman" w:cs="Times New Roman"/>
          <w:szCs w:val="24"/>
        </w:rPr>
        <w:t xml:space="preserve">ατά επτά ποσοστιαίες μονάδες, το θετικό ισοζύγιο προσλήψεων-αποχωρήσεων κατά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θέσεις εργασίας για το διάστημα μεταξύ Ιανουαρίου και Απριλίου του φετινού έτους.</w:t>
      </w:r>
    </w:p>
    <w:p w14:paraId="719A561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Είμαστε ικανοποιημένοι; Σαφώς όχι. Μακριά από εμάς τα </w:t>
      </w:r>
      <w:r>
        <w:rPr>
          <w:rFonts w:eastAsia="Times New Roman" w:cs="Times New Roman"/>
          <w:szCs w:val="24"/>
          <w:lang w:val="en-US"/>
        </w:rPr>
        <w:t>success</w:t>
      </w:r>
      <w:r w:rsidRPr="00373FCB">
        <w:rPr>
          <w:rFonts w:eastAsia="Times New Roman" w:cs="Times New Roman"/>
          <w:szCs w:val="24"/>
        </w:rPr>
        <w:t xml:space="preserve"> </w:t>
      </w:r>
      <w:r>
        <w:rPr>
          <w:rFonts w:eastAsia="Times New Roman" w:cs="Times New Roman"/>
          <w:szCs w:val="24"/>
          <w:lang w:val="en-US"/>
        </w:rPr>
        <w:t>stories</w:t>
      </w:r>
      <w:r w:rsidRPr="00373FCB">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οι διθυραμβικές δηλώσεις. Μένουν πολλά τα οποία πρέπει να γίνουν και οι απαιτήσεις του κόσμου από εμάς αυξάνονται όσο ομαλοποιείται η κατάσταση στην πραγματική οικονομία. </w:t>
      </w:r>
    </w:p>
    <w:p w14:paraId="719A561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Μπορούμε να ξεχάσουμε, όμως, την εργασιακή ζούγκλα της περιόδου 2010-2014; Να λησμο</w:t>
      </w:r>
      <w:r>
        <w:rPr>
          <w:rFonts w:eastAsia="Times New Roman" w:cs="Times New Roman"/>
          <w:szCs w:val="24"/>
        </w:rPr>
        <w:t>νήσουμε ότι το Σώμα Επιθεώρησης Εργασίας κατέστη ουσιαστικά ανενεργό με την κατάργηση διακοσίων οργανικών θέσεων; Η απαξίωση του ΣΕΠΕ σε ποιους έκλεινε το μάτι; Μήπως δεν ήταν τυχαία συνειδητή πολιτική να μην αναφερόμαστε στις επιθέσεις της νεοφιλελεύθερης</w:t>
      </w:r>
      <w:r>
        <w:rPr>
          <w:rFonts w:eastAsia="Times New Roman" w:cs="Times New Roman"/>
          <w:szCs w:val="24"/>
        </w:rPr>
        <w:t xml:space="preserve"> </w:t>
      </w:r>
      <w:r>
        <w:rPr>
          <w:rFonts w:eastAsia="Times New Roman" w:cs="Times New Roman"/>
          <w:szCs w:val="24"/>
        </w:rPr>
        <w:t>κ</w:t>
      </w:r>
      <w:r w:rsidRPr="001866BC">
        <w:rPr>
          <w:rFonts w:eastAsia="Times New Roman" w:cs="Times New Roman"/>
          <w:szCs w:val="24"/>
        </w:rPr>
        <w:t>υβέρνησης</w:t>
      </w:r>
      <w:r>
        <w:rPr>
          <w:rFonts w:eastAsia="Times New Roman" w:cs="Times New Roman"/>
          <w:szCs w:val="24"/>
        </w:rPr>
        <w:t xml:space="preserve"> </w:t>
      </w:r>
      <w:r>
        <w:rPr>
          <w:rFonts w:eastAsia="Times New Roman" w:cs="Times New Roman"/>
          <w:szCs w:val="24"/>
        </w:rPr>
        <w:t xml:space="preserve">του κ. Σαμαρά, ακόμη και ενάντια στους ανέργους οι οποίοι είδαν την αποζημίωση του ταμείου ανεργίας να μειώνεται κατά 50%; Να μη μιλάμε για την αλήστου μνήμης νομοθέτηση κατώτατου και </w:t>
      </w:r>
      <w:proofErr w:type="spellStart"/>
      <w:r>
        <w:rPr>
          <w:rFonts w:eastAsia="Times New Roman" w:cs="Times New Roman"/>
          <w:szCs w:val="24"/>
        </w:rPr>
        <w:t>υποκατώτατου</w:t>
      </w:r>
      <w:proofErr w:type="spellEnd"/>
      <w:r>
        <w:rPr>
          <w:rFonts w:eastAsia="Times New Roman" w:cs="Times New Roman"/>
          <w:szCs w:val="24"/>
        </w:rPr>
        <w:t xml:space="preserve">  μισθού για τους νέους. Αυτοί που τώρα νομοθέτη</w:t>
      </w:r>
      <w:r>
        <w:rPr>
          <w:rFonts w:eastAsia="Times New Roman" w:cs="Times New Roman"/>
          <w:szCs w:val="24"/>
        </w:rPr>
        <w:t xml:space="preserve">σαν όλα τα παραπάνω, έρχονται και κόπτονται δήθεν για τα εργασιακά δικαιώματα των νέων. </w:t>
      </w:r>
    </w:p>
    <w:p w14:paraId="719A561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Αυτή τη χώρα κληροδότησαν </w:t>
      </w:r>
      <w:r w:rsidRPr="006B5B37">
        <w:rPr>
          <w:rFonts w:eastAsia="Times New Roman" w:cs="Times New Roman"/>
          <w:szCs w:val="24"/>
        </w:rPr>
        <w:t>Νέα</w:t>
      </w:r>
      <w:r>
        <w:rPr>
          <w:rFonts w:eastAsia="Times New Roman" w:cs="Times New Roman"/>
          <w:szCs w:val="24"/>
        </w:rPr>
        <w:t xml:space="preserve"> Δημοκρατία και ΠΑΣΟΚ και αυτή την κατάσταση κληθήκαμε να διαχειριστούμε επιτυγχάνοντας τη βελτίωση των βασικών δεικτών τα τελευταία έτη. </w:t>
      </w:r>
      <w:r>
        <w:rPr>
          <w:rFonts w:eastAsia="Times New Roman" w:cs="Times New Roman"/>
          <w:szCs w:val="24"/>
        </w:rPr>
        <w:t xml:space="preserve">Για του λόγου το αληθές, ας θυμηθούμε τι έλεγαν οι παλαιότερες εκθέσεις της ΓΣΕΒΕΕ. </w:t>
      </w:r>
    </w:p>
    <w:p w14:paraId="719A561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Ενδεικτικά αναφέρω. Φεβρουάριος 2013: Οκτώ στους δέκα πολίτες έχει περιορίσει ακόμη και βασικά είδη διατροφής. Μάρτιος 2013: Έτος αποκάλυψης το 2013 για επιχειρήσεις, θέσε</w:t>
      </w:r>
      <w:r>
        <w:rPr>
          <w:rFonts w:eastAsia="Times New Roman" w:cs="Times New Roman"/>
          <w:szCs w:val="24"/>
        </w:rPr>
        <w:t xml:space="preserve">ις εργασίας και βιωσιμότητα της ελληνικής οικονομίας. Ιανουάριος 2014: Τέσσερα στα δέκα νοικοκυριά έχουν ανέργους και ένας στους τρεις χρωστά στεγαστικό δάνειο. Μάρτιος 2014, στην καρδιά του </w:t>
      </w:r>
      <w:r>
        <w:rPr>
          <w:rFonts w:eastAsia="Times New Roman" w:cs="Times New Roman"/>
          <w:szCs w:val="24"/>
          <w:lang w:val="en-US"/>
        </w:rPr>
        <w:t>success</w:t>
      </w:r>
      <w:r w:rsidRPr="00562DB3">
        <w:rPr>
          <w:rFonts w:eastAsia="Times New Roman" w:cs="Times New Roman"/>
          <w:szCs w:val="24"/>
        </w:rPr>
        <w:t xml:space="preserve"> </w:t>
      </w:r>
      <w:r>
        <w:rPr>
          <w:rFonts w:eastAsia="Times New Roman" w:cs="Times New Roman"/>
          <w:szCs w:val="24"/>
          <w:lang w:val="en-US"/>
        </w:rPr>
        <w:t>story</w:t>
      </w:r>
      <w:r w:rsidRPr="00562DB3">
        <w:rPr>
          <w:rFonts w:eastAsia="Times New Roman" w:cs="Times New Roman"/>
          <w:szCs w:val="24"/>
        </w:rPr>
        <w:t xml:space="preserve"> </w:t>
      </w:r>
      <w:r>
        <w:rPr>
          <w:rFonts w:eastAsia="Times New Roman" w:cs="Times New Roman"/>
          <w:szCs w:val="24"/>
        </w:rPr>
        <w:t>του κ. Σαμαρά: Σε επενδυτικό λήθαργο η πραγματική ο</w:t>
      </w:r>
      <w:r>
        <w:rPr>
          <w:rFonts w:eastAsia="Times New Roman" w:cs="Times New Roman"/>
          <w:szCs w:val="24"/>
        </w:rPr>
        <w:t xml:space="preserve">ικονομία. Οκτώβριος 2014: Κατά διακόσιες χιλιάδες μειώθηκαν οι μικρομεσαίες επιχειρήσεις στην Ελλάδα. </w:t>
      </w:r>
    </w:p>
    <w:p w14:paraId="719A562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αποτελεί μια τομή στον αγώνα για την καταπολέμηση της αδήλωτης εργασίας.</w:t>
      </w:r>
    </w:p>
    <w:p w14:paraId="719A5621"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Συνιστά την κορωνίδα των πρ</w:t>
      </w:r>
      <w:r>
        <w:rPr>
          <w:rFonts w:eastAsia="Times New Roman"/>
          <w:szCs w:val="24"/>
        </w:rPr>
        <w:t>οσπαθειών της Κυβέρνησης στο να μπει ένα τέλος στο άναρχο εργασιακό τοπίο, κόντρα σε κάθε νεοφιλελεύθερη λογική και κάθε αυστριακό μοντέλο, το οποίο σπεύδει να ασπαστεί η Αξιωματική Αντιπολίτευση. Καμ</w:t>
      </w:r>
      <w:r>
        <w:rPr>
          <w:rFonts w:eastAsia="Times New Roman"/>
          <w:szCs w:val="24"/>
        </w:rPr>
        <w:t>μ</w:t>
      </w:r>
      <w:r>
        <w:rPr>
          <w:rFonts w:eastAsia="Times New Roman"/>
          <w:szCs w:val="24"/>
        </w:rPr>
        <w:t xml:space="preserve">ία έκπληξη, δυστυχώς, δεν μας προκαλεί η συμπόρευση των στελεχών της Νέας Δημοκρατίας με τις πλέον αντιδραστικές πολιτικές μιας υπό δημιουργία νεοφιλελεύθερης </w:t>
      </w:r>
      <w:r>
        <w:rPr>
          <w:rFonts w:eastAsia="Times New Roman"/>
          <w:szCs w:val="24"/>
        </w:rPr>
        <w:t xml:space="preserve">Ακροδεξιάς </w:t>
      </w:r>
      <w:r>
        <w:rPr>
          <w:rFonts w:eastAsia="Times New Roman"/>
          <w:szCs w:val="24"/>
        </w:rPr>
        <w:t>στην Ευρώπη. Εξάλλου, τα έργα, οι ημέρες και οι καταδίκες αποδεικνύουν του λόγου το αλ</w:t>
      </w:r>
      <w:r>
        <w:rPr>
          <w:rFonts w:eastAsia="Times New Roman"/>
          <w:szCs w:val="24"/>
        </w:rPr>
        <w:t>ηθές.</w:t>
      </w:r>
    </w:p>
    <w:p w14:paraId="719A5622"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719A5623" w14:textId="77777777" w:rsidR="00E97792" w:rsidRDefault="00D70D60">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719A5624" w14:textId="77777777" w:rsidR="00E97792" w:rsidRDefault="00D70D60">
      <w:pPr>
        <w:tabs>
          <w:tab w:val="left" w:pos="2940"/>
        </w:tabs>
        <w:spacing w:after="0" w:line="600" w:lineRule="auto"/>
        <w:ind w:firstLine="720"/>
        <w:jc w:val="both"/>
        <w:rPr>
          <w:rFonts w:eastAsia="Times New Roman"/>
          <w:szCs w:val="24"/>
        </w:rPr>
      </w:pPr>
      <w:r w:rsidRPr="0006238D">
        <w:rPr>
          <w:rFonts w:eastAsia="Times New Roman"/>
          <w:b/>
          <w:szCs w:val="24"/>
        </w:rPr>
        <w:t>ΠΡΟΕΔΡΕΥΩΝ (Μάριος Γεωργιάδης):</w:t>
      </w:r>
      <w:r>
        <w:rPr>
          <w:rFonts w:eastAsia="Times New Roman"/>
          <w:szCs w:val="24"/>
        </w:rPr>
        <w:t xml:space="preserve"> Ευχαριστούμε πολύ τον κ. </w:t>
      </w:r>
      <w:proofErr w:type="spellStart"/>
      <w:r>
        <w:rPr>
          <w:rFonts w:eastAsia="Times New Roman"/>
          <w:szCs w:val="24"/>
        </w:rPr>
        <w:t>Σαρακιώτη</w:t>
      </w:r>
      <w:proofErr w:type="spellEnd"/>
      <w:r>
        <w:rPr>
          <w:rFonts w:eastAsia="Times New Roman"/>
          <w:szCs w:val="24"/>
        </w:rPr>
        <w:t>.</w:t>
      </w:r>
    </w:p>
    <w:p w14:paraId="719A562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 Αναγνωστοπούλου έχει τον λόγο και είναι και η τελευταία από τη λίστα των ομιλητών.</w:t>
      </w:r>
    </w:p>
    <w:p w14:paraId="719A5626" w14:textId="77777777" w:rsidR="00E97792" w:rsidRDefault="00D70D60">
      <w:pPr>
        <w:tabs>
          <w:tab w:val="left" w:pos="2940"/>
        </w:tabs>
        <w:spacing w:after="0" w:line="600" w:lineRule="auto"/>
        <w:ind w:firstLine="720"/>
        <w:jc w:val="both"/>
        <w:rPr>
          <w:rFonts w:eastAsia="Times New Roman"/>
          <w:szCs w:val="24"/>
        </w:rPr>
      </w:pPr>
      <w:r w:rsidRPr="0006238D">
        <w:rPr>
          <w:rFonts w:eastAsia="Times New Roman"/>
          <w:b/>
          <w:szCs w:val="24"/>
        </w:rPr>
        <w:t>ΑΘΑΝΑΣΙΑ (ΣΙΑ) ΑΝΑΓΝΩ</w:t>
      </w:r>
      <w:r w:rsidRPr="0006238D">
        <w:rPr>
          <w:rFonts w:eastAsia="Times New Roman"/>
          <w:b/>
          <w:szCs w:val="24"/>
        </w:rPr>
        <w:t>ΣΤΟΠΟΥΛΟΥ:</w:t>
      </w:r>
      <w:r>
        <w:rPr>
          <w:rFonts w:eastAsia="Times New Roman"/>
          <w:szCs w:val="24"/>
        </w:rPr>
        <w:t xml:space="preserve"> Ευχαριστώ, κύριε Πρόεδρε.</w:t>
      </w:r>
    </w:p>
    <w:p w14:paraId="719A5627"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Κυρία Υπουργέ, κύριοι Υπουργοί, κυρίες και κύριοι συνάδελφοι, θα ήθελα να ξεκινήσω με μια παρένθεση. Θέλω να πιστεύω ότι η Νέα Δημοκρατία, έστω και αυτήν την ώρα και αφού έχει ανεβάσει τους εθνικιστικούς τόνους σε επικί</w:t>
      </w:r>
      <w:r>
        <w:rPr>
          <w:rFonts w:eastAsia="Times New Roman"/>
          <w:szCs w:val="24"/>
        </w:rPr>
        <w:t xml:space="preserve">νδυνο βαθμό, θα καταδικάσει τη δήλωση του Βουλευτή της, του κ. </w:t>
      </w:r>
      <w:proofErr w:type="spellStart"/>
      <w:r>
        <w:rPr>
          <w:rFonts w:eastAsia="Times New Roman"/>
          <w:szCs w:val="24"/>
        </w:rPr>
        <w:t>Δημοσχάκη</w:t>
      </w:r>
      <w:proofErr w:type="spellEnd"/>
      <w:r>
        <w:rPr>
          <w:rFonts w:eastAsia="Times New Roman"/>
          <w:szCs w:val="24"/>
        </w:rPr>
        <w:t xml:space="preserve">, σχετικά με τη </w:t>
      </w:r>
      <w:r>
        <w:rPr>
          <w:rFonts w:eastAsia="Times New Roman"/>
          <w:szCs w:val="24"/>
        </w:rPr>
        <w:t xml:space="preserve">Συνθήκη </w:t>
      </w:r>
      <w:r>
        <w:rPr>
          <w:rFonts w:eastAsia="Times New Roman"/>
          <w:szCs w:val="24"/>
        </w:rPr>
        <w:t xml:space="preserve">της </w:t>
      </w:r>
      <w:proofErr w:type="spellStart"/>
      <w:r>
        <w:rPr>
          <w:rFonts w:eastAsia="Times New Roman"/>
          <w:szCs w:val="24"/>
        </w:rPr>
        <w:t>Λωζάνης</w:t>
      </w:r>
      <w:proofErr w:type="spellEnd"/>
      <w:r>
        <w:rPr>
          <w:rFonts w:eastAsia="Times New Roman"/>
          <w:szCs w:val="24"/>
        </w:rPr>
        <w:t>, στην οποία αναφέρθηκε ως επαίσχυντη και επώδυνη.</w:t>
      </w:r>
    </w:p>
    <w:p w14:paraId="719A5628"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Θέλω να κρούσω τον κώδωνα του κινδύνου από αυτό το Βήμα ότι τέτοιες δηλώσεις από το </w:t>
      </w:r>
      <w:r>
        <w:rPr>
          <w:rFonts w:eastAsia="Times New Roman"/>
          <w:szCs w:val="24"/>
        </w:rPr>
        <w:t xml:space="preserve">κόμμα </w:t>
      </w:r>
      <w:r>
        <w:rPr>
          <w:rFonts w:eastAsia="Times New Roman"/>
          <w:szCs w:val="24"/>
        </w:rPr>
        <w:t>της Αξιω</w:t>
      </w:r>
      <w:r>
        <w:rPr>
          <w:rFonts w:eastAsia="Times New Roman"/>
          <w:szCs w:val="24"/>
        </w:rPr>
        <w:t xml:space="preserve">ματικής Αντιπολίτευσης και άλλες που έχουν γίνει τον τελευταίο καιρό με αφορμή το </w:t>
      </w:r>
      <w:r>
        <w:rPr>
          <w:rFonts w:eastAsia="Times New Roman"/>
          <w:szCs w:val="24"/>
        </w:rPr>
        <w:t>μακεδονικό</w:t>
      </w:r>
      <w:r>
        <w:rPr>
          <w:rFonts w:eastAsia="Times New Roman"/>
          <w:szCs w:val="24"/>
        </w:rPr>
        <w:t xml:space="preserve">, που υπονομεύουν διεθνείς συνθήκες και οι οποίες αφορούν </w:t>
      </w:r>
      <w:r>
        <w:rPr>
          <w:rFonts w:eastAsia="Times New Roman"/>
          <w:szCs w:val="24"/>
        </w:rPr>
        <w:t>σ</w:t>
      </w:r>
      <w:r>
        <w:rPr>
          <w:rFonts w:eastAsia="Times New Roman"/>
          <w:szCs w:val="24"/>
        </w:rPr>
        <w:t>τα εθνικά μας σύνορα, θέτουν σε κίνδυνο την ίδια τη χώρα, ειδικά σε μια περίοδο αναθεωρητισμού στην περιο</w:t>
      </w:r>
      <w:r>
        <w:rPr>
          <w:rFonts w:eastAsia="Times New Roman"/>
          <w:szCs w:val="24"/>
        </w:rPr>
        <w:t>χή.</w:t>
      </w:r>
    </w:p>
    <w:p w14:paraId="719A5629"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Ας έλθω τώρα στο νομοσχέδιο, για τα οποία ακούστηκαν πολλά. Είμαι η τελευταία ομιλήτρια. Θα μιλήσω για δύο πράγματα. Το ένα αφορά κατ’ εξοχήν το νομοσχέδιο και το άλλο αφορά </w:t>
      </w:r>
      <w:r>
        <w:rPr>
          <w:rFonts w:eastAsia="Times New Roman"/>
          <w:szCs w:val="24"/>
        </w:rPr>
        <w:t xml:space="preserve">σε </w:t>
      </w:r>
      <w:r>
        <w:rPr>
          <w:rFonts w:eastAsia="Times New Roman"/>
          <w:szCs w:val="24"/>
        </w:rPr>
        <w:t>μια τροπολογία.</w:t>
      </w:r>
    </w:p>
    <w:p w14:paraId="719A562A"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Το πρώτο που αφορά </w:t>
      </w:r>
      <w:r>
        <w:rPr>
          <w:rFonts w:eastAsia="Times New Roman"/>
          <w:szCs w:val="24"/>
        </w:rPr>
        <w:t>σ</w:t>
      </w:r>
      <w:r>
        <w:rPr>
          <w:rFonts w:eastAsia="Times New Roman"/>
          <w:szCs w:val="24"/>
        </w:rPr>
        <w:t xml:space="preserve">το νομοσχέδιο είναι ότι </w:t>
      </w:r>
      <w:proofErr w:type="spellStart"/>
      <w:r>
        <w:rPr>
          <w:rFonts w:eastAsia="Times New Roman"/>
          <w:szCs w:val="24"/>
        </w:rPr>
        <w:t>κατεπλάγησαν</w:t>
      </w:r>
      <w:proofErr w:type="spellEnd"/>
      <w:r>
        <w:rPr>
          <w:rFonts w:eastAsia="Times New Roman"/>
          <w:szCs w:val="24"/>
        </w:rPr>
        <w:t xml:space="preserve"> οι</w:t>
      </w:r>
      <w:r>
        <w:rPr>
          <w:rFonts w:eastAsia="Times New Roman"/>
          <w:szCs w:val="24"/>
        </w:rPr>
        <w:t xml:space="preserve"> πάντες τις τελευταίες ημέρες, επειδή δημοσιεύθηκε η έρευνα της </w:t>
      </w:r>
      <w:r>
        <w:rPr>
          <w:rFonts w:eastAsia="Times New Roman"/>
          <w:szCs w:val="24"/>
          <w:lang w:val="en-US"/>
        </w:rPr>
        <w:t>EUROSTAT</w:t>
      </w:r>
      <w:r w:rsidRPr="005C54A0">
        <w:rPr>
          <w:rFonts w:eastAsia="Times New Roman"/>
          <w:szCs w:val="24"/>
        </w:rPr>
        <w:t xml:space="preserve"> </w:t>
      </w:r>
      <w:r>
        <w:rPr>
          <w:rFonts w:eastAsia="Times New Roman"/>
          <w:szCs w:val="24"/>
        </w:rPr>
        <w:t xml:space="preserve">σχετικά με το δημογραφικό και τις προβλέψεις που έχει για το 2060 ότι ο πληθυσμός της χώρας θα είναι επτά εκατομμύρια. </w:t>
      </w:r>
      <w:proofErr w:type="spellStart"/>
      <w:r>
        <w:rPr>
          <w:rFonts w:eastAsia="Times New Roman"/>
          <w:szCs w:val="24"/>
        </w:rPr>
        <w:t>Κατεπλάγησαν</w:t>
      </w:r>
      <w:proofErr w:type="spellEnd"/>
      <w:r>
        <w:rPr>
          <w:rFonts w:eastAsia="Times New Roman"/>
          <w:szCs w:val="24"/>
        </w:rPr>
        <w:t xml:space="preserve"> οι πάντες για ένα θέμα το οποίο είναι γνωστό τοις </w:t>
      </w:r>
      <w:proofErr w:type="spellStart"/>
      <w:r>
        <w:rPr>
          <w:rFonts w:eastAsia="Times New Roman"/>
          <w:szCs w:val="24"/>
        </w:rPr>
        <w:t>π</w:t>
      </w:r>
      <w:r>
        <w:rPr>
          <w:rFonts w:eastAsia="Times New Roman"/>
          <w:szCs w:val="24"/>
        </w:rPr>
        <w:t>άσι</w:t>
      </w:r>
      <w:proofErr w:type="spellEnd"/>
      <w:r>
        <w:rPr>
          <w:rFonts w:eastAsia="Times New Roman"/>
          <w:szCs w:val="24"/>
        </w:rPr>
        <w:t xml:space="preserve"> σίγουρα από το 1993 και βέβαια από πολύ νωρίτερα. Και λέω </w:t>
      </w:r>
      <w:proofErr w:type="spellStart"/>
      <w:r>
        <w:rPr>
          <w:rFonts w:eastAsia="Times New Roman"/>
          <w:szCs w:val="24"/>
        </w:rPr>
        <w:t>κατεπλάγησαν</w:t>
      </w:r>
      <w:proofErr w:type="spellEnd"/>
      <w:r>
        <w:rPr>
          <w:rFonts w:eastAsia="Times New Roman"/>
          <w:szCs w:val="24"/>
        </w:rPr>
        <w:t xml:space="preserve"> και προσπαθούν όλοι να πουν το ένα, το άλλο για το τι θα κάνουν, ξεχνώντας ένα πράγμα -το είπε και η κυρία Υπουργός, το είπε και ο Πρωθυπουργός για πάρα πολλούς λόγους και για την α</w:t>
      </w:r>
      <w:r>
        <w:rPr>
          <w:rFonts w:eastAsia="Times New Roman"/>
          <w:szCs w:val="24"/>
        </w:rPr>
        <w:t xml:space="preserve">ναπτυξιακή πολιτική κ.λπ.- την ολιστική αντιμετώπιση των προβλημάτων. Σε αυτήν τη χώρα τα τελευταία χρόνια, τις τελευταίες δεκαετίες είχαμε κατακερματισμένη, </w:t>
      </w:r>
      <w:proofErr w:type="spellStart"/>
      <w:r>
        <w:rPr>
          <w:rFonts w:eastAsia="Times New Roman"/>
          <w:szCs w:val="24"/>
        </w:rPr>
        <w:t>κατακερματιστική</w:t>
      </w:r>
      <w:proofErr w:type="spellEnd"/>
      <w:r>
        <w:rPr>
          <w:rFonts w:eastAsia="Times New Roman"/>
          <w:szCs w:val="24"/>
        </w:rPr>
        <w:t xml:space="preserve"> πολιτική, η οποία δεν έβλεπε όλη τη χώρα, όλα τα προβλήματα με έναν ενιαίο τρόπο.</w:t>
      </w:r>
    </w:p>
    <w:p w14:paraId="719A562B"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Έρχομαι στην ουσία του νομοσχεδίου χωρίς να αναφερθώ σε κα</w:t>
      </w:r>
      <w:r>
        <w:rPr>
          <w:rFonts w:eastAsia="Times New Roman"/>
          <w:szCs w:val="24"/>
        </w:rPr>
        <w:t>μ</w:t>
      </w:r>
      <w:r>
        <w:rPr>
          <w:rFonts w:eastAsia="Times New Roman"/>
          <w:szCs w:val="24"/>
        </w:rPr>
        <w:t>μία λεπτομέρειά του. Λέμε -και λέει και η Νέα Δημοκρατία και η υπόλοιπη Αντιπολίτευση- ότι θέλουμε να αντιμετωπίσουμε το δημογραφικό, το αναπτυξιακό, την οικονομία κ.λπ.. Όταν όλοι οι επιστήμονες,</w:t>
      </w:r>
      <w:r>
        <w:rPr>
          <w:rFonts w:eastAsia="Times New Roman"/>
          <w:szCs w:val="24"/>
        </w:rPr>
        <w:t xml:space="preserve"> οι σοβαροί επιστήμονες, οι οποίοι δεν είναι ούτε ΣΥΡΙΖΑ ούτε τίποτα τέτοιο, λένε ότι αυτά αντιμετωπίζονται με ενίσχυση του κοινωνικού κράτους, της κοινωνικής πολιτικής και των εργασιακών σχέσεων, διαφορετικά δεν μπορούμε να έχουμε ανάκαμψη ούτε στην ανάπτ</w:t>
      </w:r>
      <w:r>
        <w:rPr>
          <w:rFonts w:eastAsia="Times New Roman"/>
          <w:szCs w:val="24"/>
        </w:rPr>
        <w:t xml:space="preserve">υξη ούτε στο δημογραφικό ούτε σε τίποτα τέτοιο, τι ακριβώς εννοούν και πώς τα προσλαμβάνουν κόμματα όπως η Νέα Δημοκρατία; </w:t>
      </w:r>
    </w:p>
    <w:p w14:paraId="719A562C"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Οι εργασιακές σχέσεις είναι το άλφα και το ωμέγα. Δεν μπορούμε να έχουμε κα</w:t>
      </w:r>
      <w:r>
        <w:rPr>
          <w:rFonts w:eastAsia="Times New Roman"/>
          <w:szCs w:val="24"/>
        </w:rPr>
        <w:t>μ</w:t>
      </w:r>
      <w:r>
        <w:rPr>
          <w:rFonts w:eastAsia="Times New Roman"/>
          <w:szCs w:val="24"/>
        </w:rPr>
        <w:t>μία μεσοπρόθεσμη, μακροπρόθεσμη πολιτική χωρίς καθαρές ε</w:t>
      </w:r>
      <w:r>
        <w:rPr>
          <w:rFonts w:eastAsia="Times New Roman"/>
          <w:szCs w:val="24"/>
        </w:rPr>
        <w:t>ργασιακές σχέσεις υπέρ των εργαζομένων, χωρίς αύξηση του κατώτατου μισθού, χωρίς μια κοινωνική πολιτική προστασίας των δικαιωμάτων των ανθρώπων της εργασίας.</w:t>
      </w:r>
    </w:p>
    <w:p w14:paraId="719A562D"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Άρα, ας μην ακούμε απαντήσεις κατακερματισμένες, όπως «και έφερα εγώ αυτήν τη διάταξη». Άκουγα τον</w:t>
      </w:r>
      <w:r>
        <w:rPr>
          <w:rFonts w:eastAsia="Times New Roman"/>
          <w:szCs w:val="24"/>
        </w:rPr>
        <w:t xml:space="preserve"> κ. </w:t>
      </w:r>
      <w:proofErr w:type="spellStart"/>
      <w:r>
        <w:rPr>
          <w:rFonts w:eastAsia="Times New Roman"/>
          <w:szCs w:val="24"/>
        </w:rPr>
        <w:t>Βρούτση</w:t>
      </w:r>
      <w:proofErr w:type="spellEnd"/>
      <w:r>
        <w:rPr>
          <w:rFonts w:eastAsia="Times New Roman"/>
          <w:szCs w:val="24"/>
        </w:rPr>
        <w:t xml:space="preserve"> και τρελάθηκα σαν να ζούσα σε μια άλλη χώρα. Δηλαδή, η ανεργία έπεσε επί </w:t>
      </w:r>
      <w:r>
        <w:rPr>
          <w:rFonts w:eastAsia="Times New Roman"/>
          <w:szCs w:val="24"/>
        </w:rPr>
        <w:t xml:space="preserve">κ. </w:t>
      </w:r>
      <w:proofErr w:type="spellStart"/>
      <w:r>
        <w:rPr>
          <w:rFonts w:eastAsia="Times New Roman"/>
          <w:szCs w:val="24"/>
        </w:rPr>
        <w:t>Βρούτση</w:t>
      </w:r>
      <w:proofErr w:type="spellEnd"/>
      <w:r>
        <w:rPr>
          <w:rFonts w:eastAsia="Times New Roman"/>
          <w:szCs w:val="24"/>
        </w:rPr>
        <w:t xml:space="preserve">. Τι άλλο να ακούσουμε; Όλα τα στοιχεία, όλοι οι αριθμοί είναι εδώ και βοούν και ο κ. </w:t>
      </w:r>
      <w:proofErr w:type="spellStart"/>
      <w:r>
        <w:rPr>
          <w:rFonts w:eastAsia="Times New Roman"/>
          <w:szCs w:val="24"/>
        </w:rPr>
        <w:t>Βρούτσης</w:t>
      </w:r>
      <w:proofErr w:type="spellEnd"/>
      <w:r>
        <w:rPr>
          <w:rFonts w:eastAsia="Times New Roman"/>
          <w:szCs w:val="24"/>
        </w:rPr>
        <w:t xml:space="preserve"> μας έλεγε ότι έπεσε. Αυτά είναι τα κατακερματισμένα. Το εξήγησε πά</w:t>
      </w:r>
      <w:r>
        <w:rPr>
          <w:rFonts w:eastAsia="Times New Roman"/>
          <w:szCs w:val="24"/>
        </w:rPr>
        <w:t>ρα πολύ  ωραία ο Υφυπουργός, ο κ. Ηλιόπουλος. Δεν χρειάζεται να επανέλθω εγώ. Παίρνω όποια στοιχεία με βολεύουν για να τα χρησιμοποιήσω όπως θέλω.</w:t>
      </w:r>
    </w:p>
    <w:p w14:paraId="719A562E"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Το ίδιο συνέβη και με την αδήλωτη εργασία. Άλλα πράγματα ξέραμε εμείς και εκεί ο κατακερματισμός έχει μεγάλη </w:t>
      </w:r>
      <w:r>
        <w:rPr>
          <w:rFonts w:eastAsia="Times New Roman"/>
          <w:szCs w:val="24"/>
        </w:rPr>
        <w:t xml:space="preserve">σημασία. Τα καταφέρνουμε όλα εμείς; Όχι, βέβαια. Σε αυτό το περιβάλλον και </w:t>
      </w:r>
      <w:r>
        <w:rPr>
          <w:rFonts w:eastAsia="Times New Roman"/>
          <w:szCs w:val="24"/>
        </w:rPr>
        <w:t xml:space="preserve">σ’ </w:t>
      </w:r>
      <w:r>
        <w:rPr>
          <w:rFonts w:eastAsia="Times New Roman"/>
          <w:szCs w:val="24"/>
        </w:rPr>
        <w:t>αυτό που παραλάβαμε κάνουμε αυτά τα βήματα για να αρχίσει να αναπτύσσεται ένα σχέδιο, επιτέλους, μια πολιτική γι’ αυτήν τη χώρα που θα έχει μεσοπρόθεσμες και μακροπρόθεσμες συνέπ</w:t>
      </w:r>
      <w:r>
        <w:rPr>
          <w:rFonts w:eastAsia="Times New Roman"/>
          <w:szCs w:val="24"/>
        </w:rPr>
        <w:t>ειες.</w:t>
      </w:r>
    </w:p>
    <w:p w14:paraId="719A562F"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Θα μείνω για ένα λεπτό μόνο στην πολιτική για το παιδί. Είμαι -θα μου το επιτρέψετε, κυρία Υπουργέ- θαυμάστρια της </w:t>
      </w:r>
      <w:r>
        <w:rPr>
          <w:rFonts w:eastAsia="Times New Roman"/>
          <w:szCs w:val="24"/>
        </w:rPr>
        <w:t xml:space="preserve">κ. </w:t>
      </w:r>
      <w:r>
        <w:rPr>
          <w:rFonts w:eastAsia="Times New Roman"/>
          <w:szCs w:val="24"/>
        </w:rPr>
        <w:t xml:space="preserve">Φωτίου. Όταν λέμε ότι θέλουμε μια δημογραφική πολιτική, μια κοινωνική πολιτική, αν δεν μπει το παιδί στο επίκεντρο, τότε δεν έχει </w:t>
      </w:r>
      <w:r>
        <w:rPr>
          <w:rFonts w:eastAsia="Times New Roman"/>
          <w:szCs w:val="24"/>
        </w:rPr>
        <w:t>νόημα απολύτως κα</w:t>
      </w:r>
      <w:r>
        <w:rPr>
          <w:rFonts w:eastAsia="Times New Roman"/>
          <w:szCs w:val="24"/>
        </w:rPr>
        <w:t>μ</w:t>
      </w:r>
      <w:r>
        <w:rPr>
          <w:rFonts w:eastAsia="Times New Roman"/>
          <w:szCs w:val="24"/>
        </w:rPr>
        <w:t>μία πολιτική.</w:t>
      </w:r>
    </w:p>
    <w:p w14:paraId="719A5630"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Δεν θα πω τώρα για τις επιδοματικές πολιτικές. Δεν θα πω για τις υποδομές που δεν υπήρξαν, για τις επιδοματικές πολιτικές που δεν υπήρξαν για το πρώτο παιδί, για όλα αυτά. Και είδαμε τι αντιμετωπίσαμε, όταν ήλθαν από το Υπου</w:t>
      </w:r>
      <w:r>
        <w:rPr>
          <w:rFonts w:eastAsia="Times New Roman"/>
          <w:szCs w:val="24"/>
        </w:rPr>
        <w:t>ργείο Εργασίας αυτά τα θέματα.</w:t>
      </w:r>
    </w:p>
    <w:p w14:paraId="719A5631"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Θα πω ότι το παιδί ως φορέας δικαιωμάτων δεν έχει σημασία αν είναι </w:t>
      </w:r>
      <w:r>
        <w:rPr>
          <w:rFonts w:eastAsia="Times New Roman"/>
          <w:szCs w:val="24"/>
        </w:rPr>
        <w:t>Ε</w:t>
      </w:r>
      <w:r>
        <w:rPr>
          <w:rFonts w:eastAsia="Times New Roman"/>
          <w:szCs w:val="24"/>
        </w:rPr>
        <w:t xml:space="preserve">λληνόπουλο, αν είναι άλλης </w:t>
      </w:r>
      <w:proofErr w:type="spellStart"/>
      <w:r>
        <w:rPr>
          <w:rFonts w:eastAsia="Times New Roman"/>
          <w:szCs w:val="24"/>
        </w:rPr>
        <w:t>εθνοτικής</w:t>
      </w:r>
      <w:proofErr w:type="spellEnd"/>
      <w:r>
        <w:rPr>
          <w:rFonts w:eastAsia="Times New Roman"/>
          <w:szCs w:val="24"/>
        </w:rPr>
        <w:t>, θρησκευτικής και οποιασδήποτε καταγωγής. Θα πω μόνο ένα πράγμα. Έβλεπα τα παιδιά της Ταϊλάνδης με τι προσπάθεια τα έβγα</w:t>
      </w:r>
      <w:r>
        <w:rPr>
          <w:rFonts w:eastAsia="Times New Roman"/>
          <w:szCs w:val="24"/>
        </w:rPr>
        <w:t>λαν και ευτυχώς. Ένα παιδί που είναι στη χώρα του έχει ένα προστατευτικό δίχτυ. Η δικαιοσύνη, η ευαισθησία ενός κράτους φαίνεται όταν αυτό το παιδί στερείται του ασφαλιστικού διχτυού που είναι η χώρα του.</w:t>
      </w:r>
    </w:p>
    <w:p w14:paraId="719A5632"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Θα τελειώσω -θα μου δώσετε ένα λεπτό, σας παρακαλώ,</w:t>
      </w:r>
      <w:r>
        <w:rPr>
          <w:rFonts w:eastAsia="Times New Roman"/>
          <w:szCs w:val="24"/>
        </w:rPr>
        <w:t xml:space="preserve"> κύριε Πρόεδρε- με την τροπολογία του Υπουργείου Οικονομικών από την Υφυπουργό, την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xml:space="preserve">, που αφορά </w:t>
      </w:r>
      <w:r>
        <w:rPr>
          <w:rFonts w:eastAsia="Times New Roman"/>
          <w:szCs w:val="24"/>
        </w:rPr>
        <w:t>σ</w:t>
      </w:r>
      <w:r>
        <w:rPr>
          <w:rFonts w:eastAsia="Times New Roman"/>
          <w:szCs w:val="24"/>
        </w:rPr>
        <w:t>την Πάτρα.</w:t>
      </w:r>
    </w:p>
    <w:p w14:paraId="719A5633"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Τα είπαν </w:t>
      </w:r>
      <w:r>
        <w:rPr>
          <w:rFonts w:eastAsia="Times New Roman"/>
          <w:szCs w:val="24"/>
        </w:rPr>
        <w:t>προηγουμένως κι άλλοι</w:t>
      </w:r>
      <w:r>
        <w:rPr>
          <w:rFonts w:eastAsia="Times New Roman"/>
          <w:szCs w:val="24"/>
        </w:rPr>
        <w:t xml:space="preserve"> </w:t>
      </w:r>
      <w:r>
        <w:rPr>
          <w:rFonts w:eastAsia="Times New Roman"/>
          <w:szCs w:val="24"/>
        </w:rPr>
        <w:t xml:space="preserve">Βουλευτές, τα είπε και ο πρώην Υπουργός, ο κ. </w:t>
      </w:r>
      <w:proofErr w:type="spellStart"/>
      <w:r>
        <w:rPr>
          <w:rFonts w:eastAsia="Times New Roman"/>
          <w:szCs w:val="24"/>
        </w:rPr>
        <w:t>Δρίτσας</w:t>
      </w:r>
      <w:proofErr w:type="spellEnd"/>
      <w:r>
        <w:rPr>
          <w:rFonts w:eastAsia="Times New Roman"/>
          <w:szCs w:val="24"/>
        </w:rPr>
        <w:t xml:space="preserve">. Θέλω να πω ότι η απόδοση του παράλληλου μετώπου είναι ένας σταθμός και μια απεικόνιση του τι συνέβαινε στην Ελλάδα επί χρόνια. Υπήρχε ένα μπερδεμένο καθεστώς, για το οποίο χρειαστήκαμε από το 2015, με </w:t>
      </w:r>
      <w:r>
        <w:rPr>
          <w:rFonts w:eastAsia="Times New Roman"/>
          <w:szCs w:val="24"/>
        </w:rPr>
        <w:t>το που αναλάβαμε, μέχρι σήμερα για να λυθεί αυτός ο φαύλος κύκλος, ένας φαύλος κύκλος στον οποίον, όμως, η Κυβέρνηση δεν έκλεισε τα μάτια, δεν είπε «δεν γίνεται». Έγινε τεράστια προσπάθεια, συντονισμένη από πάρα πολλούς φορείς, πάρα πολλούς ανθρώπους και σ</w:t>
      </w:r>
      <w:r>
        <w:rPr>
          <w:rFonts w:eastAsia="Times New Roman"/>
          <w:szCs w:val="24"/>
        </w:rPr>
        <w:t xml:space="preserve">την ίδια την πόλη, αλλά και εδώ από την Κυβέρνηση, για να μην αναφερθώ στον κ. </w:t>
      </w:r>
      <w:proofErr w:type="spellStart"/>
      <w:r>
        <w:rPr>
          <w:rFonts w:eastAsia="Times New Roman"/>
          <w:szCs w:val="24"/>
        </w:rPr>
        <w:t>Δρίτσα</w:t>
      </w:r>
      <w:proofErr w:type="spellEnd"/>
      <w:r>
        <w:rPr>
          <w:rFonts w:eastAsia="Times New Roman"/>
          <w:szCs w:val="24"/>
        </w:rPr>
        <w:t xml:space="preserve">, τον κ. </w:t>
      </w:r>
      <w:proofErr w:type="spellStart"/>
      <w:r>
        <w:rPr>
          <w:rFonts w:eastAsia="Times New Roman"/>
          <w:szCs w:val="24"/>
        </w:rPr>
        <w:t>Φλαμπουράρη</w:t>
      </w:r>
      <w:proofErr w:type="spellEnd"/>
      <w:r>
        <w:rPr>
          <w:rFonts w:eastAsia="Times New Roman"/>
          <w:szCs w:val="24"/>
        </w:rPr>
        <w:t xml:space="preserve">, τον κ. </w:t>
      </w:r>
      <w:proofErr w:type="spellStart"/>
      <w:r>
        <w:rPr>
          <w:rFonts w:eastAsia="Times New Roman"/>
          <w:szCs w:val="24"/>
        </w:rPr>
        <w:t>Πιτσιόρλα</w:t>
      </w:r>
      <w:proofErr w:type="spellEnd"/>
      <w:r>
        <w:rPr>
          <w:rFonts w:eastAsia="Times New Roman"/>
          <w:szCs w:val="24"/>
        </w:rPr>
        <w:t xml:space="preserve"> και, βεβαίως, στην </w:t>
      </w:r>
      <w:r>
        <w:rPr>
          <w:rFonts w:eastAsia="Times New Roman"/>
          <w:szCs w:val="24"/>
        </w:rPr>
        <w:t>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η οποία το έφτασε και σε αίσιο τέλος.</w:t>
      </w:r>
    </w:p>
    <w:p w14:paraId="719A5634"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Θέλω κλείνοντας να πω ένα πράγμα. Μπορείτε να λέτε ό,τι θέλ</w:t>
      </w:r>
      <w:r>
        <w:rPr>
          <w:rFonts w:eastAsia="Times New Roman"/>
          <w:szCs w:val="24"/>
        </w:rPr>
        <w:t>ετε γι’ αυτήν την Κυβέρνηση απ’ όλες τις πτέρυγες του Κοινοβουλίου. Αυτό, όμως, που είναι το πιο σημαντικό είναι ότι είναι μια Κυβέρνηση, η οποία μπαίνει στα δύσκολα, προσπαθεί να δώσει λύσεις και αυτές οι λύσεις προσπαθεί να εντάσσονται σε ένα ευρύτερο πλ</w:t>
      </w:r>
      <w:r>
        <w:rPr>
          <w:rFonts w:eastAsia="Times New Roman"/>
          <w:szCs w:val="24"/>
        </w:rPr>
        <w:t>αίσιο που θα δώσουν κίνηση, επιτέλους, και όραμα σ’ αυτήν την κοινωνία.</w:t>
      </w:r>
    </w:p>
    <w:p w14:paraId="719A5635"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719A5636" w14:textId="77777777" w:rsidR="00E97792" w:rsidRDefault="00D70D60">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719A5637" w14:textId="77777777" w:rsidR="00E97792" w:rsidRDefault="00D70D60">
      <w:pPr>
        <w:tabs>
          <w:tab w:val="left" w:pos="2940"/>
        </w:tabs>
        <w:spacing w:after="0" w:line="600" w:lineRule="auto"/>
        <w:ind w:firstLine="720"/>
        <w:jc w:val="both"/>
        <w:rPr>
          <w:rFonts w:eastAsia="Times New Roman"/>
          <w:szCs w:val="24"/>
        </w:rPr>
      </w:pPr>
      <w:r w:rsidRPr="00AE66FB">
        <w:rPr>
          <w:rFonts w:eastAsia="Times New Roman"/>
          <w:b/>
          <w:szCs w:val="24"/>
        </w:rPr>
        <w:t>ΠΡΟΕΔΡΕΥΩΝ (Μάριος Γεωργιάδης):</w:t>
      </w:r>
      <w:r>
        <w:rPr>
          <w:rFonts w:eastAsia="Times New Roman"/>
          <w:szCs w:val="24"/>
        </w:rPr>
        <w:t xml:space="preserve"> Ευχαριστούμε την </w:t>
      </w:r>
      <w:r>
        <w:rPr>
          <w:rFonts w:eastAsia="Times New Roman"/>
          <w:szCs w:val="24"/>
        </w:rPr>
        <w:t xml:space="preserve">κ. </w:t>
      </w:r>
      <w:r>
        <w:rPr>
          <w:rFonts w:eastAsia="Times New Roman"/>
          <w:szCs w:val="24"/>
        </w:rPr>
        <w:t>Αναγνωστοπούλου.</w:t>
      </w:r>
    </w:p>
    <w:p w14:paraId="719A5638"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Ολοκληρώθηκε η λίστα των ομιλητών. Θα περ</w:t>
      </w:r>
      <w:r>
        <w:rPr>
          <w:rFonts w:eastAsia="Times New Roman"/>
          <w:szCs w:val="24"/>
        </w:rPr>
        <w:t xml:space="preserve">άσουμε στις δευτερολογίες. Θα ξεκινήσουμε με τον κ. </w:t>
      </w:r>
      <w:proofErr w:type="spellStart"/>
      <w:r>
        <w:rPr>
          <w:rFonts w:eastAsia="Times New Roman"/>
          <w:szCs w:val="24"/>
        </w:rPr>
        <w:t>Μαυρωτά</w:t>
      </w:r>
      <w:proofErr w:type="spellEnd"/>
      <w:r>
        <w:rPr>
          <w:rFonts w:eastAsia="Times New Roman"/>
          <w:szCs w:val="24"/>
        </w:rPr>
        <w:t>. Θα ξεκινήσουμε αντίστροφα, ώστε να ολοκληρώσουμε με τον κ. Μαντά.</w:t>
      </w:r>
    </w:p>
    <w:p w14:paraId="719A5639"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Μαυρωτά</w:t>
      </w:r>
      <w:proofErr w:type="spellEnd"/>
      <w:r>
        <w:rPr>
          <w:rFonts w:eastAsia="Times New Roman"/>
          <w:szCs w:val="24"/>
        </w:rPr>
        <w:t>, έχετε τον λόγο.</w:t>
      </w:r>
    </w:p>
    <w:p w14:paraId="719A563A" w14:textId="77777777" w:rsidR="00E97792" w:rsidRDefault="00D70D60">
      <w:pPr>
        <w:tabs>
          <w:tab w:val="left" w:pos="2940"/>
        </w:tabs>
        <w:spacing w:after="0" w:line="600" w:lineRule="auto"/>
        <w:ind w:firstLine="720"/>
        <w:jc w:val="both"/>
        <w:rPr>
          <w:rFonts w:eastAsia="Times New Roman"/>
          <w:szCs w:val="24"/>
        </w:rPr>
      </w:pPr>
      <w:r w:rsidRPr="00AE66FB">
        <w:rPr>
          <w:rFonts w:eastAsia="Times New Roman"/>
          <w:b/>
          <w:szCs w:val="24"/>
        </w:rPr>
        <w:t>ΓΕΩΡΓΙΟΣ ΜΑΥΡΩΤΑΣ:</w:t>
      </w:r>
      <w:r>
        <w:rPr>
          <w:rFonts w:eastAsia="Times New Roman"/>
          <w:szCs w:val="24"/>
        </w:rPr>
        <w:t xml:space="preserve"> Πολύ σύντομα θα τοποθετηθώ και ούτε ένα λεπτό δεν θα χρειαστώ, κύριε </w:t>
      </w:r>
      <w:r>
        <w:rPr>
          <w:rFonts w:eastAsia="Times New Roman"/>
          <w:szCs w:val="24"/>
        </w:rPr>
        <w:t>Πρόεδρε.</w:t>
      </w:r>
    </w:p>
    <w:p w14:paraId="719A563B"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 xml:space="preserve">Αυτό που θα ήθελα να πω κλείνοντας το νομοσχέδιο είναι ότι για άλλη μια φορά αυτό που παροτρύνω τους Υπουργούς να βλέπουν στα νομοσχέδια τα οποία φέρνουν είναι </w:t>
      </w:r>
      <w:r>
        <w:rPr>
          <w:rFonts w:eastAsia="Times New Roman"/>
          <w:szCs w:val="24"/>
        </w:rPr>
        <w:t>με ποιον τρόπο</w:t>
      </w:r>
      <w:r>
        <w:rPr>
          <w:rFonts w:eastAsia="Times New Roman"/>
          <w:szCs w:val="24"/>
        </w:rPr>
        <w:t xml:space="preserve"> μετά θα υλοποιηθούν. Και το είπα και στις ομιλίες και στην </w:t>
      </w:r>
      <w:r>
        <w:rPr>
          <w:rFonts w:eastAsia="Times New Roman"/>
          <w:szCs w:val="24"/>
        </w:rPr>
        <w:t xml:space="preserve">επιτροπή </w:t>
      </w:r>
      <w:r>
        <w:rPr>
          <w:rFonts w:eastAsia="Times New Roman"/>
          <w:szCs w:val="24"/>
        </w:rPr>
        <w:t xml:space="preserve">και </w:t>
      </w:r>
      <w:r>
        <w:rPr>
          <w:rFonts w:eastAsia="Times New Roman"/>
          <w:szCs w:val="24"/>
        </w:rPr>
        <w:t>στην Ολομέλεια ότι οι υπουργικές αποφάσεις  και οι κοινές υπουργικές αποφάσεις, που απλώς υπάρχουν στα νομοσχέδια και δεν έχουν προθεσμίες και ημερομηνίες, είναι η τροχοπέδη στην υλοποίηση των νόμων και αυτό θα πρέπει να το κοιτάξετε.</w:t>
      </w:r>
    </w:p>
    <w:p w14:paraId="719A563C" w14:textId="77777777" w:rsidR="00E97792" w:rsidRDefault="00D70D60">
      <w:pPr>
        <w:tabs>
          <w:tab w:val="left" w:pos="2940"/>
        </w:tabs>
        <w:spacing w:after="0" w:line="600" w:lineRule="auto"/>
        <w:ind w:firstLine="720"/>
        <w:jc w:val="both"/>
        <w:rPr>
          <w:rFonts w:eastAsia="Times New Roman"/>
          <w:szCs w:val="24"/>
        </w:rPr>
      </w:pPr>
      <w:r>
        <w:rPr>
          <w:rFonts w:eastAsia="Times New Roman"/>
          <w:szCs w:val="24"/>
        </w:rPr>
        <w:t>Το δεύτερο έχει να κά</w:t>
      </w:r>
      <w:r>
        <w:rPr>
          <w:rFonts w:eastAsia="Times New Roman"/>
          <w:szCs w:val="24"/>
        </w:rPr>
        <w:t xml:space="preserve">νει με τις τροπολογίες που έρχονται ως βουλευτικές, οι οποίες κατ’ </w:t>
      </w:r>
      <w:proofErr w:type="spellStart"/>
      <w:r>
        <w:rPr>
          <w:rFonts w:eastAsia="Times New Roman"/>
          <w:szCs w:val="24"/>
        </w:rPr>
        <w:t>ουσίαν</w:t>
      </w:r>
      <w:proofErr w:type="spellEnd"/>
      <w:r>
        <w:rPr>
          <w:rFonts w:eastAsia="Times New Roman"/>
          <w:szCs w:val="24"/>
        </w:rPr>
        <w:t xml:space="preserve"> είναι υπουργικές πολλές φορές. Απλώς, με το να έρχονται ως βουλευτικές βολεύουν γιατί δεν έχουν την έκθεση του Γενικού Λογιστηρίου του Κράτους και είναι κάτι το οποίο μας δυσκολεύει </w:t>
      </w:r>
      <w:r>
        <w:rPr>
          <w:rFonts w:eastAsia="Times New Roman"/>
          <w:szCs w:val="24"/>
        </w:rPr>
        <w:t>εμάς πολύ στο να τις υπερψηφίζουμε.</w:t>
      </w:r>
    </w:p>
    <w:p w14:paraId="719A563D" w14:textId="77777777" w:rsidR="00E97792" w:rsidRDefault="00D70D60">
      <w:pPr>
        <w:spacing w:after="0" w:line="600" w:lineRule="auto"/>
        <w:ind w:firstLine="709"/>
        <w:jc w:val="both"/>
        <w:rPr>
          <w:rFonts w:eastAsia="Times New Roman"/>
          <w:szCs w:val="24"/>
        </w:rPr>
      </w:pPr>
      <w:r>
        <w:rPr>
          <w:rFonts w:eastAsia="Times New Roman"/>
          <w:szCs w:val="24"/>
        </w:rPr>
        <w:tab/>
        <w:t>Το τρίτο είναι το εξής</w:t>
      </w:r>
      <w:r w:rsidRPr="00C21EEA">
        <w:rPr>
          <w:rFonts w:eastAsia="Times New Roman"/>
          <w:szCs w:val="24"/>
        </w:rPr>
        <w:t>:</w:t>
      </w:r>
      <w:r>
        <w:rPr>
          <w:rFonts w:eastAsia="Times New Roman"/>
          <w:szCs w:val="24"/>
        </w:rPr>
        <w:t xml:space="preserve"> Αναρωτιέμαι ποιοι παρακολουθούν αυτήν τη στιγμή τη Βουλή, όταν υπάρχει ο ημιτελικός Γαλλία-Βέλγιο.</w:t>
      </w:r>
    </w:p>
    <w:p w14:paraId="719A563E" w14:textId="77777777" w:rsidR="00E97792" w:rsidRDefault="00D70D60">
      <w:pPr>
        <w:spacing w:after="0" w:line="600" w:lineRule="auto"/>
        <w:ind w:firstLine="709"/>
        <w:jc w:val="both"/>
        <w:rPr>
          <w:rFonts w:eastAsia="Times New Roman"/>
          <w:szCs w:val="24"/>
        </w:rPr>
      </w:pPr>
      <w:r>
        <w:rPr>
          <w:rFonts w:eastAsia="Times New Roman"/>
          <w:szCs w:val="24"/>
        </w:rPr>
        <w:t>Σας ευχαριστώ.</w:t>
      </w:r>
    </w:p>
    <w:p w14:paraId="719A563F" w14:textId="77777777" w:rsidR="00E97792" w:rsidRDefault="00D70D60">
      <w:pPr>
        <w:spacing w:after="0" w:line="600" w:lineRule="auto"/>
        <w:ind w:firstLine="709"/>
        <w:jc w:val="both"/>
        <w:rPr>
          <w:rFonts w:eastAsia="Times New Roman"/>
          <w:szCs w:val="24"/>
        </w:rPr>
      </w:pPr>
      <w:r w:rsidRPr="005A151A">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Μαυρωτά</w:t>
      </w:r>
      <w:proofErr w:type="spellEnd"/>
      <w:r>
        <w:rPr>
          <w:rFonts w:eastAsia="Times New Roman"/>
          <w:szCs w:val="24"/>
        </w:rPr>
        <w:t>.</w:t>
      </w:r>
    </w:p>
    <w:p w14:paraId="719A5640" w14:textId="77777777" w:rsidR="00E97792" w:rsidRDefault="00D70D60">
      <w:pPr>
        <w:spacing w:after="0" w:line="600" w:lineRule="auto"/>
        <w:ind w:firstLine="709"/>
        <w:jc w:val="both"/>
        <w:rPr>
          <w:rFonts w:eastAsia="Times New Roman"/>
          <w:szCs w:val="24"/>
        </w:rPr>
      </w:pPr>
      <w:r>
        <w:rPr>
          <w:rFonts w:eastAsia="Times New Roman"/>
          <w:szCs w:val="24"/>
        </w:rPr>
        <w:tab/>
        <w:t xml:space="preserve">Τον λόγο έχει ο κ. </w:t>
      </w:r>
      <w:proofErr w:type="spellStart"/>
      <w:r>
        <w:rPr>
          <w:rFonts w:eastAsia="Times New Roman"/>
          <w:szCs w:val="24"/>
        </w:rPr>
        <w:t>Κατσώτης</w:t>
      </w:r>
      <w:proofErr w:type="spellEnd"/>
      <w:r>
        <w:rPr>
          <w:rFonts w:eastAsia="Times New Roman"/>
          <w:szCs w:val="24"/>
        </w:rPr>
        <w:t>.</w:t>
      </w:r>
    </w:p>
    <w:p w14:paraId="719A5641" w14:textId="77777777" w:rsidR="00E97792" w:rsidRDefault="00D70D60">
      <w:pPr>
        <w:spacing w:after="0" w:line="600" w:lineRule="auto"/>
        <w:ind w:firstLine="709"/>
        <w:jc w:val="both"/>
        <w:rPr>
          <w:rFonts w:eastAsia="Times New Roman"/>
          <w:szCs w:val="24"/>
        </w:rPr>
      </w:pPr>
      <w:r w:rsidRPr="005A151A">
        <w:rPr>
          <w:rFonts w:eastAsia="Times New Roman"/>
          <w:b/>
          <w:szCs w:val="24"/>
        </w:rPr>
        <w:tab/>
        <w:t>ΧΡΗΣΤΟΣ ΚΑΤΣΩΤΗΣ:</w:t>
      </w:r>
      <w:r>
        <w:rPr>
          <w:rFonts w:eastAsia="Times New Roman"/>
          <w:szCs w:val="24"/>
        </w:rPr>
        <w:t xml:space="preserve"> Υπάρχει, όμως, ένας αγώνας διαρκώς μεταξύ εργαζομένων και κεφαλαίου και σ’ αυτόν τον αγώνα δίνουμε τώρα τη μάχη, κύριε </w:t>
      </w:r>
      <w:proofErr w:type="spellStart"/>
      <w:r>
        <w:rPr>
          <w:rFonts w:eastAsia="Times New Roman"/>
          <w:szCs w:val="24"/>
        </w:rPr>
        <w:t>Μαυρωτά</w:t>
      </w:r>
      <w:proofErr w:type="spellEnd"/>
      <w:r>
        <w:rPr>
          <w:rFonts w:eastAsia="Times New Roman"/>
          <w:szCs w:val="24"/>
        </w:rPr>
        <w:t>.</w:t>
      </w:r>
    </w:p>
    <w:p w14:paraId="719A5642" w14:textId="77777777" w:rsidR="00E97792" w:rsidRDefault="00D70D60">
      <w:pPr>
        <w:spacing w:after="0" w:line="600" w:lineRule="auto"/>
        <w:ind w:firstLine="709"/>
        <w:jc w:val="both"/>
        <w:rPr>
          <w:rFonts w:eastAsia="Times New Roman"/>
          <w:szCs w:val="24"/>
        </w:rPr>
      </w:pPr>
      <w:r>
        <w:rPr>
          <w:rFonts w:eastAsia="Times New Roman"/>
          <w:szCs w:val="24"/>
        </w:rPr>
        <w:t>Το ΚΚΕ έχει αντιμετωπίσει πολλούς Υπουργούς Εργασίας μέχρι τώρα, αλλά τέτοια διαστρέβλωση και συκοφ</w:t>
      </w:r>
      <w:r>
        <w:rPr>
          <w:rFonts w:eastAsia="Times New Roman"/>
          <w:szCs w:val="24"/>
        </w:rPr>
        <w:t xml:space="preserve">άντηση των </w:t>
      </w:r>
      <w:proofErr w:type="spellStart"/>
      <w:r>
        <w:rPr>
          <w:rFonts w:eastAsia="Times New Roman"/>
          <w:szCs w:val="24"/>
        </w:rPr>
        <w:t>θέσεών</w:t>
      </w:r>
      <w:proofErr w:type="spellEnd"/>
      <w:r>
        <w:rPr>
          <w:rFonts w:eastAsia="Times New Roman"/>
          <w:szCs w:val="24"/>
        </w:rPr>
        <w:t xml:space="preserve"> του δεν έχει ξανασυναντήσει. Πολύ εκνευρισμένη ήταν σήμερα η κυρία Υπουργός, κάτι που δεν το έδειχνε στις συναντήσεις στο Χίλτον με την τρόικα. </w:t>
      </w:r>
    </w:p>
    <w:p w14:paraId="719A5643" w14:textId="77777777" w:rsidR="00E97792" w:rsidRDefault="00D70D60">
      <w:pPr>
        <w:spacing w:after="0" w:line="600" w:lineRule="auto"/>
        <w:ind w:firstLine="709"/>
        <w:jc w:val="both"/>
        <w:rPr>
          <w:rFonts w:eastAsia="Times New Roman"/>
          <w:szCs w:val="24"/>
        </w:rPr>
      </w:pPr>
      <w:r>
        <w:rPr>
          <w:rFonts w:eastAsia="Times New Roman"/>
          <w:szCs w:val="24"/>
        </w:rPr>
        <w:t xml:space="preserve">Ωστόσο, γιατί εκνευρίστηκε; Διότι είπαμε ότι είναι </w:t>
      </w:r>
      <w:r>
        <w:rPr>
          <w:rFonts w:eastAsia="Times New Roman"/>
          <w:szCs w:val="24"/>
        </w:rPr>
        <w:t>«</w:t>
      </w:r>
      <w:r>
        <w:rPr>
          <w:rFonts w:eastAsia="Times New Roman"/>
          <w:szCs w:val="24"/>
        </w:rPr>
        <w:t>ασπιρίνες για καρκινοπαθή</w:t>
      </w:r>
      <w:r>
        <w:rPr>
          <w:rFonts w:eastAsia="Times New Roman"/>
          <w:szCs w:val="24"/>
        </w:rPr>
        <w:t>»</w:t>
      </w:r>
      <w:r>
        <w:rPr>
          <w:rFonts w:eastAsia="Times New Roman"/>
          <w:szCs w:val="24"/>
        </w:rPr>
        <w:t xml:space="preserve"> αυτές οι ρυθμί</w:t>
      </w:r>
      <w:r>
        <w:rPr>
          <w:rFonts w:eastAsia="Times New Roman"/>
          <w:szCs w:val="24"/>
        </w:rPr>
        <w:t xml:space="preserve">σεις. Ήρθε ο κ. </w:t>
      </w:r>
      <w:proofErr w:type="spellStart"/>
      <w:r>
        <w:rPr>
          <w:rFonts w:eastAsia="Times New Roman"/>
          <w:szCs w:val="24"/>
        </w:rPr>
        <w:t>Σαρακιώτης</w:t>
      </w:r>
      <w:proofErr w:type="spellEnd"/>
      <w:r>
        <w:rPr>
          <w:rFonts w:eastAsia="Times New Roman"/>
          <w:szCs w:val="24"/>
        </w:rPr>
        <w:t xml:space="preserve"> με την ομιλία του και αποκάλυψε πλήρως τι έρχεται να υπηρετήσει η ρύθμιση για την αδήλωτη εργασία. Πάρτε την ομιλία του. </w:t>
      </w:r>
    </w:p>
    <w:p w14:paraId="719A5644" w14:textId="77777777" w:rsidR="00E97792" w:rsidRDefault="00D70D60">
      <w:pPr>
        <w:spacing w:after="0" w:line="600" w:lineRule="auto"/>
        <w:ind w:firstLine="709"/>
        <w:jc w:val="both"/>
        <w:rPr>
          <w:rFonts w:eastAsia="Times New Roman"/>
          <w:szCs w:val="24"/>
        </w:rPr>
      </w:pPr>
      <w:r>
        <w:rPr>
          <w:rFonts w:eastAsia="Times New Roman"/>
          <w:szCs w:val="24"/>
        </w:rPr>
        <w:t xml:space="preserve">Η Κυβέρνηση ισχυρίζεται ότι θα επαναφέρει τις συμβάσεις, τον κατώτερο μισθό. Ωστόσο, δεν λέει ότι αυτό δεν </w:t>
      </w:r>
      <w:r>
        <w:rPr>
          <w:rFonts w:eastAsia="Times New Roman"/>
          <w:szCs w:val="24"/>
        </w:rPr>
        <w:t xml:space="preserve">θα είναι ελεύθερη διαπραγμάτευση, αλλά θα είναι με κυβερνητική παρέμβαση, σύμφωνα με τον νόμο </w:t>
      </w:r>
      <w:proofErr w:type="spellStart"/>
      <w:r>
        <w:rPr>
          <w:rFonts w:eastAsia="Times New Roman"/>
          <w:szCs w:val="24"/>
        </w:rPr>
        <w:t>Βρούτση</w:t>
      </w:r>
      <w:proofErr w:type="spellEnd"/>
      <w:r>
        <w:rPr>
          <w:rFonts w:eastAsia="Times New Roman"/>
          <w:szCs w:val="24"/>
        </w:rPr>
        <w:t>. Αυτόν τον νόμο θα εξακολουθήσει να τον έχει και να ισχύει για το θέμα των διαπραγματεύσεων για τον κατώτερο μισθό, ο οποίος καθορίζει βέβαια και τις συλλ</w:t>
      </w:r>
      <w:r>
        <w:rPr>
          <w:rFonts w:eastAsia="Times New Roman"/>
          <w:szCs w:val="24"/>
        </w:rPr>
        <w:t>ογικές συμβάσεις. Λέει ότι εμείς λέμε ψέματα ότι οι συλλογικές συμβάσεις, έτσι όπως η Κυβέρνηση έχει κάνει και την εγκύκλιο, δεν μπορούν να επεκταθούν. Εδώ ειπώθηκε και ότι η Κυβέρνηση χωρίς ντροπή παραχωρεί δικαίωμα βέτο στην εργοδοτική οργάνωση για την ε</w:t>
      </w:r>
      <w:r>
        <w:rPr>
          <w:rFonts w:eastAsia="Times New Roman"/>
          <w:szCs w:val="24"/>
        </w:rPr>
        <w:t>πέκταση των συλλογικών συμβάσεων εργασίας με το τρικ της προϋπόθεσης κατάθεσης του μητρώου μελών της, κάτι που επαφίεται στην πλήρη ευχέρεια της ίδιας της εργοδοτικής οργάνωσης. Είναι καθαρή η εγκύκλιος, η οποία έχει κυκλοφορήσει και λέει αυτό που ακούσαμε</w:t>
      </w:r>
      <w:r>
        <w:rPr>
          <w:rFonts w:eastAsia="Times New Roman"/>
          <w:szCs w:val="24"/>
        </w:rPr>
        <w:t xml:space="preserve"> κιόλας και από άλλον συνομιλητή, ότι δηλαδή σε περίπτωση μη υποβολής από την εργοδοτική οργάνωση του μητρώου μελών της και της συνακόλουθης αδυναμίας τήρησης της προβλεπόμενης διαδικασίας, η επέκταση σύμβασης δεν είναι δυνατή. </w:t>
      </w:r>
    </w:p>
    <w:p w14:paraId="719A5645" w14:textId="77777777" w:rsidR="00E97792" w:rsidRDefault="00D70D60">
      <w:pPr>
        <w:spacing w:after="0" w:line="600" w:lineRule="auto"/>
        <w:ind w:firstLine="709"/>
        <w:jc w:val="both"/>
        <w:rPr>
          <w:rFonts w:eastAsia="Times New Roman"/>
          <w:szCs w:val="24"/>
        </w:rPr>
      </w:pPr>
      <w:r>
        <w:rPr>
          <w:rFonts w:eastAsia="Times New Roman"/>
          <w:szCs w:val="24"/>
        </w:rPr>
        <w:t xml:space="preserve">Άρα, λοιπόν, δεν μπορεί να </w:t>
      </w:r>
      <w:r>
        <w:rPr>
          <w:rFonts w:eastAsia="Times New Roman"/>
          <w:szCs w:val="24"/>
        </w:rPr>
        <w:t>εκνευρίζεται η κυρία Υπουργός επειδή αποκαλύπτουμε εδώ το ποιες είναι οι προθέσεις της και τι είναι αυτό που θα κάνει μετά τον Αύγουστο που θα είναι και παχιές οι μύγες.</w:t>
      </w:r>
    </w:p>
    <w:p w14:paraId="719A5646" w14:textId="77777777" w:rsidR="00E97792" w:rsidRDefault="00D70D60">
      <w:pPr>
        <w:spacing w:after="0" w:line="600" w:lineRule="auto"/>
        <w:ind w:firstLine="709"/>
        <w:jc w:val="both"/>
        <w:rPr>
          <w:rFonts w:eastAsia="Times New Roman"/>
          <w:szCs w:val="24"/>
        </w:rPr>
      </w:pPr>
      <w:r>
        <w:rPr>
          <w:rFonts w:eastAsia="Times New Roman"/>
          <w:szCs w:val="24"/>
        </w:rPr>
        <w:t xml:space="preserve">Αντιπαρατίθεται με το ΚΚΕ επίσης γιατί με το να αναδεικνύει –λέει- την πρακτική των </w:t>
      </w:r>
      <w:r>
        <w:rPr>
          <w:rFonts w:eastAsia="Times New Roman"/>
          <w:szCs w:val="24"/>
        </w:rPr>
        <w:t>εργοδοτών που απολύουν όσους διεκδικούν, όσους προσφεύγουν στην Επιθεώρηση Εργασίας, ενισχύει τον φόβο και δεν συμβάλλει στο να σπάσει ο φόβος. Έχουμε καταθέσει εδώ επανειλημμένες επίκαιρες ερωτήσεις για απολύσεις συνδικαλιστών από χώρους δουλειάς, από εργ</w:t>
      </w:r>
      <w:r>
        <w:rPr>
          <w:rFonts w:eastAsia="Times New Roman"/>
          <w:szCs w:val="24"/>
        </w:rPr>
        <w:t>οστάσια. Δεν είδαμε κα</w:t>
      </w:r>
      <w:r>
        <w:rPr>
          <w:rFonts w:eastAsia="Times New Roman"/>
          <w:szCs w:val="24"/>
        </w:rPr>
        <w:t>μ</w:t>
      </w:r>
      <w:r>
        <w:rPr>
          <w:rFonts w:eastAsia="Times New Roman"/>
          <w:szCs w:val="24"/>
        </w:rPr>
        <w:t>μία ενέργεια από την πλευρά σας, ώστε να σπάσει ο φόβος των εργαζομένων, υποχρεώνοντας τον εργοδότη να πάρει πίσω τις απολύσεις για συνδικαλιστικούς λόγους, που έχετε εδώ όλο το νομικό οπλοστάσιο να τον υποχρεώσετε. Κι όμως δεν το κά</w:t>
      </w:r>
      <w:r>
        <w:rPr>
          <w:rFonts w:eastAsia="Times New Roman"/>
          <w:szCs w:val="24"/>
        </w:rPr>
        <w:t>νατε σε κα</w:t>
      </w:r>
      <w:r>
        <w:rPr>
          <w:rFonts w:eastAsia="Times New Roman"/>
          <w:szCs w:val="24"/>
        </w:rPr>
        <w:t>μ</w:t>
      </w:r>
      <w:r>
        <w:rPr>
          <w:rFonts w:eastAsia="Times New Roman"/>
          <w:szCs w:val="24"/>
        </w:rPr>
        <w:t>μία των περιπτώσεων. Άρα, λοιπόν, ποιος είναι αυτός που ενισχύει τον φόβο, ποιος είναι αυτός που ανέχεται -για να μη χρησιμοποιήσω άλλη έκφραση- τη δίωξη της συνδικαλιστικής δράσης;</w:t>
      </w:r>
    </w:p>
    <w:p w14:paraId="719A5647" w14:textId="77777777" w:rsidR="00E97792" w:rsidRDefault="00D70D60">
      <w:pPr>
        <w:spacing w:after="0" w:line="600" w:lineRule="auto"/>
        <w:ind w:firstLine="709"/>
        <w:jc w:val="both"/>
        <w:rPr>
          <w:rFonts w:eastAsia="Times New Roman"/>
          <w:szCs w:val="24"/>
        </w:rPr>
      </w:pPr>
      <w:r>
        <w:rPr>
          <w:rFonts w:eastAsia="Times New Roman"/>
          <w:szCs w:val="24"/>
        </w:rPr>
        <w:t>Θέλω να πω ότι οι ασφαλιστικές ρυθμίσεις -που βεβαίως κάποιες θ</w:t>
      </w:r>
      <w:r>
        <w:rPr>
          <w:rFonts w:eastAsia="Times New Roman"/>
          <w:szCs w:val="24"/>
        </w:rPr>
        <w:t>α τις ψηφίσουμε- δεν έχουν σχέση μ’ αυτές που πρέπει να υπάρξουν, ώστε να αντιμετωπιστούν οι μεγάλες ανατροπές στις συντάξεις, καθώς και στις παροχές στους ασφαλισμένους. Οι τροπολογίες που καταθέσαμε για τις συντάξεις μπορούν να αποτελέσουν την αρχή για δ</w:t>
      </w:r>
      <w:r>
        <w:rPr>
          <w:rFonts w:eastAsia="Times New Roman"/>
          <w:szCs w:val="24"/>
        </w:rPr>
        <w:t xml:space="preserve">ικαίωση των αγώνων των συνταξιούχων, καθώς και των συντάξεων χηρείας. Όμως, εσείς τις απορρίψατε. </w:t>
      </w:r>
    </w:p>
    <w:p w14:paraId="719A5648" w14:textId="77777777" w:rsidR="00E97792" w:rsidRDefault="00D70D60">
      <w:pPr>
        <w:spacing w:after="0" w:line="600" w:lineRule="auto"/>
        <w:ind w:firstLine="709"/>
        <w:jc w:val="both"/>
        <w:rPr>
          <w:rFonts w:eastAsia="Times New Roman"/>
          <w:szCs w:val="24"/>
        </w:rPr>
      </w:pPr>
      <w:r>
        <w:rPr>
          <w:rFonts w:eastAsia="Times New Roman"/>
          <w:szCs w:val="24"/>
        </w:rPr>
        <w:t>Τι είπε ο κ. Μαντάς; Ότι δεν είναι σοβαρή η τροπολογία μας. Έλεος, κύριε Μαντά. Σοβαρή δεν είναι η δική σας αντιμετώπιση, γιατί δεν θέλετε εδώ να καταργήσετε</w:t>
      </w:r>
      <w:r>
        <w:rPr>
          <w:rFonts w:eastAsia="Times New Roman"/>
          <w:szCs w:val="24"/>
        </w:rPr>
        <w:t xml:space="preserve"> αυτόν τον νόμο </w:t>
      </w:r>
      <w:proofErr w:type="spellStart"/>
      <w:r>
        <w:rPr>
          <w:rFonts w:eastAsia="Times New Roman"/>
          <w:szCs w:val="24"/>
        </w:rPr>
        <w:t>Κατρούγκαλου</w:t>
      </w:r>
      <w:proofErr w:type="spellEnd"/>
      <w:r>
        <w:rPr>
          <w:rFonts w:eastAsia="Times New Roman"/>
          <w:szCs w:val="24"/>
        </w:rPr>
        <w:t xml:space="preserve"> και ιδιαίτερα τα άρθρα 14 και 33 που προβλέπουν το τσάκισμα των συντάξεων μέσα από τον </w:t>
      </w:r>
      <w:proofErr w:type="spellStart"/>
      <w:r>
        <w:rPr>
          <w:rFonts w:eastAsia="Times New Roman"/>
          <w:szCs w:val="24"/>
        </w:rPr>
        <w:t>επανυπολογισμό</w:t>
      </w:r>
      <w:proofErr w:type="spellEnd"/>
      <w:r>
        <w:rPr>
          <w:rFonts w:eastAsia="Times New Roman"/>
          <w:szCs w:val="24"/>
        </w:rPr>
        <w:t xml:space="preserve"> με τον νέο τρόπο, όπου οι νέες συντάξεις έτσι κι αλλιώς θα είναι καρατομημένες, αλλά και οι παλιές θα οδηγηθούν σε σφαγή με τ</w:t>
      </w:r>
      <w:r>
        <w:rPr>
          <w:rFonts w:eastAsia="Times New Roman"/>
          <w:szCs w:val="24"/>
        </w:rPr>
        <w:t xml:space="preserve">ην προσωπική διαφορά, την οποία είπατε ότι «ίσως να καταργήσουμε». Η τροπολογία μας απαντά ακριβώς σ’ αυτό, να μην </w:t>
      </w:r>
      <w:proofErr w:type="spellStart"/>
      <w:r>
        <w:rPr>
          <w:rFonts w:eastAsia="Times New Roman"/>
          <w:szCs w:val="24"/>
        </w:rPr>
        <w:t>επανυπολογιστούν</w:t>
      </w:r>
      <w:proofErr w:type="spellEnd"/>
      <w:r>
        <w:rPr>
          <w:rFonts w:eastAsia="Times New Roman"/>
          <w:szCs w:val="24"/>
        </w:rPr>
        <w:t xml:space="preserve"> οι συντάξεις, να μην υπάρξει αυτός ο τρόπος που ο νόμος </w:t>
      </w:r>
      <w:proofErr w:type="spellStart"/>
      <w:r>
        <w:rPr>
          <w:rFonts w:eastAsia="Times New Roman"/>
          <w:szCs w:val="24"/>
        </w:rPr>
        <w:t>Κατρούγκαλου</w:t>
      </w:r>
      <w:proofErr w:type="spellEnd"/>
      <w:r>
        <w:rPr>
          <w:rFonts w:eastAsia="Times New Roman"/>
          <w:szCs w:val="24"/>
        </w:rPr>
        <w:t xml:space="preserve"> έχει θεσπίσει και μειώνει τις συντάξεις κατά πολύ. </w:t>
      </w:r>
    </w:p>
    <w:p w14:paraId="719A5649" w14:textId="77777777" w:rsidR="00E97792" w:rsidRDefault="00D70D60">
      <w:pPr>
        <w:spacing w:after="0" w:line="600" w:lineRule="auto"/>
        <w:ind w:firstLine="709"/>
        <w:jc w:val="both"/>
        <w:rPr>
          <w:rFonts w:eastAsia="Times New Roman"/>
          <w:szCs w:val="24"/>
        </w:rPr>
      </w:pPr>
      <w:r>
        <w:rPr>
          <w:rFonts w:eastAsia="Times New Roman"/>
          <w:szCs w:val="24"/>
        </w:rPr>
        <w:t xml:space="preserve">Θα </w:t>
      </w:r>
      <w:r>
        <w:rPr>
          <w:rFonts w:eastAsia="Times New Roman"/>
          <w:szCs w:val="24"/>
        </w:rPr>
        <w:t>ήθελα να πω μία κουβέντα για το θέμα της λειτουργίας των χώρων προτεινόμενης χρήσης ναρκωτικών ουσιών που έθεσε το ΠΑΣΟΚ. Επιβεβαιώθηκε το δημοσίευμα του «</w:t>
      </w:r>
      <w:r>
        <w:rPr>
          <w:rFonts w:eastAsia="Times New Roman"/>
          <w:szCs w:val="24"/>
        </w:rPr>
        <w:t>ΡΙΖΟΣΠΑΣΤΗ</w:t>
      </w:r>
      <w:r>
        <w:rPr>
          <w:rFonts w:eastAsia="Times New Roman"/>
          <w:szCs w:val="24"/>
        </w:rPr>
        <w:t>» που λέει σήμερα ότι αυτή η τροπολογία είναι με τη σύμφωνη γνώμη της Κυβέρνησης. Το είπε ο</w:t>
      </w:r>
      <w:r>
        <w:rPr>
          <w:rFonts w:eastAsia="Times New Roman"/>
          <w:szCs w:val="24"/>
        </w:rPr>
        <w:t xml:space="preserve"> κ. Μαντάς «συμφωνούμε, θα συνεργαστούμε και θα φέρουμε από κοινού μια τροπολογία», η οποία τι θα κάνει; Η λειτουργία τέτοιων χώρων θα ενθαρρύνει τη χρήση, θα ενισχύσεις τις πιάτσες, θα μειώνει το κίνητρο για τη θεραπεία. Δεν προκύπτει από πουθενά η αποτελ</w:t>
      </w:r>
      <w:r>
        <w:rPr>
          <w:rFonts w:eastAsia="Times New Roman"/>
          <w:szCs w:val="24"/>
        </w:rPr>
        <w:t xml:space="preserve">εσματικότητα αυτού του μέτρου ως προς τη μείωση της χρήσης ή ως προς τη μείωση των θανάτων από ηρωίνη. Αντίθετα, διαγράφεται σταθερή αύξηση της χρήσης ηρωίνης. Το λέω αυτό, γιατί δεν μπορεί εδώ να μην αποκαλύπτουμε και το σικέ παιχνίδι που παίζεται πολλές </w:t>
      </w:r>
      <w:r>
        <w:rPr>
          <w:rFonts w:eastAsia="Times New Roman"/>
          <w:szCs w:val="24"/>
        </w:rPr>
        <w:t>φορές μέσα από τις τροπολογίες που κατατίθενται και την πάσα που δίνουν, τον «λαγό» που κάνει κάποιος, για να μπορεί η Κυβέρνηση να προχωρήσει σ’ αυτήν τη ρύθμιση, η οποία ανοίγει τους δρόμους για μια τέτοια λογική που ισχύει με εβδομήντα οκτώ τέτοια σπίτι</w:t>
      </w:r>
      <w:r>
        <w:rPr>
          <w:rFonts w:eastAsia="Times New Roman"/>
          <w:szCs w:val="24"/>
        </w:rPr>
        <w:t>α όπου τρυπιούνται οι ναρκομανείς, με τα σαράντα πέντε να είναι στην Ολλανδία. Τα ξέρει πολύ καλά και ο κ. Μαντάς, αλλά φαίνεται ότι είναι μ’ αυτήν τη λογική.</w:t>
      </w:r>
    </w:p>
    <w:p w14:paraId="719A564A" w14:textId="77777777" w:rsidR="00E97792" w:rsidRDefault="00D70D60">
      <w:pPr>
        <w:spacing w:after="0" w:line="600" w:lineRule="auto"/>
        <w:ind w:firstLine="709"/>
        <w:jc w:val="both"/>
        <w:rPr>
          <w:rFonts w:eastAsia="Times New Roman"/>
          <w:szCs w:val="24"/>
        </w:rPr>
      </w:pPr>
      <w:r>
        <w:rPr>
          <w:rFonts w:eastAsia="Times New Roman"/>
          <w:szCs w:val="24"/>
        </w:rPr>
        <w:tab/>
        <w:t xml:space="preserve">Όσον αφορά στο θέμα του </w:t>
      </w:r>
      <w:proofErr w:type="spellStart"/>
      <w:r>
        <w:rPr>
          <w:rFonts w:eastAsia="Times New Roman"/>
          <w:szCs w:val="24"/>
        </w:rPr>
        <w:t>εργόσημου</w:t>
      </w:r>
      <w:proofErr w:type="spellEnd"/>
      <w:r>
        <w:rPr>
          <w:rFonts w:eastAsia="Times New Roman"/>
          <w:szCs w:val="24"/>
        </w:rPr>
        <w:t xml:space="preserve">, έχουμε διαφωνήσει ριζικά με το </w:t>
      </w:r>
      <w:proofErr w:type="spellStart"/>
      <w:r>
        <w:rPr>
          <w:rFonts w:eastAsia="Times New Roman"/>
          <w:szCs w:val="24"/>
        </w:rPr>
        <w:t>εργόσημο</w:t>
      </w:r>
      <w:proofErr w:type="spellEnd"/>
      <w:r>
        <w:rPr>
          <w:rFonts w:eastAsia="Times New Roman"/>
          <w:szCs w:val="24"/>
        </w:rPr>
        <w:t xml:space="preserve">. Αυτοί που δουλεύουν </w:t>
      </w:r>
      <w:r>
        <w:rPr>
          <w:rFonts w:eastAsia="Times New Roman"/>
          <w:szCs w:val="24"/>
        </w:rPr>
        <w:t xml:space="preserve">στη δακοκτονία μέχρι τώρα ήταν ασφαλισμένοι κανονικά με ασφάλιστρο για δύο-τρεις μήνες που δούλευαν. Τώρα θα πάνε στο </w:t>
      </w:r>
      <w:proofErr w:type="spellStart"/>
      <w:r>
        <w:rPr>
          <w:rFonts w:eastAsia="Times New Roman"/>
          <w:szCs w:val="24"/>
        </w:rPr>
        <w:t>εργόσημο</w:t>
      </w:r>
      <w:proofErr w:type="spellEnd"/>
      <w:r>
        <w:rPr>
          <w:rFonts w:eastAsia="Times New Roman"/>
          <w:szCs w:val="24"/>
        </w:rPr>
        <w:t>. Γιατί, λοιπόν, αυτή η ανατροπή;</w:t>
      </w:r>
    </w:p>
    <w:p w14:paraId="719A564B" w14:textId="77777777" w:rsidR="00E97792" w:rsidRDefault="00D70D60">
      <w:pPr>
        <w:spacing w:after="0" w:line="600" w:lineRule="auto"/>
        <w:ind w:firstLine="709"/>
        <w:jc w:val="both"/>
        <w:rPr>
          <w:rFonts w:eastAsia="Times New Roman"/>
          <w:szCs w:val="24"/>
        </w:rPr>
      </w:pPr>
      <w:r>
        <w:rPr>
          <w:rFonts w:eastAsia="Times New Roman"/>
          <w:szCs w:val="24"/>
        </w:rPr>
        <w:t xml:space="preserve">Επίσης, για τους συνοδούς των </w:t>
      </w:r>
      <w:proofErr w:type="spellStart"/>
      <w:r>
        <w:rPr>
          <w:rFonts w:eastAsia="Times New Roman"/>
          <w:szCs w:val="24"/>
        </w:rPr>
        <w:t>ΑμΕΑ</w:t>
      </w:r>
      <w:proofErr w:type="spellEnd"/>
      <w:r>
        <w:rPr>
          <w:rFonts w:eastAsia="Times New Roman"/>
          <w:szCs w:val="24"/>
        </w:rPr>
        <w:t>, αυτοί να είναι κανονικά με ασφάλιση και να πληρώνει βέβαια τ</w:t>
      </w:r>
      <w:r>
        <w:rPr>
          <w:rFonts w:eastAsia="Times New Roman"/>
          <w:szCs w:val="24"/>
        </w:rPr>
        <w:t xml:space="preserve">ο Υπουργείο τους συνοδούς αυτών των περιπτώσεων που δεν μπορούν να εξυπηρετηθούν. Υπάρχει, λοιπόν, εδώ μία επιστολή του κ. </w:t>
      </w:r>
      <w:proofErr w:type="spellStart"/>
      <w:r>
        <w:rPr>
          <w:rFonts w:eastAsia="Times New Roman"/>
          <w:szCs w:val="24"/>
        </w:rPr>
        <w:t>Πελετίδη</w:t>
      </w:r>
      <w:proofErr w:type="spellEnd"/>
      <w:r>
        <w:rPr>
          <w:rFonts w:eastAsia="Times New Roman"/>
          <w:szCs w:val="24"/>
        </w:rPr>
        <w:t>, του Δημάρχου Πάτρας, για την τροπολογία αυτή, την οποία βέβαια θα ψηφίσουμε, που ζητά νομοτεχνικές βελτιώσεις. Βεβαίως, δεν</w:t>
      </w:r>
      <w:r>
        <w:rPr>
          <w:rFonts w:eastAsia="Times New Roman"/>
          <w:szCs w:val="24"/>
        </w:rPr>
        <w:t xml:space="preserve"> είναι η </w:t>
      </w:r>
      <w:r>
        <w:rPr>
          <w:rFonts w:eastAsia="Times New Roman"/>
          <w:szCs w:val="24"/>
        </w:rPr>
        <w:t>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σήμερα εδώ για να μπορέσει να τις δει και να απαντήσει αν τις δέχεται.</w:t>
      </w:r>
    </w:p>
    <w:p w14:paraId="719A564C" w14:textId="77777777" w:rsidR="00E97792" w:rsidRDefault="00D70D60">
      <w:pPr>
        <w:spacing w:after="0" w:line="600" w:lineRule="auto"/>
        <w:ind w:firstLine="709"/>
        <w:jc w:val="both"/>
        <w:rPr>
          <w:rFonts w:eastAsia="Times New Roman"/>
          <w:szCs w:val="24"/>
        </w:rPr>
      </w:pPr>
      <w:r>
        <w:rPr>
          <w:rFonts w:eastAsia="Times New Roman"/>
          <w:szCs w:val="24"/>
        </w:rPr>
        <w:t>Φαντάζομαι ότι αυτή η επιστολή θα φτάσει στα χέρια σας και ας ελπίσουμε ότι θα γίνουν αποδεκτές και ότι θα κατατεθούν σ’ ένα άλλο νομοσχέδιο, ίσως και στο αυριαν</w:t>
      </w:r>
      <w:r>
        <w:rPr>
          <w:rFonts w:eastAsia="Times New Roman"/>
          <w:szCs w:val="24"/>
        </w:rPr>
        <w:t>ό για τον «</w:t>
      </w:r>
      <w:r>
        <w:rPr>
          <w:rFonts w:eastAsia="Times New Roman"/>
          <w:szCs w:val="24"/>
        </w:rPr>
        <w:t>ΚΛΕΙΣΘΕΝΗ</w:t>
      </w:r>
      <w:r>
        <w:rPr>
          <w:rFonts w:eastAsia="Times New Roman"/>
          <w:szCs w:val="24"/>
        </w:rPr>
        <w:t>».</w:t>
      </w:r>
    </w:p>
    <w:p w14:paraId="719A564D" w14:textId="77777777" w:rsidR="00E97792" w:rsidRDefault="00D70D60">
      <w:pPr>
        <w:spacing w:after="0" w:line="600" w:lineRule="auto"/>
        <w:ind w:firstLine="709"/>
        <w:jc w:val="both"/>
        <w:rPr>
          <w:rFonts w:eastAsia="Times New Roman"/>
          <w:szCs w:val="24"/>
        </w:rPr>
      </w:pPr>
      <w:r w:rsidRPr="004905D4">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Κατσώτη</w:t>
      </w:r>
      <w:proofErr w:type="spellEnd"/>
      <w:r>
        <w:rPr>
          <w:rFonts w:eastAsia="Times New Roman"/>
          <w:szCs w:val="24"/>
        </w:rPr>
        <w:t>.</w:t>
      </w:r>
    </w:p>
    <w:p w14:paraId="719A564E" w14:textId="77777777" w:rsidR="00E97792" w:rsidRDefault="00D70D60">
      <w:pPr>
        <w:spacing w:after="0" w:line="600" w:lineRule="auto"/>
        <w:ind w:firstLine="709"/>
        <w:jc w:val="both"/>
        <w:rPr>
          <w:rFonts w:eastAsia="Times New Roman"/>
          <w:szCs w:val="24"/>
        </w:rPr>
      </w:pPr>
      <w:r>
        <w:rPr>
          <w:rFonts w:eastAsia="Times New Roman"/>
          <w:szCs w:val="24"/>
        </w:rPr>
        <w:t>Ο κ. Κωνσταντόπουλος έχει τον λόγο.</w:t>
      </w:r>
    </w:p>
    <w:p w14:paraId="719A564F" w14:textId="77777777" w:rsidR="00E97792" w:rsidRDefault="00D70D60">
      <w:pPr>
        <w:spacing w:after="0" w:line="600" w:lineRule="auto"/>
        <w:ind w:firstLine="709"/>
        <w:jc w:val="both"/>
        <w:rPr>
          <w:rFonts w:eastAsia="Times New Roman"/>
          <w:szCs w:val="24"/>
        </w:rPr>
      </w:pPr>
      <w:r w:rsidRPr="004905D4">
        <w:rPr>
          <w:rFonts w:eastAsia="Times New Roman"/>
          <w:b/>
          <w:szCs w:val="24"/>
        </w:rPr>
        <w:t>ΔΗΜΗΤΡΙΟΣ ΚΩΝΣΤΑΝΤΟΠΟΥΛΟΣ:</w:t>
      </w:r>
      <w:r>
        <w:rPr>
          <w:rFonts w:eastAsia="Times New Roman"/>
          <w:szCs w:val="24"/>
        </w:rPr>
        <w:t xml:space="preserve"> Ευχαριστώ, κύριε Πρόεδρε.</w:t>
      </w:r>
    </w:p>
    <w:p w14:paraId="719A5650" w14:textId="77777777" w:rsidR="00E97792" w:rsidRDefault="00D70D60">
      <w:pPr>
        <w:spacing w:after="0" w:line="600" w:lineRule="auto"/>
        <w:ind w:firstLine="709"/>
        <w:jc w:val="both"/>
        <w:rPr>
          <w:rFonts w:eastAsia="Times New Roman"/>
          <w:szCs w:val="24"/>
        </w:rPr>
      </w:pPr>
      <w:r>
        <w:rPr>
          <w:rFonts w:eastAsia="Times New Roman"/>
          <w:szCs w:val="24"/>
        </w:rPr>
        <w:t>Κυρίες και κύριοι συνάδελφοι, κύριοι Υπουργοί, στη σημερινή συζήτηση του νομοσχεδίο</w:t>
      </w:r>
      <w:r>
        <w:rPr>
          <w:rFonts w:eastAsia="Times New Roman"/>
          <w:szCs w:val="24"/>
        </w:rPr>
        <w:t xml:space="preserve">υ στην Ολομέλεια, αλλά και στις συνεδριάσεις των </w:t>
      </w:r>
      <w:r>
        <w:rPr>
          <w:rFonts w:eastAsia="Times New Roman"/>
          <w:szCs w:val="24"/>
        </w:rPr>
        <w:t xml:space="preserve">επιτροπών </w:t>
      </w:r>
      <w:r>
        <w:rPr>
          <w:rFonts w:eastAsia="Times New Roman"/>
          <w:szCs w:val="24"/>
        </w:rPr>
        <w:t>που προηγήθηκαν, θέσαμε τις παρατηρήσεις μας ιδιαίτερα για τον πυρήνα του νομοσχεδίου και καταθέσαμε τις προτάσεις μας που μπορούν πραγματικά να βελτιώσουν το νομοσχέδιο αυτό, όπως η απάλειψη της π</w:t>
      </w:r>
      <w:r>
        <w:rPr>
          <w:rFonts w:eastAsia="Times New Roman"/>
          <w:szCs w:val="24"/>
        </w:rPr>
        <w:t>αραγράφου 3 στο άρθρο 6 για τη δυνατότητα του εργοδότη να λάβει έκπτωση στο πρόστιμο ακόμα και αν προσλάβει έναν οποιονδήποτε άλλον εργαζόμενο και όχι τον αδήλωτο εργαζόμενο.</w:t>
      </w:r>
    </w:p>
    <w:p w14:paraId="719A5651" w14:textId="77777777" w:rsidR="00E97792" w:rsidRDefault="00D70D60">
      <w:pPr>
        <w:spacing w:after="0" w:line="600" w:lineRule="auto"/>
        <w:ind w:firstLine="709"/>
        <w:jc w:val="both"/>
        <w:rPr>
          <w:rFonts w:eastAsia="Times New Roman"/>
          <w:szCs w:val="24"/>
        </w:rPr>
      </w:pPr>
      <w:r>
        <w:rPr>
          <w:rFonts w:eastAsia="Times New Roman"/>
          <w:szCs w:val="24"/>
        </w:rPr>
        <w:t>Τονίσαμε, κύριοι Υπουργοί, ότι ενδέχεται αυτό να δημιουργήσει φαινόμενα συναλλαγώ</w:t>
      </w:r>
      <w:r>
        <w:rPr>
          <w:rFonts w:eastAsia="Times New Roman"/>
          <w:szCs w:val="24"/>
        </w:rPr>
        <w:t xml:space="preserve">ν μεταξύ εργοδοτών και εργαζομένων, που σίγουρα δεν συμβάλλουν στην πάταξη της αδήλωτης εργασίας. Ήδη η Υπουργός έκανε αποδεκτή την πρότασή μας και την χαιρετίζουμε. </w:t>
      </w:r>
    </w:p>
    <w:p w14:paraId="719A5652" w14:textId="77777777" w:rsidR="00E97792" w:rsidRDefault="00D70D60">
      <w:pPr>
        <w:spacing w:after="0" w:line="600" w:lineRule="auto"/>
        <w:ind w:firstLine="709"/>
        <w:jc w:val="both"/>
        <w:rPr>
          <w:rFonts w:eastAsia="Times New Roman"/>
          <w:szCs w:val="24"/>
        </w:rPr>
      </w:pPr>
      <w:r>
        <w:rPr>
          <w:rFonts w:eastAsia="Times New Roman"/>
          <w:szCs w:val="24"/>
        </w:rPr>
        <w:t>Επίσης, προβληματική είναι η διάταξη στο άρθρο 41 για την αναγνώριση του ΣΒΒΕ, του Συνδέσ</w:t>
      </w:r>
      <w:r>
        <w:rPr>
          <w:rFonts w:eastAsia="Times New Roman"/>
          <w:szCs w:val="24"/>
        </w:rPr>
        <w:t>μου Βιομηχάνων Βόρειας Ελλάδος, ως κοινωνικού εταίρου, με την οποία διαφωνούμε κάθετα. Πρόκειται για έναν περιφερειακό φορέα ενός τομέα που ήδη εκπροσωπείται από τον ΣΕΒ. Η επιλογή σας αυτή προσκρούει στη νομοθεσία και θα δημιουργήσει προβλήματα στην πορεί</w:t>
      </w:r>
      <w:r>
        <w:rPr>
          <w:rFonts w:eastAsia="Times New Roman"/>
          <w:szCs w:val="24"/>
        </w:rPr>
        <w:t>α.</w:t>
      </w:r>
    </w:p>
    <w:p w14:paraId="719A5653" w14:textId="77777777" w:rsidR="00E97792" w:rsidRDefault="00D70D60">
      <w:pPr>
        <w:spacing w:after="0" w:line="600" w:lineRule="auto"/>
        <w:ind w:firstLine="709"/>
        <w:jc w:val="both"/>
        <w:rPr>
          <w:rFonts w:eastAsia="Times New Roman"/>
          <w:szCs w:val="24"/>
        </w:rPr>
      </w:pPr>
      <w:r>
        <w:rPr>
          <w:rFonts w:eastAsia="Times New Roman"/>
          <w:szCs w:val="24"/>
        </w:rPr>
        <w:t>Ως προς τις τροπολογίες που έχουν κατατεθεί, έχω να παρατηρήσω τα εξής</w:t>
      </w:r>
      <w:r w:rsidRPr="001520D7">
        <w:rPr>
          <w:rFonts w:eastAsia="Times New Roman"/>
          <w:szCs w:val="24"/>
        </w:rPr>
        <w:t xml:space="preserve">: </w:t>
      </w:r>
      <w:r>
        <w:rPr>
          <w:rFonts w:eastAsia="Times New Roman"/>
          <w:szCs w:val="24"/>
        </w:rPr>
        <w:t xml:space="preserve">Αναφέρθηκα εκτενώς και νωρίτερα στην τροπολογία της Δημοκρατικής Συμπαράταξης για τη μη περικοπή των συντάξεων. Αυτή, κύριοι Υπουργοί, θα έπρεπε να την κάνετε αποδεκτή πρώτη-πρώτη. </w:t>
      </w:r>
      <w:r>
        <w:rPr>
          <w:rFonts w:eastAsia="Times New Roman"/>
          <w:szCs w:val="24"/>
        </w:rPr>
        <w:t>Θυμίζω ότι με τον νέο υπολογισμό επέρχονται δραματικές μειώσεις στις συντάξεις και μάλιστα από την 1</w:t>
      </w:r>
      <w:r w:rsidRPr="001520D7">
        <w:rPr>
          <w:rFonts w:eastAsia="Times New Roman"/>
          <w:szCs w:val="24"/>
          <w:vertAlign w:val="superscript"/>
        </w:rPr>
        <w:t>η</w:t>
      </w:r>
      <w:r>
        <w:rPr>
          <w:rFonts w:eastAsia="Times New Roman"/>
          <w:szCs w:val="24"/>
        </w:rPr>
        <w:t xml:space="preserve"> Ιανουαρίου του 2019 οι συνταξιούχοι θα χάσουν από μία έως τρεις συντάξεις.</w:t>
      </w:r>
    </w:p>
    <w:p w14:paraId="719A5654" w14:textId="77777777" w:rsidR="00E97792" w:rsidRDefault="00D70D60">
      <w:pPr>
        <w:spacing w:after="0" w:line="600" w:lineRule="auto"/>
        <w:ind w:firstLine="709"/>
        <w:jc w:val="both"/>
        <w:rPr>
          <w:rFonts w:eastAsia="Times New Roman"/>
          <w:b/>
          <w:szCs w:val="24"/>
        </w:rPr>
      </w:pPr>
      <w:r>
        <w:rPr>
          <w:rFonts w:eastAsia="Times New Roman"/>
          <w:szCs w:val="24"/>
        </w:rPr>
        <w:t>Εδώ, επίσης, κύριοι Υπουργοί, πρέπει να επισημανθεί ότι οι συντάξεις μέχρι σήμε</w:t>
      </w:r>
      <w:r>
        <w:rPr>
          <w:rFonts w:eastAsia="Times New Roman"/>
          <w:szCs w:val="24"/>
        </w:rPr>
        <w:t xml:space="preserve">ρα έχουν κατακρεουργηθεί, οι επικουρικές έχουν </w:t>
      </w:r>
      <w:proofErr w:type="spellStart"/>
      <w:r>
        <w:rPr>
          <w:rFonts w:eastAsia="Times New Roman"/>
          <w:szCs w:val="24"/>
        </w:rPr>
        <w:t>περικοπεί</w:t>
      </w:r>
      <w:proofErr w:type="spellEnd"/>
      <w:r>
        <w:rPr>
          <w:rFonts w:eastAsia="Times New Roman"/>
          <w:szCs w:val="24"/>
        </w:rPr>
        <w:t xml:space="preserve"> έως 40%, καθώς επίσης το ΕΚΑΣ και τα οικογενειακά επιδόματα. Να θυμίσω ότι εσείς ήσασταν αυτοί που μιλούσατε για την αξιοπρέπεια και την αξιοπιστία των συνταξιούχων.</w:t>
      </w:r>
    </w:p>
    <w:p w14:paraId="719A565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Αυτά λέγατε προεκλογικά</w:t>
      </w:r>
      <w:r w:rsidRPr="00781827">
        <w:rPr>
          <w:rFonts w:eastAsia="Times New Roman" w:cs="Times New Roman"/>
          <w:szCs w:val="24"/>
        </w:rPr>
        <w:t xml:space="preserve">. </w:t>
      </w:r>
      <w:r>
        <w:rPr>
          <w:rFonts w:eastAsia="Times New Roman" w:cs="Times New Roman"/>
          <w:szCs w:val="24"/>
        </w:rPr>
        <w:t>Τώρα ο δ</w:t>
      </w:r>
      <w:r>
        <w:rPr>
          <w:rFonts w:eastAsia="Times New Roman" w:cs="Times New Roman"/>
          <w:szCs w:val="24"/>
        </w:rPr>
        <w:t>ρόμος είναι ένας. Πρέπει να γίνει αποδεκτή η πρότασή μας, η πρόταση νόμου που ήδη σας καταθέσαμε.</w:t>
      </w:r>
    </w:p>
    <w:p w14:paraId="719A565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Έρχομαι στην τροπολογία 1677/139. Αφορά </w:t>
      </w:r>
      <w:r>
        <w:rPr>
          <w:rFonts w:eastAsia="Times New Roman" w:cs="Times New Roman"/>
          <w:szCs w:val="24"/>
        </w:rPr>
        <w:t>σ</w:t>
      </w:r>
      <w:r>
        <w:rPr>
          <w:rFonts w:eastAsia="Times New Roman" w:cs="Times New Roman"/>
          <w:szCs w:val="24"/>
        </w:rPr>
        <w:t xml:space="preserve">την αποκατάσταση των συντάξεων χηρείας. Με τον </w:t>
      </w:r>
      <w:r>
        <w:rPr>
          <w:rFonts w:eastAsia="Times New Roman" w:cs="Times New Roman"/>
          <w:szCs w:val="24"/>
        </w:rPr>
        <w:t xml:space="preserve">νόμο </w:t>
      </w:r>
      <w:proofErr w:type="spellStart"/>
      <w:r>
        <w:rPr>
          <w:rFonts w:eastAsia="Times New Roman" w:cs="Times New Roman"/>
          <w:szCs w:val="24"/>
        </w:rPr>
        <w:t>Κατρούγκαλου</w:t>
      </w:r>
      <w:proofErr w:type="spellEnd"/>
      <w:r>
        <w:rPr>
          <w:rFonts w:eastAsia="Times New Roman" w:cs="Times New Roman"/>
          <w:szCs w:val="24"/>
        </w:rPr>
        <w:t xml:space="preserve"> ολόκληρες οικογένειες αφέθηκαν στην τύχη τους, χωρίς</w:t>
      </w:r>
      <w:r>
        <w:rPr>
          <w:rFonts w:eastAsia="Times New Roman" w:cs="Times New Roman"/>
          <w:szCs w:val="24"/>
        </w:rPr>
        <w:t xml:space="preserve"> να μπορούν να εξασφαλίσουν τα προς το ζην. Οι συντάξεις χηρείας έγιναν επιδόματα.</w:t>
      </w:r>
    </w:p>
    <w:p w14:paraId="719A5657"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Εμείς σας προτείναμε την κατάργηση των σχετικών διατάξεων του </w:t>
      </w:r>
      <w:r>
        <w:rPr>
          <w:rFonts w:eastAsia="Times New Roman" w:cs="Times New Roman"/>
          <w:szCs w:val="24"/>
        </w:rPr>
        <w:t xml:space="preserve">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την αποκατάσταση των συντάξεων χηρείας τόσο ως προς το ύψος τους όσο και ως προς τον χρό</w:t>
      </w:r>
      <w:r>
        <w:rPr>
          <w:rFonts w:eastAsia="Times New Roman" w:cs="Times New Roman"/>
          <w:szCs w:val="24"/>
        </w:rPr>
        <w:t>νο χορήγησής τους, ώστε να καταβάλλονται σε μόνιμη βάση και όχι σε προσωρινή.</w:t>
      </w:r>
    </w:p>
    <w:p w14:paraId="719A565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Επίσης, πολύ σημαντική είναι η τροπολογία 1653/124, που καταθέσαμε για τη λειτουργία των χώρων εποπτευόμενης χρήσης ναρκωτικών ουσιών, του κ. </w:t>
      </w:r>
      <w:proofErr w:type="spellStart"/>
      <w:r>
        <w:rPr>
          <w:rFonts w:eastAsia="Times New Roman" w:cs="Times New Roman"/>
          <w:szCs w:val="24"/>
        </w:rPr>
        <w:t>Μπαργιώτα</w:t>
      </w:r>
      <w:proofErr w:type="spellEnd"/>
      <w:r>
        <w:rPr>
          <w:rFonts w:eastAsia="Times New Roman" w:cs="Times New Roman"/>
          <w:szCs w:val="24"/>
        </w:rPr>
        <w:t>.</w:t>
      </w:r>
    </w:p>
    <w:p w14:paraId="719A565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θυμίζω, κυρία Υπουργέ</w:t>
      </w:r>
      <w:r>
        <w:rPr>
          <w:rFonts w:eastAsia="Times New Roman" w:cs="Times New Roman"/>
          <w:szCs w:val="24"/>
        </w:rPr>
        <w:t xml:space="preserve">, όταν λειτούργησε το </w:t>
      </w:r>
      <w:r>
        <w:rPr>
          <w:rFonts w:eastAsia="Times New Roman" w:cs="Times New Roman"/>
          <w:szCs w:val="24"/>
        </w:rPr>
        <w:t xml:space="preserve">πρόγραμμα </w:t>
      </w:r>
      <w:r>
        <w:rPr>
          <w:rFonts w:eastAsia="Times New Roman" w:cs="Times New Roman"/>
          <w:szCs w:val="24"/>
        </w:rPr>
        <w:t xml:space="preserve">«ΘΗΣΕΑΣ» το 2010, ότι τα αποτελέσματα ήταν εντυπωσιακά. Όλες οι μελέτες των ευρωπαϊκών οργανισμών δείχνουν ότι η εποπτευόμενη χρήση αποτρέπει θανάτους από υπερβολική χρήση, συμβάλλει στη μείωση των περιστατικών </w:t>
      </w:r>
      <w:r>
        <w:rPr>
          <w:rFonts w:eastAsia="Times New Roman" w:cs="Times New Roman"/>
          <w:szCs w:val="24"/>
          <w:lang w:val="en-US"/>
        </w:rPr>
        <w:t>AIDS</w:t>
      </w:r>
      <w:r w:rsidRPr="00B803FC">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ηπατίτιδος</w:t>
      </w:r>
      <w:proofErr w:type="spellEnd"/>
      <w:r>
        <w:rPr>
          <w:rFonts w:eastAsia="Times New Roman" w:cs="Times New Roman"/>
          <w:szCs w:val="24"/>
        </w:rPr>
        <w:t xml:space="preserve"> και βοηθά στο να εμπεδωθεί το σύστημα δημόσιας ασφάλειας.</w:t>
      </w:r>
    </w:p>
    <w:p w14:paraId="719A565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 τη τροπολογία, κυρία Υπουργέ, θα έπρεπε να την είχατε κάνει ήδη αποδεκτή. Τουλάχιστον θα πρέπει να τη φέρετε πολύ σύντομα ξανά προς συζήτηση και προς ψήφιση.</w:t>
      </w:r>
    </w:p>
    <w:p w14:paraId="719A565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τροπολογία 1656/127 αφ</w:t>
      </w:r>
      <w:r>
        <w:rPr>
          <w:rFonts w:eastAsia="Times New Roman" w:cs="Times New Roman"/>
          <w:szCs w:val="24"/>
        </w:rPr>
        <w:t xml:space="preserve">ορά </w:t>
      </w:r>
      <w:r>
        <w:rPr>
          <w:rFonts w:eastAsia="Times New Roman" w:cs="Times New Roman"/>
          <w:szCs w:val="24"/>
        </w:rPr>
        <w:t>σ</w:t>
      </w:r>
      <w:r>
        <w:rPr>
          <w:rFonts w:eastAsia="Times New Roman" w:cs="Times New Roman"/>
          <w:szCs w:val="24"/>
        </w:rPr>
        <w:t>τις συμβάσεις για τη δακοκτονία, που είναι ακόμη εκκρεμείς. Μόλις προ ολίγων ημερών είχαμε καταθέσει σχετική ερώτηση στον Υπουργό Αγροτικής Ανάπτυξης και είχαμε θέσει το πρόβλημα.</w:t>
      </w:r>
    </w:p>
    <w:p w14:paraId="719A565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την καταθέτω για τα Πρακτικά. Είχαμε φέρει αντίστοιχη διάταξη και π</w:t>
      </w:r>
      <w:r>
        <w:rPr>
          <w:rFonts w:eastAsia="Times New Roman" w:cs="Times New Roman"/>
          <w:szCs w:val="24"/>
        </w:rPr>
        <w:t>έρυσι.</w:t>
      </w:r>
    </w:p>
    <w:p w14:paraId="719A565D" w14:textId="77777777" w:rsidR="00E97792" w:rsidRDefault="00D70D60">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Δημήτριος Κωνσταντόπουλος καταθέτει για τα Πρακτικά την</w:t>
      </w:r>
      <w:r w:rsidRPr="004C2B81">
        <w:rPr>
          <w:rFonts w:eastAsia="Times New Roman" w:cs="Times New Roman"/>
          <w:szCs w:val="24"/>
        </w:rPr>
        <w:t xml:space="preserve"> προαναφερθ</w:t>
      </w:r>
      <w:r>
        <w:rPr>
          <w:rFonts w:eastAsia="Times New Roman" w:cs="Times New Roman"/>
          <w:szCs w:val="24"/>
        </w:rPr>
        <w:t>είσα ερώτηση</w:t>
      </w:r>
      <w:r w:rsidRPr="004C2B81">
        <w:rPr>
          <w:rFonts w:eastAsia="Times New Roman" w:cs="Times New Roman"/>
          <w:szCs w:val="24"/>
        </w:rPr>
        <w:t>,</w:t>
      </w:r>
      <w:r>
        <w:rPr>
          <w:rFonts w:eastAsia="Times New Roman" w:cs="Times New Roman"/>
          <w:szCs w:val="24"/>
        </w:rPr>
        <w:t xml:space="preserve"> 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719A565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Πρέπει, κύριοι Υπουργοί, κάπο</w:t>
      </w:r>
      <w:r>
        <w:rPr>
          <w:rFonts w:eastAsia="Times New Roman" w:cs="Times New Roman"/>
          <w:szCs w:val="24"/>
        </w:rPr>
        <w:t>ια στιγμή η τακτική αυτή των παρατάσεων με τροπολογίες να σταματήσει και η διοίκηση να λειτουργήσει αποτελεσματικά.</w:t>
      </w:r>
    </w:p>
    <w:p w14:paraId="719A565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1663/134 του Υπουργείου Οικονομικών, λύνει ένα θέμα που έχουμε επανειλημμένως θέσει για τη χερσαία ζώνη του λιμένα Πα</w:t>
      </w:r>
      <w:r>
        <w:rPr>
          <w:rFonts w:eastAsia="Times New Roman" w:cs="Times New Roman"/>
          <w:szCs w:val="24"/>
        </w:rPr>
        <w:t>τρών. Συμφωνούμε και σας καλωσορίζουμε στις θέσεις μας.</w:t>
      </w:r>
    </w:p>
    <w:p w14:paraId="719A566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τροπολογία 1659/130 έχει ενσωματωθεί στα άρθρα 59 έως 62.</w:t>
      </w:r>
    </w:p>
    <w:p w14:paraId="719A566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ήθελα να σημειώσω εδώ, κυρία Υπουργέ, ότι προσπαθείτε να λύσετε προβλήματα στα ΚΔΑΠ. Η αντιμετώπιση, όμως, του θέματος αυτού πρέπει να </w:t>
      </w:r>
      <w:r>
        <w:rPr>
          <w:rFonts w:eastAsia="Times New Roman" w:cs="Times New Roman"/>
          <w:szCs w:val="24"/>
        </w:rPr>
        <w:t>είναι ολοκληρωμένη και όχι αποσπασματική. Γι’ αυτό χρειάζεται ένας ενιαίος κανονισμός λειτουργίας για όλα τα ΚΔΑΠ, ίδρυση ικανού αριθμού ΚΔΑΠ και ΚΔΑΠ ΜΕΑ στη χώρα.</w:t>
      </w:r>
    </w:p>
    <w:p w14:paraId="719A566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Εδώ μιλάτε για πενήντα νέα ΚΔΑΠ. Δεν είναι αρκετά. Να τονίσω, ωστόσο, ότι εδώ επιβάλλεται η</w:t>
      </w:r>
      <w:r>
        <w:rPr>
          <w:rFonts w:eastAsia="Times New Roman" w:cs="Times New Roman"/>
          <w:szCs w:val="24"/>
        </w:rPr>
        <w:t xml:space="preserve"> χρηματοδότησή τους από τον τακτικό προϋπολογισμό, καθώς και η θωράκιση των εργασιακών σχέσεων και των εργαζομένων, που παραμένουν συμβασιούχοι όλα αυτά τα χρόνια.</w:t>
      </w:r>
    </w:p>
    <w:p w14:paraId="719A566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Συνεπώς, η τροπολογία αποτελεί μια επιμέρους παρέμβαση. Δεν λύνει, όμως, συνολικά τα προβλήμ</w:t>
      </w:r>
      <w:r>
        <w:rPr>
          <w:rFonts w:eastAsia="Times New Roman" w:cs="Times New Roman"/>
          <w:szCs w:val="24"/>
        </w:rPr>
        <w:t>ατα των ΚΔΑΠ.</w:t>
      </w:r>
    </w:p>
    <w:p w14:paraId="719A566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Τέλος, αγαπητοί συνάδελφοι, ως προς το ζήτημα της ταυτοποίησης των μητέρων, η ρύθμιση είναι σε θετική κατεύθυνση όσον αφορά στον μη αποχωρισμό των μητέρων και των νεογνών. Θα πρέπει, όμως, να επιληφθείτε και του ζητήματος της στελέχωσης των ν</w:t>
      </w:r>
      <w:r>
        <w:rPr>
          <w:rFonts w:eastAsia="Times New Roman" w:cs="Times New Roman"/>
          <w:szCs w:val="24"/>
        </w:rPr>
        <w:t>οσοκομείων, όπως περιγράφεται στην αιτιολογική έκθεσή σας.</w:t>
      </w:r>
    </w:p>
    <w:p w14:paraId="719A566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Κύριοι Υπουργοί, κλείνοντας, θέλω να πω ότι είναι ώρα η Κυβέρνηση να ξεπεράσει κομματικές αγκυλώσεις. Χρειάζεται διάλογος και διαβούλευση για να βγει η χώρα από την κρίση και να ξεπεραστούν ιδιαίτε</w:t>
      </w:r>
      <w:r>
        <w:rPr>
          <w:rFonts w:eastAsia="Times New Roman" w:cs="Times New Roman"/>
          <w:szCs w:val="24"/>
        </w:rPr>
        <w:t xml:space="preserve">ρα τα προβλήματα της καθημερινότητας. Άλλωστε, όσο πιο γρήγορα φύγει </w:t>
      </w:r>
      <w:r>
        <w:rPr>
          <w:rFonts w:eastAsia="Times New Roman" w:cs="Times New Roman"/>
          <w:szCs w:val="24"/>
        </w:rPr>
        <w:t xml:space="preserve">κάποιος </w:t>
      </w:r>
      <w:r>
        <w:rPr>
          <w:rFonts w:eastAsia="Times New Roman" w:cs="Times New Roman"/>
          <w:szCs w:val="24"/>
        </w:rPr>
        <w:t>από τον δρόμο του λάθους είναι ωφέλεια.</w:t>
      </w:r>
    </w:p>
    <w:p w14:paraId="719A566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667" w14:textId="77777777" w:rsidR="00E97792" w:rsidRDefault="00D70D60">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Κωνσταντόπουλο.</w:t>
      </w:r>
    </w:p>
    <w:p w14:paraId="719A566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Έχω να κάνω μια ανακοίνωση προς το Σώμα, πριν δώσω τον λ</w:t>
      </w:r>
      <w:r>
        <w:rPr>
          <w:rFonts w:eastAsia="Times New Roman" w:cs="Times New Roman"/>
          <w:szCs w:val="24"/>
        </w:rPr>
        <w:t xml:space="preserve">όγο στον κ. </w:t>
      </w:r>
      <w:proofErr w:type="spellStart"/>
      <w:r>
        <w:rPr>
          <w:rFonts w:eastAsia="Times New Roman" w:cs="Times New Roman"/>
          <w:szCs w:val="24"/>
        </w:rPr>
        <w:t>Μηταράκη</w:t>
      </w:r>
      <w:proofErr w:type="spellEnd"/>
      <w:r>
        <w:rPr>
          <w:rFonts w:eastAsia="Times New Roman" w:cs="Times New Roman"/>
          <w:szCs w:val="24"/>
        </w:rPr>
        <w:t>.</w:t>
      </w:r>
    </w:p>
    <w:p w14:paraId="719A566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 Εσωτερικών «Μεταρρύθμιση του θεσμικού πλαισίου της Τοπικής Αυτοδιοίκησης - Εμβάθυνση της Δημοκρατίας - Ενίσχ</w:t>
      </w:r>
      <w:r>
        <w:rPr>
          <w:rFonts w:eastAsia="Times New Roman" w:cs="Times New Roman"/>
          <w:szCs w:val="24"/>
        </w:rPr>
        <w:t>υση της Συμμετοχής - 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ΦΟΔΣΑ - Ρυθμίσεις για την αποτελεσματικότερη, ταχύτερη και ενιαία άσκ</w:t>
      </w:r>
      <w:r>
        <w:rPr>
          <w:rFonts w:eastAsia="Times New Roman" w:cs="Times New Roman"/>
          <w:szCs w:val="24"/>
        </w:rPr>
        <w:t>ηση των αρμοδιοτήτων σχετικά με την απονομή ιθαγένειας και την πολιτογράφηση - Λοιπές διατάξεις αρμοδιότητας ΥΠΕΣ».</w:t>
      </w:r>
    </w:p>
    <w:p w14:paraId="719A566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719A566B"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w:t>
      </w:r>
      <w:r>
        <w:rPr>
          <w:rFonts w:eastAsia="Times New Roman" w:cs="Times New Roman"/>
          <w:b/>
          <w:szCs w:val="24"/>
        </w:rPr>
        <w:t>ΜΗΤΑΡΑΚΗΣ:</w:t>
      </w:r>
      <w:r>
        <w:rPr>
          <w:rFonts w:eastAsia="Times New Roman" w:cs="Times New Roman"/>
          <w:szCs w:val="24"/>
        </w:rPr>
        <w:t xml:space="preserve"> Ευχαριστώ πολύ, κύριε Πρόεδρε.</w:t>
      </w:r>
    </w:p>
    <w:p w14:paraId="719A566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Η κυρία Υπουργός στην ομιλία της προσπάθησε να συγκρίνει τις</w:t>
      </w:r>
      <w:r>
        <w:rPr>
          <w:rFonts w:eastAsia="Times New Roman" w:cs="Times New Roman"/>
          <w:szCs w:val="24"/>
        </w:rPr>
        <w:t xml:space="preserve"> επιδόσεις της Κυβέρνησης ΣΥΡΙΖΑ-ΑΝΕΛ με τις επιδόσεις της </w:t>
      </w:r>
      <w:r>
        <w:rPr>
          <w:rFonts w:eastAsia="Times New Roman" w:cs="Times New Roman"/>
          <w:szCs w:val="24"/>
        </w:rPr>
        <w:t xml:space="preserve">κυβέρνησης </w:t>
      </w:r>
      <w:r>
        <w:rPr>
          <w:rFonts w:eastAsia="Times New Roman" w:cs="Times New Roman"/>
          <w:szCs w:val="24"/>
        </w:rPr>
        <w:t xml:space="preserve">της Νέας Δημοκρατίας, της </w:t>
      </w:r>
      <w:r>
        <w:rPr>
          <w:rFonts w:eastAsia="Times New Roman" w:cs="Times New Roman"/>
          <w:szCs w:val="24"/>
        </w:rPr>
        <w:t xml:space="preserve">κυβέρνησης </w:t>
      </w:r>
      <w:r>
        <w:rPr>
          <w:rFonts w:eastAsia="Times New Roman" w:cs="Times New Roman"/>
          <w:szCs w:val="24"/>
        </w:rPr>
        <w:t xml:space="preserve">Σαμαρά-Βενιζέλου. Όμως, άμα δούμε τα αποτελέσματα, η σύγκριση είναι απογοητευτική. Στον τομέα της αδήλωτης εργασίας μειώθηκε είκοσι επτά μονάδες επί </w:t>
      </w:r>
      <w:r>
        <w:rPr>
          <w:rFonts w:eastAsia="Times New Roman" w:cs="Times New Roman"/>
          <w:szCs w:val="24"/>
        </w:rPr>
        <w:t>Νέας Δημοκρατίας, μόνο έξι μονάδες επί ΣΥΡΙΖΑ.</w:t>
      </w:r>
    </w:p>
    <w:p w14:paraId="719A566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Στην παιδική φτώχεια, κυρία Υπουργέ, επειδή κοίταξα τα στοιχεία, η σύγκριση είναι 1,4% μείωση επί Νέας Δημοκρατίας, 1% μείωση επί ΣΥΡΙΖΑ. Και στις δυο περιπτώσεις θα συμφωνήσετε μαζί μου ότι ο κίνδυνος </w:t>
      </w:r>
      <w:r>
        <w:rPr>
          <w:rFonts w:eastAsia="Times New Roman" w:cs="Times New Roman"/>
          <w:szCs w:val="24"/>
        </w:rPr>
        <w:t>παιδικής φτώχειας μετά τις κοινωνικές μεταβιβάσεις παραμένει ιδιαίτερα υψηλός και αυτό είναι κοινωνικό πρόβλημα το οποίο πρέπει οπωσδήποτε να το δείτε, όπως όλες οι κυβερνήσεις πρέπει να το δουν.</w:t>
      </w:r>
    </w:p>
    <w:p w14:paraId="719A566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Για το θέμα της ανεργίας, η γραμμική μείωση που ξεκίνησε το </w:t>
      </w:r>
      <w:r>
        <w:rPr>
          <w:rFonts w:eastAsia="Times New Roman" w:cs="Times New Roman"/>
          <w:szCs w:val="24"/>
        </w:rPr>
        <w:t>2013, συνεχίστηκε, αλλά τελικά το επίπεδο ανεργίας σήμερα είναι, αφ’ ενός, πολύ υψηλότερο από τις προβλέψεις της Ευρωπαϊκής Επιτροπής που είχε το 2014 για το 2018, διότι η ελληνική οικονομία έκανε βήματα πίσω και η ποιότητα των θέσεων εργασίας που δημιουργ</w:t>
      </w:r>
      <w:r>
        <w:rPr>
          <w:rFonts w:eastAsia="Times New Roman" w:cs="Times New Roman"/>
          <w:szCs w:val="24"/>
        </w:rPr>
        <w:t>ούνται είναι πολύ χειρότερη από το μείγμα που υπήρχε στην προηγούμενη περίοδο.</w:t>
      </w:r>
    </w:p>
    <w:p w14:paraId="719A566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Αντίστοιχη σύγκριση για το ασφαλιστικό θα μας δείξει ότι η Κυβέρνηση ΣΥΡΙΖΑ-ΑΝΕΛ έκανε είκοσι μία νέες μειώσεις συντάξεων ή αυξήσεις εισφορών, ψήφισε τη δημιουργία της προσωπική</w:t>
      </w:r>
      <w:r>
        <w:rPr>
          <w:rFonts w:eastAsia="Times New Roman" w:cs="Times New Roman"/>
          <w:szCs w:val="24"/>
        </w:rPr>
        <w:t xml:space="preserve">ς διαφοράς και τη μετέπειτα κατάργησή της. Γενικά, στο θέμα του ασφαλιστικού οι συνταξιούχοι βρέθηκαν σε πολύ δυσμενέστερη θέση από ό,τι ήταν πριν, οι ελεύθεροι επαγγελματίες εκλήθησαν να πληρώσουν πολύ υψηλότερες εισφορές και από φέτος θα πληρώσουν ακόμα </w:t>
      </w:r>
      <w:r>
        <w:rPr>
          <w:rFonts w:eastAsia="Times New Roman" w:cs="Times New Roman"/>
          <w:szCs w:val="24"/>
        </w:rPr>
        <w:t>περισσότερο με την αλλαγή του τρόπου υπολογισμού των εισφορών.</w:t>
      </w:r>
    </w:p>
    <w:p w14:paraId="719A567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πλαίσιο ήρθε η Νέα Δημοκρατία και κατέθεσε την τροπολογία με γενικό αριθμό 1664, όχι για να παγώσουν, όπως είπε ο Κοινοβουλευτικός Εκπρόσωπος του Κομμουνιστικού Κόμματος Ελλάδας, αλλ</w:t>
      </w:r>
      <w:r>
        <w:rPr>
          <w:rFonts w:eastAsia="Times New Roman" w:cs="Times New Roman"/>
          <w:szCs w:val="24"/>
        </w:rPr>
        <w:t>ά να καταργηθούν οι επικείμενες μειώσεις των συντάξεων.</w:t>
      </w:r>
    </w:p>
    <w:p w14:paraId="719A567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απαξίωσε αυτή την τροπολογία, όπως απαξίωσε και αντίστοιχες πρωτοβουλίες των άλλων κομμάτων της Αντιπολίτευσης. Είπε ο Κοινοβουλευτικός Εκπρόσωπος της </w:t>
      </w:r>
      <w:r>
        <w:rPr>
          <w:rFonts w:eastAsia="Times New Roman" w:cs="Times New Roman"/>
          <w:szCs w:val="24"/>
        </w:rPr>
        <w:t xml:space="preserve">πλειοψηφίας </w:t>
      </w:r>
      <w:r>
        <w:rPr>
          <w:rFonts w:eastAsia="Times New Roman" w:cs="Times New Roman"/>
          <w:szCs w:val="24"/>
        </w:rPr>
        <w:t>ότι παίζεται ένα παιχνίδι</w:t>
      </w:r>
      <w:r>
        <w:rPr>
          <w:rFonts w:eastAsia="Times New Roman" w:cs="Times New Roman"/>
          <w:szCs w:val="24"/>
        </w:rPr>
        <w:t xml:space="preserve"> με αυτή την τροπολογία. Η Κυβέρνηση παίζει ένα παιχνίδι πάνω στις πλάτες των συνταξιούχων, αρχίζει την προεκλογική </w:t>
      </w:r>
      <w:proofErr w:type="spellStart"/>
      <w:r>
        <w:rPr>
          <w:rFonts w:eastAsia="Times New Roman" w:cs="Times New Roman"/>
          <w:szCs w:val="24"/>
        </w:rPr>
        <w:t>παροχολογία</w:t>
      </w:r>
      <w:proofErr w:type="spellEnd"/>
      <w:r>
        <w:rPr>
          <w:rFonts w:eastAsia="Times New Roman" w:cs="Times New Roman"/>
          <w:szCs w:val="24"/>
        </w:rPr>
        <w:t xml:space="preserve">, αλλά δεν έρχεται εδώ να πάρει τις γενναίες αποφάσεις που οι συνταξιούχοι περιμένουν </w:t>
      </w:r>
      <w:r>
        <w:rPr>
          <w:rFonts w:eastAsia="Times New Roman" w:cs="Times New Roman"/>
          <w:szCs w:val="24"/>
        </w:rPr>
        <w:t xml:space="preserve">σ’ </w:t>
      </w:r>
      <w:r>
        <w:rPr>
          <w:rFonts w:eastAsia="Times New Roman" w:cs="Times New Roman"/>
          <w:szCs w:val="24"/>
        </w:rPr>
        <w:t>αυτή τη φάση της ελληνικής οικονομίας.</w:t>
      </w:r>
    </w:p>
    <w:p w14:paraId="719A567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κλείσω, λέγοντας ότι με λυπεί ότι η Κυβέρνηση όχι απλώς δεν αποδέχθηκε, αλλά δεν συζήτησε μια διακομματική τροπολογία, τη 1677, που κατέθεσαν γυναίκες συνάδελφοι από όλα τα κόμματα για τις συντάξεις χηρείας. Είναι, πράγματι, ανάλγητος ο τρόπος που η Κυβέ</w:t>
      </w:r>
      <w:r>
        <w:rPr>
          <w:rFonts w:eastAsia="Times New Roman" w:cs="Times New Roman"/>
          <w:szCs w:val="24"/>
        </w:rPr>
        <w:t>ρνηση ΣΥΡΙΖΑ-ΑΝΕΛ μείωσε και άλλαξε τον τρόπο υπολογισμού και το δικαίωμα στις συντάξεις χηρείας.</w:t>
      </w:r>
    </w:p>
    <w:p w14:paraId="719A567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τροπολογία, κυρία Υπουργέ, έπρεπε να τη συζητήσουμε σήμερα και πρέπει η Κυβέρνηση άμεσα να φέρει ουσιαστικές και γενναίες αλλαγές σ’ αυτό το καθεστώ</w:t>
      </w:r>
      <w:r>
        <w:rPr>
          <w:rFonts w:eastAsia="Times New Roman" w:cs="Times New Roman"/>
          <w:szCs w:val="24"/>
        </w:rPr>
        <w:t>ς.</w:t>
      </w:r>
    </w:p>
    <w:p w14:paraId="719A567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9A5675" w14:textId="77777777" w:rsidR="00E97792" w:rsidRDefault="00D70D60">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Μηταράκη</w:t>
      </w:r>
      <w:proofErr w:type="spellEnd"/>
      <w:r>
        <w:rPr>
          <w:rFonts w:eastAsia="Times New Roman" w:cs="Times New Roman"/>
          <w:szCs w:val="24"/>
        </w:rPr>
        <w:t>.</w:t>
      </w:r>
    </w:p>
    <w:p w14:paraId="719A5676"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έχετε τον λόγο.</w:t>
      </w:r>
    </w:p>
    <w:p w14:paraId="719A5677" w14:textId="77777777" w:rsidR="00E97792" w:rsidRDefault="00D70D60">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κύριε Πρόεδρε.</w:t>
      </w:r>
    </w:p>
    <w:p w14:paraId="719A567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Κατέθεσα στα Πρακτικά -αν δεν κάνω λάθος, κατέθεσε και η Υπουργός- τα στοιχεία για την ανεργία και τ</w:t>
      </w:r>
      <w:r>
        <w:rPr>
          <w:rFonts w:eastAsia="Times New Roman" w:cs="Times New Roman"/>
          <w:szCs w:val="24"/>
        </w:rPr>
        <w:t>ην ανασφάλιστη εργασία. Μπορείτε να τα πάρετε για να μην ακούγονται ανακρίβειες.</w:t>
      </w:r>
    </w:p>
    <w:p w14:paraId="719A567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πω ότι πραγματικά όσοι επενδύουν στο πρόβλημα για να έχουν ομήρους εργαζόμενους και όχι στο ίδιο το πρόβλημα, δεν είναι χαμένη η</w:t>
      </w:r>
      <w:r>
        <w:rPr>
          <w:rFonts w:eastAsia="Times New Roman" w:cs="Times New Roman"/>
          <w:szCs w:val="24"/>
        </w:rPr>
        <w:t xml:space="preserve"> κοινωνία, αλλά οι ίδιοι θα είναι χαμένοι κάποια στιγμή και πρέπει να το καταλάβουν.</w:t>
      </w:r>
    </w:p>
    <w:p w14:paraId="719A567A" w14:textId="77777777" w:rsidR="00E97792" w:rsidRDefault="00D70D60">
      <w:pPr>
        <w:spacing w:after="0" w:line="600" w:lineRule="auto"/>
        <w:ind w:firstLine="720"/>
        <w:jc w:val="both"/>
        <w:rPr>
          <w:rFonts w:eastAsia="Times New Roman" w:cs="Times New Roman"/>
          <w:szCs w:val="24"/>
        </w:rPr>
      </w:pPr>
      <w:proofErr w:type="spellStart"/>
      <w:r>
        <w:rPr>
          <w:rFonts w:eastAsia="Times New Roman" w:cs="Times New Roman"/>
          <w:szCs w:val="24"/>
        </w:rPr>
        <w:t>Εργόσημο</w:t>
      </w:r>
      <w:proofErr w:type="spellEnd"/>
      <w:r>
        <w:rPr>
          <w:rFonts w:eastAsia="Times New Roman" w:cs="Times New Roman"/>
          <w:szCs w:val="24"/>
        </w:rPr>
        <w:t xml:space="preserve">: Πάντα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αν δεν κάνω λάθος.</w:t>
      </w:r>
    </w:p>
    <w:p w14:paraId="719A567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w:t>
      </w:r>
      <w:proofErr w:type="spellStart"/>
      <w:r>
        <w:rPr>
          <w:rFonts w:eastAsia="Times New Roman" w:cs="Times New Roman"/>
          <w:szCs w:val="24"/>
        </w:rPr>
        <w:t>εργόσημο</w:t>
      </w:r>
      <w:proofErr w:type="spellEnd"/>
      <w:r>
        <w:rPr>
          <w:rFonts w:eastAsia="Times New Roman" w:cs="Times New Roman"/>
          <w:szCs w:val="24"/>
        </w:rPr>
        <w:t xml:space="preserve"> στη δακοκτονία, να σας ενημερώσω, κυρίες και κύριοι συνάδελφοι, ότι πλην των ασφαλισμένων στον </w:t>
      </w:r>
      <w:r>
        <w:rPr>
          <w:rFonts w:eastAsia="Times New Roman" w:cs="Times New Roman"/>
          <w:szCs w:val="24"/>
        </w:rPr>
        <w:t xml:space="preserve">ΟΓΑ, δεν υπήρχε στην περιφέρεια </w:t>
      </w:r>
      <w:r>
        <w:rPr>
          <w:rFonts w:eastAsia="Times New Roman" w:cs="Times New Roman"/>
          <w:szCs w:val="24"/>
        </w:rPr>
        <w:t xml:space="preserve">κάποιος </w:t>
      </w:r>
      <w:r>
        <w:rPr>
          <w:rFonts w:eastAsia="Times New Roman" w:cs="Times New Roman"/>
          <w:szCs w:val="24"/>
        </w:rPr>
        <w:t>ασφαλισμένος που είχε ενασχόληση με τη δακοκτονία. Γι’ αυτό φέραμε αυτή την τροπολογία για να λύσουμε ένα μεγάλο ζήτημα. Το ζήτησαν, άλλωστε, οι ίδιοι οι εργάτες γης που δεν ήταν ασφαλισμένοι.</w:t>
      </w:r>
    </w:p>
    <w:p w14:paraId="719A567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Είπαν κάποιοι στις </w:t>
      </w:r>
      <w:r>
        <w:rPr>
          <w:rFonts w:eastAsia="Times New Roman" w:cs="Times New Roman"/>
          <w:szCs w:val="24"/>
        </w:rPr>
        <w:t>τοποθετήσεις τους ότι συνεχίζει ο ΣΥΡΙΖΑ τη βρώμικη δουλειά Νέας Δημοκρατίας και ΠΑΣΟΚ.</w:t>
      </w:r>
    </w:p>
    <w:p w14:paraId="719A567D"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Είναι βρώμικη δουλειά, κυρίες και κύριοι συνάδελφοι, η επαναφορά των συλλογικών συμβάσεων; Είναι βρώμικη δουλειά η μείωση της ανεργίας επτά μονάδες, η παραχώρηση κτηρίω</w:t>
      </w:r>
      <w:r>
        <w:rPr>
          <w:rFonts w:eastAsia="Times New Roman" w:cs="Times New Roman"/>
          <w:szCs w:val="24"/>
        </w:rPr>
        <w:t xml:space="preserve">ν </w:t>
      </w:r>
      <w:r>
        <w:rPr>
          <w:rFonts w:eastAsia="Times New Roman" w:cs="Times New Roman"/>
          <w:szCs w:val="24"/>
        </w:rPr>
        <w:t xml:space="preserve">δημοσίου </w:t>
      </w:r>
      <w:r>
        <w:rPr>
          <w:rFonts w:eastAsia="Times New Roman" w:cs="Times New Roman"/>
          <w:szCs w:val="24"/>
        </w:rPr>
        <w:t>για κοινωνικούς σκοπούς;</w:t>
      </w:r>
    </w:p>
    <w:p w14:paraId="719A567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Κυρία Υπουργέ, δώστε τα στο ΤΑΙΠΕΔ, να ευχαριστηθούν κάποιοι. Είναι βρώμικη δουλειά η πρόσβαση των ανασφάλιστων για πρώτη φορά στο δημόσιο σύστημα υγείας; Είναι λάθος που βάζουμε φρένο στην ασυδοσία των κακοπροαίρετων ερ</w:t>
      </w:r>
      <w:r>
        <w:rPr>
          <w:rFonts w:eastAsia="Times New Roman" w:cs="Times New Roman"/>
          <w:szCs w:val="24"/>
        </w:rPr>
        <w:t>γοδοτών και εργολάβων; Είναι λάθος το κοινωνικό εισόδημα αλληλεγγύης; Είναι λάθος που νομοθετούμε για τα ασυνόδευτα, απροστάτευτα ανήλικα παιδιά, που βιώνουν τη βία, τη φτώχεια, την αδικία, την ανασφάλεια στην καθημερινότητά τους; Είναι λάθος που οι εργοδό</w:t>
      </w:r>
      <w:r>
        <w:rPr>
          <w:rFonts w:eastAsia="Times New Roman" w:cs="Times New Roman"/>
          <w:szCs w:val="24"/>
        </w:rPr>
        <w:t xml:space="preserve">τες θα δηλώνουν πλέον ηλεκτρονικά τις υπερωρίες που δεν πλήρωναν ούτε χρέωναν ποτέ; Είναι λάθος τώρα που ο μισθός θα πληρώνεται όχι μέσα στον φάκελο, αλλά μέσω της τράπεζας; </w:t>
      </w:r>
      <w:r w:rsidRPr="00061BBE">
        <w:rPr>
          <w:rFonts w:eastAsia="Times New Roman" w:cs="Times New Roman"/>
          <w:szCs w:val="24"/>
        </w:rPr>
        <w:t xml:space="preserve">Και </w:t>
      </w:r>
      <w:r>
        <w:rPr>
          <w:rFonts w:eastAsia="Times New Roman" w:cs="Times New Roman"/>
          <w:szCs w:val="24"/>
        </w:rPr>
        <w:t>ξέρετε πολύ καλά τι σημαίνει ο εργαζόμενος να πληρώνεται με φάκελο, ειδικά στο</w:t>
      </w:r>
      <w:r>
        <w:rPr>
          <w:rFonts w:eastAsia="Times New Roman" w:cs="Times New Roman"/>
          <w:szCs w:val="24"/>
        </w:rPr>
        <w:t xml:space="preserve">ν ιδιωτικό τομέα. </w:t>
      </w:r>
      <w:r>
        <w:rPr>
          <w:rFonts w:eastAsia="Times New Roman" w:cs="Times New Roman"/>
          <w:szCs w:val="24"/>
        </w:rPr>
        <w:t xml:space="preserve">Είναι λάθος που εδώ νομοθετήσαμε για την ασφάλεια και την προστασία των εργαζομένων, με στόχο τη μείωση των εργατικών ατυχημάτων; </w:t>
      </w:r>
    </w:p>
    <w:p w14:paraId="719A567F"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λάθος που βάζουμε τάξη στη μαθητεία; Στην πρακτική άσκηση είχαν μαθητές για εργαζόμενους. Μαθητές είχ</w:t>
      </w:r>
      <w:r>
        <w:rPr>
          <w:rFonts w:eastAsia="Times New Roman" w:cs="Times New Roman"/>
          <w:szCs w:val="24"/>
        </w:rPr>
        <w:t xml:space="preserve">αν, δεν είχαν εργαζόμενους. Και ξέρουν όλοι τι σήμαινε αυτό, αλλά κανείς δεν τόλμησε ποτέ να τα βάλει ούτε με τους </w:t>
      </w:r>
      <w:proofErr w:type="spellStart"/>
      <w:r>
        <w:rPr>
          <w:rFonts w:eastAsia="Times New Roman" w:cs="Times New Roman"/>
          <w:szCs w:val="24"/>
        </w:rPr>
        <w:t>μεγαλοξενοδόχους</w:t>
      </w:r>
      <w:proofErr w:type="spellEnd"/>
      <w:r>
        <w:rPr>
          <w:rFonts w:eastAsia="Times New Roman" w:cs="Times New Roman"/>
          <w:szCs w:val="24"/>
        </w:rPr>
        <w:t>, ούτε με τους μεγαλοεπιχειρηματίες.</w:t>
      </w:r>
    </w:p>
    <w:p w14:paraId="719A5680"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λάθος που ενισχύσουμε με υλικοτεχνικές υποδομές και ανθρώπινο δυναμικό το ΣΕΠΕ, έν</w:t>
      </w:r>
      <w:r>
        <w:rPr>
          <w:rFonts w:eastAsia="Times New Roman" w:cs="Times New Roman"/>
          <w:szCs w:val="24"/>
        </w:rPr>
        <w:t xml:space="preserve">α </w:t>
      </w:r>
      <w:proofErr w:type="spellStart"/>
      <w:r>
        <w:rPr>
          <w:rFonts w:eastAsia="Times New Roman" w:cs="Times New Roman"/>
          <w:szCs w:val="24"/>
        </w:rPr>
        <w:t>απαξιωμένο</w:t>
      </w:r>
      <w:proofErr w:type="spellEnd"/>
      <w:r>
        <w:rPr>
          <w:rFonts w:eastAsia="Times New Roman" w:cs="Times New Roman"/>
          <w:szCs w:val="24"/>
        </w:rPr>
        <w:t xml:space="preserve"> ΣΕΠΕ μέχρι χθες; </w:t>
      </w:r>
    </w:p>
    <w:p w14:paraId="719A5681"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λάθος που ο εργαζόμενος ανασφάλιστος, όμηρος ων, δεν είχε </w:t>
      </w:r>
      <w:r>
        <w:rPr>
          <w:rFonts w:eastAsia="Times New Roman" w:cs="Times New Roman"/>
          <w:szCs w:val="24"/>
        </w:rPr>
        <w:t xml:space="preserve">κάποιο </w:t>
      </w:r>
      <w:r>
        <w:rPr>
          <w:rFonts w:eastAsia="Times New Roman" w:cs="Times New Roman"/>
          <w:szCs w:val="24"/>
        </w:rPr>
        <w:t xml:space="preserve">όφελος σε περίπτωση ελέγχου και τώρα παίρνει τρεις συν τρεις μήνες και διασφαλίζει τη θέση εργασίας με τη μείωση του προστίμου; </w:t>
      </w:r>
    </w:p>
    <w:p w14:paraId="719A5682"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λάθος η επαναφορά τ</w:t>
      </w:r>
      <w:r>
        <w:rPr>
          <w:rFonts w:eastAsia="Times New Roman" w:cs="Times New Roman"/>
          <w:szCs w:val="24"/>
        </w:rPr>
        <w:t xml:space="preserve">ης διαμεσολάβησης; </w:t>
      </w:r>
    </w:p>
    <w:p w14:paraId="719A5683"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λάθος -αυτό και αν είναι σημαντικό- που αυξάνουμε τη δαπάνη στα νοσοκομεία και την εκπαίδευση; Πληρώσαμε 431 </w:t>
      </w:r>
      <w:r w:rsidRPr="00E6430E">
        <w:rPr>
          <w:rFonts w:eastAsia="Times New Roman" w:cs="Times New Roman"/>
          <w:szCs w:val="24"/>
        </w:rPr>
        <w:t>εκατομμύρια</w:t>
      </w:r>
      <w:r>
        <w:rPr>
          <w:rFonts w:eastAsia="Times New Roman" w:cs="Times New Roman"/>
          <w:szCs w:val="24"/>
        </w:rPr>
        <w:t xml:space="preserve"> παραπάνω στα νοσοκομεία από το 2014. Και αυτό είναι λάθος! </w:t>
      </w:r>
    </w:p>
    <w:p w14:paraId="719A5684"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λάθος που ρυθμίζονται τα δάνεια και διαγράφονται πρόστιμα και προσαυξήσεις στους αγρότες μας; </w:t>
      </w:r>
    </w:p>
    <w:p w14:paraId="719A5685"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λάθος που καταστήσαμε τον ΕΦΚΑ πλεονασματικό από ελλειμματικό 1,1% δισ</w:t>
      </w:r>
      <w:r w:rsidRPr="00E6430E">
        <w:rPr>
          <w:rFonts w:eastAsia="Times New Roman" w:cs="Times New Roman"/>
          <w:szCs w:val="24"/>
        </w:rPr>
        <w:t>εκατομμύρι</w:t>
      </w:r>
      <w:r>
        <w:rPr>
          <w:rFonts w:eastAsia="Times New Roman" w:cs="Times New Roman"/>
          <w:szCs w:val="24"/>
        </w:rPr>
        <w:t xml:space="preserve">ο. </w:t>
      </w:r>
    </w:p>
    <w:p w14:paraId="719A5686"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Ακούστε, και το λέω για κάποιους. Δεν θα μας βάλετε στο ίδιο κάδρ</w:t>
      </w:r>
      <w:r>
        <w:rPr>
          <w:rFonts w:eastAsia="Times New Roman" w:cs="Times New Roman"/>
          <w:szCs w:val="24"/>
        </w:rPr>
        <w:t>ο όλους, γιατί δεν είμαστε το ίδιο. Αυτές οι νομοθετικές παρεμβάσεις είναι οι πρόσφατες. Ξέρουμε ότι διαφωνείτε. Και καλώς διαφωνείτε, γιατί έτσι τεκμηριώνετε οι ίδιοι ότι είμαστε δύο διαφορετικοί κόσμοι. Είναι ο δικός μας κόσμος που υπερασπίζεται τους αδύ</w:t>
      </w:r>
      <w:r>
        <w:rPr>
          <w:rFonts w:eastAsia="Times New Roman" w:cs="Times New Roman"/>
          <w:szCs w:val="24"/>
        </w:rPr>
        <w:t>ναμους, τους ανυπεράσπιστους, τον κόσμο της εργασίας και της παραγωγής. Και από την άλλη μεριά είναι ο δικός σας κόσμος, των μεγάλων συμφερόντων, της ανομίας και της διαπλοκής. Να τους χαίρεστε!</w:t>
      </w:r>
    </w:p>
    <w:p w14:paraId="719A5687"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w:t>
      </w:r>
      <w:r w:rsidRPr="00A341B8">
        <w:rPr>
          <w:rFonts w:eastAsia="Times New Roman" w:cs="Times New Roman"/>
          <w:szCs w:val="24"/>
        </w:rPr>
        <w:t>κύριε Πρόεδρε,</w:t>
      </w:r>
      <w:r>
        <w:rPr>
          <w:rFonts w:eastAsia="Times New Roman" w:cs="Times New Roman"/>
          <w:szCs w:val="24"/>
        </w:rPr>
        <w:t xml:space="preserve"> επειδή ο κ. </w:t>
      </w:r>
      <w:proofErr w:type="spellStart"/>
      <w:r>
        <w:rPr>
          <w:rFonts w:eastAsia="Times New Roman" w:cs="Times New Roman"/>
          <w:szCs w:val="24"/>
        </w:rPr>
        <w:t>Βρούτσης</w:t>
      </w:r>
      <w:proofErr w:type="spellEnd"/>
      <w:r>
        <w:rPr>
          <w:rFonts w:eastAsia="Times New Roman" w:cs="Times New Roman"/>
          <w:szCs w:val="24"/>
        </w:rPr>
        <w:t xml:space="preserve"> μίλησε για</w:t>
      </w:r>
      <w:r>
        <w:rPr>
          <w:rFonts w:eastAsia="Times New Roman" w:cs="Times New Roman"/>
          <w:szCs w:val="24"/>
        </w:rPr>
        <w:t xml:space="preserve"> τον </w:t>
      </w:r>
      <w:r w:rsidRPr="009E3DD6">
        <w:rPr>
          <w:rFonts w:eastAsia="Times New Roman" w:cs="Times New Roman"/>
          <w:szCs w:val="24"/>
        </w:rPr>
        <w:t>ΣΥΡΙΖΑ</w:t>
      </w:r>
      <w:r>
        <w:rPr>
          <w:rFonts w:eastAsia="Times New Roman" w:cs="Times New Roman"/>
          <w:szCs w:val="24"/>
        </w:rPr>
        <w:t xml:space="preserve"> και τις ομαδικές απολύσεις, να πω ακόμη τα εξής. Προεδρικό </w:t>
      </w:r>
      <w:r>
        <w:rPr>
          <w:rFonts w:eastAsia="Times New Roman" w:cs="Times New Roman"/>
          <w:szCs w:val="24"/>
        </w:rPr>
        <w:t xml:space="preserve">διάταγμα </w:t>
      </w:r>
      <w:r>
        <w:rPr>
          <w:rFonts w:eastAsia="Times New Roman" w:cs="Times New Roman"/>
          <w:szCs w:val="24"/>
        </w:rPr>
        <w:t xml:space="preserve">94/13-08-2014. Ξέρετε τι προέβλεπε το συγκεκριμένο </w:t>
      </w:r>
      <w:r>
        <w:rPr>
          <w:rFonts w:eastAsia="Times New Roman" w:cs="Times New Roman"/>
          <w:szCs w:val="24"/>
        </w:rPr>
        <w:t>προεδρικό διάταγμα</w:t>
      </w:r>
      <w:r>
        <w:rPr>
          <w:rFonts w:eastAsia="Times New Roman" w:cs="Times New Roman"/>
          <w:szCs w:val="24"/>
        </w:rPr>
        <w:t xml:space="preserve">; Σηματοδότησε τις πρώτες ομαδικές απολύσεις. Ποιος το υπογράφει; Ο κ. </w:t>
      </w:r>
      <w:proofErr w:type="spellStart"/>
      <w:r>
        <w:rPr>
          <w:rFonts w:eastAsia="Times New Roman" w:cs="Times New Roman"/>
          <w:szCs w:val="24"/>
        </w:rPr>
        <w:t>Βρούτσης</w:t>
      </w:r>
      <w:proofErr w:type="spellEnd"/>
      <w:r>
        <w:rPr>
          <w:rFonts w:eastAsia="Times New Roman" w:cs="Times New Roman"/>
          <w:szCs w:val="24"/>
        </w:rPr>
        <w:t>, Υπουργός τότε Εργασίας, κα</w:t>
      </w:r>
      <w:r>
        <w:rPr>
          <w:rFonts w:eastAsia="Times New Roman" w:cs="Times New Roman"/>
          <w:szCs w:val="24"/>
        </w:rPr>
        <w:t xml:space="preserve">ι ο κ. Παπαδόπουλος, Υφυπουργός τότε Υποδομών. Γιατί Υποδομών; Γιατί αφορούσε τις πρώτες ομαδικές απολύσεις στα ΚΤΕΛ. </w:t>
      </w:r>
    </w:p>
    <w:p w14:paraId="719A5688"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καταθέτω και στα Πρακτικά. </w:t>
      </w:r>
    </w:p>
    <w:p w14:paraId="719A5689" w14:textId="77777777" w:rsidR="00E97792" w:rsidRDefault="00D70D6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Βαρδάκης</w:t>
      </w:r>
      <w:proofErr w:type="spellEnd"/>
      <w:r>
        <w:rPr>
          <w:rFonts w:eastAsia="Times New Roman" w:cs="Times New Roman"/>
        </w:rPr>
        <w:t xml:space="preserve">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xml:space="preserve">, </w:t>
      </w:r>
      <w:r w:rsidRPr="00061BBE">
        <w:rPr>
          <w:rFonts w:eastAsia="Times New Roman" w:cs="Times New Roman"/>
        </w:rPr>
        <w:t>το οπ</w:t>
      </w:r>
      <w:r w:rsidRPr="00061BBE">
        <w:rPr>
          <w:rFonts w:eastAsia="Times New Roman" w:cs="Times New Roman"/>
        </w:rPr>
        <w:t>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719A568A" w14:textId="77777777" w:rsidR="00E97792" w:rsidRDefault="00D70D60">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Κάποια στιγμή, </w:t>
      </w:r>
      <w:r w:rsidRPr="00A341B8">
        <w:rPr>
          <w:rFonts w:eastAsia="Times New Roman" w:cs="Times New Roman"/>
          <w:szCs w:val="24"/>
        </w:rPr>
        <w:t>κύριε Πρόεδρε,</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ο ελληνικός λαός </w:t>
      </w:r>
      <w:r w:rsidRPr="00E57B5A">
        <w:rPr>
          <w:rFonts w:eastAsia="Times New Roman" w:cs="Times New Roman"/>
          <w:szCs w:val="24"/>
        </w:rPr>
        <w:t>πρέπει να</w:t>
      </w:r>
      <w:r>
        <w:rPr>
          <w:rFonts w:eastAsia="Times New Roman" w:cs="Times New Roman"/>
          <w:szCs w:val="24"/>
        </w:rPr>
        <w:t xml:space="preserve"> μαθαίνει την αλήθεια.</w:t>
      </w:r>
    </w:p>
    <w:p w14:paraId="719A568B" w14:textId="77777777" w:rsidR="00E97792" w:rsidRDefault="00D70D60">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w:t>
      </w:r>
      <w:r>
        <w:rPr>
          <w:rFonts w:eastAsia="Times New Roman" w:cs="Times New Roman"/>
          <w:szCs w:val="24"/>
        </w:rPr>
        <w:t xml:space="preserve">ε τον κ. </w:t>
      </w:r>
      <w:proofErr w:type="spellStart"/>
      <w:r>
        <w:rPr>
          <w:rFonts w:eastAsia="Times New Roman" w:cs="Times New Roman"/>
          <w:szCs w:val="24"/>
        </w:rPr>
        <w:t>Βαρδάκη</w:t>
      </w:r>
      <w:proofErr w:type="spellEnd"/>
      <w:r>
        <w:rPr>
          <w:rFonts w:eastAsia="Times New Roman" w:cs="Times New Roman"/>
          <w:szCs w:val="24"/>
        </w:rPr>
        <w:t>.</w:t>
      </w:r>
      <w:r>
        <w:rPr>
          <w:rFonts w:eastAsia="Times New Roman" w:cs="Times New Roman"/>
          <w:szCs w:val="24"/>
        </w:rPr>
        <w:br/>
        <w:t>Θα κλείσουμε με τον Υφυπουργό Εργασίας</w:t>
      </w:r>
      <w:r w:rsidRPr="006C111B">
        <w:rPr>
          <w:rFonts w:eastAsia="Times New Roman" w:cs="Times New Roman"/>
          <w:szCs w:val="24"/>
        </w:rPr>
        <w:t>, Κοινωνικής Ασφάλισης και Κοινωνικής Αλληλεγγύης</w:t>
      </w:r>
      <w:r>
        <w:rPr>
          <w:rFonts w:eastAsia="Times New Roman" w:cs="Times New Roman"/>
          <w:szCs w:val="24"/>
        </w:rPr>
        <w:t>, τον κ. Ηλιόπουλο.</w:t>
      </w:r>
    </w:p>
    <w:p w14:paraId="719A568C" w14:textId="77777777" w:rsidR="00E97792" w:rsidRDefault="00D70D60">
      <w:pPr>
        <w:tabs>
          <w:tab w:val="left" w:pos="3873"/>
        </w:tabs>
        <w:spacing w:after="0"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έχετε τον λόγο. Σας φτάνουν πέντε λεπτά;</w:t>
      </w:r>
    </w:p>
    <w:p w14:paraId="719A568D" w14:textId="77777777" w:rsidR="00E97792" w:rsidRDefault="00D70D60">
      <w:pPr>
        <w:spacing w:after="0" w:line="600" w:lineRule="auto"/>
        <w:ind w:firstLine="720"/>
        <w:jc w:val="both"/>
        <w:rPr>
          <w:rFonts w:eastAsia="Times New Roman" w:cs="Times New Roman"/>
          <w:szCs w:val="24"/>
        </w:rPr>
      </w:pPr>
      <w:r w:rsidRPr="001F7A3A">
        <w:rPr>
          <w:rFonts w:eastAsia="Times New Roman" w:cs="Times New Roman"/>
          <w:b/>
          <w:szCs w:val="24"/>
        </w:rPr>
        <w:t xml:space="preserve">ΑΘΑΝΑΣΙΟΣ ΗΛΙΟΠΟΥΛΟΣ </w:t>
      </w:r>
      <w:r>
        <w:rPr>
          <w:rFonts w:eastAsia="Times New Roman" w:cs="Times New Roman"/>
          <w:b/>
          <w:szCs w:val="24"/>
        </w:rPr>
        <w:t xml:space="preserve">(Υφυπουργός </w:t>
      </w:r>
      <w:r w:rsidRPr="00F75AAB">
        <w:rPr>
          <w:rFonts w:eastAsia="Times New Roman" w:cs="Times New Roman"/>
          <w:b/>
          <w:szCs w:val="24"/>
        </w:rPr>
        <w:t>Εργασίας</w:t>
      </w:r>
      <w:r>
        <w:rPr>
          <w:rFonts w:eastAsia="Times New Roman" w:cs="Times New Roman"/>
          <w:b/>
          <w:szCs w:val="24"/>
        </w:rPr>
        <w:t>,</w:t>
      </w:r>
      <w:r w:rsidRPr="00F75AAB">
        <w:rPr>
          <w:rFonts w:eastAsia="Times New Roman" w:cs="Times New Roman"/>
          <w:b/>
          <w:szCs w:val="24"/>
        </w:rPr>
        <w:t xml:space="preserve"> </w:t>
      </w:r>
      <w:r>
        <w:rPr>
          <w:rFonts w:eastAsia="Times New Roman" w:cs="Times New Roman"/>
          <w:b/>
          <w:szCs w:val="24"/>
        </w:rPr>
        <w:t xml:space="preserve">Κοινωνικής Ασφάλισης και </w:t>
      </w:r>
      <w:r>
        <w:rPr>
          <w:rFonts w:eastAsia="Times New Roman" w:cs="Times New Roman"/>
          <w:b/>
          <w:szCs w:val="24"/>
        </w:rPr>
        <w:t>Κοινωνικής Αλληλεγγύης)</w:t>
      </w:r>
      <w:r w:rsidRPr="00976D22">
        <w:rPr>
          <w:rFonts w:eastAsia="Times New Roman" w:cs="Times New Roman"/>
          <w:b/>
          <w:szCs w:val="24"/>
        </w:rPr>
        <w:t>:</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olor w:val="000000"/>
          <w:szCs w:val="24"/>
        </w:rPr>
        <w:t xml:space="preserve"> </w:t>
      </w:r>
      <w:r>
        <w:rPr>
          <w:rFonts w:eastAsia="Times New Roman" w:cs="Times New Roman"/>
          <w:szCs w:val="24"/>
        </w:rPr>
        <w:t xml:space="preserve">Πέντε λεπτά είναι αρκετά. Δεν θα καταχραστώ τον χρόνο. </w:t>
      </w:r>
    </w:p>
    <w:p w14:paraId="719A568E"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Πρώτα από όλα να πω ότι από τη δικιά μας τη μεριά θέλουμε να πιστεύουμε ότι όλες αυτές τις ημέρες το Υπουργείο Εργασίας έδειξε ότι ακούσαμε με προσοχ</w:t>
      </w:r>
      <w:r>
        <w:rPr>
          <w:rFonts w:eastAsia="Times New Roman" w:cs="Times New Roman"/>
          <w:szCs w:val="24"/>
        </w:rPr>
        <w:t xml:space="preserve">ή και τον διάλογο και τις παρατηρήσεις που έγιναν και στις </w:t>
      </w:r>
      <w:r>
        <w:rPr>
          <w:rFonts w:eastAsia="Times New Roman" w:cs="Times New Roman"/>
          <w:szCs w:val="24"/>
        </w:rPr>
        <w:t xml:space="preserve">επιτροπές </w:t>
      </w:r>
      <w:r>
        <w:rPr>
          <w:rFonts w:eastAsia="Times New Roman" w:cs="Times New Roman"/>
          <w:szCs w:val="24"/>
        </w:rPr>
        <w:t xml:space="preserve">και μέσα στην Ολομέλεια. Προσπαθήσαμε να απαντήσουμε. Δεν σημαίνει ότι πάντα θα υπάρχουν συμφωνίες. Είναι φυσιολογικό να υπάρχουν και διαφωνίες. </w:t>
      </w:r>
      <w:r w:rsidRPr="00AC526C">
        <w:rPr>
          <w:rFonts w:eastAsia="Times New Roman" w:cs="Times New Roman"/>
          <w:szCs w:val="24"/>
        </w:rPr>
        <w:t>Όμως</w:t>
      </w:r>
      <w:r>
        <w:rPr>
          <w:rFonts w:eastAsia="Times New Roman" w:cs="Times New Roman"/>
          <w:szCs w:val="24"/>
        </w:rPr>
        <w:t>, δείξαμε ότι και παρατηρήσεις ενσωματ</w:t>
      </w:r>
      <w:r>
        <w:rPr>
          <w:rFonts w:eastAsia="Times New Roman" w:cs="Times New Roman"/>
          <w:szCs w:val="24"/>
        </w:rPr>
        <w:t>ώθηκαν και υπάρχει ένας ζωντανός διάλογος. Δεν ήταν μια κλειστή διαδικασία.</w:t>
      </w:r>
    </w:p>
    <w:p w14:paraId="719A568F"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Να κάνω κάποιες παρατηρήσεις πάρα πολύ γρήγορα. Σχετικά με την παρατήρηση που έγινε ότι με την ιστορία με τις συντάξεις η </w:t>
      </w:r>
      <w:r w:rsidRPr="001850F1">
        <w:rPr>
          <w:rFonts w:eastAsia="Times New Roman" w:cs="Times New Roman"/>
          <w:szCs w:val="24"/>
        </w:rPr>
        <w:t>Κυβέρνηση</w:t>
      </w:r>
      <w:r>
        <w:rPr>
          <w:rFonts w:eastAsia="Times New Roman" w:cs="Times New Roman"/>
          <w:szCs w:val="24"/>
        </w:rPr>
        <w:t xml:space="preserve"> ανοίγει ένα προεκλογικό παιχνίδι και τα λοιπά. Σ</w:t>
      </w:r>
      <w:r>
        <w:rPr>
          <w:rFonts w:eastAsia="Times New Roman" w:cs="Times New Roman"/>
          <w:szCs w:val="24"/>
        </w:rPr>
        <w:t xml:space="preserve">ήμερα, αν δεν κάνω λάθος, ήδη στην «ΚΑΘΗΜΕΡΙΝΗ» βγήκε ένα άρθρο </w:t>
      </w:r>
      <w:r w:rsidRPr="002F7918">
        <w:rPr>
          <w:rFonts w:eastAsia="Times New Roman" w:cs="Times New Roman"/>
          <w:szCs w:val="24"/>
        </w:rPr>
        <w:t>το οποίο</w:t>
      </w:r>
      <w:r>
        <w:rPr>
          <w:rFonts w:eastAsia="Times New Roman" w:cs="Times New Roman"/>
          <w:szCs w:val="24"/>
        </w:rPr>
        <w:t xml:space="preserve"> έλεγε ότι τελικά δεν είναι βιώσιμο το ασφαλιστικό σύστημα, αν δεν γίνουν οι περικοπές. </w:t>
      </w:r>
    </w:p>
    <w:p w14:paraId="719A5690"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είδαμε την </w:t>
      </w:r>
      <w:r w:rsidRPr="005C7DB8">
        <w:rPr>
          <w:rFonts w:eastAsia="Times New Roman" w:cs="Times New Roman"/>
          <w:szCs w:val="24"/>
        </w:rPr>
        <w:t>Αξιωματική Αντιπολίτευση</w:t>
      </w:r>
      <w:r>
        <w:rPr>
          <w:rFonts w:eastAsia="Times New Roman" w:cs="Times New Roman"/>
          <w:szCs w:val="24"/>
        </w:rPr>
        <w:t xml:space="preserve"> να έχει κάποια μπρος πίσω στη γραμμή της </w:t>
      </w:r>
      <w:r>
        <w:rPr>
          <w:rFonts w:eastAsia="Times New Roman" w:cs="Times New Roman"/>
          <w:szCs w:val="24"/>
        </w:rPr>
        <w:t xml:space="preserve">σχετικά με τις περικοπές, δηλαδή μια επίθεση στον </w:t>
      </w:r>
      <w:proofErr w:type="spellStart"/>
      <w:r>
        <w:rPr>
          <w:rFonts w:eastAsia="Times New Roman" w:cs="Times New Roman"/>
          <w:szCs w:val="24"/>
        </w:rPr>
        <w:t>Μοσκοβισί</w:t>
      </w:r>
      <w:proofErr w:type="spellEnd"/>
      <w:r>
        <w:rPr>
          <w:rFonts w:eastAsia="Times New Roman" w:cs="Times New Roman"/>
          <w:szCs w:val="24"/>
        </w:rPr>
        <w:t xml:space="preserve"> ότι γιατί ανοίγετε αυτό το ζήτημα, σήμερα μια κατάθεση </w:t>
      </w:r>
      <w:r w:rsidRPr="005631E0">
        <w:rPr>
          <w:rFonts w:eastAsia="Times New Roman" w:cs="Times New Roman"/>
          <w:bCs/>
          <w:szCs w:val="24"/>
        </w:rPr>
        <w:t>τροπολογία</w:t>
      </w:r>
      <w:r>
        <w:rPr>
          <w:rFonts w:eastAsia="Times New Roman" w:cs="Times New Roman"/>
          <w:szCs w:val="24"/>
        </w:rPr>
        <w:t xml:space="preserve">ς. Σήμερα, </w:t>
      </w:r>
      <w:r w:rsidRPr="00AC526C">
        <w:rPr>
          <w:rFonts w:eastAsia="Times New Roman" w:cs="Times New Roman"/>
          <w:szCs w:val="24"/>
        </w:rPr>
        <w:t>όμως</w:t>
      </w:r>
      <w:r>
        <w:rPr>
          <w:rFonts w:eastAsia="Times New Roman" w:cs="Times New Roman"/>
          <w:szCs w:val="24"/>
        </w:rPr>
        <w:t>, ο φίλιος Τύπος αρχίζει να φτιάχνει ένα διαφορετικό αφήγημα ότι τελικά χρειάζονται για διαθρωτικούς λόγους αυτές οι</w:t>
      </w:r>
      <w:r>
        <w:rPr>
          <w:rFonts w:eastAsia="Times New Roman" w:cs="Times New Roman"/>
          <w:szCs w:val="24"/>
        </w:rPr>
        <w:t xml:space="preserve"> περικοπές. </w:t>
      </w:r>
    </w:p>
    <w:p w14:paraId="719A5691"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Η θέση της </w:t>
      </w:r>
      <w:r w:rsidRPr="001850F1">
        <w:rPr>
          <w:rFonts w:eastAsia="Times New Roman" w:cs="Times New Roman"/>
          <w:szCs w:val="24"/>
        </w:rPr>
        <w:t>Κυβέρνηση</w:t>
      </w:r>
      <w:r>
        <w:rPr>
          <w:rFonts w:eastAsia="Times New Roman" w:cs="Times New Roman"/>
          <w:szCs w:val="24"/>
        </w:rPr>
        <w:t xml:space="preserve">ς ήταν ξεκάθαρη από την πρώτη στιγμή. Δεν χρειάζονται ούτε για διαθρωτικούς ούτε για δημοσιονομικούς λόγους. Ήταν ένα μέτρο </w:t>
      </w:r>
      <w:r w:rsidRPr="002F7918">
        <w:rPr>
          <w:rFonts w:eastAsia="Times New Roman" w:cs="Times New Roman"/>
          <w:szCs w:val="24"/>
        </w:rPr>
        <w:t>το οποίο</w:t>
      </w:r>
      <w:r>
        <w:rPr>
          <w:rFonts w:eastAsia="Times New Roman" w:cs="Times New Roman"/>
          <w:szCs w:val="24"/>
        </w:rPr>
        <w:t xml:space="preserve"> επιβλήθηκε μέσα από έναν ωμό εκφοβισμό τη στιγμή που έκλεινε η δεύτερη αξιολόγηση και πιστ</w:t>
      </w:r>
      <w:r>
        <w:rPr>
          <w:rFonts w:eastAsia="Times New Roman" w:cs="Times New Roman"/>
          <w:szCs w:val="24"/>
        </w:rPr>
        <w:t xml:space="preserve">εύουμε ότι έχουμε όλα τα στοιχεία στα χέρια μας έτσι ώστε την κρίσιμη στιγμή να συζητηθεί ξανά αυτό. </w:t>
      </w:r>
    </w:p>
    <w:p w14:paraId="719A5692"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αναφέρω ένα δεύτερο θέμα σχετικά με το ζήτημα της ανεργίας. Η κατηγορία από την </w:t>
      </w:r>
      <w:r w:rsidRPr="005C7DB8">
        <w:rPr>
          <w:rFonts w:eastAsia="Times New Roman" w:cs="Times New Roman"/>
          <w:szCs w:val="24"/>
        </w:rPr>
        <w:t>Αξιωματική Αντιπολίτευση</w:t>
      </w:r>
      <w:r>
        <w:rPr>
          <w:rFonts w:eastAsia="Times New Roman" w:cs="Times New Roman"/>
          <w:szCs w:val="24"/>
        </w:rPr>
        <w:t xml:space="preserve"> είναι ότι σήμερα η μείωση της ανεργίας είναι μ</w:t>
      </w:r>
      <w:r>
        <w:rPr>
          <w:rFonts w:eastAsia="Times New Roman" w:cs="Times New Roman"/>
          <w:szCs w:val="24"/>
        </w:rPr>
        <w:t xml:space="preserve">ικρότερη από αυτή που θα ήταν με βάση τα στοιχεία που προέβλεπε η </w:t>
      </w:r>
      <w:r w:rsidRPr="006F21CD">
        <w:rPr>
          <w:rFonts w:eastAsia="Times New Roman" w:cs="Times New Roman"/>
          <w:szCs w:val="24"/>
        </w:rPr>
        <w:t xml:space="preserve">Ευρωπαϊκή </w:t>
      </w:r>
      <w:r>
        <w:rPr>
          <w:rFonts w:eastAsia="Times New Roman" w:cs="Times New Roman"/>
          <w:szCs w:val="24"/>
        </w:rPr>
        <w:t xml:space="preserve">Επιτροπή. Το ακούω αυτό το επιχείρημα. Απλά επιτρέψτε μου να υπενθυμίσω ότι η </w:t>
      </w:r>
      <w:r w:rsidRPr="006F21CD">
        <w:rPr>
          <w:rFonts w:eastAsia="Times New Roman" w:cs="Times New Roman"/>
          <w:szCs w:val="24"/>
        </w:rPr>
        <w:t xml:space="preserve">Ευρωπαϊκή </w:t>
      </w:r>
      <w:r>
        <w:rPr>
          <w:rFonts w:eastAsia="Times New Roman" w:cs="Times New Roman"/>
          <w:szCs w:val="24"/>
        </w:rPr>
        <w:t xml:space="preserve">Επιτροπή -και όχι μόνο η </w:t>
      </w:r>
      <w:r w:rsidRPr="006F21CD">
        <w:rPr>
          <w:rFonts w:eastAsia="Times New Roman" w:cs="Times New Roman"/>
          <w:szCs w:val="24"/>
        </w:rPr>
        <w:t>Ευρωπαϊκ</w:t>
      </w:r>
      <w:r>
        <w:rPr>
          <w:rFonts w:eastAsia="Times New Roman" w:cs="Times New Roman"/>
          <w:szCs w:val="24"/>
        </w:rPr>
        <w:t xml:space="preserve">ή Επιτροπή- και κανένας από τους θεσμούς δεν έπεσαν μέσα ούτε σε μία πρόβλεψη από το 2010 ως το 2015. Αυτό </w:t>
      </w:r>
      <w:r w:rsidRPr="001878DA">
        <w:rPr>
          <w:rFonts w:eastAsia="Times New Roman" w:cs="Times New Roman"/>
          <w:szCs w:val="24"/>
        </w:rPr>
        <w:t>νομίζω ότι</w:t>
      </w:r>
      <w:r>
        <w:rPr>
          <w:rFonts w:eastAsia="Times New Roman" w:cs="Times New Roman"/>
          <w:szCs w:val="24"/>
        </w:rPr>
        <w:t xml:space="preserve"> κάτι δείχνει. Και πολλοί από τους θεσμούς, όπως το ΔΝΤ, συνέχισε και μετά το 2015 να μην πέφτει μέσα σε καμμία πρόβλεψη.</w:t>
      </w:r>
    </w:p>
    <w:p w14:paraId="719A5693"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Προτελευταία φράσ</w:t>
      </w:r>
      <w:r>
        <w:rPr>
          <w:rFonts w:eastAsia="Times New Roman" w:cs="Times New Roman"/>
          <w:szCs w:val="24"/>
        </w:rPr>
        <w:t>η. Από τη μεριά του Υπουργείου Εργασίας δεν υπάρχει ούτε διαστρέβλωση ούτε εκνευρισμός. Από άλλες μεριές βλέπουμε διαστρέβλωση και εκνευρισμό. Δεν θεωρώ ότι ανταποκρίνεται στην πραγματικότητα η φράση ότι σε περιπτώσεις απολύσεων μετά από καταγγελίες δεν έχ</w:t>
      </w:r>
      <w:r>
        <w:rPr>
          <w:rFonts w:eastAsia="Times New Roman" w:cs="Times New Roman"/>
          <w:szCs w:val="24"/>
        </w:rPr>
        <w:t xml:space="preserve">ει γίνει ποτέ καμμία δράση από τη μεριά του Υπουργείου Εργασίας. Υπάρχουν περιπτώσεις που μετά από δράση του Υπουργείου Εργασίας έχουν επαναπροσληφθεί αυτοί οι άνθρωποι. Ότι δεν γίνεται πάντα, ναι, να το δεχθώ. Κανένας δεν είπε ότι γίνεται πάντα. </w:t>
      </w:r>
      <w:r w:rsidRPr="00AC526C">
        <w:rPr>
          <w:rFonts w:eastAsia="Times New Roman" w:cs="Times New Roman"/>
          <w:szCs w:val="24"/>
        </w:rPr>
        <w:t>Όμως</w:t>
      </w:r>
      <w:r>
        <w:rPr>
          <w:rFonts w:eastAsia="Times New Roman" w:cs="Times New Roman"/>
          <w:szCs w:val="24"/>
        </w:rPr>
        <w:t xml:space="preserve">, </w:t>
      </w:r>
      <w:r w:rsidRPr="001878DA">
        <w:rPr>
          <w:rFonts w:eastAsia="Times New Roman" w:cs="Times New Roman"/>
          <w:szCs w:val="24"/>
        </w:rPr>
        <w:t>νομ</w:t>
      </w:r>
      <w:r w:rsidRPr="001878DA">
        <w:rPr>
          <w:rFonts w:eastAsia="Times New Roman" w:cs="Times New Roman"/>
          <w:szCs w:val="24"/>
        </w:rPr>
        <w:t>ίζω ότι</w:t>
      </w:r>
      <w:r>
        <w:rPr>
          <w:rFonts w:eastAsia="Times New Roman" w:cs="Times New Roman"/>
          <w:szCs w:val="24"/>
        </w:rPr>
        <w:t xml:space="preserve"> δεν ανταποκρίνεται στην πραγματικότητα ότι δεν κάνουμε δράσεις. Ένα είναι αυτό. </w:t>
      </w:r>
    </w:p>
    <w:p w14:paraId="719A5694"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Θα πω και ένα δεύτερο. Το επαναλαμβάνω και εγώ. Είναι η </w:t>
      </w:r>
      <w:r w:rsidRPr="00911877">
        <w:rPr>
          <w:rFonts w:eastAsia="Times New Roman" w:cs="Times New Roman"/>
          <w:szCs w:val="24"/>
        </w:rPr>
        <w:t>πολιτική</w:t>
      </w:r>
      <w:r>
        <w:rPr>
          <w:rFonts w:eastAsia="Times New Roman" w:cs="Times New Roman"/>
          <w:szCs w:val="24"/>
        </w:rPr>
        <w:t xml:space="preserve"> μας γνώμη και μπορούμε να την έχουμε αυτή την </w:t>
      </w:r>
      <w:r w:rsidRPr="00911877">
        <w:rPr>
          <w:rFonts w:eastAsia="Times New Roman" w:cs="Times New Roman"/>
          <w:szCs w:val="24"/>
        </w:rPr>
        <w:t>πολιτική</w:t>
      </w:r>
      <w:r>
        <w:rPr>
          <w:rFonts w:eastAsia="Times New Roman" w:cs="Times New Roman"/>
          <w:szCs w:val="24"/>
        </w:rPr>
        <w:t xml:space="preserve"> γνώμη. Όταν λες ότι όποιος κάνει καταγγελία, τη</w:t>
      </w:r>
      <w:r>
        <w:rPr>
          <w:rFonts w:eastAsia="Times New Roman" w:cs="Times New Roman"/>
          <w:szCs w:val="24"/>
        </w:rPr>
        <w:t xml:space="preserve">ν επόμενη μέρα απολύεται και δεν </w:t>
      </w:r>
      <w:r w:rsidRPr="00224BE3">
        <w:rPr>
          <w:rFonts w:eastAsia="Times New Roman" w:cs="Times New Roman"/>
          <w:szCs w:val="24"/>
        </w:rPr>
        <w:t>μπορεί να</w:t>
      </w:r>
      <w:r>
        <w:rPr>
          <w:rFonts w:eastAsia="Times New Roman" w:cs="Times New Roman"/>
          <w:szCs w:val="24"/>
        </w:rPr>
        <w:t xml:space="preserve"> βρει δουλειά, στην πραγματικότητα λες «μην κάνεις καταγγελία». Δηλαδή δεν θεωρώ ότι υπάρχει ούτε διαστρέβλωση ούτε τίποτα. </w:t>
      </w:r>
    </w:p>
    <w:p w14:paraId="719A5695"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Κλείνω με αυτό. Ν</w:t>
      </w:r>
      <w:r w:rsidRPr="001878DA">
        <w:rPr>
          <w:rFonts w:eastAsia="Times New Roman" w:cs="Times New Roman"/>
          <w:szCs w:val="24"/>
        </w:rPr>
        <w:t>ομίζω ότι</w:t>
      </w:r>
      <w:r>
        <w:rPr>
          <w:rFonts w:eastAsia="Times New Roman" w:cs="Times New Roman"/>
          <w:szCs w:val="24"/>
        </w:rPr>
        <w:t xml:space="preserve"> και αυτό το </w:t>
      </w:r>
      <w:r w:rsidRPr="00823F09">
        <w:rPr>
          <w:rFonts w:eastAsia="Times New Roman" w:cs="Times New Roman"/>
          <w:szCs w:val="24"/>
        </w:rPr>
        <w:t>νομοσχέδιο</w:t>
      </w:r>
      <w:r>
        <w:rPr>
          <w:rFonts w:eastAsia="Times New Roman" w:cs="Times New Roman"/>
          <w:szCs w:val="24"/>
        </w:rPr>
        <w:t xml:space="preserve"> δείχνει ότι μπορούμε στα ζητήματα της ε</w:t>
      </w:r>
      <w:r>
        <w:rPr>
          <w:rFonts w:eastAsia="Times New Roman" w:cs="Times New Roman"/>
          <w:szCs w:val="24"/>
        </w:rPr>
        <w:t>ργασίας να κάνουμε κρίσιμες τομές και να προχωράμε μπροστά.</w:t>
      </w:r>
    </w:p>
    <w:p w14:paraId="719A5696" w14:textId="77777777" w:rsidR="00E97792" w:rsidRDefault="00D70D60">
      <w:pPr>
        <w:spacing w:after="0" w:line="600" w:lineRule="auto"/>
        <w:ind w:firstLine="720"/>
        <w:jc w:val="both"/>
        <w:rPr>
          <w:rFonts w:eastAsia="Times New Roman" w:cs="Times New Roman"/>
          <w:szCs w:val="24"/>
        </w:rPr>
      </w:pPr>
      <w:r w:rsidRPr="00AC365A">
        <w:rPr>
          <w:rFonts w:eastAsia="Times New Roman"/>
          <w:szCs w:val="24"/>
        </w:rPr>
        <w:t>Ευχαριστώ.</w:t>
      </w:r>
      <w:r>
        <w:rPr>
          <w:rFonts w:eastAsia="Times New Roman" w:cs="Times New Roman"/>
          <w:szCs w:val="24"/>
        </w:rPr>
        <w:t xml:space="preserve"> </w:t>
      </w:r>
    </w:p>
    <w:p w14:paraId="719A5697" w14:textId="77777777" w:rsidR="00E97792" w:rsidRDefault="00D70D60">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719A5698"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 xml:space="preserve"> </w:t>
      </w: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Ευχαριστώ τον κύριο Υπουργό.</w:t>
      </w:r>
      <w:r w:rsidRPr="00426E7D">
        <w:rPr>
          <w:rFonts w:eastAsia="Times New Roman" w:cs="Times New Roman"/>
          <w:szCs w:val="24"/>
        </w:rPr>
        <w:t xml:space="preserve"> </w:t>
      </w:r>
    </w:p>
    <w:p w14:paraId="719A5699"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Εργασίας, Κοινωνικής Ασφάλισης και Κοινωνικής Αλληλεγγύης</w:t>
      </w:r>
      <w:r w:rsidRPr="00490EF4">
        <w:rPr>
          <w:rFonts w:eastAsia="Times New Roman" w:cs="Times New Roman"/>
          <w:szCs w:val="24"/>
        </w:rPr>
        <w:t>: «Ασφαλιστικές και συνταξιοδοτικές ρυθμίσεις - Αντιμετώπιση της αδήλωτης εργασίας - Ενίσχυση της προστασίας των εργαζομένων - Επιτροπεία ασυνόδευτων</w:t>
      </w:r>
      <w:r w:rsidRPr="00490EF4">
        <w:rPr>
          <w:rFonts w:eastAsia="Times New Roman" w:cs="Times New Roman"/>
          <w:szCs w:val="24"/>
        </w:rPr>
        <w:t xml:space="preserve"> ανηλίκων και άλλες διατάξεις».</w:t>
      </w:r>
    </w:p>
    <w:p w14:paraId="719A569A"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w:t>
      </w:r>
      <w:r>
        <w:rPr>
          <w:rFonts w:eastAsia="Times New Roman" w:cs="Times New Roman"/>
          <w:szCs w:val="24"/>
        </w:rPr>
        <w:t>, των</w:t>
      </w:r>
      <w:r>
        <w:rPr>
          <w:rFonts w:eastAsia="Times New Roman" w:cs="Times New Roman"/>
          <w:szCs w:val="24"/>
        </w:rPr>
        <w:t xml:space="preserve"> τροπολογιών και του συνόλου του σχεδίου νόμου και η ψήφισή τους θα γίνει χωριστά. </w:t>
      </w:r>
    </w:p>
    <w:p w14:paraId="719A569B"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19A569C" w14:textId="77777777" w:rsidR="00E97792" w:rsidRDefault="00D70D60">
      <w:pPr>
        <w:spacing w:after="0" w:line="600" w:lineRule="auto"/>
        <w:ind w:firstLine="720"/>
        <w:jc w:val="center"/>
        <w:rPr>
          <w:rFonts w:eastAsia="Times New Roman" w:cs="Times New Roman"/>
          <w:szCs w:val="24"/>
        </w:rPr>
      </w:pPr>
      <w:r>
        <w:rPr>
          <w:rFonts w:eastAsia="Times New Roman" w:cs="Times New Roman"/>
          <w:szCs w:val="24"/>
        </w:rPr>
        <w:t>(ΨΗΦΟΦΟΡΙΑ)</w:t>
      </w:r>
    </w:p>
    <w:p w14:paraId="719A569D" w14:textId="77777777" w:rsidR="00E97792" w:rsidRDefault="00D70D60">
      <w:pPr>
        <w:spacing w:after="0" w:line="600" w:lineRule="auto"/>
        <w:ind w:firstLine="720"/>
        <w:contextualSpacing/>
        <w:jc w:val="both"/>
        <w:rPr>
          <w:rFonts w:eastAsia="Times New Roman" w:cs="Times New Roman"/>
          <w:szCs w:val="24"/>
        </w:rPr>
      </w:pPr>
      <w:r w:rsidRPr="005E63F2">
        <w:rPr>
          <w:rFonts w:eastAsia="Times New Roman" w:cs="Times New Roman"/>
          <w:b/>
          <w:szCs w:val="24"/>
        </w:rPr>
        <w:t xml:space="preserve">ΠΡΟΕΔΡΕΥΩΝ </w:t>
      </w:r>
      <w:r w:rsidRPr="005E63F2">
        <w:rPr>
          <w:rFonts w:eastAsia="Times New Roman" w:cs="Times New Roman"/>
          <w:b/>
          <w:szCs w:val="24"/>
        </w:rPr>
        <w:t>(Μάριος Γεωργιάδης):</w:t>
      </w:r>
      <w:r w:rsidRPr="005E63F2">
        <w:rPr>
          <w:rFonts w:eastAsia="Times New Roman" w:cs="Times New Roman"/>
          <w:szCs w:val="24"/>
        </w:rPr>
        <w:t xml:space="preserve"> </w:t>
      </w:r>
      <w:r>
        <w:rPr>
          <w:rFonts w:eastAsia="Times New Roman" w:cs="Times New Roman"/>
          <w:szCs w:val="24"/>
        </w:rPr>
        <w:t>Παρακαλώ να κλείσει το σύστημα της ηλεκτρονικής ψηφοφορίας.</w:t>
      </w:r>
    </w:p>
    <w:p w14:paraId="719A569E" w14:textId="77777777" w:rsidR="00E97792" w:rsidRDefault="00D70D60">
      <w:pPr>
        <w:spacing w:after="0" w:line="600" w:lineRule="auto"/>
        <w:ind w:firstLine="709"/>
        <w:contextualSpacing/>
        <w:jc w:val="center"/>
        <w:rPr>
          <w:rFonts w:eastAsia="Times New Roman" w:cs="Times New Roman"/>
          <w:szCs w:val="24"/>
        </w:rPr>
      </w:pPr>
      <w:r>
        <w:rPr>
          <w:rFonts w:eastAsia="Times New Roman" w:cs="Times New Roman"/>
          <w:szCs w:val="24"/>
        </w:rPr>
        <w:t>(ΗΛΕΚΤΡΟΝΙΚΗ ΚΑΤΑΜΕΤΡΗΣΗ)</w:t>
      </w:r>
    </w:p>
    <w:p w14:paraId="719A569F" w14:textId="77777777" w:rsidR="00E97792" w:rsidRDefault="00D70D60">
      <w:pPr>
        <w:spacing w:after="0" w:line="600" w:lineRule="auto"/>
        <w:ind w:firstLine="709"/>
        <w:jc w:val="center"/>
        <w:rPr>
          <w:rFonts w:eastAsia="Times New Roman" w:cs="Times New Roman"/>
          <w:szCs w:val="24"/>
        </w:rPr>
      </w:pPr>
      <w:r>
        <w:rPr>
          <w:rFonts w:eastAsia="Times New Roman" w:cs="Times New Roman"/>
          <w:szCs w:val="24"/>
        </w:rPr>
        <w:tab/>
        <w:t>(ΜΕΤΑ ΤΗΝ ΗΛΕΚΤΡΟΝΙΚΗ ΚΑΤΑΜΕΤΡΗΣΗ)</w:t>
      </w:r>
    </w:p>
    <w:p w14:paraId="719A56A0" w14:textId="77777777" w:rsidR="00E97792" w:rsidRDefault="00D70D60">
      <w:pPr>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w:t>
      </w:r>
      <w:r>
        <w:rPr>
          <w:rFonts w:eastAsia="Times New Roman" w:cs="Times New Roman"/>
          <w:szCs w:val="24"/>
        </w:rPr>
        <w:t xml:space="preserve">μα, καταχωρίζονται στα Πρακτικά της σημερινής συνεδρίασης και έχουν ως εξής: </w:t>
      </w:r>
    </w:p>
    <w:tbl>
      <w:tblPr>
        <w:tblW w:w="8640" w:type="dxa"/>
        <w:tblCellMar>
          <w:left w:w="10" w:type="dxa"/>
          <w:right w:w="10" w:type="dxa"/>
        </w:tblCellMar>
        <w:tblLook w:val="04A0" w:firstRow="1" w:lastRow="0" w:firstColumn="1" w:lastColumn="0" w:noHBand="0" w:noVBand="1"/>
      </w:tblPr>
      <w:tblGrid>
        <w:gridCol w:w="1344"/>
        <w:gridCol w:w="1985"/>
        <w:gridCol w:w="2145"/>
        <w:gridCol w:w="1001"/>
        <w:gridCol w:w="88"/>
        <w:gridCol w:w="922"/>
        <w:gridCol w:w="1155"/>
      </w:tblGrid>
      <w:tr w:rsidR="00E97792" w14:paraId="719A56A2" w14:textId="77777777">
        <w:trPr>
          <w:trHeight w:val="300"/>
        </w:trPr>
        <w:tc>
          <w:tcPr>
            <w:tcW w:w="8640" w:type="dxa"/>
            <w:gridSpan w:val="7"/>
            <w:tcBorders>
              <w:top w:val="nil"/>
              <w:left w:val="nil"/>
              <w:bottom w:val="nil"/>
              <w:right w:val="nil"/>
            </w:tcBorders>
            <w:shd w:val="clear" w:color="auto" w:fill="auto"/>
            <w:noWrap/>
            <w:vAlign w:val="bottom"/>
            <w:hideMark/>
          </w:tcPr>
          <w:p w14:paraId="719A56A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Ασφαλιστικές και συνταξιοδοτικές ρυθμίσεις - Αντιμετώπιση της αδήλωτης εργασίας - Ενίσχυση της προστασίας των εργαζομένων - Επιτροπεία ασυνόδευτων ανηλίκων και άλλες διατάξεις.</w:t>
            </w:r>
          </w:p>
        </w:tc>
      </w:tr>
      <w:tr w:rsidR="00E97792" w14:paraId="719A56AB" w14:textId="77777777">
        <w:trPr>
          <w:trHeight w:val="300"/>
        </w:trPr>
        <w:tc>
          <w:tcPr>
            <w:tcW w:w="1344" w:type="dxa"/>
            <w:tcBorders>
              <w:top w:val="nil"/>
              <w:left w:val="nil"/>
              <w:bottom w:val="nil"/>
              <w:right w:val="nil"/>
            </w:tcBorders>
            <w:shd w:val="clear" w:color="auto" w:fill="auto"/>
            <w:noWrap/>
            <w:vAlign w:val="bottom"/>
            <w:hideMark/>
          </w:tcPr>
          <w:p w14:paraId="719A56A3" w14:textId="77777777" w:rsidR="00861B61" w:rsidRPr="005E63F2" w:rsidRDefault="00D70D60">
            <w:pPr>
              <w:spacing w:after="0"/>
              <w:rPr>
                <w:rFonts w:ascii="Calibri" w:eastAsia="Times New Roman" w:hAnsi="Calibri" w:cs="Calibri"/>
                <w:color w:val="000000"/>
                <w:sz w:val="22"/>
                <w:szCs w:val="22"/>
              </w:rPr>
            </w:pPr>
          </w:p>
        </w:tc>
        <w:tc>
          <w:tcPr>
            <w:tcW w:w="1985" w:type="dxa"/>
            <w:tcBorders>
              <w:top w:val="nil"/>
              <w:left w:val="nil"/>
              <w:bottom w:val="nil"/>
              <w:right w:val="nil"/>
            </w:tcBorders>
            <w:shd w:val="clear" w:color="auto" w:fill="auto"/>
            <w:noWrap/>
            <w:vAlign w:val="bottom"/>
            <w:hideMark/>
          </w:tcPr>
          <w:p w14:paraId="719A56A4" w14:textId="77777777" w:rsidR="00861B61" w:rsidRDefault="00D70D60">
            <w:pPr>
              <w:spacing w:after="0"/>
              <w:jc w:val="center"/>
              <w:rPr>
                <w:rFonts w:ascii="Calibri" w:eastAsia="Times New Roman" w:hAnsi="Calibri" w:cs="Calibri"/>
                <w:color w:val="000000"/>
                <w:sz w:val="22"/>
                <w:szCs w:val="22"/>
              </w:rPr>
            </w:pPr>
            <w:proofErr w:type="spellStart"/>
            <w:r w:rsidRPr="005E63F2">
              <w:rPr>
                <w:rFonts w:ascii="Calibri" w:eastAsia="Times New Roman" w:hAnsi="Calibri" w:cs="Calibri"/>
                <w:color w:val="000000"/>
                <w:sz w:val="22"/>
                <w:szCs w:val="22"/>
              </w:rPr>
              <w:t>Ημ</w:t>
            </w:r>
            <w:proofErr w:type="spellEnd"/>
            <w:r w:rsidRPr="005E63F2">
              <w:rPr>
                <w:rFonts w:ascii="Calibri" w:eastAsia="Times New Roman" w:hAnsi="Calibri" w:cs="Calibri"/>
                <w:color w:val="000000"/>
                <w:sz w:val="22"/>
                <w:szCs w:val="22"/>
              </w:rPr>
              <w:t>/</w:t>
            </w:r>
            <w:proofErr w:type="spellStart"/>
            <w:r w:rsidRPr="005E63F2">
              <w:rPr>
                <w:rFonts w:ascii="Calibri" w:eastAsia="Times New Roman" w:hAnsi="Calibri" w:cs="Calibri"/>
                <w:color w:val="000000"/>
                <w:sz w:val="22"/>
                <w:szCs w:val="22"/>
              </w:rPr>
              <w:t>νία</w:t>
            </w:r>
            <w:proofErr w:type="spellEnd"/>
            <w:r w:rsidRPr="005E63F2">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10/7/2018</w:t>
            </w:r>
          </w:p>
          <w:p w14:paraId="719A56A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A6" w14:textId="77777777" w:rsidR="00861B61" w:rsidRPr="00E950C4" w:rsidRDefault="00D70D60">
            <w:pPr>
              <w:spacing w:after="0"/>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 </w:t>
            </w:r>
          </w:p>
        </w:tc>
        <w:tc>
          <w:tcPr>
            <w:tcW w:w="1001" w:type="dxa"/>
            <w:tcBorders>
              <w:top w:val="nil"/>
              <w:left w:val="nil"/>
              <w:bottom w:val="nil"/>
              <w:right w:val="nil"/>
            </w:tcBorders>
            <w:shd w:val="clear" w:color="auto" w:fill="auto"/>
            <w:noWrap/>
            <w:vAlign w:val="bottom"/>
            <w:hideMark/>
          </w:tcPr>
          <w:p w14:paraId="719A56A7" w14:textId="77777777" w:rsidR="00861B61" w:rsidRPr="005E63F2" w:rsidRDefault="00D70D60">
            <w:pPr>
              <w:spacing w:after="0"/>
              <w:jc w:val="center"/>
              <w:rPr>
                <w:rFonts w:ascii="Calibri" w:eastAsia="Times New Roman" w:hAnsi="Calibri" w:cs="Calibri"/>
                <w:color w:val="000000"/>
                <w:sz w:val="22"/>
                <w:szCs w:val="22"/>
              </w:rPr>
            </w:pPr>
          </w:p>
        </w:tc>
        <w:tc>
          <w:tcPr>
            <w:tcW w:w="88" w:type="dxa"/>
            <w:tcBorders>
              <w:top w:val="nil"/>
              <w:left w:val="nil"/>
              <w:bottom w:val="nil"/>
              <w:right w:val="nil"/>
            </w:tcBorders>
            <w:shd w:val="clear" w:color="auto" w:fill="auto"/>
            <w:noWrap/>
            <w:vAlign w:val="bottom"/>
            <w:hideMark/>
          </w:tcPr>
          <w:p w14:paraId="719A56A8"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6A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AA" w14:textId="77777777" w:rsidR="00861B61" w:rsidRPr="005E63F2" w:rsidRDefault="00D70D60">
            <w:pPr>
              <w:spacing w:after="0"/>
              <w:rPr>
                <w:rFonts w:ascii="Times New Roman" w:eastAsia="Times New Roman" w:hAnsi="Times New Roman" w:cs="Times New Roman"/>
                <w:sz w:val="20"/>
              </w:rPr>
            </w:pPr>
          </w:p>
        </w:tc>
      </w:tr>
      <w:tr w:rsidR="00E97792" w14:paraId="719A56B3" w14:textId="77777777">
        <w:trPr>
          <w:trHeight w:val="300"/>
        </w:trPr>
        <w:tc>
          <w:tcPr>
            <w:tcW w:w="1344" w:type="dxa"/>
            <w:tcBorders>
              <w:top w:val="nil"/>
              <w:left w:val="nil"/>
              <w:bottom w:val="nil"/>
              <w:right w:val="nil"/>
            </w:tcBorders>
            <w:shd w:val="clear" w:color="auto" w:fill="auto"/>
            <w:noWrap/>
            <w:vAlign w:val="bottom"/>
            <w:hideMark/>
          </w:tcPr>
          <w:p w14:paraId="719A56A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6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Κωδικός:</w:t>
            </w:r>
          </w:p>
        </w:tc>
        <w:tc>
          <w:tcPr>
            <w:tcW w:w="2145" w:type="dxa"/>
            <w:tcBorders>
              <w:top w:val="nil"/>
              <w:left w:val="nil"/>
              <w:bottom w:val="nil"/>
              <w:right w:val="nil"/>
            </w:tcBorders>
            <w:shd w:val="clear" w:color="auto" w:fill="auto"/>
            <w:noWrap/>
            <w:vAlign w:val="bottom"/>
            <w:hideMark/>
          </w:tcPr>
          <w:p w14:paraId="719A56AE" w14:textId="77777777" w:rsidR="00861B61" w:rsidRPr="005E63F2" w:rsidRDefault="00D70D60">
            <w:pPr>
              <w:spacing w:after="0"/>
              <w:jc w:val="right"/>
              <w:rPr>
                <w:rFonts w:ascii="Calibri" w:eastAsia="Times New Roman" w:hAnsi="Calibri" w:cs="Calibri"/>
                <w:color w:val="000000"/>
                <w:sz w:val="22"/>
                <w:szCs w:val="22"/>
              </w:rPr>
            </w:pPr>
            <w:r w:rsidRPr="005E63F2">
              <w:rPr>
                <w:rFonts w:ascii="Calibri" w:eastAsia="Times New Roman" w:hAnsi="Calibri" w:cs="Calibri"/>
                <w:color w:val="000000"/>
                <w:sz w:val="22"/>
                <w:szCs w:val="22"/>
              </w:rPr>
              <w:t>1807010</w:t>
            </w:r>
          </w:p>
        </w:tc>
        <w:tc>
          <w:tcPr>
            <w:tcW w:w="1001" w:type="dxa"/>
            <w:tcBorders>
              <w:top w:val="nil"/>
              <w:left w:val="nil"/>
              <w:bottom w:val="nil"/>
              <w:right w:val="nil"/>
            </w:tcBorders>
            <w:shd w:val="clear" w:color="auto" w:fill="auto"/>
            <w:noWrap/>
            <w:vAlign w:val="bottom"/>
            <w:hideMark/>
          </w:tcPr>
          <w:p w14:paraId="719A56AF" w14:textId="77777777" w:rsidR="00861B61" w:rsidRPr="005E63F2" w:rsidRDefault="00D70D60">
            <w:pPr>
              <w:spacing w:after="0"/>
              <w:jc w:val="right"/>
              <w:rPr>
                <w:rFonts w:ascii="Calibri" w:eastAsia="Times New Roman" w:hAnsi="Calibri" w:cs="Calibri"/>
                <w:color w:val="000000"/>
                <w:sz w:val="22"/>
                <w:szCs w:val="22"/>
              </w:rPr>
            </w:pPr>
          </w:p>
        </w:tc>
        <w:tc>
          <w:tcPr>
            <w:tcW w:w="88" w:type="dxa"/>
            <w:tcBorders>
              <w:top w:val="nil"/>
              <w:left w:val="nil"/>
              <w:bottom w:val="nil"/>
              <w:right w:val="nil"/>
            </w:tcBorders>
            <w:shd w:val="clear" w:color="auto" w:fill="auto"/>
            <w:noWrap/>
            <w:vAlign w:val="bottom"/>
            <w:hideMark/>
          </w:tcPr>
          <w:p w14:paraId="719A56B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6B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B2" w14:textId="77777777" w:rsidR="00861B61" w:rsidRPr="005E63F2" w:rsidRDefault="00D70D60">
            <w:pPr>
              <w:spacing w:after="0"/>
              <w:rPr>
                <w:rFonts w:ascii="Times New Roman" w:eastAsia="Times New Roman" w:hAnsi="Times New Roman" w:cs="Times New Roman"/>
                <w:sz w:val="20"/>
              </w:rPr>
            </w:pPr>
          </w:p>
        </w:tc>
      </w:tr>
      <w:tr w:rsidR="00E97792" w14:paraId="719A56B7" w14:textId="77777777">
        <w:trPr>
          <w:trHeight w:val="300"/>
        </w:trPr>
        <w:tc>
          <w:tcPr>
            <w:tcW w:w="1344" w:type="dxa"/>
            <w:tcBorders>
              <w:top w:val="nil"/>
              <w:left w:val="nil"/>
              <w:bottom w:val="nil"/>
              <w:right w:val="nil"/>
            </w:tcBorders>
            <w:shd w:val="clear" w:color="auto" w:fill="auto"/>
            <w:noWrap/>
            <w:vAlign w:val="bottom"/>
            <w:hideMark/>
          </w:tcPr>
          <w:p w14:paraId="719A56B4"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6B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Επί της Αρχής   ΔΕΚΤΟ ΚΑΤΑ ΠΛΕΙΟΨΗΦΙΑ</w:t>
            </w:r>
          </w:p>
        </w:tc>
        <w:tc>
          <w:tcPr>
            <w:tcW w:w="1155" w:type="dxa"/>
            <w:tcBorders>
              <w:top w:val="nil"/>
              <w:left w:val="nil"/>
              <w:bottom w:val="nil"/>
              <w:right w:val="nil"/>
            </w:tcBorders>
            <w:shd w:val="clear" w:color="auto" w:fill="auto"/>
            <w:noWrap/>
            <w:vAlign w:val="bottom"/>
            <w:hideMark/>
          </w:tcPr>
          <w:p w14:paraId="719A56B6" w14:textId="77777777" w:rsidR="00861B61" w:rsidRPr="005E63F2" w:rsidRDefault="00D70D60">
            <w:pPr>
              <w:spacing w:after="0"/>
              <w:rPr>
                <w:rFonts w:ascii="Calibri" w:eastAsia="Times New Roman" w:hAnsi="Calibri" w:cs="Calibri"/>
                <w:color w:val="000000"/>
                <w:sz w:val="22"/>
                <w:szCs w:val="22"/>
              </w:rPr>
            </w:pPr>
          </w:p>
        </w:tc>
      </w:tr>
      <w:tr w:rsidR="00E97792" w14:paraId="719A56BF" w14:textId="77777777">
        <w:trPr>
          <w:trHeight w:val="300"/>
        </w:trPr>
        <w:tc>
          <w:tcPr>
            <w:tcW w:w="1344" w:type="dxa"/>
            <w:tcBorders>
              <w:top w:val="nil"/>
              <w:left w:val="nil"/>
              <w:bottom w:val="nil"/>
              <w:right w:val="nil"/>
            </w:tcBorders>
            <w:shd w:val="clear" w:color="auto" w:fill="auto"/>
            <w:noWrap/>
            <w:vAlign w:val="bottom"/>
            <w:hideMark/>
          </w:tcPr>
          <w:p w14:paraId="719A56B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6B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B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B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6B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B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BE" w14:textId="77777777" w:rsidR="00861B61" w:rsidRPr="005E63F2" w:rsidRDefault="00D70D60">
            <w:pPr>
              <w:spacing w:after="0"/>
              <w:rPr>
                <w:rFonts w:ascii="Times New Roman" w:eastAsia="Times New Roman" w:hAnsi="Times New Roman" w:cs="Times New Roman"/>
                <w:sz w:val="20"/>
              </w:rPr>
            </w:pPr>
          </w:p>
        </w:tc>
      </w:tr>
      <w:tr w:rsidR="00E97792" w14:paraId="719A56C7" w14:textId="77777777">
        <w:trPr>
          <w:trHeight w:val="300"/>
        </w:trPr>
        <w:tc>
          <w:tcPr>
            <w:tcW w:w="1344" w:type="dxa"/>
            <w:tcBorders>
              <w:top w:val="nil"/>
              <w:left w:val="nil"/>
              <w:bottom w:val="nil"/>
              <w:right w:val="nil"/>
            </w:tcBorders>
            <w:shd w:val="clear" w:color="auto" w:fill="auto"/>
            <w:noWrap/>
            <w:vAlign w:val="bottom"/>
            <w:hideMark/>
          </w:tcPr>
          <w:p w14:paraId="719A56C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6C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C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C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6C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C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C6" w14:textId="77777777" w:rsidR="00861B61" w:rsidRPr="005E63F2" w:rsidRDefault="00D70D60">
            <w:pPr>
              <w:spacing w:after="0"/>
              <w:rPr>
                <w:rFonts w:ascii="Times New Roman" w:eastAsia="Times New Roman" w:hAnsi="Times New Roman" w:cs="Times New Roman"/>
                <w:sz w:val="20"/>
              </w:rPr>
            </w:pPr>
          </w:p>
        </w:tc>
      </w:tr>
      <w:tr w:rsidR="00E97792" w14:paraId="719A56CF" w14:textId="77777777">
        <w:trPr>
          <w:trHeight w:val="300"/>
        </w:trPr>
        <w:tc>
          <w:tcPr>
            <w:tcW w:w="1344" w:type="dxa"/>
            <w:tcBorders>
              <w:top w:val="nil"/>
              <w:left w:val="nil"/>
              <w:bottom w:val="nil"/>
              <w:right w:val="nil"/>
            </w:tcBorders>
            <w:shd w:val="clear" w:color="auto" w:fill="auto"/>
            <w:noWrap/>
            <w:vAlign w:val="bottom"/>
            <w:hideMark/>
          </w:tcPr>
          <w:p w14:paraId="719A56C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6C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C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6C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C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CE" w14:textId="77777777" w:rsidR="00861B61" w:rsidRPr="005E63F2" w:rsidRDefault="00D70D60">
            <w:pPr>
              <w:spacing w:after="0"/>
              <w:rPr>
                <w:rFonts w:ascii="Times New Roman" w:eastAsia="Times New Roman" w:hAnsi="Times New Roman" w:cs="Times New Roman"/>
                <w:sz w:val="20"/>
              </w:rPr>
            </w:pPr>
          </w:p>
        </w:tc>
      </w:tr>
      <w:tr w:rsidR="00E97792" w14:paraId="719A56D7" w14:textId="77777777">
        <w:trPr>
          <w:trHeight w:val="300"/>
        </w:trPr>
        <w:tc>
          <w:tcPr>
            <w:tcW w:w="1344" w:type="dxa"/>
            <w:tcBorders>
              <w:top w:val="nil"/>
              <w:left w:val="nil"/>
              <w:bottom w:val="nil"/>
              <w:right w:val="nil"/>
            </w:tcBorders>
            <w:shd w:val="clear" w:color="auto" w:fill="auto"/>
            <w:noWrap/>
            <w:vAlign w:val="bottom"/>
            <w:hideMark/>
          </w:tcPr>
          <w:p w14:paraId="719A56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6D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D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D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6D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D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D6" w14:textId="77777777" w:rsidR="00861B61" w:rsidRPr="005E63F2" w:rsidRDefault="00D70D60">
            <w:pPr>
              <w:spacing w:after="0"/>
              <w:rPr>
                <w:rFonts w:ascii="Times New Roman" w:eastAsia="Times New Roman" w:hAnsi="Times New Roman" w:cs="Times New Roman"/>
                <w:sz w:val="20"/>
              </w:rPr>
            </w:pPr>
          </w:p>
        </w:tc>
      </w:tr>
      <w:tr w:rsidR="00E97792" w14:paraId="719A56DF" w14:textId="77777777">
        <w:trPr>
          <w:trHeight w:val="300"/>
        </w:trPr>
        <w:tc>
          <w:tcPr>
            <w:tcW w:w="1344" w:type="dxa"/>
            <w:tcBorders>
              <w:top w:val="nil"/>
              <w:left w:val="nil"/>
              <w:bottom w:val="nil"/>
              <w:right w:val="nil"/>
            </w:tcBorders>
            <w:shd w:val="clear" w:color="auto" w:fill="auto"/>
            <w:noWrap/>
            <w:vAlign w:val="bottom"/>
            <w:hideMark/>
          </w:tcPr>
          <w:p w14:paraId="719A56D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6D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D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6D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D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DE" w14:textId="77777777" w:rsidR="00861B61" w:rsidRPr="005E63F2" w:rsidRDefault="00D70D60">
            <w:pPr>
              <w:spacing w:after="0"/>
              <w:rPr>
                <w:rFonts w:ascii="Times New Roman" w:eastAsia="Times New Roman" w:hAnsi="Times New Roman" w:cs="Times New Roman"/>
                <w:sz w:val="20"/>
              </w:rPr>
            </w:pPr>
          </w:p>
        </w:tc>
      </w:tr>
      <w:tr w:rsidR="00E97792" w14:paraId="719A56E7" w14:textId="77777777">
        <w:trPr>
          <w:trHeight w:val="300"/>
        </w:trPr>
        <w:tc>
          <w:tcPr>
            <w:tcW w:w="1344" w:type="dxa"/>
            <w:tcBorders>
              <w:top w:val="nil"/>
              <w:left w:val="nil"/>
              <w:bottom w:val="nil"/>
              <w:right w:val="nil"/>
            </w:tcBorders>
            <w:shd w:val="clear" w:color="auto" w:fill="auto"/>
            <w:noWrap/>
            <w:vAlign w:val="bottom"/>
            <w:hideMark/>
          </w:tcPr>
          <w:p w14:paraId="719A56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6E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E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E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6E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E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E6" w14:textId="77777777" w:rsidR="00861B61" w:rsidRPr="005E63F2" w:rsidRDefault="00D70D60">
            <w:pPr>
              <w:spacing w:after="0"/>
              <w:rPr>
                <w:rFonts w:ascii="Times New Roman" w:eastAsia="Times New Roman" w:hAnsi="Times New Roman" w:cs="Times New Roman"/>
                <w:sz w:val="20"/>
              </w:rPr>
            </w:pPr>
          </w:p>
        </w:tc>
      </w:tr>
      <w:tr w:rsidR="00E97792" w14:paraId="719A56EF" w14:textId="77777777">
        <w:trPr>
          <w:trHeight w:val="300"/>
        </w:trPr>
        <w:tc>
          <w:tcPr>
            <w:tcW w:w="1344" w:type="dxa"/>
            <w:tcBorders>
              <w:top w:val="nil"/>
              <w:left w:val="nil"/>
              <w:bottom w:val="nil"/>
              <w:right w:val="nil"/>
            </w:tcBorders>
            <w:shd w:val="clear" w:color="auto" w:fill="auto"/>
            <w:noWrap/>
            <w:vAlign w:val="bottom"/>
            <w:hideMark/>
          </w:tcPr>
          <w:p w14:paraId="719A56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6E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6E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E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6E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E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EE" w14:textId="77777777" w:rsidR="00861B61" w:rsidRPr="005E63F2" w:rsidRDefault="00D70D60">
            <w:pPr>
              <w:spacing w:after="0"/>
              <w:rPr>
                <w:rFonts w:ascii="Times New Roman" w:eastAsia="Times New Roman" w:hAnsi="Times New Roman" w:cs="Times New Roman"/>
                <w:sz w:val="20"/>
              </w:rPr>
            </w:pPr>
          </w:p>
        </w:tc>
      </w:tr>
      <w:tr w:rsidR="00E97792" w14:paraId="719A56F6" w14:textId="77777777">
        <w:trPr>
          <w:trHeight w:val="300"/>
        </w:trPr>
        <w:tc>
          <w:tcPr>
            <w:tcW w:w="3329" w:type="dxa"/>
            <w:gridSpan w:val="2"/>
            <w:tcBorders>
              <w:top w:val="nil"/>
              <w:left w:val="nil"/>
              <w:bottom w:val="nil"/>
              <w:right w:val="nil"/>
            </w:tcBorders>
            <w:shd w:val="clear" w:color="auto" w:fill="auto"/>
            <w:noWrap/>
            <w:vAlign w:val="bottom"/>
            <w:hideMark/>
          </w:tcPr>
          <w:p w14:paraId="719A56F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6F1"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6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6F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6F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F5" w14:textId="77777777" w:rsidR="00861B61" w:rsidRPr="005E63F2" w:rsidRDefault="00D70D60">
            <w:pPr>
              <w:spacing w:after="0"/>
              <w:rPr>
                <w:rFonts w:ascii="Times New Roman" w:eastAsia="Times New Roman" w:hAnsi="Times New Roman" w:cs="Times New Roman"/>
                <w:sz w:val="20"/>
              </w:rPr>
            </w:pPr>
          </w:p>
        </w:tc>
      </w:tr>
      <w:tr w:rsidR="00E97792" w14:paraId="719A56FE" w14:textId="77777777">
        <w:trPr>
          <w:trHeight w:val="300"/>
        </w:trPr>
        <w:tc>
          <w:tcPr>
            <w:tcW w:w="1344" w:type="dxa"/>
            <w:tcBorders>
              <w:top w:val="nil"/>
              <w:left w:val="nil"/>
              <w:bottom w:val="nil"/>
              <w:right w:val="nil"/>
            </w:tcBorders>
            <w:shd w:val="clear" w:color="auto" w:fill="auto"/>
            <w:noWrap/>
            <w:vAlign w:val="bottom"/>
            <w:hideMark/>
          </w:tcPr>
          <w:p w14:paraId="719A56F7"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6F8"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6F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6FA"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6FB"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6F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6FD" w14:textId="77777777" w:rsidR="00861B61" w:rsidRPr="005E63F2" w:rsidRDefault="00D70D60">
            <w:pPr>
              <w:spacing w:after="0"/>
              <w:rPr>
                <w:rFonts w:ascii="Times New Roman" w:eastAsia="Times New Roman" w:hAnsi="Times New Roman" w:cs="Times New Roman"/>
                <w:sz w:val="20"/>
              </w:rPr>
            </w:pPr>
          </w:p>
        </w:tc>
      </w:tr>
      <w:tr w:rsidR="00E97792" w14:paraId="719A5702" w14:textId="77777777">
        <w:trPr>
          <w:trHeight w:val="300"/>
        </w:trPr>
        <w:tc>
          <w:tcPr>
            <w:tcW w:w="1344" w:type="dxa"/>
            <w:tcBorders>
              <w:top w:val="nil"/>
              <w:left w:val="nil"/>
              <w:bottom w:val="nil"/>
              <w:right w:val="nil"/>
            </w:tcBorders>
            <w:shd w:val="clear" w:color="auto" w:fill="auto"/>
            <w:noWrap/>
            <w:vAlign w:val="bottom"/>
            <w:hideMark/>
          </w:tcPr>
          <w:p w14:paraId="719A56FF"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70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1 ως έχει </w:t>
            </w:r>
            <w:r w:rsidRPr="005E63F2">
              <w:rPr>
                <w:rFonts w:ascii="Calibri" w:eastAsia="Times New Roman" w:hAnsi="Calibri" w:cs="Calibri"/>
                <w:color w:val="000000"/>
                <w:sz w:val="22"/>
                <w:szCs w:val="22"/>
              </w:rPr>
              <w:t xml:space="preserve">  ΔΕΚΤΟ ΚΑΤΑ ΠΛΕΙΟΨΗΦΙΑ</w:t>
            </w:r>
          </w:p>
        </w:tc>
        <w:tc>
          <w:tcPr>
            <w:tcW w:w="1155" w:type="dxa"/>
            <w:tcBorders>
              <w:top w:val="nil"/>
              <w:left w:val="nil"/>
              <w:bottom w:val="nil"/>
              <w:right w:val="nil"/>
            </w:tcBorders>
            <w:shd w:val="clear" w:color="auto" w:fill="auto"/>
            <w:noWrap/>
            <w:vAlign w:val="bottom"/>
            <w:hideMark/>
          </w:tcPr>
          <w:p w14:paraId="719A5701" w14:textId="77777777" w:rsidR="00861B61" w:rsidRPr="005E63F2" w:rsidRDefault="00D70D60">
            <w:pPr>
              <w:spacing w:after="0"/>
              <w:rPr>
                <w:rFonts w:ascii="Calibri" w:eastAsia="Times New Roman" w:hAnsi="Calibri" w:cs="Calibri"/>
                <w:color w:val="000000"/>
                <w:sz w:val="22"/>
                <w:szCs w:val="22"/>
              </w:rPr>
            </w:pPr>
          </w:p>
        </w:tc>
      </w:tr>
      <w:tr w:rsidR="00E97792" w14:paraId="719A570A" w14:textId="77777777">
        <w:trPr>
          <w:trHeight w:val="300"/>
        </w:trPr>
        <w:tc>
          <w:tcPr>
            <w:tcW w:w="1344" w:type="dxa"/>
            <w:tcBorders>
              <w:top w:val="nil"/>
              <w:left w:val="nil"/>
              <w:bottom w:val="nil"/>
              <w:right w:val="nil"/>
            </w:tcBorders>
            <w:shd w:val="clear" w:color="auto" w:fill="auto"/>
            <w:noWrap/>
            <w:vAlign w:val="bottom"/>
            <w:hideMark/>
          </w:tcPr>
          <w:p w14:paraId="719A570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70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0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0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0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0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09" w14:textId="77777777" w:rsidR="00861B61" w:rsidRPr="005E63F2" w:rsidRDefault="00D70D60">
            <w:pPr>
              <w:spacing w:after="0"/>
              <w:rPr>
                <w:rFonts w:ascii="Times New Roman" w:eastAsia="Times New Roman" w:hAnsi="Times New Roman" w:cs="Times New Roman"/>
                <w:sz w:val="20"/>
              </w:rPr>
            </w:pPr>
          </w:p>
        </w:tc>
      </w:tr>
      <w:tr w:rsidR="00E97792" w14:paraId="719A5712" w14:textId="77777777">
        <w:trPr>
          <w:trHeight w:val="300"/>
        </w:trPr>
        <w:tc>
          <w:tcPr>
            <w:tcW w:w="1344" w:type="dxa"/>
            <w:tcBorders>
              <w:top w:val="nil"/>
              <w:left w:val="nil"/>
              <w:bottom w:val="nil"/>
              <w:right w:val="nil"/>
            </w:tcBorders>
            <w:shd w:val="clear" w:color="auto" w:fill="auto"/>
            <w:noWrap/>
            <w:vAlign w:val="bottom"/>
            <w:hideMark/>
          </w:tcPr>
          <w:p w14:paraId="719A570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70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0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0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70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1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11" w14:textId="77777777" w:rsidR="00861B61" w:rsidRPr="005E63F2" w:rsidRDefault="00D70D60">
            <w:pPr>
              <w:spacing w:after="0"/>
              <w:rPr>
                <w:rFonts w:ascii="Times New Roman" w:eastAsia="Times New Roman" w:hAnsi="Times New Roman" w:cs="Times New Roman"/>
                <w:sz w:val="20"/>
              </w:rPr>
            </w:pPr>
          </w:p>
        </w:tc>
      </w:tr>
      <w:tr w:rsidR="00E97792" w14:paraId="719A571A" w14:textId="77777777">
        <w:trPr>
          <w:trHeight w:val="300"/>
        </w:trPr>
        <w:tc>
          <w:tcPr>
            <w:tcW w:w="1344" w:type="dxa"/>
            <w:tcBorders>
              <w:top w:val="nil"/>
              <w:left w:val="nil"/>
              <w:bottom w:val="nil"/>
              <w:right w:val="nil"/>
            </w:tcBorders>
            <w:shd w:val="clear" w:color="auto" w:fill="auto"/>
            <w:noWrap/>
            <w:vAlign w:val="bottom"/>
            <w:hideMark/>
          </w:tcPr>
          <w:p w14:paraId="719A571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71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1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1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1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19" w14:textId="77777777" w:rsidR="00861B61" w:rsidRPr="005E63F2" w:rsidRDefault="00D70D60">
            <w:pPr>
              <w:spacing w:after="0"/>
              <w:rPr>
                <w:rFonts w:ascii="Times New Roman" w:eastAsia="Times New Roman" w:hAnsi="Times New Roman" w:cs="Times New Roman"/>
                <w:sz w:val="20"/>
              </w:rPr>
            </w:pPr>
          </w:p>
        </w:tc>
      </w:tr>
      <w:tr w:rsidR="00E97792" w14:paraId="719A5722" w14:textId="77777777">
        <w:trPr>
          <w:trHeight w:val="300"/>
        </w:trPr>
        <w:tc>
          <w:tcPr>
            <w:tcW w:w="1344" w:type="dxa"/>
            <w:tcBorders>
              <w:top w:val="nil"/>
              <w:left w:val="nil"/>
              <w:bottom w:val="nil"/>
              <w:right w:val="nil"/>
            </w:tcBorders>
            <w:shd w:val="clear" w:color="auto" w:fill="auto"/>
            <w:noWrap/>
            <w:vAlign w:val="bottom"/>
            <w:hideMark/>
          </w:tcPr>
          <w:p w14:paraId="719A571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71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1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1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2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21" w14:textId="77777777" w:rsidR="00861B61" w:rsidRPr="005E63F2" w:rsidRDefault="00D70D60">
            <w:pPr>
              <w:spacing w:after="0"/>
              <w:rPr>
                <w:rFonts w:ascii="Times New Roman" w:eastAsia="Times New Roman" w:hAnsi="Times New Roman" w:cs="Times New Roman"/>
                <w:sz w:val="20"/>
              </w:rPr>
            </w:pPr>
          </w:p>
        </w:tc>
      </w:tr>
      <w:tr w:rsidR="00E97792" w14:paraId="719A572A" w14:textId="77777777">
        <w:trPr>
          <w:trHeight w:val="300"/>
        </w:trPr>
        <w:tc>
          <w:tcPr>
            <w:tcW w:w="1344" w:type="dxa"/>
            <w:tcBorders>
              <w:top w:val="nil"/>
              <w:left w:val="nil"/>
              <w:bottom w:val="nil"/>
              <w:right w:val="nil"/>
            </w:tcBorders>
            <w:shd w:val="clear" w:color="auto" w:fill="auto"/>
            <w:noWrap/>
            <w:vAlign w:val="bottom"/>
            <w:hideMark/>
          </w:tcPr>
          <w:p w14:paraId="719A572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72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2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72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2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29" w14:textId="77777777" w:rsidR="00861B61" w:rsidRPr="005E63F2" w:rsidRDefault="00D70D60">
            <w:pPr>
              <w:spacing w:after="0"/>
              <w:rPr>
                <w:rFonts w:ascii="Times New Roman" w:eastAsia="Times New Roman" w:hAnsi="Times New Roman" w:cs="Times New Roman"/>
                <w:sz w:val="20"/>
              </w:rPr>
            </w:pPr>
          </w:p>
        </w:tc>
      </w:tr>
      <w:tr w:rsidR="00E97792" w14:paraId="719A5732" w14:textId="77777777">
        <w:trPr>
          <w:trHeight w:val="300"/>
        </w:trPr>
        <w:tc>
          <w:tcPr>
            <w:tcW w:w="1344" w:type="dxa"/>
            <w:tcBorders>
              <w:top w:val="nil"/>
              <w:left w:val="nil"/>
              <w:bottom w:val="nil"/>
              <w:right w:val="nil"/>
            </w:tcBorders>
            <w:shd w:val="clear" w:color="auto" w:fill="auto"/>
            <w:noWrap/>
            <w:vAlign w:val="bottom"/>
            <w:hideMark/>
          </w:tcPr>
          <w:p w14:paraId="719A572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72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2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2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3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31" w14:textId="77777777" w:rsidR="00861B61" w:rsidRPr="005E63F2" w:rsidRDefault="00D70D60">
            <w:pPr>
              <w:spacing w:after="0"/>
              <w:rPr>
                <w:rFonts w:ascii="Times New Roman" w:eastAsia="Times New Roman" w:hAnsi="Times New Roman" w:cs="Times New Roman"/>
                <w:sz w:val="20"/>
              </w:rPr>
            </w:pPr>
          </w:p>
        </w:tc>
      </w:tr>
      <w:tr w:rsidR="00E97792" w14:paraId="719A573A" w14:textId="77777777">
        <w:trPr>
          <w:trHeight w:val="300"/>
        </w:trPr>
        <w:tc>
          <w:tcPr>
            <w:tcW w:w="1344" w:type="dxa"/>
            <w:tcBorders>
              <w:top w:val="nil"/>
              <w:left w:val="nil"/>
              <w:bottom w:val="nil"/>
              <w:right w:val="nil"/>
            </w:tcBorders>
            <w:shd w:val="clear" w:color="auto" w:fill="auto"/>
            <w:noWrap/>
            <w:vAlign w:val="bottom"/>
            <w:hideMark/>
          </w:tcPr>
          <w:p w14:paraId="719A57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73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3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3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3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39" w14:textId="77777777" w:rsidR="00861B61" w:rsidRPr="005E63F2" w:rsidRDefault="00D70D60">
            <w:pPr>
              <w:spacing w:after="0"/>
              <w:rPr>
                <w:rFonts w:ascii="Times New Roman" w:eastAsia="Times New Roman" w:hAnsi="Times New Roman" w:cs="Times New Roman"/>
                <w:sz w:val="20"/>
              </w:rPr>
            </w:pPr>
          </w:p>
        </w:tc>
      </w:tr>
      <w:tr w:rsidR="00E97792" w14:paraId="719A5741" w14:textId="77777777">
        <w:trPr>
          <w:trHeight w:val="300"/>
        </w:trPr>
        <w:tc>
          <w:tcPr>
            <w:tcW w:w="3329" w:type="dxa"/>
            <w:gridSpan w:val="2"/>
            <w:tcBorders>
              <w:top w:val="nil"/>
              <w:left w:val="nil"/>
              <w:bottom w:val="nil"/>
              <w:right w:val="nil"/>
            </w:tcBorders>
            <w:shd w:val="clear" w:color="auto" w:fill="auto"/>
            <w:noWrap/>
            <w:vAlign w:val="bottom"/>
            <w:hideMark/>
          </w:tcPr>
          <w:p w14:paraId="719A573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73C"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7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3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3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40" w14:textId="77777777" w:rsidR="00861B61" w:rsidRPr="005E63F2" w:rsidRDefault="00D70D60">
            <w:pPr>
              <w:spacing w:after="0"/>
              <w:rPr>
                <w:rFonts w:ascii="Times New Roman" w:eastAsia="Times New Roman" w:hAnsi="Times New Roman" w:cs="Times New Roman"/>
                <w:sz w:val="20"/>
              </w:rPr>
            </w:pPr>
          </w:p>
        </w:tc>
      </w:tr>
      <w:tr w:rsidR="00E97792" w14:paraId="719A5749" w14:textId="77777777">
        <w:trPr>
          <w:trHeight w:val="300"/>
        </w:trPr>
        <w:tc>
          <w:tcPr>
            <w:tcW w:w="1344" w:type="dxa"/>
            <w:tcBorders>
              <w:top w:val="nil"/>
              <w:left w:val="nil"/>
              <w:bottom w:val="nil"/>
              <w:right w:val="nil"/>
            </w:tcBorders>
            <w:shd w:val="clear" w:color="auto" w:fill="auto"/>
            <w:noWrap/>
            <w:vAlign w:val="bottom"/>
            <w:hideMark/>
          </w:tcPr>
          <w:p w14:paraId="719A5742"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743"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74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45"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746"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74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48" w14:textId="77777777" w:rsidR="00861B61" w:rsidRPr="005E63F2" w:rsidRDefault="00D70D60">
            <w:pPr>
              <w:spacing w:after="0"/>
              <w:rPr>
                <w:rFonts w:ascii="Times New Roman" w:eastAsia="Times New Roman" w:hAnsi="Times New Roman" w:cs="Times New Roman"/>
                <w:sz w:val="20"/>
              </w:rPr>
            </w:pPr>
          </w:p>
        </w:tc>
      </w:tr>
      <w:tr w:rsidR="00E97792" w14:paraId="719A574C" w14:textId="77777777">
        <w:trPr>
          <w:trHeight w:val="300"/>
        </w:trPr>
        <w:tc>
          <w:tcPr>
            <w:tcW w:w="1344" w:type="dxa"/>
            <w:tcBorders>
              <w:top w:val="nil"/>
              <w:left w:val="nil"/>
              <w:bottom w:val="nil"/>
              <w:right w:val="nil"/>
            </w:tcBorders>
            <w:shd w:val="clear" w:color="auto" w:fill="auto"/>
            <w:noWrap/>
            <w:vAlign w:val="bottom"/>
            <w:hideMark/>
          </w:tcPr>
          <w:p w14:paraId="719A574A"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574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 όπως τροποποιήθηκε   ΔΕΚΤΟ ΚΑΤΑ ΠΛΕΙΟΨΗΦΙΑ</w:t>
            </w:r>
          </w:p>
        </w:tc>
      </w:tr>
      <w:tr w:rsidR="00E97792" w14:paraId="719A5754" w14:textId="77777777">
        <w:trPr>
          <w:trHeight w:val="300"/>
        </w:trPr>
        <w:tc>
          <w:tcPr>
            <w:tcW w:w="1344" w:type="dxa"/>
            <w:tcBorders>
              <w:top w:val="nil"/>
              <w:left w:val="nil"/>
              <w:bottom w:val="nil"/>
              <w:right w:val="nil"/>
            </w:tcBorders>
            <w:shd w:val="clear" w:color="auto" w:fill="auto"/>
            <w:noWrap/>
            <w:vAlign w:val="bottom"/>
            <w:hideMark/>
          </w:tcPr>
          <w:p w14:paraId="719A57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74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4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5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5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53" w14:textId="77777777" w:rsidR="00861B61" w:rsidRPr="005E63F2" w:rsidRDefault="00D70D60">
            <w:pPr>
              <w:spacing w:after="0"/>
              <w:rPr>
                <w:rFonts w:ascii="Times New Roman" w:eastAsia="Times New Roman" w:hAnsi="Times New Roman" w:cs="Times New Roman"/>
                <w:sz w:val="20"/>
              </w:rPr>
            </w:pPr>
          </w:p>
        </w:tc>
      </w:tr>
      <w:tr w:rsidR="00E97792" w14:paraId="719A575C" w14:textId="77777777">
        <w:trPr>
          <w:trHeight w:val="300"/>
        </w:trPr>
        <w:tc>
          <w:tcPr>
            <w:tcW w:w="1344" w:type="dxa"/>
            <w:tcBorders>
              <w:top w:val="nil"/>
              <w:left w:val="nil"/>
              <w:bottom w:val="nil"/>
              <w:right w:val="nil"/>
            </w:tcBorders>
            <w:shd w:val="clear" w:color="auto" w:fill="auto"/>
            <w:noWrap/>
            <w:vAlign w:val="bottom"/>
            <w:hideMark/>
          </w:tcPr>
          <w:p w14:paraId="719A575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75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5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75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5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5B" w14:textId="77777777" w:rsidR="00861B61" w:rsidRPr="005E63F2" w:rsidRDefault="00D70D60">
            <w:pPr>
              <w:spacing w:after="0"/>
              <w:rPr>
                <w:rFonts w:ascii="Times New Roman" w:eastAsia="Times New Roman" w:hAnsi="Times New Roman" w:cs="Times New Roman"/>
                <w:sz w:val="20"/>
              </w:rPr>
            </w:pPr>
          </w:p>
        </w:tc>
      </w:tr>
      <w:tr w:rsidR="00E97792" w14:paraId="719A5764" w14:textId="77777777">
        <w:trPr>
          <w:trHeight w:val="300"/>
        </w:trPr>
        <w:tc>
          <w:tcPr>
            <w:tcW w:w="1344" w:type="dxa"/>
            <w:tcBorders>
              <w:top w:val="nil"/>
              <w:left w:val="nil"/>
              <w:bottom w:val="nil"/>
              <w:right w:val="nil"/>
            </w:tcBorders>
            <w:shd w:val="clear" w:color="auto" w:fill="auto"/>
            <w:noWrap/>
            <w:vAlign w:val="bottom"/>
            <w:hideMark/>
          </w:tcPr>
          <w:p w14:paraId="719A575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75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5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6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6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6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63" w14:textId="77777777" w:rsidR="00861B61" w:rsidRPr="005E63F2" w:rsidRDefault="00D70D60">
            <w:pPr>
              <w:spacing w:after="0"/>
              <w:rPr>
                <w:rFonts w:ascii="Times New Roman" w:eastAsia="Times New Roman" w:hAnsi="Times New Roman" w:cs="Times New Roman"/>
                <w:sz w:val="20"/>
              </w:rPr>
            </w:pPr>
          </w:p>
        </w:tc>
      </w:tr>
      <w:tr w:rsidR="00E97792" w14:paraId="719A576C" w14:textId="77777777">
        <w:trPr>
          <w:trHeight w:val="300"/>
        </w:trPr>
        <w:tc>
          <w:tcPr>
            <w:tcW w:w="1344" w:type="dxa"/>
            <w:tcBorders>
              <w:top w:val="nil"/>
              <w:left w:val="nil"/>
              <w:bottom w:val="nil"/>
              <w:right w:val="nil"/>
            </w:tcBorders>
            <w:shd w:val="clear" w:color="auto" w:fill="auto"/>
            <w:noWrap/>
            <w:vAlign w:val="bottom"/>
            <w:hideMark/>
          </w:tcPr>
          <w:p w14:paraId="719A576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76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6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6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6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6B" w14:textId="77777777" w:rsidR="00861B61" w:rsidRPr="005E63F2" w:rsidRDefault="00D70D60">
            <w:pPr>
              <w:spacing w:after="0"/>
              <w:rPr>
                <w:rFonts w:ascii="Times New Roman" w:eastAsia="Times New Roman" w:hAnsi="Times New Roman" w:cs="Times New Roman"/>
                <w:sz w:val="20"/>
              </w:rPr>
            </w:pPr>
          </w:p>
        </w:tc>
      </w:tr>
      <w:tr w:rsidR="00E97792" w14:paraId="719A5774" w14:textId="77777777">
        <w:trPr>
          <w:trHeight w:val="300"/>
        </w:trPr>
        <w:tc>
          <w:tcPr>
            <w:tcW w:w="1344" w:type="dxa"/>
            <w:tcBorders>
              <w:top w:val="nil"/>
              <w:left w:val="nil"/>
              <w:bottom w:val="nil"/>
              <w:right w:val="nil"/>
            </w:tcBorders>
            <w:shd w:val="clear" w:color="auto" w:fill="auto"/>
            <w:noWrap/>
            <w:vAlign w:val="bottom"/>
            <w:hideMark/>
          </w:tcPr>
          <w:p w14:paraId="719A576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76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6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7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7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7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73" w14:textId="77777777" w:rsidR="00861B61" w:rsidRPr="005E63F2" w:rsidRDefault="00D70D60">
            <w:pPr>
              <w:spacing w:after="0"/>
              <w:rPr>
                <w:rFonts w:ascii="Times New Roman" w:eastAsia="Times New Roman" w:hAnsi="Times New Roman" w:cs="Times New Roman"/>
                <w:sz w:val="20"/>
              </w:rPr>
            </w:pPr>
          </w:p>
        </w:tc>
      </w:tr>
      <w:tr w:rsidR="00E97792" w14:paraId="719A577C" w14:textId="77777777">
        <w:trPr>
          <w:trHeight w:val="300"/>
        </w:trPr>
        <w:tc>
          <w:tcPr>
            <w:tcW w:w="1344" w:type="dxa"/>
            <w:tcBorders>
              <w:top w:val="nil"/>
              <w:left w:val="nil"/>
              <w:bottom w:val="nil"/>
              <w:right w:val="nil"/>
            </w:tcBorders>
            <w:shd w:val="clear" w:color="auto" w:fill="auto"/>
            <w:noWrap/>
            <w:vAlign w:val="bottom"/>
            <w:hideMark/>
          </w:tcPr>
          <w:p w14:paraId="719A577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77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7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7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7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7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7B" w14:textId="77777777" w:rsidR="00861B61" w:rsidRPr="005E63F2" w:rsidRDefault="00D70D60">
            <w:pPr>
              <w:spacing w:after="0"/>
              <w:rPr>
                <w:rFonts w:ascii="Times New Roman" w:eastAsia="Times New Roman" w:hAnsi="Times New Roman" w:cs="Times New Roman"/>
                <w:sz w:val="20"/>
              </w:rPr>
            </w:pPr>
          </w:p>
        </w:tc>
      </w:tr>
      <w:tr w:rsidR="00E97792" w14:paraId="719A5784" w14:textId="77777777">
        <w:trPr>
          <w:trHeight w:val="300"/>
        </w:trPr>
        <w:tc>
          <w:tcPr>
            <w:tcW w:w="1344" w:type="dxa"/>
            <w:tcBorders>
              <w:top w:val="nil"/>
              <w:left w:val="nil"/>
              <w:bottom w:val="nil"/>
              <w:right w:val="nil"/>
            </w:tcBorders>
            <w:shd w:val="clear" w:color="auto" w:fill="auto"/>
            <w:noWrap/>
            <w:vAlign w:val="bottom"/>
            <w:hideMark/>
          </w:tcPr>
          <w:p w14:paraId="719A577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77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7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8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8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83" w14:textId="77777777" w:rsidR="00861B61" w:rsidRPr="005E63F2" w:rsidRDefault="00D70D60">
            <w:pPr>
              <w:spacing w:after="0"/>
              <w:rPr>
                <w:rFonts w:ascii="Times New Roman" w:eastAsia="Times New Roman" w:hAnsi="Times New Roman" w:cs="Times New Roman"/>
                <w:sz w:val="20"/>
              </w:rPr>
            </w:pPr>
          </w:p>
        </w:tc>
      </w:tr>
      <w:tr w:rsidR="00E97792" w14:paraId="719A578B" w14:textId="77777777">
        <w:trPr>
          <w:trHeight w:val="300"/>
        </w:trPr>
        <w:tc>
          <w:tcPr>
            <w:tcW w:w="3329" w:type="dxa"/>
            <w:gridSpan w:val="2"/>
            <w:tcBorders>
              <w:top w:val="nil"/>
              <w:left w:val="nil"/>
              <w:bottom w:val="nil"/>
              <w:right w:val="nil"/>
            </w:tcBorders>
            <w:shd w:val="clear" w:color="auto" w:fill="auto"/>
            <w:noWrap/>
            <w:vAlign w:val="bottom"/>
            <w:hideMark/>
          </w:tcPr>
          <w:p w14:paraId="719A57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786"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78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8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8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8A" w14:textId="77777777" w:rsidR="00861B61" w:rsidRPr="005E63F2" w:rsidRDefault="00D70D60">
            <w:pPr>
              <w:spacing w:after="0"/>
              <w:rPr>
                <w:rFonts w:ascii="Times New Roman" w:eastAsia="Times New Roman" w:hAnsi="Times New Roman" w:cs="Times New Roman"/>
                <w:sz w:val="20"/>
              </w:rPr>
            </w:pPr>
          </w:p>
        </w:tc>
      </w:tr>
      <w:tr w:rsidR="00E97792" w14:paraId="719A5793" w14:textId="77777777">
        <w:trPr>
          <w:trHeight w:val="300"/>
        </w:trPr>
        <w:tc>
          <w:tcPr>
            <w:tcW w:w="1344" w:type="dxa"/>
            <w:tcBorders>
              <w:top w:val="nil"/>
              <w:left w:val="nil"/>
              <w:bottom w:val="nil"/>
              <w:right w:val="nil"/>
            </w:tcBorders>
            <w:shd w:val="clear" w:color="auto" w:fill="auto"/>
            <w:noWrap/>
            <w:vAlign w:val="bottom"/>
            <w:hideMark/>
          </w:tcPr>
          <w:p w14:paraId="719A578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78D"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78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8F"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79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79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92" w14:textId="77777777" w:rsidR="00861B61" w:rsidRPr="005E63F2" w:rsidRDefault="00D70D60">
            <w:pPr>
              <w:spacing w:after="0"/>
              <w:rPr>
                <w:rFonts w:ascii="Times New Roman" w:eastAsia="Times New Roman" w:hAnsi="Times New Roman" w:cs="Times New Roman"/>
                <w:sz w:val="20"/>
              </w:rPr>
            </w:pPr>
          </w:p>
        </w:tc>
      </w:tr>
      <w:tr w:rsidR="00E97792" w14:paraId="719A5797" w14:textId="77777777">
        <w:trPr>
          <w:trHeight w:val="300"/>
        </w:trPr>
        <w:tc>
          <w:tcPr>
            <w:tcW w:w="1344" w:type="dxa"/>
            <w:tcBorders>
              <w:top w:val="nil"/>
              <w:left w:val="nil"/>
              <w:bottom w:val="nil"/>
              <w:right w:val="nil"/>
            </w:tcBorders>
            <w:shd w:val="clear" w:color="auto" w:fill="auto"/>
            <w:noWrap/>
            <w:vAlign w:val="bottom"/>
            <w:hideMark/>
          </w:tcPr>
          <w:p w14:paraId="719A5794"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7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 ως έχει   ΔΕΚΤΟ ΚΑΤΑ ΠΛΕΙΟΨΗΦΙΑ</w:t>
            </w:r>
          </w:p>
        </w:tc>
        <w:tc>
          <w:tcPr>
            <w:tcW w:w="1155" w:type="dxa"/>
            <w:tcBorders>
              <w:top w:val="nil"/>
              <w:left w:val="nil"/>
              <w:bottom w:val="nil"/>
              <w:right w:val="nil"/>
            </w:tcBorders>
            <w:shd w:val="clear" w:color="auto" w:fill="auto"/>
            <w:noWrap/>
            <w:vAlign w:val="bottom"/>
            <w:hideMark/>
          </w:tcPr>
          <w:p w14:paraId="719A5796" w14:textId="77777777" w:rsidR="00861B61" w:rsidRPr="005E63F2" w:rsidRDefault="00D70D60">
            <w:pPr>
              <w:spacing w:after="0"/>
              <w:rPr>
                <w:rFonts w:ascii="Calibri" w:eastAsia="Times New Roman" w:hAnsi="Calibri" w:cs="Calibri"/>
                <w:color w:val="000000"/>
                <w:sz w:val="22"/>
                <w:szCs w:val="22"/>
              </w:rPr>
            </w:pPr>
          </w:p>
        </w:tc>
      </w:tr>
      <w:tr w:rsidR="00E97792" w14:paraId="719A579F" w14:textId="77777777">
        <w:trPr>
          <w:trHeight w:val="300"/>
        </w:trPr>
        <w:tc>
          <w:tcPr>
            <w:tcW w:w="1344" w:type="dxa"/>
            <w:tcBorders>
              <w:top w:val="nil"/>
              <w:left w:val="nil"/>
              <w:bottom w:val="nil"/>
              <w:right w:val="nil"/>
            </w:tcBorders>
            <w:shd w:val="clear" w:color="auto" w:fill="auto"/>
            <w:noWrap/>
            <w:vAlign w:val="bottom"/>
            <w:hideMark/>
          </w:tcPr>
          <w:p w14:paraId="719A57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79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9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9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9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9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9E" w14:textId="77777777" w:rsidR="00861B61" w:rsidRPr="005E63F2" w:rsidRDefault="00D70D60">
            <w:pPr>
              <w:spacing w:after="0"/>
              <w:rPr>
                <w:rFonts w:ascii="Times New Roman" w:eastAsia="Times New Roman" w:hAnsi="Times New Roman" w:cs="Times New Roman"/>
                <w:sz w:val="20"/>
              </w:rPr>
            </w:pPr>
          </w:p>
        </w:tc>
      </w:tr>
      <w:tr w:rsidR="00E97792" w14:paraId="719A57A7" w14:textId="77777777">
        <w:trPr>
          <w:trHeight w:val="300"/>
        </w:trPr>
        <w:tc>
          <w:tcPr>
            <w:tcW w:w="1344" w:type="dxa"/>
            <w:tcBorders>
              <w:top w:val="nil"/>
              <w:left w:val="nil"/>
              <w:bottom w:val="nil"/>
              <w:right w:val="nil"/>
            </w:tcBorders>
            <w:shd w:val="clear" w:color="auto" w:fill="auto"/>
            <w:noWrap/>
            <w:vAlign w:val="bottom"/>
            <w:hideMark/>
          </w:tcPr>
          <w:p w14:paraId="719A57A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7A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A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A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A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A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A6" w14:textId="77777777" w:rsidR="00861B61" w:rsidRPr="005E63F2" w:rsidRDefault="00D70D60">
            <w:pPr>
              <w:spacing w:after="0"/>
              <w:rPr>
                <w:rFonts w:ascii="Times New Roman" w:eastAsia="Times New Roman" w:hAnsi="Times New Roman" w:cs="Times New Roman"/>
                <w:sz w:val="20"/>
              </w:rPr>
            </w:pPr>
          </w:p>
        </w:tc>
      </w:tr>
      <w:tr w:rsidR="00E97792" w14:paraId="719A57AF" w14:textId="77777777">
        <w:trPr>
          <w:trHeight w:val="300"/>
        </w:trPr>
        <w:tc>
          <w:tcPr>
            <w:tcW w:w="1344" w:type="dxa"/>
            <w:tcBorders>
              <w:top w:val="nil"/>
              <w:left w:val="nil"/>
              <w:bottom w:val="nil"/>
              <w:right w:val="nil"/>
            </w:tcBorders>
            <w:shd w:val="clear" w:color="auto" w:fill="auto"/>
            <w:noWrap/>
            <w:vAlign w:val="bottom"/>
            <w:hideMark/>
          </w:tcPr>
          <w:p w14:paraId="719A57A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7A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A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A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A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A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AE" w14:textId="77777777" w:rsidR="00861B61" w:rsidRPr="005E63F2" w:rsidRDefault="00D70D60">
            <w:pPr>
              <w:spacing w:after="0"/>
              <w:rPr>
                <w:rFonts w:ascii="Times New Roman" w:eastAsia="Times New Roman" w:hAnsi="Times New Roman" w:cs="Times New Roman"/>
                <w:sz w:val="20"/>
              </w:rPr>
            </w:pPr>
          </w:p>
        </w:tc>
      </w:tr>
      <w:tr w:rsidR="00E97792" w14:paraId="719A57B7" w14:textId="77777777">
        <w:trPr>
          <w:trHeight w:val="300"/>
        </w:trPr>
        <w:tc>
          <w:tcPr>
            <w:tcW w:w="1344" w:type="dxa"/>
            <w:tcBorders>
              <w:top w:val="nil"/>
              <w:left w:val="nil"/>
              <w:bottom w:val="nil"/>
              <w:right w:val="nil"/>
            </w:tcBorders>
            <w:shd w:val="clear" w:color="auto" w:fill="auto"/>
            <w:noWrap/>
            <w:vAlign w:val="bottom"/>
            <w:hideMark/>
          </w:tcPr>
          <w:p w14:paraId="719A57B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7B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B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B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B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B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B6" w14:textId="77777777" w:rsidR="00861B61" w:rsidRPr="005E63F2" w:rsidRDefault="00D70D60">
            <w:pPr>
              <w:spacing w:after="0"/>
              <w:rPr>
                <w:rFonts w:ascii="Times New Roman" w:eastAsia="Times New Roman" w:hAnsi="Times New Roman" w:cs="Times New Roman"/>
                <w:sz w:val="20"/>
              </w:rPr>
            </w:pPr>
          </w:p>
        </w:tc>
      </w:tr>
      <w:tr w:rsidR="00E97792" w14:paraId="719A57BF" w14:textId="77777777">
        <w:trPr>
          <w:trHeight w:val="300"/>
        </w:trPr>
        <w:tc>
          <w:tcPr>
            <w:tcW w:w="1344" w:type="dxa"/>
            <w:tcBorders>
              <w:top w:val="nil"/>
              <w:left w:val="nil"/>
              <w:bottom w:val="nil"/>
              <w:right w:val="nil"/>
            </w:tcBorders>
            <w:shd w:val="clear" w:color="auto" w:fill="auto"/>
            <w:noWrap/>
            <w:vAlign w:val="bottom"/>
            <w:hideMark/>
          </w:tcPr>
          <w:p w14:paraId="719A57B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7B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B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B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B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B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BE" w14:textId="77777777" w:rsidR="00861B61" w:rsidRPr="005E63F2" w:rsidRDefault="00D70D60">
            <w:pPr>
              <w:spacing w:after="0"/>
              <w:rPr>
                <w:rFonts w:ascii="Times New Roman" w:eastAsia="Times New Roman" w:hAnsi="Times New Roman" w:cs="Times New Roman"/>
                <w:sz w:val="20"/>
              </w:rPr>
            </w:pPr>
          </w:p>
        </w:tc>
      </w:tr>
      <w:tr w:rsidR="00E97792" w14:paraId="719A57C7" w14:textId="77777777">
        <w:trPr>
          <w:trHeight w:val="300"/>
        </w:trPr>
        <w:tc>
          <w:tcPr>
            <w:tcW w:w="1344" w:type="dxa"/>
            <w:tcBorders>
              <w:top w:val="nil"/>
              <w:left w:val="nil"/>
              <w:bottom w:val="nil"/>
              <w:right w:val="nil"/>
            </w:tcBorders>
            <w:shd w:val="clear" w:color="auto" w:fill="auto"/>
            <w:noWrap/>
            <w:vAlign w:val="bottom"/>
            <w:hideMark/>
          </w:tcPr>
          <w:p w14:paraId="719A57C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7C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C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C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C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C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C6" w14:textId="77777777" w:rsidR="00861B61" w:rsidRPr="005E63F2" w:rsidRDefault="00D70D60">
            <w:pPr>
              <w:spacing w:after="0"/>
              <w:rPr>
                <w:rFonts w:ascii="Times New Roman" w:eastAsia="Times New Roman" w:hAnsi="Times New Roman" w:cs="Times New Roman"/>
                <w:sz w:val="20"/>
              </w:rPr>
            </w:pPr>
          </w:p>
        </w:tc>
      </w:tr>
      <w:tr w:rsidR="00E97792" w14:paraId="719A57CF" w14:textId="77777777">
        <w:trPr>
          <w:trHeight w:val="300"/>
        </w:trPr>
        <w:tc>
          <w:tcPr>
            <w:tcW w:w="1344" w:type="dxa"/>
            <w:tcBorders>
              <w:top w:val="nil"/>
              <w:left w:val="nil"/>
              <w:bottom w:val="nil"/>
              <w:right w:val="nil"/>
            </w:tcBorders>
            <w:shd w:val="clear" w:color="auto" w:fill="auto"/>
            <w:noWrap/>
            <w:vAlign w:val="bottom"/>
            <w:hideMark/>
          </w:tcPr>
          <w:p w14:paraId="719A57C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7C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C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C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C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CE" w14:textId="77777777" w:rsidR="00861B61" w:rsidRPr="005E63F2" w:rsidRDefault="00D70D60">
            <w:pPr>
              <w:spacing w:after="0"/>
              <w:rPr>
                <w:rFonts w:ascii="Times New Roman" w:eastAsia="Times New Roman" w:hAnsi="Times New Roman" w:cs="Times New Roman"/>
                <w:sz w:val="20"/>
              </w:rPr>
            </w:pPr>
          </w:p>
        </w:tc>
      </w:tr>
      <w:tr w:rsidR="00E97792" w14:paraId="719A57D6" w14:textId="77777777">
        <w:trPr>
          <w:trHeight w:val="300"/>
        </w:trPr>
        <w:tc>
          <w:tcPr>
            <w:tcW w:w="3329" w:type="dxa"/>
            <w:gridSpan w:val="2"/>
            <w:tcBorders>
              <w:top w:val="nil"/>
              <w:left w:val="nil"/>
              <w:bottom w:val="nil"/>
              <w:right w:val="nil"/>
            </w:tcBorders>
            <w:shd w:val="clear" w:color="auto" w:fill="auto"/>
            <w:noWrap/>
            <w:vAlign w:val="bottom"/>
            <w:hideMark/>
          </w:tcPr>
          <w:p w14:paraId="719A57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7D1"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7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D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D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D5" w14:textId="77777777" w:rsidR="00861B61" w:rsidRPr="005E63F2" w:rsidRDefault="00D70D60">
            <w:pPr>
              <w:spacing w:after="0"/>
              <w:rPr>
                <w:rFonts w:ascii="Times New Roman" w:eastAsia="Times New Roman" w:hAnsi="Times New Roman" w:cs="Times New Roman"/>
                <w:sz w:val="20"/>
              </w:rPr>
            </w:pPr>
          </w:p>
        </w:tc>
      </w:tr>
      <w:tr w:rsidR="00E97792" w14:paraId="719A57DE" w14:textId="77777777">
        <w:trPr>
          <w:trHeight w:val="300"/>
        </w:trPr>
        <w:tc>
          <w:tcPr>
            <w:tcW w:w="1344" w:type="dxa"/>
            <w:tcBorders>
              <w:top w:val="nil"/>
              <w:left w:val="nil"/>
              <w:bottom w:val="nil"/>
              <w:right w:val="nil"/>
            </w:tcBorders>
            <w:shd w:val="clear" w:color="auto" w:fill="auto"/>
            <w:noWrap/>
            <w:vAlign w:val="bottom"/>
            <w:hideMark/>
          </w:tcPr>
          <w:p w14:paraId="719A57D7"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7D8"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7D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DA"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7DB"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7D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DD" w14:textId="77777777" w:rsidR="00861B61" w:rsidRPr="005E63F2" w:rsidRDefault="00D70D60">
            <w:pPr>
              <w:spacing w:after="0"/>
              <w:rPr>
                <w:rFonts w:ascii="Times New Roman" w:eastAsia="Times New Roman" w:hAnsi="Times New Roman" w:cs="Times New Roman"/>
                <w:sz w:val="20"/>
              </w:rPr>
            </w:pPr>
          </w:p>
        </w:tc>
      </w:tr>
      <w:tr w:rsidR="00E97792" w14:paraId="719A57E1" w14:textId="77777777">
        <w:trPr>
          <w:trHeight w:val="300"/>
        </w:trPr>
        <w:tc>
          <w:tcPr>
            <w:tcW w:w="1344" w:type="dxa"/>
            <w:tcBorders>
              <w:top w:val="nil"/>
              <w:left w:val="nil"/>
              <w:bottom w:val="nil"/>
              <w:right w:val="nil"/>
            </w:tcBorders>
            <w:shd w:val="clear" w:color="auto" w:fill="auto"/>
            <w:noWrap/>
            <w:vAlign w:val="bottom"/>
            <w:hideMark/>
          </w:tcPr>
          <w:p w14:paraId="719A57DF"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57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  όπως τροποποιήθηκε   ΔΕΚΤΟ ΚΑΤΑ ΠΛΕΙΟΨΗΦΙΑ</w:t>
            </w:r>
          </w:p>
        </w:tc>
      </w:tr>
      <w:tr w:rsidR="00E97792" w14:paraId="719A57E9" w14:textId="77777777">
        <w:trPr>
          <w:trHeight w:val="300"/>
        </w:trPr>
        <w:tc>
          <w:tcPr>
            <w:tcW w:w="1344" w:type="dxa"/>
            <w:tcBorders>
              <w:top w:val="nil"/>
              <w:left w:val="nil"/>
              <w:bottom w:val="nil"/>
              <w:right w:val="nil"/>
            </w:tcBorders>
            <w:shd w:val="clear" w:color="auto" w:fill="auto"/>
            <w:noWrap/>
            <w:vAlign w:val="bottom"/>
            <w:hideMark/>
          </w:tcPr>
          <w:p w14:paraId="719A57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7E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E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E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E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E8" w14:textId="77777777" w:rsidR="00861B61" w:rsidRPr="005E63F2" w:rsidRDefault="00D70D60">
            <w:pPr>
              <w:spacing w:after="0"/>
              <w:rPr>
                <w:rFonts w:ascii="Times New Roman" w:eastAsia="Times New Roman" w:hAnsi="Times New Roman" w:cs="Times New Roman"/>
                <w:sz w:val="20"/>
              </w:rPr>
            </w:pPr>
          </w:p>
        </w:tc>
      </w:tr>
      <w:tr w:rsidR="00E97792" w14:paraId="719A57F1" w14:textId="77777777">
        <w:trPr>
          <w:trHeight w:val="300"/>
        </w:trPr>
        <w:tc>
          <w:tcPr>
            <w:tcW w:w="1344" w:type="dxa"/>
            <w:tcBorders>
              <w:top w:val="nil"/>
              <w:left w:val="nil"/>
              <w:bottom w:val="nil"/>
              <w:right w:val="nil"/>
            </w:tcBorders>
            <w:shd w:val="clear" w:color="auto" w:fill="auto"/>
            <w:noWrap/>
            <w:vAlign w:val="bottom"/>
            <w:hideMark/>
          </w:tcPr>
          <w:p w14:paraId="719A57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7E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E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E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E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F0" w14:textId="77777777" w:rsidR="00861B61" w:rsidRPr="005E63F2" w:rsidRDefault="00D70D60">
            <w:pPr>
              <w:spacing w:after="0"/>
              <w:rPr>
                <w:rFonts w:ascii="Times New Roman" w:eastAsia="Times New Roman" w:hAnsi="Times New Roman" w:cs="Times New Roman"/>
                <w:sz w:val="20"/>
              </w:rPr>
            </w:pPr>
          </w:p>
        </w:tc>
      </w:tr>
      <w:tr w:rsidR="00E97792" w14:paraId="719A57F9" w14:textId="77777777">
        <w:trPr>
          <w:trHeight w:val="300"/>
        </w:trPr>
        <w:tc>
          <w:tcPr>
            <w:tcW w:w="1344" w:type="dxa"/>
            <w:tcBorders>
              <w:top w:val="nil"/>
              <w:left w:val="nil"/>
              <w:bottom w:val="nil"/>
              <w:right w:val="nil"/>
            </w:tcBorders>
            <w:shd w:val="clear" w:color="auto" w:fill="auto"/>
            <w:noWrap/>
            <w:vAlign w:val="bottom"/>
            <w:hideMark/>
          </w:tcPr>
          <w:p w14:paraId="719A57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7F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F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7F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F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7F8" w14:textId="77777777" w:rsidR="00861B61" w:rsidRPr="005E63F2" w:rsidRDefault="00D70D60">
            <w:pPr>
              <w:spacing w:after="0"/>
              <w:rPr>
                <w:rFonts w:ascii="Times New Roman" w:eastAsia="Times New Roman" w:hAnsi="Times New Roman" w:cs="Times New Roman"/>
                <w:sz w:val="20"/>
              </w:rPr>
            </w:pPr>
          </w:p>
        </w:tc>
      </w:tr>
      <w:tr w:rsidR="00E97792" w14:paraId="719A5801" w14:textId="77777777">
        <w:trPr>
          <w:trHeight w:val="300"/>
        </w:trPr>
        <w:tc>
          <w:tcPr>
            <w:tcW w:w="1344" w:type="dxa"/>
            <w:tcBorders>
              <w:top w:val="nil"/>
              <w:left w:val="nil"/>
              <w:bottom w:val="nil"/>
              <w:right w:val="nil"/>
            </w:tcBorders>
            <w:shd w:val="clear" w:color="auto" w:fill="auto"/>
            <w:noWrap/>
            <w:vAlign w:val="bottom"/>
            <w:hideMark/>
          </w:tcPr>
          <w:p w14:paraId="719A57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7F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7F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7F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7F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7F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00" w14:textId="77777777" w:rsidR="00861B61" w:rsidRPr="005E63F2" w:rsidRDefault="00D70D60">
            <w:pPr>
              <w:spacing w:after="0"/>
              <w:rPr>
                <w:rFonts w:ascii="Times New Roman" w:eastAsia="Times New Roman" w:hAnsi="Times New Roman" w:cs="Times New Roman"/>
                <w:sz w:val="20"/>
              </w:rPr>
            </w:pPr>
          </w:p>
        </w:tc>
      </w:tr>
      <w:tr w:rsidR="00E97792" w14:paraId="719A5809" w14:textId="77777777">
        <w:trPr>
          <w:trHeight w:val="300"/>
        </w:trPr>
        <w:tc>
          <w:tcPr>
            <w:tcW w:w="1344" w:type="dxa"/>
            <w:tcBorders>
              <w:top w:val="nil"/>
              <w:left w:val="nil"/>
              <w:bottom w:val="nil"/>
              <w:right w:val="nil"/>
            </w:tcBorders>
            <w:shd w:val="clear" w:color="auto" w:fill="auto"/>
            <w:noWrap/>
            <w:vAlign w:val="bottom"/>
            <w:hideMark/>
          </w:tcPr>
          <w:p w14:paraId="719A580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80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0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0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0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0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08" w14:textId="77777777" w:rsidR="00861B61" w:rsidRPr="005E63F2" w:rsidRDefault="00D70D60">
            <w:pPr>
              <w:spacing w:after="0"/>
              <w:rPr>
                <w:rFonts w:ascii="Times New Roman" w:eastAsia="Times New Roman" w:hAnsi="Times New Roman" w:cs="Times New Roman"/>
                <w:sz w:val="20"/>
              </w:rPr>
            </w:pPr>
          </w:p>
        </w:tc>
      </w:tr>
      <w:tr w:rsidR="00E97792" w14:paraId="719A5811" w14:textId="77777777">
        <w:trPr>
          <w:trHeight w:val="300"/>
        </w:trPr>
        <w:tc>
          <w:tcPr>
            <w:tcW w:w="1344" w:type="dxa"/>
            <w:tcBorders>
              <w:top w:val="nil"/>
              <w:left w:val="nil"/>
              <w:bottom w:val="nil"/>
              <w:right w:val="nil"/>
            </w:tcBorders>
            <w:shd w:val="clear" w:color="auto" w:fill="auto"/>
            <w:noWrap/>
            <w:vAlign w:val="bottom"/>
            <w:hideMark/>
          </w:tcPr>
          <w:p w14:paraId="719A580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80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0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0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0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0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10" w14:textId="77777777" w:rsidR="00861B61" w:rsidRPr="005E63F2" w:rsidRDefault="00D70D60">
            <w:pPr>
              <w:spacing w:after="0"/>
              <w:rPr>
                <w:rFonts w:ascii="Times New Roman" w:eastAsia="Times New Roman" w:hAnsi="Times New Roman" w:cs="Times New Roman"/>
                <w:sz w:val="20"/>
              </w:rPr>
            </w:pPr>
          </w:p>
        </w:tc>
      </w:tr>
      <w:tr w:rsidR="00E97792" w14:paraId="719A5819" w14:textId="77777777">
        <w:trPr>
          <w:trHeight w:val="300"/>
        </w:trPr>
        <w:tc>
          <w:tcPr>
            <w:tcW w:w="1344" w:type="dxa"/>
            <w:tcBorders>
              <w:top w:val="nil"/>
              <w:left w:val="nil"/>
              <w:bottom w:val="nil"/>
              <w:right w:val="nil"/>
            </w:tcBorders>
            <w:shd w:val="clear" w:color="auto" w:fill="auto"/>
            <w:noWrap/>
            <w:vAlign w:val="bottom"/>
            <w:hideMark/>
          </w:tcPr>
          <w:p w14:paraId="719A581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81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1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1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1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1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18" w14:textId="77777777" w:rsidR="00861B61" w:rsidRPr="005E63F2" w:rsidRDefault="00D70D60">
            <w:pPr>
              <w:spacing w:after="0"/>
              <w:rPr>
                <w:rFonts w:ascii="Times New Roman" w:eastAsia="Times New Roman" w:hAnsi="Times New Roman" w:cs="Times New Roman"/>
                <w:sz w:val="20"/>
              </w:rPr>
            </w:pPr>
          </w:p>
        </w:tc>
      </w:tr>
      <w:tr w:rsidR="00E97792" w14:paraId="719A5820" w14:textId="77777777">
        <w:trPr>
          <w:trHeight w:val="300"/>
        </w:trPr>
        <w:tc>
          <w:tcPr>
            <w:tcW w:w="3329" w:type="dxa"/>
            <w:gridSpan w:val="2"/>
            <w:tcBorders>
              <w:top w:val="nil"/>
              <w:left w:val="nil"/>
              <w:bottom w:val="nil"/>
              <w:right w:val="nil"/>
            </w:tcBorders>
            <w:shd w:val="clear" w:color="auto" w:fill="auto"/>
            <w:noWrap/>
            <w:vAlign w:val="bottom"/>
            <w:hideMark/>
          </w:tcPr>
          <w:p w14:paraId="719A581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81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8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1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1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1F" w14:textId="77777777" w:rsidR="00861B61" w:rsidRPr="005E63F2" w:rsidRDefault="00D70D60">
            <w:pPr>
              <w:spacing w:after="0"/>
              <w:rPr>
                <w:rFonts w:ascii="Times New Roman" w:eastAsia="Times New Roman" w:hAnsi="Times New Roman" w:cs="Times New Roman"/>
                <w:sz w:val="20"/>
              </w:rPr>
            </w:pPr>
          </w:p>
        </w:tc>
      </w:tr>
      <w:tr w:rsidR="00E97792" w14:paraId="719A5828" w14:textId="77777777">
        <w:trPr>
          <w:trHeight w:val="300"/>
        </w:trPr>
        <w:tc>
          <w:tcPr>
            <w:tcW w:w="1344" w:type="dxa"/>
            <w:tcBorders>
              <w:top w:val="nil"/>
              <w:left w:val="nil"/>
              <w:bottom w:val="nil"/>
              <w:right w:val="nil"/>
            </w:tcBorders>
            <w:shd w:val="clear" w:color="auto" w:fill="auto"/>
            <w:noWrap/>
            <w:vAlign w:val="bottom"/>
            <w:hideMark/>
          </w:tcPr>
          <w:p w14:paraId="719A582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82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82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2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82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82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27" w14:textId="77777777" w:rsidR="00861B61" w:rsidRPr="005E63F2" w:rsidRDefault="00D70D60">
            <w:pPr>
              <w:spacing w:after="0"/>
              <w:rPr>
                <w:rFonts w:ascii="Times New Roman" w:eastAsia="Times New Roman" w:hAnsi="Times New Roman" w:cs="Times New Roman"/>
                <w:sz w:val="20"/>
              </w:rPr>
            </w:pPr>
          </w:p>
        </w:tc>
      </w:tr>
      <w:tr w:rsidR="00E97792" w14:paraId="719A582C" w14:textId="77777777">
        <w:trPr>
          <w:trHeight w:val="300"/>
        </w:trPr>
        <w:tc>
          <w:tcPr>
            <w:tcW w:w="1344" w:type="dxa"/>
            <w:tcBorders>
              <w:top w:val="nil"/>
              <w:left w:val="nil"/>
              <w:bottom w:val="nil"/>
              <w:right w:val="nil"/>
            </w:tcBorders>
            <w:shd w:val="clear" w:color="auto" w:fill="auto"/>
            <w:noWrap/>
            <w:vAlign w:val="bottom"/>
            <w:hideMark/>
          </w:tcPr>
          <w:p w14:paraId="719A5829"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82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 ως έχει   ΔΕΚΤΟ ΚΑΤΑ ΠΛΕΙΟΨΗΦΙΑ</w:t>
            </w:r>
          </w:p>
        </w:tc>
        <w:tc>
          <w:tcPr>
            <w:tcW w:w="1155" w:type="dxa"/>
            <w:tcBorders>
              <w:top w:val="nil"/>
              <w:left w:val="nil"/>
              <w:bottom w:val="nil"/>
              <w:right w:val="nil"/>
            </w:tcBorders>
            <w:shd w:val="clear" w:color="auto" w:fill="auto"/>
            <w:noWrap/>
            <w:vAlign w:val="bottom"/>
            <w:hideMark/>
          </w:tcPr>
          <w:p w14:paraId="719A582B" w14:textId="77777777" w:rsidR="00861B61" w:rsidRPr="005E63F2" w:rsidRDefault="00D70D60">
            <w:pPr>
              <w:spacing w:after="0"/>
              <w:rPr>
                <w:rFonts w:ascii="Calibri" w:eastAsia="Times New Roman" w:hAnsi="Calibri" w:cs="Calibri"/>
                <w:color w:val="000000"/>
                <w:sz w:val="22"/>
                <w:szCs w:val="22"/>
              </w:rPr>
            </w:pPr>
          </w:p>
        </w:tc>
      </w:tr>
      <w:tr w:rsidR="00E97792" w14:paraId="719A5834" w14:textId="77777777">
        <w:trPr>
          <w:trHeight w:val="300"/>
        </w:trPr>
        <w:tc>
          <w:tcPr>
            <w:tcW w:w="1344" w:type="dxa"/>
            <w:tcBorders>
              <w:top w:val="nil"/>
              <w:left w:val="nil"/>
              <w:bottom w:val="nil"/>
              <w:right w:val="nil"/>
            </w:tcBorders>
            <w:shd w:val="clear" w:color="auto" w:fill="auto"/>
            <w:noWrap/>
            <w:vAlign w:val="bottom"/>
            <w:hideMark/>
          </w:tcPr>
          <w:p w14:paraId="719A582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82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2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3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3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3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33" w14:textId="77777777" w:rsidR="00861B61" w:rsidRPr="005E63F2" w:rsidRDefault="00D70D60">
            <w:pPr>
              <w:spacing w:after="0"/>
              <w:rPr>
                <w:rFonts w:ascii="Times New Roman" w:eastAsia="Times New Roman" w:hAnsi="Times New Roman" w:cs="Times New Roman"/>
                <w:sz w:val="20"/>
              </w:rPr>
            </w:pPr>
          </w:p>
        </w:tc>
      </w:tr>
      <w:tr w:rsidR="00E97792" w14:paraId="719A583C" w14:textId="77777777">
        <w:trPr>
          <w:trHeight w:val="300"/>
        </w:trPr>
        <w:tc>
          <w:tcPr>
            <w:tcW w:w="1344" w:type="dxa"/>
            <w:tcBorders>
              <w:top w:val="nil"/>
              <w:left w:val="nil"/>
              <w:bottom w:val="nil"/>
              <w:right w:val="nil"/>
            </w:tcBorders>
            <w:shd w:val="clear" w:color="auto" w:fill="auto"/>
            <w:noWrap/>
            <w:vAlign w:val="bottom"/>
            <w:hideMark/>
          </w:tcPr>
          <w:p w14:paraId="719A58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83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3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3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3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3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3B" w14:textId="77777777" w:rsidR="00861B61" w:rsidRPr="005E63F2" w:rsidRDefault="00D70D60">
            <w:pPr>
              <w:spacing w:after="0"/>
              <w:rPr>
                <w:rFonts w:ascii="Times New Roman" w:eastAsia="Times New Roman" w:hAnsi="Times New Roman" w:cs="Times New Roman"/>
                <w:sz w:val="20"/>
              </w:rPr>
            </w:pPr>
          </w:p>
        </w:tc>
      </w:tr>
      <w:tr w:rsidR="00E97792" w14:paraId="719A5844" w14:textId="77777777">
        <w:trPr>
          <w:trHeight w:val="300"/>
        </w:trPr>
        <w:tc>
          <w:tcPr>
            <w:tcW w:w="1344" w:type="dxa"/>
            <w:tcBorders>
              <w:top w:val="nil"/>
              <w:left w:val="nil"/>
              <w:bottom w:val="nil"/>
              <w:right w:val="nil"/>
            </w:tcBorders>
            <w:shd w:val="clear" w:color="auto" w:fill="auto"/>
            <w:noWrap/>
            <w:vAlign w:val="bottom"/>
            <w:hideMark/>
          </w:tcPr>
          <w:p w14:paraId="719A58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83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3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4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4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43" w14:textId="77777777" w:rsidR="00861B61" w:rsidRPr="005E63F2" w:rsidRDefault="00D70D60">
            <w:pPr>
              <w:spacing w:after="0"/>
              <w:rPr>
                <w:rFonts w:ascii="Times New Roman" w:eastAsia="Times New Roman" w:hAnsi="Times New Roman" w:cs="Times New Roman"/>
                <w:sz w:val="20"/>
              </w:rPr>
            </w:pPr>
          </w:p>
        </w:tc>
      </w:tr>
      <w:tr w:rsidR="00E97792" w14:paraId="719A584C" w14:textId="77777777">
        <w:trPr>
          <w:trHeight w:val="300"/>
        </w:trPr>
        <w:tc>
          <w:tcPr>
            <w:tcW w:w="1344" w:type="dxa"/>
            <w:tcBorders>
              <w:top w:val="nil"/>
              <w:left w:val="nil"/>
              <w:bottom w:val="nil"/>
              <w:right w:val="nil"/>
            </w:tcBorders>
            <w:shd w:val="clear" w:color="auto" w:fill="auto"/>
            <w:noWrap/>
            <w:vAlign w:val="bottom"/>
            <w:hideMark/>
          </w:tcPr>
          <w:p w14:paraId="719A584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84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4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4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4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4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4B" w14:textId="77777777" w:rsidR="00861B61" w:rsidRPr="005E63F2" w:rsidRDefault="00D70D60">
            <w:pPr>
              <w:spacing w:after="0"/>
              <w:rPr>
                <w:rFonts w:ascii="Times New Roman" w:eastAsia="Times New Roman" w:hAnsi="Times New Roman" w:cs="Times New Roman"/>
                <w:sz w:val="20"/>
              </w:rPr>
            </w:pPr>
          </w:p>
        </w:tc>
      </w:tr>
      <w:tr w:rsidR="00E97792" w14:paraId="719A5854" w14:textId="77777777">
        <w:trPr>
          <w:trHeight w:val="300"/>
        </w:trPr>
        <w:tc>
          <w:tcPr>
            <w:tcW w:w="1344" w:type="dxa"/>
            <w:tcBorders>
              <w:top w:val="nil"/>
              <w:left w:val="nil"/>
              <w:bottom w:val="nil"/>
              <w:right w:val="nil"/>
            </w:tcBorders>
            <w:shd w:val="clear" w:color="auto" w:fill="auto"/>
            <w:noWrap/>
            <w:vAlign w:val="bottom"/>
            <w:hideMark/>
          </w:tcPr>
          <w:p w14:paraId="719A58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84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4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5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5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53" w14:textId="77777777" w:rsidR="00861B61" w:rsidRPr="005E63F2" w:rsidRDefault="00D70D60">
            <w:pPr>
              <w:spacing w:after="0"/>
              <w:rPr>
                <w:rFonts w:ascii="Times New Roman" w:eastAsia="Times New Roman" w:hAnsi="Times New Roman" w:cs="Times New Roman"/>
                <w:sz w:val="20"/>
              </w:rPr>
            </w:pPr>
          </w:p>
        </w:tc>
      </w:tr>
      <w:tr w:rsidR="00E97792" w14:paraId="719A585C" w14:textId="77777777">
        <w:trPr>
          <w:trHeight w:val="300"/>
        </w:trPr>
        <w:tc>
          <w:tcPr>
            <w:tcW w:w="1344" w:type="dxa"/>
            <w:tcBorders>
              <w:top w:val="nil"/>
              <w:left w:val="nil"/>
              <w:bottom w:val="nil"/>
              <w:right w:val="nil"/>
            </w:tcBorders>
            <w:shd w:val="clear" w:color="auto" w:fill="auto"/>
            <w:noWrap/>
            <w:vAlign w:val="bottom"/>
            <w:hideMark/>
          </w:tcPr>
          <w:p w14:paraId="719A585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85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5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5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5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5B" w14:textId="77777777" w:rsidR="00861B61" w:rsidRPr="005E63F2" w:rsidRDefault="00D70D60">
            <w:pPr>
              <w:spacing w:after="0"/>
              <w:rPr>
                <w:rFonts w:ascii="Times New Roman" w:eastAsia="Times New Roman" w:hAnsi="Times New Roman" w:cs="Times New Roman"/>
                <w:sz w:val="20"/>
              </w:rPr>
            </w:pPr>
          </w:p>
        </w:tc>
      </w:tr>
      <w:tr w:rsidR="00E97792" w14:paraId="719A5864" w14:textId="77777777">
        <w:trPr>
          <w:trHeight w:val="300"/>
        </w:trPr>
        <w:tc>
          <w:tcPr>
            <w:tcW w:w="1344" w:type="dxa"/>
            <w:tcBorders>
              <w:top w:val="nil"/>
              <w:left w:val="nil"/>
              <w:bottom w:val="nil"/>
              <w:right w:val="nil"/>
            </w:tcBorders>
            <w:shd w:val="clear" w:color="auto" w:fill="auto"/>
            <w:noWrap/>
            <w:vAlign w:val="bottom"/>
            <w:hideMark/>
          </w:tcPr>
          <w:p w14:paraId="719A585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85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5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6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86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6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63" w14:textId="77777777" w:rsidR="00861B61" w:rsidRPr="005E63F2" w:rsidRDefault="00D70D60">
            <w:pPr>
              <w:spacing w:after="0"/>
              <w:rPr>
                <w:rFonts w:ascii="Times New Roman" w:eastAsia="Times New Roman" w:hAnsi="Times New Roman" w:cs="Times New Roman"/>
                <w:sz w:val="20"/>
              </w:rPr>
            </w:pPr>
          </w:p>
        </w:tc>
      </w:tr>
      <w:tr w:rsidR="00E97792" w14:paraId="719A586B" w14:textId="77777777">
        <w:trPr>
          <w:trHeight w:val="300"/>
        </w:trPr>
        <w:tc>
          <w:tcPr>
            <w:tcW w:w="3329" w:type="dxa"/>
            <w:gridSpan w:val="2"/>
            <w:tcBorders>
              <w:top w:val="nil"/>
              <w:left w:val="nil"/>
              <w:bottom w:val="nil"/>
              <w:right w:val="nil"/>
            </w:tcBorders>
            <w:shd w:val="clear" w:color="auto" w:fill="auto"/>
            <w:noWrap/>
            <w:vAlign w:val="bottom"/>
            <w:hideMark/>
          </w:tcPr>
          <w:p w14:paraId="719A586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866"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86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6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6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6A" w14:textId="77777777" w:rsidR="00861B61" w:rsidRPr="005E63F2" w:rsidRDefault="00D70D60">
            <w:pPr>
              <w:spacing w:after="0"/>
              <w:rPr>
                <w:rFonts w:ascii="Times New Roman" w:eastAsia="Times New Roman" w:hAnsi="Times New Roman" w:cs="Times New Roman"/>
                <w:sz w:val="20"/>
              </w:rPr>
            </w:pPr>
          </w:p>
        </w:tc>
      </w:tr>
      <w:tr w:rsidR="00E97792" w14:paraId="719A5873" w14:textId="77777777">
        <w:trPr>
          <w:trHeight w:val="300"/>
        </w:trPr>
        <w:tc>
          <w:tcPr>
            <w:tcW w:w="1344" w:type="dxa"/>
            <w:tcBorders>
              <w:top w:val="nil"/>
              <w:left w:val="nil"/>
              <w:bottom w:val="nil"/>
              <w:right w:val="nil"/>
            </w:tcBorders>
            <w:shd w:val="clear" w:color="auto" w:fill="auto"/>
            <w:noWrap/>
            <w:vAlign w:val="bottom"/>
            <w:hideMark/>
          </w:tcPr>
          <w:p w14:paraId="719A586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86D"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86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6F"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87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87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72" w14:textId="77777777" w:rsidR="00861B61" w:rsidRPr="005E63F2" w:rsidRDefault="00D70D60">
            <w:pPr>
              <w:spacing w:after="0"/>
              <w:rPr>
                <w:rFonts w:ascii="Times New Roman" w:eastAsia="Times New Roman" w:hAnsi="Times New Roman" w:cs="Times New Roman"/>
                <w:sz w:val="20"/>
              </w:rPr>
            </w:pPr>
          </w:p>
        </w:tc>
      </w:tr>
      <w:tr w:rsidR="00E97792" w14:paraId="719A5876" w14:textId="77777777">
        <w:trPr>
          <w:trHeight w:val="300"/>
        </w:trPr>
        <w:tc>
          <w:tcPr>
            <w:tcW w:w="1344" w:type="dxa"/>
            <w:tcBorders>
              <w:top w:val="nil"/>
              <w:left w:val="nil"/>
              <w:bottom w:val="nil"/>
              <w:right w:val="nil"/>
            </w:tcBorders>
            <w:shd w:val="clear" w:color="auto" w:fill="auto"/>
            <w:noWrap/>
            <w:vAlign w:val="bottom"/>
            <w:hideMark/>
          </w:tcPr>
          <w:p w14:paraId="719A5874"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587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6 όπως τροποποιήθηκε   ΔΕΚΤΟ ΚΑΤΑ ΠΛΕΙΟΨΗΦΙΑ</w:t>
            </w:r>
          </w:p>
        </w:tc>
      </w:tr>
      <w:tr w:rsidR="00E97792" w14:paraId="719A587E" w14:textId="77777777">
        <w:trPr>
          <w:trHeight w:val="300"/>
        </w:trPr>
        <w:tc>
          <w:tcPr>
            <w:tcW w:w="1344" w:type="dxa"/>
            <w:tcBorders>
              <w:top w:val="nil"/>
              <w:left w:val="nil"/>
              <w:bottom w:val="nil"/>
              <w:right w:val="nil"/>
            </w:tcBorders>
            <w:shd w:val="clear" w:color="auto" w:fill="auto"/>
            <w:noWrap/>
            <w:vAlign w:val="bottom"/>
            <w:hideMark/>
          </w:tcPr>
          <w:p w14:paraId="719A587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87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7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7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7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7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7D" w14:textId="77777777" w:rsidR="00861B61" w:rsidRPr="005E63F2" w:rsidRDefault="00D70D60">
            <w:pPr>
              <w:spacing w:after="0"/>
              <w:rPr>
                <w:rFonts w:ascii="Times New Roman" w:eastAsia="Times New Roman" w:hAnsi="Times New Roman" w:cs="Times New Roman"/>
                <w:sz w:val="20"/>
              </w:rPr>
            </w:pPr>
          </w:p>
        </w:tc>
      </w:tr>
      <w:tr w:rsidR="00E97792" w14:paraId="719A5886" w14:textId="77777777">
        <w:trPr>
          <w:trHeight w:val="300"/>
        </w:trPr>
        <w:tc>
          <w:tcPr>
            <w:tcW w:w="1344" w:type="dxa"/>
            <w:tcBorders>
              <w:top w:val="nil"/>
              <w:left w:val="nil"/>
              <w:bottom w:val="nil"/>
              <w:right w:val="nil"/>
            </w:tcBorders>
            <w:shd w:val="clear" w:color="auto" w:fill="auto"/>
            <w:noWrap/>
            <w:vAlign w:val="bottom"/>
            <w:hideMark/>
          </w:tcPr>
          <w:p w14:paraId="719A587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88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8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8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8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8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85" w14:textId="77777777" w:rsidR="00861B61" w:rsidRPr="005E63F2" w:rsidRDefault="00D70D60">
            <w:pPr>
              <w:spacing w:after="0"/>
              <w:rPr>
                <w:rFonts w:ascii="Times New Roman" w:eastAsia="Times New Roman" w:hAnsi="Times New Roman" w:cs="Times New Roman"/>
                <w:sz w:val="20"/>
              </w:rPr>
            </w:pPr>
          </w:p>
        </w:tc>
      </w:tr>
      <w:tr w:rsidR="00E97792" w14:paraId="719A588E" w14:textId="77777777">
        <w:trPr>
          <w:trHeight w:val="300"/>
        </w:trPr>
        <w:tc>
          <w:tcPr>
            <w:tcW w:w="1344" w:type="dxa"/>
            <w:tcBorders>
              <w:top w:val="nil"/>
              <w:left w:val="nil"/>
              <w:bottom w:val="nil"/>
              <w:right w:val="nil"/>
            </w:tcBorders>
            <w:shd w:val="clear" w:color="auto" w:fill="auto"/>
            <w:noWrap/>
            <w:vAlign w:val="bottom"/>
            <w:hideMark/>
          </w:tcPr>
          <w:p w14:paraId="719A588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88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8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88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8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8D" w14:textId="77777777" w:rsidR="00861B61" w:rsidRPr="005E63F2" w:rsidRDefault="00D70D60">
            <w:pPr>
              <w:spacing w:after="0"/>
              <w:rPr>
                <w:rFonts w:ascii="Times New Roman" w:eastAsia="Times New Roman" w:hAnsi="Times New Roman" w:cs="Times New Roman"/>
                <w:sz w:val="20"/>
              </w:rPr>
            </w:pPr>
          </w:p>
        </w:tc>
      </w:tr>
      <w:tr w:rsidR="00E97792" w14:paraId="719A5896" w14:textId="77777777">
        <w:trPr>
          <w:trHeight w:val="300"/>
        </w:trPr>
        <w:tc>
          <w:tcPr>
            <w:tcW w:w="1344" w:type="dxa"/>
            <w:tcBorders>
              <w:top w:val="nil"/>
              <w:left w:val="nil"/>
              <w:bottom w:val="nil"/>
              <w:right w:val="nil"/>
            </w:tcBorders>
            <w:shd w:val="clear" w:color="auto" w:fill="auto"/>
            <w:noWrap/>
            <w:vAlign w:val="bottom"/>
            <w:hideMark/>
          </w:tcPr>
          <w:p w14:paraId="719A588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89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9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9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9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95" w14:textId="77777777" w:rsidR="00861B61" w:rsidRPr="005E63F2" w:rsidRDefault="00D70D60">
            <w:pPr>
              <w:spacing w:after="0"/>
              <w:rPr>
                <w:rFonts w:ascii="Times New Roman" w:eastAsia="Times New Roman" w:hAnsi="Times New Roman" w:cs="Times New Roman"/>
                <w:sz w:val="20"/>
              </w:rPr>
            </w:pPr>
          </w:p>
        </w:tc>
      </w:tr>
      <w:tr w:rsidR="00E97792" w14:paraId="719A589E" w14:textId="77777777">
        <w:trPr>
          <w:trHeight w:val="300"/>
        </w:trPr>
        <w:tc>
          <w:tcPr>
            <w:tcW w:w="1344" w:type="dxa"/>
            <w:tcBorders>
              <w:top w:val="nil"/>
              <w:left w:val="nil"/>
              <w:bottom w:val="nil"/>
              <w:right w:val="nil"/>
            </w:tcBorders>
            <w:shd w:val="clear" w:color="auto" w:fill="auto"/>
            <w:noWrap/>
            <w:vAlign w:val="bottom"/>
            <w:hideMark/>
          </w:tcPr>
          <w:p w14:paraId="719A589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89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9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89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9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9D" w14:textId="77777777" w:rsidR="00861B61" w:rsidRPr="005E63F2" w:rsidRDefault="00D70D60">
            <w:pPr>
              <w:spacing w:after="0"/>
              <w:rPr>
                <w:rFonts w:ascii="Times New Roman" w:eastAsia="Times New Roman" w:hAnsi="Times New Roman" w:cs="Times New Roman"/>
                <w:sz w:val="20"/>
              </w:rPr>
            </w:pPr>
          </w:p>
        </w:tc>
      </w:tr>
      <w:tr w:rsidR="00E97792" w14:paraId="719A58A6" w14:textId="77777777">
        <w:trPr>
          <w:trHeight w:val="300"/>
        </w:trPr>
        <w:tc>
          <w:tcPr>
            <w:tcW w:w="1344" w:type="dxa"/>
            <w:tcBorders>
              <w:top w:val="nil"/>
              <w:left w:val="nil"/>
              <w:bottom w:val="nil"/>
              <w:right w:val="nil"/>
            </w:tcBorders>
            <w:shd w:val="clear" w:color="auto" w:fill="auto"/>
            <w:noWrap/>
            <w:vAlign w:val="bottom"/>
            <w:hideMark/>
          </w:tcPr>
          <w:p w14:paraId="719A58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8A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A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A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A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A5" w14:textId="77777777" w:rsidR="00861B61" w:rsidRPr="005E63F2" w:rsidRDefault="00D70D60">
            <w:pPr>
              <w:spacing w:after="0"/>
              <w:rPr>
                <w:rFonts w:ascii="Times New Roman" w:eastAsia="Times New Roman" w:hAnsi="Times New Roman" w:cs="Times New Roman"/>
                <w:sz w:val="20"/>
              </w:rPr>
            </w:pPr>
          </w:p>
        </w:tc>
      </w:tr>
      <w:tr w:rsidR="00E97792" w14:paraId="719A58AE" w14:textId="77777777">
        <w:trPr>
          <w:trHeight w:val="300"/>
        </w:trPr>
        <w:tc>
          <w:tcPr>
            <w:tcW w:w="1344" w:type="dxa"/>
            <w:tcBorders>
              <w:top w:val="nil"/>
              <w:left w:val="nil"/>
              <w:bottom w:val="nil"/>
              <w:right w:val="nil"/>
            </w:tcBorders>
            <w:shd w:val="clear" w:color="auto" w:fill="auto"/>
            <w:noWrap/>
            <w:vAlign w:val="bottom"/>
            <w:hideMark/>
          </w:tcPr>
          <w:p w14:paraId="719A58A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8A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A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A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A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AD" w14:textId="77777777" w:rsidR="00861B61" w:rsidRPr="005E63F2" w:rsidRDefault="00D70D60">
            <w:pPr>
              <w:spacing w:after="0"/>
              <w:rPr>
                <w:rFonts w:ascii="Times New Roman" w:eastAsia="Times New Roman" w:hAnsi="Times New Roman" w:cs="Times New Roman"/>
                <w:sz w:val="20"/>
              </w:rPr>
            </w:pPr>
          </w:p>
        </w:tc>
      </w:tr>
      <w:tr w:rsidR="00E97792" w14:paraId="719A58B5" w14:textId="77777777">
        <w:trPr>
          <w:trHeight w:val="300"/>
        </w:trPr>
        <w:tc>
          <w:tcPr>
            <w:tcW w:w="3329" w:type="dxa"/>
            <w:gridSpan w:val="2"/>
            <w:tcBorders>
              <w:top w:val="nil"/>
              <w:left w:val="nil"/>
              <w:bottom w:val="nil"/>
              <w:right w:val="nil"/>
            </w:tcBorders>
            <w:shd w:val="clear" w:color="auto" w:fill="auto"/>
            <w:noWrap/>
            <w:vAlign w:val="bottom"/>
            <w:hideMark/>
          </w:tcPr>
          <w:p w14:paraId="719A58A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8B0"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8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B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B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B4" w14:textId="77777777" w:rsidR="00861B61" w:rsidRPr="005E63F2" w:rsidRDefault="00D70D60">
            <w:pPr>
              <w:spacing w:after="0"/>
              <w:rPr>
                <w:rFonts w:ascii="Times New Roman" w:eastAsia="Times New Roman" w:hAnsi="Times New Roman" w:cs="Times New Roman"/>
                <w:sz w:val="20"/>
              </w:rPr>
            </w:pPr>
          </w:p>
        </w:tc>
      </w:tr>
      <w:tr w:rsidR="00E97792" w14:paraId="719A58BD" w14:textId="77777777">
        <w:trPr>
          <w:trHeight w:val="300"/>
        </w:trPr>
        <w:tc>
          <w:tcPr>
            <w:tcW w:w="1344" w:type="dxa"/>
            <w:tcBorders>
              <w:top w:val="nil"/>
              <w:left w:val="nil"/>
              <w:bottom w:val="nil"/>
              <w:right w:val="nil"/>
            </w:tcBorders>
            <w:shd w:val="clear" w:color="auto" w:fill="auto"/>
            <w:noWrap/>
            <w:vAlign w:val="bottom"/>
            <w:hideMark/>
          </w:tcPr>
          <w:p w14:paraId="719A58B6"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8B7"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8B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B9"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8BA"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8B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BC" w14:textId="77777777" w:rsidR="00861B61" w:rsidRPr="005E63F2" w:rsidRDefault="00D70D60">
            <w:pPr>
              <w:spacing w:after="0"/>
              <w:rPr>
                <w:rFonts w:ascii="Times New Roman" w:eastAsia="Times New Roman" w:hAnsi="Times New Roman" w:cs="Times New Roman"/>
                <w:sz w:val="20"/>
              </w:rPr>
            </w:pPr>
          </w:p>
        </w:tc>
      </w:tr>
      <w:tr w:rsidR="00E97792" w14:paraId="719A58C1" w14:textId="77777777">
        <w:trPr>
          <w:trHeight w:val="300"/>
        </w:trPr>
        <w:tc>
          <w:tcPr>
            <w:tcW w:w="1344" w:type="dxa"/>
            <w:tcBorders>
              <w:top w:val="nil"/>
              <w:left w:val="nil"/>
              <w:bottom w:val="nil"/>
              <w:right w:val="nil"/>
            </w:tcBorders>
            <w:shd w:val="clear" w:color="auto" w:fill="auto"/>
            <w:noWrap/>
            <w:vAlign w:val="bottom"/>
            <w:hideMark/>
          </w:tcPr>
          <w:p w14:paraId="719A58BE"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8B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7 ως έχει   ΔΕΚΤΟ ΚΑΤΑ ΠΛΕΙΟΨΗΦΙΑ</w:t>
            </w:r>
          </w:p>
        </w:tc>
        <w:tc>
          <w:tcPr>
            <w:tcW w:w="1155" w:type="dxa"/>
            <w:tcBorders>
              <w:top w:val="nil"/>
              <w:left w:val="nil"/>
              <w:bottom w:val="nil"/>
              <w:right w:val="nil"/>
            </w:tcBorders>
            <w:shd w:val="clear" w:color="auto" w:fill="auto"/>
            <w:noWrap/>
            <w:vAlign w:val="bottom"/>
            <w:hideMark/>
          </w:tcPr>
          <w:p w14:paraId="719A58C0" w14:textId="77777777" w:rsidR="00861B61" w:rsidRPr="005E63F2" w:rsidRDefault="00D70D60">
            <w:pPr>
              <w:spacing w:after="0"/>
              <w:rPr>
                <w:rFonts w:ascii="Calibri" w:eastAsia="Times New Roman" w:hAnsi="Calibri" w:cs="Calibri"/>
                <w:color w:val="000000"/>
                <w:sz w:val="22"/>
                <w:szCs w:val="22"/>
              </w:rPr>
            </w:pPr>
          </w:p>
        </w:tc>
      </w:tr>
      <w:tr w:rsidR="00E97792" w14:paraId="719A58C9" w14:textId="77777777">
        <w:trPr>
          <w:trHeight w:val="300"/>
        </w:trPr>
        <w:tc>
          <w:tcPr>
            <w:tcW w:w="1344" w:type="dxa"/>
            <w:tcBorders>
              <w:top w:val="nil"/>
              <w:left w:val="nil"/>
              <w:bottom w:val="nil"/>
              <w:right w:val="nil"/>
            </w:tcBorders>
            <w:shd w:val="clear" w:color="auto" w:fill="auto"/>
            <w:noWrap/>
            <w:vAlign w:val="bottom"/>
            <w:hideMark/>
          </w:tcPr>
          <w:p w14:paraId="719A58C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8C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C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C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C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C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C8" w14:textId="77777777" w:rsidR="00861B61" w:rsidRPr="005E63F2" w:rsidRDefault="00D70D60">
            <w:pPr>
              <w:spacing w:after="0"/>
              <w:rPr>
                <w:rFonts w:ascii="Times New Roman" w:eastAsia="Times New Roman" w:hAnsi="Times New Roman" w:cs="Times New Roman"/>
                <w:sz w:val="20"/>
              </w:rPr>
            </w:pPr>
          </w:p>
        </w:tc>
      </w:tr>
      <w:tr w:rsidR="00E97792" w14:paraId="719A58D1" w14:textId="77777777">
        <w:trPr>
          <w:trHeight w:val="300"/>
        </w:trPr>
        <w:tc>
          <w:tcPr>
            <w:tcW w:w="1344" w:type="dxa"/>
            <w:tcBorders>
              <w:top w:val="nil"/>
              <w:left w:val="nil"/>
              <w:bottom w:val="nil"/>
              <w:right w:val="nil"/>
            </w:tcBorders>
            <w:shd w:val="clear" w:color="auto" w:fill="auto"/>
            <w:noWrap/>
            <w:vAlign w:val="bottom"/>
            <w:hideMark/>
          </w:tcPr>
          <w:p w14:paraId="719A58C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8C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C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C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C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C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D0" w14:textId="77777777" w:rsidR="00861B61" w:rsidRPr="005E63F2" w:rsidRDefault="00D70D60">
            <w:pPr>
              <w:spacing w:after="0"/>
              <w:rPr>
                <w:rFonts w:ascii="Times New Roman" w:eastAsia="Times New Roman" w:hAnsi="Times New Roman" w:cs="Times New Roman"/>
                <w:sz w:val="20"/>
              </w:rPr>
            </w:pPr>
          </w:p>
        </w:tc>
      </w:tr>
      <w:tr w:rsidR="00E97792" w14:paraId="719A58D9" w14:textId="77777777">
        <w:trPr>
          <w:trHeight w:val="300"/>
        </w:trPr>
        <w:tc>
          <w:tcPr>
            <w:tcW w:w="1344" w:type="dxa"/>
            <w:tcBorders>
              <w:top w:val="nil"/>
              <w:left w:val="nil"/>
              <w:bottom w:val="nil"/>
              <w:right w:val="nil"/>
            </w:tcBorders>
            <w:shd w:val="clear" w:color="auto" w:fill="auto"/>
            <w:noWrap/>
            <w:vAlign w:val="bottom"/>
            <w:hideMark/>
          </w:tcPr>
          <w:p w14:paraId="719A58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8D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D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D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D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D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D8" w14:textId="77777777" w:rsidR="00861B61" w:rsidRPr="005E63F2" w:rsidRDefault="00D70D60">
            <w:pPr>
              <w:spacing w:after="0"/>
              <w:rPr>
                <w:rFonts w:ascii="Times New Roman" w:eastAsia="Times New Roman" w:hAnsi="Times New Roman" w:cs="Times New Roman"/>
                <w:sz w:val="20"/>
              </w:rPr>
            </w:pPr>
          </w:p>
        </w:tc>
      </w:tr>
      <w:tr w:rsidR="00E97792" w14:paraId="719A58E1" w14:textId="77777777">
        <w:trPr>
          <w:trHeight w:val="300"/>
        </w:trPr>
        <w:tc>
          <w:tcPr>
            <w:tcW w:w="1344" w:type="dxa"/>
            <w:tcBorders>
              <w:top w:val="nil"/>
              <w:left w:val="nil"/>
              <w:bottom w:val="nil"/>
              <w:right w:val="nil"/>
            </w:tcBorders>
            <w:shd w:val="clear" w:color="auto" w:fill="auto"/>
            <w:noWrap/>
            <w:vAlign w:val="bottom"/>
            <w:hideMark/>
          </w:tcPr>
          <w:p w14:paraId="719A58D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8D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D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D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D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E0" w14:textId="77777777" w:rsidR="00861B61" w:rsidRPr="005E63F2" w:rsidRDefault="00D70D60">
            <w:pPr>
              <w:spacing w:after="0"/>
              <w:rPr>
                <w:rFonts w:ascii="Times New Roman" w:eastAsia="Times New Roman" w:hAnsi="Times New Roman" w:cs="Times New Roman"/>
                <w:sz w:val="20"/>
              </w:rPr>
            </w:pPr>
          </w:p>
        </w:tc>
      </w:tr>
      <w:tr w:rsidR="00E97792" w14:paraId="719A58E9" w14:textId="77777777">
        <w:trPr>
          <w:trHeight w:val="300"/>
        </w:trPr>
        <w:tc>
          <w:tcPr>
            <w:tcW w:w="1344" w:type="dxa"/>
            <w:tcBorders>
              <w:top w:val="nil"/>
              <w:left w:val="nil"/>
              <w:bottom w:val="nil"/>
              <w:right w:val="nil"/>
            </w:tcBorders>
            <w:shd w:val="clear" w:color="auto" w:fill="auto"/>
            <w:noWrap/>
            <w:vAlign w:val="bottom"/>
            <w:hideMark/>
          </w:tcPr>
          <w:p w14:paraId="719A58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8E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E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8E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E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E8" w14:textId="77777777" w:rsidR="00861B61" w:rsidRPr="005E63F2" w:rsidRDefault="00D70D60">
            <w:pPr>
              <w:spacing w:after="0"/>
              <w:rPr>
                <w:rFonts w:ascii="Times New Roman" w:eastAsia="Times New Roman" w:hAnsi="Times New Roman" w:cs="Times New Roman"/>
                <w:sz w:val="20"/>
              </w:rPr>
            </w:pPr>
          </w:p>
        </w:tc>
      </w:tr>
      <w:tr w:rsidR="00E97792" w14:paraId="719A58F1" w14:textId="77777777">
        <w:trPr>
          <w:trHeight w:val="300"/>
        </w:trPr>
        <w:tc>
          <w:tcPr>
            <w:tcW w:w="1344" w:type="dxa"/>
            <w:tcBorders>
              <w:top w:val="nil"/>
              <w:left w:val="nil"/>
              <w:bottom w:val="nil"/>
              <w:right w:val="nil"/>
            </w:tcBorders>
            <w:shd w:val="clear" w:color="auto" w:fill="auto"/>
            <w:noWrap/>
            <w:vAlign w:val="bottom"/>
            <w:hideMark/>
          </w:tcPr>
          <w:p w14:paraId="719A58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8E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E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E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E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F0" w14:textId="77777777" w:rsidR="00861B61" w:rsidRPr="005E63F2" w:rsidRDefault="00D70D60">
            <w:pPr>
              <w:spacing w:after="0"/>
              <w:rPr>
                <w:rFonts w:ascii="Times New Roman" w:eastAsia="Times New Roman" w:hAnsi="Times New Roman" w:cs="Times New Roman"/>
                <w:sz w:val="20"/>
              </w:rPr>
            </w:pPr>
          </w:p>
        </w:tc>
      </w:tr>
      <w:tr w:rsidR="00E97792" w14:paraId="719A58F9" w14:textId="77777777">
        <w:trPr>
          <w:trHeight w:val="300"/>
        </w:trPr>
        <w:tc>
          <w:tcPr>
            <w:tcW w:w="1344" w:type="dxa"/>
            <w:tcBorders>
              <w:top w:val="nil"/>
              <w:left w:val="nil"/>
              <w:bottom w:val="nil"/>
              <w:right w:val="nil"/>
            </w:tcBorders>
            <w:shd w:val="clear" w:color="auto" w:fill="auto"/>
            <w:noWrap/>
            <w:vAlign w:val="bottom"/>
            <w:hideMark/>
          </w:tcPr>
          <w:p w14:paraId="719A58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8F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8F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8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F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F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F8" w14:textId="77777777" w:rsidR="00861B61" w:rsidRPr="005E63F2" w:rsidRDefault="00D70D60">
            <w:pPr>
              <w:spacing w:after="0"/>
              <w:rPr>
                <w:rFonts w:ascii="Times New Roman" w:eastAsia="Times New Roman" w:hAnsi="Times New Roman" w:cs="Times New Roman"/>
                <w:sz w:val="20"/>
              </w:rPr>
            </w:pPr>
          </w:p>
        </w:tc>
      </w:tr>
      <w:tr w:rsidR="00E97792" w14:paraId="719A5900" w14:textId="77777777">
        <w:trPr>
          <w:trHeight w:val="300"/>
        </w:trPr>
        <w:tc>
          <w:tcPr>
            <w:tcW w:w="3329" w:type="dxa"/>
            <w:gridSpan w:val="2"/>
            <w:tcBorders>
              <w:top w:val="nil"/>
              <w:left w:val="nil"/>
              <w:bottom w:val="nil"/>
              <w:right w:val="nil"/>
            </w:tcBorders>
            <w:shd w:val="clear" w:color="auto" w:fill="auto"/>
            <w:noWrap/>
            <w:vAlign w:val="bottom"/>
            <w:hideMark/>
          </w:tcPr>
          <w:p w14:paraId="719A58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8F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8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8F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8F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8FF" w14:textId="77777777" w:rsidR="00861B61" w:rsidRPr="005E63F2" w:rsidRDefault="00D70D60">
            <w:pPr>
              <w:spacing w:after="0"/>
              <w:rPr>
                <w:rFonts w:ascii="Times New Roman" w:eastAsia="Times New Roman" w:hAnsi="Times New Roman" w:cs="Times New Roman"/>
                <w:sz w:val="20"/>
              </w:rPr>
            </w:pPr>
          </w:p>
        </w:tc>
      </w:tr>
      <w:tr w:rsidR="00E97792" w14:paraId="719A5908" w14:textId="77777777">
        <w:trPr>
          <w:trHeight w:val="300"/>
        </w:trPr>
        <w:tc>
          <w:tcPr>
            <w:tcW w:w="1344" w:type="dxa"/>
            <w:tcBorders>
              <w:top w:val="nil"/>
              <w:left w:val="nil"/>
              <w:bottom w:val="nil"/>
              <w:right w:val="nil"/>
            </w:tcBorders>
            <w:shd w:val="clear" w:color="auto" w:fill="auto"/>
            <w:noWrap/>
            <w:vAlign w:val="bottom"/>
            <w:hideMark/>
          </w:tcPr>
          <w:p w14:paraId="719A590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90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90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0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90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90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07" w14:textId="77777777" w:rsidR="00861B61" w:rsidRPr="005E63F2" w:rsidRDefault="00D70D60">
            <w:pPr>
              <w:spacing w:after="0"/>
              <w:rPr>
                <w:rFonts w:ascii="Times New Roman" w:eastAsia="Times New Roman" w:hAnsi="Times New Roman" w:cs="Times New Roman"/>
                <w:sz w:val="20"/>
              </w:rPr>
            </w:pPr>
          </w:p>
        </w:tc>
      </w:tr>
      <w:tr w:rsidR="00E97792" w14:paraId="719A590B" w14:textId="77777777">
        <w:trPr>
          <w:trHeight w:val="300"/>
        </w:trPr>
        <w:tc>
          <w:tcPr>
            <w:tcW w:w="1344" w:type="dxa"/>
            <w:tcBorders>
              <w:top w:val="nil"/>
              <w:left w:val="nil"/>
              <w:bottom w:val="nil"/>
              <w:right w:val="nil"/>
            </w:tcBorders>
            <w:shd w:val="clear" w:color="auto" w:fill="auto"/>
            <w:noWrap/>
            <w:vAlign w:val="bottom"/>
            <w:hideMark/>
          </w:tcPr>
          <w:p w14:paraId="719A5909"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590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8 όπως τροποποιήθηκε   ΔΕΚΤΟ ΚΑΤΑ ΠΛΕΙΟΨΗΦΙΑ</w:t>
            </w:r>
          </w:p>
        </w:tc>
      </w:tr>
      <w:tr w:rsidR="00E97792" w14:paraId="719A5913" w14:textId="77777777">
        <w:trPr>
          <w:trHeight w:val="300"/>
        </w:trPr>
        <w:tc>
          <w:tcPr>
            <w:tcW w:w="1344" w:type="dxa"/>
            <w:tcBorders>
              <w:top w:val="nil"/>
              <w:left w:val="nil"/>
              <w:bottom w:val="nil"/>
              <w:right w:val="nil"/>
            </w:tcBorders>
            <w:shd w:val="clear" w:color="auto" w:fill="auto"/>
            <w:noWrap/>
            <w:vAlign w:val="bottom"/>
            <w:hideMark/>
          </w:tcPr>
          <w:p w14:paraId="719A59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90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12" w14:textId="77777777" w:rsidR="00861B61" w:rsidRPr="005E63F2" w:rsidRDefault="00D70D60">
            <w:pPr>
              <w:spacing w:after="0"/>
              <w:rPr>
                <w:rFonts w:ascii="Times New Roman" w:eastAsia="Times New Roman" w:hAnsi="Times New Roman" w:cs="Times New Roman"/>
                <w:sz w:val="20"/>
              </w:rPr>
            </w:pPr>
          </w:p>
        </w:tc>
      </w:tr>
      <w:tr w:rsidR="00E97792" w14:paraId="719A591B" w14:textId="77777777">
        <w:trPr>
          <w:trHeight w:val="300"/>
        </w:trPr>
        <w:tc>
          <w:tcPr>
            <w:tcW w:w="1344" w:type="dxa"/>
            <w:tcBorders>
              <w:top w:val="nil"/>
              <w:left w:val="nil"/>
              <w:bottom w:val="nil"/>
              <w:right w:val="nil"/>
            </w:tcBorders>
            <w:shd w:val="clear" w:color="auto" w:fill="auto"/>
            <w:noWrap/>
            <w:vAlign w:val="bottom"/>
            <w:hideMark/>
          </w:tcPr>
          <w:p w14:paraId="719A59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91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1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1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1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1A" w14:textId="77777777" w:rsidR="00861B61" w:rsidRPr="005E63F2" w:rsidRDefault="00D70D60">
            <w:pPr>
              <w:spacing w:after="0"/>
              <w:rPr>
                <w:rFonts w:ascii="Times New Roman" w:eastAsia="Times New Roman" w:hAnsi="Times New Roman" w:cs="Times New Roman"/>
                <w:sz w:val="20"/>
              </w:rPr>
            </w:pPr>
          </w:p>
        </w:tc>
      </w:tr>
      <w:tr w:rsidR="00E97792" w14:paraId="719A5923" w14:textId="77777777">
        <w:trPr>
          <w:trHeight w:val="300"/>
        </w:trPr>
        <w:tc>
          <w:tcPr>
            <w:tcW w:w="1344" w:type="dxa"/>
            <w:tcBorders>
              <w:top w:val="nil"/>
              <w:left w:val="nil"/>
              <w:bottom w:val="nil"/>
              <w:right w:val="nil"/>
            </w:tcBorders>
            <w:shd w:val="clear" w:color="auto" w:fill="auto"/>
            <w:noWrap/>
            <w:vAlign w:val="bottom"/>
            <w:hideMark/>
          </w:tcPr>
          <w:p w14:paraId="719A59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91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1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1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2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2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22" w14:textId="77777777" w:rsidR="00861B61" w:rsidRPr="005E63F2" w:rsidRDefault="00D70D60">
            <w:pPr>
              <w:spacing w:after="0"/>
              <w:rPr>
                <w:rFonts w:ascii="Times New Roman" w:eastAsia="Times New Roman" w:hAnsi="Times New Roman" w:cs="Times New Roman"/>
                <w:sz w:val="20"/>
              </w:rPr>
            </w:pPr>
          </w:p>
        </w:tc>
      </w:tr>
      <w:tr w:rsidR="00E97792" w14:paraId="719A592B" w14:textId="77777777">
        <w:trPr>
          <w:trHeight w:val="300"/>
        </w:trPr>
        <w:tc>
          <w:tcPr>
            <w:tcW w:w="1344" w:type="dxa"/>
            <w:tcBorders>
              <w:top w:val="nil"/>
              <w:left w:val="nil"/>
              <w:bottom w:val="nil"/>
              <w:right w:val="nil"/>
            </w:tcBorders>
            <w:shd w:val="clear" w:color="auto" w:fill="auto"/>
            <w:noWrap/>
            <w:vAlign w:val="bottom"/>
            <w:hideMark/>
          </w:tcPr>
          <w:p w14:paraId="719A59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92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2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2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92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2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2A" w14:textId="77777777" w:rsidR="00861B61" w:rsidRPr="005E63F2" w:rsidRDefault="00D70D60">
            <w:pPr>
              <w:spacing w:after="0"/>
              <w:rPr>
                <w:rFonts w:ascii="Times New Roman" w:eastAsia="Times New Roman" w:hAnsi="Times New Roman" w:cs="Times New Roman"/>
                <w:sz w:val="20"/>
              </w:rPr>
            </w:pPr>
          </w:p>
        </w:tc>
      </w:tr>
      <w:tr w:rsidR="00E97792" w14:paraId="719A5933" w14:textId="77777777">
        <w:trPr>
          <w:trHeight w:val="300"/>
        </w:trPr>
        <w:tc>
          <w:tcPr>
            <w:tcW w:w="1344" w:type="dxa"/>
            <w:tcBorders>
              <w:top w:val="nil"/>
              <w:left w:val="nil"/>
              <w:bottom w:val="nil"/>
              <w:right w:val="nil"/>
            </w:tcBorders>
            <w:shd w:val="clear" w:color="auto" w:fill="auto"/>
            <w:noWrap/>
            <w:vAlign w:val="bottom"/>
            <w:hideMark/>
          </w:tcPr>
          <w:p w14:paraId="719A59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92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2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2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3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3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32" w14:textId="77777777" w:rsidR="00861B61" w:rsidRPr="005E63F2" w:rsidRDefault="00D70D60">
            <w:pPr>
              <w:spacing w:after="0"/>
              <w:rPr>
                <w:rFonts w:ascii="Times New Roman" w:eastAsia="Times New Roman" w:hAnsi="Times New Roman" w:cs="Times New Roman"/>
                <w:sz w:val="20"/>
              </w:rPr>
            </w:pPr>
          </w:p>
        </w:tc>
      </w:tr>
      <w:tr w:rsidR="00E97792" w14:paraId="719A593B" w14:textId="77777777">
        <w:trPr>
          <w:trHeight w:val="300"/>
        </w:trPr>
        <w:tc>
          <w:tcPr>
            <w:tcW w:w="1344" w:type="dxa"/>
            <w:tcBorders>
              <w:top w:val="nil"/>
              <w:left w:val="nil"/>
              <w:bottom w:val="nil"/>
              <w:right w:val="nil"/>
            </w:tcBorders>
            <w:shd w:val="clear" w:color="auto" w:fill="auto"/>
            <w:noWrap/>
            <w:vAlign w:val="bottom"/>
            <w:hideMark/>
          </w:tcPr>
          <w:p w14:paraId="719A593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93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3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3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3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3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3A" w14:textId="77777777" w:rsidR="00861B61" w:rsidRPr="005E63F2" w:rsidRDefault="00D70D60">
            <w:pPr>
              <w:spacing w:after="0"/>
              <w:rPr>
                <w:rFonts w:ascii="Times New Roman" w:eastAsia="Times New Roman" w:hAnsi="Times New Roman" w:cs="Times New Roman"/>
                <w:sz w:val="20"/>
              </w:rPr>
            </w:pPr>
          </w:p>
        </w:tc>
      </w:tr>
      <w:tr w:rsidR="00E97792" w14:paraId="719A5943" w14:textId="77777777">
        <w:trPr>
          <w:trHeight w:val="300"/>
        </w:trPr>
        <w:tc>
          <w:tcPr>
            <w:tcW w:w="1344" w:type="dxa"/>
            <w:tcBorders>
              <w:top w:val="nil"/>
              <w:left w:val="nil"/>
              <w:bottom w:val="nil"/>
              <w:right w:val="nil"/>
            </w:tcBorders>
            <w:shd w:val="clear" w:color="auto" w:fill="auto"/>
            <w:noWrap/>
            <w:vAlign w:val="bottom"/>
            <w:hideMark/>
          </w:tcPr>
          <w:p w14:paraId="719A593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93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3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3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4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4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42" w14:textId="77777777" w:rsidR="00861B61" w:rsidRPr="005E63F2" w:rsidRDefault="00D70D60">
            <w:pPr>
              <w:spacing w:after="0"/>
              <w:rPr>
                <w:rFonts w:ascii="Times New Roman" w:eastAsia="Times New Roman" w:hAnsi="Times New Roman" w:cs="Times New Roman"/>
                <w:sz w:val="20"/>
              </w:rPr>
            </w:pPr>
          </w:p>
        </w:tc>
      </w:tr>
      <w:tr w:rsidR="00E97792" w14:paraId="719A594A" w14:textId="77777777">
        <w:trPr>
          <w:trHeight w:val="300"/>
        </w:trPr>
        <w:tc>
          <w:tcPr>
            <w:tcW w:w="3329" w:type="dxa"/>
            <w:gridSpan w:val="2"/>
            <w:tcBorders>
              <w:top w:val="nil"/>
              <w:left w:val="nil"/>
              <w:bottom w:val="nil"/>
              <w:right w:val="nil"/>
            </w:tcBorders>
            <w:shd w:val="clear" w:color="auto" w:fill="auto"/>
            <w:noWrap/>
            <w:vAlign w:val="bottom"/>
            <w:hideMark/>
          </w:tcPr>
          <w:p w14:paraId="719A594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ΕΝ. </w:t>
            </w:r>
            <w:r w:rsidRPr="005E63F2">
              <w:rPr>
                <w:rFonts w:ascii="Calibri" w:eastAsia="Times New Roman" w:hAnsi="Calibri" w:cs="Calibri"/>
                <w:color w:val="000000"/>
                <w:sz w:val="22"/>
                <w:szCs w:val="22"/>
              </w:rPr>
              <w:t>ΚΕΝΤΡΩΩΝ:</w:t>
            </w:r>
          </w:p>
        </w:tc>
        <w:tc>
          <w:tcPr>
            <w:tcW w:w="2145" w:type="dxa"/>
            <w:tcBorders>
              <w:top w:val="nil"/>
              <w:left w:val="nil"/>
              <w:bottom w:val="nil"/>
              <w:right w:val="nil"/>
            </w:tcBorders>
            <w:shd w:val="clear" w:color="auto" w:fill="auto"/>
            <w:noWrap/>
            <w:vAlign w:val="bottom"/>
            <w:hideMark/>
          </w:tcPr>
          <w:p w14:paraId="719A594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94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94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4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49" w14:textId="77777777" w:rsidR="00861B61" w:rsidRPr="005E63F2" w:rsidRDefault="00D70D60">
            <w:pPr>
              <w:spacing w:after="0"/>
              <w:rPr>
                <w:rFonts w:ascii="Times New Roman" w:eastAsia="Times New Roman" w:hAnsi="Times New Roman" w:cs="Times New Roman"/>
                <w:sz w:val="20"/>
              </w:rPr>
            </w:pPr>
          </w:p>
        </w:tc>
      </w:tr>
      <w:tr w:rsidR="00E97792" w14:paraId="719A5952" w14:textId="77777777">
        <w:trPr>
          <w:trHeight w:val="300"/>
        </w:trPr>
        <w:tc>
          <w:tcPr>
            <w:tcW w:w="1344" w:type="dxa"/>
            <w:tcBorders>
              <w:top w:val="nil"/>
              <w:left w:val="nil"/>
              <w:bottom w:val="nil"/>
              <w:right w:val="nil"/>
            </w:tcBorders>
            <w:shd w:val="clear" w:color="auto" w:fill="auto"/>
            <w:noWrap/>
            <w:vAlign w:val="bottom"/>
            <w:hideMark/>
          </w:tcPr>
          <w:p w14:paraId="719A594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94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94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4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94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95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51" w14:textId="77777777" w:rsidR="00861B61" w:rsidRPr="005E63F2" w:rsidRDefault="00D70D60">
            <w:pPr>
              <w:spacing w:after="0"/>
              <w:rPr>
                <w:rFonts w:ascii="Times New Roman" w:eastAsia="Times New Roman" w:hAnsi="Times New Roman" w:cs="Times New Roman"/>
                <w:sz w:val="20"/>
              </w:rPr>
            </w:pPr>
          </w:p>
        </w:tc>
      </w:tr>
      <w:tr w:rsidR="00E97792" w14:paraId="719A5955" w14:textId="77777777">
        <w:trPr>
          <w:trHeight w:val="300"/>
        </w:trPr>
        <w:tc>
          <w:tcPr>
            <w:tcW w:w="1344" w:type="dxa"/>
            <w:tcBorders>
              <w:top w:val="nil"/>
              <w:left w:val="nil"/>
              <w:bottom w:val="nil"/>
              <w:right w:val="nil"/>
            </w:tcBorders>
            <w:shd w:val="clear" w:color="auto" w:fill="auto"/>
            <w:noWrap/>
            <w:vAlign w:val="bottom"/>
            <w:hideMark/>
          </w:tcPr>
          <w:p w14:paraId="719A5953"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59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9 όπως τροποποιήθηκε   ΔΕΚΤΟ ΚΑΤΑ ΠΛΕΙΟΨΗΦΙΑ</w:t>
            </w:r>
          </w:p>
        </w:tc>
      </w:tr>
      <w:tr w:rsidR="00E97792" w14:paraId="719A595D" w14:textId="77777777">
        <w:trPr>
          <w:trHeight w:val="300"/>
        </w:trPr>
        <w:tc>
          <w:tcPr>
            <w:tcW w:w="1344" w:type="dxa"/>
            <w:tcBorders>
              <w:top w:val="nil"/>
              <w:left w:val="nil"/>
              <w:bottom w:val="nil"/>
              <w:right w:val="nil"/>
            </w:tcBorders>
            <w:shd w:val="clear" w:color="auto" w:fill="auto"/>
            <w:noWrap/>
            <w:vAlign w:val="bottom"/>
            <w:hideMark/>
          </w:tcPr>
          <w:p w14:paraId="719A595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95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5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5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5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5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5C" w14:textId="77777777" w:rsidR="00861B61" w:rsidRPr="005E63F2" w:rsidRDefault="00D70D60">
            <w:pPr>
              <w:spacing w:after="0"/>
              <w:rPr>
                <w:rFonts w:ascii="Times New Roman" w:eastAsia="Times New Roman" w:hAnsi="Times New Roman" w:cs="Times New Roman"/>
                <w:sz w:val="20"/>
              </w:rPr>
            </w:pPr>
          </w:p>
        </w:tc>
      </w:tr>
      <w:tr w:rsidR="00E97792" w14:paraId="719A5965" w14:textId="77777777">
        <w:trPr>
          <w:trHeight w:val="300"/>
        </w:trPr>
        <w:tc>
          <w:tcPr>
            <w:tcW w:w="1344" w:type="dxa"/>
            <w:tcBorders>
              <w:top w:val="nil"/>
              <w:left w:val="nil"/>
              <w:bottom w:val="nil"/>
              <w:right w:val="nil"/>
            </w:tcBorders>
            <w:shd w:val="clear" w:color="auto" w:fill="auto"/>
            <w:noWrap/>
            <w:vAlign w:val="bottom"/>
            <w:hideMark/>
          </w:tcPr>
          <w:p w14:paraId="719A595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95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6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96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6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64" w14:textId="77777777" w:rsidR="00861B61" w:rsidRPr="005E63F2" w:rsidRDefault="00D70D60">
            <w:pPr>
              <w:spacing w:after="0"/>
              <w:rPr>
                <w:rFonts w:ascii="Times New Roman" w:eastAsia="Times New Roman" w:hAnsi="Times New Roman" w:cs="Times New Roman"/>
                <w:sz w:val="20"/>
              </w:rPr>
            </w:pPr>
          </w:p>
        </w:tc>
      </w:tr>
      <w:tr w:rsidR="00E97792" w14:paraId="719A596D" w14:textId="77777777">
        <w:trPr>
          <w:trHeight w:val="300"/>
        </w:trPr>
        <w:tc>
          <w:tcPr>
            <w:tcW w:w="1344" w:type="dxa"/>
            <w:tcBorders>
              <w:top w:val="nil"/>
              <w:left w:val="nil"/>
              <w:bottom w:val="nil"/>
              <w:right w:val="nil"/>
            </w:tcBorders>
            <w:shd w:val="clear" w:color="auto" w:fill="auto"/>
            <w:noWrap/>
            <w:vAlign w:val="bottom"/>
            <w:hideMark/>
          </w:tcPr>
          <w:p w14:paraId="719A59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96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6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6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6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6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6C" w14:textId="77777777" w:rsidR="00861B61" w:rsidRPr="005E63F2" w:rsidRDefault="00D70D60">
            <w:pPr>
              <w:spacing w:after="0"/>
              <w:rPr>
                <w:rFonts w:ascii="Times New Roman" w:eastAsia="Times New Roman" w:hAnsi="Times New Roman" w:cs="Times New Roman"/>
                <w:sz w:val="20"/>
              </w:rPr>
            </w:pPr>
          </w:p>
        </w:tc>
      </w:tr>
      <w:tr w:rsidR="00E97792" w14:paraId="719A5975" w14:textId="77777777">
        <w:trPr>
          <w:trHeight w:val="300"/>
        </w:trPr>
        <w:tc>
          <w:tcPr>
            <w:tcW w:w="1344" w:type="dxa"/>
            <w:tcBorders>
              <w:top w:val="nil"/>
              <w:left w:val="nil"/>
              <w:bottom w:val="nil"/>
              <w:right w:val="nil"/>
            </w:tcBorders>
            <w:shd w:val="clear" w:color="auto" w:fill="auto"/>
            <w:noWrap/>
            <w:vAlign w:val="bottom"/>
            <w:hideMark/>
          </w:tcPr>
          <w:p w14:paraId="719A59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96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7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7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7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74" w14:textId="77777777" w:rsidR="00861B61" w:rsidRPr="005E63F2" w:rsidRDefault="00D70D60">
            <w:pPr>
              <w:spacing w:after="0"/>
              <w:rPr>
                <w:rFonts w:ascii="Times New Roman" w:eastAsia="Times New Roman" w:hAnsi="Times New Roman" w:cs="Times New Roman"/>
                <w:sz w:val="20"/>
              </w:rPr>
            </w:pPr>
          </w:p>
        </w:tc>
      </w:tr>
      <w:tr w:rsidR="00E97792" w14:paraId="719A597D" w14:textId="77777777">
        <w:trPr>
          <w:trHeight w:val="300"/>
        </w:trPr>
        <w:tc>
          <w:tcPr>
            <w:tcW w:w="1344" w:type="dxa"/>
            <w:tcBorders>
              <w:top w:val="nil"/>
              <w:left w:val="nil"/>
              <w:bottom w:val="nil"/>
              <w:right w:val="nil"/>
            </w:tcBorders>
            <w:shd w:val="clear" w:color="auto" w:fill="auto"/>
            <w:noWrap/>
            <w:vAlign w:val="bottom"/>
            <w:hideMark/>
          </w:tcPr>
          <w:p w14:paraId="719A59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97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7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7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7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7C" w14:textId="77777777" w:rsidR="00861B61" w:rsidRPr="005E63F2" w:rsidRDefault="00D70D60">
            <w:pPr>
              <w:spacing w:after="0"/>
              <w:rPr>
                <w:rFonts w:ascii="Times New Roman" w:eastAsia="Times New Roman" w:hAnsi="Times New Roman" w:cs="Times New Roman"/>
                <w:sz w:val="20"/>
              </w:rPr>
            </w:pPr>
          </w:p>
        </w:tc>
      </w:tr>
      <w:tr w:rsidR="00E97792" w14:paraId="719A5985" w14:textId="77777777">
        <w:trPr>
          <w:trHeight w:val="300"/>
        </w:trPr>
        <w:tc>
          <w:tcPr>
            <w:tcW w:w="1344" w:type="dxa"/>
            <w:tcBorders>
              <w:top w:val="nil"/>
              <w:left w:val="nil"/>
              <w:bottom w:val="nil"/>
              <w:right w:val="nil"/>
            </w:tcBorders>
            <w:shd w:val="clear" w:color="auto" w:fill="auto"/>
            <w:noWrap/>
            <w:vAlign w:val="bottom"/>
            <w:hideMark/>
          </w:tcPr>
          <w:p w14:paraId="719A59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97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8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8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8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8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84" w14:textId="77777777" w:rsidR="00861B61" w:rsidRPr="005E63F2" w:rsidRDefault="00D70D60">
            <w:pPr>
              <w:spacing w:after="0"/>
              <w:rPr>
                <w:rFonts w:ascii="Times New Roman" w:eastAsia="Times New Roman" w:hAnsi="Times New Roman" w:cs="Times New Roman"/>
                <w:sz w:val="20"/>
              </w:rPr>
            </w:pPr>
          </w:p>
        </w:tc>
      </w:tr>
      <w:tr w:rsidR="00E97792" w14:paraId="719A598D" w14:textId="77777777">
        <w:trPr>
          <w:trHeight w:val="300"/>
        </w:trPr>
        <w:tc>
          <w:tcPr>
            <w:tcW w:w="1344" w:type="dxa"/>
            <w:tcBorders>
              <w:top w:val="nil"/>
              <w:left w:val="nil"/>
              <w:bottom w:val="nil"/>
              <w:right w:val="nil"/>
            </w:tcBorders>
            <w:shd w:val="clear" w:color="auto" w:fill="auto"/>
            <w:noWrap/>
            <w:vAlign w:val="bottom"/>
            <w:hideMark/>
          </w:tcPr>
          <w:p w14:paraId="719A598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98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8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8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98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8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8C" w14:textId="77777777" w:rsidR="00861B61" w:rsidRPr="005E63F2" w:rsidRDefault="00D70D60">
            <w:pPr>
              <w:spacing w:after="0"/>
              <w:rPr>
                <w:rFonts w:ascii="Times New Roman" w:eastAsia="Times New Roman" w:hAnsi="Times New Roman" w:cs="Times New Roman"/>
                <w:sz w:val="20"/>
              </w:rPr>
            </w:pPr>
          </w:p>
        </w:tc>
      </w:tr>
      <w:tr w:rsidR="00E97792" w14:paraId="719A5994" w14:textId="77777777">
        <w:trPr>
          <w:trHeight w:val="300"/>
        </w:trPr>
        <w:tc>
          <w:tcPr>
            <w:tcW w:w="3329" w:type="dxa"/>
            <w:gridSpan w:val="2"/>
            <w:tcBorders>
              <w:top w:val="nil"/>
              <w:left w:val="nil"/>
              <w:bottom w:val="nil"/>
              <w:right w:val="nil"/>
            </w:tcBorders>
            <w:shd w:val="clear" w:color="auto" w:fill="auto"/>
            <w:noWrap/>
            <w:vAlign w:val="bottom"/>
            <w:hideMark/>
          </w:tcPr>
          <w:p w14:paraId="719A598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98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99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99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9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93" w14:textId="77777777" w:rsidR="00861B61" w:rsidRPr="005E63F2" w:rsidRDefault="00D70D60">
            <w:pPr>
              <w:spacing w:after="0"/>
              <w:rPr>
                <w:rFonts w:ascii="Times New Roman" w:eastAsia="Times New Roman" w:hAnsi="Times New Roman" w:cs="Times New Roman"/>
                <w:sz w:val="20"/>
              </w:rPr>
            </w:pPr>
          </w:p>
        </w:tc>
      </w:tr>
      <w:tr w:rsidR="00E97792" w14:paraId="719A599C" w14:textId="77777777">
        <w:trPr>
          <w:trHeight w:val="300"/>
        </w:trPr>
        <w:tc>
          <w:tcPr>
            <w:tcW w:w="1344" w:type="dxa"/>
            <w:tcBorders>
              <w:top w:val="nil"/>
              <w:left w:val="nil"/>
              <w:bottom w:val="nil"/>
              <w:right w:val="nil"/>
            </w:tcBorders>
            <w:shd w:val="clear" w:color="auto" w:fill="auto"/>
            <w:noWrap/>
            <w:vAlign w:val="bottom"/>
            <w:hideMark/>
          </w:tcPr>
          <w:p w14:paraId="719A599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99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99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9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99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99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9B" w14:textId="77777777" w:rsidR="00861B61" w:rsidRPr="005E63F2" w:rsidRDefault="00D70D60">
            <w:pPr>
              <w:spacing w:after="0"/>
              <w:rPr>
                <w:rFonts w:ascii="Times New Roman" w:eastAsia="Times New Roman" w:hAnsi="Times New Roman" w:cs="Times New Roman"/>
                <w:sz w:val="20"/>
              </w:rPr>
            </w:pPr>
          </w:p>
        </w:tc>
      </w:tr>
      <w:tr w:rsidR="00E97792" w14:paraId="719A59A0" w14:textId="77777777">
        <w:trPr>
          <w:trHeight w:val="300"/>
        </w:trPr>
        <w:tc>
          <w:tcPr>
            <w:tcW w:w="1344" w:type="dxa"/>
            <w:tcBorders>
              <w:top w:val="nil"/>
              <w:left w:val="nil"/>
              <w:bottom w:val="nil"/>
              <w:right w:val="nil"/>
            </w:tcBorders>
            <w:shd w:val="clear" w:color="auto" w:fill="auto"/>
            <w:noWrap/>
            <w:vAlign w:val="bottom"/>
            <w:hideMark/>
          </w:tcPr>
          <w:p w14:paraId="719A599D"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99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10 ως έχει   ΔΕΚΤΟ </w:t>
            </w:r>
            <w:r w:rsidRPr="005E63F2">
              <w:rPr>
                <w:rFonts w:ascii="Calibri" w:eastAsia="Times New Roman" w:hAnsi="Calibri" w:cs="Calibri"/>
                <w:color w:val="000000"/>
                <w:sz w:val="22"/>
                <w:szCs w:val="22"/>
              </w:rPr>
              <w:t>ΚΑΤΑ ΠΛΕΙΟΨΗΦΙΑ</w:t>
            </w:r>
          </w:p>
        </w:tc>
        <w:tc>
          <w:tcPr>
            <w:tcW w:w="1155" w:type="dxa"/>
            <w:tcBorders>
              <w:top w:val="nil"/>
              <w:left w:val="nil"/>
              <w:bottom w:val="nil"/>
              <w:right w:val="nil"/>
            </w:tcBorders>
            <w:shd w:val="clear" w:color="auto" w:fill="auto"/>
            <w:noWrap/>
            <w:vAlign w:val="bottom"/>
            <w:hideMark/>
          </w:tcPr>
          <w:p w14:paraId="719A599F" w14:textId="77777777" w:rsidR="00861B61" w:rsidRPr="005E63F2" w:rsidRDefault="00D70D60">
            <w:pPr>
              <w:spacing w:after="0"/>
              <w:rPr>
                <w:rFonts w:ascii="Calibri" w:eastAsia="Times New Roman" w:hAnsi="Calibri" w:cs="Calibri"/>
                <w:color w:val="000000"/>
                <w:sz w:val="22"/>
                <w:szCs w:val="22"/>
              </w:rPr>
            </w:pPr>
          </w:p>
        </w:tc>
      </w:tr>
      <w:tr w:rsidR="00E97792" w14:paraId="719A59A8" w14:textId="77777777">
        <w:trPr>
          <w:trHeight w:val="300"/>
        </w:trPr>
        <w:tc>
          <w:tcPr>
            <w:tcW w:w="1344" w:type="dxa"/>
            <w:tcBorders>
              <w:top w:val="nil"/>
              <w:left w:val="nil"/>
              <w:bottom w:val="nil"/>
              <w:right w:val="nil"/>
            </w:tcBorders>
            <w:shd w:val="clear" w:color="auto" w:fill="auto"/>
            <w:noWrap/>
            <w:vAlign w:val="bottom"/>
            <w:hideMark/>
          </w:tcPr>
          <w:p w14:paraId="719A59A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9A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A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A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A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A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A7" w14:textId="77777777" w:rsidR="00861B61" w:rsidRPr="005E63F2" w:rsidRDefault="00D70D60">
            <w:pPr>
              <w:spacing w:after="0"/>
              <w:rPr>
                <w:rFonts w:ascii="Times New Roman" w:eastAsia="Times New Roman" w:hAnsi="Times New Roman" w:cs="Times New Roman"/>
                <w:sz w:val="20"/>
              </w:rPr>
            </w:pPr>
          </w:p>
        </w:tc>
      </w:tr>
      <w:tr w:rsidR="00E97792" w14:paraId="719A59B0" w14:textId="77777777">
        <w:trPr>
          <w:trHeight w:val="300"/>
        </w:trPr>
        <w:tc>
          <w:tcPr>
            <w:tcW w:w="1344" w:type="dxa"/>
            <w:tcBorders>
              <w:top w:val="nil"/>
              <w:left w:val="nil"/>
              <w:bottom w:val="nil"/>
              <w:right w:val="nil"/>
            </w:tcBorders>
            <w:shd w:val="clear" w:color="auto" w:fill="auto"/>
            <w:noWrap/>
            <w:vAlign w:val="bottom"/>
            <w:hideMark/>
          </w:tcPr>
          <w:p w14:paraId="719A59A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9A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A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A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A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AF" w14:textId="77777777" w:rsidR="00861B61" w:rsidRPr="005E63F2" w:rsidRDefault="00D70D60">
            <w:pPr>
              <w:spacing w:after="0"/>
              <w:rPr>
                <w:rFonts w:ascii="Times New Roman" w:eastAsia="Times New Roman" w:hAnsi="Times New Roman" w:cs="Times New Roman"/>
                <w:sz w:val="20"/>
              </w:rPr>
            </w:pPr>
          </w:p>
        </w:tc>
      </w:tr>
      <w:tr w:rsidR="00E97792" w14:paraId="719A59B8" w14:textId="77777777">
        <w:trPr>
          <w:trHeight w:val="300"/>
        </w:trPr>
        <w:tc>
          <w:tcPr>
            <w:tcW w:w="1344" w:type="dxa"/>
            <w:tcBorders>
              <w:top w:val="nil"/>
              <w:left w:val="nil"/>
              <w:bottom w:val="nil"/>
              <w:right w:val="nil"/>
            </w:tcBorders>
            <w:shd w:val="clear" w:color="auto" w:fill="auto"/>
            <w:noWrap/>
            <w:vAlign w:val="bottom"/>
            <w:hideMark/>
          </w:tcPr>
          <w:p w14:paraId="719A59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9B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B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B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B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B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B7" w14:textId="77777777" w:rsidR="00861B61" w:rsidRPr="005E63F2" w:rsidRDefault="00D70D60">
            <w:pPr>
              <w:spacing w:after="0"/>
              <w:rPr>
                <w:rFonts w:ascii="Times New Roman" w:eastAsia="Times New Roman" w:hAnsi="Times New Roman" w:cs="Times New Roman"/>
                <w:sz w:val="20"/>
              </w:rPr>
            </w:pPr>
          </w:p>
        </w:tc>
      </w:tr>
      <w:tr w:rsidR="00E97792" w14:paraId="719A59C0" w14:textId="77777777">
        <w:trPr>
          <w:trHeight w:val="300"/>
        </w:trPr>
        <w:tc>
          <w:tcPr>
            <w:tcW w:w="1344" w:type="dxa"/>
            <w:tcBorders>
              <w:top w:val="nil"/>
              <w:left w:val="nil"/>
              <w:bottom w:val="nil"/>
              <w:right w:val="nil"/>
            </w:tcBorders>
            <w:shd w:val="clear" w:color="auto" w:fill="auto"/>
            <w:noWrap/>
            <w:vAlign w:val="bottom"/>
            <w:hideMark/>
          </w:tcPr>
          <w:p w14:paraId="719A59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9B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B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B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B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BF" w14:textId="77777777" w:rsidR="00861B61" w:rsidRPr="005E63F2" w:rsidRDefault="00D70D60">
            <w:pPr>
              <w:spacing w:after="0"/>
              <w:rPr>
                <w:rFonts w:ascii="Times New Roman" w:eastAsia="Times New Roman" w:hAnsi="Times New Roman" w:cs="Times New Roman"/>
                <w:sz w:val="20"/>
              </w:rPr>
            </w:pPr>
          </w:p>
        </w:tc>
      </w:tr>
      <w:tr w:rsidR="00E97792" w14:paraId="719A59C8" w14:textId="77777777">
        <w:trPr>
          <w:trHeight w:val="300"/>
        </w:trPr>
        <w:tc>
          <w:tcPr>
            <w:tcW w:w="1344" w:type="dxa"/>
            <w:tcBorders>
              <w:top w:val="nil"/>
              <w:left w:val="nil"/>
              <w:bottom w:val="nil"/>
              <w:right w:val="nil"/>
            </w:tcBorders>
            <w:shd w:val="clear" w:color="auto" w:fill="auto"/>
            <w:noWrap/>
            <w:vAlign w:val="bottom"/>
            <w:hideMark/>
          </w:tcPr>
          <w:p w14:paraId="719A59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9C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C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9C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C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C7" w14:textId="77777777" w:rsidR="00861B61" w:rsidRPr="005E63F2" w:rsidRDefault="00D70D60">
            <w:pPr>
              <w:spacing w:after="0"/>
              <w:rPr>
                <w:rFonts w:ascii="Times New Roman" w:eastAsia="Times New Roman" w:hAnsi="Times New Roman" w:cs="Times New Roman"/>
                <w:sz w:val="20"/>
              </w:rPr>
            </w:pPr>
          </w:p>
        </w:tc>
      </w:tr>
      <w:tr w:rsidR="00E97792" w14:paraId="719A59D0" w14:textId="77777777">
        <w:trPr>
          <w:trHeight w:val="300"/>
        </w:trPr>
        <w:tc>
          <w:tcPr>
            <w:tcW w:w="1344" w:type="dxa"/>
            <w:tcBorders>
              <w:top w:val="nil"/>
              <w:left w:val="nil"/>
              <w:bottom w:val="nil"/>
              <w:right w:val="nil"/>
            </w:tcBorders>
            <w:shd w:val="clear" w:color="auto" w:fill="auto"/>
            <w:noWrap/>
            <w:vAlign w:val="bottom"/>
            <w:hideMark/>
          </w:tcPr>
          <w:p w14:paraId="719A59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9C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C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C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C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CF" w14:textId="77777777" w:rsidR="00861B61" w:rsidRPr="005E63F2" w:rsidRDefault="00D70D60">
            <w:pPr>
              <w:spacing w:after="0"/>
              <w:rPr>
                <w:rFonts w:ascii="Times New Roman" w:eastAsia="Times New Roman" w:hAnsi="Times New Roman" w:cs="Times New Roman"/>
                <w:sz w:val="20"/>
              </w:rPr>
            </w:pPr>
          </w:p>
        </w:tc>
      </w:tr>
      <w:tr w:rsidR="00E97792" w14:paraId="719A59D8" w14:textId="77777777">
        <w:trPr>
          <w:trHeight w:val="300"/>
        </w:trPr>
        <w:tc>
          <w:tcPr>
            <w:tcW w:w="1344" w:type="dxa"/>
            <w:tcBorders>
              <w:top w:val="nil"/>
              <w:left w:val="nil"/>
              <w:bottom w:val="nil"/>
              <w:right w:val="nil"/>
            </w:tcBorders>
            <w:shd w:val="clear" w:color="auto" w:fill="auto"/>
            <w:noWrap/>
            <w:vAlign w:val="bottom"/>
            <w:hideMark/>
          </w:tcPr>
          <w:p w14:paraId="719A59D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9D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D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D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D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D7" w14:textId="77777777" w:rsidR="00861B61" w:rsidRPr="005E63F2" w:rsidRDefault="00D70D60">
            <w:pPr>
              <w:spacing w:after="0"/>
              <w:rPr>
                <w:rFonts w:ascii="Times New Roman" w:eastAsia="Times New Roman" w:hAnsi="Times New Roman" w:cs="Times New Roman"/>
                <w:sz w:val="20"/>
              </w:rPr>
            </w:pPr>
          </w:p>
        </w:tc>
      </w:tr>
      <w:tr w:rsidR="00E97792" w14:paraId="719A59DF" w14:textId="77777777">
        <w:trPr>
          <w:trHeight w:val="300"/>
        </w:trPr>
        <w:tc>
          <w:tcPr>
            <w:tcW w:w="3329" w:type="dxa"/>
            <w:gridSpan w:val="2"/>
            <w:tcBorders>
              <w:top w:val="nil"/>
              <w:left w:val="nil"/>
              <w:bottom w:val="nil"/>
              <w:right w:val="nil"/>
            </w:tcBorders>
            <w:shd w:val="clear" w:color="auto" w:fill="auto"/>
            <w:noWrap/>
            <w:vAlign w:val="bottom"/>
            <w:hideMark/>
          </w:tcPr>
          <w:p w14:paraId="719A59D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9DA"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9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D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D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DE" w14:textId="77777777" w:rsidR="00861B61" w:rsidRPr="005E63F2" w:rsidRDefault="00D70D60">
            <w:pPr>
              <w:spacing w:after="0"/>
              <w:rPr>
                <w:rFonts w:ascii="Times New Roman" w:eastAsia="Times New Roman" w:hAnsi="Times New Roman" w:cs="Times New Roman"/>
                <w:sz w:val="20"/>
              </w:rPr>
            </w:pPr>
          </w:p>
        </w:tc>
      </w:tr>
      <w:tr w:rsidR="00E97792" w14:paraId="719A59E7" w14:textId="77777777">
        <w:trPr>
          <w:trHeight w:val="300"/>
        </w:trPr>
        <w:tc>
          <w:tcPr>
            <w:tcW w:w="1344" w:type="dxa"/>
            <w:tcBorders>
              <w:top w:val="nil"/>
              <w:left w:val="nil"/>
              <w:bottom w:val="nil"/>
              <w:right w:val="nil"/>
            </w:tcBorders>
            <w:shd w:val="clear" w:color="auto" w:fill="auto"/>
            <w:noWrap/>
            <w:vAlign w:val="bottom"/>
            <w:hideMark/>
          </w:tcPr>
          <w:p w14:paraId="719A59E0"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9E1"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9E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E3"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9E4"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9E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E6" w14:textId="77777777" w:rsidR="00861B61" w:rsidRPr="005E63F2" w:rsidRDefault="00D70D60">
            <w:pPr>
              <w:spacing w:after="0"/>
              <w:rPr>
                <w:rFonts w:ascii="Times New Roman" w:eastAsia="Times New Roman" w:hAnsi="Times New Roman" w:cs="Times New Roman"/>
                <w:sz w:val="20"/>
              </w:rPr>
            </w:pPr>
          </w:p>
        </w:tc>
      </w:tr>
      <w:tr w:rsidR="00E97792" w14:paraId="719A59EB" w14:textId="77777777">
        <w:trPr>
          <w:trHeight w:val="300"/>
        </w:trPr>
        <w:tc>
          <w:tcPr>
            <w:tcW w:w="1344" w:type="dxa"/>
            <w:tcBorders>
              <w:top w:val="nil"/>
              <w:left w:val="nil"/>
              <w:bottom w:val="nil"/>
              <w:right w:val="nil"/>
            </w:tcBorders>
            <w:shd w:val="clear" w:color="auto" w:fill="auto"/>
            <w:noWrap/>
            <w:vAlign w:val="bottom"/>
            <w:hideMark/>
          </w:tcPr>
          <w:p w14:paraId="719A59E8"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9E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11 ως έχει   ΔΕΚΤΟ ΚΑΤΑ ΠΛΕΙΟΨΗΦΙΑ</w:t>
            </w:r>
          </w:p>
        </w:tc>
        <w:tc>
          <w:tcPr>
            <w:tcW w:w="1155" w:type="dxa"/>
            <w:tcBorders>
              <w:top w:val="nil"/>
              <w:left w:val="nil"/>
              <w:bottom w:val="nil"/>
              <w:right w:val="nil"/>
            </w:tcBorders>
            <w:shd w:val="clear" w:color="auto" w:fill="auto"/>
            <w:noWrap/>
            <w:vAlign w:val="bottom"/>
            <w:hideMark/>
          </w:tcPr>
          <w:p w14:paraId="719A59EA" w14:textId="77777777" w:rsidR="00861B61" w:rsidRPr="005E63F2" w:rsidRDefault="00D70D60">
            <w:pPr>
              <w:spacing w:after="0"/>
              <w:rPr>
                <w:rFonts w:ascii="Calibri" w:eastAsia="Times New Roman" w:hAnsi="Calibri" w:cs="Calibri"/>
                <w:color w:val="000000"/>
                <w:sz w:val="22"/>
                <w:szCs w:val="22"/>
              </w:rPr>
            </w:pPr>
          </w:p>
        </w:tc>
      </w:tr>
      <w:tr w:rsidR="00E97792" w14:paraId="719A59F3" w14:textId="77777777">
        <w:trPr>
          <w:trHeight w:val="300"/>
        </w:trPr>
        <w:tc>
          <w:tcPr>
            <w:tcW w:w="1344" w:type="dxa"/>
            <w:tcBorders>
              <w:top w:val="nil"/>
              <w:left w:val="nil"/>
              <w:bottom w:val="nil"/>
              <w:right w:val="nil"/>
            </w:tcBorders>
            <w:shd w:val="clear" w:color="auto" w:fill="auto"/>
            <w:noWrap/>
            <w:vAlign w:val="bottom"/>
            <w:hideMark/>
          </w:tcPr>
          <w:p w14:paraId="719A59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9E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E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F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F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F2" w14:textId="77777777" w:rsidR="00861B61" w:rsidRPr="005E63F2" w:rsidRDefault="00D70D60">
            <w:pPr>
              <w:spacing w:after="0"/>
              <w:rPr>
                <w:rFonts w:ascii="Times New Roman" w:eastAsia="Times New Roman" w:hAnsi="Times New Roman" w:cs="Times New Roman"/>
                <w:sz w:val="20"/>
              </w:rPr>
            </w:pPr>
          </w:p>
        </w:tc>
      </w:tr>
      <w:tr w:rsidR="00E97792" w14:paraId="719A59FB" w14:textId="77777777">
        <w:trPr>
          <w:trHeight w:val="300"/>
        </w:trPr>
        <w:tc>
          <w:tcPr>
            <w:tcW w:w="1344" w:type="dxa"/>
            <w:tcBorders>
              <w:top w:val="nil"/>
              <w:left w:val="nil"/>
              <w:bottom w:val="nil"/>
              <w:right w:val="nil"/>
            </w:tcBorders>
            <w:shd w:val="clear" w:color="auto" w:fill="auto"/>
            <w:noWrap/>
            <w:vAlign w:val="bottom"/>
            <w:hideMark/>
          </w:tcPr>
          <w:p w14:paraId="719A59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9F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F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9F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9F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9FA" w14:textId="77777777" w:rsidR="00861B61" w:rsidRPr="005E63F2" w:rsidRDefault="00D70D60">
            <w:pPr>
              <w:spacing w:after="0"/>
              <w:rPr>
                <w:rFonts w:ascii="Times New Roman" w:eastAsia="Times New Roman" w:hAnsi="Times New Roman" w:cs="Times New Roman"/>
                <w:sz w:val="20"/>
              </w:rPr>
            </w:pPr>
          </w:p>
        </w:tc>
      </w:tr>
      <w:tr w:rsidR="00E97792" w14:paraId="719A5A03" w14:textId="77777777">
        <w:trPr>
          <w:trHeight w:val="300"/>
        </w:trPr>
        <w:tc>
          <w:tcPr>
            <w:tcW w:w="1344" w:type="dxa"/>
            <w:tcBorders>
              <w:top w:val="nil"/>
              <w:left w:val="nil"/>
              <w:bottom w:val="nil"/>
              <w:right w:val="nil"/>
            </w:tcBorders>
            <w:shd w:val="clear" w:color="auto" w:fill="auto"/>
            <w:noWrap/>
            <w:vAlign w:val="bottom"/>
            <w:hideMark/>
          </w:tcPr>
          <w:p w14:paraId="719A59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9F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9F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9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0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0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02" w14:textId="77777777" w:rsidR="00861B61" w:rsidRPr="005E63F2" w:rsidRDefault="00D70D60">
            <w:pPr>
              <w:spacing w:after="0"/>
              <w:rPr>
                <w:rFonts w:ascii="Times New Roman" w:eastAsia="Times New Roman" w:hAnsi="Times New Roman" w:cs="Times New Roman"/>
                <w:sz w:val="20"/>
              </w:rPr>
            </w:pPr>
          </w:p>
        </w:tc>
      </w:tr>
      <w:tr w:rsidR="00E97792" w14:paraId="719A5A0B" w14:textId="77777777">
        <w:trPr>
          <w:trHeight w:val="300"/>
        </w:trPr>
        <w:tc>
          <w:tcPr>
            <w:tcW w:w="1344" w:type="dxa"/>
            <w:tcBorders>
              <w:top w:val="nil"/>
              <w:left w:val="nil"/>
              <w:bottom w:val="nil"/>
              <w:right w:val="nil"/>
            </w:tcBorders>
            <w:shd w:val="clear" w:color="auto" w:fill="auto"/>
            <w:noWrap/>
            <w:vAlign w:val="bottom"/>
            <w:hideMark/>
          </w:tcPr>
          <w:p w14:paraId="719A5A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A0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0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A0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0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0A" w14:textId="77777777" w:rsidR="00861B61" w:rsidRPr="005E63F2" w:rsidRDefault="00D70D60">
            <w:pPr>
              <w:spacing w:after="0"/>
              <w:rPr>
                <w:rFonts w:ascii="Times New Roman" w:eastAsia="Times New Roman" w:hAnsi="Times New Roman" w:cs="Times New Roman"/>
                <w:sz w:val="20"/>
              </w:rPr>
            </w:pPr>
          </w:p>
        </w:tc>
      </w:tr>
      <w:tr w:rsidR="00E97792" w14:paraId="719A5A13" w14:textId="77777777">
        <w:trPr>
          <w:trHeight w:val="300"/>
        </w:trPr>
        <w:tc>
          <w:tcPr>
            <w:tcW w:w="1344" w:type="dxa"/>
            <w:tcBorders>
              <w:top w:val="nil"/>
              <w:left w:val="nil"/>
              <w:bottom w:val="nil"/>
              <w:right w:val="nil"/>
            </w:tcBorders>
            <w:shd w:val="clear" w:color="auto" w:fill="auto"/>
            <w:noWrap/>
            <w:vAlign w:val="bottom"/>
            <w:hideMark/>
          </w:tcPr>
          <w:p w14:paraId="719A5A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A0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A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12" w14:textId="77777777" w:rsidR="00861B61" w:rsidRPr="005E63F2" w:rsidRDefault="00D70D60">
            <w:pPr>
              <w:spacing w:after="0"/>
              <w:rPr>
                <w:rFonts w:ascii="Times New Roman" w:eastAsia="Times New Roman" w:hAnsi="Times New Roman" w:cs="Times New Roman"/>
                <w:sz w:val="20"/>
              </w:rPr>
            </w:pPr>
          </w:p>
        </w:tc>
      </w:tr>
      <w:tr w:rsidR="00E97792" w14:paraId="719A5A1B" w14:textId="77777777">
        <w:trPr>
          <w:trHeight w:val="300"/>
        </w:trPr>
        <w:tc>
          <w:tcPr>
            <w:tcW w:w="1344" w:type="dxa"/>
            <w:tcBorders>
              <w:top w:val="nil"/>
              <w:left w:val="nil"/>
              <w:bottom w:val="nil"/>
              <w:right w:val="nil"/>
            </w:tcBorders>
            <w:shd w:val="clear" w:color="auto" w:fill="auto"/>
            <w:noWrap/>
            <w:vAlign w:val="bottom"/>
            <w:hideMark/>
          </w:tcPr>
          <w:p w14:paraId="719A5A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A1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1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1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1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1A" w14:textId="77777777" w:rsidR="00861B61" w:rsidRPr="005E63F2" w:rsidRDefault="00D70D60">
            <w:pPr>
              <w:spacing w:after="0"/>
              <w:rPr>
                <w:rFonts w:ascii="Times New Roman" w:eastAsia="Times New Roman" w:hAnsi="Times New Roman" w:cs="Times New Roman"/>
                <w:sz w:val="20"/>
              </w:rPr>
            </w:pPr>
          </w:p>
        </w:tc>
      </w:tr>
      <w:tr w:rsidR="00E97792" w14:paraId="719A5A23" w14:textId="77777777">
        <w:trPr>
          <w:trHeight w:val="300"/>
        </w:trPr>
        <w:tc>
          <w:tcPr>
            <w:tcW w:w="1344" w:type="dxa"/>
            <w:tcBorders>
              <w:top w:val="nil"/>
              <w:left w:val="nil"/>
              <w:bottom w:val="nil"/>
              <w:right w:val="nil"/>
            </w:tcBorders>
            <w:shd w:val="clear" w:color="auto" w:fill="auto"/>
            <w:noWrap/>
            <w:vAlign w:val="bottom"/>
            <w:hideMark/>
          </w:tcPr>
          <w:p w14:paraId="719A5A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A1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1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1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2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2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22" w14:textId="77777777" w:rsidR="00861B61" w:rsidRPr="005E63F2" w:rsidRDefault="00D70D60">
            <w:pPr>
              <w:spacing w:after="0"/>
              <w:rPr>
                <w:rFonts w:ascii="Times New Roman" w:eastAsia="Times New Roman" w:hAnsi="Times New Roman" w:cs="Times New Roman"/>
                <w:sz w:val="20"/>
              </w:rPr>
            </w:pPr>
          </w:p>
        </w:tc>
      </w:tr>
      <w:tr w:rsidR="00E97792" w14:paraId="719A5A2A" w14:textId="77777777">
        <w:trPr>
          <w:trHeight w:val="300"/>
        </w:trPr>
        <w:tc>
          <w:tcPr>
            <w:tcW w:w="3329" w:type="dxa"/>
            <w:gridSpan w:val="2"/>
            <w:tcBorders>
              <w:top w:val="nil"/>
              <w:left w:val="nil"/>
              <w:bottom w:val="nil"/>
              <w:right w:val="nil"/>
            </w:tcBorders>
            <w:shd w:val="clear" w:color="auto" w:fill="auto"/>
            <w:noWrap/>
            <w:vAlign w:val="bottom"/>
            <w:hideMark/>
          </w:tcPr>
          <w:p w14:paraId="719A5A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A2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A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A2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2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29" w14:textId="77777777" w:rsidR="00861B61" w:rsidRPr="005E63F2" w:rsidRDefault="00D70D60">
            <w:pPr>
              <w:spacing w:after="0"/>
              <w:rPr>
                <w:rFonts w:ascii="Times New Roman" w:eastAsia="Times New Roman" w:hAnsi="Times New Roman" w:cs="Times New Roman"/>
                <w:sz w:val="20"/>
              </w:rPr>
            </w:pPr>
          </w:p>
        </w:tc>
      </w:tr>
      <w:tr w:rsidR="00E97792" w14:paraId="719A5A32" w14:textId="77777777">
        <w:trPr>
          <w:trHeight w:val="300"/>
        </w:trPr>
        <w:tc>
          <w:tcPr>
            <w:tcW w:w="1344" w:type="dxa"/>
            <w:tcBorders>
              <w:top w:val="nil"/>
              <w:left w:val="nil"/>
              <w:bottom w:val="nil"/>
              <w:right w:val="nil"/>
            </w:tcBorders>
            <w:shd w:val="clear" w:color="auto" w:fill="auto"/>
            <w:noWrap/>
            <w:vAlign w:val="bottom"/>
            <w:hideMark/>
          </w:tcPr>
          <w:p w14:paraId="719A5A2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A2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A2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2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A2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A3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31" w14:textId="77777777" w:rsidR="00861B61" w:rsidRPr="005E63F2" w:rsidRDefault="00D70D60">
            <w:pPr>
              <w:spacing w:after="0"/>
              <w:rPr>
                <w:rFonts w:ascii="Times New Roman" w:eastAsia="Times New Roman" w:hAnsi="Times New Roman" w:cs="Times New Roman"/>
                <w:sz w:val="20"/>
              </w:rPr>
            </w:pPr>
          </w:p>
        </w:tc>
      </w:tr>
      <w:tr w:rsidR="00E97792" w14:paraId="719A5A36" w14:textId="77777777">
        <w:trPr>
          <w:trHeight w:val="300"/>
        </w:trPr>
        <w:tc>
          <w:tcPr>
            <w:tcW w:w="1344" w:type="dxa"/>
            <w:tcBorders>
              <w:top w:val="nil"/>
              <w:left w:val="nil"/>
              <w:bottom w:val="nil"/>
              <w:right w:val="nil"/>
            </w:tcBorders>
            <w:shd w:val="clear" w:color="auto" w:fill="auto"/>
            <w:noWrap/>
            <w:vAlign w:val="bottom"/>
            <w:hideMark/>
          </w:tcPr>
          <w:p w14:paraId="719A5A33"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A3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12 ως έχει   ΔΕΚΤΟ ΚΑΤΑ ΠΛΕΙΟΨΗΦΙΑ</w:t>
            </w:r>
          </w:p>
        </w:tc>
        <w:tc>
          <w:tcPr>
            <w:tcW w:w="1155" w:type="dxa"/>
            <w:tcBorders>
              <w:top w:val="nil"/>
              <w:left w:val="nil"/>
              <w:bottom w:val="nil"/>
              <w:right w:val="nil"/>
            </w:tcBorders>
            <w:shd w:val="clear" w:color="auto" w:fill="auto"/>
            <w:noWrap/>
            <w:vAlign w:val="bottom"/>
            <w:hideMark/>
          </w:tcPr>
          <w:p w14:paraId="719A5A35" w14:textId="77777777" w:rsidR="00861B61" w:rsidRPr="005E63F2" w:rsidRDefault="00D70D60">
            <w:pPr>
              <w:spacing w:after="0"/>
              <w:rPr>
                <w:rFonts w:ascii="Calibri" w:eastAsia="Times New Roman" w:hAnsi="Calibri" w:cs="Calibri"/>
                <w:color w:val="000000"/>
                <w:sz w:val="22"/>
                <w:szCs w:val="22"/>
              </w:rPr>
            </w:pPr>
          </w:p>
        </w:tc>
      </w:tr>
      <w:tr w:rsidR="00E97792" w14:paraId="719A5A3E" w14:textId="77777777">
        <w:trPr>
          <w:trHeight w:val="300"/>
        </w:trPr>
        <w:tc>
          <w:tcPr>
            <w:tcW w:w="1344" w:type="dxa"/>
            <w:tcBorders>
              <w:top w:val="nil"/>
              <w:left w:val="nil"/>
              <w:bottom w:val="nil"/>
              <w:right w:val="nil"/>
            </w:tcBorders>
            <w:shd w:val="clear" w:color="auto" w:fill="auto"/>
            <w:noWrap/>
            <w:vAlign w:val="bottom"/>
            <w:hideMark/>
          </w:tcPr>
          <w:p w14:paraId="719A5A3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A3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3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3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3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3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3D" w14:textId="77777777" w:rsidR="00861B61" w:rsidRPr="005E63F2" w:rsidRDefault="00D70D60">
            <w:pPr>
              <w:spacing w:after="0"/>
              <w:rPr>
                <w:rFonts w:ascii="Times New Roman" w:eastAsia="Times New Roman" w:hAnsi="Times New Roman" w:cs="Times New Roman"/>
                <w:sz w:val="20"/>
              </w:rPr>
            </w:pPr>
          </w:p>
        </w:tc>
      </w:tr>
      <w:tr w:rsidR="00E97792" w14:paraId="719A5A46" w14:textId="77777777">
        <w:trPr>
          <w:trHeight w:val="300"/>
        </w:trPr>
        <w:tc>
          <w:tcPr>
            <w:tcW w:w="1344" w:type="dxa"/>
            <w:tcBorders>
              <w:top w:val="nil"/>
              <w:left w:val="nil"/>
              <w:bottom w:val="nil"/>
              <w:right w:val="nil"/>
            </w:tcBorders>
            <w:shd w:val="clear" w:color="auto" w:fill="auto"/>
            <w:noWrap/>
            <w:vAlign w:val="bottom"/>
            <w:hideMark/>
          </w:tcPr>
          <w:p w14:paraId="719A5A3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A4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4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4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A4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4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45" w14:textId="77777777" w:rsidR="00861B61" w:rsidRPr="005E63F2" w:rsidRDefault="00D70D60">
            <w:pPr>
              <w:spacing w:after="0"/>
              <w:rPr>
                <w:rFonts w:ascii="Times New Roman" w:eastAsia="Times New Roman" w:hAnsi="Times New Roman" w:cs="Times New Roman"/>
                <w:sz w:val="20"/>
              </w:rPr>
            </w:pPr>
          </w:p>
        </w:tc>
      </w:tr>
      <w:tr w:rsidR="00E97792" w14:paraId="719A5A4E" w14:textId="77777777">
        <w:trPr>
          <w:trHeight w:val="300"/>
        </w:trPr>
        <w:tc>
          <w:tcPr>
            <w:tcW w:w="1344" w:type="dxa"/>
            <w:tcBorders>
              <w:top w:val="nil"/>
              <w:left w:val="nil"/>
              <w:bottom w:val="nil"/>
              <w:right w:val="nil"/>
            </w:tcBorders>
            <w:shd w:val="clear" w:color="auto" w:fill="auto"/>
            <w:noWrap/>
            <w:vAlign w:val="bottom"/>
            <w:hideMark/>
          </w:tcPr>
          <w:p w14:paraId="719A5A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A4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4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4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4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4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4D" w14:textId="77777777" w:rsidR="00861B61" w:rsidRPr="005E63F2" w:rsidRDefault="00D70D60">
            <w:pPr>
              <w:spacing w:after="0"/>
              <w:rPr>
                <w:rFonts w:ascii="Times New Roman" w:eastAsia="Times New Roman" w:hAnsi="Times New Roman" w:cs="Times New Roman"/>
                <w:sz w:val="20"/>
              </w:rPr>
            </w:pPr>
          </w:p>
        </w:tc>
      </w:tr>
      <w:tr w:rsidR="00E97792" w14:paraId="719A5A56" w14:textId="77777777">
        <w:trPr>
          <w:trHeight w:val="300"/>
        </w:trPr>
        <w:tc>
          <w:tcPr>
            <w:tcW w:w="1344" w:type="dxa"/>
            <w:tcBorders>
              <w:top w:val="nil"/>
              <w:left w:val="nil"/>
              <w:bottom w:val="nil"/>
              <w:right w:val="nil"/>
            </w:tcBorders>
            <w:shd w:val="clear" w:color="auto" w:fill="auto"/>
            <w:noWrap/>
            <w:vAlign w:val="bottom"/>
            <w:hideMark/>
          </w:tcPr>
          <w:p w14:paraId="719A5A4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A5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5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A5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5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55" w14:textId="77777777" w:rsidR="00861B61" w:rsidRPr="005E63F2" w:rsidRDefault="00D70D60">
            <w:pPr>
              <w:spacing w:after="0"/>
              <w:rPr>
                <w:rFonts w:ascii="Times New Roman" w:eastAsia="Times New Roman" w:hAnsi="Times New Roman" w:cs="Times New Roman"/>
                <w:sz w:val="20"/>
              </w:rPr>
            </w:pPr>
          </w:p>
        </w:tc>
      </w:tr>
      <w:tr w:rsidR="00E97792" w14:paraId="719A5A5E" w14:textId="77777777">
        <w:trPr>
          <w:trHeight w:val="300"/>
        </w:trPr>
        <w:tc>
          <w:tcPr>
            <w:tcW w:w="1344" w:type="dxa"/>
            <w:tcBorders>
              <w:top w:val="nil"/>
              <w:left w:val="nil"/>
              <w:bottom w:val="nil"/>
              <w:right w:val="nil"/>
            </w:tcBorders>
            <w:shd w:val="clear" w:color="auto" w:fill="auto"/>
            <w:noWrap/>
            <w:vAlign w:val="bottom"/>
            <w:hideMark/>
          </w:tcPr>
          <w:p w14:paraId="719A5A5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A5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5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5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5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5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5D" w14:textId="77777777" w:rsidR="00861B61" w:rsidRPr="005E63F2" w:rsidRDefault="00D70D60">
            <w:pPr>
              <w:spacing w:after="0"/>
              <w:rPr>
                <w:rFonts w:ascii="Times New Roman" w:eastAsia="Times New Roman" w:hAnsi="Times New Roman" w:cs="Times New Roman"/>
                <w:sz w:val="20"/>
              </w:rPr>
            </w:pPr>
          </w:p>
        </w:tc>
      </w:tr>
      <w:tr w:rsidR="00E97792" w14:paraId="719A5A66" w14:textId="77777777">
        <w:trPr>
          <w:trHeight w:val="300"/>
        </w:trPr>
        <w:tc>
          <w:tcPr>
            <w:tcW w:w="1344" w:type="dxa"/>
            <w:tcBorders>
              <w:top w:val="nil"/>
              <w:left w:val="nil"/>
              <w:bottom w:val="nil"/>
              <w:right w:val="nil"/>
            </w:tcBorders>
            <w:shd w:val="clear" w:color="auto" w:fill="auto"/>
            <w:noWrap/>
            <w:vAlign w:val="bottom"/>
            <w:hideMark/>
          </w:tcPr>
          <w:p w14:paraId="719A5A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A6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6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6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6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6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65" w14:textId="77777777" w:rsidR="00861B61" w:rsidRPr="005E63F2" w:rsidRDefault="00D70D60">
            <w:pPr>
              <w:spacing w:after="0"/>
              <w:rPr>
                <w:rFonts w:ascii="Times New Roman" w:eastAsia="Times New Roman" w:hAnsi="Times New Roman" w:cs="Times New Roman"/>
                <w:sz w:val="20"/>
              </w:rPr>
            </w:pPr>
          </w:p>
        </w:tc>
      </w:tr>
      <w:tr w:rsidR="00E97792" w14:paraId="719A5A6E" w14:textId="77777777">
        <w:trPr>
          <w:trHeight w:val="300"/>
        </w:trPr>
        <w:tc>
          <w:tcPr>
            <w:tcW w:w="1344" w:type="dxa"/>
            <w:tcBorders>
              <w:top w:val="nil"/>
              <w:left w:val="nil"/>
              <w:bottom w:val="nil"/>
              <w:right w:val="nil"/>
            </w:tcBorders>
            <w:shd w:val="clear" w:color="auto" w:fill="auto"/>
            <w:noWrap/>
            <w:vAlign w:val="bottom"/>
            <w:hideMark/>
          </w:tcPr>
          <w:p w14:paraId="719A5A6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A6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6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6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6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6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6D" w14:textId="77777777" w:rsidR="00861B61" w:rsidRPr="005E63F2" w:rsidRDefault="00D70D60">
            <w:pPr>
              <w:spacing w:after="0"/>
              <w:rPr>
                <w:rFonts w:ascii="Times New Roman" w:eastAsia="Times New Roman" w:hAnsi="Times New Roman" w:cs="Times New Roman"/>
                <w:sz w:val="20"/>
              </w:rPr>
            </w:pPr>
          </w:p>
        </w:tc>
      </w:tr>
      <w:tr w:rsidR="00E97792" w14:paraId="719A5A75" w14:textId="77777777">
        <w:trPr>
          <w:trHeight w:val="300"/>
        </w:trPr>
        <w:tc>
          <w:tcPr>
            <w:tcW w:w="3329" w:type="dxa"/>
            <w:gridSpan w:val="2"/>
            <w:tcBorders>
              <w:top w:val="nil"/>
              <w:left w:val="nil"/>
              <w:bottom w:val="nil"/>
              <w:right w:val="nil"/>
            </w:tcBorders>
            <w:shd w:val="clear" w:color="auto" w:fill="auto"/>
            <w:noWrap/>
            <w:vAlign w:val="bottom"/>
            <w:hideMark/>
          </w:tcPr>
          <w:p w14:paraId="719A5A6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A70"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A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A7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7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74" w14:textId="77777777" w:rsidR="00861B61" w:rsidRPr="005E63F2" w:rsidRDefault="00D70D60">
            <w:pPr>
              <w:spacing w:after="0"/>
              <w:rPr>
                <w:rFonts w:ascii="Times New Roman" w:eastAsia="Times New Roman" w:hAnsi="Times New Roman" w:cs="Times New Roman"/>
                <w:sz w:val="20"/>
              </w:rPr>
            </w:pPr>
          </w:p>
        </w:tc>
      </w:tr>
      <w:tr w:rsidR="00E97792" w14:paraId="719A5A7D" w14:textId="77777777">
        <w:trPr>
          <w:trHeight w:val="300"/>
        </w:trPr>
        <w:tc>
          <w:tcPr>
            <w:tcW w:w="1344" w:type="dxa"/>
            <w:tcBorders>
              <w:top w:val="nil"/>
              <w:left w:val="nil"/>
              <w:bottom w:val="nil"/>
              <w:right w:val="nil"/>
            </w:tcBorders>
            <w:shd w:val="clear" w:color="auto" w:fill="auto"/>
            <w:noWrap/>
            <w:vAlign w:val="bottom"/>
            <w:hideMark/>
          </w:tcPr>
          <w:p w14:paraId="719A5A76"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A77"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A7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79"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A7A"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A7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7C" w14:textId="77777777" w:rsidR="00861B61" w:rsidRPr="005E63F2" w:rsidRDefault="00D70D60">
            <w:pPr>
              <w:spacing w:after="0"/>
              <w:rPr>
                <w:rFonts w:ascii="Times New Roman" w:eastAsia="Times New Roman" w:hAnsi="Times New Roman" w:cs="Times New Roman"/>
                <w:sz w:val="20"/>
              </w:rPr>
            </w:pPr>
          </w:p>
        </w:tc>
      </w:tr>
      <w:tr w:rsidR="00E97792" w14:paraId="719A5A81" w14:textId="77777777">
        <w:trPr>
          <w:trHeight w:val="300"/>
        </w:trPr>
        <w:tc>
          <w:tcPr>
            <w:tcW w:w="1344" w:type="dxa"/>
            <w:tcBorders>
              <w:top w:val="nil"/>
              <w:left w:val="nil"/>
              <w:bottom w:val="nil"/>
              <w:right w:val="nil"/>
            </w:tcBorders>
            <w:shd w:val="clear" w:color="auto" w:fill="auto"/>
            <w:noWrap/>
            <w:vAlign w:val="bottom"/>
            <w:hideMark/>
          </w:tcPr>
          <w:p w14:paraId="719A5A7E"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A7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13 ως έχει   ΔΕΚΤΟ ΚΑΤΑ ΠΛΕΙΟΨΗΦΙΑ</w:t>
            </w:r>
          </w:p>
        </w:tc>
        <w:tc>
          <w:tcPr>
            <w:tcW w:w="1155" w:type="dxa"/>
            <w:tcBorders>
              <w:top w:val="nil"/>
              <w:left w:val="nil"/>
              <w:bottom w:val="nil"/>
              <w:right w:val="nil"/>
            </w:tcBorders>
            <w:shd w:val="clear" w:color="auto" w:fill="auto"/>
            <w:noWrap/>
            <w:vAlign w:val="bottom"/>
            <w:hideMark/>
          </w:tcPr>
          <w:p w14:paraId="719A5A80" w14:textId="77777777" w:rsidR="00861B61" w:rsidRPr="005E63F2" w:rsidRDefault="00D70D60">
            <w:pPr>
              <w:spacing w:after="0"/>
              <w:rPr>
                <w:rFonts w:ascii="Calibri" w:eastAsia="Times New Roman" w:hAnsi="Calibri" w:cs="Calibri"/>
                <w:color w:val="000000"/>
                <w:sz w:val="22"/>
                <w:szCs w:val="22"/>
              </w:rPr>
            </w:pPr>
          </w:p>
        </w:tc>
      </w:tr>
      <w:tr w:rsidR="00E97792" w14:paraId="719A5A89" w14:textId="77777777">
        <w:trPr>
          <w:trHeight w:val="300"/>
        </w:trPr>
        <w:tc>
          <w:tcPr>
            <w:tcW w:w="1344" w:type="dxa"/>
            <w:tcBorders>
              <w:top w:val="nil"/>
              <w:left w:val="nil"/>
              <w:bottom w:val="nil"/>
              <w:right w:val="nil"/>
            </w:tcBorders>
            <w:shd w:val="clear" w:color="auto" w:fill="auto"/>
            <w:noWrap/>
            <w:vAlign w:val="bottom"/>
            <w:hideMark/>
          </w:tcPr>
          <w:p w14:paraId="719A5A8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A8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8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8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8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88" w14:textId="77777777" w:rsidR="00861B61" w:rsidRPr="005E63F2" w:rsidRDefault="00D70D60">
            <w:pPr>
              <w:spacing w:after="0"/>
              <w:rPr>
                <w:rFonts w:ascii="Times New Roman" w:eastAsia="Times New Roman" w:hAnsi="Times New Roman" w:cs="Times New Roman"/>
                <w:sz w:val="20"/>
              </w:rPr>
            </w:pPr>
          </w:p>
        </w:tc>
      </w:tr>
      <w:tr w:rsidR="00E97792" w14:paraId="719A5A91" w14:textId="77777777">
        <w:trPr>
          <w:trHeight w:val="300"/>
        </w:trPr>
        <w:tc>
          <w:tcPr>
            <w:tcW w:w="1344" w:type="dxa"/>
            <w:tcBorders>
              <w:top w:val="nil"/>
              <w:left w:val="nil"/>
              <w:bottom w:val="nil"/>
              <w:right w:val="nil"/>
            </w:tcBorders>
            <w:shd w:val="clear" w:color="auto" w:fill="auto"/>
            <w:noWrap/>
            <w:vAlign w:val="bottom"/>
            <w:hideMark/>
          </w:tcPr>
          <w:p w14:paraId="719A5A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A8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8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8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8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8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90" w14:textId="77777777" w:rsidR="00861B61" w:rsidRPr="005E63F2" w:rsidRDefault="00D70D60">
            <w:pPr>
              <w:spacing w:after="0"/>
              <w:rPr>
                <w:rFonts w:ascii="Times New Roman" w:eastAsia="Times New Roman" w:hAnsi="Times New Roman" w:cs="Times New Roman"/>
                <w:sz w:val="20"/>
              </w:rPr>
            </w:pPr>
          </w:p>
        </w:tc>
      </w:tr>
      <w:tr w:rsidR="00E97792" w14:paraId="719A5A99" w14:textId="77777777">
        <w:trPr>
          <w:trHeight w:val="300"/>
        </w:trPr>
        <w:tc>
          <w:tcPr>
            <w:tcW w:w="1344" w:type="dxa"/>
            <w:tcBorders>
              <w:top w:val="nil"/>
              <w:left w:val="nil"/>
              <w:bottom w:val="nil"/>
              <w:right w:val="nil"/>
            </w:tcBorders>
            <w:shd w:val="clear" w:color="auto" w:fill="auto"/>
            <w:noWrap/>
            <w:vAlign w:val="bottom"/>
            <w:hideMark/>
          </w:tcPr>
          <w:p w14:paraId="719A5A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A9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9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9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9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98" w14:textId="77777777" w:rsidR="00861B61" w:rsidRPr="005E63F2" w:rsidRDefault="00D70D60">
            <w:pPr>
              <w:spacing w:after="0"/>
              <w:rPr>
                <w:rFonts w:ascii="Times New Roman" w:eastAsia="Times New Roman" w:hAnsi="Times New Roman" w:cs="Times New Roman"/>
                <w:sz w:val="20"/>
              </w:rPr>
            </w:pPr>
          </w:p>
        </w:tc>
      </w:tr>
      <w:tr w:rsidR="00E97792" w14:paraId="719A5AA1" w14:textId="77777777">
        <w:trPr>
          <w:trHeight w:val="300"/>
        </w:trPr>
        <w:tc>
          <w:tcPr>
            <w:tcW w:w="1344" w:type="dxa"/>
            <w:tcBorders>
              <w:top w:val="nil"/>
              <w:left w:val="nil"/>
              <w:bottom w:val="nil"/>
              <w:right w:val="nil"/>
            </w:tcBorders>
            <w:shd w:val="clear" w:color="auto" w:fill="auto"/>
            <w:noWrap/>
            <w:vAlign w:val="bottom"/>
            <w:hideMark/>
          </w:tcPr>
          <w:p w14:paraId="719A5A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A9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9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A9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9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A0" w14:textId="77777777" w:rsidR="00861B61" w:rsidRPr="005E63F2" w:rsidRDefault="00D70D60">
            <w:pPr>
              <w:spacing w:after="0"/>
              <w:rPr>
                <w:rFonts w:ascii="Times New Roman" w:eastAsia="Times New Roman" w:hAnsi="Times New Roman" w:cs="Times New Roman"/>
                <w:sz w:val="20"/>
              </w:rPr>
            </w:pPr>
          </w:p>
        </w:tc>
      </w:tr>
      <w:tr w:rsidR="00E97792" w14:paraId="719A5AA9" w14:textId="77777777">
        <w:trPr>
          <w:trHeight w:val="300"/>
        </w:trPr>
        <w:tc>
          <w:tcPr>
            <w:tcW w:w="1344" w:type="dxa"/>
            <w:tcBorders>
              <w:top w:val="nil"/>
              <w:left w:val="nil"/>
              <w:bottom w:val="nil"/>
              <w:right w:val="nil"/>
            </w:tcBorders>
            <w:shd w:val="clear" w:color="auto" w:fill="auto"/>
            <w:noWrap/>
            <w:vAlign w:val="bottom"/>
            <w:hideMark/>
          </w:tcPr>
          <w:p w14:paraId="719A5A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AA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A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A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A8" w14:textId="77777777" w:rsidR="00861B61" w:rsidRPr="005E63F2" w:rsidRDefault="00D70D60">
            <w:pPr>
              <w:spacing w:after="0"/>
              <w:rPr>
                <w:rFonts w:ascii="Times New Roman" w:eastAsia="Times New Roman" w:hAnsi="Times New Roman" w:cs="Times New Roman"/>
                <w:sz w:val="20"/>
              </w:rPr>
            </w:pPr>
          </w:p>
        </w:tc>
      </w:tr>
      <w:tr w:rsidR="00E97792" w14:paraId="719A5AB1" w14:textId="77777777">
        <w:trPr>
          <w:trHeight w:val="300"/>
        </w:trPr>
        <w:tc>
          <w:tcPr>
            <w:tcW w:w="1344" w:type="dxa"/>
            <w:tcBorders>
              <w:top w:val="nil"/>
              <w:left w:val="nil"/>
              <w:bottom w:val="nil"/>
              <w:right w:val="nil"/>
            </w:tcBorders>
            <w:shd w:val="clear" w:color="auto" w:fill="auto"/>
            <w:noWrap/>
            <w:vAlign w:val="bottom"/>
            <w:hideMark/>
          </w:tcPr>
          <w:p w14:paraId="719A5A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AA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A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A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A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B0" w14:textId="77777777" w:rsidR="00861B61" w:rsidRPr="005E63F2" w:rsidRDefault="00D70D60">
            <w:pPr>
              <w:spacing w:after="0"/>
              <w:rPr>
                <w:rFonts w:ascii="Times New Roman" w:eastAsia="Times New Roman" w:hAnsi="Times New Roman" w:cs="Times New Roman"/>
                <w:sz w:val="20"/>
              </w:rPr>
            </w:pPr>
          </w:p>
        </w:tc>
      </w:tr>
      <w:tr w:rsidR="00E97792" w14:paraId="719A5AB9" w14:textId="77777777">
        <w:trPr>
          <w:trHeight w:val="300"/>
        </w:trPr>
        <w:tc>
          <w:tcPr>
            <w:tcW w:w="1344" w:type="dxa"/>
            <w:tcBorders>
              <w:top w:val="nil"/>
              <w:left w:val="nil"/>
              <w:bottom w:val="nil"/>
              <w:right w:val="nil"/>
            </w:tcBorders>
            <w:shd w:val="clear" w:color="auto" w:fill="auto"/>
            <w:noWrap/>
            <w:vAlign w:val="bottom"/>
            <w:hideMark/>
          </w:tcPr>
          <w:p w14:paraId="719A5AB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AB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B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B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B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B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B8" w14:textId="77777777" w:rsidR="00861B61" w:rsidRPr="005E63F2" w:rsidRDefault="00D70D60">
            <w:pPr>
              <w:spacing w:after="0"/>
              <w:rPr>
                <w:rFonts w:ascii="Times New Roman" w:eastAsia="Times New Roman" w:hAnsi="Times New Roman" w:cs="Times New Roman"/>
                <w:sz w:val="20"/>
              </w:rPr>
            </w:pPr>
          </w:p>
        </w:tc>
      </w:tr>
      <w:tr w:rsidR="00E97792" w14:paraId="719A5AC0" w14:textId="77777777">
        <w:trPr>
          <w:trHeight w:val="300"/>
        </w:trPr>
        <w:tc>
          <w:tcPr>
            <w:tcW w:w="3329" w:type="dxa"/>
            <w:gridSpan w:val="2"/>
            <w:tcBorders>
              <w:top w:val="nil"/>
              <w:left w:val="nil"/>
              <w:bottom w:val="nil"/>
              <w:right w:val="nil"/>
            </w:tcBorders>
            <w:shd w:val="clear" w:color="auto" w:fill="auto"/>
            <w:noWrap/>
            <w:vAlign w:val="bottom"/>
            <w:hideMark/>
          </w:tcPr>
          <w:p w14:paraId="719A5AB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AB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A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B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B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BF" w14:textId="77777777" w:rsidR="00861B61" w:rsidRPr="005E63F2" w:rsidRDefault="00D70D60">
            <w:pPr>
              <w:spacing w:after="0"/>
              <w:rPr>
                <w:rFonts w:ascii="Times New Roman" w:eastAsia="Times New Roman" w:hAnsi="Times New Roman" w:cs="Times New Roman"/>
                <w:sz w:val="20"/>
              </w:rPr>
            </w:pPr>
          </w:p>
        </w:tc>
      </w:tr>
      <w:tr w:rsidR="00E97792" w14:paraId="719A5AC8" w14:textId="77777777">
        <w:trPr>
          <w:trHeight w:val="300"/>
        </w:trPr>
        <w:tc>
          <w:tcPr>
            <w:tcW w:w="1344" w:type="dxa"/>
            <w:tcBorders>
              <w:top w:val="nil"/>
              <w:left w:val="nil"/>
              <w:bottom w:val="nil"/>
              <w:right w:val="nil"/>
            </w:tcBorders>
            <w:shd w:val="clear" w:color="auto" w:fill="auto"/>
            <w:noWrap/>
            <w:vAlign w:val="bottom"/>
            <w:hideMark/>
          </w:tcPr>
          <w:p w14:paraId="719A5AC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AC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AC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C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AC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AC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C7" w14:textId="77777777" w:rsidR="00861B61" w:rsidRPr="005E63F2" w:rsidRDefault="00D70D60">
            <w:pPr>
              <w:spacing w:after="0"/>
              <w:rPr>
                <w:rFonts w:ascii="Times New Roman" w:eastAsia="Times New Roman" w:hAnsi="Times New Roman" w:cs="Times New Roman"/>
                <w:sz w:val="20"/>
              </w:rPr>
            </w:pPr>
          </w:p>
        </w:tc>
      </w:tr>
      <w:tr w:rsidR="00E97792" w14:paraId="719A5ACC" w14:textId="77777777">
        <w:trPr>
          <w:trHeight w:val="300"/>
        </w:trPr>
        <w:tc>
          <w:tcPr>
            <w:tcW w:w="1344" w:type="dxa"/>
            <w:tcBorders>
              <w:top w:val="nil"/>
              <w:left w:val="nil"/>
              <w:bottom w:val="nil"/>
              <w:right w:val="nil"/>
            </w:tcBorders>
            <w:shd w:val="clear" w:color="auto" w:fill="auto"/>
            <w:noWrap/>
            <w:vAlign w:val="bottom"/>
            <w:hideMark/>
          </w:tcPr>
          <w:p w14:paraId="719A5AC9"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AC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14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5ACB" w14:textId="77777777" w:rsidR="00861B61" w:rsidRPr="005E63F2" w:rsidRDefault="00D70D60">
            <w:pPr>
              <w:spacing w:after="0"/>
              <w:rPr>
                <w:rFonts w:ascii="Calibri" w:eastAsia="Times New Roman" w:hAnsi="Calibri" w:cs="Calibri"/>
                <w:color w:val="000000"/>
                <w:sz w:val="22"/>
                <w:szCs w:val="22"/>
              </w:rPr>
            </w:pPr>
          </w:p>
        </w:tc>
      </w:tr>
      <w:tr w:rsidR="00E97792" w14:paraId="719A5AD4" w14:textId="77777777">
        <w:trPr>
          <w:trHeight w:val="300"/>
        </w:trPr>
        <w:tc>
          <w:tcPr>
            <w:tcW w:w="1344" w:type="dxa"/>
            <w:tcBorders>
              <w:top w:val="nil"/>
              <w:left w:val="nil"/>
              <w:bottom w:val="nil"/>
              <w:right w:val="nil"/>
            </w:tcBorders>
            <w:shd w:val="clear" w:color="auto" w:fill="auto"/>
            <w:noWrap/>
            <w:vAlign w:val="bottom"/>
            <w:hideMark/>
          </w:tcPr>
          <w:p w14:paraId="719A5AC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AC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C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D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D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D3" w14:textId="77777777" w:rsidR="00861B61" w:rsidRPr="005E63F2" w:rsidRDefault="00D70D60">
            <w:pPr>
              <w:spacing w:after="0"/>
              <w:rPr>
                <w:rFonts w:ascii="Times New Roman" w:eastAsia="Times New Roman" w:hAnsi="Times New Roman" w:cs="Times New Roman"/>
                <w:sz w:val="20"/>
              </w:rPr>
            </w:pPr>
          </w:p>
        </w:tc>
      </w:tr>
      <w:tr w:rsidR="00E97792" w14:paraId="719A5ADC" w14:textId="77777777">
        <w:trPr>
          <w:trHeight w:val="300"/>
        </w:trPr>
        <w:tc>
          <w:tcPr>
            <w:tcW w:w="1344" w:type="dxa"/>
            <w:tcBorders>
              <w:top w:val="nil"/>
              <w:left w:val="nil"/>
              <w:bottom w:val="nil"/>
              <w:right w:val="nil"/>
            </w:tcBorders>
            <w:shd w:val="clear" w:color="auto" w:fill="auto"/>
            <w:noWrap/>
            <w:vAlign w:val="bottom"/>
            <w:hideMark/>
          </w:tcPr>
          <w:p w14:paraId="719A5AD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AD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D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D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D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D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DB" w14:textId="77777777" w:rsidR="00861B61" w:rsidRPr="005E63F2" w:rsidRDefault="00D70D60">
            <w:pPr>
              <w:spacing w:after="0"/>
              <w:rPr>
                <w:rFonts w:ascii="Times New Roman" w:eastAsia="Times New Roman" w:hAnsi="Times New Roman" w:cs="Times New Roman"/>
                <w:sz w:val="20"/>
              </w:rPr>
            </w:pPr>
          </w:p>
        </w:tc>
      </w:tr>
      <w:tr w:rsidR="00E97792" w14:paraId="719A5AE4" w14:textId="77777777">
        <w:trPr>
          <w:trHeight w:val="300"/>
        </w:trPr>
        <w:tc>
          <w:tcPr>
            <w:tcW w:w="1344" w:type="dxa"/>
            <w:tcBorders>
              <w:top w:val="nil"/>
              <w:left w:val="nil"/>
              <w:bottom w:val="nil"/>
              <w:right w:val="nil"/>
            </w:tcBorders>
            <w:shd w:val="clear" w:color="auto" w:fill="auto"/>
            <w:noWrap/>
            <w:vAlign w:val="bottom"/>
            <w:hideMark/>
          </w:tcPr>
          <w:p w14:paraId="719A5A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AD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D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E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E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E3" w14:textId="77777777" w:rsidR="00861B61" w:rsidRPr="005E63F2" w:rsidRDefault="00D70D60">
            <w:pPr>
              <w:spacing w:after="0"/>
              <w:rPr>
                <w:rFonts w:ascii="Times New Roman" w:eastAsia="Times New Roman" w:hAnsi="Times New Roman" w:cs="Times New Roman"/>
                <w:sz w:val="20"/>
              </w:rPr>
            </w:pPr>
          </w:p>
        </w:tc>
      </w:tr>
      <w:tr w:rsidR="00E97792" w14:paraId="719A5AEC" w14:textId="77777777">
        <w:trPr>
          <w:trHeight w:val="300"/>
        </w:trPr>
        <w:tc>
          <w:tcPr>
            <w:tcW w:w="1344" w:type="dxa"/>
            <w:tcBorders>
              <w:top w:val="nil"/>
              <w:left w:val="nil"/>
              <w:bottom w:val="nil"/>
              <w:right w:val="nil"/>
            </w:tcBorders>
            <w:shd w:val="clear" w:color="auto" w:fill="auto"/>
            <w:noWrap/>
            <w:vAlign w:val="bottom"/>
            <w:hideMark/>
          </w:tcPr>
          <w:p w14:paraId="719A5A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AE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E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AE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E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EB" w14:textId="77777777" w:rsidR="00861B61" w:rsidRPr="005E63F2" w:rsidRDefault="00D70D60">
            <w:pPr>
              <w:spacing w:after="0"/>
              <w:rPr>
                <w:rFonts w:ascii="Times New Roman" w:eastAsia="Times New Roman" w:hAnsi="Times New Roman" w:cs="Times New Roman"/>
                <w:sz w:val="20"/>
              </w:rPr>
            </w:pPr>
          </w:p>
        </w:tc>
      </w:tr>
      <w:tr w:rsidR="00E97792" w14:paraId="719A5AF4" w14:textId="77777777">
        <w:trPr>
          <w:trHeight w:val="300"/>
        </w:trPr>
        <w:tc>
          <w:tcPr>
            <w:tcW w:w="1344" w:type="dxa"/>
            <w:tcBorders>
              <w:top w:val="nil"/>
              <w:left w:val="nil"/>
              <w:bottom w:val="nil"/>
              <w:right w:val="nil"/>
            </w:tcBorders>
            <w:shd w:val="clear" w:color="auto" w:fill="auto"/>
            <w:noWrap/>
            <w:vAlign w:val="bottom"/>
            <w:hideMark/>
          </w:tcPr>
          <w:p w14:paraId="719A5A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AE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E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F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AF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F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F3" w14:textId="77777777" w:rsidR="00861B61" w:rsidRPr="005E63F2" w:rsidRDefault="00D70D60">
            <w:pPr>
              <w:spacing w:after="0"/>
              <w:rPr>
                <w:rFonts w:ascii="Times New Roman" w:eastAsia="Times New Roman" w:hAnsi="Times New Roman" w:cs="Times New Roman"/>
                <w:sz w:val="20"/>
              </w:rPr>
            </w:pPr>
          </w:p>
        </w:tc>
      </w:tr>
      <w:tr w:rsidR="00E97792" w14:paraId="719A5AFC" w14:textId="77777777">
        <w:trPr>
          <w:trHeight w:val="300"/>
        </w:trPr>
        <w:tc>
          <w:tcPr>
            <w:tcW w:w="1344" w:type="dxa"/>
            <w:tcBorders>
              <w:top w:val="nil"/>
              <w:left w:val="nil"/>
              <w:bottom w:val="nil"/>
              <w:right w:val="nil"/>
            </w:tcBorders>
            <w:shd w:val="clear" w:color="auto" w:fill="auto"/>
            <w:noWrap/>
            <w:vAlign w:val="bottom"/>
            <w:hideMark/>
          </w:tcPr>
          <w:p w14:paraId="719A5A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AF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F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AF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AF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AF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AFB" w14:textId="77777777" w:rsidR="00861B61" w:rsidRPr="005E63F2" w:rsidRDefault="00D70D60">
            <w:pPr>
              <w:spacing w:after="0"/>
              <w:rPr>
                <w:rFonts w:ascii="Times New Roman" w:eastAsia="Times New Roman" w:hAnsi="Times New Roman" w:cs="Times New Roman"/>
                <w:sz w:val="20"/>
              </w:rPr>
            </w:pPr>
          </w:p>
        </w:tc>
      </w:tr>
      <w:tr w:rsidR="00E97792" w14:paraId="719A5B04" w14:textId="77777777">
        <w:trPr>
          <w:trHeight w:val="300"/>
        </w:trPr>
        <w:tc>
          <w:tcPr>
            <w:tcW w:w="1344" w:type="dxa"/>
            <w:tcBorders>
              <w:top w:val="nil"/>
              <w:left w:val="nil"/>
              <w:bottom w:val="nil"/>
              <w:right w:val="nil"/>
            </w:tcBorders>
            <w:shd w:val="clear" w:color="auto" w:fill="auto"/>
            <w:noWrap/>
            <w:vAlign w:val="bottom"/>
            <w:hideMark/>
          </w:tcPr>
          <w:p w14:paraId="719A5AF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AF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AF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0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0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0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03" w14:textId="77777777" w:rsidR="00861B61" w:rsidRPr="005E63F2" w:rsidRDefault="00D70D60">
            <w:pPr>
              <w:spacing w:after="0"/>
              <w:rPr>
                <w:rFonts w:ascii="Times New Roman" w:eastAsia="Times New Roman" w:hAnsi="Times New Roman" w:cs="Times New Roman"/>
                <w:sz w:val="20"/>
              </w:rPr>
            </w:pPr>
          </w:p>
        </w:tc>
      </w:tr>
      <w:tr w:rsidR="00E97792" w14:paraId="719A5B0B" w14:textId="77777777">
        <w:trPr>
          <w:trHeight w:val="300"/>
        </w:trPr>
        <w:tc>
          <w:tcPr>
            <w:tcW w:w="3329" w:type="dxa"/>
            <w:gridSpan w:val="2"/>
            <w:tcBorders>
              <w:top w:val="nil"/>
              <w:left w:val="nil"/>
              <w:bottom w:val="nil"/>
              <w:right w:val="nil"/>
            </w:tcBorders>
            <w:shd w:val="clear" w:color="auto" w:fill="auto"/>
            <w:noWrap/>
            <w:vAlign w:val="bottom"/>
            <w:hideMark/>
          </w:tcPr>
          <w:p w14:paraId="719A5B0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B06"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B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0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0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0A" w14:textId="77777777" w:rsidR="00861B61" w:rsidRPr="005E63F2" w:rsidRDefault="00D70D60">
            <w:pPr>
              <w:spacing w:after="0"/>
              <w:rPr>
                <w:rFonts w:ascii="Times New Roman" w:eastAsia="Times New Roman" w:hAnsi="Times New Roman" w:cs="Times New Roman"/>
                <w:sz w:val="20"/>
              </w:rPr>
            </w:pPr>
          </w:p>
        </w:tc>
      </w:tr>
      <w:tr w:rsidR="00E97792" w14:paraId="719A5B13" w14:textId="77777777">
        <w:trPr>
          <w:trHeight w:val="300"/>
        </w:trPr>
        <w:tc>
          <w:tcPr>
            <w:tcW w:w="1344" w:type="dxa"/>
            <w:tcBorders>
              <w:top w:val="nil"/>
              <w:left w:val="nil"/>
              <w:bottom w:val="nil"/>
              <w:right w:val="nil"/>
            </w:tcBorders>
            <w:shd w:val="clear" w:color="auto" w:fill="auto"/>
            <w:noWrap/>
            <w:vAlign w:val="bottom"/>
            <w:hideMark/>
          </w:tcPr>
          <w:p w14:paraId="719A5B0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B0D"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B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0F"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B1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B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12" w14:textId="77777777" w:rsidR="00861B61" w:rsidRPr="005E63F2" w:rsidRDefault="00D70D60">
            <w:pPr>
              <w:spacing w:after="0"/>
              <w:rPr>
                <w:rFonts w:ascii="Times New Roman" w:eastAsia="Times New Roman" w:hAnsi="Times New Roman" w:cs="Times New Roman"/>
                <w:sz w:val="20"/>
              </w:rPr>
            </w:pPr>
          </w:p>
        </w:tc>
      </w:tr>
      <w:tr w:rsidR="00E97792" w14:paraId="719A5B17" w14:textId="77777777">
        <w:trPr>
          <w:trHeight w:val="300"/>
        </w:trPr>
        <w:tc>
          <w:tcPr>
            <w:tcW w:w="1344" w:type="dxa"/>
            <w:tcBorders>
              <w:top w:val="nil"/>
              <w:left w:val="nil"/>
              <w:bottom w:val="nil"/>
              <w:right w:val="nil"/>
            </w:tcBorders>
            <w:shd w:val="clear" w:color="auto" w:fill="auto"/>
            <w:noWrap/>
            <w:vAlign w:val="bottom"/>
            <w:hideMark/>
          </w:tcPr>
          <w:p w14:paraId="719A5B14"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B1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15 ως έχει   ΔΕΚΤΟ ΚΑΤΑ ΠΛΕΙΟΨΗΦΙΑ</w:t>
            </w:r>
          </w:p>
        </w:tc>
        <w:tc>
          <w:tcPr>
            <w:tcW w:w="1155" w:type="dxa"/>
            <w:tcBorders>
              <w:top w:val="nil"/>
              <w:left w:val="nil"/>
              <w:bottom w:val="nil"/>
              <w:right w:val="nil"/>
            </w:tcBorders>
            <w:shd w:val="clear" w:color="auto" w:fill="auto"/>
            <w:noWrap/>
            <w:vAlign w:val="bottom"/>
            <w:hideMark/>
          </w:tcPr>
          <w:p w14:paraId="719A5B16" w14:textId="77777777" w:rsidR="00861B61" w:rsidRPr="005E63F2" w:rsidRDefault="00D70D60">
            <w:pPr>
              <w:spacing w:after="0"/>
              <w:rPr>
                <w:rFonts w:ascii="Calibri" w:eastAsia="Times New Roman" w:hAnsi="Calibri" w:cs="Calibri"/>
                <w:color w:val="000000"/>
                <w:sz w:val="22"/>
                <w:szCs w:val="22"/>
              </w:rPr>
            </w:pPr>
          </w:p>
        </w:tc>
      </w:tr>
      <w:tr w:rsidR="00E97792" w14:paraId="719A5B1F" w14:textId="77777777">
        <w:trPr>
          <w:trHeight w:val="300"/>
        </w:trPr>
        <w:tc>
          <w:tcPr>
            <w:tcW w:w="1344" w:type="dxa"/>
            <w:tcBorders>
              <w:top w:val="nil"/>
              <w:left w:val="nil"/>
              <w:bottom w:val="nil"/>
              <w:right w:val="nil"/>
            </w:tcBorders>
            <w:shd w:val="clear" w:color="auto" w:fill="auto"/>
            <w:noWrap/>
            <w:vAlign w:val="bottom"/>
            <w:hideMark/>
          </w:tcPr>
          <w:p w14:paraId="719A5B1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B1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1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1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1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1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1E" w14:textId="77777777" w:rsidR="00861B61" w:rsidRPr="005E63F2" w:rsidRDefault="00D70D60">
            <w:pPr>
              <w:spacing w:after="0"/>
              <w:rPr>
                <w:rFonts w:ascii="Times New Roman" w:eastAsia="Times New Roman" w:hAnsi="Times New Roman" w:cs="Times New Roman"/>
                <w:sz w:val="20"/>
              </w:rPr>
            </w:pPr>
          </w:p>
        </w:tc>
      </w:tr>
      <w:tr w:rsidR="00E97792" w14:paraId="719A5B27" w14:textId="77777777">
        <w:trPr>
          <w:trHeight w:val="300"/>
        </w:trPr>
        <w:tc>
          <w:tcPr>
            <w:tcW w:w="1344" w:type="dxa"/>
            <w:tcBorders>
              <w:top w:val="nil"/>
              <w:left w:val="nil"/>
              <w:bottom w:val="nil"/>
              <w:right w:val="nil"/>
            </w:tcBorders>
            <w:shd w:val="clear" w:color="auto" w:fill="auto"/>
            <w:noWrap/>
            <w:vAlign w:val="bottom"/>
            <w:hideMark/>
          </w:tcPr>
          <w:p w14:paraId="719A5B2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B2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2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2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2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2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26" w14:textId="77777777" w:rsidR="00861B61" w:rsidRPr="005E63F2" w:rsidRDefault="00D70D60">
            <w:pPr>
              <w:spacing w:after="0"/>
              <w:rPr>
                <w:rFonts w:ascii="Times New Roman" w:eastAsia="Times New Roman" w:hAnsi="Times New Roman" w:cs="Times New Roman"/>
                <w:sz w:val="20"/>
              </w:rPr>
            </w:pPr>
          </w:p>
        </w:tc>
      </w:tr>
      <w:tr w:rsidR="00E97792" w14:paraId="719A5B2F" w14:textId="77777777">
        <w:trPr>
          <w:trHeight w:val="300"/>
        </w:trPr>
        <w:tc>
          <w:tcPr>
            <w:tcW w:w="1344" w:type="dxa"/>
            <w:tcBorders>
              <w:top w:val="nil"/>
              <w:left w:val="nil"/>
              <w:bottom w:val="nil"/>
              <w:right w:val="nil"/>
            </w:tcBorders>
            <w:shd w:val="clear" w:color="auto" w:fill="auto"/>
            <w:noWrap/>
            <w:vAlign w:val="bottom"/>
            <w:hideMark/>
          </w:tcPr>
          <w:p w14:paraId="719A5B2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B2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2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2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2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2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2E" w14:textId="77777777" w:rsidR="00861B61" w:rsidRPr="005E63F2" w:rsidRDefault="00D70D60">
            <w:pPr>
              <w:spacing w:after="0"/>
              <w:rPr>
                <w:rFonts w:ascii="Times New Roman" w:eastAsia="Times New Roman" w:hAnsi="Times New Roman" w:cs="Times New Roman"/>
                <w:sz w:val="20"/>
              </w:rPr>
            </w:pPr>
          </w:p>
        </w:tc>
      </w:tr>
      <w:tr w:rsidR="00E97792" w14:paraId="719A5B37" w14:textId="77777777">
        <w:trPr>
          <w:trHeight w:val="300"/>
        </w:trPr>
        <w:tc>
          <w:tcPr>
            <w:tcW w:w="1344" w:type="dxa"/>
            <w:tcBorders>
              <w:top w:val="nil"/>
              <w:left w:val="nil"/>
              <w:bottom w:val="nil"/>
              <w:right w:val="nil"/>
            </w:tcBorders>
            <w:shd w:val="clear" w:color="auto" w:fill="auto"/>
            <w:noWrap/>
            <w:vAlign w:val="bottom"/>
            <w:hideMark/>
          </w:tcPr>
          <w:p w14:paraId="719A5B3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B3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3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B3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3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36" w14:textId="77777777" w:rsidR="00861B61" w:rsidRPr="005E63F2" w:rsidRDefault="00D70D60">
            <w:pPr>
              <w:spacing w:after="0"/>
              <w:rPr>
                <w:rFonts w:ascii="Times New Roman" w:eastAsia="Times New Roman" w:hAnsi="Times New Roman" w:cs="Times New Roman"/>
                <w:sz w:val="20"/>
              </w:rPr>
            </w:pPr>
          </w:p>
        </w:tc>
      </w:tr>
      <w:tr w:rsidR="00E97792" w14:paraId="719A5B3F" w14:textId="77777777">
        <w:trPr>
          <w:trHeight w:val="300"/>
        </w:trPr>
        <w:tc>
          <w:tcPr>
            <w:tcW w:w="1344" w:type="dxa"/>
            <w:tcBorders>
              <w:top w:val="nil"/>
              <w:left w:val="nil"/>
              <w:bottom w:val="nil"/>
              <w:right w:val="nil"/>
            </w:tcBorders>
            <w:shd w:val="clear" w:color="auto" w:fill="auto"/>
            <w:noWrap/>
            <w:vAlign w:val="bottom"/>
            <w:hideMark/>
          </w:tcPr>
          <w:p w14:paraId="719A5B3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B3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3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3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3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3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3E" w14:textId="77777777" w:rsidR="00861B61" w:rsidRPr="005E63F2" w:rsidRDefault="00D70D60">
            <w:pPr>
              <w:spacing w:after="0"/>
              <w:rPr>
                <w:rFonts w:ascii="Times New Roman" w:eastAsia="Times New Roman" w:hAnsi="Times New Roman" w:cs="Times New Roman"/>
                <w:sz w:val="20"/>
              </w:rPr>
            </w:pPr>
          </w:p>
        </w:tc>
      </w:tr>
      <w:tr w:rsidR="00E97792" w14:paraId="719A5B47" w14:textId="77777777">
        <w:trPr>
          <w:trHeight w:val="300"/>
        </w:trPr>
        <w:tc>
          <w:tcPr>
            <w:tcW w:w="1344" w:type="dxa"/>
            <w:tcBorders>
              <w:top w:val="nil"/>
              <w:left w:val="nil"/>
              <w:bottom w:val="nil"/>
              <w:right w:val="nil"/>
            </w:tcBorders>
            <w:shd w:val="clear" w:color="auto" w:fill="auto"/>
            <w:noWrap/>
            <w:vAlign w:val="bottom"/>
            <w:hideMark/>
          </w:tcPr>
          <w:p w14:paraId="719A5B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B4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4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4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4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4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46" w14:textId="77777777" w:rsidR="00861B61" w:rsidRPr="005E63F2" w:rsidRDefault="00D70D60">
            <w:pPr>
              <w:spacing w:after="0"/>
              <w:rPr>
                <w:rFonts w:ascii="Times New Roman" w:eastAsia="Times New Roman" w:hAnsi="Times New Roman" w:cs="Times New Roman"/>
                <w:sz w:val="20"/>
              </w:rPr>
            </w:pPr>
          </w:p>
        </w:tc>
      </w:tr>
      <w:tr w:rsidR="00E97792" w14:paraId="719A5B4F" w14:textId="77777777">
        <w:trPr>
          <w:trHeight w:val="300"/>
        </w:trPr>
        <w:tc>
          <w:tcPr>
            <w:tcW w:w="1344" w:type="dxa"/>
            <w:tcBorders>
              <w:top w:val="nil"/>
              <w:left w:val="nil"/>
              <w:bottom w:val="nil"/>
              <w:right w:val="nil"/>
            </w:tcBorders>
            <w:shd w:val="clear" w:color="auto" w:fill="auto"/>
            <w:noWrap/>
            <w:vAlign w:val="bottom"/>
            <w:hideMark/>
          </w:tcPr>
          <w:p w14:paraId="719A5B4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B4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4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4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4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4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4E" w14:textId="77777777" w:rsidR="00861B61" w:rsidRPr="005E63F2" w:rsidRDefault="00D70D60">
            <w:pPr>
              <w:spacing w:after="0"/>
              <w:rPr>
                <w:rFonts w:ascii="Times New Roman" w:eastAsia="Times New Roman" w:hAnsi="Times New Roman" w:cs="Times New Roman"/>
                <w:sz w:val="20"/>
              </w:rPr>
            </w:pPr>
          </w:p>
        </w:tc>
      </w:tr>
      <w:tr w:rsidR="00E97792" w14:paraId="719A5B56" w14:textId="77777777">
        <w:trPr>
          <w:trHeight w:val="300"/>
        </w:trPr>
        <w:tc>
          <w:tcPr>
            <w:tcW w:w="3329" w:type="dxa"/>
            <w:gridSpan w:val="2"/>
            <w:tcBorders>
              <w:top w:val="nil"/>
              <w:left w:val="nil"/>
              <w:bottom w:val="nil"/>
              <w:right w:val="nil"/>
            </w:tcBorders>
            <w:shd w:val="clear" w:color="auto" w:fill="auto"/>
            <w:noWrap/>
            <w:vAlign w:val="bottom"/>
            <w:hideMark/>
          </w:tcPr>
          <w:p w14:paraId="719A5B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B51"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B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5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5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55" w14:textId="77777777" w:rsidR="00861B61" w:rsidRPr="005E63F2" w:rsidRDefault="00D70D60">
            <w:pPr>
              <w:spacing w:after="0"/>
              <w:rPr>
                <w:rFonts w:ascii="Times New Roman" w:eastAsia="Times New Roman" w:hAnsi="Times New Roman" w:cs="Times New Roman"/>
                <w:sz w:val="20"/>
              </w:rPr>
            </w:pPr>
          </w:p>
        </w:tc>
      </w:tr>
      <w:tr w:rsidR="00E97792" w14:paraId="719A5B5E" w14:textId="77777777">
        <w:trPr>
          <w:trHeight w:val="300"/>
        </w:trPr>
        <w:tc>
          <w:tcPr>
            <w:tcW w:w="1344" w:type="dxa"/>
            <w:tcBorders>
              <w:top w:val="nil"/>
              <w:left w:val="nil"/>
              <w:bottom w:val="nil"/>
              <w:right w:val="nil"/>
            </w:tcBorders>
            <w:shd w:val="clear" w:color="auto" w:fill="auto"/>
            <w:noWrap/>
            <w:vAlign w:val="bottom"/>
            <w:hideMark/>
          </w:tcPr>
          <w:p w14:paraId="719A5B57"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B58"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B5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5A"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B5B"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B5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5D" w14:textId="77777777" w:rsidR="00861B61" w:rsidRPr="005E63F2" w:rsidRDefault="00D70D60">
            <w:pPr>
              <w:spacing w:after="0"/>
              <w:rPr>
                <w:rFonts w:ascii="Times New Roman" w:eastAsia="Times New Roman" w:hAnsi="Times New Roman" w:cs="Times New Roman"/>
                <w:sz w:val="20"/>
              </w:rPr>
            </w:pPr>
          </w:p>
        </w:tc>
      </w:tr>
      <w:tr w:rsidR="00E97792" w14:paraId="719A5B62" w14:textId="77777777">
        <w:trPr>
          <w:trHeight w:val="300"/>
        </w:trPr>
        <w:tc>
          <w:tcPr>
            <w:tcW w:w="1344" w:type="dxa"/>
            <w:tcBorders>
              <w:top w:val="nil"/>
              <w:left w:val="nil"/>
              <w:bottom w:val="nil"/>
              <w:right w:val="nil"/>
            </w:tcBorders>
            <w:shd w:val="clear" w:color="auto" w:fill="auto"/>
            <w:noWrap/>
            <w:vAlign w:val="bottom"/>
            <w:hideMark/>
          </w:tcPr>
          <w:p w14:paraId="719A5B5F"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B6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16 ως έχει   ΔΕΚΤΟ ΚΑΤΑ ΠΛΕΙΟΨΗΦΙΑ</w:t>
            </w:r>
          </w:p>
        </w:tc>
        <w:tc>
          <w:tcPr>
            <w:tcW w:w="1155" w:type="dxa"/>
            <w:tcBorders>
              <w:top w:val="nil"/>
              <w:left w:val="nil"/>
              <w:bottom w:val="nil"/>
              <w:right w:val="nil"/>
            </w:tcBorders>
            <w:shd w:val="clear" w:color="auto" w:fill="auto"/>
            <w:noWrap/>
            <w:vAlign w:val="bottom"/>
            <w:hideMark/>
          </w:tcPr>
          <w:p w14:paraId="719A5B61" w14:textId="77777777" w:rsidR="00861B61" w:rsidRPr="005E63F2" w:rsidRDefault="00D70D60">
            <w:pPr>
              <w:spacing w:after="0"/>
              <w:rPr>
                <w:rFonts w:ascii="Calibri" w:eastAsia="Times New Roman" w:hAnsi="Calibri" w:cs="Calibri"/>
                <w:color w:val="000000"/>
                <w:sz w:val="22"/>
                <w:szCs w:val="22"/>
              </w:rPr>
            </w:pPr>
          </w:p>
        </w:tc>
      </w:tr>
      <w:tr w:rsidR="00E97792" w14:paraId="719A5B6A" w14:textId="77777777">
        <w:trPr>
          <w:trHeight w:val="300"/>
        </w:trPr>
        <w:tc>
          <w:tcPr>
            <w:tcW w:w="1344" w:type="dxa"/>
            <w:tcBorders>
              <w:top w:val="nil"/>
              <w:left w:val="nil"/>
              <w:bottom w:val="nil"/>
              <w:right w:val="nil"/>
            </w:tcBorders>
            <w:shd w:val="clear" w:color="auto" w:fill="auto"/>
            <w:noWrap/>
            <w:vAlign w:val="bottom"/>
            <w:hideMark/>
          </w:tcPr>
          <w:p w14:paraId="719A5B6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B6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6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6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6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69" w14:textId="77777777" w:rsidR="00861B61" w:rsidRPr="005E63F2" w:rsidRDefault="00D70D60">
            <w:pPr>
              <w:spacing w:after="0"/>
              <w:rPr>
                <w:rFonts w:ascii="Times New Roman" w:eastAsia="Times New Roman" w:hAnsi="Times New Roman" w:cs="Times New Roman"/>
                <w:sz w:val="20"/>
              </w:rPr>
            </w:pPr>
          </w:p>
        </w:tc>
      </w:tr>
      <w:tr w:rsidR="00E97792" w14:paraId="719A5B72" w14:textId="77777777">
        <w:trPr>
          <w:trHeight w:val="300"/>
        </w:trPr>
        <w:tc>
          <w:tcPr>
            <w:tcW w:w="1344" w:type="dxa"/>
            <w:tcBorders>
              <w:top w:val="nil"/>
              <w:left w:val="nil"/>
              <w:bottom w:val="nil"/>
              <w:right w:val="nil"/>
            </w:tcBorders>
            <w:shd w:val="clear" w:color="auto" w:fill="auto"/>
            <w:noWrap/>
            <w:vAlign w:val="bottom"/>
            <w:hideMark/>
          </w:tcPr>
          <w:p w14:paraId="719A5B6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B6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6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B6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7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71" w14:textId="77777777" w:rsidR="00861B61" w:rsidRPr="005E63F2" w:rsidRDefault="00D70D60">
            <w:pPr>
              <w:spacing w:after="0"/>
              <w:rPr>
                <w:rFonts w:ascii="Times New Roman" w:eastAsia="Times New Roman" w:hAnsi="Times New Roman" w:cs="Times New Roman"/>
                <w:sz w:val="20"/>
              </w:rPr>
            </w:pPr>
          </w:p>
        </w:tc>
      </w:tr>
      <w:tr w:rsidR="00E97792" w14:paraId="719A5B7A" w14:textId="77777777">
        <w:trPr>
          <w:trHeight w:val="300"/>
        </w:trPr>
        <w:tc>
          <w:tcPr>
            <w:tcW w:w="1344" w:type="dxa"/>
            <w:tcBorders>
              <w:top w:val="nil"/>
              <w:left w:val="nil"/>
              <w:bottom w:val="nil"/>
              <w:right w:val="nil"/>
            </w:tcBorders>
            <w:shd w:val="clear" w:color="auto" w:fill="auto"/>
            <w:noWrap/>
            <w:vAlign w:val="bottom"/>
            <w:hideMark/>
          </w:tcPr>
          <w:p w14:paraId="719A5B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B7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7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B7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7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79" w14:textId="77777777" w:rsidR="00861B61" w:rsidRPr="005E63F2" w:rsidRDefault="00D70D60">
            <w:pPr>
              <w:spacing w:after="0"/>
              <w:rPr>
                <w:rFonts w:ascii="Times New Roman" w:eastAsia="Times New Roman" w:hAnsi="Times New Roman" w:cs="Times New Roman"/>
                <w:sz w:val="20"/>
              </w:rPr>
            </w:pPr>
          </w:p>
        </w:tc>
      </w:tr>
      <w:tr w:rsidR="00E97792" w14:paraId="719A5B82" w14:textId="77777777">
        <w:trPr>
          <w:trHeight w:val="300"/>
        </w:trPr>
        <w:tc>
          <w:tcPr>
            <w:tcW w:w="1344" w:type="dxa"/>
            <w:tcBorders>
              <w:top w:val="nil"/>
              <w:left w:val="nil"/>
              <w:bottom w:val="nil"/>
              <w:right w:val="nil"/>
            </w:tcBorders>
            <w:shd w:val="clear" w:color="auto" w:fill="auto"/>
            <w:noWrap/>
            <w:vAlign w:val="bottom"/>
            <w:hideMark/>
          </w:tcPr>
          <w:p w14:paraId="719A5B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B7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7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B7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8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81" w14:textId="77777777" w:rsidR="00861B61" w:rsidRPr="005E63F2" w:rsidRDefault="00D70D60">
            <w:pPr>
              <w:spacing w:after="0"/>
              <w:rPr>
                <w:rFonts w:ascii="Times New Roman" w:eastAsia="Times New Roman" w:hAnsi="Times New Roman" w:cs="Times New Roman"/>
                <w:sz w:val="20"/>
              </w:rPr>
            </w:pPr>
          </w:p>
        </w:tc>
      </w:tr>
      <w:tr w:rsidR="00E97792" w14:paraId="719A5B8A" w14:textId="77777777">
        <w:trPr>
          <w:trHeight w:val="300"/>
        </w:trPr>
        <w:tc>
          <w:tcPr>
            <w:tcW w:w="1344" w:type="dxa"/>
            <w:tcBorders>
              <w:top w:val="nil"/>
              <w:left w:val="nil"/>
              <w:bottom w:val="nil"/>
              <w:right w:val="nil"/>
            </w:tcBorders>
            <w:shd w:val="clear" w:color="auto" w:fill="auto"/>
            <w:noWrap/>
            <w:vAlign w:val="bottom"/>
            <w:hideMark/>
          </w:tcPr>
          <w:p w14:paraId="719A5B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B8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8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8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B8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8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89" w14:textId="77777777" w:rsidR="00861B61" w:rsidRPr="005E63F2" w:rsidRDefault="00D70D60">
            <w:pPr>
              <w:spacing w:after="0"/>
              <w:rPr>
                <w:rFonts w:ascii="Times New Roman" w:eastAsia="Times New Roman" w:hAnsi="Times New Roman" w:cs="Times New Roman"/>
                <w:sz w:val="20"/>
              </w:rPr>
            </w:pPr>
          </w:p>
        </w:tc>
      </w:tr>
      <w:tr w:rsidR="00E97792" w14:paraId="719A5B92" w14:textId="77777777">
        <w:trPr>
          <w:trHeight w:val="300"/>
        </w:trPr>
        <w:tc>
          <w:tcPr>
            <w:tcW w:w="1344" w:type="dxa"/>
            <w:tcBorders>
              <w:top w:val="nil"/>
              <w:left w:val="nil"/>
              <w:bottom w:val="nil"/>
              <w:right w:val="nil"/>
            </w:tcBorders>
            <w:shd w:val="clear" w:color="auto" w:fill="auto"/>
            <w:noWrap/>
            <w:vAlign w:val="bottom"/>
            <w:hideMark/>
          </w:tcPr>
          <w:p w14:paraId="719A5B8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B8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8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8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8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9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91" w14:textId="77777777" w:rsidR="00861B61" w:rsidRPr="005E63F2" w:rsidRDefault="00D70D60">
            <w:pPr>
              <w:spacing w:after="0"/>
              <w:rPr>
                <w:rFonts w:ascii="Times New Roman" w:eastAsia="Times New Roman" w:hAnsi="Times New Roman" w:cs="Times New Roman"/>
                <w:sz w:val="20"/>
              </w:rPr>
            </w:pPr>
          </w:p>
        </w:tc>
      </w:tr>
      <w:tr w:rsidR="00E97792" w14:paraId="719A5B9A" w14:textId="77777777">
        <w:trPr>
          <w:trHeight w:val="300"/>
        </w:trPr>
        <w:tc>
          <w:tcPr>
            <w:tcW w:w="1344" w:type="dxa"/>
            <w:tcBorders>
              <w:top w:val="nil"/>
              <w:left w:val="nil"/>
              <w:bottom w:val="nil"/>
              <w:right w:val="nil"/>
            </w:tcBorders>
            <w:shd w:val="clear" w:color="auto" w:fill="auto"/>
            <w:noWrap/>
            <w:vAlign w:val="bottom"/>
            <w:hideMark/>
          </w:tcPr>
          <w:p w14:paraId="719A5B9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B9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9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9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9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9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99" w14:textId="77777777" w:rsidR="00861B61" w:rsidRPr="005E63F2" w:rsidRDefault="00D70D60">
            <w:pPr>
              <w:spacing w:after="0"/>
              <w:rPr>
                <w:rFonts w:ascii="Times New Roman" w:eastAsia="Times New Roman" w:hAnsi="Times New Roman" w:cs="Times New Roman"/>
                <w:sz w:val="20"/>
              </w:rPr>
            </w:pPr>
          </w:p>
        </w:tc>
      </w:tr>
      <w:tr w:rsidR="00E97792" w14:paraId="719A5BA1" w14:textId="77777777">
        <w:trPr>
          <w:trHeight w:val="300"/>
        </w:trPr>
        <w:tc>
          <w:tcPr>
            <w:tcW w:w="3329" w:type="dxa"/>
            <w:gridSpan w:val="2"/>
            <w:tcBorders>
              <w:top w:val="nil"/>
              <w:left w:val="nil"/>
              <w:bottom w:val="nil"/>
              <w:right w:val="nil"/>
            </w:tcBorders>
            <w:shd w:val="clear" w:color="auto" w:fill="auto"/>
            <w:noWrap/>
            <w:vAlign w:val="bottom"/>
            <w:hideMark/>
          </w:tcPr>
          <w:p w14:paraId="719A5B9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B9C"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B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9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9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A0" w14:textId="77777777" w:rsidR="00861B61" w:rsidRPr="005E63F2" w:rsidRDefault="00D70D60">
            <w:pPr>
              <w:spacing w:after="0"/>
              <w:rPr>
                <w:rFonts w:ascii="Times New Roman" w:eastAsia="Times New Roman" w:hAnsi="Times New Roman" w:cs="Times New Roman"/>
                <w:sz w:val="20"/>
              </w:rPr>
            </w:pPr>
          </w:p>
        </w:tc>
      </w:tr>
      <w:tr w:rsidR="00E97792" w14:paraId="719A5BA9" w14:textId="77777777">
        <w:trPr>
          <w:trHeight w:val="300"/>
        </w:trPr>
        <w:tc>
          <w:tcPr>
            <w:tcW w:w="1344" w:type="dxa"/>
            <w:tcBorders>
              <w:top w:val="nil"/>
              <w:left w:val="nil"/>
              <w:bottom w:val="nil"/>
              <w:right w:val="nil"/>
            </w:tcBorders>
            <w:shd w:val="clear" w:color="auto" w:fill="auto"/>
            <w:noWrap/>
            <w:vAlign w:val="bottom"/>
            <w:hideMark/>
          </w:tcPr>
          <w:p w14:paraId="719A5BA2"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BA3"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BA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A5"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BA6"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B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A8" w14:textId="77777777" w:rsidR="00861B61" w:rsidRPr="005E63F2" w:rsidRDefault="00D70D60">
            <w:pPr>
              <w:spacing w:after="0"/>
              <w:rPr>
                <w:rFonts w:ascii="Times New Roman" w:eastAsia="Times New Roman" w:hAnsi="Times New Roman" w:cs="Times New Roman"/>
                <w:sz w:val="20"/>
              </w:rPr>
            </w:pPr>
          </w:p>
        </w:tc>
      </w:tr>
      <w:tr w:rsidR="00E97792" w14:paraId="719A5BAD" w14:textId="77777777">
        <w:trPr>
          <w:trHeight w:val="300"/>
        </w:trPr>
        <w:tc>
          <w:tcPr>
            <w:tcW w:w="1344" w:type="dxa"/>
            <w:tcBorders>
              <w:top w:val="nil"/>
              <w:left w:val="nil"/>
              <w:bottom w:val="nil"/>
              <w:right w:val="nil"/>
            </w:tcBorders>
            <w:shd w:val="clear" w:color="auto" w:fill="auto"/>
            <w:noWrap/>
            <w:vAlign w:val="bottom"/>
            <w:hideMark/>
          </w:tcPr>
          <w:p w14:paraId="719A5BAA"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BA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17 ως έχει   ΔΕΚΤΟ ΚΑΤΑ ΠΛΕΙΟΨΗΦΙΑ</w:t>
            </w:r>
          </w:p>
        </w:tc>
        <w:tc>
          <w:tcPr>
            <w:tcW w:w="1155" w:type="dxa"/>
            <w:tcBorders>
              <w:top w:val="nil"/>
              <w:left w:val="nil"/>
              <w:bottom w:val="nil"/>
              <w:right w:val="nil"/>
            </w:tcBorders>
            <w:shd w:val="clear" w:color="auto" w:fill="auto"/>
            <w:noWrap/>
            <w:vAlign w:val="bottom"/>
            <w:hideMark/>
          </w:tcPr>
          <w:p w14:paraId="719A5BAC" w14:textId="77777777" w:rsidR="00861B61" w:rsidRPr="005E63F2" w:rsidRDefault="00D70D60">
            <w:pPr>
              <w:spacing w:after="0"/>
              <w:rPr>
                <w:rFonts w:ascii="Calibri" w:eastAsia="Times New Roman" w:hAnsi="Calibri" w:cs="Calibri"/>
                <w:color w:val="000000"/>
                <w:sz w:val="22"/>
                <w:szCs w:val="22"/>
              </w:rPr>
            </w:pPr>
          </w:p>
        </w:tc>
      </w:tr>
      <w:tr w:rsidR="00E97792" w14:paraId="719A5BB5" w14:textId="77777777">
        <w:trPr>
          <w:trHeight w:val="300"/>
        </w:trPr>
        <w:tc>
          <w:tcPr>
            <w:tcW w:w="1344" w:type="dxa"/>
            <w:tcBorders>
              <w:top w:val="nil"/>
              <w:left w:val="nil"/>
              <w:bottom w:val="nil"/>
              <w:right w:val="nil"/>
            </w:tcBorders>
            <w:shd w:val="clear" w:color="auto" w:fill="auto"/>
            <w:noWrap/>
            <w:vAlign w:val="bottom"/>
            <w:hideMark/>
          </w:tcPr>
          <w:p w14:paraId="719A5BA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BA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B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B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B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B4" w14:textId="77777777" w:rsidR="00861B61" w:rsidRPr="005E63F2" w:rsidRDefault="00D70D60">
            <w:pPr>
              <w:spacing w:after="0"/>
              <w:rPr>
                <w:rFonts w:ascii="Times New Roman" w:eastAsia="Times New Roman" w:hAnsi="Times New Roman" w:cs="Times New Roman"/>
                <w:sz w:val="20"/>
              </w:rPr>
            </w:pPr>
          </w:p>
        </w:tc>
      </w:tr>
      <w:tr w:rsidR="00E97792" w14:paraId="719A5BBD" w14:textId="77777777">
        <w:trPr>
          <w:trHeight w:val="300"/>
        </w:trPr>
        <w:tc>
          <w:tcPr>
            <w:tcW w:w="1344" w:type="dxa"/>
            <w:tcBorders>
              <w:top w:val="nil"/>
              <w:left w:val="nil"/>
              <w:bottom w:val="nil"/>
              <w:right w:val="nil"/>
            </w:tcBorders>
            <w:shd w:val="clear" w:color="auto" w:fill="auto"/>
            <w:noWrap/>
            <w:vAlign w:val="bottom"/>
            <w:hideMark/>
          </w:tcPr>
          <w:p w14:paraId="719A5BB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BB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B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BB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B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BC" w14:textId="77777777" w:rsidR="00861B61" w:rsidRPr="005E63F2" w:rsidRDefault="00D70D60">
            <w:pPr>
              <w:spacing w:after="0"/>
              <w:rPr>
                <w:rFonts w:ascii="Times New Roman" w:eastAsia="Times New Roman" w:hAnsi="Times New Roman" w:cs="Times New Roman"/>
                <w:sz w:val="20"/>
              </w:rPr>
            </w:pPr>
          </w:p>
        </w:tc>
      </w:tr>
      <w:tr w:rsidR="00E97792" w14:paraId="719A5BC5" w14:textId="77777777">
        <w:trPr>
          <w:trHeight w:val="300"/>
        </w:trPr>
        <w:tc>
          <w:tcPr>
            <w:tcW w:w="1344" w:type="dxa"/>
            <w:tcBorders>
              <w:top w:val="nil"/>
              <w:left w:val="nil"/>
              <w:bottom w:val="nil"/>
              <w:right w:val="nil"/>
            </w:tcBorders>
            <w:shd w:val="clear" w:color="auto" w:fill="auto"/>
            <w:noWrap/>
            <w:vAlign w:val="bottom"/>
            <w:hideMark/>
          </w:tcPr>
          <w:p w14:paraId="719A5B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BB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C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C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C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C4" w14:textId="77777777" w:rsidR="00861B61" w:rsidRPr="005E63F2" w:rsidRDefault="00D70D60">
            <w:pPr>
              <w:spacing w:after="0"/>
              <w:rPr>
                <w:rFonts w:ascii="Times New Roman" w:eastAsia="Times New Roman" w:hAnsi="Times New Roman" w:cs="Times New Roman"/>
                <w:sz w:val="20"/>
              </w:rPr>
            </w:pPr>
          </w:p>
        </w:tc>
      </w:tr>
      <w:tr w:rsidR="00E97792" w14:paraId="719A5BCD" w14:textId="77777777">
        <w:trPr>
          <w:trHeight w:val="300"/>
        </w:trPr>
        <w:tc>
          <w:tcPr>
            <w:tcW w:w="1344" w:type="dxa"/>
            <w:tcBorders>
              <w:top w:val="nil"/>
              <w:left w:val="nil"/>
              <w:bottom w:val="nil"/>
              <w:right w:val="nil"/>
            </w:tcBorders>
            <w:shd w:val="clear" w:color="auto" w:fill="auto"/>
            <w:noWrap/>
            <w:vAlign w:val="bottom"/>
            <w:hideMark/>
          </w:tcPr>
          <w:p w14:paraId="719A5BC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BC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C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BC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C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CC" w14:textId="77777777" w:rsidR="00861B61" w:rsidRPr="005E63F2" w:rsidRDefault="00D70D60">
            <w:pPr>
              <w:spacing w:after="0"/>
              <w:rPr>
                <w:rFonts w:ascii="Times New Roman" w:eastAsia="Times New Roman" w:hAnsi="Times New Roman" w:cs="Times New Roman"/>
                <w:sz w:val="20"/>
              </w:rPr>
            </w:pPr>
          </w:p>
        </w:tc>
      </w:tr>
      <w:tr w:rsidR="00E97792" w14:paraId="719A5BD5" w14:textId="77777777">
        <w:trPr>
          <w:trHeight w:val="300"/>
        </w:trPr>
        <w:tc>
          <w:tcPr>
            <w:tcW w:w="1344" w:type="dxa"/>
            <w:tcBorders>
              <w:top w:val="nil"/>
              <w:left w:val="nil"/>
              <w:bottom w:val="nil"/>
              <w:right w:val="nil"/>
            </w:tcBorders>
            <w:shd w:val="clear" w:color="auto" w:fill="auto"/>
            <w:noWrap/>
            <w:vAlign w:val="bottom"/>
            <w:hideMark/>
          </w:tcPr>
          <w:p w14:paraId="719A5BC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BC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D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D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BD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D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D4" w14:textId="77777777" w:rsidR="00861B61" w:rsidRPr="005E63F2" w:rsidRDefault="00D70D60">
            <w:pPr>
              <w:spacing w:after="0"/>
              <w:rPr>
                <w:rFonts w:ascii="Times New Roman" w:eastAsia="Times New Roman" w:hAnsi="Times New Roman" w:cs="Times New Roman"/>
                <w:sz w:val="20"/>
              </w:rPr>
            </w:pPr>
          </w:p>
        </w:tc>
      </w:tr>
      <w:tr w:rsidR="00E97792" w14:paraId="719A5BDD" w14:textId="77777777">
        <w:trPr>
          <w:trHeight w:val="300"/>
        </w:trPr>
        <w:tc>
          <w:tcPr>
            <w:tcW w:w="1344" w:type="dxa"/>
            <w:tcBorders>
              <w:top w:val="nil"/>
              <w:left w:val="nil"/>
              <w:bottom w:val="nil"/>
              <w:right w:val="nil"/>
            </w:tcBorders>
            <w:shd w:val="clear" w:color="auto" w:fill="auto"/>
            <w:noWrap/>
            <w:vAlign w:val="bottom"/>
            <w:hideMark/>
          </w:tcPr>
          <w:p w14:paraId="719A5BD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BD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D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D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D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D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DC" w14:textId="77777777" w:rsidR="00861B61" w:rsidRPr="005E63F2" w:rsidRDefault="00D70D60">
            <w:pPr>
              <w:spacing w:after="0"/>
              <w:rPr>
                <w:rFonts w:ascii="Times New Roman" w:eastAsia="Times New Roman" w:hAnsi="Times New Roman" w:cs="Times New Roman"/>
                <w:sz w:val="20"/>
              </w:rPr>
            </w:pPr>
          </w:p>
        </w:tc>
      </w:tr>
      <w:tr w:rsidR="00E97792" w14:paraId="719A5BE5" w14:textId="77777777">
        <w:trPr>
          <w:trHeight w:val="300"/>
        </w:trPr>
        <w:tc>
          <w:tcPr>
            <w:tcW w:w="1344" w:type="dxa"/>
            <w:tcBorders>
              <w:top w:val="nil"/>
              <w:left w:val="nil"/>
              <w:bottom w:val="nil"/>
              <w:right w:val="nil"/>
            </w:tcBorders>
            <w:shd w:val="clear" w:color="auto" w:fill="auto"/>
            <w:noWrap/>
            <w:vAlign w:val="bottom"/>
            <w:hideMark/>
          </w:tcPr>
          <w:p w14:paraId="719A5BD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BD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E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E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E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E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E4" w14:textId="77777777" w:rsidR="00861B61" w:rsidRPr="005E63F2" w:rsidRDefault="00D70D60">
            <w:pPr>
              <w:spacing w:after="0"/>
              <w:rPr>
                <w:rFonts w:ascii="Times New Roman" w:eastAsia="Times New Roman" w:hAnsi="Times New Roman" w:cs="Times New Roman"/>
                <w:sz w:val="20"/>
              </w:rPr>
            </w:pPr>
          </w:p>
        </w:tc>
      </w:tr>
      <w:tr w:rsidR="00E97792" w14:paraId="719A5BEC" w14:textId="77777777">
        <w:trPr>
          <w:trHeight w:val="300"/>
        </w:trPr>
        <w:tc>
          <w:tcPr>
            <w:tcW w:w="3329" w:type="dxa"/>
            <w:gridSpan w:val="2"/>
            <w:tcBorders>
              <w:top w:val="nil"/>
              <w:left w:val="nil"/>
              <w:bottom w:val="nil"/>
              <w:right w:val="nil"/>
            </w:tcBorders>
            <w:shd w:val="clear" w:color="auto" w:fill="auto"/>
            <w:noWrap/>
            <w:vAlign w:val="bottom"/>
            <w:hideMark/>
          </w:tcPr>
          <w:p w14:paraId="719A5BE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BE7"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B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E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E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EB" w14:textId="77777777" w:rsidR="00861B61" w:rsidRPr="005E63F2" w:rsidRDefault="00D70D60">
            <w:pPr>
              <w:spacing w:after="0"/>
              <w:rPr>
                <w:rFonts w:ascii="Times New Roman" w:eastAsia="Times New Roman" w:hAnsi="Times New Roman" w:cs="Times New Roman"/>
                <w:sz w:val="20"/>
              </w:rPr>
            </w:pPr>
          </w:p>
        </w:tc>
      </w:tr>
      <w:tr w:rsidR="00E97792" w14:paraId="719A5BF4" w14:textId="77777777">
        <w:trPr>
          <w:trHeight w:val="300"/>
        </w:trPr>
        <w:tc>
          <w:tcPr>
            <w:tcW w:w="1344" w:type="dxa"/>
            <w:tcBorders>
              <w:top w:val="nil"/>
              <w:left w:val="nil"/>
              <w:bottom w:val="nil"/>
              <w:right w:val="nil"/>
            </w:tcBorders>
            <w:shd w:val="clear" w:color="auto" w:fill="auto"/>
            <w:noWrap/>
            <w:vAlign w:val="bottom"/>
            <w:hideMark/>
          </w:tcPr>
          <w:p w14:paraId="719A5BED"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BEE"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BE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F0"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BF1"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BF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F3" w14:textId="77777777" w:rsidR="00861B61" w:rsidRPr="005E63F2" w:rsidRDefault="00D70D60">
            <w:pPr>
              <w:spacing w:after="0"/>
              <w:rPr>
                <w:rFonts w:ascii="Times New Roman" w:eastAsia="Times New Roman" w:hAnsi="Times New Roman" w:cs="Times New Roman"/>
                <w:sz w:val="20"/>
              </w:rPr>
            </w:pPr>
          </w:p>
        </w:tc>
      </w:tr>
      <w:tr w:rsidR="00E97792" w14:paraId="719A5BF8" w14:textId="77777777">
        <w:trPr>
          <w:trHeight w:val="300"/>
        </w:trPr>
        <w:tc>
          <w:tcPr>
            <w:tcW w:w="1344" w:type="dxa"/>
            <w:tcBorders>
              <w:top w:val="nil"/>
              <w:left w:val="nil"/>
              <w:bottom w:val="nil"/>
              <w:right w:val="nil"/>
            </w:tcBorders>
            <w:shd w:val="clear" w:color="auto" w:fill="auto"/>
            <w:noWrap/>
            <w:vAlign w:val="bottom"/>
            <w:hideMark/>
          </w:tcPr>
          <w:p w14:paraId="719A5BF5"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BF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18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5BF7" w14:textId="77777777" w:rsidR="00861B61" w:rsidRPr="005E63F2" w:rsidRDefault="00D70D60">
            <w:pPr>
              <w:spacing w:after="0"/>
              <w:rPr>
                <w:rFonts w:ascii="Calibri" w:eastAsia="Times New Roman" w:hAnsi="Calibri" w:cs="Calibri"/>
                <w:color w:val="000000"/>
                <w:sz w:val="22"/>
                <w:szCs w:val="22"/>
              </w:rPr>
            </w:pPr>
          </w:p>
        </w:tc>
      </w:tr>
      <w:tr w:rsidR="00E97792" w14:paraId="719A5C00" w14:textId="77777777">
        <w:trPr>
          <w:trHeight w:val="300"/>
        </w:trPr>
        <w:tc>
          <w:tcPr>
            <w:tcW w:w="1344" w:type="dxa"/>
            <w:tcBorders>
              <w:top w:val="nil"/>
              <w:left w:val="nil"/>
              <w:bottom w:val="nil"/>
              <w:right w:val="nil"/>
            </w:tcBorders>
            <w:shd w:val="clear" w:color="auto" w:fill="auto"/>
            <w:noWrap/>
            <w:vAlign w:val="bottom"/>
            <w:hideMark/>
          </w:tcPr>
          <w:p w14:paraId="719A5BF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BF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BF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B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BF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BF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BFF" w14:textId="77777777" w:rsidR="00861B61" w:rsidRPr="005E63F2" w:rsidRDefault="00D70D60">
            <w:pPr>
              <w:spacing w:after="0"/>
              <w:rPr>
                <w:rFonts w:ascii="Times New Roman" w:eastAsia="Times New Roman" w:hAnsi="Times New Roman" w:cs="Times New Roman"/>
                <w:sz w:val="20"/>
              </w:rPr>
            </w:pPr>
          </w:p>
        </w:tc>
      </w:tr>
      <w:tr w:rsidR="00E97792" w14:paraId="719A5C08" w14:textId="77777777">
        <w:trPr>
          <w:trHeight w:val="300"/>
        </w:trPr>
        <w:tc>
          <w:tcPr>
            <w:tcW w:w="1344" w:type="dxa"/>
            <w:tcBorders>
              <w:top w:val="nil"/>
              <w:left w:val="nil"/>
              <w:bottom w:val="nil"/>
              <w:right w:val="nil"/>
            </w:tcBorders>
            <w:shd w:val="clear" w:color="auto" w:fill="auto"/>
            <w:noWrap/>
            <w:vAlign w:val="bottom"/>
            <w:hideMark/>
          </w:tcPr>
          <w:p w14:paraId="719A5C0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C0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0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0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0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07" w14:textId="77777777" w:rsidR="00861B61" w:rsidRPr="005E63F2" w:rsidRDefault="00D70D60">
            <w:pPr>
              <w:spacing w:after="0"/>
              <w:rPr>
                <w:rFonts w:ascii="Times New Roman" w:eastAsia="Times New Roman" w:hAnsi="Times New Roman" w:cs="Times New Roman"/>
                <w:sz w:val="20"/>
              </w:rPr>
            </w:pPr>
          </w:p>
        </w:tc>
      </w:tr>
      <w:tr w:rsidR="00E97792" w14:paraId="719A5C10" w14:textId="77777777">
        <w:trPr>
          <w:trHeight w:val="300"/>
        </w:trPr>
        <w:tc>
          <w:tcPr>
            <w:tcW w:w="1344" w:type="dxa"/>
            <w:tcBorders>
              <w:top w:val="nil"/>
              <w:left w:val="nil"/>
              <w:bottom w:val="nil"/>
              <w:right w:val="nil"/>
            </w:tcBorders>
            <w:shd w:val="clear" w:color="auto" w:fill="auto"/>
            <w:noWrap/>
            <w:vAlign w:val="bottom"/>
            <w:hideMark/>
          </w:tcPr>
          <w:p w14:paraId="719A5C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C0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0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0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0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0F" w14:textId="77777777" w:rsidR="00861B61" w:rsidRPr="005E63F2" w:rsidRDefault="00D70D60">
            <w:pPr>
              <w:spacing w:after="0"/>
              <w:rPr>
                <w:rFonts w:ascii="Times New Roman" w:eastAsia="Times New Roman" w:hAnsi="Times New Roman" w:cs="Times New Roman"/>
                <w:sz w:val="20"/>
              </w:rPr>
            </w:pPr>
          </w:p>
        </w:tc>
      </w:tr>
      <w:tr w:rsidR="00E97792" w14:paraId="719A5C18" w14:textId="77777777">
        <w:trPr>
          <w:trHeight w:val="300"/>
        </w:trPr>
        <w:tc>
          <w:tcPr>
            <w:tcW w:w="1344" w:type="dxa"/>
            <w:tcBorders>
              <w:top w:val="nil"/>
              <w:left w:val="nil"/>
              <w:bottom w:val="nil"/>
              <w:right w:val="nil"/>
            </w:tcBorders>
            <w:shd w:val="clear" w:color="auto" w:fill="auto"/>
            <w:noWrap/>
            <w:vAlign w:val="bottom"/>
            <w:hideMark/>
          </w:tcPr>
          <w:p w14:paraId="719A5C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C1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1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1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1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17" w14:textId="77777777" w:rsidR="00861B61" w:rsidRPr="005E63F2" w:rsidRDefault="00D70D60">
            <w:pPr>
              <w:spacing w:after="0"/>
              <w:rPr>
                <w:rFonts w:ascii="Times New Roman" w:eastAsia="Times New Roman" w:hAnsi="Times New Roman" w:cs="Times New Roman"/>
                <w:sz w:val="20"/>
              </w:rPr>
            </w:pPr>
          </w:p>
        </w:tc>
      </w:tr>
      <w:tr w:rsidR="00E97792" w14:paraId="719A5C20" w14:textId="77777777">
        <w:trPr>
          <w:trHeight w:val="300"/>
        </w:trPr>
        <w:tc>
          <w:tcPr>
            <w:tcW w:w="1344" w:type="dxa"/>
            <w:tcBorders>
              <w:top w:val="nil"/>
              <w:left w:val="nil"/>
              <w:bottom w:val="nil"/>
              <w:right w:val="nil"/>
            </w:tcBorders>
            <w:shd w:val="clear" w:color="auto" w:fill="auto"/>
            <w:noWrap/>
            <w:vAlign w:val="bottom"/>
            <w:hideMark/>
          </w:tcPr>
          <w:p w14:paraId="719A5C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C1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1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1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1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1F" w14:textId="77777777" w:rsidR="00861B61" w:rsidRPr="005E63F2" w:rsidRDefault="00D70D60">
            <w:pPr>
              <w:spacing w:after="0"/>
              <w:rPr>
                <w:rFonts w:ascii="Times New Roman" w:eastAsia="Times New Roman" w:hAnsi="Times New Roman" w:cs="Times New Roman"/>
                <w:sz w:val="20"/>
              </w:rPr>
            </w:pPr>
          </w:p>
        </w:tc>
      </w:tr>
      <w:tr w:rsidR="00E97792" w14:paraId="719A5C28" w14:textId="77777777">
        <w:trPr>
          <w:trHeight w:val="300"/>
        </w:trPr>
        <w:tc>
          <w:tcPr>
            <w:tcW w:w="1344" w:type="dxa"/>
            <w:tcBorders>
              <w:top w:val="nil"/>
              <w:left w:val="nil"/>
              <w:bottom w:val="nil"/>
              <w:right w:val="nil"/>
            </w:tcBorders>
            <w:shd w:val="clear" w:color="auto" w:fill="auto"/>
            <w:noWrap/>
            <w:vAlign w:val="bottom"/>
            <w:hideMark/>
          </w:tcPr>
          <w:p w14:paraId="719A5C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C2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2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2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2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27" w14:textId="77777777" w:rsidR="00861B61" w:rsidRPr="005E63F2" w:rsidRDefault="00D70D60">
            <w:pPr>
              <w:spacing w:after="0"/>
              <w:rPr>
                <w:rFonts w:ascii="Times New Roman" w:eastAsia="Times New Roman" w:hAnsi="Times New Roman" w:cs="Times New Roman"/>
                <w:sz w:val="20"/>
              </w:rPr>
            </w:pPr>
          </w:p>
        </w:tc>
      </w:tr>
      <w:tr w:rsidR="00E97792" w14:paraId="719A5C30" w14:textId="77777777">
        <w:trPr>
          <w:trHeight w:val="300"/>
        </w:trPr>
        <w:tc>
          <w:tcPr>
            <w:tcW w:w="1344" w:type="dxa"/>
            <w:tcBorders>
              <w:top w:val="nil"/>
              <w:left w:val="nil"/>
              <w:bottom w:val="nil"/>
              <w:right w:val="nil"/>
            </w:tcBorders>
            <w:shd w:val="clear" w:color="auto" w:fill="auto"/>
            <w:noWrap/>
            <w:vAlign w:val="bottom"/>
            <w:hideMark/>
          </w:tcPr>
          <w:p w14:paraId="719A5C2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C2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2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2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2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2F" w14:textId="77777777" w:rsidR="00861B61" w:rsidRPr="005E63F2" w:rsidRDefault="00D70D60">
            <w:pPr>
              <w:spacing w:after="0"/>
              <w:rPr>
                <w:rFonts w:ascii="Times New Roman" w:eastAsia="Times New Roman" w:hAnsi="Times New Roman" w:cs="Times New Roman"/>
                <w:sz w:val="20"/>
              </w:rPr>
            </w:pPr>
          </w:p>
        </w:tc>
      </w:tr>
      <w:tr w:rsidR="00E97792" w14:paraId="719A5C37" w14:textId="77777777">
        <w:trPr>
          <w:trHeight w:val="300"/>
        </w:trPr>
        <w:tc>
          <w:tcPr>
            <w:tcW w:w="3329" w:type="dxa"/>
            <w:gridSpan w:val="2"/>
            <w:tcBorders>
              <w:top w:val="nil"/>
              <w:left w:val="nil"/>
              <w:bottom w:val="nil"/>
              <w:right w:val="nil"/>
            </w:tcBorders>
            <w:shd w:val="clear" w:color="auto" w:fill="auto"/>
            <w:noWrap/>
            <w:vAlign w:val="bottom"/>
            <w:hideMark/>
          </w:tcPr>
          <w:p w14:paraId="719A5C3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C32"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C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3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3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36" w14:textId="77777777" w:rsidR="00861B61" w:rsidRPr="005E63F2" w:rsidRDefault="00D70D60">
            <w:pPr>
              <w:spacing w:after="0"/>
              <w:rPr>
                <w:rFonts w:ascii="Times New Roman" w:eastAsia="Times New Roman" w:hAnsi="Times New Roman" w:cs="Times New Roman"/>
                <w:sz w:val="20"/>
              </w:rPr>
            </w:pPr>
          </w:p>
        </w:tc>
      </w:tr>
      <w:tr w:rsidR="00E97792" w14:paraId="719A5C3F" w14:textId="77777777">
        <w:trPr>
          <w:trHeight w:val="300"/>
        </w:trPr>
        <w:tc>
          <w:tcPr>
            <w:tcW w:w="1344" w:type="dxa"/>
            <w:tcBorders>
              <w:top w:val="nil"/>
              <w:left w:val="nil"/>
              <w:bottom w:val="nil"/>
              <w:right w:val="nil"/>
            </w:tcBorders>
            <w:shd w:val="clear" w:color="auto" w:fill="auto"/>
            <w:noWrap/>
            <w:vAlign w:val="bottom"/>
            <w:hideMark/>
          </w:tcPr>
          <w:p w14:paraId="719A5C38"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C39"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C3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3B"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C3C"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C3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3E" w14:textId="77777777" w:rsidR="00861B61" w:rsidRPr="005E63F2" w:rsidRDefault="00D70D60">
            <w:pPr>
              <w:spacing w:after="0"/>
              <w:rPr>
                <w:rFonts w:ascii="Times New Roman" w:eastAsia="Times New Roman" w:hAnsi="Times New Roman" w:cs="Times New Roman"/>
                <w:sz w:val="20"/>
              </w:rPr>
            </w:pPr>
          </w:p>
        </w:tc>
      </w:tr>
      <w:tr w:rsidR="00E97792" w14:paraId="719A5C43" w14:textId="77777777">
        <w:trPr>
          <w:trHeight w:val="300"/>
        </w:trPr>
        <w:tc>
          <w:tcPr>
            <w:tcW w:w="1344" w:type="dxa"/>
            <w:tcBorders>
              <w:top w:val="nil"/>
              <w:left w:val="nil"/>
              <w:bottom w:val="nil"/>
              <w:right w:val="nil"/>
            </w:tcBorders>
            <w:shd w:val="clear" w:color="auto" w:fill="auto"/>
            <w:noWrap/>
            <w:vAlign w:val="bottom"/>
            <w:hideMark/>
          </w:tcPr>
          <w:p w14:paraId="719A5C40"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C4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19 ως έχει   ΔΕΚΤΟ ΚΑΤΑ ΠΛΕΙΟΨΗΦΙΑ</w:t>
            </w:r>
          </w:p>
        </w:tc>
        <w:tc>
          <w:tcPr>
            <w:tcW w:w="1155" w:type="dxa"/>
            <w:tcBorders>
              <w:top w:val="nil"/>
              <w:left w:val="nil"/>
              <w:bottom w:val="nil"/>
              <w:right w:val="nil"/>
            </w:tcBorders>
            <w:shd w:val="clear" w:color="auto" w:fill="auto"/>
            <w:noWrap/>
            <w:vAlign w:val="bottom"/>
            <w:hideMark/>
          </w:tcPr>
          <w:p w14:paraId="719A5C42" w14:textId="77777777" w:rsidR="00861B61" w:rsidRPr="005E63F2" w:rsidRDefault="00D70D60">
            <w:pPr>
              <w:spacing w:after="0"/>
              <w:rPr>
                <w:rFonts w:ascii="Calibri" w:eastAsia="Times New Roman" w:hAnsi="Calibri" w:cs="Calibri"/>
                <w:color w:val="000000"/>
                <w:sz w:val="22"/>
                <w:szCs w:val="22"/>
              </w:rPr>
            </w:pPr>
          </w:p>
        </w:tc>
      </w:tr>
      <w:tr w:rsidR="00E97792" w14:paraId="719A5C4B" w14:textId="77777777">
        <w:trPr>
          <w:trHeight w:val="300"/>
        </w:trPr>
        <w:tc>
          <w:tcPr>
            <w:tcW w:w="1344" w:type="dxa"/>
            <w:tcBorders>
              <w:top w:val="nil"/>
              <w:left w:val="nil"/>
              <w:bottom w:val="nil"/>
              <w:right w:val="nil"/>
            </w:tcBorders>
            <w:shd w:val="clear" w:color="auto" w:fill="auto"/>
            <w:noWrap/>
            <w:vAlign w:val="bottom"/>
            <w:hideMark/>
          </w:tcPr>
          <w:p w14:paraId="719A5C4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C4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4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4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4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4A" w14:textId="77777777" w:rsidR="00861B61" w:rsidRPr="005E63F2" w:rsidRDefault="00D70D60">
            <w:pPr>
              <w:spacing w:after="0"/>
              <w:rPr>
                <w:rFonts w:ascii="Times New Roman" w:eastAsia="Times New Roman" w:hAnsi="Times New Roman" w:cs="Times New Roman"/>
                <w:sz w:val="20"/>
              </w:rPr>
            </w:pPr>
          </w:p>
        </w:tc>
      </w:tr>
      <w:tr w:rsidR="00E97792" w14:paraId="719A5C53" w14:textId="77777777">
        <w:trPr>
          <w:trHeight w:val="300"/>
        </w:trPr>
        <w:tc>
          <w:tcPr>
            <w:tcW w:w="1344" w:type="dxa"/>
            <w:tcBorders>
              <w:top w:val="nil"/>
              <w:left w:val="nil"/>
              <w:bottom w:val="nil"/>
              <w:right w:val="nil"/>
            </w:tcBorders>
            <w:shd w:val="clear" w:color="auto" w:fill="auto"/>
            <w:noWrap/>
            <w:vAlign w:val="bottom"/>
            <w:hideMark/>
          </w:tcPr>
          <w:p w14:paraId="719A5C4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C4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4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4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5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5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52" w14:textId="77777777" w:rsidR="00861B61" w:rsidRPr="005E63F2" w:rsidRDefault="00D70D60">
            <w:pPr>
              <w:spacing w:after="0"/>
              <w:rPr>
                <w:rFonts w:ascii="Times New Roman" w:eastAsia="Times New Roman" w:hAnsi="Times New Roman" w:cs="Times New Roman"/>
                <w:sz w:val="20"/>
              </w:rPr>
            </w:pPr>
          </w:p>
        </w:tc>
      </w:tr>
      <w:tr w:rsidR="00E97792" w14:paraId="719A5C5B" w14:textId="77777777">
        <w:trPr>
          <w:trHeight w:val="300"/>
        </w:trPr>
        <w:tc>
          <w:tcPr>
            <w:tcW w:w="1344" w:type="dxa"/>
            <w:tcBorders>
              <w:top w:val="nil"/>
              <w:left w:val="nil"/>
              <w:bottom w:val="nil"/>
              <w:right w:val="nil"/>
            </w:tcBorders>
            <w:shd w:val="clear" w:color="auto" w:fill="auto"/>
            <w:noWrap/>
            <w:vAlign w:val="bottom"/>
            <w:hideMark/>
          </w:tcPr>
          <w:p w14:paraId="719A5C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C5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5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5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5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5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5A" w14:textId="77777777" w:rsidR="00861B61" w:rsidRPr="005E63F2" w:rsidRDefault="00D70D60">
            <w:pPr>
              <w:spacing w:after="0"/>
              <w:rPr>
                <w:rFonts w:ascii="Times New Roman" w:eastAsia="Times New Roman" w:hAnsi="Times New Roman" w:cs="Times New Roman"/>
                <w:sz w:val="20"/>
              </w:rPr>
            </w:pPr>
          </w:p>
        </w:tc>
      </w:tr>
      <w:tr w:rsidR="00E97792" w14:paraId="719A5C63" w14:textId="77777777">
        <w:trPr>
          <w:trHeight w:val="300"/>
        </w:trPr>
        <w:tc>
          <w:tcPr>
            <w:tcW w:w="1344" w:type="dxa"/>
            <w:tcBorders>
              <w:top w:val="nil"/>
              <w:left w:val="nil"/>
              <w:bottom w:val="nil"/>
              <w:right w:val="nil"/>
            </w:tcBorders>
            <w:shd w:val="clear" w:color="auto" w:fill="auto"/>
            <w:noWrap/>
            <w:vAlign w:val="bottom"/>
            <w:hideMark/>
          </w:tcPr>
          <w:p w14:paraId="719A5C5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C5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5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6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6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62" w14:textId="77777777" w:rsidR="00861B61" w:rsidRPr="005E63F2" w:rsidRDefault="00D70D60">
            <w:pPr>
              <w:spacing w:after="0"/>
              <w:rPr>
                <w:rFonts w:ascii="Times New Roman" w:eastAsia="Times New Roman" w:hAnsi="Times New Roman" w:cs="Times New Roman"/>
                <w:sz w:val="20"/>
              </w:rPr>
            </w:pPr>
          </w:p>
        </w:tc>
      </w:tr>
      <w:tr w:rsidR="00E97792" w14:paraId="719A5C6B" w14:textId="77777777">
        <w:trPr>
          <w:trHeight w:val="300"/>
        </w:trPr>
        <w:tc>
          <w:tcPr>
            <w:tcW w:w="1344" w:type="dxa"/>
            <w:tcBorders>
              <w:top w:val="nil"/>
              <w:left w:val="nil"/>
              <w:bottom w:val="nil"/>
              <w:right w:val="nil"/>
            </w:tcBorders>
            <w:shd w:val="clear" w:color="auto" w:fill="auto"/>
            <w:noWrap/>
            <w:vAlign w:val="bottom"/>
            <w:hideMark/>
          </w:tcPr>
          <w:p w14:paraId="719A5C6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C6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6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6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6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6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6A" w14:textId="77777777" w:rsidR="00861B61" w:rsidRPr="005E63F2" w:rsidRDefault="00D70D60">
            <w:pPr>
              <w:spacing w:after="0"/>
              <w:rPr>
                <w:rFonts w:ascii="Times New Roman" w:eastAsia="Times New Roman" w:hAnsi="Times New Roman" w:cs="Times New Roman"/>
                <w:sz w:val="20"/>
              </w:rPr>
            </w:pPr>
          </w:p>
        </w:tc>
      </w:tr>
      <w:tr w:rsidR="00E97792" w14:paraId="719A5C73" w14:textId="77777777">
        <w:trPr>
          <w:trHeight w:val="300"/>
        </w:trPr>
        <w:tc>
          <w:tcPr>
            <w:tcW w:w="1344" w:type="dxa"/>
            <w:tcBorders>
              <w:top w:val="nil"/>
              <w:left w:val="nil"/>
              <w:bottom w:val="nil"/>
              <w:right w:val="nil"/>
            </w:tcBorders>
            <w:shd w:val="clear" w:color="auto" w:fill="auto"/>
            <w:noWrap/>
            <w:vAlign w:val="bottom"/>
            <w:hideMark/>
          </w:tcPr>
          <w:p w14:paraId="719A5C6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C6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6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6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7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7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72" w14:textId="77777777" w:rsidR="00861B61" w:rsidRPr="005E63F2" w:rsidRDefault="00D70D60">
            <w:pPr>
              <w:spacing w:after="0"/>
              <w:rPr>
                <w:rFonts w:ascii="Times New Roman" w:eastAsia="Times New Roman" w:hAnsi="Times New Roman" w:cs="Times New Roman"/>
                <w:sz w:val="20"/>
              </w:rPr>
            </w:pPr>
          </w:p>
        </w:tc>
      </w:tr>
      <w:tr w:rsidR="00E97792" w14:paraId="719A5C7B" w14:textId="77777777">
        <w:trPr>
          <w:trHeight w:val="300"/>
        </w:trPr>
        <w:tc>
          <w:tcPr>
            <w:tcW w:w="1344" w:type="dxa"/>
            <w:tcBorders>
              <w:top w:val="nil"/>
              <w:left w:val="nil"/>
              <w:bottom w:val="nil"/>
              <w:right w:val="nil"/>
            </w:tcBorders>
            <w:shd w:val="clear" w:color="auto" w:fill="auto"/>
            <w:noWrap/>
            <w:vAlign w:val="bottom"/>
            <w:hideMark/>
          </w:tcPr>
          <w:p w14:paraId="719A5C7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C7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7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7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7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7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7A" w14:textId="77777777" w:rsidR="00861B61" w:rsidRPr="005E63F2" w:rsidRDefault="00D70D60">
            <w:pPr>
              <w:spacing w:after="0"/>
              <w:rPr>
                <w:rFonts w:ascii="Times New Roman" w:eastAsia="Times New Roman" w:hAnsi="Times New Roman" w:cs="Times New Roman"/>
                <w:sz w:val="20"/>
              </w:rPr>
            </w:pPr>
          </w:p>
        </w:tc>
      </w:tr>
      <w:tr w:rsidR="00E97792" w14:paraId="719A5C82" w14:textId="77777777">
        <w:trPr>
          <w:trHeight w:val="300"/>
        </w:trPr>
        <w:tc>
          <w:tcPr>
            <w:tcW w:w="3329" w:type="dxa"/>
            <w:gridSpan w:val="2"/>
            <w:tcBorders>
              <w:top w:val="nil"/>
              <w:left w:val="nil"/>
              <w:bottom w:val="nil"/>
              <w:right w:val="nil"/>
            </w:tcBorders>
            <w:shd w:val="clear" w:color="auto" w:fill="auto"/>
            <w:noWrap/>
            <w:vAlign w:val="bottom"/>
            <w:hideMark/>
          </w:tcPr>
          <w:p w14:paraId="719A5C7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C7D"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C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7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8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81" w14:textId="77777777" w:rsidR="00861B61" w:rsidRPr="005E63F2" w:rsidRDefault="00D70D60">
            <w:pPr>
              <w:spacing w:after="0"/>
              <w:rPr>
                <w:rFonts w:ascii="Times New Roman" w:eastAsia="Times New Roman" w:hAnsi="Times New Roman" w:cs="Times New Roman"/>
                <w:sz w:val="20"/>
              </w:rPr>
            </w:pPr>
          </w:p>
        </w:tc>
      </w:tr>
      <w:tr w:rsidR="00E97792" w14:paraId="719A5C8A" w14:textId="77777777">
        <w:trPr>
          <w:trHeight w:val="300"/>
        </w:trPr>
        <w:tc>
          <w:tcPr>
            <w:tcW w:w="1344" w:type="dxa"/>
            <w:tcBorders>
              <w:top w:val="nil"/>
              <w:left w:val="nil"/>
              <w:bottom w:val="nil"/>
              <w:right w:val="nil"/>
            </w:tcBorders>
            <w:shd w:val="clear" w:color="auto" w:fill="auto"/>
            <w:noWrap/>
            <w:vAlign w:val="bottom"/>
            <w:hideMark/>
          </w:tcPr>
          <w:p w14:paraId="719A5C83"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C84"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C8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86"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C87"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C8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89" w14:textId="77777777" w:rsidR="00861B61" w:rsidRPr="005E63F2" w:rsidRDefault="00D70D60">
            <w:pPr>
              <w:spacing w:after="0"/>
              <w:rPr>
                <w:rFonts w:ascii="Times New Roman" w:eastAsia="Times New Roman" w:hAnsi="Times New Roman" w:cs="Times New Roman"/>
                <w:sz w:val="20"/>
              </w:rPr>
            </w:pPr>
          </w:p>
        </w:tc>
      </w:tr>
      <w:tr w:rsidR="00E97792" w14:paraId="719A5C8E" w14:textId="77777777">
        <w:trPr>
          <w:trHeight w:val="300"/>
        </w:trPr>
        <w:tc>
          <w:tcPr>
            <w:tcW w:w="1344" w:type="dxa"/>
            <w:tcBorders>
              <w:top w:val="nil"/>
              <w:left w:val="nil"/>
              <w:bottom w:val="nil"/>
              <w:right w:val="nil"/>
            </w:tcBorders>
            <w:shd w:val="clear" w:color="auto" w:fill="auto"/>
            <w:noWrap/>
            <w:vAlign w:val="bottom"/>
            <w:hideMark/>
          </w:tcPr>
          <w:p w14:paraId="719A5C8B"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C8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20 ως έχει   ΔΕΚΤΟ ΚΑΤΑ ΠΛΕΙΟΨΗΦΙΑ</w:t>
            </w:r>
          </w:p>
        </w:tc>
        <w:tc>
          <w:tcPr>
            <w:tcW w:w="1155" w:type="dxa"/>
            <w:tcBorders>
              <w:top w:val="nil"/>
              <w:left w:val="nil"/>
              <w:bottom w:val="nil"/>
              <w:right w:val="nil"/>
            </w:tcBorders>
            <w:shd w:val="clear" w:color="auto" w:fill="auto"/>
            <w:noWrap/>
            <w:vAlign w:val="bottom"/>
            <w:hideMark/>
          </w:tcPr>
          <w:p w14:paraId="719A5C8D" w14:textId="77777777" w:rsidR="00861B61" w:rsidRPr="005E63F2" w:rsidRDefault="00D70D60">
            <w:pPr>
              <w:spacing w:after="0"/>
              <w:rPr>
                <w:rFonts w:ascii="Calibri" w:eastAsia="Times New Roman" w:hAnsi="Calibri" w:cs="Calibri"/>
                <w:color w:val="000000"/>
                <w:sz w:val="22"/>
                <w:szCs w:val="22"/>
              </w:rPr>
            </w:pPr>
          </w:p>
        </w:tc>
      </w:tr>
      <w:tr w:rsidR="00E97792" w14:paraId="719A5C96" w14:textId="77777777">
        <w:trPr>
          <w:trHeight w:val="300"/>
        </w:trPr>
        <w:tc>
          <w:tcPr>
            <w:tcW w:w="1344" w:type="dxa"/>
            <w:tcBorders>
              <w:top w:val="nil"/>
              <w:left w:val="nil"/>
              <w:bottom w:val="nil"/>
              <w:right w:val="nil"/>
            </w:tcBorders>
            <w:shd w:val="clear" w:color="auto" w:fill="auto"/>
            <w:noWrap/>
            <w:vAlign w:val="bottom"/>
            <w:hideMark/>
          </w:tcPr>
          <w:p w14:paraId="719A5C8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C9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9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9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9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95" w14:textId="77777777" w:rsidR="00861B61" w:rsidRPr="005E63F2" w:rsidRDefault="00D70D60">
            <w:pPr>
              <w:spacing w:after="0"/>
              <w:rPr>
                <w:rFonts w:ascii="Times New Roman" w:eastAsia="Times New Roman" w:hAnsi="Times New Roman" w:cs="Times New Roman"/>
                <w:sz w:val="20"/>
              </w:rPr>
            </w:pPr>
          </w:p>
        </w:tc>
      </w:tr>
      <w:tr w:rsidR="00E97792" w14:paraId="719A5C9E" w14:textId="77777777">
        <w:trPr>
          <w:trHeight w:val="300"/>
        </w:trPr>
        <w:tc>
          <w:tcPr>
            <w:tcW w:w="1344" w:type="dxa"/>
            <w:tcBorders>
              <w:top w:val="nil"/>
              <w:left w:val="nil"/>
              <w:bottom w:val="nil"/>
              <w:right w:val="nil"/>
            </w:tcBorders>
            <w:shd w:val="clear" w:color="auto" w:fill="auto"/>
            <w:noWrap/>
            <w:vAlign w:val="bottom"/>
            <w:hideMark/>
          </w:tcPr>
          <w:p w14:paraId="719A5C9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C9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9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9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9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9D" w14:textId="77777777" w:rsidR="00861B61" w:rsidRPr="005E63F2" w:rsidRDefault="00D70D60">
            <w:pPr>
              <w:spacing w:after="0"/>
              <w:rPr>
                <w:rFonts w:ascii="Times New Roman" w:eastAsia="Times New Roman" w:hAnsi="Times New Roman" w:cs="Times New Roman"/>
                <w:sz w:val="20"/>
              </w:rPr>
            </w:pPr>
          </w:p>
        </w:tc>
      </w:tr>
      <w:tr w:rsidR="00E97792" w14:paraId="719A5CA6" w14:textId="77777777">
        <w:trPr>
          <w:trHeight w:val="300"/>
        </w:trPr>
        <w:tc>
          <w:tcPr>
            <w:tcW w:w="1344" w:type="dxa"/>
            <w:tcBorders>
              <w:top w:val="nil"/>
              <w:left w:val="nil"/>
              <w:bottom w:val="nil"/>
              <w:right w:val="nil"/>
            </w:tcBorders>
            <w:shd w:val="clear" w:color="auto" w:fill="auto"/>
            <w:noWrap/>
            <w:vAlign w:val="bottom"/>
            <w:hideMark/>
          </w:tcPr>
          <w:p w14:paraId="719A5C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CA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A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A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A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A5" w14:textId="77777777" w:rsidR="00861B61" w:rsidRPr="005E63F2" w:rsidRDefault="00D70D60">
            <w:pPr>
              <w:spacing w:after="0"/>
              <w:rPr>
                <w:rFonts w:ascii="Times New Roman" w:eastAsia="Times New Roman" w:hAnsi="Times New Roman" w:cs="Times New Roman"/>
                <w:sz w:val="20"/>
              </w:rPr>
            </w:pPr>
          </w:p>
        </w:tc>
      </w:tr>
      <w:tr w:rsidR="00E97792" w14:paraId="719A5CAE" w14:textId="77777777">
        <w:trPr>
          <w:trHeight w:val="300"/>
        </w:trPr>
        <w:tc>
          <w:tcPr>
            <w:tcW w:w="1344" w:type="dxa"/>
            <w:tcBorders>
              <w:top w:val="nil"/>
              <w:left w:val="nil"/>
              <w:bottom w:val="nil"/>
              <w:right w:val="nil"/>
            </w:tcBorders>
            <w:shd w:val="clear" w:color="auto" w:fill="auto"/>
            <w:noWrap/>
            <w:vAlign w:val="bottom"/>
            <w:hideMark/>
          </w:tcPr>
          <w:p w14:paraId="719A5CA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CA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A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A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A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AD" w14:textId="77777777" w:rsidR="00861B61" w:rsidRPr="005E63F2" w:rsidRDefault="00D70D60">
            <w:pPr>
              <w:spacing w:after="0"/>
              <w:rPr>
                <w:rFonts w:ascii="Times New Roman" w:eastAsia="Times New Roman" w:hAnsi="Times New Roman" w:cs="Times New Roman"/>
                <w:sz w:val="20"/>
              </w:rPr>
            </w:pPr>
          </w:p>
        </w:tc>
      </w:tr>
      <w:tr w:rsidR="00E97792" w14:paraId="719A5CB6" w14:textId="77777777">
        <w:trPr>
          <w:trHeight w:val="300"/>
        </w:trPr>
        <w:tc>
          <w:tcPr>
            <w:tcW w:w="1344" w:type="dxa"/>
            <w:tcBorders>
              <w:top w:val="nil"/>
              <w:left w:val="nil"/>
              <w:bottom w:val="nil"/>
              <w:right w:val="nil"/>
            </w:tcBorders>
            <w:shd w:val="clear" w:color="auto" w:fill="auto"/>
            <w:noWrap/>
            <w:vAlign w:val="bottom"/>
            <w:hideMark/>
          </w:tcPr>
          <w:p w14:paraId="719A5CA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CB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B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B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B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B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B5" w14:textId="77777777" w:rsidR="00861B61" w:rsidRPr="005E63F2" w:rsidRDefault="00D70D60">
            <w:pPr>
              <w:spacing w:after="0"/>
              <w:rPr>
                <w:rFonts w:ascii="Times New Roman" w:eastAsia="Times New Roman" w:hAnsi="Times New Roman" w:cs="Times New Roman"/>
                <w:sz w:val="20"/>
              </w:rPr>
            </w:pPr>
          </w:p>
        </w:tc>
      </w:tr>
      <w:tr w:rsidR="00E97792" w14:paraId="719A5CBE" w14:textId="77777777">
        <w:trPr>
          <w:trHeight w:val="300"/>
        </w:trPr>
        <w:tc>
          <w:tcPr>
            <w:tcW w:w="1344" w:type="dxa"/>
            <w:tcBorders>
              <w:top w:val="nil"/>
              <w:left w:val="nil"/>
              <w:bottom w:val="nil"/>
              <w:right w:val="nil"/>
            </w:tcBorders>
            <w:shd w:val="clear" w:color="auto" w:fill="auto"/>
            <w:noWrap/>
            <w:vAlign w:val="bottom"/>
            <w:hideMark/>
          </w:tcPr>
          <w:p w14:paraId="719A5CB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CB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B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B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B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B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BD" w14:textId="77777777" w:rsidR="00861B61" w:rsidRPr="005E63F2" w:rsidRDefault="00D70D60">
            <w:pPr>
              <w:spacing w:after="0"/>
              <w:rPr>
                <w:rFonts w:ascii="Times New Roman" w:eastAsia="Times New Roman" w:hAnsi="Times New Roman" w:cs="Times New Roman"/>
                <w:sz w:val="20"/>
              </w:rPr>
            </w:pPr>
          </w:p>
        </w:tc>
      </w:tr>
      <w:tr w:rsidR="00E97792" w14:paraId="719A5CC6" w14:textId="77777777">
        <w:trPr>
          <w:trHeight w:val="300"/>
        </w:trPr>
        <w:tc>
          <w:tcPr>
            <w:tcW w:w="1344" w:type="dxa"/>
            <w:tcBorders>
              <w:top w:val="nil"/>
              <w:left w:val="nil"/>
              <w:bottom w:val="nil"/>
              <w:right w:val="nil"/>
            </w:tcBorders>
            <w:shd w:val="clear" w:color="auto" w:fill="auto"/>
            <w:noWrap/>
            <w:vAlign w:val="bottom"/>
            <w:hideMark/>
          </w:tcPr>
          <w:p w14:paraId="719A5CB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CC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C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C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C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C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C5" w14:textId="77777777" w:rsidR="00861B61" w:rsidRPr="005E63F2" w:rsidRDefault="00D70D60">
            <w:pPr>
              <w:spacing w:after="0"/>
              <w:rPr>
                <w:rFonts w:ascii="Times New Roman" w:eastAsia="Times New Roman" w:hAnsi="Times New Roman" w:cs="Times New Roman"/>
                <w:sz w:val="20"/>
              </w:rPr>
            </w:pPr>
          </w:p>
        </w:tc>
      </w:tr>
      <w:tr w:rsidR="00E97792" w14:paraId="719A5CCD" w14:textId="77777777">
        <w:trPr>
          <w:trHeight w:val="300"/>
        </w:trPr>
        <w:tc>
          <w:tcPr>
            <w:tcW w:w="3329" w:type="dxa"/>
            <w:gridSpan w:val="2"/>
            <w:tcBorders>
              <w:top w:val="nil"/>
              <w:left w:val="nil"/>
              <w:bottom w:val="nil"/>
              <w:right w:val="nil"/>
            </w:tcBorders>
            <w:shd w:val="clear" w:color="auto" w:fill="auto"/>
            <w:noWrap/>
            <w:vAlign w:val="bottom"/>
            <w:hideMark/>
          </w:tcPr>
          <w:p w14:paraId="719A5CC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CC8"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C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C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C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CC" w14:textId="77777777" w:rsidR="00861B61" w:rsidRPr="005E63F2" w:rsidRDefault="00D70D60">
            <w:pPr>
              <w:spacing w:after="0"/>
              <w:rPr>
                <w:rFonts w:ascii="Times New Roman" w:eastAsia="Times New Roman" w:hAnsi="Times New Roman" w:cs="Times New Roman"/>
                <w:sz w:val="20"/>
              </w:rPr>
            </w:pPr>
          </w:p>
        </w:tc>
      </w:tr>
      <w:tr w:rsidR="00E97792" w14:paraId="719A5CD5" w14:textId="77777777">
        <w:trPr>
          <w:trHeight w:val="300"/>
        </w:trPr>
        <w:tc>
          <w:tcPr>
            <w:tcW w:w="1344" w:type="dxa"/>
            <w:tcBorders>
              <w:top w:val="nil"/>
              <w:left w:val="nil"/>
              <w:bottom w:val="nil"/>
              <w:right w:val="nil"/>
            </w:tcBorders>
            <w:shd w:val="clear" w:color="auto" w:fill="auto"/>
            <w:noWrap/>
            <w:vAlign w:val="bottom"/>
            <w:hideMark/>
          </w:tcPr>
          <w:p w14:paraId="719A5CCE"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CCF"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CD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D1"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CD2"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CD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D4" w14:textId="77777777" w:rsidR="00861B61" w:rsidRPr="005E63F2" w:rsidRDefault="00D70D60">
            <w:pPr>
              <w:spacing w:after="0"/>
              <w:rPr>
                <w:rFonts w:ascii="Times New Roman" w:eastAsia="Times New Roman" w:hAnsi="Times New Roman" w:cs="Times New Roman"/>
                <w:sz w:val="20"/>
              </w:rPr>
            </w:pPr>
          </w:p>
        </w:tc>
      </w:tr>
      <w:tr w:rsidR="00E97792" w14:paraId="719A5CD9" w14:textId="77777777">
        <w:trPr>
          <w:trHeight w:val="300"/>
        </w:trPr>
        <w:tc>
          <w:tcPr>
            <w:tcW w:w="1344" w:type="dxa"/>
            <w:tcBorders>
              <w:top w:val="nil"/>
              <w:left w:val="nil"/>
              <w:bottom w:val="nil"/>
              <w:right w:val="nil"/>
            </w:tcBorders>
            <w:shd w:val="clear" w:color="auto" w:fill="auto"/>
            <w:noWrap/>
            <w:vAlign w:val="bottom"/>
            <w:hideMark/>
          </w:tcPr>
          <w:p w14:paraId="719A5CD6"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CD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21 ως έχει   ΔΕΚΤΟ ΚΑΤΑ ΠΛΕΙΟΨΗΦΙΑ</w:t>
            </w:r>
          </w:p>
        </w:tc>
        <w:tc>
          <w:tcPr>
            <w:tcW w:w="1155" w:type="dxa"/>
            <w:tcBorders>
              <w:top w:val="nil"/>
              <w:left w:val="nil"/>
              <w:bottom w:val="nil"/>
              <w:right w:val="nil"/>
            </w:tcBorders>
            <w:shd w:val="clear" w:color="auto" w:fill="auto"/>
            <w:noWrap/>
            <w:vAlign w:val="bottom"/>
            <w:hideMark/>
          </w:tcPr>
          <w:p w14:paraId="719A5CD8" w14:textId="77777777" w:rsidR="00861B61" w:rsidRPr="005E63F2" w:rsidRDefault="00D70D60">
            <w:pPr>
              <w:spacing w:after="0"/>
              <w:rPr>
                <w:rFonts w:ascii="Calibri" w:eastAsia="Times New Roman" w:hAnsi="Calibri" w:cs="Calibri"/>
                <w:color w:val="000000"/>
                <w:sz w:val="22"/>
                <w:szCs w:val="22"/>
              </w:rPr>
            </w:pPr>
          </w:p>
        </w:tc>
      </w:tr>
      <w:tr w:rsidR="00E97792" w14:paraId="719A5CE1" w14:textId="77777777">
        <w:trPr>
          <w:trHeight w:val="300"/>
        </w:trPr>
        <w:tc>
          <w:tcPr>
            <w:tcW w:w="1344" w:type="dxa"/>
            <w:tcBorders>
              <w:top w:val="nil"/>
              <w:left w:val="nil"/>
              <w:bottom w:val="nil"/>
              <w:right w:val="nil"/>
            </w:tcBorders>
            <w:shd w:val="clear" w:color="auto" w:fill="auto"/>
            <w:noWrap/>
            <w:vAlign w:val="bottom"/>
            <w:hideMark/>
          </w:tcPr>
          <w:p w14:paraId="719A5CD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CD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D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D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D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E0" w14:textId="77777777" w:rsidR="00861B61" w:rsidRPr="005E63F2" w:rsidRDefault="00D70D60">
            <w:pPr>
              <w:spacing w:after="0"/>
              <w:rPr>
                <w:rFonts w:ascii="Times New Roman" w:eastAsia="Times New Roman" w:hAnsi="Times New Roman" w:cs="Times New Roman"/>
                <w:sz w:val="20"/>
              </w:rPr>
            </w:pPr>
          </w:p>
        </w:tc>
      </w:tr>
      <w:tr w:rsidR="00E97792" w14:paraId="719A5CE9" w14:textId="77777777">
        <w:trPr>
          <w:trHeight w:val="300"/>
        </w:trPr>
        <w:tc>
          <w:tcPr>
            <w:tcW w:w="1344" w:type="dxa"/>
            <w:tcBorders>
              <w:top w:val="nil"/>
              <w:left w:val="nil"/>
              <w:bottom w:val="nil"/>
              <w:right w:val="nil"/>
            </w:tcBorders>
            <w:shd w:val="clear" w:color="auto" w:fill="auto"/>
            <w:noWrap/>
            <w:vAlign w:val="bottom"/>
            <w:hideMark/>
          </w:tcPr>
          <w:p w14:paraId="719A5C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CE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E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E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E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E8" w14:textId="77777777" w:rsidR="00861B61" w:rsidRPr="005E63F2" w:rsidRDefault="00D70D60">
            <w:pPr>
              <w:spacing w:after="0"/>
              <w:rPr>
                <w:rFonts w:ascii="Times New Roman" w:eastAsia="Times New Roman" w:hAnsi="Times New Roman" w:cs="Times New Roman"/>
                <w:sz w:val="20"/>
              </w:rPr>
            </w:pPr>
          </w:p>
        </w:tc>
      </w:tr>
      <w:tr w:rsidR="00E97792" w14:paraId="719A5CF1" w14:textId="77777777">
        <w:trPr>
          <w:trHeight w:val="300"/>
        </w:trPr>
        <w:tc>
          <w:tcPr>
            <w:tcW w:w="1344" w:type="dxa"/>
            <w:tcBorders>
              <w:top w:val="nil"/>
              <w:left w:val="nil"/>
              <w:bottom w:val="nil"/>
              <w:right w:val="nil"/>
            </w:tcBorders>
            <w:shd w:val="clear" w:color="auto" w:fill="auto"/>
            <w:noWrap/>
            <w:vAlign w:val="bottom"/>
            <w:hideMark/>
          </w:tcPr>
          <w:p w14:paraId="719A5C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CE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E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CE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E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F0" w14:textId="77777777" w:rsidR="00861B61" w:rsidRPr="005E63F2" w:rsidRDefault="00D70D60">
            <w:pPr>
              <w:spacing w:after="0"/>
              <w:rPr>
                <w:rFonts w:ascii="Times New Roman" w:eastAsia="Times New Roman" w:hAnsi="Times New Roman" w:cs="Times New Roman"/>
                <w:sz w:val="20"/>
              </w:rPr>
            </w:pPr>
          </w:p>
        </w:tc>
      </w:tr>
      <w:tr w:rsidR="00E97792" w14:paraId="719A5CF9" w14:textId="77777777">
        <w:trPr>
          <w:trHeight w:val="300"/>
        </w:trPr>
        <w:tc>
          <w:tcPr>
            <w:tcW w:w="1344" w:type="dxa"/>
            <w:tcBorders>
              <w:top w:val="nil"/>
              <w:left w:val="nil"/>
              <w:bottom w:val="nil"/>
              <w:right w:val="nil"/>
            </w:tcBorders>
            <w:shd w:val="clear" w:color="auto" w:fill="auto"/>
            <w:noWrap/>
            <w:vAlign w:val="bottom"/>
            <w:hideMark/>
          </w:tcPr>
          <w:p w14:paraId="719A5C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CF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F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CF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F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CF8" w14:textId="77777777" w:rsidR="00861B61" w:rsidRPr="005E63F2" w:rsidRDefault="00D70D60">
            <w:pPr>
              <w:spacing w:after="0"/>
              <w:rPr>
                <w:rFonts w:ascii="Times New Roman" w:eastAsia="Times New Roman" w:hAnsi="Times New Roman" w:cs="Times New Roman"/>
                <w:sz w:val="20"/>
              </w:rPr>
            </w:pPr>
          </w:p>
        </w:tc>
      </w:tr>
      <w:tr w:rsidR="00E97792" w14:paraId="719A5D01" w14:textId="77777777">
        <w:trPr>
          <w:trHeight w:val="300"/>
        </w:trPr>
        <w:tc>
          <w:tcPr>
            <w:tcW w:w="1344" w:type="dxa"/>
            <w:tcBorders>
              <w:top w:val="nil"/>
              <w:left w:val="nil"/>
              <w:bottom w:val="nil"/>
              <w:right w:val="nil"/>
            </w:tcBorders>
            <w:shd w:val="clear" w:color="auto" w:fill="auto"/>
            <w:noWrap/>
            <w:vAlign w:val="bottom"/>
            <w:hideMark/>
          </w:tcPr>
          <w:p w14:paraId="719A5C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CF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CF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CF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CF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CF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00" w14:textId="77777777" w:rsidR="00861B61" w:rsidRPr="005E63F2" w:rsidRDefault="00D70D60">
            <w:pPr>
              <w:spacing w:after="0"/>
              <w:rPr>
                <w:rFonts w:ascii="Times New Roman" w:eastAsia="Times New Roman" w:hAnsi="Times New Roman" w:cs="Times New Roman"/>
                <w:sz w:val="20"/>
              </w:rPr>
            </w:pPr>
          </w:p>
        </w:tc>
      </w:tr>
      <w:tr w:rsidR="00E97792" w14:paraId="719A5D09" w14:textId="77777777">
        <w:trPr>
          <w:trHeight w:val="300"/>
        </w:trPr>
        <w:tc>
          <w:tcPr>
            <w:tcW w:w="1344" w:type="dxa"/>
            <w:tcBorders>
              <w:top w:val="nil"/>
              <w:left w:val="nil"/>
              <w:bottom w:val="nil"/>
              <w:right w:val="nil"/>
            </w:tcBorders>
            <w:shd w:val="clear" w:color="auto" w:fill="auto"/>
            <w:noWrap/>
            <w:vAlign w:val="bottom"/>
            <w:hideMark/>
          </w:tcPr>
          <w:p w14:paraId="719A5D0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D0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0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0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0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0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08" w14:textId="77777777" w:rsidR="00861B61" w:rsidRPr="005E63F2" w:rsidRDefault="00D70D60">
            <w:pPr>
              <w:spacing w:after="0"/>
              <w:rPr>
                <w:rFonts w:ascii="Times New Roman" w:eastAsia="Times New Roman" w:hAnsi="Times New Roman" w:cs="Times New Roman"/>
                <w:sz w:val="20"/>
              </w:rPr>
            </w:pPr>
          </w:p>
        </w:tc>
      </w:tr>
      <w:tr w:rsidR="00E97792" w14:paraId="719A5D11" w14:textId="77777777">
        <w:trPr>
          <w:trHeight w:val="300"/>
        </w:trPr>
        <w:tc>
          <w:tcPr>
            <w:tcW w:w="1344" w:type="dxa"/>
            <w:tcBorders>
              <w:top w:val="nil"/>
              <w:left w:val="nil"/>
              <w:bottom w:val="nil"/>
              <w:right w:val="nil"/>
            </w:tcBorders>
            <w:shd w:val="clear" w:color="auto" w:fill="auto"/>
            <w:noWrap/>
            <w:vAlign w:val="bottom"/>
            <w:hideMark/>
          </w:tcPr>
          <w:p w14:paraId="719A5D0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D0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0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0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0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0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10" w14:textId="77777777" w:rsidR="00861B61" w:rsidRPr="005E63F2" w:rsidRDefault="00D70D60">
            <w:pPr>
              <w:spacing w:after="0"/>
              <w:rPr>
                <w:rFonts w:ascii="Times New Roman" w:eastAsia="Times New Roman" w:hAnsi="Times New Roman" w:cs="Times New Roman"/>
                <w:sz w:val="20"/>
              </w:rPr>
            </w:pPr>
          </w:p>
        </w:tc>
      </w:tr>
      <w:tr w:rsidR="00E97792" w14:paraId="719A5D18" w14:textId="77777777">
        <w:trPr>
          <w:trHeight w:val="300"/>
        </w:trPr>
        <w:tc>
          <w:tcPr>
            <w:tcW w:w="3329" w:type="dxa"/>
            <w:gridSpan w:val="2"/>
            <w:tcBorders>
              <w:top w:val="nil"/>
              <w:left w:val="nil"/>
              <w:bottom w:val="nil"/>
              <w:right w:val="nil"/>
            </w:tcBorders>
            <w:shd w:val="clear" w:color="auto" w:fill="auto"/>
            <w:noWrap/>
            <w:vAlign w:val="bottom"/>
            <w:hideMark/>
          </w:tcPr>
          <w:p w14:paraId="719A5D1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D13"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D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D1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1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17" w14:textId="77777777" w:rsidR="00861B61" w:rsidRPr="005E63F2" w:rsidRDefault="00D70D60">
            <w:pPr>
              <w:spacing w:after="0"/>
              <w:rPr>
                <w:rFonts w:ascii="Times New Roman" w:eastAsia="Times New Roman" w:hAnsi="Times New Roman" w:cs="Times New Roman"/>
                <w:sz w:val="20"/>
              </w:rPr>
            </w:pPr>
          </w:p>
        </w:tc>
      </w:tr>
      <w:tr w:rsidR="00E97792" w14:paraId="719A5D20" w14:textId="77777777">
        <w:trPr>
          <w:trHeight w:val="300"/>
        </w:trPr>
        <w:tc>
          <w:tcPr>
            <w:tcW w:w="1344" w:type="dxa"/>
            <w:tcBorders>
              <w:top w:val="nil"/>
              <w:left w:val="nil"/>
              <w:bottom w:val="nil"/>
              <w:right w:val="nil"/>
            </w:tcBorders>
            <w:shd w:val="clear" w:color="auto" w:fill="auto"/>
            <w:noWrap/>
            <w:vAlign w:val="bottom"/>
            <w:hideMark/>
          </w:tcPr>
          <w:p w14:paraId="719A5D19"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D1A"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D1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1C"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D1D"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D1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1F" w14:textId="77777777" w:rsidR="00861B61" w:rsidRPr="005E63F2" w:rsidRDefault="00D70D60">
            <w:pPr>
              <w:spacing w:after="0"/>
              <w:rPr>
                <w:rFonts w:ascii="Times New Roman" w:eastAsia="Times New Roman" w:hAnsi="Times New Roman" w:cs="Times New Roman"/>
                <w:sz w:val="20"/>
              </w:rPr>
            </w:pPr>
          </w:p>
        </w:tc>
      </w:tr>
      <w:tr w:rsidR="00E97792" w14:paraId="719A5D24" w14:textId="77777777">
        <w:trPr>
          <w:trHeight w:val="300"/>
        </w:trPr>
        <w:tc>
          <w:tcPr>
            <w:tcW w:w="1344" w:type="dxa"/>
            <w:tcBorders>
              <w:top w:val="nil"/>
              <w:left w:val="nil"/>
              <w:bottom w:val="nil"/>
              <w:right w:val="nil"/>
            </w:tcBorders>
            <w:shd w:val="clear" w:color="auto" w:fill="auto"/>
            <w:noWrap/>
            <w:vAlign w:val="bottom"/>
            <w:hideMark/>
          </w:tcPr>
          <w:p w14:paraId="719A5D21"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D2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22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5D23" w14:textId="77777777" w:rsidR="00861B61" w:rsidRPr="005E63F2" w:rsidRDefault="00D70D60">
            <w:pPr>
              <w:spacing w:after="0"/>
              <w:rPr>
                <w:rFonts w:ascii="Calibri" w:eastAsia="Times New Roman" w:hAnsi="Calibri" w:cs="Calibri"/>
                <w:color w:val="000000"/>
                <w:sz w:val="22"/>
                <w:szCs w:val="22"/>
              </w:rPr>
            </w:pPr>
          </w:p>
        </w:tc>
      </w:tr>
      <w:tr w:rsidR="00E97792" w14:paraId="719A5D2C" w14:textId="77777777">
        <w:trPr>
          <w:trHeight w:val="300"/>
        </w:trPr>
        <w:tc>
          <w:tcPr>
            <w:tcW w:w="1344" w:type="dxa"/>
            <w:tcBorders>
              <w:top w:val="nil"/>
              <w:left w:val="nil"/>
              <w:bottom w:val="nil"/>
              <w:right w:val="nil"/>
            </w:tcBorders>
            <w:shd w:val="clear" w:color="auto" w:fill="auto"/>
            <w:noWrap/>
            <w:vAlign w:val="bottom"/>
            <w:hideMark/>
          </w:tcPr>
          <w:p w14:paraId="719A5D2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D2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2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2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2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2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2B" w14:textId="77777777" w:rsidR="00861B61" w:rsidRPr="005E63F2" w:rsidRDefault="00D70D60">
            <w:pPr>
              <w:spacing w:after="0"/>
              <w:rPr>
                <w:rFonts w:ascii="Times New Roman" w:eastAsia="Times New Roman" w:hAnsi="Times New Roman" w:cs="Times New Roman"/>
                <w:sz w:val="20"/>
              </w:rPr>
            </w:pPr>
          </w:p>
        </w:tc>
      </w:tr>
      <w:tr w:rsidR="00E97792" w14:paraId="719A5D34" w14:textId="77777777">
        <w:trPr>
          <w:trHeight w:val="300"/>
        </w:trPr>
        <w:tc>
          <w:tcPr>
            <w:tcW w:w="1344" w:type="dxa"/>
            <w:tcBorders>
              <w:top w:val="nil"/>
              <w:left w:val="nil"/>
              <w:bottom w:val="nil"/>
              <w:right w:val="nil"/>
            </w:tcBorders>
            <w:shd w:val="clear" w:color="auto" w:fill="auto"/>
            <w:noWrap/>
            <w:vAlign w:val="bottom"/>
            <w:hideMark/>
          </w:tcPr>
          <w:p w14:paraId="719A5D2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D2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2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3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3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3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33" w14:textId="77777777" w:rsidR="00861B61" w:rsidRPr="005E63F2" w:rsidRDefault="00D70D60">
            <w:pPr>
              <w:spacing w:after="0"/>
              <w:rPr>
                <w:rFonts w:ascii="Times New Roman" w:eastAsia="Times New Roman" w:hAnsi="Times New Roman" w:cs="Times New Roman"/>
                <w:sz w:val="20"/>
              </w:rPr>
            </w:pPr>
          </w:p>
        </w:tc>
      </w:tr>
      <w:tr w:rsidR="00E97792" w14:paraId="719A5D3C" w14:textId="77777777">
        <w:trPr>
          <w:trHeight w:val="300"/>
        </w:trPr>
        <w:tc>
          <w:tcPr>
            <w:tcW w:w="1344" w:type="dxa"/>
            <w:tcBorders>
              <w:top w:val="nil"/>
              <w:left w:val="nil"/>
              <w:bottom w:val="nil"/>
              <w:right w:val="nil"/>
            </w:tcBorders>
            <w:shd w:val="clear" w:color="auto" w:fill="auto"/>
            <w:noWrap/>
            <w:vAlign w:val="bottom"/>
            <w:hideMark/>
          </w:tcPr>
          <w:p w14:paraId="719A5D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D3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3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3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3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3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3B" w14:textId="77777777" w:rsidR="00861B61" w:rsidRPr="005E63F2" w:rsidRDefault="00D70D60">
            <w:pPr>
              <w:spacing w:after="0"/>
              <w:rPr>
                <w:rFonts w:ascii="Times New Roman" w:eastAsia="Times New Roman" w:hAnsi="Times New Roman" w:cs="Times New Roman"/>
                <w:sz w:val="20"/>
              </w:rPr>
            </w:pPr>
          </w:p>
        </w:tc>
      </w:tr>
      <w:tr w:rsidR="00E97792" w14:paraId="719A5D44" w14:textId="77777777">
        <w:trPr>
          <w:trHeight w:val="300"/>
        </w:trPr>
        <w:tc>
          <w:tcPr>
            <w:tcW w:w="1344" w:type="dxa"/>
            <w:tcBorders>
              <w:top w:val="nil"/>
              <w:left w:val="nil"/>
              <w:bottom w:val="nil"/>
              <w:right w:val="nil"/>
            </w:tcBorders>
            <w:shd w:val="clear" w:color="auto" w:fill="auto"/>
            <w:noWrap/>
            <w:vAlign w:val="bottom"/>
            <w:hideMark/>
          </w:tcPr>
          <w:p w14:paraId="719A5D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D3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3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D4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4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43" w14:textId="77777777" w:rsidR="00861B61" w:rsidRPr="005E63F2" w:rsidRDefault="00D70D60">
            <w:pPr>
              <w:spacing w:after="0"/>
              <w:rPr>
                <w:rFonts w:ascii="Times New Roman" w:eastAsia="Times New Roman" w:hAnsi="Times New Roman" w:cs="Times New Roman"/>
                <w:sz w:val="20"/>
              </w:rPr>
            </w:pPr>
          </w:p>
        </w:tc>
      </w:tr>
      <w:tr w:rsidR="00E97792" w14:paraId="719A5D4C" w14:textId="77777777">
        <w:trPr>
          <w:trHeight w:val="300"/>
        </w:trPr>
        <w:tc>
          <w:tcPr>
            <w:tcW w:w="1344" w:type="dxa"/>
            <w:tcBorders>
              <w:top w:val="nil"/>
              <w:left w:val="nil"/>
              <w:bottom w:val="nil"/>
              <w:right w:val="nil"/>
            </w:tcBorders>
            <w:shd w:val="clear" w:color="auto" w:fill="auto"/>
            <w:noWrap/>
            <w:vAlign w:val="bottom"/>
            <w:hideMark/>
          </w:tcPr>
          <w:p w14:paraId="719A5D4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D4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4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4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4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4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4B" w14:textId="77777777" w:rsidR="00861B61" w:rsidRPr="005E63F2" w:rsidRDefault="00D70D60">
            <w:pPr>
              <w:spacing w:after="0"/>
              <w:rPr>
                <w:rFonts w:ascii="Times New Roman" w:eastAsia="Times New Roman" w:hAnsi="Times New Roman" w:cs="Times New Roman"/>
                <w:sz w:val="20"/>
              </w:rPr>
            </w:pPr>
          </w:p>
        </w:tc>
      </w:tr>
      <w:tr w:rsidR="00E97792" w14:paraId="719A5D54" w14:textId="77777777">
        <w:trPr>
          <w:trHeight w:val="300"/>
        </w:trPr>
        <w:tc>
          <w:tcPr>
            <w:tcW w:w="1344" w:type="dxa"/>
            <w:tcBorders>
              <w:top w:val="nil"/>
              <w:left w:val="nil"/>
              <w:bottom w:val="nil"/>
              <w:right w:val="nil"/>
            </w:tcBorders>
            <w:shd w:val="clear" w:color="auto" w:fill="auto"/>
            <w:noWrap/>
            <w:vAlign w:val="bottom"/>
            <w:hideMark/>
          </w:tcPr>
          <w:p w14:paraId="719A5D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D4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4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5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5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53" w14:textId="77777777" w:rsidR="00861B61" w:rsidRPr="005E63F2" w:rsidRDefault="00D70D60">
            <w:pPr>
              <w:spacing w:after="0"/>
              <w:rPr>
                <w:rFonts w:ascii="Times New Roman" w:eastAsia="Times New Roman" w:hAnsi="Times New Roman" w:cs="Times New Roman"/>
                <w:sz w:val="20"/>
              </w:rPr>
            </w:pPr>
          </w:p>
        </w:tc>
      </w:tr>
      <w:tr w:rsidR="00E97792" w14:paraId="719A5D5C" w14:textId="77777777">
        <w:trPr>
          <w:trHeight w:val="300"/>
        </w:trPr>
        <w:tc>
          <w:tcPr>
            <w:tcW w:w="1344" w:type="dxa"/>
            <w:tcBorders>
              <w:top w:val="nil"/>
              <w:left w:val="nil"/>
              <w:bottom w:val="nil"/>
              <w:right w:val="nil"/>
            </w:tcBorders>
            <w:shd w:val="clear" w:color="auto" w:fill="auto"/>
            <w:noWrap/>
            <w:vAlign w:val="bottom"/>
            <w:hideMark/>
          </w:tcPr>
          <w:p w14:paraId="719A5D5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D5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5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5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5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5B" w14:textId="77777777" w:rsidR="00861B61" w:rsidRPr="005E63F2" w:rsidRDefault="00D70D60">
            <w:pPr>
              <w:spacing w:after="0"/>
              <w:rPr>
                <w:rFonts w:ascii="Times New Roman" w:eastAsia="Times New Roman" w:hAnsi="Times New Roman" w:cs="Times New Roman"/>
                <w:sz w:val="20"/>
              </w:rPr>
            </w:pPr>
          </w:p>
        </w:tc>
      </w:tr>
      <w:tr w:rsidR="00E97792" w14:paraId="719A5D63" w14:textId="77777777">
        <w:trPr>
          <w:trHeight w:val="300"/>
        </w:trPr>
        <w:tc>
          <w:tcPr>
            <w:tcW w:w="3329" w:type="dxa"/>
            <w:gridSpan w:val="2"/>
            <w:tcBorders>
              <w:top w:val="nil"/>
              <w:left w:val="nil"/>
              <w:bottom w:val="nil"/>
              <w:right w:val="nil"/>
            </w:tcBorders>
            <w:shd w:val="clear" w:color="auto" w:fill="auto"/>
            <w:noWrap/>
            <w:vAlign w:val="bottom"/>
            <w:hideMark/>
          </w:tcPr>
          <w:p w14:paraId="719A5D5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D5E"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D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6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6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62" w14:textId="77777777" w:rsidR="00861B61" w:rsidRPr="005E63F2" w:rsidRDefault="00D70D60">
            <w:pPr>
              <w:spacing w:after="0"/>
              <w:rPr>
                <w:rFonts w:ascii="Times New Roman" w:eastAsia="Times New Roman" w:hAnsi="Times New Roman" w:cs="Times New Roman"/>
                <w:sz w:val="20"/>
              </w:rPr>
            </w:pPr>
          </w:p>
        </w:tc>
      </w:tr>
      <w:tr w:rsidR="00E97792" w14:paraId="719A5D6B" w14:textId="77777777">
        <w:trPr>
          <w:trHeight w:val="300"/>
        </w:trPr>
        <w:tc>
          <w:tcPr>
            <w:tcW w:w="1344" w:type="dxa"/>
            <w:tcBorders>
              <w:top w:val="nil"/>
              <w:left w:val="nil"/>
              <w:bottom w:val="nil"/>
              <w:right w:val="nil"/>
            </w:tcBorders>
            <w:shd w:val="clear" w:color="auto" w:fill="auto"/>
            <w:noWrap/>
            <w:vAlign w:val="bottom"/>
            <w:hideMark/>
          </w:tcPr>
          <w:p w14:paraId="719A5D64"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D65"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D6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67"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D68"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D6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6A" w14:textId="77777777" w:rsidR="00861B61" w:rsidRPr="005E63F2" w:rsidRDefault="00D70D60">
            <w:pPr>
              <w:spacing w:after="0"/>
              <w:rPr>
                <w:rFonts w:ascii="Times New Roman" w:eastAsia="Times New Roman" w:hAnsi="Times New Roman" w:cs="Times New Roman"/>
                <w:sz w:val="20"/>
              </w:rPr>
            </w:pPr>
          </w:p>
        </w:tc>
      </w:tr>
      <w:tr w:rsidR="00E97792" w14:paraId="719A5D6F" w14:textId="77777777">
        <w:trPr>
          <w:trHeight w:val="300"/>
        </w:trPr>
        <w:tc>
          <w:tcPr>
            <w:tcW w:w="1344" w:type="dxa"/>
            <w:tcBorders>
              <w:top w:val="nil"/>
              <w:left w:val="nil"/>
              <w:bottom w:val="nil"/>
              <w:right w:val="nil"/>
            </w:tcBorders>
            <w:shd w:val="clear" w:color="auto" w:fill="auto"/>
            <w:noWrap/>
            <w:vAlign w:val="bottom"/>
            <w:hideMark/>
          </w:tcPr>
          <w:p w14:paraId="719A5D6C"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D6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23 ως έχει   ΔΕΚΤΟ ΚΑΤΑ ΠΛΕΙΟΨΗΦΙΑ</w:t>
            </w:r>
          </w:p>
        </w:tc>
        <w:tc>
          <w:tcPr>
            <w:tcW w:w="1155" w:type="dxa"/>
            <w:tcBorders>
              <w:top w:val="nil"/>
              <w:left w:val="nil"/>
              <w:bottom w:val="nil"/>
              <w:right w:val="nil"/>
            </w:tcBorders>
            <w:shd w:val="clear" w:color="auto" w:fill="auto"/>
            <w:noWrap/>
            <w:vAlign w:val="bottom"/>
            <w:hideMark/>
          </w:tcPr>
          <w:p w14:paraId="719A5D6E" w14:textId="77777777" w:rsidR="00861B61" w:rsidRPr="005E63F2" w:rsidRDefault="00D70D60">
            <w:pPr>
              <w:spacing w:after="0"/>
              <w:rPr>
                <w:rFonts w:ascii="Calibri" w:eastAsia="Times New Roman" w:hAnsi="Calibri" w:cs="Calibri"/>
                <w:color w:val="000000"/>
                <w:sz w:val="22"/>
                <w:szCs w:val="22"/>
              </w:rPr>
            </w:pPr>
          </w:p>
        </w:tc>
      </w:tr>
      <w:tr w:rsidR="00E97792" w14:paraId="719A5D77" w14:textId="77777777">
        <w:trPr>
          <w:trHeight w:val="300"/>
        </w:trPr>
        <w:tc>
          <w:tcPr>
            <w:tcW w:w="1344" w:type="dxa"/>
            <w:tcBorders>
              <w:top w:val="nil"/>
              <w:left w:val="nil"/>
              <w:bottom w:val="nil"/>
              <w:right w:val="nil"/>
            </w:tcBorders>
            <w:shd w:val="clear" w:color="auto" w:fill="auto"/>
            <w:noWrap/>
            <w:vAlign w:val="bottom"/>
            <w:hideMark/>
          </w:tcPr>
          <w:p w14:paraId="719A5D7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D7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7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7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7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76" w14:textId="77777777" w:rsidR="00861B61" w:rsidRPr="005E63F2" w:rsidRDefault="00D70D60">
            <w:pPr>
              <w:spacing w:after="0"/>
              <w:rPr>
                <w:rFonts w:ascii="Times New Roman" w:eastAsia="Times New Roman" w:hAnsi="Times New Roman" w:cs="Times New Roman"/>
                <w:sz w:val="20"/>
              </w:rPr>
            </w:pPr>
          </w:p>
        </w:tc>
      </w:tr>
      <w:tr w:rsidR="00E97792" w14:paraId="719A5D7F" w14:textId="77777777">
        <w:trPr>
          <w:trHeight w:val="300"/>
        </w:trPr>
        <w:tc>
          <w:tcPr>
            <w:tcW w:w="1344" w:type="dxa"/>
            <w:tcBorders>
              <w:top w:val="nil"/>
              <w:left w:val="nil"/>
              <w:bottom w:val="nil"/>
              <w:right w:val="nil"/>
            </w:tcBorders>
            <w:shd w:val="clear" w:color="auto" w:fill="auto"/>
            <w:noWrap/>
            <w:vAlign w:val="bottom"/>
            <w:hideMark/>
          </w:tcPr>
          <w:p w14:paraId="719A5D7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D7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7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D7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7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7E" w14:textId="77777777" w:rsidR="00861B61" w:rsidRPr="005E63F2" w:rsidRDefault="00D70D60">
            <w:pPr>
              <w:spacing w:after="0"/>
              <w:rPr>
                <w:rFonts w:ascii="Times New Roman" w:eastAsia="Times New Roman" w:hAnsi="Times New Roman" w:cs="Times New Roman"/>
                <w:sz w:val="20"/>
              </w:rPr>
            </w:pPr>
          </w:p>
        </w:tc>
      </w:tr>
      <w:tr w:rsidR="00E97792" w14:paraId="719A5D87" w14:textId="77777777">
        <w:trPr>
          <w:trHeight w:val="300"/>
        </w:trPr>
        <w:tc>
          <w:tcPr>
            <w:tcW w:w="1344" w:type="dxa"/>
            <w:tcBorders>
              <w:top w:val="nil"/>
              <w:left w:val="nil"/>
              <w:bottom w:val="nil"/>
              <w:right w:val="nil"/>
            </w:tcBorders>
            <w:shd w:val="clear" w:color="auto" w:fill="auto"/>
            <w:noWrap/>
            <w:vAlign w:val="bottom"/>
            <w:hideMark/>
          </w:tcPr>
          <w:p w14:paraId="719A5D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D8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8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8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8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86" w14:textId="77777777" w:rsidR="00861B61" w:rsidRPr="005E63F2" w:rsidRDefault="00D70D60">
            <w:pPr>
              <w:spacing w:after="0"/>
              <w:rPr>
                <w:rFonts w:ascii="Times New Roman" w:eastAsia="Times New Roman" w:hAnsi="Times New Roman" w:cs="Times New Roman"/>
                <w:sz w:val="20"/>
              </w:rPr>
            </w:pPr>
          </w:p>
        </w:tc>
      </w:tr>
      <w:tr w:rsidR="00E97792" w14:paraId="719A5D8F" w14:textId="77777777">
        <w:trPr>
          <w:trHeight w:val="300"/>
        </w:trPr>
        <w:tc>
          <w:tcPr>
            <w:tcW w:w="1344" w:type="dxa"/>
            <w:tcBorders>
              <w:top w:val="nil"/>
              <w:left w:val="nil"/>
              <w:bottom w:val="nil"/>
              <w:right w:val="nil"/>
            </w:tcBorders>
            <w:shd w:val="clear" w:color="auto" w:fill="auto"/>
            <w:noWrap/>
            <w:vAlign w:val="bottom"/>
            <w:hideMark/>
          </w:tcPr>
          <w:p w14:paraId="719A5D8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D8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8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8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D8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8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8E" w14:textId="77777777" w:rsidR="00861B61" w:rsidRPr="005E63F2" w:rsidRDefault="00D70D60">
            <w:pPr>
              <w:spacing w:after="0"/>
              <w:rPr>
                <w:rFonts w:ascii="Times New Roman" w:eastAsia="Times New Roman" w:hAnsi="Times New Roman" w:cs="Times New Roman"/>
                <w:sz w:val="20"/>
              </w:rPr>
            </w:pPr>
          </w:p>
        </w:tc>
      </w:tr>
      <w:tr w:rsidR="00E97792" w14:paraId="719A5D97" w14:textId="77777777">
        <w:trPr>
          <w:trHeight w:val="300"/>
        </w:trPr>
        <w:tc>
          <w:tcPr>
            <w:tcW w:w="1344" w:type="dxa"/>
            <w:tcBorders>
              <w:top w:val="nil"/>
              <w:left w:val="nil"/>
              <w:bottom w:val="nil"/>
              <w:right w:val="nil"/>
            </w:tcBorders>
            <w:shd w:val="clear" w:color="auto" w:fill="auto"/>
            <w:noWrap/>
            <w:vAlign w:val="bottom"/>
            <w:hideMark/>
          </w:tcPr>
          <w:p w14:paraId="719A5D9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D9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9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9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9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9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96" w14:textId="77777777" w:rsidR="00861B61" w:rsidRPr="005E63F2" w:rsidRDefault="00D70D60">
            <w:pPr>
              <w:spacing w:after="0"/>
              <w:rPr>
                <w:rFonts w:ascii="Times New Roman" w:eastAsia="Times New Roman" w:hAnsi="Times New Roman" w:cs="Times New Roman"/>
                <w:sz w:val="20"/>
              </w:rPr>
            </w:pPr>
          </w:p>
        </w:tc>
      </w:tr>
      <w:tr w:rsidR="00E97792" w14:paraId="719A5D9F" w14:textId="77777777">
        <w:trPr>
          <w:trHeight w:val="300"/>
        </w:trPr>
        <w:tc>
          <w:tcPr>
            <w:tcW w:w="1344" w:type="dxa"/>
            <w:tcBorders>
              <w:top w:val="nil"/>
              <w:left w:val="nil"/>
              <w:bottom w:val="nil"/>
              <w:right w:val="nil"/>
            </w:tcBorders>
            <w:shd w:val="clear" w:color="auto" w:fill="auto"/>
            <w:noWrap/>
            <w:vAlign w:val="bottom"/>
            <w:hideMark/>
          </w:tcPr>
          <w:p w14:paraId="719A5D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D9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9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9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9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9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9E" w14:textId="77777777" w:rsidR="00861B61" w:rsidRPr="005E63F2" w:rsidRDefault="00D70D60">
            <w:pPr>
              <w:spacing w:after="0"/>
              <w:rPr>
                <w:rFonts w:ascii="Times New Roman" w:eastAsia="Times New Roman" w:hAnsi="Times New Roman" w:cs="Times New Roman"/>
                <w:sz w:val="20"/>
              </w:rPr>
            </w:pPr>
          </w:p>
        </w:tc>
      </w:tr>
      <w:tr w:rsidR="00E97792" w14:paraId="719A5DA7" w14:textId="77777777">
        <w:trPr>
          <w:trHeight w:val="300"/>
        </w:trPr>
        <w:tc>
          <w:tcPr>
            <w:tcW w:w="1344" w:type="dxa"/>
            <w:tcBorders>
              <w:top w:val="nil"/>
              <w:left w:val="nil"/>
              <w:bottom w:val="nil"/>
              <w:right w:val="nil"/>
            </w:tcBorders>
            <w:shd w:val="clear" w:color="auto" w:fill="auto"/>
            <w:noWrap/>
            <w:vAlign w:val="bottom"/>
            <w:hideMark/>
          </w:tcPr>
          <w:p w14:paraId="719A5DA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DA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A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A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A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A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A6" w14:textId="77777777" w:rsidR="00861B61" w:rsidRPr="005E63F2" w:rsidRDefault="00D70D60">
            <w:pPr>
              <w:spacing w:after="0"/>
              <w:rPr>
                <w:rFonts w:ascii="Times New Roman" w:eastAsia="Times New Roman" w:hAnsi="Times New Roman" w:cs="Times New Roman"/>
                <w:sz w:val="20"/>
              </w:rPr>
            </w:pPr>
          </w:p>
        </w:tc>
      </w:tr>
      <w:tr w:rsidR="00E97792" w14:paraId="719A5DAE" w14:textId="77777777">
        <w:trPr>
          <w:trHeight w:val="300"/>
        </w:trPr>
        <w:tc>
          <w:tcPr>
            <w:tcW w:w="3329" w:type="dxa"/>
            <w:gridSpan w:val="2"/>
            <w:tcBorders>
              <w:top w:val="nil"/>
              <w:left w:val="nil"/>
              <w:bottom w:val="nil"/>
              <w:right w:val="nil"/>
            </w:tcBorders>
            <w:shd w:val="clear" w:color="auto" w:fill="auto"/>
            <w:noWrap/>
            <w:vAlign w:val="bottom"/>
            <w:hideMark/>
          </w:tcPr>
          <w:p w14:paraId="719A5DA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DA9"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D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A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A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AD" w14:textId="77777777" w:rsidR="00861B61" w:rsidRPr="005E63F2" w:rsidRDefault="00D70D60">
            <w:pPr>
              <w:spacing w:after="0"/>
              <w:rPr>
                <w:rFonts w:ascii="Times New Roman" w:eastAsia="Times New Roman" w:hAnsi="Times New Roman" w:cs="Times New Roman"/>
                <w:sz w:val="20"/>
              </w:rPr>
            </w:pPr>
          </w:p>
        </w:tc>
      </w:tr>
      <w:tr w:rsidR="00E97792" w14:paraId="719A5DB6" w14:textId="77777777">
        <w:trPr>
          <w:trHeight w:val="300"/>
        </w:trPr>
        <w:tc>
          <w:tcPr>
            <w:tcW w:w="1344" w:type="dxa"/>
            <w:tcBorders>
              <w:top w:val="nil"/>
              <w:left w:val="nil"/>
              <w:bottom w:val="nil"/>
              <w:right w:val="nil"/>
            </w:tcBorders>
            <w:shd w:val="clear" w:color="auto" w:fill="auto"/>
            <w:noWrap/>
            <w:vAlign w:val="bottom"/>
            <w:hideMark/>
          </w:tcPr>
          <w:p w14:paraId="719A5DAF"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DB0"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DB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B2"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DB3"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DB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B5" w14:textId="77777777" w:rsidR="00861B61" w:rsidRPr="005E63F2" w:rsidRDefault="00D70D60">
            <w:pPr>
              <w:spacing w:after="0"/>
              <w:rPr>
                <w:rFonts w:ascii="Times New Roman" w:eastAsia="Times New Roman" w:hAnsi="Times New Roman" w:cs="Times New Roman"/>
                <w:sz w:val="20"/>
              </w:rPr>
            </w:pPr>
          </w:p>
        </w:tc>
      </w:tr>
      <w:tr w:rsidR="00E97792" w14:paraId="719A5DBA" w14:textId="77777777">
        <w:trPr>
          <w:trHeight w:val="300"/>
        </w:trPr>
        <w:tc>
          <w:tcPr>
            <w:tcW w:w="1344" w:type="dxa"/>
            <w:tcBorders>
              <w:top w:val="nil"/>
              <w:left w:val="nil"/>
              <w:bottom w:val="nil"/>
              <w:right w:val="nil"/>
            </w:tcBorders>
            <w:shd w:val="clear" w:color="auto" w:fill="auto"/>
            <w:noWrap/>
            <w:vAlign w:val="bottom"/>
            <w:hideMark/>
          </w:tcPr>
          <w:p w14:paraId="719A5DB7"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DB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24 ως έχει   ΔΕΚΤΟ ΚΑΤΑ ΠΛΕΙΟΨΗΦΙΑ</w:t>
            </w:r>
          </w:p>
        </w:tc>
        <w:tc>
          <w:tcPr>
            <w:tcW w:w="1155" w:type="dxa"/>
            <w:tcBorders>
              <w:top w:val="nil"/>
              <w:left w:val="nil"/>
              <w:bottom w:val="nil"/>
              <w:right w:val="nil"/>
            </w:tcBorders>
            <w:shd w:val="clear" w:color="auto" w:fill="auto"/>
            <w:noWrap/>
            <w:vAlign w:val="bottom"/>
            <w:hideMark/>
          </w:tcPr>
          <w:p w14:paraId="719A5DB9" w14:textId="77777777" w:rsidR="00861B61" w:rsidRPr="005E63F2" w:rsidRDefault="00D70D60">
            <w:pPr>
              <w:spacing w:after="0"/>
              <w:rPr>
                <w:rFonts w:ascii="Calibri" w:eastAsia="Times New Roman" w:hAnsi="Calibri" w:cs="Calibri"/>
                <w:color w:val="000000"/>
                <w:sz w:val="22"/>
                <w:szCs w:val="22"/>
              </w:rPr>
            </w:pPr>
          </w:p>
        </w:tc>
      </w:tr>
      <w:tr w:rsidR="00E97792" w14:paraId="719A5DC2" w14:textId="77777777">
        <w:trPr>
          <w:trHeight w:val="300"/>
        </w:trPr>
        <w:tc>
          <w:tcPr>
            <w:tcW w:w="1344" w:type="dxa"/>
            <w:tcBorders>
              <w:top w:val="nil"/>
              <w:left w:val="nil"/>
              <w:bottom w:val="nil"/>
              <w:right w:val="nil"/>
            </w:tcBorders>
            <w:shd w:val="clear" w:color="auto" w:fill="auto"/>
            <w:noWrap/>
            <w:vAlign w:val="bottom"/>
            <w:hideMark/>
          </w:tcPr>
          <w:p w14:paraId="719A5DB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DB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B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B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C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C1" w14:textId="77777777" w:rsidR="00861B61" w:rsidRPr="005E63F2" w:rsidRDefault="00D70D60">
            <w:pPr>
              <w:spacing w:after="0"/>
              <w:rPr>
                <w:rFonts w:ascii="Times New Roman" w:eastAsia="Times New Roman" w:hAnsi="Times New Roman" w:cs="Times New Roman"/>
                <w:sz w:val="20"/>
              </w:rPr>
            </w:pPr>
          </w:p>
        </w:tc>
      </w:tr>
      <w:tr w:rsidR="00E97792" w14:paraId="719A5DCA" w14:textId="77777777">
        <w:trPr>
          <w:trHeight w:val="300"/>
        </w:trPr>
        <w:tc>
          <w:tcPr>
            <w:tcW w:w="1344" w:type="dxa"/>
            <w:tcBorders>
              <w:top w:val="nil"/>
              <w:left w:val="nil"/>
              <w:bottom w:val="nil"/>
              <w:right w:val="nil"/>
            </w:tcBorders>
            <w:shd w:val="clear" w:color="auto" w:fill="auto"/>
            <w:noWrap/>
            <w:vAlign w:val="bottom"/>
            <w:hideMark/>
          </w:tcPr>
          <w:p w14:paraId="719A5DC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DC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C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C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C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C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C9" w14:textId="77777777" w:rsidR="00861B61" w:rsidRPr="005E63F2" w:rsidRDefault="00D70D60">
            <w:pPr>
              <w:spacing w:after="0"/>
              <w:rPr>
                <w:rFonts w:ascii="Times New Roman" w:eastAsia="Times New Roman" w:hAnsi="Times New Roman" w:cs="Times New Roman"/>
                <w:sz w:val="20"/>
              </w:rPr>
            </w:pPr>
          </w:p>
        </w:tc>
      </w:tr>
      <w:tr w:rsidR="00E97792" w14:paraId="719A5DD2" w14:textId="77777777">
        <w:trPr>
          <w:trHeight w:val="300"/>
        </w:trPr>
        <w:tc>
          <w:tcPr>
            <w:tcW w:w="1344" w:type="dxa"/>
            <w:tcBorders>
              <w:top w:val="nil"/>
              <w:left w:val="nil"/>
              <w:bottom w:val="nil"/>
              <w:right w:val="nil"/>
            </w:tcBorders>
            <w:shd w:val="clear" w:color="auto" w:fill="auto"/>
            <w:noWrap/>
            <w:vAlign w:val="bottom"/>
            <w:hideMark/>
          </w:tcPr>
          <w:p w14:paraId="719A5D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DC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C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C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DC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D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D1" w14:textId="77777777" w:rsidR="00861B61" w:rsidRPr="005E63F2" w:rsidRDefault="00D70D60">
            <w:pPr>
              <w:spacing w:after="0"/>
              <w:rPr>
                <w:rFonts w:ascii="Times New Roman" w:eastAsia="Times New Roman" w:hAnsi="Times New Roman" w:cs="Times New Roman"/>
                <w:sz w:val="20"/>
              </w:rPr>
            </w:pPr>
          </w:p>
        </w:tc>
      </w:tr>
      <w:tr w:rsidR="00E97792" w14:paraId="719A5DDA" w14:textId="77777777">
        <w:trPr>
          <w:trHeight w:val="300"/>
        </w:trPr>
        <w:tc>
          <w:tcPr>
            <w:tcW w:w="1344" w:type="dxa"/>
            <w:tcBorders>
              <w:top w:val="nil"/>
              <w:left w:val="nil"/>
              <w:bottom w:val="nil"/>
              <w:right w:val="nil"/>
            </w:tcBorders>
            <w:shd w:val="clear" w:color="auto" w:fill="auto"/>
            <w:noWrap/>
            <w:vAlign w:val="bottom"/>
            <w:hideMark/>
          </w:tcPr>
          <w:p w14:paraId="719A5DD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DD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D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D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DD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D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D9" w14:textId="77777777" w:rsidR="00861B61" w:rsidRPr="005E63F2" w:rsidRDefault="00D70D60">
            <w:pPr>
              <w:spacing w:after="0"/>
              <w:rPr>
                <w:rFonts w:ascii="Times New Roman" w:eastAsia="Times New Roman" w:hAnsi="Times New Roman" w:cs="Times New Roman"/>
                <w:sz w:val="20"/>
              </w:rPr>
            </w:pPr>
          </w:p>
        </w:tc>
      </w:tr>
      <w:tr w:rsidR="00E97792" w14:paraId="719A5DE2" w14:textId="77777777">
        <w:trPr>
          <w:trHeight w:val="300"/>
        </w:trPr>
        <w:tc>
          <w:tcPr>
            <w:tcW w:w="1344" w:type="dxa"/>
            <w:tcBorders>
              <w:top w:val="nil"/>
              <w:left w:val="nil"/>
              <w:bottom w:val="nil"/>
              <w:right w:val="nil"/>
            </w:tcBorders>
            <w:shd w:val="clear" w:color="auto" w:fill="auto"/>
            <w:noWrap/>
            <w:vAlign w:val="bottom"/>
            <w:hideMark/>
          </w:tcPr>
          <w:p w14:paraId="719A5D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DD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D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D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D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E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E1" w14:textId="77777777" w:rsidR="00861B61" w:rsidRPr="005E63F2" w:rsidRDefault="00D70D60">
            <w:pPr>
              <w:spacing w:after="0"/>
              <w:rPr>
                <w:rFonts w:ascii="Times New Roman" w:eastAsia="Times New Roman" w:hAnsi="Times New Roman" w:cs="Times New Roman"/>
                <w:sz w:val="20"/>
              </w:rPr>
            </w:pPr>
          </w:p>
        </w:tc>
      </w:tr>
      <w:tr w:rsidR="00E97792" w14:paraId="719A5DEA" w14:textId="77777777">
        <w:trPr>
          <w:trHeight w:val="300"/>
        </w:trPr>
        <w:tc>
          <w:tcPr>
            <w:tcW w:w="1344" w:type="dxa"/>
            <w:tcBorders>
              <w:top w:val="nil"/>
              <w:left w:val="nil"/>
              <w:bottom w:val="nil"/>
              <w:right w:val="nil"/>
            </w:tcBorders>
            <w:shd w:val="clear" w:color="auto" w:fill="auto"/>
            <w:noWrap/>
            <w:vAlign w:val="bottom"/>
            <w:hideMark/>
          </w:tcPr>
          <w:p w14:paraId="719A5DE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DE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E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E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E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E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E9" w14:textId="77777777" w:rsidR="00861B61" w:rsidRPr="005E63F2" w:rsidRDefault="00D70D60">
            <w:pPr>
              <w:spacing w:after="0"/>
              <w:rPr>
                <w:rFonts w:ascii="Times New Roman" w:eastAsia="Times New Roman" w:hAnsi="Times New Roman" w:cs="Times New Roman"/>
                <w:sz w:val="20"/>
              </w:rPr>
            </w:pPr>
          </w:p>
        </w:tc>
      </w:tr>
      <w:tr w:rsidR="00E97792" w14:paraId="719A5DF2" w14:textId="77777777">
        <w:trPr>
          <w:trHeight w:val="300"/>
        </w:trPr>
        <w:tc>
          <w:tcPr>
            <w:tcW w:w="1344" w:type="dxa"/>
            <w:tcBorders>
              <w:top w:val="nil"/>
              <w:left w:val="nil"/>
              <w:bottom w:val="nil"/>
              <w:right w:val="nil"/>
            </w:tcBorders>
            <w:shd w:val="clear" w:color="auto" w:fill="auto"/>
            <w:noWrap/>
            <w:vAlign w:val="bottom"/>
            <w:hideMark/>
          </w:tcPr>
          <w:p w14:paraId="719A5DE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DE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DE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E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DE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F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F1" w14:textId="77777777" w:rsidR="00861B61" w:rsidRPr="005E63F2" w:rsidRDefault="00D70D60">
            <w:pPr>
              <w:spacing w:after="0"/>
              <w:rPr>
                <w:rFonts w:ascii="Times New Roman" w:eastAsia="Times New Roman" w:hAnsi="Times New Roman" w:cs="Times New Roman"/>
                <w:sz w:val="20"/>
              </w:rPr>
            </w:pPr>
          </w:p>
        </w:tc>
      </w:tr>
      <w:tr w:rsidR="00E97792" w14:paraId="719A5DF9" w14:textId="77777777">
        <w:trPr>
          <w:trHeight w:val="300"/>
        </w:trPr>
        <w:tc>
          <w:tcPr>
            <w:tcW w:w="3329" w:type="dxa"/>
            <w:gridSpan w:val="2"/>
            <w:tcBorders>
              <w:top w:val="nil"/>
              <w:left w:val="nil"/>
              <w:bottom w:val="nil"/>
              <w:right w:val="nil"/>
            </w:tcBorders>
            <w:shd w:val="clear" w:color="auto" w:fill="auto"/>
            <w:noWrap/>
            <w:vAlign w:val="bottom"/>
            <w:hideMark/>
          </w:tcPr>
          <w:p w14:paraId="719A5DF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DF4"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D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DF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DF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DF8" w14:textId="77777777" w:rsidR="00861B61" w:rsidRPr="005E63F2" w:rsidRDefault="00D70D60">
            <w:pPr>
              <w:spacing w:after="0"/>
              <w:rPr>
                <w:rFonts w:ascii="Times New Roman" w:eastAsia="Times New Roman" w:hAnsi="Times New Roman" w:cs="Times New Roman"/>
                <w:sz w:val="20"/>
              </w:rPr>
            </w:pPr>
          </w:p>
        </w:tc>
      </w:tr>
      <w:tr w:rsidR="00E97792" w14:paraId="719A5E01" w14:textId="77777777">
        <w:trPr>
          <w:trHeight w:val="300"/>
        </w:trPr>
        <w:tc>
          <w:tcPr>
            <w:tcW w:w="1344" w:type="dxa"/>
            <w:tcBorders>
              <w:top w:val="nil"/>
              <w:left w:val="nil"/>
              <w:bottom w:val="nil"/>
              <w:right w:val="nil"/>
            </w:tcBorders>
            <w:shd w:val="clear" w:color="auto" w:fill="auto"/>
            <w:noWrap/>
            <w:vAlign w:val="bottom"/>
            <w:hideMark/>
          </w:tcPr>
          <w:p w14:paraId="719A5DFA"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DFB"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DF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DFD"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DFE"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DF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00" w14:textId="77777777" w:rsidR="00861B61" w:rsidRPr="005E63F2" w:rsidRDefault="00D70D60">
            <w:pPr>
              <w:spacing w:after="0"/>
              <w:rPr>
                <w:rFonts w:ascii="Times New Roman" w:eastAsia="Times New Roman" w:hAnsi="Times New Roman" w:cs="Times New Roman"/>
                <w:sz w:val="20"/>
              </w:rPr>
            </w:pPr>
          </w:p>
        </w:tc>
      </w:tr>
      <w:tr w:rsidR="00E97792" w14:paraId="719A5E05" w14:textId="77777777">
        <w:trPr>
          <w:trHeight w:val="300"/>
        </w:trPr>
        <w:tc>
          <w:tcPr>
            <w:tcW w:w="1344" w:type="dxa"/>
            <w:tcBorders>
              <w:top w:val="nil"/>
              <w:left w:val="nil"/>
              <w:bottom w:val="nil"/>
              <w:right w:val="nil"/>
            </w:tcBorders>
            <w:shd w:val="clear" w:color="auto" w:fill="auto"/>
            <w:noWrap/>
            <w:vAlign w:val="bottom"/>
            <w:hideMark/>
          </w:tcPr>
          <w:p w14:paraId="719A5E02"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E0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25 ως έχει   ΔΕΚΤΟ ΚΑΤΑ ΠΛΕΙΟΨΗΦΙΑ</w:t>
            </w:r>
          </w:p>
        </w:tc>
        <w:tc>
          <w:tcPr>
            <w:tcW w:w="1155" w:type="dxa"/>
            <w:tcBorders>
              <w:top w:val="nil"/>
              <w:left w:val="nil"/>
              <w:bottom w:val="nil"/>
              <w:right w:val="nil"/>
            </w:tcBorders>
            <w:shd w:val="clear" w:color="auto" w:fill="auto"/>
            <w:noWrap/>
            <w:vAlign w:val="bottom"/>
            <w:hideMark/>
          </w:tcPr>
          <w:p w14:paraId="719A5E04" w14:textId="77777777" w:rsidR="00861B61" w:rsidRPr="005E63F2" w:rsidRDefault="00D70D60">
            <w:pPr>
              <w:spacing w:after="0"/>
              <w:rPr>
                <w:rFonts w:ascii="Calibri" w:eastAsia="Times New Roman" w:hAnsi="Calibri" w:cs="Calibri"/>
                <w:color w:val="000000"/>
                <w:sz w:val="22"/>
                <w:szCs w:val="22"/>
              </w:rPr>
            </w:pPr>
          </w:p>
        </w:tc>
      </w:tr>
      <w:tr w:rsidR="00E97792" w14:paraId="719A5E0D" w14:textId="77777777">
        <w:trPr>
          <w:trHeight w:val="300"/>
        </w:trPr>
        <w:tc>
          <w:tcPr>
            <w:tcW w:w="1344" w:type="dxa"/>
            <w:tcBorders>
              <w:top w:val="nil"/>
              <w:left w:val="nil"/>
              <w:bottom w:val="nil"/>
              <w:right w:val="nil"/>
            </w:tcBorders>
            <w:shd w:val="clear" w:color="auto" w:fill="auto"/>
            <w:noWrap/>
            <w:vAlign w:val="bottom"/>
            <w:hideMark/>
          </w:tcPr>
          <w:p w14:paraId="719A5E0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E0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0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0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0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0C" w14:textId="77777777" w:rsidR="00861B61" w:rsidRPr="005E63F2" w:rsidRDefault="00D70D60">
            <w:pPr>
              <w:spacing w:after="0"/>
              <w:rPr>
                <w:rFonts w:ascii="Times New Roman" w:eastAsia="Times New Roman" w:hAnsi="Times New Roman" w:cs="Times New Roman"/>
                <w:sz w:val="20"/>
              </w:rPr>
            </w:pPr>
          </w:p>
        </w:tc>
      </w:tr>
      <w:tr w:rsidR="00E97792" w14:paraId="719A5E15" w14:textId="77777777">
        <w:trPr>
          <w:trHeight w:val="300"/>
        </w:trPr>
        <w:tc>
          <w:tcPr>
            <w:tcW w:w="1344" w:type="dxa"/>
            <w:tcBorders>
              <w:top w:val="nil"/>
              <w:left w:val="nil"/>
              <w:bottom w:val="nil"/>
              <w:right w:val="nil"/>
            </w:tcBorders>
            <w:shd w:val="clear" w:color="auto" w:fill="auto"/>
            <w:noWrap/>
            <w:vAlign w:val="bottom"/>
            <w:hideMark/>
          </w:tcPr>
          <w:p w14:paraId="719A5E0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E0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1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1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1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14" w14:textId="77777777" w:rsidR="00861B61" w:rsidRPr="005E63F2" w:rsidRDefault="00D70D60">
            <w:pPr>
              <w:spacing w:after="0"/>
              <w:rPr>
                <w:rFonts w:ascii="Times New Roman" w:eastAsia="Times New Roman" w:hAnsi="Times New Roman" w:cs="Times New Roman"/>
                <w:sz w:val="20"/>
              </w:rPr>
            </w:pPr>
          </w:p>
        </w:tc>
      </w:tr>
      <w:tr w:rsidR="00E97792" w14:paraId="719A5E1D" w14:textId="77777777">
        <w:trPr>
          <w:trHeight w:val="300"/>
        </w:trPr>
        <w:tc>
          <w:tcPr>
            <w:tcW w:w="1344" w:type="dxa"/>
            <w:tcBorders>
              <w:top w:val="nil"/>
              <w:left w:val="nil"/>
              <w:bottom w:val="nil"/>
              <w:right w:val="nil"/>
            </w:tcBorders>
            <w:shd w:val="clear" w:color="auto" w:fill="auto"/>
            <w:noWrap/>
            <w:vAlign w:val="bottom"/>
            <w:hideMark/>
          </w:tcPr>
          <w:p w14:paraId="719A5E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E1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1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1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1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1C" w14:textId="77777777" w:rsidR="00861B61" w:rsidRPr="005E63F2" w:rsidRDefault="00D70D60">
            <w:pPr>
              <w:spacing w:after="0"/>
              <w:rPr>
                <w:rFonts w:ascii="Times New Roman" w:eastAsia="Times New Roman" w:hAnsi="Times New Roman" w:cs="Times New Roman"/>
                <w:sz w:val="20"/>
              </w:rPr>
            </w:pPr>
          </w:p>
        </w:tc>
      </w:tr>
      <w:tr w:rsidR="00E97792" w14:paraId="719A5E25" w14:textId="77777777">
        <w:trPr>
          <w:trHeight w:val="300"/>
        </w:trPr>
        <w:tc>
          <w:tcPr>
            <w:tcW w:w="1344" w:type="dxa"/>
            <w:tcBorders>
              <w:top w:val="nil"/>
              <w:left w:val="nil"/>
              <w:bottom w:val="nil"/>
              <w:right w:val="nil"/>
            </w:tcBorders>
            <w:shd w:val="clear" w:color="auto" w:fill="auto"/>
            <w:noWrap/>
            <w:vAlign w:val="bottom"/>
            <w:hideMark/>
          </w:tcPr>
          <w:p w14:paraId="719A5E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E1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2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2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2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24" w14:textId="77777777" w:rsidR="00861B61" w:rsidRPr="005E63F2" w:rsidRDefault="00D70D60">
            <w:pPr>
              <w:spacing w:after="0"/>
              <w:rPr>
                <w:rFonts w:ascii="Times New Roman" w:eastAsia="Times New Roman" w:hAnsi="Times New Roman" w:cs="Times New Roman"/>
                <w:sz w:val="20"/>
              </w:rPr>
            </w:pPr>
          </w:p>
        </w:tc>
      </w:tr>
      <w:tr w:rsidR="00E97792" w14:paraId="719A5E2D" w14:textId="77777777">
        <w:trPr>
          <w:trHeight w:val="300"/>
        </w:trPr>
        <w:tc>
          <w:tcPr>
            <w:tcW w:w="1344" w:type="dxa"/>
            <w:tcBorders>
              <w:top w:val="nil"/>
              <w:left w:val="nil"/>
              <w:bottom w:val="nil"/>
              <w:right w:val="nil"/>
            </w:tcBorders>
            <w:shd w:val="clear" w:color="auto" w:fill="auto"/>
            <w:noWrap/>
            <w:vAlign w:val="bottom"/>
            <w:hideMark/>
          </w:tcPr>
          <w:p w14:paraId="719A5E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E2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2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2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2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2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2C" w14:textId="77777777" w:rsidR="00861B61" w:rsidRPr="005E63F2" w:rsidRDefault="00D70D60">
            <w:pPr>
              <w:spacing w:after="0"/>
              <w:rPr>
                <w:rFonts w:ascii="Times New Roman" w:eastAsia="Times New Roman" w:hAnsi="Times New Roman" w:cs="Times New Roman"/>
                <w:sz w:val="20"/>
              </w:rPr>
            </w:pPr>
          </w:p>
        </w:tc>
      </w:tr>
      <w:tr w:rsidR="00E97792" w14:paraId="719A5E35" w14:textId="77777777">
        <w:trPr>
          <w:trHeight w:val="300"/>
        </w:trPr>
        <w:tc>
          <w:tcPr>
            <w:tcW w:w="1344" w:type="dxa"/>
            <w:tcBorders>
              <w:top w:val="nil"/>
              <w:left w:val="nil"/>
              <w:bottom w:val="nil"/>
              <w:right w:val="nil"/>
            </w:tcBorders>
            <w:shd w:val="clear" w:color="auto" w:fill="auto"/>
            <w:noWrap/>
            <w:vAlign w:val="bottom"/>
            <w:hideMark/>
          </w:tcPr>
          <w:p w14:paraId="719A5E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E2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3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3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3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3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34" w14:textId="77777777" w:rsidR="00861B61" w:rsidRPr="005E63F2" w:rsidRDefault="00D70D60">
            <w:pPr>
              <w:spacing w:after="0"/>
              <w:rPr>
                <w:rFonts w:ascii="Times New Roman" w:eastAsia="Times New Roman" w:hAnsi="Times New Roman" w:cs="Times New Roman"/>
                <w:sz w:val="20"/>
              </w:rPr>
            </w:pPr>
          </w:p>
        </w:tc>
      </w:tr>
      <w:tr w:rsidR="00E97792" w14:paraId="719A5E3D" w14:textId="77777777">
        <w:trPr>
          <w:trHeight w:val="300"/>
        </w:trPr>
        <w:tc>
          <w:tcPr>
            <w:tcW w:w="1344" w:type="dxa"/>
            <w:tcBorders>
              <w:top w:val="nil"/>
              <w:left w:val="nil"/>
              <w:bottom w:val="nil"/>
              <w:right w:val="nil"/>
            </w:tcBorders>
            <w:shd w:val="clear" w:color="auto" w:fill="auto"/>
            <w:noWrap/>
            <w:vAlign w:val="bottom"/>
            <w:hideMark/>
          </w:tcPr>
          <w:p w14:paraId="719A5E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E3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3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3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3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3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3C" w14:textId="77777777" w:rsidR="00861B61" w:rsidRPr="005E63F2" w:rsidRDefault="00D70D60">
            <w:pPr>
              <w:spacing w:after="0"/>
              <w:rPr>
                <w:rFonts w:ascii="Times New Roman" w:eastAsia="Times New Roman" w:hAnsi="Times New Roman" w:cs="Times New Roman"/>
                <w:sz w:val="20"/>
              </w:rPr>
            </w:pPr>
          </w:p>
        </w:tc>
      </w:tr>
      <w:tr w:rsidR="00E97792" w14:paraId="719A5E44" w14:textId="77777777">
        <w:trPr>
          <w:trHeight w:val="300"/>
        </w:trPr>
        <w:tc>
          <w:tcPr>
            <w:tcW w:w="3329" w:type="dxa"/>
            <w:gridSpan w:val="2"/>
            <w:tcBorders>
              <w:top w:val="nil"/>
              <w:left w:val="nil"/>
              <w:bottom w:val="nil"/>
              <w:right w:val="nil"/>
            </w:tcBorders>
            <w:shd w:val="clear" w:color="auto" w:fill="auto"/>
            <w:noWrap/>
            <w:vAlign w:val="bottom"/>
            <w:hideMark/>
          </w:tcPr>
          <w:p w14:paraId="719A5E3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E3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E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4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4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43" w14:textId="77777777" w:rsidR="00861B61" w:rsidRPr="005E63F2" w:rsidRDefault="00D70D60">
            <w:pPr>
              <w:spacing w:after="0"/>
              <w:rPr>
                <w:rFonts w:ascii="Times New Roman" w:eastAsia="Times New Roman" w:hAnsi="Times New Roman" w:cs="Times New Roman"/>
                <w:sz w:val="20"/>
              </w:rPr>
            </w:pPr>
          </w:p>
        </w:tc>
      </w:tr>
      <w:tr w:rsidR="00E97792" w14:paraId="719A5E4C" w14:textId="77777777">
        <w:trPr>
          <w:trHeight w:val="300"/>
        </w:trPr>
        <w:tc>
          <w:tcPr>
            <w:tcW w:w="1344" w:type="dxa"/>
            <w:tcBorders>
              <w:top w:val="nil"/>
              <w:left w:val="nil"/>
              <w:bottom w:val="nil"/>
              <w:right w:val="nil"/>
            </w:tcBorders>
            <w:shd w:val="clear" w:color="auto" w:fill="auto"/>
            <w:noWrap/>
            <w:vAlign w:val="bottom"/>
            <w:hideMark/>
          </w:tcPr>
          <w:p w14:paraId="719A5E4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E4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E4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4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E4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E4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4B" w14:textId="77777777" w:rsidR="00861B61" w:rsidRPr="005E63F2" w:rsidRDefault="00D70D60">
            <w:pPr>
              <w:spacing w:after="0"/>
              <w:rPr>
                <w:rFonts w:ascii="Times New Roman" w:eastAsia="Times New Roman" w:hAnsi="Times New Roman" w:cs="Times New Roman"/>
                <w:sz w:val="20"/>
              </w:rPr>
            </w:pPr>
          </w:p>
        </w:tc>
      </w:tr>
      <w:tr w:rsidR="00E97792" w14:paraId="719A5E50" w14:textId="77777777">
        <w:trPr>
          <w:trHeight w:val="300"/>
        </w:trPr>
        <w:tc>
          <w:tcPr>
            <w:tcW w:w="1344" w:type="dxa"/>
            <w:tcBorders>
              <w:top w:val="nil"/>
              <w:left w:val="nil"/>
              <w:bottom w:val="nil"/>
              <w:right w:val="nil"/>
            </w:tcBorders>
            <w:shd w:val="clear" w:color="auto" w:fill="auto"/>
            <w:noWrap/>
            <w:vAlign w:val="bottom"/>
            <w:hideMark/>
          </w:tcPr>
          <w:p w14:paraId="719A5E4D"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E4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26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5E4F" w14:textId="77777777" w:rsidR="00861B61" w:rsidRPr="005E63F2" w:rsidRDefault="00D70D60">
            <w:pPr>
              <w:spacing w:after="0"/>
              <w:rPr>
                <w:rFonts w:ascii="Calibri" w:eastAsia="Times New Roman" w:hAnsi="Calibri" w:cs="Calibri"/>
                <w:color w:val="000000"/>
                <w:sz w:val="22"/>
                <w:szCs w:val="22"/>
              </w:rPr>
            </w:pPr>
          </w:p>
        </w:tc>
      </w:tr>
      <w:tr w:rsidR="00E97792" w14:paraId="719A5E58" w14:textId="77777777">
        <w:trPr>
          <w:trHeight w:val="300"/>
        </w:trPr>
        <w:tc>
          <w:tcPr>
            <w:tcW w:w="1344" w:type="dxa"/>
            <w:tcBorders>
              <w:top w:val="nil"/>
              <w:left w:val="nil"/>
              <w:bottom w:val="nil"/>
              <w:right w:val="nil"/>
            </w:tcBorders>
            <w:shd w:val="clear" w:color="auto" w:fill="auto"/>
            <w:noWrap/>
            <w:vAlign w:val="bottom"/>
            <w:hideMark/>
          </w:tcPr>
          <w:p w14:paraId="719A5E5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E5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5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5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5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57" w14:textId="77777777" w:rsidR="00861B61" w:rsidRPr="005E63F2" w:rsidRDefault="00D70D60">
            <w:pPr>
              <w:spacing w:after="0"/>
              <w:rPr>
                <w:rFonts w:ascii="Times New Roman" w:eastAsia="Times New Roman" w:hAnsi="Times New Roman" w:cs="Times New Roman"/>
                <w:sz w:val="20"/>
              </w:rPr>
            </w:pPr>
          </w:p>
        </w:tc>
      </w:tr>
      <w:tr w:rsidR="00E97792" w14:paraId="719A5E60" w14:textId="77777777">
        <w:trPr>
          <w:trHeight w:val="300"/>
        </w:trPr>
        <w:tc>
          <w:tcPr>
            <w:tcW w:w="1344" w:type="dxa"/>
            <w:tcBorders>
              <w:top w:val="nil"/>
              <w:left w:val="nil"/>
              <w:bottom w:val="nil"/>
              <w:right w:val="nil"/>
            </w:tcBorders>
            <w:shd w:val="clear" w:color="auto" w:fill="auto"/>
            <w:noWrap/>
            <w:vAlign w:val="bottom"/>
            <w:hideMark/>
          </w:tcPr>
          <w:p w14:paraId="719A5E5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E5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5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5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5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5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5F" w14:textId="77777777" w:rsidR="00861B61" w:rsidRPr="005E63F2" w:rsidRDefault="00D70D60">
            <w:pPr>
              <w:spacing w:after="0"/>
              <w:rPr>
                <w:rFonts w:ascii="Times New Roman" w:eastAsia="Times New Roman" w:hAnsi="Times New Roman" w:cs="Times New Roman"/>
                <w:sz w:val="20"/>
              </w:rPr>
            </w:pPr>
          </w:p>
        </w:tc>
      </w:tr>
      <w:tr w:rsidR="00E97792" w14:paraId="719A5E68" w14:textId="77777777">
        <w:trPr>
          <w:trHeight w:val="300"/>
        </w:trPr>
        <w:tc>
          <w:tcPr>
            <w:tcW w:w="1344" w:type="dxa"/>
            <w:tcBorders>
              <w:top w:val="nil"/>
              <w:left w:val="nil"/>
              <w:bottom w:val="nil"/>
              <w:right w:val="nil"/>
            </w:tcBorders>
            <w:shd w:val="clear" w:color="auto" w:fill="auto"/>
            <w:noWrap/>
            <w:vAlign w:val="bottom"/>
            <w:hideMark/>
          </w:tcPr>
          <w:p w14:paraId="719A5E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E6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6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6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6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6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67" w14:textId="77777777" w:rsidR="00861B61" w:rsidRPr="005E63F2" w:rsidRDefault="00D70D60">
            <w:pPr>
              <w:spacing w:after="0"/>
              <w:rPr>
                <w:rFonts w:ascii="Times New Roman" w:eastAsia="Times New Roman" w:hAnsi="Times New Roman" w:cs="Times New Roman"/>
                <w:sz w:val="20"/>
              </w:rPr>
            </w:pPr>
          </w:p>
        </w:tc>
      </w:tr>
      <w:tr w:rsidR="00E97792" w14:paraId="719A5E70" w14:textId="77777777">
        <w:trPr>
          <w:trHeight w:val="300"/>
        </w:trPr>
        <w:tc>
          <w:tcPr>
            <w:tcW w:w="1344" w:type="dxa"/>
            <w:tcBorders>
              <w:top w:val="nil"/>
              <w:left w:val="nil"/>
              <w:bottom w:val="nil"/>
              <w:right w:val="nil"/>
            </w:tcBorders>
            <w:shd w:val="clear" w:color="auto" w:fill="auto"/>
            <w:noWrap/>
            <w:vAlign w:val="bottom"/>
            <w:hideMark/>
          </w:tcPr>
          <w:p w14:paraId="719A5E6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E6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6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6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6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6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6F" w14:textId="77777777" w:rsidR="00861B61" w:rsidRPr="005E63F2" w:rsidRDefault="00D70D60">
            <w:pPr>
              <w:spacing w:after="0"/>
              <w:rPr>
                <w:rFonts w:ascii="Times New Roman" w:eastAsia="Times New Roman" w:hAnsi="Times New Roman" w:cs="Times New Roman"/>
                <w:sz w:val="20"/>
              </w:rPr>
            </w:pPr>
          </w:p>
        </w:tc>
      </w:tr>
      <w:tr w:rsidR="00E97792" w14:paraId="719A5E78" w14:textId="77777777">
        <w:trPr>
          <w:trHeight w:val="300"/>
        </w:trPr>
        <w:tc>
          <w:tcPr>
            <w:tcW w:w="1344" w:type="dxa"/>
            <w:tcBorders>
              <w:top w:val="nil"/>
              <w:left w:val="nil"/>
              <w:bottom w:val="nil"/>
              <w:right w:val="nil"/>
            </w:tcBorders>
            <w:shd w:val="clear" w:color="auto" w:fill="auto"/>
            <w:noWrap/>
            <w:vAlign w:val="bottom"/>
            <w:hideMark/>
          </w:tcPr>
          <w:p w14:paraId="719A5E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E7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7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7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7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7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77" w14:textId="77777777" w:rsidR="00861B61" w:rsidRPr="005E63F2" w:rsidRDefault="00D70D60">
            <w:pPr>
              <w:spacing w:after="0"/>
              <w:rPr>
                <w:rFonts w:ascii="Times New Roman" w:eastAsia="Times New Roman" w:hAnsi="Times New Roman" w:cs="Times New Roman"/>
                <w:sz w:val="20"/>
              </w:rPr>
            </w:pPr>
          </w:p>
        </w:tc>
      </w:tr>
      <w:tr w:rsidR="00E97792" w14:paraId="719A5E80" w14:textId="77777777">
        <w:trPr>
          <w:trHeight w:val="300"/>
        </w:trPr>
        <w:tc>
          <w:tcPr>
            <w:tcW w:w="1344" w:type="dxa"/>
            <w:tcBorders>
              <w:top w:val="nil"/>
              <w:left w:val="nil"/>
              <w:bottom w:val="nil"/>
              <w:right w:val="nil"/>
            </w:tcBorders>
            <w:shd w:val="clear" w:color="auto" w:fill="auto"/>
            <w:noWrap/>
            <w:vAlign w:val="bottom"/>
            <w:hideMark/>
          </w:tcPr>
          <w:p w14:paraId="719A5E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E7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7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7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7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7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7F" w14:textId="77777777" w:rsidR="00861B61" w:rsidRPr="005E63F2" w:rsidRDefault="00D70D60">
            <w:pPr>
              <w:spacing w:after="0"/>
              <w:rPr>
                <w:rFonts w:ascii="Times New Roman" w:eastAsia="Times New Roman" w:hAnsi="Times New Roman" w:cs="Times New Roman"/>
                <w:sz w:val="20"/>
              </w:rPr>
            </w:pPr>
          </w:p>
        </w:tc>
      </w:tr>
      <w:tr w:rsidR="00E97792" w14:paraId="719A5E88" w14:textId="77777777">
        <w:trPr>
          <w:trHeight w:val="300"/>
        </w:trPr>
        <w:tc>
          <w:tcPr>
            <w:tcW w:w="1344" w:type="dxa"/>
            <w:tcBorders>
              <w:top w:val="nil"/>
              <w:left w:val="nil"/>
              <w:bottom w:val="nil"/>
              <w:right w:val="nil"/>
            </w:tcBorders>
            <w:shd w:val="clear" w:color="auto" w:fill="auto"/>
            <w:noWrap/>
            <w:vAlign w:val="bottom"/>
            <w:hideMark/>
          </w:tcPr>
          <w:p w14:paraId="719A5E8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E8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8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8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8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8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87" w14:textId="77777777" w:rsidR="00861B61" w:rsidRPr="005E63F2" w:rsidRDefault="00D70D60">
            <w:pPr>
              <w:spacing w:after="0"/>
              <w:rPr>
                <w:rFonts w:ascii="Times New Roman" w:eastAsia="Times New Roman" w:hAnsi="Times New Roman" w:cs="Times New Roman"/>
                <w:sz w:val="20"/>
              </w:rPr>
            </w:pPr>
          </w:p>
        </w:tc>
      </w:tr>
      <w:tr w:rsidR="00E97792" w14:paraId="719A5E8F" w14:textId="77777777">
        <w:trPr>
          <w:trHeight w:val="300"/>
        </w:trPr>
        <w:tc>
          <w:tcPr>
            <w:tcW w:w="3329" w:type="dxa"/>
            <w:gridSpan w:val="2"/>
            <w:tcBorders>
              <w:top w:val="nil"/>
              <w:left w:val="nil"/>
              <w:bottom w:val="nil"/>
              <w:right w:val="nil"/>
            </w:tcBorders>
            <w:shd w:val="clear" w:color="auto" w:fill="auto"/>
            <w:noWrap/>
            <w:vAlign w:val="bottom"/>
            <w:hideMark/>
          </w:tcPr>
          <w:p w14:paraId="719A5E8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E8A"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E8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8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8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8E" w14:textId="77777777" w:rsidR="00861B61" w:rsidRPr="005E63F2" w:rsidRDefault="00D70D60">
            <w:pPr>
              <w:spacing w:after="0"/>
              <w:rPr>
                <w:rFonts w:ascii="Times New Roman" w:eastAsia="Times New Roman" w:hAnsi="Times New Roman" w:cs="Times New Roman"/>
                <w:sz w:val="20"/>
              </w:rPr>
            </w:pPr>
          </w:p>
        </w:tc>
      </w:tr>
      <w:tr w:rsidR="00E97792" w14:paraId="719A5E97" w14:textId="77777777">
        <w:trPr>
          <w:trHeight w:val="300"/>
        </w:trPr>
        <w:tc>
          <w:tcPr>
            <w:tcW w:w="1344" w:type="dxa"/>
            <w:tcBorders>
              <w:top w:val="nil"/>
              <w:left w:val="nil"/>
              <w:bottom w:val="nil"/>
              <w:right w:val="nil"/>
            </w:tcBorders>
            <w:shd w:val="clear" w:color="auto" w:fill="auto"/>
            <w:noWrap/>
            <w:vAlign w:val="bottom"/>
            <w:hideMark/>
          </w:tcPr>
          <w:p w14:paraId="719A5E90"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E91"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E9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93"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E94"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E9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96" w14:textId="77777777" w:rsidR="00861B61" w:rsidRPr="005E63F2" w:rsidRDefault="00D70D60">
            <w:pPr>
              <w:spacing w:after="0"/>
              <w:rPr>
                <w:rFonts w:ascii="Times New Roman" w:eastAsia="Times New Roman" w:hAnsi="Times New Roman" w:cs="Times New Roman"/>
                <w:sz w:val="20"/>
              </w:rPr>
            </w:pPr>
          </w:p>
        </w:tc>
      </w:tr>
      <w:tr w:rsidR="00E97792" w14:paraId="719A5E9B" w14:textId="77777777">
        <w:trPr>
          <w:trHeight w:val="300"/>
        </w:trPr>
        <w:tc>
          <w:tcPr>
            <w:tcW w:w="1344" w:type="dxa"/>
            <w:tcBorders>
              <w:top w:val="nil"/>
              <w:left w:val="nil"/>
              <w:bottom w:val="nil"/>
              <w:right w:val="nil"/>
            </w:tcBorders>
            <w:shd w:val="clear" w:color="auto" w:fill="auto"/>
            <w:noWrap/>
            <w:vAlign w:val="bottom"/>
            <w:hideMark/>
          </w:tcPr>
          <w:p w14:paraId="719A5E98"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E9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27 ως έχει   ΔΕΚΤΟ ΚΑΤΑ ΠΛΕΙΟΨΗΦΙΑ</w:t>
            </w:r>
          </w:p>
        </w:tc>
        <w:tc>
          <w:tcPr>
            <w:tcW w:w="1155" w:type="dxa"/>
            <w:tcBorders>
              <w:top w:val="nil"/>
              <w:left w:val="nil"/>
              <w:bottom w:val="nil"/>
              <w:right w:val="nil"/>
            </w:tcBorders>
            <w:shd w:val="clear" w:color="auto" w:fill="auto"/>
            <w:noWrap/>
            <w:vAlign w:val="bottom"/>
            <w:hideMark/>
          </w:tcPr>
          <w:p w14:paraId="719A5E9A" w14:textId="77777777" w:rsidR="00861B61" w:rsidRPr="005E63F2" w:rsidRDefault="00D70D60">
            <w:pPr>
              <w:spacing w:after="0"/>
              <w:rPr>
                <w:rFonts w:ascii="Calibri" w:eastAsia="Times New Roman" w:hAnsi="Calibri" w:cs="Calibri"/>
                <w:color w:val="000000"/>
                <w:sz w:val="22"/>
                <w:szCs w:val="22"/>
              </w:rPr>
            </w:pPr>
          </w:p>
        </w:tc>
      </w:tr>
      <w:tr w:rsidR="00E97792" w14:paraId="719A5EA3" w14:textId="77777777">
        <w:trPr>
          <w:trHeight w:val="300"/>
        </w:trPr>
        <w:tc>
          <w:tcPr>
            <w:tcW w:w="1344" w:type="dxa"/>
            <w:tcBorders>
              <w:top w:val="nil"/>
              <w:left w:val="nil"/>
              <w:bottom w:val="nil"/>
              <w:right w:val="nil"/>
            </w:tcBorders>
            <w:shd w:val="clear" w:color="auto" w:fill="auto"/>
            <w:noWrap/>
            <w:vAlign w:val="bottom"/>
            <w:hideMark/>
          </w:tcPr>
          <w:p w14:paraId="719A5E9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E9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9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A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A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A2" w14:textId="77777777" w:rsidR="00861B61" w:rsidRPr="005E63F2" w:rsidRDefault="00D70D60">
            <w:pPr>
              <w:spacing w:after="0"/>
              <w:rPr>
                <w:rFonts w:ascii="Times New Roman" w:eastAsia="Times New Roman" w:hAnsi="Times New Roman" w:cs="Times New Roman"/>
                <w:sz w:val="20"/>
              </w:rPr>
            </w:pPr>
          </w:p>
        </w:tc>
      </w:tr>
      <w:tr w:rsidR="00E97792" w14:paraId="719A5EAB" w14:textId="77777777">
        <w:trPr>
          <w:trHeight w:val="300"/>
        </w:trPr>
        <w:tc>
          <w:tcPr>
            <w:tcW w:w="1344" w:type="dxa"/>
            <w:tcBorders>
              <w:top w:val="nil"/>
              <w:left w:val="nil"/>
              <w:bottom w:val="nil"/>
              <w:right w:val="nil"/>
            </w:tcBorders>
            <w:shd w:val="clear" w:color="auto" w:fill="auto"/>
            <w:noWrap/>
            <w:vAlign w:val="bottom"/>
            <w:hideMark/>
          </w:tcPr>
          <w:p w14:paraId="719A5EA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EA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A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A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A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A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AA" w14:textId="77777777" w:rsidR="00861B61" w:rsidRPr="005E63F2" w:rsidRDefault="00D70D60">
            <w:pPr>
              <w:spacing w:after="0"/>
              <w:rPr>
                <w:rFonts w:ascii="Times New Roman" w:eastAsia="Times New Roman" w:hAnsi="Times New Roman" w:cs="Times New Roman"/>
                <w:sz w:val="20"/>
              </w:rPr>
            </w:pPr>
          </w:p>
        </w:tc>
      </w:tr>
      <w:tr w:rsidR="00E97792" w14:paraId="719A5EB3" w14:textId="77777777">
        <w:trPr>
          <w:trHeight w:val="300"/>
        </w:trPr>
        <w:tc>
          <w:tcPr>
            <w:tcW w:w="1344" w:type="dxa"/>
            <w:tcBorders>
              <w:top w:val="nil"/>
              <w:left w:val="nil"/>
              <w:bottom w:val="nil"/>
              <w:right w:val="nil"/>
            </w:tcBorders>
            <w:shd w:val="clear" w:color="auto" w:fill="auto"/>
            <w:noWrap/>
            <w:vAlign w:val="bottom"/>
            <w:hideMark/>
          </w:tcPr>
          <w:p w14:paraId="719A5E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EA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A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A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B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B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B2" w14:textId="77777777" w:rsidR="00861B61" w:rsidRPr="005E63F2" w:rsidRDefault="00D70D60">
            <w:pPr>
              <w:spacing w:after="0"/>
              <w:rPr>
                <w:rFonts w:ascii="Times New Roman" w:eastAsia="Times New Roman" w:hAnsi="Times New Roman" w:cs="Times New Roman"/>
                <w:sz w:val="20"/>
              </w:rPr>
            </w:pPr>
          </w:p>
        </w:tc>
      </w:tr>
      <w:tr w:rsidR="00E97792" w14:paraId="719A5EBB" w14:textId="77777777">
        <w:trPr>
          <w:trHeight w:val="300"/>
        </w:trPr>
        <w:tc>
          <w:tcPr>
            <w:tcW w:w="1344" w:type="dxa"/>
            <w:tcBorders>
              <w:top w:val="nil"/>
              <w:left w:val="nil"/>
              <w:bottom w:val="nil"/>
              <w:right w:val="nil"/>
            </w:tcBorders>
            <w:shd w:val="clear" w:color="auto" w:fill="auto"/>
            <w:noWrap/>
            <w:vAlign w:val="bottom"/>
            <w:hideMark/>
          </w:tcPr>
          <w:p w14:paraId="719A5EB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EB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B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B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B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B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BA" w14:textId="77777777" w:rsidR="00861B61" w:rsidRPr="005E63F2" w:rsidRDefault="00D70D60">
            <w:pPr>
              <w:spacing w:after="0"/>
              <w:rPr>
                <w:rFonts w:ascii="Times New Roman" w:eastAsia="Times New Roman" w:hAnsi="Times New Roman" w:cs="Times New Roman"/>
                <w:sz w:val="20"/>
              </w:rPr>
            </w:pPr>
          </w:p>
        </w:tc>
      </w:tr>
      <w:tr w:rsidR="00E97792" w14:paraId="719A5EC3" w14:textId="77777777">
        <w:trPr>
          <w:trHeight w:val="300"/>
        </w:trPr>
        <w:tc>
          <w:tcPr>
            <w:tcW w:w="1344" w:type="dxa"/>
            <w:tcBorders>
              <w:top w:val="nil"/>
              <w:left w:val="nil"/>
              <w:bottom w:val="nil"/>
              <w:right w:val="nil"/>
            </w:tcBorders>
            <w:shd w:val="clear" w:color="auto" w:fill="auto"/>
            <w:noWrap/>
            <w:vAlign w:val="bottom"/>
            <w:hideMark/>
          </w:tcPr>
          <w:p w14:paraId="719A5E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EB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B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B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C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C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C2" w14:textId="77777777" w:rsidR="00861B61" w:rsidRPr="005E63F2" w:rsidRDefault="00D70D60">
            <w:pPr>
              <w:spacing w:after="0"/>
              <w:rPr>
                <w:rFonts w:ascii="Times New Roman" w:eastAsia="Times New Roman" w:hAnsi="Times New Roman" w:cs="Times New Roman"/>
                <w:sz w:val="20"/>
              </w:rPr>
            </w:pPr>
          </w:p>
        </w:tc>
      </w:tr>
      <w:tr w:rsidR="00E97792" w14:paraId="719A5ECB" w14:textId="77777777">
        <w:trPr>
          <w:trHeight w:val="300"/>
        </w:trPr>
        <w:tc>
          <w:tcPr>
            <w:tcW w:w="1344" w:type="dxa"/>
            <w:tcBorders>
              <w:top w:val="nil"/>
              <w:left w:val="nil"/>
              <w:bottom w:val="nil"/>
              <w:right w:val="nil"/>
            </w:tcBorders>
            <w:shd w:val="clear" w:color="auto" w:fill="auto"/>
            <w:noWrap/>
            <w:vAlign w:val="bottom"/>
            <w:hideMark/>
          </w:tcPr>
          <w:p w14:paraId="719A5E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EC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C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C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C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C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CA" w14:textId="77777777" w:rsidR="00861B61" w:rsidRPr="005E63F2" w:rsidRDefault="00D70D60">
            <w:pPr>
              <w:spacing w:after="0"/>
              <w:rPr>
                <w:rFonts w:ascii="Times New Roman" w:eastAsia="Times New Roman" w:hAnsi="Times New Roman" w:cs="Times New Roman"/>
                <w:sz w:val="20"/>
              </w:rPr>
            </w:pPr>
          </w:p>
        </w:tc>
      </w:tr>
      <w:tr w:rsidR="00E97792" w14:paraId="719A5ED3" w14:textId="77777777">
        <w:trPr>
          <w:trHeight w:val="300"/>
        </w:trPr>
        <w:tc>
          <w:tcPr>
            <w:tcW w:w="1344" w:type="dxa"/>
            <w:tcBorders>
              <w:top w:val="nil"/>
              <w:left w:val="nil"/>
              <w:bottom w:val="nil"/>
              <w:right w:val="nil"/>
            </w:tcBorders>
            <w:shd w:val="clear" w:color="auto" w:fill="auto"/>
            <w:noWrap/>
            <w:vAlign w:val="bottom"/>
            <w:hideMark/>
          </w:tcPr>
          <w:p w14:paraId="719A5E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EC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C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C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D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D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D2" w14:textId="77777777" w:rsidR="00861B61" w:rsidRPr="005E63F2" w:rsidRDefault="00D70D60">
            <w:pPr>
              <w:spacing w:after="0"/>
              <w:rPr>
                <w:rFonts w:ascii="Times New Roman" w:eastAsia="Times New Roman" w:hAnsi="Times New Roman" w:cs="Times New Roman"/>
                <w:sz w:val="20"/>
              </w:rPr>
            </w:pPr>
          </w:p>
        </w:tc>
      </w:tr>
      <w:tr w:rsidR="00E97792" w14:paraId="719A5EDA" w14:textId="77777777">
        <w:trPr>
          <w:trHeight w:val="300"/>
        </w:trPr>
        <w:tc>
          <w:tcPr>
            <w:tcW w:w="3329" w:type="dxa"/>
            <w:gridSpan w:val="2"/>
            <w:tcBorders>
              <w:top w:val="nil"/>
              <w:left w:val="nil"/>
              <w:bottom w:val="nil"/>
              <w:right w:val="nil"/>
            </w:tcBorders>
            <w:shd w:val="clear" w:color="auto" w:fill="auto"/>
            <w:noWrap/>
            <w:vAlign w:val="bottom"/>
            <w:hideMark/>
          </w:tcPr>
          <w:p w14:paraId="719A5E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ED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ED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ED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D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D9" w14:textId="77777777" w:rsidR="00861B61" w:rsidRPr="005E63F2" w:rsidRDefault="00D70D60">
            <w:pPr>
              <w:spacing w:after="0"/>
              <w:rPr>
                <w:rFonts w:ascii="Times New Roman" w:eastAsia="Times New Roman" w:hAnsi="Times New Roman" w:cs="Times New Roman"/>
                <w:sz w:val="20"/>
              </w:rPr>
            </w:pPr>
          </w:p>
        </w:tc>
      </w:tr>
      <w:tr w:rsidR="00E97792" w14:paraId="719A5EE2" w14:textId="77777777">
        <w:trPr>
          <w:trHeight w:val="300"/>
        </w:trPr>
        <w:tc>
          <w:tcPr>
            <w:tcW w:w="1344" w:type="dxa"/>
            <w:tcBorders>
              <w:top w:val="nil"/>
              <w:left w:val="nil"/>
              <w:bottom w:val="nil"/>
              <w:right w:val="nil"/>
            </w:tcBorders>
            <w:shd w:val="clear" w:color="auto" w:fill="auto"/>
            <w:noWrap/>
            <w:vAlign w:val="bottom"/>
            <w:hideMark/>
          </w:tcPr>
          <w:p w14:paraId="719A5ED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ED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ED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D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ED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EE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E1" w14:textId="77777777" w:rsidR="00861B61" w:rsidRPr="005E63F2" w:rsidRDefault="00D70D60">
            <w:pPr>
              <w:spacing w:after="0"/>
              <w:rPr>
                <w:rFonts w:ascii="Times New Roman" w:eastAsia="Times New Roman" w:hAnsi="Times New Roman" w:cs="Times New Roman"/>
                <w:sz w:val="20"/>
              </w:rPr>
            </w:pPr>
          </w:p>
        </w:tc>
      </w:tr>
      <w:tr w:rsidR="00E97792" w14:paraId="719A5EE6" w14:textId="77777777">
        <w:trPr>
          <w:trHeight w:val="300"/>
        </w:trPr>
        <w:tc>
          <w:tcPr>
            <w:tcW w:w="1344" w:type="dxa"/>
            <w:tcBorders>
              <w:top w:val="nil"/>
              <w:left w:val="nil"/>
              <w:bottom w:val="nil"/>
              <w:right w:val="nil"/>
            </w:tcBorders>
            <w:shd w:val="clear" w:color="auto" w:fill="auto"/>
            <w:noWrap/>
            <w:vAlign w:val="bottom"/>
            <w:hideMark/>
          </w:tcPr>
          <w:p w14:paraId="719A5EE3"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E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28 ως έχει   ΔΕΚΤΟ ΚΑΤΑ ΠΛΕΙΟΨΗΦΙΑ</w:t>
            </w:r>
          </w:p>
        </w:tc>
        <w:tc>
          <w:tcPr>
            <w:tcW w:w="1155" w:type="dxa"/>
            <w:tcBorders>
              <w:top w:val="nil"/>
              <w:left w:val="nil"/>
              <w:bottom w:val="nil"/>
              <w:right w:val="nil"/>
            </w:tcBorders>
            <w:shd w:val="clear" w:color="auto" w:fill="auto"/>
            <w:noWrap/>
            <w:vAlign w:val="bottom"/>
            <w:hideMark/>
          </w:tcPr>
          <w:p w14:paraId="719A5EE5" w14:textId="77777777" w:rsidR="00861B61" w:rsidRPr="005E63F2" w:rsidRDefault="00D70D60">
            <w:pPr>
              <w:spacing w:after="0"/>
              <w:rPr>
                <w:rFonts w:ascii="Calibri" w:eastAsia="Times New Roman" w:hAnsi="Calibri" w:cs="Calibri"/>
                <w:color w:val="000000"/>
                <w:sz w:val="22"/>
                <w:szCs w:val="22"/>
              </w:rPr>
            </w:pPr>
          </w:p>
        </w:tc>
      </w:tr>
      <w:tr w:rsidR="00E97792" w14:paraId="719A5EEE" w14:textId="77777777">
        <w:trPr>
          <w:trHeight w:val="300"/>
        </w:trPr>
        <w:tc>
          <w:tcPr>
            <w:tcW w:w="1344" w:type="dxa"/>
            <w:tcBorders>
              <w:top w:val="nil"/>
              <w:left w:val="nil"/>
              <w:bottom w:val="nil"/>
              <w:right w:val="nil"/>
            </w:tcBorders>
            <w:shd w:val="clear" w:color="auto" w:fill="auto"/>
            <w:noWrap/>
            <w:vAlign w:val="bottom"/>
            <w:hideMark/>
          </w:tcPr>
          <w:p w14:paraId="719A5E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EE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E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E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E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ED" w14:textId="77777777" w:rsidR="00861B61" w:rsidRPr="005E63F2" w:rsidRDefault="00D70D60">
            <w:pPr>
              <w:spacing w:after="0"/>
              <w:rPr>
                <w:rFonts w:ascii="Times New Roman" w:eastAsia="Times New Roman" w:hAnsi="Times New Roman" w:cs="Times New Roman"/>
                <w:sz w:val="20"/>
              </w:rPr>
            </w:pPr>
          </w:p>
        </w:tc>
      </w:tr>
      <w:tr w:rsidR="00E97792" w14:paraId="719A5EF6" w14:textId="77777777">
        <w:trPr>
          <w:trHeight w:val="300"/>
        </w:trPr>
        <w:tc>
          <w:tcPr>
            <w:tcW w:w="1344" w:type="dxa"/>
            <w:tcBorders>
              <w:top w:val="nil"/>
              <w:left w:val="nil"/>
              <w:bottom w:val="nil"/>
              <w:right w:val="nil"/>
            </w:tcBorders>
            <w:shd w:val="clear" w:color="auto" w:fill="auto"/>
            <w:noWrap/>
            <w:vAlign w:val="bottom"/>
            <w:hideMark/>
          </w:tcPr>
          <w:p w14:paraId="719A5E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EF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F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EF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F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F5" w14:textId="77777777" w:rsidR="00861B61" w:rsidRPr="005E63F2" w:rsidRDefault="00D70D60">
            <w:pPr>
              <w:spacing w:after="0"/>
              <w:rPr>
                <w:rFonts w:ascii="Times New Roman" w:eastAsia="Times New Roman" w:hAnsi="Times New Roman" w:cs="Times New Roman"/>
                <w:sz w:val="20"/>
              </w:rPr>
            </w:pPr>
          </w:p>
        </w:tc>
      </w:tr>
      <w:tr w:rsidR="00E97792" w14:paraId="719A5EFE" w14:textId="77777777">
        <w:trPr>
          <w:trHeight w:val="300"/>
        </w:trPr>
        <w:tc>
          <w:tcPr>
            <w:tcW w:w="1344" w:type="dxa"/>
            <w:tcBorders>
              <w:top w:val="nil"/>
              <w:left w:val="nil"/>
              <w:bottom w:val="nil"/>
              <w:right w:val="nil"/>
            </w:tcBorders>
            <w:shd w:val="clear" w:color="auto" w:fill="auto"/>
            <w:noWrap/>
            <w:vAlign w:val="bottom"/>
            <w:hideMark/>
          </w:tcPr>
          <w:p w14:paraId="719A5E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EF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EF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E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EF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EF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EFD" w14:textId="77777777" w:rsidR="00861B61" w:rsidRPr="005E63F2" w:rsidRDefault="00D70D60">
            <w:pPr>
              <w:spacing w:after="0"/>
              <w:rPr>
                <w:rFonts w:ascii="Times New Roman" w:eastAsia="Times New Roman" w:hAnsi="Times New Roman" w:cs="Times New Roman"/>
                <w:sz w:val="20"/>
              </w:rPr>
            </w:pPr>
          </w:p>
        </w:tc>
      </w:tr>
      <w:tr w:rsidR="00E97792" w14:paraId="719A5F06" w14:textId="77777777">
        <w:trPr>
          <w:trHeight w:val="300"/>
        </w:trPr>
        <w:tc>
          <w:tcPr>
            <w:tcW w:w="1344" w:type="dxa"/>
            <w:tcBorders>
              <w:top w:val="nil"/>
              <w:left w:val="nil"/>
              <w:bottom w:val="nil"/>
              <w:right w:val="nil"/>
            </w:tcBorders>
            <w:shd w:val="clear" w:color="auto" w:fill="auto"/>
            <w:noWrap/>
            <w:vAlign w:val="bottom"/>
            <w:hideMark/>
          </w:tcPr>
          <w:p w14:paraId="719A5E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F0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0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0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0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0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05" w14:textId="77777777" w:rsidR="00861B61" w:rsidRPr="005E63F2" w:rsidRDefault="00D70D60">
            <w:pPr>
              <w:spacing w:after="0"/>
              <w:rPr>
                <w:rFonts w:ascii="Times New Roman" w:eastAsia="Times New Roman" w:hAnsi="Times New Roman" w:cs="Times New Roman"/>
                <w:sz w:val="20"/>
              </w:rPr>
            </w:pPr>
          </w:p>
        </w:tc>
      </w:tr>
      <w:tr w:rsidR="00E97792" w14:paraId="719A5F0E" w14:textId="77777777">
        <w:trPr>
          <w:trHeight w:val="300"/>
        </w:trPr>
        <w:tc>
          <w:tcPr>
            <w:tcW w:w="1344" w:type="dxa"/>
            <w:tcBorders>
              <w:top w:val="nil"/>
              <w:left w:val="nil"/>
              <w:bottom w:val="nil"/>
              <w:right w:val="nil"/>
            </w:tcBorders>
            <w:shd w:val="clear" w:color="auto" w:fill="auto"/>
            <w:noWrap/>
            <w:vAlign w:val="bottom"/>
            <w:hideMark/>
          </w:tcPr>
          <w:p w14:paraId="719A5F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F0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0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0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0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0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0D" w14:textId="77777777" w:rsidR="00861B61" w:rsidRPr="005E63F2" w:rsidRDefault="00D70D60">
            <w:pPr>
              <w:spacing w:after="0"/>
              <w:rPr>
                <w:rFonts w:ascii="Times New Roman" w:eastAsia="Times New Roman" w:hAnsi="Times New Roman" w:cs="Times New Roman"/>
                <w:sz w:val="20"/>
              </w:rPr>
            </w:pPr>
          </w:p>
        </w:tc>
      </w:tr>
      <w:tr w:rsidR="00E97792" w14:paraId="719A5F16" w14:textId="77777777">
        <w:trPr>
          <w:trHeight w:val="300"/>
        </w:trPr>
        <w:tc>
          <w:tcPr>
            <w:tcW w:w="1344" w:type="dxa"/>
            <w:tcBorders>
              <w:top w:val="nil"/>
              <w:left w:val="nil"/>
              <w:bottom w:val="nil"/>
              <w:right w:val="nil"/>
            </w:tcBorders>
            <w:shd w:val="clear" w:color="auto" w:fill="auto"/>
            <w:noWrap/>
            <w:vAlign w:val="bottom"/>
            <w:hideMark/>
          </w:tcPr>
          <w:p w14:paraId="719A5F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F1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1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1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1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1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15" w14:textId="77777777" w:rsidR="00861B61" w:rsidRPr="005E63F2" w:rsidRDefault="00D70D60">
            <w:pPr>
              <w:spacing w:after="0"/>
              <w:rPr>
                <w:rFonts w:ascii="Times New Roman" w:eastAsia="Times New Roman" w:hAnsi="Times New Roman" w:cs="Times New Roman"/>
                <w:sz w:val="20"/>
              </w:rPr>
            </w:pPr>
          </w:p>
        </w:tc>
      </w:tr>
      <w:tr w:rsidR="00E97792" w14:paraId="719A5F1E" w14:textId="77777777">
        <w:trPr>
          <w:trHeight w:val="300"/>
        </w:trPr>
        <w:tc>
          <w:tcPr>
            <w:tcW w:w="1344" w:type="dxa"/>
            <w:tcBorders>
              <w:top w:val="nil"/>
              <w:left w:val="nil"/>
              <w:bottom w:val="nil"/>
              <w:right w:val="nil"/>
            </w:tcBorders>
            <w:shd w:val="clear" w:color="auto" w:fill="auto"/>
            <w:noWrap/>
            <w:vAlign w:val="bottom"/>
            <w:hideMark/>
          </w:tcPr>
          <w:p w14:paraId="719A5F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F1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1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1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1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1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1D" w14:textId="77777777" w:rsidR="00861B61" w:rsidRPr="005E63F2" w:rsidRDefault="00D70D60">
            <w:pPr>
              <w:spacing w:after="0"/>
              <w:rPr>
                <w:rFonts w:ascii="Times New Roman" w:eastAsia="Times New Roman" w:hAnsi="Times New Roman" w:cs="Times New Roman"/>
                <w:sz w:val="20"/>
              </w:rPr>
            </w:pPr>
          </w:p>
        </w:tc>
      </w:tr>
      <w:tr w:rsidR="00E97792" w14:paraId="719A5F25" w14:textId="77777777">
        <w:trPr>
          <w:trHeight w:val="300"/>
        </w:trPr>
        <w:tc>
          <w:tcPr>
            <w:tcW w:w="3329" w:type="dxa"/>
            <w:gridSpan w:val="2"/>
            <w:tcBorders>
              <w:top w:val="nil"/>
              <w:left w:val="nil"/>
              <w:bottom w:val="nil"/>
              <w:right w:val="nil"/>
            </w:tcBorders>
            <w:shd w:val="clear" w:color="auto" w:fill="auto"/>
            <w:noWrap/>
            <w:vAlign w:val="bottom"/>
            <w:hideMark/>
          </w:tcPr>
          <w:p w14:paraId="719A5F1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F20"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F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2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2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24" w14:textId="77777777" w:rsidR="00861B61" w:rsidRPr="005E63F2" w:rsidRDefault="00D70D60">
            <w:pPr>
              <w:spacing w:after="0"/>
              <w:rPr>
                <w:rFonts w:ascii="Times New Roman" w:eastAsia="Times New Roman" w:hAnsi="Times New Roman" w:cs="Times New Roman"/>
                <w:sz w:val="20"/>
              </w:rPr>
            </w:pPr>
          </w:p>
        </w:tc>
      </w:tr>
      <w:tr w:rsidR="00E97792" w14:paraId="719A5F2D" w14:textId="77777777">
        <w:trPr>
          <w:trHeight w:val="300"/>
        </w:trPr>
        <w:tc>
          <w:tcPr>
            <w:tcW w:w="1344" w:type="dxa"/>
            <w:tcBorders>
              <w:top w:val="nil"/>
              <w:left w:val="nil"/>
              <w:bottom w:val="nil"/>
              <w:right w:val="nil"/>
            </w:tcBorders>
            <w:shd w:val="clear" w:color="auto" w:fill="auto"/>
            <w:noWrap/>
            <w:vAlign w:val="bottom"/>
            <w:hideMark/>
          </w:tcPr>
          <w:p w14:paraId="719A5F26"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F27"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F2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29"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F2A"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F2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2C" w14:textId="77777777" w:rsidR="00861B61" w:rsidRPr="005E63F2" w:rsidRDefault="00D70D60">
            <w:pPr>
              <w:spacing w:after="0"/>
              <w:rPr>
                <w:rFonts w:ascii="Times New Roman" w:eastAsia="Times New Roman" w:hAnsi="Times New Roman" w:cs="Times New Roman"/>
                <w:sz w:val="20"/>
              </w:rPr>
            </w:pPr>
          </w:p>
        </w:tc>
      </w:tr>
      <w:tr w:rsidR="00E97792" w14:paraId="719A5F31" w14:textId="77777777">
        <w:trPr>
          <w:trHeight w:val="300"/>
        </w:trPr>
        <w:tc>
          <w:tcPr>
            <w:tcW w:w="1344" w:type="dxa"/>
            <w:tcBorders>
              <w:top w:val="nil"/>
              <w:left w:val="nil"/>
              <w:bottom w:val="nil"/>
              <w:right w:val="nil"/>
            </w:tcBorders>
            <w:shd w:val="clear" w:color="auto" w:fill="auto"/>
            <w:noWrap/>
            <w:vAlign w:val="bottom"/>
            <w:hideMark/>
          </w:tcPr>
          <w:p w14:paraId="719A5F2E"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F2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29 ως έχει   ΔΕΚΤΟ ΚΑΤΑ ΠΛΕΙΟΨΗΦΙΑ</w:t>
            </w:r>
          </w:p>
        </w:tc>
        <w:tc>
          <w:tcPr>
            <w:tcW w:w="1155" w:type="dxa"/>
            <w:tcBorders>
              <w:top w:val="nil"/>
              <w:left w:val="nil"/>
              <w:bottom w:val="nil"/>
              <w:right w:val="nil"/>
            </w:tcBorders>
            <w:shd w:val="clear" w:color="auto" w:fill="auto"/>
            <w:noWrap/>
            <w:vAlign w:val="bottom"/>
            <w:hideMark/>
          </w:tcPr>
          <w:p w14:paraId="719A5F30" w14:textId="77777777" w:rsidR="00861B61" w:rsidRPr="005E63F2" w:rsidRDefault="00D70D60">
            <w:pPr>
              <w:spacing w:after="0"/>
              <w:rPr>
                <w:rFonts w:ascii="Calibri" w:eastAsia="Times New Roman" w:hAnsi="Calibri" w:cs="Calibri"/>
                <w:color w:val="000000"/>
                <w:sz w:val="22"/>
                <w:szCs w:val="22"/>
              </w:rPr>
            </w:pPr>
          </w:p>
        </w:tc>
      </w:tr>
      <w:tr w:rsidR="00E97792" w14:paraId="719A5F39" w14:textId="77777777">
        <w:trPr>
          <w:trHeight w:val="300"/>
        </w:trPr>
        <w:tc>
          <w:tcPr>
            <w:tcW w:w="1344" w:type="dxa"/>
            <w:tcBorders>
              <w:top w:val="nil"/>
              <w:left w:val="nil"/>
              <w:bottom w:val="nil"/>
              <w:right w:val="nil"/>
            </w:tcBorders>
            <w:shd w:val="clear" w:color="auto" w:fill="auto"/>
            <w:noWrap/>
            <w:vAlign w:val="bottom"/>
            <w:hideMark/>
          </w:tcPr>
          <w:p w14:paraId="719A5F3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F3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3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3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3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38" w14:textId="77777777" w:rsidR="00861B61" w:rsidRPr="005E63F2" w:rsidRDefault="00D70D60">
            <w:pPr>
              <w:spacing w:after="0"/>
              <w:rPr>
                <w:rFonts w:ascii="Times New Roman" w:eastAsia="Times New Roman" w:hAnsi="Times New Roman" w:cs="Times New Roman"/>
                <w:sz w:val="20"/>
              </w:rPr>
            </w:pPr>
          </w:p>
        </w:tc>
      </w:tr>
      <w:tr w:rsidR="00E97792" w14:paraId="719A5F41" w14:textId="77777777">
        <w:trPr>
          <w:trHeight w:val="300"/>
        </w:trPr>
        <w:tc>
          <w:tcPr>
            <w:tcW w:w="1344" w:type="dxa"/>
            <w:tcBorders>
              <w:top w:val="nil"/>
              <w:left w:val="nil"/>
              <w:bottom w:val="nil"/>
              <w:right w:val="nil"/>
            </w:tcBorders>
            <w:shd w:val="clear" w:color="auto" w:fill="auto"/>
            <w:noWrap/>
            <w:vAlign w:val="bottom"/>
            <w:hideMark/>
          </w:tcPr>
          <w:p w14:paraId="719A5F3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F3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3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3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3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40" w14:textId="77777777" w:rsidR="00861B61" w:rsidRPr="005E63F2" w:rsidRDefault="00D70D60">
            <w:pPr>
              <w:spacing w:after="0"/>
              <w:rPr>
                <w:rFonts w:ascii="Times New Roman" w:eastAsia="Times New Roman" w:hAnsi="Times New Roman" w:cs="Times New Roman"/>
                <w:sz w:val="20"/>
              </w:rPr>
            </w:pPr>
          </w:p>
        </w:tc>
      </w:tr>
      <w:tr w:rsidR="00E97792" w14:paraId="719A5F49" w14:textId="77777777">
        <w:trPr>
          <w:trHeight w:val="300"/>
        </w:trPr>
        <w:tc>
          <w:tcPr>
            <w:tcW w:w="1344" w:type="dxa"/>
            <w:tcBorders>
              <w:top w:val="nil"/>
              <w:left w:val="nil"/>
              <w:bottom w:val="nil"/>
              <w:right w:val="nil"/>
            </w:tcBorders>
            <w:shd w:val="clear" w:color="auto" w:fill="auto"/>
            <w:noWrap/>
            <w:vAlign w:val="bottom"/>
            <w:hideMark/>
          </w:tcPr>
          <w:p w14:paraId="719A5F4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F4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4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4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4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4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48" w14:textId="77777777" w:rsidR="00861B61" w:rsidRPr="005E63F2" w:rsidRDefault="00D70D60">
            <w:pPr>
              <w:spacing w:after="0"/>
              <w:rPr>
                <w:rFonts w:ascii="Times New Roman" w:eastAsia="Times New Roman" w:hAnsi="Times New Roman" w:cs="Times New Roman"/>
                <w:sz w:val="20"/>
              </w:rPr>
            </w:pPr>
          </w:p>
        </w:tc>
      </w:tr>
      <w:tr w:rsidR="00E97792" w14:paraId="719A5F51" w14:textId="77777777">
        <w:trPr>
          <w:trHeight w:val="300"/>
        </w:trPr>
        <w:tc>
          <w:tcPr>
            <w:tcW w:w="1344" w:type="dxa"/>
            <w:tcBorders>
              <w:top w:val="nil"/>
              <w:left w:val="nil"/>
              <w:bottom w:val="nil"/>
              <w:right w:val="nil"/>
            </w:tcBorders>
            <w:shd w:val="clear" w:color="auto" w:fill="auto"/>
            <w:noWrap/>
            <w:vAlign w:val="bottom"/>
            <w:hideMark/>
          </w:tcPr>
          <w:p w14:paraId="719A5F4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F4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4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4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4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50" w14:textId="77777777" w:rsidR="00861B61" w:rsidRPr="005E63F2" w:rsidRDefault="00D70D60">
            <w:pPr>
              <w:spacing w:after="0"/>
              <w:rPr>
                <w:rFonts w:ascii="Times New Roman" w:eastAsia="Times New Roman" w:hAnsi="Times New Roman" w:cs="Times New Roman"/>
                <w:sz w:val="20"/>
              </w:rPr>
            </w:pPr>
          </w:p>
        </w:tc>
      </w:tr>
      <w:tr w:rsidR="00E97792" w14:paraId="719A5F59" w14:textId="77777777">
        <w:trPr>
          <w:trHeight w:val="300"/>
        </w:trPr>
        <w:tc>
          <w:tcPr>
            <w:tcW w:w="1344" w:type="dxa"/>
            <w:tcBorders>
              <w:top w:val="nil"/>
              <w:left w:val="nil"/>
              <w:bottom w:val="nil"/>
              <w:right w:val="nil"/>
            </w:tcBorders>
            <w:shd w:val="clear" w:color="auto" w:fill="auto"/>
            <w:noWrap/>
            <w:vAlign w:val="bottom"/>
            <w:hideMark/>
          </w:tcPr>
          <w:p w14:paraId="719A5F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F5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5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5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5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5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58" w14:textId="77777777" w:rsidR="00861B61" w:rsidRPr="005E63F2" w:rsidRDefault="00D70D60">
            <w:pPr>
              <w:spacing w:after="0"/>
              <w:rPr>
                <w:rFonts w:ascii="Times New Roman" w:eastAsia="Times New Roman" w:hAnsi="Times New Roman" w:cs="Times New Roman"/>
                <w:sz w:val="20"/>
              </w:rPr>
            </w:pPr>
          </w:p>
        </w:tc>
      </w:tr>
      <w:tr w:rsidR="00E97792" w14:paraId="719A5F61" w14:textId="77777777">
        <w:trPr>
          <w:trHeight w:val="300"/>
        </w:trPr>
        <w:tc>
          <w:tcPr>
            <w:tcW w:w="1344" w:type="dxa"/>
            <w:tcBorders>
              <w:top w:val="nil"/>
              <w:left w:val="nil"/>
              <w:bottom w:val="nil"/>
              <w:right w:val="nil"/>
            </w:tcBorders>
            <w:shd w:val="clear" w:color="auto" w:fill="auto"/>
            <w:noWrap/>
            <w:vAlign w:val="bottom"/>
            <w:hideMark/>
          </w:tcPr>
          <w:p w14:paraId="719A5F5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F5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5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5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5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5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60" w14:textId="77777777" w:rsidR="00861B61" w:rsidRPr="005E63F2" w:rsidRDefault="00D70D60">
            <w:pPr>
              <w:spacing w:after="0"/>
              <w:rPr>
                <w:rFonts w:ascii="Times New Roman" w:eastAsia="Times New Roman" w:hAnsi="Times New Roman" w:cs="Times New Roman"/>
                <w:sz w:val="20"/>
              </w:rPr>
            </w:pPr>
          </w:p>
        </w:tc>
      </w:tr>
      <w:tr w:rsidR="00E97792" w14:paraId="719A5F69" w14:textId="77777777">
        <w:trPr>
          <w:trHeight w:val="300"/>
        </w:trPr>
        <w:tc>
          <w:tcPr>
            <w:tcW w:w="1344" w:type="dxa"/>
            <w:tcBorders>
              <w:top w:val="nil"/>
              <w:left w:val="nil"/>
              <w:bottom w:val="nil"/>
              <w:right w:val="nil"/>
            </w:tcBorders>
            <w:shd w:val="clear" w:color="auto" w:fill="auto"/>
            <w:noWrap/>
            <w:vAlign w:val="bottom"/>
            <w:hideMark/>
          </w:tcPr>
          <w:p w14:paraId="719A5F6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F6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6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6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6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6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68" w14:textId="77777777" w:rsidR="00861B61" w:rsidRPr="005E63F2" w:rsidRDefault="00D70D60">
            <w:pPr>
              <w:spacing w:after="0"/>
              <w:rPr>
                <w:rFonts w:ascii="Times New Roman" w:eastAsia="Times New Roman" w:hAnsi="Times New Roman" w:cs="Times New Roman"/>
                <w:sz w:val="20"/>
              </w:rPr>
            </w:pPr>
          </w:p>
        </w:tc>
      </w:tr>
      <w:tr w:rsidR="00E97792" w14:paraId="719A5F70" w14:textId="77777777">
        <w:trPr>
          <w:trHeight w:val="300"/>
        </w:trPr>
        <w:tc>
          <w:tcPr>
            <w:tcW w:w="3329" w:type="dxa"/>
            <w:gridSpan w:val="2"/>
            <w:tcBorders>
              <w:top w:val="nil"/>
              <w:left w:val="nil"/>
              <w:bottom w:val="nil"/>
              <w:right w:val="nil"/>
            </w:tcBorders>
            <w:shd w:val="clear" w:color="auto" w:fill="auto"/>
            <w:noWrap/>
            <w:vAlign w:val="bottom"/>
            <w:hideMark/>
          </w:tcPr>
          <w:p w14:paraId="719A5F6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F6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F6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6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6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6F" w14:textId="77777777" w:rsidR="00861B61" w:rsidRPr="005E63F2" w:rsidRDefault="00D70D60">
            <w:pPr>
              <w:spacing w:after="0"/>
              <w:rPr>
                <w:rFonts w:ascii="Times New Roman" w:eastAsia="Times New Roman" w:hAnsi="Times New Roman" w:cs="Times New Roman"/>
                <w:sz w:val="20"/>
              </w:rPr>
            </w:pPr>
          </w:p>
        </w:tc>
      </w:tr>
      <w:tr w:rsidR="00E97792" w14:paraId="719A5F78" w14:textId="77777777">
        <w:trPr>
          <w:trHeight w:val="300"/>
        </w:trPr>
        <w:tc>
          <w:tcPr>
            <w:tcW w:w="1344" w:type="dxa"/>
            <w:tcBorders>
              <w:top w:val="nil"/>
              <w:left w:val="nil"/>
              <w:bottom w:val="nil"/>
              <w:right w:val="nil"/>
            </w:tcBorders>
            <w:shd w:val="clear" w:color="auto" w:fill="auto"/>
            <w:noWrap/>
            <w:vAlign w:val="bottom"/>
            <w:hideMark/>
          </w:tcPr>
          <w:p w14:paraId="719A5F7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F7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F7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7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F7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F7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77" w14:textId="77777777" w:rsidR="00861B61" w:rsidRPr="005E63F2" w:rsidRDefault="00D70D60">
            <w:pPr>
              <w:spacing w:after="0"/>
              <w:rPr>
                <w:rFonts w:ascii="Times New Roman" w:eastAsia="Times New Roman" w:hAnsi="Times New Roman" w:cs="Times New Roman"/>
                <w:sz w:val="20"/>
              </w:rPr>
            </w:pPr>
          </w:p>
        </w:tc>
      </w:tr>
      <w:tr w:rsidR="00E97792" w14:paraId="719A5F7C" w14:textId="77777777">
        <w:trPr>
          <w:trHeight w:val="300"/>
        </w:trPr>
        <w:tc>
          <w:tcPr>
            <w:tcW w:w="1344" w:type="dxa"/>
            <w:tcBorders>
              <w:top w:val="nil"/>
              <w:left w:val="nil"/>
              <w:bottom w:val="nil"/>
              <w:right w:val="nil"/>
            </w:tcBorders>
            <w:shd w:val="clear" w:color="auto" w:fill="auto"/>
            <w:noWrap/>
            <w:vAlign w:val="bottom"/>
            <w:hideMark/>
          </w:tcPr>
          <w:p w14:paraId="719A5F79"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F7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30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5F7B" w14:textId="77777777" w:rsidR="00861B61" w:rsidRPr="005E63F2" w:rsidRDefault="00D70D60">
            <w:pPr>
              <w:spacing w:after="0"/>
              <w:rPr>
                <w:rFonts w:ascii="Calibri" w:eastAsia="Times New Roman" w:hAnsi="Calibri" w:cs="Calibri"/>
                <w:color w:val="000000"/>
                <w:sz w:val="22"/>
                <w:szCs w:val="22"/>
              </w:rPr>
            </w:pPr>
          </w:p>
        </w:tc>
      </w:tr>
      <w:tr w:rsidR="00E97792" w14:paraId="719A5F84" w14:textId="77777777">
        <w:trPr>
          <w:trHeight w:val="300"/>
        </w:trPr>
        <w:tc>
          <w:tcPr>
            <w:tcW w:w="1344" w:type="dxa"/>
            <w:tcBorders>
              <w:top w:val="nil"/>
              <w:left w:val="nil"/>
              <w:bottom w:val="nil"/>
              <w:right w:val="nil"/>
            </w:tcBorders>
            <w:shd w:val="clear" w:color="auto" w:fill="auto"/>
            <w:noWrap/>
            <w:vAlign w:val="bottom"/>
            <w:hideMark/>
          </w:tcPr>
          <w:p w14:paraId="719A5F7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F7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7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8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8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83" w14:textId="77777777" w:rsidR="00861B61" w:rsidRPr="005E63F2" w:rsidRDefault="00D70D60">
            <w:pPr>
              <w:spacing w:after="0"/>
              <w:rPr>
                <w:rFonts w:ascii="Times New Roman" w:eastAsia="Times New Roman" w:hAnsi="Times New Roman" w:cs="Times New Roman"/>
                <w:sz w:val="20"/>
              </w:rPr>
            </w:pPr>
          </w:p>
        </w:tc>
      </w:tr>
      <w:tr w:rsidR="00E97792" w14:paraId="719A5F8C" w14:textId="77777777">
        <w:trPr>
          <w:trHeight w:val="300"/>
        </w:trPr>
        <w:tc>
          <w:tcPr>
            <w:tcW w:w="1344" w:type="dxa"/>
            <w:tcBorders>
              <w:top w:val="nil"/>
              <w:left w:val="nil"/>
              <w:bottom w:val="nil"/>
              <w:right w:val="nil"/>
            </w:tcBorders>
            <w:shd w:val="clear" w:color="auto" w:fill="auto"/>
            <w:noWrap/>
            <w:vAlign w:val="bottom"/>
            <w:hideMark/>
          </w:tcPr>
          <w:p w14:paraId="719A5F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F8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8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8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8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8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8B" w14:textId="77777777" w:rsidR="00861B61" w:rsidRPr="005E63F2" w:rsidRDefault="00D70D60">
            <w:pPr>
              <w:spacing w:after="0"/>
              <w:rPr>
                <w:rFonts w:ascii="Times New Roman" w:eastAsia="Times New Roman" w:hAnsi="Times New Roman" w:cs="Times New Roman"/>
                <w:sz w:val="20"/>
              </w:rPr>
            </w:pPr>
          </w:p>
        </w:tc>
      </w:tr>
      <w:tr w:rsidR="00E97792" w14:paraId="719A5F94" w14:textId="77777777">
        <w:trPr>
          <w:trHeight w:val="300"/>
        </w:trPr>
        <w:tc>
          <w:tcPr>
            <w:tcW w:w="1344" w:type="dxa"/>
            <w:tcBorders>
              <w:top w:val="nil"/>
              <w:left w:val="nil"/>
              <w:bottom w:val="nil"/>
              <w:right w:val="nil"/>
            </w:tcBorders>
            <w:shd w:val="clear" w:color="auto" w:fill="auto"/>
            <w:noWrap/>
            <w:vAlign w:val="bottom"/>
            <w:hideMark/>
          </w:tcPr>
          <w:p w14:paraId="719A5F8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F8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8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9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9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9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93" w14:textId="77777777" w:rsidR="00861B61" w:rsidRPr="005E63F2" w:rsidRDefault="00D70D60">
            <w:pPr>
              <w:spacing w:after="0"/>
              <w:rPr>
                <w:rFonts w:ascii="Times New Roman" w:eastAsia="Times New Roman" w:hAnsi="Times New Roman" w:cs="Times New Roman"/>
                <w:sz w:val="20"/>
              </w:rPr>
            </w:pPr>
          </w:p>
        </w:tc>
      </w:tr>
      <w:tr w:rsidR="00E97792" w14:paraId="719A5F9C" w14:textId="77777777">
        <w:trPr>
          <w:trHeight w:val="300"/>
        </w:trPr>
        <w:tc>
          <w:tcPr>
            <w:tcW w:w="1344" w:type="dxa"/>
            <w:tcBorders>
              <w:top w:val="nil"/>
              <w:left w:val="nil"/>
              <w:bottom w:val="nil"/>
              <w:right w:val="nil"/>
            </w:tcBorders>
            <w:shd w:val="clear" w:color="auto" w:fill="auto"/>
            <w:noWrap/>
            <w:vAlign w:val="bottom"/>
            <w:hideMark/>
          </w:tcPr>
          <w:p w14:paraId="719A5F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F9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9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9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9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9B" w14:textId="77777777" w:rsidR="00861B61" w:rsidRPr="005E63F2" w:rsidRDefault="00D70D60">
            <w:pPr>
              <w:spacing w:after="0"/>
              <w:rPr>
                <w:rFonts w:ascii="Times New Roman" w:eastAsia="Times New Roman" w:hAnsi="Times New Roman" w:cs="Times New Roman"/>
                <w:sz w:val="20"/>
              </w:rPr>
            </w:pPr>
          </w:p>
        </w:tc>
      </w:tr>
      <w:tr w:rsidR="00E97792" w14:paraId="719A5FA4" w14:textId="77777777">
        <w:trPr>
          <w:trHeight w:val="300"/>
        </w:trPr>
        <w:tc>
          <w:tcPr>
            <w:tcW w:w="1344" w:type="dxa"/>
            <w:tcBorders>
              <w:top w:val="nil"/>
              <w:left w:val="nil"/>
              <w:bottom w:val="nil"/>
              <w:right w:val="nil"/>
            </w:tcBorders>
            <w:shd w:val="clear" w:color="auto" w:fill="auto"/>
            <w:noWrap/>
            <w:vAlign w:val="bottom"/>
            <w:hideMark/>
          </w:tcPr>
          <w:p w14:paraId="719A5F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F9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9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A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A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A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A3" w14:textId="77777777" w:rsidR="00861B61" w:rsidRPr="005E63F2" w:rsidRDefault="00D70D60">
            <w:pPr>
              <w:spacing w:after="0"/>
              <w:rPr>
                <w:rFonts w:ascii="Times New Roman" w:eastAsia="Times New Roman" w:hAnsi="Times New Roman" w:cs="Times New Roman"/>
                <w:sz w:val="20"/>
              </w:rPr>
            </w:pPr>
          </w:p>
        </w:tc>
      </w:tr>
      <w:tr w:rsidR="00E97792" w14:paraId="719A5FAC" w14:textId="77777777">
        <w:trPr>
          <w:trHeight w:val="300"/>
        </w:trPr>
        <w:tc>
          <w:tcPr>
            <w:tcW w:w="1344" w:type="dxa"/>
            <w:tcBorders>
              <w:top w:val="nil"/>
              <w:left w:val="nil"/>
              <w:bottom w:val="nil"/>
              <w:right w:val="nil"/>
            </w:tcBorders>
            <w:shd w:val="clear" w:color="auto" w:fill="auto"/>
            <w:noWrap/>
            <w:vAlign w:val="bottom"/>
            <w:hideMark/>
          </w:tcPr>
          <w:p w14:paraId="719A5F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FA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A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A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A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A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AB" w14:textId="77777777" w:rsidR="00861B61" w:rsidRPr="005E63F2" w:rsidRDefault="00D70D60">
            <w:pPr>
              <w:spacing w:after="0"/>
              <w:rPr>
                <w:rFonts w:ascii="Times New Roman" w:eastAsia="Times New Roman" w:hAnsi="Times New Roman" w:cs="Times New Roman"/>
                <w:sz w:val="20"/>
              </w:rPr>
            </w:pPr>
          </w:p>
        </w:tc>
      </w:tr>
      <w:tr w:rsidR="00E97792" w14:paraId="719A5FB4" w14:textId="77777777">
        <w:trPr>
          <w:trHeight w:val="300"/>
        </w:trPr>
        <w:tc>
          <w:tcPr>
            <w:tcW w:w="1344" w:type="dxa"/>
            <w:tcBorders>
              <w:top w:val="nil"/>
              <w:left w:val="nil"/>
              <w:bottom w:val="nil"/>
              <w:right w:val="nil"/>
            </w:tcBorders>
            <w:shd w:val="clear" w:color="auto" w:fill="auto"/>
            <w:noWrap/>
            <w:vAlign w:val="bottom"/>
            <w:hideMark/>
          </w:tcPr>
          <w:p w14:paraId="719A5F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FA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A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B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B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B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B3" w14:textId="77777777" w:rsidR="00861B61" w:rsidRPr="005E63F2" w:rsidRDefault="00D70D60">
            <w:pPr>
              <w:spacing w:after="0"/>
              <w:rPr>
                <w:rFonts w:ascii="Times New Roman" w:eastAsia="Times New Roman" w:hAnsi="Times New Roman" w:cs="Times New Roman"/>
                <w:sz w:val="20"/>
              </w:rPr>
            </w:pPr>
          </w:p>
        </w:tc>
      </w:tr>
      <w:tr w:rsidR="00E97792" w14:paraId="719A5FBB" w14:textId="77777777">
        <w:trPr>
          <w:trHeight w:val="300"/>
        </w:trPr>
        <w:tc>
          <w:tcPr>
            <w:tcW w:w="3329" w:type="dxa"/>
            <w:gridSpan w:val="2"/>
            <w:tcBorders>
              <w:top w:val="nil"/>
              <w:left w:val="nil"/>
              <w:bottom w:val="nil"/>
              <w:right w:val="nil"/>
            </w:tcBorders>
            <w:shd w:val="clear" w:color="auto" w:fill="auto"/>
            <w:noWrap/>
            <w:vAlign w:val="bottom"/>
            <w:hideMark/>
          </w:tcPr>
          <w:p w14:paraId="719A5FB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5FB6"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5FB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B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B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BA" w14:textId="77777777" w:rsidR="00861B61" w:rsidRPr="005E63F2" w:rsidRDefault="00D70D60">
            <w:pPr>
              <w:spacing w:after="0"/>
              <w:rPr>
                <w:rFonts w:ascii="Times New Roman" w:eastAsia="Times New Roman" w:hAnsi="Times New Roman" w:cs="Times New Roman"/>
                <w:sz w:val="20"/>
              </w:rPr>
            </w:pPr>
          </w:p>
        </w:tc>
      </w:tr>
      <w:tr w:rsidR="00E97792" w14:paraId="719A5FC3" w14:textId="77777777">
        <w:trPr>
          <w:trHeight w:val="300"/>
        </w:trPr>
        <w:tc>
          <w:tcPr>
            <w:tcW w:w="1344" w:type="dxa"/>
            <w:tcBorders>
              <w:top w:val="nil"/>
              <w:left w:val="nil"/>
              <w:bottom w:val="nil"/>
              <w:right w:val="nil"/>
            </w:tcBorders>
            <w:shd w:val="clear" w:color="auto" w:fill="auto"/>
            <w:noWrap/>
            <w:vAlign w:val="bottom"/>
            <w:hideMark/>
          </w:tcPr>
          <w:p w14:paraId="719A5FB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5FBD"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5FB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BF"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5FC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5FC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C2" w14:textId="77777777" w:rsidR="00861B61" w:rsidRPr="005E63F2" w:rsidRDefault="00D70D60">
            <w:pPr>
              <w:spacing w:after="0"/>
              <w:rPr>
                <w:rFonts w:ascii="Times New Roman" w:eastAsia="Times New Roman" w:hAnsi="Times New Roman" w:cs="Times New Roman"/>
                <w:sz w:val="20"/>
              </w:rPr>
            </w:pPr>
          </w:p>
        </w:tc>
      </w:tr>
      <w:tr w:rsidR="00E97792" w14:paraId="719A5FC7" w14:textId="77777777">
        <w:trPr>
          <w:trHeight w:val="300"/>
        </w:trPr>
        <w:tc>
          <w:tcPr>
            <w:tcW w:w="1344" w:type="dxa"/>
            <w:tcBorders>
              <w:top w:val="nil"/>
              <w:left w:val="nil"/>
              <w:bottom w:val="nil"/>
              <w:right w:val="nil"/>
            </w:tcBorders>
            <w:shd w:val="clear" w:color="auto" w:fill="auto"/>
            <w:noWrap/>
            <w:vAlign w:val="bottom"/>
            <w:hideMark/>
          </w:tcPr>
          <w:p w14:paraId="719A5FC4"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5FC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31 ως έχει   ΔΕΚΤΟ ΚΑΤΑ ΠΛΕΙΟΨΗΦΙΑ</w:t>
            </w:r>
          </w:p>
        </w:tc>
        <w:tc>
          <w:tcPr>
            <w:tcW w:w="1155" w:type="dxa"/>
            <w:tcBorders>
              <w:top w:val="nil"/>
              <w:left w:val="nil"/>
              <w:bottom w:val="nil"/>
              <w:right w:val="nil"/>
            </w:tcBorders>
            <w:shd w:val="clear" w:color="auto" w:fill="auto"/>
            <w:noWrap/>
            <w:vAlign w:val="bottom"/>
            <w:hideMark/>
          </w:tcPr>
          <w:p w14:paraId="719A5FC6" w14:textId="77777777" w:rsidR="00861B61" w:rsidRPr="005E63F2" w:rsidRDefault="00D70D60">
            <w:pPr>
              <w:spacing w:after="0"/>
              <w:rPr>
                <w:rFonts w:ascii="Calibri" w:eastAsia="Times New Roman" w:hAnsi="Calibri" w:cs="Calibri"/>
                <w:color w:val="000000"/>
                <w:sz w:val="22"/>
                <w:szCs w:val="22"/>
              </w:rPr>
            </w:pPr>
          </w:p>
        </w:tc>
      </w:tr>
      <w:tr w:rsidR="00E97792" w14:paraId="719A5FCF" w14:textId="77777777">
        <w:trPr>
          <w:trHeight w:val="300"/>
        </w:trPr>
        <w:tc>
          <w:tcPr>
            <w:tcW w:w="1344" w:type="dxa"/>
            <w:tcBorders>
              <w:top w:val="nil"/>
              <w:left w:val="nil"/>
              <w:bottom w:val="nil"/>
              <w:right w:val="nil"/>
            </w:tcBorders>
            <w:shd w:val="clear" w:color="auto" w:fill="auto"/>
            <w:noWrap/>
            <w:vAlign w:val="bottom"/>
            <w:hideMark/>
          </w:tcPr>
          <w:p w14:paraId="719A5FC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5FC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C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C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C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CE" w14:textId="77777777" w:rsidR="00861B61" w:rsidRPr="005E63F2" w:rsidRDefault="00D70D60">
            <w:pPr>
              <w:spacing w:after="0"/>
              <w:rPr>
                <w:rFonts w:ascii="Times New Roman" w:eastAsia="Times New Roman" w:hAnsi="Times New Roman" w:cs="Times New Roman"/>
                <w:sz w:val="20"/>
              </w:rPr>
            </w:pPr>
          </w:p>
        </w:tc>
      </w:tr>
      <w:tr w:rsidR="00E97792" w14:paraId="719A5FD7" w14:textId="77777777">
        <w:trPr>
          <w:trHeight w:val="300"/>
        </w:trPr>
        <w:tc>
          <w:tcPr>
            <w:tcW w:w="1344" w:type="dxa"/>
            <w:tcBorders>
              <w:top w:val="nil"/>
              <w:left w:val="nil"/>
              <w:bottom w:val="nil"/>
              <w:right w:val="nil"/>
            </w:tcBorders>
            <w:shd w:val="clear" w:color="auto" w:fill="auto"/>
            <w:noWrap/>
            <w:vAlign w:val="bottom"/>
            <w:hideMark/>
          </w:tcPr>
          <w:p w14:paraId="719A5F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5FD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D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D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D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D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D6" w14:textId="77777777" w:rsidR="00861B61" w:rsidRPr="005E63F2" w:rsidRDefault="00D70D60">
            <w:pPr>
              <w:spacing w:after="0"/>
              <w:rPr>
                <w:rFonts w:ascii="Times New Roman" w:eastAsia="Times New Roman" w:hAnsi="Times New Roman" w:cs="Times New Roman"/>
                <w:sz w:val="20"/>
              </w:rPr>
            </w:pPr>
          </w:p>
        </w:tc>
      </w:tr>
      <w:tr w:rsidR="00E97792" w14:paraId="719A5FDF" w14:textId="77777777">
        <w:trPr>
          <w:trHeight w:val="300"/>
        </w:trPr>
        <w:tc>
          <w:tcPr>
            <w:tcW w:w="1344" w:type="dxa"/>
            <w:tcBorders>
              <w:top w:val="nil"/>
              <w:left w:val="nil"/>
              <w:bottom w:val="nil"/>
              <w:right w:val="nil"/>
            </w:tcBorders>
            <w:shd w:val="clear" w:color="auto" w:fill="auto"/>
            <w:noWrap/>
            <w:vAlign w:val="bottom"/>
            <w:hideMark/>
          </w:tcPr>
          <w:p w14:paraId="719A5FD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5FD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D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D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D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DE" w14:textId="77777777" w:rsidR="00861B61" w:rsidRPr="005E63F2" w:rsidRDefault="00D70D60">
            <w:pPr>
              <w:spacing w:after="0"/>
              <w:rPr>
                <w:rFonts w:ascii="Times New Roman" w:eastAsia="Times New Roman" w:hAnsi="Times New Roman" w:cs="Times New Roman"/>
                <w:sz w:val="20"/>
              </w:rPr>
            </w:pPr>
          </w:p>
        </w:tc>
      </w:tr>
      <w:tr w:rsidR="00E97792" w14:paraId="719A5FE7" w14:textId="77777777">
        <w:trPr>
          <w:trHeight w:val="300"/>
        </w:trPr>
        <w:tc>
          <w:tcPr>
            <w:tcW w:w="1344" w:type="dxa"/>
            <w:tcBorders>
              <w:top w:val="nil"/>
              <w:left w:val="nil"/>
              <w:bottom w:val="nil"/>
              <w:right w:val="nil"/>
            </w:tcBorders>
            <w:shd w:val="clear" w:color="auto" w:fill="auto"/>
            <w:noWrap/>
            <w:vAlign w:val="bottom"/>
            <w:hideMark/>
          </w:tcPr>
          <w:p w14:paraId="719A5F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5FE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E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E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5FE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E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E6" w14:textId="77777777" w:rsidR="00861B61" w:rsidRPr="005E63F2" w:rsidRDefault="00D70D60">
            <w:pPr>
              <w:spacing w:after="0"/>
              <w:rPr>
                <w:rFonts w:ascii="Times New Roman" w:eastAsia="Times New Roman" w:hAnsi="Times New Roman" w:cs="Times New Roman"/>
                <w:sz w:val="20"/>
              </w:rPr>
            </w:pPr>
          </w:p>
        </w:tc>
      </w:tr>
      <w:tr w:rsidR="00E97792" w14:paraId="719A5FEF" w14:textId="77777777">
        <w:trPr>
          <w:trHeight w:val="300"/>
        </w:trPr>
        <w:tc>
          <w:tcPr>
            <w:tcW w:w="1344" w:type="dxa"/>
            <w:tcBorders>
              <w:top w:val="nil"/>
              <w:left w:val="nil"/>
              <w:bottom w:val="nil"/>
              <w:right w:val="nil"/>
            </w:tcBorders>
            <w:shd w:val="clear" w:color="auto" w:fill="auto"/>
            <w:noWrap/>
            <w:vAlign w:val="bottom"/>
            <w:hideMark/>
          </w:tcPr>
          <w:p w14:paraId="719A5F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5FE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E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E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5FE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E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EE" w14:textId="77777777" w:rsidR="00861B61" w:rsidRPr="005E63F2" w:rsidRDefault="00D70D60">
            <w:pPr>
              <w:spacing w:after="0"/>
              <w:rPr>
                <w:rFonts w:ascii="Times New Roman" w:eastAsia="Times New Roman" w:hAnsi="Times New Roman" w:cs="Times New Roman"/>
                <w:sz w:val="20"/>
              </w:rPr>
            </w:pPr>
          </w:p>
        </w:tc>
      </w:tr>
      <w:tr w:rsidR="00E97792" w14:paraId="719A5FF7" w14:textId="77777777">
        <w:trPr>
          <w:trHeight w:val="300"/>
        </w:trPr>
        <w:tc>
          <w:tcPr>
            <w:tcW w:w="1344" w:type="dxa"/>
            <w:tcBorders>
              <w:top w:val="nil"/>
              <w:left w:val="nil"/>
              <w:bottom w:val="nil"/>
              <w:right w:val="nil"/>
            </w:tcBorders>
            <w:shd w:val="clear" w:color="auto" w:fill="auto"/>
            <w:noWrap/>
            <w:vAlign w:val="bottom"/>
            <w:hideMark/>
          </w:tcPr>
          <w:p w14:paraId="719A5FF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5FF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F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F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F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F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F6" w14:textId="77777777" w:rsidR="00861B61" w:rsidRPr="005E63F2" w:rsidRDefault="00D70D60">
            <w:pPr>
              <w:spacing w:after="0"/>
              <w:rPr>
                <w:rFonts w:ascii="Times New Roman" w:eastAsia="Times New Roman" w:hAnsi="Times New Roman" w:cs="Times New Roman"/>
                <w:sz w:val="20"/>
              </w:rPr>
            </w:pPr>
          </w:p>
        </w:tc>
      </w:tr>
      <w:tr w:rsidR="00E97792" w14:paraId="719A5FFF" w14:textId="77777777">
        <w:trPr>
          <w:trHeight w:val="300"/>
        </w:trPr>
        <w:tc>
          <w:tcPr>
            <w:tcW w:w="1344" w:type="dxa"/>
            <w:tcBorders>
              <w:top w:val="nil"/>
              <w:left w:val="nil"/>
              <w:bottom w:val="nil"/>
              <w:right w:val="nil"/>
            </w:tcBorders>
            <w:shd w:val="clear" w:color="auto" w:fill="auto"/>
            <w:noWrap/>
            <w:vAlign w:val="bottom"/>
            <w:hideMark/>
          </w:tcPr>
          <w:p w14:paraId="719A5FF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5FF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5FF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5FF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5FF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5FF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5FFE" w14:textId="77777777" w:rsidR="00861B61" w:rsidRPr="005E63F2" w:rsidRDefault="00D70D60">
            <w:pPr>
              <w:spacing w:after="0"/>
              <w:rPr>
                <w:rFonts w:ascii="Times New Roman" w:eastAsia="Times New Roman" w:hAnsi="Times New Roman" w:cs="Times New Roman"/>
                <w:sz w:val="20"/>
              </w:rPr>
            </w:pPr>
          </w:p>
        </w:tc>
      </w:tr>
      <w:tr w:rsidR="00E97792" w14:paraId="719A6006" w14:textId="77777777">
        <w:trPr>
          <w:trHeight w:val="300"/>
        </w:trPr>
        <w:tc>
          <w:tcPr>
            <w:tcW w:w="3329" w:type="dxa"/>
            <w:gridSpan w:val="2"/>
            <w:tcBorders>
              <w:top w:val="nil"/>
              <w:left w:val="nil"/>
              <w:bottom w:val="nil"/>
              <w:right w:val="nil"/>
            </w:tcBorders>
            <w:shd w:val="clear" w:color="auto" w:fill="auto"/>
            <w:noWrap/>
            <w:vAlign w:val="bottom"/>
            <w:hideMark/>
          </w:tcPr>
          <w:p w14:paraId="719A600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001"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00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0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0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05" w14:textId="77777777" w:rsidR="00861B61" w:rsidRPr="005E63F2" w:rsidRDefault="00D70D60">
            <w:pPr>
              <w:spacing w:after="0"/>
              <w:rPr>
                <w:rFonts w:ascii="Times New Roman" w:eastAsia="Times New Roman" w:hAnsi="Times New Roman" w:cs="Times New Roman"/>
                <w:sz w:val="20"/>
              </w:rPr>
            </w:pPr>
          </w:p>
        </w:tc>
      </w:tr>
      <w:tr w:rsidR="00E97792" w14:paraId="719A600E" w14:textId="77777777">
        <w:trPr>
          <w:trHeight w:val="300"/>
        </w:trPr>
        <w:tc>
          <w:tcPr>
            <w:tcW w:w="1344" w:type="dxa"/>
            <w:tcBorders>
              <w:top w:val="nil"/>
              <w:left w:val="nil"/>
              <w:bottom w:val="nil"/>
              <w:right w:val="nil"/>
            </w:tcBorders>
            <w:shd w:val="clear" w:color="auto" w:fill="auto"/>
            <w:noWrap/>
            <w:vAlign w:val="bottom"/>
            <w:hideMark/>
          </w:tcPr>
          <w:p w14:paraId="719A6007"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008"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00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0A"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00B"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00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0D" w14:textId="77777777" w:rsidR="00861B61" w:rsidRPr="005E63F2" w:rsidRDefault="00D70D60">
            <w:pPr>
              <w:spacing w:after="0"/>
              <w:rPr>
                <w:rFonts w:ascii="Times New Roman" w:eastAsia="Times New Roman" w:hAnsi="Times New Roman" w:cs="Times New Roman"/>
                <w:sz w:val="20"/>
              </w:rPr>
            </w:pPr>
          </w:p>
        </w:tc>
      </w:tr>
      <w:tr w:rsidR="00E97792" w14:paraId="719A6012" w14:textId="77777777">
        <w:trPr>
          <w:trHeight w:val="300"/>
        </w:trPr>
        <w:tc>
          <w:tcPr>
            <w:tcW w:w="1344" w:type="dxa"/>
            <w:tcBorders>
              <w:top w:val="nil"/>
              <w:left w:val="nil"/>
              <w:bottom w:val="nil"/>
              <w:right w:val="nil"/>
            </w:tcBorders>
            <w:shd w:val="clear" w:color="auto" w:fill="auto"/>
            <w:noWrap/>
            <w:vAlign w:val="bottom"/>
            <w:hideMark/>
          </w:tcPr>
          <w:p w14:paraId="719A600F"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01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32 ως έχει   ΔΕΚΤΟ ΚΑΤΑ ΠΛΕΙΟΨΗΦΙΑ</w:t>
            </w:r>
          </w:p>
        </w:tc>
        <w:tc>
          <w:tcPr>
            <w:tcW w:w="1155" w:type="dxa"/>
            <w:tcBorders>
              <w:top w:val="nil"/>
              <w:left w:val="nil"/>
              <w:bottom w:val="nil"/>
              <w:right w:val="nil"/>
            </w:tcBorders>
            <w:shd w:val="clear" w:color="auto" w:fill="auto"/>
            <w:noWrap/>
            <w:vAlign w:val="bottom"/>
            <w:hideMark/>
          </w:tcPr>
          <w:p w14:paraId="719A6011" w14:textId="77777777" w:rsidR="00861B61" w:rsidRPr="005E63F2" w:rsidRDefault="00D70D60">
            <w:pPr>
              <w:spacing w:after="0"/>
              <w:rPr>
                <w:rFonts w:ascii="Calibri" w:eastAsia="Times New Roman" w:hAnsi="Calibri" w:cs="Calibri"/>
                <w:color w:val="000000"/>
                <w:sz w:val="22"/>
                <w:szCs w:val="22"/>
              </w:rPr>
            </w:pPr>
          </w:p>
        </w:tc>
      </w:tr>
      <w:tr w:rsidR="00E97792" w14:paraId="719A601A" w14:textId="77777777">
        <w:trPr>
          <w:trHeight w:val="300"/>
        </w:trPr>
        <w:tc>
          <w:tcPr>
            <w:tcW w:w="1344" w:type="dxa"/>
            <w:tcBorders>
              <w:top w:val="nil"/>
              <w:left w:val="nil"/>
              <w:bottom w:val="nil"/>
              <w:right w:val="nil"/>
            </w:tcBorders>
            <w:shd w:val="clear" w:color="auto" w:fill="auto"/>
            <w:noWrap/>
            <w:vAlign w:val="bottom"/>
            <w:hideMark/>
          </w:tcPr>
          <w:p w14:paraId="719A601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01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1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1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1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19" w14:textId="77777777" w:rsidR="00861B61" w:rsidRPr="005E63F2" w:rsidRDefault="00D70D60">
            <w:pPr>
              <w:spacing w:after="0"/>
              <w:rPr>
                <w:rFonts w:ascii="Times New Roman" w:eastAsia="Times New Roman" w:hAnsi="Times New Roman" w:cs="Times New Roman"/>
                <w:sz w:val="20"/>
              </w:rPr>
            </w:pPr>
          </w:p>
        </w:tc>
      </w:tr>
      <w:tr w:rsidR="00E97792" w14:paraId="719A6022" w14:textId="77777777">
        <w:trPr>
          <w:trHeight w:val="300"/>
        </w:trPr>
        <w:tc>
          <w:tcPr>
            <w:tcW w:w="1344" w:type="dxa"/>
            <w:tcBorders>
              <w:top w:val="nil"/>
              <w:left w:val="nil"/>
              <w:bottom w:val="nil"/>
              <w:right w:val="nil"/>
            </w:tcBorders>
            <w:shd w:val="clear" w:color="auto" w:fill="auto"/>
            <w:noWrap/>
            <w:vAlign w:val="bottom"/>
            <w:hideMark/>
          </w:tcPr>
          <w:p w14:paraId="719A601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01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1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1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2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21" w14:textId="77777777" w:rsidR="00861B61" w:rsidRPr="005E63F2" w:rsidRDefault="00D70D60">
            <w:pPr>
              <w:spacing w:after="0"/>
              <w:rPr>
                <w:rFonts w:ascii="Times New Roman" w:eastAsia="Times New Roman" w:hAnsi="Times New Roman" w:cs="Times New Roman"/>
                <w:sz w:val="20"/>
              </w:rPr>
            </w:pPr>
          </w:p>
        </w:tc>
      </w:tr>
      <w:tr w:rsidR="00E97792" w14:paraId="719A602A" w14:textId="77777777">
        <w:trPr>
          <w:trHeight w:val="300"/>
        </w:trPr>
        <w:tc>
          <w:tcPr>
            <w:tcW w:w="1344" w:type="dxa"/>
            <w:tcBorders>
              <w:top w:val="nil"/>
              <w:left w:val="nil"/>
              <w:bottom w:val="nil"/>
              <w:right w:val="nil"/>
            </w:tcBorders>
            <w:shd w:val="clear" w:color="auto" w:fill="auto"/>
            <w:noWrap/>
            <w:vAlign w:val="bottom"/>
            <w:hideMark/>
          </w:tcPr>
          <w:p w14:paraId="719A602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02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2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2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2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29" w14:textId="77777777" w:rsidR="00861B61" w:rsidRPr="005E63F2" w:rsidRDefault="00D70D60">
            <w:pPr>
              <w:spacing w:after="0"/>
              <w:rPr>
                <w:rFonts w:ascii="Times New Roman" w:eastAsia="Times New Roman" w:hAnsi="Times New Roman" w:cs="Times New Roman"/>
                <w:sz w:val="20"/>
              </w:rPr>
            </w:pPr>
          </w:p>
        </w:tc>
      </w:tr>
      <w:tr w:rsidR="00E97792" w14:paraId="719A6032" w14:textId="77777777">
        <w:trPr>
          <w:trHeight w:val="300"/>
        </w:trPr>
        <w:tc>
          <w:tcPr>
            <w:tcW w:w="1344" w:type="dxa"/>
            <w:tcBorders>
              <w:top w:val="nil"/>
              <w:left w:val="nil"/>
              <w:bottom w:val="nil"/>
              <w:right w:val="nil"/>
            </w:tcBorders>
            <w:shd w:val="clear" w:color="auto" w:fill="auto"/>
            <w:noWrap/>
            <w:vAlign w:val="bottom"/>
            <w:hideMark/>
          </w:tcPr>
          <w:p w14:paraId="719A602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02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2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02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3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31" w14:textId="77777777" w:rsidR="00861B61" w:rsidRPr="005E63F2" w:rsidRDefault="00D70D60">
            <w:pPr>
              <w:spacing w:after="0"/>
              <w:rPr>
                <w:rFonts w:ascii="Times New Roman" w:eastAsia="Times New Roman" w:hAnsi="Times New Roman" w:cs="Times New Roman"/>
                <w:sz w:val="20"/>
              </w:rPr>
            </w:pPr>
          </w:p>
        </w:tc>
      </w:tr>
      <w:tr w:rsidR="00E97792" w14:paraId="719A603A" w14:textId="77777777">
        <w:trPr>
          <w:trHeight w:val="300"/>
        </w:trPr>
        <w:tc>
          <w:tcPr>
            <w:tcW w:w="1344" w:type="dxa"/>
            <w:tcBorders>
              <w:top w:val="nil"/>
              <w:left w:val="nil"/>
              <w:bottom w:val="nil"/>
              <w:right w:val="nil"/>
            </w:tcBorders>
            <w:shd w:val="clear" w:color="auto" w:fill="auto"/>
            <w:noWrap/>
            <w:vAlign w:val="bottom"/>
            <w:hideMark/>
          </w:tcPr>
          <w:p w14:paraId="719A60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03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3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3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3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39" w14:textId="77777777" w:rsidR="00861B61" w:rsidRPr="005E63F2" w:rsidRDefault="00D70D60">
            <w:pPr>
              <w:spacing w:after="0"/>
              <w:rPr>
                <w:rFonts w:ascii="Times New Roman" w:eastAsia="Times New Roman" w:hAnsi="Times New Roman" w:cs="Times New Roman"/>
                <w:sz w:val="20"/>
              </w:rPr>
            </w:pPr>
          </w:p>
        </w:tc>
      </w:tr>
      <w:tr w:rsidR="00E97792" w14:paraId="719A6042" w14:textId="77777777">
        <w:trPr>
          <w:trHeight w:val="300"/>
        </w:trPr>
        <w:tc>
          <w:tcPr>
            <w:tcW w:w="1344" w:type="dxa"/>
            <w:tcBorders>
              <w:top w:val="nil"/>
              <w:left w:val="nil"/>
              <w:bottom w:val="nil"/>
              <w:right w:val="nil"/>
            </w:tcBorders>
            <w:shd w:val="clear" w:color="auto" w:fill="auto"/>
            <w:noWrap/>
            <w:vAlign w:val="bottom"/>
            <w:hideMark/>
          </w:tcPr>
          <w:p w14:paraId="719A603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03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3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3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3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4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41" w14:textId="77777777" w:rsidR="00861B61" w:rsidRPr="005E63F2" w:rsidRDefault="00D70D60">
            <w:pPr>
              <w:spacing w:after="0"/>
              <w:rPr>
                <w:rFonts w:ascii="Times New Roman" w:eastAsia="Times New Roman" w:hAnsi="Times New Roman" w:cs="Times New Roman"/>
                <w:sz w:val="20"/>
              </w:rPr>
            </w:pPr>
          </w:p>
        </w:tc>
      </w:tr>
      <w:tr w:rsidR="00E97792" w14:paraId="719A604A" w14:textId="77777777">
        <w:trPr>
          <w:trHeight w:val="300"/>
        </w:trPr>
        <w:tc>
          <w:tcPr>
            <w:tcW w:w="1344" w:type="dxa"/>
            <w:tcBorders>
              <w:top w:val="nil"/>
              <w:left w:val="nil"/>
              <w:bottom w:val="nil"/>
              <w:right w:val="nil"/>
            </w:tcBorders>
            <w:shd w:val="clear" w:color="auto" w:fill="auto"/>
            <w:noWrap/>
            <w:vAlign w:val="bottom"/>
            <w:hideMark/>
          </w:tcPr>
          <w:p w14:paraId="719A604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04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4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4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4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4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49" w14:textId="77777777" w:rsidR="00861B61" w:rsidRPr="005E63F2" w:rsidRDefault="00D70D60">
            <w:pPr>
              <w:spacing w:after="0"/>
              <w:rPr>
                <w:rFonts w:ascii="Times New Roman" w:eastAsia="Times New Roman" w:hAnsi="Times New Roman" w:cs="Times New Roman"/>
                <w:sz w:val="20"/>
              </w:rPr>
            </w:pPr>
          </w:p>
        </w:tc>
      </w:tr>
      <w:tr w:rsidR="00E97792" w14:paraId="719A6051" w14:textId="77777777">
        <w:trPr>
          <w:trHeight w:val="300"/>
        </w:trPr>
        <w:tc>
          <w:tcPr>
            <w:tcW w:w="3329" w:type="dxa"/>
            <w:gridSpan w:val="2"/>
            <w:tcBorders>
              <w:top w:val="nil"/>
              <w:left w:val="nil"/>
              <w:bottom w:val="nil"/>
              <w:right w:val="nil"/>
            </w:tcBorders>
            <w:shd w:val="clear" w:color="auto" w:fill="auto"/>
            <w:noWrap/>
            <w:vAlign w:val="bottom"/>
            <w:hideMark/>
          </w:tcPr>
          <w:p w14:paraId="719A604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04C"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0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4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4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50" w14:textId="77777777" w:rsidR="00861B61" w:rsidRPr="005E63F2" w:rsidRDefault="00D70D60">
            <w:pPr>
              <w:spacing w:after="0"/>
              <w:rPr>
                <w:rFonts w:ascii="Times New Roman" w:eastAsia="Times New Roman" w:hAnsi="Times New Roman" w:cs="Times New Roman"/>
                <w:sz w:val="20"/>
              </w:rPr>
            </w:pPr>
          </w:p>
        </w:tc>
      </w:tr>
      <w:tr w:rsidR="00E97792" w14:paraId="719A6059" w14:textId="77777777">
        <w:trPr>
          <w:trHeight w:val="300"/>
        </w:trPr>
        <w:tc>
          <w:tcPr>
            <w:tcW w:w="1344" w:type="dxa"/>
            <w:tcBorders>
              <w:top w:val="nil"/>
              <w:left w:val="nil"/>
              <w:bottom w:val="nil"/>
              <w:right w:val="nil"/>
            </w:tcBorders>
            <w:shd w:val="clear" w:color="auto" w:fill="auto"/>
            <w:noWrap/>
            <w:vAlign w:val="bottom"/>
            <w:hideMark/>
          </w:tcPr>
          <w:p w14:paraId="719A6052"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053"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05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55"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056"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05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58" w14:textId="77777777" w:rsidR="00861B61" w:rsidRPr="005E63F2" w:rsidRDefault="00D70D60">
            <w:pPr>
              <w:spacing w:after="0"/>
              <w:rPr>
                <w:rFonts w:ascii="Times New Roman" w:eastAsia="Times New Roman" w:hAnsi="Times New Roman" w:cs="Times New Roman"/>
                <w:sz w:val="20"/>
              </w:rPr>
            </w:pPr>
          </w:p>
        </w:tc>
      </w:tr>
      <w:tr w:rsidR="00E97792" w14:paraId="719A605D" w14:textId="77777777">
        <w:trPr>
          <w:trHeight w:val="300"/>
        </w:trPr>
        <w:tc>
          <w:tcPr>
            <w:tcW w:w="1344" w:type="dxa"/>
            <w:tcBorders>
              <w:top w:val="nil"/>
              <w:left w:val="nil"/>
              <w:bottom w:val="nil"/>
              <w:right w:val="nil"/>
            </w:tcBorders>
            <w:shd w:val="clear" w:color="auto" w:fill="auto"/>
            <w:noWrap/>
            <w:vAlign w:val="bottom"/>
            <w:hideMark/>
          </w:tcPr>
          <w:p w14:paraId="719A605A"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05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33 ως έχει   ΔΕΚΤΟ ΚΑΤΑ ΠΛΕΙΟΨΗΦΙΑ</w:t>
            </w:r>
          </w:p>
        </w:tc>
        <w:tc>
          <w:tcPr>
            <w:tcW w:w="1155" w:type="dxa"/>
            <w:tcBorders>
              <w:top w:val="nil"/>
              <w:left w:val="nil"/>
              <w:bottom w:val="nil"/>
              <w:right w:val="nil"/>
            </w:tcBorders>
            <w:shd w:val="clear" w:color="auto" w:fill="auto"/>
            <w:noWrap/>
            <w:vAlign w:val="bottom"/>
            <w:hideMark/>
          </w:tcPr>
          <w:p w14:paraId="719A605C" w14:textId="77777777" w:rsidR="00861B61" w:rsidRPr="005E63F2" w:rsidRDefault="00D70D60">
            <w:pPr>
              <w:spacing w:after="0"/>
              <w:rPr>
                <w:rFonts w:ascii="Calibri" w:eastAsia="Times New Roman" w:hAnsi="Calibri" w:cs="Calibri"/>
                <w:color w:val="000000"/>
                <w:sz w:val="22"/>
                <w:szCs w:val="22"/>
              </w:rPr>
            </w:pPr>
          </w:p>
        </w:tc>
      </w:tr>
      <w:tr w:rsidR="00E97792" w14:paraId="719A6065" w14:textId="77777777">
        <w:trPr>
          <w:trHeight w:val="300"/>
        </w:trPr>
        <w:tc>
          <w:tcPr>
            <w:tcW w:w="1344" w:type="dxa"/>
            <w:tcBorders>
              <w:top w:val="nil"/>
              <w:left w:val="nil"/>
              <w:bottom w:val="nil"/>
              <w:right w:val="nil"/>
            </w:tcBorders>
            <w:shd w:val="clear" w:color="auto" w:fill="auto"/>
            <w:noWrap/>
            <w:vAlign w:val="bottom"/>
            <w:hideMark/>
          </w:tcPr>
          <w:p w14:paraId="719A605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05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6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6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6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64" w14:textId="77777777" w:rsidR="00861B61" w:rsidRPr="005E63F2" w:rsidRDefault="00D70D60">
            <w:pPr>
              <w:spacing w:after="0"/>
              <w:rPr>
                <w:rFonts w:ascii="Times New Roman" w:eastAsia="Times New Roman" w:hAnsi="Times New Roman" w:cs="Times New Roman"/>
                <w:sz w:val="20"/>
              </w:rPr>
            </w:pPr>
          </w:p>
        </w:tc>
      </w:tr>
      <w:tr w:rsidR="00E97792" w14:paraId="719A606D" w14:textId="77777777">
        <w:trPr>
          <w:trHeight w:val="300"/>
        </w:trPr>
        <w:tc>
          <w:tcPr>
            <w:tcW w:w="1344" w:type="dxa"/>
            <w:tcBorders>
              <w:top w:val="nil"/>
              <w:left w:val="nil"/>
              <w:bottom w:val="nil"/>
              <w:right w:val="nil"/>
            </w:tcBorders>
            <w:shd w:val="clear" w:color="auto" w:fill="auto"/>
            <w:noWrap/>
            <w:vAlign w:val="bottom"/>
            <w:hideMark/>
          </w:tcPr>
          <w:p w14:paraId="719A60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06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6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6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06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6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6C" w14:textId="77777777" w:rsidR="00861B61" w:rsidRPr="005E63F2" w:rsidRDefault="00D70D60">
            <w:pPr>
              <w:spacing w:after="0"/>
              <w:rPr>
                <w:rFonts w:ascii="Times New Roman" w:eastAsia="Times New Roman" w:hAnsi="Times New Roman" w:cs="Times New Roman"/>
                <w:sz w:val="20"/>
              </w:rPr>
            </w:pPr>
          </w:p>
        </w:tc>
      </w:tr>
      <w:tr w:rsidR="00E97792" w14:paraId="719A6075" w14:textId="77777777">
        <w:trPr>
          <w:trHeight w:val="300"/>
        </w:trPr>
        <w:tc>
          <w:tcPr>
            <w:tcW w:w="1344" w:type="dxa"/>
            <w:tcBorders>
              <w:top w:val="nil"/>
              <w:left w:val="nil"/>
              <w:bottom w:val="nil"/>
              <w:right w:val="nil"/>
            </w:tcBorders>
            <w:shd w:val="clear" w:color="auto" w:fill="auto"/>
            <w:noWrap/>
            <w:vAlign w:val="bottom"/>
            <w:hideMark/>
          </w:tcPr>
          <w:p w14:paraId="719A60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06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7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7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7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74" w14:textId="77777777" w:rsidR="00861B61" w:rsidRPr="005E63F2" w:rsidRDefault="00D70D60">
            <w:pPr>
              <w:spacing w:after="0"/>
              <w:rPr>
                <w:rFonts w:ascii="Times New Roman" w:eastAsia="Times New Roman" w:hAnsi="Times New Roman" w:cs="Times New Roman"/>
                <w:sz w:val="20"/>
              </w:rPr>
            </w:pPr>
          </w:p>
        </w:tc>
      </w:tr>
      <w:tr w:rsidR="00E97792" w14:paraId="719A607D" w14:textId="77777777">
        <w:trPr>
          <w:trHeight w:val="300"/>
        </w:trPr>
        <w:tc>
          <w:tcPr>
            <w:tcW w:w="1344" w:type="dxa"/>
            <w:tcBorders>
              <w:top w:val="nil"/>
              <w:left w:val="nil"/>
              <w:bottom w:val="nil"/>
              <w:right w:val="nil"/>
            </w:tcBorders>
            <w:shd w:val="clear" w:color="auto" w:fill="auto"/>
            <w:noWrap/>
            <w:vAlign w:val="bottom"/>
            <w:hideMark/>
          </w:tcPr>
          <w:p w14:paraId="719A60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07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7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7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7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7C" w14:textId="77777777" w:rsidR="00861B61" w:rsidRPr="005E63F2" w:rsidRDefault="00D70D60">
            <w:pPr>
              <w:spacing w:after="0"/>
              <w:rPr>
                <w:rFonts w:ascii="Times New Roman" w:eastAsia="Times New Roman" w:hAnsi="Times New Roman" w:cs="Times New Roman"/>
                <w:sz w:val="20"/>
              </w:rPr>
            </w:pPr>
          </w:p>
        </w:tc>
      </w:tr>
      <w:tr w:rsidR="00E97792" w14:paraId="719A6085" w14:textId="77777777">
        <w:trPr>
          <w:trHeight w:val="300"/>
        </w:trPr>
        <w:tc>
          <w:tcPr>
            <w:tcW w:w="1344" w:type="dxa"/>
            <w:tcBorders>
              <w:top w:val="nil"/>
              <w:left w:val="nil"/>
              <w:bottom w:val="nil"/>
              <w:right w:val="nil"/>
            </w:tcBorders>
            <w:shd w:val="clear" w:color="auto" w:fill="auto"/>
            <w:noWrap/>
            <w:vAlign w:val="bottom"/>
            <w:hideMark/>
          </w:tcPr>
          <w:p w14:paraId="719A60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07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8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8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8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8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84" w14:textId="77777777" w:rsidR="00861B61" w:rsidRPr="005E63F2" w:rsidRDefault="00D70D60">
            <w:pPr>
              <w:spacing w:after="0"/>
              <w:rPr>
                <w:rFonts w:ascii="Times New Roman" w:eastAsia="Times New Roman" w:hAnsi="Times New Roman" w:cs="Times New Roman"/>
                <w:sz w:val="20"/>
              </w:rPr>
            </w:pPr>
          </w:p>
        </w:tc>
      </w:tr>
      <w:tr w:rsidR="00E97792" w14:paraId="719A608D" w14:textId="77777777">
        <w:trPr>
          <w:trHeight w:val="300"/>
        </w:trPr>
        <w:tc>
          <w:tcPr>
            <w:tcW w:w="1344" w:type="dxa"/>
            <w:tcBorders>
              <w:top w:val="nil"/>
              <w:left w:val="nil"/>
              <w:bottom w:val="nil"/>
              <w:right w:val="nil"/>
            </w:tcBorders>
            <w:shd w:val="clear" w:color="auto" w:fill="auto"/>
            <w:noWrap/>
            <w:vAlign w:val="bottom"/>
            <w:hideMark/>
          </w:tcPr>
          <w:p w14:paraId="719A608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08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8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8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8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8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8C" w14:textId="77777777" w:rsidR="00861B61" w:rsidRPr="005E63F2" w:rsidRDefault="00D70D60">
            <w:pPr>
              <w:spacing w:after="0"/>
              <w:rPr>
                <w:rFonts w:ascii="Times New Roman" w:eastAsia="Times New Roman" w:hAnsi="Times New Roman" w:cs="Times New Roman"/>
                <w:sz w:val="20"/>
              </w:rPr>
            </w:pPr>
          </w:p>
        </w:tc>
      </w:tr>
      <w:tr w:rsidR="00E97792" w14:paraId="719A6095" w14:textId="77777777">
        <w:trPr>
          <w:trHeight w:val="300"/>
        </w:trPr>
        <w:tc>
          <w:tcPr>
            <w:tcW w:w="1344" w:type="dxa"/>
            <w:tcBorders>
              <w:top w:val="nil"/>
              <w:left w:val="nil"/>
              <w:bottom w:val="nil"/>
              <w:right w:val="nil"/>
            </w:tcBorders>
            <w:shd w:val="clear" w:color="auto" w:fill="auto"/>
            <w:noWrap/>
            <w:vAlign w:val="bottom"/>
            <w:hideMark/>
          </w:tcPr>
          <w:p w14:paraId="719A608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08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9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9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9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9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94" w14:textId="77777777" w:rsidR="00861B61" w:rsidRPr="005E63F2" w:rsidRDefault="00D70D60">
            <w:pPr>
              <w:spacing w:after="0"/>
              <w:rPr>
                <w:rFonts w:ascii="Times New Roman" w:eastAsia="Times New Roman" w:hAnsi="Times New Roman" w:cs="Times New Roman"/>
                <w:sz w:val="20"/>
              </w:rPr>
            </w:pPr>
          </w:p>
        </w:tc>
      </w:tr>
      <w:tr w:rsidR="00E97792" w14:paraId="719A609C" w14:textId="77777777">
        <w:trPr>
          <w:trHeight w:val="300"/>
        </w:trPr>
        <w:tc>
          <w:tcPr>
            <w:tcW w:w="3329" w:type="dxa"/>
            <w:gridSpan w:val="2"/>
            <w:tcBorders>
              <w:top w:val="nil"/>
              <w:left w:val="nil"/>
              <w:bottom w:val="nil"/>
              <w:right w:val="nil"/>
            </w:tcBorders>
            <w:shd w:val="clear" w:color="auto" w:fill="auto"/>
            <w:noWrap/>
            <w:vAlign w:val="bottom"/>
            <w:hideMark/>
          </w:tcPr>
          <w:p w14:paraId="719A609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097"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0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9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9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9B" w14:textId="77777777" w:rsidR="00861B61" w:rsidRPr="005E63F2" w:rsidRDefault="00D70D60">
            <w:pPr>
              <w:spacing w:after="0"/>
              <w:rPr>
                <w:rFonts w:ascii="Times New Roman" w:eastAsia="Times New Roman" w:hAnsi="Times New Roman" w:cs="Times New Roman"/>
                <w:sz w:val="20"/>
              </w:rPr>
            </w:pPr>
          </w:p>
        </w:tc>
      </w:tr>
      <w:tr w:rsidR="00E97792" w14:paraId="719A60A4" w14:textId="77777777">
        <w:trPr>
          <w:trHeight w:val="300"/>
        </w:trPr>
        <w:tc>
          <w:tcPr>
            <w:tcW w:w="1344" w:type="dxa"/>
            <w:tcBorders>
              <w:top w:val="nil"/>
              <w:left w:val="nil"/>
              <w:bottom w:val="nil"/>
              <w:right w:val="nil"/>
            </w:tcBorders>
            <w:shd w:val="clear" w:color="auto" w:fill="auto"/>
            <w:noWrap/>
            <w:vAlign w:val="bottom"/>
            <w:hideMark/>
          </w:tcPr>
          <w:p w14:paraId="719A609D"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09E"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09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A0"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0A1"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0A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A3" w14:textId="77777777" w:rsidR="00861B61" w:rsidRPr="005E63F2" w:rsidRDefault="00D70D60">
            <w:pPr>
              <w:spacing w:after="0"/>
              <w:rPr>
                <w:rFonts w:ascii="Times New Roman" w:eastAsia="Times New Roman" w:hAnsi="Times New Roman" w:cs="Times New Roman"/>
                <w:sz w:val="20"/>
              </w:rPr>
            </w:pPr>
          </w:p>
        </w:tc>
      </w:tr>
      <w:tr w:rsidR="00E97792" w14:paraId="719A60A8" w14:textId="77777777">
        <w:trPr>
          <w:trHeight w:val="300"/>
        </w:trPr>
        <w:tc>
          <w:tcPr>
            <w:tcW w:w="1344" w:type="dxa"/>
            <w:tcBorders>
              <w:top w:val="nil"/>
              <w:left w:val="nil"/>
              <w:bottom w:val="nil"/>
              <w:right w:val="nil"/>
            </w:tcBorders>
            <w:shd w:val="clear" w:color="auto" w:fill="auto"/>
            <w:noWrap/>
            <w:vAlign w:val="bottom"/>
            <w:hideMark/>
          </w:tcPr>
          <w:p w14:paraId="719A60A5"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0A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34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60A7" w14:textId="77777777" w:rsidR="00861B61" w:rsidRPr="005E63F2" w:rsidRDefault="00D70D60">
            <w:pPr>
              <w:spacing w:after="0"/>
              <w:rPr>
                <w:rFonts w:ascii="Calibri" w:eastAsia="Times New Roman" w:hAnsi="Calibri" w:cs="Calibri"/>
                <w:color w:val="000000"/>
                <w:sz w:val="22"/>
                <w:szCs w:val="22"/>
              </w:rPr>
            </w:pPr>
          </w:p>
        </w:tc>
      </w:tr>
      <w:tr w:rsidR="00E97792" w14:paraId="719A60B0" w14:textId="77777777">
        <w:trPr>
          <w:trHeight w:val="300"/>
        </w:trPr>
        <w:tc>
          <w:tcPr>
            <w:tcW w:w="1344" w:type="dxa"/>
            <w:tcBorders>
              <w:top w:val="nil"/>
              <w:left w:val="nil"/>
              <w:bottom w:val="nil"/>
              <w:right w:val="nil"/>
            </w:tcBorders>
            <w:shd w:val="clear" w:color="auto" w:fill="auto"/>
            <w:noWrap/>
            <w:vAlign w:val="bottom"/>
            <w:hideMark/>
          </w:tcPr>
          <w:p w14:paraId="719A60A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0A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A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A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A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AF" w14:textId="77777777" w:rsidR="00861B61" w:rsidRPr="005E63F2" w:rsidRDefault="00D70D60">
            <w:pPr>
              <w:spacing w:after="0"/>
              <w:rPr>
                <w:rFonts w:ascii="Times New Roman" w:eastAsia="Times New Roman" w:hAnsi="Times New Roman" w:cs="Times New Roman"/>
                <w:sz w:val="20"/>
              </w:rPr>
            </w:pPr>
          </w:p>
        </w:tc>
      </w:tr>
      <w:tr w:rsidR="00E97792" w14:paraId="719A60B8" w14:textId="77777777">
        <w:trPr>
          <w:trHeight w:val="300"/>
        </w:trPr>
        <w:tc>
          <w:tcPr>
            <w:tcW w:w="1344" w:type="dxa"/>
            <w:tcBorders>
              <w:top w:val="nil"/>
              <w:left w:val="nil"/>
              <w:bottom w:val="nil"/>
              <w:right w:val="nil"/>
            </w:tcBorders>
            <w:shd w:val="clear" w:color="auto" w:fill="auto"/>
            <w:noWrap/>
            <w:vAlign w:val="bottom"/>
            <w:hideMark/>
          </w:tcPr>
          <w:p w14:paraId="719A60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0B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B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B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B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B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B7" w14:textId="77777777" w:rsidR="00861B61" w:rsidRPr="005E63F2" w:rsidRDefault="00D70D60">
            <w:pPr>
              <w:spacing w:after="0"/>
              <w:rPr>
                <w:rFonts w:ascii="Times New Roman" w:eastAsia="Times New Roman" w:hAnsi="Times New Roman" w:cs="Times New Roman"/>
                <w:sz w:val="20"/>
              </w:rPr>
            </w:pPr>
          </w:p>
        </w:tc>
      </w:tr>
      <w:tr w:rsidR="00E97792" w14:paraId="719A60C0" w14:textId="77777777">
        <w:trPr>
          <w:trHeight w:val="300"/>
        </w:trPr>
        <w:tc>
          <w:tcPr>
            <w:tcW w:w="1344" w:type="dxa"/>
            <w:tcBorders>
              <w:top w:val="nil"/>
              <w:left w:val="nil"/>
              <w:bottom w:val="nil"/>
              <w:right w:val="nil"/>
            </w:tcBorders>
            <w:shd w:val="clear" w:color="auto" w:fill="auto"/>
            <w:noWrap/>
            <w:vAlign w:val="bottom"/>
            <w:hideMark/>
          </w:tcPr>
          <w:p w14:paraId="719A60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0B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B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B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B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BF" w14:textId="77777777" w:rsidR="00861B61" w:rsidRPr="005E63F2" w:rsidRDefault="00D70D60">
            <w:pPr>
              <w:spacing w:after="0"/>
              <w:rPr>
                <w:rFonts w:ascii="Times New Roman" w:eastAsia="Times New Roman" w:hAnsi="Times New Roman" w:cs="Times New Roman"/>
                <w:sz w:val="20"/>
              </w:rPr>
            </w:pPr>
          </w:p>
        </w:tc>
      </w:tr>
      <w:tr w:rsidR="00E97792" w14:paraId="719A60C8" w14:textId="77777777">
        <w:trPr>
          <w:trHeight w:val="300"/>
        </w:trPr>
        <w:tc>
          <w:tcPr>
            <w:tcW w:w="1344" w:type="dxa"/>
            <w:tcBorders>
              <w:top w:val="nil"/>
              <w:left w:val="nil"/>
              <w:bottom w:val="nil"/>
              <w:right w:val="nil"/>
            </w:tcBorders>
            <w:shd w:val="clear" w:color="auto" w:fill="auto"/>
            <w:noWrap/>
            <w:vAlign w:val="bottom"/>
            <w:hideMark/>
          </w:tcPr>
          <w:p w14:paraId="719A60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0C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C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0C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C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C7" w14:textId="77777777" w:rsidR="00861B61" w:rsidRPr="005E63F2" w:rsidRDefault="00D70D60">
            <w:pPr>
              <w:spacing w:after="0"/>
              <w:rPr>
                <w:rFonts w:ascii="Times New Roman" w:eastAsia="Times New Roman" w:hAnsi="Times New Roman" w:cs="Times New Roman"/>
                <w:sz w:val="20"/>
              </w:rPr>
            </w:pPr>
          </w:p>
        </w:tc>
      </w:tr>
      <w:tr w:rsidR="00E97792" w14:paraId="719A60D0" w14:textId="77777777">
        <w:trPr>
          <w:trHeight w:val="300"/>
        </w:trPr>
        <w:tc>
          <w:tcPr>
            <w:tcW w:w="1344" w:type="dxa"/>
            <w:tcBorders>
              <w:top w:val="nil"/>
              <w:left w:val="nil"/>
              <w:bottom w:val="nil"/>
              <w:right w:val="nil"/>
            </w:tcBorders>
            <w:shd w:val="clear" w:color="auto" w:fill="auto"/>
            <w:noWrap/>
            <w:vAlign w:val="bottom"/>
            <w:hideMark/>
          </w:tcPr>
          <w:p w14:paraId="719A60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0C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C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C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C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CF" w14:textId="77777777" w:rsidR="00861B61" w:rsidRPr="005E63F2" w:rsidRDefault="00D70D60">
            <w:pPr>
              <w:spacing w:after="0"/>
              <w:rPr>
                <w:rFonts w:ascii="Times New Roman" w:eastAsia="Times New Roman" w:hAnsi="Times New Roman" w:cs="Times New Roman"/>
                <w:sz w:val="20"/>
              </w:rPr>
            </w:pPr>
          </w:p>
        </w:tc>
      </w:tr>
      <w:tr w:rsidR="00E97792" w14:paraId="719A60D8" w14:textId="77777777">
        <w:trPr>
          <w:trHeight w:val="300"/>
        </w:trPr>
        <w:tc>
          <w:tcPr>
            <w:tcW w:w="1344" w:type="dxa"/>
            <w:tcBorders>
              <w:top w:val="nil"/>
              <w:left w:val="nil"/>
              <w:bottom w:val="nil"/>
              <w:right w:val="nil"/>
            </w:tcBorders>
            <w:shd w:val="clear" w:color="auto" w:fill="auto"/>
            <w:noWrap/>
            <w:vAlign w:val="bottom"/>
            <w:hideMark/>
          </w:tcPr>
          <w:p w14:paraId="719A60D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0D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D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D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D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D7" w14:textId="77777777" w:rsidR="00861B61" w:rsidRPr="005E63F2" w:rsidRDefault="00D70D60">
            <w:pPr>
              <w:spacing w:after="0"/>
              <w:rPr>
                <w:rFonts w:ascii="Times New Roman" w:eastAsia="Times New Roman" w:hAnsi="Times New Roman" w:cs="Times New Roman"/>
                <w:sz w:val="20"/>
              </w:rPr>
            </w:pPr>
          </w:p>
        </w:tc>
      </w:tr>
      <w:tr w:rsidR="00E97792" w14:paraId="719A60E0" w14:textId="77777777">
        <w:trPr>
          <w:trHeight w:val="300"/>
        </w:trPr>
        <w:tc>
          <w:tcPr>
            <w:tcW w:w="1344" w:type="dxa"/>
            <w:tcBorders>
              <w:top w:val="nil"/>
              <w:left w:val="nil"/>
              <w:bottom w:val="nil"/>
              <w:right w:val="nil"/>
            </w:tcBorders>
            <w:shd w:val="clear" w:color="auto" w:fill="auto"/>
            <w:noWrap/>
            <w:vAlign w:val="bottom"/>
            <w:hideMark/>
          </w:tcPr>
          <w:p w14:paraId="719A60D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0D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D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D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D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D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DF" w14:textId="77777777" w:rsidR="00861B61" w:rsidRPr="005E63F2" w:rsidRDefault="00D70D60">
            <w:pPr>
              <w:spacing w:after="0"/>
              <w:rPr>
                <w:rFonts w:ascii="Times New Roman" w:eastAsia="Times New Roman" w:hAnsi="Times New Roman" w:cs="Times New Roman"/>
                <w:sz w:val="20"/>
              </w:rPr>
            </w:pPr>
          </w:p>
        </w:tc>
      </w:tr>
      <w:tr w:rsidR="00E97792" w14:paraId="719A60E7" w14:textId="77777777">
        <w:trPr>
          <w:trHeight w:val="300"/>
        </w:trPr>
        <w:tc>
          <w:tcPr>
            <w:tcW w:w="3329" w:type="dxa"/>
            <w:gridSpan w:val="2"/>
            <w:tcBorders>
              <w:top w:val="nil"/>
              <w:left w:val="nil"/>
              <w:bottom w:val="nil"/>
              <w:right w:val="nil"/>
            </w:tcBorders>
            <w:shd w:val="clear" w:color="auto" w:fill="auto"/>
            <w:noWrap/>
            <w:vAlign w:val="bottom"/>
            <w:hideMark/>
          </w:tcPr>
          <w:p w14:paraId="719A60E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0E2"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0E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E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E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E6" w14:textId="77777777" w:rsidR="00861B61" w:rsidRPr="005E63F2" w:rsidRDefault="00D70D60">
            <w:pPr>
              <w:spacing w:after="0"/>
              <w:rPr>
                <w:rFonts w:ascii="Times New Roman" w:eastAsia="Times New Roman" w:hAnsi="Times New Roman" w:cs="Times New Roman"/>
                <w:sz w:val="20"/>
              </w:rPr>
            </w:pPr>
          </w:p>
        </w:tc>
      </w:tr>
      <w:tr w:rsidR="00E97792" w14:paraId="719A60EF" w14:textId="77777777">
        <w:trPr>
          <w:trHeight w:val="300"/>
        </w:trPr>
        <w:tc>
          <w:tcPr>
            <w:tcW w:w="1344" w:type="dxa"/>
            <w:tcBorders>
              <w:top w:val="nil"/>
              <w:left w:val="nil"/>
              <w:bottom w:val="nil"/>
              <w:right w:val="nil"/>
            </w:tcBorders>
            <w:shd w:val="clear" w:color="auto" w:fill="auto"/>
            <w:noWrap/>
            <w:vAlign w:val="bottom"/>
            <w:hideMark/>
          </w:tcPr>
          <w:p w14:paraId="719A60E8"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0E9"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0E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EB"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0EC"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0E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EE" w14:textId="77777777" w:rsidR="00861B61" w:rsidRPr="005E63F2" w:rsidRDefault="00D70D60">
            <w:pPr>
              <w:spacing w:after="0"/>
              <w:rPr>
                <w:rFonts w:ascii="Times New Roman" w:eastAsia="Times New Roman" w:hAnsi="Times New Roman" w:cs="Times New Roman"/>
                <w:sz w:val="20"/>
              </w:rPr>
            </w:pPr>
          </w:p>
        </w:tc>
      </w:tr>
      <w:tr w:rsidR="00E97792" w14:paraId="719A60F3" w14:textId="77777777">
        <w:trPr>
          <w:trHeight w:val="300"/>
        </w:trPr>
        <w:tc>
          <w:tcPr>
            <w:tcW w:w="1344" w:type="dxa"/>
            <w:tcBorders>
              <w:top w:val="nil"/>
              <w:left w:val="nil"/>
              <w:bottom w:val="nil"/>
              <w:right w:val="nil"/>
            </w:tcBorders>
            <w:shd w:val="clear" w:color="auto" w:fill="auto"/>
            <w:noWrap/>
            <w:vAlign w:val="bottom"/>
            <w:hideMark/>
          </w:tcPr>
          <w:p w14:paraId="719A60F0"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0F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35 ως έχει   ΔΕΚΤΟ ΚΑΤΑ ΠΛΕΙΟΨΗΦΙΑ</w:t>
            </w:r>
          </w:p>
        </w:tc>
        <w:tc>
          <w:tcPr>
            <w:tcW w:w="1155" w:type="dxa"/>
            <w:tcBorders>
              <w:top w:val="nil"/>
              <w:left w:val="nil"/>
              <w:bottom w:val="nil"/>
              <w:right w:val="nil"/>
            </w:tcBorders>
            <w:shd w:val="clear" w:color="auto" w:fill="auto"/>
            <w:noWrap/>
            <w:vAlign w:val="bottom"/>
            <w:hideMark/>
          </w:tcPr>
          <w:p w14:paraId="719A60F2" w14:textId="77777777" w:rsidR="00861B61" w:rsidRPr="005E63F2" w:rsidRDefault="00D70D60">
            <w:pPr>
              <w:spacing w:after="0"/>
              <w:rPr>
                <w:rFonts w:ascii="Calibri" w:eastAsia="Times New Roman" w:hAnsi="Calibri" w:cs="Calibri"/>
                <w:color w:val="000000"/>
                <w:sz w:val="22"/>
                <w:szCs w:val="22"/>
              </w:rPr>
            </w:pPr>
          </w:p>
        </w:tc>
      </w:tr>
      <w:tr w:rsidR="00E97792" w14:paraId="719A60FB" w14:textId="77777777">
        <w:trPr>
          <w:trHeight w:val="300"/>
        </w:trPr>
        <w:tc>
          <w:tcPr>
            <w:tcW w:w="1344" w:type="dxa"/>
            <w:tcBorders>
              <w:top w:val="nil"/>
              <w:left w:val="nil"/>
              <w:bottom w:val="nil"/>
              <w:right w:val="nil"/>
            </w:tcBorders>
            <w:shd w:val="clear" w:color="auto" w:fill="auto"/>
            <w:noWrap/>
            <w:vAlign w:val="bottom"/>
            <w:hideMark/>
          </w:tcPr>
          <w:p w14:paraId="719A60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0F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F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0F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0F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0FA" w14:textId="77777777" w:rsidR="00861B61" w:rsidRPr="005E63F2" w:rsidRDefault="00D70D60">
            <w:pPr>
              <w:spacing w:after="0"/>
              <w:rPr>
                <w:rFonts w:ascii="Times New Roman" w:eastAsia="Times New Roman" w:hAnsi="Times New Roman" w:cs="Times New Roman"/>
                <w:sz w:val="20"/>
              </w:rPr>
            </w:pPr>
          </w:p>
        </w:tc>
      </w:tr>
      <w:tr w:rsidR="00E97792" w14:paraId="719A6103" w14:textId="77777777">
        <w:trPr>
          <w:trHeight w:val="300"/>
        </w:trPr>
        <w:tc>
          <w:tcPr>
            <w:tcW w:w="1344" w:type="dxa"/>
            <w:tcBorders>
              <w:top w:val="nil"/>
              <w:left w:val="nil"/>
              <w:bottom w:val="nil"/>
              <w:right w:val="nil"/>
            </w:tcBorders>
            <w:shd w:val="clear" w:color="auto" w:fill="auto"/>
            <w:noWrap/>
            <w:vAlign w:val="bottom"/>
            <w:hideMark/>
          </w:tcPr>
          <w:p w14:paraId="719A60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0F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0F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0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0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0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02" w14:textId="77777777" w:rsidR="00861B61" w:rsidRPr="005E63F2" w:rsidRDefault="00D70D60">
            <w:pPr>
              <w:spacing w:after="0"/>
              <w:rPr>
                <w:rFonts w:ascii="Times New Roman" w:eastAsia="Times New Roman" w:hAnsi="Times New Roman" w:cs="Times New Roman"/>
                <w:sz w:val="20"/>
              </w:rPr>
            </w:pPr>
          </w:p>
        </w:tc>
      </w:tr>
      <w:tr w:rsidR="00E97792" w14:paraId="719A610B" w14:textId="77777777">
        <w:trPr>
          <w:trHeight w:val="300"/>
        </w:trPr>
        <w:tc>
          <w:tcPr>
            <w:tcW w:w="1344" w:type="dxa"/>
            <w:tcBorders>
              <w:top w:val="nil"/>
              <w:left w:val="nil"/>
              <w:bottom w:val="nil"/>
              <w:right w:val="nil"/>
            </w:tcBorders>
            <w:shd w:val="clear" w:color="auto" w:fill="auto"/>
            <w:noWrap/>
            <w:vAlign w:val="bottom"/>
            <w:hideMark/>
          </w:tcPr>
          <w:p w14:paraId="719A61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10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0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0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0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0A" w14:textId="77777777" w:rsidR="00861B61" w:rsidRPr="005E63F2" w:rsidRDefault="00D70D60">
            <w:pPr>
              <w:spacing w:after="0"/>
              <w:rPr>
                <w:rFonts w:ascii="Times New Roman" w:eastAsia="Times New Roman" w:hAnsi="Times New Roman" w:cs="Times New Roman"/>
                <w:sz w:val="20"/>
              </w:rPr>
            </w:pPr>
          </w:p>
        </w:tc>
      </w:tr>
      <w:tr w:rsidR="00E97792" w14:paraId="719A6113" w14:textId="77777777">
        <w:trPr>
          <w:trHeight w:val="300"/>
        </w:trPr>
        <w:tc>
          <w:tcPr>
            <w:tcW w:w="1344" w:type="dxa"/>
            <w:tcBorders>
              <w:top w:val="nil"/>
              <w:left w:val="nil"/>
              <w:bottom w:val="nil"/>
              <w:right w:val="nil"/>
            </w:tcBorders>
            <w:shd w:val="clear" w:color="auto" w:fill="auto"/>
            <w:noWrap/>
            <w:vAlign w:val="bottom"/>
            <w:hideMark/>
          </w:tcPr>
          <w:p w14:paraId="719A61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10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12" w14:textId="77777777" w:rsidR="00861B61" w:rsidRPr="005E63F2" w:rsidRDefault="00D70D60">
            <w:pPr>
              <w:spacing w:after="0"/>
              <w:rPr>
                <w:rFonts w:ascii="Times New Roman" w:eastAsia="Times New Roman" w:hAnsi="Times New Roman" w:cs="Times New Roman"/>
                <w:sz w:val="20"/>
              </w:rPr>
            </w:pPr>
          </w:p>
        </w:tc>
      </w:tr>
      <w:tr w:rsidR="00E97792" w14:paraId="719A611B" w14:textId="77777777">
        <w:trPr>
          <w:trHeight w:val="300"/>
        </w:trPr>
        <w:tc>
          <w:tcPr>
            <w:tcW w:w="1344" w:type="dxa"/>
            <w:tcBorders>
              <w:top w:val="nil"/>
              <w:left w:val="nil"/>
              <w:bottom w:val="nil"/>
              <w:right w:val="nil"/>
            </w:tcBorders>
            <w:shd w:val="clear" w:color="auto" w:fill="auto"/>
            <w:noWrap/>
            <w:vAlign w:val="bottom"/>
            <w:hideMark/>
          </w:tcPr>
          <w:p w14:paraId="719A61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11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1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1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1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1A" w14:textId="77777777" w:rsidR="00861B61" w:rsidRPr="005E63F2" w:rsidRDefault="00D70D60">
            <w:pPr>
              <w:spacing w:after="0"/>
              <w:rPr>
                <w:rFonts w:ascii="Times New Roman" w:eastAsia="Times New Roman" w:hAnsi="Times New Roman" w:cs="Times New Roman"/>
                <w:sz w:val="20"/>
              </w:rPr>
            </w:pPr>
          </w:p>
        </w:tc>
      </w:tr>
      <w:tr w:rsidR="00E97792" w14:paraId="719A6123" w14:textId="77777777">
        <w:trPr>
          <w:trHeight w:val="300"/>
        </w:trPr>
        <w:tc>
          <w:tcPr>
            <w:tcW w:w="1344" w:type="dxa"/>
            <w:tcBorders>
              <w:top w:val="nil"/>
              <w:left w:val="nil"/>
              <w:bottom w:val="nil"/>
              <w:right w:val="nil"/>
            </w:tcBorders>
            <w:shd w:val="clear" w:color="auto" w:fill="auto"/>
            <w:noWrap/>
            <w:vAlign w:val="bottom"/>
            <w:hideMark/>
          </w:tcPr>
          <w:p w14:paraId="719A61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11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1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1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2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2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22" w14:textId="77777777" w:rsidR="00861B61" w:rsidRPr="005E63F2" w:rsidRDefault="00D70D60">
            <w:pPr>
              <w:spacing w:after="0"/>
              <w:rPr>
                <w:rFonts w:ascii="Times New Roman" w:eastAsia="Times New Roman" w:hAnsi="Times New Roman" w:cs="Times New Roman"/>
                <w:sz w:val="20"/>
              </w:rPr>
            </w:pPr>
          </w:p>
        </w:tc>
      </w:tr>
      <w:tr w:rsidR="00E97792" w14:paraId="719A612B" w14:textId="77777777">
        <w:trPr>
          <w:trHeight w:val="300"/>
        </w:trPr>
        <w:tc>
          <w:tcPr>
            <w:tcW w:w="1344" w:type="dxa"/>
            <w:tcBorders>
              <w:top w:val="nil"/>
              <w:left w:val="nil"/>
              <w:bottom w:val="nil"/>
              <w:right w:val="nil"/>
            </w:tcBorders>
            <w:shd w:val="clear" w:color="auto" w:fill="auto"/>
            <w:noWrap/>
            <w:vAlign w:val="bottom"/>
            <w:hideMark/>
          </w:tcPr>
          <w:p w14:paraId="719A61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12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2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2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2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2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2A" w14:textId="77777777" w:rsidR="00861B61" w:rsidRPr="005E63F2" w:rsidRDefault="00D70D60">
            <w:pPr>
              <w:spacing w:after="0"/>
              <w:rPr>
                <w:rFonts w:ascii="Times New Roman" w:eastAsia="Times New Roman" w:hAnsi="Times New Roman" w:cs="Times New Roman"/>
                <w:sz w:val="20"/>
              </w:rPr>
            </w:pPr>
          </w:p>
        </w:tc>
      </w:tr>
      <w:tr w:rsidR="00E97792" w14:paraId="719A6132" w14:textId="77777777">
        <w:trPr>
          <w:trHeight w:val="300"/>
        </w:trPr>
        <w:tc>
          <w:tcPr>
            <w:tcW w:w="3329" w:type="dxa"/>
            <w:gridSpan w:val="2"/>
            <w:tcBorders>
              <w:top w:val="nil"/>
              <w:left w:val="nil"/>
              <w:bottom w:val="nil"/>
              <w:right w:val="nil"/>
            </w:tcBorders>
            <w:shd w:val="clear" w:color="auto" w:fill="auto"/>
            <w:noWrap/>
            <w:vAlign w:val="bottom"/>
            <w:hideMark/>
          </w:tcPr>
          <w:p w14:paraId="719A61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12D"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1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2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3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31" w14:textId="77777777" w:rsidR="00861B61" w:rsidRPr="005E63F2" w:rsidRDefault="00D70D60">
            <w:pPr>
              <w:spacing w:after="0"/>
              <w:rPr>
                <w:rFonts w:ascii="Times New Roman" w:eastAsia="Times New Roman" w:hAnsi="Times New Roman" w:cs="Times New Roman"/>
                <w:sz w:val="20"/>
              </w:rPr>
            </w:pPr>
          </w:p>
        </w:tc>
      </w:tr>
      <w:tr w:rsidR="00E97792" w14:paraId="719A613A" w14:textId="77777777">
        <w:trPr>
          <w:trHeight w:val="300"/>
        </w:trPr>
        <w:tc>
          <w:tcPr>
            <w:tcW w:w="1344" w:type="dxa"/>
            <w:tcBorders>
              <w:top w:val="nil"/>
              <w:left w:val="nil"/>
              <w:bottom w:val="nil"/>
              <w:right w:val="nil"/>
            </w:tcBorders>
            <w:shd w:val="clear" w:color="auto" w:fill="auto"/>
            <w:noWrap/>
            <w:vAlign w:val="bottom"/>
            <w:hideMark/>
          </w:tcPr>
          <w:p w14:paraId="719A6133"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134"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13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36"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137"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13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39" w14:textId="77777777" w:rsidR="00861B61" w:rsidRPr="005E63F2" w:rsidRDefault="00D70D60">
            <w:pPr>
              <w:spacing w:after="0"/>
              <w:rPr>
                <w:rFonts w:ascii="Times New Roman" w:eastAsia="Times New Roman" w:hAnsi="Times New Roman" w:cs="Times New Roman"/>
                <w:sz w:val="20"/>
              </w:rPr>
            </w:pPr>
          </w:p>
        </w:tc>
      </w:tr>
      <w:tr w:rsidR="00E97792" w14:paraId="719A613E" w14:textId="77777777">
        <w:trPr>
          <w:trHeight w:val="300"/>
        </w:trPr>
        <w:tc>
          <w:tcPr>
            <w:tcW w:w="1344" w:type="dxa"/>
            <w:tcBorders>
              <w:top w:val="nil"/>
              <w:left w:val="nil"/>
              <w:bottom w:val="nil"/>
              <w:right w:val="nil"/>
            </w:tcBorders>
            <w:shd w:val="clear" w:color="auto" w:fill="auto"/>
            <w:noWrap/>
            <w:vAlign w:val="bottom"/>
            <w:hideMark/>
          </w:tcPr>
          <w:p w14:paraId="719A613B"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13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36 ως έχει   ΔΕΚΤΟ ΚΑΤΑ ΠΛΕΙΟΨΗΦΙΑ</w:t>
            </w:r>
          </w:p>
        </w:tc>
        <w:tc>
          <w:tcPr>
            <w:tcW w:w="1155" w:type="dxa"/>
            <w:tcBorders>
              <w:top w:val="nil"/>
              <w:left w:val="nil"/>
              <w:bottom w:val="nil"/>
              <w:right w:val="nil"/>
            </w:tcBorders>
            <w:shd w:val="clear" w:color="auto" w:fill="auto"/>
            <w:noWrap/>
            <w:vAlign w:val="bottom"/>
            <w:hideMark/>
          </w:tcPr>
          <w:p w14:paraId="719A613D" w14:textId="77777777" w:rsidR="00861B61" w:rsidRPr="005E63F2" w:rsidRDefault="00D70D60">
            <w:pPr>
              <w:spacing w:after="0"/>
              <w:rPr>
                <w:rFonts w:ascii="Calibri" w:eastAsia="Times New Roman" w:hAnsi="Calibri" w:cs="Calibri"/>
                <w:color w:val="000000"/>
                <w:sz w:val="22"/>
                <w:szCs w:val="22"/>
              </w:rPr>
            </w:pPr>
          </w:p>
        </w:tc>
      </w:tr>
      <w:tr w:rsidR="00E97792" w14:paraId="719A6146" w14:textId="77777777">
        <w:trPr>
          <w:trHeight w:val="300"/>
        </w:trPr>
        <w:tc>
          <w:tcPr>
            <w:tcW w:w="1344" w:type="dxa"/>
            <w:tcBorders>
              <w:top w:val="nil"/>
              <w:left w:val="nil"/>
              <w:bottom w:val="nil"/>
              <w:right w:val="nil"/>
            </w:tcBorders>
            <w:shd w:val="clear" w:color="auto" w:fill="auto"/>
            <w:noWrap/>
            <w:vAlign w:val="bottom"/>
            <w:hideMark/>
          </w:tcPr>
          <w:p w14:paraId="719A613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14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4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4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4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4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45" w14:textId="77777777" w:rsidR="00861B61" w:rsidRPr="005E63F2" w:rsidRDefault="00D70D60">
            <w:pPr>
              <w:spacing w:after="0"/>
              <w:rPr>
                <w:rFonts w:ascii="Times New Roman" w:eastAsia="Times New Roman" w:hAnsi="Times New Roman" w:cs="Times New Roman"/>
                <w:sz w:val="20"/>
              </w:rPr>
            </w:pPr>
          </w:p>
        </w:tc>
      </w:tr>
      <w:tr w:rsidR="00E97792" w14:paraId="719A614E" w14:textId="77777777">
        <w:trPr>
          <w:trHeight w:val="300"/>
        </w:trPr>
        <w:tc>
          <w:tcPr>
            <w:tcW w:w="1344" w:type="dxa"/>
            <w:tcBorders>
              <w:top w:val="nil"/>
              <w:left w:val="nil"/>
              <w:bottom w:val="nil"/>
              <w:right w:val="nil"/>
            </w:tcBorders>
            <w:shd w:val="clear" w:color="auto" w:fill="auto"/>
            <w:noWrap/>
            <w:vAlign w:val="bottom"/>
            <w:hideMark/>
          </w:tcPr>
          <w:p w14:paraId="719A61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14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4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4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14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4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4D" w14:textId="77777777" w:rsidR="00861B61" w:rsidRPr="005E63F2" w:rsidRDefault="00D70D60">
            <w:pPr>
              <w:spacing w:after="0"/>
              <w:rPr>
                <w:rFonts w:ascii="Times New Roman" w:eastAsia="Times New Roman" w:hAnsi="Times New Roman" w:cs="Times New Roman"/>
                <w:sz w:val="20"/>
              </w:rPr>
            </w:pPr>
          </w:p>
        </w:tc>
      </w:tr>
      <w:tr w:rsidR="00E97792" w14:paraId="719A6156" w14:textId="77777777">
        <w:trPr>
          <w:trHeight w:val="300"/>
        </w:trPr>
        <w:tc>
          <w:tcPr>
            <w:tcW w:w="1344" w:type="dxa"/>
            <w:tcBorders>
              <w:top w:val="nil"/>
              <w:left w:val="nil"/>
              <w:bottom w:val="nil"/>
              <w:right w:val="nil"/>
            </w:tcBorders>
            <w:shd w:val="clear" w:color="auto" w:fill="auto"/>
            <w:noWrap/>
            <w:vAlign w:val="bottom"/>
            <w:hideMark/>
          </w:tcPr>
          <w:p w14:paraId="719A614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15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5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5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5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55" w14:textId="77777777" w:rsidR="00861B61" w:rsidRPr="005E63F2" w:rsidRDefault="00D70D60">
            <w:pPr>
              <w:spacing w:after="0"/>
              <w:rPr>
                <w:rFonts w:ascii="Times New Roman" w:eastAsia="Times New Roman" w:hAnsi="Times New Roman" w:cs="Times New Roman"/>
                <w:sz w:val="20"/>
              </w:rPr>
            </w:pPr>
          </w:p>
        </w:tc>
      </w:tr>
      <w:tr w:rsidR="00E97792" w14:paraId="719A615E" w14:textId="77777777">
        <w:trPr>
          <w:trHeight w:val="300"/>
        </w:trPr>
        <w:tc>
          <w:tcPr>
            <w:tcW w:w="1344" w:type="dxa"/>
            <w:tcBorders>
              <w:top w:val="nil"/>
              <w:left w:val="nil"/>
              <w:bottom w:val="nil"/>
              <w:right w:val="nil"/>
            </w:tcBorders>
            <w:shd w:val="clear" w:color="auto" w:fill="auto"/>
            <w:noWrap/>
            <w:vAlign w:val="bottom"/>
            <w:hideMark/>
          </w:tcPr>
          <w:p w14:paraId="719A615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15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5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5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15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5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5D" w14:textId="77777777" w:rsidR="00861B61" w:rsidRPr="005E63F2" w:rsidRDefault="00D70D60">
            <w:pPr>
              <w:spacing w:after="0"/>
              <w:rPr>
                <w:rFonts w:ascii="Times New Roman" w:eastAsia="Times New Roman" w:hAnsi="Times New Roman" w:cs="Times New Roman"/>
                <w:sz w:val="20"/>
              </w:rPr>
            </w:pPr>
          </w:p>
        </w:tc>
      </w:tr>
      <w:tr w:rsidR="00E97792" w14:paraId="719A6166" w14:textId="77777777">
        <w:trPr>
          <w:trHeight w:val="300"/>
        </w:trPr>
        <w:tc>
          <w:tcPr>
            <w:tcW w:w="1344" w:type="dxa"/>
            <w:tcBorders>
              <w:top w:val="nil"/>
              <w:left w:val="nil"/>
              <w:bottom w:val="nil"/>
              <w:right w:val="nil"/>
            </w:tcBorders>
            <w:shd w:val="clear" w:color="auto" w:fill="auto"/>
            <w:noWrap/>
            <w:vAlign w:val="bottom"/>
            <w:hideMark/>
          </w:tcPr>
          <w:p w14:paraId="719A61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16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6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6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6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6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65" w14:textId="77777777" w:rsidR="00861B61" w:rsidRPr="005E63F2" w:rsidRDefault="00D70D60">
            <w:pPr>
              <w:spacing w:after="0"/>
              <w:rPr>
                <w:rFonts w:ascii="Times New Roman" w:eastAsia="Times New Roman" w:hAnsi="Times New Roman" w:cs="Times New Roman"/>
                <w:sz w:val="20"/>
              </w:rPr>
            </w:pPr>
          </w:p>
        </w:tc>
      </w:tr>
      <w:tr w:rsidR="00E97792" w14:paraId="719A616E" w14:textId="77777777">
        <w:trPr>
          <w:trHeight w:val="300"/>
        </w:trPr>
        <w:tc>
          <w:tcPr>
            <w:tcW w:w="1344" w:type="dxa"/>
            <w:tcBorders>
              <w:top w:val="nil"/>
              <w:left w:val="nil"/>
              <w:bottom w:val="nil"/>
              <w:right w:val="nil"/>
            </w:tcBorders>
            <w:shd w:val="clear" w:color="auto" w:fill="auto"/>
            <w:noWrap/>
            <w:vAlign w:val="bottom"/>
            <w:hideMark/>
          </w:tcPr>
          <w:p w14:paraId="719A616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16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6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6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6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6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6D" w14:textId="77777777" w:rsidR="00861B61" w:rsidRPr="005E63F2" w:rsidRDefault="00D70D60">
            <w:pPr>
              <w:spacing w:after="0"/>
              <w:rPr>
                <w:rFonts w:ascii="Times New Roman" w:eastAsia="Times New Roman" w:hAnsi="Times New Roman" w:cs="Times New Roman"/>
                <w:sz w:val="20"/>
              </w:rPr>
            </w:pPr>
          </w:p>
        </w:tc>
      </w:tr>
      <w:tr w:rsidR="00E97792" w14:paraId="719A6176" w14:textId="77777777">
        <w:trPr>
          <w:trHeight w:val="300"/>
        </w:trPr>
        <w:tc>
          <w:tcPr>
            <w:tcW w:w="1344" w:type="dxa"/>
            <w:tcBorders>
              <w:top w:val="nil"/>
              <w:left w:val="nil"/>
              <w:bottom w:val="nil"/>
              <w:right w:val="nil"/>
            </w:tcBorders>
            <w:shd w:val="clear" w:color="auto" w:fill="auto"/>
            <w:noWrap/>
            <w:vAlign w:val="bottom"/>
            <w:hideMark/>
          </w:tcPr>
          <w:p w14:paraId="719A616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17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7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7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7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7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75" w14:textId="77777777" w:rsidR="00861B61" w:rsidRPr="005E63F2" w:rsidRDefault="00D70D60">
            <w:pPr>
              <w:spacing w:after="0"/>
              <w:rPr>
                <w:rFonts w:ascii="Times New Roman" w:eastAsia="Times New Roman" w:hAnsi="Times New Roman" w:cs="Times New Roman"/>
                <w:sz w:val="20"/>
              </w:rPr>
            </w:pPr>
          </w:p>
        </w:tc>
      </w:tr>
      <w:tr w:rsidR="00E97792" w14:paraId="719A617D" w14:textId="77777777">
        <w:trPr>
          <w:trHeight w:val="300"/>
        </w:trPr>
        <w:tc>
          <w:tcPr>
            <w:tcW w:w="3329" w:type="dxa"/>
            <w:gridSpan w:val="2"/>
            <w:tcBorders>
              <w:top w:val="nil"/>
              <w:left w:val="nil"/>
              <w:bottom w:val="nil"/>
              <w:right w:val="nil"/>
            </w:tcBorders>
            <w:shd w:val="clear" w:color="auto" w:fill="auto"/>
            <w:noWrap/>
            <w:vAlign w:val="bottom"/>
            <w:hideMark/>
          </w:tcPr>
          <w:p w14:paraId="719A617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178"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1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7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7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7C" w14:textId="77777777" w:rsidR="00861B61" w:rsidRPr="005E63F2" w:rsidRDefault="00D70D60">
            <w:pPr>
              <w:spacing w:after="0"/>
              <w:rPr>
                <w:rFonts w:ascii="Times New Roman" w:eastAsia="Times New Roman" w:hAnsi="Times New Roman" w:cs="Times New Roman"/>
                <w:sz w:val="20"/>
              </w:rPr>
            </w:pPr>
          </w:p>
        </w:tc>
      </w:tr>
      <w:tr w:rsidR="00E97792" w14:paraId="719A6185" w14:textId="77777777">
        <w:trPr>
          <w:trHeight w:val="300"/>
        </w:trPr>
        <w:tc>
          <w:tcPr>
            <w:tcW w:w="1344" w:type="dxa"/>
            <w:tcBorders>
              <w:top w:val="nil"/>
              <w:left w:val="nil"/>
              <w:bottom w:val="nil"/>
              <w:right w:val="nil"/>
            </w:tcBorders>
            <w:shd w:val="clear" w:color="auto" w:fill="auto"/>
            <w:noWrap/>
            <w:vAlign w:val="bottom"/>
            <w:hideMark/>
          </w:tcPr>
          <w:p w14:paraId="719A617E"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17F"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18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81"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182"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18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84" w14:textId="77777777" w:rsidR="00861B61" w:rsidRPr="005E63F2" w:rsidRDefault="00D70D60">
            <w:pPr>
              <w:spacing w:after="0"/>
              <w:rPr>
                <w:rFonts w:ascii="Times New Roman" w:eastAsia="Times New Roman" w:hAnsi="Times New Roman" w:cs="Times New Roman"/>
                <w:sz w:val="20"/>
              </w:rPr>
            </w:pPr>
          </w:p>
        </w:tc>
      </w:tr>
      <w:tr w:rsidR="00E97792" w14:paraId="719A6189" w14:textId="77777777">
        <w:trPr>
          <w:trHeight w:val="300"/>
        </w:trPr>
        <w:tc>
          <w:tcPr>
            <w:tcW w:w="1344" w:type="dxa"/>
            <w:tcBorders>
              <w:top w:val="nil"/>
              <w:left w:val="nil"/>
              <w:bottom w:val="nil"/>
              <w:right w:val="nil"/>
            </w:tcBorders>
            <w:shd w:val="clear" w:color="auto" w:fill="auto"/>
            <w:noWrap/>
            <w:vAlign w:val="bottom"/>
            <w:hideMark/>
          </w:tcPr>
          <w:p w14:paraId="719A6186"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18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37 ως έχει   ΔΕΚΤΟ ΚΑΤΑ ΠΛΕΙΟΨΗΦΙΑ</w:t>
            </w:r>
          </w:p>
        </w:tc>
        <w:tc>
          <w:tcPr>
            <w:tcW w:w="1155" w:type="dxa"/>
            <w:tcBorders>
              <w:top w:val="nil"/>
              <w:left w:val="nil"/>
              <w:bottom w:val="nil"/>
              <w:right w:val="nil"/>
            </w:tcBorders>
            <w:shd w:val="clear" w:color="auto" w:fill="auto"/>
            <w:noWrap/>
            <w:vAlign w:val="bottom"/>
            <w:hideMark/>
          </w:tcPr>
          <w:p w14:paraId="719A6188" w14:textId="77777777" w:rsidR="00861B61" w:rsidRPr="005E63F2" w:rsidRDefault="00D70D60">
            <w:pPr>
              <w:spacing w:after="0"/>
              <w:rPr>
                <w:rFonts w:ascii="Calibri" w:eastAsia="Times New Roman" w:hAnsi="Calibri" w:cs="Calibri"/>
                <w:color w:val="000000"/>
                <w:sz w:val="22"/>
                <w:szCs w:val="22"/>
              </w:rPr>
            </w:pPr>
          </w:p>
        </w:tc>
      </w:tr>
      <w:tr w:rsidR="00E97792" w14:paraId="719A6191" w14:textId="77777777">
        <w:trPr>
          <w:trHeight w:val="300"/>
        </w:trPr>
        <w:tc>
          <w:tcPr>
            <w:tcW w:w="1344" w:type="dxa"/>
            <w:tcBorders>
              <w:top w:val="nil"/>
              <w:left w:val="nil"/>
              <w:bottom w:val="nil"/>
              <w:right w:val="nil"/>
            </w:tcBorders>
            <w:shd w:val="clear" w:color="auto" w:fill="auto"/>
            <w:noWrap/>
            <w:vAlign w:val="bottom"/>
            <w:hideMark/>
          </w:tcPr>
          <w:p w14:paraId="719A61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18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8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8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8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8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90" w14:textId="77777777" w:rsidR="00861B61" w:rsidRPr="005E63F2" w:rsidRDefault="00D70D60">
            <w:pPr>
              <w:spacing w:after="0"/>
              <w:rPr>
                <w:rFonts w:ascii="Times New Roman" w:eastAsia="Times New Roman" w:hAnsi="Times New Roman" w:cs="Times New Roman"/>
                <w:sz w:val="20"/>
              </w:rPr>
            </w:pPr>
          </w:p>
        </w:tc>
      </w:tr>
      <w:tr w:rsidR="00E97792" w14:paraId="719A6199" w14:textId="77777777">
        <w:trPr>
          <w:trHeight w:val="300"/>
        </w:trPr>
        <w:tc>
          <w:tcPr>
            <w:tcW w:w="1344" w:type="dxa"/>
            <w:tcBorders>
              <w:top w:val="nil"/>
              <w:left w:val="nil"/>
              <w:bottom w:val="nil"/>
              <w:right w:val="nil"/>
            </w:tcBorders>
            <w:shd w:val="clear" w:color="auto" w:fill="auto"/>
            <w:noWrap/>
            <w:vAlign w:val="bottom"/>
            <w:hideMark/>
          </w:tcPr>
          <w:p w14:paraId="719A61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19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9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19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9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98" w14:textId="77777777" w:rsidR="00861B61" w:rsidRPr="005E63F2" w:rsidRDefault="00D70D60">
            <w:pPr>
              <w:spacing w:after="0"/>
              <w:rPr>
                <w:rFonts w:ascii="Times New Roman" w:eastAsia="Times New Roman" w:hAnsi="Times New Roman" w:cs="Times New Roman"/>
                <w:sz w:val="20"/>
              </w:rPr>
            </w:pPr>
          </w:p>
        </w:tc>
      </w:tr>
      <w:tr w:rsidR="00E97792" w14:paraId="719A61A1" w14:textId="77777777">
        <w:trPr>
          <w:trHeight w:val="300"/>
        </w:trPr>
        <w:tc>
          <w:tcPr>
            <w:tcW w:w="1344" w:type="dxa"/>
            <w:tcBorders>
              <w:top w:val="nil"/>
              <w:left w:val="nil"/>
              <w:bottom w:val="nil"/>
              <w:right w:val="nil"/>
            </w:tcBorders>
            <w:shd w:val="clear" w:color="auto" w:fill="auto"/>
            <w:noWrap/>
            <w:vAlign w:val="bottom"/>
            <w:hideMark/>
          </w:tcPr>
          <w:p w14:paraId="719A61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19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9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9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9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A0" w14:textId="77777777" w:rsidR="00861B61" w:rsidRPr="005E63F2" w:rsidRDefault="00D70D60">
            <w:pPr>
              <w:spacing w:after="0"/>
              <w:rPr>
                <w:rFonts w:ascii="Times New Roman" w:eastAsia="Times New Roman" w:hAnsi="Times New Roman" w:cs="Times New Roman"/>
                <w:sz w:val="20"/>
              </w:rPr>
            </w:pPr>
          </w:p>
        </w:tc>
      </w:tr>
      <w:tr w:rsidR="00E97792" w14:paraId="719A61A9" w14:textId="77777777">
        <w:trPr>
          <w:trHeight w:val="300"/>
        </w:trPr>
        <w:tc>
          <w:tcPr>
            <w:tcW w:w="1344" w:type="dxa"/>
            <w:tcBorders>
              <w:top w:val="nil"/>
              <w:left w:val="nil"/>
              <w:bottom w:val="nil"/>
              <w:right w:val="nil"/>
            </w:tcBorders>
            <w:shd w:val="clear" w:color="auto" w:fill="auto"/>
            <w:noWrap/>
            <w:vAlign w:val="bottom"/>
            <w:hideMark/>
          </w:tcPr>
          <w:p w14:paraId="719A61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1A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A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1A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A8" w14:textId="77777777" w:rsidR="00861B61" w:rsidRPr="005E63F2" w:rsidRDefault="00D70D60">
            <w:pPr>
              <w:spacing w:after="0"/>
              <w:rPr>
                <w:rFonts w:ascii="Times New Roman" w:eastAsia="Times New Roman" w:hAnsi="Times New Roman" w:cs="Times New Roman"/>
                <w:sz w:val="20"/>
              </w:rPr>
            </w:pPr>
          </w:p>
        </w:tc>
      </w:tr>
      <w:tr w:rsidR="00E97792" w14:paraId="719A61B1" w14:textId="77777777">
        <w:trPr>
          <w:trHeight w:val="300"/>
        </w:trPr>
        <w:tc>
          <w:tcPr>
            <w:tcW w:w="1344" w:type="dxa"/>
            <w:tcBorders>
              <w:top w:val="nil"/>
              <w:left w:val="nil"/>
              <w:bottom w:val="nil"/>
              <w:right w:val="nil"/>
            </w:tcBorders>
            <w:shd w:val="clear" w:color="auto" w:fill="auto"/>
            <w:noWrap/>
            <w:vAlign w:val="bottom"/>
            <w:hideMark/>
          </w:tcPr>
          <w:p w14:paraId="719A61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1A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A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A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A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B0" w14:textId="77777777" w:rsidR="00861B61" w:rsidRPr="005E63F2" w:rsidRDefault="00D70D60">
            <w:pPr>
              <w:spacing w:after="0"/>
              <w:rPr>
                <w:rFonts w:ascii="Times New Roman" w:eastAsia="Times New Roman" w:hAnsi="Times New Roman" w:cs="Times New Roman"/>
                <w:sz w:val="20"/>
              </w:rPr>
            </w:pPr>
          </w:p>
        </w:tc>
      </w:tr>
      <w:tr w:rsidR="00E97792" w14:paraId="719A61B9" w14:textId="77777777">
        <w:trPr>
          <w:trHeight w:val="300"/>
        </w:trPr>
        <w:tc>
          <w:tcPr>
            <w:tcW w:w="1344" w:type="dxa"/>
            <w:tcBorders>
              <w:top w:val="nil"/>
              <w:left w:val="nil"/>
              <w:bottom w:val="nil"/>
              <w:right w:val="nil"/>
            </w:tcBorders>
            <w:shd w:val="clear" w:color="auto" w:fill="auto"/>
            <w:noWrap/>
            <w:vAlign w:val="bottom"/>
            <w:hideMark/>
          </w:tcPr>
          <w:p w14:paraId="719A61B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1B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B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B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B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B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B8" w14:textId="77777777" w:rsidR="00861B61" w:rsidRPr="005E63F2" w:rsidRDefault="00D70D60">
            <w:pPr>
              <w:spacing w:after="0"/>
              <w:rPr>
                <w:rFonts w:ascii="Times New Roman" w:eastAsia="Times New Roman" w:hAnsi="Times New Roman" w:cs="Times New Roman"/>
                <w:sz w:val="20"/>
              </w:rPr>
            </w:pPr>
          </w:p>
        </w:tc>
      </w:tr>
      <w:tr w:rsidR="00E97792" w14:paraId="719A61C1" w14:textId="77777777">
        <w:trPr>
          <w:trHeight w:val="300"/>
        </w:trPr>
        <w:tc>
          <w:tcPr>
            <w:tcW w:w="1344" w:type="dxa"/>
            <w:tcBorders>
              <w:top w:val="nil"/>
              <w:left w:val="nil"/>
              <w:bottom w:val="nil"/>
              <w:right w:val="nil"/>
            </w:tcBorders>
            <w:shd w:val="clear" w:color="auto" w:fill="auto"/>
            <w:noWrap/>
            <w:vAlign w:val="bottom"/>
            <w:hideMark/>
          </w:tcPr>
          <w:p w14:paraId="719A61B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1B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B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B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B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B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C0" w14:textId="77777777" w:rsidR="00861B61" w:rsidRPr="005E63F2" w:rsidRDefault="00D70D60">
            <w:pPr>
              <w:spacing w:after="0"/>
              <w:rPr>
                <w:rFonts w:ascii="Times New Roman" w:eastAsia="Times New Roman" w:hAnsi="Times New Roman" w:cs="Times New Roman"/>
                <w:sz w:val="20"/>
              </w:rPr>
            </w:pPr>
          </w:p>
        </w:tc>
      </w:tr>
      <w:tr w:rsidR="00E97792" w14:paraId="719A61C8" w14:textId="77777777">
        <w:trPr>
          <w:trHeight w:val="300"/>
        </w:trPr>
        <w:tc>
          <w:tcPr>
            <w:tcW w:w="3329" w:type="dxa"/>
            <w:gridSpan w:val="2"/>
            <w:tcBorders>
              <w:top w:val="nil"/>
              <w:left w:val="nil"/>
              <w:bottom w:val="nil"/>
              <w:right w:val="nil"/>
            </w:tcBorders>
            <w:shd w:val="clear" w:color="auto" w:fill="auto"/>
            <w:noWrap/>
            <w:vAlign w:val="bottom"/>
            <w:hideMark/>
          </w:tcPr>
          <w:p w14:paraId="719A61C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1C3"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1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C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C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C7" w14:textId="77777777" w:rsidR="00861B61" w:rsidRPr="005E63F2" w:rsidRDefault="00D70D60">
            <w:pPr>
              <w:spacing w:after="0"/>
              <w:rPr>
                <w:rFonts w:ascii="Times New Roman" w:eastAsia="Times New Roman" w:hAnsi="Times New Roman" w:cs="Times New Roman"/>
                <w:sz w:val="20"/>
              </w:rPr>
            </w:pPr>
          </w:p>
        </w:tc>
      </w:tr>
      <w:tr w:rsidR="00E97792" w14:paraId="719A61D0" w14:textId="77777777">
        <w:trPr>
          <w:trHeight w:val="300"/>
        </w:trPr>
        <w:tc>
          <w:tcPr>
            <w:tcW w:w="1344" w:type="dxa"/>
            <w:tcBorders>
              <w:top w:val="nil"/>
              <w:left w:val="nil"/>
              <w:bottom w:val="nil"/>
              <w:right w:val="nil"/>
            </w:tcBorders>
            <w:shd w:val="clear" w:color="auto" w:fill="auto"/>
            <w:noWrap/>
            <w:vAlign w:val="bottom"/>
            <w:hideMark/>
          </w:tcPr>
          <w:p w14:paraId="719A61C9"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1CA"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1C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CC"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1CD"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1C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CF" w14:textId="77777777" w:rsidR="00861B61" w:rsidRPr="005E63F2" w:rsidRDefault="00D70D60">
            <w:pPr>
              <w:spacing w:after="0"/>
              <w:rPr>
                <w:rFonts w:ascii="Times New Roman" w:eastAsia="Times New Roman" w:hAnsi="Times New Roman" w:cs="Times New Roman"/>
                <w:sz w:val="20"/>
              </w:rPr>
            </w:pPr>
          </w:p>
        </w:tc>
      </w:tr>
      <w:tr w:rsidR="00E97792" w14:paraId="719A61D4" w14:textId="77777777">
        <w:trPr>
          <w:trHeight w:val="300"/>
        </w:trPr>
        <w:tc>
          <w:tcPr>
            <w:tcW w:w="1344" w:type="dxa"/>
            <w:tcBorders>
              <w:top w:val="nil"/>
              <w:left w:val="nil"/>
              <w:bottom w:val="nil"/>
              <w:right w:val="nil"/>
            </w:tcBorders>
            <w:shd w:val="clear" w:color="auto" w:fill="auto"/>
            <w:noWrap/>
            <w:vAlign w:val="bottom"/>
            <w:hideMark/>
          </w:tcPr>
          <w:p w14:paraId="719A61D1"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1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38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61D3" w14:textId="77777777" w:rsidR="00861B61" w:rsidRPr="005E63F2" w:rsidRDefault="00D70D60">
            <w:pPr>
              <w:spacing w:after="0"/>
              <w:rPr>
                <w:rFonts w:ascii="Calibri" w:eastAsia="Times New Roman" w:hAnsi="Calibri" w:cs="Calibri"/>
                <w:color w:val="000000"/>
                <w:sz w:val="22"/>
                <w:szCs w:val="22"/>
              </w:rPr>
            </w:pPr>
          </w:p>
        </w:tc>
      </w:tr>
      <w:tr w:rsidR="00E97792" w14:paraId="719A61DC" w14:textId="77777777">
        <w:trPr>
          <w:trHeight w:val="300"/>
        </w:trPr>
        <w:tc>
          <w:tcPr>
            <w:tcW w:w="1344" w:type="dxa"/>
            <w:tcBorders>
              <w:top w:val="nil"/>
              <w:left w:val="nil"/>
              <w:bottom w:val="nil"/>
              <w:right w:val="nil"/>
            </w:tcBorders>
            <w:shd w:val="clear" w:color="auto" w:fill="auto"/>
            <w:noWrap/>
            <w:vAlign w:val="bottom"/>
            <w:hideMark/>
          </w:tcPr>
          <w:p w14:paraId="719A61D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1D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D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D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D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D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DB" w14:textId="77777777" w:rsidR="00861B61" w:rsidRPr="005E63F2" w:rsidRDefault="00D70D60">
            <w:pPr>
              <w:spacing w:after="0"/>
              <w:rPr>
                <w:rFonts w:ascii="Times New Roman" w:eastAsia="Times New Roman" w:hAnsi="Times New Roman" w:cs="Times New Roman"/>
                <w:sz w:val="20"/>
              </w:rPr>
            </w:pPr>
          </w:p>
        </w:tc>
      </w:tr>
      <w:tr w:rsidR="00E97792" w14:paraId="719A61E4" w14:textId="77777777">
        <w:trPr>
          <w:trHeight w:val="300"/>
        </w:trPr>
        <w:tc>
          <w:tcPr>
            <w:tcW w:w="1344" w:type="dxa"/>
            <w:tcBorders>
              <w:top w:val="nil"/>
              <w:left w:val="nil"/>
              <w:bottom w:val="nil"/>
              <w:right w:val="nil"/>
            </w:tcBorders>
            <w:shd w:val="clear" w:color="auto" w:fill="auto"/>
            <w:noWrap/>
            <w:vAlign w:val="bottom"/>
            <w:hideMark/>
          </w:tcPr>
          <w:p w14:paraId="719A61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1D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D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E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E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E3" w14:textId="77777777" w:rsidR="00861B61" w:rsidRPr="005E63F2" w:rsidRDefault="00D70D60">
            <w:pPr>
              <w:spacing w:after="0"/>
              <w:rPr>
                <w:rFonts w:ascii="Times New Roman" w:eastAsia="Times New Roman" w:hAnsi="Times New Roman" w:cs="Times New Roman"/>
                <w:sz w:val="20"/>
              </w:rPr>
            </w:pPr>
          </w:p>
        </w:tc>
      </w:tr>
      <w:tr w:rsidR="00E97792" w14:paraId="719A61EC" w14:textId="77777777">
        <w:trPr>
          <w:trHeight w:val="300"/>
        </w:trPr>
        <w:tc>
          <w:tcPr>
            <w:tcW w:w="1344" w:type="dxa"/>
            <w:tcBorders>
              <w:top w:val="nil"/>
              <w:left w:val="nil"/>
              <w:bottom w:val="nil"/>
              <w:right w:val="nil"/>
            </w:tcBorders>
            <w:shd w:val="clear" w:color="auto" w:fill="auto"/>
            <w:noWrap/>
            <w:vAlign w:val="bottom"/>
            <w:hideMark/>
          </w:tcPr>
          <w:p w14:paraId="719A61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1E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E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1E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E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EB" w14:textId="77777777" w:rsidR="00861B61" w:rsidRPr="005E63F2" w:rsidRDefault="00D70D60">
            <w:pPr>
              <w:spacing w:after="0"/>
              <w:rPr>
                <w:rFonts w:ascii="Times New Roman" w:eastAsia="Times New Roman" w:hAnsi="Times New Roman" w:cs="Times New Roman"/>
                <w:sz w:val="20"/>
              </w:rPr>
            </w:pPr>
          </w:p>
        </w:tc>
      </w:tr>
      <w:tr w:rsidR="00E97792" w14:paraId="719A61F4" w14:textId="77777777">
        <w:trPr>
          <w:trHeight w:val="300"/>
        </w:trPr>
        <w:tc>
          <w:tcPr>
            <w:tcW w:w="1344" w:type="dxa"/>
            <w:tcBorders>
              <w:top w:val="nil"/>
              <w:left w:val="nil"/>
              <w:bottom w:val="nil"/>
              <w:right w:val="nil"/>
            </w:tcBorders>
            <w:shd w:val="clear" w:color="auto" w:fill="auto"/>
            <w:noWrap/>
            <w:vAlign w:val="bottom"/>
            <w:hideMark/>
          </w:tcPr>
          <w:p w14:paraId="719A61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1E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E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F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1F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F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F3" w14:textId="77777777" w:rsidR="00861B61" w:rsidRPr="005E63F2" w:rsidRDefault="00D70D60">
            <w:pPr>
              <w:spacing w:after="0"/>
              <w:rPr>
                <w:rFonts w:ascii="Times New Roman" w:eastAsia="Times New Roman" w:hAnsi="Times New Roman" w:cs="Times New Roman"/>
                <w:sz w:val="20"/>
              </w:rPr>
            </w:pPr>
          </w:p>
        </w:tc>
      </w:tr>
      <w:tr w:rsidR="00E97792" w14:paraId="719A61FC" w14:textId="77777777">
        <w:trPr>
          <w:trHeight w:val="300"/>
        </w:trPr>
        <w:tc>
          <w:tcPr>
            <w:tcW w:w="1344" w:type="dxa"/>
            <w:tcBorders>
              <w:top w:val="nil"/>
              <w:left w:val="nil"/>
              <w:bottom w:val="nil"/>
              <w:right w:val="nil"/>
            </w:tcBorders>
            <w:shd w:val="clear" w:color="auto" w:fill="auto"/>
            <w:noWrap/>
            <w:vAlign w:val="bottom"/>
            <w:hideMark/>
          </w:tcPr>
          <w:p w14:paraId="719A61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1F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F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1F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1F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1F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1FB" w14:textId="77777777" w:rsidR="00861B61" w:rsidRPr="005E63F2" w:rsidRDefault="00D70D60">
            <w:pPr>
              <w:spacing w:after="0"/>
              <w:rPr>
                <w:rFonts w:ascii="Times New Roman" w:eastAsia="Times New Roman" w:hAnsi="Times New Roman" w:cs="Times New Roman"/>
                <w:sz w:val="20"/>
              </w:rPr>
            </w:pPr>
          </w:p>
        </w:tc>
      </w:tr>
      <w:tr w:rsidR="00E97792" w14:paraId="719A6204" w14:textId="77777777">
        <w:trPr>
          <w:trHeight w:val="300"/>
        </w:trPr>
        <w:tc>
          <w:tcPr>
            <w:tcW w:w="1344" w:type="dxa"/>
            <w:tcBorders>
              <w:top w:val="nil"/>
              <w:left w:val="nil"/>
              <w:bottom w:val="nil"/>
              <w:right w:val="nil"/>
            </w:tcBorders>
            <w:shd w:val="clear" w:color="auto" w:fill="auto"/>
            <w:noWrap/>
            <w:vAlign w:val="bottom"/>
            <w:hideMark/>
          </w:tcPr>
          <w:p w14:paraId="719A61F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1F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1F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0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0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0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03" w14:textId="77777777" w:rsidR="00861B61" w:rsidRPr="005E63F2" w:rsidRDefault="00D70D60">
            <w:pPr>
              <w:spacing w:after="0"/>
              <w:rPr>
                <w:rFonts w:ascii="Times New Roman" w:eastAsia="Times New Roman" w:hAnsi="Times New Roman" w:cs="Times New Roman"/>
                <w:sz w:val="20"/>
              </w:rPr>
            </w:pPr>
          </w:p>
        </w:tc>
      </w:tr>
      <w:tr w:rsidR="00E97792" w14:paraId="719A620C" w14:textId="77777777">
        <w:trPr>
          <w:trHeight w:val="300"/>
        </w:trPr>
        <w:tc>
          <w:tcPr>
            <w:tcW w:w="1344" w:type="dxa"/>
            <w:tcBorders>
              <w:top w:val="nil"/>
              <w:left w:val="nil"/>
              <w:bottom w:val="nil"/>
              <w:right w:val="nil"/>
            </w:tcBorders>
            <w:shd w:val="clear" w:color="auto" w:fill="auto"/>
            <w:noWrap/>
            <w:vAlign w:val="bottom"/>
            <w:hideMark/>
          </w:tcPr>
          <w:p w14:paraId="719A620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20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0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0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0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0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0B" w14:textId="77777777" w:rsidR="00861B61" w:rsidRPr="005E63F2" w:rsidRDefault="00D70D60">
            <w:pPr>
              <w:spacing w:after="0"/>
              <w:rPr>
                <w:rFonts w:ascii="Times New Roman" w:eastAsia="Times New Roman" w:hAnsi="Times New Roman" w:cs="Times New Roman"/>
                <w:sz w:val="20"/>
              </w:rPr>
            </w:pPr>
          </w:p>
        </w:tc>
      </w:tr>
      <w:tr w:rsidR="00E97792" w14:paraId="719A6213" w14:textId="77777777">
        <w:trPr>
          <w:trHeight w:val="300"/>
        </w:trPr>
        <w:tc>
          <w:tcPr>
            <w:tcW w:w="3329" w:type="dxa"/>
            <w:gridSpan w:val="2"/>
            <w:tcBorders>
              <w:top w:val="nil"/>
              <w:left w:val="nil"/>
              <w:bottom w:val="nil"/>
              <w:right w:val="nil"/>
            </w:tcBorders>
            <w:shd w:val="clear" w:color="auto" w:fill="auto"/>
            <w:noWrap/>
            <w:vAlign w:val="bottom"/>
            <w:hideMark/>
          </w:tcPr>
          <w:p w14:paraId="719A620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20E"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2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12" w14:textId="77777777" w:rsidR="00861B61" w:rsidRPr="005E63F2" w:rsidRDefault="00D70D60">
            <w:pPr>
              <w:spacing w:after="0"/>
              <w:rPr>
                <w:rFonts w:ascii="Times New Roman" w:eastAsia="Times New Roman" w:hAnsi="Times New Roman" w:cs="Times New Roman"/>
                <w:sz w:val="20"/>
              </w:rPr>
            </w:pPr>
          </w:p>
        </w:tc>
      </w:tr>
      <w:tr w:rsidR="00E97792" w14:paraId="719A621B" w14:textId="77777777">
        <w:trPr>
          <w:trHeight w:val="300"/>
        </w:trPr>
        <w:tc>
          <w:tcPr>
            <w:tcW w:w="1344" w:type="dxa"/>
            <w:tcBorders>
              <w:top w:val="nil"/>
              <w:left w:val="nil"/>
              <w:bottom w:val="nil"/>
              <w:right w:val="nil"/>
            </w:tcBorders>
            <w:shd w:val="clear" w:color="auto" w:fill="auto"/>
            <w:noWrap/>
            <w:vAlign w:val="bottom"/>
            <w:hideMark/>
          </w:tcPr>
          <w:p w14:paraId="719A6214"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215"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21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17"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218"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21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1A" w14:textId="77777777" w:rsidR="00861B61" w:rsidRPr="005E63F2" w:rsidRDefault="00D70D60">
            <w:pPr>
              <w:spacing w:after="0"/>
              <w:rPr>
                <w:rFonts w:ascii="Times New Roman" w:eastAsia="Times New Roman" w:hAnsi="Times New Roman" w:cs="Times New Roman"/>
                <w:sz w:val="20"/>
              </w:rPr>
            </w:pPr>
          </w:p>
        </w:tc>
      </w:tr>
      <w:tr w:rsidR="00E97792" w14:paraId="719A621F" w14:textId="77777777">
        <w:trPr>
          <w:trHeight w:val="300"/>
        </w:trPr>
        <w:tc>
          <w:tcPr>
            <w:tcW w:w="1344" w:type="dxa"/>
            <w:tcBorders>
              <w:top w:val="nil"/>
              <w:left w:val="nil"/>
              <w:bottom w:val="nil"/>
              <w:right w:val="nil"/>
            </w:tcBorders>
            <w:shd w:val="clear" w:color="auto" w:fill="auto"/>
            <w:noWrap/>
            <w:vAlign w:val="bottom"/>
            <w:hideMark/>
          </w:tcPr>
          <w:p w14:paraId="719A621C"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21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39 ως έχει   ΔΕΚΤΟ ΚΑΤΑ ΠΛΕΙΟΨΗΦΙΑ</w:t>
            </w:r>
          </w:p>
        </w:tc>
        <w:tc>
          <w:tcPr>
            <w:tcW w:w="1155" w:type="dxa"/>
            <w:tcBorders>
              <w:top w:val="nil"/>
              <w:left w:val="nil"/>
              <w:bottom w:val="nil"/>
              <w:right w:val="nil"/>
            </w:tcBorders>
            <w:shd w:val="clear" w:color="auto" w:fill="auto"/>
            <w:noWrap/>
            <w:vAlign w:val="bottom"/>
            <w:hideMark/>
          </w:tcPr>
          <w:p w14:paraId="719A621E" w14:textId="77777777" w:rsidR="00861B61" w:rsidRPr="005E63F2" w:rsidRDefault="00D70D60">
            <w:pPr>
              <w:spacing w:after="0"/>
              <w:rPr>
                <w:rFonts w:ascii="Calibri" w:eastAsia="Times New Roman" w:hAnsi="Calibri" w:cs="Calibri"/>
                <w:color w:val="000000"/>
                <w:sz w:val="22"/>
                <w:szCs w:val="22"/>
              </w:rPr>
            </w:pPr>
          </w:p>
        </w:tc>
      </w:tr>
      <w:tr w:rsidR="00E97792" w14:paraId="719A6227" w14:textId="77777777">
        <w:trPr>
          <w:trHeight w:val="300"/>
        </w:trPr>
        <w:tc>
          <w:tcPr>
            <w:tcW w:w="1344" w:type="dxa"/>
            <w:tcBorders>
              <w:top w:val="nil"/>
              <w:left w:val="nil"/>
              <w:bottom w:val="nil"/>
              <w:right w:val="nil"/>
            </w:tcBorders>
            <w:shd w:val="clear" w:color="auto" w:fill="auto"/>
            <w:noWrap/>
            <w:vAlign w:val="bottom"/>
            <w:hideMark/>
          </w:tcPr>
          <w:p w14:paraId="719A622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22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2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2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2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2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26" w14:textId="77777777" w:rsidR="00861B61" w:rsidRPr="005E63F2" w:rsidRDefault="00D70D60">
            <w:pPr>
              <w:spacing w:after="0"/>
              <w:rPr>
                <w:rFonts w:ascii="Times New Roman" w:eastAsia="Times New Roman" w:hAnsi="Times New Roman" w:cs="Times New Roman"/>
                <w:sz w:val="20"/>
              </w:rPr>
            </w:pPr>
          </w:p>
        </w:tc>
      </w:tr>
      <w:tr w:rsidR="00E97792" w14:paraId="719A622F" w14:textId="77777777">
        <w:trPr>
          <w:trHeight w:val="300"/>
        </w:trPr>
        <w:tc>
          <w:tcPr>
            <w:tcW w:w="1344" w:type="dxa"/>
            <w:tcBorders>
              <w:top w:val="nil"/>
              <w:left w:val="nil"/>
              <w:bottom w:val="nil"/>
              <w:right w:val="nil"/>
            </w:tcBorders>
            <w:shd w:val="clear" w:color="auto" w:fill="auto"/>
            <w:noWrap/>
            <w:vAlign w:val="bottom"/>
            <w:hideMark/>
          </w:tcPr>
          <w:p w14:paraId="719A622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22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2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2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22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2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2E" w14:textId="77777777" w:rsidR="00861B61" w:rsidRPr="005E63F2" w:rsidRDefault="00D70D60">
            <w:pPr>
              <w:spacing w:after="0"/>
              <w:rPr>
                <w:rFonts w:ascii="Times New Roman" w:eastAsia="Times New Roman" w:hAnsi="Times New Roman" w:cs="Times New Roman"/>
                <w:sz w:val="20"/>
              </w:rPr>
            </w:pPr>
          </w:p>
        </w:tc>
      </w:tr>
      <w:tr w:rsidR="00E97792" w14:paraId="719A6237" w14:textId="77777777">
        <w:trPr>
          <w:trHeight w:val="300"/>
        </w:trPr>
        <w:tc>
          <w:tcPr>
            <w:tcW w:w="1344" w:type="dxa"/>
            <w:tcBorders>
              <w:top w:val="nil"/>
              <w:left w:val="nil"/>
              <w:bottom w:val="nil"/>
              <w:right w:val="nil"/>
            </w:tcBorders>
            <w:shd w:val="clear" w:color="auto" w:fill="auto"/>
            <w:noWrap/>
            <w:vAlign w:val="bottom"/>
            <w:hideMark/>
          </w:tcPr>
          <w:p w14:paraId="719A623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23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3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3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3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36" w14:textId="77777777" w:rsidR="00861B61" w:rsidRPr="005E63F2" w:rsidRDefault="00D70D60">
            <w:pPr>
              <w:spacing w:after="0"/>
              <w:rPr>
                <w:rFonts w:ascii="Times New Roman" w:eastAsia="Times New Roman" w:hAnsi="Times New Roman" w:cs="Times New Roman"/>
                <w:sz w:val="20"/>
              </w:rPr>
            </w:pPr>
          </w:p>
        </w:tc>
      </w:tr>
      <w:tr w:rsidR="00E97792" w14:paraId="719A623F" w14:textId="77777777">
        <w:trPr>
          <w:trHeight w:val="300"/>
        </w:trPr>
        <w:tc>
          <w:tcPr>
            <w:tcW w:w="1344" w:type="dxa"/>
            <w:tcBorders>
              <w:top w:val="nil"/>
              <w:left w:val="nil"/>
              <w:bottom w:val="nil"/>
              <w:right w:val="nil"/>
            </w:tcBorders>
            <w:shd w:val="clear" w:color="auto" w:fill="auto"/>
            <w:noWrap/>
            <w:vAlign w:val="bottom"/>
            <w:hideMark/>
          </w:tcPr>
          <w:p w14:paraId="719A623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23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3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3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23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3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3E" w14:textId="77777777" w:rsidR="00861B61" w:rsidRPr="005E63F2" w:rsidRDefault="00D70D60">
            <w:pPr>
              <w:spacing w:after="0"/>
              <w:rPr>
                <w:rFonts w:ascii="Times New Roman" w:eastAsia="Times New Roman" w:hAnsi="Times New Roman" w:cs="Times New Roman"/>
                <w:sz w:val="20"/>
              </w:rPr>
            </w:pPr>
          </w:p>
        </w:tc>
      </w:tr>
      <w:tr w:rsidR="00E97792" w14:paraId="719A6247" w14:textId="77777777">
        <w:trPr>
          <w:trHeight w:val="300"/>
        </w:trPr>
        <w:tc>
          <w:tcPr>
            <w:tcW w:w="1344" w:type="dxa"/>
            <w:tcBorders>
              <w:top w:val="nil"/>
              <w:left w:val="nil"/>
              <w:bottom w:val="nil"/>
              <w:right w:val="nil"/>
            </w:tcBorders>
            <w:shd w:val="clear" w:color="auto" w:fill="auto"/>
            <w:noWrap/>
            <w:vAlign w:val="bottom"/>
            <w:hideMark/>
          </w:tcPr>
          <w:p w14:paraId="719A62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24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4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4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4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4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46" w14:textId="77777777" w:rsidR="00861B61" w:rsidRPr="005E63F2" w:rsidRDefault="00D70D60">
            <w:pPr>
              <w:spacing w:after="0"/>
              <w:rPr>
                <w:rFonts w:ascii="Times New Roman" w:eastAsia="Times New Roman" w:hAnsi="Times New Roman" w:cs="Times New Roman"/>
                <w:sz w:val="20"/>
              </w:rPr>
            </w:pPr>
          </w:p>
        </w:tc>
      </w:tr>
      <w:tr w:rsidR="00E97792" w14:paraId="719A624F" w14:textId="77777777">
        <w:trPr>
          <w:trHeight w:val="300"/>
        </w:trPr>
        <w:tc>
          <w:tcPr>
            <w:tcW w:w="1344" w:type="dxa"/>
            <w:tcBorders>
              <w:top w:val="nil"/>
              <w:left w:val="nil"/>
              <w:bottom w:val="nil"/>
              <w:right w:val="nil"/>
            </w:tcBorders>
            <w:shd w:val="clear" w:color="auto" w:fill="auto"/>
            <w:noWrap/>
            <w:vAlign w:val="bottom"/>
            <w:hideMark/>
          </w:tcPr>
          <w:p w14:paraId="719A624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24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4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4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4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4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4E" w14:textId="77777777" w:rsidR="00861B61" w:rsidRPr="005E63F2" w:rsidRDefault="00D70D60">
            <w:pPr>
              <w:spacing w:after="0"/>
              <w:rPr>
                <w:rFonts w:ascii="Times New Roman" w:eastAsia="Times New Roman" w:hAnsi="Times New Roman" w:cs="Times New Roman"/>
                <w:sz w:val="20"/>
              </w:rPr>
            </w:pPr>
          </w:p>
        </w:tc>
      </w:tr>
      <w:tr w:rsidR="00E97792" w14:paraId="719A6257" w14:textId="77777777">
        <w:trPr>
          <w:trHeight w:val="300"/>
        </w:trPr>
        <w:tc>
          <w:tcPr>
            <w:tcW w:w="1344" w:type="dxa"/>
            <w:tcBorders>
              <w:top w:val="nil"/>
              <w:left w:val="nil"/>
              <w:bottom w:val="nil"/>
              <w:right w:val="nil"/>
            </w:tcBorders>
            <w:shd w:val="clear" w:color="auto" w:fill="auto"/>
            <w:noWrap/>
            <w:vAlign w:val="bottom"/>
            <w:hideMark/>
          </w:tcPr>
          <w:p w14:paraId="719A62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25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5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5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5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5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56" w14:textId="77777777" w:rsidR="00861B61" w:rsidRPr="005E63F2" w:rsidRDefault="00D70D60">
            <w:pPr>
              <w:spacing w:after="0"/>
              <w:rPr>
                <w:rFonts w:ascii="Times New Roman" w:eastAsia="Times New Roman" w:hAnsi="Times New Roman" w:cs="Times New Roman"/>
                <w:sz w:val="20"/>
              </w:rPr>
            </w:pPr>
          </w:p>
        </w:tc>
      </w:tr>
      <w:tr w:rsidR="00E97792" w14:paraId="719A625E" w14:textId="77777777">
        <w:trPr>
          <w:trHeight w:val="300"/>
        </w:trPr>
        <w:tc>
          <w:tcPr>
            <w:tcW w:w="3329" w:type="dxa"/>
            <w:gridSpan w:val="2"/>
            <w:tcBorders>
              <w:top w:val="nil"/>
              <w:left w:val="nil"/>
              <w:bottom w:val="nil"/>
              <w:right w:val="nil"/>
            </w:tcBorders>
            <w:shd w:val="clear" w:color="auto" w:fill="auto"/>
            <w:noWrap/>
            <w:vAlign w:val="bottom"/>
            <w:hideMark/>
          </w:tcPr>
          <w:p w14:paraId="719A62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259"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25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5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5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5D" w14:textId="77777777" w:rsidR="00861B61" w:rsidRPr="005E63F2" w:rsidRDefault="00D70D60">
            <w:pPr>
              <w:spacing w:after="0"/>
              <w:rPr>
                <w:rFonts w:ascii="Times New Roman" w:eastAsia="Times New Roman" w:hAnsi="Times New Roman" w:cs="Times New Roman"/>
                <w:sz w:val="20"/>
              </w:rPr>
            </w:pPr>
          </w:p>
        </w:tc>
      </w:tr>
      <w:tr w:rsidR="00E97792" w14:paraId="719A6266" w14:textId="77777777">
        <w:trPr>
          <w:trHeight w:val="300"/>
        </w:trPr>
        <w:tc>
          <w:tcPr>
            <w:tcW w:w="1344" w:type="dxa"/>
            <w:tcBorders>
              <w:top w:val="nil"/>
              <w:left w:val="nil"/>
              <w:bottom w:val="nil"/>
              <w:right w:val="nil"/>
            </w:tcBorders>
            <w:shd w:val="clear" w:color="auto" w:fill="auto"/>
            <w:noWrap/>
            <w:vAlign w:val="bottom"/>
            <w:hideMark/>
          </w:tcPr>
          <w:p w14:paraId="719A625F"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260"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26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62"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263"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26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65" w14:textId="77777777" w:rsidR="00861B61" w:rsidRPr="005E63F2" w:rsidRDefault="00D70D60">
            <w:pPr>
              <w:spacing w:after="0"/>
              <w:rPr>
                <w:rFonts w:ascii="Times New Roman" w:eastAsia="Times New Roman" w:hAnsi="Times New Roman" w:cs="Times New Roman"/>
                <w:sz w:val="20"/>
              </w:rPr>
            </w:pPr>
          </w:p>
        </w:tc>
      </w:tr>
      <w:tr w:rsidR="00E97792" w14:paraId="719A626A" w14:textId="77777777">
        <w:trPr>
          <w:trHeight w:val="300"/>
        </w:trPr>
        <w:tc>
          <w:tcPr>
            <w:tcW w:w="1344" w:type="dxa"/>
            <w:tcBorders>
              <w:top w:val="nil"/>
              <w:left w:val="nil"/>
              <w:bottom w:val="nil"/>
              <w:right w:val="nil"/>
            </w:tcBorders>
            <w:shd w:val="clear" w:color="auto" w:fill="auto"/>
            <w:noWrap/>
            <w:vAlign w:val="bottom"/>
            <w:hideMark/>
          </w:tcPr>
          <w:p w14:paraId="719A6267"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2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40 ως έχει   ΔΕΚΤΟ ΚΑΤΑ ΠΛΕΙΟΨΗΦΙΑ</w:t>
            </w:r>
          </w:p>
        </w:tc>
        <w:tc>
          <w:tcPr>
            <w:tcW w:w="1155" w:type="dxa"/>
            <w:tcBorders>
              <w:top w:val="nil"/>
              <w:left w:val="nil"/>
              <w:bottom w:val="nil"/>
              <w:right w:val="nil"/>
            </w:tcBorders>
            <w:shd w:val="clear" w:color="auto" w:fill="auto"/>
            <w:noWrap/>
            <w:vAlign w:val="bottom"/>
            <w:hideMark/>
          </w:tcPr>
          <w:p w14:paraId="719A6269" w14:textId="77777777" w:rsidR="00861B61" w:rsidRPr="005E63F2" w:rsidRDefault="00D70D60">
            <w:pPr>
              <w:spacing w:after="0"/>
              <w:rPr>
                <w:rFonts w:ascii="Calibri" w:eastAsia="Times New Roman" w:hAnsi="Calibri" w:cs="Calibri"/>
                <w:color w:val="000000"/>
                <w:sz w:val="22"/>
                <w:szCs w:val="22"/>
              </w:rPr>
            </w:pPr>
          </w:p>
        </w:tc>
      </w:tr>
      <w:tr w:rsidR="00E97792" w14:paraId="719A6272" w14:textId="77777777">
        <w:trPr>
          <w:trHeight w:val="300"/>
        </w:trPr>
        <w:tc>
          <w:tcPr>
            <w:tcW w:w="1344" w:type="dxa"/>
            <w:tcBorders>
              <w:top w:val="nil"/>
              <w:left w:val="nil"/>
              <w:bottom w:val="nil"/>
              <w:right w:val="nil"/>
            </w:tcBorders>
            <w:shd w:val="clear" w:color="auto" w:fill="auto"/>
            <w:noWrap/>
            <w:vAlign w:val="bottom"/>
            <w:hideMark/>
          </w:tcPr>
          <w:p w14:paraId="719A626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26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6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6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7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71" w14:textId="77777777" w:rsidR="00861B61" w:rsidRPr="005E63F2" w:rsidRDefault="00D70D60">
            <w:pPr>
              <w:spacing w:after="0"/>
              <w:rPr>
                <w:rFonts w:ascii="Times New Roman" w:eastAsia="Times New Roman" w:hAnsi="Times New Roman" w:cs="Times New Roman"/>
                <w:sz w:val="20"/>
              </w:rPr>
            </w:pPr>
          </w:p>
        </w:tc>
      </w:tr>
      <w:tr w:rsidR="00E97792" w14:paraId="719A627A" w14:textId="77777777">
        <w:trPr>
          <w:trHeight w:val="300"/>
        </w:trPr>
        <w:tc>
          <w:tcPr>
            <w:tcW w:w="1344" w:type="dxa"/>
            <w:tcBorders>
              <w:top w:val="nil"/>
              <w:left w:val="nil"/>
              <w:bottom w:val="nil"/>
              <w:right w:val="nil"/>
            </w:tcBorders>
            <w:shd w:val="clear" w:color="auto" w:fill="auto"/>
            <w:noWrap/>
            <w:vAlign w:val="bottom"/>
            <w:hideMark/>
          </w:tcPr>
          <w:p w14:paraId="719A62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27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7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7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7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79" w14:textId="77777777" w:rsidR="00861B61" w:rsidRPr="005E63F2" w:rsidRDefault="00D70D60">
            <w:pPr>
              <w:spacing w:after="0"/>
              <w:rPr>
                <w:rFonts w:ascii="Times New Roman" w:eastAsia="Times New Roman" w:hAnsi="Times New Roman" w:cs="Times New Roman"/>
                <w:sz w:val="20"/>
              </w:rPr>
            </w:pPr>
          </w:p>
        </w:tc>
      </w:tr>
      <w:tr w:rsidR="00E97792" w14:paraId="719A6282" w14:textId="77777777">
        <w:trPr>
          <w:trHeight w:val="300"/>
        </w:trPr>
        <w:tc>
          <w:tcPr>
            <w:tcW w:w="1344" w:type="dxa"/>
            <w:tcBorders>
              <w:top w:val="nil"/>
              <w:left w:val="nil"/>
              <w:bottom w:val="nil"/>
              <w:right w:val="nil"/>
            </w:tcBorders>
            <w:shd w:val="clear" w:color="auto" w:fill="auto"/>
            <w:noWrap/>
            <w:vAlign w:val="bottom"/>
            <w:hideMark/>
          </w:tcPr>
          <w:p w14:paraId="719A62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27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7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7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8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81" w14:textId="77777777" w:rsidR="00861B61" w:rsidRPr="005E63F2" w:rsidRDefault="00D70D60">
            <w:pPr>
              <w:spacing w:after="0"/>
              <w:rPr>
                <w:rFonts w:ascii="Times New Roman" w:eastAsia="Times New Roman" w:hAnsi="Times New Roman" w:cs="Times New Roman"/>
                <w:sz w:val="20"/>
              </w:rPr>
            </w:pPr>
          </w:p>
        </w:tc>
      </w:tr>
      <w:tr w:rsidR="00E97792" w14:paraId="719A628A" w14:textId="77777777">
        <w:trPr>
          <w:trHeight w:val="300"/>
        </w:trPr>
        <w:tc>
          <w:tcPr>
            <w:tcW w:w="1344" w:type="dxa"/>
            <w:tcBorders>
              <w:top w:val="nil"/>
              <w:left w:val="nil"/>
              <w:bottom w:val="nil"/>
              <w:right w:val="nil"/>
            </w:tcBorders>
            <w:shd w:val="clear" w:color="auto" w:fill="auto"/>
            <w:noWrap/>
            <w:vAlign w:val="bottom"/>
            <w:hideMark/>
          </w:tcPr>
          <w:p w14:paraId="719A62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28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8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8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28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8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89" w14:textId="77777777" w:rsidR="00861B61" w:rsidRPr="005E63F2" w:rsidRDefault="00D70D60">
            <w:pPr>
              <w:spacing w:after="0"/>
              <w:rPr>
                <w:rFonts w:ascii="Times New Roman" w:eastAsia="Times New Roman" w:hAnsi="Times New Roman" w:cs="Times New Roman"/>
                <w:sz w:val="20"/>
              </w:rPr>
            </w:pPr>
          </w:p>
        </w:tc>
      </w:tr>
      <w:tr w:rsidR="00E97792" w14:paraId="719A6292" w14:textId="77777777">
        <w:trPr>
          <w:trHeight w:val="300"/>
        </w:trPr>
        <w:tc>
          <w:tcPr>
            <w:tcW w:w="1344" w:type="dxa"/>
            <w:tcBorders>
              <w:top w:val="nil"/>
              <w:left w:val="nil"/>
              <w:bottom w:val="nil"/>
              <w:right w:val="nil"/>
            </w:tcBorders>
            <w:shd w:val="clear" w:color="auto" w:fill="auto"/>
            <w:noWrap/>
            <w:vAlign w:val="bottom"/>
            <w:hideMark/>
          </w:tcPr>
          <w:p w14:paraId="719A628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28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8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8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8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9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91" w14:textId="77777777" w:rsidR="00861B61" w:rsidRPr="005E63F2" w:rsidRDefault="00D70D60">
            <w:pPr>
              <w:spacing w:after="0"/>
              <w:rPr>
                <w:rFonts w:ascii="Times New Roman" w:eastAsia="Times New Roman" w:hAnsi="Times New Roman" w:cs="Times New Roman"/>
                <w:sz w:val="20"/>
              </w:rPr>
            </w:pPr>
          </w:p>
        </w:tc>
      </w:tr>
      <w:tr w:rsidR="00E97792" w14:paraId="719A629A" w14:textId="77777777">
        <w:trPr>
          <w:trHeight w:val="300"/>
        </w:trPr>
        <w:tc>
          <w:tcPr>
            <w:tcW w:w="1344" w:type="dxa"/>
            <w:tcBorders>
              <w:top w:val="nil"/>
              <w:left w:val="nil"/>
              <w:bottom w:val="nil"/>
              <w:right w:val="nil"/>
            </w:tcBorders>
            <w:shd w:val="clear" w:color="auto" w:fill="auto"/>
            <w:noWrap/>
            <w:vAlign w:val="bottom"/>
            <w:hideMark/>
          </w:tcPr>
          <w:p w14:paraId="719A629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29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9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9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9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9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99" w14:textId="77777777" w:rsidR="00861B61" w:rsidRPr="005E63F2" w:rsidRDefault="00D70D60">
            <w:pPr>
              <w:spacing w:after="0"/>
              <w:rPr>
                <w:rFonts w:ascii="Times New Roman" w:eastAsia="Times New Roman" w:hAnsi="Times New Roman" w:cs="Times New Roman"/>
                <w:sz w:val="20"/>
              </w:rPr>
            </w:pPr>
          </w:p>
        </w:tc>
      </w:tr>
      <w:tr w:rsidR="00E97792" w14:paraId="719A62A2" w14:textId="77777777">
        <w:trPr>
          <w:trHeight w:val="300"/>
        </w:trPr>
        <w:tc>
          <w:tcPr>
            <w:tcW w:w="1344" w:type="dxa"/>
            <w:tcBorders>
              <w:top w:val="nil"/>
              <w:left w:val="nil"/>
              <w:bottom w:val="nil"/>
              <w:right w:val="nil"/>
            </w:tcBorders>
            <w:shd w:val="clear" w:color="auto" w:fill="auto"/>
            <w:noWrap/>
            <w:vAlign w:val="bottom"/>
            <w:hideMark/>
          </w:tcPr>
          <w:p w14:paraId="719A629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29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9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9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9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A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A1" w14:textId="77777777" w:rsidR="00861B61" w:rsidRPr="005E63F2" w:rsidRDefault="00D70D60">
            <w:pPr>
              <w:spacing w:after="0"/>
              <w:rPr>
                <w:rFonts w:ascii="Times New Roman" w:eastAsia="Times New Roman" w:hAnsi="Times New Roman" w:cs="Times New Roman"/>
                <w:sz w:val="20"/>
              </w:rPr>
            </w:pPr>
          </w:p>
        </w:tc>
      </w:tr>
      <w:tr w:rsidR="00E97792" w14:paraId="719A62A9" w14:textId="77777777">
        <w:trPr>
          <w:trHeight w:val="300"/>
        </w:trPr>
        <w:tc>
          <w:tcPr>
            <w:tcW w:w="3329" w:type="dxa"/>
            <w:gridSpan w:val="2"/>
            <w:tcBorders>
              <w:top w:val="nil"/>
              <w:left w:val="nil"/>
              <w:bottom w:val="nil"/>
              <w:right w:val="nil"/>
            </w:tcBorders>
            <w:shd w:val="clear" w:color="auto" w:fill="auto"/>
            <w:noWrap/>
            <w:vAlign w:val="bottom"/>
            <w:hideMark/>
          </w:tcPr>
          <w:p w14:paraId="719A62A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2A4"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2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A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A8" w14:textId="77777777" w:rsidR="00861B61" w:rsidRPr="005E63F2" w:rsidRDefault="00D70D60">
            <w:pPr>
              <w:spacing w:after="0"/>
              <w:rPr>
                <w:rFonts w:ascii="Times New Roman" w:eastAsia="Times New Roman" w:hAnsi="Times New Roman" w:cs="Times New Roman"/>
                <w:sz w:val="20"/>
              </w:rPr>
            </w:pPr>
          </w:p>
        </w:tc>
      </w:tr>
      <w:tr w:rsidR="00E97792" w14:paraId="719A62B1" w14:textId="77777777">
        <w:trPr>
          <w:trHeight w:val="300"/>
        </w:trPr>
        <w:tc>
          <w:tcPr>
            <w:tcW w:w="1344" w:type="dxa"/>
            <w:tcBorders>
              <w:top w:val="nil"/>
              <w:left w:val="nil"/>
              <w:bottom w:val="nil"/>
              <w:right w:val="nil"/>
            </w:tcBorders>
            <w:shd w:val="clear" w:color="auto" w:fill="auto"/>
            <w:noWrap/>
            <w:vAlign w:val="bottom"/>
            <w:hideMark/>
          </w:tcPr>
          <w:p w14:paraId="719A62AA"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2AB"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2A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AD"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2AE"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2A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B0" w14:textId="77777777" w:rsidR="00861B61" w:rsidRPr="005E63F2" w:rsidRDefault="00D70D60">
            <w:pPr>
              <w:spacing w:after="0"/>
              <w:rPr>
                <w:rFonts w:ascii="Times New Roman" w:eastAsia="Times New Roman" w:hAnsi="Times New Roman" w:cs="Times New Roman"/>
                <w:sz w:val="20"/>
              </w:rPr>
            </w:pPr>
          </w:p>
        </w:tc>
      </w:tr>
      <w:tr w:rsidR="00E97792" w14:paraId="719A62B5" w14:textId="77777777">
        <w:trPr>
          <w:trHeight w:val="300"/>
        </w:trPr>
        <w:tc>
          <w:tcPr>
            <w:tcW w:w="1344" w:type="dxa"/>
            <w:tcBorders>
              <w:top w:val="nil"/>
              <w:left w:val="nil"/>
              <w:bottom w:val="nil"/>
              <w:right w:val="nil"/>
            </w:tcBorders>
            <w:shd w:val="clear" w:color="auto" w:fill="auto"/>
            <w:noWrap/>
            <w:vAlign w:val="bottom"/>
            <w:hideMark/>
          </w:tcPr>
          <w:p w14:paraId="719A62B2"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2B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41 ως έχει   ΔΕΚΤΟ ΚΑΤΑ ΠΛΕΙΟΨΗΦΙΑ</w:t>
            </w:r>
          </w:p>
        </w:tc>
        <w:tc>
          <w:tcPr>
            <w:tcW w:w="1155" w:type="dxa"/>
            <w:tcBorders>
              <w:top w:val="nil"/>
              <w:left w:val="nil"/>
              <w:bottom w:val="nil"/>
              <w:right w:val="nil"/>
            </w:tcBorders>
            <w:shd w:val="clear" w:color="auto" w:fill="auto"/>
            <w:noWrap/>
            <w:vAlign w:val="bottom"/>
            <w:hideMark/>
          </w:tcPr>
          <w:p w14:paraId="719A62B4" w14:textId="77777777" w:rsidR="00861B61" w:rsidRPr="005E63F2" w:rsidRDefault="00D70D60">
            <w:pPr>
              <w:spacing w:after="0"/>
              <w:rPr>
                <w:rFonts w:ascii="Calibri" w:eastAsia="Times New Roman" w:hAnsi="Calibri" w:cs="Calibri"/>
                <w:color w:val="000000"/>
                <w:sz w:val="22"/>
                <w:szCs w:val="22"/>
              </w:rPr>
            </w:pPr>
          </w:p>
        </w:tc>
      </w:tr>
      <w:tr w:rsidR="00E97792" w14:paraId="719A62BD" w14:textId="77777777">
        <w:trPr>
          <w:trHeight w:val="300"/>
        </w:trPr>
        <w:tc>
          <w:tcPr>
            <w:tcW w:w="1344" w:type="dxa"/>
            <w:tcBorders>
              <w:top w:val="nil"/>
              <w:left w:val="nil"/>
              <w:bottom w:val="nil"/>
              <w:right w:val="nil"/>
            </w:tcBorders>
            <w:shd w:val="clear" w:color="auto" w:fill="auto"/>
            <w:noWrap/>
            <w:vAlign w:val="bottom"/>
            <w:hideMark/>
          </w:tcPr>
          <w:p w14:paraId="719A62B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2B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B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B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B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BC" w14:textId="77777777" w:rsidR="00861B61" w:rsidRPr="005E63F2" w:rsidRDefault="00D70D60">
            <w:pPr>
              <w:spacing w:after="0"/>
              <w:rPr>
                <w:rFonts w:ascii="Times New Roman" w:eastAsia="Times New Roman" w:hAnsi="Times New Roman" w:cs="Times New Roman"/>
                <w:sz w:val="20"/>
              </w:rPr>
            </w:pPr>
          </w:p>
        </w:tc>
      </w:tr>
      <w:tr w:rsidR="00E97792" w14:paraId="719A62C5" w14:textId="77777777">
        <w:trPr>
          <w:trHeight w:val="300"/>
        </w:trPr>
        <w:tc>
          <w:tcPr>
            <w:tcW w:w="1344" w:type="dxa"/>
            <w:tcBorders>
              <w:top w:val="nil"/>
              <w:left w:val="nil"/>
              <w:bottom w:val="nil"/>
              <w:right w:val="nil"/>
            </w:tcBorders>
            <w:shd w:val="clear" w:color="auto" w:fill="auto"/>
            <w:noWrap/>
            <w:vAlign w:val="bottom"/>
            <w:hideMark/>
          </w:tcPr>
          <w:p w14:paraId="719A62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2B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C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2C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C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C4" w14:textId="77777777" w:rsidR="00861B61" w:rsidRPr="005E63F2" w:rsidRDefault="00D70D60">
            <w:pPr>
              <w:spacing w:after="0"/>
              <w:rPr>
                <w:rFonts w:ascii="Times New Roman" w:eastAsia="Times New Roman" w:hAnsi="Times New Roman" w:cs="Times New Roman"/>
                <w:sz w:val="20"/>
              </w:rPr>
            </w:pPr>
          </w:p>
        </w:tc>
      </w:tr>
      <w:tr w:rsidR="00E97792" w14:paraId="719A62CD" w14:textId="77777777">
        <w:trPr>
          <w:trHeight w:val="300"/>
        </w:trPr>
        <w:tc>
          <w:tcPr>
            <w:tcW w:w="1344" w:type="dxa"/>
            <w:tcBorders>
              <w:top w:val="nil"/>
              <w:left w:val="nil"/>
              <w:bottom w:val="nil"/>
              <w:right w:val="nil"/>
            </w:tcBorders>
            <w:shd w:val="clear" w:color="auto" w:fill="auto"/>
            <w:noWrap/>
            <w:vAlign w:val="bottom"/>
            <w:hideMark/>
          </w:tcPr>
          <w:p w14:paraId="719A62C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2C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C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2C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C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CC" w14:textId="77777777" w:rsidR="00861B61" w:rsidRPr="005E63F2" w:rsidRDefault="00D70D60">
            <w:pPr>
              <w:spacing w:after="0"/>
              <w:rPr>
                <w:rFonts w:ascii="Times New Roman" w:eastAsia="Times New Roman" w:hAnsi="Times New Roman" w:cs="Times New Roman"/>
                <w:sz w:val="20"/>
              </w:rPr>
            </w:pPr>
          </w:p>
        </w:tc>
      </w:tr>
      <w:tr w:rsidR="00E97792" w14:paraId="719A62D5" w14:textId="77777777">
        <w:trPr>
          <w:trHeight w:val="300"/>
        </w:trPr>
        <w:tc>
          <w:tcPr>
            <w:tcW w:w="1344" w:type="dxa"/>
            <w:tcBorders>
              <w:top w:val="nil"/>
              <w:left w:val="nil"/>
              <w:bottom w:val="nil"/>
              <w:right w:val="nil"/>
            </w:tcBorders>
            <w:shd w:val="clear" w:color="auto" w:fill="auto"/>
            <w:noWrap/>
            <w:vAlign w:val="bottom"/>
            <w:hideMark/>
          </w:tcPr>
          <w:p w14:paraId="719A62C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2C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D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D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2D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D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D4" w14:textId="77777777" w:rsidR="00861B61" w:rsidRPr="005E63F2" w:rsidRDefault="00D70D60">
            <w:pPr>
              <w:spacing w:after="0"/>
              <w:rPr>
                <w:rFonts w:ascii="Times New Roman" w:eastAsia="Times New Roman" w:hAnsi="Times New Roman" w:cs="Times New Roman"/>
                <w:sz w:val="20"/>
              </w:rPr>
            </w:pPr>
          </w:p>
        </w:tc>
      </w:tr>
      <w:tr w:rsidR="00E97792" w14:paraId="719A62DD" w14:textId="77777777">
        <w:trPr>
          <w:trHeight w:val="300"/>
        </w:trPr>
        <w:tc>
          <w:tcPr>
            <w:tcW w:w="1344" w:type="dxa"/>
            <w:tcBorders>
              <w:top w:val="nil"/>
              <w:left w:val="nil"/>
              <w:bottom w:val="nil"/>
              <w:right w:val="nil"/>
            </w:tcBorders>
            <w:shd w:val="clear" w:color="auto" w:fill="auto"/>
            <w:noWrap/>
            <w:vAlign w:val="bottom"/>
            <w:hideMark/>
          </w:tcPr>
          <w:p w14:paraId="719A62D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2D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D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D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2D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D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DC" w14:textId="77777777" w:rsidR="00861B61" w:rsidRPr="005E63F2" w:rsidRDefault="00D70D60">
            <w:pPr>
              <w:spacing w:after="0"/>
              <w:rPr>
                <w:rFonts w:ascii="Times New Roman" w:eastAsia="Times New Roman" w:hAnsi="Times New Roman" w:cs="Times New Roman"/>
                <w:sz w:val="20"/>
              </w:rPr>
            </w:pPr>
          </w:p>
        </w:tc>
      </w:tr>
      <w:tr w:rsidR="00E97792" w14:paraId="719A62E5" w14:textId="77777777">
        <w:trPr>
          <w:trHeight w:val="300"/>
        </w:trPr>
        <w:tc>
          <w:tcPr>
            <w:tcW w:w="1344" w:type="dxa"/>
            <w:tcBorders>
              <w:top w:val="nil"/>
              <w:left w:val="nil"/>
              <w:bottom w:val="nil"/>
              <w:right w:val="nil"/>
            </w:tcBorders>
            <w:shd w:val="clear" w:color="auto" w:fill="auto"/>
            <w:noWrap/>
            <w:vAlign w:val="bottom"/>
            <w:hideMark/>
          </w:tcPr>
          <w:p w14:paraId="719A62D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2D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E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E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E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E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E4" w14:textId="77777777" w:rsidR="00861B61" w:rsidRPr="005E63F2" w:rsidRDefault="00D70D60">
            <w:pPr>
              <w:spacing w:after="0"/>
              <w:rPr>
                <w:rFonts w:ascii="Times New Roman" w:eastAsia="Times New Roman" w:hAnsi="Times New Roman" w:cs="Times New Roman"/>
                <w:sz w:val="20"/>
              </w:rPr>
            </w:pPr>
          </w:p>
        </w:tc>
      </w:tr>
      <w:tr w:rsidR="00E97792" w14:paraId="719A62ED" w14:textId="77777777">
        <w:trPr>
          <w:trHeight w:val="300"/>
        </w:trPr>
        <w:tc>
          <w:tcPr>
            <w:tcW w:w="1344" w:type="dxa"/>
            <w:tcBorders>
              <w:top w:val="nil"/>
              <w:left w:val="nil"/>
              <w:bottom w:val="nil"/>
              <w:right w:val="nil"/>
            </w:tcBorders>
            <w:shd w:val="clear" w:color="auto" w:fill="auto"/>
            <w:noWrap/>
            <w:vAlign w:val="bottom"/>
            <w:hideMark/>
          </w:tcPr>
          <w:p w14:paraId="719A62E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2E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2E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E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2E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E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EC" w14:textId="77777777" w:rsidR="00861B61" w:rsidRPr="005E63F2" w:rsidRDefault="00D70D60">
            <w:pPr>
              <w:spacing w:after="0"/>
              <w:rPr>
                <w:rFonts w:ascii="Times New Roman" w:eastAsia="Times New Roman" w:hAnsi="Times New Roman" w:cs="Times New Roman"/>
                <w:sz w:val="20"/>
              </w:rPr>
            </w:pPr>
          </w:p>
        </w:tc>
      </w:tr>
      <w:tr w:rsidR="00E97792" w14:paraId="719A62F4" w14:textId="77777777">
        <w:trPr>
          <w:trHeight w:val="300"/>
        </w:trPr>
        <w:tc>
          <w:tcPr>
            <w:tcW w:w="3329" w:type="dxa"/>
            <w:gridSpan w:val="2"/>
            <w:tcBorders>
              <w:top w:val="nil"/>
              <w:left w:val="nil"/>
              <w:bottom w:val="nil"/>
              <w:right w:val="nil"/>
            </w:tcBorders>
            <w:shd w:val="clear" w:color="auto" w:fill="auto"/>
            <w:noWrap/>
            <w:vAlign w:val="bottom"/>
            <w:hideMark/>
          </w:tcPr>
          <w:p w14:paraId="719A62E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2E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2F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2F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2F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F3" w14:textId="77777777" w:rsidR="00861B61" w:rsidRPr="005E63F2" w:rsidRDefault="00D70D60">
            <w:pPr>
              <w:spacing w:after="0"/>
              <w:rPr>
                <w:rFonts w:ascii="Times New Roman" w:eastAsia="Times New Roman" w:hAnsi="Times New Roman" w:cs="Times New Roman"/>
                <w:sz w:val="20"/>
              </w:rPr>
            </w:pPr>
          </w:p>
        </w:tc>
      </w:tr>
      <w:tr w:rsidR="00E97792" w14:paraId="719A62FC" w14:textId="77777777">
        <w:trPr>
          <w:trHeight w:val="300"/>
        </w:trPr>
        <w:tc>
          <w:tcPr>
            <w:tcW w:w="1344" w:type="dxa"/>
            <w:tcBorders>
              <w:top w:val="nil"/>
              <w:left w:val="nil"/>
              <w:bottom w:val="nil"/>
              <w:right w:val="nil"/>
            </w:tcBorders>
            <w:shd w:val="clear" w:color="auto" w:fill="auto"/>
            <w:noWrap/>
            <w:vAlign w:val="bottom"/>
            <w:hideMark/>
          </w:tcPr>
          <w:p w14:paraId="719A62F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2F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2F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2F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2F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2F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2FB" w14:textId="77777777" w:rsidR="00861B61" w:rsidRPr="005E63F2" w:rsidRDefault="00D70D60">
            <w:pPr>
              <w:spacing w:after="0"/>
              <w:rPr>
                <w:rFonts w:ascii="Times New Roman" w:eastAsia="Times New Roman" w:hAnsi="Times New Roman" w:cs="Times New Roman"/>
                <w:sz w:val="20"/>
              </w:rPr>
            </w:pPr>
          </w:p>
        </w:tc>
      </w:tr>
      <w:tr w:rsidR="00E97792" w14:paraId="719A6300" w14:textId="77777777">
        <w:trPr>
          <w:trHeight w:val="300"/>
        </w:trPr>
        <w:tc>
          <w:tcPr>
            <w:tcW w:w="1344" w:type="dxa"/>
            <w:tcBorders>
              <w:top w:val="nil"/>
              <w:left w:val="nil"/>
              <w:bottom w:val="nil"/>
              <w:right w:val="nil"/>
            </w:tcBorders>
            <w:shd w:val="clear" w:color="auto" w:fill="auto"/>
            <w:noWrap/>
            <w:vAlign w:val="bottom"/>
            <w:hideMark/>
          </w:tcPr>
          <w:p w14:paraId="719A62FD"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2F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42 ως έχει   ΔΕΚΤΟ</w:t>
            </w:r>
            <w:r w:rsidRPr="005E63F2">
              <w:rPr>
                <w:rFonts w:ascii="Calibri" w:eastAsia="Times New Roman" w:hAnsi="Calibri" w:cs="Calibri"/>
                <w:color w:val="000000"/>
                <w:sz w:val="22"/>
                <w:szCs w:val="22"/>
              </w:rPr>
              <w:t xml:space="preserve"> ΚΑΤΑ ΠΛΕΙΟΨΗΦΙΑ</w:t>
            </w:r>
          </w:p>
        </w:tc>
        <w:tc>
          <w:tcPr>
            <w:tcW w:w="1155" w:type="dxa"/>
            <w:tcBorders>
              <w:top w:val="nil"/>
              <w:left w:val="nil"/>
              <w:bottom w:val="nil"/>
              <w:right w:val="nil"/>
            </w:tcBorders>
            <w:shd w:val="clear" w:color="auto" w:fill="auto"/>
            <w:noWrap/>
            <w:vAlign w:val="bottom"/>
            <w:hideMark/>
          </w:tcPr>
          <w:p w14:paraId="719A62FF" w14:textId="77777777" w:rsidR="00861B61" w:rsidRPr="005E63F2" w:rsidRDefault="00D70D60">
            <w:pPr>
              <w:spacing w:after="0"/>
              <w:rPr>
                <w:rFonts w:ascii="Calibri" w:eastAsia="Times New Roman" w:hAnsi="Calibri" w:cs="Calibri"/>
                <w:color w:val="000000"/>
                <w:sz w:val="22"/>
                <w:szCs w:val="22"/>
              </w:rPr>
            </w:pPr>
          </w:p>
        </w:tc>
      </w:tr>
      <w:tr w:rsidR="00E97792" w14:paraId="719A6308" w14:textId="77777777">
        <w:trPr>
          <w:trHeight w:val="300"/>
        </w:trPr>
        <w:tc>
          <w:tcPr>
            <w:tcW w:w="1344" w:type="dxa"/>
            <w:tcBorders>
              <w:top w:val="nil"/>
              <w:left w:val="nil"/>
              <w:bottom w:val="nil"/>
              <w:right w:val="nil"/>
            </w:tcBorders>
            <w:shd w:val="clear" w:color="auto" w:fill="auto"/>
            <w:noWrap/>
            <w:vAlign w:val="bottom"/>
            <w:hideMark/>
          </w:tcPr>
          <w:p w14:paraId="719A630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30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0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0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0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07" w14:textId="77777777" w:rsidR="00861B61" w:rsidRPr="005E63F2" w:rsidRDefault="00D70D60">
            <w:pPr>
              <w:spacing w:after="0"/>
              <w:rPr>
                <w:rFonts w:ascii="Times New Roman" w:eastAsia="Times New Roman" w:hAnsi="Times New Roman" w:cs="Times New Roman"/>
                <w:sz w:val="20"/>
              </w:rPr>
            </w:pPr>
          </w:p>
        </w:tc>
      </w:tr>
      <w:tr w:rsidR="00E97792" w14:paraId="719A6310" w14:textId="77777777">
        <w:trPr>
          <w:trHeight w:val="300"/>
        </w:trPr>
        <w:tc>
          <w:tcPr>
            <w:tcW w:w="1344" w:type="dxa"/>
            <w:tcBorders>
              <w:top w:val="nil"/>
              <w:left w:val="nil"/>
              <w:bottom w:val="nil"/>
              <w:right w:val="nil"/>
            </w:tcBorders>
            <w:shd w:val="clear" w:color="auto" w:fill="auto"/>
            <w:noWrap/>
            <w:vAlign w:val="bottom"/>
            <w:hideMark/>
          </w:tcPr>
          <w:p w14:paraId="719A63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30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0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0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0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0F" w14:textId="77777777" w:rsidR="00861B61" w:rsidRPr="005E63F2" w:rsidRDefault="00D70D60">
            <w:pPr>
              <w:spacing w:after="0"/>
              <w:rPr>
                <w:rFonts w:ascii="Times New Roman" w:eastAsia="Times New Roman" w:hAnsi="Times New Roman" w:cs="Times New Roman"/>
                <w:sz w:val="20"/>
              </w:rPr>
            </w:pPr>
          </w:p>
        </w:tc>
      </w:tr>
      <w:tr w:rsidR="00E97792" w14:paraId="719A6318" w14:textId="77777777">
        <w:trPr>
          <w:trHeight w:val="300"/>
        </w:trPr>
        <w:tc>
          <w:tcPr>
            <w:tcW w:w="1344" w:type="dxa"/>
            <w:tcBorders>
              <w:top w:val="nil"/>
              <w:left w:val="nil"/>
              <w:bottom w:val="nil"/>
              <w:right w:val="nil"/>
            </w:tcBorders>
            <w:shd w:val="clear" w:color="auto" w:fill="auto"/>
            <w:noWrap/>
            <w:vAlign w:val="bottom"/>
            <w:hideMark/>
          </w:tcPr>
          <w:p w14:paraId="719A63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31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1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1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1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17" w14:textId="77777777" w:rsidR="00861B61" w:rsidRPr="005E63F2" w:rsidRDefault="00D70D60">
            <w:pPr>
              <w:spacing w:after="0"/>
              <w:rPr>
                <w:rFonts w:ascii="Times New Roman" w:eastAsia="Times New Roman" w:hAnsi="Times New Roman" w:cs="Times New Roman"/>
                <w:sz w:val="20"/>
              </w:rPr>
            </w:pPr>
          </w:p>
        </w:tc>
      </w:tr>
      <w:tr w:rsidR="00E97792" w14:paraId="719A6320" w14:textId="77777777">
        <w:trPr>
          <w:trHeight w:val="300"/>
        </w:trPr>
        <w:tc>
          <w:tcPr>
            <w:tcW w:w="1344" w:type="dxa"/>
            <w:tcBorders>
              <w:top w:val="nil"/>
              <w:left w:val="nil"/>
              <w:bottom w:val="nil"/>
              <w:right w:val="nil"/>
            </w:tcBorders>
            <w:shd w:val="clear" w:color="auto" w:fill="auto"/>
            <w:noWrap/>
            <w:vAlign w:val="bottom"/>
            <w:hideMark/>
          </w:tcPr>
          <w:p w14:paraId="719A63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31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1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1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1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1F" w14:textId="77777777" w:rsidR="00861B61" w:rsidRPr="005E63F2" w:rsidRDefault="00D70D60">
            <w:pPr>
              <w:spacing w:after="0"/>
              <w:rPr>
                <w:rFonts w:ascii="Times New Roman" w:eastAsia="Times New Roman" w:hAnsi="Times New Roman" w:cs="Times New Roman"/>
                <w:sz w:val="20"/>
              </w:rPr>
            </w:pPr>
          </w:p>
        </w:tc>
      </w:tr>
      <w:tr w:rsidR="00E97792" w14:paraId="719A6328" w14:textId="77777777">
        <w:trPr>
          <w:trHeight w:val="300"/>
        </w:trPr>
        <w:tc>
          <w:tcPr>
            <w:tcW w:w="1344" w:type="dxa"/>
            <w:tcBorders>
              <w:top w:val="nil"/>
              <w:left w:val="nil"/>
              <w:bottom w:val="nil"/>
              <w:right w:val="nil"/>
            </w:tcBorders>
            <w:shd w:val="clear" w:color="auto" w:fill="auto"/>
            <w:noWrap/>
            <w:vAlign w:val="bottom"/>
            <w:hideMark/>
          </w:tcPr>
          <w:p w14:paraId="719A63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32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2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2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2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27" w14:textId="77777777" w:rsidR="00861B61" w:rsidRPr="005E63F2" w:rsidRDefault="00D70D60">
            <w:pPr>
              <w:spacing w:after="0"/>
              <w:rPr>
                <w:rFonts w:ascii="Times New Roman" w:eastAsia="Times New Roman" w:hAnsi="Times New Roman" w:cs="Times New Roman"/>
                <w:sz w:val="20"/>
              </w:rPr>
            </w:pPr>
          </w:p>
        </w:tc>
      </w:tr>
      <w:tr w:rsidR="00E97792" w14:paraId="719A6330" w14:textId="77777777">
        <w:trPr>
          <w:trHeight w:val="300"/>
        </w:trPr>
        <w:tc>
          <w:tcPr>
            <w:tcW w:w="1344" w:type="dxa"/>
            <w:tcBorders>
              <w:top w:val="nil"/>
              <w:left w:val="nil"/>
              <w:bottom w:val="nil"/>
              <w:right w:val="nil"/>
            </w:tcBorders>
            <w:shd w:val="clear" w:color="auto" w:fill="auto"/>
            <w:noWrap/>
            <w:vAlign w:val="bottom"/>
            <w:hideMark/>
          </w:tcPr>
          <w:p w14:paraId="719A632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32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2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2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2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2F" w14:textId="77777777" w:rsidR="00861B61" w:rsidRPr="005E63F2" w:rsidRDefault="00D70D60">
            <w:pPr>
              <w:spacing w:after="0"/>
              <w:rPr>
                <w:rFonts w:ascii="Times New Roman" w:eastAsia="Times New Roman" w:hAnsi="Times New Roman" w:cs="Times New Roman"/>
                <w:sz w:val="20"/>
              </w:rPr>
            </w:pPr>
          </w:p>
        </w:tc>
      </w:tr>
      <w:tr w:rsidR="00E97792" w14:paraId="719A6338" w14:textId="77777777">
        <w:trPr>
          <w:trHeight w:val="300"/>
        </w:trPr>
        <w:tc>
          <w:tcPr>
            <w:tcW w:w="1344" w:type="dxa"/>
            <w:tcBorders>
              <w:top w:val="nil"/>
              <w:left w:val="nil"/>
              <w:bottom w:val="nil"/>
              <w:right w:val="nil"/>
            </w:tcBorders>
            <w:shd w:val="clear" w:color="auto" w:fill="auto"/>
            <w:noWrap/>
            <w:vAlign w:val="bottom"/>
            <w:hideMark/>
          </w:tcPr>
          <w:p w14:paraId="719A633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33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3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3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3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3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37" w14:textId="77777777" w:rsidR="00861B61" w:rsidRPr="005E63F2" w:rsidRDefault="00D70D60">
            <w:pPr>
              <w:spacing w:after="0"/>
              <w:rPr>
                <w:rFonts w:ascii="Times New Roman" w:eastAsia="Times New Roman" w:hAnsi="Times New Roman" w:cs="Times New Roman"/>
                <w:sz w:val="20"/>
              </w:rPr>
            </w:pPr>
          </w:p>
        </w:tc>
      </w:tr>
      <w:tr w:rsidR="00E97792" w14:paraId="719A633F" w14:textId="77777777">
        <w:trPr>
          <w:trHeight w:val="300"/>
        </w:trPr>
        <w:tc>
          <w:tcPr>
            <w:tcW w:w="3329" w:type="dxa"/>
            <w:gridSpan w:val="2"/>
            <w:tcBorders>
              <w:top w:val="nil"/>
              <w:left w:val="nil"/>
              <w:bottom w:val="nil"/>
              <w:right w:val="nil"/>
            </w:tcBorders>
            <w:shd w:val="clear" w:color="auto" w:fill="auto"/>
            <w:noWrap/>
            <w:vAlign w:val="bottom"/>
            <w:hideMark/>
          </w:tcPr>
          <w:p w14:paraId="719A633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33A"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33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3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3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3E" w14:textId="77777777" w:rsidR="00861B61" w:rsidRPr="005E63F2" w:rsidRDefault="00D70D60">
            <w:pPr>
              <w:spacing w:after="0"/>
              <w:rPr>
                <w:rFonts w:ascii="Times New Roman" w:eastAsia="Times New Roman" w:hAnsi="Times New Roman" w:cs="Times New Roman"/>
                <w:sz w:val="20"/>
              </w:rPr>
            </w:pPr>
          </w:p>
        </w:tc>
      </w:tr>
      <w:tr w:rsidR="00E97792" w14:paraId="719A6347" w14:textId="77777777">
        <w:trPr>
          <w:trHeight w:val="300"/>
        </w:trPr>
        <w:tc>
          <w:tcPr>
            <w:tcW w:w="1344" w:type="dxa"/>
            <w:tcBorders>
              <w:top w:val="nil"/>
              <w:left w:val="nil"/>
              <w:bottom w:val="nil"/>
              <w:right w:val="nil"/>
            </w:tcBorders>
            <w:shd w:val="clear" w:color="auto" w:fill="auto"/>
            <w:noWrap/>
            <w:vAlign w:val="bottom"/>
            <w:hideMark/>
          </w:tcPr>
          <w:p w14:paraId="719A6340"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341"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34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43"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344"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34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46" w14:textId="77777777" w:rsidR="00861B61" w:rsidRPr="005E63F2" w:rsidRDefault="00D70D60">
            <w:pPr>
              <w:spacing w:after="0"/>
              <w:rPr>
                <w:rFonts w:ascii="Times New Roman" w:eastAsia="Times New Roman" w:hAnsi="Times New Roman" w:cs="Times New Roman"/>
                <w:sz w:val="20"/>
              </w:rPr>
            </w:pPr>
          </w:p>
        </w:tc>
      </w:tr>
      <w:tr w:rsidR="00E97792" w14:paraId="719A634A" w14:textId="77777777">
        <w:trPr>
          <w:trHeight w:val="300"/>
        </w:trPr>
        <w:tc>
          <w:tcPr>
            <w:tcW w:w="1344" w:type="dxa"/>
            <w:tcBorders>
              <w:top w:val="nil"/>
              <w:left w:val="nil"/>
              <w:bottom w:val="nil"/>
              <w:right w:val="nil"/>
            </w:tcBorders>
            <w:shd w:val="clear" w:color="auto" w:fill="auto"/>
            <w:noWrap/>
            <w:vAlign w:val="bottom"/>
            <w:hideMark/>
          </w:tcPr>
          <w:p w14:paraId="719A6348"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34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43 όπως τροποποιήθηκε   ΔΕΚΤΟ ΚΑΤΑ ΠΛΕΙΟΨΗΦΙΑ</w:t>
            </w:r>
          </w:p>
        </w:tc>
      </w:tr>
      <w:tr w:rsidR="00E97792" w14:paraId="719A6352" w14:textId="77777777">
        <w:trPr>
          <w:trHeight w:val="300"/>
        </w:trPr>
        <w:tc>
          <w:tcPr>
            <w:tcW w:w="1344" w:type="dxa"/>
            <w:tcBorders>
              <w:top w:val="nil"/>
              <w:left w:val="nil"/>
              <w:bottom w:val="nil"/>
              <w:right w:val="nil"/>
            </w:tcBorders>
            <w:shd w:val="clear" w:color="auto" w:fill="auto"/>
            <w:noWrap/>
            <w:vAlign w:val="bottom"/>
            <w:hideMark/>
          </w:tcPr>
          <w:p w14:paraId="719A634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34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4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4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4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5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51" w14:textId="77777777" w:rsidR="00861B61" w:rsidRPr="005E63F2" w:rsidRDefault="00D70D60">
            <w:pPr>
              <w:spacing w:after="0"/>
              <w:rPr>
                <w:rFonts w:ascii="Times New Roman" w:eastAsia="Times New Roman" w:hAnsi="Times New Roman" w:cs="Times New Roman"/>
                <w:sz w:val="20"/>
              </w:rPr>
            </w:pPr>
          </w:p>
        </w:tc>
      </w:tr>
      <w:tr w:rsidR="00E97792" w14:paraId="719A635A" w14:textId="77777777">
        <w:trPr>
          <w:trHeight w:val="300"/>
        </w:trPr>
        <w:tc>
          <w:tcPr>
            <w:tcW w:w="1344" w:type="dxa"/>
            <w:tcBorders>
              <w:top w:val="nil"/>
              <w:left w:val="nil"/>
              <w:bottom w:val="nil"/>
              <w:right w:val="nil"/>
            </w:tcBorders>
            <w:shd w:val="clear" w:color="auto" w:fill="auto"/>
            <w:noWrap/>
            <w:vAlign w:val="bottom"/>
            <w:hideMark/>
          </w:tcPr>
          <w:p w14:paraId="719A635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35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5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5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w:t>
            </w:r>
          </w:p>
        </w:tc>
        <w:tc>
          <w:tcPr>
            <w:tcW w:w="88" w:type="dxa"/>
            <w:tcBorders>
              <w:top w:val="nil"/>
              <w:left w:val="nil"/>
              <w:bottom w:val="nil"/>
              <w:right w:val="nil"/>
            </w:tcBorders>
            <w:shd w:val="clear" w:color="auto" w:fill="auto"/>
            <w:noWrap/>
            <w:vAlign w:val="bottom"/>
            <w:hideMark/>
          </w:tcPr>
          <w:p w14:paraId="719A635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5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59" w14:textId="77777777" w:rsidR="00861B61" w:rsidRPr="005E63F2" w:rsidRDefault="00D70D60">
            <w:pPr>
              <w:spacing w:after="0"/>
              <w:rPr>
                <w:rFonts w:ascii="Times New Roman" w:eastAsia="Times New Roman" w:hAnsi="Times New Roman" w:cs="Times New Roman"/>
                <w:sz w:val="20"/>
              </w:rPr>
            </w:pPr>
          </w:p>
        </w:tc>
      </w:tr>
      <w:tr w:rsidR="00E97792" w14:paraId="719A6362" w14:textId="77777777">
        <w:trPr>
          <w:trHeight w:val="300"/>
        </w:trPr>
        <w:tc>
          <w:tcPr>
            <w:tcW w:w="1344" w:type="dxa"/>
            <w:tcBorders>
              <w:top w:val="nil"/>
              <w:left w:val="nil"/>
              <w:bottom w:val="nil"/>
              <w:right w:val="nil"/>
            </w:tcBorders>
            <w:shd w:val="clear" w:color="auto" w:fill="auto"/>
            <w:noWrap/>
            <w:vAlign w:val="bottom"/>
            <w:hideMark/>
          </w:tcPr>
          <w:p w14:paraId="719A635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35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5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5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5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6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61" w14:textId="77777777" w:rsidR="00861B61" w:rsidRPr="005E63F2" w:rsidRDefault="00D70D60">
            <w:pPr>
              <w:spacing w:after="0"/>
              <w:rPr>
                <w:rFonts w:ascii="Times New Roman" w:eastAsia="Times New Roman" w:hAnsi="Times New Roman" w:cs="Times New Roman"/>
                <w:sz w:val="20"/>
              </w:rPr>
            </w:pPr>
          </w:p>
        </w:tc>
      </w:tr>
      <w:tr w:rsidR="00E97792" w14:paraId="719A636A" w14:textId="77777777">
        <w:trPr>
          <w:trHeight w:val="300"/>
        </w:trPr>
        <w:tc>
          <w:tcPr>
            <w:tcW w:w="1344" w:type="dxa"/>
            <w:tcBorders>
              <w:top w:val="nil"/>
              <w:left w:val="nil"/>
              <w:bottom w:val="nil"/>
              <w:right w:val="nil"/>
            </w:tcBorders>
            <w:shd w:val="clear" w:color="auto" w:fill="auto"/>
            <w:noWrap/>
            <w:vAlign w:val="bottom"/>
            <w:hideMark/>
          </w:tcPr>
          <w:p w14:paraId="719A636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36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6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36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6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69" w14:textId="77777777" w:rsidR="00861B61" w:rsidRPr="005E63F2" w:rsidRDefault="00D70D60">
            <w:pPr>
              <w:spacing w:after="0"/>
              <w:rPr>
                <w:rFonts w:ascii="Times New Roman" w:eastAsia="Times New Roman" w:hAnsi="Times New Roman" w:cs="Times New Roman"/>
                <w:sz w:val="20"/>
              </w:rPr>
            </w:pPr>
          </w:p>
        </w:tc>
      </w:tr>
      <w:tr w:rsidR="00E97792" w14:paraId="719A6372" w14:textId="77777777">
        <w:trPr>
          <w:trHeight w:val="300"/>
        </w:trPr>
        <w:tc>
          <w:tcPr>
            <w:tcW w:w="1344" w:type="dxa"/>
            <w:tcBorders>
              <w:top w:val="nil"/>
              <w:left w:val="nil"/>
              <w:bottom w:val="nil"/>
              <w:right w:val="nil"/>
            </w:tcBorders>
            <w:shd w:val="clear" w:color="auto" w:fill="auto"/>
            <w:noWrap/>
            <w:vAlign w:val="bottom"/>
            <w:hideMark/>
          </w:tcPr>
          <w:p w14:paraId="719A636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36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6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6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7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71" w14:textId="77777777" w:rsidR="00861B61" w:rsidRPr="005E63F2" w:rsidRDefault="00D70D60">
            <w:pPr>
              <w:spacing w:after="0"/>
              <w:rPr>
                <w:rFonts w:ascii="Times New Roman" w:eastAsia="Times New Roman" w:hAnsi="Times New Roman" w:cs="Times New Roman"/>
                <w:sz w:val="20"/>
              </w:rPr>
            </w:pPr>
          </w:p>
        </w:tc>
      </w:tr>
      <w:tr w:rsidR="00E97792" w14:paraId="719A637A" w14:textId="77777777">
        <w:trPr>
          <w:trHeight w:val="300"/>
        </w:trPr>
        <w:tc>
          <w:tcPr>
            <w:tcW w:w="1344" w:type="dxa"/>
            <w:tcBorders>
              <w:top w:val="nil"/>
              <w:left w:val="nil"/>
              <w:bottom w:val="nil"/>
              <w:right w:val="nil"/>
            </w:tcBorders>
            <w:shd w:val="clear" w:color="auto" w:fill="auto"/>
            <w:noWrap/>
            <w:vAlign w:val="bottom"/>
            <w:hideMark/>
          </w:tcPr>
          <w:p w14:paraId="719A63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37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7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7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7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79" w14:textId="77777777" w:rsidR="00861B61" w:rsidRPr="005E63F2" w:rsidRDefault="00D70D60">
            <w:pPr>
              <w:spacing w:after="0"/>
              <w:rPr>
                <w:rFonts w:ascii="Times New Roman" w:eastAsia="Times New Roman" w:hAnsi="Times New Roman" w:cs="Times New Roman"/>
                <w:sz w:val="20"/>
              </w:rPr>
            </w:pPr>
          </w:p>
        </w:tc>
      </w:tr>
      <w:tr w:rsidR="00E97792" w14:paraId="719A6382" w14:textId="77777777">
        <w:trPr>
          <w:trHeight w:val="300"/>
        </w:trPr>
        <w:tc>
          <w:tcPr>
            <w:tcW w:w="1344" w:type="dxa"/>
            <w:tcBorders>
              <w:top w:val="nil"/>
              <w:left w:val="nil"/>
              <w:bottom w:val="nil"/>
              <w:right w:val="nil"/>
            </w:tcBorders>
            <w:shd w:val="clear" w:color="auto" w:fill="auto"/>
            <w:noWrap/>
            <w:vAlign w:val="bottom"/>
            <w:hideMark/>
          </w:tcPr>
          <w:p w14:paraId="719A63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37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7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7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8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81" w14:textId="77777777" w:rsidR="00861B61" w:rsidRPr="005E63F2" w:rsidRDefault="00D70D60">
            <w:pPr>
              <w:spacing w:after="0"/>
              <w:rPr>
                <w:rFonts w:ascii="Times New Roman" w:eastAsia="Times New Roman" w:hAnsi="Times New Roman" w:cs="Times New Roman"/>
                <w:sz w:val="20"/>
              </w:rPr>
            </w:pPr>
          </w:p>
        </w:tc>
      </w:tr>
      <w:tr w:rsidR="00E97792" w14:paraId="719A6389" w14:textId="77777777">
        <w:trPr>
          <w:trHeight w:val="300"/>
        </w:trPr>
        <w:tc>
          <w:tcPr>
            <w:tcW w:w="3329" w:type="dxa"/>
            <w:gridSpan w:val="2"/>
            <w:tcBorders>
              <w:top w:val="nil"/>
              <w:left w:val="nil"/>
              <w:bottom w:val="nil"/>
              <w:right w:val="nil"/>
            </w:tcBorders>
            <w:shd w:val="clear" w:color="auto" w:fill="auto"/>
            <w:noWrap/>
            <w:vAlign w:val="bottom"/>
            <w:hideMark/>
          </w:tcPr>
          <w:p w14:paraId="719A63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384"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3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8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8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88" w14:textId="77777777" w:rsidR="00861B61" w:rsidRPr="005E63F2" w:rsidRDefault="00D70D60">
            <w:pPr>
              <w:spacing w:after="0"/>
              <w:rPr>
                <w:rFonts w:ascii="Times New Roman" w:eastAsia="Times New Roman" w:hAnsi="Times New Roman" w:cs="Times New Roman"/>
                <w:sz w:val="20"/>
              </w:rPr>
            </w:pPr>
          </w:p>
        </w:tc>
      </w:tr>
      <w:tr w:rsidR="00E97792" w14:paraId="719A6391" w14:textId="77777777">
        <w:trPr>
          <w:trHeight w:val="300"/>
        </w:trPr>
        <w:tc>
          <w:tcPr>
            <w:tcW w:w="1344" w:type="dxa"/>
            <w:tcBorders>
              <w:top w:val="nil"/>
              <w:left w:val="nil"/>
              <w:bottom w:val="nil"/>
              <w:right w:val="nil"/>
            </w:tcBorders>
            <w:shd w:val="clear" w:color="auto" w:fill="auto"/>
            <w:noWrap/>
            <w:vAlign w:val="bottom"/>
            <w:hideMark/>
          </w:tcPr>
          <w:p w14:paraId="719A638A"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38B"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38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8D"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38E"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38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90" w14:textId="77777777" w:rsidR="00861B61" w:rsidRPr="005E63F2" w:rsidRDefault="00D70D60">
            <w:pPr>
              <w:spacing w:after="0"/>
              <w:rPr>
                <w:rFonts w:ascii="Times New Roman" w:eastAsia="Times New Roman" w:hAnsi="Times New Roman" w:cs="Times New Roman"/>
                <w:sz w:val="20"/>
              </w:rPr>
            </w:pPr>
          </w:p>
        </w:tc>
      </w:tr>
      <w:tr w:rsidR="00E97792" w14:paraId="719A6395" w14:textId="77777777">
        <w:trPr>
          <w:trHeight w:val="300"/>
        </w:trPr>
        <w:tc>
          <w:tcPr>
            <w:tcW w:w="1344" w:type="dxa"/>
            <w:tcBorders>
              <w:top w:val="nil"/>
              <w:left w:val="nil"/>
              <w:bottom w:val="nil"/>
              <w:right w:val="nil"/>
            </w:tcBorders>
            <w:shd w:val="clear" w:color="auto" w:fill="auto"/>
            <w:noWrap/>
            <w:vAlign w:val="bottom"/>
            <w:hideMark/>
          </w:tcPr>
          <w:p w14:paraId="719A6392"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39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44 ως έχει   ΔΕΚΤΟ ΚΑΤΑ ΠΛΕΙΟΨΗΦΙΑ</w:t>
            </w:r>
          </w:p>
        </w:tc>
        <w:tc>
          <w:tcPr>
            <w:tcW w:w="1155" w:type="dxa"/>
            <w:tcBorders>
              <w:top w:val="nil"/>
              <w:left w:val="nil"/>
              <w:bottom w:val="nil"/>
              <w:right w:val="nil"/>
            </w:tcBorders>
            <w:shd w:val="clear" w:color="auto" w:fill="auto"/>
            <w:noWrap/>
            <w:vAlign w:val="bottom"/>
            <w:hideMark/>
          </w:tcPr>
          <w:p w14:paraId="719A6394" w14:textId="77777777" w:rsidR="00861B61" w:rsidRPr="005E63F2" w:rsidRDefault="00D70D60">
            <w:pPr>
              <w:spacing w:after="0"/>
              <w:rPr>
                <w:rFonts w:ascii="Calibri" w:eastAsia="Times New Roman" w:hAnsi="Calibri" w:cs="Calibri"/>
                <w:color w:val="000000"/>
                <w:sz w:val="22"/>
                <w:szCs w:val="22"/>
              </w:rPr>
            </w:pPr>
          </w:p>
        </w:tc>
      </w:tr>
      <w:tr w:rsidR="00E97792" w14:paraId="719A639D" w14:textId="77777777">
        <w:trPr>
          <w:trHeight w:val="300"/>
        </w:trPr>
        <w:tc>
          <w:tcPr>
            <w:tcW w:w="1344" w:type="dxa"/>
            <w:tcBorders>
              <w:top w:val="nil"/>
              <w:left w:val="nil"/>
              <w:bottom w:val="nil"/>
              <w:right w:val="nil"/>
            </w:tcBorders>
            <w:shd w:val="clear" w:color="auto" w:fill="auto"/>
            <w:noWrap/>
            <w:vAlign w:val="bottom"/>
            <w:hideMark/>
          </w:tcPr>
          <w:p w14:paraId="719A639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39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9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9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9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9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9C" w14:textId="77777777" w:rsidR="00861B61" w:rsidRPr="005E63F2" w:rsidRDefault="00D70D60">
            <w:pPr>
              <w:spacing w:after="0"/>
              <w:rPr>
                <w:rFonts w:ascii="Times New Roman" w:eastAsia="Times New Roman" w:hAnsi="Times New Roman" w:cs="Times New Roman"/>
                <w:sz w:val="20"/>
              </w:rPr>
            </w:pPr>
          </w:p>
        </w:tc>
      </w:tr>
      <w:tr w:rsidR="00E97792" w14:paraId="719A63A5" w14:textId="77777777">
        <w:trPr>
          <w:trHeight w:val="300"/>
        </w:trPr>
        <w:tc>
          <w:tcPr>
            <w:tcW w:w="1344" w:type="dxa"/>
            <w:tcBorders>
              <w:top w:val="nil"/>
              <w:left w:val="nil"/>
              <w:bottom w:val="nil"/>
              <w:right w:val="nil"/>
            </w:tcBorders>
            <w:shd w:val="clear" w:color="auto" w:fill="auto"/>
            <w:noWrap/>
            <w:vAlign w:val="bottom"/>
            <w:hideMark/>
          </w:tcPr>
          <w:p w14:paraId="719A639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39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A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A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3A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A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A4" w14:textId="77777777" w:rsidR="00861B61" w:rsidRPr="005E63F2" w:rsidRDefault="00D70D60">
            <w:pPr>
              <w:spacing w:after="0"/>
              <w:rPr>
                <w:rFonts w:ascii="Times New Roman" w:eastAsia="Times New Roman" w:hAnsi="Times New Roman" w:cs="Times New Roman"/>
                <w:sz w:val="20"/>
              </w:rPr>
            </w:pPr>
          </w:p>
        </w:tc>
      </w:tr>
      <w:tr w:rsidR="00E97792" w14:paraId="719A63AD" w14:textId="77777777">
        <w:trPr>
          <w:trHeight w:val="300"/>
        </w:trPr>
        <w:tc>
          <w:tcPr>
            <w:tcW w:w="1344" w:type="dxa"/>
            <w:tcBorders>
              <w:top w:val="nil"/>
              <w:left w:val="nil"/>
              <w:bottom w:val="nil"/>
              <w:right w:val="nil"/>
            </w:tcBorders>
            <w:shd w:val="clear" w:color="auto" w:fill="auto"/>
            <w:noWrap/>
            <w:vAlign w:val="bottom"/>
            <w:hideMark/>
          </w:tcPr>
          <w:p w14:paraId="719A63A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3A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A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A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A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A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AC" w14:textId="77777777" w:rsidR="00861B61" w:rsidRPr="005E63F2" w:rsidRDefault="00D70D60">
            <w:pPr>
              <w:spacing w:after="0"/>
              <w:rPr>
                <w:rFonts w:ascii="Times New Roman" w:eastAsia="Times New Roman" w:hAnsi="Times New Roman" w:cs="Times New Roman"/>
                <w:sz w:val="20"/>
              </w:rPr>
            </w:pPr>
          </w:p>
        </w:tc>
      </w:tr>
      <w:tr w:rsidR="00E97792" w14:paraId="719A63B5" w14:textId="77777777">
        <w:trPr>
          <w:trHeight w:val="300"/>
        </w:trPr>
        <w:tc>
          <w:tcPr>
            <w:tcW w:w="1344" w:type="dxa"/>
            <w:tcBorders>
              <w:top w:val="nil"/>
              <w:left w:val="nil"/>
              <w:bottom w:val="nil"/>
              <w:right w:val="nil"/>
            </w:tcBorders>
            <w:shd w:val="clear" w:color="auto" w:fill="auto"/>
            <w:noWrap/>
            <w:vAlign w:val="bottom"/>
            <w:hideMark/>
          </w:tcPr>
          <w:p w14:paraId="719A63A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3A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B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3B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B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B4" w14:textId="77777777" w:rsidR="00861B61" w:rsidRPr="005E63F2" w:rsidRDefault="00D70D60">
            <w:pPr>
              <w:spacing w:after="0"/>
              <w:rPr>
                <w:rFonts w:ascii="Times New Roman" w:eastAsia="Times New Roman" w:hAnsi="Times New Roman" w:cs="Times New Roman"/>
                <w:sz w:val="20"/>
              </w:rPr>
            </w:pPr>
          </w:p>
        </w:tc>
      </w:tr>
      <w:tr w:rsidR="00E97792" w14:paraId="719A63BD" w14:textId="77777777">
        <w:trPr>
          <w:trHeight w:val="300"/>
        </w:trPr>
        <w:tc>
          <w:tcPr>
            <w:tcW w:w="1344" w:type="dxa"/>
            <w:tcBorders>
              <w:top w:val="nil"/>
              <w:left w:val="nil"/>
              <w:bottom w:val="nil"/>
              <w:right w:val="nil"/>
            </w:tcBorders>
            <w:shd w:val="clear" w:color="auto" w:fill="auto"/>
            <w:noWrap/>
            <w:vAlign w:val="bottom"/>
            <w:hideMark/>
          </w:tcPr>
          <w:p w14:paraId="719A63B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3B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B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B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B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BC" w14:textId="77777777" w:rsidR="00861B61" w:rsidRPr="005E63F2" w:rsidRDefault="00D70D60">
            <w:pPr>
              <w:spacing w:after="0"/>
              <w:rPr>
                <w:rFonts w:ascii="Times New Roman" w:eastAsia="Times New Roman" w:hAnsi="Times New Roman" w:cs="Times New Roman"/>
                <w:sz w:val="20"/>
              </w:rPr>
            </w:pPr>
          </w:p>
        </w:tc>
      </w:tr>
      <w:tr w:rsidR="00E97792" w14:paraId="719A63C5" w14:textId="77777777">
        <w:trPr>
          <w:trHeight w:val="300"/>
        </w:trPr>
        <w:tc>
          <w:tcPr>
            <w:tcW w:w="1344" w:type="dxa"/>
            <w:tcBorders>
              <w:top w:val="nil"/>
              <w:left w:val="nil"/>
              <w:bottom w:val="nil"/>
              <w:right w:val="nil"/>
            </w:tcBorders>
            <w:shd w:val="clear" w:color="auto" w:fill="auto"/>
            <w:noWrap/>
            <w:vAlign w:val="bottom"/>
            <w:hideMark/>
          </w:tcPr>
          <w:p w14:paraId="719A63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3B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C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C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C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C4" w14:textId="77777777" w:rsidR="00861B61" w:rsidRPr="005E63F2" w:rsidRDefault="00D70D60">
            <w:pPr>
              <w:spacing w:after="0"/>
              <w:rPr>
                <w:rFonts w:ascii="Times New Roman" w:eastAsia="Times New Roman" w:hAnsi="Times New Roman" w:cs="Times New Roman"/>
                <w:sz w:val="20"/>
              </w:rPr>
            </w:pPr>
          </w:p>
        </w:tc>
      </w:tr>
      <w:tr w:rsidR="00E97792" w14:paraId="719A63CD" w14:textId="77777777">
        <w:trPr>
          <w:trHeight w:val="300"/>
        </w:trPr>
        <w:tc>
          <w:tcPr>
            <w:tcW w:w="1344" w:type="dxa"/>
            <w:tcBorders>
              <w:top w:val="nil"/>
              <w:left w:val="nil"/>
              <w:bottom w:val="nil"/>
              <w:right w:val="nil"/>
            </w:tcBorders>
            <w:shd w:val="clear" w:color="auto" w:fill="auto"/>
            <w:noWrap/>
            <w:vAlign w:val="bottom"/>
            <w:hideMark/>
          </w:tcPr>
          <w:p w14:paraId="719A63C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3C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C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C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C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CC" w14:textId="77777777" w:rsidR="00861B61" w:rsidRPr="005E63F2" w:rsidRDefault="00D70D60">
            <w:pPr>
              <w:spacing w:after="0"/>
              <w:rPr>
                <w:rFonts w:ascii="Times New Roman" w:eastAsia="Times New Roman" w:hAnsi="Times New Roman" w:cs="Times New Roman"/>
                <w:sz w:val="20"/>
              </w:rPr>
            </w:pPr>
          </w:p>
        </w:tc>
      </w:tr>
      <w:tr w:rsidR="00E97792" w14:paraId="719A63D4" w14:textId="77777777">
        <w:trPr>
          <w:trHeight w:val="300"/>
        </w:trPr>
        <w:tc>
          <w:tcPr>
            <w:tcW w:w="3329" w:type="dxa"/>
            <w:gridSpan w:val="2"/>
            <w:tcBorders>
              <w:top w:val="nil"/>
              <w:left w:val="nil"/>
              <w:bottom w:val="nil"/>
              <w:right w:val="nil"/>
            </w:tcBorders>
            <w:shd w:val="clear" w:color="auto" w:fill="auto"/>
            <w:noWrap/>
            <w:vAlign w:val="bottom"/>
            <w:hideMark/>
          </w:tcPr>
          <w:p w14:paraId="719A63C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3C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3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D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D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D3" w14:textId="77777777" w:rsidR="00861B61" w:rsidRPr="005E63F2" w:rsidRDefault="00D70D60">
            <w:pPr>
              <w:spacing w:after="0"/>
              <w:rPr>
                <w:rFonts w:ascii="Times New Roman" w:eastAsia="Times New Roman" w:hAnsi="Times New Roman" w:cs="Times New Roman"/>
                <w:sz w:val="20"/>
              </w:rPr>
            </w:pPr>
          </w:p>
        </w:tc>
      </w:tr>
      <w:tr w:rsidR="00E97792" w14:paraId="719A63DC" w14:textId="77777777">
        <w:trPr>
          <w:trHeight w:val="300"/>
        </w:trPr>
        <w:tc>
          <w:tcPr>
            <w:tcW w:w="1344" w:type="dxa"/>
            <w:tcBorders>
              <w:top w:val="nil"/>
              <w:left w:val="nil"/>
              <w:bottom w:val="nil"/>
              <w:right w:val="nil"/>
            </w:tcBorders>
            <w:shd w:val="clear" w:color="auto" w:fill="auto"/>
            <w:noWrap/>
            <w:vAlign w:val="bottom"/>
            <w:hideMark/>
          </w:tcPr>
          <w:p w14:paraId="719A63D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3D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3D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D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3D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3D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DB" w14:textId="77777777" w:rsidR="00861B61" w:rsidRPr="005E63F2" w:rsidRDefault="00D70D60">
            <w:pPr>
              <w:spacing w:after="0"/>
              <w:rPr>
                <w:rFonts w:ascii="Times New Roman" w:eastAsia="Times New Roman" w:hAnsi="Times New Roman" w:cs="Times New Roman"/>
                <w:sz w:val="20"/>
              </w:rPr>
            </w:pPr>
          </w:p>
        </w:tc>
      </w:tr>
      <w:tr w:rsidR="00E97792" w14:paraId="719A63E0" w14:textId="77777777">
        <w:trPr>
          <w:trHeight w:val="300"/>
        </w:trPr>
        <w:tc>
          <w:tcPr>
            <w:tcW w:w="1344" w:type="dxa"/>
            <w:tcBorders>
              <w:top w:val="nil"/>
              <w:left w:val="nil"/>
              <w:bottom w:val="nil"/>
              <w:right w:val="nil"/>
            </w:tcBorders>
            <w:shd w:val="clear" w:color="auto" w:fill="auto"/>
            <w:noWrap/>
            <w:vAlign w:val="bottom"/>
            <w:hideMark/>
          </w:tcPr>
          <w:p w14:paraId="719A63DD"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3D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45 ως έχει   ΔΕΚΤΟ ΚΑΤΑ ΠΛΕΙΟΨΗΦΙΑ</w:t>
            </w:r>
          </w:p>
        </w:tc>
        <w:tc>
          <w:tcPr>
            <w:tcW w:w="1155" w:type="dxa"/>
            <w:tcBorders>
              <w:top w:val="nil"/>
              <w:left w:val="nil"/>
              <w:bottom w:val="nil"/>
              <w:right w:val="nil"/>
            </w:tcBorders>
            <w:shd w:val="clear" w:color="auto" w:fill="auto"/>
            <w:noWrap/>
            <w:vAlign w:val="bottom"/>
            <w:hideMark/>
          </w:tcPr>
          <w:p w14:paraId="719A63DF" w14:textId="77777777" w:rsidR="00861B61" w:rsidRPr="005E63F2" w:rsidRDefault="00D70D60">
            <w:pPr>
              <w:spacing w:after="0"/>
              <w:rPr>
                <w:rFonts w:ascii="Calibri" w:eastAsia="Times New Roman" w:hAnsi="Calibri" w:cs="Calibri"/>
                <w:color w:val="000000"/>
                <w:sz w:val="22"/>
                <w:szCs w:val="22"/>
              </w:rPr>
            </w:pPr>
          </w:p>
        </w:tc>
      </w:tr>
      <w:tr w:rsidR="00E97792" w14:paraId="719A63E8" w14:textId="77777777">
        <w:trPr>
          <w:trHeight w:val="300"/>
        </w:trPr>
        <w:tc>
          <w:tcPr>
            <w:tcW w:w="1344" w:type="dxa"/>
            <w:tcBorders>
              <w:top w:val="nil"/>
              <w:left w:val="nil"/>
              <w:bottom w:val="nil"/>
              <w:right w:val="nil"/>
            </w:tcBorders>
            <w:shd w:val="clear" w:color="auto" w:fill="auto"/>
            <w:noWrap/>
            <w:vAlign w:val="bottom"/>
            <w:hideMark/>
          </w:tcPr>
          <w:p w14:paraId="719A63E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3E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E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E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E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E7" w14:textId="77777777" w:rsidR="00861B61" w:rsidRPr="005E63F2" w:rsidRDefault="00D70D60">
            <w:pPr>
              <w:spacing w:after="0"/>
              <w:rPr>
                <w:rFonts w:ascii="Times New Roman" w:eastAsia="Times New Roman" w:hAnsi="Times New Roman" w:cs="Times New Roman"/>
                <w:sz w:val="20"/>
              </w:rPr>
            </w:pPr>
          </w:p>
        </w:tc>
      </w:tr>
      <w:tr w:rsidR="00E97792" w14:paraId="719A63F0" w14:textId="77777777">
        <w:trPr>
          <w:trHeight w:val="300"/>
        </w:trPr>
        <w:tc>
          <w:tcPr>
            <w:tcW w:w="1344" w:type="dxa"/>
            <w:tcBorders>
              <w:top w:val="nil"/>
              <w:left w:val="nil"/>
              <w:bottom w:val="nil"/>
              <w:right w:val="nil"/>
            </w:tcBorders>
            <w:shd w:val="clear" w:color="auto" w:fill="auto"/>
            <w:noWrap/>
            <w:vAlign w:val="bottom"/>
            <w:hideMark/>
          </w:tcPr>
          <w:p w14:paraId="719A63E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3E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E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3E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E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EF" w14:textId="77777777" w:rsidR="00861B61" w:rsidRPr="005E63F2" w:rsidRDefault="00D70D60">
            <w:pPr>
              <w:spacing w:after="0"/>
              <w:rPr>
                <w:rFonts w:ascii="Times New Roman" w:eastAsia="Times New Roman" w:hAnsi="Times New Roman" w:cs="Times New Roman"/>
                <w:sz w:val="20"/>
              </w:rPr>
            </w:pPr>
          </w:p>
        </w:tc>
      </w:tr>
      <w:tr w:rsidR="00E97792" w14:paraId="719A63F8" w14:textId="77777777">
        <w:trPr>
          <w:trHeight w:val="300"/>
        </w:trPr>
        <w:tc>
          <w:tcPr>
            <w:tcW w:w="1344" w:type="dxa"/>
            <w:tcBorders>
              <w:top w:val="nil"/>
              <w:left w:val="nil"/>
              <w:bottom w:val="nil"/>
              <w:right w:val="nil"/>
            </w:tcBorders>
            <w:shd w:val="clear" w:color="auto" w:fill="auto"/>
            <w:noWrap/>
            <w:vAlign w:val="bottom"/>
            <w:hideMark/>
          </w:tcPr>
          <w:p w14:paraId="719A63F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3F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F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3F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F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F7" w14:textId="77777777" w:rsidR="00861B61" w:rsidRPr="005E63F2" w:rsidRDefault="00D70D60">
            <w:pPr>
              <w:spacing w:after="0"/>
              <w:rPr>
                <w:rFonts w:ascii="Times New Roman" w:eastAsia="Times New Roman" w:hAnsi="Times New Roman" w:cs="Times New Roman"/>
                <w:sz w:val="20"/>
              </w:rPr>
            </w:pPr>
          </w:p>
        </w:tc>
      </w:tr>
      <w:tr w:rsidR="00E97792" w14:paraId="719A6400" w14:textId="77777777">
        <w:trPr>
          <w:trHeight w:val="300"/>
        </w:trPr>
        <w:tc>
          <w:tcPr>
            <w:tcW w:w="1344" w:type="dxa"/>
            <w:tcBorders>
              <w:top w:val="nil"/>
              <w:left w:val="nil"/>
              <w:bottom w:val="nil"/>
              <w:right w:val="nil"/>
            </w:tcBorders>
            <w:shd w:val="clear" w:color="auto" w:fill="auto"/>
            <w:noWrap/>
            <w:vAlign w:val="bottom"/>
            <w:hideMark/>
          </w:tcPr>
          <w:p w14:paraId="719A63F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3F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3F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3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3F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3F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3FF" w14:textId="77777777" w:rsidR="00861B61" w:rsidRPr="005E63F2" w:rsidRDefault="00D70D60">
            <w:pPr>
              <w:spacing w:after="0"/>
              <w:rPr>
                <w:rFonts w:ascii="Times New Roman" w:eastAsia="Times New Roman" w:hAnsi="Times New Roman" w:cs="Times New Roman"/>
                <w:sz w:val="20"/>
              </w:rPr>
            </w:pPr>
          </w:p>
        </w:tc>
      </w:tr>
      <w:tr w:rsidR="00E97792" w14:paraId="719A6408" w14:textId="77777777">
        <w:trPr>
          <w:trHeight w:val="300"/>
        </w:trPr>
        <w:tc>
          <w:tcPr>
            <w:tcW w:w="1344" w:type="dxa"/>
            <w:tcBorders>
              <w:top w:val="nil"/>
              <w:left w:val="nil"/>
              <w:bottom w:val="nil"/>
              <w:right w:val="nil"/>
            </w:tcBorders>
            <w:shd w:val="clear" w:color="auto" w:fill="auto"/>
            <w:noWrap/>
            <w:vAlign w:val="bottom"/>
            <w:hideMark/>
          </w:tcPr>
          <w:p w14:paraId="719A640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40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0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0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0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07" w14:textId="77777777" w:rsidR="00861B61" w:rsidRPr="005E63F2" w:rsidRDefault="00D70D60">
            <w:pPr>
              <w:spacing w:after="0"/>
              <w:rPr>
                <w:rFonts w:ascii="Times New Roman" w:eastAsia="Times New Roman" w:hAnsi="Times New Roman" w:cs="Times New Roman"/>
                <w:sz w:val="20"/>
              </w:rPr>
            </w:pPr>
          </w:p>
        </w:tc>
      </w:tr>
      <w:tr w:rsidR="00E97792" w14:paraId="719A6410" w14:textId="77777777">
        <w:trPr>
          <w:trHeight w:val="300"/>
        </w:trPr>
        <w:tc>
          <w:tcPr>
            <w:tcW w:w="1344" w:type="dxa"/>
            <w:tcBorders>
              <w:top w:val="nil"/>
              <w:left w:val="nil"/>
              <w:bottom w:val="nil"/>
              <w:right w:val="nil"/>
            </w:tcBorders>
            <w:shd w:val="clear" w:color="auto" w:fill="auto"/>
            <w:noWrap/>
            <w:vAlign w:val="bottom"/>
            <w:hideMark/>
          </w:tcPr>
          <w:p w14:paraId="719A64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40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0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0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0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0F" w14:textId="77777777" w:rsidR="00861B61" w:rsidRPr="005E63F2" w:rsidRDefault="00D70D60">
            <w:pPr>
              <w:spacing w:after="0"/>
              <w:rPr>
                <w:rFonts w:ascii="Times New Roman" w:eastAsia="Times New Roman" w:hAnsi="Times New Roman" w:cs="Times New Roman"/>
                <w:sz w:val="20"/>
              </w:rPr>
            </w:pPr>
          </w:p>
        </w:tc>
      </w:tr>
      <w:tr w:rsidR="00E97792" w14:paraId="719A6418" w14:textId="77777777">
        <w:trPr>
          <w:trHeight w:val="300"/>
        </w:trPr>
        <w:tc>
          <w:tcPr>
            <w:tcW w:w="1344" w:type="dxa"/>
            <w:tcBorders>
              <w:top w:val="nil"/>
              <w:left w:val="nil"/>
              <w:bottom w:val="nil"/>
              <w:right w:val="nil"/>
            </w:tcBorders>
            <w:shd w:val="clear" w:color="auto" w:fill="auto"/>
            <w:noWrap/>
            <w:vAlign w:val="bottom"/>
            <w:hideMark/>
          </w:tcPr>
          <w:p w14:paraId="719A64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41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1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1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1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17" w14:textId="77777777" w:rsidR="00861B61" w:rsidRPr="005E63F2" w:rsidRDefault="00D70D60">
            <w:pPr>
              <w:spacing w:after="0"/>
              <w:rPr>
                <w:rFonts w:ascii="Times New Roman" w:eastAsia="Times New Roman" w:hAnsi="Times New Roman" w:cs="Times New Roman"/>
                <w:sz w:val="20"/>
              </w:rPr>
            </w:pPr>
          </w:p>
        </w:tc>
      </w:tr>
      <w:tr w:rsidR="00E97792" w14:paraId="719A641F" w14:textId="77777777">
        <w:trPr>
          <w:trHeight w:val="300"/>
        </w:trPr>
        <w:tc>
          <w:tcPr>
            <w:tcW w:w="3329" w:type="dxa"/>
            <w:gridSpan w:val="2"/>
            <w:tcBorders>
              <w:top w:val="nil"/>
              <w:left w:val="nil"/>
              <w:bottom w:val="nil"/>
              <w:right w:val="nil"/>
            </w:tcBorders>
            <w:shd w:val="clear" w:color="auto" w:fill="auto"/>
            <w:noWrap/>
            <w:vAlign w:val="bottom"/>
            <w:hideMark/>
          </w:tcPr>
          <w:p w14:paraId="719A64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41A"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41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1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1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1E" w14:textId="77777777" w:rsidR="00861B61" w:rsidRPr="005E63F2" w:rsidRDefault="00D70D60">
            <w:pPr>
              <w:spacing w:after="0"/>
              <w:rPr>
                <w:rFonts w:ascii="Times New Roman" w:eastAsia="Times New Roman" w:hAnsi="Times New Roman" w:cs="Times New Roman"/>
                <w:sz w:val="20"/>
              </w:rPr>
            </w:pPr>
          </w:p>
        </w:tc>
      </w:tr>
      <w:tr w:rsidR="00E97792" w14:paraId="719A6427" w14:textId="77777777">
        <w:trPr>
          <w:trHeight w:val="300"/>
        </w:trPr>
        <w:tc>
          <w:tcPr>
            <w:tcW w:w="1344" w:type="dxa"/>
            <w:tcBorders>
              <w:top w:val="nil"/>
              <w:left w:val="nil"/>
              <w:bottom w:val="nil"/>
              <w:right w:val="nil"/>
            </w:tcBorders>
            <w:shd w:val="clear" w:color="auto" w:fill="auto"/>
            <w:noWrap/>
            <w:vAlign w:val="bottom"/>
            <w:hideMark/>
          </w:tcPr>
          <w:p w14:paraId="719A6420"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421"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42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23"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424"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42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26" w14:textId="77777777" w:rsidR="00861B61" w:rsidRPr="005E63F2" w:rsidRDefault="00D70D60">
            <w:pPr>
              <w:spacing w:after="0"/>
              <w:rPr>
                <w:rFonts w:ascii="Times New Roman" w:eastAsia="Times New Roman" w:hAnsi="Times New Roman" w:cs="Times New Roman"/>
                <w:sz w:val="20"/>
              </w:rPr>
            </w:pPr>
          </w:p>
        </w:tc>
      </w:tr>
      <w:tr w:rsidR="00E97792" w14:paraId="719A642B" w14:textId="77777777">
        <w:trPr>
          <w:trHeight w:val="300"/>
        </w:trPr>
        <w:tc>
          <w:tcPr>
            <w:tcW w:w="1344" w:type="dxa"/>
            <w:tcBorders>
              <w:top w:val="nil"/>
              <w:left w:val="nil"/>
              <w:bottom w:val="nil"/>
              <w:right w:val="nil"/>
            </w:tcBorders>
            <w:shd w:val="clear" w:color="auto" w:fill="auto"/>
            <w:noWrap/>
            <w:vAlign w:val="bottom"/>
            <w:hideMark/>
          </w:tcPr>
          <w:p w14:paraId="719A6428"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42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46 ως </w:t>
            </w:r>
            <w:r w:rsidRPr="005E63F2">
              <w:rPr>
                <w:rFonts w:ascii="Calibri" w:eastAsia="Times New Roman" w:hAnsi="Calibri" w:cs="Calibri"/>
                <w:color w:val="000000"/>
                <w:sz w:val="22"/>
                <w:szCs w:val="22"/>
              </w:rPr>
              <w:t>έχει   ΔΕΚΤΟ ΚΑΤΑ ΠΛΕΙΟΨΗΦΙΑ</w:t>
            </w:r>
          </w:p>
        </w:tc>
        <w:tc>
          <w:tcPr>
            <w:tcW w:w="1155" w:type="dxa"/>
            <w:tcBorders>
              <w:top w:val="nil"/>
              <w:left w:val="nil"/>
              <w:bottom w:val="nil"/>
              <w:right w:val="nil"/>
            </w:tcBorders>
            <w:shd w:val="clear" w:color="auto" w:fill="auto"/>
            <w:noWrap/>
            <w:vAlign w:val="bottom"/>
            <w:hideMark/>
          </w:tcPr>
          <w:p w14:paraId="719A642A" w14:textId="77777777" w:rsidR="00861B61" w:rsidRPr="005E63F2" w:rsidRDefault="00D70D60">
            <w:pPr>
              <w:spacing w:after="0"/>
              <w:rPr>
                <w:rFonts w:ascii="Calibri" w:eastAsia="Times New Roman" w:hAnsi="Calibri" w:cs="Calibri"/>
                <w:color w:val="000000"/>
                <w:sz w:val="22"/>
                <w:szCs w:val="22"/>
              </w:rPr>
            </w:pPr>
          </w:p>
        </w:tc>
      </w:tr>
      <w:tr w:rsidR="00E97792" w14:paraId="719A6433" w14:textId="77777777">
        <w:trPr>
          <w:trHeight w:val="300"/>
        </w:trPr>
        <w:tc>
          <w:tcPr>
            <w:tcW w:w="1344" w:type="dxa"/>
            <w:tcBorders>
              <w:top w:val="nil"/>
              <w:left w:val="nil"/>
              <w:bottom w:val="nil"/>
              <w:right w:val="nil"/>
            </w:tcBorders>
            <w:shd w:val="clear" w:color="auto" w:fill="auto"/>
            <w:noWrap/>
            <w:vAlign w:val="bottom"/>
            <w:hideMark/>
          </w:tcPr>
          <w:p w14:paraId="719A64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42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2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2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3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3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32" w14:textId="77777777" w:rsidR="00861B61" w:rsidRPr="005E63F2" w:rsidRDefault="00D70D60">
            <w:pPr>
              <w:spacing w:after="0"/>
              <w:rPr>
                <w:rFonts w:ascii="Times New Roman" w:eastAsia="Times New Roman" w:hAnsi="Times New Roman" w:cs="Times New Roman"/>
                <w:sz w:val="20"/>
              </w:rPr>
            </w:pPr>
          </w:p>
        </w:tc>
      </w:tr>
      <w:tr w:rsidR="00E97792" w14:paraId="719A643B" w14:textId="77777777">
        <w:trPr>
          <w:trHeight w:val="300"/>
        </w:trPr>
        <w:tc>
          <w:tcPr>
            <w:tcW w:w="1344" w:type="dxa"/>
            <w:tcBorders>
              <w:top w:val="nil"/>
              <w:left w:val="nil"/>
              <w:bottom w:val="nil"/>
              <w:right w:val="nil"/>
            </w:tcBorders>
            <w:shd w:val="clear" w:color="auto" w:fill="auto"/>
            <w:noWrap/>
            <w:vAlign w:val="bottom"/>
            <w:hideMark/>
          </w:tcPr>
          <w:p w14:paraId="719A643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43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3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3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3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3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3A" w14:textId="77777777" w:rsidR="00861B61" w:rsidRPr="005E63F2" w:rsidRDefault="00D70D60">
            <w:pPr>
              <w:spacing w:after="0"/>
              <w:rPr>
                <w:rFonts w:ascii="Times New Roman" w:eastAsia="Times New Roman" w:hAnsi="Times New Roman" w:cs="Times New Roman"/>
                <w:sz w:val="20"/>
              </w:rPr>
            </w:pPr>
          </w:p>
        </w:tc>
      </w:tr>
      <w:tr w:rsidR="00E97792" w14:paraId="719A6443" w14:textId="77777777">
        <w:trPr>
          <w:trHeight w:val="300"/>
        </w:trPr>
        <w:tc>
          <w:tcPr>
            <w:tcW w:w="1344" w:type="dxa"/>
            <w:tcBorders>
              <w:top w:val="nil"/>
              <w:left w:val="nil"/>
              <w:bottom w:val="nil"/>
              <w:right w:val="nil"/>
            </w:tcBorders>
            <w:shd w:val="clear" w:color="auto" w:fill="auto"/>
            <w:noWrap/>
            <w:vAlign w:val="bottom"/>
            <w:hideMark/>
          </w:tcPr>
          <w:p w14:paraId="719A643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43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3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3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4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4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42" w14:textId="77777777" w:rsidR="00861B61" w:rsidRPr="005E63F2" w:rsidRDefault="00D70D60">
            <w:pPr>
              <w:spacing w:after="0"/>
              <w:rPr>
                <w:rFonts w:ascii="Times New Roman" w:eastAsia="Times New Roman" w:hAnsi="Times New Roman" w:cs="Times New Roman"/>
                <w:sz w:val="20"/>
              </w:rPr>
            </w:pPr>
          </w:p>
        </w:tc>
      </w:tr>
      <w:tr w:rsidR="00E97792" w14:paraId="719A644B" w14:textId="77777777">
        <w:trPr>
          <w:trHeight w:val="300"/>
        </w:trPr>
        <w:tc>
          <w:tcPr>
            <w:tcW w:w="1344" w:type="dxa"/>
            <w:tcBorders>
              <w:top w:val="nil"/>
              <w:left w:val="nil"/>
              <w:bottom w:val="nil"/>
              <w:right w:val="nil"/>
            </w:tcBorders>
            <w:shd w:val="clear" w:color="auto" w:fill="auto"/>
            <w:noWrap/>
            <w:vAlign w:val="bottom"/>
            <w:hideMark/>
          </w:tcPr>
          <w:p w14:paraId="719A644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44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4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4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4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4A" w14:textId="77777777" w:rsidR="00861B61" w:rsidRPr="005E63F2" w:rsidRDefault="00D70D60">
            <w:pPr>
              <w:spacing w:after="0"/>
              <w:rPr>
                <w:rFonts w:ascii="Times New Roman" w:eastAsia="Times New Roman" w:hAnsi="Times New Roman" w:cs="Times New Roman"/>
                <w:sz w:val="20"/>
              </w:rPr>
            </w:pPr>
          </w:p>
        </w:tc>
      </w:tr>
      <w:tr w:rsidR="00E97792" w14:paraId="719A6453" w14:textId="77777777">
        <w:trPr>
          <w:trHeight w:val="300"/>
        </w:trPr>
        <w:tc>
          <w:tcPr>
            <w:tcW w:w="1344" w:type="dxa"/>
            <w:tcBorders>
              <w:top w:val="nil"/>
              <w:left w:val="nil"/>
              <w:bottom w:val="nil"/>
              <w:right w:val="nil"/>
            </w:tcBorders>
            <w:shd w:val="clear" w:color="auto" w:fill="auto"/>
            <w:noWrap/>
            <w:vAlign w:val="bottom"/>
            <w:hideMark/>
          </w:tcPr>
          <w:p w14:paraId="719A644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44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4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4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5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5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52" w14:textId="77777777" w:rsidR="00861B61" w:rsidRPr="005E63F2" w:rsidRDefault="00D70D60">
            <w:pPr>
              <w:spacing w:after="0"/>
              <w:rPr>
                <w:rFonts w:ascii="Times New Roman" w:eastAsia="Times New Roman" w:hAnsi="Times New Roman" w:cs="Times New Roman"/>
                <w:sz w:val="20"/>
              </w:rPr>
            </w:pPr>
          </w:p>
        </w:tc>
      </w:tr>
      <w:tr w:rsidR="00E97792" w14:paraId="719A645B" w14:textId="77777777">
        <w:trPr>
          <w:trHeight w:val="300"/>
        </w:trPr>
        <w:tc>
          <w:tcPr>
            <w:tcW w:w="1344" w:type="dxa"/>
            <w:tcBorders>
              <w:top w:val="nil"/>
              <w:left w:val="nil"/>
              <w:bottom w:val="nil"/>
              <w:right w:val="nil"/>
            </w:tcBorders>
            <w:shd w:val="clear" w:color="auto" w:fill="auto"/>
            <w:noWrap/>
            <w:vAlign w:val="bottom"/>
            <w:hideMark/>
          </w:tcPr>
          <w:p w14:paraId="719A64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45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5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5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5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5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5A" w14:textId="77777777" w:rsidR="00861B61" w:rsidRPr="005E63F2" w:rsidRDefault="00D70D60">
            <w:pPr>
              <w:spacing w:after="0"/>
              <w:rPr>
                <w:rFonts w:ascii="Times New Roman" w:eastAsia="Times New Roman" w:hAnsi="Times New Roman" w:cs="Times New Roman"/>
                <w:sz w:val="20"/>
              </w:rPr>
            </w:pPr>
          </w:p>
        </w:tc>
      </w:tr>
      <w:tr w:rsidR="00E97792" w14:paraId="719A6463" w14:textId="77777777">
        <w:trPr>
          <w:trHeight w:val="300"/>
        </w:trPr>
        <w:tc>
          <w:tcPr>
            <w:tcW w:w="1344" w:type="dxa"/>
            <w:tcBorders>
              <w:top w:val="nil"/>
              <w:left w:val="nil"/>
              <w:bottom w:val="nil"/>
              <w:right w:val="nil"/>
            </w:tcBorders>
            <w:shd w:val="clear" w:color="auto" w:fill="auto"/>
            <w:noWrap/>
            <w:vAlign w:val="bottom"/>
            <w:hideMark/>
          </w:tcPr>
          <w:p w14:paraId="719A645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45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5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6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6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62" w14:textId="77777777" w:rsidR="00861B61" w:rsidRPr="005E63F2" w:rsidRDefault="00D70D60">
            <w:pPr>
              <w:spacing w:after="0"/>
              <w:rPr>
                <w:rFonts w:ascii="Times New Roman" w:eastAsia="Times New Roman" w:hAnsi="Times New Roman" w:cs="Times New Roman"/>
                <w:sz w:val="20"/>
              </w:rPr>
            </w:pPr>
          </w:p>
        </w:tc>
      </w:tr>
      <w:tr w:rsidR="00E97792" w14:paraId="719A646A" w14:textId="77777777">
        <w:trPr>
          <w:trHeight w:val="300"/>
        </w:trPr>
        <w:tc>
          <w:tcPr>
            <w:tcW w:w="3329" w:type="dxa"/>
            <w:gridSpan w:val="2"/>
            <w:tcBorders>
              <w:top w:val="nil"/>
              <w:left w:val="nil"/>
              <w:bottom w:val="nil"/>
              <w:right w:val="nil"/>
            </w:tcBorders>
            <w:shd w:val="clear" w:color="auto" w:fill="auto"/>
            <w:noWrap/>
            <w:vAlign w:val="bottom"/>
            <w:hideMark/>
          </w:tcPr>
          <w:p w14:paraId="719A646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46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4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6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6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69" w14:textId="77777777" w:rsidR="00861B61" w:rsidRPr="005E63F2" w:rsidRDefault="00D70D60">
            <w:pPr>
              <w:spacing w:after="0"/>
              <w:rPr>
                <w:rFonts w:ascii="Times New Roman" w:eastAsia="Times New Roman" w:hAnsi="Times New Roman" w:cs="Times New Roman"/>
                <w:sz w:val="20"/>
              </w:rPr>
            </w:pPr>
          </w:p>
        </w:tc>
      </w:tr>
      <w:tr w:rsidR="00E97792" w14:paraId="719A6472" w14:textId="77777777">
        <w:trPr>
          <w:trHeight w:val="300"/>
        </w:trPr>
        <w:tc>
          <w:tcPr>
            <w:tcW w:w="1344" w:type="dxa"/>
            <w:tcBorders>
              <w:top w:val="nil"/>
              <w:left w:val="nil"/>
              <w:bottom w:val="nil"/>
              <w:right w:val="nil"/>
            </w:tcBorders>
            <w:shd w:val="clear" w:color="auto" w:fill="auto"/>
            <w:noWrap/>
            <w:vAlign w:val="bottom"/>
            <w:hideMark/>
          </w:tcPr>
          <w:p w14:paraId="719A646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46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46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6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46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47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71" w14:textId="77777777" w:rsidR="00861B61" w:rsidRPr="005E63F2" w:rsidRDefault="00D70D60">
            <w:pPr>
              <w:spacing w:after="0"/>
              <w:rPr>
                <w:rFonts w:ascii="Times New Roman" w:eastAsia="Times New Roman" w:hAnsi="Times New Roman" w:cs="Times New Roman"/>
                <w:sz w:val="20"/>
              </w:rPr>
            </w:pPr>
          </w:p>
        </w:tc>
      </w:tr>
      <w:tr w:rsidR="00E97792" w14:paraId="719A6476" w14:textId="77777777">
        <w:trPr>
          <w:trHeight w:val="300"/>
        </w:trPr>
        <w:tc>
          <w:tcPr>
            <w:tcW w:w="1344" w:type="dxa"/>
            <w:tcBorders>
              <w:top w:val="nil"/>
              <w:left w:val="nil"/>
              <w:bottom w:val="nil"/>
              <w:right w:val="nil"/>
            </w:tcBorders>
            <w:shd w:val="clear" w:color="auto" w:fill="auto"/>
            <w:noWrap/>
            <w:vAlign w:val="bottom"/>
            <w:hideMark/>
          </w:tcPr>
          <w:p w14:paraId="719A6473"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47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47 ως έχει   ΔΕΚΤΟ ΚΑΤΑ ΠΛΕΙΟΨΗΦΙΑ</w:t>
            </w:r>
          </w:p>
        </w:tc>
        <w:tc>
          <w:tcPr>
            <w:tcW w:w="1155" w:type="dxa"/>
            <w:tcBorders>
              <w:top w:val="nil"/>
              <w:left w:val="nil"/>
              <w:bottom w:val="nil"/>
              <w:right w:val="nil"/>
            </w:tcBorders>
            <w:shd w:val="clear" w:color="auto" w:fill="auto"/>
            <w:noWrap/>
            <w:vAlign w:val="bottom"/>
            <w:hideMark/>
          </w:tcPr>
          <w:p w14:paraId="719A6475" w14:textId="77777777" w:rsidR="00861B61" w:rsidRPr="005E63F2" w:rsidRDefault="00D70D60">
            <w:pPr>
              <w:spacing w:after="0"/>
              <w:rPr>
                <w:rFonts w:ascii="Calibri" w:eastAsia="Times New Roman" w:hAnsi="Calibri" w:cs="Calibri"/>
                <w:color w:val="000000"/>
                <w:sz w:val="22"/>
                <w:szCs w:val="22"/>
              </w:rPr>
            </w:pPr>
          </w:p>
        </w:tc>
      </w:tr>
      <w:tr w:rsidR="00E97792" w14:paraId="719A647E" w14:textId="77777777">
        <w:trPr>
          <w:trHeight w:val="300"/>
        </w:trPr>
        <w:tc>
          <w:tcPr>
            <w:tcW w:w="1344" w:type="dxa"/>
            <w:tcBorders>
              <w:top w:val="nil"/>
              <w:left w:val="nil"/>
              <w:bottom w:val="nil"/>
              <w:right w:val="nil"/>
            </w:tcBorders>
            <w:shd w:val="clear" w:color="auto" w:fill="auto"/>
            <w:noWrap/>
            <w:vAlign w:val="bottom"/>
            <w:hideMark/>
          </w:tcPr>
          <w:p w14:paraId="719A647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47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7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7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7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7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7D" w14:textId="77777777" w:rsidR="00861B61" w:rsidRPr="005E63F2" w:rsidRDefault="00D70D60">
            <w:pPr>
              <w:spacing w:after="0"/>
              <w:rPr>
                <w:rFonts w:ascii="Times New Roman" w:eastAsia="Times New Roman" w:hAnsi="Times New Roman" w:cs="Times New Roman"/>
                <w:sz w:val="20"/>
              </w:rPr>
            </w:pPr>
          </w:p>
        </w:tc>
      </w:tr>
      <w:tr w:rsidR="00E97792" w14:paraId="719A6486" w14:textId="77777777">
        <w:trPr>
          <w:trHeight w:val="300"/>
        </w:trPr>
        <w:tc>
          <w:tcPr>
            <w:tcW w:w="1344" w:type="dxa"/>
            <w:tcBorders>
              <w:top w:val="nil"/>
              <w:left w:val="nil"/>
              <w:bottom w:val="nil"/>
              <w:right w:val="nil"/>
            </w:tcBorders>
            <w:shd w:val="clear" w:color="auto" w:fill="auto"/>
            <w:noWrap/>
            <w:vAlign w:val="bottom"/>
            <w:hideMark/>
          </w:tcPr>
          <w:p w14:paraId="719A647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48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8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8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8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8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85" w14:textId="77777777" w:rsidR="00861B61" w:rsidRPr="005E63F2" w:rsidRDefault="00D70D60">
            <w:pPr>
              <w:spacing w:after="0"/>
              <w:rPr>
                <w:rFonts w:ascii="Times New Roman" w:eastAsia="Times New Roman" w:hAnsi="Times New Roman" w:cs="Times New Roman"/>
                <w:sz w:val="20"/>
              </w:rPr>
            </w:pPr>
          </w:p>
        </w:tc>
      </w:tr>
      <w:tr w:rsidR="00E97792" w14:paraId="719A648E" w14:textId="77777777">
        <w:trPr>
          <w:trHeight w:val="300"/>
        </w:trPr>
        <w:tc>
          <w:tcPr>
            <w:tcW w:w="1344" w:type="dxa"/>
            <w:tcBorders>
              <w:top w:val="nil"/>
              <w:left w:val="nil"/>
              <w:bottom w:val="nil"/>
              <w:right w:val="nil"/>
            </w:tcBorders>
            <w:shd w:val="clear" w:color="auto" w:fill="auto"/>
            <w:noWrap/>
            <w:vAlign w:val="bottom"/>
            <w:hideMark/>
          </w:tcPr>
          <w:p w14:paraId="719A648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48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8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8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8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8D" w14:textId="77777777" w:rsidR="00861B61" w:rsidRPr="005E63F2" w:rsidRDefault="00D70D60">
            <w:pPr>
              <w:spacing w:after="0"/>
              <w:rPr>
                <w:rFonts w:ascii="Times New Roman" w:eastAsia="Times New Roman" w:hAnsi="Times New Roman" w:cs="Times New Roman"/>
                <w:sz w:val="20"/>
              </w:rPr>
            </w:pPr>
          </w:p>
        </w:tc>
      </w:tr>
      <w:tr w:rsidR="00E97792" w14:paraId="719A6496" w14:textId="77777777">
        <w:trPr>
          <w:trHeight w:val="300"/>
        </w:trPr>
        <w:tc>
          <w:tcPr>
            <w:tcW w:w="1344" w:type="dxa"/>
            <w:tcBorders>
              <w:top w:val="nil"/>
              <w:left w:val="nil"/>
              <w:bottom w:val="nil"/>
              <w:right w:val="nil"/>
            </w:tcBorders>
            <w:shd w:val="clear" w:color="auto" w:fill="auto"/>
            <w:noWrap/>
            <w:vAlign w:val="bottom"/>
            <w:hideMark/>
          </w:tcPr>
          <w:p w14:paraId="719A648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49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9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9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9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95" w14:textId="77777777" w:rsidR="00861B61" w:rsidRPr="005E63F2" w:rsidRDefault="00D70D60">
            <w:pPr>
              <w:spacing w:after="0"/>
              <w:rPr>
                <w:rFonts w:ascii="Times New Roman" w:eastAsia="Times New Roman" w:hAnsi="Times New Roman" w:cs="Times New Roman"/>
                <w:sz w:val="20"/>
              </w:rPr>
            </w:pPr>
          </w:p>
        </w:tc>
      </w:tr>
      <w:tr w:rsidR="00E97792" w14:paraId="719A649E" w14:textId="77777777">
        <w:trPr>
          <w:trHeight w:val="300"/>
        </w:trPr>
        <w:tc>
          <w:tcPr>
            <w:tcW w:w="1344" w:type="dxa"/>
            <w:tcBorders>
              <w:top w:val="nil"/>
              <w:left w:val="nil"/>
              <w:bottom w:val="nil"/>
              <w:right w:val="nil"/>
            </w:tcBorders>
            <w:shd w:val="clear" w:color="auto" w:fill="auto"/>
            <w:noWrap/>
            <w:vAlign w:val="bottom"/>
            <w:hideMark/>
          </w:tcPr>
          <w:p w14:paraId="719A649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49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9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9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9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9D" w14:textId="77777777" w:rsidR="00861B61" w:rsidRPr="005E63F2" w:rsidRDefault="00D70D60">
            <w:pPr>
              <w:spacing w:after="0"/>
              <w:rPr>
                <w:rFonts w:ascii="Times New Roman" w:eastAsia="Times New Roman" w:hAnsi="Times New Roman" w:cs="Times New Roman"/>
                <w:sz w:val="20"/>
              </w:rPr>
            </w:pPr>
          </w:p>
        </w:tc>
      </w:tr>
      <w:tr w:rsidR="00E97792" w14:paraId="719A64A6" w14:textId="77777777">
        <w:trPr>
          <w:trHeight w:val="300"/>
        </w:trPr>
        <w:tc>
          <w:tcPr>
            <w:tcW w:w="1344" w:type="dxa"/>
            <w:tcBorders>
              <w:top w:val="nil"/>
              <w:left w:val="nil"/>
              <w:bottom w:val="nil"/>
              <w:right w:val="nil"/>
            </w:tcBorders>
            <w:shd w:val="clear" w:color="auto" w:fill="auto"/>
            <w:noWrap/>
            <w:vAlign w:val="bottom"/>
            <w:hideMark/>
          </w:tcPr>
          <w:p w14:paraId="719A64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4A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A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A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A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A5" w14:textId="77777777" w:rsidR="00861B61" w:rsidRPr="005E63F2" w:rsidRDefault="00D70D60">
            <w:pPr>
              <w:spacing w:after="0"/>
              <w:rPr>
                <w:rFonts w:ascii="Times New Roman" w:eastAsia="Times New Roman" w:hAnsi="Times New Roman" w:cs="Times New Roman"/>
                <w:sz w:val="20"/>
              </w:rPr>
            </w:pPr>
          </w:p>
        </w:tc>
      </w:tr>
      <w:tr w:rsidR="00E97792" w14:paraId="719A64AE" w14:textId="77777777">
        <w:trPr>
          <w:trHeight w:val="300"/>
        </w:trPr>
        <w:tc>
          <w:tcPr>
            <w:tcW w:w="1344" w:type="dxa"/>
            <w:tcBorders>
              <w:top w:val="nil"/>
              <w:left w:val="nil"/>
              <w:bottom w:val="nil"/>
              <w:right w:val="nil"/>
            </w:tcBorders>
            <w:shd w:val="clear" w:color="auto" w:fill="auto"/>
            <w:noWrap/>
            <w:vAlign w:val="bottom"/>
            <w:hideMark/>
          </w:tcPr>
          <w:p w14:paraId="719A64A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4A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A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A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A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AD" w14:textId="77777777" w:rsidR="00861B61" w:rsidRPr="005E63F2" w:rsidRDefault="00D70D60">
            <w:pPr>
              <w:spacing w:after="0"/>
              <w:rPr>
                <w:rFonts w:ascii="Times New Roman" w:eastAsia="Times New Roman" w:hAnsi="Times New Roman" w:cs="Times New Roman"/>
                <w:sz w:val="20"/>
              </w:rPr>
            </w:pPr>
          </w:p>
        </w:tc>
      </w:tr>
      <w:tr w:rsidR="00E97792" w14:paraId="719A64B5" w14:textId="77777777">
        <w:trPr>
          <w:trHeight w:val="300"/>
        </w:trPr>
        <w:tc>
          <w:tcPr>
            <w:tcW w:w="3329" w:type="dxa"/>
            <w:gridSpan w:val="2"/>
            <w:tcBorders>
              <w:top w:val="nil"/>
              <w:left w:val="nil"/>
              <w:bottom w:val="nil"/>
              <w:right w:val="nil"/>
            </w:tcBorders>
            <w:shd w:val="clear" w:color="auto" w:fill="auto"/>
            <w:noWrap/>
            <w:vAlign w:val="bottom"/>
            <w:hideMark/>
          </w:tcPr>
          <w:p w14:paraId="719A64A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4B0"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4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B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B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B4" w14:textId="77777777" w:rsidR="00861B61" w:rsidRPr="005E63F2" w:rsidRDefault="00D70D60">
            <w:pPr>
              <w:spacing w:after="0"/>
              <w:rPr>
                <w:rFonts w:ascii="Times New Roman" w:eastAsia="Times New Roman" w:hAnsi="Times New Roman" w:cs="Times New Roman"/>
                <w:sz w:val="20"/>
              </w:rPr>
            </w:pPr>
          </w:p>
        </w:tc>
      </w:tr>
      <w:tr w:rsidR="00E97792" w14:paraId="719A64BD" w14:textId="77777777">
        <w:trPr>
          <w:trHeight w:val="300"/>
        </w:trPr>
        <w:tc>
          <w:tcPr>
            <w:tcW w:w="1344" w:type="dxa"/>
            <w:tcBorders>
              <w:top w:val="nil"/>
              <w:left w:val="nil"/>
              <w:bottom w:val="nil"/>
              <w:right w:val="nil"/>
            </w:tcBorders>
            <w:shd w:val="clear" w:color="auto" w:fill="auto"/>
            <w:noWrap/>
            <w:vAlign w:val="bottom"/>
            <w:hideMark/>
          </w:tcPr>
          <w:p w14:paraId="719A64B6"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4B7"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4B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B9"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4BA"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4B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BC" w14:textId="77777777" w:rsidR="00861B61" w:rsidRPr="005E63F2" w:rsidRDefault="00D70D60">
            <w:pPr>
              <w:spacing w:after="0"/>
              <w:rPr>
                <w:rFonts w:ascii="Times New Roman" w:eastAsia="Times New Roman" w:hAnsi="Times New Roman" w:cs="Times New Roman"/>
                <w:sz w:val="20"/>
              </w:rPr>
            </w:pPr>
          </w:p>
        </w:tc>
      </w:tr>
      <w:tr w:rsidR="00E97792" w14:paraId="719A64C1" w14:textId="77777777">
        <w:trPr>
          <w:trHeight w:val="300"/>
        </w:trPr>
        <w:tc>
          <w:tcPr>
            <w:tcW w:w="1344" w:type="dxa"/>
            <w:tcBorders>
              <w:top w:val="nil"/>
              <w:left w:val="nil"/>
              <w:bottom w:val="nil"/>
              <w:right w:val="nil"/>
            </w:tcBorders>
            <w:shd w:val="clear" w:color="auto" w:fill="auto"/>
            <w:noWrap/>
            <w:vAlign w:val="bottom"/>
            <w:hideMark/>
          </w:tcPr>
          <w:p w14:paraId="719A64BE"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4B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48 ως έχει   ΔΕΚΤΟ ΚΑΤΑ ΠΛΕΙΟΨΗΦΙΑ</w:t>
            </w:r>
          </w:p>
        </w:tc>
        <w:tc>
          <w:tcPr>
            <w:tcW w:w="1155" w:type="dxa"/>
            <w:tcBorders>
              <w:top w:val="nil"/>
              <w:left w:val="nil"/>
              <w:bottom w:val="nil"/>
              <w:right w:val="nil"/>
            </w:tcBorders>
            <w:shd w:val="clear" w:color="auto" w:fill="auto"/>
            <w:noWrap/>
            <w:vAlign w:val="bottom"/>
            <w:hideMark/>
          </w:tcPr>
          <w:p w14:paraId="719A64C0" w14:textId="77777777" w:rsidR="00861B61" w:rsidRPr="005E63F2" w:rsidRDefault="00D70D60">
            <w:pPr>
              <w:spacing w:after="0"/>
              <w:rPr>
                <w:rFonts w:ascii="Calibri" w:eastAsia="Times New Roman" w:hAnsi="Calibri" w:cs="Calibri"/>
                <w:color w:val="000000"/>
                <w:sz w:val="22"/>
                <w:szCs w:val="22"/>
              </w:rPr>
            </w:pPr>
          </w:p>
        </w:tc>
      </w:tr>
      <w:tr w:rsidR="00E97792" w14:paraId="719A64C9" w14:textId="77777777">
        <w:trPr>
          <w:trHeight w:val="300"/>
        </w:trPr>
        <w:tc>
          <w:tcPr>
            <w:tcW w:w="1344" w:type="dxa"/>
            <w:tcBorders>
              <w:top w:val="nil"/>
              <w:left w:val="nil"/>
              <w:bottom w:val="nil"/>
              <w:right w:val="nil"/>
            </w:tcBorders>
            <w:shd w:val="clear" w:color="auto" w:fill="auto"/>
            <w:noWrap/>
            <w:vAlign w:val="bottom"/>
            <w:hideMark/>
          </w:tcPr>
          <w:p w14:paraId="719A64C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4C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C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C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C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C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C8" w14:textId="77777777" w:rsidR="00861B61" w:rsidRPr="005E63F2" w:rsidRDefault="00D70D60">
            <w:pPr>
              <w:spacing w:after="0"/>
              <w:rPr>
                <w:rFonts w:ascii="Times New Roman" w:eastAsia="Times New Roman" w:hAnsi="Times New Roman" w:cs="Times New Roman"/>
                <w:sz w:val="20"/>
              </w:rPr>
            </w:pPr>
          </w:p>
        </w:tc>
      </w:tr>
      <w:tr w:rsidR="00E97792" w14:paraId="719A64D1" w14:textId="77777777">
        <w:trPr>
          <w:trHeight w:val="300"/>
        </w:trPr>
        <w:tc>
          <w:tcPr>
            <w:tcW w:w="1344" w:type="dxa"/>
            <w:tcBorders>
              <w:top w:val="nil"/>
              <w:left w:val="nil"/>
              <w:bottom w:val="nil"/>
              <w:right w:val="nil"/>
            </w:tcBorders>
            <w:shd w:val="clear" w:color="auto" w:fill="auto"/>
            <w:noWrap/>
            <w:vAlign w:val="bottom"/>
            <w:hideMark/>
          </w:tcPr>
          <w:p w14:paraId="719A64C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4C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C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C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C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C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D0" w14:textId="77777777" w:rsidR="00861B61" w:rsidRPr="005E63F2" w:rsidRDefault="00D70D60">
            <w:pPr>
              <w:spacing w:after="0"/>
              <w:rPr>
                <w:rFonts w:ascii="Times New Roman" w:eastAsia="Times New Roman" w:hAnsi="Times New Roman" w:cs="Times New Roman"/>
                <w:sz w:val="20"/>
              </w:rPr>
            </w:pPr>
          </w:p>
        </w:tc>
      </w:tr>
      <w:tr w:rsidR="00E97792" w14:paraId="719A64D9" w14:textId="77777777">
        <w:trPr>
          <w:trHeight w:val="300"/>
        </w:trPr>
        <w:tc>
          <w:tcPr>
            <w:tcW w:w="1344" w:type="dxa"/>
            <w:tcBorders>
              <w:top w:val="nil"/>
              <w:left w:val="nil"/>
              <w:bottom w:val="nil"/>
              <w:right w:val="nil"/>
            </w:tcBorders>
            <w:shd w:val="clear" w:color="auto" w:fill="auto"/>
            <w:noWrap/>
            <w:vAlign w:val="bottom"/>
            <w:hideMark/>
          </w:tcPr>
          <w:p w14:paraId="719A64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4D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D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D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D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D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D8" w14:textId="77777777" w:rsidR="00861B61" w:rsidRPr="005E63F2" w:rsidRDefault="00D70D60">
            <w:pPr>
              <w:spacing w:after="0"/>
              <w:rPr>
                <w:rFonts w:ascii="Times New Roman" w:eastAsia="Times New Roman" w:hAnsi="Times New Roman" w:cs="Times New Roman"/>
                <w:sz w:val="20"/>
              </w:rPr>
            </w:pPr>
          </w:p>
        </w:tc>
      </w:tr>
      <w:tr w:rsidR="00E97792" w14:paraId="719A64E1" w14:textId="77777777">
        <w:trPr>
          <w:trHeight w:val="300"/>
        </w:trPr>
        <w:tc>
          <w:tcPr>
            <w:tcW w:w="1344" w:type="dxa"/>
            <w:tcBorders>
              <w:top w:val="nil"/>
              <w:left w:val="nil"/>
              <w:bottom w:val="nil"/>
              <w:right w:val="nil"/>
            </w:tcBorders>
            <w:shd w:val="clear" w:color="auto" w:fill="auto"/>
            <w:noWrap/>
            <w:vAlign w:val="bottom"/>
            <w:hideMark/>
          </w:tcPr>
          <w:p w14:paraId="719A64D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4D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D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D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D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E0" w14:textId="77777777" w:rsidR="00861B61" w:rsidRPr="005E63F2" w:rsidRDefault="00D70D60">
            <w:pPr>
              <w:spacing w:after="0"/>
              <w:rPr>
                <w:rFonts w:ascii="Times New Roman" w:eastAsia="Times New Roman" w:hAnsi="Times New Roman" w:cs="Times New Roman"/>
                <w:sz w:val="20"/>
              </w:rPr>
            </w:pPr>
          </w:p>
        </w:tc>
      </w:tr>
      <w:tr w:rsidR="00E97792" w14:paraId="719A64E9" w14:textId="77777777">
        <w:trPr>
          <w:trHeight w:val="300"/>
        </w:trPr>
        <w:tc>
          <w:tcPr>
            <w:tcW w:w="1344" w:type="dxa"/>
            <w:tcBorders>
              <w:top w:val="nil"/>
              <w:left w:val="nil"/>
              <w:bottom w:val="nil"/>
              <w:right w:val="nil"/>
            </w:tcBorders>
            <w:shd w:val="clear" w:color="auto" w:fill="auto"/>
            <w:noWrap/>
            <w:vAlign w:val="bottom"/>
            <w:hideMark/>
          </w:tcPr>
          <w:p w14:paraId="719A64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4E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E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E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4E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E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E8" w14:textId="77777777" w:rsidR="00861B61" w:rsidRPr="005E63F2" w:rsidRDefault="00D70D60">
            <w:pPr>
              <w:spacing w:after="0"/>
              <w:rPr>
                <w:rFonts w:ascii="Times New Roman" w:eastAsia="Times New Roman" w:hAnsi="Times New Roman" w:cs="Times New Roman"/>
                <w:sz w:val="20"/>
              </w:rPr>
            </w:pPr>
          </w:p>
        </w:tc>
      </w:tr>
      <w:tr w:rsidR="00E97792" w14:paraId="719A64F1" w14:textId="77777777">
        <w:trPr>
          <w:trHeight w:val="300"/>
        </w:trPr>
        <w:tc>
          <w:tcPr>
            <w:tcW w:w="1344" w:type="dxa"/>
            <w:tcBorders>
              <w:top w:val="nil"/>
              <w:left w:val="nil"/>
              <w:bottom w:val="nil"/>
              <w:right w:val="nil"/>
            </w:tcBorders>
            <w:shd w:val="clear" w:color="auto" w:fill="auto"/>
            <w:noWrap/>
            <w:vAlign w:val="bottom"/>
            <w:hideMark/>
          </w:tcPr>
          <w:p w14:paraId="719A64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4E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E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E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4E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E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F0" w14:textId="77777777" w:rsidR="00861B61" w:rsidRPr="005E63F2" w:rsidRDefault="00D70D60">
            <w:pPr>
              <w:spacing w:after="0"/>
              <w:rPr>
                <w:rFonts w:ascii="Times New Roman" w:eastAsia="Times New Roman" w:hAnsi="Times New Roman" w:cs="Times New Roman"/>
                <w:sz w:val="20"/>
              </w:rPr>
            </w:pPr>
          </w:p>
        </w:tc>
      </w:tr>
      <w:tr w:rsidR="00E97792" w14:paraId="719A64F9" w14:textId="77777777">
        <w:trPr>
          <w:trHeight w:val="300"/>
        </w:trPr>
        <w:tc>
          <w:tcPr>
            <w:tcW w:w="1344" w:type="dxa"/>
            <w:tcBorders>
              <w:top w:val="nil"/>
              <w:left w:val="nil"/>
              <w:bottom w:val="nil"/>
              <w:right w:val="nil"/>
            </w:tcBorders>
            <w:shd w:val="clear" w:color="auto" w:fill="auto"/>
            <w:noWrap/>
            <w:vAlign w:val="bottom"/>
            <w:hideMark/>
          </w:tcPr>
          <w:p w14:paraId="719A64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4F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4F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4F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F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F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F8" w14:textId="77777777" w:rsidR="00861B61" w:rsidRPr="005E63F2" w:rsidRDefault="00D70D60">
            <w:pPr>
              <w:spacing w:after="0"/>
              <w:rPr>
                <w:rFonts w:ascii="Times New Roman" w:eastAsia="Times New Roman" w:hAnsi="Times New Roman" w:cs="Times New Roman"/>
                <w:sz w:val="20"/>
              </w:rPr>
            </w:pPr>
          </w:p>
        </w:tc>
      </w:tr>
      <w:tr w:rsidR="00E97792" w14:paraId="719A6500" w14:textId="77777777">
        <w:trPr>
          <w:trHeight w:val="300"/>
        </w:trPr>
        <w:tc>
          <w:tcPr>
            <w:tcW w:w="3329" w:type="dxa"/>
            <w:gridSpan w:val="2"/>
            <w:tcBorders>
              <w:top w:val="nil"/>
              <w:left w:val="nil"/>
              <w:bottom w:val="nil"/>
              <w:right w:val="nil"/>
            </w:tcBorders>
            <w:shd w:val="clear" w:color="auto" w:fill="auto"/>
            <w:noWrap/>
            <w:vAlign w:val="bottom"/>
            <w:hideMark/>
          </w:tcPr>
          <w:p w14:paraId="719A64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4F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4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4F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4F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4FF" w14:textId="77777777" w:rsidR="00861B61" w:rsidRPr="005E63F2" w:rsidRDefault="00D70D60">
            <w:pPr>
              <w:spacing w:after="0"/>
              <w:rPr>
                <w:rFonts w:ascii="Times New Roman" w:eastAsia="Times New Roman" w:hAnsi="Times New Roman" w:cs="Times New Roman"/>
                <w:sz w:val="20"/>
              </w:rPr>
            </w:pPr>
          </w:p>
        </w:tc>
      </w:tr>
      <w:tr w:rsidR="00E97792" w14:paraId="719A6508" w14:textId="77777777">
        <w:trPr>
          <w:trHeight w:val="300"/>
        </w:trPr>
        <w:tc>
          <w:tcPr>
            <w:tcW w:w="1344" w:type="dxa"/>
            <w:tcBorders>
              <w:top w:val="nil"/>
              <w:left w:val="nil"/>
              <w:bottom w:val="nil"/>
              <w:right w:val="nil"/>
            </w:tcBorders>
            <w:shd w:val="clear" w:color="auto" w:fill="auto"/>
            <w:noWrap/>
            <w:vAlign w:val="bottom"/>
            <w:hideMark/>
          </w:tcPr>
          <w:p w14:paraId="719A650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50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50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0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50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50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07" w14:textId="77777777" w:rsidR="00861B61" w:rsidRPr="005E63F2" w:rsidRDefault="00D70D60">
            <w:pPr>
              <w:spacing w:after="0"/>
              <w:rPr>
                <w:rFonts w:ascii="Times New Roman" w:eastAsia="Times New Roman" w:hAnsi="Times New Roman" w:cs="Times New Roman"/>
                <w:sz w:val="20"/>
              </w:rPr>
            </w:pPr>
          </w:p>
        </w:tc>
      </w:tr>
      <w:tr w:rsidR="00E97792" w14:paraId="719A650C" w14:textId="77777777">
        <w:trPr>
          <w:trHeight w:val="300"/>
        </w:trPr>
        <w:tc>
          <w:tcPr>
            <w:tcW w:w="1344" w:type="dxa"/>
            <w:tcBorders>
              <w:top w:val="nil"/>
              <w:left w:val="nil"/>
              <w:bottom w:val="nil"/>
              <w:right w:val="nil"/>
            </w:tcBorders>
            <w:shd w:val="clear" w:color="auto" w:fill="auto"/>
            <w:noWrap/>
            <w:vAlign w:val="bottom"/>
            <w:hideMark/>
          </w:tcPr>
          <w:p w14:paraId="719A6509"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50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49 ως έχει   ΔΕΚΤΟ ΚΑΤΑ ΠΛΕΙΟΨΗΦΙΑ</w:t>
            </w:r>
          </w:p>
        </w:tc>
        <w:tc>
          <w:tcPr>
            <w:tcW w:w="1155" w:type="dxa"/>
            <w:tcBorders>
              <w:top w:val="nil"/>
              <w:left w:val="nil"/>
              <w:bottom w:val="nil"/>
              <w:right w:val="nil"/>
            </w:tcBorders>
            <w:shd w:val="clear" w:color="auto" w:fill="auto"/>
            <w:noWrap/>
            <w:vAlign w:val="bottom"/>
            <w:hideMark/>
          </w:tcPr>
          <w:p w14:paraId="719A650B" w14:textId="77777777" w:rsidR="00861B61" w:rsidRPr="005E63F2" w:rsidRDefault="00D70D60">
            <w:pPr>
              <w:spacing w:after="0"/>
              <w:rPr>
                <w:rFonts w:ascii="Calibri" w:eastAsia="Times New Roman" w:hAnsi="Calibri" w:cs="Calibri"/>
                <w:color w:val="000000"/>
                <w:sz w:val="22"/>
                <w:szCs w:val="22"/>
              </w:rPr>
            </w:pPr>
          </w:p>
        </w:tc>
      </w:tr>
      <w:tr w:rsidR="00E97792" w14:paraId="719A6514" w14:textId="77777777">
        <w:trPr>
          <w:trHeight w:val="300"/>
        </w:trPr>
        <w:tc>
          <w:tcPr>
            <w:tcW w:w="1344" w:type="dxa"/>
            <w:tcBorders>
              <w:top w:val="nil"/>
              <w:left w:val="nil"/>
              <w:bottom w:val="nil"/>
              <w:right w:val="nil"/>
            </w:tcBorders>
            <w:shd w:val="clear" w:color="auto" w:fill="auto"/>
            <w:noWrap/>
            <w:vAlign w:val="bottom"/>
            <w:hideMark/>
          </w:tcPr>
          <w:p w14:paraId="719A650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50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0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1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1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1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13" w14:textId="77777777" w:rsidR="00861B61" w:rsidRPr="005E63F2" w:rsidRDefault="00D70D60">
            <w:pPr>
              <w:spacing w:after="0"/>
              <w:rPr>
                <w:rFonts w:ascii="Times New Roman" w:eastAsia="Times New Roman" w:hAnsi="Times New Roman" w:cs="Times New Roman"/>
                <w:sz w:val="20"/>
              </w:rPr>
            </w:pPr>
          </w:p>
        </w:tc>
      </w:tr>
      <w:tr w:rsidR="00E97792" w14:paraId="719A651C" w14:textId="77777777">
        <w:trPr>
          <w:trHeight w:val="300"/>
        </w:trPr>
        <w:tc>
          <w:tcPr>
            <w:tcW w:w="1344" w:type="dxa"/>
            <w:tcBorders>
              <w:top w:val="nil"/>
              <w:left w:val="nil"/>
              <w:bottom w:val="nil"/>
              <w:right w:val="nil"/>
            </w:tcBorders>
            <w:shd w:val="clear" w:color="auto" w:fill="auto"/>
            <w:noWrap/>
            <w:vAlign w:val="bottom"/>
            <w:hideMark/>
          </w:tcPr>
          <w:p w14:paraId="719A651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51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1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1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1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1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1B" w14:textId="77777777" w:rsidR="00861B61" w:rsidRPr="005E63F2" w:rsidRDefault="00D70D60">
            <w:pPr>
              <w:spacing w:after="0"/>
              <w:rPr>
                <w:rFonts w:ascii="Times New Roman" w:eastAsia="Times New Roman" w:hAnsi="Times New Roman" w:cs="Times New Roman"/>
                <w:sz w:val="20"/>
              </w:rPr>
            </w:pPr>
          </w:p>
        </w:tc>
      </w:tr>
      <w:tr w:rsidR="00E97792" w14:paraId="719A6524" w14:textId="77777777">
        <w:trPr>
          <w:trHeight w:val="300"/>
        </w:trPr>
        <w:tc>
          <w:tcPr>
            <w:tcW w:w="1344" w:type="dxa"/>
            <w:tcBorders>
              <w:top w:val="nil"/>
              <w:left w:val="nil"/>
              <w:bottom w:val="nil"/>
              <w:right w:val="nil"/>
            </w:tcBorders>
            <w:shd w:val="clear" w:color="auto" w:fill="auto"/>
            <w:noWrap/>
            <w:vAlign w:val="bottom"/>
            <w:hideMark/>
          </w:tcPr>
          <w:p w14:paraId="719A651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51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1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2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2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2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23" w14:textId="77777777" w:rsidR="00861B61" w:rsidRPr="005E63F2" w:rsidRDefault="00D70D60">
            <w:pPr>
              <w:spacing w:after="0"/>
              <w:rPr>
                <w:rFonts w:ascii="Times New Roman" w:eastAsia="Times New Roman" w:hAnsi="Times New Roman" w:cs="Times New Roman"/>
                <w:sz w:val="20"/>
              </w:rPr>
            </w:pPr>
          </w:p>
        </w:tc>
      </w:tr>
      <w:tr w:rsidR="00E97792" w14:paraId="719A652C" w14:textId="77777777">
        <w:trPr>
          <w:trHeight w:val="300"/>
        </w:trPr>
        <w:tc>
          <w:tcPr>
            <w:tcW w:w="1344" w:type="dxa"/>
            <w:tcBorders>
              <w:top w:val="nil"/>
              <w:left w:val="nil"/>
              <w:bottom w:val="nil"/>
              <w:right w:val="nil"/>
            </w:tcBorders>
            <w:shd w:val="clear" w:color="auto" w:fill="auto"/>
            <w:noWrap/>
            <w:vAlign w:val="bottom"/>
            <w:hideMark/>
          </w:tcPr>
          <w:p w14:paraId="719A652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52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2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2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2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2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2B" w14:textId="77777777" w:rsidR="00861B61" w:rsidRPr="005E63F2" w:rsidRDefault="00D70D60">
            <w:pPr>
              <w:spacing w:after="0"/>
              <w:rPr>
                <w:rFonts w:ascii="Times New Roman" w:eastAsia="Times New Roman" w:hAnsi="Times New Roman" w:cs="Times New Roman"/>
                <w:sz w:val="20"/>
              </w:rPr>
            </w:pPr>
          </w:p>
        </w:tc>
      </w:tr>
      <w:tr w:rsidR="00E97792" w14:paraId="719A6534" w14:textId="77777777">
        <w:trPr>
          <w:trHeight w:val="300"/>
        </w:trPr>
        <w:tc>
          <w:tcPr>
            <w:tcW w:w="1344" w:type="dxa"/>
            <w:tcBorders>
              <w:top w:val="nil"/>
              <w:left w:val="nil"/>
              <w:bottom w:val="nil"/>
              <w:right w:val="nil"/>
            </w:tcBorders>
            <w:shd w:val="clear" w:color="auto" w:fill="auto"/>
            <w:noWrap/>
            <w:vAlign w:val="bottom"/>
            <w:hideMark/>
          </w:tcPr>
          <w:p w14:paraId="719A652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52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2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3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3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3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33" w14:textId="77777777" w:rsidR="00861B61" w:rsidRPr="005E63F2" w:rsidRDefault="00D70D60">
            <w:pPr>
              <w:spacing w:after="0"/>
              <w:rPr>
                <w:rFonts w:ascii="Times New Roman" w:eastAsia="Times New Roman" w:hAnsi="Times New Roman" w:cs="Times New Roman"/>
                <w:sz w:val="20"/>
              </w:rPr>
            </w:pPr>
          </w:p>
        </w:tc>
      </w:tr>
      <w:tr w:rsidR="00E97792" w14:paraId="719A653C" w14:textId="77777777">
        <w:trPr>
          <w:trHeight w:val="300"/>
        </w:trPr>
        <w:tc>
          <w:tcPr>
            <w:tcW w:w="1344" w:type="dxa"/>
            <w:tcBorders>
              <w:top w:val="nil"/>
              <w:left w:val="nil"/>
              <w:bottom w:val="nil"/>
              <w:right w:val="nil"/>
            </w:tcBorders>
            <w:shd w:val="clear" w:color="auto" w:fill="auto"/>
            <w:noWrap/>
            <w:vAlign w:val="bottom"/>
            <w:hideMark/>
          </w:tcPr>
          <w:p w14:paraId="719A65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53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3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3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3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3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3B" w14:textId="77777777" w:rsidR="00861B61" w:rsidRPr="005E63F2" w:rsidRDefault="00D70D60">
            <w:pPr>
              <w:spacing w:after="0"/>
              <w:rPr>
                <w:rFonts w:ascii="Times New Roman" w:eastAsia="Times New Roman" w:hAnsi="Times New Roman" w:cs="Times New Roman"/>
                <w:sz w:val="20"/>
              </w:rPr>
            </w:pPr>
          </w:p>
        </w:tc>
      </w:tr>
      <w:tr w:rsidR="00E97792" w14:paraId="719A6544" w14:textId="77777777">
        <w:trPr>
          <w:trHeight w:val="300"/>
        </w:trPr>
        <w:tc>
          <w:tcPr>
            <w:tcW w:w="1344" w:type="dxa"/>
            <w:tcBorders>
              <w:top w:val="nil"/>
              <w:left w:val="nil"/>
              <w:bottom w:val="nil"/>
              <w:right w:val="nil"/>
            </w:tcBorders>
            <w:shd w:val="clear" w:color="auto" w:fill="auto"/>
            <w:noWrap/>
            <w:vAlign w:val="bottom"/>
            <w:hideMark/>
          </w:tcPr>
          <w:p w14:paraId="719A65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53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3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4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4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43" w14:textId="77777777" w:rsidR="00861B61" w:rsidRPr="005E63F2" w:rsidRDefault="00D70D60">
            <w:pPr>
              <w:spacing w:after="0"/>
              <w:rPr>
                <w:rFonts w:ascii="Times New Roman" w:eastAsia="Times New Roman" w:hAnsi="Times New Roman" w:cs="Times New Roman"/>
                <w:sz w:val="20"/>
              </w:rPr>
            </w:pPr>
          </w:p>
        </w:tc>
      </w:tr>
      <w:tr w:rsidR="00E97792" w14:paraId="719A654B" w14:textId="77777777">
        <w:trPr>
          <w:trHeight w:val="300"/>
        </w:trPr>
        <w:tc>
          <w:tcPr>
            <w:tcW w:w="3329" w:type="dxa"/>
            <w:gridSpan w:val="2"/>
            <w:tcBorders>
              <w:top w:val="nil"/>
              <w:left w:val="nil"/>
              <w:bottom w:val="nil"/>
              <w:right w:val="nil"/>
            </w:tcBorders>
            <w:shd w:val="clear" w:color="auto" w:fill="auto"/>
            <w:noWrap/>
            <w:vAlign w:val="bottom"/>
            <w:hideMark/>
          </w:tcPr>
          <w:p w14:paraId="719A654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546"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5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4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4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4A" w14:textId="77777777" w:rsidR="00861B61" w:rsidRPr="005E63F2" w:rsidRDefault="00D70D60">
            <w:pPr>
              <w:spacing w:after="0"/>
              <w:rPr>
                <w:rFonts w:ascii="Times New Roman" w:eastAsia="Times New Roman" w:hAnsi="Times New Roman" w:cs="Times New Roman"/>
                <w:sz w:val="20"/>
              </w:rPr>
            </w:pPr>
          </w:p>
        </w:tc>
      </w:tr>
      <w:tr w:rsidR="00E97792" w14:paraId="719A6553" w14:textId="77777777">
        <w:trPr>
          <w:trHeight w:val="300"/>
        </w:trPr>
        <w:tc>
          <w:tcPr>
            <w:tcW w:w="1344" w:type="dxa"/>
            <w:tcBorders>
              <w:top w:val="nil"/>
              <w:left w:val="nil"/>
              <w:bottom w:val="nil"/>
              <w:right w:val="nil"/>
            </w:tcBorders>
            <w:shd w:val="clear" w:color="auto" w:fill="auto"/>
            <w:noWrap/>
            <w:vAlign w:val="bottom"/>
            <w:hideMark/>
          </w:tcPr>
          <w:p w14:paraId="719A654C"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54D"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54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4F"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550"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55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52" w14:textId="77777777" w:rsidR="00861B61" w:rsidRPr="005E63F2" w:rsidRDefault="00D70D60">
            <w:pPr>
              <w:spacing w:after="0"/>
              <w:rPr>
                <w:rFonts w:ascii="Times New Roman" w:eastAsia="Times New Roman" w:hAnsi="Times New Roman" w:cs="Times New Roman"/>
                <w:sz w:val="20"/>
              </w:rPr>
            </w:pPr>
          </w:p>
        </w:tc>
      </w:tr>
      <w:tr w:rsidR="00E97792" w14:paraId="719A6557" w14:textId="77777777">
        <w:trPr>
          <w:trHeight w:val="300"/>
        </w:trPr>
        <w:tc>
          <w:tcPr>
            <w:tcW w:w="1344" w:type="dxa"/>
            <w:tcBorders>
              <w:top w:val="nil"/>
              <w:left w:val="nil"/>
              <w:bottom w:val="nil"/>
              <w:right w:val="nil"/>
            </w:tcBorders>
            <w:shd w:val="clear" w:color="auto" w:fill="auto"/>
            <w:noWrap/>
            <w:vAlign w:val="bottom"/>
            <w:hideMark/>
          </w:tcPr>
          <w:p w14:paraId="719A6554"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55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50 ως </w:t>
            </w:r>
            <w:r w:rsidRPr="005E63F2">
              <w:rPr>
                <w:rFonts w:ascii="Calibri" w:eastAsia="Times New Roman" w:hAnsi="Calibri" w:cs="Calibri"/>
                <w:color w:val="000000"/>
                <w:sz w:val="22"/>
                <w:szCs w:val="22"/>
              </w:rPr>
              <w:t>έχει   ΔΕΚΤΟ ΚΑΤΑ ΠΛΕΙΟΨΗΦΙΑ</w:t>
            </w:r>
          </w:p>
        </w:tc>
        <w:tc>
          <w:tcPr>
            <w:tcW w:w="1155" w:type="dxa"/>
            <w:tcBorders>
              <w:top w:val="nil"/>
              <w:left w:val="nil"/>
              <w:bottom w:val="nil"/>
              <w:right w:val="nil"/>
            </w:tcBorders>
            <w:shd w:val="clear" w:color="auto" w:fill="auto"/>
            <w:noWrap/>
            <w:vAlign w:val="bottom"/>
            <w:hideMark/>
          </w:tcPr>
          <w:p w14:paraId="719A6556" w14:textId="77777777" w:rsidR="00861B61" w:rsidRPr="005E63F2" w:rsidRDefault="00D70D60">
            <w:pPr>
              <w:spacing w:after="0"/>
              <w:rPr>
                <w:rFonts w:ascii="Calibri" w:eastAsia="Times New Roman" w:hAnsi="Calibri" w:cs="Calibri"/>
                <w:color w:val="000000"/>
                <w:sz w:val="22"/>
                <w:szCs w:val="22"/>
              </w:rPr>
            </w:pPr>
          </w:p>
        </w:tc>
      </w:tr>
      <w:tr w:rsidR="00E97792" w14:paraId="719A655F" w14:textId="77777777">
        <w:trPr>
          <w:trHeight w:val="300"/>
        </w:trPr>
        <w:tc>
          <w:tcPr>
            <w:tcW w:w="1344" w:type="dxa"/>
            <w:tcBorders>
              <w:top w:val="nil"/>
              <w:left w:val="nil"/>
              <w:bottom w:val="nil"/>
              <w:right w:val="nil"/>
            </w:tcBorders>
            <w:shd w:val="clear" w:color="auto" w:fill="auto"/>
            <w:noWrap/>
            <w:vAlign w:val="bottom"/>
            <w:hideMark/>
          </w:tcPr>
          <w:p w14:paraId="719A65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55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5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5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5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5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5E" w14:textId="77777777" w:rsidR="00861B61" w:rsidRPr="005E63F2" w:rsidRDefault="00D70D60">
            <w:pPr>
              <w:spacing w:after="0"/>
              <w:rPr>
                <w:rFonts w:ascii="Times New Roman" w:eastAsia="Times New Roman" w:hAnsi="Times New Roman" w:cs="Times New Roman"/>
                <w:sz w:val="20"/>
              </w:rPr>
            </w:pPr>
          </w:p>
        </w:tc>
      </w:tr>
      <w:tr w:rsidR="00E97792" w14:paraId="719A6567" w14:textId="77777777">
        <w:trPr>
          <w:trHeight w:val="300"/>
        </w:trPr>
        <w:tc>
          <w:tcPr>
            <w:tcW w:w="1344" w:type="dxa"/>
            <w:tcBorders>
              <w:top w:val="nil"/>
              <w:left w:val="nil"/>
              <w:bottom w:val="nil"/>
              <w:right w:val="nil"/>
            </w:tcBorders>
            <w:shd w:val="clear" w:color="auto" w:fill="auto"/>
            <w:noWrap/>
            <w:vAlign w:val="bottom"/>
            <w:hideMark/>
          </w:tcPr>
          <w:p w14:paraId="719A656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56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6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6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6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6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66" w14:textId="77777777" w:rsidR="00861B61" w:rsidRPr="005E63F2" w:rsidRDefault="00D70D60">
            <w:pPr>
              <w:spacing w:after="0"/>
              <w:rPr>
                <w:rFonts w:ascii="Times New Roman" w:eastAsia="Times New Roman" w:hAnsi="Times New Roman" w:cs="Times New Roman"/>
                <w:sz w:val="20"/>
              </w:rPr>
            </w:pPr>
          </w:p>
        </w:tc>
      </w:tr>
      <w:tr w:rsidR="00E97792" w14:paraId="719A656F" w14:textId="77777777">
        <w:trPr>
          <w:trHeight w:val="300"/>
        </w:trPr>
        <w:tc>
          <w:tcPr>
            <w:tcW w:w="1344" w:type="dxa"/>
            <w:tcBorders>
              <w:top w:val="nil"/>
              <w:left w:val="nil"/>
              <w:bottom w:val="nil"/>
              <w:right w:val="nil"/>
            </w:tcBorders>
            <w:shd w:val="clear" w:color="auto" w:fill="auto"/>
            <w:noWrap/>
            <w:vAlign w:val="bottom"/>
            <w:hideMark/>
          </w:tcPr>
          <w:p w14:paraId="719A65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56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6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6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6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6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6E" w14:textId="77777777" w:rsidR="00861B61" w:rsidRPr="005E63F2" w:rsidRDefault="00D70D60">
            <w:pPr>
              <w:spacing w:after="0"/>
              <w:rPr>
                <w:rFonts w:ascii="Times New Roman" w:eastAsia="Times New Roman" w:hAnsi="Times New Roman" w:cs="Times New Roman"/>
                <w:sz w:val="20"/>
              </w:rPr>
            </w:pPr>
          </w:p>
        </w:tc>
      </w:tr>
      <w:tr w:rsidR="00E97792" w14:paraId="719A6577" w14:textId="77777777">
        <w:trPr>
          <w:trHeight w:val="300"/>
        </w:trPr>
        <w:tc>
          <w:tcPr>
            <w:tcW w:w="1344" w:type="dxa"/>
            <w:tcBorders>
              <w:top w:val="nil"/>
              <w:left w:val="nil"/>
              <w:bottom w:val="nil"/>
              <w:right w:val="nil"/>
            </w:tcBorders>
            <w:shd w:val="clear" w:color="auto" w:fill="auto"/>
            <w:noWrap/>
            <w:vAlign w:val="bottom"/>
            <w:hideMark/>
          </w:tcPr>
          <w:p w14:paraId="719A657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57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7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7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7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76" w14:textId="77777777" w:rsidR="00861B61" w:rsidRPr="005E63F2" w:rsidRDefault="00D70D60">
            <w:pPr>
              <w:spacing w:after="0"/>
              <w:rPr>
                <w:rFonts w:ascii="Times New Roman" w:eastAsia="Times New Roman" w:hAnsi="Times New Roman" w:cs="Times New Roman"/>
                <w:sz w:val="20"/>
              </w:rPr>
            </w:pPr>
          </w:p>
        </w:tc>
      </w:tr>
      <w:tr w:rsidR="00E97792" w14:paraId="719A657F" w14:textId="77777777">
        <w:trPr>
          <w:trHeight w:val="300"/>
        </w:trPr>
        <w:tc>
          <w:tcPr>
            <w:tcW w:w="1344" w:type="dxa"/>
            <w:tcBorders>
              <w:top w:val="nil"/>
              <w:left w:val="nil"/>
              <w:bottom w:val="nil"/>
              <w:right w:val="nil"/>
            </w:tcBorders>
            <w:shd w:val="clear" w:color="auto" w:fill="auto"/>
            <w:noWrap/>
            <w:vAlign w:val="bottom"/>
            <w:hideMark/>
          </w:tcPr>
          <w:p w14:paraId="719A657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57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7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7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7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7E" w14:textId="77777777" w:rsidR="00861B61" w:rsidRPr="005E63F2" w:rsidRDefault="00D70D60">
            <w:pPr>
              <w:spacing w:after="0"/>
              <w:rPr>
                <w:rFonts w:ascii="Times New Roman" w:eastAsia="Times New Roman" w:hAnsi="Times New Roman" w:cs="Times New Roman"/>
                <w:sz w:val="20"/>
              </w:rPr>
            </w:pPr>
          </w:p>
        </w:tc>
      </w:tr>
      <w:tr w:rsidR="00E97792" w14:paraId="719A6587" w14:textId="77777777">
        <w:trPr>
          <w:trHeight w:val="300"/>
        </w:trPr>
        <w:tc>
          <w:tcPr>
            <w:tcW w:w="1344" w:type="dxa"/>
            <w:tcBorders>
              <w:top w:val="nil"/>
              <w:left w:val="nil"/>
              <w:bottom w:val="nil"/>
              <w:right w:val="nil"/>
            </w:tcBorders>
            <w:shd w:val="clear" w:color="auto" w:fill="auto"/>
            <w:noWrap/>
            <w:vAlign w:val="bottom"/>
            <w:hideMark/>
          </w:tcPr>
          <w:p w14:paraId="719A65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58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8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8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8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86" w14:textId="77777777" w:rsidR="00861B61" w:rsidRPr="005E63F2" w:rsidRDefault="00D70D60">
            <w:pPr>
              <w:spacing w:after="0"/>
              <w:rPr>
                <w:rFonts w:ascii="Times New Roman" w:eastAsia="Times New Roman" w:hAnsi="Times New Roman" w:cs="Times New Roman"/>
                <w:sz w:val="20"/>
              </w:rPr>
            </w:pPr>
          </w:p>
        </w:tc>
      </w:tr>
      <w:tr w:rsidR="00E97792" w14:paraId="719A658F" w14:textId="77777777">
        <w:trPr>
          <w:trHeight w:val="300"/>
        </w:trPr>
        <w:tc>
          <w:tcPr>
            <w:tcW w:w="1344" w:type="dxa"/>
            <w:tcBorders>
              <w:top w:val="nil"/>
              <w:left w:val="nil"/>
              <w:bottom w:val="nil"/>
              <w:right w:val="nil"/>
            </w:tcBorders>
            <w:shd w:val="clear" w:color="auto" w:fill="auto"/>
            <w:noWrap/>
            <w:vAlign w:val="bottom"/>
            <w:hideMark/>
          </w:tcPr>
          <w:p w14:paraId="719A658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58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8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8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58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8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8E" w14:textId="77777777" w:rsidR="00861B61" w:rsidRPr="005E63F2" w:rsidRDefault="00D70D60">
            <w:pPr>
              <w:spacing w:after="0"/>
              <w:rPr>
                <w:rFonts w:ascii="Times New Roman" w:eastAsia="Times New Roman" w:hAnsi="Times New Roman" w:cs="Times New Roman"/>
                <w:sz w:val="20"/>
              </w:rPr>
            </w:pPr>
          </w:p>
        </w:tc>
      </w:tr>
      <w:tr w:rsidR="00E97792" w14:paraId="719A6596" w14:textId="77777777">
        <w:trPr>
          <w:trHeight w:val="300"/>
        </w:trPr>
        <w:tc>
          <w:tcPr>
            <w:tcW w:w="3329" w:type="dxa"/>
            <w:gridSpan w:val="2"/>
            <w:tcBorders>
              <w:top w:val="nil"/>
              <w:left w:val="nil"/>
              <w:bottom w:val="nil"/>
              <w:right w:val="nil"/>
            </w:tcBorders>
            <w:shd w:val="clear" w:color="auto" w:fill="auto"/>
            <w:noWrap/>
            <w:vAlign w:val="bottom"/>
            <w:hideMark/>
          </w:tcPr>
          <w:p w14:paraId="719A659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591"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5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9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9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95" w14:textId="77777777" w:rsidR="00861B61" w:rsidRPr="005E63F2" w:rsidRDefault="00D70D60">
            <w:pPr>
              <w:spacing w:after="0"/>
              <w:rPr>
                <w:rFonts w:ascii="Times New Roman" w:eastAsia="Times New Roman" w:hAnsi="Times New Roman" w:cs="Times New Roman"/>
                <w:sz w:val="20"/>
              </w:rPr>
            </w:pPr>
          </w:p>
        </w:tc>
      </w:tr>
      <w:tr w:rsidR="00E97792" w14:paraId="719A659E" w14:textId="77777777">
        <w:trPr>
          <w:trHeight w:val="300"/>
        </w:trPr>
        <w:tc>
          <w:tcPr>
            <w:tcW w:w="1344" w:type="dxa"/>
            <w:tcBorders>
              <w:top w:val="nil"/>
              <w:left w:val="nil"/>
              <w:bottom w:val="nil"/>
              <w:right w:val="nil"/>
            </w:tcBorders>
            <w:shd w:val="clear" w:color="auto" w:fill="auto"/>
            <w:noWrap/>
            <w:vAlign w:val="bottom"/>
            <w:hideMark/>
          </w:tcPr>
          <w:p w14:paraId="719A6597"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598"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59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9A"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59B"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59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9D" w14:textId="77777777" w:rsidR="00861B61" w:rsidRPr="005E63F2" w:rsidRDefault="00D70D60">
            <w:pPr>
              <w:spacing w:after="0"/>
              <w:rPr>
                <w:rFonts w:ascii="Times New Roman" w:eastAsia="Times New Roman" w:hAnsi="Times New Roman" w:cs="Times New Roman"/>
                <w:sz w:val="20"/>
              </w:rPr>
            </w:pPr>
          </w:p>
        </w:tc>
      </w:tr>
      <w:tr w:rsidR="00E97792" w14:paraId="719A65A2" w14:textId="77777777">
        <w:trPr>
          <w:trHeight w:val="300"/>
        </w:trPr>
        <w:tc>
          <w:tcPr>
            <w:tcW w:w="1344" w:type="dxa"/>
            <w:tcBorders>
              <w:top w:val="nil"/>
              <w:left w:val="nil"/>
              <w:bottom w:val="nil"/>
              <w:right w:val="nil"/>
            </w:tcBorders>
            <w:shd w:val="clear" w:color="auto" w:fill="auto"/>
            <w:noWrap/>
            <w:vAlign w:val="bottom"/>
            <w:hideMark/>
          </w:tcPr>
          <w:p w14:paraId="719A659F"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5A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51 ως έχει   ΔΕΚΤΟ ΚΑΤΑ ΠΛΕΙΟΨΗΦΙΑ</w:t>
            </w:r>
          </w:p>
        </w:tc>
        <w:tc>
          <w:tcPr>
            <w:tcW w:w="1155" w:type="dxa"/>
            <w:tcBorders>
              <w:top w:val="nil"/>
              <w:left w:val="nil"/>
              <w:bottom w:val="nil"/>
              <w:right w:val="nil"/>
            </w:tcBorders>
            <w:shd w:val="clear" w:color="auto" w:fill="auto"/>
            <w:noWrap/>
            <w:vAlign w:val="bottom"/>
            <w:hideMark/>
          </w:tcPr>
          <w:p w14:paraId="719A65A1" w14:textId="77777777" w:rsidR="00861B61" w:rsidRPr="005E63F2" w:rsidRDefault="00D70D60">
            <w:pPr>
              <w:spacing w:after="0"/>
              <w:rPr>
                <w:rFonts w:ascii="Calibri" w:eastAsia="Times New Roman" w:hAnsi="Calibri" w:cs="Calibri"/>
                <w:color w:val="000000"/>
                <w:sz w:val="22"/>
                <w:szCs w:val="22"/>
              </w:rPr>
            </w:pPr>
          </w:p>
        </w:tc>
      </w:tr>
      <w:tr w:rsidR="00E97792" w14:paraId="719A65AA" w14:textId="77777777">
        <w:trPr>
          <w:trHeight w:val="300"/>
        </w:trPr>
        <w:tc>
          <w:tcPr>
            <w:tcW w:w="1344" w:type="dxa"/>
            <w:tcBorders>
              <w:top w:val="nil"/>
              <w:left w:val="nil"/>
              <w:bottom w:val="nil"/>
              <w:right w:val="nil"/>
            </w:tcBorders>
            <w:shd w:val="clear" w:color="auto" w:fill="auto"/>
            <w:noWrap/>
            <w:vAlign w:val="bottom"/>
            <w:hideMark/>
          </w:tcPr>
          <w:p w14:paraId="719A65A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5A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A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A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A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A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A9" w14:textId="77777777" w:rsidR="00861B61" w:rsidRPr="005E63F2" w:rsidRDefault="00D70D60">
            <w:pPr>
              <w:spacing w:after="0"/>
              <w:rPr>
                <w:rFonts w:ascii="Times New Roman" w:eastAsia="Times New Roman" w:hAnsi="Times New Roman" w:cs="Times New Roman"/>
                <w:sz w:val="20"/>
              </w:rPr>
            </w:pPr>
          </w:p>
        </w:tc>
      </w:tr>
      <w:tr w:rsidR="00E97792" w14:paraId="719A65B2" w14:textId="77777777">
        <w:trPr>
          <w:trHeight w:val="300"/>
        </w:trPr>
        <w:tc>
          <w:tcPr>
            <w:tcW w:w="1344" w:type="dxa"/>
            <w:tcBorders>
              <w:top w:val="nil"/>
              <w:left w:val="nil"/>
              <w:bottom w:val="nil"/>
              <w:right w:val="nil"/>
            </w:tcBorders>
            <w:shd w:val="clear" w:color="auto" w:fill="auto"/>
            <w:noWrap/>
            <w:vAlign w:val="bottom"/>
            <w:hideMark/>
          </w:tcPr>
          <w:p w14:paraId="719A65A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5A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A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A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A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B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B1" w14:textId="77777777" w:rsidR="00861B61" w:rsidRPr="005E63F2" w:rsidRDefault="00D70D60">
            <w:pPr>
              <w:spacing w:after="0"/>
              <w:rPr>
                <w:rFonts w:ascii="Times New Roman" w:eastAsia="Times New Roman" w:hAnsi="Times New Roman" w:cs="Times New Roman"/>
                <w:sz w:val="20"/>
              </w:rPr>
            </w:pPr>
          </w:p>
        </w:tc>
      </w:tr>
      <w:tr w:rsidR="00E97792" w14:paraId="719A65BA" w14:textId="77777777">
        <w:trPr>
          <w:trHeight w:val="300"/>
        </w:trPr>
        <w:tc>
          <w:tcPr>
            <w:tcW w:w="1344" w:type="dxa"/>
            <w:tcBorders>
              <w:top w:val="nil"/>
              <w:left w:val="nil"/>
              <w:bottom w:val="nil"/>
              <w:right w:val="nil"/>
            </w:tcBorders>
            <w:shd w:val="clear" w:color="auto" w:fill="auto"/>
            <w:noWrap/>
            <w:vAlign w:val="bottom"/>
            <w:hideMark/>
          </w:tcPr>
          <w:p w14:paraId="719A65B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5B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B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B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B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B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B9" w14:textId="77777777" w:rsidR="00861B61" w:rsidRPr="005E63F2" w:rsidRDefault="00D70D60">
            <w:pPr>
              <w:spacing w:after="0"/>
              <w:rPr>
                <w:rFonts w:ascii="Times New Roman" w:eastAsia="Times New Roman" w:hAnsi="Times New Roman" w:cs="Times New Roman"/>
                <w:sz w:val="20"/>
              </w:rPr>
            </w:pPr>
          </w:p>
        </w:tc>
      </w:tr>
      <w:tr w:rsidR="00E97792" w14:paraId="719A65C2" w14:textId="77777777">
        <w:trPr>
          <w:trHeight w:val="300"/>
        </w:trPr>
        <w:tc>
          <w:tcPr>
            <w:tcW w:w="1344" w:type="dxa"/>
            <w:tcBorders>
              <w:top w:val="nil"/>
              <w:left w:val="nil"/>
              <w:bottom w:val="nil"/>
              <w:right w:val="nil"/>
            </w:tcBorders>
            <w:shd w:val="clear" w:color="auto" w:fill="auto"/>
            <w:noWrap/>
            <w:vAlign w:val="bottom"/>
            <w:hideMark/>
          </w:tcPr>
          <w:p w14:paraId="719A65B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5B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B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B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C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C1" w14:textId="77777777" w:rsidR="00861B61" w:rsidRPr="005E63F2" w:rsidRDefault="00D70D60">
            <w:pPr>
              <w:spacing w:after="0"/>
              <w:rPr>
                <w:rFonts w:ascii="Times New Roman" w:eastAsia="Times New Roman" w:hAnsi="Times New Roman" w:cs="Times New Roman"/>
                <w:sz w:val="20"/>
              </w:rPr>
            </w:pPr>
          </w:p>
        </w:tc>
      </w:tr>
      <w:tr w:rsidR="00E97792" w14:paraId="719A65CA" w14:textId="77777777">
        <w:trPr>
          <w:trHeight w:val="300"/>
        </w:trPr>
        <w:tc>
          <w:tcPr>
            <w:tcW w:w="1344" w:type="dxa"/>
            <w:tcBorders>
              <w:top w:val="nil"/>
              <w:left w:val="nil"/>
              <w:bottom w:val="nil"/>
              <w:right w:val="nil"/>
            </w:tcBorders>
            <w:shd w:val="clear" w:color="auto" w:fill="auto"/>
            <w:noWrap/>
            <w:vAlign w:val="bottom"/>
            <w:hideMark/>
          </w:tcPr>
          <w:p w14:paraId="719A65C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5C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C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C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C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C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C9" w14:textId="77777777" w:rsidR="00861B61" w:rsidRPr="005E63F2" w:rsidRDefault="00D70D60">
            <w:pPr>
              <w:spacing w:after="0"/>
              <w:rPr>
                <w:rFonts w:ascii="Times New Roman" w:eastAsia="Times New Roman" w:hAnsi="Times New Roman" w:cs="Times New Roman"/>
                <w:sz w:val="20"/>
              </w:rPr>
            </w:pPr>
          </w:p>
        </w:tc>
      </w:tr>
      <w:tr w:rsidR="00E97792" w14:paraId="719A65D2" w14:textId="77777777">
        <w:trPr>
          <w:trHeight w:val="300"/>
        </w:trPr>
        <w:tc>
          <w:tcPr>
            <w:tcW w:w="1344" w:type="dxa"/>
            <w:tcBorders>
              <w:top w:val="nil"/>
              <w:left w:val="nil"/>
              <w:bottom w:val="nil"/>
              <w:right w:val="nil"/>
            </w:tcBorders>
            <w:shd w:val="clear" w:color="auto" w:fill="auto"/>
            <w:noWrap/>
            <w:vAlign w:val="bottom"/>
            <w:hideMark/>
          </w:tcPr>
          <w:p w14:paraId="719A65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5C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C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C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C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D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D1" w14:textId="77777777" w:rsidR="00861B61" w:rsidRPr="005E63F2" w:rsidRDefault="00D70D60">
            <w:pPr>
              <w:spacing w:after="0"/>
              <w:rPr>
                <w:rFonts w:ascii="Times New Roman" w:eastAsia="Times New Roman" w:hAnsi="Times New Roman" w:cs="Times New Roman"/>
                <w:sz w:val="20"/>
              </w:rPr>
            </w:pPr>
          </w:p>
        </w:tc>
      </w:tr>
      <w:tr w:rsidR="00E97792" w14:paraId="719A65DA" w14:textId="77777777">
        <w:trPr>
          <w:trHeight w:val="300"/>
        </w:trPr>
        <w:tc>
          <w:tcPr>
            <w:tcW w:w="1344" w:type="dxa"/>
            <w:tcBorders>
              <w:top w:val="nil"/>
              <w:left w:val="nil"/>
              <w:bottom w:val="nil"/>
              <w:right w:val="nil"/>
            </w:tcBorders>
            <w:shd w:val="clear" w:color="auto" w:fill="auto"/>
            <w:noWrap/>
            <w:vAlign w:val="bottom"/>
            <w:hideMark/>
          </w:tcPr>
          <w:p w14:paraId="719A65D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5D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D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D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D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D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D9" w14:textId="77777777" w:rsidR="00861B61" w:rsidRPr="005E63F2" w:rsidRDefault="00D70D60">
            <w:pPr>
              <w:spacing w:after="0"/>
              <w:rPr>
                <w:rFonts w:ascii="Times New Roman" w:eastAsia="Times New Roman" w:hAnsi="Times New Roman" w:cs="Times New Roman"/>
                <w:sz w:val="20"/>
              </w:rPr>
            </w:pPr>
          </w:p>
        </w:tc>
      </w:tr>
      <w:tr w:rsidR="00E97792" w14:paraId="719A65E1" w14:textId="77777777">
        <w:trPr>
          <w:trHeight w:val="300"/>
        </w:trPr>
        <w:tc>
          <w:tcPr>
            <w:tcW w:w="3329" w:type="dxa"/>
            <w:gridSpan w:val="2"/>
            <w:tcBorders>
              <w:top w:val="nil"/>
              <w:left w:val="nil"/>
              <w:bottom w:val="nil"/>
              <w:right w:val="nil"/>
            </w:tcBorders>
            <w:shd w:val="clear" w:color="auto" w:fill="auto"/>
            <w:noWrap/>
            <w:vAlign w:val="bottom"/>
            <w:hideMark/>
          </w:tcPr>
          <w:p w14:paraId="719A65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5DC"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5D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D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D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E0" w14:textId="77777777" w:rsidR="00861B61" w:rsidRPr="005E63F2" w:rsidRDefault="00D70D60">
            <w:pPr>
              <w:spacing w:after="0"/>
              <w:rPr>
                <w:rFonts w:ascii="Times New Roman" w:eastAsia="Times New Roman" w:hAnsi="Times New Roman" w:cs="Times New Roman"/>
                <w:sz w:val="20"/>
              </w:rPr>
            </w:pPr>
          </w:p>
        </w:tc>
      </w:tr>
      <w:tr w:rsidR="00E97792" w14:paraId="719A65E9" w14:textId="77777777">
        <w:trPr>
          <w:trHeight w:val="300"/>
        </w:trPr>
        <w:tc>
          <w:tcPr>
            <w:tcW w:w="1344" w:type="dxa"/>
            <w:tcBorders>
              <w:top w:val="nil"/>
              <w:left w:val="nil"/>
              <w:bottom w:val="nil"/>
              <w:right w:val="nil"/>
            </w:tcBorders>
            <w:shd w:val="clear" w:color="auto" w:fill="auto"/>
            <w:noWrap/>
            <w:vAlign w:val="bottom"/>
            <w:hideMark/>
          </w:tcPr>
          <w:p w14:paraId="719A65E2"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5E3"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5E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E5"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5E6"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5E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E8" w14:textId="77777777" w:rsidR="00861B61" w:rsidRPr="005E63F2" w:rsidRDefault="00D70D60">
            <w:pPr>
              <w:spacing w:after="0"/>
              <w:rPr>
                <w:rFonts w:ascii="Times New Roman" w:eastAsia="Times New Roman" w:hAnsi="Times New Roman" w:cs="Times New Roman"/>
                <w:sz w:val="20"/>
              </w:rPr>
            </w:pPr>
          </w:p>
        </w:tc>
      </w:tr>
      <w:tr w:rsidR="00E97792" w14:paraId="719A65ED" w14:textId="77777777">
        <w:trPr>
          <w:trHeight w:val="300"/>
        </w:trPr>
        <w:tc>
          <w:tcPr>
            <w:tcW w:w="1344" w:type="dxa"/>
            <w:tcBorders>
              <w:top w:val="nil"/>
              <w:left w:val="nil"/>
              <w:bottom w:val="nil"/>
              <w:right w:val="nil"/>
            </w:tcBorders>
            <w:shd w:val="clear" w:color="auto" w:fill="auto"/>
            <w:noWrap/>
            <w:vAlign w:val="bottom"/>
            <w:hideMark/>
          </w:tcPr>
          <w:p w14:paraId="719A65EA"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5E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52 ως έχει   ΔΕΚΤΟ ΚΑΤΑ ΠΛΕΙΟΨΗΦΙΑ</w:t>
            </w:r>
          </w:p>
        </w:tc>
        <w:tc>
          <w:tcPr>
            <w:tcW w:w="1155" w:type="dxa"/>
            <w:tcBorders>
              <w:top w:val="nil"/>
              <w:left w:val="nil"/>
              <w:bottom w:val="nil"/>
              <w:right w:val="nil"/>
            </w:tcBorders>
            <w:shd w:val="clear" w:color="auto" w:fill="auto"/>
            <w:noWrap/>
            <w:vAlign w:val="bottom"/>
            <w:hideMark/>
          </w:tcPr>
          <w:p w14:paraId="719A65EC" w14:textId="77777777" w:rsidR="00861B61" w:rsidRPr="005E63F2" w:rsidRDefault="00D70D60">
            <w:pPr>
              <w:spacing w:after="0"/>
              <w:rPr>
                <w:rFonts w:ascii="Calibri" w:eastAsia="Times New Roman" w:hAnsi="Calibri" w:cs="Calibri"/>
                <w:color w:val="000000"/>
                <w:sz w:val="22"/>
                <w:szCs w:val="22"/>
              </w:rPr>
            </w:pPr>
          </w:p>
        </w:tc>
      </w:tr>
      <w:tr w:rsidR="00E97792" w14:paraId="719A65F5" w14:textId="77777777">
        <w:trPr>
          <w:trHeight w:val="300"/>
        </w:trPr>
        <w:tc>
          <w:tcPr>
            <w:tcW w:w="1344" w:type="dxa"/>
            <w:tcBorders>
              <w:top w:val="nil"/>
              <w:left w:val="nil"/>
              <w:bottom w:val="nil"/>
              <w:right w:val="nil"/>
            </w:tcBorders>
            <w:shd w:val="clear" w:color="auto" w:fill="auto"/>
            <w:noWrap/>
            <w:vAlign w:val="bottom"/>
            <w:hideMark/>
          </w:tcPr>
          <w:p w14:paraId="719A65E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5E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F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F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5F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F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F4" w14:textId="77777777" w:rsidR="00861B61" w:rsidRPr="005E63F2" w:rsidRDefault="00D70D60">
            <w:pPr>
              <w:spacing w:after="0"/>
              <w:rPr>
                <w:rFonts w:ascii="Times New Roman" w:eastAsia="Times New Roman" w:hAnsi="Times New Roman" w:cs="Times New Roman"/>
                <w:sz w:val="20"/>
              </w:rPr>
            </w:pPr>
          </w:p>
        </w:tc>
      </w:tr>
      <w:tr w:rsidR="00E97792" w14:paraId="719A65FD" w14:textId="77777777">
        <w:trPr>
          <w:trHeight w:val="300"/>
        </w:trPr>
        <w:tc>
          <w:tcPr>
            <w:tcW w:w="1344" w:type="dxa"/>
            <w:tcBorders>
              <w:top w:val="nil"/>
              <w:left w:val="nil"/>
              <w:bottom w:val="nil"/>
              <w:right w:val="nil"/>
            </w:tcBorders>
            <w:shd w:val="clear" w:color="auto" w:fill="auto"/>
            <w:noWrap/>
            <w:vAlign w:val="bottom"/>
            <w:hideMark/>
          </w:tcPr>
          <w:p w14:paraId="719A65F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5F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5F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5F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5F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5F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5FC" w14:textId="77777777" w:rsidR="00861B61" w:rsidRPr="005E63F2" w:rsidRDefault="00D70D60">
            <w:pPr>
              <w:spacing w:after="0"/>
              <w:rPr>
                <w:rFonts w:ascii="Times New Roman" w:eastAsia="Times New Roman" w:hAnsi="Times New Roman" w:cs="Times New Roman"/>
                <w:sz w:val="20"/>
              </w:rPr>
            </w:pPr>
          </w:p>
        </w:tc>
      </w:tr>
      <w:tr w:rsidR="00E97792" w14:paraId="719A6605" w14:textId="77777777">
        <w:trPr>
          <w:trHeight w:val="300"/>
        </w:trPr>
        <w:tc>
          <w:tcPr>
            <w:tcW w:w="1344" w:type="dxa"/>
            <w:tcBorders>
              <w:top w:val="nil"/>
              <w:left w:val="nil"/>
              <w:bottom w:val="nil"/>
              <w:right w:val="nil"/>
            </w:tcBorders>
            <w:shd w:val="clear" w:color="auto" w:fill="auto"/>
            <w:noWrap/>
            <w:vAlign w:val="bottom"/>
            <w:hideMark/>
          </w:tcPr>
          <w:p w14:paraId="719A65F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5F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0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0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60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0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04" w14:textId="77777777" w:rsidR="00861B61" w:rsidRPr="005E63F2" w:rsidRDefault="00D70D60">
            <w:pPr>
              <w:spacing w:after="0"/>
              <w:rPr>
                <w:rFonts w:ascii="Times New Roman" w:eastAsia="Times New Roman" w:hAnsi="Times New Roman" w:cs="Times New Roman"/>
                <w:sz w:val="20"/>
              </w:rPr>
            </w:pPr>
          </w:p>
        </w:tc>
      </w:tr>
      <w:tr w:rsidR="00E97792" w14:paraId="719A660D" w14:textId="77777777">
        <w:trPr>
          <w:trHeight w:val="300"/>
        </w:trPr>
        <w:tc>
          <w:tcPr>
            <w:tcW w:w="1344" w:type="dxa"/>
            <w:tcBorders>
              <w:top w:val="nil"/>
              <w:left w:val="nil"/>
              <w:bottom w:val="nil"/>
              <w:right w:val="nil"/>
            </w:tcBorders>
            <w:shd w:val="clear" w:color="auto" w:fill="auto"/>
            <w:noWrap/>
            <w:vAlign w:val="bottom"/>
            <w:hideMark/>
          </w:tcPr>
          <w:p w14:paraId="719A660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60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0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0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0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0C" w14:textId="77777777" w:rsidR="00861B61" w:rsidRPr="005E63F2" w:rsidRDefault="00D70D60">
            <w:pPr>
              <w:spacing w:after="0"/>
              <w:rPr>
                <w:rFonts w:ascii="Times New Roman" w:eastAsia="Times New Roman" w:hAnsi="Times New Roman" w:cs="Times New Roman"/>
                <w:sz w:val="20"/>
              </w:rPr>
            </w:pPr>
          </w:p>
        </w:tc>
      </w:tr>
      <w:tr w:rsidR="00E97792" w14:paraId="719A6615" w14:textId="77777777">
        <w:trPr>
          <w:trHeight w:val="300"/>
        </w:trPr>
        <w:tc>
          <w:tcPr>
            <w:tcW w:w="1344" w:type="dxa"/>
            <w:tcBorders>
              <w:top w:val="nil"/>
              <w:left w:val="nil"/>
              <w:bottom w:val="nil"/>
              <w:right w:val="nil"/>
            </w:tcBorders>
            <w:shd w:val="clear" w:color="auto" w:fill="auto"/>
            <w:noWrap/>
            <w:vAlign w:val="bottom"/>
            <w:hideMark/>
          </w:tcPr>
          <w:p w14:paraId="719A660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60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1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61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1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14" w14:textId="77777777" w:rsidR="00861B61" w:rsidRPr="005E63F2" w:rsidRDefault="00D70D60">
            <w:pPr>
              <w:spacing w:after="0"/>
              <w:rPr>
                <w:rFonts w:ascii="Times New Roman" w:eastAsia="Times New Roman" w:hAnsi="Times New Roman" w:cs="Times New Roman"/>
                <w:sz w:val="20"/>
              </w:rPr>
            </w:pPr>
          </w:p>
        </w:tc>
      </w:tr>
      <w:tr w:rsidR="00E97792" w14:paraId="719A661D" w14:textId="77777777">
        <w:trPr>
          <w:trHeight w:val="300"/>
        </w:trPr>
        <w:tc>
          <w:tcPr>
            <w:tcW w:w="1344" w:type="dxa"/>
            <w:tcBorders>
              <w:top w:val="nil"/>
              <w:left w:val="nil"/>
              <w:bottom w:val="nil"/>
              <w:right w:val="nil"/>
            </w:tcBorders>
            <w:shd w:val="clear" w:color="auto" w:fill="auto"/>
            <w:noWrap/>
            <w:vAlign w:val="bottom"/>
            <w:hideMark/>
          </w:tcPr>
          <w:p w14:paraId="719A66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61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1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1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1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1C" w14:textId="77777777" w:rsidR="00861B61" w:rsidRPr="005E63F2" w:rsidRDefault="00D70D60">
            <w:pPr>
              <w:spacing w:after="0"/>
              <w:rPr>
                <w:rFonts w:ascii="Times New Roman" w:eastAsia="Times New Roman" w:hAnsi="Times New Roman" w:cs="Times New Roman"/>
                <w:sz w:val="20"/>
              </w:rPr>
            </w:pPr>
          </w:p>
        </w:tc>
      </w:tr>
      <w:tr w:rsidR="00E97792" w14:paraId="719A6625" w14:textId="77777777">
        <w:trPr>
          <w:trHeight w:val="300"/>
        </w:trPr>
        <w:tc>
          <w:tcPr>
            <w:tcW w:w="1344" w:type="dxa"/>
            <w:tcBorders>
              <w:top w:val="nil"/>
              <w:left w:val="nil"/>
              <w:bottom w:val="nil"/>
              <w:right w:val="nil"/>
            </w:tcBorders>
            <w:shd w:val="clear" w:color="auto" w:fill="auto"/>
            <w:noWrap/>
            <w:vAlign w:val="bottom"/>
            <w:hideMark/>
          </w:tcPr>
          <w:p w14:paraId="719A66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61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2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2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2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24" w14:textId="77777777" w:rsidR="00861B61" w:rsidRPr="005E63F2" w:rsidRDefault="00D70D60">
            <w:pPr>
              <w:spacing w:after="0"/>
              <w:rPr>
                <w:rFonts w:ascii="Times New Roman" w:eastAsia="Times New Roman" w:hAnsi="Times New Roman" w:cs="Times New Roman"/>
                <w:sz w:val="20"/>
              </w:rPr>
            </w:pPr>
          </w:p>
        </w:tc>
      </w:tr>
      <w:tr w:rsidR="00E97792" w14:paraId="719A662C" w14:textId="77777777">
        <w:trPr>
          <w:trHeight w:val="300"/>
        </w:trPr>
        <w:tc>
          <w:tcPr>
            <w:tcW w:w="3329" w:type="dxa"/>
            <w:gridSpan w:val="2"/>
            <w:tcBorders>
              <w:top w:val="nil"/>
              <w:left w:val="nil"/>
              <w:bottom w:val="nil"/>
              <w:right w:val="nil"/>
            </w:tcBorders>
            <w:shd w:val="clear" w:color="auto" w:fill="auto"/>
            <w:noWrap/>
            <w:vAlign w:val="bottom"/>
            <w:hideMark/>
          </w:tcPr>
          <w:p w14:paraId="719A66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627"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62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2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2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2B" w14:textId="77777777" w:rsidR="00861B61" w:rsidRPr="005E63F2" w:rsidRDefault="00D70D60">
            <w:pPr>
              <w:spacing w:after="0"/>
              <w:rPr>
                <w:rFonts w:ascii="Times New Roman" w:eastAsia="Times New Roman" w:hAnsi="Times New Roman" w:cs="Times New Roman"/>
                <w:sz w:val="20"/>
              </w:rPr>
            </w:pPr>
          </w:p>
        </w:tc>
      </w:tr>
      <w:tr w:rsidR="00E97792" w14:paraId="719A6634" w14:textId="77777777">
        <w:trPr>
          <w:trHeight w:val="300"/>
        </w:trPr>
        <w:tc>
          <w:tcPr>
            <w:tcW w:w="1344" w:type="dxa"/>
            <w:tcBorders>
              <w:top w:val="nil"/>
              <w:left w:val="nil"/>
              <w:bottom w:val="nil"/>
              <w:right w:val="nil"/>
            </w:tcBorders>
            <w:shd w:val="clear" w:color="auto" w:fill="auto"/>
            <w:noWrap/>
            <w:vAlign w:val="bottom"/>
            <w:hideMark/>
          </w:tcPr>
          <w:p w14:paraId="719A662D"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62E"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62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30"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631"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63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33" w14:textId="77777777" w:rsidR="00861B61" w:rsidRPr="005E63F2" w:rsidRDefault="00D70D60">
            <w:pPr>
              <w:spacing w:after="0"/>
              <w:rPr>
                <w:rFonts w:ascii="Times New Roman" w:eastAsia="Times New Roman" w:hAnsi="Times New Roman" w:cs="Times New Roman"/>
                <w:sz w:val="20"/>
              </w:rPr>
            </w:pPr>
          </w:p>
        </w:tc>
      </w:tr>
      <w:tr w:rsidR="00E97792" w14:paraId="719A6638" w14:textId="77777777">
        <w:trPr>
          <w:trHeight w:val="300"/>
        </w:trPr>
        <w:tc>
          <w:tcPr>
            <w:tcW w:w="1344" w:type="dxa"/>
            <w:tcBorders>
              <w:top w:val="nil"/>
              <w:left w:val="nil"/>
              <w:bottom w:val="nil"/>
              <w:right w:val="nil"/>
            </w:tcBorders>
            <w:shd w:val="clear" w:color="auto" w:fill="auto"/>
            <w:noWrap/>
            <w:vAlign w:val="bottom"/>
            <w:hideMark/>
          </w:tcPr>
          <w:p w14:paraId="719A6635"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6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53 ως έχει   ΔΕΚΤΟ ΚΑΤΑ ΠΛΕΙΟΨΗΦΙΑ</w:t>
            </w:r>
          </w:p>
        </w:tc>
        <w:tc>
          <w:tcPr>
            <w:tcW w:w="1155" w:type="dxa"/>
            <w:tcBorders>
              <w:top w:val="nil"/>
              <w:left w:val="nil"/>
              <w:bottom w:val="nil"/>
              <w:right w:val="nil"/>
            </w:tcBorders>
            <w:shd w:val="clear" w:color="auto" w:fill="auto"/>
            <w:noWrap/>
            <w:vAlign w:val="bottom"/>
            <w:hideMark/>
          </w:tcPr>
          <w:p w14:paraId="719A6637" w14:textId="77777777" w:rsidR="00861B61" w:rsidRPr="005E63F2" w:rsidRDefault="00D70D60">
            <w:pPr>
              <w:spacing w:after="0"/>
              <w:rPr>
                <w:rFonts w:ascii="Calibri" w:eastAsia="Times New Roman" w:hAnsi="Calibri" w:cs="Calibri"/>
                <w:color w:val="000000"/>
                <w:sz w:val="22"/>
                <w:szCs w:val="22"/>
              </w:rPr>
            </w:pPr>
          </w:p>
        </w:tc>
      </w:tr>
      <w:tr w:rsidR="00E97792" w14:paraId="719A6640" w14:textId="77777777">
        <w:trPr>
          <w:trHeight w:val="300"/>
        </w:trPr>
        <w:tc>
          <w:tcPr>
            <w:tcW w:w="1344" w:type="dxa"/>
            <w:tcBorders>
              <w:top w:val="nil"/>
              <w:left w:val="nil"/>
              <w:bottom w:val="nil"/>
              <w:right w:val="nil"/>
            </w:tcBorders>
            <w:shd w:val="clear" w:color="auto" w:fill="auto"/>
            <w:noWrap/>
            <w:vAlign w:val="bottom"/>
            <w:hideMark/>
          </w:tcPr>
          <w:p w14:paraId="719A663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63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3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3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3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3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3F" w14:textId="77777777" w:rsidR="00861B61" w:rsidRPr="005E63F2" w:rsidRDefault="00D70D60">
            <w:pPr>
              <w:spacing w:after="0"/>
              <w:rPr>
                <w:rFonts w:ascii="Times New Roman" w:eastAsia="Times New Roman" w:hAnsi="Times New Roman" w:cs="Times New Roman"/>
                <w:sz w:val="20"/>
              </w:rPr>
            </w:pPr>
          </w:p>
        </w:tc>
      </w:tr>
      <w:tr w:rsidR="00E97792" w14:paraId="719A6648" w14:textId="77777777">
        <w:trPr>
          <w:trHeight w:val="300"/>
        </w:trPr>
        <w:tc>
          <w:tcPr>
            <w:tcW w:w="1344" w:type="dxa"/>
            <w:tcBorders>
              <w:top w:val="nil"/>
              <w:left w:val="nil"/>
              <w:bottom w:val="nil"/>
              <w:right w:val="nil"/>
            </w:tcBorders>
            <w:shd w:val="clear" w:color="auto" w:fill="auto"/>
            <w:noWrap/>
            <w:vAlign w:val="bottom"/>
            <w:hideMark/>
          </w:tcPr>
          <w:p w14:paraId="719A664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64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4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4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4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4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47" w14:textId="77777777" w:rsidR="00861B61" w:rsidRPr="005E63F2" w:rsidRDefault="00D70D60">
            <w:pPr>
              <w:spacing w:after="0"/>
              <w:rPr>
                <w:rFonts w:ascii="Times New Roman" w:eastAsia="Times New Roman" w:hAnsi="Times New Roman" w:cs="Times New Roman"/>
                <w:sz w:val="20"/>
              </w:rPr>
            </w:pPr>
          </w:p>
        </w:tc>
      </w:tr>
      <w:tr w:rsidR="00E97792" w14:paraId="719A6650" w14:textId="77777777">
        <w:trPr>
          <w:trHeight w:val="300"/>
        </w:trPr>
        <w:tc>
          <w:tcPr>
            <w:tcW w:w="1344" w:type="dxa"/>
            <w:tcBorders>
              <w:top w:val="nil"/>
              <w:left w:val="nil"/>
              <w:bottom w:val="nil"/>
              <w:right w:val="nil"/>
            </w:tcBorders>
            <w:shd w:val="clear" w:color="auto" w:fill="auto"/>
            <w:noWrap/>
            <w:vAlign w:val="bottom"/>
            <w:hideMark/>
          </w:tcPr>
          <w:p w14:paraId="719A664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64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4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4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64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4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4F" w14:textId="77777777" w:rsidR="00861B61" w:rsidRPr="005E63F2" w:rsidRDefault="00D70D60">
            <w:pPr>
              <w:spacing w:after="0"/>
              <w:rPr>
                <w:rFonts w:ascii="Times New Roman" w:eastAsia="Times New Roman" w:hAnsi="Times New Roman" w:cs="Times New Roman"/>
                <w:sz w:val="20"/>
              </w:rPr>
            </w:pPr>
          </w:p>
        </w:tc>
      </w:tr>
      <w:tr w:rsidR="00E97792" w14:paraId="719A6658" w14:textId="77777777">
        <w:trPr>
          <w:trHeight w:val="300"/>
        </w:trPr>
        <w:tc>
          <w:tcPr>
            <w:tcW w:w="1344" w:type="dxa"/>
            <w:tcBorders>
              <w:top w:val="nil"/>
              <w:left w:val="nil"/>
              <w:bottom w:val="nil"/>
              <w:right w:val="nil"/>
            </w:tcBorders>
            <w:shd w:val="clear" w:color="auto" w:fill="auto"/>
            <w:noWrap/>
            <w:vAlign w:val="bottom"/>
            <w:hideMark/>
          </w:tcPr>
          <w:p w14:paraId="719A665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65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5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5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5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57" w14:textId="77777777" w:rsidR="00861B61" w:rsidRPr="005E63F2" w:rsidRDefault="00D70D60">
            <w:pPr>
              <w:spacing w:after="0"/>
              <w:rPr>
                <w:rFonts w:ascii="Times New Roman" w:eastAsia="Times New Roman" w:hAnsi="Times New Roman" w:cs="Times New Roman"/>
                <w:sz w:val="20"/>
              </w:rPr>
            </w:pPr>
          </w:p>
        </w:tc>
      </w:tr>
      <w:tr w:rsidR="00E97792" w14:paraId="719A6660" w14:textId="77777777">
        <w:trPr>
          <w:trHeight w:val="300"/>
        </w:trPr>
        <w:tc>
          <w:tcPr>
            <w:tcW w:w="1344" w:type="dxa"/>
            <w:tcBorders>
              <w:top w:val="nil"/>
              <w:left w:val="nil"/>
              <w:bottom w:val="nil"/>
              <w:right w:val="nil"/>
            </w:tcBorders>
            <w:shd w:val="clear" w:color="auto" w:fill="auto"/>
            <w:noWrap/>
            <w:vAlign w:val="bottom"/>
            <w:hideMark/>
          </w:tcPr>
          <w:p w14:paraId="719A665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65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5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5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5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5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5F" w14:textId="77777777" w:rsidR="00861B61" w:rsidRPr="005E63F2" w:rsidRDefault="00D70D60">
            <w:pPr>
              <w:spacing w:after="0"/>
              <w:rPr>
                <w:rFonts w:ascii="Times New Roman" w:eastAsia="Times New Roman" w:hAnsi="Times New Roman" w:cs="Times New Roman"/>
                <w:sz w:val="20"/>
              </w:rPr>
            </w:pPr>
          </w:p>
        </w:tc>
      </w:tr>
      <w:tr w:rsidR="00E97792" w14:paraId="719A6668" w14:textId="77777777">
        <w:trPr>
          <w:trHeight w:val="300"/>
        </w:trPr>
        <w:tc>
          <w:tcPr>
            <w:tcW w:w="1344" w:type="dxa"/>
            <w:tcBorders>
              <w:top w:val="nil"/>
              <w:left w:val="nil"/>
              <w:bottom w:val="nil"/>
              <w:right w:val="nil"/>
            </w:tcBorders>
            <w:shd w:val="clear" w:color="auto" w:fill="auto"/>
            <w:noWrap/>
            <w:vAlign w:val="bottom"/>
            <w:hideMark/>
          </w:tcPr>
          <w:p w14:paraId="719A66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66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6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6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6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6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67" w14:textId="77777777" w:rsidR="00861B61" w:rsidRPr="005E63F2" w:rsidRDefault="00D70D60">
            <w:pPr>
              <w:spacing w:after="0"/>
              <w:rPr>
                <w:rFonts w:ascii="Times New Roman" w:eastAsia="Times New Roman" w:hAnsi="Times New Roman" w:cs="Times New Roman"/>
                <w:sz w:val="20"/>
              </w:rPr>
            </w:pPr>
          </w:p>
        </w:tc>
      </w:tr>
      <w:tr w:rsidR="00E97792" w14:paraId="719A6670" w14:textId="77777777">
        <w:trPr>
          <w:trHeight w:val="300"/>
        </w:trPr>
        <w:tc>
          <w:tcPr>
            <w:tcW w:w="1344" w:type="dxa"/>
            <w:tcBorders>
              <w:top w:val="nil"/>
              <w:left w:val="nil"/>
              <w:bottom w:val="nil"/>
              <w:right w:val="nil"/>
            </w:tcBorders>
            <w:shd w:val="clear" w:color="auto" w:fill="auto"/>
            <w:noWrap/>
            <w:vAlign w:val="bottom"/>
            <w:hideMark/>
          </w:tcPr>
          <w:p w14:paraId="719A666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66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6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6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6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6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6F" w14:textId="77777777" w:rsidR="00861B61" w:rsidRPr="005E63F2" w:rsidRDefault="00D70D60">
            <w:pPr>
              <w:spacing w:after="0"/>
              <w:rPr>
                <w:rFonts w:ascii="Times New Roman" w:eastAsia="Times New Roman" w:hAnsi="Times New Roman" w:cs="Times New Roman"/>
                <w:sz w:val="20"/>
              </w:rPr>
            </w:pPr>
          </w:p>
        </w:tc>
      </w:tr>
      <w:tr w:rsidR="00E97792" w14:paraId="719A6677" w14:textId="77777777">
        <w:trPr>
          <w:trHeight w:val="300"/>
        </w:trPr>
        <w:tc>
          <w:tcPr>
            <w:tcW w:w="3329" w:type="dxa"/>
            <w:gridSpan w:val="2"/>
            <w:tcBorders>
              <w:top w:val="nil"/>
              <w:left w:val="nil"/>
              <w:bottom w:val="nil"/>
              <w:right w:val="nil"/>
            </w:tcBorders>
            <w:shd w:val="clear" w:color="auto" w:fill="auto"/>
            <w:noWrap/>
            <w:vAlign w:val="bottom"/>
            <w:hideMark/>
          </w:tcPr>
          <w:p w14:paraId="719A66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672"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6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7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7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76" w14:textId="77777777" w:rsidR="00861B61" w:rsidRPr="005E63F2" w:rsidRDefault="00D70D60">
            <w:pPr>
              <w:spacing w:after="0"/>
              <w:rPr>
                <w:rFonts w:ascii="Times New Roman" w:eastAsia="Times New Roman" w:hAnsi="Times New Roman" w:cs="Times New Roman"/>
                <w:sz w:val="20"/>
              </w:rPr>
            </w:pPr>
          </w:p>
        </w:tc>
      </w:tr>
      <w:tr w:rsidR="00E97792" w14:paraId="719A667F" w14:textId="77777777">
        <w:trPr>
          <w:trHeight w:val="300"/>
        </w:trPr>
        <w:tc>
          <w:tcPr>
            <w:tcW w:w="1344" w:type="dxa"/>
            <w:tcBorders>
              <w:top w:val="nil"/>
              <w:left w:val="nil"/>
              <w:bottom w:val="nil"/>
              <w:right w:val="nil"/>
            </w:tcBorders>
            <w:shd w:val="clear" w:color="auto" w:fill="auto"/>
            <w:noWrap/>
            <w:vAlign w:val="bottom"/>
            <w:hideMark/>
          </w:tcPr>
          <w:p w14:paraId="719A6678"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679"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67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7B"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67C"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67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7E" w14:textId="77777777" w:rsidR="00861B61" w:rsidRPr="005E63F2" w:rsidRDefault="00D70D60">
            <w:pPr>
              <w:spacing w:after="0"/>
              <w:rPr>
                <w:rFonts w:ascii="Times New Roman" w:eastAsia="Times New Roman" w:hAnsi="Times New Roman" w:cs="Times New Roman"/>
                <w:sz w:val="20"/>
              </w:rPr>
            </w:pPr>
          </w:p>
        </w:tc>
      </w:tr>
      <w:tr w:rsidR="00E97792" w14:paraId="719A6683" w14:textId="77777777">
        <w:trPr>
          <w:trHeight w:val="300"/>
        </w:trPr>
        <w:tc>
          <w:tcPr>
            <w:tcW w:w="1344" w:type="dxa"/>
            <w:tcBorders>
              <w:top w:val="nil"/>
              <w:left w:val="nil"/>
              <w:bottom w:val="nil"/>
              <w:right w:val="nil"/>
            </w:tcBorders>
            <w:shd w:val="clear" w:color="auto" w:fill="auto"/>
            <w:noWrap/>
            <w:vAlign w:val="bottom"/>
            <w:hideMark/>
          </w:tcPr>
          <w:p w14:paraId="719A6680"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68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54 ως </w:t>
            </w:r>
            <w:r w:rsidRPr="005E63F2">
              <w:rPr>
                <w:rFonts w:ascii="Calibri" w:eastAsia="Times New Roman" w:hAnsi="Calibri" w:cs="Calibri"/>
                <w:color w:val="000000"/>
                <w:sz w:val="22"/>
                <w:szCs w:val="22"/>
              </w:rPr>
              <w:t>έχει   ΔΕΚΤΟ ΚΑΤΑ ΠΛΕΙΟΨΗΦΙΑ</w:t>
            </w:r>
          </w:p>
        </w:tc>
        <w:tc>
          <w:tcPr>
            <w:tcW w:w="1155" w:type="dxa"/>
            <w:tcBorders>
              <w:top w:val="nil"/>
              <w:left w:val="nil"/>
              <w:bottom w:val="nil"/>
              <w:right w:val="nil"/>
            </w:tcBorders>
            <w:shd w:val="clear" w:color="auto" w:fill="auto"/>
            <w:noWrap/>
            <w:vAlign w:val="bottom"/>
            <w:hideMark/>
          </w:tcPr>
          <w:p w14:paraId="719A6682" w14:textId="77777777" w:rsidR="00861B61" w:rsidRPr="005E63F2" w:rsidRDefault="00D70D60">
            <w:pPr>
              <w:spacing w:after="0"/>
              <w:rPr>
                <w:rFonts w:ascii="Calibri" w:eastAsia="Times New Roman" w:hAnsi="Calibri" w:cs="Calibri"/>
                <w:color w:val="000000"/>
                <w:sz w:val="22"/>
                <w:szCs w:val="22"/>
              </w:rPr>
            </w:pPr>
          </w:p>
        </w:tc>
      </w:tr>
      <w:tr w:rsidR="00E97792" w14:paraId="719A668B" w14:textId="77777777">
        <w:trPr>
          <w:trHeight w:val="300"/>
        </w:trPr>
        <w:tc>
          <w:tcPr>
            <w:tcW w:w="1344" w:type="dxa"/>
            <w:tcBorders>
              <w:top w:val="nil"/>
              <w:left w:val="nil"/>
              <w:bottom w:val="nil"/>
              <w:right w:val="nil"/>
            </w:tcBorders>
            <w:shd w:val="clear" w:color="auto" w:fill="auto"/>
            <w:noWrap/>
            <w:vAlign w:val="bottom"/>
            <w:hideMark/>
          </w:tcPr>
          <w:p w14:paraId="719A668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68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8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8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8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8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8A" w14:textId="77777777" w:rsidR="00861B61" w:rsidRPr="005E63F2" w:rsidRDefault="00D70D60">
            <w:pPr>
              <w:spacing w:after="0"/>
              <w:rPr>
                <w:rFonts w:ascii="Times New Roman" w:eastAsia="Times New Roman" w:hAnsi="Times New Roman" w:cs="Times New Roman"/>
                <w:sz w:val="20"/>
              </w:rPr>
            </w:pPr>
          </w:p>
        </w:tc>
      </w:tr>
      <w:tr w:rsidR="00E97792" w14:paraId="719A6693" w14:textId="77777777">
        <w:trPr>
          <w:trHeight w:val="300"/>
        </w:trPr>
        <w:tc>
          <w:tcPr>
            <w:tcW w:w="1344" w:type="dxa"/>
            <w:tcBorders>
              <w:top w:val="nil"/>
              <w:left w:val="nil"/>
              <w:bottom w:val="nil"/>
              <w:right w:val="nil"/>
            </w:tcBorders>
            <w:shd w:val="clear" w:color="auto" w:fill="auto"/>
            <w:noWrap/>
            <w:vAlign w:val="bottom"/>
            <w:hideMark/>
          </w:tcPr>
          <w:p w14:paraId="719A668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68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8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8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69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9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92" w14:textId="77777777" w:rsidR="00861B61" w:rsidRPr="005E63F2" w:rsidRDefault="00D70D60">
            <w:pPr>
              <w:spacing w:after="0"/>
              <w:rPr>
                <w:rFonts w:ascii="Times New Roman" w:eastAsia="Times New Roman" w:hAnsi="Times New Roman" w:cs="Times New Roman"/>
                <w:sz w:val="20"/>
              </w:rPr>
            </w:pPr>
          </w:p>
        </w:tc>
      </w:tr>
      <w:tr w:rsidR="00E97792" w14:paraId="719A669B" w14:textId="77777777">
        <w:trPr>
          <w:trHeight w:val="300"/>
        </w:trPr>
        <w:tc>
          <w:tcPr>
            <w:tcW w:w="1344" w:type="dxa"/>
            <w:tcBorders>
              <w:top w:val="nil"/>
              <w:left w:val="nil"/>
              <w:bottom w:val="nil"/>
              <w:right w:val="nil"/>
            </w:tcBorders>
            <w:shd w:val="clear" w:color="auto" w:fill="auto"/>
            <w:noWrap/>
            <w:vAlign w:val="bottom"/>
            <w:hideMark/>
          </w:tcPr>
          <w:p w14:paraId="719A669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69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9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9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9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9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9A" w14:textId="77777777" w:rsidR="00861B61" w:rsidRPr="005E63F2" w:rsidRDefault="00D70D60">
            <w:pPr>
              <w:spacing w:after="0"/>
              <w:rPr>
                <w:rFonts w:ascii="Times New Roman" w:eastAsia="Times New Roman" w:hAnsi="Times New Roman" w:cs="Times New Roman"/>
                <w:sz w:val="20"/>
              </w:rPr>
            </w:pPr>
          </w:p>
        </w:tc>
      </w:tr>
      <w:tr w:rsidR="00E97792" w14:paraId="719A66A3" w14:textId="77777777">
        <w:trPr>
          <w:trHeight w:val="300"/>
        </w:trPr>
        <w:tc>
          <w:tcPr>
            <w:tcW w:w="1344" w:type="dxa"/>
            <w:tcBorders>
              <w:top w:val="nil"/>
              <w:left w:val="nil"/>
              <w:bottom w:val="nil"/>
              <w:right w:val="nil"/>
            </w:tcBorders>
            <w:shd w:val="clear" w:color="auto" w:fill="auto"/>
            <w:noWrap/>
            <w:vAlign w:val="bottom"/>
            <w:hideMark/>
          </w:tcPr>
          <w:p w14:paraId="719A669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69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9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6A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A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A2" w14:textId="77777777" w:rsidR="00861B61" w:rsidRPr="005E63F2" w:rsidRDefault="00D70D60">
            <w:pPr>
              <w:spacing w:after="0"/>
              <w:rPr>
                <w:rFonts w:ascii="Times New Roman" w:eastAsia="Times New Roman" w:hAnsi="Times New Roman" w:cs="Times New Roman"/>
                <w:sz w:val="20"/>
              </w:rPr>
            </w:pPr>
          </w:p>
        </w:tc>
      </w:tr>
      <w:tr w:rsidR="00E97792" w14:paraId="719A66AB" w14:textId="77777777">
        <w:trPr>
          <w:trHeight w:val="300"/>
        </w:trPr>
        <w:tc>
          <w:tcPr>
            <w:tcW w:w="1344" w:type="dxa"/>
            <w:tcBorders>
              <w:top w:val="nil"/>
              <w:left w:val="nil"/>
              <w:bottom w:val="nil"/>
              <w:right w:val="nil"/>
            </w:tcBorders>
            <w:shd w:val="clear" w:color="auto" w:fill="auto"/>
            <w:noWrap/>
            <w:vAlign w:val="bottom"/>
            <w:hideMark/>
          </w:tcPr>
          <w:p w14:paraId="719A66A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6A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A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A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A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A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AA" w14:textId="77777777" w:rsidR="00861B61" w:rsidRPr="005E63F2" w:rsidRDefault="00D70D60">
            <w:pPr>
              <w:spacing w:after="0"/>
              <w:rPr>
                <w:rFonts w:ascii="Times New Roman" w:eastAsia="Times New Roman" w:hAnsi="Times New Roman" w:cs="Times New Roman"/>
                <w:sz w:val="20"/>
              </w:rPr>
            </w:pPr>
          </w:p>
        </w:tc>
      </w:tr>
      <w:tr w:rsidR="00E97792" w14:paraId="719A66B3" w14:textId="77777777">
        <w:trPr>
          <w:trHeight w:val="300"/>
        </w:trPr>
        <w:tc>
          <w:tcPr>
            <w:tcW w:w="1344" w:type="dxa"/>
            <w:tcBorders>
              <w:top w:val="nil"/>
              <w:left w:val="nil"/>
              <w:bottom w:val="nil"/>
              <w:right w:val="nil"/>
            </w:tcBorders>
            <w:shd w:val="clear" w:color="auto" w:fill="auto"/>
            <w:noWrap/>
            <w:vAlign w:val="bottom"/>
            <w:hideMark/>
          </w:tcPr>
          <w:p w14:paraId="719A66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6A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A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A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B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B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B2" w14:textId="77777777" w:rsidR="00861B61" w:rsidRPr="005E63F2" w:rsidRDefault="00D70D60">
            <w:pPr>
              <w:spacing w:after="0"/>
              <w:rPr>
                <w:rFonts w:ascii="Times New Roman" w:eastAsia="Times New Roman" w:hAnsi="Times New Roman" w:cs="Times New Roman"/>
                <w:sz w:val="20"/>
              </w:rPr>
            </w:pPr>
          </w:p>
        </w:tc>
      </w:tr>
      <w:tr w:rsidR="00E97792" w14:paraId="719A66BB" w14:textId="77777777">
        <w:trPr>
          <w:trHeight w:val="300"/>
        </w:trPr>
        <w:tc>
          <w:tcPr>
            <w:tcW w:w="1344" w:type="dxa"/>
            <w:tcBorders>
              <w:top w:val="nil"/>
              <w:left w:val="nil"/>
              <w:bottom w:val="nil"/>
              <w:right w:val="nil"/>
            </w:tcBorders>
            <w:shd w:val="clear" w:color="auto" w:fill="auto"/>
            <w:noWrap/>
            <w:vAlign w:val="bottom"/>
            <w:hideMark/>
          </w:tcPr>
          <w:p w14:paraId="719A66B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6B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B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B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B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B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BA" w14:textId="77777777" w:rsidR="00861B61" w:rsidRPr="005E63F2" w:rsidRDefault="00D70D60">
            <w:pPr>
              <w:spacing w:after="0"/>
              <w:rPr>
                <w:rFonts w:ascii="Times New Roman" w:eastAsia="Times New Roman" w:hAnsi="Times New Roman" w:cs="Times New Roman"/>
                <w:sz w:val="20"/>
              </w:rPr>
            </w:pPr>
          </w:p>
        </w:tc>
      </w:tr>
      <w:tr w:rsidR="00E97792" w14:paraId="719A66C2" w14:textId="77777777">
        <w:trPr>
          <w:trHeight w:val="300"/>
        </w:trPr>
        <w:tc>
          <w:tcPr>
            <w:tcW w:w="3329" w:type="dxa"/>
            <w:gridSpan w:val="2"/>
            <w:tcBorders>
              <w:top w:val="nil"/>
              <w:left w:val="nil"/>
              <w:bottom w:val="nil"/>
              <w:right w:val="nil"/>
            </w:tcBorders>
            <w:shd w:val="clear" w:color="auto" w:fill="auto"/>
            <w:noWrap/>
            <w:vAlign w:val="bottom"/>
            <w:hideMark/>
          </w:tcPr>
          <w:p w14:paraId="719A66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6BD"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6B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B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C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C1" w14:textId="77777777" w:rsidR="00861B61" w:rsidRPr="005E63F2" w:rsidRDefault="00D70D60">
            <w:pPr>
              <w:spacing w:after="0"/>
              <w:rPr>
                <w:rFonts w:ascii="Times New Roman" w:eastAsia="Times New Roman" w:hAnsi="Times New Roman" w:cs="Times New Roman"/>
                <w:sz w:val="20"/>
              </w:rPr>
            </w:pPr>
          </w:p>
        </w:tc>
      </w:tr>
      <w:tr w:rsidR="00E97792" w14:paraId="719A66CA" w14:textId="77777777">
        <w:trPr>
          <w:trHeight w:val="300"/>
        </w:trPr>
        <w:tc>
          <w:tcPr>
            <w:tcW w:w="1344" w:type="dxa"/>
            <w:tcBorders>
              <w:top w:val="nil"/>
              <w:left w:val="nil"/>
              <w:bottom w:val="nil"/>
              <w:right w:val="nil"/>
            </w:tcBorders>
            <w:shd w:val="clear" w:color="auto" w:fill="auto"/>
            <w:noWrap/>
            <w:vAlign w:val="bottom"/>
            <w:hideMark/>
          </w:tcPr>
          <w:p w14:paraId="719A66C3"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6C4"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6C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C6"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6C7"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6C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C9" w14:textId="77777777" w:rsidR="00861B61" w:rsidRPr="005E63F2" w:rsidRDefault="00D70D60">
            <w:pPr>
              <w:spacing w:after="0"/>
              <w:rPr>
                <w:rFonts w:ascii="Times New Roman" w:eastAsia="Times New Roman" w:hAnsi="Times New Roman" w:cs="Times New Roman"/>
                <w:sz w:val="20"/>
              </w:rPr>
            </w:pPr>
          </w:p>
        </w:tc>
      </w:tr>
      <w:tr w:rsidR="00E97792" w14:paraId="719A66CE" w14:textId="77777777">
        <w:trPr>
          <w:trHeight w:val="300"/>
        </w:trPr>
        <w:tc>
          <w:tcPr>
            <w:tcW w:w="1344" w:type="dxa"/>
            <w:tcBorders>
              <w:top w:val="nil"/>
              <w:left w:val="nil"/>
              <w:bottom w:val="nil"/>
              <w:right w:val="nil"/>
            </w:tcBorders>
            <w:shd w:val="clear" w:color="auto" w:fill="auto"/>
            <w:noWrap/>
            <w:vAlign w:val="bottom"/>
            <w:hideMark/>
          </w:tcPr>
          <w:p w14:paraId="719A66CB"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6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55 ως έχει   ΔΕΚΤΟ ΚΑΤΑ ΠΛΕΙΟΨΗΦΙΑ</w:t>
            </w:r>
          </w:p>
        </w:tc>
        <w:tc>
          <w:tcPr>
            <w:tcW w:w="1155" w:type="dxa"/>
            <w:tcBorders>
              <w:top w:val="nil"/>
              <w:left w:val="nil"/>
              <w:bottom w:val="nil"/>
              <w:right w:val="nil"/>
            </w:tcBorders>
            <w:shd w:val="clear" w:color="auto" w:fill="auto"/>
            <w:noWrap/>
            <w:vAlign w:val="bottom"/>
            <w:hideMark/>
          </w:tcPr>
          <w:p w14:paraId="719A66CD" w14:textId="77777777" w:rsidR="00861B61" w:rsidRPr="005E63F2" w:rsidRDefault="00D70D60">
            <w:pPr>
              <w:spacing w:after="0"/>
              <w:rPr>
                <w:rFonts w:ascii="Calibri" w:eastAsia="Times New Roman" w:hAnsi="Calibri" w:cs="Calibri"/>
                <w:color w:val="000000"/>
                <w:sz w:val="22"/>
                <w:szCs w:val="22"/>
              </w:rPr>
            </w:pPr>
          </w:p>
        </w:tc>
      </w:tr>
      <w:tr w:rsidR="00E97792" w14:paraId="719A66D6" w14:textId="77777777">
        <w:trPr>
          <w:trHeight w:val="300"/>
        </w:trPr>
        <w:tc>
          <w:tcPr>
            <w:tcW w:w="1344" w:type="dxa"/>
            <w:tcBorders>
              <w:top w:val="nil"/>
              <w:left w:val="nil"/>
              <w:bottom w:val="nil"/>
              <w:right w:val="nil"/>
            </w:tcBorders>
            <w:shd w:val="clear" w:color="auto" w:fill="auto"/>
            <w:noWrap/>
            <w:vAlign w:val="bottom"/>
            <w:hideMark/>
          </w:tcPr>
          <w:p w14:paraId="719A66C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6D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D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D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D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D5" w14:textId="77777777" w:rsidR="00861B61" w:rsidRPr="005E63F2" w:rsidRDefault="00D70D60">
            <w:pPr>
              <w:spacing w:after="0"/>
              <w:rPr>
                <w:rFonts w:ascii="Times New Roman" w:eastAsia="Times New Roman" w:hAnsi="Times New Roman" w:cs="Times New Roman"/>
                <w:sz w:val="20"/>
              </w:rPr>
            </w:pPr>
          </w:p>
        </w:tc>
      </w:tr>
      <w:tr w:rsidR="00E97792" w14:paraId="719A66DE" w14:textId="77777777">
        <w:trPr>
          <w:trHeight w:val="300"/>
        </w:trPr>
        <w:tc>
          <w:tcPr>
            <w:tcW w:w="1344" w:type="dxa"/>
            <w:tcBorders>
              <w:top w:val="nil"/>
              <w:left w:val="nil"/>
              <w:bottom w:val="nil"/>
              <w:right w:val="nil"/>
            </w:tcBorders>
            <w:shd w:val="clear" w:color="auto" w:fill="auto"/>
            <w:noWrap/>
            <w:vAlign w:val="bottom"/>
            <w:hideMark/>
          </w:tcPr>
          <w:p w14:paraId="719A66D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6D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D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D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D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D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DD" w14:textId="77777777" w:rsidR="00861B61" w:rsidRPr="005E63F2" w:rsidRDefault="00D70D60">
            <w:pPr>
              <w:spacing w:after="0"/>
              <w:rPr>
                <w:rFonts w:ascii="Times New Roman" w:eastAsia="Times New Roman" w:hAnsi="Times New Roman" w:cs="Times New Roman"/>
                <w:sz w:val="20"/>
              </w:rPr>
            </w:pPr>
          </w:p>
        </w:tc>
      </w:tr>
      <w:tr w:rsidR="00E97792" w14:paraId="719A66E6" w14:textId="77777777">
        <w:trPr>
          <w:trHeight w:val="300"/>
        </w:trPr>
        <w:tc>
          <w:tcPr>
            <w:tcW w:w="1344" w:type="dxa"/>
            <w:tcBorders>
              <w:top w:val="nil"/>
              <w:left w:val="nil"/>
              <w:bottom w:val="nil"/>
              <w:right w:val="nil"/>
            </w:tcBorders>
            <w:shd w:val="clear" w:color="auto" w:fill="auto"/>
            <w:noWrap/>
            <w:vAlign w:val="bottom"/>
            <w:hideMark/>
          </w:tcPr>
          <w:p w14:paraId="719A66D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6E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E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E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E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E5" w14:textId="77777777" w:rsidR="00861B61" w:rsidRPr="005E63F2" w:rsidRDefault="00D70D60">
            <w:pPr>
              <w:spacing w:after="0"/>
              <w:rPr>
                <w:rFonts w:ascii="Times New Roman" w:eastAsia="Times New Roman" w:hAnsi="Times New Roman" w:cs="Times New Roman"/>
                <w:sz w:val="20"/>
              </w:rPr>
            </w:pPr>
          </w:p>
        </w:tc>
      </w:tr>
      <w:tr w:rsidR="00E97792" w14:paraId="719A66EE" w14:textId="77777777">
        <w:trPr>
          <w:trHeight w:val="300"/>
        </w:trPr>
        <w:tc>
          <w:tcPr>
            <w:tcW w:w="1344" w:type="dxa"/>
            <w:tcBorders>
              <w:top w:val="nil"/>
              <w:left w:val="nil"/>
              <w:bottom w:val="nil"/>
              <w:right w:val="nil"/>
            </w:tcBorders>
            <w:shd w:val="clear" w:color="auto" w:fill="auto"/>
            <w:noWrap/>
            <w:vAlign w:val="bottom"/>
            <w:hideMark/>
          </w:tcPr>
          <w:p w14:paraId="719A66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6E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E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E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E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ED" w14:textId="77777777" w:rsidR="00861B61" w:rsidRPr="005E63F2" w:rsidRDefault="00D70D60">
            <w:pPr>
              <w:spacing w:after="0"/>
              <w:rPr>
                <w:rFonts w:ascii="Times New Roman" w:eastAsia="Times New Roman" w:hAnsi="Times New Roman" w:cs="Times New Roman"/>
                <w:sz w:val="20"/>
              </w:rPr>
            </w:pPr>
          </w:p>
        </w:tc>
      </w:tr>
      <w:tr w:rsidR="00E97792" w14:paraId="719A66F6" w14:textId="77777777">
        <w:trPr>
          <w:trHeight w:val="300"/>
        </w:trPr>
        <w:tc>
          <w:tcPr>
            <w:tcW w:w="1344" w:type="dxa"/>
            <w:tcBorders>
              <w:top w:val="nil"/>
              <w:left w:val="nil"/>
              <w:bottom w:val="nil"/>
              <w:right w:val="nil"/>
            </w:tcBorders>
            <w:shd w:val="clear" w:color="auto" w:fill="auto"/>
            <w:noWrap/>
            <w:vAlign w:val="bottom"/>
            <w:hideMark/>
          </w:tcPr>
          <w:p w14:paraId="719A66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6F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F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F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6F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F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F5" w14:textId="77777777" w:rsidR="00861B61" w:rsidRPr="005E63F2" w:rsidRDefault="00D70D60">
            <w:pPr>
              <w:spacing w:after="0"/>
              <w:rPr>
                <w:rFonts w:ascii="Times New Roman" w:eastAsia="Times New Roman" w:hAnsi="Times New Roman" w:cs="Times New Roman"/>
                <w:sz w:val="20"/>
              </w:rPr>
            </w:pPr>
          </w:p>
        </w:tc>
      </w:tr>
      <w:tr w:rsidR="00E97792" w14:paraId="719A66FE" w14:textId="77777777">
        <w:trPr>
          <w:trHeight w:val="300"/>
        </w:trPr>
        <w:tc>
          <w:tcPr>
            <w:tcW w:w="1344" w:type="dxa"/>
            <w:tcBorders>
              <w:top w:val="nil"/>
              <w:left w:val="nil"/>
              <w:bottom w:val="nil"/>
              <w:right w:val="nil"/>
            </w:tcBorders>
            <w:shd w:val="clear" w:color="auto" w:fill="auto"/>
            <w:noWrap/>
            <w:vAlign w:val="bottom"/>
            <w:hideMark/>
          </w:tcPr>
          <w:p w14:paraId="719A66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6F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6F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6F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6F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6F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6FD" w14:textId="77777777" w:rsidR="00861B61" w:rsidRPr="005E63F2" w:rsidRDefault="00D70D60">
            <w:pPr>
              <w:spacing w:after="0"/>
              <w:rPr>
                <w:rFonts w:ascii="Times New Roman" w:eastAsia="Times New Roman" w:hAnsi="Times New Roman" w:cs="Times New Roman"/>
                <w:sz w:val="20"/>
              </w:rPr>
            </w:pPr>
          </w:p>
        </w:tc>
      </w:tr>
      <w:tr w:rsidR="00E97792" w14:paraId="719A6706" w14:textId="77777777">
        <w:trPr>
          <w:trHeight w:val="300"/>
        </w:trPr>
        <w:tc>
          <w:tcPr>
            <w:tcW w:w="1344" w:type="dxa"/>
            <w:tcBorders>
              <w:top w:val="nil"/>
              <w:left w:val="nil"/>
              <w:bottom w:val="nil"/>
              <w:right w:val="nil"/>
            </w:tcBorders>
            <w:shd w:val="clear" w:color="auto" w:fill="auto"/>
            <w:noWrap/>
            <w:vAlign w:val="bottom"/>
            <w:hideMark/>
          </w:tcPr>
          <w:p w14:paraId="719A66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70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0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0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0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0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05" w14:textId="77777777" w:rsidR="00861B61" w:rsidRPr="005E63F2" w:rsidRDefault="00D70D60">
            <w:pPr>
              <w:spacing w:after="0"/>
              <w:rPr>
                <w:rFonts w:ascii="Times New Roman" w:eastAsia="Times New Roman" w:hAnsi="Times New Roman" w:cs="Times New Roman"/>
                <w:sz w:val="20"/>
              </w:rPr>
            </w:pPr>
          </w:p>
        </w:tc>
      </w:tr>
      <w:tr w:rsidR="00E97792" w14:paraId="719A670D" w14:textId="77777777">
        <w:trPr>
          <w:trHeight w:val="300"/>
        </w:trPr>
        <w:tc>
          <w:tcPr>
            <w:tcW w:w="3329" w:type="dxa"/>
            <w:gridSpan w:val="2"/>
            <w:tcBorders>
              <w:top w:val="nil"/>
              <w:left w:val="nil"/>
              <w:bottom w:val="nil"/>
              <w:right w:val="nil"/>
            </w:tcBorders>
            <w:shd w:val="clear" w:color="auto" w:fill="auto"/>
            <w:noWrap/>
            <w:vAlign w:val="bottom"/>
            <w:hideMark/>
          </w:tcPr>
          <w:p w14:paraId="719A67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708"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7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0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0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0C" w14:textId="77777777" w:rsidR="00861B61" w:rsidRPr="005E63F2" w:rsidRDefault="00D70D60">
            <w:pPr>
              <w:spacing w:after="0"/>
              <w:rPr>
                <w:rFonts w:ascii="Times New Roman" w:eastAsia="Times New Roman" w:hAnsi="Times New Roman" w:cs="Times New Roman"/>
                <w:sz w:val="20"/>
              </w:rPr>
            </w:pPr>
          </w:p>
        </w:tc>
      </w:tr>
      <w:tr w:rsidR="00E97792" w14:paraId="719A6715" w14:textId="77777777">
        <w:trPr>
          <w:trHeight w:val="300"/>
        </w:trPr>
        <w:tc>
          <w:tcPr>
            <w:tcW w:w="1344" w:type="dxa"/>
            <w:tcBorders>
              <w:top w:val="nil"/>
              <w:left w:val="nil"/>
              <w:bottom w:val="nil"/>
              <w:right w:val="nil"/>
            </w:tcBorders>
            <w:shd w:val="clear" w:color="auto" w:fill="auto"/>
            <w:noWrap/>
            <w:vAlign w:val="bottom"/>
            <w:hideMark/>
          </w:tcPr>
          <w:p w14:paraId="719A670E"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70F"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71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11"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712"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71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14" w14:textId="77777777" w:rsidR="00861B61" w:rsidRPr="005E63F2" w:rsidRDefault="00D70D60">
            <w:pPr>
              <w:spacing w:after="0"/>
              <w:rPr>
                <w:rFonts w:ascii="Times New Roman" w:eastAsia="Times New Roman" w:hAnsi="Times New Roman" w:cs="Times New Roman"/>
                <w:sz w:val="20"/>
              </w:rPr>
            </w:pPr>
          </w:p>
        </w:tc>
      </w:tr>
      <w:tr w:rsidR="00E97792" w14:paraId="719A6719" w14:textId="77777777">
        <w:trPr>
          <w:trHeight w:val="300"/>
        </w:trPr>
        <w:tc>
          <w:tcPr>
            <w:tcW w:w="1344" w:type="dxa"/>
            <w:tcBorders>
              <w:top w:val="nil"/>
              <w:left w:val="nil"/>
              <w:bottom w:val="nil"/>
              <w:right w:val="nil"/>
            </w:tcBorders>
            <w:shd w:val="clear" w:color="auto" w:fill="auto"/>
            <w:noWrap/>
            <w:vAlign w:val="bottom"/>
            <w:hideMark/>
          </w:tcPr>
          <w:p w14:paraId="719A6716"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7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56 ως έχει   ΔΕΚΤΟ ΚΑΤΑ ΠΛΕΙΟΨΗΦΙΑ</w:t>
            </w:r>
          </w:p>
        </w:tc>
        <w:tc>
          <w:tcPr>
            <w:tcW w:w="1155" w:type="dxa"/>
            <w:tcBorders>
              <w:top w:val="nil"/>
              <w:left w:val="nil"/>
              <w:bottom w:val="nil"/>
              <w:right w:val="nil"/>
            </w:tcBorders>
            <w:shd w:val="clear" w:color="auto" w:fill="auto"/>
            <w:noWrap/>
            <w:vAlign w:val="bottom"/>
            <w:hideMark/>
          </w:tcPr>
          <w:p w14:paraId="719A6718" w14:textId="77777777" w:rsidR="00861B61" w:rsidRPr="005E63F2" w:rsidRDefault="00D70D60">
            <w:pPr>
              <w:spacing w:after="0"/>
              <w:rPr>
                <w:rFonts w:ascii="Calibri" w:eastAsia="Times New Roman" w:hAnsi="Calibri" w:cs="Calibri"/>
                <w:color w:val="000000"/>
                <w:sz w:val="22"/>
                <w:szCs w:val="22"/>
              </w:rPr>
            </w:pPr>
          </w:p>
        </w:tc>
      </w:tr>
      <w:tr w:rsidR="00E97792" w14:paraId="719A6721" w14:textId="77777777">
        <w:trPr>
          <w:trHeight w:val="300"/>
        </w:trPr>
        <w:tc>
          <w:tcPr>
            <w:tcW w:w="1344" w:type="dxa"/>
            <w:tcBorders>
              <w:top w:val="nil"/>
              <w:left w:val="nil"/>
              <w:bottom w:val="nil"/>
              <w:right w:val="nil"/>
            </w:tcBorders>
            <w:shd w:val="clear" w:color="auto" w:fill="auto"/>
            <w:noWrap/>
            <w:vAlign w:val="bottom"/>
            <w:hideMark/>
          </w:tcPr>
          <w:p w14:paraId="719A671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71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1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1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1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1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20" w14:textId="77777777" w:rsidR="00861B61" w:rsidRPr="005E63F2" w:rsidRDefault="00D70D60">
            <w:pPr>
              <w:spacing w:after="0"/>
              <w:rPr>
                <w:rFonts w:ascii="Times New Roman" w:eastAsia="Times New Roman" w:hAnsi="Times New Roman" w:cs="Times New Roman"/>
                <w:sz w:val="20"/>
              </w:rPr>
            </w:pPr>
          </w:p>
        </w:tc>
      </w:tr>
      <w:tr w:rsidR="00E97792" w14:paraId="719A6729" w14:textId="77777777">
        <w:trPr>
          <w:trHeight w:val="300"/>
        </w:trPr>
        <w:tc>
          <w:tcPr>
            <w:tcW w:w="1344" w:type="dxa"/>
            <w:tcBorders>
              <w:top w:val="nil"/>
              <w:left w:val="nil"/>
              <w:bottom w:val="nil"/>
              <w:right w:val="nil"/>
            </w:tcBorders>
            <w:shd w:val="clear" w:color="auto" w:fill="auto"/>
            <w:noWrap/>
            <w:vAlign w:val="bottom"/>
            <w:hideMark/>
          </w:tcPr>
          <w:p w14:paraId="719A672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72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2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2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2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2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28" w14:textId="77777777" w:rsidR="00861B61" w:rsidRPr="005E63F2" w:rsidRDefault="00D70D60">
            <w:pPr>
              <w:spacing w:after="0"/>
              <w:rPr>
                <w:rFonts w:ascii="Times New Roman" w:eastAsia="Times New Roman" w:hAnsi="Times New Roman" w:cs="Times New Roman"/>
                <w:sz w:val="20"/>
              </w:rPr>
            </w:pPr>
          </w:p>
        </w:tc>
      </w:tr>
      <w:tr w:rsidR="00E97792" w14:paraId="719A6731" w14:textId="77777777">
        <w:trPr>
          <w:trHeight w:val="300"/>
        </w:trPr>
        <w:tc>
          <w:tcPr>
            <w:tcW w:w="1344" w:type="dxa"/>
            <w:tcBorders>
              <w:top w:val="nil"/>
              <w:left w:val="nil"/>
              <w:bottom w:val="nil"/>
              <w:right w:val="nil"/>
            </w:tcBorders>
            <w:shd w:val="clear" w:color="auto" w:fill="auto"/>
            <w:noWrap/>
            <w:vAlign w:val="bottom"/>
            <w:hideMark/>
          </w:tcPr>
          <w:p w14:paraId="719A672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72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2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2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2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2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30" w14:textId="77777777" w:rsidR="00861B61" w:rsidRPr="005E63F2" w:rsidRDefault="00D70D60">
            <w:pPr>
              <w:spacing w:after="0"/>
              <w:rPr>
                <w:rFonts w:ascii="Times New Roman" w:eastAsia="Times New Roman" w:hAnsi="Times New Roman" w:cs="Times New Roman"/>
                <w:sz w:val="20"/>
              </w:rPr>
            </w:pPr>
          </w:p>
        </w:tc>
      </w:tr>
      <w:tr w:rsidR="00E97792" w14:paraId="719A6739" w14:textId="77777777">
        <w:trPr>
          <w:trHeight w:val="300"/>
        </w:trPr>
        <w:tc>
          <w:tcPr>
            <w:tcW w:w="1344" w:type="dxa"/>
            <w:tcBorders>
              <w:top w:val="nil"/>
              <w:left w:val="nil"/>
              <w:bottom w:val="nil"/>
              <w:right w:val="nil"/>
            </w:tcBorders>
            <w:shd w:val="clear" w:color="auto" w:fill="auto"/>
            <w:noWrap/>
            <w:vAlign w:val="bottom"/>
            <w:hideMark/>
          </w:tcPr>
          <w:p w14:paraId="719A673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73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3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3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3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38" w14:textId="77777777" w:rsidR="00861B61" w:rsidRPr="005E63F2" w:rsidRDefault="00D70D60">
            <w:pPr>
              <w:spacing w:after="0"/>
              <w:rPr>
                <w:rFonts w:ascii="Times New Roman" w:eastAsia="Times New Roman" w:hAnsi="Times New Roman" w:cs="Times New Roman"/>
                <w:sz w:val="20"/>
              </w:rPr>
            </w:pPr>
          </w:p>
        </w:tc>
      </w:tr>
      <w:tr w:rsidR="00E97792" w14:paraId="719A6741" w14:textId="77777777">
        <w:trPr>
          <w:trHeight w:val="300"/>
        </w:trPr>
        <w:tc>
          <w:tcPr>
            <w:tcW w:w="1344" w:type="dxa"/>
            <w:tcBorders>
              <w:top w:val="nil"/>
              <w:left w:val="nil"/>
              <w:bottom w:val="nil"/>
              <w:right w:val="nil"/>
            </w:tcBorders>
            <w:shd w:val="clear" w:color="auto" w:fill="auto"/>
            <w:noWrap/>
            <w:vAlign w:val="bottom"/>
            <w:hideMark/>
          </w:tcPr>
          <w:p w14:paraId="719A673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73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3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3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3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3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40" w14:textId="77777777" w:rsidR="00861B61" w:rsidRPr="005E63F2" w:rsidRDefault="00D70D60">
            <w:pPr>
              <w:spacing w:after="0"/>
              <w:rPr>
                <w:rFonts w:ascii="Times New Roman" w:eastAsia="Times New Roman" w:hAnsi="Times New Roman" w:cs="Times New Roman"/>
                <w:sz w:val="20"/>
              </w:rPr>
            </w:pPr>
          </w:p>
        </w:tc>
      </w:tr>
      <w:tr w:rsidR="00E97792" w14:paraId="719A6749" w14:textId="77777777">
        <w:trPr>
          <w:trHeight w:val="300"/>
        </w:trPr>
        <w:tc>
          <w:tcPr>
            <w:tcW w:w="1344" w:type="dxa"/>
            <w:tcBorders>
              <w:top w:val="nil"/>
              <w:left w:val="nil"/>
              <w:bottom w:val="nil"/>
              <w:right w:val="nil"/>
            </w:tcBorders>
            <w:shd w:val="clear" w:color="auto" w:fill="auto"/>
            <w:noWrap/>
            <w:vAlign w:val="bottom"/>
            <w:hideMark/>
          </w:tcPr>
          <w:p w14:paraId="719A674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74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4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4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4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4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48" w14:textId="77777777" w:rsidR="00861B61" w:rsidRPr="005E63F2" w:rsidRDefault="00D70D60">
            <w:pPr>
              <w:spacing w:after="0"/>
              <w:rPr>
                <w:rFonts w:ascii="Times New Roman" w:eastAsia="Times New Roman" w:hAnsi="Times New Roman" w:cs="Times New Roman"/>
                <w:sz w:val="20"/>
              </w:rPr>
            </w:pPr>
          </w:p>
        </w:tc>
      </w:tr>
      <w:tr w:rsidR="00E97792" w14:paraId="719A6751" w14:textId="77777777">
        <w:trPr>
          <w:trHeight w:val="300"/>
        </w:trPr>
        <w:tc>
          <w:tcPr>
            <w:tcW w:w="1344" w:type="dxa"/>
            <w:tcBorders>
              <w:top w:val="nil"/>
              <w:left w:val="nil"/>
              <w:bottom w:val="nil"/>
              <w:right w:val="nil"/>
            </w:tcBorders>
            <w:shd w:val="clear" w:color="auto" w:fill="auto"/>
            <w:noWrap/>
            <w:vAlign w:val="bottom"/>
            <w:hideMark/>
          </w:tcPr>
          <w:p w14:paraId="719A674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74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4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4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74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4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50" w14:textId="77777777" w:rsidR="00861B61" w:rsidRPr="005E63F2" w:rsidRDefault="00D70D60">
            <w:pPr>
              <w:spacing w:after="0"/>
              <w:rPr>
                <w:rFonts w:ascii="Times New Roman" w:eastAsia="Times New Roman" w:hAnsi="Times New Roman" w:cs="Times New Roman"/>
                <w:sz w:val="20"/>
              </w:rPr>
            </w:pPr>
          </w:p>
        </w:tc>
      </w:tr>
      <w:tr w:rsidR="00E97792" w14:paraId="719A6758" w14:textId="77777777">
        <w:trPr>
          <w:trHeight w:val="300"/>
        </w:trPr>
        <w:tc>
          <w:tcPr>
            <w:tcW w:w="3329" w:type="dxa"/>
            <w:gridSpan w:val="2"/>
            <w:tcBorders>
              <w:top w:val="nil"/>
              <w:left w:val="nil"/>
              <w:bottom w:val="nil"/>
              <w:right w:val="nil"/>
            </w:tcBorders>
            <w:shd w:val="clear" w:color="auto" w:fill="auto"/>
            <w:noWrap/>
            <w:vAlign w:val="bottom"/>
            <w:hideMark/>
          </w:tcPr>
          <w:p w14:paraId="719A67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753"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75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5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5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57" w14:textId="77777777" w:rsidR="00861B61" w:rsidRPr="005E63F2" w:rsidRDefault="00D70D60">
            <w:pPr>
              <w:spacing w:after="0"/>
              <w:rPr>
                <w:rFonts w:ascii="Times New Roman" w:eastAsia="Times New Roman" w:hAnsi="Times New Roman" w:cs="Times New Roman"/>
                <w:sz w:val="20"/>
              </w:rPr>
            </w:pPr>
          </w:p>
        </w:tc>
      </w:tr>
      <w:tr w:rsidR="00E97792" w14:paraId="719A6760" w14:textId="77777777">
        <w:trPr>
          <w:trHeight w:val="300"/>
        </w:trPr>
        <w:tc>
          <w:tcPr>
            <w:tcW w:w="1344" w:type="dxa"/>
            <w:tcBorders>
              <w:top w:val="nil"/>
              <w:left w:val="nil"/>
              <w:bottom w:val="nil"/>
              <w:right w:val="nil"/>
            </w:tcBorders>
            <w:shd w:val="clear" w:color="auto" w:fill="auto"/>
            <w:noWrap/>
            <w:vAlign w:val="bottom"/>
            <w:hideMark/>
          </w:tcPr>
          <w:p w14:paraId="719A6759"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75A"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75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5C"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75D"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75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5F" w14:textId="77777777" w:rsidR="00861B61" w:rsidRPr="005E63F2" w:rsidRDefault="00D70D60">
            <w:pPr>
              <w:spacing w:after="0"/>
              <w:rPr>
                <w:rFonts w:ascii="Times New Roman" w:eastAsia="Times New Roman" w:hAnsi="Times New Roman" w:cs="Times New Roman"/>
                <w:sz w:val="20"/>
              </w:rPr>
            </w:pPr>
          </w:p>
        </w:tc>
      </w:tr>
      <w:tr w:rsidR="00E97792" w14:paraId="719A6764" w14:textId="77777777">
        <w:trPr>
          <w:trHeight w:val="300"/>
        </w:trPr>
        <w:tc>
          <w:tcPr>
            <w:tcW w:w="1344" w:type="dxa"/>
            <w:tcBorders>
              <w:top w:val="nil"/>
              <w:left w:val="nil"/>
              <w:bottom w:val="nil"/>
              <w:right w:val="nil"/>
            </w:tcBorders>
            <w:shd w:val="clear" w:color="auto" w:fill="auto"/>
            <w:noWrap/>
            <w:vAlign w:val="bottom"/>
            <w:hideMark/>
          </w:tcPr>
          <w:p w14:paraId="719A6761"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76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57 ως έχει   ΔΕΚΤΟ ΚΑΤΑ ΠΛΕΙΟΨΗΦΙΑ</w:t>
            </w:r>
          </w:p>
        </w:tc>
        <w:tc>
          <w:tcPr>
            <w:tcW w:w="1155" w:type="dxa"/>
            <w:tcBorders>
              <w:top w:val="nil"/>
              <w:left w:val="nil"/>
              <w:bottom w:val="nil"/>
              <w:right w:val="nil"/>
            </w:tcBorders>
            <w:shd w:val="clear" w:color="auto" w:fill="auto"/>
            <w:noWrap/>
            <w:vAlign w:val="bottom"/>
            <w:hideMark/>
          </w:tcPr>
          <w:p w14:paraId="719A6763" w14:textId="77777777" w:rsidR="00861B61" w:rsidRPr="005E63F2" w:rsidRDefault="00D70D60">
            <w:pPr>
              <w:spacing w:after="0"/>
              <w:rPr>
                <w:rFonts w:ascii="Calibri" w:eastAsia="Times New Roman" w:hAnsi="Calibri" w:cs="Calibri"/>
                <w:color w:val="000000"/>
                <w:sz w:val="22"/>
                <w:szCs w:val="22"/>
              </w:rPr>
            </w:pPr>
          </w:p>
        </w:tc>
      </w:tr>
      <w:tr w:rsidR="00E97792" w14:paraId="719A676C" w14:textId="77777777">
        <w:trPr>
          <w:trHeight w:val="300"/>
        </w:trPr>
        <w:tc>
          <w:tcPr>
            <w:tcW w:w="1344" w:type="dxa"/>
            <w:tcBorders>
              <w:top w:val="nil"/>
              <w:left w:val="nil"/>
              <w:bottom w:val="nil"/>
              <w:right w:val="nil"/>
            </w:tcBorders>
            <w:shd w:val="clear" w:color="auto" w:fill="auto"/>
            <w:noWrap/>
            <w:vAlign w:val="bottom"/>
            <w:hideMark/>
          </w:tcPr>
          <w:p w14:paraId="719A676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76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6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6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6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6B" w14:textId="77777777" w:rsidR="00861B61" w:rsidRPr="005E63F2" w:rsidRDefault="00D70D60">
            <w:pPr>
              <w:spacing w:after="0"/>
              <w:rPr>
                <w:rFonts w:ascii="Times New Roman" w:eastAsia="Times New Roman" w:hAnsi="Times New Roman" w:cs="Times New Roman"/>
                <w:sz w:val="20"/>
              </w:rPr>
            </w:pPr>
          </w:p>
        </w:tc>
      </w:tr>
      <w:tr w:rsidR="00E97792" w14:paraId="719A6774" w14:textId="77777777">
        <w:trPr>
          <w:trHeight w:val="300"/>
        </w:trPr>
        <w:tc>
          <w:tcPr>
            <w:tcW w:w="1344" w:type="dxa"/>
            <w:tcBorders>
              <w:top w:val="nil"/>
              <w:left w:val="nil"/>
              <w:bottom w:val="nil"/>
              <w:right w:val="nil"/>
            </w:tcBorders>
            <w:shd w:val="clear" w:color="auto" w:fill="auto"/>
            <w:noWrap/>
            <w:vAlign w:val="bottom"/>
            <w:hideMark/>
          </w:tcPr>
          <w:p w14:paraId="719A676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76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6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7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7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7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73" w14:textId="77777777" w:rsidR="00861B61" w:rsidRPr="005E63F2" w:rsidRDefault="00D70D60">
            <w:pPr>
              <w:spacing w:after="0"/>
              <w:rPr>
                <w:rFonts w:ascii="Times New Roman" w:eastAsia="Times New Roman" w:hAnsi="Times New Roman" w:cs="Times New Roman"/>
                <w:sz w:val="20"/>
              </w:rPr>
            </w:pPr>
          </w:p>
        </w:tc>
      </w:tr>
      <w:tr w:rsidR="00E97792" w14:paraId="719A677C" w14:textId="77777777">
        <w:trPr>
          <w:trHeight w:val="300"/>
        </w:trPr>
        <w:tc>
          <w:tcPr>
            <w:tcW w:w="1344" w:type="dxa"/>
            <w:tcBorders>
              <w:top w:val="nil"/>
              <w:left w:val="nil"/>
              <w:bottom w:val="nil"/>
              <w:right w:val="nil"/>
            </w:tcBorders>
            <w:shd w:val="clear" w:color="auto" w:fill="auto"/>
            <w:noWrap/>
            <w:vAlign w:val="bottom"/>
            <w:hideMark/>
          </w:tcPr>
          <w:p w14:paraId="719A677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77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7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7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7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7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7B" w14:textId="77777777" w:rsidR="00861B61" w:rsidRPr="005E63F2" w:rsidRDefault="00D70D60">
            <w:pPr>
              <w:spacing w:after="0"/>
              <w:rPr>
                <w:rFonts w:ascii="Times New Roman" w:eastAsia="Times New Roman" w:hAnsi="Times New Roman" w:cs="Times New Roman"/>
                <w:sz w:val="20"/>
              </w:rPr>
            </w:pPr>
          </w:p>
        </w:tc>
      </w:tr>
      <w:tr w:rsidR="00E97792" w14:paraId="719A6784" w14:textId="77777777">
        <w:trPr>
          <w:trHeight w:val="300"/>
        </w:trPr>
        <w:tc>
          <w:tcPr>
            <w:tcW w:w="1344" w:type="dxa"/>
            <w:tcBorders>
              <w:top w:val="nil"/>
              <w:left w:val="nil"/>
              <w:bottom w:val="nil"/>
              <w:right w:val="nil"/>
            </w:tcBorders>
            <w:shd w:val="clear" w:color="auto" w:fill="auto"/>
            <w:noWrap/>
            <w:vAlign w:val="bottom"/>
            <w:hideMark/>
          </w:tcPr>
          <w:p w14:paraId="719A677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77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7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8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8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83" w14:textId="77777777" w:rsidR="00861B61" w:rsidRPr="005E63F2" w:rsidRDefault="00D70D60">
            <w:pPr>
              <w:spacing w:after="0"/>
              <w:rPr>
                <w:rFonts w:ascii="Times New Roman" w:eastAsia="Times New Roman" w:hAnsi="Times New Roman" w:cs="Times New Roman"/>
                <w:sz w:val="20"/>
              </w:rPr>
            </w:pPr>
          </w:p>
        </w:tc>
      </w:tr>
      <w:tr w:rsidR="00E97792" w14:paraId="719A678C" w14:textId="77777777">
        <w:trPr>
          <w:trHeight w:val="300"/>
        </w:trPr>
        <w:tc>
          <w:tcPr>
            <w:tcW w:w="1344" w:type="dxa"/>
            <w:tcBorders>
              <w:top w:val="nil"/>
              <w:left w:val="nil"/>
              <w:bottom w:val="nil"/>
              <w:right w:val="nil"/>
            </w:tcBorders>
            <w:shd w:val="clear" w:color="auto" w:fill="auto"/>
            <w:noWrap/>
            <w:vAlign w:val="bottom"/>
            <w:hideMark/>
          </w:tcPr>
          <w:p w14:paraId="719A67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78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8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8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78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8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8B" w14:textId="77777777" w:rsidR="00861B61" w:rsidRPr="005E63F2" w:rsidRDefault="00D70D60">
            <w:pPr>
              <w:spacing w:after="0"/>
              <w:rPr>
                <w:rFonts w:ascii="Times New Roman" w:eastAsia="Times New Roman" w:hAnsi="Times New Roman" w:cs="Times New Roman"/>
                <w:sz w:val="20"/>
              </w:rPr>
            </w:pPr>
          </w:p>
        </w:tc>
      </w:tr>
      <w:tr w:rsidR="00E97792" w14:paraId="719A6794" w14:textId="77777777">
        <w:trPr>
          <w:trHeight w:val="300"/>
        </w:trPr>
        <w:tc>
          <w:tcPr>
            <w:tcW w:w="1344" w:type="dxa"/>
            <w:tcBorders>
              <w:top w:val="nil"/>
              <w:left w:val="nil"/>
              <w:bottom w:val="nil"/>
              <w:right w:val="nil"/>
            </w:tcBorders>
            <w:shd w:val="clear" w:color="auto" w:fill="auto"/>
            <w:noWrap/>
            <w:vAlign w:val="bottom"/>
            <w:hideMark/>
          </w:tcPr>
          <w:p w14:paraId="719A678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78E"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8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9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9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9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93" w14:textId="77777777" w:rsidR="00861B61" w:rsidRPr="005E63F2" w:rsidRDefault="00D70D60">
            <w:pPr>
              <w:spacing w:after="0"/>
              <w:rPr>
                <w:rFonts w:ascii="Times New Roman" w:eastAsia="Times New Roman" w:hAnsi="Times New Roman" w:cs="Times New Roman"/>
                <w:sz w:val="20"/>
              </w:rPr>
            </w:pPr>
          </w:p>
        </w:tc>
      </w:tr>
      <w:tr w:rsidR="00E97792" w14:paraId="719A679C" w14:textId="77777777">
        <w:trPr>
          <w:trHeight w:val="300"/>
        </w:trPr>
        <w:tc>
          <w:tcPr>
            <w:tcW w:w="1344" w:type="dxa"/>
            <w:tcBorders>
              <w:top w:val="nil"/>
              <w:left w:val="nil"/>
              <w:bottom w:val="nil"/>
              <w:right w:val="nil"/>
            </w:tcBorders>
            <w:shd w:val="clear" w:color="auto" w:fill="auto"/>
            <w:noWrap/>
            <w:vAlign w:val="bottom"/>
            <w:hideMark/>
          </w:tcPr>
          <w:p w14:paraId="719A67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796"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9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79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9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9B" w14:textId="77777777" w:rsidR="00861B61" w:rsidRPr="005E63F2" w:rsidRDefault="00D70D60">
            <w:pPr>
              <w:spacing w:after="0"/>
              <w:rPr>
                <w:rFonts w:ascii="Times New Roman" w:eastAsia="Times New Roman" w:hAnsi="Times New Roman" w:cs="Times New Roman"/>
                <w:sz w:val="20"/>
              </w:rPr>
            </w:pPr>
          </w:p>
        </w:tc>
      </w:tr>
      <w:tr w:rsidR="00E97792" w14:paraId="719A67A3" w14:textId="77777777">
        <w:trPr>
          <w:trHeight w:val="300"/>
        </w:trPr>
        <w:tc>
          <w:tcPr>
            <w:tcW w:w="3329" w:type="dxa"/>
            <w:gridSpan w:val="2"/>
            <w:tcBorders>
              <w:top w:val="nil"/>
              <w:left w:val="nil"/>
              <w:bottom w:val="nil"/>
              <w:right w:val="nil"/>
            </w:tcBorders>
            <w:shd w:val="clear" w:color="auto" w:fill="auto"/>
            <w:noWrap/>
            <w:vAlign w:val="bottom"/>
            <w:hideMark/>
          </w:tcPr>
          <w:p w14:paraId="719A67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79E"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79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A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A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A2" w14:textId="77777777" w:rsidR="00861B61" w:rsidRPr="005E63F2" w:rsidRDefault="00D70D60">
            <w:pPr>
              <w:spacing w:after="0"/>
              <w:rPr>
                <w:rFonts w:ascii="Times New Roman" w:eastAsia="Times New Roman" w:hAnsi="Times New Roman" w:cs="Times New Roman"/>
                <w:sz w:val="20"/>
              </w:rPr>
            </w:pPr>
          </w:p>
        </w:tc>
      </w:tr>
      <w:tr w:rsidR="00E97792" w14:paraId="719A67AB" w14:textId="77777777">
        <w:trPr>
          <w:trHeight w:val="300"/>
        </w:trPr>
        <w:tc>
          <w:tcPr>
            <w:tcW w:w="1344" w:type="dxa"/>
            <w:tcBorders>
              <w:top w:val="nil"/>
              <w:left w:val="nil"/>
              <w:bottom w:val="nil"/>
              <w:right w:val="nil"/>
            </w:tcBorders>
            <w:shd w:val="clear" w:color="auto" w:fill="auto"/>
            <w:noWrap/>
            <w:vAlign w:val="bottom"/>
            <w:hideMark/>
          </w:tcPr>
          <w:p w14:paraId="719A67A4"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7A5"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7A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A7"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7A8"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7A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AA" w14:textId="77777777" w:rsidR="00861B61" w:rsidRPr="005E63F2" w:rsidRDefault="00D70D60">
            <w:pPr>
              <w:spacing w:after="0"/>
              <w:rPr>
                <w:rFonts w:ascii="Times New Roman" w:eastAsia="Times New Roman" w:hAnsi="Times New Roman" w:cs="Times New Roman"/>
                <w:sz w:val="20"/>
              </w:rPr>
            </w:pPr>
          </w:p>
        </w:tc>
      </w:tr>
      <w:tr w:rsidR="00E97792" w14:paraId="719A67AF" w14:textId="77777777">
        <w:trPr>
          <w:trHeight w:val="300"/>
        </w:trPr>
        <w:tc>
          <w:tcPr>
            <w:tcW w:w="1344" w:type="dxa"/>
            <w:tcBorders>
              <w:top w:val="nil"/>
              <w:left w:val="nil"/>
              <w:bottom w:val="nil"/>
              <w:right w:val="nil"/>
            </w:tcBorders>
            <w:shd w:val="clear" w:color="auto" w:fill="auto"/>
            <w:noWrap/>
            <w:vAlign w:val="bottom"/>
            <w:hideMark/>
          </w:tcPr>
          <w:p w14:paraId="719A67AC"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7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58 ως </w:t>
            </w:r>
            <w:r w:rsidRPr="005E63F2">
              <w:rPr>
                <w:rFonts w:ascii="Calibri" w:eastAsia="Times New Roman" w:hAnsi="Calibri" w:cs="Calibri"/>
                <w:color w:val="000000"/>
                <w:sz w:val="22"/>
                <w:szCs w:val="22"/>
              </w:rPr>
              <w:t>έχει   ΔΕΚΤΟ ΚΑΤΑ ΠΛΕΙΟΨΗΦΙΑ</w:t>
            </w:r>
          </w:p>
        </w:tc>
        <w:tc>
          <w:tcPr>
            <w:tcW w:w="1155" w:type="dxa"/>
            <w:tcBorders>
              <w:top w:val="nil"/>
              <w:left w:val="nil"/>
              <w:bottom w:val="nil"/>
              <w:right w:val="nil"/>
            </w:tcBorders>
            <w:shd w:val="clear" w:color="auto" w:fill="auto"/>
            <w:noWrap/>
            <w:vAlign w:val="bottom"/>
            <w:hideMark/>
          </w:tcPr>
          <w:p w14:paraId="719A67AE" w14:textId="77777777" w:rsidR="00861B61" w:rsidRPr="005E63F2" w:rsidRDefault="00D70D60">
            <w:pPr>
              <w:spacing w:after="0"/>
              <w:rPr>
                <w:rFonts w:ascii="Calibri" w:eastAsia="Times New Roman" w:hAnsi="Calibri" w:cs="Calibri"/>
                <w:color w:val="000000"/>
                <w:sz w:val="22"/>
                <w:szCs w:val="22"/>
              </w:rPr>
            </w:pPr>
          </w:p>
        </w:tc>
      </w:tr>
      <w:tr w:rsidR="00E97792" w14:paraId="719A67B7" w14:textId="77777777">
        <w:trPr>
          <w:trHeight w:val="300"/>
        </w:trPr>
        <w:tc>
          <w:tcPr>
            <w:tcW w:w="1344" w:type="dxa"/>
            <w:tcBorders>
              <w:top w:val="nil"/>
              <w:left w:val="nil"/>
              <w:bottom w:val="nil"/>
              <w:right w:val="nil"/>
            </w:tcBorders>
            <w:shd w:val="clear" w:color="auto" w:fill="auto"/>
            <w:noWrap/>
            <w:vAlign w:val="bottom"/>
            <w:hideMark/>
          </w:tcPr>
          <w:p w14:paraId="719A67B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7B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B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B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B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B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B6" w14:textId="77777777" w:rsidR="00861B61" w:rsidRPr="005E63F2" w:rsidRDefault="00D70D60">
            <w:pPr>
              <w:spacing w:after="0"/>
              <w:rPr>
                <w:rFonts w:ascii="Times New Roman" w:eastAsia="Times New Roman" w:hAnsi="Times New Roman" w:cs="Times New Roman"/>
                <w:sz w:val="20"/>
              </w:rPr>
            </w:pPr>
          </w:p>
        </w:tc>
      </w:tr>
      <w:tr w:rsidR="00E97792" w14:paraId="719A67BF" w14:textId="77777777">
        <w:trPr>
          <w:trHeight w:val="300"/>
        </w:trPr>
        <w:tc>
          <w:tcPr>
            <w:tcW w:w="1344" w:type="dxa"/>
            <w:tcBorders>
              <w:top w:val="nil"/>
              <w:left w:val="nil"/>
              <w:bottom w:val="nil"/>
              <w:right w:val="nil"/>
            </w:tcBorders>
            <w:shd w:val="clear" w:color="auto" w:fill="auto"/>
            <w:noWrap/>
            <w:vAlign w:val="bottom"/>
            <w:hideMark/>
          </w:tcPr>
          <w:p w14:paraId="719A67B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7B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B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B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B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B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BE" w14:textId="77777777" w:rsidR="00861B61" w:rsidRPr="005E63F2" w:rsidRDefault="00D70D60">
            <w:pPr>
              <w:spacing w:after="0"/>
              <w:rPr>
                <w:rFonts w:ascii="Times New Roman" w:eastAsia="Times New Roman" w:hAnsi="Times New Roman" w:cs="Times New Roman"/>
                <w:sz w:val="20"/>
              </w:rPr>
            </w:pPr>
          </w:p>
        </w:tc>
      </w:tr>
      <w:tr w:rsidR="00E97792" w14:paraId="719A67C7" w14:textId="77777777">
        <w:trPr>
          <w:trHeight w:val="300"/>
        </w:trPr>
        <w:tc>
          <w:tcPr>
            <w:tcW w:w="1344" w:type="dxa"/>
            <w:tcBorders>
              <w:top w:val="nil"/>
              <w:left w:val="nil"/>
              <w:bottom w:val="nil"/>
              <w:right w:val="nil"/>
            </w:tcBorders>
            <w:shd w:val="clear" w:color="auto" w:fill="auto"/>
            <w:noWrap/>
            <w:vAlign w:val="bottom"/>
            <w:hideMark/>
          </w:tcPr>
          <w:p w14:paraId="719A67C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7C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C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C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C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C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C6" w14:textId="77777777" w:rsidR="00861B61" w:rsidRPr="005E63F2" w:rsidRDefault="00D70D60">
            <w:pPr>
              <w:spacing w:after="0"/>
              <w:rPr>
                <w:rFonts w:ascii="Times New Roman" w:eastAsia="Times New Roman" w:hAnsi="Times New Roman" w:cs="Times New Roman"/>
                <w:sz w:val="20"/>
              </w:rPr>
            </w:pPr>
          </w:p>
        </w:tc>
      </w:tr>
      <w:tr w:rsidR="00E97792" w14:paraId="719A67CF" w14:textId="77777777">
        <w:trPr>
          <w:trHeight w:val="300"/>
        </w:trPr>
        <w:tc>
          <w:tcPr>
            <w:tcW w:w="1344" w:type="dxa"/>
            <w:tcBorders>
              <w:top w:val="nil"/>
              <w:left w:val="nil"/>
              <w:bottom w:val="nil"/>
              <w:right w:val="nil"/>
            </w:tcBorders>
            <w:shd w:val="clear" w:color="auto" w:fill="auto"/>
            <w:noWrap/>
            <w:vAlign w:val="bottom"/>
            <w:hideMark/>
          </w:tcPr>
          <w:p w14:paraId="719A67C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7C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C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C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C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CE" w14:textId="77777777" w:rsidR="00861B61" w:rsidRPr="005E63F2" w:rsidRDefault="00D70D60">
            <w:pPr>
              <w:spacing w:after="0"/>
              <w:rPr>
                <w:rFonts w:ascii="Times New Roman" w:eastAsia="Times New Roman" w:hAnsi="Times New Roman" w:cs="Times New Roman"/>
                <w:sz w:val="20"/>
              </w:rPr>
            </w:pPr>
          </w:p>
        </w:tc>
      </w:tr>
      <w:tr w:rsidR="00E97792" w14:paraId="719A67D7" w14:textId="77777777">
        <w:trPr>
          <w:trHeight w:val="300"/>
        </w:trPr>
        <w:tc>
          <w:tcPr>
            <w:tcW w:w="1344" w:type="dxa"/>
            <w:tcBorders>
              <w:top w:val="nil"/>
              <w:left w:val="nil"/>
              <w:bottom w:val="nil"/>
              <w:right w:val="nil"/>
            </w:tcBorders>
            <w:shd w:val="clear" w:color="auto" w:fill="auto"/>
            <w:noWrap/>
            <w:vAlign w:val="bottom"/>
            <w:hideMark/>
          </w:tcPr>
          <w:p w14:paraId="719A67D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7D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D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D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D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D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D6" w14:textId="77777777" w:rsidR="00861B61" w:rsidRPr="005E63F2" w:rsidRDefault="00D70D60">
            <w:pPr>
              <w:spacing w:after="0"/>
              <w:rPr>
                <w:rFonts w:ascii="Times New Roman" w:eastAsia="Times New Roman" w:hAnsi="Times New Roman" w:cs="Times New Roman"/>
                <w:sz w:val="20"/>
              </w:rPr>
            </w:pPr>
          </w:p>
        </w:tc>
      </w:tr>
      <w:tr w:rsidR="00E97792" w14:paraId="719A67DF" w14:textId="77777777">
        <w:trPr>
          <w:trHeight w:val="300"/>
        </w:trPr>
        <w:tc>
          <w:tcPr>
            <w:tcW w:w="1344" w:type="dxa"/>
            <w:tcBorders>
              <w:top w:val="nil"/>
              <w:left w:val="nil"/>
              <w:bottom w:val="nil"/>
              <w:right w:val="nil"/>
            </w:tcBorders>
            <w:shd w:val="clear" w:color="auto" w:fill="auto"/>
            <w:noWrap/>
            <w:vAlign w:val="bottom"/>
            <w:hideMark/>
          </w:tcPr>
          <w:p w14:paraId="719A67D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7D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D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D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D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D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DE" w14:textId="77777777" w:rsidR="00861B61" w:rsidRPr="005E63F2" w:rsidRDefault="00D70D60">
            <w:pPr>
              <w:spacing w:after="0"/>
              <w:rPr>
                <w:rFonts w:ascii="Times New Roman" w:eastAsia="Times New Roman" w:hAnsi="Times New Roman" w:cs="Times New Roman"/>
                <w:sz w:val="20"/>
              </w:rPr>
            </w:pPr>
          </w:p>
        </w:tc>
      </w:tr>
      <w:tr w:rsidR="00E97792" w14:paraId="719A67E7" w14:textId="77777777">
        <w:trPr>
          <w:trHeight w:val="300"/>
        </w:trPr>
        <w:tc>
          <w:tcPr>
            <w:tcW w:w="1344" w:type="dxa"/>
            <w:tcBorders>
              <w:top w:val="nil"/>
              <w:left w:val="nil"/>
              <w:bottom w:val="nil"/>
              <w:right w:val="nil"/>
            </w:tcBorders>
            <w:shd w:val="clear" w:color="auto" w:fill="auto"/>
            <w:noWrap/>
            <w:vAlign w:val="bottom"/>
            <w:hideMark/>
          </w:tcPr>
          <w:p w14:paraId="719A67E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7E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E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E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7E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E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E6" w14:textId="77777777" w:rsidR="00861B61" w:rsidRPr="005E63F2" w:rsidRDefault="00D70D60">
            <w:pPr>
              <w:spacing w:after="0"/>
              <w:rPr>
                <w:rFonts w:ascii="Times New Roman" w:eastAsia="Times New Roman" w:hAnsi="Times New Roman" w:cs="Times New Roman"/>
                <w:sz w:val="20"/>
              </w:rPr>
            </w:pPr>
          </w:p>
        </w:tc>
      </w:tr>
      <w:tr w:rsidR="00E97792" w14:paraId="719A67EE" w14:textId="77777777">
        <w:trPr>
          <w:trHeight w:val="300"/>
        </w:trPr>
        <w:tc>
          <w:tcPr>
            <w:tcW w:w="3329" w:type="dxa"/>
            <w:gridSpan w:val="2"/>
            <w:tcBorders>
              <w:top w:val="nil"/>
              <w:left w:val="nil"/>
              <w:bottom w:val="nil"/>
              <w:right w:val="nil"/>
            </w:tcBorders>
            <w:shd w:val="clear" w:color="auto" w:fill="auto"/>
            <w:noWrap/>
            <w:vAlign w:val="bottom"/>
            <w:hideMark/>
          </w:tcPr>
          <w:p w14:paraId="719A67E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7E9"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7E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7E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7E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ED" w14:textId="77777777" w:rsidR="00861B61" w:rsidRPr="005E63F2" w:rsidRDefault="00D70D60">
            <w:pPr>
              <w:spacing w:after="0"/>
              <w:rPr>
                <w:rFonts w:ascii="Times New Roman" w:eastAsia="Times New Roman" w:hAnsi="Times New Roman" w:cs="Times New Roman"/>
                <w:sz w:val="20"/>
              </w:rPr>
            </w:pPr>
          </w:p>
        </w:tc>
      </w:tr>
      <w:tr w:rsidR="00E97792" w14:paraId="719A67F6" w14:textId="77777777">
        <w:trPr>
          <w:trHeight w:val="300"/>
        </w:trPr>
        <w:tc>
          <w:tcPr>
            <w:tcW w:w="1344" w:type="dxa"/>
            <w:tcBorders>
              <w:top w:val="nil"/>
              <w:left w:val="nil"/>
              <w:bottom w:val="nil"/>
              <w:right w:val="nil"/>
            </w:tcBorders>
            <w:shd w:val="clear" w:color="auto" w:fill="auto"/>
            <w:noWrap/>
            <w:vAlign w:val="bottom"/>
            <w:hideMark/>
          </w:tcPr>
          <w:p w14:paraId="719A67EF"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7F0"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7F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F2"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7F3"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7F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7F5" w14:textId="77777777" w:rsidR="00861B61" w:rsidRPr="005E63F2" w:rsidRDefault="00D70D60">
            <w:pPr>
              <w:spacing w:after="0"/>
              <w:rPr>
                <w:rFonts w:ascii="Times New Roman" w:eastAsia="Times New Roman" w:hAnsi="Times New Roman" w:cs="Times New Roman"/>
                <w:sz w:val="20"/>
              </w:rPr>
            </w:pPr>
          </w:p>
        </w:tc>
      </w:tr>
      <w:tr w:rsidR="00E97792" w14:paraId="719A67FA" w14:textId="77777777">
        <w:trPr>
          <w:trHeight w:val="300"/>
        </w:trPr>
        <w:tc>
          <w:tcPr>
            <w:tcW w:w="1344" w:type="dxa"/>
            <w:tcBorders>
              <w:top w:val="nil"/>
              <w:left w:val="nil"/>
              <w:bottom w:val="nil"/>
              <w:right w:val="nil"/>
            </w:tcBorders>
            <w:shd w:val="clear" w:color="auto" w:fill="auto"/>
            <w:noWrap/>
            <w:vAlign w:val="bottom"/>
            <w:hideMark/>
          </w:tcPr>
          <w:p w14:paraId="719A67F7"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7F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59 ως έχει   ΔΕΚΤΟ ΚΑΤΑ ΠΛΕΙΟΨΗΦΙΑ</w:t>
            </w:r>
          </w:p>
        </w:tc>
        <w:tc>
          <w:tcPr>
            <w:tcW w:w="1155" w:type="dxa"/>
            <w:tcBorders>
              <w:top w:val="nil"/>
              <w:left w:val="nil"/>
              <w:bottom w:val="nil"/>
              <w:right w:val="nil"/>
            </w:tcBorders>
            <w:shd w:val="clear" w:color="auto" w:fill="auto"/>
            <w:noWrap/>
            <w:vAlign w:val="bottom"/>
            <w:hideMark/>
          </w:tcPr>
          <w:p w14:paraId="719A67F9" w14:textId="77777777" w:rsidR="00861B61" w:rsidRPr="005E63F2" w:rsidRDefault="00D70D60">
            <w:pPr>
              <w:spacing w:after="0"/>
              <w:rPr>
                <w:rFonts w:ascii="Calibri" w:eastAsia="Times New Roman" w:hAnsi="Calibri" w:cs="Calibri"/>
                <w:color w:val="000000"/>
                <w:sz w:val="22"/>
                <w:szCs w:val="22"/>
              </w:rPr>
            </w:pPr>
          </w:p>
        </w:tc>
      </w:tr>
      <w:tr w:rsidR="00E97792" w14:paraId="719A6802" w14:textId="77777777">
        <w:trPr>
          <w:trHeight w:val="300"/>
        </w:trPr>
        <w:tc>
          <w:tcPr>
            <w:tcW w:w="1344" w:type="dxa"/>
            <w:tcBorders>
              <w:top w:val="nil"/>
              <w:left w:val="nil"/>
              <w:bottom w:val="nil"/>
              <w:right w:val="nil"/>
            </w:tcBorders>
            <w:shd w:val="clear" w:color="auto" w:fill="auto"/>
            <w:noWrap/>
            <w:vAlign w:val="bottom"/>
            <w:hideMark/>
          </w:tcPr>
          <w:p w14:paraId="719A67F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7F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7F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7F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7F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0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01" w14:textId="77777777" w:rsidR="00861B61" w:rsidRPr="005E63F2" w:rsidRDefault="00D70D60">
            <w:pPr>
              <w:spacing w:after="0"/>
              <w:rPr>
                <w:rFonts w:ascii="Times New Roman" w:eastAsia="Times New Roman" w:hAnsi="Times New Roman" w:cs="Times New Roman"/>
                <w:sz w:val="20"/>
              </w:rPr>
            </w:pPr>
          </w:p>
        </w:tc>
      </w:tr>
      <w:tr w:rsidR="00E97792" w14:paraId="719A680A" w14:textId="77777777">
        <w:trPr>
          <w:trHeight w:val="300"/>
        </w:trPr>
        <w:tc>
          <w:tcPr>
            <w:tcW w:w="1344" w:type="dxa"/>
            <w:tcBorders>
              <w:top w:val="nil"/>
              <w:left w:val="nil"/>
              <w:bottom w:val="nil"/>
              <w:right w:val="nil"/>
            </w:tcBorders>
            <w:shd w:val="clear" w:color="auto" w:fill="auto"/>
            <w:noWrap/>
            <w:vAlign w:val="bottom"/>
            <w:hideMark/>
          </w:tcPr>
          <w:p w14:paraId="719A680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80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0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0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80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0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09" w14:textId="77777777" w:rsidR="00861B61" w:rsidRPr="005E63F2" w:rsidRDefault="00D70D60">
            <w:pPr>
              <w:spacing w:after="0"/>
              <w:rPr>
                <w:rFonts w:ascii="Times New Roman" w:eastAsia="Times New Roman" w:hAnsi="Times New Roman" w:cs="Times New Roman"/>
                <w:sz w:val="20"/>
              </w:rPr>
            </w:pPr>
          </w:p>
        </w:tc>
      </w:tr>
      <w:tr w:rsidR="00E97792" w14:paraId="719A6812" w14:textId="77777777">
        <w:trPr>
          <w:trHeight w:val="300"/>
        </w:trPr>
        <w:tc>
          <w:tcPr>
            <w:tcW w:w="1344" w:type="dxa"/>
            <w:tcBorders>
              <w:top w:val="nil"/>
              <w:left w:val="nil"/>
              <w:bottom w:val="nil"/>
              <w:right w:val="nil"/>
            </w:tcBorders>
            <w:shd w:val="clear" w:color="auto" w:fill="auto"/>
            <w:noWrap/>
            <w:vAlign w:val="bottom"/>
            <w:hideMark/>
          </w:tcPr>
          <w:p w14:paraId="719A680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80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0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0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0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1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11" w14:textId="77777777" w:rsidR="00861B61" w:rsidRPr="005E63F2" w:rsidRDefault="00D70D60">
            <w:pPr>
              <w:spacing w:after="0"/>
              <w:rPr>
                <w:rFonts w:ascii="Times New Roman" w:eastAsia="Times New Roman" w:hAnsi="Times New Roman" w:cs="Times New Roman"/>
                <w:sz w:val="20"/>
              </w:rPr>
            </w:pPr>
          </w:p>
        </w:tc>
      </w:tr>
      <w:tr w:rsidR="00E97792" w14:paraId="719A681A" w14:textId="77777777">
        <w:trPr>
          <w:trHeight w:val="300"/>
        </w:trPr>
        <w:tc>
          <w:tcPr>
            <w:tcW w:w="1344" w:type="dxa"/>
            <w:tcBorders>
              <w:top w:val="nil"/>
              <w:left w:val="nil"/>
              <w:bottom w:val="nil"/>
              <w:right w:val="nil"/>
            </w:tcBorders>
            <w:shd w:val="clear" w:color="auto" w:fill="auto"/>
            <w:noWrap/>
            <w:vAlign w:val="bottom"/>
            <w:hideMark/>
          </w:tcPr>
          <w:p w14:paraId="719A681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81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1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1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1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19" w14:textId="77777777" w:rsidR="00861B61" w:rsidRPr="005E63F2" w:rsidRDefault="00D70D60">
            <w:pPr>
              <w:spacing w:after="0"/>
              <w:rPr>
                <w:rFonts w:ascii="Times New Roman" w:eastAsia="Times New Roman" w:hAnsi="Times New Roman" w:cs="Times New Roman"/>
                <w:sz w:val="20"/>
              </w:rPr>
            </w:pPr>
          </w:p>
        </w:tc>
      </w:tr>
      <w:tr w:rsidR="00E97792" w14:paraId="719A6822" w14:textId="77777777">
        <w:trPr>
          <w:trHeight w:val="300"/>
        </w:trPr>
        <w:tc>
          <w:tcPr>
            <w:tcW w:w="1344" w:type="dxa"/>
            <w:tcBorders>
              <w:top w:val="nil"/>
              <w:left w:val="nil"/>
              <w:bottom w:val="nil"/>
              <w:right w:val="nil"/>
            </w:tcBorders>
            <w:shd w:val="clear" w:color="auto" w:fill="auto"/>
            <w:noWrap/>
            <w:vAlign w:val="bottom"/>
            <w:hideMark/>
          </w:tcPr>
          <w:p w14:paraId="719A681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81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1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81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2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21" w14:textId="77777777" w:rsidR="00861B61" w:rsidRPr="005E63F2" w:rsidRDefault="00D70D60">
            <w:pPr>
              <w:spacing w:after="0"/>
              <w:rPr>
                <w:rFonts w:ascii="Times New Roman" w:eastAsia="Times New Roman" w:hAnsi="Times New Roman" w:cs="Times New Roman"/>
                <w:sz w:val="20"/>
              </w:rPr>
            </w:pPr>
          </w:p>
        </w:tc>
      </w:tr>
      <w:tr w:rsidR="00E97792" w14:paraId="719A682A" w14:textId="77777777">
        <w:trPr>
          <w:trHeight w:val="300"/>
        </w:trPr>
        <w:tc>
          <w:tcPr>
            <w:tcW w:w="1344" w:type="dxa"/>
            <w:tcBorders>
              <w:top w:val="nil"/>
              <w:left w:val="nil"/>
              <w:bottom w:val="nil"/>
              <w:right w:val="nil"/>
            </w:tcBorders>
            <w:shd w:val="clear" w:color="auto" w:fill="auto"/>
            <w:noWrap/>
            <w:vAlign w:val="bottom"/>
            <w:hideMark/>
          </w:tcPr>
          <w:p w14:paraId="719A682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824"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2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2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2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29" w14:textId="77777777" w:rsidR="00861B61" w:rsidRPr="005E63F2" w:rsidRDefault="00D70D60">
            <w:pPr>
              <w:spacing w:after="0"/>
              <w:rPr>
                <w:rFonts w:ascii="Times New Roman" w:eastAsia="Times New Roman" w:hAnsi="Times New Roman" w:cs="Times New Roman"/>
                <w:sz w:val="20"/>
              </w:rPr>
            </w:pPr>
          </w:p>
        </w:tc>
      </w:tr>
      <w:tr w:rsidR="00E97792" w14:paraId="719A6832" w14:textId="77777777">
        <w:trPr>
          <w:trHeight w:val="300"/>
        </w:trPr>
        <w:tc>
          <w:tcPr>
            <w:tcW w:w="1344" w:type="dxa"/>
            <w:tcBorders>
              <w:top w:val="nil"/>
              <w:left w:val="nil"/>
              <w:bottom w:val="nil"/>
              <w:right w:val="nil"/>
            </w:tcBorders>
            <w:shd w:val="clear" w:color="auto" w:fill="auto"/>
            <w:noWrap/>
            <w:vAlign w:val="bottom"/>
            <w:hideMark/>
          </w:tcPr>
          <w:p w14:paraId="719A682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82C"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2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2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3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31" w14:textId="77777777" w:rsidR="00861B61" w:rsidRPr="005E63F2" w:rsidRDefault="00D70D60">
            <w:pPr>
              <w:spacing w:after="0"/>
              <w:rPr>
                <w:rFonts w:ascii="Times New Roman" w:eastAsia="Times New Roman" w:hAnsi="Times New Roman" w:cs="Times New Roman"/>
                <w:sz w:val="20"/>
              </w:rPr>
            </w:pPr>
          </w:p>
        </w:tc>
      </w:tr>
      <w:tr w:rsidR="00E97792" w14:paraId="719A6839" w14:textId="77777777">
        <w:trPr>
          <w:trHeight w:val="300"/>
        </w:trPr>
        <w:tc>
          <w:tcPr>
            <w:tcW w:w="3329" w:type="dxa"/>
            <w:gridSpan w:val="2"/>
            <w:tcBorders>
              <w:top w:val="nil"/>
              <w:left w:val="nil"/>
              <w:bottom w:val="nil"/>
              <w:right w:val="nil"/>
            </w:tcBorders>
            <w:shd w:val="clear" w:color="auto" w:fill="auto"/>
            <w:noWrap/>
            <w:vAlign w:val="bottom"/>
            <w:hideMark/>
          </w:tcPr>
          <w:p w14:paraId="719A683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834"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83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3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3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38" w14:textId="77777777" w:rsidR="00861B61" w:rsidRPr="005E63F2" w:rsidRDefault="00D70D60">
            <w:pPr>
              <w:spacing w:after="0"/>
              <w:rPr>
                <w:rFonts w:ascii="Times New Roman" w:eastAsia="Times New Roman" w:hAnsi="Times New Roman" w:cs="Times New Roman"/>
                <w:sz w:val="20"/>
              </w:rPr>
            </w:pPr>
          </w:p>
        </w:tc>
      </w:tr>
      <w:tr w:rsidR="00E97792" w14:paraId="719A6841" w14:textId="77777777">
        <w:trPr>
          <w:trHeight w:val="300"/>
        </w:trPr>
        <w:tc>
          <w:tcPr>
            <w:tcW w:w="1344" w:type="dxa"/>
            <w:tcBorders>
              <w:top w:val="nil"/>
              <w:left w:val="nil"/>
              <w:bottom w:val="nil"/>
              <w:right w:val="nil"/>
            </w:tcBorders>
            <w:shd w:val="clear" w:color="auto" w:fill="auto"/>
            <w:noWrap/>
            <w:vAlign w:val="bottom"/>
            <w:hideMark/>
          </w:tcPr>
          <w:p w14:paraId="719A683A"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83B"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83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3D"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83E"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83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40" w14:textId="77777777" w:rsidR="00861B61" w:rsidRPr="005E63F2" w:rsidRDefault="00D70D60">
            <w:pPr>
              <w:spacing w:after="0"/>
              <w:rPr>
                <w:rFonts w:ascii="Times New Roman" w:eastAsia="Times New Roman" w:hAnsi="Times New Roman" w:cs="Times New Roman"/>
                <w:sz w:val="20"/>
              </w:rPr>
            </w:pPr>
          </w:p>
        </w:tc>
      </w:tr>
      <w:tr w:rsidR="00E97792" w14:paraId="719A6845" w14:textId="77777777">
        <w:trPr>
          <w:trHeight w:val="300"/>
        </w:trPr>
        <w:tc>
          <w:tcPr>
            <w:tcW w:w="1344" w:type="dxa"/>
            <w:tcBorders>
              <w:top w:val="nil"/>
              <w:left w:val="nil"/>
              <w:bottom w:val="nil"/>
              <w:right w:val="nil"/>
            </w:tcBorders>
            <w:shd w:val="clear" w:color="auto" w:fill="auto"/>
            <w:noWrap/>
            <w:vAlign w:val="bottom"/>
            <w:hideMark/>
          </w:tcPr>
          <w:p w14:paraId="719A6842"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84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60 ως έχει   ΔΕΚΤΟ ΚΑΤΑ ΠΛΕΙΟΨΗΦΙΑ</w:t>
            </w:r>
          </w:p>
        </w:tc>
        <w:tc>
          <w:tcPr>
            <w:tcW w:w="1155" w:type="dxa"/>
            <w:tcBorders>
              <w:top w:val="nil"/>
              <w:left w:val="nil"/>
              <w:bottom w:val="nil"/>
              <w:right w:val="nil"/>
            </w:tcBorders>
            <w:shd w:val="clear" w:color="auto" w:fill="auto"/>
            <w:noWrap/>
            <w:vAlign w:val="bottom"/>
            <w:hideMark/>
          </w:tcPr>
          <w:p w14:paraId="719A6844" w14:textId="77777777" w:rsidR="00861B61" w:rsidRPr="005E63F2" w:rsidRDefault="00D70D60">
            <w:pPr>
              <w:spacing w:after="0"/>
              <w:rPr>
                <w:rFonts w:ascii="Calibri" w:eastAsia="Times New Roman" w:hAnsi="Calibri" w:cs="Calibri"/>
                <w:color w:val="000000"/>
                <w:sz w:val="22"/>
                <w:szCs w:val="22"/>
              </w:rPr>
            </w:pPr>
          </w:p>
        </w:tc>
      </w:tr>
      <w:tr w:rsidR="00E97792" w14:paraId="719A684D" w14:textId="77777777">
        <w:trPr>
          <w:trHeight w:val="300"/>
        </w:trPr>
        <w:tc>
          <w:tcPr>
            <w:tcW w:w="1344" w:type="dxa"/>
            <w:tcBorders>
              <w:top w:val="nil"/>
              <w:left w:val="nil"/>
              <w:bottom w:val="nil"/>
              <w:right w:val="nil"/>
            </w:tcBorders>
            <w:shd w:val="clear" w:color="auto" w:fill="auto"/>
            <w:noWrap/>
            <w:vAlign w:val="bottom"/>
            <w:hideMark/>
          </w:tcPr>
          <w:p w14:paraId="719A684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84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4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4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4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4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4C" w14:textId="77777777" w:rsidR="00861B61" w:rsidRPr="005E63F2" w:rsidRDefault="00D70D60">
            <w:pPr>
              <w:spacing w:after="0"/>
              <w:rPr>
                <w:rFonts w:ascii="Times New Roman" w:eastAsia="Times New Roman" w:hAnsi="Times New Roman" w:cs="Times New Roman"/>
                <w:sz w:val="20"/>
              </w:rPr>
            </w:pPr>
          </w:p>
        </w:tc>
      </w:tr>
      <w:tr w:rsidR="00E97792" w14:paraId="719A6855" w14:textId="77777777">
        <w:trPr>
          <w:trHeight w:val="300"/>
        </w:trPr>
        <w:tc>
          <w:tcPr>
            <w:tcW w:w="1344" w:type="dxa"/>
            <w:tcBorders>
              <w:top w:val="nil"/>
              <w:left w:val="nil"/>
              <w:bottom w:val="nil"/>
              <w:right w:val="nil"/>
            </w:tcBorders>
            <w:shd w:val="clear" w:color="auto" w:fill="auto"/>
            <w:noWrap/>
            <w:vAlign w:val="bottom"/>
            <w:hideMark/>
          </w:tcPr>
          <w:p w14:paraId="719A684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84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5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5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85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5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54" w14:textId="77777777" w:rsidR="00861B61" w:rsidRPr="005E63F2" w:rsidRDefault="00D70D60">
            <w:pPr>
              <w:spacing w:after="0"/>
              <w:rPr>
                <w:rFonts w:ascii="Times New Roman" w:eastAsia="Times New Roman" w:hAnsi="Times New Roman" w:cs="Times New Roman"/>
                <w:sz w:val="20"/>
              </w:rPr>
            </w:pPr>
          </w:p>
        </w:tc>
      </w:tr>
      <w:tr w:rsidR="00E97792" w14:paraId="719A685D" w14:textId="77777777">
        <w:trPr>
          <w:trHeight w:val="300"/>
        </w:trPr>
        <w:tc>
          <w:tcPr>
            <w:tcW w:w="1344" w:type="dxa"/>
            <w:tcBorders>
              <w:top w:val="nil"/>
              <w:left w:val="nil"/>
              <w:bottom w:val="nil"/>
              <w:right w:val="nil"/>
            </w:tcBorders>
            <w:shd w:val="clear" w:color="auto" w:fill="auto"/>
            <w:noWrap/>
            <w:vAlign w:val="bottom"/>
            <w:hideMark/>
          </w:tcPr>
          <w:p w14:paraId="719A685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85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5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5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5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5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5C" w14:textId="77777777" w:rsidR="00861B61" w:rsidRPr="005E63F2" w:rsidRDefault="00D70D60">
            <w:pPr>
              <w:spacing w:after="0"/>
              <w:rPr>
                <w:rFonts w:ascii="Times New Roman" w:eastAsia="Times New Roman" w:hAnsi="Times New Roman" w:cs="Times New Roman"/>
                <w:sz w:val="20"/>
              </w:rPr>
            </w:pPr>
          </w:p>
        </w:tc>
      </w:tr>
      <w:tr w:rsidR="00E97792" w14:paraId="719A6865" w14:textId="77777777">
        <w:trPr>
          <w:trHeight w:val="300"/>
        </w:trPr>
        <w:tc>
          <w:tcPr>
            <w:tcW w:w="1344" w:type="dxa"/>
            <w:tcBorders>
              <w:top w:val="nil"/>
              <w:left w:val="nil"/>
              <w:bottom w:val="nil"/>
              <w:right w:val="nil"/>
            </w:tcBorders>
            <w:shd w:val="clear" w:color="auto" w:fill="auto"/>
            <w:noWrap/>
            <w:vAlign w:val="bottom"/>
            <w:hideMark/>
          </w:tcPr>
          <w:p w14:paraId="719A685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85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6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6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6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64" w14:textId="77777777" w:rsidR="00861B61" w:rsidRPr="005E63F2" w:rsidRDefault="00D70D60">
            <w:pPr>
              <w:spacing w:after="0"/>
              <w:rPr>
                <w:rFonts w:ascii="Times New Roman" w:eastAsia="Times New Roman" w:hAnsi="Times New Roman" w:cs="Times New Roman"/>
                <w:sz w:val="20"/>
              </w:rPr>
            </w:pPr>
          </w:p>
        </w:tc>
      </w:tr>
      <w:tr w:rsidR="00E97792" w14:paraId="719A686D" w14:textId="77777777">
        <w:trPr>
          <w:trHeight w:val="300"/>
        </w:trPr>
        <w:tc>
          <w:tcPr>
            <w:tcW w:w="1344" w:type="dxa"/>
            <w:tcBorders>
              <w:top w:val="nil"/>
              <w:left w:val="nil"/>
              <w:bottom w:val="nil"/>
              <w:right w:val="nil"/>
            </w:tcBorders>
            <w:shd w:val="clear" w:color="auto" w:fill="auto"/>
            <w:noWrap/>
            <w:vAlign w:val="bottom"/>
            <w:hideMark/>
          </w:tcPr>
          <w:p w14:paraId="719A68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86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6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6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86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6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6C" w14:textId="77777777" w:rsidR="00861B61" w:rsidRPr="005E63F2" w:rsidRDefault="00D70D60">
            <w:pPr>
              <w:spacing w:after="0"/>
              <w:rPr>
                <w:rFonts w:ascii="Times New Roman" w:eastAsia="Times New Roman" w:hAnsi="Times New Roman" w:cs="Times New Roman"/>
                <w:sz w:val="20"/>
              </w:rPr>
            </w:pPr>
          </w:p>
        </w:tc>
      </w:tr>
      <w:tr w:rsidR="00E97792" w14:paraId="719A6875" w14:textId="77777777">
        <w:trPr>
          <w:trHeight w:val="300"/>
        </w:trPr>
        <w:tc>
          <w:tcPr>
            <w:tcW w:w="1344" w:type="dxa"/>
            <w:tcBorders>
              <w:top w:val="nil"/>
              <w:left w:val="nil"/>
              <w:bottom w:val="nil"/>
              <w:right w:val="nil"/>
            </w:tcBorders>
            <w:shd w:val="clear" w:color="auto" w:fill="auto"/>
            <w:noWrap/>
            <w:vAlign w:val="bottom"/>
            <w:hideMark/>
          </w:tcPr>
          <w:p w14:paraId="719A686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86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7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7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7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7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74" w14:textId="77777777" w:rsidR="00861B61" w:rsidRPr="005E63F2" w:rsidRDefault="00D70D60">
            <w:pPr>
              <w:spacing w:after="0"/>
              <w:rPr>
                <w:rFonts w:ascii="Times New Roman" w:eastAsia="Times New Roman" w:hAnsi="Times New Roman" w:cs="Times New Roman"/>
                <w:sz w:val="20"/>
              </w:rPr>
            </w:pPr>
          </w:p>
        </w:tc>
      </w:tr>
      <w:tr w:rsidR="00E97792" w14:paraId="719A687D" w14:textId="77777777">
        <w:trPr>
          <w:trHeight w:val="300"/>
        </w:trPr>
        <w:tc>
          <w:tcPr>
            <w:tcW w:w="1344" w:type="dxa"/>
            <w:tcBorders>
              <w:top w:val="nil"/>
              <w:left w:val="nil"/>
              <w:bottom w:val="nil"/>
              <w:right w:val="nil"/>
            </w:tcBorders>
            <w:shd w:val="clear" w:color="auto" w:fill="auto"/>
            <w:noWrap/>
            <w:vAlign w:val="bottom"/>
            <w:hideMark/>
          </w:tcPr>
          <w:p w14:paraId="719A68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87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7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7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7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7C" w14:textId="77777777" w:rsidR="00861B61" w:rsidRPr="005E63F2" w:rsidRDefault="00D70D60">
            <w:pPr>
              <w:spacing w:after="0"/>
              <w:rPr>
                <w:rFonts w:ascii="Times New Roman" w:eastAsia="Times New Roman" w:hAnsi="Times New Roman" w:cs="Times New Roman"/>
                <w:sz w:val="20"/>
              </w:rPr>
            </w:pPr>
          </w:p>
        </w:tc>
      </w:tr>
      <w:tr w:rsidR="00E97792" w14:paraId="719A6884" w14:textId="77777777">
        <w:trPr>
          <w:trHeight w:val="300"/>
        </w:trPr>
        <w:tc>
          <w:tcPr>
            <w:tcW w:w="3329" w:type="dxa"/>
            <w:gridSpan w:val="2"/>
            <w:tcBorders>
              <w:top w:val="nil"/>
              <w:left w:val="nil"/>
              <w:bottom w:val="nil"/>
              <w:right w:val="nil"/>
            </w:tcBorders>
            <w:shd w:val="clear" w:color="auto" w:fill="auto"/>
            <w:noWrap/>
            <w:vAlign w:val="bottom"/>
            <w:hideMark/>
          </w:tcPr>
          <w:p w14:paraId="719A687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87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8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8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8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83" w14:textId="77777777" w:rsidR="00861B61" w:rsidRPr="005E63F2" w:rsidRDefault="00D70D60">
            <w:pPr>
              <w:spacing w:after="0"/>
              <w:rPr>
                <w:rFonts w:ascii="Times New Roman" w:eastAsia="Times New Roman" w:hAnsi="Times New Roman" w:cs="Times New Roman"/>
                <w:sz w:val="20"/>
              </w:rPr>
            </w:pPr>
          </w:p>
        </w:tc>
      </w:tr>
      <w:tr w:rsidR="00E97792" w14:paraId="719A688C" w14:textId="77777777">
        <w:trPr>
          <w:trHeight w:val="300"/>
        </w:trPr>
        <w:tc>
          <w:tcPr>
            <w:tcW w:w="1344" w:type="dxa"/>
            <w:tcBorders>
              <w:top w:val="nil"/>
              <w:left w:val="nil"/>
              <w:bottom w:val="nil"/>
              <w:right w:val="nil"/>
            </w:tcBorders>
            <w:shd w:val="clear" w:color="auto" w:fill="auto"/>
            <w:noWrap/>
            <w:vAlign w:val="bottom"/>
            <w:hideMark/>
          </w:tcPr>
          <w:p w14:paraId="719A688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88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88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8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88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88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8B" w14:textId="77777777" w:rsidR="00861B61" w:rsidRPr="005E63F2" w:rsidRDefault="00D70D60">
            <w:pPr>
              <w:spacing w:after="0"/>
              <w:rPr>
                <w:rFonts w:ascii="Times New Roman" w:eastAsia="Times New Roman" w:hAnsi="Times New Roman" w:cs="Times New Roman"/>
                <w:sz w:val="20"/>
              </w:rPr>
            </w:pPr>
          </w:p>
        </w:tc>
      </w:tr>
      <w:tr w:rsidR="00E97792" w14:paraId="719A6890" w14:textId="77777777">
        <w:trPr>
          <w:trHeight w:val="300"/>
        </w:trPr>
        <w:tc>
          <w:tcPr>
            <w:tcW w:w="1344" w:type="dxa"/>
            <w:tcBorders>
              <w:top w:val="nil"/>
              <w:left w:val="nil"/>
              <w:bottom w:val="nil"/>
              <w:right w:val="nil"/>
            </w:tcBorders>
            <w:shd w:val="clear" w:color="auto" w:fill="auto"/>
            <w:noWrap/>
            <w:vAlign w:val="bottom"/>
            <w:hideMark/>
          </w:tcPr>
          <w:p w14:paraId="719A688D"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88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61 ως έχει   ΔΕΚΤΟ ΚΑΤΑ ΠΛΕΙΟΨΗΦΙΑ</w:t>
            </w:r>
          </w:p>
        </w:tc>
        <w:tc>
          <w:tcPr>
            <w:tcW w:w="1155" w:type="dxa"/>
            <w:tcBorders>
              <w:top w:val="nil"/>
              <w:left w:val="nil"/>
              <w:bottom w:val="nil"/>
              <w:right w:val="nil"/>
            </w:tcBorders>
            <w:shd w:val="clear" w:color="auto" w:fill="auto"/>
            <w:noWrap/>
            <w:vAlign w:val="bottom"/>
            <w:hideMark/>
          </w:tcPr>
          <w:p w14:paraId="719A688F" w14:textId="77777777" w:rsidR="00861B61" w:rsidRPr="005E63F2" w:rsidRDefault="00D70D60">
            <w:pPr>
              <w:spacing w:after="0"/>
              <w:rPr>
                <w:rFonts w:ascii="Calibri" w:eastAsia="Times New Roman" w:hAnsi="Calibri" w:cs="Calibri"/>
                <w:color w:val="000000"/>
                <w:sz w:val="22"/>
                <w:szCs w:val="22"/>
              </w:rPr>
            </w:pPr>
          </w:p>
        </w:tc>
      </w:tr>
      <w:tr w:rsidR="00E97792" w14:paraId="719A6898" w14:textId="77777777">
        <w:trPr>
          <w:trHeight w:val="300"/>
        </w:trPr>
        <w:tc>
          <w:tcPr>
            <w:tcW w:w="1344" w:type="dxa"/>
            <w:tcBorders>
              <w:top w:val="nil"/>
              <w:left w:val="nil"/>
              <w:bottom w:val="nil"/>
              <w:right w:val="nil"/>
            </w:tcBorders>
            <w:shd w:val="clear" w:color="auto" w:fill="auto"/>
            <w:noWrap/>
            <w:vAlign w:val="bottom"/>
            <w:hideMark/>
          </w:tcPr>
          <w:p w14:paraId="719A689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89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9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9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9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9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97" w14:textId="77777777" w:rsidR="00861B61" w:rsidRPr="005E63F2" w:rsidRDefault="00D70D60">
            <w:pPr>
              <w:spacing w:after="0"/>
              <w:rPr>
                <w:rFonts w:ascii="Times New Roman" w:eastAsia="Times New Roman" w:hAnsi="Times New Roman" w:cs="Times New Roman"/>
                <w:sz w:val="20"/>
              </w:rPr>
            </w:pPr>
          </w:p>
        </w:tc>
      </w:tr>
      <w:tr w:rsidR="00E97792" w14:paraId="719A68A0" w14:textId="77777777">
        <w:trPr>
          <w:trHeight w:val="300"/>
        </w:trPr>
        <w:tc>
          <w:tcPr>
            <w:tcW w:w="1344" w:type="dxa"/>
            <w:tcBorders>
              <w:top w:val="nil"/>
              <w:left w:val="nil"/>
              <w:bottom w:val="nil"/>
              <w:right w:val="nil"/>
            </w:tcBorders>
            <w:shd w:val="clear" w:color="auto" w:fill="auto"/>
            <w:noWrap/>
            <w:vAlign w:val="bottom"/>
            <w:hideMark/>
          </w:tcPr>
          <w:p w14:paraId="719A689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89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9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9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9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9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9F" w14:textId="77777777" w:rsidR="00861B61" w:rsidRPr="005E63F2" w:rsidRDefault="00D70D60">
            <w:pPr>
              <w:spacing w:after="0"/>
              <w:rPr>
                <w:rFonts w:ascii="Times New Roman" w:eastAsia="Times New Roman" w:hAnsi="Times New Roman" w:cs="Times New Roman"/>
                <w:sz w:val="20"/>
              </w:rPr>
            </w:pPr>
          </w:p>
        </w:tc>
      </w:tr>
      <w:tr w:rsidR="00E97792" w14:paraId="719A68A8" w14:textId="77777777">
        <w:trPr>
          <w:trHeight w:val="300"/>
        </w:trPr>
        <w:tc>
          <w:tcPr>
            <w:tcW w:w="1344" w:type="dxa"/>
            <w:tcBorders>
              <w:top w:val="nil"/>
              <w:left w:val="nil"/>
              <w:bottom w:val="nil"/>
              <w:right w:val="nil"/>
            </w:tcBorders>
            <w:shd w:val="clear" w:color="auto" w:fill="auto"/>
            <w:noWrap/>
            <w:vAlign w:val="bottom"/>
            <w:hideMark/>
          </w:tcPr>
          <w:p w14:paraId="719A68A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8A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A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A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A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A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A7" w14:textId="77777777" w:rsidR="00861B61" w:rsidRPr="005E63F2" w:rsidRDefault="00D70D60">
            <w:pPr>
              <w:spacing w:after="0"/>
              <w:rPr>
                <w:rFonts w:ascii="Times New Roman" w:eastAsia="Times New Roman" w:hAnsi="Times New Roman" w:cs="Times New Roman"/>
                <w:sz w:val="20"/>
              </w:rPr>
            </w:pPr>
          </w:p>
        </w:tc>
      </w:tr>
      <w:tr w:rsidR="00E97792" w14:paraId="719A68B0" w14:textId="77777777">
        <w:trPr>
          <w:trHeight w:val="300"/>
        </w:trPr>
        <w:tc>
          <w:tcPr>
            <w:tcW w:w="1344" w:type="dxa"/>
            <w:tcBorders>
              <w:top w:val="nil"/>
              <w:left w:val="nil"/>
              <w:bottom w:val="nil"/>
              <w:right w:val="nil"/>
            </w:tcBorders>
            <w:shd w:val="clear" w:color="auto" w:fill="auto"/>
            <w:noWrap/>
            <w:vAlign w:val="bottom"/>
            <w:hideMark/>
          </w:tcPr>
          <w:p w14:paraId="719A68A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8A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A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A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A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AF" w14:textId="77777777" w:rsidR="00861B61" w:rsidRPr="005E63F2" w:rsidRDefault="00D70D60">
            <w:pPr>
              <w:spacing w:after="0"/>
              <w:rPr>
                <w:rFonts w:ascii="Times New Roman" w:eastAsia="Times New Roman" w:hAnsi="Times New Roman" w:cs="Times New Roman"/>
                <w:sz w:val="20"/>
              </w:rPr>
            </w:pPr>
          </w:p>
        </w:tc>
      </w:tr>
      <w:tr w:rsidR="00E97792" w14:paraId="719A68B8" w14:textId="77777777">
        <w:trPr>
          <w:trHeight w:val="300"/>
        </w:trPr>
        <w:tc>
          <w:tcPr>
            <w:tcW w:w="1344" w:type="dxa"/>
            <w:tcBorders>
              <w:top w:val="nil"/>
              <w:left w:val="nil"/>
              <w:bottom w:val="nil"/>
              <w:right w:val="nil"/>
            </w:tcBorders>
            <w:shd w:val="clear" w:color="auto" w:fill="auto"/>
            <w:noWrap/>
            <w:vAlign w:val="bottom"/>
            <w:hideMark/>
          </w:tcPr>
          <w:p w14:paraId="719A68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8B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B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B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8B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B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B7" w14:textId="77777777" w:rsidR="00861B61" w:rsidRPr="005E63F2" w:rsidRDefault="00D70D60">
            <w:pPr>
              <w:spacing w:after="0"/>
              <w:rPr>
                <w:rFonts w:ascii="Times New Roman" w:eastAsia="Times New Roman" w:hAnsi="Times New Roman" w:cs="Times New Roman"/>
                <w:sz w:val="20"/>
              </w:rPr>
            </w:pPr>
          </w:p>
        </w:tc>
      </w:tr>
      <w:tr w:rsidR="00E97792" w14:paraId="719A68C0" w14:textId="77777777">
        <w:trPr>
          <w:trHeight w:val="300"/>
        </w:trPr>
        <w:tc>
          <w:tcPr>
            <w:tcW w:w="1344" w:type="dxa"/>
            <w:tcBorders>
              <w:top w:val="nil"/>
              <w:left w:val="nil"/>
              <w:bottom w:val="nil"/>
              <w:right w:val="nil"/>
            </w:tcBorders>
            <w:shd w:val="clear" w:color="auto" w:fill="auto"/>
            <w:noWrap/>
            <w:vAlign w:val="bottom"/>
            <w:hideMark/>
          </w:tcPr>
          <w:p w14:paraId="719A68B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8B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B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B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B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BF" w14:textId="77777777" w:rsidR="00861B61" w:rsidRPr="005E63F2" w:rsidRDefault="00D70D60">
            <w:pPr>
              <w:spacing w:after="0"/>
              <w:rPr>
                <w:rFonts w:ascii="Times New Roman" w:eastAsia="Times New Roman" w:hAnsi="Times New Roman" w:cs="Times New Roman"/>
                <w:sz w:val="20"/>
              </w:rPr>
            </w:pPr>
          </w:p>
        </w:tc>
      </w:tr>
      <w:tr w:rsidR="00E97792" w14:paraId="719A68C8" w14:textId="77777777">
        <w:trPr>
          <w:trHeight w:val="300"/>
        </w:trPr>
        <w:tc>
          <w:tcPr>
            <w:tcW w:w="1344" w:type="dxa"/>
            <w:tcBorders>
              <w:top w:val="nil"/>
              <w:left w:val="nil"/>
              <w:bottom w:val="nil"/>
              <w:right w:val="nil"/>
            </w:tcBorders>
            <w:shd w:val="clear" w:color="auto" w:fill="auto"/>
            <w:noWrap/>
            <w:vAlign w:val="bottom"/>
            <w:hideMark/>
          </w:tcPr>
          <w:p w14:paraId="719A68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8C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C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C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C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C7" w14:textId="77777777" w:rsidR="00861B61" w:rsidRPr="005E63F2" w:rsidRDefault="00D70D60">
            <w:pPr>
              <w:spacing w:after="0"/>
              <w:rPr>
                <w:rFonts w:ascii="Times New Roman" w:eastAsia="Times New Roman" w:hAnsi="Times New Roman" w:cs="Times New Roman"/>
                <w:sz w:val="20"/>
              </w:rPr>
            </w:pPr>
          </w:p>
        </w:tc>
      </w:tr>
      <w:tr w:rsidR="00E97792" w14:paraId="719A68CF" w14:textId="77777777">
        <w:trPr>
          <w:trHeight w:val="300"/>
        </w:trPr>
        <w:tc>
          <w:tcPr>
            <w:tcW w:w="3329" w:type="dxa"/>
            <w:gridSpan w:val="2"/>
            <w:tcBorders>
              <w:top w:val="nil"/>
              <w:left w:val="nil"/>
              <w:bottom w:val="nil"/>
              <w:right w:val="nil"/>
            </w:tcBorders>
            <w:shd w:val="clear" w:color="auto" w:fill="auto"/>
            <w:noWrap/>
            <w:vAlign w:val="bottom"/>
            <w:hideMark/>
          </w:tcPr>
          <w:p w14:paraId="719A68C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8CA"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8C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C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C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CE" w14:textId="77777777" w:rsidR="00861B61" w:rsidRPr="005E63F2" w:rsidRDefault="00D70D60">
            <w:pPr>
              <w:spacing w:after="0"/>
              <w:rPr>
                <w:rFonts w:ascii="Times New Roman" w:eastAsia="Times New Roman" w:hAnsi="Times New Roman" w:cs="Times New Roman"/>
                <w:sz w:val="20"/>
              </w:rPr>
            </w:pPr>
          </w:p>
        </w:tc>
      </w:tr>
      <w:tr w:rsidR="00E97792" w14:paraId="719A68D7" w14:textId="77777777">
        <w:trPr>
          <w:trHeight w:val="300"/>
        </w:trPr>
        <w:tc>
          <w:tcPr>
            <w:tcW w:w="1344" w:type="dxa"/>
            <w:tcBorders>
              <w:top w:val="nil"/>
              <w:left w:val="nil"/>
              <w:bottom w:val="nil"/>
              <w:right w:val="nil"/>
            </w:tcBorders>
            <w:shd w:val="clear" w:color="auto" w:fill="auto"/>
            <w:noWrap/>
            <w:vAlign w:val="bottom"/>
            <w:hideMark/>
          </w:tcPr>
          <w:p w14:paraId="719A68D0"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8D1"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8D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D3"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8D4"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8D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D6" w14:textId="77777777" w:rsidR="00861B61" w:rsidRPr="005E63F2" w:rsidRDefault="00D70D60">
            <w:pPr>
              <w:spacing w:after="0"/>
              <w:rPr>
                <w:rFonts w:ascii="Times New Roman" w:eastAsia="Times New Roman" w:hAnsi="Times New Roman" w:cs="Times New Roman"/>
                <w:sz w:val="20"/>
              </w:rPr>
            </w:pPr>
          </w:p>
        </w:tc>
      </w:tr>
      <w:tr w:rsidR="00E97792" w14:paraId="719A68DB" w14:textId="77777777">
        <w:trPr>
          <w:trHeight w:val="300"/>
        </w:trPr>
        <w:tc>
          <w:tcPr>
            <w:tcW w:w="1344" w:type="dxa"/>
            <w:tcBorders>
              <w:top w:val="nil"/>
              <w:left w:val="nil"/>
              <w:bottom w:val="nil"/>
              <w:right w:val="nil"/>
            </w:tcBorders>
            <w:shd w:val="clear" w:color="auto" w:fill="auto"/>
            <w:noWrap/>
            <w:vAlign w:val="bottom"/>
            <w:hideMark/>
          </w:tcPr>
          <w:p w14:paraId="719A68D8"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8D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Άρθρο 62 ως </w:t>
            </w:r>
            <w:r w:rsidRPr="005E63F2">
              <w:rPr>
                <w:rFonts w:ascii="Calibri" w:eastAsia="Times New Roman" w:hAnsi="Calibri" w:cs="Calibri"/>
                <w:color w:val="000000"/>
                <w:sz w:val="22"/>
                <w:szCs w:val="22"/>
              </w:rPr>
              <w:t>έχει   ΔΕΚΤΟ ΚΑΤΑ ΠΛΕΙΟΨΗΦΙΑ</w:t>
            </w:r>
          </w:p>
        </w:tc>
        <w:tc>
          <w:tcPr>
            <w:tcW w:w="1155" w:type="dxa"/>
            <w:tcBorders>
              <w:top w:val="nil"/>
              <w:left w:val="nil"/>
              <w:bottom w:val="nil"/>
              <w:right w:val="nil"/>
            </w:tcBorders>
            <w:shd w:val="clear" w:color="auto" w:fill="auto"/>
            <w:noWrap/>
            <w:vAlign w:val="bottom"/>
            <w:hideMark/>
          </w:tcPr>
          <w:p w14:paraId="719A68DA" w14:textId="77777777" w:rsidR="00861B61" w:rsidRPr="005E63F2" w:rsidRDefault="00D70D60">
            <w:pPr>
              <w:spacing w:after="0"/>
              <w:rPr>
                <w:rFonts w:ascii="Calibri" w:eastAsia="Times New Roman" w:hAnsi="Calibri" w:cs="Calibri"/>
                <w:color w:val="000000"/>
                <w:sz w:val="22"/>
                <w:szCs w:val="22"/>
              </w:rPr>
            </w:pPr>
          </w:p>
        </w:tc>
      </w:tr>
      <w:tr w:rsidR="00E97792" w14:paraId="719A68E3" w14:textId="77777777">
        <w:trPr>
          <w:trHeight w:val="300"/>
        </w:trPr>
        <w:tc>
          <w:tcPr>
            <w:tcW w:w="1344" w:type="dxa"/>
            <w:tcBorders>
              <w:top w:val="nil"/>
              <w:left w:val="nil"/>
              <w:bottom w:val="nil"/>
              <w:right w:val="nil"/>
            </w:tcBorders>
            <w:shd w:val="clear" w:color="auto" w:fill="auto"/>
            <w:noWrap/>
            <w:vAlign w:val="bottom"/>
            <w:hideMark/>
          </w:tcPr>
          <w:p w14:paraId="719A68D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8D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D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D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E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E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E2" w14:textId="77777777" w:rsidR="00861B61" w:rsidRPr="005E63F2" w:rsidRDefault="00D70D60">
            <w:pPr>
              <w:spacing w:after="0"/>
              <w:rPr>
                <w:rFonts w:ascii="Times New Roman" w:eastAsia="Times New Roman" w:hAnsi="Times New Roman" w:cs="Times New Roman"/>
                <w:sz w:val="20"/>
              </w:rPr>
            </w:pPr>
          </w:p>
        </w:tc>
      </w:tr>
      <w:tr w:rsidR="00E97792" w14:paraId="719A68EB" w14:textId="77777777">
        <w:trPr>
          <w:trHeight w:val="300"/>
        </w:trPr>
        <w:tc>
          <w:tcPr>
            <w:tcW w:w="1344" w:type="dxa"/>
            <w:tcBorders>
              <w:top w:val="nil"/>
              <w:left w:val="nil"/>
              <w:bottom w:val="nil"/>
              <w:right w:val="nil"/>
            </w:tcBorders>
            <w:shd w:val="clear" w:color="auto" w:fill="auto"/>
            <w:noWrap/>
            <w:vAlign w:val="bottom"/>
            <w:hideMark/>
          </w:tcPr>
          <w:p w14:paraId="719A68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8E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E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E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E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EA" w14:textId="77777777" w:rsidR="00861B61" w:rsidRPr="005E63F2" w:rsidRDefault="00D70D60">
            <w:pPr>
              <w:spacing w:after="0"/>
              <w:rPr>
                <w:rFonts w:ascii="Times New Roman" w:eastAsia="Times New Roman" w:hAnsi="Times New Roman" w:cs="Times New Roman"/>
                <w:sz w:val="20"/>
              </w:rPr>
            </w:pPr>
          </w:p>
        </w:tc>
      </w:tr>
      <w:tr w:rsidR="00E97792" w14:paraId="719A68F3" w14:textId="77777777">
        <w:trPr>
          <w:trHeight w:val="300"/>
        </w:trPr>
        <w:tc>
          <w:tcPr>
            <w:tcW w:w="1344" w:type="dxa"/>
            <w:tcBorders>
              <w:top w:val="nil"/>
              <w:left w:val="nil"/>
              <w:bottom w:val="nil"/>
              <w:right w:val="nil"/>
            </w:tcBorders>
            <w:shd w:val="clear" w:color="auto" w:fill="auto"/>
            <w:noWrap/>
            <w:vAlign w:val="bottom"/>
            <w:hideMark/>
          </w:tcPr>
          <w:p w14:paraId="719A68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8E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E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8F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F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F2" w14:textId="77777777" w:rsidR="00861B61" w:rsidRPr="005E63F2" w:rsidRDefault="00D70D60">
            <w:pPr>
              <w:spacing w:after="0"/>
              <w:rPr>
                <w:rFonts w:ascii="Times New Roman" w:eastAsia="Times New Roman" w:hAnsi="Times New Roman" w:cs="Times New Roman"/>
                <w:sz w:val="20"/>
              </w:rPr>
            </w:pPr>
          </w:p>
        </w:tc>
      </w:tr>
      <w:tr w:rsidR="00E97792" w14:paraId="719A68FB" w14:textId="77777777">
        <w:trPr>
          <w:trHeight w:val="300"/>
        </w:trPr>
        <w:tc>
          <w:tcPr>
            <w:tcW w:w="1344" w:type="dxa"/>
            <w:tcBorders>
              <w:top w:val="nil"/>
              <w:left w:val="nil"/>
              <w:bottom w:val="nil"/>
              <w:right w:val="nil"/>
            </w:tcBorders>
            <w:shd w:val="clear" w:color="auto" w:fill="auto"/>
            <w:noWrap/>
            <w:vAlign w:val="bottom"/>
            <w:hideMark/>
          </w:tcPr>
          <w:p w14:paraId="719A68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8F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F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8F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8F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8FA" w14:textId="77777777" w:rsidR="00861B61" w:rsidRPr="005E63F2" w:rsidRDefault="00D70D60">
            <w:pPr>
              <w:spacing w:after="0"/>
              <w:rPr>
                <w:rFonts w:ascii="Times New Roman" w:eastAsia="Times New Roman" w:hAnsi="Times New Roman" w:cs="Times New Roman"/>
                <w:sz w:val="20"/>
              </w:rPr>
            </w:pPr>
          </w:p>
        </w:tc>
      </w:tr>
      <w:tr w:rsidR="00E97792" w14:paraId="719A6903" w14:textId="77777777">
        <w:trPr>
          <w:trHeight w:val="300"/>
        </w:trPr>
        <w:tc>
          <w:tcPr>
            <w:tcW w:w="1344" w:type="dxa"/>
            <w:tcBorders>
              <w:top w:val="nil"/>
              <w:left w:val="nil"/>
              <w:bottom w:val="nil"/>
              <w:right w:val="nil"/>
            </w:tcBorders>
            <w:shd w:val="clear" w:color="auto" w:fill="auto"/>
            <w:noWrap/>
            <w:vAlign w:val="bottom"/>
            <w:hideMark/>
          </w:tcPr>
          <w:p w14:paraId="719A68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8F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8F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8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0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0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02" w14:textId="77777777" w:rsidR="00861B61" w:rsidRPr="005E63F2" w:rsidRDefault="00D70D60">
            <w:pPr>
              <w:spacing w:after="0"/>
              <w:rPr>
                <w:rFonts w:ascii="Times New Roman" w:eastAsia="Times New Roman" w:hAnsi="Times New Roman" w:cs="Times New Roman"/>
                <w:sz w:val="20"/>
              </w:rPr>
            </w:pPr>
          </w:p>
        </w:tc>
      </w:tr>
      <w:tr w:rsidR="00E97792" w14:paraId="719A690B" w14:textId="77777777">
        <w:trPr>
          <w:trHeight w:val="300"/>
        </w:trPr>
        <w:tc>
          <w:tcPr>
            <w:tcW w:w="1344" w:type="dxa"/>
            <w:tcBorders>
              <w:top w:val="nil"/>
              <w:left w:val="nil"/>
              <w:bottom w:val="nil"/>
              <w:right w:val="nil"/>
            </w:tcBorders>
            <w:shd w:val="clear" w:color="auto" w:fill="auto"/>
            <w:noWrap/>
            <w:vAlign w:val="bottom"/>
            <w:hideMark/>
          </w:tcPr>
          <w:p w14:paraId="719A69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90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0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0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0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0A" w14:textId="77777777" w:rsidR="00861B61" w:rsidRPr="005E63F2" w:rsidRDefault="00D70D60">
            <w:pPr>
              <w:spacing w:after="0"/>
              <w:rPr>
                <w:rFonts w:ascii="Times New Roman" w:eastAsia="Times New Roman" w:hAnsi="Times New Roman" w:cs="Times New Roman"/>
                <w:sz w:val="20"/>
              </w:rPr>
            </w:pPr>
          </w:p>
        </w:tc>
      </w:tr>
      <w:tr w:rsidR="00E97792" w14:paraId="719A6913" w14:textId="77777777">
        <w:trPr>
          <w:trHeight w:val="300"/>
        </w:trPr>
        <w:tc>
          <w:tcPr>
            <w:tcW w:w="1344" w:type="dxa"/>
            <w:tcBorders>
              <w:top w:val="nil"/>
              <w:left w:val="nil"/>
              <w:bottom w:val="nil"/>
              <w:right w:val="nil"/>
            </w:tcBorders>
            <w:shd w:val="clear" w:color="auto" w:fill="auto"/>
            <w:noWrap/>
            <w:vAlign w:val="bottom"/>
            <w:hideMark/>
          </w:tcPr>
          <w:p w14:paraId="719A69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90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12" w14:textId="77777777" w:rsidR="00861B61" w:rsidRPr="005E63F2" w:rsidRDefault="00D70D60">
            <w:pPr>
              <w:spacing w:after="0"/>
              <w:rPr>
                <w:rFonts w:ascii="Times New Roman" w:eastAsia="Times New Roman" w:hAnsi="Times New Roman" w:cs="Times New Roman"/>
                <w:sz w:val="20"/>
              </w:rPr>
            </w:pPr>
          </w:p>
        </w:tc>
      </w:tr>
      <w:tr w:rsidR="00E97792" w14:paraId="719A691A" w14:textId="77777777">
        <w:trPr>
          <w:trHeight w:val="300"/>
        </w:trPr>
        <w:tc>
          <w:tcPr>
            <w:tcW w:w="3329" w:type="dxa"/>
            <w:gridSpan w:val="2"/>
            <w:tcBorders>
              <w:top w:val="nil"/>
              <w:left w:val="nil"/>
              <w:bottom w:val="nil"/>
              <w:right w:val="nil"/>
            </w:tcBorders>
            <w:shd w:val="clear" w:color="auto" w:fill="auto"/>
            <w:noWrap/>
            <w:vAlign w:val="bottom"/>
            <w:hideMark/>
          </w:tcPr>
          <w:p w14:paraId="719A69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91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9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1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1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19" w14:textId="77777777" w:rsidR="00861B61" w:rsidRPr="005E63F2" w:rsidRDefault="00D70D60">
            <w:pPr>
              <w:spacing w:after="0"/>
              <w:rPr>
                <w:rFonts w:ascii="Times New Roman" w:eastAsia="Times New Roman" w:hAnsi="Times New Roman" w:cs="Times New Roman"/>
                <w:sz w:val="20"/>
              </w:rPr>
            </w:pPr>
          </w:p>
        </w:tc>
      </w:tr>
      <w:tr w:rsidR="00E97792" w14:paraId="719A6922" w14:textId="77777777">
        <w:trPr>
          <w:trHeight w:val="300"/>
        </w:trPr>
        <w:tc>
          <w:tcPr>
            <w:tcW w:w="1344" w:type="dxa"/>
            <w:tcBorders>
              <w:top w:val="nil"/>
              <w:left w:val="nil"/>
              <w:bottom w:val="nil"/>
              <w:right w:val="nil"/>
            </w:tcBorders>
            <w:shd w:val="clear" w:color="auto" w:fill="auto"/>
            <w:noWrap/>
            <w:vAlign w:val="bottom"/>
            <w:hideMark/>
          </w:tcPr>
          <w:p w14:paraId="719A691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91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91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1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91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92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21" w14:textId="77777777" w:rsidR="00861B61" w:rsidRPr="005E63F2" w:rsidRDefault="00D70D60">
            <w:pPr>
              <w:spacing w:after="0"/>
              <w:rPr>
                <w:rFonts w:ascii="Times New Roman" w:eastAsia="Times New Roman" w:hAnsi="Times New Roman" w:cs="Times New Roman"/>
                <w:sz w:val="20"/>
              </w:rPr>
            </w:pPr>
          </w:p>
        </w:tc>
      </w:tr>
      <w:tr w:rsidR="00E97792" w14:paraId="719A6926" w14:textId="77777777">
        <w:trPr>
          <w:trHeight w:val="300"/>
        </w:trPr>
        <w:tc>
          <w:tcPr>
            <w:tcW w:w="1344" w:type="dxa"/>
            <w:tcBorders>
              <w:top w:val="nil"/>
              <w:left w:val="nil"/>
              <w:bottom w:val="nil"/>
              <w:right w:val="nil"/>
            </w:tcBorders>
            <w:shd w:val="clear" w:color="auto" w:fill="auto"/>
            <w:noWrap/>
            <w:vAlign w:val="bottom"/>
            <w:hideMark/>
          </w:tcPr>
          <w:p w14:paraId="719A6923"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92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63 ως έχει   ΔΕΚΤΟ ΚΑΤΑ ΠΛΕΙΟΨΗΦΙΑ</w:t>
            </w:r>
          </w:p>
        </w:tc>
        <w:tc>
          <w:tcPr>
            <w:tcW w:w="1155" w:type="dxa"/>
            <w:tcBorders>
              <w:top w:val="nil"/>
              <w:left w:val="nil"/>
              <w:bottom w:val="nil"/>
              <w:right w:val="nil"/>
            </w:tcBorders>
            <w:shd w:val="clear" w:color="auto" w:fill="auto"/>
            <w:noWrap/>
            <w:vAlign w:val="bottom"/>
            <w:hideMark/>
          </w:tcPr>
          <w:p w14:paraId="719A6925" w14:textId="77777777" w:rsidR="00861B61" w:rsidRPr="005E63F2" w:rsidRDefault="00D70D60">
            <w:pPr>
              <w:spacing w:after="0"/>
              <w:rPr>
                <w:rFonts w:ascii="Calibri" w:eastAsia="Times New Roman" w:hAnsi="Calibri" w:cs="Calibri"/>
                <w:color w:val="000000"/>
                <w:sz w:val="22"/>
                <w:szCs w:val="22"/>
              </w:rPr>
            </w:pPr>
          </w:p>
        </w:tc>
      </w:tr>
      <w:tr w:rsidR="00E97792" w14:paraId="719A692E" w14:textId="77777777">
        <w:trPr>
          <w:trHeight w:val="300"/>
        </w:trPr>
        <w:tc>
          <w:tcPr>
            <w:tcW w:w="1344" w:type="dxa"/>
            <w:tcBorders>
              <w:top w:val="nil"/>
              <w:left w:val="nil"/>
              <w:bottom w:val="nil"/>
              <w:right w:val="nil"/>
            </w:tcBorders>
            <w:shd w:val="clear" w:color="auto" w:fill="auto"/>
            <w:noWrap/>
            <w:vAlign w:val="bottom"/>
            <w:hideMark/>
          </w:tcPr>
          <w:p w14:paraId="719A692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92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2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2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2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2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2D" w14:textId="77777777" w:rsidR="00861B61" w:rsidRPr="005E63F2" w:rsidRDefault="00D70D60">
            <w:pPr>
              <w:spacing w:after="0"/>
              <w:rPr>
                <w:rFonts w:ascii="Times New Roman" w:eastAsia="Times New Roman" w:hAnsi="Times New Roman" w:cs="Times New Roman"/>
                <w:sz w:val="20"/>
              </w:rPr>
            </w:pPr>
          </w:p>
        </w:tc>
      </w:tr>
      <w:tr w:rsidR="00E97792" w14:paraId="719A6936" w14:textId="77777777">
        <w:trPr>
          <w:trHeight w:val="300"/>
        </w:trPr>
        <w:tc>
          <w:tcPr>
            <w:tcW w:w="1344" w:type="dxa"/>
            <w:tcBorders>
              <w:top w:val="nil"/>
              <w:left w:val="nil"/>
              <w:bottom w:val="nil"/>
              <w:right w:val="nil"/>
            </w:tcBorders>
            <w:shd w:val="clear" w:color="auto" w:fill="auto"/>
            <w:noWrap/>
            <w:vAlign w:val="bottom"/>
            <w:hideMark/>
          </w:tcPr>
          <w:p w14:paraId="719A692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93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3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3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93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3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35" w14:textId="77777777" w:rsidR="00861B61" w:rsidRPr="005E63F2" w:rsidRDefault="00D70D60">
            <w:pPr>
              <w:spacing w:after="0"/>
              <w:rPr>
                <w:rFonts w:ascii="Times New Roman" w:eastAsia="Times New Roman" w:hAnsi="Times New Roman" w:cs="Times New Roman"/>
                <w:sz w:val="20"/>
              </w:rPr>
            </w:pPr>
          </w:p>
        </w:tc>
      </w:tr>
      <w:tr w:rsidR="00E97792" w14:paraId="719A693E" w14:textId="77777777">
        <w:trPr>
          <w:trHeight w:val="300"/>
        </w:trPr>
        <w:tc>
          <w:tcPr>
            <w:tcW w:w="1344" w:type="dxa"/>
            <w:tcBorders>
              <w:top w:val="nil"/>
              <w:left w:val="nil"/>
              <w:bottom w:val="nil"/>
              <w:right w:val="nil"/>
            </w:tcBorders>
            <w:shd w:val="clear" w:color="auto" w:fill="auto"/>
            <w:noWrap/>
            <w:vAlign w:val="bottom"/>
            <w:hideMark/>
          </w:tcPr>
          <w:p w14:paraId="719A693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93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3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3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3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3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3D" w14:textId="77777777" w:rsidR="00861B61" w:rsidRPr="005E63F2" w:rsidRDefault="00D70D60">
            <w:pPr>
              <w:spacing w:after="0"/>
              <w:rPr>
                <w:rFonts w:ascii="Times New Roman" w:eastAsia="Times New Roman" w:hAnsi="Times New Roman" w:cs="Times New Roman"/>
                <w:sz w:val="20"/>
              </w:rPr>
            </w:pPr>
          </w:p>
        </w:tc>
      </w:tr>
      <w:tr w:rsidR="00E97792" w14:paraId="719A6946" w14:textId="77777777">
        <w:trPr>
          <w:trHeight w:val="300"/>
        </w:trPr>
        <w:tc>
          <w:tcPr>
            <w:tcW w:w="1344" w:type="dxa"/>
            <w:tcBorders>
              <w:top w:val="nil"/>
              <w:left w:val="nil"/>
              <w:bottom w:val="nil"/>
              <w:right w:val="nil"/>
            </w:tcBorders>
            <w:shd w:val="clear" w:color="auto" w:fill="auto"/>
            <w:noWrap/>
            <w:vAlign w:val="bottom"/>
            <w:hideMark/>
          </w:tcPr>
          <w:p w14:paraId="719A693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94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4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4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94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4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45" w14:textId="77777777" w:rsidR="00861B61" w:rsidRPr="005E63F2" w:rsidRDefault="00D70D60">
            <w:pPr>
              <w:spacing w:after="0"/>
              <w:rPr>
                <w:rFonts w:ascii="Times New Roman" w:eastAsia="Times New Roman" w:hAnsi="Times New Roman" w:cs="Times New Roman"/>
                <w:sz w:val="20"/>
              </w:rPr>
            </w:pPr>
          </w:p>
        </w:tc>
      </w:tr>
      <w:tr w:rsidR="00E97792" w14:paraId="719A694E" w14:textId="77777777">
        <w:trPr>
          <w:trHeight w:val="300"/>
        </w:trPr>
        <w:tc>
          <w:tcPr>
            <w:tcW w:w="1344" w:type="dxa"/>
            <w:tcBorders>
              <w:top w:val="nil"/>
              <w:left w:val="nil"/>
              <w:bottom w:val="nil"/>
              <w:right w:val="nil"/>
            </w:tcBorders>
            <w:shd w:val="clear" w:color="auto" w:fill="auto"/>
            <w:noWrap/>
            <w:vAlign w:val="bottom"/>
            <w:hideMark/>
          </w:tcPr>
          <w:p w14:paraId="719A694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94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4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4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4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4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4D" w14:textId="77777777" w:rsidR="00861B61" w:rsidRPr="005E63F2" w:rsidRDefault="00D70D60">
            <w:pPr>
              <w:spacing w:after="0"/>
              <w:rPr>
                <w:rFonts w:ascii="Times New Roman" w:eastAsia="Times New Roman" w:hAnsi="Times New Roman" w:cs="Times New Roman"/>
                <w:sz w:val="20"/>
              </w:rPr>
            </w:pPr>
          </w:p>
        </w:tc>
      </w:tr>
      <w:tr w:rsidR="00E97792" w14:paraId="719A6956" w14:textId="77777777">
        <w:trPr>
          <w:trHeight w:val="300"/>
        </w:trPr>
        <w:tc>
          <w:tcPr>
            <w:tcW w:w="1344" w:type="dxa"/>
            <w:tcBorders>
              <w:top w:val="nil"/>
              <w:left w:val="nil"/>
              <w:bottom w:val="nil"/>
              <w:right w:val="nil"/>
            </w:tcBorders>
            <w:shd w:val="clear" w:color="auto" w:fill="auto"/>
            <w:noWrap/>
            <w:vAlign w:val="bottom"/>
            <w:hideMark/>
          </w:tcPr>
          <w:p w14:paraId="719A694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950"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5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5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53"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5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55" w14:textId="77777777" w:rsidR="00861B61" w:rsidRPr="005E63F2" w:rsidRDefault="00D70D60">
            <w:pPr>
              <w:spacing w:after="0"/>
              <w:rPr>
                <w:rFonts w:ascii="Times New Roman" w:eastAsia="Times New Roman" w:hAnsi="Times New Roman" w:cs="Times New Roman"/>
                <w:sz w:val="20"/>
              </w:rPr>
            </w:pPr>
          </w:p>
        </w:tc>
      </w:tr>
      <w:tr w:rsidR="00E97792" w14:paraId="719A695E" w14:textId="77777777">
        <w:trPr>
          <w:trHeight w:val="300"/>
        </w:trPr>
        <w:tc>
          <w:tcPr>
            <w:tcW w:w="1344" w:type="dxa"/>
            <w:tcBorders>
              <w:top w:val="nil"/>
              <w:left w:val="nil"/>
              <w:bottom w:val="nil"/>
              <w:right w:val="nil"/>
            </w:tcBorders>
            <w:shd w:val="clear" w:color="auto" w:fill="auto"/>
            <w:noWrap/>
            <w:vAlign w:val="bottom"/>
            <w:hideMark/>
          </w:tcPr>
          <w:p w14:paraId="719A695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958"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59"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5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5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5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5D" w14:textId="77777777" w:rsidR="00861B61" w:rsidRPr="005E63F2" w:rsidRDefault="00D70D60">
            <w:pPr>
              <w:spacing w:after="0"/>
              <w:rPr>
                <w:rFonts w:ascii="Times New Roman" w:eastAsia="Times New Roman" w:hAnsi="Times New Roman" w:cs="Times New Roman"/>
                <w:sz w:val="20"/>
              </w:rPr>
            </w:pPr>
          </w:p>
        </w:tc>
      </w:tr>
      <w:tr w:rsidR="00E97792" w14:paraId="719A6965" w14:textId="77777777">
        <w:trPr>
          <w:trHeight w:val="300"/>
        </w:trPr>
        <w:tc>
          <w:tcPr>
            <w:tcW w:w="3329" w:type="dxa"/>
            <w:gridSpan w:val="2"/>
            <w:tcBorders>
              <w:top w:val="nil"/>
              <w:left w:val="nil"/>
              <w:bottom w:val="nil"/>
              <w:right w:val="nil"/>
            </w:tcBorders>
            <w:shd w:val="clear" w:color="auto" w:fill="auto"/>
            <w:noWrap/>
            <w:vAlign w:val="bottom"/>
            <w:hideMark/>
          </w:tcPr>
          <w:p w14:paraId="719A695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960"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9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6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6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64" w14:textId="77777777" w:rsidR="00861B61" w:rsidRPr="005E63F2" w:rsidRDefault="00D70D60">
            <w:pPr>
              <w:spacing w:after="0"/>
              <w:rPr>
                <w:rFonts w:ascii="Times New Roman" w:eastAsia="Times New Roman" w:hAnsi="Times New Roman" w:cs="Times New Roman"/>
                <w:sz w:val="20"/>
              </w:rPr>
            </w:pPr>
          </w:p>
        </w:tc>
      </w:tr>
      <w:tr w:rsidR="00E97792" w14:paraId="719A696D" w14:textId="77777777">
        <w:trPr>
          <w:trHeight w:val="300"/>
        </w:trPr>
        <w:tc>
          <w:tcPr>
            <w:tcW w:w="1344" w:type="dxa"/>
            <w:tcBorders>
              <w:top w:val="nil"/>
              <w:left w:val="nil"/>
              <w:bottom w:val="nil"/>
              <w:right w:val="nil"/>
            </w:tcBorders>
            <w:shd w:val="clear" w:color="auto" w:fill="auto"/>
            <w:noWrap/>
            <w:vAlign w:val="bottom"/>
            <w:hideMark/>
          </w:tcPr>
          <w:p w14:paraId="719A6966"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967"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96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69"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96A"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96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6C" w14:textId="77777777" w:rsidR="00861B61" w:rsidRPr="005E63F2" w:rsidRDefault="00D70D60">
            <w:pPr>
              <w:spacing w:after="0"/>
              <w:rPr>
                <w:rFonts w:ascii="Times New Roman" w:eastAsia="Times New Roman" w:hAnsi="Times New Roman" w:cs="Times New Roman"/>
                <w:sz w:val="20"/>
              </w:rPr>
            </w:pPr>
          </w:p>
        </w:tc>
      </w:tr>
      <w:tr w:rsidR="00E97792" w14:paraId="719A6971" w14:textId="77777777">
        <w:trPr>
          <w:trHeight w:val="300"/>
        </w:trPr>
        <w:tc>
          <w:tcPr>
            <w:tcW w:w="1344" w:type="dxa"/>
            <w:tcBorders>
              <w:top w:val="nil"/>
              <w:left w:val="nil"/>
              <w:bottom w:val="nil"/>
              <w:right w:val="nil"/>
            </w:tcBorders>
            <w:shd w:val="clear" w:color="auto" w:fill="auto"/>
            <w:noWrap/>
            <w:vAlign w:val="bottom"/>
            <w:hideMark/>
          </w:tcPr>
          <w:p w14:paraId="719A696E"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96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Άρθρο 64 ως έχει   ΔΕΚΤΟ ΚΑΤΑ ΠΛΕΙΟΨΗΦΙΑ</w:t>
            </w:r>
          </w:p>
        </w:tc>
        <w:tc>
          <w:tcPr>
            <w:tcW w:w="1155" w:type="dxa"/>
            <w:tcBorders>
              <w:top w:val="nil"/>
              <w:left w:val="nil"/>
              <w:bottom w:val="nil"/>
              <w:right w:val="nil"/>
            </w:tcBorders>
            <w:shd w:val="clear" w:color="auto" w:fill="auto"/>
            <w:noWrap/>
            <w:vAlign w:val="bottom"/>
            <w:hideMark/>
          </w:tcPr>
          <w:p w14:paraId="719A6970" w14:textId="77777777" w:rsidR="00861B61" w:rsidRPr="005E63F2" w:rsidRDefault="00D70D60">
            <w:pPr>
              <w:spacing w:after="0"/>
              <w:rPr>
                <w:rFonts w:ascii="Calibri" w:eastAsia="Times New Roman" w:hAnsi="Calibri" w:cs="Calibri"/>
                <w:color w:val="000000"/>
                <w:sz w:val="22"/>
                <w:szCs w:val="22"/>
              </w:rPr>
            </w:pPr>
          </w:p>
        </w:tc>
      </w:tr>
      <w:tr w:rsidR="00E97792" w14:paraId="719A6979" w14:textId="77777777">
        <w:trPr>
          <w:trHeight w:val="300"/>
        </w:trPr>
        <w:tc>
          <w:tcPr>
            <w:tcW w:w="1344" w:type="dxa"/>
            <w:tcBorders>
              <w:top w:val="nil"/>
              <w:left w:val="nil"/>
              <w:bottom w:val="nil"/>
              <w:right w:val="nil"/>
            </w:tcBorders>
            <w:shd w:val="clear" w:color="auto" w:fill="auto"/>
            <w:noWrap/>
            <w:vAlign w:val="bottom"/>
            <w:hideMark/>
          </w:tcPr>
          <w:p w14:paraId="719A697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97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7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7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7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7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78" w14:textId="77777777" w:rsidR="00861B61" w:rsidRPr="005E63F2" w:rsidRDefault="00D70D60">
            <w:pPr>
              <w:spacing w:after="0"/>
              <w:rPr>
                <w:rFonts w:ascii="Times New Roman" w:eastAsia="Times New Roman" w:hAnsi="Times New Roman" w:cs="Times New Roman"/>
                <w:sz w:val="20"/>
              </w:rPr>
            </w:pPr>
          </w:p>
        </w:tc>
      </w:tr>
      <w:tr w:rsidR="00E97792" w14:paraId="719A6981" w14:textId="77777777">
        <w:trPr>
          <w:trHeight w:val="300"/>
        </w:trPr>
        <w:tc>
          <w:tcPr>
            <w:tcW w:w="1344" w:type="dxa"/>
            <w:tcBorders>
              <w:top w:val="nil"/>
              <w:left w:val="nil"/>
              <w:bottom w:val="nil"/>
              <w:right w:val="nil"/>
            </w:tcBorders>
            <w:shd w:val="clear" w:color="auto" w:fill="auto"/>
            <w:noWrap/>
            <w:vAlign w:val="bottom"/>
            <w:hideMark/>
          </w:tcPr>
          <w:p w14:paraId="719A697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97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7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7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7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7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80" w14:textId="77777777" w:rsidR="00861B61" w:rsidRPr="005E63F2" w:rsidRDefault="00D70D60">
            <w:pPr>
              <w:spacing w:after="0"/>
              <w:rPr>
                <w:rFonts w:ascii="Times New Roman" w:eastAsia="Times New Roman" w:hAnsi="Times New Roman" w:cs="Times New Roman"/>
                <w:sz w:val="20"/>
              </w:rPr>
            </w:pPr>
          </w:p>
        </w:tc>
      </w:tr>
      <w:tr w:rsidR="00E97792" w14:paraId="719A6989" w14:textId="77777777">
        <w:trPr>
          <w:trHeight w:val="300"/>
        </w:trPr>
        <w:tc>
          <w:tcPr>
            <w:tcW w:w="1344" w:type="dxa"/>
            <w:tcBorders>
              <w:top w:val="nil"/>
              <w:left w:val="nil"/>
              <w:bottom w:val="nil"/>
              <w:right w:val="nil"/>
            </w:tcBorders>
            <w:shd w:val="clear" w:color="auto" w:fill="auto"/>
            <w:noWrap/>
            <w:vAlign w:val="bottom"/>
            <w:hideMark/>
          </w:tcPr>
          <w:p w14:paraId="719A698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98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8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8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8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8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88" w14:textId="77777777" w:rsidR="00861B61" w:rsidRPr="005E63F2" w:rsidRDefault="00D70D60">
            <w:pPr>
              <w:spacing w:after="0"/>
              <w:rPr>
                <w:rFonts w:ascii="Times New Roman" w:eastAsia="Times New Roman" w:hAnsi="Times New Roman" w:cs="Times New Roman"/>
                <w:sz w:val="20"/>
              </w:rPr>
            </w:pPr>
          </w:p>
        </w:tc>
      </w:tr>
      <w:tr w:rsidR="00E97792" w14:paraId="719A6991" w14:textId="77777777">
        <w:trPr>
          <w:trHeight w:val="300"/>
        </w:trPr>
        <w:tc>
          <w:tcPr>
            <w:tcW w:w="1344" w:type="dxa"/>
            <w:tcBorders>
              <w:top w:val="nil"/>
              <w:left w:val="nil"/>
              <w:bottom w:val="nil"/>
              <w:right w:val="nil"/>
            </w:tcBorders>
            <w:shd w:val="clear" w:color="auto" w:fill="auto"/>
            <w:noWrap/>
            <w:vAlign w:val="bottom"/>
            <w:hideMark/>
          </w:tcPr>
          <w:p w14:paraId="719A69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98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8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8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8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8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90" w14:textId="77777777" w:rsidR="00861B61" w:rsidRPr="005E63F2" w:rsidRDefault="00D70D60">
            <w:pPr>
              <w:spacing w:after="0"/>
              <w:rPr>
                <w:rFonts w:ascii="Times New Roman" w:eastAsia="Times New Roman" w:hAnsi="Times New Roman" w:cs="Times New Roman"/>
                <w:sz w:val="20"/>
              </w:rPr>
            </w:pPr>
          </w:p>
        </w:tc>
      </w:tr>
      <w:tr w:rsidR="00E97792" w14:paraId="719A6999" w14:textId="77777777">
        <w:trPr>
          <w:trHeight w:val="300"/>
        </w:trPr>
        <w:tc>
          <w:tcPr>
            <w:tcW w:w="1344" w:type="dxa"/>
            <w:tcBorders>
              <w:top w:val="nil"/>
              <w:left w:val="nil"/>
              <w:bottom w:val="nil"/>
              <w:right w:val="nil"/>
            </w:tcBorders>
            <w:shd w:val="clear" w:color="auto" w:fill="auto"/>
            <w:noWrap/>
            <w:vAlign w:val="bottom"/>
            <w:hideMark/>
          </w:tcPr>
          <w:p w14:paraId="719A699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99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9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9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9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9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98" w14:textId="77777777" w:rsidR="00861B61" w:rsidRPr="005E63F2" w:rsidRDefault="00D70D60">
            <w:pPr>
              <w:spacing w:after="0"/>
              <w:rPr>
                <w:rFonts w:ascii="Times New Roman" w:eastAsia="Times New Roman" w:hAnsi="Times New Roman" w:cs="Times New Roman"/>
                <w:sz w:val="20"/>
              </w:rPr>
            </w:pPr>
          </w:p>
        </w:tc>
      </w:tr>
      <w:tr w:rsidR="00E97792" w14:paraId="719A69A1" w14:textId="77777777">
        <w:trPr>
          <w:trHeight w:val="300"/>
        </w:trPr>
        <w:tc>
          <w:tcPr>
            <w:tcW w:w="1344" w:type="dxa"/>
            <w:tcBorders>
              <w:top w:val="nil"/>
              <w:left w:val="nil"/>
              <w:bottom w:val="nil"/>
              <w:right w:val="nil"/>
            </w:tcBorders>
            <w:shd w:val="clear" w:color="auto" w:fill="auto"/>
            <w:noWrap/>
            <w:vAlign w:val="bottom"/>
            <w:hideMark/>
          </w:tcPr>
          <w:p w14:paraId="719A69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99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9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9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9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A0" w14:textId="77777777" w:rsidR="00861B61" w:rsidRPr="005E63F2" w:rsidRDefault="00D70D60">
            <w:pPr>
              <w:spacing w:after="0"/>
              <w:rPr>
                <w:rFonts w:ascii="Times New Roman" w:eastAsia="Times New Roman" w:hAnsi="Times New Roman" w:cs="Times New Roman"/>
                <w:sz w:val="20"/>
              </w:rPr>
            </w:pPr>
          </w:p>
        </w:tc>
      </w:tr>
      <w:tr w:rsidR="00E97792" w14:paraId="719A69A9" w14:textId="77777777">
        <w:trPr>
          <w:trHeight w:val="300"/>
        </w:trPr>
        <w:tc>
          <w:tcPr>
            <w:tcW w:w="1344" w:type="dxa"/>
            <w:tcBorders>
              <w:top w:val="nil"/>
              <w:left w:val="nil"/>
              <w:bottom w:val="nil"/>
              <w:right w:val="nil"/>
            </w:tcBorders>
            <w:shd w:val="clear" w:color="auto" w:fill="auto"/>
            <w:noWrap/>
            <w:vAlign w:val="bottom"/>
            <w:hideMark/>
          </w:tcPr>
          <w:p w14:paraId="719A69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9A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A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A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A8" w14:textId="77777777" w:rsidR="00861B61" w:rsidRPr="005E63F2" w:rsidRDefault="00D70D60">
            <w:pPr>
              <w:spacing w:after="0"/>
              <w:rPr>
                <w:rFonts w:ascii="Times New Roman" w:eastAsia="Times New Roman" w:hAnsi="Times New Roman" w:cs="Times New Roman"/>
                <w:sz w:val="20"/>
              </w:rPr>
            </w:pPr>
          </w:p>
        </w:tc>
      </w:tr>
      <w:tr w:rsidR="00E97792" w14:paraId="719A69B0" w14:textId="77777777">
        <w:trPr>
          <w:trHeight w:val="300"/>
        </w:trPr>
        <w:tc>
          <w:tcPr>
            <w:tcW w:w="3329" w:type="dxa"/>
            <w:gridSpan w:val="2"/>
            <w:tcBorders>
              <w:top w:val="nil"/>
              <w:left w:val="nil"/>
              <w:bottom w:val="nil"/>
              <w:right w:val="nil"/>
            </w:tcBorders>
            <w:shd w:val="clear" w:color="auto" w:fill="auto"/>
            <w:noWrap/>
            <w:vAlign w:val="bottom"/>
            <w:hideMark/>
          </w:tcPr>
          <w:p w14:paraId="719A69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9AB"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9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A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A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AF" w14:textId="77777777" w:rsidR="00861B61" w:rsidRPr="005E63F2" w:rsidRDefault="00D70D60">
            <w:pPr>
              <w:spacing w:after="0"/>
              <w:rPr>
                <w:rFonts w:ascii="Times New Roman" w:eastAsia="Times New Roman" w:hAnsi="Times New Roman" w:cs="Times New Roman"/>
                <w:sz w:val="20"/>
              </w:rPr>
            </w:pPr>
          </w:p>
        </w:tc>
      </w:tr>
      <w:tr w:rsidR="00E97792" w14:paraId="719A69B8" w14:textId="77777777">
        <w:trPr>
          <w:trHeight w:val="300"/>
        </w:trPr>
        <w:tc>
          <w:tcPr>
            <w:tcW w:w="1344" w:type="dxa"/>
            <w:tcBorders>
              <w:top w:val="nil"/>
              <w:left w:val="nil"/>
              <w:bottom w:val="nil"/>
              <w:right w:val="nil"/>
            </w:tcBorders>
            <w:shd w:val="clear" w:color="auto" w:fill="auto"/>
            <w:noWrap/>
            <w:vAlign w:val="bottom"/>
            <w:hideMark/>
          </w:tcPr>
          <w:p w14:paraId="719A69B1"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9B2"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9B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B4"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9B5"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9B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B7" w14:textId="77777777" w:rsidR="00861B61" w:rsidRPr="005E63F2" w:rsidRDefault="00D70D60">
            <w:pPr>
              <w:spacing w:after="0"/>
              <w:rPr>
                <w:rFonts w:ascii="Times New Roman" w:eastAsia="Times New Roman" w:hAnsi="Times New Roman" w:cs="Times New Roman"/>
                <w:sz w:val="20"/>
              </w:rPr>
            </w:pPr>
          </w:p>
        </w:tc>
      </w:tr>
      <w:tr w:rsidR="00E97792" w14:paraId="719A69BB" w14:textId="77777777">
        <w:trPr>
          <w:trHeight w:val="300"/>
        </w:trPr>
        <w:tc>
          <w:tcPr>
            <w:tcW w:w="1344" w:type="dxa"/>
            <w:tcBorders>
              <w:top w:val="nil"/>
              <w:left w:val="nil"/>
              <w:bottom w:val="nil"/>
              <w:right w:val="nil"/>
            </w:tcBorders>
            <w:shd w:val="clear" w:color="auto" w:fill="auto"/>
            <w:noWrap/>
            <w:vAlign w:val="bottom"/>
            <w:hideMark/>
          </w:tcPr>
          <w:p w14:paraId="719A69B9"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9B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Τροπολογία 1663/134 (άρθρα 65-67) όπως τροποποιήθηκε   ΔΕΚΤΟ ΚΑΤΑ ΠΛΕΙΟΨΗΦΙΑ</w:t>
            </w:r>
          </w:p>
        </w:tc>
      </w:tr>
      <w:tr w:rsidR="00E97792" w14:paraId="719A69C3" w14:textId="77777777">
        <w:trPr>
          <w:trHeight w:val="300"/>
        </w:trPr>
        <w:tc>
          <w:tcPr>
            <w:tcW w:w="1344" w:type="dxa"/>
            <w:tcBorders>
              <w:top w:val="nil"/>
              <w:left w:val="nil"/>
              <w:bottom w:val="nil"/>
              <w:right w:val="nil"/>
            </w:tcBorders>
            <w:shd w:val="clear" w:color="auto" w:fill="auto"/>
            <w:noWrap/>
            <w:vAlign w:val="bottom"/>
            <w:hideMark/>
          </w:tcPr>
          <w:p w14:paraId="719A69B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9B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B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B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C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C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C2" w14:textId="77777777" w:rsidR="00861B61" w:rsidRPr="005E63F2" w:rsidRDefault="00D70D60">
            <w:pPr>
              <w:spacing w:after="0"/>
              <w:rPr>
                <w:rFonts w:ascii="Times New Roman" w:eastAsia="Times New Roman" w:hAnsi="Times New Roman" w:cs="Times New Roman"/>
                <w:sz w:val="20"/>
              </w:rPr>
            </w:pPr>
          </w:p>
        </w:tc>
      </w:tr>
      <w:tr w:rsidR="00E97792" w14:paraId="719A69CB" w14:textId="77777777">
        <w:trPr>
          <w:trHeight w:val="300"/>
        </w:trPr>
        <w:tc>
          <w:tcPr>
            <w:tcW w:w="1344" w:type="dxa"/>
            <w:tcBorders>
              <w:top w:val="nil"/>
              <w:left w:val="nil"/>
              <w:bottom w:val="nil"/>
              <w:right w:val="nil"/>
            </w:tcBorders>
            <w:shd w:val="clear" w:color="auto" w:fill="auto"/>
            <w:noWrap/>
            <w:vAlign w:val="bottom"/>
            <w:hideMark/>
          </w:tcPr>
          <w:p w14:paraId="719A69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9C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C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C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C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C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CA" w14:textId="77777777" w:rsidR="00861B61" w:rsidRPr="005E63F2" w:rsidRDefault="00D70D60">
            <w:pPr>
              <w:spacing w:after="0"/>
              <w:rPr>
                <w:rFonts w:ascii="Times New Roman" w:eastAsia="Times New Roman" w:hAnsi="Times New Roman" w:cs="Times New Roman"/>
                <w:sz w:val="20"/>
              </w:rPr>
            </w:pPr>
          </w:p>
        </w:tc>
      </w:tr>
      <w:tr w:rsidR="00E97792" w14:paraId="719A69D3" w14:textId="77777777">
        <w:trPr>
          <w:trHeight w:val="300"/>
        </w:trPr>
        <w:tc>
          <w:tcPr>
            <w:tcW w:w="1344" w:type="dxa"/>
            <w:tcBorders>
              <w:top w:val="nil"/>
              <w:left w:val="nil"/>
              <w:bottom w:val="nil"/>
              <w:right w:val="nil"/>
            </w:tcBorders>
            <w:shd w:val="clear" w:color="auto" w:fill="auto"/>
            <w:noWrap/>
            <w:vAlign w:val="bottom"/>
            <w:hideMark/>
          </w:tcPr>
          <w:p w14:paraId="719A69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9C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C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C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D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D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D2" w14:textId="77777777" w:rsidR="00861B61" w:rsidRPr="005E63F2" w:rsidRDefault="00D70D60">
            <w:pPr>
              <w:spacing w:after="0"/>
              <w:rPr>
                <w:rFonts w:ascii="Times New Roman" w:eastAsia="Times New Roman" w:hAnsi="Times New Roman" w:cs="Times New Roman"/>
                <w:sz w:val="20"/>
              </w:rPr>
            </w:pPr>
          </w:p>
        </w:tc>
      </w:tr>
      <w:tr w:rsidR="00E97792" w14:paraId="719A69DB" w14:textId="77777777">
        <w:trPr>
          <w:trHeight w:val="300"/>
        </w:trPr>
        <w:tc>
          <w:tcPr>
            <w:tcW w:w="1344" w:type="dxa"/>
            <w:tcBorders>
              <w:top w:val="nil"/>
              <w:left w:val="nil"/>
              <w:bottom w:val="nil"/>
              <w:right w:val="nil"/>
            </w:tcBorders>
            <w:shd w:val="clear" w:color="auto" w:fill="auto"/>
            <w:noWrap/>
            <w:vAlign w:val="bottom"/>
            <w:hideMark/>
          </w:tcPr>
          <w:p w14:paraId="719A69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9D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D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D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D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D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DA" w14:textId="77777777" w:rsidR="00861B61" w:rsidRPr="005E63F2" w:rsidRDefault="00D70D60">
            <w:pPr>
              <w:spacing w:after="0"/>
              <w:rPr>
                <w:rFonts w:ascii="Times New Roman" w:eastAsia="Times New Roman" w:hAnsi="Times New Roman" w:cs="Times New Roman"/>
                <w:sz w:val="20"/>
              </w:rPr>
            </w:pPr>
          </w:p>
        </w:tc>
      </w:tr>
      <w:tr w:rsidR="00E97792" w14:paraId="719A69E3" w14:textId="77777777">
        <w:trPr>
          <w:trHeight w:val="300"/>
        </w:trPr>
        <w:tc>
          <w:tcPr>
            <w:tcW w:w="1344" w:type="dxa"/>
            <w:tcBorders>
              <w:top w:val="nil"/>
              <w:left w:val="nil"/>
              <w:bottom w:val="nil"/>
              <w:right w:val="nil"/>
            </w:tcBorders>
            <w:shd w:val="clear" w:color="auto" w:fill="auto"/>
            <w:noWrap/>
            <w:vAlign w:val="bottom"/>
            <w:hideMark/>
          </w:tcPr>
          <w:p w14:paraId="719A69D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9D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D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D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E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E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E2" w14:textId="77777777" w:rsidR="00861B61" w:rsidRPr="005E63F2" w:rsidRDefault="00D70D60">
            <w:pPr>
              <w:spacing w:after="0"/>
              <w:rPr>
                <w:rFonts w:ascii="Times New Roman" w:eastAsia="Times New Roman" w:hAnsi="Times New Roman" w:cs="Times New Roman"/>
                <w:sz w:val="20"/>
              </w:rPr>
            </w:pPr>
          </w:p>
        </w:tc>
      </w:tr>
      <w:tr w:rsidR="00E97792" w14:paraId="719A69EB" w14:textId="77777777">
        <w:trPr>
          <w:trHeight w:val="300"/>
        </w:trPr>
        <w:tc>
          <w:tcPr>
            <w:tcW w:w="1344" w:type="dxa"/>
            <w:tcBorders>
              <w:top w:val="nil"/>
              <w:left w:val="nil"/>
              <w:bottom w:val="nil"/>
              <w:right w:val="nil"/>
            </w:tcBorders>
            <w:shd w:val="clear" w:color="auto" w:fill="auto"/>
            <w:noWrap/>
            <w:vAlign w:val="bottom"/>
            <w:hideMark/>
          </w:tcPr>
          <w:p w14:paraId="719A69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9E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E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E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E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EA" w14:textId="77777777" w:rsidR="00861B61" w:rsidRPr="005E63F2" w:rsidRDefault="00D70D60">
            <w:pPr>
              <w:spacing w:after="0"/>
              <w:rPr>
                <w:rFonts w:ascii="Times New Roman" w:eastAsia="Times New Roman" w:hAnsi="Times New Roman" w:cs="Times New Roman"/>
                <w:sz w:val="20"/>
              </w:rPr>
            </w:pPr>
          </w:p>
        </w:tc>
      </w:tr>
      <w:tr w:rsidR="00E97792" w14:paraId="719A69F3" w14:textId="77777777">
        <w:trPr>
          <w:trHeight w:val="300"/>
        </w:trPr>
        <w:tc>
          <w:tcPr>
            <w:tcW w:w="1344" w:type="dxa"/>
            <w:tcBorders>
              <w:top w:val="nil"/>
              <w:left w:val="nil"/>
              <w:bottom w:val="nil"/>
              <w:right w:val="nil"/>
            </w:tcBorders>
            <w:shd w:val="clear" w:color="auto" w:fill="auto"/>
            <w:noWrap/>
            <w:vAlign w:val="bottom"/>
            <w:hideMark/>
          </w:tcPr>
          <w:p w14:paraId="719A69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9E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9E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9F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F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F2" w14:textId="77777777" w:rsidR="00861B61" w:rsidRPr="005E63F2" w:rsidRDefault="00D70D60">
            <w:pPr>
              <w:spacing w:after="0"/>
              <w:rPr>
                <w:rFonts w:ascii="Times New Roman" w:eastAsia="Times New Roman" w:hAnsi="Times New Roman" w:cs="Times New Roman"/>
                <w:sz w:val="20"/>
              </w:rPr>
            </w:pPr>
          </w:p>
        </w:tc>
      </w:tr>
      <w:tr w:rsidR="00E97792" w14:paraId="719A69FA" w14:textId="77777777">
        <w:trPr>
          <w:trHeight w:val="300"/>
        </w:trPr>
        <w:tc>
          <w:tcPr>
            <w:tcW w:w="3329" w:type="dxa"/>
            <w:gridSpan w:val="2"/>
            <w:tcBorders>
              <w:top w:val="nil"/>
              <w:left w:val="nil"/>
              <w:bottom w:val="nil"/>
              <w:right w:val="nil"/>
            </w:tcBorders>
            <w:shd w:val="clear" w:color="auto" w:fill="auto"/>
            <w:noWrap/>
            <w:vAlign w:val="bottom"/>
            <w:hideMark/>
          </w:tcPr>
          <w:p w14:paraId="719A69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ΕΝ. </w:t>
            </w:r>
            <w:r w:rsidRPr="005E63F2">
              <w:rPr>
                <w:rFonts w:ascii="Calibri" w:eastAsia="Times New Roman" w:hAnsi="Calibri" w:cs="Calibri"/>
                <w:color w:val="000000"/>
                <w:sz w:val="22"/>
                <w:szCs w:val="22"/>
              </w:rPr>
              <w:t>ΚΕΝΤΡΩΩΝ:</w:t>
            </w:r>
          </w:p>
        </w:tc>
        <w:tc>
          <w:tcPr>
            <w:tcW w:w="2145" w:type="dxa"/>
            <w:tcBorders>
              <w:top w:val="nil"/>
              <w:left w:val="nil"/>
              <w:bottom w:val="nil"/>
              <w:right w:val="nil"/>
            </w:tcBorders>
            <w:shd w:val="clear" w:color="auto" w:fill="auto"/>
            <w:noWrap/>
            <w:vAlign w:val="bottom"/>
            <w:hideMark/>
          </w:tcPr>
          <w:p w14:paraId="719A69F5"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9F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9F7"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9F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9F9" w14:textId="77777777" w:rsidR="00861B61" w:rsidRPr="005E63F2" w:rsidRDefault="00D70D60">
            <w:pPr>
              <w:spacing w:after="0"/>
              <w:rPr>
                <w:rFonts w:ascii="Times New Roman" w:eastAsia="Times New Roman" w:hAnsi="Times New Roman" w:cs="Times New Roman"/>
                <w:sz w:val="20"/>
              </w:rPr>
            </w:pPr>
          </w:p>
        </w:tc>
      </w:tr>
      <w:tr w:rsidR="00E97792" w14:paraId="719A6A02" w14:textId="77777777">
        <w:trPr>
          <w:trHeight w:val="300"/>
        </w:trPr>
        <w:tc>
          <w:tcPr>
            <w:tcW w:w="1344" w:type="dxa"/>
            <w:tcBorders>
              <w:top w:val="nil"/>
              <w:left w:val="nil"/>
              <w:bottom w:val="nil"/>
              <w:right w:val="nil"/>
            </w:tcBorders>
            <w:shd w:val="clear" w:color="auto" w:fill="auto"/>
            <w:noWrap/>
            <w:vAlign w:val="bottom"/>
            <w:hideMark/>
          </w:tcPr>
          <w:p w14:paraId="719A69F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9F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9F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9F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9F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A0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01" w14:textId="77777777" w:rsidR="00861B61" w:rsidRPr="005E63F2" w:rsidRDefault="00D70D60">
            <w:pPr>
              <w:spacing w:after="0"/>
              <w:rPr>
                <w:rFonts w:ascii="Times New Roman" w:eastAsia="Times New Roman" w:hAnsi="Times New Roman" w:cs="Times New Roman"/>
                <w:sz w:val="20"/>
              </w:rPr>
            </w:pPr>
          </w:p>
        </w:tc>
      </w:tr>
      <w:tr w:rsidR="00E97792" w14:paraId="719A6A05" w14:textId="77777777">
        <w:trPr>
          <w:trHeight w:val="300"/>
        </w:trPr>
        <w:tc>
          <w:tcPr>
            <w:tcW w:w="1344" w:type="dxa"/>
            <w:tcBorders>
              <w:top w:val="nil"/>
              <w:left w:val="nil"/>
              <w:bottom w:val="nil"/>
              <w:right w:val="nil"/>
            </w:tcBorders>
            <w:shd w:val="clear" w:color="auto" w:fill="auto"/>
            <w:noWrap/>
            <w:vAlign w:val="bottom"/>
            <w:hideMark/>
          </w:tcPr>
          <w:p w14:paraId="719A6A03"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A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Β. Τροπολογία 1657/128 ως έχει (άρθρο 68)   ΔΕΚΤΟ ΚΑΤΑ ΠΛΕΙΟΨΗΦΙΑ</w:t>
            </w:r>
          </w:p>
        </w:tc>
      </w:tr>
      <w:tr w:rsidR="00E97792" w14:paraId="719A6A0D" w14:textId="77777777">
        <w:trPr>
          <w:trHeight w:val="300"/>
        </w:trPr>
        <w:tc>
          <w:tcPr>
            <w:tcW w:w="1344" w:type="dxa"/>
            <w:tcBorders>
              <w:top w:val="nil"/>
              <w:left w:val="nil"/>
              <w:bottom w:val="nil"/>
              <w:right w:val="nil"/>
            </w:tcBorders>
            <w:shd w:val="clear" w:color="auto" w:fill="auto"/>
            <w:noWrap/>
            <w:vAlign w:val="bottom"/>
            <w:hideMark/>
          </w:tcPr>
          <w:p w14:paraId="719A6A0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A0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0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0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0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0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0C" w14:textId="77777777" w:rsidR="00861B61" w:rsidRPr="005E63F2" w:rsidRDefault="00D70D60">
            <w:pPr>
              <w:spacing w:after="0"/>
              <w:rPr>
                <w:rFonts w:ascii="Times New Roman" w:eastAsia="Times New Roman" w:hAnsi="Times New Roman" w:cs="Times New Roman"/>
                <w:sz w:val="20"/>
              </w:rPr>
            </w:pPr>
          </w:p>
        </w:tc>
      </w:tr>
      <w:tr w:rsidR="00E97792" w14:paraId="719A6A15" w14:textId="77777777">
        <w:trPr>
          <w:trHeight w:val="300"/>
        </w:trPr>
        <w:tc>
          <w:tcPr>
            <w:tcW w:w="1344" w:type="dxa"/>
            <w:tcBorders>
              <w:top w:val="nil"/>
              <w:left w:val="nil"/>
              <w:bottom w:val="nil"/>
              <w:right w:val="nil"/>
            </w:tcBorders>
            <w:shd w:val="clear" w:color="auto" w:fill="auto"/>
            <w:noWrap/>
            <w:vAlign w:val="bottom"/>
            <w:hideMark/>
          </w:tcPr>
          <w:p w14:paraId="719A6A0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A0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1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1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1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1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14" w14:textId="77777777" w:rsidR="00861B61" w:rsidRPr="005E63F2" w:rsidRDefault="00D70D60">
            <w:pPr>
              <w:spacing w:after="0"/>
              <w:rPr>
                <w:rFonts w:ascii="Times New Roman" w:eastAsia="Times New Roman" w:hAnsi="Times New Roman" w:cs="Times New Roman"/>
                <w:sz w:val="20"/>
              </w:rPr>
            </w:pPr>
          </w:p>
        </w:tc>
      </w:tr>
      <w:tr w:rsidR="00E97792" w14:paraId="719A6A1D" w14:textId="77777777">
        <w:trPr>
          <w:trHeight w:val="300"/>
        </w:trPr>
        <w:tc>
          <w:tcPr>
            <w:tcW w:w="1344" w:type="dxa"/>
            <w:tcBorders>
              <w:top w:val="nil"/>
              <w:left w:val="nil"/>
              <w:bottom w:val="nil"/>
              <w:right w:val="nil"/>
            </w:tcBorders>
            <w:shd w:val="clear" w:color="auto" w:fill="auto"/>
            <w:noWrap/>
            <w:vAlign w:val="bottom"/>
            <w:hideMark/>
          </w:tcPr>
          <w:p w14:paraId="719A6A1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A1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1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1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1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1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1C" w14:textId="77777777" w:rsidR="00861B61" w:rsidRPr="005E63F2" w:rsidRDefault="00D70D60">
            <w:pPr>
              <w:spacing w:after="0"/>
              <w:rPr>
                <w:rFonts w:ascii="Times New Roman" w:eastAsia="Times New Roman" w:hAnsi="Times New Roman" w:cs="Times New Roman"/>
                <w:sz w:val="20"/>
              </w:rPr>
            </w:pPr>
          </w:p>
        </w:tc>
      </w:tr>
      <w:tr w:rsidR="00E97792" w14:paraId="719A6A25" w14:textId="77777777">
        <w:trPr>
          <w:trHeight w:val="300"/>
        </w:trPr>
        <w:tc>
          <w:tcPr>
            <w:tcW w:w="1344" w:type="dxa"/>
            <w:tcBorders>
              <w:top w:val="nil"/>
              <w:left w:val="nil"/>
              <w:bottom w:val="nil"/>
              <w:right w:val="nil"/>
            </w:tcBorders>
            <w:shd w:val="clear" w:color="auto" w:fill="auto"/>
            <w:noWrap/>
            <w:vAlign w:val="bottom"/>
            <w:hideMark/>
          </w:tcPr>
          <w:p w14:paraId="719A6A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A1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2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2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2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2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24" w14:textId="77777777" w:rsidR="00861B61" w:rsidRPr="005E63F2" w:rsidRDefault="00D70D60">
            <w:pPr>
              <w:spacing w:after="0"/>
              <w:rPr>
                <w:rFonts w:ascii="Times New Roman" w:eastAsia="Times New Roman" w:hAnsi="Times New Roman" w:cs="Times New Roman"/>
                <w:sz w:val="20"/>
              </w:rPr>
            </w:pPr>
          </w:p>
        </w:tc>
      </w:tr>
      <w:tr w:rsidR="00E97792" w14:paraId="719A6A2D" w14:textId="77777777">
        <w:trPr>
          <w:trHeight w:val="300"/>
        </w:trPr>
        <w:tc>
          <w:tcPr>
            <w:tcW w:w="1344" w:type="dxa"/>
            <w:tcBorders>
              <w:top w:val="nil"/>
              <w:left w:val="nil"/>
              <w:bottom w:val="nil"/>
              <w:right w:val="nil"/>
            </w:tcBorders>
            <w:shd w:val="clear" w:color="auto" w:fill="auto"/>
            <w:noWrap/>
            <w:vAlign w:val="bottom"/>
            <w:hideMark/>
          </w:tcPr>
          <w:p w14:paraId="719A6A2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A2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2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2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2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2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2C" w14:textId="77777777" w:rsidR="00861B61" w:rsidRPr="005E63F2" w:rsidRDefault="00D70D60">
            <w:pPr>
              <w:spacing w:after="0"/>
              <w:rPr>
                <w:rFonts w:ascii="Times New Roman" w:eastAsia="Times New Roman" w:hAnsi="Times New Roman" w:cs="Times New Roman"/>
                <w:sz w:val="20"/>
              </w:rPr>
            </w:pPr>
          </w:p>
        </w:tc>
      </w:tr>
      <w:tr w:rsidR="00E97792" w14:paraId="719A6A35" w14:textId="77777777">
        <w:trPr>
          <w:trHeight w:val="300"/>
        </w:trPr>
        <w:tc>
          <w:tcPr>
            <w:tcW w:w="1344" w:type="dxa"/>
            <w:tcBorders>
              <w:top w:val="nil"/>
              <w:left w:val="nil"/>
              <w:bottom w:val="nil"/>
              <w:right w:val="nil"/>
            </w:tcBorders>
            <w:shd w:val="clear" w:color="auto" w:fill="auto"/>
            <w:noWrap/>
            <w:vAlign w:val="bottom"/>
            <w:hideMark/>
          </w:tcPr>
          <w:p w14:paraId="719A6A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A2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3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3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3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3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34" w14:textId="77777777" w:rsidR="00861B61" w:rsidRPr="005E63F2" w:rsidRDefault="00D70D60">
            <w:pPr>
              <w:spacing w:after="0"/>
              <w:rPr>
                <w:rFonts w:ascii="Times New Roman" w:eastAsia="Times New Roman" w:hAnsi="Times New Roman" w:cs="Times New Roman"/>
                <w:sz w:val="20"/>
              </w:rPr>
            </w:pPr>
          </w:p>
        </w:tc>
      </w:tr>
      <w:tr w:rsidR="00E97792" w14:paraId="719A6A3D" w14:textId="77777777">
        <w:trPr>
          <w:trHeight w:val="300"/>
        </w:trPr>
        <w:tc>
          <w:tcPr>
            <w:tcW w:w="1344" w:type="dxa"/>
            <w:tcBorders>
              <w:top w:val="nil"/>
              <w:left w:val="nil"/>
              <w:bottom w:val="nil"/>
              <w:right w:val="nil"/>
            </w:tcBorders>
            <w:shd w:val="clear" w:color="auto" w:fill="auto"/>
            <w:noWrap/>
            <w:vAlign w:val="bottom"/>
            <w:hideMark/>
          </w:tcPr>
          <w:p w14:paraId="719A6A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A3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3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3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3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3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3C" w14:textId="77777777" w:rsidR="00861B61" w:rsidRPr="005E63F2" w:rsidRDefault="00D70D60">
            <w:pPr>
              <w:spacing w:after="0"/>
              <w:rPr>
                <w:rFonts w:ascii="Times New Roman" w:eastAsia="Times New Roman" w:hAnsi="Times New Roman" w:cs="Times New Roman"/>
                <w:sz w:val="20"/>
              </w:rPr>
            </w:pPr>
          </w:p>
        </w:tc>
      </w:tr>
      <w:tr w:rsidR="00E97792" w14:paraId="719A6A44" w14:textId="77777777">
        <w:trPr>
          <w:trHeight w:val="300"/>
        </w:trPr>
        <w:tc>
          <w:tcPr>
            <w:tcW w:w="3329" w:type="dxa"/>
            <w:gridSpan w:val="2"/>
            <w:tcBorders>
              <w:top w:val="nil"/>
              <w:left w:val="nil"/>
              <w:bottom w:val="nil"/>
              <w:right w:val="nil"/>
            </w:tcBorders>
            <w:shd w:val="clear" w:color="auto" w:fill="auto"/>
            <w:noWrap/>
            <w:vAlign w:val="bottom"/>
            <w:hideMark/>
          </w:tcPr>
          <w:p w14:paraId="719A6A3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A3F"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A4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41"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4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43" w14:textId="77777777" w:rsidR="00861B61" w:rsidRPr="005E63F2" w:rsidRDefault="00D70D60">
            <w:pPr>
              <w:spacing w:after="0"/>
              <w:rPr>
                <w:rFonts w:ascii="Times New Roman" w:eastAsia="Times New Roman" w:hAnsi="Times New Roman" w:cs="Times New Roman"/>
                <w:sz w:val="20"/>
              </w:rPr>
            </w:pPr>
          </w:p>
        </w:tc>
      </w:tr>
      <w:tr w:rsidR="00E97792" w14:paraId="719A6A4C" w14:textId="77777777">
        <w:trPr>
          <w:trHeight w:val="300"/>
        </w:trPr>
        <w:tc>
          <w:tcPr>
            <w:tcW w:w="1344" w:type="dxa"/>
            <w:tcBorders>
              <w:top w:val="nil"/>
              <w:left w:val="nil"/>
              <w:bottom w:val="nil"/>
              <w:right w:val="nil"/>
            </w:tcBorders>
            <w:shd w:val="clear" w:color="auto" w:fill="auto"/>
            <w:noWrap/>
            <w:vAlign w:val="bottom"/>
            <w:hideMark/>
          </w:tcPr>
          <w:p w14:paraId="719A6A45"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A46"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A47"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48"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A49"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A4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4B" w14:textId="77777777" w:rsidR="00861B61" w:rsidRPr="005E63F2" w:rsidRDefault="00D70D60">
            <w:pPr>
              <w:spacing w:after="0"/>
              <w:rPr>
                <w:rFonts w:ascii="Times New Roman" w:eastAsia="Times New Roman" w:hAnsi="Times New Roman" w:cs="Times New Roman"/>
                <w:sz w:val="20"/>
              </w:rPr>
            </w:pPr>
          </w:p>
        </w:tc>
      </w:tr>
      <w:tr w:rsidR="00E97792" w14:paraId="719A6A4F" w14:textId="77777777">
        <w:trPr>
          <w:trHeight w:val="300"/>
        </w:trPr>
        <w:tc>
          <w:tcPr>
            <w:tcW w:w="1344" w:type="dxa"/>
            <w:tcBorders>
              <w:top w:val="nil"/>
              <w:left w:val="nil"/>
              <w:bottom w:val="nil"/>
              <w:right w:val="nil"/>
            </w:tcBorders>
            <w:shd w:val="clear" w:color="auto" w:fill="auto"/>
            <w:noWrap/>
            <w:vAlign w:val="bottom"/>
            <w:hideMark/>
          </w:tcPr>
          <w:p w14:paraId="719A6A4D"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A4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Β. </w:t>
            </w:r>
            <w:r w:rsidRPr="005E63F2">
              <w:rPr>
                <w:rFonts w:ascii="Calibri" w:eastAsia="Times New Roman" w:hAnsi="Calibri" w:cs="Calibri"/>
                <w:color w:val="000000"/>
                <w:sz w:val="22"/>
                <w:szCs w:val="22"/>
              </w:rPr>
              <w:t>Τροπολογία 1660/131 ως έχει (άρθρο 69)   ΔΕΚΤΟ ΚΑΤΑ ΠΛΕΙΟΨΗΦΙΑ</w:t>
            </w:r>
          </w:p>
        </w:tc>
      </w:tr>
      <w:tr w:rsidR="00E97792" w14:paraId="719A6A57" w14:textId="77777777">
        <w:trPr>
          <w:trHeight w:val="300"/>
        </w:trPr>
        <w:tc>
          <w:tcPr>
            <w:tcW w:w="1344" w:type="dxa"/>
            <w:tcBorders>
              <w:top w:val="nil"/>
              <w:left w:val="nil"/>
              <w:bottom w:val="nil"/>
              <w:right w:val="nil"/>
            </w:tcBorders>
            <w:shd w:val="clear" w:color="auto" w:fill="auto"/>
            <w:noWrap/>
            <w:vAlign w:val="bottom"/>
            <w:hideMark/>
          </w:tcPr>
          <w:p w14:paraId="719A6A5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A5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5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5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5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5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56" w14:textId="77777777" w:rsidR="00861B61" w:rsidRPr="005E63F2" w:rsidRDefault="00D70D60">
            <w:pPr>
              <w:spacing w:after="0"/>
              <w:rPr>
                <w:rFonts w:ascii="Times New Roman" w:eastAsia="Times New Roman" w:hAnsi="Times New Roman" w:cs="Times New Roman"/>
                <w:sz w:val="20"/>
              </w:rPr>
            </w:pPr>
          </w:p>
        </w:tc>
      </w:tr>
      <w:tr w:rsidR="00E97792" w14:paraId="719A6A5F" w14:textId="77777777">
        <w:trPr>
          <w:trHeight w:val="300"/>
        </w:trPr>
        <w:tc>
          <w:tcPr>
            <w:tcW w:w="1344" w:type="dxa"/>
            <w:tcBorders>
              <w:top w:val="nil"/>
              <w:left w:val="nil"/>
              <w:bottom w:val="nil"/>
              <w:right w:val="nil"/>
            </w:tcBorders>
            <w:shd w:val="clear" w:color="auto" w:fill="auto"/>
            <w:noWrap/>
            <w:vAlign w:val="bottom"/>
            <w:hideMark/>
          </w:tcPr>
          <w:p w14:paraId="719A6A5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A5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5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5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5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5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5E" w14:textId="77777777" w:rsidR="00861B61" w:rsidRPr="005E63F2" w:rsidRDefault="00D70D60">
            <w:pPr>
              <w:spacing w:after="0"/>
              <w:rPr>
                <w:rFonts w:ascii="Times New Roman" w:eastAsia="Times New Roman" w:hAnsi="Times New Roman" w:cs="Times New Roman"/>
                <w:sz w:val="20"/>
              </w:rPr>
            </w:pPr>
          </w:p>
        </w:tc>
      </w:tr>
      <w:tr w:rsidR="00E97792" w14:paraId="719A6A67" w14:textId="77777777">
        <w:trPr>
          <w:trHeight w:val="300"/>
        </w:trPr>
        <w:tc>
          <w:tcPr>
            <w:tcW w:w="1344" w:type="dxa"/>
            <w:tcBorders>
              <w:top w:val="nil"/>
              <w:left w:val="nil"/>
              <w:bottom w:val="nil"/>
              <w:right w:val="nil"/>
            </w:tcBorders>
            <w:shd w:val="clear" w:color="auto" w:fill="auto"/>
            <w:noWrap/>
            <w:vAlign w:val="bottom"/>
            <w:hideMark/>
          </w:tcPr>
          <w:p w14:paraId="719A6A6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A6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6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6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6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6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66" w14:textId="77777777" w:rsidR="00861B61" w:rsidRPr="005E63F2" w:rsidRDefault="00D70D60">
            <w:pPr>
              <w:spacing w:after="0"/>
              <w:rPr>
                <w:rFonts w:ascii="Times New Roman" w:eastAsia="Times New Roman" w:hAnsi="Times New Roman" w:cs="Times New Roman"/>
                <w:sz w:val="20"/>
              </w:rPr>
            </w:pPr>
          </w:p>
        </w:tc>
      </w:tr>
      <w:tr w:rsidR="00E97792" w14:paraId="719A6A6F" w14:textId="77777777">
        <w:trPr>
          <w:trHeight w:val="300"/>
        </w:trPr>
        <w:tc>
          <w:tcPr>
            <w:tcW w:w="1344" w:type="dxa"/>
            <w:tcBorders>
              <w:top w:val="nil"/>
              <w:left w:val="nil"/>
              <w:bottom w:val="nil"/>
              <w:right w:val="nil"/>
            </w:tcBorders>
            <w:shd w:val="clear" w:color="auto" w:fill="auto"/>
            <w:noWrap/>
            <w:vAlign w:val="bottom"/>
            <w:hideMark/>
          </w:tcPr>
          <w:p w14:paraId="719A6A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A6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6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6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6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6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6E" w14:textId="77777777" w:rsidR="00861B61" w:rsidRPr="005E63F2" w:rsidRDefault="00D70D60">
            <w:pPr>
              <w:spacing w:after="0"/>
              <w:rPr>
                <w:rFonts w:ascii="Times New Roman" w:eastAsia="Times New Roman" w:hAnsi="Times New Roman" w:cs="Times New Roman"/>
                <w:sz w:val="20"/>
              </w:rPr>
            </w:pPr>
          </w:p>
        </w:tc>
      </w:tr>
      <w:tr w:rsidR="00E97792" w14:paraId="719A6A77" w14:textId="77777777">
        <w:trPr>
          <w:trHeight w:val="300"/>
        </w:trPr>
        <w:tc>
          <w:tcPr>
            <w:tcW w:w="1344" w:type="dxa"/>
            <w:tcBorders>
              <w:top w:val="nil"/>
              <w:left w:val="nil"/>
              <w:bottom w:val="nil"/>
              <w:right w:val="nil"/>
            </w:tcBorders>
            <w:shd w:val="clear" w:color="auto" w:fill="auto"/>
            <w:noWrap/>
            <w:vAlign w:val="bottom"/>
            <w:hideMark/>
          </w:tcPr>
          <w:p w14:paraId="719A6A7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A7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7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7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7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7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76" w14:textId="77777777" w:rsidR="00861B61" w:rsidRPr="005E63F2" w:rsidRDefault="00D70D60">
            <w:pPr>
              <w:spacing w:after="0"/>
              <w:rPr>
                <w:rFonts w:ascii="Times New Roman" w:eastAsia="Times New Roman" w:hAnsi="Times New Roman" w:cs="Times New Roman"/>
                <w:sz w:val="20"/>
              </w:rPr>
            </w:pPr>
          </w:p>
        </w:tc>
      </w:tr>
      <w:tr w:rsidR="00E97792" w14:paraId="719A6A7F" w14:textId="77777777">
        <w:trPr>
          <w:trHeight w:val="300"/>
        </w:trPr>
        <w:tc>
          <w:tcPr>
            <w:tcW w:w="1344" w:type="dxa"/>
            <w:tcBorders>
              <w:top w:val="nil"/>
              <w:left w:val="nil"/>
              <w:bottom w:val="nil"/>
              <w:right w:val="nil"/>
            </w:tcBorders>
            <w:shd w:val="clear" w:color="auto" w:fill="auto"/>
            <w:noWrap/>
            <w:vAlign w:val="bottom"/>
            <w:hideMark/>
          </w:tcPr>
          <w:p w14:paraId="719A6A7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A79"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7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7B"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7C"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7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7E" w14:textId="77777777" w:rsidR="00861B61" w:rsidRPr="005E63F2" w:rsidRDefault="00D70D60">
            <w:pPr>
              <w:spacing w:after="0"/>
              <w:rPr>
                <w:rFonts w:ascii="Times New Roman" w:eastAsia="Times New Roman" w:hAnsi="Times New Roman" w:cs="Times New Roman"/>
                <w:sz w:val="20"/>
              </w:rPr>
            </w:pPr>
          </w:p>
        </w:tc>
      </w:tr>
      <w:tr w:rsidR="00E97792" w14:paraId="719A6A87" w14:textId="77777777">
        <w:trPr>
          <w:trHeight w:val="300"/>
        </w:trPr>
        <w:tc>
          <w:tcPr>
            <w:tcW w:w="1344" w:type="dxa"/>
            <w:tcBorders>
              <w:top w:val="nil"/>
              <w:left w:val="nil"/>
              <w:bottom w:val="nil"/>
              <w:right w:val="nil"/>
            </w:tcBorders>
            <w:shd w:val="clear" w:color="auto" w:fill="auto"/>
            <w:noWrap/>
            <w:vAlign w:val="bottom"/>
            <w:hideMark/>
          </w:tcPr>
          <w:p w14:paraId="719A6A80"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A81"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82"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8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8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8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86" w14:textId="77777777" w:rsidR="00861B61" w:rsidRPr="005E63F2" w:rsidRDefault="00D70D60">
            <w:pPr>
              <w:spacing w:after="0"/>
              <w:rPr>
                <w:rFonts w:ascii="Times New Roman" w:eastAsia="Times New Roman" w:hAnsi="Times New Roman" w:cs="Times New Roman"/>
                <w:sz w:val="20"/>
              </w:rPr>
            </w:pPr>
          </w:p>
        </w:tc>
      </w:tr>
      <w:tr w:rsidR="00E97792" w14:paraId="719A6A8E" w14:textId="77777777">
        <w:trPr>
          <w:trHeight w:val="300"/>
        </w:trPr>
        <w:tc>
          <w:tcPr>
            <w:tcW w:w="3329" w:type="dxa"/>
            <w:gridSpan w:val="2"/>
            <w:tcBorders>
              <w:top w:val="nil"/>
              <w:left w:val="nil"/>
              <w:bottom w:val="nil"/>
              <w:right w:val="nil"/>
            </w:tcBorders>
            <w:shd w:val="clear" w:color="auto" w:fill="auto"/>
            <w:noWrap/>
            <w:vAlign w:val="bottom"/>
            <w:hideMark/>
          </w:tcPr>
          <w:p w14:paraId="719A6A8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A89"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A8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8B"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8C"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8D" w14:textId="77777777" w:rsidR="00861B61" w:rsidRPr="005E63F2" w:rsidRDefault="00D70D60">
            <w:pPr>
              <w:spacing w:after="0"/>
              <w:rPr>
                <w:rFonts w:ascii="Times New Roman" w:eastAsia="Times New Roman" w:hAnsi="Times New Roman" w:cs="Times New Roman"/>
                <w:sz w:val="20"/>
              </w:rPr>
            </w:pPr>
          </w:p>
        </w:tc>
      </w:tr>
      <w:tr w:rsidR="00E97792" w14:paraId="719A6A96" w14:textId="77777777">
        <w:trPr>
          <w:trHeight w:val="300"/>
        </w:trPr>
        <w:tc>
          <w:tcPr>
            <w:tcW w:w="1344" w:type="dxa"/>
            <w:tcBorders>
              <w:top w:val="nil"/>
              <w:left w:val="nil"/>
              <w:bottom w:val="nil"/>
              <w:right w:val="nil"/>
            </w:tcBorders>
            <w:shd w:val="clear" w:color="auto" w:fill="auto"/>
            <w:noWrap/>
            <w:vAlign w:val="bottom"/>
            <w:hideMark/>
          </w:tcPr>
          <w:p w14:paraId="719A6A8F"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A90"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A91"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92"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A93"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A94"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95" w14:textId="77777777" w:rsidR="00861B61" w:rsidRPr="005E63F2" w:rsidRDefault="00D70D60">
            <w:pPr>
              <w:spacing w:after="0"/>
              <w:rPr>
                <w:rFonts w:ascii="Times New Roman" w:eastAsia="Times New Roman" w:hAnsi="Times New Roman" w:cs="Times New Roman"/>
                <w:sz w:val="20"/>
              </w:rPr>
            </w:pPr>
          </w:p>
        </w:tc>
      </w:tr>
      <w:tr w:rsidR="00E97792" w14:paraId="719A6A99" w14:textId="77777777">
        <w:trPr>
          <w:trHeight w:val="300"/>
        </w:trPr>
        <w:tc>
          <w:tcPr>
            <w:tcW w:w="1344" w:type="dxa"/>
            <w:tcBorders>
              <w:top w:val="nil"/>
              <w:left w:val="nil"/>
              <w:bottom w:val="nil"/>
              <w:right w:val="nil"/>
            </w:tcBorders>
            <w:shd w:val="clear" w:color="auto" w:fill="auto"/>
            <w:noWrap/>
            <w:vAlign w:val="bottom"/>
            <w:hideMark/>
          </w:tcPr>
          <w:p w14:paraId="719A6A97"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A9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 xml:space="preserve">Β. Τροπολογία 1673/138 ως έχει (άρθρο 70)  </w:t>
            </w:r>
            <w:r w:rsidRPr="005E63F2">
              <w:rPr>
                <w:rFonts w:ascii="Calibri" w:eastAsia="Times New Roman" w:hAnsi="Calibri" w:cs="Calibri"/>
                <w:color w:val="000000"/>
                <w:sz w:val="22"/>
                <w:szCs w:val="22"/>
              </w:rPr>
              <w:t xml:space="preserve"> ΔΕΚΤΟ ΚΑΤΑ ΠΛΕΙΟΨΗΦΙΑ</w:t>
            </w:r>
          </w:p>
        </w:tc>
      </w:tr>
      <w:tr w:rsidR="00E97792" w14:paraId="719A6AA1" w14:textId="77777777">
        <w:trPr>
          <w:trHeight w:val="300"/>
        </w:trPr>
        <w:tc>
          <w:tcPr>
            <w:tcW w:w="1344" w:type="dxa"/>
            <w:tcBorders>
              <w:top w:val="nil"/>
              <w:left w:val="nil"/>
              <w:bottom w:val="nil"/>
              <w:right w:val="nil"/>
            </w:tcBorders>
            <w:shd w:val="clear" w:color="auto" w:fill="auto"/>
            <w:noWrap/>
            <w:vAlign w:val="bottom"/>
            <w:hideMark/>
          </w:tcPr>
          <w:p w14:paraId="719A6A9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A9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9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9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9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9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A0" w14:textId="77777777" w:rsidR="00861B61" w:rsidRPr="005E63F2" w:rsidRDefault="00D70D60">
            <w:pPr>
              <w:spacing w:after="0"/>
              <w:rPr>
                <w:rFonts w:ascii="Times New Roman" w:eastAsia="Times New Roman" w:hAnsi="Times New Roman" w:cs="Times New Roman"/>
                <w:sz w:val="20"/>
              </w:rPr>
            </w:pPr>
          </w:p>
        </w:tc>
      </w:tr>
      <w:tr w:rsidR="00E97792" w14:paraId="719A6AA9" w14:textId="77777777">
        <w:trPr>
          <w:trHeight w:val="300"/>
        </w:trPr>
        <w:tc>
          <w:tcPr>
            <w:tcW w:w="1344" w:type="dxa"/>
            <w:tcBorders>
              <w:top w:val="nil"/>
              <w:left w:val="nil"/>
              <w:bottom w:val="nil"/>
              <w:right w:val="nil"/>
            </w:tcBorders>
            <w:shd w:val="clear" w:color="auto" w:fill="auto"/>
            <w:noWrap/>
            <w:vAlign w:val="bottom"/>
            <w:hideMark/>
          </w:tcPr>
          <w:p w14:paraId="719A6AA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AA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A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A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AA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A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A8" w14:textId="77777777" w:rsidR="00861B61" w:rsidRPr="005E63F2" w:rsidRDefault="00D70D60">
            <w:pPr>
              <w:spacing w:after="0"/>
              <w:rPr>
                <w:rFonts w:ascii="Times New Roman" w:eastAsia="Times New Roman" w:hAnsi="Times New Roman" w:cs="Times New Roman"/>
                <w:sz w:val="20"/>
              </w:rPr>
            </w:pPr>
          </w:p>
        </w:tc>
      </w:tr>
      <w:tr w:rsidR="00E97792" w14:paraId="719A6AB1" w14:textId="77777777">
        <w:trPr>
          <w:trHeight w:val="300"/>
        </w:trPr>
        <w:tc>
          <w:tcPr>
            <w:tcW w:w="1344" w:type="dxa"/>
            <w:tcBorders>
              <w:top w:val="nil"/>
              <w:left w:val="nil"/>
              <w:bottom w:val="nil"/>
              <w:right w:val="nil"/>
            </w:tcBorders>
            <w:shd w:val="clear" w:color="auto" w:fill="auto"/>
            <w:noWrap/>
            <w:vAlign w:val="bottom"/>
            <w:hideMark/>
          </w:tcPr>
          <w:p w14:paraId="719A6AA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AA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A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A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A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A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B0" w14:textId="77777777" w:rsidR="00861B61" w:rsidRPr="005E63F2" w:rsidRDefault="00D70D60">
            <w:pPr>
              <w:spacing w:after="0"/>
              <w:rPr>
                <w:rFonts w:ascii="Times New Roman" w:eastAsia="Times New Roman" w:hAnsi="Times New Roman" w:cs="Times New Roman"/>
                <w:sz w:val="20"/>
              </w:rPr>
            </w:pPr>
          </w:p>
        </w:tc>
      </w:tr>
      <w:tr w:rsidR="00E97792" w14:paraId="719A6AB9" w14:textId="77777777">
        <w:trPr>
          <w:trHeight w:val="300"/>
        </w:trPr>
        <w:tc>
          <w:tcPr>
            <w:tcW w:w="1344" w:type="dxa"/>
            <w:tcBorders>
              <w:top w:val="nil"/>
              <w:left w:val="nil"/>
              <w:bottom w:val="nil"/>
              <w:right w:val="nil"/>
            </w:tcBorders>
            <w:shd w:val="clear" w:color="auto" w:fill="auto"/>
            <w:noWrap/>
            <w:vAlign w:val="bottom"/>
            <w:hideMark/>
          </w:tcPr>
          <w:p w14:paraId="719A6AB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AB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B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B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B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B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B8" w14:textId="77777777" w:rsidR="00861B61" w:rsidRPr="005E63F2" w:rsidRDefault="00D70D60">
            <w:pPr>
              <w:spacing w:after="0"/>
              <w:rPr>
                <w:rFonts w:ascii="Times New Roman" w:eastAsia="Times New Roman" w:hAnsi="Times New Roman" w:cs="Times New Roman"/>
                <w:sz w:val="20"/>
              </w:rPr>
            </w:pPr>
          </w:p>
        </w:tc>
      </w:tr>
      <w:tr w:rsidR="00E97792" w14:paraId="719A6AC1" w14:textId="77777777">
        <w:trPr>
          <w:trHeight w:val="300"/>
        </w:trPr>
        <w:tc>
          <w:tcPr>
            <w:tcW w:w="1344" w:type="dxa"/>
            <w:tcBorders>
              <w:top w:val="nil"/>
              <w:left w:val="nil"/>
              <w:bottom w:val="nil"/>
              <w:right w:val="nil"/>
            </w:tcBorders>
            <w:shd w:val="clear" w:color="auto" w:fill="auto"/>
            <w:noWrap/>
            <w:vAlign w:val="bottom"/>
            <w:hideMark/>
          </w:tcPr>
          <w:p w14:paraId="719A6AB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AB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B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B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B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B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C0" w14:textId="77777777" w:rsidR="00861B61" w:rsidRPr="005E63F2" w:rsidRDefault="00D70D60">
            <w:pPr>
              <w:spacing w:after="0"/>
              <w:rPr>
                <w:rFonts w:ascii="Times New Roman" w:eastAsia="Times New Roman" w:hAnsi="Times New Roman" w:cs="Times New Roman"/>
                <w:sz w:val="20"/>
              </w:rPr>
            </w:pPr>
          </w:p>
        </w:tc>
      </w:tr>
      <w:tr w:rsidR="00E97792" w14:paraId="719A6AC9" w14:textId="77777777">
        <w:trPr>
          <w:trHeight w:val="300"/>
        </w:trPr>
        <w:tc>
          <w:tcPr>
            <w:tcW w:w="1344" w:type="dxa"/>
            <w:tcBorders>
              <w:top w:val="nil"/>
              <w:left w:val="nil"/>
              <w:bottom w:val="nil"/>
              <w:right w:val="nil"/>
            </w:tcBorders>
            <w:shd w:val="clear" w:color="auto" w:fill="auto"/>
            <w:noWrap/>
            <w:vAlign w:val="bottom"/>
            <w:hideMark/>
          </w:tcPr>
          <w:p w14:paraId="719A6AC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AC3"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C4"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C5"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C6"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C7"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C8" w14:textId="77777777" w:rsidR="00861B61" w:rsidRPr="005E63F2" w:rsidRDefault="00D70D60">
            <w:pPr>
              <w:spacing w:after="0"/>
              <w:rPr>
                <w:rFonts w:ascii="Times New Roman" w:eastAsia="Times New Roman" w:hAnsi="Times New Roman" w:cs="Times New Roman"/>
                <w:sz w:val="20"/>
              </w:rPr>
            </w:pPr>
          </w:p>
        </w:tc>
      </w:tr>
      <w:tr w:rsidR="00E97792" w14:paraId="719A6AD1" w14:textId="77777777">
        <w:trPr>
          <w:trHeight w:val="300"/>
        </w:trPr>
        <w:tc>
          <w:tcPr>
            <w:tcW w:w="1344" w:type="dxa"/>
            <w:tcBorders>
              <w:top w:val="nil"/>
              <w:left w:val="nil"/>
              <w:bottom w:val="nil"/>
              <w:right w:val="nil"/>
            </w:tcBorders>
            <w:shd w:val="clear" w:color="auto" w:fill="auto"/>
            <w:noWrap/>
            <w:vAlign w:val="bottom"/>
            <w:hideMark/>
          </w:tcPr>
          <w:p w14:paraId="719A6ACA"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ACB"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CC"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CD"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ACE"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CF"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D0" w14:textId="77777777" w:rsidR="00861B61" w:rsidRPr="005E63F2" w:rsidRDefault="00D70D60">
            <w:pPr>
              <w:spacing w:after="0"/>
              <w:rPr>
                <w:rFonts w:ascii="Times New Roman" w:eastAsia="Times New Roman" w:hAnsi="Times New Roman" w:cs="Times New Roman"/>
                <w:sz w:val="20"/>
              </w:rPr>
            </w:pPr>
          </w:p>
        </w:tc>
      </w:tr>
      <w:tr w:rsidR="00E97792" w14:paraId="719A6AD8" w14:textId="77777777">
        <w:trPr>
          <w:trHeight w:val="300"/>
        </w:trPr>
        <w:tc>
          <w:tcPr>
            <w:tcW w:w="3329" w:type="dxa"/>
            <w:gridSpan w:val="2"/>
            <w:tcBorders>
              <w:top w:val="nil"/>
              <w:left w:val="nil"/>
              <w:bottom w:val="nil"/>
              <w:right w:val="nil"/>
            </w:tcBorders>
            <w:shd w:val="clear" w:color="auto" w:fill="auto"/>
            <w:noWrap/>
            <w:vAlign w:val="bottom"/>
            <w:hideMark/>
          </w:tcPr>
          <w:p w14:paraId="719A6AD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AD3"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A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D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D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D7" w14:textId="77777777" w:rsidR="00861B61" w:rsidRPr="005E63F2" w:rsidRDefault="00D70D60">
            <w:pPr>
              <w:spacing w:after="0"/>
              <w:rPr>
                <w:rFonts w:ascii="Times New Roman" w:eastAsia="Times New Roman" w:hAnsi="Times New Roman" w:cs="Times New Roman"/>
                <w:sz w:val="20"/>
              </w:rPr>
            </w:pPr>
          </w:p>
        </w:tc>
      </w:tr>
      <w:tr w:rsidR="00E97792" w14:paraId="719A6AE0" w14:textId="77777777">
        <w:trPr>
          <w:trHeight w:val="300"/>
        </w:trPr>
        <w:tc>
          <w:tcPr>
            <w:tcW w:w="1344" w:type="dxa"/>
            <w:tcBorders>
              <w:top w:val="nil"/>
              <w:left w:val="nil"/>
              <w:bottom w:val="nil"/>
              <w:right w:val="nil"/>
            </w:tcBorders>
            <w:shd w:val="clear" w:color="auto" w:fill="auto"/>
            <w:noWrap/>
            <w:vAlign w:val="bottom"/>
            <w:hideMark/>
          </w:tcPr>
          <w:p w14:paraId="719A6AD9"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ADA"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AD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DC"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ADD"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AD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DF" w14:textId="77777777" w:rsidR="00861B61" w:rsidRPr="005E63F2" w:rsidRDefault="00D70D60">
            <w:pPr>
              <w:spacing w:after="0"/>
              <w:rPr>
                <w:rFonts w:ascii="Times New Roman" w:eastAsia="Times New Roman" w:hAnsi="Times New Roman" w:cs="Times New Roman"/>
                <w:sz w:val="20"/>
              </w:rPr>
            </w:pPr>
          </w:p>
        </w:tc>
      </w:tr>
      <w:tr w:rsidR="00E97792" w14:paraId="719A6AE3" w14:textId="77777777">
        <w:trPr>
          <w:trHeight w:val="300"/>
        </w:trPr>
        <w:tc>
          <w:tcPr>
            <w:tcW w:w="1344" w:type="dxa"/>
            <w:tcBorders>
              <w:top w:val="nil"/>
              <w:left w:val="nil"/>
              <w:bottom w:val="nil"/>
              <w:right w:val="nil"/>
            </w:tcBorders>
            <w:shd w:val="clear" w:color="auto" w:fill="auto"/>
            <w:noWrap/>
            <w:vAlign w:val="bottom"/>
            <w:hideMark/>
          </w:tcPr>
          <w:p w14:paraId="719A6AE1"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AE2"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Β. Τροπολογία 1662/133 ως έχει (άρθρο 71)   ΔΕΚΤΟ ΚΑΤΑ ΠΛΕΙΟΨΗΦΙΑ</w:t>
            </w:r>
          </w:p>
        </w:tc>
      </w:tr>
      <w:tr w:rsidR="00E97792" w14:paraId="719A6AEB" w14:textId="77777777">
        <w:trPr>
          <w:trHeight w:val="300"/>
        </w:trPr>
        <w:tc>
          <w:tcPr>
            <w:tcW w:w="1344" w:type="dxa"/>
            <w:tcBorders>
              <w:top w:val="nil"/>
              <w:left w:val="nil"/>
              <w:bottom w:val="nil"/>
              <w:right w:val="nil"/>
            </w:tcBorders>
            <w:shd w:val="clear" w:color="auto" w:fill="auto"/>
            <w:noWrap/>
            <w:vAlign w:val="bottom"/>
            <w:hideMark/>
          </w:tcPr>
          <w:p w14:paraId="719A6A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AE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E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E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E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EA" w14:textId="77777777" w:rsidR="00861B61" w:rsidRPr="005E63F2" w:rsidRDefault="00D70D60">
            <w:pPr>
              <w:spacing w:after="0"/>
              <w:rPr>
                <w:rFonts w:ascii="Times New Roman" w:eastAsia="Times New Roman" w:hAnsi="Times New Roman" w:cs="Times New Roman"/>
                <w:sz w:val="20"/>
              </w:rPr>
            </w:pPr>
          </w:p>
        </w:tc>
      </w:tr>
      <w:tr w:rsidR="00E97792" w14:paraId="719A6AF3" w14:textId="77777777">
        <w:trPr>
          <w:trHeight w:val="300"/>
        </w:trPr>
        <w:tc>
          <w:tcPr>
            <w:tcW w:w="1344" w:type="dxa"/>
            <w:tcBorders>
              <w:top w:val="nil"/>
              <w:left w:val="nil"/>
              <w:bottom w:val="nil"/>
              <w:right w:val="nil"/>
            </w:tcBorders>
            <w:shd w:val="clear" w:color="auto" w:fill="auto"/>
            <w:noWrap/>
            <w:vAlign w:val="bottom"/>
            <w:hideMark/>
          </w:tcPr>
          <w:p w14:paraId="719A6A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AE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E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AF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F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F2" w14:textId="77777777" w:rsidR="00861B61" w:rsidRPr="005E63F2" w:rsidRDefault="00D70D60">
            <w:pPr>
              <w:spacing w:after="0"/>
              <w:rPr>
                <w:rFonts w:ascii="Times New Roman" w:eastAsia="Times New Roman" w:hAnsi="Times New Roman" w:cs="Times New Roman"/>
                <w:sz w:val="20"/>
              </w:rPr>
            </w:pPr>
          </w:p>
        </w:tc>
      </w:tr>
      <w:tr w:rsidR="00E97792" w14:paraId="719A6AFB" w14:textId="77777777">
        <w:trPr>
          <w:trHeight w:val="300"/>
        </w:trPr>
        <w:tc>
          <w:tcPr>
            <w:tcW w:w="1344" w:type="dxa"/>
            <w:tcBorders>
              <w:top w:val="nil"/>
              <w:left w:val="nil"/>
              <w:bottom w:val="nil"/>
              <w:right w:val="nil"/>
            </w:tcBorders>
            <w:shd w:val="clear" w:color="auto" w:fill="auto"/>
            <w:noWrap/>
            <w:vAlign w:val="bottom"/>
            <w:hideMark/>
          </w:tcPr>
          <w:p w14:paraId="719A6A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AF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F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AF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AF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AFA" w14:textId="77777777" w:rsidR="00861B61" w:rsidRPr="005E63F2" w:rsidRDefault="00D70D60">
            <w:pPr>
              <w:spacing w:after="0"/>
              <w:rPr>
                <w:rFonts w:ascii="Times New Roman" w:eastAsia="Times New Roman" w:hAnsi="Times New Roman" w:cs="Times New Roman"/>
                <w:sz w:val="20"/>
              </w:rPr>
            </w:pPr>
          </w:p>
        </w:tc>
      </w:tr>
      <w:tr w:rsidR="00E97792" w14:paraId="719A6B03" w14:textId="77777777">
        <w:trPr>
          <w:trHeight w:val="300"/>
        </w:trPr>
        <w:tc>
          <w:tcPr>
            <w:tcW w:w="1344" w:type="dxa"/>
            <w:tcBorders>
              <w:top w:val="nil"/>
              <w:left w:val="nil"/>
              <w:bottom w:val="nil"/>
              <w:right w:val="nil"/>
            </w:tcBorders>
            <w:shd w:val="clear" w:color="auto" w:fill="auto"/>
            <w:noWrap/>
            <w:vAlign w:val="bottom"/>
            <w:hideMark/>
          </w:tcPr>
          <w:p w14:paraId="719A6A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AF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AF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AF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0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0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02" w14:textId="77777777" w:rsidR="00861B61" w:rsidRPr="005E63F2" w:rsidRDefault="00D70D60">
            <w:pPr>
              <w:spacing w:after="0"/>
              <w:rPr>
                <w:rFonts w:ascii="Times New Roman" w:eastAsia="Times New Roman" w:hAnsi="Times New Roman" w:cs="Times New Roman"/>
                <w:sz w:val="20"/>
              </w:rPr>
            </w:pPr>
          </w:p>
        </w:tc>
      </w:tr>
      <w:tr w:rsidR="00E97792" w14:paraId="719A6B0B" w14:textId="77777777">
        <w:trPr>
          <w:trHeight w:val="300"/>
        </w:trPr>
        <w:tc>
          <w:tcPr>
            <w:tcW w:w="1344" w:type="dxa"/>
            <w:tcBorders>
              <w:top w:val="nil"/>
              <w:left w:val="nil"/>
              <w:bottom w:val="nil"/>
              <w:right w:val="nil"/>
            </w:tcBorders>
            <w:shd w:val="clear" w:color="auto" w:fill="auto"/>
            <w:noWrap/>
            <w:vAlign w:val="bottom"/>
            <w:hideMark/>
          </w:tcPr>
          <w:p w14:paraId="719A6B0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B0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0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0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0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0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0A" w14:textId="77777777" w:rsidR="00861B61" w:rsidRPr="005E63F2" w:rsidRDefault="00D70D60">
            <w:pPr>
              <w:spacing w:after="0"/>
              <w:rPr>
                <w:rFonts w:ascii="Times New Roman" w:eastAsia="Times New Roman" w:hAnsi="Times New Roman" w:cs="Times New Roman"/>
                <w:sz w:val="20"/>
              </w:rPr>
            </w:pPr>
          </w:p>
        </w:tc>
      </w:tr>
      <w:tr w:rsidR="00E97792" w14:paraId="719A6B13" w14:textId="77777777">
        <w:trPr>
          <w:trHeight w:val="300"/>
        </w:trPr>
        <w:tc>
          <w:tcPr>
            <w:tcW w:w="1344" w:type="dxa"/>
            <w:tcBorders>
              <w:top w:val="nil"/>
              <w:left w:val="nil"/>
              <w:bottom w:val="nil"/>
              <w:right w:val="nil"/>
            </w:tcBorders>
            <w:shd w:val="clear" w:color="auto" w:fill="auto"/>
            <w:noWrap/>
            <w:vAlign w:val="bottom"/>
            <w:hideMark/>
          </w:tcPr>
          <w:p w14:paraId="719A6B0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B0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0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0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1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1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12" w14:textId="77777777" w:rsidR="00861B61" w:rsidRPr="005E63F2" w:rsidRDefault="00D70D60">
            <w:pPr>
              <w:spacing w:after="0"/>
              <w:rPr>
                <w:rFonts w:ascii="Times New Roman" w:eastAsia="Times New Roman" w:hAnsi="Times New Roman" w:cs="Times New Roman"/>
                <w:sz w:val="20"/>
              </w:rPr>
            </w:pPr>
          </w:p>
        </w:tc>
      </w:tr>
      <w:tr w:rsidR="00E97792" w14:paraId="719A6B1B" w14:textId="77777777">
        <w:trPr>
          <w:trHeight w:val="300"/>
        </w:trPr>
        <w:tc>
          <w:tcPr>
            <w:tcW w:w="1344" w:type="dxa"/>
            <w:tcBorders>
              <w:top w:val="nil"/>
              <w:left w:val="nil"/>
              <w:bottom w:val="nil"/>
              <w:right w:val="nil"/>
            </w:tcBorders>
            <w:shd w:val="clear" w:color="auto" w:fill="auto"/>
            <w:noWrap/>
            <w:vAlign w:val="bottom"/>
            <w:hideMark/>
          </w:tcPr>
          <w:p w14:paraId="719A6B1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B1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1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1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1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1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1A" w14:textId="77777777" w:rsidR="00861B61" w:rsidRPr="005E63F2" w:rsidRDefault="00D70D60">
            <w:pPr>
              <w:spacing w:after="0"/>
              <w:rPr>
                <w:rFonts w:ascii="Times New Roman" w:eastAsia="Times New Roman" w:hAnsi="Times New Roman" w:cs="Times New Roman"/>
                <w:sz w:val="20"/>
              </w:rPr>
            </w:pPr>
          </w:p>
        </w:tc>
      </w:tr>
      <w:tr w:rsidR="00E97792" w14:paraId="719A6B22" w14:textId="77777777">
        <w:trPr>
          <w:trHeight w:val="300"/>
        </w:trPr>
        <w:tc>
          <w:tcPr>
            <w:tcW w:w="3329" w:type="dxa"/>
            <w:gridSpan w:val="2"/>
            <w:tcBorders>
              <w:top w:val="nil"/>
              <w:left w:val="nil"/>
              <w:bottom w:val="nil"/>
              <w:right w:val="nil"/>
            </w:tcBorders>
            <w:shd w:val="clear" w:color="auto" w:fill="auto"/>
            <w:noWrap/>
            <w:vAlign w:val="bottom"/>
            <w:hideMark/>
          </w:tcPr>
          <w:p w14:paraId="719A6B1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B1D"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B1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1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2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21" w14:textId="77777777" w:rsidR="00861B61" w:rsidRPr="005E63F2" w:rsidRDefault="00D70D60">
            <w:pPr>
              <w:spacing w:after="0"/>
              <w:rPr>
                <w:rFonts w:ascii="Times New Roman" w:eastAsia="Times New Roman" w:hAnsi="Times New Roman" w:cs="Times New Roman"/>
                <w:sz w:val="20"/>
              </w:rPr>
            </w:pPr>
          </w:p>
        </w:tc>
      </w:tr>
      <w:tr w:rsidR="00E97792" w14:paraId="719A6B2A" w14:textId="77777777">
        <w:trPr>
          <w:trHeight w:val="300"/>
        </w:trPr>
        <w:tc>
          <w:tcPr>
            <w:tcW w:w="1344" w:type="dxa"/>
            <w:tcBorders>
              <w:top w:val="nil"/>
              <w:left w:val="nil"/>
              <w:bottom w:val="nil"/>
              <w:right w:val="nil"/>
            </w:tcBorders>
            <w:shd w:val="clear" w:color="auto" w:fill="auto"/>
            <w:noWrap/>
            <w:vAlign w:val="bottom"/>
            <w:hideMark/>
          </w:tcPr>
          <w:p w14:paraId="719A6B23"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B24"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B2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26"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B27"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B2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29" w14:textId="77777777" w:rsidR="00861B61" w:rsidRPr="005E63F2" w:rsidRDefault="00D70D60">
            <w:pPr>
              <w:spacing w:after="0"/>
              <w:rPr>
                <w:rFonts w:ascii="Times New Roman" w:eastAsia="Times New Roman" w:hAnsi="Times New Roman" w:cs="Times New Roman"/>
                <w:sz w:val="20"/>
              </w:rPr>
            </w:pPr>
          </w:p>
        </w:tc>
      </w:tr>
      <w:tr w:rsidR="00E97792" w14:paraId="719A6B2D" w14:textId="77777777">
        <w:trPr>
          <w:trHeight w:val="300"/>
        </w:trPr>
        <w:tc>
          <w:tcPr>
            <w:tcW w:w="1344" w:type="dxa"/>
            <w:tcBorders>
              <w:top w:val="nil"/>
              <w:left w:val="nil"/>
              <w:bottom w:val="nil"/>
              <w:right w:val="nil"/>
            </w:tcBorders>
            <w:shd w:val="clear" w:color="auto" w:fill="auto"/>
            <w:noWrap/>
            <w:vAlign w:val="bottom"/>
            <w:hideMark/>
          </w:tcPr>
          <w:p w14:paraId="719A6B2B" w14:textId="77777777" w:rsidR="00861B61" w:rsidRPr="005E63F2" w:rsidRDefault="00D70D60">
            <w:pPr>
              <w:spacing w:after="0"/>
              <w:rPr>
                <w:rFonts w:ascii="Times New Roman" w:eastAsia="Times New Roman" w:hAnsi="Times New Roman" w:cs="Times New Roman"/>
                <w:sz w:val="20"/>
              </w:rPr>
            </w:pPr>
          </w:p>
        </w:tc>
        <w:tc>
          <w:tcPr>
            <w:tcW w:w="7296" w:type="dxa"/>
            <w:gridSpan w:val="6"/>
            <w:tcBorders>
              <w:top w:val="nil"/>
              <w:left w:val="nil"/>
              <w:bottom w:val="nil"/>
              <w:right w:val="nil"/>
            </w:tcBorders>
            <w:shd w:val="clear" w:color="auto" w:fill="auto"/>
            <w:noWrap/>
            <w:vAlign w:val="bottom"/>
            <w:hideMark/>
          </w:tcPr>
          <w:p w14:paraId="719A6B2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Β. Τροπολογία 1665/136 ως έχει (άρθρο 72)   ΔΕΚΤΟ ΚΑΤΑ ΠΛΕΙΟΨΗΦΙΑ</w:t>
            </w:r>
          </w:p>
        </w:tc>
      </w:tr>
      <w:tr w:rsidR="00E97792" w14:paraId="719A6B35" w14:textId="77777777">
        <w:trPr>
          <w:trHeight w:val="300"/>
        </w:trPr>
        <w:tc>
          <w:tcPr>
            <w:tcW w:w="1344" w:type="dxa"/>
            <w:tcBorders>
              <w:top w:val="nil"/>
              <w:left w:val="nil"/>
              <w:bottom w:val="nil"/>
              <w:right w:val="nil"/>
            </w:tcBorders>
            <w:shd w:val="clear" w:color="auto" w:fill="auto"/>
            <w:noWrap/>
            <w:vAlign w:val="bottom"/>
            <w:hideMark/>
          </w:tcPr>
          <w:p w14:paraId="719A6B2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B2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3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3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3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3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34" w14:textId="77777777" w:rsidR="00861B61" w:rsidRPr="005E63F2" w:rsidRDefault="00D70D60">
            <w:pPr>
              <w:spacing w:after="0"/>
              <w:rPr>
                <w:rFonts w:ascii="Times New Roman" w:eastAsia="Times New Roman" w:hAnsi="Times New Roman" w:cs="Times New Roman"/>
                <w:sz w:val="20"/>
              </w:rPr>
            </w:pPr>
          </w:p>
        </w:tc>
      </w:tr>
      <w:tr w:rsidR="00E97792" w14:paraId="719A6B3D" w14:textId="77777777">
        <w:trPr>
          <w:trHeight w:val="300"/>
        </w:trPr>
        <w:tc>
          <w:tcPr>
            <w:tcW w:w="1344" w:type="dxa"/>
            <w:tcBorders>
              <w:top w:val="nil"/>
              <w:left w:val="nil"/>
              <w:bottom w:val="nil"/>
              <w:right w:val="nil"/>
            </w:tcBorders>
            <w:shd w:val="clear" w:color="auto" w:fill="auto"/>
            <w:noWrap/>
            <w:vAlign w:val="bottom"/>
            <w:hideMark/>
          </w:tcPr>
          <w:p w14:paraId="719A6B3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B3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3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3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3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3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3C" w14:textId="77777777" w:rsidR="00861B61" w:rsidRPr="005E63F2" w:rsidRDefault="00D70D60">
            <w:pPr>
              <w:spacing w:after="0"/>
              <w:rPr>
                <w:rFonts w:ascii="Times New Roman" w:eastAsia="Times New Roman" w:hAnsi="Times New Roman" w:cs="Times New Roman"/>
                <w:sz w:val="20"/>
              </w:rPr>
            </w:pPr>
          </w:p>
        </w:tc>
      </w:tr>
      <w:tr w:rsidR="00E97792" w14:paraId="719A6B45" w14:textId="77777777">
        <w:trPr>
          <w:trHeight w:val="300"/>
        </w:trPr>
        <w:tc>
          <w:tcPr>
            <w:tcW w:w="1344" w:type="dxa"/>
            <w:tcBorders>
              <w:top w:val="nil"/>
              <w:left w:val="nil"/>
              <w:bottom w:val="nil"/>
              <w:right w:val="nil"/>
            </w:tcBorders>
            <w:shd w:val="clear" w:color="auto" w:fill="auto"/>
            <w:noWrap/>
            <w:vAlign w:val="bottom"/>
            <w:hideMark/>
          </w:tcPr>
          <w:p w14:paraId="719A6B3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B3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4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4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4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4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44" w14:textId="77777777" w:rsidR="00861B61" w:rsidRPr="005E63F2" w:rsidRDefault="00D70D60">
            <w:pPr>
              <w:spacing w:after="0"/>
              <w:rPr>
                <w:rFonts w:ascii="Times New Roman" w:eastAsia="Times New Roman" w:hAnsi="Times New Roman" w:cs="Times New Roman"/>
                <w:sz w:val="20"/>
              </w:rPr>
            </w:pPr>
          </w:p>
        </w:tc>
      </w:tr>
      <w:tr w:rsidR="00E97792" w14:paraId="719A6B4D" w14:textId="77777777">
        <w:trPr>
          <w:trHeight w:val="300"/>
        </w:trPr>
        <w:tc>
          <w:tcPr>
            <w:tcW w:w="1344" w:type="dxa"/>
            <w:tcBorders>
              <w:top w:val="nil"/>
              <w:left w:val="nil"/>
              <w:bottom w:val="nil"/>
              <w:right w:val="nil"/>
            </w:tcBorders>
            <w:shd w:val="clear" w:color="auto" w:fill="auto"/>
            <w:noWrap/>
            <w:vAlign w:val="bottom"/>
            <w:hideMark/>
          </w:tcPr>
          <w:p w14:paraId="719A6B4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B4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4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4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4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4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4C" w14:textId="77777777" w:rsidR="00861B61" w:rsidRPr="005E63F2" w:rsidRDefault="00D70D60">
            <w:pPr>
              <w:spacing w:after="0"/>
              <w:rPr>
                <w:rFonts w:ascii="Times New Roman" w:eastAsia="Times New Roman" w:hAnsi="Times New Roman" w:cs="Times New Roman"/>
                <w:sz w:val="20"/>
              </w:rPr>
            </w:pPr>
          </w:p>
        </w:tc>
      </w:tr>
      <w:tr w:rsidR="00E97792" w14:paraId="719A6B55" w14:textId="77777777">
        <w:trPr>
          <w:trHeight w:val="300"/>
        </w:trPr>
        <w:tc>
          <w:tcPr>
            <w:tcW w:w="1344" w:type="dxa"/>
            <w:tcBorders>
              <w:top w:val="nil"/>
              <w:left w:val="nil"/>
              <w:bottom w:val="nil"/>
              <w:right w:val="nil"/>
            </w:tcBorders>
            <w:shd w:val="clear" w:color="auto" w:fill="auto"/>
            <w:noWrap/>
            <w:vAlign w:val="bottom"/>
            <w:hideMark/>
          </w:tcPr>
          <w:p w14:paraId="719A6B4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B4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5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5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5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5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54" w14:textId="77777777" w:rsidR="00861B61" w:rsidRPr="005E63F2" w:rsidRDefault="00D70D60">
            <w:pPr>
              <w:spacing w:after="0"/>
              <w:rPr>
                <w:rFonts w:ascii="Times New Roman" w:eastAsia="Times New Roman" w:hAnsi="Times New Roman" w:cs="Times New Roman"/>
                <w:sz w:val="20"/>
              </w:rPr>
            </w:pPr>
          </w:p>
        </w:tc>
      </w:tr>
      <w:tr w:rsidR="00E97792" w14:paraId="719A6B5D" w14:textId="77777777">
        <w:trPr>
          <w:trHeight w:val="300"/>
        </w:trPr>
        <w:tc>
          <w:tcPr>
            <w:tcW w:w="1344" w:type="dxa"/>
            <w:tcBorders>
              <w:top w:val="nil"/>
              <w:left w:val="nil"/>
              <w:bottom w:val="nil"/>
              <w:right w:val="nil"/>
            </w:tcBorders>
            <w:shd w:val="clear" w:color="auto" w:fill="auto"/>
            <w:noWrap/>
            <w:vAlign w:val="bottom"/>
            <w:hideMark/>
          </w:tcPr>
          <w:p w14:paraId="719A6B5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B57"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58"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5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5A"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5B"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5C" w14:textId="77777777" w:rsidR="00861B61" w:rsidRPr="005E63F2" w:rsidRDefault="00D70D60">
            <w:pPr>
              <w:spacing w:after="0"/>
              <w:rPr>
                <w:rFonts w:ascii="Times New Roman" w:eastAsia="Times New Roman" w:hAnsi="Times New Roman" w:cs="Times New Roman"/>
                <w:sz w:val="20"/>
              </w:rPr>
            </w:pPr>
          </w:p>
        </w:tc>
      </w:tr>
      <w:tr w:rsidR="00E97792" w14:paraId="719A6B65" w14:textId="77777777">
        <w:trPr>
          <w:trHeight w:val="300"/>
        </w:trPr>
        <w:tc>
          <w:tcPr>
            <w:tcW w:w="1344" w:type="dxa"/>
            <w:tcBorders>
              <w:top w:val="nil"/>
              <w:left w:val="nil"/>
              <w:bottom w:val="nil"/>
              <w:right w:val="nil"/>
            </w:tcBorders>
            <w:shd w:val="clear" w:color="auto" w:fill="auto"/>
            <w:noWrap/>
            <w:vAlign w:val="bottom"/>
            <w:hideMark/>
          </w:tcPr>
          <w:p w14:paraId="719A6B5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B5F"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60"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6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62"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63"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64" w14:textId="77777777" w:rsidR="00861B61" w:rsidRPr="005E63F2" w:rsidRDefault="00D70D60">
            <w:pPr>
              <w:spacing w:after="0"/>
              <w:rPr>
                <w:rFonts w:ascii="Times New Roman" w:eastAsia="Times New Roman" w:hAnsi="Times New Roman" w:cs="Times New Roman"/>
                <w:sz w:val="20"/>
              </w:rPr>
            </w:pPr>
          </w:p>
        </w:tc>
      </w:tr>
      <w:tr w:rsidR="00E97792" w14:paraId="719A6B6C" w14:textId="77777777">
        <w:trPr>
          <w:trHeight w:val="300"/>
        </w:trPr>
        <w:tc>
          <w:tcPr>
            <w:tcW w:w="3329" w:type="dxa"/>
            <w:gridSpan w:val="2"/>
            <w:tcBorders>
              <w:top w:val="nil"/>
              <w:left w:val="nil"/>
              <w:bottom w:val="nil"/>
              <w:right w:val="nil"/>
            </w:tcBorders>
            <w:shd w:val="clear" w:color="auto" w:fill="auto"/>
            <w:noWrap/>
            <w:vAlign w:val="bottom"/>
            <w:hideMark/>
          </w:tcPr>
          <w:p w14:paraId="719A6B6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B67"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B68"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69"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6A"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6B" w14:textId="77777777" w:rsidR="00861B61" w:rsidRPr="005E63F2" w:rsidRDefault="00D70D60">
            <w:pPr>
              <w:spacing w:after="0"/>
              <w:rPr>
                <w:rFonts w:ascii="Times New Roman" w:eastAsia="Times New Roman" w:hAnsi="Times New Roman" w:cs="Times New Roman"/>
                <w:sz w:val="20"/>
              </w:rPr>
            </w:pPr>
          </w:p>
        </w:tc>
      </w:tr>
      <w:tr w:rsidR="00E97792" w14:paraId="719A6B74" w14:textId="77777777">
        <w:trPr>
          <w:trHeight w:val="300"/>
        </w:trPr>
        <w:tc>
          <w:tcPr>
            <w:tcW w:w="1344" w:type="dxa"/>
            <w:tcBorders>
              <w:top w:val="nil"/>
              <w:left w:val="nil"/>
              <w:bottom w:val="nil"/>
              <w:right w:val="nil"/>
            </w:tcBorders>
            <w:shd w:val="clear" w:color="auto" w:fill="auto"/>
            <w:noWrap/>
            <w:vAlign w:val="bottom"/>
            <w:hideMark/>
          </w:tcPr>
          <w:p w14:paraId="719A6B6D"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B6E"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B6F"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70"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B71"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B72"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73" w14:textId="77777777" w:rsidR="00861B61" w:rsidRPr="005E63F2" w:rsidRDefault="00D70D60">
            <w:pPr>
              <w:spacing w:after="0"/>
              <w:rPr>
                <w:rFonts w:ascii="Times New Roman" w:eastAsia="Times New Roman" w:hAnsi="Times New Roman" w:cs="Times New Roman"/>
                <w:sz w:val="20"/>
              </w:rPr>
            </w:pPr>
          </w:p>
        </w:tc>
      </w:tr>
      <w:tr w:rsidR="00E97792" w14:paraId="719A6B78" w14:textId="77777777">
        <w:trPr>
          <w:trHeight w:val="300"/>
        </w:trPr>
        <w:tc>
          <w:tcPr>
            <w:tcW w:w="1344" w:type="dxa"/>
            <w:tcBorders>
              <w:top w:val="nil"/>
              <w:left w:val="nil"/>
              <w:bottom w:val="nil"/>
              <w:right w:val="nil"/>
            </w:tcBorders>
            <w:shd w:val="clear" w:color="auto" w:fill="auto"/>
            <w:noWrap/>
            <w:vAlign w:val="bottom"/>
            <w:hideMark/>
          </w:tcPr>
          <w:p w14:paraId="719A6B75"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B76"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Ακροτελεύτιο άρθρο    ΔΕΚΤΟ ΚΑΤΑ ΠΛΕΙΟΨΗΦΙΑ</w:t>
            </w:r>
          </w:p>
        </w:tc>
        <w:tc>
          <w:tcPr>
            <w:tcW w:w="1155" w:type="dxa"/>
            <w:tcBorders>
              <w:top w:val="nil"/>
              <w:left w:val="nil"/>
              <w:bottom w:val="nil"/>
              <w:right w:val="nil"/>
            </w:tcBorders>
            <w:shd w:val="clear" w:color="auto" w:fill="auto"/>
            <w:noWrap/>
            <w:vAlign w:val="bottom"/>
            <w:hideMark/>
          </w:tcPr>
          <w:p w14:paraId="719A6B77" w14:textId="77777777" w:rsidR="00861B61" w:rsidRPr="005E63F2" w:rsidRDefault="00D70D60">
            <w:pPr>
              <w:spacing w:after="0"/>
              <w:rPr>
                <w:rFonts w:ascii="Calibri" w:eastAsia="Times New Roman" w:hAnsi="Calibri" w:cs="Calibri"/>
                <w:color w:val="000000"/>
                <w:sz w:val="22"/>
                <w:szCs w:val="22"/>
              </w:rPr>
            </w:pPr>
          </w:p>
        </w:tc>
      </w:tr>
      <w:tr w:rsidR="00E97792" w14:paraId="719A6B80" w14:textId="77777777">
        <w:trPr>
          <w:trHeight w:val="300"/>
        </w:trPr>
        <w:tc>
          <w:tcPr>
            <w:tcW w:w="1344" w:type="dxa"/>
            <w:tcBorders>
              <w:top w:val="nil"/>
              <w:left w:val="nil"/>
              <w:bottom w:val="nil"/>
              <w:right w:val="nil"/>
            </w:tcBorders>
            <w:shd w:val="clear" w:color="auto" w:fill="auto"/>
            <w:noWrap/>
            <w:vAlign w:val="bottom"/>
            <w:hideMark/>
          </w:tcPr>
          <w:p w14:paraId="719A6B7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B7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7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7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7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7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7F" w14:textId="77777777" w:rsidR="00861B61" w:rsidRPr="005E63F2" w:rsidRDefault="00D70D60">
            <w:pPr>
              <w:spacing w:after="0"/>
              <w:rPr>
                <w:rFonts w:ascii="Times New Roman" w:eastAsia="Times New Roman" w:hAnsi="Times New Roman" w:cs="Times New Roman"/>
                <w:sz w:val="20"/>
              </w:rPr>
            </w:pPr>
          </w:p>
        </w:tc>
      </w:tr>
      <w:tr w:rsidR="00E97792" w14:paraId="719A6B88" w14:textId="77777777">
        <w:trPr>
          <w:trHeight w:val="300"/>
        </w:trPr>
        <w:tc>
          <w:tcPr>
            <w:tcW w:w="1344" w:type="dxa"/>
            <w:tcBorders>
              <w:top w:val="nil"/>
              <w:left w:val="nil"/>
              <w:bottom w:val="nil"/>
              <w:right w:val="nil"/>
            </w:tcBorders>
            <w:shd w:val="clear" w:color="auto" w:fill="auto"/>
            <w:noWrap/>
            <w:vAlign w:val="bottom"/>
            <w:hideMark/>
          </w:tcPr>
          <w:p w14:paraId="719A6B8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B8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8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8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8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8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87" w14:textId="77777777" w:rsidR="00861B61" w:rsidRPr="005E63F2" w:rsidRDefault="00D70D60">
            <w:pPr>
              <w:spacing w:after="0"/>
              <w:rPr>
                <w:rFonts w:ascii="Times New Roman" w:eastAsia="Times New Roman" w:hAnsi="Times New Roman" w:cs="Times New Roman"/>
                <w:sz w:val="20"/>
              </w:rPr>
            </w:pPr>
          </w:p>
        </w:tc>
      </w:tr>
      <w:tr w:rsidR="00E97792" w14:paraId="719A6B90" w14:textId="77777777">
        <w:trPr>
          <w:trHeight w:val="300"/>
        </w:trPr>
        <w:tc>
          <w:tcPr>
            <w:tcW w:w="1344" w:type="dxa"/>
            <w:tcBorders>
              <w:top w:val="nil"/>
              <w:left w:val="nil"/>
              <w:bottom w:val="nil"/>
              <w:right w:val="nil"/>
            </w:tcBorders>
            <w:shd w:val="clear" w:color="auto" w:fill="auto"/>
            <w:noWrap/>
            <w:vAlign w:val="bottom"/>
            <w:hideMark/>
          </w:tcPr>
          <w:p w14:paraId="719A6B8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B8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8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8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8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8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8F" w14:textId="77777777" w:rsidR="00861B61" w:rsidRPr="005E63F2" w:rsidRDefault="00D70D60">
            <w:pPr>
              <w:spacing w:after="0"/>
              <w:rPr>
                <w:rFonts w:ascii="Times New Roman" w:eastAsia="Times New Roman" w:hAnsi="Times New Roman" w:cs="Times New Roman"/>
                <w:sz w:val="20"/>
              </w:rPr>
            </w:pPr>
          </w:p>
        </w:tc>
      </w:tr>
      <w:tr w:rsidR="00E97792" w14:paraId="719A6B98" w14:textId="77777777">
        <w:trPr>
          <w:trHeight w:val="300"/>
        </w:trPr>
        <w:tc>
          <w:tcPr>
            <w:tcW w:w="1344" w:type="dxa"/>
            <w:tcBorders>
              <w:top w:val="nil"/>
              <w:left w:val="nil"/>
              <w:bottom w:val="nil"/>
              <w:right w:val="nil"/>
            </w:tcBorders>
            <w:shd w:val="clear" w:color="auto" w:fill="auto"/>
            <w:noWrap/>
            <w:vAlign w:val="bottom"/>
            <w:hideMark/>
          </w:tcPr>
          <w:p w14:paraId="719A6B9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B9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9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9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9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9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97" w14:textId="77777777" w:rsidR="00861B61" w:rsidRPr="005E63F2" w:rsidRDefault="00D70D60">
            <w:pPr>
              <w:spacing w:after="0"/>
              <w:rPr>
                <w:rFonts w:ascii="Times New Roman" w:eastAsia="Times New Roman" w:hAnsi="Times New Roman" w:cs="Times New Roman"/>
                <w:sz w:val="20"/>
              </w:rPr>
            </w:pPr>
          </w:p>
        </w:tc>
      </w:tr>
      <w:tr w:rsidR="00E97792" w14:paraId="719A6BA0" w14:textId="77777777">
        <w:trPr>
          <w:trHeight w:val="300"/>
        </w:trPr>
        <w:tc>
          <w:tcPr>
            <w:tcW w:w="1344" w:type="dxa"/>
            <w:tcBorders>
              <w:top w:val="nil"/>
              <w:left w:val="nil"/>
              <w:bottom w:val="nil"/>
              <w:right w:val="nil"/>
            </w:tcBorders>
            <w:shd w:val="clear" w:color="auto" w:fill="auto"/>
            <w:noWrap/>
            <w:vAlign w:val="bottom"/>
            <w:hideMark/>
          </w:tcPr>
          <w:p w14:paraId="719A6B9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B9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9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9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9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9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9F" w14:textId="77777777" w:rsidR="00861B61" w:rsidRPr="005E63F2" w:rsidRDefault="00D70D60">
            <w:pPr>
              <w:spacing w:after="0"/>
              <w:rPr>
                <w:rFonts w:ascii="Times New Roman" w:eastAsia="Times New Roman" w:hAnsi="Times New Roman" w:cs="Times New Roman"/>
                <w:sz w:val="20"/>
              </w:rPr>
            </w:pPr>
          </w:p>
        </w:tc>
      </w:tr>
      <w:tr w:rsidR="00E97792" w14:paraId="719A6BA8" w14:textId="77777777">
        <w:trPr>
          <w:trHeight w:val="300"/>
        </w:trPr>
        <w:tc>
          <w:tcPr>
            <w:tcW w:w="1344" w:type="dxa"/>
            <w:tcBorders>
              <w:top w:val="nil"/>
              <w:left w:val="nil"/>
              <w:bottom w:val="nil"/>
              <w:right w:val="nil"/>
            </w:tcBorders>
            <w:shd w:val="clear" w:color="auto" w:fill="auto"/>
            <w:noWrap/>
            <w:vAlign w:val="bottom"/>
            <w:hideMark/>
          </w:tcPr>
          <w:p w14:paraId="719A6BA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BA2"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A3"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A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A5"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A6"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A7" w14:textId="77777777" w:rsidR="00861B61" w:rsidRPr="005E63F2" w:rsidRDefault="00D70D60">
            <w:pPr>
              <w:spacing w:after="0"/>
              <w:rPr>
                <w:rFonts w:ascii="Times New Roman" w:eastAsia="Times New Roman" w:hAnsi="Times New Roman" w:cs="Times New Roman"/>
                <w:sz w:val="20"/>
              </w:rPr>
            </w:pPr>
          </w:p>
        </w:tc>
      </w:tr>
      <w:tr w:rsidR="00E97792" w14:paraId="719A6BB0" w14:textId="77777777">
        <w:trPr>
          <w:trHeight w:val="300"/>
        </w:trPr>
        <w:tc>
          <w:tcPr>
            <w:tcW w:w="1344" w:type="dxa"/>
            <w:tcBorders>
              <w:top w:val="nil"/>
              <w:left w:val="nil"/>
              <w:bottom w:val="nil"/>
              <w:right w:val="nil"/>
            </w:tcBorders>
            <w:shd w:val="clear" w:color="auto" w:fill="auto"/>
            <w:noWrap/>
            <w:vAlign w:val="bottom"/>
            <w:hideMark/>
          </w:tcPr>
          <w:p w14:paraId="719A6BA9"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BAA"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AB"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A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AD"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AE"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AF" w14:textId="77777777" w:rsidR="00861B61" w:rsidRPr="005E63F2" w:rsidRDefault="00D70D60">
            <w:pPr>
              <w:spacing w:after="0"/>
              <w:rPr>
                <w:rFonts w:ascii="Times New Roman" w:eastAsia="Times New Roman" w:hAnsi="Times New Roman" w:cs="Times New Roman"/>
                <w:sz w:val="20"/>
              </w:rPr>
            </w:pPr>
          </w:p>
        </w:tc>
      </w:tr>
      <w:tr w:rsidR="00E97792" w14:paraId="719A6BB7" w14:textId="77777777">
        <w:trPr>
          <w:trHeight w:val="300"/>
        </w:trPr>
        <w:tc>
          <w:tcPr>
            <w:tcW w:w="3329" w:type="dxa"/>
            <w:gridSpan w:val="2"/>
            <w:tcBorders>
              <w:top w:val="nil"/>
              <w:left w:val="nil"/>
              <w:bottom w:val="nil"/>
              <w:right w:val="nil"/>
            </w:tcBorders>
            <w:shd w:val="clear" w:color="auto" w:fill="auto"/>
            <w:noWrap/>
            <w:vAlign w:val="bottom"/>
            <w:hideMark/>
          </w:tcPr>
          <w:p w14:paraId="719A6BB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BB2"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BB3"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B4"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B5"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B6" w14:textId="77777777" w:rsidR="00861B61" w:rsidRPr="005E63F2" w:rsidRDefault="00D70D60">
            <w:pPr>
              <w:spacing w:after="0"/>
              <w:rPr>
                <w:rFonts w:ascii="Times New Roman" w:eastAsia="Times New Roman" w:hAnsi="Times New Roman" w:cs="Times New Roman"/>
                <w:sz w:val="20"/>
              </w:rPr>
            </w:pPr>
          </w:p>
        </w:tc>
      </w:tr>
      <w:tr w:rsidR="00E97792" w14:paraId="719A6BBF" w14:textId="77777777">
        <w:trPr>
          <w:trHeight w:val="300"/>
        </w:trPr>
        <w:tc>
          <w:tcPr>
            <w:tcW w:w="1344" w:type="dxa"/>
            <w:tcBorders>
              <w:top w:val="nil"/>
              <w:left w:val="nil"/>
              <w:bottom w:val="nil"/>
              <w:right w:val="nil"/>
            </w:tcBorders>
            <w:shd w:val="clear" w:color="auto" w:fill="auto"/>
            <w:noWrap/>
            <w:vAlign w:val="bottom"/>
            <w:hideMark/>
          </w:tcPr>
          <w:p w14:paraId="719A6BB8"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BB9"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BBA"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BB"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BBC"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BBD"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BE" w14:textId="77777777" w:rsidR="00861B61" w:rsidRPr="005E63F2" w:rsidRDefault="00D70D60">
            <w:pPr>
              <w:spacing w:after="0"/>
              <w:rPr>
                <w:rFonts w:ascii="Times New Roman" w:eastAsia="Times New Roman" w:hAnsi="Times New Roman" w:cs="Times New Roman"/>
                <w:sz w:val="20"/>
              </w:rPr>
            </w:pPr>
          </w:p>
        </w:tc>
      </w:tr>
      <w:tr w:rsidR="00E97792" w14:paraId="719A6BC3" w14:textId="77777777">
        <w:trPr>
          <w:trHeight w:val="300"/>
        </w:trPr>
        <w:tc>
          <w:tcPr>
            <w:tcW w:w="1344" w:type="dxa"/>
            <w:tcBorders>
              <w:top w:val="nil"/>
              <w:left w:val="nil"/>
              <w:bottom w:val="nil"/>
              <w:right w:val="nil"/>
            </w:tcBorders>
            <w:shd w:val="clear" w:color="auto" w:fill="auto"/>
            <w:noWrap/>
            <w:vAlign w:val="bottom"/>
            <w:hideMark/>
          </w:tcPr>
          <w:p w14:paraId="719A6BC0" w14:textId="77777777" w:rsidR="00861B61" w:rsidRPr="005E63F2" w:rsidRDefault="00D70D60">
            <w:pPr>
              <w:spacing w:after="0"/>
              <w:rPr>
                <w:rFonts w:ascii="Times New Roman" w:eastAsia="Times New Roman" w:hAnsi="Times New Roman" w:cs="Times New Roman"/>
                <w:sz w:val="20"/>
              </w:rPr>
            </w:pPr>
          </w:p>
        </w:tc>
        <w:tc>
          <w:tcPr>
            <w:tcW w:w="6141" w:type="dxa"/>
            <w:gridSpan w:val="5"/>
            <w:tcBorders>
              <w:top w:val="nil"/>
              <w:left w:val="nil"/>
              <w:bottom w:val="nil"/>
              <w:right w:val="nil"/>
            </w:tcBorders>
            <w:shd w:val="clear" w:color="auto" w:fill="auto"/>
            <w:noWrap/>
            <w:vAlign w:val="bottom"/>
            <w:hideMark/>
          </w:tcPr>
          <w:p w14:paraId="719A6BC1"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Επί του συνόλου   ΔΕΚΤΟ ΚΑΤΑ ΠΛΕΙΟΨΗΦΙΑ</w:t>
            </w:r>
          </w:p>
        </w:tc>
        <w:tc>
          <w:tcPr>
            <w:tcW w:w="1155" w:type="dxa"/>
            <w:tcBorders>
              <w:top w:val="nil"/>
              <w:left w:val="nil"/>
              <w:bottom w:val="nil"/>
              <w:right w:val="nil"/>
            </w:tcBorders>
            <w:shd w:val="clear" w:color="auto" w:fill="auto"/>
            <w:noWrap/>
            <w:vAlign w:val="bottom"/>
            <w:hideMark/>
          </w:tcPr>
          <w:p w14:paraId="719A6BC2" w14:textId="77777777" w:rsidR="00861B61" w:rsidRPr="005E63F2" w:rsidRDefault="00D70D60">
            <w:pPr>
              <w:spacing w:after="0"/>
              <w:rPr>
                <w:rFonts w:ascii="Calibri" w:eastAsia="Times New Roman" w:hAnsi="Calibri" w:cs="Calibri"/>
                <w:color w:val="000000"/>
                <w:sz w:val="22"/>
                <w:szCs w:val="22"/>
              </w:rPr>
            </w:pPr>
          </w:p>
        </w:tc>
      </w:tr>
      <w:tr w:rsidR="00E97792" w14:paraId="719A6BCB" w14:textId="77777777">
        <w:trPr>
          <w:trHeight w:val="300"/>
        </w:trPr>
        <w:tc>
          <w:tcPr>
            <w:tcW w:w="1344" w:type="dxa"/>
            <w:tcBorders>
              <w:top w:val="nil"/>
              <w:left w:val="nil"/>
              <w:bottom w:val="nil"/>
              <w:right w:val="nil"/>
            </w:tcBorders>
            <w:shd w:val="clear" w:color="auto" w:fill="auto"/>
            <w:noWrap/>
            <w:vAlign w:val="bottom"/>
            <w:hideMark/>
          </w:tcPr>
          <w:p w14:paraId="719A6BC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ΣΥΡΙΖΑ:</w:t>
            </w:r>
          </w:p>
        </w:tc>
        <w:tc>
          <w:tcPr>
            <w:tcW w:w="1985" w:type="dxa"/>
            <w:tcBorders>
              <w:top w:val="nil"/>
              <w:left w:val="nil"/>
              <w:bottom w:val="nil"/>
              <w:right w:val="nil"/>
            </w:tcBorders>
            <w:shd w:val="clear" w:color="auto" w:fill="auto"/>
            <w:noWrap/>
            <w:vAlign w:val="bottom"/>
            <w:hideMark/>
          </w:tcPr>
          <w:p w14:paraId="719A6BC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C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C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C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C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CA" w14:textId="77777777" w:rsidR="00861B61" w:rsidRPr="005E63F2" w:rsidRDefault="00D70D60">
            <w:pPr>
              <w:spacing w:after="0"/>
              <w:rPr>
                <w:rFonts w:ascii="Times New Roman" w:eastAsia="Times New Roman" w:hAnsi="Times New Roman" w:cs="Times New Roman"/>
                <w:sz w:val="20"/>
              </w:rPr>
            </w:pPr>
          </w:p>
        </w:tc>
      </w:tr>
      <w:tr w:rsidR="00E97792" w14:paraId="719A6BD3" w14:textId="77777777">
        <w:trPr>
          <w:trHeight w:val="300"/>
        </w:trPr>
        <w:tc>
          <w:tcPr>
            <w:tcW w:w="1344" w:type="dxa"/>
            <w:tcBorders>
              <w:top w:val="nil"/>
              <w:left w:val="nil"/>
              <w:bottom w:val="nil"/>
              <w:right w:val="nil"/>
            </w:tcBorders>
            <w:shd w:val="clear" w:color="auto" w:fill="auto"/>
            <w:noWrap/>
            <w:vAlign w:val="bottom"/>
            <w:hideMark/>
          </w:tcPr>
          <w:p w14:paraId="719A6BC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Ν.Δ:</w:t>
            </w:r>
          </w:p>
        </w:tc>
        <w:tc>
          <w:tcPr>
            <w:tcW w:w="1985" w:type="dxa"/>
            <w:tcBorders>
              <w:top w:val="nil"/>
              <w:left w:val="nil"/>
              <w:bottom w:val="nil"/>
              <w:right w:val="nil"/>
            </w:tcBorders>
            <w:shd w:val="clear" w:color="auto" w:fill="auto"/>
            <w:noWrap/>
            <w:vAlign w:val="bottom"/>
            <w:hideMark/>
          </w:tcPr>
          <w:p w14:paraId="719A6BC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C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C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w:t>
            </w:r>
          </w:p>
        </w:tc>
        <w:tc>
          <w:tcPr>
            <w:tcW w:w="88" w:type="dxa"/>
            <w:tcBorders>
              <w:top w:val="nil"/>
              <w:left w:val="nil"/>
              <w:bottom w:val="nil"/>
              <w:right w:val="nil"/>
            </w:tcBorders>
            <w:shd w:val="clear" w:color="auto" w:fill="auto"/>
            <w:noWrap/>
            <w:vAlign w:val="bottom"/>
            <w:hideMark/>
          </w:tcPr>
          <w:p w14:paraId="719A6BD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D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D2" w14:textId="77777777" w:rsidR="00861B61" w:rsidRPr="005E63F2" w:rsidRDefault="00D70D60">
            <w:pPr>
              <w:spacing w:after="0"/>
              <w:rPr>
                <w:rFonts w:ascii="Times New Roman" w:eastAsia="Times New Roman" w:hAnsi="Times New Roman" w:cs="Times New Roman"/>
                <w:sz w:val="20"/>
              </w:rPr>
            </w:pPr>
          </w:p>
        </w:tc>
      </w:tr>
      <w:tr w:rsidR="00E97792" w14:paraId="719A6BDB" w14:textId="77777777">
        <w:trPr>
          <w:trHeight w:val="300"/>
        </w:trPr>
        <w:tc>
          <w:tcPr>
            <w:tcW w:w="1344" w:type="dxa"/>
            <w:tcBorders>
              <w:top w:val="nil"/>
              <w:left w:val="nil"/>
              <w:bottom w:val="nil"/>
              <w:right w:val="nil"/>
            </w:tcBorders>
            <w:shd w:val="clear" w:color="auto" w:fill="auto"/>
            <w:noWrap/>
            <w:vAlign w:val="bottom"/>
            <w:hideMark/>
          </w:tcPr>
          <w:p w14:paraId="719A6BD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ΔΗ.ΣΥ:</w:t>
            </w:r>
          </w:p>
        </w:tc>
        <w:tc>
          <w:tcPr>
            <w:tcW w:w="1985" w:type="dxa"/>
            <w:tcBorders>
              <w:top w:val="nil"/>
              <w:left w:val="nil"/>
              <w:bottom w:val="nil"/>
              <w:right w:val="nil"/>
            </w:tcBorders>
            <w:shd w:val="clear" w:color="auto" w:fill="auto"/>
            <w:noWrap/>
            <w:vAlign w:val="bottom"/>
            <w:hideMark/>
          </w:tcPr>
          <w:p w14:paraId="719A6BD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D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D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D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D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DA" w14:textId="77777777" w:rsidR="00861B61" w:rsidRPr="005E63F2" w:rsidRDefault="00D70D60">
            <w:pPr>
              <w:spacing w:after="0"/>
              <w:rPr>
                <w:rFonts w:ascii="Times New Roman" w:eastAsia="Times New Roman" w:hAnsi="Times New Roman" w:cs="Times New Roman"/>
                <w:sz w:val="20"/>
              </w:rPr>
            </w:pPr>
          </w:p>
        </w:tc>
      </w:tr>
      <w:tr w:rsidR="00E97792" w14:paraId="719A6BE3" w14:textId="77777777">
        <w:trPr>
          <w:trHeight w:val="300"/>
        </w:trPr>
        <w:tc>
          <w:tcPr>
            <w:tcW w:w="1344" w:type="dxa"/>
            <w:tcBorders>
              <w:top w:val="nil"/>
              <w:left w:val="nil"/>
              <w:bottom w:val="nil"/>
              <w:right w:val="nil"/>
            </w:tcBorders>
            <w:shd w:val="clear" w:color="auto" w:fill="auto"/>
            <w:noWrap/>
            <w:vAlign w:val="bottom"/>
            <w:hideMark/>
          </w:tcPr>
          <w:p w14:paraId="719A6BD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Χ.Α:</w:t>
            </w:r>
          </w:p>
        </w:tc>
        <w:tc>
          <w:tcPr>
            <w:tcW w:w="1985" w:type="dxa"/>
            <w:tcBorders>
              <w:top w:val="nil"/>
              <w:left w:val="nil"/>
              <w:bottom w:val="nil"/>
              <w:right w:val="nil"/>
            </w:tcBorders>
            <w:shd w:val="clear" w:color="auto" w:fill="auto"/>
            <w:noWrap/>
            <w:vAlign w:val="bottom"/>
            <w:hideMark/>
          </w:tcPr>
          <w:p w14:paraId="719A6BD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D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D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OXI</w:t>
            </w:r>
          </w:p>
        </w:tc>
        <w:tc>
          <w:tcPr>
            <w:tcW w:w="88" w:type="dxa"/>
            <w:tcBorders>
              <w:top w:val="nil"/>
              <w:left w:val="nil"/>
              <w:bottom w:val="nil"/>
              <w:right w:val="nil"/>
            </w:tcBorders>
            <w:shd w:val="clear" w:color="auto" w:fill="auto"/>
            <w:noWrap/>
            <w:vAlign w:val="bottom"/>
            <w:hideMark/>
          </w:tcPr>
          <w:p w14:paraId="719A6BE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E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E2" w14:textId="77777777" w:rsidR="00861B61" w:rsidRPr="005E63F2" w:rsidRDefault="00D70D60">
            <w:pPr>
              <w:spacing w:after="0"/>
              <w:rPr>
                <w:rFonts w:ascii="Times New Roman" w:eastAsia="Times New Roman" w:hAnsi="Times New Roman" w:cs="Times New Roman"/>
                <w:sz w:val="20"/>
              </w:rPr>
            </w:pPr>
          </w:p>
        </w:tc>
      </w:tr>
      <w:tr w:rsidR="00E97792" w14:paraId="719A6BEB" w14:textId="77777777">
        <w:trPr>
          <w:trHeight w:val="300"/>
        </w:trPr>
        <w:tc>
          <w:tcPr>
            <w:tcW w:w="1344" w:type="dxa"/>
            <w:tcBorders>
              <w:top w:val="nil"/>
              <w:left w:val="nil"/>
              <w:bottom w:val="nil"/>
              <w:right w:val="nil"/>
            </w:tcBorders>
            <w:shd w:val="clear" w:color="auto" w:fill="auto"/>
            <w:noWrap/>
            <w:vAlign w:val="bottom"/>
            <w:hideMark/>
          </w:tcPr>
          <w:p w14:paraId="719A6BE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Κ.Κ.Ε:</w:t>
            </w:r>
          </w:p>
        </w:tc>
        <w:tc>
          <w:tcPr>
            <w:tcW w:w="1985" w:type="dxa"/>
            <w:tcBorders>
              <w:top w:val="nil"/>
              <w:left w:val="nil"/>
              <w:bottom w:val="nil"/>
              <w:right w:val="nil"/>
            </w:tcBorders>
            <w:shd w:val="clear" w:color="auto" w:fill="auto"/>
            <w:noWrap/>
            <w:vAlign w:val="bottom"/>
            <w:hideMark/>
          </w:tcPr>
          <w:p w14:paraId="719A6BE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E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E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E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E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EA" w14:textId="77777777" w:rsidR="00861B61" w:rsidRPr="005E63F2" w:rsidRDefault="00D70D60">
            <w:pPr>
              <w:spacing w:after="0"/>
              <w:rPr>
                <w:rFonts w:ascii="Times New Roman" w:eastAsia="Times New Roman" w:hAnsi="Times New Roman" w:cs="Times New Roman"/>
                <w:sz w:val="20"/>
              </w:rPr>
            </w:pPr>
          </w:p>
        </w:tc>
      </w:tr>
      <w:tr w:rsidR="00E97792" w14:paraId="719A6BF3" w14:textId="77777777">
        <w:trPr>
          <w:trHeight w:val="300"/>
        </w:trPr>
        <w:tc>
          <w:tcPr>
            <w:tcW w:w="1344" w:type="dxa"/>
            <w:tcBorders>
              <w:top w:val="nil"/>
              <w:left w:val="nil"/>
              <w:bottom w:val="nil"/>
              <w:right w:val="nil"/>
            </w:tcBorders>
            <w:shd w:val="clear" w:color="auto" w:fill="auto"/>
            <w:noWrap/>
            <w:vAlign w:val="bottom"/>
            <w:hideMark/>
          </w:tcPr>
          <w:p w14:paraId="719A6BE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ΑΝ.ΕΛ:</w:t>
            </w:r>
          </w:p>
        </w:tc>
        <w:tc>
          <w:tcPr>
            <w:tcW w:w="1985" w:type="dxa"/>
            <w:tcBorders>
              <w:top w:val="nil"/>
              <w:left w:val="nil"/>
              <w:bottom w:val="nil"/>
              <w:right w:val="nil"/>
            </w:tcBorders>
            <w:shd w:val="clear" w:color="auto" w:fill="auto"/>
            <w:noWrap/>
            <w:vAlign w:val="bottom"/>
            <w:hideMark/>
          </w:tcPr>
          <w:p w14:paraId="719A6BED"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EE"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EF"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F0"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F1"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F2" w14:textId="77777777" w:rsidR="00861B61" w:rsidRPr="005E63F2" w:rsidRDefault="00D70D60">
            <w:pPr>
              <w:spacing w:after="0"/>
              <w:rPr>
                <w:rFonts w:ascii="Times New Roman" w:eastAsia="Times New Roman" w:hAnsi="Times New Roman" w:cs="Times New Roman"/>
                <w:sz w:val="20"/>
              </w:rPr>
            </w:pPr>
          </w:p>
        </w:tc>
      </w:tr>
      <w:tr w:rsidR="00E97792" w14:paraId="719A6BFB" w14:textId="77777777">
        <w:trPr>
          <w:trHeight w:val="300"/>
        </w:trPr>
        <w:tc>
          <w:tcPr>
            <w:tcW w:w="1344" w:type="dxa"/>
            <w:tcBorders>
              <w:top w:val="nil"/>
              <w:left w:val="nil"/>
              <w:bottom w:val="nil"/>
              <w:right w:val="nil"/>
            </w:tcBorders>
            <w:shd w:val="clear" w:color="auto" w:fill="auto"/>
            <w:noWrap/>
            <w:vAlign w:val="bottom"/>
            <w:hideMark/>
          </w:tcPr>
          <w:p w14:paraId="719A6BF4"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ΠΟΤΑΜΙ:</w:t>
            </w:r>
          </w:p>
        </w:tc>
        <w:tc>
          <w:tcPr>
            <w:tcW w:w="1985" w:type="dxa"/>
            <w:tcBorders>
              <w:top w:val="nil"/>
              <w:left w:val="nil"/>
              <w:bottom w:val="nil"/>
              <w:right w:val="nil"/>
            </w:tcBorders>
            <w:shd w:val="clear" w:color="auto" w:fill="auto"/>
            <w:noWrap/>
            <w:vAlign w:val="bottom"/>
            <w:hideMark/>
          </w:tcPr>
          <w:p w14:paraId="719A6BF5" w14:textId="77777777" w:rsidR="00861B61" w:rsidRPr="005E63F2" w:rsidRDefault="00D70D60">
            <w:pPr>
              <w:spacing w:after="0"/>
              <w:rPr>
                <w:rFonts w:ascii="Calibri" w:eastAsia="Times New Roman" w:hAnsi="Calibri" w:cs="Calibri"/>
                <w:color w:val="000000"/>
                <w:sz w:val="22"/>
                <w:szCs w:val="22"/>
              </w:rPr>
            </w:pPr>
          </w:p>
        </w:tc>
        <w:tc>
          <w:tcPr>
            <w:tcW w:w="2145" w:type="dxa"/>
            <w:tcBorders>
              <w:top w:val="nil"/>
              <w:left w:val="nil"/>
              <w:bottom w:val="nil"/>
              <w:right w:val="nil"/>
            </w:tcBorders>
            <w:shd w:val="clear" w:color="auto" w:fill="auto"/>
            <w:noWrap/>
            <w:vAlign w:val="bottom"/>
            <w:hideMark/>
          </w:tcPr>
          <w:p w14:paraId="719A6BF6"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BF7"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ΝΑΙ</w:t>
            </w:r>
          </w:p>
        </w:tc>
        <w:tc>
          <w:tcPr>
            <w:tcW w:w="88" w:type="dxa"/>
            <w:tcBorders>
              <w:top w:val="nil"/>
              <w:left w:val="nil"/>
              <w:bottom w:val="nil"/>
              <w:right w:val="nil"/>
            </w:tcBorders>
            <w:shd w:val="clear" w:color="auto" w:fill="auto"/>
            <w:noWrap/>
            <w:vAlign w:val="bottom"/>
            <w:hideMark/>
          </w:tcPr>
          <w:p w14:paraId="719A6BF8"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BF9"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BFA" w14:textId="77777777" w:rsidR="00861B61" w:rsidRPr="005E63F2" w:rsidRDefault="00D70D60">
            <w:pPr>
              <w:spacing w:after="0"/>
              <w:rPr>
                <w:rFonts w:ascii="Times New Roman" w:eastAsia="Times New Roman" w:hAnsi="Times New Roman" w:cs="Times New Roman"/>
                <w:sz w:val="20"/>
              </w:rPr>
            </w:pPr>
          </w:p>
        </w:tc>
      </w:tr>
      <w:tr w:rsidR="00E97792" w14:paraId="719A6C02" w14:textId="77777777">
        <w:trPr>
          <w:trHeight w:val="300"/>
        </w:trPr>
        <w:tc>
          <w:tcPr>
            <w:tcW w:w="3329" w:type="dxa"/>
            <w:gridSpan w:val="2"/>
            <w:tcBorders>
              <w:top w:val="nil"/>
              <w:left w:val="nil"/>
              <w:bottom w:val="nil"/>
              <w:right w:val="nil"/>
            </w:tcBorders>
            <w:shd w:val="clear" w:color="auto" w:fill="auto"/>
            <w:noWrap/>
            <w:vAlign w:val="bottom"/>
            <w:hideMark/>
          </w:tcPr>
          <w:p w14:paraId="719A6BFC"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ΕΝ. ΚΕΝΤΡΩΩΝ:</w:t>
            </w:r>
          </w:p>
        </w:tc>
        <w:tc>
          <w:tcPr>
            <w:tcW w:w="2145" w:type="dxa"/>
            <w:tcBorders>
              <w:top w:val="nil"/>
              <w:left w:val="nil"/>
              <w:bottom w:val="nil"/>
              <w:right w:val="nil"/>
            </w:tcBorders>
            <w:shd w:val="clear" w:color="auto" w:fill="auto"/>
            <w:noWrap/>
            <w:vAlign w:val="bottom"/>
            <w:hideMark/>
          </w:tcPr>
          <w:p w14:paraId="719A6BFD" w14:textId="77777777" w:rsidR="00861B61" w:rsidRPr="005E63F2" w:rsidRDefault="00D70D60">
            <w:pPr>
              <w:spacing w:after="0"/>
              <w:rPr>
                <w:rFonts w:ascii="Calibri" w:eastAsia="Times New Roman" w:hAnsi="Calibri" w:cs="Calibri"/>
                <w:color w:val="000000"/>
                <w:sz w:val="22"/>
                <w:szCs w:val="22"/>
              </w:rPr>
            </w:pPr>
          </w:p>
        </w:tc>
        <w:tc>
          <w:tcPr>
            <w:tcW w:w="1001" w:type="dxa"/>
            <w:tcBorders>
              <w:top w:val="nil"/>
              <w:left w:val="nil"/>
              <w:bottom w:val="nil"/>
              <w:right w:val="nil"/>
            </w:tcBorders>
            <w:shd w:val="clear" w:color="auto" w:fill="auto"/>
            <w:noWrap/>
            <w:vAlign w:val="bottom"/>
            <w:hideMark/>
          </w:tcPr>
          <w:p w14:paraId="719A6BFE" w14:textId="77777777" w:rsidR="00861B61" w:rsidRPr="005E63F2" w:rsidRDefault="00D70D60">
            <w:pPr>
              <w:spacing w:after="0"/>
              <w:rPr>
                <w:rFonts w:ascii="Calibri" w:eastAsia="Times New Roman" w:hAnsi="Calibri" w:cs="Calibri"/>
                <w:color w:val="000000"/>
                <w:sz w:val="22"/>
                <w:szCs w:val="22"/>
              </w:rPr>
            </w:pPr>
            <w:r w:rsidRPr="005E63F2">
              <w:rPr>
                <w:rFonts w:ascii="Calibri" w:eastAsia="Times New Roman" w:hAnsi="Calibri" w:cs="Calibri"/>
                <w:color w:val="000000"/>
                <w:sz w:val="22"/>
                <w:szCs w:val="22"/>
              </w:rPr>
              <w:t>ΠΡΝ</w:t>
            </w:r>
          </w:p>
        </w:tc>
        <w:tc>
          <w:tcPr>
            <w:tcW w:w="88" w:type="dxa"/>
            <w:tcBorders>
              <w:top w:val="nil"/>
              <w:left w:val="nil"/>
              <w:bottom w:val="nil"/>
              <w:right w:val="nil"/>
            </w:tcBorders>
            <w:shd w:val="clear" w:color="auto" w:fill="auto"/>
            <w:noWrap/>
            <w:vAlign w:val="bottom"/>
            <w:hideMark/>
          </w:tcPr>
          <w:p w14:paraId="719A6BFF" w14:textId="77777777" w:rsidR="00861B61" w:rsidRPr="005E63F2" w:rsidRDefault="00D70D60">
            <w:pPr>
              <w:spacing w:after="0"/>
              <w:rPr>
                <w:rFonts w:ascii="Calibri" w:eastAsia="Times New Roman" w:hAnsi="Calibri" w:cs="Calibri"/>
                <w:color w:val="000000"/>
                <w:sz w:val="22"/>
                <w:szCs w:val="22"/>
              </w:rPr>
            </w:pPr>
          </w:p>
        </w:tc>
        <w:tc>
          <w:tcPr>
            <w:tcW w:w="922" w:type="dxa"/>
            <w:tcBorders>
              <w:top w:val="nil"/>
              <w:left w:val="nil"/>
              <w:bottom w:val="nil"/>
              <w:right w:val="nil"/>
            </w:tcBorders>
            <w:shd w:val="clear" w:color="auto" w:fill="auto"/>
            <w:noWrap/>
            <w:vAlign w:val="bottom"/>
            <w:hideMark/>
          </w:tcPr>
          <w:p w14:paraId="719A6C00"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C01" w14:textId="77777777" w:rsidR="00861B61" w:rsidRPr="005E63F2" w:rsidRDefault="00D70D60">
            <w:pPr>
              <w:spacing w:after="0"/>
              <w:rPr>
                <w:rFonts w:ascii="Times New Roman" w:eastAsia="Times New Roman" w:hAnsi="Times New Roman" w:cs="Times New Roman"/>
                <w:sz w:val="20"/>
              </w:rPr>
            </w:pPr>
          </w:p>
        </w:tc>
      </w:tr>
      <w:tr w:rsidR="00E97792" w14:paraId="719A6C0A" w14:textId="77777777">
        <w:trPr>
          <w:trHeight w:val="300"/>
        </w:trPr>
        <w:tc>
          <w:tcPr>
            <w:tcW w:w="1344" w:type="dxa"/>
            <w:tcBorders>
              <w:top w:val="nil"/>
              <w:left w:val="nil"/>
              <w:bottom w:val="nil"/>
              <w:right w:val="nil"/>
            </w:tcBorders>
            <w:shd w:val="clear" w:color="auto" w:fill="auto"/>
            <w:noWrap/>
            <w:vAlign w:val="bottom"/>
            <w:hideMark/>
          </w:tcPr>
          <w:p w14:paraId="719A6C03"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C04"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C05"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C06"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C07"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hideMark/>
          </w:tcPr>
          <w:p w14:paraId="719A6C08" w14:textId="77777777" w:rsidR="00861B61" w:rsidRPr="005E63F2" w:rsidRDefault="00D70D60">
            <w:pPr>
              <w:spacing w:after="0"/>
              <w:rPr>
                <w:rFonts w:ascii="Times New Roman" w:eastAsia="Times New Roman" w:hAnsi="Times New Roman" w:cs="Times New Roman"/>
                <w:sz w:val="20"/>
              </w:rPr>
            </w:pPr>
          </w:p>
        </w:tc>
        <w:tc>
          <w:tcPr>
            <w:tcW w:w="1155" w:type="dxa"/>
            <w:tcBorders>
              <w:top w:val="nil"/>
              <w:left w:val="nil"/>
              <w:bottom w:val="nil"/>
              <w:right w:val="nil"/>
            </w:tcBorders>
            <w:shd w:val="clear" w:color="auto" w:fill="auto"/>
            <w:noWrap/>
            <w:vAlign w:val="bottom"/>
            <w:hideMark/>
          </w:tcPr>
          <w:p w14:paraId="719A6C09" w14:textId="77777777" w:rsidR="00861B61" w:rsidRPr="005E63F2" w:rsidRDefault="00D70D60">
            <w:pPr>
              <w:spacing w:after="0"/>
              <w:rPr>
                <w:rFonts w:ascii="Times New Roman" w:eastAsia="Times New Roman" w:hAnsi="Times New Roman" w:cs="Times New Roman"/>
                <w:sz w:val="20"/>
              </w:rPr>
            </w:pPr>
          </w:p>
        </w:tc>
      </w:tr>
      <w:tr w:rsidR="00E97792" w14:paraId="719A6C12" w14:textId="77777777">
        <w:trPr>
          <w:trHeight w:val="300"/>
        </w:trPr>
        <w:tc>
          <w:tcPr>
            <w:tcW w:w="1344" w:type="dxa"/>
            <w:tcBorders>
              <w:top w:val="nil"/>
              <w:left w:val="nil"/>
              <w:bottom w:val="nil"/>
              <w:right w:val="nil"/>
            </w:tcBorders>
            <w:shd w:val="clear" w:color="auto" w:fill="auto"/>
            <w:noWrap/>
            <w:vAlign w:val="bottom"/>
            <w:hideMark/>
          </w:tcPr>
          <w:p w14:paraId="719A6C0B" w14:textId="77777777" w:rsidR="00861B61" w:rsidRPr="005E63F2" w:rsidRDefault="00D70D60">
            <w:pPr>
              <w:spacing w:after="0"/>
              <w:rPr>
                <w:rFonts w:ascii="Times New Roman" w:eastAsia="Times New Roman" w:hAnsi="Times New Roman" w:cs="Times New Roman"/>
                <w:sz w:val="20"/>
              </w:rPr>
            </w:pPr>
          </w:p>
        </w:tc>
        <w:tc>
          <w:tcPr>
            <w:tcW w:w="1985" w:type="dxa"/>
            <w:tcBorders>
              <w:top w:val="nil"/>
              <w:left w:val="nil"/>
              <w:bottom w:val="nil"/>
              <w:right w:val="nil"/>
            </w:tcBorders>
            <w:shd w:val="clear" w:color="auto" w:fill="auto"/>
            <w:noWrap/>
            <w:vAlign w:val="bottom"/>
            <w:hideMark/>
          </w:tcPr>
          <w:p w14:paraId="719A6C0C" w14:textId="77777777" w:rsidR="00861B61" w:rsidRPr="005E63F2" w:rsidRDefault="00D70D60">
            <w:pPr>
              <w:spacing w:after="0"/>
              <w:rPr>
                <w:rFonts w:ascii="Times New Roman" w:eastAsia="Times New Roman" w:hAnsi="Times New Roman" w:cs="Times New Roman"/>
                <w:sz w:val="20"/>
              </w:rPr>
            </w:pPr>
          </w:p>
        </w:tc>
        <w:tc>
          <w:tcPr>
            <w:tcW w:w="2145" w:type="dxa"/>
            <w:tcBorders>
              <w:top w:val="nil"/>
              <w:left w:val="nil"/>
              <w:bottom w:val="nil"/>
              <w:right w:val="nil"/>
            </w:tcBorders>
            <w:shd w:val="clear" w:color="auto" w:fill="auto"/>
            <w:noWrap/>
            <w:vAlign w:val="bottom"/>
            <w:hideMark/>
          </w:tcPr>
          <w:p w14:paraId="719A6C0D" w14:textId="77777777" w:rsidR="00861B61" w:rsidRPr="005E63F2" w:rsidRDefault="00D70D60">
            <w:pPr>
              <w:spacing w:after="0"/>
              <w:rPr>
                <w:rFonts w:ascii="Times New Roman" w:eastAsia="Times New Roman" w:hAnsi="Times New Roman" w:cs="Times New Roman"/>
                <w:sz w:val="20"/>
              </w:rPr>
            </w:pPr>
          </w:p>
        </w:tc>
        <w:tc>
          <w:tcPr>
            <w:tcW w:w="1001" w:type="dxa"/>
            <w:tcBorders>
              <w:top w:val="nil"/>
              <w:left w:val="nil"/>
              <w:bottom w:val="nil"/>
              <w:right w:val="nil"/>
            </w:tcBorders>
            <w:shd w:val="clear" w:color="auto" w:fill="auto"/>
            <w:noWrap/>
            <w:vAlign w:val="bottom"/>
            <w:hideMark/>
          </w:tcPr>
          <w:p w14:paraId="719A6C0E" w14:textId="77777777" w:rsidR="00861B61" w:rsidRPr="005E63F2" w:rsidRDefault="00D70D60">
            <w:pPr>
              <w:spacing w:after="0"/>
              <w:rPr>
                <w:rFonts w:ascii="Times New Roman" w:eastAsia="Times New Roman" w:hAnsi="Times New Roman" w:cs="Times New Roman"/>
                <w:sz w:val="20"/>
              </w:rPr>
            </w:pPr>
          </w:p>
        </w:tc>
        <w:tc>
          <w:tcPr>
            <w:tcW w:w="88" w:type="dxa"/>
            <w:tcBorders>
              <w:top w:val="nil"/>
              <w:left w:val="nil"/>
              <w:bottom w:val="nil"/>
              <w:right w:val="nil"/>
            </w:tcBorders>
            <w:shd w:val="clear" w:color="auto" w:fill="auto"/>
            <w:noWrap/>
            <w:vAlign w:val="bottom"/>
            <w:hideMark/>
          </w:tcPr>
          <w:p w14:paraId="719A6C0F" w14:textId="77777777" w:rsidR="00861B61" w:rsidRPr="005E63F2" w:rsidRDefault="00D70D60">
            <w:pPr>
              <w:spacing w:after="0"/>
              <w:rPr>
                <w:rFonts w:ascii="Times New Roman" w:eastAsia="Times New Roman" w:hAnsi="Times New Roman" w:cs="Times New Roman"/>
                <w:sz w:val="20"/>
              </w:rPr>
            </w:pPr>
          </w:p>
        </w:tc>
        <w:tc>
          <w:tcPr>
            <w:tcW w:w="922" w:type="dxa"/>
            <w:tcBorders>
              <w:top w:val="nil"/>
              <w:left w:val="nil"/>
              <w:bottom w:val="nil"/>
              <w:right w:val="nil"/>
            </w:tcBorders>
            <w:shd w:val="clear" w:color="auto" w:fill="auto"/>
            <w:noWrap/>
            <w:vAlign w:val="bottom"/>
          </w:tcPr>
          <w:p w14:paraId="719A6C10" w14:textId="77777777" w:rsidR="00861B61" w:rsidRPr="005E63F2" w:rsidRDefault="00D70D60">
            <w:pPr>
              <w:spacing w:after="0"/>
              <w:rPr>
                <w:rFonts w:ascii="Calibri" w:eastAsia="Times New Roman" w:hAnsi="Calibri" w:cs="Calibri"/>
                <w:color w:val="000000"/>
                <w:sz w:val="22"/>
                <w:szCs w:val="22"/>
              </w:rPr>
            </w:pPr>
          </w:p>
        </w:tc>
        <w:tc>
          <w:tcPr>
            <w:tcW w:w="1155" w:type="dxa"/>
            <w:tcBorders>
              <w:top w:val="nil"/>
              <w:left w:val="nil"/>
              <w:bottom w:val="nil"/>
              <w:right w:val="nil"/>
            </w:tcBorders>
            <w:shd w:val="clear" w:color="auto" w:fill="auto"/>
            <w:noWrap/>
            <w:vAlign w:val="bottom"/>
            <w:hideMark/>
          </w:tcPr>
          <w:p w14:paraId="719A6C11" w14:textId="77777777" w:rsidR="00861B61" w:rsidRPr="005E63F2" w:rsidRDefault="00D70D60">
            <w:pPr>
              <w:spacing w:after="0"/>
              <w:jc w:val="right"/>
              <w:rPr>
                <w:rFonts w:ascii="Calibri" w:eastAsia="Times New Roman" w:hAnsi="Calibri" w:cs="Calibri"/>
                <w:color w:val="000000"/>
                <w:sz w:val="22"/>
                <w:szCs w:val="22"/>
              </w:rPr>
            </w:pPr>
          </w:p>
        </w:tc>
      </w:tr>
    </w:tbl>
    <w:p w14:paraId="719A6C13" w14:textId="77777777" w:rsidR="00E97792" w:rsidRDefault="00D70D60">
      <w:pPr>
        <w:spacing w:after="0"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καταχωρίζεται στα Πρακτικά η διευκρινιστική επιστολή του Βουλευτή κ. Νότη </w:t>
      </w:r>
      <w:proofErr w:type="spellStart"/>
      <w:r>
        <w:rPr>
          <w:rFonts w:eastAsia="Times New Roman" w:cs="Times New Roman"/>
          <w:szCs w:val="24"/>
        </w:rPr>
        <w:t>Μηταράκη</w:t>
      </w:r>
      <w:proofErr w:type="spellEnd"/>
      <w:r>
        <w:rPr>
          <w:rFonts w:eastAsia="Times New Roman" w:cs="Times New Roman"/>
          <w:szCs w:val="24"/>
        </w:rPr>
        <w:t>, η οποία έχει ως εξής:</w:t>
      </w:r>
    </w:p>
    <w:p w14:paraId="719A6C14" w14:textId="77777777" w:rsidR="00E97792" w:rsidRDefault="00D70D60">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 ΣΕΛΙΔΑΣ)</w:t>
      </w:r>
    </w:p>
    <w:p w14:paraId="719A6C15" w14:textId="77777777" w:rsidR="00E97792" w:rsidRDefault="00D70D60">
      <w:pPr>
        <w:spacing w:after="0" w:line="600" w:lineRule="auto"/>
        <w:ind w:firstLine="709"/>
        <w:contextualSpacing/>
        <w:jc w:val="center"/>
        <w:rPr>
          <w:rFonts w:eastAsia="Times New Roman" w:cs="Times New Roman"/>
          <w:color w:val="FF0000"/>
          <w:szCs w:val="24"/>
        </w:rPr>
      </w:pPr>
      <w:r w:rsidRPr="00000D31">
        <w:rPr>
          <w:rFonts w:eastAsia="Times New Roman" w:cs="Times New Roman"/>
          <w:color w:val="FF0000"/>
          <w:szCs w:val="24"/>
        </w:rPr>
        <w:t>(Να μπει η σελ. 494</w:t>
      </w:r>
      <w:r w:rsidRPr="00000D31">
        <w:rPr>
          <w:rFonts w:eastAsia="Times New Roman" w:cs="Times New Roman"/>
          <w:color w:val="FF0000"/>
          <w:szCs w:val="24"/>
          <w:vertAlign w:val="superscript"/>
        </w:rPr>
        <w:t>α</w:t>
      </w:r>
      <w:r w:rsidRPr="00000D31">
        <w:rPr>
          <w:rFonts w:eastAsia="Times New Roman" w:cs="Times New Roman"/>
          <w:color w:val="FF0000"/>
          <w:szCs w:val="24"/>
        </w:rPr>
        <w:t>)</w:t>
      </w:r>
    </w:p>
    <w:p w14:paraId="719A6C16" w14:textId="77777777" w:rsidR="00E97792" w:rsidRDefault="00D70D60">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 ΣΕΛΙΔΑΣ)</w:t>
      </w:r>
    </w:p>
    <w:p w14:paraId="719A6C17" w14:textId="77777777" w:rsidR="00E97792" w:rsidRDefault="00D70D60">
      <w:pPr>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Συνεπώς το σχέδιο νόμου του Υπουργείου Εργασίας, Κοινωνικής </w:t>
      </w:r>
      <w:r>
        <w:rPr>
          <w:rFonts w:eastAsia="Times New Roman" w:cs="Times New Roman"/>
          <w:szCs w:val="24"/>
        </w:rPr>
        <w:t>Ασφάλισης και Κοινωνικής Αλληλεγγύης: «</w:t>
      </w:r>
      <w:r w:rsidRPr="00E950C4">
        <w:rPr>
          <w:rFonts w:eastAsia="Times New Roman" w:cs="Times New Roman"/>
          <w:szCs w:val="24"/>
        </w:rPr>
        <w:t>Ασφαλιστικές και συνταξιοδοτικές ρυθμίσεις</w:t>
      </w:r>
      <w:r>
        <w:rPr>
          <w:rFonts w:eastAsia="Times New Roman" w:cs="Times New Roman"/>
          <w:szCs w:val="24"/>
        </w:rPr>
        <w:t xml:space="preserve"> - </w:t>
      </w:r>
      <w:r w:rsidRPr="00E950C4">
        <w:rPr>
          <w:rFonts w:eastAsia="Times New Roman" w:cs="Times New Roman"/>
          <w:szCs w:val="24"/>
        </w:rPr>
        <w:t>Αντιμετώπιση της αδήλωτης εργασίας</w:t>
      </w:r>
      <w:r>
        <w:rPr>
          <w:rFonts w:eastAsia="Times New Roman" w:cs="Times New Roman"/>
          <w:szCs w:val="24"/>
        </w:rPr>
        <w:t xml:space="preserve"> - </w:t>
      </w:r>
      <w:r w:rsidRPr="00E950C4">
        <w:rPr>
          <w:rFonts w:eastAsia="Times New Roman" w:cs="Times New Roman"/>
          <w:szCs w:val="24"/>
        </w:rPr>
        <w:t>Ενίσχυση</w:t>
      </w:r>
      <w:r>
        <w:rPr>
          <w:rFonts w:eastAsia="Times New Roman" w:cs="Times New Roman"/>
          <w:szCs w:val="24"/>
        </w:rPr>
        <w:t xml:space="preserve"> της προστασίας των εργαζομένων</w:t>
      </w:r>
      <w:r>
        <w:rPr>
          <w:rFonts w:eastAsia="Times New Roman" w:cs="Times New Roman"/>
          <w:szCs w:val="24"/>
        </w:rPr>
        <w:t xml:space="preserve"> - </w:t>
      </w:r>
      <w:r w:rsidRPr="00E950C4">
        <w:rPr>
          <w:rFonts w:eastAsia="Times New Roman" w:cs="Times New Roman"/>
          <w:szCs w:val="24"/>
        </w:rPr>
        <w:t>Επιτροπεία ασυνόδευτων ανηλίκων και άλλες διατάξεις»</w:t>
      </w:r>
      <w:r>
        <w:rPr>
          <w:rFonts w:eastAsia="Times New Roman" w:cs="Times New Roman"/>
          <w:szCs w:val="24"/>
        </w:rPr>
        <w:t xml:space="preserve"> έγινε δεκτό κατά πλειοψηφία</w:t>
      </w:r>
      <w:r>
        <w:rPr>
          <w:rFonts w:eastAsia="Times New Roman" w:cs="Times New Roman"/>
          <w:szCs w:val="24"/>
        </w:rPr>
        <w:t>,</w:t>
      </w:r>
      <w:r>
        <w:rPr>
          <w:rFonts w:eastAsia="Times New Roman" w:cs="Times New Roman"/>
          <w:szCs w:val="24"/>
        </w:rPr>
        <w:t xml:space="preserve"> σε μόνη συζ</w:t>
      </w:r>
      <w:r>
        <w:rPr>
          <w:rFonts w:eastAsia="Times New Roman" w:cs="Times New Roman"/>
          <w:szCs w:val="24"/>
        </w:rPr>
        <w:t>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19A6C18" w14:textId="77777777" w:rsidR="00E97792" w:rsidRDefault="00D70D60">
      <w:pPr>
        <w:spacing w:after="0" w:line="600" w:lineRule="auto"/>
        <w:ind w:firstLine="720"/>
        <w:jc w:val="center"/>
        <w:rPr>
          <w:rFonts w:eastAsia="Times New Roman" w:cs="Times New Roman"/>
          <w:color w:val="FF0000"/>
          <w:szCs w:val="24"/>
        </w:rPr>
      </w:pPr>
      <w:r w:rsidRPr="00AB1D59">
        <w:rPr>
          <w:rFonts w:eastAsia="Times New Roman" w:cs="Times New Roman"/>
          <w:color w:val="FF0000"/>
          <w:szCs w:val="24"/>
        </w:rPr>
        <w:t>(Να καταχωριστεί το κείμενο του νομοσχεδίου</w:t>
      </w:r>
      <w:r w:rsidRPr="00AB1D59">
        <w:rPr>
          <w:rFonts w:eastAsia="Times New Roman" w:cs="Times New Roman"/>
          <w:color w:val="FF0000"/>
          <w:szCs w:val="24"/>
        </w:rPr>
        <w:t xml:space="preserve"> σελ.</w:t>
      </w:r>
      <w:r>
        <w:rPr>
          <w:rFonts w:eastAsia="Times New Roman" w:cs="Times New Roman"/>
          <w:color w:val="FF0000"/>
          <w:szCs w:val="24"/>
        </w:rPr>
        <w:t>496</w:t>
      </w:r>
      <w:r w:rsidRPr="00AB1D59">
        <w:rPr>
          <w:rFonts w:eastAsia="Times New Roman" w:cs="Times New Roman"/>
          <w:color w:val="FF0000"/>
          <w:szCs w:val="24"/>
        </w:rPr>
        <w:t>)</w:t>
      </w:r>
    </w:p>
    <w:p w14:paraId="719A6C19" w14:textId="77777777" w:rsidR="00E97792" w:rsidRDefault="00D70D60">
      <w:pPr>
        <w:spacing w:after="0" w:line="600" w:lineRule="auto"/>
        <w:ind w:firstLine="720"/>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19A6C1A" w14:textId="77777777" w:rsidR="00E97792" w:rsidRDefault="00D70D60">
      <w:pPr>
        <w:spacing w:after="0" w:line="600" w:lineRule="auto"/>
        <w:ind w:firstLine="720"/>
        <w:contextualSpacing/>
        <w:jc w:val="both"/>
        <w:rPr>
          <w:rFonts w:eastAsia="Times New Roman" w:cs="Times New Roman"/>
          <w:szCs w:val="24"/>
        </w:rPr>
      </w:pPr>
      <w:r w:rsidRPr="005E63F2">
        <w:rPr>
          <w:rFonts w:eastAsia="Times New Roman" w:cs="Times New Roman"/>
          <w:b/>
          <w:szCs w:val="24"/>
        </w:rPr>
        <w:t>ΟΛΟΙ ΟΙ ΒΟΥΛΕΥΤΕΣ:</w:t>
      </w:r>
      <w:r>
        <w:rPr>
          <w:rFonts w:eastAsia="Times New Roman" w:cs="Times New Roman"/>
          <w:szCs w:val="24"/>
        </w:rPr>
        <w:t xml:space="preserve"> Μάλιστα, μάλιστα.</w:t>
      </w:r>
    </w:p>
    <w:p w14:paraId="719A6C1B" w14:textId="77777777" w:rsidR="00E97792" w:rsidRDefault="00D70D60">
      <w:pPr>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Συνεπ</w:t>
      </w:r>
      <w:r>
        <w:rPr>
          <w:rFonts w:eastAsia="Times New Roman" w:cs="Times New Roman"/>
          <w:szCs w:val="24"/>
        </w:rPr>
        <w:t>ώς τ</w:t>
      </w:r>
      <w:r>
        <w:rPr>
          <w:rFonts w:eastAsia="Times New Roman" w:cs="Times New Roman"/>
          <w:szCs w:val="24"/>
        </w:rPr>
        <w:t>ο Σώμα παρέσχε τη ζητηθείσα εξουσιοδότηση.</w:t>
      </w:r>
    </w:p>
    <w:p w14:paraId="719A6C1C" w14:textId="77777777" w:rsidR="00E97792" w:rsidRDefault="00D70D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χουν διανεμηθεί τα Πρακτικά της Δευτέρας 30</w:t>
      </w:r>
      <w:r>
        <w:rPr>
          <w:rFonts w:eastAsia="Times New Roman" w:cs="Times New Roman"/>
          <w:szCs w:val="24"/>
          <w:vertAlign w:val="superscript"/>
        </w:rPr>
        <w:t xml:space="preserve"> </w:t>
      </w:r>
      <w:r>
        <w:rPr>
          <w:rFonts w:eastAsia="Times New Roman" w:cs="Times New Roman"/>
          <w:szCs w:val="24"/>
        </w:rPr>
        <w:t>Απριλίου 2018, της Τετάρτης 2 Μαΐου 2018, της Πέμπτης 3 Μαΐου 2018, της Παρασκευής 4 Μαΐου 2018,</w:t>
      </w:r>
      <w:r w:rsidRPr="00041E8C">
        <w:rPr>
          <w:rFonts w:eastAsia="Times New Roman" w:cs="Times New Roman"/>
          <w:szCs w:val="24"/>
        </w:rPr>
        <w:t xml:space="preserve"> </w:t>
      </w:r>
      <w:r>
        <w:rPr>
          <w:rFonts w:eastAsia="Times New Roman" w:cs="Times New Roman"/>
          <w:szCs w:val="24"/>
        </w:rPr>
        <w:t xml:space="preserve">της Δευτέρας 7 Μαΐου 2018, της Τρίτης 8 Μαΐου 2018, της Τετάρτης 9 Μαΐου 2018 </w:t>
      </w:r>
      <w:r>
        <w:rPr>
          <w:rFonts w:eastAsia="Times New Roman" w:cs="Times New Roman"/>
          <w:szCs w:val="24"/>
        </w:rPr>
        <w:t>(</w:t>
      </w:r>
      <w:r>
        <w:rPr>
          <w:rFonts w:eastAsia="Times New Roman" w:cs="Times New Roman"/>
          <w:szCs w:val="24"/>
        </w:rPr>
        <w:t>πρωί και απόγευμα</w:t>
      </w:r>
      <w:r>
        <w:rPr>
          <w:rFonts w:eastAsia="Times New Roman" w:cs="Times New Roman"/>
          <w:szCs w:val="24"/>
        </w:rPr>
        <w:t>)</w:t>
      </w:r>
      <w:r>
        <w:rPr>
          <w:rFonts w:eastAsia="Times New Roman" w:cs="Times New Roman"/>
          <w:szCs w:val="24"/>
        </w:rPr>
        <w:t>, της Πέμπτης 10 Μαΐου 2018, της Παρασκευής 11 Μαΐου 2018, της Δευτέρας 14 Μαΐου 2018, της Τρίτης 15 Μαΐου 2018, της Τετάρτης 16 Μαΐου 2018, της Πέμπτης 17 Μαΐ</w:t>
      </w:r>
      <w:r>
        <w:rPr>
          <w:rFonts w:eastAsia="Times New Roman" w:cs="Times New Roman"/>
          <w:szCs w:val="24"/>
        </w:rPr>
        <w:t>ου 2018, της Δευτέρας 21 Μαΐου 2018, της Τετάρτης 23 Μαΐου 2018, της Πέμπτης 24 Μαΐου 2018 και της Παρασκευής 25 Μαΐου 2018 και ερωτάται το Σώμα εάν τα επικυρώνει.</w:t>
      </w:r>
    </w:p>
    <w:p w14:paraId="719A6C1D" w14:textId="77777777" w:rsidR="00E97792" w:rsidRDefault="00D70D60">
      <w:pPr>
        <w:spacing w:after="0" w:line="600" w:lineRule="auto"/>
        <w:ind w:firstLine="720"/>
        <w:jc w:val="both"/>
        <w:rPr>
          <w:rFonts w:eastAsia="Times New Roman" w:cs="Times New Roman"/>
          <w:szCs w:val="24"/>
        </w:rPr>
      </w:pPr>
      <w:r w:rsidRPr="007B5C30">
        <w:rPr>
          <w:rFonts w:eastAsia="Times New Roman" w:cs="Times New Roman"/>
          <w:b/>
          <w:szCs w:val="24"/>
        </w:rPr>
        <w:t xml:space="preserve">ΟΛΟΙ </w:t>
      </w:r>
      <w:r>
        <w:rPr>
          <w:rFonts w:eastAsia="Times New Roman" w:cs="Times New Roman"/>
          <w:b/>
          <w:szCs w:val="24"/>
        </w:rPr>
        <w:t xml:space="preserve">ΟΙ </w:t>
      </w:r>
      <w:r w:rsidRPr="007B5C30">
        <w:rPr>
          <w:rFonts w:eastAsia="Times New Roman" w:cs="Times New Roman"/>
          <w:b/>
          <w:szCs w:val="24"/>
        </w:rPr>
        <w:t>ΒΟΥΛΕΥΤΕΣ:</w:t>
      </w:r>
      <w:r>
        <w:rPr>
          <w:rFonts w:eastAsia="Times New Roman" w:cs="Times New Roman"/>
          <w:szCs w:val="24"/>
        </w:rPr>
        <w:t xml:space="preserve"> Μάλιστα, μάλιστα.</w:t>
      </w:r>
    </w:p>
    <w:p w14:paraId="719A6C1E" w14:textId="77777777" w:rsidR="00E97792" w:rsidRDefault="00D70D60">
      <w:pPr>
        <w:spacing w:after="0" w:line="600" w:lineRule="auto"/>
        <w:ind w:firstLine="720"/>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Συνεπώς τα Πρακτικά της</w:t>
      </w:r>
      <w:r>
        <w:rPr>
          <w:rFonts w:eastAsia="Times New Roman" w:cs="Times New Roman"/>
          <w:szCs w:val="24"/>
        </w:rPr>
        <w:t xml:space="preserve"> Δευτέρας 30</w:t>
      </w:r>
      <w:r w:rsidRPr="00041E8C">
        <w:rPr>
          <w:rFonts w:eastAsia="Times New Roman" w:cs="Times New Roman"/>
          <w:szCs w:val="24"/>
        </w:rPr>
        <w:t xml:space="preserve"> Απρι</w:t>
      </w:r>
      <w:r>
        <w:rPr>
          <w:rFonts w:eastAsia="Times New Roman" w:cs="Times New Roman"/>
          <w:szCs w:val="24"/>
        </w:rPr>
        <w:t>λίου 2018, της Τετάρτης 2</w:t>
      </w:r>
      <w:r w:rsidRPr="00041E8C">
        <w:rPr>
          <w:rFonts w:eastAsia="Times New Roman" w:cs="Times New Roman"/>
          <w:szCs w:val="24"/>
        </w:rPr>
        <w:t xml:space="preserve"> Μαΐου 2018,  </w:t>
      </w:r>
      <w:r>
        <w:rPr>
          <w:rFonts w:eastAsia="Times New Roman" w:cs="Times New Roman"/>
          <w:szCs w:val="24"/>
        </w:rPr>
        <w:t>της Πέμπτης 3</w:t>
      </w:r>
      <w:r w:rsidRPr="00041E8C">
        <w:rPr>
          <w:rFonts w:eastAsia="Times New Roman" w:cs="Times New Roman"/>
          <w:szCs w:val="24"/>
        </w:rPr>
        <w:t xml:space="preserve"> Μαΐου 2018, </w:t>
      </w:r>
      <w:r>
        <w:rPr>
          <w:rFonts w:eastAsia="Times New Roman" w:cs="Times New Roman"/>
          <w:szCs w:val="24"/>
        </w:rPr>
        <w:t>της Παρασκευής 4</w:t>
      </w:r>
      <w:r w:rsidRPr="00041E8C">
        <w:rPr>
          <w:rFonts w:eastAsia="Times New Roman" w:cs="Times New Roman"/>
          <w:szCs w:val="24"/>
        </w:rPr>
        <w:t xml:space="preserve"> Μαΐου 2018, </w:t>
      </w:r>
      <w:r>
        <w:rPr>
          <w:rFonts w:eastAsia="Times New Roman" w:cs="Times New Roman"/>
          <w:szCs w:val="24"/>
        </w:rPr>
        <w:t>της Δευτέρας 7</w:t>
      </w:r>
      <w:r w:rsidRPr="00041E8C">
        <w:rPr>
          <w:rFonts w:eastAsia="Times New Roman" w:cs="Times New Roman"/>
          <w:szCs w:val="24"/>
        </w:rPr>
        <w:t xml:space="preserve"> Μαΐου 2018, </w:t>
      </w:r>
      <w:r>
        <w:rPr>
          <w:rFonts w:eastAsia="Times New Roman" w:cs="Times New Roman"/>
          <w:szCs w:val="24"/>
        </w:rPr>
        <w:t>της Τρίτης 8</w:t>
      </w:r>
      <w:r w:rsidRPr="00041E8C">
        <w:rPr>
          <w:rFonts w:eastAsia="Times New Roman" w:cs="Times New Roman"/>
          <w:szCs w:val="24"/>
        </w:rPr>
        <w:t xml:space="preserve"> Μαΐου 2018, </w:t>
      </w:r>
      <w:r>
        <w:rPr>
          <w:rFonts w:eastAsia="Times New Roman" w:cs="Times New Roman"/>
          <w:szCs w:val="24"/>
        </w:rPr>
        <w:t>της Τετάρτης 9</w:t>
      </w:r>
      <w:r w:rsidRPr="00041E8C">
        <w:rPr>
          <w:rFonts w:eastAsia="Times New Roman" w:cs="Times New Roman"/>
          <w:szCs w:val="24"/>
        </w:rPr>
        <w:t xml:space="preserve"> Μαΐου 2018 </w:t>
      </w:r>
      <w:r>
        <w:rPr>
          <w:rFonts w:eastAsia="Times New Roman" w:cs="Times New Roman"/>
          <w:szCs w:val="24"/>
        </w:rPr>
        <w:t>(</w:t>
      </w:r>
      <w:r w:rsidRPr="00041E8C">
        <w:rPr>
          <w:rFonts w:eastAsia="Times New Roman" w:cs="Times New Roman"/>
          <w:szCs w:val="24"/>
        </w:rPr>
        <w:t>πρωί και απόγευμα</w:t>
      </w:r>
      <w:r>
        <w:rPr>
          <w:rFonts w:eastAsia="Times New Roman" w:cs="Times New Roman"/>
          <w:szCs w:val="24"/>
        </w:rPr>
        <w:t>)</w:t>
      </w:r>
      <w:r w:rsidRPr="00041E8C">
        <w:rPr>
          <w:rFonts w:eastAsia="Times New Roman" w:cs="Times New Roman"/>
          <w:szCs w:val="24"/>
        </w:rPr>
        <w:t>,</w:t>
      </w:r>
      <w:r>
        <w:rPr>
          <w:rFonts w:eastAsia="Times New Roman" w:cs="Times New Roman"/>
          <w:szCs w:val="24"/>
        </w:rPr>
        <w:t xml:space="preserve"> της Πέμπτης 10</w:t>
      </w:r>
      <w:r w:rsidRPr="00041E8C">
        <w:rPr>
          <w:rFonts w:eastAsia="Times New Roman" w:cs="Times New Roman"/>
          <w:szCs w:val="24"/>
        </w:rPr>
        <w:t xml:space="preserve"> Μαΐου 2018, </w:t>
      </w:r>
      <w:r>
        <w:rPr>
          <w:rFonts w:eastAsia="Times New Roman" w:cs="Times New Roman"/>
          <w:szCs w:val="24"/>
        </w:rPr>
        <w:t>της Παρασκευής 11</w:t>
      </w:r>
      <w:r w:rsidRPr="00041E8C">
        <w:rPr>
          <w:rFonts w:eastAsia="Times New Roman" w:cs="Times New Roman"/>
          <w:szCs w:val="24"/>
        </w:rPr>
        <w:t xml:space="preserve"> Μ</w:t>
      </w:r>
      <w:r w:rsidRPr="00041E8C">
        <w:rPr>
          <w:rFonts w:eastAsia="Times New Roman" w:cs="Times New Roman"/>
          <w:szCs w:val="24"/>
        </w:rPr>
        <w:t xml:space="preserve">αΐου 2018, </w:t>
      </w:r>
      <w:r>
        <w:rPr>
          <w:rFonts w:eastAsia="Times New Roman" w:cs="Times New Roman"/>
          <w:szCs w:val="24"/>
        </w:rPr>
        <w:t>της Δευτέρας 14</w:t>
      </w:r>
      <w:r w:rsidRPr="00041E8C">
        <w:rPr>
          <w:rFonts w:eastAsia="Times New Roman" w:cs="Times New Roman"/>
          <w:szCs w:val="24"/>
        </w:rPr>
        <w:t xml:space="preserve"> Μαΐου 2018, </w:t>
      </w:r>
      <w:r>
        <w:rPr>
          <w:rFonts w:eastAsia="Times New Roman" w:cs="Times New Roman"/>
          <w:szCs w:val="24"/>
        </w:rPr>
        <w:t>της Τρίτης 15</w:t>
      </w:r>
      <w:r w:rsidRPr="00041E8C">
        <w:rPr>
          <w:rFonts w:eastAsia="Times New Roman" w:cs="Times New Roman"/>
          <w:szCs w:val="24"/>
        </w:rPr>
        <w:t xml:space="preserve"> Μαΐου 2018, </w:t>
      </w:r>
      <w:r>
        <w:rPr>
          <w:rFonts w:eastAsia="Times New Roman" w:cs="Times New Roman"/>
          <w:szCs w:val="24"/>
        </w:rPr>
        <w:t>της Τετάρτης 16</w:t>
      </w:r>
      <w:r w:rsidRPr="00041E8C">
        <w:rPr>
          <w:rFonts w:eastAsia="Times New Roman" w:cs="Times New Roman"/>
          <w:szCs w:val="24"/>
        </w:rPr>
        <w:t xml:space="preserve"> Μαΐου 2018, </w:t>
      </w:r>
      <w:r>
        <w:rPr>
          <w:rFonts w:eastAsia="Times New Roman" w:cs="Times New Roman"/>
          <w:szCs w:val="24"/>
        </w:rPr>
        <w:t>της Πέμπτης 17</w:t>
      </w:r>
      <w:r w:rsidRPr="00041E8C">
        <w:rPr>
          <w:rFonts w:eastAsia="Times New Roman" w:cs="Times New Roman"/>
          <w:szCs w:val="24"/>
        </w:rPr>
        <w:t xml:space="preserve"> Μαΐου 2018, </w:t>
      </w:r>
      <w:r>
        <w:rPr>
          <w:rFonts w:eastAsia="Times New Roman" w:cs="Times New Roman"/>
          <w:szCs w:val="24"/>
        </w:rPr>
        <w:t>της Δευτέρας 21</w:t>
      </w:r>
      <w:r w:rsidRPr="00041E8C">
        <w:rPr>
          <w:rFonts w:eastAsia="Times New Roman" w:cs="Times New Roman"/>
          <w:szCs w:val="24"/>
        </w:rPr>
        <w:t xml:space="preserve"> Μαΐου 2018, </w:t>
      </w:r>
      <w:r>
        <w:rPr>
          <w:rFonts w:eastAsia="Times New Roman" w:cs="Times New Roman"/>
          <w:szCs w:val="24"/>
        </w:rPr>
        <w:t>της Τετάρτης 23</w:t>
      </w:r>
      <w:r w:rsidRPr="00041E8C">
        <w:rPr>
          <w:rFonts w:eastAsia="Times New Roman" w:cs="Times New Roman"/>
          <w:szCs w:val="24"/>
        </w:rPr>
        <w:t xml:space="preserve"> Μαΐου 2018, </w:t>
      </w:r>
      <w:r>
        <w:rPr>
          <w:rFonts w:eastAsia="Times New Roman" w:cs="Times New Roman"/>
          <w:szCs w:val="24"/>
        </w:rPr>
        <w:t>της Πέμπτης 24</w:t>
      </w:r>
      <w:r w:rsidRPr="00041E8C">
        <w:rPr>
          <w:rFonts w:eastAsia="Times New Roman" w:cs="Times New Roman"/>
          <w:szCs w:val="24"/>
        </w:rPr>
        <w:t xml:space="preserve"> Μαΐου 2018 και </w:t>
      </w:r>
      <w:r>
        <w:rPr>
          <w:rFonts w:eastAsia="Times New Roman" w:cs="Times New Roman"/>
          <w:szCs w:val="24"/>
        </w:rPr>
        <w:t>της Παρασκευής 25</w:t>
      </w:r>
      <w:r w:rsidRPr="00041E8C">
        <w:rPr>
          <w:rFonts w:eastAsia="Times New Roman" w:cs="Times New Roman"/>
          <w:szCs w:val="24"/>
        </w:rPr>
        <w:t xml:space="preserve"> Μαΐου 2018</w:t>
      </w:r>
      <w:r>
        <w:rPr>
          <w:rFonts w:eastAsia="Times New Roman" w:cs="Times New Roman"/>
          <w:szCs w:val="24"/>
        </w:rPr>
        <w:t xml:space="preserve"> επικυρώθηκαν.</w:t>
      </w:r>
    </w:p>
    <w:p w14:paraId="719A6C1F" w14:textId="77777777" w:rsidR="00E97792" w:rsidRDefault="00D70D60">
      <w:pPr>
        <w:spacing w:after="0" w:line="600" w:lineRule="auto"/>
        <w:ind w:firstLine="720"/>
        <w:jc w:val="both"/>
        <w:rPr>
          <w:rFonts w:eastAsia="Times New Roman"/>
          <w:szCs w:val="24"/>
        </w:rPr>
      </w:pPr>
      <w:r>
        <w:rPr>
          <w:rFonts w:eastAsia="Times New Roman"/>
          <w:szCs w:val="24"/>
        </w:rPr>
        <w:t xml:space="preserve">Κυρίες </w:t>
      </w:r>
      <w:r>
        <w:rPr>
          <w:rFonts w:eastAsia="Times New Roman"/>
          <w:szCs w:val="24"/>
        </w:rPr>
        <w:t xml:space="preserve">και κύριοι συνάδελφοι, δέχεστε στο σημείο αυτό να λύσουμε τη συνεδρίαση; </w:t>
      </w:r>
    </w:p>
    <w:p w14:paraId="719A6C20" w14:textId="77777777" w:rsidR="00E97792" w:rsidRDefault="00D70D60">
      <w:pPr>
        <w:spacing w:after="0" w:line="600" w:lineRule="auto"/>
        <w:ind w:firstLine="720"/>
        <w:jc w:val="both"/>
        <w:rPr>
          <w:rFonts w:eastAsia="Times New Roman"/>
          <w:szCs w:val="24"/>
        </w:rPr>
      </w:pPr>
      <w:r>
        <w:rPr>
          <w:rFonts w:eastAsia="Times New Roman"/>
          <w:b/>
          <w:szCs w:val="24"/>
        </w:rPr>
        <w:t xml:space="preserve">ΟΛΟΙ </w:t>
      </w:r>
      <w:r w:rsidRPr="00241960">
        <w:rPr>
          <w:rFonts w:eastAsia="Times New Roman"/>
          <w:b/>
          <w:szCs w:val="24"/>
        </w:rPr>
        <w:t>ΟΙ ΒΟΥΛΕΥΤΕΣ:</w:t>
      </w:r>
      <w:r>
        <w:rPr>
          <w:rFonts w:eastAsia="Times New Roman"/>
          <w:szCs w:val="24"/>
        </w:rPr>
        <w:t xml:space="preserve"> Μάλιστα, μάλιστα. </w:t>
      </w:r>
    </w:p>
    <w:p w14:paraId="719A6C21" w14:textId="77777777" w:rsidR="00E97792" w:rsidRDefault="00D70D60">
      <w:pPr>
        <w:spacing w:after="0" w:line="600" w:lineRule="auto"/>
        <w:ind w:firstLine="720"/>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21.50΄</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w:t>
      </w:r>
      <w:r>
        <w:rPr>
          <w:rFonts w:eastAsia="Times New Roman" w:cs="Times New Roman"/>
          <w:szCs w:val="24"/>
        </w:rPr>
        <w:t xml:space="preserve"> αύριο,</w:t>
      </w:r>
      <w:r w:rsidRPr="00456A25">
        <w:rPr>
          <w:rFonts w:eastAsia="Times New Roman" w:cs="Times New Roman"/>
          <w:szCs w:val="24"/>
        </w:rPr>
        <w:t xml:space="preserve"> ημέρα </w:t>
      </w:r>
      <w:r>
        <w:rPr>
          <w:rFonts w:eastAsia="Times New Roman" w:cs="Times New Roman"/>
          <w:szCs w:val="24"/>
        </w:rPr>
        <w:t xml:space="preserve">Τετάρτη 11 Ιουλίου 2018 </w:t>
      </w:r>
      <w:r w:rsidRPr="00456A25">
        <w:rPr>
          <w:rFonts w:eastAsia="Times New Roman" w:cs="Times New Roman"/>
          <w:szCs w:val="24"/>
        </w:rPr>
        <w:t>με α</w:t>
      </w:r>
      <w:r>
        <w:rPr>
          <w:rFonts w:eastAsia="Times New Roman" w:cs="Times New Roman"/>
          <w:szCs w:val="24"/>
        </w:rPr>
        <w:t>ντικείμενο εργασιών του Σώματος</w:t>
      </w:r>
      <w:r>
        <w:rPr>
          <w:rFonts w:eastAsia="Times New Roman" w:cs="Times New Roman"/>
          <w:szCs w:val="24"/>
        </w:rPr>
        <w:t xml:space="preserve">: </w:t>
      </w:r>
      <w:r>
        <w:rPr>
          <w:rFonts w:eastAsia="Times New Roman" w:cs="Times New Roman"/>
          <w:szCs w:val="24"/>
        </w:rPr>
        <w:t xml:space="preserve">α) </w:t>
      </w:r>
      <w:r>
        <w:rPr>
          <w:rFonts w:eastAsia="Times New Roman" w:cs="Times New Roman"/>
          <w:szCs w:val="24"/>
        </w:rPr>
        <w:t xml:space="preserve">στις 14.00΄ </w:t>
      </w:r>
      <w:r>
        <w:rPr>
          <w:rFonts w:eastAsia="Times New Roman" w:cs="Times New Roman"/>
          <w:szCs w:val="24"/>
        </w:rPr>
        <w:t>ε</w:t>
      </w:r>
      <w:r w:rsidRPr="00041E8C">
        <w:rPr>
          <w:rFonts w:eastAsia="Times New Roman" w:cs="Times New Roman"/>
          <w:szCs w:val="24"/>
        </w:rPr>
        <w:t>κλογή Αντιπροέδρου της Βουλής των Ελλήνων</w:t>
      </w:r>
      <w:r>
        <w:rPr>
          <w:rFonts w:eastAsia="Times New Roman" w:cs="Times New Roman"/>
          <w:szCs w:val="24"/>
        </w:rPr>
        <w:t>,</w:t>
      </w:r>
      <w:r>
        <w:rPr>
          <w:rFonts w:eastAsia="Times New Roman" w:cs="Times New Roman"/>
          <w:szCs w:val="24"/>
        </w:rPr>
        <w:t xml:space="preserve"> σύμφωνα με την </w:t>
      </w:r>
      <w:r>
        <w:rPr>
          <w:rFonts w:eastAsia="Times New Roman" w:cs="Times New Roman"/>
          <w:szCs w:val="24"/>
        </w:rPr>
        <w:t>ειδική ημερήσια διάταξη</w:t>
      </w:r>
      <w:r>
        <w:rPr>
          <w:rFonts w:eastAsia="Times New Roman" w:cs="Times New Roman"/>
          <w:szCs w:val="24"/>
        </w:rPr>
        <w:t xml:space="preserve"> που έχει διανεμηθεί και β) στις 15.00΄</w:t>
      </w:r>
      <w:r w:rsidRPr="00041E8C">
        <w:rPr>
          <w:rFonts w:eastAsia="Times New Roman" w:cs="Times New Roman"/>
          <w:szCs w:val="24"/>
        </w:rPr>
        <w:t xml:space="preserve"> </w:t>
      </w:r>
      <w:r>
        <w:rPr>
          <w:rFonts w:eastAsia="Times New Roman" w:cs="Times New Roman"/>
          <w:szCs w:val="24"/>
        </w:rPr>
        <w:t>νομο</w:t>
      </w:r>
      <w:r w:rsidRPr="00041E8C">
        <w:rPr>
          <w:rFonts w:eastAsia="Times New Roman" w:cs="Times New Roman"/>
          <w:szCs w:val="24"/>
        </w:rPr>
        <w:t xml:space="preserve">θετική εργασία: </w:t>
      </w:r>
      <w:r>
        <w:rPr>
          <w:rFonts w:eastAsia="Times New Roman" w:cs="Times New Roman"/>
          <w:szCs w:val="24"/>
        </w:rPr>
        <w:t>μ</w:t>
      </w:r>
      <w:r w:rsidRPr="00E950C4">
        <w:rPr>
          <w:rFonts w:eastAsia="Times New Roman" w:cs="Times New Roman"/>
          <w:szCs w:val="24"/>
        </w:rPr>
        <w:t>όνη συζήτηση και ψήφιση επί της αρχής, των άρθρων και του συνόλου</w:t>
      </w:r>
      <w:r w:rsidRPr="00E950C4">
        <w:rPr>
          <w:rFonts w:eastAsia="Times New Roman" w:cs="Times New Roman"/>
          <w:szCs w:val="24"/>
        </w:rPr>
        <w:t xml:space="preserve"> του σχεδίου νόμου: «Μεταρρύθμιση του θεσμικού πλαισίου της Τοπικής Αυτοδιοίκησης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Εμβάθυνση της Δημοκρατίας</w:t>
      </w:r>
      <w:r>
        <w:rPr>
          <w:rFonts w:eastAsia="Times New Roman" w:cs="Times New Roman"/>
          <w:szCs w:val="24"/>
        </w:rPr>
        <w:t xml:space="preserve"> </w:t>
      </w:r>
      <w:r w:rsidRPr="00E950C4">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Ενίσχυση της Συμμετοχής</w:t>
      </w:r>
      <w:r>
        <w:rPr>
          <w:rFonts w:eastAsia="Times New Roman" w:cs="Times New Roman"/>
          <w:szCs w:val="24"/>
        </w:rPr>
        <w:t xml:space="preserve"> </w:t>
      </w:r>
      <w:r w:rsidRPr="00E950C4">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Βελτίωση της οικονομικής και αναπτυξιακής λειτουργίας των</w:t>
      </w:r>
      <w:r>
        <w:rPr>
          <w:rFonts w:eastAsia="Times New Roman" w:cs="Times New Roman"/>
          <w:szCs w:val="24"/>
        </w:rPr>
        <w:t xml:space="preserve"> ΟΤΑ [Πρόγραμμα «ΚΛΕΙΣΘΕΝΗΣ Ι»]</w:t>
      </w:r>
      <w:r>
        <w:rPr>
          <w:rFonts w:eastAsia="Times New Roman" w:cs="Times New Roman"/>
          <w:szCs w:val="24"/>
        </w:rPr>
        <w:t xml:space="preserve"> </w:t>
      </w:r>
      <w:r w:rsidRPr="00E950C4">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 xml:space="preserve">Ρυθμίσεις για τον </w:t>
      </w:r>
      <w:r w:rsidRPr="00E950C4">
        <w:rPr>
          <w:rFonts w:eastAsia="Times New Roman" w:cs="Times New Roman"/>
          <w:szCs w:val="24"/>
        </w:rPr>
        <w:t>εκσυγχρονισμό του πλαισίου οργάνωσ</w:t>
      </w:r>
      <w:r>
        <w:rPr>
          <w:rFonts w:eastAsia="Times New Roman" w:cs="Times New Roman"/>
          <w:szCs w:val="24"/>
        </w:rPr>
        <w:t>ης και λειτουργίας των ΦΟ.ΔΣ.Α.</w:t>
      </w:r>
      <w:r>
        <w:rPr>
          <w:rFonts w:eastAsia="Times New Roman" w:cs="Times New Roman"/>
          <w:szCs w:val="24"/>
        </w:rPr>
        <w:t xml:space="preserve"> </w:t>
      </w:r>
      <w:r w:rsidRPr="00E950C4">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Ρυθμίσεις για την αποτελεσματικότερη, ταχύτερη και ενιαία άσκηση των αρμοδιοτήτων σχετικά με την απονομή ιθαγένειας και την πολιτογράφηση</w:t>
      </w:r>
      <w:r>
        <w:rPr>
          <w:rFonts w:eastAsia="Times New Roman" w:cs="Times New Roman"/>
          <w:szCs w:val="24"/>
        </w:rPr>
        <w:t xml:space="preserve"> </w:t>
      </w:r>
      <w:r w:rsidRPr="00E950C4">
        <w:rPr>
          <w:rFonts w:eastAsia="Times New Roman" w:cs="Times New Roman"/>
          <w:szCs w:val="24"/>
        </w:rPr>
        <w:t>-</w:t>
      </w:r>
      <w:r>
        <w:rPr>
          <w:rFonts w:eastAsia="Times New Roman" w:cs="Times New Roman"/>
          <w:szCs w:val="24"/>
        </w:rPr>
        <w:t xml:space="preserve"> </w:t>
      </w:r>
      <w:r w:rsidRPr="00E950C4">
        <w:rPr>
          <w:rFonts w:eastAsia="Times New Roman" w:cs="Times New Roman"/>
          <w:szCs w:val="24"/>
        </w:rPr>
        <w:t>Λοιπές διατάξεις αρμοδιότητας ΥΠΕΣ».</w:t>
      </w:r>
    </w:p>
    <w:p w14:paraId="719A6C22" w14:textId="77777777" w:rsidR="00E97792" w:rsidRDefault="00D70D60">
      <w:pPr>
        <w:spacing w:after="0" w:line="600" w:lineRule="auto"/>
        <w:jc w:val="both"/>
        <w:rPr>
          <w:rFonts w:eastAsia="Times New Roman" w:cs="Times New Roman"/>
          <w:szCs w:val="24"/>
        </w:rPr>
      </w:pPr>
      <w:r w:rsidRPr="00456A25">
        <w:rPr>
          <w:rFonts w:eastAsia="Times New Roman" w:cs="Times New Roman"/>
          <w:b/>
          <w:bCs/>
          <w:szCs w:val="24"/>
        </w:rPr>
        <w:t xml:space="preserve">Ο ΠΡΟΕΔΡΟΣ </w:t>
      </w:r>
      <w:r w:rsidRPr="00456A25">
        <w:rPr>
          <w:rFonts w:eastAsia="Times New Roman" w:cs="Times New Roman"/>
          <w:b/>
          <w:bCs/>
          <w:szCs w:val="24"/>
        </w:rPr>
        <w:t xml:space="preserve">                                                                          ΟΙ ΓΡΑΜΜΑΤΕΙΣ</w:t>
      </w:r>
      <w:r w:rsidRPr="00456A25">
        <w:rPr>
          <w:rFonts w:eastAsia="Times New Roman" w:cs="Times New Roman"/>
          <w:szCs w:val="24"/>
        </w:rPr>
        <w:t xml:space="preserve">  </w:t>
      </w:r>
    </w:p>
    <w:sectPr w:rsidR="00E977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TVI0yUk0qD4ho90/yQYvegruYS4=" w:salt="9KMLpFj2+avKFMVm3dj2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92"/>
    <w:rsid w:val="00B51EF7"/>
    <w:rsid w:val="00D70D60"/>
    <w:rsid w:val="00E977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4F88"/>
  <w15:docId w15:val="{DBE4A0F1-3359-4666-8B62-9FA0DB6A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47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47D7"/>
    <w:rPr>
      <w:rFonts w:ascii="Segoe UI" w:hAnsi="Segoe UI" w:cs="Segoe UI"/>
      <w:sz w:val="18"/>
      <w:szCs w:val="18"/>
    </w:rPr>
  </w:style>
  <w:style w:type="paragraph" w:styleId="a4">
    <w:name w:val="Revision"/>
    <w:hidden/>
    <w:uiPriority w:val="99"/>
    <w:semiHidden/>
    <w:rsid w:val="00506AE4"/>
    <w:pPr>
      <w:spacing w:after="0" w:line="240" w:lineRule="auto"/>
    </w:pPr>
  </w:style>
  <w:style w:type="paragraph" w:styleId="a5">
    <w:name w:val="header"/>
    <w:basedOn w:val="a"/>
    <w:link w:val="Char0"/>
    <w:uiPriority w:val="99"/>
    <w:unhideWhenUsed/>
    <w:rsid w:val="008B38CD"/>
    <w:pPr>
      <w:tabs>
        <w:tab w:val="center" w:pos="4153"/>
        <w:tab w:val="right" w:pos="8306"/>
      </w:tabs>
      <w:spacing w:after="0" w:line="240" w:lineRule="auto"/>
    </w:pPr>
  </w:style>
  <w:style w:type="character" w:customStyle="1" w:styleId="Char0">
    <w:name w:val="Κεφαλίδα Char"/>
    <w:basedOn w:val="a0"/>
    <w:link w:val="a5"/>
    <w:uiPriority w:val="99"/>
    <w:rsid w:val="008B38CD"/>
  </w:style>
  <w:style w:type="paragraph" w:styleId="a6">
    <w:name w:val="footer"/>
    <w:basedOn w:val="a"/>
    <w:link w:val="Char1"/>
    <w:uiPriority w:val="99"/>
    <w:unhideWhenUsed/>
    <w:rsid w:val="008B38CD"/>
    <w:pPr>
      <w:tabs>
        <w:tab w:val="center" w:pos="4153"/>
        <w:tab w:val="right" w:pos="8306"/>
      </w:tabs>
      <w:spacing w:after="0" w:line="240" w:lineRule="auto"/>
    </w:pPr>
  </w:style>
  <w:style w:type="character" w:customStyle="1" w:styleId="Char1">
    <w:name w:val="Υποσέλιδο Char"/>
    <w:basedOn w:val="a0"/>
    <w:link w:val="a6"/>
    <w:uiPriority w:val="99"/>
    <w:rsid w:val="008B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669</MetadataID>
    <Session xmlns="641f345b-441b-4b81-9152-adc2e73ba5e1">Γ´</Session>
    <Date xmlns="641f345b-441b-4b81-9152-adc2e73ba5e1">2018-07-09T21:00:00+00:00</Date>
    <Status xmlns="641f345b-441b-4b81-9152-adc2e73ba5e1">
      <Url>http://srv-sp1/praktika/Lists/Incoming_Metadata/EditForm.aspx?ID=669&amp;Source=/praktika/Recordings_Library/Forms/AllItems.aspx</Url>
      <Description>Δημοσιεύτηκε</Description>
    </Status>
    <Meeting xmlns="641f345b-441b-4b81-9152-adc2e73ba5e1">ΡΝΓ´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28E1C-8749-4F77-BDD5-C8BB62DF5897}">
  <ds:schemaRefs>
    <ds:schemaRef ds:uri="http://schemas.microsoft.com/sharepoint/v3/contenttype/forms"/>
  </ds:schemaRefs>
</ds:datastoreItem>
</file>

<file path=customXml/itemProps2.xml><?xml version="1.0" encoding="utf-8"?>
<ds:datastoreItem xmlns:ds="http://schemas.openxmlformats.org/officeDocument/2006/customXml" ds:itemID="{9522A14F-9E69-4FD3-B70A-4AFD8455F01F}">
  <ds:schemaRefs>
    <ds:schemaRef ds:uri="http://purl.org/dc/elements/1.1/"/>
    <ds:schemaRef ds:uri="http://schemas.microsoft.com/office/2006/metadata/properties"/>
    <ds:schemaRef ds:uri="641f345b-441b-4b81-9152-adc2e73ba5e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4CCC5D1-1FAB-4E9E-BCC1-48F82C190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484</Pages>
  <Words>92866</Words>
  <Characters>501479</Characters>
  <Application>Microsoft Office Word</Application>
  <DocSecurity>0</DocSecurity>
  <Lines>4178</Lines>
  <Paragraphs>1186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2018-07-16T11:19:00Z</dcterms:created>
  <dcterms:modified xsi:type="dcterms:W3CDTF">2018-07-16T11:19:00Z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