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EDFF1" w14:textId="77777777" w:rsidR="00F856FA" w:rsidRPr="00F856FA" w:rsidRDefault="00F856FA" w:rsidP="00F856FA">
      <w:pPr>
        <w:spacing w:after="200" w:line="360" w:lineRule="auto"/>
        <w:rPr>
          <w:ins w:id="0" w:author="Φλούδα Χριστίνα" w:date="2017-02-06T13:06:00Z"/>
          <w:rFonts w:eastAsia="Times New Roman"/>
          <w:szCs w:val="24"/>
          <w:lang w:eastAsia="en-US"/>
        </w:rPr>
      </w:pPr>
      <w:ins w:id="1" w:author="Φλούδα Χριστίνα" w:date="2017-02-06T13:06:00Z">
        <w:r w:rsidRPr="00F856F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3B211C5" w14:textId="77777777" w:rsidR="00F856FA" w:rsidRPr="00F856FA" w:rsidRDefault="00F856FA" w:rsidP="00F856FA">
      <w:pPr>
        <w:spacing w:after="200" w:line="360" w:lineRule="auto"/>
        <w:rPr>
          <w:ins w:id="2" w:author="Φλούδα Χριστίνα" w:date="2017-02-06T13:06:00Z"/>
          <w:rFonts w:eastAsia="Times New Roman"/>
          <w:szCs w:val="24"/>
          <w:lang w:eastAsia="en-US"/>
        </w:rPr>
      </w:pPr>
    </w:p>
    <w:p w14:paraId="316077A7" w14:textId="77777777" w:rsidR="00F856FA" w:rsidRPr="00F856FA" w:rsidRDefault="00F856FA" w:rsidP="00F856FA">
      <w:pPr>
        <w:spacing w:after="200" w:line="360" w:lineRule="auto"/>
        <w:rPr>
          <w:ins w:id="3" w:author="Φλούδα Χριστίνα" w:date="2017-02-06T13:06:00Z"/>
          <w:rFonts w:eastAsia="Times New Roman"/>
          <w:szCs w:val="24"/>
          <w:lang w:eastAsia="en-US"/>
        </w:rPr>
      </w:pPr>
      <w:ins w:id="4" w:author="Φλούδα Χριστίνα" w:date="2017-02-06T13:06:00Z">
        <w:r w:rsidRPr="00F856FA">
          <w:rPr>
            <w:rFonts w:eastAsia="Times New Roman"/>
            <w:szCs w:val="24"/>
            <w:lang w:eastAsia="en-US"/>
          </w:rPr>
          <w:t>ΠΙΝΑΚΑΣ ΠΕΡΙΕΧΟΜΕΝΩΝ</w:t>
        </w:r>
      </w:ins>
    </w:p>
    <w:p w14:paraId="5CDB0746" w14:textId="77777777" w:rsidR="00F856FA" w:rsidRPr="00F856FA" w:rsidRDefault="00F856FA" w:rsidP="00F856FA">
      <w:pPr>
        <w:spacing w:after="200" w:line="360" w:lineRule="auto"/>
        <w:rPr>
          <w:ins w:id="5" w:author="Φλούδα Χριστίνα" w:date="2017-02-06T13:06:00Z"/>
          <w:rFonts w:eastAsia="Times New Roman"/>
          <w:szCs w:val="24"/>
          <w:lang w:eastAsia="en-US"/>
        </w:rPr>
      </w:pPr>
      <w:ins w:id="6" w:author="Φλούδα Χριστίνα" w:date="2017-02-06T13:06:00Z">
        <w:r w:rsidRPr="00F856FA">
          <w:rPr>
            <w:rFonts w:eastAsia="Times New Roman"/>
            <w:szCs w:val="24"/>
            <w:lang w:eastAsia="en-US"/>
          </w:rPr>
          <w:t xml:space="preserve">ΙΖ΄ ΠΕΡΙΟΔΟΣ </w:t>
        </w:r>
      </w:ins>
    </w:p>
    <w:p w14:paraId="59B2FED1" w14:textId="77777777" w:rsidR="00F856FA" w:rsidRPr="00F856FA" w:rsidRDefault="00F856FA" w:rsidP="00F856FA">
      <w:pPr>
        <w:spacing w:after="200" w:line="360" w:lineRule="auto"/>
        <w:rPr>
          <w:ins w:id="7" w:author="Φλούδα Χριστίνα" w:date="2017-02-06T13:06:00Z"/>
          <w:rFonts w:eastAsia="Times New Roman"/>
          <w:szCs w:val="24"/>
          <w:lang w:eastAsia="en-US"/>
        </w:rPr>
      </w:pPr>
      <w:ins w:id="8" w:author="Φλούδα Χριστίνα" w:date="2017-02-06T13:06:00Z">
        <w:r w:rsidRPr="00F856FA">
          <w:rPr>
            <w:rFonts w:eastAsia="Times New Roman"/>
            <w:szCs w:val="24"/>
            <w:lang w:eastAsia="en-US"/>
          </w:rPr>
          <w:t>ΠΡΟΕΔΡΕΥΟΜΕΝΗΣ ΚΟΙΝΟΒΟΥΛΕΥΤΙΚΗΣ ΔΗΜΟΚΡΑΤΙΑΣ</w:t>
        </w:r>
      </w:ins>
    </w:p>
    <w:p w14:paraId="42E67177" w14:textId="77777777" w:rsidR="00F856FA" w:rsidRPr="00F856FA" w:rsidRDefault="00F856FA" w:rsidP="00F856FA">
      <w:pPr>
        <w:spacing w:after="200" w:line="360" w:lineRule="auto"/>
        <w:rPr>
          <w:ins w:id="9" w:author="Φλούδα Χριστίνα" w:date="2017-02-06T13:06:00Z"/>
          <w:rFonts w:eastAsia="Times New Roman"/>
          <w:szCs w:val="24"/>
          <w:lang w:eastAsia="en-US"/>
        </w:rPr>
      </w:pPr>
      <w:ins w:id="10" w:author="Φλούδα Χριστίνα" w:date="2017-02-06T13:06:00Z">
        <w:r w:rsidRPr="00F856FA">
          <w:rPr>
            <w:rFonts w:eastAsia="Times New Roman"/>
            <w:szCs w:val="24"/>
            <w:lang w:eastAsia="en-US"/>
          </w:rPr>
          <w:t>ΣΥΝΟΔΟΣ Β΄</w:t>
        </w:r>
      </w:ins>
    </w:p>
    <w:p w14:paraId="1D9BBE65" w14:textId="77777777" w:rsidR="00F856FA" w:rsidRPr="00F856FA" w:rsidRDefault="00F856FA" w:rsidP="00F856FA">
      <w:pPr>
        <w:spacing w:after="200" w:line="360" w:lineRule="auto"/>
        <w:rPr>
          <w:ins w:id="11" w:author="Φλούδα Χριστίνα" w:date="2017-02-06T13:06:00Z"/>
          <w:rFonts w:eastAsia="Times New Roman"/>
          <w:szCs w:val="24"/>
          <w:lang w:eastAsia="en-US"/>
        </w:rPr>
      </w:pPr>
    </w:p>
    <w:p w14:paraId="7AE3EC33" w14:textId="77777777" w:rsidR="00F856FA" w:rsidRPr="00F856FA" w:rsidRDefault="00F856FA" w:rsidP="00F856FA">
      <w:pPr>
        <w:spacing w:after="200" w:line="360" w:lineRule="auto"/>
        <w:rPr>
          <w:ins w:id="12" w:author="Φλούδα Χριστίνα" w:date="2017-02-06T13:06:00Z"/>
          <w:rFonts w:eastAsia="Times New Roman"/>
          <w:szCs w:val="24"/>
          <w:lang w:eastAsia="en-US"/>
        </w:rPr>
      </w:pPr>
      <w:ins w:id="13" w:author="Φλούδα Χριστίνα" w:date="2017-02-06T13:06:00Z">
        <w:r w:rsidRPr="00F856FA">
          <w:rPr>
            <w:rFonts w:eastAsia="Times New Roman"/>
            <w:szCs w:val="24"/>
            <w:lang w:eastAsia="en-US"/>
          </w:rPr>
          <w:t>ΣΥΝΕΔΡΙΑΣΗ ΞΕ΄</w:t>
        </w:r>
      </w:ins>
    </w:p>
    <w:p w14:paraId="14E9539F" w14:textId="77777777" w:rsidR="00F856FA" w:rsidRPr="00F856FA" w:rsidRDefault="00F856FA" w:rsidP="00F856FA">
      <w:pPr>
        <w:spacing w:after="200" w:line="360" w:lineRule="auto"/>
        <w:rPr>
          <w:ins w:id="14" w:author="Φλούδα Χριστίνα" w:date="2017-02-06T13:06:00Z"/>
          <w:rFonts w:eastAsia="Times New Roman"/>
          <w:szCs w:val="24"/>
          <w:lang w:eastAsia="en-US"/>
        </w:rPr>
      </w:pPr>
      <w:ins w:id="15" w:author="Φλούδα Χριστίνα" w:date="2017-02-06T13:06:00Z">
        <w:r w:rsidRPr="00F856FA">
          <w:rPr>
            <w:rFonts w:eastAsia="Times New Roman"/>
            <w:szCs w:val="24"/>
            <w:lang w:eastAsia="en-US"/>
          </w:rPr>
          <w:t>Τρίτη  31 Ιανουαρίου 2017</w:t>
        </w:r>
      </w:ins>
    </w:p>
    <w:p w14:paraId="5639AE3D" w14:textId="77777777" w:rsidR="00F856FA" w:rsidRPr="00F856FA" w:rsidRDefault="00F856FA" w:rsidP="00F856FA">
      <w:pPr>
        <w:spacing w:after="200" w:line="360" w:lineRule="auto"/>
        <w:rPr>
          <w:ins w:id="16" w:author="Φλούδα Χριστίνα" w:date="2017-02-06T13:06:00Z"/>
          <w:rFonts w:eastAsia="Times New Roman"/>
          <w:szCs w:val="24"/>
          <w:lang w:eastAsia="en-US"/>
        </w:rPr>
      </w:pPr>
    </w:p>
    <w:p w14:paraId="7DDE2BD4" w14:textId="77777777" w:rsidR="00F856FA" w:rsidRPr="00F856FA" w:rsidRDefault="00F856FA" w:rsidP="00F856FA">
      <w:pPr>
        <w:spacing w:after="200" w:line="360" w:lineRule="auto"/>
        <w:rPr>
          <w:ins w:id="17" w:author="Φλούδα Χριστίνα" w:date="2017-02-06T13:06:00Z"/>
          <w:rFonts w:eastAsia="Times New Roman"/>
          <w:szCs w:val="24"/>
          <w:lang w:eastAsia="en-US"/>
        </w:rPr>
      </w:pPr>
      <w:ins w:id="18" w:author="Φλούδα Χριστίνα" w:date="2017-02-06T13:06:00Z">
        <w:r w:rsidRPr="00F856FA">
          <w:rPr>
            <w:rFonts w:eastAsia="Times New Roman"/>
            <w:szCs w:val="24"/>
            <w:lang w:eastAsia="en-US"/>
          </w:rPr>
          <w:t>ΘΕΜΑΤΑ</w:t>
        </w:r>
      </w:ins>
    </w:p>
    <w:p w14:paraId="4F4463C5" w14:textId="77777777" w:rsidR="00F856FA" w:rsidRPr="00F856FA" w:rsidRDefault="00F856FA" w:rsidP="00F856FA">
      <w:pPr>
        <w:spacing w:after="200" w:line="360" w:lineRule="auto"/>
        <w:rPr>
          <w:ins w:id="19" w:author="Φλούδα Χριστίνα" w:date="2017-02-06T13:06:00Z"/>
          <w:rFonts w:eastAsia="Times New Roman"/>
          <w:szCs w:val="24"/>
          <w:lang w:eastAsia="en-US"/>
        </w:rPr>
      </w:pPr>
      <w:ins w:id="20" w:author="Φλούδα Χριστίνα" w:date="2017-02-06T13:06:00Z">
        <w:r w:rsidRPr="00F856FA">
          <w:rPr>
            <w:rFonts w:eastAsia="Times New Roman"/>
            <w:szCs w:val="24"/>
            <w:lang w:eastAsia="en-US"/>
          </w:rPr>
          <w:t xml:space="preserve"> </w:t>
        </w:r>
        <w:r w:rsidRPr="00F856FA">
          <w:rPr>
            <w:rFonts w:eastAsia="Times New Roman"/>
            <w:szCs w:val="24"/>
            <w:lang w:eastAsia="en-US"/>
          </w:rPr>
          <w:br/>
          <w:t xml:space="preserve">Α. ΕΙΔΙΚΑ ΘΕΜΑΤΑ </w:t>
        </w:r>
        <w:r w:rsidRPr="00F856FA">
          <w:rPr>
            <w:rFonts w:eastAsia="Times New Roman"/>
            <w:szCs w:val="24"/>
            <w:lang w:eastAsia="en-US"/>
          </w:rPr>
          <w:br/>
          <w:t xml:space="preserve">1. Επικύρωση Πρακτικών, σελ. </w:t>
        </w:r>
        <w:r w:rsidRPr="00F856FA">
          <w:rPr>
            <w:rFonts w:eastAsia="Times New Roman"/>
            <w:szCs w:val="24"/>
            <w:lang w:eastAsia="en-US"/>
          </w:rPr>
          <w:br/>
          <w:t xml:space="preserve">2. Επί διαδικαστικού θέματος, σελ. </w:t>
        </w:r>
        <w:r w:rsidRPr="00F856FA">
          <w:rPr>
            <w:rFonts w:eastAsia="Times New Roman"/>
            <w:szCs w:val="24"/>
            <w:lang w:eastAsia="en-US"/>
          </w:rPr>
          <w:br/>
          <w:t xml:space="preserve"> </w:t>
        </w:r>
        <w:r w:rsidRPr="00F856FA">
          <w:rPr>
            <w:rFonts w:eastAsia="Times New Roman"/>
            <w:szCs w:val="24"/>
            <w:lang w:eastAsia="en-US"/>
          </w:rPr>
          <w:br/>
          <w:t xml:space="preserve">Β. ΝΟΜΟΘΕΤΙΚΗ ΕΡΓΑΣΙΑ </w:t>
        </w:r>
        <w:r w:rsidRPr="00F856FA">
          <w:rPr>
            <w:rFonts w:eastAsia="Times New Roman"/>
            <w:szCs w:val="24"/>
            <w:lang w:eastAsia="en-US"/>
          </w:rPr>
          <w:br/>
          <w:t>1. Κατάθεση σχεδίων νόμων:</w:t>
        </w:r>
        <w:r w:rsidRPr="00F856FA">
          <w:rPr>
            <w:rFonts w:eastAsia="Times New Roman"/>
            <w:szCs w:val="24"/>
            <w:lang w:eastAsia="en-US"/>
          </w:rPr>
          <w:br/>
          <w:t xml:space="preserve">α) Οι Υπουργοί Οικονομικών και Εξωτερικών κατέθεσαν στις 31/1/2017 σχέδιο νόμου «Κύρωση της Σύμβασης για τον κεντρικό τελωνισμό, όσον αφορά την κατανομή των εθνικών εξόδων είσπραξης που </w:t>
        </w:r>
        <w:proofErr w:type="spellStart"/>
        <w:r w:rsidRPr="00F856FA">
          <w:rPr>
            <w:rFonts w:eastAsia="Times New Roman"/>
            <w:szCs w:val="24"/>
            <w:lang w:eastAsia="en-US"/>
          </w:rPr>
          <w:t>παρακρατούνται</w:t>
        </w:r>
        <w:proofErr w:type="spellEnd"/>
        <w:r w:rsidRPr="00F856FA">
          <w:rPr>
            <w:rFonts w:eastAsia="Times New Roman"/>
            <w:szCs w:val="24"/>
            <w:lang w:eastAsia="en-US"/>
          </w:rPr>
          <w:t xml:space="preserve"> κατά τη διάθεση των παραδοσιακών Ιδίων Πόρων στον προϋπολογισμό της Ε.Ε»., σελ. </w:t>
        </w:r>
        <w:r w:rsidRPr="00F856FA">
          <w:rPr>
            <w:rFonts w:eastAsia="Times New Roman"/>
            <w:szCs w:val="24"/>
            <w:lang w:eastAsia="en-US"/>
          </w:rPr>
          <w:br/>
          <w:t xml:space="preserve">β) Οι Υπουργοί Εργασίας, Κοινωνικής Ασφάλισης και Κοινωνικής Αλληλεγγύης, Εσωτερικών, Παιδείας,  Έρευνας και Θρησκευμάτων, Οικονομικών, Υγείας, Διοικητικής Ανασυγκρότησης, Ναυτιλίας και Νησιωτικής Πολιτικής, οι Αναπληρωτές Υπουργοί Οικονομίας και Ανάπτυξης, Εργασίας, Κοινωνικής Ασφάλισης και Κοινωνικής Αλληλεγγύης, Οικονομικών, Υγείας καθώς και ο Υφυπουργός Εργασίας, Κοινωνικής Ασφάλισης και Κοινωνικής Αλληλεγγύης κατέθεσαν στις 31/1/2017 σχέδιο νόμου «Εθνικό Μητρώο Φορτοεκφορτωτών, Εθνικό Μητρώο Ιδιωτικών Φορέων Κοινωνικής Φροντίδας και άλλες διατάξεις», σελ. </w:t>
        </w:r>
        <w:r w:rsidRPr="00F856FA">
          <w:rPr>
            <w:rFonts w:eastAsia="Times New Roman"/>
            <w:szCs w:val="24"/>
            <w:lang w:eastAsia="en-US"/>
          </w:rPr>
          <w:br/>
          <w:t xml:space="preserve"> </w:t>
        </w:r>
        <w:r w:rsidRPr="00F856FA">
          <w:rPr>
            <w:rFonts w:eastAsia="Times New Roman"/>
            <w:szCs w:val="24"/>
            <w:lang w:eastAsia="en-US"/>
          </w:rPr>
          <w:br/>
          <w:t xml:space="preserve">2. Συζήτηση και ψήφιση επί της αρχής, των άρθρων και του συνόλου του σχεδίου νόμου του Υπουργείου Εξωτερικών «Κύρωση του Πρωτοκόλλου για την Προσχώρηση του Μαυροβουνίου στη Συνθήκη του Βορείου Ατλαντικού», σελ. </w:t>
        </w:r>
        <w:r w:rsidRPr="00F856FA">
          <w:rPr>
            <w:rFonts w:eastAsia="Times New Roman"/>
            <w:szCs w:val="24"/>
            <w:lang w:eastAsia="en-US"/>
          </w:rPr>
          <w:br/>
        </w:r>
      </w:ins>
    </w:p>
    <w:p w14:paraId="0DB44ADF" w14:textId="77777777" w:rsidR="00F856FA" w:rsidRPr="00F856FA" w:rsidRDefault="00F856FA" w:rsidP="00F856FA">
      <w:pPr>
        <w:spacing w:after="200" w:line="360" w:lineRule="auto"/>
        <w:rPr>
          <w:ins w:id="21" w:author="Φλούδα Χριστίνα" w:date="2017-02-06T13:06:00Z"/>
          <w:rFonts w:eastAsia="Times New Roman"/>
          <w:szCs w:val="24"/>
          <w:lang w:eastAsia="en-US"/>
        </w:rPr>
      </w:pPr>
      <w:ins w:id="22" w:author="Φλούδα Χριστίνα" w:date="2017-02-06T13:06:00Z">
        <w:r w:rsidRPr="00F856FA">
          <w:rPr>
            <w:rFonts w:eastAsia="Times New Roman"/>
            <w:szCs w:val="24"/>
            <w:lang w:eastAsia="en-US"/>
          </w:rPr>
          <w:t>ΠΡΟΕΔΡΕΥΩΝ                                                                              ΒΑΡΕΜΕΝΟΣ Γ. , σελ.</w:t>
        </w:r>
        <w:r w:rsidRPr="00F856FA">
          <w:rPr>
            <w:rFonts w:eastAsia="Times New Roman"/>
            <w:szCs w:val="24"/>
            <w:lang w:eastAsia="en-US"/>
          </w:rPr>
          <w:br/>
        </w:r>
      </w:ins>
    </w:p>
    <w:p w14:paraId="58A8F95E" w14:textId="77777777" w:rsidR="00F856FA" w:rsidRPr="00F856FA" w:rsidRDefault="00F856FA" w:rsidP="00F856FA">
      <w:pPr>
        <w:spacing w:after="200" w:line="360" w:lineRule="auto"/>
        <w:rPr>
          <w:ins w:id="23" w:author="Φλούδα Χριστίνα" w:date="2017-02-06T13:06:00Z"/>
          <w:rFonts w:eastAsia="Times New Roman"/>
          <w:szCs w:val="24"/>
          <w:lang w:eastAsia="en-US"/>
        </w:rPr>
      </w:pPr>
      <w:ins w:id="24" w:author="Φλούδα Χριστίνα" w:date="2017-02-06T13:06:00Z">
        <w:r w:rsidRPr="00F856FA">
          <w:rPr>
            <w:rFonts w:eastAsia="Times New Roman"/>
            <w:szCs w:val="24"/>
            <w:lang w:eastAsia="en-US"/>
          </w:rPr>
          <w:t>ΟΜΙΛΗΤΕΣ</w:t>
        </w:r>
      </w:ins>
    </w:p>
    <w:p w14:paraId="570781E4" w14:textId="6573795E" w:rsidR="00F856FA" w:rsidRDefault="00F856FA" w:rsidP="00F856FA">
      <w:pPr>
        <w:spacing w:line="600" w:lineRule="auto"/>
        <w:ind w:firstLine="709"/>
        <w:jc w:val="both"/>
        <w:rPr>
          <w:ins w:id="25" w:author="Φλούδα Χριστίνα" w:date="2017-02-06T13:06:00Z"/>
          <w:rFonts w:eastAsia="Times New Roman"/>
          <w:szCs w:val="24"/>
        </w:rPr>
        <w:pPrChange w:id="26" w:author="Φλούδα Χριστίνα" w:date="2017-02-06T13:06:00Z">
          <w:pPr>
            <w:spacing w:line="600" w:lineRule="auto"/>
            <w:ind w:firstLine="709"/>
            <w:jc w:val="center"/>
          </w:pPr>
        </w:pPrChange>
      </w:pPr>
      <w:ins w:id="27" w:author="Φλούδα Χριστίνα" w:date="2017-02-06T13:06:00Z">
        <w:r w:rsidRPr="00F856FA">
          <w:rPr>
            <w:rFonts w:eastAsia="Times New Roman"/>
            <w:szCs w:val="24"/>
            <w:lang w:eastAsia="en-US"/>
          </w:rPr>
          <w:br/>
          <w:t>Α. Επί διαδικαστικού θέματος:</w:t>
        </w:r>
        <w:r w:rsidRPr="00F856FA">
          <w:rPr>
            <w:rFonts w:eastAsia="Times New Roman"/>
            <w:szCs w:val="24"/>
            <w:lang w:eastAsia="en-US"/>
          </w:rPr>
          <w:br/>
          <w:t>ΒΑΡΕΜΕΝΟΣ Γ. , σελ.</w:t>
        </w:r>
        <w:r w:rsidRPr="00F856FA">
          <w:rPr>
            <w:rFonts w:eastAsia="Times New Roman"/>
            <w:szCs w:val="24"/>
            <w:lang w:eastAsia="en-US"/>
          </w:rPr>
          <w:br/>
          <w:t>ΛΟΒΕΡΔΟΣ Α. , σελ.</w:t>
        </w:r>
        <w:r w:rsidRPr="00F856FA">
          <w:rPr>
            <w:rFonts w:eastAsia="Times New Roman"/>
            <w:szCs w:val="24"/>
            <w:lang w:eastAsia="en-US"/>
          </w:rPr>
          <w:br/>
          <w:t>ΠΑΠΠΑΣ Χ. , σελ.</w:t>
        </w:r>
        <w:r w:rsidRPr="00F856FA">
          <w:rPr>
            <w:rFonts w:eastAsia="Times New Roman"/>
            <w:szCs w:val="24"/>
            <w:lang w:eastAsia="en-US"/>
          </w:rPr>
          <w:br/>
        </w:r>
        <w:r w:rsidRPr="00F856FA">
          <w:rPr>
            <w:rFonts w:eastAsia="Times New Roman"/>
            <w:szCs w:val="24"/>
            <w:lang w:eastAsia="en-US"/>
          </w:rPr>
          <w:br/>
          <w:t>Β. Επί του σχεδίου νόμου του Υπουργείου Εξωτερικών:</w:t>
        </w:r>
        <w:r w:rsidRPr="00F856FA">
          <w:rPr>
            <w:rFonts w:eastAsia="Times New Roman"/>
            <w:szCs w:val="24"/>
            <w:lang w:eastAsia="en-US"/>
          </w:rPr>
          <w:br/>
          <w:t>ΑΜΑΝΑΤΙΔΗΣ Ι. , σελ.</w:t>
        </w:r>
        <w:r w:rsidRPr="00F856FA">
          <w:rPr>
            <w:rFonts w:eastAsia="Times New Roman"/>
            <w:szCs w:val="24"/>
            <w:lang w:eastAsia="en-US"/>
          </w:rPr>
          <w:br/>
          <w:t>ΔΑΝΕΛΛΗΣ Σ. , σελ.</w:t>
        </w:r>
        <w:r w:rsidRPr="00F856FA">
          <w:rPr>
            <w:rFonts w:eastAsia="Times New Roman"/>
            <w:szCs w:val="24"/>
            <w:lang w:eastAsia="en-US"/>
          </w:rPr>
          <w:br/>
          <w:t>ΛΟΒΕΡΔΟΣ Α. , σελ.</w:t>
        </w:r>
        <w:r w:rsidRPr="00F856FA">
          <w:rPr>
            <w:rFonts w:eastAsia="Times New Roman"/>
            <w:szCs w:val="24"/>
            <w:lang w:eastAsia="en-US"/>
          </w:rPr>
          <w:br/>
          <w:t xml:space="preserve">ΠΑΠΠΑΣ Χ. , σελ.                                                                                   ΤΑΣΣΟΣ Σ., σελ. </w:t>
        </w:r>
        <w:r w:rsidRPr="00F856FA">
          <w:rPr>
            <w:rFonts w:eastAsia="Times New Roman"/>
            <w:szCs w:val="24"/>
            <w:lang w:eastAsia="en-US"/>
          </w:rPr>
          <w:br/>
        </w:r>
        <w:bookmarkStart w:id="28" w:name="_GoBack"/>
        <w:bookmarkEnd w:id="28"/>
      </w:ins>
    </w:p>
    <w:p w14:paraId="16DD1686" w14:textId="77777777" w:rsidR="00B569B8" w:rsidRDefault="00F856FA">
      <w:pPr>
        <w:spacing w:line="600" w:lineRule="auto"/>
        <w:ind w:firstLine="709"/>
        <w:jc w:val="center"/>
        <w:rPr>
          <w:rFonts w:eastAsia="Times New Roman"/>
          <w:szCs w:val="24"/>
        </w:rPr>
      </w:pPr>
      <w:r>
        <w:rPr>
          <w:rFonts w:eastAsia="Times New Roman"/>
          <w:szCs w:val="24"/>
        </w:rPr>
        <w:t>ΙΖ΄ ΠΕΡΙΟΔΟΣ</w:t>
      </w:r>
    </w:p>
    <w:p w14:paraId="16DD1687" w14:textId="77777777" w:rsidR="00B569B8" w:rsidRDefault="00F856FA">
      <w:pPr>
        <w:spacing w:line="600" w:lineRule="auto"/>
        <w:ind w:firstLine="709"/>
        <w:jc w:val="center"/>
        <w:rPr>
          <w:rFonts w:eastAsia="Times New Roman"/>
          <w:szCs w:val="24"/>
        </w:rPr>
      </w:pPr>
      <w:r>
        <w:rPr>
          <w:rFonts w:eastAsia="Times New Roman"/>
          <w:szCs w:val="24"/>
        </w:rPr>
        <w:t>ΠΡΟΕΔΡΕΥΟΜΕΝΗΣ ΚΟΙΝΟΒΟΥΛΕΥΤΙΚΗΣ ΔΗΜΟΚΡΑΤΙΑΣ</w:t>
      </w:r>
    </w:p>
    <w:p w14:paraId="16DD1688" w14:textId="77777777" w:rsidR="00B569B8" w:rsidRDefault="00F856FA">
      <w:pPr>
        <w:spacing w:line="600" w:lineRule="auto"/>
        <w:ind w:firstLine="709"/>
        <w:jc w:val="center"/>
        <w:rPr>
          <w:rFonts w:eastAsia="Times New Roman"/>
          <w:szCs w:val="24"/>
        </w:rPr>
      </w:pPr>
      <w:r>
        <w:rPr>
          <w:rFonts w:eastAsia="Times New Roman"/>
          <w:szCs w:val="24"/>
        </w:rPr>
        <w:t>ΣΥΝΟΔΟΣ Β΄</w:t>
      </w:r>
    </w:p>
    <w:p w14:paraId="16DD1689" w14:textId="77777777" w:rsidR="00B569B8" w:rsidRDefault="00F856FA">
      <w:pPr>
        <w:spacing w:line="600" w:lineRule="auto"/>
        <w:ind w:firstLine="709"/>
        <w:jc w:val="center"/>
        <w:rPr>
          <w:rFonts w:eastAsia="Times New Roman"/>
          <w:szCs w:val="24"/>
        </w:rPr>
      </w:pPr>
      <w:r>
        <w:rPr>
          <w:rFonts w:eastAsia="Times New Roman"/>
          <w:szCs w:val="24"/>
        </w:rPr>
        <w:t>ΣΥΝΕΔΡΙΑΣΗ ΞΕ΄</w:t>
      </w:r>
    </w:p>
    <w:p w14:paraId="16DD168A" w14:textId="77777777" w:rsidR="00B569B8" w:rsidRDefault="00F856FA">
      <w:pPr>
        <w:spacing w:line="600" w:lineRule="auto"/>
        <w:ind w:firstLine="709"/>
        <w:jc w:val="center"/>
        <w:rPr>
          <w:rFonts w:eastAsia="Times New Roman"/>
          <w:szCs w:val="24"/>
        </w:rPr>
      </w:pPr>
      <w:r>
        <w:rPr>
          <w:rFonts w:eastAsia="Times New Roman"/>
          <w:szCs w:val="24"/>
        </w:rPr>
        <w:t>Τρίτη 31 Ιανουαρίου 2017</w:t>
      </w:r>
    </w:p>
    <w:p w14:paraId="16DD168B" w14:textId="77777777" w:rsidR="00B569B8" w:rsidRDefault="00F856FA">
      <w:pPr>
        <w:spacing w:line="600" w:lineRule="auto"/>
        <w:ind w:firstLine="720"/>
        <w:jc w:val="both"/>
        <w:rPr>
          <w:rFonts w:eastAsia="Times New Roman"/>
          <w:szCs w:val="24"/>
        </w:rPr>
      </w:pPr>
      <w:r>
        <w:rPr>
          <w:rFonts w:eastAsia="Times New Roman"/>
          <w:szCs w:val="24"/>
        </w:rPr>
        <w:t>Αθήνα, σήμερα στις 31 Ιανουαρίου 2017, ημέρα Τρίτη και ώρα 18.04΄</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D67019">
        <w:rPr>
          <w:rFonts w:eastAsia="Times New Roman"/>
          <w:b/>
          <w:szCs w:val="24"/>
        </w:rPr>
        <w:t>ΓΕΩΡΓΙΟΥ ΒΑΡΕΜΕΝΟΥ</w:t>
      </w:r>
      <w:r>
        <w:rPr>
          <w:rFonts w:eastAsia="Times New Roman"/>
          <w:szCs w:val="24"/>
        </w:rPr>
        <w:t>.</w:t>
      </w:r>
    </w:p>
    <w:p w14:paraId="16DD168C" w14:textId="77777777" w:rsidR="00B569B8" w:rsidRDefault="00F856FA">
      <w:pPr>
        <w:spacing w:line="600" w:lineRule="auto"/>
        <w:ind w:firstLine="720"/>
        <w:jc w:val="both"/>
        <w:rPr>
          <w:rFonts w:eastAsia="Times New Roman"/>
          <w:szCs w:val="24"/>
        </w:rPr>
      </w:pPr>
      <w:r>
        <w:rPr>
          <w:rFonts w:eastAsia="Times New Roman"/>
          <w:b/>
          <w:bCs/>
          <w:szCs w:val="24"/>
        </w:rPr>
        <w:t xml:space="preserve">ΠΡΟΕΔΡΕΥΩΝ (Γεώργιος Βαρεμένος): </w:t>
      </w:r>
      <w:r>
        <w:rPr>
          <w:rFonts w:eastAsia="Times New Roman"/>
          <w:szCs w:val="24"/>
        </w:rPr>
        <w:t>Κυρίες και κύριοι συνάδελφοι, αρχίζει η συνεδρίαση.</w:t>
      </w:r>
    </w:p>
    <w:p w14:paraId="16DD168D" w14:textId="77777777" w:rsidR="00B569B8" w:rsidRDefault="00F856FA">
      <w:pPr>
        <w:spacing w:line="600" w:lineRule="auto"/>
        <w:ind w:firstLine="720"/>
        <w:jc w:val="both"/>
        <w:rPr>
          <w:rFonts w:eastAsia="Times New Roman"/>
          <w:szCs w:val="24"/>
        </w:rPr>
      </w:pPr>
      <w:r>
        <w:rPr>
          <w:rFonts w:eastAsia="Times New Roman"/>
          <w:szCs w:val="24"/>
        </w:rPr>
        <w:t>Έχω την τ</w:t>
      </w:r>
      <w:r>
        <w:rPr>
          <w:rFonts w:eastAsia="Times New Roman"/>
          <w:szCs w:val="24"/>
        </w:rPr>
        <w:t xml:space="preserve">ιμή να ανακοινώσω </w:t>
      </w:r>
      <w:r>
        <w:rPr>
          <w:rFonts w:eastAsia="Times New Roman"/>
          <w:szCs w:val="24"/>
        </w:rPr>
        <w:t>σ</w:t>
      </w:r>
      <w:r>
        <w:rPr>
          <w:rFonts w:eastAsia="Times New Roman"/>
          <w:szCs w:val="24"/>
        </w:rPr>
        <w:t>το Σώμα ότι οι Υπουργοί Οικονομικών και Εξωτερικών κατέθεσαν στις 31</w:t>
      </w:r>
      <w:r>
        <w:rPr>
          <w:rFonts w:eastAsia="Times New Roman"/>
          <w:szCs w:val="24"/>
        </w:rPr>
        <w:t>-</w:t>
      </w:r>
      <w:r>
        <w:rPr>
          <w:rFonts w:eastAsia="Times New Roman"/>
          <w:szCs w:val="24"/>
        </w:rPr>
        <w:t>1</w:t>
      </w:r>
      <w:r>
        <w:rPr>
          <w:rFonts w:eastAsia="Times New Roman"/>
          <w:szCs w:val="24"/>
        </w:rPr>
        <w:t>-</w:t>
      </w:r>
      <w:r>
        <w:rPr>
          <w:rFonts w:eastAsia="Times New Roman"/>
          <w:szCs w:val="24"/>
        </w:rPr>
        <w:t>2017 σχέδιο νόμου</w:t>
      </w:r>
      <w:r>
        <w:rPr>
          <w:rFonts w:eastAsia="Times New Roman"/>
          <w:szCs w:val="24"/>
        </w:rPr>
        <w:t>:</w:t>
      </w:r>
      <w:r>
        <w:rPr>
          <w:rFonts w:eastAsia="Times New Roman"/>
          <w:szCs w:val="24"/>
        </w:rPr>
        <w:t xml:space="preserve"> «Κύρωση της Σύμβασης για τον κεντρικό τελωνισμό, όσον αφορά την κατανομή των εθνικών εξόδων είσπραξης που </w:t>
      </w:r>
      <w:proofErr w:type="spellStart"/>
      <w:r>
        <w:rPr>
          <w:rFonts w:eastAsia="Times New Roman"/>
          <w:szCs w:val="24"/>
        </w:rPr>
        <w:lastRenderedPageBreak/>
        <w:t>παρακρατούνται</w:t>
      </w:r>
      <w:proofErr w:type="spellEnd"/>
      <w:r>
        <w:rPr>
          <w:rFonts w:eastAsia="Times New Roman"/>
          <w:szCs w:val="24"/>
        </w:rPr>
        <w:t xml:space="preserve"> κατά τη διάθεση των παραδο</w:t>
      </w:r>
      <w:r>
        <w:rPr>
          <w:rFonts w:eastAsia="Times New Roman"/>
          <w:szCs w:val="24"/>
        </w:rPr>
        <w:t>σιακών Ιδίων Πόρων στον προϋπολογισμό της Ε.Ε».</w:t>
      </w:r>
    </w:p>
    <w:p w14:paraId="16DD168E" w14:textId="77777777" w:rsidR="00B569B8" w:rsidRDefault="00F856FA">
      <w:pPr>
        <w:spacing w:line="600" w:lineRule="auto"/>
        <w:ind w:firstLine="720"/>
        <w:jc w:val="both"/>
        <w:rPr>
          <w:rFonts w:eastAsia="Times New Roman"/>
          <w:szCs w:val="24"/>
        </w:rPr>
      </w:pPr>
      <w:r>
        <w:rPr>
          <w:rFonts w:eastAsia="Times New Roman"/>
          <w:szCs w:val="24"/>
        </w:rPr>
        <w:t>Επίσης, οι Υπουργοί Εργασίας, Κοινωνικής Ασφάλισης και Κοινωνικής Αλληλεγγύης, Εσωτερικών, Παιδείας, Έρευνας και Θρησκευμάτων, Οικονομικών, Υγείας, Διοικητικής Ανασυγκρότησης, Ναυτιλίας και Νησιωτικής Πολιτικ</w:t>
      </w:r>
      <w:r>
        <w:rPr>
          <w:rFonts w:eastAsia="Times New Roman"/>
          <w:szCs w:val="24"/>
        </w:rPr>
        <w:t>ής, οι Αναπληρωτές Υπουργοί Οικονομίας και Ανάπτυξης, Εργασίας, Κοινωνικής Ασφάλισης και Κοινωνικής Αλληλεγγύης, Οικονομικών, Υγείας καθώς και ο Υφυπουργός Εργασίας, Κοινωνικής Ασφάλισης και Κοινωνικής Αλληλεγγύης κατέθεσαν στις 31</w:t>
      </w:r>
      <w:r>
        <w:rPr>
          <w:rFonts w:eastAsia="Times New Roman"/>
          <w:szCs w:val="24"/>
        </w:rPr>
        <w:t>-</w:t>
      </w:r>
      <w:r>
        <w:rPr>
          <w:rFonts w:eastAsia="Times New Roman"/>
          <w:szCs w:val="24"/>
        </w:rPr>
        <w:t>1</w:t>
      </w:r>
      <w:r>
        <w:rPr>
          <w:rFonts w:eastAsia="Times New Roman"/>
          <w:szCs w:val="24"/>
        </w:rPr>
        <w:t>-</w:t>
      </w:r>
      <w:r>
        <w:rPr>
          <w:rFonts w:eastAsia="Times New Roman"/>
          <w:szCs w:val="24"/>
        </w:rPr>
        <w:t>2017 σχέδιο νόμου</w:t>
      </w:r>
      <w:r>
        <w:rPr>
          <w:rFonts w:eastAsia="Times New Roman"/>
          <w:szCs w:val="24"/>
        </w:rPr>
        <w:t>:</w:t>
      </w:r>
      <w:r>
        <w:rPr>
          <w:rFonts w:eastAsia="Times New Roman"/>
          <w:szCs w:val="24"/>
        </w:rPr>
        <w:t xml:space="preserve"> «Εθ</w:t>
      </w:r>
      <w:r>
        <w:rPr>
          <w:rFonts w:eastAsia="Times New Roman"/>
          <w:szCs w:val="24"/>
        </w:rPr>
        <w:t>νικό Μητρώο Φορτοεκφορτωτών, Εθνικό Μητρώο Ιδιωτικών Φορέων Κοινωνικής Φροντίδας και άλλες διατάξεις».</w:t>
      </w:r>
    </w:p>
    <w:p w14:paraId="16DD168F" w14:textId="77777777" w:rsidR="00B569B8" w:rsidRDefault="00F856FA">
      <w:pPr>
        <w:spacing w:line="600" w:lineRule="auto"/>
        <w:ind w:firstLine="720"/>
        <w:jc w:val="both"/>
        <w:rPr>
          <w:rFonts w:eastAsia="Times New Roman"/>
          <w:szCs w:val="24"/>
        </w:rPr>
      </w:pPr>
      <w:r>
        <w:rPr>
          <w:rFonts w:eastAsia="Times New Roman"/>
          <w:szCs w:val="24"/>
        </w:rPr>
        <w:t xml:space="preserve">Παραπέμπονται στις αρμόδιες </w:t>
      </w:r>
      <w:r>
        <w:rPr>
          <w:rFonts w:eastAsia="Times New Roman"/>
          <w:szCs w:val="24"/>
        </w:rPr>
        <w:t>Δ</w:t>
      </w:r>
      <w:r>
        <w:rPr>
          <w:rFonts w:eastAsia="Times New Roman"/>
          <w:szCs w:val="24"/>
        </w:rPr>
        <w:t xml:space="preserve">ιαρκείς </w:t>
      </w:r>
      <w:r>
        <w:rPr>
          <w:rFonts w:eastAsia="Times New Roman"/>
          <w:szCs w:val="24"/>
        </w:rPr>
        <w:t>Ε</w:t>
      </w:r>
      <w:r>
        <w:rPr>
          <w:rFonts w:eastAsia="Times New Roman"/>
          <w:szCs w:val="24"/>
        </w:rPr>
        <w:t>πιτροπές.</w:t>
      </w:r>
    </w:p>
    <w:p w14:paraId="16DD1690" w14:textId="77777777" w:rsidR="00B569B8" w:rsidRDefault="00F856FA">
      <w:pPr>
        <w:spacing w:line="600" w:lineRule="auto"/>
        <w:ind w:firstLine="720"/>
        <w:jc w:val="both"/>
        <w:rPr>
          <w:rFonts w:eastAsia="Times New Roman"/>
          <w:szCs w:val="24"/>
        </w:rPr>
      </w:pPr>
      <w:r>
        <w:rPr>
          <w:rFonts w:eastAsia="Times New Roman"/>
          <w:szCs w:val="24"/>
        </w:rPr>
        <w:t xml:space="preserve">Κυρίες και κύριοι συνάδελφοι, εισερχόμαστε στην ημερήσια διάταξη της </w:t>
      </w:r>
    </w:p>
    <w:p w14:paraId="16DD1691" w14:textId="77777777" w:rsidR="00B569B8" w:rsidRDefault="00F856FA">
      <w:pPr>
        <w:spacing w:line="600" w:lineRule="auto"/>
        <w:ind w:firstLine="720"/>
        <w:jc w:val="center"/>
        <w:rPr>
          <w:rFonts w:eastAsia="Times New Roman"/>
          <w:b/>
          <w:szCs w:val="24"/>
        </w:rPr>
      </w:pPr>
      <w:r>
        <w:rPr>
          <w:rFonts w:eastAsia="Times New Roman"/>
          <w:b/>
          <w:szCs w:val="24"/>
        </w:rPr>
        <w:t>ΝΟΜΟΘΕΤΙΚΗΣ ΕΡΓΑΣΙΑΣ</w:t>
      </w:r>
    </w:p>
    <w:p w14:paraId="16DD1692" w14:textId="77777777" w:rsidR="00B569B8" w:rsidRDefault="00F856FA">
      <w:pPr>
        <w:spacing w:line="600" w:lineRule="auto"/>
        <w:ind w:firstLine="720"/>
        <w:jc w:val="both"/>
        <w:rPr>
          <w:rFonts w:eastAsia="Times New Roman"/>
        </w:rPr>
      </w:pPr>
      <w:r>
        <w:rPr>
          <w:rFonts w:eastAsia="Times New Roman"/>
          <w:szCs w:val="24"/>
        </w:rPr>
        <w:lastRenderedPageBreak/>
        <w:t xml:space="preserve">Μόνη συζήτηση </w:t>
      </w:r>
      <w:r>
        <w:rPr>
          <w:rFonts w:eastAsia="Times New Roman"/>
          <w:szCs w:val="24"/>
        </w:rPr>
        <w:t>και ψήφιση επί της αρχής, των άρθρων και του συνόλου του σχεδίου νόμου του Υπουργείου Εξωτερικών</w:t>
      </w:r>
      <w:r>
        <w:rPr>
          <w:rFonts w:eastAsia="Times New Roman"/>
          <w:szCs w:val="24"/>
        </w:rPr>
        <w:t>:</w:t>
      </w:r>
      <w:r>
        <w:rPr>
          <w:rFonts w:eastAsia="Times New Roman"/>
          <w:szCs w:val="24"/>
        </w:rPr>
        <w:t xml:space="preserve"> «Κύρωση του Πρωτοκόλλου για την Προσχώρηση του Μαυροβουνίου στη Συνθήκη του Βορείου Ατλαντικού».</w:t>
      </w:r>
    </w:p>
    <w:p w14:paraId="16DD1693" w14:textId="77777777" w:rsidR="00B569B8" w:rsidRDefault="00F856FA">
      <w:pPr>
        <w:spacing w:line="600" w:lineRule="auto"/>
        <w:ind w:firstLine="720"/>
        <w:jc w:val="both"/>
        <w:rPr>
          <w:rFonts w:eastAsia="Times New Roman"/>
          <w:szCs w:val="24"/>
        </w:rPr>
      </w:pPr>
      <w:r>
        <w:rPr>
          <w:rFonts w:eastAsia="Times New Roman"/>
          <w:szCs w:val="24"/>
        </w:rPr>
        <w:t xml:space="preserve">Το νομοσχέδιο ψηφίστηκε στη Διαρκή Επιτροπή κατά πλειοψηφία. </w:t>
      </w:r>
      <w:r>
        <w:rPr>
          <w:rFonts w:eastAsia="Times New Roman"/>
          <w:szCs w:val="24"/>
        </w:rPr>
        <w:t xml:space="preserve">Εισάγεται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αυτού του </w:t>
      </w:r>
      <w:r>
        <w:rPr>
          <w:rFonts w:eastAsia="Times New Roman"/>
          <w:szCs w:val="24"/>
        </w:rPr>
        <w:t>π</w:t>
      </w:r>
      <w:r>
        <w:rPr>
          <w:rFonts w:eastAsia="Times New Roman"/>
          <w:szCs w:val="24"/>
        </w:rPr>
        <w:t>ρωτοκόλλου.</w:t>
      </w:r>
    </w:p>
    <w:p w14:paraId="16DD1694" w14:textId="77777777" w:rsidR="00B569B8" w:rsidRDefault="00F856FA">
      <w:pPr>
        <w:spacing w:line="600" w:lineRule="auto"/>
        <w:ind w:firstLine="720"/>
        <w:jc w:val="both"/>
        <w:rPr>
          <w:rFonts w:eastAsia="Times New Roman"/>
          <w:szCs w:val="24"/>
        </w:rPr>
      </w:pPr>
      <w:r>
        <w:rPr>
          <w:rFonts w:eastAsia="Times New Roman"/>
          <w:szCs w:val="24"/>
        </w:rPr>
        <w:t>Θέλει κάποιος συνάδελφος να λάβει τον λόγο;</w:t>
      </w:r>
    </w:p>
    <w:p w14:paraId="16DD1695" w14:textId="77777777" w:rsidR="00B569B8" w:rsidRDefault="00F856FA">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w:t>
      </w:r>
      <w:r>
        <w:rPr>
          <w:rFonts w:eastAsia="Times New Roman"/>
          <w:szCs w:val="24"/>
        </w:rPr>
        <w:t>Πρόεδρε.</w:t>
      </w:r>
    </w:p>
    <w:p w14:paraId="16DD1696" w14:textId="77777777" w:rsidR="00B569B8" w:rsidRDefault="00F856F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Ορίστε, κύριε Λοβέρδο.</w:t>
      </w:r>
    </w:p>
    <w:p w14:paraId="16DD1697" w14:textId="77777777" w:rsidR="00B569B8" w:rsidRDefault="00F856FA">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Είναι πραγματικά σοβαρό. Ζήτησα εχθές από τον Πρόεδρο της Βουλής, επειδή ναι μεν πάμε πολύ σωστά με το άρθρο 108, όπως είπατε, αλλά αφορά την ένταξη του Μαυροβουνίου στο ΝΑΤ</w:t>
      </w:r>
      <w:r>
        <w:rPr>
          <w:rFonts w:eastAsia="Times New Roman"/>
          <w:szCs w:val="24"/>
        </w:rPr>
        <w:t xml:space="preserve">Ο το θέμα. Κυρώνουμε. Οι κυρώσεις αυτές για ένταξη κρατών-μελών στο ΝΑΤΟ ή στην Ευρωπαϊκή Ένωση έχουν μια πολύ μεγάλη, συμβολική πολιτική αξία, </w:t>
      </w:r>
      <w:r>
        <w:rPr>
          <w:rFonts w:eastAsia="Times New Roman"/>
          <w:szCs w:val="24"/>
        </w:rPr>
        <w:lastRenderedPageBreak/>
        <w:t xml:space="preserve">ειδικά όταν πρόκειται για τα </w:t>
      </w:r>
      <w:r>
        <w:rPr>
          <w:rFonts w:eastAsia="Times New Roman"/>
          <w:szCs w:val="24"/>
        </w:rPr>
        <w:t>δ</w:t>
      </w:r>
      <w:r>
        <w:rPr>
          <w:rFonts w:eastAsia="Times New Roman"/>
          <w:szCs w:val="24"/>
        </w:rPr>
        <w:t>υτικά Βαλκάνια, κύριε Πρόεδρε. Ζήτησα από τον κύριο Πρόεδρο της Βουλής να δώσει μι</w:t>
      </w:r>
      <w:r>
        <w:rPr>
          <w:rFonts w:eastAsia="Times New Roman"/>
          <w:szCs w:val="24"/>
        </w:rPr>
        <w:t xml:space="preserve">α δυνατότητα στα κόμματα να πάρουν θέση επ’ αυτού, ανεξαρτήτως αν στην </w:t>
      </w:r>
      <w:r>
        <w:rPr>
          <w:rFonts w:eastAsia="Times New Roman"/>
          <w:szCs w:val="24"/>
        </w:rPr>
        <w:t>ε</w:t>
      </w:r>
      <w:r>
        <w:rPr>
          <w:rFonts w:eastAsia="Times New Roman"/>
          <w:szCs w:val="24"/>
        </w:rPr>
        <w:t>πιτροπή έχουν ψηφίσει υπέρ και άρα κατά το άρθρο 108 δεν δικαιούνται λόγο στην Ολομέλεια.</w:t>
      </w:r>
    </w:p>
    <w:p w14:paraId="16DD1698" w14:textId="77777777" w:rsidR="00B569B8" w:rsidRDefault="00F856FA">
      <w:pPr>
        <w:spacing w:line="600" w:lineRule="auto"/>
        <w:ind w:firstLine="720"/>
        <w:jc w:val="both"/>
        <w:rPr>
          <w:rFonts w:eastAsia="Times New Roman"/>
          <w:szCs w:val="24"/>
        </w:rPr>
      </w:pPr>
      <w:r>
        <w:rPr>
          <w:rFonts w:eastAsia="Times New Roman"/>
          <w:szCs w:val="24"/>
        </w:rPr>
        <w:t xml:space="preserve">Θέλω να σας παρακαλέσω να δείξετε μια ανοχή. Δώστε μας δύο-τρία λεπτά στους Κοινοβουλευτικούς </w:t>
      </w:r>
      <w:r>
        <w:rPr>
          <w:rFonts w:eastAsia="Times New Roman"/>
          <w:szCs w:val="24"/>
        </w:rPr>
        <w:t>Εκπροσώπους, για να μπορέσουμε να μιλήσουμε στην Ολομέλεια. Προσλαμβάνει το θέμα και ένα πανηγυρικό χαρακτήρα επ’ αυτού.</w:t>
      </w:r>
    </w:p>
    <w:p w14:paraId="16DD1699" w14:textId="77777777" w:rsidR="00B569B8" w:rsidRDefault="00F856FA">
      <w:pPr>
        <w:spacing w:line="600" w:lineRule="auto"/>
        <w:ind w:firstLine="720"/>
        <w:jc w:val="both"/>
        <w:rPr>
          <w:rFonts w:eastAsia="Times New Roman"/>
          <w:szCs w:val="24"/>
        </w:rPr>
      </w:pPr>
      <w:r>
        <w:rPr>
          <w:rFonts w:eastAsia="Times New Roman"/>
          <w:szCs w:val="24"/>
        </w:rPr>
        <w:t>Ευχαριστώ.</w:t>
      </w:r>
    </w:p>
    <w:p w14:paraId="16DD169A" w14:textId="77777777" w:rsidR="00B569B8" w:rsidRDefault="00F856F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Να ξεκινήσουμε από τους </w:t>
      </w:r>
      <w:proofErr w:type="spellStart"/>
      <w:r>
        <w:rPr>
          <w:rFonts w:eastAsia="Times New Roman"/>
          <w:szCs w:val="24"/>
        </w:rPr>
        <w:t>αντιλέγοντες</w:t>
      </w:r>
      <w:proofErr w:type="spellEnd"/>
      <w:r>
        <w:rPr>
          <w:rFonts w:eastAsia="Times New Roman"/>
          <w:szCs w:val="24"/>
        </w:rPr>
        <w:t>.</w:t>
      </w:r>
    </w:p>
    <w:p w14:paraId="16DD169B" w14:textId="77777777" w:rsidR="00B569B8" w:rsidRDefault="00F856FA">
      <w:pPr>
        <w:spacing w:line="600" w:lineRule="auto"/>
        <w:ind w:firstLine="720"/>
        <w:jc w:val="both"/>
        <w:rPr>
          <w:rFonts w:eastAsia="Times New Roman"/>
          <w:szCs w:val="24"/>
        </w:rPr>
      </w:pPr>
      <w:r>
        <w:rPr>
          <w:rFonts w:eastAsia="Times New Roman"/>
          <w:szCs w:val="24"/>
        </w:rPr>
        <w:t>Κύριε Τάσσο, έχετε τον λόγο.</w:t>
      </w:r>
    </w:p>
    <w:p w14:paraId="16DD169C" w14:textId="77777777" w:rsidR="00B569B8" w:rsidRDefault="00F856FA">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Είναι γνωστό ότι το ΝΑΤΟ είναι ένας επιθετικός ιμπεριαλιστικός οργανισμός και ως εκ τούτου, η ύπαρξή του αποτελεί -και πολύ περισσότερο η ενδυνάμωσή του-, απειλή για την ειρήνη, αλλά και για τα δικαιώματα και τα συμφέροντα των εργαζομένων και των λαϊκών σ</w:t>
      </w:r>
      <w:r>
        <w:rPr>
          <w:rFonts w:eastAsia="Times New Roman"/>
          <w:szCs w:val="24"/>
        </w:rPr>
        <w:t xml:space="preserve">τρωμάτων. </w:t>
      </w:r>
    </w:p>
    <w:p w14:paraId="16DD169D" w14:textId="77777777" w:rsidR="00B569B8" w:rsidRDefault="00F856FA">
      <w:pPr>
        <w:spacing w:line="600" w:lineRule="auto"/>
        <w:ind w:firstLine="720"/>
        <w:jc w:val="both"/>
        <w:rPr>
          <w:rFonts w:eastAsia="Times New Roman"/>
          <w:szCs w:val="24"/>
        </w:rPr>
      </w:pPr>
      <w:r>
        <w:rPr>
          <w:rFonts w:eastAsia="Times New Roman"/>
          <w:szCs w:val="24"/>
        </w:rPr>
        <w:lastRenderedPageBreak/>
        <w:t>Επομένως, κάθε αλλαγή που τείνει στην ενδυνάμωση του ΝΑΤΟ, έστω και με μια μικρή δύναμη, από στρατιωτική άποψη, όπως είναι το Μαυροβούνιο, ενισχύει αυτήν την απειλή για τους λαούς της περιοχής μας. Η ένταξη του Μαυροβουνίου στο ΝΑΤΟ δεν συμφέρει</w:t>
      </w:r>
      <w:r>
        <w:rPr>
          <w:rFonts w:eastAsia="Times New Roman"/>
          <w:szCs w:val="24"/>
        </w:rPr>
        <w:t xml:space="preserve"> πρώτα και πάνω από όλα τον λαό του Μαυροβουνίου, ο οποίος από τις δημοσκοπήσεις που έχουν γίνει, αντιτάσσεται σε ποσοστό πάνω από 60% σε αυτήν την ένταξη. Δεύτερον, δεν συμφέρει τον ελληνικό λαό και τρίτον, δεν συμφέρει τους λαούς της περιοχής μας. </w:t>
      </w:r>
    </w:p>
    <w:p w14:paraId="16DD169E" w14:textId="77777777" w:rsidR="00B569B8" w:rsidRDefault="00F856FA">
      <w:pPr>
        <w:spacing w:line="600" w:lineRule="auto"/>
        <w:ind w:firstLine="720"/>
        <w:jc w:val="both"/>
        <w:rPr>
          <w:rFonts w:eastAsia="Times New Roman"/>
          <w:szCs w:val="24"/>
        </w:rPr>
      </w:pPr>
      <w:r>
        <w:rPr>
          <w:rFonts w:eastAsia="Times New Roman"/>
          <w:szCs w:val="24"/>
        </w:rPr>
        <w:t>Επομέ</w:t>
      </w:r>
      <w:r>
        <w:rPr>
          <w:rFonts w:eastAsia="Times New Roman"/>
          <w:szCs w:val="24"/>
        </w:rPr>
        <w:t>νως, εμείς δεν έχουμε καμμία επιλογή από το να καταψηφίσουμε αυτό το Πρωτόκολλο που κάνει αυτό που είπα, δηλαδή ενδυναμώνει έναν επιθετικό ιμπεριαλιστικό οργανισμό.</w:t>
      </w:r>
    </w:p>
    <w:p w14:paraId="16DD169F" w14:textId="77777777" w:rsidR="00B569B8" w:rsidRDefault="00F856FA">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 κ. Παππάς έχει τον λόγο.</w:t>
      </w:r>
    </w:p>
    <w:p w14:paraId="16DD16A0" w14:textId="77777777" w:rsidR="00B569B8" w:rsidRDefault="00F856FA">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Κύριε Πρόεδρε, σήμερα 31 Ιανουαρίου θέλω να πω μέσα στην Αίθουσα αυτήν τρία ονόματα: Χριστόδουλος Καραθανάσης, Παναγιώτης </w:t>
      </w:r>
      <w:proofErr w:type="spellStart"/>
      <w:r>
        <w:rPr>
          <w:rFonts w:eastAsia="Times New Roman"/>
          <w:szCs w:val="24"/>
        </w:rPr>
        <w:t>Βλαχάκος</w:t>
      </w:r>
      <w:proofErr w:type="spellEnd"/>
      <w:r>
        <w:rPr>
          <w:rFonts w:eastAsia="Times New Roman"/>
          <w:szCs w:val="24"/>
        </w:rPr>
        <w:t xml:space="preserve">, </w:t>
      </w:r>
      <w:proofErr w:type="spellStart"/>
      <w:r>
        <w:rPr>
          <w:rFonts w:eastAsia="Times New Roman"/>
          <w:szCs w:val="24"/>
        </w:rPr>
        <w:t>Έκτορ</w:t>
      </w:r>
      <w:proofErr w:type="spellEnd"/>
      <w:r>
        <w:rPr>
          <w:rFonts w:eastAsia="Times New Roman"/>
          <w:szCs w:val="24"/>
        </w:rPr>
        <w:t xml:space="preserve"> </w:t>
      </w:r>
      <w:proofErr w:type="spellStart"/>
      <w:r>
        <w:rPr>
          <w:rFonts w:eastAsia="Times New Roman"/>
          <w:szCs w:val="24"/>
        </w:rPr>
        <w:t>Γιαλοψός</w:t>
      </w:r>
      <w:proofErr w:type="spellEnd"/>
      <w:r>
        <w:rPr>
          <w:rFonts w:eastAsia="Times New Roman"/>
          <w:szCs w:val="24"/>
        </w:rPr>
        <w:t>. Βλέπω μια άδεια Αίθουσα, μια «Ολομέλεια» και κανονικά δεν θα έπρεπε να γίνει συνεδρίαση με αυτόν τον αριθμό</w:t>
      </w:r>
      <w:r>
        <w:rPr>
          <w:rFonts w:eastAsia="Times New Roman"/>
          <w:szCs w:val="24"/>
        </w:rPr>
        <w:t xml:space="preserve"> ατόμων, </w:t>
      </w:r>
      <w:r>
        <w:rPr>
          <w:rFonts w:eastAsia="Times New Roman"/>
          <w:szCs w:val="24"/>
        </w:rPr>
        <w:lastRenderedPageBreak/>
        <w:t xml:space="preserve">όπως προβλέπει ο Κανονισμός. Τη σημερινή μέρα θα έπρεπε η Αίθουσα αυτή να είναι κατάμεστη, να είναι και οι τριακόσιοι Βουλευτές, η ελληνική Βουλή να τηρήσει ενός λεπτού σιγή για τους ήρωες, τους πεσόντες στα Ίμια. </w:t>
      </w:r>
    </w:p>
    <w:p w14:paraId="16DD16A1" w14:textId="77777777" w:rsidR="00B569B8" w:rsidRDefault="00F856FA">
      <w:pPr>
        <w:spacing w:line="600" w:lineRule="auto"/>
        <w:ind w:firstLine="720"/>
        <w:jc w:val="both"/>
        <w:rPr>
          <w:rFonts w:eastAsia="Times New Roman"/>
          <w:szCs w:val="24"/>
        </w:rPr>
      </w:pPr>
      <w:r>
        <w:rPr>
          <w:rFonts w:eastAsia="Times New Roman"/>
          <w:szCs w:val="24"/>
        </w:rPr>
        <w:t>Αντ’ αυτού βλέπουμε οι ένοχοι τη</w:t>
      </w:r>
      <w:r>
        <w:rPr>
          <w:rFonts w:eastAsia="Times New Roman"/>
          <w:szCs w:val="24"/>
        </w:rPr>
        <w:t>ς προδοσίας των Ιμίων του ’96 να χαριεντίζονται σε εκδηλώσεις με τον Κυριάκο Μητσοτάκη (Στουρνάρας, Σημίτης, Μητσοτάκης κ.λπ.) και να έχει το θράσος ο Αρχηγός της Αξιωματικής Αντιπολίτευσης να ομιλεί για ανοιχτά σύνορα και για ευκαιρίες. Ευκαιρίες που να δ</w:t>
      </w:r>
      <w:r>
        <w:rPr>
          <w:rFonts w:eastAsia="Times New Roman"/>
          <w:szCs w:val="24"/>
        </w:rPr>
        <w:t>οθούν στο Περιστέρι, στα Τζουμέρκα, όπως χαρακτηριστικά είπε.</w:t>
      </w:r>
    </w:p>
    <w:p w14:paraId="16DD16A2" w14:textId="77777777" w:rsidR="00B569B8" w:rsidRDefault="00F856FA">
      <w:pPr>
        <w:spacing w:line="600" w:lineRule="auto"/>
        <w:ind w:firstLine="720"/>
        <w:jc w:val="both"/>
        <w:rPr>
          <w:rFonts w:eastAsia="Times New Roman"/>
          <w:szCs w:val="24"/>
        </w:rPr>
      </w:pPr>
      <w:r>
        <w:rPr>
          <w:rFonts w:eastAsia="Times New Roman"/>
          <w:szCs w:val="24"/>
        </w:rPr>
        <w:t xml:space="preserve">Ουδεμία σχέση ο Μητσοτάκης και η οικογένειά του και με τα Τζουμέρκα και με το Περιστέρι και με τις λαϊκές γειτονιές, ο άνθρωπος ο οποίος είναι, θα έλεγα, ο εκλεκτός των ελίτ και της Λέσχης </w:t>
      </w:r>
      <w:proofErr w:type="spellStart"/>
      <w:r>
        <w:rPr>
          <w:rFonts w:eastAsia="Times New Roman"/>
          <w:szCs w:val="24"/>
        </w:rPr>
        <w:t>Μπίλν</w:t>
      </w:r>
      <w:r>
        <w:rPr>
          <w:rFonts w:eastAsia="Times New Roman"/>
          <w:szCs w:val="24"/>
        </w:rPr>
        <w:t>τεμπεργκ</w:t>
      </w:r>
      <w:proofErr w:type="spellEnd"/>
      <w:r>
        <w:rPr>
          <w:rFonts w:eastAsia="Times New Roman"/>
          <w:szCs w:val="24"/>
        </w:rPr>
        <w:t xml:space="preserve">. Έπρεπε να είναι εδώ, λοιπόν, και ο Μητσοτάκης και ο κ. Τσίπρας και όλοι τους, ώστε να γίνει μία εκδήλωση στην </w:t>
      </w:r>
      <w:r>
        <w:rPr>
          <w:rFonts w:eastAsia="Times New Roman"/>
          <w:szCs w:val="24"/>
        </w:rPr>
        <w:t>ε</w:t>
      </w:r>
      <w:r>
        <w:rPr>
          <w:rFonts w:eastAsia="Times New Roman"/>
          <w:szCs w:val="24"/>
        </w:rPr>
        <w:t>λληνική Βουλή για τους πεσόντες των Ιμίων.</w:t>
      </w:r>
    </w:p>
    <w:p w14:paraId="16DD16A3" w14:textId="77777777" w:rsidR="00B569B8" w:rsidRDefault="00F856FA">
      <w:pPr>
        <w:spacing w:line="600" w:lineRule="auto"/>
        <w:ind w:firstLine="720"/>
        <w:jc w:val="both"/>
        <w:rPr>
          <w:rFonts w:eastAsia="Times New Roman"/>
          <w:szCs w:val="24"/>
        </w:rPr>
      </w:pPr>
      <w:r>
        <w:rPr>
          <w:rFonts w:eastAsia="Times New Roman"/>
          <w:szCs w:val="24"/>
        </w:rPr>
        <w:t xml:space="preserve">Στο προκείμενο: Διασκέδασα πάρα πολύ στην </w:t>
      </w:r>
      <w:r>
        <w:rPr>
          <w:rFonts w:eastAsia="Times New Roman"/>
          <w:szCs w:val="24"/>
        </w:rPr>
        <w:t>ε</w:t>
      </w:r>
      <w:r>
        <w:rPr>
          <w:rFonts w:eastAsia="Times New Roman"/>
          <w:szCs w:val="24"/>
        </w:rPr>
        <w:t>πιτροπή Εξωτερικών και Άμυνας όταν είδα «αριστερο</w:t>
      </w:r>
      <w:r>
        <w:rPr>
          <w:rFonts w:eastAsia="Times New Roman"/>
          <w:szCs w:val="24"/>
        </w:rPr>
        <w:t>ύς», ανθρώπους οι οποίοι μεγάλωσαν με τη μαρξιστική-λενινιστική ιδεολογία, να υ</w:t>
      </w:r>
      <w:r>
        <w:rPr>
          <w:rFonts w:eastAsia="Times New Roman"/>
          <w:szCs w:val="24"/>
        </w:rPr>
        <w:lastRenderedPageBreak/>
        <w:t xml:space="preserve">περασπίζονται το ΝΑΤΟ. </w:t>
      </w:r>
      <w:proofErr w:type="spellStart"/>
      <w:r>
        <w:rPr>
          <w:rFonts w:eastAsia="Times New Roman"/>
          <w:szCs w:val="24"/>
        </w:rPr>
        <w:t>Άκουσον</w:t>
      </w:r>
      <w:proofErr w:type="spellEnd"/>
      <w:r>
        <w:rPr>
          <w:rFonts w:eastAsia="Times New Roman"/>
          <w:szCs w:val="24"/>
        </w:rPr>
        <w:t xml:space="preserve"> </w:t>
      </w:r>
      <w:proofErr w:type="spellStart"/>
      <w:r>
        <w:rPr>
          <w:rFonts w:eastAsia="Times New Roman"/>
          <w:szCs w:val="24"/>
        </w:rPr>
        <w:t>άκουσον</w:t>
      </w:r>
      <w:proofErr w:type="spellEnd"/>
      <w:r>
        <w:rPr>
          <w:rFonts w:eastAsia="Times New Roman"/>
          <w:szCs w:val="24"/>
        </w:rPr>
        <w:t xml:space="preserve">, οι «αριστεροί» -εντός εισαγωγικών πάντα, γιατί αλίμονο αν αυτοί οι </w:t>
      </w:r>
      <w:proofErr w:type="spellStart"/>
      <w:r>
        <w:rPr>
          <w:rFonts w:eastAsia="Times New Roman"/>
          <w:szCs w:val="24"/>
        </w:rPr>
        <w:t>μνημονιακοί</w:t>
      </w:r>
      <w:proofErr w:type="spellEnd"/>
      <w:r>
        <w:rPr>
          <w:rFonts w:eastAsia="Times New Roman"/>
          <w:szCs w:val="24"/>
        </w:rPr>
        <w:t xml:space="preserve"> είναι οι πραγματικοί αριστεροί- να υπερασπίζονται το ΝΑΤΟ </w:t>
      </w:r>
      <w:r>
        <w:rPr>
          <w:rFonts w:eastAsia="Times New Roman"/>
          <w:szCs w:val="24"/>
        </w:rPr>
        <w:t xml:space="preserve">και να λένε ότι θα δώσει πρόσθετη ασφάλεια στη ταραγμένη περιοχή των Βαλκανίων η εισδοχή του Μαυροβουνίου στη </w:t>
      </w:r>
      <w:r>
        <w:rPr>
          <w:rFonts w:eastAsia="Times New Roman"/>
          <w:szCs w:val="24"/>
        </w:rPr>
        <w:t>Β</w:t>
      </w:r>
      <w:r>
        <w:rPr>
          <w:rFonts w:eastAsia="Times New Roman"/>
          <w:szCs w:val="24"/>
        </w:rPr>
        <w:t xml:space="preserve">ορειοατλαντική </w:t>
      </w:r>
      <w:r>
        <w:rPr>
          <w:rFonts w:eastAsia="Times New Roman"/>
          <w:szCs w:val="24"/>
        </w:rPr>
        <w:t>Σ</w:t>
      </w:r>
      <w:r>
        <w:rPr>
          <w:rFonts w:eastAsia="Times New Roman"/>
          <w:szCs w:val="24"/>
        </w:rPr>
        <w:t xml:space="preserve">υμφωνία, στο Σύμφωνο το Βορείου Ατλαντικού. </w:t>
      </w:r>
    </w:p>
    <w:p w14:paraId="16DD16A4" w14:textId="77777777" w:rsidR="00B569B8" w:rsidRDefault="00F856FA">
      <w:pPr>
        <w:spacing w:line="600" w:lineRule="auto"/>
        <w:ind w:firstLine="720"/>
        <w:jc w:val="both"/>
        <w:rPr>
          <w:rFonts w:eastAsia="Times New Roman"/>
          <w:szCs w:val="24"/>
        </w:rPr>
      </w:pPr>
      <w:r>
        <w:rPr>
          <w:rFonts w:eastAsia="Times New Roman"/>
          <w:szCs w:val="24"/>
        </w:rPr>
        <w:t>Η προσχώρηση αυτή έχει υπογραφεί ήδη από τον Μάρτιο του 2016, είναι τυπική η διαδικα</w:t>
      </w:r>
      <w:r>
        <w:rPr>
          <w:rFonts w:eastAsia="Times New Roman"/>
          <w:szCs w:val="24"/>
        </w:rPr>
        <w:t xml:space="preserve">σία στα </w:t>
      </w:r>
      <w:r>
        <w:rPr>
          <w:rFonts w:eastAsia="Times New Roman"/>
          <w:szCs w:val="24"/>
        </w:rPr>
        <w:t>κ</w:t>
      </w:r>
      <w:r>
        <w:rPr>
          <w:rFonts w:eastAsia="Times New Roman"/>
          <w:szCs w:val="24"/>
        </w:rPr>
        <w:t xml:space="preserve">οινοβούλια, οι Αμερικάνοι έχουν πάρει τις αποφάσεις τους, όμως το Μαυροβούνιο είναι μια διχασμένη χώρα, ένας διχασμένος λαός σε ό,τι αφορά και το ΝΑΤΟ, αλλά και την απόσχισή του από το Γιουγκοσλαβική Ομοσπονδία, δηλαδή από τη Σερβία. </w:t>
      </w:r>
    </w:p>
    <w:p w14:paraId="16DD16A5" w14:textId="77777777" w:rsidR="00B569B8" w:rsidRDefault="00F856FA">
      <w:pPr>
        <w:spacing w:line="600" w:lineRule="auto"/>
        <w:ind w:firstLine="720"/>
        <w:jc w:val="both"/>
        <w:rPr>
          <w:rFonts w:eastAsia="Times New Roman"/>
          <w:szCs w:val="24"/>
        </w:rPr>
      </w:pPr>
      <w:r>
        <w:rPr>
          <w:rFonts w:eastAsia="Times New Roman"/>
          <w:szCs w:val="24"/>
        </w:rPr>
        <w:t>Αλήθεια, επε</w:t>
      </w:r>
      <w:r>
        <w:rPr>
          <w:rFonts w:eastAsia="Times New Roman"/>
          <w:szCs w:val="24"/>
        </w:rPr>
        <w:t>ιδή μιλάμε τώρα για το Μαυροβούνιο, ας πάμε στο ΝΑΤΟ. Το ΝΑΤΟ τι προσέφερε στην κρίση των Ιμίων; Το λέω αυτό επειδή εισαγωγικά μίλησα για την επέτειο των Ιμίων, τη θλιβερή αυτή επέτειο. Τι προσέφερε το ανθελληνικό ΝΑΤΟ στην κυπριακή τραγωδία του ’74; Τι πρ</w:t>
      </w:r>
      <w:r>
        <w:rPr>
          <w:rFonts w:eastAsia="Times New Roman"/>
          <w:szCs w:val="24"/>
        </w:rPr>
        <w:t xml:space="preserve">οσέφερε και τι προσφέρει αυτή τη στιγμή στη νέα κρίση των Ιμίων που συντελείται τώρα; Τι προσφέρει το ΝΑΤΟ; Βέβαια, ίσως να ζητάμε πολλά από το </w:t>
      </w:r>
      <w:r>
        <w:rPr>
          <w:rFonts w:eastAsia="Times New Roman"/>
          <w:szCs w:val="24"/>
        </w:rPr>
        <w:lastRenderedPageBreak/>
        <w:t>ΝΑΤΟ, όταν εμείς οι ίδιοι αφήνουμε ακέφαλο το Υπουργείο Εθνικής Αμύνης. Ο Υπουργός Εθνικής Άμυνας ήταν στο Κατάρ</w:t>
      </w:r>
      <w:r>
        <w:rPr>
          <w:rFonts w:eastAsia="Times New Roman"/>
          <w:szCs w:val="24"/>
        </w:rPr>
        <w:t xml:space="preserve"> όταν γινόντουσαν αυτά που γινόντουσαν, δηλαδή όταν ο Τούρκος ΓΕΕΘΑ προσέγγισε τα Ίμια. Υπάρχουν και φωτογραφίες-ντοκουμέντα. Έβγαλε μετά κάποιες «</w:t>
      </w:r>
      <w:proofErr w:type="spellStart"/>
      <w:r>
        <w:rPr>
          <w:rFonts w:eastAsia="Times New Roman"/>
          <w:szCs w:val="24"/>
        </w:rPr>
        <w:t>μαϊμουδένιες</w:t>
      </w:r>
      <w:proofErr w:type="spellEnd"/>
      <w:r>
        <w:rPr>
          <w:rFonts w:eastAsia="Times New Roman"/>
          <w:szCs w:val="24"/>
        </w:rPr>
        <w:t>» ανακοινώσεις το ΓΕΕΘΑ και έλεγε</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ποτρέψαμε το να πλησιάσουν στα Ίμια</w:t>
      </w:r>
      <w:r>
        <w:rPr>
          <w:rFonts w:eastAsia="Times New Roman"/>
          <w:szCs w:val="24"/>
        </w:rPr>
        <w:t>.</w:t>
      </w:r>
      <w:r>
        <w:rPr>
          <w:rFonts w:eastAsia="Times New Roman"/>
          <w:szCs w:val="24"/>
        </w:rPr>
        <w:t>» και έγιναν όλοι στρατά</w:t>
      </w:r>
      <w:r>
        <w:rPr>
          <w:rFonts w:eastAsia="Times New Roman"/>
          <w:szCs w:val="24"/>
        </w:rPr>
        <w:t xml:space="preserve">ρχες και ήρωες, άκαπνοι ήρωες. ΕΟΚ και ΝΑΤΟ το ίδιο συνδικάτο, δηλαδή Ευρωπαϊκή Ένωση και ΝΑΤΟ είναι η ίδια συμμορία. </w:t>
      </w:r>
    </w:p>
    <w:p w14:paraId="16DD16A6" w14:textId="77777777" w:rsidR="00B569B8" w:rsidRDefault="00F856FA">
      <w:pPr>
        <w:spacing w:line="600" w:lineRule="auto"/>
        <w:ind w:firstLine="720"/>
        <w:jc w:val="both"/>
        <w:rPr>
          <w:rFonts w:eastAsia="Times New Roman"/>
          <w:szCs w:val="24"/>
        </w:rPr>
      </w:pPr>
      <w:r>
        <w:rPr>
          <w:rFonts w:eastAsia="Times New Roman"/>
          <w:szCs w:val="24"/>
        </w:rPr>
        <w:t>Εμείς λέμε όχι μόνο «όχι» στο Μαυροβούνιο, αλλά «όχι και η Ελλάδα στο ΝΑΤΟ και στην Ευρωπαϊκή Ένωση», διότι Ελλάδα και Τουρκία μαζί στο Ν</w:t>
      </w:r>
      <w:r>
        <w:rPr>
          <w:rFonts w:eastAsia="Times New Roman"/>
          <w:szCs w:val="24"/>
        </w:rPr>
        <w:t>ΑΤΟ δεν χωρούν. Κάποια εκ των δύο πρέπει να φύγει. Ας φύγει η Ελλάδα και ας αποκτήσει επιτέλους αυτός ο λαός το όραμα που είχε πριν από διακόσια χρόνια για μια πραγματική εθνική ανεξαρτησία και κοινωνική δικαιοσύνη.</w:t>
      </w:r>
    </w:p>
    <w:p w14:paraId="16DD16A7" w14:textId="77777777" w:rsidR="00B569B8" w:rsidRDefault="00F856F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w:t>
      </w:r>
      <w:proofErr w:type="spellStart"/>
      <w:r>
        <w:rPr>
          <w:rFonts w:eastAsia="Times New Roman"/>
          <w:szCs w:val="24"/>
        </w:rPr>
        <w:t>Λ</w:t>
      </w:r>
      <w:r>
        <w:rPr>
          <w:rFonts w:eastAsia="Times New Roman"/>
          <w:szCs w:val="24"/>
        </w:rPr>
        <w:t>οβέρδε</w:t>
      </w:r>
      <w:proofErr w:type="spellEnd"/>
      <w:r>
        <w:rPr>
          <w:rFonts w:eastAsia="Times New Roman"/>
          <w:szCs w:val="24"/>
        </w:rPr>
        <w:t>, έχετε τον λόγο.</w:t>
      </w:r>
    </w:p>
    <w:p w14:paraId="16DD16A8" w14:textId="77777777" w:rsidR="00B569B8" w:rsidRDefault="00F856FA">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Ευχαριστώ, κύριε Πρόεδρε.</w:t>
      </w:r>
    </w:p>
    <w:p w14:paraId="16DD16A9" w14:textId="77777777" w:rsidR="00B569B8" w:rsidRDefault="00F856FA">
      <w:pPr>
        <w:spacing w:line="600" w:lineRule="auto"/>
        <w:ind w:firstLine="720"/>
        <w:jc w:val="both"/>
        <w:rPr>
          <w:rFonts w:eastAsia="Times New Roman"/>
          <w:szCs w:val="24"/>
        </w:rPr>
      </w:pPr>
      <w:r>
        <w:rPr>
          <w:rFonts w:eastAsia="Times New Roman"/>
          <w:szCs w:val="24"/>
        </w:rPr>
        <w:lastRenderedPageBreak/>
        <w:t>Δεν έχω να προσθέσω κάτι σ’ αυτά που είπε ο κ. Θεοχαρόπουλος στην Επιτροπή Άμυνας και Εξωτερικών Υποθέσεων, αλλά θέλω να υπογραμμίσω στην Εθνική Αντιπροσωπεία, στους αντίποδες των επιχειρη</w:t>
      </w:r>
      <w:r>
        <w:rPr>
          <w:rFonts w:eastAsia="Times New Roman"/>
          <w:szCs w:val="24"/>
        </w:rPr>
        <w:t>μάτων που ανέπτυξε το Κομμουνιστικό Κόμμα, ότι για το ΠΑΣΟΚ, για τη Δημοκρατική Συμπαράταξη η πορεία κρατών-μελών ειδικά των Βαλκανίων και ειδικότερα των δυτικών Βαλκανίων προς τους θεσμούς, Ευρωπαϊκή Ένωση και ΝΑΤΟ, είναι μια πάρα πολύ σημαντική πορεία, μ</w:t>
      </w:r>
      <w:r>
        <w:rPr>
          <w:rFonts w:eastAsia="Times New Roman"/>
          <w:szCs w:val="24"/>
        </w:rPr>
        <w:t>ια πορεία που όταν καταλήγει θετικά, συμφέρει όλους.</w:t>
      </w:r>
    </w:p>
    <w:p w14:paraId="16DD16AA" w14:textId="77777777" w:rsidR="00B569B8" w:rsidRDefault="00F856FA">
      <w:pPr>
        <w:spacing w:line="600" w:lineRule="auto"/>
        <w:ind w:firstLine="720"/>
        <w:jc w:val="both"/>
        <w:rPr>
          <w:rFonts w:eastAsia="Times New Roman"/>
          <w:szCs w:val="24"/>
        </w:rPr>
      </w:pPr>
      <w:r>
        <w:rPr>
          <w:rFonts w:eastAsia="Times New Roman"/>
          <w:szCs w:val="24"/>
        </w:rPr>
        <w:t xml:space="preserve">Βέβαια, δεν κρύβω, κύριε Πρόεδρε, ότι σε πολιτικό επίπεδο με παρακινεί η εισήγηση εκ μέρους του κ. Αμανατίδη, δηλαδή Υπουργού του ΣΥΡΙΖΑ, για να κυρώσουμε εδώ ως Ολομέλεια το </w:t>
      </w:r>
      <w:r>
        <w:rPr>
          <w:rFonts w:eastAsia="Times New Roman"/>
          <w:szCs w:val="24"/>
        </w:rPr>
        <w:t>π</w:t>
      </w:r>
      <w:r>
        <w:rPr>
          <w:rFonts w:eastAsia="Times New Roman"/>
          <w:szCs w:val="24"/>
        </w:rPr>
        <w:t xml:space="preserve">ρωτόκολλο </w:t>
      </w:r>
      <w:r>
        <w:rPr>
          <w:rFonts w:eastAsia="Times New Roman"/>
          <w:szCs w:val="24"/>
        </w:rPr>
        <w:t>έ</w:t>
      </w:r>
      <w:r>
        <w:rPr>
          <w:rFonts w:eastAsia="Times New Roman"/>
          <w:szCs w:val="24"/>
        </w:rPr>
        <w:t>νταξης του Μαυρο</w:t>
      </w:r>
      <w:r>
        <w:rPr>
          <w:rFonts w:eastAsia="Times New Roman"/>
          <w:szCs w:val="24"/>
        </w:rPr>
        <w:t>βουνίου στο ΝΑΤΟ. Με παρακινεί το πρόσφατο παρελθόν με τις θολές αναφορές του αντιπολιτευτικού ΣΥΡΙΖΑ στο ΝΑΤΟ.</w:t>
      </w:r>
    </w:p>
    <w:p w14:paraId="16DD16AB" w14:textId="77777777" w:rsidR="00B569B8" w:rsidRDefault="00F856FA">
      <w:pPr>
        <w:spacing w:line="600" w:lineRule="auto"/>
        <w:ind w:firstLine="720"/>
        <w:jc w:val="both"/>
        <w:rPr>
          <w:rFonts w:eastAsia="Times New Roman" w:cs="Times New Roman"/>
          <w:szCs w:val="24"/>
        </w:rPr>
      </w:pPr>
      <w:r>
        <w:rPr>
          <w:rFonts w:eastAsia="Times New Roman" w:cs="Times New Roman"/>
          <w:szCs w:val="24"/>
        </w:rPr>
        <w:t xml:space="preserve">Φληναφήματα και θολούρες, δεν καταλάβαινες αν αυτό το κόμμα είναι καθαρά κατά ή υπέρ. </w:t>
      </w:r>
    </w:p>
    <w:p w14:paraId="16DD16AC" w14:textId="77777777" w:rsidR="00B569B8" w:rsidRDefault="00F856FA">
      <w:pPr>
        <w:spacing w:line="600" w:lineRule="auto"/>
        <w:ind w:firstLine="720"/>
        <w:jc w:val="both"/>
        <w:rPr>
          <w:rFonts w:eastAsia="Times New Roman" w:cs="Times New Roman"/>
          <w:szCs w:val="24"/>
        </w:rPr>
      </w:pPr>
      <w:r>
        <w:rPr>
          <w:rFonts w:eastAsia="Times New Roman" w:cs="Times New Roman"/>
          <w:szCs w:val="24"/>
        </w:rPr>
        <w:t>Σήμερα ο Υπουργός του προτείνει να κυρώσουμε το συγκεκριμ</w:t>
      </w:r>
      <w:r>
        <w:rPr>
          <w:rFonts w:eastAsia="Times New Roman" w:cs="Times New Roman"/>
          <w:szCs w:val="24"/>
        </w:rPr>
        <w:t xml:space="preserve">ένο </w:t>
      </w:r>
      <w:r>
        <w:rPr>
          <w:rFonts w:eastAsia="Times New Roman" w:cs="Times New Roman"/>
          <w:szCs w:val="24"/>
        </w:rPr>
        <w:t>π</w:t>
      </w:r>
      <w:r>
        <w:rPr>
          <w:rFonts w:eastAsia="Times New Roman" w:cs="Times New Roman"/>
          <w:szCs w:val="24"/>
        </w:rPr>
        <w:t xml:space="preserve">ρωτόκολλο. Αντίφαση; Ισορροπία; Αλλαγή θέσης; Θα το κρίνουν οι πολίτες. </w:t>
      </w:r>
    </w:p>
    <w:p w14:paraId="16DD16AD" w14:textId="77777777" w:rsidR="00B569B8" w:rsidRDefault="00F856FA">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το ίδιο ωστόσο με τις αντιφατικές καταστάσεις που μπορεί να γεννήσουν δηλώσεις όπως οι σημερινές του κ. </w:t>
      </w:r>
      <w:proofErr w:type="spellStart"/>
      <w:r>
        <w:rPr>
          <w:rFonts w:eastAsia="Times New Roman" w:cs="Times New Roman"/>
          <w:szCs w:val="24"/>
        </w:rPr>
        <w:t>Ξυδάκη</w:t>
      </w:r>
      <w:proofErr w:type="spellEnd"/>
      <w:r>
        <w:rPr>
          <w:rFonts w:eastAsia="Times New Roman" w:cs="Times New Roman"/>
          <w:szCs w:val="24"/>
        </w:rPr>
        <w:t>, πρώην Υπουργού Εξωτερικών, πρώην Υπουργού Πολιτισμού τού</w:t>
      </w:r>
      <w:r>
        <w:rPr>
          <w:rFonts w:eastAsia="Times New Roman" w:cs="Times New Roman"/>
          <w:szCs w:val="24"/>
        </w:rPr>
        <w:t xml:space="preserve">της της Πλειοψηφίας, σχετικά με το ευρώ. Εάν είναι σκέψεις δεύτερες, όπως εκείνες του κ. </w:t>
      </w:r>
      <w:proofErr w:type="spellStart"/>
      <w:r>
        <w:rPr>
          <w:rFonts w:eastAsia="Times New Roman" w:cs="Times New Roman"/>
          <w:szCs w:val="24"/>
        </w:rPr>
        <w:t>Βαρουφάκη</w:t>
      </w:r>
      <w:proofErr w:type="spellEnd"/>
      <w:r>
        <w:rPr>
          <w:rFonts w:eastAsia="Times New Roman" w:cs="Times New Roman"/>
          <w:szCs w:val="24"/>
        </w:rPr>
        <w:t xml:space="preserve">, μην τολμήσετε αυτήν τη φορά. </w:t>
      </w:r>
    </w:p>
    <w:p w14:paraId="16DD16AE" w14:textId="77777777" w:rsidR="00B569B8" w:rsidRDefault="00F856FA">
      <w:pPr>
        <w:spacing w:line="600" w:lineRule="auto"/>
        <w:ind w:firstLine="720"/>
        <w:jc w:val="both"/>
        <w:rPr>
          <w:rFonts w:eastAsia="Times New Roman" w:cs="Times New Roman"/>
          <w:szCs w:val="24"/>
        </w:rPr>
      </w:pPr>
      <w:r>
        <w:rPr>
          <w:rFonts w:eastAsia="Times New Roman" w:cs="Times New Roman"/>
          <w:szCs w:val="24"/>
        </w:rPr>
        <w:t>Γυρίζω στο θέμα μας. Κύριε Υπουργέ, πήραμε πρωτοβουλίες ως κυβερνήσεις της Ελλάδ</w:t>
      </w:r>
      <w:r>
        <w:rPr>
          <w:rFonts w:eastAsia="Times New Roman" w:cs="Times New Roman"/>
          <w:szCs w:val="24"/>
        </w:rPr>
        <w:t>α</w:t>
      </w:r>
      <w:r>
        <w:rPr>
          <w:rFonts w:eastAsia="Times New Roman" w:cs="Times New Roman"/>
          <w:szCs w:val="24"/>
        </w:rPr>
        <w:t>ς. Εγώ θυμάμαι συγκεκριμένες πρωτοβουλίες στις αρχές της δεκαετίας του 2000 και νωρίτερα για την ένταξη των κρατών των Βαλκανίων στο ΝΑΤΟ. Το πετύχαμε με ένα πρώτο κύμα με τη Βουλγαρία και τη Ρουμανία. Συνεχίσαμε και το 2009 υπήρξε το δεύτερο κύμα με την Α</w:t>
      </w:r>
      <w:r>
        <w:rPr>
          <w:rFonts w:eastAsia="Times New Roman" w:cs="Times New Roman"/>
          <w:szCs w:val="24"/>
        </w:rPr>
        <w:t>λβανία και την Κροατία. Σήμερα είναι το Μαυροβούνιο. Είναι μία πορεία που την υπηρετήσαμε ως πολιτικό κόμμα –είτε κυβερνητικό είτε της αντιπολίτευσης- σταθερά, γιατί πιστεύουμε ότι αυτό συμφέρει την νοτιοανατολική Ευρώπη, αυτό συμφέρει τα Βαλκάνια, αυτό συ</w:t>
      </w:r>
      <w:r>
        <w:rPr>
          <w:rFonts w:eastAsia="Times New Roman" w:cs="Times New Roman"/>
          <w:szCs w:val="24"/>
        </w:rPr>
        <w:t xml:space="preserve">μφέρει και τη χώρα μας. Αντιστοίχως για την Ευρωπαϊκή Ένωση θέλω να σας θυμίσω τη Σύνοδο Κορυφής της Χαλκιδικής για την πορεία των δυτικών Βαλκανίων προς την Ευρωπαϊκή Ένωση. </w:t>
      </w:r>
    </w:p>
    <w:p w14:paraId="16DD16AF" w14:textId="77777777" w:rsidR="00B569B8" w:rsidRDefault="00F856FA">
      <w:pPr>
        <w:spacing w:line="600" w:lineRule="auto"/>
        <w:ind w:firstLine="720"/>
        <w:jc w:val="both"/>
        <w:rPr>
          <w:rFonts w:eastAsia="Times New Roman" w:cs="Times New Roman"/>
          <w:szCs w:val="24"/>
        </w:rPr>
      </w:pPr>
      <w:r>
        <w:rPr>
          <w:rFonts w:eastAsia="Times New Roman" w:cs="Times New Roman"/>
          <w:szCs w:val="24"/>
        </w:rPr>
        <w:lastRenderedPageBreak/>
        <w:t>Θέλω, ωστόσο, αυτήν την ημέρα, που για τις πολιτικές που υπερασπιστήκαμε και ασκ</w:t>
      </w:r>
      <w:r>
        <w:rPr>
          <w:rFonts w:eastAsia="Times New Roman" w:cs="Times New Roman"/>
          <w:szCs w:val="24"/>
        </w:rPr>
        <w:t>ήσαμε έχει έναν πανηγυρικό χαρακτήρα αλλά και για τα Βαλκάνια, να κάνω μια υπογράμμιση, να βάλω έναν αστερίσκο. Αισθάνομαι, ειδικά με τη στάση ορισμένων Βαλκανίων στα κρίσιμα θέματα της οικονομικής κρίσης που ταλανίζει την πατρίδα μας, ότι υποστήριξη δεν ε</w:t>
      </w:r>
      <w:r>
        <w:rPr>
          <w:rFonts w:eastAsia="Times New Roman" w:cs="Times New Roman"/>
          <w:szCs w:val="24"/>
        </w:rPr>
        <w:t>ίχαμε αυτόν τον καιρό, ότι είχαμε πολιτικές που άρθρωσαν κράτη-μέλη της Ευρωπαϊκής Ένωσης πια, του ΝΑΤΟ, αλλά και τα υποψήφια, που ήταν στους αντίποδες των εθνικών μας συμφερόντων. Δηλαδή, δεν είχαμε μια αντιστοίχιση της στάσης αυτών των κρατών-μελών απένα</w:t>
      </w:r>
      <w:r>
        <w:rPr>
          <w:rFonts w:eastAsia="Times New Roman" w:cs="Times New Roman"/>
          <w:szCs w:val="24"/>
        </w:rPr>
        <w:t xml:space="preserve">ντι στη χώρα μας. </w:t>
      </w:r>
    </w:p>
    <w:p w14:paraId="16DD16B0" w14:textId="77777777" w:rsidR="00B569B8" w:rsidRDefault="00F856FA">
      <w:pPr>
        <w:spacing w:line="600" w:lineRule="auto"/>
        <w:ind w:firstLine="720"/>
        <w:jc w:val="both"/>
        <w:rPr>
          <w:rFonts w:eastAsia="Times New Roman" w:cs="Times New Roman"/>
          <w:szCs w:val="24"/>
        </w:rPr>
      </w:pPr>
      <w:r>
        <w:rPr>
          <w:rFonts w:eastAsia="Times New Roman" w:cs="Times New Roman"/>
          <w:szCs w:val="24"/>
        </w:rPr>
        <w:t xml:space="preserve">Η περίσκεψη εδώ ίσως να είναι ένας καλός σύμβουλος, ότι για τις πορείες αυτές αυτών των κρατών η Ελλάδα δεν πρέπει να ακολουθεί έναν δρόμο σταθερής πολιτικής ανάλυσης και μόνο, αλλά πρέπει να διαθλά πάρα πολλές αυτές από τις γενικότερες </w:t>
      </w:r>
      <w:r>
        <w:rPr>
          <w:rFonts w:eastAsia="Times New Roman" w:cs="Times New Roman"/>
          <w:szCs w:val="24"/>
        </w:rPr>
        <w:t xml:space="preserve">αναλύσεις της και από το πρίσμα των εθνικών της συμφερόντων. </w:t>
      </w:r>
    </w:p>
    <w:p w14:paraId="16DD16B1" w14:textId="77777777" w:rsidR="00B569B8" w:rsidRDefault="00F856FA">
      <w:pPr>
        <w:spacing w:line="600" w:lineRule="auto"/>
        <w:ind w:firstLine="720"/>
        <w:jc w:val="both"/>
        <w:rPr>
          <w:rFonts w:eastAsia="Times New Roman" w:cs="Times New Roman"/>
          <w:szCs w:val="24"/>
        </w:rPr>
      </w:pPr>
      <w:r>
        <w:rPr>
          <w:rFonts w:eastAsia="Times New Roman" w:cs="Times New Roman"/>
          <w:szCs w:val="24"/>
        </w:rPr>
        <w:t xml:space="preserve">Είμαστε απογοητευμένοι από πολλούς εταίρους μας πια ή υποψηφίους εταίρους μας. Είμαστε απογοητευμένοι από την </w:t>
      </w:r>
      <w:r>
        <w:rPr>
          <w:rFonts w:eastAsia="Times New Roman" w:cs="Times New Roman"/>
          <w:szCs w:val="24"/>
        </w:rPr>
        <w:lastRenderedPageBreak/>
        <w:t>αχαριστία για τη στάση που κράτησαν αυτά τα χρόνια. Θέλω να το υπογραμμίσω αυτό, κύρ</w:t>
      </w:r>
      <w:r>
        <w:rPr>
          <w:rFonts w:eastAsia="Times New Roman" w:cs="Times New Roman"/>
          <w:szCs w:val="24"/>
        </w:rPr>
        <w:t xml:space="preserve">ιε Πρόεδρε. </w:t>
      </w:r>
    </w:p>
    <w:p w14:paraId="16DD16B2" w14:textId="77777777" w:rsidR="00B569B8" w:rsidRDefault="00F856FA">
      <w:pPr>
        <w:spacing w:line="600" w:lineRule="auto"/>
        <w:ind w:firstLine="720"/>
        <w:jc w:val="both"/>
        <w:rPr>
          <w:rFonts w:eastAsia="Times New Roman" w:cs="Times New Roman"/>
          <w:szCs w:val="24"/>
        </w:rPr>
      </w:pPr>
      <w:r>
        <w:rPr>
          <w:rFonts w:eastAsia="Times New Roman" w:cs="Times New Roman"/>
          <w:szCs w:val="24"/>
        </w:rPr>
        <w:t xml:space="preserve">Να καλωσορίσω την εισήγηση από την πλευρά του Υπουργείου Εξωτερικών για την κύρωση αυτή του </w:t>
      </w:r>
      <w:r>
        <w:rPr>
          <w:rFonts w:eastAsia="Times New Roman" w:cs="Times New Roman"/>
          <w:szCs w:val="24"/>
        </w:rPr>
        <w:t>π</w:t>
      </w:r>
      <w:r>
        <w:rPr>
          <w:rFonts w:eastAsia="Times New Roman" w:cs="Times New Roman"/>
          <w:szCs w:val="24"/>
        </w:rPr>
        <w:t xml:space="preserve">ρωτοκόλλου και να επαναλάβω, όπως είπε ο κ. Θεοχαρόπουλος στην </w:t>
      </w:r>
      <w:r>
        <w:rPr>
          <w:rFonts w:eastAsia="Times New Roman" w:cs="Times New Roman"/>
          <w:szCs w:val="24"/>
        </w:rPr>
        <w:t>ε</w:t>
      </w:r>
      <w:r>
        <w:rPr>
          <w:rFonts w:eastAsia="Times New Roman" w:cs="Times New Roman"/>
          <w:szCs w:val="24"/>
        </w:rPr>
        <w:t xml:space="preserve">πιτροπή, ότι είμαστε θετικοί. </w:t>
      </w:r>
    </w:p>
    <w:p w14:paraId="16DD16B3" w14:textId="77777777" w:rsidR="00B569B8" w:rsidRDefault="00F856F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Θέλει κάποιος άλλος συ</w:t>
      </w:r>
      <w:r>
        <w:rPr>
          <w:rFonts w:eastAsia="Times New Roman" w:cs="Times New Roman"/>
          <w:szCs w:val="24"/>
        </w:rPr>
        <w:t>νάδελφος τον λόγο;</w:t>
      </w:r>
    </w:p>
    <w:p w14:paraId="16DD16B4" w14:textId="77777777" w:rsidR="00B569B8" w:rsidRDefault="00F856FA">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Έχει αλλάξει ο Κανονισμός; </w:t>
      </w:r>
    </w:p>
    <w:p w14:paraId="16DD16B5" w14:textId="77777777" w:rsidR="00B569B8" w:rsidRDefault="00F856F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Όχι. </w:t>
      </w:r>
    </w:p>
    <w:p w14:paraId="16DD16B6" w14:textId="77777777" w:rsidR="00B569B8" w:rsidRDefault="00F856FA">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Δανέλλης</w:t>
      </w:r>
      <w:proofErr w:type="spellEnd"/>
      <w:r>
        <w:rPr>
          <w:rFonts w:eastAsia="Times New Roman" w:cs="Times New Roman"/>
          <w:szCs w:val="24"/>
        </w:rPr>
        <w:t xml:space="preserve">. </w:t>
      </w:r>
    </w:p>
    <w:p w14:paraId="16DD16B7" w14:textId="77777777" w:rsidR="00B569B8" w:rsidRDefault="00F856FA">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Ευχαριστώ, κύριε Πρόεδρε. </w:t>
      </w:r>
    </w:p>
    <w:p w14:paraId="16DD16B8" w14:textId="77777777" w:rsidR="00B569B8" w:rsidRDefault="00F856FA">
      <w:pPr>
        <w:spacing w:line="600" w:lineRule="auto"/>
        <w:ind w:firstLine="720"/>
        <w:jc w:val="both"/>
        <w:rPr>
          <w:rFonts w:eastAsia="Times New Roman" w:cs="Times New Roman"/>
          <w:szCs w:val="24"/>
        </w:rPr>
      </w:pPr>
      <w:r>
        <w:rPr>
          <w:rFonts w:eastAsia="Times New Roman" w:cs="Times New Roman"/>
          <w:szCs w:val="24"/>
        </w:rPr>
        <w:t xml:space="preserve">Συμφωνούμε όλοι ότι είναι ένα θέμα μείζονος σημασίας και </w:t>
      </w:r>
      <w:proofErr w:type="spellStart"/>
      <w:r>
        <w:rPr>
          <w:rFonts w:eastAsia="Times New Roman" w:cs="Times New Roman"/>
          <w:szCs w:val="24"/>
        </w:rPr>
        <w:t>σπουδαιότητος</w:t>
      </w:r>
      <w:proofErr w:type="spellEnd"/>
      <w:r>
        <w:rPr>
          <w:rFonts w:eastAsia="Times New Roman" w:cs="Times New Roman"/>
          <w:szCs w:val="24"/>
        </w:rPr>
        <w:t xml:space="preserve"> η κύρωσ</w:t>
      </w:r>
      <w:r>
        <w:rPr>
          <w:rFonts w:eastAsia="Times New Roman" w:cs="Times New Roman"/>
          <w:szCs w:val="24"/>
        </w:rPr>
        <w:t xml:space="preserve">η της ένταξης μιας νέας χώρα στο ΝΑΤΟ. Νομίζω ότι είναι χρήσιμο το κάθε κόμμα να εκφραστεί και εδώ μέσα, πέραν του ότι είχε ούτως ή άλλως την ευκαιρία να το κάνει στην </w:t>
      </w:r>
      <w:r>
        <w:rPr>
          <w:rFonts w:eastAsia="Times New Roman" w:cs="Times New Roman"/>
          <w:szCs w:val="24"/>
        </w:rPr>
        <w:t>ε</w:t>
      </w:r>
      <w:r>
        <w:rPr>
          <w:rFonts w:eastAsia="Times New Roman" w:cs="Times New Roman"/>
          <w:szCs w:val="24"/>
        </w:rPr>
        <w:t xml:space="preserve">πιτροπή και να ψηφίσει. </w:t>
      </w:r>
    </w:p>
    <w:p w14:paraId="16DD16B9" w14:textId="77777777" w:rsidR="00B569B8" w:rsidRDefault="00F856FA">
      <w:pPr>
        <w:spacing w:line="600" w:lineRule="auto"/>
        <w:ind w:firstLine="720"/>
        <w:jc w:val="both"/>
        <w:rPr>
          <w:rFonts w:eastAsia="Times New Roman" w:cs="Times New Roman"/>
          <w:szCs w:val="24"/>
        </w:rPr>
      </w:pPr>
      <w:r>
        <w:rPr>
          <w:rFonts w:eastAsia="Times New Roman" w:cs="Times New Roman"/>
          <w:szCs w:val="24"/>
        </w:rPr>
        <w:lastRenderedPageBreak/>
        <w:t>Εμείς θέλουμε απλώς να επισημάνουμε ότι σε έναν κόσμο που αλλά</w:t>
      </w:r>
      <w:r>
        <w:rPr>
          <w:rFonts w:eastAsia="Times New Roman" w:cs="Times New Roman"/>
          <w:szCs w:val="24"/>
        </w:rPr>
        <w:t>ζει ραγδαία με τρόπο πρωτοφανή, όπου τίποτα από αυτά που χαρακτηρίζουν το σήμερα ή το αύριο δεν μοιάζει με τις βεβαιότητες του χθες, μέσα σε μια νέα διεθνή πραγματικότητα όπου εμφανίζεται η Κίνα να είναι υπέρμαχος της παγκοσμιοποίησης και των ανοιχτών ελεύ</w:t>
      </w:r>
      <w:r>
        <w:rPr>
          <w:rFonts w:eastAsia="Times New Roman" w:cs="Times New Roman"/>
          <w:szCs w:val="24"/>
        </w:rPr>
        <w:t xml:space="preserve">θερων εμπορικών σχέσεων και ο νέος Πρόεδρος των Ηνωμένων Πολιτειών εμφανίζεται ως ο άγγελος, ο υποστηρικτής του προστατευτισμού, των κλειστών συνόρων, του εθνικισμού, του φόβου του ξένου, του διαφορετικού, θα πρέπει να ξανασκεφτούμε αρκετά πράγματα και να </w:t>
      </w:r>
      <w:r>
        <w:rPr>
          <w:rFonts w:eastAsia="Times New Roman" w:cs="Times New Roman"/>
          <w:szCs w:val="24"/>
        </w:rPr>
        <w:t xml:space="preserve">εντείνουμε τις προσπάθειές μας. </w:t>
      </w:r>
    </w:p>
    <w:p w14:paraId="16DD16BA" w14:textId="77777777" w:rsidR="00B569B8" w:rsidRDefault="00F856FA">
      <w:pPr>
        <w:spacing w:line="600" w:lineRule="auto"/>
        <w:ind w:firstLine="720"/>
        <w:jc w:val="both"/>
        <w:rPr>
          <w:rFonts w:eastAsia="Times New Roman" w:cs="Times New Roman"/>
          <w:szCs w:val="24"/>
        </w:rPr>
      </w:pPr>
      <w:r>
        <w:rPr>
          <w:rFonts w:eastAsia="Times New Roman" w:cs="Times New Roman"/>
          <w:szCs w:val="24"/>
        </w:rPr>
        <w:t xml:space="preserve">Νομίζω ότι σε αυτήν τη συγκυρία η ένταξη μιας χώρας των δυτικών Βαλκανίων στο ΝΑΤΟ είναι ένα ξεχωριστό γεγονός. Την καλωσορίζουμε και θεωρούμε ότι συμβάλει αυτή η ένταξη στη σταθερότητα στην ευρύτερη γειτονιά μας.  </w:t>
      </w:r>
    </w:p>
    <w:p w14:paraId="16DD16BB" w14:textId="77777777" w:rsidR="00B569B8" w:rsidRDefault="00F856FA">
      <w:pPr>
        <w:spacing w:line="600" w:lineRule="auto"/>
        <w:ind w:firstLine="720"/>
        <w:jc w:val="both"/>
        <w:rPr>
          <w:rFonts w:eastAsia="Times New Roman" w:cs="Times New Roman"/>
          <w:szCs w:val="24"/>
        </w:rPr>
      </w:pPr>
      <w:r>
        <w:rPr>
          <w:rFonts w:eastAsia="Times New Roman" w:cs="Times New Roman"/>
          <w:szCs w:val="24"/>
        </w:rPr>
        <w:t xml:space="preserve">Θα κλείσω παίρνοντας αφορμή κι απ’ αυτό που κι ο </w:t>
      </w:r>
      <w:r>
        <w:rPr>
          <w:rFonts w:eastAsia="Times New Roman" w:cs="Times New Roman"/>
          <w:szCs w:val="24"/>
        </w:rPr>
        <w:t xml:space="preserve">κ. </w:t>
      </w:r>
      <w:r>
        <w:rPr>
          <w:rFonts w:eastAsia="Times New Roman" w:cs="Times New Roman"/>
          <w:szCs w:val="24"/>
        </w:rPr>
        <w:t xml:space="preserve"> </w:t>
      </w:r>
      <w:r>
        <w:rPr>
          <w:rFonts w:eastAsia="Times New Roman" w:cs="Times New Roman"/>
          <w:szCs w:val="24"/>
        </w:rPr>
        <w:t xml:space="preserve">Λοβέρδος επεσήμανε λίγο πριν. Οι καλές σχέσεις, η σταθερή υποστήριξη της χώρας μας διαχρονικά στις χώρες της ευρύτερης γειτονιάς μας και των Βαλκανίων ειδικότερα για την ένταξή τους και </w:t>
      </w:r>
      <w:r>
        <w:rPr>
          <w:rFonts w:eastAsia="Times New Roman" w:cs="Times New Roman"/>
          <w:szCs w:val="24"/>
        </w:rPr>
        <w:lastRenderedPageBreak/>
        <w:t>στην Ευρωπαϊκή Έν</w:t>
      </w:r>
      <w:r>
        <w:rPr>
          <w:rFonts w:eastAsia="Times New Roman" w:cs="Times New Roman"/>
          <w:szCs w:val="24"/>
        </w:rPr>
        <w:t xml:space="preserve">ωση και στο ΝΑΤΟ, δυστυχώς δεν ακολουθήθηκε από την οικοδόμηση στέρεων σχέσεων συνεργασίας, στήριξης. </w:t>
      </w:r>
    </w:p>
    <w:p w14:paraId="16DD16BC" w14:textId="77777777" w:rsidR="00B569B8" w:rsidRDefault="00F856FA">
      <w:pPr>
        <w:spacing w:line="600" w:lineRule="auto"/>
        <w:ind w:firstLine="720"/>
        <w:jc w:val="both"/>
        <w:rPr>
          <w:rFonts w:eastAsia="Times New Roman" w:cs="Times New Roman"/>
          <w:szCs w:val="24"/>
        </w:rPr>
      </w:pPr>
      <w:r>
        <w:rPr>
          <w:rFonts w:eastAsia="Times New Roman" w:cs="Times New Roman"/>
          <w:szCs w:val="24"/>
        </w:rPr>
        <w:t xml:space="preserve">Αυτό σημαίνει ότι κάτι δεν κάναμε καλά. Όχι σήμερα. Κάτι δεν κάνουμε καλά τα τελευταία χρόνια. Έτσι, λοιπόν, ας </w:t>
      </w:r>
      <w:proofErr w:type="spellStart"/>
      <w:r>
        <w:rPr>
          <w:rFonts w:eastAsia="Times New Roman" w:cs="Times New Roman"/>
          <w:szCs w:val="24"/>
        </w:rPr>
        <w:t>αναστοχαστούμε</w:t>
      </w:r>
      <w:proofErr w:type="spellEnd"/>
      <w:r>
        <w:rPr>
          <w:rFonts w:eastAsia="Times New Roman" w:cs="Times New Roman"/>
          <w:szCs w:val="24"/>
        </w:rPr>
        <w:t xml:space="preserve"> τη σχέση μας και την οικοδ</w:t>
      </w:r>
      <w:r>
        <w:rPr>
          <w:rFonts w:eastAsia="Times New Roman" w:cs="Times New Roman"/>
          <w:szCs w:val="24"/>
        </w:rPr>
        <w:t xml:space="preserve">όμηση των συμμαχιών και των συνεργασιών μέσα στους ευρύτερους οργανισμούς, τους υπερεθνικούς οργανισμούς στους οποίους συμμετέχουμε. </w:t>
      </w:r>
    </w:p>
    <w:p w14:paraId="16DD16BD" w14:textId="77777777" w:rsidR="00B569B8" w:rsidRDefault="00F856FA">
      <w:pPr>
        <w:spacing w:line="600" w:lineRule="auto"/>
        <w:ind w:firstLine="720"/>
        <w:jc w:val="both"/>
        <w:rPr>
          <w:rFonts w:eastAsia="Times New Roman" w:cs="Times New Roman"/>
          <w:szCs w:val="24"/>
        </w:rPr>
      </w:pPr>
      <w:r>
        <w:rPr>
          <w:rFonts w:eastAsia="Times New Roman" w:cs="Times New Roman"/>
          <w:szCs w:val="24"/>
        </w:rPr>
        <w:t>Να κλείσω λέγοντας ότι το ΝΑΤΟ βρίσκεται σε μια νέα επίσης πραγματικότητα. Άρα, θα πρέπει να οργανώσει ξανά, να αναδιαρθρώ</w:t>
      </w:r>
      <w:r>
        <w:rPr>
          <w:rFonts w:eastAsia="Times New Roman" w:cs="Times New Roman"/>
          <w:szCs w:val="24"/>
        </w:rPr>
        <w:t>σει τους σχεδιασμούς, τις προτεραιότητες, τους στόχους και να ξαναδεί τον ρόλο ύπαρξής του, μάλιστα σε μια νέα πραγματικότητα όπου και οι Ηνωμένες Πολιτείες αλλά και η Τουρκία, οι δύο δηλαδή μεγάλες, οι μεγαλύτερες δυνάμεις που συμμετέχουν στο ΝΑΤΟ, αναθεω</w:t>
      </w:r>
      <w:r>
        <w:rPr>
          <w:rFonts w:eastAsia="Times New Roman" w:cs="Times New Roman"/>
          <w:szCs w:val="24"/>
        </w:rPr>
        <w:t>ρούν –δεν ξέρουμε αν θα το κάνουν στην ουσία, αλλά η ρητορική τους είναι αυτή- τη σχέση τους και την αντίληψή τους για το ρόλο του ΝΑΤΟ στη σημερινή πραγματικότητα.</w:t>
      </w:r>
    </w:p>
    <w:p w14:paraId="16DD16BE" w14:textId="77777777" w:rsidR="00B569B8" w:rsidRDefault="00F856F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6DD16BF" w14:textId="77777777" w:rsidR="00B569B8" w:rsidRDefault="00F856F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Ο κύριος Υπουργός έχει τον λόγο. </w:t>
      </w:r>
    </w:p>
    <w:p w14:paraId="16DD16C0" w14:textId="77777777" w:rsidR="00B569B8" w:rsidRDefault="00F856FA">
      <w:pPr>
        <w:spacing w:line="600" w:lineRule="auto"/>
        <w:ind w:firstLine="720"/>
        <w:jc w:val="both"/>
        <w:rPr>
          <w:rFonts w:eastAsia="Times New Roman" w:cs="Times New Roman"/>
          <w:szCs w:val="24"/>
        </w:rPr>
      </w:pPr>
      <w:r>
        <w:rPr>
          <w:rFonts w:eastAsia="Times New Roman" w:cs="Times New Roman"/>
          <w:b/>
          <w:szCs w:val="24"/>
        </w:rPr>
        <w:t>ΙΩΑΝΝΗΣ</w:t>
      </w:r>
      <w:r>
        <w:rPr>
          <w:rFonts w:eastAsia="Times New Roman" w:cs="Times New Roman"/>
          <w:b/>
          <w:szCs w:val="24"/>
        </w:rPr>
        <w:t xml:space="preserve"> ΑΜΑΝΑΤΙΔΗΣ (Υφυπουργός Εξωτερικών): </w:t>
      </w:r>
      <w:r>
        <w:rPr>
          <w:rFonts w:eastAsia="Times New Roman" w:cs="Times New Roman"/>
          <w:szCs w:val="24"/>
        </w:rPr>
        <w:t xml:space="preserve">Κύριε Πρόεδρε, δεν έχω πολλά να προσθέσω. Σας είναι γνωστό ότι ήδη το Μαυροβούνιο από το 2006 είχε συνάψει θεσμικές σχέσεις με τη Συμμαχία και βέβαια στις 19 Μαΐου 2016 υπογράφηκε στις Βρυξέλλες από τις </w:t>
      </w:r>
      <w:r>
        <w:rPr>
          <w:rFonts w:eastAsia="Times New Roman" w:cs="Times New Roman"/>
          <w:szCs w:val="24"/>
        </w:rPr>
        <w:t>κ</w:t>
      </w:r>
      <w:r>
        <w:rPr>
          <w:rFonts w:eastAsia="Times New Roman" w:cs="Times New Roman"/>
          <w:szCs w:val="24"/>
        </w:rPr>
        <w:t xml:space="preserve">υβερνήσεις των </w:t>
      </w:r>
      <w:r>
        <w:rPr>
          <w:rFonts w:eastAsia="Times New Roman" w:cs="Times New Roman"/>
          <w:szCs w:val="24"/>
        </w:rPr>
        <w:t xml:space="preserve">κρατών-μελών, μεταξύ των οποίων και η Ελληνική Δημοκρατία, το </w:t>
      </w:r>
      <w:r>
        <w:rPr>
          <w:rFonts w:eastAsia="Times New Roman" w:cs="Times New Roman"/>
          <w:szCs w:val="24"/>
        </w:rPr>
        <w:t>π</w:t>
      </w:r>
      <w:r>
        <w:rPr>
          <w:rFonts w:eastAsia="Times New Roman" w:cs="Times New Roman"/>
          <w:szCs w:val="24"/>
        </w:rPr>
        <w:t xml:space="preserve">ρωτόκολλο </w:t>
      </w:r>
      <w:r>
        <w:rPr>
          <w:rFonts w:eastAsia="Times New Roman" w:cs="Times New Roman"/>
          <w:szCs w:val="24"/>
        </w:rPr>
        <w:t>π</w:t>
      </w:r>
      <w:r>
        <w:rPr>
          <w:rFonts w:eastAsia="Times New Roman" w:cs="Times New Roman"/>
          <w:szCs w:val="24"/>
        </w:rPr>
        <w:t xml:space="preserve">ροσχώρησης του Μαυροβουνίου. </w:t>
      </w:r>
    </w:p>
    <w:p w14:paraId="16DD16C1" w14:textId="77777777" w:rsidR="00B569B8" w:rsidRDefault="00F856FA">
      <w:pPr>
        <w:spacing w:line="600" w:lineRule="auto"/>
        <w:ind w:firstLine="720"/>
        <w:jc w:val="both"/>
        <w:rPr>
          <w:rFonts w:eastAsia="Times New Roman" w:cs="Times New Roman"/>
          <w:szCs w:val="24"/>
        </w:rPr>
      </w:pPr>
      <w:r>
        <w:rPr>
          <w:rFonts w:eastAsia="Times New Roman" w:cs="Times New Roman"/>
          <w:szCs w:val="24"/>
        </w:rPr>
        <w:t xml:space="preserve">Εκτιμούμε αυτά που είπαμε και στην </w:t>
      </w:r>
      <w:r>
        <w:rPr>
          <w:rFonts w:eastAsia="Times New Roman" w:cs="Times New Roman"/>
          <w:szCs w:val="24"/>
        </w:rPr>
        <w:t>ε</w:t>
      </w:r>
      <w:r>
        <w:rPr>
          <w:rFonts w:eastAsia="Times New Roman" w:cs="Times New Roman"/>
          <w:szCs w:val="24"/>
        </w:rPr>
        <w:t>πιτροπή, δηλαδή ότι είναι μια χώρα που καταβάλλει προσπάθειες για την ενίσχυση της περιφερειακής συνεργασίας και την</w:t>
      </w:r>
      <w:r>
        <w:rPr>
          <w:rFonts w:eastAsia="Times New Roman" w:cs="Times New Roman"/>
          <w:szCs w:val="24"/>
        </w:rPr>
        <w:t xml:space="preserve"> προώθηση των καλών σχέσεων γειτονίας. Έχει πραγματοποιήσει ικανοποιητική πρόοδο αναφορικά με την υλοποίηση των κριτηρίων που του ετέθησαν από τους συμμάχους κι έτσι υποστηρίξαμε την πρόσκληση προς έναρξη ενταξιακών συνομιλιών κατά τη Σύνοδο των Υπουργών Ε</w:t>
      </w:r>
      <w:r>
        <w:rPr>
          <w:rFonts w:eastAsia="Times New Roman" w:cs="Times New Roman"/>
          <w:szCs w:val="24"/>
        </w:rPr>
        <w:t>ξωτερικών, σαν χώρα, στις 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2015. </w:t>
      </w:r>
    </w:p>
    <w:p w14:paraId="16DD16C2" w14:textId="77777777" w:rsidR="00B569B8" w:rsidRDefault="00F856FA">
      <w:pPr>
        <w:spacing w:line="600" w:lineRule="auto"/>
        <w:ind w:firstLine="720"/>
        <w:jc w:val="both"/>
        <w:rPr>
          <w:rFonts w:eastAsia="Times New Roman" w:cs="Times New Roman"/>
          <w:szCs w:val="24"/>
        </w:rPr>
      </w:pPr>
      <w:r>
        <w:rPr>
          <w:rFonts w:eastAsia="Times New Roman" w:cs="Times New Roman"/>
          <w:szCs w:val="24"/>
        </w:rPr>
        <w:t xml:space="preserve">Επίσης, η Ελλάδα υποστήριξε την ευρωπαϊκή προοπτική του Μαυροβουνίου και παραμένουμε σταθεροί υποστηρικτές της </w:t>
      </w:r>
      <w:r>
        <w:rPr>
          <w:rFonts w:eastAsia="Times New Roman" w:cs="Times New Roman"/>
          <w:szCs w:val="24"/>
        </w:rPr>
        <w:lastRenderedPageBreak/>
        <w:t>προοπτικής αυτής. Αναγνωρίζουμε ότι η χώρα αυτή έχει πραγματοποιήσει τη μεγαλύτερη πρόοδο κατά τη διαδικασί</w:t>
      </w:r>
      <w:r>
        <w:rPr>
          <w:rFonts w:eastAsia="Times New Roman" w:cs="Times New Roman"/>
          <w:szCs w:val="24"/>
        </w:rPr>
        <w:t xml:space="preserve">α των ενταξιακών διαπραγματεύσεων. Έχουν ήδη είκοσι χώρες ολοκληρώσει τη διαδικασία επικύρωσης. Σας καλώ να είμαστε οι εικοστοί πρώτοι. Έχουν μείνει επτά χώρες και νομίζω ότι θα πρέπει να προχωρήσουμε στην υπερψήφιση του εν λόγω νομοσχεδίου. </w:t>
      </w:r>
    </w:p>
    <w:p w14:paraId="16DD16C3" w14:textId="77777777" w:rsidR="00B569B8" w:rsidRDefault="00F856FA">
      <w:pPr>
        <w:spacing w:line="600" w:lineRule="auto"/>
        <w:ind w:firstLine="720"/>
        <w:jc w:val="both"/>
        <w:rPr>
          <w:rFonts w:eastAsia="Times New Roman" w:cs="Times New Roman"/>
          <w:szCs w:val="24"/>
        </w:rPr>
      </w:pPr>
      <w:r>
        <w:rPr>
          <w:rFonts w:eastAsia="Times New Roman" w:cs="Times New Roman"/>
          <w:szCs w:val="24"/>
        </w:rPr>
        <w:t>Σας ευχαριστώ</w:t>
      </w:r>
      <w:r>
        <w:rPr>
          <w:rFonts w:eastAsia="Times New Roman" w:cs="Times New Roman"/>
          <w:szCs w:val="24"/>
        </w:rPr>
        <w:t>, κύριε Πρόεδρε.</w:t>
      </w:r>
    </w:p>
    <w:p w14:paraId="16DD16C4" w14:textId="77777777" w:rsidR="00B569B8" w:rsidRDefault="00F856F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Κι εμείς ευχαριστούμε.</w:t>
      </w:r>
    </w:p>
    <w:p w14:paraId="16DD16C5" w14:textId="77777777" w:rsidR="00B569B8" w:rsidRDefault="00F856FA">
      <w:pPr>
        <w:spacing w:line="600" w:lineRule="auto"/>
        <w:ind w:firstLine="720"/>
        <w:jc w:val="both"/>
        <w:rPr>
          <w:rFonts w:eastAsia="Times New Roman" w:cs="Times New Roman"/>
          <w:szCs w:val="24"/>
        </w:rPr>
      </w:pPr>
      <w:r>
        <w:rPr>
          <w:rFonts w:eastAsia="Times New Roman" w:cs="Times New Roman"/>
          <w:szCs w:val="24"/>
        </w:rPr>
        <w:t>Κηρύσσεται περαιωμένη η συζήτηση επί της αρχής, των άρθρων και του συνόλου του σχεδίου νόμου του Υπουργείου Εξωτερικών</w:t>
      </w:r>
      <w:r>
        <w:rPr>
          <w:rFonts w:eastAsia="Times New Roman" w:cs="Times New Roman"/>
          <w:szCs w:val="24"/>
        </w:rPr>
        <w:t>:</w:t>
      </w:r>
      <w:r>
        <w:rPr>
          <w:rFonts w:eastAsia="Times New Roman" w:cs="Times New Roman"/>
          <w:szCs w:val="24"/>
        </w:rPr>
        <w:t xml:space="preserve"> «Κύρωση του Πρωτοκόλλου για την Προσχώρηση του Μαυροβουνίου στη Συνθήκη του Βορείου Ατλαντικού». </w:t>
      </w:r>
    </w:p>
    <w:p w14:paraId="16DD16C6" w14:textId="77777777" w:rsidR="00B569B8" w:rsidRDefault="00F856F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w:t>
      </w:r>
    </w:p>
    <w:p w14:paraId="16DD16C7" w14:textId="77777777" w:rsidR="00B569B8" w:rsidRDefault="00F856FA">
      <w:pPr>
        <w:spacing w:line="600" w:lineRule="auto"/>
        <w:ind w:firstLine="720"/>
        <w:jc w:val="both"/>
        <w:rPr>
          <w:rFonts w:eastAsia="Times New Roman" w:cs="Times New Roman"/>
          <w:szCs w:val="24"/>
        </w:rPr>
      </w:pPr>
      <w:r>
        <w:rPr>
          <w:rFonts w:eastAsia="Times New Roman" w:cs="Times New Roman"/>
          <w:b/>
          <w:szCs w:val="24"/>
        </w:rPr>
        <w:t xml:space="preserve">ΟΛΥΜΠΙΑ ΤΕΛΙΓΙΟΡΙΔΟΥ: </w:t>
      </w:r>
      <w:r>
        <w:rPr>
          <w:rFonts w:eastAsia="Times New Roman" w:cs="Times New Roman"/>
          <w:szCs w:val="24"/>
        </w:rPr>
        <w:t>Ναι.</w:t>
      </w:r>
    </w:p>
    <w:p w14:paraId="16DD16C8" w14:textId="77777777" w:rsidR="00B569B8" w:rsidRDefault="00F856FA">
      <w:pPr>
        <w:spacing w:line="600" w:lineRule="auto"/>
        <w:ind w:firstLine="720"/>
        <w:jc w:val="both"/>
        <w:rPr>
          <w:rFonts w:eastAsia="Times New Roman" w:cs="Times New Roman"/>
          <w:szCs w:val="24"/>
        </w:rPr>
      </w:pPr>
      <w:r>
        <w:rPr>
          <w:rFonts w:eastAsia="Times New Roman" w:cs="Times New Roman"/>
          <w:b/>
          <w:szCs w:val="24"/>
        </w:rPr>
        <w:t xml:space="preserve">ΑΝΑΣΤΑΣΙΟΣ ΔΗΜΟΣΧΑΚΗΣ: </w:t>
      </w:r>
      <w:r>
        <w:rPr>
          <w:rFonts w:eastAsia="Times New Roman" w:cs="Times New Roman"/>
          <w:szCs w:val="24"/>
        </w:rPr>
        <w:t>Ναι.</w:t>
      </w:r>
    </w:p>
    <w:p w14:paraId="16DD16C9" w14:textId="77777777" w:rsidR="00B569B8" w:rsidRDefault="00F856FA">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Όχι.</w:t>
      </w:r>
    </w:p>
    <w:p w14:paraId="16DD16CA" w14:textId="77777777" w:rsidR="00B569B8" w:rsidRDefault="00F856F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Ναι.</w:t>
      </w:r>
    </w:p>
    <w:p w14:paraId="16DD16CB" w14:textId="77777777" w:rsidR="00B569B8" w:rsidRDefault="00F856FA">
      <w:pPr>
        <w:spacing w:line="600" w:lineRule="auto"/>
        <w:ind w:firstLine="720"/>
        <w:jc w:val="both"/>
        <w:rPr>
          <w:rFonts w:eastAsia="Times New Roman" w:cs="Times New Roman"/>
          <w:szCs w:val="24"/>
        </w:rPr>
      </w:pPr>
      <w:r>
        <w:rPr>
          <w:rFonts w:eastAsia="Times New Roman" w:cs="Times New Roman"/>
          <w:b/>
          <w:szCs w:val="24"/>
        </w:rPr>
        <w:lastRenderedPageBreak/>
        <w:t>ΣΤΑΥΡΟΣ ΤΑΣ</w:t>
      </w:r>
      <w:r>
        <w:rPr>
          <w:rFonts w:eastAsia="Times New Roman" w:cs="Times New Roman"/>
          <w:b/>
          <w:szCs w:val="24"/>
        </w:rPr>
        <w:t>ΣΟΣ:</w:t>
      </w:r>
      <w:r>
        <w:rPr>
          <w:rFonts w:eastAsia="Times New Roman" w:cs="Times New Roman"/>
          <w:szCs w:val="24"/>
        </w:rPr>
        <w:t xml:space="preserve"> Όχι.</w:t>
      </w:r>
    </w:p>
    <w:p w14:paraId="16DD16CC" w14:textId="77777777" w:rsidR="00B569B8" w:rsidRDefault="00F856FA">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16DD16CD" w14:textId="77777777" w:rsidR="00B569B8" w:rsidRDefault="00F856FA">
      <w:pPr>
        <w:spacing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p>
    <w:p w14:paraId="16DD16CE" w14:textId="77777777" w:rsidR="00B569B8" w:rsidRDefault="00F856FA">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16DD16CF" w14:textId="77777777" w:rsidR="00B569B8" w:rsidRDefault="00F856F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Το νομοσχέδιο έγινε δεκτό.</w:t>
      </w:r>
    </w:p>
    <w:p w14:paraId="16DD16D0" w14:textId="77777777" w:rsidR="00B569B8" w:rsidRDefault="00F856FA">
      <w:pPr>
        <w:spacing w:line="600" w:lineRule="auto"/>
        <w:ind w:firstLine="720"/>
        <w:jc w:val="both"/>
        <w:rPr>
          <w:rFonts w:eastAsia="Times New Roman" w:cs="Times New Roman"/>
          <w:szCs w:val="24"/>
        </w:rPr>
      </w:pPr>
      <w:r>
        <w:rPr>
          <w:rFonts w:eastAsia="Times New Roman" w:cs="Times New Roman"/>
          <w:szCs w:val="24"/>
        </w:rPr>
        <w:t xml:space="preserve">Συνεπώς το </w:t>
      </w:r>
      <w:r>
        <w:rPr>
          <w:rFonts w:eastAsia="Times New Roman" w:cs="Times New Roman"/>
          <w:szCs w:val="24"/>
        </w:rPr>
        <w:t>νομοσχέδιο</w:t>
      </w:r>
      <w:r>
        <w:rPr>
          <w:rFonts w:eastAsia="Times New Roman" w:cs="Times New Roman"/>
          <w:szCs w:val="24"/>
        </w:rPr>
        <w:t xml:space="preserve"> του Υπουργείου Εξωτερικών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«Κύρωση του Πρωτοκόλλου για την Προσχώρηση του Μαυροβουνίου στη</w:t>
      </w:r>
      <w:r>
        <w:rPr>
          <w:rFonts w:eastAsia="Times New Roman" w:cs="Times New Roman"/>
          <w:szCs w:val="24"/>
        </w:rPr>
        <w:t xml:space="preserve"> Συνθήκη του Βορείου Ατλαντικού» έγινε δεκτό κατά πλειοψηφία</w:t>
      </w:r>
      <w:r>
        <w:rPr>
          <w:rFonts w:eastAsia="Times New Roman" w:cs="Times New Roman"/>
          <w:szCs w:val="24"/>
        </w:rPr>
        <w:t>,</w:t>
      </w:r>
      <w:r>
        <w:rPr>
          <w:rFonts w:eastAsia="Times New Roman" w:cs="Times New Roman"/>
          <w:szCs w:val="24"/>
        </w:rPr>
        <w:t xml:space="preserve"> σε μόνη </w:t>
      </w:r>
      <w:r>
        <w:rPr>
          <w:rFonts w:eastAsia="Times New Roman" w:cs="Times New Roman"/>
          <w:szCs w:val="24"/>
        </w:rPr>
        <w:t xml:space="preserve">συζήτηση, </w:t>
      </w:r>
      <w:r>
        <w:rPr>
          <w:rFonts w:eastAsia="Times New Roman" w:cs="Times New Roman"/>
          <w:szCs w:val="24"/>
        </w:rPr>
        <w:t>επί της αρχής</w:t>
      </w:r>
      <w:r>
        <w:rPr>
          <w:rFonts w:eastAsia="Times New Roman" w:cs="Times New Roman"/>
          <w:szCs w:val="24"/>
        </w:rPr>
        <w:t>,</w:t>
      </w:r>
      <w:r>
        <w:rPr>
          <w:rFonts w:eastAsia="Times New Roman" w:cs="Times New Roman"/>
          <w:szCs w:val="24"/>
        </w:rPr>
        <w:t xml:space="preserve"> των άρθρων και του συνόλου</w:t>
      </w:r>
      <w:r>
        <w:rPr>
          <w:rFonts w:eastAsia="Times New Roman" w:cs="Times New Roman"/>
          <w:szCs w:val="24"/>
        </w:rPr>
        <w:t xml:space="preserve"> και έχει ως εξής:</w:t>
      </w:r>
    </w:p>
    <w:p w14:paraId="16DD16D1" w14:textId="77777777" w:rsidR="00B569B8" w:rsidRDefault="00F856FA">
      <w:pPr>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w:t>
      </w:r>
      <w:r>
        <w:rPr>
          <w:rFonts w:eastAsia="Times New Roman" w:cs="Times New Roman"/>
          <w:szCs w:val="24"/>
        </w:rPr>
        <w:t xml:space="preserve">σελ. </w:t>
      </w:r>
      <w:r>
        <w:rPr>
          <w:rFonts w:eastAsia="Times New Roman" w:cs="Times New Roman"/>
          <w:szCs w:val="24"/>
        </w:rPr>
        <w:t>15α</w:t>
      </w:r>
      <w:r>
        <w:rPr>
          <w:rFonts w:eastAsia="Times New Roman" w:cs="Times New Roman"/>
          <w:szCs w:val="24"/>
        </w:rPr>
        <w:t>)</w:t>
      </w:r>
    </w:p>
    <w:p w14:paraId="16DD16D2" w14:textId="77777777" w:rsidR="00B569B8" w:rsidRDefault="00F856F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Κυρίες και κύριοι συνάδελφοι,</w:t>
      </w:r>
      <w:r>
        <w:rPr>
          <w:rFonts w:eastAsia="Times New Roman" w:cs="Times New Roman"/>
          <w:szCs w:val="24"/>
        </w:rPr>
        <w:t xml:space="preserve"> π</w:t>
      </w:r>
      <w:r>
        <w:rPr>
          <w:rFonts w:eastAsia="Times New Roman" w:cs="Times New Roman"/>
          <w:szCs w:val="24"/>
        </w:rPr>
        <w:t>αρακαλώ το Σώμα να εξουσιοδοτήσει το Προεδρείο για την υπ’ ευθύνη του επικύρωση των Πρακτικών της σημερινής συνεδρίασης ως προς την ψήφισ</w:t>
      </w:r>
      <w:r>
        <w:rPr>
          <w:rFonts w:eastAsia="Times New Roman" w:cs="Times New Roman"/>
          <w:szCs w:val="24"/>
        </w:rPr>
        <w:t>η</w:t>
      </w:r>
      <w:r>
        <w:rPr>
          <w:rFonts w:eastAsia="Times New Roman" w:cs="Times New Roman"/>
          <w:szCs w:val="24"/>
        </w:rPr>
        <w:t xml:space="preserve"> στο σύνολο του παραπάνω νομοσχεδίου.</w:t>
      </w:r>
    </w:p>
    <w:p w14:paraId="16DD16D3" w14:textId="77777777" w:rsidR="00B569B8" w:rsidRDefault="00F856FA">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Μάλιστα, μάλιστα.</w:t>
      </w:r>
    </w:p>
    <w:p w14:paraId="16DD16D4" w14:textId="77777777" w:rsidR="00B569B8" w:rsidRDefault="00F856F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sidRPr="000605FF">
        <w:rPr>
          <w:rFonts w:eastAsia="Times New Roman" w:cs="Times New Roman"/>
          <w:szCs w:val="24"/>
        </w:rPr>
        <w:t xml:space="preserve">Συνεπώς </w:t>
      </w:r>
      <w:r w:rsidRPr="000605FF">
        <w:rPr>
          <w:rFonts w:eastAsia="Times New Roman" w:cs="Times New Roman"/>
          <w:szCs w:val="24"/>
        </w:rPr>
        <w:t>τ</w:t>
      </w:r>
      <w:r w:rsidRPr="000605FF">
        <w:rPr>
          <w:rFonts w:eastAsia="Times New Roman" w:cs="Times New Roman"/>
          <w:szCs w:val="24"/>
        </w:rPr>
        <w:t>ο Σώμα παρέσχε τη ζητηθείσα εξουσιοδότηση.</w:t>
      </w:r>
    </w:p>
    <w:p w14:paraId="16DD16D5" w14:textId="77777777" w:rsidR="00B569B8" w:rsidRDefault="00F856FA">
      <w:pPr>
        <w:spacing w:line="600" w:lineRule="auto"/>
        <w:ind w:firstLine="720"/>
        <w:jc w:val="both"/>
        <w:rPr>
          <w:rFonts w:eastAsia="Times New Roman" w:cs="Times New Roman"/>
          <w:szCs w:val="24"/>
        </w:rPr>
      </w:pPr>
      <w:r w:rsidRPr="000605FF">
        <w:rPr>
          <w:rFonts w:eastAsia="Times New Roman" w:cs="Times New Roman"/>
          <w:szCs w:val="24"/>
        </w:rPr>
        <w:t>Κυρίες και κύριοι συνάδελφοι,</w:t>
      </w:r>
      <w:r>
        <w:rPr>
          <w:rFonts w:eastAsia="Times New Roman" w:cs="Times New Roman"/>
          <w:szCs w:val="24"/>
        </w:rPr>
        <w:t xml:space="preserve"> </w:t>
      </w:r>
      <w:r w:rsidRPr="000605FF">
        <w:rPr>
          <w:rFonts w:eastAsia="Times New Roman" w:cs="Times New Roman"/>
          <w:szCs w:val="24"/>
        </w:rPr>
        <w:t>δέχεστε στο σημείο αυτό να λύσουμε τη συνεδρίαση;</w:t>
      </w:r>
    </w:p>
    <w:p w14:paraId="16DD16D6" w14:textId="77777777" w:rsidR="00B569B8" w:rsidRDefault="00F856FA">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sidRPr="000605FF">
        <w:rPr>
          <w:rFonts w:eastAsia="Times New Roman" w:cs="Times New Roman"/>
          <w:szCs w:val="24"/>
        </w:rPr>
        <w:t>Μάλιστα, μάλιστα.</w:t>
      </w:r>
    </w:p>
    <w:p w14:paraId="16DD16D7" w14:textId="77777777" w:rsidR="00B569B8" w:rsidRDefault="00F856FA">
      <w:pPr>
        <w:spacing w:line="600" w:lineRule="auto"/>
        <w:ind w:firstLine="720"/>
        <w:jc w:val="both"/>
        <w:rPr>
          <w:rFonts w:eastAsia="Times New Roman" w:cs="Times New Roman"/>
          <w:szCs w:val="24"/>
        </w:rPr>
      </w:pPr>
      <w:r>
        <w:rPr>
          <w:rFonts w:eastAsia="Times New Roman" w:cs="Times New Roman"/>
          <w:b/>
          <w:szCs w:val="24"/>
        </w:rPr>
        <w:t>ΠΡΟΕΔΡΕΥΩΝ</w:t>
      </w:r>
      <w:r w:rsidRPr="00F135C1">
        <w:rPr>
          <w:rFonts w:eastAsia="Times New Roman" w:cs="Times New Roman"/>
          <w:b/>
          <w:szCs w:val="24"/>
        </w:rPr>
        <w:t xml:space="preserve"> </w:t>
      </w:r>
      <w:r>
        <w:rPr>
          <w:rFonts w:eastAsia="Times New Roman" w:cs="Times New Roman"/>
          <w:b/>
          <w:szCs w:val="24"/>
        </w:rPr>
        <w:t>(Γεώργιος Βαρεμένος):</w:t>
      </w:r>
      <w:r>
        <w:rPr>
          <w:rFonts w:eastAsia="Times New Roman" w:cs="Times New Roman"/>
          <w:b/>
          <w:szCs w:val="24"/>
        </w:rPr>
        <w:t xml:space="preserve"> </w:t>
      </w:r>
      <w:r>
        <w:rPr>
          <w:rFonts w:eastAsia="Times New Roman" w:cs="Times New Roman"/>
          <w:szCs w:val="24"/>
        </w:rPr>
        <w:t>Με τη συναίνεση του Σώματος και ώρα 18</w:t>
      </w:r>
      <w:r>
        <w:rPr>
          <w:rFonts w:eastAsia="Times New Roman" w:cs="Times New Roman"/>
          <w:szCs w:val="24"/>
        </w:rPr>
        <w:t>.</w:t>
      </w:r>
      <w:r>
        <w:rPr>
          <w:rFonts w:eastAsia="Times New Roman" w:cs="Times New Roman"/>
          <w:szCs w:val="24"/>
        </w:rPr>
        <w:t xml:space="preserve">23΄ </w:t>
      </w:r>
      <w:proofErr w:type="spellStart"/>
      <w:r>
        <w:rPr>
          <w:rFonts w:eastAsia="Times New Roman" w:cs="Times New Roman"/>
          <w:szCs w:val="24"/>
        </w:rPr>
        <w:t>λύεται</w:t>
      </w:r>
      <w:proofErr w:type="spellEnd"/>
      <w:r>
        <w:rPr>
          <w:rFonts w:eastAsia="Times New Roman" w:cs="Times New Roman"/>
          <w:szCs w:val="24"/>
        </w:rPr>
        <w:t xml:space="preserve"> η συνεδρίαση</w:t>
      </w:r>
      <w:r>
        <w:rPr>
          <w:rFonts w:eastAsia="Times New Roman" w:cs="Times New Roman"/>
          <w:szCs w:val="24"/>
        </w:rPr>
        <w:t xml:space="preserve"> για αύριο</w:t>
      </w:r>
      <w:r>
        <w:rPr>
          <w:rFonts w:eastAsia="Times New Roman" w:cs="Times New Roman"/>
          <w:szCs w:val="24"/>
        </w:rPr>
        <w:t>,</w:t>
      </w:r>
      <w:r>
        <w:rPr>
          <w:rFonts w:eastAsia="Times New Roman" w:cs="Times New Roman"/>
          <w:szCs w:val="24"/>
        </w:rPr>
        <w:t xml:space="preserve"> Τετάρτη 1 Φεβρουαρίου 2017 και ώρα 13</w:t>
      </w:r>
      <w:r>
        <w:rPr>
          <w:rFonts w:eastAsia="Times New Roman" w:cs="Times New Roman"/>
          <w:szCs w:val="24"/>
        </w:rPr>
        <w:t>.</w:t>
      </w:r>
      <w:r>
        <w:rPr>
          <w:rFonts w:eastAsia="Times New Roman" w:cs="Times New Roman"/>
          <w:szCs w:val="24"/>
        </w:rPr>
        <w:t>00΄</w:t>
      </w:r>
      <w:r>
        <w:rPr>
          <w:rFonts w:eastAsia="Times New Roman" w:cs="Times New Roman"/>
          <w:szCs w:val="24"/>
        </w:rPr>
        <w:t>,</w:t>
      </w:r>
      <w:r>
        <w:rPr>
          <w:rFonts w:eastAsia="Times New Roman" w:cs="Times New Roman"/>
          <w:szCs w:val="24"/>
        </w:rPr>
        <w:t xml:space="preserve"> με αντικείμενο εργασιών του Σώματος</w:t>
      </w:r>
      <w:r>
        <w:rPr>
          <w:rFonts w:eastAsia="Times New Roman" w:cs="Times New Roman"/>
          <w:szCs w:val="24"/>
        </w:rPr>
        <w:t>:</w:t>
      </w:r>
      <w:r>
        <w:rPr>
          <w:rFonts w:eastAsia="Times New Roman" w:cs="Times New Roman"/>
          <w:szCs w:val="24"/>
        </w:rPr>
        <w:t xml:space="preserve"> ειδική ημερήσια διάταξη</w:t>
      </w:r>
      <w:r>
        <w:rPr>
          <w:rFonts w:eastAsia="Times New Roman" w:cs="Times New Roman"/>
          <w:szCs w:val="24"/>
        </w:rPr>
        <w:t>, σ</w:t>
      </w:r>
      <w:r>
        <w:rPr>
          <w:rFonts w:eastAsia="Times New Roman" w:cs="Times New Roman"/>
          <w:szCs w:val="24"/>
        </w:rPr>
        <w:t>υζήτηση, σύμφωνα με το άρθρο 148 του Κανονισμού της Βουλής, επί του κατατεθέντος πορίσματος της Εξεταστικής Επιτροπής, σχετικά με τη διερε</w:t>
      </w:r>
      <w:r>
        <w:rPr>
          <w:rFonts w:eastAsia="Times New Roman" w:cs="Times New Roman"/>
          <w:szCs w:val="24"/>
        </w:rPr>
        <w:t xml:space="preserve">ύνηση της νομιμότητας της δανειοδότησης των πολιτικών κομμάτων, καθώς και των ιδιοκτητριών εταιρειών μέσων μαζικής ενημέρωσης από τα τραπεζικά ιδρύματα της χώρας, που ανακοινώθηκε στη Βουλή στις 25 Ιανουαρίου 2017. </w:t>
      </w:r>
    </w:p>
    <w:p w14:paraId="16DD16D8" w14:textId="77777777" w:rsidR="00B569B8" w:rsidRDefault="00F856FA">
      <w:pPr>
        <w:spacing w:line="600" w:lineRule="auto"/>
        <w:ind w:firstLine="720"/>
        <w:jc w:val="both"/>
        <w:rPr>
          <w:rFonts w:eastAsia="Times New Roman" w:cs="Times New Roman"/>
          <w:b/>
          <w:szCs w:val="24"/>
        </w:rPr>
      </w:pPr>
      <w:r>
        <w:rPr>
          <w:rFonts w:eastAsia="Times New Roman" w:cs="Times New Roman"/>
          <w:b/>
          <w:szCs w:val="24"/>
        </w:rPr>
        <w:t xml:space="preserve">Ο ΠΡΟΕΔΡΟΣ </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ΟΙ ΓΡΑΜΜΑΤΕΙΣ</w:t>
      </w:r>
    </w:p>
    <w:p w14:paraId="16DD16D9" w14:textId="77777777" w:rsidR="00B569B8" w:rsidRDefault="00F856FA">
      <w:pPr>
        <w:spacing w:line="600" w:lineRule="auto"/>
        <w:ind w:firstLine="720"/>
        <w:jc w:val="both"/>
        <w:rPr>
          <w:rFonts w:eastAsia="Times New Roman" w:cs="Times New Roman"/>
          <w:szCs w:val="24"/>
        </w:rPr>
      </w:pPr>
      <w:r>
        <w:rPr>
          <w:rFonts w:eastAsia="Times New Roman" w:cs="Times New Roman"/>
          <w:szCs w:val="24"/>
        </w:rPr>
        <w:t xml:space="preserve">  </w:t>
      </w:r>
    </w:p>
    <w:p w14:paraId="16DD16DA" w14:textId="77777777" w:rsidR="00B569B8" w:rsidRDefault="00F856FA">
      <w:pPr>
        <w:spacing w:line="600" w:lineRule="auto"/>
        <w:ind w:firstLine="720"/>
        <w:jc w:val="both"/>
        <w:rPr>
          <w:rFonts w:eastAsia="Times New Roman" w:cs="Times New Roman"/>
          <w:b/>
          <w:szCs w:val="24"/>
        </w:rPr>
      </w:pPr>
      <w:r>
        <w:rPr>
          <w:rFonts w:eastAsia="Times New Roman" w:cs="Times New Roman"/>
          <w:szCs w:val="24"/>
        </w:rPr>
        <w:lastRenderedPageBreak/>
        <w:t xml:space="preserve"> </w:t>
      </w:r>
    </w:p>
    <w:p w14:paraId="16DD16DB" w14:textId="77777777" w:rsidR="00B569B8" w:rsidRDefault="00B569B8">
      <w:pPr>
        <w:spacing w:line="600" w:lineRule="auto"/>
        <w:ind w:firstLine="720"/>
        <w:jc w:val="both"/>
        <w:rPr>
          <w:rFonts w:eastAsia="Times New Roman" w:cs="Times New Roman"/>
          <w:szCs w:val="24"/>
        </w:rPr>
      </w:pPr>
    </w:p>
    <w:p w14:paraId="16DD16DC" w14:textId="77777777" w:rsidR="00B569B8" w:rsidRDefault="00F856FA">
      <w:pPr>
        <w:spacing w:line="600" w:lineRule="auto"/>
        <w:ind w:firstLine="720"/>
        <w:jc w:val="both"/>
        <w:rPr>
          <w:rFonts w:eastAsia="Times New Roman" w:cs="Times New Roman"/>
          <w:szCs w:val="24"/>
        </w:rPr>
      </w:pPr>
      <w:r>
        <w:rPr>
          <w:rFonts w:eastAsia="Times New Roman" w:cs="Times New Roman"/>
          <w:szCs w:val="24"/>
        </w:rPr>
        <w:t xml:space="preserve"> </w:t>
      </w:r>
    </w:p>
    <w:sectPr w:rsidR="00B569B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L8FO+jNiH9KgakUIjp0KTTqPfP4=" w:salt="wStH/rDLylmsWC6poJkF6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B8"/>
    <w:rsid w:val="002D7514"/>
    <w:rsid w:val="00B569B8"/>
    <w:rsid w:val="00F856F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1686"/>
  <w15:docId w15:val="{3C0CDBCE-873B-41A3-B339-099FB317A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6701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670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eting xmlns="641f345b-441b-4b81-9152-adc2e73ba5e1">ΞΕ´</Meeting>
    <MetadataID xmlns="641f345b-441b-4b81-9152-adc2e73ba5e1">391</MetadataID>
    <Status xmlns="641f345b-441b-4b81-9152-adc2e73ba5e1">
      <Url>https://intra.parliament.gr/praktika/Lists/Incoming_Metadata/EditForm.aspx?ID=391&amp;Source=/praktika/Recordings_Library/Forms/AllItems.aspx</Url>
      <Description>Δημοσιεύτηκε</Description>
    </Status>
    <Date xmlns="641f345b-441b-4b81-9152-adc2e73ba5e1">2017-01-30T22:00:00+00:00</Date>
    <Session xmlns="641f345b-441b-4b81-9152-adc2e73ba5e1">Β´</Session>
  </documentManagement>
</p:properties>
</file>

<file path=customXml/itemProps1.xml><?xml version="1.0" encoding="utf-8"?>
<ds:datastoreItem xmlns:ds="http://schemas.openxmlformats.org/officeDocument/2006/customXml" ds:itemID="{1250B4CF-5DFA-4BB8-B5DA-55CCA91F9E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A1233E-1400-4F87-B9B4-E3AFBEF70A87}">
  <ds:schemaRefs>
    <ds:schemaRef ds:uri="http://schemas.microsoft.com/sharepoint/v3/contenttype/forms"/>
  </ds:schemaRefs>
</ds:datastoreItem>
</file>

<file path=customXml/itemProps3.xml><?xml version="1.0" encoding="utf-8"?>
<ds:datastoreItem xmlns:ds="http://schemas.openxmlformats.org/officeDocument/2006/customXml" ds:itemID="{305FC4E6-D0BF-4DF6-A16D-AB860D9C96B4}">
  <ds:schemaRefs>
    <ds:schemaRef ds:uri="http://schemas.microsoft.com/office/2006/metadata/properties"/>
    <ds:schemaRef ds:uri="http://schemas.microsoft.com/office/2006/documentManagement/types"/>
    <ds:schemaRef ds:uri="641f345b-441b-4b81-9152-adc2e73ba5e1"/>
    <ds:schemaRef ds:uri="http://purl.org/dc/dcmitype/"/>
    <ds:schemaRef ds:uri="http://purl.org/dc/elements/1.1/"/>
    <ds:schemaRef ds:uri="http://www.w3.org/XML/1998/namespace"/>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2911</Words>
  <Characters>15722</Characters>
  <Application>Microsoft Office Word</Application>
  <DocSecurity>0</DocSecurity>
  <Lines>131</Lines>
  <Paragraphs>37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2017-02-06T11:07:00Z</dcterms:created>
  <dcterms:modified xsi:type="dcterms:W3CDTF">2017-02-06T11:07:00Z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