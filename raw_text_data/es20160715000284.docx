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9321A" w14:textId="77777777" w:rsidR="00383712" w:rsidRPr="00383712" w:rsidRDefault="00383712" w:rsidP="00383712">
      <w:pPr>
        <w:spacing w:after="0" w:line="360" w:lineRule="auto"/>
        <w:rPr>
          <w:ins w:id="0" w:author="Φλούδα Χριστίνα" w:date="2016-07-21T12:41:00Z"/>
          <w:rFonts w:eastAsia="Times New Roman"/>
          <w:szCs w:val="24"/>
          <w:lang w:eastAsia="en-US"/>
        </w:rPr>
      </w:pPr>
      <w:ins w:id="1" w:author="Φλούδα Χριστίνα" w:date="2016-07-21T12:41:00Z">
        <w:r w:rsidRPr="0038371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0E3F2F4" w14:textId="77777777" w:rsidR="00383712" w:rsidRPr="00383712" w:rsidRDefault="00383712" w:rsidP="00383712">
      <w:pPr>
        <w:spacing w:after="0" w:line="360" w:lineRule="auto"/>
        <w:rPr>
          <w:ins w:id="2" w:author="Φλούδα Χριστίνα" w:date="2016-07-21T12:41:00Z"/>
          <w:rFonts w:eastAsia="Times New Roman"/>
          <w:szCs w:val="24"/>
          <w:lang w:eastAsia="en-US"/>
        </w:rPr>
      </w:pPr>
    </w:p>
    <w:p w14:paraId="63EC3682" w14:textId="77777777" w:rsidR="00383712" w:rsidRPr="00383712" w:rsidRDefault="00383712" w:rsidP="00383712">
      <w:pPr>
        <w:spacing w:after="0" w:line="360" w:lineRule="auto"/>
        <w:rPr>
          <w:ins w:id="3" w:author="Φλούδα Χριστίνα" w:date="2016-07-21T12:41:00Z"/>
          <w:rFonts w:eastAsia="Times New Roman"/>
          <w:szCs w:val="24"/>
          <w:lang w:eastAsia="en-US"/>
        </w:rPr>
      </w:pPr>
      <w:ins w:id="4" w:author="Φλούδα Χριστίνα" w:date="2016-07-21T12:41:00Z">
        <w:r w:rsidRPr="00383712">
          <w:rPr>
            <w:rFonts w:eastAsia="Times New Roman"/>
            <w:szCs w:val="24"/>
            <w:lang w:eastAsia="en-US"/>
          </w:rPr>
          <w:t>ΠΙΝΑΚΑΣ ΠΕΡΙΕΧΟΜΕΝΩΝ</w:t>
        </w:r>
      </w:ins>
    </w:p>
    <w:p w14:paraId="77F3F815" w14:textId="77777777" w:rsidR="00383712" w:rsidRPr="00383712" w:rsidRDefault="00383712" w:rsidP="00383712">
      <w:pPr>
        <w:spacing w:after="0" w:line="360" w:lineRule="auto"/>
        <w:rPr>
          <w:ins w:id="5" w:author="Φλούδα Χριστίνα" w:date="2016-07-21T12:41:00Z"/>
          <w:rFonts w:eastAsia="Times New Roman"/>
          <w:szCs w:val="24"/>
          <w:lang w:eastAsia="en-US"/>
        </w:rPr>
      </w:pPr>
      <w:ins w:id="6" w:author="Φλούδα Χριστίνα" w:date="2016-07-21T12:41:00Z">
        <w:r w:rsidRPr="00383712">
          <w:rPr>
            <w:rFonts w:eastAsia="Times New Roman"/>
            <w:szCs w:val="24"/>
            <w:lang w:eastAsia="en-US"/>
          </w:rPr>
          <w:t xml:space="preserve">ΙΖ΄ ΠΕΡΙΟΔΟΣ </w:t>
        </w:r>
      </w:ins>
    </w:p>
    <w:p w14:paraId="65813C2E" w14:textId="77777777" w:rsidR="00383712" w:rsidRPr="00383712" w:rsidRDefault="00383712" w:rsidP="00383712">
      <w:pPr>
        <w:spacing w:after="0" w:line="360" w:lineRule="auto"/>
        <w:rPr>
          <w:ins w:id="7" w:author="Φλούδα Χριστίνα" w:date="2016-07-21T12:41:00Z"/>
          <w:rFonts w:eastAsia="Times New Roman"/>
          <w:szCs w:val="24"/>
          <w:lang w:eastAsia="en-US"/>
        </w:rPr>
      </w:pPr>
      <w:ins w:id="8" w:author="Φλούδα Χριστίνα" w:date="2016-07-21T12:41:00Z">
        <w:r w:rsidRPr="00383712">
          <w:rPr>
            <w:rFonts w:eastAsia="Times New Roman"/>
            <w:szCs w:val="24"/>
            <w:lang w:eastAsia="en-US"/>
          </w:rPr>
          <w:t>ΠΡΟΕΔΡΕΥΟΜΕΝΗΣ ΚΟΙΝΟΒΟΥΛΕΥΤΙΚΗΣ ΔΗΜΟΚΡΑΤΙΑΣ</w:t>
        </w:r>
      </w:ins>
    </w:p>
    <w:p w14:paraId="29EEA8F9" w14:textId="77777777" w:rsidR="00383712" w:rsidRPr="00383712" w:rsidRDefault="00383712" w:rsidP="00383712">
      <w:pPr>
        <w:spacing w:after="0" w:line="360" w:lineRule="auto"/>
        <w:rPr>
          <w:ins w:id="9" w:author="Φλούδα Χριστίνα" w:date="2016-07-21T12:41:00Z"/>
          <w:rFonts w:eastAsia="Times New Roman"/>
          <w:szCs w:val="24"/>
          <w:lang w:eastAsia="en-US"/>
        </w:rPr>
      </w:pPr>
      <w:ins w:id="10" w:author="Φλούδα Χριστίνα" w:date="2016-07-21T12:41:00Z">
        <w:r w:rsidRPr="00383712">
          <w:rPr>
            <w:rFonts w:eastAsia="Times New Roman"/>
            <w:szCs w:val="24"/>
            <w:lang w:eastAsia="en-US"/>
          </w:rPr>
          <w:t>ΣΥΝΟΔΟΣ Α΄</w:t>
        </w:r>
      </w:ins>
    </w:p>
    <w:p w14:paraId="43D52063" w14:textId="77777777" w:rsidR="00383712" w:rsidRPr="00383712" w:rsidRDefault="00383712" w:rsidP="00383712">
      <w:pPr>
        <w:spacing w:after="0" w:line="360" w:lineRule="auto"/>
        <w:rPr>
          <w:ins w:id="11" w:author="Φλούδα Χριστίνα" w:date="2016-07-21T12:41:00Z"/>
          <w:rFonts w:eastAsia="Times New Roman"/>
          <w:szCs w:val="24"/>
          <w:lang w:eastAsia="en-US"/>
        </w:rPr>
      </w:pPr>
    </w:p>
    <w:p w14:paraId="62485E30" w14:textId="77777777" w:rsidR="00383712" w:rsidRPr="00383712" w:rsidRDefault="00383712" w:rsidP="00383712">
      <w:pPr>
        <w:spacing w:after="0" w:line="360" w:lineRule="auto"/>
        <w:rPr>
          <w:ins w:id="12" w:author="Φλούδα Χριστίνα" w:date="2016-07-21T12:41:00Z"/>
          <w:rFonts w:eastAsia="Times New Roman"/>
          <w:szCs w:val="24"/>
          <w:lang w:eastAsia="en-US"/>
        </w:rPr>
      </w:pPr>
      <w:ins w:id="13" w:author="Φλούδα Χριστίνα" w:date="2016-07-21T12:41:00Z">
        <w:r w:rsidRPr="00383712">
          <w:rPr>
            <w:rFonts w:eastAsia="Times New Roman"/>
            <w:szCs w:val="24"/>
            <w:lang w:eastAsia="en-US"/>
          </w:rPr>
          <w:t>ΣΥΝΕΔΡΙΑΣΗ ΡΞΑ΄</w:t>
        </w:r>
      </w:ins>
    </w:p>
    <w:p w14:paraId="0D524AAE" w14:textId="77777777" w:rsidR="00383712" w:rsidRPr="00383712" w:rsidRDefault="00383712" w:rsidP="00383712">
      <w:pPr>
        <w:spacing w:after="0" w:line="360" w:lineRule="auto"/>
        <w:rPr>
          <w:ins w:id="14" w:author="Φλούδα Χριστίνα" w:date="2016-07-21T12:41:00Z"/>
          <w:rFonts w:eastAsia="Times New Roman"/>
          <w:szCs w:val="24"/>
          <w:lang w:eastAsia="en-US"/>
        </w:rPr>
      </w:pPr>
      <w:ins w:id="15" w:author="Φλούδα Χριστίνα" w:date="2016-07-21T12:41:00Z">
        <w:r w:rsidRPr="00383712">
          <w:rPr>
            <w:rFonts w:eastAsia="Times New Roman"/>
            <w:szCs w:val="24"/>
            <w:lang w:eastAsia="en-US"/>
          </w:rPr>
          <w:t>Παρασκευή  15 Ιουλίου 2016</w:t>
        </w:r>
      </w:ins>
    </w:p>
    <w:p w14:paraId="2907B6A0" w14:textId="77777777" w:rsidR="00383712" w:rsidRPr="00383712" w:rsidRDefault="00383712" w:rsidP="00383712">
      <w:pPr>
        <w:spacing w:after="0" w:line="360" w:lineRule="auto"/>
        <w:rPr>
          <w:ins w:id="16" w:author="Φλούδα Χριστίνα" w:date="2016-07-21T12:41:00Z"/>
          <w:rFonts w:eastAsia="Times New Roman"/>
          <w:szCs w:val="24"/>
          <w:lang w:eastAsia="en-US"/>
        </w:rPr>
      </w:pPr>
    </w:p>
    <w:p w14:paraId="27F5E18E" w14:textId="77777777" w:rsidR="00383712" w:rsidRPr="00383712" w:rsidRDefault="00383712" w:rsidP="00383712">
      <w:pPr>
        <w:spacing w:after="0" w:line="360" w:lineRule="auto"/>
        <w:rPr>
          <w:ins w:id="17" w:author="Φλούδα Χριστίνα" w:date="2016-07-21T12:41:00Z"/>
          <w:rFonts w:eastAsia="Times New Roman"/>
          <w:szCs w:val="24"/>
          <w:lang w:eastAsia="en-US"/>
        </w:rPr>
      </w:pPr>
      <w:ins w:id="18" w:author="Φλούδα Χριστίνα" w:date="2016-07-21T12:41:00Z">
        <w:r w:rsidRPr="00383712">
          <w:rPr>
            <w:rFonts w:eastAsia="Times New Roman"/>
            <w:szCs w:val="24"/>
            <w:lang w:eastAsia="en-US"/>
          </w:rPr>
          <w:t>ΘΕΜΑΤΑ</w:t>
        </w:r>
      </w:ins>
    </w:p>
    <w:p w14:paraId="1EDADEBA" w14:textId="77777777" w:rsidR="00383712" w:rsidRPr="00383712" w:rsidRDefault="00383712" w:rsidP="00383712">
      <w:pPr>
        <w:spacing w:after="0" w:line="360" w:lineRule="auto"/>
        <w:rPr>
          <w:ins w:id="19" w:author="Φλούδα Χριστίνα" w:date="2016-07-21T12:41:00Z"/>
          <w:rFonts w:eastAsia="Times New Roman"/>
          <w:szCs w:val="24"/>
          <w:lang w:eastAsia="en-US"/>
        </w:rPr>
      </w:pPr>
      <w:ins w:id="20" w:author="Φλούδα Χριστίνα" w:date="2016-07-21T12:41:00Z">
        <w:r w:rsidRPr="00383712">
          <w:rPr>
            <w:rFonts w:eastAsia="Times New Roman"/>
            <w:szCs w:val="24"/>
            <w:lang w:eastAsia="en-US"/>
          </w:rPr>
          <w:t xml:space="preserve"> </w:t>
        </w:r>
        <w:r w:rsidRPr="00383712">
          <w:rPr>
            <w:rFonts w:eastAsia="Times New Roman"/>
            <w:szCs w:val="24"/>
            <w:lang w:eastAsia="en-US"/>
          </w:rPr>
          <w:br/>
          <w:t xml:space="preserve">Α. ΕΙΔΙΚΑ ΘΕΜΑΤΑ </w:t>
        </w:r>
        <w:r w:rsidRPr="00383712">
          <w:rPr>
            <w:rFonts w:eastAsia="Times New Roman"/>
            <w:szCs w:val="24"/>
            <w:lang w:eastAsia="en-US"/>
          </w:rPr>
          <w:br/>
          <w:t xml:space="preserve">1. Συλλυπητήρια αναφορά για τα θύματα της τρομοκρατικής επίθεσης στη Νίκαια της Γαλλίας και καταδίκη αυτής, σελ. </w:t>
        </w:r>
        <w:r w:rsidRPr="00383712">
          <w:rPr>
            <w:rFonts w:eastAsia="Times New Roman"/>
            <w:szCs w:val="24"/>
            <w:lang w:eastAsia="en-US"/>
          </w:rPr>
          <w:br/>
          <w:t xml:space="preserve">2. Επί διαδικαστικού θέματος, σελ. </w:t>
        </w:r>
        <w:r w:rsidRPr="00383712">
          <w:rPr>
            <w:rFonts w:eastAsia="Times New Roman"/>
            <w:szCs w:val="24"/>
            <w:lang w:eastAsia="en-US"/>
          </w:rPr>
          <w:br/>
          <w:t xml:space="preserve"> </w:t>
        </w:r>
        <w:r w:rsidRPr="00383712">
          <w:rPr>
            <w:rFonts w:eastAsia="Times New Roman"/>
            <w:szCs w:val="24"/>
            <w:lang w:eastAsia="en-US"/>
          </w:rPr>
          <w:br/>
          <w:t xml:space="preserve">Β. ΚΟΙΝΟΒΟΥΛΕΥΤΙΚΟΣ ΕΛΕΓΧΟΣ </w:t>
        </w:r>
        <w:r w:rsidRPr="00383712">
          <w:rPr>
            <w:rFonts w:eastAsia="Times New Roman"/>
            <w:szCs w:val="24"/>
            <w:lang w:eastAsia="en-US"/>
          </w:rPr>
          <w:br/>
          <w:t xml:space="preserve">1. Κατάθεση αναφορών, σελ. </w:t>
        </w:r>
        <w:r w:rsidRPr="00383712">
          <w:rPr>
            <w:rFonts w:eastAsia="Times New Roman"/>
            <w:szCs w:val="24"/>
            <w:lang w:eastAsia="en-US"/>
          </w:rPr>
          <w:br/>
          <w:t xml:space="preserve">2. Ανακοίνωση του δελτίου επικαίρων ερωτήσεων και αναφορών  ερωτήσεων της Δευτέρας 18 Ιουλίου 2016, σελ. </w:t>
        </w:r>
        <w:r w:rsidRPr="00383712">
          <w:rPr>
            <w:rFonts w:eastAsia="Times New Roman"/>
            <w:szCs w:val="24"/>
            <w:lang w:eastAsia="en-US"/>
          </w:rPr>
          <w:br/>
          <w:t>3. Συζήτηση επικαίρων ερωτήσεων:</w:t>
        </w:r>
        <w:r w:rsidRPr="00383712">
          <w:rPr>
            <w:rFonts w:eastAsia="Times New Roman"/>
            <w:szCs w:val="24"/>
            <w:lang w:eastAsia="en-US"/>
          </w:rPr>
          <w:br/>
          <w:t xml:space="preserve">    α) Προς τον Υπουργό Πολιτισμού και Αθλητισμού, σχετικά με τη λειτουργία του Βυζαντινού Μουσείου Διδυμοτείχου, σελ. </w:t>
        </w:r>
        <w:r w:rsidRPr="00383712">
          <w:rPr>
            <w:rFonts w:eastAsia="Times New Roman"/>
            <w:szCs w:val="24"/>
            <w:lang w:eastAsia="en-US"/>
          </w:rPr>
          <w:br/>
          <w:t xml:space="preserve">    β) Προς τον Υπουργό Οικονομικών:</w:t>
        </w:r>
        <w:r w:rsidRPr="00383712">
          <w:rPr>
            <w:rFonts w:eastAsia="Times New Roman"/>
            <w:szCs w:val="24"/>
            <w:lang w:eastAsia="en-US"/>
          </w:rPr>
          <w:br/>
          <w:t xml:space="preserve">         i. σχετικά με την υπόθεση της εταιρείας Μαρινόπουλος ΑΕ, σελ. </w:t>
        </w:r>
        <w:r w:rsidRPr="00383712">
          <w:rPr>
            <w:rFonts w:eastAsia="Times New Roman"/>
            <w:szCs w:val="24"/>
            <w:lang w:eastAsia="en-US"/>
          </w:rPr>
          <w:br/>
          <w:t xml:space="preserve">         </w:t>
        </w:r>
        <w:proofErr w:type="spellStart"/>
        <w:r w:rsidRPr="00383712">
          <w:rPr>
            <w:rFonts w:eastAsia="Times New Roman"/>
            <w:szCs w:val="24"/>
            <w:lang w:eastAsia="en-US"/>
          </w:rPr>
          <w:t>ii</w:t>
        </w:r>
        <w:proofErr w:type="spellEnd"/>
        <w:r w:rsidRPr="00383712">
          <w:rPr>
            <w:rFonts w:eastAsia="Times New Roman"/>
            <w:szCs w:val="24"/>
            <w:lang w:eastAsia="en-US"/>
          </w:rPr>
          <w:t xml:space="preserve">. σχετικά με την αντισυνταγματική διάταξη για τα δικαιώματα του φορολογούμενου, σελ. </w:t>
        </w:r>
        <w:r w:rsidRPr="00383712">
          <w:rPr>
            <w:rFonts w:eastAsia="Times New Roman"/>
            <w:szCs w:val="24"/>
            <w:lang w:eastAsia="en-US"/>
          </w:rPr>
          <w:br/>
          <w:t xml:space="preserve">         </w:t>
        </w:r>
        <w:proofErr w:type="spellStart"/>
        <w:r w:rsidRPr="00383712">
          <w:rPr>
            <w:rFonts w:eastAsia="Times New Roman"/>
            <w:szCs w:val="24"/>
            <w:lang w:eastAsia="en-US"/>
          </w:rPr>
          <w:t>iii</w:t>
        </w:r>
        <w:proofErr w:type="spellEnd"/>
        <w:r w:rsidRPr="00383712">
          <w:rPr>
            <w:rFonts w:eastAsia="Times New Roman"/>
            <w:szCs w:val="24"/>
            <w:lang w:eastAsia="en-US"/>
          </w:rPr>
          <w:t xml:space="preserve">. σχετικά με πρόσφατα δημοσιεύματα περί αδήλωτης δραστηριότητας ελληνικών </w:t>
        </w:r>
        <w:proofErr w:type="spellStart"/>
        <w:r w:rsidRPr="00383712">
          <w:rPr>
            <w:rFonts w:eastAsia="Times New Roman"/>
            <w:szCs w:val="24"/>
            <w:lang w:eastAsia="en-US"/>
          </w:rPr>
          <w:t>στοιχηματικών</w:t>
        </w:r>
        <w:proofErr w:type="spellEnd"/>
        <w:r w:rsidRPr="00383712">
          <w:rPr>
            <w:rFonts w:eastAsia="Times New Roman"/>
            <w:szCs w:val="24"/>
            <w:lang w:eastAsia="en-US"/>
          </w:rPr>
          <w:t xml:space="preserve"> διαδικτυακών εταιρειών, σελ. </w:t>
        </w:r>
        <w:r w:rsidRPr="00383712">
          <w:rPr>
            <w:rFonts w:eastAsia="Times New Roman"/>
            <w:szCs w:val="24"/>
            <w:lang w:eastAsia="en-US"/>
          </w:rPr>
          <w:br/>
          <w:t xml:space="preserve">    γ) Προς τον Υπουργό Παιδείας,  Έρευνας και Θρησκευμάτων, σχετικά με τις διαδικασίες μετεγκατάστασης της Εθνικής Βιβλιοθήκης της Ελλάδος (Ε.Β.Ε.), σελ. </w:t>
        </w:r>
        <w:r w:rsidRPr="00383712">
          <w:rPr>
            <w:rFonts w:eastAsia="Times New Roman"/>
            <w:szCs w:val="24"/>
            <w:lang w:eastAsia="en-US"/>
          </w:rPr>
          <w:br/>
          <w:t xml:space="preserve">    δ) Προς τον Υπουργό Αγροτικής Ανάπτυξης και Τροφίμων:</w:t>
        </w:r>
        <w:r w:rsidRPr="00383712">
          <w:rPr>
            <w:rFonts w:eastAsia="Times New Roman"/>
            <w:szCs w:val="24"/>
            <w:lang w:eastAsia="en-US"/>
          </w:rPr>
          <w:br/>
          <w:t xml:space="preserve">        i. σχετικά με το καθεστώς της χρήσης σκόνης γάλακτος στην παρασκευή του ελληνικού γιαουρτιού, σελ. </w:t>
        </w:r>
      </w:ins>
    </w:p>
    <w:p w14:paraId="4D9F4CC0" w14:textId="77777777" w:rsidR="00383712" w:rsidRPr="00383712" w:rsidRDefault="00383712" w:rsidP="00383712">
      <w:pPr>
        <w:spacing w:after="0" w:line="360" w:lineRule="auto"/>
        <w:rPr>
          <w:ins w:id="21" w:author="Φλούδα Χριστίνα" w:date="2016-07-21T12:41:00Z"/>
          <w:rFonts w:eastAsia="Times New Roman"/>
          <w:szCs w:val="24"/>
          <w:lang w:eastAsia="en-US"/>
        </w:rPr>
      </w:pPr>
      <w:ins w:id="22" w:author="Φλούδα Χριστίνα" w:date="2016-07-21T12:41:00Z">
        <w:r w:rsidRPr="00383712">
          <w:rPr>
            <w:rFonts w:eastAsia="Times New Roman"/>
            <w:szCs w:val="24"/>
            <w:lang w:eastAsia="en-US"/>
          </w:rPr>
          <w:t xml:space="preserve">        </w:t>
        </w:r>
        <w:proofErr w:type="spellStart"/>
        <w:r w:rsidRPr="00383712">
          <w:rPr>
            <w:rFonts w:eastAsia="Times New Roman"/>
            <w:szCs w:val="24"/>
            <w:lang w:eastAsia="en-US"/>
          </w:rPr>
          <w:t>ii</w:t>
        </w:r>
        <w:proofErr w:type="spellEnd"/>
        <w:r w:rsidRPr="00383712">
          <w:rPr>
            <w:rFonts w:eastAsia="Times New Roman"/>
            <w:szCs w:val="24"/>
            <w:lang w:eastAsia="en-US"/>
          </w:rPr>
          <w:t xml:space="preserve">. σχετικά με τις καταστροφές στην ελαιοκαλλιέργεια της Κρήτης τη φετινή άνοιξη, σελ. </w:t>
        </w:r>
        <w:r w:rsidRPr="00383712">
          <w:rPr>
            <w:rFonts w:eastAsia="Times New Roman"/>
            <w:szCs w:val="24"/>
            <w:lang w:eastAsia="en-US"/>
          </w:rPr>
          <w:br/>
          <w:t xml:space="preserve">     ε) Προς τον Υπουργό Εργασίας, Κοινωνικής Ασφάλισης και Κοινωνικής Αλληλεγγύης, σχετικά με τις περικοπές και τις καθυστερήσεις στην απονομή συντάξεων, σελ. </w:t>
        </w:r>
        <w:r w:rsidRPr="00383712">
          <w:rPr>
            <w:rFonts w:eastAsia="Times New Roman"/>
            <w:szCs w:val="24"/>
            <w:lang w:eastAsia="en-US"/>
          </w:rPr>
          <w:br/>
        </w:r>
      </w:ins>
    </w:p>
    <w:p w14:paraId="73505104" w14:textId="77777777" w:rsidR="00383712" w:rsidRPr="00383712" w:rsidRDefault="00383712" w:rsidP="00383712">
      <w:pPr>
        <w:spacing w:after="0" w:line="360" w:lineRule="auto"/>
        <w:rPr>
          <w:ins w:id="23" w:author="Φλούδα Χριστίνα" w:date="2016-07-21T12:41:00Z"/>
          <w:rFonts w:eastAsia="Times New Roman"/>
          <w:szCs w:val="24"/>
          <w:lang w:eastAsia="en-US"/>
        </w:rPr>
      </w:pPr>
      <w:ins w:id="24" w:author="Φλούδα Χριστίνα" w:date="2016-07-21T12:41:00Z">
        <w:r w:rsidRPr="00383712">
          <w:rPr>
            <w:rFonts w:eastAsia="Times New Roman"/>
            <w:szCs w:val="24"/>
            <w:lang w:eastAsia="en-US"/>
          </w:rPr>
          <w:t>ΠΡΟΕΔΡΕΥΟΝΤΕΣ</w:t>
        </w:r>
      </w:ins>
    </w:p>
    <w:p w14:paraId="6B40FC8A" w14:textId="77777777" w:rsidR="00383712" w:rsidRPr="00383712" w:rsidRDefault="00383712" w:rsidP="00383712">
      <w:pPr>
        <w:spacing w:after="0" w:line="360" w:lineRule="auto"/>
        <w:rPr>
          <w:ins w:id="25" w:author="Φλούδα Χριστίνα" w:date="2016-07-21T12:41:00Z"/>
          <w:rFonts w:eastAsia="Times New Roman"/>
          <w:szCs w:val="24"/>
          <w:lang w:eastAsia="en-US"/>
        </w:rPr>
      </w:pPr>
    </w:p>
    <w:p w14:paraId="2602F79E" w14:textId="77777777" w:rsidR="00383712" w:rsidRPr="00383712" w:rsidRDefault="00383712" w:rsidP="00383712">
      <w:pPr>
        <w:spacing w:after="0" w:line="360" w:lineRule="auto"/>
        <w:rPr>
          <w:ins w:id="26" w:author="Φλούδα Χριστίνα" w:date="2016-07-21T12:41:00Z"/>
          <w:rFonts w:eastAsia="Times New Roman"/>
          <w:szCs w:val="24"/>
          <w:lang w:eastAsia="en-US"/>
        </w:rPr>
      </w:pPr>
      <w:bookmarkStart w:id="27" w:name="_GoBack"/>
      <w:bookmarkEnd w:id="27"/>
      <w:ins w:id="28" w:author="Φλούδα Χριστίνα" w:date="2016-07-21T12:41:00Z">
        <w:r w:rsidRPr="00383712">
          <w:rPr>
            <w:rFonts w:eastAsia="Times New Roman"/>
            <w:szCs w:val="24"/>
            <w:lang w:eastAsia="en-US"/>
          </w:rPr>
          <w:t>ΛΥΚΟΥΔΗΣ Σ. , σελ.</w:t>
        </w:r>
        <w:r w:rsidRPr="00383712">
          <w:rPr>
            <w:rFonts w:eastAsia="Times New Roman"/>
            <w:szCs w:val="24"/>
            <w:lang w:eastAsia="en-US"/>
          </w:rPr>
          <w:br/>
        </w:r>
      </w:ins>
    </w:p>
    <w:p w14:paraId="5AE23161" w14:textId="77777777" w:rsidR="00383712" w:rsidRPr="00383712" w:rsidRDefault="00383712" w:rsidP="00383712">
      <w:pPr>
        <w:spacing w:after="0" w:line="360" w:lineRule="auto"/>
        <w:rPr>
          <w:ins w:id="29" w:author="Φλούδα Χριστίνα" w:date="2016-07-21T12:41:00Z"/>
          <w:rFonts w:eastAsia="Times New Roman"/>
          <w:szCs w:val="24"/>
          <w:lang w:eastAsia="en-US"/>
        </w:rPr>
      </w:pPr>
    </w:p>
    <w:p w14:paraId="328D2CEE" w14:textId="77777777" w:rsidR="00383712" w:rsidRPr="00383712" w:rsidRDefault="00383712" w:rsidP="00383712">
      <w:pPr>
        <w:spacing w:after="0" w:line="360" w:lineRule="auto"/>
        <w:rPr>
          <w:ins w:id="30" w:author="Φλούδα Χριστίνα" w:date="2016-07-21T12:41:00Z"/>
          <w:rFonts w:eastAsia="Times New Roman"/>
          <w:szCs w:val="24"/>
          <w:lang w:eastAsia="en-US"/>
        </w:rPr>
      </w:pPr>
      <w:ins w:id="31" w:author="Φλούδα Χριστίνα" w:date="2016-07-21T12:41:00Z">
        <w:r w:rsidRPr="00383712">
          <w:rPr>
            <w:rFonts w:eastAsia="Times New Roman"/>
            <w:szCs w:val="24"/>
            <w:lang w:eastAsia="en-US"/>
          </w:rPr>
          <w:t>ΟΜΙΛΗΤΕΣ</w:t>
        </w:r>
      </w:ins>
    </w:p>
    <w:p w14:paraId="6D01865E" w14:textId="77777777" w:rsidR="00383712" w:rsidRPr="00383712" w:rsidRDefault="00383712" w:rsidP="00383712">
      <w:pPr>
        <w:spacing w:after="0" w:line="360" w:lineRule="auto"/>
        <w:rPr>
          <w:ins w:id="32" w:author="Φλούδα Χριστίνα" w:date="2016-07-21T12:41:00Z"/>
          <w:rFonts w:eastAsia="Times New Roman"/>
          <w:szCs w:val="24"/>
          <w:lang w:eastAsia="en-US"/>
        </w:rPr>
      </w:pPr>
      <w:ins w:id="33" w:author="Φλούδα Χριστίνα" w:date="2016-07-21T12:41:00Z">
        <w:r w:rsidRPr="00383712">
          <w:rPr>
            <w:rFonts w:eastAsia="Times New Roman"/>
            <w:szCs w:val="24"/>
            <w:lang w:eastAsia="en-US"/>
          </w:rPr>
          <w:br/>
          <w:t>Α. Επί της συλλυπητήριας αναφοράς:</w:t>
        </w:r>
        <w:r w:rsidRPr="00383712">
          <w:rPr>
            <w:rFonts w:eastAsia="Times New Roman"/>
            <w:szCs w:val="24"/>
            <w:lang w:eastAsia="en-US"/>
          </w:rPr>
          <w:br/>
          <w:t>ΑΛΕΞΙΑΔΗΣ Τ. , σελ.</w:t>
        </w:r>
        <w:r w:rsidRPr="00383712">
          <w:rPr>
            <w:rFonts w:eastAsia="Times New Roman"/>
            <w:szCs w:val="24"/>
            <w:lang w:eastAsia="en-US"/>
          </w:rPr>
          <w:br/>
          <w:t>ΒΑΓΙΩΝΑΚΗ Ε. , σελ.</w:t>
        </w:r>
        <w:r w:rsidRPr="00383712">
          <w:rPr>
            <w:rFonts w:eastAsia="Times New Roman"/>
            <w:szCs w:val="24"/>
            <w:lang w:eastAsia="en-US"/>
          </w:rPr>
          <w:br/>
          <w:t>ΔΗΜΟΣΧΑΚΗΣ Α. , σελ.</w:t>
        </w:r>
        <w:r w:rsidRPr="00383712">
          <w:rPr>
            <w:rFonts w:eastAsia="Times New Roman"/>
            <w:szCs w:val="24"/>
            <w:lang w:eastAsia="en-US"/>
          </w:rPr>
          <w:br/>
          <w:t>ΚΑΜΜΕΝΟΣ Δ. , σελ.</w:t>
        </w:r>
        <w:r w:rsidRPr="00383712">
          <w:rPr>
            <w:rFonts w:eastAsia="Times New Roman"/>
            <w:szCs w:val="24"/>
            <w:lang w:eastAsia="en-US"/>
          </w:rPr>
          <w:br/>
          <w:t>ΛΟΒΕΡΔΟΣ Α. , σελ.</w:t>
        </w:r>
        <w:r w:rsidRPr="00383712">
          <w:rPr>
            <w:rFonts w:eastAsia="Times New Roman"/>
            <w:szCs w:val="24"/>
            <w:lang w:eastAsia="en-US"/>
          </w:rPr>
          <w:br/>
          <w:t>ΛΥΚΟΥΔΗΣ Σ. , σελ.</w:t>
        </w:r>
        <w:r w:rsidRPr="00383712">
          <w:rPr>
            <w:rFonts w:eastAsia="Times New Roman"/>
            <w:szCs w:val="24"/>
            <w:lang w:eastAsia="en-US"/>
          </w:rPr>
          <w:br/>
          <w:t>ΜΠΑΛΤΑΣ Α. , σελ.</w:t>
        </w:r>
        <w:r w:rsidRPr="00383712">
          <w:rPr>
            <w:rFonts w:eastAsia="Times New Roman"/>
            <w:szCs w:val="24"/>
            <w:lang w:eastAsia="en-US"/>
          </w:rPr>
          <w:br/>
          <w:t>ΠΕΤΡΟΠΟΥΛΟΣ Α. , σελ.</w:t>
        </w:r>
        <w:r w:rsidRPr="00383712">
          <w:rPr>
            <w:rFonts w:eastAsia="Times New Roman"/>
            <w:szCs w:val="24"/>
            <w:lang w:eastAsia="en-US"/>
          </w:rPr>
          <w:br/>
          <w:t>ΧΡΙΣΤΟΦΙΛΟΠΟΥΛΟΥ Π. , σελ.</w:t>
        </w:r>
        <w:r w:rsidRPr="00383712">
          <w:rPr>
            <w:rFonts w:eastAsia="Times New Roman"/>
            <w:szCs w:val="24"/>
            <w:lang w:eastAsia="en-US"/>
          </w:rPr>
          <w:br/>
        </w:r>
        <w:r w:rsidRPr="00383712">
          <w:rPr>
            <w:rFonts w:eastAsia="Times New Roman"/>
            <w:szCs w:val="24"/>
            <w:lang w:eastAsia="en-US"/>
          </w:rPr>
          <w:br/>
          <w:t>Β. Επί διαδικαστικού θέματος:</w:t>
        </w:r>
        <w:r w:rsidRPr="00383712">
          <w:rPr>
            <w:rFonts w:eastAsia="Times New Roman"/>
            <w:szCs w:val="24"/>
            <w:lang w:eastAsia="en-US"/>
          </w:rPr>
          <w:br/>
          <w:t>ΑΛΕΞΙΑΔΗΣ Τ. , σελ.</w:t>
        </w:r>
        <w:r w:rsidRPr="00383712">
          <w:rPr>
            <w:rFonts w:eastAsia="Times New Roman"/>
            <w:szCs w:val="24"/>
            <w:lang w:eastAsia="en-US"/>
          </w:rPr>
          <w:br/>
          <w:t>ΒΑΡΕΜΕΝΟΣ Γ. , σελ.</w:t>
        </w:r>
        <w:r w:rsidRPr="00383712">
          <w:rPr>
            <w:rFonts w:eastAsia="Times New Roman"/>
            <w:szCs w:val="24"/>
            <w:lang w:eastAsia="en-US"/>
          </w:rPr>
          <w:br/>
          <w:t>ΛΥΚΟΥΔΗΣ Σ. , σελ.</w:t>
        </w:r>
        <w:r w:rsidRPr="00383712">
          <w:rPr>
            <w:rFonts w:eastAsia="Times New Roman"/>
            <w:szCs w:val="24"/>
            <w:lang w:eastAsia="en-US"/>
          </w:rPr>
          <w:br/>
        </w:r>
        <w:r w:rsidRPr="00383712">
          <w:rPr>
            <w:rFonts w:eastAsia="Times New Roman"/>
            <w:szCs w:val="24"/>
            <w:lang w:eastAsia="en-US"/>
          </w:rPr>
          <w:br/>
          <w:t>Γ. Επί των επικαίρων ερωτήσεων:</w:t>
        </w:r>
        <w:r w:rsidRPr="00383712">
          <w:rPr>
            <w:rFonts w:eastAsia="Times New Roman"/>
            <w:szCs w:val="24"/>
            <w:lang w:eastAsia="en-US"/>
          </w:rPr>
          <w:br/>
          <w:t>ΑΛΕΞΙΑΔΗΣ Τ. , σελ.</w:t>
        </w:r>
        <w:r w:rsidRPr="00383712">
          <w:rPr>
            <w:rFonts w:eastAsia="Times New Roman"/>
            <w:szCs w:val="24"/>
            <w:lang w:eastAsia="en-US"/>
          </w:rPr>
          <w:br/>
          <w:t>ΑΠΟΣΤΟΛΟΥ Ε. , σελ.</w:t>
        </w:r>
        <w:r w:rsidRPr="00383712">
          <w:rPr>
            <w:rFonts w:eastAsia="Times New Roman"/>
            <w:szCs w:val="24"/>
            <w:lang w:eastAsia="en-US"/>
          </w:rPr>
          <w:br/>
          <w:t>ΑΡΑΜΠΑΤΖΗ Φ. , σελ.</w:t>
        </w:r>
        <w:r w:rsidRPr="00383712">
          <w:rPr>
            <w:rFonts w:eastAsia="Times New Roman"/>
            <w:szCs w:val="24"/>
            <w:lang w:eastAsia="en-US"/>
          </w:rPr>
          <w:br/>
          <w:t>ΒΑΓΙΩΝΑΚΗ Ε. , σελ.</w:t>
        </w:r>
        <w:r w:rsidRPr="00383712">
          <w:rPr>
            <w:rFonts w:eastAsia="Times New Roman"/>
            <w:szCs w:val="24"/>
            <w:lang w:eastAsia="en-US"/>
          </w:rPr>
          <w:br/>
          <w:t>ΔΗΜΟΣΧΑΚΗΣ Α. , σελ.</w:t>
        </w:r>
        <w:r w:rsidRPr="00383712">
          <w:rPr>
            <w:rFonts w:eastAsia="Times New Roman"/>
            <w:szCs w:val="24"/>
            <w:lang w:eastAsia="en-US"/>
          </w:rPr>
          <w:br/>
          <w:t>ΚΑΜΜΕΝΟΣ Δ. , σελ.</w:t>
        </w:r>
        <w:r w:rsidRPr="00383712">
          <w:rPr>
            <w:rFonts w:eastAsia="Times New Roman"/>
            <w:szCs w:val="24"/>
            <w:lang w:eastAsia="en-US"/>
          </w:rPr>
          <w:br/>
          <w:t>ΚΑΤΣΑΒΡΙΑ - ΣΙΩΡΟΠΟΥΛΟΥ Χ. , σελ.</w:t>
        </w:r>
        <w:r w:rsidRPr="00383712">
          <w:rPr>
            <w:rFonts w:eastAsia="Times New Roman"/>
            <w:szCs w:val="24"/>
            <w:lang w:eastAsia="en-US"/>
          </w:rPr>
          <w:br/>
          <w:t>ΛΟΒΕΡΔΟΣ Α. , σελ.</w:t>
        </w:r>
        <w:r w:rsidRPr="00383712">
          <w:rPr>
            <w:rFonts w:eastAsia="Times New Roman"/>
            <w:szCs w:val="24"/>
            <w:lang w:eastAsia="en-US"/>
          </w:rPr>
          <w:br/>
          <w:t>ΜΠΑΛΤΑΣ Α. , σελ.</w:t>
        </w:r>
        <w:r w:rsidRPr="00383712">
          <w:rPr>
            <w:rFonts w:eastAsia="Times New Roman"/>
            <w:szCs w:val="24"/>
            <w:lang w:eastAsia="en-US"/>
          </w:rPr>
          <w:br/>
          <w:t>ΠΑΝΑΓΟΥΛΗΣ Ε. , σελ.</w:t>
        </w:r>
        <w:r w:rsidRPr="00383712">
          <w:rPr>
            <w:rFonts w:eastAsia="Times New Roman"/>
            <w:szCs w:val="24"/>
            <w:lang w:eastAsia="en-US"/>
          </w:rPr>
          <w:br/>
          <w:t>ΠΕΛΕΓΡΙΝΗΣ Θ. , σελ.</w:t>
        </w:r>
        <w:r w:rsidRPr="00383712">
          <w:rPr>
            <w:rFonts w:eastAsia="Times New Roman"/>
            <w:szCs w:val="24"/>
            <w:lang w:eastAsia="en-US"/>
          </w:rPr>
          <w:br/>
          <w:t>ΠΕΤΡΟΠΟΥΛΟΣ Α. , σελ.</w:t>
        </w:r>
        <w:r w:rsidRPr="00383712">
          <w:rPr>
            <w:rFonts w:eastAsia="Times New Roman"/>
            <w:szCs w:val="24"/>
            <w:lang w:eastAsia="en-US"/>
          </w:rPr>
          <w:br/>
          <w:t>ΧΡΙΣΤΟΦΙΛΟΠΟΥΛΟΥ Π. , σελ.</w:t>
        </w:r>
        <w:r w:rsidRPr="00383712">
          <w:rPr>
            <w:rFonts w:eastAsia="Times New Roman"/>
            <w:szCs w:val="24"/>
            <w:lang w:eastAsia="en-US"/>
          </w:rPr>
          <w:br/>
        </w:r>
      </w:ins>
    </w:p>
    <w:p w14:paraId="3F234D4C" w14:textId="77777777" w:rsidR="00383712" w:rsidRDefault="00383712">
      <w:pPr>
        <w:spacing w:line="600" w:lineRule="auto"/>
        <w:ind w:firstLine="720"/>
        <w:jc w:val="center"/>
        <w:rPr>
          <w:ins w:id="34" w:author="Φλούδα Χριστίνα" w:date="2016-07-21T12:41:00Z"/>
          <w:rFonts w:eastAsia="Times New Roman"/>
          <w:szCs w:val="24"/>
        </w:rPr>
      </w:pPr>
    </w:p>
    <w:p w14:paraId="7183A8C6" w14:textId="77777777" w:rsidR="00ED7B83" w:rsidRDefault="00383712">
      <w:pPr>
        <w:spacing w:line="600" w:lineRule="auto"/>
        <w:ind w:firstLine="720"/>
        <w:jc w:val="center"/>
        <w:rPr>
          <w:rFonts w:eastAsia="Times New Roman"/>
          <w:szCs w:val="24"/>
        </w:rPr>
      </w:pPr>
      <w:r>
        <w:rPr>
          <w:rFonts w:eastAsia="Times New Roman"/>
          <w:szCs w:val="24"/>
        </w:rPr>
        <w:t>ΠΡΑΚΤΙΚΑ ΒΟΥΛΗΣ</w:t>
      </w:r>
    </w:p>
    <w:p w14:paraId="7183A8C7" w14:textId="77777777" w:rsidR="00ED7B83" w:rsidRDefault="00383712">
      <w:pPr>
        <w:spacing w:line="600" w:lineRule="auto"/>
        <w:ind w:firstLine="720"/>
        <w:jc w:val="center"/>
        <w:rPr>
          <w:rFonts w:eastAsia="Times New Roman"/>
          <w:szCs w:val="24"/>
        </w:rPr>
      </w:pPr>
      <w:r>
        <w:rPr>
          <w:rFonts w:eastAsia="Times New Roman"/>
          <w:szCs w:val="24"/>
        </w:rPr>
        <w:t>ΙΖ΄ ΠΕΡΙΟΔΟΣ</w:t>
      </w:r>
    </w:p>
    <w:p w14:paraId="7183A8C8" w14:textId="77777777" w:rsidR="00ED7B83" w:rsidRDefault="00383712">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183A8C9" w14:textId="77777777" w:rsidR="00ED7B83" w:rsidRDefault="00383712">
      <w:pPr>
        <w:spacing w:line="600" w:lineRule="auto"/>
        <w:ind w:firstLine="720"/>
        <w:jc w:val="center"/>
        <w:rPr>
          <w:rFonts w:eastAsia="Times New Roman"/>
          <w:szCs w:val="24"/>
        </w:rPr>
      </w:pPr>
      <w:r>
        <w:rPr>
          <w:rFonts w:eastAsia="Times New Roman"/>
          <w:szCs w:val="24"/>
        </w:rPr>
        <w:t>ΣΥΝΟΔΟΣ Α΄</w:t>
      </w:r>
    </w:p>
    <w:p w14:paraId="7183A8CA" w14:textId="77777777" w:rsidR="00ED7B83" w:rsidRDefault="00383712">
      <w:pPr>
        <w:spacing w:line="600" w:lineRule="auto"/>
        <w:ind w:firstLine="720"/>
        <w:jc w:val="center"/>
        <w:rPr>
          <w:rFonts w:eastAsia="Times New Roman"/>
          <w:szCs w:val="24"/>
        </w:rPr>
      </w:pPr>
      <w:r>
        <w:rPr>
          <w:rFonts w:eastAsia="Times New Roman"/>
          <w:szCs w:val="24"/>
        </w:rPr>
        <w:t>ΣΥΝΕΔΡΙΑΣΗ ΡΞΑ΄</w:t>
      </w:r>
    </w:p>
    <w:p w14:paraId="7183A8CB" w14:textId="77777777" w:rsidR="00ED7B83" w:rsidRDefault="00383712">
      <w:pPr>
        <w:spacing w:line="600" w:lineRule="auto"/>
        <w:ind w:firstLine="720"/>
        <w:jc w:val="center"/>
        <w:rPr>
          <w:rFonts w:eastAsia="Times New Roman"/>
          <w:szCs w:val="24"/>
        </w:rPr>
      </w:pPr>
      <w:r>
        <w:rPr>
          <w:rFonts w:eastAsia="Times New Roman"/>
          <w:szCs w:val="24"/>
        </w:rPr>
        <w:t>Παρασκευή 15 Ιουλίου 2016</w:t>
      </w:r>
    </w:p>
    <w:p w14:paraId="7183A8CC" w14:textId="77777777" w:rsidR="00ED7B83" w:rsidRDefault="00383712">
      <w:pPr>
        <w:spacing w:line="600" w:lineRule="auto"/>
        <w:ind w:firstLine="720"/>
        <w:jc w:val="both"/>
        <w:rPr>
          <w:rFonts w:eastAsia="Times New Roman"/>
          <w:b/>
          <w:szCs w:val="24"/>
        </w:rPr>
      </w:pPr>
      <w:r>
        <w:rPr>
          <w:rFonts w:eastAsia="Times New Roman"/>
          <w:szCs w:val="24"/>
        </w:rPr>
        <w:t>Αθήνα, σήμερα στις 15 Ιουλίου 2016, ημέρα Παρασκευή και ώρα 10</w:t>
      </w:r>
      <w:r w:rsidRPr="00722094">
        <w:rPr>
          <w:rFonts w:eastAsia="Times New Roman"/>
          <w:szCs w:val="24"/>
        </w:rPr>
        <w:t>.</w:t>
      </w:r>
      <w:r>
        <w:rPr>
          <w:rFonts w:eastAsia="Times New Roman"/>
          <w:szCs w:val="24"/>
        </w:rPr>
        <w:t xml:space="preserve">00΄ συνήλθε στην Αίθουσα των συνεδριάσεων του Βουλευτηρίου η Βουλή σε ολομέλεια για να συνεδριάσει υπό την προεδρία του Ζ΄ Αντιπροέδρου αυτής </w:t>
      </w:r>
      <w:r w:rsidRPr="00611C47">
        <w:rPr>
          <w:rFonts w:eastAsia="Times New Roman"/>
          <w:szCs w:val="24"/>
        </w:rPr>
        <w:t>κ.</w:t>
      </w:r>
      <w:r w:rsidRPr="00DC6B1C">
        <w:rPr>
          <w:rFonts w:eastAsia="Times New Roman"/>
          <w:b/>
          <w:szCs w:val="24"/>
        </w:rPr>
        <w:t xml:space="preserve"> ΣΠΥΡΙΔΩΝΟΣ ΛΥΚΟΥΔΗ.</w:t>
      </w:r>
    </w:p>
    <w:p w14:paraId="7183A8CD" w14:textId="77777777" w:rsidR="00ED7B83" w:rsidRDefault="00383712">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Κυρίες και κύριοι συνάδελφοι, αρχίζει η συνεδρίαση. </w:t>
      </w:r>
    </w:p>
    <w:p w14:paraId="7183A8CE" w14:textId="77777777" w:rsidR="00ED7B83" w:rsidRDefault="00383712">
      <w:pPr>
        <w:spacing w:line="600" w:lineRule="auto"/>
        <w:ind w:firstLine="720"/>
        <w:jc w:val="both"/>
        <w:rPr>
          <w:rFonts w:eastAsia="Times New Roman"/>
          <w:szCs w:val="24"/>
        </w:rPr>
      </w:pPr>
      <w:r>
        <w:rPr>
          <w:rFonts w:eastAsia="Times New Roman"/>
          <w:szCs w:val="24"/>
        </w:rPr>
        <w:lastRenderedPageBreak/>
        <w:t>Θέλω μ</w:t>
      </w:r>
      <w:r>
        <w:rPr>
          <w:rFonts w:eastAsia="Times New Roman"/>
          <w:szCs w:val="24"/>
        </w:rPr>
        <w:t>ε την έναρξη της συνεδρίασης να εκφράσω την οδύνη του ελληνικού Κοινοβουλίου για τη χθεσινοβραδινή ανείπωτη τραγωδία στη φίλη Γαλλία. Θέλω να εκφράσω</w:t>
      </w:r>
      <w:r w:rsidRPr="00DC6B1C">
        <w:rPr>
          <w:rFonts w:eastAsia="Times New Roman"/>
          <w:szCs w:val="24"/>
        </w:rPr>
        <w:t>,</w:t>
      </w:r>
      <w:r>
        <w:rPr>
          <w:rFonts w:eastAsia="Times New Roman"/>
          <w:szCs w:val="24"/>
        </w:rPr>
        <w:t xml:space="preserve"> επίσης</w:t>
      </w:r>
      <w:r w:rsidRPr="00DC6B1C">
        <w:rPr>
          <w:rFonts w:eastAsia="Times New Roman"/>
          <w:szCs w:val="24"/>
        </w:rPr>
        <w:t>,</w:t>
      </w:r>
      <w:r>
        <w:rPr>
          <w:rFonts w:eastAsia="Times New Roman"/>
          <w:szCs w:val="24"/>
        </w:rPr>
        <w:t xml:space="preserve"> τη συμπαράστασή μας και την αλληλεγγύη μας στον γαλλικό λαό, στους Γάλλους πολίτες, στη γαλλική κ</w:t>
      </w:r>
      <w:r>
        <w:rPr>
          <w:rFonts w:eastAsia="Times New Roman"/>
          <w:szCs w:val="24"/>
        </w:rPr>
        <w:t xml:space="preserve">οινωνία. Είμαι απολύτως βέβαιος ότι οι ελεύθερες κοινωνίες θα νικήσουν και το μίσος θα ηττηθεί. </w:t>
      </w:r>
    </w:p>
    <w:p w14:paraId="7183A8CF" w14:textId="77777777" w:rsidR="00ED7B83" w:rsidRDefault="00383712">
      <w:pPr>
        <w:spacing w:line="600" w:lineRule="auto"/>
        <w:ind w:firstLine="720"/>
        <w:jc w:val="both"/>
        <w:rPr>
          <w:rFonts w:eastAsia="Times New Roman"/>
          <w:szCs w:val="24"/>
        </w:rPr>
      </w:pPr>
      <w:r>
        <w:rPr>
          <w:rFonts w:eastAsia="Times New Roman"/>
          <w:szCs w:val="24"/>
        </w:rPr>
        <w:t>Κύριε Υπουργέ, θέλετε να πείτε κάτι;</w:t>
      </w:r>
    </w:p>
    <w:p w14:paraId="7183A8D0"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Με προλάβατε, κύριε Πρόεδρε, ακριβώς αυτό είχα σκοπό και εγώ να π</w:t>
      </w:r>
      <w:r>
        <w:rPr>
          <w:rFonts w:eastAsia="Times New Roman" w:cs="Times New Roman"/>
          <w:szCs w:val="24"/>
        </w:rPr>
        <w:t>ω.</w:t>
      </w:r>
    </w:p>
    <w:p w14:paraId="7183A8D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Με την πρώτη συνεδρίαση της Βουλής μετά το αποτρόπαιο συμβάν στη Νίκαια της Γαλλίας, εκ μέρους της Κυβέρνησης θέλω και εγώ να εκφράσω τον αποτροπιασμό μας για τέτοιου τύπου τυφλές πράξεις τρομοκρατίας. Θέλω να εκφράσω την οδύνη μας για τους νεκρούς και </w:t>
      </w:r>
      <w:r>
        <w:rPr>
          <w:rFonts w:eastAsia="Times New Roman" w:cs="Times New Roman"/>
          <w:szCs w:val="24"/>
        </w:rPr>
        <w:t>τα θύματα, την αμέριστη συμπαράστασή μας στον χειμαζόμενο</w:t>
      </w:r>
      <w:r w:rsidRPr="00255EBB">
        <w:rPr>
          <w:rFonts w:eastAsia="Times New Roman" w:cs="Times New Roman"/>
          <w:szCs w:val="24"/>
        </w:rPr>
        <w:t>,</w:t>
      </w:r>
      <w:r>
        <w:rPr>
          <w:rFonts w:eastAsia="Times New Roman" w:cs="Times New Roman"/>
          <w:szCs w:val="24"/>
        </w:rPr>
        <w:t xml:space="preserve"> για άλλη μια φορά με τέτοια θέματα, γαλλικό λαό. Θέλω να εκφράσω τη </w:t>
      </w:r>
      <w:r>
        <w:rPr>
          <w:rFonts w:eastAsia="Times New Roman" w:cs="Times New Roman"/>
          <w:szCs w:val="24"/>
        </w:rPr>
        <w:lastRenderedPageBreak/>
        <w:t>συμπαράστασή μας, με όλα τα δυνατά μέσα, στους οικείους των θυμάτων και να πω –το είπατε και εσείς- ότι τέτοιου τύπου χτυπήματα α</w:t>
      </w:r>
      <w:r>
        <w:rPr>
          <w:rFonts w:eastAsia="Times New Roman" w:cs="Times New Roman"/>
          <w:szCs w:val="24"/>
        </w:rPr>
        <w:t xml:space="preserve">ντί να κάμπτουν το δημοκρατικό φρόνημα, το ενισχύουν. Πιστεύω ότι αν όλοι οι λαοί μαζί </w:t>
      </w:r>
      <w:proofErr w:type="spellStart"/>
      <w:r>
        <w:rPr>
          <w:rFonts w:eastAsia="Times New Roman" w:cs="Times New Roman"/>
          <w:szCs w:val="24"/>
        </w:rPr>
        <w:t>συστρατευθούν</w:t>
      </w:r>
      <w:proofErr w:type="spellEnd"/>
      <w:r>
        <w:rPr>
          <w:rFonts w:eastAsia="Times New Roman" w:cs="Times New Roman"/>
          <w:szCs w:val="24"/>
        </w:rPr>
        <w:t xml:space="preserve"> στην προστασία της δημοκρατίας, τέτοιου τύπου κρούσματα θα πάψουν να υπάρχουν.</w:t>
      </w:r>
    </w:p>
    <w:p w14:paraId="7183A8D2" w14:textId="77777777" w:rsidR="00ED7B83" w:rsidRDefault="00383712">
      <w:pPr>
        <w:spacing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7183A8D3" w14:textId="77777777" w:rsidR="00ED7B83" w:rsidRDefault="00383712">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και εγώ, κύριε Υπ</w:t>
      </w:r>
      <w:r>
        <w:rPr>
          <w:rFonts w:eastAsia="Times New Roman"/>
          <w:szCs w:val="24"/>
        </w:rPr>
        <w:t>ουργέ.</w:t>
      </w:r>
    </w:p>
    <w:p w14:paraId="7183A8D4" w14:textId="77777777" w:rsidR="00ED7B83" w:rsidRDefault="00383712">
      <w:pPr>
        <w:spacing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7183A8D5" w14:textId="77777777" w:rsidR="00ED7B83" w:rsidRDefault="00383712">
      <w:pPr>
        <w:spacing w:line="600" w:lineRule="auto"/>
        <w:ind w:firstLine="720"/>
        <w:jc w:val="both"/>
        <w:rPr>
          <w:rFonts w:eastAsia="Times New Roman"/>
          <w:szCs w:val="24"/>
        </w:rPr>
      </w:pPr>
      <w:r>
        <w:rPr>
          <w:rFonts w:eastAsia="Times New Roman"/>
          <w:szCs w:val="24"/>
        </w:rPr>
        <w:t>(Ανακοινώνονται προς το Σώμα από τον Γραμματέα της Βουλής κ. Γεώργιο Ψυχογιό, Βουλευτή Κορινθίας, τα ακόλουθα:</w:t>
      </w:r>
    </w:p>
    <w:p w14:paraId="7183A8D6" w14:textId="77777777" w:rsidR="00ED7B83" w:rsidRDefault="00383712">
      <w:pPr>
        <w:ind w:firstLine="720"/>
        <w:rPr>
          <w:rFonts w:eastAsia="Times New Roman" w:cs="Times New Roman"/>
          <w:szCs w:val="24"/>
        </w:rPr>
      </w:pPr>
      <w:r>
        <w:t>Α. ΚΑΤΑΘΕΣΗ ΑΝΑΦΟΡΩΝ</w:t>
      </w:r>
    </w:p>
    <w:p w14:paraId="7183A8D7" w14:textId="77777777" w:rsidR="00ED7B83" w:rsidRDefault="00383712">
      <w:pPr>
        <w:jc w:val="center"/>
        <w:rPr>
          <w:rFonts w:eastAsia="Times New Roman" w:cs="Times New Roman"/>
          <w:szCs w:val="24"/>
        </w:rPr>
      </w:pPr>
      <w:r>
        <w:rPr>
          <w:rFonts w:eastAsia="Times New Roman" w:cs="Times New Roman"/>
          <w:szCs w:val="24"/>
        </w:rPr>
        <w:t xml:space="preserve">(Να καταχωριστούν οι σελ. </w:t>
      </w:r>
      <w:r w:rsidRPr="00C268A3">
        <w:rPr>
          <w:rFonts w:eastAsia="Times New Roman" w:cs="Times New Roman"/>
          <w:szCs w:val="24"/>
        </w:rPr>
        <w:t>9</w:t>
      </w:r>
      <w:r>
        <w:rPr>
          <w:rFonts w:eastAsia="Times New Roman" w:cs="Times New Roman"/>
          <w:szCs w:val="24"/>
        </w:rPr>
        <w:t>α)</w:t>
      </w:r>
    </w:p>
    <w:p w14:paraId="7183A8D8" w14:textId="77777777" w:rsidR="00ED7B83" w:rsidRDefault="00383712">
      <w:pPr>
        <w:ind w:firstLine="720"/>
        <w:rPr>
          <w:rFonts w:eastAsia="Times New Roman" w:cs="Times New Roman"/>
          <w:szCs w:val="24"/>
        </w:rPr>
      </w:pPr>
      <w:r>
        <w:rPr>
          <w:rFonts w:eastAsia="Times New Roman" w:cs="Times New Roman"/>
          <w:szCs w:val="24"/>
        </w:rPr>
        <w:t>Β. ΑΠΑΝΤΗΣΕΙ</w:t>
      </w:r>
      <w:r>
        <w:rPr>
          <w:rFonts w:eastAsia="Times New Roman" w:cs="Times New Roman"/>
          <w:szCs w:val="24"/>
        </w:rPr>
        <w:t>Σ ΥΠΟΥΡΓΩΝ ΣΕ ΕΡΩΤΗΣΕΙΣ ΒΟΥΛΕΥΤΩΝ</w:t>
      </w:r>
    </w:p>
    <w:p w14:paraId="7183A8D9" w14:textId="77777777" w:rsidR="00ED7B83" w:rsidRDefault="00383712">
      <w:pPr>
        <w:jc w:val="center"/>
        <w:rPr>
          <w:rFonts w:eastAsia="Times New Roman" w:cs="Times New Roman"/>
          <w:szCs w:val="24"/>
        </w:rPr>
      </w:pPr>
      <w:r>
        <w:rPr>
          <w:rFonts w:eastAsia="Times New Roman" w:cs="Times New Roman"/>
          <w:szCs w:val="24"/>
        </w:rPr>
        <w:lastRenderedPageBreak/>
        <w:t xml:space="preserve">(Να καταχωριστούν οι σελ. </w:t>
      </w:r>
      <w:r w:rsidRPr="00C268A3">
        <w:rPr>
          <w:rFonts w:eastAsia="Times New Roman" w:cs="Times New Roman"/>
          <w:szCs w:val="24"/>
        </w:rPr>
        <w:t>9</w:t>
      </w:r>
      <w:r>
        <w:rPr>
          <w:rFonts w:eastAsia="Times New Roman" w:cs="Times New Roman"/>
          <w:szCs w:val="24"/>
        </w:rPr>
        <w:t>β)</w:t>
      </w:r>
    </w:p>
    <w:p w14:paraId="7183A8DA" w14:textId="77777777" w:rsidR="00ED7B83" w:rsidRDefault="00383712">
      <w:pPr>
        <w:jc w:val="center"/>
        <w:rPr>
          <w:rFonts w:eastAsia="Times New Roman" w:cs="Times New Roman"/>
          <w:color w:val="FF0000"/>
          <w:szCs w:val="24"/>
        </w:rPr>
      </w:pPr>
      <w:r w:rsidRPr="004D1187">
        <w:rPr>
          <w:rFonts w:eastAsia="Times New Roman" w:cs="Times New Roman"/>
          <w:color w:val="FF0000"/>
          <w:szCs w:val="24"/>
        </w:rPr>
        <w:t>(ΑΛΛΑΓΗ ΣΕΛΙΔΑΣ ΛΟΓΩ ΑΛΛΑΓΗΣ ΘΕΜΑΤΟΣ)</w:t>
      </w:r>
    </w:p>
    <w:p w14:paraId="7183A8DB" w14:textId="77777777" w:rsidR="00ED7B83" w:rsidRDefault="00383712">
      <w:pPr>
        <w:spacing w:after="300"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w:t>
      </w:r>
      <w:r>
        <w:rPr>
          <w:rFonts w:eastAsia="Times New Roman"/>
          <w:szCs w:val="24"/>
        </w:rPr>
        <w:t>υρίες και κ</w:t>
      </w:r>
      <w:r>
        <w:rPr>
          <w:rFonts w:eastAsia="Times New Roman"/>
          <w:szCs w:val="24"/>
        </w:rPr>
        <w:t>ύριοι συνάδελφοι, εισερχόμαστε στη συζήτηση των</w:t>
      </w:r>
    </w:p>
    <w:p w14:paraId="7183A8DC" w14:textId="77777777" w:rsidR="00ED7B83" w:rsidRDefault="00383712">
      <w:pPr>
        <w:keepNext/>
        <w:spacing w:after="0" w:line="600" w:lineRule="auto"/>
        <w:ind w:firstLine="720"/>
        <w:jc w:val="center"/>
        <w:outlineLvl w:val="0"/>
        <w:rPr>
          <w:rFonts w:eastAsia="Times New Roman" w:cs="Times New Roman"/>
          <w:b/>
          <w:bCs/>
          <w:szCs w:val="24"/>
        </w:rPr>
      </w:pPr>
      <w:r>
        <w:rPr>
          <w:rFonts w:eastAsia="Times New Roman" w:cs="Times New Roman"/>
          <w:b/>
          <w:bCs/>
          <w:szCs w:val="24"/>
        </w:rPr>
        <w:t>ΕΠΙΚΑΙΡΩΝ ΕΡΩΤΗΣΕΩΝ</w:t>
      </w:r>
    </w:p>
    <w:p w14:paraId="7183A8DD" w14:textId="77777777" w:rsidR="00ED7B83" w:rsidRDefault="00383712">
      <w:pPr>
        <w:spacing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Θα συζητηθούν οκτώ επίκαιρες ερωτήσεις. </w:t>
      </w:r>
    </w:p>
    <w:p w14:paraId="7183A8DE" w14:textId="77777777" w:rsidR="00ED7B83" w:rsidRDefault="00383712">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Πρώτη θα συζητηθεί η </w:t>
      </w:r>
      <w:r>
        <w:rPr>
          <w:rFonts w:eastAsia="Times New Roman"/>
          <w:color w:val="000000"/>
          <w:szCs w:val="24"/>
        </w:rPr>
        <w:t xml:space="preserve">δεύτερη </w:t>
      </w:r>
      <w:r>
        <w:rPr>
          <w:rFonts w:eastAsia="Times New Roman"/>
          <w:color w:val="000000"/>
          <w:szCs w:val="24"/>
        </w:rPr>
        <w:t>με αριθμό</w:t>
      </w:r>
      <w:r>
        <w:rPr>
          <w:rFonts w:ascii="Verdana" w:eastAsia="Times New Roman" w:hAnsi="Verdana" w:cs="Times New Roman"/>
          <w:color w:val="000000"/>
          <w:sz w:val="17"/>
          <w:szCs w:val="17"/>
          <w:shd w:val="clear" w:color="auto" w:fill="FFFFFF"/>
        </w:rPr>
        <w:t xml:space="preserve"> </w:t>
      </w:r>
      <w:r>
        <w:rPr>
          <w:rFonts w:eastAsia="Times New Roman"/>
          <w:color w:val="000000"/>
          <w:szCs w:val="24"/>
        </w:rPr>
        <w:t>1115/11-7-2016 επίκαιρη ερώτηση δευτέρου κύκλου του Βουλευτή Έβρου της Νέας Δημοκρατίας κ.</w:t>
      </w:r>
      <w:r>
        <w:rPr>
          <w:rFonts w:eastAsia="Times New Roman"/>
          <w:szCs w:val="24"/>
        </w:rPr>
        <w:t xml:space="preserve">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bCs/>
          <w:szCs w:val="24"/>
        </w:rPr>
        <w:t xml:space="preserve"> </w:t>
      </w:r>
      <w:r>
        <w:rPr>
          <w:rFonts w:eastAsia="Times New Roman"/>
          <w:color w:val="000000"/>
          <w:szCs w:val="24"/>
        </w:rPr>
        <w:t xml:space="preserve">προς τον Υπουργό </w:t>
      </w:r>
      <w:r>
        <w:rPr>
          <w:rFonts w:eastAsia="Times New Roman"/>
          <w:bCs/>
          <w:szCs w:val="24"/>
        </w:rPr>
        <w:t>Πολιτισμού και Αθλητισμού,</w:t>
      </w:r>
      <w:r>
        <w:rPr>
          <w:rFonts w:eastAsia="Times New Roman"/>
          <w:szCs w:val="24"/>
        </w:rPr>
        <w:t xml:space="preserve"> </w:t>
      </w:r>
      <w:r>
        <w:rPr>
          <w:rFonts w:eastAsia="Times New Roman"/>
          <w:color w:val="000000"/>
          <w:szCs w:val="24"/>
        </w:rPr>
        <w:t>σχετικά με τη λειτουργία του Βυζαντινού Μουσείου Διδυμοτείχου</w:t>
      </w:r>
      <w:r>
        <w:rPr>
          <w:rFonts w:eastAsia="Times New Roman"/>
          <w:color w:val="000000"/>
          <w:szCs w:val="24"/>
        </w:rPr>
        <w:t xml:space="preserve">. </w:t>
      </w:r>
    </w:p>
    <w:p w14:paraId="7183A8DF" w14:textId="77777777" w:rsidR="00ED7B83" w:rsidRDefault="00383712">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Στην επίκαιρη ερώτηση θα απαντήσει ο Υπουργός κ. Αριστείδης Μπαλτάς.</w:t>
      </w:r>
    </w:p>
    <w:p w14:paraId="7183A8E0" w14:textId="77777777" w:rsidR="00ED7B83" w:rsidRDefault="00383712">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Ορίστε, κύριε συνάδελφε, έχετε δυο λεπτά για την </w:t>
      </w:r>
      <w:proofErr w:type="spellStart"/>
      <w:r>
        <w:rPr>
          <w:rFonts w:eastAsia="Times New Roman"/>
          <w:color w:val="000000"/>
          <w:szCs w:val="24"/>
        </w:rPr>
        <w:t>πρωτολογία</w:t>
      </w:r>
      <w:proofErr w:type="spellEnd"/>
      <w:r>
        <w:rPr>
          <w:rFonts w:eastAsia="Times New Roman"/>
          <w:color w:val="000000"/>
          <w:szCs w:val="24"/>
        </w:rPr>
        <w:t xml:space="preserve"> σας.</w:t>
      </w:r>
    </w:p>
    <w:p w14:paraId="7183A8E1" w14:textId="77777777" w:rsidR="00ED7B83" w:rsidRDefault="00383712">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lastRenderedPageBreak/>
        <w:t xml:space="preserve">ΑΝΑΣΤΑΣΙΟΣ </w:t>
      </w:r>
      <w:r>
        <w:rPr>
          <w:rFonts w:eastAsia="Times New Roman"/>
          <w:b/>
          <w:color w:val="000000"/>
          <w:szCs w:val="24"/>
        </w:rPr>
        <w:t>(ΤΑΣΟΣ)</w:t>
      </w:r>
      <w:r>
        <w:rPr>
          <w:rFonts w:eastAsia="Times New Roman"/>
          <w:b/>
          <w:color w:val="000000"/>
          <w:szCs w:val="24"/>
        </w:rPr>
        <w:t xml:space="preserve"> ΔΗΜΟΣΧΑΚΗΣ: </w:t>
      </w:r>
      <w:r>
        <w:rPr>
          <w:rFonts w:eastAsia="Times New Roman"/>
          <w:color w:val="000000"/>
          <w:szCs w:val="24"/>
        </w:rPr>
        <w:t xml:space="preserve">Κύριε Πρόεδρε, οι προσευχές μας σήμερα είναι αφιερωμένες στον λαό της Γαλλίας και στα θύματα αυτής. </w:t>
      </w:r>
    </w:p>
    <w:p w14:paraId="7183A8E2" w14:textId="77777777" w:rsidR="00ED7B83" w:rsidRDefault="00383712">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Η Ευρωπαϊκή Ένωση και η Γαλλία πρέπει να ανοίξουν τα φτερά της νίκης απέναντι σε κάθε αναχρονιστική και σκοτεινή ιδεοληψία</w:t>
      </w:r>
      <w:r>
        <w:rPr>
          <w:rFonts w:eastAsia="Times New Roman"/>
          <w:color w:val="000000"/>
          <w:szCs w:val="24"/>
        </w:rPr>
        <w:t>,</w:t>
      </w:r>
      <w:r>
        <w:rPr>
          <w:rFonts w:eastAsia="Times New Roman"/>
          <w:color w:val="000000"/>
          <w:szCs w:val="24"/>
        </w:rPr>
        <w:t xml:space="preserve"> που επιχειρείται κατά καιρούς ν</w:t>
      </w:r>
      <w:r>
        <w:rPr>
          <w:rFonts w:eastAsia="Times New Roman"/>
          <w:color w:val="000000"/>
          <w:szCs w:val="24"/>
        </w:rPr>
        <w:t xml:space="preserve">α εισέλθει στους κόλπους της Ευρωπαϊκής Ένωσης και να την </w:t>
      </w:r>
      <w:proofErr w:type="spellStart"/>
      <w:r>
        <w:rPr>
          <w:rFonts w:eastAsia="Times New Roman"/>
          <w:color w:val="000000"/>
          <w:szCs w:val="24"/>
        </w:rPr>
        <w:t>αποδομήσει</w:t>
      </w:r>
      <w:proofErr w:type="spellEnd"/>
      <w:r>
        <w:rPr>
          <w:rFonts w:eastAsia="Times New Roman"/>
          <w:color w:val="000000"/>
          <w:szCs w:val="24"/>
        </w:rPr>
        <w:t>.</w:t>
      </w:r>
    </w:p>
    <w:p w14:paraId="7183A8E3" w14:textId="77777777" w:rsidR="00ED7B83" w:rsidRDefault="00383712">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Κύριε Υπουργέ, η πολιτιστική και πολιτισμική μας κληρονομιά, οι διαδικασίες που αφορούν τον πολιτισμό μας και τα χαρακτηριστικά που τον συνθέτουν αποτελεί ένα σημαντικό εργαλείο σταθερότ</w:t>
      </w:r>
      <w:r>
        <w:rPr>
          <w:rFonts w:eastAsia="Times New Roman"/>
          <w:color w:val="000000"/>
          <w:szCs w:val="24"/>
        </w:rPr>
        <w:t xml:space="preserve">ητας, ανάπτυξης και ανάτασης του ελληνικού λαού σε δύσκολες περιόδους. </w:t>
      </w:r>
    </w:p>
    <w:p w14:paraId="7183A8E4" w14:textId="77777777" w:rsidR="00ED7B83" w:rsidRDefault="00383712">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Ο Έβρος έχει την ευλογία να είναι σπαρμένος με πολυσήμαντα μνημεία από όλες τις μεγάλες περιόδους της ελληνικής ιστορίας, ειδικότερα δε σε ό,τι αφορά την περιοχή του Διδυμοτείχου, από </w:t>
      </w:r>
      <w:r>
        <w:rPr>
          <w:rFonts w:eastAsia="Times New Roman"/>
          <w:color w:val="000000"/>
          <w:szCs w:val="24"/>
        </w:rPr>
        <w:t xml:space="preserve">την μακρά βυζαντινή περίοδο. Για να αναδειχθεί ακριβώς αυτός ο πλούτος, ο Δήμος Διδυμοτείχου παραχώρησε οικόπεδο έκτασης πεντέμισι στρεμμάτων, όπου και ανεγέρθηκε το Βυζαντινό Μουσείο Διδυμοτείχου, σε </w:t>
      </w:r>
      <w:r>
        <w:rPr>
          <w:rFonts w:eastAsia="Times New Roman"/>
          <w:color w:val="000000"/>
          <w:szCs w:val="24"/>
        </w:rPr>
        <w:lastRenderedPageBreak/>
        <w:t xml:space="preserve">έναν </w:t>
      </w:r>
      <w:proofErr w:type="spellStart"/>
      <w:r>
        <w:rPr>
          <w:rFonts w:eastAsia="Times New Roman"/>
          <w:color w:val="000000"/>
          <w:szCs w:val="24"/>
        </w:rPr>
        <w:t>πολυχώρο</w:t>
      </w:r>
      <w:proofErr w:type="spellEnd"/>
      <w:r>
        <w:rPr>
          <w:rFonts w:eastAsia="Times New Roman"/>
          <w:color w:val="000000"/>
          <w:szCs w:val="24"/>
        </w:rPr>
        <w:t xml:space="preserve"> 2.470 τ.μ., με ακαδημαϊκό και τουριστικό </w:t>
      </w:r>
      <w:r>
        <w:rPr>
          <w:rFonts w:eastAsia="Times New Roman"/>
          <w:color w:val="000000"/>
          <w:szCs w:val="24"/>
        </w:rPr>
        <w:t xml:space="preserve">αντικείμενο, δηλαδή και εργαστήρια και έκθεση αντίστοιχα. </w:t>
      </w:r>
    </w:p>
    <w:p w14:paraId="7183A8E5" w14:textId="77777777" w:rsidR="00ED7B83" w:rsidRDefault="00383712">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Δυστυχώς, αν και το κτήριο του </w:t>
      </w:r>
      <w:r>
        <w:rPr>
          <w:rFonts w:eastAsia="Times New Roman"/>
          <w:color w:val="000000"/>
          <w:szCs w:val="24"/>
        </w:rPr>
        <w:t xml:space="preserve">μουσείου </w:t>
      </w:r>
      <w:r>
        <w:rPr>
          <w:rFonts w:eastAsia="Times New Roman"/>
          <w:color w:val="000000"/>
          <w:szCs w:val="24"/>
        </w:rPr>
        <w:t>αποπερατώθηκε και οι διάφορες διεργασίες προετοιμασίας του έχουν ουσιαστικά ολοκληρωθεί, αυτό δεν έχει τεθεί σε λειτουργία. Είναι χαρακτηριστικό πως δεν έχει</w:t>
      </w:r>
      <w:r>
        <w:rPr>
          <w:rFonts w:eastAsia="Times New Roman"/>
          <w:color w:val="000000"/>
          <w:szCs w:val="24"/>
        </w:rPr>
        <w:t xml:space="preserve"> ακόμα οριστεί διοίκηση και από άποψη προσωπικού μόλις πριν λίγους μήνες προσελήφθησαν τέσσερις φύλακες ως συμβασιούχοι. Την ίδια ώρα, το </w:t>
      </w:r>
      <w:r>
        <w:rPr>
          <w:rFonts w:eastAsia="Times New Roman"/>
          <w:color w:val="000000"/>
          <w:szCs w:val="24"/>
        </w:rPr>
        <w:t>μουσείο</w:t>
      </w:r>
      <w:r>
        <w:rPr>
          <w:rFonts w:eastAsia="Times New Roman"/>
          <w:color w:val="000000"/>
          <w:szCs w:val="24"/>
        </w:rPr>
        <w:t xml:space="preserve"> είναι έτοιμο για το κοινό και τα εκθέματά του τοποθετημένα.</w:t>
      </w:r>
    </w:p>
    <w:p w14:paraId="7183A8E6" w14:textId="77777777" w:rsidR="00ED7B83" w:rsidRDefault="00383712">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Δεδομένου πως το Βυζαντινό Μουσείο Διδυμοτείχου απ</w:t>
      </w:r>
      <w:r>
        <w:rPr>
          <w:rFonts w:eastAsia="Times New Roman"/>
          <w:color w:val="000000"/>
          <w:szCs w:val="24"/>
        </w:rPr>
        <w:t>οτελεί ένα μοναδικό απόκτημα για την πόλη και τους κατοίκους του Διδυμοτείχου, αλλά και όλο τον Έβρο, αλλά επίσης προσφέρει και ιδιαίτερες αναπτυξιακές προοπτικές, σας υπέβαλα το κυρίως ερώτημα της επίκαιρης ερώτησης που συζητάμε</w:t>
      </w:r>
      <w:r>
        <w:rPr>
          <w:rFonts w:eastAsia="Times New Roman"/>
          <w:color w:val="000000"/>
          <w:szCs w:val="24"/>
        </w:rPr>
        <w:t>.</w:t>
      </w:r>
      <w:r>
        <w:rPr>
          <w:rFonts w:eastAsia="Times New Roman"/>
          <w:color w:val="000000"/>
          <w:szCs w:val="24"/>
        </w:rPr>
        <w:t xml:space="preserve"> </w:t>
      </w:r>
    </w:p>
    <w:p w14:paraId="7183A8E7" w14:textId="77777777" w:rsidR="00ED7B83" w:rsidRDefault="00383712">
      <w:pPr>
        <w:shd w:val="clear" w:color="auto" w:fill="FFFFFF"/>
        <w:spacing w:line="600" w:lineRule="auto"/>
        <w:ind w:firstLine="720"/>
        <w:contextualSpacing/>
        <w:jc w:val="both"/>
        <w:textAlignment w:val="baseline"/>
        <w:rPr>
          <w:rFonts w:eastAsia="Times New Roman"/>
          <w:color w:val="000000"/>
          <w:szCs w:val="24"/>
        </w:rPr>
      </w:pPr>
      <w:r>
        <w:rPr>
          <w:rFonts w:eastAsia="Times New Roman"/>
          <w:color w:val="000000"/>
          <w:szCs w:val="24"/>
        </w:rPr>
        <w:lastRenderedPageBreak/>
        <w:t xml:space="preserve">Πότε θα λειτουργήσει το </w:t>
      </w:r>
      <w:r>
        <w:rPr>
          <w:rFonts w:eastAsia="Times New Roman"/>
          <w:color w:val="000000"/>
          <w:szCs w:val="24"/>
        </w:rPr>
        <w:t xml:space="preserve">Βυζαντινό Μουσείο Διδυμοτείχου και θα τεθεί στη διάθεση του κοινού; Πότε θα οριστεί διοίκηση και θα προσληφθεί το απαραίτητο προσωπικό, ώστε το Διδυμότειχο και ο Έβρος να εκμεταλλευτούν αυτό το πραγματικό κόσμημα; </w:t>
      </w:r>
    </w:p>
    <w:p w14:paraId="7183A8E8" w14:textId="77777777" w:rsidR="00ED7B83" w:rsidRDefault="00383712">
      <w:pPr>
        <w:shd w:val="clear" w:color="auto" w:fill="FFFFFF"/>
        <w:spacing w:line="600" w:lineRule="auto"/>
        <w:ind w:firstLine="720"/>
        <w:contextualSpacing/>
        <w:jc w:val="both"/>
        <w:textAlignment w:val="baseline"/>
        <w:rPr>
          <w:rFonts w:eastAsia="Times New Roman"/>
          <w:color w:val="000000"/>
          <w:szCs w:val="24"/>
        </w:rPr>
      </w:pPr>
      <w:r>
        <w:rPr>
          <w:rFonts w:eastAsia="Times New Roman"/>
          <w:color w:val="000000"/>
          <w:szCs w:val="24"/>
        </w:rPr>
        <w:t xml:space="preserve">Και τι άλλο σχεδιάζετε επιπλέον εσείς ως </w:t>
      </w:r>
      <w:r>
        <w:rPr>
          <w:rFonts w:eastAsia="Times New Roman"/>
          <w:color w:val="000000"/>
          <w:szCs w:val="24"/>
        </w:rPr>
        <w:t xml:space="preserve">Υπουργείο για το εν λόγω Μουσείο; </w:t>
      </w:r>
    </w:p>
    <w:p w14:paraId="7183A8E9" w14:textId="77777777" w:rsidR="00ED7B83" w:rsidRDefault="00383712">
      <w:pPr>
        <w:shd w:val="clear" w:color="auto" w:fill="FFFFFF"/>
        <w:spacing w:line="600" w:lineRule="auto"/>
        <w:ind w:firstLine="720"/>
        <w:contextualSpacing/>
        <w:jc w:val="both"/>
        <w:textAlignment w:val="baseline"/>
        <w:rPr>
          <w:rFonts w:eastAsia="Times New Roman"/>
          <w:color w:val="000000"/>
          <w:szCs w:val="24"/>
        </w:rPr>
      </w:pPr>
      <w:r>
        <w:rPr>
          <w:rFonts w:eastAsia="Times New Roman"/>
          <w:color w:val="000000"/>
          <w:szCs w:val="24"/>
        </w:rPr>
        <w:t>Σας ευχαριστώ, κύριε Πρόεδρε.</w:t>
      </w:r>
    </w:p>
    <w:p w14:paraId="7183A8EA"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7183A8E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7183A8EC"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Ευχαριστώ, κύριε Πρόεδρε.</w:t>
      </w:r>
    </w:p>
    <w:p w14:paraId="7183A8E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Κύ</w:t>
      </w:r>
      <w:r>
        <w:rPr>
          <w:rFonts w:eastAsia="Times New Roman" w:cs="Times New Roman"/>
          <w:szCs w:val="24"/>
        </w:rPr>
        <w:t>ριε συνάδελφε, ευχαριστώ για την ερώτησή σας. Ερωτήσεις σαν αυτές βοηθούν να γίνουν καλύτερα κατανοητά στη Βουλή και από εκεί στον ελληνικό λαό ζητήματα που αφορούν τον πολιτισμικό μας πλούτο, το βάθος της ιστορικής μας κληρονομιάς και τις ανάγκες να αναδε</w:t>
      </w:r>
      <w:r>
        <w:rPr>
          <w:rFonts w:eastAsia="Times New Roman" w:cs="Times New Roman"/>
          <w:szCs w:val="24"/>
        </w:rPr>
        <w:t xml:space="preserve">ιχθούν αυτά τα στοιχεία της </w:t>
      </w:r>
      <w:r>
        <w:rPr>
          <w:rFonts w:eastAsia="Times New Roman" w:cs="Times New Roman"/>
          <w:szCs w:val="24"/>
        </w:rPr>
        <w:lastRenderedPageBreak/>
        <w:t xml:space="preserve">ταυτότητάς μας, όχι απλώς για να έχουμε κάτι να δείχνουμε, όχι απλώς για να τα επισκέπτονται κάποιοι τουρίστες, αλλά κυρίως για να γίνουν στοιχεία και της τοπικής ανάπτυξης με όλες τις μορφές της και της ενίσχυσης της δικής μας </w:t>
      </w:r>
      <w:r>
        <w:rPr>
          <w:rFonts w:eastAsia="Times New Roman" w:cs="Times New Roman"/>
          <w:szCs w:val="24"/>
        </w:rPr>
        <w:t>διεθνούς παρουσίας.</w:t>
      </w:r>
    </w:p>
    <w:p w14:paraId="7183A8EE"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Συμφωνώ μαζί σας ότι ο Έβρος, όπως άλλωστε και όλες οι περιοχές της χώρας, έχει να επιδείξει έναν τεράστιο πλούτο προς αυτή την κατεύθυνση.</w:t>
      </w:r>
    </w:p>
    <w:p w14:paraId="7183A8E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Σχετικά με το </w:t>
      </w:r>
      <w:r>
        <w:rPr>
          <w:rFonts w:eastAsia="Times New Roman" w:cs="Times New Roman"/>
          <w:szCs w:val="24"/>
        </w:rPr>
        <w:t>μουσείο</w:t>
      </w:r>
      <w:r>
        <w:rPr>
          <w:rFonts w:eastAsia="Times New Roman" w:cs="Times New Roman"/>
          <w:szCs w:val="24"/>
        </w:rPr>
        <w:t xml:space="preserve">: Όντως οι εργασίες ανέγερσης ολοκληρώθηκαν το 2010. Παραλήφθηκε τότε από το Υπουργείο Πολιτισμού. Από εκεί και πέρα, από το 2011 ξεκίνησαν οι διαδικασίες για τη μόνιμη έκθεση, </w:t>
      </w:r>
      <w:proofErr w:type="spellStart"/>
      <w:r>
        <w:rPr>
          <w:rFonts w:eastAsia="Times New Roman" w:cs="Times New Roman"/>
          <w:szCs w:val="24"/>
        </w:rPr>
        <w:t>μουσειογραφικές</w:t>
      </w:r>
      <w:proofErr w:type="spellEnd"/>
      <w:r>
        <w:rPr>
          <w:rFonts w:eastAsia="Times New Roman" w:cs="Times New Roman"/>
          <w:szCs w:val="24"/>
        </w:rPr>
        <w:t xml:space="preserve">, </w:t>
      </w:r>
      <w:proofErr w:type="spellStart"/>
      <w:r>
        <w:rPr>
          <w:rFonts w:eastAsia="Times New Roman" w:cs="Times New Roman"/>
          <w:szCs w:val="24"/>
        </w:rPr>
        <w:t>μουσειολογικές</w:t>
      </w:r>
      <w:proofErr w:type="spellEnd"/>
      <w:r>
        <w:rPr>
          <w:rFonts w:eastAsia="Times New Roman" w:cs="Times New Roman"/>
          <w:szCs w:val="24"/>
        </w:rPr>
        <w:t xml:space="preserve"> μελέτες, συλλογή των αντικειμένων και ούτω καθε</w:t>
      </w:r>
      <w:r>
        <w:rPr>
          <w:rFonts w:eastAsia="Times New Roman" w:cs="Times New Roman"/>
          <w:szCs w:val="24"/>
        </w:rPr>
        <w:t xml:space="preserve">ξής. Το 2011 ξεκίνησαν αυτές με την ένταξη του έργου στο επιχειρησιακό </w:t>
      </w:r>
      <w:r>
        <w:rPr>
          <w:rFonts w:eastAsia="Times New Roman" w:cs="Times New Roman"/>
          <w:szCs w:val="24"/>
        </w:rPr>
        <w:t xml:space="preserve">πρόγραμμα </w:t>
      </w:r>
      <w:r>
        <w:rPr>
          <w:rFonts w:eastAsia="Times New Roman" w:cs="Times New Roman"/>
          <w:szCs w:val="24"/>
        </w:rPr>
        <w:t>«Μακεδονία-Θράκη 2007-2013».</w:t>
      </w:r>
    </w:p>
    <w:p w14:paraId="7183A8F0"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Το κτήριο, όμως, παρουσίαζε πολλά προβλήματα: διάβρωση, αποκόλληση εξωτερικών επιχρισμάτων, σοβάδων,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και λόγω του υγρού κλίματος της περιοχ</w:t>
      </w:r>
      <w:r>
        <w:rPr>
          <w:rFonts w:eastAsia="Times New Roman" w:cs="Times New Roman"/>
          <w:szCs w:val="24"/>
        </w:rPr>
        <w:t>ής. Έτσι, χρειάστηκαν πρόσθετες βελτιωτικές διαδικασίες</w:t>
      </w:r>
      <w:r>
        <w:rPr>
          <w:rFonts w:eastAsia="Times New Roman" w:cs="Times New Roman"/>
          <w:szCs w:val="24"/>
        </w:rPr>
        <w:t>,</w:t>
      </w:r>
      <w:r>
        <w:rPr>
          <w:rFonts w:eastAsia="Times New Roman" w:cs="Times New Roman"/>
          <w:szCs w:val="24"/>
        </w:rPr>
        <w:t xml:space="preserve"> που κράτησαν χρόνο, ώστε με το λίγο προσωπικό που διαθέτουμε σε αυτές τις περιπτώσεις η </w:t>
      </w:r>
      <w:r>
        <w:rPr>
          <w:rFonts w:eastAsia="Times New Roman" w:cs="Times New Roman"/>
          <w:szCs w:val="24"/>
        </w:rPr>
        <w:t>ε</w:t>
      </w:r>
      <w:r>
        <w:rPr>
          <w:rFonts w:eastAsia="Times New Roman" w:cs="Times New Roman"/>
          <w:szCs w:val="24"/>
        </w:rPr>
        <w:t xml:space="preserve">φορεία </w:t>
      </w:r>
      <w:r>
        <w:rPr>
          <w:rFonts w:eastAsia="Times New Roman" w:cs="Times New Roman"/>
          <w:szCs w:val="24"/>
        </w:rPr>
        <w:t>α</w:t>
      </w:r>
      <w:r>
        <w:rPr>
          <w:rFonts w:eastAsia="Times New Roman" w:cs="Times New Roman"/>
          <w:szCs w:val="24"/>
        </w:rPr>
        <w:t xml:space="preserve">ρχαιοτήτων να φέρει σε πέρας το έργο αυτό. </w:t>
      </w:r>
    </w:p>
    <w:p w14:paraId="7183A8F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Στις 31 Δεκεμβρίου του περασμένου έτους ολοκληρώθηκε αυτή η εργασία και η </w:t>
      </w:r>
      <w:proofErr w:type="spellStart"/>
      <w:r>
        <w:rPr>
          <w:rFonts w:eastAsia="Times New Roman" w:cs="Times New Roman"/>
          <w:szCs w:val="24"/>
        </w:rPr>
        <w:t>μουσειολογική</w:t>
      </w:r>
      <w:proofErr w:type="spellEnd"/>
      <w:r>
        <w:rPr>
          <w:rFonts w:eastAsia="Times New Roman" w:cs="Times New Roman"/>
          <w:szCs w:val="24"/>
        </w:rPr>
        <w:t xml:space="preserve">, </w:t>
      </w:r>
      <w:proofErr w:type="spellStart"/>
      <w:r>
        <w:rPr>
          <w:rFonts w:eastAsia="Times New Roman" w:cs="Times New Roman"/>
          <w:szCs w:val="24"/>
        </w:rPr>
        <w:t>μουσειογραφική</w:t>
      </w:r>
      <w:proofErr w:type="spellEnd"/>
      <w:r>
        <w:rPr>
          <w:rFonts w:eastAsia="Times New Roman" w:cs="Times New Roman"/>
          <w:szCs w:val="24"/>
        </w:rPr>
        <w:t xml:space="preserve"> μελέτη παράλληλα. Τώρα ολοκληρώνονται οι εργασίας ελαιοχρωματισμού, στερέωσης πλακών της εισόδου και ολοκληρωτική σωστή διαμόρφωση του περιβάλλοντος χώρ</w:t>
      </w:r>
      <w:r>
        <w:rPr>
          <w:rFonts w:eastAsia="Times New Roman" w:cs="Times New Roman"/>
          <w:szCs w:val="24"/>
        </w:rPr>
        <w:t xml:space="preserve">ου, καθαριότητα, που τελειώνει τώρα. Η πρόβλεψη από την </w:t>
      </w:r>
      <w:r>
        <w:rPr>
          <w:rFonts w:eastAsia="Times New Roman" w:cs="Times New Roman"/>
          <w:szCs w:val="24"/>
        </w:rPr>
        <w:t>ε</w:t>
      </w:r>
      <w:r>
        <w:rPr>
          <w:rFonts w:eastAsia="Times New Roman" w:cs="Times New Roman"/>
          <w:szCs w:val="24"/>
        </w:rPr>
        <w:t>φορεία</w:t>
      </w:r>
      <w:r>
        <w:rPr>
          <w:rFonts w:eastAsia="Times New Roman" w:cs="Times New Roman"/>
          <w:szCs w:val="24"/>
        </w:rPr>
        <w:t>,</w:t>
      </w:r>
      <w:r>
        <w:rPr>
          <w:rFonts w:eastAsia="Times New Roman" w:cs="Times New Roman"/>
          <w:szCs w:val="24"/>
        </w:rPr>
        <w:t xml:space="preserve"> πολύ συγκεκριμένα</w:t>
      </w:r>
      <w:r>
        <w:rPr>
          <w:rFonts w:eastAsia="Times New Roman" w:cs="Times New Roman"/>
          <w:szCs w:val="24"/>
        </w:rPr>
        <w:t>,</w:t>
      </w:r>
      <w:r>
        <w:rPr>
          <w:rFonts w:eastAsia="Times New Roman" w:cs="Times New Roman"/>
          <w:szCs w:val="24"/>
        </w:rPr>
        <w:t xml:space="preserve"> είναι ότι θα ανοίξει για το κοινό τον Αύγουστο του 2016. Πλησιάζουμε. </w:t>
      </w:r>
    </w:p>
    <w:p w14:paraId="7183A8F2"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Αυτά μοιάζουν λίγο υπερβολικά, ενδεχομένως, να χρειάζονται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τόσα χρόνια για τέτοιου τύπου δου</w:t>
      </w:r>
      <w:r>
        <w:rPr>
          <w:rFonts w:eastAsia="Times New Roman" w:cs="Times New Roman"/>
          <w:szCs w:val="24"/>
        </w:rPr>
        <w:t xml:space="preserve">λειές. Όμως ξέρετε ότι και το προσωπικό είναι λίγο σχετικά και η χώρα βρίσκεται σε κρίση. Οπότε, </w:t>
      </w:r>
      <w:r>
        <w:rPr>
          <w:rFonts w:eastAsia="Times New Roman" w:cs="Times New Roman"/>
          <w:szCs w:val="24"/>
        </w:rPr>
        <w:lastRenderedPageBreak/>
        <w:t>είναι εξαιρετικά δύσκολο να προσληφθούν, έστω και με συμβάσεις ορισμένου χρόνου, άνθρωποι για να επιταχύνουν τις διαδικασίες. Τέτοια ζητήματα τυπικών, ας το πο</w:t>
      </w:r>
      <w:r>
        <w:rPr>
          <w:rFonts w:eastAsia="Times New Roman" w:cs="Times New Roman"/>
          <w:szCs w:val="24"/>
        </w:rPr>
        <w:t xml:space="preserve">ύμε, καθυστερήσεων για τέτοιους λόγους απαντούμε σε διάφορες περιοχές της χώρας και σε διάφορα ανάλογα έργα. Με αυτά πάντως δεδομένα, είμαστε στην ευχάριστη θέση να αναγγείλουμε ότι εντός του καλοκαιριού, τον Αύγουστο του 2016, θα ανοίξει για το κοινό. </w:t>
      </w:r>
    </w:p>
    <w:p w14:paraId="7183A8F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Τα</w:t>
      </w:r>
      <w:r>
        <w:rPr>
          <w:rFonts w:eastAsia="Times New Roman" w:cs="Times New Roman"/>
          <w:szCs w:val="24"/>
        </w:rPr>
        <w:t xml:space="preserve"> υπόλοιπα θα τα πω στη δευτερολογία μου.</w:t>
      </w:r>
    </w:p>
    <w:p w14:paraId="7183A8F4"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7183A8F5"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 για τη δευτερολογία σας.</w:t>
      </w:r>
    </w:p>
    <w:p w14:paraId="7183A8F6"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ΔΗΜΟΣΧΑΚΗΣ:</w:t>
      </w:r>
      <w:r>
        <w:rPr>
          <w:rFonts w:eastAsia="Times New Roman" w:cs="Times New Roman"/>
          <w:szCs w:val="24"/>
        </w:rPr>
        <w:t xml:space="preserve"> Ευχαριστώ πολύ για την ενημέρωση, κύριε Υπουργέ. Θέλω</w:t>
      </w:r>
      <w:r>
        <w:rPr>
          <w:rFonts w:eastAsia="Times New Roman" w:cs="Times New Roman"/>
          <w:szCs w:val="24"/>
        </w:rPr>
        <w:t xml:space="preserve"> να δηλώσω ότι ο τοπικός δήμος είναι στη διάθεση των συνεργατών σας σε τοπικό και νομαρχιακό </w:t>
      </w:r>
      <w:r>
        <w:rPr>
          <w:rFonts w:eastAsia="Times New Roman" w:cs="Times New Roman"/>
          <w:szCs w:val="24"/>
        </w:rPr>
        <w:lastRenderedPageBreak/>
        <w:t>επίπεδο για να παράσχει κάθε βοήθεια που απαιτείται. Όμως, στο πλαίσιο αυτό υπάρχει και ένας λαός, ο οποίος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διαθέσιμος και ευαισθητοποιημένος πρ</w:t>
      </w:r>
      <w:r>
        <w:rPr>
          <w:rFonts w:eastAsia="Times New Roman" w:cs="Times New Roman"/>
          <w:szCs w:val="24"/>
        </w:rPr>
        <w:t xml:space="preserve">ος αυτή την εθελοντική διάθεση. </w:t>
      </w:r>
    </w:p>
    <w:p w14:paraId="7183A8F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Ωστόσο, κύριε Υπουργέ, θα ήθελα να πω ότι τα έργα έχουν τελειώσει. Εγώ επισκέφθηκα το Μουσείο. Αν πάμε αύριο το πρωί με το κλειδί στο χέρι, μπορούμε να ανοίξουμε και να υποδεχθούμε τους επισκέπτες μας. Νομίζω ότι τώρα είναι</w:t>
      </w:r>
      <w:r>
        <w:rPr>
          <w:rFonts w:eastAsia="Times New Roman" w:cs="Times New Roman"/>
          <w:szCs w:val="24"/>
        </w:rPr>
        <w:t xml:space="preserve"> πλέον στο χέρι σας οι αποφάσεις σας, που θα πρέπει να ληφθούν, προκειμένου να στελεχωθεί αυτό το Μουσείο με το ανάλογο προσωπικό, έστω και με προσωρινές μετακινήσεις, προκειμένου να λειτουργήσει. </w:t>
      </w:r>
    </w:p>
    <w:p w14:paraId="7183A8F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Όπως </w:t>
      </w:r>
      <w:proofErr w:type="spellStart"/>
      <w:r>
        <w:rPr>
          <w:rFonts w:eastAsia="Times New Roman" w:cs="Times New Roman"/>
          <w:szCs w:val="24"/>
        </w:rPr>
        <w:t>προείπατε</w:t>
      </w:r>
      <w:proofErr w:type="spellEnd"/>
      <w:r>
        <w:rPr>
          <w:rFonts w:eastAsia="Times New Roman" w:cs="Times New Roman"/>
          <w:szCs w:val="24"/>
        </w:rPr>
        <w:t>, πράγματι</w:t>
      </w:r>
      <w:r>
        <w:rPr>
          <w:rFonts w:eastAsia="Times New Roman" w:cs="Times New Roman"/>
          <w:szCs w:val="24"/>
        </w:rPr>
        <w:t>,</w:t>
      </w:r>
      <w:r>
        <w:rPr>
          <w:rFonts w:eastAsia="Times New Roman" w:cs="Times New Roman"/>
          <w:szCs w:val="24"/>
        </w:rPr>
        <w:t xml:space="preserve"> το Διδυμότειχο αποτελεί μία τρόπ</w:t>
      </w:r>
      <w:r>
        <w:rPr>
          <w:rFonts w:eastAsia="Times New Roman" w:cs="Times New Roman"/>
          <w:szCs w:val="24"/>
        </w:rPr>
        <w:t xml:space="preserve">ον τινά πολιτιστική πρωτεύουσα της Θράκης: </w:t>
      </w:r>
      <w:proofErr w:type="spellStart"/>
      <w:r>
        <w:rPr>
          <w:rFonts w:eastAsia="Times New Roman" w:cs="Times New Roman"/>
          <w:szCs w:val="24"/>
        </w:rPr>
        <w:t>Πλωτινούπολη</w:t>
      </w:r>
      <w:proofErr w:type="spellEnd"/>
      <w:r>
        <w:rPr>
          <w:rFonts w:eastAsia="Times New Roman" w:cs="Times New Roman"/>
          <w:szCs w:val="24"/>
        </w:rPr>
        <w:t>, Κάστρο, βυζαντινοί και σύγχρονοι ιεροί ναοί της Ορθοδοξίας, βυζαντινά και ο</w:t>
      </w:r>
      <w:r>
        <w:rPr>
          <w:rFonts w:eastAsia="Times New Roman" w:cs="Times New Roman"/>
          <w:szCs w:val="24"/>
        </w:rPr>
        <w:lastRenderedPageBreak/>
        <w:t>θωμανικά μνημεία συνθέτουν έναν πολιτιστικό καμβά. Γι’ αυτό και το Βυζαντινό Μουσείο είναι τόσο σημαντικό ως επιστέγασμα αυτ</w:t>
      </w:r>
      <w:r>
        <w:rPr>
          <w:rFonts w:eastAsia="Times New Roman" w:cs="Times New Roman"/>
          <w:szCs w:val="24"/>
        </w:rPr>
        <w:t xml:space="preserve">ού του πλούτου. Πράγματι είναι ένα αριστούργημα και από πλευράς κτηριακής και από πλευράς εκθεμάτων, που έχουν τοποθετηθεί. </w:t>
      </w:r>
    </w:p>
    <w:p w14:paraId="7183A8F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Όμως, ο Έβρος έχει εν γένει μοναδικό πλούτο μνημείων και ευρημάτων από όλες σχεδόν τις περιόδους του Ελληνισμού, από την αρχαιότητα</w:t>
      </w:r>
      <w:r>
        <w:rPr>
          <w:rFonts w:eastAsia="Times New Roman" w:cs="Times New Roman"/>
          <w:szCs w:val="24"/>
        </w:rPr>
        <w:t xml:space="preserve"> με το Ιερό των Μεγάλων Θεών στη Σαμοθράκη, μέχρι τη λαογραφική παράδοση του </w:t>
      </w:r>
      <w:proofErr w:type="spellStart"/>
      <w:r>
        <w:rPr>
          <w:rFonts w:eastAsia="Times New Roman" w:cs="Times New Roman"/>
          <w:szCs w:val="24"/>
        </w:rPr>
        <w:t>Σουφλίου</w:t>
      </w:r>
      <w:proofErr w:type="spellEnd"/>
      <w:r>
        <w:rPr>
          <w:rFonts w:eastAsia="Times New Roman" w:cs="Times New Roman"/>
          <w:szCs w:val="24"/>
        </w:rPr>
        <w:t>.</w:t>
      </w:r>
    </w:p>
    <w:p w14:paraId="7183A8F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Με αυτό το δεδομένο, ζητάμε την αμεσότερη δυνατόν τοποθέτηση του μόνιμου </w:t>
      </w:r>
      <w:r>
        <w:rPr>
          <w:rFonts w:eastAsia="Times New Roman" w:cs="Times New Roman"/>
          <w:szCs w:val="24"/>
        </w:rPr>
        <w:t>ε</w:t>
      </w:r>
      <w:r>
        <w:rPr>
          <w:rFonts w:eastAsia="Times New Roman" w:cs="Times New Roman"/>
          <w:szCs w:val="24"/>
        </w:rPr>
        <w:t xml:space="preserve">φόρου </w:t>
      </w:r>
      <w:r>
        <w:rPr>
          <w:rFonts w:eastAsia="Times New Roman" w:cs="Times New Roman"/>
          <w:szCs w:val="24"/>
        </w:rPr>
        <w:t>α</w:t>
      </w:r>
      <w:r>
        <w:rPr>
          <w:rFonts w:eastAsia="Times New Roman" w:cs="Times New Roman"/>
          <w:szCs w:val="24"/>
        </w:rPr>
        <w:t>ρχαιοτήτων στην πρωτεύουσα</w:t>
      </w:r>
      <w:r w:rsidRPr="004533F0">
        <w:rPr>
          <w:rFonts w:eastAsia="Times New Roman" w:cs="Times New Roman"/>
          <w:szCs w:val="24"/>
        </w:rPr>
        <w:t>,</w:t>
      </w:r>
      <w:r>
        <w:rPr>
          <w:rFonts w:eastAsia="Times New Roman" w:cs="Times New Roman"/>
          <w:szCs w:val="24"/>
        </w:rPr>
        <w:t xml:space="preserve"> τη</w:t>
      </w:r>
      <w:r>
        <w:rPr>
          <w:rFonts w:eastAsia="Times New Roman" w:cs="Times New Roman"/>
          <w:szCs w:val="24"/>
        </w:rPr>
        <w:t>ν</w:t>
      </w:r>
      <w:r>
        <w:rPr>
          <w:rFonts w:eastAsia="Times New Roman" w:cs="Times New Roman"/>
          <w:szCs w:val="24"/>
        </w:rPr>
        <w:t xml:space="preserve"> Αλεξανδρούπολη. Μάς είναι απαραίτητη η παρουσία αυτού το</w:t>
      </w:r>
      <w:r>
        <w:rPr>
          <w:rFonts w:eastAsia="Times New Roman" w:cs="Times New Roman"/>
          <w:szCs w:val="24"/>
        </w:rPr>
        <w:t xml:space="preserve">υ παράγοντα, γιατί έχει πολύ ευρύ αντικείμενο. Βέβαια, η προσωρινή </w:t>
      </w:r>
      <w:proofErr w:type="spellStart"/>
      <w:r>
        <w:rPr>
          <w:rFonts w:eastAsia="Times New Roman" w:cs="Times New Roman"/>
          <w:szCs w:val="24"/>
        </w:rPr>
        <w:t>ε</w:t>
      </w:r>
      <w:r>
        <w:rPr>
          <w:rFonts w:eastAsia="Times New Roman" w:cs="Times New Roman"/>
          <w:szCs w:val="24"/>
        </w:rPr>
        <w:t>φορος</w:t>
      </w:r>
      <w:proofErr w:type="spellEnd"/>
      <w:r>
        <w:rPr>
          <w:rFonts w:eastAsia="Times New Roman" w:cs="Times New Roman"/>
          <w:szCs w:val="24"/>
        </w:rPr>
        <w:t xml:space="preserve">, η οποία καλύπτει και τον </w:t>
      </w:r>
      <w:r>
        <w:rPr>
          <w:rFonts w:eastAsia="Times New Roman" w:cs="Times New Roman"/>
          <w:szCs w:val="24"/>
        </w:rPr>
        <w:t>ν</w:t>
      </w:r>
      <w:r>
        <w:rPr>
          <w:rFonts w:eastAsia="Times New Roman" w:cs="Times New Roman"/>
          <w:szCs w:val="24"/>
        </w:rPr>
        <w:t>ομό μας, από τη Ροδόπη, κάνει σοβαρότατες προσπάθειες, καταβάλλει φιλότιμες προσπάθειες προς αυτήν την κατεύθυνση και της απονέμουμε τα εύσημα. Όμως, θα πρ</w:t>
      </w:r>
      <w:r>
        <w:rPr>
          <w:rFonts w:eastAsia="Times New Roman" w:cs="Times New Roman"/>
          <w:szCs w:val="24"/>
        </w:rPr>
        <w:t xml:space="preserve">έπει να τοποθετήσετε τον οριστικό </w:t>
      </w:r>
      <w:r>
        <w:rPr>
          <w:rFonts w:eastAsia="Times New Roman" w:cs="Times New Roman"/>
          <w:szCs w:val="24"/>
        </w:rPr>
        <w:t>έ</w:t>
      </w:r>
      <w:r>
        <w:rPr>
          <w:rFonts w:eastAsia="Times New Roman" w:cs="Times New Roman"/>
          <w:szCs w:val="24"/>
        </w:rPr>
        <w:t xml:space="preserve">φορο του </w:t>
      </w:r>
      <w:r>
        <w:rPr>
          <w:rFonts w:eastAsia="Times New Roman" w:cs="Times New Roman"/>
          <w:szCs w:val="24"/>
        </w:rPr>
        <w:t>ν</w:t>
      </w:r>
      <w:r>
        <w:rPr>
          <w:rFonts w:eastAsia="Times New Roman" w:cs="Times New Roman"/>
          <w:szCs w:val="24"/>
        </w:rPr>
        <w:t>ομού.</w:t>
      </w:r>
    </w:p>
    <w:p w14:paraId="7183A8F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ήθελα να σας ενημερώσω ότι σε εξέλιξη είναι και η αποπεράτωση του Μουσείου της Αλεξανδρούπολης. Νομίζω ότι είχατε σχεδιάσει και παράλληλες  εκδηλώσεις, προκειμένου να μην αφεθεί ως κτήριο πλέον </w:t>
      </w:r>
      <w:r>
        <w:rPr>
          <w:rFonts w:eastAsia="Times New Roman" w:cs="Times New Roman"/>
          <w:szCs w:val="24"/>
        </w:rPr>
        <w:t>στην τύχη του, μέχρι να ολοκληρωθεί το σχέδιο της τοποθέτησης των εκθεμάτων και όχι μόνο.</w:t>
      </w:r>
    </w:p>
    <w:p w14:paraId="7183A8F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Επίσης, έναν χρόνο πριν σε αυτήν την Αίθουσα συζητήσαμε με τον προκάτοχό σας κ. </w:t>
      </w:r>
      <w:proofErr w:type="spellStart"/>
      <w:r>
        <w:rPr>
          <w:rFonts w:eastAsia="Times New Roman" w:cs="Times New Roman"/>
          <w:szCs w:val="24"/>
        </w:rPr>
        <w:t>Ξυδάκη</w:t>
      </w:r>
      <w:proofErr w:type="spellEnd"/>
      <w:r>
        <w:rPr>
          <w:rFonts w:eastAsia="Times New Roman" w:cs="Times New Roman"/>
          <w:szCs w:val="24"/>
        </w:rPr>
        <w:t xml:space="preserve">, για τον αρχαιολογικό χώρο της Μικρής </w:t>
      </w:r>
      <w:proofErr w:type="spellStart"/>
      <w:r>
        <w:rPr>
          <w:rFonts w:eastAsia="Times New Roman" w:cs="Times New Roman"/>
          <w:szCs w:val="24"/>
        </w:rPr>
        <w:t>Δοξιπάρας</w:t>
      </w:r>
      <w:proofErr w:type="spellEnd"/>
      <w:r>
        <w:rPr>
          <w:rFonts w:eastAsia="Times New Roman" w:cs="Times New Roman"/>
          <w:szCs w:val="24"/>
        </w:rPr>
        <w:t>. Πράγματι, βρισκόμαστε σε οριακ</w:t>
      </w:r>
      <w:r>
        <w:rPr>
          <w:rFonts w:eastAsia="Times New Roman" w:cs="Times New Roman"/>
          <w:szCs w:val="24"/>
        </w:rPr>
        <w:t>ό επίπεδο. Εάν δεν προβείτε σε ενέργειες και δεν πάρετε αποφάσεις, δυστυχώς</w:t>
      </w:r>
      <w:r>
        <w:rPr>
          <w:rFonts w:eastAsia="Times New Roman" w:cs="Times New Roman"/>
          <w:szCs w:val="24"/>
        </w:rPr>
        <w:t>,</w:t>
      </w:r>
      <w:r>
        <w:rPr>
          <w:rFonts w:eastAsia="Times New Roman" w:cs="Times New Roman"/>
          <w:szCs w:val="24"/>
        </w:rPr>
        <w:t xml:space="preserve"> αυτός ο ταφικός τύμβος καταστρέφεται από τα καιρικά φαινόμενα.</w:t>
      </w:r>
    </w:p>
    <w:p w14:paraId="7183A8F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Θα ήθελα, επίσης, να μας πληροφορήσετε τι γίνεται με το Μουσείο της Σαμοθράκης, καθώς επίσης, κύριε Υπουργέ, έχετε σ</w:t>
      </w:r>
      <w:r>
        <w:rPr>
          <w:rFonts w:eastAsia="Times New Roman" w:cs="Times New Roman"/>
          <w:szCs w:val="24"/>
        </w:rPr>
        <w:t xml:space="preserve">τα χέρια σας έναν μεγάλο θησαυρό. Θα ήθελα να σας υπενθυμίσω για τη Νίκη της Σαμοθράκης, στην οποία αναφέρθηκα στην εισήγησή μου στην αρχή, κύριε Πρόεδρε, ότι η Νίκη της </w:t>
      </w:r>
      <w:r>
        <w:rPr>
          <w:rFonts w:eastAsia="Times New Roman" w:cs="Times New Roman"/>
          <w:szCs w:val="24"/>
        </w:rPr>
        <w:lastRenderedPageBreak/>
        <w:t>Σαμοθράκης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ένα κόσμημα, το οποίο αυτήν τη στιγμή βρίσκεται στο Μουσ</w:t>
      </w:r>
      <w:r>
        <w:rPr>
          <w:rFonts w:eastAsia="Times New Roman" w:cs="Times New Roman"/>
          <w:szCs w:val="24"/>
        </w:rPr>
        <w:t>είο του Λούβρου.</w:t>
      </w:r>
    </w:p>
    <w:p w14:paraId="7183A8FE"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Είχαν ζητήσει οι θεσμικές υπηρεσίες της Σαμοθράκης, ο Δήμος της Σαμοθράκης, ο Δήμος της Αλεξανδρούπολης με ψηφίσματά τους, η Περιφέρεια Ανατολικής Μακεδονίας και Θράκης με ψήφισμά της, η Περιφερειακή Ένωση Δημάρχων Ανατολικής Μακεδονίας κα</w:t>
      </w:r>
      <w:r>
        <w:rPr>
          <w:rFonts w:eastAsia="Times New Roman" w:cs="Times New Roman"/>
          <w:szCs w:val="24"/>
        </w:rPr>
        <w:t xml:space="preserve">ι Θράκης, οι Σύλλογοι </w:t>
      </w:r>
      <w:proofErr w:type="spellStart"/>
      <w:r>
        <w:rPr>
          <w:rFonts w:eastAsia="Times New Roman" w:cs="Times New Roman"/>
          <w:szCs w:val="24"/>
        </w:rPr>
        <w:t>Σαμοθρακιτών</w:t>
      </w:r>
      <w:proofErr w:type="spellEnd"/>
      <w:r>
        <w:rPr>
          <w:rFonts w:eastAsia="Times New Roman" w:cs="Times New Roman"/>
          <w:szCs w:val="24"/>
        </w:rPr>
        <w:t xml:space="preserve"> Αθηνών, Θεσσαλονίκης, Έβρου και Γερμανίας, προκειμένου η Νίκη να υιοθετηθεί ως σύμβολο αρχών και αξιών της Ευρώπης, έναντι κάθε ολοκληρωτικής, αναχρονιστικής και σκοτεινής ιδεοληψίας που κατά καιρούς επιχειρείται να μπει </w:t>
      </w:r>
      <w:r>
        <w:rPr>
          <w:rFonts w:eastAsia="Times New Roman" w:cs="Times New Roman"/>
          <w:szCs w:val="24"/>
        </w:rPr>
        <w:t>στους κόλπους της Ευρωπαϊκής Ένωσης. Νομίζω ότι ωρίμασε αυτή η ιδέα.</w:t>
      </w:r>
    </w:p>
    <w:p w14:paraId="7183A8F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Έχουμε παράπονο γιατί θα έπρεπε να το εισηγηθείτε στους ομολόγους σας και ας πάρουν την απόφασή τους. Και μόνο το ότι θα συζητήσετε με τους ομολόγους σας για ένα τέτοιο αριστούργημα, το π</w:t>
      </w:r>
      <w:r>
        <w:rPr>
          <w:rFonts w:eastAsia="Times New Roman" w:cs="Times New Roman"/>
          <w:szCs w:val="24"/>
        </w:rPr>
        <w:t>ροβάλλουμε και του δίνουμε την αξία που του αναλογεί.</w:t>
      </w:r>
    </w:p>
    <w:p w14:paraId="7183A900"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7183A901"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ευχαριστούμε, κύριε </w:t>
      </w:r>
      <w:proofErr w:type="spellStart"/>
      <w:r>
        <w:rPr>
          <w:rFonts w:eastAsia="Times New Roman" w:cs="Times New Roman"/>
          <w:szCs w:val="24"/>
        </w:rPr>
        <w:t>Δημοσχάκη</w:t>
      </w:r>
      <w:proofErr w:type="spellEnd"/>
      <w:r>
        <w:rPr>
          <w:rFonts w:eastAsia="Times New Roman" w:cs="Times New Roman"/>
          <w:szCs w:val="24"/>
        </w:rPr>
        <w:t>.</w:t>
      </w:r>
    </w:p>
    <w:p w14:paraId="7183A902"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7183A903"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ΑΡΙΣΤΕΙΔΗΣ ΜΠΑΛΤΑΣ (Υπουργός Πολιτισμού και Αθλητισμού):</w:t>
      </w:r>
      <w:r>
        <w:rPr>
          <w:rFonts w:eastAsia="Times New Roman" w:cs="Times New Roman"/>
          <w:szCs w:val="24"/>
        </w:rPr>
        <w:t xml:space="preserve"> Ευχαριστώ.</w:t>
      </w:r>
    </w:p>
    <w:p w14:paraId="7183A904"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Έχω εδ</w:t>
      </w:r>
      <w:r>
        <w:rPr>
          <w:rFonts w:eastAsia="Times New Roman" w:cs="Times New Roman"/>
          <w:szCs w:val="24"/>
        </w:rPr>
        <w:t>ώ τον κατάλογο των έργων, που είναι εν εξελίξει, για τον Νομό Έβρου:</w:t>
      </w:r>
    </w:p>
    <w:p w14:paraId="7183A905"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Όπως είπατε, επέκταση της έκθεσης στο Αρχαιολογικό Μουσείο της Σαμοθράκης, ολοκλήρωση του κτηριακού προγράμματος στο Μουσείο της Αλεξανδρούπολης, που έχει ενταχθεί στο ΕΣΠΑ 2014-2020, σχε</w:t>
      </w:r>
      <w:r>
        <w:rPr>
          <w:rFonts w:eastAsia="Times New Roman" w:cs="Times New Roman"/>
          <w:szCs w:val="24"/>
        </w:rPr>
        <w:t>διασμός της ολοκληρωμένης χωρικής επένδυσης για τη διαδρομή της Εγνατίας στην περιοχή Ανατολικής Μακεδονίας και Θράκης, όπου στην ένταξη αυτή θα ενταχθούν πολλά έργα με έναν άξονα</w:t>
      </w:r>
      <w:r>
        <w:rPr>
          <w:rFonts w:eastAsia="Times New Roman" w:cs="Times New Roman"/>
          <w:szCs w:val="24"/>
        </w:rPr>
        <w:t>,</w:t>
      </w:r>
      <w:r>
        <w:rPr>
          <w:rFonts w:eastAsia="Times New Roman" w:cs="Times New Roman"/>
          <w:szCs w:val="24"/>
        </w:rPr>
        <w:t xml:space="preserve"> που θα τα συνδέει και θα τα αναδεικνύει κατά κάποιον τρόπο το ένα σε συνάρτ</w:t>
      </w:r>
      <w:r>
        <w:rPr>
          <w:rFonts w:eastAsia="Times New Roman" w:cs="Times New Roman"/>
          <w:szCs w:val="24"/>
        </w:rPr>
        <w:t xml:space="preserve">ηση με τα άλλα. Επίσης, η αποκατάσταση του </w:t>
      </w:r>
      <w:r>
        <w:rPr>
          <w:rFonts w:eastAsia="Times New Roman" w:cs="Times New Roman"/>
          <w:szCs w:val="24"/>
        </w:rPr>
        <w:t>μ</w:t>
      </w:r>
      <w:r>
        <w:rPr>
          <w:rFonts w:eastAsia="Times New Roman" w:cs="Times New Roman"/>
          <w:szCs w:val="24"/>
        </w:rPr>
        <w:t xml:space="preserve">εταβυζαντινού </w:t>
      </w:r>
      <w:r>
        <w:rPr>
          <w:rFonts w:eastAsia="Times New Roman" w:cs="Times New Roman"/>
          <w:szCs w:val="24"/>
        </w:rPr>
        <w:t>ν</w:t>
      </w:r>
      <w:r>
        <w:rPr>
          <w:rFonts w:eastAsia="Times New Roman" w:cs="Times New Roman"/>
          <w:szCs w:val="24"/>
        </w:rPr>
        <w:t xml:space="preserve">αού του Αγίου Αθανασίου του Δήμου Διδυμοτείχου και διαμόρφωση του </w:t>
      </w:r>
      <w:r>
        <w:rPr>
          <w:rFonts w:eastAsia="Times New Roman" w:cs="Times New Roman"/>
          <w:szCs w:val="24"/>
        </w:rPr>
        <w:lastRenderedPageBreak/>
        <w:t xml:space="preserve">αρχαιολογικού χώρου της </w:t>
      </w:r>
      <w:r>
        <w:rPr>
          <w:rFonts w:eastAsia="Times New Roman" w:cs="Times New Roman"/>
          <w:szCs w:val="24"/>
        </w:rPr>
        <w:t>μ</w:t>
      </w:r>
      <w:r>
        <w:rPr>
          <w:rFonts w:eastAsia="Times New Roman" w:cs="Times New Roman"/>
          <w:szCs w:val="24"/>
        </w:rPr>
        <w:t xml:space="preserve">ητροπολιτικής </w:t>
      </w:r>
      <w:r>
        <w:rPr>
          <w:rFonts w:eastAsia="Times New Roman" w:cs="Times New Roman"/>
          <w:szCs w:val="24"/>
        </w:rPr>
        <w:t>ε</w:t>
      </w:r>
      <w:r>
        <w:rPr>
          <w:rFonts w:eastAsia="Times New Roman" w:cs="Times New Roman"/>
          <w:szCs w:val="24"/>
        </w:rPr>
        <w:t xml:space="preserve">κκλησίας, με προϋπολογισμό που </w:t>
      </w:r>
      <w:proofErr w:type="spellStart"/>
      <w:r>
        <w:rPr>
          <w:rFonts w:eastAsia="Times New Roman" w:cs="Times New Roman"/>
          <w:szCs w:val="24"/>
        </w:rPr>
        <w:t>απορροφήθηκε</w:t>
      </w:r>
      <w:proofErr w:type="spellEnd"/>
      <w:r>
        <w:rPr>
          <w:rFonts w:eastAsia="Times New Roman" w:cs="Times New Roman"/>
          <w:szCs w:val="24"/>
        </w:rPr>
        <w:t xml:space="preserve"> και προχωράει. Στο φρούριο του Πυθίου υπάρχουν </w:t>
      </w:r>
      <w:r>
        <w:rPr>
          <w:rFonts w:eastAsia="Times New Roman" w:cs="Times New Roman"/>
          <w:szCs w:val="24"/>
        </w:rPr>
        <w:t xml:space="preserve">εκτεταμένες εργασίες, που συνεχίζουν παλαιότερα ΕΣΠΑ, όπως και στη Μονή Χριστού στη Σαμοθράκη για τη στερέωση και προστασία της ιεράς Μονής το έργο έχει ολοκληρωθεί, καθώς και η ανάδειξη του Οθωμανικού Λουτρού </w:t>
      </w:r>
      <w:proofErr w:type="spellStart"/>
      <w:r>
        <w:rPr>
          <w:rFonts w:eastAsia="Times New Roman" w:cs="Times New Roman"/>
          <w:szCs w:val="24"/>
        </w:rPr>
        <w:t>Ουρούτς</w:t>
      </w:r>
      <w:proofErr w:type="spellEnd"/>
      <w:r>
        <w:rPr>
          <w:rFonts w:eastAsia="Times New Roman" w:cs="Times New Roman"/>
          <w:szCs w:val="24"/>
        </w:rPr>
        <w:t xml:space="preserve"> Πασά</w:t>
      </w:r>
      <w:r>
        <w:rPr>
          <w:rFonts w:eastAsia="Times New Roman" w:cs="Times New Roman"/>
          <w:szCs w:val="24"/>
        </w:rPr>
        <w:t>,</w:t>
      </w:r>
      <w:r>
        <w:rPr>
          <w:rFonts w:eastAsia="Times New Roman" w:cs="Times New Roman"/>
          <w:szCs w:val="24"/>
        </w:rPr>
        <w:t xml:space="preserve"> που έχει ενταχθεί στο πρόγραμμα </w:t>
      </w:r>
      <w:r>
        <w:rPr>
          <w:rFonts w:eastAsia="Times New Roman" w:cs="Times New Roman"/>
          <w:szCs w:val="24"/>
        </w:rPr>
        <w:t>εδαφικής συνεργασίας Ελλάδας-Βουλγαρίας 2007-2013. Αυτά τα προχωράμε.</w:t>
      </w:r>
    </w:p>
    <w:p w14:paraId="7183A906"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Αυτά είναι ενδεικτικά όπως καταλαβαίνετε. Οι πόροι</w:t>
      </w:r>
      <w:r>
        <w:rPr>
          <w:rFonts w:eastAsia="Times New Roman" w:cs="Times New Roman"/>
          <w:szCs w:val="24"/>
        </w:rPr>
        <w:t>,</w:t>
      </w:r>
      <w:r>
        <w:rPr>
          <w:rFonts w:eastAsia="Times New Roman" w:cs="Times New Roman"/>
          <w:szCs w:val="24"/>
        </w:rPr>
        <w:t xml:space="preserve"> που απαιτούνται για την ουσιαστική ανάδειξη της κληρονομιάς μας στο σύνολό της είναι μεγάλοι. Το Υπουργείο Πολιτισμού δεν επιλέγει το </w:t>
      </w:r>
      <w:r>
        <w:rPr>
          <w:rFonts w:eastAsia="Times New Roman" w:cs="Times New Roman"/>
          <w:szCs w:val="24"/>
        </w:rPr>
        <w:t>ίδιο έργα γιατί δεν έχει ίδιους πόρους, δεν έχει δικό του πρόγραμμα ΕΣΠΑ. Άρα, το πράγμα ξεκινά από την περιφέρεια. Προτείνει κάποια πράγματα, έχει τη σύμφωνη γνώμη μας, προχωράει η ένταξή τους. άλλα όλα αυτά είναι λίγα σε σχέση με τα ανάγκες</w:t>
      </w:r>
      <w:r>
        <w:rPr>
          <w:rFonts w:eastAsia="Times New Roman" w:cs="Times New Roman"/>
          <w:szCs w:val="24"/>
        </w:rPr>
        <w:t>,</w:t>
      </w:r>
      <w:r>
        <w:rPr>
          <w:rFonts w:eastAsia="Times New Roman" w:cs="Times New Roman"/>
          <w:szCs w:val="24"/>
        </w:rPr>
        <w:t xml:space="preserve"> που υπάρχουν</w:t>
      </w:r>
      <w:r>
        <w:rPr>
          <w:rFonts w:eastAsia="Times New Roman" w:cs="Times New Roman"/>
          <w:szCs w:val="24"/>
        </w:rPr>
        <w:t xml:space="preserve"> για την ανάδειξη της κληρονομιάς μας με τέτοια βάθη χρόνων και τέτοιες διαφορετικές περιόδους ιστορίας, τέτοιο πλούτο σε όλα τα επίπεδα. </w:t>
      </w:r>
    </w:p>
    <w:p w14:paraId="7183A90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Μέριμνά μας είναι κατά κάποιο τρόπο η όσο το δυνατόν σύμμετρη ανάπτυξη αυτών των πρωτοβουλιών στην κλίμακα όλης της Ε</w:t>
      </w:r>
      <w:r>
        <w:rPr>
          <w:rFonts w:eastAsia="Times New Roman" w:cs="Times New Roman"/>
          <w:szCs w:val="24"/>
        </w:rPr>
        <w:t>λλάδας. Ευτυχώς, με τους περιφερειάρχες που συζητάμε, η αντίληψη γίνεται σιγά-σιγά εξαιρετικά κοινά αποδεκτή και από τις δυο πλευρές, δηλαδή</w:t>
      </w:r>
      <w:r>
        <w:rPr>
          <w:rFonts w:eastAsia="Times New Roman" w:cs="Times New Roman"/>
          <w:szCs w:val="24"/>
        </w:rPr>
        <w:t>,</w:t>
      </w:r>
      <w:r>
        <w:rPr>
          <w:rFonts w:eastAsia="Times New Roman" w:cs="Times New Roman"/>
          <w:szCs w:val="24"/>
        </w:rPr>
        <w:t xml:space="preserve"> ότι τα μνημεία του πολιτισμού δεν είναι απλώς παθητικά μνημεία τα οποία είναι εκεί για κάποιον τουρίστα να πάει, ν</w:t>
      </w:r>
      <w:r>
        <w:rPr>
          <w:rFonts w:eastAsia="Times New Roman" w:cs="Times New Roman"/>
          <w:szCs w:val="24"/>
        </w:rPr>
        <w:t>α τα βλέπει, να θαυμάζει αυτό το μέρος και να φεύγει, αλλά είναι πραγματικοί πυλώνες πολιτισμού, γιατί με τη σύγχρονη αντίληψη περί μουσείων το μουσείο ανοίγει τις πύλες του στα παιδιά, στις οικογένειες, με ειδικά προγράμματα. Μπορεί να γίνει δέκτης νέων τ</w:t>
      </w:r>
      <w:r>
        <w:rPr>
          <w:rFonts w:eastAsia="Times New Roman" w:cs="Times New Roman"/>
          <w:szCs w:val="24"/>
        </w:rPr>
        <w:t>εχνολογιών και να αναπτυχθούν και τεχνολογίες σχετικά με την ανάπτυξη του πολιτιστικού μας αποθέματος και των πολιτιστικών θησαυρών. Ταυτόχρονα, το μουσείο ή ο αρχαιοελληνικός χώρος γίνεται χώρος</w:t>
      </w:r>
      <w:r>
        <w:rPr>
          <w:rFonts w:eastAsia="Times New Roman" w:cs="Times New Roman"/>
          <w:szCs w:val="24"/>
        </w:rPr>
        <w:t>,</w:t>
      </w:r>
      <w:r>
        <w:rPr>
          <w:rFonts w:eastAsia="Times New Roman" w:cs="Times New Roman"/>
          <w:szCs w:val="24"/>
        </w:rPr>
        <w:t xml:space="preserve"> που μπορούν να υπάρχουν σύγχρονες εκδηλώσεις σε διάλογο με </w:t>
      </w:r>
      <w:r>
        <w:rPr>
          <w:rFonts w:eastAsia="Times New Roman" w:cs="Times New Roman"/>
          <w:szCs w:val="24"/>
        </w:rPr>
        <w:t>τον αρχαιολογικό, μπορούν να υπάρχουν δράσεις</w:t>
      </w:r>
      <w:r>
        <w:rPr>
          <w:rFonts w:eastAsia="Times New Roman" w:cs="Times New Roman"/>
          <w:szCs w:val="24"/>
        </w:rPr>
        <w:t>,</w:t>
      </w:r>
      <w:r>
        <w:rPr>
          <w:rFonts w:eastAsia="Times New Roman" w:cs="Times New Roman"/>
          <w:szCs w:val="24"/>
        </w:rPr>
        <w:t xml:space="preserve"> που αφορούν στην τοπική κοινωνία στο σύνολό της, το φαΐ της, τα έθιμά της, τις λειτουργίες της. Άρα, πραγματικά η ανάπτυξη, ας το πούμε έτσι, η ανάδειξη και η προστασία της πολιτιστικής μας κληρονομιάς είναι κ</w:t>
      </w:r>
      <w:r>
        <w:rPr>
          <w:rFonts w:eastAsia="Times New Roman" w:cs="Times New Roman"/>
          <w:szCs w:val="24"/>
        </w:rPr>
        <w:t xml:space="preserve">υριολεκτικά συνολικός πυλώνας για την ανάπτυξη </w:t>
      </w:r>
      <w:r>
        <w:rPr>
          <w:rFonts w:eastAsia="Times New Roman" w:cs="Times New Roman"/>
          <w:szCs w:val="24"/>
        </w:rPr>
        <w:lastRenderedPageBreak/>
        <w:t xml:space="preserve">της χώρας, σημείο ταυτότητας μιας χώρας σε μια επικίνδυνη περιοχή, ειρήνης και συνύπαρξης των πολιτισμών. </w:t>
      </w:r>
    </w:p>
    <w:p w14:paraId="7183A90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Σ’ αυτή τη λογική μια ιδέα του τύπου η Νίκη της Σαμοθράκης ως σύμβολο όπως την παρουσιάσατε, σε πρώτο </w:t>
      </w:r>
      <w:r>
        <w:rPr>
          <w:rFonts w:eastAsia="Times New Roman" w:cs="Times New Roman"/>
          <w:szCs w:val="24"/>
        </w:rPr>
        <w:t>επίπεδο είναι ενδιαφέρουσα. Απλώς, έχει κάποια λεπτά σημεία, γιατί η Νίκη της Σαμοθράκης είναι στο Λούβρο, όπως είπατε. Να προτείνουμε εμείς να γίνει σύμβολο αυτής της φιλίας. Κάτι το οποίο είναι στο Λούβρο έχει κάποια διπλωματικά και άλλα προβλήματα, αλλά</w:t>
      </w:r>
      <w:r>
        <w:rPr>
          <w:rFonts w:eastAsia="Times New Roman" w:cs="Times New Roman"/>
          <w:szCs w:val="24"/>
        </w:rPr>
        <w:t xml:space="preserve"> είμαστε πρόθυμοι να συζητήσουμε μια τέτοια ιδέα αν δούμε όλες τις διαστάσεις. </w:t>
      </w:r>
    </w:p>
    <w:p w14:paraId="7183A90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Ευχαριστώ πολύ.</w:t>
      </w:r>
    </w:p>
    <w:p w14:paraId="7183A90A"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7183A90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ακολουθούν τρεις επίκαιρες ερωτήσεις οι οποίες απευθύνονται προς τον </w:t>
      </w:r>
      <w:r>
        <w:rPr>
          <w:rFonts w:eastAsia="Times New Roman" w:cs="Times New Roman"/>
          <w:szCs w:val="24"/>
        </w:rPr>
        <w:t>Υπουργό Οικονομικών. Θα απαντήσει και στις τρείς ο Αναπληρωτής Υπουργός, κ. Τρύφων Αλεξιάδης.</w:t>
      </w:r>
    </w:p>
    <w:p w14:paraId="7183A90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Προχωρούμε με την πέμπτη επίκαιρη ερώτηση με αριθμό 1129</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πρώτου κύκλου του Βουλευτή Β</w:t>
      </w:r>
      <w:r>
        <w:rPr>
          <w:rFonts w:eastAsia="Times New Roman" w:cs="Times New Roman"/>
          <w:szCs w:val="24"/>
        </w:rPr>
        <w:t>΄</w:t>
      </w:r>
      <w:r>
        <w:rPr>
          <w:rFonts w:eastAsia="Times New Roman" w:cs="Times New Roman"/>
          <w:szCs w:val="24"/>
        </w:rPr>
        <w:t xml:space="preserve"> Πειραι</w:t>
      </w:r>
      <w:r>
        <w:rPr>
          <w:rFonts w:eastAsia="Times New Roman" w:cs="Times New Roman"/>
          <w:szCs w:val="24"/>
        </w:rPr>
        <w:t>ώς</w:t>
      </w:r>
      <w:r>
        <w:rPr>
          <w:rFonts w:eastAsia="Times New Roman" w:cs="Times New Roman"/>
          <w:szCs w:val="24"/>
        </w:rPr>
        <w:t xml:space="preserve"> των Ανεξαρτήτων Ελλήνων</w:t>
      </w:r>
      <w:r>
        <w:rPr>
          <w:rFonts w:eastAsia="Times New Roman" w:cs="Times New Roman"/>
          <w:szCs w:val="24"/>
        </w:rPr>
        <w:t xml:space="preserve"> κ. Δημητρίου Καμμένου σχετικά με την υπόθεση της εταιρείας </w:t>
      </w:r>
      <w:r>
        <w:rPr>
          <w:rFonts w:eastAsia="Times New Roman" w:cs="Times New Roman"/>
          <w:szCs w:val="24"/>
        </w:rPr>
        <w:t>«</w:t>
      </w:r>
      <w:r>
        <w:rPr>
          <w:rFonts w:eastAsia="Times New Roman" w:cs="Times New Roman"/>
          <w:szCs w:val="24"/>
        </w:rPr>
        <w:t>ΜΑΡΙΝΟΠΟΥΛΟΣ</w:t>
      </w:r>
      <w:r>
        <w:rPr>
          <w:rFonts w:eastAsia="Times New Roman" w:cs="Times New Roman"/>
          <w:szCs w:val="24"/>
        </w:rPr>
        <w:t xml:space="preserve">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p>
    <w:p w14:paraId="7183A90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δυο λεπτά.</w:t>
      </w:r>
    </w:p>
    <w:p w14:paraId="7183A90E"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w:t>
      </w:r>
    </w:p>
    <w:p w14:paraId="7183A90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Κύριε Πρόεδρε και κύριε Υπουργέ, είναι μια δύσκολη μέρα. Όλων το μυαλό είναι στα ογδόντα τρί</w:t>
      </w:r>
      <w:r>
        <w:rPr>
          <w:rFonts w:eastAsia="Times New Roman" w:cs="Times New Roman"/>
          <w:szCs w:val="24"/>
        </w:rPr>
        <w:t>α θύματα της ειδεχθούς τρομοκρατικής επίθεσης στη Νίκαια της Γαλλίας την ημέρα των εκδηλώσεων για την πτώση της Βαστίλης. Είναι ένα έγκλημα</w:t>
      </w:r>
      <w:r>
        <w:rPr>
          <w:rFonts w:eastAsia="Times New Roman" w:cs="Times New Roman"/>
          <w:szCs w:val="24"/>
        </w:rPr>
        <w:t>,</w:t>
      </w:r>
      <w:r>
        <w:rPr>
          <w:rFonts w:eastAsia="Times New Roman" w:cs="Times New Roman"/>
          <w:szCs w:val="24"/>
        </w:rPr>
        <w:t xml:space="preserve"> που πρέπει να μας προβληματίσει όλους. Το μυαλό μας βρίσκεται στους συγγενείς και τα θύματα της επίθεσης αυτής. </w:t>
      </w:r>
    </w:p>
    <w:p w14:paraId="7183A910"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Συ</w:t>
      </w:r>
      <w:r>
        <w:rPr>
          <w:rFonts w:eastAsia="Times New Roman" w:cs="Times New Roman"/>
          <w:szCs w:val="24"/>
        </w:rPr>
        <w:t xml:space="preserve">γχρόνως, θέλω να κάνω μια παρατήρηση μέσα στον χρόνο μου. Είχα μια συζήτηση χθες με τη </w:t>
      </w:r>
      <w:proofErr w:type="spellStart"/>
      <w:r>
        <w:rPr>
          <w:rFonts w:eastAsia="Times New Roman" w:cs="Times New Roman"/>
          <w:szCs w:val="24"/>
        </w:rPr>
        <w:t>δεκαεννιάχρονη</w:t>
      </w:r>
      <w:proofErr w:type="spellEnd"/>
      <w:r>
        <w:rPr>
          <w:rFonts w:eastAsia="Times New Roman" w:cs="Times New Roman"/>
          <w:szCs w:val="24"/>
        </w:rPr>
        <w:t xml:space="preserve"> κόρη μου σχετικά με την απελευθέρωση του πατέρα-τέρατος, ο οποίος κρατούσε το παιδί </w:t>
      </w:r>
      <w:r>
        <w:rPr>
          <w:rFonts w:eastAsia="Times New Roman" w:cs="Times New Roman"/>
          <w:szCs w:val="24"/>
        </w:rPr>
        <w:lastRenderedPageBreak/>
        <w:t>του να το βιάζει ο σύντροφός του και αφέθηκε ελεύθερος. Δεν μπορούσα ν</w:t>
      </w:r>
      <w:r>
        <w:rPr>
          <w:rFonts w:eastAsia="Times New Roman" w:cs="Times New Roman"/>
          <w:szCs w:val="24"/>
        </w:rPr>
        <w:t xml:space="preserve">α της εξηγήσω γιατί, της </w:t>
      </w:r>
      <w:proofErr w:type="spellStart"/>
      <w:r>
        <w:rPr>
          <w:rFonts w:eastAsia="Times New Roman" w:cs="Times New Roman"/>
          <w:szCs w:val="24"/>
        </w:rPr>
        <w:t>δεκαεννιάχρονης</w:t>
      </w:r>
      <w:proofErr w:type="spellEnd"/>
      <w:r>
        <w:rPr>
          <w:rFonts w:eastAsia="Times New Roman" w:cs="Times New Roman"/>
          <w:szCs w:val="24"/>
        </w:rPr>
        <w:t xml:space="preserve"> κόρης μου. Ενώ ήταν ανάπηρος, κρατούσε τον δωδεκάχρονο γιο του να τον βιάζει ο σύντροφός του με την ίδια αναπηρία και τον αφήσαμε ελεύθερο να πάει σπίτι με περιοριστικούς όρους. </w:t>
      </w:r>
    </w:p>
    <w:p w14:paraId="7183A91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Εγώ προκαλώ και τον Υπουργό Δικαιοσύ</w:t>
      </w:r>
      <w:r>
        <w:rPr>
          <w:rFonts w:eastAsia="Times New Roman" w:cs="Times New Roman"/>
          <w:szCs w:val="24"/>
        </w:rPr>
        <w:t xml:space="preserve">νης να το ξανασκεφτεί, όπως ξανασκέφτηκε την υπόθεση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Πάμε να δώσουμε ψήφο στα δεκαεφτάχρονα και συγχρόνως αυτές οι ηλικίες έχουν απορίες που εγώ σαν πατέρας δεν μπορώ να τις λύσω. </w:t>
      </w:r>
    </w:p>
    <w:p w14:paraId="7183A912"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Προχωράμε στην ερώτηση. Κύριε Υπουργέ, το ζήτημα του Μαρινόπ</w:t>
      </w:r>
      <w:r>
        <w:rPr>
          <w:rFonts w:eastAsia="Times New Roman" w:cs="Times New Roman"/>
          <w:szCs w:val="24"/>
        </w:rPr>
        <w:t xml:space="preserve">ουλου είναι εξαιρετικά σημαντικό για την ελληνική κυβέρνηση και την ελληνική κοινωνία. Πρόκειται για </w:t>
      </w:r>
      <w:r>
        <w:rPr>
          <w:rFonts w:eastAsia="Times New Roman" w:cs="Times New Roman"/>
          <w:szCs w:val="24"/>
        </w:rPr>
        <w:t>δωδεκάμισι χιλιάδες</w:t>
      </w:r>
      <w:r>
        <w:rPr>
          <w:rFonts w:eastAsia="Times New Roman" w:cs="Times New Roman"/>
          <w:szCs w:val="24"/>
        </w:rPr>
        <w:t xml:space="preserve"> υπαλλήλους. Θα πω στη δευτερολογία μου για τις υποχρεώσεις προς ΙΚΑ, τράπεζες, προμηθευτές. Είναι τεράστιο ζήτημα. </w:t>
      </w:r>
    </w:p>
    <w:p w14:paraId="7183A91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προκύπτει </w:t>
      </w:r>
      <w:r>
        <w:rPr>
          <w:rFonts w:eastAsia="Times New Roman" w:cs="Times New Roman"/>
          <w:szCs w:val="24"/>
        </w:rPr>
        <w:t xml:space="preserve">όμως από κάποια καταγγελία της δικηγορικής εταιρείας </w:t>
      </w:r>
      <w:r>
        <w:rPr>
          <w:rFonts w:eastAsia="Times New Roman" w:cs="Times New Roman"/>
          <w:szCs w:val="24"/>
        </w:rPr>
        <w:t>«ΚΩΝΣΤΑΝΤΙΝΟΥ &amp; ΒΡΕΤΤΑΣ»</w:t>
      </w:r>
      <w:r>
        <w:rPr>
          <w:rFonts w:eastAsia="Times New Roman" w:cs="Times New Roman"/>
          <w:szCs w:val="24"/>
        </w:rPr>
        <w:t xml:space="preserve">, φαίνεται ότι οι ιδιοκτήτες, οι αδελφοί </w:t>
      </w:r>
      <w:proofErr w:type="spellStart"/>
      <w:r>
        <w:rPr>
          <w:rFonts w:eastAsia="Times New Roman" w:cs="Times New Roman"/>
          <w:szCs w:val="24"/>
        </w:rPr>
        <w:t>Μαρινόπουλοι</w:t>
      </w:r>
      <w:proofErr w:type="spellEnd"/>
      <w:r>
        <w:rPr>
          <w:rFonts w:eastAsia="Times New Roman" w:cs="Times New Roman"/>
          <w:szCs w:val="24"/>
        </w:rPr>
        <w:t xml:space="preserve">, έχουν ένα </w:t>
      </w:r>
      <w:r>
        <w:rPr>
          <w:rFonts w:eastAsia="Times New Roman" w:cs="Times New Roman"/>
          <w:szCs w:val="24"/>
          <w:lang w:val="en-US"/>
        </w:rPr>
        <w:t>fund</w:t>
      </w:r>
      <w:r>
        <w:rPr>
          <w:rFonts w:eastAsia="Times New Roman" w:cs="Times New Roman"/>
          <w:szCs w:val="24"/>
        </w:rPr>
        <w:t xml:space="preserve"> στο Κατάρ στο οποίο έχουν μεταβιβάσει τίτλους ακινήτων προσωπικής τους περιουσίας ύψους 750 εκατομμυρίων ευρώ</w:t>
      </w:r>
      <w:r>
        <w:rPr>
          <w:rFonts w:eastAsia="Times New Roman" w:cs="Times New Roman"/>
          <w:szCs w:val="24"/>
        </w:rPr>
        <w:t>. Να πούμε τα βασικά νούμερα. Στους προμηθευτές χρωστάνε 720 εκατομμύρια, περίπου 105 εκατομμύρια σε εργαζόμενους, ασφαλιστικές εταιρείες και δημόσιο και περίπου 500 εκατομμύρια στις τράπεζες. Στο Κατάρ φαίνεται ότι έχουν 750 εκατομμύρια σε ιδιωτική τοποθέ</w:t>
      </w:r>
      <w:r>
        <w:rPr>
          <w:rFonts w:eastAsia="Times New Roman" w:cs="Times New Roman"/>
          <w:szCs w:val="24"/>
        </w:rPr>
        <w:t xml:space="preserve">τηση, σε ιδιωτικό </w:t>
      </w:r>
      <w:r>
        <w:rPr>
          <w:rFonts w:eastAsia="Times New Roman" w:cs="Times New Roman"/>
          <w:szCs w:val="24"/>
          <w:lang w:val="en-US"/>
        </w:rPr>
        <w:t>fund</w:t>
      </w:r>
      <w:r>
        <w:rPr>
          <w:rFonts w:eastAsia="Times New Roman" w:cs="Times New Roman"/>
          <w:szCs w:val="24"/>
        </w:rPr>
        <w:t xml:space="preserve"> για να προστατευθούν τα ακίνητά τους, ενώ δόλια πέρασαν σε πτώχευση στο άρθρο 99. </w:t>
      </w:r>
    </w:p>
    <w:p w14:paraId="7183A914" w14:textId="77777777" w:rsidR="00ED7B83" w:rsidRDefault="00383712">
      <w:pPr>
        <w:spacing w:line="600" w:lineRule="auto"/>
        <w:ind w:firstLine="720"/>
        <w:jc w:val="both"/>
        <w:rPr>
          <w:rFonts w:eastAsia="Times New Roman"/>
          <w:szCs w:val="24"/>
        </w:rPr>
      </w:pPr>
      <w:r>
        <w:rPr>
          <w:rFonts w:eastAsia="Times New Roman"/>
          <w:szCs w:val="24"/>
        </w:rPr>
        <w:t xml:space="preserve">Με το άρθρο 99, όπως πολύ καλά γνωρίζετε κι εσείς κι εγώ, δεν προστατεύεται κανένας από τους υπολοίπους. </w:t>
      </w:r>
    </w:p>
    <w:p w14:paraId="7183A915" w14:textId="77777777" w:rsidR="00ED7B83" w:rsidRDefault="00383712">
      <w:pPr>
        <w:spacing w:line="600" w:lineRule="auto"/>
        <w:ind w:firstLine="720"/>
        <w:jc w:val="both"/>
        <w:rPr>
          <w:rFonts w:eastAsia="Times New Roman"/>
          <w:szCs w:val="24"/>
        </w:rPr>
      </w:pPr>
      <w:r>
        <w:rPr>
          <w:rFonts w:eastAsia="Times New Roman"/>
          <w:szCs w:val="24"/>
        </w:rPr>
        <w:lastRenderedPageBreak/>
        <w:t>Ερωτάσθε, κύριε Υπουργέ: Θα προβείτε σε ενδε</w:t>
      </w:r>
      <w:r>
        <w:rPr>
          <w:rFonts w:eastAsia="Times New Roman"/>
          <w:szCs w:val="24"/>
        </w:rPr>
        <w:t xml:space="preserve">λεχή έλεγχο της κινητής και ακίνητης περιουσίας των μετόχων, συγγενών πρώτου βαθμού, καθώς και όλων των παρένθετων φυσικών προσώπων και νομικών προσώπων της </w:t>
      </w:r>
      <w:r>
        <w:rPr>
          <w:rFonts w:eastAsia="Times New Roman"/>
          <w:szCs w:val="24"/>
        </w:rPr>
        <w:t>«</w:t>
      </w:r>
      <w:r>
        <w:rPr>
          <w:rFonts w:eastAsia="Times New Roman"/>
          <w:szCs w:val="24"/>
        </w:rPr>
        <w:t>ΜΑΡΙΝΟΠΟΥΛΟΣ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Επιμένω στα παρένθετα πρόσωπα. </w:t>
      </w:r>
    </w:p>
    <w:p w14:paraId="7183A916" w14:textId="77777777" w:rsidR="00ED7B83" w:rsidRDefault="00383712">
      <w:pPr>
        <w:spacing w:line="600" w:lineRule="auto"/>
        <w:ind w:firstLine="720"/>
        <w:jc w:val="both"/>
        <w:rPr>
          <w:rFonts w:eastAsia="Times New Roman"/>
          <w:szCs w:val="24"/>
        </w:rPr>
      </w:pPr>
      <w:r>
        <w:rPr>
          <w:rFonts w:eastAsia="Times New Roman"/>
          <w:szCs w:val="24"/>
        </w:rPr>
        <w:t>Προτίθεστε να ακολουθήσετε τη διαδικασία σε όλ</w:t>
      </w:r>
      <w:r>
        <w:rPr>
          <w:rFonts w:eastAsia="Times New Roman"/>
          <w:szCs w:val="24"/>
        </w:rPr>
        <w:t xml:space="preserve">ες τις υπόλοιπες υπό πτώχευση εταιρείες; Πολλές θα γίνουν με δόλιο τρόπο, όπως αυτή. </w:t>
      </w:r>
    </w:p>
    <w:p w14:paraId="7183A917" w14:textId="77777777" w:rsidR="00ED7B83" w:rsidRDefault="00383712">
      <w:pPr>
        <w:spacing w:line="600" w:lineRule="auto"/>
        <w:ind w:firstLine="720"/>
        <w:jc w:val="both"/>
        <w:rPr>
          <w:rFonts w:eastAsia="Times New Roman"/>
          <w:szCs w:val="24"/>
        </w:rPr>
      </w:pPr>
      <w:r>
        <w:rPr>
          <w:rFonts w:eastAsia="Times New Roman"/>
          <w:szCs w:val="24"/>
        </w:rPr>
        <w:t>Έχουν διερευνηθεί ευθύνες προηγούμενων κυβερνήσεων 2008-2014, σχετικά με χαριστικές δανειοδοτήσεις, μετά από πολιτική παρέμβαση; Το λέω διότι υπάρχουν σχετικές καταγγελίε</w:t>
      </w:r>
      <w:r>
        <w:rPr>
          <w:rFonts w:eastAsia="Times New Roman"/>
          <w:szCs w:val="24"/>
        </w:rPr>
        <w:t>ς.</w:t>
      </w:r>
    </w:p>
    <w:p w14:paraId="7183A918" w14:textId="77777777" w:rsidR="00ED7B83" w:rsidRDefault="00383712">
      <w:pPr>
        <w:spacing w:line="600" w:lineRule="auto"/>
        <w:ind w:firstLine="720"/>
        <w:jc w:val="both"/>
        <w:rPr>
          <w:rFonts w:eastAsia="Times New Roman"/>
          <w:szCs w:val="24"/>
        </w:rPr>
      </w:pPr>
      <w:r>
        <w:rPr>
          <w:rFonts w:eastAsia="Times New Roman"/>
          <w:szCs w:val="24"/>
        </w:rPr>
        <w:t xml:space="preserve">Ευχαριστώ πολύ.   </w:t>
      </w:r>
    </w:p>
    <w:p w14:paraId="7183A919" w14:textId="77777777" w:rsidR="00ED7B83" w:rsidRDefault="00383712">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κύριε συνάδελφε.</w:t>
      </w:r>
    </w:p>
    <w:p w14:paraId="7183A91A" w14:textId="77777777" w:rsidR="00ED7B83" w:rsidRDefault="00383712">
      <w:pPr>
        <w:spacing w:line="600" w:lineRule="auto"/>
        <w:ind w:firstLine="720"/>
        <w:jc w:val="both"/>
        <w:rPr>
          <w:rFonts w:eastAsia="Times New Roman"/>
          <w:szCs w:val="24"/>
        </w:rPr>
      </w:pPr>
      <w:r>
        <w:rPr>
          <w:rFonts w:eastAsia="Times New Roman"/>
          <w:szCs w:val="24"/>
        </w:rPr>
        <w:t xml:space="preserve">Κύριε Υπουργέ, έχετε τον λόγο για τρία λεπτά. </w:t>
      </w:r>
    </w:p>
    <w:p w14:paraId="7183A91B" w14:textId="77777777" w:rsidR="00ED7B83" w:rsidRDefault="00383712">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Ευχαριστώ, κύριε Πρόεδρε.</w:t>
      </w:r>
    </w:p>
    <w:p w14:paraId="7183A91C" w14:textId="77777777" w:rsidR="00ED7B83" w:rsidRDefault="00383712">
      <w:pPr>
        <w:spacing w:line="600" w:lineRule="auto"/>
        <w:ind w:firstLine="720"/>
        <w:jc w:val="both"/>
        <w:rPr>
          <w:rFonts w:eastAsia="Times New Roman"/>
          <w:szCs w:val="24"/>
        </w:rPr>
      </w:pPr>
      <w:r>
        <w:rPr>
          <w:rFonts w:eastAsia="Times New Roman"/>
          <w:szCs w:val="24"/>
        </w:rPr>
        <w:lastRenderedPageBreak/>
        <w:t xml:space="preserve">Πρέπει κι εγώ να δηλώσω ότι σήμερα αισθανόμαστε όλοι Γάλλοι. Αισθανόμαστε ότι τέτοιου είδους προβλήματα με το μέγεθός </w:t>
      </w:r>
      <w:r>
        <w:rPr>
          <w:rFonts w:eastAsia="Times New Roman"/>
          <w:szCs w:val="24"/>
        </w:rPr>
        <w:t>τους,</w:t>
      </w:r>
      <w:r>
        <w:rPr>
          <w:rFonts w:eastAsia="Times New Roman"/>
          <w:szCs w:val="24"/>
        </w:rPr>
        <w:t xml:space="preserve"> αποδεικνύουν ότι δεν μπορούν να αντιμετωπιστούν με εθνοκεντρικές λογικές και με λογικές απομονωτισμού, αλλά με λογικές συνεργασίας ό</w:t>
      </w:r>
      <w:r>
        <w:rPr>
          <w:rFonts w:eastAsia="Times New Roman"/>
          <w:szCs w:val="24"/>
        </w:rPr>
        <w:t xml:space="preserve">λων των ευρωπαϊκών δυνάμεων και κρατών. </w:t>
      </w:r>
    </w:p>
    <w:p w14:paraId="7183A91D" w14:textId="77777777" w:rsidR="00ED7B83" w:rsidRDefault="00383712">
      <w:pPr>
        <w:spacing w:line="600" w:lineRule="auto"/>
        <w:ind w:firstLine="720"/>
        <w:jc w:val="both"/>
        <w:rPr>
          <w:rFonts w:eastAsia="Times New Roman"/>
          <w:szCs w:val="24"/>
        </w:rPr>
      </w:pPr>
      <w:r>
        <w:rPr>
          <w:rFonts w:eastAsia="Times New Roman"/>
          <w:szCs w:val="24"/>
        </w:rPr>
        <w:t>Σε ό,τι αφορά το ζήτημα της ερώτησής σας, κύριε Βουλευτά, χθες συζητούσαμε εδώ το θέμα των ναυπηγείων Ελευσίνας, σήμερα συζητάμε την υπόθεση «Μαρινόπουλος». Συζητάμε για προβλήματα τα οποία έχουν δημιουργηθεί από έν</w:t>
      </w:r>
      <w:r>
        <w:rPr>
          <w:rFonts w:eastAsia="Times New Roman"/>
          <w:szCs w:val="24"/>
        </w:rPr>
        <w:t xml:space="preserve">α προηγούμενο μοντέλο ανάπτυξης, τα οποία έρχονται τώρα και «σκάνε», όπως λέμε στη γειτονιά μας. </w:t>
      </w:r>
    </w:p>
    <w:p w14:paraId="7183A91E" w14:textId="77777777" w:rsidR="00ED7B83" w:rsidRDefault="00383712">
      <w:pPr>
        <w:spacing w:line="600" w:lineRule="auto"/>
        <w:ind w:firstLine="720"/>
        <w:jc w:val="both"/>
        <w:rPr>
          <w:rFonts w:eastAsia="Times New Roman"/>
          <w:szCs w:val="24"/>
        </w:rPr>
      </w:pPr>
      <w:r>
        <w:rPr>
          <w:rFonts w:eastAsia="Times New Roman"/>
          <w:szCs w:val="24"/>
        </w:rPr>
        <w:t>Πρέπει εμείς να τα αντιμετωπίσουμε και ορισμένες φορές να δεχθούμε και κριτική και επιθέσεις από τους πολιτικούς και από τις πολιτικές εκείνες που ασκήθηκαν γ</w:t>
      </w:r>
      <w:r>
        <w:rPr>
          <w:rFonts w:eastAsia="Times New Roman"/>
          <w:szCs w:val="24"/>
        </w:rPr>
        <w:t xml:space="preserve">ια να οδηγηθούμε σε αυτό το μοντέλο ανάπτυξης, αυτό το μοντέλο επιχειρηματικότητας, που προέβλεπε </w:t>
      </w:r>
      <w:r>
        <w:rPr>
          <w:rFonts w:eastAsia="Times New Roman"/>
          <w:szCs w:val="24"/>
        </w:rPr>
        <w:t>(</w:t>
      </w:r>
      <w:r>
        <w:rPr>
          <w:rFonts w:eastAsia="Times New Roman"/>
          <w:szCs w:val="24"/>
        </w:rPr>
        <w:t>σε γενικό επίπεδο</w:t>
      </w:r>
      <w:r>
        <w:rPr>
          <w:rFonts w:eastAsia="Times New Roman"/>
          <w:szCs w:val="24"/>
        </w:rPr>
        <w:t>)</w:t>
      </w:r>
      <w:r>
        <w:rPr>
          <w:rFonts w:eastAsia="Times New Roman"/>
          <w:szCs w:val="24"/>
        </w:rPr>
        <w:t xml:space="preserve"> επιχειρηματίες </w:t>
      </w:r>
      <w:r>
        <w:rPr>
          <w:rFonts w:eastAsia="Times New Roman"/>
          <w:szCs w:val="24"/>
        </w:rPr>
        <w:lastRenderedPageBreak/>
        <w:t>που θα είναι πλούσιοι στο εξωτερικό, θα έχουν τα χρήματα τους στο εξωτερικό, ενώ θα έχουν στην Ελλάδα τα χρέη τους.</w:t>
      </w:r>
    </w:p>
    <w:p w14:paraId="7183A91F" w14:textId="77777777" w:rsidR="00ED7B83" w:rsidRDefault="00383712">
      <w:pPr>
        <w:spacing w:line="600" w:lineRule="auto"/>
        <w:ind w:firstLine="720"/>
        <w:jc w:val="both"/>
        <w:rPr>
          <w:rFonts w:eastAsia="Times New Roman"/>
          <w:szCs w:val="24"/>
        </w:rPr>
      </w:pPr>
      <w:r>
        <w:rPr>
          <w:rFonts w:eastAsia="Times New Roman"/>
          <w:szCs w:val="24"/>
        </w:rPr>
        <w:t>Το συνο</w:t>
      </w:r>
      <w:r>
        <w:rPr>
          <w:rFonts w:eastAsia="Times New Roman"/>
          <w:szCs w:val="24"/>
        </w:rPr>
        <w:t>λικό πρόβλημα της συγκεκριμένης επιχείρησης</w:t>
      </w:r>
      <w:r>
        <w:rPr>
          <w:rFonts w:eastAsia="Times New Roman"/>
          <w:szCs w:val="24"/>
        </w:rPr>
        <w:t>,</w:t>
      </w:r>
      <w:r>
        <w:rPr>
          <w:rFonts w:eastAsia="Times New Roman"/>
          <w:szCs w:val="24"/>
        </w:rPr>
        <w:t xml:space="preserve"> είναι περίπου στο 1,5 δισεκατομμύριο. Χρωστάει, δηλαδή, περίπου 1,5 δισεκατομμύριο, ποσό εφιαλτικό, αν σκεφτείτε το τι είναι αναγκασμένο να κάνει το ελληνικό δημόσιο για ορισμένες εκατοντάδες εκατομμύρια και το </w:t>
      </w:r>
      <w:r>
        <w:rPr>
          <w:rFonts w:eastAsia="Times New Roman"/>
          <w:szCs w:val="24"/>
        </w:rPr>
        <w:t xml:space="preserve">τι τίμημα </w:t>
      </w:r>
      <w:r>
        <w:rPr>
          <w:rFonts w:eastAsia="Times New Roman"/>
          <w:szCs w:val="24"/>
        </w:rPr>
        <w:t>είναι</w:t>
      </w:r>
      <w:r>
        <w:rPr>
          <w:rFonts w:eastAsia="Times New Roman"/>
          <w:szCs w:val="24"/>
        </w:rPr>
        <w:t xml:space="preserve"> αναγκασμένο να πάρει. </w:t>
      </w:r>
    </w:p>
    <w:p w14:paraId="7183A920" w14:textId="77777777" w:rsidR="00ED7B83" w:rsidRDefault="00383712">
      <w:pPr>
        <w:spacing w:line="600" w:lineRule="auto"/>
        <w:ind w:firstLine="720"/>
        <w:jc w:val="both"/>
        <w:rPr>
          <w:rFonts w:eastAsia="Times New Roman"/>
          <w:szCs w:val="24"/>
        </w:rPr>
      </w:pPr>
      <w:r>
        <w:rPr>
          <w:rFonts w:eastAsia="Times New Roman"/>
          <w:szCs w:val="24"/>
        </w:rPr>
        <w:t>Αυτή τη στιγμή η Κυβέρνηση προσπαθεί από την πρώτη στιγμή που εμφανίστηκε το πρόβλημα -διότι είναι συγκεκριμένα και τα όρια που μπορεί να παρέμβει η Κυβέρνησης- πρώτα απ’ όλα, να διασφαλίσει αυτούς τους δωδεκάμισι χιλ</w:t>
      </w:r>
      <w:r>
        <w:rPr>
          <w:rFonts w:eastAsia="Times New Roman"/>
          <w:szCs w:val="24"/>
        </w:rPr>
        <w:t>ιάδες εργαζόμενους, προσπαθεί να διασφαλίσει τους εργαζόμενους των επιχειρήσεων που σχετίζονται με τη συγκεκριμένη επιχείρηση και οι οποίοι πιθανά να είναι και σε μικρό</w:t>
      </w:r>
      <w:r>
        <w:rPr>
          <w:rFonts w:eastAsia="Times New Roman"/>
          <w:szCs w:val="24"/>
        </w:rPr>
        <w:lastRenderedPageBreak/>
        <w:t>τερο αριθμό, σε μικρότερα σωματεία και με μικρότερη φωνή και δυνατότητα να μάθουμε και ν</w:t>
      </w:r>
      <w:r>
        <w:rPr>
          <w:rFonts w:eastAsia="Times New Roman"/>
          <w:szCs w:val="24"/>
        </w:rPr>
        <w:t>α ενημερωθούμε για το πρόβλημά τους, προσπαθεί να αντιμετωπίσει το πρόβλημα στο να μην υπάρξει στη αγορά ένα τέτοιο πιστωτικό γεγονός το οποίο είναι ένα σημαντικότατο γεγονός, με πολλαπλάσιες επιπτώσεις. Δεν είναι μόνο το 1,5 δισεκατομμύριο, είναι και το τ</w:t>
      </w:r>
      <w:r>
        <w:rPr>
          <w:rFonts w:eastAsia="Times New Roman"/>
          <w:szCs w:val="24"/>
        </w:rPr>
        <w:t>ι θα γίνει στην αγορά αν όλες αυτές οι επιχειρήσεις οι οποίες περίμεναν να πάρουν χρήματα δεν μπορέσουν να π</w:t>
      </w:r>
      <w:r>
        <w:rPr>
          <w:rFonts w:eastAsia="Times New Roman"/>
          <w:szCs w:val="24"/>
        </w:rPr>
        <w:t>ληρωθούν</w:t>
      </w:r>
      <w:r>
        <w:rPr>
          <w:rFonts w:eastAsia="Times New Roman"/>
          <w:szCs w:val="24"/>
        </w:rPr>
        <w:t xml:space="preserve"> και τελικά οδηγηθούν σε περιπέτειες.</w:t>
      </w:r>
    </w:p>
    <w:p w14:paraId="7183A921" w14:textId="77777777" w:rsidR="00ED7B83" w:rsidRDefault="00383712">
      <w:pPr>
        <w:spacing w:line="600" w:lineRule="auto"/>
        <w:ind w:firstLine="720"/>
        <w:jc w:val="both"/>
        <w:rPr>
          <w:rFonts w:eastAsia="Times New Roman"/>
          <w:szCs w:val="24"/>
        </w:rPr>
      </w:pPr>
      <w:r>
        <w:rPr>
          <w:rFonts w:eastAsia="Times New Roman"/>
          <w:szCs w:val="24"/>
        </w:rPr>
        <w:t>Βάζετε ένα σωστό ερώτημα, για το αν έχουν διερευνηθεί οι ευθύνες των προηγούμενων κυβερνήσεων. Από την</w:t>
      </w:r>
      <w:r>
        <w:rPr>
          <w:rFonts w:eastAsia="Times New Roman"/>
          <w:szCs w:val="24"/>
        </w:rPr>
        <w:t xml:space="preserve"> επόμενη εβδομάδα στην Ολομέλεια ή στην Επιτροπή Οικονομικών Υποθέσεων, καλό θα είναι αυτοί που είχαν την ευθύνη διαχείρισης αυτών των πραγμάτων να μας πούνε πώς δέχονταν τέτοιους ισολογισμούς και προχωρούσαν σε δανεισμούς ή προχωρούσαν σε άλλες καταστάσει</w:t>
      </w:r>
      <w:r>
        <w:rPr>
          <w:rFonts w:eastAsia="Times New Roman"/>
          <w:szCs w:val="24"/>
        </w:rPr>
        <w:t xml:space="preserve">ς. Είναι ενδιαφέρον να απαντηθούν αυτά τα ζητήματα. </w:t>
      </w:r>
    </w:p>
    <w:p w14:paraId="7183A922" w14:textId="77777777" w:rsidR="00ED7B83" w:rsidRDefault="00383712">
      <w:pPr>
        <w:spacing w:line="600" w:lineRule="auto"/>
        <w:ind w:firstLine="720"/>
        <w:jc w:val="both"/>
        <w:rPr>
          <w:rFonts w:eastAsia="Times New Roman"/>
          <w:szCs w:val="24"/>
        </w:rPr>
      </w:pPr>
      <w:r>
        <w:rPr>
          <w:rFonts w:eastAsia="Times New Roman"/>
          <w:szCs w:val="24"/>
        </w:rPr>
        <w:lastRenderedPageBreak/>
        <w:t>Σε ό,τι αφορά, όμως, το θέμα των φορολογικών ελέγχων, για τα οποία είμαστε εμείς αρμόδιοι, δεν υπάρχει περίπτωση είτε σε αυτήν την υπόθεση είτε οπουδήποτε αλλού να μην εξαντλήσουμε κάθε δυνατότητα που έχ</w:t>
      </w:r>
      <w:r>
        <w:rPr>
          <w:rFonts w:eastAsia="Times New Roman"/>
          <w:szCs w:val="24"/>
        </w:rPr>
        <w:t xml:space="preserve">ουμε για φορολογικό έλεγχο και για χρήματα που βγήκαν στο εξωτερικό γίνονται οι έλεγχοι και για συγκεκριμένες καταγγελίες που έχουμε και για υπόλοιπα άλλα θέματα. </w:t>
      </w:r>
    </w:p>
    <w:p w14:paraId="7183A923" w14:textId="77777777" w:rsidR="00ED7B83" w:rsidRDefault="00383712">
      <w:pPr>
        <w:spacing w:line="600" w:lineRule="auto"/>
        <w:ind w:firstLine="720"/>
        <w:jc w:val="both"/>
        <w:rPr>
          <w:rFonts w:eastAsia="Times New Roman"/>
          <w:szCs w:val="24"/>
        </w:rPr>
      </w:pPr>
      <w:r>
        <w:rPr>
          <w:rFonts w:eastAsia="Times New Roman"/>
          <w:szCs w:val="24"/>
        </w:rPr>
        <w:t xml:space="preserve">Θα καταθέσω για τα Πρακτικά μία σειρά από έγγραφα, για να ενημερωθείτε αναλυτικά και να μην </w:t>
      </w:r>
      <w:r>
        <w:rPr>
          <w:rFonts w:eastAsia="Times New Roman"/>
          <w:szCs w:val="24"/>
        </w:rPr>
        <w:t xml:space="preserve">φάω τον χρόνο σας, που αφορούν το έγγραφο του Υπουργείου Οικονομίας Ανάπτυξης και Τουρισμού, για το θέμα της επένδυσης που αναφέρετε στην ερώτησή σας, το έγγραφο του Υπουργείου Δικαιοσύνης, Διαφάνειας και Ανθρωπίνων Δικαιωμάτων για το τι γίνεται νομικά με </w:t>
      </w:r>
      <w:r>
        <w:rPr>
          <w:rFonts w:eastAsia="Times New Roman"/>
          <w:szCs w:val="24"/>
        </w:rPr>
        <w:t xml:space="preserve">αυτή την υπόθεση, το έγγραφο της ΔΙΠΑΕ, της υπηρεσίας που έχει αντικαταστήσει το ΣΔΟΕ για τα θέματα του ελέγχου αυτών των υποθέσεων, καθώς και το έγγραφο της Διεύθυνσης Ελέγχων γι’ αυτά τα ζητήματα. </w:t>
      </w:r>
    </w:p>
    <w:p w14:paraId="7183A924" w14:textId="77777777" w:rsidR="00ED7B83" w:rsidRDefault="00383712">
      <w:pPr>
        <w:spacing w:line="600" w:lineRule="auto"/>
        <w:ind w:firstLine="720"/>
        <w:jc w:val="both"/>
        <w:rPr>
          <w:rFonts w:eastAsia="Times New Roman"/>
          <w:szCs w:val="24"/>
        </w:rPr>
      </w:pPr>
      <w:r>
        <w:rPr>
          <w:rFonts w:eastAsia="Times New Roman"/>
          <w:szCs w:val="24"/>
        </w:rPr>
        <w:lastRenderedPageBreak/>
        <w:t>Κλείνοντας, λέω ότι σαν Υπουργείο Οικονομικών, στα θέματ</w:t>
      </w:r>
      <w:r>
        <w:rPr>
          <w:rFonts w:eastAsia="Times New Roman"/>
          <w:szCs w:val="24"/>
        </w:rPr>
        <w:t xml:space="preserve">α του φορολογικού ελέγχου θα εξαντλήσουμε κάθε δυνατότητα είτε για το θέμα μετακίνησης χρημάτων στο εξωτερικό είτε για τα υπόλοιπα ζητήματα που βάλατε. </w:t>
      </w:r>
    </w:p>
    <w:p w14:paraId="7183A925" w14:textId="77777777" w:rsidR="00ED7B83" w:rsidRDefault="00383712">
      <w:pPr>
        <w:spacing w:line="600" w:lineRule="auto"/>
        <w:ind w:firstLine="720"/>
        <w:jc w:val="both"/>
        <w:rPr>
          <w:rFonts w:eastAsia="Times New Roman"/>
          <w:szCs w:val="24"/>
        </w:rPr>
      </w:pPr>
      <w:r>
        <w:rPr>
          <w:rFonts w:eastAsia="Times New Roman"/>
          <w:szCs w:val="24"/>
        </w:rPr>
        <w:t>(Στο σημείο αυτό ο Αναπληρωτής Υπουργός Οικονομικών κ. Τρύφων Αλεξιάδης καταθέτει για τα Πρακτικά τα πρ</w:t>
      </w:r>
      <w:r>
        <w:rPr>
          <w:rFonts w:eastAsia="Times New Roman"/>
          <w:szCs w:val="24"/>
        </w:rPr>
        <w:t xml:space="preserve">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7183A926" w14:textId="77777777" w:rsidR="00ED7B83" w:rsidRDefault="00383712">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Υπουργέ.</w:t>
      </w:r>
    </w:p>
    <w:p w14:paraId="7183A927" w14:textId="77777777" w:rsidR="00ED7B83" w:rsidRDefault="00383712">
      <w:pPr>
        <w:spacing w:line="600" w:lineRule="auto"/>
        <w:ind w:firstLine="720"/>
        <w:jc w:val="both"/>
        <w:rPr>
          <w:rFonts w:eastAsia="Times New Roman"/>
          <w:szCs w:val="24"/>
        </w:rPr>
      </w:pPr>
      <w:r>
        <w:rPr>
          <w:rFonts w:eastAsia="Times New Roman"/>
          <w:szCs w:val="24"/>
        </w:rPr>
        <w:t xml:space="preserve">Κύριε συνάδελφε, έχετε τον λόγο για να δευτερολογήσετε για τρία λεπτά.  </w:t>
      </w:r>
    </w:p>
    <w:p w14:paraId="7183A928" w14:textId="77777777" w:rsidR="00ED7B83" w:rsidRDefault="00383712">
      <w:pPr>
        <w:spacing w:line="600" w:lineRule="auto"/>
        <w:ind w:firstLine="720"/>
        <w:jc w:val="both"/>
        <w:rPr>
          <w:rFonts w:eastAsia="Times New Roman"/>
          <w:szCs w:val="24"/>
        </w:rPr>
      </w:pPr>
      <w:r>
        <w:rPr>
          <w:rFonts w:eastAsia="Times New Roman"/>
          <w:b/>
          <w:szCs w:val="24"/>
        </w:rPr>
        <w:lastRenderedPageBreak/>
        <w:t xml:space="preserve">ΔΗΜΗΤΡΙΟΣ ΚΑΜΜΕΝΟΣ: </w:t>
      </w:r>
      <w:r>
        <w:rPr>
          <w:rFonts w:eastAsia="Times New Roman"/>
          <w:szCs w:val="24"/>
        </w:rPr>
        <w:t>Κύριε Υπουργέ, το βασικότερο είναι, όπως πολύ σωστά λέτε, να παρακολουθήσουμε τα αποτυπώματα της μετακίνησης των χρημάτων από προσωπικούς λογαριασμούς, πρώτους βαθ</w:t>
      </w:r>
      <w:r>
        <w:rPr>
          <w:rFonts w:eastAsia="Times New Roman"/>
          <w:szCs w:val="24"/>
        </w:rPr>
        <w:t xml:space="preserve">μούς συγγενείας και παρένθετα πρόσωπα και συγχρόνως, να ανακληθεί η μεταβίβαση των παγίων. </w:t>
      </w:r>
    </w:p>
    <w:p w14:paraId="7183A929" w14:textId="77777777" w:rsidR="00ED7B83" w:rsidRDefault="00383712">
      <w:pPr>
        <w:spacing w:line="600" w:lineRule="auto"/>
        <w:ind w:firstLine="567"/>
        <w:jc w:val="both"/>
        <w:rPr>
          <w:rFonts w:eastAsia="Times New Roman" w:cs="Times New Roman"/>
          <w:szCs w:val="24"/>
        </w:rPr>
      </w:pPr>
      <w:r>
        <w:rPr>
          <w:rFonts w:eastAsia="Times New Roman" w:cs="Times New Roman"/>
          <w:szCs w:val="24"/>
        </w:rPr>
        <w:t>Γιατί, αν φύγουν τα πάγια, όπως γίνεται στην καταμήνυση του δικηγορικού γραφείου, 750 εκατομμύρια στο Κατάρ, τότε δεν θα έχουμε και κάτι, το οποίο θα μπορέσει να ρε</w:t>
      </w:r>
      <w:r>
        <w:rPr>
          <w:rFonts w:eastAsia="Times New Roman" w:cs="Times New Roman"/>
          <w:szCs w:val="24"/>
        </w:rPr>
        <w:t xml:space="preserve">υστοποιήσει ο οποιοσδήποτε χρειάζεται να εισπράξει την απαίτησή του απέναντι σε αυτήν την καταφανώς δόλια πτώχευση. </w:t>
      </w:r>
    </w:p>
    <w:p w14:paraId="7183A92A" w14:textId="77777777" w:rsidR="00ED7B83" w:rsidRDefault="00383712">
      <w:pPr>
        <w:spacing w:line="600" w:lineRule="auto"/>
        <w:ind w:firstLine="567"/>
        <w:jc w:val="both"/>
        <w:rPr>
          <w:rFonts w:eastAsia="Times New Roman" w:cs="Times New Roman"/>
          <w:szCs w:val="24"/>
        </w:rPr>
      </w:pPr>
      <w:r>
        <w:rPr>
          <w:rFonts w:eastAsia="Times New Roman" w:cs="Times New Roman"/>
          <w:szCs w:val="24"/>
        </w:rPr>
        <w:t>Μιλάμε για μ</w:t>
      </w:r>
      <w:r>
        <w:rPr>
          <w:rFonts w:eastAsia="Times New Roman" w:cs="Times New Roman"/>
          <w:szCs w:val="24"/>
        </w:rPr>
        <w:t>ί</w:t>
      </w:r>
      <w:r>
        <w:rPr>
          <w:rFonts w:eastAsia="Times New Roman" w:cs="Times New Roman"/>
          <w:szCs w:val="24"/>
        </w:rPr>
        <w:t xml:space="preserve">α εταιρεία, που έκανε 1,5 δισεκατομμύριο τζίρο. Οι τράπεζες δίνουν δάνεια, διότι βλέπουν τις </w:t>
      </w:r>
      <w:proofErr w:type="spellStart"/>
      <w:r>
        <w:rPr>
          <w:rFonts w:eastAsia="Times New Roman" w:cs="Times New Roman"/>
          <w:szCs w:val="24"/>
        </w:rPr>
        <w:t>χρηματοροές</w:t>
      </w:r>
      <w:proofErr w:type="spellEnd"/>
      <w:r>
        <w:rPr>
          <w:rFonts w:eastAsia="Times New Roman" w:cs="Times New Roman"/>
          <w:szCs w:val="24"/>
        </w:rPr>
        <w:t>. Βλέπουν ότι έχει χρή</w:t>
      </w:r>
      <w:r>
        <w:rPr>
          <w:rFonts w:eastAsia="Times New Roman" w:cs="Times New Roman"/>
          <w:szCs w:val="24"/>
        </w:rPr>
        <w:t xml:space="preserve">ματα στο ταμείο, μπαίνουν μετρητά, εισπράττει μετρητά και πλήρωνε μετά έξι με οκτώ μήνες. Το λάθος έγινε ότι μπήκαν οι Γάλλοι και ήταν Πρωθυπουργός ο κ. Σαμαράς και λίγο πριν. Εγώ τα ξέρω γιατί ήμασταν στην αγορά. Τότε ξεκίνησαν τα προβλήματα και πολλοί </w:t>
      </w:r>
      <w:r>
        <w:rPr>
          <w:rFonts w:eastAsia="Times New Roman" w:cs="Times New Roman"/>
          <w:szCs w:val="24"/>
        </w:rPr>
        <w:lastRenderedPageBreak/>
        <w:t>πρ</w:t>
      </w:r>
      <w:r>
        <w:rPr>
          <w:rFonts w:eastAsia="Times New Roman" w:cs="Times New Roman"/>
          <w:szCs w:val="24"/>
        </w:rPr>
        <w:t xml:space="preserve">ομηθευτές έκοψαν τη σχέση τους με το </w:t>
      </w:r>
      <w:r>
        <w:rPr>
          <w:rFonts w:eastAsia="Times New Roman" w:cs="Times New Roman"/>
          <w:szCs w:val="24"/>
        </w:rPr>
        <w:t>«</w:t>
      </w:r>
      <w:r>
        <w:rPr>
          <w:rFonts w:eastAsia="Times New Roman" w:cs="Times New Roman"/>
          <w:szCs w:val="24"/>
          <w:lang w:val="en-US"/>
        </w:rPr>
        <w:t>C</w:t>
      </w:r>
      <w:r>
        <w:rPr>
          <w:rFonts w:eastAsia="Times New Roman" w:cs="Times New Roman"/>
          <w:szCs w:val="24"/>
          <w:lang w:val="en-US"/>
        </w:rPr>
        <w:t>ARREFOUR</w:t>
      </w:r>
      <w:r>
        <w:rPr>
          <w:rFonts w:eastAsia="Times New Roman" w:cs="Times New Roman"/>
          <w:szCs w:val="24"/>
        </w:rPr>
        <w:t>-Μ</w:t>
      </w:r>
      <w:r>
        <w:rPr>
          <w:rFonts w:eastAsia="Times New Roman" w:cs="Times New Roman"/>
          <w:szCs w:val="24"/>
        </w:rPr>
        <w:t>ΑΡΙΝΟΠΟΥΛΟΣ»</w:t>
      </w:r>
      <w:r>
        <w:rPr>
          <w:rFonts w:eastAsia="Times New Roman" w:cs="Times New Roman"/>
          <w:szCs w:val="24"/>
        </w:rPr>
        <w:t>. Έκοψαν τη σχέση</w:t>
      </w:r>
      <w:r w:rsidRPr="00635EA3">
        <w:rPr>
          <w:rFonts w:eastAsia="Times New Roman" w:cs="Times New Roman"/>
          <w:szCs w:val="24"/>
        </w:rPr>
        <w:t>,</w:t>
      </w:r>
      <w:r>
        <w:rPr>
          <w:rFonts w:eastAsia="Times New Roman" w:cs="Times New Roman"/>
          <w:szCs w:val="24"/>
        </w:rPr>
        <w:t xml:space="preserve"> γιατί δεν πληρωνόντουσαν. Εδώ και τέσσερα χρόνια υπάρχει το πρόβλημα και το ξέρει η αγορά. Τέσσερα χρόνια πριν! </w:t>
      </w:r>
    </w:p>
    <w:p w14:paraId="7183A92B" w14:textId="77777777" w:rsidR="00ED7B83" w:rsidRDefault="00383712">
      <w:pPr>
        <w:spacing w:line="600" w:lineRule="auto"/>
        <w:ind w:firstLine="567"/>
        <w:jc w:val="both"/>
        <w:rPr>
          <w:rFonts w:eastAsia="Times New Roman" w:cs="Times New Roman"/>
          <w:szCs w:val="24"/>
        </w:rPr>
      </w:pPr>
      <w:r>
        <w:rPr>
          <w:rFonts w:eastAsia="Times New Roman" w:cs="Times New Roman"/>
          <w:szCs w:val="24"/>
        </w:rPr>
        <w:t xml:space="preserve">Δώσαμε χρόνο, διότι οι τράπεζες όταν έχουν δώσει 500 </w:t>
      </w:r>
      <w:r>
        <w:rPr>
          <w:rFonts w:eastAsia="Times New Roman" w:cs="Times New Roman"/>
          <w:szCs w:val="24"/>
        </w:rPr>
        <w:t xml:space="preserve">εκατομμύρια και βλέπουν λεφτά στο ταμείο, </w:t>
      </w:r>
      <w:proofErr w:type="spellStart"/>
      <w:r>
        <w:rPr>
          <w:rFonts w:eastAsia="Times New Roman" w:cs="Times New Roman"/>
          <w:szCs w:val="24"/>
        </w:rPr>
        <w:t>χρηματοροές</w:t>
      </w:r>
      <w:proofErr w:type="spellEnd"/>
      <w:r>
        <w:rPr>
          <w:rFonts w:eastAsia="Times New Roman" w:cs="Times New Roman"/>
          <w:szCs w:val="24"/>
        </w:rPr>
        <w:t>, θα δώσουν ένα δάνειο για να εισπράττουν πρώτες την απαίτηση. Όμως, από κει και πέρα, μιλάμε για οκτακόσια καταστήματα και δύο χιλιάδες προμηθευτές. Αυτή δεν είναι μ</w:t>
      </w:r>
      <w:r>
        <w:rPr>
          <w:rFonts w:eastAsia="Times New Roman" w:cs="Times New Roman"/>
          <w:szCs w:val="24"/>
        </w:rPr>
        <w:t>ί</w:t>
      </w:r>
      <w:r>
        <w:rPr>
          <w:rFonts w:eastAsia="Times New Roman" w:cs="Times New Roman"/>
          <w:szCs w:val="24"/>
        </w:rPr>
        <w:t>α φούσκα. Θα γίνει ό,τι έγινε με την</w:t>
      </w:r>
      <w:r>
        <w:rPr>
          <w:rFonts w:eastAsia="Times New Roman" w:cs="Times New Roman"/>
          <w:szCs w:val="24"/>
        </w:rPr>
        <w:t xml:space="preserve"> περίπτωση του </w:t>
      </w:r>
      <w:r>
        <w:rPr>
          <w:rFonts w:eastAsia="Times New Roman" w:cs="Times New Roman"/>
          <w:szCs w:val="24"/>
        </w:rPr>
        <w:t>«</w:t>
      </w:r>
      <w:r>
        <w:rPr>
          <w:rFonts w:eastAsia="Times New Roman" w:cs="Times New Roman"/>
          <w:szCs w:val="24"/>
          <w:lang w:val="en-US"/>
        </w:rPr>
        <w:t>ALTER</w:t>
      </w:r>
      <w:r>
        <w:rPr>
          <w:rFonts w:eastAsia="Times New Roman" w:cs="Times New Roman"/>
          <w:szCs w:val="24"/>
        </w:rPr>
        <w:t>»</w:t>
      </w:r>
      <w:r>
        <w:rPr>
          <w:rFonts w:eastAsia="Times New Roman" w:cs="Times New Roman"/>
          <w:szCs w:val="24"/>
        </w:rPr>
        <w:t xml:space="preserve"> και του Γιαννίκου. Εκεί ήταν πολύ λιγότερα τα λεφτά, ήταν 200 εκατομμύρια και τώρα μιλάμε για 720 εκατομμύρια σε προμηθευτές, δ</w:t>
      </w:r>
      <w:r>
        <w:rPr>
          <w:rFonts w:eastAsia="Times New Roman" w:cs="Times New Roman"/>
          <w:szCs w:val="24"/>
        </w:rPr>
        <w:t>ύ</w:t>
      </w:r>
      <w:r>
        <w:rPr>
          <w:rFonts w:eastAsia="Times New Roman" w:cs="Times New Roman"/>
          <w:szCs w:val="24"/>
        </w:rPr>
        <w:t xml:space="preserve">ο χιλιάδες επιχειρήσεις, οι οποίες επειδή η οικονομία είναι συνδεδεμένα δοχεία, δεν υπάρχει περίπτωση να </w:t>
      </w:r>
      <w:r>
        <w:rPr>
          <w:rFonts w:eastAsia="Times New Roman" w:cs="Times New Roman"/>
          <w:szCs w:val="24"/>
        </w:rPr>
        <w:t xml:space="preserve">μην έχουμε τεράστιο πρόβλημα στην ελληνική οικονομία. </w:t>
      </w:r>
    </w:p>
    <w:p w14:paraId="7183A92C" w14:textId="77777777" w:rsidR="00ED7B83" w:rsidRDefault="00383712">
      <w:pPr>
        <w:spacing w:line="600" w:lineRule="auto"/>
        <w:ind w:firstLine="567"/>
        <w:jc w:val="both"/>
        <w:rPr>
          <w:rFonts w:eastAsia="Times New Roman" w:cs="Times New Roman"/>
          <w:szCs w:val="24"/>
        </w:rPr>
      </w:pPr>
      <w:r>
        <w:rPr>
          <w:rFonts w:eastAsia="Times New Roman" w:cs="Times New Roman"/>
          <w:szCs w:val="24"/>
        </w:rPr>
        <w:lastRenderedPageBreak/>
        <w:t>Η Κυβέρνησή μας θα πρέπει να βρει μ</w:t>
      </w:r>
      <w:r>
        <w:rPr>
          <w:rFonts w:eastAsia="Times New Roman" w:cs="Times New Roman"/>
          <w:szCs w:val="24"/>
        </w:rPr>
        <w:t>ί</w:t>
      </w:r>
      <w:r>
        <w:rPr>
          <w:rFonts w:eastAsia="Times New Roman" w:cs="Times New Roman"/>
          <w:szCs w:val="24"/>
        </w:rPr>
        <w:t>α δημιουργική λύση και να μην πετάξει την μπάλα παρακάτω να το βρούμε του χρόνου τέτοια εποχή και ούτε να γίνει κάτι πρόχειρο για να μην έχουμε φέτος το πρόβλημα. Κύ</w:t>
      </w:r>
      <w:r>
        <w:rPr>
          <w:rFonts w:eastAsia="Times New Roman" w:cs="Times New Roman"/>
          <w:szCs w:val="24"/>
        </w:rPr>
        <w:t xml:space="preserve">ριε Υπουργέ, το πρόβλημα το έχουμε φέτος. Δεν έχουμε χρόνο, εφόσον γνωρίζω πέραν της 15-20 Σεπτεμβρίου. Είναι συγκεκριμένα τα χρονοδιαγράμματα αυτής της υπόθεσης και το πώς πρέπει να επιλυθεί, θα πρέπει να είμαστε πάρα πολύ προσεκτικοί. </w:t>
      </w:r>
    </w:p>
    <w:p w14:paraId="7183A92D" w14:textId="77777777" w:rsidR="00ED7B83" w:rsidRDefault="00383712">
      <w:pPr>
        <w:spacing w:line="600" w:lineRule="auto"/>
        <w:ind w:firstLine="567"/>
        <w:jc w:val="both"/>
        <w:rPr>
          <w:rFonts w:eastAsia="Times New Roman" w:cs="Times New Roman"/>
          <w:szCs w:val="24"/>
        </w:rPr>
      </w:pPr>
      <w:r>
        <w:rPr>
          <w:rFonts w:eastAsia="Times New Roman" w:cs="Times New Roman"/>
          <w:szCs w:val="24"/>
        </w:rPr>
        <w:t xml:space="preserve">Θα μπορούσαν -και </w:t>
      </w:r>
      <w:r>
        <w:rPr>
          <w:rFonts w:eastAsia="Times New Roman" w:cs="Times New Roman"/>
          <w:szCs w:val="24"/>
        </w:rPr>
        <w:t>θα καταθέσω την ιδέα μου για το πώς θα μπορούσε να λυθεί αυτό το πρόβλημα- όλα τα ακίνητα και η κινητή περιουσία της «Μαρινόπουλος» να μεταφερθεί σε μ</w:t>
      </w:r>
      <w:r>
        <w:rPr>
          <w:rFonts w:eastAsia="Times New Roman" w:cs="Times New Roman"/>
          <w:szCs w:val="24"/>
        </w:rPr>
        <w:t>ί</w:t>
      </w:r>
      <w:r>
        <w:rPr>
          <w:rFonts w:eastAsia="Times New Roman" w:cs="Times New Roman"/>
          <w:szCs w:val="24"/>
        </w:rPr>
        <w:t>α καινούργια εταιρεία, στην οποία να είναι μέτοχοι όλοι οι πιστωτές. Το έχουμε κάνει πολλές φορές στο εξω</w:t>
      </w:r>
      <w:r>
        <w:rPr>
          <w:rFonts w:eastAsia="Times New Roman" w:cs="Times New Roman"/>
          <w:szCs w:val="24"/>
        </w:rPr>
        <w:t xml:space="preserve">τερικό, όταν κάνουμε </w:t>
      </w:r>
      <w:r>
        <w:rPr>
          <w:rFonts w:eastAsia="Times New Roman" w:cs="Times New Roman"/>
          <w:szCs w:val="24"/>
          <w:lang w:val="en-US"/>
        </w:rPr>
        <w:t>recovery</w:t>
      </w:r>
      <w:r>
        <w:rPr>
          <w:rFonts w:eastAsia="Times New Roman" w:cs="Times New Roman"/>
          <w:szCs w:val="24"/>
        </w:rPr>
        <w:t xml:space="preserve"> και εκκαθαρίσεις και </w:t>
      </w:r>
      <w:r>
        <w:rPr>
          <w:rFonts w:eastAsia="Times New Roman" w:cs="Times New Roman"/>
          <w:szCs w:val="24"/>
          <w:lang w:val="en-US"/>
        </w:rPr>
        <w:t>resolution</w:t>
      </w:r>
      <w:r>
        <w:rPr>
          <w:rFonts w:eastAsia="Times New Roman" w:cs="Times New Roman"/>
          <w:szCs w:val="24"/>
        </w:rPr>
        <w:t xml:space="preserve"> εταιρειών. Να γίνουν μέτοχοι όλοι οι πιστωτές. Να γίνει μ</w:t>
      </w:r>
      <w:r>
        <w:rPr>
          <w:rFonts w:eastAsia="Times New Roman" w:cs="Times New Roman"/>
          <w:szCs w:val="24"/>
        </w:rPr>
        <w:t>ί</w:t>
      </w:r>
      <w:r>
        <w:rPr>
          <w:rFonts w:eastAsia="Times New Roman" w:cs="Times New Roman"/>
          <w:szCs w:val="24"/>
        </w:rPr>
        <w:t>α ελληνική επιχείρηση, η οποία θα είναι αμιγώς ελληνική, θα μπουν όλα τα πάγια και όλες οι απαιτήσεις. Αυτοί οι οποίοι έχουν απαίτηση στ</w:t>
      </w:r>
      <w:r>
        <w:rPr>
          <w:rFonts w:eastAsia="Times New Roman" w:cs="Times New Roman"/>
          <w:szCs w:val="24"/>
        </w:rPr>
        <w:t xml:space="preserve">ον «Μαρινόπουλο», να είναι μέτοχοι της νέας εταιρείας πάνω στην ακίνητη και κινητή περιουσία. Να μπουν μέτοχοι και οι Έλληνες προμηθευτές και τα ελληνικά εργοστάσια που </w:t>
      </w:r>
      <w:r>
        <w:rPr>
          <w:rFonts w:eastAsia="Times New Roman" w:cs="Times New Roman"/>
          <w:szCs w:val="24"/>
        </w:rPr>
        <w:lastRenderedPageBreak/>
        <w:t>παράγουν μέλια, ζάχαρες, ποτήρια, τα πάντα και να μην πληρώνουν το «</w:t>
      </w:r>
      <w:proofErr w:type="spellStart"/>
      <w:r>
        <w:rPr>
          <w:rFonts w:eastAsia="Times New Roman" w:cs="Times New Roman"/>
          <w:szCs w:val="24"/>
        </w:rPr>
        <w:t>νταβατζιλίκι</w:t>
      </w:r>
      <w:proofErr w:type="spellEnd"/>
      <w:r>
        <w:rPr>
          <w:rFonts w:eastAsia="Times New Roman" w:cs="Times New Roman"/>
          <w:szCs w:val="24"/>
        </w:rPr>
        <w:t>» του ρ</w:t>
      </w:r>
      <w:r>
        <w:rPr>
          <w:rFonts w:eastAsia="Times New Roman" w:cs="Times New Roman"/>
          <w:szCs w:val="24"/>
        </w:rPr>
        <w:t xml:space="preserve">αφιού, να πληρώνονται από την τσέπη τους. </w:t>
      </w:r>
      <w:r>
        <w:rPr>
          <w:rFonts w:eastAsia="Times New Roman" w:cs="Times New Roman"/>
          <w:szCs w:val="24"/>
        </w:rPr>
        <w:t>Α</w:t>
      </w:r>
      <w:r>
        <w:rPr>
          <w:rFonts w:eastAsia="Times New Roman" w:cs="Times New Roman"/>
          <w:szCs w:val="24"/>
        </w:rPr>
        <w:t xml:space="preserve">ν γίνει και το σκεφθεί κάποιος πολύ σοβαρά και αν κάποιος με ρωτήσει, θα του πω πώς πρέπει να γίνει, γιατί το έχω κάνει πέντε φορές στη ζωή μου το συγκεκριμένο πλάνο. </w:t>
      </w:r>
    </w:p>
    <w:p w14:paraId="7183A92E" w14:textId="77777777" w:rsidR="00ED7B83" w:rsidRDefault="00383712">
      <w:pPr>
        <w:spacing w:line="600" w:lineRule="auto"/>
        <w:ind w:firstLine="567"/>
        <w:jc w:val="both"/>
        <w:rPr>
          <w:rFonts w:eastAsia="Times New Roman" w:cs="Times New Roman"/>
          <w:szCs w:val="24"/>
        </w:rPr>
      </w:pPr>
      <w:r>
        <w:rPr>
          <w:rFonts w:eastAsia="Times New Roman" w:cs="Times New Roman"/>
          <w:szCs w:val="24"/>
        </w:rPr>
        <w:t>Έτσι, θα γιγαντωθεί η εταιρεία, θα γλιτώσουμε</w:t>
      </w:r>
      <w:r>
        <w:rPr>
          <w:rFonts w:eastAsia="Times New Roman" w:cs="Times New Roman"/>
          <w:szCs w:val="24"/>
        </w:rPr>
        <w:t xml:space="preserve"> τις θέσεις εργασίας και θα εξυγιανθεί και η φούσκα που λέγεται ράφι. Διότι αυτή η στιγμή, όταν πηγαίνεις στο σο</w:t>
      </w:r>
      <w:r>
        <w:rPr>
          <w:rFonts w:eastAsia="Times New Roman" w:cs="Times New Roman"/>
          <w:szCs w:val="24"/>
        </w:rPr>
        <w:t>υ</w:t>
      </w:r>
      <w:r>
        <w:rPr>
          <w:rFonts w:eastAsia="Times New Roman" w:cs="Times New Roman"/>
          <w:szCs w:val="24"/>
        </w:rPr>
        <w:t>περμάρκετ και πληρώνεις το ράφι, πέντε φορές πάνω το προϊόν σου μέσα στα πάγια και ανελαστικά έξοδα που έχει κάποιος για να τοποθετήσει το προϊ</w:t>
      </w:r>
      <w:r>
        <w:rPr>
          <w:rFonts w:eastAsia="Times New Roman" w:cs="Times New Roman"/>
          <w:szCs w:val="24"/>
        </w:rPr>
        <w:t>όν του για να το αγοράσω εγώ στο ράφι, αυτό είναι μ</w:t>
      </w:r>
      <w:r>
        <w:rPr>
          <w:rFonts w:eastAsia="Times New Roman" w:cs="Times New Roman"/>
          <w:szCs w:val="24"/>
        </w:rPr>
        <w:t>ί</w:t>
      </w:r>
      <w:r>
        <w:rPr>
          <w:rFonts w:eastAsia="Times New Roman" w:cs="Times New Roman"/>
          <w:szCs w:val="24"/>
        </w:rPr>
        <w:t xml:space="preserve">α φούσκα. Κάποια στιγμή θα σκάσει. </w:t>
      </w:r>
      <w:r>
        <w:rPr>
          <w:rFonts w:eastAsia="Times New Roman" w:cs="Times New Roman"/>
          <w:szCs w:val="24"/>
        </w:rPr>
        <w:t>Η</w:t>
      </w:r>
      <w:r>
        <w:rPr>
          <w:rFonts w:eastAsia="Times New Roman" w:cs="Times New Roman"/>
          <w:szCs w:val="24"/>
        </w:rPr>
        <w:t xml:space="preserve"> χρηματοδότηση των τραπεζών γίνεται πάνω σ’ αυτή τη φούσκα, γιατί το προϊόν έχει μέσα του το κόστος διαχείρισης, αποθήκευσης, διαφήμισης και το κόστος ραφιού. Αυτό λύνε</w:t>
      </w:r>
      <w:r>
        <w:rPr>
          <w:rFonts w:eastAsia="Times New Roman" w:cs="Times New Roman"/>
          <w:szCs w:val="24"/>
        </w:rPr>
        <w:t xml:space="preserve">ται με αυτό που λέω εγώ, γιατί το έχουμε </w:t>
      </w:r>
      <w:proofErr w:type="spellStart"/>
      <w:r>
        <w:rPr>
          <w:rFonts w:eastAsia="Times New Roman" w:cs="Times New Roman"/>
          <w:szCs w:val="24"/>
        </w:rPr>
        <w:t>ξαναλύσει</w:t>
      </w:r>
      <w:proofErr w:type="spellEnd"/>
      <w:r>
        <w:rPr>
          <w:rFonts w:eastAsia="Times New Roman" w:cs="Times New Roman"/>
          <w:szCs w:val="24"/>
        </w:rPr>
        <w:t xml:space="preserve"> στο εξωτερικό, όχι στην Ελλάδα. </w:t>
      </w:r>
    </w:p>
    <w:p w14:paraId="7183A92F" w14:textId="77777777" w:rsidR="00ED7B83" w:rsidRDefault="00383712">
      <w:pPr>
        <w:spacing w:line="600" w:lineRule="auto"/>
        <w:ind w:firstLine="567"/>
        <w:jc w:val="both"/>
        <w:rPr>
          <w:rFonts w:eastAsia="Times New Roman" w:cs="Times New Roman"/>
          <w:szCs w:val="24"/>
        </w:rPr>
      </w:pPr>
      <w:r>
        <w:rPr>
          <w:rFonts w:eastAsia="Times New Roman" w:cs="Times New Roman"/>
          <w:szCs w:val="24"/>
        </w:rPr>
        <w:lastRenderedPageBreak/>
        <w:t xml:space="preserve">Θα παρακαλούσα πάρα πολύ κλείνοντας να είμαστε πάρα πολύ ενδελεχείς όσον αφορά το δικό σας </w:t>
      </w:r>
      <w:r>
        <w:rPr>
          <w:rFonts w:eastAsia="Times New Roman" w:cs="Times New Roman"/>
          <w:szCs w:val="24"/>
          <w:lang w:val="en-US"/>
        </w:rPr>
        <w:t>mandate</w:t>
      </w:r>
      <w:r>
        <w:rPr>
          <w:rFonts w:eastAsia="Times New Roman" w:cs="Times New Roman"/>
          <w:szCs w:val="24"/>
        </w:rPr>
        <w:t>, τη δική σας εξουσιοδότηση στο Υπουργείο. Να μην αφήσετε να ξεφύγει λογαρ</w:t>
      </w:r>
      <w:r>
        <w:rPr>
          <w:rFonts w:eastAsia="Times New Roman" w:cs="Times New Roman"/>
          <w:szCs w:val="24"/>
        </w:rPr>
        <w:t xml:space="preserve">ιασμός και πάγιο, να μην μεταβιβαστεί τίποτα σε κανέναν, να μπλοκαριστούν τα πάντα μέχρι να ξεκαθαρίσει η υπόθεση. Σας λέω ότι δεν έχουμε χρόνο. Στις 20 Σεπτεμβρίου πρέπει να έχει κλείσει η υπόθεση. </w:t>
      </w:r>
    </w:p>
    <w:p w14:paraId="7183A930" w14:textId="77777777" w:rsidR="00ED7B83" w:rsidRDefault="00383712">
      <w:pPr>
        <w:spacing w:line="600" w:lineRule="auto"/>
        <w:ind w:firstLine="567"/>
        <w:jc w:val="both"/>
        <w:rPr>
          <w:rFonts w:eastAsia="Times New Roman" w:cs="Times New Roman"/>
          <w:szCs w:val="24"/>
        </w:rPr>
      </w:pPr>
      <w:r>
        <w:rPr>
          <w:rFonts w:eastAsia="Times New Roman" w:cs="Times New Roman"/>
          <w:szCs w:val="24"/>
        </w:rPr>
        <w:t>Σας ευχαριστώ πολύ.</w:t>
      </w:r>
    </w:p>
    <w:p w14:paraId="7183A931" w14:textId="77777777" w:rsidR="00ED7B83" w:rsidRDefault="00383712">
      <w:pPr>
        <w:spacing w:line="600" w:lineRule="auto"/>
        <w:ind w:firstLine="567"/>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w:t>
      </w:r>
      <w:r>
        <w:rPr>
          <w:rFonts w:eastAsia="Times New Roman" w:cs="Times New Roman"/>
          <w:szCs w:val="24"/>
        </w:rPr>
        <w:t xml:space="preserve">ριστώ, κύριε συνάδελφε. </w:t>
      </w:r>
    </w:p>
    <w:p w14:paraId="7183A932" w14:textId="77777777" w:rsidR="00ED7B83" w:rsidRDefault="00383712">
      <w:pPr>
        <w:spacing w:line="600" w:lineRule="auto"/>
        <w:ind w:firstLine="567"/>
        <w:jc w:val="both"/>
        <w:rPr>
          <w:rFonts w:eastAsia="Times New Roman" w:cs="Times New Roman"/>
          <w:szCs w:val="24"/>
        </w:rPr>
      </w:pPr>
      <w:r>
        <w:rPr>
          <w:rFonts w:eastAsia="Times New Roman" w:cs="Times New Roman"/>
          <w:szCs w:val="24"/>
        </w:rPr>
        <w:t>Κύριε Υπουργέ, έχετε τον λόγο για τρία λεπτά.</w:t>
      </w:r>
    </w:p>
    <w:p w14:paraId="7183A933" w14:textId="77777777" w:rsidR="00ED7B83" w:rsidRDefault="00383712">
      <w:pPr>
        <w:spacing w:line="600" w:lineRule="auto"/>
        <w:ind w:firstLine="567"/>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 </w:t>
      </w:r>
    </w:p>
    <w:p w14:paraId="7183A934" w14:textId="77777777" w:rsidR="00ED7B83" w:rsidRDefault="00383712">
      <w:pPr>
        <w:spacing w:line="600" w:lineRule="auto"/>
        <w:ind w:firstLine="567"/>
        <w:jc w:val="both"/>
        <w:rPr>
          <w:rFonts w:eastAsia="Times New Roman" w:cs="Times New Roman"/>
          <w:szCs w:val="24"/>
        </w:rPr>
      </w:pPr>
      <w:r>
        <w:rPr>
          <w:rFonts w:eastAsia="Times New Roman" w:cs="Times New Roman"/>
          <w:szCs w:val="24"/>
        </w:rPr>
        <w:lastRenderedPageBreak/>
        <w:t>Κύριε Βουλευτά, αναλύσατε πολύ σωστά το όλο θέμα και εξηγήσατε με τόση τεκμηρίωση τα ζητήματα, που εγώ δε</w:t>
      </w:r>
      <w:r>
        <w:rPr>
          <w:rFonts w:eastAsia="Times New Roman" w:cs="Times New Roman"/>
          <w:szCs w:val="24"/>
        </w:rPr>
        <w:t>ν έχω να προσθέσω κάτι άλλο πάνω σε αυτά τα ζητήματα, δηλαδή στο πώς μ</w:t>
      </w:r>
      <w:r>
        <w:rPr>
          <w:rFonts w:eastAsia="Times New Roman" w:cs="Times New Roman"/>
          <w:szCs w:val="24"/>
        </w:rPr>
        <w:t>ί</w:t>
      </w:r>
      <w:r>
        <w:rPr>
          <w:rFonts w:eastAsia="Times New Roman" w:cs="Times New Roman"/>
          <w:szCs w:val="24"/>
        </w:rPr>
        <w:t xml:space="preserve">α επιχειρηματικότητα που δεν τιμά τη χώρα, μας οδήγησε εδώ με πολιτική ανοχή και συγκεκριμένες πολιτικές που ασκήθηκαν όλα αυτά τα χρόνια. </w:t>
      </w:r>
    </w:p>
    <w:p w14:paraId="7183A935" w14:textId="77777777" w:rsidR="00ED7B83" w:rsidRDefault="00383712">
      <w:pPr>
        <w:spacing w:line="600" w:lineRule="auto"/>
        <w:ind w:firstLine="567"/>
        <w:jc w:val="both"/>
        <w:rPr>
          <w:rFonts w:eastAsia="Times New Roman" w:cs="Times New Roman"/>
          <w:szCs w:val="24"/>
        </w:rPr>
      </w:pPr>
      <w:r>
        <w:rPr>
          <w:rFonts w:eastAsia="Times New Roman" w:cs="Times New Roman"/>
          <w:szCs w:val="24"/>
        </w:rPr>
        <w:t>Εμείς θα εξετάσουμε την πρόταση αυτή που κατα</w:t>
      </w:r>
      <w:r>
        <w:rPr>
          <w:rFonts w:eastAsia="Times New Roman" w:cs="Times New Roman"/>
          <w:szCs w:val="24"/>
        </w:rPr>
        <w:t>θέσατε. Βεβαίως, αυτή η πρόταση προϋποθέτει και την εμπλοκή άλλων επιχειρηματικών ομίλων και την αποδοχή από πάρα πολλές επιχειρήσεις αυτής της ιστορίας. Δεν είναι κάτι απλό, αλλά είναι μ</w:t>
      </w:r>
      <w:r>
        <w:rPr>
          <w:rFonts w:eastAsia="Times New Roman" w:cs="Times New Roman"/>
          <w:szCs w:val="24"/>
        </w:rPr>
        <w:t>ί</w:t>
      </w:r>
      <w:r>
        <w:rPr>
          <w:rFonts w:eastAsia="Times New Roman" w:cs="Times New Roman"/>
          <w:szCs w:val="24"/>
        </w:rPr>
        <w:t xml:space="preserve">α πολύ σωστή πρόταση. </w:t>
      </w:r>
    </w:p>
    <w:p w14:paraId="7183A936" w14:textId="77777777" w:rsidR="00ED7B83" w:rsidRDefault="00383712">
      <w:pPr>
        <w:spacing w:line="600" w:lineRule="auto"/>
        <w:ind w:firstLine="567"/>
        <w:jc w:val="both"/>
        <w:rPr>
          <w:rFonts w:eastAsia="Times New Roman" w:cs="Times New Roman"/>
          <w:szCs w:val="24"/>
        </w:rPr>
      </w:pPr>
      <w:r>
        <w:rPr>
          <w:rFonts w:eastAsia="Times New Roman" w:cs="Times New Roman"/>
          <w:szCs w:val="24"/>
        </w:rPr>
        <w:t>Σε ό,τι αφορά το τι κάνει η ελληνική Κυβέρνησ</w:t>
      </w:r>
      <w:r>
        <w:rPr>
          <w:rFonts w:eastAsia="Times New Roman" w:cs="Times New Roman"/>
          <w:szCs w:val="24"/>
        </w:rPr>
        <w:t xml:space="preserve">η, η ελληνική Κυβέρνηση αυτή τη στιγμή, όπως είπα, προσπαθεί να μην δημιουργηθούν προβλήματα με τις δωδεκάμισι χιλιάδες θέσεις εργασίας της επιχείρησης, να μην δημιουργηθούν προβλήματα με τις χιλιάδες θέσεις εργασίας των εργαζομένων στις άλλες </w:t>
      </w:r>
      <w:r>
        <w:rPr>
          <w:rFonts w:eastAsia="Times New Roman" w:cs="Times New Roman"/>
          <w:szCs w:val="24"/>
        </w:rPr>
        <w:lastRenderedPageBreak/>
        <w:t>επιχειρήσεις</w:t>
      </w:r>
      <w:r>
        <w:rPr>
          <w:rFonts w:eastAsia="Times New Roman" w:cs="Times New Roman"/>
          <w:szCs w:val="24"/>
        </w:rPr>
        <w:t>, που θα έχουν σοβαρότατα προβλήματα, να μην δημιουργηθούν προβλήματα στις επιχειρήσεις, οι οποίες θα πρέπει να πληρώσουν ΦΠΑ, ΕΝΦΙΑ και μ</w:t>
      </w:r>
      <w:r>
        <w:rPr>
          <w:rFonts w:eastAsia="Times New Roman" w:cs="Times New Roman"/>
          <w:szCs w:val="24"/>
        </w:rPr>
        <w:t>ί</w:t>
      </w:r>
      <w:r>
        <w:rPr>
          <w:rFonts w:eastAsia="Times New Roman" w:cs="Times New Roman"/>
          <w:szCs w:val="24"/>
        </w:rPr>
        <w:t>α σειρά από άλλες φορολογικές υποχρεώσεις, την ίδια στιγμή που δεν θα έχουν εισπράξει από την συγκεκριμένη επιχείρηση</w:t>
      </w:r>
      <w:r>
        <w:rPr>
          <w:rFonts w:eastAsia="Times New Roman" w:cs="Times New Roman"/>
          <w:szCs w:val="24"/>
        </w:rPr>
        <w:t xml:space="preserve"> τον κόπο για τα προϊόντα και τις υπηρεσίες, που έδωσαν, και τέλος, να διασφαλίσουμε και τα συμφέροντα του ελληνικού δημοσίου. </w:t>
      </w:r>
    </w:p>
    <w:p w14:paraId="7183A93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Για όλα αυτά εργαζόμαστε, είμαστε πάνω από το πρόβλημα από την πρώτη στιγμή και να είστε βέβαιοι ότι θα κάνουμε ό,τι περνάει από</w:t>
      </w:r>
      <w:r>
        <w:rPr>
          <w:rFonts w:eastAsia="Times New Roman" w:cs="Times New Roman"/>
          <w:szCs w:val="24"/>
        </w:rPr>
        <w:t xml:space="preserve"> το χέρι μας για την αντιμετώπιση του προβλήματος. </w:t>
      </w:r>
    </w:p>
    <w:p w14:paraId="7183A938"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7183A93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Ακολουθεί η τρίτη 1121/11-7-2016 επίκαιρη ερώτηση δεύτερου κύκλου του Βουλευτή Β</w:t>
      </w:r>
      <w:r>
        <w:rPr>
          <w:rFonts w:eastAsia="Times New Roman" w:cs="Times New Roman"/>
          <w:szCs w:val="24"/>
        </w:rPr>
        <w:t>΄</w:t>
      </w:r>
      <w:r>
        <w:rPr>
          <w:rFonts w:eastAsia="Times New Roman" w:cs="Times New Roman"/>
          <w:szCs w:val="24"/>
        </w:rPr>
        <w:t xml:space="preserve"> Αθηνών της Δημοκρατικής Συμπαράταξης ΠΑΣΟΚ-ΔΗΜΑΡ κ. Ανδρέα Λοβ</w:t>
      </w:r>
      <w:r>
        <w:rPr>
          <w:rFonts w:eastAsia="Times New Roman" w:cs="Times New Roman"/>
          <w:szCs w:val="24"/>
        </w:rPr>
        <w:t xml:space="preserve">έρδου προς τον Υπουργό Οικονομικών, σχετικά με την αντισυνταγματική διάταξη για τα δικαιώματα του φορολογούμενου. </w:t>
      </w:r>
    </w:p>
    <w:p w14:paraId="7183A93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Ο κ. Λοβέρδος έχει το</w:t>
      </w:r>
      <w:r>
        <w:rPr>
          <w:rFonts w:eastAsia="Times New Roman" w:cs="Times New Roman"/>
          <w:szCs w:val="24"/>
        </w:rPr>
        <w:t>ν</w:t>
      </w:r>
      <w:r>
        <w:rPr>
          <w:rFonts w:eastAsia="Times New Roman" w:cs="Times New Roman"/>
          <w:szCs w:val="24"/>
        </w:rPr>
        <w:t xml:space="preserve"> λόγο για δύο λεπτά για να </w:t>
      </w:r>
      <w:proofErr w:type="spellStart"/>
      <w:r>
        <w:rPr>
          <w:rFonts w:eastAsia="Times New Roman" w:cs="Times New Roman"/>
          <w:szCs w:val="24"/>
        </w:rPr>
        <w:t>πρωτολογήσει</w:t>
      </w:r>
      <w:proofErr w:type="spellEnd"/>
      <w:r>
        <w:rPr>
          <w:rFonts w:eastAsia="Times New Roman" w:cs="Times New Roman"/>
          <w:szCs w:val="24"/>
        </w:rPr>
        <w:t xml:space="preserve">. </w:t>
      </w:r>
    </w:p>
    <w:p w14:paraId="7183A93B"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14:paraId="7183A93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Ξεκινώντας, θέλω να εκφράσω τη θλίψη, την οργή και την αγανάκτηση όλων τω μελών και των στελεχών της Δημοκρατικής Συμπαράταξής για το τραγικό γεγονός χθες στη Γαλλία. </w:t>
      </w:r>
      <w:r>
        <w:rPr>
          <w:rFonts w:eastAsia="Times New Roman" w:cs="Times New Roman"/>
          <w:szCs w:val="24"/>
        </w:rPr>
        <w:t>Ν</w:t>
      </w:r>
      <w:r>
        <w:rPr>
          <w:rFonts w:eastAsia="Times New Roman" w:cs="Times New Roman"/>
          <w:szCs w:val="24"/>
        </w:rPr>
        <w:t>α υπογραμμίσω, κύριε Πρόεδρε, ότι το φαινόμενο αυτό της τυφλής βίας, της αιματηρής βίας,</w:t>
      </w:r>
      <w:r>
        <w:rPr>
          <w:rFonts w:eastAsia="Times New Roman" w:cs="Times New Roman"/>
          <w:szCs w:val="24"/>
        </w:rPr>
        <w:t xml:space="preserve"> θα συνεχιστεί. Θα έχει κέντρο αναφοράς, όπως όλα δείχνουν, την Ευρώπη και θα συνδυάζεται με όλα τα αίτια που προκαλούν την προσφυγιά και τη μετανάστευση σε χώρες της Ασίας και της περιοχής Μένα. Δεν πρόκειται να σταματήσει. Τα θύματα είναι και θα είναι πο</w:t>
      </w:r>
      <w:r>
        <w:rPr>
          <w:rFonts w:eastAsia="Times New Roman" w:cs="Times New Roman"/>
          <w:szCs w:val="24"/>
        </w:rPr>
        <w:t xml:space="preserve">λλά. Η Δύση πρέπει κάπως να ξανασκεφτεί το θέμα της τρομοκρατίας, τα αίτιά της και να ληφθούν οι σχετικές πρωτοβουλίες. Δεν μπορεί να είμαστε θεατές και παρατηρητές και να μας αρκεί ότι εκφράζουμε τα συλλυπητήριά μας. </w:t>
      </w:r>
    </w:p>
    <w:p w14:paraId="7183A93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Τώρα, σε σχέση με την ερώτησή μου. Κύ</w:t>
      </w:r>
      <w:r>
        <w:rPr>
          <w:rFonts w:eastAsia="Times New Roman" w:cs="Times New Roman"/>
          <w:szCs w:val="24"/>
        </w:rPr>
        <w:t xml:space="preserve">ριε Υπουργέ, τι πράγματα είναι αυτά; Καταθέσατε ρύθμιση όπου φορολογικός επανέλεγχος -είναι στο σχέδιο νόμου τώρα- διατάσσεται από τη διοίκηση και επιτρέπεται μόνο αν είναι σε βάρος του φορολογουμένου; </w:t>
      </w:r>
      <w:r>
        <w:rPr>
          <w:rFonts w:eastAsia="Times New Roman" w:cs="Times New Roman"/>
          <w:szCs w:val="24"/>
        </w:rPr>
        <w:t>Α</w:t>
      </w:r>
      <w:r>
        <w:rPr>
          <w:rFonts w:eastAsia="Times New Roman" w:cs="Times New Roman"/>
          <w:szCs w:val="24"/>
        </w:rPr>
        <w:t xml:space="preserve">ν έχει δίκιο ο φορολογούμενος; Η φορολογική διοίκηση </w:t>
      </w:r>
      <w:r>
        <w:rPr>
          <w:rFonts w:eastAsia="Times New Roman" w:cs="Times New Roman"/>
          <w:szCs w:val="24"/>
        </w:rPr>
        <w:t>δεν πρέπει να το επανεξετάσει; Είναι τόσο άψογες οι υπηρεσίες μας που λάθη γίνονται μόνο σε βάρος του δημοσίου και όχι σε βάρος των φορολογουμένων; Γνωρίζετε το Σύνταγμα στο άρθρο 4, παρ</w:t>
      </w:r>
      <w:r>
        <w:rPr>
          <w:rFonts w:eastAsia="Times New Roman" w:cs="Times New Roman"/>
          <w:szCs w:val="24"/>
        </w:rPr>
        <w:t>άγραφοι</w:t>
      </w:r>
      <w:r>
        <w:rPr>
          <w:rFonts w:eastAsia="Times New Roman" w:cs="Times New Roman"/>
          <w:szCs w:val="24"/>
        </w:rPr>
        <w:t xml:space="preserve"> 1 και 5 τι ορίζει για την ισότητα των πολιτών απέναντι στο νόμ</w:t>
      </w:r>
      <w:r>
        <w:rPr>
          <w:rFonts w:eastAsia="Times New Roman" w:cs="Times New Roman"/>
          <w:szCs w:val="24"/>
        </w:rPr>
        <w:t xml:space="preserve">ο και για τη συμμετοχή στα βάρη ανάλογα με τις δυνάμεις του καθενός; </w:t>
      </w:r>
      <w:r>
        <w:rPr>
          <w:rFonts w:eastAsia="Times New Roman" w:cs="Times New Roman"/>
          <w:szCs w:val="24"/>
        </w:rPr>
        <w:t>Μ</w:t>
      </w:r>
      <w:r>
        <w:rPr>
          <w:rFonts w:eastAsia="Times New Roman" w:cs="Times New Roman"/>
          <w:szCs w:val="24"/>
        </w:rPr>
        <w:t>άλιστα, προκύπτει από την εισηγητική έκθεση -με μ</w:t>
      </w:r>
      <w:r>
        <w:rPr>
          <w:rFonts w:eastAsia="Times New Roman" w:cs="Times New Roman"/>
          <w:szCs w:val="24"/>
        </w:rPr>
        <w:t>ί</w:t>
      </w:r>
      <w:r>
        <w:rPr>
          <w:rFonts w:eastAsia="Times New Roman" w:cs="Times New Roman"/>
          <w:szCs w:val="24"/>
        </w:rPr>
        <w:t>α λέξη αποσαφηνίζεται που έχετε βάλει- πως σκοπός σας είναι να καλύψετε και παρελθούσες περιπτώσεις και ειδικότερα μία, που είναι θέμα χ</w:t>
      </w:r>
      <w:r>
        <w:rPr>
          <w:rFonts w:eastAsia="Times New Roman" w:cs="Times New Roman"/>
          <w:szCs w:val="24"/>
        </w:rPr>
        <w:t xml:space="preserve">ρόνου να ξεσπάσει, το οικονομικό και πολιτικό σκάνδαλο που κρύβεται από πίσω. </w:t>
      </w:r>
    </w:p>
    <w:p w14:paraId="7183A93E"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Ενημερώνομαι πως με αυτή τη ρύθμιση παρεμβαίνετε στο έργο της δικαιοσύνης για ανοικτές  υποθέσεις, για κακουργήματα. </w:t>
      </w:r>
      <w:r>
        <w:rPr>
          <w:rFonts w:eastAsia="Times New Roman" w:cs="Times New Roman"/>
          <w:szCs w:val="24"/>
        </w:rPr>
        <w:t>Ε</w:t>
      </w:r>
      <w:r>
        <w:rPr>
          <w:rFonts w:eastAsia="Times New Roman" w:cs="Times New Roman"/>
          <w:szCs w:val="24"/>
        </w:rPr>
        <w:t xml:space="preserve">νημερώθηκα, επίσης, από το </w:t>
      </w:r>
      <w:r>
        <w:rPr>
          <w:rFonts w:eastAsia="Times New Roman" w:cs="Times New Roman"/>
          <w:szCs w:val="24"/>
        </w:rPr>
        <w:t>«</w:t>
      </w:r>
      <w:r>
        <w:rPr>
          <w:rFonts w:eastAsia="Times New Roman" w:cs="Times New Roman"/>
          <w:szCs w:val="24"/>
        </w:rPr>
        <w:t>ΡΙΖΟΣΠΑΣΤΗ</w:t>
      </w:r>
      <w:r>
        <w:rPr>
          <w:rFonts w:eastAsia="Times New Roman" w:cs="Times New Roman"/>
          <w:szCs w:val="24"/>
        </w:rPr>
        <w:t>»</w:t>
      </w:r>
      <w:r>
        <w:rPr>
          <w:rFonts w:eastAsia="Times New Roman" w:cs="Times New Roman"/>
          <w:szCs w:val="24"/>
        </w:rPr>
        <w:t xml:space="preserve"> και από την εφημερί</w:t>
      </w:r>
      <w:r>
        <w:rPr>
          <w:rFonts w:eastAsia="Times New Roman" w:cs="Times New Roman"/>
          <w:szCs w:val="24"/>
        </w:rPr>
        <w:t xml:space="preserve">δα </w:t>
      </w:r>
      <w:r>
        <w:rPr>
          <w:rFonts w:eastAsia="Times New Roman" w:cs="Times New Roman"/>
          <w:szCs w:val="24"/>
        </w:rPr>
        <w:lastRenderedPageBreak/>
        <w:t>«</w:t>
      </w:r>
      <w:r>
        <w:rPr>
          <w:rFonts w:eastAsia="Times New Roman" w:cs="Times New Roman"/>
          <w:szCs w:val="24"/>
          <w:lang w:val="en-US"/>
        </w:rPr>
        <w:t>K</w:t>
      </w:r>
      <w:r>
        <w:rPr>
          <w:rFonts w:eastAsia="Times New Roman" w:cs="Times New Roman"/>
          <w:szCs w:val="24"/>
          <w:lang w:val="en-US"/>
        </w:rPr>
        <w:t>ONTRA</w:t>
      </w:r>
      <w:r>
        <w:rPr>
          <w:rFonts w:eastAsia="Times New Roman" w:cs="Times New Roman"/>
          <w:szCs w:val="24"/>
        </w:rPr>
        <w:t>»</w:t>
      </w:r>
      <w:r>
        <w:rPr>
          <w:rFonts w:eastAsia="Times New Roman" w:cs="Times New Roman"/>
          <w:szCs w:val="24"/>
        </w:rPr>
        <w:t xml:space="preserve"> πως κάτι τέτοιο είχατε στην πρόθεσή σας και έκανα την επίκαιρη ερώτηση μήπως και σας αφυπνίσω, αν δεν ξέρετε και δεν καταθέσετε αυτήν τη διάταξη την αμαρτωλή. </w:t>
      </w:r>
    </w:p>
    <w:p w14:paraId="7183A93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Και επειδή τα λόγια τα πολλά είναι φτώχ</w:t>
      </w:r>
      <w:r>
        <w:rPr>
          <w:rFonts w:eastAsia="Times New Roman" w:cs="Times New Roman"/>
          <w:szCs w:val="24"/>
        </w:rPr>
        <w:t>ε</w:t>
      </w:r>
      <w:r>
        <w:rPr>
          <w:rFonts w:eastAsia="Times New Roman" w:cs="Times New Roman"/>
          <w:szCs w:val="24"/>
        </w:rPr>
        <w:t>ια, θα διαβάσω, κύριε Πρόεδρε,  τρεις σειρές</w:t>
      </w:r>
      <w:r>
        <w:rPr>
          <w:rFonts w:eastAsia="Times New Roman" w:cs="Times New Roman"/>
          <w:szCs w:val="24"/>
        </w:rPr>
        <w:t xml:space="preserve"> από τον </w:t>
      </w:r>
      <w:r>
        <w:rPr>
          <w:rFonts w:eastAsia="Times New Roman" w:cs="Times New Roman"/>
          <w:szCs w:val="24"/>
        </w:rPr>
        <w:t>«</w:t>
      </w:r>
      <w:r>
        <w:rPr>
          <w:rFonts w:eastAsia="Times New Roman" w:cs="Times New Roman"/>
          <w:szCs w:val="24"/>
        </w:rPr>
        <w:t>ΡΙΖΟΣΠΑΣΤΗ</w:t>
      </w:r>
      <w:r>
        <w:rPr>
          <w:rFonts w:eastAsia="Times New Roman" w:cs="Times New Roman"/>
          <w:szCs w:val="24"/>
        </w:rPr>
        <w:t>»</w:t>
      </w:r>
      <w:r>
        <w:rPr>
          <w:rFonts w:eastAsia="Times New Roman" w:cs="Times New Roman"/>
          <w:szCs w:val="24"/>
        </w:rPr>
        <w:t>: «Τα ερωτήματα δημιουργούνται, γιατί πολλοί είναι εκείνοι που βλέπουν σε αυτή τη διάταξη», που σας λέω, «μια φωτογραφικού τύπου διάταξη που έχει ως στόχο την παροχή ασύλου σε κάποιους υπαλλήλους της εφορίας, με δεδομένο ότι αυτή την π</w:t>
      </w:r>
      <w:r>
        <w:rPr>
          <w:rFonts w:eastAsia="Times New Roman" w:cs="Times New Roman"/>
          <w:szCs w:val="24"/>
        </w:rPr>
        <w:t xml:space="preserve">ερίοδο βρίσκεται σε εξέλιξη η υπόθεση στη Βόρειο Ελλάδα, που αφορά εφοριακούς που βρίσκονται στη διαδικασία ποινικής δίωξης από εισαγγελικές αρχές, κατηγορούμενοι για παράβαση καθήκοντος, με σκοπό να προσπορίσουν σε κάποιους παράνομο όφελος και να βλάψουν </w:t>
      </w:r>
      <w:r>
        <w:rPr>
          <w:rFonts w:eastAsia="Times New Roman" w:cs="Times New Roman"/>
          <w:szCs w:val="24"/>
        </w:rPr>
        <w:t xml:space="preserve">άλλους». </w:t>
      </w:r>
    </w:p>
    <w:p w14:paraId="7183A940"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Προσοχή. </w:t>
      </w:r>
      <w:r>
        <w:rPr>
          <w:rFonts w:eastAsia="Times New Roman" w:cs="Times New Roman"/>
          <w:szCs w:val="24"/>
          <w:lang w:val="en-US"/>
        </w:rPr>
        <w:t>SOS</w:t>
      </w:r>
      <w:r>
        <w:rPr>
          <w:rFonts w:eastAsia="Times New Roman" w:cs="Times New Roman"/>
          <w:szCs w:val="24"/>
        </w:rPr>
        <w:t xml:space="preserve"> για σας κύριε Υπουργέ, για το τι γίνεται πίσω από αυτή την αμαρτωλή διάταξη. Θα εκτεθείτε. </w:t>
      </w:r>
      <w:r>
        <w:rPr>
          <w:rFonts w:eastAsia="Times New Roman" w:cs="Times New Roman"/>
          <w:szCs w:val="24"/>
          <w:lang w:val="en-US"/>
        </w:rPr>
        <w:t>Fair</w:t>
      </w:r>
      <w:r>
        <w:rPr>
          <w:rFonts w:eastAsia="Times New Roman" w:cs="Times New Roman"/>
          <w:szCs w:val="24"/>
        </w:rPr>
        <w:t xml:space="preserve"> </w:t>
      </w:r>
      <w:r>
        <w:rPr>
          <w:rFonts w:eastAsia="Times New Roman" w:cs="Times New Roman"/>
          <w:szCs w:val="24"/>
          <w:lang w:val="en-US"/>
        </w:rPr>
        <w:t>play</w:t>
      </w:r>
      <w:r>
        <w:rPr>
          <w:rFonts w:eastAsia="Times New Roman" w:cs="Times New Roman"/>
          <w:szCs w:val="24"/>
        </w:rPr>
        <w:t xml:space="preserve">, κύριε Αλεξιάδη, σας το ζητούν οι πολίτες. </w:t>
      </w:r>
      <w:r>
        <w:rPr>
          <w:rFonts w:eastAsia="Times New Roman" w:cs="Times New Roman"/>
          <w:szCs w:val="24"/>
          <w:lang w:val="en-US"/>
        </w:rPr>
        <w:t>Fair</w:t>
      </w:r>
      <w:r>
        <w:rPr>
          <w:rFonts w:eastAsia="Times New Roman" w:cs="Times New Roman"/>
          <w:szCs w:val="24"/>
        </w:rPr>
        <w:t xml:space="preserve"> </w:t>
      </w:r>
      <w:r>
        <w:rPr>
          <w:rFonts w:eastAsia="Times New Roman" w:cs="Times New Roman"/>
          <w:szCs w:val="24"/>
          <w:lang w:val="en-US"/>
        </w:rPr>
        <w:t>play</w:t>
      </w:r>
      <w:r>
        <w:rPr>
          <w:rFonts w:eastAsia="Times New Roman" w:cs="Times New Roman"/>
          <w:szCs w:val="24"/>
        </w:rPr>
        <w:t>. Δεν έχουν γίνει στην περίοδό σας αυτά, αλλά εσείς πάτε να τα καλύψετε.</w:t>
      </w:r>
    </w:p>
    <w:p w14:paraId="7183A94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 Περιμένω με αληθινή περιέργεια, πραγματική περιέργεια, όχι ρητορική περιέργεια τι θα μου πείτε. </w:t>
      </w:r>
    </w:p>
    <w:p w14:paraId="7183A942"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7183A94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Ο κύριος Υπουργός έχει το</w:t>
      </w:r>
      <w:r>
        <w:rPr>
          <w:rFonts w:eastAsia="Times New Roman" w:cs="Times New Roman"/>
          <w:szCs w:val="24"/>
        </w:rPr>
        <w:t>ν</w:t>
      </w:r>
      <w:r>
        <w:rPr>
          <w:rFonts w:eastAsia="Times New Roman" w:cs="Times New Roman"/>
          <w:szCs w:val="24"/>
        </w:rPr>
        <w:t xml:space="preserve"> λόγο. </w:t>
      </w:r>
    </w:p>
    <w:p w14:paraId="7183A944"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Ευχαρισ</w:t>
      </w:r>
      <w:r>
        <w:rPr>
          <w:rFonts w:eastAsia="Times New Roman" w:cs="Times New Roman"/>
          <w:szCs w:val="24"/>
        </w:rPr>
        <w:t xml:space="preserve">τώ, κύριε Πρόεδρε. </w:t>
      </w:r>
    </w:p>
    <w:p w14:paraId="7183A945" w14:textId="77777777" w:rsidR="00ED7B83" w:rsidRDefault="00383712">
      <w:pPr>
        <w:spacing w:line="600" w:lineRule="auto"/>
        <w:ind w:firstLine="720"/>
        <w:jc w:val="both"/>
        <w:rPr>
          <w:rFonts w:eastAsia="Times New Roman" w:cs="Times New Roman"/>
          <w:b/>
          <w:szCs w:val="24"/>
        </w:rPr>
      </w:pPr>
      <w:r>
        <w:rPr>
          <w:rFonts w:eastAsia="Times New Roman" w:cs="Times New Roman"/>
          <w:szCs w:val="24"/>
        </w:rPr>
        <w:t>Σεβόμενος τις νομικές σας σπουδές -γιατί εγώ οικονομικά έχω σπουδάσει- θα ξεπεράσω το «τι πράγματα είναι αυτά» και δεν θα μπω σε μια αντιπαράθεση για αυτό το ζήτημα. Απλά, εγώ έχω μάθει νομικά μέσα από την πορεία μου στο Υπουργείο Οικον</w:t>
      </w:r>
      <w:r>
        <w:rPr>
          <w:rFonts w:eastAsia="Times New Roman" w:cs="Times New Roman"/>
          <w:szCs w:val="24"/>
        </w:rPr>
        <w:t xml:space="preserve">ομικών και σε όσες φορολογικές υποθέσεις έχω </w:t>
      </w:r>
      <w:r>
        <w:rPr>
          <w:rFonts w:eastAsia="Times New Roman" w:cs="Times New Roman"/>
          <w:szCs w:val="24"/>
        </w:rPr>
        <w:t>δει</w:t>
      </w:r>
      <w:r>
        <w:rPr>
          <w:rFonts w:eastAsia="Times New Roman" w:cs="Times New Roman"/>
          <w:szCs w:val="24"/>
        </w:rPr>
        <w:t>. Βρίσκω εδώ ένα νόμο του 1994 κωδικοποιημένο σύμφωνα με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4203/13. Είναι ο ν</w:t>
      </w:r>
      <w:r>
        <w:rPr>
          <w:rFonts w:eastAsia="Times New Roman" w:cs="Times New Roman"/>
          <w:szCs w:val="24"/>
        </w:rPr>
        <w:t>.</w:t>
      </w:r>
      <w:r>
        <w:rPr>
          <w:rFonts w:eastAsia="Times New Roman" w:cs="Times New Roman"/>
          <w:szCs w:val="24"/>
        </w:rPr>
        <w:t xml:space="preserve"> 2238/94. Τι </w:t>
      </w:r>
      <w:r>
        <w:rPr>
          <w:rFonts w:eastAsia="Times New Roman" w:cs="Times New Roman"/>
          <w:szCs w:val="24"/>
        </w:rPr>
        <w:lastRenderedPageBreak/>
        <w:t>λέει; Φύλλο ελέγχου, και αν ακόμη έγινε οριστικό, δεν αποκλείει την έκδοση και κοινοποίηση συμπληρωματικού φύλου ελέγχου, αν: α) από τα συμπληρωματικά στοιχεία που περιήλθαν σε γνώση του προϊσταμένου της δημόσιας οικονομικής υπηρεσίας εξακριβώ</w:t>
      </w:r>
      <w:r>
        <w:rPr>
          <w:rFonts w:eastAsia="Times New Roman" w:cs="Times New Roman"/>
          <w:szCs w:val="24"/>
        </w:rPr>
        <w:t xml:space="preserve">νει ότι το εισόδημα του φορολογούμενου υπερβαίνει αυτό που έχει περιληφθεί στο προηγούμενο φύλο ελέγχου. Όχι αν είναι λιγότερο. Αν υπερβαίνει. </w:t>
      </w:r>
    </w:p>
    <w:p w14:paraId="7183A946" w14:textId="77777777" w:rsidR="00ED7B83" w:rsidRDefault="00383712">
      <w:pPr>
        <w:spacing w:line="600" w:lineRule="auto"/>
        <w:ind w:firstLine="720"/>
        <w:jc w:val="both"/>
        <w:rPr>
          <w:rFonts w:eastAsia="Times New Roman" w:cs="Times New Roman"/>
          <w:szCs w:val="24"/>
        </w:rPr>
      </w:pPr>
      <w:r>
        <w:rPr>
          <w:rFonts w:eastAsia="Times New Roman" w:cs="Times New Roman"/>
          <w:bCs/>
          <w:shd w:val="clear" w:color="auto" w:fill="FFFFFF"/>
        </w:rPr>
        <w:t>Όμως</w:t>
      </w:r>
      <w:r>
        <w:rPr>
          <w:rFonts w:eastAsia="Times New Roman" w:cs="Times New Roman"/>
          <w:szCs w:val="24"/>
        </w:rPr>
        <w:t>, επειδή μας εγκαλέσατε και αφήσατε και υπονοούμενα, εάν μπείτε στον κόπο και διαβάσετε την εισηγητική έκθεσ</w:t>
      </w:r>
      <w:r>
        <w:rPr>
          <w:rFonts w:eastAsia="Times New Roman" w:cs="Times New Roman"/>
          <w:szCs w:val="24"/>
        </w:rPr>
        <w:t xml:space="preserve">η της </w:t>
      </w:r>
      <w:r>
        <w:rPr>
          <w:rFonts w:eastAsia="Times New Roman"/>
          <w:bCs/>
        </w:rPr>
        <w:t>συγκεκριμένης</w:t>
      </w:r>
      <w:r>
        <w:rPr>
          <w:rFonts w:eastAsia="Times New Roman" w:cs="Times New Roman"/>
          <w:szCs w:val="24"/>
        </w:rPr>
        <w:t xml:space="preserve"> </w:t>
      </w:r>
      <w:r>
        <w:rPr>
          <w:rFonts w:eastAsia="Times New Roman"/>
          <w:bCs/>
          <w:shd w:val="clear" w:color="auto" w:fill="FFFFFF"/>
        </w:rPr>
        <w:t>διάταξη</w:t>
      </w:r>
      <w:r>
        <w:rPr>
          <w:rFonts w:eastAsia="Times New Roman" w:cs="Times New Roman"/>
          <w:szCs w:val="24"/>
        </w:rPr>
        <w:t xml:space="preserve">ς, που έχει κατατεθεί και θα συζητηθεί άνετα την επόμενη βδομάδα και στην </w:t>
      </w:r>
      <w:r>
        <w:rPr>
          <w:rFonts w:eastAsia="Times New Roman" w:cs="Times New Roman"/>
          <w:szCs w:val="24"/>
        </w:rPr>
        <w:t>ε</w:t>
      </w:r>
      <w:r>
        <w:rPr>
          <w:rFonts w:eastAsia="Times New Roman" w:cs="Times New Roman"/>
          <w:szCs w:val="24"/>
        </w:rPr>
        <w:t xml:space="preserve">πιτροπή και στην Ολομέλεια, λέει με σαφήνεια ότι: «Αποσαφηνίζεται ότι για τη διενέργεια επανελέγχου τα νέα στοιχεία απαιτείται να </w:t>
      </w:r>
      <w:r>
        <w:rPr>
          <w:rFonts w:eastAsia="Times New Roman"/>
          <w:bCs/>
        </w:rPr>
        <w:t>είναι</w:t>
      </w:r>
      <w:r>
        <w:rPr>
          <w:rFonts w:eastAsia="Times New Roman" w:cs="Times New Roman"/>
          <w:szCs w:val="24"/>
        </w:rPr>
        <w:t xml:space="preserve"> σε κάθε περίπτωση </w:t>
      </w:r>
      <w:r>
        <w:rPr>
          <w:rFonts w:eastAsia="Times New Roman" w:cs="Times New Roman"/>
          <w:szCs w:val="24"/>
        </w:rPr>
        <w:t xml:space="preserve">επιβαρυντικά και όχι στοιχεία που θα μειώνουν τη φορολογική οφειλή που προσδιορίστηκε κατά τον αρχικό έλεγχο». </w:t>
      </w:r>
    </w:p>
    <w:p w14:paraId="7183A947" w14:textId="77777777" w:rsidR="00ED7B83" w:rsidRDefault="00383712">
      <w:pPr>
        <w:spacing w:line="600" w:lineRule="auto"/>
        <w:ind w:firstLine="720"/>
        <w:jc w:val="both"/>
        <w:rPr>
          <w:rFonts w:eastAsia="Times New Roman" w:cs="Times New Roman"/>
          <w:szCs w:val="24"/>
        </w:rPr>
      </w:pPr>
      <w:r>
        <w:rPr>
          <w:rFonts w:eastAsia="Times New Roman" w:cs="Times New Roman"/>
        </w:rPr>
        <w:t>Κ</w:t>
      </w:r>
      <w:r>
        <w:rPr>
          <w:rFonts w:eastAsia="Times New Roman" w:cs="Times New Roman"/>
          <w:szCs w:val="24"/>
        </w:rPr>
        <w:t>ύριε Λοβέρδο, δεν λέω τι γινόταν στην Ελλάδα, γιατί οι φορολογικές Υπηρεσίες έχουν μια ιστορία εδώ και ήσασταν μέλος κυβερνήσεων που έχουν συμμ</w:t>
      </w:r>
      <w:r>
        <w:rPr>
          <w:rFonts w:eastAsia="Times New Roman" w:cs="Times New Roman"/>
          <w:szCs w:val="24"/>
        </w:rPr>
        <w:t xml:space="preserve">ετοχή και συνενοχή, αν έγινε κάτι. </w:t>
      </w:r>
    </w:p>
    <w:p w14:paraId="7183A94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Να σας θυμίσω ότι υπήρχε «</w:t>
      </w:r>
      <w:proofErr w:type="spellStart"/>
      <w:r>
        <w:rPr>
          <w:rFonts w:eastAsia="Times New Roman" w:cs="Times New Roman"/>
          <w:szCs w:val="24"/>
        </w:rPr>
        <w:t>ψιλοβελονιά</w:t>
      </w:r>
      <w:proofErr w:type="spellEnd"/>
      <w:r>
        <w:rPr>
          <w:rFonts w:eastAsia="Times New Roman" w:cs="Times New Roman"/>
          <w:szCs w:val="24"/>
        </w:rPr>
        <w:t xml:space="preserve">», όχι απλά «κεντήματα» σε ορισμένες </w:t>
      </w:r>
      <w:r>
        <w:rPr>
          <w:rFonts w:eastAsia="Times New Roman" w:cs="Times New Roman"/>
        </w:rPr>
        <w:t>διατάξεις</w:t>
      </w:r>
      <w:r>
        <w:rPr>
          <w:rFonts w:eastAsia="Times New Roman" w:cs="Times New Roman"/>
          <w:szCs w:val="24"/>
        </w:rPr>
        <w:t xml:space="preserve"> που έρχονταν στη </w:t>
      </w:r>
      <w:r>
        <w:rPr>
          <w:rFonts w:eastAsia="Times New Roman"/>
          <w:bCs/>
        </w:rPr>
        <w:t>Βουλή</w:t>
      </w:r>
      <w:r>
        <w:rPr>
          <w:rFonts w:eastAsia="Times New Roman" w:cs="Times New Roman"/>
          <w:szCs w:val="24"/>
        </w:rPr>
        <w:t xml:space="preserve"> και ότι ευνοούνταν </w:t>
      </w:r>
      <w:r>
        <w:rPr>
          <w:rFonts w:eastAsia="Times New Roman"/>
          <w:bCs/>
        </w:rPr>
        <w:t>συγκεκριμένες</w:t>
      </w:r>
      <w:r>
        <w:rPr>
          <w:rFonts w:eastAsia="Times New Roman" w:cs="Times New Roman"/>
          <w:szCs w:val="24"/>
        </w:rPr>
        <w:t xml:space="preserve"> επιχειρήσεις ή κλάδοι ή οτιδήποτε άλλο. </w:t>
      </w:r>
    </w:p>
    <w:p w14:paraId="7183A94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Να σας θυμίσω, επίσης, ότι σε κάποιες π</w:t>
      </w:r>
      <w:r>
        <w:rPr>
          <w:rFonts w:eastAsia="Times New Roman" w:cs="Times New Roman"/>
          <w:szCs w:val="24"/>
        </w:rPr>
        <w:t xml:space="preserve">εριπτώσεις επανέλεγχοι είχαν γίνει όχι για να πληρώσει περισσότερα η επιχείρηση. Υπήρχαν τέτοιες </w:t>
      </w:r>
      <w:r>
        <w:rPr>
          <w:rFonts w:eastAsia="Times New Roman" w:cs="Times New Roman"/>
        </w:rPr>
        <w:t>διατάξεις</w:t>
      </w:r>
      <w:r>
        <w:rPr>
          <w:rFonts w:eastAsia="Times New Roman" w:cs="Times New Roman"/>
          <w:szCs w:val="24"/>
        </w:rPr>
        <w:t xml:space="preserve"> μέσα στη </w:t>
      </w:r>
      <w:r>
        <w:rPr>
          <w:rFonts w:eastAsia="Times New Roman"/>
          <w:bCs/>
        </w:rPr>
        <w:t>Βουλή. Έ</w:t>
      </w:r>
      <w:r>
        <w:rPr>
          <w:rFonts w:eastAsia="Times New Roman" w:cs="Times New Roman"/>
          <w:szCs w:val="24"/>
        </w:rPr>
        <w:t xml:space="preserve">χω καταθέσει στα Πρακτικά τέτοια </w:t>
      </w:r>
      <w:r>
        <w:rPr>
          <w:rFonts w:eastAsia="Times New Roman"/>
          <w:bCs/>
          <w:shd w:val="clear" w:color="auto" w:fill="FFFFFF"/>
        </w:rPr>
        <w:t>διάταξη</w:t>
      </w:r>
      <w:r>
        <w:rPr>
          <w:rFonts w:eastAsia="Times New Roman" w:cs="Times New Roman"/>
          <w:szCs w:val="24"/>
        </w:rPr>
        <w:t xml:space="preserve">. </w:t>
      </w:r>
    </w:p>
    <w:p w14:paraId="7183A94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Εδώ, λοιπόν, τι λέει η </w:t>
      </w:r>
      <w:r>
        <w:rPr>
          <w:rFonts w:eastAsia="Times New Roman"/>
          <w:bCs/>
        </w:rPr>
        <w:t>συγκεκριμένα</w:t>
      </w:r>
      <w:r>
        <w:rPr>
          <w:rFonts w:eastAsia="Times New Roman" w:cs="Times New Roman"/>
          <w:szCs w:val="24"/>
        </w:rPr>
        <w:t xml:space="preserve"> </w:t>
      </w:r>
      <w:r>
        <w:rPr>
          <w:rFonts w:eastAsia="Times New Roman"/>
          <w:bCs/>
          <w:shd w:val="clear" w:color="auto" w:fill="FFFFFF"/>
        </w:rPr>
        <w:t>διάταξη</w:t>
      </w:r>
      <w:r>
        <w:rPr>
          <w:rFonts w:eastAsia="Times New Roman" w:cs="Times New Roman"/>
          <w:szCs w:val="24"/>
        </w:rPr>
        <w:t>; Ότι ο «Αλεξιάδης» θα μπορεί να ζητήσει επανέ</w:t>
      </w:r>
      <w:r>
        <w:rPr>
          <w:rFonts w:eastAsia="Times New Roman" w:cs="Times New Roman"/>
          <w:szCs w:val="24"/>
        </w:rPr>
        <w:t>λεγχο για μια υπόθεση –ο «</w:t>
      </w:r>
      <w:r>
        <w:rPr>
          <w:rFonts w:eastAsia="Times New Roman" w:cs="Times New Roman"/>
          <w:szCs w:val="24"/>
          <w:lang w:val="en-US"/>
        </w:rPr>
        <w:t>x</w:t>
      </w:r>
      <w:r>
        <w:rPr>
          <w:rFonts w:eastAsia="Times New Roman" w:cs="Times New Roman"/>
          <w:szCs w:val="24"/>
        </w:rPr>
        <w:t>» Αλεξιάδης, γιατί εγώ δεν έχω τη δυνατότητα να ζητήσω για κα</w:t>
      </w:r>
      <w:r>
        <w:rPr>
          <w:rFonts w:eastAsia="Times New Roman" w:cs="Times New Roman"/>
          <w:szCs w:val="24"/>
        </w:rPr>
        <w:t>μ</w:t>
      </w:r>
      <w:r>
        <w:rPr>
          <w:rFonts w:eastAsia="Times New Roman" w:cs="Times New Roman"/>
          <w:szCs w:val="24"/>
        </w:rPr>
        <w:t xml:space="preserve">μία υπόθεση με βάση τον νόμο και σωστά δεν την έχω- αν τα νέα στοιχεία </w:t>
      </w:r>
      <w:r>
        <w:rPr>
          <w:rFonts w:eastAsia="Times New Roman"/>
          <w:bCs/>
        </w:rPr>
        <w:t>είναι</w:t>
      </w:r>
      <w:r>
        <w:rPr>
          <w:rFonts w:eastAsia="Times New Roman" w:cs="Times New Roman"/>
          <w:szCs w:val="24"/>
        </w:rPr>
        <w:t xml:space="preserve"> επιβαρυντικά -αυτό απαιτείται σε κάθε περίπτωση- και όχι στοιχεία που θα μειώνουν τη φορολ</w:t>
      </w:r>
      <w:r>
        <w:rPr>
          <w:rFonts w:eastAsia="Times New Roman" w:cs="Times New Roman"/>
          <w:szCs w:val="24"/>
        </w:rPr>
        <w:t xml:space="preserve">ογική οφειλή. </w:t>
      </w:r>
    </w:p>
    <w:p w14:paraId="7183A94B"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Αυτό σας λέω. </w:t>
      </w:r>
    </w:p>
    <w:p w14:paraId="7183A94C"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Ναι. Δη</w:t>
      </w:r>
      <w:r>
        <w:rPr>
          <w:rFonts w:eastAsia="Times New Roman" w:cs="Times New Roman"/>
        </w:rPr>
        <w:t>λαδή,</w:t>
      </w:r>
      <w:r>
        <w:rPr>
          <w:rFonts w:eastAsia="Times New Roman" w:cs="Times New Roman"/>
          <w:szCs w:val="24"/>
        </w:rPr>
        <w:t xml:space="preserve"> διαφωνείτε ότι ο επανέλεγχος πρέπει να γίνεται από την </w:t>
      </w:r>
      <w:r>
        <w:rPr>
          <w:rFonts w:eastAsia="Times New Roman" w:cs="Times New Roman"/>
          <w:szCs w:val="24"/>
        </w:rPr>
        <w:t>υ</w:t>
      </w:r>
      <w:r>
        <w:rPr>
          <w:rFonts w:eastAsia="Times New Roman" w:cs="Times New Roman"/>
          <w:szCs w:val="24"/>
        </w:rPr>
        <w:t xml:space="preserve">πηρεσία μόνο εάν </w:t>
      </w:r>
      <w:r>
        <w:rPr>
          <w:rFonts w:eastAsia="Times New Roman"/>
          <w:bCs/>
        </w:rPr>
        <w:t>είναι</w:t>
      </w:r>
      <w:r>
        <w:rPr>
          <w:rFonts w:eastAsia="Times New Roman" w:cs="Times New Roman"/>
          <w:szCs w:val="24"/>
        </w:rPr>
        <w:t xml:space="preserve"> επιβαρυντικός και όχι σε όφελος του φορολογούμενου; </w:t>
      </w:r>
    </w:p>
    <w:p w14:paraId="7183A94D"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ΛΟΒΕΡΔΟΣ: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εν ακούστηκε)</w:t>
      </w:r>
    </w:p>
    <w:p w14:paraId="7183A94E"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Μισό λεπτό. Ο φορολογούμενος -διότι αυτό λέτε- αν έχει ο ίδιος στοιχεία και ζητά επανέλεγχο, </w:t>
      </w:r>
      <w:r>
        <w:rPr>
          <w:rFonts w:eastAsia="Times New Roman"/>
          <w:bCs/>
          <w:shd w:val="clear" w:color="auto" w:fill="FFFFFF"/>
        </w:rPr>
        <w:t>βεβαίως,</w:t>
      </w:r>
      <w:r>
        <w:rPr>
          <w:rFonts w:eastAsia="Times New Roman" w:cs="Times New Roman"/>
          <w:szCs w:val="24"/>
        </w:rPr>
        <w:t xml:space="preserve"> και υπάρχει </w:t>
      </w:r>
      <w:r>
        <w:rPr>
          <w:rFonts w:eastAsia="Times New Roman"/>
          <w:szCs w:val="24"/>
        </w:rPr>
        <w:t>διαδικασία</w:t>
      </w:r>
      <w:r>
        <w:rPr>
          <w:rFonts w:eastAsia="Times New Roman" w:cs="Times New Roman"/>
          <w:szCs w:val="24"/>
        </w:rPr>
        <w:t xml:space="preserve"> και στη Διεύθυνση Επίλυσης Διαφορών να προσκομίσει </w:t>
      </w:r>
      <w:r>
        <w:rPr>
          <w:rFonts w:eastAsia="Times New Roman" w:cs="Times New Roman"/>
          <w:szCs w:val="24"/>
        </w:rPr>
        <w:t xml:space="preserve">τα νέα στοιχεία και στο δικαστήριο να εξεταστούν αυτά. </w:t>
      </w:r>
      <w:r>
        <w:rPr>
          <w:rFonts w:eastAsia="Times New Roman" w:cs="Times New Roman"/>
          <w:bCs/>
          <w:shd w:val="clear" w:color="auto" w:fill="FFFFFF"/>
        </w:rPr>
        <w:t>Όμως</w:t>
      </w:r>
      <w:r>
        <w:rPr>
          <w:rFonts w:eastAsia="Times New Roman" w:cs="Times New Roman"/>
          <w:szCs w:val="24"/>
        </w:rPr>
        <w:t>, εσείς θέλετε μια φορολογική διοίκηση, η οποία η ίδια θα διατάζει επανελέγχους, για να ωφεληθεί ο φορολογούμενος ή για να επιβαρυνθεί; Εμείς λοιπόν…</w:t>
      </w:r>
    </w:p>
    <w:p w14:paraId="7183A94F"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Αν έχει άδικο;</w:t>
      </w:r>
    </w:p>
    <w:p w14:paraId="7183A950"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w:t>
      </w:r>
      <w:r>
        <w:rPr>
          <w:rFonts w:eastAsia="Times New Roman" w:cs="Times New Roman"/>
          <w:b/>
          <w:szCs w:val="24"/>
        </w:rPr>
        <w:t>ΗΣ (Αναπληρωτής Υπουργός Οικονομικών):</w:t>
      </w:r>
      <w:r>
        <w:rPr>
          <w:rFonts w:eastAsia="Times New Roman" w:cs="Times New Roman"/>
          <w:szCs w:val="24"/>
        </w:rPr>
        <w:t xml:space="preserve"> Μα σας είπα, αν έχει δίκιο ο φορολογούμενος, μπορεί ο ίδιος να ζητήσει επανέλεγχο. </w:t>
      </w:r>
      <w:r>
        <w:rPr>
          <w:rFonts w:eastAsia="Times New Roman" w:cs="Times New Roman"/>
          <w:bCs/>
          <w:shd w:val="clear" w:color="auto" w:fill="FFFFFF"/>
        </w:rPr>
        <w:t>Όμως</w:t>
      </w:r>
      <w:r>
        <w:rPr>
          <w:rFonts w:eastAsia="Times New Roman" w:cs="Times New Roman"/>
          <w:szCs w:val="24"/>
        </w:rPr>
        <w:t xml:space="preserve">, εδώ η </w:t>
      </w:r>
      <w:r>
        <w:rPr>
          <w:rFonts w:eastAsia="Times New Roman"/>
          <w:bCs/>
          <w:shd w:val="clear" w:color="auto" w:fill="FFFFFF"/>
        </w:rPr>
        <w:t>διάταξη</w:t>
      </w:r>
      <w:r>
        <w:rPr>
          <w:rFonts w:eastAsia="Times New Roman" w:cs="Times New Roman"/>
          <w:szCs w:val="24"/>
        </w:rPr>
        <w:t xml:space="preserve"> αυτή πάει να καλύψει τις περιπτώσεις, όπου θα διατάζεται επανέλεγχος μόνο όταν τα νέα στοιχεία </w:t>
      </w:r>
      <w:r>
        <w:rPr>
          <w:rFonts w:eastAsia="Times New Roman"/>
          <w:bCs/>
        </w:rPr>
        <w:t>είναι</w:t>
      </w:r>
      <w:r>
        <w:rPr>
          <w:rFonts w:eastAsia="Times New Roman" w:cs="Times New Roman"/>
          <w:szCs w:val="24"/>
        </w:rPr>
        <w:t xml:space="preserve"> επιβαρυντικά,</w:t>
      </w:r>
      <w:r>
        <w:rPr>
          <w:rFonts w:eastAsia="Times New Roman" w:cs="Times New Roman"/>
          <w:szCs w:val="24"/>
        </w:rPr>
        <w:t xml:space="preserve"> ακριβώς για να αποφύγουμε καταστάσεις όπου ο οποιοσδήποτε θα ζητήσει επανέλεγχο σε μια υπόθεση για να ωφεληθεί ο φορολογούμενος. Αυτά τα νοσηρά φαινόμενα θέλουμε να τα κλείσουμε. </w:t>
      </w:r>
    </w:p>
    <w:p w14:paraId="7183A95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Τώρα, σε ό,τι αφορά τις καταγγελίες που είπατε, σε κα</w:t>
      </w:r>
      <w:r>
        <w:rPr>
          <w:rFonts w:eastAsia="Times New Roman" w:cs="Times New Roman"/>
          <w:szCs w:val="24"/>
        </w:rPr>
        <w:t>μ</w:t>
      </w:r>
      <w:r>
        <w:rPr>
          <w:rFonts w:eastAsia="Times New Roman" w:cs="Times New Roman"/>
          <w:szCs w:val="24"/>
        </w:rPr>
        <w:t>μία περίπτωση -το έχο</w:t>
      </w:r>
      <w:r>
        <w:rPr>
          <w:rFonts w:eastAsia="Times New Roman" w:cs="Times New Roman"/>
          <w:szCs w:val="24"/>
        </w:rPr>
        <w:t xml:space="preserve">υμε αποδείξει- δεν θέλουμε να καλύψουμε κανέναν. Θα εξετάσω αμέσως, σήμερα κιόλας, τις καταγγελίες που είπατε και στην Επιτροπή Οικονομικών Υποθέσεων -Νομίζω </w:t>
      </w:r>
      <w:r>
        <w:rPr>
          <w:rFonts w:eastAsia="Times New Roman"/>
          <w:bCs/>
        </w:rPr>
        <w:t>είναι</w:t>
      </w:r>
      <w:r>
        <w:rPr>
          <w:rFonts w:eastAsia="Times New Roman" w:cs="Times New Roman"/>
          <w:szCs w:val="24"/>
        </w:rPr>
        <w:t xml:space="preserve"> την Τρίτη; Κάτι τέτοιο ενημερώθηκα- θα έχετε πλήρη απάντηση. Δεν υπάρχει περίπτωση να </w:t>
      </w:r>
      <w:r>
        <w:rPr>
          <w:rFonts w:eastAsia="Times New Roman"/>
          <w:bCs/>
        </w:rPr>
        <w:t>κ</w:t>
      </w:r>
      <w:r>
        <w:rPr>
          <w:rFonts w:eastAsia="Times New Roman" w:cs="Times New Roman"/>
          <w:szCs w:val="24"/>
        </w:rPr>
        <w:t>άνουμ</w:t>
      </w:r>
      <w:r>
        <w:rPr>
          <w:rFonts w:eastAsia="Times New Roman" w:cs="Times New Roman"/>
          <w:szCs w:val="24"/>
        </w:rPr>
        <w:t xml:space="preserve">ε κάτι που να καλύπτει οποιονδήποτε. Δεν υπάρχει περίπτωση. </w:t>
      </w:r>
    </w:p>
    <w:p w14:paraId="7183A952"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εάν υπάρχει οποιοδήποτε μέλος του </w:t>
      </w:r>
      <w:r>
        <w:rPr>
          <w:rFonts w:eastAsia="Times New Roman"/>
          <w:bCs/>
        </w:rPr>
        <w:t>Κοινοβουλίο</w:t>
      </w:r>
      <w:r>
        <w:rPr>
          <w:rFonts w:eastAsia="Times New Roman" w:cs="Times New Roman"/>
          <w:szCs w:val="24"/>
        </w:rPr>
        <w:t xml:space="preserve">υ ή οποιοσδήποτε πολίτης, που έχει να καταγγείλει κάτι </w:t>
      </w:r>
      <w:r>
        <w:rPr>
          <w:rFonts w:eastAsia="Times New Roman"/>
          <w:bCs/>
        </w:rPr>
        <w:t>συγκεκριμένο</w:t>
      </w:r>
      <w:r>
        <w:rPr>
          <w:rFonts w:eastAsia="Times New Roman" w:cs="Times New Roman"/>
          <w:szCs w:val="24"/>
        </w:rPr>
        <w:t xml:space="preserve"> -το είπα και χθες εδώ- να μας καταγγελθεί επώνυμα, ανώνυμα, με όποιον τρ</w:t>
      </w:r>
      <w:r>
        <w:rPr>
          <w:rFonts w:eastAsia="Times New Roman" w:cs="Times New Roman"/>
          <w:szCs w:val="24"/>
        </w:rPr>
        <w:t xml:space="preserve">όπο θέλετε. Δεν υπάρχει περίπτωση να καλύψουμε οποιονδήποτε, είτε συγγενική είτε πολιτική ή οποιαδήποτε άλλη σχέση έχουμε ή οποιοσδήποτε </w:t>
      </w:r>
      <w:r>
        <w:rPr>
          <w:rFonts w:eastAsia="Times New Roman"/>
          <w:bCs/>
        </w:rPr>
        <w:t>είναι</w:t>
      </w:r>
      <w:r>
        <w:rPr>
          <w:rFonts w:eastAsia="Times New Roman" w:cs="Times New Roman"/>
          <w:szCs w:val="24"/>
        </w:rPr>
        <w:t xml:space="preserve"> ή οπουδήποτε </w:t>
      </w:r>
      <w:r>
        <w:rPr>
          <w:rFonts w:eastAsia="Times New Roman"/>
          <w:bCs/>
        </w:rPr>
        <w:t>είναι</w:t>
      </w:r>
      <w:r>
        <w:rPr>
          <w:rFonts w:eastAsia="Times New Roman" w:cs="Times New Roman"/>
          <w:szCs w:val="24"/>
        </w:rPr>
        <w:t xml:space="preserve">. Άσυλο και άβατο για τις φορολογικές υπηρεσίες δεν υπάρχει πουθενά. </w:t>
      </w:r>
    </w:p>
    <w:p w14:paraId="7183A953" w14:textId="77777777" w:rsidR="00ED7B83" w:rsidRDefault="00383712">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(Σπυρίδων Λυκο</w:t>
      </w:r>
      <w:r>
        <w:rPr>
          <w:rFonts w:eastAsia="Times New Roman" w:cs="Times New Roman"/>
          <w:b/>
          <w:bCs/>
          <w:shd w:val="clear" w:color="auto" w:fill="FFFFFF"/>
        </w:rPr>
        <w:t>ύδης):</w:t>
      </w:r>
      <w:r>
        <w:rPr>
          <w:rFonts w:eastAsia="Times New Roman" w:cs="Times New Roman"/>
          <w:bCs/>
          <w:shd w:val="clear" w:color="auto" w:fill="FFFFFF"/>
        </w:rPr>
        <w:t xml:space="preserve"> </w:t>
      </w:r>
      <w:r>
        <w:rPr>
          <w:rFonts w:eastAsia="Times New Roman" w:cs="Times New Roman"/>
          <w:szCs w:val="24"/>
        </w:rPr>
        <w:t xml:space="preserve"> Μάλιστα. Κύριε Υπουργέ, στη δευτερολογία σας τα άλλα. Κύριε συνάδελφε, έχετε τον λόγο για τρία λεπτά. </w:t>
      </w:r>
    </w:p>
    <w:p w14:paraId="7183A954" w14:textId="77777777" w:rsidR="00ED7B83" w:rsidRDefault="00383712">
      <w:pPr>
        <w:spacing w:line="600" w:lineRule="auto"/>
        <w:ind w:firstLine="720"/>
        <w:jc w:val="both"/>
        <w:rPr>
          <w:rFonts w:eastAsia="Times New Roman" w:cs="Times New Roman"/>
        </w:rPr>
      </w:pPr>
      <w:r>
        <w:rPr>
          <w:rFonts w:eastAsia="Times New Roman" w:cs="Times New Roman"/>
          <w:b/>
          <w:szCs w:val="24"/>
        </w:rPr>
        <w:t>ΑΝΔΡΕΑΣ ΛΟΒΕΡΔΟΣ:</w:t>
      </w:r>
      <w:r>
        <w:rPr>
          <w:rFonts w:eastAsia="Times New Roman" w:cs="Times New Roman"/>
          <w:szCs w:val="24"/>
        </w:rPr>
        <w:t xml:space="preserve"> Κύριε Υπουργέ, δεν </w:t>
      </w:r>
      <w:r>
        <w:rPr>
          <w:rFonts w:eastAsia="Times New Roman"/>
          <w:bCs/>
        </w:rPr>
        <w:t>έ</w:t>
      </w:r>
      <w:r>
        <w:rPr>
          <w:rFonts w:eastAsia="Times New Roman" w:cs="Times New Roman"/>
          <w:szCs w:val="24"/>
        </w:rPr>
        <w:t xml:space="preserve">χετε δει την κίνηση των πραγμάτων; Δεν ακούσατε τον </w:t>
      </w:r>
      <w:r>
        <w:rPr>
          <w:rFonts w:eastAsia="Times New Roman" w:cs="Times New Roman"/>
        </w:rPr>
        <w:t>Πρωθυπουργό χθες το βράδυ στην απολογία του ενώπιον του</w:t>
      </w:r>
      <w:r>
        <w:rPr>
          <w:rFonts w:eastAsia="Times New Roman" w:cs="Times New Roman"/>
        </w:rPr>
        <w:t xml:space="preserve"> ελληνικού λαού επί τη αποχωρήσει του; Μετράτε χρόνο. Ο χρόνος μετράει ανάποδα. Και φέρνετε σε αυτή την κρίσιμη και δύσκολη περίοδο αυτή τη ρύθμιση και τολμάτε να την υπερασπίζεστε;</w:t>
      </w:r>
    </w:p>
    <w:p w14:paraId="7183A955" w14:textId="77777777" w:rsidR="00ED7B83" w:rsidRDefault="00383712">
      <w:pPr>
        <w:spacing w:line="600" w:lineRule="auto"/>
        <w:ind w:firstLine="720"/>
        <w:jc w:val="both"/>
        <w:rPr>
          <w:rFonts w:eastAsia="Times New Roman" w:cs="Times New Roman"/>
        </w:rPr>
      </w:pPr>
      <w:r>
        <w:rPr>
          <w:rFonts w:eastAsia="Times New Roman"/>
          <w:bCs/>
        </w:rPr>
        <w:lastRenderedPageBreak/>
        <w:t>Είναι</w:t>
      </w:r>
      <w:r>
        <w:rPr>
          <w:rFonts w:eastAsia="Times New Roman" w:cs="Times New Roman"/>
        </w:rPr>
        <w:t xml:space="preserve"> δικό σας δημιούργημα, κύριε Υπουργέ, ή των </w:t>
      </w:r>
      <w:r>
        <w:rPr>
          <w:rFonts w:eastAsia="Times New Roman" w:cs="Times New Roman"/>
        </w:rPr>
        <w:t>υ</w:t>
      </w:r>
      <w:r>
        <w:rPr>
          <w:rFonts w:eastAsia="Times New Roman" w:cs="Times New Roman"/>
        </w:rPr>
        <w:t xml:space="preserve">πηρεσιών σας; Εδώ με αυτά που λέτε, φαίνεται ότι </w:t>
      </w:r>
      <w:r>
        <w:rPr>
          <w:rFonts w:eastAsia="Times New Roman"/>
          <w:bCs/>
        </w:rPr>
        <w:t>είναι</w:t>
      </w:r>
      <w:r>
        <w:rPr>
          <w:rFonts w:eastAsia="Times New Roman" w:cs="Times New Roman"/>
        </w:rPr>
        <w:t xml:space="preserve"> δικό σας δημιούργημα. Ε</w:t>
      </w:r>
      <w:r>
        <w:rPr>
          <w:rFonts w:eastAsia="Times New Roman"/>
          <w:bCs/>
        </w:rPr>
        <w:t>ίναι</w:t>
      </w:r>
      <w:r>
        <w:rPr>
          <w:rFonts w:eastAsia="Times New Roman" w:cs="Times New Roman"/>
        </w:rPr>
        <w:t xml:space="preserve"> θέμα που σας κινητοποιεί, επειδή αφορά επιχείρηση της Καβάλας; Διότι οι απατεώνες εκεί </w:t>
      </w:r>
      <w:r>
        <w:rPr>
          <w:rFonts w:eastAsia="Times New Roman"/>
          <w:bCs/>
        </w:rPr>
        <w:t>είναι</w:t>
      </w:r>
      <w:r>
        <w:rPr>
          <w:rFonts w:eastAsia="Times New Roman" w:cs="Times New Roman"/>
        </w:rPr>
        <w:t xml:space="preserve"> στην προκειμένη περίπτωση. Πρόκειται για απάτη πολλών εκατοντάδων εκατομμυρίων. </w:t>
      </w:r>
    </w:p>
    <w:p w14:paraId="7183A956" w14:textId="77777777" w:rsidR="00ED7B83" w:rsidRDefault="00383712">
      <w:pPr>
        <w:spacing w:line="600" w:lineRule="auto"/>
        <w:ind w:firstLine="720"/>
        <w:jc w:val="both"/>
        <w:rPr>
          <w:rFonts w:eastAsia="Times New Roman" w:cs="Times New Roman"/>
          <w:szCs w:val="24"/>
        </w:rPr>
      </w:pPr>
      <w:r>
        <w:rPr>
          <w:rFonts w:eastAsia="Times New Roman" w:cs="Times New Roman"/>
        </w:rPr>
        <w:t xml:space="preserve">Διότι πέρα από τον παραλογισμό πως ο φορολογούμενος μπορεί να ζητήσει επανεξέταση μόνο για να επιβαρυνθεί, πέρα από το αξίωμα, το αναπόδεικτο που προκαλεί και γέλιο, ότι το δημόσιο μπορεί να κάνει λάθος μόνον όταν </w:t>
      </w:r>
      <w:r>
        <w:rPr>
          <w:rFonts w:eastAsia="Times New Roman"/>
          <w:bCs/>
        </w:rPr>
        <w:t>είναι</w:t>
      </w:r>
      <w:r>
        <w:rPr>
          <w:rFonts w:eastAsia="Times New Roman" w:cs="Times New Roman"/>
        </w:rPr>
        <w:t xml:space="preserve"> σε βάρος του πολίτη, ενώ όταν </w:t>
      </w:r>
      <w:r>
        <w:rPr>
          <w:rFonts w:eastAsia="Times New Roman"/>
          <w:bCs/>
        </w:rPr>
        <w:t>είναι</w:t>
      </w:r>
      <w:r>
        <w:rPr>
          <w:rFonts w:eastAsia="Times New Roman" w:cs="Times New Roman"/>
        </w:rPr>
        <w:t xml:space="preserve"> υπέρ του πολίτη δεν κάνει ποτέ λάθος -αυτά τα αξιώματα </w:t>
      </w:r>
      <w:r>
        <w:rPr>
          <w:rFonts w:eastAsia="Times New Roman"/>
          <w:bCs/>
        </w:rPr>
        <w:t>είναι</w:t>
      </w:r>
      <w:r>
        <w:rPr>
          <w:rFonts w:eastAsia="Times New Roman" w:cs="Times New Roman"/>
        </w:rPr>
        <w:t xml:space="preserve"> αξιώματα που η ζωή τα έχει απορρίψει- υπάρχει σκάνδαλο που η αναδρομικότητα της διατύπωσης της εισηγητικής έκθεσης πάει να το καλύψει.</w:t>
      </w:r>
    </w:p>
    <w:p w14:paraId="7183A957" w14:textId="77777777" w:rsidR="00ED7B83" w:rsidRDefault="00383712">
      <w:pPr>
        <w:spacing w:line="600" w:lineRule="auto"/>
        <w:ind w:firstLine="720"/>
        <w:jc w:val="both"/>
        <w:rPr>
          <w:rFonts w:eastAsia="Times New Roman" w:cs="Times New Roman"/>
          <w:szCs w:val="24"/>
        </w:rPr>
      </w:pPr>
      <w:r>
        <w:rPr>
          <w:rFonts w:eastAsia="Times New Roman" w:cs="Times New Roman"/>
        </w:rPr>
        <w:t xml:space="preserve">Μην μου πείτε πως δεν ξέρετε ποια </w:t>
      </w:r>
      <w:proofErr w:type="spellStart"/>
      <w:r>
        <w:rPr>
          <w:rFonts w:eastAsia="Times New Roman" w:cs="Times New Roman"/>
        </w:rPr>
        <w:t>καβαλιώτικη</w:t>
      </w:r>
      <w:proofErr w:type="spellEnd"/>
      <w:r>
        <w:rPr>
          <w:rFonts w:eastAsia="Times New Roman" w:cs="Times New Roman"/>
        </w:rPr>
        <w:t xml:space="preserve"> επιχείρηση ελ</w:t>
      </w:r>
      <w:r>
        <w:rPr>
          <w:rFonts w:eastAsia="Times New Roman" w:cs="Times New Roman"/>
        </w:rPr>
        <w:t xml:space="preserve">έγχεται. </w:t>
      </w:r>
      <w:r>
        <w:rPr>
          <w:rFonts w:eastAsia="Times New Roman" w:cs="Times New Roman"/>
          <w:szCs w:val="24"/>
        </w:rPr>
        <w:t xml:space="preserve">Μη που πείτε πως δεν γνωρίζετε πως ο Προϊστάμενος Φορολογικών Υπηρεσιών Βορείου Ελλάδος που διέταξε τον έλεγχο, τον νέο </w:t>
      </w:r>
      <w:r>
        <w:rPr>
          <w:rFonts w:eastAsia="Times New Roman" w:cs="Times New Roman"/>
          <w:szCs w:val="24"/>
        </w:rPr>
        <w:lastRenderedPageBreak/>
        <w:t xml:space="preserve">έλεγχο για τη συγκεκριμένη υπόθεση, κρατείται, πως είναι προφυλακισμένος μετά από εντολή που έδωσε ο </w:t>
      </w:r>
      <w:r>
        <w:rPr>
          <w:rFonts w:eastAsia="Times New Roman" w:cs="Times New Roman"/>
          <w:szCs w:val="24"/>
        </w:rPr>
        <w:t>ε</w:t>
      </w:r>
      <w:r>
        <w:rPr>
          <w:rFonts w:eastAsia="Times New Roman" w:cs="Times New Roman"/>
          <w:szCs w:val="24"/>
        </w:rPr>
        <w:t>ισαγγελέας Διαφθοράς Βορε</w:t>
      </w:r>
      <w:r>
        <w:rPr>
          <w:rFonts w:eastAsia="Times New Roman" w:cs="Times New Roman"/>
          <w:szCs w:val="24"/>
        </w:rPr>
        <w:t>ίου Ελλάδος να ελεγχθεί για σειρά υποθέσεων επί δέκα χρόνια, μεταξύ των οποίων και αυτή.</w:t>
      </w:r>
    </w:p>
    <w:p w14:paraId="7183A95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Μη που πείτε πως δεν τα γνωρίζετε. Εγώ δεν είμαι λαϊκιστής. Έχω εδώ την απόφαση της Εισαγγελίας Πρωτοδικών Θεσσαλονίκης για δυο συγκεκριμένους υπαλλήλους που έκαναν το</w:t>
      </w:r>
      <w:r>
        <w:rPr>
          <w:rFonts w:eastAsia="Times New Roman" w:cs="Times New Roman"/>
          <w:szCs w:val="24"/>
        </w:rPr>
        <w:t>ν επανέλεγχο της συγκεκριμένης υπόθεσης, στην οποία αναφέρομαι όχι με υπονοούμενα, αλλά με ρητή αναφορά. Απλώς δεν λέω τα ονόματα. Για παράβαση καθήκοντος παραπέμπονται αυτοί οι δύο αυτεπαγγέλτως από την Εισαγγελία Θεσσαλονίκης. Δεν τα καταθέτω. Δεν θέλω ν</w:t>
      </w:r>
      <w:r>
        <w:rPr>
          <w:rFonts w:eastAsia="Times New Roman" w:cs="Times New Roman"/>
          <w:szCs w:val="24"/>
        </w:rPr>
        <w:t>α εκθέτω τα ονόματα. Είναι κατηγορούμενοι. Δεν έχουν καταδικαστεί ακόμη. Όμως, εσείς είστε ο πολιτικός τους προϊστάμενος και φέρνετε αυτήν τη διάταξη εδώ;</w:t>
      </w:r>
    </w:p>
    <w:p w14:paraId="7183A95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Μη μου πείτε πως θέλετε από εμάς πληροφορίες, διότι, όπως μας λέτε τώρα εδώ, δεν γνωρίζετε την πολιτι</w:t>
      </w:r>
      <w:r>
        <w:rPr>
          <w:rFonts w:eastAsia="Times New Roman" w:cs="Times New Roman"/>
          <w:szCs w:val="24"/>
        </w:rPr>
        <w:t xml:space="preserve">κή προέκταση αυτού του οικονομικού σκανδάλου, που μάλιστα παίχτηκε και από τον ΣΥΡΙΖΑ προεκλογικά, κατά τη διάρκεια και πριν τις εκλογές του Σεπτεμβρίου. Τα ξέρετε αυτά. Δεν θέλετε από μένα πληροφόρηση. Τα ξέρετε καλά. </w:t>
      </w:r>
    </w:p>
    <w:p w14:paraId="7183A95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Επειδή πολλά συμβαίνουν στη </w:t>
      </w:r>
      <w:r>
        <w:rPr>
          <w:rFonts w:eastAsia="Times New Roman" w:cs="Times New Roman"/>
          <w:szCs w:val="24"/>
        </w:rPr>
        <w:t>Β</w:t>
      </w:r>
      <w:r>
        <w:rPr>
          <w:rFonts w:eastAsia="Times New Roman" w:cs="Times New Roman"/>
          <w:szCs w:val="24"/>
        </w:rPr>
        <w:t>όρειο Ε</w:t>
      </w:r>
      <w:r>
        <w:rPr>
          <w:rFonts w:eastAsia="Times New Roman" w:cs="Times New Roman"/>
          <w:szCs w:val="24"/>
        </w:rPr>
        <w:t>λλάδα σε σχέση με τη συγκεκριμένη υπόθεση, αλλά και με άλλες -και πολύ καλά έχει κάνει η Δικαιοσύνη εκεί και οι  αρμόδιοι εισαγγελείς διαφθοράς και έχουν κινητοποιηθεί- μην κάνετε το λάθος και κρατήσετε αυτήν τη διάταξη. Να έχετε, τουλάχιστον, τη στοιχειώδ</w:t>
      </w:r>
      <w:r>
        <w:rPr>
          <w:rFonts w:eastAsia="Times New Roman" w:cs="Times New Roman"/>
          <w:szCs w:val="24"/>
        </w:rPr>
        <w:t>η πολιτική εξυπνάδα να την αποσύρετε.</w:t>
      </w:r>
    </w:p>
    <w:p w14:paraId="7183A95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Ελπίζω, αν εσείς δεν έχετε αυτήν τη στοιχειώδη πολιτική εξυπνάδα να την αποσύρετε, κάποιος προϊστάμενός σας ή η Γραμματεία της Κυβέρνησης να ακούσει αυτήν τη συζήτηση και να ενδιαφερθεί. Δεν </w:t>
      </w:r>
      <w:r>
        <w:rPr>
          <w:rFonts w:eastAsia="Times New Roman" w:cs="Times New Roman"/>
          <w:szCs w:val="24"/>
        </w:rPr>
        <w:lastRenderedPageBreak/>
        <w:t>θα μείνει εδώ. Θα τα ακούσε</w:t>
      </w:r>
      <w:r>
        <w:rPr>
          <w:rFonts w:eastAsia="Times New Roman" w:cs="Times New Roman"/>
          <w:szCs w:val="24"/>
        </w:rPr>
        <w:t>τε και από αλλού. Υπάρχουν και άλλα κόμματα τα οποία έχουν κινητοποιηθεί για την υπόθεση αυτή. Φροντίστε να μην εκτεθείτε.</w:t>
      </w:r>
    </w:p>
    <w:p w14:paraId="7183A95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Σε ό,τι αφορά τα περίφημα δικαιώματα του φορολογουμένου, που θα του παραμείνουν στα χέρια, προκειμένου να αντιμετωπίσει αυτά τα θέματ</w:t>
      </w:r>
      <w:r>
        <w:rPr>
          <w:rFonts w:eastAsia="Times New Roman" w:cs="Times New Roman"/>
          <w:szCs w:val="24"/>
        </w:rPr>
        <w:t xml:space="preserve">α, κύριε Υπουργέ, μην αστειεύεστε με τον πόνο των ανθρώπων. Τον σπρώχνετε στη </w:t>
      </w:r>
      <w:r>
        <w:rPr>
          <w:rFonts w:eastAsia="Times New Roman" w:cs="Times New Roman"/>
          <w:szCs w:val="24"/>
        </w:rPr>
        <w:t>δ</w:t>
      </w:r>
      <w:r>
        <w:rPr>
          <w:rFonts w:eastAsia="Times New Roman" w:cs="Times New Roman"/>
          <w:szCs w:val="24"/>
        </w:rPr>
        <w:t xml:space="preserve">ικαιοσύνη. Στη </w:t>
      </w:r>
      <w:r>
        <w:rPr>
          <w:rFonts w:eastAsia="Times New Roman" w:cs="Times New Roman"/>
          <w:szCs w:val="24"/>
        </w:rPr>
        <w:t>δ</w:t>
      </w:r>
      <w:r>
        <w:rPr>
          <w:rFonts w:eastAsia="Times New Roman" w:cs="Times New Roman"/>
          <w:szCs w:val="24"/>
        </w:rPr>
        <w:t>ικαιοσύνη, όμως, ο φορολογούμενος θέλει χρόνο για να βρει το δίκιο του και θέλει και χρήματα. Μην το κάνετε αυτό. Είστε λάθος. Η διοίκηση μπορεί να σφάλλει και ό</w:t>
      </w:r>
      <w:r>
        <w:rPr>
          <w:rFonts w:eastAsia="Times New Roman" w:cs="Times New Roman"/>
          <w:szCs w:val="24"/>
        </w:rPr>
        <w:t>ταν πρόκειται για την εξυπηρέτηση των συμφερόντων του δημοσίου, μα και όταν πρόκειται για την εξυπηρέτηση των συμφερόντων του φορολογουμένου. Ίσες αποστάσεις κρατάει ο πολιτικός απέναντι σ’ αυτό. Ίσα δικαιώματα δίνει και στον έναν και στον άλλον, είτε πρόκ</w:t>
      </w:r>
      <w:r>
        <w:rPr>
          <w:rFonts w:eastAsia="Times New Roman" w:cs="Times New Roman"/>
          <w:szCs w:val="24"/>
        </w:rPr>
        <w:t xml:space="preserve">ειται για προθεσμίες είτε πρόκειται για όπλα αμύνης απέναντι στο δημόσιο. </w:t>
      </w:r>
    </w:p>
    <w:p w14:paraId="7183A95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Είναι κλασικά αυτά, κύριε Υπουργέ, και αφήστε τις αναφορές στο παρελθόν.</w:t>
      </w:r>
    </w:p>
    <w:p w14:paraId="7183A95E"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Ευχαριστώ, κύριε συνάδελφε.</w:t>
      </w:r>
    </w:p>
    <w:p w14:paraId="7183A95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183A960"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b/>
          <w:szCs w:val="24"/>
        </w:rPr>
        <w:t>(Αναπληρωτής Υπουργός Οικονομικών):</w:t>
      </w:r>
      <w:r>
        <w:rPr>
          <w:rFonts w:eastAsia="Times New Roman" w:cs="Times New Roman"/>
          <w:szCs w:val="24"/>
        </w:rPr>
        <w:t xml:space="preserve">   Εγώ, κύριε Λοβέρδο, δεν έχω συνηθίσει ούτε από γαλατική ούτε από μακεδονική ευγένεια, </w:t>
      </w:r>
      <w:r>
        <w:rPr>
          <w:rFonts w:eastAsia="Times New Roman" w:cs="Times New Roman"/>
          <w:szCs w:val="24"/>
        </w:rPr>
        <w:t>-</w:t>
      </w:r>
      <w:r>
        <w:rPr>
          <w:rFonts w:eastAsia="Times New Roman" w:cs="Times New Roman"/>
          <w:szCs w:val="24"/>
        </w:rPr>
        <w:t>γιατί από την Καβάλα</w:t>
      </w:r>
      <w:r>
        <w:rPr>
          <w:rFonts w:eastAsia="Times New Roman" w:cs="Times New Roman"/>
          <w:szCs w:val="24"/>
        </w:rPr>
        <w:t>-</w:t>
      </w:r>
      <w:r>
        <w:rPr>
          <w:rFonts w:eastAsia="Times New Roman" w:cs="Times New Roman"/>
          <w:szCs w:val="24"/>
        </w:rPr>
        <w:t xml:space="preserve"> είμαι, ώστε να θεωρώ</w:t>
      </w:r>
      <w:r>
        <w:rPr>
          <w:rFonts w:eastAsia="Times New Roman" w:cs="Times New Roman"/>
          <w:szCs w:val="24"/>
        </w:rPr>
        <w:t>,</w:t>
      </w:r>
      <w:r>
        <w:rPr>
          <w:rFonts w:eastAsia="Times New Roman" w:cs="Times New Roman"/>
          <w:szCs w:val="24"/>
        </w:rPr>
        <w:t xml:space="preserve"> ότι όταν ακούγονται τέτοιες βαρύτατες εκφράσεις, δεν ειπώθηκε κάτι. </w:t>
      </w:r>
    </w:p>
    <w:p w14:paraId="7183A96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Αυτό που είπατε </w:t>
      </w:r>
      <w:r>
        <w:rPr>
          <w:rFonts w:eastAsia="Times New Roman" w:cs="Times New Roman"/>
          <w:szCs w:val="24"/>
        </w:rPr>
        <w:t>σή</w:t>
      </w:r>
      <w:r>
        <w:rPr>
          <w:rFonts w:eastAsia="Times New Roman" w:cs="Times New Roman"/>
          <w:szCs w:val="24"/>
        </w:rPr>
        <w:t xml:space="preserve">μερα </w:t>
      </w:r>
      <w:r>
        <w:rPr>
          <w:rFonts w:eastAsia="Times New Roman" w:cs="Times New Roman"/>
          <w:szCs w:val="24"/>
        </w:rPr>
        <w:t>είναι βαρύτατο και επειδή πολύ συχνά προσπαθείτε να αποφύγετε το παρελθόν και το τι έγινε, ιδιαίτερα στα θέματα φορολογικής πολιτικής, και να καταφύγετε σε καταγγελίες, εγώ ξεκαθαρίζω το εξής: Μέχρι την Τρίτη στην Επιτροπή Οικονομικών Υποθέσεων θα έχε</w:t>
      </w:r>
      <w:r>
        <w:rPr>
          <w:rFonts w:eastAsia="Times New Roman" w:cs="Times New Roman"/>
          <w:szCs w:val="24"/>
        </w:rPr>
        <w:t>τε πλήρη απάντηση γι’ αυτό το θέμα και για όσα καταγγείλατε.</w:t>
      </w:r>
    </w:p>
    <w:p w14:paraId="7183A962"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Όμως, κάποια στιγμή σ’ αυτήν την Αίθουσα θα μας απαντήσετε για το μεγάλο πάρτι που έγινε στα θέματα φορολογίας τα προηγούμενα χρόνια; Θα απαντήσετε για το τι ευθύνες υπήρχαν; Θα απαντήσετε για τρ</w:t>
      </w:r>
      <w:r>
        <w:rPr>
          <w:rFonts w:eastAsia="Times New Roman" w:cs="Times New Roman"/>
          <w:szCs w:val="24"/>
        </w:rPr>
        <w:t>οπολογίες που φέρνατε εδώ για να εξυπηρετήσετε επιχειρήσεις;</w:t>
      </w:r>
    </w:p>
    <w:p w14:paraId="7183A96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Για τον συγκεκριμένο έλεγχο που είπατε και με μοναδική γνώση ότι έχει δημοσιευθεί στον Τύπο και επειδή είμαι από την Καβάλα και γνωρίζω πρόσωπα και καταστάσεις, εσείς τι θεωρείτε; Ότι έκαναν καλά</w:t>
      </w:r>
      <w:r>
        <w:rPr>
          <w:rFonts w:eastAsia="Times New Roman" w:cs="Times New Roman"/>
          <w:szCs w:val="24"/>
        </w:rPr>
        <w:t xml:space="preserve"> τη δουλειά τους οι ελεγκτές ή ότι δεν έκαναν καλά τη δουλειά τους; </w:t>
      </w:r>
    </w:p>
    <w:p w14:paraId="7183A964"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το δούμε.</w:t>
      </w:r>
    </w:p>
    <w:p w14:paraId="7183A965"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Να πάρετε θέση, διότι εδώ πατάτε σε δύο βάρκες. Την επιχείρηση υπερασπίζεστε;</w:t>
      </w:r>
    </w:p>
    <w:p w14:paraId="7183A966"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Εσείς παίρνετε θέση υπέρ του ενός.</w:t>
      </w:r>
    </w:p>
    <w:p w14:paraId="7183A967"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Καταλαβαίνω τον εκνευρισμό, αλλά εγώ δεν σας διέκοψα.</w:t>
      </w:r>
    </w:p>
    <w:p w14:paraId="7183A968"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Καταλαβαίνω γιατί είστε φανατικός.</w:t>
      </w:r>
    </w:p>
    <w:p w14:paraId="7183A969"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Λέω, λο</w:t>
      </w:r>
      <w:r>
        <w:rPr>
          <w:rFonts w:eastAsia="Times New Roman" w:cs="Times New Roman"/>
          <w:szCs w:val="24"/>
        </w:rPr>
        <w:t>ιπόν…</w:t>
      </w:r>
    </w:p>
    <w:p w14:paraId="7183A96A"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Εσείς παίρνετε θέση υπέρ του ενός.</w:t>
      </w:r>
    </w:p>
    <w:p w14:paraId="7183A96B"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Πρόεδρε, έτσι θέλετε να διεξαχθεί η συζήτηση;</w:t>
      </w:r>
    </w:p>
    <w:p w14:paraId="7183A96C"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Κύριε Υπουργέ, να αποφύγετε, όμως, και τις ερωτήσεις.</w:t>
      </w:r>
    </w:p>
    <w:p w14:paraId="7183A96D"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ΤΡΥΦΩΝ</w:t>
      </w:r>
      <w:r>
        <w:rPr>
          <w:rFonts w:eastAsia="Times New Roman" w:cs="Times New Roman"/>
          <w:b/>
          <w:szCs w:val="24"/>
        </w:rPr>
        <w:t xml:space="preserve"> ΑΛΕΞΙΑΔΗΣ (Αναπληρωτής Υπουργός Οικονομικών):</w:t>
      </w:r>
      <w:r>
        <w:rPr>
          <w:rFonts w:eastAsia="Times New Roman" w:cs="Times New Roman"/>
          <w:szCs w:val="24"/>
        </w:rPr>
        <w:t xml:space="preserve"> Δεν κατάλαβα. Όταν κάνει ερωτήσεις ο κ. Λοβέρδος, μπορώ εγώ </w:t>
      </w:r>
      <w:r>
        <w:rPr>
          <w:rFonts w:eastAsia="Times New Roman" w:cs="Times New Roman"/>
          <w:szCs w:val="24"/>
        </w:rPr>
        <w:t>να</w:t>
      </w:r>
      <w:r>
        <w:rPr>
          <w:rFonts w:eastAsia="Times New Roman" w:cs="Times New Roman"/>
          <w:szCs w:val="24"/>
        </w:rPr>
        <w:t xml:space="preserve"> επεμβαίνω;</w:t>
      </w:r>
    </w:p>
    <w:p w14:paraId="7183A96E"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w:t>
      </w:r>
      <w:r>
        <w:rPr>
          <w:rFonts w:eastAsia="Times New Roman" w:cs="Times New Roman"/>
          <w:szCs w:val="24"/>
        </w:rPr>
        <w:t>Λέω ότι απαντάτε δια ερωτήσεων και προκαλείτε και ανταπαντήσεις. Γι’ αυτό το λέω.</w:t>
      </w:r>
    </w:p>
    <w:p w14:paraId="7183A96F"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ΤΡΥΦΩΝ ΑΛΕΞΙΑΔΗΣ (Ανα</w:t>
      </w:r>
      <w:r>
        <w:rPr>
          <w:rFonts w:eastAsia="Times New Roman" w:cs="Times New Roman"/>
          <w:b/>
          <w:szCs w:val="24"/>
        </w:rPr>
        <w:t>πληρωτής Υπουργός Οικονομικών):</w:t>
      </w:r>
      <w:r>
        <w:rPr>
          <w:rFonts w:eastAsia="Times New Roman" w:cs="Times New Roman"/>
          <w:szCs w:val="24"/>
        </w:rPr>
        <w:t xml:space="preserve">  Τι θα πει «προκαλώ», κύριε Πρόεδρε; Μιλάμε μέσα στο Κοινοβούλιο. Τι θα πει «προκαλώ»; Το πώς θα απαντήσω είναι δική μου υπόθεση. Το αν θα διακοπώ ή όχι είναι δική σας υποχρέωση. Διαφορετικά, να διακόπτω κι εγώ τους άλλους ό</w:t>
      </w:r>
      <w:r>
        <w:rPr>
          <w:rFonts w:eastAsia="Times New Roman" w:cs="Times New Roman"/>
          <w:szCs w:val="24"/>
        </w:rPr>
        <w:t>ταν κάνουν ερωτήσεις.</w:t>
      </w:r>
    </w:p>
    <w:p w14:paraId="7183A970"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ό,τι αφορά τον λόγο μου, θα πω αυτό που νομίζω εγώ σωστό και θα πρέπει να απαντηθεί με την κοινοβουλευτική διαδικασία. </w:t>
      </w:r>
    </w:p>
    <w:p w14:paraId="7183A971"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Λέω, λοιπόν, σχετικά με το ζήτημα αυτό: Μην μου πείτε ότι δεν γνωρίζετε –αντιστρέφω- το τι έγινε για τη συγκεκρ</w:t>
      </w:r>
      <w:r>
        <w:rPr>
          <w:rFonts w:eastAsia="Times New Roman" w:cs="Times New Roman"/>
          <w:szCs w:val="24"/>
        </w:rPr>
        <w:t xml:space="preserve">ιμένη υπόθεση, για την εμπλοκή πολιτικών από τον χώρο της Νέας Δημοκρατίας και του </w:t>
      </w:r>
      <w:r>
        <w:rPr>
          <w:rFonts w:eastAsia="Times New Roman" w:cs="Times New Roman"/>
          <w:szCs w:val="24"/>
        </w:rPr>
        <w:lastRenderedPageBreak/>
        <w:t xml:space="preserve">ΠΑΣΟΚ στον έλεγχο συγκεκριμένων υποθέσεων στη </w:t>
      </w:r>
      <w:r>
        <w:rPr>
          <w:rFonts w:eastAsia="Times New Roman" w:cs="Times New Roman"/>
          <w:szCs w:val="24"/>
        </w:rPr>
        <w:t>β</w:t>
      </w:r>
      <w:r>
        <w:rPr>
          <w:rFonts w:eastAsia="Times New Roman" w:cs="Times New Roman"/>
          <w:szCs w:val="24"/>
        </w:rPr>
        <w:t xml:space="preserve">όρειο Ελλάδα, για το τι έγινε με φυλακίσεις, με έρευνες και τα λοιπά. Μη μου πείτε ότι δεν ξέρετε για αυτά τα πράγματα. </w:t>
      </w:r>
    </w:p>
    <w:p w14:paraId="7183A972"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ε</w:t>
      </w:r>
      <w:r>
        <w:rPr>
          <w:rFonts w:eastAsia="Times New Roman" w:cs="Times New Roman"/>
          <w:szCs w:val="24"/>
        </w:rPr>
        <w:t>πειδή χρησιμοποιήσατε τη λέξη «τολμάτε»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ολμάτε </w:t>
      </w:r>
      <w:r>
        <w:rPr>
          <w:rFonts w:eastAsia="Times New Roman" w:cs="Times New Roman"/>
          <w:szCs w:val="24"/>
        </w:rPr>
        <w:t>σήμερα</w:t>
      </w:r>
      <w:r>
        <w:rPr>
          <w:rFonts w:eastAsia="Times New Roman" w:cs="Times New Roman"/>
          <w:szCs w:val="24"/>
        </w:rPr>
        <w:t xml:space="preserve"> να έρχεστε και να κατηγορείτε την Κυβέρνηση που προσπαθεί να αποκαλύψει όλες τις υποθέσεις φοροδιαφυγής και λαθρεμπορίου, όταν συμμετείχατε σε κυβερνήσεις με συγκεκριμένο νομοθετικό έργο, με συγκεκριμ</w:t>
      </w:r>
      <w:r>
        <w:rPr>
          <w:rFonts w:eastAsia="Times New Roman" w:cs="Times New Roman"/>
          <w:szCs w:val="24"/>
        </w:rPr>
        <w:t xml:space="preserve">ένη διοίκηση στις φορολογικές υπηρεσίες; </w:t>
      </w:r>
    </w:p>
    <w:p w14:paraId="7183A973"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Εμείς, λοιπόν, ξεκαθαρίζουμε: Ούτε στη συγκεκριμένη υπόθεση της Καβάλας ούτε σε κα</w:t>
      </w:r>
      <w:r>
        <w:rPr>
          <w:rFonts w:eastAsia="Times New Roman" w:cs="Times New Roman"/>
          <w:szCs w:val="24"/>
        </w:rPr>
        <w:t>μ</w:t>
      </w:r>
      <w:r>
        <w:rPr>
          <w:rFonts w:eastAsia="Times New Roman" w:cs="Times New Roman"/>
          <w:szCs w:val="24"/>
        </w:rPr>
        <w:t>μία άλλη υπόθεση δεν θα χαριστούμε σε κανέναν. Θα προστατεύσουμε τους ελεγκτές από βιομηχανία μηνύσεων και καταγγελιών, διότι έχουμ</w:t>
      </w:r>
      <w:r>
        <w:rPr>
          <w:rFonts w:eastAsia="Times New Roman" w:cs="Times New Roman"/>
          <w:szCs w:val="24"/>
        </w:rPr>
        <w:t xml:space="preserve">ε τέτοιες καταστάσεις σε πάρα πολλές υποθέσεις. Θα προστατεύσουμε τους ελεγκτές. Δεν θα χαριστούμε σε κανέναν, είτε φοροφυγά είτε φορολογικό ελεγκτή, στη δουλειά που πρέπει </w:t>
      </w:r>
      <w:r>
        <w:rPr>
          <w:rFonts w:eastAsia="Times New Roman" w:cs="Times New Roman"/>
          <w:szCs w:val="24"/>
        </w:rPr>
        <w:lastRenderedPageBreak/>
        <w:t xml:space="preserve">να γίνει. Τα συμφέροντα του ελληνικού </w:t>
      </w:r>
      <w:r>
        <w:rPr>
          <w:rFonts w:eastAsia="Times New Roman" w:cs="Times New Roman"/>
          <w:szCs w:val="24"/>
        </w:rPr>
        <w:t>δ</w:t>
      </w:r>
      <w:r>
        <w:rPr>
          <w:rFonts w:eastAsia="Times New Roman" w:cs="Times New Roman"/>
          <w:szCs w:val="24"/>
        </w:rPr>
        <w:t>ημοσίου είναι πάνω από οποιονδήποτε άλλο. Τα</w:t>
      </w:r>
      <w:r>
        <w:rPr>
          <w:rFonts w:eastAsia="Times New Roman" w:cs="Times New Roman"/>
          <w:szCs w:val="24"/>
        </w:rPr>
        <w:t xml:space="preserve"> αναπάντητα πολιτικά ερωτήματα, όμως, βαρύνουν εσάς!</w:t>
      </w:r>
    </w:p>
    <w:p w14:paraId="7183A974"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7183A975"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Επόμενη είναι η τέταρτη με αριθμό 1113/11-7-2015 επίκαιρη ερώτηση δεύτερου κύκλου του Ανεξάρτητου Βουλευτή Β΄ Αθηνών κ. Ευσταθίου Παναγούλη π</w:t>
      </w:r>
      <w:r>
        <w:rPr>
          <w:rFonts w:eastAsia="Times New Roman" w:cs="Times New Roman"/>
          <w:szCs w:val="24"/>
        </w:rPr>
        <w:t xml:space="preserve">ρος τον Υπουργό Οικονομικών, σχετικά με πρόσφατα δημοσιεύματα περί αδήλωτης δραστηριότητας ελληνικών </w:t>
      </w:r>
      <w:proofErr w:type="spellStart"/>
      <w:r>
        <w:rPr>
          <w:rFonts w:eastAsia="Times New Roman" w:cs="Times New Roman"/>
          <w:szCs w:val="24"/>
        </w:rPr>
        <w:t>στοιχηματικών</w:t>
      </w:r>
      <w:proofErr w:type="spellEnd"/>
      <w:r>
        <w:rPr>
          <w:rFonts w:eastAsia="Times New Roman" w:cs="Times New Roman"/>
          <w:szCs w:val="24"/>
        </w:rPr>
        <w:t xml:space="preserve"> διαδικτυακών εταιρειών. </w:t>
      </w:r>
    </w:p>
    <w:p w14:paraId="7183A976"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για δύο λεπτά. </w:t>
      </w:r>
    </w:p>
    <w:p w14:paraId="7183A977"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 xml:space="preserve">Κύριε Πρόεδρε, θα μου επιτρέψετε, πριν μπω στην ερώτηση που έχω κάνει στο Υπουργείο Οικονομικών, να αναφερθώ σε δυο θλιβερές επετειακές ιστορικές στιγμές που αφορούν τον </w:t>
      </w:r>
      <w:r>
        <w:rPr>
          <w:rFonts w:eastAsia="Times New Roman" w:cs="Times New Roman"/>
          <w:szCs w:val="24"/>
        </w:rPr>
        <w:t>Ε</w:t>
      </w:r>
      <w:r>
        <w:rPr>
          <w:rFonts w:eastAsia="Times New Roman" w:cs="Times New Roman"/>
          <w:szCs w:val="24"/>
        </w:rPr>
        <w:t xml:space="preserve">λληνισμό. </w:t>
      </w:r>
    </w:p>
    <w:p w14:paraId="7183A978"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Η μία είναι η κυπριακή τραγωδία, γιατί πριν σαράντα δύο χρόνια σαν σήμερα,</w:t>
      </w:r>
      <w:r>
        <w:rPr>
          <w:rFonts w:eastAsia="Times New Roman" w:cs="Times New Roman"/>
          <w:szCs w:val="24"/>
        </w:rPr>
        <w:t xml:space="preserve"> στις 15 Ιουλίου 1974, έγινε η τουρκική εισβολή στην Κύπρο. Δυστυχώς κα</w:t>
      </w:r>
      <w:r>
        <w:rPr>
          <w:rFonts w:eastAsia="Times New Roman" w:cs="Times New Roman"/>
          <w:szCs w:val="24"/>
        </w:rPr>
        <w:t>μ</w:t>
      </w:r>
      <w:r>
        <w:rPr>
          <w:rFonts w:eastAsia="Times New Roman" w:cs="Times New Roman"/>
          <w:szCs w:val="24"/>
        </w:rPr>
        <w:t xml:space="preserve">μία απόφαση του ΟΗΕ μέχρι σήμερα δεν έχει εκπληρωθεί. </w:t>
      </w:r>
    </w:p>
    <w:p w14:paraId="7183A979"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η άλλη που τη ζήσαμε μαζί, κύριε Πρόεδρε, ως έφηβοι ήταν το βασιλικό πραξικόπημα στις 15 Ιουλίου 1965. </w:t>
      </w:r>
    </w:p>
    <w:p w14:paraId="7183A97A"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τώρα μπαίνω στην </w:t>
      </w:r>
      <w:r>
        <w:rPr>
          <w:rFonts w:eastAsia="Times New Roman" w:cs="Times New Roman"/>
          <w:szCs w:val="24"/>
        </w:rPr>
        <w:t xml:space="preserve">καθαυτή ερώτηση. Είναι γνωστό, κύριε Πρόεδρε –και το γνωρίζει πολύ καλά ο κύριος Υπουργός και ιδιαίτερα ο κ. Αλεξιάδης- ότι περισσότερες από είκοσι τέσσερις διαδικτυακές </w:t>
      </w:r>
      <w:proofErr w:type="spellStart"/>
      <w:r>
        <w:rPr>
          <w:rFonts w:eastAsia="Times New Roman" w:cs="Times New Roman"/>
          <w:szCs w:val="24"/>
        </w:rPr>
        <w:t>στοιχηματικές</w:t>
      </w:r>
      <w:proofErr w:type="spellEnd"/>
      <w:r>
        <w:rPr>
          <w:rFonts w:eastAsia="Times New Roman" w:cs="Times New Roman"/>
          <w:szCs w:val="24"/>
        </w:rPr>
        <w:t xml:space="preserve"> εταιρείες βρίσκονται στο ίντερνετ και διαφεύγουν δισεκατομμύρια ευρώ, κύ</w:t>
      </w:r>
      <w:r>
        <w:rPr>
          <w:rFonts w:eastAsia="Times New Roman" w:cs="Times New Roman"/>
          <w:szCs w:val="24"/>
        </w:rPr>
        <w:t xml:space="preserve">ριε Υπουργέ –και το λέω ακριβώς, δισεκατομμύρια ευρώ- σε αυτές τις εταιρείες. </w:t>
      </w:r>
    </w:p>
    <w:p w14:paraId="7183A97B"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για του λόγου το αληθές, το 2012, κύριε Πρόεδρε, είχα κάνει ερώτηση στους προκατόχους του κ. Αλεξιάδη, στην προηγούμενη κυβέρνηση, για τα κέρδη και για τις εισπράξεις που εί</w:t>
      </w:r>
      <w:r>
        <w:rPr>
          <w:rFonts w:eastAsia="Times New Roman" w:cs="Times New Roman"/>
          <w:szCs w:val="24"/>
        </w:rPr>
        <w:t xml:space="preserve">χε ο ΟΠΑΠ εδώ. </w:t>
      </w:r>
      <w:r>
        <w:rPr>
          <w:rFonts w:eastAsia="Times New Roman" w:cs="Times New Roman"/>
          <w:szCs w:val="24"/>
        </w:rPr>
        <w:lastRenderedPageBreak/>
        <w:t>Από το 2007 –ακούστε τα αυτά, κύριε Αλεξιάδη- μέχρι το 2012 ήταν περισσότερες οι εισπράξεις, οι πωλήσεις του ΟΠΑΠ από 5 δισεκατομμύρια ευρώ τον χρόνο. Επί πέντε χρόνια ήταν 25 δισεκατομμύρια. Και τα καθαρά κέρδη –με το πάρτι που γινόταν στον</w:t>
      </w:r>
      <w:r>
        <w:rPr>
          <w:rFonts w:eastAsia="Times New Roman" w:cs="Times New Roman"/>
          <w:szCs w:val="24"/>
        </w:rPr>
        <w:t xml:space="preserve"> ΟΠΑΠ εκείνες τις εποχές- ήταν 3 δισεκατομμύρια ευρώ. </w:t>
      </w:r>
    </w:p>
    <w:p w14:paraId="7183A97C"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αναλυτές, από έγκριτα περιοδικά και εφημερίδες, όπως είναι τα «</w:t>
      </w:r>
      <w:r>
        <w:rPr>
          <w:rFonts w:eastAsia="Times New Roman" w:cs="Times New Roman"/>
          <w:szCs w:val="24"/>
        </w:rPr>
        <w:t>ΕΠΙΚΑΙΡΑ</w:t>
      </w:r>
      <w:r>
        <w:rPr>
          <w:rFonts w:eastAsia="Times New Roman" w:cs="Times New Roman"/>
          <w:szCs w:val="24"/>
        </w:rPr>
        <w:t>», η εφημερίδα «</w:t>
      </w:r>
      <w:r>
        <w:rPr>
          <w:rFonts w:eastAsia="Times New Roman" w:cs="Times New Roman"/>
          <w:szCs w:val="24"/>
        </w:rPr>
        <w:t>ΔΗΜΟΚΡΑΤΙΑ</w:t>
      </w:r>
      <w:r>
        <w:rPr>
          <w:rFonts w:eastAsia="Times New Roman" w:cs="Times New Roman"/>
          <w:szCs w:val="24"/>
        </w:rPr>
        <w:t xml:space="preserve">» μαθαίνουμε ότι τώρα είναι μεγαλύτερος ο </w:t>
      </w:r>
      <w:proofErr w:type="spellStart"/>
      <w:r>
        <w:rPr>
          <w:rFonts w:eastAsia="Times New Roman" w:cs="Times New Roman"/>
          <w:szCs w:val="24"/>
        </w:rPr>
        <w:t>στοιχηματισμός</w:t>
      </w:r>
      <w:proofErr w:type="spellEnd"/>
      <w:r>
        <w:rPr>
          <w:rFonts w:eastAsia="Times New Roman" w:cs="Times New Roman"/>
          <w:szCs w:val="24"/>
        </w:rPr>
        <w:t xml:space="preserve"> που γίνεται μέσω του ίντερνετ και έχετε ομο</w:t>
      </w:r>
      <w:r>
        <w:rPr>
          <w:rFonts w:eastAsia="Times New Roman" w:cs="Times New Roman"/>
          <w:szCs w:val="24"/>
        </w:rPr>
        <w:t>λογήσει εδώ σε προηγούμενη ερώτησ</w:t>
      </w:r>
      <w:r>
        <w:rPr>
          <w:rFonts w:eastAsia="Times New Roman" w:cs="Times New Roman"/>
          <w:szCs w:val="24"/>
        </w:rPr>
        <w:t>η,</w:t>
      </w:r>
      <w:r>
        <w:rPr>
          <w:rFonts w:eastAsia="Times New Roman" w:cs="Times New Roman"/>
          <w:szCs w:val="24"/>
        </w:rPr>
        <w:t xml:space="preserve"> που σας είχε γίνει</w:t>
      </w:r>
      <w:r>
        <w:rPr>
          <w:rFonts w:eastAsia="Times New Roman" w:cs="Times New Roman"/>
          <w:szCs w:val="24"/>
        </w:rPr>
        <w:t>,</w:t>
      </w:r>
      <w:r>
        <w:rPr>
          <w:rFonts w:eastAsia="Times New Roman" w:cs="Times New Roman"/>
          <w:szCs w:val="24"/>
        </w:rPr>
        <w:t xml:space="preserve"> ότι η φορολογία αυτών των εταιρειών το 2012 ήταν 31.000 ευρώ, το 2013 ήταν 5.000 ευρώ περίπου και το 2014 ήταν 27.000 ευρώ, όταν ο ΟΠΑΠ σε ανάλογες περιόδους είχε πληρώσει 1,5 δισεκατομμύρια στο κράτο</w:t>
      </w:r>
      <w:r>
        <w:rPr>
          <w:rFonts w:eastAsia="Times New Roman" w:cs="Times New Roman"/>
          <w:szCs w:val="24"/>
        </w:rPr>
        <w:t xml:space="preserve">ς στην τριετία. </w:t>
      </w:r>
    </w:p>
    <w:p w14:paraId="7183A97D"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Γνωρίζετε, κύριε Υπουργέ, ότι στη συγκυρία που ζούμε σήμερα -που έχετε φορολογήσει ό,τι πετάει, ό,τι κινείται, που η Κυβέρνησή σας έχει εξαθλιώσει τον ελληνικό λαό, που καθημερινά, κάθε μήνα βλέπει </w:t>
      </w:r>
      <w:r>
        <w:rPr>
          <w:rFonts w:eastAsia="Times New Roman" w:cs="Times New Roman"/>
          <w:szCs w:val="24"/>
        </w:rPr>
        <w:lastRenderedPageBreak/>
        <w:t>ο συνταξιούχος και ο μισθωτός να του κόβο</w:t>
      </w:r>
      <w:r>
        <w:rPr>
          <w:rFonts w:eastAsia="Times New Roman" w:cs="Times New Roman"/>
          <w:szCs w:val="24"/>
        </w:rPr>
        <w:t xml:space="preserve">νται 5,10, 15, 20 ευρώ- έρχεστε εσείς και αφήνετε ανεξέλεγκτες αυτές τις εταιρείες. </w:t>
      </w:r>
    </w:p>
    <w:p w14:paraId="7183A97E"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Θα μου πείτε «μα, τι να κάνουμε;». Θα σας το πω, κύριε Υπουργέ. Να φράξετε το διαδίκτυο, όπως έχει κάνει η Αμερική, ώστε να μην μπορούν να παίξουν σε αυτές τις εταιρείες, </w:t>
      </w:r>
      <w:r>
        <w:rPr>
          <w:rFonts w:eastAsia="Times New Roman" w:cs="Times New Roman"/>
          <w:szCs w:val="24"/>
        </w:rPr>
        <w:t>οι οποίες έχουν περίεργους, κύριε Πρόεδρε, φορολογικούς παραδείσους: Νήσοι Φερόε, Μαλαισία, Μάλτα. Μάλιστα ο Πρωθυπουργός της Μάλτας πριν από λίγο καιρό είχε κατηγορηθεί ότι συμμετείχε σε τέτοια εταιρεία.</w:t>
      </w:r>
    </w:p>
    <w:p w14:paraId="7183A97F"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Συνάδελφε, να τα δο</w:t>
      </w:r>
      <w:r>
        <w:rPr>
          <w:rFonts w:eastAsia="Times New Roman" w:cs="Times New Roman"/>
          <w:szCs w:val="24"/>
        </w:rPr>
        <w:t>ύμε λίγο στη δευτερολογία τα υπόλοιπα, γιατί ήδη έχουμε ξεφύγει.</w:t>
      </w:r>
    </w:p>
    <w:p w14:paraId="7183A980"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ΕΥΣΤΑΘΙΟΣ ΠΑΝΑΓΟΥΛΗΣ: </w:t>
      </w:r>
      <w:r>
        <w:rPr>
          <w:rFonts w:eastAsia="Times New Roman" w:cs="Times New Roman"/>
          <w:szCs w:val="24"/>
        </w:rPr>
        <w:t>Θα τελειώσω, κύριε Πρόεδρε. Είναι μεγάλο το θέμα. Και όταν</w:t>
      </w:r>
      <w:r>
        <w:rPr>
          <w:rFonts w:eastAsia="Times New Roman" w:cs="Times New Roman"/>
          <w:szCs w:val="24"/>
        </w:rPr>
        <w:t xml:space="preserve">-μόλις εχθές- </w:t>
      </w:r>
      <w:r>
        <w:rPr>
          <w:rFonts w:eastAsia="Times New Roman" w:cs="Times New Roman"/>
          <w:szCs w:val="24"/>
        </w:rPr>
        <w:t>βλέπουμε ότι βάζουν καινούρ</w:t>
      </w:r>
      <w:r>
        <w:rPr>
          <w:rFonts w:eastAsia="Times New Roman" w:cs="Times New Roman"/>
          <w:szCs w:val="24"/>
        </w:rPr>
        <w:t>γ</w:t>
      </w:r>
      <w:r>
        <w:rPr>
          <w:rFonts w:eastAsia="Times New Roman" w:cs="Times New Roman"/>
          <w:szCs w:val="24"/>
        </w:rPr>
        <w:t>ια φορολογία στα αυτοκίνητα από το 2017 και βλέπουμε ότι ξεφεύγουν κά</w:t>
      </w:r>
      <w:r>
        <w:rPr>
          <w:rFonts w:eastAsia="Times New Roman" w:cs="Times New Roman"/>
          <w:szCs w:val="24"/>
        </w:rPr>
        <w:t xml:space="preserve">θε χρόνο, φοροδιαφεύγουν και χάνονται δισεκατομμύρια, ενώ θα μπορούσε να τα συλλάβει. Η </w:t>
      </w:r>
      <w:r>
        <w:rPr>
          <w:rFonts w:eastAsia="Times New Roman" w:cs="Times New Roman"/>
          <w:szCs w:val="24"/>
        </w:rPr>
        <w:lastRenderedPageBreak/>
        <w:t>φοροδιαφυγή που γίνεται από αυτές τις εταιρείες, κύριε Υπουργέ, είναι δύο ΕΝΦΙΑ τον χρόνο. Αυτή είναι η πραγματικότητα.</w:t>
      </w:r>
    </w:p>
    <w:p w14:paraId="7183A98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Θα επανέλθω, κύριε Πρόεδρε.</w:t>
      </w:r>
    </w:p>
    <w:p w14:paraId="7183A982"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ΠΡΟΕΔΡΕΥΩΝ (Σπυρίδων</w:t>
      </w:r>
      <w:r>
        <w:rPr>
          <w:rFonts w:eastAsia="Times New Roman" w:cs="Times New Roman"/>
          <w:b/>
          <w:szCs w:val="24"/>
        </w:rPr>
        <w:t xml:space="preserve"> Λυκούδης): </w:t>
      </w:r>
      <w:r>
        <w:rPr>
          <w:rFonts w:eastAsia="Times New Roman" w:cs="Times New Roman"/>
          <w:szCs w:val="24"/>
        </w:rPr>
        <w:t>Ευχαριστώ, κύριε συνάδελφε.</w:t>
      </w:r>
    </w:p>
    <w:p w14:paraId="7183A98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183A984"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Ευχαριστώ, κύριε Πρόεδρε.</w:t>
      </w:r>
    </w:p>
    <w:p w14:paraId="7183A985"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Κύριε Βουλευτά, θα συμφωνήσω μαζί σας στην ανάλυση για τα προβλήματα που έχει το ελληνικό δημόσιο από τις </w:t>
      </w:r>
      <w:r>
        <w:rPr>
          <w:rFonts w:eastAsia="Times New Roman" w:cs="Times New Roman"/>
          <w:szCs w:val="24"/>
        </w:rPr>
        <w:t>συγκεκριμένες εταιρείες.</w:t>
      </w:r>
    </w:p>
    <w:p w14:paraId="7183A986"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Δεν συμφωνώ στα όσα είπατε για τα θέματα των ελέγχων. Θα καταθέσω συγκεκριμένα στοιχεία. Δεν συμφωνώ, επίσης, και όσον αφορά </w:t>
      </w:r>
      <w:r>
        <w:rPr>
          <w:rFonts w:eastAsia="Times New Roman" w:cs="Times New Roman"/>
          <w:szCs w:val="24"/>
        </w:rPr>
        <w:t>σ</w:t>
      </w:r>
      <w:r>
        <w:rPr>
          <w:rFonts w:eastAsia="Times New Roman" w:cs="Times New Roman"/>
          <w:szCs w:val="24"/>
        </w:rPr>
        <w:t xml:space="preserve">το ζήτημα που θέσατε, ότι βάζουμε παραπάνω φορολογία στα </w:t>
      </w:r>
      <w:r>
        <w:rPr>
          <w:rFonts w:eastAsia="Times New Roman" w:cs="Times New Roman"/>
          <w:szCs w:val="24"/>
        </w:rPr>
        <w:lastRenderedPageBreak/>
        <w:t xml:space="preserve">αυτοκίνητα. Μην παρασύρεστε από </w:t>
      </w:r>
      <w:r>
        <w:rPr>
          <w:rFonts w:eastAsia="Times New Roman" w:cs="Times New Roman"/>
          <w:szCs w:val="24"/>
        </w:rPr>
        <w:t xml:space="preserve">τα </w:t>
      </w:r>
      <w:r>
        <w:rPr>
          <w:rFonts w:eastAsia="Times New Roman" w:cs="Times New Roman"/>
          <w:szCs w:val="24"/>
        </w:rPr>
        <w:t>δελτία ειδήσε</w:t>
      </w:r>
      <w:r>
        <w:rPr>
          <w:rFonts w:eastAsia="Times New Roman" w:cs="Times New Roman"/>
          <w:szCs w:val="24"/>
        </w:rPr>
        <w:t xml:space="preserve">ων των </w:t>
      </w:r>
      <w:r>
        <w:rPr>
          <w:rFonts w:eastAsia="Times New Roman" w:cs="Times New Roman"/>
          <w:szCs w:val="24"/>
        </w:rPr>
        <w:t>οκτώ</w:t>
      </w:r>
      <w:r>
        <w:rPr>
          <w:rFonts w:eastAsia="Times New Roman" w:cs="Times New Roman"/>
          <w:szCs w:val="24"/>
        </w:rPr>
        <w:t xml:space="preserve"> και από ορισμένα μέσα μαζικής ενημέρωσης, που ακόμα και το πρωί όταν βγαίνει ο ήλιος, προσπαθούν να πείσουν ότι είναι νύχτα γιατί έτσι τους βολεύει για να χτυπήσουν την Κυβέρνηση. Μην παρασυρθείτε από αυτά.</w:t>
      </w:r>
    </w:p>
    <w:p w14:paraId="7183A98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Διαβάστε ακριβώς τον νόμο. Θα έχουμε </w:t>
      </w:r>
      <w:r>
        <w:rPr>
          <w:rFonts w:eastAsia="Times New Roman" w:cs="Times New Roman"/>
          <w:szCs w:val="24"/>
        </w:rPr>
        <w:t>τη δυνατότητα την επόμενη εβδομάδα να συζητήσουμε το νομοσχέδιο αυτό, στο οποίο, για παράδειγμα, αυτό που κάνουμε για τα αυτοκίνητα είναι να τα κατατάσσουμε όχι με βάση την ημερομηνία που ήρθαν στην Ελλάδα τα μεταχειρισμένα, αλλά με βάση την ημερομηνία που</w:t>
      </w:r>
      <w:r>
        <w:rPr>
          <w:rFonts w:eastAsia="Times New Roman" w:cs="Times New Roman"/>
          <w:szCs w:val="24"/>
        </w:rPr>
        <w:t xml:space="preserve"> κυκλοφόρησαν στην Ευρώπη. Αυτό δεν είναι επιβάρυνση. Ελάφρυνση είναι. Να το πούμε αυτό. </w:t>
      </w:r>
    </w:p>
    <w:p w14:paraId="7183A98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Δεν θα το ακούσετε βέβαια σε πολλά δελτία ειδήσεων. Δεν θα το διαβάσετε σε κάποια συγκεκριμένα </w:t>
      </w:r>
      <w:r>
        <w:rPr>
          <w:rFonts w:eastAsia="Times New Roman" w:cs="Times New Roman"/>
          <w:szCs w:val="24"/>
          <w:lang w:val="en-US"/>
        </w:rPr>
        <w:t>sites</w:t>
      </w:r>
      <w:r>
        <w:rPr>
          <w:rFonts w:eastAsia="Times New Roman" w:cs="Times New Roman"/>
          <w:szCs w:val="24"/>
        </w:rPr>
        <w:t xml:space="preserve">, ακόμα και σε έγκριτα οικονομικά </w:t>
      </w:r>
      <w:r>
        <w:rPr>
          <w:rFonts w:eastAsia="Times New Roman" w:cs="Times New Roman"/>
          <w:szCs w:val="24"/>
          <w:lang w:val="en-US"/>
        </w:rPr>
        <w:t>sites</w:t>
      </w:r>
      <w:r>
        <w:rPr>
          <w:rFonts w:eastAsia="Times New Roman" w:cs="Times New Roman"/>
          <w:szCs w:val="24"/>
        </w:rPr>
        <w:t>, που ενημερώνουν για την π</w:t>
      </w:r>
      <w:r>
        <w:rPr>
          <w:rFonts w:eastAsia="Times New Roman" w:cs="Times New Roman"/>
          <w:szCs w:val="24"/>
        </w:rPr>
        <w:t xml:space="preserve">ορεία των τραπεζών και των επιχειρήσεων </w:t>
      </w:r>
      <w:r>
        <w:rPr>
          <w:rFonts w:eastAsia="Times New Roman" w:cs="Times New Roman"/>
          <w:szCs w:val="24"/>
        </w:rPr>
        <w:t xml:space="preserve">και τα λοιπά. </w:t>
      </w:r>
      <w:r>
        <w:rPr>
          <w:rFonts w:eastAsia="Times New Roman" w:cs="Times New Roman"/>
          <w:szCs w:val="24"/>
        </w:rPr>
        <w:t xml:space="preserve">Δεν θα το ακούσετε αυτό. Είναι, όμως, πραγματικότητα. Το ξαναλέω: Δεν </w:t>
      </w:r>
      <w:r>
        <w:rPr>
          <w:rFonts w:eastAsia="Times New Roman" w:cs="Times New Roman"/>
          <w:szCs w:val="24"/>
        </w:rPr>
        <w:lastRenderedPageBreak/>
        <w:t>αναφέρομαι στο σύνολο του Τύπου, διότι υπάρχουν μέσα μαζικής ενημέρωσης που τιμούν τον ρόλο τους και κάνουν και πολύ καλά τη δουλειά</w:t>
      </w:r>
      <w:r>
        <w:rPr>
          <w:rFonts w:eastAsia="Times New Roman" w:cs="Times New Roman"/>
          <w:szCs w:val="24"/>
        </w:rPr>
        <w:t xml:space="preserve"> τους, κάνοντας και κριτική στην Κυβέρνηση. Κριτική θέλουμε. Παραπληροφόρηση δεν θέλουμε.</w:t>
      </w:r>
    </w:p>
    <w:p w14:paraId="7183A98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Σε ό,τι αφορά την ουσία του ερωτήματος, υπάρχουν δύο σκέλη. Το ένα σκέλος είναι το θέμα της </w:t>
      </w:r>
      <w:proofErr w:type="spellStart"/>
      <w:r>
        <w:rPr>
          <w:rFonts w:eastAsia="Times New Roman" w:cs="Times New Roman"/>
          <w:szCs w:val="24"/>
        </w:rPr>
        <w:t>αδειοδότησης</w:t>
      </w:r>
      <w:proofErr w:type="spellEnd"/>
      <w:r>
        <w:rPr>
          <w:rFonts w:eastAsia="Times New Roman" w:cs="Times New Roman"/>
          <w:szCs w:val="24"/>
        </w:rPr>
        <w:t xml:space="preserve"> των εταιρειών αυτών. Αυτή τη στιγμή οι εταιρείες λειτουργούν </w:t>
      </w:r>
      <w:r>
        <w:rPr>
          <w:rFonts w:eastAsia="Times New Roman" w:cs="Times New Roman"/>
          <w:szCs w:val="24"/>
        </w:rPr>
        <w:t>με βάση έναν νόμο του 2011. Δεν κάθονται στα έδρανα των Υπουργών της Κυβέρνησης ΣΥΡΙΖΑ – ΑΝΕΛ αυτοί που έφεραν αυτό το θεσμικό πλαίσιο. Σε άλλα έδρανα κάθονται και κάποια στιγμή πρέπει να απαντήσουν εδώ πέρα για το θεσμικό πλαίσιο αυτό, το οποίο εμείς κληρ</w:t>
      </w:r>
      <w:r>
        <w:rPr>
          <w:rFonts w:eastAsia="Times New Roman" w:cs="Times New Roman"/>
          <w:szCs w:val="24"/>
        </w:rPr>
        <w:t xml:space="preserve">ονομήσαμε και καθυστερήσαμε να το αλλάξουμε και πρέπει να το αλλάξουμε. Με βάση, λοιπόν, αυτό το θεσμικό πλαίσιο μπορεί μια εταιρεία να έχει εγκατεστημένη τη φορολογική της έδρα στο εξωτερικό, να έχει εγκατεστημένο τον </w:t>
      </w:r>
      <w:r>
        <w:rPr>
          <w:rFonts w:eastAsia="Times New Roman" w:cs="Times New Roman"/>
          <w:szCs w:val="24"/>
          <w:lang w:val="en-US"/>
        </w:rPr>
        <w:t>server</w:t>
      </w:r>
      <w:r>
        <w:rPr>
          <w:rFonts w:eastAsia="Times New Roman" w:cs="Times New Roman"/>
          <w:szCs w:val="24"/>
        </w:rPr>
        <w:t xml:space="preserve"> της και όλα τα μηχανήματά της </w:t>
      </w:r>
      <w:r>
        <w:rPr>
          <w:rFonts w:eastAsia="Times New Roman" w:cs="Times New Roman"/>
          <w:szCs w:val="24"/>
        </w:rPr>
        <w:t xml:space="preserve">στο εξωτερικό και στην ουσία να κοροϊδεύει το ελληνικό δημόσιο, διότι πολύ σωστά είπατε, με βάση τα στοιχεία της απάντησης που είχα δώσει στην αντίστοιχη ερώτηση στις 7 Ιανουαρίου, ότι γι’ αυτά τα θέματα </w:t>
      </w:r>
      <w:r>
        <w:rPr>
          <w:rFonts w:eastAsia="Times New Roman" w:cs="Times New Roman"/>
          <w:szCs w:val="24"/>
        </w:rPr>
        <w:lastRenderedPageBreak/>
        <w:t>είχα δώσει όλα τα στοιχεία, όπου φαινόταν το ποια εί</w:t>
      </w:r>
      <w:r>
        <w:rPr>
          <w:rFonts w:eastAsia="Times New Roman" w:cs="Times New Roman"/>
          <w:szCs w:val="24"/>
        </w:rPr>
        <w:t xml:space="preserve">ναι η μικρή φορολογική επιβάρυνση αυτών των επιχειρήσεων. </w:t>
      </w:r>
    </w:p>
    <w:p w14:paraId="7183A98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Δύο ζητήματα υπάρχουν λοιπόν. Το ένα είναι το ζήτημα της </w:t>
      </w:r>
      <w:proofErr w:type="spellStart"/>
      <w:r>
        <w:rPr>
          <w:rFonts w:eastAsia="Times New Roman" w:cs="Times New Roman"/>
          <w:szCs w:val="24"/>
        </w:rPr>
        <w:t>αδει</w:t>
      </w:r>
      <w:r>
        <w:rPr>
          <w:rFonts w:eastAsia="Times New Roman" w:cs="Times New Roman"/>
          <w:szCs w:val="24"/>
        </w:rPr>
        <w:t>ο</w:t>
      </w:r>
      <w:r>
        <w:rPr>
          <w:rFonts w:eastAsia="Times New Roman" w:cs="Times New Roman"/>
          <w:szCs w:val="24"/>
        </w:rPr>
        <w:t>δότησης</w:t>
      </w:r>
      <w:proofErr w:type="spellEnd"/>
      <w:r>
        <w:rPr>
          <w:rFonts w:eastAsia="Times New Roman" w:cs="Times New Roman"/>
          <w:szCs w:val="24"/>
        </w:rPr>
        <w:t xml:space="preserve">, το οποίο δεν είναι δική μου αρμοδιότητα, είναι αρμοδιότητα άλλου Υπουργού και πρέπει να προχωρήσει η </w:t>
      </w:r>
      <w:proofErr w:type="spellStart"/>
      <w:r>
        <w:rPr>
          <w:rFonts w:eastAsia="Times New Roman" w:cs="Times New Roman"/>
          <w:szCs w:val="24"/>
        </w:rPr>
        <w:t>αδειοδότηση</w:t>
      </w:r>
      <w:proofErr w:type="spellEnd"/>
      <w:r>
        <w:rPr>
          <w:rFonts w:eastAsia="Times New Roman" w:cs="Times New Roman"/>
          <w:szCs w:val="24"/>
        </w:rPr>
        <w:t xml:space="preserve">, να πάμε στο </w:t>
      </w:r>
      <w:r>
        <w:rPr>
          <w:rFonts w:eastAsia="Times New Roman" w:cs="Times New Roman"/>
          <w:szCs w:val="24"/>
        </w:rPr>
        <w:t xml:space="preserve">οριστικό καθεστώς, να ξεκαθαρίσουμε πώς ακριβώς θα λειτουργούμε και να σταματήσει αυτή η διαδικασία της προσωρινότητας των είκοσι τεσσάρων εταιρειών, που είναι μια κοροϊδία για τα έσοδα του ελληνικού δημοσίου και δημιουργεί και ένα σωρό προβλήματα και δεν </w:t>
      </w:r>
      <w:r>
        <w:rPr>
          <w:rFonts w:eastAsia="Times New Roman" w:cs="Times New Roman"/>
          <w:szCs w:val="24"/>
        </w:rPr>
        <w:t xml:space="preserve">μπορούμε να τα ελέγξουμε δυστυχώς γιατί βασίζονται σε εκείνο τον νόμο. Ένα λοιπόν είναι το θέμα της </w:t>
      </w:r>
      <w:proofErr w:type="spellStart"/>
      <w:r>
        <w:rPr>
          <w:rFonts w:eastAsia="Times New Roman" w:cs="Times New Roman"/>
          <w:szCs w:val="24"/>
        </w:rPr>
        <w:t>αδειοδότησης</w:t>
      </w:r>
      <w:proofErr w:type="spellEnd"/>
      <w:r>
        <w:rPr>
          <w:rFonts w:eastAsia="Times New Roman" w:cs="Times New Roman"/>
          <w:szCs w:val="24"/>
        </w:rPr>
        <w:t>.</w:t>
      </w:r>
    </w:p>
    <w:p w14:paraId="7183A98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Πάμε τώρα στο θέμα του φορολογικού ελέγχου. Δεν θα συμφωνήσω μαζί σας ότι δεν κάνουμε τίποτα στα θέματα φορολογικού ελέγχου. Ίσα ίσα θεωρώ ότι</w:t>
      </w:r>
      <w:r>
        <w:rPr>
          <w:rFonts w:eastAsia="Times New Roman" w:cs="Times New Roman"/>
          <w:szCs w:val="24"/>
        </w:rPr>
        <w:t xml:space="preserve"> έχουμε κάνει ό,τι μπορούμε, στο πλαίσιο βέβαια του νόμου, διότι ο νόμος είναι συγκεκριμένος. Δεν μπορούμε να κάνουμε τα πάντα. Θα δείτε από έγγραφο </w:t>
      </w:r>
      <w:r>
        <w:rPr>
          <w:rFonts w:eastAsia="Times New Roman" w:cs="Times New Roman"/>
          <w:szCs w:val="24"/>
        </w:rPr>
        <w:lastRenderedPageBreak/>
        <w:t xml:space="preserve">της </w:t>
      </w:r>
      <w:r>
        <w:rPr>
          <w:rFonts w:eastAsia="Times New Roman" w:cs="Times New Roman"/>
          <w:szCs w:val="24"/>
        </w:rPr>
        <w:t>Δ</w:t>
      </w:r>
      <w:r>
        <w:rPr>
          <w:rFonts w:eastAsia="Times New Roman" w:cs="Times New Roman"/>
          <w:szCs w:val="24"/>
        </w:rPr>
        <w:t xml:space="preserve">ιεύθυνσης </w:t>
      </w:r>
      <w:r>
        <w:rPr>
          <w:rFonts w:eastAsia="Times New Roman" w:cs="Times New Roman"/>
          <w:szCs w:val="24"/>
        </w:rPr>
        <w:t>Ε</w:t>
      </w:r>
      <w:r>
        <w:rPr>
          <w:rFonts w:eastAsia="Times New Roman" w:cs="Times New Roman"/>
          <w:szCs w:val="24"/>
        </w:rPr>
        <w:t xml:space="preserve">λέγχων ότι έχουμε κάνει ό,τι είναι δυνατόν για να δρομολογήσουμε φορολογικούς ελέγχους. Θα </w:t>
      </w:r>
      <w:r>
        <w:rPr>
          <w:rFonts w:eastAsia="Times New Roman" w:cs="Times New Roman"/>
          <w:szCs w:val="24"/>
        </w:rPr>
        <w:t xml:space="preserve">δείτε στα Πρακτικά το έγγραφο του Υπουργείου Οικονομικών, το οποίο έχει δημοσιοποιηθεί μάλιστα από τις 22 Απριλίου, όπου έχουμε μέσα τις είκοσι τέσσερις εταιρείες στις οποίες έχουμε ξεκινήσει φορολογικό έλεγχο. </w:t>
      </w:r>
    </w:p>
    <w:p w14:paraId="7183A98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Θα δείτε μέσα έγγραφο της Αρχής Καταπολέμηση</w:t>
      </w:r>
      <w:r>
        <w:rPr>
          <w:rFonts w:eastAsia="Times New Roman" w:cs="Times New Roman"/>
          <w:szCs w:val="24"/>
        </w:rPr>
        <w:t>ς και Νομιμοποίησης Εσόδων και τι αναφέρει. Θα δείτε έγγραφο της ΔΙΠΑΕΕ, η οποία αναφέρει για τον έλεγχο που έχει ξεκινήσει πριν από την εντολή ελέγχου, όπως ανέφερα πριν, σε συγκεκριμένες εταιρείες γι’ αυτά τα θέματα. Θα δείτε, επίσης, έγγραφο του ΣΔΟΕ πο</w:t>
      </w:r>
      <w:r>
        <w:rPr>
          <w:rFonts w:eastAsia="Times New Roman" w:cs="Times New Roman"/>
          <w:szCs w:val="24"/>
        </w:rPr>
        <w:t>υ έχει ξεκινήσει κι αυτό, στον τομέα των αρμοδιοτήτων του, έλεγχο.</w:t>
      </w:r>
    </w:p>
    <w:p w14:paraId="7183A98D" w14:textId="77777777" w:rsidR="00ED7B83" w:rsidRDefault="00383712">
      <w:pPr>
        <w:spacing w:line="600" w:lineRule="auto"/>
        <w:ind w:firstLine="720"/>
        <w:jc w:val="both"/>
        <w:rPr>
          <w:rFonts w:eastAsia="Times New Roman" w:cs="Times New Roman"/>
        </w:rPr>
      </w:pPr>
      <w:r>
        <w:rPr>
          <w:rFonts w:eastAsia="Times New Roman" w:cs="Times New Roman"/>
        </w:rPr>
        <w:t>(Στο σημείο αυτό ο Αναπληρωτής Υπουργός Οικονομικών κ. Τρύφων Αλεξιάδης καταθέτει για τα Πρακτικά τα προαναφερθέντα έγγραφα, τα οποία βρίσκονται στο αρχείο του Τμήματος Γραμματείας της Διεύ</w:t>
      </w:r>
      <w:r>
        <w:rPr>
          <w:rFonts w:eastAsia="Times New Roman" w:cs="Times New Roman"/>
        </w:rPr>
        <w:t>θυνσης Στενογραφίας και Πρακτικών της Βουλής)</w:t>
      </w:r>
    </w:p>
    <w:p w14:paraId="7183A98E" w14:textId="77777777" w:rsidR="00ED7B83" w:rsidRDefault="00383712">
      <w:pPr>
        <w:spacing w:line="600" w:lineRule="auto"/>
        <w:ind w:firstLine="720"/>
        <w:jc w:val="both"/>
        <w:rPr>
          <w:rFonts w:eastAsia="Times New Roman" w:cs="Times New Roman"/>
        </w:rPr>
      </w:pPr>
      <w:r>
        <w:rPr>
          <w:rFonts w:eastAsia="Times New Roman" w:cs="Times New Roman"/>
        </w:rPr>
        <w:lastRenderedPageBreak/>
        <w:t xml:space="preserve">Άρα για να συνοψίσω. Το θέμα της διακοπής του προσωρινού καθεστώτος και το να πάμε στην οριστική </w:t>
      </w:r>
      <w:proofErr w:type="spellStart"/>
      <w:r>
        <w:rPr>
          <w:rFonts w:eastAsia="Times New Roman" w:cs="Times New Roman"/>
        </w:rPr>
        <w:t>αδειοδότηση</w:t>
      </w:r>
      <w:proofErr w:type="spellEnd"/>
      <w:r>
        <w:rPr>
          <w:rFonts w:eastAsia="Times New Roman" w:cs="Times New Roman"/>
        </w:rPr>
        <w:t xml:space="preserve"> είναι κάτι που είναι μπροστά μας και πρέπει να γίνει τάχιστα, για να κλείσει αυτό το θέμα. </w:t>
      </w:r>
    </w:p>
    <w:p w14:paraId="7183A98F" w14:textId="77777777" w:rsidR="00ED7B83" w:rsidRDefault="00383712">
      <w:pPr>
        <w:spacing w:line="600" w:lineRule="auto"/>
        <w:ind w:firstLine="720"/>
        <w:jc w:val="both"/>
        <w:rPr>
          <w:rFonts w:eastAsia="Times New Roman" w:cs="Times New Roman"/>
        </w:rPr>
      </w:pPr>
      <w:r>
        <w:rPr>
          <w:rFonts w:eastAsia="Times New Roman" w:cs="Times New Roman"/>
        </w:rPr>
        <w:t>Το θέμα τ</w:t>
      </w:r>
      <w:r>
        <w:rPr>
          <w:rFonts w:eastAsia="Times New Roman" w:cs="Times New Roman"/>
        </w:rPr>
        <w:t>ων φορολογικών ελέγχων έχει ήδη ξεκινήσει, με τη μεγαλύτερη ταχύτητα που μπορούμε να έχουμε και με την επιστράτευση όλων των δυνάμεων που έχει το Υπουργείο Οικονομικών -δεν είναι ανεξάντλητες- σε φορολογικό και ελεγκτικό επίπεδο.</w:t>
      </w:r>
    </w:p>
    <w:p w14:paraId="7183A990" w14:textId="77777777" w:rsidR="00ED7B83" w:rsidRDefault="00383712">
      <w:pPr>
        <w:spacing w:line="600" w:lineRule="auto"/>
        <w:ind w:firstLine="720"/>
        <w:jc w:val="both"/>
        <w:rPr>
          <w:rFonts w:eastAsia="Times New Roman" w:cs="Times New Roman"/>
        </w:rPr>
      </w:pPr>
      <w:r>
        <w:rPr>
          <w:rFonts w:eastAsia="Times New Roman" w:cs="Times New Roman"/>
        </w:rPr>
        <w:t>Ευχαριστώ.</w:t>
      </w:r>
    </w:p>
    <w:p w14:paraId="7183A991" w14:textId="77777777" w:rsidR="00ED7B83" w:rsidRDefault="00383712">
      <w:pPr>
        <w:spacing w:line="600" w:lineRule="auto"/>
        <w:ind w:firstLine="720"/>
        <w:jc w:val="both"/>
        <w:rPr>
          <w:rFonts w:eastAsia="Times New Roman" w:cs="Times New Roman"/>
          <w:szCs w:val="24"/>
        </w:rPr>
      </w:pPr>
      <w:r>
        <w:rPr>
          <w:rFonts w:eastAsia="Times New Roman"/>
          <w:b/>
          <w:bCs/>
        </w:rPr>
        <w:t xml:space="preserve">ΠΡΟΕΔΡΕΥΩΝ </w:t>
      </w:r>
      <w:r>
        <w:rPr>
          <w:rFonts w:eastAsia="Times New Roman"/>
          <w:b/>
          <w:bCs/>
        </w:rPr>
        <w:t>(Σπυρίδων Λυκούδης):</w:t>
      </w:r>
      <w:r>
        <w:rPr>
          <w:rFonts w:eastAsia="Times New Roman" w:cs="Times New Roman"/>
          <w:szCs w:val="24"/>
        </w:rPr>
        <w:t xml:space="preserve"> Ευχαριστούμε, κύριε Υπουργέ.</w:t>
      </w:r>
    </w:p>
    <w:p w14:paraId="7183A992"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14:paraId="7183A993"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Κύριε Υπουργέ, δεν μένω απόλυτα ικανοποιημένος από την απάντησή σας.</w:t>
      </w:r>
    </w:p>
    <w:p w14:paraId="7183A994"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Πράγματι, σωστά είπατε ότι το 2011 έγινε αυτή η απαράδεκτη διάταξη</w:t>
      </w:r>
      <w:r>
        <w:rPr>
          <w:rFonts w:eastAsia="Times New Roman" w:cs="Times New Roman"/>
          <w:szCs w:val="24"/>
        </w:rPr>
        <w:t xml:space="preserve">. Εσείς και η Κυβέρνηση σας, η οποία κοντεύει δύο χρόνια στην εξουσία, τι έχετε κάνει για να καταργήσετε αυτή τη διάταξη; Απολύτως τίποτα. Και θα ήθελα να μου πείτε ποιοι Έλληνες εμπλέκονται σε αυτές τις </w:t>
      </w:r>
      <w:proofErr w:type="spellStart"/>
      <w:r>
        <w:rPr>
          <w:rFonts w:eastAsia="Times New Roman" w:cs="Times New Roman"/>
          <w:szCs w:val="24"/>
        </w:rPr>
        <w:t>στοιχηματικές</w:t>
      </w:r>
      <w:proofErr w:type="spellEnd"/>
      <w:r>
        <w:rPr>
          <w:rFonts w:eastAsia="Times New Roman" w:cs="Times New Roman"/>
          <w:szCs w:val="24"/>
        </w:rPr>
        <w:t xml:space="preserve"> εταιρείες, οι οποίοι αποκομίζουν εκατο</w:t>
      </w:r>
      <w:r>
        <w:rPr>
          <w:rFonts w:eastAsia="Times New Roman" w:cs="Times New Roman"/>
          <w:szCs w:val="24"/>
        </w:rPr>
        <w:t xml:space="preserve">ντάδες εκατομμύρια και δισεκατομμύρια. </w:t>
      </w:r>
    </w:p>
    <w:p w14:paraId="7183A995"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Γιατί εγώ προσωπικά πιστεύω και από τα στοιχεία που έχουν γραφτεί –άλλα μπορεί να είναι σωστά, άλλα όχι- ότι τα έσοδα των είκοσι τεσσάρων αυτών –που δεν είναι μόνο είκοσι τέσσερις, είναι πολύ περισσότερες- εταιρειών </w:t>
      </w:r>
      <w:r>
        <w:rPr>
          <w:rFonts w:eastAsia="Times New Roman" w:cs="Times New Roman"/>
          <w:szCs w:val="24"/>
        </w:rPr>
        <w:t xml:space="preserve">υπερβαίνουν τα έσοδα του ΟΠΑΠ. </w:t>
      </w:r>
    </w:p>
    <w:p w14:paraId="7183A996"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Κι ερχόμαστε εμείς, όπως είπα προηγουμένως, να πετσοκόβουμε τα λαϊκά στρώματα, να πουλάμε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αντί 45.000.000 ευρώ. Μέχρι, κύριε Πρόεδρε, </w:t>
      </w:r>
      <w:r>
        <w:rPr>
          <w:rFonts w:eastAsia="Times New Roman" w:cs="Times New Roman"/>
          <w:szCs w:val="24"/>
        </w:rPr>
        <w:t xml:space="preserve">που </w:t>
      </w:r>
      <w:r>
        <w:rPr>
          <w:rFonts w:eastAsia="Times New Roman" w:cs="Times New Roman"/>
          <w:szCs w:val="24"/>
        </w:rPr>
        <w:t>υπάρχει περίπτωση να βρικολακιάσει και να αναστηθεί ο Χαρίλαος Τρικούπη</w:t>
      </w:r>
      <w:r>
        <w:rPr>
          <w:rFonts w:eastAsia="Times New Roman" w:cs="Times New Roman"/>
          <w:szCs w:val="24"/>
        </w:rPr>
        <w:t xml:space="preserve">ς. Πωλήθηκε η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αντί 45.000.000 ευρώ. Τα </w:t>
      </w:r>
      <w:r>
        <w:rPr>
          <w:rFonts w:eastAsia="Times New Roman" w:cs="Times New Roman"/>
          <w:szCs w:val="24"/>
        </w:rPr>
        <w:lastRenderedPageBreak/>
        <w:t xml:space="preserve">45.000.000 ευρώ, κύριε Υπουργέ, θα μπορούσαν να είχαν βρεθεί σε μια εβδομάδα από τη φορολογία αυτών των ασύδοτων </w:t>
      </w:r>
      <w:proofErr w:type="spellStart"/>
      <w:r>
        <w:rPr>
          <w:rFonts w:eastAsia="Times New Roman" w:cs="Times New Roman"/>
          <w:szCs w:val="24"/>
        </w:rPr>
        <w:t>στοιχηματικών</w:t>
      </w:r>
      <w:proofErr w:type="spellEnd"/>
      <w:r>
        <w:rPr>
          <w:rFonts w:eastAsia="Times New Roman" w:cs="Times New Roman"/>
          <w:szCs w:val="24"/>
        </w:rPr>
        <w:t xml:space="preserve"> εταιρειών.</w:t>
      </w:r>
    </w:p>
    <w:p w14:paraId="7183A99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Γνωρίζετε, κύριε Πρόεδρε, ότι τα τεσσερισήμισι χιλιάδες πρακτορεία π</w:t>
      </w:r>
      <w:r>
        <w:rPr>
          <w:rFonts w:eastAsia="Times New Roman" w:cs="Times New Roman"/>
          <w:szCs w:val="24"/>
        </w:rPr>
        <w:t xml:space="preserve">ου λειτουργούν σε όλη την Ελλάδα και απασχολούν περίπου είκοσι χιλιάδες εργαζόμενους έχουν υποστεί βαριά φορολογία; Έχουν υποστεί βαριά φορολογία, γιατί τους φορολογείτε με 70% περίπου. Νομίζω, λοιπόν, ότι πρέπει να βρεθεί τρόπος άμεσα και αποφασιστικά να </w:t>
      </w:r>
      <w:r>
        <w:rPr>
          <w:rFonts w:eastAsia="Times New Roman" w:cs="Times New Roman"/>
          <w:szCs w:val="24"/>
        </w:rPr>
        <w:t>καταργηθεί ο νόμος του 2011.</w:t>
      </w:r>
    </w:p>
    <w:p w14:paraId="7183A99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Και θέλω να μου πείτε, επειδή μου διαφεύγει αυτή τη στιγμή, ποιος ήταν ο Υπουργός που έφερε αυτό</w:t>
      </w:r>
      <w:r>
        <w:rPr>
          <w:rFonts w:eastAsia="Times New Roman" w:cs="Times New Roman"/>
          <w:szCs w:val="24"/>
        </w:rPr>
        <w:t>ν</w:t>
      </w:r>
      <w:r>
        <w:rPr>
          <w:rFonts w:eastAsia="Times New Roman" w:cs="Times New Roman"/>
          <w:szCs w:val="24"/>
        </w:rPr>
        <w:t xml:space="preserve"> τον νόμο. Πιστεύω ότι εσείς θα το θυμάστε, γιατί θα το έχετε και μπροστά σας.</w:t>
      </w:r>
    </w:p>
    <w:p w14:paraId="7183A99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Τελειώνοντας, κύριε Πρόεδρε, θέλω να πω ότι οι </w:t>
      </w:r>
      <w:proofErr w:type="spellStart"/>
      <w:r>
        <w:rPr>
          <w:rFonts w:eastAsia="Times New Roman" w:cs="Times New Roman"/>
          <w:szCs w:val="24"/>
        </w:rPr>
        <w:t>στοιχηματικές</w:t>
      </w:r>
      <w:proofErr w:type="spellEnd"/>
      <w:r>
        <w:rPr>
          <w:rFonts w:eastAsia="Times New Roman" w:cs="Times New Roman"/>
          <w:szCs w:val="24"/>
        </w:rPr>
        <w:t xml:space="preserve"> εταιρείες σήμερα ζημιώνουν το ελληνικό δημόσιο, τον ελληνικό προϋπολογισμό, με δισεκατομμύρια ευρώ. Μην σας φαίνεται παράξενο, κύριε Υπουργέ. Σας διάβασα τα στοιχεία που μου είχαν δώσει το 2012 οι προηγούμενοι κάτοικοι του </w:t>
      </w:r>
      <w:r>
        <w:rPr>
          <w:rFonts w:eastAsia="Times New Roman" w:cs="Times New Roman"/>
          <w:szCs w:val="24"/>
        </w:rPr>
        <w:lastRenderedPageBreak/>
        <w:t>Υπουργείου Οικονομι</w:t>
      </w:r>
      <w:r>
        <w:rPr>
          <w:rFonts w:eastAsia="Times New Roman" w:cs="Times New Roman"/>
          <w:szCs w:val="24"/>
        </w:rPr>
        <w:t>κών και που ήταν 25.000.000.000 ευρώ στα πέντε χρόνια οι εισπράξεις, οι πωλήσεις του ΟΠΑΠ. Ανάλογες είναι και σήμερα.</w:t>
      </w:r>
    </w:p>
    <w:p w14:paraId="7183A99A" w14:textId="77777777" w:rsidR="00ED7B83" w:rsidRDefault="00383712">
      <w:pPr>
        <w:spacing w:line="600" w:lineRule="auto"/>
        <w:ind w:firstLine="720"/>
        <w:jc w:val="both"/>
        <w:rPr>
          <w:rFonts w:eastAsia="Times New Roman" w:cs="Times New Roman"/>
        </w:rPr>
      </w:pPr>
      <w:r>
        <w:rPr>
          <w:rFonts w:eastAsia="Times New Roman" w:cs="Times New Roman"/>
          <w:szCs w:val="24"/>
        </w:rPr>
        <w:t>Δεν έχετε, λοιπόν, καμ</w:t>
      </w:r>
      <w:r>
        <w:rPr>
          <w:rFonts w:eastAsia="Times New Roman" w:cs="Times New Roman"/>
          <w:szCs w:val="24"/>
        </w:rPr>
        <w:t>μ</w:t>
      </w:r>
      <w:r>
        <w:rPr>
          <w:rFonts w:eastAsia="Times New Roman" w:cs="Times New Roman"/>
          <w:szCs w:val="24"/>
        </w:rPr>
        <w:t xml:space="preserve">ιά δικαιολογία. Μπορείτε να ανακαλέσετε τον νόμο του 2011 προηγούμενου προκατόχου σας Υπουργού. Μπορείτε προσωρινά </w:t>
      </w:r>
      <w:r>
        <w:rPr>
          <w:rFonts w:eastAsia="Times New Roman" w:cs="Times New Roman"/>
          <w:szCs w:val="24"/>
        </w:rPr>
        <w:t>–προσέξτε το αυτό- να φράξετε αυτές τις εταιρείες. Πώς ο Αμερικανός πολίτης δεν μπορεί να παίξει μέσω διαδικτύου; Και τι θα συμβεί αν το κάνετε αυτό;</w:t>
      </w:r>
    </w:p>
    <w:p w14:paraId="7183A99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Θα αυξηθούν τα κέρδη στον ΟΠΑΠ και θα εισπράττετε τη φορολογία που αναλογεί.</w:t>
      </w:r>
    </w:p>
    <w:p w14:paraId="7183A99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Θέλω να μου πείτε κάτι, γιατί</w:t>
      </w:r>
      <w:r>
        <w:rPr>
          <w:rFonts w:eastAsia="Times New Roman" w:cs="Times New Roman"/>
          <w:szCs w:val="24"/>
        </w:rPr>
        <w:t xml:space="preserve"> δεν θυμάμαι τον αριθμό, ότι ο ΟΠΑΠ το 2015 πλήρωσε φόρους γύρω στα 700 εκατομμύρια στο ελληνικό </w:t>
      </w:r>
      <w:r>
        <w:rPr>
          <w:rFonts w:eastAsia="Times New Roman" w:cs="Times New Roman"/>
          <w:szCs w:val="24"/>
        </w:rPr>
        <w:t>δ</w:t>
      </w:r>
      <w:r>
        <w:rPr>
          <w:rFonts w:eastAsia="Times New Roman" w:cs="Times New Roman"/>
          <w:szCs w:val="24"/>
        </w:rPr>
        <w:t xml:space="preserve">ημόσιο. Αληθεύει αυτό; Άραγε, αν καταργήσουμε αυτές τις </w:t>
      </w:r>
      <w:proofErr w:type="spellStart"/>
      <w:r>
        <w:rPr>
          <w:rFonts w:eastAsia="Times New Roman" w:cs="Times New Roman"/>
          <w:szCs w:val="24"/>
        </w:rPr>
        <w:t>στοιχηματικές</w:t>
      </w:r>
      <w:proofErr w:type="spellEnd"/>
      <w:r>
        <w:rPr>
          <w:rFonts w:eastAsia="Times New Roman" w:cs="Times New Roman"/>
          <w:szCs w:val="24"/>
        </w:rPr>
        <w:t xml:space="preserve"> εταιρείες, ο φόρος που θα δίνει ο ΟΠΑΠ, γιατί θα αυξηθούν και οι εισπράξεις του, θα είνα</w:t>
      </w:r>
      <w:r>
        <w:rPr>
          <w:rFonts w:eastAsia="Times New Roman" w:cs="Times New Roman"/>
          <w:szCs w:val="24"/>
        </w:rPr>
        <w:t>ι 1,5 δισεκατομμύριο.</w:t>
      </w:r>
    </w:p>
    <w:p w14:paraId="7183A99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183A99E"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Ευχαριστούμε, κύριε συνάδελφε.</w:t>
      </w:r>
    </w:p>
    <w:p w14:paraId="7183A99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183A9A0"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Θα ήθελα να ξαναπώ, κύριε Βουλευτά, ότι η αρμοδιότητα για το </w:t>
      </w:r>
      <w:r>
        <w:rPr>
          <w:rFonts w:eastAsia="Times New Roman" w:cs="Times New Roman"/>
          <w:szCs w:val="24"/>
        </w:rPr>
        <w:t>συγκεκριμένο θέμα δεν είναι δική μου. Άρ</w:t>
      </w:r>
      <w:r>
        <w:rPr>
          <w:rFonts w:eastAsia="Times New Roman" w:cs="Times New Roman"/>
          <w:szCs w:val="24"/>
        </w:rPr>
        <w:t>α</w:t>
      </w:r>
      <w:r>
        <w:rPr>
          <w:rFonts w:eastAsia="Times New Roman" w:cs="Times New Roman"/>
          <w:szCs w:val="24"/>
        </w:rPr>
        <w:t xml:space="preserve"> για όλα φταίει ο Αλεξιάδης, το έχουμε ακούσει πάρα πολλές φορές αυτό, αλλά…</w:t>
      </w:r>
    </w:p>
    <w:p w14:paraId="7183A9A1"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ΕΥΣΤΑΘΙΟΣ ΠΑΝΑΓΟΥΛΗΣ:</w:t>
      </w:r>
      <w:r>
        <w:rPr>
          <w:rFonts w:eastAsia="Times New Roman" w:cs="Times New Roman"/>
          <w:szCs w:val="24"/>
        </w:rPr>
        <w:t xml:space="preserve"> Δεν είπα ότι φταίτε εσείς.</w:t>
      </w:r>
    </w:p>
    <w:p w14:paraId="7183A9A2"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Ναι, αλλά επανέρχεστε στο θέμα των α</w:t>
      </w:r>
      <w:r>
        <w:rPr>
          <w:rFonts w:eastAsia="Times New Roman" w:cs="Times New Roman"/>
          <w:szCs w:val="24"/>
        </w:rPr>
        <w:t>δειών.</w:t>
      </w:r>
    </w:p>
    <w:p w14:paraId="7183A9A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Το θέμα της άδειας για το διαδικτυακό στοίχημα δεν είναι στις αρμοδιότητές μου. Είναι αρμοδιότητα άλλου Υπουργού, οπότε δεν μπορώ εγώ να μιλήσω για αυτό το θέμα -τη γενική κατεύθυνση της Κυβέρνησης σας την έδωσα- ούτε μπορούμε να προχωρήσουμε σε αυτ</w:t>
      </w:r>
      <w:r>
        <w:rPr>
          <w:rFonts w:eastAsia="Times New Roman" w:cs="Times New Roman"/>
          <w:szCs w:val="24"/>
        </w:rPr>
        <w:t xml:space="preserve">ό που είπατε, να φράξουμε το διαδίκτυο </w:t>
      </w:r>
      <w:r>
        <w:rPr>
          <w:rFonts w:eastAsia="Times New Roman" w:cs="Times New Roman"/>
          <w:szCs w:val="24"/>
        </w:rPr>
        <w:lastRenderedPageBreak/>
        <w:t xml:space="preserve">ή να κάνουμε κάτι τέτοιο, διότι λειτουργούν με βάση ένα νομοθέτημα που ψήφισε η </w:t>
      </w:r>
      <w:r>
        <w:rPr>
          <w:rFonts w:eastAsia="Times New Roman" w:cs="Times New Roman"/>
          <w:szCs w:val="24"/>
        </w:rPr>
        <w:t>ε</w:t>
      </w:r>
      <w:r>
        <w:rPr>
          <w:rFonts w:eastAsia="Times New Roman" w:cs="Times New Roman"/>
          <w:szCs w:val="24"/>
        </w:rPr>
        <w:t>λληνική Βουλή. Ξέρετε πολύ καλά και ποιοι το ψήφισαν και ποιοι το υπερασπίστηκαν και ποιοι θα έρθουν την επόμενη εβδομάδα να μας καταγγέ</w:t>
      </w:r>
      <w:r>
        <w:rPr>
          <w:rFonts w:eastAsia="Times New Roman" w:cs="Times New Roman"/>
          <w:szCs w:val="24"/>
        </w:rPr>
        <w:t>λλουν για αυτά τα πράγματα.</w:t>
      </w:r>
    </w:p>
    <w:p w14:paraId="7183A9A4" w14:textId="77777777" w:rsidR="00ED7B83" w:rsidRDefault="00383712">
      <w:pPr>
        <w:spacing w:line="600" w:lineRule="auto"/>
        <w:ind w:firstLine="720"/>
        <w:jc w:val="both"/>
        <w:rPr>
          <w:rFonts w:eastAsia="Times New Roman" w:cs="Times New Roman"/>
          <w:szCs w:val="24"/>
        </w:rPr>
      </w:pPr>
      <w:r w:rsidRPr="00894F21">
        <w:rPr>
          <w:rFonts w:eastAsia="Times New Roman" w:cs="Times New Roman"/>
          <w:color w:val="000000" w:themeColor="text1"/>
          <w:szCs w:val="24"/>
        </w:rPr>
        <w:t xml:space="preserve">Ας το ξεπεράσουμε όμως αυτό. Δεν έχουμε </w:t>
      </w:r>
      <w:r w:rsidRPr="00894F21">
        <w:rPr>
          <w:rFonts w:eastAsia="Times New Roman" w:cs="Times New Roman"/>
          <w:color w:val="000000" w:themeColor="text1"/>
          <w:szCs w:val="24"/>
        </w:rPr>
        <w:t xml:space="preserve">τη </w:t>
      </w:r>
      <w:r w:rsidRPr="00894F21">
        <w:rPr>
          <w:rFonts w:eastAsia="Times New Roman" w:cs="Times New Roman"/>
          <w:color w:val="000000" w:themeColor="text1"/>
          <w:szCs w:val="24"/>
        </w:rPr>
        <w:t xml:space="preserve">δυνατότητα να δώσουμε </w:t>
      </w:r>
      <w:r w:rsidRPr="00A36002">
        <w:rPr>
          <w:rFonts w:eastAsia="Times New Roman" w:cs="Times New Roman"/>
          <w:color w:val="000000" w:themeColor="text1"/>
          <w:szCs w:val="24"/>
        </w:rPr>
        <w:t xml:space="preserve">τα </w:t>
      </w:r>
      <w:r>
        <w:rPr>
          <w:rFonts w:eastAsia="Times New Roman" w:cs="Times New Roman"/>
          <w:szCs w:val="24"/>
        </w:rPr>
        <w:t>ονόματα</w:t>
      </w:r>
      <w:r>
        <w:rPr>
          <w:rFonts w:eastAsia="Times New Roman" w:cs="Times New Roman"/>
          <w:szCs w:val="24"/>
        </w:rPr>
        <w:t>,</w:t>
      </w:r>
      <w:r>
        <w:rPr>
          <w:rFonts w:eastAsia="Times New Roman" w:cs="Times New Roman"/>
          <w:szCs w:val="24"/>
        </w:rPr>
        <w:t xml:space="preserve"> ποιοι Έλληνες είναι από πίσω, διότι είναι νομικά πρόσωπα που είναι εγκατεστημένα στο εξωτερικό. Είναι, δηλαδή, εταιρείες που είναι εγκατεστημένες στο ε</w:t>
      </w:r>
      <w:r>
        <w:rPr>
          <w:rFonts w:eastAsia="Times New Roman" w:cs="Times New Roman"/>
          <w:szCs w:val="24"/>
        </w:rPr>
        <w:t>ξωτερικό. Διότι αυτό έδινε τότε το σπουδαίο και το τρανό νομοθέτημα, άρα δεν έχουμε δυνατότητα να δώσουμε το ποιοι Έλληνες είναι από πίσω.</w:t>
      </w:r>
    </w:p>
    <w:p w14:paraId="7183A9A5"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Βεβαίως, είμαστε πολύ μικρή χώρα, γνωριζόμαστε πλέον όλοι και ξέρουμε πολύ καλά το τι γίνεται. Δεν αδικώ αυτούς τους </w:t>
      </w:r>
      <w:r>
        <w:rPr>
          <w:rFonts w:eastAsia="Times New Roman" w:cs="Times New Roman"/>
          <w:szCs w:val="24"/>
        </w:rPr>
        <w:t>επιχειρηματίες</w:t>
      </w:r>
      <w:r>
        <w:rPr>
          <w:rFonts w:eastAsia="Times New Roman" w:cs="Times New Roman"/>
          <w:szCs w:val="24"/>
        </w:rPr>
        <w:t>,</w:t>
      </w:r>
      <w:r>
        <w:rPr>
          <w:rFonts w:eastAsia="Times New Roman" w:cs="Times New Roman"/>
          <w:szCs w:val="24"/>
        </w:rPr>
        <w:t xml:space="preserve"> οι οποίοι επέλεξαν αυτή την οδό για να κάνουν αυτή τη δουλειά, διότι αυτό ήταν το πλαίσιο του νόμου. Απλώς για ορισμένους ξέρουμε, αλλά για κάποιους άλλους δεν ξέρουμε καθόλου ποιοι είναι πίσω από κάποιες εταιρείες.</w:t>
      </w:r>
    </w:p>
    <w:p w14:paraId="7183A9A6"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στα </w:t>
      </w:r>
      <w:r>
        <w:rPr>
          <w:rFonts w:eastAsia="Times New Roman" w:cs="Times New Roman"/>
          <w:szCs w:val="24"/>
        </w:rPr>
        <w:t>ζητήματα με τα πρακτορεία του ΟΠΑΠ, είμαστε σε διαρκή επαφή και με τον ΟΠΑΠ και με τα πρακτορεία του ΟΠΑΠ, έχουμε διαρκή επαφή με την ομοσπονδία τους, ξέρουμε τα προβλήματά τους, είμαστε στο πλάι τους και συνεργαζόμαστε μαζί τους για όλα τα θέματα. Είναι σ</w:t>
      </w:r>
      <w:r>
        <w:rPr>
          <w:rFonts w:eastAsia="Times New Roman" w:cs="Times New Roman"/>
          <w:szCs w:val="24"/>
        </w:rPr>
        <w:t xml:space="preserve">υγκεκριμένος ο ρόλος και της Κυβέρνησης και των συνδικαλιστικών εκπροσώπων τους. Έχουμε συμφωνίες και διαφωνίες, αλλά είμαστε σε συνεργασία και γνωρίζουμε πολύ καλά τα προβλήματα και τα θέματα και της </w:t>
      </w:r>
      <w:proofErr w:type="spellStart"/>
      <w:r>
        <w:rPr>
          <w:rFonts w:eastAsia="Times New Roman" w:cs="Times New Roman"/>
          <w:szCs w:val="24"/>
        </w:rPr>
        <w:t>υπερφορολόγησης</w:t>
      </w:r>
      <w:proofErr w:type="spellEnd"/>
      <w:r>
        <w:rPr>
          <w:rFonts w:eastAsia="Times New Roman" w:cs="Times New Roman"/>
          <w:szCs w:val="24"/>
        </w:rPr>
        <w:t>,</w:t>
      </w:r>
      <w:r>
        <w:rPr>
          <w:rFonts w:eastAsia="Times New Roman" w:cs="Times New Roman"/>
          <w:szCs w:val="24"/>
        </w:rPr>
        <w:t xml:space="preserve"> που έχουν και τα προβλήματα του ανταγω</w:t>
      </w:r>
      <w:r>
        <w:rPr>
          <w:rFonts w:eastAsia="Times New Roman" w:cs="Times New Roman"/>
          <w:szCs w:val="24"/>
        </w:rPr>
        <w:t>νισμού και μια σειρά από άλλα προβλήματα.</w:t>
      </w:r>
    </w:p>
    <w:p w14:paraId="7183A9A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Σε σχέση με τα έσοδα από τον ΟΠΑΠ, δεν έχω μαζί μου τα στοιχεία, αλλά βεβαίως και η φορολογική επιβάρυνση του ΟΠΑΠ δείχνει ότι το τι θα μπορούσαμε να έχουμε</w:t>
      </w:r>
      <w:r>
        <w:rPr>
          <w:rFonts w:eastAsia="Times New Roman" w:cs="Times New Roman"/>
          <w:szCs w:val="24"/>
        </w:rPr>
        <w:t>,</w:t>
      </w:r>
      <w:r>
        <w:rPr>
          <w:rFonts w:eastAsia="Times New Roman" w:cs="Times New Roman"/>
          <w:szCs w:val="24"/>
        </w:rPr>
        <w:t xml:space="preserve"> είτε από τον φόρο στο εισόδημα</w:t>
      </w:r>
      <w:r>
        <w:rPr>
          <w:rFonts w:eastAsia="Times New Roman" w:cs="Times New Roman"/>
          <w:szCs w:val="24"/>
        </w:rPr>
        <w:t xml:space="preserve"> </w:t>
      </w:r>
      <w:r>
        <w:rPr>
          <w:rFonts w:eastAsia="Times New Roman" w:cs="Times New Roman"/>
          <w:szCs w:val="24"/>
        </w:rPr>
        <w:t>είτε από τον φόρο στα τυχ</w:t>
      </w:r>
      <w:r>
        <w:rPr>
          <w:rFonts w:eastAsia="Times New Roman" w:cs="Times New Roman"/>
          <w:szCs w:val="24"/>
        </w:rPr>
        <w:t>ερά παιχνίδια είτε από μια σειρά από άλλες φορολογίες, εάν και εκεί, στον διαδικτυακό τζόγο, υπήρχε ανάλογη νομική μορφή, εγκατάσταση στην Ελλάδα κ.λπ</w:t>
      </w:r>
      <w:r>
        <w:rPr>
          <w:rFonts w:eastAsia="Times New Roman" w:cs="Times New Roman"/>
          <w:szCs w:val="24"/>
        </w:rPr>
        <w:t>.</w:t>
      </w:r>
      <w:r>
        <w:rPr>
          <w:rFonts w:eastAsia="Times New Roman" w:cs="Times New Roman"/>
          <w:szCs w:val="24"/>
        </w:rPr>
        <w:t>. Ως προς αυτό, σας είπα και πριν ότι έχουμε καθυστερήσει, πρέπει να το πάμε πιο γρήγορα και να το κλείσο</w:t>
      </w:r>
      <w:r>
        <w:rPr>
          <w:rFonts w:eastAsia="Times New Roman" w:cs="Times New Roman"/>
          <w:szCs w:val="24"/>
        </w:rPr>
        <w:t>υμε.</w:t>
      </w:r>
    </w:p>
    <w:p w14:paraId="7183A9A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Θέλω, όμως, να πω τελειώνοντας το εξής. Σε ό,τι αφορά αυτό που είπατε και ορισμένες φορές ακούγεται σε αυτή την Αίθουσα, το έχω απαντήσει, αλλά θα το ξαναπώ, για να μη δημιουργηθούν εντυπώσεις. Ακούγεται μια άποψη «τι κάνετε για τη φοροδιαφυγή, τι κάν</w:t>
      </w:r>
      <w:r>
        <w:rPr>
          <w:rFonts w:eastAsia="Times New Roman" w:cs="Times New Roman"/>
          <w:szCs w:val="24"/>
        </w:rPr>
        <w:t>ετε για το λαθρεμπόριο».</w:t>
      </w:r>
    </w:p>
    <w:p w14:paraId="7183A9A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Για το λαθρεμπόριο δεν θα μιλήσω σήμερα. Θα έχουμε όλη την επόμενη εβδομάδα να δώσουμε όλα τα στοιχεία και να μιλήσουμε. Όμως, για τη φοροδιαφυγή θα ήθελα να σας θυμίσω ότι το 2015 έκλεισε με πλεόνασμα και το 2016, το πρώτο εξάμηνο</w:t>
      </w:r>
      <w:r>
        <w:rPr>
          <w:rFonts w:eastAsia="Times New Roman" w:cs="Times New Roman"/>
          <w:szCs w:val="24"/>
        </w:rPr>
        <w:t>, έχουμε 930 εκατομμύρια πάνω από τον στόχο του προϋπολογισμού, σε μια περίοδο που γνωρίζουμε πολύ καλά ποια είναι η φοροδοτική ικανότητα των πολιτών και των επιχειρήσεων, που ξέρουμε πολύ καλά τι γίνεται με την αγοραστική δύναμη των πολιτών, με την κίνηση</w:t>
      </w:r>
      <w:r>
        <w:rPr>
          <w:rFonts w:eastAsia="Times New Roman" w:cs="Times New Roman"/>
          <w:szCs w:val="24"/>
        </w:rPr>
        <w:t xml:space="preserve"> στην αγορά.</w:t>
      </w:r>
    </w:p>
    <w:p w14:paraId="7183A9A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Αυτά δεν ήρθαν, επειδή στο Υπουργείο Οικονομικών βάλαμε μηχανήματα και τυπώνουμε ευρώ. Δεν ήρθαν από εκεί. Αυτά έρχονται από μεγάλες υποθέσεις φοροδιαφυγής και λαθρεμπορίου, έρχονται από μεγάλους ελέγχους, έρχονται από εκεί που μπορούμε να κάν</w:t>
      </w:r>
      <w:r>
        <w:rPr>
          <w:rFonts w:eastAsia="Times New Roman" w:cs="Times New Roman"/>
          <w:szCs w:val="24"/>
        </w:rPr>
        <w:t>ουμε κάτι.</w:t>
      </w:r>
    </w:p>
    <w:p w14:paraId="7183A9A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Στα ζητήματα φοροδιαφυγής, λαθρεμπορίου και διαφθοράς, το κριτήριο δεν είναι κάθε φορά να συγκρίνεις αυτό που έχει γίνει με κάτι ιδεατό που έχεις στο μυαλό σου και να λες «είναι λίγο ή πολύ, καλό ή κακό», αλλά πρέπει κάθε φορά να λες «τι μπορούσ</w:t>
      </w:r>
      <w:r>
        <w:rPr>
          <w:rFonts w:eastAsia="Times New Roman" w:cs="Times New Roman"/>
          <w:szCs w:val="24"/>
        </w:rPr>
        <w:t>α να κάνω και το τι έκανα». Αυτό είναι το κριτήριο. Το κριτήριο του τι μπορούσαμε να κάνουμε στα ζητήματα φοροδιαφυγής, λαθρεμπορίου, διαφθοράς και αν πέσαμε έστω και έναν πόντο κάτω από αυτά που έγιναν.</w:t>
      </w:r>
    </w:p>
    <w:p w14:paraId="7183A9A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Τα αποτελέσματα δείχνουν ότι είμαστε πάρα πολύ πάνω </w:t>
      </w:r>
      <w:r>
        <w:rPr>
          <w:rFonts w:eastAsia="Times New Roman" w:cs="Times New Roman"/>
          <w:szCs w:val="24"/>
        </w:rPr>
        <w:t>από τον στόχο.</w:t>
      </w:r>
    </w:p>
    <w:p w14:paraId="7183A9AD"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7183A9AE"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ακολουθεί η πρώτη με αριθμό 1126/12-7-2016 επίκαιρη ερώτηση πρώτου κύκλου της Βουλευτού Καρδίτσας του Συνασπισμού Ριζοσπαστικής Αριστεράς κ. </w:t>
      </w:r>
      <w:r>
        <w:rPr>
          <w:rFonts w:eastAsia="Times New Roman" w:cs="Times New Roman"/>
          <w:bCs/>
          <w:szCs w:val="24"/>
        </w:rPr>
        <w:t xml:space="preserve">Χρυσούλας </w:t>
      </w:r>
      <w:proofErr w:type="spellStart"/>
      <w:r>
        <w:rPr>
          <w:rFonts w:eastAsia="Times New Roman" w:cs="Times New Roman"/>
          <w:bCs/>
          <w:szCs w:val="24"/>
        </w:rPr>
        <w:t>Κατσαβριά-Σιωροπούλου</w:t>
      </w:r>
      <w:proofErr w:type="spellEnd"/>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τις διαδικασίες μετεγκατάστασης της Εθνικής Βιβλιοθήκης της Ελλάδος (ΕΒΕ).</w:t>
      </w:r>
    </w:p>
    <w:p w14:paraId="7183A9A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κ. Θεοδόσης </w:t>
      </w:r>
      <w:proofErr w:type="spellStart"/>
      <w:r>
        <w:rPr>
          <w:rFonts w:eastAsia="Times New Roman" w:cs="Times New Roman"/>
          <w:szCs w:val="24"/>
        </w:rPr>
        <w:t>Πελεγρίνης</w:t>
      </w:r>
      <w:proofErr w:type="spellEnd"/>
      <w:r>
        <w:rPr>
          <w:rFonts w:eastAsia="Times New Roman" w:cs="Times New Roman"/>
          <w:szCs w:val="24"/>
        </w:rPr>
        <w:t>.</w:t>
      </w:r>
    </w:p>
    <w:p w14:paraId="7183A9B0"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δύο λεπτά</w:t>
      </w:r>
      <w:r>
        <w:rPr>
          <w:rFonts w:eastAsia="Times New Roman" w:cs="Times New Roman"/>
          <w:szCs w:val="24"/>
        </w:rPr>
        <w:t>.</w:t>
      </w:r>
    </w:p>
    <w:p w14:paraId="7183A9B1" w14:textId="77777777" w:rsidR="00ED7B83" w:rsidRDefault="00383712">
      <w:pPr>
        <w:spacing w:line="600" w:lineRule="auto"/>
        <w:ind w:firstLine="720"/>
        <w:jc w:val="both"/>
        <w:rPr>
          <w:rFonts w:eastAsia="Times New Roman"/>
          <w:szCs w:val="24"/>
        </w:rPr>
      </w:pPr>
      <w:r>
        <w:rPr>
          <w:rFonts w:eastAsia="Times New Roman"/>
          <w:b/>
          <w:szCs w:val="24"/>
        </w:rPr>
        <w:t xml:space="preserve">ΧΡΥΣΟΥΛΑ ΚΑΤΣΑΒΡΙΑ-ΣΩΤΗΡΟΠΟΥΛΟΥ: </w:t>
      </w:r>
      <w:r>
        <w:rPr>
          <w:rFonts w:eastAsia="Times New Roman"/>
          <w:szCs w:val="24"/>
        </w:rPr>
        <w:t>Ευχαριστώ, κύριε Πρόεδρε.</w:t>
      </w:r>
    </w:p>
    <w:p w14:paraId="7183A9B2" w14:textId="77777777" w:rsidR="00ED7B83" w:rsidRDefault="00383712">
      <w:pPr>
        <w:spacing w:line="600" w:lineRule="auto"/>
        <w:ind w:firstLine="720"/>
        <w:jc w:val="both"/>
        <w:rPr>
          <w:rFonts w:eastAsia="Times New Roman"/>
          <w:szCs w:val="24"/>
        </w:rPr>
      </w:pPr>
      <w:r>
        <w:rPr>
          <w:rFonts w:eastAsia="Times New Roman"/>
          <w:szCs w:val="28"/>
        </w:rPr>
        <w:t xml:space="preserve">Κύριε Υπουργέ, </w:t>
      </w:r>
      <w:r>
        <w:rPr>
          <w:rFonts w:eastAsia="Times New Roman"/>
          <w:szCs w:val="24"/>
        </w:rPr>
        <w:t>οι βιβλιοθήκες αποτελούν συστατικό κύτταρο της κοινωνίας, της ελευθερίας, της γνώσης και, επομένως, της δημοκρατίας. Η Εθνική Βιβλιοθήκη δε, είναι ο φύλακας της εθνικής μας μνήμης.</w:t>
      </w:r>
      <w:r>
        <w:rPr>
          <w:rFonts w:eastAsia="Times New Roman"/>
          <w:szCs w:val="24"/>
        </w:rPr>
        <w:t xml:space="preserve"> </w:t>
      </w:r>
    </w:p>
    <w:p w14:paraId="7183A9B3" w14:textId="77777777" w:rsidR="00ED7B83" w:rsidRDefault="00383712">
      <w:pPr>
        <w:spacing w:line="600" w:lineRule="auto"/>
        <w:ind w:firstLine="720"/>
        <w:jc w:val="both"/>
        <w:rPr>
          <w:rFonts w:eastAsia="Times New Roman"/>
          <w:szCs w:val="24"/>
        </w:rPr>
      </w:pPr>
      <w:r>
        <w:rPr>
          <w:rFonts w:eastAsia="Times New Roman"/>
          <w:szCs w:val="24"/>
        </w:rPr>
        <w:lastRenderedPageBreak/>
        <w:t xml:space="preserve">Τον Οκτώβριο του 2016, όπως έχει ήδη ανακοινωθεί, θα γίνει παράδοση στο ελληνικό </w:t>
      </w:r>
      <w:r>
        <w:rPr>
          <w:rFonts w:eastAsia="Times New Roman"/>
          <w:szCs w:val="24"/>
        </w:rPr>
        <w:t>δ</w:t>
      </w:r>
      <w:r>
        <w:rPr>
          <w:rFonts w:eastAsia="Times New Roman"/>
          <w:szCs w:val="24"/>
        </w:rPr>
        <w:t>ημόσιο του Κέντρου Πολιτισμού «Ίδρυμα Σταύρος Νιάρχος». Σ</w:t>
      </w:r>
      <w:r>
        <w:rPr>
          <w:rFonts w:eastAsia="Times New Roman"/>
          <w:szCs w:val="24"/>
        </w:rPr>
        <w:t>ε</w:t>
      </w:r>
      <w:r>
        <w:rPr>
          <w:rFonts w:eastAsia="Times New Roman"/>
          <w:szCs w:val="24"/>
        </w:rPr>
        <w:t xml:space="preserve"> αυτές τις νέες υπερσύγχρονες εγκαταστάσεις προορίζεται να εγκατασταθεί και να λειτουργήσει η Εθνική Βιβλιοθήκη τη</w:t>
      </w:r>
      <w:r>
        <w:rPr>
          <w:rFonts w:eastAsia="Times New Roman"/>
          <w:szCs w:val="24"/>
        </w:rPr>
        <w:t>ς Ελλάδας. Αυτή η μετεγκατάσταση σηματοδοτεί μία νέα εποχή στην αναβάθμιση των υπηρεσιών της στους πολίτες αλλά και στον καθοριστικό ρόλο</w:t>
      </w:r>
      <w:r>
        <w:rPr>
          <w:rFonts w:eastAsia="Times New Roman"/>
          <w:szCs w:val="24"/>
        </w:rPr>
        <w:t>,</w:t>
      </w:r>
      <w:r>
        <w:rPr>
          <w:rFonts w:eastAsia="Times New Roman"/>
          <w:szCs w:val="24"/>
        </w:rPr>
        <w:t xml:space="preserve"> που μπορεί να παίξει η Εθνική Βιβλιοθήκη στην ανάπτυξη ενός εθνικού δικτύου βιβλιοθηκών.</w:t>
      </w:r>
    </w:p>
    <w:p w14:paraId="7183A9B4" w14:textId="77777777" w:rsidR="00ED7B83" w:rsidRDefault="00383712">
      <w:pPr>
        <w:spacing w:line="600" w:lineRule="auto"/>
        <w:ind w:firstLine="720"/>
        <w:jc w:val="both"/>
        <w:rPr>
          <w:rFonts w:eastAsia="Times New Roman"/>
          <w:szCs w:val="24"/>
        </w:rPr>
      </w:pPr>
      <w:r>
        <w:rPr>
          <w:rFonts w:eastAsia="Times New Roman"/>
          <w:szCs w:val="24"/>
        </w:rPr>
        <w:t>Με την κατασκευή και τον πλή</w:t>
      </w:r>
      <w:r>
        <w:rPr>
          <w:rFonts w:eastAsia="Times New Roman"/>
          <w:szCs w:val="24"/>
        </w:rPr>
        <w:t>ρη εξοπλισμό των νέων εγκαταστάσεων στο Δέλτα Φαλήρου τ</w:t>
      </w:r>
      <w:r>
        <w:rPr>
          <w:rFonts w:eastAsia="Times New Roman"/>
          <w:szCs w:val="24"/>
        </w:rPr>
        <w:t>ή</w:t>
      </w:r>
      <w:r>
        <w:rPr>
          <w:rFonts w:eastAsia="Times New Roman"/>
          <w:szCs w:val="24"/>
        </w:rPr>
        <w:t>ς παρέχεται η δυνατότητα</w:t>
      </w:r>
      <w:r>
        <w:rPr>
          <w:rFonts w:eastAsia="Times New Roman"/>
          <w:szCs w:val="24"/>
        </w:rPr>
        <w:t>,</w:t>
      </w:r>
      <w:r>
        <w:rPr>
          <w:rFonts w:eastAsia="Times New Roman"/>
          <w:szCs w:val="24"/>
        </w:rPr>
        <w:t xml:space="preserve"> στο πλαίσιο του δημόσιου χαρακτήρα </w:t>
      </w:r>
      <w:r>
        <w:rPr>
          <w:rFonts w:eastAsia="Times New Roman"/>
          <w:szCs w:val="24"/>
        </w:rPr>
        <w:t>της,</w:t>
      </w:r>
      <w:r>
        <w:rPr>
          <w:rFonts w:eastAsia="Times New Roman"/>
          <w:szCs w:val="24"/>
        </w:rPr>
        <w:t xml:space="preserve"> να αναπτύξει τους σκοπούς της, να γίνει ο συντονιστής των βιβλιοθηκών της χώρας και να συνεισφέρει αποφασιστικά στην εκπαίδευση, τον π</w:t>
      </w:r>
      <w:r>
        <w:rPr>
          <w:rFonts w:eastAsia="Times New Roman"/>
          <w:szCs w:val="24"/>
        </w:rPr>
        <w:t>ολιτισμό, την έρευνα και την καινοτομία. Παράλληλα, όμως, θέτει και ουσιαστικές υποχρεώσεις στην πολιτεία, απαραίτητες για τη βιωσιμότητα και την εύρυθμη και αποτελεσματική λειτουργία της.</w:t>
      </w:r>
    </w:p>
    <w:p w14:paraId="7183A9B5" w14:textId="77777777" w:rsidR="00ED7B83" w:rsidRDefault="00383712">
      <w:pPr>
        <w:spacing w:line="600" w:lineRule="auto"/>
        <w:ind w:firstLine="720"/>
        <w:jc w:val="both"/>
        <w:rPr>
          <w:rFonts w:eastAsia="Times New Roman"/>
          <w:szCs w:val="24"/>
        </w:rPr>
      </w:pPr>
      <w:r>
        <w:rPr>
          <w:rFonts w:eastAsia="Times New Roman"/>
          <w:szCs w:val="24"/>
        </w:rPr>
        <w:lastRenderedPageBreak/>
        <w:t>Όπως έχει ανακοινωθεί, είναι ήδη εξασφαλισμένο το ποσό των 8 εκατομ</w:t>
      </w:r>
      <w:r>
        <w:rPr>
          <w:rFonts w:eastAsia="Times New Roman"/>
          <w:szCs w:val="24"/>
        </w:rPr>
        <w:t>μυρίων ευρώ, το οποίο καλύπτει τις υποχρεώσεις της Εθνικής Βιβλιοθήκης για τις υπηρεσίες που θα της παρέχει το Κέντρο Πολιτισμού και που αφορούν κυρίως στην ολοκλήρωση των διαδικασιών μετεγκατάστασης και στη συντήρηση των εγκαταστάσεων του Κέντρου για το 2</w:t>
      </w:r>
      <w:r>
        <w:rPr>
          <w:rFonts w:eastAsia="Times New Roman"/>
          <w:szCs w:val="24"/>
        </w:rPr>
        <w:t>017.</w:t>
      </w:r>
    </w:p>
    <w:p w14:paraId="7183A9B6" w14:textId="77777777" w:rsidR="00ED7B83" w:rsidRDefault="00383712">
      <w:pPr>
        <w:spacing w:line="600" w:lineRule="auto"/>
        <w:ind w:firstLine="720"/>
        <w:jc w:val="both"/>
        <w:rPr>
          <w:rFonts w:eastAsia="Times New Roman"/>
          <w:szCs w:val="24"/>
        </w:rPr>
      </w:pPr>
      <w:r>
        <w:rPr>
          <w:rFonts w:eastAsia="Times New Roman"/>
          <w:szCs w:val="24"/>
        </w:rPr>
        <w:t xml:space="preserve">Είναι αλήθεια ότι πολύ πριν την οικονομική κρίση και για πολλές δεκαετίες, ο ρόλος των βιβλιοθηκών είχε </w:t>
      </w:r>
      <w:proofErr w:type="spellStart"/>
      <w:r>
        <w:rPr>
          <w:rFonts w:eastAsia="Times New Roman"/>
          <w:szCs w:val="24"/>
        </w:rPr>
        <w:t>παραμεληθεί</w:t>
      </w:r>
      <w:proofErr w:type="spellEnd"/>
      <w:r>
        <w:rPr>
          <w:rFonts w:eastAsia="Times New Roman"/>
          <w:szCs w:val="24"/>
        </w:rPr>
        <w:t xml:space="preserve"> από την πολιτεία με την απαξίωση της προσφοράς και της σημασίας τους, με την </w:t>
      </w:r>
      <w:proofErr w:type="spellStart"/>
      <w:r>
        <w:rPr>
          <w:rFonts w:eastAsia="Times New Roman"/>
          <w:szCs w:val="24"/>
        </w:rPr>
        <w:t>υποστελέχωση</w:t>
      </w:r>
      <w:proofErr w:type="spellEnd"/>
      <w:r>
        <w:rPr>
          <w:rFonts w:eastAsia="Times New Roman"/>
          <w:szCs w:val="24"/>
        </w:rPr>
        <w:t xml:space="preserve">, την </w:t>
      </w:r>
      <w:proofErr w:type="spellStart"/>
      <w:r>
        <w:rPr>
          <w:rFonts w:eastAsia="Times New Roman"/>
          <w:szCs w:val="24"/>
        </w:rPr>
        <w:t>υποχρηματοδότηση</w:t>
      </w:r>
      <w:proofErr w:type="spellEnd"/>
      <w:r>
        <w:rPr>
          <w:rFonts w:eastAsia="Times New Roman"/>
          <w:szCs w:val="24"/>
        </w:rPr>
        <w:t xml:space="preserve">, την έλλειψη οράματος </w:t>
      </w:r>
      <w:r>
        <w:rPr>
          <w:rFonts w:eastAsia="Times New Roman"/>
          <w:szCs w:val="24"/>
        </w:rPr>
        <w:t>εθνικής πολιτικής και σχεδιασμού για τις βιβλιοθήκες.</w:t>
      </w:r>
    </w:p>
    <w:p w14:paraId="7183A9B7" w14:textId="77777777" w:rsidR="00ED7B83" w:rsidRDefault="00383712">
      <w:pPr>
        <w:spacing w:line="600" w:lineRule="auto"/>
        <w:ind w:firstLine="720"/>
        <w:jc w:val="both"/>
        <w:rPr>
          <w:rFonts w:eastAsia="Times New Roman"/>
          <w:szCs w:val="24"/>
        </w:rPr>
      </w:pPr>
      <w:r>
        <w:rPr>
          <w:rFonts w:eastAsia="Times New Roman"/>
          <w:szCs w:val="24"/>
        </w:rPr>
        <w:t xml:space="preserve">Με δεδομένη τη μέχρι τώρα εγκατάλειψη και αδιαφορία της πολιτείας προς την Εθνική Βιβλιοθήκη, σας υποβάλλω, </w:t>
      </w:r>
      <w:r>
        <w:rPr>
          <w:rFonts w:eastAsia="Times New Roman"/>
          <w:szCs w:val="28"/>
        </w:rPr>
        <w:t xml:space="preserve">κύριε Υπουργέ, </w:t>
      </w:r>
      <w:r>
        <w:rPr>
          <w:rFonts w:eastAsia="Times New Roman"/>
          <w:szCs w:val="24"/>
        </w:rPr>
        <w:t>αυτή την ερώτηση και αυτό γιατί δεν έχει ανακοινωθεί το πώς θα διασφα</w:t>
      </w:r>
      <w:r>
        <w:rPr>
          <w:rFonts w:eastAsia="Times New Roman"/>
          <w:szCs w:val="24"/>
        </w:rPr>
        <w:lastRenderedPageBreak/>
        <w:t xml:space="preserve">λιστεί το </w:t>
      </w:r>
      <w:r>
        <w:rPr>
          <w:rFonts w:eastAsia="Times New Roman"/>
          <w:szCs w:val="24"/>
        </w:rPr>
        <w:t>υπόλοιπο του προϋπολογισμού της Εθνικής Βιβλιοθήκης, το οποίο αφορά την κάλυψη των κύριων υπηρεσιών της ως Εθνικής Βιβλιοθήκης και οι οποίες στοχεύουν στην καταγραφή και διαφύλαξη της ελληνικής σκέψης και ιστορίας, καθώς επίσης και στη δυνατότητα πρόσβασης</w:t>
      </w:r>
      <w:r>
        <w:rPr>
          <w:rFonts w:eastAsia="Times New Roman"/>
          <w:szCs w:val="24"/>
        </w:rPr>
        <w:t xml:space="preserve"> κάθε πολίτη σ’ αυτές.</w:t>
      </w:r>
    </w:p>
    <w:p w14:paraId="7183A9B8" w14:textId="77777777" w:rsidR="00ED7B83" w:rsidRDefault="00383712">
      <w:pPr>
        <w:spacing w:line="600" w:lineRule="auto"/>
        <w:ind w:firstLine="720"/>
        <w:jc w:val="both"/>
        <w:rPr>
          <w:rFonts w:eastAsia="Times New Roman"/>
          <w:szCs w:val="24"/>
        </w:rPr>
      </w:pPr>
      <w:r>
        <w:rPr>
          <w:rFonts w:eastAsia="Times New Roman"/>
          <w:szCs w:val="24"/>
        </w:rPr>
        <w:t xml:space="preserve">Σας ερωτώ, λοιπόν, </w:t>
      </w:r>
      <w:r>
        <w:rPr>
          <w:rFonts w:eastAsia="Times New Roman"/>
          <w:szCs w:val="28"/>
        </w:rPr>
        <w:t>κύριε Υπουργέ –και παρακαλώ να με ενημερώσετε σχετικά- ποιες διαδικασίες έχουν γίνει από το Υπουργείο Παιδείας προς αυτή</w:t>
      </w:r>
      <w:r>
        <w:rPr>
          <w:rFonts w:eastAsia="Times New Roman"/>
          <w:szCs w:val="28"/>
        </w:rPr>
        <w:t xml:space="preserve"> </w:t>
      </w:r>
      <w:r>
        <w:rPr>
          <w:rFonts w:eastAsia="Times New Roman"/>
          <w:szCs w:val="28"/>
        </w:rPr>
        <w:t>την κατεύθυνση και σε ποιο σημείο βρίσκονται.</w:t>
      </w:r>
    </w:p>
    <w:p w14:paraId="7183A9B9" w14:textId="77777777" w:rsidR="00ED7B83" w:rsidRDefault="00383712">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κυρί</w:t>
      </w:r>
      <w:r>
        <w:rPr>
          <w:rFonts w:eastAsia="Times New Roman"/>
          <w:szCs w:val="24"/>
        </w:rPr>
        <w:t>α συνάδελφε.</w:t>
      </w:r>
    </w:p>
    <w:p w14:paraId="7183A9BA" w14:textId="77777777" w:rsidR="00ED7B83" w:rsidRDefault="00383712">
      <w:pPr>
        <w:spacing w:line="600" w:lineRule="auto"/>
        <w:ind w:firstLine="720"/>
        <w:jc w:val="both"/>
        <w:rPr>
          <w:rFonts w:eastAsia="Times New Roman"/>
          <w:szCs w:val="24"/>
        </w:rPr>
      </w:pPr>
      <w:r>
        <w:rPr>
          <w:rFonts w:eastAsia="Times New Roman"/>
          <w:szCs w:val="24"/>
        </w:rPr>
        <w:t xml:space="preserve">Ορίστε, </w:t>
      </w:r>
      <w:r>
        <w:rPr>
          <w:rFonts w:eastAsia="Times New Roman"/>
          <w:szCs w:val="28"/>
        </w:rPr>
        <w:t xml:space="preserve">κύριε Υπουργέ, </w:t>
      </w:r>
      <w:r>
        <w:rPr>
          <w:rFonts w:eastAsia="Times New Roman"/>
          <w:szCs w:val="24"/>
        </w:rPr>
        <w:t>έχετε τον λόγο.</w:t>
      </w:r>
    </w:p>
    <w:p w14:paraId="7183A9BB" w14:textId="77777777" w:rsidR="00ED7B83" w:rsidRDefault="00383712">
      <w:pPr>
        <w:spacing w:line="600" w:lineRule="auto"/>
        <w:ind w:firstLine="720"/>
        <w:jc w:val="both"/>
        <w:rPr>
          <w:rFonts w:eastAsia="Times New Roman"/>
          <w:szCs w:val="24"/>
        </w:rPr>
      </w:pPr>
      <w:r>
        <w:rPr>
          <w:rFonts w:eastAsia="Times New Roman"/>
          <w:b/>
          <w:szCs w:val="24"/>
        </w:rPr>
        <w:t>ΘΕΟΔΟΣ</w:t>
      </w:r>
      <w:r>
        <w:rPr>
          <w:rFonts w:eastAsia="Times New Roman"/>
          <w:b/>
          <w:szCs w:val="24"/>
        </w:rPr>
        <w:t>Η</w:t>
      </w:r>
      <w:r>
        <w:rPr>
          <w:rFonts w:eastAsia="Times New Roman"/>
          <w:b/>
          <w:szCs w:val="24"/>
        </w:rPr>
        <w:t xml:space="preserve">Σ ΠΕΛΕΓΡΙΝΗΣ (Υφυπουργός Παιδείας, Έρευνας και Θρησκευμάτων): </w:t>
      </w:r>
      <w:r>
        <w:rPr>
          <w:rFonts w:eastAsia="Times New Roman"/>
          <w:szCs w:val="24"/>
        </w:rPr>
        <w:t>Ευχαριστώ πολύ, αξιότιμη Βουλευτά, για την ερώτηση.</w:t>
      </w:r>
    </w:p>
    <w:p w14:paraId="7183A9BC" w14:textId="77777777" w:rsidR="00ED7B83" w:rsidRDefault="00383712">
      <w:pPr>
        <w:spacing w:line="600" w:lineRule="auto"/>
        <w:ind w:firstLine="720"/>
        <w:jc w:val="both"/>
        <w:rPr>
          <w:rFonts w:eastAsia="Times New Roman"/>
          <w:szCs w:val="24"/>
        </w:rPr>
      </w:pPr>
      <w:r>
        <w:rPr>
          <w:rFonts w:eastAsia="Times New Roman"/>
          <w:szCs w:val="24"/>
        </w:rPr>
        <w:t>Πρέπει να σας πω ότι το Υπουργείο Παιδείας</w:t>
      </w:r>
      <w:r>
        <w:rPr>
          <w:rFonts w:eastAsia="Times New Roman"/>
          <w:szCs w:val="24"/>
        </w:rPr>
        <w:t>,</w:t>
      </w:r>
      <w:r>
        <w:rPr>
          <w:rFonts w:eastAsia="Times New Roman"/>
          <w:szCs w:val="24"/>
        </w:rPr>
        <w:t xml:space="preserve"> ειδικά για τις δημόσιες βιβλιοθήκες –γι</w:t>
      </w:r>
      <w:r>
        <w:rPr>
          <w:rFonts w:eastAsia="Times New Roman"/>
          <w:szCs w:val="24"/>
        </w:rPr>
        <w:t xml:space="preserve">ατί αυτές είναι στην αρμοδιότητά του- έχει απαρχής δείξει ένα ιδιαίτερο ενδιαφέρον. Δύο ειδικοί επιστήμονες εδώ και </w:t>
      </w:r>
      <w:r>
        <w:rPr>
          <w:rFonts w:eastAsia="Times New Roman"/>
          <w:szCs w:val="24"/>
        </w:rPr>
        <w:lastRenderedPageBreak/>
        <w:t>δέκα μήνες εργάζονται πυρετωδώς όχι μόνο για τη μετεγκατάσταση, αλλά και για την οργάνωση όλων των δημόσιων βιβλιοθηκών.</w:t>
      </w:r>
    </w:p>
    <w:p w14:paraId="7183A9BD" w14:textId="77777777" w:rsidR="00ED7B83" w:rsidRDefault="00383712">
      <w:pPr>
        <w:spacing w:line="600" w:lineRule="auto"/>
        <w:ind w:firstLine="720"/>
        <w:jc w:val="both"/>
        <w:rPr>
          <w:rFonts w:eastAsia="Times New Roman"/>
          <w:szCs w:val="24"/>
        </w:rPr>
      </w:pPr>
      <w:r>
        <w:rPr>
          <w:rFonts w:eastAsia="Times New Roman"/>
          <w:szCs w:val="24"/>
        </w:rPr>
        <w:t xml:space="preserve">Όπως σωστά είπατε, </w:t>
      </w:r>
      <w:r>
        <w:rPr>
          <w:rFonts w:eastAsia="Times New Roman"/>
          <w:szCs w:val="24"/>
        </w:rPr>
        <w:t>η Εθνική Βιβλιοθήκη</w:t>
      </w:r>
      <w:r>
        <w:rPr>
          <w:rFonts w:eastAsia="Times New Roman"/>
          <w:szCs w:val="24"/>
        </w:rPr>
        <w:t>,</w:t>
      </w:r>
      <w:r>
        <w:rPr>
          <w:rFonts w:eastAsia="Times New Roman"/>
          <w:szCs w:val="24"/>
        </w:rPr>
        <w:t xml:space="preserve"> η οποία οφείλει να διαδραματίζει έναν εθνικό κυρίαρχο ρόλο στην κοινωνία μας, εδώ και αρκετά χρόνια έχει περιέλθει σε μία κατάσταση εγκατάλειψης, έτσι που να μην υπάρχει η συνεργασία που θα έπρεπε να υπάρχει με άλλες εθνικές βιβλιοθήκε</w:t>
      </w:r>
      <w:r>
        <w:rPr>
          <w:rFonts w:eastAsia="Times New Roman"/>
          <w:szCs w:val="24"/>
        </w:rPr>
        <w:t>ς άλλων χωρών, αλλά και να μην εκπληρώνει στοιχειωδώς τις υποχρεώσεις της.</w:t>
      </w:r>
    </w:p>
    <w:p w14:paraId="7183A9BE" w14:textId="77777777" w:rsidR="00ED7B83" w:rsidRDefault="00383712">
      <w:pPr>
        <w:spacing w:line="600" w:lineRule="auto"/>
        <w:ind w:firstLine="720"/>
        <w:jc w:val="both"/>
        <w:rPr>
          <w:rFonts w:eastAsia="Times New Roman"/>
          <w:szCs w:val="24"/>
        </w:rPr>
      </w:pPr>
      <w:r>
        <w:rPr>
          <w:rFonts w:eastAsia="Times New Roman"/>
          <w:szCs w:val="24"/>
        </w:rPr>
        <w:t xml:space="preserve">Μόλις φέτος μπορέσαμε να δώσουμε στην Εθνική Βιβλιοθήκη –και αυτό αναγνωρίζεται και από το </w:t>
      </w:r>
      <w:r>
        <w:rPr>
          <w:rFonts w:eastAsia="Times New Roman"/>
          <w:szCs w:val="24"/>
        </w:rPr>
        <w:t>δ</w:t>
      </w:r>
      <w:r>
        <w:rPr>
          <w:rFonts w:eastAsia="Times New Roman"/>
          <w:szCs w:val="24"/>
        </w:rPr>
        <w:t xml:space="preserve">ιευθύνοντα </w:t>
      </w:r>
      <w:r>
        <w:rPr>
          <w:rFonts w:eastAsia="Times New Roman"/>
          <w:szCs w:val="24"/>
        </w:rPr>
        <w:t>σ</w:t>
      </w:r>
      <w:r>
        <w:rPr>
          <w:rFonts w:eastAsia="Times New Roman"/>
          <w:szCs w:val="24"/>
        </w:rPr>
        <w:t xml:space="preserve">ύμβουλο και από τον </w:t>
      </w:r>
      <w:r>
        <w:rPr>
          <w:rFonts w:eastAsia="Times New Roman"/>
          <w:szCs w:val="24"/>
        </w:rPr>
        <w:t>π</w:t>
      </w:r>
      <w:r>
        <w:rPr>
          <w:rFonts w:eastAsia="Times New Roman"/>
          <w:szCs w:val="24"/>
        </w:rPr>
        <w:t>ρόεδρο- δύο εκατομμύρια ευρώ, ώστε να μπορούν να διαχειρ</w:t>
      </w:r>
      <w:r>
        <w:rPr>
          <w:rFonts w:eastAsia="Times New Roman"/>
          <w:szCs w:val="24"/>
        </w:rPr>
        <w:t>ιστούν τις τρέχουσες υποθέσεις. Η φράση που χρησιμοποίησαν είναι «Σας είμαστε ευγνώμονες», διότι σε μία τελείως νεκρή εποχή εδώ και χρόνια κατορθώσαμε να ενισχύσουμε το έργο της.</w:t>
      </w:r>
    </w:p>
    <w:p w14:paraId="7183A9BF" w14:textId="77777777" w:rsidR="00ED7B83" w:rsidRDefault="00383712">
      <w:pPr>
        <w:spacing w:line="600" w:lineRule="auto"/>
        <w:ind w:firstLine="720"/>
        <w:jc w:val="both"/>
        <w:rPr>
          <w:rFonts w:eastAsia="Times New Roman"/>
          <w:szCs w:val="24"/>
        </w:rPr>
      </w:pPr>
      <w:r>
        <w:rPr>
          <w:rFonts w:eastAsia="Times New Roman"/>
          <w:szCs w:val="24"/>
        </w:rPr>
        <w:lastRenderedPageBreak/>
        <w:t xml:space="preserve">Το δεύτερο που ήθελα να πω, επειδή μιλήσατε για </w:t>
      </w:r>
      <w:proofErr w:type="spellStart"/>
      <w:r>
        <w:rPr>
          <w:rFonts w:eastAsia="Times New Roman"/>
          <w:szCs w:val="24"/>
        </w:rPr>
        <w:t>υποστελέχωση</w:t>
      </w:r>
      <w:proofErr w:type="spellEnd"/>
      <w:r>
        <w:rPr>
          <w:rFonts w:eastAsia="Times New Roman"/>
          <w:szCs w:val="24"/>
        </w:rPr>
        <w:t>, είναι ότι πράγμ</w:t>
      </w:r>
      <w:r>
        <w:rPr>
          <w:rFonts w:eastAsia="Times New Roman"/>
          <w:szCs w:val="24"/>
        </w:rPr>
        <w:t xml:space="preserve">ατι υπάρχει </w:t>
      </w:r>
      <w:proofErr w:type="spellStart"/>
      <w:r>
        <w:rPr>
          <w:rFonts w:eastAsia="Times New Roman"/>
          <w:szCs w:val="24"/>
        </w:rPr>
        <w:t>υποστελέχωση</w:t>
      </w:r>
      <w:proofErr w:type="spellEnd"/>
      <w:r>
        <w:rPr>
          <w:rFonts w:eastAsia="Times New Roman"/>
          <w:szCs w:val="24"/>
        </w:rPr>
        <w:t>, αλλά κατορθώσαμε να επισπεύσουμε τις διαδικασίες και τριάντα εννέα επιστήμονες να διοριστούν και να ενταχθούν στο προσωπικό της Εθνικής Βιβλιοθήκης.</w:t>
      </w:r>
    </w:p>
    <w:p w14:paraId="7183A9C0" w14:textId="77777777" w:rsidR="00ED7B83" w:rsidRDefault="00383712">
      <w:pPr>
        <w:spacing w:line="600" w:lineRule="auto"/>
        <w:ind w:firstLine="720"/>
        <w:jc w:val="both"/>
        <w:rPr>
          <w:rFonts w:eastAsia="Times New Roman"/>
          <w:b/>
          <w:szCs w:val="24"/>
        </w:rPr>
      </w:pPr>
      <w:r>
        <w:rPr>
          <w:rFonts w:eastAsia="Times New Roman"/>
          <w:szCs w:val="24"/>
        </w:rPr>
        <w:t>Όπως σωστά είπατε, εγκρίθηκαν 8 εκατομμύρια ευρώ για τη μετεγκατάσταση της Βιβλιο</w:t>
      </w:r>
      <w:r>
        <w:rPr>
          <w:rFonts w:eastAsia="Times New Roman"/>
          <w:szCs w:val="24"/>
        </w:rPr>
        <w:t xml:space="preserve">θήκης από την </w:t>
      </w:r>
      <w:r>
        <w:rPr>
          <w:rFonts w:eastAsia="Times New Roman"/>
          <w:szCs w:val="24"/>
        </w:rPr>
        <w:t xml:space="preserve">οδό </w:t>
      </w:r>
      <w:r>
        <w:rPr>
          <w:rFonts w:eastAsia="Times New Roman"/>
          <w:szCs w:val="24"/>
        </w:rPr>
        <w:t>Πανεπιστημίου στην Καλλιθέα στο «Ίδρυμα Σταύρος Νιάρχος». Πέρα, όμως, απ’ αυτά τα χρήματα, από τον Οκτώβριο έως τον Δεκέμβριο οι ανάγκες που υπάρχουν θα καλυφθούν με το ποσό του 1.600.000 ευρώ.</w:t>
      </w:r>
    </w:p>
    <w:p w14:paraId="7183A9C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Η μετεγκατάσταση θα ξεκινήσει από τον Οκτώβρ</w:t>
      </w:r>
      <w:r>
        <w:rPr>
          <w:rFonts w:eastAsia="Times New Roman" w:cs="Times New Roman"/>
          <w:szCs w:val="24"/>
        </w:rPr>
        <w:t xml:space="preserve">ιο. Επρόκειτο να αρχίσει από τον Ιούνιο που πέρασε, αλλά λόγω καθυστέρησης που υπήρξε από την πλευρά του </w:t>
      </w:r>
      <w:r>
        <w:rPr>
          <w:rFonts w:eastAsia="Times New Roman" w:cs="Times New Roman"/>
          <w:szCs w:val="24"/>
        </w:rPr>
        <w:t xml:space="preserve">Διοικητικού Συμβουλίου </w:t>
      </w:r>
      <w:r>
        <w:rPr>
          <w:rFonts w:eastAsia="Times New Roman" w:cs="Times New Roman"/>
          <w:szCs w:val="24"/>
        </w:rPr>
        <w:t xml:space="preserve">του </w:t>
      </w:r>
      <w:r>
        <w:rPr>
          <w:rFonts w:eastAsia="Times New Roman" w:cs="Times New Roman"/>
          <w:szCs w:val="24"/>
        </w:rPr>
        <w:t>Ιδρύματος</w:t>
      </w:r>
      <w:r>
        <w:rPr>
          <w:rFonts w:eastAsia="Times New Roman" w:cs="Times New Roman"/>
          <w:szCs w:val="24"/>
        </w:rPr>
        <w:t>,</w:t>
      </w:r>
      <w:r>
        <w:rPr>
          <w:rFonts w:eastAsia="Times New Roman" w:cs="Times New Roman"/>
          <w:szCs w:val="24"/>
        </w:rPr>
        <w:t xml:space="preserve"> θα αρχίσει από τον Οκτώβριο.</w:t>
      </w:r>
    </w:p>
    <w:p w14:paraId="7183A9C2"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Είχα επισκεφθεί τον Πρωθυπουργό, στον οποίο ανέλυσα όλο το πρόγραμμα και τη διαδικασ</w:t>
      </w:r>
      <w:r>
        <w:rPr>
          <w:rFonts w:eastAsia="Times New Roman" w:cs="Times New Roman"/>
          <w:szCs w:val="24"/>
        </w:rPr>
        <w:t>ία</w:t>
      </w:r>
      <w:r>
        <w:rPr>
          <w:rFonts w:eastAsia="Times New Roman" w:cs="Times New Roman"/>
          <w:szCs w:val="24"/>
        </w:rPr>
        <w:t>,</w:t>
      </w:r>
      <w:r>
        <w:rPr>
          <w:rFonts w:eastAsia="Times New Roman" w:cs="Times New Roman"/>
          <w:szCs w:val="24"/>
        </w:rPr>
        <w:t xml:space="preserve"> που πρόκειται να ακολουθήσει, και το αποτέλεσμα ήταν η έγκριση αυτών των εκατομμυρίων, που είπατε και η ίδια η επίσκεψη του Πρωθυπουργού στον χώρο εκεί, για να διαπιστώσει τις ανάγκες και τον τρόπο με τον οποίο θα λειτουργεί η Βιβλιοθήκη.</w:t>
      </w:r>
    </w:p>
    <w:p w14:paraId="7183A9C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δευτερολογία μου θα ήθελα να σας πω περισσότερα για τον ρόλο που θέλουμε να διαδραματίσει η Εθνική Βιβλιοθήκη σε όλο αυτό το πλέγμα των βιβλιοθηκών.</w:t>
      </w:r>
    </w:p>
    <w:p w14:paraId="7183A9C4"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183A9C5"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w:t>
      </w:r>
      <w:r>
        <w:rPr>
          <w:rFonts w:eastAsia="Times New Roman" w:cs="Times New Roman"/>
          <w:szCs w:val="24"/>
        </w:rPr>
        <w:t>φυ</w:t>
      </w:r>
      <w:r>
        <w:rPr>
          <w:rFonts w:eastAsia="Times New Roman" w:cs="Times New Roman"/>
          <w:szCs w:val="24"/>
        </w:rPr>
        <w:t>πουργέ.</w:t>
      </w:r>
    </w:p>
    <w:p w14:paraId="7183A9C6"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Κυρία συνάδελφε, έ</w:t>
      </w:r>
      <w:r>
        <w:rPr>
          <w:rFonts w:eastAsia="Times New Roman" w:cs="Times New Roman"/>
          <w:szCs w:val="24"/>
        </w:rPr>
        <w:t>χετε τον λόγο για τρία λεπτά.</w:t>
      </w:r>
    </w:p>
    <w:p w14:paraId="7183A9C7"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ΧΡΥΣΟΥΛΑ ΚΑΤΣΑΒΡΙΑ-ΣΙΩΡΟΠΟΥΛΟΥ:</w:t>
      </w:r>
      <w:r>
        <w:rPr>
          <w:rFonts w:eastAsia="Times New Roman" w:cs="Times New Roman"/>
          <w:szCs w:val="24"/>
        </w:rPr>
        <w:t xml:space="preserve"> Ευχαριστώ, κύριε Υπουργέ, για την ενημέρωση.</w:t>
      </w:r>
    </w:p>
    <w:p w14:paraId="7183A9C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Είναι γεγονός ότι η οργάνωση και η λειτουργία της Εθνικής Βιβλιοθήκης στις νέες εγκαταστάσεις απαιτούν γενναίες επενδύσεις σε τεχνολογία, κυρίως όμως</w:t>
      </w:r>
      <w:r>
        <w:rPr>
          <w:rFonts w:eastAsia="Times New Roman" w:cs="Times New Roman"/>
          <w:szCs w:val="24"/>
        </w:rPr>
        <w:t xml:space="preserve"> στη στελέχωση με εξειδικευμένο επιστημονικό προσωπικό όλων των ειδικοτήτων, που θα της παρέχει τη δυνατότητα να ανταποκριθεί στους σύγχρονους αναβαθμισμένους στόχους της. Αυτό, κύριε Υπουργέ, είναι υποχρέωση της </w:t>
      </w:r>
      <w:r>
        <w:rPr>
          <w:rFonts w:eastAsia="Times New Roman" w:cs="Times New Roman"/>
          <w:szCs w:val="24"/>
        </w:rPr>
        <w:t>π</w:t>
      </w:r>
      <w:r>
        <w:rPr>
          <w:rFonts w:eastAsia="Times New Roman" w:cs="Times New Roman"/>
          <w:szCs w:val="24"/>
        </w:rPr>
        <w:t>ολιτείας να το εξασφαλίσει.</w:t>
      </w:r>
    </w:p>
    <w:p w14:paraId="7183A9C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Με ιδιαίτερη, </w:t>
      </w:r>
      <w:r>
        <w:rPr>
          <w:rFonts w:eastAsia="Times New Roman" w:cs="Times New Roman"/>
          <w:szCs w:val="24"/>
        </w:rPr>
        <w:t>όμως, χαρά σ</w:t>
      </w:r>
      <w:r>
        <w:rPr>
          <w:rFonts w:eastAsia="Times New Roman" w:cs="Times New Roman"/>
          <w:szCs w:val="24"/>
        </w:rPr>
        <w:t>ά</w:t>
      </w:r>
      <w:r>
        <w:rPr>
          <w:rFonts w:eastAsia="Times New Roman" w:cs="Times New Roman"/>
          <w:szCs w:val="24"/>
        </w:rPr>
        <w:t>ς ακούσαμε να αναφέρεστε στην ευρύτερη ανάπτυξη και συνεργασία του συνόλου των βιβλιοθηκών της χώρας μας, με κύριο συντονιστή και υποστηρικτή την Εθνική Βιβλιοθήκη, ενέργειες όμως οι οποίες προϋποθέτουν έναν αναβαθμισμένο ρόλο μιας σύγχρονης ε</w:t>
      </w:r>
      <w:r>
        <w:rPr>
          <w:rFonts w:eastAsia="Times New Roman" w:cs="Times New Roman"/>
          <w:szCs w:val="24"/>
        </w:rPr>
        <w:t>θνικής βιβλιοθήκης. Είναι εξαιρετικής σημασίας η δημιουργία ενός εθνικού δικτύου βιβλιοθηκών με την Εθνική Βιβλιοθήκη στο κέντρο του.</w:t>
      </w:r>
    </w:p>
    <w:p w14:paraId="7183A9C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Η επίτευξη οικονομιών κλίμακας, η διάχυση της γνώσης και της πληροφορίας, η ενθάρρυνση της οριζόντιας συνεργασίας των βιβλ</w:t>
      </w:r>
      <w:r>
        <w:rPr>
          <w:rFonts w:eastAsia="Times New Roman" w:cs="Times New Roman"/>
          <w:szCs w:val="24"/>
        </w:rPr>
        <w:t xml:space="preserve">ιοθηκών και η εισαγωγή καινοτόμων μεθόδων ανάπτυξης υπηρεσιών </w:t>
      </w:r>
      <w:r>
        <w:rPr>
          <w:rFonts w:eastAsia="Times New Roman" w:cs="Times New Roman"/>
          <w:szCs w:val="24"/>
        </w:rPr>
        <w:lastRenderedPageBreak/>
        <w:t>και προγραμμάτων, τα οποία κάθε βιβλιοθήκη δεν θα μπορούσε να παρακολουθήσει μόνη της, πρέπει να αποτελούν σκοπό.</w:t>
      </w:r>
    </w:p>
    <w:p w14:paraId="7183A9C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Ο ανασχεδιασμός του τρόπου λειτουργίας των βιβλιοθηκών με τη χρήση των νέων τεχν</w:t>
      </w:r>
      <w:r>
        <w:rPr>
          <w:rFonts w:eastAsia="Times New Roman" w:cs="Times New Roman"/>
          <w:szCs w:val="24"/>
        </w:rPr>
        <w:t>ολογιών και η δημιουργία υποδομών και υπηρεσιών που θα εξασφαλίζουν ίσες ευκαιρίες πρόσβασης στις γνώσεις και στις πληροφορίες στο σύνολο των πολιτών, αποτελούν σπουδαία επένδυση για τη χώρα.</w:t>
      </w:r>
    </w:p>
    <w:p w14:paraId="7183A9C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Η Εθνική Βιβλιοθήκη, ως ο κορυφαίος δημόσιος φορέας</w:t>
      </w:r>
      <w:r>
        <w:rPr>
          <w:rFonts w:eastAsia="Times New Roman" w:cs="Times New Roman"/>
          <w:szCs w:val="24"/>
        </w:rPr>
        <w:t>,</w:t>
      </w:r>
      <w:r>
        <w:rPr>
          <w:rFonts w:eastAsia="Times New Roman" w:cs="Times New Roman"/>
          <w:szCs w:val="24"/>
        </w:rPr>
        <w:t xml:space="preserve"> που υπάγετα</w:t>
      </w:r>
      <w:r>
        <w:rPr>
          <w:rFonts w:eastAsia="Times New Roman" w:cs="Times New Roman"/>
          <w:szCs w:val="24"/>
        </w:rPr>
        <w:t>ι στο Υπουργείο Παιδείας, μπορεί να παίξει τον ρόλο του συντονιστή-καθοδηγητή, αφού διαθέτει γνώση, τεχνογνωσία, εμπειρία, στρατηγικό σχέδιο, τεράστιο απόθεμα πνευματικών έργων και σύγχρονες ψηφιακές δυνατότητες. Είμαι σίγουρη ότι η μετεγκατάσταση της Εθνι</w:t>
      </w:r>
      <w:r>
        <w:rPr>
          <w:rFonts w:eastAsia="Times New Roman" w:cs="Times New Roman"/>
          <w:szCs w:val="24"/>
        </w:rPr>
        <w:t xml:space="preserve">κής Βιβλιοθήκης στο Κέντρο Πολιτισμού-Ίδρυμα </w:t>
      </w:r>
      <w:r>
        <w:rPr>
          <w:rFonts w:eastAsia="Times New Roman" w:cs="Times New Roman"/>
          <w:szCs w:val="24"/>
        </w:rPr>
        <w:t>«</w:t>
      </w:r>
      <w:r>
        <w:rPr>
          <w:rFonts w:eastAsia="Times New Roman" w:cs="Times New Roman"/>
          <w:szCs w:val="24"/>
        </w:rPr>
        <w:t>Σταύρος Νιάρχος</w:t>
      </w:r>
      <w:r>
        <w:rPr>
          <w:rFonts w:eastAsia="Times New Roman" w:cs="Times New Roman"/>
          <w:szCs w:val="24"/>
        </w:rPr>
        <w:t>»</w:t>
      </w:r>
      <w:r>
        <w:rPr>
          <w:rFonts w:eastAsia="Times New Roman" w:cs="Times New Roman"/>
          <w:szCs w:val="24"/>
        </w:rPr>
        <w:t xml:space="preserve"> θα σηματοδοτήσει τη μετάβαση σε μια νέα εποχή, όχι μόνον για την Εθνική Βιβλιοθήκη</w:t>
      </w:r>
      <w:r>
        <w:rPr>
          <w:rFonts w:eastAsia="Times New Roman" w:cs="Times New Roman"/>
          <w:szCs w:val="24"/>
        </w:rPr>
        <w:t xml:space="preserve"> </w:t>
      </w:r>
      <w:r>
        <w:rPr>
          <w:rFonts w:eastAsia="Times New Roman" w:cs="Times New Roman"/>
          <w:szCs w:val="24"/>
        </w:rPr>
        <w:t>αλλά και για το σύνολο των βιβλιοθηκών στη χώρα μας.</w:t>
      </w:r>
    </w:p>
    <w:p w14:paraId="7183A9C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Το αυτονόητ</w:t>
      </w:r>
      <w:r>
        <w:rPr>
          <w:rFonts w:eastAsia="Times New Roman" w:cs="Times New Roman"/>
          <w:szCs w:val="24"/>
        </w:rPr>
        <w:t>ο</w:t>
      </w:r>
      <w:r>
        <w:rPr>
          <w:rFonts w:eastAsia="Times New Roman" w:cs="Times New Roman"/>
          <w:szCs w:val="24"/>
        </w:rPr>
        <w:t xml:space="preserve"> δεδομένο, κύριε Υπουργέ, που δεν είναι πάντα</w:t>
      </w:r>
      <w:r>
        <w:rPr>
          <w:rFonts w:eastAsia="Times New Roman" w:cs="Times New Roman"/>
          <w:szCs w:val="24"/>
        </w:rPr>
        <w:t xml:space="preserve"> αυτονόητο για όλους, είναι ότι οι βιβλιοθήκες δεν είναι απλώς μια αποθήκη γνώσεων και πληροφοριών. Είναι ένας ζωντανός οργανισμός, η λειτουργία του οποίου μπορεί να συμβάλει καθοριστικά στην εκπαίδευση, τον πολιτισμό, την κοινωνική και την οικονομική ανάπ</w:t>
      </w:r>
      <w:r>
        <w:rPr>
          <w:rFonts w:eastAsia="Times New Roman" w:cs="Times New Roman"/>
          <w:szCs w:val="24"/>
        </w:rPr>
        <w:t>τυξη.</w:t>
      </w:r>
    </w:p>
    <w:p w14:paraId="7183A9CE"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Αντιλαμβανόμαστε ότι έχει ξεκινήσει από το Υπουργείο Παιδείας η τεράστια προσπάθεια για την αποκατάσταση της χρόνιας στρέβλωσης στον χώρο των βιβλιοθηκών. Η αναβάθμιση του ρόλου της Εθνικής Βιβλιοθήκης της Ελλάδας, η έμπρακτη στήριξή της για την ανάπ</w:t>
      </w:r>
      <w:r>
        <w:rPr>
          <w:rFonts w:eastAsia="Times New Roman" w:cs="Times New Roman"/>
          <w:szCs w:val="24"/>
        </w:rPr>
        <w:t xml:space="preserve">τυξη και εδραίωσή της με τη μετεγκατάσταση στο Κέντρο Πολιτισμού </w:t>
      </w:r>
      <w:r>
        <w:rPr>
          <w:rFonts w:eastAsia="Times New Roman" w:cs="Times New Roman"/>
          <w:szCs w:val="24"/>
        </w:rPr>
        <w:t xml:space="preserve">- </w:t>
      </w:r>
      <w:r>
        <w:rPr>
          <w:rFonts w:eastAsia="Times New Roman" w:cs="Times New Roman"/>
          <w:szCs w:val="24"/>
        </w:rPr>
        <w:t xml:space="preserve">Ίδρυμα </w:t>
      </w:r>
      <w:r>
        <w:rPr>
          <w:rFonts w:eastAsia="Times New Roman" w:cs="Times New Roman"/>
          <w:szCs w:val="24"/>
        </w:rPr>
        <w:t>«</w:t>
      </w:r>
      <w:r>
        <w:rPr>
          <w:rFonts w:eastAsia="Times New Roman" w:cs="Times New Roman"/>
          <w:szCs w:val="24"/>
        </w:rPr>
        <w:t>Σταύρος Νιάρχος</w:t>
      </w:r>
      <w:r>
        <w:rPr>
          <w:rFonts w:eastAsia="Times New Roman" w:cs="Times New Roman"/>
          <w:szCs w:val="24"/>
        </w:rPr>
        <w:t>»</w:t>
      </w:r>
      <w:r>
        <w:rPr>
          <w:rFonts w:eastAsia="Times New Roman" w:cs="Times New Roman"/>
          <w:szCs w:val="24"/>
        </w:rPr>
        <w:t>, η επανασύσταση του Γενικού Συμβουλίου Βιβλιοθηκών, προσδοκούμε να αποτελέσουν τη στέρεα βάση στη δημιουργία του δικτύου των ελληνικών βιβλιοθηκών, την ανάδειξη των</w:t>
      </w:r>
      <w:r>
        <w:rPr>
          <w:rFonts w:eastAsia="Times New Roman" w:cs="Times New Roman"/>
          <w:szCs w:val="24"/>
        </w:rPr>
        <w:t xml:space="preserve"> απαραίτητων συνεργασιών και των συνεργιών που θα προκύψουν.</w:t>
      </w:r>
    </w:p>
    <w:p w14:paraId="7183A9C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Παρά τις οικονομικές συγκυρίες, οι περιφερειακές βιβλιοθήκες, δημόσιες και δημοτικές, με συντονιστή τους την Εθνική Βιβλιοθήκη μάς ενθαρρύνουν να προχωρήσουμε. Οι βιβλιοθήκες και οι άνθρωποί τους</w:t>
      </w:r>
      <w:r>
        <w:rPr>
          <w:rFonts w:eastAsia="Times New Roman" w:cs="Times New Roman"/>
          <w:szCs w:val="24"/>
        </w:rPr>
        <w:t xml:space="preserve"> επιτελούν τα καθήκοντά τους, πέραν κάθε δυσκολίας που αντιμετωπίζουν.</w:t>
      </w:r>
    </w:p>
    <w:p w14:paraId="7183A9D0"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Το Υπουργείο Παιδείας αναμένουμε να συνεχίσει με την ίδια ένταση την προσπάθεια για την εξεύρεση πόρων από τον τακτικό </w:t>
      </w:r>
      <w:r>
        <w:rPr>
          <w:rFonts w:eastAsia="Times New Roman" w:cs="Times New Roman"/>
          <w:szCs w:val="24"/>
        </w:rPr>
        <w:t>π</w:t>
      </w:r>
      <w:r>
        <w:rPr>
          <w:rFonts w:eastAsia="Times New Roman" w:cs="Times New Roman"/>
          <w:szCs w:val="24"/>
        </w:rPr>
        <w:t>ροϋπολογισμό, για τη συνέχιση της χρηματοδότησης της Εθνικής Βιβλ</w:t>
      </w:r>
      <w:r>
        <w:rPr>
          <w:rFonts w:eastAsia="Times New Roman" w:cs="Times New Roman"/>
          <w:szCs w:val="24"/>
        </w:rPr>
        <w:t>ιοθήκης της Ελλάδας, για την ολοκλήρωση της στελέχωσης, που είναι ένα πολύ σημαντικό θέμα, κύριε Υπουργέ, της Εθνικής Βιβλιοθήκης της Ελλάδας, την επαρκή χρηματοδότηση των υπολοίπων δημοσίων βιβλιοθηκών και τη στελέχωση των δημόσιων βιβλιοθηκών.</w:t>
      </w:r>
    </w:p>
    <w:p w14:paraId="7183A9D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Σας ευχαρι</w:t>
      </w:r>
      <w:r>
        <w:rPr>
          <w:rFonts w:eastAsia="Times New Roman" w:cs="Times New Roman"/>
          <w:szCs w:val="24"/>
        </w:rPr>
        <w:t>στώ πολύ.</w:t>
      </w:r>
    </w:p>
    <w:p w14:paraId="7183A9D2"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 </w:t>
      </w:r>
    </w:p>
    <w:p w14:paraId="7183A9D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Κύριε Υ</w:t>
      </w:r>
      <w:r>
        <w:rPr>
          <w:rFonts w:eastAsia="Times New Roman" w:cs="Times New Roman"/>
          <w:szCs w:val="24"/>
        </w:rPr>
        <w:t>φυ</w:t>
      </w:r>
      <w:r>
        <w:rPr>
          <w:rFonts w:eastAsia="Times New Roman" w:cs="Times New Roman"/>
          <w:szCs w:val="24"/>
        </w:rPr>
        <w:t>πουργέ, έχετε τον λόγο για τρία λεπτά.</w:t>
      </w:r>
    </w:p>
    <w:p w14:paraId="7183A9D4"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lastRenderedPageBreak/>
        <w:t>ΘΕΟΔΟΣ</w:t>
      </w:r>
      <w:r>
        <w:rPr>
          <w:rFonts w:eastAsia="Times New Roman" w:cs="Times New Roman"/>
          <w:b/>
          <w:szCs w:val="24"/>
        </w:rPr>
        <w:t>Η</w:t>
      </w:r>
      <w:r>
        <w:rPr>
          <w:rFonts w:eastAsia="Times New Roman" w:cs="Times New Roman"/>
          <w:b/>
          <w:szCs w:val="24"/>
        </w:rPr>
        <w:t>Σ ΠΕΛΕΓΡΙΝΗΣ (Υφυπουργός Παιδείας, Έρευνας και Θρησκευμάτων):</w:t>
      </w:r>
      <w:r>
        <w:rPr>
          <w:rFonts w:eastAsia="Times New Roman" w:cs="Times New Roman"/>
          <w:szCs w:val="24"/>
        </w:rPr>
        <w:t xml:space="preserve"> Κυρία Βουλευτά, επιτρέψτε μου να πω ότι πέρα από τις δημόσιες βιβλιοθήκες υπάρχουν οι δημοτικές βιβλιοθήκες, υπάρχουν οι ακαδημαϊκές βιβλιοθήκες</w:t>
      </w:r>
      <w:r>
        <w:rPr>
          <w:rFonts w:eastAsia="Times New Roman" w:cs="Times New Roman"/>
          <w:szCs w:val="24"/>
        </w:rPr>
        <w:t>,</w:t>
      </w:r>
      <w:r>
        <w:rPr>
          <w:rFonts w:eastAsia="Times New Roman" w:cs="Times New Roman"/>
          <w:szCs w:val="24"/>
        </w:rPr>
        <w:t xml:space="preserve"> που εντάσσονται στα πανεπιστήμια και υπάρχουν και οι σχολικές βιβλιοθήκες. Μέχρι τώρα αυτές οι διαφόρων κατηγ</w:t>
      </w:r>
      <w:r>
        <w:rPr>
          <w:rFonts w:eastAsia="Times New Roman" w:cs="Times New Roman"/>
          <w:szCs w:val="24"/>
        </w:rPr>
        <w:t xml:space="preserve">οριών </w:t>
      </w:r>
      <w:r w:rsidRPr="00894F21">
        <w:rPr>
          <w:rFonts w:eastAsia="Times New Roman" w:cs="Times New Roman"/>
          <w:color w:val="000000" w:themeColor="text1"/>
          <w:szCs w:val="24"/>
        </w:rPr>
        <w:t>βιβλιοθήκες βρ</w:t>
      </w:r>
      <w:r w:rsidRPr="00894F21">
        <w:rPr>
          <w:rFonts w:eastAsia="Times New Roman" w:cs="Times New Roman"/>
          <w:color w:val="000000" w:themeColor="text1"/>
          <w:szCs w:val="24"/>
        </w:rPr>
        <w:t>ίσκονταν</w:t>
      </w:r>
      <w:r w:rsidRPr="00894F21">
        <w:rPr>
          <w:rFonts w:eastAsia="Times New Roman" w:cs="Times New Roman"/>
          <w:color w:val="000000" w:themeColor="text1"/>
          <w:szCs w:val="24"/>
        </w:rPr>
        <w:t xml:space="preserve"> σε μια πλήρη αταξία. </w:t>
      </w:r>
    </w:p>
    <w:p w14:paraId="7183A9D5" w14:textId="77777777" w:rsidR="00ED7B83" w:rsidRDefault="00383712">
      <w:pPr>
        <w:spacing w:line="600" w:lineRule="auto"/>
        <w:ind w:firstLine="720"/>
        <w:jc w:val="both"/>
        <w:rPr>
          <w:rFonts w:eastAsia="Times New Roman" w:cs="Times New Roman"/>
          <w:szCs w:val="24"/>
        </w:rPr>
      </w:pPr>
      <w:r w:rsidRPr="00FA41B2">
        <w:rPr>
          <w:rFonts w:eastAsia="Times New Roman" w:cs="Times New Roman"/>
          <w:szCs w:val="24"/>
        </w:rPr>
        <w:t xml:space="preserve">Σας θυμίζω </w:t>
      </w:r>
      <w:r>
        <w:rPr>
          <w:rFonts w:eastAsia="Times New Roman" w:cs="Times New Roman"/>
          <w:szCs w:val="24"/>
        </w:rPr>
        <w:t>ότι στα τέλη της δεκαετίας του ’90</w:t>
      </w:r>
      <w:r>
        <w:rPr>
          <w:rFonts w:eastAsia="Times New Roman" w:cs="Times New Roman"/>
          <w:szCs w:val="24"/>
        </w:rPr>
        <w:t>,</w:t>
      </w:r>
      <w:r>
        <w:rPr>
          <w:rFonts w:eastAsia="Times New Roman" w:cs="Times New Roman"/>
          <w:szCs w:val="24"/>
        </w:rPr>
        <w:t xml:space="preserve"> δαπανήθηκαν δισεκατομμύρια για να οργανωθούν οι σχολικές βιβλιοθήκες, που εκ των προτέρων ήταν βέβαιο ότι θα αποτύχουν, διότι ούτε προσωπικό υπήρχε, έγιναν κά</w:t>
      </w:r>
      <w:r>
        <w:rPr>
          <w:rFonts w:eastAsia="Times New Roman" w:cs="Times New Roman"/>
          <w:szCs w:val="24"/>
        </w:rPr>
        <w:t>ποιες συμβάσεις για έξι μήνες αλλά έληξαν οι συμβάσεις και έπρεπε να αποσπούν εκπαιδευτικούς να κάνουν τη δουλειά αυτή. Όταν αποφασίστηκε ότι το σχολείο θα λειτουργεί έως το μεσημέρι, αυτό σήμαινε ότι από το μεσημέρι και μετά έπρεπε να κλείνουν αυτές οι σχ</w:t>
      </w:r>
      <w:r>
        <w:rPr>
          <w:rFonts w:eastAsia="Times New Roman" w:cs="Times New Roman"/>
          <w:szCs w:val="24"/>
        </w:rPr>
        <w:t xml:space="preserve">ολικές βιβλιοθήκες. Τα παιδιά πότε θα πήγαιναν στις βιβλιοθήκες; Θα εγκατέλειπαν τα μαθήματά τους για να πηγαίνουν; Ανάλογη </w:t>
      </w:r>
      <w:r>
        <w:rPr>
          <w:rFonts w:eastAsia="Times New Roman" w:cs="Times New Roman"/>
          <w:szCs w:val="24"/>
        </w:rPr>
        <w:lastRenderedPageBreak/>
        <w:t xml:space="preserve">ανοργανωσιά –επιτρέψτε μου τον αδόκιμο όρο- υπήρχε και για τις δημοτικές βιβλιοθήκες και για τις ακαδημαϊκές. </w:t>
      </w:r>
    </w:p>
    <w:p w14:paraId="7183A9D6"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Αυτό το οποίο θέλουμε</w:t>
      </w:r>
      <w:r>
        <w:rPr>
          <w:rFonts w:eastAsia="Times New Roman" w:cs="Times New Roman"/>
          <w:szCs w:val="24"/>
        </w:rPr>
        <w:t>,</w:t>
      </w:r>
      <w:r>
        <w:rPr>
          <w:rFonts w:eastAsia="Times New Roman" w:cs="Times New Roman"/>
          <w:szCs w:val="24"/>
        </w:rPr>
        <w:t xml:space="preserve"> είναι να οργανωθεί ένα πολύ καλό δίκτυο των δημοσίων βιβλιοθηκών με άξονα την Εθνική Βιβλιοθήκη. Η Εθνική Βιβλιοθήκη δεν θα βρίσκεται πάνω από τις δημόσιες, θα είναι ο άξονας γύρω από τον οποίο θα κινούνται. </w:t>
      </w:r>
    </w:p>
    <w:p w14:paraId="7183A9D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Προς τούτο ήδη έχουν προχωρήσει –και πρόκειτα</w:t>
      </w:r>
      <w:r>
        <w:rPr>
          <w:rFonts w:eastAsia="Times New Roman" w:cs="Times New Roman"/>
          <w:szCs w:val="24"/>
        </w:rPr>
        <w:t xml:space="preserve">ι να γίνει η ένταξη και η χρηματοδότηση τον προσεχή Σεπτέμβριο- δύο μεγάλα έργα. Το ένα θα αφορά στην ψηφιακή βιβλιοθήκη, δηλαδή θα ψηφιοποιηθούν τα κείμενα </w:t>
      </w:r>
      <w:r>
        <w:rPr>
          <w:rFonts w:eastAsia="Times New Roman" w:cs="Times New Roman"/>
          <w:szCs w:val="24"/>
        </w:rPr>
        <w:t>κ</w:t>
      </w:r>
      <w:r>
        <w:rPr>
          <w:rFonts w:eastAsia="Times New Roman" w:cs="Times New Roman"/>
          <w:szCs w:val="24"/>
        </w:rPr>
        <w:t>αι το δεύτερο</w:t>
      </w:r>
      <w:r>
        <w:rPr>
          <w:rFonts w:eastAsia="Times New Roman" w:cs="Times New Roman"/>
          <w:szCs w:val="24"/>
        </w:rPr>
        <w:t>.</w:t>
      </w:r>
      <w:r>
        <w:rPr>
          <w:rFonts w:eastAsia="Times New Roman" w:cs="Times New Roman"/>
          <w:szCs w:val="24"/>
        </w:rPr>
        <w:t xml:space="preserve"> θα αφορά στην ενιαία </w:t>
      </w:r>
      <w:proofErr w:type="spellStart"/>
      <w:r>
        <w:rPr>
          <w:rFonts w:eastAsia="Times New Roman" w:cs="Times New Roman"/>
          <w:szCs w:val="24"/>
        </w:rPr>
        <w:t>καταλογογράφηση</w:t>
      </w:r>
      <w:proofErr w:type="spellEnd"/>
      <w:r>
        <w:rPr>
          <w:rFonts w:eastAsia="Times New Roman" w:cs="Times New Roman"/>
          <w:szCs w:val="24"/>
        </w:rPr>
        <w:t>, δηλαδή κάποιος ο οποίος βρίσκεται στη βιβλιοθ</w:t>
      </w:r>
      <w:r>
        <w:rPr>
          <w:rFonts w:eastAsia="Times New Roman" w:cs="Times New Roman"/>
          <w:szCs w:val="24"/>
        </w:rPr>
        <w:t xml:space="preserve">ήκη της Χίου, για παράδειγμα, να μπορεί από εκεί να πληροφορηθεί πού βρίσκεται το βιβλίο το οποίο αναζητεί, για να του έρθει. </w:t>
      </w:r>
    </w:p>
    <w:p w14:paraId="7183A9D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Θα υπάρχει δηλαδή όλο αυτό το δίκτυο, το οποίο θα λειτουργεί σαν μία τεράστια βιβλιοθήκη, να το πω έτσι απλά. Εάν επιτύχουμε αυτό</w:t>
      </w:r>
      <w:r>
        <w:rPr>
          <w:rFonts w:eastAsia="Times New Roman" w:cs="Times New Roman"/>
          <w:szCs w:val="24"/>
        </w:rPr>
        <w:t xml:space="preserve">, τότε μοιραία και οι ακαδημαϊκές βιβλιοθήκες, για να μπορέσουν να δικαιολογήσουν την ύπαρξή τους, θα εναρμονιστούν προς αυτή τη λειτουργία, το ίδιο και οι δημοτικές </w:t>
      </w:r>
      <w:proofErr w:type="spellStart"/>
      <w:r>
        <w:rPr>
          <w:rFonts w:eastAsia="Times New Roman" w:cs="Times New Roman"/>
          <w:szCs w:val="24"/>
        </w:rPr>
        <w:t>κ.ο.κ.</w:t>
      </w:r>
      <w:proofErr w:type="spellEnd"/>
      <w:r>
        <w:rPr>
          <w:rFonts w:eastAsia="Times New Roman" w:cs="Times New Roman"/>
          <w:szCs w:val="24"/>
        </w:rPr>
        <w:t>.</w:t>
      </w:r>
    </w:p>
    <w:p w14:paraId="7183A9D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Θα ήθελα να πω δυο λόγια</w:t>
      </w:r>
      <w:r>
        <w:rPr>
          <w:rFonts w:eastAsia="Times New Roman" w:cs="Times New Roman"/>
          <w:szCs w:val="24"/>
        </w:rPr>
        <w:t>,</w:t>
      </w:r>
      <w:r>
        <w:rPr>
          <w:rFonts w:eastAsia="Times New Roman" w:cs="Times New Roman"/>
          <w:szCs w:val="24"/>
        </w:rPr>
        <w:t xml:space="preserve"> για το τι θα γίνει από τη στιγμή που θα φύγει η Εθνική Β</w:t>
      </w:r>
      <w:r>
        <w:rPr>
          <w:rFonts w:eastAsia="Times New Roman" w:cs="Times New Roman"/>
          <w:szCs w:val="24"/>
        </w:rPr>
        <w:t xml:space="preserve">ιβλιοθήκη από την Πανεπιστημίου για να πάει στην Καλλιθέα. Ήδη έχω έρθει σε συνεννόηση με τον αρχιτέκτονα καθηγητή κ. </w:t>
      </w:r>
      <w:proofErr w:type="spellStart"/>
      <w:r>
        <w:rPr>
          <w:rFonts w:eastAsia="Times New Roman" w:cs="Times New Roman"/>
          <w:szCs w:val="24"/>
        </w:rPr>
        <w:t>Λόη</w:t>
      </w:r>
      <w:proofErr w:type="spellEnd"/>
      <w:r>
        <w:rPr>
          <w:rFonts w:eastAsia="Times New Roman" w:cs="Times New Roman"/>
          <w:szCs w:val="24"/>
        </w:rPr>
        <w:t xml:space="preserve"> Παπαδόπουλο και επεξεργάζεται τη διενέργεια ενός διεθνούς διαγωνισμού για την αξιοποίηση του κτηρίου που υπάρχει στην Πανεπιστημίου. Δ</w:t>
      </w:r>
      <w:r>
        <w:rPr>
          <w:rFonts w:eastAsia="Times New Roman" w:cs="Times New Roman"/>
          <w:szCs w:val="24"/>
        </w:rPr>
        <w:t xml:space="preserve">ιότι, όπως πολύ σωστά είπατε, οι βιβλιοθήκες δεν είναι αποθήκες βιβλίων απλώς, είναι ένας τόπος συνάντησης. Θα πρέπει να αξιοποιηθεί ο χώρος, ο τύπος, οι τεράστιοι χώροι που έχει μέσα η Εθνική Βιβλιοθήκη, παραμένοντας όμως βιβλιοθήκη κατ’ </w:t>
      </w:r>
      <w:proofErr w:type="spellStart"/>
      <w:r>
        <w:rPr>
          <w:rFonts w:eastAsia="Times New Roman" w:cs="Times New Roman"/>
          <w:szCs w:val="24"/>
        </w:rPr>
        <w:t>ουσίαν</w:t>
      </w:r>
      <w:proofErr w:type="spellEnd"/>
      <w:r>
        <w:rPr>
          <w:rFonts w:eastAsia="Times New Roman" w:cs="Times New Roman"/>
          <w:szCs w:val="24"/>
        </w:rPr>
        <w:t>.</w:t>
      </w:r>
    </w:p>
    <w:p w14:paraId="7183A9D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Έτσι ευελ</w:t>
      </w:r>
      <w:r>
        <w:rPr>
          <w:rFonts w:eastAsia="Times New Roman" w:cs="Times New Roman"/>
          <w:szCs w:val="24"/>
        </w:rPr>
        <w:t>πιστούμε ότι μέσα στο κέντρο των Αθηνών</w:t>
      </w:r>
      <w:r>
        <w:rPr>
          <w:rFonts w:eastAsia="Times New Roman" w:cs="Times New Roman"/>
          <w:szCs w:val="24"/>
        </w:rPr>
        <w:t>,</w:t>
      </w:r>
      <w:r>
        <w:rPr>
          <w:rFonts w:eastAsia="Times New Roman" w:cs="Times New Roman"/>
          <w:szCs w:val="24"/>
        </w:rPr>
        <w:t xml:space="preserve"> θα υπάρχει ένας χώρος όπου θα είναι προσπελάσιμος για τον κάθε πολίτη. Διότι από τα τρία κτήρια της λεγόμενης «τριλογίας», στην Ακαδημία Αθηνών, το Πανεπιστήμιο Αθηνών και την Εθνική Βιβλιοθήκη, το μόνο </w:t>
      </w:r>
      <w:proofErr w:type="spellStart"/>
      <w:r>
        <w:rPr>
          <w:rFonts w:eastAsia="Times New Roman" w:cs="Times New Roman"/>
          <w:szCs w:val="24"/>
        </w:rPr>
        <w:t>προσβάσιμο</w:t>
      </w:r>
      <w:proofErr w:type="spellEnd"/>
      <w:r>
        <w:rPr>
          <w:rFonts w:eastAsia="Times New Roman" w:cs="Times New Roman"/>
          <w:szCs w:val="24"/>
        </w:rPr>
        <w:t xml:space="preserve"> κ</w:t>
      </w:r>
      <w:r>
        <w:rPr>
          <w:rFonts w:eastAsia="Times New Roman" w:cs="Times New Roman"/>
          <w:szCs w:val="24"/>
        </w:rPr>
        <w:t>τήριο είναι η Εθνική Βιβλιοθήκη και αυτό οραματιζόμαστε να το κάνουμε πραγματικά ένα στολίδι στο κέντρο των Αθηνών.</w:t>
      </w:r>
    </w:p>
    <w:p w14:paraId="7183A9DB" w14:textId="77777777" w:rsidR="00ED7B83" w:rsidRDefault="00383712">
      <w:pPr>
        <w:spacing w:line="600" w:lineRule="auto"/>
        <w:ind w:firstLine="720"/>
        <w:jc w:val="both"/>
        <w:rPr>
          <w:rFonts w:eastAsia="Times New Roman"/>
          <w:szCs w:val="24"/>
        </w:rPr>
      </w:pPr>
      <w:r>
        <w:rPr>
          <w:rFonts w:eastAsia="Times New Roman"/>
          <w:szCs w:val="24"/>
        </w:rPr>
        <w:t>Ευχαριστώ πολύ, κύριε Πρόεδρε.</w:t>
      </w:r>
    </w:p>
    <w:p w14:paraId="7183A9DC" w14:textId="77777777" w:rsidR="00ED7B83" w:rsidRDefault="00383712">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πολύ, κύριε Υπουργέ.</w:t>
      </w:r>
    </w:p>
    <w:p w14:paraId="7183A9DD" w14:textId="77777777" w:rsidR="00ED7B83" w:rsidRDefault="00383712">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 xml:space="preserve">πριν συνεχίσουμε </w:t>
      </w:r>
      <w:r>
        <w:rPr>
          <w:rFonts w:eastAsia="Times New Roman"/>
          <w:szCs w:val="24"/>
        </w:rPr>
        <w:t>τη συζήτηση των επόμενων</w:t>
      </w:r>
      <w:r>
        <w:rPr>
          <w:rFonts w:eastAsia="Times New Roman"/>
          <w:szCs w:val="24"/>
        </w:rPr>
        <w:t xml:space="preserve"> επ</w:t>
      </w:r>
      <w:r>
        <w:rPr>
          <w:rFonts w:eastAsia="Times New Roman"/>
          <w:szCs w:val="24"/>
        </w:rPr>
        <w:t>ικαίρων ερωτήσεων</w:t>
      </w:r>
      <w:r>
        <w:rPr>
          <w:rFonts w:eastAsia="Times New Roman"/>
          <w:szCs w:val="24"/>
        </w:rPr>
        <w:t xml:space="preserve">, επιτρέψτε μου </w:t>
      </w:r>
      <w:r>
        <w:rPr>
          <w:rFonts w:eastAsia="Times New Roman"/>
          <w:szCs w:val="24"/>
        </w:rPr>
        <w:t>να ανακοινώσω στο Σώμα το δελτίο επ</w:t>
      </w:r>
      <w:r>
        <w:rPr>
          <w:rFonts w:eastAsia="Times New Roman"/>
          <w:szCs w:val="24"/>
        </w:rPr>
        <w:t>ι</w:t>
      </w:r>
      <w:r>
        <w:rPr>
          <w:rFonts w:eastAsia="Times New Roman"/>
          <w:szCs w:val="24"/>
        </w:rPr>
        <w:t>κα</w:t>
      </w:r>
      <w:r>
        <w:rPr>
          <w:rFonts w:eastAsia="Times New Roman"/>
          <w:szCs w:val="24"/>
        </w:rPr>
        <w:t>ί</w:t>
      </w:r>
      <w:r>
        <w:rPr>
          <w:rFonts w:eastAsia="Times New Roman"/>
          <w:szCs w:val="24"/>
        </w:rPr>
        <w:t>ρων ερωτήσεων της Δευτέρας 18 Ιουλίου 2016.</w:t>
      </w:r>
    </w:p>
    <w:p w14:paraId="7183A9DE"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ΕΠΙΚΑΙΡΕΣ ΕΡΩΤΗΣΕΙΣ</w:t>
      </w:r>
      <w:r>
        <w:rPr>
          <w:rFonts w:eastAsia="Times New Roman" w:cs="Times New Roman"/>
          <w:szCs w:val="24"/>
        </w:rPr>
        <w:t xml:space="preserve">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Βουλής) </w:t>
      </w:r>
    </w:p>
    <w:p w14:paraId="7183A9D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1</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με αριθμό 1128/12-7-2016 επίκαιρη ερώτηση του Βουλευτή Χανίων του Συνασπισμού Ριζοσπαστικής Αριστεράς κ. Αντωνίου </w:t>
      </w:r>
      <w:proofErr w:type="spellStart"/>
      <w:r>
        <w:rPr>
          <w:rFonts w:eastAsia="Times New Roman" w:cs="Times New Roman"/>
          <w:szCs w:val="24"/>
        </w:rPr>
        <w:t>Μπαλωμενάκη</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την εφαρμογή κριτηρίου εντοπιότητας στι</w:t>
      </w:r>
      <w:r>
        <w:rPr>
          <w:rFonts w:eastAsia="Times New Roman" w:cs="Times New Roman"/>
          <w:szCs w:val="24"/>
        </w:rPr>
        <w:t xml:space="preserve">ς προσλήψεις προσωπικού από την εταιρεία «FRAPORT Α.Ε.». </w:t>
      </w:r>
    </w:p>
    <w:p w14:paraId="7183A9E0"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2. Η με αριθμό 1117/11-7-2016 επίκαιρη ερώτηση της Βουλευτού Β΄ Αθηνών της Νέας Δημοκρατίας κ. Αικατερίνης Παπακώστα-Σιδηροπούλου προς τον Υπουργό Εργασίας, Κοινωνικής Ασφάλισης και Κοινωνικής Αλληλ</w:t>
      </w:r>
      <w:r>
        <w:rPr>
          <w:rFonts w:eastAsia="Times New Roman" w:cs="Times New Roman"/>
          <w:szCs w:val="24"/>
        </w:rPr>
        <w:t xml:space="preserve">εγγύης, σχετικά με την εναρμόνιση των </w:t>
      </w:r>
      <w:r>
        <w:rPr>
          <w:rFonts w:eastAsia="Times New Roman" w:cs="Times New Roman"/>
          <w:szCs w:val="24"/>
        </w:rPr>
        <w:t>δ</w:t>
      </w:r>
      <w:r>
        <w:rPr>
          <w:rFonts w:eastAsia="Times New Roman" w:cs="Times New Roman"/>
          <w:szCs w:val="24"/>
        </w:rPr>
        <w:t xml:space="preserve">ιαδικασιών </w:t>
      </w:r>
      <w:r>
        <w:rPr>
          <w:rFonts w:eastAsia="Times New Roman" w:cs="Times New Roman"/>
          <w:szCs w:val="24"/>
        </w:rPr>
        <w:t>α</w:t>
      </w:r>
      <w:r>
        <w:rPr>
          <w:rFonts w:eastAsia="Times New Roman" w:cs="Times New Roman"/>
          <w:szCs w:val="24"/>
        </w:rPr>
        <w:t xml:space="preserve">ποπληρωμής </w:t>
      </w:r>
      <w:r>
        <w:rPr>
          <w:rFonts w:eastAsia="Times New Roman" w:cs="Times New Roman"/>
          <w:szCs w:val="24"/>
        </w:rPr>
        <w:t>δ</w:t>
      </w:r>
      <w:r>
        <w:rPr>
          <w:rFonts w:eastAsia="Times New Roman" w:cs="Times New Roman"/>
          <w:szCs w:val="24"/>
        </w:rPr>
        <w:t xml:space="preserve">ανείων </w:t>
      </w:r>
      <w:proofErr w:type="spellStart"/>
      <w:r>
        <w:rPr>
          <w:rFonts w:eastAsia="Times New Roman" w:cs="Times New Roman"/>
          <w:szCs w:val="24"/>
        </w:rPr>
        <w:t>τ</w:t>
      </w:r>
      <w:r>
        <w:rPr>
          <w:rFonts w:eastAsia="Times New Roman" w:cs="Times New Roman"/>
          <w:szCs w:val="24"/>
        </w:rPr>
        <w:t>ρίτεκνων</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ικογενειών του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τ</w:t>
      </w:r>
      <w:r>
        <w:rPr>
          <w:rFonts w:eastAsia="Times New Roman" w:cs="Times New Roman"/>
          <w:szCs w:val="24"/>
        </w:rPr>
        <w:t xml:space="preserve">ομέα με τις </w:t>
      </w:r>
      <w:proofErr w:type="spellStart"/>
      <w:r>
        <w:rPr>
          <w:rFonts w:eastAsia="Times New Roman" w:cs="Times New Roman"/>
          <w:szCs w:val="24"/>
        </w:rPr>
        <w:t>τ</w:t>
      </w:r>
      <w:r>
        <w:rPr>
          <w:rFonts w:eastAsia="Times New Roman" w:cs="Times New Roman"/>
          <w:szCs w:val="24"/>
        </w:rPr>
        <w:t>ρίτεκνες</w:t>
      </w:r>
      <w:proofErr w:type="spellEnd"/>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ικογένειες του </w:t>
      </w:r>
      <w:r>
        <w:rPr>
          <w:rFonts w:eastAsia="Times New Roman" w:cs="Times New Roman"/>
          <w:szCs w:val="24"/>
        </w:rPr>
        <w:t>δ</w:t>
      </w:r>
      <w:r>
        <w:rPr>
          <w:rFonts w:eastAsia="Times New Roman" w:cs="Times New Roman"/>
          <w:szCs w:val="24"/>
        </w:rPr>
        <w:t>ημοσίου.</w:t>
      </w:r>
    </w:p>
    <w:p w14:paraId="7183A9E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3. Η με αριθμό 1101/7-7-2016 επίκαιρη ερώτηση του Βουλευτή Ηλείας της Δημοκρατικής Συμπαράταξης ΠΑΣΟΚ</w:t>
      </w:r>
      <w:r>
        <w:rPr>
          <w:rFonts w:eastAsia="Times New Roman" w:cs="Times New Roman"/>
          <w:szCs w:val="24"/>
        </w:rPr>
        <w:t xml:space="preserve"> – ΔΗΜΑΡ κ. Ιωάννη Κουτσούκου προς τον Υπουργό Υγείας, σχετικά με την αντιμετώπιση των προβλημάτων στο Νοσοκομείο της Αμαλιάδας.</w:t>
      </w:r>
    </w:p>
    <w:p w14:paraId="7183A9E2"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4. Η με αριθμό 1132/12-7-2016 επίκαιρη ερώτηση του Βουλευτή Λέσβου του Κομμουνιστικού Κόμματος Ελλάδ</w:t>
      </w:r>
      <w:r>
        <w:rPr>
          <w:rFonts w:eastAsia="Times New Roman" w:cs="Times New Roman"/>
          <w:szCs w:val="24"/>
        </w:rPr>
        <w:t>α</w:t>
      </w:r>
      <w:r>
        <w:rPr>
          <w:rFonts w:eastAsia="Times New Roman" w:cs="Times New Roman"/>
          <w:szCs w:val="24"/>
        </w:rPr>
        <w:t>ς κ. Σταύρου Τάσσου προς τ</w:t>
      </w:r>
      <w:r>
        <w:rPr>
          <w:rFonts w:eastAsia="Times New Roman" w:cs="Times New Roman"/>
          <w:szCs w:val="24"/>
        </w:rPr>
        <w:t xml:space="preserve">ον Υπουργό Εργασίας, Κοινωνικής Ασφάλισης και Κοινωνικής Αλληλεγγύης, σχετικά με την ανάκληση της απόφασης για συρρίκνωση των </w:t>
      </w:r>
      <w:r>
        <w:rPr>
          <w:rFonts w:eastAsia="Times New Roman" w:cs="Times New Roman"/>
          <w:szCs w:val="24"/>
        </w:rPr>
        <w:t>ε</w:t>
      </w:r>
      <w:r>
        <w:rPr>
          <w:rFonts w:eastAsia="Times New Roman" w:cs="Times New Roman"/>
          <w:szCs w:val="24"/>
        </w:rPr>
        <w:t xml:space="preserve">παγγελματικών </w:t>
      </w:r>
      <w:r>
        <w:rPr>
          <w:rFonts w:eastAsia="Times New Roman" w:cs="Times New Roman"/>
          <w:szCs w:val="24"/>
        </w:rPr>
        <w:t>σ</w:t>
      </w:r>
      <w:r>
        <w:rPr>
          <w:rFonts w:eastAsia="Times New Roman" w:cs="Times New Roman"/>
          <w:szCs w:val="24"/>
        </w:rPr>
        <w:t xml:space="preserve">χολών (ΕΠΑΣ) Μυτιλήνης. </w:t>
      </w:r>
    </w:p>
    <w:p w14:paraId="7183A9E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5. Η με αριθμό 1130/12-7-2016 επίκαιρη ερώτηση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Πολιτισμού και Αθλητισμού, σχετικά με το καλλιτεχνικό πρόγραμμα του Φεστιβάλ Αθηνών 2016 και τις αντιδράσεις για την παράσταση «4» του </w:t>
      </w:r>
      <w:proofErr w:type="spellStart"/>
      <w:r>
        <w:rPr>
          <w:rFonts w:eastAsia="Times New Roman" w:cs="Times New Roman"/>
          <w:szCs w:val="24"/>
        </w:rPr>
        <w:t>Ροντρίγκο</w:t>
      </w:r>
      <w:proofErr w:type="spellEnd"/>
      <w:r>
        <w:rPr>
          <w:rFonts w:eastAsia="Times New Roman" w:cs="Times New Roman"/>
          <w:szCs w:val="24"/>
        </w:rPr>
        <w:t xml:space="preserve"> Γκαρσία.</w:t>
      </w:r>
    </w:p>
    <w:p w14:paraId="7183A9E4"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6. Η με αριθμό 1098/6-7-2016 επίκαιρη </w:t>
      </w:r>
      <w:r>
        <w:rPr>
          <w:rFonts w:eastAsia="Times New Roman" w:cs="Times New Roman"/>
          <w:szCs w:val="24"/>
        </w:rPr>
        <w:t>ερώτηση της Βουλευτού Β΄ Πειραι</w:t>
      </w:r>
      <w:r>
        <w:rPr>
          <w:rFonts w:eastAsia="Times New Roman" w:cs="Times New Roman"/>
          <w:szCs w:val="24"/>
        </w:rPr>
        <w:t>ώς</w:t>
      </w:r>
      <w:r>
        <w:rPr>
          <w:rFonts w:eastAsia="Times New Roman" w:cs="Times New Roman"/>
          <w:szCs w:val="24"/>
        </w:rPr>
        <w:t xml:space="preserve"> της Ένωσης Κεντρώων κ. Θεοδώρας </w:t>
      </w:r>
      <w:proofErr w:type="spellStart"/>
      <w:r>
        <w:rPr>
          <w:rFonts w:eastAsia="Times New Roman" w:cs="Times New Roman"/>
          <w:szCs w:val="24"/>
        </w:rPr>
        <w:t>Μεγαλοοικονόμου</w:t>
      </w:r>
      <w:proofErr w:type="spellEnd"/>
      <w:r>
        <w:rPr>
          <w:rFonts w:eastAsia="Times New Roman" w:cs="Times New Roman"/>
          <w:szCs w:val="24"/>
        </w:rPr>
        <w:t xml:space="preserve"> προς τον Υπουργό Υγείας, σχετικά με τον προβληματισμό από την </w:t>
      </w:r>
      <w:proofErr w:type="spellStart"/>
      <w:r>
        <w:rPr>
          <w:rFonts w:eastAsia="Times New Roman" w:cs="Times New Roman"/>
          <w:szCs w:val="24"/>
        </w:rPr>
        <w:t>υποστελέχωση</w:t>
      </w:r>
      <w:proofErr w:type="spellEnd"/>
      <w:r>
        <w:rPr>
          <w:rFonts w:eastAsia="Times New Roman" w:cs="Times New Roman"/>
          <w:szCs w:val="24"/>
        </w:rPr>
        <w:t xml:space="preserve"> και </w:t>
      </w:r>
      <w:proofErr w:type="spellStart"/>
      <w:r>
        <w:rPr>
          <w:rFonts w:eastAsia="Times New Roman" w:cs="Times New Roman"/>
          <w:szCs w:val="24"/>
        </w:rPr>
        <w:t>υποχρηματοδότηση</w:t>
      </w:r>
      <w:proofErr w:type="spellEnd"/>
      <w:r>
        <w:rPr>
          <w:rFonts w:eastAsia="Times New Roman" w:cs="Times New Roman"/>
          <w:szCs w:val="24"/>
        </w:rPr>
        <w:t xml:space="preserve"> του Νοσοκομείου Ζακύνθου.</w:t>
      </w:r>
    </w:p>
    <w:p w14:paraId="7183A9E5"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Β. </w:t>
      </w:r>
      <w:r>
        <w:rPr>
          <w:rFonts w:eastAsia="Times New Roman" w:cs="Times New Roman"/>
          <w:szCs w:val="24"/>
        </w:rPr>
        <w:t>ΕΠΙΚΑΙΡΕΣ ΕΡΩΤΗΣΕΙΣ</w:t>
      </w:r>
      <w:r>
        <w:rPr>
          <w:rFonts w:eastAsia="Times New Roman" w:cs="Times New Roman"/>
          <w:szCs w:val="24"/>
        </w:rPr>
        <w:t xml:space="preserve">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w:t>
      </w:r>
      <w:r>
        <w:rPr>
          <w:rFonts w:eastAsia="Times New Roman" w:cs="Times New Roman"/>
          <w:szCs w:val="24"/>
        </w:rPr>
        <w:t>ού</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Βουλής)</w:t>
      </w:r>
    </w:p>
    <w:p w14:paraId="7183A9E6"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1. Η με αριθμό 1116/11-7-2016 επίκαιρη ερώτηση του Βουλευτή Α΄ Πειραι</w:t>
      </w:r>
      <w:r>
        <w:rPr>
          <w:rFonts w:eastAsia="Times New Roman" w:cs="Times New Roman"/>
          <w:szCs w:val="24"/>
        </w:rPr>
        <w:t>ώς</w:t>
      </w:r>
      <w:r>
        <w:rPr>
          <w:rFonts w:eastAsia="Times New Roman" w:cs="Times New Roman"/>
          <w:szCs w:val="24"/>
        </w:rPr>
        <w:t xml:space="preserve"> της Νέας Δημοκρατίας κ. Κωνσταντίνου Κατσαφάδου προς τον Υπουργό Ναυτιλίας και Νησιωτικής Πολιτικής, σχετικά μ</w:t>
      </w:r>
      <w:r>
        <w:rPr>
          <w:rFonts w:eastAsia="Times New Roman" w:cs="Times New Roman"/>
          <w:szCs w:val="24"/>
        </w:rPr>
        <w:t>ε το περιστατικό με πρόσφυγες σε κρουαζιερόπλοιο στη Μυτιλήνη.</w:t>
      </w:r>
    </w:p>
    <w:p w14:paraId="7183A9E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2. Η με αριθμό 1099/6-7-2016 επίκαιρη ερώτηση του Βουλευτή Αργολίδ</w:t>
      </w:r>
      <w:r>
        <w:rPr>
          <w:rFonts w:eastAsia="Times New Roman" w:cs="Times New Roman"/>
          <w:szCs w:val="24"/>
        </w:rPr>
        <w:t>ο</w:t>
      </w:r>
      <w:r>
        <w:rPr>
          <w:rFonts w:eastAsia="Times New Roman" w:cs="Times New Roman"/>
          <w:szCs w:val="24"/>
        </w:rPr>
        <w:t>ς της Δημοκρατικής Συμπαράταξης ΠΑΣΟΚ - ΔΗΜΑΡ κ. Ιωάννη Μανιάτη προς τον Υπουργό Παιδείας, Έρευνας και Θρησκευμάτων, σχετικά μ</w:t>
      </w:r>
      <w:r>
        <w:rPr>
          <w:rFonts w:eastAsia="Times New Roman" w:cs="Times New Roman"/>
          <w:szCs w:val="24"/>
        </w:rPr>
        <w:t>ε την μετατροπή της Σχολής Επαγγελματικής Κατάρτισης (ΣΕΚ) Επιδαύρου σε Δημόσιο Ινστιτούτο Επαγγελματικής Κατάρτισης (ΔΙΕΚ) ενηλίκων.</w:t>
      </w:r>
    </w:p>
    <w:p w14:paraId="7183A9E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3. Η με αριθμό 1133/12-7-2016 επίκαιρη ερώτηση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Ιωάννη </w:t>
      </w:r>
      <w:r>
        <w:rPr>
          <w:rFonts w:eastAsia="Times New Roman" w:cs="Times New Roman"/>
          <w:szCs w:val="24"/>
        </w:rPr>
        <w:t xml:space="preserve">Δελή προς τους Υπουργούς Εργασίας, Κοινωνικής Ασφάλισης και </w:t>
      </w:r>
      <w:r>
        <w:rPr>
          <w:rFonts w:eastAsia="Times New Roman" w:cs="Times New Roman"/>
          <w:szCs w:val="24"/>
        </w:rPr>
        <w:lastRenderedPageBreak/>
        <w:t xml:space="preserve">Κοινωνικής Αλληλεγγύης και Περιβάλλοντος και Ενέργειας, σχετικά με τα θανατηφόρα εργατικά ατυχήματα σε </w:t>
      </w:r>
      <w:r>
        <w:rPr>
          <w:rFonts w:eastAsia="Times New Roman" w:cs="Times New Roman"/>
          <w:szCs w:val="24"/>
        </w:rPr>
        <w:t>λ</w:t>
      </w:r>
      <w:r>
        <w:rPr>
          <w:rFonts w:eastAsia="Times New Roman" w:cs="Times New Roman"/>
          <w:szCs w:val="24"/>
        </w:rPr>
        <w:t>ατομεία της Περιφερειακής Ενότητας Δράμας.</w:t>
      </w:r>
    </w:p>
    <w:p w14:paraId="7183A9E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4. Η με αριθμό 1086/4-7-2016 επίκαιρη ερώτηση του</w:t>
      </w:r>
      <w:r>
        <w:rPr>
          <w:rFonts w:eastAsia="Times New Roman" w:cs="Times New Roman"/>
          <w:szCs w:val="24"/>
        </w:rPr>
        <w:t xml:space="preserve"> Βουλευτή Φλώρινας της Νέας Δημοκρατίας κ. Ιωάννη Αντωνιάδη προς τον Υπουργό Υποδομών, Μεταφορών και Δικτύων, σχετικά με την κατασκευή του οδικού άξονα Φλώρινας – Πτολεμαΐδας.</w:t>
      </w:r>
    </w:p>
    <w:p w14:paraId="7183A9E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5. Η με αριθμό 1072/29-6-2016 επίκαιρη ερώτηση του Βουλευτή Α΄ Πειραι</w:t>
      </w:r>
      <w:r>
        <w:rPr>
          <w:rFonts w:eastAsia="Times New Roman" w:cs="Times New Roman"/>
          <w:szCs w:val="24"/>
        </w:rPr>
        <w:t>ώς</w:t>
      </w:r>
      <w:r>
        <w:rPr>
          <w:rFonts w:eastAsia="Times New Roman" w:cs="Times New Roman"/>
          <w:szCs w:val="24"/>
        </w:rPr>
        <w:t xml:space="preserve"> του Λαϊκ</w:t>
      </w:r>
      <w:r>
        <w:rPr>
          <w:rFonts w:eastAsia="Times New Roman" w:cs="Times New Roman"/>
          <w:szCs w:val="24"/>
        </w:rPr>
        <w:t xml:space="preserve">ού Συνδέσμου-Χρυσή Αυγή κ. Νικολάου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Εθνικής Άμυνας, σχετικά με την κατάσταση που επικρατεί στα Ελληνικά Αμυντικά Συστήματα.</w:t>
      </w:r>
    </w:p>
    <w:p w14:paraId="7183A9E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6. Η με αριθμό 1082/4-7-2016 επίκαιρη ερώτηση του Βουλευτή Ηρακλείου της Δημοκρατικής Συμπαράταξης ΠΑΣΟΚ-Δ</w:t>
      </w:r>
      <w:r>
        <w:rPr>
          <w:rFonts w:eastAsia="Times New Roman" w:cs="Times New Roman"/>
          <w:szCs w:val="24"/>
        </w:rPr>
        <w:t xml:space="preserve">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Παιδείας, Έρευνας και Θρησκευμάτων, σχετικά με την εξασφάλιση του απαραίτητου εξοπλισμού προκειμένου να λειτουργήσουν από τον Σεπτέμβρη οι πέντε έτοιμες σχολικές μονάδες στο Δήμο Ρεθύμνου.</w:t>
      </w:r>
    </w:p>
    <w:p w14:paraId="7183A9E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7. Η με αριθμό 1056/</w:t>
      </w:r>
      <w:r>
        <w:rPr>
          <w:rFonts w:eastAsia="Times New Roman" w:cs="Times New Roman"/>
          <w:szCs w:val="24"/>
        </w:rPr>
        <w:t xml:space="preserve">28-6-2016 επίκαιρη ερώτηση της Βουλευτού Αιτωλοακαρνανίας του Συνασπισμού Ριζοσπαστικής Αριστεράς κ. Μαρίας Τριανταφύλλου προς τον Υπουργό Οικονομίας, Ανάπτυξης και Τουρισμού, σχετικά με την ολοκλήρωση του έργου της </w:t>
      </w:r>
      <w:r>
        <w:rPr>
          <w:rFonts w:eastAsia="Times New Roman" w:cs="Times New Roman"/>
          <w:szCs w:val="24"/>
        </w:rPr>
        <w:t>μ</w:t>
      </w:r>
      <w:r>
        <w:rPr>
          <w:rFonts w:eastAsia="Times New Roman" w:cs="Times New Roman"/>
          <w:szCs w:val="24"/>
        </w:rPr>
        <w:t>αρίνας Μεσολογγίου.</w:t>
      </w:r>
    </w:p>
    <w:p w14:paraId="7183A9E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8. Η με αριθμό 1048</w:t>
      </w:r>
      <w:r>
        <w:rPr>
          <w:rFonts w:eastAsia="Times New Roman" w:cs="Times New Roman"/>
          <w:szCs w:val="24"/>
        </w:rPr>
        <w:t>/27-6-2016 επίκαιρη ερώτηση του Βουλευτή Λ</w:t>
      </w:r>
      <w:r>
        <w:rPr>
          <w:rFonts w:eastAsia="Times New Roman" w:cs="Times New Roman"/>
          <w:szCs w:val="24"/>
        </w:rPr>
        <w:t>αρίση</w:t>
      </w:r>
      <w:r>
        <w:rPr>
          <w:rFonts w:eastAsia="Times New Roman" w:cs="Times New Roman"/>
          <w:szCs w:val="24"/>
        </w:rPr>
        <w:t xml:space="preserve">ς των Ανεξαρτήτων Ελλήνων κ. Βασιλείου Κόκκαλη προς τον Υπουργό Περιβάλλοντος και Ενέργειας, σχετικά με την καταστροφική και </w:t>
      </w:r>
      <w:proofErr w:type="spellStart"/>
      <w:r>
        <w:rPr>
          <w:rFonts w:eastAsia="Times New Roman" w:cs="Times New Roman"/>
          <w:szCs w:val="24"/>
        </w:rPr>
        <w:t>αχρεώστητη</w:t>
      </w:r>
      <w:proofErr w:type="spellEnd"/>
      <w:r>
        <w:rPr>
          <w:rFonts w:eastAsia="Times New Roman" w:cs="Times New Roman"/>
          <w:szCs w:val="24"/>
        </w:rPr>
        <w:t xml:space="preserve"> απαίτηση του ΔΕΔΔΗΕ για πληρωμή υπέρογκου και άδικου προστίμου σε επιχειρ</w:t>
      </w:r>
      <w:r>
        <w:rPr>
          <w:rFonts w:eastAsia="Times New Roman" w:cs="Times New Roman"/>
          <w:szCs w:val="24"/>
        </w:rPr>
        <w:t xml:space="preserve">ήσεις που είχαν κλείσει κατά τη διάρκεια της κρίσης και τώρα ζητούν να ενεργοποιηθούν ξανά. </w:t>
      </w:r>
    </w:p>
    <w:p w14:paraId="7183A9EE"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9. Η με αριθμό 1003/14-6-2016 επίκαιρη ερώτηση της Βουλευτού Β΄ Πειραι</w:t>
      </w:r>
      <w:r>
        <w:rPr>
          <w:rFonts w:eastAsia="Times New Roman" w:cs="Times New Roman"/>
          <w:szCs w:val="24"/>
        </w:rPr>
        <w:t>ώς</w:t>
      </w:r>
      <w:r>
        <w:rPr>
          <w:rFonts w:eastAsia="Times New Roman" w:cs="Times New Roman"/>
          <w:szCs w:val="24"/>
        </w:rPr>
        <w:t xml:space="preserve"> του Κομμουνιστικού Κόμματος Ελλάδ</w:t>
      </w:r>
      <w:r>
        <w:rPr>
          <w:rFonts w:eastAsia="Times New Roman" w:cs="Times New Roman"/>
          <w:szCs w:val="24"/>
        </w:rPr>
        <w:t>α</w:t>
      </w:r>
      <w:r>
        <w:rPr>
          <w:rFonts w:eastAsia="Times New Roman" w:cs="Times New Roman"/>
          <w:szCs w:val="24"/>
        </w:rPr>
        <w:t xml:space="preserve">ς κ. Διαμάντως </w:t>
      </w:r>
      <w:proofErr w:type="spellStart"/>
      <w:r>
        <w:rPr>
          <w:rFonts w:eastAsia="Times New Roman" w:cs="Times New Roman"/>
          <w:szCs w:val="24"/>
        </w:rPr>
        <w:t>Μανωλάκου</w:t>
      </w:r>
      <w:proofErr w:type="spellEnd"/>
      <w:r>
        <w:rPr>
          <w:rFonts w:eastAsia="Times New Roman" w:cs="Times New Roman"/>
          <w:szCs w:val="24"/>
        </w:rPr>
        <w:t xml:space="preserve"> προς τον Υπουργό Υγείας, σχετικά με τα λειτουργικά προβλήματα στο αντικαρκινικό </w:t>
      </w:r>
      <w:r>
        <w:rPr>
          <w:rFonts w:eastAsia="Times New Roman" w:cs="Times New Roman"/>
          <w:szCs w:val="24"/>
        </w:rPr>
        <w:t>Ν</w:t>
      </w:r>
      <w:r>
        <w:rPr>
          <w:rFonts w:eastAsia="Times New Roman" w:cs="Times New Roman"/>
          <w:szCs w:val="24"/>
        </w:rPr>
        <w:t>οσοκομείο «Μ</w:t>
      </w:r>
      <w:r>
        <w:rPr>
          <w:rFonts w:eastAsia="Times New Roman" w:cs="Times New Roman"/>
          <w:szCs w:val="24"/>
        </w:rPr>
        <w:t>εταξά</w:t>
      </w:r>
      <w:r>
        <w:rPr>
          <w:rFonts w:eastAsia="Times New Roman" w:cs="Times New Roman"/>
          <w:szCs w:val="24"/>
        </w:rPr>
        <w:t>».</w:t>
      </w:r>
    </w:p>
    <w:p w14:paraId="7183A9E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10. Η με αριθμό 899/23-5-2016 επίκαιρη ερώτηση του Βουλευτή Μαγνησίας  της Νέας Δημοκρατίας κ. Χρήστου </w:t>
      </w:r>
      <w:proofErr w:type="spellStart"/>
      <w:r>
        <w:rPr>
          <w:rFonts w:eastAsia="Times New Roman" w:cs="Times New Roman"/>
          <w:szCs w:val="24"/>
        </w:rPr>
        <w:t>Μπουκώρου</w:t>
      </w:r>
      <w:proofErr w:type="spellEnd"/>
      <w:r>
        <w:rPr>
          <w:rFonts w:eastAsia="Times New Roman" w:cs="Times New Roman"/>
          <w:szCs w:val="24"/>
        </w:rPr>
        <w:t xml:space="preserve"> προς τον Υπουργό </w:t>
      </w:r>
      <w:r>
        <w:rPr>
          <w:rFonts w:eastAsia="Times New Roman" w:cs="Times New Roman"/>
          <w:szCs w:val="24"/>
        </w:rPr>
        <w:t>Υγείας, σχετικά με τον αποκλεισμό του Νοσοκομείου Βόλου από το πρόγραμμα ΕΣΠΑ.</w:t>
      </w:r>
    </w:p>
    <w:p w14:paraId="7183A9F0"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11. Η με αριθμό 708/28-3-2016 επίκαιρη ερώτηση του Βουλευτή Φθιώτιδας της Νέας Δημοκρατίας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 Υπουργό Υγείας, σχετικά με την αντιμετώπιση των προβλημά</w:t>
      </w:r>
      <w:r>
        <w:rPr>
          <w:rFonts w:eastAsia="Times New Roman" w:cs="Times New Roman"/>
          <w:szCs w:val="24"/>
        </w:rPr>
        <w:t>των του Γενικού Νοσοκομείου Λαμίας.</w:t>
      </w:r>
    </w:p>
    <w:p w14:paraId="7183A9F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12. Η με αριθμό 1093/5-7-2016 επίκαιρη ερώτηση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Εργασίας, Κοινωνικής Ασφάλισης και Κοινωνικής Αλληλεγγύης, σχετι</w:t>
      </w:r>
      <w:r>
        <w:rPr>
          <w:rFonts w:eastAsia="Times New Roman" w:cs="Times New Roman"/>
          <w:szCs w:val="24"/>
        </w:rPr>
        <w:t>κά με την κατάργηση του ΕΚΑΣ.</w:t>
      </w:r>
    </w:p>
    <w:p w14:paraId="7183A9F2"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ΑΝΑΦΟΡΕΣ-ΕΡΩΤΗΣΕΙΣ (Άρθρο 130 παρ</w:t>
      </w:r>
      <w:r>
        <w:rPr>
          <w:rFonts w:eastAsia="Times New Roman" w:cs="Times New Roman"/>
          <w:szCs w:val="24"/>
        </w:rPr>
        <w:t>άγραφος</w:t>
      </w:r>
      <w:r>
        <w:rPr>
          <w:rFonts w:eastAsia="Times New Roman" w:cs="Times New Roman"/>
          <w:szCs w:val="24"/>
        </w:rPr>
        <w:t xml:space="preserve"> 5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Βουλής)</w:t>
      </w:r>
    </w:p>
    <w:p w14:paraId="7183A9F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1. Η με αριθμό 5920/6-6-2016 </w:t>
      </w:r>
      <w:r>
        <w:rPr>
          <w:rFonts w:eastAsia="Times New Roman" w:cs="Times New Roman"/>
          <w:szCs w:val="24"/>
        </w:rPr>
        <w:t>ε</w:t>
      </w:r>
      <w:r>
        <w:rPr>
          <w:rFonts w:eastAsia="Times New Roman" w:cs="Times New Roman"/>
          <w:szCs w:val="24"/>
        </w:rPr>
        <w:t>ρώτηση του Δ΄ Αντιπροέδρου της Βουλής και Βουλευτή Α΄ Αθηνών της Νέας Δημοκρατίας κ. Νικήτα Κακλαμάνη προς τον Υπουργό Παιδεία</w:t>
      </w:r>
      <w:r>
        <w:rPr>
          <w:rFonts w:eastAsia="Times New Roman" w:cs="Times New Roman"/>
          <w:szCs w:val="24"/>
        </w:rPr>
        <w:t>ς, Έρευνας και Θρησκευμάτων, σχετικά με την επιτροπή κατ’ εξαίρεση μετεγγραφών.</w:t>
      </w:r>
    </w:p>
    <w:p w14:paraId="7183A9F4"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2. Η με αριθμό 5192/5-5-2016 </w:t>
      </w:r>
      <w:r>
        <w:rPr>
          <w:rFonts w:eastAsia="Times New Roman" w:cs="Times New Roman"/>
          <w:szCs w:val="24"/>
        </w:rPr>
        <w:t>ε</w:t>
      </w:r>
      <w:r>
        <w:rPr>
          <w:rFonts w:eastAsia="Times New Roman" w:cs="Times New Roman"/>
          <w:szCs w:val="24"/>
        </w:rPr>
        <w:t xml:space="preserve">ρώτηση του Βουλευτή Β΄ Αθηνών της Νέας Δημοκρατίας κ. Γεράσιμου </w:t>
      </w:r>
      <w:proofErr w:type="spellStart"/>
      <w:r>
        <w:rPr>
          <w:rFonts w:eastAsia="Times New Roman" w:cs="Times New Roman"/>
          <w:szCs w:val="24"/>
        </w:rPr>
        <w:t>Γιακουμάτου</w:t>
      </w:r>
      <w:proofErr w:type="spellEnd"/>
      <w:r>
        <w:rPr>
          <w:rFonts w:eastAsia="Times New Roman" w:cs="Times New Roman"/>
          <w:szCs w:val="24"/>
        </w:rPr>
        <w:t xml:space="preserve"> προς τον Υπουργό Υγείας, σχετικά με τα προβλήματα στο </w:t>
      </w:r>
      <w:r>
        <w:rPr>
          <w:rFonts w:eastAsia="Times New Roman" w:cs="Times New Roman"/>
          <w:szCs w:val="24"/>
        </w:rPr>
        <w:t>«</w:t>
      </w:r>
      <w:proofErr w:type="spellStart"/>
      <w:r>
        <w:rPr>
          <w:rFonts w:eastAsia="Times New Roman" w:cs="Times New Roman"/>
          <w:szCs w:val="24"/>
        </w:rPr>
        <w:t>Μαντζαβινάτειο</w:t>
      </w:r>
      <w:proofErr w:type="spellEnd"/>
      <w:r>
        <w:rPr>
          <w:rFonts w:eastAsia="Times New Roman" w:cs="Times New Roman"/>
          <w:szCs w:val="24"/>
        </w:rPr>
        <w:t>»</w:t>
      </w:r>
      <w:r>
        <w:rPr>
          <w:rFonts w:eastAsia="Times New Roman" w:cs="Times New Roman"/>
          <w:szCs w:val="24"/>
        </w:rPr>
        <w:t xml:space="preserve"> Νοσοκομείο </w:t>
      </w:r>
      <w:proofErr w:type="spellStart"/>
      <w:r>
        <w:rPr>
          <w:rFonts w:eastAsia="Times New Roman" w:cs="Times New Roman"/>
          <w:szCs w:val="24"/>
        </w:rPr>
        <w:t>Ληξουρίου</w:t>
      </w:r>
      <w:proofErr w:type="spellEnd"/>
      <w:r>
        <w:rPr>
          <w:rFonts w:eastAsia="Times New Roman" w:cs="Times New Roman"/>
          <w:szCs w:val="24"/>
        </w:rPr>
        <w:t>.</w:t>
      </w:r>
    </w:p>
    <w:p w14:paraId="7183A9F5"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3. Η με αριθμό 3970/15-3-2016 </w:t>
      </w:r>
      <w:r>
        <w:rPr>
          <w:rFonts w:eastAsia="Times New Roman" w:cs="Times New Roman"/>
          <w:szCs w:val="24"/>
        </w:rPr>
        <w:t>ε</w:t>
      </w:r>
      <w:r>
        <w:rPr>
          <w:rFonts w:eastAsia="Times New Roman" w:cs="Times New Roman"/>
          <w:szCs w:val="24"/>
        </w:rPr>
        <w:t>ρώτηση της Βουλευτού Αττικής της Δημοκρατικής Συμπαράταξης ΠΑΣΟΚ – ΔΗΜΑΡ κ</w:t>
      </w:r>
      <w:r>
        <w:rPr>
          <w:rFonts w:eastAsia="Times New Roman" w:cs="Times New Roman"/>
          <w:szCs w:val="24"/>
        </w:rPr>
        <w:t>.</w:t>
      </w:r>
      <w:r>
        <w:rPr>
          <w:rFonts w:eastAsia="Times New Roman" w:cs="Times New Roman"/>
          <w:szCs w:val="24"/>
        </w:rPr>
        <w:t xml:space="preserve">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Υγείας,  σχετικά με τα προβλήματα στη λειτουργία των χειρουργικών αιθουσών του Γε</w:t>
      </w:r>
      <w:r>
        <w:rPr>
          <w:rFonts w:eastAsia="Times New Roman" w:cs="Times New Roman"/>
          <w:szCs w:val="24"/>
        </w:rPr>
        <w:t>νικού Νοσοκομείου Ελευσίνας «</w:t>
      </w:r>
      <w:proofErr w:type="spellStart"/>
      <w:r>
        <w:rPr>
          <w:rFonts w:eastAsia="Times New Roman" w:cs="Times New Roman"/>
          <w:szCs w:val="24"/>
        </w:rPr>
        <w:t>Θριάσιο</w:t>
      </w:r>
      <w:proofErr w:type="spellEnd"/>
      <w:r>
        <w:rPr>
          <w:rFonts w:eastAsia="Times New Roman" w:cs="Times New Roman"/>
          <w:szCs w:val="24"/>
        </w:rPr>
        <w:t>».</w:t>
      </w:r>
    </w:p>
    <w:p w14:paraId="7183A9F6"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συνεχίζουμε</w:t>
      </w:r>
      <w:r>
        <w:rPr>
          <w:rFonts w:eastAsia="Times New Roman" w:cs="Times New Roman"/>
          <w:szCs w:val="24"/>
        </w:rPr>
        <w:t xml:space="preserve"> με δύο επίκαιρες ερωτήσεις, στις οποίες θα απαντήσει ο Υπουργός κ. Ευάγγελος Αποστόλου.</w:t>
      </w:r>
    </w:p>
    <w:p w14:paraId="7183A9F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συζητηθεί</w:t>
      </w:r>
      <w:r>
        <w:rPr>
          <w:rFonts w:eastAsia="Times New Roman" w:cs="Times New Roman"/>
          <w:szCs w:val="24"/>
        </w:rPr>
        <w:t>, λοιπόν,</w:t>
      </w:r>
      <w:r>
        <w:rPr>
          <w:rFonts w:eastAsia="Times New Roman" w:cs="Times New Roman"/>
          <w:szCs w:val="24"/>
        </w:rPr>
        <w:t xml:space="preserve"> η δεύτερη </w:t>
      </w:r>
      <w:r>
        <w:rPr>
          <w:rFonts w:eastAsia="Times New Roman" w:cs="Times New Roman"/>
          <w:szCs w:val="24"/>
        </w:rPr>
        <w:t xml:space="preserve">με αριθμό 1114/11-7-2016 </w:t>
      </w:r>
      <w:r>
        <w:rPr>
          <w:rFonts w:eastAsia="Times New Roman" w:cs="Times New Roman"/>
          <w:szCs w:val="24"/>
        </w:rPr>
        <w:t xml:space="preserve">επίκαιρη ερώτηση </w:t>
      </w:r>
      <w:r>
        <w:rPr>
          <w:rFonts w:eastAsia="Times New Roman" w:cs="Times New Roman"/>
          <w:szCs w:val="24"/>
        </w:rPr>
        <w:t>πρώτου κύκλου</w:t>
      </w:r>
      <w:r>
        <w:rPr>
          <w:rFonts w:eastAsia="Times New Roman" w:cs="Times New Roman"/>
          <w:szCs w:val="24"/>
        </w:rPr>
        <w:t xml:space="preserve"> της Βουλευτού Σερρών της Νέας Δημοκρατίας κ. Φωτεινής Αραμπατζή προς τον Υπουργό Αγροτικής Ανάπτυξης και Τροφίμων, σχετικά με το καθεστώς της χρήσης σκόνης γάλακτος στην παρασκευή του ελληνικού γιαουρτιού.</w:t>
      </w:r>
    </w:p>
    <w:p w14:paraId="7183A9F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Κυρία συνάδελφε, έχετε τον λόγο για δύο λεπτά.</w:t>
      </w:r>
    </w:p>
    <w:p w14:paraId="7183A9F9"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 </w:t>
      </w:r>
    </w:p>
    <w:p w14:paraId="7183A9F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μεγάλη ανησυχία προκαλεί στον κτηνοτροφικό κόσμο της χώρας αλλά βεβαίως και στους Έλληνες καταναλωτές</w:t>
      </w:r>
      <w:r>
        <w:rPr>
          <w:rFonts w:eastAsia="Times New Roman" w:cs="Times New Roman"/>
          <w:szCs w:val="24"/>
        </w:rPr>
        <w:t>,</w:t>
      </w:r>
      <w:r>
        <w:rPr>
          <w:rFonts w:eastAsia="Times New Roman" w:cs="Times New Roman"/>
          <w:szCs w:val="24"/>
        </w:rPr>
        <w:t xml:space="preserve"> η απόφαση του Υπουργείου σας η οποία έχει υποβληθεί προς έγκριση στην Κομισιόν ήδη από τις 1</w:t>
      </w:r>
      <w:r>
        <w:rPr>
          <w:rFonts w:eastAsia="Times New Roman" w:cs="Times New Roman"/>
          <w:szCs w:val="24"/>
        </w:rPr>
        <w:t>8</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2015, σύμφωνα με την οποία αίρεται -για πρώτη φορά βεβαίως- η </w:t>
      </w:r>
      <w:proofErr w:type="spellStart"/>
      <w:r>
        <w:rPr>
          <w:rFonts w:eastAsia="Times New Roman" w:cs="Times New Roman"/>
          <w:szCs w:val="24"/>
        </w:rPr>
        <w:t>υποχρεωτικότητα</w:t>
      </w:r>
      <w:proofErr w:type="spellEnd"/>
      <w:r>
        <w:rPr>
          <w:rFonts w:eastAsia="Times New Roman" w:cs="Times New Roman"/>
          <w:szCs w:val="24"/>
        </w:rPr>
        <w:t xml:space="preserve"> και η αποκλειστικότητα της χρήσης νωπού φρέσκου γάλακτος στην παρασκευή του ελληνικού γιαουρτιού. </w:t>
      </w:r>
    </w:p>
    <w:p w14:paraId="7183A9F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szCs w:val="24"/>
        </w:rPr>
        <w:t xml:space="preserve">δυνατότητα </w:t>
      </w:r>
      <w:r>
        <w:rPr>
          <w:rFonts w:eastAsia="Times New Roman" w:cs="Times New Roman"/>
          <w:szCs w:val="24"/>
        </w:rPr>
        <w:t>χρήσης παστεριωμένου και όχι νωπού –άρα μοιραία ελληνικού γάλ</w:t>
      </w:r>
      <w:r>
        <w:rPr>
          <w:rFonts w:eastAsia="Times New Roman" w:cs="Times New Roman"/>
          <w:szCs w:val="24"/>
        </w:rPr>
        <w:t>ακτος- γάλακτος αφήνει, όπως καταλαβαίνετε, ανοιχτό το παράθυρο για τη χρήση πρωτεϊνών σκόνης γάλακτος για την παρασκευή ελληνικού γιαουρτιού -έπειτα και από την τροποποίηση του άρθρου 82 του Κώδικα Τροφίμων και Ποτών, στην οποία ελαφρά την καρδία προχωρήσ</w:t>
      </w:r>
      <w:r>
        <w:rPr>
          <w:rFonts w:eastAsia="Times New Roman" w:cs="Times New Roman"/>
          <w:szCs w:val="24"/>
        </w:rPr>
        <w:t xml:space="preserve">ατε- και βεβαίως την </w:t>
      </w:r>
      <w:proofErr w:type="spellStart"/>
      <w:r>
        <w:rPr>
          <w:rFonts w:eastAsia="Times New Roman" w:cs="Times New Roman"/>
          <w:szCs w:val="24"/>
        </w:rPr>
        <w:t>κερκόπορτα</w:t>
      </w:r>
      <w:proofErr w:type="spellEnd"/>
      <w:r>
        <w:rPr>
          <w:rFonts w:eastAsia="Times New Roman" w:cs="Times New Roman"/>
          <w:szCs w:val="24"/>
        </w:rPr>
        <w:t xml:space="preserve"> για αθρόες εισαγωγές φθηνού γάλακτος από τις </w:t>
      </w:r>
      <w:proofErr w:type="spellStart"/>
      <w:r>
        <w:rPr>
          <w:rFonts w:eastAsia="Times New Roman" w:cs="Times New Roman"/>
          <w:szCs w:val="24"/>
        </w:rPr>
        <w:t>βορειο</w:t>
      </w:r>
      <w:proofErr w:type="spellEnd"/>
      <w:r>
        <w:rPr>
          <w:rFonts w:eastAsia="Times New Roman" w:cs="Times New Roman"/>
          <w:szCs w:val="24"/>
        </w:rPr>
        <w:t>-ευρωπαϊκές χώρες, οι οποίες και μετά την κατάργηση των ποσοστώσεων</w:t>
      </w:r>
      <w:r>
        <w:rPr>
          <w:rFonts w:eastAsia="Times New Roman" w:cs="Times New Roman"/>
          <w:szCs w:val="24"/>
        </w:rPr>
        <w:t>,</w:t>
      </w:r>
      <w:r>
        <w:rPr>
          <w:rFonts w:eastAsia="Times New Roman" w:cs="Times New Roman"/>
          <w:szCs w:val="24"/>
        </w:rPr>
        <w:t xml:space="preserve"> μπορούν να πνίξουν την ελληνική αγορά με το δικό τους γάλα. </w:t>
      </w:r>
    </w:p>
    <w:p w14:paraId="7183A9F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Οδυνηρή βεβαίως συνέπεια αυτών είναι η </w:t>
      </w:r>
      <w:proofErr w:type="spellStart"/>
      <w:r>
        <w:rPr>
          <w:rFonts w:eastAsia="Times New Roman" w:cs="Times New Roman"/>
          <w:szCs w:val="24"/>
        </w:rPr>
        <w:t>απομ</w:t>
      </w:r>
      <w:r>
        <w:rPr>
          <w:rFonts w:eastAsia="Times New Roman" w:cs="Times New Roman"/>
          <w:szCs w:val="24"/>
        </w:rPr>
        <w:t>είωση</w:t>
      </w:r>
      <w:proofErr w:type="spellEnd"/>
      <w:r>
        <w:rPr>
          <w:rFonts w:eastAsia="Times New Roman" w:cs="Times New Roman"/>
          <w:szCs w:val="24"/>
        </w:rPr>
        <w:t xml:space="preserve"> της ήδη πληγείσας παραγωγικότητας της ελληνικής κτηνοτροφίας, η οποία έχει πληγεί τα </w:t>
      </w:r>
      <w:proofErr w:type="spellStart"/>
      <w:r>
        <w:rPr>
          <w:rFonts w:eastAsia="Times New Roman" w:cs="Times New Roman"/>
          <w:szCs w:val="24"/>
        </w:rPr>
        <w:t>μάλα</w:t>
      </w:r>
      <w:proofErr w:type="spellEnd"/>
      <w:r>
        <w:rPr>
          <w:rFonts w:eastAsia="Times New Roman" w:cs="Times New Roman"/>
          <w:szCs w:val="24"/>
        </w:rPr>
        <w:t xml:space="preserve"> βεβαίως από τις ασφαλιστικές και φορολογικές επιδρομές σας, αλλά και η απώλεια του διαφορικού πλεονεκτήματος του ελληνικού γιαουρτιού. </w:t>
      </w:r>
    </w:p>
    <w:p w14:paraId="7183A9F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Ήδη από τον Απρίλιο του </w:t>
      </w:r>
      <w:r>
        <w:rPr>
          <w:rFonts w:eastAsia="Times New Roman" w:cs="Times New Roman"/>
          <w:szCs w:val="24"/>
        </w:rPr>
        <w:t>2016</w:t>
      </w:r>
      <w:r>
        <w:rPr>
          <w:rFonts w:eastAsia="Times New Roman" w:cs="Times New Roman"/>
          <w:szCs w:val="24"/>
        </w:rPr>
        <w:t>,</w:t>
      </w:r>
      <w:r>
        <w:rPr>
          <w:rFonts w:eastAsia="Times New Roman" w:cs="Times New Roman"/>
          <w:szCs w:val="24"/>
        </w:rPr>
        <w:t xml:space="preserve"> με σχετική ερώτηση, κύριε Υπουργέ, σας είχα καλέσει να τοποθετηθείτε ξεκάθαρα επί συγκεκριμένης απόφασης, η οποία απειλεί να καταστρέψει ένα εξαιρετικό ελληνικό προϊόν, που με αγώνες κατέκτησε τις διεθνείς αγορές. </w:t>
      </w:r>
    </w:p>
    <w:p w14:paraId="7183A9FE"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Όμως η γραπτή απάντηση που μου δώσα</w:t>
      </w:r>
      <w:r>
        <w:rPr>
          <w:rFonts w:eastAsia="Times New Roman" w:cs="Times New Roman"/>
          <w:szCs w:val="24"/>
        </w:rPr>
        <w:t>τε τότε</w:t>
      </w:r>
      <w:r>
        <w:rPr>
          <w:rFonts w:eastAsia="Times New Roman" w:cs="Times New Roman"/>
          <w:szCs w:val="24"/>
        </w:rPr>
        <w:t>,</w:t>
      </w:r>
      <w:r>
        <w:rPr>
          <w:rFonts w:eastAsia="Times New Roman" w:cs="Times New Roman"/>
          <w:szCs w:val="24"/>
        </w:rPr>
        <w:t xml:space="preserve"> νομίζω ότι συσκοτίζει παρά δίνει διευκρινίσεις σε αυτό το εξαιρετικά σημαντικό θέμα. Μιλήσατε κατηγορηματικά για δήθεν απαγόρευση της χρήσης σκόνης γάλακτος στην παραγωγή ελληνικού γιαουρτιού, την ίδια ώρα που αναφέρατε ότι θα επιτρέπεται μια προσ</w:t>
      </w:r>
      <w:r>
        <w:rPr>
          <w:rFonts w:eastAsia="Times New Roman" w:cs="Times New Roman"/>
          <w:szCs w:val="24"/>
        </w:rPr>
        <w:t>θήκη πρωτεϊνών γάλακτος –άρα σκόνης- για τεχνικούς λόγους που συνδέονται με την εποχικότητα και ανάλογα με το είδος του γάλακτος.</w:t>
      </w:r>
    </w:p>
    <w:p w14:paraId="7183A9F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κύριε Υπουργέ, με το να παίζουμε με τις λέξεις δεν καθησυχάζουμε κανέναν, αν και αυτό θα μου επιτρέψετε να πω, είναι </w:t>
      </w:r>
      <w:r>
        <w:rPr>
          <w:rFonts w:eastAsia="Times New Roman" w:cs="Times New Roman"/>
          <w:szCs w:val="24"/>
        </w:rPr>
        <w:t xml:space="preserve">ένα παραταξιακό σας χόμπι για να συσκοτίζετε την αλήθεια. Διότι το άρθρο 82 παράγραφοι 3 και 5 του νέου </w:t>
      </w:r>
      <w:r>
        <w:rPr>
          <w:rFonts w:eastAsia="Times New Roman" w:cs="Times New Roman"/>
          <w:szCs w:val="24"/>
        </w:rPr>
        <w:t>κ</w:t>
      </w:r>
      <w:r>
        <w:rPr>
          <w:rFonts w:eastAsia="Times New Roman" w:cs="Times New Roman"/>
          <w:szCs w:val="24"/>
        </w:rPr>
        <w:t>ώδικα που εσείς φέρατε</w:t>
      </w:r>
      <w:r>
        <w:rPr>
          <w:rFonts w:eastAsia="Times New Roman" w:cs="Times New Roman"/>
          <w:szCs w:val="24"/>
        </w:rPr>
        <w:t>,</w:t>
      </w:r>
      <w:r>
        <w:rPr>
          <w:rFonts w:eastAsia="Times New Roman" w:cs="Times New Roman"/>
          <w:szCs w:val="24"/>
        </w:rPr>
        <w:t xml:space="preserve"> είναι σαφέστατο</w:t>
      </w:r>
      <w:r>
        <w:rPr>
          <w:rFonts w:eastAsia="Times New Roman" w:cs="Times New Roman"/>
          <w:szCs w:val="24"/>
        </w:rPr>
        <w:t>,</w:t>
      </w:r>
      <w:r>
        <w:rPr>
          <w:rFonts w:eastAsia="Times New Roman" w:cs="Times New Roman"/>
          <w:szCs w:val="24"/>
        </w:rPr>
        <w:t xml:space="preserve"> μπαίνει και το παστεριωμένο και οι πρωτεΐνες γάλακτος. </w:t>
      </w:r>
    </w:p>
    <w:p w14:paraId="7183AA00"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w:t>
      </w:r>
      <w:r>
        <w:rPr>
          <w:rFonts w:eastAsia="Times New Roman" w:cs="Times New Roman"/>
          <w:szCs w:val="24"/>
        </w:rPr>
        <w:t xml:space="preserve"> ομιλίας της κυρίας Βουλευτού)</w:t>
      </w:r>
    </w:p>
    <w:p w14:paraId="7183AA0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Λέει συγκεκριμένα ότι δεν επιτρέπεται η χρήση ολικά αφυδατωμένου γάλακτος ή παραγώγων του, δηλαδή σκόνης γάλακτος με εξαίρεση την περίπτωση 5, όπου γίνεται αναφορά σ’ αυτούς τους τεχνικούς λόγους. </w:t>
      </w:r>
    </w:p>
    <w:p w14:paraId="7183AA02"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Πείτε μας, λοιπόν, ποιοι είναι αυτοί οι τεχνικοί λόγοι. Τι εννοείτε με τον όρο «εποχικότητα»; Παρεμπιπτόντως πουθενά στο σχέδιο απόφασης –τρεις!- δεν αναφέρεται. </w:t>
      </w:r>
    </w:p>
    <w:p w14:paraId="7183AA0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εβαίως, κύριε Υπουργέ, στην προσπάθειά σας να χρυσώσετε το χάπι, μιλάτε για τη διασφάλιση τη</w:t>
      </w:r>
      <w:r>
        <w:rPr>
          <w:rFonts w:eastAsia="Times New Roman" w:cs="Times New Roman"/>
          <w:szCs w:val="24"/>
        </w:rPr>
        <w:t>ς αγοράς και του καταναλωτή</w:t>
      </w:r>
      <w:r>
        <w:rPr>
          <w:rFonts w:eastAsia="Times New Roman" w:cs="Times New Roman"/>
          <w:szCs w:val="24"/>
        </w:rPr>
        <w:t>,</w:t>
      </w:r>
      <w:r>
        <w:rPr>
          <w:rFonts w:eastAsia="Times New Roman" w:cs="Times New Roman"/>
          <w:szCs w:val="24"/>
        </w:rPr>
        <w:t xml:space="preserve"> με την επισήμανση του είδους του γάλακτος και ότι ο καταναλωτής θα μπορεί να ξέρει ποιο γιαούρτι έχει νωπό γάλα και όλα τα σχετικά. </w:t>
      </w:r>
    </w:p>
    <w:p w14:paraId="7183AA04"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ξέρω αν ξεχνάτε ότι ο </w:t>
      </w:r>
      <w:r>
        <w:rPr>
          <w:rFonts w:eastAsia="Times New Roman" w:cs="Times New Roman"/>
          <w:szCs w:val="24"/>
        </w:rPr>
        <w:t>κ</w:t>
      </w:r>
      <w:r>
        <w:rPr>
          <w:rFonts w:eastAsia="Times New Roman" w:cs="Times New Roman"/>
          <w:szCs w:val="24"/>
        </w:rPr>
        <w:t>ανονισμός 1169/2011</w:t>
      </w:r>
      <w:r>
        <w:rPr>
          <w:rFonts w:eastAsia="Times New Roman" w:cs="Times New Roman"/>
          <w:szCs w:val="24"/>
        </w:rPr>
        <w:t>,</w:t>
      </w:r>
      <w:r>
        <w:rPr>
          <w:rFonts w:eastAsia="Times New Roman" w:cs="Times New Roman"/>
          <w:szCs w:val="24"/>
        </w:rPr>
        <w:t xml:space="preserve"> δεν προβλέπει υποχρεωτική σήμαν</w:t>
      </w:r>
      <w:r>
        <w:rPr>
          <w:rFonts w:eastAsia="Times New Roman" w:cs="Times New Roman"/>
          <w:szCs w:val="24"/>
        </w:rPr>
        <w:t>ση των γαλακτοκομικών προϊόντων και του γάλακτος και προφανώς ξεχνάτε και τη σκληρή πραγματικότητα</w:t>
      </w:r>
      <w:r>
        <w:rPr>
          <w:rFonts w:eastAsia="Times New Roman" w:cs="Times New Roman"/>
          <w:szCs w:val="24"/>
        </w:rPr>
        <w:t>,</w:t>
      </w:r>
      <w:r>
        <w:rPr>
          <w:rFonts w:eastAsia="Times New Roman" w:cs="Times New Roman"/>
          <w:szCs w:val="24"/>
        </w:rPr>
        <w:t xml:space="preserve"> που αφορά στο ότι στα αφύλακτα σύνορά μας –και προέρχομαι από έναν νομό παραμεθόριο- λόγω των ελλιπέστατων ελέγχων</w:t>
      </w:r>
      <w:r>
        <w:rPr>
          <w:rFonts w:eastAsia="Times New Roman" w:cs="Times New Roman"/>
          <w:szCs w:val="24"/>
        </w:rPr>
        <w:t>,</w:t>
      </w:r>
      <w:r>
        <w:rPr>
          <w:rFonts w:eastAsia="Times New Roman" w:cs="Times New Roman"/>
          <w:szCs w:val="24"/>
        </w:rPr>
        <w:t xml:space="preserve"> γίνεται ένα όργιο λαθρεμπορίου και </w:t>
      </w:r>
      <w:proofErr w:type="spellStart"/>
      <w:r>
        <w:rPr>
          <w:rFonts w:eastAsia="Times New Roman" w:cs="Times New Roman"/>
          <w:szCs w:val="24"/>
        </w:rPr>
        <w:t>παρ</w:t>
      </w:r>
      <w:r>
        <w:rPr>
          <w:rFonts w:eastAsia="Times New Roman" w:cs="Times New Roman"/>
          <w:szCs w:val="24"/>
        </w:rPr>
        <w:t>εμπορίου</w:t>
      </w:r>
      <w:proofErr w:type="spellEnd"/>
      <w:r>
        <w:rPr>
          <w:rFonts w:eastAsia="Times New Roman" w:cs="Times New Roman"/>
          <w:szCs w:val="24"/>
        </w:rPr>
        <w:t xml:space="preserve"> και φυσικά </w:t>
      </w:r>
      <w:proofErr w:type="spellStart"/>
      <w:r>
        <w:rPr>
          <w:rFonts w:eastAsia="Times New Roman" w:cs="Times New Roman"/>
          <w:szCs w:val="24"/>
        </w:rPr>
        <w:t>ελληνοποιήσεων</w:t>
      </w:r>
      <w:proofErr w:type="spellEnd"/>
      <w:r>
        <w:rPr>
          <w:rFonts w:eastAsia="Times New Roman" w:cs="Times New Roman"/>
          <w:szCs w:val="24"/>
        </w:rPr>
        <w:t xml:space="preserve"> ξένου γάλακτος. </w:t>
      </w:r>
    </w:p>
    <w:p w14:paraId="7183AA05"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Πείτε μας, λοιπόν, τι είναι αυτοί οι τεχνικοί λόγοι, πότε θα χρησιμοποιηθούν οι πρωτεΐνες της σκόνης γάλακτος, ποια είναι η εποχικότητα και, επίσης, πώς θα διασφαλίσετε την υποχρεωτική σήμανση της χώρας κ</w:t>
      </w:r>
      <w:r>
        <w:rPr>
          <w:rFonts w:eastAsia="Times New Roman" w:cs="Times New Roman"/>
          <w:szCs w:val="24"/>
        </w:rPr>
        <w:t xml:space="preserve">αταγωγής. </w:t>
      </w:r>
    </w:p>
    <w:p w14:paraId="7183AA06"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Γνωρίζουμε ότι η Ιταλία έχει καταθέσει σχέδιο απόφασης υποχρεωτικής σήμανσης της χώρας καταγωγής. Εσείς ως </w:t>
      </w:r>
      <w:r>
        <w:rPr>
          <w:rFonts w:eastAsia="Times New Roman"/>
          <w:szCs w:val="24"/>
        </w:rPr>
        <w:t>Κυβέρνηση</w:t>
      </w:r>
      <w:r>
        <w:rPr>
          <w:rFonts w:eastAsia="Times New Roman"/>
          <w:szCs w:val="24"/>
        </w:rPr>
        <w:t>,</w:t>
      </w:r>
      <w:r>
        <w:rPr>
          <w:rFonts w:eastAsia="Times New Roman" w:cs="Times New Roman"/>
          <w:szCs w:val="24"/>
        </w:rPr>
        <w:t xml:space="preserve"> έχετε κάνει ανάλογες ενέργειες και </w:t>
      </w:r>
      <w:r w:rsidRPr="00FA41B2">
        <w:rPr>
          <w:rFonts w:eastAsia="Times New Roman" w:cs="Times New Roman"/>
          <w:szCs w:val="24"/>
        </w:rPr>
        <w:t xml:space="preserve">σε ποιο στάδιο βρίσκονται αυτές; </w:t>
      </w:r>
    </w:p>
    <w:p w14:paraId="7183AA07" w14:textId="77777777" w:rsidR="00ED7B83" w:rsidRDefault="00383712">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κυρία συνάδε</w:t>
      </w:r>
      <w:r>
        <w:rPr>
          <w:rFonts w:eastAsia="Times New Roman"/>
          <w:szCs w:val="24"/>
        </w:rPr>
        <w:t xml:space="preserve">λφε. </w:t>
      </w:r>
    </w:p>
    <w:p w14:paraId="7183AA08" w14:textId="77777777" w:rsidR="00ED7B83" w:rsidRDefault="00383712">
      <w:pPr>
        <w:spacing w:line="600" w:lineRule="auto"/>
        <w:ind w:firstLine="720"/>
        <w:jc w:val="both"/>
        <w:rPr>
          <w:rFonts w:eastAsia="Times New Roman" w:cs="Times New Roman"/>
          <w:szCs w:val="24"/>
        </w:rPr>
      </w:pPr>
      <w:r>
        <w:rPr>
          <w:rFonts w:eastAsia="Times New Roman"/>
          <w:szCs w:val="24"/>
        </w:rPr>
        <w:t xml:space="preserve">Ορίστε, κύριε Υπουργέ, έχετε τον λόγο. </w:t>
      </w:r>
    </w:p>
    <w:p w14:paraId="7183AA09" w14:textId="77777777" w:rsidR="00ED7B83" w:rsidRDefault="00383712">
      <w:pPr>
        <w:spacing w:line="600" w:lineRule="auto"/>
        <w:ind w:firstLine="720"/>
        <w:jc w:val="both"/>
        <w:rPr>
          <w:rFonts w:eastAsia="Times New Roman" w:cs="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w:t>
      </w:r>
      <w:r>
        <w:rPr>
          <w:rFonts w:eastAsia="Times New Roman" w:cs="Times New Roman"/>
          <w:szCs w:val="24"/>
        </w:rPr>
        <w:t xml:space="preserve">Κυρία συνάδελφε, θα έλεγα να απαντήσουμε στην ουσία των ερωτημάτων σας, γιατί για τα υπόλοιπα έχουμε καιρό να πούμε πολλά. </w:t>
      </w:r>
    </w:p>
    <w:p w14:paraId="7183AA0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Πρόκειται για ένα σχέ</w:t>
      </w:r>
      <w:r>
        <w:rPr>
          <w:rFonts w:eastAsia="Times New Roman" w:cs="Times New Roman"/>
          <w:szCs w:val="24"/>
        </w:rPr>
        <w:t xml:space="preserve">διο κοινής υπουργικής απόφασης, του οποίου βεβαίως η διαβούλευση δεν έχει ολοκληρωθεί, και αφορά υποχρεώσεις- τροποποιήσεις του Κώδικα Τροφίμων και Ποτών με βάση την εργαλειοθήκη του ΟΟΣΑ. Θα πω στη δευτερολογία μου πώς ήρθε και τι επιπτώσεις έχει. </w:t>
      </w:r>
    </w:p>
    <w:p w14:paraId="7183AA0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Θέλω, </w:t>
      </w:r>
      <w:r>
        <w:rPr>
          <w:rFonts w:eastAsia="Times New Roman" w:cs="Times New Roman"/>
          <w:szCs w:val="24"/>
        </w:rPr>
        <w:t xml:space="preserve">λοιπόν, να ξεκαθαρίσω ότι όσον αφορά το πρώτο ερώτημά σας για το τι εννοούμε με την προσθήκη πρωτεΐνης, η απάντηση είναι ότι το είδος του γάλακτος αναφέρεται στη ζωική του προέλευση, παραδείγματος </w:t>
      </w:r>
      <w:r>
        <w:rPr>
          <w:rFonts w:eastAsia="Times New Roman" w:cs="Times New Roman"/>
          <w:szCs w:val="24"/>
        </w:rPr>
        <w:t>χάριν</w:t>
      </w:r>
      <w:r>
        <w:rPr>
          <w:rFonts w:eastAsia="Times New Roman" w:cs="Times New Roman"/>
          <w:szCs w:val="24"/>
        </w:rPr>
        <w:t>, αγελαδινό είναι, πρόβειο είναι ή κατσικίσιο;</w:t>
      </w:r>
    </w:p>
    <w:p w14:paraId="7183AA0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Για την</w:t>
      </w:r>
      <w:r>
        <w:rPr>
          <w:rFonts w:eastAsia="Times New Roman" w:cs="Times New Roman"/>
          <w:szCs w:val="24"/>
        </w:rPr>
        <w:t xml:space="preserve"> εποχικότητα στη γαλακτοπαραγωγή, αυτή σχετίζεται με την μεταβλητότητα της σύστασης του γάλακτος, στην οποία εκτός από περιβαλλοντικούς παράγοντες, παραδείγματος </w:t>
      </w:r>
      <w:r>
        <w:rPr>
          <w:rFonts w:eastAsia="Times New Roman" w:cs="Times New Roman"/>
          <w:szCs w:val="24"/>
        </w:rPr>
        <w:t>χάριν</w:t>
      </w:r>
      <w:r>
        <w:rPr>
          <w:rFonts w:eastAsia="Times New Roman" w:cs="Times New Roman"/>
          <w:szCs w:val="24"/>
        </w:rPr>
        <w:t>, κλίμα, διατροφή, μέθοδος αρμέγματος, μεταχείριση των ζώων επιδρούν και παράγοντες φυσιο</w:t>
      </w:r>
      <w:r>
        <w:rPr>
          <w:rFonts w:eastAsia="Times New Roman" w:cs="Times New Roman"/>
          <w:szCs w:val="24"/>
        </w:rPr>
        <w:t xml:space="preserve">λογικοί, παραδείγματος </w:t>
      </w:r>
      <w:r>
        <w:rPr>
          <w:rFonts w:eastAsia="Times New Roman" w:cs="Times New Roman"/>
          <w:szCs w:val="24"/>
        </w:rPr>
        <w:t xml:space="preserve">χάριν </w:t>
      </w:r>
      <w:r>
        <w:rPr>
          <w:rFonts w:eastAsia="Times New Roman" w:cs="Times New Roman"/>
          <w:szCs w:val="24"/>
        </w:rPr>
        <w:t>στάδιο γαλακτικής περιόδου, ηλικία ζώου, κατάσταση υγείας του μαστού, ή γενετικοί παράγοντες όπως είναι η φυλή, η ατομικότητα του ζώου. Αυτά, όσον αφορά, το πρώτο ερώτημά σας για να τα ακούσουν και όσοι ιδιαίτερα ασχολούνται με</w:t>
      </w:r>
      <w:r>
        <w:rPr>
          <w:rFonts w:eastAsia="Times New Roman" w:cs="Times New Roman"/>
          <w:szCs w:val="24"/>
        </w:rPr>
        <w:t xml:space="preserve"> το γιαούρτι. </w:t>
      </w:r>
    </w:p>
    <w:p w14:paraId="7183AA0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Στο δεύτερο ερώτημά σας, σας απαντώ ότι θα προβλέπεται πλέον ότι στο ίδιο ακριβώς οπτικό πεδίο, που θα υπάρχει η ονομασία της πώλησης, θα παρατίθεται η περιγραφή της φυσικής επεξεργασίας της </w:t>
      </w:r>
      <w:r>
        <w:rPr>
          <w:rFonts w:eastAsia="Times New Roman" w:cs="Times New Roman"/>
          <w:szCs w:val="24"/>
        </w:rPr>
        <w:lastRenderedPageBreak/>
        <w:t>βασικής γαλακτικής πρώτης ύλης. Ωστόσο, βεβαίως, α</w:t>
      </w:r>
      <w:r>
        <w:rPr>
          <w:rFonts w:eastAsia="Times New Roman" w:cs="Times New Roman"/>
          <w:szCs w:val="24"/>
        </w:rPr>
        <w:t xml:space="preserve">υτή την πληροφορία έχουν εναλλακτικά τη δυνατότητα να τη συμπεριλάβουν και στον κατάλογο των συστατικών που αναφέρονται ότι υπάρχουν στο γιαούρτι. </w:t>
      </w:r>
    </w:p>
    <w:p w14:paraId="7183AA0E"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Στο επίπεδο της Ευρωπαϊκής Επιτροπής, αυτό που δεν επιτρέπεται είναι η απαίτηση για υποχρεωτική αναγραφή της</w:t>
      </w:r>
      <w:r>
        <w:rPr>
          <w:rFonts w:eastAsia="Times New Roman" w:cs="Times New Roman"/>
          <w:szCs w:val="24"/>
        </w:rPr>
        <w:t xml:space="preserve"> προέλευσης γάλακτος, όχι του είδους του γάλακτος αλλά της υποχρεωτικής αναγραφής της προέλευσης. </w:t>
      </w:r>
    </w:p>
    <w:p w14:paraId="7183AA0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Η χώρα μας, εμείς -το ξέρετε σας το έχω πει πάρα πολλές φορές- επιμένουμε εδώ και χρόνια, ζητώντας την υποχρεωτική αναγραφή, πράγμα το οποίο μέχρι σήμερα δεν</w:t>
      </w:r>
      <w:r>
        <w:rPr>
          <w:rFonts w:eastAsia="Times New Roman" w:cs="Times New Roman"/>
          <w:szCs w:val="24"/>
        </w:rPr>
        <w:t xml:space="preserve"> έχει γίνει αποδεκτό, παρά την </w:t>
      </w:r>
      <w:r>
        <w:rPr>
          <w:rFonts w:eastAsia="Times New Roman" w:cs="Times New Roman"/>
          <w:szCs w:val="24"/>
        </w:rPr>
        <w:t xml:space="preserve">παράκλησή </w:t>
      </w:r>
      <w:r>
        <w:rPr>
          <w:rFonts w:eastAsia="Times New Roman" w:cs="Times New Roman"/>
          <w:szCs w:val="24"/>
        </w:rPr>
        <w:t xml:space="preserve">μας, ιδιαίτερα στους βιομηχάνους –εφόσον επιτρέπεται η προαιρετική αναγραφή- κάτι που έπρεπε να το κάνουν, αλλά δεν το έχουν κάνει μέχρι σήμερα. </w:t>
      </w:r>
    </w:p>
    <w:p w14:paraId="7183AA10"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Όμως, τα πράγματα διορθώνονται διότι ήδη η απαίτηση Γαλλίας, Ιταλίας,</w:t>
      </w:r>
      <w:r>
        <w:rPr>
          <w:rFonts w:eastAsia="Times New Roman" w:cs="Times New Roman"/>
          <w:szCs w:val="24"/>
        </w:rPr>
        <w:t xml:space="preserve"> παρόμοια με τη δική μας, φαίνεται ότι ανοίγει το</w:t>
      </w:r>
      <w:r>
        <w:rPr>
          <w:rFonts w:eastAsia="Times New Roman" w:cs="Times New Roman"/>
          <w:szCs w:val="24"/>
        </w:rPr>
        <w:t>ν</w:t>
      </w:r>
      <w:r>
        <w:rPr>
          <w:rFonts w:eastAsia="Times New Roman" w:cs="Times New Roman"/>
          <w:szCs w:val="24"/>
        </w:rPr>
        <w:t xml:space="preserve"> δρόμο και η Ευρωπαϊκή Ένωση θα υιοθετήσει την υποχρεωτική αναγραφή προέλευσης της πρώτης ύλης. </w:t>
      </w:r>
    </w:p>
    <w:p w14:paraId="7183AA1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Εμείς, είμαστε ήδη έτοιμοι, έχουμε επεξεργαστεί τη σχετική νομοθετική παρέμβαση. Βεβαίως, δεν μπορούσαμε να τ</w:t>
      </w:r>
      <w:r>
        <w:rPr>
          <w:rFonts w:eastAsia="Times New Roman" w:cs="Times New Roman"/>
          <w:szCs w:val="24"/>
        </w:rPr>
        <w:t>ο κάνουμε, διότι ο σχετικός κανονισμός μέχρι χθες δεν μας το επέτρεπε. Άρα, οφείλω να σας πω ότι θα προχωρήσουμε και προς αυτή</w:t>
      </w:r>
      <w:r>
        <w:rPr>
          <w:rFonts w:eastAsia="Times New Roman" w:cs="Times New Roman"/>
          <w:szCs w:val="24"/>
        </w:rPr>
        <w:t>ν</w:t>
      </w:r>
      <w:r>
        <w:rPr>
          <w:rFonts w:eastAsia="Times New Roman" w:cs="Times New Roman"/>
          <w:szCs w:val="24"/>
        </w:rPr>
        <w:t xml:space="preserve"> την κατεύθυνση.</w:t>
      </w:r>
    </w:p>
    <w:p w14:paraId="7183AA12"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Τώρα, όσον αφορά το εάν επιτρέπεται και τι δεν επιτρέπεται σχετικά με τη σκόνη, με το συμπυκνωμένο γάλα, να ξέρε</w:t>
      </w:r>
      <w:r>
        <w:rPr>
          <w:rFonts w:eastAsia="Times New Roman" w:cs="Times New Roman"/>
          <w:szCs w:val="24"/>
        </w:rPr>
        <w:t>τε ότι ουσιαστικά αυτά που πάει να ρυθμίσει -και πάλι επαναλαμβάνω είναι υπό διαβούλευση- είναι αυτά που ήδη ήταν κανόνας εδώ και χρόνια στη χώρα μας απλώς κρυβόντουσαν πίσω από τη φράση «επιδόρπιο γιαούρτης». Εδώ και είκοσι πέντε χρόνια οι Έλληνες καταναλ</w:t>
      </w:r>
      <w:r>
        <w:rPr>
          <w:rFonts w:eastAsia="Times New Roman" w:cs="Times New Roman"/>
          <w:szCs w:val="24"/>
        </w:rPr>
        <w:t>ωτές ακριβώς αυτό που έρχεται το παίρνουν βεβαίως πίσω από τη φράση «επιδόρπιο γιαούρτης».</w:t>
      </w:r>
    </w:p>
    <w:p w14:paraId="7183AA1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Για τα υπόλοιπα θα σας πω στη δευτερολογία μου.</w:t>
      </w:r>
    </w:p>
    <w:p w14:paraId="7183AA14"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Υπουργέ.</w:t>
      </w:r>
    </w:p>
    <w:p w14:paraId="7183AA15"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 για τρία λεπτά για τ</w:t>
      </w:r>
      <w:r>
        <w:rPr>
          <w:rFonts w:eastAsia="Times New Roman" w:cs="Times New Roman"/>
          <w:szCs w:val="24"/>
        </w:rPr>
        <w:t xml:space="preserve">η δευτερολογία σας. </w:t>
      </w:r>
    </w:p>
    <w:p w14:paraId="7183AA16"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Υπουργέ, επειδή ο κόσμος που μας ακούει θέλει να τα καταλάβει απλά και πρακτικά και το τι θα σημαίνει αυτό στην καθημερινότητα του Έλληνα γαλακτοπαραγωγού κτηνοτρόφου, αυτό που μας ενδιαφέρει, κύριε Υπουργέ, εί</w:t>
      </w:r>
      <w:r>
        <w:rPr>
          <w:rFonts w:eastAsia="Times New Roman" w:cs="Times New Roman"/>
          <w:szCs w:val="24"/>
        </w:rPr>
        <w:t xml:space="preserve">ναι να κατοχυρώσουμε ότι ελληνικό είναι το γιαούρτι που έχει πρώτη ύλη το ελληνικό γάλα. Και αυτό ήταν το </w:t>
      </w:r>
      <w:r>
        <w:rPr>
          <w:rFonts w:eastAsia="Times New Roman" w:cs="Times New Roman"/>
          <w:szCs w:val="24"/>
        </w:rPr>
        <w:t>διαφορετικό</w:t>
      </w:r>
      <w:r>
        <w:rPr>
          <w:rFonts w:eastAsia="Times New Roman" w:cs="Times New Roman"/>
          <w:szCs w:val="24"/>
        </w:rPr>
        <w:t xml:space="preserve"> </w:t>
      </w:r>
      <w:r>
        <w:rPr>
          <w:rFonts w:eastAsia="Times New Roman" w:cs="Times New Roman"/>
          <w:szCs w:val="24"/>
        </w:rPr>
        <w:t>μας και το αδιαπραγμάτευτο πλεονέκτημά μας, σύμφωνα με τον παλαιό Κώδικα Τροφίμων και Ποτών, κύριε Υπουργέ, που έλεγε ότι γιαούρτι χαρακτηρίζεται το προϊόν, το οποίο προκύπτει μετά από πήξη αποκλειστικά και μόνο νωπού γάλακτος, δηλαδή λέγοντας «νωπού γάλακ</w:t>
      </w:r>
      <w:r>
        <w:rPr>
          <w:rFonts w:eastAsia="Times New Roman" w:cs="Times New Roman"/>
          <w:szCs w:val="24"/>
        </w:rPr>
        <w:t xml:space="preserve">τος» είναι φανερό ότι θα είναι ελληνικό, γιατί αντιλαμβάνεστε ότι μέχρι να έρθει από το εξωτερικό αποκλείεται ως νωπό το ξένο γάλα. </w:t>
      </w:r>
    </w:p>
    <w:p w14:paraId="7183AA1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εκεί, κύριε Υπουργέ, είναι το θέμα. Γιατί όταν το ελληνικό γιαούρτι θα παρασκευάζεται πλέον αθρόα και με τη βούλα </w:t>
      </w:r>
      <w:r>
        <w:rPr>
          <w:rFonts w:eastAsia="Times New Roman" w:cs="Times New Roman"/>
          <w:szCs w:val="24"/>
        </w:rPr>
        <w:t>του νόμου από ξένο, φθηνότερο γάλα, αντιλαμβάνεστε αυτό τι θα σημάνει για την ελληνική γαλακτοπαραγωγό κτηνοτροφία, η οποία πολύ καλά γνωρίζετε όχι απλά χειμάζεται αλλά καταδιώκεται, εξ ου και τα νούμερα τα οποία φθίνουν των Ελλήνων κτηνοτρόφων διαχρονικά.</w:t>
      </w:r>
      <w:r>
        <w:rPr>
          <w:rFonts w:eastAsia="Times New Roman" w:cs="Times New Roman"/>
          <w:szCs w:val="24"/>
        </w:rPr>
        <w:t xml:space="preserve"> </w:t>
      </w:r>
    </w:p>
    <w:p w14:paraId="7183AA1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Εκεί είναι, κύριε Υπουργέ, το θέμα και νομίζω ότι δεν λαμβάνουμε σαφή απάντηση. </w:t>
      </w:r>
    </w:p>
    <w:p w14:paraId="7183AA1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Λέτε, επίσης, για μία διαβούλευση, η οποία συνεχίζεται. Να μου επιτρέψετε να πω -και αν έχω λάθος, διορθώστε με- ότι η διαβούλευση έχει λήξει από τις 19 Μαΐου. </w:t>
      </w:r>
    </w:p>
    <w:p w14:paraId="7183AA1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Είπατε, κύρι</w:t>
      </w:r>
      <w:r>
        <w:rPr>
          <w:rFonts w:eastAsia="Times New Roman" w:cs="Times New Roman"/>
          <w:szCs w:val="24"/>
        </w:rPr>
        <w:t>ε Υπουργέ –και τα αφήσατε για τη δευτερολογία σας, όπου εγώ δεν θα έχω τη δυνατότητα να απαντήσω- ότι είναι ενσωμάτωση της εργαλειοθήκης του ΟΟΣΑ 1. Το είχατε πει και στην Επιτροπή Παραγωγής και Εμπορίου στο νομοσχέδιο για τους συνεταιρισμούς, όταν σας είχ</w:t>
      </w:r>
      <w:r>
        <w:rPr>
          <w:rFonts w:eastAsia="Times New Roman" w:cs="Times New Roman"/>
          <w:szCs w:val="24"/>
        </w:rPr>
        <w:t>α ρωτήσει για το συγκεκριμένο θέμα, ότι «μας πονά, αλλά είμαστε υποχρεωμένοι να την εφαρμόσουμε».</w:t>
      </w:r>
    </w:p>
    <w:p w14:paraId="7183AA1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Προφανώς ξεχνάτε, κύριε Υπουργέ, -και μπορώ να σας το διαβάσω- ότι η συνοπτική αιτιολόγηση του σχεδίου, που εσείς αποστείλατε αμέσως μετά το Βατερλό του Αυγού</w:t>
      </w:r>
      <w:r>
        <w:rPr>
          <w:rFonts w:eastAsia="Times New Roman" w:cs="Times New Roman"/>
          <w:szCs w:val="24"/>
        </w:rPr>
        <w:t>στου και το «</w:t>
      </w:r>
      <w:r>
        <w:rPr>
          <w:rFonts w:eastAsia="Times New Roman" w:cs="Times New Roman"/>
          <w:szCs w:val="24"/>
        </w:rPr>
        <w:t>ΟΧΙ</w:t>
      </w:r>
      <w:r>
        <w:rPr>
          <w:rFonts w:eastAsia="Times New Roman" w:cs="Times New Roman"/>
          <w:szCs w:val="24"/>
        </w:rPr>
        <w:t>» που έγινε «</w:t>
      </w:r>
      <w:r>
        <w:rPr>
          <w:rFonts w:eastAsia="Times New Roman" w:cs="Times New Roman"/>
          <w:szCs w:val="24"/>
        </w:rPr>
        <w:t>ΝΑΙ</w:t>
      </w:r>
      <w:r>
        <w:rPr>
          <w:rFonts w:eastAsia="Times New Roman" w:cs="Times New Roman"/>
          <w:szCs w:val="24"/>
        </w:rPr>
        <w:t>» και όλα τα άλλα, όσα μας κατατρύχουν μέχρι σήμερα, είναι σαφής. Λέτε ότι η έκδοση -δικές σας αποφάσεις είναι- της παρούσας ΚΥΑ αφορά σε υλοποίηση εκκρεμούς σύστασης της πρώτης εργαλειοθήκης ανταγωνισμού του ΟΟΣΑ, η οποία έ</w:t>
      </w:r>
      <w:r>
        <w:rPr>
          <w:rFonts w:eastAsia="Times New Roman" w:cs="Times New Roman"/>
          <w:szCs w:val="24"/>
        </w:rPr>
        <w:t xml:space="preserve">χει ενσωματωθεί ήδη στο </w:t>
      </w:r>
      <w:r>
        <w:rPr>
          <w:rFonts w:eastAsia="Times New Roman" w:cs="Times New Roman"/>
          <w:szCs w:val="24"/>
        </w:rPr>
        <w:t>ν.</w:t>
      </w:r>
      <w:r>
        <w:rPr>
          <w:rFonts w:eastAsia="Times New Roman" w:cs="Times New Roman"/>
          <w:szCs w:val="24"/>
        </w:rPr>
        <w:t xml:space="preserve">4336/2015, </w:t>
      </w:r>
      <w:r>
        <w:rPr>
          <w:rFonts w:eastAsia="Times New Roman" w:cs="Times New Roman"/>
          <w:szCs w:val="24"/>
        </w:rPr>
        <w:t xml:space="preserve">μνημόνιο </w:t>
      </w:r>
      <w:r>
        <w:rPr>
          <w:rFonts w:eastAsia="Times New Roman" w:cs="Times New Roman"/>
          <w:szCs w:val="24"/>
        </w:rPr>
        <w:t>Τσίπρα-Καμμένου.</w:t>
      </w:r>
    </w:p>
    <w:p w14:paraId="7183AA1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Προφανώς, κύριε Υπουργέ, θέλετε να ξεχνάτε ότι η Νέα Δημοκρατία, παρ’ ότι ήταν στην πρώτη εργαλειοθήκη του ΟΟΣΑ, σθεναρά και πεισματικά απέρριψε και την επιμήκυνση της διάρκειας ζωής του γάλακτ</w:t>
      </w:r>
      <w:r>
        <w:rPr>
          <w:rFonts w:eastAsia="Times New Roman" w:cs="Times New Roman"/>
          <w:szCs w:val="24"/>
        </w:rPr>
        <w:t xml:space="preserve">ος από τις πέντε στις έντεκα ημέρες και τη χρήση σκόνης γάλακτος στο γιαούρτι, ενώ εσείς αθρόα, βεβαίως, και την επιμήκυνση των ημερών γάλακτος και τη χρήση της σκόνης επιτρέψατε, όταν έφερε ο κ. Τσίπρας τον κ. </w:t>
      </w:r>
      <w:proofErr w:type="spellStart"/>
      <w:r>
        <w:rPr>
          <w:rFonts w:eastAsia="Times New Roman" w:cs="Times New Roman"/>
          <w:szCs w:val="24"/>
        </w:rPr>
        <w:t>Γκουρία</w:t>
      </w:r>
      <w:proofErr w:type="spellEnd"/>
      <w:r>
        <w:rPr>
          <w:rFonts w:eastAsia="Times New Roman" w:cs="Times New Roman"/>
          <w:szCs w:val="24"/>
        </w:rPr>
        <w:t xml:space="preserve"> στην Ελλάδα. </w:t>
      </w:r>
    </w:p>
    <w:p w14:paraId="7183AA1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Το ζήτημα, κύριε Υπουργέ, είναι ότι όλα αυτά συμβαίνουν, πότε; Ότι, δηλαδή, εμείς απεμπολούμε το </w:t>
      </w:r>
      <w:r>
        <w:rPr>
          <w:rFonts w:eastAsia="Times New Roman" w:cs="Times New Roman"/>
          <w:szCs w:val="24"/>
          <w:lang w:val="en-US"/>
        </w:rPr>
        <w:t>brand</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ενός ισχυρού εξαγωγικού μας προϊόντος που έχει 6 δισεκατομμύρια αγορά, από την οποία δυστυχώς εμείς δεν έχουμε κα</w:t>
      </w:r>
      <w:r>
        <w:rPr>
          <w:rFonts w:eastAsia="Times New Roman" w:cs="Times New Roman"/>
          <w:szCs w:val="24"/>
        </w:rPr>
        <w:t>μ</w:t>
      </w:r>
      <w:r>
        <w:rPr>
          <w:rFonts w:eastAsia="Times New Roman" w:cs="Times New Roman"/>
          <w:szCs w:val="24"/>
        </w:rPr>
        <w:t xml:space="preserve">μία ευθύνη, του λεγόμενου </w:t>
      </w:r>
      <w:proofErr w:type="spellStart"/>
      <w:r>
        <w:rPr>
          <w:rFonts w:eastAsia="Times New Roman" w:cs="Times New Roman"/>
          <w:szCs w:val="24"/>
          <w:lang w:val="en-US"/>
        </w:rPr>
        <w:t>greek</w:t>
      </w:r>
      <w:proofErr w:type="spellEnd"/>
      <w:r>
        <w:rPr>
          <w:rFonts w:eastAsia="Times New Roman" w:cs="Times New Roman"/>
          <w:szCs w:val="24"/>
        </w:rPr>
        <w:t xml:space="preserve"> </w:t>
      </w:r>
      <w:r>
        <w:rPr>
          <w:rFonts w:eastAsia="Times New Roman" w:cs="Times New Roman"/>
          <w:szCs w:val="24"/>
          <w:lang w:val="en-US"/>
        </w:rPr>
        <w:t>yo</w:t>
      </w:r>
      <w:r>
        <w:rPr>
          <w:rFonts w:eastAsia="Times New Roman" w:cs="Times New Roman"/>
          <w:szCs w:val="24"/>
          <w:lang w:val="en-US"/>
        </w:rPr>
        <w:t>gurt</w:t>
      </w:r>
      <w:r>
        <w:rPr>
          <w:rFonts w:eastAsia="Times New Roman" w:cs="Times New Roman"/>
          <w:szCs w:val="24"/>
        </w:rPr>
        <w:t xml:space="preserve">, όταν η Τσεχία -το ξέρετε καλά, κύριε Υπουργέ-  έχει εγείρει έναν ολόκληρο αγώνα σε επίπεδο Ευρωπαϊκής Ένωσης και ζητάει να παράγει ελληνικό γιαούρτι με τσέχικο γάλα. </w:t>
      </w:r>
    </w:p>
    <w:p w14:paraId="7183AA1E"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Διαβάζουμε στα δημοσιεύματα ότι υπάρχει μία σειρά εγγράφων, τα οποία έχετε καταθέσε</w:t>
      </w:r>
      <w:r>
        <w:rPr>
          <w:rFonts w:eastAsia="Times New Roman" w:cs="Times New Roman"/>
          <w:szCs w:val="24"/>
        </w:rPr>
        <w:t xml:space="preserve">ι ως Κυβέρνηση. Εγώ σας τα ζήτησα και με </w:t>
      </w:r>
      <w:r>
        <w:rPr>
          <w:rFonts w:eastAsia="Times New Roman" w:cs="Times New Roman"/>
          <w:szCs w:val="24"/>
        </w:rPr>
        <w:t>αίτηση κατάθεσης εγγράφων</w:t>
      </w:r>
      <w:r>
        <w:rPr>
          <w:rFonts w:eastAsia="Times New Roman" w:cs="Times New Roman"/>
          <w:szCs w:val="24"/>
        </w:rPr>
        <w:t>. Φέρτε μας στο ελληνικό Κοινοβούλιο τι έχετε καταθέσει στον Επίτροπο Υγείας και στον Επίτροπο Γεωργίας της Ευρωπαϊκής Επιτροπής για την προάσπιση της ελληνικότητας του ελληνικού γιαουρτιού,</w:t>
      </w:r>
      <w:r>
        <w:rPr>
          <w:rFonts w:eastAsia="Times New Roman" w:cs="Times New Roman"/>
          <w:szCs w:val="24"/>
        </w:rPr>
        <w:t xml:space="preserve"> όταν για πρώτη φορά στην Ευρωπαϊκή Ένωση χώρα της Ευρωπαϊκής Ένωσης λέει ανερυθρίαστα ότι «και εμείς θα παράγουμε ελληνικό γιαούρτι». Θυμάστε την έκβαση της υπόθεσης </w:t>
      </w:r>
      <w:proofErr w:type="spellStart"/>
      <w:r>
        <w:rPr>
          <w:rFonts w:eastAsia="Times New Roman" w:cs="Times New Roman"/>
          <w:szCs w:val="24"/>
          <w:lang w:val="en-US"/>
        </w:rPr>
        <w:t>Chobani</w:t>
      </w:r>
      <w:proofErr w:type="spellEnd"/>
      <w:r>
        <w:rPr>
          <w:rFonts w:eastAsia="Times New Roman" w:cs="Times New Roman"/>
          <w:szCs w:val="24"/>
        </w:rPr>
        <w:t xml:space="preserve"> που δικαίωσε την ελληνική γαλακτοπαραγωγό κτηνοτροφία, ότι ελληνικό γιαούρτι είνα</w:t>
      </w:r>
      <w:r>
        <w:rPr>
          <w:rFonts w:eastAsia="Times New Roman" w:cs="Times New Roman"/>
          <w:szCs w:val="24"/>
        </w:rPr>
        <w:t xml:space="preserve">ι αυτό που παράγεται από ελληνικό γάλα. </w:t>
      </w:r>
    </w:p>
    <w:p w14:paraId="7183AA1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τι θα κάνετε με το συγκεκριμένο φλέγον θέμα; </w:t>
      </w:r>
    </w:p>
    <w:p w14:paraId="7183AA20"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κυρία συνάδελφε.</w:t>
      </w:r>
    </w:p>
    <w:p w14:paraId="7183AA2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183AA22"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Κυρία σ</w:t>
      </w:r>
      <w:r>
        <w:rPr>
          <w:rFonts w:eastAsia="Times New Roman" w:cs="Times New Roman"/>
          <w:szCs w:val="24"/>
        </w:rPr>
        <w:t xml:space="preserve">υνάδελφε, πριν σας πω το τι κάνουμε και το τι θα κάνουμε, πρέπει να ξεκαθαρίσουμε μερικά πράγματα. </w:t>
      </w:r>
    </w:p>
    <w:p w14:paraId="7183AA2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Η εργαλειοθήκη, στην οποίαν αναφερόμαστε, είναι εργαλειοθήκη που έχει σχέση με το τρίτο μνημόνιο. Και βεβαίως, η συγκεκριμένη εργαλειοθήκη είχε ως χρόνο υλο</w:t>
      </w:r>
      <w:r>
        <w:rPr>
          <w:rFonts w:eastAsia="Times New Roman" w:cs="Times New Roman"/>
          <w:szCs w:val="24"/>
        </w:rPr>
        <w:t>ποίησής της τον Οκτώβριο του 2015. Εσείς τον Οκτώβριο του 2015 ήσασταν εκτός διακυβέρνησης της χώρας, που σημαίνει ότι την υποχρέωση που αναλάβατε με το τρίτο μνημόνιο ήρθαμε εμείς και την κληρονομήσαμε μέσα από μία συμφωνία που κάναμε το καλοκαίρι. Αυτή η</w:t>
      </w:r>
      <w:r>
        <w:rPr>
          <w:rFonts w:eastAsia="Times New Roman" w:cs="Times New Roman"/>
          <w:szCs w:val="24"/>
        </w:rPr>
        <w:t xml:space="preserve"> συμφωνία που κάναμε το καλοκαίρι, ήρθε εδώ στη Βουλή και υλοποιήθηκε με συγκεκριμένο νόμο. Και ο νόμος ο συγκεκριμένος αναφέρει ότι θα υπάρξει συμμόρφωση με βάση την </w:t>
      </w:r>
      <w:r>
        <w:rPr>
          <w:rFonts w:eastAsia="Times New Roman" w:cs="Times New Roman"/>
          <w:szCs w:val="24"/>
        </w:rPr>
        <w:lastRenderedPageBreak/>
        <w:t>εργαλειοθήκη που έληγε τον Οκτώβριο του 2015,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Αναφέρει πολλές λεπτομέρειες, ιδιαίτ</w:t>
      </w:r>
      <w:r>
        <w:rPr>
          <w:rFonts w:eastAsia="Times New Roman" w:cs="Times New Roman"/>
          <w:szCs w:val="24"/>
        </w:rPr>
        <w:t>ερα όσον αφορά τα ποτά και τα τρόφιμα.</w:t>
      </w:r>
    </w:p>
    <w:p w14:paraId="7183AA24"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Άρα, αυτό που εσείς δεν κάνατε σας επέτρεπε ο χρόνος να μην το κάνετε, όμως ήταν δική σας δέσμευση. </w:t>
      </w:r>
    </w:p>
    <w:p w14:paraId="7183AA25"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Εμείς αντισταθήκαμε, κύριε Υπουργέ. Δεν το υιοθετήσαμε. Εσείς το υιοθετήσατε.</w:t>
      </w:r>
    </w:p>
    <w:p w14:paraId="7183AA26"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b/>
          <w:szCs w:val="24"/>
        </w:rPr>
        <w:t xml:space="preserve"> (Υπουργός Αγροτικής Ανάπτυξης και Τροφίμων): </w:t>
      </w:r>
      <w:r>
        <w:rPr>
          <w:rFonts w:eastAsia="Times New Roman" w:cs="Times New Roman"/>
          <w:szCs w:val="24"/>
        </w:rPr>
        <w:t>Ερχόμαστε εμείς, λοιπόν, με βάση τη συμφωνία που μαζί ψηφίσαμε –και εσείς και εμείς- και για να είμαστε έντιμοι απέναντι στον ελληνικό λαό όταν ψηφίσαμε τη συμφωνία πήγαμε στον ελληνικό λαό και ζητήσαμε όχι απλ</w:t>
      </w:r>
      <w:r>
        <w:rPr>
          <w:rFonts w:eastAsia="Times New Roman" w:cs="Times New Roman"/>
          <w:szCs w:val="24"/>
        </w:rPr>
        <w:t xml:space="preserve">ώς την έγκρισή του να εφαρμόσουμε τη συμφωνία, αλλά να μας δώσει ο ίδιος ο λαός τη δυνατότητα να υλοποιήσουμε μία συμφωνία με όσο γίνεται λιγότερες επώδυνες επιπτώσεις. </w:t>
      </w:r>
    </w:p>
    <w:p w14:paraId="7183AA2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Αυτό, λοιπόν, κάναμε κι αυτό είναι αυτό που τώρα συζητάμε. Αφορά στη διαβούλευση για τη συγκεκριμένη υπουργική απόφαση αλλά και για το τι κάνουμε για το γιαούρτι. Εμείς δίνουμε μάχες. Δίνουμε μάχες διότι η φήμη των ελληνικών προϊόντων, ιδιαίτερα των γαλακτ</w:t>
      </w:r>
      <w:r>
        <w:rPr>
          <w:rFonts w:eastAsia="Times New Roman" w:cs="Times New Roman"/>
          <w:szCs w:val="24"/>
        </w:rPr>
        <w:t xml:space="preserve">οκομικών, έχει δημιουργήσει μια εικόνα διεθνή. Όλοι διεκδικούν να χρησιμοποιούν το ελληνικό όνομα παραπλανώντας τους καταναλωτές. </w:t>
      </w:r>
    </w:p>
    <w:p w14:paraId="7183AA2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Κάτι ανάλογο έχει επιχειρήσει πρόσφατα η Τσεχία. Ζήτησε από τον Επίτροπο Υγείας να υιοθετήσει η Ευρωπαϊκή Επιτροπή την πρόθεσ</w:t>
      </w:r>
      <w:r>
        <w:rPr>
          <w:rFonts w:eastAsia="Times New Roman" w:cs="Times New Roman"/>
          <w:szCs w:val="24"/>
        </w:rPr>
        <w:t xml:space="preserve">ή της να βγάλει γιαούρτι ελληνικό ή τύπου ελληνικού. Η αντίδρασή μας ήταν άμεση. Όχι μόνο συναντηθήκαμε με αντιπροσωπείες τους, όχι μόνο στείλαμε επιστολές και στον Επίτροπο Υγείας και βεβαίως στον Επίτροπο Γεωργίας, αλλά ήδη βρισκόμαστε σε συνεννόηση και </w:t>
      </w:r>
      <w:r>
        <w:rPr>
          <w:rFonts w:eastAsia="Times New Roman" w:cs="Times New Roman"/>
          <w:szCs w:val="24"/>
        </w:rPr>
        <w:t>με άλλες χώρες για τον απλούστατο λόγο ότι αυτό που επιχειρεί να κάνει η Τσεχία είναι να παραπλανήσει τους καταναλωτές της. Δεν μιλάμε για τρόπο παρασκευής. Μιλάμε για ένα ελληνικό προϊόν, με ελληνική πρώτη ύλη και ελληνική τεχνική με την οποία κατασκευάζε</w:t>
      </w:r>
      <w:r>
        <w:rPr>
          <w:rFonts w:eastAsia="Times New Roman" w:cs="Times New Roman"/>
          <w:szCs w:val="24"/>
        </w:rPr>
        <w:t xml:space="preserve">ται. Αυτό, λοιπόν, επιχειρούμε και θέλουμε να το προστατεύσουμε. Επιχειρούν οι ίδιοι τη φήμη που έχει το ελληνικό γιαούρτι να την χρησιμοποιήσουν </w:t>
      </w:r>
      <w:r>
        <w:rPr>
          <w:rFonts w:eastAsia="Times New Roman" w:cs="Times New Roman"/>
          <w:szCs w:val="24"/>
        </w:rPr>
        <w:lastRenderedPageBreak/>
        <w:t>στην εμπορική τους πρακτική, κάτι το οποίο παραβιάζει κανονισμούς. Επιχειρούν ιδιαίτερα οι ίδιοι να σφετεριστο</w:t>
      </w:r>
      <w:r>
        <w:rPr>
          <w:rFonts w:eastAsia="Times New Roman" w:cs="Times New Roman"/>
          <w:szCs w:val="24"/>
        </w:rPr>
        <w:t xml:space="preserve">ύν ένα καθαρά ελληνικό προϊόν. </w:t>
      </w:r>
    </w:p>
    <w:p w14:paraId="7183AA2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Δεν θα μείνουμε εκεί. Έχουμε προειδοποιήσει. Θα καταφύγουμε και στα δικαστήρια. Βρισκόμαστε σε συνεννόηση με τον Σύνδεσμο των Βιομηχανιών Γάλακτος. Άρα, δηλαδή αντιλαμβάνεστε ότι κάνουμε μια πάρα πολύ μεγάλη προσπάθεια όπως </w:t>
      </w:r>
      <w:r>
        <w:rPr>
          <w:rFonts w:eastAsia="Times New Roman" w:cs="Times New Roman"/>
          <w:szCs w:val="24"/>
        </w:rPr>
        <w:t>και βεβαίως κάνουμε μια προσπάθεια να προστατεύσουμε τα ΠΟΠ προϊόντα μας, ιδιαίτερα τη φέτα, μέσα από τις συμφωνίες που έχετε μονογράψει, οι οποίες μας έχουν βάλει το μαχαίρι στον λαιμό. Όμως εμείς αντιστεκόμαστε.</w:t>
      </w:r>
    </w:p>
    <w:p w14:paraId="7183AA2A"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Τα έγγραφα να μας καταθ</w:t>
      </w:r>
      <w:r>
        <w:rPr>
          <w:rFonts w:eastAsia="Times New Roman" w:cs="Times New Roman"/>
          <w:szCs w:val="24"/>
        </w:rPr>
        <w:t xml:space="preserve">έσετε, κύριε Υπουργέ. </w:t>
      </w:r>
    </w:p>
    <w:p w14:paraId="7183AA2B"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Ζητήστε έγγραφα και θα σας τα καταθέσουμε.</w:t>
      </w:r>
    </w:p>
    <w:p w14:paraId="7183AA2C"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ΑΡΑΜΠΑΤΖΗ: </w:t>
      </w:r>
      <w:r>
        <w:rPr>
          <w:rFonts w:eastAsia="Times New Roman" w:cs="Times New Roman"/>
          <w:szCs w:val="24"/>
        </w:rPr>
        <w:t xml:space="preserve">Τα έχω ζητήσει με </w:t>
      </w:r>
      <w:r>
        <w:rPr>
          <w:rFonts w:eastAsia="Times New Roman" w:cs="Times New Roman"/>
          <w:szCs w:val="24"/>
        </w:rPr>
        <w:t xml:space="preserve">αίτηση κατάθεσης εγγράφων </w:t>
      </w:r>
      <w:r>
        <w:rPr>
          <w:rFonts w:eastAsia="Times New Roman" w:cs="Times New Roman"/>
          <w:szCs w:val="24"/>
        </w:rPr>
        <w:t xml:space="preserve">και δεν μου τα έχετε δώσει. </w:t>
      </w:r>
    </w:p>
    <w:p w14:paraId="7183AA2D"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w:t>
      </w:r>
      <w:r>
        <w:rPr>
          <w:rFonts w:eastAsia="Times New Roman" w:cs="Times New Roman"/>
          <w:b/>
          <w:szCs w:val="24"/>
        </w:rPr>
        <w:t xml:space="preserve">οτικής Ανάπτυξης και Τροφίμων): </w:t>
      </w:r>
      <w:r>
        <w:rPr>
          <w:rFonts w:eastAsia="Times New Roman" w:cs="Times New Roman"/>
          <w:szCs w:val="24"/>
        </w:rPr>
        <w:t xml:space="preserve">Όταν τα ζητήσατε δεν υπήρχαν. Οι επιστολές έχουν σταλεί μετά από τη σχετική συζήτηση με την Τσεχία. </w:t>
      </w:r>
    </w:p>
    <w:p w14:paraId="7183AA2E"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Από τ</w:t>
      </w:r>
      <w:r>
        <w:rPr>
          <w:rFonts w:eastAsia="Times New Roman" w:cs="Times New Roman"/>
          <w:szCs w:val="24"/>
        </w:rPr>
        <w:t>ην 1</w:t>
      </w:r>
      <w:r>
        <w:rPr>
          <w:rFonts w:eastAsia="Times New Roman" w:cs="Times New Roman"/>
          <w:szCs w:val="24"/>
          <w:vertAlign w:val="superscript"/>
        </w:rPr>
        <w:t>η</w:t>
      </w:r>
      <w:r>
        <w:rPr>
          <w:rFonts w:eastAsia="Times New Roman" w:cs="Times New Roman"/>
          <w:szCs w:val="24"/>
        </w:rPr>
        <w:t xml:space="preserve"> Ιουνίου σάς τα έχω ζητήσει.</w:t>
      </w:r>
    </w:p>
    <w:p w14:paraId="7183AA2F"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Δεν έχουν απαντηθεί; Θα σας τα στείλουμε. </w:t>
      </w:r>
    </w:p>
    <w:p w14:paraId="7183AA30"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Κυρία συνάδελφε, όλο το υπόλοιπο μπορεί να γίνει στο γραφείο του Υπουργού, να συνεννοηθείτε. Η διαδικασία εδώ έχει περίπου ολοκληρωθεί. </w:t>
      </w:r>
    </w:p>
    <w:p w14:paraId="7183AA3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Ευχαριστώ πολύ.</w:t>
      </w:r>
    </w:p>
    <w:p w14:paraId="7183AA32"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Ακολουθεί η </w:t>
      </w:r>
      <w:r>
        <w:rPr>
          <w:rFonts w:eastAsia="Times New Roman" w:cs="Times New Roman"/>
          <w:szCs w:val="24"/>
        </w:rPr>
        <w:t xml:space="preserve">πρώτη </w:t>
      </w:r>
      <w:r>
        <w:rPr>
          <w:rFonts w:eastAsia="Times New Roman" w:cs="Times New Roman"/>
          <w:szCs w:val="24"/>
        </w:rPr>
        <w:t xml:space="preserve">με αριθμό </w:t>
      </w:r>
      <w:r>
        <w:rPr>
          <w:rFonts w:eastAsia="Times New Roman" w:cs="Times New Roman"/>
          <w:szCs w:val="24"/>
        </w:rPr>
        <w:t>1127/12-7-2016 επίκαιρη ερώτηση δεύτερου κύκλου της Βουλευτού Χανίων του Συνασπισμού Ριζοσπαστικής Αριστεράς κ</w:t>
      </w:r>
      <w:r>
        <w:rPr>
          <w:rFonts w:eastAsia="Times New Roman" w:cs="Times New Roman"/>
          <w:szCs w:val="24"/>
        </w:rPr>
        <w:t>.</w:t>
      </w:r>
      <w:r>
        <w:rPr>
          <w:rFonts w:eastAsia="Times New Roman" w:cs="Times New Roman"/>
          <w:szCs w:val="24"/>
        </w:rPr>
        <w:t xml:space="preserve"> Ευαγγελίας (</w:t>
      </w:r>
      <w:proofErr w:type="spellStart"/>
      <w:r>
        <w:rPr>
          <w:rFonts w:eastAsia="Times New Roman" w:cs="Times New Roman"/>
          <w:szCs w:val="24"/>
        </w:rPr>
        <w:t>Βάλιας</w:t>
      </w:r>
      <w:proofErr w:type="spellEnd"/>
      <w:r>
        <w:rPr>
          <w:rFonts w:eastAsia="Times New Roman" w:cs="Times New Roman"/>
          <w:szCs w:val="24"/>
        </w:rPr>
        <w:t xml:space="preserve">) </w:t>
      </w:r>
      <w:proofErr w:type="spellStart"/>
      <w:r>
        <w:rPr>
          <w:rFonts w:eastAsia="Times New Roman" w:cs="Times New Roman"/>
          <w:szCs w:val="24"/>
        </w:rPr>
        <w:t>Βαγιωνάκη</w:t>
      </w:r>
      <w:proofErr w:type="spellEnd"/>
      <w:r>
        <w:rPr>
          <w:rFonts w:eastAsia="Times New Roman" w:cs="Times New Roman"/>
          <w:szCs w:val="24"/>
        </w:rPr>
        <w:t xml:space="preserve"> προς τον Υπουργό Αγροτικής Ανάπτυξης και Τροφίμων, σχετικά με τις καταστροφές στην ελαιοκαλλιέργεια της Κρήτης τη </w:t>
      </w:r>
      <w:r>
        <w:rPr>
          <w:rFonts w:eastAsia="Times New Roman" w:cs="Times New Roman"/>
          <w:szCs w:val="24"/>
        </w:rPr>
        <w:t>φετινή άνοιξη.</w:t>
      </w:r>
    </w:p>
    <w:p w14:paraId="7183AA3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για δυο λεπτά. </w:t>
      </w:r>
    </w:p>
    <w:p w14:paraId="7183AA34"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Σήμερα βέβαια</w:t>
      </w:r>
      <w:r>
        <w:rPr>
          <w:rFonts w:eastAsia="Times New Roman" w:cs="Times New Roman"/>
          <w:szCs w:val="24"/>
        </w:rPr>
        <w:t>,</w:t>
      </w:r>
      <w:r>
        <w:rPr>
          <w:rFonts w:eastAsia="Times New Roman" w:cs="Times New Roman"/>
          <w:szCs w:val="24"/>
        </w:rPr>
        <w:t xml:space="preserve"> είναι μια δύσκολη μέρα</w:t>
      </w:r>
      <w:r>
        <w:rPr>
          <w:rFonts w:eastAsia="Times New Roman" w:cs="Times New Roman"/>
          <w:szCs w:val="24"/>
        </w:rPr>
        <w:t>,</w:t>
      </w:r>
      <w:r>
        <w:rPr>
          <w:rFonts w:eastAsia="Times New Roman" w:cs="Times New Roman"/>
          <w:szCs w:val="24"/>
        </w:rPr>
        <w:t xml:space="preserve"> με την έννοια αυτών των γεγονότων που έχουν γίνει στη Γαλλία. Το μυαλό μας είναι εκεί. Όμως, όπως είπε και ο συνάδελφος προηγ</w:t>
      </w:r>
      <w:r>
        <w:rPr>
          <w:rFonts w:eastAsia="Times New Roman" w:cs="Times New Roman"/>
          <w:szCs w:val="24"/>
        </w:rPr>
        <w:t>ουμένως, είναι και η επέτειος δυο θλιβερών γεγονότων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ης εισβολής της Κύπρου και των Ιουλιανών. Το μυαλό μας αυτές τις στιγμές είναι σ’ αυτές τις επετείους και θέλουμε να βγάλουμε τα συμπεράσματα και τα διδάγματα για το σήμερα.</w:t>
      </w:r>
    </w:p>
    <w:p w14:paraId="7183AA35"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στην ερώτηση. Κατά </w:t>
      </w:r>
      <w:r>
        <w:rPr>
          <w:rFonts w:eastAsia="Times New Roman" w:cs="Times New Roman"/>
          <w:szCs w:val="24"/>
        </w:rPr>
        <w:t>τη διάρκεια της φετινής άνοιξης οι ελαιώνες της Κρήτης υπέστησαν σοβαρές ζημιές</w:t>
      </w:r>
      <w:r>
        <w:rPr>
          <w:rFonts w:eastAsia="Times New Roman" w:cs="Times New Roman"/>
          <w:szCs w:val="24"/>
        </w:rPr>
        <w:t>,</w:t>
      </w:r>
      <w:r>
        <w:rPr>
          <w:rFonts w:eastAsia="Times New Roman" w:cs="Times New Roman"/>
          <w:szCs w:val="24"/>
        </w:rPr>
        <w:t xml:space="preserve"> λόγω των ακραίων καιρικών φαινομένων</w:t>
      </w:r>
      <w:r>
        <w:rPr>
          <w:rFonts w:eastAsia="Times New Roman" w:cs="Times New Roman"/>
          <w:szCs w:val="24"/>
        </w:rPr>
        <w:t>,</w:t>
      </w:r>
      <w:r>
        <w:rPr>
          <w:rFonts w:eastAsia="Times New Roman" w:cs="Times New Roman"/>
          <w:szCs w:val="24"/>
        </w:rPr>
        <w:t xml:space="preserve"> που είχαν παρατεταμένη διάρκεια και συχνότητα, ιδιαίτερα με υψηλές θερμοκρασίες και νοτιάδες. Είχαμε δηλαδή καύσωνες. Οι καύσωνες</w:t>
      </w:r>
      <w:r>
        <w:rPr>
          <w:rFonts w:eastAsia="Times New Roman" w:cs="Times New Roman"/>
          <w:szCs w:val="24"/>
        </w:rPr>
        <w:t>,</w:t>
      </w:r>
      <w:r>
        <w:rPr>
          <w:rFonts w:eastAsia="Times New Roman" w:cs="Times New Roman"/>
          <w:szCs w:val="24"/>
        </w:rPr>
        <w:t xml:space="preserve"> ανάλογ</w:t>
      </w:r>
      <w:r>
        <w:rPr>
          <w:rFonts w:eastAsia="Times New Roman" w:cs="Times New Roman"/>
          <w:szCs w:val="24"/>
        </w:rPr>
        <w:t xml:space="preserve">α με το στάδιο εξέλιξης της ανθοφορίας ή της καρποφορίας της ελιάς προκάλεσαν είτε </w:t>
      </w:r>
      <w:proofErr w:type="spellStart"/>
      <w:r>
        <w:rPr>
          <w:rFonts w:eastAsia="Times New Roman" w:cs="Times New Roman"/>
          <w:szCs w:val="24"/>
        </w:rPr>
        <w:t>ανθόπτωση</w:t>
      </w:r>
      <w:proofErr w:type="spellEnd"/>
      <w:r>
        <w:rPr>
          <w:rFonts w:eastAsia="Times New Roman" w:cs="Times New Roman"/>
          <w:szCs w:val="24"/>
        </w:rPr>
        <w:t xml:space="preserve"> είτε </w:t>
      </w:r>
      <w:proofErr w:type="spellStart"/>
      <w:r>
        <w:rPr>
          <w:rFonts w:eastAsia="Times New Roman" w:cs="Times New Roman"/>
          <w:szCs w:val="24"/>
        </w:rPr>
        <w:t>καρπόπτωση</w:t>
      </w:r>
      <w:proofErr w:type="spellEnd"/>
      <w:r>
        <w:rPr>
          <w:rFonts w:eastAsia="Times New Roman" w:cs="Times New Roman"/>
          <w:szCs w:val="24"/>
        </w:rPr>
        <w:t xml:space="preserve"> ή </w:t>
      </w:r>
      <w:proofErr w:type="spellStart"/>
      <w:r>
        <w:rPr>
          <w:rFonts w:eastAsia="Times New Roman" w:cs="Times New Roman"/>
          <w:szCs w:val="24"/>
        </w:rPr>
        <w:t>σχινοκαρπία</w:t>
      </w:r>
      <w:proofErr w:type="spellEnd"/>
      <w:r>
        <w:rPr>
          <w:rFonts w:eastAsia="Times New Roman" w:cs="Times New Roman"/>
          <w:szCs w:val="24"/>
        </w:rPr>
        <w:t>.</w:t>
      </w:r>
    </w:p>
    <w:p w14:paraId="7183AA36"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Οι ζημιές είναι εκτεταμένες</w:t>
      </w:r>
      <w:r>
        <w:rPr>
          <w:rFonts w:eastAsia="Times New Roman" w:cs="Times New Roman"/>
          <w:szCs w:val="24"/>
        </w:rPr>
        <w:t>,</w:t>
      </w:r>
      <w:r>
        <w:rPr>
          <w:rFonts w:eastAsia="Times New Roman" w:cs="Times New Roman"/>
          <w:szCs w:val="24"/>
        </w:rPr>
        <w:t xml:space="preserve"> της τάξης του 30%-70%, όπως εκτιμά ο ΣΕΔΗΚ, ο Σύνδεσμος Ελαιοκομικών Δήμων Κρήτης, και μπορεί να επιφέρ</w:t>
      </w:r>
      <w:r>
        <w:rPr>
          <w:rFonts w:eastAsia="Times New Roman" w:cs="Times New Roman"/>
          <w:szCs w:val="24"/>
        </w:rPr>
        <w:t>ει μείωση στην επόμενη ελαιοπαραγωγή της τάξης του 30%-40%. Όπως καταλαβαίνετε, αυτό είναι πολύ σοβαρό πλήγμα για το αγροτικό εισόδημα, ειδικά για τις περιοχές όπου η ελιά είναι μονοκαλλιέργεια.</w:t>
      </w:r>
    </w:p>
    <w:p w14:paraId="7183AA3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 Για τον λόγο αυτό απαιτείται ο ΕΛΓΑ να ξεκινήσει άμεσα την ε</w:t>
      </w:r>
      <w:r>
        <w:rPr>
          <w:rFonts w:eastAsia="Times New Roman" w:cs="Times New Roman"/>
          <w:szCs w:val="24"/>
        </w:rPr>
        <w:t xml:space="preserve">κτίμηση των ζημιών, όπως προβλέπεται από την </w:t>
      </w:r>
      <w:r>
        <w:rPr>
          <w:rFonts w:eastAsia="Times New Roman" w:cs="Times New Roman"/>
          <w:szCs w:val="24"/>
        </w:rPr>
        <w:t xml:space="preserve">απόφαση </w:t>
      </w:r>
      <w:r>
        <w:rPr>
          <w:rFonts w:eastAsia="Times New Roman" w:cs="Times New Roman"/>
          <w:szCs w:val="24"/>
        </w:rPr>
        <w:t xml:space="preserve">157502/2011 στο άρθρο 3 παράγραφος 8. Επιμένουμε στην ανάγκη κάλυψης </w:t>
      </w:r>
      <w:r>
        <w:rPr>
          <w:rFonts w:eastAsia="Times New Roman" w:cs="Times New Roman"/>
          <w:szCs w:val="24"/>
        </w:rPr>
        <w:lastRenderedPageBreak/>
        <w:t>των ζημιών από την πλευρά του ΕΛΓΑ και όχι από τα ΠΣΕΑ</w:t>
      </w:r>
      <w:r>
        <w:rPr>
          <w:rFonts w:eastAsia="Times New Roman" w:cs="Times New Roman"/>
          <w:szCs w:val="24"/>
        </w:rPr>
        <w:t>,</w:t>
      </w:r>
      <w:r>
        <w:rPr>
          <w:rFonts w:eastAsia="Times New Roman" w:cs="Times New Roman"/>
          <w:szCs w:val="24"/>
        </w:rPr>
        <w:t xml:space="preserve"> όπως έγινε το 2013, διότι  το αποτέλεσμα </w:t>
      </w:r>
      <w:r>
        <w:rPr>
          <w:rFonts w:eastAsia="Times New Roman" w:cs="Times New Roman"/>
          <w:szCs w:val="24"/>
        </w:rPr>
        <w:t>τότε ήταν</w:t>
      </w:r>
      <w:r>
        <w:rPr>
          <w:rFonts w:eastAsia="Times New Roman" w:cs="Times New Roman"/>
          <w:szCs w:val="24"/>
        </w:rPr>
        <w:t xml:space="preserve"> ότι καταλογίστηκαν αποζημιώσεις της τάξης των 65 εκατομμυρίων, πήγαν στα 20 εκατομμύρια, κατέβηκαν στα 6 εκατομμύρια κι αυτή τη στιγμή, τρία χρόνια μετά, οι αγρότες δεν έχουν πάρει ούτε ένα ευρώ.</w:t>
      </w:r>
    </w:p>
    <w:p w14:paraId="7183AA38" w14:textId="77777777" w:rsidR="00ED7B83" w:rsidRDefault="00383712">
      <w:pPr>
        <w:spacing w:line="600" w:lineRule="auto"/>
        <w:ind w:firstLine="720"/>
        <w:jc w:val="both"/>
        <w:rPr>
          <w:rFonts w:eastAsia="Times New Roman"/>
          <w:szCs w:val="24"/>
        </w:rPr>
      </w:pPr>
      <w:r>
        <w:rPr>
          <w:rFonts w:eastAsia="Times New Roman"/>
          <w:szCs w:val="24"/>
        </w:rPr>
        <w:t xml:space="preserve">Επίσης, ας σημειωθεί ότι ο ΕΛΓΑ δεν αποζημιώνει ζημιές που </w:t>
      </w:r>
      <w:r>
        <w:rPr>
          <w:rFonts w:eastAsia="Times New Roman"/>
          <w:szCs w:val="24"/>
        </w:rPr>
        <w:t xml:space="preserve">προκαλούνται στην άνθιση, άρθρο 6 παράγραφος 4, αντίθετα με τις ζημιές που προκαλούνται στην καρποφορία. </w:t>
      </w:r>
    </w:p>
    <w:p w14:paraId="7183AA39" w14:textId="77777777" w:rsidR="00ED7B83" w:rsidRDefault="00383712">
      <w:pPr>
        <w:spacing w:line="600" w:lineRule="auto"/>
        <w:ind w:firstLine="720"/>
        <w:jc w:val="both"/>
        <w:rPr>
          <w:rFonts w:eastAsia="Times New Roman"/>
          <w:szCs w:val="24"/>
        </w:rPr>
      </w:pPr>
      <w:r>
        <w:rPr>
          <w:rFonts w:eastAsia="Times New Roman"/>
          <w:szCs w:val="24"/>
        </w:rPr>
        <w:t xml:space="preserve">Νομίζω, λοιπόν, δεδομένης της κλιματικής αλλαγής, ότι είναι εύλογο το αίτημα αλλαγής του Κανονισμού του ΕΛΓΑ για τις αποζημιώσεις και στην άνθιση λόγω καύσωνα κι όχι μόνο λόγω παγετού. </w:t>
      </w:r>
    </w:p>
    <w:p w14:paraId="7183AA3A" w14:textId="77777777" w:rsidR="00ED7B83" w:rsidRDefault="00383712">
      <w:pPr>
        <w:spacing w:line="600" w:lineRule="auto"/>
        <w:ind w:firstLine="720"/>
        <w:jc w:val="both"/>
        <w:rPr>
          <w:rFonts w:eastAsia="Times New Roman"/>
          <w:szCs w:val="24"/>
        </w:rPr>
      </w:pPr>
      <w:r>
        <w:rPr>
          <w:rFonts w:eastAsia="Times New Roman"/>
          <w:szCs w:val="24"/>
        </w:rPr>
        <w:t>Άρα, κύριε Υπουργέ, σας ρωτάμε: Τι προτίθεστε να κάνετε</w:t>
      </w:r>
      <w:r>
        <w:rPr>
          <w:rFonts w:eastAsia="Times New Roman"/>
          <w:szCs w:val="24"/>
        </w:rPr>
        <w:t>,</w:t>
      </w:r>
      <w:r>
        <w:rPr>
          <w:rFonts w:eastAsia="Times New Roman"/>
          <w:szCs w:val="24"/>
        </w:rPr>
        <w:t xml:space="preserve"> προκειμένου ν</w:t>
      </w:r>
      <w:r>
        <w:rPr>
          <w:rFonts w:eastAsia="Times New Roman"/>
          <w:szCs w:val="24"/>
        </w:rPr>
        <w:t xml:space="preserve">α αρχίσει άμεσα η διενέργεια ελέγχων και εκτιμήσεων από την μεριά του ΕΛΓΑ, όσον αφορά την </w:t>
      </w:r>
      <w:proofErr w:type="spellStart"/>
      <w:r>
        <w:rPr>
          <w:rFonts w:eastAsia="Times New Roman"/>
          <w:szCs w:val="24"/>
        </w:rPr>
        <w:t>καρπόδεση</w:t>
      </w:r>
      <w:proofErr w:type="spellEnd"/>
      <w:r>
        <w:rPr>
          <w:rFonts w:eastAsia="Times New Roman"/>
          <w:szCs w:val="24"/>
        </w:rPr>
        <w:t xml:space="preserve"> και τι θα γίνει με την καταβολή των αποζημιώσεων από τα ΠΣΕΑ, που αφορούν το έτος 2013; </w:t>
      </w:r>
    </w:p>
    <w:p w14:paraId="7183AA3B" w14:textId="77777777" w:rsidR="00ED7B83" w:rsidRDefault="00383712">
      <w:pPr>
        <w:spacing w:line="600" w:lineRule="auto"/>
        <w:ind w:firstLine="720"/>
        <w:jc w:val="both"/>
        <w:rPr>
          <w:rFonts w:eastAsia="Times New Roman"/>
          <w:szCs w:val="24"/>
        </w:rPr>
      </w:pPr>
      <w:r>
        <w:rPr>
          <w:rFonts w:eastAsia="Times New Roman"/>
          <w:szCs w:val="24"/>
        </w:rPr>
        <w:lastRenderedPageBreak/>
        <w:t>Επίσης, τι προτίθεστε να κάνετε για τη διόρθωση του Κανονισμού του</w:t>
      </w:r>
      <w:r>
        <w:rPr>
          <w:rFonts w:eastAsia="Times New Roman"/>
          <w:szCs w:val="24"/>
        </w:rPr>
        <w:t xml:space="preserve"> ΕΛΓΑ στο άρθρο 6, ώστε να καλύπτονται και ζημιές που προκαλούνται από καύσωνες κατά την άνθιση, όπως ισχύει και για τον παγετό; </w:t>
      </w:r>
    </w:p>
    <w:p w14:paraId="7183AA3C" w14:textId="77777777" w:rsidR="00ED7B83" w:rsidRDefault="00383712">
      <w:pPr>
        <w:spacing w:line="600" w:lineRule="auto"/>
        <w:ind w:firstLine="720"/>
        <w:jc w:val="both"/>
        <w:rPr>
          <w:rFonts w:eastAsia="Times New Roman"/>
          <w:szCs w:val="24"/>
        </w:rPr>
      </w:pPr>
      <w:r>
        <w:rPr>
          <w:rFonts w:eastAsia="Times New Roman"/>
          <w:szCs w:val="24"/>
        </w:rPr>
        <w:t xml:space="preserve">Ευχαριστώ.   </w:t>
      </w:r>
    </w:p>
    <w:p w14:paraId="7183AA3D" w14:textId="77777777" w:rsidR="00ED7B83" w:rsidRDefault="00383712">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κυρία συνάδελφε.</w:t>
      </w:r>
    </w:p>
    <w:p w14:paraId="7183AA3E" w14:textId="77777777" w:rsidR="00ED7B83" w:rsidRDefault="00383712">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7183AA3F" w14:textId="77777777" w:rsidR="00ED7B83" w:rsidRDefault="00383712">
      <w:pPr>
        <w:spacing w:line="600" w:lineRule="auto"/>
        <w:ind w:firstLine="720"/>
        <w:jc w:val="both"/>
        <w:rPr>
          <w:rFonts w:eastAsia="Times New Roman"/>
          <w:b/>
          <w:szCs w:val="24"/>
        </w:rPr>
      </w:pPr>
      <w:r>
        <w:rPr>
          <w:rFonts w:eastAsia="Times New Roman"/>
          <w:b/>
          <w:szCs w:val="24"/>
        </w:rPr>
        <w:t>ΕΥΑΓΓΕΛΟΣ ΑΠΟΣΤΟΛ</w:t>
      </w:r>
      <w:r>
        <w:rPr>
          <w:rFonts w:eastAsia="Times New Roman"/>
          <w:b/>
          <w:szCs w:val="24"/>
        </w:rPr>
        <w:t xml:space="preserve">ΟΥ (Υπουργός Αγροτικής Ανάπτυξης και Τροφίμων): </w:t>
      </w:r>
      <w:r>
        <w:rPr>
          <w:rFonts w:eastAsia="Times New Roman"/>
          <w:szCs w:val="24"/>
        </w:rPr>
        <w:t>Κύριε Πρόεδρε, θα κάνω μια μικρή αναφορά για τα γεγονότα. Πέραν της συμπαράστασης στον γαλλικό λαό, εύχομαι αυτά τα αλλεπάλληλα γεγονότα να μη γίνουν αφορμή να αλλάξει ο τρόπος ζωής των Ευρωπαίων πολιτών. Αυτ</w:t>
      </w:r>
      <w:r>
        <w:rPr>
          <w:rFonts w:eastAsia="Times New Roman"/>
          <w:szCs w:val="24"/>
        </w:rPr>
        <w:t xml:space="preserve">ός είναι ο μεγαλύτερος κίνδυνος. </w:t>
      </w:r>
      <w:r>
        <w:rPr>
          <w:rFonts w:eastAsia="Times New Roman"/>
          <w:b/>
          <w:szCs w:val="24"/>
        </w:rPr>
        <w:t xml:space="preserve"> </w:t>
      </w:r>
    </w:p>
    <w:p w14:paraId="7183AA40" w14:textId="77777777" w:rsidR="00ED7B83" w:rsidRDefault="00383712">
      <w:pPr>
        <w:spacing w:line="600" w:lineRule="auto"/>
        <w:ind w:firstLine="720"/>
        <w:jc w:val="both"/>
        <w:rPr>
          <w:rFonts w:eastAsia="Times New Roman"/>
          <w:szCs w:val="24"/>
        </w:rPr>
      </w:pPr>
      <w:r>
        <w:rPr>
          <w:rFonts w:eastAsia="Times New Roman"/>
          <w:szCs w:val="24"/>
        </w:rPr>
        <w:lastRenderedPageBreak/>
        <w:t xml:space="preserve">Αγαπητή συνάδελφε, όντως οι ζημιές από ακαρπία, κάτι που το ξέρετε και το ξέρουμε όλοι, δεν καλύπτονται από τον ΕΛΓΑ. Αυτό αναφέρει ρητά ο Κανονισμός. Ωστόσο, οι ζημιές οι οποίες προέρχονται από ακαρπία, από κακή </w:t>
      </w:r>
      <w:proofErr w:type="spellStart"/>
      <w:r>
        <w:rPr>
          <w:rFonts w:eastAsia="Times New Roman"/>
          <w:szCs w:val="24"/>
        </w:rPr>
        <w:t>καρπόδεσ</w:t>
      </w:r>
      <w:r>
        <w:rPr>
          <w:rFonts w:eastAsia="Times New Roman"/>
          <w:szCs w:val="24"/>
        </w:rPr>
        <w:t>η</w:t>
      </w:r>
      <w:proofErr w:type="spellEnd"/>
      <w:r>
        <w:rPr>
          <w:rFonts w:eastAsia="Times New Roman"/>
          <w:szCs w:val="24"/>
        </w:rPr>
        <w:t>, μπορούν να ενταχθούν στο πρόγραμμα κρατικών ενισχύσεων, γνωστό ως ΠΣΕΑ.</w:t>
      </w:r>
    </w:p>
    <w:p w14:paraId="7183AA41" w14:textId="77777777" w:rsidR="00ED7B83" w:rsidRDefault="00383712">
      <w:pPr>
        <w:spacing w:line="600" w:lineRule="auto"/>
        <w:ind w:firstLine="720"/>
        <w:jc w:val="both"/>
        <w:rPr>
          <w:rFonts w:eastAsia="Times New Roman"/>
          <w:szCs w:val="24"/>
        </w:rPr>
      </w:pPr>
      <w:r>
        <w:rPr>
          <w:rFonts w:eastAsia="Times New Roman"/>
          <w:szCs w:val="24"/>
        </w:rPr>
        <w:t>Όμως, προκειμένου να ενταχθούν εκεί οι παραγωγοί,  όπου ουσιαστικά θα υπάρξει κάλυψη απώλειας του εισοδήματος, μια αντιστάθμιση, θέλει οπωσδήποτε ορισμένες προϋποθέσεις. Η πρώτη προ</w:t>
      </w:r>
      <w:r>
        <w:rPr>
          <w:rFonts w:eastAsia="Times New Roman"/>
          <w:szCs w:val="24"/>
        </w:rPr>
        <w:t>ϋπόθεση είναι να υπάρχει μια ζημιά</w:t>
      </w:r>
      <w:r>
        <w:rPr>
          <w:rFonts w:eastAsia="Times New Roman"/>
          <w:szCs w:val="24"/>
        </w:rPr>
        <w:t>,</w:t>
      </w:r>
      <w:r>
        <w:rPr>
          <w:rFonts w:eastAsia="Times New Roman"/>
          <w:szCs w:val="24"/>
        </w:rPr>
        <w:t xml:space="preserve"> η οποία </w:t>
      </w:r>
      <w:r>
        <w:rPr>
          <w:rFonts w:eastAsia="Times New Roman"/>
          <w:szCs w:val="24"/>
        </w:rPr>
        <w:t xml:space="preserve">να </w:t>
      </w:r>
      <w:r>
        <w:rPr>
          <w:rFonts w:eastAsia="Times New Roman"/>
          <w:szCs w:val="24"/>
        </w:rPr>
        <w:t xml:space="preserve">ξεπερνάει το 30% του μέσου όρου του επιπέδου της </w:t>
      </w:r>
      <w:r>
        <w:rPr>
          <w:rFonts w:eastAsia="Times New Roman"/>
          <w:szCs w:val="24"/>
        </w:rPr>
        <w:t>περιφερειακής ενότητας</w:t>
      </w:r>
      <w:r>
        <w:rPr>
          <w:rFonts w:eastAsia="Times New Roman"/>
          <w:szCs w:val="24"/>
        </w:rPr>
        <w:t xml:space="preserve">. Εννοείται ότι αυτό θα υπολογιστεί με βάση τον μέσο όρο της απόδοσης των τριών προηγούμενων χρόνων. </w:t>
      </w:r>
    </w:p>
    <w:p w14:paraId="7183AA42" w14:textId="77777777" w:rsidR="00ED7B83" w:rsidRDefault="00383712">
      <w:pPr>
        <w:spacing w:line="600" w:lineRule="auto"/>
        <w:ind w:firstLine="720"/>
        <w:jc w:val="both"/>
        <w:rPr>
          <w:rFonts w:eastAsia="Times New Roman"/>
          <w:szCs w:val="24"/>
        </w:rPr>
      </w:pPr>
      <w:r>
        <w:rPr>
          <w:rFonts w:eastAsia="Times New Roman"/>
          <w:szCs w:val="24"/>
        </w:rPr>
        <w:lastRenderedPageBreak/>
        <w:t>Μια δεύτερη προϋπόθεση είναι να τεκμ</w:t>
      </w:r>
      <w:r>
        <w:rPr>
          <w:rFonts w:eastAsia="Times New Roman"/>
          <w:szCs w:val="24"/>
        </w:rPr>
        <w:t>ηριώνεται επιστημονικά από επιτροπή ότι προήλθε η συγκεκριμένη ακαρπία ως αποτέλεσμα μιας δυσμενούς καιρικής συνθήκης, την οποία πρέπει να βεβαιώνουν και τα επίσημα μετεωρολογικά στοιχεία της περιοχής.</w:t>
      </w:r>
    </w:p>
    <w:p w14:paraId="7183AA43" w14:textId="77777777" w:rsidR="00ED7B83" w:rsidRDefault="00383712">
      <w:pPr>
        <w:spacing w:line="600" w:lineRule="auto"/>
        <w:ind w:firstLine="720"/>
        <w:jc w:val="both"/>
        <w:rPr>
          <w:rFonts w:eastAsia="Times New Roman"/>
          <w:szCs w:val="24"/>
        </w:rPr>
      </w:pPr>
      <w:r>
        <w:rPr>
          <w:rFonts w:eastAsia="Times New Roman"/>
          <w:szCs w:val="24"/>
        </w:rPr>
        <w:t>Πάνω απ’ όλα, θα πρέπει να εγκριθεί η σχετική δαπάνη κ</w:t>
      </w:r>
      <w:r>
        <w:rPr>
          <w:rFonts w:eastAsia="Times New Roman"/>
          <w:szCs w:val="24"/>
        </w:rPr>
        <w:t xml:space="preserve">αι από την Ευρωπαϊκή Επιτροπή, όπου θα υποβληθεί, αλλά κυρίως να υπάρχει και η δημοσιονομική δυνατότητα από πλευράς του κράτους να καταβληθούν τα συγκεκριμένα χρήματα. </w:t>
      </w:r>
    </w:p>
    <w:p w14:paraId="7183AA44" w14:textId="77777777" w:rsidR="00ED7B83" w:rsidRDefault="00383712">
      <w:pPr>
        <w:spacing w:line="600" w:lineRule="auto"/>
        <w:ind w:firstLine="720"/>
        <w:jc w:val="both"/>
        <w:rPr>
          <w:rFonts w:eastAsia="Times New Roman"/>
          <w:szCs w:val="24"/>
        </w:rPr>
      </w:pPr>
      <w:r>
        <w:rPr>
          <w:rFonts w:eastAsia="Times New Roman"/>
          <w:szCs w:val="24"/>
        </w:rPr>
        <w:t>Οι υπηρεσίες του ΕΛΓΑ Ηρακλείου, που έχουν την εποπτεία της εξέλιξης της ελαιοκαλλιέργε</w:t>
      </w:r>
      <w:r>
        <w:rPr>
          <w:rFonts w:eastAsia="Times New Roman"/>
          <w:szCs w:val="24"/>
        </w:rPr>
        <w:t xml:space="preserve">ιας στην Κρήτη, παρακολουθούν και θα παρακολουθήσουν μέχρι την συγκομιδή την περιοχή, για να δούμε τι επιπτώσεις είχε στο εισόδημα η ακαρπία. </w:t>
      </w:r>
    </w:p>
    <w:p w14:paraId="7183AA45" w14:textId="77777777" w:rsidR="00ED7B83" w:rsidRDefault="00383712">
      <w:pPr>
        <w:spacing w:line="600" w:lineRule="auto"/>
        <w:ind w:firstLine="720"/>
        <w:jc w:val="both"/>
        <w:rPr>
          <w:rFonts w:eastAsia="Times New Roman"/>
          <w:szCs w:val="24"/>
        </w:rPr>
      </w:pPr>
      <w:r>
        <w:rPr>
          <w:rFonts w:eastAsia="Times New Roman"/>
          <w:szCs w:val="24"/>
        </w:rPr>
        <w:t>Όντως, ο καύσωνας που αναφέρετε και η ηλιακή ακτινοβολία είναι ενταγμένα στον ασφαλιστικό κίνδυνο του ΕΛΓΑ και βε</w:t>
      </w:r>
      <w:r>
        <w:rPr>
          <w:rFonts w:eastAsia="Times New Roman"/>
          <w:szCs w:val="24"/>
        </w:rPr>
        <w:t xml:space="preserve">βαίως, ζημιές από αυτές τις αιτίες όντως θα αποζημιωθούν. Ήδη οι εκτιμητές, </w:t>
      </w:r>
      <w:r>
        <w:rPr>
          <w:rFonts w:eastAsia="Times New Roman"/>
          <w:szCs w:val="24"/>
        </w:rPr>
        <w:lastRenderedPageBreak/>
        <w:t>μετά τη γνωστή αποχή που υπήρχε -λύθηκαν τα προβλήματα- άρχισαν να επισκέπτονται τις περιοχές. Θα ολοκληρωθεί η κοινοποίηση των πορισμάτων από τις συγκεκριμένες εκτιμήσεις και βεβα</w:t>
      </w:r>
      <w:r>
        <w:rPr>
          <w:rFonts w:eastAsia="Times New Roman"/>
          <w:szCs w:val="24"/>
        </w:rPr>
        <w:t xml:space="preserve">ίως, εφόσον ολοκληρωθεί η διαδικασία, θα υπάρξουν οι αντίστοιχες πληρωμές. </w:t>
      </w:r>
    </w:p>
    <w:p w14:paraId="7183AA46" w14:textId="77777777" w:rsidR="00ED7B83" w:rsidRDefault="00383712">
      <w:pPr>
        <w:spacing w:line="600" w:lineRule="auto"/>
        <w:ind w:firstLine="720"/>
        <w:jc w:val="both"/>
        <w:rPr>
          <w:rFonts w:eastAsia="Times New Roman"/>
          <w:szCs w:val="24"/>
        </w:rPr>
      </w:pPr>
      <w:r>
        <w:rPr>
          <w:rFonts w:eastAsia="Times New Roman"/>
          <w:szCs w:val="24"/>
        </w:rPr>
        <w:t>Για τα ζητήματα που έχουν σχέση με την ακαρπία και κυρίως τις δυνατότητες που μας δίνονται μέσω μιας ολόκληρης συζήτησης που γίνεται αυτή την ώρα στην Ευρωπαϊκή Ένωση, σχετικά με τ</w:t>
      </w:r>
      <w:r>
        <w:rPr>
          <w:rFonts w:eastAsia="Times New Roman"/>
          <w:szCs w:val="24"/>
        </w:rPr>
        <w:t xml:space="preserve">ις επιπτώσεις της κλιματικής αλλαγής στην ακαρπία, θα τα πούμε στη δευτερολογία.    </w:t>
      </w:r>
    </w:p>
    <w:p w14:paraId="7183AA47" w14:textId="77777777" w:rsidR="00ED7B83" w:rsidRDefault="00383712">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Υπουργέ. </w:t>
      </w:r>
    </w:p>
    <w:p w14:paraId="7183AA48" w14:textId="77777777" w:rsidR="00ED7B83" w:rsidRDefault="00383712">
      <w:pPr>
        <w:spacing w:line="600" w:lineRule="auto"/>
        <w:ind w:firstLine="720"/>
        <w:jc w:val="both"/>
        <w:rPr>
          <w:rFonts w:eastAsia="Times New Roman"/>
          <w:szCs w:val="24"/>
        </w:rPr>
      </w:pPr>
      <w:r>
        <w:rPr>
          <w:rFonts w:eastAsia="Times New Roman"/>
          <w:szCs w:val="24"/>
        </w:rPr>
        <w:t xml:space="preserve">Κυρία συνάδελφε, έχετε τον λόγο για δευτερολογία τριών λεπτών. </w:t>
      </w:r>
    </w:p>
    <w:p w14:paraId="7183AA49" w14:textId="77777777" w:rsidR="00ED7B83" w:rsidRDefault="00383712">
      <w:pPr>
        <w:spacing w:line="600" w:lineRule="auto"/>
        <w:ind w:firstLine="720"/>
        <w:jc w:val="both"/>
        <w:rPr>
          <w:rFonts w:eastAsia="Times New Roman"/>
          <w:szCs w:val="24"/>
        </w:rPr>
      </w:pPr>
      <w:r>
        <w:rPr>
          <w:rFonts w:eastAsia="Times New Roman"/>
          <w:b/>
          <w:szCs w:val="24"/>
        </w:rPr>
        <w:t xml:space="preserve">ΕΥΑΓΓΕΛΙΑ (ΒΑΛΙΑ) ΒΑΓΙΩΝΑΚΗ: </w:t>
      </w:r>
      <w:r>
        <w:rPr>
          <w:rFonts w:eastAsia="Times New Roman"/>
          <w:szCs w:val="24"/>
        </w:rPr>
        <w:t>Εγώ ήθελα να επισημ</w:t>
      </w:r>
      <w:r>
        <w:rPr>
          <w:rFonts w:eastAsia="Times New Roman"/>
          <w:szCs w:val="24"/>
        </w:rPr>
        <w:t>άνω το γεγονός ότι εδώ δεν μιλάμε για ακαρπία</w:t>
      </w:r>
      <w:r>
        <w:rPr>
          <w:rFonts w:eastAsia="Times New Roman"/>
          <w:szCs w:val="24"/>
        </w:rPr>
        <w:t>. Σ</w:t>
      </w:r>
      <w:r>
        <w:rPr>
          <w:rFonts w:eastAsia="Times New Roman"/>
          <w:szCs w:val="24"/>
        </w:rPr>
        <w:t xml:space="preserve">υζητάμε για </w:t>
      </w:r>
      <w:proofErr w:type="spellStart"/>
      <w:r>
        <w:rPr>
          <w:rFonts w:eastAsia="Times New Roman"/>
          <w:szCs w:val="24"/>
        </w:rPr>
        <w:t>καρπόπτωση</w:t>
      </w:r>
      <w:proofErr w:type="spellEnd"/>
      <w:r>
        <w:rPr>
          <w:rFonts w:eastAsia="Times New Roman"/>
          <w:szCs w:val="24"/>
        </w:rPr>
        <w:t xml:space="preserve"> και για </w:t>
      </w:r>
      <w:proofErr w:type="spellStart"/>
      <w:r>
        <w:rPr>
          <w:rFonts w:eastAsia="Times New Roman"/>
          <w:szCs w:val="24"/>
        </w:rPr>
        <w:t>σχινοκαρπία</w:t>
      </w:r>
      <w:proofErr w:type="spellEnd"/>
      <w:r>
        <w:rPr>
          <w:rFonts w:eastAsia="Times New Roman"/>
          <w:szCs w:val="24"/>
        </w:rPr>
        <w:t xml:space="preserve">, που σημαίνει μετά το δέσιμο του καρπού.  </w:t>
      </w:r>
    </w:p>
    <w:p w14:paraId="7183AA4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Ο Κανονισμός του ΕΛΓΑ, τουλάχιστον όπως τον διάβασα εγώ, νομίζω ότι καλύπτει αυτές τις περιπτώσεις, γιατί στο άρθρο 6, όσο</w:t>
      </w:r>
      <w:r>
        <w:rPr>
          <w:rFonts w:eastAsia="Times New Roman" w:cs="Times New Roman"/>
          <w:szCs w:val="24"/>
        </w:rPr>
        <w:t xml:space="preserve">ν αφορά τους περιορισμούς που βάζει στην παράγραφο 4 και 5 λέει «οι ζημιές που </w:t>
      </w:r>
      <w:proofErr w:type="spellStart"/>
      <w:r>
        <w:rPr>
          <w:rFonts w:eastAsia="Times New Roman" w:cs="Times New Roman"/>
          <w:szCs w:val="24"/>
        </w:rPr>
        <w:t>προξενούνται</w:t>
      </w:r>
      <w:proofErr w:type="spellEnd"/>
      <w:r>
        <w:rPr>
          <w:rFonts w:eastAsia="Times New Roman" w:cs="Times New Roman"/>
          <w:szCs w:val="24"/>
        </w:rPr>
        <w:t xml:space="preserve"> από τα καλυπτόμενα ασφαλιστικά ζημιογόνα αίτια, εκτός του παγετού, στα καρποφόρα δένδρα, πριν από το δέσιμο των καρπών» και μετά λέει «ζημιές, επίσης, αποκλείονται</w:t>
      </w:r>
      <w:r>
        <w:rPr>
          <w:rFonts w:eastAsia="Times New Roman" w:cs="Times New Roman"/>
          <w:szCs w:val="24"/>
        </w:rPr>
        <w:t>,</w:t>
      </w:r>
      <w:r>
        <w:rPr>
          <w:rFonts w:eastAsia="Times New Roman" w:cs="Times New Roman"/>
          <w:szCs w:val="24"/>
        </w:rPr>
        <w:t xml:space="preserve"> που </w:t>
      </w:r>
      <w:proofErr w:type="spellStart"/>
      <w:r>
        <w:rPr>
          <w:rFonts w:eastAsia="Times New Roman" w:cs="Times New Roman"/>
          <w:szCs w:val="24"/>
        </w:rPr>
        <w:t>προξενούνται</w:t>
      </w:r>
      <w:proofErr w:type="spellEnd"/>
      <w:r>
        <w:rPr>
          <w:rFonts w:eastAsia="Times New Roman" w:cs="Times New Roman"/>
          <w:szCs w:val="24"/>
        </w:rPr>
        <w:t xml:space="preserve"> από παγετό στα καρποφόρα δένδρα, πριν από το στάδιο της έναρξης της άνθισης», δηλαδή κατά το άνοιγμα των πετάλων, </w:t>
      </w:r>
      <w:r>
        <w:rPr>
          <w:rFonts w:eastAsia="Times New Roman" w:cs="Times New Roman"/>
          <w:szCs w:val="24"/>
        </w:rPr>
        <w:t xml:space="preserve">την </w:t>
      </w:r>
      <w:r>
        <w:rPr>
          <w:rFonts w:eastAsia="Times New Roman" w:cs="Times New Roman"/>
          <w:szCs w:val="24"/>
        </w:rPr>
        <w:t xml:space="preserve">ανθοφορία. </w:t>
      </w:r>
    </w:p>
    <w:p w14:paraId="7183AA4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Αυτό, δηλαδή, που δεν καλύπτει ο ΕΛΓΑ είναι τις ζημιές λόγω ανθοφορίας και γι’ αυτόν τον λόγο ακριβώς βάζω τ</w:t>
      </w:r>
      <w:r>
        <w:rPr>
          <w:rFonts w:eastAsia="Times New Roman" w:cs="Times New Roman"/>
          <w:szCs w:val="24"/>
        </w:rPr>
        <w:t>ο αίτημα της αλλαγής του, λόγω καιρικών συνθηκών να καλύπτει και την περίοδο της καρποφορίας. Επομένως, το αίτημα το οποίο βάζουμε εδώ, κύριε Υπουργέ, είναι να καλυφθούν οι ζημιές από τον ΕΛΓΑ και όχι από τα ΠΣΕΑ, διότι σας είπα τι έγινε το 2013 για τα θέμ</w:t>
      </w:r>
      <w:r>
        <w:rPr>
          <w:rFonts w:eastAsia="Times New Roman" w:cs="Times New Roman"/>
          <w:szCs w:val="24"/>
        </w:rPr>
        <w:t xml:space="preserve">ατα της </w:t>
      </w:r>
      <w:proofErr w:type="spellStart"/>
      <w:r>
        <w:rPr>
          <w:rFonts w:eastAsia="Times New Roman" w:cs="Times New Roman"/>
          <w:szCs w:val="24"/>
        </w:rPr>
        <w:t>σχινοκαρπίας</w:t>
      </w:r>
      <w:proofErr w:type="spellEnd"/>
      <w:r>
        <w:rPr>
          <w:rFonts w:eastAsia="Times New Roman" w:cs="Times New Roman"/>
          <w:szCs w:val="24"/>
        </w:rPr>
        <w:t xml:space="preserve"> και της </w:t>
      </w:r>
      <w:proofErr w:type="spellStart"/>
      <w:r>
        <w:rPr>
          <w:rFonts w:eastAsia="Times New Roman" w:cs="Times New Roman"/>
          <w:szCs w:val="24"/>
        </w:rPr>
        <w:t>καρπόπτωσης</w:t>
      </w:r>
      <w:proofErr w:type="spellEnd"/>
      <w:r>
        <w:rPr>
          <w:rFonts w:eastAsia="Times New Roman" w:cs="Times New Roman"/>
          <w:szCs w:val="24"/>
        </w:rPr>
        <w:t>.</w:t>
      </w:r>
    </w:p>
    <w:p w14:paraId="7183AA4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Επίσης, θέλω να επισημάνω το γεγονός –δεν είμαι ειδική- ότι με τα δεδομένα του ΣΕΔΗΚ οι ζημιές είναι πάνω από το 30% για το οποίο συζητάτε, κύριε Υπουργέ, και επομένως νομίζω ότι τουλάχιστον πρέπει να κάνετε έναν έ</w:t>
      </w:r>
      <w:r>
        <w:rPr>
          <w:rFonts w:eastAsia="Times New Roman" w:cs="Times New Roman"/>
          <w:szCs w:val="24"/>
        </w:rPr>
        <w:t xml:space="preserve">λεγχο γι’ αυτήν την κατάσταση. Ξέρω πολύ καλά ότι σε κάποιες περιπτώσεις η ζημιά έχει φθάσει και στο 100% και μπορώ να σας πω ότι έχω και ίδια άποψη για το θέμα αυτό. </w:t>
      </w:r>
    </w:p>
    <w:p w14:paraId="7183AA4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Τέλος, ήθελα να σας πω να δείτε με ιδιαίτερο ζήλο το συγκεκριμένο γεγονός, διότι η φετιν</w:t>
      </w:r>
      <w:r>
        <w:rPr>
          <w:rFonts w:eastAsia="Times New Roman" w:cs="Times New Roman"/>
          <w:szCs w:val="24"/>
        </w:rPr>
        <w:t>ή χρονιά σαν απόδοση είναι πιο κάτω από τον μέσο όρο. Επομένως, οι επιπτώσεις στο εισόδημα των ελαιοπαραγωγών θα είναι πάρα πολύ σημαντικές.</w:t>
      </w:r>
    </w:p>
    <w:p w14:paraId="7183AA4E"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Επανέρχομαι, λοιπόν, στα δ</w:t>
      </w:r>
      <w:r>
        <w:rPr>
          <w:rFonts w:eastAsia="Times New Roman" w:cs="Times New Roman"/>
          <w:szCs w:val="24"/>
        </w:rPr>
        <w:t>ύ</w:t>
      </w:r>
      <w:r>
        <w:rPr>
          <w:rFonts w:eastAsia="Times New Roman" w:cs="Times New Roman"/>
          <w:szCs w:val="24"/>
        </w:rPr>
        <w:t xml:space="preserve">ο ζητήματα, δηλαδή </w:t>
      </w:r>
      <w:r>
        <w:rPr>
          <w:rFonts w:eastAsia="Times New Roman" w:cs="Times New Roman"/>
          <w:szCs w:val="24"/>
        </w:rPr>
        <w:t xml:space="preserve">πρώτον, </w:t>
      </w:r>
      <w:r>
        <w:rPr>
          <w:rFonts w:eastAsia="Times New Roman" w:cs="Times New Roman"/>
          <w:szCs w:val="24"/>
        </w:rPr>
        <w:t xml:space="preserve">στο θέμα της επιμονής μας, οι αποζημιώσεις να γίνουν από τον </w:t>
      </w:r>
      <w:r>
        <w:rPr>
          <w:rFonts w:eastAsia="Times New Roman" w:cs="Times New Roman"/>
          <w:szCs w:val="24"/>
        </w:rPr>
        <w:t>ΕΛΓΑ, για τους λόγους για τους οποίους σας είπα και στο σημείο στο οποίο καλύπτει ο ΕΛΓΑ τα θέματα αυτά.</w:t>
      </w:r>
    </w:p>
    <w:p w14:paraId="7183AA4F"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Δεύτερον, να μελετήσετε με βάση τα γεγονότα –εννοώ τις καιρικές αλλαγές- την αλλαγή του Κανονισμού του ΕΛΓΑ, διότι ίσως φανεί ότι υπάρχει μία διακριτικ</w:t>
      </w:r>
      <w:r>
        <w:rPr>
          <w:rFonts w:eastAsia="Times New Roman" w:cs="Times New Roman"/>
          <w:szCs w:val="24"/>
        </w:rPr>
        <w:t xml:space="preserve">ή ευχέρεια σε βάρος της νότιας Ελλάδας από το γεγονός ότι η </w:t>
      </w:r>
      <w:proofErr w:type="spellStart"/>
      <w:r>
        <w:rPr>
          <w:rFonts w:eastAsia="Times New Roman" w:cs="Times New Roman"/>
          <w:szCs w:val="24"/>
        </w:rPr>
        <w:t>ανθόπτωση</w:t>
      </w:r>
      <w:proofErr w:type="spellEnd"/>
      <w:r>
        <w:rPr>
          <w:rFonts w:eastAsia="Times New Roman" w:cs="Times New Roman"/>
          <w:szCs w:val="24"/>
        </w:rPr>
        <w:t xml:space="preserve"> καλύπτεται στην περίπτωση των παγετών, ενώ δεν καλύπτεται στην περίπτωση των καυσώνων.</w:t>
      </w:r>
    </w:p>
    <w:p w14:paraId="7183AA50"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κυρία συνάδελφε.</w:t>
      </w:r>
    </w:p>
    <w:p w14:paraId="7183AA5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7183AA52"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ΕΥΑ</w:t>
      </w:r>
      <w:r>
        <w:rPr>
          <w:rFonts w:eastAsia="Times New Roman" w:cs="Times New Roman"/>
          <w:b/>
          <w:szCs w:val="24"/>
        </w:rPr>
        <w:t>ΓΓΕΛΟΣ ΑΠΟΣΤΟΛΟΥ (Υπουργός Αγροτικής Ανάπτυξης και Τροφίμων):</w:t>
      </w:r>
      <w:r>
        <w:rPr>
          <w:rFonts w:eastAsia="Times New Roman" w:cs="Times New Roman"/>
          <w:szCs w:val="24"/>
        </w:rPr>
        <w:t xml:space="preserve"> Κυρία συνάδελφε, ζημιές από </w:t>
      </w:r>
      <w:proofErr w:type="spellStart"/>
      <w:r>
        <w:rPr>
          <w:rFonts w:eastAsia="Times New Roman" w:cs="Times New Roman"/>
          <w:szCs w:val="24"/>
        </w:rPr>
        <w:t>καρπόπτωση</w:t>
      </w:r>
      <w:proofErr w:type="spellEnd"/>
      <w:r>
        <w:rPr>
          <w:rFonts w:eastAsia="Times New Roman" w:cs="Times New Roman"/>
          <w:szCs w:val="24"/>
        </w:rPr>
        <w:t xml:space="preserve"> είναι ζημιές οι οποίες καλύπτονται είτε οφείλονται σε καύσωνες είτε οφείλονται σε παγετούς. Αυτές καλύπτονται από τον ΕΛΓΑ μέσα από συγκεκριμένες διαδικασί</w:t>
      </w:r>
      <w:r>
        <w:rPr>
          <w:rFonts w:eastAsia="Times New Roman" w:cs="Times New Roman"/>
          <w:szCs w:val="24"/>
        </w:rPr>
        <w:t>ες.</w:t>
      </w:r>
    </w:p>
    <w:p w14:paraId="7183AA5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Οι ζημιές από ακαρπία</w:t>
      </w:r>
      <w:r>
        <w:rPr>
          <w:rFonts w:eastAsia="Times New Roman" w:cs="Times New Roman"/>
          <w:szCs w:val="24"/>
        </w:rPr>
        <w:t>,</w:t>
      </w:r>
      <w:r>
        <w:rPr>
          <w:rFonts w:eastAsia="Times New Roman" w:cs="Times New Roman"/>
          <w:szCs w:val="24"/>
        </w:rPr>
        <w:t xml:space="preserve"> που οφείλεται σε κακή </w:t>
      </w:r>
      <w:proofErr w:type="spellStart"/>
      <w:r>
        <w:rPr>
          <w:rFonts w:eastAsia="Times New Roman" w:cs="Times New Roman"/>
          <w:szCs w:val="24"/>
        </w:rPr>
        <w:t>καρπόδεση</w:t>
      </w:r>
      <w:proofErr w:type="spellEnd"/>
      <w:r>
        <w:rPr>
          <w:rFonts w:eastAsia="Times New Roman" w:cs="Times New Roman"/>
          <w:szCs w:val="24"/>
        </w:rPr>
        <w:t xml:space="preserve">, είναι ζημιές οι οποίες αποδεικνύονται ουσιαστικά όταν έρχεται η ώρα της συγκομιδής και εμφανίζεται η απώλεια εισοδήματος. Σε αυτές τις </w:t>
      </w:r>
      <w:r>
        <w:rPr>
          <w:rFonts w:eastAsia="Times New Roman" w:cs="Times New Roman"/>
          <w:szCs w:val="24"/>
        </w:rPr>
        <w:lastRenderedPageBreak/>
        <w:t>περιπτώσεις, λοιπόν, έχουμε τα ΠΣΕΑ</w:t>
      </w:r>
      <w:r>
        <w:rPr>
          <w:rFonts w:eastAsia="Times New Roman" w:cs="Times New Roman"/>
          <w:szCs w:val="24"/>
        </w:rPr>
        <w:t>,</w:t>
      </w:r>
      <w:r>
        <w:rPr>
          <w:rFonts w:eastAsia="Times New Roman" w:cs="Times New Roman"/>
          <w:szCs w:val="24"/>
        </w:rPr>
        <w:t xml:space="preserve"> όπου χρειάζονται αυτές τ</w:t>
      </w:r>
      <w:r>
        <w:rPr>
          <w:rFonts w:eastAsia="Times New Roman" w:cs="Times New Roman"/>
          <w:szCs w:val="24"/>
        </w:rPr>
        <w:t xml:space="preserve">ις προϋποθέσεις που προανέφερα. Και όντως, το 2013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προϋπολογίστηκε μία δαπάνη ύψους 65 εκατομμυρίων και συντάχθηκε ο σχετικός φάκελος, τελικά επειδή τα 65 εκατομμύρια ήταν για λιγότερο από το 30%, όπως σας είπα, της περιοχής, δεν έγινε δεκτό αυτό κ</w:t>
      </w:r>
      <w:r>
        <w:rPr>
          <w:rFonts w:eastAsia="Times New Roman" w:cs="Times New Roman"/>
          <w:szCs w:val="24"/>
        </w:rPr>
        <w:t xml:space="preserve">αι δεν πέρασε. </w:t>
      </w:r>
    </w:p>
    <w:p w14:paraId="7183AA54"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Επίσης, αυτό που θέλω να σας πω είναι ότι για το 2014-2016 έχουμε υπολογίσει το ποσό των 16 εκατομμυρίων ευρώ για τέτοιες περιπτώσεις. Όμως, πρέπει να τις στοιχειοθετήσουμε.</w:t>
      </w:r>
    </w:p>
    <w:p w14:paraId="7183AA55"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 Από εκεί και πέρα, ερχόμαστε στο άλλο κομμάτι, το μεγάλο κομμάτι που αφορά την ακαρπία, όπου αυτή η διαδικασία των κρατικών ενισχύσεων μάς δημιουργεί ένα πρόβλημα</w:t>
      </w:r>
      <w:r>
        <w:rPr>
          <w:rFonts w:eastAsia="Times New Roman" w:cs="Times New Roman"/>
          <w:szCs w:val="24"/>
        </w:rPr>
        <w:t>,</w:t>
      </w:r>
      <w:r>
        <w:rPr>
          <w:rFonts w:eastAsia="Times New Roman" w:cs="Times New Roman"/>
          <w:szCs w:val="24"/>
        </w:rPr>
        <w:t xml:space="preserve"> λόγω δημοσιονομικών επιπτώσεων και ταυτόχρονα έχει αρχίσει μία συζήτηση στην Ευρωπαϊκή Επιτ</w:t>
      </w:r>
      <w:r>
        <w:rPr>
          <w:rFonts w:eastAsia="Times New Roman" w:cs="Times New Roman"/>
          <w:szCs w:val="24"/>
        </w:rPr>
        <w:t>ροπή όπου ουσιαστικά φαίνεται να δημιουργείται η εικόνα να μεταφερθούμε από ενισχύσεις της Ευρωπαϊκής Ένωσης σε ενισχύσεις κρατικές. Είναι ένα ζήτημα πάρα πολύ δύσκολο.</w:t>
      </w:r>
    </w:p>
    <w:p w14:paraId="7183AA56"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επιμένουμε και έχουμε συστήσει </w:t>
      </w:r>
      <w:r>
        <w:rPr>
          <w:rFonts w:eastAsia="Times New Roman" w:cs="Times New Roman"/>
          <w:szCs w:val="24"/>
        </w:rPr>
        <w:t>επιτροπή</w:t>
      </w:r>
      <w:r>
        <w:rPr>
          <w:rFonts w:eastAsia="Times New Roman" w:cs="Times New Roman"/>
          <w:szCs w:val="24"/>
        </w:rPr>
        <w:t>,</w:t>
      </w:r>
      <w:r>
        <w:rPr>
          <w:rFonts w:eastAsia="Times New Roman" w:cs="Times New Roman"/>
          <w:szCs w:val="24"/>
        </w:rPr>
        <w:t xml:space="preserve"> μάλιστα με πανεπιστημιακούς -η ακαρπία π</w:t>
      </w:r>
      <w:r>
        <w:rPr>
          <w:rFonts w:eastAsia="Times New Roman" w:cs="Times New Roman"/>
          <w:szCs w:val="24"/>
        </w:rPr>
        <w:t>λέον είναι ένα φαινόμενο που εξαπλώνεται σε όλη την Ελλάδα- για να δούμε πώς θα στοιχειοθετήσουμε αυτό που ως συζήτηση γίνεται αυτή την ώρα, ότι η κλιματική αλλαγή επιφέρει ζημιές στην αγροτική παραγωγή, ζημιές που κυρίως αφορούν δενδρώδεις καλλιέργειες. Δ</w:t>
      </w:r>
      <w:r>
        <w:rPr>
          <w:rFonts w:eastAsia="Times New Roman" w:cs="Times New Roman"/>
          <w:szCs w:val="24"/>
        </w:rPr>
        <w:t>εν είναι μόνο οι ελιές. Υπάρχουν και σε άλλες περιοχές προβλήματα. Όμως, αυτό δεν έχει ολοκληρωθεί ως διαδικασία. Αν γίνει αποδεκτό, τότε ανοίγει το κομμάτι των έκτακτων ενισχύσεων στον χώρο γενικότερα,  πράγμα το οποίο θα επιδιώξουμε με κάθε τρόπο.</w:t>
      </w:r>
    </w:p>
    <w:p w14:paraId="7183AA57"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szCs w:val="24"/>
        </w:rPr>
        <w:t>Παρ’ ό</w:t>
      </w:r>
      <w:r>
        <w:rPr>
          <w:rFonts w:eastAsia="Times New Roman" w:cs="Times New Roman"/>
          <w:szCs w:val="24"/>
        </w:rPr>
        <w:t xml:space="preserve">λα αυτά, εμείς και στο ζήτημα αυτό θα ετοιμάσουμε τους σχετικούς φακέλους και </w:t>
      </w:r>
      <w:r>
        <w:rPr>
          <w:rFonts w:eastAsia="Times New Roman" w:cs="Times New Roman"/>
          <w:szCs w:val="24"/>
        </w:rPr>
        <w:t>θα</w:t>
      </w:r>
      <w:r>
        <w:rPr>
          <w:rFonts w:eastAsia="Times New Roman" w:cs="Times New Roman"/>
          <w:szCs w:val="24"/>
        </w:rPr>
        <w:t xml:space="preserve"> τεκμηριώσουμε και τη δυνατότητα κρατικών ενισχύσεων, εφόσον ξεπερνάει τις προϋποθέσεις του 30%</w:t>
      </w:r>
      <w:r>
        <w:rPr>
          <w:rFonts w:eastAsia="Times New Roman" w:cs="Times New Roman"/>
          <w:szCs w:val="24"/>
        </w:rPr>
        <w:t>. Ε</w:t>
      </w:r>
      <w:r>
        <w:rPr>
          <w:rFonts w:eastAsia="Times New Roman" w:cs="Times New Roman"/>
          <w:szCs w:val="24"/>
        </w:rPr>
        <w:t>ίμαστε ήδη σε μια διαδικασία τέτοια, ιδιαίτερα για μια περιοχή όπως η Κρήτη, η</w:t>
      </w:r>
      <w:r>
        <w:rPr>
          <w:rFonts w:eastAsia="Times New Roman" w:cs="Times New Roman"/>
          <w:szCs w:val="24"/>
        </w:rPr>
        <w:t xml:space="preserve"> οποία είναι γνωστό ότι έχει πρόβλημα με το θέμα της ακαρπίας των ελιών. </w:t>
      </w:r>
    </w:p>
    <w:p w14:paraId="7183AA58"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7183AA59"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ακολουθεί η τελευταία προς συζήτηση επίκαιρη ερώτηση. Είναι η τέταρτη με αριθμό 1119/11-7-2</w:t>
      </w:r>
      <w:r>
        <w:rPr>
          <w:rFonts w:eastAsia="Times New Roman" w:cs="Times New Roman"/>
          <w:szCs w:val="24"/>
        </w:rPr>
        <w:t xml:space="preserve">016 επίκαιρη ερώτηση πρώτου κύκλου της Βουλευτού Αττικής της Δημοκρατικής Συμπαράταξης ΠΑΣΟΚ-ΔΗΜΑΡ κ. Παρασκευής </w:t>
      </w:r>
      <w:proofErr w:type="spellStart"/>
      <w:r>
        <w:rPr>
          <w:rFonts w:eastAsia="Times New Roman" w:cs="Times New Roman"/>
          <w:szCs w:val="24"/>
        </w:rPr>
        <w:t>Χριστοφιλοπούλου</w:t>
      </w:r>
      <w:proofErr w:type="spellEnd"/>
      <w:r>
        <w:rPr>
          <w:rFonts w:eastAsia="Times New Roman" w:cs="Times New Roman"/>
          <w:szCs w:val="24"/>
        </w:rPr>
        <w:t xml:space="preserve"> προς τον Υπουργό Εργασίας, Κοινωνικής Ασφάλισης και Κοινωνικής Αλληλεγγύης, σχετικά με τις περικοπές και τις καθυστερήσεις στη</w:t>
      </w:r>
      <w:r>
        <w:rPr>
          <w:rFonts w:eastAsia="Times New Roman" w:cs="Times New Roman"/>
          <w:szCs w:val="24"/>
        </w:rPr>
        <w:t>ν απονομή συντάξεων.</w:t>
      </w:r>
    </w:p>
    <w:p w14:paraId="7183AA5A"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szCs w:val="24"/>
        </w:rPr>
        <w:t>Θα απαντήσει ο Υφυπουργός κ. Αναστάσιος Πετρόπουλος.</w:t>
      </w:r>
    </w:p>
    <w:p w14:paraId="7183AA5B"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έχετε τον λόγο για δ</w:t>
      </w:r>
      <w:r>
        <w:rPr>
          <w:rFonts w:eastAsia="Times New Roman" w:cs="Times New Roman"/>
          <w:szCs w:val="24"/>
        </w:rPr>
        <w:t>ύ</w:t>
      </w:r>
      <w:r>
        <w:rPr>
          <w:rFonts w:eastAsia="Times New Roman" w:cs="Times New Roman"/>
          <w:szCs w:val="24"/>
        </w:rPr>
        <w:t xml:space="preserve">ο λεπτά για να αναπτύξετε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7183AA5C"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b/>
          <w:szCs w:val="24"/>
        </w:rPr>
        <w:t xml:space="preserve">ΠΑΡΑΣΚΕΥΗ ΧΡΙΣΤΟΦΙΛΟΠΟΥΛΟΥ: </w:t>
      </w:r>
      <w:r>
        <w:rPr>
          <w:rFonts w:eastAsia="Times New Roman" w:cs="Times New Roman"/>
          <w:szCs w:val="24"/>
        </w:rPr>
        <w:t xml:space="preserve">Κύριε Πρόεδρε, επιτρέψτε μου και εμένα με τη σειρά μου να εκφράσω τον </w:t>
      </w:r>
      <w:r>
        <w:rPr>
          <w:rFonts w:eastAsia="Times New Roman" w:cs="Times New Roman"/>
          <w:szCs w:val="24"/>
        </w:rPr>
        <w:t>αποτροπιασμό και την οργή</w:t>
      </w:r>
      <w:r>
        <w:rPr>
          <w:rFonts w:eastAsia="Times New Roman" w:cs="Times New Roman"/>
          <w:szCs w:val="24"/>
        </w:rPr>
        <w:t>,</w:t>
      </w:r>
      <w:r>
        <w:rPr>
          <w:rFonts w:eastAsia="Times New Roman" w:cs="Times New Roman"/>
          <w:szCs w:val="24"/>
        </w:rPr>
        <w:t xml:space="preserve"> αλλά και τη θλίψη όλων μας για το τρομοκρατικό χτύπημα στη Νίκαια της Γαλλίας. Οι αξίες της αδελφοσύνης, της ισότητας, της ελευθερίας είναι αξίες πάνω στις οποίες </w:t>
      </w:r>
      <w:proofErr w:type="spellStart"/>
      <w:r>
        <w:rPr>
          <w:rFonts w:eastAsia="Times New Roman" w:cs="Times New Roman"/>
          <w:szCs w:val="24"/>
        </w:rPr>
        <w:t>οικοδομήθηκε</w:t>
      </w:r>
      <w:proofErr w:type="spellEnd"/>
      <w:r>
        <w:rPr>
          <w:rFonts w:eastAsia="Times New Roman" w:cs="Times New Roman"/>
          <w:szCs w:val="24"/>
        </w:rPr>
        <w:t xml:space="preserve"> η Ευρωπαϊκή Ένωση. Είναι αξίες οι οποίες πλήττονται κ</w:t>
      </w:r>
      <w:r>
        <w:rPr>
          <w:rFonts w:eastAsia="Times New Roman" w:cs="Times New Roman"/>
          <w:szCs w:val="24"/>
        </w:rPr>
        <w:t xml:space="preserve">αι πλήττονται βάναυσα. Νομίζω ότι πρέπει να μας βρει όλους ενωμένους αυτό το νέο χτύπημα. </w:t>
      </w:r>
    </w:p>
    <w:p w14:paraId="7183AA5D"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στις αξίες της Ευρώπης είναι και το κοινωνικό μοντέλο, που επίσης έχει πληγεί, κύριε Πρόεδρε και κύριε Υπουργέ, τα τελευταία πέντε χρόνια από την κρίση χρεών τ</w:t>
      </w:r>
      <w:r>
        <w:rPr>
          <w:rFonts w:eastAsia="Times New Roman" w:cs="Times New Roman"/>
          <w:szCs w:val="24"/>
        </w:rPr>
        <w:t>ων κρατών και από τις πολιτικές λιτότητας. Αυτό είναι μια αλήθεια.</w:t>
      </w:r>
    </w:p>
    <w:p w14:paraId="7183AA5E"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szCs w:val="24"/>
        </w:rPr>
        <w:t>Όμως, πάμε να δούμε συγκεκριμένα τι συμβαίνει σήμερα, γιατί, όπως είναι γνωστό κύριε Υπουργέ, ο νόμος τον οποίο φέρατε και ψηφίσατε στο ελληνικό Κοινοβούλιο είχε πολλά σκληρά μέτρα</w:t>
      </w:r>
      <w:r>
        <w:rPr>
          <w:rFonts w:eastAsia="Times New Roman" w:cs="Times New Roman"/>
          <w:szCs w:val="24"/>
        </w:rPr>
        <w:t>,</w:t>
      </w:r>
      <w:r>
        <w:rPr>
          <w:rFonts w:eastAsia="Times New Roman" w:cs="Times New Roman"/>
          <w:szCs w:val="24"/>
        </w:rPr>
        <w:t xml:space="preserve"> τα οποί</w:t>
      </w:r>
      <w:r>
        <w:rPr>
          <w:rFonts w:eastAsia="Times New Roman" w:cs="Times New Roman"/>
          <w:szCs w:val="24"/>
        </w:rPr>
        <w:t>α εξελίσσονται, όπως περνάει ο καιρός, για κατηγορίες συνταξιούχων</w:t>
      </w:r>
      <w:r>
        <w:rPr>
          <w:rFonts w:eastAsia="Times New Roman" w:cs="Times New Roman"/>
          <w:szCs w:val="24"/>
        </w:rPr>
        <w:t xml:space="preserve"> -</w:t>
      </w:r>
      <w:r>
        <w:rPr>
          <w:rFonts w:eastAsia="Times New Roman" w:cs="Times New Roman"/>
          <w:szCs w:val="24"/>
        </w:rPr>
        <w:t>ήδη συνταξιούχων</w:t>
      </w:r>
      <w:r>
        <w:rPr>
          <w:rFonts w:eastAsia="Times New Roman" w:cs="Times New Roman"/>
          <w:szCs w:val="24"/>
        </w:rPr>
        <w:t>-</w:t>
      </w:r>
      <w:r>
        <w:rPr>
          <w:rFonts w:eastAsia="Times New Roman" w:cs="Times New Roman"/>
          <w:szCs w:val="24"/>
        </w:rPr>
        <w:t xml:space="preserve"> όπως η κατάργηση του ΕΚΑΣ, αλλά και η περικοπή των επικουρικών συντάξεων, δηλαδή συνολικά των συντάξιμων αποδοχών. </w:t>
      </w:r>
    </w:p>
    <w:p w14:paraId="7183AA5F"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szCs w:val="24"/>
        </w:rPr>
        <w:t>Όμως, οι νέοι συνταξιούχοι, οι άνθρωποι οι οποίοι έχου</w:t>
      </w:r>
      <w:r>
        <w:rPr>
          <w:rFonts w:eastAsia="Times New Roman" w:cs="Times New Roman"/>
          <w:szCs w:val="24"/>
        </w:rPr>
        <w:t xml:space="preserve">ν βγει στη σύνταξη πρόσφατα ή βγαίνουν τώρα, έρχονται αντιμέτωποι με μια δύσκολη πραγματικότητα. Αυτό σημαίνει: Μεγάλη καθυστέρηση στην απονομή συντάξεων, πολύ πιο μεγάλες περικοπές με βάση τον νόμο που ψηφίσατε, σε σχέση με τις </w:t>
      </w:r>
      <w:r>
        <w:rPr>
          <w:rFonts w:eastAsia="Times New Roman" w:cs="Times New Roman"/>
          <w:szCs w:val="24"/>
        </w:rPr>
        <w:lastRenderedPageBreak/>
        <w:t>περικοπές που είχαν στην πρ</w:t>
      </w:r>
      <w:r>
        <w:rPr>
          <w:rFonts w:eastAsia="Times New Roman" w:cs="Times New Roman"/>
          <w:szCs w:val="24"/>
        </w:rPr>
        <w:t>οσωρινή σύνταξη, και βεβαίως, μια ασάφεια για το τι μέλλει γενέσθαι και για το πότε θα πάρουν τη σύνταξή τους. Δεν έχουν έναν σαφή ορίζοντα μπροστά τους.</w:t>
      </w:r>
    </w:p>
    <w:p w14:paraId="7183AA60"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szCs w:val="24"/>
        </w:rPr>
        <w:t xml:space="preserve">Εξηγούμαι, κύριε Πρόεδρε, με την ανοχή σας για μισό λεπτό. Έχουμε αυτή τη στιγμή, κύριε Υπουργέ, γύρω </w:t>
      </w:r>
      <w:r>
        <w:rPr>
          <w:rFonts w:eastAsia="Times New Roman" w:cs="Times New Roman"/>
          <w:szCs w:val="24"/>
        </w:rPr>
        <w:t>στις τριακόσιες εβδομήντα χιλιάδες συνταξιούχους</w:t>
      </w:r>
      <w:r>
        <w:rPr>
          <w:rFonts w:eastAsia="Times New Roman" w:cs="Times New Roman"/>
          <w:szCs w:val="24"/>
        </w:rPr>
        <w:t>,</w:t>
      </w:r>
      <w:r>
        <w:rPr>
          <w:rFonts w:eastAsia="Times New Roman" w:cs="Times New Roman"/>
          <w:szCs w:val="24"/>
        </w:rPr>
        <w:t xml:space="preserve"> που περιμένουν να πάρουν τις συντάξεις τους. Αυτό, λοιπόν, που είναι ένα πρόβλημα διαχρονικό -και το λέω πριν το πείτε εσείς και γι’ αυτόν τον λόγο το 2011 η Βουλή ψήφισε τότε έναν νόμο για την προσωρινή σύ</w:t>
      </w:r>
      <w:r>
        <w:rPr>
          <w:rFonts w:eastAsia="Times New Roman" w:cs="Times New Roman"/>
          <w:szCs w:val="24"/>
        </w:rPr>
        <w:t xml:space="preserve">νταξη- πρέπει να σας πω ότι έχει ενταθεί τον τελευταίο καιρό, γιατί από τις τριακόσιες εβδομήντα χιλιάδες, που περιμένουν να πάρουν τη σύνταξή τους, έχουμε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που προστέθηκαν τα δυο τελευταία χρόνια. Άρα, έχουμε μια ένταση του φαινομένο</w:t>
      </w:r>
      <w:r>
        <w:rPr>
          <w:rFonts w:eastAsia="Times New Roman" w:cs="Times New Roman"/>
          <w:szCs w:val="24"/>
        </w:rPr>
        <w:t>υ. Αυτό είναι το πρώτο.</w:t>
      </w:r>
    </w:p>
    <w:p w14:paraId="7183AA61"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όπως σας είπα, με βάση τον νόμο που ψηφίσατε, η προσωρινή σύνταξη, η οποία θεσμοθετήθηκε το 2011, δεν είναι πια το 80% της σύνταξης που θα ελάμβαναν με βάση τις εισφορές και τις </w:t>
      </w:r>
      <w:r>
        <w:rPr>
          <w:rFonts w:eastAsia="Times New Roman" w:cs="Times New Roman"/>
          <w:szCs w:val="24"/>
        </w:rPr>
        <w:lastRenderedPageBreak/>
        <w:t>αποδοχές τους, αλλά είναι ακόμη και 30% μειω</w:t>
      </w:r>
      <w:r>
        <w:rPr>
          <w:rFonts w:eastAsia="Times New Roman" w:cs="Times New Roman"/>
          <w:szCs w:val="24"/>
        </w:rPr>
        <w:t xml:space="preserve">μένη σε σχέση με τον υπολογισμό που φέρνετε εσείς με το οικείο άρθρο του νόμου του 2016 που ψηφίσατε. </w:t>
      </w:r>
    </w:p>
    <w:p w14:paraId="7183AA62"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szCs w:val="24"/>
        </w:rPr>
        <w:t>Τρίτον, κύριε Υπουργέ, αυτή τη στιγμή που μιλάμε –και το ξέρετε- υπάρχει μόλις το 25% των αιτήσεων για προσωρινή σύνταξη -γιατί όταν κάνεις την αίτηση απ</w:t>
      </w:r>
      <w:r>
        <w:rPr>
          <w:rFonts w:eastAsia="Times New Roman" w:cs="Times New Roman"/>
          <w:szCs w:val="24"/>
        </w:rPr>
        <w:t>ονομής προφανώς θες και την προσωρινή σύνταξη- τουλάχιστον τα δικά μου δεδομένα αυτό δείχνουν, ό,τι στοιχεία μπόρεσα να μαζέψω. Όμως θέλω να μου απαντήσετε ευθαρσώς πώς είναι η κατάσταση με βάση τα δικά σας επίσημα στοιχεία, του Υπουργείου, ποιος είναι ο σ</w:t>
      </w:r>
      <w:r>
        <w:rPr>
          <w:rFonts w:eastAsia="Times New Roman" w:cs="Times New Roman"/>
          <w:szCs w:val="24"/>
        </w:rPr>
        <w:t xml:space="preserve">χεδιασμός </w:t>
      </w:r>
      <w:r>
        <w:rPr>
          <w:rFonts w:eastAsia="Times New Roman" w:cs="Times New Roman"/>
          <w:szCs w:val="24"/>
        </w:rPr>
        <w:t>σας,</w:t>
      </w:r>
      <w:r>
        <w:rPr>
          <w:rFonts w:eastAsia="Times New Roman" w:cs="Times New Roman"/>
          <w:szCs w:val="24"/>
        </w:rPr>
        <w:t xml:space="preserve"> έτσι ώστε να αντιμετωπιστεί το φαινόμενο και αν τα ισοδύναμα, τα οποία έταξε και ο κ. </w:t>
      </w:r>
      <w:proofErr w:type="spellStart"/>
      <w:r>
        <w:rPr>
          <w:rFonts w:eastAsia="Times New Roman" w:cs="Times New Roman"/>
          <w:szCs w:val="24"/>
        </w:rPr>
        <w:t>Κατρούγκαλος</w:t>
      </w:r>
      <w:proofErr w:type="spellEnd"/>
      <w:r>
        <w:rPr>
          <w:rFonts w:eastAsia="Times New Roman" w:cs="Times New Roman"/>
          <w:szCs w:val="24"/>
        </w:rPr>
        <w:t xml:space="preserve"> και ο κ. Τσίπρας, τα περίφημα ισοδύναμα, συμπεριλαμβάνουν και την απώλεια των προσωρινών συντάξεων και με ποιον τρόπο.</w:t>
      </w:r>
    </w:p>
    <w:p w14:paraId="7183AA63"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κυρία συνάδελφε.</w:t>
      </w:r>
    </w:p>
    <w:p w14:paraId="7183AA64" w14:textId="77777777" w:rsidR="00ED7B83" w:rsidRDefault="00383712">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183AA65"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rPr>
        <w:t xml:space="preserve">Ευχαριστώ, κύριε Πρόεδρε. </w:t>
      </w:r>
    </w:p>
    <w:p w14:paraId="7183AA66"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Πράγματι, όποιος εκφράζεται στο δημόσιο </w:t>
      </w:r>
      <w:r>
        <w:rPr>
          <w:rFonts w:eastAsia="Times New Roman" w:cs="Times New Roman"/>
          <w:szCs w:val="24"/>
        </w:rPr>
        <w:t>Β</w:t>
      </w:r>
      <w:r>
        <w:rPr>
          <w:rFonts w:eastAsia="Times New Roman" w:cs="Times New Roman"/>
          <w:szCs w:val="24"/>
        </w:rPr>
        <w:t>ήμ</w:t>
      </w:r>
      <w:r>
        <w:rPr>
          <w:rFonts w:eastAsia="Times New Roman" w:cs="Times New Roman"/>
          <w:szCs w:val="24"/>
        </w:rPr>
        <w:t xml:space="preserve">α δεν μπορεί να μην διατυπώσει τη θλίψη του για τα γεγονότα, αλλά και την ανησυχία που προκαλεί η κατάσταση στη Γαλλία, που χθες, μετά τις συγκινητικές εκδηλώσεις σε όλες τις χώρες για την επέτειο της Γαλλικής Επανάστασης, συνέβη αυτό το γεγονός, το οποίο </w:t>
      </w:r>
      <w:r>
        <w:rPr>
          <w:rFonts w:eastAsia="Times New Roman" w:cs="Times New Roman"/>
          <w:szCs w:val="24"/>
        </w:rPr>
        <w:t xml:space="preserve">πρέπει να μας ανησυχεί για την προοπτική που πρέπει να δώσουμε σε όλες τις χώρες. Πρέπει να τα βλέπουμε αυτά και στην Ευρώπη φυσικά. </w:t>
      </w:r>
    </w:p>
    <w:p w14:paraId="7183AA6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Σχετικά με το ερώτημά σας, κυρία </w:t>
      </w:r>
      <w:proofErr w:type="spellStart"/>
      <w:r>
        <w:rPr>
          <w:rFonts w:eastAsia="Times New Roman" w:cs="Times New Roman"/>
          <w:szCs w:val="24"/>
        </w:rPr>
        <w:t>Χριστοφιλοπούλου</w:t>
      </w:r>
      <w:proofErr w:type="spellEnd"/>
      <w:r>
        <w:rPr>
          <w:rFonts w:eastAsia="Times New Roman" w:cs="Times New Roman"/>
          <w:szCs w:val="24"/>
        </w:rPr>
        <w:t>, είπατε ήδη ότι οι τριακόσιες εβδομήντα χιλιάδες περίπου</w:t>
      </w:r>
      <w:r>
        <w:rPr>
          <w:rFonts w:eastAsia="Times New Roman" w:cs="Times New Roman"/>
          <w:szCs w:val="24"/>
        </w:rPr>
        <w:t>,</w:t>
      </w:r>
      <w:r>
        <w:rPr>
          <w:rFonts w:eastAsia="Times New Roman" w:cs="Times New Roman"/>
          <w:szCs w:val="24"/>
        </w:rPr>
        <w:t xml:space="preserve"> περιμένουν. Άρ</w:t>
      </w:r>
      <w:r>
        <w:rPr>
          <w:rFonts w:eastAsia="Times New Roman" w:cs="Times New Roman"/>
          <w:szCs w:val="24"/>
        </w:rPr>
        <w:t xml:space="preserve">α </w:t>
      </w:r>
      <w:r>
        <w:rPr>
          <w:rFonts w:eastAsia="Times New Roman"/>
          <w:bCs/>
        </w:rPr>
        <w:t>είναι</w:t>
      </w:r>
      <w:r>
        <w:rPr>
          <w:rFonts w:eastAsia="Times New Roman" w:cs="Times New Roman"/>
          <w:szCs w:val="24"/>
        </w:rPr>
        <w:t xml:space="preserve"> μια αναμονή μακρόχρονη από παλιά. Δεν θα συμφωνήσω μαζί σας με την στατιστική που κάνατε</w:t>
      </w:r>
      <w:r>
        <w:rPr>
          <w:rFonts w:eastAsia="Times New Roman" w:cs="Times New Roman"/>
          <w:szCs w:val="24"/>
        </w:rPr>
        <w:t>,</w:t>
      </w:r>
      <w:r>
        <w:rPr>
          <w:rFonts w:eastAsia="Times New Roman" w:cs="Times New Roman"/>
          <w:szCs w:val="24"/>
        </w:rPr>
        <w:t xml:space="preserve"> ότι υπάρχει 30% μείωση των προσωρινών συντάξεων. Δεν προκύπτει αυτό από τα στοιχεία και ευλόγως ρωτάτε ποια </w:t>
      </w:r>
      <w:r>
        <w:rPr>
          <w:rFonts w:eastAsia="Times New Roman"/>
          <w:bCs/>
        </w:rPr>
        <w:t>είναι τα</w:t>
      </w:r>
      <w:r>
        <w:rPr>
          <w:rFonts w:eastAsia="Times New Roman" w:cs="Times New Roman"/>
          <w:szCs w:val="24"/>
        </w:rPr>
        <w:t xml:space="preserve"> στοιχεία που διαθέτει το ΙΚΑ, το Υπουργεί</w:t>
      </w:r>
      <w:r>
        <w:rPr>
          <w:rFonts w:eastAsia="Times New Roman" w:cs="Times New Roman"/>
          <w:szCs w:val="24"/>
        </w:rPr>
        <w:t xml:space="preserve">ο. </w:t>
      </w:r>
    </w:p>
    <w:p w14:paraId="7183AA6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πω ότι με βάση τη Διεύθυνση των Αναλογιστικών Μελετών και Στατιστικής και σύμφωνα με τον ν.3996/2011, οι προσωρινές συντάξεις που </w:t>
      </w:r>
      <w:r>
        <w:rPr>
          <w:rFonts w:eastAsia="Times New Roman"/>
          <w:bCs/>
        </w:rPr>
        <w:t>είναι</w:t>
      </w:r>
      <w:r>
        <w:rPr>
          <w:rFonts w:eastAsia="Times New Roman" w:cs="Times New Roman"/>
          <w:szCs w:val="24"/>
        </w:rPr>
        <w:t xml:space="preserve"> μικρότερες του ποσού των 384 ευρώ ανέρχονταν περίπου στο 7,2%. Πρόκειται για χίλιες τετρακόσιες είκοσι οκτώ π</w:t>
      </w:r>
      <w:r>
        <w:rPr>
          <w:rFonts w:eastAsia="Times New Roman" w:cs="Times New Roman"/>
          <w:szCs w:val="24"/>
        </w:rPr>
        <w:t xml:space="preserve">ερίπου συντάξεις. Μιλάω για μέσα στον Ιούλη του 2016. Από 384 μέχρι 768 ευρώ </w:t>
      </w:r>
      <w:r>
        <w:rPr>
          <w:rFonts w:eastAsia="Times New Roman"/>
          <w:bCs/>
        </w:rPr>
        <w:t>είναι</w:t>
      </w:r>
      <w:r>
        <w:rPr>
          <w:rFonts w:eastAsia="Times New Roman" w:cs="Times New Roman"/>
          <w:szCs w:val="24"/>
        </w:rPr>
        <w:t xml:space="preserve"> το 83,6%. Συνεπώς, πάνω από 90% ανέρχεται το ποσοστό των προσωρινών συντάξεων που πλησιάζει το ποσό των 768 ευρώ, </w:t>
      </w:r>
      <w:r>
        <w:rPr>
          <w:rFonts w:eastAsia="Times New Roman" w:cs="Times New Roman"/>
          <w:szCs w:val="24"/>
        </w:rPr>
        <w:t xml:space="preserve">το οποίο </w:t>
      </w:r>
      <w:r>
        <w:rPr>
          <w:rFonts w:eastAsia="Times New Roman"/>
          <w:bCs/>
        </w:rPr>
        <w:t>είναι</w:t>
      </w:r>
      <w:r>
        <w:rPr>
          <w:rFonts w:eastAsia="Times New Roman" w:cs="Times New Roman"/>
          <w:szCs w:val="24"/>
        </w:rPr>
        <w:t xml:space="preserve"> και το όριο που θέτει ο δικός μας ο νόμος. Ε</w:t>
      </w:r>
      <w:r>
        <w:rPr>
          <w:rFonts w:eastAsia="Times New Roman" w:cs="Times New Roman"/>
          <w:szCs w:val="24"/>
        </w:rPr>
        <w:t xml:space="preserve">πομένως, δεν πρόκειται για κάποια σημαντική διαφορά, καθώς πάνω από 800 ευρώ προσωρινές συντάξεις δίνονταν στο 9,2% των ανθρώπων. </w:t>
      </w:r>
    </w:p>
    <w:p w14:paraId="7183AA6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Πρέπει, </w:t>
      </w:r>
      <w:r>
        <w:rPr>
          <w:rFonts w:eastAsia="Times New Roman" w:cs="Times New Roman"/>
          <w:bCs/>
          <w:shd w:val="clear" w:color="auto" w:fill="FFFFFF"/>
        </w:rPr>
        <w:t>όμως,</w:t>
      </w:r>
      <w:r>
        <w:rPr>
          <w:rFonts w:eastAsia="Times New Roman" w:cs="Times New Roman"/>
          <w:szCs w:val="24"/>
        </w:rPr>
        <w:t xml:space="preserve"> να επισημάνω το εξής, ότι για να πάρει κάποιος προσωρινή σύνταξη, περνούσαν μέχρι και έξι μήνες και πάνω από έξ</w:t>
      </w:r>
      <w:r>
        <w:rPr>
          <w:rFonts w:eastAsia="Times New Roman" w:cs="Times New Roman"/>
          <w:szCs w:val="24"/>
        </w:rPr>
        <w:t>ι μήνες. Συνεπώς η σύγκριση με τους δύο μήνες που λέει ο δικός μας νόμος</w:t>
      </w:r>
      <w:r>
        <w:rPr>
          <w:rFonts w:eastAsia="Times New Roman" w:cs="Times New Roman"/>
          <w:szCs w:val="24"/>
        </w:rPr>
        <w:t>,</w:t>
      </w:r>
      <w:r>
        <w:rPr>
          <w:rFonts w:eastAsia="Times New Roman" w:cs="Times New Roman"/>
          <w:szCs w:val="24"/>
        </w:rPr>
        <w:t xml:space="preserve"> </w:t>
      </w:r>
      <w:r>
        <w:rPr>
          <w:rFonts w:eastAsia="Times New Roman"/>
          <w:bCs/>
        </w:rPr>
        <w:t>είναι</w:t>
      </w:r>
      <w:r>
        <w:rPr>
          <w:rFonts w:eastAsia="Times New Roman" w:cs="Times New Roman"/>
          <w:szCs w:val="24"/>
        </w:rPr>
        <w:t xml:space="preserve"> συντριπτική. </w:t>
      </w:r>
    </w:p>
    <w:p w14:paraId="7183AA6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μένει να αποδειχτεί η </w:t>
      </w:r>
      <w:r>
        <w:rPr>
          <w:rFonts w:eastAsia="Times New Roman"/>
          <w:szCs w:val="24"/>
        </w:rPr>
        <w:t>διαδικασία</w:t>
      </w:r>
      <w:r>
        <w:rPr>
          <w:rFonts w:eastAsia="Times New Roman" w:cs="Times New Roman"/>
          <w:szCs w:val="24"/>
        </w:rPr>
        <w:t xml:space="preserve"> με την εφαρμογή του λογισμικού συστήματος που προετοιμάζουμε για να δίνεται γρήγορα από εμάς και μέσα στα όρια που θέτει </w:t>
      </w:r>
      <w:r>
        <w:rPr>
          <w:rFonts w:eastAsia="Times New Roman" w:cs="Times New Roman"/>
          <w:szCs w:val="24"/>
        </w:rPr>
        <w:t xml:space="preserve">ο νόμος. Διότι τα όρια αυτά δεν τηρήθηκαν ούτε από τον προηγούμενο νόμο. Ξεπερνούσε τα περιθώρια αυτά. </w:t>
      </w:r>
    </w:p>
    <w:p w14:paraId="7183AA6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Φυσικά, ο τρόπος υπολογισμού, το 50% του μέσου εισοδήματος τους τελευταίους δώδεκα μήνες, </w:t>
      </w:r>
      <w:r>
        <w:rPr>
          <w:rFonts w:eastAsia="Times New Roman"/>
          <w:bCs/>
        </w:rPr>
        <w:t>είναι</w:t>
      </w:r>
      <w:r>
        <w:rPr>
          <w:rFonts w:eastAsia="Times New Roman" w:cs="Times New Roman"/>
          <w:szCs w:val="24"/>
        </w:rPr>
        <w:t xml:space="preserve"> πάρα πολύ απλός για </w:t>
      </w:r>
      <w:r>
        <w:rPr>
          <w:rFonts w:eastAsia="Times New Roman" w:cs="Times New Roman"/>
          <w:szCs w:val="24"/>
        </w:rPr>
        <w:t xml:space="preserve">να </w:t>
      </w:r>
      <w:r>
        <w:rPr>
          <w:rFonts w:eastAsia="Times New Roman" w:cs="Times New Roman"/>
          <w:szCs w:val="24"/>
        </w:rPr>
        <w:t xml:space="preserve">το επιτυγχάνουμε αυτό. Βάλαμε το </w:t>
      </w:r>
      <w:r>
        <w:rPr>
          <w:rFonts w:eastAsia="Times New Roman" w:cs="Times New Roman"/>
          <w:szCs w:val="24"/>
        </w:rPr>
        <w:t xml:space="preserve">ποσό των 384 ευρώ ως ποσό που καταβάλλεται για όποιον έχει τουλάχιστον είκοσι χρόνια ασφάλισης στην προσωρινή σύνταξη και, </w:t>
      </w:r>
      <w:r>
        <w:rPr>
          <w:rFonts w:eastAsia="Times New Roman"/>
          <w:bCs/>
          <w:shd w:val="clear" w:color="auto" w:fill="FFFFFF"/>
        </w:rPr>
        <w:t>βεβαίως,</w:t>
      </w:r>
      <w:r>
        <w:rPr>
          <w:rFonts w:eastAsia="Times New Roman" w:cs="Times New Roman"/>
          <w:szCs w:val="24"/>
        </w:rPr>
        <w:t xml:space="preserve"> στο διπλασιασμό του, αν </w:t>
      </w:r>
      <w:r>
        <w:rPr>
          <w:rFonts w:eastAsia="Times New Roman"/>
          <w:bCs/>
        </w:rPr>
        <w:t>είναι</w:t>
      </w:r>
      <w:r>
        <w:rPr>
          <w:rFonts w:eastAsia="Times New Roman" w:cs="Times New Roman"/>
          <w:szCs w:val="24"/>
        </w:rPr>
        <w:t xml:space="preserve"> παραπάνω το ποσό που μπορεί να προκύπτει από τον μέσο όρο εισοδήματος ή του μισθού. </w:t>
      </w:r>
    </w:p>
    <w:p w14:paraId="7183AA6C"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Αυτό </w:t>
      </w:r>
      <w:r>
        <w:rPr>
          <w:rFonts w:eastAsia="Times New Roman"/>
          <w:bCs/>
        </w:rPr>
        <w:t>είνα</w:t>
      </w:r>
      <w:r>
        <w:rPr>
          <w:rFonts w:eastAsia="Times New Roman"/>
          <w:bCs/>
        </w:rPr>
        <w:t>ι</w:t>
      </w:r>
      <w:r>
        <w:rPr>
          <w:rFonts w:eastAsia="Times New Roman" w:cs="Times New Roman"/>
          <w:szCs w:val="24"/>
        </w:rPr>
        <w:t xml:space="preserve"> το κριτήριο που είχαμε και είμαι βέβαιος ότι θα πετύχουμε καλύτερες ακόμα χρονικές καταβολές των προσωρινών συντάξεων και πολύ πιο γρήγορες των οριστικών συντάξεων. Διότι οι οριστικές συντάξεις, αν δεν υπήρχε διαδοχική ασφάλιση, έφταναν τα δύο χρόνια και</w:t>
      </w:r>
      <w:r>
        <w:rPr>
          <w:rFonts w:eastAsia="Times New Roman" w:cs="Times New Roman"/>
          <w:szCs w:val="24"/>
        </w:rPr>
        <w:t xml:space="preserve"> ξεπερνούσαν τα δύο </w:t>
      </w:r>
      <w:r>
        <w:rPr>
          <w:rFonts w:eastAsia="Times New Roman" w:cs="Times New Roman"/>
          <w:szCs w:val="24"/>
        </w:rPr>
        <w:lastRenderedPageBreak/>
        <w:t>χρόνια. Το λέτε και εσείς στην ερώτησή σας: «τα δύο έτη». Σας βεβαιώνω ότι ξεπερνούσαν σε πολλά ταμεία τα δύο έτη και άμα είχαμε διαδοχική, δεν ήταν λιγότερο από τέσσερα έτη ο χρόνος που έπρεπε κάποιος να περιμένει να πάρει την οριστική</w:t>
      </w:r>
      <w:r>
        <w:rPr>
          <w:rFonts w:eastAsia="Times New Roman" w:cs="Times New Roman"/>
          <w:szCs w:val="24"/>
        </w:rPr>
        <w:t xml:space="preserve"> σύνταξη.</w:t>
      </w:r>
    </w:p>
    <w:p w14:paraId="7183AA6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Συνεπώς πρέπει να το δούμε όλο αυτό στη συνέχεια, όταν το σύστημά μας θα εφαρμόζεται στην πληρότητά του. </w:t>
      </w:r>
    </w:p>
    <w:p w14:paraId="7183AA6E"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rPr>
        <w:t>ευχαριστώ πολύ</w:t>
      </w:r>
      <w:r>
        <w:rPr>
          <w:rFonts w:eastAsia="Times New Roman" w:cs="Times New Roman"/>
          <w:szCs w:val="24"/>
        </w:rPr>
        <w:t xml:space="preserve">. </w:t>
      </w:r>
    </w:p>
    <w:p w14:paraId="7183AA6F" w14:textId="77777777" w:rsidR="00ED7B83" w:rsidRDefault="00383712">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 xml:space="preserve">Σας ευχαριστώ, κύριε Υπουργέ. </w:t>
      </w:r>
    </w:p>
    <w:p w14:paraId="7183AA70" w14:textId="77777777" w:rsidR="00ED7B83" w:rsidRDefault="00383712">
      <w:pPr>
        <w:spacing w:line="600" w:lineRule="auto"/>
        <w:ind w:firstLine="720"/>
        <w:jc w:val="both"/>
        <w:rPr>
          <w:rFonts w:eastAsia="Times New Roman"/>
          <w:b/>
          <w:bCs/>
        </w:rPr>
      </w:pPr>
      <w:r>
        <w:rPr>
          <w:rFonts w:eastAsia="Times New Roman"/>
          <w:bCs/>
        </w:rPr>
        <w:t>Κυρία συνάδελφε, έχετε τον λόγο για τρία λεπτά.</w:t>
      </w:r>
      <w:r>
        <w:rPr>
          <w:rFonts w:eastAsia="Times New Roman"/>
          <w:b/>
          <w:bCs/>
        </w:rPr>
        <w:t xml:space="preserve"> </w:t>
      </w:r>
    </w:p>
    <w:p w14:paraId="7183AA71" w14:textId="77777777" w:rsidR="00ED7B83" w:rsidRDefault="00383712">
      <w:pPr>
        <w:spacing w:line="600" w:lineRule="auto"/>
        <w:ind w:firstLine="720"/>
        <w:jc w:val="both"/>
        <w:rPr>
          <w:rFonts w:eastAsia="Times New Roman"/>
          <w:bCs/>
        </w:rPr>
      </w:pPr>
      <w:r>
        <w:rPr>
          <w:rFonts w:eastAsia="Times New Roman"/>
          <w:b/>
          <w:bCs/>
        </w:rPr>
        <w:t xml:space="preserve">ΠΑΡΑΣΚΕΥΗ ΧΡΙΣΤΟΦΙΛΟΠΟΥΛΟΥ: </w:t>
      </w:r>
      <w:r>
        <w:rPr>
          <w:rFonts w:eastAsia="Times New Roman"/>
          <w:bCs/>
        </w:rPr>
        <w:t xml:space="preserve">Ευχαριστώ, κύριε Πρόεδρε.  </w:t>
      </w:r>
    </w:p>
    <w:p w14:paraId="7183AA72" w14:textId="77777777" w:rsidR="00ED7B83" w:rsidRDefault="00383712">
      <w:pPr>
        <w:spacing w:line="600" w:lineRule="auto"/>
        <w:ind w:firstLine="720"/>
        <w:jc w:val="both"/>
        <w:rPr>
          <w:rFonts w:eastAsia="Times New Roman" w:cs="Times New Roman"/>
          <w:szCs w:val="24"/>
        </w:rPr>
      </w:pPr>
      <w:r>
        <w:rPr>
          <w:rFonts w:eastAsia="Times New Roman"/>
          <w:bCs/>
        </w:rPr>
        <w:lastRenderedPageBreak/>
        <w:t xml:space="preserve">Κύριε Υπουργέ, αν συγκρίνουμε τους νόμους, δεν θα συγκρίνουμε την πραγματικότητα. Γιατί και ο προηγούμενος νόμος έλεγε εντός σαράντα πέντε ημερών και ο δικός σας νόμος λέει εντός δύο μηνών. Ξέρουμε, </w:t>
      </w:r>
      <w:r>
        <w:rPr>
          <w:rFonts w:eastAsia="Times New Roman"/>
          <w:bCs/>
          <w:shd w:val="clear" w:color="auto" w:fill="FFFFFF"/>
        </w:rPr>
        <w:t>ό</w:t>
      </w:r>
      <w:r>
        <w:rPr>
          <w:rFonts w:eastAsia="Times New Roman"/>
          <w:bCs/>
          <w:shd w:val="clear" w:color="auto" w:fill="FFFFFF"/>
        </w:rPr>
        <w:t>μως</w:t>
      </w:r>
      <w:r>
        <w:rPr>
          <w:rFonts w:eastAsia="Times New Roman"/>
          <w:bCs/>
        </w:rPr>
        <w:t xml:space="preserve">, πάρα πολύ καλά ότι η πραγματικότητα είναι διαφορετική και πολύ πιο δύσκολη. </w:t>
      </w:r>
    </w:p>
    <w:p w14:paraId="7183AA7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Εξηγούμαι, όμως: Όντως υπήρχε περίπτωση στο παρελθόν να καθυστερήσει. Κατά μέσο όρο ήθελες για την απονομή της σύνταξης ο</w:t>
      </w:r>
      <w:r>
        <w:rPr>
          <w:rFonts w:eastAsia="Times New Roman" w:cs="Times New Roman"/>
          <w:szCs w:val="24"/>
        </w:rPr>
        <w:t>κ</w:t>
      </w:r>
      <w:r>
        <w:rPr>
          <w:rFonts w:eastAsia="Times New Roman" w:cs="Times New Roman"/>
          <w:szCs w:val="24"/>
        </w:rPr>
        <w:t xml:space="preserve">τώ με δέκα μήνες. Όμως έχετε δίκιο ότι πολλές φορές </w:t>
      </w:r>
      <w:r>
        <w:rPr>
          <w:rFonts w:eastAsia="Times New Roman" w:cs="Times New Roman"/>
          <w:szCs w:val="24"/>
        </w:rPr>
        <w:t>πήγαινε στον χρόνο, στον ενάμιση χρόνο και σε κάποιες ακραίες περιπτώσεις διαδοχικών ασφαλίσεων, ιδιαίτερα όταν είναι πολλαπλά ταμεία- και το γνωρίζετε- φτάναμε τα δύο χρόνια. Σήμερα έχουμε ξεπεράσει τα τριάμισι χρόνια. Δηλαδή, δεν βελτιώνεται. Όχι μόνο έχ</w:t>
      </w:r>
      <w:r>
        <w:rPr>
          <w:rFonts w:eastAsia="Times New Roman" w:cs="Times New Roman"/>
          <w:szCs w:val="24"/>
        </w:rPr>
        <w:t>ουμε ξεπεράσει τα τριάμισι χρόνια, αλλά έχουμε συντάξεις του 2011.</w:t>
      </w:r>
    </w:p>
    <w:p w14:paraId="7183AA74"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Επίσης, θέλω να σας πω, κύριε Υπουργέ, ότι -και εδώ πραγματικά δείτε το και με τις υπηρεσίες σας- μπορεί αυτό που μου είπατε και τα στατιστικά που μου δώσατε για το 786, που είναι το ανώτατ</w:t>
      </w:r>
      <w:r>
        <w:rPr>
          <w:rFonts w:eastAsia="Times New Roman" w:cs="Times New Roman"/>
          <w:szCs w:val="24"/>
        </w:rPr>
        <w:t xml:space="preserve">ο όριο που μπορείτε να δώσετε, να είναι έτσι και δεν θέλω να αμφισβητήσω αυτά που λέτε. </w:t>
      </w:r>
    </w:p>
    <w:p w14:paraId="7183AA75"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Όμως αν συγκρίνει κανείς τον τρόπο υπολογισμού με βάση τη δική σας ρύθμιση, που λέει ότι η προσωρινή σύνταξη ανέρχεται στο 50% του μέσου όρου των μηνιαίων αποδοχών του</w:t>
      </w:r>
      <w:r>
        <w:rPr>
          <w:rFonts w:eastAsia="Times New Roman" w:cs="Times New Roman"/>
          <w:szCs w:val="24"/>
        </w:rPr>
        <w:t xml:space="preserve"> ασφαλισμένου τους τελευταίους δώδεκα μήνες από την υποβολή της αίτησης συνταξιοδότησης, και δεν υπερβαίνει, όπως είπατε, το 786 σε σχέση με την παλαιότερη -εμένα δεν μ’ ενδιαφέρει, κύριε Πρόεδρε, αυτήν τη στιγμή να κάνω καλλιστεία διατάξεων- με ενδιαφέρει</w:t>
      </w:r>
      <w:r>
        <w:rPr>
          <w:rFonts w:eastAsia="Times New Roman" w:cs="Times New Roman"/>
          <w:szCs w:val="24"/>
        </w:rPr>
        <w:t xml:space="preserve"> ότι στην πράξη βγαίνει -και σ’ αυτές τις πολύ δύσκολες συνθήκες- μικρότερο το άθροισμα. </w:t>
      </w:r>
      <w:r>
        <w:rPr>
          <w:rFonts w:eastAsia="Times New Roman" w:cs="Times New Roman"/>
          <w:szCs w:val="24"/>
        </w:rPr>
        <w:t>Ωστόσο, εγώ επιφυλάσσομαι μέχρι να μου απαντήσετε ή αλλιώς γραπτώς με την κατάθεση εγγράφων.</w:t>
      </w:r>
    </w:p>
    <w:p w14:paraId="7183AA76"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Θέλω να επανέλθω σε ένα ακόμη ερώτημα, το οποίο έχω θέσει και περιμένω την</w:t>
      </w:r>
      <w:r>
        <w:rPr>
          <w:rFonts w:eastAsia="Times New Roman" w:cs="Times New Roman"/>
          <w:szCs w:val="24"/>
        </w:rPr>
        <w:t xml:space="preserve"> απάντησή σας: Θα υπάρξουν ισοδύναμα μέτρα;</w:t>
      </w:r>
    </w:p>
    <w:p w14:paraId="7183AA77"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Το λέω αυτό, κύριε Υπουργέ, γιατί σας είπα ότι ενώ πρόσφατα το 60% των προσωρινών συντάξεων έβγαινε σχεδόν άμεσα -μέσα σε ένα, ενάμιση μήνα το πολύ έβγαινε και έπαιρνε ο άνθρωπος την προσωρινή σύνταξή του έστω- τ</w:t>
      </w:r>
      <w:r>
        <w:rPr>
          <w:rFonts w:eastAsia="Times New Roman" w:cs="Times New Roman"/>
          <w:szCs w:val="24"/>
        </w:rPr>
        <w:t>ώρα μόνο το 25% βγαίνει. Τα στοιχεία δείχνουν ότι μέχρι και το 2014 το ποσοστό αυτό ήταν 60%. Δηλαδή, έξι στους δέκα συμπολίτες μας έπαιρναν σχετικά γρήγορα</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την προσωρινή σύνταξη. Αυτό έχει μειωθεί.</w:t>
      </w:r>
    </w:p>
    <w:p w14:paraId="7183AA78"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Στην περίπτωση του ΟΑΕΕ, κύριε Υπουργέ, αυτ</w:t>
      </w:r>
      <w:r>
        <w:rPr>
          <w:rFonts w:eastAsia="Times New Roman" w:cs="Times New Roman"/>
          <w:szCs w:val="24"/>
        </w:rPr>
        <w:t>ό δεν είναι 25%, είναι το 10%. Άρα δεν υπάρχει για το 75% κατά μέσο όρο των ασφαλισμένων, που γίνονται συνταξιούχοι καινούριοι, αυτό που λέμε άμεσα ή σχετικά σε εύλογο χρόνο η προσωρινή σύνταξη.</w:t>
      </w:r>
    </w:p>
    <w:p w14:paraId="7183AA79"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Άρα λέω και ρωτώ: Με ποιον τρόπο θα κινηθείτε, αν υπάρχουν ισ</w:t>
      </w:r>
      <w:r>
        <w:rPr>
          <w:rFonts w:eastAsia="Times New Roman" w:cs="Times New Roman"/>
          <w:szCs w:val="24"/>
        </w:rPr>
        <w:t xml:space="preserve">οδύναμα ή αν δεν υπάρχουν ισοδύναμα μέτρα, ποιος είναι ο σχεδιασμός σας; </w:t>
      </w:r>
    </w:p>
    <w:p w14:paraId="7183AA7A"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Η εφαρμογή του ΕΦΚΑ, του νέου μεγάλου ταμείου, μπορεί στο μέλλον -και μακάρι, εγώ δεν το απεύχομαι, παρ’ ότι εμείς είχαμε διαφορετική πρόταση- να δώσει τέτοιες διαδικασίες, που να εί</w:t>
      </w:r>
      <w:r>
        <w:rPr>
          <w:rFonts w:eastAsia="Times New Roman" w:cs="Times New Roman"/>
          <w:szCs w:val="24"/>
        </w:rPr>
        <w:t>μαστε πάρα πολύ γρήγοροι, αλλά μέχρι να γίνει αυτό, κύριε Υπουργέ, θα υπάρχει επιπλέον καθυστέρηση, διότι η αναδιοργάνωση θα φέρει τις δικές της καθυστερήσεις και εμπόδια.</w:t>
      </w:r>
    </w:p>
    <w:p w14:paraId="7183AA7B"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Θέλω, λοιπόν, να μου πείτε αν έχετε σχεδιάσει κάτι γι’ αυτό και τι μπορούν να προσδο</w:t>
      </w:r>
      <w:r>
        <w:rPr>
          <w:rFonts w:eastAsia="Times New Roman" w:cs="Times New Roman"/>
          <w:szCs w:val="24"/>
        </w:rPr>
        <w:t>κούν οι νέοι συνταξιούχοι.</w:t>
      </w:r>
    </w:p>
    <w:p w14:paraId="7183AA7C"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Σπυρίδων</w:t>
      </w:r>
      <w:r>
        <w:rPr>
          <w:rFonts w:eastAsia="Times New Roman" w:cs="Times New Roman"/>
          <w:b/>
          <w:szCs w:val="24"/>
        </w:rPr>
        <w:t xml:space="preserve"> </w:t>
      </w:r>
      <w:r>
        <w:rPr>
          <w:rFonts w:eastAsia="Times New Roman" w:cs="Times New Roman"/>
          <w:b/>
          <w:szCs w:val="24"/>
        </w:rPr>
        <w:t>Λυκούδης</w:t>
      </w:r>
      <w:r>
        <w:rPr>
          <w:rFonts w:eastAsia="Times New Roman" w:cs="Times New Roman"/>
          <w:b/>
          <w:szCs w:val="24"/>
        </w:rPr>
        <w:t>):</w:t>
      </w:r>
      <w:r>
        <w:rPr>
          <w:rFonts w:eastAsia="Times New Roman" w:cs="Times New Roman"/>
          <w:szCs w:val="24"/>
        </w:rPr>
        <w:t xml:space="preserve"> Ευχαριστώ, κυρία συνάδελφε.</w:t>
      </w:r>
    </w:p>
    <w:p w14:paraId="7183AA7D"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183AA7E"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Κυρία </w:t>
      </w:r>
      <w:proofErr w:type="spellStart"/>
      <w:r>
        <w:rPr>
          <w:rFonts w:eastAsia="Times New Roman" w:cs="Times New Roman"/>
          <w:szCs w:val="24"/>
        </w:rPr>
        <w:t>Χριστοφιλοπούλου</w:t>
      </w:r>
      <w:proofErr w:type="spellEnd"/>
      <w:r>
        <w:rPr>
          <w:rFonts w:eastAsia="Times New Roman" w:cs="Times New Roman"/>
          <w:szCs w:val="24"/>
        </w:rPr>
        <w:t>, όταν φτιάχνεται ένα</w:t>
      </w:r>
      <w:r>
        <w:rPr>
          <w:rFonts w:eastAsia="Times New Roman" w:cs="Times New Roman"/>
          <w:szCs w:val="24"/>
        </w:rPr>
        <w:t>ς μεγάλος δρόμος, γράφεται η προσωρινή ταλαιπωρία. Μπορεί να συμβεί, να έχουμε, δηλαδή, μια διαχείριση μέσα από το λογισμικό σύστημα τέτοια που, επειδή πρέπει να ετοιμαστεί, να μην επιταχύνουμε τους ήδη υπάρχοντες ρυθμούς.</w:t>
      </w:r>
    </w:p>
    <w:p w14:paraId="7183AA7F"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ΠΑΡΑΣΚΕΥΗ ΧΡΙΣΤΟΦΙΛΟΠΟΥΛΟΥ:</w:t>
      </w:r>
      <w:r>
        <w:rPr>
          <w:rFonts w:eastAsia="Times New Roman" w:cs="Times New Roman"/>
          <w:szCs w:val="24"/>
        </w:rPr>
        <w:t xml:space="preserve"> Γι’ α</w:t>
      </w:r>
      <w:r>
        <w:rPr>
          <w:rFonts w:eastAsia="Times New Roman" w:cs="Times New Roman"/>
          <w:szCs w:val="24"/>
        </w:rPr>
        <w:t xml:space="preserve">υτό το λέω. Αν έχετε </w:t>
      </w:r>
      <w:r>
        <w:rPr>
          <w:rFonts w:eastAsia="Times New Roman" w:cs="Times New Roman"/>
          <w:szCs w:val="24"/>
          <w:lang w:val="en-US"/>
        </w:rPr>
        <w:t>p</w:t>
      </w:r>
      <w:r>
        <w:rPr>
          <w:rFonts w:eastAsia="Times New Roman" w:cs="Times New Roman"/>
          <w:szCs w:val="24"/>
          <w:lang w:val="en-US"/>
        </w:rPr>
        <w:t>lan</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rPr>
        <w:t>.</w:t>
      </w:r>
    </w:p>
    <w:p w14:paraId="7183AA80" w14:textId="77777777" w:rsidR="00ED7B83" w:rsidRDefault="00383712">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Θα σας πω.</w:t>
      </w:r>
    </w:p>
    <w:p w14:paraId="7183AA81"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Μιλάω για την πληρότητα της καταβολής της σύνταξης, που είμαι βέβαιος ότι μέσα στο 2017 θα μπορούμε να το έχουμε πετύχει </w:t>
      </w:r>
      <w:r>
        <w:rPr>
          <w:rFonts w:eastAsia="Times New Roman" w:cs="Times New Roman"/>
          <w:szCs w:val="24"/>
        </w:rPr>
        <w:t>και θα έχουμε ταχύτατη έκδοση σύνταξης και θα σας πω και στοιχεία και στη συνέχεια.</w:t>
      </w:r>
    </w:p>
    <w:p w14:paraId="7183AA82"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Όμως επαναλαμβάνω</w:t>
      </w:r>
      <w:r w:rsidRPr="001846F0">
        <w:rPr>
          <w:rFonts w:eastAsia="Times New Roman" w:cs="Times New Roman"/>
          <w:szCs w:val="24"/>
        </w:rPr>
        <w:t>,</w:t>
      </w:r>
      <w:r>
        <w:rPr>
          <w:rFonts w:eastAsia="Times New Roman" w:cs="Times New Roman"/>
          <w:szCs w:val="24"/>
        </w:rPr>
        <w:t xml:space="preserve"> ότι πάνω από το 90% των προσωρινών συντάξεων που καταβάλλονταν με τις προηγούμενες διατάξεις, όχι τις δικές μας, δεν ξεπερνούσαν τα 768 ευρώ. </w:t>
      </w:r>
    </w:p>
    <w:p w14:paraId="7183AA8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Συνεπώς δε</w:t>
      </w:r>
      <w:r>
        <w:rPr>
          <w:rFonts w:eastAsia="Times New Roman" w:cs="Times New Roman"/>
          <w:szCs w:val="24"/>
        </w:rPr>
        <w:t xml:space="preserve">ν προκύπτει εδώ πρακτικά -και θα το καταθέσω φυσικά και στα Πρακτικά να το έχετε το στοιχείο αυτό- ότι το ξεπερνούσε, έτσι ώστε να λέτε τώρα τι ισοδύναμα θα βρούμε. Θα σας πω, </w:t>
      </w:r>
      <w:r>
        <w:rPr>
          <w:rFonts w:eastAsia="Times New Roman" w:cs="Times New Roman"/>
          <w:szCs w:val="24"/>
        </w:rPr>
        <w:t>όμως,</w:t>
      </w:r>
      <w:r>
        <w:rPr>
          <w:rFonts w:eastAsia="Times New Roman" w:cs="Times New Roman"/>
          <w:szCs w:val="24"/>
        </w:rPr>
        <w:t xml:space="preserve"> και για τα ισοδύναμα παρ’ όλα αυτά.</w:t>
      </w:r>
    </w:p>
    <w:p w14:paraId="7183AA84"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ο </w:t>
      </w:r>
      <w:r>
        <w:rPr>
          <w:rFonts w:eastAsia="Times New Roman" w:cs="Times New Roman"/>
          <w:szCs w:val="24"/>
        </w:rPr>
        <w:t>Υφυπουργός Εργασίας</w:t>
      </w:r>
      <w:r>
        <w:rPr>
          <w:rFonts w:eastAsia="Times New Roman" w:cs="Times New Roman"/>
          <w:szCs w:val="24"/>
        </w:rPr>
        <w:t xml:space="preserve">, Κοινωνικής Ασφάλισης και Κοινωνικής Αλληλεγγύης κ. Αναστάσιος Πετρόπουλος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7183AA85"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Όσον αφορά τις προσω</w:t>
      </w:r>
      <w:r>
        <w:rPr>
          <w:rFonts w:eastAsia="Times New Roman" w:cs="Times New Roman"/>
          <w:szCs w:val="24"/>
        </w:rPr>
        <w:t>ρινές συντάξεις, μέχρι τώρα έξι μήνες -και ξέρουν οι άνθρωποι που ακούν</w:t>
      </w:r>
      <w:r>
        <w:rPr>
          <w:rFonts w:eastAsia="Times New Roman" w:cs="Times New Roman"/>
          <w:szCs w:val="24"/>
        </w:rPr>
        <w:t>ε</w:t>
      </w:r>
      <w:r>
        <w:rPr>
          <w:rFonts w:eastAsia="Times New Roman" w:cs="Times New Roman"/>
          <w:szCs w:val="24"/>
        </w:rPr>
        <w:t xml:space="preserve">- περνούσαν πολλές φορές για να τις πάρουν και πριν. Άλλωστε κι εσείς είπατε ότι από το 2011 περιμένουν </w:t>
      </w:r>
      <w:r>
        <w:rPr>
          <w:rFonts w:eastAsia="Times New Roman" w:cs="Times New Roman"/>
          <w:szCs w:val="24"/>
        </w:rPr>
        <w:lastRenderedPageBreak/>
        <w:t>να πάρουν σύνταξη</w:t>
      </w:r>
      <w:r>
        <w:rPr>
          <w:rFonts w:eastAsia="Times New Roman" w:cs="Times New Roman"/>
          <w:szCs w:val="24"/>
        </w:rPr>
        <w:t>,</w:t>
      </w:r>
      <w:r>
        <w:rPr>
          <w:rFonts w:eastAsia="Times New Roman" w:cs="Times New Roman"/>
          <w:szCs w:val="24"/>
        </w:rPr>
        <w:t xml:space="preserve"> πολλοί οριστική. Από το 2011. Το είπατε πριν. Έχουν περάσει μ</w:t>
      </w:r>
      <w:r>
        <w:rPr>
          <w:rFonts w:eastAsia="Times New Roman" w:cs="Times New Roman"/>
          <w:szCs w:val="24"/>
        </w:rPr>
        <w:t>έχρι να γίνει Κυβέρνηση ο ΣΥΡΙΖΑ</w:t>
      </w:r>
      <w:r>
        <w:rPr>
          <w:rFonts w:eastAsia="Times New Roman" w:cs="Times New Roman"/>
          <w:szCs w:val="24"/>
        </w:rPr>
        <w:t>,</w:t>
      </w:r>
      <w:r>
        <w:rPr>
          <w:rFonts w:eastAsia="Times New Roman" w:cs="Times New Roman"/>
          <w:szCs w:val="24"/>
        </w:rPr>
        <w:t xml:space="preserve"> ήδη τέσσερα χρόνια από τότε. Αυτή, λοιπόν, η επιβεβαιωμένη και από εσάς καθυστέρηση υπήρχε και με τις προηγούμενες διατάξεις.</w:t>
      </w:r>
    </w:p>
    <w:p w14:paraId="7183AA86"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t>Οι νέες διατάξεις του δικού μας νόμου για την ασφαλιστική μεταρρύθμιση αντικειμενικά οδηγούν -κα</w:t>
      </w:r>
      <w:r>
        <w:rPr>
          <w:rFonts w:eastAsia="Times New Roman" w:cs="Times New Roman"/>
          <w:szCs w:val="24"/>
        </w:rPr>
        <w:t>θένας μπορεί να το αντιληφθεί- σε μια ταχύτατη έκδοση σύνταξης, διότι ένα ταμείο πλέον έχει όλα τα στοιχεία του ασφαλισμένου. Είναι γεγονός ότι υπάρχουν καταχωνιασμένα τα στοιχεία σε υπόγεια και σε δυσπρόσιτα σημεία, ώστε πρέπει να γίνει μια δύσκολη επεξερ</w:t>
      </w:r>
      <w:r>
        <w:rPr>
          <w:rFonts w:eastAsia="Times New Roman" w:cs="Times New Roman"/>
          <w:szCs w:val="24"/>
        </w:rPr>
        <w:t>γασία.</w:t>
      </w:r>
    </w:p>
    <w:p w14:paraId="7183AA87" w14:textId="77777777" w:rsidR="00ED7B83" w:rsidRDefault="00383712">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szCs w:val="24"/>
        </w:rPr>
        <w:t>Όμως στον νόμο μας, επειδή υπάρχει μια πρόβλεψη για το πώς βγαίνει η σύνταξη –είναι από το 2002 και μετά το εισόδημα- και έχουμε ηλεκτρονικά στοιχεία στους περισσότερους φορείς -στο σύνολο σχεδόν των φορέων- είναι βέβαιο ότι θα μπορέσουμε γρήγορα να</w:t>
      </w:r>
      <w:r>
        <w:rPr>
          <w:rFonts w:eastAsia="Times New Roman" w:cs="Times New Roman"/>
          <w:szCs w:val="24"/>
        </w:rPr>
        <w:t xml:space="preserve"> βγάλουμε συντάξεις με πιστότητα και με ευκολία ως προς την επεξεργασία των στοιχείων. Και βεβαίως, τελειώνει και το θέμα των διαδοχικών </w:t>
      </w:r>
      <w:r>
        <w:rPr>
          <w:rFonts w:eastAsia="Times New Roman" w:cs="Times New Roman"/>
          <w:szCs w:val="24"/>
        </w:rPr>
        <w:lastRenderedPageBreak/>
        <w:t xml:space="preserve">συντάξεων, διότι ένας φορέας πια </w:t>
      </w:r>
      <w:r>
        <w:rPr>
          <w:rFonts w:eastAsia="Times New Roman" w:cs="Times New Roman"/>
          <w:szCs w:val="24"/>
        </w:rPr>
        <w:t>-</w:t>
      </w:r>
      <w:r>
        <w:rPr>
          <w:rFonts w:eastAsia="Times New Roman" w:cs="Times New Roman"/>
          <w:szCs w:val="24"/>
        </w:rPr>
        <w:t xml:space="preserve">και όχι περισσότεροι του </w:t>
      </w:r>
      <w:r>
        <w:rPr>
          <w:rFonts w:eastAsia="Times New Roman" w:cs="Times New Roman"/>
          <w:szCs w:val="24"/>
        </w:rPr>
        <w:t>ενός-</w:t>
      </w:r>
      <w:r>
        <w:rPr>
          <w:rFonts w:eastAsia="Times New Roman" w:cs="Times New Roman"/>
          <w:szCs w:val="24"/>
        </w:rPr>
        <w:t xml:space="preserve"> θα είναι ο αρμόδιος να καταβάλλει τη σύνταξη. </w:t>
      </w:r>
    </w:p>
    <w:p w14:paraId="7183AA88"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ΠΑΡΑΣΚΕ</w:t>
      </w:r>
      <w:r>
        <w:rPr>
          <w:rFonts w:eastAsia="Times New Roman" w:cs="Times New Roman"/>
          <w:b/>
          <w:szCs w:val="24"/>
        </w:rPr>
        <w:t xml:space="preserve">ΥΗ ΧΡΙΣΤΟΦΙΛΟΠΟΥΛΟΥ: </w:t>
      </w:r>
      <w:r>
        <w:rPr>
          <w:rFonts w:eastAsia="Times New Roman" w:cs="Times New Roman"/>
          <w:szCs w:val="24"/>
        </w:rPr>
        <w:t xml:space="preserve">Αυτό είναι για το μέλλον. </w:t>
      </w:r>
    </w:p>
    <w:p w14:paraId="7183AA89" w14:textId="77777777" w:rsidR="00ED7B83" w:rsidRDefault="00383712">
      <w:pPr>
        <w:spacing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Ε, ναι. </w:t>
      </w:r>
    </w:p>
    <w:p w14:paraId="7183AA8A" w14:textId="77777777" w:rsidR="00ED7B83" w:rsidRDefault="00383712">
      <w:pPr>
        <w:spacing w:line="600" w:lineRule="auto"/>
        <w:ind w:firstLine="720"/>
        <w:jc w:val="both"/>
        <w:rPr>
          <w:rFonts w:eastAsia="Times New Roman"/>
          <w:szCs w:val="24"/>
        </w:rPr>
      </w:pPr>
      <w:r>
        <w:rPr>
          <w:rFonts w:eastAsia="Times New Roman"/>
          <w:szCs w:val="24"/>
        </w:rPr>
        <w:t xml:space="preserve">Επομένως, θα έχουμε πραγματικά τεράστιες ταχύτητες ως προς την καταβολή των συντάξεων. </w:t>
      </w:r>
    </w:p>
    <w:p w14:paraId="7183AA8B" w14:textId="77777777" w:rsidR="00ED7B83" w:rsidRDefault="00383712">
      <w:pPr>
        <w:spacing w:line="600" w:lineRule="auto"/>
        <w:ind w:firstLine="720"/>
        <w:jc w:val="both"/>
        <w:rPr>
          <w:rFonts w:eastAsia="Times New Roman"/>
          <w:szCs w:val="24"/>
        </w:rPr>
      </w:pPr>
      <w:r>
        <w:rPr>
          <w:rFonts w:eastAsia="Times New Roman"/>
          <w:szCs w:val="24"/>
        </w:rPr>
        <w:t>Και θέλω να σας πω ότι ήδη μέσα στον Ιούλιο χίλια πεντακόσια εφάπαξ θα χορηγηθούν από το Ταμείο Προνοίας Δημοσίων Υπαλλήλων, τα οποία δεν είχαν χορηγηθεί από τον Σεπτέμβριο του 2013. Επίσης, χίλια περίπου εφάπαξ θα χορηγηθούν από το ΤΑΥΤΕΚΩ, διακόσια πενήν</w:t>
      </w:r>
      <w:r>
        <w:rPr>
          <w:rFonts w:eastAsia="Times New Roman"/>
          <w:szCs w:val="24"/>
        </w:rPr>
        <w:t xml:space="preserve">τα περίπου εφάπαξ από τον Ειδικό Λογαριασμό Πρόνοιας ΙΚΑ-ΕΤΑΜ. Και θα χορηγηθούν και συντάξεις το αργότερο μέσα στον Οκτώβριο, οι οποίες θα ξεπερνούν για το ΙΚΑ το ποσό των 404 εκατομμυρίων ευρώ, για τον ΟΑΕΕ </w:t>
      </w:r>
      <w:r>
        <w:rPr>
          <w:rFonts w:eastAsia="Times New Roman"/>
          <w:szCs w:val="24"/>
        </w:rPr>
        <w:lastRenderedPageBreak/>
        <w:t>το ποσό των 122 εκατομμυρίων ευρώ και για το ΕΤ</w:t>
      </w:r>
      <w:r>
        <w:rPr>
          <w:rFonts w:eastAsia="Times New Roman"/>
          <w:szCs w:val="24"/>
        </w:rPr>
        <w:t xml:space="preserve">ΑΑ το ποσό των 57 εκατομμυρίων ευρώ. Συνολικά, θα διατεθούν 584 εκατομμύρια ευρώ μόνο για συντάξεις μέχρι τον Οκτώβριο. </w:t>
      </w:r>
    </w:p>
    <w:p w14:paraId="7183AA8C" w14:textId="77777777" w:rsidR="00ED7B83" w:rsidRDefault="00383712">
      <w:pPr>
        <w:spacing w:line="600" w:lineRule="auto"/>
        <w:ind w:firstLine="720"/>
        <w:jc w:val="both"/>
        <w:rPr>
          <w:rFonts w:eastAsia="Times New Roman"/>
          <w:szCs w:val="24"/>
        </w:rPr>
      </w:pPr>
      <w:r>
        <w:rPr>
          <w:rFonts w:eastAsia="Times New Roman"/>
          <w:szCs w:val="24"/>
        </w:rPr>
        <w:t>Θα έχουμε, συνεπώς, μια καλύτερη χρηματοδοτική ροή στους ασφαλισμένους μας. Αυτό οφείλεται και στην ταχύτητα των υπολογισμών των εφάπαξ</w:t>
      </w:r>
      <w:r>
        <w:rPr>
          <w:rFonts w:eastAsia="Times New Roman"/>
          <w:szCs w:val="24"/>
        </w:rPr>
        <w:t xml:space="preserve"> και των συντάξεων, που ήδη επεξεργάζονται τα επιμέρους ταμεία. Κάνουμε διαρκείς συσκέψεις με τους διοικητές των οργανισμών της κύριας ασφάλισης -διότι ξέρετε ότι μέχρι το τέλος Δεκεμβρίου παραμένουν στην αυτονομία τους και θα δουλεύουν από 1</w:t>
      </w:r>
      <w:r>
        <w:rPr>
          <w:rFonts w:eastAsia="Times New Roman"/>
          <w:szCs w:val="24"/>
          <w:vertAlign w:val="superscript"/>
        </w:rPr>
        <w:t>η</w:t>
      </w:r>
      <w:r>
        <w:rPr>
          <w:rFonts w:eastAsia="Times New Roman"/>
          <w:szCs w:val="24"/>
        </w:rPr>
        <w:t xml:space="preserve"> Ιανουαρίου- </w:t>
      </w:r>
      <w:r>
        <w:rPr>
          <w:rFonts w:eastAsia="Times New Roman"/>
          <w:szCs w:val="24"/>
        </w:rPr>
        <w:t xml:space="preserve">και των επικουρικών ταμείων. Και έχουμε πετύχει μια ταχύτατη εξέλιξη των διεργασιών και των επεξεργασιών, για να μπορέσουμε να έχουμε αυτό το αποτέλεσμα σύντομα. </w:t>
      </w:r>
    </w:p>
    <w:p w14:paraId="7183AA8D" w14:textId="77777777" w:rsidR="00ED7B83" w:rsidRDefault="00383712">
      <w:pPr>
        <w:spacing w:line="600" w:lineRule="auto"/>
        <w:ind w:firstLine="720"/>
        <w:jc w:val="both"/>
        <w:rPr>
          <w:rFonts w:eastAsia="Times New Roman"/>
          <w:szCs w:val="24"/>
        </w:rPr>
      </w:pPr>
      <w:r>
        <w:rPr>
          <w:rFonts w:eastAsia="Times New Roman"/>
          <w:szCs w:val="24"/>
        </w:rPr>
        <w:t>Αυτά είναι τα ισοδύναμα που αναφέρατε. Πρακτικά αποτελέσματα, αυτό είναι που μας ενδιαφέρει!</w:t>
      </w:r>
    </w:p>
    <w:p w14:paraId="7183AA8E" w14:textId="77777777" w:rsidR="00ED7B83" w:rsidRDefault="00383712">
      <w:pPr>
        <w:spacing w:line="600" w:lineRule="auto"/>
        <w:ind w:firstLine="720"/>
        <w:jc w:val="both"/>
        <w:rPr>
          <w:rFonts w:eastAsia="Times New Roman"/>
          <w:szCs w:val="24"/>
        </w:rPr>
      </w:pPr>
      <w:r>
        <w:rPr>
          <w:rFonts w:eastAsia="Times New Roman"/>
          <w:szCs w:val="24"/>
        </w:rPr>
        <w:t xml:space="preserve">Σας ευχαριστώ πολύ. </w:t>
      </w:r>
    </w:p>
    <w:p w14:paraId="7183AA8F"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Υπουργέ. </w:t>
      </w:r>
    </w:p>
    <w:p w14:paraId="7183AA90"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τρίτη με αριθμό 1122/11-7-2016 επίκαιρη ερώτηση πρώτου κύκλου του Βουλευτή Αττικής του Λαϊκού Συνδέσμου-Χρυσή Αυγή κ. Ηλία Κασιδιάρη προς τον Υπ</w:t>
      </w:r>
      <w:r>
        <w:rPr>
          <w:rFonts w:eastAsia="Times New Roman" w:cs="Times New Roman"/>
          <w:szCs w:val="24"/>
        </w:rPr>
        <w:t xml:space="preserve">ουργό Εσωτερικών και Διοικητικής Ανασυγκρότησης, σχετικά με τις εγκληματικές και τρομοκρατικές οργανώσεις που δρουν ανενόχλητες στο κεντρικότερο σημείο της πρωτεύουσας, </w:t>
      </w:r>
      <w:r>
        <w:rPr>
          <w:rFonts w:eastAsia="Times New Roman" w:cs="Times New Roman"/>
          <w:szCs w:val="24"/>
        </w:rPr>
        <w:t xml:space="preserve">δεν θα συζητηθεί </w:t>
      </w:r>
      <w:r>
        <w:rPr>
          <w:rFonts w:eastAsia="Times New Roman" w:cs="Times New Roman"/>
          <w:szCs w:val="24"/>
        </w:rPr>
        <w:t>εξαιτίας ανειλημμένων υποχρεώσεων</w:t>
      </w:r>
      <w:r>
        <w:rPr>
          <w:rFonts w:eastAsia="Times New Roman" w:cs="Times New Roman"/>
          <w:szCs w:val="24"/>
        </w:rPr>
        <w:t xml:space="preserve"> του αρμόδιου Υπουργού κ. Νικολάου </w:t>
      </w:r>
      <w:proofErr w:type="spellStart"/>
      <w:r>
        <w:rPr>
          <w:rFonts w:eastAsia="Times New Roman" w:cs="Times New Roman"/>
          <w:szCs w:val="24"/>
        </w:rPr>
        <w:t>Τόσκα</w:t>
      </w:r>
      <w:proofErr w:type="spellEnd"/>
      <w:r>
        <w:rPr>
          <w:rFonts w:eastAsia="Times New Roman" w:cs="Times New Roman"/>
          <w:szCs w:val="24"/>
        </w:rPr>
        <w:t xml:space="preserve"> και θα επαναπροσδιοριστεί η συζήτησή της.</w:t>
      </w:r>
    </w:p>
    <w:p w14:paraId="7183AA91"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Επίσης, η έκτη με αριθμό 1120/11-7-2016 επίκαιρη ερώτηση πρώτου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Εσωτερικών και Διοι</w:t>
      </w:r>
      <w:r>
        <w:rPr>
          <w:rFonts w:eastAsia="Times New Roman" w:cs="Times New Roman"/>
          <w:szCs w:val="24"/>
        </w:rPr>
        <w:t xml:space="preserve">κητικής Ανασυγκρότησης, σχετικά με το σύστημα πυροπροστασίας του </w:t>
      </w:r>
      <w:proofErr w:type="spellStart"/>
      <w:r>
        <w:rPr>
          <w:rFonts w:eastAsia="Times New Roman" w:cs="Times New Roman"/>
          <w:szCs w:val="24"/>
        </w:rPr>
        <w:t>Σέιχ</w:t>
      </w:r>
      <w:proofErr w:type="spellEnd"/>
      <w:r>
        <w:rPr>
          <w:rFonts w:eastAsia="Times New Roman" w:cs="Times New Roman"/>
          <w:szCs w:val="24"/>
        </w:rPr>
        <w:t xml:space="preserve"> Σου, </w:t>
      </w:r>
      <w:r>
        <w:rPr>
          <w:rFonts w:eastAsia="Times New Roman" w:cs="Times New Roman"/>
          <w:szCs w:val="24"/>
        </w:rPr>
        <w:t xml:space="preserve">δεν θα συζητηθεί </w:t>
      </w:r>
      <w:r>
        <w:rPr>
          <w:rFonts w:eastAsia="Times New Roman" w:cs="Times New Roman"/>
          <w:szCs w:val="24"/>
        </w:rPr>
        <w:t xml:space="preserve">εξαιτίας ανειλημμένων υποχρεώσεων, του αρμόδιου Υπουργού κ. Νικολάου </w:t>
      </w:r>
      <w:proofErr w:type="spellStart"/>
      <w:r>
        <w:rPr>
          <w:rFonts w:eastAsia="Times New Roman" w:cs="Times New Roman"/>
          <w:szCs w:val="24"/>
        </w:rPr>
        <w:t>Τόσκα</w:t>
      </w:r>
      <w:proofErr w:type="spellEnd"/>
      <w:r>
        <w:rPr>
          <w:rFonts w:eastAsia="Times New Roman" w:cs="Times New Roman"/>
          <w:szCs w:val="24"/>
        </w:rPr>
        <w:t xml:space="preserve"> και θα επαναπροσδιοριστεί η συζήτησή της.</w:t>
      </w:r>
    </w:p>
    <w:p w14:paraId="7183AA92"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Ολοκληρώθηκε η συζήτηση των επίκαιρων ερωτήσεων</w:t>
      </w:r>
      <w:r>
        <w:rPr>
          <w:rFonts w:eastAsia="Times New Roman" w:cs="Times New Roman"/>
          <w:szCs w:val="24"/>
        </w:rPr>
        <w:t xml:space="preserve">. </w:t>
      </w:r>
    </w:p>
    <w:p w14:paraId="7183AA93" w14:textId="77777777" w:rsidR="00ED7B83" w:rsidRDefault="00383712">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w:t>
      </w:r>
      <w:r>
        <w:rPr>
          <w:rFonts w:eastAsia="Times New Roman" w:cs="Times New Roman"/>
          <w:szCs w:val="24"/>
        </w:rPr>
        <w:t>ρ</w:t>
      </w:r>
      <w:r>
        <w:rPr>
          <w:rFonts w:eastAsia="Times New Roman" w:cs="Times New Roman"/>
          <w:szCs w:val="24"/>
        </w:rPr>
        <w:t>ίες</w:t>
      </w:r>
      <w:r>
        <w:rPr>
          <w:rFonts w:eastAsia="Times New Roman" w:cs="Times New Roman"/>
          <w:szCs w:val="24"/>
        </w:rPr>
        <w:t xml:space="preserve"> </w:t>
      </w:r>
      <w:r>
        <w:rPr>
          <w:rFonts w:eastAsia="Times New Roman" w:cs="Times New Roman"/>
          <w:szCs w:val="24"/>
        </w:rPr>
        <w:t xml:space="preserve">και κύριοι </w:t>
      </w:r>
      <w:r>
        <w:rPr>
          <w:rFonts w:eastAsia="Times New Roman" w:cs="Times New Roman"/>
          <w:szCs w:val="24"/>
        </w:rPr>
        <w:t>συνάδελφοι, δέχεστε στο σημείο αυτό να λύσουμε τη συνεδρίαση;</w:t>
      </w:r>
    </w:p>
    <w:p w14:paraId="7183AA94" w14:textId="77777777" w:rsidR="00ED7B83" w:rsidRDefault="00383712">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7183AA95" w14:textId="77777777" w:rsidR="00ED7B83" w:rsidRDefault="00383712">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τη συναίνεση του Σώματος και ώρα 12.12΄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18 Ιουλίου 2016 και ώρα 17</w:t>
      </w:r>
      <w:r>
        <w:rPr>
          <w:rFonts w:eastAsia="Times New Roman" w:cs="Times New Roman"/>
          <w:szCs w:val="24"/>
        </w:rPr>
        <w:t xml:space="preserve">.00΄, με αντικείμενο εργασιών του Σώματος κοινοβουλευτικό έλεγχο: α) συζήτηση επικαίρων ερωτήσεων και β) </w:t>
      </w:r>
      <w:r>
        <w:rPr>
          <w:rFonts w:eastAsia="Times New Roman" w:cs="Times New Roman"/>
          <w:szCs w:val="24"/>
        </w:rPr>
        <w:t>σ</w:t>
      </w:r>
      <w:r>
        <w:t>υζήτηση της υπ’ αριθμόν 18/12/24-2-2016 επίκαιρης επερώτησης</w:t>
      </w:r>
      <w:r>
        <w:rPr>
          <w:rFonts w:eastAsia="Times New Roman" w:cs="Times New Roman"/>
          <w:szCs w:val="24"/>
        </w:rPr>
        <w:t xml:space="preserve">. </w:t>
      </w:r>
    </w:p>
    <w:p w14:paraId="7183AA96" w14:textId="77777777" w:rsidR="00ED7B83" w:rsidRDefault="00ED7B83">
      <w:pPr>
        <w:spacing w:line="600" w:lineRule="auto"/>
        <w:ind w:firstLine="720"/>
        <w:jc w:val="both"/>
        <w:rPr>
          <w:rFonts w:eastAsia="Times New Roman" w:cs="Times New Roman"/>
          <w:szCs w:val="24"/>
        </w:rPr>
      </w:pPr>
    </w:p>
    <w:p w14:paraId="7183AA97" w14:textId="77777777" w:rsidR="00ED7B83" w:rsidRDefault="00383712">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sectPr w:rsidR="00ED7B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tT73B4w8sxiPCPv9eKpIBwPYFVI=" w:salt="K1NxARfw5YReNRYtIRlsm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B83"/>
    <w:rsid w:val="00383712"/>
    <w:rsid w:val="00B10CC6"/>
    <w:rsid w:val="00ED7B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3A8C6"/>
  <w15:docId w15:val="{83502202-14C1-4DD9-87A9-1F72E807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039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C039A"/>
    <w:rPr>
      <w:rFonts w:ascii="Segoe UI" w:hAnsi="Segoe UI" w:cs="Segoe UI"/>
      <w:sz w:val="18"/>
      <w:szCs w:val="18"/>
    </w:rPr>
  </w:style>
  <w:style w:type="paragraph" w:styleId="a4">
    <w:name w:val="List Paragraph"/>
    <w:basedOn w:val="a"/>
    <w:uiPriority w:val="34"/>
    <w:qFormat/>
    <w:rsid w:val="00277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284</MetadataID>
    <Session xmlns="641f345b-441b-4b81-9152-adc2e73ba5e1">Α´</Session>
    <Date xmlns="641f345b-441b-4b81-9152-adc2e73ba5e1">2016-07-14T21:00:00+00:00</Date>
    <Status xmlns="641f345b-441b-4b81-9152-adc2e73ba5e1">
      <Url>http://srv-sp1/praktika/Lists/Incoming_Metadata/EditForm.aspx?ID=284&amp;Source=/praktika/Recordings_Library/Forms/AllItems.aspx</Url>
      <Description>Δημοσιεύτηκε</Description>
    </Status>
    <Meeting xmlns="641f345b-441b-4b81-9152-adc2e73ba5e1">ΡΞΑ´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430CB0-F87B-41CB-9B5A-7B683B5000C1}">
  <ds:schemaRefs>
    <ds:schemaRef ds:uri="http://schemas.microsoft.com/sharepoint/v3/contenttype/forms"/>
  </ds:schemaRefs>
</ds:datastoreItem>
</file>

<file path=customXml/itemProps2.xml><?xml version="1.0" encoding="utf-8"?>
<ds:datastoreItem xmlns:ds="http://schemas.openxmlformats.org/officeDocument/2006/customXml" ds:itemID="{3B867DF2-7732-4833-9AF0-5737CE2C0226}">
  <ds:schemaRefs>
    <ds:schemaRef ds:uri="http://purl.org/dc/elements/1.1/"/>
    <ds:schemaRef ds:uri="http://www.w3.org/XML/1998/namespace"/>
    <ds:schemaRef ds:uri="641f345b-441b-4b81-9152-adc2e73ba5e1"/>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9896DBC1-9266-4309-8695-951695A79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104</Pages>
  <Words>19013</Words>
  <Characters>102673</Characters>
  <Application>Microsoft Office Word</Application>
  <DocSecurity>0</DocSecurity>
  <Lines>855</Lines>
  <Paragraphs>242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121444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2016-07-21T09:41:00Z</dcterms:created>
  <dcterms:modified xsi:type="dcterms:W3CDTF">2016-07-21T09:41:00Z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