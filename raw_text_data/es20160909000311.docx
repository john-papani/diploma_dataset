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52C62" w14:textId="77777777" w:rsidR="002A441C" w:rsidRPr="002A441C" w:rsidRDefault="002A441C" w:rsidP="002A441C">
      <w:pPr>
        <w:spacing w:after="0" w:line="360" w:lineRule="auto"/>
        <w:rPr>
          <w:ins w:id="0" w:author="Φλούδα Χριστίνα" w:date="2016-09-19T13:07:00Z"/>
          <w:rFonts w:eastAsia="Times New Roman"/>
          <w:szCs w:val="24"/>
          <w:lang w:eastAsia="en-US"/>
        </w:rPr>
      </w:pPr>
      <w:ins w:id="1" w:author="Φλούδα Χριστίνα" w:date="2016-09-19T13:07:00Z">
        <w:r w:rsidRPr="002A441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B648763" w14:textId="77777777" w:rsidR="002A441C" w:rsidRPr="002A441C" w:rsidRDefault="002A441C" w:rsidP="002A441C">
      <w:pPr>
        <w:spacing w:after="0" w:line="360" w:lineRule="auto"/>
        <w:rPr>
          <w:ins w:id="2" w:author="Φλούδα Χριστίνα" w:date="2016-09-19T13:07:00Z"/>
          <w:rFonts w:eastAsia="Times New Roman"/>
          <w:szCs w:val="24"/>
          <w:lang w:eastAsia="en-US"/>
        </w:rPr>
      </w:pPr>
    </w:p>
    <w:p w14:paraId="6AAACE5C" w14:textId="77777777" w:rsidR="002A441C" w:rsidRPr="002A441C" w:rsidRDefault="002A441C" w:rsidP="002A441C">
      <w:pPr>
        <w:spacing w:after="0" w:line="360" w:lineRule="auto"/>
        <w:rPr>
          <w:ins w:id="3" w:author="Φλούδα Χριστίνα" w:date="2016-09-19T13:07:00Z"/>
          <w:rFonts w:eastAsia="Times New Roman"/>
          <w:szCs w:val="24"/>
          <w:lang w:eastAsia="en-US"/>
        </w:rPr>
      </w:pPr>
      <w:ins w:id="4" w:author="Φλούδα Χριστίνα" w:date="2016-09-19T13:07:00Z">
        <w:r w:rsidRPr="002A441C">
          <w:rPr>
            <w:rFonts w:eastAsia="Times New Roman"/>
            <w:szCs w:val="24"/>
            <w:lang w:eastAsia="en-US"/>
          </w:rPr>
          <w:t>ΠΙΝΑΚΑΣ ΠΕΡΙΕΧΟΜΕΝΩΝ</w:t>
        </w:r>
      </w:ins>
    </w:p>
    <w:p w14:paraId="35BB80C1" w14:textId="77777777" w:rsidR="002A441C" w:rsidRPr="002A441C" w:rsidRDefault="002A441C" w:rsidP="002A441C">
      <w:pPr>
        <w:spacing w:after="0" w:line="360" w:lineRule="auto"/>
        <w:rPr>
          <w:ins w:id="5" w:author="Φλούδα Χριστίνα" w:date="2016-09-19T13:07:00Z"/>
          <w:rFonts w:eastAsia="Times New Roman"/>
          <w:szCs w:val="24"/>
          <w:lang w:eastAsia="en-US"/>
        </w:rPr>
      </w:pPr>
      <w:ins w:id="6" w:author="Φλούδα Χριστίνα" w:date="2016-09-19T13:07:00Z">
        <w:r w:rsidRPr="002A441C">
          <w:rPr>
            <w:rFonts w:eastAsia="Times New Roman"/>
            <w:szCs w:val="24"/>
            <w:lang w:eastAsia="en-US"/>
          </w:rPr>
          <w:t xml:space="preserve">ΙΖ΄ ΠΕΡΙΟΔΟΣ </w:t>
        </w:r>
      </w:ins>
    </w:p>
    <w:p w14:paraId="75474413" w14:textId="77777777" w:rsidR="002A441C" w:rsidRPr="002A441C" w:rsidRDefault="002A441C" w:rsidP="002A441C">
      <w:pPr>
        <w:spacing w:after="0" w:line="360" w:lineRule="auto"/>
        <w:rPr>
          <w:ins w:id="7" w:author="Φλούδα Χριστίνα" w:date="2016-09-19T13:07:00Z"/>
          <w:rFonts w:eastAsia="Times New Roman"/>
          <w:szCs w:val="24"/>
          <w:lang w:eastAsia="en-US"/>
        </w:rPr>
      </w:pPr>
      <w:ins w:id="8" w:author="Φλούδα Χριστίνα" w:date="2016-09-19T13:07:00Z">
        <w:r w:rsidRPr="002A441C">
          <w:rPr>
            <w:rFonts w:eastAsia="Times New Roman"/>
            <w:szCs w:val="24"/>
            <w:lang w:eastAsia="en-US"/>
          </w:rPr>
          <w:t>ΠΡΟΕΔΡΕΥΟΜΕΝΗΣ ΚΟΙΝΟΒΟΥΛΕΥΤΙΚΗΣ ΔΗΜΟΚΡΑΤΙΑΣ</w:t>
        </w:r>
      </w:ins>
    </w:p>
    <w:p w14:paraId="4A0B968C" w14:textId="77777777" w:rsidR="002A441C" w:rsidRPr="002A441C" w:rsidRDefault="002A441C" w:rsidP="002A441C">
      <w:pPr>
        <w:spacing w:after="0" w:line="360" w:lineRule="auto"/>
        <w:rPr>
          <w:ins w:id="9" w:author="Φλούδα Χριστίνα" w:date="2016-09-19T13:07:00Z"/>
          <w:rFonts w:eastAsia="Times New Roman"/>
          <w:szCs w:val="24"/>
          <w:lang w:eastAsia="en-US"/>
        </w:rPr>
      </w:pPr>
      <w:ins w:id="10" w:author="Φλούδα Χριστίνα" w:date="2016-09-19T13:07:00Z">
        <w:r w:rsidRPr="002A441C">
          <w:rPr>
            <w:rFonts w:eastAsia="Times New Roman"/>
            <w:szCs w:val="24"/>
            <w:lang w:eastAsia="en-US"/>
          </w:rPr>
          <w:t>ΣΥΝΟΔΟΣ Α΄</w:t>
        </w:r>
      </w:ins>
    </w:p>
    <w:p w14:paraId="399B4643" w14:textId="77777777" w:rsidR="002A441C" w:rsidRPr="002A441C" w:rsidRDefault="002A441C" w:rsidP="002A441C">
      <w:pPr>
        <w:spacing w:after="0" w:line="360" w:lineRule="auto"/>
        <w:rPr>
          <w:ins w:id="11" w:author="Φλούδα Χριστίνα" w:date="2016-09-19T13:07:00Z"/>
          <w:rFonts w:eastAsia="Times New Roman"/>
          <w:szCs w:val="24"/>
          <w:lang w:eastAsia="en-US"/>
        </w:rPr>
      </w:pPr>
    </w:p>
    <w:p w14:paraId="14E3442C" w14:textId="77777777" w:rsidR="002A441C" w:rsidRPr="002A441C" w:rsidRDefault="002A441C" w:rsidP="002A441C">
      <w:pPr>
        <w:spacing w:after="0" w:line="360" w:lineRule="auto"/>
        <w:rPr>
          <w:ins w:id="12" w:author="Φλούδα Χριστίνα" w:date="2016-09-19T13:07:00Z"/>
          <w:rFonts w:eastAsia="Times New Roman"/>
          <w:szCs w:val="24"/>
          <w:lang w:eastAsia="en-US"/>
        </w:rPr>
      </w:pPr>
      <w:ins w:id="13" w:author="Φλούδα Χριστίνα" w:date="2016-09-19T13:07:00Z">
        <w:r w:rsidRPr="002A441C">
          <w:rPr>
            <w:rFonts w:eastAsia="Times New Roman"/>
            <w:szCs w:val="24"/>
            <w:lang w:eastAsia="en-US"/>
          </w:rPr>
          <w:t>ΣΥΝΕΔΡΙΑΣΗ ΡΠΣΤ΄</w:t>
        </w:r>
      </w:ins>
    </w:p>
    <w:p w14:paraId="6DBAF890" w14:textId="77777777" w:rsidR="002A441C" w:rsidRPr="002A441C" w:rsidRDefault="002A441C" w:rsidP="002A441C">
      <w:pPr>
        <w:spacing w:after="0" w:line="360" w:lineRule="auto"/>
        <w:rPr>
          <w:ins w:id="14" w:author="Φλούδα Χριστίνα" w:date="2016-09-19T13:07:00Z"/>
          <w:rFonts w:eastAsia="Times New Roman"/>
          <w:szCs w:val="24"/>
          <w:lang w:eastAsia="en-US"/>
        </w:rPr>
      </w:pPr>
      <w:ins w:id="15" w:author="Φλούδα Χριστίνα" w:date="2016-09-19T13:07:00Z">
        <w:r w:rsidRPr="002A441C">
          <w:rPr>
            <w:rFonts w:eastAsia="Times New Roman"/>
            <w:szCs w:val="24"/>
            <w:lang w:eastAsia="en-US"/>
          </w:rPr>
          <w:t>Παρασκευή  9 Σεπτεμβρίου 2016</w:t>
        </w:r>
      </w:ins>
    </w:p>
    <w:p w14:paraId="38DEAF70" w14:textId="77777777" w:rsidR="002A441C" w:rsidRPr="002A441C" w:rsidRDefault="002A441C" w:rsidP="002A441C">
      <w:pPr>
        <w:spacing w:after="0" w:line="360" w:lineRule="auto"/>
        <w:rPr>
          <w:ins w:id="16" w:author="Φλούδα Χριστίνα" w:date="2016-09-19T13:07:00Z"/>
          <w:rFonts w:eastAsia="Times New Roman"/>
          <w:szCs w:val="24"/>
          <w:lang w:eastAsia="en-US"/>
        </w:rPr>
      </w:pPr>
    </w:p>
    <w:p w14:paraId="51FD30BB" w14:textId="77777777" w:rsidR="002A441C" w:rsidRPr="002A441C" w:rsidRDefault="002A441C" w:rsidP="002A441C">
      <w:pPr>
        <w:spacing w:after="0" w:line="360" w:lineRule="auto"/>
        <w:rPr>
          <w:ins w:id="17" w:author="Φλούδα Χριστίνα" w:date="2016-09-19T13:07:00Z"/>
          <w:rFonts w:eastAsia="Times New Roman"/>
          <w:szCs w:val="24"/>
          <w:lang w:eastAsia="en-US"/>
        </w:rPr>
      </w:pPr>
      <w:ins w:id="18" w:author="Φλούδα Χριστίνα" w:date="2016-09-19T13:07:00Z">
        <w:r w:rsidRPr="002A441C">
          <w:rPr>
            <w:rFonts w:eastAsia="Times New Roman"/>
            <w:szCs w:val="24"/>
            <w:lang w:eastAsia="en-US"/>
          </w:rPr>
          <w:t>ΘΕΜΑΤΑ</w:t>
        </w:r>
      </w:ins>
    </w:p>
    <w:p w14:paraId="794355FD" w14:textId="77777777" w:rsidR="002A441C" w:rsidRPr="002A441C" w:rsidRDefault="002A441C" w:rsidP="002A441C">
      <w:pPr>
        <w:spacing w:after="0" w:line="360" w:lineRule="auto"/>
        <w:rPr>
          <w:ins w:id="19" w:author="Φλούδα Χριστίνα" w:date="2016-09-19T13:07:00Z"/>
          <w:rFonts w:eastAsia="Times New Roman"/>
          <w:szCs w:val="24"/>
          <w:lang w:eastAsia="en-US"/>
        </w:rPr>
      </w:pPr>
      <w:ins w:id="20" w:author="Φλούδα Χριστίνα" w:date="2016-09-19T13:07:00Z">
        <w:r w:rsidRPr="002A441C">
          <w:rPr>
            <w:rFonts w:eastAsia="Times New Roman"/>
            <w:szCs w:val="24"/>
            <w:lang w:eastAsia="en-US"/>
          </w:rPr>
          <w:t xml:space="preserve"> </w:t>
        </w:r>
        <w:r w:rsidRPr="002A441C">
          <w:rPr>
            <w:rFonts w:eastAsia="Times New Roman"/>
            <w:szCs w:val="24"/>
            <w:lang w:eastAsia="en-US"/>
          </w:rPr>
          <w:br/>
          <w:t xml:space="preserve">Α. ΕΙΔΙΚΑ ΘΕΜΑΤΑ </w:t>
        </w:r>
        <w:r w:rsidRPr="002A441C">
          <w:rPr>
            <w:rFonts w:eastAsia="Times New Roman"/>
            <w:szCs w:val="24"/>
            <w:lang w:eastAsia="en-US"/>
          </w:rPr>
          <w:br/>
          <w:t xml:space="preserve">1. Επικύρωση Πρακτικών, σελ. </w:t>
        </w:r>
        <w:r w:rsidRPr="002A441C">
          <w:rPr>
            <w:rFonts w:eastAsia="Times New Roman"/>
            <w:szCs w:val="24"/>
            <w:lang w:eastAsia="en-US"/>
          </w:rPr>
          <w:br/>
          <w:t xml:space="preserve">2. Ανακοινώνεται ότι τη συνεδρίαση παρακολουθούν δεκαέξι Αμερικανοί φοιτητές από το </w:t>
        </w:r>
        <w:proofErr w:type="spellStart"/>
        <w:r w:rsidRPr="002A441C">
          <w:rPr>
            <w:rFonts w:eastAsia="Times New Roman"/>
            <w:szCs w:val="24"/>
            <w:lang w:eastAsia="en-US"/>
          </w:rPr>
          <w:t>Webster</w:t>
        </w:r>
        <w:proofErr w:type="spellEnd"/>
        <w:r w:rsidRPr="002A441C">
          <w:rPr>
            <w:rFonts w:eastAsia="Times New Roman"/>
            <w:szCs w:val="24"/>
            <w:lang w:eastAsia="en-US"/>
          </w:rPr>
          <w:t xml:space="preserve"> </w:t>
        </w:r>
        <w:proofErr w:type="spellStart"/>
        <w:r w:rsidRPr="002A441C">
          <w:rPr>
            <w:rFonts w:eastAsia="Times New Roman"/>
            <w:szCs w:val="24"/>
            <w:lang w:eastAsia="en-US"/>
          </w:rPr>
          <w:t>University</w:t>
        </w:r>
        <w:proofErr w:type="spellEnd"/>
        <w:r w:rsidRPr="002A441C">
          <w:rPr>
            <w:rFonts w:eastAsia="Times New Roman"/>
            <w:szCs w:val="24"/>
            <w:lang w:eastAsia="en-US"/>
          </w:rPr>
          <w:t xml:space="preserve">, σελ. </w:t>
        </w:r>
        <w:r w:rsidRPr="002A441C">
          <w:rPr>
            <w:rFonts w:eastAsia="Times New Roman"/>
            <w:szCs w:val="24"/>
            <w:lang w:eastAsia="en-US"/>
          </w:rPr>
          <w:br/>
          <w:t xml:space="preserve">3. Επί διαδικαστικού θέματος, σελ. </w:t>
        </w:r>
        <w:r w:rsidRPr="002A441C">
          <w:rPr>
            <w:rFonts w:eastAsia="Times New Roman"/>
            <w:szCs w:val="24"/>
            <w:lang w:eastAsia="en-US"/>
          </w:rPr>
          <w:br/>
          <w:t xml:space="preserve">4.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2A441C">
          <w:rPr>
            <w:rFonts w:eastAsia="Times New Roman"/>
            <w:szCs w:val="24"/>
            <w:lang w:eastAsia="en-US"/>
          </w:rPr>
          <w:br/>
          <w:t xml:space="preserve"> </w:t>
        </w:r>
        <w:r w:rsidRPr="002A441C">
          <w:rPr>
            <w:rFonts w:eastAsia="Times New Roman"/>
            <w:szCs w:val="24"/>
            <w:lang w:eastAsia="en-US"/>
          </w:rPr>
          <w:br/>
          <w:t xml:space="preserve">Β. ΚΟΙΝΟΒΟΥΛΕΥΤΙΚΟΣ ΕΛΕΓΧΟΣ </w:t>
        </w:r>
        <w:r w:rsidRPr="002A441C">
          <w:rPr>
            <w:rFonts w:eastAsia="Times New Roman"/>
            <w:szCs w:val="24"/>
            <w:lang w:eastAsia="en-US"/>
          </w:rPr>
          <w:br/>
          <w:t xml:space="preserve">1. Ανακοίνωση του δελτίου επικαίρων ερωτήσεων της Δευτέρας 12 Σεπτεμβρίου 2016, σελ. </w:t>
        </w:r>
        <w:r w:rsidRPr="002A441C">
          <w:rPr>
            <w:rFonts w:eastAsia="Times New Roman"/>
            <w:szCs w:val="24"/>
            <w:lang w:eastAsia="en-US"/>
          </w:rPr>
          <w:br/>
          <w:t>2. Συζήτηση επικαίρων ερωτήσεων:</w:t>
        </w:r>
        <w:r w:rsidRPr="002A441C">
          <w:rPr>
            <w:rFonts w:eastAsia="Times New Roman"/>
            <w:szCs w:val="24"/>
            <w:lang w:eastAsia="en-US"/>
          </w:rPr>
          <w:br/>
          <w:t xml:space="preserve">    α) Προς τον Υπουργό Εσωτερικών και Διοικητικής Ανασυγκρότησης:</w:t>
        </w:r>
        <w:r w:rsidRPr="002A441C">
          <w:rPr>
            <w:rFonts w:eastAsia="Times New Roman"/>
            <w:szCs w:val="24"/>
            <w:lang w:eastAsia="en-US"/>
          </w:rPr>
          <w:br/>
          <w:t xml:space="preserve">        i. σχετικά με την έκδοση Κοινής Υπουργικής Απόφασης για τον χαρακτηρισμό ως πλημμυροπαθών των περιοχών της Αρκαδίας που επλήγησαν από τη θεομηνία του Ιουνίου, σελ. </w:t>
        </w:r>
        <w:r w:rsidRPr="002A441C">
          <w:rPr>
            <w:rFonts w:eastAsia="Times New Roman"/>
            <w:szCs w:val="24"/>
            <w:lang w:eastAsia="en-US"/>
          </w:rPr>
          <w:br/>
          <w:t xml:space="preserve">       </w:t>
        </w:r>
        <w:proofErr w:type="spellStart"/>
        <w:r w:rsidRPr="002A441C">
          <w:rPr>
            <w:rFonts w:eastAsia="Times New Roman"/>
            <w:szCs w:val="24"/>
            <w:lang w:eastAsia="en-US"/>
          </w:rPr>
          <w:t>ii</w:t>
        </w:r>
        <w:proofErr w:type="spellEnd"/>
        <w:r w:rsidRPr="002A441C">
          <w:rPr>
            <w:rFonts w:eastAsia="Times New Roman"/>
            <w:szCs w:val="24"/>
            <w:lang w:eastAsia="en-US"/>
          </w:rPr>
          <w:t xml:space="preserve">. σχετικά με τη λήψη αποφάσεων για τους συμβασιούχους στην Υπηρεσία Καθαριότητας του Δήμου Ηρακλείου Κρήτης, σελ. </w:t>
        </w:r>
        <w:r w:rsidRPr="002A441C">
          <w:rPr>
            <w:rFonts w:eastAsia="Times New Roman"/>
            <w:szCs w:val="24"/>
            <w:lang w:eastAsia="en-US"/>
          </w:rPr>
          <w:br/>
          <w:t xml:space="preserve">       </w:t>
        </w:r>
        <w:proofErr w:type="spellStart"/>
        <w:r w:rsidRPr="002A441C">
          <w:rPr>
            <w:rFonts w:eastAsia="Times New Roman"/>
            <w:szCs w:val="24"/>
            <w:lang w:eastAsia="en-US"/>
          </w:rPr>
          <w:t>iii</w:t>
        </w:r>
        <w:proofErr w:type="spellEnd"/>
        <w:r w:rsidRPr="002A441C">
          <w:rPr>
            <w:rFonts w:eastAsia="Times New Roman"/>
            <w:szCs w:val="24"/>
            <w:lang w:eastAsia="en-US"/>
          </w:rPr>
          <w:t xml:space="preserve">. σχετικά με την καταγγελία για «κακοδιαχείριση» στο Δήμο Κεφαλονιάς, σελ. </w:t>
        </w:r>
        <w:r w:rsidRPr="002A441C">
          <w:rPr>
            <w:rFonts w:eastAsia="Times New Roman"/>
            <w:szCs w:val="24"/>
            <w:lang w:eastAsia="en-US"/>
          </w:rPr>
          <w:br/>
          <w:t xml:space="preserve">    β) Προς τον Υπουργό Υγείας, σχετικά με τον σχεδιασμό για την έναρξη λειτουργίας του πολυδύναμου Ιατρείου </w:t>
        </w:r>
        <w:proofErr w:type="spellStart"/>
        <w:r w:rsidRPr="002A441C">
          <w:rPr>
            <w:rFonts w:eastAsia="Times New Roman"/>
            <w:szCs w:val="24"/>
            <w:lang w:eastAsia="en-US"/>
          </w:rPr>
          <w:t>Τυμπακίου</w:t>
        </w:r>
        <w:proofErr w:type="spellEnd"/>
        <w:r w:rsidRPr="002A441C">
          <w:rPr>
            <w:rFonts w:eastAsia="Times New Roman"/>
            <w:szCs w:val="24"/>
            <w:lang w:eastAsia="en-US"/>
          </w:rPr>
          <w:t xml:space="preserve"> Ηρακλείου Κρήτης, σελ. </w:t>
        </w:r>
        <w:r w:rsidRPr="002A441C">
          <w:rPr>
            <w:rFonts w:eastAsia="Times New Roman"/>
            <w:szCs w:val="24"/>
            <w:lang w:eastAsia="en-US"/>
          </w:rPr>
          <w:br/>
          <w:t xml:space="preserve">    γ) Προς τον Υπουργό Παιδείας,  Έρευνας και Θρησκευμάτων, σχετικά με τις παραιτήσεις των συμβουλίων διοίκησης των Ανωτάτων Εκπαιδευτικών Ιδρυμάτων, σελ. </w:t>
        </w:r>
        <w:r w:rsidRPr="002A441C">
          <w:rPr>
            <w:rFonts w:eastAsia="Times New Roman"/>
            <w:szCs w:val="24"/>
            <w:lang w:eastAsia="en-US"/>
          </w:rPr>
          <w:br/>
          <w:t xml:space="preserve"> </w:t>
        </w:r>
        <w:r w:rsidRPr="002A441C">
          <w:rPr>
            <w:rFonts w:eastAsia="Times New Roman"/>
            <w:szCs w:val="24"/>
            <w:lang w:eastAsia="en-US"/>
          </w:rPr>
          <w:br/>
          <w:t xml:space="preserve">Γ. ΝΟΜΟΘΕΤΙΚΗ ΕΡΓΑΣΙΑ </w:t>
        </w:r>
        <w:r w:rsidRPr="002A441C">
          <w:rPr>
            <w:rFonts w:eastAsia="Times New Roman"/>
            <w:szCs w:val="24"/>
            <w:lang w:eastAsia="en-US"/>
          </w:rPr>
          <w:br/>
          <w:t>Κατάθεση Εκθέσεως Διαρκούς Επιτροπής:</w:t>
        </w:r>
      </w:ins>
    </w:p>
    <w:p w14:paraId="2746C5DF" w14:textId="77777777" w:rsidR="002A441C" w:rsidRPr="002A441C" w:rsidRDefault="002A441C" w:rsidP="002A441C">
      <w:pPr>
        <w:spacing w:after="0" w:line="360" w:lineRule="auto"/>
        <w:rPr>
          <w:ins w:id="21" w:author="Φλούδα Χριστίνα" w:date="2016-09-19T13:07:00Z"/>
          <w:rFonts w:eastAsia="Times New Roman"/>
          <w:szCs w:val="24"/>
          <w:lang w:eastAsia="en-US"/>
        </w:rPr>
      </w:pPr>
      <w:ins w:id="22" w:author="Φλούδα Χριστίνα" w:date="2016-09-19T13:07:00Z">
        <w:r w:rsidRPr="002A441C">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Ανάπτυξης και Τουρισμού: «Κύρωση του Τριμερούς Μνημονίου Κατανόησης μεταξύ της Κυβέρνησης της Ελληνικής Δημοκρατίας, της Κυβέρνησης της Αραβικής Δημοκρατίας της Αιγύπτου και της Κυβέρνησης της Κυπριακής Δημοκρατίας για τη συνεργασία στον τομέα του τουρισμού», σελ. </w:t>
        </w:r>
        <w:r w:rsidRPr="002A441C">
          <w:rPr>
            <w:rFonts w:eastAsia="Times New Roman"/>
            <w:szCs w:val="24"/>
            <w:lang w:eastAsia="en-US"/>
          </w:rPr>
          <w:br/>
        </w:r>
      </w:ins>
    </w:p>
    <w:p w14:paraId="6121B255" w14:textId="77777777" w:rsidR="002A441C" w:rsidRPr="002A441C" w:rsidRDefault="002A441C" w:rsidP="002A441C">
      <w:pPr>
        <w:spacing w:after="0" w:line="360" w:lineRule="auto"/>
        <w:rPr>
          <w:ins w:id="23" w:author="Φλούδα Χριστίνα" w:date="2016-09-19T13:07:00Z"/>
          <w:rFonts w:eastAsia="Times New Roman"/>
          <w:szCs w:val="24"/>
          <w:lang w:eastAsia="en-US"/>
        </w:rPr>
      </w:pPr>
    </w:p>
    <w:p w14:paraId="64C35B2A" w14:textId="77777777" w:rsidR="002A441C" w:rsidRPr="002A441C" w:rsidRDefault="002A441C" w:rsidP="002A441C">
      <w:pPr>
        <w:spacing w:after="0" w:line="360" w:lineRule="auto"/>
        <w:rPr>
          <w:ins w:id="24" w:author="Φλούδα Χριστίνα" w:date="2016-09-19T13:07:00Z"/>
          <w:rFonts w:eastAsia="Times New Roman"/>
          <w:szCs w:val="24"/>
          <w:lang w:eastAsia="en-US"/>
        </w:rPr>
      </w:pPr>
      <w:ins w:id="25" w:author="Φλούδα Χριστίνα" w:date="2016-09-19T13:07:00Z">
        <w:r w:rsidRPr="002A441C">
          <w:rPr>
            <w:rFonts w:eastAsia="Times New Roman"/>
            <w:szCs w:val="24"/>
            <w:lang w:eastAsia="en-US"/>
          </w:rPr>
          <w:t>ΠΡΟΕΔΡΕΥΟΝΤΕΣ</w:t>
        </w:r>
      </w:ins>
    </w:p>
    <w:p w14:paraId="358D56DD" w14:textId="77777777" w:rsidR="002A441C" w:rsidRPr="002A441C" w:rsidRDefault="002A441C" w:rsidP="002A441C">
      <w:pPr>
        <w:spacing w:after="0" w:line="360" w:lineRule="auto"/>
        <w:rPr>
          <w:ins w:id="26" w:author="Φλούδα Χριστίνα" w:date="2016-09-19T13:07:00Z"/>
          <w:rFonts w:eastAsia="Times New Roman"/>
          <w:szCs w:val="24"/>
          <w:lang w:eastAsia="en-US"/>
        </w:rPr>
      </w:pPr>
    </w:p>
    <w:p w14:paraId="0A4A38C0" w14:textId="77777777" w:rsidR="002A441C" w:rsidRPr="002A441C" w:rsidRDefault="002A441C" w:rsidP="002A441C">
      <w:pPr>
        <w:spacing w:after="0" w:line="360" w:lineRule="auto"/>
        <w:rPr>
          <w:ins w:id="27" w:author="Φλούδα Χριστίνα" w:date="2016-09-19T13:07:00Z"/>
          <w:rFonts w:eastAsia="Times New Roman"/>
          <w:szCs w:val="24"/>
          <w:lang w:eastAsia="en-US"/>
        </w:rPr>
      </w:pPr>
      <w:ins w:id="28" w:author="Φλούδα Χριστίνα" w:date="2016-09-19T13:07:00Z">
        <w:r w:rsidRPr="002A441C">
          <w:rPr>
            <w:rFonts w:eastAsia="Times New Roman"/>
            <w:szCs w:val="24"/>
            <w:lang w:eastAsia="en-US"/>
          </w:rPr>
          <w:t>ΚΡΕΜΑΣΤΙΝΟΣ Δ. , σελ.</w:t>
        </w:r>
        <w:r w:rsidRPr="002A441C">
          <w:rPr>
            <w:rFonts w:eastAsia="Times New Roman"/>
            <w:szCs w:val="24"/>
            <w:lang w:eastAsia="en-US"/>
          </w:rPr>
          <w:br/>
          <w:t xml:space="preserve">ΧΡΙΣΤΟΔΟΥΛΟΠΟΥΛΟΥ Α. , σελ. </w:t>
        </w:r>
      </w:ins>
    </w:p>
    <w:p w14:paraId="5C6FD6C5" w14:textId="77777777" w:rsidR="002A441C" w:rsidRPr="002A441C" w:rsidRDefault="002A441C" w:rsidP="002A441C">
      <w:pPr>
        <w:spacing w:after="0" w:line="360" w:lineRule="auto"/>
        <w:rPr>
          <w:ins w:id="29" w:author="Φλούδα Χριστίνα" w:date="2016-09-19T13:07:00Z"/>
          <w:rFonts w:eastAsia="Times New Roman"/>
          <w:szCs w:val="24"/>
          <w:lang w:eastAsia="en-US"/>
        </w:rPr>
      </w:pPr>
    </w:p>
    <w:p w14:paraId="498F262C" w14:textId="77777777" w:rsidR="002A441C" w:rsidRPr="002A441C" w:rsidRDefault="002A441C" w:rsidP="002A441C">
      <w:pPr>
        <w:spacing w:after="0" w:line="360" w:lineRule="auto"/>
        <w:rPr>
          <w:ins w:id="30" w:author="Φλούδα Χριστίνα" w:date="2016-09-19T13:07:00Z"/>
          <w:rFonts w:eastAsia="Times New Roman"/>
          <w:szCs w:val="24"/>
          <w:lang w:eastAsia="en-US"/>
        </w:rPr>
      </w:pPr>
    </w:p>
    <w:p w14:paraId="13B84153" w14:textId="77777777" w:rsidR="002A441C" w:rsidRPr="002A441C" w:rsidRDefault="002A441C" w:rsidP="002A441C">
      <w:pPr>
        <w:spacing w:after="0" w:line="360" w:lineRule="auto"/>
        <w:rPr>
          <w:ins w:id="31" w:author="Φλούδα Χριστίνα" w:date="2016-09-19T13:07:00Z"/>
          <w:rFonts w:eastAsia="Times New Roman"/>
          <w:szCs w:val="24"/>
          <w:lang w:eastAsia="en-US"/>
        </w:rPr>
      </w:pPr>
      <w:ins w:id="32" w:author="Φλούδα Χριστίνα" w:date="2016-09-19T13:07:00Z">
        <w:r w:rsidRPr="002A441C">
          <w:rPr>
            <w:rFonts w:eastAsia="Times New Roman"/>
            <w:szCs w:val="24"/>
            <w:lang w:eastAsia="en-US"/>
          </w:rPr>
          <w:t>ΟΜΙΛΗΤΕΣ</w:t>
        </w:r>
      </w:ins>
    </w:p>
    <w:p w14:paraId="68C03FA6" w14:textId="1EAED0BD" w:rsidR="002A441C" w:rsidRDefault="002A441C" w:rsidP="002A441C">
      <w:pPr>
        <w:spacing w:line="600" w:lineRule="auto"/>
        <w:ind w:firstLine="720"/>
        <w:jc w:val="both"/>
        <w:rPr>
          <w:ins w:id="33" w:author="Φλούδα Χριστίνα" w:date="2016-09-19T13:07:00Z"/>
          <w:rFonts w:eastAsia="Times New Roman"/>
          <w:szCs w:val="24"/>
        </w:rPr>
        <w:pPrChange w:id="34" w:author="Φλούδα Χριστίνα" w:date="2016-09-19T13:07:00Z">
          <w:pPr>
            <w:spacing w:line="600" w:lineRule="auto"/>
            <w:ind w:firstLine="720"/>
            <w:jc w:val="center"/>
          </w:pPr>
        </w:pPrChange>
      </w:pPr>
      <w:ins w:id="35" w:author="Φλούδα Χριστίνα" w:date="2016-09-19T13:07:00Z">
        <w:r w:rsidRPr="002A441C">
          <w:rPr>
            <w:rFonts w:eastAsia="Times New Roman"/>
            <w:szCs w:val="24"/>
            <w:lang w:eastAsia="en-US"/>
          </w:rPr>
          <w:br/>
          <w:t>Α. Επί διαδικαστικού θέματος:</w:t>
        </w:r>
        <w:r w:rsidRPr="002A441C">
          <w:rPr>
            <w:rFonts w:eastAsia="Times New Roman"/>
            <w:szCs w:val="24"/>
            <w:lang w:eastAsia="en-US"/>
          </w:rPr>
          <w:br/>
          <w:t>ΚΕΓΚΕΡΟΓΛΟΥ Β. , σελ.</w:t>
        </w:r>
        <w:r w:rsidRPr="002A441C">
          <w:rPr>
            <w:rFonts w:eastAsia="Times New Roman"/>
            <w:szCs w:val="24"/>
            <w:lang w:eastAsia="en-US"/>
          </w:rPr>
          <w:br/>
          <w:t>ΚΡΕΜΑΣΤΙΝΟΣ Δ. , σελ.</w:t>
        </w:r>
        <w:r w:rsidRPr="002A441C">
          <w:rPr>
            <w:rFonts w:eastAsia="Times New Roman"/>
            <w:szCs w:val="24"/>
            <w:lang w:eastAsia="en-US"/>
          </w:rPr>
          <w:br/>
          <w:t>ΠΑΠΑΧΡΙΣΤΟΠΟΥΛΟΣ Α. , σελ.</w:t>
        </w:r>
        <w:r w:rsidRPr="002A441C">
          <w:rPr>
            <w:rFonts w:eastAsia="Times New Roman"/>
            <w:szCs w:val="24"/>
            <w:lang w:eastAsia="en-US"/>
          </w:rPr>
          <w:br/>
        </w:r>
        <w:r w:rsidRPr="002A441C">
          <w:rPr>
            <w:rFonts w:eastAsia="Times New Roman"/>
            <w:szCs w:val="24"/>
            <w:lang w:eastAsia="en-US"/>
          </w:rPr>
          <w:br/>
          <w:t>Β. Επί των επικαίρων ερωτήσεων:</w:t>
        </w:r>
        <w:r w:rsidRPr="002A441C">
          <w:rPr>
            <w:rFonts w:eastAsia="Times New Roman"/>
            <w:szCs w:val="24"/>
            <w:lang w:eastAsia="en-US"/>
          </w:rPr>
          <w:br/>
          <w:t>ΑΝΑΓΝΩΣΤΟΠΟΥΛΟΥ Α. , σελ.</w:t>
        </w:r>
        <w:r w:rsidRPr="002A441C">
          <w:rPr>
            <w:rFonts w:eastAsia="Times New Roman"/>
            <w:szCs w:val="24"/>
            <w:lang w:eastAsia="en-US"/>
          </w:rPr>
          <w:br/>
          <w:t>ΚΕΓΚΕΡΟΓΛΟΥ Β. , σελ.</w:t>
        </w:r>
        <w:r w:rsidRPr="002A441C">
          <w:rPr>
            <w:rFonts w:eastAsia="Times New Roman"/>
            <w:szCs w:val="24"/>
            <w:lang w:eastAsia="en-US"/>
          </w:rPr>
          <w:br/>
          <w:t>ΚΡΕΜΑΣΤΙΝΟΣ Δ. , σελ.</w:t>
        </w:r>
        <w:r w:rsidRPr="002A441C">
          <w:rPr>
            <w:rFonts w:eastAsia="Times New Roman"/>
            <w:szCs w:val="24"/>
            <w:lang w:eastAsia="en-US"/>
          </w:rPr>
          <w:br/>
          <w:t>ΚΩΝΣΤΑΝΤΙΝΟΠΟΥΛΟΣ Ο. , σελ.</w:t>
        </w:r>
        <w:r w:rsidRPr="002A441C">
          <w:rPr>
            <w:rFonts w:eastAsia="Times New Roman"/>
            <w:szCs w:val="24"/>
            <w:lang w:eastAsia="en-US"/>
          </w:rPr>
          <w:br/>
          <w:t>ΜΠΑΛΑΦΑΣ Ι. , σελ.</w:t>
        </w:r>
        <w:r w:rsidRPr="002A441C">
          <w:rPr>
            <w:rFonts w:eastAsia="Times New Roman"/>
            <w:szCs w:val="24"/>
            <w:lang w:eastAsia="en-US"/>
          </w:rPr>
          <w:br/>
          <w:t>ΞΑΝΘΟΣ Α. , σελ.</w:t>
        </w:r>
        <w:r w:rsidRPr="002A441C">
          <w:rPr>
            <w:rFonts w:eastAsia="Times New Roman"/>
            <w:szCs w:val="24"/>
            <w:lang w:eastAsia="en-US"/>
          </w:rPr>
          <w:br/>
          <w:t>ΠΑΠΑΧΡΙΣΤΟΠΟΥΛΟΣ Α. , σελ.</w:t>
        </w:r>
        <w:r w:rsidRPr="002A441C">
          <w:rPr>
            <w:rFonts w:eastAsia="Times New Roman"/>
            <w:szCs w:val="24"/>
            <w:lang w:eastAsia="en-US"/>
          </w:rPr>
          <w:br/>
          <w:t>ΣΥΝΤΥΧΑΚΗΣ Ε. , σελ.</w:t>
        </w:r>
        <w:r w:rsidRPr="002A441C">
          <w:rPr>
            <w:rFonts w:eastAsia="Times New Roman"/>
            <w:szCs w:val="24"/>
            <w:lang w:eastAsia="en-US"/>
          </w:rPr>
          <w:br/>
        </w:r>
      </w:ins>
    </w:p>
    <w:p w14:paraId="5B5B3AFB" w14:textId="77777777" w:rsidR="00F15425" w:rsidRDefault="00AA46BC">
      <w:pPr>
        <w:spacing w:line="600" w:lineRule="auto"/>
        <w:ind w:firstLine="720"/>
        <w:jc w:val="center"/>
        <w:rPr>
          <w:rFonts w:eastAsia="Times New Roman"/>
          <w:szCs w:val="24"/>
        </w:rPr>
      </w:pPr>
      <w:r>
        <w:rPr>
          <w:rFonts w:eastAsia="Times New Roman"/>
          <w:szCs w:val="24"/>
        </w:rPr>
        <w:t>ΠΡΑΚΤΙΚΑ ΒΟΥΛΗΣ</w:t>
      </w:r>
    </w:p>
    <w:p w14:paraId="5B5B3AFC" w14:textId="77777777" w:rsidR="00F15425" w:rsidRDefault="00AA46BC">
      <w:pPr>
        <w:spacing w:line="600" w:lineRule="auto"/>
        <w:ind w:firstLine="720"/>
        <w:jc w:val="center"/>
        <w:rPr>
          <w:rFonts w:eastAsia="Times New Roman"/>
          <w:szCs w:val="24"/>
        </w:rPr>
      </w:pPr>
      <w:r>
        <w:rPr>
          <w:rFonts w:eastAsia="Times New Roman"/>
          <w:szCs w:val="24"/>
        </w:rPr>
        <w:t xml:space="preserve">ΙΖ΄ ΠΕΡΙΟΔΟΣ </w:t>
      </w:r>
    </w:p>
    <w:p w14:paraId="5B5B3AFD" w14:textId="77777777" w:rsidR="00F15425" w:rsidRDefault="00AA46B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B5B3AFE" w14:textId="77777777" w:rsidR="00F15425" w:rsidRDefault="00AA46BC">
      <w:pPr>
        <w:spacing w:line="600" w:lineRule="auto"/>
        <w:ind w:firstLine="720"/>
        <w:jc w:val="center"/>
        <w:rPr>
          <w:rFonts w:eastAsia="Times New Roman"/>
          <w:szCs w:val="24"/>
        </w:rPr>
      </w:pPr>
      <w:r>
        <w:rPr>
          <w:rFonts w:eastAsia="Times New Roman"/>
          <w:szCs w:val="24"/>
        </w:rPr>
        <w:t>ΣΥΝΟΔΟΣ Α΄</w:t>
      </w:r>
    </w:p>
    <w:p w14:paraId="5B5B3AFF" w14:textId="77777777" w:rsidR="00F15425" w:rsidRDefault="00AA46BC">
      <w:pPr>
        <w:spacing w:line="600" w:lineRule="auto"/>
        <w:ind w:firstLine="720"/>
        <w:jc w:val="center"/>
        <w:rPr>
          <w:rFonts w:eastAsia="Times New Roman"/>
          <w:szCs w:val="24"/>
        </w:rPr>
      </w:pPr>
      <w:r>
        <w:rPr>
          <w:rFonts w:eastAsia="Times New Roman"/>
          <w:szCs w:val="24"/>
        </w:rPr>
        <w:t>ΣΥΝΕΔΡΙΑΣΗ ΡΠΣΤ΄</w:t>
      </w:r>
    </w:p>
    <w:p w14:paraId="5B5B3B00" w14:textId="77777777" w:rsidR="00F15425" w:rsidRDefault="00AA46BC">
      <w:pPr>
        <w:spacing w:line="600" w:lineRule="auto"/>
        <w:ind w:firstLine="720"/>
        <w:jc w:val="center"/>
        <w:rPr>
          <w:rFonts w:eastAsia="Times New Roman"/>
          <w:szCs w:val="24"/>
        </w:rPr>
      </w:pPr>
      <w:r>
        <w:rPr>
          <w:rFonts w:eastAsia="Times New Roman"/>
          <w:szCs w:val="24"/>
        </w:rPr>
        <w:t>Παρασκευή 9 Σεπτεμβρίου 2016</w:t>
      </w:r>
    </w:p>
    <w:p w14:paraId="5B5B3B01" w14:textId="77777777" w:rsidR="00F15425" w:rsidRDefault="00AA46BC">
      <w:pPr>
        <w:spacing w:line="600" w:lineRule="auto"/>
        <w:ind w:firstLine="720"/>
        <w:jc w:val="both"/>
        <w:rPr>
          <w:rFonts w:eastAsia="Times New Roman"/>
          <w:szCs w:val="24"/>
        </w:rPr>
      </w:pPr>
      <w:r>
        <w:rPr>
          <w:rFonts w:eastAsia="Times New Roman"/>
          <w:szCs w:val="24"/>
        </w:rPr>
        <w:t xml:space="preserve">Αθήνα, σήμερα στις 9 Σεπτεμβρίου ημέρα Παρασκευή και ώρα 10.04΄ συνήλθε στην Αίθουσα των συνεδριάσεων του Βουλευτηρίου η Βουλή σε ολομέλεια για να συνεδριάσει υπό την προεδρία του Ε΄ Αντιπροέδρου αυτής κ. </w:t>
      </w:r>
      <w:r w:rsidRPr="00C77D8C">
        <w:rPr>
          <w:rFonts w:eastAsia="Times New Roman"/>
          <w:b/>
          <w:szCs w:val="24"/>
        </w:rPr>
        <w:t>ΔΗΜΗΤΡΙΟΥ ΚΡΕΜΑΣΤΙΝΟΥ</w:t>
      </w:r>
      <w:r>
        <w:rPr>
          <w:rFonts w:eastAsia="Times New Roman"/>
          <w:szCs w:val="24"/>
        </w:rPr>
        <w:t>.</w:t>
      </w:r>
    </w:p>
    <w:p w14:paraId="5B5B3B02" w14:textId="77777777" w:rsidR="00F15425" w:rsidRDefault="00AA46BC">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5B5B3B03" w14:textId="77777777" w:rsidR="00F15425" w:rsidRDefault="00AA46BC">
      <w:pPr>
        <w:spacing w:line="600" w:lineRule="auto"/>
        <w:ind w:firstLine="720"/>
        <w:jc w:val="both"/>
        <w:rPr>
          <w:rFonts w:eastAsia="Times New Roman" w:cs="Times New Roman"/>
          <w:szCs w:val="24"/>
        </w:rPr>
      </w:pPr>
      <w:r>
        <w:rPr>
          <w:rFonts w:eastAsia="Times New Roman"/>
          <w:szCs w:val="24"/>
        </w:rPr>
        <w:lastRenderedPageBreak/>
        <w:t xml:space="preserve">(ΕΠΙΚΥΡΩΣΗ ΠΡΑΚΤΙΚΩΝ: Σύμφωνα με την από 8-9-2016 εξουσιοδότηση του Σώματος επικυρώθηκαν με ευθύνη του Προεδρείου τα Πρακτικά της ΡΠΕ΄ συνεδριάσεώς του, της Πέμπτης 8 Σεπτεμβρίου 2016 σε ό,τι αφορά την ψήφιση στο σύνολο του σχεδίου νόμου: </w:t>
      </w:r>
      <w:r>
        <w:rPr>
          <w:rFonts w:eastAsia="Times New Roman" w:cs="Times New Roman"/>
          <w:szCs w:val="24"/>
        </w:rPr>
        <w:t>«Προσαρμογή της ελληνικής νομοθεσίας προς την Οδηγία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w:t>
      </w:r>
      <w:proofErr w:type="spellStart"/>
      <w:r>
        <w:rPr>
          <w:rFonts w:eastAsia="Times New Roman" w:cs="Times New Roman"/>
          <w:szCs w:val="24"/>
        </w:rPr>
        <w:t>αριθμ</w:t>
      </w:r>
      <w:proofErr w:type="spellEnd"/>
      <w:r>
        <w:rPr>
          <w:rFonts w:eastAsia="Times New Roman" w:cs="Times New Roman"/>
          <w:szCs w:val="24"/>
        </w:rPr>
        <w:t xml:space="preserve">. L 127/1 της 29-4-2014), όπως το Παράρτημα ΙΙ της Οδηγίας αυτής τροποποιήθηκε με την κατ’ εξουσιοδότηση </w:t>
      </w:r>
      <w:proofErr w:type="spellStart"/>
      <w:r>
        <w:rPr>
          <w:rFonts w:eastAsia="Times New Roman" w:cs="Times New Roman"/>
          <w:szCs w:val="24"/>
        </w:rPr>
        <w:t>εκδοθείσα</w:t>
      </w:r>
      <w:proofErr w:type="spellEnd"/>
      <w:r>
        <w:rPr>
          <w:rFonts w:eastAsia="Times New Roman" w:cs="Times New Roman"/>
          <w:szCs w:val="24"/>
        </w:rPr>
        <w:t xml:space="preserve"> Οδηγία 2014/109/ΕΕ της Επιτροπής της 10</w:t>
      </w:r>
      <w:r w:rsidRPr="00D734AB">
        <w:rPr>
          <w:rFonts w:eastAsia="Times New Roman" w:cs="Times New Roman"/>
          <w:szCs w:val="24"/>
          <w:vertAlign w:val="superscript"/>
        </w:rPr>
        <w:t>ης</w:t>
      </w:r>
      <w:r>
        <w:rPr>
          <w:rFonts w:eastAsia="Times New Roman" w:cs="Times New Roman"/>
          <w:szCs w:val="24"/>
        </w:rPr>
        <w:t xml:space="preserve"> Οκτωβρίου 2014 για την τροποποίηση του Παραρτήματος ΙΙ της Οδηγίας 2014/40/ΕΕ του Ευρωπαϊκού Κοινοβουλίου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w:t>
      </w:r>
    </w:p>
    <w:p w14:paraId="5B5B3B04" w14:textId="77777777" w:rsidR="00F15425" w:rsidRDefault="00AA46B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το δελτίο επικαίρων ερωτήσεων της Δευτέρας 12 Σεπτεμβρίου 2016.</w:t>
      </w:r>
    </w:p>
    <w:p w14:paraId="5B5B3B05" w14:textId="77777777" w:rsidR="00F15425" w:rsidRDefault="00AA46BC">
      <w:pPr>
        <w:spacing w:line="600" w:lineRule="auto"/>
        <w:ind w:firstLine="720"/>
        <w:contextualSpacing/>
        <w:jc w:val="both"/>
        <w:rPr>
          <w:rFonts w:eastAsia="Times New Roman"/>
          <w:bCs/>
          <w:szCs w:val="24"/>
        </w:rPr>
      </w:pPr>
      <w:bookmarkStart w:id="36" w:name="_GoBack"/>
      <w:bookmarkEnd w:id="36"/>
      <w:r>
        <w:rPr>
          <w:rFonts w:eastAsia="Times New Roman"/>
          <w:bCs/>
          <w:szCs w:val="24"/>
        </w:rPr>
        <w:t>Α. ΕΠΙΚΑΙΡΕΣ ΕΡΩΤΗΣΕΙΣ Πρώτου Κύκλου (Άρθρο 130 παράγραφοι 2 και 3 του Κανονισμού της Βουλής)</w:t>
      </w:r>
    </w:p>
    <w:p w14:paraId="5B5B3B06" w14:textId="77777777" w:rsidR="00F15425" w:rsidRDefault="00AA46BC">
      <w:pPr>
        <w:spacing w:line="600" w:lineRule="auto"/>
        <w:ind w:firstLine="720"/>
        <w:contextualSpacing/>
        <w:jc w:val="both"/>
        <w:rPr>
          <w:rFonts w:eastAsia="Times New Roman"/>
          <w:szCs w:val="24"/>
        </w:rPr>
      </w:pPr>
      <w:r>
        <w:rPr>
          <w:rFonts w:eastAsia="Times New Roman"/>
          <w:szCs w:val="24"/>
        </w:rPr>
        <w:t xml:space="preserve">1. Η με αριθμό 1228/6-9-2016 επίκαιρη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σχετικά με την κάλυψη κενής θέσης αγροτικού ιατρού στο Περιφερειακό Ιατρείο </w:t>
      </w:r>
      <w:proofErr w:type="spellStart"/>
      <w:r>
        <w:rPr>
          <w:rFonts w:eastAsia="Times New Roman"/>
          <w:szCs w:val="24"/>
        </w:rPr>
        <w:t>Κυπαρισσίου</w:t>
      </w:r>
      <w:proofErr w:type="spellEnd"/>
      <w:r>
        <w:rPr>
          <w:rFonts w:eastAsia="Times New Roman"/>
          <w:szCs w:val="24"/>
        </w:rPr>
        <w:t xml:space="preserve"> του Δήμου Μονεμβασίας. </w:t>
      </w:r>
    </w:p>
    <w:p w14:paraId="5B5B3B07" w14:textId="77777777" w:rsidR="00F15425" w:rsidRDefault="00AA46BC">
      <w:pPr>
        <w:spacing w:line="600" w:lineRule="auto"/>
        <w:ind w:firstLine="720"/>
        <w:contextualSpacing/>
        <w:jc w:val="both"/>
        <w:rPr>
          <w:rFonts w:eastAsia="Times New Roman"/>
          <w:szCs w:val="24"/>
        </w:rPr>
      </w:pPr>
      <w:r>
        <w:rPr>
          <w:rFonts w:eastAsia="Times New Roman"/>
          <w:szCs w:val="24"/>
        </w:rPr>
        <w:t xml:space="preserve">2. Η με αριθμό 1223/5-9-2016 επίκαιρη ερώτηση του Βουλευτή Εύβοιας του Λαϊκού Συνδέσμου – 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 xml:space="preserve">σχετικά με την «εκτόπιση τριάντα έξι χιλιάδων επτακοσίων εξήντα εννιά τέκνων Ελλήνων από τους βρεφονηπιακούς σταθμούς». </w:t>
      </w:r>
    </w:p>
    <w:p w14:paraId="5B5B3B08" w14:textId="77777777" w:rsidR="00F15425" w:rsidRDefault="00AA46BC">
      <w:pPr>
        <w:spacing w:line="600" w:lineRule="auto"/>
        <w:ind w:firstLine="720"/>
        <w:contextualSpacing/>
        <w:jc w:val="both"/>
        <w:rPr>
          <w:rFonts w:eastAsia="Times New Roman"/>
          <w:szCs w:val="24"/>
        </w:rPr>
      </w:pPr>
      <w:r>
        <w:rPr>
          <w:rFonts w:eastAsia="Times New Roman"/>
          <w:szCs w:val="24"/>
        </w:rPr>
        <w:lastRenderedPageBreak/>
        <w:t xml:space="preserve">3. Η με αριθμό 1232/6-9-2016 επίκαιρη ερώτηση του Βουλευτή Αχαΐας του Κομμουνιστικού Κόμματος Ελλάδας 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szCs w:val="24"/>
        </w:rPr>
        <w:t xml:space="preserve"> προς τους Υπουργούς </w:t>
      </w:r>
      <w:r>
        <w:rPr>
          <w:rFonts w:eastAsia="Times New Roman"/>
          <w:bCs/>
          <w:szCs w:val="24"/>
        </w:rPr>
        <w:t xml:space="preserve">Αγροτικής Ανάπτυξης και Τροφίμων </w:t>
      </w:r>
      <w:r>
        <w:rPr>
          <w:rFonts w:eastAsia="Times New Roman"/>
          <w:szCs w:val="24"/>
        </w:rPr>
        <w:t>και</w:t>
      </w:r>
      <w:r>
        <w:rPr>
          <w:rFonts w:eastAsia="Times New Roman"/>
          <w:bCs/>
          <w:szCs w:val="24"/>
        </w:rPr>
        <w:t xml:space="preserve"> Οικονομίας,</w:t>
      </w:r>
      <w:r>
        <w:rPr>
          <w:rFonts w:eastAsia="Times New Roman"/>
          <w:b/>
          <w:szCs w:val="24"/>
        </w:rPr>
        <w:t xml:space="preserve"> </w:t>
      </w:r>
      <w:r>
        <w:rPr>
          <w:rFonts w:eastAsia="Times New Roman"/>
          <w:bCs/>
          <w:szCs w:val="24"/>
        </w:rPr>
        <w:t xml:space="preserve">Ανάπτυξης και Τουρισμού, </w:t>
      </w:r>
      <w:r>
        <w:rPr>
          <w:rFonts w:eastAsia="Times New Roman"/>
          <w:szCs w:val="24"/>
        </w:rPr>
        <w:t xml:space="preserve">σχετικά με την επαναλειτουργία του εργοστασίου </w:t>
      </w:r>
      <w:proofErr w:type="spellStart"/>
      <w:r>
        <w:rPr>
          <w:rFonts w:eastAsia="Times New Roman"/>
          <w:szCs w:val="24"/>
        </w:rPr>
        <w:t>χυμοποίησης</w:t>
      </w:r>
      <w:proofErr w:type="spellEnd"/>
      <w:r>
        <w:rPr>
          <w:rFonts w:eastAsia="Times New Roman"/>
          <w:szCs w:val="24"/>
        </w:rPr>
        <w:t xml:space="preserve"> και τυποποίησης χυμού της Ένωσης Αγροτικών Συνεταιρισμών (ΕΑΣ) Αργολίδας «Εσπερίδες».</w:t>
      </w:r>
    </w:p>
    <w:p w14:paraId="5B5B3B09" w14:textId="77777777" w:rsidR="00F15425" w:rsidRDefault="00AA46BC">
      <w:pPr>
        <w:spacing w:line="600" w:lineRule="auto"/>
        <w:ind w:firstLine="720"/>
        <w:contextualSpacing/>
        <w:jc w:val="both"/>
        <w:rPr>
          <w:rFonts w:eastAsia="Times New Roman"/>
          <w:bCs/>
          <w:szCs w:val="24"/>
        </w:rPr>
      </w:pPr>
      <w:r>
        <w:rPr>
          <w:rFonts w:eastAsia="Times New Roman"/>
          <w:bCs/>
          <w:szCs w:val="24"/>
        </w:rPr>
        <w:t>Β. ΕΠΙΚΑΙΡΕΣ ΕΡΩΤΗΣΕΙΣ Δεύτερου Κύκλου (Άρθρο 130 παράγραφοι 2 και 3 του Κανονισμού της Βουλής)</w:t>
      </w:r>
    </w:p>
    <w:p w14:paraId="5B5B3B0A" w14:textId="77777777" w:rsidR="00F15425" w:rsidRDefault="00AA46BC">
      <w:pPr>
        <w:spacing w:line="600" w:lineRule="auto"/>
        <w:ind w:firstLine="720"/>
        <w:contextualSpacing/>
        <w:jc w:val="both"/>
        <w:rPr>
          <w:rFonts w:eastAsia="Times New Roman"/>
          <w:szCs w:val="24"/>
        </w:rPr>
      </w:pPr>
      <w:r>
        <w:rPr>
          <w:rFonts w:eastAsia="Times New Roman"/>
          <w:szCs w:val="24"/>
        </w:rPr>
        <w:t>1. Η με αριθμό 1231/6-9-2016 επίκαιρη ερώτηση του ΣΤ΄ Αντιπροέδρου της Βουλής και Βουλευτή Λαρίσης του Κομμουνιστικού Κόμματος Ελλάδας κ</w:t>
      </w:r>
      <w:r>
        <w:rPr>
          <w:rFonts w:eastAsia="Times New Roman"/>
          <w:b/>
          <w:szCs w:val="24"/>
        </w:rPr>
        <w:t xml:space="preserve">.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σχετικά με τη δραστική περικοπή των αναπηρικών συντάξεων και επιδομάτων των </w:t>
      </w:r>
      <w:proofErr w:type="spellStart"/>
      <w:r>
        <w:rPr>
          <w:rFonts w:eastAsia="Times New Roman"/>
          <w:szCs w:val="24"/>
        </w:rPr>
        <w:t>ΑμΕΑ</w:t>
      </w:r>
      <w:proofErr w:type="spellEnd"/>
      <w:r>
        <w:rPr>
          <w:rFonts w:eastAsia="Times New Roman"/>
          <w:szCs w:val="24"/>
        </w:rPr>
        <w:t>.</w:t>
      </w:r>
    </w:p>
    <w:p w14:paraId="5B5B3B0B" w14:textId="77777777" w:rsidR="00F15425" w:rsidRDefault="00AA46BC">
      <w:pPr>
        <w:spacing w:line="600" w:lineRule="auto"/>
        <w:ind w:firstLine="720"/>
        <w:contextualSpacing/>
        <w:jc w:val="both"/>
        <w:rPr>
          <w:rFonts w:eastAsia="Times New Roman"/>
          <w:szCs w:val="24"/>
        </w:rPr>
      </w:pPr>
      <w:r>
        <w:rPr>
          <w:rFonts w:eastAsia="Times New Roman"/>
          <w:szCs w:val="24"/>
        </w:rPr>
        <w:lastRenderedPageBreak/>
        <w:t xml:space="preserve">2. Η με αριθμό 1189/29-8-2016 επίκαιρη ερώτηση της Βουλευτού Καρδίτσας του Συνασπισμού Ριζοσπαστικής Αριστεράς κ. </w:t>
      </w:r>
      <w:r>
        <w:rPr>
          <w:rFonts w:eastAsia="Times New Roman"/>
          <w:bCs/>
          <w:szCs w:val="24"/>
        </w:rPr>
        <w:t xml:space="preserve">Χρυσούλας </w:t>
      </w:r>
      <w:proofErr w:type="spellStart"/>
      <w:r>
        <w:rPr>
          <w:rFonts w:eastAsia="Times New Roman"/>
          <w:bCs/>
          <w:szCs w:val="24"/>
        </w:rPr>
        <w:t>Κατσαβριά-Σιωροπούλου</w:t>
      </w:r>
      <w:proofErr w:type="spellEnd"/>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την ίδρυση δημόσιων ΙΕΚ ενηλίκων με κατεύθυνση την ειδική εκπαίδευση.</w:t>
      </w:r>
    </w:p>
    <w:p w14:paraId="5B5B3B0C" w14:textId="77777777" w:rsidR="00F15425" w:rsidRDefault="00AA46BC">
      <w:pPr>
        <w:spacing w:line="600" w:lineRule="auto"/>
        <w:ind w:firstLine="720"/>
        <w:contextualSpacing/>
        <w:jc w:val="both"/>
        <w:rPr>
          <w:rFonts w:eastAsia="Times New Roman"/>
          <w:szCs w:val="24"/>
        </w:rPr>
      </w:pPr>
      <w:r>
        <w:rPr>
          <w:rFonts w:eastAsia="Times New Roman"/>
          <w:szCs w:val="24"/>
        </w:rPr>
        <w:t xml:space="preserve">3. Η με αριθμό 1201/30-8-2016 επίκαιρη ερώτηση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τα προβλήματα στη λειτουργία του Γενικού Νοσοκομείου Λαμίας.</w:t>
      </w:r>
    </w:p>
    <w:p w14:paraId="5B5B3B0D" w14:textId="77777777" w:rsidR="00F15425" w:rsidRDefault="00AA46BC">
      <w:pPr>
        <w:spacing w:line="600" w:lineRule="auto"/>
        <w:ind w:firstLine="720"/>
        <w:contextualSpacing/>
        <w:jc w:val="both"/>
        <w:rPr>
          <w:rFonts w:eastAsia="Times New Roman"/>
          <w:szCs w:val="24"/>
        </w:rPr>
      </w:pPr>
      <w:r>
        <w:rPr>
          <w:rFonts w:eastAsia="Times New Roman"/>
          <w:szCs w:val="24"/>
        </w:rPr>
        <w:t xml:space="preserve">4. Η με αριθμό 1191/29-8-2016 επίκαιρη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προστασία των πολιτών από τις υπερβολικές χρεώσεις των τραπεζών.</w:t>
      </w:r>
    </w:p>
    <w:p w14:paraId="5B5B3B0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5B5B3B0F" w14:textId="77777777" w:rsidR="00F15425" w:rsidRDefault="00AA46BC">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B5B3B1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Θα αρχίσουμε τη συζήτηση με την έβδομη με αριθμό 1178/22-8-2016 επίκαιρη ερώτηση δεύτερου κύκλου του Βουλευτή Αρκαδίας της Δημοκρατικής Συμπαράταξης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έκδοση κοινής υπουργικής απόφασης για τον χαρακτηρισμό ως πλημμυροπαθών των περιοχών της Αρκαδίας που επλήγησαν από τη θεομηνία του Ιουνίου.</w:t>
      </w:r>
    </w:p>
    <w:p w14:paraId="5B5B3B1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κ. </w:t>
      </w:r>
      <w:proofErr w:type="spellStart"/>
      <w:r>
        <w:rPr>
          <w:rFonts w:eastAsia="Times New Roman" w:cs="Times New Roman"/>
          <w:szCs w:val="24"/>
        </w:rPr>
        <w:t>Μπαλάφας</w:t>
      </w:r>
      <w:proofErr w:type="spellEnd"/>
      <w:r>
        <w:rPr>
          <w:rFonts w:eastAsia="Times New Roman" w:cs="Times New Roman"/>
          <w:szCs w:val="24"/>
        </w:rPr>
        <w:t>.</w:t>
      </w:r>
    </w:p>
    <w:p w14:paraId="5B5B3B1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Παρακαλώ, κύριε Κωνσταντινόπουλε, έχετε τον λόγο για δύο λεπτά.</w:t>
      </w:r>
    </w:p>
    <w:p w14:paraId="5B5B3B13"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5B5B3B1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Κύριε Υπουργέ, είχαμε συζητήσει πριν από έναν μήνα εδώ στη Βουλή με αφορμή τα θέματα που αφορούν τους πλημμυροπαθείς και τις καταστροφές στην Αρκαδία. Δυστυχώς, έχουμε σε όλη τη χώρα τέτοια φαινόμενα, παρ’ όλα αυτά θα εμείνουμε στο θέμα της δικής μας ερώτησης που αφορά την Αρκαδία.</w:t>
      </w:r>
    </w:p>
    <w:p w14:paraId="5B5B3B15"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πια δεν θα με μαλώσετε για τη γενίκευση ή την ειδίκευση της ερώτησης. Θα είστε, πιστεύω, προετοιμασμένος να απαντήσετε για όλα και για το τι συνέβη μέχρι σήμερα. </w:t>
      </w:r>
      <w:r>
        <w:rPr>
          <w:rFonts w:eastAsia="Times New Roman" w:cs="Times New Roman"/>
          <w:szCs w:val="24"/>
          <w:lang w:val="en-US"/>
        </w:rPr>
        <w:t>A</w:t>
      </w:r>
      <w:r>
        <w:rPr>
          <w:rFonts w:eastAsia="Times New Roman" w:cs="Times New Roman"/>
          <w:szCs w:val="24"/>
        </w:rPr>
        <w:t>ς μπούμε απευθείας στο θέμα μας.</w:t>
      </w:r>
    </w:p>
    <w:p w14:paraId="5B5B3B16"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Εσείς ο ίδιος είχατε απαντήσει ότι μέχρι τις 20 Αυγούστου θα έχει υπογραφεί η ΚΥΑ από το Υπουργείο Υποδομών, ότι θα έχουν τα αρμόδια Υπουργεία λάβει– μου είπατε ότι εκείνες τις ημέρες θα έρχονταν- όλα αυτά που είχαν να στείλουν η περιφέρεια και οι δήμοι στο Υπουργείο Εσωτερικών, και ότι θα είχατε επικοινωνία με τον ΕΛΓΑ για να δούμε πού βρισκόμαστε και αν έχει ολοκληρωθεί η διαδικασία -τότε ήμασταν στο 75%, σε ένα επίπεδο των κηπευτικών- και όλα αυτά.</w:t>
      </w:r>
    </w:p>
    <w:p w14:paraId="5B5B3B1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το ερώτημα είναι πολύ ξεκάθαρο και πρέπει να το απαντήσετε. Ρωτάω εσάς γιατί είχατε έρθει στην Αρκαδία και γνωρίζετε τις καταστροφές. Οι άνθρωποι αυτοί, αν δεν τους δοθεί άμεση οικονομική βοήθεια πάνω σε αυτά που έχουν εκτιμήσει, θα έχουν πρόβλημα για τα επόμενα χρόνια -όχι για φέτος μόνο- στην παραγωγή τους, γιατί η καταστροφή είναι ολική. </w:t>
      </w:r>
    </w:p>
    <w:p w14:paraId="5B5B3B1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Άρα τα ζητήματα είναι απλά. Βγήκε κοινή υπουργική απόφαση;</w:t>
      </w:r>
    </w:p>
    <w:p w14:paraId="5B5B3B19"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τα αιτήματα από τους δήμους και τις περιφέρειες που ήρθαν στο Υπουργείο, είναι έτοιμα τα αρμόδια υπουργεία να αποκαταστήσουν κατοίκους, αγρότες και επαγγελματίες; Ποιο είναι το χρονοδιάγραμμα της Κυβέρνησης; Διανύουμε τώρα πια τον τρίτο μήνα, από τις 25 Ιουνίου. </w:t>
      </w:r>
    </w:p>
    <w:p w14:paraId="5B5B3B1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Θα σας παρακαλούσα, γιατί πραγματικά το περιμένουν από εσάς-δεν μπορέσατε την προηγούμενη εβδομάδα να έρθετε, δεν δημιουργήθηκε κανένα θέμα, σας είπαμε ότι κατανοούμε τις δυσκολίες –σήμερα, κύριε Υπουργέ, να απαντήσετε ξεκάθαρα στους πολίτες της Αρκαδίας, δηλαδή τους ανθρώπους που </w:t>
      </w:r>
      <w:r>
        <w:rPr>
          <w:rFonts w:eastAsia="Times New Roman" w:cs="Times New Roman"/>
          <w:szCs w:val="24"/>
        </w:rPr>
        <w:lastRenderedPageBreak/>
        <w:t>έχουν καταστροφές στα σπίτια τους, τους επαγγελματίες και τους αγρότες, τι κάνει η Κυβέρνηση από εδώ και πέρα.</w:t>
      </w:r>
    </w:p>
    <w:p w14:paraId="5B5B3B1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B5B3B1C" w14:textId="77777777" w:rsidR="00F15425" w:rsidRDefault="00AA46B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Υφυπουργέ, έχετε τον λόγο για τρία λεπτά.</w:t>
      </w:r>
    </w:p>
    <w:p w14:paraId="5B5B3B1D"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Ευχαριστώ, κύριε Πρόεδρε.</w:t>
      </w:r>
    </w:p>
    <w:p w14:paraId="5B5B3B1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Κατ’ αρχάς, επειδή, δυστυχώς, οι βροχοπτώσεις και οι πλημμύρες δεν έχουν τελειωμό -νομίζω συμφωνούμε, κύριε Κωνσταντινόπουλε και κύριοι συνάδελφοι- εκφράζουμε την οδύνη μας για τα θύματα που είχαμε από την προχθεσινή μεγάλη καταστροφή κυρίως στον χώρο της Πελοποννήσου πάλι και να δούμε γενικότερα αυτό το θέμα των καταστροφών, είτε αυτές είναι πυρκαγιές του καλοκαιριού είτε πλημμύρες σε άλλες εποχές κατά κανόνα.</w:t>
      </w:r>
    </w:p>
    <w:p w14:paraId="5B5B3B1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Να ευχαριστήσω τον κ. Κωνσταντινόπουλο που για άλλη μία φορά επαναφέρει ένα ζήτημα που κι αυτόν και εμάς απασχολεί συνεχώς, το ζήτημα της αποκατάστασης των ζημιών από τις καταστροφές την 25</w:t>
      </w:r>
      <w:r>
        <w:rPr>
          <w:rFonts w:eastAsia="Times New Roman" w:cs="Times New Roman"/>
          <w:szCs w:val="24"/>
          <w:vertAlign w:val="superscript"/>
        </w:rPr>
        <w:t>η</w:t>
      </w:r>
      <w:r>
        <w:rPr>
          <w:rFonts w:eastAsia="Times New Roman" w:cs="Times New Roman"/>
          <w:szCs w:val="24"/>
        </w:rPr>
        <w:t xml:space="preserve"> Ιουνίου, που, ευτυχώς, δεν θρηνήσαμε ζωές.</w:t>
      </w:r>
    </w:p>
    <w:p w14:paraId="5B5B3B2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Είμαι, όμως, σήμερα στην ευχάριστη θέση να ενημερώσω τον κ. Κωνσταντινόπουλο και δι’ αυτού και διά της συζητήσεως και τους ενδιαφερόμενους ειδικά πολίτες και τους φορείς της Περιφερειακής Ενότητας Αρκαδίας, ότι η κοινή υπουργική απόφαση υπεγράφη από το σύνολο των Υπουργών, οδεύει προς ΦΕΚ, να πάρει αριθμό Φύλλου Εφημερίδας της Κυβερνήσεως. Αυτό σημαίνει ότι η περιοχή χαρακτηρίστηκε ως πλημμυροπαθής και μπορούν άμεσα να ενεργοποιηθούν -θα αναφέρω συγκεκριμένα- περαιτέρω μέτρα για τους πληγέντες.</w:t>
      </w:r>
    </w:p>
    <w:p w14:paraId="5B5B3B2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Επειδή καλό είναι να κάνουμε έναν απολογισμό, θα ήθελα να πω λίγα λόγια για τις ενέργειες του μήνα που μεσολάβησε από την προηγούμενη συζήτησή μας, από την προηγούμενη ερώτηση και πού ακριβώς βρισκόμαστε.</w:t>
      </w:r>
    </w:p>
    <w:p w14:paraId="5B5B3B2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Το Υπουργείο Υποδομών και Δικτύων, που είναι το κατ’ εξοχήν και το καθ’ ύλην αρμόδιο για όλα αυτά τα ζητήματα, διά της Διευθύνσεως Αποκατάστασης Επιπτώσεων Φυσικών Καταστροφών, της ΔΑΕΦΚ, που έχει την αρμοδιότητα αυτή, όπως είπα, για την αποκατάσταση των ζημιών σε κτήρια από φυσικές καταστροφές κ.λπ., μετά από την ολοκλήρωση της καταγραφής των βλαβών στα κτήρια της Περιφερειακής Ενότητας Αρκαδία -μετά από αίτημα για διενέργεια αυτοψίας από τους ενδιαφερόμενους- ετοίμασε το σχέδιο της Απόφασης που αναφέραμε προηγούμενα για να </w:t>
      </w:r>
      <w:proofErr w:type="spellStart"/>
      <w:r>
        <w:rPr>
          <w:rFonts w:eastAsia="Times New Roman" w:cs="Times New Roman"/>
          <w:szCs w:val="24"/>
        </w:rPr>
        <w:t>οριοθετηθούν</w:t>
      </w:r>
      <w:proofErr w:type="spellEnd"/>
      <w:r>
        <w:rPr>
          <w:rFonts w:eastAsia="Times New Roman" w:cs="Times New Roman"/>
          <w:szCs w:val="24"/>
        </w:rPr>
        <w:t xml:space="preserve"> οι πληγείσες περιοχές για την αποκατάσταση των ζημιών σε πληγέντα κτήρια, κατοικίες, επαγγελματικούς χώρους κ.λπ..</w:t>
      </w:r>
    </w:p>
    <w:p w14:paraId="5B5B3B2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Εδώ υπήρξε -το λέω για να έχουμε μία ενημέρωση και γι’ αυτό- μία καθυστέρηση όχι με ευθύνη της Κυβερνήσεως. Είχε ζητηθεί, δηλαδή, από τους φορείς της Αυτοδιοίκησης, ειδικά από την Περιφέρεια, από τις 19 Ιουλίου να ενημερωθεί το Υπουργείο για τους δήμους και τις κοινότητες που τα κτήριά τους είχαν πληγεί. Αυτό καθυστέρησε, δεν έγινε.</w:t>
      </w:r>
    </w:p>
    <w:p w14:paraId="5B5B3B24" w14:textId="77777777" w:rsidR="00F15425" w:rsidRDefault="00AA46B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Υφυπουργού)</w:t>
      </w:r>
    </w:p>
    <w:p w14:paraId="5B5B3B25"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5B5B3B26"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Παρ’ όλα αυτά, το Υπουργείο Υποδομών προχώρησε, για να μην καθυστερήσουμε άλλο. Έγιναν οι απαραίτητες διαδικασίες προς το Υπουργείο Οικονομικών, προς το ίδιο το Υπουργείο Υποδομών. Έχει υπογραφεί, όπως σας λέω, από τους αρμόδιους Υπουργούς.</w:t>
      </w:r>
    </w:p>
    <w:p w14:paraId="5B5B3B2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Επομένως, από την επόμενη ουσιαστικά εβδομάδα, κύριε Κωνσταντινόπουλε, θα έχουμε στο χέρι μας και το ΦΕΚ. Μία μέρα πάνω, μία μέρα κάτω είναι το ζήτημα τώρα πλέον. Όλοι οι ιδιοκτήτες των </w:t>
      </w:r>
      <w:r>
        <w:rPr>
          <w:rFonts w:eastAsia="Times New Roman" w:cs="Times New Roman"/>
          <w:szCs w:val="24"/>
        </w:rPr>
        <w:lastRenderedPageBreak/>
        <w:t>πληγέντων κτηρίων θα μπορούν να υποβάλουν αίτηση -σας το λέω πολύ συγκεκριμένα- στην αρμόδια υπηρεσία, προκειμένου να αποζημιωθούν για τις ζημιές των κτηρίων τους.</w:t>
      </w:r>
    </w:p>
    <w:p w14:paraId="5B5B3B2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Με αυτή τη συγκεκριμένη κοινή υπουργική απόφαση, επίσης μέσω του Υπουργείου Κοινωνικής Ασφάλισης παρέχονται πάλι συγκεκριμένα -άμεσα τώρα πλέον- οι διευκολύνσεις που προβλέπονται από τη συγκεκριμένη νομοθεσία. Δεν χρειάζεται να σας απασχολήσω τώρα και να απασχολήσουμε και το Σώμα. Οι διευκολύνσεις αυτές αφορούν κεφαλαιοποίηση τρεχουσών και καθυστερούμενων μέχρι το τέλος του Μαΐου, του προηγούμενου δηλαδή μήνα των καταστροφών, για την καταβολή των ασφαλιστικών εισφορών στους ασφαλιστικούς οργανισμούς. Αφορούν την αναστολή καταβολής τρεχουσών εισφορών για έξι μήνες, που αρχίζει από την 1</w:t>
      </w:r>
      <w:r w:rsidRPr="007A451F">
        <w:rPr>
          <w:rFonts w:eastAsia="Times New Roman" w:cs="Times New Roman"/>
          <w:szCs w:val="24"/>
          <w:vertAlign w:val="superscript"/>
        </w:rPr>
        <w:t>η</w:t>
      </w:r>
      <w:r>
        <w:rPr>
          <w:rFonts w:eastAsia="Times New Roman" w:cs="Times New Roman"/>
          <w:szCs w:val="24"/>
        </w:rPr>
        <w:t xml:space="preserve"> Ιουνίου του μήνα των καταστροφών και αυτά θα εξοφληθούν σε δώδεκα έως είκοσι τέσσερις ισόποσες μηνιαίες δόσεις μετά τη λήξη της εξάμηνης αναστολής. Έξι μήνες αναστολή και στη συνέχεια, δώδεκα έως είκοσι τέσσερις δόσεις.</w:t>
      </w:r>
    </w:p>
    <w:p w14:paraId="5B5B3B29"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Προχωρούμε, επίσης, με την ίδια κοινή υπουργική απόφαση μέσω του Υπουργείου Οικονομικών. Με δεδομένη την καταγραφή των ζημιών στις επιχειρήσεις που έχει γίνει από τους ΟΤΑ -έχει γίνει, έχει σταλεί στο Υπουργείο Οικονομικών αυτή- θα δρομολογηθεί πάλι άμεσα, όπως σας είπα, η αποζημίωση των επιχειρήσεων που προβλέπεται από την κείμενη νομοθεσία.</w:t>
      </w:r>
    </w:p>
    <w:p w14:paraId="5B5B3B2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Αναφέρομαι σε αποζημίωση επιχειρήσεων, δηλαδή επιχορήγηση μέχρι και 30% της ζημιάς είτε σε κτηριακές εγκαταστάσεις, είτε σε εξοπλισμό, είτε σε πρώτες ύλες, είτε σε εμπορεύματα, είτε σε φορτηγά αυτοκίνητα, δημόσιας ή ιδιωτικής χρήσης, από τη θεομηνία.</w:t>
      </w:r>
    </w:p>
    <w:p w14:paraId="5B5B3B2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Αυτά μπορούμε να πούμε ότι είναι τα μέτρα τα οποία, με την έκδοση της κοινής υπουργικής αποφάσεως και χάρη στις προσπάθειες όλων -αναγνωρίζω και του κ. Κωνσταντινόπουλου και των άλλων Βουλευτών, αλλά και τις κοινές προσπάθειες της τοπικής αυτοδιοίκησης και της Κυβερνήσεως στο συγκεκριμένο ζήτημα- νομίζω ότι έχουν πάρει πλέον έναν δρόμο.</w:t>
      </w:r>
    </w:p>
    <w:p w14:paraId="5B5B3B2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Στη συνέχεια, στη δευτερολογία μου, αν έχω κάποιο κενό, θα το αναφέρω, κύριε Κωνσταντινόπουλε.</w:t>
      </w:r>
    </w:p>
    <w:p w14:paraId="5B5B3B2D"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5B5B3B2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 λόγο για να δευτερολογήσετε  για τρία λεπτά.</w:t>
      </w:r>
    </w:p>
    <w:p w14:paraId="5B5B3B2F"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w:t>
      </w:r>
    </w:p>
    <w:p w14:paraId="5B5B3B3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Ας δούμε θετικά το ότι την επόμενη εβδομάδα θα είναι στη δημοσιότητα η κοινή υπουργική απόφαση. Η κοινή υπουργική απόφαση έχει μία σειρά θεμάτων, που αφορούν όχι μόνον τα φορολογικά θέματα, όπως σας είχαμε στείλει πρόταση. Αφορούν και τα ασφαλιστικά θέματα. Για τα φορολογικά έβγαλε και μία απόφαση ο κ. Αλεξιάδης πριν λίγες ημέρες. Μας το είπατε και είναι νομίζω πάρα πολύ θετικό. Επίσης, υπάρχει το θέμα με τη ΔΕΗ, με τον ΕΝΦΙΑ και με τις τράπεζες.</w:t>
      </w:r>
    </w:p>
    <w:p w14:paraId="5B5B3B3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κοινή υπουργική απόφαση, όπως και πολλά άλλα ζητήματα για τα οποία έχουμε μιλήσει, όπως παραδείγματος χάριν για τον ΕΛΓΑ, είναι συγκεκριμένη. Δεν μιλήσατε για τα αγροτικά. Θεωρώ ότι θα </w:t>
      </w:r>
      <w:r>
        <w:rPr>
          <w:rFonts w:eastAsia="Times New Roman" w:cs="Times New Roman"/>
          <w:szCs w:val="24"/>
        </w:rPr>
        <w:lastRenderedPageBreak/>
        <w:t xml:space="preserve">μιλήσετε στη δεύτερη φάση. Μία από τις πολλές προτάσεις, που σας έχουμε κάνει και σας έχουμε καταθέσει, είναι ο συμψηφισμός του ΕΛΓΑ για τους αγρότες με τις αποζημιώσεις. Ο συμψηφισμός των εισφορών του ΕΛΓΑ με τις αποζημιώσεις διευκολύνει τους αγρότες πάρα πολύ. </w:t>
      </w:r>
    </w:p>
    <w:p w14:paraId="5B5B3B3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Επίσης, δεν έχουμε την κοινή υπουργική απόφαση. Αν έχετε κάποιο αντίγραφο, κύριε Υπουργέ, παρ’ ότι δεν έχει πάει στο ΦΕΚ και το έχετε υπογράψει, θα ήταν θετικό να το καταθέσετε αν θέλετε, για να δούμε και εμείς οι υπόλοιποι τι γίνεται.</w:t>
      </w:r>
    </w:p>
    <w:p w14:paraId="5B5B3B3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Άκουσα από εσάς, αν το κατάλαβα καλά, ότι θα υπάρχει μία αποζημίωση σε νοικοκυριά, </w:t>
      </w:r>
      <w:proofErr w:type="spellStart"/>
      <w:r>
        <w:rPr>
          <w:rFonts w:eastAsia="Times New Roman" w:cs="Times New Roman"/>
          <w:szCs w:val="24"/>
        </w:rPr>
        <w:t>οικοσυσκευές</w:t>
      </w:r>
      <w:proofErr w:type="spellEnd"/>
      <w:r>
        <w:rPr>
          <w:rFonts w:eastAsia="Times New Roman" w:cs="Times New Roman"/>
          <w:szCs w:val="24"/>
        </w:rPr>
        <w:t>, επαγγελματίες στο 30%. Αν έχει γίνει καταστροφή στο 100% και εσείς λέτε σήμερα ότι θα είναι στο 30%, καταλαβαίνετε ότι αυτό θα δημιουργήσει πάρα πολύ μεγάλα προβλήματα. Ελπίζω να έχετε κάνει λάθος. Αν δηλαδή έχουμε βάλει ως όριο το 30% για νοικοκυριά, επαγγελματίες και αγροτικές απο</w:t>
      </w:r>
      <w:r>
        <w:rPr>
          <w:rFonts w:eastAsia="Times New Roman" w:cs="Times New Roman"/>
          <w:szCs w:val="24"/>
        </w:rPr>
        <w:lastRenderedPageBreak/>
        <w:t>ζημιώσεις, θέλω να σας πω ότι είναι εντελώς αντίθετο, για να πω μόνον αυτό, σε αυτά που είχατε δεσμευτεί ως Κυβέρνηση και λέγατε. Εγώ καταλαβαίνω ότι δεν μπορούν να αποζημιωθούν στο 100%. Όμως, αν από το 100% φτάνουμε στο 30%, οι άνθρωποι αυτοί δεν θα μπορούν να ανταπεξέλθουν. Δυστυχώς σας λέω, και θα περιμένω την κοινή υπουργική απόφαση, δεν περίμενα από την Κυβέρνηση, με αυτές τις δεσμεύσεις που είχε κάνει, να μας μιλήσει για το 30%.</w:t>
      </w:r>
    </w:p>
    <w:p w14:paraId="5B5B3B3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Παρ’ όλα αυτά -και σε αυτό θα σας κρίνουν οι πολίτες- κύριε Υπουργέ, γιατί δεν είναι προσωπικό το ζήτημα, ήσασταν στη δύσκολη θέση ως Υπουργός να δείτε στην Αρκαδία. Ήρθατε, και εγώ το εκτιμώ πάρα πολύ, παρακολουθήσατε, είδατε τι έχει συμβεί. Θυμάμαι χαρακτηριστικά ότι είπατε ότι η καταστροφή είναι ολική. Τώρα η Κυβέρνηση θα δώσει το 30% σε μία καταστροφή όπου εσείς είχατε αναγνωρίσει ότι δεν έχει προηγούμενο;</w:t>
      </w:r>
    </w:p>
    <w:p w14:paraId="5B5B3B35"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να ξέρετε ότι ως Δημοκρατική Συμπαράταξη ίσως ήμασταν το μόνο κόμμα που ήρθαμε μαζί σας στη διαδικασία της αυτοψίας, κάναμε προτάσεις, δεν συμμετείχαμε σε φωνές ή οτιδήποτε άλλο, ήμασταν συνετοί στο να προχωρήσει η προσπάθεια και να στηρίξουμε τους ανθρώπους της Αρκαδίας και της περιοχής και τώρα και τους υπόλοιπους. Σας κάναμε συγκεκριμένες προτάσεις και σας τις στείλαμε στο Υπουργείο. Αντιμετωπίσαμε και το δικό σας θέμα να μην μπορείτε να έρθετε πριν δεκαπέντε με ηρεμία, με αυτοσυγκράτηση. Όμως, με </w:t>
      </w:r>
      <w:proofErr w:type="spellStart"/>
      <w:r>
        <w:rPr>
          <w:rFonts w:eastAsia="Times New Roman" w:cs="Times New Roman"/>
          <w:szCs w:val="24"/>
        </w:rPr>
        <w:t>συγχωρείτε</w:t>
      </w:r>
      <w:proofErr w:type="spellEnd"/>
      <w:r>
        <w:rPr>
          <w:rFonts w:eastAsia="Times New Roman" w:cs="Times New Roman"/>
          <w:szCs w:val="24"/>
        </w:rPr>
        <w:t>, αν έχετε βάλει πλαφόν το 30% στις αποζημιώσεις, φοβάμαι ότι πρώτον, δυστυχώς οι πολίτες και οι αγρότες δεν θα μπορούν να ανταπεξέλθουν.</w:t>
      </w:r>
    </w:p>
    <w:p w14:paraId="5B5B3B36"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Και δυστυχώς, κύριε Υπουργέ, για ακόμα μία φορά, η Κυβέρνηση έχει κοροϊδέψει με τις υποσχέσεις της τους πολίτες της Αρκαδίας. Ελπίζω ότι όλα αυτά δεν θα συμβούν.</w:t>
      </w:r>
    </w:p>
    <w:p w14:paraId="5B5B3B37"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ευχαριστούμε.</w:t>
      </w:r>
    </w:p>
    <w:p w14:paraId="5B5B3B3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και πάλι για τρία λεπτά.</w:t>
      </w:r>
    </w:p>
    <w:p w14:paraId="5B5B3B39"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lastRenderedPageBreak/>
        <w:t>ΙΩΑΝΝΗΣ ΜΠΑΛΑΦΑΣ (Υφυπουργός Εσωτερικών και Διοικητικής Ανασυγκρότησης):</w:t>
      </w:r>
      <w:r>
        <w:rPr>
          <w:rFonts w:eastAsia="Times New Roman" w:cs="Times New Roman"/>
          <w:szCs w:val="24"/>
        </w:rPr>
        <w:t xml:space="preserve"> Για να ολοκληρώνουμε, γιατί τα πράγματα έχουν πάρει το δρόμο τους, όπως και ο κ. Κωνσταντινόπουλος αναγνωρίζει και αυτό είναι καλό, να πω ότι δεν έχω το Φύλλο της Εφημερίδος της Κυβερνήσεως -σας είπα ότι έχει πάρει το δρόμο του, μπορώ να σας το δώσω, θα συνεννοηθούμε- και θα σας ενημερώσω και εκτός της συνεδρίασης για οποιαδήποτε διαδικασία των τελευταίων ημερών.</w:t>
      </w:r>
    </w:p>
    <w:p w14:paraId="5B5B3B3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Ανέφερα προηγούμενα ότι η κείμενη νομοθεσία μετά την έκδοση της κοινής υπουργικής απόφασης προβλέπει μία σειρά παροχές μεταξύ των οποίων είναι και η παροχή που αφορά το Υπουργείο Οικονομικών, που είναι αρμόδιο ειδικά για τις επιχειρήσεις. Διότι υπάρχουν και άλλες παροχές που ανέφερα πριν για τα κτήρια, για τα νοικοκυριά, για τις οικοσκευές, κ.λπ.. Πέρα από τις διευκολύνσεις στα ταμεία κ.λπ., υπάρχουν και άλλα. Υπάρχει και το ζήτημα της επιχορήγησης των επιχειρήσεων για κτηριακές που είναι στο όριο του 30% σύμφωνα με την κείμενη νομοθεσία, με τους νόμους που ισχύουν μέχρι στιγμής -</w:t>
      </w:r>
      <w:r>
        <w:rPr>
          <w:rFonts w:eastAsia="Times New Roman" w:cs="Times New Roman"/>
          <w:szCs w:val="24"/>
        </w:rPr>
        <w:lastRenderedPageBreak/>
        <w:t xml:space="preserve">και μάλλον αυτούς τους νόμους δεν τους έχουμε ψηφίσει και εμείς από ό,τι θυμάμαι, γιατί υπάρχει και όριο στην κριτική. Δεν υπάρχει όριο μάλλον, αλλά μπορεί κι εμείς να πούμε μία κουβέντα. Είναι νόμοι που τους έχετε ψηφίσει εσείς, δεν τους έχουμε ψηφίσει εμείς. Εμείς να το κάνουμε το 30%, 40% ή το 40%, 50%. Ακούω πολύ προσεκτικά την τοποθέτησή σας να αυξηθεί το 30% και θα το λάβουμε υπ’ </w:t>
      </w:r>
      <w:proofErr w:type="spellStart"/>
      <w:r>
        <w:rPr>
          <w:rFonts w:eastAsia="Times New Roman" w:cs="Times New Roman"/>
          <w:szCs w:val="24"/>
        </w:rPr>
        <w:t>όψιν</w:t>
      </w:r>
      <w:proofErr w:type="spellEnd"/>
      <w:r>
        <w:rPr>
          <w:rFonts w:eastAsia="Times New Roman" w:cs="Times New Roman"/>
          <w:szCs w:val="24"/>
        </w:rPr>
        <w:t xml:space="preserve"> μας στο επόμενο διάστημα. 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ότι η έκδοση της ΚΥΑ είναι μία πολύ χαρακτηριστική ενέργεια. Προχωράμε και δρομολογούμε τις άλλες ενέργειες. </w:t>
      </w:r>
    </w:p>
    <w:p w14:paraId="5B5B3B3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Και εγώ να σας παρακαλέσω εδώ και εσείς, όπως θα κάνουν και όλες οι υπηρεσίες με τις δυνατότητες που έχουμε όλοι, να ενημερώσουμε τον κόσμο για τις παροχές αυτές. </w:t>
      </w:r>
    </w:p>
    <w:p w14:paraId="5B5B3B3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και άλλες παροχές που δεν ανέφερα και οι οποίες δεν αφορούν κοινή υπουργική απόφαση είτε του Υπουργείου Εργασίας για τα νοικοκυριά είτε αφορούν υπουργική απόφαση του κ. Αλεξιάδη, αλλά αφορούν άλλες διευκολύνσεις σε σχέση με εφορίες και ασφαλιστικά ταμεία που ανέφερα. </w:t>
      </w:r>
    </w:p>
    <w:p w14:paraId="5B5B3B3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Και τέλος, έχουμε τις αποζημιώσεις του ΕΛΓΑ, δηλαδή μέσω του Υπουργείου Αγροτικής Ανάπτυξης, που δεν αφορούν την κοινή υπουργική απόφαση. Γνωρίζετε ότι από τις πρώτες ημέρες ξεκίνησαν οι εκτιμήσεις και ο έλεγχος των ζημιών. Αυτό που έχω ως χτεσινή ενημέρωση είναι ότι στο ζωικό κεφάλαιο (</w:t>
      </w:r>
      <w:proofErr w:type="spellStart"/>
      <w:r>
        <w:rPr>
          <w:rFonts w:eastAsia="Times New Roman" w:cs="Times New Roman"/>
          <w:szCs w:val="24"/>
        </w:rPr>
        <w:t>μελισσοσμήνη</w:t>
      </w:r>
      <w:proofErr w:type="spellEnd"/>
      <w:r>
        <w:rPr>
          <w:rFonts w:eastAsia="Times New Roman" w:cs="Times New Roman"/>
          <w:szCs w:val="24"/>
        </w:rPr>
        <w:t>, αιγοπρόβατα) το έργο των εκτιμήσεων έχει ολοκληρωθεί 100% και θα ακολουθήσει η καταβολή των σχετικών αποζημιώσεων. Κατά 70% -δηλαδή βρίσκεται σε εξέλιξη- είναι οι εκτιμήσεις στις διάφορες καλλιέργειες. Για αυτό, από ό,τι ενημερώθηκα, η καθυστέρηση οφείλεται και στο ότι μεσολάβησε μία καινούργια χαλαζόπτωση τον μήνα Αύγουστο και ο ΕΛΓΑ προσπαθεί να κάνει μία συνολική εκτίμηση των ζημιών για να προχωρήσει σε αποζημιώσεις.</w:t>
      </w:r>
    </w:p>
    <w:p w14:paraId="5B5B3B3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Τέλος, για άλλη μία φορά τονίζω ότι πρέπει -και αυτό αφορά όλους- μέσα από αυτές τις συζητήσεις και τα τραγικά γεγονότα και τις καταστροφές που γίνονται και την ανάγκη φυσικά επιχορηγήσεων και αποκατάστασης των ζημιών, να εξαντλήσουμε τα περιθώρια -που είναι αλήθεια ότι μέχρι στιγμής δεν έχει ακολουθηθεί αυτή η πρακτική- να προλαμβάνουμε πολλές από τις καταστροφές. Όχι βέβαια ότι αυτό θα </w:t>
      </w:r>
      <w:r>
        <w:rPr>
          <w:rFonts w:eastAsia="Times New Roman" w:cs="Times New Roman"/>
          <w:szCs w:val="24"/>
        </w:rPr>
        <w:lastRenderedPageBreak/>
        <w:t xml:space="preserve">εμποδίσει τις μεγάλες βροχοπτώσεις όπως ήταν αυτή στην Αρκαδία, όπως ήταν προχθές στη Μεσσηνία -αυτό δεν μπορείς να το εμποδίσεις- αλλά μπορούμε παραδείγματος χάριν στις πυρκαγιές να κάνουμε πράγματα, να προλάβουμε όπως και στα ζητήματα των επιπτώσεων των μεγάλων βροχοπτώσεων. Μπορούμε να δούμε χαντάκια, τάφρους, φρεάτια, ρέματα, διοχέτευση υδάτων, γενικώς να έχουμε μια έγνοια για τα μοναχικά άτομα κάποιες τέτοιες στιγμές, γιατί όπως θα έλεγε και ο κύριος Πρόεδρος αυτή τη στιγμή ως ιατρός, «καλύτερα το </w:t>
      </w:r>
      <w:proofErr w:type="spellStart"/>
      <w:r>
        <w:rPr>
          <w:rFonts w:eastAsia="Times New Roman" w:cs="Times New Roman"/>
          <w:szCs w:val="24"/>
        </w:rPr>
        <w:t>προλαμβάνειν</w:t>
      </w:r>
      <w:proofErr w:type="spellEnd"/>
      <w:r>
        <w:rPr>
          <w:rFonts w:eastAsia="Times New Roman" w:cs="Times New Roman"/>
          <w:szCs w:val="24"/>
        </w:rPr>
        <w:t xml:space="preserve"> παρά το </w:t>
      </w:r>
      <w:proofErr w:type="spellStart"/>
      <w:r>
        <w:rPr>
          <w:rFonts w:eastAsia="Times New Roman" w:cs="Times New Roman"/>
          <w:szCs w:val="24"/>
        </w:rPr>
        <w:t>θεραπεύειν</w:t>
      </w:r>
      <w:proofErr w:type="spellEnd"/>
      <w:r>
        <w:rPr>
          <w:rFonts w:eastAsia="Times New Roman" w:cs="Times New Roman"/>
          <w:szCs w:val="24"/>
        </w:rPr>
        <w:t>».</w:t>
      </w:r>
    </w:p>
    <w:p w14:paraId="5B5B3B3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πολύ.</w:t>
      </w:r>
    </w:p>
    <w:p w14:paraId="5B5B3B40"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Υπουργέ.</w:t>
      </w:r>
    </w:p>
    <w:p w14:paraId="5B5B3B4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Αυτό, κύριε Υπουργέ, είναι γνώση από την εποχή του Ιπποκράτη, την επαναλαμβάνουμε όλοι και ισχύει για όλα.</w:t>
      </w:r>
    </w:p>
    <w:p w14:paraId="5B5B3B4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η Διαρκής Επιτροπή Παραγωγής και Εμπορίου καταθέτει την έκθεσή της στο σχέδιο νόμου του Υπουργείου Οικονομίας, Ανάπτυξης και Τουρισμού: «Κύρωση του Τριμερούς Μνημονίου Κατανόησης μεταξύ της Κυβέρνησης της Ελληνικής Δημοκρατίας, της Κυβέρνησης της Αραβικής Δημοκρατίας της Αιγύπτου και της Κυβέρνησης της Κυπριακής Δημοκρατίας για τη συνεργασία στον τομέα του τουρισμού».</w:t>
      </w:r>
    </w:p>
    <w:p w14:paraId="5B5B3B4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Θέλω, επίσης, να ανακοινώσω ότι δεν θα συζητηθούν, λόγω απουσίας του αρμοδίου Υπουργού στο εξωτερικό, οι εξής τρεις επίκαιρες ερωτήσεις: </w:t>
      </w:r>
    </w:p>
    <w:p w14:paraId="5B5B3B4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έκτη με αριθμό 1224/6-9-2016 επίκαιρη ερώτηση δεύτερου κύκλου του Ανεξάρτητου Βουλευτή Β΄ Αθηνών κ. </w:t>
      </w:r>
      <w:r>
        <w:rPr>
          <w:rFonts w:eastAsia="Times New Roman" w:cs="Times New Roman"/>
          <w:bCs/>
          <w:szCs w:val="24"/>
        </w:rPr>
        <w:t>Θεοχάρη (Χάρη) Θεοχάρη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τις συμβάσεις σε ε</w:t>
      </w:r>
      <w:r>
        <w:rPr>
          <w:rFonts w:eastAsia="Times New Roman" w:cs="Times New Roman"/>
          <w:szCs w:val="24"/>
        </w:rPr>
        <w:lastRenderedPageBreak/>
        <w:t>μπειρογνώμονες σε χρηματοπιστωτικά, νομικά και οικονομικά θέματα για την υποστήριξη της διαπραγμάτευσης με τους θεσμούς για τη σύναψη και εφαρμογή των σχετικών συμφωνιών, καθώς και για τη διαπραγμάτευση για το δημόσιο χρέος.</w:t>
      </w:r>
    </w:p>
    <w:p w14:paraId="5B5B3B45"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3062/10-2-2016 ερώτηση του Ανεξάρτητου Βουλευτή Λακωνίας κ. </w:t>
      </w:r>
      <w:r>
        <w:rPr>
          <w:rFonts w:eastAsia="Times New Roman" w:cs="Times New Roman"/>
          <w:bCs/>
          <w:szCs w:val="24"/>
        </w:rPr>
        <w:t>Λεωνίδα Γρηγοράκου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την αποζημίωση των μεριδιούχων Συνεταιριστικών Τραπεζών.</w:t>
      </w:r>
    </w:p>
    <w:p w14:paraId="5B5B3B46"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1229/6-9-2016 επίκαιρη ερώτηση πρώτου κύκλου του Βουλευτή Αιτωλοακαρνανίας του Κομμουνιστικού Κόμματος Ελλάδας κ. </w:t>
      </w:r>
      <w:r>
        <w:rPr>
          <w:rFonts w:eastAsia="Times New Roman" w:cs="Times New Roman"/>
          <w:bCs/>
          <w:szCs w:val="24"/>
        </w:rPr>
        <w:t xml:space="preserve">Νικολάου Μωραΐτη </w:t>
      </w:r>
      <w:r>
        <w:rPr>
          <w:rFonts w:eastAsia="Times New Roman" w:cs="Times New Roman"/>
          <w:szCs w:val="24"/>
        </w:rPr>
        <w:t>προς τον Υπουργό</w:t>
      </w:r>
      <w:r>
        <w:rPr>
          <w:rFonts w:eastAsia="Times New Roman" w:cs="Times New Roman"/>
          <w:bCs/>
          <w:szCs w:val="24"/>
        </w:rPr>
        <w:t xml:space="preserve"> Αγροτικής Ανάπτυξης και Τροφίμων,</w:t>
      </w:r>
      <w:r>
        <w:rPr>
          <w:rFonts w:eastAsia="Times New Roman" w:cs="Times New Roman"/>
          <w:szCs w:val="24"/>
        </w:rPr>
        <w:t xml:space="preserve"> σχετικά με τον αποκλεισμό από τη συνδεδεμένη ενίσχυση με κριτήριο το άπιαστο όριο των 120 κιλών γάλα ανά ζώο για χιλιάδες κτηνοτρόφους με εγχώριες φυλές εντατικής βοσκής.  </w:t>
      </w:r>
    </w:p>
    <w:p w14:paraId="5B5B3B4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Επίσης, δεν θα συζητηθούν λόγω κωλύματος των αρμοδίων Υπουργών, αλλά θα επαναπροσδιοριστούν για συζήτηση, οι εξής επτά επίκαιρες ερωτήσεις:</w:t>
      </w:r>
    </w:p>
    <w:p w14:paraId="5B5B3B4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1226/6-9-2016 επίκαιρη ερώτηση πρώτου κύκλου του Βουλευτή Αττικής της Νέας Δημοκρατίας κ. Γεωργίου Βλάχου προς τον Υπουργό Εσωτερικών και Διοικητικής Ανασυγκρότησης, σχετικά με την κατάργηση Αστυνομικών Τμημάτων στην Περιφέρεια Αττικής, λόγω κωλύματος –αιτία: φόρτος εργασίας- του Αναπληρωτή Υπουργού Προστασίας του Πολίτη, κ. Νικολάου </w:t>
      </w:r>
      <w:proofErr w:type="spellStart"/>
      <w:r>
        <w:rPr>
          <w:rFonts w:eastAsia="Times New Roman" w:cs="Times New Roman"/>
          <w:szCs w:val="24"/>
        </w:rPr>
        <w:t>Τόσκα</w:t>
      </w:r>
      <w:proofErr w:type="spellEnd"/>
      <w:r>
        <w:rPr>
          <w:rFonts w:eastAsia="Times New Roman" w:cs="Times New Roman"/>
          <w:szCs w:val="24"/>
        </w:rPr>
        <w:t xml:space="preserve">. </w:t>
      </w:r>
    </w:p>
    <w:p w14:paraId="5B5B3B49"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1219/5-9-2016 επίκαιρη ερώτηση πρώτου κύκλου του Βουλευτή Επικρατείας του Λαϊκού Συνδέσμου-Χρυσή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b/>
          <w:bCs/>
          <w:szCs w:val="24"/>
        </w:rPr>
        <w:t>,</w:t>
      </w:r>
      <w:r>
        <w:rPr>
          <w:rFonts w:eastAsia="Times New Roman" w:cs="Times New Roman"/>
          <w:szCs w:val="24"/>
        </w:rPr>
        <w:t xml:space="preserve"> σχετικά με την «αναγνώριση των σκοπιανών διαβατηρίων που φέρουν το όνομα “Μακεδονία”», λόγω κωλύματος –αιτία: βρίσκεται εκτός Αθηνών- του Υπουργού Εξωτερικών, κ. Νικολάου Κοτζιά.</w:t>
      </w:r>
    </w:p>
    <w:p w14:paraId="5B5B3B4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Η έκτη με αριθμό 1220/5-9-2016 επίκαιρη ερώτηση πρώτου κύκλου του Βουλευτή A΄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 θεώρηση διαβατηρίων με την ένδειξη «Μακεδονία».</w:t>
      </w:r>
    </w:p>
    <w:p w14:paraId="5B5B3B4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1222/5-9-2016 επίκαιρη ερώτηση δεύτερου κύκλου του Βουλευτή Β΄ Αθηνών του Λαϊκού Συνδέσμου-Χρυσή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 xml:space="preserve">Ναυτιλίας και Νησιωτικής Πολιτικής, </w:t>
      </w:r>
      <w:r>
        <w:rPr>
          <w:rFonts w:eastAsia="Times New Roman" w:cs="Times New Roman"/>
          <w:szCs w:val="24"/>
        </w:rPr>
        <w:t xml:space="preserve">σχετικά με την «αδικαιολόγητη αποπομπή της μονάδας βατραχανθρώπων από τον Άγιο Κοσμά», λόγω κωλύματος -αιτία: ανειλημμένες υποχρεώσεις- του Υπουργού Ναυτιλίας και Νησιωτικής Πολιτικής, κ. Θεόδωρου </w:t>
      </w:r>
      <w:proofErr w:type="spellStart"/>
      <w:r>
        <w:rPr>
          <w:rFonts w:eastAsia="Times New Roman" w:cs="Times New Roman"/>
          <w:szCs w:val="24"/>
        </w:rPr>
        <w:t>Δρίτσα</w:t>
      </w:r>
      <w:proofErr w:type="spellEnd"/>
      <w:r>
        <w:rPr>
          <w:rFonts w:eastAsia="Times New Roman" w:cs="Times New Roman"/>
          <w:szCs w:val="24"/>
        </w:rPr>
        <w:t>.</w:t>
      </w:r>
    </w:p>
    <w:p w14:paraId="5B5B3B4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Η πέμπτη με αριθμό 1217/5-9-2016 επίκαιρη ερώτηση πρώτου κύκλου του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 xml:space="preserve">Πολιτισμού και Αθλητισμού, </w:t>
      </w:r>
      <w:r>
        <w:rPr>
          <w:rFonts w:eastAsia="Times New Roman" w:cs="Times New Roman"/>
          <w:szCs w:val="24"/>
        </w:rPr>
        <w:t>σχετικά με τον δημοσιευμένο ισολογισμό της Σκοπευτικής Ομοσπονδίας (ΣΚ.Ο.Ε.), λόγω κωλύματος –αιτία: θα βρίσκεται στη Θεσσαλονίκη- του Υφυπουργού Πολιτισμού και Αθλητισμού, κ. Σταύρου Κοντονή. </w:t>
      </w:r>
    </w:p>
    <w:p w14:paraId="5B5B3B4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τρίτη με αριθμό 1225/6-9-2016 επίκαιρη ερώτηση δεύτερου κύκλου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Αλληλεγγύης</w:t>
      </w:r>
      <w:r>
        <w:rPr>
          <w:rFonts w:eastAsia="Times New Roman" w:cs="Times New Roman"/>
          <w:bCs/>
          <w:szCs w:val="24"/>
        </w:rPr>
        <w:t>,</w:t>
      </w:r>
      <w:r>
        <w:rPr>
          <w:rFonts w:eastAsia="Times New Roman" w:cs="Times New Roman"/>
          <w:szCs w:val="24"/>
        </w:rPr>
        <w:t xml:space="preserve"> σχετικά με τη δυνατότητα επανένταξης στη ρύθμιση των 100 δόσεων για όλους όσους την απώλεσαν και ανεξαρτήτως λόγου, λόγω κωλύματος –θα βρίσκεται στη Θεσσαλονίκη- του Υφυπουργού Εργασίας, Κοινωνικής Ασφάλισης και Κοινωνικής Αλληλεγγύης, κ. Αναστάσιου Πετρόπουλου.</w:t>
      </w:r>
    </w:p>
    <w:p w14:paraId="5B5B3B4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1227/6-9-2016 επίκαιρη ερώτηση δεύτερου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b/>
          <w:bCs/>
          <w:szCs w:val="24"/>
        </w:rPr>
        <w:t>,</w:t>
      </w:r>
      <w:r>
        <w:rPr>
          <w:rFonts w:eastAsia="Times New Roman" w:cs="Times New Roman"/>
          <w:szCs w:val="24"/>
        </w:rPr>
        <w:t xml:space="preserve"> σχετικά με την κατάσταση των κόκκινων δανείων στον Έβρο και τη Θράκη, λόγω κωλύματος –ανειλημμένες υποχρεώσεις- του Υπουργού Οικονομίας, Ανάπτυξης και Τουρισμού, κ. Γεωργίου Σταθάκη.</w:t>
      </w:r>
    </w:p>
    <w:p w14:paraId="5B5B3B4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Προχωρούμε στην επόμενη επίκαιρη ερώτηση. </w:t>
      </w:r>
    </w:p>
    <w:p w14:paraId="5B5B3B5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Θα συζητηθεί η τέταρτη με αριθμό 1230/6-9-2016 επίκαιρη ερώτηση δεύτερου κύκλου του Βουλευτή Ηρακλείου του Κομμουνιστικού Κόμματος Ελλάδας κ</w:t>
      </w:r>
      <w:r>
        <w:rPr>
          <w:rFonts w:eastAsia="Times New Roman" w:cs="Times New Roman"/>
          <w:b/>
          <w:bCs/>
          <w:szCs w:val="24"/>
        </w:rPr>
        <w:t xml:space="preserve">.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w:t>
      </w:r>
      <w:r>
        <w:rPr>
          <w:rFonts w:eastAsia="Times New Roman" w:cs="Times New Roman"/>
          <w:szCs w:val="24"/>
        </w:rPr>
        <w:t xml:space="preserve"> σχετικά με τη λήψη αποφάσεων για τους συμβασιούχους στην Υπηρεσία Καθαριότητας του Δήμου Ηρακλείου Κρήτης.</w:t>
      </w:r>
    </w:p>
    <w:p w14:paraId="5B5B3B5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και πάλι ο Υφυπουργός Εσωτερικών και Διοικητικής Ανασυγκρότησης, κ. Ιωάννης </w:t>
      </w:r>
      <w:proofErr w:type="spellStart"/>
      <w:r>
        <w:rPr>
          <w:rFonts w:eastAsia="Times New Roman" w:cs="Times New Roman"/>
          <w:szCs w:val="24"/>
        </w:rPr>
        <w:t>Μπαλάφας</w:t>
      </w:r>
      <w:proofErr w:type="spellEnd"/>
      <w:r>
        <w:rPr>
          <w:rFonts w:eastAsia="Times New Roman" w:cs="Times New Roman"/>
          <w:szCs w:val="24"/>
        </w:rPr>
        <w:t>.</w:t>
      </w:r>
    </w:p>
    <w:p w14:paraId="5B5B3B5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Κύριε Συντυχάκη, έχετε τον λόγο.</w:t>
      </w:r>
    </w:p>
    <w:p w14:paraId="5B5B3B53"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5B5B3B5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Κύριε Υπουργέ, η ερώτηση αφορά τους σαράντα πέντε εργαζόμενους με ατομικές οκτάμηνες συμβάσεις στον τομέα της καθαριότητας του Δήμου Ηρακλείου -και άλλους εργαζόμενους βέβαια σε άλλους δήμους της χώρας- οι οποίοι προσελήφθησαν στις αρχές του 2016. Κινδυνεύουν να μείνουν χωρίς δουλειά αφού, με βάση σχετική νομοθετική ρύθμιση τον Γενάρη του 2016, μπορούν να παραταθούν αυτοδίκαια έως τις 31-12-2016 μόνο όσες ατομικές συμβάσεις εργασίας έχουν υπογραφεί έως τις 31-12-2015.</w:t>
      </w:r>
    </w:p>
    <w:p w14:paraId="5B5B3B55"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Για την οριστική επίλυση αυτής της διαρκούς ομηρίας των εργαζομένων, με αυτές τις απαράδεκτες ατομικές συμβάσεις, το ΚΚΕ κατέθεσε πριν από δύο μέρες σχετική τροπολογία στο νομοσχέδιο για την υγεία, με την οποία ζητάει την παράταση αυτών των συμβάσεων μέχρι τέλους του 2016 και μετατροπή αυτών αυτοδικαίως σε συμβάσεις εργασίας αορίστου χρόνου.</w:t>
      </w:r>
    </w:p>
    <w:p w14:paraId="5B5B3B56"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lastRenderedPageBreak/>
        <w:t>Η διαφορά της προτεινόμενης διάταξης του ΚΚΕ από άλλες κατατεθείσες διατάξεις είτε της Κυβέρνησης είτε άλλων κομμάτων είναι ότι η προτεινόμενη διάταξη του ΚΚΕ δίνει οριστικό τέλος στην εργασιακή ομηρία των εργαζομένων. Για αυτό και σας ζητάμε να την κάνετε αποδεκτή.</w:t>
      </w:r>
    </w:p>
    <w:p w14:paraId="5B5B3B57"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Η υπουργική τροπολογία που καταθέσατε χθες το απόγευμα, με την οποία παρατείνονται οι συμβάσεις μέχρι τέλος του 2017, μπορεί όντως να δίνει μια προσωρινή ανάσα στους εργαζόμενους και στους δήμους, αλλά επί της ουσίας όχι μόνο δεν σταματάει αυτό το απαράδεκτο καθεστώς ομηρίας, αντιθέτως το διαιωνίζει και παράλληλα βάζει τους εργαζόμενους σε απίστευτες δικαστικές περιπέτειες, προκειμένου να διεκδικήσουν -και καλά θα το πράξουν βέβαια- τη μετατροπή των προσωρινών συμβάσεων σε συμβάσεις αορίστου χρόνου.</w:t>
      </w:r>
    </w:p>
    <w:p w14:paraId="5B5B3B58"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lastRenderedPageBreak/>
        <w:t>Εάν όμως υιοθετούσατε την τροπολογία που έχει καταθέσει το ΚΚΕ, θα έλυνε οριστικά το πρόβλημα της ομηρίας και αυτοδίκαια θα μετατρέπονταν χωρίς δικαστικές περιπλανήσεις των εργαζομένων, που δεν είναι και σίγουρο βέβαια αν θα δικαιωθούν τελικά.</w:t>
      </w:r>
    </w:p>
    <w:p w14:paraId="5B5B3B59" w14:textId="77777777" w:rsidR="00F15425" w:rsidRDefault="00AA46BC">
      <w:pPr>
        <w:spacing w:line="600" w:lineRule="auto"/>
        <w:ind w:firstLine="720"/>
        <w:jc w:val="both"/>
        <w:rPr>
          <w:rFonts w:eastAsia="Times New Roman"/>
          <w:color w:val="000000" w:themeColor="text1"/>
          <w:szCs w:val="24"/>
        </w:rPr>
      </w:pPr>
      <w:r w:rsidRPr="00DD2ECB">
        <w:rPr>
          <w:rFonts w:eastAsia="Times New Roman"/>
          <w:color w:val="000000" w:themeColor="text1"/>
          <w:szCs w:val="24"/>
        </w:rPr>
        <w:t>(Στο σημείο αυτό κτυπάει το κουδούνι λήξεως του χρόνου ομιλίας του κυρίου Βουλευτή)</w:t>
      </w:r>
    </w:p>
    <w:p w14:paraId="5B5B3B5A"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Η ουσία, κύριε Υπουργέ, είναι ότι όπως και οι προηγούμενες κυβερνήσεις έτσι και η δική σας συνεχίζει αυτό το απαράδεκτο καθεστώς των ατομικών συμβάσεων, ενώ γνωρίζετε ότι σε όλες οι υπηρεσίες Α΄ και Β΄ βαθμού τοπικής αυτοδιοίκησης και ειδικά στην καθαριότητα υπάρχει ανάγκη για μόνιμο προσωπικό, για να καλύπτει μόνιμες και διαρκείς ανάγκες. Χρειάζεται γενναία χρηματοδότηση, ανανέωση του στόλου των μηχανοκίνητων, των ανταλλακτικών και άλλων για να προσφέρουν τις απαιτούμενες υπηρεσίες στο κοινωνικό σύνολο.</w:t>
      </w:r>
    </w:p>
    <w:p w14:paraId="5B5B3B5B"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lastRenderedPageBreak/>
        <w:t xml:space="preserve">Η απαγόρευση προσλήψεων μόνιμου προσωπικού, λόγω των </w:t>
      </w:r>
      <w:proofErr w:type="spellStart"/>
      <w:r>
        <w:rPr>
          <w:rFonts w:eastAsia="Times New Roman"/>
          <w:szCs w:val="24"/>
        </w:rPr>
        <w:t>μνημονιακών</w:t>
      </w:r>
      <w:proofErr w:type="spellEnd"/>
      <w:r>
        <w:rPr>
          <w:rFonts w:eastAsia="Times New Roman"/>
          <w:szCs w:val="24"/>
        </w:rPr>
        <w:t xml:space="preserve"> σας δεσμεύσεων, η μετατροπή αυτών των ατομικών προσωρινών συμβάσεων σε αορίστου –γιατί αυτό είναι το ζητούμενο για μας και των εργαζομένων-, σε συνδυασμό με τη δραματική μείωση του προσωπικού τα τελευταία χρόνια βάζει σε κίνδυνο την αποκομιδή των απορριμμάτων, συμβάλλει στην περαιτέρω εντατικοποίηση της δουλειάς του υφιστάμενου προσωπικού -και είναι ακόμα νωπό στη μνήμη μας το λυπηρό θανατηφόρο ατύχημα της </w:t>
      </w:r>
      <w:proofErr w:type="spellStart"/>
      <w:r>
        <w:rPr>
          <w:rFonts w:eastAsia="Times New Roman"/>
          <w:szCs w:val="24"/>
        </w:rPr>
        <w:t>σαρανταοκτάχρονης</w:t>
      </w:r>
      <w:proofErr w:type="spellEnd"/>
      <w:r>
        <w:rPr>
          <w:rFonts w:eastAsia="Times New Roman"/>
          <w:szCs w:val="24"/>
        </w:rPr>
        <w:t xml:space="preserve"> εργαζόμενης μητέρας τεσσάρων παιδιών στην Υπηρεσία Καθαριότητας του Δήμου Ηρακλείου που έχασε τη ζωή της- ενώ προλειαίνει το έδαφος για την ιδιωτικοποίησή της, όπως έχει συμβεί και σε άλλους δήμους της χώρας, στον Νομό Ηρακλείου, στον Δήμο Χερσονήσου συγκεκριμένα.</w:t>
      </w:r>
    </w:p>
    <w:p w14:paraId="5B5B3B5C"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 xml:space="preserve">Ερωτάστε, κύριε Υπουργέ, πολύ συγκεκριμένα –και ευχαριστώ για την ανοχή σας, κύριε Πρόεδρε: Θα κάνετε δεκτή την τροπολογία του ΚΚΕ για να δοθεί οριστικό τέλος σε αυτό το εργασιακό καθεστώς; </w:t>
      </w:r>
      <w:r>
        <w:rPr>
          <w:rFonts w:eastAsia="Times New Roman"/>
          <w:szCs w:val="24"/>
        </w:rPr>
        <w:lastRenderedPageBreak/>
        <w:t>Θέλετε να είναι μέχρι τέλος του 2017; Να γίνει όμως η μετατροπή τους σε αορίστου χρόνου; Ευχαρίστως να το δεχτούμε.</w:t>
      </w:r>
    </w:p>
    <w:p w14:paraId="5B5B3B5D"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Με λίγα λόγια, θέλουμε να αρθούν οι απαγορεύσεις των προσλήψεων ΥΕ και ΔΕ του προσωπικού στους ΟΤΑ, να γίνουν άμεσες προσλήψεις μόνιμου προσωπικού σε όλες τις υπηρεσίες των δήμων και ειδικά στην καθαριότητα, να μονιμοποιηθούν όλοι οι συμβασιούχοι χωρίς όρους και προϋποθέσεις και φυσικά να χρηματοδοτηθούν από τον κρατικό προϋπολογισμό αυτές οι υπηρεσίες, ώστε να έχουν επαρκές μόνιμο προσωπικό και έτσι να μπορούν να τηρούνται οι κανόνες υγιεινής και ασφάλειας με σύγχρονα μέσα και ανανεωμένο στόλο και να μην επιβαρύνονται οι δημότες με ανταποδοτικά τέλη.</w:t>
      </w:r>
    </w:p>
    <w:p w14:paraId="5B5B3B5E"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Ευχαριστώ πολύ για την ανοχή σας, κύριε Πρόεδρε.</w:t>
      </w:r>
    </w:p>
    <w:p w14:paraId="5B5B3B5F" w14:textId="77777777" w:rsidR="00F15425" w:rsidRDefault="00AA46BC">
      <w:pPr>
        <w:tabs>
          <w:tab w:val="left" w:pos="1812"/>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Συντυχάκη.</w:t>
      </w:r>
    </w:p>
    <w:p w14:paraId="5B5B3B60"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Κύριε Υφυπουργέ, έχετε τον λόγο.</w:t>
      </w:r>
    </w:p>
    <w:p w14:paraId="5B5B3B61" w14:textId="77777777" w:rsidR="00F15425" w:rsidRDefault="00AA46BC">
      <w:pPr>
        <w:tabs>
          <w:tab w:val="left" w:pos="1812"/>
        </w:tabs>
        <w:spacing w:line="600" w:lineRule="auto"/>
        <w:ind w:firstLine="720"/>
        <w:jc w:val="both"/>
        <w:rPr>
          <w:rFonts w:eastAsia="Times New Roman"/>
          <w:szCs w:val="24"/>
        </w:rPr>
      </w:pPr>
      <w:r>
        <w:rPr>
          <w:rFonts w:eastAsia="Times New Roman"/>
          <w:b/>
          <w:szCs w:val="24"/>
        </w:rPr>
        <w:lastRenderedPageBreak/>
        <w:t>ΙΩΑΝΝΗΣ ΜΠΑΛΑΦΑΣ (Υφυπουργός Εσωτερικών και Διοικητικής Ανασυγκρότησης):</w:t>
      </w:r>
      <w:r>
        <w:rPr>
          <w:rFonts w:eastAsia="Times New Roman"/>
          <w:szCs w:val="24"/>
        </w:rPr>
        <w:t xml:space="preserve"> Ευχαριστώ, κύριε Πρόεδρε.</w:t>
      </w:r>
    </w:p>
    <w:p w14:paraId="5B5B3B62"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 xml:space="preserve">Όπως λέγεται, τύχη αγαθή έφερε τα πράγματα έτσι που λίγο, κύριε Συντυχάκη –με </w:t>
      </w:r>
      <w:proofErr w:type="spellStart"/>
      <w:r>
        <w:rPr>
          <w:rFonts w:eastAsia="Times New Roman"/>
          <w:szCs w:val="24"/>
        </w:rPr>
        <w:t>συγχωρείτε</w:t>
      </w:r>
      <w:proofErr w:type="spellEnd"/>
      <w:r>
        <w:rPr>
          <w:rFonts w:eastAsia="Times New Roman"/>
          <w:szCs w:val="24"/>
        </w:rPr>
        <w:t>- είναι εκτός χρόνου η ερώτησή σας, διότι –με όλο το θάρρος και με όλη την άνεση που έχω μαζί σας- την Τρίτη καταθέσατε μια ερώτηση –την έχω μπροστά μου- μιλάτε για απόρριψη της παράτασης των συμβάσεων από την πλευρά της Κυβερνήσεως, για άρνηση της επέκτασης των συμβάσεων. Στη δε ερώτησή σας αυτή καθ’ εαυτή δεν ομιλείτε για την παράταση των συμβάσεων, ενώ έχει τίτλο «παράταση συμβάσεων». Μιλάτε ουσιαστικά για μόνιμο προσωπικό και μόνο. Το έχω μπροστά μου.</w:t>
      </w:r>
    </w:p>
    <w:p w14:paraId="5B5B3B63" w14:textId="77777777" w:rsidR="00F15425" w:rsidRDefault="00AA46BC">
      <w:pPr>
        <w:tabs>
          <w:tab w:val="left" w:pos="1812"/>
        </w:tabs>
        <w:spacing w:line="600" w:lineRule="auto"/>
        <w:ind w:firstLine="720"/>
        <w:jc w:val="both"/>
        <w:rPr>
          <w:rFonts w:eastAsia="Times New Roman"/>
          <w:szCs w:val="24"/>
        </w:rPr>
      </w:pPr>
      <w:r>
        <w:rPr>
          <w:rFonts w:eastAsia="Times New Roman"/>
          <w:szCs w:val="24"/>
        </w:rPr>
        <w:t xml:space="preserve">Προφανώς εκ παραδρομής αυτό αναφέρθηκε και σωστά σήμερα, αφού προηγήθηκε βέβαια η κυβερνητική τροπολογία, νομίζω και του κ. </w:t>
      </w:r>
      <w:proofErr w:type="spellStart"/>
      <w:r>
        <w:rPr>
          <w:rFonts w:eastAsia="Times New Roman"/>
          <w:szCs w:val="24"/>
        </w:rPr>
        <w:t>Κεγκέρογλου</w:t>
      </w:r>
      <w:proofErr w:type="spellEnd"/>
      <w:r>
        <w:rPr>
          <w:rFonts w:eastAsia="Times New Roman"/>
          <w:szCs w:val="24"/>
        </w:rPr>
        <w:t xml:space="preserve"> που παρίσταται σήμερα εδώ για το θέμα αυτό, αλλά και την τροπολογία, που κατετέθη χθες Πέμπτη από την πλευρά της Κυβερνήσεως, προσαρμόζεστε </w:t>
      </w:r>
      <w:r>
        <w:rPr>
          <w:rFonts w:eastAsia="Times New Roman"/>
          <w:szCs w:val="24"/>
        </w:rPr>
        <w:lastRenderedPageBreak/>
        <w:t>σωστά –καλή είναι αυτή η προσαρμογή- χρονικά στο ζήτημα και μπορούμε να μιλήσουμε πλέον επί της ουσίας για το ζήτημα, το οποίο είναι το κύριο.</w:t>
      </w:r>
    </w:p>
    <w:p w14:paraId="5B5B3B64" w14:textId="77777777" w:rsidR="00F15425" w:rsidRDefault="00AA46BC">
      <w:pPr>
        <w:spacing w:line="600" w:lineRule="auto"/>
        <w:ind w:firstLine="720"/>
        <w:jc w:val="both"/>
        <w:rPr>
          <w:rFonts w:eastAsia="Times New Roman"/>
          <w:szCs w:val="24"/>
        </w:rPr>
      </w:pPr>
      <w:r>
        <w:rPr>
          <w:rFonts w:eastAsia="Times New Roman"/>
          <w:szCs w:val="24"/>
        </w:rPr>
        <w:t xml:space="preserve">Το κύριο ζήτημα που ενδιαφέρει τους εργαζόμενους σήμερα -του Ηρακλείου, αλλά και γενικότερα- είναι ουσιαστικά τι θα γίνει για τη μεγάλη μάζα εργαζόμενων –ένα μέρος, το συγκεκριμένο του Ηρακλείου έχει πρόβλημα άμεσο- με συμβάσεις που είναι μετά τις 31 Δεκεμβρίου του 2016. </w:t>
      </w:r>
    </w:p>
    <w:p w14:paraId="5B5B3B65" w14:textId="77777777" w:rsidR="00F15425" w:rsidRDefault="00AA46BC">
      <w:pPr>
        <w:spacing w:line="600" w:lineRule="auto"/>
        <w:ind w:firstLine="720"/>
        <w:jc w:val="both"/>
        <w:rPr>
          <w:rFonts w:eastAsia="Times New Roman"/>
          <w:szCs w:val="24"/>
        </w:rPr>
      </w:pPr>
      <w:r>
        <w:rPr>
          <w:rFonts w:eastAsia="Times New Roman"/>
          <w:szCs w:val="24"/>
        </w:rPr>
        <w:t xml:space="preserve">Δεν το αφήσαμε να φθάσουμε στον Δεκέμβριο, καθώς έχουμε μια τέτοια αρνητική εμπειρία το προηγούμενο διάστημα. Από τώρα, Σεπτέμβριο μήνα, προχωρήσαμε στην παράταση των συμβάσεων -αυτό είχαμε τη δυνατότητα κι αυτό κάναμε- και είμαστε σε επαφή με τους εργαζόμενους και με τους φορείς. Έτσι δεν υπάρχει κανενός είδους ανασφάλεια, αβεβαιότητα στους εργαζόμενους για τι θα γίνει το 2017. </w:t>
      </w:r>
    </w:p>
    <w:p w14:paraId="5B5B3B66" w14:textId="77777777" w:rsidR="00F15425" w:rsidRDefault="00AA46BC">
      <w:pPr>
        <w:spacing w:line="600" w:lineRule="auto"/>
        <w:ind w:firstLine="720"/>
        <w:jc w:val="both"/>
        <w:rPr>
          <w:rFonts w:eastAsia="Times New Roman"/>
          <w:szCs w:val="24"/>
        </w:rPr>
      </w:pPr>
      <w:r>
        <w:rPr>
          <w:rFonts w:eastAsia="Times New Roman"/>
          <w:szCs w:val="24"/>
        </w:rPr>
        <w:t xml:space="preserve">Η υπουργική τροπολογία του κ. Βερναρδάκη και του κ. </w:t>
      </w:r>
      <w:proofErr w:type="spellStart"/>
      <w:r>
        <w:rPr>
          <w:rFonts w:eastAsia="Times New Roman"/>
          <w:szCs w:val="24"/>
        </w:rPr>
        <w:t>Κουρουμπλή</w:t>
      </w:r>
      <w:proofErr w:type="spellEnd"/>
      <w:r>
        <w:rPr>
          <w:rFonts w:eastAsia="Times New Roman"/>
          <w:szCs w:val="24"/>
        </w:rPr>
        <w:t xml:space="preserve">, από τους οποίους υπογράφεται, κατετέθη στο σχέδιο νόμου «Κύρωση της συμφωνίας μεταξύ της Κυβέρνησης της Ελληνικής Δημοκρατίας </w:t>
      </w:r>
      <w:r>
        <w:rPr>
          <w:rFonts w:eastAsia="Times New Roman"/>
          <w:szCs w:val="24"/>
        </w:rPr>
        <w:lastRenderedPageBreak/>
        <w:t xml:space="preserve">και της Κυβέρνησης της Δημοκρατίας της Βουλγαρίας» και αφορά διασυνοριακή, αστυνομική συνεργασία. Κατετέθη χθες και μπήκε για συζήτηση στην αρμόδια επιτροπή. Άρα είναι ζήτημα ημερών να γίνει πράξη. </w:t>
      </w:r>
    </w:p>
    <w:p w14:paraId="5B5B3B67" w14:textId="77777777" w:rsidR="00F15425" w:rsidRDefault="00AA46BC">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Την Τετάρτη.</w:t>
      </w:r>
    </w:p>
    <w:p w14:paraId="5B5B3B68" w14:textId="77777777" w:rsidR="00F15425" w:rsidRDefault="00AA46BC">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Αναφέρθηκα και στον κ. </w:t>
      </w:r>
      <w:proofErr w:type="spellStart"/>
      <w:r>
        <w:rPr>
          <w:rFonts w:eastAsia="Times New Roman"/>
          <w:szCs w:val="24"/>
        </w:rPr>
        <w:t>Κεγκέρογλου</w:t>
      </w:r>
      <w:proofErr w:type="spellEnd"/>
      <w:r>
        <w:rPr>
          <w:rFonts w:eastAsia="Times New Roman"/>
          <w:szCs w:val="24"/>
        </w:rPr>
        <w:t xml:space="preserve">, που έχει κάνει αντίστοιχη τροπολογία. Μου λέτε κι εσείς ότι έχετε καταθέσει, το οποίο είναι καλό, συμπίπτουμε. Έτσι δεν υπάρχει λόγος να υπάρχει -και το λέω εξ αντικειμένου- καμμία ανησυχία και για τους συγκεκριμένους </w:t>
      </w:r>
      <w:proofErr w:type="spellStart"/>
      <w:r>
        <w:rPr>
          <w:rFonts w:eastAsia="Times New Roman"/>
          <w:szCs w:val="24"/>
        </w:rPr>
        <w:t>οκταμηνίτες</w:t>
      </w:r>
      <w:proofErr w:type="spellEnd"/>
      <w:r>
        <w:rPr>
          <w:rFonts w:eastAsia="Times New Roman"/>
          <w:szCs w:val="24"/>
        </w:rPr>
        <w:t xml:space="preserve">, αλλά και γενικότερα καμμία άρνηση, απόρριψη ή οτιδήποτε άλλο. </w:t>
      </w:r>
    </w:p>
    <w:p w14:paraId="5B5B3B69" w14:textId="77777777" w:rsidR="00F15425" w:rsidRDefault="00AA46BC">
      <w:pPr>
        <w:spacing w:line="600" w:lineRule="auto"/>
        <w:ind w:firstLine="720"/>
        <w:jc w:val="both"/>
        <w:rPr>
          <w:rFonts w:eastAsia="Times New Roman"/>
          <w:szCs w:val="24"/>
        </w:rPr>
      </w:pPr>
      <w:r>
        <w:rPr>
          <w:rFonts w:eastAsia="Times New Roman"/>
          <w:szCs w:val="24"/>
        </w:rPr>
        <w:lastRenderedPageBreak/>
        <w:t xml:space="preserve">Από εκεί και πέρα, πρέπει να πω ότι υπάρχει ένας νόμος του 2012 –τον γνωρίζετε- που λέει ότι για τους εργαζόμενους των κατηγοριών ΥΕ και ΔΕ υπάρχει αναστολή των προσλήψεων μέχρι τις 31 Δεκεμβρίου του 2016. Γνωρίζετε, επίσης, ότι ειδικά στον χώρο της καθαριότητας -κι εμείς, αλλά γινόταν και παλαιότερα- έχουμε κάνει και εφαρμόζουμε πλήθος ευνοϊκών ρυθμίσεων που ξεπερνούν απαγορεύσεις. Δεν θέλω να αναφερθώ εδώ, αλλά οι δήμοι προσλαμβάνουν αυτό το διάστημα μια σειρά εργαζόμενων και στέλνουμε επίσης και εγκυκλίους αντίστοιχες. </w:t>
      </w:r>
    </w:p>
    <w:p w14:paraId="5B5B3B6A" w14:textId="77777777" w:rsidR="00F15425" w:rsidRDefault="00AA46BC">
      <w:pPr>
        <w:spacing w:line="600" w:lineRule="auto"/>
        <w:ind w:firstLine="720"/>
        <w:jc w:val="both"/>
        <w:rPr>
          <w:rFonts w:eastAsia="Times New Roman"/>
          <w:szCs w:val="24"/>
        </w:rPr>
      </w:pPr>
      <w:r>
        <w:rPr>
          <w:rFonts w:eastAsia="Times New Roman"/>
          <w:szCs w:val="24"/>
        </w:rPr>
        <w:t xml:space="preserve">Θέλω να πω βέβαια –είναι πάγια τακτική δεν είναι κακό- ότι ζητάτε να είναι όλοι μόνιμοι εργαζόμενοι. Δεύτερον, λέτε πως ανεξάρτητα με τι απασχολούνται να μην υπάρχουν ανταποδοτικά τέλη, να μην παίρνουν τέλη δηλαδή οι δήμοι, αλλά όλα να πάνε από τον κρατικό προϋπολογισμό. Δεν ξέρω αν αυτό θα ήταν καλό, να εξηγούμαστε, αλλά –εν πάση </w:t>
      </w:r>
      <w:proofErr w:type="spellStart"/>
      <w:r>
        <w:rPr>
          <w:rFonts w:eastAsia="Times New Roman"/>
          <w:szCs w:val="24"/>
        </w:rPr>
        <w:t>περιπτώσει</w:t>
      </w:r>
      <w:proofErr w:type="spellEnd"/>
      <w:r>
        <w:rPr>
          <w:rFonts w:eastAsia="Times New Roman"/>
          <w:szCs w:val="24"/>
        </w:rPr>
        <w:t xml:space="preserve">- καταλαβαίνετε ότι και αυτό και η μετατροπή όλων των συμβάσεων ορισμένου χρόνου σε αορίστου χρόνου και η μονιμοποίηση, αντίκειται και στο </w:t>
      </w:r>
      <w:r>
        <w:rPr>
          <w:rFonts w:eastAsia="Times New Roman"/>
          <w:szCs w:val="24"/>
        </w:rPr>
        <w:lastRenderedPageBreak/>
        <w:t xml:space="preserve">άρθρο 103 του Συντάγματος πέραν των άλλων, είναι θέματα που θα πρέπει να τα συζητήσουμε στη συνταγματική Αναθεώρηση. </w:t>
      </w:r>
    </w:p>
    <w:p w14:paraId="5B5B3B6B" w14:textId="77777777" w:rsidR="00F15425" w:rsidRDefault="00AA46BC">
      <w:pPr>
        <w:spacing w:line="600" w:lineRule="auto"/>
        <w:ind w:firstLine="720"/>
        <w:jc w:val="both"/>
        <w:rPr>
          <w:rFonts w:eastAsia="Times New Roman"/>
          <w:szCs w:val="24"/>
        </w:rPr>
      </w:pPr>
      <w:r>
        <w:rPr>
          <w:rFonts w:eastAsia="Times New Roman"/>
          <w:szCs w:val="24"/>
        </w:rPr>
        <w:t>Αυτό που θέλω να πω, για να τελειώσω, είναι ότι εμείς βρισκόμαστε σήμερα και χάρη και στις προσπάθειες όλων μας, στην ευχάριστη θέση να λύσουμε το ζήτημα τώρα, έγκαιρα, ώστε να μη δημιουργηθεί καμμία ανησυχία στους εργαζόμενους. Είμαστε αυτές τις μέρες σε επαφή με τους εργαζόμενους, ώστε να μπορέσει ο κόσμος άνετα να αντιμετωπίσει το επόμενο διάστημα χωρίς ανησυχία. Προσβλέπουμε και επιδιώκουμε το καλύτερο. Ερωτήσεις σαν τη δική σας ή άλλες τροπολογίες νομίζω βοηθούν την κοινή προσπάθεια.</w:t>
      </w:r>
    </w:p>
    <w:p w14:paraId="5B5B3B6C" w14:textId="77777777" w:rsidR="00F15425" w:rsidRDefault="00AA46BC">
      <w:pPr>
        <w:spacing w:line="600" w:lineRule="auto"/>
        <w:ind w:firstLine="720"/>
        <w:jc w:val="both"/>
        <w:rPr>
          <w:rFonts w:eastAsia="Times New Roman"/>
          <w:szCs w:val="24"/>
        </w:rPr>
      </w:pPr>
      <w:r>
        <w:rPr>
          <w:rFonts w:eastAsia="Times New Roman"/>
          <w:szCs w:val="24"/>
        </w:rPr>
        <w:t>Ευχαριστώ πολύ, κύριε Πρόεδρε.</w:t>
      </w:r>
    </w:p>
    <w:p w14:paraId="5B5B3B6D" w14:textId="77777777" w:rsidR="00F15425" w:rsidRDefault="00AA46B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5B5B3B6E" w14:textId="77777777" w:rsidR="00F15425" w:rsidRDefault="00AA46BC">
      <w:pPr>
        <w:spacing w:line="600" w:lineRule="auto"/>
        <w:ind w:firstLine="720"/>
        <w:jc w:val="both"/>
        <w:rPr>
          <w:rFonts w:eastAsia="Times New Roman"/>
          <w:szCs w:val="24"/>
        </w:rPr>
      </w:pPr>
      <w:r>
        <w:rPr>
          <w:rFonts w:eastAsia="Times New Roman"/>
          <w:szCs w:val="24"/>
        </w:rPr>
        <w:t>Κύριε Συντυχάκη, έχετε τον λόγο για τρία λεπτά για τη δευτερολογία σας.</w:t>
      </w:r>
    </w:p>
    <w:p w14:paraId="5B5B3B6F" w14:textId="77777777" w:rsidR="00F15425" w:rsidRDefault="00AA46BC">
      <w:pPr>
        <w:spacing w:line="600" w:lineRule="auto"/>
        <w:ind w:firstLine="720"/>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Κύριε Υπουργέ, είναι μόνιμη επωδός το τελευταίο χρονικό διάστημα -εμένα προσωπικά μου έχει συμβεί αρκετές φορές- ο Υπουργός απαντώντας στην ερώτηση ενός Βουλευτή, να του λέει ότι «έρχεσαι με καθυστέρηση, έρχεσαι δεύτερος, έρχεστε τρίτοι». Με </w:t>
      </w:r>
      <w:proofErr w:type="spellStart"/>
      <w:r>
        <w:rPr>
          <w:rFonts w:eastAsia="Times New Roman"/>
          <w:szCs w:val="24"/>
        </w:rPr>
        <w:t>συγχωρείτε</w:t>
      </w:r>
      <w:proofErr w:type="spellEnd"/>
      <w:r>
        <w:rPr>
          <w:rFonts w:eastAsia="Times New Roman"/>
          <w:szCs w:val="24"/>
        </w:rPr>
        <w:t xml:space="preserve"> πάρα πολύ. Η ερώτηση κατατέθηκε σε χρόνο τέτοιον, που είναι επίκαιρο το θέμα.</w:t>
      </w:r>
    </w:p>
    <w:p w14:paraId="5B5B3B70" w14:textId="77777777" w:rsidR="00F15425" w:rsidRDefault="00AA46BC">
      <w:pPr>
        <w:spacing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 xml:space="preserve">Την Τρίτη που μας πέρασε. </w:t>
      </w:r>
    </w:p>
    <w:p w14:paraId="5B5B3B71" w14:textId="77777777" w:rsidR="00F15425" w:rsidRDefault="00AA46B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Σε συνθήκες επικαιρότητας, όχι </w:t>
      </w:r>
      <w:proofErr w:type="spellStart"/>
      <w:r>
        <w:rPr>
          <w:rFonts w:eastAsia="Times New Roman"/>
          <w:szCs w:val="24"/>
        </w:rPr>
        <w:t>ανεπικαιρότητας</w:t>
      </w:r>
      <w:proofErr w:type="spellEnd"/>
      <w:r>
        <w:rPr>
          <w:rFonts w:eastAsia="Times New Roman"/>
          <w:szCs w:val="24"/>
        </w:rPr>
        <w:t xml:space="preserve">. </w:t>
      </w:r>
    </w:p>
    <w:p w14:paraId="5B5B3B72" w14:textId="77777777" w:rsidR="00F15425" w:rsidRDefault="00AA46BC">
      <w:pPr>
        <w:spacing w:line="600" w:lineRule="auto"/>
        <w:ind w:firstLine="720"/>
        <w:jc w:val="both"/>
        <w:rPr>
          <w:rFonts w:eastAsia="Times New Roman"/>
          <w:szCs w:val="24"/>
        </w:rPr>
      </w:pPr>
      <w:r>
        <w:rPr>
          <w:rFonts w:eastAsia="Times New Roman"/>
          <w:szCs w:val="24"/>
        </w:rPr>
        <w:t xml:space="preserve">Δεύτερον, η τροπολογία του Κομμουνιστικού Κόμματος Ελλάδας κατατέθηκε πολύ πιο μπροστά από τη δική σας τροπολογία. Την καταθέσαμε στις 6 του μήνα κι εσείς την καταθέσατε χθες. Άρα, λοιπόν, γιατί είναι ανεπίκαιρη; Σε καμμία των περιπτώσεων. </w:t>
      </w:r>
    </w:p>
    <w:p w14:paraId="5B5B3B73" w14:textId="77777777" w:rsidR="00F15425" w:rsidRDefault="00AA46BC">
      <w:pPr>
        <w:spacing w:line="600" w:lineRule="auto"/>
        <w:ind w:firstLine="720"/>
        <w:jc w:val="both"/>
        <w:rPr>
          <w:rFonts w:eastAsia="Times New Roman"/>
          <w:szCs w:val="24"/>
        </w:rPr>
      </w:pPr>
      <w:r>
        <w:rPr>
          <w:rFonts w:eastAsia="Times New Roman"/>
          <w:szCs w:val="24"/>
        </w:rPr>
        <w:lastRenderedPageBreak/>
        <w:t xml:space="preserve">Θα απαντήσετε όμως στο καίριο ζήτημα; Πότε θα απαλλαγούν αυτές οι υπηρεσίες, οι δομές των δήμων, των περιφερειών, άλλων υπηρεσιών του δημοσίου από αυτή τη διαρκή ομηρία αυτού του απαράδεκτου εργασιακού καθεστώτος, των οκτάμηνων, των δίμηνων συμβάσεων, των συνεχώς ανανεωμένων; Πότε θα σταματήσει αυτό το εργασιακό καθεστώς; </w:t>
      </w:r>
    </w:p>
    <w:p w14:paraId="5B5B3B74" w14:textId="77777777" w:rsidR="00F15425" w:rsidRDefault="00AA46BC">
      <w:pPr>
        <w:spacing w:line="600" w:lineRule="auto"/>
        <w:ind w:firstLine="720"/>
        <w:jc w:val="both"/>
        <w:rPr>
          <w:rFonts w:eastAsia="Times New Roman"/>
          <w:szCs w:val="24"/>
        </w:rPr>
      </w:pPr>
      <w:r>
        <w:rPr>
          <w:rFonts w:eastAsia="Times New Roman"/>
          <w:szCs w:val="24"/>
        </w:rPr>
        <w:t xml:space="preserve">Βεβαίως, επικαλείστε τον νόμο του 2012, τον </w:t>
      </w:r>
      <w:proofErr w:type="spellStart"/>
      <w:r>
        <w:rPr>
          <w:rFonts w:eastAsia="Times New Roman"/>
          <w:szCs w:val="24"/>
        </w:rPr>
        <w:t>μνημονιακό</w:t>
      </w:r>
      <w:proofErr w:type="spellEnd"/>
      <w:r>
        <w:rPr>
          <w:rFonts w:eastAsia="Times New Roman"/>
          <w:szCs w:val="24"/>
        </w:rPr>
        <w:t xml:space="preserve"> νόμο. Είναι </w:t>
      </w:r>
      <w:proofErr w:type="spellStart"/>
      <w:r>
        <w:rPr>
          <w:rFonts w:eastAsia="Times New Roman"/>
          <w:szCs w:val="24"/>
        </w:rPr>
        <w:t>μνημονιακός</w:t>
      </w:r>
      <w:proofErr w:type="spellEnd"/>
      <w:r>
        <w:rPr>
          <w:rFonts w:eastAsia="Times New Roman"/>
          <w:szCs w:val="24"/>
        </w:rPr>
        <w:t xml:space="preserve"> νόμος των προηγούμενων κυβερνήσεων του ΠΑΣΟΚ και της Νέας Δημοκρατίας και τον επικαλείστε εσείς, που λέγατε ότι θα έλθετε και θα τον καταργήσετε. Και όχι μόνο δεν τον καταργείτε, αλλά τον επικαλείστε σήμερα και τον εφαρμόζετε.</w:t>
      </w:r>
    </w:p>
    <w:p w14:paraId="5B5B3B75" w14:textId="77777777" w:rsidR="00F15425" w:rsidRDefault="00AA46BC">
      <w:pPr>
        <w:spacing w:line="600" w:lineRule="auto"/>
        <w:ind w:firstLine="720"/>
        <w:jc w:val="both"/>
        <w:rPr>
          <w:rFonts w:eastAsia="Times New Roman"/>
          <w:szCs w:val="24"/>
        </w:rPr>
      </w:pPr>
      <w:r>
        <w:rPr>
          <w:rFonts w:eastAsia="Times New Roman"/>
          <w:szCs w:val="24"/>
        </w:rPr>
        <w:t xml:space="preserve">Η Κυβέρνησή σας υλοποιεί κατά γράμμα και τα δύο προηγούμενα μνημόνια και το τρίτο. Θα σας φέρω ορισμένα χαρακτηριστικά παραδείγματα. Στον Δήμο Ηρακλείου ξέρετε πόσοι είναι οι εργαζόμενοι στην Υπηρεσία Καθαριότητας; Διακόσια άτομα, διακόσιοι εργαζόμενοι σ’ έναν </w:t>
      </w:r>
      <w:proofErr w:type="spellStart"/>
      <w:r>
        <w:rPr>
          <w:rFonts w:eastAsia="Times New Roman"/>
          <w:szCs w:val="24"/>
        </w:rPr>
        <w:t>καλλικρατικό</w:t>
      </w:r>
      <w:proofErr w:type="spellEnd"/>
      <w:r>
        <w:rPr>
          <w:rFonts w:eastAsia="Times New Roman"/>
          <w:szCs w:val="24"/>
        </w:rPr>
        <w:t xml:space="preserve"> δήμο και </w:t>
      </w:r>
      <w:r>
        <w:rPr>
          <w:rFonts w:eastAsia="Times New Roman"/>
          <w:szCs w:val="24"/>
        </w:rPr>
        <w:lastRenderedPageBreak/>
        <w:t xml:space="preserve">μάλιστα στην πλειοψηφία τους είναι με συμβάσεις ορισμένου χρόνου, όταν πριν από επτά χρόνια ήταν πεντακόσιοι εργαζόμενοι, που στη συντριπτική τους πλειοψηφία ήταν μόνιμοι στον τότε καποδιστριακό Δήμο Ηρακλείου. Βλέπετε, λοιπόν, διαφορά μεγέθους του προσωπικού; </w:t>
      </w:r>
    </w:p>
    <w:p w14:paraId="5B5B3B76" w14:textId="77777777" w:rsidR="00F15425" w:rsidRDefault="00AA46BC">
      <w:pPr>
        <w:spacing w:line="600" w:lineRule="auto"/>
        <w:ind w:firstLine="720"/>
        <w:jc w:val="both"/>
        <w:rPr>
          <w:rFonts w:eastAsia="Times New Roman"/>
          <w:szCs w:val="24"/>
        </w:rPr>
      </w:pPr>
      <w:r>
        <w:rPr>
          <w:rFonts w:eastAsia="Times New Roman"/>
          <w:szCs w:val="24"/>
        </w:rPr>
        <w:t xml:space="preserve">Οι μόνιμοι εργαζόμενοι αυτή τη στιγμή κατά 90% έχουν ηλικία από σαράντα δύο έως εξήντα δύο ετών. Αντιλαμβάνεστε ότι σταδιακά, με το να μην προσλαμβάνετε νέο προσωπικό, νέους εργαζόμενους, δυσχεραίνει το έργο τους, παρά τις προσπάθειες που καταβάλλουν οι ίδιοι οι εργαζόμενοι και καλούνται να βγάλουν σε πέρας ένα βαρύ και ανθυγιεινό έργο, αυτό της αποκομιδής. Πολλοί συνταξιοδοτούνται. </w:t>
      </w:r>
    </w:p>
    <w:p w14:paraId="5B5B3B77" w14:textId="77777777" w:rsidR="00F15425" w:rsidRDefault="00AA46BC">
      <w:pPr>
        <w:spacing w:line="600" w:lineRule="auto"/>
        <w:ind w:firstLine="720"/>
        <w:jc w:val="both"/>
        <w:rPr>
          <w:rFonts w:eastAsia="Times New Roman"/>
          <w:szCs w:val="24"/>
        </w:rPr>
      </w:pPr>
      <w:r>
        <w:rPr>
          <w:rFonts w:eastAsia="Times New Roman"/>
          <w:szCs w:val="24"/>
        </w:rPr>
        <w:t xml:space="preserve">Αποτελούν, λοιπόν, λύση οι οκτάμηνες συμβάσεις, ειδικά στην καθαριότητα; Εγώ σας ερωτώ. Δώδεκα μήνες τον χρόνο δεν υπάρχει αναγκαιότητα αποκομιδής των σκουπιδιών; Αν, λοιπόν, υπάρχει αυτή η αναγκαιότητα, προς τι οι οκτάμηνες συμβάσεις και όχι μόνιμο προσωπικό; Πείτε μου. </w:t>
      </w:r>
    </w:p>
    <w:p w14:paraId="5B5B3B78" w14:textId="77777777" w:rsidR="00F15425" w:rsidRDefault="00AA46BC">
      <w:pPr>
        <w:spacing w:line="600" w:lineRule="auto"/>
        <w:ind w:firstLine="720"/>
        <w:jc w:val="both"/>
        <w:rPr>
          <w:rFonts w:eastAsia="Times New Roman"/>
          <w:szCs w:val="24"/>
        </w:rPr>
      </w:pPr>
      <w:r>
        <w:rPr>
          <w:rFonts w:eastAsia="Times New Roman"/>
          <w:szCs w:val="24"/>
        </w:rPr>
        <w:lastRenderedPageBreak/>
        <w:t xml:space="preserve">Προσέξτε: Εμείς δεν είχαμε ποτέ θέση ότι δεν συμφωνούμε ή δεν θα ψηφίσουμε, για παράδειγμα, την παράταση των συμβάσεων, αν έλθει. Είναι άλλο αυτό. Βεβαίως και πρέπει οι άνθρωποι να βρουν δουλειά, να συνεχίσουν να δουλεύουν. Εδώ, όμως, λέμε ότι τους έχετε σε μια διαρκή ομηρία. Αυτό είναι το βασικό πρόβλημα και η λύση –επαναλαμβάνω- μέχρι το 2017 βεβαίως είναι αυτή που δίνετε, αλλά θα </w:t>
      </w:r>
      <w:proofErr w:type="spellStart"/>
      <w:r>
        <w:rPr>
          <w:rFonts w:eastAsia="Times New Roman"/>
          <w:szCs w:val="24"/>
        </w:rPr>
        <w:t>ξαναπροκύψει</w:t>
      </w:r>
      <w:proofErr w:type="spellEnd"/>
      <w:r>
        <w:rPr>
          <w:rFonts w:eastAsia="Times New Roman"/>
          <w:szCs w:val="24"/>
        </w:rPr>
        <w:t xml:space="preserve"> το πρόβλημα. Εδώ θα είμαστε πάλι και θα συζητάμε το ίδιο. </w:t>
      </w:r>
    </w:p>
    <w:p w14:paraId="5B5B3B79" w14:textId="77777777" w:rsidR="00F15425" w:rsidRDefault="00AA46BC">
      <w:pPr>
        <w:spacing w:line="600" w:lineRule="auto"/>
        <w:ind w:firstLine="720"/>
        <w:jc w:val="both"/>
        <w:rPr>
          <w:rFonts w:eastAsia="Times New Roman"/>
          <w:szCs w:val="24"/>
        </w:rPr>
      </w:pPr>
      <w:r>
        <w:rPr>
          <w:rFonts w:eastAsia="Times New Roman"/>
          <w:szCs w:val="24"/>
        </w:rPr>
        <w:t xml:space="preserve">Τι θέλω να πω; Έχει και ορισμένα χαρακτηριστικά εντυπωσιασμού αυτό που κάνετε και εν όψει της Διεθνούς Έκθεσης Θεσσαλονίκης, διότι αισθάνεστε καλώς ότι η Κυβέρνηση, μετά από ένα αλλεπάλληλο μπαράζ αντιλαϊκών μέτρων, </w:t>
      </w:r>
      <w:proofErr w:type="spellStart"/>
      <w:r>
        <w:rPr>
          <w:rFonts w:eastAsia="Times New Roman"/>
          <w:szCs w:val="24"/>
        </w:rPr>
        <w:t>αντιασφαλιστικής</w:t>
      </w:r>
      <w:proofErr w:type="spellEnd"/>
      <w:r>
        <w:rPr>
          <w:rFonts w:eastAsia="Times New Roman"/>
          <w:szCs w:val="24"/>
        </w:rPr>
        <w:t xml:space="preserve"> λαίλαπας, </w:t>
      </w:r>
      <w:proofErr w:type="spellStart"/>
      <w:r>
        <w:rPr>
          <w:rFonts w:eastAsia="Times New Roman"/>
          <w:szCs w:val="24"/>
        </w:rPr>
        <w:t>φορολεηλασίας</w:t>
      </w:r>
      <w:proofErr w:type="spellEnd"/>
      <w:r>
        <w:rPr>
          <w:rFonts w:eastAsia="Times New Roman"/>
          <w:szCs w:val="24"/>
        </w:rPr>
        <w:t xml:space="preserve"> σε βάρος των εργαζομένων, του συνόλου των λαϊκών στρωμάτων και ταυτόχρονα μέτρα που ενισχύουν το μεγάλο κεφάλαιο, τους επιχειρηματικούς ομίλους με ζεστό κρατικό χρήμα για την καπιταλιστική ανάπτυξη που εσείς την ονομάζετε δίκαιη ανάπτυξη, αλλά πάντα σε βάρος των εργαζομένων, αισθάνεστε την ανάγκη μ’ έναν τρόπο να παρουσιάσετε κάπως ένα παράλληλο πρόγραμμα και μέσα εκεί εντάσσεται κι αυτό. Θα μας απαντήσετε </w:t>
      </w:r>
      <w:r>
        <w:rPr>
          <w:rFonts w:eastAsia="Times New Roman"/>
          <w:szCs w:val="24"/>
        </w:rPr>
        <w:lastRenderedPageBreak/>
        <w:t xml:space="preserve">επιτέλους αν θα τους μετατρέψετε σε αορίστου χρόνου ή όχι, αφού είναι απαραίτητο αυτό το προσωπικό για τις συγκεκριμένες υπηρεσίες; </w:t>
      </w:r>
    </w:p>
    <w:p w14:paraId="5B5B3B7A" w14:textId="77777777" w:rsidR="00F15425" w:rsidRDefault="00AA46BC">
      <w:pPr>
        <w:spacing w:line="600" w:lineRule="auto"/>
        <w:ind w:firstLine="720"/>
        <w:jc w:val="both"/>
        <w:rPr>
          <w:rFonts w:eastAsia="Times New Roman"/>
          <w:szCs w:val="24"/>
        </w:rPr>
      </w:pPr>
      <w:r>
        <w:rPr>
          <w:rFonts w:eastAsia="Times New Roman"/>
          <w:szCs w:val="24"/>
        </w:rPr>
        <w:t xml:space="preserve">Εμείς καλούμε τους εργαζόμενους. Δεν πάτε να έχετε όποιες επαφές, όποιους διαύλους επικοινωνίας θέλετε με τους εργαζόμενους; Οι εργαζόμενοι δεν πρέπει να πέσουν στις παγίδες τις δικές σας και να αισθάνονται ότι πρέπει να πουν και ευχαριστώ σε σας, επειδή τούς παρατείνατε τη σύμβαση, δηλαδή το δικαίωμα στη δουλειά. </w:t>
      </w:r>
    </w:p>
    <w:p w14:paraId="5B5B3B7B" w14:textId="77777777" w:rsidR="00F15425" w:rsidRDefault="00AA46BC">
      <w:pPr>
        <w:spacing w:line="600" w:lineRule="auto"/>
        <w:ind w:firstLine="720"/>
        <w:jc w:val="both"/>
        <w:rPr>
          <w:rFonts w:eastAsia="Times New Roman"/>
          <w:szCs w:val="24"/>
        </w:rPr>
      </w:pPr>
      <w:r>
        <w:rPr>
          <w:rFonts w:eastAsia="Times New Roman"/>
          <w:szCs w:val="24"/>
        </w:rPr>
        <w:t xml:space="preserve">Αντιθέτως, οι εργαζόμενοι πρέπει να κάνουν τα πάντα για να μην υποταχθούν στη λογική του μικρότερου κακού, να πάρουν την υπόθεση στα χέρια τους και να αγωνιστούν, γιατί δικαιούνται να έχουν μόνιμη, σταθερή δουλειά, πλήρη συνταξιοδοτικά, ασφαλιστικά δικαιώματα, να διεκδικήσουν να παραμείνει το επίδομα ανθυγιεινής εργασίας, γιατί ετοιμάζεστε να καταργήσετε το επίδομα ανθυγιεινής εργασίας. </w:t>
      </w:r>
      <w:r>
        <w:rPr>
          <w:rFonts w:eastAsia="Times New Roman"/>
          <w:szCs w:val="24"/>
        </w:rPr>
        <w:lastRenderedPageBreak/>
        <w:t>Ξέρετε ότι η προθεσμία είναι πολύ συγκεκριμένη, μέχρι το τέλος του 2017 και όχι μόνο αυτό, αλλά απεργάζεστε και νέα μέτρα, νέες εργασιακές μορφές σε τέτοιες δομές και υπηρεσίες των δήμων, όπως με το μπλοκάκι, συμβάσεις έργου. Το είχατε φέρει τον Μάρτη του 2016 και το αποσύρατε κάτω από τις αντιδράσεις των εργαζομένων.</w:t>
      </w:r>
    </w:p>
    <w:p w14:paraId="5B5B3B7C" w14:textId="77777777" w:rsidR="00F15425" w:rsidRDefault="00AA46BC">
      <w:pPr>
        <w:spacing w:line="600" w:lineRule="auto"/>
        <w:ind w:firstLine="720"/>
        <w:jc w:val="both"/>
        <w:rPr>
          <w:rFonts w:eastAsia="Times New Roman"/>
          <w:szCs w:val="24"/>
        </w:rPr>
      </w:pPr>
      <w:r>
        <w:rPr>
          <w:rFonts w:eastAsia="Times New Roman"/>
          <w:szCs w:val="24"/>
        </w:rPr>
        <w:t>Για όλα αυτά οι εργαζόμενοι πρέπει να επαγρυπνούν, να έχουν τα μάτια και τα αυτιά ανοικτά, να παλεύουν και να αγωνίζονται και τώρα είναι η ευκαιρία.</w:t>
      </w:r>
    </w:p>
    <w:p w14:paraId="5B5B3B7D" w14:textId="77777777" w:rsidR="00F15425" w:rsidRDefault="00AA46B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B5B3B7E" w14:textId="77777777" w:rsidR="00F15425" w:rsidRDefault="00AA46B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Συντυχάκη, ολοκληρώστε.</w:t>
      </w:r>
    </w:p>
    <w:p w14:paraId="5B5B3B7F" w14:textId="77777777" w:rsidR="00F15425" w:rsidRDefault="00AA46B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Σήμερα, Παρασκευή, έχουμε συλλαλητήριο στην Αθήνα, το Σάββατο στη Διεθνή Έκθεση Θεσσαλονίκης. Όλοι οι εργαζόμενοι στους δρόμους για την ανατροπή αυτής της πολιτικής, για να διεκδικήσουν τα αυτονόητα, δηλαδή το δικαίωμα στη δουλειά και το δικαίωμα στη ζωή.</w:t>
      </w:r>
    </w:p>
    <w:p w14:paraId="5B5B3B80" w14:textId="77777777" w:rsidR="00F15425" w:rsidRDefault="00AA46BC">
      <w:pPr>
        <w:spacing w:line="600" w:lineRule="auto"/>
        <w:ind w:firstLine="720"/>
        <w:jc w:val="both"/>
        <w:rPr>
          <w:rFonts w:eastAsia="Times New Roman"/>
          <w:szCs w:val="24"/>
        </w:rPr>
      </w:pPr>
      <w:r>
        <w:rPr>
          <w:rFonts w:eastAsia="Times New Roman"/>
          <w:szCs w:val="24"/>
        </w:rPr>
        <w:lastRenderedPageBreak/>
        <w:t>Ευχαριστώ, κύριε Πρόεδρε.</w:t>
      </w:r>
    </w:p>
    <w:p w14:paraId="5B5B3B81" w14:textId="77777777" w:rsidR="00F15425" w:rsidRDefault="00AA46B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w:t>
      </w:r>
    </w:p>
    <w:p w14:paraId="5B5B3B82" w14:textId="77777777" w:rsidR="00F15425" w:rsidRDefault="00AA46B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Μπαλάφα</w:t>
      </w:r>
      <w:proofErr w:type="spellEnd"/>
      <w:r>
        <w:rPr>
          <w:rFonts w:eastAsia="Times New Roman"/>
          <w:szCs w:val="24"/>
        </w:rPr>
        <w:t>, έχετε τον λόγο.</w:t>
      </w:r>
    </w:p>
    <w:p w14:paraId="5B5B3B83" w14:textId="77777777" w:rsidR="00F15425" w:rsidRDefault="00AA46BC">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w:t>
      </w:r>
      <w:r>
        <w:rPr>
          <w:rFonts w:eastAsia="Times New Roman"/>
          <w:szCs w:val="24"/>
        </w:rPr>
        <w:t xml:space="preserve"> </w:t>
      </w:r>
      <w:r>
        <w:rPr>
          <w:rFonts w:eastAsia="Times New Roman"/>
          <w:b/>
          <w:szCs w:val="24"/>
        </w:rPr>
        <w:t>Ανασυγκρότησης):</w:t>
      </w:r>
      <w:r>
        <w:rPr>
          <w:rFonts w:eastAsia="Times New Roman"/>
          <w:szCs w:val="24"/>
        </w:rPr>
        <w:t xml:space="preserve"> Θα πω δυο λόγια, γιατί νομίζω ότι δεν </w:t>
      </w:r>
      <w:proofErr w:type="spellStart"/>
      <w:r>
        <w:rPr>
          <w:rFonts w:eastAsia="Times New Roman"/>
          <w:szCs w:val="24"/>
        </w:rPr>
        <w:t>προσετέθη</w:t>
      </w:r>
      <w:proofErr w:type="spellEnd"/>
      <w:r>
        <w:rPr>
          <w:rFonts w:eastAsia="Times New Roman"/>
          <w:szCs w:val="24"/>
        </w:rPr>
        <w:t xml:space="preserve"> τίποτα καινούργιο από τη δευτερολογία του κ. Συντυχάκη, πέρα από τη γενίκευση που ήταν δικαίωμά του να κάνει. Δεν έχω να πω πολλά περισσότερα. Κάποια επανάληψη θα κάνω. </w:t>
      </w:r>
    </w:p>
    <w:p w14:paraId="5B5B3B84" w14:textId="77777777" w:rsidR="00F15425" w:rsidRDefault="00AA46BC">
      <w:pPr>
        <w:spacing w:line="600" w:lineRule="auto"/>
        <w:ind w:firstLine="720"/>
        <w:jc w:val="both"/>
        <w:rPr>
          <w:rFonts w:eastAsia="Times New Roman"/>
          <w:szCs w:val="24"/>
        </w:rPr>
      </w:pPr>
      <w:r>
        <w:rPr>
          <w:rFonts w:eastAsia="Times New Roman"/>
          <w:szCs w:val="24"/>
        </w:rPr>
        <w:t>Εγώ θα μείνω στο σταθερό έδαφος της ερωτήσεως, επαναλαμβάνοντας ότι την Τρίτη 6 Σεπτεμβρίου δεν υπήρχε ερώτηση για την παράταση, αλλά μόνο για τη μονιμοποίηση. Αυτό είναι ένα ζήτημα. Δεν θέλω να κάνω γενίκευση για το τι σημαίνει αυτό, αλλά εγώ καταθέτω και πάλι το γεγονός αυτό, ότι δηλαδή το περί παρατάσεως δεν τίθεται στην ερώτηση την 6</w:t>
      </w:r>
      <w:r>
        <w:rPr>
          <w:rFonts w:eastAsia="Times New Roman"/>
          <w:szCs w:val="24"/>
          <w:vertAlign w:val="superscript"/>
        </w:rPr>
        <w:t>η</w:t>
      </w:r>
      <w:r>
        <w:rPr>
          <w:rFonts w:eastAsia="Times New Roman"/>
          <w:szCs w:val="24"/>
        </w:rPr>
        <w:t xml:space="preserve"> Σεπτεμβρίου, δηλαδή την προηγούμενη Τρίτη. </w:t>
      </w:r>
    </w:p>
    <w:p w14:paraId="5B5B3B85"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Δώστε απάντηση στην ουσία. Μην υπεκφεύγετε. </w:t>
      </w:r>
    </w:p>
    <w:p w14:paraId="5B5B3B86"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 xml:space="preserve">Το θετικό είναι ότι συμφωνούμε όλοι -και εσείς- ότι η παράταση είναι καλό πράγμα και γίνεται έγκαιρα. Δεν υπάρχει καμμιά ανησυχία, ούτε και κανένας λόγος, κάποιος έξω από εδώ να μιλά για καταστροφολογία ή να σπέρνει ανησυχία, διότι δεν υπάρχει κανένας λόγος ανησυχίας στους εργαζόμενους. </w:t>
      </w:r>
    </w:p>
    <w:p w14:paraId="5B5B3B8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Δεύτερον, από 1-1-2017 οι καταστάσεις δεν είναι αιώνιες ή δύσκολες ή πολύ </w:t>
      </w:r>
      <w:proofErr w:type="spellStart"/>
      <w:r>
        <w:rPr>
          <w:rFonts w:eastAsia="Times New Roman" w:cs="Times New Roman"/>
          <w:szCs w:val="24"/>
        </w:rPr>
        <w:t>στριμωγμένες</w:t>
      </w:r>
      <w:proofErr w:type="spellEnd"/>
      <w:r>
        <w:rPr>
          <w:rFonts w:eastAsia="Times New Roman" w:cs="Times New Roman"/>
          <w:szCs w:val="24"/>
        </w:rPr>
        <w:t xml:space="preserve"> ή δεσμευτικές. Εμείς δεν είπαμε, παραδείγματος χάριν, ότι η συμφωνία που υπογράψαμε το καλοκαίρι για να μη βγούμε από την Ευρωπαϊκή Ένωση -που μετά τη συμφωνία αυτή ο λαός μάς έδωσε 7,5 μονάδες πάνω και μας έβγαλε πρώτο κόμμα- ότι δεν θα τηρούμε τη συμφωνία. Να είμαστε καθαροί. Είπαμε ότι θα τηρούμε τη συμφωνία με τον καλύτερο δυνατό τρόπο, με τη μέγιστη δυνατή κοινωνική ευαισθησία και αυτό κάνουμε. Σε αυτό πείστηκε ο κόσμος και γι’ αυτό μας ψήφισε.</w:t>
      </w:r>
    </w:p>
    <w:p w14:paraId="5B5B3B8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εφαρμόζουμε και άλλα ζητήματα που δεν εμπίπτουν </w:t>
      </w:r>
      <w:r w:rsidRPr="00690ECF">
        <w:rPr>
          <w:rFonts w:eastAsia="Times New Roman" w:cs="Times New Roman"/>
          <w:color w:val="000000" w:themeColor="text1"/>
          <w:szCs w:val="24"/>
        </w:rPr>
        <w:t xml:space="preserve">στη συμφωνία του καλοκαιριού του 2015, μεταξύ των οποίων διάφορα ζητήματα, που δεν θα τα αναφέρω τώρα. </w:t>
      </w:r>
    </w:p>
    <w:p w14:paraId="5B5B3B89" w14:textId="77777777" w:rsidR="00F15425" w:rsidRDefault="00AA46BC">
      <w:pPr>
        <w:spacing w:line="600" w:lineRule="auto"/>
        <w:ind w:firstLine="720"/>
        <w:jc w:val="both"/>
        <w:rPr>
          <w:rFonts w:eastAsia="Times New Roman" w:cs="Times New Roman"/>
          <w:szCs w:val="24"/>
        </w:rPr>
      </w:pPr>
      <w:r w:rsidRPr="000D0E63">
        <w:rPr>
          <w:rFonts w:eastAsia="Times New Roman" w:cs="Times New Roman"/>
          <w:szCs w:val="24"/>
        </w:rPr>
        <w:t>Από 1</w:t>
      </w:r>
      <w:r w:rsidRPr="000D0E63">
        <w:rPr>
          <w:rFonts w:eastAsia="Times New Roman" w:cs="Times New Roman"/>
          <w:szCs w:val="24"/>
          <w:vertAlign w:val="superscript"/>
        </w:rPr>
        <w:t>η</w:t>
      </w:r>
      <w:r w:rsidRPr="000D0E63">
        <w:rPr>
          <w:rFonts w:eastAsia="Times New Roman" w:cs="Times New Roman"/>
          <w:szCs w:val="24"/>
        </w:rPr>
        <w:t xml:space="preserve"> Ιανουαρίου 2017 </w:t>
      </w:r>
      <w:r>
        <w:rPr>
          <w:rFonts w:eastAsia="Times New Roman" w:cs="Times New Roman"/>
          <w:szCs w:val="24"/>
        </w:rPr>
        <w:t xml:space="preserve">υπάρχει καινούργιο καθεστώς και στις προσλήψεις. Απελευθερώνονται οι απαγορεύσεις και για τους ΥΕ και ΔΕ εργαζόμενους. Αλλάζει το καθεστώς των προσλήψεων. </w:t>
      </w:r>
    </w:p>
    <w:p w14:paraId="5B5B3B8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Τέλος σας το είπα πάλι, αλλά απλώς ας το έχουμε υπ’ </w:t>
      </w:r>
      <w:proofErr w:type="spellStart"/>
      <w:r>
        <w:rPr>
          <w:rFonts w:eastAsia="Times New Roman" w:cs="Times New Roman"/>
          <w:szCs w:val="24"/>
        </w:rPr>
        <w:t>όψιν</w:t>
      </w:r>
      <w:proofErr w:type="spellEnd"/>
      <w:r>
        <w:rPr>
          <w:rFonts w:eastAsia="Times New Roman" w:cs="Times New Roman"/>
          <w:szCs w:val="24"/>
        </w:rPr>
        <w:t xml:space="preserve"> μας, να το δούμε στη συνταγματική Αναθεώρηση, το ζήτημα για το άρθρο 103 του Συντάγματος παράγραφος 8, το οποίο απαγορεύει τη μονιμοποίηση προσωπικού κ.λπ. ή τη μετατροπή των συμβάσεων σε αορίστου χρόνου. Πιστεύω ότι ο τότε νομοθέτης –δεν ξέρω πόσοι εξ υμών ήσασταν τότε στη Βουλή- δεν το έκανε τυχαία. Γνωρίζουμε ότι πάρα πολλά χρόνια υπήρχε μια πρακτική, όχι μόνο από τους κρατούντες σε κυβερνητικό επίπεδο, αλλά πολλές φορές και τους κρατούντες και σε διοικητικό επίπεδο, να κάνουμε συμβάσεις διάφορης διάρκειας </w:t>
      </w:r>
      <w:r>
        <w:rPr>
          <w:rFonts w:eastAsia="Times New Roman" w:cs="Times New Roman"/>
          <w:szCs w:val="24"/>
        </w:rPr>
        <w:lastRenderedPageBreak/>
        <w:t xml:space="preserve">και μετά αυτές τις συμβάσεις να τις μονιμοποιούμε, δηλαδή τους δικούς μας που δεν μπορούσαμε να τους βάζουμε μέσα από αντικειμενικές διαδικασίες. </w:t>
      </w:r>
    </w:p>
    <w:p w14:paraId="5B5B3B8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Δεν λέω ότι αυτή η διαδικασία αφορά τη συγκεκριμένη ερώτηση ή τα όσα συζητάμε. Νομίζω, όμως, ότι αυτό το θέμα της μη μετατροπής αυτόματα των συμβάσεων ορισμένου χρόνου σε συμβάσεις αορίστου χρόνου, όπως επιτάσσει το Σύνταγμα, αν υπάρχει ζήτημα, ας το δούμε στη φάση της συνταγματικής Αναθεώρησης, η οποία δεν βρίσκεται πάρα πολύ μακριά. </w:t>
      </w:r>
    </w:p>
    <w:p w14:paraId="5B5B3B8C"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w:t>
      </w:r>
    </w:p>
    <w:p w14:paraId="5B5B3B8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Προχωρούμε στην πέμπτη με αριθμό 1218/5-9-2016 επίκαιρη ερώτηση δεύτερου κύκλου του Βουλευτή Β΄ Αθηνών των Ανεξαρτήτων Ελλήνων κ. Αθανασίου </w:t>
      </w:r>
      <w:proofErr w:type="spellStart"/>
      <w:r>
        <w:rPr>
          <w:rFonts w:eastAsia="Times New Roman" w:cs="Times New Roman"/>
          <w:szCs w:val="24"/>
        </w:rPr>
        <w:t>Παπαχριστόπουλου</w:t>
      </w:r>
      <w:proofErr w:type="spellEnd"/>
      <w:r>
        <w:rPr>
          <w:rFonts w:eastAsia="Times New Roman" w:cs="Times New Roman"/>
          <w:szCs w:val="24"/>
        </w:rPr>
        <w:t xml:space="preserve"> προς τον Υπουργό Εσωτερικών και Διοικητικής Ανασυγκρότησης, σχετικά με την καταγγελία για κακοδιαχείριση στο Δήμο Κεφαλλονιάς.</w:t>
      </w:r>
    </w:p>
    <w:p w14:paraId="5B5B3B8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τον λόγο,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για δύο λεπτά. </w:t>
      </w:r>
    </w:p>
    <w:p w14:paraId="5B5B3B8F"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Θέλω κατ’ αρχάς να ξεκαθαρίσω δύο ζητήματα. Πρώτον, δεν έχω καμμία σχέση με την Κεφαλλονιά. Δεν είμαι Βουλευτής Κεφαλλονιάς. Δεύτερον, θέλω να θυμίσω κάτι που είχε πει επανειλημμένα ο Λέανδρος Ρακιτζής ότι οι δήμοι είναι μέσα στα τρία κομμάτια του δημόσιου τομέα που είναι εκτροφεία διαφθοράς. </w:t>
      </w:r>
    </w:p>
    <w:p w14:paraId="5B5B3B9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Θέλω να ξεκινήσω και να σας πω ότι ήρθαν στα χέρια μου στοιχεία που μου έκαναν φοβερή εντύπωση, πράγματι μεγάλη εντύπωση. Δεν πίστευα στα μάτια μου και στα αυτιά μου με αυτά που διάβασα και με αυτά που άκουσα. </w:t>
      </w:r>
    </w:p>
    <w:p w14:paraId="5B5B3B9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Θέλω να αναδείξω ένα στοιχείο, κύριε Υπουργέ, ότι ο Δήμαρχος Κεφαλλονιάς το διάστημα 1-1-2016 μέχρι 31-5-2016, δηλαδή μέσα σε πέντε μήνες, υπέγραψε διακόσιες δεκαεννιά αποφάσεις απευθείας ανάθεσης, συνολικής δαπάνης περίπου 1.152.000 ευρώ. Στο ίδιο χρονικό διάστημα –και έχει μεγάλη </w:t>
      </w:r>
      <w:r>
        <w:rPr>
          <w:rFonts w:eastAsia="Times New Roman" w:cs="Times New Roman"/>
          <w:szCs w:val="24"/>
        </w:rPr>
        <w:lastRenderedPageBreak/>
        <w:t xml:space="preserve">σημασία- ο Δήμαρχος της Αθήνας κ. </w:t>
      </w:r>
      <w:proofErr w:type="spellStart"/>
      <w:r>
        <w:rPr>
          <w:rFonts w:eastAsia="Times New Roman" w:cs="Times New Roman"/>
          <w:szCs w:val="24"/>
        </w:rPr>
        <w:t>Καμίνης</w:t>
      </w:r>
      <w:proofErr w:type="spellEnd"/>
      <w:r>
        <w:rPr>
          <w:rFonts w:eastAsia="Times New Roman" w:cs="Times New Roman"/>
          <w:szCs w:val="24"/>
        </w:rPr>
        <w:t xml:space="preserve">, υπέγραψε μόνο δώδεκα τέτοιες αποφάσεις συνολικού κόστους γύρω στα 90.000 ευρώ και στο ίδιο διάστημα ο Δήμαρχος Θεσσαλονίκης, ο Γιάννης </w:t>
      </w:r>
      <w:proofErr w:type="spellStart"/>
      <w:r>
        <w:rPr>
          <w:rFonts w:eastAsia="Times New Roman" w:cs="Times New Roman"/>
          <w:szCs w:val="24"/>
        </w:rPr>
        <w:t>Μπουτάρης</w:t>
      </w:r>
      <w:proofErr w:type="spellEnd"/>
      <w:r>
        <w:rPr>
          <w:rFonts w:eastAsia="Times New Roman" w:cs="Times New Roman"/>
          <w:szCs w:val="24"/>
        </w:rPr>
        <w:t xml:space="preserve">, έχει υπογράψει μόνο μία τέτοια απόφαση 2.500 ευρώ. </w:t>
      </w:r>
    </w:p>
    <w:p w14:paraId="5B5B3B9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Πράγματι η απευθείας ανάθεση δεν είναι ο κανόνας αλλά η εξαίρεση του κανόνα. Τα έργα αυτά βαπτιζόντουσαν από έργα που ήταν σε εργασίες ή υπηρεσίες γιατί το όριο απευθείας ανάθεσης ανέβαινε στα 24.000 ευρώ. Το ένα στοιχείο είναι αυτό. </w:t>
      </w:r>
    </w:p>
    <w:p w14:paraId="5B5B3B9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Πάμε σε δεύτερο στοιχείο. Θέλω να θυμίσω ότι ο πρόεδρος της ΔΕΥΑ του Αργοστολίου, δηλαδή η ίδια δημοτική αρχή, από το ’14 που ανέλαβε μέχρι το ’16, υπέγραψε τετρακόσιες αποφάσεις –καταγγελίες λένε ότι δεν είχε δικαίωμα να κάνει, μέσα σε είκοσι έναν μήνες και δέκα μέρες– για απευθείας αναθέσεις έργων συνολικής αξίας 1.683.000 περίπου ευρώ. Χαρακτηριστικό είναι ότι την ίδια ώρα στο σύνολο των </w:t>
      </w:r>
      <w:r>
        <w:rPr>
          <w:rFonts w:eastAsia="Times New Roman" w:cs="Times New Roman"/>
          <w:szCs w:val="24"/>
        </w:rPr>
        <w:lastRenderedPageBreak/>
        <w:t>ΔΕΥΑ της Ελλάδας, δεν βρέθηκε ούτε μία ανάλογη απόφαση προέδρου ΔΕΥΑ. Ακόμα και οι προκάτοχοι του συγκεκριμένου προέδρου δεν υπέγραψαν ούτε μία τέτοια ανάλογη απόφαση στον ίδιο δήμο.</w:t>
      </w:r>
    </w:p>
    <w:p w14:paraId="5B5B3B9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Πάω σε τρίτο στοιχείο</w:t>
      </w:r>
      <w:r>
        <w:rPr>
          <w:rFonts w:ascii="Symbol" w:eastAsia="Times New Roman" w:hAnsi="Symbol" w:cs="Times New Roman"/>
          <w:szCs w:val="24"/>
        </w:rPr>
        <w:t></w:t>
      </w:r>
      <w:r>
        <w:rPr>
          <w:rFonts w:eastAsia="Times New Roman" w:cs="Times New Roman"/>
          <w:szCs w:val="24"/>
        </w:rPr>
        <w:t xml:space="preserve"> Καταγγελίες αλλά από τη «ΔΙΑΥΓΕΙΑ», δηλαδή επίσημες, δείχνουν τα ίδια παραστατικά να πληρώνονται δύο φορές με διαφορετικά εντάλματα, διαφορετικούς αριθμούς έκδοσης και διαφορετικές ημερομηνίες. </w:t>
      </w:r>
    </w:p>
    <w:p w14:paraId="5B5B3B95"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Πάω σε τέταρτη επισήμανση, σημαντική και αυτή. Στην αρχή, το 2011, πριν αναλάβει δήμαρχος ο συγκεκριμένος, που είναι τέσσερα, πέντε χρόνια νομίζω, οι απευθείας αναθέσεις για ανταλλακτικά αυτοκινήτων, μηχανημάτων κ.λπ. του δήμου, ήταν γύρω στις έντεκα και το ποσό ήταν γύρω στα 12.900, δηλαδή περίπου 13.000 ευρώ. Κατά περίεργο τρόπο, με τη ανάληψη των καθηκόντων της καινούργιας δημοτικής αρχής, το ’12 δηλαδή, οι απευθείας αναθέσεις γίνονται </w:t>
      </w:r>
      <w:proofErr w:type="spellStart"/>
      <w:r>
        <w:rPr>
          <w:rFonts w:eastAsia="Times New Roman" w:cs="Times New Roman"/>
          <w:szCs w:val="24"/>
        </w:rPr>
        <w:t>εκατόν</w:t>
      </w:r>
      <w:proofErr w:type="spellEnd"/>
      <w:r>
        <w:rPr>
          <w:rFonts w:eastAsia="Times New Roman" w:cs="Times New Roman"/>
          <w:szCs w:val="24"/>
        </w:rPr>
        <w:t xml:space="preserve"> εβδομήντα τέσσερις, το ποσό της δαπάνης </w:t>
      </w:r>
      <w:r>
        <w:rPr>
          <w:rFonts w:eastAsia="Times New Roman" w:cs="Times New Roman"/>
          <w:szCs w:val="24"/>
        </w:rPr>
        <w:lastRenderedPageBreak/>
        <w:t xml:space="preserve">ανεβαίνει στα 185.000 ευρώ και κατά σύμπτωση όλες αυτές είναι κάτω από 5.000. Διευκρινίζω ότι αυτό είναι το ανώτατο ποσό, μετά από το οποίο αρχίζει και ελέγχει το Ελεγκτικό Συνέδριο. </w:t>
      </w:r>
    </w:p>
    <w:p w14:paraId="5B5B3B96"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Θέλω ακόμα να σας πω ότι ένας ανεξάρτητος ορκωτός λογιστής, ο κ. Φαίδωνας </w:t>
      </w:r>
      <w:proofErr w:type="spellStart"/>
      <w:r>
        <w:rPr>
          <w:rFonts w:eastAsia="Times New Roman" w:cs="Times New Roman"/>
          <w:szCs w:val="24"/>
        </w:rPr>
        <w:t>Τζώρας</w:t>
      </w:r>
      <w:proofErr w:type="spellEnd"/>
      <w:r>
        <w:rPr>
          <w:rFonts w:eastAsia="Times New Roman" w:cs="Times New Roman"/>
          <w:szCs w:val="24"/>
        </w:rPr>
        <w:t>, σε μια έκθεση με ημερομηνία 24 Σεπτεμβρίου 2015, κύριε Υπουργέ, την οποία αξίζει να τη διαβάσετε, ούτε λίγο ούτε πολύ –ακούστε με λίγο- δεν παίρνει στοιχεία για το πού πήγανε αυτά, εναγωνίως ζητάει στοιχεία, για να μάθει ο άνθρωπος, ποια κτήρια της δημοτικής αρχής πρέπει να αποζημιωθούν κ.λπ., αλλά τέτοια στοιχεία δεν παίρνει.</w:t>
      </w:r>
    </w:p>
    <w:p w14:paraId="5B5B3B9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Τότε είχε διατεθεί για του σεισμούς της Κεφαλλονιάς…</w:t>
      </w:r>
    </w:p>
    <w:p w14:paraId="5B5B3B98"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κύριε </w:t>
      </w:r>
      <w:proofErr w:type="spellStart"/>
      <w:r>
        <w:rPr>
          <w:rFonts w:eastAsia="Times New Roman" w:cs="Times New Roman"/>
          <w:szCs w:val="24"/>
        </w:rPr>
        <w:t>Παπαχριστόπουλε</w:t>
      </w:r>
      <w:proofErr w:type="spellEnd"/>
      <w:r>
        <w:rPr>
          <w:rFonts w:eastAsia="Times New Roman" w:cs="Times New Roman"/>
          <w:szCs w:val="24"/>
        </w:rPr>
        <w:t>, ολοκληρώνετε, γιατί νομίζω ότι πέντε λεπτά που έχετε μιλήσει από τα δύο που δικαιούστε, είναι αρκετά.</w:t>
      </w:r>
    </w:p>
    <w:p w14:paraId="5B5B3B99"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Κύριε Πρόεδρε, νομίζω ότι έχουμε χρόνο. Δεν υπάρχει κάποιος άλλος. Αξίζει τον κόπο.</w:t>
      </w:r>
    </w:p>
    <w:p w14:paraId="5B5B3B9A"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Έχουμε άλλους δύο Βουλευτές. </w:t>
      </w:r>
    </w:p>
    <w:p w14:paraId="5B5B3B9B"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Διατέθηκαν τότε στον δήμο, κύριε Υπουργέ, περίπου 6.340.000 ευρώ. Αξίζει να δείτε την έκθεση του ορκωτού λογιστή, ο οποίος ούτε λίγο ούτε πολύ εμποδίστηκε να κάνει το έργο του. Δεν του δίνανε στοιχεία και πάει λέγοντας.</w:t>
      </w:r>
    </w:p>
    <w:p w14:paraId="5B5B3B9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πω ότι υπήρχαν όχι μία αλλά πολλές καταγγελίες για αδήλωτη μαύρη εργασία, για περίεργες προσλήψεις για τις οποίες υπάρχει αυτή τη στιγμή μια απόφαση του ΙΚΑ Αργοστολίου, που βάζει πρόστιμο 495.872 ευρώ, γιατί υπήρχε ένα αλαλούμ με τις προσλήψεις. </w:t>
      </w:r>
    </w:p>
    <w:p w14:paraId="5B5B3B9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Θα μπορούσα να σας μιλάω –έχει δίκιο ο Πρόεδρος- μέχρι το πρωί για το τι ακριβώς καταγγέλλουν μέσα από τη «ΔΙΑΥΓΕΙΑ», μέσα από τα στοιχεία που σας είπα, για τον τρόπο που γίνεται η διαχείριση </w:t>
      </w:r>
      <w:r>
        <w:rPr>
          <w:rFonts w:eastAsia="Times New Roman" w:cs="Times New Roman"/>
          <w:szCs w:val="24"/>
        </w:rPr>
        <w:lastRenderedPageBreak/>
        <w:t>του δημοσίου χρήματος στον Δήμο Κεφαλλονιάς. Θα ήθελα πραγματικά να σας τα αναδείξω, να τα ξέρετε αυτά τα στοιχεία, να δούμε τι προτίθεστε να κάνετε.</w:t>
      </w:r>
    </w:p>
    <w:p w14:paraId="5B5B3B9E"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5B5B3B9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Προτού σας δώσω τον λόγο, κύριε Υφυπουργέ, θέλω να κάνω μια ανακοίνωση.</w:t>
      </w:r>
    </w:p>
    <w:p w14:paraId="5B5B3BA0" w14:textId="77777777" w:rsidR="00F15425" w:rsidRDefault="00AA46BC">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δεκαέξι Αμερικανοί φοιτητές από το </w:t>
      </w:r>
      <w:r>
        <w:rPr>
          <w:rFonts w:eastAsia="Times New Roman" w:cs="Times New Roman"/>
          <w:lang w:val="en-US"/>
        </w:rPr>
        <w:t>Webster</w:t>
      </w:r>
      <w:r>
        <w:rPr>
          <w:rFonts w:eastAsia="Times New Roman" w:cs="Times New Roman"/>
        </w:rPr>
        <w:t xml:space="preserve"> </w:t>
      </w:r>
      <w:r>
        <w:rPr>
          <w:rFonts w:eastAsia="Times New Roman" w:cs="Times New Roman"/>
          <w:lang w:val="en-US"/>
        </w:rPr>
        <w:t>University</w:t>
      </w:r>
      <w:r>
        <w:rPr>
          <w:rFonts w:eastAsia="Times New Roman" w:cs="Times New Roman"/>
        </w:rPr>
        <w:t>.</w:t>
      </w:r>
    </w:p>
    <w:p w14:paraId="5B5B3BA1" w14:textId="77777777" w:rsidR="00F15425" w:rsidRDefault="00AA46BC">
      <w:pPr>
        <w:spacing w:line="600" w:lineRule="auto"/>
        <w:ind w:firstLine="720"/>
        <w:jc w:val="both"/>
        <w:rPr>
          <w:rFonts w:eastAsia="Times New Roman" w:cs="Times New Roman"/>
          <w:lang w:val="en-US"/>
        </w:rPr>
      </w:pPr>
      <w:r>
        <w:rPr>
          <w:rFonts w:eastAsia="Times New Roman" w:cs="Times New Roman"/>
          <w:lang w:val="en-US"/>
        </w:rPr>
        <w:t>We welcome you today, here, to the Greek Parliament.</w:t>
      </w:r>
    </w:p>
    <w:p w14:paraId="5B5B3BA2" w14:textId="77777777" w:rsidR="00F15425" w:rsidRDefault="00AA46BC">
      <w:pPr>
        <w:spacing w:line="600" w:lineRule="auto"/>
        <w:ind w:firstLine="720"/>
        <w:jc w:val="both"/>
        <w:rPr>
          <w:rFonts w:eastAsia="Times New Roman" w:cs="Times New Roman"/>
        </w:rPr>
      </w:pPr>
      <w:r>
        <w:rPr>
          <w:rFonts w:eastAsia="Times New Roman" w:cs="Times New Roman"/>
        </w:rPr>
        <w:t>Η Βουλή τούς καλωσορίζει.</w:t>
      </w:r>
    </w:p>
    <w:p w14:paraId="5B5B3BA3" w14:textId="77777777" w:rsidR="00F15425" w:rsidRDefault="00AA46B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B5B3BA4" w14:textId="77777777" w:rsidR="00F15425" w:rsidRDefault="00AA46BC">
      <w:pPr>
        <w:spacing w:line="600" w:lineRule="auto"/>
        <w:ind w:firstLine="720"/>
        <w:jc w:val="both"/>
        <w:rPr>
          <w:rFonts w:eastAsia="Times New Roman" w:cs="Times New Roman"/>
        </w:rPr>
      </w:pPr>
      <w:r>
        <w:rPr>
          <w:rFonts w:eastAsia="Times New Roman" w:cs="Times New Roman"/>
        </w:rPr>
        <w:lastRenderedPageBreak/>
        <w:t>Κύριε Υφυπουργέ, έχετε τον λόγο για τρία λεπτά.</w:t>
      </w:r>
    </w:p>
    <w:p w14:paraId="5B5B3BA5" w14:textId="77777777" w:rsidR="00F15425" w:rsidRDefault="00AA46BC">
      <w:pPr>
        <w:spacing w:line="600" w:lineRule="auto"/>
        <w:ind w:firstLine="720"/>
        <w:jc w:val="both"/>
        <w:rPr>
          <w:rFonts w:eastAsia="Times New Roman" w:cs="Times New Roman"/>
        </w:rPr>
      </w:pPr>
      <w:r>
        <w:rPr>
          <w:rFonts w:eastAsia="Times New Roman" w:cs="Times New Roman"/>
          <w:b/>
        </w:rPr>
        <w:t>ΙΩΑΝΝΗΣ ΜΠΑΛΑΦΑΣ (Υφυπουργός Εσωτερικών και Διοικητικής Ανασυγκρότησης):</w:t>
      </w:r>
      <w:r>
        <w:rPr>
          <w:rFonts w:eastAsia="Times New Roman" w:cs="Times New Roman"/>
        </w:rPr>
        <w:t xml:space="preserve"> Ευχαριστώ, κύριε Πρόεδρε.</w:t>
      </w:r>
    </w:p>
    <w:p w14:paraId="5B5B3BA6" w14:textId="77777777" w:rsidR="00F15425" w:rsidRDefault="00AA46BC">
      <w:pPr>
        <w:spacing w:line="600" w:lineRule="auto"/>
        <w:ind w:firstLine="720"/>
        <w:jc w:val="both"/>
        <w:rPr>
          <w:rFonts w:eastAsia="Times New Roman" w:cs="Times New Roman"/>
          <w:szCs w:val="24"/>
        </w:rPr>
      </w:pPr>
      <w:r>
        <w:rPr>
          <w:rFonts w:eastAsia="Times New Roman" w:cs="Times New Roman"/>
        </w:rPr>
        <w:t xml:space="preserve">Να ευχαριστήσω τον κύριο συνάδελφο, τον κ. </w:t>
      </w:r>
      <w:proofErr w:type="spellStart"/>
      <w:r>
        <w:rPr>
          <w:rFonts w:eastAsia="Times New Roman" w:cs="Times New Roman"/>
        </w:rPr>
        <w:t>Παπαχριστόπουλο</w:t>
      </w:r>
      <w:proofErr w:type="spellEnd"/>
      <w:r>
        <w:rPr>
          <w:rFonts w:eastAsia="Times New Roman" w:cs="Times New Roman"/>
        </w:rPr>
        <w:t xml:space="preserve">, γιατί επαναφέρει ένα σημαντικό ζήτημα, τη συγκεκριμένη καταγγελία των πολιτών της Κεφαλλονιάς, βέβαια ανώνυμων. Δικαίωμά τους είναι, βέβαια. Μιλάμε ανοιχτά εδώ. </w:t>
      </w:r>
    </w:p>
    <w:p w14:paraId="5B5B3BA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Εγώ θα έλεγα ότι θα ήταν ακόμα καλύτερα, αφού θεωρούν κάποια πράγματα, να τοποθετούν και επώνυμα τα ζητήματα. Όμως, αυτό είναι δικαίωμά τους. </w:t>
      </w:r>
    </w:p>
    <w:p w14:paraId="5B5B3BA8"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Ούτε ο ορκωτός λογιστής είναι ανώνυμος.</w:t>
      </w:r>
    </w:p>
    <w:p w14:paraId="5B5B3BA9"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Δεν αμφισβητώ την αξιοπιστία, το γεγονός δηλαδή. Προς θεού! Όμως θεωρώ ότι σ’ αυτά τα ζητήματα, είναι καλό </w:t>
      </w:r>
      <w:r>
        <w:rPr>
          <w:rFonts w:eastAsia="Times New Roman" w:cs="Times New Roman"/>
          <w:szCs w:val="24"/>
        </w:rPr>
        <w:lastRenderedPageBreak/>
        <w:t xml:space="preserve">να υπάρχει μια διαφάνεια κ.λπ.. Αυτή είναι η γνώμη μου. Όμως πέρα από κει, δεν είναι αυτό το ζήτημα της επίκαιρης ερώτησης του κ. </w:t>
      </w:r>
      <w:proofErr w:type="spellStart"/>
      <w:r>
        <w:rPr>
          <w:rFonts w:eastAsia="Times New Roman" w:cs="Times New Roman"/>
          <w:szCs w:val="24"/>
        </w:rPr>
        <w:t>Παπαχριστόπουλου</w:t>
      </w:r>
      <w:proofErr w:type="spellEnd"/>
      <w:r>
        <w:rPr>
          <w:rFonts w:eastAsia="Times New Roman" w:cs="Times New Roman"/>
          <w:szCs w:val="24"/>
        </w:rPr>
        <w:t xml:space="preserve">. </w:t>
      </w:r>
    </w:p>
    <w:p w14:paraId="5B5B3BA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Επαναφέρει, λοιπόν, ένα ζήτημα, μια καταγγελία που είχε κατατεθεί για πρώτη φορά στις 2 Φεβρουαρίου του 2015. Μάλιστα είχε προηγηθεί μια ανάλογη εντελώς –και από τους ιδίους καταγγέλλοντες- καταγγελία λίγο πριν τις 31 Οκτωβρίου του 2014.</w:t>
      </w:r>
    </w:p>
    <w:p w14:paraId="5B5B3BA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Μελετώντας όλα τα έγγραφα με βάση –και για να απαντήσω στον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διαπίστωσα κατ’ αρχάς ότι εκείνη την περίοδο ήταν το τέλος της κυβέρνησης Νέας Δημοκρατίας-ΠΑΣΟΚ, Σαμαρά-Βενιζέλου. Πηγαίναμε για τις εκλογές. Μετά είχαμε την πρώτη φάση της καινούργιας Κυβέρνησης, της πρώτης Κυβέρνησης ΣΥΡΙΖΑ-ΑΝΕΛ. Οπωσδήποτε θα έλεγα ότι οι διαδικασίες που έγιναν εκείνο το διάστημα, που είχαμε μάλιστα και αλλαγή των γενικών γραμματέων των αποκεντρωμένων διοικήσεων, που παίζουν βασικό ρόλο στη διαδικασία διερεύνησης των καταγγελιών, συνετέλεσαν –αυτό εκτιμώ- ώστε </w:t>
      </w:r>
      <w:r>
        <w:rPr>
          <w:rFonts w:eastAsia="Times New Roman" w:cs="Times New Roman"/>
          <w:szCs w:val="24"/>
        </w:rPr>
        <w:lastRenderedPageBreak/>
        <w:t>αυτή η υπόθεση τουλάχιστον από την πλευρά της πολιτείας να μη φτάσει μέχρι το τέλος. Όχι ότι δεν εξετάστηκε, αλλά δεν έφτασε μέχρι το τέλος.</w:t>
      </w:r>
    </w:p>
    <w:p w14:paraId="5B5B3BA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Δηλαδή επί υπουργίας </w:t>
      </w:r>
      <w:proofErr w:type="spellStart"/>
      <w:r>
        <w:rPr>
          <w:rFonts w:eastAsia="Times New Roman" w:cs="Times New Roman"/>
          <w:szCs w:val="24"/>
        </w:rPr>
        <w:t>Βούτση</w:t>
      </w:r>
      <w:proofErr w:type="spellEnd"/>
      <w:r>
        <w:rPr>
          <w:rFonts w:eastAsia="Times New Roman" w:cs="Times New Roman"/>
          <w:szCs w:val="24"/>
        </w:rPr>
        <w:t>, μέσω των υπηρεσιών του Υπουργείου Εσωτερικών τον Απρίλιο του 2015, εστάλη προς την αποκεντρωμένη διοίκηση έγγραφο και ζητείτο να απαντήσει η αποκεντρωμένη διοίκηση για ζητήματα που αφορούν τους ΟΤΑ, καθώς είναι η καθ’ ύλην αρμόδια για προβλήματα που αφορούν τους ΟΤΑ και είχαμε έγγραφο της αποκεντρωμένης διοίκησης προς τον Δήμο Κεφαλλονιάς.</w:t>
      </w:r>
    </w:p>
    <w:p w14:paraId="5B5B3BA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Ο Δήμος Κεφαλλονιάς γίνεται δέκτης των καταγγελιών, συντάσσει την έκθεσή του, απαντά τον Ιούλιο του 2015 και ενημερώνει το Υπουργείο η αποκεντρωμένη διοίκηση στο τέλος, τον δωδέκατο μήνα, του 2015, αναφέροντας ειδικότερα το δικό της καθήκον, το οποίο περιορίζεται στον έλεγχο νομιμότητας.</w:t>
      </w:r>
    </w:p>
    <w:p w14:paraId="5B5B3BA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Γι’ αυτό αν δείτε τα σχετικά έγγραφα ή αν θέλετε να τα δούμε, η επιμονή της αποκεντρωμένης διοικήσεως, είναι στο επίπεδο του ελέγχου νομιμότητας. Αναφέρατε για παράδειγμα ότι προξενεί εντύπωση </w:t>
      </w:r>
      <w:r>
        <w:rPr>
          <w:rFonts w:eastAsia="Times New Roman" w:cs="Times New Roman"/>
          <w:szCs w:val="24"/>
        </w:rPr>
        <w:lastRenderedPageBreak/>
        <w:t xml:space="preserve">–αν κατάλαβα καλά- ότι σπάνε διάφορες συμβάσεις σε ένα τέτοιο ποσό, το οποίο είναι στο όριο του επιτρεπόμενου, για να είναι απευθείας ανάθεση. Αυτό, όμως, αν το δείτε νομικά, τυπικά δεν απαγορεύεται, όπως λέει η αποκεντρωμένη διοίκηση τον δωδέκατο μήνα του 2015. Σας λέω τα γεγονότα. Δεν κάνω αξιολόγηση αυτή τη στιγμή. </w:t>
      </w:r>
    </w:p>
    <w:p w14:paraId="5B5B3BA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Το Υπουργείο, με τα δεδομένα εκείνη τη στιγμή δεν το προχώρησε παραπέρα. Αρκέστηκε στον έλεγχο νομιμότητας που έκανε η αποκεντρωμένη διοίκηση. Δεν υπήρξε προχώρημα –τουλάχιστον αυτό φαίνεται από τις πληροφορίες μας, γιατί είχαμε πολύ μικρό διάστημα από την κατάθεση της ερωτήσεώς σας μέχρι σήμερα – στο Σώμα Επιθεωρητών Ελεγκτών Διοίκησης, στο οποίο σύμφωνα με την αποκεντρωμένη διοίκηση, </w:t>
      </w:r>
      <w:proofErr w:type="spellStart"/>
      <w:r>
        <w:rPr>
          <w:rFonts w:eastAsia="Times New Roman" w:cs="Times New Roman"/>
          <w:szCs w:val="24"/>
        </w:rPr>
        <w:t>εδόθη</w:t>
      </w:r>
      <w:proofErr w:type="spellEnd"/>
      <w:r>
        <w:rPr>
          <w:rFonts w:eastAsia="Times New Roman" w:cs="Times New Roman"/>
          <w:szCs w:val="24"/>
        </w:rPr>
        <w:t xml:space="preserve"> και η απάντησή της για το τι έχει κάνει ή το μελετάει ακόμα στους μήνες που έχουν μεσολαβήσει.</w:t>
      </w:r>
    </w:p>
    <w:p w14:paraId="5B5B3BB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Η επίκαιρη ερώτησή σας –αυτό είναι το σημαντικό και αυτή είναι η προσφορά- φέρνει ξανά αυτό το θέμα στην επιφάνεια στις 7 Σεπτεμβρίου, προχθές. Η αποκεντρωμένη διοίκηση, η καθ’ ύλην αρμόδια, αυτό το σαρανταοκτάωρο μάς επαναφέρει, μας απαντάει –η Αποκεντρωμένη Διοίκηση Πελοποννήσου, Δυτικής Ελλάδας, Ιονίων Νήσων, η καθ’ ύλην αρμόδια- επαναφέροντας τις απαντήσεις του Δήμου Κεφαλλονιάς και μιλώντας και επιμένοντας στο ζήτημα της νομιμότητας. Μας επαναφέρει, λοιπόν, την απάντηση αυτή.</w:t>
      </w:r>
    </w:p>
    <w:p w14:paraId="5B5B3BB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Αυτό που νομίζω τώρα –για να είμαστε πρακτικοί άνθρωποι- είναι ότι το Υπουργείο δεν μπορεί αυτή τη στιγμή να προχωρήσει πέρα από τα δεδομένα της αποκεντρωμένης διοικήσεως. </w:t>
      </w:r>
    </w:p>
    <w:p w14:paraId="5B5B3BB2"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lastRenderedPageBreak/>
        <w:t>Νομίζω ότι όλες οι καταγγελίες, όλα τα στοιχεία –και εμείς αναλαμβάνουμε να ελέγξουμε αν όλα θα γίνουν σωστά– πρέπει να παραπεμφθούν μέσω της Γενικής Γραμματείας Καταπολέμησης της Διαφθοράς, κύριε συνάδελφε, στη Γενική Επιθεωρήτρια Δημόσιας Διοίκησης για τα περαιτέρω. Νομίζω ότι είναι μια διαδικασία –εάν υπάρχει κάποιο πρόβλημα- απολύτως αντικειμενική, έστω και με καθυστέρηση.</w:t>
      </w:r>
    </w:p>
    <w:p w14:paraId="5B5B3BB3"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Σας λέω πώς έχουν τα πράγματα με την αποκεντρωμένη διοίκηση, με τα δεδομένα του Υπουργείου και γενικότερα με την καταγγελία του Φεβρουαρίου του 2015, που με την ερώτησή σας –επειδή δεν υπήρξαν ενέργειες κατά τη γνώμη των καταγγελλόντων- επαναφέρετε στο προσκήνιο και στην επικαιρότητα.</w:t>
      </w:r>
    </w:p>
    <w:p w14:paraId="5B5B3BB4"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Ευχαριστώ.</w:t>
      </w:r>
    </w:p>
    <w:p w14:paraId="5B5B3BB5" w14:textId="77777777" w:rsidR="00F15425" w:rsidRDefault="00AA46BC">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 </w:t>
      </w:r>
    </w:p>
    <w:p w14:paraId="5B5B3BB6"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Παπαχριστόπουλος</w:t>
      </w:r>
      <w:proofErr w:type="spellEnd"/>
      <w:r>
        <w:rPr>
          <w:rFonts w:eastAsia="Times New Roman"/>
          <w:szCs w:val="24"/>
        </w:rPr>
        <w:t xml:space="preserve"> για δύο λεπτά για τη δευτερολογία του.</w:t>
      </w:r>
    </w:p>
    <w:p w14:paraId="5B5B3BB7" w14:textId="77777777" w:rsidR="00F15425" w:rsidRDefault="00AA46BC">
      <w:pPr>
        <w:tabs>
          <w:tab w:val="left" w:pos="3695"/>
        </w:tabs>
        <w:spacing w:line="600" w:lineRule="auto"/>
        <w:ind w:firstLine="720"/>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Θα ήθελα κατ’ αρχάς, κύριε Υπουργέ, να σας πω ότι η «ΔΙΑΥΓΕΙΑ» δεν είναι ανώνυμη καταγγελία. Είναι επίσημη ανάρτηση του ίδιου του δήμου. Μάλιστα καταγγέλλεται ο συγκεκριμένος δήμος, επί της δημαρχίας του συγκεκριμένου, ότι δίνει ελλιπή στοιχεία. Ωστόσο, όλα αυτά τα στοιχεία που εσείς ονομάζετε ανώνυμα είναι όλα </w:t>
      </w:r>
      <w:r w:rsidRPr="00AA54B4">
        <w:rPr>
          <w:rFonts w:eastAsia="Times New Roman"/>
          <w:szCs w:val="24"/>
        </w:rPr>
        <w:t>από τη «ΔΙΑΥΓΕΙΑ».</w:t>
      </w:r>
    </w:p>
    <w:p w14:paraId="5B5B3BB8"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 xml:space="preserve">Έχω μπροστά μου –και εάν θέλετε μπορώ να σας βοηθήσω- όλες τις αποφάσεις μία προς μία, με ημερομηνία, απόφαση, υπογραφή κ.λπ.. Ξέχασα δε να σας πω ότι άλλη μία καταγγελία που βγάζει μάτια είναι για τις 10-11-2014 σχετικά με την πυροπροστασία. Δηλαδή, Νοέμβρη μήνα, που έχει τελειώσει η περίοδος των πυρκαγιών, ο δήμαρχος αναθέτει με απευθείας ανάθεση στο οδικό δίκτυο και λοιπούς κοινόχρηστους χώρους συνολική δαπάνη για την πυροπροστασία 1.291.000. Δεν τελειώνει ο αριθμός των καταγγελιών. Θα μπορούσαμε να μιλάμε μέχρι αύριο. Ο χρόνος είναι πολύ μικρός. </w:t>
      </w:r>
    </w:p>
    <w:p w14:paraId="5B5B3BB9"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lastRenderedPageBreak/>
        <w:t>Εγώ θέλω να πω το εξής. Κατ’ αρχάς δεν μπερδεύω εγώ τους Υπουργούς και την κυβέρνηση που κυβερνούσε. Είναι άλλο πράγμα ο δήμος. Σας λέω ότι υπάρχουν δήμαρχοι που ανήκουν σε μια παράταξη, ενώ κυβερνάει άλλη και είναι πολύ σωστοί και έντιμοι και το αντίθετο. Εγώ δεν πιστεύω ότι είναι θέμα κομματικό. Είναι θέμα συγκεκριμένων προσώπων και δήμων και είναι κάτι που νομίζω ότι θα το δείτε κιόλας και στην πράξη.</w:t>
      </w:r>
    </w:p>
    <w:p w14:paraId="5B5B3BBA"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 xml:space="preserve">Θέλω ειλικρινά να σας πω το εξής: Τα στοιχεία που έχω εγώ κατά τη γνώμη μου είναι καταιγιστικά. Δεν μπορεί να τα αμφισβητήσει κανένας. Εγώ κατ’ αρχάς το τεκμήριο της αθωότητας το αναγνωρίζω στον δήμαρχο ή στον οποιοδήποτε. Όλα αυτά είναι μέσα στη «ΔΙΑΥΓΕΙΑ», που ο ίδιος έχει αναρτήσει και που έχει υποχρεωθεί να το κάνει. </w:t>
      </w:r>
    </w:p>
    <w:p w14:paraId="5B5B3BBB"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lastRenderedPageBreak/>
        <w:t>Όταν λέμε δηλαδή, ότι σε ένα πεντάμηνο υπογράφει ο άλλος τετρακόσιες αποφάσεις, ενώ σε όλη την Ελλάδα δεν υπογράφεται καμμία και οι προκάτοχοί του δεν υπέγραψαν ποτέ, αυτό δεν είναι ανώνυμη καταγγελία. Είναι συγκεκριμένη καταγγελία.</w:t>
      </w:r>
    </w:p>
    <w:p w14:paraId="5B5B3BBC"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Υπάρχει απόφαση του Ελεγκτικού Συνεδρίου –σας το είπα και εγώ, πράγματι- που λέει ότι για κάτω από πέντε χιλιάδες δεν μπορεί να το ελέγξει. Και τι κάνουμε; Όταν ο άλλος, δηλαδή, τεμαχίζει τα έργα, τα φτάνει 4.900 και είναι επί 1.000, επί 100, αυτά τελικά είναι απίστευτα ποσά. Αυτά τα πράγματα έχουν γίνει εκεί πέρα.</w:t>
      </w:r>
    </w:p>
    <w:p w14:paraId="5B5B3BBD"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 xml:space="preserve">Δεν ξέρω εάν αυτή είναι η διαδικασία. Δεν την ξέρω, κύριε Υπουργέ. Πιστεύω ότι οι προθέσεις σας είναι καλές. Νομίζω, όμως, ότι είναι επιτακτική ανάγκη να ελεγχθεί με το τεκμήριο της αθωότητας –ειλικρινά σας το λέω, εγώ ούτε τους ξέρω καν, δεν ξέρω ποιος είναι ο δήμαρχος, δεν τον ξέρω στη φάτσα- </w:t>
      </w:r>
      <w:r>
        <w:rPr>
          <w:rFonts w:eastAsia="Times New Roman"/>
          <w:szCs w:val="24"/>
        </w:rPr>
        <w:lastRenderedPageBreak/>
        <w:t>και να ελεγχθεί γρήγορα, γιατί υπάρχει ένα μεγάλο κομμάτι πολιτών που πραγματικά έχει δυσανασχετήσει.</w:t>
      </w:r>
    </w:p>
    <w:p w14:paraId="5B5B3BBE"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Είναι και άλλα πολλά, εργολάβοι που ήταν φίλοι, πρώην δημοτικοί σύμβουλοι, πώς διορίζονται, τι έκαναν. Είναι απίστευτα σας λέω. Θα μπορούσα να μιλάω μέχρι αύριο.</w:t>
      </w:r>
    </w:p>
    <w:p w14:paraId="5B5B3BBF"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t>Ευχαριστώ πολύ.</w:t>
      </w:r>
    </w:p>
    <w:p w14:paraId="5B5B3BC0" w14:textId="77777777" w:rsidR="00F15425" w:rsidRDefault="00AA46BC">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κύριος Υπουργός.</w:t>
      </w:r>
    </w:p>
    <w:p w14:paraId="5B5B3BC1" w14:textId="77777777" w:rsidR="00F15425" w:rsidRDefault="00AA46BC">
      <w:pPr>
        <w:tabs>
          <w:tab w:val="left" w:pos="3695"/>
        </w:tabs>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Νομίζω ότι υπάρχει ένας κοινός τόπος σε όσα λέμε. Τα ίδια στοιχεία έχουμε. Είναι στοιχεία τα οποία πραγματικά εμφανίζουν ενδιαφέρον –το λέω ουδέτερα αυτήν τη στιγμή, καθώς δεν είναι ο ρόλος μου να κάνω αξιολόγηση- και είναι εύλογες οι παρατηρήσεις, οι επισημάνσεις, οι κριτικές ή όπως αλλιώς θέλετε να χαρακτηρίσετε τα περιλαμβανόμενα στις καταγγελίες των πολιτών.</w:t>
      </w:r>
    </w:p>
    <w:p w14:paraId="5B5B3BC2" w14:textId="77777777" w:rsidR="00F15425" w:rsidRDefault="00AA46BC">
      <w:pPr>
        <w:tabs>
          <w:tab w:val="left" w:pos="3695"/>
        </w:tabs>
        <w:spacing w:line="600" w:lineRule="auto"/>
        <w:ind w:firstLine="720"/>
        <w:jc w:val="both"/>
        <w:rPr>
          <w:rFonts w:eastAsia="Times New Roman"/>
          <w:szCs w:val="24"/>
        </w:rPr>
      </w:pPr>
      <w:r>
        <w:rPr>
          <w:rFonts w:eastAsia="Times New Roman"/>
          <w:szCs w:val="24"/>
        </w:rPr>
        <w:lastRenderedPageBreak/>
        <w:t xml:space="preserve">Επομένως θα έλεγα, κύριε </w:t>
      </w:r>
      <w:proofErr w:type="spellStart"/>
      <w:r>
        <w:rPr>
          <w:rFonts w:eastAsia="Times New Roman"/>
          <w:szCs w:val="24"/>
        </w:rPr>
        <w:t>Παπαχριστόπουλε</w:t>
      </w:r>
      <w:proofErr w:type="spellEnd"/>
      <w:r>
        <w:rPr>
          <w:rFonts w:eastAsia="Times New Roman"/>
          <w:szCs w:val="24"/>
        </w:rPr>
        <w:t>, να είχαμε και στη συνέχεια μια συνεργασία, για να μπορέσουμε, αφού και εσείς συμφωνείτε, να προχωρήσουμε τη διαδικασία, στην οποία, θα έλεγα, όλοι οι εμπλεκόμενοι, κατά κάποιον τρόπο, στην υπόθεση αυτή και ο δήμος και οι πολίτες, θέλουν η υπόθεση να φτάσει μέχρι το τέλος, να περάσει από τη βάσανο των επιθεωρητών-ελεγκτών της Δημόσιας Διοίκησης μέσω της Γενικής Γραμματείας για την Καταπολέμηση της Διαφθοράς, μέσω της Γενικής Επιθεωρήτριας Δημόσιας Διοίκησης κ.λπ..</w:t>
      </w:r>
    </w:p>
    <w:p w14:paraId="5B5B3BC3" w14:textId="77777777" w:rsidR="00F15425" w:rsidRDefault="00AA46BC">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Και επισημαίνω εδώ –γιατί πραγματικά δεν υπήρχαν διαδικασίες συντεταγμένες και, θα έλεγα, γρήγορες, αυτό μπορώ να πω κάνοντας μια αυτοκριτική για την πολιτεία την περίοδο εκείνη– ότι υπήρξε και άλλη καταγγελία των ιδίων καταγγελλόντων ιδιαίτερα για τη Δημόσια Επιχείρηση Ύδρευσης και Αποχέτευσης στον Δήμο Κεφαλλονιάς πάλι, η οποία κατετέθη στις 10 Ιουλίου του παρόντος έτους και αμέσως </w:t>
      </w:r>
      <w:r>
        <w:rPr>
          <w:rFonts w:eastAsia="Times New Roman" w:cs="Times New Roman"/>
          <w:szCs w:val="24"/>
        </w:rPr>
        <w:lastRenderedPageBreak/>
        <w:t xml:space="preserve">από τη Γενική Γραμματεία για την Καταπολέμηση της Διαφθοράς, σε αντίθεση με τα προηγούμενα έγγραφα, που υπήρξε γενικώς μια καθυστέρηση, διαβιβάστηκε στη Γενική Επιθεωρήτρια Δημόσιας Διοίκησης για τα περαιτέρω. </w:t>
      </w:r>
    </w:p>
    <w:p w14:paraId="5B5B3BC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Νομίζω συντεταγμένα η πολιτεία πρέπει να ολοκληρώσει τις διαδικασίες αυτές και αυτό νομίζω πρέπει να το θέλουν όλοι οι –ας πούμε αυτήν την έκφραση– εμπλεκόμενοι, για να μην υπάρχει καμμία αμφιβολία και κανένα σκοτεινό σημείο σε κάθε περίπτωση.</w:t>
      </w:r>
    </w:p>
    <w:p w14:paraId="5B5B3BC5"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Ευχαριστώ πολύ.</w:t>
      </w:r>
    </w:p>
    <w:p w14:paraId="5B5B3BC6"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5B5B3BC7"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Κύριε Πρόεδρε, μου επιτρέπετε μια κουβέντα.</w:t>
      </w:r>
    </w:p>
    <w:p w14:paraId="5B5B3BC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Παρίστατο εκ του νόμου και είναι ανεξάρτητος…</w:t>
      </w:r>
    </w:p>
    <w:p w14:paraId="5B5B3BC9"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Δεν επιτρέπεται, κύριε </w:t>
      </w:r>
      <w:proofErr w:type="spellStart"/>
      <w:r>
        <w:rPr>
          <w:rFonts w:eastAsia="Times New Roman" w:cs="Times New Roman"/>
          <w:szCs w:val="24"/>
        </w:rPr>
        <w:t>Παπαχριστόπουλε</w:t>
      </w:r>
      <w:proofErr w:type="spellEnd"/>
      <w:r>
        <w:rPr>
          <w:rFonts w:eastAsia="Times New Roman" w:cs="Times New Roman"/>
          <w:szCs w:val="24"/>
        </w:rPr>
        <w:t>, λυπούμαι. Συζητήστε με τον Υπουργό κατ’ ιδίαν.</w:t>
      </w:r>
    </w:p>
    <w:p w14:paraId="5B5B3BC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Προχωρούμε με την πρώτη εκ των αναφορών-ερωτήσεων με αριθμό 5701/27-5-2016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τον σχεδιασμό για την έναρξη λειτουργίας του πολυδύναμου Ιατρείου </w:t>
      </w:r>
      <w:proofErr w:type="spellStart"/>
      <w:r>
        <w:rPr>
          <w:rFonts w:eastAsia="Times New Roman" w:cs="Times New Roman"/>
          <w:szCs w:val="24"/>
        </w:rPr>
        <w:t>Τυμπακίου</w:t>
      </w:r>
      <w:proofErr w:type="spellEnd"/>
      <w:r>
        <w:rPr>
          <w:rFonts w:eastAsia="Times New Roman" w:cs="Times New Roman"/>
          <w:szCs w:val="24"/>
        </w:rPr>
        <w:t xml:space="preserve"> Ηρακλείου Κρήτης. Θα απαντήσει ο Υπουργός κ. Ξανθός.</w:t>
      </w:r>
    </w:p>
    <w:p w14:paraId="5B5B3BC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δύο λεπτά.</w:t>
      </w:r>
    </w:p>
    <w:p w14:paraId="5B5B3BCC"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B5B3BC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Ένα σχόλιο μόνο για τη δήλωση κωλύματος του κ. </w:t>
      </w:r>
      <w:proofErr w:type="spellStart"/>
      <w:r>
        <w:rPr>
          <w:rFonts w:eastAsia="Times New Roman" w:cs="Times New Roman"/>
          <w:szCs w:val="24"/>
        </w:rPr>
        <w:t>Κατρούγκαλου</w:t>
      </w:r>
      <w:proofErr w:type="spellEnd"/>
      <w:r>
        <w:rPr>
          <w:rFonts w:eastAsia="Times New Roman" w:cs="Times New Roman"/>
          <w:szCs w:val="24"/>
        </w:rPr>
        <w:t>. Χθες ήταν να συζητηθεί επίκαιρη ερώτησή μου ακριβώς με το ίδιο θέμα με τη σημερινή. Δηλαδή, κατέθεσα δύο ερωτήσεις με το ίδιο θέμα δύο διαφορετικές ημέρες, για να αποδειχθεί ότι το Υπουργείο Εργασίας αποφεύγει να έρθει να απαντήσει.</w:t>
      </w:r>
    </w:p>
    <w:p w14:paraId="5B5B3BC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Χθες, λοιπόν, ο κ. Πετρόπουλος, ως αρμόδιος, δήλωσε φόρτο εργασίας. Καλώς, το δεχθήκαμε. Σήμερα, για το ίδιο θέμα, δεν λέει ο κ. Πετρόπουλος πού είναι ή τι κάνει, αλλά λέει ο κ. </w:t>
      </w:r>
      <w:proofErr w:type="spellStart"/>
      <w:r>
        <w:rPr>
          <w:rFonts w:eastAsia="Times New Roman" w:cs="Times New Roman"/>
          <w:szCs w:val="24"/>
        </w:rPr>
        <w:t>Κατρούγκαλος</w:t>
      </w:r>
      <w:proofErr w:type="spellEnd"/>
      <w:r>
        <w:rPr>
          <w:rFonts w:eastAsia="Times New Roman" w:cs="Times New Roman"/>
          <w:szCs w:val="24"/>
        </w:rPr>
        <w:t xml:space="preserve"> «Είμαι στη Θεσσαλονίκη» και δήλωσε κώλυμα.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αν είναι και οι δυο αρμόδιοι, πρέπει να ρωτήσουμε χθες γιατί δεν ήρθε ο κ. </w:t>
      </w:r>
      <w:proofErr w:type="spellStart"/>
      <w:r>
        <w:rPr>
          <w:rFonts w:eastAsia="Times New Roman" w:cs="Times New Roman"/>
          <w:szCs w:val="24"/>
        </w:rPr>
        <w:t>Κατρούγκαλος</w:t>
      </w:r>
      <w:proofErr w:type="spellEnd"/>
      <w:r>
        <w:rPr>
          <w:rFonts w:eastAsia="Times New Roman" w:cs="Times New Roman"/>
          <w:szCs w:val="24"/>
        </w:rPr>
        <w:t xml:space="preserve"> και σήμερα γιατί δεν ήρθε ο κ. Πετρόπουλος. Το κλείνω. </w:t>
      </w:r>
    </w:p>
    <w:p w14:paraId="5B5B3BC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Το λέω σε εσάς ως Πρόεδρο και ως μέλος της Διάσκεψης των Προέδρων για να δούμε ότι είναι θέματα σκοπιμότητας πια. Άλλο οι αδυναμίες και οι πραγματικές απασχολήσεις, που είναι σεβαστές.</w:t>
      </w:r>
    </w:p>
    <w:p w14:paraId="5B5B3BD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C0288B">
        <w:rPr>
          <w:rFonts w:eastAsia="Times New Roman" w:cs="Times New Roman"/>
          <w:b/>
          <w:szCs w:val="24"/>
        </w:rPr>
        <w:t>ΑΝΑΣΤΑΣΙΑ ΧΡΙΣΤΟΔΟΥΛΟΠΟΥΛΟΥ)</w:t>
      </w:r>
    </w:p>
    <w:p w14:paraId="5B5B3BD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Έρχομαι στη σημερινή ερώτηση η οποία αφορά την έναρξη λειτουργίας του Περιφερειακού Πολυδύναμου Ιατρείου </w:t>
      </w:r>
      <w:proofErr w:type="spellStart"/>
      <w:r>
        <w:rPr>
          <w:rFonts w:eastAsia="Times New Roman" w:cs="Times New Roman"/>
          <w:szCs w:val="24"/>
        </w:rPr>
        <w:t>Τυμπακίου</w:t>
      </w:r>
      <w:proofErr w:type="spellEnd"/>
      <w:r>
        <w:rPr>
          <w:rFonts w:eastAsia="Times New Roman" w:cs="Times New Roman"/>
          <w:szCs w:val="24"/>
        </w:rPr>
        <w:t xml:space="preserve">. Έχω καταθέσει μια σειρά ερωτήσεων μέσα στο 2016, γιατί πραγματικά υπήρξε μια πάρα πολύ σωστή δουλειά εκεί από το Υπουργείο Υγείας σε συνεργασία με την περιφέρεια. </w:t>
      </w:r>
    </w:p>
    <w:p w14:paraId="5B5B3BD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Κατασκευάστηκε μέσα σε δύο χρόνια περίπου ένα πολυδύναμο ιατρείο. Είναι κτηριακά έτοιμο, είναι από πλευράς εξοπλισμού έτοιμο και η δική μας απαίτηση, κατ’ επέκταση της απαίτησης της τοπικής κοινωνίας, είναι να λειτουργήσει όσο το δυνατό συντομότερα, για να συμβάλει στην επίλυση του μεγάλου προβλήματος της παροχής υγείας στην ευρύτερη περιοχή της </w:t>
      </w:r>
      <w:proofErr w:type="spellStart"/>
      <w:r>
        <w:rPr>
          <w:rFonts w:eastAsia="Times New Roman" w:cs="Times New Roman"/>
          <w:szCs w:val="24"/>
        </w:rPr>
        <w:t>Μεσσαράς</w:t>
      </w:r>
      <w:proofErr w:type="spellEnd"/>
      <w:r>
        <w:rPr>
          <w:rFonts w:eastAsia="Times New Roman" w:cs="Times New Roman"/>
          <w:szCs w:val="24"/>
        </w:rPr>
        <w:t>.</w:t>
      </w:r>
    </w:p>
    <w:p w14:paraId="5B5B3BD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Άρα, το ερώτημα είναι συγκεκριμένο: Με ποιον σχεδιασμό θα στελεχωθεί το Πολυδύναμο Ιατρείο του </w:t>
      </w:r>
      <w:proofErr w:type="spellStart"/>
      <w:r>
        <w:rPr>
          <w:rFonts w:eastAsia="Times New Roman" w:cs="Times New Roman"/>
          <w:szCs w:val="24"/>
        </w:rPr>
        <w:t>Τυμπακίου</w:t>
      </w:r>
      <w:proofErr w:type="spellEnd"/>
      <w:r>
        <w:rPr>
          <w:rFonts w:eastAsia="Times New Roman" w:cs="Times New Roman"/>
          <w:szCs w:val="24"/>
        </w:rPr>
        <w:t xml:space="preserve">; Πόσες μόνιμες θέσεις θα προκηρυχθούν ή έχουν ήδη προκηρυχθεί; Πόσες μετακινήσεις θα γίνουν σε ιατρικό, νοσηλευτικό ή βοηθητικό προσωπικό ή εν πάση </w:t>
      </w:r>
      <w:proofErr w:type="spellStart"/>
      <w:r>
        <w:rPr>
          <w:rFonts w:eastAsia="Times New Roman" w:cs="Times New Roman"/>
          <w:szCs w:val="24"/>
        </w:rPr>
        <w:t>περιπτώσει</w:t>
      </w:r>
      <w:proofErr w:type="spellEnd"/>
      <w:r>
        <w:rPr>
          <w:rFonts w:eastAsia="Times New Roman" w:cs="Times New Roman"/>
          <w:szCs w:val="24"/>
        </w:rPr>
        <w:t xml:space="preserve"> πόσες θέσεις συνολικά, ανεξάρτητα αν είναι μόνιμες ή με σύμβαση, θα δημιουργηθούν το επόμενο διάστημα, ούτως ώστε να λειτουργήσει; Και ποιο είναι το χρονοδιάγραμμα όλων αυτών των ενεργειών;</w:t>
      </w:r>
    </w:p>
    <w:p w14:paraId="5B5B3BD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Ευχαριστώ.</w:t>
      </w:r>
    </w:p>
    <w:p w14:paraId="5B5B3BD5"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κύριος Υπουργός, για τρία λεπτά.</w:t>
      </w:r>
    </w:p>
    <w:p w14:paraId="5B5B3BD6"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Ευχαριστώ, κύριε Πρόεδρε.</w:t>
      </w:r>
    </w:p>
    <w:p w14:paraId="5B5B3BD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νομίζω ότι είμαστε σε μια φάση που όντως έχει ολοκληρωθεί η κτηριακή αναβάθμιση, η λειτουργία ενός σύγχρονου κτηρίου σε μια περιοχή με μεγάλη πληθυσμιακή πυκνότητα, που όντως χρειαζόταν μια αναβαθμισμένη δημόσια δομή.</w:t>
      </w:r>
    </w:p>
    <w:p w14:paraId="5B5B3BD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Αυτό το έργο, λοιπόν, του Πολυδύναμου Περιφερειακού Ιατρείου ορθώς εντάχθηκε κατά την προηγούμενη περίοδο στη χρηματοδότηση μέσω του ΕΣΠΑ. Ολοκληρώθηκε, έγινε η εγκατάσταση μέσα στον Ιούλιο, όπως έχω ενημερωθεί από την υπηρεσία, και αυτήν τη στιγμή, προφανώς, το μεγάλο στοίχημα είναι η καλή στελέχωση και λειτουργία του. </w:t>
      </w:r>
    </w:p>
    <w:p w14:paraId="5B5B3BD9"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εικόνα, όσον αφορά τη στελέχωση, είναι ότι υπηρετούν δύο ειδικευμένοι γενικοί ιατροί, που έχουν καταλάβει θέσεις παλιών αγροτικών ιατρών. Η 7η Υγειονομική Περιφέρεια έχει προκηρύξει μία θέση επιμελητή Β΄ γενικού ιατρού ή παθολόγου, η οποία είναι υπό κρίση και κάνουμε μια προσπάθεια να επιταχύνουμε τη διαδικασία, η οποία ξέρουμε ότι είναι συνήθως χρονοβόρα, για να ολοκληρωθεί και να τοποθετηθεί και τρίτος ειδικευμένος γιατρός. Επίσης, υπηρετούν δύο ΤΕ νοσηλευτές, μία ΔΕ βοηθός </w:t>
      </w:r>
      <w:proofErr w:type="spellStart"/>
      <w:r>
        <w:rPr>
          <w:rFonts w:eastAsia="Times New Roman" w:cs="Times New Roman"/>
          <w:szCs w:val="24"/>
        </w:rPr>
        <w:t>νοσηλευτού</w:t>
      </w:r>
      <w:proofErr w:type="spellEnd"/>
      <w:r>
        <w:rPr>
          <w:rFonts w:eastAsia="Times New Roman" w:cs="Times New Roman"/>
          <w:szCs w:val="24"/>
        </w:rPr>
        <w:t xml:space="preserve"> και μία μαία. Άρα, συνολικά έχουμε έξι άτομα προσωπικό, δύο άτομα ιατρικό και τέσσερα άτομα νοσηλευτικό-παραϊατρικό προσωπικό.</w:t>
      </w:r>
    </w:p>
    <w:p w14:paraId="5B5B3BD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Αναμένεται μέσα από μια προκήρυξη του ΑΣΕΠ του 1998 που έχουμε ενεργοποιήσει, που αφορά διοικητικούς υπαλλήλους, ένας διοικητικός υπάλληλος, ο οποίος θα αναλάβει σύντομα. Αυτό το διάστημα αναλαμβάνουν εργασία και είναι περίπου χίλια άτομα για όλο το σύστημα υγείας. Και αυτό το οποίο προγραμματίζουμε –έχει ζητηθεί από την ΥΠΕ, το εξετάζουμε θετικά και θα το εντάξουμε στον συνολικό </w:t>
      </w:r>
      <w:r>
        <w:rPr>
          <w:rFonts w:eastAsia="Times New Roman" w:cs="Times New Roman"/>
          <w:szCs w:val="24"/>
        </w:rPr>
        <w:lastRenderedPageBreak/>
        <w:t xml:space="preserve">σχεδιασμό- είναι μία θέση ΔΕ βοηθού ιατρικών εργαστηρίων, </w:t>
      </w:r>
      <w:proofErr w:type="spellStart"/>
      <w:r>
        <w:rPr>
          <w:rFonts w:eastAsia="Times New Roman" w:cs="Times New Roman"/>
          <w:szCs w:val="24"/>
        </w:rPr>
        <w:t>παρασκευαστού</w:t>
      </w:r>
      <w:proofErr w:type="spellEnd"/>
      <w:r>
        <w:rPr>
          <w:rFonts w:eastAsia="Times New Roman" w:cs="Times New Roman"/>
          <w:szCs w:val="24"/>
        </w:rPr>
        <w:t xml:space="preserve"> δηλαδή, για να μπορέσουμε μαζί με έναν εξοπλισμό που έχει δρομολογηθεί να υπάρξει και ένας αιματολογικός αναλυτής και η δυνατότητα να γίνεται μια πολύ περιορισμένη, αλλά επείγουσα δέσμη εργαστηριακών εξετάσεων, αφού ενισχυθεί με ένα επιπλέον άτομο. Έχει ζητηθεί, επίσης, να συσταθούν δύο θέσεις αγροτικών ιατρών. </w:t>
      </w:r>
    </w:p>
    <w:p w14:paraId="5B5B3BD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Αυτά είναι, λοιπόν, τα αιτήματα τα οποία εξετάζονται αυτήν τη στιγμή, δηλαδή μία παρασκευάστρια και δύο επιπλέον αγροτικοί ιατροί. </w:t>
      </w:r>
    </w:p>
    <w:p w14:paraId="5B5B3BD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Ακόμη, υπάρχει η δέσμευση ότι από τους οδοντιάτρους που υπηρετούν στο Κέντρο Υγείας Μοιρών έχει γίνει συνεννόηση ένας να καλύπτει το περιφερειακό ιατρείο, προφανώς με την προϋπόθεση ότι θα υπάρξει η αντίστοιχη υποδομή, μία οδοντιατρική θέση δηλαδή, η οποία θα μπορέσει να αναβαθμίσει την περίθαλψη και στο επίπεδο της οδοντιατρικής περίθαλψης.</w:t>
      </w:r>
    </w:p>
    <w:p w14:paraId="5B5B3BD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Ξέρω, επίσης, ότι και ο τομέας του ΕΚΑΒ που είναι στις Μοίρες καλύπτει σε εικοσιτετράωρη βάση όλη την περιοχή.</w:t>
      </w:r>
    </w:p>
    <w:p w14:paraId="5B5B3BD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από τη συνολική αυτή εικόνα προκύπτει η δυνατότητα μια όντως αναβαθμισμένης παροχής υπηρεσιών στην περιοχή. Η αίσθηση που έχω αποκομίσει από επικοινωνία και με τα στελέχη της ΥΠΕ είναι ότι η τοπική κοινωνία αξιολογεί θετικά αυτά τα βήματα που έχουν γίνει και βεβαίως προσδοκά την ακόμα καλύτερη και πιο αναβαθμισμένη λειτουργία αυτού του περιφερειακού ιατρείου. </w:t>
      </w:r>
    </w:p>
    <w:p w14:paraId="5B5B3BDF" w14:textId="77777777" w:rsidR="00F15425" w:rsidRDefault="00AA46B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θέλετε να δευτερολογήσετε;</w:t>
      </w:r>
    </w:p>
    <w:p w14:paraId="5B5B3BE0"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Βεβαίως, κυρία Πρόεδρε.</w:t>
      </w:r>
    </w:p>
    <w:p w14:paraId="5B5B3BE1" w14:textId="77777777" w:rsidR="00F15425" w:rsidRDefault="00AA46B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Ορίστε, έχετε τον λόγο για τρία λεπτά.</w:t>
      </w:r>
    </w:p>
    <w:p w14:paraId="5B5B3BE2"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14:paraId="5B5B3BE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αναφερθήκατε σε αριθμούς ιατρών και άλλου προσωπικού που προτίθεστε είτε μέσω προκήρυξης είτε μέσω άλλων διαδικασιών να εξασφαλίσετε για το Πολυδύναμο Ιατρείο </w:t>
      </w:r>
      <w:proofErr w:type="spellStart"/>
      <w:r>
        <w:rPr>
          <w:rFonts w:eastAsia="Times New Roman" w:cs="Times New Roman"/>
          <w:szCs w:val="24"/>
        </w:rPr>
        <w:t>Τυμπακίου</w:t>
      </w:r>
      <w:proofErr w:type="spellEnd"/>
      <w:r>
        <w:rPr>
          <w:rFonts w:eastAsia="Times New Roman" w:cs="Times New Roman"/>
          <w:szCs w:val="24"/>
        </w:rPr>
        <w:t>.</w:t>
      </w:r>
    </w:p>
    <w:p w14:paraId="5B5B3BE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Δεν αναφερθήκατε, βεβαίως, στο χρονοδιάγραμμα το οποίο είναι απαραίτητο στη συγκεκριμένη περίπτωση, διότι εάν πάμε με τους συνήθεις ρυθμούς, θα έχουμε αδυναμία λειτουργίας του πολυδύναμου σύμφωνα με τις δυνατότητές του. Γιατί, προφανώς υπάρχει μια λειτουργία, προφανώς εξυπηρετούνται κάποιοι άνθρωποι, αλλά οι δυνατότητες αυτού του πολυδύναμου ιατρείου είναι πάρα πολύ μεγάλες και νομίζω ότι πρέπει να κάνουμε ό,τι είναι δυνατόν, για να εξαντληθούν.</w:t>
      </w:r>
    </w:p>
    <w:p w14:paraId="5B5B3BE5"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Και αυτό, γιατί η περιοχή του </w:t>
      </w:r>
      <w:proofErr w:type="spellStart"/>
      <w:r>
        <w:rPr>
          <w:rFonts w:eastAsia="Times New Roman" w:cs="Times New Roman"/>
          <w:szCs w:val="24"/>
        </w:rPr>
        <w:t>Τυμπακίου</w:t>
      </w:r>
      <w:proofErr w:type="spellEnd"/>
      <w:r>
        <w:rPr>
          <w:rFonts w:eastAsia="Times New Roman" w:cs="Times New Roman"/>
          <w:szCs w:val="24"/>
        </w:rPr>
        <w:t xml:space="preserve"> είναι αφ’ ενός πολυπληθής, είναι πολύ μεγάλη περιοχή αριθμητικά, εξυπηρετεί και ορισμένες περιοχές του νότιου Ρεθύμνου και εντάσσεται και στην ευρύτερη περιοχή της </w:t>
      </w:r>
      <w:proofErr w:type="spellStart"/>
      <w:r>
        <w:rPr>
          <w:rFonts w:eastAsia="Times New Roman" w:cs="Times New Roman"/>
          <w:szCs w:val="24"/>
        </w:rPr>
        <w:t>Μεσσαράς</w:t>
      </w:r>
      <w:proofErr w:type="spellEnd"/>
      <w:r>
        <w:rPr>
          <w:rFonts w:eastAsia="Times New Roman" w:cs="Times New Roman"/>
          <w:szCs w:val="24"/>
        </w:rPr>
        <w:t xml:space="preserve">, που το Κέντρο Υγείας Μοιρών έχει προβλήματα. </w:t>
      </w:r>
    </w:p>
    <w:p w14:paraId="5B5B3BE6" w14:textId="77777777" w:rsidR="00F15425" w:rsidRDefault="00AA46BC">
      <w:pPr>
        <w:spacing w:line="600" w:lineRule="auto"/>
        <w:jc w:val="both"/>
        <w:rPr>
          <w:rFonts w:eastAsia="Times New Roman" w:cs="Times New Roman"/>
          <w:szCs w:val="24"/>
        </w:rPr>
      </w:pPr>
      <w:r>
        <w:rPr>
          <w:rFonts w:eastAsia="Times New Roman" w:cs="Times New Roman"/>
          <w:szCs w:val="24"/>
        </w:rPr>
        <w:lastRenderedPageBreak/>
        <w:t xml:space="preserve">Έχει σημαντικά προβλήματα που πρέπει και αυτά να τα δείτε. Έχω καταθέσει μια ερώτηση για το Κέντρο Υγείας Μοιρών, όπου αναφέρω συγκεκριμένα για το ακτινολογικό εργαστήριο, το οποίο υπολειτουργεί. Υπάρχει μόνο ένας υπάλληλος χειριστής, δεν υπάρχει ακτινολόγος γιατρός. </w:t>
      </w:r>
    </w:p>
    <w:p w14:paraId="5B5B3BE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Το μικροβιολογικό εργαστήριο, επειδή ο βιοχημικός συνταξιοδοτείται, εάν δεν υπάρξει κάποια μέριμνα άμεσα, μπορεί να κλείσει. </w:t>
      </w:r>
    </w:p>
    <w:p w14:paraId="5B5B3BE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Ο παιδίατρος καλύπτει ανάγκες και νοσοκομείου, είναι από αυτούς που δουλεύουν διπλά. </w:t>
      </w:r>
    </w:p>
    <w:p w14:paraId="5B5B3BE9"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Και όλα αυτά, σε συνδυασμό με τα γενικότερα προβλήματα, επιτάσσουν και τη στελέχωση του Πολυδύναμου Ιατρείου </w:t>
      </w:r>
      <w:proofErr w:type="spellStart"/>
      <w:r>
        <w:rPr>
          <w:rFonts w:eastAsia="Times New Roman" w:cs="Times New Roman"/>
          <w:szCs w:val="24"/>
        </w:rPr>
        <w:t>Τυμπακίου</w:t>
      </w:r>
      <w:proofErr w:type="spellEnd"/>
      <w:r>
        <w:rPr>
          <w:rFonts w:eastAsia="Times New Roman" w:cs="Times New Roman"/>
          <w:szCs w:val="24"/>
        </w:rPr>
        <w:t xml:space="preserve"> σύντομα και την αντιμετώπιση των προβλημάτων του Κέντρου Υγείας Μοιρών. </w:t>
      </w:r>
    </w:p>
    <w:p w14:paraId="5B5B3BE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Για να δείτε το ενδιαφέρον που υπάρχει από την τοπική κοινωνία, -όχι μέσω των υπηρεσιών, δεν αμφισβητώ την άποψη την οποία εκφράσατε, γιατί πράγματι ο κόσμος στην αγωνία του περιμένει και </w:t>
      </w:r>
      <w:r>
        <w:rPr>
          <w:rFonts w:eastAsia="Times New Roman" w:cs="Times New Roman"/>
          <w:szCs w:val="24"/>
        </w:rPr>
        <w:lastRenderedPageBreak/>
        <w:t xml:space="preserve">θεωρεί θετική κάθε ενέργεια που γίνεται προς την κατεύθυνση αυτή, αλλά ταυτόχρονα αγωνιά, συμμετέχει και διαδηλώνει- η διαδήλωση διά της συμμετοχής στη συναυλία ενίσχυσης του κέντρου υγείας δείχνει πραγματικά το ενδιαφέρον της τοπικής κοινωνίας, αλλά ταυτόχρονα δείχνει και το ότι υπάρχει πρόβλημα, αλλιώς δεν θα είχε τόσο μεγάλη συμμετοχή. Δεν πήγαν μόνο για το καλλιτεχνικό κομμάτι. Πήγαν σε αυτή τη μεγάλη εκδήλωση που έγινε στο </w:t>
      </w:r>
      <w:proofErr w:type="spellStart"/>
      <w:r>
        <w:rPr>
          <w:rFonts w:eastAsia="Times New Roman" w:cs="Times New Roman"/>
          <w:szCs w:val="24"/>
        </w:rPr>
        <w:t>Κούλε</w:t>
      </w:r>
      <w:proofErr w:type="spellEnd"/>
      <w:r>
        <w:rPr>
          <w:rFonts w:eastAsia="Times New Roman" w:cs="Times New Roman"/>
          <w:szCs w:val="24"/>
        </w:rPr>
        <w:t xml:space="preserve"> στις Μοίρες πάρα πολλοί συμπολίτες μας από την περιοχή της </w:t>
      </w:r>
      <w:proofErr w:type="spellStart"/>
      <w:r>
        <w:rPr>
          <w:rFonts w:eastAsia="Times New Roman" w:cs="Times New Roman"/>
          <w:szCs w:val="24"/>
        </w:rPr>
        <w:t>Μεσσαράς</w:t>
      </w:r>
      <w:proofErr w:type="spellEnd"/>
      <w:r>
        <w:rPr>
          <w:rFonts w:eastAsia="Times New Roman" w:cs="Times New Roman"/>
          <w:szCs w:val="24"/>
        </w:rPr>
        <w:t xml:space="preserve">. </w:t>
      </w:r>
    </w:p>
    <w:p w14:paraId="5B5B3BE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Άρα, θα ήθελα η διαδικασία να γίνει -όχι κατ’ ανάγκην σήμερα- στην πράξη περισσότερο συγκεκριμένη και σύντομη, ούτως ώστε να έχουμε αποτελέσματα γρήγορα για τη στελέχωση και το Πολυδύναμο Ιατρείο </w:t>
      </w:r>
      <w:proofErr w:type="spellStart"/>
      <w:r>
        <w:rPr>
          <w:rFonts w:eastAsia="Times New Roman" w:cs="Times New Roman"/>
          <w:szCs w:val="24"/>
        </w:rPr>
        <w:t>Τυμπακίου</w:t>
      </w:r>
      <w:proofErr w:type="spellEnd"/>
      <w:r>
        <w:rPr>
          <w:rFonts w:eastAsia="Times New Roman" w:cs="Times New Roman"/>
          <w:szCs w:val="24"/>
        </w:rPr>
        <w:t xml:space="preserve"> να πάρει σάρκα και οστά και ως προς την πλήρη λειτουργία του. Και βέβαια, να πούμε ότι έπαιξε ρόλο, αλλά δεν ήταν αυτό το  καθοριστικό, ήταν γιατί υπήρχε ανάγκη. Διότι έτυχε, οι άνθρωποι που οδηγούνταν στην περιφέρεια να είναι από την περιοχή της </w:t>
      </w:r>
      <w:proofErr w:type="spellStart"/>
      <w:r>
        <w:rPr>
          <w:rFonts w:eastAsia="Times New Roman" w:cs="Times New Roman"/>
          <w:szCs w:val="24"/>
        </w:rPr>
        <w:t>Μεσσαράς</w:t>
      </w:r>
      <w:proofErr w:type="spellEnd"/>
      <w:r>
        <w:rPr>
          <w:rFonts w:eastAsia="Times New Roman" w:cs="Times New Roman"/>
          <w:szCs w:val="24"/>
        </w:rPr>
        <w:t xml:space="preserve"> και να ενδιαφέρθηκαν παραπάνω. Δεν ήταν, όμως, αυτό το καθοριστικό, όπως λένε κάποιοι. Είναι πάρα πολύ μεγάλος ο πληθυσμός </w:t>
      </w:r>
      <w:r>
        <w:rPr>
          <w:rFonts w:eastAsia="Times New Roman" w:cs="Times New Roman"/>
          <w:szCs w:val="24"/>
        </w:rPr>
        <w:lastRenderedPageBreak/>
        <w:t xml:space="preserve">και του Κέντρου Υγείας Μοιρών, που θα έπρεπε να είναι κανονικά ένα μικρό νοσοκομείο, αλλά και της περιοχής του </w:t>
      </w:r>
      <w:proofErr w:type="spellStart"/>
      <w:r>
        <w:rPr>
          <w:rFonts w:eastAsia="Times New Roman" w:cs="Times New Roman"/>
          <w:szCs w:val="24"/>
        </w:rPr>
        <w:t>Τυμπακίου</w:t>
      </w:r>
      <w:proofErr w:type="spellEnd"/>
      <w:r>
        <w:rPr>
          <w:rFonts w:eastAsia="Times New Roman" w:cs="Times New Roman"/>
          <w:szCs w:val="24"/>
        </w:rPr>
        <w:t xml:space="preserve"> και του Νότιου Ρεθύμνου, που εξυπηρετείται από αυτές τις δομές υγείας. </w:t>
      </w:r>
    </w:p>
    <w:p w14:paraId="5B5B3BE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5B5B3BED"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κύριος Υπουργός έχει τον λόγο. </w:t>
      </w:r>
    </w:p>
    <w:p w14:paraId="5B5B3BE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ΑΝΔΡΕΑΣ ΞΑΝΘΟΣ (Υπουργός Υγείας): </w:t>
      </w:r>
      <w:r>
        <w:rPr>
          <w:rFonts w:eastAsia="Times New Roman" w:cs="Times New Roman"/>
          <w:szCs w:val="24"/>
        </w:rPr>
        <w:t xml:space="preserve">Λίγα λόγια μόνο θα πω, κυρία Πρόεδρε. </w:t>
      </w:r>
    </w:p>
    <w:p w14:paraId="5B5B3BE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Ξέρω την εικόνα και τη διάρθρωση την πληθυσμιακή της περιοχής και συμφωνώ απολύτως ότι όντως χρειάζεται μια ειδική μέριμνα και μια παραπάνω ενίσχυση. Αυτό αφορά συνολικά, αν θέλετε, και την πρωτοβάθμια φροντίδα. Ήταν ένας τομέας ο οποίος τα τελευταία χρόνια είχε υποστεί μια πολύ μεγάλη αποδιοργάνωση. Η αλήθεια είναι ότι πέρυσι η προσπάθεια που κάναμε ήταν κυρίως  να στηρίξουμε τα δημόσια νοσοκομεία, τα οποία υποδέχονταν και τη μεγάλη ζήτηση περιστατικών, ακριβώς επειδή δεν λειτουργούσε το φίλτρο της πρωτοβάθμιας φροντίδας. </w:t>
      </w:r>
    </w:p>
    <w:p w14:paraId="5B5B3BF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Φέτος είμαστε σε θέση να κάνουμε μια πιο </w:t>
      </w:r>
      <w:proofErr w:type="spellStart"/>
      <w:r>
        <w:rPr>
          <w:rFonts w:eastAsia="Times New Roman" w:cs="Times New Roman"/>
          <w:szCs w:val="24"/>
        </w:rPr>
        <w:t>στοχευμένη</w:t>
      </w:r>
      <w:proofErr w:type="spellEnd"/>
      <w:r>
        <w:rPr>
          <w:rFonts w:eastAsia="Times New Roman" w:cs="Times New Roman"/>
          <w:szCs w:val="24"/>
        </w:rPr>
        <w:t xml:space="preserve"> ενίσχυση. Αυξήσαμε τον προϋπολογισμό του 2016 για την πρωτοβάθμια φροντίδα από 120 εκατομμύρια στα 150 και αυξήσαμε, επίσης, τη δυνατότητα πρόσληψης επικουρικού προσωπικού, κυρίως επικουρικών γιατρών, σε δομές πρωτοβάθμιας φροντίδας και από 14 εκατομμύρια που ήταν το 2015, το πήγαμε στα 20. Με αυτόν τον τρόπο έχουμε προχωρήσει περίπου σε 150 προσλήψεις γιατρών για τις δημόσιες δομές πρωτοβάθμιας φροντίδας, κυρίως στα κέντρα υγείας αγροτικού τύπου, αλλά και κάποια στα ΠΕΔΥ και σίγουρα αυτή η παρέμβαση θέλει πιο σταθερά βήματα. </w:t>
      </w:r>
    </w:p>
    <w:p w14:paraId="5B5B3BF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Για το χρονοδιάγραμμα που λέτε, η ενημέρωση που είχα από το Υπουργείο είναι ότι στην επόμενη προκήρυξη θέσεων αγροτικών γιατρών, που συνήθως γίνεται ανά δίμηνο, δηλαδή τέλη Σεπτέμβρη - αρχές Οκτώβρη, θα υπάρξει δυνατότητα να προβλεφθούν αυτές οι δύο θέσεις, να καλυφθούν με αγροτικούς γιατρούς και να έχουμε μια επιπλέον ενίσχυση του πολυδύναμου περιφερειακού ιατρείου. </w:t>
      </w:r>
    </w:p>
    <w:p w14:paraId="5B5B3BF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Τα θέματα που αφορούν το Κέντρο Υγείας Μοιρών να τα συζητήσουμε, να ενημερωθώ και εγώ και ευχαρίστως να δούμε τι περιθώριο βελτίωσης υπάρχει και εκεί. </w:t>
      </w:r>
    </w:p>
    <w:p w14:paraId="5B5B3BF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Νομίζω –και κλείνω με αυτό- ότι το μεγάλο στοίχημα, το οποίο προωθούμε αυτή την περίοδο, είναι μια συνολική αναδιοργάνωση, ένα νέο μοντέλο λειτουργίας της πρωτοβάθμιας φροντίδας στη χώρα και κυρίως στα μεγάλα αστικά κέντρα. Αυτό είναι ένα μεγάλο κενό στην πολιτική υγείας τα τελευταία χρόνια. Είναι μια σημαντική μεταρρύθμιση και έχουμε την ευτυχή συγκυρία –ας πούμε- να αλλάξουμε τον σχεδιασμό που υπήρχε και να επιταχύνουμε τα βήματα για την ανάπτυξή του, αξιοποιώντας και ευρωπαϊκούς πόρους, πόρους του ΕΣΠΑ.</w:t>
      </w:r>
    </w:p>
    <w:p w14:paraId="5B5B3BF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Θα είμαστε σε θέση στο αμέσως επόμενο διάστημα να πούμε περισσότερες λεπτομέρειες και να φέρουμε και ένα νομοσχέδιο στη Βουλή, το οποίο θα αναδιοργανώνει συνολικά το τοπίο της πρωτοβάθμιας φροντίδας υγείας. Θεωρώ ότι αυτό θα είναι μια παρέμβαση αναβάθμισης συνολικά της δημόσιας περίθαλψης στον τόπο. </w:t>
      </w:r>
    </w:p>
    <w:p w14:paraId="5B5B3BF5"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ΚΕΓΚΕΡΟΛΓΟΥ: </w:t>
      </w:r>
      <w:r>
        <w:rPr>
          <w:rFonts w:eastAsia="Times New Roman" w:cs="Times New Roman"/>
          <w:szCs w:val="24"/>
        </w:rPr>
        <w:t>Μήπως σας έχουν δώσει τα στοιχεία για το πόσες οργανικές θέσεις…</w:t>
      </w:r>
    </w:p>
    <w:p w14:paraId="5B5B3BF6"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Το πολυδύναμο νομίζω ότι με αυτές καλύπτεται. Δεν υπάρχουν άλλες. Νομίζω ότι τα πολυδύναμα έχουν μάξιμουμ τρεις θέσεις γιατρών συνήθως και άλλες τρεις -τέσσερις θέσεις λοιπού προσωπικού. </w:t>
      </w:r>
    </w:p>
    <w:p w14:paraId="5B5B3BF7"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5B5B3BF8"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τελευταία ερώτηση για σήμερα. Είναι η τρίτη με αριθμό 1221/5-9-2016 επίκαιρη ερώτηση πρώτου κύκλου του Ε΄ Αντιπροέδρου της Βουλής και Βουλευτή Δωδεκανήσου της Δημοκρατικής </w:t>
      </w:r>
      <w:r>
        <w:rPr>
          <w:rFonts w:eastAsia="Times New Roman" w:cs="Times New Roman"/>
          <w:szCs w:val="24"/>
        </w:rPr>
        <w:lastRenderedPageBreak/>
        <w:t xml:space="preserve">Συμπαράταξης ΠΑΣΟΚ-ΔΗΜΑΡ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Παιδείας, Έρευνας και Θρησκευμάτων, σχετικά με τις παραιτήσεις των συμβουλίων διοίκησης των Ανωτάτων Εκπαιδευτικών Ιδρυμάτων.</w:t>
      </w:r>
    </w:p>
    <w:p w14:paraId="5B5B3BF9"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Παιδείας, Έρευνας και Θρησκευμάτων κ. Αναγνωστοπούλου.</w:t>
      </w:r>
    </w:p>
    <w:p w14:paraId="5B5B3BF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Ο πάντα δραστήριος κύριος Αντιπρόεδρος έχει τον λόγο για τρία λεπτά. </w:t>
      </w:r>
    </w:p>
    <w:p w14:paraId="5B5B3BF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5B5B3BFC"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Ευχαριστώ, κυρία Πρόεδρε.</w:t>
      </w:r>
    </w:p>
    <w:p w14:paraId="5B5B3BF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πω ότι με την ερώτηση αυτή δίνεται η ευκαιρία στο Υπουργείο να διευκρινίσει αυτά τα οποία συζητούνται στους πανεπιστημιακούς χώρους, ότι δηλαδή προσπαθεί το Υπουργείο, </w:t>
      </w:r>
      <w:r>
        <w:rPr>
          <w:rFonts w:eastAsia="Times New Roman" w:cs="Times New Roman"/>
          <w:szCs w:val="24"/>
        </w:rPr>
        <w:lastRenderedPageBreak/>
        <w:t>με διάφορες τροπολογίες να αποδυναμώσει τον νόμο-πλαίσιο. Το λέω αυτό, γιατί καλό είναι να διευκρινιστεί και να διευκρινιστεί τι ακριβώς σκέφτεται το Υπουργείο να κάνει στην ανώτατη παιδεία.</w:t>
      </w:r>
    </w:p>
    <w:p w14:paraId="5B5B3BF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Τώρα, όσον αφορά τα συμβούλια διοίκησης, όπως ξέρετε, ήταν μια μεταβολή που έγινε με τον τελευταίο νόμο που ψηφίστηκε πριν μερικά χρόνια. Βεβαίως, τα συμβούλια διοίκησης είχαν στόχο διττό: Ο ένας ήταν να εμπλουτιστούν από ανθρώπους με διεθνές κύρος και δεύτερον, από ανθρώπους οι οποίοι θα μπορούσαν επ’ </w:t>
      </w:r>
      <w:proofErr w:type="spellStart"/>
      <w:r>
        <w:rPr>
          <w:rFonts w:eastAsia="Times New Roman" w:cs="Times New Roman"/>
          <w:szCs w:val="24"/>
        </w:rPr>
        <w:t>ωφελεία</w:t>
      </w:r>
      <w:proofErr w:type="spellEnd"/>
      <w:r>
        <w:rPr>
          <w:rFonts w:eastAsia="Times New Roman" w:cs="Times New Roman"/>
          <w:szCs w:val="24"/>
        </w:rPr>
        <w:t xml:space="preserve"> να χρησιμοποιήσουν θετικά, όχι να ξεπουλήσουν, την πανεπιστημιακή περιουσία. Δυο είναι οι λόγοι. Βεβαίως, η σαφήνεια του νόμου δεν είναι επαρκής για να καλύψει αυτά τα δυο θέματα και μια, αν θέλετε, διευκρίνιση και σε αυτό θα ήταν θετική, δηλαδή ως προς τι ρόλο παίζουν αυτά τα συμβούλια ή τι ρόλο μελλοντικά πρέπει να παίξουν.</w:t>
      </w:r>
    </w:p>
    <w:p w14:paraId="5B5B3BF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Όμως, το γενικότερο πρόβλημα που αντιμετωπίζει η ανώτατη παιδεία είναι ότι μετά τον νόμο-πλαίσιο, που ήταν τομή για την εποχή του στο διοικητικό σύστημα των πανεπιστημίων με την κατάργηση της </w:t>
      </w:r>
      <w:r>
        <w:rPr>
          <w:rFonts w:eastAsia="Times New Roman" w:cs="Times New Roman"/>
          <w:szCs w:val="24"/>
        </w:rPr>
        <w:lastRenderedPageBreak/>
        <w:t xml:space="preserve">έδρας, που ήταν ένας απαρχαιωμένος θεσμός, πέρασαν είκοσι πέντε χρόνια και εκείνο που ήταν πρωτοποριακό για την εποχή εκείνη, σήμερα πια αρχίζει να ξεπερνιέται. Οπότε, αυτό που πρέπει να γίνει είναι ότι πρέπει να αντιγραφεί ένα πρότυπο από κάποιο επιτυχημένο πανεπιστήμιο, χωρίς να υποχωρεί το Υπουργείο σε πιέσεις συνδικαλιστικές, καθηγητικές, φοιτητικές ή οτιδήποτε άλλο και να επαναλαμβάνεται έτσι το ίδιο φαινόμενο. </w:t>
      </w:r>
    </w:p>
    <w:p w14:paraId="5B5B3C0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Με τον ίδιο εκείνο νόμο, που εγώ επαινώ, βλέπετε ότι μετά από είκοσι πέντε χρόνια υπάρχουν τα παρεπόμενα, αν θέλετε, οι παρενέργειες, οι οποίες είναι πια ορατές. Φανταστείτε ότι στην Ιατρική Σχολή των Αθηνών, που είναι μια από τις καλύτερες και του Πανεπιστημίου των Αθηνών, αλλά και γενικότερα, σε διεθνές επίπεδο, παρατηρήθηκε το εξής περίεργο: Σε εφαρμογή του νόμου, που λέει ότι οι καθηγητές πρέπει να κρίνονται και βεβαίως, να ψηφίζονται για να γίνουν καθηγητές, υπάρχει και μια διάταξη εκείνου του νόμου, που λέει ότι αν είναι κάποιος με μεγάλη επιστημονική επιφάνεια, προσωπικότητα κ.λπ., αυτός μπορεί να γίνεται με μετάκληση, να μην κριθεί, για να μη μειωθεί το κύρος του. Μέχρι σήμερα δεν είχε </w:t>
      </w:r>
      <w:r>
        <w:rPr>
          <w:rFonts w:eastAsia="Times New Roman" w:cs="Times New Roman"/>
          <w:szCs w:val="24"/>
        </w:rPr>
        <w:lastRenderedPageBreak/>
        <w:t xml:space="preserve">γίνει ποτέ εφαρμογή αυτού του άρθρου, </w:t>
      </w:r>
      <w:proofErr w:type="spellStart"/>
      <w:r>
        <w:rPr>
          <w:rFonts w:eastAsia="Times New Roman" w:cs="Times New Roman"/>
          <w:szCs w:val="24"/>
        </w:rPr>
        <w:t>παρ’ότι</w:t>
      </w:r>
      <w:proofErr w:type="spellEnd"/>
      <w:r>
        <w:rPr>
          <w:rFonts w:eastAsia="Times New Roman" w:cs="Times New Roman"/>
          <w:szCs w:val="24"/>
        </w:rPr>
        <w:t xml:space="preserve"> είχαν γίνει προτάσεις, αν θέλετε, για ογκόλιθους του διεθνούς στερεώματος της επιστήμης. Δεν είχε γίνει για κανέναν.</w:t>
      </w:r>
    </w:p>
    <w:p w14:paraId="5B5B3C0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Η πρώτη εφαρμογή που έγινε χωρίς κρίση έγινε τώρα και αφορούσε  μετάκληση καθηγητού εγχώριου ανοιχτού, ελευθέρου πανεπιστημίου εις την Ιατρική Σχολή των Αθηνών, ο οποίος μάλιστα, δεν είχε πτυχίο Ιατρικής, </w:t>
      </w:r>
      <w:r>
        <w:rPr>
          <w:rFonts w:eastAsia="Times New Roman" w:cs="Times New Roman"/>
        </w:rPr>
        <w:t>δηλαδή</w:t>
      </w:r>
      <w:r>
        <w:rPr>
          <w:rFonts w:eastAsia="Times New Roman" w:cs="Times New Roman"/>
          <w:szCs w:val="24"/>
        </w:rPr>
        <w:t xml:space="preserve">, δεν ήταν γιατρός. Σας το λέω, για να δείτε τον στόχο του νομοθέτη, την εφαρμογή του νόμου επί τόσα χρόνια και -αν θέλετε- την εξέλιξη του νόμου σήμερα. </w:t>
      </w:r>
    </w:p>
    <w:p w14:paraId="5B5B3C0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Δεν φταίει φυσικά το Υπουργείο. Δεν το λέω για εσάς, προς Θεού. Το Υπουργείο, </w:t>
      </w:r>
      <w:r>
        <w:rPr>
          <w:rFonts w:eastAsia="Times New Roman" w:cs="Times New Roman"/>
          <w:bCs/>
          <w:shd w:val="clear" w:color="auto" w:fill="FFFFFF"/>
        </w:rPr>
        <w:t>όμως,</w:t>
      </w:r>
      <w:r>
        <w:rPr>
          <w:rFonts w:eastAsia="Times New Roman" w:cs="Times New Roman"/>
          <w:szCs w:val="24"/>
        </w:rPr>
        <w:t xml:space="preserve"> πρέπει να τα κοιτάει αυτά και να τα ξαναδεί, να τα ξαναδιατυπώσει, διότι το πανεπιστήμιο </w:t>
      </w:r>
      <w:r>
        <w:rPr>
          <w:rFonts w:eastAsia="Times New Roman"/>
          <w:bCs/>
        </w:rPr>
        <w:t>είναι</w:t>
      </w:r>
      <w:r>
        <w:rPr>
          <w:rFonts w:eastAsia="Times New Roman" w:cs="Times New Roman"/>
          <w:szCs w:val="24"/>
        </w:rPr>
        <w:t xml:space="preserve"> πράγματι η ζωή της χώρας. </w:t>
      </w:r>
    </w:p>
    <w:p w14:paraId="5B5B3C03" w14:textId="77777777" w:rsidR="00F15425" w:rsidRDefault="00AA46BC">
      <w:pPr>
        <w:spacing w:line="600" w:lineRule="auto"/>
        <w:ind w:firstLine="720"/>
        <w:jc w:val="both"/>
        <w:rPr>
          <w:rFonts w:eastAsia="Times New Roman" w:cs="Times New Roman"/>
        </w:rPr>
      </w:pPr>
      <w:r>
        <w:rPr>
          <w:rFonts w:eastAsia="Times New Roman" w:cs="Times New Roman"/>
          <w:szCs w:val="24"/>
        </w:rPr>
        <w:t xml:space="preserve">Θα σας έλεγα και κάτι άλλο, κυρία Αναγνωστοπούλου, που </w:t>
      </w:r>
      <w:r>
        <w:rPr>
          <w:rFonts w:eastAsia="Times New Roman"/>
          <w:bCs/>
        </w:rPr>
        <w:t>είναι</w:t>
      </w:r>
      <w:r>
        <w:rPr>
          <w:rFonts w:eastAsia="Times New Roman" w:cs="Times New Roman"/>
          <w:szCs w:val="24"/>
        </w:rPr>
        <w:t xml:space="preserve"> και προσωπική μου -αν θέλετε- πρόταση. Ο </w:t>
      </w:r>
      <w:r>
        <w:rPr>
          <w:rFonts w:eastAsia="Times New Roman" w:cs="Times New Roman"/>
        </w:rPr>
        <w:t xml:space="preserve">Πρωθυπουργός πρέπει στο Σύνταγμα να προβλέψει κάτι για τα πανεπιστήμια. </w:t>
      </w:r>
    </w:p>
    <w:p w14:paraId="5B5B3C04" w14:textId="77777777" w:rsidR="00F15425" w:rsidRDefault="00AA46BC">
      <w:pPr>
        <w:spacing w:line="600" w:lineRule="auto"/>
        <w:ind w:firstLine="720"/>
        <w:jc w:val="both"/>
        <w:rPr>
          <w:rFonts w:eastAsia="Times New Roman" w:cs="Times New Roman"/>
        </w:rPr>
      </w:pPr>
      <w:r>
        <w:rPr>
          <w:rFonts w:eastAsia="Times New Roman" w:cs="Times New Roman"/>
        </w:rPr>
        <w:lastRenderedPageBreak/>
        <w:t xml:space="preserve">Εγώ ήμουν από αυτούς που από χρόνια υποστήριζε το δημόσιο πανεπιστήμιο και όχι τα ιδιωτικά πανεπιστήμια. </w:t>
      </w:r>
      <w:r>
        <w:rPr>
          <w:rFonts w:eastAsia="Times New Roman" w:cs="Times New Roman"/>
          <w:bCs/>
          <w:shd w:val="clear" w:color="auto" w:fill="FFFFFF"/>
        </w:rPr>
        <w:t>Όμως,</w:t>
      </w:r>
      <w:r>
        <w:rPr>
          <w:rFonts w:eastAsia="Times New Roman" w:cs="Times New Roman"/>
        </w:rPr>
        <w:t xml:space="preserve"> τώρα, βλέπω ότι περιβάλλεται η χώρα από πανεπιστήμια αμφιβόλου κύρους -αναφέρομαι στις χώρες που την περιβάλλουν. Η Κύπρος έχει οκτώ πανεπιστήμια και οι Έλληνες πάνε εκεί και παίρνουν πτυχία. Πρέπει, δηλαδή, να υπάρξει μια συνταγματική </w:t>
      </w:r>
      <w:r>
        <w:rPr>
          <w:rFonts w:eastAsia="Times New Roman"/>
          <w:bCs/>
          <w:shd w:val="clear" w:color="auto" w:fill="FFFFFF"/>
        </w:rPr>
        <w:t>διάταξη,</w:t>
      </w:r>
      <w:r>
        <w:rPr>
          <w:rFonts w:eastAsia="Times New Roman" w:cs="Times New Roman"/>
        </w:rPr>
        <w:t xml:space="preserve"> που να λέει τι θα </w:t>
      </w:r>
      <w:r>
        <w:rPr>
          <w:rFonts w:eastAsia="Times New Roman"/>
          <w:bCs/>
        </w:rPr>
        <w:t>είναι</w:t>
      </w:r>
      <w:r>
        <w:rPr>
          <w:rFonts w:eastAsia="Times New Roman" w:cs="Times New Roman"/>
        </w:rPr>
        <w:t xml:space="preserve"> επιτέλους ένα ιδιωτικό πανεπιστήμιο, τι προδιαγραφές θα </w:t>
      </w:r>
      <w:r>
        <w:rPr>
          <w:rFonts w:eastAsia="Times New Roman"/>
          <w:bCs/>
        </w:rPr>
        <w:t xml:space="preserve">έχει. </w:t>
      </w:r>
      <w:r>
        <w:rPr>
          <w:rFonts w:eastAsia="Times New Roman" w:cs="Times New Roman"/>
        </w:rPr>
        <w:t xml:space="preserve">Θα έχει προδιαγραφές Χάρβαρντ; Σορβόννης; </w:t>
      </w:r>
    </w:p>
    <w:p w14:paraId="5B5B3C05" w14:textId="77777777" w:rsidR="00F15425" w:rsidRDefault="00AA46BC">
      <w:pPr>
        <w:spacing w:line="600" w:lineRule="auto"/>
        <w:ind w:firstLine="720"/>
        <w:jc w:val="both"/>
        <w:rPr>
          <w:rFonts w:eastAsia="Times New Roman" w:cs="Times New Roman"/>
        </w:rPr>
      </w:pPr>
      <w:r>
        <w:rPr>
          <w:rFonts w:eastAsia="Times New Roman" w:cs="Times New Roman"/>
        </w:rPr>
        <w:t xml:space="preserve">Αν κάνετε ένα τέτοιο πράγμα, τότε θα εμποδίσετε την εξέλιξη που βλέπω εγώ να έρχεται. Διότι θα γεμίσει η Ελλάδα από διάφορες τέτοιες ιστορίες, είτε στα σύνορά της στη Γευγελή ή οπουδήποτε και, </w:t>
      </w:r>
      <w:r>
        <w:rPr>
          <w:rFonts w:eastAsia="Times New Roman"/>
          <w:bCs/>
          <w:shd w:val="clear" w:color="auto" w:fill="FFFFFF"/>
        </w:rPr>
        <w:t>βεβαίως,</w:t>
      </w:r>
      <w:r>
        <w:rPr>
          <w:rFonts w:eastAsia="Times New Roman" w:cs="Times New Roman"/>
        </w:rPr>
        <w:t xml:space="preserve"> εμείς θα λέμε ακόμα ότι είμαστε υπέρ του δημόσιου πανεπιστημίου -που σας λέω ότι εγώ έχω γράψει επανειλημμένως υπέρ του δημόσιου πανεπιστημίου. </w:t>
      </w:r>
    </w:p>
    <w:p w14:paraId="5B5B3C06" w14:textId="77777777" w:rsidR="00F15425" w:rsidRDefault="00AA46BC">
      <w:pPr>
        <w:spacing w:line="600" w:lineRule="auto"/>
        <w:ind w:firstLine="720"/>
        <w:jc w:val="both"/>
        <w:rPr>
          <w:rFonts w:eastAsia="Times New Roman" w:cs="Times New Roman"/>
        </w:rPr>
      </w:pPr>
      <w:r>
        <w:rPr>
          <w:rFonts w:eastAsia="Times New Roman" w:cs="Times New Roman"/>
        </w:rPr>
        <w:lastRenderedPageBreak/>
        <w:t xml:space="preserve">Δυστυχώς, πρέπει να βλέπουμε τα πράγματα όπως γίνονται. Δηλαδή, όταν ήρθε η εποχή του αυτοκινήτου, είπαν όλοι ότι δεν πρέπει να έρθει το αυτοκίνητο, για χίλιους λόγους πρέπει να μείνουμε στην άμαξα. </w:t>
      </w:r>
      <w:r>
        <w:rPr>
          <w:rFonts w:eastAsia="Times New Roman" w:cs="Times New Roman"/>
          <w:bCs/>
          <w:shd w:val="clear" w:color="auto" w:fill="FFFFFF"/>
        </w:rPr>
        <w:t>Όμως</w:t>
      </w:r>
      <w:r>
        <w:rPr>
          <w:rFonts w:eastAsia="Times New Roman" w:cs="Times New Roman"/>
        </w:rPr>
        <w:t xml:space="preserve">, δυστυχώς ή ευτυχώς, η τεχνολογία προχώρησε, το αυτοκίνητο ήρθε και η άμαξα δεν υπάρχει σήμερα. </w:t>
      </w:r>
    </w:p>
    <w:p w14:paraId="5B5B3C07" w14:textId="77777777" w:rsidR="00F15425" w:rsidRDefault="00AA46BC">
      <w:pPr>
        <w:spacing w:line="600" w:lineRule="auto"/>
        <w:ind w:firstLine="720"/>
        <w:jc w:val="both"/>
        <w:rPr>
          <w:rFonts w:eastAsia="Times New Roman" w:cs="Times New Roman"/>
        </w:rPr>
      </w:pPr>
      <w:r>
        <w:rPr>
          <w:rFonts w:eastAsia="Times New Roman" w:cs="Times New Roman"/>
        </w:rPr>
        <w:t xml:space="preserve">Άρα, πρέπει να τα δείτε αυτά τα πράγματα. Δηλαδή να προφυλάξετε, με λίγα λόγια, νομοθετικά το δημόσιο πανεπιστήμιο. Και η καλύτερη προφύλαξη του δημόσιου πανεπιστημίου </w:t>
      </w:r>
      <w:r>
        <w:rPr>
          <w:rFonts w:eastAsia="Times New Roman"/>
          <w:bCs/>
        </w:rPr>
        <w:t>είναι</w:t>
      </w:r>
      <w:r>
        <w:rPr>
          <w:rFonts w:eastAsia="Times New Roman" w:cs="Times New Roman"/>
        </w:rPr>
        <w:t xml:space="preserve"> να προδιαγράψετε τι πρέπει να έχει ένα ιδιωτικό πανεπιστήμιο. Και άμα προδιαγράψετε τι πρέπει να έχει, να είστε σίγουρη ότι δεν πρόκειται να έρθει ιδιωτικό πανεπιστήμιο στην Ελλάδα, τέτοιας αν θέλετε μορφής. Δυστυχώς, εάν το αφήσετε έτσι, εννοώ στη διακυβέρνησή σας, φοβούμαι ότι θα έρθει. Και αυτός </w:t>
      </w:r>
      <w:r>
        <w:rPr>
          <w:rFonts w:eastAsia="Times New Roman"/>
          <w:bCs/>
        </w:rPr>
        <w:t>είναι</w:t>
      </w:r>
      <w:r>
        <w:rPr>
          <w:rFonts w:eastAsia="Times New Roman" w:cs="Times New Roman"/>
        </w:rPr>
        <w:t xml:space="preserve"> ο προβληματισμός που σας βάζω. </w:t>
      </w:r>
    </w:p>
    <w:p w14:paraId="5B5B3C08" w14:textId="77777777" w:rsidR="00F15425" w:rsidRDefault="00AA46BC">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Κυρία Υπουργέ, έχετε τον λόγο.</w:t>
      </w:r>
    </w:p>
    <w:p w14:paraId="5B5B3C09" w14:textId="77777777" w:rsidR="00F15425" w:rsidRDefault="00AA46BC">
      <w:pPr>
        <w:spacing w:line="600" w:lineRule="auto"/>
        <w:ind w:firstLine="720"/>
        <w:jc w:val="both"/>
        <w:rPr>
          <w:rFonts w:eastAsia="Times New Roman" w:cs="Times New Roman"/>
        </w:rPr>
      </w:pPr>
      <w:r>
        <w:rPr>
          <w:rFonts w:eastAsia="Times New Roman" w:cs="Times New Roman"/>
          <w:b/>
        </w:rPr>
        <w:lastRenderedPageBreak/>
        <w:t>ΑΘΑΝΑΣΙΑ ΑΝΑΓΝΩΣΤΟΠΟΥΛΟΥ (Αναπληρώτρια Υπουργός Παιδείας, Έρευνας και Θρησκευμάτων):</w:t>
      </w:r>
      <w:r>
        <w:rPr>
          <w:rFonts w:eastAsia="Times New Roman" w:cs="Times New Roman"/>
        </w:rPr>
        <w:t xml:space="preserve"> Κύριε συνάδελφε, θα ήθελα να πω </w:t>
      </w:r>
      <w:proofErr w:type="spellStart"/>
      <w:r>
        <w:rPr>
          <w:rFonts w:eastAsia="Times New Roman" w:cs="Times New Roman"/>
        </w:rPr>
        <w:t>κατ’αρχάς</w:t>
      </w:r>
      <w:proofErr w:type="spellEnd"/>
      <w:r>
        <w:rPr>
          <w:rFonts w:eastAsia="Times New Roman" w:cs="Times New Roman"/>
        </w:rPr>
        <w:t xml:space="preserve"> ότι η ερώτηση που μου κάνετε τώρα </w:t>
      </w:r>
      <w:r>
        <w:rPr>
          <w:rFonts w:eastAsia="Times New Roman"/>
          <w:bCs/>
        </w:rPr>
        <w:t>είναι</w:t>
      </w:r>
      <w:r>
        <w:rPr>
          <w:rFonts w:eastAsia="Times New Roman" w:cs="Times New Roman"/>
        </w:rPr>
        <w:t xml:space="preserve"> λίγο -έως αρκετά- διαφορετική από αυτή την ερώτηση που έχει κατατεθεί. </w:t>
      </w:r>
    </w:p>
    <w:p w14:paraId="5B5B3C0A" w14:textId="77777777" w:rsidR="00F15425" w:rsidRDefault="00AA46BC">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ας ξεκινήσω από αυτό που έχει κατατεθεί για τα Συμβούλια των Ιδρυμάτων. Να σας ευχαριστήσω, όπως άλλος Λυσίας και εγώ στον «Υπέρ αδυνάτου λόγο», που μου δίνει την ευκαιρία ο «κατήγορος» να αναφερθώ σε ένα θέμα το οποίο πράγματι πρέπει να συζητήσουμε με νηφαλιότητα. </w:t>
      </w:r>
    </w:p>
    <w:p w14:paraId="5B5B3C0B" w14:textId="77777777" w:rsidR="00F15425" w:rsidRDefault="00AA46BC">
      <w:pPr>
        <w:spacing w:line="600" w:lineRule="auto"/>
        <w:ind w:firstLine="720"/>
        <w:jc w:val="both"/>
        <w:rPr>
          <w:rFonts w:eastAsia="Times New Roman" w:cs="Times New Roman"/>
          <w:bCs/>
          <w:shd w:val="clear" w:color="auto" w:fill="FFFFFF"/>
        </w:rPr>
      </w:pPr>
      <w:r>
        <w:rPr>
          <w:rFonts w:eastAsia="Times New Roman" w:cs="Times New Roman"/>
        </w:rPr>
        <w:t xml:space="preserve">Να πω κατ’ αρχάς ότι δεν καταργήσαμε εμείς αυτόν τον θεσμό ή τον υπονομεύσαμε. Εισήχθη ένας θεσμός στο πανεπιστήμιο -και θα έλεγα από πάνω- ο οποίος ήταν ερήμην της πανεπιστημιακής κοινότητας και εισήγαγε την </w:t>
      </w:r>
      <w:proofErr w:type="spellStart"/>
      <w:r>
        <w:rPr>
          <w:rFonts w:eastAsia="Times New Roman" w:cs="Times New Roman"/>
        </w:rPr>
        <w:t>ετεροδιοίκηση</w:t>
      </w:r>
      <w:proofErr w:type="spellEnd"/>
      <w:r>
        <w:rPr>
          <w:rFonts w:eastAsia="Times New Roman" w:cs="Times New Roman"/>
        </w:rPr>
        <w:t xml:space="preserve"> στα Ανώτατα Εκπαιδευτικά Ιδρύματα. Δεν υπάρχει μέχρι σήμερα κανένα αποτύπωμα δημιουργικής προσφοράς στη </w:t>
      </w:r>
      <w:r>
        <w:rPr>
          <w:rFonts w:eastAsia="Times New Roman" w:cs="Times New Roman"/>
          <w:bCs/>
          <w:shd w:val="clear" w:color="auto" w:fill="FFFFFF"/>
        </w:rPr>
        <w:t xml:space="preserve">λειτουργία αυτών των Συμβουλίων των Ιδρυμάτων, για να ξεκινήσουμε, λοιπόν, από τα αυτονόητα. </w:t>
      </w:r>
    </w:p>
    <w:p w14:paraId="5B5B3C0C" w14:textId="77777777" w:rsidR="00F15425" w:rsidRDefault="00AA46BC">
      <w:pPr>
        <w:spacing w:line="600" w:lineRule="auto"/>
        <w:ind w:firstLine="720"/>
        <w:jc w:val="both"/>
        <w:rPr>
          <w:rFonts w:eastAsia="Times New Roman" w:cs="Times New Roman"/>
          <w:szCs w:val="24"/>
        </w:rPr>
      </w:pPr>
      <w:r>
        <w:rPr>
          <w:rFonts w:eastAsia="Times New Roman"/>
          <w:bCs/>
          <w:shd w:val="clear" w:color="auto" w:fill="FFFFFF"/>
        </w:rPr>
        <w:lastRenderedPageBreak/>
        <w:t>Είναι</w:t>
      </w:r>
      <w:r>
        <w:rPr>
          <w:rFonts w:eastAsia="Times New Roman" w:cs="Times New Roman"/>
          <w:bCs/>
          <w:shd w:val="clear" w:color="auto" w:fill="FFFFFF"/>
        </w:rPr>
        <w:t xml:space="preserve"> σημαντικό, λοιπόν, να αποσαφηνιστεί ότι δεν απέτυχαν τα Συμβούλια επειδή τα υπονομεύσαμε εμείς. Απέτυχαν τα Συμβούλια, γιατί ο ίδιος ο ν.4009/2011, δεν περιέγραψε με σαφήνεια τις αρμοδιότητες αυτών των συμβουλίων ιδρύματος. </w:t>
      </w:r>
    </w:p>
    <w:p w14:paraId="5B5B3C0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Αυτό που έκανε με σαφήνεια ήταν να δώσει αρμοδιότητα στα Συμβούλια Ιδρύματος να προεπιλέγουν τους υποψήφιους πρυτάνεις και κοσμήτορες. Εμείς, βέβαια, καταργήσαμε αυτήν την αρμοδιότητα των Συμβουλίων Ιδρυμάτων. Και δεν ήμασταν εμείς που το κάναμε ως δική μας έμπνευση, αλλά μέσα σε δέκα μήνες, τρεις αποφάσεις του</w:t>
      </w:r>
      <w:r>
        <w:rPr>
          <w:rFonts w:eastAsia="Times New Roman" w:cs="Times New Roman"/>
          <w:szCs w:val="24"/>
          <w:vertAlign w:val="superscript"/>
        </w:rPr>
        <w:t xml:space="preserve"> </w:t>
      </w:r>
      <w:r>
        <w:rPr>
          <w:rFonts w:eastAsia="Times New Roman" w:cs="Times New Roman"/>
          <w:szCs w:val="24"/>
        </w:rPr>
        <w:t xml:space="preserve">τρίτου Τμήματος του Συμβουλίου της Επικρατείας ακύρωσαν πρυτανικές εκλογές γι’ αυτό τον λόγο. </w:t>
      </w:r>
    </w:p>
    <w:p w14:paraId="5B5B3C0E" w14:textId="77777777" w:rsidR="00F15425" w:rsidRDefault="00AA46BC">
      <w:pPr>
        <w:spacing w:line="600" w:lineRule="auto"/>
        <w:ind w:firstLine="720"/>
        <w:jc w:val="both"/>
        <w:rPr>
          <w:rFonts w:eastAsia="Times New Roman" w:cs="Times New Roman"/>
          <w:szCs w:val="24"/>
        </w:rPr>
      </w:pPr>
      <w:proofErr w:type="spellStart"/>
      <w:r>
        <w:rPr>
          <w:rFonts w:eastAsia="Times New Roman" w:cs="Times New Roman"/>
          <w:szCs w:val="24"/>
        </w:rPr>
        <w:t>Ετίθετο</w:t>
      </w:r>
      <w:proofErr w:type="spellEnd"/>
      <w:r>
        <w:rPr>
          <w:rFonts w:eastAsia="Times New Roman" w:cs="Times New Roman"/>
          <w:szCs w:val="24"/>
        </w:rPr>
        <w:t xml:space="preserve"> ένα μείζον θέμα, κύριε </w:t>
      </w:r>
      <w:proofErr w:type="spellStart"/>
      <w:r>
        <w:rPr>
          <w:rFonts w:eastAsia="Times New Roman" w:cs="Times New Roman"/>
          <w:szCs w:val="24"/>
        </w:rPr>
        <w:t>Κρεμαστινέ</w:t>
      </w:r>
      <w:proofErr w:type="spellEnd"/>
      <w:r>
        <w:rPr>
          <w:rFonts w:eastAsia="Times New Roman" w:cs="Times New Roman"/>
          <w:szCs w:val="24"/>
        </w:rPr>
        <w:t xml:space="preserve">: Οι εκπροσωπούμενοι δεν εκπροσωπούνταν. Όταν προεπιλέγονταν οι υποψήφιοι για συλλογικά όργανα με εκλογές δημοκρατικές, εκεί λοιπόν τα συμβούλια ιδρύματος υπονομεύτηκαν ευθύς εξαρχής. </w:t>
      </w:r>
    </w:p>
    <w:p w14:paraId="5B5B3C0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 xml:space="preserve">Κι εδώ, κύριε </w:t>
      </w:r>
      <w:proofErr w:type="spellStart"/>
      <w:r>
        <w:rPr>
          <w:rFonts w:eastAsia="Times New Roman" w:cs="Times New Roman"/>
          <w:szCs w:val="24"/>
        </w:rPr>
        <w:t>Κρεμαστινέ</w:t>
      </w:r>
      <w:proofErr w:type="spellEnd"/>
      <w:r>
        <w:rPr>
          <w:rFonts w:eastAsia="Times New Roman" w:cs="Times New Roman"/>
          <w:szCs w:val="24"/>
        </w:rPr>
        <w:t xml:space="preserve">, επειδή κατηγορούμαστε πολλές φορές ότι δεν παίρνουμε υπ’ </w:t>
      </w:r>
      <w:proofErr w:type="spellStart"/>
      <w:r>
        <w:rPr>
          <w:rFonts w:eastAsia="Times New Roman" w:cs="Times New Roman"/>
          <w:szCs w:val="24"/>
        </w:rPr>
        <w:t>όψιν</w:t>
      </w:r>
      <w:proofErr w:type="spellEnd"/>
      <w:r>
        <w:rPr>
          <w:rFonts w:eastAsia="Times New Roman" w:cs="Times New Roman"/>
          <w:szCs w:val="24"/>
        </w:rPr>
        <w:t xml:space="preserve"> μας την πανεπιστημιακή κοινότητα, θα σας πω ότι κάνουμε σιγά-σιγά βήματα, προκειμένου να έχουμε την άποψη της πανεπιστημιακής κοινότητας για ό,τι κάνουμε. Η ίδρυση των συμβουλίων ιδρύματος δεν ενέπεσε καθόλου σε αυτήν την πρακτική. Δηλαδή μπαίνει ένα όργανο από πάνω, χωρίς να έχει ούτε το νομοθετικό πλαίσιο, εισάγει ετεροδικία και υπονομεύει την αντιπροσωπευτικότητα μέσα στα πανεπιστήμια, στα ιδρύματα. </w:t>
      </w:r>
    </w:p>
    <w:p w14:paraId="5B5B3C1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Θέλω να πω αυτό, γι’ αυτό που γράφετε στην ερώτησή σας, για τη λεγόμενη παράταση της θητείας των συμβουλίων. Να θυμίσω πολύ σύντομα το ιστορικό της παράτασης. </w:t>
      </w:r>
    </w:p>
    <w:p w14:paraId="5B5B3C1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Εμείς δεν δώσαμε παράταση. Ερμηνεύουμε με πραγματικό και αληθινό τρόπο την απόφαση, που παρατείνει τη θητεία του οργάνου και την οποία δεν είχαμε κάνει εμείς. Ο ν.4115/2013 λέει η θητεία των </w:t>
      </w:r>
      <w:r>
        <w:rPr>
          <w:rFonts w:eastAsia="Times New Roman" w:cs="Times New Roman"/>
          <w:szCs w:val="24"/>
        </w:rPr>
        <w:lastRenderedPageBreak/>
        <w:t xml:space="preserve">συμβουλίων ιδρύματος λήγει στις 31 Αυγούστου του αντίστοιχου έτους ολοκλήρωσης της θητείας τους, όπως ξέρετε από το πανεπιστήμιο, ώστε να μην γίνονται εκλογές εν μέσω ακαδημαϊκού έτους. </w:t>
      </w:r>
    </w:p>
    <w:p w14:paraId="5B5B3C1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Ενώ, λοιπόν, αυτός ο νόμος, αυτή η διάταξη είναι του έτους 2013 και πρέπει η θητεία των συμβουλίων ιδρυμάτων να λήγει τον Αύγουστο του 2017, τεχνηέντως με διόρθωση στο ΦΕΚ ο κ. Αρβανιτόπουλος έκανε τη θητεία από το 2017 στο 2016, ενώ η θητεία κάποιων συμβουλίων έπρεπε να λήγει το 2018. Άρα, εμείς κάνουμε ορθή ερμηνεία αυτής της παράτασης. </w:t>
      </w:r>
    </w:p>
    <w:p w14:paraId="5B5B3C1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Θα έρθω σε ένα τελευταίο θέμα και θα επανέλθω στη δευτερολογία μου. Λέτε συνέχεια, η Αντιπολίτευση, ότι αυτός ο νόμος, ο νόμος-πλαίσιο, όπως είπατε, του 2011, ψηφίστηκε από μεγάλη πλειοψηφία της Ολομέλειας της Βουλής κ.λπ., κάτι που είναι πάρα πολύ σωστό. Θα πω όμως ότι αμέσως μετά, έναν χρόνο μετά, ο επόμενος Υπουργός Παιδείας, ο κ. Αρβανιτόπουλος, επέφερε, όπως λέει πάλι η ολομέλεια του Συμβουλίου της Επικρατείας του 2015, σειρά σημαντικών τροποποιήσεων στις αρχικές ρυθμίσεις του </w:t>
      </w:r>
      <w:r>
        <w:rPr>
          <w:rFonts w:eastAsia="Times New Roman" w:cs="Times New Roman"/>
          <w:szCs w:val="24"/>
        </w:rPr>
        <w:lastRenderedPageBreak/>
        <w:t xml:space="preserve">ν.4009 από τις οποίες προκύπτει σαφής περιορισμός, αν όχι υποβάθμιση, της συμμετοχής των συμβουλίων στην άσκηση της διοίκησης των Ανώτατων Εκπαιδευτικών Ιδρυμάτων. Δεν ήμασταν εμείς, λοιπόν. Ευθύς εξαρχής αυτός ο νόμος έπασχε. Αν θέλουμε να κάνουμε μια πραγματική, ουσιαστική συζήτηση, πρέπει να δούμε γιατί έπασχε ο νόμος και γιατί αυτό το όργανο δεν μπόρεσε να λειτουργήσει. </w:t>
      </w:r>
    </w:p>
    <w:p w14:paraId="5B5B3C1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Θα επανέλθω σε λίγο. </w:t>
      </w:r>
    </w:p>
    <w:p w14:paraId="5B5B3C15"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xml:space="preserve">, έχετε τον λόγο. </w:t>
      </w:r>
    </w:p>
    <w:p w14:paraId="5B5B3C16"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Κατ’ αρχάς, θα ήθελα να πω ότι εγώ δεν σας κατηγορώ. Αν έχετε προσέξει, στην ερώτηση λέω ότι «πολλοί ισχυρίζονται ότι επιδιώκεται…». Γράφει «επιδιώκεται», με «αι». </w:t>
      </w:r>
    </w:p>
    <w:p w14:paraId="5B5B3C17"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Δεν το είπα προσωπικά για εσάς. </w:t>
      </w:r>
    </w:p>
    <w:p w14:paraId="5B5B3C18"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ΚΡΕΜΑΣΤΙΝΟΣ (Ε΄ Αντιπρόεδρος της Βουλής): </w:t>
      </w:r>
      <w:r>
        <w:rPr>
          <w:rFonts w:eastAsia="Times New Roman" w:cs="Times New Roman"/>
          <w:szCs w:val="24"/>
        </w:rPr>
        <w:t xml:space="preserve">Αντιλαμβάνεστε ότι θα μπορούσε να γραφτεί και «επιδιώκετε», με «ε». Άρα, δεν υπάρχει κατηγορία. Επειδή αναφέρατε τους </w:t>
      </w:r>
      <w:proofErr w:type="spellStart"/>
      <w:r>
        <w:rPr>
          <w:rFonts w:eastAsia="Times New Roman" w:cs="Times New Roman"/>
          <w:szCs w:val="24"/>
        </w:rPr>
        <w:t>Λυσίου</w:t>
      </w:r>
      <w:proofErr w:type="spellEnd"/>
      <w:r>
        <w:rPr>
          <w:rFonts w:eastAsia="Times New Roman" w:cs="Times New Roman"/>
          <w:szCs w:val="24"/>
        </w:rPr>
        <w:t xml:space="preserve"> λόγους σάς απαντώ ότι δεν υπάρχει καμμία κατηγορία. Υπάρχει όμως ερώτημα διασαφήνισης, διευκρίνισης, ανησυχίας –αν θέλετε- μέσα στην πανεπιστημιακή κοινότητα. </w:t>
      </w:r>
    </w:p>
    <w:p w14:paraId="5B5B3C19"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Και αυτό που είπατε είναι σωστό, -και το υιοθετώ- ότι, δηλαδή, ο κ. Αρβανιτόπουλος υποχώρησε στις πιέσεις τις </w:t>
      </w:r>
      <w:proofErr w:type="spellStart"/>
      <w:r>
        <w:rPr>
          <w:rFonts w:eastAsia="Times New Roman" w:cs="Times New Roman"/>
          <w:szCs w:val="24"/>
        </w:rPr>
        <w:t>ενδοπανεπιστημιακές</w:t>
      </w:r>
      <w:proofErr w:type="spellEnd"/>
      <w:r>
        <w:rPr>
          <w:rFonts w:eastAsia="Times New Roman" w:cs="Times New Roman"/>
          <w:szCs w:val="24"/>
        </w:rPr>
        <w:t xml:space="preserve"> και έκανε αυτές τις τροπολογίες, που έκανε. Γι’ αυτό είπα ότι όλες οι κυβερνήσεις -εύχομαι να μην είναι και η δική σας, αν έρθετε με ένα τέτοιο πλαίσιο- υποχωρούν δυστυχώς. Οι πιέσεις είναι υπαρκτές.</w:t>
      </w:r>
    </w:p>
    <w:p w14:paraId="5B5B3C1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Γι’ αυτό λέω στο δεύτερο σκέλος της ερώτησής μου «για ποιον λόγο δεν εφαρμόζεται σε αυτά ένα διοικητικό πρότυπο ενός εκ των δέκα πρώτων πανεπιστημίων του κόσμου;». Δηλαδή, όταν κάνετε διάλογο </w:t>
      </w:r>
      <w:r>
        <w:rPr>
          <w:rFonts w:eastAsia="Times New Roman" w:cs="Times New Roman"/>
          <w:szCs w:val="24"/>
        </w:rPr>
        <w:lastRenderedPageBreak/>
        <w:t xml:space="preserve">με τους πρυτάνεις, με τους φορείς, με τον οποιοδήποτε, στον διάλογο πρέπει να λέτε «Ό,τι μου προτείνετε πρέπει να εφαρμόζεται σε ένα από τα δέκα πανεπιστήμια, που οι διεθνείς κατατάξεις τα έχουν ως πρώτα». </w:t>
      </w:r>
    </w:p>
    <w:p w14:paraId="5B5B3C1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Αν ο καθένας έρχεται στον κάθε Υπουργό, στο κάθε Υπουργείο και του λέει τα προβλήματά του τα προσωπικά να τα κάνει νόμο και, λόγω της αυτοτέλειας των πανεπιστημίων, να κάνει αυτά που περιέγραψα προηγουμένως, τότε αντιλαμβάνεστε ότι τα πανεπιστήμια αυτά είναι «στον αέρα».</w:t>
      </w:r>
    </w:p>
    <w:p w14:paraId="5B5B3C1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Γι’ αυτό, λοιπόν, επειδή πιστεύω, τουλάχιστον, στις προθέσεις σας και το ξαναλέω, οι προθέσεις πρέπει να υλοποιούνται με αποφάσεις. Και εδώ αυτό το σημείο είναι που καλείστε να διευκρινίσετε. Για αυτό ήταν η ερώτησή μου, που μου είπατε ότι την επέκτεινα. Πράγματι, την επέκτεινα, γιατί ο λόγος δεν ήταν να υποστηρίξω τα συμβούλια διοίκησης. Απλούστατα ήταν να σας δώσω την ευκαιρία να καθησυ</w:t>
      </w:r>
      <w:r>
        <w:rPr>
          <w:rFonts w:eastAsia="Times New Roman" w:cs="Times New Roman"/>
          <w:szCs w:val="24"/>
        </w:rPr>
        <w:lastRenderedPageBreak/>
        <w:t xml:space="preserve">χάσετε γι’ αυτά, που λέγονται και να πείτε κάτι παραπάνω, αν μπορείτε να πείτε, αν έχετε πάρει αποφάσεις, για το τι θα γίνει με αυτά τα ΑΕΙ. Αυτός ήταν ο λόγος της ερώτησης και όχι ο στενός αντιπολιτευτικός λόγος, αναγνωρίζοντας εκ των έσω τις αδυναμίες που έχουν διοικητικά τα ΑΕΙ. </w:t>
      </w:r>
    </w:p>
    <w:p w14:paraId="5B5B3C1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Αυτή είναι, πράγματι, η πρόθεσή μου και σας έχω πει και κατ’ ιδίαν ότι και μεγαλύτερες μεταβολές χρειάζεται η χώρα. Ο Ανδρέας Παπανδρέου είχε εξαγγείλει -και δεν το έκανε γιατί δεν μπόρεσε, δεν του έφτασε ο χρόνος, υπήρχαν αντιδράσεις, πάρτε το όπως θέλετε- ότι η χώρα πρέπει να αποκτήσει Εθνική Ακαδημία Επιστημών και Τεχνών, όπως η Αμερική. Το είπε πολλές φορές εδώ στη Βουλή, αλλά δεν έγινε.</w:t>
      </w:r>
    </w:p>
    <w:p w14:paraId="5B5B3C1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Αυτά είναι θέματα τα οποία πρέπει να τεθούν σε διάλογο, σε συζήτηση, αν θέλουμε, πραγματικά, να δώσουμε κάτι νέο στην παιδεία. Διότι διαφορετικά, το να κάνει κάποιος ρυθμίσεις που να τις απορρυθμίζει ο άλλος, δεν έχει καμμία αξία. Εσείς, για παράδειγμα, να κάνετε έναν νόμο που να βγει η Αντιπολίτευση </w:t>
      </w:r>
      <w:r>
        <w:rPr>
          <w:rFonts w:eastAsia="Times New Roman" w:cs="Times New Roman"/>
          <w:szCs w:val="24"/>
        </w:rPr>
        <w:lastRenderedPageBreak/>
        <w:t xml:space="preserve">και να πει: «Εγώ μόλις γίνω κυβέρνηση, που κάποια στιγμή θα γίνω, θα τα ανατρέψω όλα», οπότε ο νόμος δεν έχει καμμία αξία. </w:t>
      </w:r>
    </w:p>
    <w:p w14:paraId="5B5B3C1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Άρα, θετική είναι η ερώτησή μου -μην την παίρνετε αρνητικά- γιατί σας δίνει την ευκαιρία με έναν διάλογο να προχωρήσουμε ένα βήμα μπροστά. </w:t>
      </w:r>
    </w:p>
    <w:p w14:paraId="5B5B3C20"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Υπουργέ, έχετε τον λόγο.</w:t>
      </w:r>
    </w:p>
    <w:p w14:paraId="5B5B3C21" w14:textId="77777777" w:rsidR="00F15425" w:rsidRDefault="00AA46BC">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xml:space="preserve">, δεν το πήρα καθόλου ότι μου κάνετε κριτική ή ότι με κατηγορείτε για κάτι. Όπως καταλαβαίνετε, ήταν σχήμα λόγου τα περί </w:t>
      </w:r>
      <w:proofErr w:type="spellStart"/>
      <w:r>
        <w:rPr>
          <w:rFonts w:eastAsia="Times New Roman" w:cs="Times New Roman"/>
          <w:szCs w:val="24"/>
        </w:rPr>
        <w:t>Λυσίου</w:t>
      </w:r>
      <w:proofErr w:type="spellEnd"/>
      <w:r>
        <w:rPr>
          <w:rFonts w:eastAsia="Times New Roman" w:cs="Times New Roman"/>
          <w:szCs w:val="24"/>
        </w:rPr>
        <w:t xml:space="preserve"> και τα «Υπέρ Αδυνάτου». </w:t>
      </w:r>
    </w:p>
    <w:p w14:paraId="5B5B3C22"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Αυτό που θέλω να πω, όμως, είναι ότι τα ανώτατα ιδρύματα της χώρας λειτουργούν όχι σε κενό αέρα σε σχέση με την πανεπιστημιακή κοινότητα, σε σχέση με τους φοιτητές, σε σχέση με την κοινωνία. </w:t>
      </w:r>
      <w:r>
        <w:rPr>
          <w:rFonts w:eastAsia="Times New Roman" w:cs="Times New Roman"/>
          <w:szCs w:val="24"/>
        </w:rPr>
        <w:lastRenderedPageBreak/>
        <w:t xml:space="preserve">Τι έχουμε; Έχουμε μια περίοδο κρίσης. Έχουμε πολύ καλά ιδρύματα, πολλά από αυτά είναι πάρα πολύ καλά κι εμφανίζονται και στις διεθνείς κατατάξεις, παρά το γεγονός ότι τα κριτήρια δεν είναι πάντα ίδια. </w:t>
      </w:r>
    </w:p>
    <w:p w14:paraId="5B5B3C23"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Όταν θέλει κανείς να αλλάξει κάτι χρειάζεται χρόνος και χρήμα. Δεν μπορεί να αλλάζει από πάνω, έτσι να φτιάξει για να μείνει το όνομά του στην ιστορία ότι φτιάχνει έναν νόμο-πλαίσιο. </w:t>
      </w:r>
    </w:p>
    <w:p w14:paraId="5B5B3C24"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Όταν μπαίνουν τα ιδρύματα σε κρίση, την περίοδο της κρίσης, αυτό που πρέπει να κάνει κανείς, τουλάχιστον, κατά τη δική μας άποψη, του Υπουργείου Παιδείας, είναι να τα ενισχύσει. Πρέπει να τα ενισχύσει για να μπορούν να κρατηθούν την περίοδο της κρίσης, πολύ περισσότερο επειδή υφίστανται </w:t>
      </w:r>
      <w:proofErr w:type="spellStart"/>
      <w:r>
        <w:rPr>
          <w:rFonts w:eastAsia="Times New Roman" w:cs="Times New Roman"/>
          <w:szCs w:val="24"/>
        </w:rPr>
        <w:t>υποχρηματοδοτήσεις</w:t>
      </w:r>
      <w:proofErr w:type="spellEnd"/>
      <w:r>
        <w:rPr>
          <w:rFonts w:eastAsia="Times New Roman" w:cs="Times New Roman"/>
          <w:szCs w:val="24"/>
        </w:rPr>
        <w:t xml:space="preserve">, περικοπή χρηματοδοτήσεων. </w:t>
      </w:r>
    </w:p>
    <w:p w14:paraId="5B5B3C25"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Όταν έγινε ο νόμος-πλαίσιο του ’82 το ελληνικό πανεπιστήμιο έβγαινε μέσα από μια μεγάλη περιπέτεια που ήταν η χούντα και το είπατε εσείς. </w:t>
      </w:r>
    </w:p>
    <w:p w14:paraId="5B5B3C26"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Υπήρχε η έδρα, υπήρχαν όλα αυτά και, άρα, χρειαζόταν μία ανανέωση, μια μεγάλη αλλαγή.</w:t>
      </w:r>
    </w:p>
    <w:p w14:paraId="5B5B3C2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Σε μια περίοδο κρίσης αυτό που χρειάζεται είναι να ενισχύσει κανείς τα δημοκρατικά όργανα του πανεπιστημίου και των ΤΕΙ, να τα ενδυναμώσει θεσμικά και να μπορέσει να τα ενισχύσει σε προσωπικό με τόσες συνταξιοδοτήσεις.</w:t>
      </w:r>
    </w:p>
    <w:p w14:paraId="5B5B3C28" w14:textId="77777777" w:rsidR="00F15425" w:rsidRDefault="00AA46BC">
      <w:pPr>
        <w:tabs>
          <w:tab w:val="left" w:pos="4340"/>
        </w:tabs>
        <w:spacing w:line="600" w:lineRule="auto"/>
        <w:ind w:firstLine="720"/>
        <w:jc w:val="both"/>
        <w:rPr>
          <w:rFonts w:eastAsia="Times New Roman" w:cs="Times New Roman"/>
          <w:szCs w:val="24"/>
        </w:rPr>
      </w:pPr>
      <w:r>
        <w:rPr>
          <w:rFonts w:eastAsia="Times New Roman" w:cs="Times New Roman"/>
          <w:szCs w:val="24"/>
        </w:rPr>
        <w:t xml:space="preserve">Εμείς, λοιπόν, αποφασίσαμε να κάνουμε ένα προς ένα τα βήματα, γιατί εδώ τι είχαμε το 2011; Είχαμε ένα πλαίσιο, τον ν.4009/2011, ο οποίος τι έκανε στην ουσία; Χωρίς να παίρνει υπ’ </w:t>
      </w:r>
      <w:proofErr w:type="spellStart"/>
      <w:r>
        <w:rPr>
          <w:rFonts w:eastAsia="Times New Roman" w:cs="Times New Roman"/>
          <w:szCs w:val="24"/>
        </w:rPr>
        <w:t>όψιν</w:t>
      </w:r>
      <w:proofErr w:type="spellEnd"/>
      <w:r>
        <w:rPr>
          <w:rFonts w:eastAsia="Times New Roman" w:cs="Times New Roman"/>
          <w:szCs w:val="24"/>
        </w:rPr>
        <w:t xml:space="preserve"> του την πανεπιστημιακή κοινότητα, χωρίς να παίρνει υπ’ </w:t>
      </w:r>
      <w:proofErr w:type="spellStart"/>
      <w:r>
        <w:rPr>
          <w:rFonts w:eastAsia="Times New Roman" w:cs="Times New Roman"/>
          <w:szCs w:val="24"/>
        </w:rPr>
        <w:t>όψιν</w:t>
      </w:r>
      <w:proofErr w:type="spellEnd"/>
      <w:r>
        <w:rPr>
          <w:rFonts w:eastAsia="Times New Roman" w:cs="Times New Roman"/>
          <w:szCs w:val="24"/>
        </w:rPr>
        <w:t xml:space="preserve"> ότι τα ιδρύματά μας είναι στην πρωτοπορία των ευρωπαϊκών ιδρυμάτων από άποψη δημοκρατίας με όλες τις ατέλειες, τις περιπλοκές που έχουν δημιουργηθεί σε μια τέτοια πορεία -και εκεί να τις συζητήσουμε αλλαγές- έρχεται και φέρνει έναν νόμο-πλαίσιο, τον οποίον αμέσως τον επόμενο χρόνο ένας Υπουργός τον αλλάζει. Δεν λειτουργούν τα πανεπιστήμια, παραλύουν σε μεγάλο βαθμό, όπως και τα ΤΕΙ. </w:t>
      </w:r>
    </w:p>
    <w:p w14:paraId="5B5B3C29" w14:textId="77777777" w:rsidR="00F15425" w:rsidRDefault="00AA46BC">
      <w:pPr>
        <w:tabs>
          <w:tab w:val="left" w:pos="4340"/>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συμβούλια ιδρύματος και τον λόγο για τον οποίον φτιάχτηκαν -να ενισχύουν την εξωστρέφεια, την αριστεία, τη σύνδεση με την κοινωνία- στο ερωτηματολόγιο που ο πρόεδρος της Επιτροπής Μορφωτικών Υποθέσεων έστειλε σε αυτά για </w:t>
      </w:r>
      <w:proofErr w:type="spellStart"/>
      <w:r>
        <w:rPr>
          <w:rFonts w:eastAsia="Times New Roman" w:cs="Times New Roman"/>
          <w:szCs w:val="24"/>
        </w:rPr>
        <w:t>αυτοαξιολόγησή</w:t>
      </w:r>
      <w:proofErr w:type="spellEnd"/>
      <w:r>
        <w:rPr>
          <w:rFonts w:eastAsia="Times New Roman" w:cs="Times New Roman"/>
          <w:szCs w:val="24"/>
        </w:rPr>
        <w:t xml:space="preserve"> τους -κάτι που έπρεπε να γίνεται κάθε δύο χρόνια και το έστειλε- οι απαντήσεις είναι ότι σχεδόν τίποτα απ’ αυτά δεν επετεύχθη, γιατί δεν υπήρχε το νομικό πλαίσιο, το νομοθετικό πλαίσιο.</w:t>
      </w:r>
    </w:p>
    <w:p w14:paraId="5B5B3C2A"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Δεν μπορούμε, λοιπόν, να νομοθετούμε έτσι σε κενό αέρος, για να αλλάξουμε κάτι που δεν υπάρχει από κάτω. Θα θυμόσαστε πολύ καλά ότι το 1982 υπήρχε από κάτω ένα κίνημα, που απαιτούσε αυτές τις αλλαγές και πριν από το 1982 και, πράγματι, ο νόμος-πλαίσιο απαντάει σε μια ερώτηση δυναμική, που θέτει η κοινότητα από κάτω. Εδώ σε ποια ερώτηση απάντησε ο νόμος-πλαίσιο 4009/2011, επειδή ζω και μέσα στα πανεπιστήμια; Σε ένα ερώτημα που μόνος του ο νομοθέτης έβαλε, μόνος του απάντησε ερήμην της κοινότητας.</w:t>
      </w:r>
    </w:p>
    <w:p w14:paraId="5B5B3C2B"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Άρα, αυτό το μοντέλο με συμβούλια ιδρύματος, βεβαίως, το έχουν πολλά πανεπιστήμια του εξωτερικού με άλλους ρόλους, όπως γνωμοδοτικό ρόλο ή με οτιδήποτε τέτοιο.</w:t>
      </w:r>
    </w:p>
    <w:p w14:paraId="5B5B3C2C"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Όμως, στη δική μας περίπτωση, όπως και σε άλλες περιπτώσεις, παίρνει κανείς υπ’ </w:t>
      </w:r>
      <w:proofErr w:type="spellStart"/>
      <w:r>
        <w:rPr>
          <w:rFonts w:eastAsia="Times New Roman" w:cs="Times New Roman"/>
          <w:szCs w:val="24"/>
        </w:rPr>
        <w:t>όψιν</w:t>
      </w:r>
      <w:proofErr w:type="spellEnd"/>
      <w:r>
        <w:rPr>
          <w:rFonts w:eastAsia="Times New Roman" w:cs="Times New Roman"/>
          <w:szCs w:val="24"/>
        </w:rPr>
        <w:t xml:space="preserve"> του τι όργανα έχει. Λειτούργησαν αυτά τα όργανα; Αν δεν λειτούργησαν αυτά τα όργανα, να το δούμε. Όμως, αν λειτούργησαν, να μπορέσουμε να αναστείλουμε τις παθογένειες που δημιουργήθηκαν όχι από πάνω και χωρίς ένα αίτημα από κάτω από την ακαδημαϊκή κοινότητα, να φορέσουμε κάτι άλλο.</w:t>
      </w:r>
    </w:p>
    <w:p w14:paraId="5B5B3C2D"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(Στο σημείο κτυπάει το κουδούνι λήξης του χρόνου ομιλίας της κυρίας Αναπληρώτριας Υπουργού)</w:t>
      </w:r>
    </w:p>
    <w:p w14:paraId="5B5B3C2E"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 xml:space="preserve">Κυρία Πρόεδρε, ένα λεπτό μόνο ακόμη θα χρειαστώ. Ρωτάτε τι νομοθετικές πρωτοβουλίες θα πάρουμε. Έχουμε πάρει αρκετές και κυρίως έχουμε κάνει πολλές παρεμβάσεις, για να ενισχυθούν τα ιδρύματα, όπως είναι οι προκηρύξεις θέσεων, που είναι πάρα πολύ σημαντικό. Το ξέρετε εσείς. Αν δεν υπάρχει πανεπιστημιακό δυναμικό, δεν μπορούν να λειτουργήσουν τα ιδρύματα. Επίσης, έχουν δοθεί υποτροφίες </w:t>
      </w:r>
      <w:r>
        <w:rPr>
          <w:rFonts w:eastAsia="Times New Roman" w:cs="Times New Roman"/>
          <w:szCs w:val="24"/>
        </w:rPr>
        <w:lastRenderedPageBreak/>
        <w:t>για τους νέους ανθρώπους, γιατί αυτό είναι το ερώτημα, που τίθεται σήμερα, πώς θα σταματήσουμε τη φυγή και όχι πώς θα αλλάξουμε όλο το πανεπιστημιακό θεσμικό πλαίσιο και των ΤΕΙ από πάνω σε μια στιγμή κρίσης, χωρίς να έχουμε και λεφτά να το υποστηρίξουμε.</w:t>
      </w:r>
    </w:p>
    <w:p w14:paraId="5B5B3C2F"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Ένα τελευταίο σημείο που αξίζει, νομίζω, τον κόπο να το πω είναι ότι εκεί που θα έπρεπε να μπει κανονιστικό πλαίσιο και δεν μπήκε ποτέ είναι οι μεταπτυχιακές σπουδές. Ανοίγει πια και οργανώνεται στην Ελλάδα, στα ιδρύματά μας, ο δεύτερος κύκλος σπουδών, οι μεταπτυχιακές και δεν υπάρχει ανασυγκροτημένο πλαίσιο. Φτάσαμε, λοιπόν, να βλέπουμε φαινόμενα αναρχίας με την έννοια άπειρα δίδακτρα έτσι και παρά τις αποφάσεις του Συμβουλίου της Επικρατείας και διάφορα τέτοια.</w:t>
      </w:r>
    </w:p>
    <w:p w14:paraId="5B5B3C30"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t>Ξεκινάμε, λοιπόν, από εκεί με άμεσο νόμο, που έρχεται τις επόμενες ημέρες και, επίσης, με θέματα που αφορούν τη λειτουργία των ιδρυμάτων, αυτά που θα τα θωρακίσουν και θα κρατήσουν το επίπεδό τους.</w:t>
      </w:r>
    </w:p>
    <w:p w14:paraId="5B5B3C31"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B5B3C32" w14:textId="77777777" w:rsidR="00F15425" w:rsidRDefault="00AA46BC">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Ολοκληρώθηκε η συζήτηση των επίκαιρων ερωτήσεων. </w:t>
      </w:r>
    </w:p>
    <w:p w14:paraId="5B5B3C33" w14:textId="77777777" w:rsidR="00F15425" w:rsidRDefault="00AA46BC">
      <w:pPr>
        <w:spacing w:line="600" w:lineRule="auto"/>
        <w:ind w:firstLine="720"/>
        <w:jc w:val="both"/>
        <w:rPr>
          <w:rFonts w:eastAsia="Times New Roman" w:cs="Times New Roman"/>
        </w:rPr>
      </w:pPr>
      <w:r>
        <w:rPr>
          <w:rFonts w:eastAsia="Times New Roman" w:cs="Times New Roman"/>
        </w:rPr>
        <w:t xml:space="preserve">Έχω την τιμή να ανακοινώσω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w:t>
      </w:r>
    </w:p>
    <w:p w14:paraId="5B5B3C34" w14:textId="77777777" w:rsidR="00F15425" w:rsidRDefault="00AA46BC">
      <w:pPr>
        <w:spacing w:line="600" w:lineRule="auto"/>
        <w:ind w:firstLine="720"/>
        <w:jc w:val="both"/>
        <w:rPr>
          <w:rFonts w:eastAsia="Times New Roman" w:cs="Times New Roman"/>
        </w:rPr>
      </w:pPr>
      <w:r>
        <w:rPr>
          <w:rFonts w:eastAsia="Times New Roman" w:cs="Times New Roman"/>
        </w:rPr>
        <w:t xml:space="preserve">Κυρίες και κύριοι </w:t>
      </w:r>
      <w:proofErr w:type="spellStart"/>
      <w:r>
        <w:rPr>
          <w:rFonts w:eastAsia="Times New Roman" w:cs="Times New Roman"/>
        </w:rPr>
        <w:t>συνάδελφοιέχουν</w:t>
      </w:r>
      <w:proofErr w:type="spellEnd"/>
      <w:r>
        <w:rPr>
          <w:rFonts w:eastAsia="Times New Roman" w:cs="Times New Roman"/>
        </w:rPr>
        <w:t xml:space="preserve"> διανεμηθεί τα Πρακτικά της Πέμπτης 16 Ιουνίου 2016 και ερωτάται το Σώμα αν τα επικυρώνει. </w:t>
      </w:r>
    </w:p>
    <w:p w14:paraId="5B5B3C35" w14:textId="77777777" w:rsidR="00F15425" w:rsidRDefault="00AA46BC">
      <w:pPr>
        <w:spacing w:line="600" w:lineRule="auto"/>
        <w:ind w:firstLine="720"/>
        <w:jc w:val="both"/>
        <w:rPr>
          <w:rFonts w:eastAsia="Times New Roman" w:cs="Times New Roman"/>
        </w:rPr>
      </w:pPr>
      <w:r>
        <w:rPr>
          <w:rFonts w:eastAsia="Times New Roman" w:cs="Times New Roman"/>
          <w:b/>
        </w:rPr>
        <w:t>ΟΛΟΙ ΟΙ ΒΟΥΛΕΥΤΕΣ:</w:t>
      </w:r>
      <w:r>
        <w:rPr>
          <w:rFonts w:eastAsia="Times New Roman" w:cs="Times New Roman"/>
        </w:rPr>
        <w:t xml:space="preserve"> Μάλιστα, μάλιστα. </w:t>
      </w:r>
    </w:p>
    <w:p w14:paraId="5B5B3C36" w14:textId="77777777" w:rsidR="00F15425" w:rsidRDefault="00AA46BC">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Συνεπώς τα Πρακτικά της Πέμπτης 16 Ιουνίου 2016 επικυρώθηκαν. </w:t>
      </w:r>
    </w:p>
    <w:p w14:paraId="5B5B3C37" w14:textId="77777777" w:rsidR="00F15425" w:rsidRDefault="00AA46B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5B5B3C38" w14:textId="77777777" w:rsidR="00F15425" w:rsidRDefault="00AA46B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B5B3C39" w14:textId="77777777" w:rsidR="00F15425" w:rsidRDefault="00AA46B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Με τη συναίνεση του Σώματος και ώρα 11.45΄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12 Σεπτεμβρίου 2016 και ώρα 18.00΄, με αντικείμενο εργασιών του Σώματος κοινοβουλευτικό έλεγχο: συζήτηση επίκαιρων ερωτήσεων </w:t>
      </w:r>
    </w:p>
    <w:p w14:paraId="5B5B3C3A" w14:textId="77777777" w:rsidR="00F15425" w:rsidRDefault="00AA46BC">
      <w:pPr>
        <w:spacing w:line="600" w:lineRule="auto"/>
        <w:ind w:left="720"/>
        <w:jc w:val="both"/>
        <w:rPr>
          <w:rFonts w:eastAsia="Times New Roman" w:cs="Times New Roman"/>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F1542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BQiH23ajANo8jfVA1fZboMqTzs=" w:salt="0bbpnMlxrFo7+Zhif/0b6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25"/>
    <w:rsid w:val="002A441C"/>
    <w:rsid w:val="009E1A08"/>
    <w:rsid w:val="00AA46BC"/>
    <w:rsid w:val="00F154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3AFB"/>
  <w15:docId w15:val="{AC661F89-496E-47A2-B8AA-32135AE1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7D8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77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311</MetadataID>
    <Session xmlns="641f345b-441b-4b81-9152-adc2e73ba5e1">Α´</Session>
    <Date xmlns="641f345b-441b-4b81-9152-adc2e73ba5e1">2016-09-08T21:00:00+00:00</Date>
    <Status xmlns="641f345b-441b-4b81-9152-adc2e73ba5e1">
      <Url>http://srv-sp1/praktika/Lists/Incoming_Metadata/EditForm.aspx?ID=311&amp;Source=/praktika/Recordings_Library/Forms/AllItems.aspx</Url>
      <Description>Δημοσιεύτηκε</Description>
    </Status>
    <Meeting xmlns="641f345b-441b-4b81-9152-adc2e73ba5e1">ΡΠΣΤ´</Meeting>
  </documentManagement>
</p:properties>
</file>

<file path=customXml/itemProps1.xml><?xml version="1.0" encoding="utf-8"?>
<ds:datastoreItem xmlns:ds="http://schemas.openxmlformats.org/officeDocument/2006/customXml" ds:itemID="{8C5C972D-C400-4F76-92CA-F2C78639C8F5}">
  <ds:schemaRefs>
    <ds:schemaRef ds:uri="http://schemas.microsoft.com/sharepoint/v3/contenttype/forms"/>
  </ds:schemaRefs>
</ds:datastoreItem>
</file>

<file path=customXml/itemProps2.xml><?xml version="1.0" encoding="utf-8"?>
<ds:datastoreItem xmlns:ds="http://schemas.openxmlformats.org/officeDocument/2006/customXml" ds:itemID="{3C40388D-B222-49E9-8479-19996F4B0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BD7FFB-FD76-481E-8B99-9010327EB12B}">
  <ds:schemaRefs>
    <ds:schemaRef ds:uri="http://www.w3.org/XML/1998/namespace"/>
    <ds:schemaRef ds:uri="http://schemas.microsoft.com/office/infopath/2007/PartnerControls"/>
    <ds:schemaRef ds:uri="http://purl.org/dc/terms/"/>
    <ds:schemaRef ds:uri="http://purl.org/dc/elements/1.1/"/>
    <ds:schemaRef ds:uri="http://purl.org/dc/dcmitype/"/>
    <ds:schemaRef ds:uri="641f345b-441b-4b81-9152-adc2e73ba5e1"/>
    <ds:schemaRef ds:uri="http://schemas.microsoft.com/office/2006/documentManagement/types"/>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77</Pages>
  <Words>14053</Words>
  <Characters>75890</Characters>
  <Application>Microsoft Office Word</Application>
  <DocSecurity>0</DocSecurity>
  <Lines>632</Lines>
  <Paragraphs>179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89764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2016-09-19T10:08:00Z</dcterms:created>
  <dcterms:modified xsi:type="dcterms:W3CDTF">2016-09-19T10:08:00Z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