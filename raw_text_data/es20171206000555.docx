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777D5" w14:textId="77777777" w:rsidR="0004109C" w:rsidRPr="0004109C" w:rsidRDefault="0004109C" w:rsidP="0004109C">
      <w:pPr>
        <w:spacing w:after="0" w:line="360" w:lineRule="auto"/>
        <w:rPr>
          <w:ins w:id="0" w:author="Φλούδα Χριστίνα" w:date="2017-12-12T11:31:00Z"/>
          <w:rFonts w:eastAsia="Times New Roman"/>
          <w:szCs w:val="24"/>
          <w:lang w:eastAsia="en-US"/>
        </w:rPr>
      </w:pPr>
      <w:bookmarkStart w:id="1" w:name="_GoBack"/>
      <w:bookmarkEnd w:id="1"/>
      <w:ins w:id="2" w:author="Φλούδα Χριστίνα" w:date="2017-12-12T11:31:00Z">
        <w:r w:rsidRPr="0004109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92CF5BB" w14:textId="77777777" w:rsidR="0004109C" w:rsidRPr="0004109C" w:rsidRDefault="0004109C" w:rsidP="0004109C">
      <w:pPr>
        <w:spacing w:after="0" w:line="360" w:lineRule="auto"/>
        <w:rPr>
          <w:ins w:id="3" w:author="Φλούδα Χριστίνα" w:date="2017-12-12T11:31:00Z"/>
          <w:rFonts w:eastAsia="Times New Roman"/>
          <w:szCs w:val="24"/>
          <w:lang w:eastAsia="en-US"/>
        </w:rPr>
      </w:pPr>
    </w:p>
    <w:p w14:paraId="6CDBC81E" w14:textId="77777777" w:rsidR="0004109C" w:rsidRPr="0004109C" w:rsidRDefault="0004109C" w:rsidP="0004109C">
      <w:pPr>
        <w:spacing w:after="0" w:line="360" w:lineRule="auto"/>
        <w:rPr>
          <w:ins w:id="4" w:author="Φλούδα Χριστίνα" w:date="2017-12-12T11:31:00Z"/>
          <w:rFonts w:eastAsia="Times New Roman"/>
          <w:szCs w:val="24"/>
          <w:lang w:eastAsia="en-US"/>
        </w:rPr>
      </w:pPr>
      <w:ins w:id="5" w:author="Φλούδα Χριστίνα" w:date="2017-12-12T11:31:00Z">
        <w:r w:rsidRPr="0004109C">
          <w:rPr>
            <w:rFonts w:eastAsia="Times New Roman"/>
            <w:szCs w:val="24"/>
            <w:lang w:eastAsia="en-US"/>
          </w:rPr>
          <w:t>ΠΙΝΑΚΑΣ ΠΕΡΙΕΧΟΜΕΝΩΝ</w:t>
        </w:r>
      </w:ins>
    </w:p>
    <w:p w14:paraId="46992826" w14:textId="77777777" w:rsidR="0004109C" w:rsidRPr="0004109C" w:rsidRDefault="0004109C" w:rsidP="0004109C">
      <w:pPr>
        <w:spacing w:after="0" w:line="360" w:lineRule="auto"/>
        <w:rPr>
          <w:ins w:id="6" w:author="Φλούδα Χριστίνα" w:date="2017-12-12T11:31:00Z"/>
          <w:rFonts w:eastAsia="Times New Roman"/>
          <w:szCs w:val="24"/>
          <w:lang w:eastAsia="en-US"/>
        </w:rPr>
      </w:pPr>
      <w:ins w:id="7" w:author="Φλούδα Χριστίνα" w:date="2017-12-12T11:31:00Z">
        <w:r w:rsidRPr="0004109C">
          <w:rPr>
            <w:rFonts w:eastAsia="Times New Roman"/>
            <w:szCs w:val="24"/>
            <w:lang w:eastAsia="en-US"/>
          </w:rPr>
          <w:t xml:space="preserve">ΙΖ΄ ΠΕΡΙΟΔΟΣ </w:t>
        </w:r>
      </w:ins>
    </w:p>
    <w:p w14:paraId="7CA62061" w14:textId="77777777" w:rsidR="0004109C" w:rsidRPr="0004109C" w:rsidRDefault="0004109C" w:rsidP="0004109C">
      <w:pPr>
        <w:spacing w:after="0" w:line="360" w:lineRule="auto"/>
        <w:rPr>
          <w:ins w:id="8" w:author="Φλούδα Χριστίνα" w:date="2017-12-12T11:31:00Z"/>
          <w:rFonts w:eastAsia="Times New Roman"/>
          <w:szCs w:val="24"/>
          <w:lang w:eastAsia="en-US"/>
        </w:rPr>
      </w:pPr>
      <w:ins w:id="9" w:author="Φλούδα Χριστίνα" w:date="2017-12-12T11:31:00Z">
        <w:r w:rsidRPr="0004109C">
          <w:rPr>
            <w:rFonts w:eastAsia="Times New Roman"/>
            <w:szCs w:val="24"/>
            <w:lang w:eastAsia="en-US"/>
          </w:rPr>
          <w:t>ΠΡΟΕΔΡΕΥΟΜΕΝΗΣ ΚΟΙΝΟΒΟΥΛΕΥΤΙΚΗΣ ΔΗΜΟΚΡΑΤΙΑΣ</w:t>
        </w:r>
      </w:ins>
    </w:p>
    <w:p w14:paraId="0C351CA2" w14:textId="77777777" w:rsidR="0004109C" w:rsidRPr="0004109C" w:rsidRDefault="0004109C" w:rsidP="0004109C">
      <w:pPr>
        <w:spacing w:after="0" w:line="360" w:lineRule="auto"/>
        <w:rPr>
          <w:ins w:id="10" w:author="Φλούδα Χριστίνα" w:date="2017-12-12T11:31:00Z"/>
          <w:rFonts w:eastAsia="Times New Roman"/>
          <w:szCs w:val="24"/>
          <w:lang w:eastAsia="en-US"/>
        </w:rPr>
      </w:pPr>
      <w:ins w:id="11" w:author="Φλούδα Χριστίνα" w:date="2017-12-12T11:31:00Z">
        <w:r w:rsidRPr="0004109C">
          <w:rPr>
            <w:rFonts w:eastAsia="Times New Roman"/>
            <w:szCs w:val="24"/>
            <w:lang w:eastAsia="en-US"/>
          </w:rPr>
          <w:t>ΣΥΝΟΔΟΣ Γ΄</w:t>
        </w:r>
      </w:ins>
    </w:p>
    <w:p w14:paraId="6C981BD6" w14:textId="77777777" w:rsidR="0004109C" w:rsidRPr="0004109C" w:rsidRDefault="0004109C" w:rsidP="0004109C">
      <w:pPr>
        <w:spacing w:after="0" w:line="360" w:lineRule="auto"/>
        <w:rPr>
          <w:ins w:id="12" w:author="Φλούδα Χριστίνα" w:date="2017-12-12T11:31:00Z"/>
          <w:rFonts w:eastAsia="Times New Roman"/>
          <w:szCs w:val="24"/>
          <w:lang w:eastAsia="en-US"/>
        </w:rPr>
      </w:pPr>
    </w:p>
    <w:p w14:paraId="2270C84C" w14:textId="77777777" w:rsidR="0004109C" w:rsidRPr="0004109C" w:rsidRDefault="0004109C" w:rsidP="0004109C">
      <w:pPr>
        <w:spacing w:after="0" w:line="360" w:lineRule="auto"/>
        <w:rPr>
          <w:ins w:id="13" w:author="Φλούδα Χριστίνα" w:date="2017-12-12T11:31:00Z"/>
          <w:rFonts w:eastAsia="Times New Roman"/>
          <w:szCs w:val="24"/>
          <w:lang w:eastAsia="en-US"/>
        </w:rPr>
      </w:pPr>
      <w:ins w:id="14" w:author="Φλούδα Χριστίνα" w:date="2017-12-12T11:31:00Z">
        <w:r w:rsidRPr="0004109C">
          <w:rPr>
            <w:rFonts w:eastAsia="Times New Roman"/>
            <w:szCs w:val="24"/>
            <w:lang w:eastAsia="en-US"/>
          </w:rPr>
          <w:t>ΣΥΝΕΔΡΙΑΣΗ ΜΑ΄</w:t>
        </w:r>
      </w:ins>
    </w:p>
    <w:p w14:paraId="5BC0C048" w14:textId="77777777" w:rsidR="0004109C" w:rsidRPr="0004109C" w:rsidRDefault="0004109C" w:rsidP="0004109C">
      <w:pPr>
        <w:spacing w:after="0" w:line="360" w:lineRule="auto"/>
        <w:rPr>
          <w:ins w:id="15" w:author="Φλούδα Χριστίνα" w:date="2017-12-12T11:31:00Z"/>
          <w:rFonts w:eastAsia="Times New Roman"/>
          <w:szCs w:val="24"/>
          <w:lang w:eastAsia="en-US"/>
        </w:rPr>
      </w:pPr>
      <w:ins w:id="16" w:author="Φλούδα Χριστίνα" w:date="2017-12-12T11:31:00Z">
        <w:r w:rsidRPr="0004109C">
          <w:rPr>
            <w:rFonts w:eastAsia="Times New Roman"/>
            <w:szCs w:val="24"/>
            <w:lang w:eastAsia="en-US"/>
          </w:rPr>
          <w:t>Τετάρτη  6 Δεκεμβρίου 2017</w:t>
        </w:r>
      </w:ins>
    </w:p>
    <w:p w14:paraId="0C9D7E99" w14:textId="77777777" w:rsidR="0004109C" w:rsidRPr="0004109C" w:rsidRDefault="0004109C" w:rsidP="0004109C">
      <w:pPr>
        <w:spacing w:after="0" w:line="360" w:lineRule="auto"/>
        <w:rPr>
          <w:ins w:id="17" w:author="Φλούδα Χριστίνα" w:date="2017-12-12T11:31:00Z"/>
          <w:rFonts w:eastAsia="Times New Roman"/>
          <w:szCs w:val="24"/>
          <w:lang w:eastAsia="en-US"/>
        </w:rPr>
      </w:pPr>
    </w:p>
    <w:p w14:paraId="110E7167" w14:textId="77777777" w:rsidR="0004109C" w:rsidRPr="0004109C" w:rsidRDefault="0004109C" w:rsidP="0004109C">
      <w:pPr>
        <w:spacing w:after="0" w:line="360" w:lineRule="auto"/>
        <w:rPr>
          <w:ins w:id="18" w:author="Φλούδα Χριστίνα" w:date="2017-12-12T11:31:00Z"/>
          <w:rFonts w:eastAsia="Times New Roman"/>
          <w:szCs w:val="24"/>
          <w:lang w:eastAsia="en-US"/>
        </w:rPr>
      </w:pPr>
      <w:ins w:id="19" w:author="Φλούδα Χριστίνα" w:date="2017-12-12T11:31:00Z">
        <w:r w:rsidRPr="0004109C">
          <w:rPr>
            <w:rFonts w:eastAsia="Times New Roman"/>
            <w:szCs w:val="24"/>
            <w:lang w:eastAsia="en-US"/>
          </w:rPr>
          <w:t>ΘΕΜΑΤΑ</w:t>
        </w:r>
      </w:ins>
    </w:p>
    <w:p w14:paraId="72212A45" w14:textId="77777777" w:rsidR="0004109C" w:rsidRPr="0004109C" w:rsidRDefault="0004109C" w:rsidP="0004109C">
      <w:pPr>
        <w:spacing w:after="0" w:line="360" w:lineRule="auto"/>
        <w:rPr>
          <w:ins w:id="20" w:author="Φλούδα Χριστίνα" w:date="2017-12-12T11:31:00Z"/>
          <w:rFonts w:eastAsia="Times New Roman"/>
          <w:szCs w:val="24"/>
          <w:lang w:eastAsia="en-US"/>
        </w:rPr>
      </w:pPr>
      <w:ins w:id="21" w:author="Φλούδα Χριστίνα" w:date="2017-12-12T11:31:00Z">
        <w:r w:rsidRPr="0004109C">
          <w:rPr>
            <w:rFonts w:eastAsia="Times New Roman"/>
            <w:szCs w:val="24"/>
            <w:lang w:eastAsia="en-US"/>
          </w:rPr>
          <w:t xml:space="preserve"> </w:t>
        </w:r>
        <w:r w:rsidRPr="0004109C">
          <w:rPr>
            <w:rFonts w:eastAsia="Times New Roman"/>
            <w:szCs w:val="24"/>
            <w:lang w:eastAsia="en-US"/>
          </w:rPr>
          <w:br/>
          <w:t xml:space="preserve">Α. ΕΙΔΙΚΑ ΘΕΜΑΤΑ </w:t>
        </w:r>
        <w:r w:rsidRPr="0004109C">
          <w:rPr>
            <w:rFonts w:eastAsia="Times New Roman"/>
            <w:szCs w:val="24"/>
            <w:lang w:eastAsia="en-US"/>
          </w:rPr>
          <w:br/>
          <w:t xml:space="preserve">1. Επικύρωση Πρακτικών, σελ. </w:t>
        </w:r>
        <w:r w:rsidRPr="0004109C">
          <w:rPr>
            <w:rFonts w:eastAsia="Times New Roman"/>
            <w:szCs w:val="24"/>
            <w:lang w:eastAsia="en-US"/>
          </w:rPr>
          <w:br/>
          <w:t>2. Ειδική Ημερήσια Διάταξη:</w:t>
        </w:r>
      </w:ins>
    </w:p>
    <w:p w14:paraId="7D5F9F8F" w14:textId="77777777" w:rsidR="0004109C" w:rsidRPr="0004109C" w:rsidRDefault="0004109C" w:rsidP="0004109C">
      <w:pPr>
        <w:spacing w:after="0" w:line="360" w:lineRule="auto"/>
        <w:rPr>
          <w:ins w:id="22" w:author="Φλούδα Χριστίνα" w:date="2017-12-12T11:31:00Z"/>
          <w:rFonts w:eastAsia="Times New Roman"/>
          <w:szCs w:val="24"/>
          <w:lang w:eastAsia="en-US"/>
        </w:rPr>
      </w:pPr>
      <w:ins w:id="23" w:author="Φλούδα Χριστίνα" w:date="2017-12-12T11:31:00Z">
        <w:r w:rsidRPr="0004109C">
          <w:rPr>
            <w:rFonts w:eastAsia="Times New Roman"/>
            <w:szCs w:val="24"/>
            <w:lang w:eastAsia="en-US"/>
          </w:rPr>
          <w:t xml:space="preserve">Αιτήσεις άρσης ασυλίας Βουλευτών, συζήτηση και λήψη απόφασης, σύμφωνα με το άρθρο 62 του Συντάγματος και τα άρθρα 43Α και 83 του Κανονισμού της Βουλής, για τις αιτήσεις άρσης της ασυλίας των Βουλευτών κ.κ. Κωνσταντίνου </w:t>
        </w:r>
        <w:proofErr w:type="spellStart"/>
        <w:r w:rsidRPr="0004109C">
          <w:rPr>
            <w:rFonts w:eastAsia="Times New Roman"/>
            <w:szCs w:val="24"/>
            <w:lang w:eastAsia="en-US"/>
          </w:rPr>
          <w:t>Κατσίκη</w:t>
        </w:r>
        <w:proofErr w:type="spellEnd"/>
        <w:r w:rsidRPr="0004109C">
          <w:rPr>
            <w:rFonts w:eastAsia="Times New Roman"/>
            <w:szCs w:val="24"/>
            <w:lang w:eastAsia="en-US"/>
          </w:rPr>
          <w:t xml:space="preserve">, Χρήστου </w:t>
        </w:r>
        <w:proofErr w:type="spellStart"/>
        <w:r w:rsidRPr="0004109C">
          <w:rPr>
            <w:rFonts w:eastAsia="Times New Roman"/>
            <w:szCs w:val="24"/>
            <w:lang w:eastAsia="en-US"/>
          </w:rPr>
          <w:t>Σπίρτζη</w:t>
        </w:r>
        <w:proofErr w:type="spellEnd"/>
        <w:r w:rsidRPr="0004109C">
          <w:rPr>
            <w:rFonts w:eastAsia="Times New Roman"/>
            <w:szCs w:val="24"/>
            <w:lang w:eastAsia="en-US"/>
          </w:rPr>
          <w:t xml:space="preserve">, Σπυρίδωνα </w:t>
        </w:r>
        <w:proofErr w:type="spellStart"/>
        <w:r w:rsidRPr="0004109C">
          <w:rPr>
            <w:rFonts w:eastAsia="Times New Roman"/>
            <w:szCs w:val="24"/>
            <w:lang w:eastAsia="en-US"/>
          </w:rPr>
          <w:t>Λάππα</w:t>
        </w:r>
        <w:proofErr w:type="spellEnd"/>
        <w:r w:rsidRPr="0004109C">
          <w:rPr>
            <w:rFonts w:eastAsia="Times New Roman"/>
            <w:szCs w:val="24"/>
            <w:lang w:eastAsia="en-US"/>
          </w:rPr>
          <w:t xml:space="preserve"> και Αναστασίας Χριστοδουλοπούλου (1 δικογραφία) και ογδόντα τριών εν ενεργεία Βουλευτών και συγκεκριμένα των κ.κ. </w:t>
        </w:r>
        <w:proofErr w:type="spellStart"/>
        <w:r w:rsidRPr="0004109C">
          <w:rPr>
            <w:rFonts w:eastAsia="Times New Roman"/>
            <w:szCs w:val="24"/>
            <w:lang w:eastAsia="en-US"/>
          </w:rPr>
          <w:t>Κουρουμπλή</w:t>
        </w:r>
        <w:proofErr w:type="spellEnd"/>
        <w:r w:rsidRPr="0004109C">
          <w:rPr>
            <w:rFonts w:eastAsia="Times New Roman"/>
            <w:szCs w:val="24"/>
            <w:lang w:eastAsia="en-US"/>
          </w:rPr>
          <w:t xml:space="preserve"> Παναγιώτη, </w:t>
        </w:r>
        <w:proofErr w:type="spellStart"/>
        <w:r w:rsidRPr="0004109C">
          <w:rPr>
            <w:rFonts w:eastAsia="Times New Roman"/>
            <w:szCs w:val="24"/>
            <w:lang w:eastAsia="en-US"/>
          </w:rPr>
          <w:t>Τζάκρη</w:t>
        </w:r>
        <w:proofErr w:type="spellEnd"/>
        <w:r w:rsidRPr="0004109C">
          <w:rPr>
            <w:rFonts w:eastAsia="Times New Roman"/>
            <w:szCs w:val="24"/>
            <w:lang w:eastAsia="en-US"/>
          </w:rPr>
          <w:t xml:space="preserve"> Θεοδώρας, Παραστατίδη Θεοδώρου, </w:t>
        </w:r>
        <w:proofErr w:type="spellStart"/>
        <w:r w:rsidRPr="0004109C">
          <w:rPr>
            <w:rFonts w:eastAsia="Times New Roman"/>
            <w:szCs w:val="24"/>
            <w:lang w:eastAsia="en-US"/>
          </w:rPr>
          <w:t>Μπόλαρη</w:t>
        </w:r>
        <w:proofErr w:type="spellEnd"/>
        <w:r w:rsidRPr="0004109C">
          <w:rPr>
            <w:rFonts w:eastAsia="Times New Roman"/>
            <w:szCs w:val="24"/>
            <w:lang w:eastAsia="en-US"/>
          </w:rPr>
          <w:t xml:space="preserve"> Μάρκου, Μητσοτάκη Κυριάκου, Μπακογιάννη Θεοδώρας, Αθανασίου Χαραλάμπους, Βαρβιτσιώτη Μιλτιάδη, Κεφαλογιάννη  Όλγας, Κασαπίδη Γεωργίου, </w:t>
        </w:r>
        <w:proofErr w:type="spellStart"/>
        <w:r w:rsidRPr="0004109C">
          <w:rPr>
            <w:rFonts w:eastAsia="Times New Roman"/>
            <w:szCs w:val="24"/>
            <w:lang w:eastAsia="en-US"/>
          </w:rPr>
          <w:t>Κικίλια</w:t>
        </w:r>
        <w:proofErr w:type="spellEnd"/>
        <w:r w:rsidRPr="0004109C">
          <w:rPr>
            <w:rFonts w:eastAsia="Times New Roman"/>
            <w:szCs w:val="24"/>
            <w:lang w:eastAsia="en-US"/>
          </w:rPr>
          <w:t xml:space="preserve"> Βασιλείου, </w:t>
        </w:r>
        <w:proofErr w:type="spellStart"/>
        <w:r w:rsidRPr="0004109C">
          <w:rPr>
            <w:rFonts w:eastAsia="Times New Roman"/>
            <w:szCs w:val="24"/>
            <w:lang w:eastAsia="en-US"/>
          </w:rPr>
          <w:t>Μηταράκη</w:t>
        </w:r>
        <w:proofErr w:type="spellEnd"/>
        <w:r w:rsidRPr="0004109C">
          <w:rPr>
            <w:rFonts w:eastAsia="Times New Roman"/>
            <w:szCs w:val="24"/>
            <w:lang w:eastAsia="en-US"/>
          </w:rPr>
          <w:t xml:space="preserve"> Παναγιώτη, </w:t>
        </w:r>
        <w:proofErr w:type="spellStart"/>
        <w:r w:rsidRPr="0004109C">
          <w:rPr>
            <w:rFonts w:eastAsia="Times New Roman"/>
            <w:szCs w:val="24"/>
            <w:lang w:eastAsia="en-US"/>
          </w:rPr>
          <w:t>Βούλτεψη</w:t>
        </w:r>
        <w:proofErr w:type="spellEnd"/>
        <w:r w:rsidRPr="0004109C">
          <w:rPr>
            <w:rFonts w:eastAsia="Times New Roman"/>
            <w:szCs w:val="24"/>
            <w:lang w:eastAsia="en-US"/>
          </w:rPr>
          <w:t xml:space="preserve"> Σοφίας, Γεωργιάδη Σπυρίδωνος-</w:t>
        </w:r>
        <w:proofErr w:type="spellStart"/>
        <w:r w:rsidRPr="0004109C">
          <w:rPr>
            <w:rFonts w:eastAsia="Times New Roman"/>
            <w:szCs w:val="24"/>
            <w:lang w:eastAsia="en-US"/>
          </w:rPr>
          <w:t>Αδώνιδος</w:t>
        </w:r>
        <w:proofErr w:type="spellEnd"/>
        <w:r w:rsidRPr="0004109C">
          <w:rPr>
            <w:rFonts w:eastAsia="Times New Roman"/>
            <w:szCs w:val="24"/>
            <w:lang w:eastAsia="en-US"/>
          </w:rPr>
          <w:t xml:space="preserve">, </w:t>
        </w:r>
        <w:proofErr w:type="spellStart"/>
        <w:r w:rsidRPr="0004109C">
          <w:rPr>
            <w:rFonts w:eastAsia="Times New Roman"/>
            <w:szCs w:val="24"/>
            <w:lang w:eastAsia="en-US"/>
          </w:rPr>
          <w:t>Μειμαράκη</w:t>
        </w:r>
        <w:proofErr w:type="spellEnd"/>
        <w:r w:rsidRPr="0004109C">
          <w:rPr>
            <w:rFonts w:eastAsia="Times New Roman"/>
            <w:szCs w:val="24"/>
            <w:lang w:eastAsia="en-US"/>
          </w:rPr>
          <w:t xml:space="preserve"> Ευαγγέλου-Βασιλείου, Χατζηδάκη Κωνσταντίνου, </w:t>
        </w:r>
        <w:proofErr w:type="spellStart"/>
        <w:r w:rsidRPr="0004109C">
          <w:rPr>
            <w:rFonts w:eastAsia="Times New Roman"/>
            <w:szCs w:val="24"/>
            <w:lang w:eastAsia="en-US"/>
          </w:rPr>
          <w:t>Γιακουμάτου</w:t>
        </w:r>
        <w:proofErr w:type="spellEnd"/>
        <w:r w:rsidRPr="0004109C">
          <w:rPr>
            <w:rFonts w:eastAsia="Times New Roman"/>
            <w:szCs w:val="24"/>
            <w:lang w:eastAsia="en-US"/>
          </w:rPr>
          <w:t xml:space="preserve"> Γερασίμου, Καραμανλή  Άννας, </w:t>
        </w:r>
        <w:proofErr w:type="spellStart"/>
        <w:r w:rsidRPr="0004109C">
          <w:rPr>
            <w:rFonts w:eastAsia="Times New Roman"/>
            <w:szCs w:val="24"/>
            <w:lang w:eastAsia="en-US"/>
          </w:rPr>
          <w:t>Σαλμά</w:t>
        </w:r>
        <w:proofErr w:type="spellEnd"/>
        <w:r w:rsidRPr="0004109C">
          <w:rPr>
            <w:rFonts w:eastAsia="Times New Roman"/>
            <w:szCs w:val="24"/>
            <w:lang w:eastAsia="en-US"/>
          </w:rPr>
          <w:t xml:space="preserve"> Μάριου, Καραγκούνη Κωνσταντίνου, Ανδριανού Ιωάννη, </w:t>
        </w:r>
        <w:proofErr w:type="spellStart"/>
        <w:r w:rsidRPr="0004109C">
          <w:rPr>
            <w:rFonts w:eastAsia="Times New Roman"/>
            <w:szCs w:val="24"/>
            <w:lang w:eastAsia="en-US"/>
          </w:rPr>
          <w:t>Στύλιου</w:t>
        </w:r>
        <w:proofErr w:type="spellEnd"/>
        <w:r w:rsidRPr="0004109C">
          <w:rPr>
            <w:rFonts w:eastAsia="Times New Roman"/>
            <w:szCs w:val="24"/>
            <w:lang w:eastAsia="en-US"/>
          </w:rPr>
          <w:t xml:space="preserve"> Γεωργίου, Βορίδη Μαυρουδή, Μαρτίνου Γεωργίας, Βλάχου Γεωργίου, Μπούρα Αθανασίου, Οικονόμου Βασιλείου, </w:t>
        </w:r>
        <w:proofErr w:type="spellStart"/>
        <w:r w:rsidRPr="0004109C">
          <w:rPr>
            <w:rFonts w:eastAsia="Times New Roman"/>
            <w:szCs w:val="24"/>
            <w:lang w:eastAsia="en-US"/>
          </w:rPr>
          <w:t>Σταϊκούρα</w:t>
        </w:r>
        <w:proofErr w:type="spellEnd"/>
        <w:r w:rsidRPr="0004109C">
          <w:rPr>
            <w:rFonts w:eastAsia="Times New Roman"/>
            <w:szCs w:val="24"/>
            <w:lang w:eastAsia="en-US"/>
          </w:rPr>
          <w:t xml:space="preserve"> Χρήστου, </w:t>
        </w:r>
        <w:proofErr w:type="spellStart"/>
        <w:r w:rsidRPr="0004109C">
          <w:rPr>
            <w:rFonts w:eastAsia="Times New Roman"/>
            <w:szCs w:val="24"/>
            <w:lang w:eastAsia="en-US"/>
          </w:rPr>
          <w:t>Κουτσούμπα</w:t>
        </w:r>
        <w:proofErr w:type="spellEnd"/>
        <w:r w:rsidRPr="0004109C">
          <w:rPr>
            <w:rFonts w:eastAsia="Times New Roman"/>
            <w:szCs w:val="24"/>
            <w:lang w:eastAsia="en-US"/>
          </w:rPr>
          <w:t xml:space="preserve"> Ανδρέα, </w:t>
        </w:r>
        <w:proofErr w:type="spellStart"/>
        <w:r w:rsidRPr="0004109C">
          <w:rPr>
            <w:rFonts w:eastAsia="Times New Roman"/>
            <w:szCs w:val="24"/>
            <w:lang w:eastAsia="en-US"/>
          </w:rPr>
          <w:t>Κόνσολα</w:t>
        </w:r>
        <w:proofErr w:type="spellEnd"/>
        <w:r w:rsidRPr="0004109C">
          <w:rPr>
            <w:rFonts w:eastAsia="Times New Roman"/>
            <w:szCs w:val="24"/>
            <w:lang w:eastAsia="en-US"/>
          </w:rPr>
          <w:t xml:space="preserve"> Εμμανουήλ, </w:t>
        </w:r>
        <w:proofErr w:type="spellStart"/>
        <w:r w:rsidRPr="0004109C">
          <w:rPr>
            <w:rFonts w:eastAsia="Times New Roman"/>
            <w:szCs w:val="24"/>
            <w:lang w:eastAsia="en-US"/>
          </w:rPr>
          <w:t>Κεδίκογλου</w:t>
        </w:r>
        <w:proofErr w:type="spellEnd"/>
        <w:r w:rsidRPr="0004109C">
          <w:rPr>
            <w:rFonts w:eastAsia="Times New Roman"/>
            <w:szCs w:val="24"/>
            <w:lang w:eastAsia="en-US"/>
          </w:rPr>
          <w:t xml:space="preserve"> Συμεών, </w:t>
        </w:r>
        <w:proofErr w:type="spellStart"/>
        <w:r w:rsidRPr="0004109C">
          <w:rPr>
            <w:rFonts w:eastAsia="Times New Roman"/>
            <w:szCs w:val="24"/>
            <w:lang w:eastAsia="en-US"/>
          </w:rPr>
          <w:t>Κοντογεώργου</w:t>
        </w:r>
        <w:proofErr w:type="spellEnd"/>
        <w:r w:rsidRPr="0004109C">
          <w:rPr>
            <w:rFonts w:eastAsia="Times New Roman"/>
            <w:szCs w:val="24"/>
            <w:lang w:eastAsia="en-US"/>
          </w:rPr>
          <w:t xml:space="preserve"> Κωνσταντίνου, </w:t>
        </w:r>
        <w:proofErr w:type="spellStart"/>
        <w:r w:rsidRPr="0004109C">
          <w:rPr>
            <w:rFonts w:eastAsia="Times New Roman"/>
            <w:szCs w:val="24"/>
            <w:lang w:eastAsia="en-US"/>
          </w:rPr>
          <w:t>Βεσυρόπουλου</w:t>
        </w:r>
        <w:proofErr w:type="spellEnd"/>
        <w:r w:rsidRPr="0004109C">
          <w:rPr>
            <w:rFonts w:eastAsia="Times New Roman"/>
            <w:szCs w:val="24"/>
            <w:lang w:eastAsia="en-US"/>
          </w:rPr>
          <w:t xml:space="preserve"> Απόστολου, </w:t>
        </w:r>
        <w:proofErr w:type="spellStart"/>
        <w:r w:rsidRPr="0004109C">
          <w:rPr>
            <w:rFonts w:eastAsia="Times New Roman"/>
            <w:szCs w:val="24"/>
            <w:lang w:eastAsia="en-US"/>
          </w:rPr>
          <w:t>Αυγενάκη</w:t>
        </w:r>
        <w:proofErr w:type="spellEnd"/>
        <w:r w:rsidRPr="0004109C">
          <w:rPr>
            <w:rFonts w:eastAsia="Times New Roman"/>
            <w:szCs w:val="24"/>
            <w:lang w:eastAsia="en-US"/>
          </w:rPr>
          <w:t xml:space="preserve"> Ελευθερίου, Καραμανλή Κωνσταντίνου, Γκιουλέκα Κωνσταντίνου, Καλαφάτη Σταύρου, Ράπτη Ελένης, Καράογλου Θεοδώρου, Αναστασιάδη Σάββα, Τασούλα Κωνσταντίνου, Ασημακοπούλου  Άννας - Μισέλ, Παναγιωτόπουλου Νικολάου, Τσιάρα Κωνσταντίνου, Αντωνίου Μαρίας, </w:t>
        </w:r>
        <w:proofErr w:type="spellStart"/>
        <w:r w:rsidRPr="0004109C">
          <w:rPr>
            <w:rFonts w:eastAsia="Times New Roman"/>
            <w:szCs w:val="24"/>
            <w:lang w:eastAsia="en-US"/>
          </w:rPr>
          <w:t>Δένδια</w:t>
        </w:r>
        <w:proofErr w:type="spellEnd"/>
        <w:r w:rsidRPr="0004109C">
          <w:rPr>
            <w:rFonts w:eastAsia="Times New Roman"/>
            <w:szCs w:val="24"/>
            <w:lang w:eastAsia="en-US"/>
          </w:rPr>
          <w:t xml:space="preserve"> Νικολάου - Γεωργίου, Γεωργαντά Γεωργίου, Δήμα Χρίστου, </w:t>
        </w:r>
        <w:proofErr w:type="spellStart"/>
        <w:r w:rsidRPr="0004109C">
          <w:rPr>
            <w:rFonts w:eastAsia="Times New Roman"/>
            <w:szCs w:val="24"/>
            <w:lang w:eastAsia="en-US"/>
          </w:rPr>
          <w:t>Βρούτση</w:t>
        </w:r>
        <w:proofErr w:type="spellEnd"/>
        <w:r w:rsidRPr="0004109C">
          <w:rPr>
            <w:rFonts w:eastAsia="Times New Roman"/>
            <w:szCs w:val="24"/>
            <w:lang w:eastAsia="en-US"/>
          </w:rPr>
          <w:t xml:space="preserve"> Ιωάννη, Δαβάκη Αθανασίου, </w:t>
        </w:r>
        <w:proofErr w:type="spellStart"/>
        <w:r w:rsidRPr="0004109C">
          <w:rPr>
            <w:rFonts w:eastAsia="Times New Roman"/>
            <w:szCs w:val="24"/>
            <w:lang w:eastAsia="en-US"/>
          </w:rPr>
          <w:t>Χαρακόπουλου</w:t>
        </w:r>
        <w:proofErr w:type="spellEnd"/>
        <w:r w:rsidRPr="0004109C">
          <w:rPr>
            <w:rFonts w:eastAsia="Times New Roman"/>
            <w:szCs w:val="24"/>
            <w:lang w:eastAsia="en-US"/>
          </w:rPr>
          <w:t xml:space="preserve"> Μάξιμου, </w:t>
        </w:r>
        <w:proofErr w:type="spellStart"/>
        <w:r w:rsidRPr="0004109C">
          <w:rPr>
            <w:rFonts w:eastAsia="Times New Roman"/>
            <w:szCs w:val="24"/>
            <w:lang w:eastAsia="en-US"/>
          </w:rPr>
          <w:t>Κέλλα</w:t>
        </w:r>
        <w:proofErr w:type="spellEnd"/>
        <w:r w:rsidRPr="0004109C">
          <w:rPr>
            <w:rFonts w:eastAsia="Times New Roman"/>
            <w:szCs w:val="24"/>
            <w:lang w:eastAsia="en-US"/>
          </w:rPr>
          <w:t xml:space="preserve"> Χρήστου, </w:t>
        </w:r>
        <w:proofErr w:type="spellStart"/>
        <w:r w:rsidRPr="0004109C">
          <w:rPr>
            <w:rFonts w:eastAsia="Times New Roman"/>
            <w:szCs w:val="24"/>
            <w:lang w:eastAsia="en-US"/>
          </w:rPr>
          <w:t>Πλακιωτάκη</w:t>
        </w:r>
        <w:proofErr w:type="spellEnd"/>
        <w:r w:rsidRPr="0004109C">
          <w:rPr>
            <w:rFonts w:eastAsia="Times New Roman"/>
            <w:szCs w:val="24"/>
            <w:lang w:eastAsia="en-US"/>
          </w:rPr>
          <w:t xml:space="preserve"> Ιωάννη, Σαμαρά Αντωνίου, Κατσαφάδου Κωνσταντίνου, </w:t>
        </w:r>
        <w:proofErr w:type="spellStart"/>
        <w:r w:rsidRPr="0004109C">
          <w:rPr>
            <w:rFonts w:eastAsia="Times New Roman"/>
            <w:szCs w:val="24"/>
            <w:lang w:eastAsia="en-US"/>
          </w:rPr>
          <w:t>Καρασμάνη</w:t>
        </w:r>
        <w:proofErr w:type="spellEnd"/>
        <w:r w:rsidRPr="0004109C">
          <w:rPr>
            <w:rFonts w:eastAsia="Times New Roman"/>
            <w:szCs w:val="24"/>
            <w:lang w:eastAsia="en-US"/>
          </w:rPr>
          <w:t xml:space="preserve"> Γεωργίου, Κουκοδήμου Κωνσταντίνου, Κεφαλογιάννη Ιωάννη, </w:t>
        </w:r>
        <w:proofErr w:type="spellStart"/>
        <w:r w:rsidRPr="0004109C">
          <w:rPr>
            <w:rFonts w:eastAsia="Times New Roman"/>
            <w:szCs w:val="24"/>
            <w:lang w:eastAsia="en-US"/>
          </w:rPr>
          <w:t>Τραγάκη</w:t>
        </w:r>
        <w:proofErr w:type="spellEnd"/>
        <w:r w:rsidRPr="0004109C">
          <w:rPr>
            <w:rFonts w:eastAsia="Times New Roman"/>
            <w:szCs w:val="24"/>
            <w:lang w:eastAsia="en-US"/>
          </w:rPr>
          <w:t xml:space="preserve"> Ιωάννη, Αραμπατζή Φωτεινής, Σκρέκα Κωνσταντίνου, Κυριαζίδη Δημητρίου, Τζαβάρα Κωνσταντίνου, Κακλαμάνη Νικήτα, </w:t>
        </w:r>
        <w:proofErr w:type="spellStart"/>
        <w:r w:rsidRPr="0004109C">
          <w:rPr>
            <w:rFonts w:eastAsia="Times New Roman"/>
            <w:szCs w:val="24"/>
            <w:lang w:eastAsia="en-US"/>
          </w:rPr>
          <w:t>Βαγιωνά</w:t>
        </w:r>
        <w:proofErr w:type="spellEnd"/>
        <w:r w:rsidRPr="0004109C">
          <w:rPr>
            <w:rFonts w:eastAsia="Times New Roman"/>
            <w:szCs w:val="24"/>
            <w:lang w:eastAsia="en-US"/>
          </w:rPr>
          <w:t xml:space="preserve"> Γεωργίου, Βενιζέλου Ευαγγέλου, Λοβέρδου Ανδρέα, Μανιάτη Ιωάννη, Κωνσταντινόπουλου Οδυσσέα, </w:t>
        </w:r>
        <w:proofErr w:type="spellStart"/>
        <w:r w:rsidRPr="0004109C">
          <w:rPr>
            <w:rFonts w:eastAsia="Times New Roman"/>
            <w:szCs w:val="24"/>
            <w:lang w:eastAsia="en-US"/>
          </w:rPr>
          <w:t>Χριστοφιλοπούλου</w:t>
        </w:r>
        <w:proofErr w:type="spellEnd"/>
        <w:r w:rsidRPr="0004109C">
          <w:rPr>
            <w:rFonts w:eastAsia="Times New Roman"/>
            <w:szCs w:val="24"/>
            <w:lang w:eastAsia="en-US"/>
          </w:rPr>
          <w:t xml:space="preserve"> Παρασκευής (Εύης), </w:t>
        </w:r>
        <w:proofErr w:type="spellStart"/>
        <w:r w:rsidRPr="0004109C">
          <w:rPr>
            <w:rFonts w:eastAsia="Times New Roman"/>
            <w:szCs w:val="24"/>
            <w:lang w:eastAsia="en-US"/>
          </w:rPr>
          <w:t>Κρεμαστινού</w:t>
        </w:r>
        <w:proofErr w:type="spellEnd"/>
        <w:r w:rsidRPr="0004109C">
          <w:rPr>
            <w:rFonts w:eastAsia="Times New Roman"/>
            <w:szCs w:val="24"/>
            <w:lang w:eastAsia="en-US"/>
          </w:rPr>
          <w:t xml:space="preserve"> Δημητρίου, Κουτσούκου Ιωάννη, Σκανδαλίδη Κωνσταντίνου, Γρηγοράκου Λεωνίδα, </w:t>
        </w:r>
        <w:proofErr w:type="spellStart"/>
        <w:r w:rsidRPr="0004109C">
          <w:rPr>
            <w:rFonts w:eastAsia="Times New Roman"/>
            <w:szCs w:val="24"/>
            <w:lang w:eastAsia="en-US"/>
          </w:rPr>
          <w:t>Κεφαλίδου</w:t>
        </w:r>
        <w:proofErr w:type="spellEnd"/>
        <w:r w:rsidRPr="0004109C">
          <w:rPr>
            <w:rFonts w:eastAsia="Times New Roman"/>
            <w:szCs w:val="24"/>
            <w:lang w:eastAsia="en-US"/>
          </w:rPr>
          <w:t xml:space="preserve"> Χαρούλας (Χαράς), </w:t>
        </w:r>
        <w:proofErr w:type="spellStart"/>
        <w:r w:rsidRPr="0004109C">
          <w:rPr>
            <w:rFonts w:eastAsia="Times New Roman"/>
            <w:szCs w:val="24"/>
            <w:lang w:eastAsia="en-US"/>
          </w:rPr>
          <w:t>Κεγκέρογλου</w:t>
        </w:r>
        <w:proofErr w:type="spellEnd"/>
        <w:r w:rsidRPr="0004109C">
          <w:rPr>
            <w:rFonts w:eastAsia="Times New Roman"/>
            <w:szCs w:val="24"/>
            <w:lang w:eastAsia="en-US"/>
          </w:rPr>
          <w:t xml:space="preserve"> Βασιλείου, </w:t>
        </w:r>
        <w:proofErr w:type="spellStart"/>
        <w:r w:rsidRPr="0004109C">
          <w:rPr>
            <w:rFonts w:eastAsia="Times New Roman"/>
            <w:szCs w:val="24"/>
            <w:lang w:eastAsia="en-US"/>
          </w:rPr>
          <w:t>Αρβανιτίδη</w:t>
        </w:r>
        <w:proofErr w:type="spellEnd"/>
        <w:r w:rsidRPr="0004109C">
          <w:rPr>
            <w:rFonts w:eastAsia="Times New Roman"/>
            <w:szCs w:val="24"/>
            <w:lang w:eastAsia="en-US"/>
          </w:rPr>
          <w:t xml:space="preserve"> Γεωργίου, Τζελέπη Μιχαήλ, Λυκούδη Σπυρίδωνος, Ψαριανού Γρηγορίου, Νικολόπουλου Νικολάου, Παπακώστα - Σιδηροπούλου Αικατερίνης, Μάρκου Αικατερίνης, σελ. </w:t>
        </w:r>
        <w:r w:rsidRPr="0004109C">
          <w:rPr>
            <w:rFonts w:eastAsia="Times New Roman"/>
            <w:szCs w:val="24"/>
            <w:lang w:eastAsia="en-US"/>
          </w:rPr>
          <w:br/>
          <w:t xml:space="preserve">3. Ονομαστική ψηφοφορία επί των αιτήσεων άρσης ασυλίας των Βουλευτών, σελ. </w:t>
        </w:r>
        <w:r w:rsidRPr="0004109C">
          <w:rPr>
            <w:rFonts w:eastAsia="Times New Roman"/>
            <w:szCs w:val="24"/>
            <w:lang w:eastAsia="en-US"/>
          </w:rPr>
          <w:br/>
          <w:t xml:space="preserve">4. Επιστολικές ψήφοι επί της ονομαστικής ψηφοφορίας, σελ. </w:t>
        </w:r>
        <w:r w:rsidRPr="0004109C">
          <w:rPr>
            <w:rFonts w:eastAsia="Times New Roman"/>
            <w:szCs w:val="24"/>
            <w:lang w:eastAsia="en-US"/>
          </w:rPr>
          <w:br/>
          <w:t xml:space="preserve">5. Επί διαδικαστικού θέματος, σελ. </w:t>
        </w:r>
        <w:r w:rsidRPr="0004109C">
          <w:rPr>
            <w:rFonts w:eastAsia="Times New Roman"/>
            <w:szCs w:val="24"/>
            <w:lang w:eastAsia="en-US"/>
          </w:rPr>
          <w:br/>
          <w:t xml:space="preserve"> </w:t>
        </w:r>
        <w:r w:rsidRPr="0004109C">
          <w:rPr>
            <w:rFonts w:eastAsia="Times New Roman"/>
            <w:szCs w:val="24"/>
            <w:lang w:eastAsia="en-US"/>
          </w:rPr>
          <w:br/>
          <w:t xml:space="preserve">Β. ΚΟΙΝΟΒΟΥΛΕΥΤΙΚΟΣ ΕΛΕΓΧΟΣ </w:t>
        </w:r>
        <w:r w:rsidRPr="0004109C">
          <w:rPr>
            <w:rFonts w:eastAsia="Times New Roman"/>
            <w:szCs w:val="24"/>
            <w:lang w:eastAsia="en-US"/>
          </w:rPr>
          <w:br/>
          <w:t xml:space="preserve">Ανακοίνωση του δελτίου επικαίρων ερωτήσεων της Πέμπτης 7 Δεκεμβρίου 2017, σελ. </w:t>
        </w:r>
        <w:r w:rsidRPr="0004109C">
          <w:rPr>
            <w:rFonts w:eastAsia="Times New Roman"/>
            <w:szCs w:val="24"/>
            <w:lang w:eastAsia="en-US"/>
          </w:rPr>
          <w:br/>
        </w:r>
      </w:ins>
    </w:p>
    <w:p w14:paraId="587932F3" w14:textId="77777777" w:rsidR="0004109C" w:rsidRPr="0004109C" w:rsidRDefault="0004109C" w:rsidP="0004109C">
      <w:pPr>
        <w:spacing w:after="0" w:line="360" w:lineRule="auto"/>
        <w:rPr>
          <w:ins w:id="24" w:author="Φλούδα Χριστίνα" w:date="2017-12-12T11:31:00Z"/>
          <w:rFonts w:eastAsia="Times New Roman"/>
          <w:szCs w:val="24"/>
          <w:lang w:eastAsia="en-US"/>
        </w:rPr>
      </w:pPr>
      <w:ins w:id="25" w:author="Φλούδα Χριστίνα" w:date="2017-12-12T11:31:00Z">
        <w:r w:rsidRPr="0004109C">
          <w:rPr>
            <w:rFonts w:eastAsia="Times New Roman"/>
            <w:szCs w:val="24"/>
            <w:lang w:eastAsia="en-US"/>
          </w:rPr>
          <w:t>ΠΡΟΕΔΡΕΥΩΝ</w:t>
        </w:r>
      </w:ins>
    </w:p>
    <w:p w14:paraId="3CA473D0" w14:textId="77777777" w:rsidR="0004109C" w:rsidRPr="0004109C" w:rsidRDefault="0004109C" w:rsidP="0004109C">
      <w:pPr>
        <w:spacing w:after="0" w:line="360" w:lineRule="auto"/>
        <w:rPr>
          <w:ins w:id="26" w:author="Φλούδα Χριστίνα" w:date="2017-12-12T11:31:00Z"/>
          <w:rFonts w:eastAsia="Times New Roman"/>
          <w:szCs w:val="24"/>
          <w:lang w:eastAsia="en-US"/>
        </w:rPr>
      </w:pPr>
    </w:p>
    <w:p w14:paraId="0BFBBCBF" w14:textId="77777777" w:rsidR="0004109C" w:rsidRPr="0004109C" w:rsidRDefault="0004109C" w:rsidP="0004109C">
      <w:pPr>
        <w:spacing w:after="0" w:line="360" w:lineRule="auto"/>
        <w:rPr>
          <w:ins w:id="27" w:author="Φλούδα Χριστίνα" w:date="2017-12-12T11:31:00Z"/>
          <w:rFonts w:eastAsia="Times New Roman"/>
          <w:szCs w:val="24"/>
          <w:lang w:eastAsia="en-US"/>
        </w:rPr>
      </w:pPr>
      <w:ins w:id="28" w:author="Φλούδα Χριστίνα" w:date="2017-12-12T11:31:00Z">
        <w:r w:rsidRPr="0004109C">
          <w:rPr>
            <w:rFonts w:eastAsia="Times New Roman"/>
            <w:szCs w:val="24"/>
            <w:lang w:eastAsia="en-US"/>
          </w:rPr>
          <w:t>ΛΥΚΟΥΔΗΣ Σ. , σελ.</w:t>
        </w:r>
      </w:ins>
    </w:p>
    <w:p w14:paraId="5384981E" w14:textId="77777777" w:rsidR="0004109C" w:rsidRPr="0004109C" w:rsidRDefault="0004109C" w:rsidP="0004109C">
      <w:pPr>
        <w:spacing w:after="0" w:line="360" w:lineRule="auto"/>
        <w:rPr>
          <w:ins w:id="29" w:author="Φλούδα Χριστίνα" w:date="2017-12-12T11:31:00Z"/>
          <w:rFonts w:eastAsia="Times New Roman"/>
          <w:szCs w:val="24"/>
          <w:lang w:eastAsia="en-US"/>
        </w:rPr>
      </w:pPr>
    </w:p>
    <w:p w14:paraId="20CCA199" w14:textId="77777777" w:rsidR="0004109C" w:rsidRPr="0004109C" w:rsidRDefault="0004109C" w:rsidP="0004109C">
      <w:pPr>
        <w:spacing w:after="0" w:line="360" w:lineRule="auto"/>
        <w:rPr>
          <w:ins w:id="30" w:author="Φλούδα Χριστίνα" w:date="2017-12-12T11:31:00Z"/>
          <w:rFonts w:eastAsia="Times New Roman"/>
          <w:szCs w:val="24"/>
          <w:lang w:eastAsia="en-US"/>
        </w:rPr>
      </w:pPr>
      <w:ins w:id="31" w:author="Φλούδα Χριστίνα" w:date="2017-12-12T11:31:00Z">
        <w:r w:rsidRPr="0004109C">
          <w:rPr>
            <w:rFonts w:eastAsia="Times New Roman"/>
            <w:szCs w:val="24"/>
            <w:lang w:eastAsia="en-US"/>
          </w:rPr>
          <w:t>ΟΜΙΛΗΤΕΣ</w:t>
        </w:r>
      </w:ins>
    </w:p>
    <w:p w14:paraId="25074D26" w14:textId="6560373B" w:rsidR="0004109C" w:rsidRDefault="0004109C" w:rsidP="0004109C">
      <w:pPr>
        <w:spacing w:after="0" w:line="600" w:lineRule="auto"/>
        <w:ind w:firstLine="720"/>
        <w:jc w:val="center"/>
        <w:rPr>
          <w:ins w:id="32" w:author="Φλούδα Χριστίνα" w:date="2017-12-12T11:31:00Z"/>
          <w:rFonts w:eastAsia="Times New Roman"/>
          <w:szCs w:val="24"/>
        </w:rPr>
      </w:pPr>
      <w:ins w:id="33" w:author="Φλούδα Χριστίνα" w:date="2017-12-12T11:31:00Z">
        <w:r w:rsidRPr="0004109C">
          <w:rPr>
            <w:rFonts w:eastAsia="Times New Roman"/>
            <w:szCs w:val="24"/>
            <w:lang w:eastAsia="en-US"/>
          </w:rPr>
          <w:br/>
          <w:t>Α. Επί της Ειδικής Ημερήσιας Διάταξης:</w:t>
        </w:r>
        <w:r w:rsidRPr="0004109C">
          <w:rPr>
            <w:rFonts w:eastAsia="Times New Roman"/>
            <w:szCs w:val="24"/>
            <w:lang w:eastAsia="en-US"/>
          </w:rPr>
          <w:br/>
          <w:t>ΚΑΤΣΙΚΗΣ Κ. , σελ.</w:t>
        </w:r>
        <w:r w:rsidRPr="0004109C">
          <w:rPr>
            <w:rFonts w:eastAsia="Times New Roman"/>
            <w:szCs w:val="24"/>
            <w:lang w:eastAsia="en-US"/>
          </w:rPr>
          <w:br/>
          <w:t>ΛΑΠΠΑΣ Σ. , σελ.</w:t>
        </w:r>
        <w:r w:rsidRPr="0004109C">
          <w:rPr>
            <w:rFonts w:eastAsia="Times New Roman"/>
            <w:szCs w:val="24"/>
            <w:lang w:eastAsia="en-US"/>
          </w:rPr>
          <w:br/>
          <w:t>ΧΡΙΣΤΟΔΟΥΛΟΠΟΥΛΟΥ Α. , σελ.</w:t>
        </w:r>
        <w:r w:rsidRPr="0004109C">
          <w:rPr>
            <w:rFonts w:eastAsia="Times New Roman"/>
            <w:szCs w:val="24"/>
            <w:lang w:eastAsia="en-US"/>
          </w:rPr>
          <w:br/>
        </w:r>
        <w:r w:rsidRPr="0004109C">
          <w:rPr>
            <w:rFonts w:eastAsia="Times New Roman"/>
            <w:szCs w:val="24"/>
            <w:lang w:eastAsia="en-US"/>
          </w:rPr>
          <w:br/>
          <w:t>Β. Επί διαδικαστικού θέματος:</w:t>
        </w:r>
        <w:r w:rsidRPr="0004109C">
          <w:rPr>
            <w:rFonts w:eastAsia="Times New Roman"/>
            <w:szCs w:val="24"/>
            <w:lang w:eastAsia="en-US"/>
          </w:rPr>
          <w:br/>
          <w:t>ΛΥΚΟΥΔΗΣ Σ. , σελ.</w:t>
        </w:r>
        <w:r w:rsidRPr="0004109C">
          <w:rPr>
            <w:rFonts w:eastAsia="Times New Roman"/>
            <w:szCs w:val="24"/>
            <w:lang w:eastAsia="en-US"/>
          </w:rPr>
          <w:br/>
        </w:r>
      </w:ins>
    </w:p>
    <w:p w14:paraId="044D7068" w14:textId="77777777" w:rsidR="00DD4505" w:rsidRDefault="0004109C">
      <w:pPr>
        <w:spacing w:after="0" w:line="600" w:lineRule="auto"/>
        <w:ind w:firstLine="720"/>
        <w:jc w:val="center"/>
        <w:rPr>
          <w:rFonts w:eastAsia="Times New Roman"/>
          <w:szCs w:val="24"/>
        </w:rPr>
      </w:pPr>
      <w:r>
        <w:rPr>
          <w:rFonts w:eastAsia="Times New Roman"/>
          <w:szCs w:val="24"/>
        </w:rPr>
        <w:t>ΠΡΑΚΤΙΚΑ ΒΟΥΛΗΣ</w:t>
      </w:r>
    </w:p>
    <w:p w14:paraId="044D7069" w14:textId="77777777" w:rsidR="00DD4505" w:rsidRDefault="0004109C">
      <w:pPr>
        <w:spacing w:after="0" w:line="600" w:lineRule="auto"/>
        <w:ind w:firstLine="720"/>
        <w:jc w:val="center"/>
        <w:rPr>
          <w:rFonts w:eastAsia="Times New Roman"/>
          <w:szCs w:val="24"/>
        </w:rPr>
      </w:pPr>
      <w:r>
        <w:rPr>
          <w:rFonts w:eastAsia="Times New Roman"/>
          <w:szCs w:val="24"/>
        </w:rPr>
        <w:t xml:space="preserve">ΙΖ΄ ΠΕΡΙΟΔΟΣ </w:t>
      </w:r>
    </w:p>
    <w:p w14:paraId="044D706A" w14:textId="77777777" w:rsidR="00DD4505" w:rsidRDefault="0004109C">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44D706B" w14:textId="77777777" w:rsidR="00DD4505" w:rsidRDefault="0004109C">
      <w:pPr>
        <w:spacing w:after="0" w:line="600" w:lineRule="auto"/>
        <w:ind w:firstLine="720"/>
        <w:jc w:val="center"/>
        <w:rPr>
          <w:rFonts w:eastAsia="Times New Roman"/>
          <w:szCs w:val="24"/>
        </w:rPr>
      </w:pPr>
      <w:r>
        <w:rPr>
          <w:rFonts w:eastAsia="Times New Roman"/>
          <w:szCs w:val="24"/>
        </w:rPr>
        <w:t>ΣΥΝΟΔΟΣ Γ΄</w:t>
      </w:r>
    </w:p>
    <w:p w14:paraId="044D706C" w14:textId="77777777" w:rsidR="00DD4505" w:rsidRDefault="0004109C">
      <w:pPr>
        <w:spacing w:after="0" w:line="600" w:lineRule="auto"/>
        <w:ind w:firstLine="720"/>
        <w:jc w:val="center"/>
        <w:rPr>
          <w:rFonts w:eastAsia="Times New Roman"/>
          <w:szCs w:val="24"/>
        </w:rPr>
      </w:pPr>
      <w:r>
        <w:rPr>
          <w:rFonts w:eastAsia="Times New Roman"/>
          <w:szCs w:val="24"/>
        </w:rPr>
        <w:t>ΣΥΝΕΔΡΙΑΣΗ ΜΑ΄</w:t>
      </w:r>
    </w:p>
    <w:p w14:paraId="044D706D" w14:textId="77777777" w:rsidR="00DD4505" w:rsidRDefault="0004109C">
      <w:pPr>
        <w:spacing w:after="0" w:line="600" w:lineRule="auto"/>
        <w:ind w:firstLine="720"/>
        <w:jc w:val="center"/>
        <w:rPr>
          <w:rFonts w:eastAsia="Times New Roman"/>
          <w:szCs w:val="24"/>
        </w:rPr>
      </w:pPr>
      <w:r>
        <w:rPr>
          <w:rFonts w:eastAsia="Times New Roman"/>
          <w:szCs w:val="24"/>
        </w:rPr>
        <w:t>Τετάρτη 6 Δεκεμβρίου 2017</w:t>
      </w:r>
    </w:p>
    <w:p w14:paraId="044D706E" w14:textId="77777777" w:rsidR="00DD4505" w:rsidRDefault="0004109C">
      <w:pPr>
        <w:spacing w:after="0" w:line="600" w:lineRule="auto"/>
        <w:ind w:firstLine="720"/>
        <w:jc w:val="both"/>
        <w:rPr>
          <w:rFonts w:eastAsia="Times New Roman"/>
          <w:szCs w:val="24"/>
        </w:rPr>
      </w:pPr>
      <w:r>
        <w:rPr>
          <w:rFonts w:eastAsia="Times New Roman"/>
          <w:szCs w:val="24"/>
        </w:rPr>
        <w:t>Αθήνα, σήμερα στις 6 Δεκεμβρίου 2017</w:t>
      </w:r>
      <w:r>
        <w:rPr>
          <w:rFonts w:eastAsia="Times New Roman"/>
          <w:szCs w:val="24"/>
        </w:rPr>
        <w:t>,</w:t>
      </w:r>
      <w:r>
        <w:rPr>
          <w:rFonts w:eastAsia="Times New Roman"/>
          <w:szCs w:val="24"/>
        </w:rPr>
        <w:t xml:space="preserve"> ημέρα Τετάρτη και ώρα 12.14΄</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616B63">
        <w:rPr>
          <w:rFonts w:eastAsia="Times New Roman"/>
          <w:b/>
          <w:szCs w:val="24"/>
        </w:rPr>
        <w:t>ΣΠΥΡΙΔΩΝΟΣ ΛΥΚΟΥΔΗ</w:t>
      </w:r>
      <w:r>
        <w:rPr>
          <w:rFonts w:eastAsia="Times New Roman"/>
          <w:szCs w:val="24"/>
        </w:rPr>
        <w:t>.</w:t>
      </w:r>
    </w:p>
    <w:p w14:paraId="044D706F" w14:textId="77777777" w:rsidR="00DD4505" w:rsidRDefault="0004109C">
      <w:pPr>
        <w:spacing w:after="0" w:line="600" w:lineRule="auto"/>
        <w:ind w:firstLine="720"/>
        <w:jc w:val="both"/>
        <w:rPr>
          <w:rFonts w:eastAsia="Times New Roman"/>
          <w:szCs w:val="24"/>
        </w:rPr>
      </w:pPr>
      <w:r>
        <w:rPr>
          <w:rFonts w:eastAsia="Times New Roman"/>
          <w:b/>
          <w:bCs/>
          <w:szCs w:val="24"/>
        </w:rPr>
        <w:t xml:space="preserve">ΠΡΟΕΔΡΕΥΩΝ (Σπυρίδων Λυκούδης): </w:t>
      </w:r>
      <w:r>
        <w:rPr>
          <w:rFonts w:eastAsia="Times New Roman"/>
          <w:szCs w:val="24"/>
        </w:rPr>
        <w:t>Κυρίες και κύριοι συνάδελφοι, αρχίζει η συνεδρίαση.</w:t>
      </w:r>
    </w:p>
    <w:p w14:paraId="044D7070" w14:textId="77777777" w:rsidR="00DD4505" w:rsidRDefault="0004109C">
      <w:pPr>
        <w:spacing w:after="0" w:line="600" w:lineRule="auto"/>
        <w:ind w:firstLine="720"/>
        <w:jc w:val="both"/>
        <w:rPr>
          <w:rFonts w:eastAsia="Times New Roman"/>
          <w:szCs w:val="24"/>
        </w:rPr>
      </w:pPr>
      <w:r>
        <w:rPr>
          <w:rFonts w:eastAsia="Times New Roman"/>
          <w:szCs w:val="24"/>
        </w:rPr>
        <w:t>(ΕΠΙΚΥΡΩΣΗ</w:t>
      </w:r>
      <w:r>
        <w:rPr>
          <w:rFonts w:eastAsia="Times New Roman"/>
          <w:szCs w:val="24"/>
        </w:rPr>
        <w:t xml:space="preserve"> ΠΡΑΚΤΙΚΩΝ: Σύμφωνα με την από 5</w:t>
      </w:r>
      <w:r>
        <w:rPr>
          <w:rFonts w:eastAsia="Times New Roman"/>
          <w:szCs w:val="24"/>
        </w:rPr>
        <w:t>-</w:t>
      </w:r>
      <w:r>
        <w:rPr>
          <w:rFonts w:eastAsia="Times New Roman"/>
          <w:szCs w:val="24"/>
        </w:rPr>
        <w:t>12</w:t>
      </w:r>
      <w:r>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Μ΄ συνεδριάσεώς του, της Τρίτης 5 Δεκεμβρίου 2017 σε ό,τι αφορά την ψ</w:t>
      </w:r>
      <w:r>
        <w:rPr>
          <w:rFonts w:eastAsia="Times New Roman"/>
          <w:szCs w:val="24"/>
        </w:rPr>
        <w:t>ή</w:t>
      </w:r>
      <w:r>
        <w:rPr>
          <w:rFonts w:eastAsia="Times New Roman"/>
          <w:szCs w:val="24"/>
        </w:rPr>
        <w:t>φιση στο σύνολο του σχεδίου νόμου</w:t>
      </w:r>
      <w:r>
        <w:rPr>
          <w:rFonts w:eastAsia="Times New Roman"/>
          <w:szCs w:val="24"/>
        </w:rPr>
        <w:t>:</w:t>
      </w:r>
      <w:r>
        <w:rPr>
          <w:rFonts w:eastAsia="Times New Roman"/>
          <w:szCs w:val="24"/>
        </w:rPr>
        <w:t xml:space="preserve"> «Ανανέωση</w:t>
      </w:r>
      <w:r>
        <w:rPr>
          <w:rFonts w:eastAsia="Times New Roman"/>
          <w:szCs w:val="24"/>
        </w:rPr>
        <w:t xml:space="preserve"> – </w:t>
      </w:r>
      <w:r>
        <w:rPr>
          <w:rFonts w:eastAsia="Times New Roman"/>
          <w:szCs w:val="24"/>
        </w:rPr>
        <w:t>Τροποποίηση</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Κωδι</w:t>
      </w:r>
      <w:r>
        <w:rPr>
          <w:rFonts w:eastAsia="Times New Roman"/>
          <w:szCs w:val="24"/>
        </w:rPr>
        <w:t>κοποίηση της Σύμβασης περί Παροχής Ειδικής Άδειας Εκμετάλλευσης του αποκλειστικού δικαιώματος του Ελληνικού Δημοσίου στην πρόσβαση και χρήση της ονομαστικής θέσης των 39</w:t>
      </w:r>
      <w:r>
        <w:rPr>
          <w:rFonts w:eastAsia="Times New Roman"/>
          <w:szCs w:val="24"/>
          <w:vertAlign w:val="superscript"/>
        </w:rPr>
        <w:t>ο</w:t>
      </w:r>
      <w:r>
        <w:rPr>
          <w:rFonts w:eastAsia="Times New Roman"/>
          <w:szCs w:val="24"/>
        </w:rPr>
        <w:t xml:space="preserve"> ανατολικώς επί της τροχιάς των τεχνητών γεωστατικών δορυφόρων της </w:t>
      </w:r>
      <w:r>
        <w:rPr>
          <w:rFonts w:eastAsia="Times New Roman"/>
          <w:szCs w:val="24"/>
        </w:rPr>
        <w:t>Γ</w:t>
      </w:r>
      <w:r>
        <w:rPr>
          <w:rFonts w:eastAsia="Times New Roman"/>
          <w:szCs w:val="24"/>
        </w:rPr>
        <w:t>ης και των συσχετι</w:t>
      </w:r>
      <w:r>
        <w:rPr>
          <w:rFonts w:eastAsia="Times New Roman"/>
          <w:szCs w:val="24"/>
        </w:rPr>
        <w:t xml:space="preserve">σμένων αυτής ραδιοσυχνοτήτων τηλεπικοινωνίας δια της κατασκευής, εκτόξευσης, </w:t>
      </w:r>
      <w:r>
        <w:rPr>
          <w:rFonts w:eastAsia="Times New Roman"/>
          <w:szCs w:val="24"/>
        </w:rPr>
        <w:lastRenderedPageBreak/>
        <w:t>λειτουργίας και εμπορικής εκμετάλλευσης ενός συστήματος δορυφορικών τηλεπικοινωνιών πανελλήνιας και διασυνοριακής εμβέλειας υπό την επωνυμία ΕΛΛΑΣ ΣΑ</w:t>
      </w:r>
      <w:r>
        <w:rPr>
          <w:rFonts w:eastAsia="Times New Roman"/>
          <w:szCs w:val="24"/>
        </w:rPr>
        <w:t>Τ</w:t>
      </w:r>
      <w:r>
        <w:rPr>
          <w:rFonts w:eastAsia="Times New Roman"/>
          <w:szCs w:val="24"/>
        </w:rPr>
        <w:t xml:space="preserve"> (</w:t>
      </w:r>
      <w:r>
        <w:rPr>
          <w:rFonts w:eastAsia="Times New Roman"/>
          <w:szCs w:val="24"/>
          <w:lang w:val="en-US"/>
        </w:rPr>
        <w:t>HELLAS</w:t>
      </w:r>
      <w:r>
        <w:rPr>
          <w:rFonts w:eastAsia="Times New Roman"/>
          <w:szCs w:val="24"/>
        </w:rPr>
        <w:t xml:space="preserve"> </w:t>
      </w:r>
      <w:r>
        <w:rPr>
          <w:rFonts w:eastAsia="Times New Roman"/>
          <w:szCs w:val="24"/>
          <w:lang w:val="en-US"/>
        </w:rPr>
        <w:t>SAT</w:t>
      </w:r>
      <w:r>
        <w:rPr>
          <w:rFonts w:eastAsia="Times New Roman"/>
          <w:szCs w:val="24"/>
        </w:rPr>
        <w:t>) και άλλες διατά</w:t>
      </w:r>
      <w:r>
        <w:rPr>
          <w:rFonts w:eastAsia="Times New Roman"/>
          <w:szCs w:val="24"/>
        </w:rPr>
        <w:t>ξεις»</w:t>
      </w:r>
      <w:r>
        <w:rPr>
          <w:rFonts w:eastAsia="Times New Roman"/>
          <w:szCs w:val="24"/>
        </w:rPr>
        <w:t>.</w:t>
      </w:r>
      <w:r>
        <w:rPr>
          <w:rFonts w:eastAsia="Times New Roman"/>
          <w:szCs w:val="24"/>
        </w:rPr>
        <w:t>)</w:t>
      </w:r>
    </w:p>
    <w:p w14:paraId="044D7071" w14:textId="77777777" w:rsidR="00DD4505" w:rsidRDefault="0004109C">
      <w:pPr>
        <w:spacing w:after="0" w:line="600" w:lineRule="auto"/>
        <w:ind w:firstLine="720"/>
        <w:jc w:val="both"/>
        <w:rPr>
          <w:rFonts w:eastAsia="Times New Roman"/>
          <w:szCs w:val="24"/>
        </w:rPr>
      </w:pPr>
      <w:r>
        <w:rPr>
          <w:rFonts w:eastAsia="Times New Roman"/>
          <w:szCs w:val="24"/>
        </w:rPr>
        <w:t xml:space="preserve">Έχω την τιμή να ανακοινώσω στο Σώμα το δελτίο </w:t>
      </w:r>
      <w:r>
        <w:rPr>
          <w:rFonts w:eastAsia="Times New Roman"/>
          <w:szCs w:val="24"/>
        </w:rPr>
        <w:t>ε</w:t>
      </w:r>
      <w:r>
        <w:rPr>
          <w:rFonts w:eastAsia="Times New Roman"/>
          <w:szCs w:val="24"/>
        </w:rPr>
        <w:t xml:space="preserve">πικαίρων </w:t>
      </w:r>
      <w:r>
        <w:rPr>
          <w:rFonts w:eastAsia="Times New Roman"/>
          <w:szCs w:val="24"/>
        </w:rPr>
        <w:t>ε</w:t>
      </w:r>
      <w:r>
        <w:rPr>
          <w:rFonts w:eastAsia="Times New Roman"/>
          <w:szCs w:val="24"/>
        </w:rPr>
        <w:t>ρωτήσεων της Πέμπτης 7 Δεκεμβρίου 2017.</w:t>
      </w:r>
    </w:p>
    <w:p w14:paraId="044D7072" w14:textId="77777777" w:rsidR="00DD4505" w:rsidRDefault="0004109C">
      <w:pPr>
        <w:spacing w:after="0" w:line="600" w:lineRule="auto"/>
        <w:ind w:firstLine="720"/>
        <w:jc w:val="both"/>
        <w:rPr>
          <w:rFonts w:eastAsia="Times New Roman"/>
          <w:szCs w:val="24"/>
        </w:rPr>
      </w:pPr>
      <w:r>
        <w:rPr>
          <w:rFonts w:eastAsia="Times New Roman"/>
          <w:szCs w:val="24"/>
        </w:rPr>
        <w:t>Α. ΕΠΙΚΑΙΡΕΣ ΕΡΩΤΗΣΕΙΣ Πρώτου Κύκλου (Άρθρο 130 παρ</w:t>
      </w:r>
      <w:r>
        <w:rPr>
          <w:rFonts w:eastAsia="Times New Roman"/>
          <w:szCs w:val="24"/>
        </w:rPr>
        <w:t xml:space="preserve">άγραφοι </w:t>
      </w:r>
      <w:r>
        <w:rPr>
          <w:rFonts w:eastAsia="Times New Roman"/>
          <w:szCs w:val="24"/>
        </w:rPr>
        <w:t xml:space="preserve">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044D7073" w14:textId="77777777" w:rsidR="00DD4505" w:rsidRDefault="0004109C">
      <w:pPr>
        <w:spacing w:after="0" w:line="600" w:lineRule="auto"/>
        <w:ind w:firstLine="720"/>
        <w:jc w:val="both"/>
        <w:rPr>
          <w:rFonts w:eastAsia="Times New Roman"/>
          <w:szCs w:val="24"/>
        </w:rPr>
      </w:pPr>
      <w:r>
        <w:rPr>
          <w:rFonts w:eastAsia="Times New Roman"/>
          <w:szCs w:val="24"/>
        </w:rPr>
        <w:t xml:space="preserve">1. Η με αριθμό 571/5-12-2017 επίκαιρη ερώτηση του </w:t>
      </w:r>
      <w:r>
        <w:rPr>
          <w:rFonts w:eastAsia="Times New Roman"/>
          <w:szCs w:val="24"/>
        </w:rPr>
        <w:t xml:space="preserve">Βουλευτή Β΄ Αθηνών της Νέας Δημοκρατίας κ. Γεράσιμου </w:t>
      </w:r>
      <w:proofErr w:type="spellStart"/>
      <w:r>
        <w:rPr>
          <w:rFonts w:eastAsia="Times New Roman"/>
          <w:szCs w:val="24"/>
        </w:rPr>
        <w:t>Γιακουμάτου</w:t>
      </w:r>
      <w:proofErr w:type="spellEnd"/>
      <w:r>
        <w:rPr>
          <w:rFonts w:eastAsia="Times New Roman"/>
          <w:szCs w:val="24"/>
        </w:rPr>
        <w:t xml:space="preserve"> προς τον Υπουργό Υποδομών και Μεταφορών</w:t>
      </w:r>
      <w:r>
        <w:rPr>
          <w:rFonts w:eastAsia="Times New Roman"/>
          <w:szCs w:val="24"/>
        </w:rPr>
        <w:t>,</w:t>
      </w:r>
      <w:r>
        <w:rPr>
          <w:rFonts w:eastAsia="Times New Roman"/>
          <w:szCs w:val="24"/>
        </w:rPr>
        <w:t xml:space="preserve"> με θέμα: «Διαδικασία αντιμετώπισης των πρόσφατων φυσικών καταστροφών».</w:t>
      </w:r>
    </w:p>
    <w:p w14:paraId="044D7074" w14:textId="77777777" w:rsidR="00DD4505" w:rsidRDefault="0004109C">
      <w:pPr>
        <w:spacing w:after="0" w:line="600" w:lineRule="auto"/>
        <w:ind w:firstLine="720"/>
        <w:jc w:val="both"/>
        <w:rPr>
          <w:rFonts w:eastAsia="Times New Roman"/>
          <w:szCs w:val="24"/>
        </w:rPr>
      </w:pPr>
      <w:r>
        <w:rPr>
          <w:rFonts w:eastAsia="Times New Roman"/>
          <w:szCs w:val="24"/>
        </w:rPr>
        <w:t>2. Η με αριθμό 521/4-12-2017 επίκαιρη ερώτηση του Βουλευτή Αχαΐας της Δημοκρατι</w:t>
      </w:r>
      <w:r>
        <w:rPr>
          <w:rFonts w:eastAsia="Times New Roman"/>
          <w:szCs w:val="24"/>
        </w:rPr>
        <w:t>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 Θεόδωρου Παπαθεοδώρου προς τον Υπουργό Εσωτερικών</w:t>
      </w:r>
      <w:r>
        <w:rPr>
          <w:rFonts w:eastAsia="Times New Roman"/>
          <w:szCs w:val="24"/>
        </w:rPr>
        <w:t>,</w:t>
      </w:r>
      <w:r>
        <w:rPr>
          <w:rFonts w:eastAsia="Times New Roman"/>
          <w:szCs w:val="24"/>
        </w:rPr>
        <w:t xml:space="preserve"> με θέμα: «Αναγκαία η λήψη μέτρων για την αντιμετώπιση της δράσης της οργάνωσης </w:t>
      </w:r>
      <w:r>
        <w:rPr>
          <w:rFonts w:eastAsia="Times New Roman"/>
          <w:szCs w:val="24"/>
        </w:rPr>
        <w:t>"</w:t>
      </w:r>
      <w:proofErr w:type="spellStart"/>
      <w:r>
        <w:rPr>
          <w:rFonts w:eastAsia="Times New Roman"/>
          <w:szCs w:val="24"/>
        </w:rPr>
        <w:t>Ρουβίκωνας</w:t>
      </w:r>
      <w:proofErr w:type="spellEnd"/>
      <w:r>
        <w:rPr>
          <w:rFonts w:eastAsia="Times New Roman"/>
          <w:szCs w:val="24"/>
        </w:rPr>
        <w:t>"</w:t>
      </w:r>
      <w:r>
        <w:rPr>
          <w:rFonts w:eastAsia="Times New Roman"/>
          <w:szCs w:val="24"/>
        </w:rPr>
        <w:t>».</w:t>
      </w:r>
    </w:p>
    <w:p w14:paraId="044D7075" w14:textId="77777777" w:rsidR="00DD4505" w:rsidRDefault="0004109C">
      <w:pPr>
        <w:spacing w:after="0" w:line="600" w:lineRule="auto"/>
        <w:ind w:firstLine="720"/>
        <w:jc w:val="both"/>
        <w:rPr>
          <w:rFonts w:eastAsia="Times New Roman"/>
          <w:szCs w:val="24"/>
        </w:rPr>
      </w:pPr>
      <w:r>
        <w:rPr>
          <w:rFonts w:eastAsia="Times New Roman"/>
          <w:szCs w:val="24"/>
        </w:rPr>
        <w:t>3. Η με αριθμό 485/1-12-2017 επίκαιρη ερώτηση του Βουλευτή Β΄ Αθηνών του Κομμ</w:t>
      </w:r>
      <w:r>
        <w:rPr>
          <w:rFonts w:eastAsia="Times New Roman"/>
          <w:szCs w:val="24"/>
        </w:rPr>
        <w:t>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b/>
          <w:bCs/>
          <w:szCs w:val="24"/>
        </w:rPr>
        <w:t xml:space="preserve"> </w:t>
      </w:r>
      <w:r>
        <w:rPr>
          <w:rFonts w:eastAsia="Times New Roman"/>
          <w:szCs w:val="24"/>
        </w:rPr>
        <w:t xml:space="preserve">προς την Υπουργό </w:t>
      </w:r>
      <w:r>
        <w:rPr>
          <w:rFonts w:eastAsia="Times New Roman"/>
          <w:bCs/>
          <w:szCs w:val="24"/>
        </w:rPr>
        <w:t>Εργασίας, Κοινωνικής Ασφάλισης και Κοινωνικής Αλληλεγγύης</w:t>
      </w:r>
      <w:r>
        <w:rPr>
          <w:rFonts w:eastAsia="Times New Roman"/>
          <w:bCs/>
          <w:szCs w:val="24"/>
        </w:rPr>
        <w:t>,</w:t>
      </w:r>
      <w:r>
        <w:rPr>
          <w:rFonts w:eastAsia="Times New Roman"/>
          <w:szCs w:val="24"/>
        </w:rPr>
        <w:t xml:space="preserve"> με θέμα: «Να στα</w:t>
      </w:r>
      <w:r>
        <w:rPr>
          <w:rFonts w:eastAsia="Times New Roman"/>
          <w:szCs w:val="24"/>
        </w:rPr>
        <w:lastRenderedPageBreak/>
        <w:t>ματήσει η τρομοκρατία και οι διώξεις των εργαζόμενων στα σο</w:t>
      </w:r>
      <w:r>
        <w:rPr>
          <w:rFonts w:eastAsia="Times New Roman"/>
          <w:szCs w:val="24"/>
        </w:rPr>
        <w:t>υ</w:t>
      </w:r>
      <w:r>
        <w:rPr>
          <w:rFonts w:eastAsia="Times New Roman"/>
          <w:szCs w:val="24"/>
        </w:rPr>
        <w:t xml:space="preserve">περμάρκετ </w:t>
      </w:r>
      <w:r>
        <w:rPr>
          <w:rFonts w:eastAsia="Times New Roman"/>
          <w:szCs w:val="24"/>
        </w:rPr>
        <w:t>"</w:t>
      </w:r>
      <w:r>
        <w:rPr>
          <w:rFonts w:eastAsia="Times New Roman"/>
          <w:szCs w:val="24"/>
        </w:rPr>
        <w:t>ΚΑΡΥΠΙΔΗΣ</w:t>
      </w:r>
      <w:r>
        <w:rPr>
          <w:rFonts w:eastAsia="Times New Roman"/>
          <w:szCs w:val="24"/>
        </w:rPr>
        <w:t>"</w:t>
      </w:r>
      <w:r>
        <w:rPr>
          <w:rFonts w:eastAsia="Times New Roman"/>
          <w:szCs w:val="24"/>
        </w:rPr>
        <w:t>, να διασφαλιστεί το δικαίωμά τους σ</w:t>
      </w:r>
      <w:r>
        <w:rPr>
          <w:rFonts w:eastAsia="Times New Roman"/>
          <w:szCs w:val="24"/>
        </w:rPr>
        <w:t>τη δουλειά και να καταβληθούν τα δεδουλευμένα τους».</w:t>
      </w:r>
    </w:p>
    <w:p w14:paraId="044D7076" w14:textId="77777777" w:rsidR="00DD4505" w:rsidRDefault="0004109C">
      <w:pPr>
        <w:spacing w:after="0" w:line="600" w:lineRule="auto"/>
        <w:ind w:firstLine="720"/>
        <w:jc w:val="both"/>
        <w:rPr>
          <w:rFonts w:eastAsia="Times New Roman"/>
          <w:szCs w:val="24"/>
        </w:rPr>
      </w:pPr>
      <w:r>
        <w:rPr>
          <w:rFonts w:eastAsia="Times New Roman"/>
          <w:szCs w:val="24"/>
        </w:rPr>
        <w:t xml:space="preserve">4. Η με αριθμό 537/4-12-2017 επίκαιρη ερώτηση του Ζ΄ Αντιπροέδρου της Βουλής και Βουλευτή Α΄ Αθηνών του Ποταμιού κ. </w:t>
      </w:r>
      <w:r>
        <w:rPr>
          <w:rFonts w:eastAsia="Times New Roman"/>
          <w:bCs/>
          <w:szCs w:val="24"/>
        </w:rPr>
        <w:t>Σπυρίδωνος Λυκούδη</w:t>
      </w:r>
      <w:r>
        <w:rPr>
          <w:rFonts w:eastAsia="Times New Roman"/>
          <w:b/>
          <w:bCs/>
          <w:szCs w:val="24"/>
        </w:rPr>
        <w:t xml:space="preserve"> </w:t>
      </w:r>
      <w:r>
        <w:rPr>
          <w:rFonts w:eastAsia="Times New Roman"/>
          <w:szCs w:val="24"/>
        </w:rPr>
        <w:t xml:space="preserve">προς την Υπουργό </w:t>
      </w:r>
      <w:r>
        <w:rPr>
          <w:rFonts w:eastAsia="Times New Roman"/>
          <w:bCs/>
          <w:szCs w:val="24"/>
        </w:rPr>
        <w:t>Εργασίας, Κοινωνικής Ασφάλισης και Κοινωνικής Αλληλ</w:t>
      </w:r>
      <w:r>
        <w:rPr>
          <w:rFonts w:eastAsia="Times New Roman"/>
          <w:bCs/>
          <w:szCs w:val="24"/>
        </w:rPr>
        <w:t>εγγύης</w:t>
      </w:r>
      <w:r>
        <w:rPr>
          <w:rFonts w:eastAsia="Times New Roman"/>
          <w:bCs/>
          <w:szCs w:val="24"/>
        </w:rPr>
        <w:t>,</w:t>
      </w:r>
      <w:r>
        <w:rPr>
          <w:rFonts w:eastAsia="Times New Roman"/>
          <w:szCs w:val="24"/>
        </w:rPr>
        <w:t xml:space="preserve"> με θέμα: «Κοινωνική και ψυχολογική υποστήριξη των πληγέντων από τις φυσικές καταστροφές».</w:t>
      </w:r>
    </w:p>
    <w:p w14:paraId="044D7077" w14:textId="77777777" w:rsidR="00DD4505" w:rsidRDefault="0004109C">
      <w:pPr>
        <w:spacing w:after="0" w:line="600" w:lineRule="auto"/>
        <w:ind w:firstLine="720"/>
        <w:jc w:val="both"/>
        <w:rPr>
          <w:rFonts w:eastAsia="Times New Roman"/>
          <w:bCs/>
          <w:szCs w:val="24"/>
        </w:rPr>
      </w:pPr>
      <w:r>
        <w:rPr>
          <w:rFonts w:eastAsia="Times New Roman"/>
          <w:bCs/>
          <w:szCs w:val="24"/>
        </w:rPr>
        <w:t>Β. ΕΠΙΚΑΙΡΕΣ ΕΡΩΤΗΣΕΙΣ Δεύτερου Κύκλου (Άρθρο 130 παρ</w:t>
      </w:r>
      <w:r>
        <w:rPr>
          <w:rFonts w:eastAsia="Times New Roman"/>
          <w:bCs/>
          <w:szCs w:val="24"/>
        </w:rPr>
        <w:t xml:space="preserve">άγραφοι </w:t>
      </w:r>
      <w:r>
        <w:rPr>
          <w:rFonts w:eastAsia="Times New Roman"/>
          <w:bCs/>
          <w:szCs w:val="24"/>
        </w:rPr>
        <w:t xml:space="preserve">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 </w:t>
      </w:r>
    </w:p>
    <w:p w14:paraId="044D7078" w14:textId="77777777" w:rsidR="00DD4505" w:rsidRDefault="0004109C">
      <w:pPr>
        <w:spacing w:after="0" w:line="600" w:lineRule="auto"/>
        <w:ind w:firstLine="720"/>
        <w:jc w:val="both"/>
        <w:rPr>
          <w:rFonts w:eastAsia="Times New Roman"/>
          <w:szCs w:val="24"/>
        </w:rPr>
      </w:pPr>
      <w:r>
        <w:rPr>
          <w:rFonts w:eastAsia="Times New Roman"/>
          <w:szCs w:val="24"/>
        </w:rPr>
        <w:t>1- Η με αριθμό 572/5-12-2017 επίκαιρη ερώτηση της Βουλευτού Σ</w:t>
      </w:r>
      <w:r>
        <w:rPr>
          <w:rFonts w:eastAsia="Times New Roman"/>
          <w:szCs w:val="24"/>
        </w:rPr>
        <w:t>ερρών της Νέας Δημοκρατίας κ</w:t>
      </w:r>
      <w:r>
        <w:rPr>
          <w:rFonts w:eastAsia="Times New Roman"/>
          <w:szCs w:val="24"/>
        </w:rPr>
        <w:t>.</w:t>
      </w:r>
      <w:r>
        <w:rPr>
          <w:rFonts w:eastAsia="Times New Roman"/>
          <w:szCs w:val="24"/>
        </w:rPr>
        <w:t xml:space="preserve"> </w:t>
      </w:r>
      <w:r>
        <w:rPr>
          <w:rFonts w:eastAsia="Times New Roman"/>
          <w:bCs/>
          <w:szCs w:val="24"/>
        </w:rPr>
        <w:t>Φωτεινής Αραμπατζή</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Εσωτερικών</w:t>
      </w:r>
      <w:r>
        <w:rPr>
          <w:rFonts w:eastAsia="Times New Roman"/>
          <w:bCs/>
          <w:szCs w:val="24"/>
        </w:rPr>
        <w:t>,</w:t>
      </w:r>
      <w:r>
        <w:rPr>
          <w:rFonts w:eastAsia="Times New Roman"/>
          <w:bCs/>
          <w:szCs w:val="24"/>
        </w:rPr>
        <w:t xml:space="preserve"> </w:t>
      </w:r>
      <w:r>
        <w:rPr>
          <w:rFonts w:eastAsia="Times New Roman"/>
          <w:szCs w:val="24"/>
        </w:rPr>
        <w:t>με θέμα: «Αναδιάρθρωση Αστυνομικών Υπηρεσιών στο</w:t>
      </w:r>
      <w:r>
        <w:rPr>
          <w:rFonts w:eastAsia="Times New Roman"/>
          <w:szCs w:val="24"/>
        </w:rPr>
        <w:t>ν</w:t>
      </w:r>
      <w:r>
        <w:rPr>
          <w:rFonts w:eastAsia="Times New Roman"/>
          <w:szCs w:val="24"/>
        </w:rPr>
        <w:t xml:space="preserve"> Νομό Σερρών».</w:t>
      </w:r>
    </w:p>
    <w:p w14:paraId="044D7079" w14:textId="77777777" w:rsidR="00DD4505" w:rsidRDefault="0004109C">
      <w:pPr>
        <w:spacing w:after="0" w:line="600" w:lineRule="auto"/>
        <w:ind w:firstLine="720"/>
        <w:jc w:val="both"/>
        <w:rPr>
          <w:rFonts w:eastAsia="Times New Roman"/>
          <w:szCs w:val="24"/>
        </w:rPr>
      </w:pPr>
      <w:r>
        <w:rPr>
          <w:rFonts w:eastAsia="Times New Roman"/>
          <w:szCs w:val="24"/>
        </w:rPr>
        <w:t xml:space="preserve">2.- Η με αριθμό 539/4-12-2017 επίκαιρη ερώτηση του Βουλευτή Β΄ Αθηνών της Δημοκρατικής Συμπαράταξης ΠΑΣΟΚ – ΔΗΜΑΡ </w:t>
      </w:r>
      <w:r>
        <w:rPr>
          <w:rFonts w:eastAsia="Times New Roman"/>
          <w:szCs w:val="24"/>
        </w:rPr>
        <w:t>κ.</w:t>
      </w:r>
      <w:r>
        <w:rPr>
          <w:rFonts w:eastAsia="Times New Roman"/>
          <w:b/>
          <w:bCs/>
          <w:szCs w:val="24"/>
        </w:rPr>
        <w:t xml:space="preserve"> </w:t>
      </w:r>
      <w:r>
        <w:rPr>
          <w:rFonts w:eastAsia="Times New Roman"/>
          <w:bCs/>
          <w:szCs w:val="24"/>
        </w:rPr>
        <w:t>Ανδρέα Λοβέρδου</w:t>
      </w:r>
      <w:r>
        <w:rPr>
          <w:rFonts w:eastAsia="Times New Roman"/>
          <w:szCs w:val="24"/>
        </w:rPr>
        <w:t xml:space="preserve"> προς τον Υπουργό</w:t>
      </w:r>
      <w:r>
        <w:rPr>
          <w:rFonts w:eastAsia="Times New Roman"/>
          <w:b/>
          <w:bCs/>
          <w:szCs w:val="24"/>
        </w:rPr>
        <w:t xml:space="preserve"> </w:t>
      </w:r>
      <w:r>
        <w:rPr>
          <w:rFonts w:eastAsia="Times New Roman"/>
          <w:bCs/>
          <w:szCs w:val="24"/>
        </w:rPr>
        <w:t>Εξωτερικών</w:t>
      </w:r>
      <w:r>
        <w:rPr>
          <w:rFonts w:eastAsia="Times New Roman"/>
          <w:bCs/>
          <w:szCs w:val="24"/>
        </w:rPr>
        <w:t>,</w:t>
      </w:r>
      <w:r>
        <w:rPr>
          <w:rFonts w:eastAsia="Times New Roman"/>
          <w:b/>
          <w:bCs/>
          <w:szCs w:val="24"/>
        </w:rPr>
        <w:t xml:space="preserve"> </w:t>
      </w:r>
      <w:r>
        <w:rPr>
          <w:rFonts w:eastAsia="Times New Roman"/>
          <w:szCs w:val="24"/>
        </w:rPr>
        <w:t xml:space="preserve">με θέμα: «Η θέση του </w:t>
      </w:r>
      <w:r>
        <w:rPr>
          <w:rFonts w:eastAsia="Times New Roman"/>
          <w:szCs w:val="24"/>
        </w:rPr>
        <w:t>Υ</w:t>
      </w:r>
      <w:r>
        <w:rPr>
          <w:rFonts w:eastAsia="Times New Roman"/>
          <w:szCs w:val="24"/>
        </w:rPr>
        <w:t>πουργείου Εξωτερικών για τη δήθεν διακρατική συμφωνία με τη Σαουδική Αραβία».</w:t>
      </w:r>
    </w:p>
    <w:p w14:paraId="044D707A" w14:textId="77777777" w:rsidR="00DD4505" w:rsidRDefault="0004109C">
      <w:pPr>
        <w:spacing w:after="0" w:line="600" w:lineRule="auto"/>
        <w:ind w:firstLine="720"/>
        <w:jc w:val="both"/>
        <w:rPr>
          <w:rFonts w:eastAsia="Times New Roman"/>
          <w:szCs w:val="24"/>
        </w:rPr>
      </w:pPr>
      <w:r>
        <w:rPr>
          <w:rFonts w:eastAsia="Times New Roman"/>
          <w:szCs w:val="24"/>
        </w:rPr>
        <w:lastRenderedPageBreak/>
        <w:t>3. Η με αριθμό 565/5-12-2017 επίκαιρη ερώτηση του Βουλευτή Αχαΐας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Νικολάου </w:t>
      </w:r>
      <w:proofErr w:type="spellStart"/>
      <w:r>
        <w:rPr>
          <w:rFonts w:eastAsia="Times New Roman"/>
          <w:bCs/>
          <w:szCs w:val="24"/>
        </w:rPr>
        <w:t>Καραθανασόπουλου</w:t>
      </w:r>
      <w:proofErr w:type="spellEnd"/>
      <w:r>
        <w:rPr>
          <w:rFonts w:eastAsia="Times New Roman"/>
          <w:b/>
          <w:bCs/>
          <w:szCs w:val="24"/>
        </w:rPr>
        <w:t xml:space="preserve"> </w:t>
      </w:r>
      <w:r>
        <w:rPr>
          <w:rFonts w:eastAsia="Times New Roman"/>
          <w:szCs w:val="24"/>
        </w:rPr>
        <w:t xml:space="preserve">προς την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σχετικά με τους εργαζόμενους στο πρακτορείο διανομής Τύπου «Ευρώπη».</w:t>
      </w:r>
    </w:p>
    <w:p w14:paraId="044D707B" w14:textId="77777777" w:rsidR="00DD4505" w:rsidRDefault="0004109C">
      <w:pPr>
        <w:spacing w:after="0" w:line="600" w:lineRule="auto"/>
        <w:ind w:firstLine="720"/>
        <w:jc w:val="both"/>
        <w:rPr>
          <w:rFonts w:eastAsia="Times New Roman"/>
          <w:szCs w:val="24"/>
        </w:rPr>
      </w:pPr>
      <w:r>
        <w:rPr>
          <w:rFonts w:eastAsia="Times New Roman"/>
          <w:szCs w:val="24"/>
        </w:rPr>
        <w:t xml:space="preserve">4. Η με αριθμό 535/4-12-2017 επίκαιρη ερώτηση του Βουλευτή Β΄ Αθηνών του Ποταμιού κ. </w:t>
      </w:r>
      <w:r>
        <w:rPr>
          <w:rFonts w:eastAsia="Times New Roman"/>
          <w:bCs/>
          <w:szCs w:val="24"/>
        </w:rPr>
        <w:t>Γρηγορίου Ψαριανού</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Εσωτερικών</w:t>
      </w:r>
      <w:r>
        <w:rPr>
          <w:rFonts w:eastAsia="Times New Roman"/>
          <w:bCs/>
          <w:szCs w:val="24"/>
        </w:rPr>
        <w:t>,</w:t>
      </w:r>
      <w:r>
        <w:rPr>
          <w:rFonts w:eastAsia="Times New Roman"/>
          <w:szCs w:val="24"/>
        </w:rPr>
        <w:t xml:space="preserve"> με θέμα: «Ανησυχητική κλιμάκωση της δράσης της ομάδας </w:t>
      </w:r>
      <w:r>
        <w:rPr>
          <w:rFonts w:eastAsia="Times New Roman"/>
          <w:szCs w:val="24"/>
        </w:rPr>
        <w:t>"</w:t>
      </w:r>
      <w:proofErr w:type="spellStart"/>
      <w:r>
        <w:rPr>
          <w:rFonts w:eastAsia="Times New Roman"/>
          <w:szCs w:val="24"/>
        </w:rPr>
        <w:t>Ρουβίκωνας</w:t>
      </w:r>
      <w:proofErr w:type="spellEnd"/>
      <w:r>
        <w:rPr>
          <w:rFonts w:eastAsia="Times New Roman"/>
          <w:szCs w:val="24"/>
        </w:rPr>
        <w:t>"</w:t>
      </w:r>
      <w:r>
        <w:rPr>
          <w:rFonts w:eastAsia="Times New Roman"/>
          <w:szCs w:val="24"/>
        </w:rPr>
        <w:t>».</w:t>
      </w:r>
    </w:p>
    <w:p w14:paraId="044D707C" w14:textId="77777777" w:rsidR="00DD4505" w:rsidRDefault="0004109C">
      <w:pPr>
        <w:spacing w:after="0" w:line="600" w:lineRule="auto"/>
        <w:ind w:firstLine="720"/>
        <w:jc w:val="both"/>
        <w:rPr>
          <w:rFonts w:eastAsia="Times New Roman"/>
          <w:szCs w:val="24"/>
        </w:rPr>
      </w:pPr>
      <w:r>
        <w:rPr>
          <w:rFonts w:eastAsia="Times New Roman"/>
          <w:szCs w:val="24"/>
        </w:rPr>
        <w:t xml:space="preserve">5. Η με αριθμό 536/4-12-2017 επίκαιρη ερώτηση του Βουλευτή Αττικής του Ποταμιού κ. </w:t>
      </w:r>
      <w:r>
        <w:rPr>
          <w:rFonts w:eastAsia="Times New Roman"/>
          <w:bCs/>
          <w:szCs w:val="24"/>
        </w:rPr>
        <w:t xml:space="preserve">Γεωργίου </w:t>
      </w:r>
      <w:proofErr w:type="spellStart"/>
      <w:r>
        <w:rPr>
          <w:rFonts w:eastAsia="Times New Roman"/>
          <w:bCs/>
          <w:szCs w:val="24"/>
        </w:rPr>
        <w:t>Μαυρωτά</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Υποδομών και Μεταφορών</w:t>
      </w:r>
      <w:r>
        <w:rPr>
          <w:rFonts w:eastAsia="Times New Roman"/>
          <w:bCs/>
          <w:szCs w:val="24"/>
        </w:rPr>
        <w:t>,</w:t>
      </w:r>
      <w:r>
        <w:rPr>
          <w:rFonts w:eastAsia="Times New Roman"/>
          <w:szCs w:val="24"/>
        </w:rPr>
        <w:t xml:space="preserve"> με θέμα: «Έργα αντιπλημμυρικής προστασίας στην Περιφέρεια Αττικής».</w:t>
      </w:r>
    </w:p>
    <w:p w14:paraId="044D707D" w14:textId="77777777" w:rsidR="00DD4505" w:rsidRDefault="0004109C">
      <w:pPr>
        <w:spacing w:after="0" w:line="600" w:lineRule="auto"/>
        <w:ind w:firstLine="720"/>
        <w:jc w:val="both"/>
        <w:rPr>
          <w:rFonts w:eastAsia="Times New Roman"/>
          <w:szCs w:val="24"/>
        </w:rPr>
      </w:pPr>
      <w:r>
        <w:rPr>
          <w:rFonts w:eastAsia="Times New Roman"/>
          <w:szCs w:val="24"/>
        </w:rPr>
        <w:t>6. Η με αριθμό 574/5-12-2017 επίκαιρη ερώτηση του Βουλευτή Αρκαδίας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Οδυσσέα</w:t>
      </w:r>
      <w:r>
        <w:rPr>
          <w:rFonts w:eastAsia="Times New Roman"/>
          <w:b/>
          <w:bCs/>
          <w:szCs w:val="24"/>
        </w:rPr>
        <w:t xml:space="preserve"> </w:t>
      </w:r>
      <w:r>
        <w:rPr>
          <w:rFonts w:eastAsia="Times New Roman"/>
          <w:bCs/>
          <w:szCs w:val="24"/>
        </w:rPr>
        <w:t>Κωνσταντινόπουλου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Υποδομών</w:t>
      </w:r>
      <w:r>
        <w:rPr>
          <w:rFonts w:eastAsia="Times New Roman"/>
          <w:b/>
          <w:bCs/>
          <w:szCs w:val="24"/>
        </w:rPr>
        <w:t xml:space="preserve"> </w:t>
      </w:r>
      <w:r>
        <w:rPr>
          <w:rFonts w:eastAsia="Times New Roman"/>
          <w:bCs/>
          <w:szCs w:val="24"/>
        </w:rPr>
        <w:t>και Μεταφορών</w:t>
      </w:r>
      <w:r>
        <w:rPr>
          <w:rFonts w:eastAsia="Times New Roman"/>
          <w:bCs/>
          <w:szCs w:val="24"/>
        </w:rPr>
        <w:t>,</w:t>
      </w:r>
      <w:r>
        <w:rPr>
          <w:rFonts w:eastAsia="Times New Roman"/>
          <w:szCs w:val="24"/>
        </w:rPr>
        <w:t xml:space="preserve"> με θ</w:t>
      </w:r>
      <w:r>
        <w:rPr>
          <w:rFonts w:eastAsia="Times New Roman"/>
          <w:szCs w:val="24"/>
        </w:rPr>
        <w:t xml:space="preserve">έμα: «Πότε θα μεταφερθεί το αμαξοστάσιο της ΟΣΥ από το πρώην αεροδρόμιο του Ελληνικού, ώστε να προχωρήσει η επένδυση των </w:t>
      </w:r>
      <w:r>
        <w:rPr>
          <w:rFonts w:eastAsia="Times New Roman"/>
          <w:szCs w:val="24"/>
        </w:rPr>
        <w:t>εβδομήντα πέντε χιλιάδων</w:t>
      </w:r>
      <w:r>
        <w:rPr>
          <w:rFonts w:eastAsia="Times New Roman"/>
          <w:szCs w:val="24"/>
        </w:rPr>
        <w:t xml:space="preserve"> νέων θέσεων εργασίας και των 8,2 δι</w:t>
      </w:r>
      <w:r>
        <w:rPr>
          <w:rFonts w:eastAsia="Times New Roman"/>
          <w:szCs w:val="24"/>
        </w:rPr>
        <w:t>σ.</w:t>
      </w:r>
      <w:r>
        <w:rPr>
          <w:rFonts w:eastAsia="Times New Roman"/>
          <w:szCs w:val="24"/>
        </w:rPr>
        <w:t xml:space="preserve"> ευρώ;».</w:t>
      </w:r>
    </w:p>
    <w:p w14:paraId="044D707E" w14:textId="77777777" w:rsidR="00DD4505" w:rsidRDefault="0004109C">
      <w:pPr>
        <w:spacing w:after="0" w:line="600" w:lineRule="auto"/>
        <w:ind w:firstLine="720"/>
        <w:jc w:val="both"/>
        <w:rPr>
          <w:rFonts w:eastAsia="Times New Roman"/>
          <w:szCs w:val="24"/>
        </w:rPr>
      </w:pPr>
      <w:r>
        <w:rPr>
          <w:rFonts w:eastAsia="Times New Roman"/>
          <w:szCs w:val="24"/>
        </w:rPr>
        <w:t>7. Η με αριθμό 566/5-12-2017 επίκαιρη ερώτηση του Βουλευτή Αιτωλ</w:t>
      </w:r>
      <w:r>
        <w:rPr>
          <w:rFonts w:eastAsia="Times New Roman"/>
          <w:szCs w:val="24"/>
        </w:rPr>
        <w:t>οακαρνανίας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Νικολάου</w:t>
      </w:r>
      <w:r>
        <w:rPr>
          <w:rFonts w:eastAsia="Times New Roman"/>
          <w:b/>
          <w:bCs/>
          <w:szCs w:val="24"/>
        </w:rPr>
        <w:t xml:space="preserve"> </w:t>
      </w:r>
      <w:r>
        <w:rPr>
          <w:rFonts w:eastAsia="Times New Roman"/>
          <w:bCs/>
          <w:szCs w:val="24"/>
        </w:rPr>
        <w:t>Μωραΐτη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Εσωτερικών,</w:t>
      </w:r>
      <w:r>
        <w:rPr>
          <w:rFonts w:eastAsia="Times New Roman"/>
          <w:b/>
          <w:bCs/>
          <w:szCs w:val="24"/>
        </w:rPr>
        <w:t xml:space="preserve"> </w:t>
      </w:r>
      <w:r>
        <w:rPr>
          <w:rFonts w:eastAsia="Times New Roman"/>
          <w:szCs w:val="24"/>
        </w:rPr>
        <w:t>σχετικά με τις ελλείψεις σε προσωπικό και εξοπλισμό στο Δασαρχείο Αμφιλοχίας.</w:t>
      </w:r>
    </w:p>
    <w:p w14:paraId="044D707F" w14:textId="77777777" w:rsidR="00DD4505" w:rsidRDefault="0004109C">
      <w:pPr>
        <w:spacing w:after="0" w:line="600" w:lineRule="auto"/>
        <w:ind w:firstLine="720"/>
        <w:jc w:val="both"/>
        <w:rPr>
          <w:rFonts w:eastAsia="Times New Roman"/>
          <w:szCs w:val="24"/>
        </w:rPr>
      </w:pPr>
      <w:r>
        <w:rPr>
          <w:rFonts w:eastAsia="Times New Roman"/>
          <w:szCs w:val="24"/>
        </w:rPr>
        <w:lastRenderedPageBreak/>
        <w:t>8. Η με αριθμό 567/5-12-2017 επίκαιρη ερώτηση του Βουλευτή Ηρακλείου του Κομμουνι</w:t>
      </w:r>
      <w:r>
        <w:rPr>
          <w:rFonts w:eastAsia="Times New Roman"/>
          <w:szCs w:val="24"/>
        </w:rPr>
        <w:t>στικού Κόμματος Ελλάδ</w:t>
      </w:r>
      <w:r>
        <w:rPr>
          <w:rFonts w:eastAsia="Times New Roman"/>
          <w:szCs w:val="24"/>
        </w:rPr>
        <w:t>α</w:t>
      </w:r>
      <w:r>
        <w:rPr>
          <w:rFonts w:eastAsia="Times New Roman"/>
          <w:szCs w:val="24"/>
        </w:rPr>
        <w:t xml:space="preserve">ς κ. </w:t>
      </w:r>
      <w:r>
        <w:rPr>
          <w:rFonts w:eastAsia="Times New Roman"/>
          <w:bCs/>
          <w:szCs w:val="24"/>
        </w:rPr>
        <w:t>Εμμανουήλ Συντυχάκη</w:t>
      </w:r>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Εσωτερικών</w:t>
      </w:r>
      <w:r>
        <w:rPr>
          <w:rFonts w:eastAsia="Times New Roman"/>
          <w:bCs/>
          <w:szCs w:val="24"/>
        </w:rPr>
        <w:t>,</w:t>
      </w:r>
      <w:r>
        <w:rPr>
          <w:rFonts w:eastAsia="Times New Roman"/>
          <w:b/>
          <w:bCs/>
          <w:szCs w:val="24"/>
        </w:rPr>
        <w:t xml:space="preserve"> </w:t>
      </w:r>
      <w:r>
        <w:rPr>
          <w:rFonts w:eastAsia="Times New Roman"/>
          <w:szCs w:val="24"/>
        </w:rPr>
        <w:t xml:space="preserve">με θέμα: «Οι απαράδεκτες και απρόκλητες επιθέσεις </w:t>
      </w:r>
      <w:r>
        <w:rPr>
          <w:rFonts w:eastAsia="Times New Roman"/>
          <w:szCs w:val="24"/>
        </w:rPr>
        <w:t>ν</w:t>
      </w:r>
      <w:r>
        <w:rPr>
          <w:rFonts w:eastAsia="Times New Roman"/>
          <w:szCs w:val="24"/>
        </w:rPr>
        <w:t>ατοϊκών στρατιωτών προς Χανιώτες πολίτες το βράδυ της 17ης Νοεμβρίου 2017».</w:t>
      </w:r>
    </w:p>
    <w:p w14:paraId="044D7080" w14:textId="77777777" w:rsidR="00DD4505" w:rsidRDefault="0004109C">
      <w:pPr>
        <w:spacing w:after="0" w:line="600" w:lineRule="auto"/>
        <w:ind w:firstLine="720"/>
        <w:jc w:val="both"/>
        <w:rPr>
          <w:rFonts w:eastAsia="Times New Roman"/>
          <w:szCs w:val="24"/>
        </w:rPr>
      </w:pPr>
      <w:r>
        <w:rPr>
          <w:rFonts w:eastAsia="Times New Roman"/>
          <w:szCs w:val="24"/>
        </w:rPr>
        <w:t xml:space="preserve">9. Η με αριθμό 568/5-12-2017 επίκαιρη ερώτηση του </w:t>
      </w:r>
      <w:r>
        <w:rPr>
          <w:rFonts w:eastAsia="Times New Roman"/>
          <w:szCs w:val="24"/>
        </w:rPr>
        <w:t>Βουλευτή Αττικής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Ιωάννη Γκιόκα</w:t>
      </w:r>
      <w:r>
        <w:rPr>
          <w:rFonts w:eastAsia="Times New Roman"/>
          <w:szCs w:val="24"/>
        </w:rPr>
        <w:t xml:space="preserve"> προς τον Υπουργό </w:t>
      </w:r>
      <w:r>
        <w:rPr>
          <w:rFonts w:eastAsia="Times New Roman"/>
          <w:bCs/>
          <w:szCs w:val="24"/>
        </w:rPr>
        <w:t>Εσωτερικών,</w:t>
      </w:r>
      <w:r>
        <w:rPr>
          <w:rFonts w:eastAsia="Times New Roman"/>
          <w:b/>
          <w:bCs/>
          <w:szCs w:val="24"/>
        </w:rPr>
        <w:t xml:space="preserve"> </w:t>
      </w:r>
      <w:r>
        <w:rPr>
          <w:rFonts w:eastAsia="Times New Roman"/>
          <w:szCs w:val="24"/>
        </w:rPr>
        <w:t>σχετικά με τις καταστροφές από πλημμύρες στη Δυτική Αττική και την αναγκαία αντιπλημμυρική προστασία στον Νομό Αττικής.</w:t>
      </w:r>
    </w:p>
    <w:p w14:paraId="044D7081" w14:textId="77777777" w:rsidR="00DD4505" w:rsidRDefault="0004109C">
      <w:pPr>
        <w:spacing w:after="0" w:line="600" w:lineRule="auto"/>
        <w:ind w:firstLine="720"/>
        <w:jc w:val="both"/>
        <w:rPr>
          <w:rFonts w:eastAsia="Times New Roman"/>
          <w:szCs w:val="24"/>
        </w:rPr>
      </w:pPr>
      <w:r>
        <w:rPr>
          <w:rFonts w:eastAsia="Times New Roman"/>
          <w:szCs w:val="24"/>
        </w:rPr>
        <w:t>10. Η με αριθμό 487/1-12-2017 επίκαιρ</w:t>
      </w:r>
      <w:r>
        <w:rPr>
          <w:rFonts w:eastAsia="Times New Roman"/>
          <w:szCs w:val="24"/>
        </w:rPr>
        <w:t xml:space="preserve">η ερώτηση του Ανεξάρτητου Βουλευτή Μεσσηνίας κ. </w:t>
      </w:r>
      <w:r>
        <w:rPr>
          <w:rFonts w:eastAsia="Times New Roman"/>
          <w:bCs/>
          <w:szCs w:val="24"/>
        </w:rPr>
        <w:t xml:space="preserve">Δημητρίου </w:t>
      </w:r>
      <w:proofErr w:type="spellStart"/>
      <w:r>
        <w:rPr>
          <w:rFonts w:eastAsia="Times New Roman"/>
          <w:bCs/>
          <w:szCs w:val="24"/>
        </w:rPr>
        <w:t>Κουκούτση</w:t>
      </w:r>
      <w:proofErr w:type="spellEnd"/>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bCs/>
          <w:szCs w:val="24"/>
        </w:rPr>
        <w:t>,</w:t>
      </w:r>
      <w:r>
        <w:rPr>
          <w:rFonts w:eastAsia="Times New Roman"/>
          <w:b/>
          <w:bCs/>
          <w:szCs w:val="24"/>
        </w:rPr>
        <w:t xml:space="preserve"> </w:t>
      </w:r>
      <w:r>
        <w:rPr>
          <w:rFonts w:eastAsia="Times New Roman"/>
          <w:szCs w:val="24"/>
        </w:rPr>
        <w:t>με θέμα: «Ελιές τύπου Καλαμών εισάγονται και «βαφτίζονται» ως ελιές ΠΟΠ Καλαμάτας».</w:t>
      </w:r>
    </w:p>
    <w:p w14:paraId="044D7082" w14:textId="77777777" w:rsidR="00DD4505" w:rsidRDefault="0004109C">
      <w:pPr>
        <w:spacing w:after="0" w:line="600" w:lineRule="auto"/>
        <w:ind w:firstLine="720"/>
        <w:jc w:val="both"/>
        <w:rPr>
          <w:rFonts w:eastAsia="Times New Roman"/>
          <w:szCs w:val="24"/>
        </w:rPr>
      </w:pPr>
      <w:r>
        <w:rPr>
          <w:rFonts w:eastAsia="Times New Roman"/>
          <w:szCs w:val="24"/>
        </w:rPr>
        <w:t xml:space="preserve">11. Η με αριθμό 465/27-11-2017 επίκαιρη ερώτηση της </w:t>
      </w:r>
      <w:r>
        <w:rPr>
          <w:rFonts w:eastAsia="Times New Roman"/>
          <w:szCs w:val="24"/>
        </w:rPr>
        <w:t>Βουλευτού Β΄ Αθηνών του Λαϊκού Συνδέσμου - Χρυσή Αυγή κ</w:t>
      </w:r>
      <w:r>
        <w:rPr>
          <w:rFonts w:eastAsia="Times New Roman"/>
          <w:szCs w:val="24"/>
        </w:rPr>
        <w:t>.</w:t>
      </w:r>
      <w:r>
        <w:rPr>
          <w:rFonts w:eastAsia="Times New Roman"/>
          <w:szCs w:val="24"/>
        </w:rPr>
        <w:t xml:space="preserve"> </w:t>
      </w:r>
      <w:r>
        <w:rPr>
          <w:rFonts w:eastAsia="Times New Roman"/>
          <w:bCs/>
          <w:szCs w:val="24"/>
        </w:rPr>
        <w:t xml:space="preserve">Ελένης </w:t>
      </w:r>
      <w:proofErr w:type="spellStart"/>
      <w:r>
        <w:rPr>
          <w:rFonts w:eastAsia="Times New Roman"/>
          <w:bCs/>
          <w:szCs w:val="24"/>
        </w:rPr>
        <w:t>Ζαρούλια</w:t>
      </w:r>
      <w:proofErr w:type="spellEnd"/>
      <w:r>
        <w:rPr>
          <w:rFonts w:eastAsia="Times New Roman"/>
          <w:szCs w:val="24"/>
        </w:rPr>
        <w:t xml:space="preserve"> προς τον Υπουργό </w:t>
      </w:r>
      <w:r>
        <w:rPr>
          <w:rFonts w:eastAsia="Times New Roman"/>
          <w:bCs/>
          <w:szCs w:val="24"/>
        </w:rPr>
        <w:t>Εσωτερικών</w:t>
      </w:r>
      <w:r>
        <w:rPr>
          <w:rFonts w:eastAsia="Times New Roman"/>
          <w:bCs/>
          <w:szCs w:val="24"/>
        </w:rPr>
        <w:t>,</w:t>
      </w:r>
      <w:r>
        <w:rPr>
          <w:rFonts w:eastAsia="Times New Roman"/>
          <w:b/>
          <w:bCs/>
          <w:szCs w:val="24"/>
        </w:rPr>
        <w:t xml:space="preserve"> </w:t>
      </w:r>
      <w:r>
        <w:rPr>
          <w:rFonts w:eastAsia="Times New Roman"/>
          <w:szCs w:val="24"/>
        </w:rPr>
        <w:t>με θέμα: «Έως πο</w:t>
      </w:r>
      <w:r>
        <w:rPr>
          <w:rFonts w:eastAsia="Times New Roman"/>
          <w:szCs w:val="24"/>
        </w:rPr>
        <w:t>ύ</w:t>
      </w:r>
      <w:r>
        <w:rPr>
          <w:rFonts w:eastAsia="Times New Roman"/>
          <w:szCs w:val="24"/>
        </w:rPr>
        <w:t xml:space="preserve"> θα φτάσει η ασυδοσία και η κάλυψη από τη συγκυβέρνηση της εγκληματικής δράσης ακροαριστερών συμμοριών στα πανεπιστήμια;».</w:t>
      </w:r>
    </w:p>
    <w:p w14:paraId="044D7083" w14:textId="77777777" w:rsidR="00DD4505" w:rsidRDefault="0004109C">
      <w:pPr>
        <w:spacing w:before="100" w:beforeAutospacing="1" w:after="0" w:line="600" w:lineRule="auto"/>
        <w:ind w:firstLine="720"/>
        <w:jc w:val="both"/>
        <w:rPr>
          <w:rFonts w:eastAsia="Times New Roman"/>
          <w:szCs w:val="24"/>
        </w:rPr>
      </w:pPr>
      <w:r>
        <w:rPr>
          <w:rFonts w:eastAsia="Times New Roman"/>
          <w:bCs/>
          <w:szCs w:val="24"/>
        </w:rPr>
        <w:t>ΑΝΑΦΟΡΕΣ</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ΕΡΩ</w:t>
      </w:r>
      <w:r>
        <w:rPr>
          <w:rFonts w:eastAsia="Times New Roman"/>
          <w:bCs/>
          <w:szCs w:val="24"/>
        </w:rPr>
        <w:t>ΤΗΣΕΙΣ (Άρθρο 130 παρ</w:t>
      </w:r>
      <w:r>
        <w:rPr>
          <w:rFonts w:eastAsia="Times New Roman"/>
          <w:bCs/>
          <w:szCs w:val="24"/>
        </w:rPr>
        <w:t>άγραφος</w:t>
      </w:r>
      <w:r>
        <w:rPr>
          <w:rFonts w:eastAsia="Times New Roman"/>
          <w:bCs/>
          <w:szCs w:val="24"/>
        </w:rPr>
        <w:t xml:space="preserve"> 5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044D7084" w14:textId="77777777" w:rsidR="00DD4505" w:rsidRDefault="0004109C">
      <w:pPr>
        <w:spacing w:after="0" w:line="600" w:lineRule="auto"/>
        <w:ind w:firstLine="720"/>
        <w:jc w:val="both"/>
        <w:rPr>
          <w:rFonts w:eastAsia="Times New Roman" w:cs="Times New Roman"/>
          <w:szCs w:val="24"/>
        </w:rPr>
      </w:pPr>
      <w:r>
        <w:rPr>
          <w:rFonts w:eastAsia="Times New Roman"/>
          <w:szCs w:val="24"/>
        </w:rPr>
        <w:lastRenderedPageBreak/>
        <w:t>1. Η με αριθμό 415/16-10-2017 ερώτηση του Βουλευτή Ηρακλείου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Βασιλείου </w:t>
      </w:r>
      <w:proofErr w:type="spellStart"/>
      <w:r>
        <w:rPr>
          <w:rFonts w:eastAsia="Times New Roman"/>
          <w:szCs w:val="24"/>
        </w:rPr>
        <w:t>Κεγκέρογλου</w:t>
      </w:r>
      <w:proofErr w:type="spellEnd"/>
      <w:r>
        <w:rPr>
          <w:rFonts w:eastAsia="Times New Roman"/>
          <w:szCs w:val="24"/>
        </w:rPr>
        <w:t xml:space="preserve"> προς την Υπουργό Διοικητικής Ανασυγκρότησης, σχετικά με τη </w:t>
      </w:r>
      <w:proofErr w:type="spellStart"/>
      <w:r>
        <w:rPr>
          <w:rFonts w:eastAsia="Times New Roman"/>
          <w:szCs w:val="24"/>
        </w:rPr>
        <w:t>μοριοδότη</w:t>
      </w:r>
      <w:r>
        <w:rPr>
          <w:rFonts w:eastAsia="Times New Roman"/>
          <w:szCs w:val="24"/>
        </w:rPr>
        <w:t>ση</w:t>
      </w:r>
      <w:proofErr w:type="spellEnd"/>
      <w:r>
        <w:rPr>
          <w:rFonts w:eastAsia="Times New Roman"/>
          <w:szCs w:val="24"/>
        </w:rPr>
        <w:t xml:space="preserve"> μελών μονογονεϊκών οικογενειών στις διαδικασίες πρόσληψης μέσω ΑΣΕΠ και στις προκηρύξεις του ν.2643/1998.</w:t>
      </w:r>
    </w:p>
    <w:p w14:paraId="044D7085"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στην </w:t>
      </w:r>
    </w:p>
    <w:p w14:paraId="044D7086" w14:textId="77777777" w:rsidR="00DD4505" w:rsidRDefault="0004109C">
      <w:pPr>
        <w:widowControl w:val="0"/>
        <w:autoSpaceDE w:val="0"/>
        <w:autoSpaceDN w:val="0"/>
        <w:adjustRightInd w:val="0"/>
        <w:spacing w:after="0" w:line="600" w:lineRule="auto"/>
        <w:ind w:firstLine="720"/>
        <w:jc w:val="center"/>
        <w:rPr>
          <w:rFonts w:eastAsia="Times New Roman" w:cs="Times New Roman"/>
          <w:b/>
          <w:bCs/>
          <w:szCs w:val="24"/>
        </w:rPr>
      </w:pPr>
      <w:r>
        <w:rPr>
          <w:rFonts w:eastAsia="Times New Roman" w:cs="Times New Roman"/>
          <w:b/>
          <w:bCs/>
          <w:szCs w:val="24"/>
        </w:rPr>
        <w:t>ΕΙΔΙΚΗ ΗΜΕΡΗΣΙΑ ΔΙΑΤΑΞΗ</w:t>
      </w:r>
    </w:p>
    <w:p w14:paraId="044D7087"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Αιτήσεις άρσης ασυλίας Βουλευτών</w:t>
      </w:r>
      <w:r>
        <w:rPr>
          <w:rFonts w:eastAsia="Times New Roman" w:cs="Times New Roman"/>
          <w:szCs w:val="24"/>
        </w:rPr>
        <w:t>:</w:t>
      </w:r>
      <w:r>
        <w:rPr>
          <w:rFonts w:eastAsia="Times New Roman" w:cs="Times New Roman"/>
          <w:szCs w:val="24"/>
        </w:rPr>
        <w:t xml:space="preserve"> συζήτηση και λήψη απόφασης, </w:t>
      </w:r>
      <w:r w:rsidRPr="00FC1285">
        <w:rPr>
          <w:rFonts w:eastAsia="Times New Roman" w:cs="Times New Roman"/>
          <w:color w:val="000000" w:themeColor="text1"/>
          <w:szCs w:val="24"/>
        </w:rPr>
        <w:t xml:space="preserve">σύμφωνα </w:t>
      </w:r>
      <w:r w:rsidRPr="00FC1285">
        <w:rPr>
          <w:rFonts w:eastAsia="Times New Roman" w:cs="Times New Roman"/>
          <w:color w:val="000000" w:themeColor="text1"/>
          <w:szCs w:val="24"/>
        </w:rPr>
        <w:t xml:space="preserve">με το άρθρο 62 του Συντάγματος και </w:t>
      </w:r>
      <w:r w:rsidRPr="00FC1285">
        <w:rPr>
          <w:rFonts w:eastAsia="Times New Roman" w:cs="Times New Roman"/>
          <w:color w:val="000000" w:themeColor="text1"/>
          <w:szCs w:val="24"/>
        </w:rPr>
        <w:t xml:space="preserve">το άρθρο 83 του </w:t>
      </w:r>
      <w:r w:rsidRPr="00FC1285">
        <w:rPr>
          <w:rFonts w:eastAsia="Times New Roman" w:cs="Times New Roman"/>
          <w:color w:val="000000" w:themeColor="text1"/>
          <w:szCs w:val="24"/>
        </w:rPr>
        <w:t xml:space="preserve">Κανονισμού </w:t>
      </w:r>
      <w:r>
        <w:rPr>
          <w:rFonts w:eastAsia="Times New Roman" w:cs="Times New Roman"/>
          <w:szCs w:val="24"/>
        </w:rPr>
        <w:t xml:space="preserve">της Βουλής, για τις αιτήσεις άρσης της ασυλίας των Βουλευτών κ.κ. </w:t>
      </w:r>
      <w:proofErr w:type="spellStart"/>
      <w:r>
        <w:rPr>
          <w:rFonts w:eastAsia="Times New Roman" w:cs="Times New Roman"/>
          <w:szCs w:val="24"/>
        </w:rPr>
        <w:t>Κατσίκη</w:t>
      </w:r>
      <w:proofErr w:type="spellEnd"/>
      <w:r w:rsidRPr="00B12E6F">
        <w:rPr>
          <w:rFonts w:eastAsia="Times New Roman" w:cs="Times New Roman"/>
          <w:szCs w:val="24"/>
        </w:rPr>
        <w:t xml:space="preserve"> </w:t>
      </w:r>
      <w:r>
        <w:rPr>
          <w:rFonts w:eastAsia="Times New Roman" w:cs="Times New Roman"/>
          <w:szCs w:val="24"/>
        </w:rPr>
        <w:t>Κωνσταντίνου</w:t>
      </w:r>
      <w:r>
        <w:rPr>
          <w:rFonts w:eastAsia="Times New Roman" w:cs="Times New Roman"/>
          <w:szCs w:val="24"/>
        </w:rPr>
        <w:t xml:space="preserve">, </w:t>
      </w:r>
      <w:proofErr w:type="spellStart"/>
      <w:r>
        <w:rPr>
          <w:rFonts w:eastAsia="Times New Roman" w:cs="Times New Roman"/>
          <w:szCs w:val="24"/>
        </w:rPr>
        <w:t>Σπίρτζη</w:t>
      </w:r>
      <w:proofErr w:type="spellEnd"/>
      <w:r w:rsidRPr="00B12E6F">
        <w:rPr>
          <w:rFonts w:eastAsia="Times New Roman" w:cs="Times New Roman"/>
          <w:szCs w:val="24"/>
        </w:rPr>
        <w:t xml:space="preserve"> </w:t>
      </w:r>
      <w:r>
        <w:rPr>
          <w:rFonts w:eastAsia="Times New Roman" w:cs="Times New Roman"/>
          <w:szCs w:val="24"/>
        </w:rPr>
        <w:t>Χρήστου</w:t>
      </w:r>
      <w:r>
        <w:rPr>
          <w:rFonts w:eastAsia="Times New Roman" w:cs="Times New Roman"/>
          <w:szCs w:val="24"/>
        </w:rPr>
        <w:t xml:space="preserve">, </w:t>
      </w:r>
      <w:proofErr w:type="spellStart"/>
      <w:r>
        <w:rPr>
          <w:rFonts w:eastAsia="Times New Roman" w:cs="Times New Roman"/>
          <w:szCs w:val="24"/>
        </w:rPr>
        <w:t>Λάππα</w:t>
      </w:r>
      <w:proofErr w:type="spellEnd"/>
      <w:r>
        <w:rPr>
          <w:rFonts w:eastAsia="Times New Roman" w:cs="Times New Roman"/>
          <w:szCs w:val="24"/>
        </w:rPr>
        <w:t xml:space="preserve"> </w:t>
      </w:r>
      <w:r>
        <w:rPr>
          <w:rFonts w:eastAsia="Times New Roman" w:cs="Times New Roman"/>
          <w:szCs w:val="24"/>
        </w:rPr>
        <w:t>Σπυρίδων</w:t>
      </w:r>
      <w:r>
        <w:rPr>
          <w:rFonts w:eastAsia="Times New Roman" w:cs="Times New Roman"/>
          <w:szCs w:val="24"/>
        </w:rPr>
        <w:t>ος</w:t>
      </w:r>
      <w:r>
        <w:rPr>
          <w:rFonts w:eastAsia="Times New Roman" w:cs="Times New Roman"/>
          <w:szCs w:val="24"/>
        </w:rPr>
        <w:t xml:space="preserve"> και Χριστοδουλοπούλου </w:t>
      </w:r>
      <w:r>
        <w:rPr>
          <w:rFonts w:eastAsia="Times New Roman" w:cs="Times New Roman"/>
          <w:szCs w:val="24"/>
        </w:rPr>
        <w:t xml:space="preserve">Αναστασίας </w:t>
      </w:r>
      <w:r>
        <w:rPr>
          <w:rFonts w:eastAsia="Times New Roman" w:cs="Times New Roman"/>
          <w:szCs w:val="24"/>
        </w:rPr>
        <w:t>(1 δικογραφία) και ογδόντα τριών εν ενε</w:t>
      </w:r>
      <w:r>
        <w:rPr>
          <w:rFonts w:eastAsia="Times New Roman" w:cs="Times New Roman"/>
          <w:szCs w:val="24"/>
        </w:rPr>
        <w:t xml:space="preserve">ργεία Βουλευτών και συγκεκριμένα των κ.κ. </w:t>
      </w:r>
      <w:proofErr w:type="spellStart"/>
      <w:r>
        <w:rPr>
          <w:rFonts w:eastAsia="Times New Roman" w:cs="Times New Roman"/>
          <w:szCs w:val="24"/>
        </w:rPr>
        <w:t>Κουρουμπλή</w:t>
      </w:r>
      <w:proofErr w:type="spellEnd"/>
      <w:r>
        <w:rPr>
          <w:rFonts w:eastAsia="Times New Roman" w:cs="Times New Roman"/>
          <w:szCs w:val="24"/>
        </w:rPr>
        <w:t xml:space="preserve"> Παναγιώτη, </w:t>
      </w:r>
      <w:proofErr w:type="spellStart"/>
      <w:r>
        <w:rPr>
          <w:rFonts w:eastAsia="Times New Roman" w:cs="Times New Roman"/>
          <w:szCs w:val="24"/>
        </w:rPr>
        <w:t>Τζάκρη</w:t>
      </w:r>
      <w:proofErr w:type="spellEnd"/>
      <w:r>
        <w:rPr>
          <w:rFonts w:eastAsia="Times New Roman" w:cs="Times New Roman"/>
          <w:szCs w:val="24"/>
        </w:rPr>
        <w:t xml:space="preserve"> Θεοδώρας, Παραστατίδη Θεοδώρου, </w:t>
      </w:r>
      <w:proofErr w:type="spellStart"/>
      <w:r>
        <w:rPr>
          <w:rFonts w:eastAsia="Times New Roman" w:cs="Times New Roman"/>
          <w:szCs w:val="24"/>
        </w:rPr>
        <w:t>Μπόλαρη</w:t>
      </w:r>
      <w:proofErr w:type="spellEnd"/>
      <w:r>
        <w:rPr>
          <w:rFonts w:eastAsia="Times New Roman" w:cs="Times New Roman"/>
          <w:szCs w:val="24"/>
        </w:rPr>
        <w:t xml:space="preserve"> Μάρκου, Μητσοτάκη Κυριάκου, Μπακογιάννη Θεοδώρας, Αθανασίου Χαραλάμπους, Βαρβιτσιώτη Μιλτιάδη, Κεφαλογιάννη Όλγας, Κασαπίδη Γεωργίου, </w:t>
      </w:r>
      <w:proofErr w:type="spellStart"/>
      <w:r>
        <w:rPr>
          <w:rFonts w:eastAsia="Times New Roman" w:cs="Times New Roman"/>
          <w:szCs w:val="24"/>
        </w:rPr>
        <w:t>Κικίλια</w:t>
      </w:r>
      <w:proofErr w:type="spellEnd"/>
      <w:r>
        <w:rPr>
          <w:rFonts w:eastAsia="Times New Roman" w:cs="Times New Roman"/>
          <w:szCs w:val="24"/>
        </w:rPr>
        <w:t xml:space="preserve"> Βασ</w:t>
      </w:r>
      <w:r>
        <w:rPr>
          <w:rFonts w:eastAsia="Times New Roman" w:cs="Times New Roman"/>
          <w:szCs w:val="24"/>
        </w:rPr>
        <w:t xml:space="preserve">ιλείου, </w:t>
      </w:r>
      <w:proofErr w:type="spellStart"/>
      <w:r>
        <w:rPr>
          <w:rFonts w:eastAsia="Times New Roman" w:cs="Times New Roman"/>
          <w:szCs w:val="24"/>
        </w:rPr>
        <w:t>Μηταράκη</w:t>
      </w:r>
      <w:proofErr w:type="spellEnd"/>
      <w:r>
        <w:rPr>
          <w:rFonts w:eastAsia="Times New Roman" w:cs="Times New Roman"/>
          <w:szCs w:val="24"/>
        </w:rPr>
        <w:t xml:space="preserve"> Παναγιώτη, </w:t>
      </w:r>
      <w:proofErr w:type="spellStart"/>
      <w:r>
        <w:rPr>
          <w:rFonts w:eastAsia="Times New Roman" w:cs="Times New Roman"/>
          <w:szCs w:val="24"/>
        </w:rPr>
        <w:t>Βούλτεψη</w:t>
      </w:r>
      <w:proofErr w:type="spellEnd"/>
      <w:r>
        <w:rPr>
          <w:rFonts w:eastAsia="Times New Roman" w:cs="Times New Roman"/>
          <w:szCs w:val="24"/>
        </w:rPr>
        <w:t xml:space="preserve"> Σοφίας, Γεωργιάδη Σπυρίδωνος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Αδώνιδος</w:t>
      </w:r>
      <w:proofErr w:type="spellEnd"/>
      <w:r>
        <w:rPr>
          <w:rFonts w:eastAsia="Times New Roman" w:cs="Times New Roman"/>
          <w:szCs w:val="24"/>
        </w:rPr>
        <w:t xml:space="preserve">, </w:t>
      </w:r>
      <w:proofErr w:type="spellStart"/>
      <w:r>
        <w:rPr>
          <w:rFonts w:eastAsia="Times New Roman" w:cs="Times New Roman"/>
          <w:szCs w:val="24"/>
        </w:rPr>
        <w:t>Μειμαράκη</w:t>
      </w:r>
      <w:proofErr w:type="spellEnd"/>
      <w:r>
        <w:rPr>
          <w:rFonts w:eastAsia="Times New Roman" w:cs="Times New Roman"/>
          <w:szCs w:val="24"/>
        </w:rPr>
        <w:t xml:space="preserve"> Ευαγγέλου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Βασιλείου, Χατζηδάκη Κωνσταντίνου, </w:t>
      </w:r>
      <w:proofErr w:type="spellStart"/>
      <w:r>
        <w:rPr>
          <w:rFonts w:eastAsia="Times New Roman" w:cs="Times New Roman"/>
          <w:szCs w:val="24"/>
        </w:rPr>
        <w:t>Γιακουμάτου</w:t>
      </w:r>
      <w:proofErr w:type="spellEnd"/>
      <w:r>
        <w:rPr>
          <w:rFonts w:eastAsia="Times New Roman" w:cs="Times New Roman"/>
          <w:szCs w:val="24"/>
        </w:rPr>
        <w:t xml:space="preserve"> Γερασίμου, Καραμανλή Άννας, </w:t>
      </w:r>
      <w:proofErr w:type="spellStart"/>
      <w:r>
        <w:rPr>
          <w:rFonts w:eastAsia="Times New Roman" w:cs="Times New Roman"/>
          <w:szCs w:val="24"/>
        </w:rPr>
        <w:t>Σαλμά</w:t>
      </w:r>
      <w:proofErr w:type="spellEnd"/>
      <w:r>
        <w:rPr>
          <w:rFonts w:eastAsia="Times New Roman" w:cs="Times New Roman"/>
          <w:szCs w:val="24"/>
        </w:rPr>
        <w:t xml:space="preserve"> Μάριου, Καραγκούνη Κωνσταντίνου, Ανδριανού Ιωάννη, </w:t>
      </w:r>
      <w:proofErr w:type="spellStart"/>
      <w:r>
        <w:rPr>
          <w:rFonts w:eastAsia="Times New Roman" w:cs="Times New Roman"/>
          <w:szCs w:val="24"/>
        </w:rPr>
        <w:t>Στύλιου</w:t>
      </w:r>
      <w:proofErr w:type="spellEnd"/>
      <w:r>
        <w:rPr>
          <w:rFonts w:eastAsia="Times New Roman" w:cs="Times New Roman"/>
          <w:szCs w:val="24"/>
        </w:rPr>
        <w:t xml:space="preserve"> Γεωργίου, Βορίδη</w:t>
      </w:r>
      <w:r>
        <w:rPr>
          <w:rFonts w:eastAsia="Times New Roman" w:cs="Times New Roman"/>
          <w:szCs w:val="24"/>
        </w:rPr>
        <w:t xml:space="preserve"> Μαυρουδή, Μαρτίνου Γεωργίας, Βλάχου Γεωργίου, </w:t>
      </w:r>
      <w:r>
        <w:rPr>
          <w:rFonts w:eastAsia="Times New Roman" w:cs="Times New Roman"/>
          <w:szCs w:val="24"/>
        </w:rPr>
        <w:lastRenderedPageBreak/>
        <w:t xml:space="preserve">Μπούρα Αθανασίου, Οικονόμου Βασιλείου, </w:t>
      </w:r>
      <w:proofErr w:type="spellStart"/>
      <w:r>
        <w:rPr>
          <w:rFonts w:eastAsia="Times New Roman" w:cs="Times New Roman"/>
          <w:szCs w:val="24"/>
        </w:rPr>
        <w:t>Σταϊκούρα</w:t>
      </w:r>
      <w:proofErr w:type="spellEnd"/>
      <w:r>
        <w:rPr>
          <w:rFonts w:eastAsia="Times New Roman" w:cs="Times New Roman"/>
          <w:szCs w:val="24"/>
        </w:rPr>
        <w:t xml:space="preserve"> Χρήστου, </w:t>
      </w:r>
      <w:proofErr w:type="spellStart"/>
      <w:r>
        <w:rPr>
          <w:rFonts w:eastAsia="Times New Roman" w:cs="Times New Roman"/>
          <w:szCs w:val="24"/>
        </w:rPr>
        <w:t>Κουτσούμπα</w:t>
      </w:r>
      <w:proofErr w:type="spellEnd"/>
      <w:r>
        <w:rPr>
          <w:rFonts w:eastAsia="Times New Roman" w:cs="Times New Roman"/>
          <w:szCs w:val="24"/>
        </w:rPr>
        <w:t xml:space="preserve"> Ανδρέα, </w:t>
      </w:r>
      <w:proofErr w:type="spellStart"/>
      <w:r>
        <w:rPr>
          <w:rFonts w:eastAsia="Times New Roman" w:cs="Times New Roman"/>
          <w:szCs w:val="24"/>
        </w:rPr>
        <w:t>Κόνσολα</w:t>
      </w:r>
      <w:proofErr w:type="spellEnd"/>
      <w:r>
        <w:rPr>
          <w:rFonts w:eastAsia="Times New Roman" w:cs="Times New Roman"/>
          <w:szCs w:val="24"/>
        </w:rPr>
        <w:t xml:space="preserve"> Εμμανουήλ, </w:t>
      </w:r>
      <w:proofErr w:type="spellStart"/>
      <w:r>
        <w:rPr>
          <w:rFonts w:eastAsia="Times New Roman" w:cs="Times New Roman"/>
          <w:szCs w:val="24"/>
        </w:rPr>
        <w:t>Κεδίκογλου</w:t>
      </w:r>
      <w:proofErr w:type="spellEnd"/>
      <w:r>
        <w:rPr>
          <w:rFonts w:eastAsia="Times New Roman" w:cs="Times New Roman"/>
          <w:szCs w:val="24"/>
        </w:rPr>
        <w:t xml:space="preserve"> Συμεών, </w:t>
      </w:r>
      <w:proofErr w:type="spellStart"/>
      <w:r>
        <w:rPr>
          <w:rFonts w:eastAsia="Times New Roman" w:cs="Times New Roman"/>
          <w:szCs w:val="24"/>
        </w:rPr>
        <w:t>Κοντογεώργου</w:t>
      </w:r>
      <w:proofErr w:type="spellEnd"/>
      <w:r>
        <w:rPr>
          <w:rFonts w:eastAsia="Times New Roman" w:cs="Times New Roman"/>
          <w:szCs w:val="24"/>
        </w:rPr>
        <w:t xml:space="preserve"> Κωνσταντίνου, </w:t>
      </w:r>
      <w:proofErr w:type="spellStart"/>
      <w:r>
        <w:rPr>
          <w:rFonts w:eastAsia="Times New Roman" w:cs="Times New Roman"/>
          <w:szCs w:val="24"/>
        </w:rPr>
        <w:t>Βεσυρόπουλου</w:t>
      </w:r>
      <w:proofErr w:type="spellEnd"/>
      <w:r>
        <w:rPr>
          <w:rFonts w:eastAsia="Times New Roman" w:cs="Times New Roman"/>
          <w:szCs w:val="24"/>
        </w:rPr>
        <w:t xml:space="preserve"> Απόστολου, </w:t>
      </w:r>
      <w:proofErr w:type="spellStart"/>
      <w:r>
        <w:rPr>
          <w:rFonts w:eastAsia="Times New Roman" w:cs="Times New Roman"/>
          <w:szCs w:val="24"/>
        </w:rPr>
        <w:t>Αυγενάκη</w:t>
      </w:r>
      <w:proofErr w:type="spellEnd"/>
      <w:r>
        <w:rPr>
          <w:rFonts w:eastAsia="Times New Roman" w:cs="Times New Roman"/>
          <w:szCs w:val="24"/>
        </w:rPr>
        <w:t xml:space="preserve"> Ελευθερίου, Καραμανλή Κωνσταντίνου</w:t>
      </w:r>
      <w:r>
        <w:rPr>
          <w:rFonts w:eastAsia="Times New Roman" w:cs="Times New Roman"/>
          <w:szCs w:val="24"/>
        </w:rPr>
        <w:t xml:space="preserve">, Γκιουλέκα Κωνσταντίνου, Καλαφάτη Σταύρου, Ράπτη Ελένης, Καράογλου Θεοδώρου, Αναστασιάδη Σάββα, Τασούλα Κωνσταντίνου, Ασημακοπούλου Άννας - Μισέλ, Παναγιωτόπουλου Νικολάου, Τσιάρα Κωνσταντίνου, Αντωνίου Μαρίας, </w:t>
      </w:r>
      <w:proofErr w:type="spellStart"/>
      <w:r>
        <w:rPr>
          <w:rFonts w:eastAsia="Times New Roman" w:cs="Times New Roman"/>
          <w:szCs w:val="24"/>
        </w:rPr>
        <w:t>Δένδια</w:t>
      </w:r>
      <w:proofErr w:type="spellEnd"/>
      <w:r>
        <w:rPr>
          <w:rFonts w:eastAsia="Times New Roman" w:cs="Times New Roman"/>
          <w:szCs w:val="24"/>
        </w:rPr>
        <w:t xml:space="preserve"> Νικολάου - Γεωργίου, Γεωργαντά Γεωργί</w:t>
      </w:r>
      <w:r>
        <w:rPr>
          <w:rFonts w:eastAsia="Times New Roman" w:cs="Times New Roman"/>
          <w:szCs w:val="24"/>
        </w:rPr>
        <w:t xml:space="preserve">ου, Δήμα Χρίστου, </w:t>
      </w:r>
      <w:proofErr w:type="spellStart"/>
      <w:r>
        <w:rPr>
          <w:rFonts w:eastAsia="Times New Roman" w:cs="Times New Roman"/>
          <w:szCs w:val="24"/>
        </w:rPr>
        <w:t>Βρούτση</w:t>
      </w:r>
      <w:proofErr w:type="spellEnd"/>
      <w:r>
        <w:rPr>
          <w:rFonts w:eastAsia="Times New Roman" w:cs="Times New Roman"/>
          <w:szCs w:val="24"/>
        </w:rPr>
        <w:t xml:space="preserve"> Ιωάννη, Δαβάκη Αθανασίου, </w:t>
      </w:r>
      <w:proofErr w:type="spellStart"/>
      <w:r>
        <w:rPr>
          <w:rFonts w:eastAsia="Times New Roman" w:cs="Times New Roman"/>
          <w:szCs w:val="24"/>
        </w:rPr>
        <w:t>Χαρακόπουλου</w:t>
      </w:r>
      <w:proofErr w:type="spellEnd"/>
      <w:r>
        <w:rPr>
          <w:rFonts w:eastAsia="Times New Roman" w:cs="Times New Roman"/>
          <w:szCs w:val="24"/>
        </w:rPr>
        <w:t xml:space="preserve"> Μάξιμου, </w:t>
      </w:r>
      <w:proofErr w:type="spellStart"/>
      <w:r>
        <w:rPr>
          <w:rFonts w:eastAsia="Times New Roman" w:cs="Times New Roman"/>
          <w:szCs w:val="24"/>
        </w:rPr>
        <w:t>Κέλλα</w:t>
      </w:r>
      <w:proofErr w:type="spellEnd"/>
      <w:r>
        <w:rPr>
          <w:rFonts w:eastAsia="Times New Roman" w:cs="Times New Roman"/>
          <w:szCs w:val="24"/>
        </w:rPr>
        <w:t xml:space="preserve"> Χρήστου, </w:t>
      </w:r>
      <w:proofErr w:type="spellStart"/>
      <w:r>
        <w:rPr>
          <w:rFonts w:eastAsia="Times New Roman" w:cs="Times New Roman"/>
          <w:szCs w:val="24"/>
        </w:rPr>
        <w:t>Πλακιωτάκη</w:t>
      </w:r>
      <w:proofErr w:type="spellEnd"/>
      <w:r>
        <w:rPr>
          <w:rFonts w:eastAsia="Times New Roman" w:cs="Times New Roman"/>
          <w:szCs w:val="24"/>
        </w:rPr>
        <w:t xml:space="preserve"> Ιωάννη, Σαμαρά Αντωνίου, Κατσαφάδου Κωνσταντίνου, </w:t>
      </w:r>
      <w:proofErr w:type="spellStart"/>
      <w:r>
        <w:rPr>
          <w:rFonts w:eastAsia="Times New Roman" w:cs="Times New Roman"/>
          <w:szCs w:val="24"/>
        </w:rPr>
        <w:t>Καρασμάνη</w:t>
      </w:r>
      <w:proofErr w:type="spellEnd"/>
      <w:r>
        <w:rPr>
          <w:rFonts w:eastAsia="Times New Roman" w:cs="Times New Roman"/>
          <w:szCs w:val="24"/>
        </w:rPr>
        <w:t xml:space="preserve"> Γεωργίου, Κουκοδήμου Κωνσταντίνου, Κεφαλογιάννη Ιωάννη, </w:t>
      </w:r>
      <w:proofErr w:type="spellStart"/>
      <w:r>
        <w:rPr>
          <w:rFonts w:eastAsia="Times New Roman" w:cs="Times New Roman"/>
          <w:szCs w:val="24"/>
        </w:rPr>
        <w:t>Τραγάκη</w:t>
      </w:r>
      <w:proofErr w:type="spellEnd"/>
      <w:r>
        <w:rPr>
          <w:rFonts w:eastAsia="Times New Roman" w:cs="Times New Roman"/>
          <w:szCs w:val="24"/>
        </w:rPr>
        <w:t xml:space="preserve"> Ιωάννη, Αραμπατζή Φωτεινής, Σκρέ</w:t>
      </w:r>
      <w:r>
        <w:rPr>
          <w:rFonts w:eastAsia="Times New Roman" w:cs="Times New Roman"/>
          <w:szCs w:val="24"/>
        </w:rPr>
        <w:t xml:space="preserve">κα Κωνσταντίνου, Κυριαζίδη Δημητρίου, Τζαβάρα Κωνσταντίνου, Κακλαμάνη Νικήτα, </w:t>
      </w:r>
      <w:proofErr w:type="spellStart"/>
      <w:r>
        <w:rPr>
          <w:rFonts w:eastAsia="Times New Roman" w:cs="Times New Roman"/>
          <w:szCs w:val="24"/>
        </w:rPr>
        <w:t>Βαγιωνά</w:t>
      </w:r>
      <w:proofErr w:type="spellEnd"/>
      <w:r>
        <w:rPr>
          <w:rFonts w:eastAsia="Times New Roman" w:cs="Times New Roman"/>
          <w:szCs w:val="24"/>
        </w:rPr>
        <w:t xml:space="preserve"> Γεωργίου, Βενιζέλου Ευαγγέλου, Λοβέρδου Ανδρέα, Μανιάτη Ιωάννη, Κωνσταντινόπουλου Οδυσσέα, </w:t>
      </w:r>
      <w:proofErr w:type="spellStart"/>
      <w:r>
        <w:rPr>
          <w:rFonts w:eastAsia="Times New Roman" w:cs="Times New Roman"/>
          <w:szCs w:val="24"/>
        </w:rPr>
        <w:t>Χριστοφιλοπούλου</w:t>
      </w:r>
      <w:proofErr w:type="spellEnd"/>
      <w:r>
        <w:rPr>
          <w:rFonts w:eastAsia="Times New Roman" w:cs="Times New Roman"/>
          <w:szCs w:val="24"/>
        </w:rPr>
        <w:t xml:space="preserve"> Παρασκευής (Εύης), </w:t>
      </w:r>
      <w:proofErr w:type="spellStart"/>
      <w:r>
        <w:rPr>
          <w:rFonts w:eastAsia="Times New Roman" w:cs="Times New Roman"/>
          <w:szCs w:val="24"/>
        </w:rPr>
        <w:t>Κρεμαστινού</w:t>
      </w:r>
      <w:proofErr w:type="spellEnd"/>
      <w:r>
        <w:rPr>
          <w:rFonts w:eastAsia="Times New Roman" w:cs="Times New Roman"/>
          <w:szCs w:val="24"/>
        </w:rPr>
        <w:t xml:space="preserve"> Δημητρίου, Κουτσούκου Ιωάννη, Σ</w:t>
      </w:r>
      <w:r>
        <w:rPr>
          <w:rFonts w:eastAsia="Times New Roman" w:cs="Times New Roman"/>
          <w:szCs w:val="24"/>
        </w:rPr>
        <w:t xml:space="preserve">κανδαλίδη Κωνσταντίνου, Γρηγοράκου Λεωνίδα, </w:t>
      </w:r>
      <w:proofErr w:type="spellStart"/>
      <w:r>
        <w:rPr>
          <w:rFonts w:eastAsia="Times New Roman" w:cs="Times New Roman"/>
          <w:szCs w:val="24"/>
        </w:rPr>
        <w:t>Κεφαλίδου</w:t>
      </w:r>
      <w:proofErr w:type="spellEnd"/>
      <w:r>
        <w:rPr>
          <w:rFonts w:eastAsia="Times New Roman" w:cs="Times New Roman"/>
          <w:szCs w:val="24"/>
        </w:rPr>
        <w:t xml:space="preserve"> Χαρούλας (Χαράς), </w:t>
      </w:r>
      <w:proofErr w:type="spellStart"/>
      <w:r>
        <w:rPr>
          <w:rFonts w:eastAsia="Times New Roman" w:cs="Times New Roman"/>
          <w:szCs w:val="24"/>
        </w:rPr>
        <w:t>Κεγκέρογλου</w:t>
      </w:r>
      <w:proofErr w:type="spellEnd"/>
      <w:r>
        <w:rPr>
          <w:rFonts w:eastAsia="Times New Roman" w:cs="Times New Roman"/>
          <w:szCs w:val="24"/>
        </w:rPr>
        <w:t xml:space="preserve"> Βασιλείου, </w:t>
      </w:r>
      <w:proofErr w:type="spellStart"/>
      <w:r>
        <w:rPr>
          <w:rFonts w:eastAsia="Times New Roman" w:cs="Times New Roman"/>
          <w:szCs w:val="24"/>
        </w:rPr>
        <w:t>Αρβανιτίδη</w:t>
      </w:r>
      <w:proofErr w:type="spellEnd"/>
      <w:r>
        <w:rPr>
          <w:rFonts w:eastAsia="Times New Roman" w:cs="Times New Roman"/>
          <w:szCs w:val="24"/>
        </w:rPr>
        <w:t xml:space="preserve"> Γεωργίου, Τζελέπη Μιχαήλ, Λυκούδη Σπυρίδωνος, Ψαριανού Γρηγορίου, Νικολόπουλου Νικολάου, Παπακώστα - Σιδηροπούλου Αικατερίνης</w:t>
      </w:r>
      <w:r>
        <w:rPr>
          <w:rFonts w:eastAsia="Times New Roman" w:cs="Times New Roman"/>
          <w:szCs w:val="24"/>
        </w:rPr>
        <w:t xml:space="preserve"> και </w:t>
      </w:r>
      <w:r>
        <w:rPr>
          <w:rFonts w:eastAsia="Times New Roman" w:cs="Times New Roman"/>
          <w:szCs w:val="24"/>
        </w:rPr>
        <w:t>Μάρκου Αικατερίνης.</w:t>
      </w:r>
    </w:p>
    <w:p w14:paraId="044D7088"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την αρμόδια Ειδική Μόνιμη Επιτροπή Κοινοβουλευτικής Δεοντολογίας ανακοινώθηκε η έκθεσή της την 1-12-2017, σύμφωνα με την οποία τα μέλη της επιτροπής πρότειναν κατά πλειοψηφία τη μη άρση ασυλίας του κ. Κωνσταντίνου </w:t>
      </w:r>
      <w:proofErr w:type="spellStart"/>
      <w:r>
        <w:rPr>
          <w:rFonts w:eastAsia="Times New Roman" w:cs="Times New Roman"/>
          <w:szCs w:val="24"/>
        </w:rPr>
        <w:t>Κατσίκη</w:t>
      </w:r>
      <w:proofErr w:type="spellEnd"/>
      <w:r>
        <w:rPr>
          <w:rFonts w:eastAsia="Times New Roman" w:cs="Times New Roman"/>
          <w:szCs w:val="24"/>
        </w:rPr>
        <w:t xml:space="preserve">. </w:t>
      </w:r>
    </w:p>
    <w:p w14:paraId="044D7089"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Από την αρμόδια Ειδική Μόνιμ</w:t>
      </w:r>
      <w:r>
        <w:rPr>
          <w:rFonts w:eastAsia="Times New Roman" w:cs="Times New Roman"/>
          <w:szCs w:val="24"/>
        </w:rPr>
        <w:t xml:space="preserve">η Επιτροπή Κοινοβουλευτικής Δεοντολογίας ανακοινώθηκε η έκθεσή της την 1-12-2017, σύμφωνα με την οποία τα μέλη της επιτροπής πρότειναν κατά πλειοψηφία τη μη άρση ασυλίας του κ. Χρήστου </w:t>
      </w:r>
      <w:proofErr w:type="spellStart"/>
      <w:r>
        <w:rPr>
          <w:rFonts w:eastAsia="Times New Roman" w:cs="Times New Roman"/>
          <w:szCs w:val="24"/>
        </w:rPr>
        <w:t>Σπίρτζη</w:t>
      </w:r>
      <w:proofErr w:type="spellEnd"/>
      <w:r>
        <w:rPr>
          <w:rFonts w:eastAsia="Times New Roman" w:cs="Times New Roman"/>
          <w:szCs w:val="24"/>
        </w:rPr>
        <w:t xml:space="preserve">. </w:t>
      </w:r>
    </w:p>
    <w:p w14:paraId="044D708A"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Από την αρμόδια Ειδική Μόνιμη Επιτροπή Κοινοβουλευτικής Δεοντ</w:t>
      </w:r>
      <w:r>
        <w:rPr>
          <w:rFonts w:eastAsia="Times New Roman" w:cs="Times New Roman"/>
          <w:szCs w:val="24"/>
        </w:rPr>
        <w:t xml:space="preserve">ολογίας ανακοινώθηκε η έκθεσή της την 1-12-2017, σύμφωνα με την οποία τα μέλη της επιτροπής πρότειναν κατά πλειοψηφία τη μη άρση ασυλίας των κ.κ. Σπυρίδωνος </w:t>
      </w:r>
      <w:proofErr w:type="spellStart"/>
      <w:r>
        <w:rPr>
          <w:rFonts w:eastAsia="Times New Roman" w:cs="Times New Roman"/>
          <w:szCs w:val="24"/>
        </w:rPr>
        <w:t>Λάππα</w:t>
      </w:r>
      <w:proofErr w:type="spellEnd"/>
      <w:r>
        <w:rPr>
          <w:rFonts w:eastAsia="Times New Roman" w:cs="Times New Roman"/>
          <w:szCs w:val="24"/>
        </w:rPr>
        <w:t xml:space="preserve"> και Αναστασίας Χριστοδουλοπούλου. </w:t>
      </w:r>
    </w:p>
    <w:p w14:paraId="044D708B"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Από την αρμόδια Ειδική Μόνιμη Επιτροπή Κοινοβουλευτικής Δε</w:t>
      </w:r>
      <w:r>
        <w:rPr>
          <w:rFonts w:eastAsia="Times New Roman" w:cs="Times New Roman"/>
          <w:szCs w:val="24"/>
        </w:rPr>
        <w:t xml:space="preserve">οντολογίας ανακοινώθηκε η έκθεσή της την 1-12-2017, σύμφωνα με την οποία τα μέλη της επιτροπής πρότειναν κατά πλειοψηφία τη μη άρση ασυλίας των προαναφερόμενων ογδόντα τριών εν ενεργεία Βουλευτών. </w:t>
      </w:r>
    </w:p>
    <w:p w14:paraId="044D708C"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Σύμφωνα με το άρθρο 83 του Κανονισμού η Βουλή δεν εισέρχετ</w:t>
      </w:r>
      <w:r>
        <w:rPr>
          <w:rFonts w:eastAsia="Times New Roman" w:cs="Times New Roman"/>
          <w:szCs w:val="24"/>
        </w:rPr>
        <w:t xml:space="preserve">αι στην ουσία των υποθέσεων αλλά ερευνάται μόνο αν η πράξη για την οποία ζητείται η άρση της ασυλίας συνδέεται με την πολιτική ή κοινοβουλευτική δραστηριότητα του Βουλευτή ή η δίωξη ή μήνυση ή η έγκλιση υποκρύπτει πολιτική σκοπιμότητα. </w:t>
      </w:r>
    </w:p>
    <w:p w14:paraId="044D708D"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σύμφωνα με </w:t>
      </w:r>
      <w:r>
        <w:rPr>
          <w:rFonts w:eastAsia="Times New Roman" w:cs="Times New Roman"/>
          <w:szCs w:val="24"/>
        </w:rPr>
        <w:t xml:space="preserve">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β΄. </w:t>
      </w:r>
    </w:p>
    <w:p w14:paraId="044D708E"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Ο λόγος δίνεται πάντα, εφόσον ζητηθεί, στον Βουλευτή σ</w:t>
      </w:r>
      <w:r>
        <w:rPr>
          <w:rFonts w:eastAsia="Times New Roman" w:cs="Times New Roman"/>
          <w:szCs w:val="24"/>
        </w:rPr>
        <w:t xml:space="preserve">τον οποίο αφορά η αίτηση και στους Προέδρους των Κοινοβουλευτικών Ομάδων ή στους αναπληρωτές τους. </w:t>
      </w:r>
    </w:p>
    <w:p w14:paraId="044D708F"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Υπενθυμίζω ότι σύμφωνα με την απόφαση της Διάσκεψης των Προέδρων της 23</w:t>
      </w:r>
      <w:r>
        <w:rPr>
          <w:rFonts w:eastAsia="Times New Roman" w:cs="Times New Roman"/>
          <w:szCs w:val="24"/>
          <w:vertAlign w:val="superscript"/>
        </w:rPr>
        <w:t>ης</w:t>
      </w:r>
      <w:r>
        <w:rPr>
          <w:rFonts w:eastAsia="Times New Roman" w:cs="Times New Roman"/>
          <w:szCs w:val="24"/>
        </w:rPr>
        <w:t xml:space="preserve"> Μαρτίου 2005, έχουμε δεχθεί επί των αιτήσεων άρσης της ασυλίας η Βουλή να αποφασίζ</w:t>
      </w:r>
      <w:r>
        <w:rPr>
          <w:rFonts w:eastAsia="Times New Roman" w:cs="Times New Roman"/>
          <w:szCs w:val="24"/>
        </w:rPr>
        <w:t xml:space="preserve">ει με ονομαστική ψηφοφορία και με ψηφοδέλτιο.  </w:t>
      </w:r>
    </w:p>
    <w:p w14:paraId="044D7090"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Το ψηφοδέλτιο, στο οποίο ο κάθε συνάδελφος θα αναγράφει το όνομά του, την εκλογική του περιφέρεια και την Κοινοβουλευτική Ομάδα που ανήκει, θα καταχωρίζεται στα αντίστοιχα Πρακτικά. Ανταποκρινόμαστε έτσι στις</w:t>
      </w:r>
      <w:r>
        <w:rPr>
          <w:rFonts w:eastAsia="Times New Roman" w:cs="Times New Roman"/>
          <w:szCs w:val="24"/>
        </w:rPr>
        <w:t xml:space="preserve"> διατάξεις του άρθρου 83 του Κανονισμού της Βουλής, που απαιτεί φανερή ψηφοφορία. </w:t>
      </w:r>
    </w:p>
    <w:p w14:paraId="044D7091"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 xml:space="preserve">Αφού, λοιπόν, ολοκληρωθεί η συζήτηση επί των περιπτώσεων της σημερινής ειδικής ημερήσιας διάταξης, θα προχωρήσουμε σε ονομαστική ψηφοφορία, όπως σας περιέγραψα. </w:t>
      </w:r>
    </w:p>
    <w:p w14:paraId="044D7092"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 xml:space="preserve">Η πρώτη </w:t>
      </w:r>
      <w:r>
        <w:rPr>
          <w:rFonts w:eastAsia="Times New Roman" w:cs="Times New Roman"/>
          <w:szCs w:val="24"/>
        </w:rPr>
        <w:t xml:space="preserve">υπόθεση αφορά τον συνάδελφο κ. </w:t>
      </w:r>
      <w:proofErr w:type="spellStart"/>
      <w:r>
        <w:rPr>
          <w:rFonts w:eastAsia="Times New Roman" w:cs="Times New Roman"/>
          <w:szCs w:val="24"/>
        </w:rPr>
        <w:t>Κατσίκη</w:t>
      </w:r>
      <w:proofErr w:type="spellEnd"/>
      <w:r>
        <w:rPr>
          <w:rFonts w:eastAsia="Times New Roman" w:cs="Times New Roman"/>
          <w:szCs w:val="24"/>
        </w:rPr>
        <w:t>.</w:t>
      </w:r>
    </w:p>
    <w:p w14:paraId="044D7093"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 xml:space="preserve">Η δεύτερη υπόθεση αφορά τον συνάδελφο κ. </w:t>
      </w:r>
      <w:proofErr w:type="spellStart"/>
      <w:r>
        <w:rPr>
          <w:rFonts w:eastAsia="Times New Roman" w:cs="Times New Roman"/>
          <w:szCs w:val="24"/>
        </w:rPr>
        <w:t>Σπίρτζη</w:t>
      </w:r>
      <w:proofErr w:type="spellEnd"/>
      <w:r>
        <w:rPr>
          <w:rFonts w:eastAsia="Times New Roman" w:cs="Times New Roman"/>
          <w:szCs w:val="24"/>
        </w:rPr>
        <w:t>.</w:t>
      </w:r>
    </w:p>
    <w:p w14:paraId="044D7094"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 xml:space="preserve">Η τρίτη υπόθεση αφορά τους συναδέλφους κ. </w:t>
      </w:r>
      <w:proofErr w:type="spellStart"/>
      <w:r>
        <w:rPr>
          <w:rFonts w:eastAsia="Times New Roman" w:cs="Times New Roman"/>
          <w:szCs w:val="24"/>
        </w:rPr>
        <w:t>Λάππα</w:t>
      </w:r>
      <w:proofErr w:type="spellEnd"/>
      <w:r>
        <w:rPr>
          <w:rFonts w:eastAsia="Times New Roman" w:cs="Times New Roman"/>
          <w:szCs w:val="24"/>
        </w:rPr>
        <w:t xml:space="preserve"> και κ. Χριστοδουλοπούλου.</w:t>
      </w:r>
    </w:p>
    <w:p w14:paraId="044D7095"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lastRenderedPageBreak/>
        <w:t>Η τέταρτη υπόθεση αφορά τους ως άνω ογδόντα τρεις εν ενεργεία Βουλευτές.</w:t>
      </w:r>
    </w:p>
    <w:p w14:paraId="044D7096"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Επί της πρώτης αιτή</w:t>
      </w:r>
      <w:r>
        <w:rPr>
          <w:rFonts w:eastAsia="Times New Roman" w:cs="Times New Roman"/>
          <w:szCs w:val="24"/>
        </w:rPr>
        <w:t>σεως υπάρχει συνάδελφος που ζητά τον λόγο κατά το άρθρο 108 του Κανονισμού της Βουλής; Κανείς.</w:t>
      </w:r>
    </w:p>
    <w:p w14:paraId="044D7097"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Επί της δεύτερης αιτήσεως υπάρχει συνάδελφος που ζητά τον λόγο κατά το άρθρο 108 του Κανονισμού της Βουλής; Κανείς.</w:t>
      </w:r>
    </w:p>
    <w:p w14:paraId="044D7098"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Επί της τρίτης αιτήσεως υπάρχει συνάδελφος πο</w:t>
      </w:r>
      <w:r>
        <w:rPr>
          <w:rFonts w:eastAsia="Times New Roman" w:cs="Times New Roman"/>
          <w:szCs w:val="24"/>
        </w:rPr>
        <w:t xml:space="preserve">υ ζητά τον λόγο κατά το άρθρο 108 του Κανονισμού της Βουλής; </w:t>
      </w:r>
    </w:p>
    <w:p w14:paraId="044D7099" w14:textId="77777777" w:rsidR="00DD4505" w:rsidRDefault="0004109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Μάλιστα, κύριε </w:t>
      </w:r>
      <w:proofErr w:type="spellStart"/>
      <w:r>
        <w:rPr>
          <w:rFonts w:eastAsia="Times New Roman" w:cs="Times New Roman"/>
          <w:szCs w:val="24"/>
        </w:rPr>
        <w:t>Προέδρε</w:t>
      </w:r>
      <w:proofErr w:type="spellEnd"/>
      <w:r>
        <w:rPr>
          <w:rFonts w:eastAsia="Times New Roman" w:cs="Times New Roman"/>
          <w:szCs w:val="24"/>
        </w:rPr>
        <w:t xml:space="preserve">. Θα ήθελα τον λόγο. </w:t>
      </w:r>
    </w:p>
    <w:p w14:paraId="044D709A" w14:textId="77777777" w:rsidR="00DD4505" w:rsidRDefault="0004109C">
      <w:pPr>
        <w:spacing w:after="0" w:line="600" w:lineRule="auto"/>
        <w:ind w:firstLine="720"/>
        <w:jc w:val="both"/>
        <w:rPr>
          <w:rFonts w:eastAsia="Times New Roman" w:cs="Times New Roman"/>
          <w:szCs w:val="24"/>
        </w:rPr>
      </w:pPr>
      <w:r>
        <w:rPr>
          <w:rFonts w:eastAsia="Times New Roman" w:cs="Times New Roman"/>
          <w:b/>
          <w:szCs w:val="24"/>
        </w:rPr>
        <w:t>ΑΝΑΣΤΑΣΙΑ ΧΡΙΣΤΟΔΟΥΛΟΠΟΥΛΟΥ (Γ</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Κ</w:t>
      </w:r>
      <w:r>
        <w:rPr>
          <w:rFonts w:eastAsia="Times New Roman" w:cs="Times New Roman"/>
          <w:szCs w:val="24"/>
        </w:rPr>
        <w:t>ι</w:t>
      </w:r>
      <w:r>
        <w:rPr>
          <w:rFonts w:eastAsia="Times New Roman" w:cs="Times New Roman"/>
          <w:szCs w:val="24"/>
        </w:rPr>
        <w:t xml:space="preserve"> εγώ, κύριε Πρόεδρε. </w:t>
      </w:r>
    </w:p>
    <w:p w14:paraId="044D709B" w14:textId="77777777" w:rsidR="00DD4505" w:rsidRDefault="000410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w:t>
      </w:r>
      <w:proofErr w:type="spellStart"/>
      <w:r>
        <w:rPr>
          <w:rFonts w:eastAsia="Times New Roman" w:cs="Times New Roman"/>
          <w:szCs w:val="24"/>
        </w:rPr>
        <w:t>Λάππα</w:t>
      </w:r>
      <w:proofErr w:type="spellEnd"/>
      <w:r>
        <w:rPr>
          <w:rFonts w:eastAsia="Times New Roman" w:cs="Times New Roman"/>
          <w:szCs w:val="24"/>
        </w:rPr>
        <w:t xml:space="preserve">, έχετε τον λόγο, για πέντε λεπτά. </w:t>
      </w:r>
    </w:p>
    <w:p w14:paraId="044D709C" w14:textId="77777777" w:rsidR="00DD4505" w:rsidRDefault="0004109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Ευχαριστώ, κύριε Πρόεδρε. </w:t>
      </w:r>
    </w:p>
    <w:p w14:paraId="044D709D"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στις 14-6-2017 συνεδριάζαμε </w:t>
      </w:r>
      <w:r>
        <w:rPr>
          <w:rFonts w:eastAsia="Times New Roman" w:cs="Times New Roman"/>
          <w:szCs w:val="24"/>
        </w:rPr>
        <w:t>ως</w:t>
      </w:r>
      <w:r>
        <w:rPr>
          <w:rFonts w:eastAsia="Times New Roman" w:cs="Times New Roman"/>
          <w:szCs w:val="24"/>
        </w:rPr>
        <w:t xml:space="preserve"> μέλη της Επιτροπής </w:t>
      </w:r>
      <w:r>
        <w:rPr>
          <w:rFonts w:eastAsia="Times New Roman" w:cs="Times New Roman"/>
          <w:szCs w:val="24"/>
        </w:rPr>
        <w:t>«πόθεν έσχες»</w:t>
      </w:r>
      <w:r>
        <w:rPr>
          <w:rFonts w:eastAsia="Times New Roman" w:cs="Times New Roman"/>
          <w:szCs w:val="24"/>
        </w:rPr>
        <w:t xml:space="preserve">. Η Επιτροπή </w:t>
      </w:r>
      <w:r>
        <w:rPr>
          <w:rFonts w:eastAsia="Times New Roman" w:cs="Times New Roman"/>
          <w:szCs w:val="24"/>
        </w:rPr>
        <w:t xml:space="preserve">«πόθεν έσχες» </w:t>
      </w:r>
      <w:r>
        <w:rPr>
          <w:rFonts w:eastAsia="Times New Roman" w:cs="Times New Roman"/>
          <w:szCs w:val="24"/>
        </w:rPr>
        <w:t xml:space="preserve">πήρε μια απόφαση σχετικά με τα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δύο πολιτικών προσώπων, του κ. Μητσοτάκη και του κ. Κεφαλογιάννη. </w:t>
      </w:r>
    </w:p>
    <w:p w14:paraId="044D709E"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 xml:space="preserve">Ελήφθη, λοιπόν, αυτή η απόφαση και το απόγευμα βγαίνοντας από την </w:t>
      </w:r>
      <w:r>
        <w:rPr>
          <w:rFonts w:eastAsia="Times New Roman" w:cs="Times New Roman"/>
          <w:szCs w:val="24"/>
        </w:rPr>
        <w:t>ε</w:t>
      </w:r>
      <w:r>
        <w:rPr>
          <w:rFonts w:eastAsia="Times New Roman" w:cs="Times New Roman"/>
          <w:szCs w:val="24"/>
        </w:rPr>
        <w:t>πιτροπή και περνώντας από την αίθουσα των πολιτικών συντακτών, μας είπαν θορυβημένοι οι συντάκτες: «Καλά, πήρατε αυτή τη</w:t>
      </w:r>
      <w:r>
        <w:rPr>
          <w:rFonts w:eastAsia="Times New Roman" w:cs="Times New Roman"/>
          <w:szCs w:val="24"/>
        </w:rPr>
        <w:t xml:space="preserve">ν απόφαση να θέσετε στο αρχείο τις </w:t>
      </w:r>
      <w:r>
        <w:rPr>
          <w:rFonts w:eastAsia="Times New Roman" w:cs="Times New Roman"/>
          <w:szCs w:val="24"/>
        </w:rPr>
        <w:lastRenderedPageBreak/>
        <w:t>υποθέσεις»; Και τους είπαμε ότι δεν είναι αυτή η απόφαση, αλλά ότι καλούμε τα πολιτικά πρόσωπα να προσκομίσουν –δηλαδή αυτό που ζητούν και οι ίδιοι- περαιτέρω στοιχεία, να αποδείξουν τους ισχυρισμούς τους. Θέλαμε να αποκα</w:t>
      </w:r>
      <w:r>
        <w:rPr>
          <w:rFonts w:eastAsia="Times New Roman" w:cs="Times New Roman"/>
          <w:szCs w:val="24"/>
        </w:rPr>
        <w:t xml:space="preserve">ταστήσουμε την αλήθεια της απόφασης. Αυτό και τίποτα άλλο! </w:t>
      </w:r>
    </w:p>
    <w:p w14:paraId="044D709F"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 xml:space="preserve">Μετά από αυτό, ο κ. Κεφαλογιάννης πήγε στον </w:t>
      </w:r>
      <w:r>
        <w:rPr>
          <w:rFonts w:eastAsia="Times New Roman" w:cs="Times New Roman"/>
          <w:szCs w:val="24"/>
        </w:rPr>
        <w:t>ε</w:t>
      </w:r>
      <w:r>
        <w:rPr>
          <w:rFonts w:eastAsia="Times New Roman" w:cs="Times New Roman"/>
          <w:szCs w:val="24"/>
        </w:rPr>
        <w:t>ισαγγελέα και κατέθεσε μήνυση εναντίων μας. Πρέπει να σας πω ότι και η Ολομέλεια και η Επιτροπή Δεοντολογίας έχει μια διαχρονική –θα έλεγα- παράδοση, τ</w:t>
      </w:r>
      <w:r>
        <w:rPr>
          <w:rFonts w:eastAsia="Times New Roman" w:cs="Times New Roman"/>
          <w:szCs w:val="24"/>
        </w:rPr>
        <w:t>ακτική και στάση. Δεν αίρει την ασυλία για Βουλευτές</w:t>
      </w:r>
      <w:r>
        <w:rPr>
          <w:rFonts w:eastAsia="Times New Roman" w:cs="Times New Roman"/>
          <w:szCs w:val="24"/>
        </w:rPr>
        <w:t>,</w:t>
      </w:r>
      <w:r>
        <w:rPr>
          <w:rFonts w:eastAsia="Times New Roman" w:cs="Times New Roman"/>
          <w:szCs w:val="24"/>
        </w:rPr>
        <w:t xml:space="preserve"> όταν σύμφωνα με το άρθρο 60 και 61 του Συντάγματος έχουν τη γνώμη -που είναι απεριόριστη- που απορρέει από τα βουλευτικά τους καθήκοντα.</w:t>
      </w:r>
    </w:p>
    <w:p w14:paraId="044D70A0"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 xml:space="preserve">Εγώ, ως μέλος της </w:t>
      </w:r>
      <w:r>
        <w:rPr>
          <w:rFonts w:eastAsia="Times New Roman" w:cs="Times New Roman"/>
          <w:szCs w:val="24"/>
        </w:rPr>
        <w:t>ε</w:t>
      </w:r>
      <w:r>
        <w:rPr>
          <w:rFonts w:eastAsia="Times New Roman" w:cs="Times New Roman"/>
          <w:szCs w:val="24"/>
        </w:rPr>
        <w:t>πιτροπής, δεν είπα κάτι και απορρέει από τη Βο</w:t>
      </w:r>
      <w:r>
        <w:rPr>
          <w:rFonts w:eastAsia="Times New Roman" w:cs="Times New Roman"/>
          <w:szCs w:val="24"/>
        </w:rPr>
        <w:t>υλευτική μου ιδιότητα και τα βουλευτικά μου καθήκοντα; Ασφαλώς και είναι.</w:t>
      </w:r>
    </w:p>
    <w:p w14:paraId="044D70A1"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 xml:space="preserve">Τώρα θέλω να σας πω κάτι για την ουσία. Η εχεμύθεια και η μυστικότητα των αποφάσεων της Επιτροπής </w:t>
      </w:r>
      <w:r>
        <w:rPr>
          <w:rFonts w:eastAsia="Times New Roman" w:cs="Times New Roman"/>
          <w:szCs w:val="24"/>
        </w:rPr>
        <w:t>«πόθεν έσχες»</w:t>
      </w:r>
      <w:r>
        <w:rPr>
          <w:rFonts w:eastAsia="Times New Roman" w:cs="Times New Roman"/>
          <w:szCs w:val="24"/>
        </w:rPr>
        <w:t>, όπως είπε ο Άρειος Πάγος και το Ευρωπαϊκό Δικαστήριο -οι νομικοί τα ξ</w:t>
      </w:r>
      <w:r>
        <w:rPr>
          <w:rFonts w:eastAsia="Times New Roman" w:cs="Times New Roman"/>
          <w:szCs w:val="24"/>
        </w:rPr>
        <w:t xml:space="preserve">έρουν αυτά- έχει την έννοια ότι η μυστικότητα και η εχεμύθεια διασφαλίζεται και εννοείται όταν αυτά που ανακοινώνει ο Βουλευτής, όταν λέει τη γνώμη του, απορρέουν αποκλειστικά από την υπηρεσία. Εδώ, κύριε συνάδελφε,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των δ</w:t>
      </w:r>
      <w:r>
        <w:rPr>
          <w:rFonts w:eastAsia="Times New Roman" w:cs="Times New Roman"/>
          <w:szCs w:val="24"/>
        </w:rPr>
        <w:t>ύ</w:t>
      </w:r>
      <w:r>
        <w:rPr>
          <w:rFonts w:eastAsia="Times New Roman" w:cs="Times New Roman"/>
          <w:szCs w:val="24"/>
        </w:rPr>
        <w:t xml:space="preserve">ο αυτών πολιτικών προσώπων παιζόταν επί οκτώ μήνες και στον έντυπο </w:t>
      </w:r>
      <w:r>
        <w:rPr>
          <w:rFonts w:eastAsia="Times New Roman" w:cs="Times New Roman"/>
          <w:szCs w:val="24"/>
        </w:rPr>
        <w:t>Τ</w:t>
      </w:r>
      <w:r>
        <w:rPr>
          <w:rFonts w:eastAsia="Times New Roman" w:cs="Times New Roman"/>
          <w:szCs w:val="24"/>
        </w:rPr>
        <w:t xml:space="preserve">ύπο και στα ραδιόφωνα και στα </w:t>
      </w:r>
      <w:r>
        <w:rPr>
          <w:rFonts w:eastAsia="Times New Roman" w:cs="Times New Roman"/>
          <w:szCs w:val="24"/>
          <w:lang w:val="en-US"/>
        </w:rPr>
        <w:t>sites</w:t>
      </w:r>
      <w:r>
        <w:rPr>
          <w:rFonts w:eastAsia="Times New Roman" w:cs="Times New Roman"/>
          <w:szCs w:val="24"/>
        </w:rPr>
        <w:t xml:space="preserve">. Τι παραβιάσαμε από τη μυστικότητα λέγοντας κάτι για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του κ. Μητσοτάκη, παραδείγματος </w:t>
      </w:r>
      <w:r>
        <w:rPr>
          <w:rFonts w:eastAsia="Times New Roman" w:cs="Times New Roman"/>
          <w:szCs w:val="24"/>
        </w:rPr>
        <w:lastRenderedPageBreak/>
        <w:t>χάριν</w:t>
      </w:r>
      <w:r>
        <w:rPr>
          <w:rFonts w:eastAsia="Times New Roman" w:cs="Times New Roman"/>
          <w:szCs w:val="24"/>
        </w:rPr>
        <w:t>,</w:t>
      </w:r>
      <w:r>
        <w:rPr>
          <w:rFonts w:eastAsia="Times New Roman" w:cs="Times New Roman"/>
          <w:szCs w:val="24"/>
        </w:rPr>
        <w:t xml:space="preserve"> ή του κ. Κεφαλογιάννη; Οι αποφάσεις μάλιστα</w:t>
      </w:r>
      <w:r>
        <w:rPr>
          <w:rFonts w:eastAsia="Times New Roman" w:cs="Times New Roman"/>
          <w:szCs w:val="24"/>
        </w:rPr>
        <w:t>, όσες ελήφθησαν</w:t>
      </w:r>
      <w:r>
        <w:rPr>
          <w:rFonts w:eastAsia="Times New Roman" w:cs="Times New Roman"/>
          <w:szCs w:val="24"/>
        </w:rPr>
        <w:t>,</w:t>
      </w:r>
      <w:r>
        <w:rPr>
          <w:rFonts w:eastAsia="Times New Roman" w:cs="Times New Roman"/>
          <w:szCs w:val="24"/>
        </w:rPr>
        <w:t xml:space="preserve"> ήταν θετικές και για τους δ</w:t>
      </w:r>
      <w:r>
        <w:rPr>
          <w:rFonts w:eastAsia="Times New Roman" w:cs="Times New Roman"/>
          <w:szCs w:val="24"/>
        </w:rPr>
        <w:t>ύ</w:t>
      </w:r>
      <w:r>
        <w:rPr>
          <w:rFonts w:eastAsia="Times New Roman" w:cs="Times New Roman"/>
          <w:szCs w:val="24"/>
        </w:rPr>
        <w:t xml:space="preserve">ο. </w:t>
      </w:r>
    </w:p>
    <w:p w14:paraId="044D70A2"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Άρα, λοιπόν, πρώτον</w:t>
      </w:r>
      <w:r>
        <w:rPr>
          <w:rFonts w:eastAsia="Times New Roman" w:cs="Times New Roman"/>
          <w:szCs w:val="24"/>
        </w:rPr>
        <w:t>,</w:t>
      </w:r>
      <w:r>
        <w:rPr>
          <w:rFonts w:eastAsia="Times New Roman" w:cs="Times New Roman"/>
          <w:szCs w:val="24"/>
        </w:rPr>
        <w:t xml:space="preserve"> η μυστικότητα δεν παραβιάστηκε γιατί δεν αποκαλύψαμε κάτι που </w:t>
      </w:r>
      <w:proofErr w:type="spellStart"/>
      <w:r>
        <w:rPr>
          <w:rFonts w:eastAsia="Times New Roman" w:cs="Times New Roman"/>
          <w:szCs w:val="24"/>
        </w:rPr>
        <w:t>προέκυπτε</w:t>
      </w:r>
      <w:proofErr w:type="spellEnd"/>
      <w:r>
        <w:rPr>
          <w:rFonts w:eastAsia="Times New Roman" w:cs="Times New Roman"/>
          <w:szCs w:val="24"/>
        </w:rPr>
        <w:t xml:space="preserve"> μόνο από την υπηρεσία σαν μυστικό και</w:t>
      </w:r>
      <w:r>
        <w:rPr>
          <w:rFonts w:eastAsia="Times New Roman" w:cs="Times New Roman"/>
          <w:szCs w:val="24"/>
        </w:rPr>
        <w:t>,</w:t>
      </w:r>
      <w:r>
        <w:rPr>
          <w:rFonts w:eastAsia="Times New Roman" w:cs="Times New Roman"/>
          <w:szCs w:val="24"/>
        </w:rPr>
        <w:t xml:space="preserve"> δεύτερον</w:t>
      </w:r>
      <w:r>
        <w:rPr>
          <w:rFonts w:eastAsia="Times New Roman" w:cs="Times New Roman"/>
          <w:szCs w:val="24"/>
        </w:rPr>
        <w:t>,</w:t>
      </w:r>
      <w:r>
        <w:rPr>
          <w:rFonts w:eastAsia="Times New Roman" w:cs="Times New Roman"/>
          <w:szCs w:val="24"/>
        </w:rPr>
        <w:t xml:space="preserve"> ασκήσαμε ένα βουλευτικό καθήκον που απορρέει από τα άρθρα 60 και</w:t>
      </w:r>
      <w:r>
        <w:rPr>
          <w:rFonts w:eastAsia="Times New Roman" w:cs="Times New Roman"/>
          <w:szCs w:val="24"/>
        </w:rPr>
        <w:t xml:space="preserve"> 61 του Συντάγματος. Αρκεί να απορρέει από βουλευτικό καθήκον και τη βουλευτική ιδιότητα. Κι αυτό κάναμε. Άλλωστε το άρθρο 61 είναι πολύ συγκεκριμένο. Κανένας Βουλευτής δεν καταδιώκεται ούτε εξετάζεται για τη γνώμη που έχει πει και απορρέει από τα βουλευτι</w:t>
      </w:r>
      <w:r>
        <w:rPr>
          <w:rFonts w:eastAsia="Times New Roman" w:cs="Times New Roman"/>
          <w:szCs w:val="24"/>
        </w:rPr>
        <w:t xml:space="preserve">κά του καθήκοντα. </w:t>
      </w:r>
    </w:p>
    <w:p w14:paraId="044D70A3"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Αν θέλετε και κάτι από την ουσία, είπα στην επιτροπή ότι υπάρχει άπειρη νομολογία. Ως προς το απόρρητο γενικά -άρθρο 252 του Ποινικού Κώδικα- για να νοείται παραβίαση μυστικότητας πρέπει να απορρέει η ψήφος αποκλειστικά από την υπηρεσία.</w:t>
      </w:r>
      <w:r>
        <w:rPr>
          <w:rFonts w:eastAsia="Times New Roman" w:cs="Times New Roman"/>
          <w:szCs w:val="24"/>
        </w:rPr>
        <w:t xml:space="preserve"> Εδώ είναι ένα θέμα το οποίο έπαιζε στα μέσα ενημέρωσης για οκτώ μήνες. </w:t>
      </w:r>
    </w:p>
    <w:p w14:paraId="044D70A4"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μ</w:t>
      </w:r>
      <w:r>
        <w:rPr>
          <w:rFonts w:eastAsia="Times New Roman" w:cs="Times New Roman"/>
          <w:szCs w:val="24"/>
        </w:rPr>
        <w:t>μία μυστικότητα, κα</w:t>
      </w:r>
      <w:r>
        <w:rPr>
          <w:rFonts w:eastAsia="Times New Roman" w:cs="Times New Roman"/>
          <w:szCs w:val="24"/>
        </w:rPr>
        <w:t>μ</w:t>
      </w:r>
      <w:r>
        <w:rPr>
          <w:rFonts w:eastAsia="Times New Roman" w:cs="Times New Roman"/>
          <w:szCs w:val="24"/>
        </w:rPr>
        <w:t>μία εχεμύθεια δεν παραβιάσαμε και νομίζω δεν κάναμε και πολλά άλλα, παρά ασκήσαμε στον ελάχιστο βαθμό δικαιώματα που απορρέουν από το Σύνταγμα.</w:t>
      </w:r>
    </w:p>
    <w:p w14:paraId="044D70A5" w14:textId="77777777" w:rsidR="00DD4505" w:rsidRDefault="0004109C">
      <w:pPr>
        <w:spacing w:after="0" w:line="600" w:lineRule="auto"/>
        <w:ind w:firstLine="720"/>
        <w:jc w:val="both"/>
        <w:rPr>
          <w:rFonts w:eastAsia="Times New Roman" w:cs="Times New Roman"/>
          <w:szCs w:val="24"/>
        </w:rPr>
      </w:pPr>
      <w:r>
        <w:rPr>
          <w:rFonts w:eastAsia="Times New Roman" w:cs="Times New Roman"/>
          <w:b/>
          <w:szCs w:val="24"/>
        </w:rPr>
        <w:t>ΠΡΟΕΔΡΕΥΩΝ (Σπυρ</w:t>
      </w:r>
      <w:r>
        <w:rPr>
          <w:rFonts w:eastAsia="Times New Roman" w:cs="Times New Roman"/>
          <w:b/>
          <w:szCs w:val="24"/>
        </w:rPr>
        <w:t xml:space="preserve">ίδων Λυκούδης): </w:t>
      </w:r>
      <w:r>
        <w:rPr>
          <w:rFonts w:eastAsia="Times New Roman" w:cs="Times New Roman"/>
          <w:szCs w:val="24"/>
        </w:rPr>
        <w:t>Ευχαριστώ, κύριε συνάδελφε.</w:t>
      </w:r>
    </w:p>
    <w:p w14:paraId="044D70A6"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Η κ. Χριστοδουλοπούλου έχει τον λόγο.</w:t>
      </w:r>
    </w:p>
    <w:p w14:paraId="044D70A7" w14:textId="77777777" w:rsidR="00DD4505" w:rsidRDefault="0004109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ΑΝΑΣΤΑΣΙΑ ΧΡΙΣΤΟΔΟΥΛΟΠΟΥΛΟΥ (Γ΄ </w:t>
      </w:r>
      <w:r>
        <w:rPr>
          <w:rFonts w:eastAsia="Times New Roman" w:cs="Times New Roman"/>
          <w:b/>
          <w:szCs w:val="24"/>
        </w:rPr>
        <w:t>Αντιπρόεδρος</w:t>
      </w:r>
      <w:r>
        <w:rPr>
          <w:rFonts w:eastAsia="Times New Roman" w:cs="Times New Roman"/>
          <w:b/>
          <w:szCs w:val="24"/>
        </w:rPr>
        <w:t xml:space="preserve"> της Βουλής):</w:t>
      </w:r>
      <w:r>
        <w:rPr>
          <w:rFonts w:eastAsia="Times New Roman" w:cs="Times New Roman"/>
          <w:szCs w:val="24"/>
        </w:rPr>
        <w:t xml:space="preserve"> Συνάδελφοι και </w:t>
      </w:r>
      <w:proofErr w:type="spellStart"/>
      <w:r>
        <w:rPr>
          <w:rFonts w:eastAsia="Times New Roman" w:cs="Times New Roman"/>
          <w:szCs w:val="24"/>
        </w:rPr>
        <w:t>συναδέλφισσες</w:t>
      </w:r>
      <w:proofErr w:type="spellEnd"/>
      <w:r>
        <w:rPr>
          <w:rFonts w:eastAsia="Times New Roman" w:cs="Times New Roman"/>
          <w:szCs w:val="24"/>
        </w:rPr>
        <w:t>,</w:t>
      </w:r>
      <w:r>
        <w:rPr>
          <w:rFonts w:eastAsia="Times New Roman" w:cs="Times New Roman"/>
          <w:szCs w:val="24"/>
        </w:rPr>
        <w:t xml:space="preserve"> να σας πω ότι το φέρω πολύ </w:t>
      </w:r>
      <w:proofErr w:type="spellStart"/>
      <w:r>
        <w:rPr>
          <w:rFonts w:eastAsia="Times New Roman" w:cs="Times New Roman"/>
          <w:szCs w:val="24"/>
        </w:rPr>
        <w:t>βαρέως</w:t>
      </w:r>
      <w:proofErr w:type="spellEnd"/>
      <w:r>
        <w:rPr>
          <w:rFonts w:eastAsia="Times New Roman" w:cs="Times New Roman"/>
          <w:szCs w:val="24"/>
        </w:rPr>
        <w:t xml:space="preserve"> ότι σήμερα συζητείται η άρση της ασυλίας μου. Γιατί </w:t>
      </w:r>
      <w:r>
        <w:rPr>
          <w:rFonts w:eastAsia="Times New Roman" w:cs="Times New Roman"/>
          <w:szCs w:val="24"/>
        </w:rPr>
        <w:t xml:space="preserve">το φέρω </w:t>
      </w:r>
      <w:proofErr w:type="spellStart"/>
      <w:r>
        <w:rPr>
          <w:rFonts w:eastAsia="Times New Roman" w:cs="Times New Roman"/>
          <w:szCs w:val="24"/>
        </w:rPr>
        <w:t>βαρέως</w:t>
      </w:r>
      <w:proofErr w:type="spellEnd"/>
      <w:r>
        <w:rPr>
          <w:rFonts w:eastAsia="Times New Roman" w:cs="Times New Roman"/>
          <w:szCs w:val="24"/>
        </w:rPr>
        <w:t>; Πρώτον</w:t>
      </w:r>
      <w:r>
        <w:rPr>
          <w:rFonts w:eastAsia="Times New Roman" w:cs="Times New Roman"/>
          <w:szCs w:val="24"/>
        </w:rPr>
        <w:t>,</w:t>
      </w:r>
      <w:r>
        <w:rPr>
          <w:rFonts w:eastAsia="Times New Roman" w:cs="Times New Roman"/>
          <w:szCs w:val="24"/>
        </w:rPr>
        <w:t xml:space="preserve"> γιατί τηρώ τη δεοντολογία πολύ προσεκτικά</w:t>
      </w:r>
      <w:r>
        <w:rPr>
          <w:rFonts w:eastAsia="Times New Roman" w:cs="Times New Roman"/>
          <w:szCs w:val="24"/>
        </w:rPr>
        <w:t>,</w:t>
      </w:r>
      <w:r>
        <w:rPr>
          <w:rFonts w:eastAsia="Times New Roman" w:cs="Times New Roman"/>
          <w:szCs w:val="24"/>
        </w:rPr>
        <w:t xml:space="preserve"> για να αποτελώ και παράδειγμα και για τα άλλα μέλη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Ουδέποτε έχω προχωρήσει όχι σε δημοσιοποίηση αλλά ούτε καν σε διαρροή. Μάλιστα ενώ επιτρέπεται να αναγγέλλοντ</w:t>
      </w:r>
      <w:r>
        <w:rPr>
          <w:rFonts w:eastAsia="Times New Roman" w:cs="Times New Roman"/>
          <w:szCs w:val="24"/>
        </w:rPr>
        <w:t xml:space="preserve">αι οι αποφάσεις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«πόθεν έσχες»,</w:t>
      </w:r>
      <w:r>
        <w:rPr>
          <w:rFonts w:eastAsia="Times New Roman" w:cs="Times New Roman"/>
          <w:szCs w:val="24"/>
        </w:rPr>
        <w:t xml:space="preserve"> ουδέποτε έχω πάει στους δημοσιογράφους και </w:t>
      </w:r>
      <w:r>
        <w:rPr>
          <w:rFonts w:eastAsia="Times New Roman" w:cs="Times New Roman"/>
          <w:szCs w:val="24"/>
        </w:rPr>
        <w:t>τους κοινοβουλευτικούς</w:t>
      </w:r>
      <w:r>
        <w:rPr>
          <w:rFonts w:eastAsia="Times New Roman" w:cs="Times New Roman"/>
          <w:szCs w:val="24"/>
        </w:rPr>
        <w:t xml:space="preserve"> συντάκτες της Βουλής για να τους ενημερώσω για το οτιδήποτε. </w:t>
      </w:r>
    </w:p>
    <w:p w14:paraId="044D70A8"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Είναι, λοιπόν, κατά τη γνώμη μου κακόβουλη η επιλογή του</w:t>
      </w:r>
      <w:r>
        <w:rPr>
          <w:rFonts w:eastAsia="Times New Roman" w:cs="Times New Roman"/>
          <w:szCs w:val="24"/>
        </w:rPr>
        <w:t xml:space="preserve"> Ευρωβουλευτή</w:t>
      </w:r>
      <w:r>
        <w:rPr>
          <w:rFonts w:eastAsia="Times New Roman" w:cs="Times New Roman"/>
          <w:szCs w:val="24"/>
        </w:rPr>
        <w:t xml:space="preserve"> κ. Κεφαλογιάν</w:t>
      </w:r>
      <w:r>
        <w:rPr>
          <w:rFonts w:eastAsia="Times New Roman" w:cs="Times New Roman"/>
          <w:szCs w:val="24"/>
        </w:rPr>
        <w:t xml:space="preserve">νη, να με καταγγείλει στον εισαγγελέα ότι παραβίασα το απόρρητο των συνεδριάσεων του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Προχώρησα, λοιπόν, σε ανακοίνωση που έγινε την επομένη της συνεδρίασης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«πόθεν έσχες»</w:t>
      </w:r>
      <w:r>
        <w:rPr>
          <w:rFonts w:eastAsia="Times New Roman" w:cs="Times New Roman"/>
          <w:szCs w:val="24"/>
        </w:rPr>
        <w:t xml:space="preserve"> και ενώ τα μέσα ενημέρωσης έλεγαν ότι οι δ</w:t>
      </w:r>
      <w:r>
        <w:rPr>
          <w:rFonts w:eastAsia="Times New Roman" w:cs="Times New Roman"/>
          <w:szCs w:val="24"/>
        </w:rPr>
        <w:t>ύ</w:t>
      </w:r>
      <w:r>
        <w:rPr>
          <w:rFonts w:eastAsia="Times New Roman" w:cs="Times New Roman"/>
          <w:szCs w:val="24"/>
        </w:rPr>
        <w:t xml:space="preserve">ο υποθέσεις έχουν τεθεί στο αρχείο και είχε δημιουργηθεί μια σύγχυση για το ποια είναι η απόφαση της επιτροπής. Στην ανακοίνωση προς τον Τύπο έλεγα τα εξής: </w:t>
      </w:r>
    </w:p>
    <w:p w14:paraId="044D70A9" w14:textId="77777777" w:rsidR="00DD4505" w:rsidRDefault="0004109C">
      <w:pPr>
        <w:spacing w:after="0" w:line="600" w:lineRule="auto"/>
        <w:ind w:firstLine="720"/>
        <w:jc w:val="both"/>
        <w:rPr>
          <w:rFonts w:eastAsia="Times New Roman" w:cs="Times New Roman"/>
          <w:szCs w:val="24"/>
        </w:rPr>
      </w:pPr>
      <w:r w:rsidRPr="00A564C0">
        <w:rPr>
          <w:rFonts w:eastAsia="Times New Roman" w:cs="Times New Roman"/>
          <w:szCs w:val="24"/>
        </w:rPr>
        <w:t xml:space="preserve">«Τους κανόνες δεοντολογίας της </w:t>
      </w:r>
      <w:r w:rsidRPr="00A564C0">
        <w:rPr>
          <w:rFonts w:eastAsia="Times New Roman" w:cs="Times New Roman"/>
          <w:szCs w:val="24"/>
        </w:rPr>
        <w:t>ε</w:t>
      </w:r>
      <w:r w:rsidRPr="00A564C0">
        <w:rPr>
          <w:rFonts w:eastAsia="Times New Roman" w:cs="Times New Roman"/>
          <w:szCs w:val="24"/>
        </w:rPr>
        <w:t>πιτροπής</w:t>
      </w:r>
      <w:r w:rsidRPr="00A564C0">
        <w:rPr>
          <w:rFonts w:eastAsia="Times New Roman" w:cs="Times New Roman"/>
          <w:szCs w:val="24"/>
        </w:rPr>
        <w:t>,</w:t>
      </w:r>
      <w:r w:rsidRPr="00A564C0">
        <w:rPr>
          <w:rFonts w:eastAsia="Times New Roman" w:cs="Times New Roman"/>
          <w:szCs w:val="24"/>
        </w:rPr>
        <w:t xml:space="preserve"> τους οποίους τηρώ ευλαβικά, όπως και η πλειοψηφία των με</w:t>
      </w:r>
      <w:r w:rsidRPr="00A564C0">
        <w:rPr>
          <w:rFonts w:eastAsia="Times New Roman" w:cs="Times New Roman"/>
          <w:szCs w:val="24"/>
        </w:rPr>
        <w:t>λών</w:t>
      </w:r>
      <w:r w:rsidRPr="00A564C0">
        <w:rPr>
          <w:rFonts w:eastAsia="Times New Roman" w:cs="Times New Roman"/>
          <w:szCs w:val="24"/>
        </w:rPr>
        <w:t>,</w:t>
      </w:r>
      <w:r w:rsidRPr="00A564C0">
        <w:rPr>
          <w:rFonts w:eastAsia="Times New Roman" w:cs="Times New Roman"/>
          <w:szCs w:val="24"/>
        </w:rPr>
        <w:t xml:space="preserve"> περιλαμβάνεται και ο κανόνας της μυστικότητας της διαδικασίας, αφού οι υποθέσεις</w:t>
      </w:r>
      <w:r w:rsidRPr="00A564C0">
        <w:rPr>
          <w:rFonts w:eastAsia="Times New Roman" w:cs="Times New Roman"/>
          <w:szCs w:val="24"/>
        </w:rPr>
        <w:t>,</w:t>
      </w:r>
      <w:r w:rsidRPr="00A564C0">
        <w:rPr>
          <w:rFonts w:eastAsia="Times New Roman" w:cs="Times New Roman"/>
          <w:szCs w:val="24"/>
        </w:rPr>
        <w:t xml:space="preserve"> που ερευνώνται</w:t>
      </w:r>
      <w:r w:rsidRPr="00A564C0">
        <w:rPr>
          <w:rFonts w:eastAsia="Times New Roman" w:cs="Times New Roman"/>
          <w:szCs w:val="24"/>
        </w:rPr>
        <w:t>,</w:t>
      </w:r>
      <w:r w:rsidRPr="00A564C0">
        <w:rPr>
          <w:rFonts w:eastAsia="Times New Roman" w:cs="Times New Roman"/>
          <w:szCs w:val="24"/>
        </w:rPr>
        <w:t xml:space="preserve"> υπάγονται στον σκληρό πυρήνα του προσωπικού απορρήτου. </w:t>
      </w:r>
      <w:r>
        <w:rPr>
          <w:rFonts w:eastAsia="Times New Roman" w:cs="Times New Roman"/>
          <w:szCs w:val="24"/>
        </w:rPr>
        <w:t>Δεν επιδίδομαι σε διαρροές ούτε κοινοποιώντας την ημερήσια διάταξη της επιτροπής για το τι θα συζη</w:t>
      </w:r>
      <w:r>
        <w:rPr>
          <w:rFonts w:eastAsia="Times New Roman" w:cs="Times New Roman"/>
          <w:szCs w:val="24"/>
        </w:rPr>
        <w:t xml:space="preserve">τήσει ούτε </w:t>
      </w:r>
      <w:r>
        <w:rPr>
          <w:rFonts w:eastAsia="Times New Roman" w:cs="Times New Roman"/>
          <w:szCs w:val="24"/>
        </w:rPr>
        <w:t>-</w:t>
      </w:r>
      <w:r>
        <w:rPr>
          <w:rFonts w:eastAsia="Times New Roman" w:cs="Times New Roman"/>
          <w:szCs w:val="24"/>
        </w:rPr>
        <w:t>πολύ περισσότερο</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κοινοποιώντας το αποτέλεσμα ή ερμηνεία του αποτελέσματος</w:t>
      </w:r>
      <w:r>
        <w:rPr>
          <w:rFonts w:eastAsia="Times New Roman" w:cs="Times New Roman"/>
          <w:szCs w:val="24"/>
        </w:rPr>
        <w:t>,</w:t>
      </w:r>
      <w:r>
        <w:rPr>
          <w:rFonts w:eastAsia="Times New Roman" w:cs="Times New Roman"/>
          <w:szCs w:val="24"/>
        </w:rPr>
        <w:t xml:space="preserve"> όταν οι υποθέσεις που εξετάζονται δεν οδηγούνται σε τελική κρίση, όπως έγινε στη χθεσινή συνεδρίαση με τις αναφερθείσες υποθέσεις. </w:t>
      </w:r>
    </w:p>
    <w:p w14:paraId="044D70AA"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 xml:space="preserve">Επειδή κατεγράφησαν δημοσιεύματα σε </w:t>
      </w:r>
      <w:r>
        <w:rPr>
          <w:rFonts w:eastAsia="Times New Roman" w:cs="Times New Roman"/>
          <w:szCs w:val="24"/>
        </w:rPr>
        <w:t>μέσα μαζικής ενημέρωσης</w:t>
      </w:r>
      <w:r>
        <w:rPr>
          <w:rFonts w:eastAsia="Times New Roman" w:cs="Times New Roman"/>
          <w:szCs w:val="24"/>
        </w:rPr>
        <w:t>,</w:t>
      </w:r>
      <w:r>
        <w:rPr>
          <w:rFonts w:eastAsia="Times New Roman" w:cs="Times New Roman"/>
          <w:szCs w:val="24"/>
        </w:rPr>
        <w:t xml:space="preserve"> με βάση τα οποία ανακριβώς αναφέρονται ως αποτέλεσμα της κρίσης της επιτροπής υποκειμενικές απόψεις, είμαι υποχρεωμένη να δημοσιοποιήσω ότι η απόφαση της επιτροπής</w:t>
      </w:r>
      <w:r>
        <w:rPr>
          <w:rFonts w:eastAsia="Times New Roman" w:cs="Times New Roman"/>
          <w:szCs w:val="24"/>
        </w:rPr>
        <w:t>,</w:t>
      </w:r>
      <w:r>
        <w:rPr>
          <w:rFonts w:eastAsia="Times New Roman" w:cs="Times New Roman"/>
          <w:szCs w:val="24"/>
        </w:rPr>
        <w:t xml:space="preserve"> που ελήφθη με ευρεία πλειοψηφία και για τις δυο υποθέσεις</w:t>
      </w:r>
      <w:r>
        <w:rPr>
          <w:rFonts w:eastAsia="Times New Roman" w:cs="Times New Roman"/>
          <w:szCs w:val="24"/>
        </w:rPr>
        <w:t>,</w:t>
      </w:r>
      <w:r>
        <w:rPr>
          <w:rFonts w:eastAsia="Times New Roman" w:cs="Times New Roman"/>
          <w:szCs w:val="24"/>
        </w:rPr>
        <w:t xml:space="preserve"> είναι η</w:t>
      </w:r>
      <w:r>
        <w:rPr>
          <w:rFonts w:eastAsia="Times New Roman" w:cs="Times New Roman"/>
          <w:szCs w:val="24"/>
        </w:rPr>
        <w:t xml:space="preserve"> κάτωθι: «Οι ερευνώμενοι να προσκομίσουν συμπληρωματικά στοιχεία</w:t>
      </w:r>
      <w:r>
        <w:rPr>
          <w:rFonts w:eastAsia="Times New Roman" w:cs="Times New Roman"/>
          <w:szCs w:val="24"/>
        </w:rPr>
        <w:t>,</w:t>
      </w:r>
      <w:r>
        <w:rPr>
          <w:rFonts w:eastAsia="Times New Roman" w:cs="Times New Roman"/>
          <w:szCs w:val="24"/>
        </w:rPr>
        <w:t xml:space="preserve"> ώστε τα μέλη της επιτροπής να διαμορφώσουν ευρ</w:t>
      </w:r>
      <w:r>
        <w:rPr>
          <w:rFonts w:eastAsia="Times New Roman" w:cs="Times New Roman"/>
          <w:szCs w:val="24"/>
        </w:rPr>
        <w:t>εί</w:t>
      </w:r>
      <w:r>
        <w:rPr>
          <w:rFonts w:eastAsia="Times New Roman" w:cs="Times New Roman"/>
          <w:szCs w:val="24"/>
        </w:rPr>
        <w:t>α πεποίθηση για την ουσία της υπόθεσης</w:t>
      </w:r>
      <w:r>
        <w:rPr>
          <w:rFonts w:eastAsia="Times New Roman" w:cs="Times New Roman"/>
          <w:szCs w:val="24"/>
        </w:rPr>
        <w:t>,</w:t>
      </w:r>
      <w:r>
        <w:rPr>
          <w:rFonts w:eastAsia="Times New Roman" w:cs="Times New Roman"/>
          <w:szCs w:val="24"/>
        </w:rPr>
        <w:t xml:space="preserve"> πριν οδηγηθούμε στην τελική κρίση». Αυτά και μόνο αυτά για την έγκαιρη ενημέρωση των πολιτών».</w:t>
      </w:r>
    </w:p>
    <w:p w14:paraId="044D70AB"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Αν αυτό</w:t>
      </w:r>
      <w:r>
        <w:rPr>
          <w:rFonts w:eastAsia="Times New Roman" w:cs="Times New Roman"/>
          <w:szCs w:val="24"/>
        </w:rPr>
        <w:t>, λοιπόν, το δελτίο Τύπου υπάγεται και παραβιάζει το απόρρητο</w:t>
      </w:r>
      <w:r>
        <w:rPr>
          <w:rFonts w:eastAsia="Times New Roman" w:cs="Times New Roman"/>
          <w:szCs w:val="24"/>
        </w:rPr>
        <w:t>,</w:t>
      </w:r>
      <w:r>
        <w:rPr>
          <w:rFonts w:eastAsia="Times New Roman" w:cs="Times New Roman"/>
          <w:szCs w:val="24"/>
        </w:rPr>
        <w:t xml:space="preserve"> μπορεί να το κρίνει όχι ένας Βουλευτής</w:t>
      </w:r>
      <w:r>
        <w:rPr>
          <w:rFonts w:eastAsia="Times New Roman" w:cs="Times New Roman"/>
          <w:szCs w:val="24"/>
        </w:rPr>
        <w:t>,</w:t>
      </w:r>
      <w:r>
        <w:rPr>
          <w:rFonts w:eastAsia="Times New Roman" w:cs="Times New Roman"/>
          <w:szCs w:val="24"/>
        </w:rPr>
        <w:t xml:space="preserve"> που γνωρίζει τη διαδικασία</w:t>
      </w:r>
      <w:r>
        <w:rPr>
          <w:rFonts w:eastAsia="Times New Roman" w:cs="Times New Roman"/>
          <w:szCs w:val="24"/>
        </w:rPr>
        <w:t>,</w:t>
      </w:r>
      <w:r>
        <w:rPr>
          <w:rFonts w:eastAsia="Times New Roman" w:cs="Times New Roman"/>
          <w:szCs w:val="24"/>
        </w:rPr>
        <w:t xml:space="preserve"> αλλά και ένας απλός πολίτης. Εξάλλου το άρθρο 3β παράγραφος 5 του νόμου για το </w:t>
      </w:r>
      <w:r>
        <w:rPr>
          <w:rFonts w:eastAsia="Times New Roman" w:cs="Times New Roman"/>
          <w:szCs w:val="24"/>
        </w:rPr>
        <w:t>«π</w:t>
      </w:r>
      <w:r>
        <w:rPr>
          <w:rFonts w:eastAsia="Times New Roman" w:cs="Times New Roman"/>
          <w:szCs w:val="24"/>
        </w:rPr>
        <w:t xml:space="preserve">όθεν </w:t>
      </w:r>
      <w:r>
        <w:rPr>
          <w:rFonts w:eastAsia="Times New Roman" w:cs="Times New Roman"/>
          <w:szCs w:val="24"/>
        </w:rPr>
        <w:t>έ</w:t>
      </w:r>
      <w:r>
        <w:rPr>
          <w:rFonts w:eastAsia="Times New Roman" w:cs="Times New Roman"/>
          <w:szCs w:val="24"/>
        </w:rPr>
        <w:t>σχες</w:t>
      </w:r>
      <w:r>
        <w:rPr>
          <w:rFonts w:eastAsia="Times New Roman" w:cs="Times New Roman"/>
          <w:szCs w:val="24"/>
        </w:rPr>
        <w:t>»</w:t>
      </w:r>
      <w:r>
        <w:rPr>
          <w:rFonts w:eastAsia="Times New Roman" w:cs="Times New Roman"/>
          <w:szCs w:val="24"/>
        </w:rPr>
        <w:t>, του ν.3213/2003</w:t>
      </w:r>
      <w:r>
        <w:rPr>
          <w:rFonts w:eastAsia="Times New Roman" w:cs="Times New Roman"/>
          <w:szCs w:val="24"/>
        </w:rPr>
        <w:t>,</w:t>
      </w:r>
      <w:r>
        <w:rPr>
          <w:rFonts w:eastAsia="Times New Roman" w:cs="Times New Roman"/>
          <w:szCs w:val="24"/>
        </w:rPr>
        <w:t xml:space="preserve"> ορίζει ότι η μυστικότητα</w:t>
      </w:r>
      <w:r>
        <w:rPr>
          <w:rFonts w:eastAsia="Times New Roman" w:cs="Times New Roman"/>
          <w:szCs w:val="24"/>
        </w:rPr>
        <w:t>,</w:t>
      </w:r>
      <w:r>
        <w:rPr>
          <w:rFonts w:eastAsia="Times New Roman" w:cs="Times New Roman"/>
          <w:szCs w:val="24"/>
        </w:rPr>
        <w:t xml:space="preserve"> αφορά σε πληροφορίες που λαμβάνει γνώση κάποιος εξαιτίας της παρουσίας του σε ένα όργανο.</w:t>
      </w:r>
    </w:p>
    <w:p w14:paraId="044D70AC" w14:textId="77777777" w:rsidR="00DD4505" w:rsidRDefault="0004109C">
      <w:pPr>
        <w:spacing w:after="0" w:line="600" w:lineRule="auto"/>
        <w:ind w:firstLine="720"/>
        <w:jc w:val="both"/>
        <w:rPr>
          <w:rFonts w:eastAsia="Times New Roman"/>
          <w:szCs w:val="24"/>
        </w:rPr>
      </w:pPr>
      <w:r>
        <w:rPr>
          <w:rFonts w:eastAsia="Times New Roman"/>
          <w:szCs w:val="24"/>
        </w:rPr>
        <w:t>Ήταν απόφαση</w:t>
      </w:r>
      <w:r>
        <w:rPr>
          <w:rFonts w:eastAsia="Times New Roman"/>
          <w:szCs w:val="24"/>
        </w:rPr>
        <w:t xml:space="preserve"> της Επιτροπής «πόθεν έσχες»</w:t>
      </w:r>
      <w:r>
        <w:rPr>
          <w:rFonts w:eastAsia="Times New Roman"/>
          <w:szCs w:val="24"/>
        </w:rPr>
        <w:t>. Οι αποφάσεις δημοσιοποιούνται, πολύ περισσότερο όταν είναι για αποκατάσταση της αλήθειας.</w:t>
      </w:r>
    </w:p>
    <w:p w14:paraId="044D70AD" w14:textId="77777777" w:rsidR="00DD4505" w:rsidRDefault="0004109C">
      <w:pPr>
        <w:spacing w:after="0" w:line="600" w:lineRule="auto"/>
        <w:ind w:firstLine="720"/>
        <w:jc w:val="both"/>
        <w:rPr>
          <w:rFonts w:eastAsia="Times New Roman"/>
          <w:szCs w:val="24"/>
        </w:rPr>
      </w:pPr>
      <w:r>
        <w:rPr>
          <w:rFonts w:eastAsia="Times New Roman"/>
          <w:szCs w:val="24"/>
        </w:rPr>
        <w:lastRenderedPageBreak/>
        <w:t>Διαμαρτ</w:t>
      </w:r>
      <w:r>
        <w:rPr>
          <w:rFonts w:eastAsia="Times New Roman"/>
          <w:szCs w:val="24"/>
        </w:rPr>
        <w:t>ύρομαι, λοιπόν, εντόνως για την επιλογή του κ. Κεφαλογιάννη να με εμπλέξει σε τέτοιες περιπέτειες</w:t>
      </w:r>
      <w:r>
        <w:rPr>
          <w:rFonts w:eastAsia="Times New Roman"/>
          <w:szCs w:val="24"/>
        </w:rPr>
        <w:t>,</w:t>
      </w:r>
      <w:r>
        <w:rPr>
          <w:rFonts w:eastAsia="Times New Roman"/>
          <w:szCs w:val="24"/>
        </w:rPr>
        <w:t xml:space="preserve"> γιατί θεωρώ ότι ήταν προϊόν κακόβουλης πολιτικής επιλογής. </w:t>
      </w:r>
    </w:p>
    <w:p w14:paraId="044D70AE" w14:textId="77777777" w:rsidR="00DD4505" w:rsidRDefault="0004109C">
      <w:pPr>
        <w:spacing w:after="0" w:line="600" w:lineRule="auto"/>
        <w:ind w:firstLine="720"/>
        <w:jc w:val="both"/>
        <w:rPr>
          <w:rFonts w:eastAsia="Times New Roman"/>
          <w:szCs w:val="24"/>
        </w:rPr>
      </w:pPr>
      <w:r>
        <w:rPr>
          <w:rFonts w:eastAsia="Times New Roman"/>
          <w:szCs w:val="24"/>
        </w:rPr>
        <w:t>Ευχαριστώ.</w:t>
      </w:r>
    </w:p>
    <w:p w14:paraId="044D70AF" w14:textId="77777777" w:rsidR="00DD4505" w:rsidRDefault="0004109C">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κυρία συνάδελφε.</w:t>
      </w:r>
    </w:p>
    <w:p w14:paraId="044D70B0" w14:textId="77777777" w:rsidR="00DD4505" w:rsidRDefault="0004109C">
      <w:pPr>
        <w:spacing w:after="0" w:line="600" w:lineRule="auto"/>
        <w:ind w:firstLine="720"/>
        <w:jc w:val="both"/>
        <w:rPr>
          <w:rFonts w:eastAsia="Times New Roman"/>
          <w:szCs w:val="24"/>
        </w:rPr>
      </w:pPr>
      <w:r>
        <w:rPr>
          <w:rFonts w:eastAsia="Times New Roman"/>
          <w:szCs w:val="24"/>
        </w:rPr>
        <w:t>Εκ των ογδόντα τριών συναδ</w:t>
      </w:r>
      <w:r>
        <w:rPr>
          <w:rFonts w:eastAsia="Times New Roman"/>
          <w:szCs w:val="24"/>
        </w:rPr>
        <w:t xml:space="preserve">έλφων, για τους οποίους ζητείται η άρση ασυλίας για εσχάτη προδοσία, </w:t>
      </w:r>
      <w:r>
        <w:rPr>
          <w:rFonts w:eastAsia="Times New Roman"/>
          <w:szCs w:val="24"/>
        </w:rPr>
        <w:t>υπάρχει κάποιος</w:t>
      </w:r>
      <w:r>
        <w:rPr>
          <w:rFonts w:eastAsia="Times New Roman"/>
          <w:szCs w:val="24"/>
        </w:rPr>
        <w:t xml:space="preserve"> που θέλει να πάρει τον λόγο;</w:t>
      </w:r>
    </w:p>
    <w:p w14:paraId="044D70B1" w14:textId="77777777" w:rsidR="00DD4505" w:rsidRDefault="0004109C">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Κύριε Πρόεδρε, θα ήθελα να πάρω τον λόγο.</w:t>
      </w:r>
    </w:p>
    <w:p w14:paraId="044D70B2" w14:textId="77777777" w:rsidR="00DD4505" w:rsidRDefault="0004109C">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Έχει περάσει η υπόθεση η δική σας -σας φώναξα</w:t>
      </w:r>
      <w:r>
        <w:rPr>
          <w:rFonts w:eastAsia="Times New Roman"/>
          <w:szCs w:val="24"/>
        </w:rPr>
        <w:t xml:space="preserve"> πριν- αλλά δεν πειράζει. Μπορείτε να μιλήσετε τώρα. </w:t>
      </w:r>
    </w:p>
    <w:p w14:paraId="044D70B3" w14:textId="77777777" w:rsidR="00DD4505" w:rsidRDefault="0004109C">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Κύριοι συνάδελφοι, είναι βαρύ -τουλάχιστον για μένα όπως το νιώθω και το εισπράττω- να βλέπετε στο ψηφοδέλτιο της ονομαστικής ψηφοφορίας την άρση ή μη της ασυλίας μου –εσείς, βέβα</w:t>
      </w:r>
      <w:r>
        <w:rPr>
          <w:rFonts w:eastAsia="Times New Roman"/>
          <w:szCs w:val="24"/>
        </w:rPr>
        <w:t xml:space="preserve">ια, θα το αποφασίσετε- για απιστία προς την υπηρεσία. </w:t>
      </w:r>
    </w:p>
    <w:p w14:paraId="044D70B4" w14:textId="77777777" w:rsidR="00DD4505" w:rsidRDefault="0004109C">
      <w:pPr>
        <w:spacing w:after="0" w:line="600" w:lineRule="auto"/>
        <w:ind w:firstLine="720"/>
        <w:jc w:val="both"/>
        <w:rPr>
          <w:rFonts w:eastAsia="Times New Roman"/>
          <w:szCs w:val="24"/>
        </w:rPr>
      </w:pPr>
      <w:r>
        <w:rPr>
          <w:rFonts w:eastAsia="Times New Roman"/>
          <w:szCs w:val="24"/>
        </w:rPr>
        <w:t xml:space="preserve">Ήθελα, λοιπόν, να κάνω γνωστό ότι σε αυτή την πρωτόγνωρη για μένα διαδικασία, βρίσκομαι σήμερα προκειμένου να γνωστοποιήσω το ιστορικό της υπόθεσής μου και της θέσης μου γι’ αυτή την κατηγορία ως προς </w:t>
      </w:r>
      <w:r>
        <w:rPr>
          <w:rFonts w:eastAsia="Times New Roman"/>
          <w:szCs w:val="24"/>
        </w:rPr>
        <w:t xml:space="preserve">τη συμμετοχή μου σε μία αμισθί επιτροπή του Υπουργείου Εξωτερικών, η οποία αποτελείτο από εννέα μέλη. Ονομάζεται Επιτροπή Αξιολόγησης και Πιστοποίησης ΜΚΟ και αποτελείται από τα έξι </w:t>
      </w:r>
      <w:r>
        <w:rPr>
          <w:rFonts w:eastAsia="Times New Roman"/>
          <w:szCs w:val="24"/>
        </w:rPr>
        <w:lastRenderedPageBreak/>
        <w:t>μέλη της υπηρεσίας ΥΔΑΣ -για όσους δεν γνωρίζουν είναι η Υπηρεσία Διεθνούς</w:t>
      </w:r>
      <w:r>
        <w:rPr>
          <w:rFonts w:eastAsia="Times New Roman"/>
          <w:szCs w:val="24"/>
        </w:rPr>
        <w:t xml:space="preserve"> Ανάπτυξης Συνεργασίας του Υπουργείου Εξωτερικών- και τρία μέλη που συμπληρώνουν το σύνολο των εννέα από τα οποία αποτελείται η </w:t>
      </w:r>
      <w:r>
        <w:rPr>
          <w:rFonts w:eastAsia="Times New Roman"/>
          <w:szCs w:val="24"/>
        </w:rPr>
        <w:t>ε</w:t>
      </w:r>
      <w:r>
        <w:rPr>
          <w:rFonts w:eastAsia="Times New Roman"/>
          <w:szCs w:val="24"/>
        </w:rPr>
        <w:t xml:space="preserve">πιτροπή. Ένα από αυτά τα μέλη, λοιπόν, ήμουν κι εγώ. </w:t>
      </w:r>
    </w:p>
    <w:p w14:paraId="044D70B5" w14:textId="77777777" w:rsidR="00DD4505" w:rsidRDefault="0004109C">
      <w:pPr>
        <w:spacing w:after="0" w:line="600" w:lineRule="auto"/>
        <w:ind w:firstLine="720"/>
        <w:jc w:val="both"/>
        <w:rPr>
          <w:rFonts w:eastAsia="Times New Roman"/>
          <w:szCs w:val="24"/>
        </w:rPr>
      </w:pPr>
      <w:r>
        <w:rPr>
          <w:rFonts w:eastAsia="Times New Roman"/>
          <w:szCs w:val="24"/>
        </w:rPr>
        <w:t xml:space="preserve">Αυτή η </w:t>
      </w:r>
      <w:r>
        <w:rPr>
          <w:rFonts w:eastAsia="Times New Roman"/>
          <w:szCs w:val="24"/>
        </w:rPr>
        <w:t>ε</w:t>
      </w:r>
      <w:r>
        <w:rPr>
          <w:rFonts w:eastAsia="Times New Roman"/>
          <w:szCs w:val="24"/>
        </w:rPr>
        <w:t xml:space="preserve">πιτροπή τι κάνει; Εγκρίνει προγράμματα τα οποία υποβάλλονται είτε από φορείς του </w:t>
      </w:r>
      <w:r>
        <w:rPr>
          <w:rFonts w:eastAsia="Times New Roman"/>
          <w:szCs w:val="24"/>
        </w:rPr>
        <w:t>δ</w:t>
      </w:r>
      <w:r>
        <w:rPr>
          <w:rFonts w:eastAsia="Times New Roman"/>
          <w:szCs w:val="24"/>
        </w:rPr>
        <w:t>ημοσίου είτε από πανεπιστήμια είτε από ΜΚΟ. Στην προκειμένη περίπτωση αφορούσε ένα πρόγραμμα το οποίο υπέβαλε το Εθνικό Μετσόβιο Πολυτεχνείο σε συνεργασία με το Υπουργείο Παι</w:t>
      </w:r>
      <w:r>
        <w:rPr>
          <w:rFonts w:eastAsia="Times New Roman"/>
          <w:szCs w:val="24"/>
        </w:rPr>
        <w:t>δείας. Τι αφορούσε; Αφορούσε την έγκριση έργου</w:t>
      </w:r>
      <w:r>
        <w:rPr>
          <w:rFonts w:eastAsia="Times New Roman"/>
          <w:szCs w:val="24"/>
        </w:rPr>
        <w:t>,</w:t>
      </w:r>
      <w:r>
        <w:rPr>
          <w:rFonts w:eastAsia="Times New Roman"/>
          <w:szCs w:val="24"/>
        </w:rPr>
        <w:t xml:space="preserve"> σχετικά με αφαλάτωση υφάλμυρου νερού σε φτωχές κοινότητες της Ιορδανίας. </w:t>
      </w:r>
    </w:p>
    <w:p w14:paraId="044D70B6" w14:textId="77777777" w:rsidR="00DD4505" w:rsidRDefault="0004109C">
      <w:pPr>
        <w:spacing w:after="0" w:line="600" w:lineRule="auto"/>
        <w:ind w:firstLine="720"/>
        <w:jc w:val="both"/>
        <w:rPr>
          <w:rFonts w:eastAsia="Times New Roman"/>
          <w:szCs w:val="24"/>
        </w:rPr>
      </w:pPr>
      <w:r>
        <w:rPr>
          <w:rFonts w:eastAsia="Times New Roman"/>
          <w:szCs w:val="24"/>
        </w:rPr>
        <w:t xml:space="preserve">Εμείς, λοιπόν, εγκρίναμε το έργο και η </w:t>
      </w:r>
      <w:r>
        <w:rPr>
          <w:rFonts w:eastAsia="Times New Roman"/>
          <w:szCs w:val="24"/>
        </w:rPr>
        <w:t>ε</w:t>
      </w:r>
      <w:r>
        <w:rPr>
          <w:rFonts w:eastAsia="Times New Roman"/>
          <w:szCs w:val="24"/>
        </w:rPr>
        <w:t xml:space="preserve">πιτροπή μας –και αυτό είναι πολύ σημαντικό να ακουστεί- είχε γνωμοδοτικό και όχι αποφασιστικό </w:t>
      </w:r>
      <w:r>
        <w:rPr>
          <w:rFonts w:eastAsia="Times New Roman"/>
          <w:szCs w:val="24"/>
        </w:rPr>
        <w:t xml:space="preserve">χαρακτήρα. Εγκρίναμε το έργο, εφόσον και η εισήγηση του καθηγητή τότε, κ. </w:t>
      </w:r>
      <w:proofErr w:type="spellStart"/>
      <w:r>
        <w:rPr>
          <w:rFonts w:eastAsia="Times New Roman"/>
          <w:szCs w:val="24"/>
        </w:rPr>
        <w:t>Γκαγκάτσιου</w:t>
      </w:r>
      <w:proofErr w:type="spellEnd"/>
      <w:r>
        <w:rPr>
          <w:rFonts w:eastAsia="Times New Roman"/>
          <w:szCs w:val="24"/>
        </w:rPr>
        <w:t>,</w:t>
      </w:r>
      <w:r>
        <w:rPr>
          <w:rFonts w:eastAsia="Times New Roman"/>
          <w:szCs w:val="24"/>
        </w:rPr>
        <w:t xml:space="preserve"> από το Πολυτεχνείο, ήταν θετική. Θετική ήταν και η εισήγηση της αρμόδιας διεύθυνσης ΥΔΑΣ, όπως θετική ήταν και η εισήγηση της </w:t>
      </w:r>
      <w:r>
        <w:rPr>
          <w:rFonts w:eastAsia="Times New Roman"/>
          <w:szCs w:val="24"/>
        </w:rPr>
        <w:t>ε</w:t>
      </w:r>
      <w:r>
        <w:rPr>
          <w:rFonts w:eastAsia="Times New Roman"/>
          <w:szCs w:val="24"/>
        </w:rPr>
        <w:t xml:space="preserve">πιτροπής </w:t>
      </w:r>
      <w:proofErr w:type="spellStart"/>
      <w:r>
        <w:rPr>
          <w:rFonts w:eastAsia="Times New Roman"/>
          <w:szCs w:val="24"/>
        </w:rPr>
        <w:t>π</w:t>
      </w:r>
      <w:r>
        <w:rPr>
          <w:rFonts w:eastAsia="Times New Roman"/>
          <w:szCs w:val="24"/>
        </w:rPr>
        <w:t>ροαξιολόγησης</w:t>
      </w:r>
      <w:proofErr w:type="spellEnd"/>
      <w:r>
        <w:rPr>
          <w:rFonts w:eastAsia="Times New Roman"/>
          <w:szCs w:val="24"/>
        </w:rPr>
        <w:t>, διότι όλα αυτά τα</w:t>
      </w:r>
      <w:r>
        <w:rPr>
          <w:rFonts w:eastAsia="Times New Roman"/>
          <w:szCs w:val="24"/>
        </w:rPr>
        <w:t xml:space="preserve"> τρία στοιχεία των εισηγητικών εκθέσεων μάς προκάλεσαν την απόφαση να είμαστε κι εμείς θετικοί</w:t>
      </w:r>
      <w:r>
        <w:rPr>
          <w:rFonts w:eastAsia="Times New Roman"/>
          <w:szCs w:val="24"/>
        </w:rPr>
        <w:t>,</w:t>
      </w:r>
      <w:r>
        <w:rPr>
          <w:rFonts w:eastAsia="Times New Roman"/>
          <w:szCs w:val="24"/>
        </w:rPr>
        <w:t xml:space="preserve"> επαναλαμβάνω</w:t>
      </w:r>
      <w:r>
        <w:rPr>
          <w:rFonts w:eastAsia="Times New Roman"/>
          <w:szCs w:val="24"/>
        </w:rPr>
        <w:t>,</w:t>
      </w:r>
      <w:r>
        <w:rPr>
          <w:rFonts w:eastAsia="Times New Roman"/>
          <w:szCs w:val="24"/>
        </w:rPr>
        <w:t xml:space="preserve"> μόνο και μόνο γνωμοδοτικά. </w:t>
      </w:r>
    </w:p>
    <w:p w14:paraId="044D70B7" w14:textId="77777777" w:rsidR="00DD4505" w:rsidRDefault="0004109C">
      <w:pPr>
        <w:spacing w:after="0" w:line="600" w:lineRule="auto"/>
        <w:ind w:firstLine="720"/>
        <w:jc w:val="both"/>
        <w:rPr>
          <w:rFonts w:eastAsia="Times New Roman"/>
          <w:szCs w:val="24"/>
        </w:rPr>
      </w:pPr>
      <w:r>
        <w:rPr>
          <w:rFonts w:eastAsia="Times New Roman"/>
          <w:szCs w:val="24"/>
        </w:rPr>
        <w:t xml:space="preserve">Κάποια στιγμή η ηγεσία του Υπουργείου Εξωτερικών η οποία είχε την αποφασιστική εξουσία, αποφάσισε κι αυτή ότι το έργο </w:t>
      </w:r>
      <w:r>
        <w:rPr>
          <w:rFonts w:eastAsia="Times New Roman"/>
          <w:szCs w:val="24"/>
        </w:rPr>
        <w:t>έ</w:t>
      </w:r>
      <w:r>
        <w:rPr>
          <w:rFonts w:eastAsia="Times New Roman"/>
          <w:szCs w:val="24"/>
        </w:rPr>
        <w:t>π</w:t>
      </w:r>
      <w:r>
        <w:rPr>
          <w:rFonts w:eastAsia="Times New Roman"/>
          <w:szCs w:val="24"/>
        </w:rPr>
        <w:t>ρεπε να εκτελεστεί. Το έργο εκτελέστηκε και λειτουργεί. Γιατί παραπέμπομαι; Παραπέμπομαι</w:t>
      </w:r>
      <w:r>
        <w:rPr>
          <w:rFonts w:eastAsia="Times New Roman"/>
          <w:szCs w:val="24"/>
        </w:rPr>
        <w:t>,</w:t>
      </w:r>
      <w:r>
        <w:rPr>
          <w:rFonts w:eastAsia="Times New Roman"/>
          <w:szCs w:val="24"/>
        </w:rPr>
        <w:t xml:space="preserve"> γιατί γνωμοδοτικά </w:t>
      </w:r>
      <w:r>
        <w:rPr>
          <w:rFonts w:eastAsia="Times New Roman"/>
          <w:szCs w:val="24"/>
        </w:rPr>
        <w:lastRenderedPageBreak/>
        <w:t>αποφάνθηκα υπέρ του έργου, αλλά η παραπομπή μου συνίσταται σε δύο εγκληματικά στοιχεία, τα οποία η εισαγγελική αρχή τα πήρε και συνέθεσε την εικόν</w:t>
      </w:r>
      <w:r>
        <w:rPr>
          <w:rFonts w:eastAsia="Times New Roman"/>
          <w:szCs w:val="24"/>
        </w:rPr>
        <w:t xml:space="preserve">α του κατηγορητηρίου. </w:t>
      </w:r>
    </w:p>
    <w:p w14:paraId="044D70B8" w14:textId="77777777" w:rsidR="00DD4505" w:rsidRDefault="0004109C">
      <w:pPr>
        <w:spacing w:after="0" w:line="600" w:lineRule="auto"/>
        <w:ind w:firstLine="720"/>
        <w:jc w:val="both"/>
        <w:rPr>
          <w:rFonts w:eastAsia="Times New Roman"/>
          <w:szCs w:val="24"/>
        </w:rPr>
      </w:pPr>
      <w:r>
        <w:rPr>
          <w:rFonts w:eastAsia="Times New Roman"/>
          <w:szCs w:val="24"/>
        </w:rPr>
        <w:t>Το πρώτο</w:t>
      </w:r>
      <w:r>
        <w:rPr>
          <w:rFonts w:eastAsia="Times New Roman"/>
          <w:szCs w:val="24"/>
        </w:rPr>
        <w:t>,</w:t>
      </w:r>
      <w:r>
        <w:rPr>
          <w:rFonts w:eastAsia="Times New Roman"/>
          <w:szCs w:val="24"/>
        </w:rPr>
        <w:t xml:space="preserve"> είναι ότι το έργο ανατέθηκε με απευθείας ανάθεση, πράγμα για το οποίο δεν αποφανθήκαμε εμείς. Το δεύτερο</w:t>
      </w:r>
      <w:r>
        <w:rPr>
          <w:rFonts w:eastAsia="Times New Roman"/>
          <w:szCs w:val="24"/>
        </w:rPr>
        <w:t>,</w:t>
      </w:r>
      <w:r>
        <w:rPr>
          <w:rFonts w:eastAsia="Times New Roman"/>
          <w:szCs w:val="24"/>
        </w:rPr>
        <w:t xml:space="preserve"> ήταν η κοστολόγηση του έργου -διότι ήταν </w:t>
      </w:r>
      <w:proofErr w:type="spellStart"/>
      <w:r>
        <w:rPr>
          <w:rFonts w:eastAsia="Times New Roman"/>
          <w:szCs w:val="24"/>
        </w:rPr>
        <w:t>υπερκοστολογημένο</w:t>
      </w:r>
      <w:proofErr w:type="spellEnd"/>
      <w:r>
        <w:rPr>
          <w:rFonts w:eastAsia="Times New Roman"/>
          <w:szCs w:val="24"/>
        </w:rPr>
        <w:t xml:space="preserve">- πράγμα για το οποίο δεν αποφανθήκαμε εμείς. Άρα, λοιπόν, </w:t>
      </w:r>
      <w:r>
        <w:rPr>
          <w:rFonts w:eastAsia="Times New Roman"/>
          <w:szCs w:val="24"/>
        </w:rPr>
        <w:t>η εισαγγελική αρχή όλους, συλλήβδην, τους θεώρησε εμπλεκόμενους στην υπόθεση, μας έφτιαξε ένα κατηγορητήριο, μας παρέπεμψε και έτσι</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w:t>
      </w:r>
      <w:proofErr w:type="spellStart"/>
      <w:r>
        <w:rPr>
          <w:rFonts w:eastAsia="Times New Roman"/>
          <w:szCs w:val="24"/>
        </w:rPr>
        <w:t>ενώπιόν</w:t>
      </w:r>
      <w:proofErr w:type="spellEnd"/>
      <w:r>
        <w:rPr>
          <w:rFonts w:eastAsia="Times New Roman"/>
          <w:szCs w:val="24"/>
        </w:rPr>
        <w:t xml:space="preserve"> σας βρίσκομαι κι εγώ στην κρίση σας, της άρσης ή της μη άρσης ασυλίας μου. Δεν έχω κάτι άλλο να πω. </w:t>
      </w:r>
    </w:p>
    <w:p w14:paraId="044D70B9" w14:textId="77777777" w:rsidR="00DD4505" w:rsidRDefault="0004109C">
      <w:pPr>
        <w:spacing w:after="0" w:line="600" w:lineRule="auto"/>
        <w:ind w:firstLine="720"/>
        <w:jc w:val="both"/>
        <w:rPr>
          <w:rFonts w:eastAsia="Times New Roman"/>
          <w:szCs w:val="24"/>
        </w:rPr>
      </w:pPr>
      <w:r>
        <w:rPr>
          <w:rFonts w:eastAsia="Times New Roman"/>
          <w:szCs w:val="24"/>
        </w:rPr>
        <w:t xml:space="preserve">Σας ευχαριστώ. </w:t>
      </w:r>
    </w:p>
    <w:p w14:paraId="044D70BA" w14:textId="77777777" w:rsidR="00DD4505" w:rsidRDefault="0004109C">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044D70BB" w14:textId="77777777" w:rsidR="00DD4505" w:rsidRDefault="0004109C">
      <w:pPr>
        <w:spacing w:after="0" w:line="600" w:lineRule="auto"/>
        <w:ind w:firstLine="720"/>
        <w:jc w:val="both"/>
        <w:rPr>
          <w:rFonts w:eastAsia="Times New Roman"/>
          <w:szCs w:val="24"/>
        </w:rPr>
      </w:pPr>
      <w:r>
        <w:rPr>
          <w:rFonts w:eastAsia="Times New Roman"/>
          <w:szCs w:val="24"/>
        </w:rPr>
        <w:t>Για να κλείσουμε το άλλο το θέμα -που είναι και τυπικό- επαναλαμβάνω, εκ των ογδόντα τριών συναδέλφων</w:t>
      </w:r>
      <w:r>
        <w:rPr>
          <w:rFonts w:eastAsia="Times New Roman"/>
          <w:szCs w:val="24"/>
        </w:rPr>
        <w:t>,</w:t>
      </w:r>
      <w:r>
        <w:rPr>
          <w:rFonts w:eastAsia="Times New Roman"/>
          <w:szCs w:val="24"/>
        </w:rPr>
        <w:t xml:space="preserve"> οι οποίοι παραπέμπονται για εσχάτη προδοσία, υπάρχει κάποιος που θέλει να πάρ</w:t>
      </w:r>
      <w:r>
        <w:rPr>
          <w:rFonts w:eastAsia="Times New Roman"/>
          <w:szCs w:val="24"/>
        </w:rPr>
        <w:t>ει τον λόγο;</w:t>
      </w:r>
    </w:p>
    <w:p w14:paraId="044D70BC" w14:textId="77777777" w:rsidR="00DD4505" w:rsidRDefault="0004109C">
      <w:pPr>
        <w:spacing w:after="0" w:line="600" w:lineRule="auto"/>
        <w:ind w:firstLine="720"/>
        <w:jc w:val="both"/>
        <w:rPr>
          <w:rFonts w:eastAsia="Times New Roman"/>
          <w:szCs w:val="24"/>
        </w:rPr>
      </w:pPr>
      <w:r>
        <w:rPr>
          <w:rFonts w:eastAsia="Times New Roman"/>
          <w:szCs w:val="24"/>
        </w:rPr>
        <w:t>Κανένας.</w:t>
      </w:r>
    </w:p>
    <w:p w14:paraId="044D70BD" w14:textId="77777777" w:rsidR="00DD4505" w:rsidRDefault="0004109C">
      <w:pPr>
        <w:spacing w:after="0" w:line="600" w:lineRule="auto"/>
        <w:ind w:firstLine="720"/>
        <w:jc w:val="both"/>
        <w:rPr>
          <w:rFonts w:asciiTheme="minorHAnsi" w:eastAsia="Times New Roman" w:hAnsiTheme="minorHAnsi" w:cs="Times New Roman"/>
          <w:sz w:val="22"/>
          <w:szCs w:val="24"/>
        </w:rPr>
      </w:pPr>
      <w:r>
        <w:rPr>
          <w:rFonts w:eastAsia="Times New Roman" w:cs="Times New Roman"/>
          <w:szCs w:val="24"/>
        </w:rPr>
        <w:t xml:space="preserve">Κυρίες και κύριοι συνάδελφοι, στο σημείο αυτό θα διεξαχθεί ονομαστική ψηφοφορία. </w:t>
      </w:r>
    </w:p>
    <w:p w14:paraId="044D70BE"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 xml:space="preserve">Έχει καταρτιστεί ψηφοδέλτιο με τα ονόματα των συναδέλφων για τους οποίους ζητείται η άρση της ασυλίας. </w:t>
      </w:r>
    </w:p>
    <w:p w14:paraId="044D70BF"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Κάθε συνάδελφος θα σημειώνει την ψήφο του δίπλα </w:t>
      </w:r>
      <w:r>
        <w:rPr>
          <w:rFonts w:eastAsia="Times New Roman" w:cs="Times New Roman"/>
          <w:szCs w:val="24"/>
        </w:rPr>
        <w:t xml:space="preserve">στα ονόματα των συναδέλφων για τους οποίους ζητείται η άρση της ασυλίας. </w:t>
      </w:r>
    </w:p>
    <w:p w14:paraId="044D70C0" w14:textId="77777777" w:rsidR="00DD4505" w:rsidRDefault="0004109C">
      <w:pPr>
        <w:widowControl w:val="0"/>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Όποιος συνάδελφος</w:t>
      </w:r>
      <w:r>
        <w:rPr>
          <w:rFonts w:eastAsia="Times New Roman" w:cs="Times New Roman"/>
          <w:szCs w:val="24"/>
        </w:rPr>
        <w:t xml:space="preserve"> ψηφίζει υπέρ της άρσης ασυλίας</w:t>
      </w:r>
      <w:r>
        <w:rPr>
          <w:rFonts w:eastAsia="Times New Roman" w:cs="Times New Roman"/>
          <w:szCs w:val="24"/>
        </w:rPr>
        <w:t>,</w:t>
      </w:r>
      <w:r>
        <w:rPr>
          <w:rFonts w:eastAsia="Times New Roman" w:cs="Times New Roman"/>
          <w:szCs w:val="24"/>
        </w:rPr>
        <w:t xml:space="preserve"> σημειώνει την προτίμησή του δίπλα στο όνομα του Βουλευτή και στη στήλη «ΝΑΙ», δηλαδή λέει «ΝΑΙ» στην αίτηση του εισαγγελέα που ζητεί</w:t>
      </w:r>
      <w:r>
        <w:rPr>
          <w:rFonts w:eastAsia="Times New Roman" w:cs="Times New Roman"/>
          <w:szCs w:val="24"/>
        </w:rPr>
        <w:t xml:space="preserve"> την άρση της ασυλίας. </w:t>
      </w:r>
    </w:p>
    <w:p w14:paraId="044D70C1"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 xml:space="preserve">Όποιος συνάδελφος </w:t>
      </w:r>
      <w:r>
        <w:rPr>
          <w:rFonts w:eastAsia="Times New Roman" w:cs="Times New Roman"/>
          <w:szCs w:val="24"/>
        </w:rPr>
        <w:t>ψηφίζει κατά της άρσης της ασυλίας</w:t>
      </w:r>
      <w:r>
        <w:rPr>
          <w:rFonts w:eastAsia="Times New Roman" w:cs="Times New Roman"/>
          <w:szCs w:val="24"/>
        </w:rPr>
        <w:t>,</w:t>
      </w:r>
      <w:r>
        <w:rPr>
          <w:rFonts w:eastAsia="Times New Roman" w:cs="Times New Roman"/>
          <w:szCs w:val="24"/>
        </w:rPr>
        <w:t xml:space="preserve"> σημειώνει δίπλα στο όνομα του Βουλευτή και στη στήλη «ΟΧΙ», αντιστοίχως «ΟΧΙ».</w:t>
      </w:r>
    </w:p>
    <w:p w14:paraId="044D70C2"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 xml:space="preserve">Όποιος συνάδελφος </w:t>
      </w:r>
      <w:r>
        <w:rPr>
          <w:rFonts w:eastAsia="Times New Roman" w:cs="Times New Roman"/>
          <w:szCs w:val="24"/>
        </w:rPr>
        <w:t>ψηφίζει «ΠΑΡΩΝ»</w:t>
      </w:r>
      <w:r>
        <w:rPr>
          <w:rFonts w:eastAsia="Times New Roman" w:cs="Times New Roman"/>
          <w:szCs w:val="24"/>
        </w:rPr>
        <w:t>,</w:t>
      </w:r>
      <w:r>
        <w:rPr>
          <w:rFonts w:eastAsia="Times New Roman" w:cs="Times New Roman"/>
          <w:szCs w:val="24"/>
        </w:rPr>
        <w:t xml:space="preserve"> θα το σημειώσει στην αντίστοιχη στήλη του ψηφοδελτίου.</w:t>
      </w:r>
    </w:p>
    <w:p w14:paraId="044D70C3"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Στο ψηφοδ</w:t>
      </w:r>
      <w:r>
        <w:rPr>
          <w:rFonts w:eastAsia="Times New Roman" w:cs="Times New Roman"/>
          <w:szCs w:val="24"/>
        </w:rPr>
        <w:t>έλτιο θα αναγράφει κάθε συνάδελφος το όνομά του, την εκλογική του περιφέρεια και την Κοινοβουλευτική Ομάδα στην οποία ανήκει και θα το υπογράφει, διότι η ψηφοφορία είναι ονομαστική σύμφωνα με το άρθρο 72 του Κανονισμού της Βουλής.</w:t>
      </w:r>
    </w:p>
    <w:p w14:paraId="044D70C4"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Στη συνέχεια και με την ε</w:t>
      </w:r>
      <w:r>
        <w:rPr>
          <w:rFonts w:eastAsia="Times New Roman" w:cs="Times New Roman"/>
          <w:szCs w:val="24"/>
        </w:rPr>
        <w:t>κφώνηση του ονόματός του από τους επί του καταλόγου συναδέλφους, θα παραδίδει το ψηφοδέλτιο στους συναδέλφους κ</w:t>
      </w:r>
      <w:r>
        <w:rPr>
          <w:rFonts w:eastAsia="Times New Roman" w:cs="Times New Roman"/>
          <w:szCs w:val="24"/>
        </w:rPr>
        <w:t>υρίους</w:t>
      </w:r>
      <w:r>
        <w:rPr>
          <w:rFonts w:eastAsia="Times New Roman" w:cs="Times New Roman"/>
          <w:szCs w:val="24"/>
        </w:rPr>
        <w:t xml:space="preserve"> Ιωάννη </w:t>
      </w:r>
      <w:proofErr w:type="spellStart"/>
      <w:r>
        <w:rPr>
          <w:rFonts w:eastAsia="Times New Roman" w:cs="Times New Roman"/>
          <w:szCs w:val="24"/>
        </w:rPr>
        <w:t>Σαρακιώτη</w:t>
      </w:r>
      <w:proofErr w:type="spellEnd"/>
      <w:r>
        <w:rPr>
          <w:rFonts w:eastAsia="Times New Roman" w:cs="Times New Roman"/>
          <w:szCs w:val="24"/>
        </w:rPr>
        <w:t xml:space="preserve"> από τον ΣΥΡΙΖΑ και Απόστολο </w:t>
      </w:r>
      <w:proofErr w:type="spellStart"/>
      <w:r>
        <w:rPr>
          <w:rFonts w:eastAsia="Times New Roman" w:cs="Times New Roman"/>
          <w:szCs w:val="24"/>
        </w:rPr>
        <w:t>Βεσυρόπουλο</w:t>
      </w:r>
      <w:proofErr w:type="spellEnd"/>
      <w:r>
        <w:rPr>
          <w:rFonts w:eastAsia="Times New Roman" w:cs="Times New Roman"/>
          <w:szCs w:val="24"/>
        </w:rPr>
        <w:t xml:space="preserve"> από τη Νέα Δημοκρατία, οι οποίοι θα το μονογράφουν και θα ανακοινώνουν ότι ο Βουλ</w:t>
      </w:r>
      <w:r>
        <w:rPr>
          <w:rFonts w:eastAsia="Times New Roman" w:cs="Times New Roman"/>
          <w:szCs w:val="24"/>
        </w:rPr>
        <w:t>ευτής εψήφισε.</w:t>
      </w:r>
    </w:p>
    <w:p w14:paraId="044D70C5"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Μετά το τέλος της ψηφοφορίας θα γίνει καταμέτρηση των ψήφων</w:t>
      </w:r>
      <w:r>
        <w:rPr>
          <w:rFonts w:eastAsia="Times New Roman" w:cs="Times New Roman"/>
          <w:szCs w:val="24"/>
        </w:rPr>
        <w:t xml:space="preserve"> </w:t>
      </w:r>
      <w:r>
        <w:rPr>
          <w:rFonts w:eastAsia="Times New Roman" w:cs="Times New Roman"/>
          <w:szCs w:val="24"/>
        </w:rPr>
        <w:t xml:space="preserve">από τους συναδέλφους που προανέφερα όπως θα προκύψουν από τα ψηφοδέλτια, τα οποία </w:t>
      </w:r>
      <w:r>
        <w:rPr>
          <w:rFonts w:eastAsia="Times New Roman" w:cs="Times New Roman"/>
          <w:szCs w:val="24"/>
        </w:rPr>
        <w:lastRenderedPageBreak/>
        <w:t>θα καταχωριστούν μαζί με το πρωτόκολλο της ψηφοφορίας στα Πρακτικά της σημερινής συνεδρίασης.</w:t>
      </w:r>
    </w:p>
    <w:p w14:paraId="044D70C6"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Συμφω</w:t>
      </w:r>
      <w:r>
        <w:rPr>
          <w:rFonts w:eastAsia="Times New Roman" w:cs="Times New Roman"/>
          <w:szCs w:val="24"/>
        </w:rPr>
        <w:t>νεί το Σώμα;</w:t>
      </w:r>
    </w:p>
    <w:p w14:paraId="044D70C7" w14:textId="77777777" w:rsidR="00DD4505" w:rsidRDefault="0004109C">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044D70C8" w14:textId="77777777" w:rsidR="00DD4505" w:rsidRDefault="0004109C">
      <w:pPr>
        <w:spacing w:after="0" w:line="600" w:lineRule="auto"/>
        <w:ind w:firstLine="720"/>
        <w:jc w:val="both"/>
        <w:rPr>
          <w:rFonts w:eastAsia="Times New Roman" w:cs="Times New Roman"/>
          <w:bCs/>
          <w:szCs w:val="24"/>
        </w:rPr>
      </w:pPr>
      <w:r>
        <w:rPr>
          <w:rFonts w:eastAsia="Times New Roman" w:cs="Times New Roman"/>
          <w:b/>
          <w:bCs/>
          <w:szCs w:val="24"/>
        </w:rPr>
        <w:t xml:space="preserve">ΠΡΟΕΔΡΕΥΩΝ (Σπυρίδων Λυκούδης): </w:t>
      </w:r>
      <w:r>
        <w:rPr>
          <w:rFonts w:eastAsia="Times New Roman" w:cs="Times New Roman"/>
          <w:bCs/>
          <w:szCs w:val="24"/>
        </w:rPr>
        <w:t xml:space="preserve">Συνεπώς το Σώμα </w:t>
      </w:r>
      <w:proofErr w:type="spellStart"/>
      <w:r>
        <w:rPr>
          <w:rFonts w:eastAsia="Times New Roman" w:cs="Times New Roman"/>
          <w:bCs/>
          <w:szCs w:val="24"/>
        </w:rPr>
        <w:t>συνεφώνησε</w:t>
      </w:r>
      <w:proofErr w:type="spellEnd"/>
      <w:r>
        <w:rPr>
          <w:rFonts w:eastAsia="Times New Roman" w:cs="Times New Roman"/>
          <w:bCs/>
          <w:szCs w:val="24"/>
        </w:rPr>
        <w:t xml:space="preserve"> ομοφώνως.</w:t>
      </w:r>
    </w:p>
    <w:p w14:paraId="044D70C9" w14:textId="77777777" w:rsidR="00DD4505" w:rsidRDefault="0004109C">
      <w:pPr>
        <w:spacing w:after="0" w:line="600" w:lineRule="auto"/>
        <w:ind w:firstLine="720"/>
        <w:jc w:val="both"/>
        <w:rPr>
          <w:rFonts w:eastAsia="Times New Roman" w:cs="Times New Roman"/>
          <w:bCs/>
          <w:szCs w:val="24"/>
        </w:rPr>
      </w:pPr>
      <w:r>
        <w:rPr>
          <w:rFonts w:eastAsia="Times New Roman" w:cs="Times New Roman"/>
          <w:bCs/>
          <w:szCs w:val="24"/>
        </w:rPr>
        <w:t>Τέλος</w:t>
      </w:r>
      <w:r>
        <w:rPr>
          <w:rFonts w:eastAsia="Times New Roman" w:cs="Times New Roman"/>
          <w:bCs/>
          <w:szCs w:val="24"/>
        </w:rPr>
        <w:t>,</w:t>
      </w:r>
      <w:r>
        <w:rPr>
          <w:rFonts w:eastAsia="Times New Roman" w:cs="Times New Roman"/>
          <w:bCs/>
          <w:szCs w:val="24"/>
        </w:rPr>
        <w:t xml:space="preserve"> θα ήθελα να σας ενημερώσω ότι έχουν έρθει στο Προεδρείο τηλεομοι</w:t>
      </w:r>
      <w:r>
        <w:rPr>
          <w:rFonts w:eastAsia="Times New Roman" w:cs="Times New Roman"/>
          <w:bCs/>
          <w:szCs w:val="24"/>
        </w:rPr>
        <w:t>ο</w:t>
      </w:r>
      <w:r>
        <w:rPr>
          <w:rFonts w:eastAsia="Times New Roman" w:cs="Times New Roman"/>
          <w:bCs/>
          <w:szCs w:val="24"/>
        </w:rPr>
        <w:t>τυπ</w:t>
      </w:r>
      <w:r>
        <w:rPr>
          <w:rFonts w:eastAsia="Times New Roman" w:cs="Times New Roman"/>
          <w:bCs/>
          <w:szCs w:val="24"/>
        </w:rPr>
        <w:t>ίες</w:t>
      </w:r>
      <w:r>
        <w:rPr>
          <w:rFonts w:eastAsia="Times New Roman" w:cs="Times New Roman"/>
          <w:bCs/>
          <w:szCs w:val="24"/>
        </w:rPr>
        <w:t xml:space="preserve"> (φαξ) συναδέλφων, σύμφωνα με το άρθρο 70Α του Κανονισμού </w:t>
      </w:r>
      <w:r>
        <w:rPr>
          <w:rFonts w:eastAsia="Times New Roman" w:cs="Times New Roman"/>
          <w:bCs/>
          <w:szCs w:val="24"/>
        </w:rPr>
        <w:t>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14:paraId="044D70CA" w14:textId="77777777" w:rsidR="00DD4505" w:rsidRDefault="0004109C">
      <w:pPr>
        <w:spacing w:after="0" w:line="600" w:lineRule="auto"/>
        <w:ind w:firstLine="720"/>
        <w:jc w:val="both"/>
        <w:rPr>
          <w:rFonts w:eastAsia="Times New Roman" w:cs="Times New Roman"/>
          <w:bCs/>
          <w:szCs w:val="24"/>
        </w:rPr>
      </w:pPr>
      <w:r>
        <w:rPr>
          <w:rFonts w:eastAsia="Times New Roman" w:cs="Times New Roman"/>
          <w:bCs/>
          <w:szCs w:val="24"/>
        </w:rPr>
        <w:t xml:space="preserve">Καλούνται επί του καταλόγου οι Βουλευτές κ. Αναστασία </w:t>
      </w:r>
      <w:proofErr w:type="spellStart"/>
      <w:r>
        <w:rPr>
          <w:rFonts w:eastAsia="Times New Roman" w:cs="Times New Roman"/>
          <w:bCs/>
          <w:szCs w:val="24"/>
        </w:rPr>
        <w:t>Γκαρά</w:t>
      </w:r>
      <w:proofErr w:type="spellEnd"/>
      <w:r>
        <w:rPr>
          <w:rFonts w:eastAsia="Times New Roman" w:cs="Times New Roman"/>
          <w:bCs/>
          <w:szCs w:val="24"/>
        </w:rPr>
        <w:t xml:space="preserve"> από τον ΣΥΡΙΖΑ και κ. Παναγιώτης </w:t>
      </w:r>
      <w:proofErr w:type="spellStart"/>
      <w:r>
        <w:rPr>
          <w:rFonts w:eastAsia="Times New Roman" w:cs="Times New Roman"/>
          <w:bCs/>
          <w:szCs w:val="24"/>
        </w:rPr>
        <w:t>Μηταράκης</w:t>
      </w:r>
      <w:proofErr w:type="spellEnd"/>
      <w:r>
        <w:rPr>
          <w:rFonts w:eastAsia="Times New Roman" w:cs="Times New Roman"/>
          <w:bCs/>
          <w:szCs w:val="24"/>
        </w:rPr>
        <w:t xml:space="preserve"> από</w:t>
      </w:r>
      <w:r>
        <w:rPr>
          <w:rFonts w:eastAsia="Times New Roman" w:cs="Times New Roman"/>
          <w:bCs/>
          <w:szCs w:val="24"/>
        </w:rPr>
        <w:t xml:space="preserve"> τη Νέα Δημοκρατία.</w:t>
      </w:r>
    </w:p>
    <w:p w14:paraId="044D70CB" w14:textId="77777777" w:rsidR="00DD4505" w:rsidRDefault="0004109C">
      <w:pPr>
        <w:spacing w:after="0" w:line="600" w:lineRule="auto"/>
        <w:ind w:firstLine="720"/>
        <w:jc w:val="both"/>
        <w:rPr>
          <w:rFonts w:eastAsia="Times New Roman" w:cs="Times New Roman"/>
          <w:bCs/>
          <w:szCs w:val="24"/>
        </w:rPr>
      </w:pPr>
      <w:r>
        <w:rPr>
          <w:rFonts w:eastAsia="Times New Roman" w:cs="Times New Roman"/>
          <w:bCs/>
          <w:szCs w:val="24"/>
        </w:rPr>
        <w:t>Παρακαλώ να αρχίσει η ανάγνωση του καταλόγου.</w:t>
      </w:r>
    </w:p>
    <w:p w14:paraId="044D70CC" w14:textId="77777777" w:rsidR="00DD4505" w:rsidRDefault="0004109C">
      <w:pPr>
        <w:spacing w:after="0" w:line="600" w:lineRule="auto"/>
        <w:ind w:firstLine="720"/>
        <w:jc w:val="center"/>
        <w:rPr>
          <w:rFonts w:eastAsia="Times New Roman" w:cs="Times New Roman"/>
          <w:bCs/>
          <w:szCs w:val="24"/>
        </w:rPr>
      </w:pPr>
      <w:r>
        <w:rPr>
          <w:rFonts w:eastAsia="Times New Roman" w:cs="Times New Roman"/>
          <w:bCs/>
          <w:szCs w:val="24"/>
        </w:rPr>
        <w:t>(ΨΗΦΟΦΟΡΙΑ)</w:t>
      </w:r>
    </w:p>
    <w:p w14:paraId="044D70CD" w14:textId="77777777" w:rsidR="00DD4505" w:rsidRDefault="0004109C">
      <w:pPr>
        <w:spacing w:after="0" w:line="600" w:lineRule="auto"/>
        <w:ind w:firstLine="720"/>
        <w:jc w:val="center"/>
        <w:rPr>
          <w:rFonts w:eastAsia="Times New Roman" w:cs="Times New Roman"/>
          <w:szCs w:val="24"/>
        </w:rPr>
      </w:pPr>
      <w:r>
        <w:rPr>
          <w:rFonts w:eastAsia="Times New Roman" w:cs="Times New Roman"/>
          <w:szCs w:val="24"/>
        </w:rPr>
        <w:t>(ΜΕΤΑ ΚΑΙ ΤΗ ΔΕΥΤΕΡΗ ΑΝΑΓΝΩΣΗ ΤΟΥ ΚΑΤΑΛΟΓΟΥ)</w:t>
      </w:r>
    </w:p>
    <w:p w14:paraId="044D70CE" w14:textId="77777777" w:rsidR="00DD4505" w:rsidRDefault="0004109C">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Υπάρχει συνάδελφος</w:t>
      </w:r>
      <w:r>
        <w:rPr>
          <w:rFonts w:eastAsia="Times New Roman" w:cs="Times New Roman"/>
          <w:szCs w:val="24"/>
        </w:rPr>
        <w:t>,</w:t>
      </w:r>
      <w:r>
        <w:rPr>
          <w:rFonts w:eastAsia="Times New Roman" w:cs="Times New Roman"/>
          <w:szCs w:val="24"/>
        </w:rPr>
        <w:t xml:space="preserve"> ο οποίος δεν άκουσε το όνομά του; Κανείς.</w:t>
      </w:r>
    </w:p>
    <w:p w14:paraId="044D70CF"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 xml:space="preserve">Οι σφραγισμένες επιστολές, οι οποίες απεστάλησαν στο Προεδρείο από τους συναδέλφους, σύμφωνα με το άρθρο 70Α του Κανονισμού της Βουλής, </w:t>
      </w:r>
      <w:r>
        <w:rPr>
          <w:rFonts w:eastAsia="Times New Roman" w:cs="Times New Roman"/>
          <w:szCs w:val="24"/>
        </w:rPr>
        <w:t xml:space="preserve">θα </w:t>
      </w:r>
      <w:r>
        <w:rPr>
          <w:rFonts w:eastAsia="Times New Roman" w:cs="Times New Roman"/>
          <w:szCs w:val="24"/>
        </w:rPr>
        <w:t>καταχωρ</w:t>
      </w:r>
      <w:r>
        <w:rPr>
          <w:rFonts w:eastAsia="Times New Roman" w:cs="Times New Roman"/>
          <w:szCs w:val="24"/>
        </w:rPr>
        <w:t>ισ</w:t>
      </w:r>
      <w:r>
        <w:rPr>
          <w:rFonts w:eastAsia="Times New Roman" w:cs="Times New Roman"/>
          <w:szCs w:val="24"/>
        </w:rPr>
        <w:t>τ</w:t>
      </w:r>
      <w:r>
        <w:rPr>
          <w:rFonts w:eastAsia="Times New Roman" w:cs="Times New Roman"/>
          <w:szCs w:val="24"/>
        </w:rPr>
        <w:t>ού</w:t>
      </w:r>
      <w:r>
        <w:rPr>
          <w:rFonts w:eastAsia="Times New Roman" w:cs="Times New Roman"/>
          <w:szCs w:val="24"/>
        </w:rPr>
        <w:t>ν</w:t>
      </w:r>
      <w:r>
        <w:rPr>
          <w:rFonts w:eastAsia="Times New Roman" w:cs="Times New Roman"/>
          <w:szCs w:val="24"/>
        </w:rPr>
        <w:t xml:space="preserve"> στα Πρακτικά.</w:t>
      </w:r>
    </w:p>
    <w:p w14:paraId="044D70D0"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προαναφερθείσες επιστολές </w:t>
      </w:r>
      <w:r>
        <w:rPr>
          <w:rFonts w:eastAsia="Times New Roman" w:cs="Times New Roman"/>
          <w:szCs w:val="24"/>
        </w:rPr>
        <w:t xml:space="preserve">καταχωρίζονται στα Πρακτικά και </w:t>
      </w:r>
      <w:r>
        <w:rPr>
          <w:rFonts w:eastAsia="Times New Roman" w:cs="Times New Roman"/>
          <w:szCs w:val="24"/>
        </w:rPr>
        <w:t>έχουν ως εξής:</w:t>
      </w:r>
    </w:p>
    <w:p w14:paraId="044D70D1" w14:textId="77777777" w:rsidR="00DD4505" w:rsidRDefault="0004109C">
      <w:pPr>
        <w:spacing w:after="0" w:line="600" w:lineRule="auto"/>
        <w:ind w:firstLine="720"/>
        <w:jc w:val="center"/>
        <w:rPr>
          <w:rFonts w:eastAsiaTheme="minorHAnsi" w:cstheme="minorBidi"/>
          <w:color w:val="FF0000"/>
          <w:szCs w:val="22"/>
        </w:rPr>
      </w:pPr>
      <w:r w:rsidRPr="00DA1C30">
        <w:rPr>
          <w:rFonts w:eastAsiaTheme="minorHAnsi" w:cstheme="minorBidi"/>
          <w:color w:val="FF0000"/>
          <w:szCs w:val="22"/>
        </w:rPr>
        <w:t>(ΑΛΛΑΓΗ ΣΕΛΙ</w:t>
      </w:r>
      <w:r w:rsidRPr="00DA1C30">
        <w:rPr>
          <w:rFonts w:eastAsiaTheme="minorHAnsi" w:cstheme="minorBidi"/>
          <w:color w:val="FF0000"/>
          <w:szCs w:val="22"/>
        </w:rPr>
        <w:t>ΔΑΣ)</w:t>
      </w:r>
    </w:p>
    <w:p w14:paraId="044D70D2" w14:textId="77777777" w:rsidR="00DD4505" w:rsidRDefault="0004109C">
      <w:pPr>
        <w:spacing w:after="0" w:line="600" w:lineRule="auto"/>
        <w:ind w:firstLine="720"/>
        <w:jc w:val="center"/>
        <w:rPr>
          <w:rFonts w:eastAsiaTheme="minorHAnsi" w:cstheme="minorBidi"/>
          <w:szCs w:val="22"/>
        </w:rPr>
      </w:pPr>
      <w:r>
        <w:rPr>
          <w:rFonts w:eastAsiaTheme="minorHAnsi" w:cstheme="minorBidi"/>
          <w:szCs w:val="22"/>
        </w:rPr>
        <w:t>(Να μπουν οι σελίδες 22 και 23)</w:t>
      </w:r>
    </w:p>
    <w:p w14:paraId="044D70D3" w14:textId="77777777" w:rsidR="00DD4505" w:rsidRDefault="0004109C">
      <w:pPr>
        <w:spacing w:after="0" w:line="600" w:lineRule="auto"/>
        <w:ind w:firstLine="720"/>
        <w:jc w:val="center"/>
        <w:rPr>
          <w:rFonts w:eastAsiaTheme="minorHAnsi" w:cstheme="minorBidi"/>
          <w:color w:val="FF0000"/>
          <w:szCs w:val="22"/>
        </w:rPr>
      </w:pPr>
      <w:r w:rsidRPr="00984206">
        <w:rPr>
          <w:rFonts w:eastAsiaTheme="minorHAnsi" w:cstheme="minorBidi"/>
          <w:color w:val="FF0000"/>
          <w:szCs w:val="22"/>
        </w:rPr>
        <w:t>(ΑΛΛΑΓΗ ΣΕΛΙΔΑΣ)</w:t>
      </w:r>
    </w:p>
    <w:p w14:paraId="044D70D4" w14:textId="77777777" w:rsidR="00DD4505" w:rsidRDefault="0004109C">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Κυρίες και κύριοι συνάδελφοι, έχω την τιμή να ανακοινώσω στο Σώμα ότι η Επιτροπή Κανονισμού της Βουλή</w:t>
      </w:r>
      <w:r>
        <w:rPr>
          <w:rFonts w:eastAsia="Times New Roman" w:cs="Times New Roman"/>
          <w:szCs w:val="24"/>
        </w:rPr>
        <w:t>ς</w:t>
      </w:r>
      <w:r>
        <w:rPr>
          <w:rFonts w:eastAsia="Times New Roman" w:cs="Times New Roman"/>
          <w:szCs w:val="24"/>
        </w:rPr>
        <w:t xml:space="preserve"> καταθέτει την </w:t>
      </w:r>
      <w:r>
        <w:rPr>
          <w:rFonts w:eastAsia="Times New Roman" w:cs="Times New Roman"/>
          <w:szCs w:val="24"/>
        </w:rPr>
        <w:t>έ</w:t>
      </w:r>
      <w:r>
        <w:rPr>
          <w:rFonts w:eastAsia="Times New Roman" w:cs="Times New Roman"/>
          <w:szCs w:val="24"/>
        </w:rPr>
        <w:t xml:space="preserve">κθεσή της στην πρόταση του Προέδρου της Βουλής των </w:t>
      </w:r>
      <w:r>
        <w:rPr>
          <w:rFonts w:eastAsia="Times New Roman" w:cs="Times New Roman"/>
          <w:szCs w:val="24"/>
        </w:rPr>
        <w:t>Ελλήνων</w:t>
      </w:r>
      <w:r>
        <w:rPr>
          <w:rFonts w:eastAsia="Times New Roman" w:cs="Times New Roman"/>
          <w:szCs w:val="24"/>
        </w:rPr>
        <w:t>:</w:t>
      </w:r>
      <w:r>
        <w:rPr>
          <w:rFonts w:eastAsia="Times New Roman" w:cs="Times New Roman"/>
          <w:szCs w:val="24"/>
        </w:rPr>
        <w:t xml:space="preserve"> «Για την τροποποίηση διατάξεων του Κανονισμού της Βουλής - Μέρος Β΄»</w:t>
      </w:r>
    </w:p>
    <w:p w14:paraId="044D70D5" w14:textId="77777777" w:rsidR="00DD4505" w:rsidRDefault="0004109C">
      <w:pPr>
        <w:spacing w:after="0" w:line="600" w:lineRule="auto"/>
        <w:ind w:firstLine="720"/>
        <w:jc w:val="both"/>
        <w:rPr>
          <w:rFonts w:eastAsia="Times New Roman" w:cs="Times New Roman"/>
          <w:szCs w:val="24"/>
        </w:rPr>
      </w:pPr>
      <w:r>
        <w:rPr>
          <w:rFonts w:eastAsia="Times New Roman" w:cs="Times New Roman"/>
          <w:szCs w:val="24"/>
        </w:rPr>
        <w:t>Κηρύσσεται περαιωμένη η ψηφοφορία και παρακαλώ τους κυρίους ψηφολέκτες να προβούν στην καταμέτρηση των ψ</w:t>
      </w:r>
      <w:r>
        <w:rPr>
          <w:rFonts w:eastAsia="Times New Roman" w:cs="Times New Roman"/>
          <w:szCs w:val="24"/>
        </w:rPr>
        <w:t>ή</w:t>
      </w:r>
      <w:r>
        <w:rPr>
          <w:rFonts w:eastAsia="Times New Roman" w:cs="Times New Roman"/>
          <w:szCs w:val="24"/>
        </w:rPr>
        <w:t>φ</w:t>
      </w:r>
      <w:r>
        <w:rPr>
          <w:rFonts w:eastAsia="Times New Roman" w:cs="Times New Roman"/>
          <w:szCs w:val="24"/>
        </w:rPr>
        <w:t>ων</w:t>
      </w:r>
      <w:r>
        <w:rPr>
          <w:rFonts w:eastAsia="Times New Roman" w:cs="Times New Roman"/>
          <w:szCs w:val="24"/>
        </w:rPr>
        <w:t xml:space="preserve"> και </w:t>
      </w:r>
      <w:r>
        <w:rPr>
          <w:rFonts w:eastAsia="Times New Roman" w:cs="Times New Roman"/>
          <w:szCs w:val="24"/>
        </w:rPr>
        <w:t xml:space="preserve">την </w:t>
      </w:r>
      <w:r>
        <w:rPr>
          <w:rFonts w:eastAsia="Times New Roman" w:cs="Times New Roman"/>
          <w:szCs w:val="24"/>
        </w:rPr>
        <w:t>εξαγωγή του αποτελέσματος.</w:t>
      </w:r>
    </w:p>
    <w:p w14:paraId="044D70D6" w14:textId="77777777" w:rsidR="00DD4505" w:rsidRDefault="0004109C">
      <w:pPr>
        <w:spacing w:after="0" w:line="600" w:lineRule="auto"/>
        <w:ind w:firstLine="720"/>
        <w:jc w:val="center"/>
        <w:rPr>
          <w:rFonts w:eastAsia="Times New Roman" w:cs="Times New Roman"/>
          <w:szCs w:val="24"/>
        </w:rPr>
      </w:pPr>
      <w:r>
        <w:rPr>
          <w:rFonts w:eastAsia="Times New Roman" w:cs="Times New Roman"/>
          <w:szCs w:val="24"/>
        </w:rPr>
        <w:t>(ΚΑΤΑΜΕΤΡΗΣΗ)</w:t>
      </w:r>
    </w:p>
    <w:p w14:paraId="044D70D7" w14:textId="77777777" w:rsidR="00DD4505" w:rsidRDefault="0004109C">
      <w:pPr>
        <w:spacing w:after="0" w:line="600" w:lineRule="auto"/>
        <w:ind w:firstLine="720"/>
        <w:jc w:val="center"/>
        <w:rPr>
          <w:rFonts w:eastAsia="Times New Roman" w:cs="Times New Roman"/>
          <w:szCs w:val="24"/>
        </w:rPr>
      </w:pPr>
      <w:r>
        <w:rPr>
          <w:rFonts w:eastAsia="Times New Roman" w:cs="Times New Roman"/>
          <w:szCs w:val="24"/>
        </w:rPr>
        <w:t>(ΜΕΤΑ ΤΗΝ ΚΑΤΑΜΕΤΡΗΣ</w:t>
      </w:r>
      <w:r>
        <w:rPr>
          <w:rFonts w:eastAsia="Times New Roman" w:cs="Times New Roman"/>
          <w:szCs w:val="24"/>
        </w:rPr>
        <w:t>Η)</w:t>
      </w:r>
    </w:p>
    <w:p w14:paraId="044D70D8" w14:textId="77777777" w:rsidR="00DD4505" w:rsidRDefault="0004109C">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Κυρίες και κύριοι συνάδελφοι, έχω την τιμή να ανακοινώσω στο Σώμα το αποτέλεσμα της διεξαχθείσης ονομαστικής ψηφοφορίας επί των αιτήσεων άρσης ασυλίας των συναδέλφων Βουλευτών. </w:t>
      </w:r>
    </w:p>
    <w:p w14:paraId="044D70D9" w14:textId="77777777" w:rsidR="00DD4505" w:rsidRDefault="0004109C">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Ψήφισαν συνολικά 176 Βουλευτές.</w:t>
      </w:r>
    </w:p>
    <w:p w14:paraId="044D70DA" w14:textId="77777777" w:rsidR="00DD4505" w:rsidRDefault="0004109C">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Για την πρώ</w:t>
      </w:r>
      <w:r>
        <w:rPr>
          <w:rFonts w:eastAsia="Times New Roman"/>
          <w:szCs w:val="24"/>
        </w:rPr>
        <w:t xml:space="preserve">τη υπόθεση του συναδέλφου κ. Κωνσταντίνου </w:t>
      </w:r>
      <w:proofErr w:type="spellStart"/>
      <w:r>
        <w:rPr>
          <w:rFonts w:eastAsia="Times New Roman"/>
          <w:szCs w:val="24"/>
        </w:rPr>
        <w:t>Κατσίκη</w:t>
      </w:r>
      <w:proofErr w:type="spellEnd"/>
      <w:r>
        <w:rPr>
          <w:rFonts w:eastAsia="Times New Roman"/>
          <w:szCs w:val="24"/>
        </w:rPr>
        <w:t>:</w:t>
      </w:r>
    </w:p>
    <w:p w14:paraId="044D70DB" w14:textId="77777777" w:rsidR="00DD4505" w:rsidRDefault="0004109C">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Υπέρ της άρσεως ασυλίας, δηλαδή «ΝΑΙ»</w:t>
      </w:r>
      <w:r>
        <w:rPr>
          <w:rFonts w:eastAsia="Times New Roman"/>
          <w:szCs w:val="24"/>
        </w:rPr>
        <w:t>,</w:t>
      </w:r>
      <w:r>
        <w:rPr>
          <w:rFonts w:eastAsia="Times New Roman"/>
          <w:szCs w:val="24"/>
        </w:rPr>
        <w:t xml:space="preserve"> ψήφισαν 27 Βουλευτές.</w:t>
      </w:r>
    </w:p>
    <w:p w14:paraId="044D70DC" w14:textId="77777777" w:rsidR="00DD4505" w:rsidRDefault="0004109C">
      <w:pPr>
        <w:widowControl w:val="0"/>
        <w:tabs>
          <w:tab w:val="left" w:pos="3692"/>
        </w:tabs>
        <w:autoSpaceDE w:val="0"/>
        <w:autoSpaceDN w:val="0"/>
        <w:adjustRightInd w:val="0"/>
        <w:spacing w:after="0" w:line="600" w:lineRule="auto"/>
        <w:ind w:firstLine="720"/>
        <w:jc w:val="both"/>
        <w:rPr>
          <w:rFonts w:eastAsia="Times New Roman"/>
          <w:szCs w:val="24"/>
        </w:rPr>
      </w:pPr>
      <w:r>
        <w:rPr>
          <w:rFonts w:eastAsia="Times New Roman"/>
          <w:szCs w:val="24"/>
        </w:rPr>
        <w:t>Κατά της άρσεως ασυλίας, δηλαδή «ΟΧΙ»</w:t>
      </w:r>
      <w:r>
        <w:rPr>
          <w:rFonts w:eastAsia="Times New Roman"/>
          <w:szCs w:val="24"/>
        </w:rPr>
        <w:t>,</w:t>
      </w:r>
      <w:r>
        <w:rPr>
          <w:rFonts w:eastAsia="Times New Roman"/>
          <w:szCs w:val="24"/>
        </w:rPr>
        <w:t xml:space="preserve"> ψήφισαν 136 Βουλευτές.</w:t>
      </w:r>
    </w:p>
    <w:p w14:paraId="044D70DD" w14:textId="77777777" w:rsidR="00DD4505" w:rsidRDefault="0004109C">
      <w:pPr>
        <w:widowControl w:val="0"/>
        <w:tabs>
          <w:tab w:val="left" w:pos="3692"/>
        </w:tabs>
        <w:autoSpaceDE w:val="0"/>
        <w:autoSpaceDN w:val="0"/>
        <w:adjustRightInd w:val="0"/>
        <w:spacing w:after="0" w:line="600" w:lineRule="auto"/>
        <w:ind w:firstLine="720"/>
        <w:jc w:val="both"/>
        <w:rPr>
          <w:rFonts w:eastAsia="Times New Roman"/>
          <w:szCs w:val="24"/>
        </w:rPr>
      </w:pPr>
      <w:r>
        <w:rPr>
          <w:rFonts w:eastAsia="Times New Roman"/>
          <w:szCs w:val="24"/>
        </w:rPr>
        <w:lastRenderedPageBreak/>
        <w:t xml:space="preserve">Ψήφισαν «ΠΑΡΩΝ» 10 Βουλευτές. </w:t>
      </w:r>
    </w:p>
    <w:p w14:paraId="044D70DE" w14:textId="77777777" w:rsidR="00DD4505" w:rsidRDefault="0004109C">
      <w:pPr>
        <w:spacing w:after="0" w:line="600" w:lineRule="auto"/>
        <w:ind w:firstLine="720"/>
        <w:jc w:val="both"/>
        <w:rPr>
          <w:rFonts w:eastAsia="Times New Roman"/>
          <w:szCs w:val="24"/>
        </w:rPr>
      </w:pPr>
      <w:r>
        <w:rPr>
          <w:rFonts w:eastAsia="Times New Roman"/>
          <w:szCs w:val="24"/>
        </w:rPr>
        <w:t>Λευκά: 2.</w:t>
      </w:r>
    </w:p>
    <w:p w14:paraId="044D70DF" w14:textId="77777777" w:rsidR="00DD4505" w:rsidRDefault="0004109C">
      <w:pPr>
        <w:spacing w:after="0" w:line="600" w:lineRule="auto"/>
        <w:ind w:firstLine="720"/>
        <w:jc w:val="both"/>
        <w:rPr>
          <w:rFonts w:eastAsia="Times New Roman"/>
          <w:szCs w:val="24"/>
        </w:rPr>
      </w:pPr>
      <w:r>
        <w:rPr>
          <w:rFonts w:eastAsia="Times New Roman"/>
          <w:szCs w:val="24"/>
        </w:rPr>
        <w:t>Άκυρα: 1.</w:t>
      </w:r>
    </w:p>
    <w:p w14:paraId="044D70E0" w14:textId="77777777" w:rsidR="00DD4505" w:rsidRDefault="0004109C">
      <w:pPr>
        <w:widowControl w:val="0"/>
        <w:tabs>
          <w:tab w:val="left" w:pos="3692"/>
        </w:tabs>
        <w:autoSpaceDE w:val="0"/>
        <w:autoSpaceDN w:val="0"/>
        <w:adjustRightInd w:val="0"/>
        <w:spacing w:after="0" w:line="600" w:lineRule="auto"/>
        <w:ind w:firstLine="720"/>
        <w:jc w:val="both"/>
        <w:rPr>
          <w:rFonts w:eastAsia="Times New Roman"/>
          <w:szCs w:val="24"/>
        </w:rPr>
      </w:pPr>
      <w:r>
        <w:rPr>
          <w:rFonts w:eastAsia="Times New Roman"/>
          <w:szCs w:val="24"/>
        </w:rPr>
        <w:t xml:space="preserve">Συνεπώς η αίτηση της </w:t>
      </w:r>
      <w:r>
        <w:rPr>
          <w:rFonts w:eastAsia="Times New Roman"/>
          <w:szCs w:val="24"/>
        </w:rPr>
        <w:t>ε</w:t>
      </w:r>
      <w:r>
        <w:rPr>
          <w:rFonts w:eastAsia="Times New Roman"/>
          <w:szCs w:val="24"/>
        </w:rPr>
        <w:t>ισαγγελικ</w:t>
      </w:r>
      <w:r>
        <w:rPr>
          <w:rFonts w:eastAsia="Times New Roman"/>
          <w:szCs w:val="24"/>
        </w:rPr>
        <w:t xml:space="preserve">ής </w:t>
      </w:r>
      <w:r>
        <w:rPr>
          <w:rFonts w:eastAsia="Times New Roman"/>
          <w:szCs w:val="24"/>
        </w:rPr>
        <w:t>α</w:t>
      </w:r>
      <w:r>
        <w:rPr>
          <w:rFonts w:eastAsia="Times New Roman"/>
          <w:szCs w:val="24"/>
        </w:rPr>
        <w:t>ρχής απορρίπτεται.</w:t>
      </w:r>
    </w:p>
    <w:p w14:paraId="044D70E1" w14:textId="77777777" w:rsidR="00DD4505" w:rsidRDefault="0004109C">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 xml:space="preserve">Για τη δεύτερη υπόθεση του συναδέλφου κ. Χρήστο </w:t>
      </w:r>
      <w:proofErr w:type="spellStart"/>
      <w:r>
        <w:rPr>
          <w:rFonts w:eastAsia="Times New Roman"/>
          <w:szCs w:val="24"/>
        </w:rPr>
        <w:t>Σπίρτζη</w:t>
      </w:r>
      <w:proofErr w:type="spellEnd"/>
      <w:r>
        <w:rPr>
          <w:rFonts w:eastAsia="Times New Roman"/>
          <w:szCs w:val="24"/>
        </w:rPr>
        <w:t>:</w:t>
      </w:r>
    </w:p>
    <w:p w14:paraId="044D70E2" w14:textId="77777777" w:rsidR="00DD4505" w:rsidRDefault="0004109C">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Υπέρ της άρσεως ασυλίας, δηλαδή «ΝΑΙ»</w:t>
      </w:r>
      <w:r>
        <w:rPr>
          <w:rFonts w:eastAsia="Times New Roman"/>
          <w:szCs w:val="24"/>
        </w:rPr>
        <w:t>,</w:t>
      </w:r>
      <w:r>
        <w:rPr>
          <w:rFonts w:eastAsia="Times New Roman"/>
          <w:szCs w:val="24"/>
        </w:rPr>
        <w:t xml:space="preserve"> ψήφισαν 5 Βουλευτές.</w:t>
      </w:r>
    </w:p>
    <w:p w14:paraId="044D70E3" w14:textId="77777777" w:rsidR="00DD4505" w:rsidRDefault="0004109C">
      <w:pPr>
        <w:widowControl w:val="0"/>
        <w:tabs>
          <w:tab w:val="left" w:pos="3692"/>
        </w:tabs>
        <w:autoSpaceDE w:val="0"/>
        <w:autoSpaceDN w:val="0"/>
        <w:adjustRightInd w:val="0"/>
        <w:spacing w:after="0" w:line="600" w:lineRule="auto"/>
        <w:ind w:firstLine="720"/>
        <w:jc w:val="both"/>
        <w:rPr>
          <w:rFonts w:eastAsia="Times New Roman"/>
          <w:szCs w:val="24"/>
        </w:rPr>
      </w:pPr>
      <w:r>
        <w:rPr>
          <w:rFonts w:eastAsia="Times New Roman"/>
          <w:szCs w:val="24"/>
        </w:rPr>
        <w:t>Κατά της άρσεως ασυλίας, δηλαδή «ΟΧΙ»</w:t>
      </w:r>
      <w:r>
        <w:rPr>
          <w:rFonts w:eastAsia="Times New Roman"/>
          <w:szCs w:val="24"/>
        </w:rPr>
        <w:t>,</w:t>
      </w:r>
      <w:r>
        <w:rPr>
          <w:rFonts w:eastAsia="Times New Roman"/>
          <w:szCs w:val="24"/>
        </w:rPr>
        <w:t xml:space="preserve"> ψήφισαν 165 Βουλευτές.</w:t>
      </w:r>
    </w:p>
    <w:p w14:paraId="044D70E4" w14:textId="77777777" w:rsidR="00DD4505" w:rsidRDefault="0004109C">
      <w:pPr>
        <w:widowControl w:val="0"/>
        <w:tabs>
          <w:tab w:val="left" w:pos="3692"/>
        </w:tabs>
        <w:autoSpaceDE w:val="0"/>
        <w:autoSpaceDN w:val="0"/>
        <w:adjustRightInd w:val="0"/>
        <w:spacing w:after="0" w:line="600" w:lineRule="auto"/>
        <w:ind w:firstLine="720"/>
        <w:jc w:val="both"/>
        <w:rPr>
          <w:rFonts w:eastAsia="Times New Roman"/>
          <w:szCs w:val="24"/>
        </w:rPr>
      </w:pPr>
      <w:r>
        <w:rPr>
          <w:rFonts w:eastAsia="Times New Roman"/>
          <w:szCs w:val="24"/>
        </w:rPr>
        <w:t xml:space="preserve">Ψήφισαν «ΠΑΡΩΝ» 5 Βουλευτές. </w:t>
      </w:r>
    </w:p>
    <w:p w14:paraId="044D70E5" w14:textId="77777777" w:rsidR="00DD4505" w:rsidRDefault="0004109C">
      <w:pPr>
        <w:spacing w:after="0" w:line="600" w:lineRule="auto"/>
        <w:ind w:firstLine="720"/>
        <w:jc w:val="both"/>
        <w:rPr>
          <w:rFonts w:eastAsia="Times New Roman"/>
          <w:szCs w:val="24"/>
        </w:rPr>
      </w:pPr>
      <w:r>
        <w:rPr>
          <w:rFonts w:eastAsia="Times New Roman"/>
          <w:szCs w:val="24"/>
        </w:rPr>
        <w:t>Άκυρα: 1.</w:t>
      </w:r>
    </w:p>
    <w:p w14:paraId="044D70E6" w14:textId="77777777" w:rsidR="00DD4505" w:rsidRDefault="0004109C">
      <w:pPr>
        <w:widowControl w:val="0"/>
        <w:tabs>
          <w:tab w:val="left" w:pos="3692"/>
        </w:tabs>
        <w:autoSpaceDE w:val="0"/>
        <w:autoSpaceDN w:val="0"/>
        <w:adjustRightInd w:val="0"/>
        <w:spacing w:after="0" w:line="600" w:lineRule="auto"/>
        <w:ind w:firstLine="720"/>
        <w:jc w:val="both"/>
        <w:rPr>
          <w:rFonts w:eastAsia="Times New Roman"/>
          <w:szCs w:val="24"/>
        </w:rPr>
      </w:pPr>
      <w:r>
        <w:rPr>
          <w:rFonts w:eastAsia="Times New Roman"/>
          <w:szCs w:val="24"/>
        </w:rPr>
        <w:t>Συνεπώς</w:t>
      </w:r>
      <w:r>
        <w:rPr>
          <w:rFonts w:eastAsia="Times New Roman"/>
          <w:szCs w:val="24"/>
        </w:rPr>
        <w:t xml:space="preserve"> η αίτηση της </w:t>
      </w:r>
      <w:r>
        <w:rPr>
          <w:rFonts w:eastAsia="Times New Roman"/>
          <w:szCs w:val="24"/>
        </w:rPr>
        <w:t>ε</w:t>
      </w:r>
      <w:r>
        <w:rPr>
          <w:rFonts w:eastAsia="Times New Roman"/>
          <w:szCs w:val="24"/>
        </w:rPr>
        <w:t xml:space="preserve">ισαγγελικής </w:t>
      </w:r>
      <w:r>
        <w:rPr>
          <w:rFonts w:eastAsia="Times New Roman"/>
          <w:szCs w:val="24"/>
        </w:rPr>
        <w:t>α</w:t>
      </w:r>
      <w:r>
        <w:rPr>
          <w:rFonts w:eastAsia="Times New Roman"/>
          <w:szCs w:val="24"/>
        </w:rPr>
        <w:t>ρχής απορρίπτεται.</w:t>
      </w:r>
    </w:p>
    <w:p w14:paraId="044D70E7" w14:textId="77777777" w:rsidR="00DD4505" w:rsidRDefault="0004109C">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Για την τρίτη υπόθεση των συναδέλφων κ.</w:t>
      </w:r>
      <w:r>
        <w:rPr>
          <w:rFonts w:eastAsia="Times New Roman"/>
          <w:szCs w:val="24"/>
        </w:rPr>
        <w:t>κ.</w:t>
      </w:r>
      <w:r>
        <w:rPr>
          <w:rFonts w:eastAsia="Times New Roman"/>
          <w:szCs w:val="24"/>
        </w:rPr>
        <w:t xml:space="preserve"> Σπυρίδωνος </w:t>
      </w:r>
      <w:proofErr w:type="spellStart"/>
      <w:r>
        <w:rPr>
          <w:rFonts w:eastAsia="Times New Roman"/>
          <w:szCs w:val="24"/>
        </w:rPr>
        <w:t>Λάππα</w:t>
      </w:r>
      <w:proofErr w:type="spellEnd"/>
      <w:r>
        <w:rPr>
          <w:rFonts w:eastAsia="Times New Roman"/>
          <w:szCs w:val="24"/>
        </w:rPr>
        <w:t xml:space="preserve"> και Αναστασίας Χριστοδουλοπούλου:</w:t>
      </w:r>
    </w:p>
    <w:p w14:paraId="044D70E8" w14:textId="77777777" w:rsidR="00DD4505" w:rsidRDefault="0004109C">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Υπέρ της άρσεως ασυλίας, δηλαδή «ΝΑΙ»</w:t>
      </w:r>
      <w:r>
        <w:rPr>
          <w:rFonts w:eastAsia="Times New Roman"/>
          <w:szCs w:val="24"/>
        </w:rPr>
        <w:t>,</w:t>
      </w:r>
      <w:r>
        <w:rPr>
          <w:rFonts w:eastAsia="Times New Roman"/>
          <w:szCs w:val="24"/>
        </w:rPr>
        <w:t xml:space="preserve"> ψήφισαν 2 Βουλευτές.</w:t>
      </w:r>
    </w:p>
    <w:p w14:paraId="044D70E9" w14:textId="77777777" w:rsidR="00DD4505" w:rsidRDefault="0004109C">
      <w:pPr>
        <w:widowControl w:val="0"/>
        <w:tabs>
          <w:tab w:val="left" w:pos="3692"/>
        </w:tabs>
        <w:autoSpaceDE w:val="0"/>
        <w:autoSpaceDN w:val="0"/>
        <w:adjustRightInd w:val="0"/>
        <w:spacing w:after="0" w:line="600" w:lineRule="auto"/>
        <w:ind w:firstLine="720"/>
        <w:jc w:val="both"/>
        <w:rPr>
          <w:rFonts w:eastAsia="Times New Roman"/>
          <w:szCs w:val="24"/>
        </w:rPr>
      </w:pPr>
      <w:r>
        <w:rPr>
          <w:rFonts w:eastAsia="Times New Roman"/>
          <w:szCs w:val="24"/>
        </w:rPr>
        <w:t>Κατά της άρσεως ασυλίας, δηλαδή «ΟΧΙ»</w:t>
      </w:r>
      <w:r>
        <w:rPr>
          <w:rFonts w:eastAsia="Times New Roman"/>
          <w:szCs w:val="24"/>
        </w:rPr>
        <w:t>,</w:t>
      </w:r>
      <w:r>
        <w:rPr>
          <w:rFonts w:eastAsia="Times New Roman"/>
          <w:szCs w:val="24"/>
        </w:rPr>
        <w:t xml:space="preserve"> ψήφισαν 162 Βουλε</w:t>
      </w:r>
      <w:r>
        <w:rPr>
          <w:rFonts w:eastAsia="Times New Roman"/>
          <w:szCs w:val="24"/>
        </w:rPr>
        <w:t>υτές.</w:t>
      </w:r>
    </w:p>
    <w:p w14:paraId="044D70EA" w14:textId="77777777" w:rsidR="00DD4505" w:rsidRDefault="0004109C">
      <w:pPr>
        <w:widowControl w:val="0"/>
        <w:tabs>
          <w:tab w:val="left" w:pos="3692"/>
        </w:tabs>
        <w:autoSpaceDE w:val="0"/>
        <w:autoSpaceDN w:val="0"/>
        <w:adjustRightInd w:val="0"/>
        <w:spacing w:after="0" w:line="600" w:lineRule="auto"/>
        <w:ind w:firstLine="720"/>
        <w:jc w:val="both"/>
        <w:rPr>
          <w:rFonts w:eastAsia="Times New Roman"/>
          <w:szCs w:val="24"/>
        </w:rPr>
      </w:pPr>
      <w:r>
        <w:rPr>
          <w:rFonts w:eastAsia="Times New Roman"/>
          <w:szCs w:val="24"/>
        </w:rPr>
        <w:t xml:space="preserve">Ψήφισαν «ΠΑΡΩΝ» 11 Βουλευτές. </w:t>
      </w:r>
    </w:p>
    <w:p w14:paraId="044D70EB" w14:textId="77777777" w:rsidR="00DD4505" w:rsidRDefault="0004109C">
      <w:pPr>
        <w:spacing w:after="0" w:line="600" w:lineRule="auto"/>
        <w:ind w:firstLine="720"/>
        <w:jc w:val="both"/>
        <w:rPr>
          <w:rFonts w:eastAsia="Times New Roman"/>
          <w:szCs w:val="24"/>
        </w:rPr>
      </w:pPr>
      <w:r>
        <w:rPr>
          <w:rFonts w:eastAsia="Times New Roman"/>
          <w:szCs w:val="24"/>
        </w:rPr>
        <w:t>Άκυρα: 1.</w:t>
      </w:r>
    </w:p>
    <w:p w14:paraId="044D70EC" w14:textId="77777777" w:rsidR="00DD4505" w:rsidRDefault="0004109C">
      <w:pPr>
        <w:widowControl w:val="0"/>
        <w:tabs>
          <w:tab w:val="left" w:pos="3692"/>
        </w:tabs>
        <w:autoSpaceDE w:val="0"/>
        <w:autoSpaceDN w:val="0"/>
        <w:adjustRightInd w:val="0"/>
        <w:spacing w:after="0" w:line="600" w:lineRule="auto"/>
        <w:ind w:firstLine="720"/>
        <w:jc w:val="both"/>
        <w:rPr>
          <w:rFonts w:eastAsia="Times New Roman"/>
          <w:szCs w:val="24"/>
        </w:rPr>
      </w:pPr>
      <w:r>
        <w:rPr>
          <w:rFonts w:eastAsia="Times New Roman"/>
          <w:szCs w:val="24"/>
        </w:rPr>
        <w:t xml:space="preserve">Συνεπώς η αίτηση της </w:t>
      </w:r>
      <w:r>
        <w:rPr>
          <w:rFonts w:eastAsia="Times New Roman"/>
          <w:szCs w:val="24"/>
        </w:rPr>
        <w:t>ε</w:t>
      </w:r>
      <w:r>
        <w:rPr>
          <w:rFonts w:eastAsia="Times New Roman"/>
          <w:szCs w:val="24"/>
        </w:rPr>
        <w:t xml:space="preserve">ισαγγελικής </w:t>
      </w:r>
      <w:r>
        <w:rPr>
          <w:rFonts w:eastAsia="Times New Roman"/>
          <w:szCs w:val="24"/>
        </w:rPr>
        <w:t>α</w:t>
      </w:r>
      <w:r>
        <w:rPr>
          <w:rFonts w:eastAsia="Times New Roman"/>
          <w:szCs w:val="24"/>
        </w:rPr>
        <w:t>ρχής απορρίπτεται.</w:t>
      </w:r>
    </w:p>
    <w:p w14:paraId="044D70ED" w14:textId="77777777" w:rsidR="00DD4505" w:rsidRDefault="0004109C">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Για την υπόθεση των ογδόντα τριών εν ενεργεία συναδέλφων Βουλευτών:</w:t>
      </w:r>
    </w:p>
    <w:p w14:paraId="044D70EE" w14:textId="77777777" w:rsidR="00DD4505" w:rsidRDefault="0004109C">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 xml:space="preserve">Υπέρ της άρσεως ασυλίας, δηλαδή «ΝΑΙ», δεν ψήφισε κανένας. </w:t>
      </w:r>
    </w:p>
    <w:p w14:paraId="044D70EF" w14:textId="77777777" w:rsidR="00DD4505" w:rsidRDefault="0004109C">
      <w:pPr>
        <w:widowControl w:val="0"/>
        <w:tabs>
          <w:tab w:val="left" w:pos="3692"/>
        </w:tabs>
        <w:autoSpaceDE w:val="0"/>
        <w:autoSpaceDN w:val="0"/>
        <w:adjustRightInd w:val="0"/>
        <w:spacing w:after="0" w:line="600" w:lineRule="auto"/>
        <w:ind w:firstLine="720"/>
        <w:jc w:val="both"/>
        <w:rPr>
          <w:rFonts w:eastAsia="Times New Roman"/>
          <w:szCs w:val="24"/>
        </w:rPr>
      </w:pPr>
      <w:r>
        <w:rPr>
          <w:rFonts w:eastAsia="Times New Roman"/>
          <w:szCs w:val="24"/>
        </w:rPr>
        <w:t>Κατά της άρσεως ασυλίας, δη</w:t>
      </w:r>
      <w:r>
        <w:rPr>
          <w:rFonts w:eastAsia="Times New Roman"/>
          <w:szCs w:val="24"/>
        </w:rPr>
        <w:t>λαδή «ΟΧΙ», ψήφισαν 170 Βουλευτές.</w:t>
      </w:r>
    </w:p>
    <w:p w14:paraId="044D70F0" w14:textId="77777777" w:rsidR="00DD4505" w:rsidRDefault="0004109C">
      <w:pPr>
        <w:widowControl w:val="0"/>
        <w:tabs>
          <w:tab w:val="left" w:pos="3692"/>
        </w:tabs>
        <w:autoSpaceDE w:val="0"/>
        <w:autoSpaceDN w:val="0"/>
        <w:adjustRightInd w:val="0"/>
        <w:spacing w:after="0" w:line="600" w:lineRule="auto"/>
        <w:ind w:firstLine="720"/>
        <w:jc w:val="both"/>
        <w:rPr>
          <w:rFonts w:eastAsia="Times New Roman"/>
          <w:szCs w:val="24"/>
        </w:rPr>
      </w:pPr>
      <w:r>
        <w:rPr>
          <w:rFonts w:eastAsia="Times New Roman"/>
          <w:szCs w:val="24"/>
        </w:rPr>
        <w:lastRenderedPageBreak/>
        <w:t xml:space="preserve">Ψήφισαν «ΠΑΡΩΝ» 3 Βουλευτές. </w:t>
      </w:r>
    </w:p>
    <w:p w14:paraId="044D70F1" w14:textId="77777777" w:rsidR="00DD4505" w:rsidRDefault="0004109C">
      <w:pPr>
        <w:spacing w:after="0" w:line="600" w:lineRule="auto"/>
        <w:ind w:firstLine="720"/>
        <w:jc w:val="both"/>
        <w:rPr>
          <w:rFonts w:eastAsia="Times New Roman"/>
          <w:szCs w:val="24"/>
        </w:rPr>
      </w:pPr>
      <w:r>
        <w:rPr>
          <w:rFonts w:eastAsia="Times New Roman"/>
          <w:szCs w:val="24"/>
        </w:rPr>
        <w:t>Λευκά: 2.</w:t>
      </w:r>
    </w:p>
    <w:p w14:paraId="044D70F2" w14:textId="77777777" w:rsidR="00DD4505" w:rsidRDefault="0004109C">
      <w:pPr>
        <w:spacing w:after="0" w:line="600" w:lineRule="auto"/>
        <w:ind w:firstLine="720"/>
        <w:jc w:val="both"/>
        <w:rPr>
          <w:rFonts w:eastAsia="Times New Roman"/>
          <w:szCs w:val="24"/>
        </w:rPr>
      </w:pPr>
      <w:r>
        <w:rPr>
          <w:rFonts w:eastAsia="Times New Roman"/>
          <w:szCs w:val="24"/>
        </w:rPr>
        <w:t>Άκυρα: 1.</w:t>
      </w:r>
    </w:p>
    <w:p w14:paraId="044D70F3" w14:textId="77777777" w:rsidR="00DD4505" w:rsidRDefault="0004109C">
      <w:pPr>
        <w:widowControl w:val="0"/>
        <w:tabs>
          <w:tab w:val="left" w:pos="3692"/>
        </w:tabs>
        <w:autoSpaceDE w:val="0"/>
        <w:autoSpaceDN w:val="0"/>
        <w:adjustRightInd w:val="0"/>
        <w:spacing w:after="0" w:line="600" w:lineRule="auto"/>
        <w:ind w:firstLine="720"/>
        <w:jc w:val="both"/>
        <w:rPr>
          <w:rFonts w:eastAsia="Times New Roman"/>
          <w:szCs w:val="24"/>
        </w:rPr>
      </w:pPr>
      <w:r>
        <w:rPr>
          <w:rFonts w:eastAsia="Times New Roman"/>
          <w:szCs w:val="24"/>
        </w:rPr>
        <w:t xml:space="preserve">Συνεπώς η αίτηση της </w:t>
      </w:r>
      <w:r>
        <w:rPr>
          <w:rFonts w:eastAsia="Times New Roman"/>
          <w:szCs w:val="24"/>
        </w:rPr>
        <w:t>ε</w:t>
      </w:r>
      <w:r>
        <w:rPr>
          <w:rFonts w:eastAsia="Times New Roman"/>
          <w:szCs w:val="24"/>
        </w:rPr>
        <w:t xml:space="preserve">ισαγγελικής </w:t>
      </w:r>
      <w:r>
        <w:rPr>
          <w:rFonts w:eastAsia="Times New Roman"/>
          <w:szCs w:val="24"/>
        </w:rPr>
        <w:t>α</w:t>
      </w:r>
      <w:r>
        <w:rPr>
          <w:rFonts w:eastAsia="Times New Roman"/>
          <w:szCs w:val="24"/>
        </w:rPr>
        <w:t>ρχής απορρίπτεται.</w:t>
      </w:r>
    </w:p>
    <w:p w14:paraId="044D70F4" w14:textId="77777777" w:rsidR="00DD4505" w:rsidRDefault="0004109C">
      <w:pPr>
        <w:widowControl w:val="0"/>
        <w:tabs>
          <w:tab w:val="left" w:pos="3692"/>
        </w:tabs>
        <w:autoSpaceDE w:val="0"/>
        <w:autoSpaceDN w:val="0"/>
        <w:adjustRightInd w:val="0"/>
        <w:spacing w:after="0" w:line="600" w:lineRule="auto"/>
        <w:ind w:firstLine="720"/>
        <w:jc w:val="both"/>
        <w:rPr>
          <w:rFonts w:eastAsia="Times New Roman"/>
          <w:szCs w:val="24"/>
        </w:rPr>
      </w:pPr>
      <w:r>
        <w:rPr>
          <w:rFonts w:eastAsia="Times New Roman"/>
          <w:szCs w:val="24"/>
        </w:rPr>
        <w:t>(Το πρωτόκολλο και τα ψηφοδέλτια της διεξαχθείσης ονομαστικής ψηφοφορίας καταχωρίζονται στα Πρακτικά και έχουν ως εξή</w:t>
      </w:r>
      <w:r>
        <w:rPr>
          <w:rFonts w:eastAsia="Times New Roman"/>
          <w:szCs w:val="24"/>
        </w:rPr>
        <w:t>ς:</w:t>
      </w:r>
    </w:p>
    <w:p w14:paraId="044D70F5" w14:textId="77777777" w:rsidR="00DD4505" w:rsidRDefault="0004109C">
      <w:pPr>
        <w:widowControl w:val="0"/>
        <w:tabs>
          <w:tab w:val="left" w:pos="3692"/>
        </w:tabs>
        <w:autoSpaceDE w:val="0"/>
        <w:autoSpaceDN w:val="0"/>
        <w:adjustRightInd w:val="0"/>
        <w:spacing w:after="0" w:line="600" w:lineRule="auto"/>
        <w:ind w:firstLine="720"/>
        <w:jc w:val="center"/>
        <w:rPr>
          <w:rFonts w:eastAsia="Times New Roman"/>
          <w:color w:val="FF0000"/>
          <w:szCs w:val="24"/>
        </w:rPr>
      </w:pPr>
      <w:r w:rsidRPr="002A4135">
        <w:rPr>
          <w:rFonts w:eastAsia="Times New Roman"/>
          <w:color w:val="FF0000"/>
          <w:szCs w:val="24"/>
        </w:rPr>
        <w:t>(ΑΛΛΑΓΗ ΣΕΛΙΔΑΣ)</w:t>
      </w:r>
    </w:p>
    <w:p w14:paraId="044D70F6" w14:textId="77777777" w:rsidR="00DD4505" w:rsidRDefault="0004109C">
      <w:pPr>
        <w:widowControl w:val="0"/>
        <w:tabs>
          <w:tab w:val="left" w:pos="3692"/>
        </w:tabs>
        <w:autoSpaceDE w:val="0"/>
        <w:autoSpaceDN w:val="0"/>
        <w:adjustRightInd w:val="0"/>
        <w:spacing w:after="0" w:line="600" w:lineRule="auto"/>
        <w:ind w:firstLine="720"/>
        <w:jc w:val="center"/>
        <w:rPr>
          <w:rFonts w:eastAsia="Times New Roman"/>
          <w:szCs w:val="24"/>
        </w:rPr>
      </w:pPr>
      <w:r>
        <w:rPr>
          <w:rFonts w:eastAsia="Times New Roman"/>
          <w:szCs w:val="24"/>
        </w:rPr>
        <w:t>(Να μπουν οι σελίδες 25</w:t>
      </w:r>
      <w:r w:rsidRPr="002A4135">
        <w:rPr>
          <w:rFonts w:eastAsia="Times New Roman"/>
          <w:szCs w:val="24"/>
        </w:rPr>
        <w:t>α</w:t>
      </w:r>
      <w:r>
        <w:rPr>
          <w:rFonts w:eastAsia="Times New Roman"/>
          <w:szCs w:val="24"/>
        </w:rPr>
        <w:t xml:space="preserve"> και 25β)</w:t>
      </w:r>
    </w:p>
    <w:p w14:paraId="044D70F7" w14:textId="77777777" w:rsidR="00DD4505" w:rsidRDefault="0004109C">
      <w:pPr>
        <w:widowControl w:val="0"/>
        <w:tabs>
          <w:tab w:val="left" w:pos="3692"/>
        </w:tabs>
        <w:autoSpaceDE w:val="0"/>
        <w:autoSpaceDN w:val="0"/>
        <w:adjustRightInd w:val="0"/>
        <w:spacing w:after="0" w:line="600" w:lineRule="auto"/>
        <w:ind w:firstLine="720"/>
        <w:jc w:val="center"/>
        <w:rPr>
          <w:rFonts w:eastAsia="Times New Roman"/>
          <w:color w:val="FF0000"/>
          <w:szCs w:val="24"/>
        </w:rPr>
      </w:pPr>
      <w:r w:rsidRPr="002A4135">
        <w:rPr>
          <w:rFonts w:eastAsia="Times New Roman"/>
          <w:color w:val="FF0000"/>
          <w:szCs w:val="24"/>
        </w:rPr>
        <w:t>(ΑΛΛΑΓΗ ΣΕΛΙΔΑΣ)</w:t>
      </w:r>
    </w:p>
    <w:p w14:paraId="044D70F8" w14:textId="77777777" w:rsidR="00DD4505" w:rsidRDefault="000410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044D70F9" w14:textId="77777777" w:rsidR="00DD4505" w:rsidRDefault="0004109C">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44D70FA" w14:textId="77777777" w:rsidR="00DD4505" w:rsidRDefault="000410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Με </w:t>
      </w:r>
      <w:r>
        <w:rPr>
          <w:rFonts w:eastAsia="Times New Roman" w:cs="Times New Roman"/>
          <w:szCs w:val="24"/>
        </w:rPr>
        <w:t>τη συναίνεση του Σώματος και ώρα 13.29</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b/>
          <w:szCs w:val="24"/>
        </w:rPr>
        <w:t xml:space="preserve"> </w:t>
      </w:r>
      <w:r>
        <w:rPr>
          <w:rFonts w:eastAsia="Times New Roman" w:cs="Times New Roman"/>
          <w:szCs w:val="24"/>
        </w:rPr>
        <w:t>ημέρα Πέμπτη 7 Δεκεμβρίου 2017 και ώρα 9.30΄,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w:t>
      </w:r>
      <w:r>
        <w:rPr>
          <w:rFonts w:eastAsia="Times New Roman" w:cs="Times New Roman"/>
          <w:szCs w:val="24"/>
        </w:rPr>
        <w:t xml:space="preserve">, </w:t>
      </w:r>
      <w:r>
        <w:rPr>
          <w:rFonts w:eastAsia="Times New Roman" w:cs="Times New Roman"/>
          <w:szCs w:val="24"/>
        </w:rPr>
        <w:t>συζήτηση επικαίρων ερωτήσεων.</w:t>
      </w:r>
    </w:p>
    <w:p w14:paraId="044D70FB" w14:textId="77777777" w:rsidR="00DD4505" w:rsidRDefault="0004109C">
      <w:pPr>
        <w:spacing w:after="0" w:line="600" w:lineRule="auto"/>
        <w:jc w:val="both"/>
        <w:rPr>
          <w:rFonts w:eastAsia="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p>
    <w:sectPr w:rsidR="00DD450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SRZN6a3LVC02RZgtud1CZagxvJ0=" w:salt="fxILkSmCDEAo00WgYH0rW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505"/>
    <w:rsid w:val="0004109C"/>
    <w:rsid w:val="001D2BDA"/>
    <w:rsid w:val="00DD450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7068"/>
  <w15:docId w15:val="{79C7A4E5-191B-4A4C-B33B-CB11F77B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F2DE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F2D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555</MetadataID>
    <Session xmlns="641f345b-441b-4b81-9152-adc2e73ba5e1">Γ´</Session>
    <Date xmlns="641f345b-441b-4b81-9152-adc2e73ba5e1">2017-12-05T22:00:00+00:00</Date>
    <Status xmlns="641f345b-441b-4b81-9152-adc2e73ba5e1">
      <Url>http://srv-sp1/praktika/Lists/Incoming_Metadata/EditForm.aspx?ID=555&amp;Source=/praktika/Recordings_Library/Forms/AllItems.aspx</Url>
      <Description>Δημοσιεύτηκε</Description>
    </Status>
    <Meeting xmlns="641f345b-441b-4b81-9152-adc2e73ba5e1">ΜΑ´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F33A51-687E-4168-900D-63D7A4D6F80D}">
  <ds:schemaRefs>
    <ds:schemaRef ds:uri="http://purl.org/dc/dcmitype/"/>
    <ds:schemaRef ds:uri="http://schemas.microsoft.com/office/2006/documentManagement/types"/>
    <ds:schemaRef ds:uri="http://www.w3.org/XML/1998/namespace"/>
    <ds:schemaRef ds:uri="http://schemas.microsoft.com/office/2006/metadata/properties"/>
    <ds:schemaRef ds:uri="641f345b-441b-4b81-9152-adc2e73ba5e1"/>
    <ds:schemaRef ds:uri="http://purl.org/dc/terms/"/>
    <ds:schemaRef ds:uri="http://schemas.microsoft.com/office/infopath/2007/PartnerControl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1C8DC407-5AD1-43A8-B132-9021E3874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365F3A-CFC4-4448-B1A5-A7C4365249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4469</Words>
  <Characters>24134</Characters>
  <Application>Microsoft Office Word</Application>
  <DocSecurity>0</DocSecurity>
  <Lines>201</Lines>
  <Paragraphs>57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2017-12-12T09:31:00Z</dcterms:created>
  <dcterms:modified xsi:type="dcterms:W3CDTF">2017-12-12T09:31:00Z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