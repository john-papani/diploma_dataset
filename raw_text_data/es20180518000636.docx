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46E1B5" w14:textId="77777777" w:rsidR="008D6B83" w:rsidRPr="008D6B83" w:rsidRDefault="008D6B83" w:rsidP="008D6B83">
      <w:pPr>
        <w:spacing w:after="0" w:line="360" w:lineRule="auto"/>
        <w:rPr>
          <w:ins w:id="0" w:author="Φλούδα Χριστίνα" w:date="2018-05-30T13:25:00Z"/>
          <w:rFonts w:eastAsia="Times New Roman"/>
          <w:szCs w:val="24"/>
          <w:lang w:eastAsia="en-US"/>
        </w:rPr>
      </w:pPr>
      <w:ins w:id="1" w:author="Φλούδα Χριστίνα" w:date="2018-05-30T13:25:00Z">
        <w:r w:rsidRPr="008D6B8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04DA8E2" w14:textId="77777777" w:rsidR="008D6B83" w:rsidRPr="008D6B83" w:rsidRDefault="008D6B83" w:rsidP="008D6B83">
      <w:pPr>
        <w:spacing w:after="0" w:line="360" w:lineRule="auto"/>
        <w:rPr>
          <w:ins w:id="2" w:author="Φλούδα Χριστίνα" w:date="2018-05-30T13:25:00Z"/>
          <w:rFonts w:eastAsia="Times New Roman"/>
          <w:szCs w:val="24"/>
          <w:lang w:eastAsia="en-US"/>
        </w:rPr>
      </w:pPr>
    </w:p>
    <w:p w14:paraId="0E54AE90" w14:textId="77777777" w:rsidR="008D6B83" w:rsidRPr="008D6B83" w:rsidRDefault="008D6B83" w:rsidP="008D6B83">
      <w:pPr>
        <w:spacing w:after="0" w:line="360" w:lineRule="auto"/>
        <w:rPr>
          <w:ins w:id="3" w:author="Φλούδα Χριστίνα" w:date="2018-05-30T13:25:00Z"/>
          <w:rFonts w:eastAsia="Times New Roman"/>
          <w:szCs w:val="24"/>
          <w:lang w:eastAsia="en-US"/>
        </w:rPr>
      </w:pPr>
      <w:ins w:id="4" w:author="Φλούδα Χριστίνα" w:date="2018-05-30T13:25:00Z">
        <w:r w:rsidRPr="008D6B83">
          <w:rPr>
            <w:rFonts w:eastAsia="Times New Roman"/>
            <w:szCs w:val="24"/>
            <w:lang w:eastAsia="en-US"/>
          </w:rPr>
          <w:t>ΠΙΝΑΚΑΣ ΠΕΡΙΕΧΟΜΕΝΩΝ</w:t>
        </w:r>
      </w:ins>
    </w:p>
    <w:p w14:paraId="61B97039" w14:textId="77777777" w:rsidR="008D6B83" w:rsidRPr="008D6B83" w:rsidRDefault="008D6B83" w:rsidP="008D6B83">
      <w:pPr>
        <w:spacing w:after="0" w:line="360" w:lineRule="auto"/>
        <w:rPr>
          <w:ins w:id="5" w:author="Φλούδα Χριστίνα" w:date="2018-05-30T13:25:00Z"/>
          <w:rFonts w:eastAsia="Times New Roman"/>
          <w:szCs w:val="24"/>
          <w:lang w:eastAsia="en-US"/>
        </w:rPr>
      </w:pPr>
      <w:ins w:id="6" w:author="Φλούδα Χριστίνα" w:date="2018-05-30T13:25:00Z">
        <w:r w:rsidRPr="008D6B83">
          <w:rPr>
            <w:rFonts w:eastAsia="Times New Roman"/>
            <w:szCs w:val="24"/>
            <w:lang w:eastAsia="en-US"/>
          </w:rPr>
          <w:t xml:space="preserve">ΙΖ΄ ΠΕΡΙΟΔΟΣ </w:t>
        </w:r>
      </w:ins>
    </w:p>
    <w:p w14:paraId="22133777" w14:textId="77777777" w:rsidR="008D6B83" w:rsidRPr="008D6B83" w:rsidRDefault="008D6B83" w:rsidP="008D6B83">
      <w:pPr>
        <w:spacing w:after="0" w:line="360" w:lineRule="auto"/>
        <w:rPr>
          <w:ins w:id="7" w:author="Φλούδα Χριστίνα" w:date="2018-05-30T13:25:00Z"/>
          <w:rFonts w:eastAsia="Times New Roman"/>
          <w:szCs w:val="24"/>
          <w:lang w:eastAsia="en-US"/>
        </w:rPr>
      </w:pPr>
      <w:ins w:id="8" w:author="Φλούδα Χριστίνα" w:date="2018-05-30T13:25:00Z">
        <w:r w:rsidRPr="008D6B83">
          <w:rPr>
            <w:rFonts w:eastAsia="Times New Roman"/>
            <w:szCs w:val="24"/>
            <w:lang w:eastAsia="en-US"/>
          </w:rPr>
          <w:t>ΠΡΟΕΔΡΕΥΟΜΕΝΗΣ ΚΟΙΝΟΒΟΥΛΕΥΤΙΚΗΣ ΔΗΜΟΚΡΑΤΙΑΣ</w:t>
        </w:r>
      </w:ins>
    </w:p>
    <w:p w14:paraId="56439444" w14:textId="77777777" w:rsidR="008D6B83" w:rsidRPr="008D6B83" w:rsidRDefault="008D6B83" w:rsidP="008D6B83">
      <w:pPr>
        <w:spacing w:after="0" w:line="360" w:lineRule="auto"/>
        <w:rPr>
          <w:ins w:id="9" w:author="Φλούδα Χριστίνα" w:date="2018-05-30T13:25:00Z"/>
          <w:rFonts w:eastAsia="Times New Roman"/>
          <w:szCs w:val="24"/>
          <w:lang w:eastAsia="en-US"/>
        </w:rPr>
      </w:pPr>
      <w:ins w:id="10" w:author="Φλούδα Χριστίνα" w:date="2018-05-30T13:25:00Z">
        <w:r w:rsidRPr="008D6B83">
          <w:rPr>
            <w:rFonts w:eastAsia="Times New Roman"/>
            <w:szCs w:val="24"/>
            <w:lang w:eastAsia="en-US"/>
          </w:rPr>
          <w:t>ΣΥΝΟΔΟΣ Γ΄</w:t>
        </w:r>
      </w:ins>
    </w:p>
    <w:p w14:paraId="799BCBD7" w14:textId="77777777" w:rsidR="008D6B83" w:rsidRPr="008D6B83" w:rsidRDefault="008D6B83" w:rsidP="008D6B83">
      <w:pPr>
        <w:spacing w:after="0" w:line="360" w:lineRule="auto"/>
        <w:rPr>
          <w:ins w:id="11" w:author="Φλούδα Χριστίνα" w:date="2018-05-30T13:25:00Z"/>
          <w:rFonts w:eastAsia="Times New Roman"/>
          <w:szCs w:val="24"/>
          <w:lang w:eastAsia="en-US"/>
        </w:rPr>
      </w:pPr>
    </w:p>
    <w:p w14:paraId="68E800D2" w14:textId="77777777" w:rsidR="008D6B83" w:rsidRPr="008D6B83" w:rsidRDefault="008D6B83" w:rsidP="008D6B83">
      <w:pPr>
        <w:spacing w:after="0" w:line="360" w:lineRule="auto"/>
        <w:rPr>
          <w:ins w:id="12" w:author="Φλούδα Χριστίνα" w:date="2018-05-30T13:25:00Z"/>
          <w:rFonts w:eastAsia="Times New Roman"/>
          <w:szCs w:val="24"/>
          <w:lang w:eastAsia="en-US"/>
        </w:rPr>
      </w:pPr>
      <w:ins w:id="13" w:author="Φλούδα Χριστίνα" w:date="2018-05-30T13:25:00Z">
        <w:r w:rsidRPr="008D6B83">
          <w:rPr>
            <w:rFonts w:eastAsia="Times New Roman"/>
            <w:szCs w:val="24"/>
            <w:lang w:eastAsia="en-US"/>
          </w:rPr>
          <w:t>ΣΥΝΕΔΡΙΑΣΗ ΡΚΑ΄</w:t>
        </w:r>
      </w:ins>
    </w:p>
    <w:p w14:paraId="27747319" w14:textId="77777777" w:rsidR="008D6B83" w:rsidRPr="008D6B83" w:rsidRDefault="008D6B83" w:rsidP="008D6B83">
      <w:pPr>
        <w:spacing w:after="0" w:line="360" w:lineRule="auto"/>
        <w:rPr>
          <w:ins w:id="14" w:author="Φλούδα Χριστίνα" w:date="2018-05-30T13:25:00Z"/>
          <w:rFonts w:eastAsia="Times New Roman"/>
          <w:szCs w:val="24"/>
          <w:lang w:eastAsia="en-US"/>
        </w:rPr>
      </w:pPr>
      <w:ins w:id="15" w:author="Φλούδα Χριστίνα" w:date="2018-05-30T13:25:00Z">
        <w:r w:rsidRPr="008D6B83">
          <w:rPr>
            <w:rFonts w:eastAsia="Times New Roman"/>
            <w:szCs w:val="24"/>
            <w:lang w:eastAsia="en-US"/>
          </w:rPr>
          <w:t>Παρασκευή  18 Μαΐου 2018</w:t>
        </w:r>
      </w:ins>
    </w:p>
    <w:p w14:paraId="397054C2" w14:textId="77777777" w:rsidR="008D6B83" w:rsidRPr="008D6B83" w:rsidRDefault="008D6B83" w:rsidP="008D6B83">
      <w:pPr>
        <w:spacing w:after="0" w:line="360" w:lineRule="auto"/>
        <w:rPr>
          <w:ins w:id="16" w:author="Φλούδα Χριστίνα" w:date="2018-05-30T13:25:00Z"/>
          <w:rFonts w:eastAsia="Times New Roman"/>
          <w:szCs w:val="24"/>
          <w:lang w:eastAsia="en-US"/>
        </w:rPr>
      </w:pPr>
    </w:p>
    <w:p w14:paraId="257065AD" w14:textId="77777777" w:rsidR="008D6B83" w:rsidRPr="008D6B83" w:rsidRDefault="008D6B83" w:rsidP="008D6B83">
      <w:pPr>
        <w:spacing w:after="0" w:line="360" w:lineRule="auto"/>
        <w:rPr>
          <w:ins w:id="17" w:author="Φλούδα Χριστίνα" w:date="2018-05-30T13:25:00Z"/>
          <w:rFonts w:eastAsia="Times New Roman"/>
          <w:szCs w:val="24"/>
          <w:lang w:eastAsia="en-US"/>
        </w:rPr>
      </w:pPr>
      <w:ins w:id="18" w:author="Φλούδα Χριστίνα" w:date="2018-05-30T13:25:00Z">
        <w:r w:rsidRPr="008D6B83">
          <w:rPr>
            <w:rFonts w:eastAsia="Times New Roman"/>
            <w:szCs w:val="24"/>
            <w:lang w:eastAsia="en-US"/>
          </w:rPr>
          <w:t>ΘΕΜΑΤΑ</w:t>
        </w:r>
      </w:ins>
    </w:p>
    <w:p w14:paraId="63F97776" w14:textId="77777777" w:rsidR="008D6B83" w:rsidRPr="008D6B83" w:rsidRDefault="008D6B83" w:rsidP="008D6B83">
      <w:pPr>
        <w:spacing w:after="0" w:line="360" w:lineRule="auto"/>
        <w:rPr>
          <w:ins w:id="19" w:author="Φλούδα Χριστίνα" w:date="2018-05-30T13:25:00Z"/>
          <w:rFonts w:eastAsia="Times New Roman"/>
          <w:szCs w:val="24"/>
          <w:lang w:eastAsia="en-US"/>
        </w:rPr>
      </w:pPr>
      <w:ins w:id="20" w:author="Φλούδα Χριστίνα" w:date="2018-05-30T13:25:00Z">
        <w:r w:rsidRPr="008D6B83">
          <w:rPr>
            <w:rFonts w:eastAsia="Times New Roman"/>
            <w:szCs w:val="24"/>
            <w:lang w:eastAsia="en-US"/>
          </w:rPr>
          <w:t xml:space="preserve"> </w:t>
        </w:r>
        <w:r w:rsidRPr="008D6B83">
          <w:rPr>
            <w:rFonts w:eastAsia="Times New Roman"/>
            <w:szCs w:val="24"/>
            <w:lang w:eastAsia="en-US"/>
          </w:rPr>
          <w:br/>
          <w:t xml:space="preserve">Α. ΕΙΔΙΚΑ ΘΕΜΑΤΑ </w:t>
        </w:r>
        <w:r w:rsidRPr="008D6B83">
          <w:rPr>
            <w:rFonts w:eastAsia="Times New Roman"/>
            <w:szCs w:val="24"/>
            <w:lang w:eastAsia="en-US"/>
          </w:rPr>
          <w:br/>
          <w:t xml:space="preserve">1. Επικύρωση Πρακτικών, σελ. </w:t>
        </w:r>
        <w:r w:rsidRPr="008D6B83">
          <w:rPr>
            <w:rFonts w:eastAsia="Times New Roman"/>
            <w:szCs w:val="24"/>
            <w:lang w:eastAsia="en-US"/>
          </w:rPr>
          <w:br/>
          <w:t xml:space="preserve">2.  Άδεια απουσίας των Βουλευτών κ.κ. Θ. Θεοχάρη και Γ. </w:t>
        </w:r>
        <w:proofErr w:type="spellStart"/>
        <w:r w:rsidRPr="008D6B83">
          <w:rPr>
            <w:rFonts w:eastAsia="Times New Roman"/>
            <w:szCs w:val="24"/>
            <w:lang w:eastAsia="en-US"/>
          </w:rPr>
          <w:t>Μαυρωτά</w:t>
        </w:r>
        <w:proofErr w:type="spellEnd"/>
        <w:r w:rsidRPr="008D6B83">
          <w:rPr>
            <w:rFonts w:eastAsia="Times New Roman"/>
            <w:szCs w:val="24"/>
            <w:lang w:eastAsia="en-US"/>
          </w:rPr>
          <w:t xml:space="preserve">, σελ. </w:t>
        </w:r>
        <w:r w:rsidRPr="008D6B83">
          <w:rPr>
            <w:rFonts w:eastAsia="Times New Roman"/>
            <w:szCs w:val="24"/>
            <w:lang w:eastAsia="en-US"/>
          </w:rPr>
          <w:br/>
          <w:t xml:space="preserve">3. Ανακοινώνεται ότι τη συνεδρίαση παρακολουθούν μαθητές από το Ιδιωτικό Δημοτικό Σχολείο Νέα Εκπαιδευτήρια Γ. </w:t>
        </w:r>
        <w:proofErr w:type="spellStart"/>
        <w:r w:rsidRPr="008D6B83">
          <w:rPr>
            <w:rFonts w:eastAsia="Times New Roman"/>
            <w:szCs w:val="24"/>
            <w:lang w:eastAsia="en-US"/>
          </w:rPr>
          <w:t>Μαλλιάρα</w:t>
        </w:r>
        <w:proofErr w:type="spellEnd"/>
        <w:r w:rsidRPr="008D6B83">
          <w:rPr>
            <w:rFonts w:eastAsia="Times New Roman"/>
            <w:szCs w:val="24"/>
            <w:lang w:eastAsia="en-US"/>
          </w:rPr>
          <w:t xml:space="preserve">, το 1ο Δημοτικό Σχολείο Δάφνης, τα Δημοτικά Σχολεία </w:t>
        </w:r>
        <w:proofErr w:type="spellStart"/>
        <w:r w:rsidRPr="008D6B83">
          <w:rPr>
            <w:rFonts w:eastAsia="Times New Roman"/>
            <w:szCs w:val="24"/>
            <w:lang w:eastAsia="en-US"/>
          </w:rPr>
          <w:t>Σκοτούσσης</w:t>
        </w:r>
        <w:proofErr w:type="spellEnd"/>
        <w:r w:rsidRPr="008D6B83">
          <w:rPr>
            <w:rFonts w:eastAsia="Times New Roman"/>
            <w:szCs w:val="24"/>
            <w:lang w:eastAsia="en-US"/>
          </w:rPr>
          <w:t xml:space="preserve"> Σερρών, το 20ο Δημοτικό Σχολείο Καλλιθέας, το 2ο Δημοτικό Σχολείο Μαρκόπουλου, το 1ο Δημοτικό Σχολείο Λάρισας, τα Δημοτικά Σχολεία </w:t>
        </w:r>
        <w:proofErr w:type="spellStart"/>
        <w:r w:rsidRPr="008D6B83">
          <w:rPr>
            <w:rFonts w:eastAsia="Times New Roman"/>
            <w:szCs w:val="24"/>
            <w:lang w:eastAsia="en-US"/>
          </w:rPr>
          <w:t>Μοναστηρίου</w:t>
        </w:r>
        <w:proofErr w:type="spellEnd"/>
        <w:r w:rsidRPr="008D6B83">
          <w:rPr>
            <w:rFonts w:eastAsia="Times New Roman"/>
            <w:szCs w:val="24"/>
            <w:lang w:eastAsia="en-US"/>
          </w:rPr>
          <w:t xml:space="preserve">, </w:t>
        </w:r>
        <w:proofErr w:type="spellStart"/>
        <w:r w:rsidRPr="008D6B83">
          <w:rPr>
            <w:rFonts w:eastAsia="Times New Roman"/>
            <w:szCs w:val="24"/>
            <w:lang w:eastAsia="en-US"/>
          </w:rPr>
          <w:t>Εκκάρας</w:t>
        </w:r>
        <w:proofErr w:type="spellEnd"/>
        <w:r w:rsidRPr="008D6B83">
          <w:rPr>
            <w:rFonts w:eastAsia="Times New Roman"/>
            <w:szCs w:val="24"/>
            <w:lang w:eastAsia="en-US"/>
          </w:rPr>
          <w:t xml:space="preserve"> και </w:t>
        </w:r>
        <w:proofErr w:type="spellStart"/>
        <w:r w:rsidRPr="008D6B83">
          <w:rPr>
            <w:rFonts w:eastAsia="Times New Roman"/>
            <w:szCs w:val="24"/>
            <w:lang w:eastAsia="en-US"/>
          </w:rPr>
          <w:t>Ομβριακής</w:t>
        </w:r>
        <w:proofErr w:type="spellEnd"/>
        <w:r w:rsidRPr="008D6B83">
          <w:rPr>
            <w:rFonts w:eastAsia="Times New Roman"/>
            <w:szCs w:val="24"/>
            <w:lang w:eastAsia="en-US"/>
          </w:rPr>
          <w:t xml:space="preserve"> του Νομού Φθιώτιδας, το Δημοτικό Σχολείο «Απόστολος Παύλος» Θεσσαλονίκης, το 27ο </w:t>
        </w:r>
        <w:proofErr w:type="spellStart"/>
        <w:r w:rsidRPr="008D6B83">
          <w:rPr>
            <w:rFonts w:eastAsia="Times New Roman"/>
            <w:szCs w:val="24"/>
            <w:lang w:eastAsia="en-US"/>
          </w:rPr>
          <w:t>Δημοιτκό</w:t>
        </w:r>
        <w:proofErr w:type="spellEnd"/>
        <w:r w:rsidRPr="008D6B83">
          <w:rPr>
            <w:rFonts w:eastAsia="Times New Roman"/>
            <w:szCs w:val="24"/>
            <w:lang w:eastAsia="en-US"/>
          </w:rPr>
          <w:t xml:space="preserve"> Σχολείο Ιωαννίνων, το 11ο Δημοτικό Σχολείο Κατερίνης, το 3ο Δημοτικό Σχολείο Αμυνταίου, το Δημοτικό Σχολείο Ξινού Νερού Φλώρινας, το 4ο Δημοτικό Σχολείο Κρύας Βρύσης, το 46ο Δημοτικό Σχολείο Ηρακλείου και το Γυμνάσιο </w:t>
        </w:r>
        <w:proofErr w:type="spellStart"/>
        <w:r w:rsidRPr="008D6B83">
          <w:rPr>
            <w:rFonts w:eastAsia="Times New Roman"/>
            <w:szCs w:val="24"/>
            <w:lang w:eastAsia="en-US"/>
          </w:rPr>
          <w:t>Προσοτσάνης</w:t>
        </w:r>
        <w:proofErr w:type="spellEnd"/>
        <w:r w:rsidRPr="008D6B83">
          <w:rPr>
            <w:rFonts w:eastAsia="Times New Roman"/>
            <w:szCs w:val="24"/>
            <w:lang w:eastAsia="en-US"/>
          </w:rPr>
          <w:t xml:space="preserve"> Δράμας, σελ. </w:t>
        </w:r>
        <w:r w:rsidRPr="008D6B83">
          <w:rPr>
            <w:rFonts w:eastAsia="Times New Roman"/>
            <w:szCs w:val="24"/>
            <w:lang w:eastAsia="en-US"/>
          </w:rPr>
          <w:br/>
          <w:t>4. Ειδική Ημερήσια Διάταξη:</w:t>
        </w:r>
      </w:ins>
    </w:p>
    <w:p w14:paraId="7468CCFF" w14:textId="77777777" w:rsidR="008D6B83" w:rsidRPr="008D6B83" w:rsidRDefault="008D6B83" w:rsidP="008D6B83">
      <w:pPr>
        <w:spacing w:after="0" w:line="360" w:lineRule="auto"/>
        <w:rPr>
          <w:ins w:id="21" w:author="Φλούδα Χριστίνα" w:date="2018-05-30T13:25:00Z"/>
          <w:rFonts w:eastAsia="Times New Roman"/>
          <w:szCs w:val="24"/>
          <w:lang w:eastAsia="en-US"/>
        </w:rPr>
      </w:pPr>
      <w:ins w:id="22" w:author="Φλούδα Χριστίνα" w:date="2018-05-30T13:25:00Z">
        <w:r w:rsidRPr="008D6B83">
          <w:rPr>
            <w:rFonts w:eastAsia="Times New Roman"/>
            <w:szCs w:val="24"/>
            <w:lang w:eastAsia="en-US"/>
          </w:rPr>
          <w:t xml:space="preserve">Συζήτηση και λήψη απόφασης επί του διανεμηθέντος πορίσματος της Ειδικής Κοινοβουλευτικής Επιτροπής Προκαταρκτικής Εξέτασης, </w:t>
        </w:r>
        <w:proofErr w:type="spellStart"/>
        <w:r w:rsidRPr="008D6B83">
          <w:rPr>
            <w:rFonts w:eastAsia="Times New Roman"/>
            <w:szCs w:val="24"/>
            <w:lang w:eastAsia="en-US"/>
          </w:rPr>
          <w:t>συσταθείσας</w:t>
        </w:r>
        <w:proofErr w:type="spellEnd"/>
        <w:r w:rsidRPr="008D6B83">
          <w:rPr>
            <w:rFonts w:eastAsia="Times New Roman"/>
            <w:szCs w:val="24"/>
            <w:lang w:eastAsia="en-US"/>
          </w:rPr>
          <w:t xml:space="preserve"> με την από 21-2-2018 απόφαση της Ολομέλειας της Βουλής και την υπ’ </w:t>
        </w:r>
        <w:proofErr w:type="spellStart"/>
        <w:r w:rsidRPr="008D6B83">
          <w:rPr>
            <w:rFonts w:eastAsia="Times New Roman"/>
            <w:szCs w:val="24"/>
            <w:lang w:eastAsia="en-US"/>
          </w:rPr>
          <w:t>αριθμ</w:t>
        </w:r>
        <w:proofErr w:type="spellEnd"/>
        <w:r w:rsidRPr="008D6B83">
          <w:rPr>
            <w:rFonts w:eastAsia="Times New Roman"/>
            <w:szCs w:val="24"/>
            <w:lang w:eastAsia="en-US"/>
          </w:rPr>
          <w:t xml:space="preserve">. </w:t>
        </w:r>
        <w:proofErr w:type="spellStart"/>
        <w:r w:rsidRPr="008D6B83">
          <w:rPr>
            <w:rFonts w:eastAsia="Times New Roman"/>
            <w:szCs w:val="24"/>
            <w:lang w:eastAsia="en-US"/>
          </w:rPr>
          <w:t>πρωτ</w:t>
        </w:r>
        <w:proofErr w:type="spellEnd"/>
        <w:r w:rsidRPr="008D6B83">
          <w:rPr>
            <w:rFonts w:eastAsia="Times New Roman"/>
            <w:szCs w:val="24"/>
            <w:lang w:eastAsia="en-US"/>
          </w:rPr>
          <w:t xml:space="preserve">. 3169/2285/28-2-2018 απόφαση του Προέδρου της Βουλής, για την άσκηση ή μη δίωξης κατά των πρώην Πρωθυπουργών: 1) Αντωνίου Σαμαρά, 2) Παναγιώτη </w:t>
        </w:r>
        <w:proofErr w:type="spellStart"/>
        <w:r w:rsidRPr="008D6B83">
          <w:rPr>
            <w:rFonts w:eastAsia="Times New Roman"/>
            <w:szCs w:val="24"/>
            <w:lang w:eastAsia="en-US"/>
          </w:rPr>
          <w:t>Πικραμμένου</w:t>
        </w:r>
        <w:proofErr w:type="spellEnd"/>
        <w:r w:rsidRPr="008D6B83">
          <w:rPr>
            <w:rFonts w:eastAsia="Times New Roman"/>
            <w:szCs w:val="24"/>
            <w:lang w:eastAsia="en-US"/>
          </w:rPr>
          <w:t xml:space="preserve"> και κατά των πρώην Υπουργών: 1) Δημητρίου Αβραμόπουλου, 2) Ανδρέα Λοβέρδου, 3) Ανδρέα </w:t>
        </w:r>
        <w:proofErr w:type="spellStart"/>
        <w:r w:rsidRPr="008D6B83">
          <w:rPr>
            <w:rFonts w:eastAsia="Times New Roman"/>
            <w:szCs w:val="24"/>
            <w:lang w:eastAsia="en-US"/>
          </w:rPr>
          <w:t>Λυκουρέντζου</w:t>
        </w:r>
        <w:proofErr w:type="spellEnd"/>
        <w:r w:rsidRPr="008D6B83">
          <w:rPr>
            <w:rFonts w:eastAsia="Times New Roman"/>
            <w:szCs w:val="24"/>
            <w:lang w:eastAsia="en-US"/>
          </w:rPr>
          <w:t xml:space="preserve">, 4) Μάριου </w:t>
        </w:r>
        <w:proofErr w:type="spellStart"/>
        <w:r w:rsidRPr="008D6B83">
          <w:rPr>
            <w:rFonts w:eastAsia="Times New Roman"/>
            <w:szCs w:val="24"/>
            <w:lang w:eastAsia="en-US"/>
          </w:rPr>
          <w:t>Σαλμά</w:t>
        </w:r>
        <w:proofErr w:type="spellEnd"/>
        <w:r w:rsidRPr="008D6B83">
          <w:rPr>
            <w:rFonts w:eastAsia="Times New Roman"/>
            <w:szCs w:val="24"/>
            <w:lang w:eastAsia="en-US"/>
          </w:rPr>
          <w:t xml:space="preserve">, 5) Σπυρίδωνος- Άδωνι Γεωργιάδη, 6) Ιωάννη Στουρνάρα, 7) Ευάγγελου Βενιζέλου, 8) Γεωργίου </w:t>
        </w:r>
        <w:proofErr w:type="spellStart"/>
        <w:r w:rsidRPr="008D6B83">
          <w:rPr>
            <w:rFonts w:eastAsia="Times New Roman"/>
            <w:szCs w:val="24"/>
            <w:lang w:eastAsia="en-US"/>
          </w:rPr>
          <w:t>Κουτρουμάνη</w:t>
        </w:r>
        <w:proofErr w:type="spellEnd"/>
        <w:r w:rsidRPr="008D6B83">
          <w:rPr>
            <w:rFonts w:eastAsia="Times New Roman"/>
            <w:szCs w:val="24"/>
            <w:lang w:eastAsia="en-US"/>
          </w:rPr>
          <w:t xml:space="preserve"> για την ενδεχόμενη τέλεση των αδικημάτων: α) της δωροληψίας πολιτικών αξιωματούχων (άρθρο 159 παρ. 1 Π.Κ., όπως αντικαταστάθηκε με την </w:t>
        </w:r>
        <w:proofErr w:type="spellStart"/>
        <w:r w:rsidRPr="008D6B83">
          <w:rPr>
            <w:rFonts w:eastAsia="Times New Roman"/>
            <w:szCs w:val="24"/>
            <w:lang w:eastAsia="en-US"/>
          </w:rPr>
          <w:t>υποπαρ</w:t>
        </w:r>
        <w:proofErr w:type="spellEnd"/>
        <w:r w:rsidRPr="008D6B83">
          <w:rPr>
            <w:rFonts w:eastAsia="Times New Roman"/>
            <w:szCs w:val="24"/>
            <w:lang w:eastAsia="en-US"/>
          </w:rPr>
          <w:t xml:space="preserve">. ΙΕ4 του άρθρου πρώτου του ν. 4254/2014), β) της παθητικής δωροδοκίας (άρθρο 235 παρ. 1-2 Π.Κ., όπως ίσχυε με το άρθρο δεύτερο παρ. 1 του ν. 3666/2008 και με την παρ. 9α  του άρθρου 24 του ν. 3943/2011) και γ) της νομιμοποίησης εσόδων από παράνομες δραστηριότητες (άρθρο 2 παρ. 2 α, γ και δ του ν. 3691/2008), σύμφωνα με τα διαλαμβανόμενα στο πόρισμα και σύμφωνα με τις διατάξεις των άρθρων 86 του Συντάγματος, 153 </w:t>
        </w:r>
        <w:proofErr w:type="spellStart"/>
        <w:r w:rsidRPr="008D6B83">
          <w:rPr>
            <w:rFonts w:eastAsia="Times New Roman"/>
            <w:szCs w:val="24"/>
            <w:lang w:eastAsia="en-US"/>
          </w:rPr>
          <w:t>επ</w:t>
        </w:r>
        <w:proofErr w:type="spellEnd"/>
        <w:r w:rsidRPr="008D6B83">
          <w:rPr>
            <w:rFonts w:eastAsia="Times New Roman"/>
            <w:szCs w:val="24"/>
            <w:lang w:eastAsia="en-US"/>
          </w:rPr>
          <w:t xml:space="preserve">. του Κανονισμού της Βουλής και του ν. 3126/2003 «Ποινική ευθύνη των Υπουργών», όπως ισχύουν, σελ. </w:t>
        </w:r>
        <w:r w:rsidRPr="008D6B83">
          <w:rPr>
            <w:rFonts w:eastAsia="Times New Roman"/>
            <w:szCs w:val="24"/>
            <w:lang w:eastAsia="en-US"/>
          </w:rPr>
          <w:br/>
          <w:t xml:space="preserve">5. Επί διαδικαστικού θέματος, σελ. </w:t>
        </w:r>
        <w:r w:rsidRPr="008D6B83">
          <w:rPr>
            <w:rFonts w:eastAsia="Times New Roman"/>
            <w:szCs w:val="24"/>
            <w:lang w:eastAsia="en-US"/>
          </w:rPr>
          <w:br/>
          <w:t xml:space="preserve">6. Ανακοινώνεται ότι  ο Ευρωπαίος Επίτροπος κ. Αβραμόπουλος Δημήτριος με την από 17 Μαΐου 2018 επιστολή του προς τον Πρόεδρο της Βουλής κ. Νικόλαο </w:t>
        </w:r>
        <w:proofErr w:type="spellStart"/>
        <w:r w:rsidRPr="008D6B83">
          <w:rPr>
            <w:rFonts w:eastAsia="Times New Roman"/>
            <w:szCs w:val="24"/>
            <w:lang w:eastAsia="en-US"/>
          </w:rPr>
          <w:t>Βούτση</w:t>
        </w:r>
        <w:proofErr w:type="spellEnd"/>
        <w:r w:rsidRPr="008D6B83">
          <w:rPr>
            <w:rFonts w:eastAsia="Times New Roman"/>
            <w:szCs w:val="24"/>
            <w:lang w:eastAsia="en-US"/>
          </w:rPr>
          <w:t xml:space="preserve">, ενημερώνει ότι δεν θα εμφανιστεί στην Ολομέλεια και υπέβαλε το υπ' αριθμό πρωτοκόλλου 2322/17-5-2018 έγγραφο - υπόμνημα, για ενημέρωση της Ολομέλειας, σελ. </w:t>
        </w:r>
        <w:r w:rsidRPr="008D6B83">
          <w:rPr>
            <w:rFonts w:eastAsia="Times New Roman"/>
            <w:szCs w:val="24"/>
            <w:lang w:eastAsia="en-US"/>
          </w:rPr>
          <w:br/>
          <w:t xml:space="preserve">7. Ψηφοφορία δι' εγέρσεως σύμφωνα με το άρθρο 67 του Κανονισμού της Βουλής, σχετικά με τα παρεμπίπτοντα ζητήματα που ετέθησαν από την Αντιπολίτευση, σελ. </w:t>
        </w:r>
        <w:r w:rsidRPr="008D6B83">
          <w:rPr>
            <w:rFonts w:eastAsia="Times New Roman"/>
            <w:szCs w:val="24"/>
            <w:lang w:eastAsia="en-US"/>
          </w:rPr>
          <w:br/>
          <w:t xml:space="preserve">8. Επί προσωπικού θέματος, σελ. </w:t>
        </w:r>
        <w:r w:rsidRPr="008D6B83">
          <w:rPr>
            <w:rFonts w:eastAsia="Times New Roman"/>
            <w:szCs w:val="24"/>
            <w:lang w:eastAsia="en-US"/>
          </w:rPr>
          <w:br/>
          <w:t xml:space="preserve">9. Κατάθεση Εκθέσεως Ειδικής Μόνιμης Επιτροπής: </w:t>
        </w:r>
      </w:ins>
    </w:p>
    <w:p w14:paraId="738D3863" w14:textId="77777777" w:rsidR="008D6B83" w:rsidRPr="008D6B83" w:rsidRDefault="008D6B83" w:rsidP="008D6B83">
      <w:pPr>
        <w:spacing w:after="0" w:line="360" w:lineRule="auto"/>
        <w:rPr>
          <w:ins w:id="23" w:author="Φλούδα Χριστίνα" w:date="2018-05-30T13:25:00Z"/>
          <w:rFonts w:eastAsia="Times New Roman"/>
          <w:szCs w:val="24"/>
          <w:lang w:eastAsia="en-US"/>
        </w:rPr>
      </w:pPr>
      <w:ins w:id="24" w:author="Φλούδα Χριστίνα" w:date="2018-05-30T13:25:00Z">
        <w:r w:rsidRPr="008D6B83">
          <w:rPr>
            <w:rFonts w:eastAsia="Times New Roman"/>
            <w:szCs w:val="24"/>
            <w:lang w:eastAsia="en-US"/>
          </w:rPr>
          <w:t xml:space="preserve">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Βουλευτή, σελ. </w:t>
        </w:r>
        <w:r w:rsidRPr="008D6B83">
          <w:rPr>
            <w:rFonts w:eastAsia="Times New Roman"/>
            <w:szCs w:val="24"/>
            <w:lang w:eastAsia="en-US"/>
          </w:rPr>
          <w:br/>
          <w:t xml:space="preserve">10. Αποχώρηση των Κοινοβουλευτικών Ομάδων του Κομμουνιστικού Κόμματος Ελλάδος, της Νέας Δημοκρατίας, της Δημοκρατικής Συμπαράταξης, της  Ένωσης Κεντρώων και του Ποταμιού, σελ. </w:t>
        </w:r>
        <w:r w:rsidRPr="008D6B83">
          <w:rPr>
            <w:rFonts w:eastAsia="Times New Roman"/>
            <w:szCs w:val="24"/>
            <w:lang w:eastAsia="en-US"/>
          </w:rPr>
          <w:br/>
          <w:t xml:space="preserve">11. Μυστική ψηφοφορία και λήψη απόφασης, σύμφωνα με τις διατάξεις της παραγράφου 3 του άρθρου 157 και του άρθρου 73 του Κανονισμού της Βουλής για την πρόταση της Επιτροπής και χωριστά για κάθε καταγγελλόμενη πράξη για την οποία ζητά άσκηση ή μη δίωξης των κ.κ. Αντωνίου Σαμαρά, Παναγιώτη </w:t>
        </w:r>
        <w:proofErr w:type="spellStart"/>
        <w:r w:rsidRPr="008D6B83">
          <w:rPr>
            <w:rFonts w:eastAsia="Times New Roman"/>
            <w:szCs w:val="24"/>
            <w:lang w:eastAsia="en-US"/>
          </w:rPr>
          <w:t>Πικραμμένου</w:t>
        </w:r>
        <w:proofErr w:type="spellEnd"/>
        <w:r w:rsidRPr="008D6B83">
          <w:rPr>
            <w:rFonts w:eastAsia="Times New Roman"/>
            <w:szCs w:val="24"/>
            <w:lang w:eastAsia="en-US"/>
          </w:rPr>
          <w:t xml:space="preserve">, Δημητρίου Αβραμόπουλου, Ανδρέα Λοβέρδου, Ανδρέα </w:t>
        </w:r>
        <w:proofErr w:type="spellStart"/>
        <w:r w:rsidRPr="008D6B83">
          <w:rPr>
            <w:rFonts w:eastAsia="Times New Roman"/>
            <w:szCs w:val="24"/>
            <w:lang w:eastAsia="en-US"/>
          </w:rPr>
          <w:t>Λυκουρέντζου</w:t>
        </w:r>
        <w:proofErr w:type="spellEnd"/>
        <w:r w:rsidRPr="008D6B83">
          <w:rPr>
            <w:rFonts w:eastAsia="Times New Roman"/>
            <w:szCs w:val="24"/>
            <w:lang w:eastAsia="en-US"/>
          </w:rPr>
          <w:t xml:space="preserve">, Μάριου </w:t>
        </w:r>
        <w:proofErr w:type="spellStart"/>
        <w:r w:rsidRPr="008D6B83">
          <w:rPr>
            <w:rFonts w:eastAsia="Times New Roman"/>
            <w:szCs w:val="24"/>
            <w:lang w:eastAsia="en-US"/>
          </w:rPr>
          <w:t>Σαλμά</w:t>
        </w:r>
        <w:proofErr w:type="spellEnd"/>
        <w:r w:rsidRPr="008D6B83">
          <w:rPr>
            <w:rFonts w:eastAsia="Times New Roman"/>
            <w:szCs w:val="24"/>
            <w:lang w:eastAsia="en-US"/>
          </w:rPr>
          <w:t>, Σπυρίδωνος-</w:t>
        </w:r>
        <w:proofErr w:type="spellStart"/>
        <w:r w:rsidRPr="008D6B83">
          <w:rPr>
            <w:rFonts w:eastAsia="Times New Roman"/>
            <w:szCs w:val="24"/>
            <w:lang w:eastAsia="en-US"/>
          </w:rPr>
          <w:t>Αδώνιδος</w:t>
        </w:r>
        <w:proofErr w:type="spellEnd"/>
        <w:r w:rsidRPr="008D6B83">
          <w:rPr>
            <w:rFonts w:eastAsia="Times New Roman"/>
            <w:szCs w:val="24"/>
            <w:lang w:eastAsia="en-US"/>
          </w:rPr>
          <w:t xml:space="preserve"> Γεωργιάδη, Ιωάννη Στουρνάρα, Ευάγγελου Βενιζέλου και Γεωργίου </w:t>
        </w:r>
        <w:proofErr w:type="spellStart"/>
        <w:r w:rsidRPr="008D6B83">
          <w:rPr>
            <w:rFonts w:eastAsia="Times New Roman"/>
            <w:szCs w:val="24"/>
            <w:lang w:eastAsia="en-US"/>
          </w:rPr>
          <w:t>Κουτρουμάνη</w:t>
        </w:r>
        <w:proofErr w:type="spellEnd"/>
        <w:r w:rsidRPr="008D6B83">
          <w:rPr>
            <w:rFonts w:eastAsia="Times New Roman"/>
            <w:szCs w:val="24"/>
            <w:lang w:eastAsia="en-US"/>
          </w:rPr>
          <w:t xml:space="preserve">, σελ. </w:t>
        </w:r>
        <w:r w:rsidRPr="008D6B83">
          <w:rPr>
            <w:rFonts w:eastAsia="Times New Roman"/>
            <w:szCs w:val="24"/>
            <w:lang w:eastAsia="en-US"/>
          </w:rPr>
          <w:br/>
          <w:t xml:space="preserve">12. Σφραγισμένες επιστολές για τη συμμετοχή στην μυστική ψηφοφορία επί της Ειδικής Ημερήσιας Διάταξης, σελ. </w:t>
        </w:r>
        <w:r w:rsidRPr="008D6B83">
          <w:rPr>
            <w:rFonts w:eastAsia="Times New Roman"/>
            <w:szCs w:val="24"/>
            <w:lang w:eastAsia="en-US"/>
          </w:rPr>
          <w:br/>
          <w:t xml:space="preserve">13. Ανακοίνωση του αποτελέσματος της διεξαχθείσης μυστικής ψηφοφορίας, σελ. </w:t>
        </w:r>
        <w:r w:rsidRPr="008D6B83">
          <w:rPr>
            <w:rFonts w:eastAsia="Times New Roman"/>
            <w:szCs w:val="24"/>
            <w:lang w:eastAsia="en-US"/>
          </w:rPr>
          <w:br/>
          <w:t xml:space="preserve"> </w:t>
        </w:r>
        <w:r w:rsidRPr="008D6B83">
          <w:rPr>
            <w:rFonts w:eastAsia="Times New Roman"/>
            <w:szCs w:val="24"/>
            <w:lang w:eastAsia="en-US"/>
          </w:rPr>
          <w:br/>
          <w:t xml:space="preserve">Β. ΚΟΙΝΟΒΟΥΛΕΥΤΙΚΟΣ ΕΛΕΓΧΟΣ </w:t>
        </w:r>
        <w:r w:rsidRPr="008D6B83">
          <w:rPr>
            <w:rFonts w:eastAsia="Times New Roman"/>
            <w:szCs w:val="24"/>
            <w:lang w:eastAsia="en-US"/>
          </w:rPr>
          <w:br/>
          <w:t xml:space="preserve">Ανακοίνωση του δελτίου επικαίρων ερωτήσεων της Δευτέρας 21 Μαΐου 2018, σελ. </w:t>
        </w:r>
        <w:r w:rsidRPr="008D6B83">
          <w:rPr>
            <w:rFonts w:eastAsia="Times New Roman"/>
            <w:szCs w:val="24"/>
            <w:lang w:eastAsia="en-US"/>
          </w:rPr>
          <w:br/>
          <w:t xml:space="preserve"> </w:t>
        </w:r>
        <w:r w:rsidRPr="008D6B83">
          <w:rPr>
            <w:rFonts w:eastAsia="Times New Roman"/>
            <w:szCs w:val="24"/>
            <w:lang w:eastAsia="en-US"/>
          </w:rPr>
          <w:br/>
          <w:t xml:space="preserve">Γ. ΝΟΜΟΘΕΤΙΚΗ ΕΡΓΑΣΙΑ </w:t>
        </w:r>
        <w:r w:rsidRPr="008D6B83">
          <w:rPr>
            <w:rFonts w:eastAsia="Times New Roman"/>
            <w:szCs w:val="24"/>
            <w:lang w:eastAsia="en-US"/>
          </w:rPr>
          <w:br/>
          <w:t>Κατάθεση σχεδίου νόμου:</w:t>
        </w:r>
      </w:ins>
    </w:p>
    <w:p w14:paraId="0BB92195" w14:textId="77777777" w:rsidR="008D6B83" w:rsidRPr="008D6B83" w:rsidRDefault="008D6B83" w:rsidP="008D6B83">
      <w:pPr>
        <w:spacing w:after="0" w:line="360" w:lineRule="auto"/>
        <w:rPr>
          <w:ins w:id="25" w:author="Φλούδα Χριστίνα" w:date="2018-05-30T13:25:00Z"/>
          <w:rFonts w:eastAsia="Times New Roman"/>
          <w:szCs w:val="24"/>
          <w:lang w:eastAsia="en-US"/>
        </w:rPr>
      </w:pPr>
      <w:ins w:id="26" w:author="Φλούδα Χριστίνα" w:date="2018-05-30T13:25:00Z">
        <w:r w:rsidRPr="008D6B83">
          <w:rPr>
            <w:rFonts w:eastAsia="Times New Roman"/>
            <w:szCs w:val="24"/>
            <w:lang w:eastAsia="en-US"/>
          </w:rPr>
          <w:t xml:space="preserve">Ο Υπουργός Περιβάλλοντος και Ενέργειας, ο Αντιπρόεδρος της Κυβέρνησης και Υπουργός Οικονομίας και Ανάπτυξης, οι Υπουργοί Εσωτερικών, Οικονομικών, Υγείας, Υποδομών και Μεταφορών, Ναυτιλίας και Νησιωτικής Πολιτικής, Αγροτικής Ανάπτυξης και Τροφίμων, οι Αναπληρωτές Υπουργοί Περιβάλλοντος και Ενέργειας και Οικονομίας και Ανάπτυξης, καθώς και η Υφυπουργός Οικονομικών κατέθεσαν στις 18-05-2018 σχέδιο νόμου: «Ενσωμάτωση στην ελληνική νομοθεσία της Οδηγίας 2014/89/ΕΕ «περί θεσπίσεως πλαισίου για τον θαλάσσιο χωροταξικό σχεδιασμό» και άλλες διατάξεις», σελ. </w:t>
        </w:r>
        <w:r w:rsidRPr="008D6B83">
          <w:rPr>
            <w:rFonts w:eastAsia="Times New Roman"/>
            <w:szCs w:val="24"/>
            <w:lang w:eastAsia="en-US"/>
          </w:rPr>
          <w:br/>
          <w:t xml:space="preserve"> </w:t>
        </w:r>
        <w:r w:rsidRPr="008D6B83">
          <w:rPr>
            <w:rFonts w:eastAsia="Times New Roman"/>
            <w:szCs w:val="24"/>
            <w:lang w:eastAsia="en-US"/>
          </w:rPr>
          <w:br/>
          <w:t>ΠΡΟΕΔΡΟΣ</w:t>
        </w:r>
      </w:ins>
    </w:p>
    <w:p w14:paraId="584A0F18" w14:textId="77777777" w:rsidR="008D6B83" w:rsidRPr="008D6B83" w:rsidRDefault="008D6B83" w:rsidP="008D6B83">
      <w:pPr>
        <w:spacing w:after="0" w:line="360" w:lineRule="auto"/>
        <w:rPr>
          <w:ins w:id="27" w:author="Φλούδα Χριστίνα" w:date="2018-05-30T13:25:00Z"/>
          <w:rFonts w:eastAsia="Times New Roman"/>
          <w:szCs w:val="24"/>
          <w:lang w:eastAsia="en-US"/>
        </w:rPr>
      </w:pPr>
    </w:p>
    <w:p w14:paraId="2C31EDE0" w14:textId="77777777" w:rsidR="008D6B83" w:rsidRPr="008D6B83" w:rsidRDefault="008D6B83" w:rsidP="008D6B83">
      <w:pPr>
        <w:spacing w:after="0" w:line="360" w:lineRule="auto"/>
        <w:rPr>
          <w:ins w:id="28" w:author="Φλούδα Χριστίνα" w:date="2018-05-30T13:25:00Z"/>
          <w:rFonts w:eastAsia="Times New Roman"/>
          <w:szCs w:val="24"/>
          <w:lang w:eastAsia="en-US"/>
        </w:rPr>
      </w:pPr>
      <w:ins w:id="29" w:author="Φλούδα Χριστίνα" w:date="2018-05-30T13:25:00Z">
        <w:r w:rsidRPr="008D6B83">
          <w:rPr>
            <w:rFonts w:eastAsia="Times New Roman"/>
            <w:szCs w:val="24"/>
            <w:lang w:eastAsia="en-US"/>
          </w:rPr>
          <w:t>ΒΟΥΤΣΗΣ Ν. , σελ.</w:t>
        </w:r>
        <w:r w:rsidRPr="008D6B83">
          <w:rPr>
            <w:rFonts w:eastAsia="Times New Roman"/>
            <w:szCs w:val="24"/>
            <w:lang w:eastAsia="en-US"/>
          </w:rPr>
          <w:br/>
        </w:r>
      </w:ins>
    </w:p>
    <w:p w14:paraId="127F8245" w14:textId="77777777" w:rsidR="008D6B83" w:rsidRPr="008D6B83" w:rsidRDefault="008D6B83" w:rsidP="008D6B83">
      <w:pPr>
        <w:spacing w:after="0" w:line="360" w:lineRule="auto"/>
        <w:rPr>
          <w:ins w:id="30" w:author="Φλούδα Χριστίνα" w:date="2018-05-30T13:25:00Z"/>
          <w:rFonts w:eastAsia="Times New Roman"/>
          <w:szCs w:val="24"/>
          <w:lang w:eastAsia="en-US"/>
        </w:rPr>
      </w:pPr>
    </w:p>
    <w:p w14:paraId="40B54704" w14:textId="77777777" w:rsidR="008D6B83" w:rsidRPr="008D6B83" w:rsidRDefault="008D6B83" w:rsidP="008D6B83">
      <w:pPr>
        <w:spacing w:after="0" w:line="360" w:lineRule="auto"/>
        <w:rPr>
          <w:ins w:id="31" w:author="Φλούδα Χριστίνα" w:date="2018-05-30T13:25:00Z"/>
          <w:rFonts w:eastAsia="Times New Roman"/>
          <w:szCs w:val="24"/>
          <w:lang w:eastAsia="en-US"/>
        </w:rPr>
      </w:pPr>
      <w:ins w:id="32" w:author="Φλούδα Χριστίνα" w:date="2018-05-30T13:25:00Z">
        <w:r w:rsidRPr="008D6B83">
          <w:rPr>
            <w:rFonts w:eastAsia="Times New Roman"/>
            <w:szCs w:val="24"/>
            <w:lang w:eastAsia="en-US"/>
          </w:rPr>
          <w:t>ΠΡΟΕΔΡΕΥΟΝΤΕΣ</w:t>
        </w:r>
      </w:ins>
    </w:p>
    <w:p w14:paraId="057235E7" w14:textId="77777777" w:rsidR="008D6B83" w:rsidRPr="008D6B83" w:rsidRDefault="008D6B83" w:rsidP="008D6B83">
      <w:pPr>
        <w:spacing w:after="0" w:line="360" w:lineRule="auto"/>
        <w:rPr>
          <w:ins w:id="33" w:author="Φλούδα Χριστίνα" w:date="2018-05-30T13:25:00Z"/>
          <w:rFonts w:eastAsia="Times New Roman"/>
          <w:szCs w:val="24"/>
          <w:lang w:eastAsia="en-US"/>
        </w:rPr>
      </w:pPr>
    </w:p>
    <w:p w14:paraId="098AA368" w14:textId="77777777" w:rsidR="008D6B83" w:rsidRPr="008D6B83" w:rsidRDefault="008D6B83" w:rsidP="008D6B83">
      <w:pPr>
        <w:spacing w:after="0" w:line="360" w:lineRule="auto"/>
        <w:rPr>
          <w:ins w:id="34" w:author="Φλούδα Χριστίνα" w:date="2018-05-30T13:25:00Z"/>
          <w:rFonts w:ascii="Calibri" w:eastAsia="Times New Roman" w:hAnsi="Calibri" w:cs="Times New Roman"/>
          <w:sz w:val="22"/>
          <w:szCs w:val="22"/>
          <w:lang w:eastAsia="en-US"/>
        </w:rPr>
      </w:pPr>
      <w:ins w:id="35" w:author="Φλούδα Χριστίνα" w:date="2018-05-30T13:25:00Z">
        <w:r w:rsidRPr="008D6B83">
          <w:rPr>
            <w:rFonts w:eastAsia="Times New Roman"/>
            <w:szCs w:val="24"/>
            <w:lang w:eastAsia="en-US"/>
          </w:rPr>
          <w:t>ΒΑΡΕΜΕΝΟΣ Γ. , σελ.</w:t>
        </w:r>
        <w:r w:rsidRPr="008D6B83">
          <w:rPr>
            <w:rFonts w:eastAsia="Times New Roman"/>
            <w:szCs w:val="24"/>
            <w:lang w:eastAsia="en-US"/>
          </w:rPr>
          <w:br/>
          <w:t>ΓΕΩΡΓΙΑΔΗΣ Μ. , σελ.</w:t>
        </w:r>
      </w:ins>
    </w:p>
    <w:p w14:paraId="26AB8102" w14:textId="77777777" w:rsidR="008D6B83" w:rsidRPr="008D6B83" w:rsidRDefault="008D6B83" w:rsidP="008D6B83">
      <w:pPr>
        <w:spacing w:after="0" w:line="360" w:lineRule="auto"/>
        <w:rPr>
          <w:ins w:id="36" w:author="Φλούδα Χριστίνα" w:date="2018-05-30T13:25:00Z"/>
          <w:rFonts w:eastAsia="Times New Roman"/>
          <w:szCs w:val="24"/>
          <w:lang w:eastAsia="en-US"/>
        </w:rPr>
      </w:pPr>
      <w:ins w:id="37" w:author="Φλούδα Χριστίνα" w:date="2018-05-30T13:25:00Z">
        <w:r w:rsidRPr="008D6B83">
          <w:rPr>
            <w:rFonts w:eastAsia="Times New Roman"/>
            <w:szCs w:val="24"/>
            <w:lang w:eastAsia="en-US"/>
          </w:rPr>
          <w:t>ΚΑΜΜΕΝΟΣ Δ. , σελ.</w:t>
        </w:r>
      </w:ins>
    </w:p>
    <w:p w14:paraId="1C80F45C" w14:textId="77777777" w:rsidR="008D6B83" w:rsidRPr="008D6B83" w:rsidRDefault="008D6B83" w:rsidP="008D6B83">
      <w:pPr>
        <w:spacing w:after="0" w:line="360" w:lineRule="auto"/>
        <w:rPr>
          <w:ins w:id="38" w:author="Φλούδα Χριστίνα" w:date="2018-05-30T13:25:00Z"/>
          <w:rFonts w:ascii="Calibri" w:eastAsia="Times New Roman" w:hAnsi="Calibri" w:cs="Times New Roman"/>
          <w:sz w:val="22"/>
          <w:szCs w:val="22"/>
          <w:lang w:eastAsia="en-US"/>
        </w:rPr>
      </w:pPr>
      <w:ins w:id="39" w:author="Φλούδα Χριστίνα" w:date="2018-05-30T13:25:00Z">
        <w:r w:rsidRPr="008D6B83">
          <w:rPr>
            <w:rFonts w:eastAsia="Times New Roman"/>
            <w:szCs w:val="24"/>
            <w:lang w:eastAsia="en-US"/>
          </w:rPr>
          <w:t xml:space="preserve">ΚΟΥΡΑΚΗΣ Α. , σελ. </w:t>
        </w:r>
      </w:ins>
    </w:p>
    <w:p w14:paraId="1A2B1D9A" w14:textId="77777777" w:rsidR="008D6B83" w:rsidRPr="008D6B83" w:rsidRDefault="008D6B83" w:rsidP="008D6B83">
      <w:pPr>
        <w:spacing w:after="0" w:line="360" w:lineRule="auto"/>
        <w:rPr>
          <w:ins w:id="40" w:author="Φλούδα Χριστίνα" w:date="2018-05-30T13:25:00Z"/>
          <w:rFonts w:ascii="Calibri" w:eastAsia="Times New Roman" w:hAnsi="Calibri" w:cs="Times New Roman"/>
          <w:sz w:val="22"/>
          <w:szCs w:val="22"/>
          <w:lang w:eastAsia="en-US"/>
        </w:rPr>
      </w:pPr>
      <w:ins w:id="41" w:author="Φλούδα Χριστίνα" w:date="2018-05-30T13:25:00Z">
        <w:r w:rsidRPr="008D6B83">
          <w:rPr>
            <w:rFonts w:eastAsia="Times New Roman"/>
            <w:szCs w:val="24"/>
            <w:lang w:eastAsia="en-US"/>
          </w:rPr>
          <w:t>ΧΡΙΣΤΟΔΟΥΛΟΠΟΥΛΟΥ Α. , σελ.</w:t>
        </w:r>
        <w:r w:rsidRPr="008D6B83">
          <w:rPr>
            <w:rFonts w:eastAsia="Times New Roman"/>
            <w:szCs w:val="24"/>
            <w:lang w:eastAsia="en-US"/>
          </w:rPr>
          <w:br/>
        </w:r>
      </w:ins>
    </w:p>
    <w:p w14:paraId="031B6EEC" w14:textId="77777777" w:rsidR="008D6B83" w:rsidRPr="008D6B83" w:rsidRDefault="008D6B83" w:rsidP="008D6B83">
      <w:pPr>
        <w:spacing w:after="0" w:line="360" w:lineRule="auto"/>
        <w:rPr>
          <w:ins w:id="42" w:author="Φλούδα Χριστίνα" w:date="2018-05-30T13:25:00Z"/>
          <w:rFonts w:eastAsia="Times New Roman"/>
          <w:szCs w:val="24"/>
          <w:lang w:eastAsia="en-US"/>
        </w:rPr>
      </w:pPr>
      <w:ins w:id="43" w:author="Φλούδα Χριστίνα" w:date="2018-05-30T13:25:00Z">
        <w:r w:rsidRPr="008D6B83">
          <w:rPr>
            <w:rFonts w:eastAsia="Times New Roman"/>
            <w:szCs w:val="24"/>
            <w:lang w:eastAsia="en-US"/>
          </w:rPr>
          <w:br/>
        </w:r>
      </w:ins>
    </w:p>
    <w:p w14:paraId="4E7AFC45" w14:textId="77777777" w:rsidR="008D6B83" w:rsidRPr="008D6B83" w:rsidRDefault="008D6B83" w:rsidP="008D6B83">
      <w:pPr>
        <w:spacing w:after="0" w:line="360" w:lineRule="auto"/>
        <w:rPr>
          <w:ins w:id="44" w:author="Φλούδα Χριστίνα" w:date="2018-05-30T13:25:00Z"/>
          <w:rFonts w:eastAsia="Times New Roman"/>
          <w:szCs w:val="24"/>
          <w:lang w:eastAsia="en-US"/>
        </w:rPr>
      </w:pPr>
      <w:ins w:id="45" w:author="Φλούδα Χριστίνα" w:date="2018-05-30T13:25:00Z">
        <w:r w:rsidRPr="008D6B83">
          <w:rPr>
            <w:rFonts w:eastAsia="Times New Roman"/>
            <w:szCs w:val="24"/>
            <w:lang w:eastAsia="en-US"/>
          </w:rPr>
          <w:t>ΟΜΙΛΗΤΕΣ</w:t>
        </w:r>
      </w:ins>
    </w:p>
    <w:p w14:paraId="5F2CC72C" w14:textId="77777777" w:rsidR="008D6B83" w:rsidRPr="008D6B83" w:rsidRDefault="008D6B83" w:rsidP="008D6B83">
      <w:pPr>
        <w:spacing w:after="0" w:line="360" w:lineRule="auto"/>
        <w:rPr>
          <w:ins w:id="46" w:author="Φλούδα Χριστίνα" w:date="2018-05-30T13:25:00Z"/>
          <w:rFonts w:eastAsia="Times New Roman"/>
          <w:szCs w:val="24"/>
          <w:lang w:eastAsia="en-US"/>
        </w:rPr>
      </w:pPr>
      <w:ins w:id="47" w:author="Φλούδα Χριστίνα" w:date="2018-05-30T13:25:00Z">
        <w:r w:rsidRPr="008D6B83">
          <w:rPr>
            <w:rFonts w:eastAsia="Times New Roman"/>
            <w:szCs w:val="24"/>
            <w:lang w:eastAsia="en-US"/>
          </w:rPr>
          <w:br/>
          <w:t>Α. Επί της Ειδικής Ημερήσιας Διάταξης:</w:t>
        </w:r>
        <w:r w:rsidRPr="008D6B83">
          <w:rPr>
            <w:rFonts w:eastAsia="Times New Roman"/>
            <w:szCs w:val="24"/>
            <w:lang w:eastAsia="en-US"/>
          </w:rPr>
          <w:br/>
          <w:t>ΑΪΒΑΤΙΔΗΣ Ι. , σελ.</w:t>
        </w:r>
        <w:r w:rsidRPr="008D6B83">
          <w:rPr>
            <w:rFonts w:eastAsia="Times New Roman"/>
            <w:szCs w:val="24"/>
            <w:lang w:eastAsia="en-US"/>
          </w:rPr>
          <w:br/>
          <w:t>ΑΜΥΡΑΣ Γ. , σελ.</w:t>
        </w:r>
        <w:r w:rsidRPr="008D6B83">
          <w:rPr>
            <w:rFonts w:eastAsia="Times New Roman"/>
            <w:szCs w:val="24"/>
            <w:lang w:eastAsia="en-US"/>
          </w:rPr>
          <w:br/>
          <w:t>ΑΝΑΓΝΩΣΤΟΠΟΥΛΟΥ Α. , σελ.</w:t>
        </w:r>
        <w:r w:rsidRPr="008D6B83">
          <w:rPr>
            <w:rFonts w:eastAsia="Times New Roman"/>
            <w:szCs w:val="24"/>
            <w:lang w:eastAsia="en-US"/>
          </w:rPr>
          <w:br/>
          <w:t>ΒΕΝΙΖΕΛΟΣ Ε. , σελ.</w:t>
        </w:r>
        <w:r w:rsidRPr="008D6B83">
          <w:rPr>
            <w:rFonts w:eastAsia="Times New Roman"/>
            <w:szCs w:val="24"/>
            <w:lang w:eastAsia="en-US"/>
          </w:rPr>
          <w:br/>
          <w:t>ΒΟΡΙΔΗΣ Μ. , σελ.</w:t>
        </w:r>
        <w:r w:rsidRPr="008D6B83">
          <w:rPr>
            <w:rFonts w:eastAsia="Times New Roman"/>
            <w:szCs w:val="24"/>
            <w:lang w:eastAsia="en-US"/>
          </w:rPr>
          <w:br/>
          <w:t>ΓΕΝΝΗΜΑΤΑ Φ. , σελ.</w:t>
        </w:r>
        <w:r w:rsidRPr="008D6B83">
          <w:rPr>
            <w:rFonts w:eastAsia="Times New Roman"/>
            <w:szCs w:val="24"/>
            <w:lang w:eastAsia="en-US"/>
          </w:rPr>
          <w:br/>
          <w:t>ΓΕΩΡΓΑΝΤΑΣ Γ. , σελ.</w:t>
        </w:r>
        <w:r w:rsidRPr="008D6B83">
          <w:rPr>
            <w:rFonts w:eastAsia="Times New Roman"/>
            <w:szCs w:val="24"/>
            <w:lang w:eastAsia="en-US"/>
          </w:rPr>
          <w:br/>
          <w:t>ΓΕΩΡΓΙΑΔΗΣ Μ. , σελ.</w:t>
        </w:r>
        <w:r w:rsidRPr="008D6B83">
          <w:rPr>
            <w:rFonts w:eastAsia="Times New Roman"/>
            <w:szCs w:val="24"/>
            <w:lang w:eastAsia="en-US"/>
          </w:rPr>
          <w:br/>
          <w:t>ΔΕΝΔΙΑΣ Ν. , σελ.</w:t>
        </w:r>
        <w:r w:rsidRPr="008D6B83">
          <w:rPr>
            <w:rFonts w:eastAsia="Times New Roman"/>
            <w:szCs w:val="24"/>
            <w:lang w:eastAsia="en-US"/>
          </w:rPr>
          <w:br/>
          <w:t>ΔΡΙΤΣΑΣ Θ. , σελ.</w:t>
        </w:r>
        <w:r w:rsidRPr="008D6B83">
          <w:rPr>
            <w:rFonts w:eastAsia="Times New Roman"/>
            <w:szCs w:val="24"/>
            <w:lang w:eastAsia="en-US"/>
          </w:rPr>
          <w:br/>
          <w:t>ΗΓΟΥΜΕΝΙΔΗΣ Ν. , σελ.</w:t>
        </w:r>
        <w:r w:rsidRPr="008D6B83">
          <w:rPr>
            <w:rFonts w:eastAsia="Times New Roman"/>
            <w:szCs w:val="24"/>
            <w:lang w:eastAsia="en-US"/>
          </w:rPr>
          <w:br/>
          <w:t>ΘΕΟΔΩΡΑΚΗΣ Σ. , σελ.</w:t>
        </w:r>
        <w:r w:rsidRPr="008D6B83">
          <w:rPr>
            <w:rFonts w:eastAsia="Times New Roman"/>
            <w:szCs w:val="24"/>
            <w:lang w:eastAsia="en-US"/>
          </w:rPr>
          <w:br/>
          <w:t>ΚΑΡΑΘΑΝΑΣΟΠΟΥΛΟΣ Ν. , σελ.</w:t>
        </w:r>
        <w:r w:rsidRPr="008D6B83">
          <w:rPr>
            <w:rFonts w:eastAsia="Times New Roman"/>
            <w:szCs w:val="24"/>
            <w:lang w:eastAsia="en-US"/>
          </w:rPr>
          <w:br/>
          <w:t>ΚΕΓΚΕΡΟΓΛΟΥ Β. , σελ.</w:t>
        </w:r>
        <w:r w:rsidRPr="008D6B83">
          <w:rPr>
            <w:rFonts w:eastAsia="Times New Roman"/>
            <w:szCs w:val="24"/>
            <w:lang w:eastAsia="en-US"/>
          </w:rPr>
          <w:br/>
          <w:t>ΚΟΝΤΟΝΗΣ Χ. , σελ.</w:t>
        </w:r>
        <w:r w:rsidRPr="008D6B83">
          <w:rPr>
            <w:rFonts w:eastAsia="Times New Roman"/>
            <w:szCs w:val="24"/>
            <w:lang w:eastAsia="en-US"/>
          </w:rPr>
          <w:br/>
          <w:t>ΚΟΥΚΟΥΤΣΗΣ Δ. , σελ.</w:t>
        </w:r>
      </w:ins>
    </w:p>
    <w:p w14:paraId="53E1C73D" w14:textId="77777777" w:rsidR="008D6B83" w:rsidRPr="008D6B83" w:rsidRDefault="008D6B83" w:rsidP="008D6B83">
      <w:pPr>
        <w:spacing w:after="0" w:line="360" w:lineRule="auto"/>
        <w:rPr>
          <w:ins w:id="48" w:author="Φλούδα Χριστίνα" w:date="2018-05-30T13:25:00Z"/>
          <w:rFonts w:eastAsia="Times New Roman"/>
          <w:szCs w:val="24"/>
          <w:lang w:eastAsia="en-US"/>
        </w:rPr>
      </w:pPr>
      <w:ins w:id="49" w:author="Φλούδα Χριστίνα" w:date="2018-05-30T13:25:00Z">
        <w:r w:rsidRPr="008D6B83">
          <w:rPr>
            <w:rFonts w:eastAsia="Times New Roman"/>
            <w:szCs w:val="24"/>
            <w:lang w:eastAsia="en-US"/>
          </w:rPr>
          <w:t>ΚΟΥΤΡΟΥΜΑΝΗΣ Γ. , σελ.</w:t>
        </w:r>
        <w:r w:rsidRPr="008D6B83">
          <w:rPr>
            <w:rFonts w:eastAsia="Times New Roman"/>
            <w:szCs w:val="24"/>
            <w:lang w:eastAsia="en-US"/>
          </w:rPr>
          <w:br/>
          <w:t>ΚΟΥΤΣΟΥΜΠΑΣ Δ. , σελ.</w:t>
        </w:r>
        <w:r w:rsidRPr="008D6B83">
          <w:rPr>
            <w:rFonts w:eastAsia="Times New Roman"/>
            <w:szCs w:val="24"/>
            <w:lang w:eastAsia="en-US"/>
          </w:rPr>
          <w:br/>
          <w:t>ΛΑΓΟΣ Ι. , σελ.</w:t>
        </w:r>
        <w:r w:rsidRPr="008D6B83">
          <w:rPr>
            <w:rFonts w:eastAsia="Times New Roman"/>
            <w:szCs w:val="24"/>
            <w:lang w:eastAsia="en-US"/>
          </w:rPr>
          <w:br/>
          <w:t>ΛΑΖΑΡΙΔΗΣ Γ. , σελ.</w:t>
        </w:r>
        <w:r w:rsidRPr="008D6B83">
          <w:rPr>
            <w:rFonts w:eastAsia="Times New Roman"/>
            <w:szCs w:val="24"/>
            <w:lang w:eastAsia="en-US"/>
          </w:rPr>
          <w:br/>
          <w:t>ΛΑΠΠΑΣ Σ. , σελ.</w:t>
        </w:r>
        <w:r w:rsidRPr="008D6B83">
          <w:rPr>
            <w:rFonts w:eastAsia="Times New Roman"/>
            <w:szCs w:val="24"/>
            <w:lang w:eastAsia="en-US"/>
          </w:rPr>
          <w:br/>
          <w:t>ΛΕΒΕΝΤΗΣ Β. , σελ.</w:t>
        </w:r>
        <w:r w:rsidRPr="008D6B83">
          <w:rPr>
            <w:rFonts w:eastAsia="Times New Roman"/>
            <w:szCs w:val="24"/>
            <w:lang w:eastAsia="en-US"/>
          </w:rPr>
          <w:br/>
          <w:t>ΛΟΒΕΡΔΟΣ Α. , σελ.</w:t>
        </w:r>
      </w:ins>
    </w:p>
    <w:p w14:paraId="17A54A5A" w14:textId="77777777" w:rsidR="008D6B83" w:rsidRPr="008D6B83" w:rsidRDefault="008D6B83" w:rsidP="008D6B83">
      <w:pPr>
        <w:spacing w:after="0" w:line="360" w:lineRule="auto"/>
        <w:rPr>
          <w:ins w:id="50" w:author="Φλούδα Χριστίνα" w:date="2018-05-30T13:25:00Z"/>
          <w:rFonts w:eastAsia="Times New Roman"/>
          <w:szCs w:val="24"/>
          <w:lang w:eastAsia="en-US"/>
        </w:rPr>
      </w:pPr>
      <w:ins w:id="51" w:author="Φλούδα Χριστίνα" w:date="2018-05-30T13:25:00Z">
        <w:r w:rsidRPr="008D6B83">
          <w:rPr>
            <w:rFonts w:eastAsia="Times New Roman"/>
            <w:szCs w:val="24"/>
            <w:lang w:eastAsia="en-US"/>
          </w:rPr>
          <w:t>ΛΥΚΟΥΡΕΝΤΖΟΣ Α. , σελ.</w:t>
        </w:r>
        <w:r w:rsidRPr="008D6B83">
          <w:rPr>
            <w:rFonts w:eastAsia="Times New Roman"/>
            <w:szCs w:val="24"/>
            <w:lang w:eastAsia="en-US"/>
          </w:rPr>
          <w:br/>
          <w:t>ΜΑΝΤΑΣ Χ. , σελ.</w:t>
        </w:r>
        <w:r w:rsidRPr="008D6B83">
          <w:rPr>
            <w:rFonts w:eastAsia="Times New Roman"/>
            <w:szCs w:val="24"/>
            <w:lang w:eastAsia="en-US"/>
          </w:rPr>
          <w:br/>
          <w:t>ΜΑΥΡΩΤΑΣ Γ. , σελ.</w:t>
        </w:r>
        <w:r w:rsidRPr="008D6B83">
          <w:rPr>
            <w:rFonts w:eastAsia="Times New Roman"/>
            <w:szCs w:val="24"/>
            <w:lang w:eastAsia="en-US"/>
          </w:rPr>
          <w:br/>
          <w:t>ΜΗΤΑΡΑΚΗΣ Π. , σελ.</w:t>
        </w:r>
        <w:r w:rsidRPr="008D6B83">
          <w:rPr>
            <w:rFonts w:eastAsia="Times New Roman"/>
            <w:szCs w:val="24"/>
            <w:lang w:eastAsia="en-US"/>
          </w:rPr>
          <w:br/>
          <w:t>ΜΗΤΣΟΤΑΚΗΣ Κ. , σελ.</w:t>
        </w:r>
        <w:r w:rsidRPr="008D6B83">
          <w:rPr>
            <w:rFonts w:eastAsia="Times New Roman"/>
            <w:szCs w:val="24"/>
            <w:lang w:eastAsia="en-US"/>
          </w:rPr>
          <w:br/>
          <w:t>ΜΙΧΑΛΟΛΙΑΚΟΣ Ν. , σελ.</w:t>
        </w:r>
        <w:r w:rsidRPr="008D6B83">
          <w:rPr>
            <w:rFonts w:eastAsia="Times New Roman"/>
            <w:szCs w:val="24"/>
            <w:lang w:eastAsia="en-US"/>
          </w:rPr>
          <w:br/>
          <w:t>ΞΑΝΘΟΣ Α. , σελ.</w:t>
        </w:r>
        <w:r w:rsidRPr="008D6B83">
          <w:rPr>
            <w:rFonts w:eastAsia="Times New Roman"/>
            <w:szCs w:val="24"/>
            <w:lang w:eastAsia="en-US"/>
          </w:rPr>
          <w:br/>
          <w:t>ΠΑΠΑΓΓΕΛΟΠΟΥΛΟΣ Δ. , σελ.</w:t>
        </w:r>
        <w:r w:rsidRPr="008D6B83">
          <w:rPr>
            <w:rFonts w:eastAsia="Times New Roman"/>
            <w:szCs w:val="24"/>
            <w:lang w:eastAsia="en-US"/>
          </w:rPr>
          <w:br/>
          <w:t>ΠΑΠΑΘΕΟΔΩΡΟΥ Θ. , σελ.</w:t>
        </w:r>
        <w:r w:rsidRPr="008D6B83">
          <w:rPr>
            <w:rFonts w:eastAsia="Times New Roman"/>
            <w:szCs w:val="24"/>
            <w:lang w:eastAsia="en-US"/>
          </w:rPr>
          <w:br/>
          <w:t>ΠΑΠΑΧΡΙΣΤΟΠΟΥΛΟΣ Α. , σελ.</w:t>
        </w:r>
        <w:r w:rsidRPr="008D6B83">
          <w:rPr>
            <w:rFonts w:eastAsia="Times New Roman"/>
            <w:szCs w:val="24"/>
            <w:lang w:eastAsia="en-US"/>
          </w:rPr>
          <w:br/>
          <w:t>ΠΑΡΑΣΚΕΥΟΠΟΥΛΟΣ Ν. , σελ.</w:t>
        </w:r>
      </w:ins>
    </w:p>
    <w:p w14:paraId="3B221458" w14:textId="77777777" w:rsidR="008D6B83" w:rsidRPr="008D6B83" w:rsidRDefault="008D6B83" w:rsidP="008D6B83">
      <w:pPr>
        <w:spacing w:after="0" w:line="360" w:lineRule="auto"/>
        <w:rPr>
          <w:ins w:id="52" w:author="Φλούδα Χριστίνα" w:date="2018-05-30T13:25:00Z"/>
          <w:rFonts w:eastAsia="Times New Roman"/>
          <w:szCs w:val="24"/>
          <w:lang w:eastAsia="en-US"/>
        </w:rPr>
      </w:pPr>
      <w:ins w:id="53" w:author="Φλούδα Χριστίνα" w:date="2018-05-30T13:25:00Z">
        <w:r w:rsidRPr="008D6B83">
          <w:rPr>
            <w:rFonts w:eastAsia="Times New Roman"/>
            <w:szCs w:val="24"/>
            <w:lang w:eastAsia="en-US"/>
          </w:rPr>
          <w:t>ΠΙΚΡΑΜΜΕΝΟΣ Π. , σελ.</w:t>
        </w:r>
        <w:r w:rsidRPr="008D6B83">
          <w:rPr>
            <w:rFonts w:eastAsia="Times New Roman"/>
            <w:szCs w:val="24"/>
            <w:lang w:eastAsia="en-US"/>
          </w:rPr>
          <w:br/>
          <w:t>ΠΟΛΑΚΗΣ Π. , σελ.</w:t>
        </w:r>
        <w:r w:rsidRPr="008D6B83">
          <w:rPr>
            <w:rFonts w:eastAsia="Times New Roman"/>
            <w:szCs w:val="24"/>
            <w:lang w:eastAsia="en-US"/>
          </w:rPr>
          <w:br/>
          <w:t>ΣΑΜΑΡΑΣ Α. , σελ.</w:t>
        </w:r>
        <w:r w:rsidRPr="008D6B83">
          <w:rPr>
            <w:rFonts w:eastAsia="Times New Roman"/>
            <w:szCs w:val="24"/>
            <w:lang w:eastAsia="en-US"/>
          </w:rPr>
          <w:br/>
          <w:t>ΣΤΑΪΚΟΥΡΑΣ Χ. , σελ.</w:t>
        </w:r>
      </w:ins>
    </w:p>
    <w:p w14:paraId="59528861" w14:textId="25734FE8" w:rsidR="008D6B83" w:rsidRDefault="008D6B83" w:rsidP="008D6B83">
      <w:pPr>
        <w:spacing w:line="600" w:lineRule="auto"/>
        <w:ind w:firstLine="720"/>
        <w:jc w:val="center"/>
        <w:rPr>
          <w:ins w:id="54" w:author="Φλούδα Χριστίνα" w:date="2018-05-30T13:24:00Z"/>
          <w:rFonts w:eastAsia="Times New Roman"/>
          <w:szCs w:val="24"/>
        </w:rPr>
      </w:pPr>
      <w:ins w:id="55" w:author="Φλούδα Χριστίνα" w:date="2018-05-30T13:25:00Z">
        <w:r w:rsidRPr="008D6B83">
          <w:rPr>
            <w:rFonts w:eastAsia="Times New Roman"/>
            <w:szCs w:val="24"/>
            <w:lang w:eastAsia="en-US"/>
          </w:rPr>
          <w:t>ΣΤΟΥΡΝΑΡΑΣ Ι. , σελ.</w:t>
        </w:r>
        <w:r w:rsidRPr="008D6B83">
          <w:rPr>
            <w:rFonts w:eastAsia="Times New Roman"/>
            <w:szCs w:val="24"/>
            <w:lang w:eastAsia="en-US"/>
          </w:rPr>
          <w:br/>
          <w:t>ΤΣΙΠΡΑΣ Α. , σελ.</w:t>
        </w:r>
        <w:r w:rsidRPr="008D6B83">
          <w:rPr>
            <w:rFonts w:eastAsia="Times New Roman"/>
            <w:szCs w:val="24"/>
            <w:lang w:eastAsia="en-US"/>
          </w:rPr>
          <w:br/>
        </w:r>
        <w:r w:rsidRPr="008D6B83">
          <w:rPr>
            <w:rFonts w:eastAsia="Times New Roman"/>
            <w:szCs w:val="24"/>
            <w:lang w:eastAsia="en-US"/>
          </w:rPr>
          <w:br/>
          <w:t>Β. Επί διαδικαστικού θέματος:</w:t>
        </w:r>
        <w:r w:rsidRPr="008D6B83">
          <w:rPr>
            <w:rFonts w:eastAsia="Times New Roman"/>
            <w:szCs w:val="24"/>
            <w:lang w:eastAsia="en-US"/>
          </w:rPr>
          <w:br/>
          <w:t>ΑΘΑΝΑΣΙΟΥ Χ. , σελ.</w:t>
        </w:r>
        <w:r w:rsidRPr="008D6B83">
          <w:rPr>
            <w:rFonts w:eastAsia="Times New Roman"/>
            <w:szCs w:val="24"/>
            <w:lang w:eastAsia="en-US"/>
          </w:rPr>
          <w:br/>
          <w:t>ΑΪΒΑΤΙΔΗΣ Ι. , σελ.</w:t>
        </w:r>
        <w:r w:rsidRPr="008D6B83">
          <w:rPr>
            <w:rFonts w:eastAsia="Times New Roman"/>
            <w:szCs w:val="24"/>
            <w:lang w:eastAsia="en-US"/>
          </w:rPr>
          <w:br/>
          <w:t>ΑΜΥΡΑΣ Γ. , σελ.</w:t>
        </w:r>
        <w:r w:rsidRPr="008D6B83">
          <w:rPr>
            <w:rFonts w:eastAsia="Times New Roman"/>
            <w:szCs w:val="24"/>
            <w:lang w:eastAsia="en-US"/>
          </w:rPr>
          <w:br/>
          <w:t>ΒΑΡΕΜΕΝΟΣ Γ. , σελ.</w:t>
        </w:r>
        <w:r w:rsidRPr="008D6B83">
          <w:rPr>
            <w:rFonts w:eastAsia="Times New Roman"/>
            <w:szCs w:val="24"/>
            <w:lang w:eastAsia="en-US"/>
          </w:rPr>
          <w:br/>
          <w:t>ΒΟΡΙΔΗΣ Μ. , σελ.</w:t>
        </w:r>
        <w:r w:rsidRPr="008D6B83">
          <w:rPr>
            <w:rFonts w:eastAsia="Times New Roman"/>
            <w:szCs w:val="24"/>
            <w:lang w:eastAsia="en-US"/>
          </w:rPr>
          <w:br/>
          <w:t>ΒΟΥΛΤΕΨΗ Σ. , σελ.</w:t>
        </w:r>
        <w:r w:rsidRPr="008D6B83">
          <w:rPr>
            <w:rFonts w:eastAsia="Times New Roman"/>
            <w:szCs w:val="24"/>
            <w:lang w:eastAsia="en-US"/>
          </w:rPr>
          <w:br/>
          <w:t>ΒΟΥΤΣΗΣ Ν. , σελ.</w:t>
        </w:r>
        <w:r w:rsidRPr="008D6B83">
          <w:rPr>
            <w:rFonts w:eastAsia="Times New Roman"/>
            <w:szCs w:val="24"/>
            <w:lang w:eastAsia="en-US"/>
          </w:rPr>
          <w:br/>
          <w:t>ΓΕΩΡΓΙΑΔΗΣ Μ. , σελ.</w:t>
        </w:r>
        <w:r w:rsidRPr="008D6B83">
          <w:rPr>
            <w:rFonts w:eastAsia="Times New Roman"/>
            <w:szCs w:val="24"/>
            <w:lang w:eastAsia="en-US"/>
          </w:rPr>
          <w:br/>
          <w:t>ΓΕΩΡΓΙΑΔΗΣ Σ. , σελ.</w:t>
        </w:r>
        <w:r w:rsidRPr="008D6B83">
          <w:rPr>
            <w:rFonts w:eastAsia="Times New Roman"/>
            <w:szCs w:val="24"/>
            <w:lang w:eastAsia="en-US"/>
          </w:rPr>
          <w:br/>
          <w:t>ΔΕΝΔΙΑΣ Ν. , σελ.</w:t>
        </w:r>
        <w:r w:rsidRPr="008D6B83">
          <w:rPr>
            <w:rFonts w:eastAsia="Times New Roman"/>
            <w:szCs w:val="24"/>
            <w:lang w:eastAsia="en-US"/>
          </w:rPr>
          <w:br/>
          <w:t>ΚΑΜΜΕΝΟΣ Δ. , σελ.</w:t>
        </w:r>
        <w:r w:rsidRPr="008D6B83">
          <w:rPr>
            <w:rFonts w:eastAsia="Times New Roman"/>
            <w:szCs w:val="24"/>
            <w:lang w:eastAsia="en-US"/>
          </w:rPr>
          <w:br/>
          <w:t>ΚΑΡΑΓΙΑΝΝΙΔΗΣ Χ. , σελ.</w:t>
        </w:r>
        <w:r w:rsidRPr="008D6B83">
          <w:rPr>
            <w:rFonts w:eastAsia="Times New Roman"/>
            <w:szCs w:val="24"/>
            <w:lang w:eastAsia="en-US"/>
          </w:rPr>
          <w:br/>
          <w:t>ΚΕΓΚΕΡΟΓΛΟΥ Β. , σελ.</w:t>
        </w:r>
        <w:r w:rsidRPr="008D6B83">
          <w:rPr>
            <w:rFonts w:eastAsia="Times New Roman"/>
            <w:szCs w:val="24"/>
            <w:lang w:eastAsia="en-US"/>
          </w:rPr>
          <w:br/>
          <w:t>ΚΕΔΙΚΟΓΛΟΥ Σ. , σελ.</w:t>
        </w:r>
        <w:r w:rsidRPr="008D6B83">
          <w:rPr>
            <w:rFonts w:eastAsia="Times New Roman"/>
            <w:szCs w:val="24"/>
            <w:lang w:eastAsia="en-US"/>
          </w:rPr>
          <w:br/>
          <w:t>ΚΟΝΤΟΝΗΣ Χ. , σελ.</w:t>
        </w:r>
        <w:r w:rsidRPr="008D6B83">
          <w:rPr>
            <w:rFonts w:eastAsia="Times New Roman"/>
            <w:szCs w:val="24"/>
            <w:lang w:eastAsia="en-US"/>
          </w:rPr>
          <w:br/>
          <w:t>ΚΟΥΤΣΟΥΚΟΣ Γ. , σελ.</w:t>
        </w:r>
        <w:r w:rsidRPr="008D6B83">
          <w:rPr>
            <w:rFonts w:eastAsia="Times New Roman"/>
            <w:szCs w:val="24"/>
            <w:lang w:eastAsia="en-US"/>
          </w:rPr>
          <w:br/>
          <w:t>ΛΑΜΠΡΟΥΛΗΣ Γ. , σελ.</w:t>
        </w:r>
        <w:r w:rsidRPr="008D6B83">
          <w:rPr>
            <w:rFonts w:eastAsia="Times New Roman"/>
            <w:szCs w:val="24"/>
            <w:lang w:eastAsia="en-US"/>
          </w:rPr>
          <w:br/>
          <w:t>ΛΕΒΕΝΤΗΣ Β. , σελ.</w:t>
        </w:r>
        <w:r w:rsidRPr="008D6B83">
          <w:rPr>
            <w:rFonts w:eastAsia="Times New Roman"/>
            <w:szCs w:val="24"/>
            <w:lang w:eastAsia="en-US"/>
          </w:rPr>
          <w:br/>
          <w:t>ΜΑΝΤΑΣ Χ. , σελ.</w:t>
        </w:r>
        <w:r w:rsidRPr="008D6B83">
          <w:rPr>
            <w:rFonts w:eastAsia="Times New Roman"/>
            <w:szCs w:val="24"/>
            <w:lang w:eastAsia="en-US"/>
          </w:rPr>
          <w:br/>
          <w:t>ΜΑΥΡΩΤΑΣ Γ. , σελ.</w:t>
        </w:r>
        <w:r w:rsidRPr="008D6B83">
          <w:rPr>
            <w:rFonts w:eastAsia="Times New Roman"/>
            <w:szCs w:val="24"/>
            <w:lang w:eastAsia="en-US"/>
          </w:rPr>
          <w:br/>
          <w:t>ΜΠΑΡΚΑΣ Κ. , σελ.</w:t>
        </w:r>
        <w:r w:rsidRPr="008D6B83">
          <w:rPr>
            <w:rFonts w:eastAsia="Times New Roman"/>
            <w:szCs w:val="24"/>
            <w:lang w:eastAsia="en-US"/>
          </w:rPr>
          <w:br/>
          <w:t>ΜΠΟΥΡΑΣ Α. , σελ.</w:t>
        </w:r>
        <w:r w:rsidRPr="008D6B83">
          <w:rPr>
            <w:rFonts w:eastAsia="Times New Roman"/>
            <w:szCs w:val="24"/>
            <w:lang w:eastAsia="en-US"/>
          </w:rPr>
          <w:br/>
          <w:t>ΞΥΔΑΚΗΣ Ν. , σελ.</w:t>
        </w:r>
        <w:r w:rsidRPr="008D6B83">
          <w:rPr>
            <w:rFonts w:eastAsia="Times New Roman"/>
            <w:szCs w:val="24"/>
            <w:lang w:eastAsia="en-US"/>
          </w:rPr>
          <w:br/>
          <w:t>ΠΑΠΑΓΓΕΛΟΠΟΥΛΟΣ Δ. , σελ.</w:t>
        </w:r>
        <w:r w:rsidRPr="008D6B83">
          <w:rPr>
            <w:rFonts w:eastAsia="Times New Roman"/>
            <w:szCs w:val="24"/>
            <w:lang w:eastAsia="en-US"/>
          </w:rPr>
          <w:br/>
          <w:t>ΠΑΠΑΧΡΙΣΤΟΠΟΥΛΟΣ Α. , σελ.</w:t>
        </w:r>
        <w:r w:rsidRPr="008D6B83">
          <w:rPr>
            <w:rFonts w:eastAsia="Times New Roman"/>
            <w:szCs w:val="24"/>
            <w:lang w:eastAsia="en-US"/>
          </w:rPr>
          <w:br/>
          <w:t>ΠΑΡΑΣΚΕΥΟΠΟΥΛΟΣ Ν. , σελ.</w:t>
        </w:r>
        <w:r w:rsidRPr="008D6B83">
          <w:rPr>
            <w:rFonts w:eastAsia="Times New Roman"/>
            <w:szCs w:val="24"/>
            <w:lang w:eastAsia="en-US"/>
          </w:rPr>
          <w:br/>
          <w:t>ΠΟΛΑΚΗΣ Π. , σελ.</w:t>
        </w:r>
        <w:r w:rsidRPr="008D6B83">
          <w:rPr>
            <w:rFonts w:eastAsia="Times New Roman"/>
            <w:szCs w:val="24"/>
            <w:lang w:eastAsia="en-US"/>
          </w:rPr>
          <w:br/>
          <w:t>ΣΑΛΜΑΣ Μ. , σελ.</w:t>
        </w:r>
        <w:r w:rsidRPr="008D6B83">
          <w:rPr>
            <w:rFonts w:eastAsia="Times New Roman"/>
            <w:szCs w:val="24"/>
            <w:lang w:eastAsia="en-US"/>
          </w:rPr>
          <w:br/>
          <w:t>ΤΡΑΓΑΚΗΣ Ι. , σελ.</w:t>
        </w:r>
        <w:r w:rsidRPr="008D6B83">
          <w:rPr>
            <w:rFonts w:eastAsia="Times New Roman"/>
            <w:szCs w:val="24"/>
            <w:lang w:eastAsia="en-US"/>
          </w:rPr>
          <w:br/>
          <w:t>ΤΣΙΑΡΑΣ Κ. , σελ.</w:t>
        </w:r>
        <w:r w:rsidRPr="008D6B83">
          <w:rPr>
            <w:rFonts w:eastAsia="Times New Roman"/>
            <w:szCs w:val="24"/>
            <w:lang w:eastAsia="en-US"/>
          </w:rPr>
          <w:br/>
          <w:t>ΧΡΙΣΤΟΔΟΥΛΟΠΟΥΛΟΥ Α. , σελ.</w:t>
        </w:r>
        <w:r w:rsidRPr="008D6B83">
          <w:rPr>
            <w:rFonts w:eastAsia="Times New Roman"/>
            <w:szCs w:val="24"/>
            <w:lang w:eastAsia="en-US"/>
          </w:rPr>
          <w:br/>
        </w:r>
        <w:r w:rsidRPr="008D6B83">
          <w:rPr>
            <w:rFonts w:eastAsia="Times New Roman"/>
            <w:szCs w:val="24"/>
            <w:lang w:eastAsia="en-US"/>
          </w:rPr>
          <w:br/>
          <w:t>Γ. Επί προσωπικού θέματος:</w:t>
        </w:r>
        <w:r w:rsidRPr="008D6B83">
          <w:rPr>
            <w:rFonts w:eastAsia="Times New Roman"/>
            <w:szCs w:val="24"/>
            <w:lang w:eastAsia="en-US"/>
          </w:rPr>
          <w:br/>
          <w:t>ΓΕΩΡΓΙΑΔΗΣ Σ. , σελ.</w:t>
        </w:r>
        <w:r w:rsidRPr="008D6B83">
          <w:rPr>
            <w:rFonts w:eastAsia="Times New Roman"/>
            <w:szCs w:val="24"/>
            <w:lang w:eastAsia="en-US"/>
          </w:rPr>
          <w:br/>
          <w:t>ΔΡΙΤΣΑΣ Θ. , σελ.</w:t>
        </w:r>
        <w:r w:rsidRPr="008D6B83">
          <w:rPr>
            <w:rFonts w:eastAsia="Times New Roman"/>
            <w:szCs w:val="24"/>
            <w:lang w:eastAsia="en-US"/>
          </w:rPr>
          <w:br/>
        </w:r>
        <w:r w:rsidRPr="008D6B83">
          <w:rPr>
            <w:rFonts w:eastAsia="Times New Roman"/>
            <w:szCs w:val="24"/>
            <w:lang w:eastAsia="en-US"/>
          </w:rPr>
          <w:br/>
          <w:t>ΠΑΡΕΜΒΑΣΕΙΣ:</w:t>
        </w:r>
        <w:r w:rsidRPr="008D6B83">
          <w:rPr>
            <w:rFonts w:eastAsia="Times New Roman"/>
            <w:szCs w:val="24"/>
            <w:lang w:eastAsia="en-US"/>
          </w:rPr>
          <w:br/>
          <w:t>ΑΥΛΩΝΙΤΟΥ Ε. , σελ.</w:t>
        </w:r>
        <w:r w:rsidRPr="008D6B83">
          <w:rPr>
            <w:rFonts w:eastAsia="Times New Roman"/>
            <w:szCs w:val="24"/>
            <w:lang w:eastAsia="en-US"/>
          </w:rPr>
          <w:br/>
          <w:t>ΔΟΥΖΙΝΑΣ Κ. , σελ.</w:t>
        </w:r>
        <w:r w:rsidRPr="008D6B83">
          <w:rPr>
            <w:rFonts w:eastAsia="Times New Roman"/>
            <w:szCs w:val="24"/>
            <w:lang w:eastAsia="en-US"/>
          </w:rPr>
          <w:br/>
          <w:t>ΗΓΟΥΜΕΝΙΔΗΣ Ν. , σελ.</w:t>
        </w:r>
        <w:r w:rsidRPr="008D6B83">
          <w:rPr>
            <w:rFonts w:eastAsia="Times New Roman"/>
            <w:szCs w:val="24"/>
            <w:lang w:eastAsia="en-US"/>
          </w:rPr>
          <w:br/>
          <w:t>ΚΑΤΣΗΣ Μ. , σελ.</w:t>
        </w:r>
        <w:r w:rsidRPr="008D6B83">
          <w:rPr>
            <w:rFonts w:eastAsia="Times New Roman"/>
            <w:szCs w:val="24"/>
            <w:lang w:eastAsia="en-US"/>
          </w:rPr>
          <w:br/>
          <w:t>ΚΟΥΜΟΥΤΣΑΚΟΣ Γ. , σελ.</w:t>
        </w:r>
        <w:r w:rsidRPr="008D6B83">
          <w:rPr>
            <w:rFonts w:eastAsia="Times New Roman"/>
            <w:szCs w:val="24"/>
            <w:lang w:eastAsia="en-US"/>
          </w:rPr>
          <w:br/>
          <w:t>ΜΟΡΦΙΔΗΣ Κ. , σελ.</w:t>
        </w:r>
        <w:r w:rsidRPr="008D6B83">
          <w:rPr>
            <w:rFonts w:eastAsia="Times New Roman"/>
            <w:szCs w:val="24"/>
            <w:lang w:eastAsia="en-US"/>
          </w:rPr>
          <w:br/>
          <w:t>ΜΠΑΚΟΓΙΑΝΝΗ Θ. , σελ.</w:t>
        </w:r>
        <w:r w:rsidRPr="008D6B83">
          <w:rPr>
            <w:rFonts w:eastAsia="Times New Roman"/>
            <w:szCs w:val="24"/>
            <w:lang w:eastAsia="en-US"/>
          </w:rPr>
          <w:br/>
          <w:t>ΜΠΓΙΑΛΑΣ Χ. , σελ.</w:t>
        </w:r>
        <w:r w:rsidRPr="008D6B83">
          <w:rPr>
            <w:rFonts w:eastAsia="Times New Roman"/>
            <w:szCs w:val="24"/>
            <w:lang w:eastAsia="en-US"/>
          </w:rPr>
          <w:br/>
          <w:t>ΜΠΟΥΡΑΣ Α. , σελ.</w:t>
        </w:r>
        <w:r w:rsidRPr="008D6B83">
          <w:rPr>
            <w:rFonts w:eastAsia="Times New Roman"/>
            <w:szCs w:val="24"/>
            <w:lang w:eastAsia="en-US"/>
          </w:rPr>
          <w:br/>
          <w:t>ΠΑΝΤΖΑΣ Γ. , σελ.</w:t>
        </w:r>
        <w:r w:rsidRPr="008D6B83">
          <w:rPr>
            <w:rFonts w:eastAsia="Times New Roman"/>
            <w:szCs w:val="24"/>
            <w:lang w:eastAsia="en-US"/>
          </w:rPr>
          <w:br/>
          <w:t>ΠΑΠΑΡΗΓΑ Α. , σελ.</w:t>
        </w:r>
        <w:r w:rsidRPr="008D6B83">
          <w:rPr>
            <w:rFonts w:eastAsia="Times New Roman"/>
            <w:szCs w:val="24"/>
            <w:lang w:eastAsia="en-US"/>
          </w:rPr>
          <w:br/>
          <w:t>ΤΣΙΑΡΑΣ Κ. , σελ.</w:t>
        </w:r>
        <w:r w:rsidRPr="008D6B83">
          <w:rPr>
            <w:rFonts w:eastAsia="Times New Roman"/>
            <w:szCs w:val="24"/>
            <w:lang w:eastAsia="en-US"/>
          </w:rPr>
          <w:br/>
          <w:t>ΦΩΤΗΛΑΣ Ι. , σελ.</w:t>
        </w:r>
        <w:r w:rsidRPr="008D6B83">
          <w:rPr>
            <w:rFonts w:eastAsia="Times New Roman"/>
            <w:szCs w:val="24"/>
            <w:lang w:eastAsia="en-US"/>
          </w:rPr>
          <w:br/>
        </w:r>
      </w:ins>
    </w:p>
    <w:p w14:paraId="6F5C402D" w14:textId="59FCFBBE" w:rsidR="0016272D" w:rsidRDefault="008D6B83">
      <w:pPr>
        <w:spacing w:line="600" w:lineRule="auto"/>
        <w:ind w:firstLine="720"/>
        <w:jc w:val="center"/>
        <w:rPr>
          <w:rFonts w:eastAsia="Times New Roman" w:cs="Times New Roman"/>
          <w:szCs w:val="24"/>
        </w:rPr>
      </w:pPr>
      <w:r>
        <w:rPr>
          <w:rFonts w:eastAsia="Times New Roman"/>
          <w:szCs w:val="24"/>
        </w:rPr>
        <w:t>ΠΡΑΚΤΙΚΑ ΒΟΥΛΗΣ</w:t>
      </w:r>
    </w:p>
    <w:p w14:paraId="6F5C402E" w14:textId="77777777" w:rsidR="0016272D" w:rsidRDefault="008D6B83">
      <w:pPr>
        <w:spacing w:line="600" w:lineRule="auto"/>
        <w:ind w:firstLine="720"/>
        <w:jc w:val="center"/>
        <w:rPr>
          <w:rFonts w:eastAsia="Times New Roman" w:cs="Times New Roman"/>
          <w:szCs w:val="24"/>
        </w:rPr>
      </w:pPr>
      <w:r>
        <w:rPr>
          <w:rFonts w:eastAsia="Times New Roman"/>
          <w:szCs w:val="24"/>
        </w:rPr>
        <w:t>Ι</w:t>
      </w:r>
      <w:r>
        <w:rPr>
          <w:rFonts w:eastAsia="Times New Roman"/>
          <w:szCs w:val="24"/>
        </w:rPr>
        <w:t xml:space="preserve">Ζ΄ ΠΕΡΙΟΔΟΣ </w:t>
      </w:r>
    </w:p>
    <w:p w14:paraId="6F5C402F" w14:textId="77777777" w:rsidR="0016272D" w:rsidRDefault="008D6B83">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6F5C4030" w14:textId="77777777" w:rsidR="0016272D" w:rsidRDefault="008D6B83">
      <w:pPr>
        <w:spacing w:line="600" w:lineRule="auto"/>
        <w:ind w:firstLine="720"/>
        <w:jc w:val="center"/>
        <w:rPr>
          <w:rFonts w:eastAsia="Times New Roman" w:cs="Times New Roman"/>
          <w:szCs w:val="24"/>
        </w:rPr>
      </w:pPr>
      <w:r>
        <w:rPr>
          <w:rFonts w:eastAsia="Times New Roman"/>
          <w:szCs w:val="24"/>
        </w:rPr>
        <w:t>ΣΥΝΟΔΟΣ Γ΄</w:t>
      </w:r>
    </w:p>
    <w:p w14:paraId="6F5C4031" w14:textId="77777777" w:rsidR="0016272D" w:rsidRDefault="008D6B83">
      <w:pPr>
        <w:spacing w:line="600" w:lineRule="auto"/>
        <w:ind w:firstLine="720"/>
        <w:jc w:val="center"/>
        <w:rPr>
          <w:rFonts w:eastAsia="Times New Roman" w:cs="Times New Roman"/>
          <w:szCs w:val="24"/>
        </w:rPr>
      </w:pPr>
      <w:r>
        <w:rPr>
          <w:rFonts w:eastAsia="Times New Roman"/>
          <w:szCs w:val="24"/>
        </w:rPr>
        <w:t>ΣΥΝΕΔΡΙΑΣΗ Ρ</w:t>
      </w:r>
      <w:r>
        <w:rPr>
          <w:rFonts w:eastAsia="Times New Roman"/>
          <w:szCs w:val="24"/>
        </w:rPr>
        <w:t>ΚΑ΄</w:t>
      </w:r>
    </w:p>
    <w:p w14:paraId="6F5C4032" w14:textId="77777777" w:rsidR="0016272D" w:rsidRDefault="008D6B83">
      <w:pPr>
        <w:spacing w:line="600" w:lineRule="auto"/>
        <w:ind w:firstLine="720"/>
        <w:jc w:val="center"/>
        <w:rPr>
          <w:rFonts w:eastAsia="Times New Roman" w:cs="Times New Roman"/>
          <w:szCs w:val="24"/>
        </w:rPr>
      </w:pPr>
      <w:r>
        <w:rPr>
          <w:rFonts w:eastAsia="Times New Roman"/>
          <w:szCs w:val="24"/>
        </w:rPr>
        <w:t>Παρασκευή 1</w:t>
      </w:r>
      <w:bookmarkStart w:id="56" w:name="_GoBack"/>
      <w:bookmarkEnd w:id="56"/>
      <w:r>
        <w:rPr>
          <w:rFonts w:eastAsia="Times New Roman"/>
          <w:szCs w:val="24"/>
        </w:rPr>
        <w:t>8 Μαΐου 2018</w:t>
      </w:r>
    </w:p>
    <w:p w14:paraId="6F5C4033" w14:textId="77777777" w:rsidR="0016272D" w:rsidRDefault="008D6B83">
      <w:pPr>
        <w:spacing w:line="600" w:lineRule="auto"/>
        <w:ind w:firstLine="720"/>
        <w:jc w:val="both"/>
        <w:rPr>
          <w:rFonts w:eastAsia="Times New Roman" w:cs="Times New Roman"/>
          <w:szCs w:val="24"/>
        </w:rPr>
      </w:pPr>
      <w:r>
        <w:rPr>
          <w:rFonts w:eastAsia="Times New Roman"/>
          <w:szCs w:val="24"/>
        </w:rPr>
        <w:t>Αθήνα, σήμερα στις 18 Μαΐου</w:t>
      </w:r>
      <w:r w:rsidRPr="003465A6">
        <w:rPr>
          <w:rFonts w:eastAsia="Times New Roman"/>
          <w:szCs w:val="24"/>
        </w:rPr>
        <w:t xml:space="preserve"> 2018</w:t>
      </w:r>
      <w:r w:rsidRPr="00D14686">
        <w:rPr>
          <w:rFonts w:eastAsia="Times New Roman"/>
          <w:szCs w:val="24"/>
        </w:rPr>
        <w:t>,</w:t>
      </w:r>
      <w:r>
        <w:rPr>
          <w:rFonts w:eastAsia="Times New Roman"/>
          <w:szCs w:val="24"/>
        </w:rPr>
        <w:t xml:space="preserve"> ημέρα Παρασκευή και ώρα 10.24΄</w:t>
      </w:r>
      <w:r w:rsidRPr="003465A6">
        <w:rPr>
          <w:rFonts w:eastAsia="Times New Roman"/>
          <w:szCs w:val="24"/>
        </w:rPr>
        <w:t>,</w:t>
      </w:r>
      <w:r>
        <w:rPr>
          <w:rFonts w:eastAsia="Times New Roman"/>
          <w:szCs w:val="24"/>
        </w:rPr>
        <w:t xml:space="preserve"> συνήλθε στην Αίθουσα</w:t>
      </w:r>
      <w:r w:rsidRPr="00756276">
        <w:rPr>
          <w:rFonts w:eastAsia="Times New Roman"/>
          <w:szCs w:val="24"/>
        </w:rPr>
        <w:t xml:space="preserve"> </w:t>
      </w:r>
      <w:r>
        <w:rPr>
          <w:rFonts w:eastAsia="Times New Roman"/>
          <w:szCs w:val="24"/>
        </w:rPr>
        <w:t xml:space="preserve">των συνεδριάσεων του Βουλευτηρίου η Βουλή σε ολομέλεια για να συνεδριάσει υπό την προεδρία της Γ΄ Αντιπροέδρου αυτής κ. </w:t>
      </w:r>
      <w:r w:rsidRPr="00D2419D">
        <w:rPr>
          <w:rFonts w:eastAsia="Times New Roman"/>
          <w:b/>
          <w:szCs w:val="24"/>
        </w:rPr>
        <w:t>ΑΝΑΣΤΑΣΙΑΣ ΧΡΙΣΤΟΔΟΥΛΟΠΟΥΛΟΥ</w:t>
      </w:r>
      <w:r>
        <w:rPr>
          <w:rFonts w:eastAsia="Times New Roman"/>
          <w:szCs w:val="24"/>
        </w:rPr>
        <w:t>.</w:t>
      </w:r>
    </w:p>
    <w:p w14:paraId="6F5C4034" w14:textId="77777777" w:rsidR="0016272D" w:rsidRDefault="008D6B83">
      <w:pPr>
        <w:spacing w:line="600" w:lineRule="auto"/>
        <w:ind w:firstLine="720"/>
        <w:jc w:val="both"/>
        <w:rPr>
          <w:rFonts w:eastAsia="Times New Roman"/>
          <w:szCs w:val="24"/>
        </w:rPr>
      </w:pPr>
      <w:r>
        <w:rPr>
          <w:rFonts w:eastAsia="Times New Roman"/>
          <w:b/>
          <w:bCs/>
          <w:szCs w:val="24"/>
        </w:rPr>
        <w:t>ΠΡΟΕΔΡΕΥΟΥΣΑ (</w:t>
      </w:r>
      <w:r>
        <w:rPr>
          <w:rFonts w:eastAsia="Times New Roman"/>
          <w:b/>
          <w:szCs w:val="24"/>
        </w:rPr>
        <w:t>Αναστασία Χριστοδουλοπούλου)</w:t>
      </w:r>
      <w:r>
        <w:rPr>
          <w:rFonts w:eastAsia="Times New Roman"/>
          <w:b/>
          <w:bCs/>
          <w:szCs w:val="24"/>
        </w:rPr>
        <w:t xml:space="preserve">: </w:t>
      </w:r>
      <w:r>
        <w:rPr>
          <w:rFonts w:eastAsia="Times New Roman"/>
          <w:szCs w:val="24"/>
        </w:rPr>
        <w:t>Κυρίες και κύριοι συνάδελφοι, αρχίζει η συνεδρίαση.</w:t>
      </w:r>
    </w:p>
    <w:p w14:paraId="6F5C4035" w14:textId="77777777" w:rsidR="0016272D" w:rsidRDefault="008D6B83">
      <w:pPr>
        <w:spacing w:line="600" w:lineRule="auto"/>
        <w:ind w:firstLine="720"/>
        <w:jc w:val="both"/>
        <w:rPr>
          <w:rFonts w:eastAsia="Times New Roman"/>
          <w:szCs w:val="24"/>
        </w:rPr>
      </w:pPr>
      <w:r>
        <w:rPr>
          <w:rFonts w:eastAsia="Times New Roman"/>
          <w:szCs w:val="24"/>
        </w:rPr>
        <w:lastRenderedPageBreak/>
        <w:t>Π</w:t>
      </w:r>
      <w:r>
        <w:rPr>
          <w:rFonts w:eastAsia="Times New Roman"/>
          <w:szCs w:val="24"/>
        </w:rPr>
        <w:t>ριν εισέλ</w:t>
      </w:r>
      <w:r>
        <w:rPr>
          <w:rFonts w:eastAsia="Times New Roman"/>
          <w:szCs w:val="24"/>
        </w:rPr>
        <w:t>θουμε στις λεπτομέρειες της σημερινής διαδικασίας, θα ήθελα να ανακοινώσω στο Σώμα το δελτίο επικαίρων ερωτήσεων της Δευτέρας 21 Μαΐου 2018.</w:t>
      </w:r>
    </w:p>
    <w:p w14:paraId="6F5C4036" w14:textId="77777777" w:rsidR="0016272D" w:rsidRDefault="008D6B83">
      <w:pPr>
        <w:spacing w:line="600" w:lineRule="auto"/>
        <w:ind w:firstLine="720"/>
        <w:rPr>
          <w:rFonts w:eastAsia="Times New Roman" w:cs="Times New Roman"/>
          <w:color w:val="000000"/>
          <w:szCs w:val="24"/>
        </w:rPr>
      </w:pPr>
      <w:r w:rsidRPr="00485D80">
        <w:rPr>
          <w:rFonts w:eastAsia="Times New Roman" w:cs="Times New Roman"/>
          <w:bCs/>
          <w:color w:val="000000"/>
          <w:szCs w:val="24"/>
        </w:rPr>
        <w:t xml:space="preserve">Α. </w:t>
      </w:r>
      <w:r w:rsidRPr="00485D80">
        <w:rPr>
          <w:rFonts w:eastAsia="Times New Roman" w:cs="Times New Roman"/>
          <w:bCs/>
          <w:color w:val="000000"/>
          <w:szCs w:val="24"/>
        </w:rPr>
        <w:t>Ε</w:t>
      </w:r>
      <w:r>
        <w:rPr>
          <w:rFonts w:eastAsia="Times New Roman" w:cs="Times New Roman"/>
          <w:bCs/>
          <w:color w:val="000000"/>
          <w:szCs w:val="24"/>
        </w:rPr>
        <w:t>ΠΙΚΑΙΡΕΣ ΕΡΩΤΗΣΕΙΣ</w:t>
      </w:r>
      <w:r w:rsidRPr="00485D80">
        <w:rPr>
          <w:rFonts w:eastAsia="Times New Roman" w:cs="Times New Roman"/>
          <w:bCs/>
          <w:color w:val="000000"/>
          <w:szCs w:val="24"/>
        </w:rPr>
        <w:t xml:space="preserve"> Πρώτου Κύκλου (Άρθρο 130 παρ</w:t>
      </w:r>
      <w:r>
        <w:rPr>
          <w:rFonts w:eastAsia="Times New Roman" w:cs="Times New Roman"/>
          <w:bCs/>
          <w:color w:val="000000"/>
          <w:szCs w:val="24"/>
        </w:rPr>
        <w:t>άγραφοι</w:t>
      </w:r>
      <w:r w:rsidRPr="00485D80">
        <w:rPr>
          <w:rFonts w:eastAsia="Times New Roman" w:cs="Times New Roman"/>
          <w:bCs/>
          <w:color w:val="000000"/>
          <w:szCs w:val="24"/>
        </w:rPr>
        <w:t xml:space="preserve"> 2 και 3 </w:t>
      </w:r>
      <w:r>
        <w:rPr>
          <w:rFonts w:eastAsia="Times New Roman" w:cs="Times New Roman"/>
          <w:bCs/>
          <w:color w:val="000000"/>
          <w:szCs w:val="24"/>
        </w:rPr>
        <w:t xml:space="preserve">του </w:t>
      </w:r>
      <w:r w:rsidRPr="00485D80">
        <w:rPr>
          <w:rFonts w:eastAsia="Times New Roman" w:cs="Times New Roman"/>
          <w:bCs/>
          <w:color w:val="000000"/>
          <w:szCs w:val="24"/>
        </w:rPr>
        <w:t>Καν</w:t>
      </w:r>
      <w:r>
        <w:rPr>
          <w:rFonts w:eastAsia="Times New Roman" w:cs="Times New Roman"/>
          <w:bCs/>
          <w:color w:val="000000"/>
          <w:szCs w:val="24"/>
        </w:rPr>
        <w:t>ονισμού της</w:t>
      </w:r>
      <w:r w:rsidRPr="00485D80">
        <w:rPr>
          <w:rFonts w:eastAsia="Times New Roman" w:cs="Times New Roman"/>
          <w:bCs/>
          <w:color w:val="000000"/>
          <w:szCs w:val="24"/>
        </w:rPr>
        <w:t xml:space="preserve"> Βουλής)</w:t>
      </w:r>
    </w:p>
    <w:p w14:paraId="6F5C4037" w14:textId="77777777" w:rsidR="0016272D" w:rsidRDefault="008D6B83">
      <w:pPr>
        <w:spacing w:after="0" w:line="600" w:lineRule="auto"/>
        <w:ind w:firstLine="720"/>
        <w:jc w:val="both"/>
        <w:rPr>
          <w:rFonts w:eastAsia="Times New Roman" w:cs="Times New Roman"/>
          <w:color w:val="000000"/>
          <w:szCs w:val="24"/>
        </w:rPr>
      </w:pPr>
      <w:r w:rsidRPr="00485D80">
        <w:rPr>
          <w:rFonts w:eastAsia="Times New Roman" w:cs="Times New Roman"/>
          <w:color w:val="000000"/>
          <w:szCs w:val="24"/>
        </w:rPr>
        <w:t>1.</w:t>
      </w:r>
      <w:r w:rsidRPr="00485D80">
        <w:rPr>
          <w:rFonts w:eastAsia="Times New Roman" w:cs="Times New Roman"/>
          <w:color w:val="000000"/>
          <w:szCs w:val="24"/>
        </w:rPr>
        <w:t xml:space="preserve"> Η με αριθμό 1641/15-5-2018 </w:t>
      </w:r>
      <w:r>
        <w:rPr>
          <w:rFonts w:eastAsia="Times New Roman" w:cs="Times New Roman"/>
          <w:color w:val="000000"/>
          <w:szCs w:val="24"/>
        </w:rPr>
        <w:t>ε</w:t>
      </w:r>
      <w:r w:rsidRPr="00485D80">
        <w:rPr>
          <w:rFonts w:eastAsia="Times New Roman" w:cs="Times New Roman"/>
          <w:color w:val="000000"/>
          <w:szCs w:val="24"/>
        </w:rPr>
        <w:t xml:space="preserve">πίκαιρη </w:t>
      </w:r>
      <w:r>
        <w:rPr>
          <w:rFonts w:eastAsia="Times New Roman" w:cs="Times New Roman"/>
          <w:color w:val="000000"/>
          <w:szCs w:val="24"/>
        </w:rPr>
        <w:t>ε</w:t>
      </w:r>
      <w:r w:rsidRPr="00485D80">
        <w:rPr>
          <w:rFonts w:eastAsia="Times New Roman" w:cs="Times New Roman"/>
          <w:color w:val="000000"/>
          <w:szCs w:val="24"/>
        </w:rPr>
        <w:t>ρώτηση του Βουλευτή Πρ</w:t>
      </w:r>
      <w:r>
        <w:rPr>
          <w:rFonts w:eastAsia="Times New Roman" w:cs="Times New Roman"/>
          <w:color w:val="000000"/>
          <w:szCs w:val="24"/>
        </w:rPr>
        <w:t>ε</w:t>
      </w:r>
      <w:r w:rsidRPr="00485D80">
        <w:rPr>
          <w:rFonts w:eastAsia="Times New Roman" w:cs="Times New Roman"/>
          <w:color w:val="000000"/>
          <w:szCs w:val="24"/>
        </w:rPr>
        <w:t>β</w:t>
      </w:r>
      <w:r>
        <w:rPr>
          <w:rFonts w:eastAsia="Times New Roman" w:cs="Times New Roman"/>
          <w:color w:val="000000"/>
          <w:szCs w:val="24"/>
        </w:rPr>
        <w:t>έ</w:t>
      </w:r>
      <w:r w:rsidRPr="00485D80">
        <w:rPr>
          <w:rFonts w:eastAsia="Times New Roman" w:cs="Times New Roman"/>
          <w:color w:val="000000"/>
          <w:szCs w:val="24"/>
        </w:rPr>
        <w:t>ζ</w:t>
      </w:r>
      <w:r>
        <w:rPr>
          <w:rFonts w:eastAsia="Times New Roman" w:cs="Times New Roman"/>
          <w:color w:val="000000"/>
          <w:szCs w:val="24"/>
        </w:rPr>
        <w:t>η</w:t>
      </w:r>
      <w:r w:rsidRPr="00485D80">
        <w:rPr>
          <w:rFonts w:eastAsia="Times New Roman" w:cs="Times New Roman"/>
          <w:color w:val="000000"/>
          <w:szCs w:val="24"/>
        </w:rPr>
        <w:t>ς του Συνασπισμού Ριζοσπαστικής Αριστεράς κ.</w:t>
      </w:r>
      <w:r>
        <w:rPr>
          <w:rFonts w:eastAsia="Times New Roman" w:cs="Times New Roman"/>
          <w:color w:val="000000"/>
          <w:szCs w:val="24"/>
        </w:rPr>
        <w:t xml:space="preserve"> </w:t>
      </w:r>
      <w:r w:rsidRPr="00485D80">
        <w:rPr>
          <w:rFonts w:eastAsia="Times New Roman" w:cs="Times New Roman"/>
          <w:bCs/>
          <w:color w:val="000000"/>
          <w:szCs w:val="24"/>
        </w:rPr>
        <w:t>Κωνσταντίνου Μπάρκα</w:t>
      </w:r>
      <w:r>
        <w:rPr>
          <w:rFonts w:eastAsia="Times New Roman" w:cs="Times New Roman"/>
          <w:b/>
          <w:bCs/>
          <w:color w:val="000000"/>
          <w:szCs w:val="24"/>
        </w:rPr>
        <w:t xml:space="preserve"> </w:t>
      </w:r>
      <w:r w:rsidRPr="00485D80">
        <w:rPr>
          <w:rFonts w:eastAsia="Times New Roman" w:cs="Times New Roman"/>
          <w:color w:val="000000"/>
          <w:szCs w:val="24"/>
        </w:rPr>
        <w:t>προς τον Υπουργό</w:t>
      </w:r>
      <w:r>
        <w:rPr>
          <w:rFonts w:eastAsia="Times New Roman" w:cs="Times New Roman"/>
          <w:color w:val="000000"/>
          <w:szCs w:val="24"/>
        </w:rPr>
        <w:t xml:space="preserve"> </w:t>
      </w:r>
      <w:r w:rsidRPr="00485D80">
        <w:rPr>
          <w:rFonts w:eastAsia="Times New Roman" w:cs="Times New Roman"/>
          <w:bCs/>
          <w:color w:val="000000"/>
          <w:szCs w:val="24"/>
        </w:rPr>
        <w:t>Υγείας,</w:t>
      </w:r>
      <w:r w:rsidRPr="00485D80">
        <w:rPr>
          <w:rFonts w:eastAsia="Times New Roman" w:cs="Times New Roman"/>
          <w:color w:val="000000"/>
          <w:szCs w:val="24"/>
        </w:rPr>
        <w:t xml:space="preserve"> με θέμα: «Επείγουσες ανάγκες στελέχωσης των Κέντρων Υγείας Πάργας, </w:t>
      </w:r>
      <w:proofErr w:type="spellStart"/>
      <w:r w:rsidRPr="00485D80">
        <w:rPr>
          <w:rFonts w:eastAsia="Times New Roman" w:cs="Times New Roman"/>
          <w:color w:val="000000"/>
          <w:szCs w:val="24"/>
        </w:rPr>
        <w:t>Καναλακίου</w:t>
      </w:r>
      <w:proofErr w:type="spellEnd"/>
      <w:r w:rsidRPr="00485D80">
        <w:rPr>
          <w:rFonts w:eastAsia="Times New Roman" w:cs="Times New Roman"/>
          <w:color w:val="000000"/>
          <w:szCs w:val="24"/>
        </w:rPr>
        <w:t xml:space="preserve"> και </w:t>
      </w:r>
      <w:proofErr w:type="spellStart"/>
      <w:r w:rsidRPr="00485D80">
        <w:rPr>
          <w:rFonts w:eastAsia="Times New Roman" w:cs="Times New Roman"/>
          <w:color w:val="000000"/>
          <w:szCs w:val="24"/>
        </w:rPr>
        <w:t>Φιλιππιάδας</w:t>
      </w:r>
      <w:proofErr w:type="spellEnd"/>
      <w:r w:rsidRPr="00485D80">
        <w:rPr>
          <w:rFonts w:eastAsia="Times New Roman" w:cs="Times New Roman"/>
          <w:color w:val="000000"/>
          <w:szCs w:val="24"/>
        </w:rPr>
        <w:t xml:space="preserve"> του Νομ</w:t>
      </w:r>
      <w:r w:rsidRPr="00485D80">
        <w:rPr>
          <w:rFonts w:eastAsia="Times New Roman" w:cs="Times New Roman"/>
          <w:color w:val="000000"/>
          <w:szCs w:val="24"/>
        </w:rPr>
        <w:t>ού Πρεβέζης».</w:t>
      </w:r>
    </w:p>
    <w:p w14:paraId="6F5C4038" w14:textId="77777777" w:rsidR="0016272D" w:rsidRDefault="008D6B83">
      <w:pPr>
        <w:spacing w:after="0" w:line="600" w:lineRule="auto"/>
        <w:ind w:firstLine="720"/>
        <w:jc w:val="both"/>
        <w:rPr>
          <w:rFonts w:eastAsia="Times New Roman" w:cs="Times New Roman"/>
          <w:color w:val="000000"/>
          <w:szCs w:val="24"/>
        </w:rPr>
      </w:pPr>
      <w:r w:rsidRPr="00485D80">
        <w:rPr>
          <w:rFonts w:eastAsia="Times New Roman" w:cs="Times New Roman"/>
          <w:color w:val="000000"/>
          <w:szCs w:val="24"/>
        </w:rPr>
        <w:t xml:space="preserve">2. Η με αριθμό 1639/15-5-2018 </w:t>
      </w:r>
      <w:r>
        <w:rPr>
          <w:rFonts w:eastAsia="Times New Roman" w:cs="Times New Roman"/>
          <w:color w:val="000000"/>
          <w:szCs w:val="24"/>
        </w:rPr>
        <w:t>ε</w:t>
      </w:r>
      <w:r w:rsidRPr="00485D80">
        <w:rPr>
          <w:rFonts w:eastAsia="Times New Roman" w:cs="Times New Roman"/>
          <w:color w:val="000000"/>
          <w:szCs w:val="24"/>
        </w:rPr>
        <w:t xml:space="preserve">πίκαιρη </w:t>
      </w:r>
      <w:r>
        <w:rPr>
          <w:rFonts w:eastAsia="Times New Roman" w:cs="Times New Roman"/>
          <w:color w:val="000000"/>
          <w:szCs w:val="24"/>
        </w:rPr>
        <w:t>ε</w:t>
      </w:r>
      <w:r w:rsidRPr="00485D80">
        <w:rPr>
          <w:rFonts w:eastAsia="Times New Roman" w:cs="Times New Roman"/>
          <w:color w:val="000000"/>
          <w:szCs w:val="24"/>
        </w:rPr>
        <w:t>ρώτηση του Βουλευτή Κορινθίας της Νέας Δημοκρατίας κ.</w:t>
      </w:r>
      <w:r>
        <w:rPr>
          <w:rFonts w:eastAsia="Times New Roman" w:cs="Times New Roman"/>
          <w:color w:val="000000"/>
          <w:szCs w:val="24"/>
        </w:rPr>
        <w:t xml:space="preserve"> </w:t>
      </w:r>
      <w:r w:rsidRPr="00485D80">
        <w:rPr>
          <w:rFonts w:eastAsia="Times New Roman" w:cs="Times New Roman"/>
          <w:bCs/>
          <w:color w:val="000000"/>
          <w:szCs w:val="24"/>
        </w:rPr>
        <w:t>Χρίστου Δήμα</w:t>
      </w:r>
      <w:r>
        <w:rPr>
          <w:rFonts w:eastAsia="Times New Roman" w:cs="Times New Roman"/>
          <w:bCs/>
          <w:color w:val="000000"/>
          <w:szCs w:val="24"/>
        </w:rPr>
        <w:t xml:space="preserve"> </w:t>
      </w:r>
      <w:r w:rsidRPr="00485D80">
        <w:rPr>
          <w:rFonts w:eastAsia="Times New Roman" w:cs="Times New Roman"/>
          <w:color w:val="000000"/>
          <w:szCs w:val="24"/>
        </w:rPr>
        <w:t xml:space="preserve">προς </w:t>
      </w:r>
      <w:proofErr w:type="spellStart"/>
      <w:r w:rsidRPr="00485D80">
        <w:rPr>
          <w:rFonts w:eastAsia="Times New Roman" w:cs="Times New Roman"/>
          <w:color w:val="000000"/>
          <w:szCs w:val="24"/>
        </w:rPr>
        <w:t>τoν</w:t>
      </w:r>
      <w:proofErr w:type="spellEnd"/>
      <w:r w:rsidRPr="00485D80">
        <w:rPr>
          <w:rFonts w:eastAsia="Times New Roman" w:cs="Times New Roman"/>
          <w:color w:val="000000"/>
          <w:szCs w:val="24"/>
        </w:rPr>
        <w:t xml:space="preserve"> Υπουργό</w:t>
      </w:r>
      <w:r>
        <w:rPr>
          <w:rFonts w:eastAsia="Times New Roman" w:cs="Times New Roman"/>
          <w:color w:val="000000"/>
          <w:szCs w:val="24"/>
        </w:rPr>
        <w:t xml:space="preserve"> </w:t>
      </w:r>
      <w:r w:rsidRPr="00485D80">
        <w:rPr>
          <w:rFonts w:eastAsia="Times New Roman" w:cs="Times New Roman"/>
          <w:bCs/>
          <w:color w:val="000000"/>
          <w:szCs w:val="24"/>
        </w:rPr>
        <w:t>Οικονομικών,</w:t>
      </w:r>
      <w:r>
        <w:rPr>
          <w:rFonts w:eastAsia="Times New Roman" w:cs="Times New Roman"/>
          <w:bCs/>
          <w:color w:val="000000"/>
          <w:szCs w:val="24"/>
        </w:rPr>
        <w:t xml:space="preserve"> </w:t>
      </w:r>
      <w:r w:rsidRPr="00485D80">
        <w:rPr>
          <w:rFonts w:eastAsia="Times New Roman" w:cs="Times New Roman"/>
          <w:color w:val="000000"/>
          <w:szCs w:val="24"/>
        </w:rPr>
        <w:t xml:space="preserve">με θέμα: «Κατάργηση του Ειδικού Φόρου Κατανάλωσης (ΕΦΚ) στο </w:t>
      </w:r>
      <w:r>
        <w:rPr>
          <w:rFonts w:eastAsia="Times New Roman" w:cs="Times New Roman"/>
          <w:color w:val="000000"/>
          <w:szCs w:val="24"/>
        </w:rPr>
        <w:t>κ</w:t>
      </w:r>
      <w:r w:rsidRPr="00485D80">
        <w:rPr>
          <w:rFonts w:eastAsia="Times New Roman" w:cs="Times New Roman"/>
          <w:color w:val="000000"/>
          <w:szCs w:val="24"/>
        </w:rPr>
        <w:t>ρασί».</w:t>
      </w:r>
    </w:p>
    <w:p w14:paraId="6F5C4039" w14:textId="77777777" w:rsidR="0016272D" w:rsidRDefault="008D6B83">
      <w:pPr>
        <w:spacing w:after="0" w:line="600" w:lineRule="auto"/>
        <w:ind w:firstLine="720"/>
        <w:jc w:val="both"/>
        <w:rPr>
          <w:rFonts w:eastAsia="Times New Roman" w:cs="Times New Roman"/>
          <w:color w:val="000000"/>
          <w:szCs w:val="24"/>
        </w:rPr>
      </w:pPr>
      <w:r w:rsidRPr="00485D80">
        <w:rPr>
          <w:rFonts w:eastAsia="Times New Roman" w:cs="Times New Roman"/>
          <w:color w:val="000000"/>
          <w:szCs w:val="24"/>
        </w:rPr>
        <w:t xml:space="preserve">3. Η με αριθμό 1645/15-5-2018 </w:t>
      </w:r>
      <w:r>
        <w:rPr>
          <w:rFonts w:eastAsia="Times New Roman" w:cs="Times New Roman"/>
          <w:color w:val="000000"/>
          <w:szCs w:val="24"/>
        </w:rPr>
        <w:t>ε</w:t>
      </w:r>
      <w:r w:rsidRPr="00485D80">
        <w:rPr>
          <w:rFonts w:eastAsia="Times New Roman" w:cs="Times New Roman"/>
          <w:color w:val="000000"/>
          <w:szCs w:val="24"/>
        </w:rPr>
        <w:t>πίκαιρ</w:t>
      </w:r>
      <w:r w:rsidRPr="00485D80">
        <w:rPr>
          <w:rFonts w:eastAsia="Times New Roman" w:cs="Times New Roman"/>
          <w:color w:val="000000"/>
          <w:szCs w:val="24"/>
        </w:rPr>
        <w:t xml:space="preserve">η </w:t>
      </w:r>
      <w:r>
        <w:rPr>
          <w:rFonts w:eastAsia="Times New Roman" w:cs="Times New Roman"/>
          <w:color w:val="000000"/>
          <w:szCs w:val="24"/>
        </w:rPr>
        <w:t>ε</w:t>
      </w:r>
      <w:r w:rsidRPr="00485D80">
        <w:rPr>
          <w:rFonts w:eastAsia="Times New Roman" w:cs="Times New Roman"/>
          <w:color w:val="000000"/>
          <w:szCs w:val="24"/>
        </w:rPr>
        <w:t>ρώτηση του ΣΤ΄ Αντιπροέδρου της Βουλής και Βουλευτή Λ</w:t>
      </w:r>
      <w:r>
        <w:rPr>
          <w:rFonts w:eastAsia="Times New Roman" w:cs="Times New Roman"/>
          <w:color w:val="000000"/>
          <w:szCs w:val="24"/>
        </w:rPr>
        <w:t>α</w:t>
      </w:r>
      <w:r w:rsidRPr="00485D80">
        <w:rPr>
          <w:rFonts w:eastAsia="Times New Roman" w:cs="Times New Roman"/>
          <w:color w:val="000000"/>
          <w:szCs w:val="24"/>
        </w:rPr>
        <w:t>ρ</w:t>
      </w:r>
      <w:r>
        <w:rPr>
          <w:rFonts w:eastAsia="Times New Roman" w:cs="Times New Roman"/>
          <w:color w:val="000000"/>
          <w:szCs w:val="24"/>
        </w:rPr>
        <w:t>ί</w:t>
      </w:r>
      <w:r w:rsidRPr="00485D80">
        <w:rPr>
          <w:rFonts w:eastAsia="Times New Roman" w:cs="Times New Roman"/>
          <w:color w:val="000000"/>
          <w:szCs w:val="24"/>
        </w:rPr>
        <w:t>σ</w:t>
      </w:r>
      <w:r>
        <w:rPr>
          <w:rFonts w:eastAsia="Times New Roman" w:cs="Times New Roman"/>
          <w:color w:val="000000"/>
          <w:szCs w:val="24"/>
        </w:rPr>
        <w:t>η</w:t>
      </w:r>
      <w:r w:rsidRPr="00485D80">
        <w:rPr>
          <w:rFonts w:eastAsia="Times New Roman" w:cs="Times New Roman"/>
          <w:color w:val="000000"/>
          <w:szCs w:val="24"/>
        </w:rPr>
        <w:t>ς του Κομμουνιστικού Κόμματος Ελλάδ</w:t>
      </w:r>
      <w:r>
        <w:rPr>
          <w:rFonts w:eastAsia="Times New Roman" w:cs="Times New Roman"/>
          <w:color w:val="000000"/>
          <w:szCs w:val="24"/>
        </w:rPr>
        <w:t>α</w:t>
      </w:r>
      <w:r w:rsidRPr="00485D80">
        <w:rPr>
          <w:rFonts w:eastAsia="Times New Roman" w:cs="Times New Roman"/>
          <w:color w:val="000000"/>
          <w:szCs w:val="24"/>
        </w:rPr>
        <w:t>ς κ.</w:t>
      </w:r>
      <w:r>
        <w:rPr>
          <w:rFonts w:eastAsia="Times New Roman" w:cs="Times New Roman"/>
          <w:color w:val="000000"/>
          <w:szCs w:val="24"/>
        </w:rPr>
        <w:t xml:space="preserve"> </w:t>
      </w:r>
      <w:r w:rsidRPr="00485D80">
        <w:rPr>
          <w:rFonts w:eastAsia="Times New Roman" w:cs="Times New Roman"/>
          <w:bCs/>
          <w:color w:val="000000"/>
          <w:szCs w:val="24"/>
        </w:rPr>
        <w:t xml:space="preserve">Γεωργίου </w:t>
      </w:r>
      <w:proofErr w:type="spellStart"/>
      <w:r w:rsidRPr="00485D80">
        <w:rPr>
          <w:rFonts w:eastAsia="Times New Roman" w:cs="Times New Roman"/>
          <w:bCs/>
          <w:color w:val="000000"/>
          <w:szCs w:val="24"/>
        </w:rPr>
        <w:t>Λαμπρούλη</w:t>
      </w:r>
      <w:proofErr w:type="spellEnd"/>
      <w:r>
        <w:rPr>
          <w:rFonts w:eastAsia="Times New Roman" w:cs="Times New Roman"/>
          <w:bCs/>
          <w:color w:val="000000"/>
          <w:szCs w:val="24"/>
        </w:rPr>
        <w:t xml:space="preserve"> </w:t>
      </w:r>
      <w:r w:rsidRPr="00485D80">
        <w:rPr>
          <w:rFonts w:eastAsia="Times New Roman" w:cs="Times New Roman"/>
          <w:color w:val="000000"/>
          <w:szCs w:val="24"/>
        </w:rPr>
        <w:t>προς τον Υπουργό</w:t>
      </w:r>
      <w:r>
        <w:rPr>
          <w:rFonts w:eastAsia="Times New Roman" w:cs="Times New Roman"/>
          <w:color w:val="000000"/>
          <w:szCs w:val="24"/>
        </w:rPr>
        <w:t xml:space="preserve"> </w:t>
      </w:r>
      <w:r w:rsidRPr="00485D80">
        <w:rPr>
          <w:rFonts w:eastAsia="Times New Roman" w:cs="Times New Roman"/>
          <w:bCs/>
          <w:color w:val="000000"/>
          <w:szCs w:val="24"/>
        </w:rPr>
        <w:t>Υγείας,</w:t>
      </w:r>
      <w:r>
        <w:rPr>
          <w:rFonts w:eastAsia="Times New Roman" w:cs="Times New Roman"/>
          <w:bCs/>
          <w:color w:val="000000"/>
          <w:szCs w:val="24"/>
        </w:rPr>
        <w:t xml:space="preserve"> </w:t>
      </w:r>
      <w:r w:rsidRPr="00485D80">
        <w:rPr>
          <w:rFonts w:eastAsia="Times New Roman" w:cs="Times New Roman"/>
          <w:color w:val="000000"/>
          <w:szCs w:val="24"/>
        </w:rPr>
        <w:t>με θέμα: «Έλλειψη σκευασμάτων γ-σφαιρίνης».</w:t>
      </w:r>
    </w:p>
    <w:p w14:paraId="6F5C403A" w14:textId="77777777" w:rsidR="0016272D" w:rsidRDefault="008D6B83">
      <w:pPr>
        <w:spacing w:after="0" w:line="600" w:lineRule="auto"/>
        <w:ind w:firstLine="720"/>
        <w:jc w:val="both"/>
        <w:rPr>
          <w:rFonts w:eastAsia="Times New Roman" w:cs="Times New Roman"/>
          <w:color w:val="000000"/>
          <w:szCs w:val="24"/>
        </w:rPr>
      </w:pPr>
      <w:r>
        <w:rPr>
          <w:rFonts w:eastAsia="Times New Roman" w:cs="Times New Roman"/>
          <w:color w:val="000000"/>
          <w:szCs w:val="24"/>
        </w:rPr>
        <w:lastRenderedPageBreak/>
        <w:t>4. Η με αριθμό 1629/11-5-2018 ε</w:t>
      </w:r>
      <w:r w:rsidRPr="00485D80">
        <w:rPr>
          <w:rFonts w:eastAsia="Times New Roman" w:cs="Times New Roman"/>
          <w:color w:val="000000"/>
          <w:szCs w:val="24"/>
        </w:rPr>
        <w:t xml:space="preserve">πίκαιρη </w:t>
      </w:r>
      <w:r>
        <w:rPr>
          <w:rFonts w:eastAsia="Times New Roman" w:cs="Times New Roman"/>
          <w:color w:val="000000"/>
          <w:szCs w:val="24"/>
        </w:rPr>
        <w:t>ε</w:t>
      </w:r>
      <w:r w:rsidRPr="00485D80">
        <w:rPr>
          <w:rFonts w:eastAsia="Times New Roman" w:cs="Times New Roman"/>
          <w:color w:val="000000"/>
          <w:szCs w:val="24"/>
        </w:rPr>
        <w:t>ρώτηση του Θ΄ Αντιπροέδρου</w:t>
      </w:r>
      <w:r w:rsidRPr="00485D80">
        <w:rPr>
          <w:rFonts w:eastAsia="Times New Roman" w:cs="Times New Roman"/>
          <w:color w:val="000000"/>
          <w:szCs w:val="24"/>
        </w:rPr>
        <w:t xml:space="preserve"> της Βουλής και Βουλευτή Α΄ Αθηνών της Ένωσης Κεντρώων κ.</w:t>
      </w:r>
      <w:r>
        <w:rPr>
          <w:rFonts w:eastAsia="Times New Roman" w:cs="Times New Roman"/>
          <w:color w:val="000000"/>
          <w:szCs w:val="24"/>
        </w:rPr>
        <w:t xml:space="preserve"> </w:t>
      </w:r>
      <w:r w:rsidRPr="00485D80">
        <w:rPr>
          <w:rFonts w:eastAsia="Times New Roman" w:cs="Times New Roman"/>
          <w:bCs/>
          <w:color w:val="000000"/>
          <w:szCs w:val="24"/>
        </w:rPr>
        <w:t>Μάριου Γεωργιάδη</w:t>
      </w:r>
      <w:r>
        <w:rPr>
          <w:rFonts w:eastAsia="Times New Roman" w:cs="Times New Roman"/>
          <w:bCs/>
          <w:color w:val="000000"/>
          <w:szCs w:val="24"/>
        </w:rPr>
        <w:t xml:space="preserve"> </w:t>
      </w:r>
      <w:r w:rsidRPr="00485D80">
        <w:rPr>
          <w:rFonts w:eastAsia="Times New Roman" w:cs="Times New Roman"/>
          <w:color w:val="000000"/>
          <w:szCs w:val="24"/>
        </w:rPr>
        <w:t>προς τον Υπουργό</w:t>
      </w:r>
      <w:r>
        <w:rPr>
          <w:rFonts w:eastAsia="Times New Roman" w:cs="Times New Roman"/>
          <w:color w:val="000000"/>
          <w:szCs w:val="24"/>
        </w:rPr>
        <w:t xml:space="preserve"> </w:t>
      </w:r>
      <w:r w:rsidRPr="00485D80">
        <w:rPr>
          <w:rFonts w:eastAsia="Times New Roman" w:cs="Times New Roman"/>
          <w:bCs/>
          <w:color w:val="000000"/>
          <w:szCs w:val="24"/>
        </w:rPr>
        <w:t>Οικονομικών,</w:t>
      </w:r>
      <w:r>
        <w:rPr>
          <w:rFonts w:eastAsia="Times New Roman" w:cs="Times New Roman"/>
          <w:bCs/>
          <w:color w:val="000000"/>
          <w:szCs w:val="24"/>
        </w:rPr>
        <w:t xml:space="preserve"> </w:t>
      </w:r>
      <w:r w:rsidRPr="00485D80">
        <w:rPr>
          <w:rFonts w:eastAsia="Times New Roman" w:cs="Times New Roman"/>
          <w:color w:val="000000"/>
          <w:szCs w:val="24"/>
        </w:rPr>
        <w:t>με θέμα: «Κατάργηση φορολογικών μηχανισμών ΕΑΦΔΣΣ για τις συναλλαγές λιανικής πώλησης».</w:t>
      </w:r>
    </w:p>
    <w:p w14:paraId="6F5C403B" w14:textId="77777777" w:rsidR="0016272D" w:rsidRDefault="008D6B83">
      <w:pPr>
        <w:spacing w:after="0" w:line="600" w:lineRule="auto"/>
        <w:ind w:firstLine="720"/>
        <w:jc w:val="both"/>
        <w:rPr>
          <w:rFonts w:eastAsia="Times New Roman" w:cs="Times New Roman"/>
          <w:color w:val="000000"/>
          <w:szCs w:val="24"/>
        </w:rPr>
      </w:pPr>
      <w:r w:rsidRPr="00485D80">
        <w:rPr>
          <w:rFonts w:eastAsia="Times New Roman" w:cs="Times New Roman"/>
          <w:bCs/>
          <w:color w:val="000000"/>
          <w:szCs w:val="24"/>
        </w:rPr>
        <w:t xml:space="preserve">Β. </w:t>
      </w:r>
      <w:r w:rsidRPr="00485D80">
        <w:rPr>
          <w:rFonts w:eastAsia="Times New Roman" w:cs="Times New Roman"/>
          <w:bCs/>
          <w:color w:val="000000"/>
          <w:szCs w:val="24"/>
        </w:rPr>
        <w:t>ΕΠΙΚΑΙΡΕΣ ΕΡΩΤΗΣΕΙΣ</w:t>
      </w:r>
      <w:r w:rsidRPr="00485D80">
        <w:rPr>
          <w:rFonts w:eastAsia="Times New Roman" w:cs="Times New Roman"/>
          <w:bCs/>
          <w:color w:val="000000"/>
          <w:szCs w:val="24"/>
        </w:rPr>
        <w:t xml:space="preserve"> Δεύτερου Κύκλου (Άρθρο 130 παρ</w:t>
      </w:r>
      <w:r>
        <w:rPr>
          <w:rFonts w:eastAsia="Times New Roman" w:cs="Times New Roman"/>
          <w:bCs/>
          <w:color w:val="000000"/>
          <w:szCs w:val="24"/>
        </w:rPr>
        <w:t>άγραφοι</w:t>
      </w:r>
      <w:r w:rsidRPr="00485D80">
        <w:rPr>
          <w:rFonts w:eastAsia="Times New Roman" w:cs="Times New Roman"/>
          <w:bCs/>
          <w:color w:val="000000"/>
          <w:szCs w:val="24"/>
        </w:rPr>
        <w:t xml:space="preserve"> 2 </w:t>
      </w:r>
      <w:r w:rsidRPr="00485D80">
        <w:rPr>
          <w:rFonts w:eastAsia="Times New Roman" w:cs="Times New Roman"/>
          <w:bCs/>
          <w:color w:val="000000"/>
          <w:szCs w:val="24"/>
        </w:rPr>
        <w:t xml:space="preserve">και 3 </w:t>
      </w:r>
      <w:r>
        <w:rPr>
          <w:rFonts w:eastAsia="Times New Roman" w:cs="Times New Roman"/>
          <w:bCs/>
          <w:color w:val="000000"/>
          <w:szCs w:val="24"/>
        </w:rPr>
        <w:t xml:space="preserve">του </w:t>
      </w:r>
      <w:r w:rsidRPr="00485D80">
        <w:rPr>
          <w:rFonts w:eastAsia="Times New Roman" w:cs="Times New Roman"/>
          <w:bCs/>
          <w:color w:val="000000"/>
          <w:szCs w:val="24"/>
        </w:rPr>
        <w:t>Καν</w:t>
      </w:r>
      <w:r>
        <w:rPr>
          <w:rFonts w:eastAsia="Times New Roman" w:cs="Times New Roman"/>
          <w:bCs/>
          <w:color w:val="000000"/>
          <w:szCs w:val="24"/>
        </w:rPr>
        <w:t>ονισμού της</w:t>
      </w:r>
      <w:r w:rsidRPr="00485D80">
        <w:rPr>
          <w:rFonts w:eastAsia="Times New Roman" w:cs="Times New Roman"/>
          <w:bCs/>
          <w:color w:val="000000"/>
          <w:szCs w:val="24"/>
        </w:rPr>
        <w:t xml:space="preserve"> Βουλής)</w:t>
      </w:r>
    </w:p>
    <w:p w14:paraId="6F5C403C" w14:textId="77777777" w:rsidR="0016272D" w:rsidRDefault="008D6B83">
      <w:pPr>
        <w:spacing w:after="0" w:line="600" w:lineRule="auto"/>
        <w:ind w:firstLine="720"/>
        <w:jc w:val="both"/>
        <w:rPr>
          <w:rFonts w:eastAsia="Times New Roman" w:cs="Times New Roman"/>
          <w:color w:val="000000"/>
          <w:szCs w:val="24"/>
        </w:rPr>
      </w:pPr>
      <w:r>
        <w:rPr>
          <w:rFonts w:eastAsia="Times New Roman" w:cs="Times New Roman"/>
          <w:color w:val="000000"/>
          <w:szCs w:val="24"/>
        </w:rPr>
        <w:t>1. Η με αριθμό 1640/15-5-2018 ε</w:t>
      </w:r>
      <w:r w:rsidRPr="00485D80">
        <w:rPr>
          <w:rFonts w:eastAsia="Times New Roman" w:cs="Times New Roman"/>
          <w:color w:val="000000"/>
          <w:szCs w:val="24"/>
        </w:rPr>
        <w:t xml:space="preserve">πίκαιρη </w:t>
      </w:r>
      <w:r>
        <w:rPr>
          <w:rFonts w:eastAsia="Times New Roman" w:cs="Times New Roman"/>
          <w:color w:val="000000"/>
          <w:szCs w:val="24"/>
        </w:rPr>
        <w:t>ε</w:t>
      </w:r>
      <w:r w:rsidRPr="00485D80">
        <w:rPr>
          <w:rFonts w:eastAsia="Times New Roman" w:cs="Times New Roman"/>
          <w:color w:val="000000"/>
          <w:szCs w:val="24"/>
        </w:rPr>
        <w:t>ρώτηση της Βουλευτού Επικρατείας της Νέας Δημοκρατίας κ</w:t>
      </w:r>
      <w:r>
        <w:rPr>
          <w:rFonts w:eastAsia="Times New Roman" w:cs="Times New Roman"/>
          <w:color w:val="000000"/>
          <w:szCs w:val="24"/>
        </w:rPr>
        <w:t>.</w:t>
      </w:r>
      <w:r>
        <w:rPr>
          <w:rFonts w:eastAsia="Times New Roman" w:cs="Times New Roman"/>
          <w:color w:val="000000"/>
          <w:szCs w:val="24"/>
        </w:rPr>
        <w:t xml:space="preserve"> </w:t>
      </w:r>
      <w:r w:rsidRPr="00485D80">
        <w:rPr>
          <w:rFonts w:eastAsia="Times New Roman" w:cs="Times New Roman"/>
          <w:bCs/>
          <w:color w:val="000000"/>
          <w:szCs w:val="24"/>
        </w:rPr>
        <w:t xml:space="preserve">Νίκης </w:t>
      </w:r>
      <w:proofErr w:type="spellStart"/>
      <w:r w:rsidRPr="00485D80">
        <w:rPr>
          <w:rFonts w:eastAsia="Times New Roman" w:cs="Times New Roman"/>
          <w:bCs/>
          <w:color w:val="000000"/>
          <w:szCs w:val="24"/>
        </w:rPr>
        <w:t>Κεραμέως</w:t>
      </w:r>
      <w:proofErr w:type="spellEnd"/>
      <w:r>
        <w:rPr>
          <w:rFonts w:eastAsia="Times New Roman" w:cs="Times New Roman"/>
          <w:bCs/>
          <w:color w:val="000000"/>
          <w:szCs w:val="24"/>
        </w:rPr>
        <w:t xml:space="preserve"> </w:t>
      </w:r>
      <w:r w:rsidRPr="00485D80">
        <w:rPr>
          <w:rFonts w:eastAsia="Times New Roman" w:cs="Times New Roman"/>
          <w:color w:val="000000"/>
          <w:szCs w:val="24"/>
        </w:rPr>
        <w:t>προς τον Υπουργό</w:t>
      </w:r>
      <w:r>
        <w:rPr>
          <w:rFonts w:eastAsia="Times New Roman" w:cs="Times New Roman"/>
          <w:color w:val="000000"/>
          <w:szCs w:val="24"/>
        </w:rPr>
        <w:t xml:space="preserve"> </w:t>
      </w:r>
      <w:r w:rsidRPr="00485D80">
        <w:rPr>
          <w:rFonts w:eastAsia="Times New Roman" w:cs="Times New Roman"/>
          <w:bCs/>
          <w:color w:val="000000"/>
          <w:szCs w:val="24"/>
        </w:rPr>
        <w:t>Παιδείας, Έρευνας και Θρησκευμάτων,</w:t>
      </w:r>
      <w:r>
        <w:rPr>
          <w:rFonts w:eastAsia="Times New Roman" w:cs="Times New Roman"/>
          <w:bCs/>
          <w:color w:val="000000"/>
          <w:szCs w:val="24"/>
        </w:rPr>
        <w:t xml:space="preserve"> </w:t>
      </w:r>
      <w:r w:rsidRPr="00485D80">
        <w:rPr>
          <w:rFonts w:eastAsia="Times New Roman" w:cs="Times New Roman"/>
          <w:color w:val="000000"/>
          <w:szCs w:val="24"/>
        </w:rPr>
        <w:t xml:space="preserve">με θέμα: «Έχει τελικά κάποιο σχέδιο η Κυβέρνηση για τον τρόπο εισαγωγής στην </w:t>
      </w:r>
      <w:r>
        <w:rPr>
          <w:rFonts w:eastAsia="Times New Roman" w:cs="Times New Roman"/>
          <w:color w:val="000000"/>
          <w:szCs w:val="24"/>
        </w:rPr>
        <w:t>τ</w:t>
      </w:r>
      <w:r w:rsidRPr="00485D80">
        <w:rPr>
          <w:rFonts w:eastAsia="Times New Roman" w:cs="Times New Roman"/>
          <w:color w:val="000000"/>
          <w:szCs w:val="24"/>
        </w:rPr>
        <w:t>ριτοβάθμια εκπαίδευση;»</w:t>
      </w:r>
    </w:p>
    <w:p w14:paraId="6F5C403D" w14:textId="77777777" w:rsidR="0016272D" w:rsidRDefault="008D6B83">
      <w:pPr>
        <w:spacing w:after="0" w:line="600" w:lineRule="auto"/>
        <w:ind w:firstLine="720"/>
        <w:jc w:val="both"/>
        <w:rPr>
          <w:rFonts w:eastAsia="Times New Roman" w:cs="Times New Roman"/>
          <w:color w:val="000000"/>
          <w:szCs w:val="24"/>
        </w:rPr>
      </w:pPr>
      <w:r>
        <w:rPr>
          <w:rFonts w:eastAsia="Times New Roman" w:cs="Times New Roman"/>
          <w:color w:val="000000"/>
          <w:szCs w:val="24"/>
        </w:rPr>
        <w:t>2. Η με αριθμό 1588/3-5-2018 ε</w:t>
      </w:r>
      <w:r w:rsidRPr="00485D80">
        <w:rPr>
          <w:rFonts w:eastAsia="Times New Roman" w:cs="Times New Roman"/>
          <w:color w:val="000000"/>
          <w:szCs w:val="24"/>
        </w:rPr>
        <w:t xml:space="preserve">πίκαιρη </w:t>
      </w:r>
      <w:r>
        <w:rPr>
          <w:rFonts w:eastAsia="Times New Roman" w:cs="Times New Roman"/>
          <w:color w:val="000000"/>
          <w:szCs w:val="24"/>
        </w:rPr>
        <w:t>ε</w:t>
      </w:r>
      <w:r w:rsidRPr="00485D80">
        <w:rPr>
          <w:rFonts w:eastAsia="Times New Roman" w:cs="Times New Roman"/>
          <w:color w:val="000000"/>
          <w:szCs w:val="24"/>
        </w:rPr>
        <w:t>ρώτηση του Βουλευτή Α΄ Πειραι</w:t>
      </w:r>
      <w:r>
        <w:rPr>
          <w:rFonts w:eastAsia="Times New Roman" w:cs="Times New Roman"/>
          <w:color w:val="000000"/>
          <w:szCs w:val="24"/>
        </w:rPr>
        <w:t>ώς</w:t>
      </w:r>
      <w:r w:rsidRPr="00485D80">
        <w:rPr>
          <w:rFonts w:eastAsia="Times New Roman" w:cs="Times New Roman"/>
          <w:color w:val="000000"/>
          <w:szCs w:val="24"/>
        </w:rPr>
        <w:t xml:space="preserve"> του Λαϊκού</w:t>
      </w:r>
      <w:r>
        <w:rPr>
          <w:rFonts w:eastAsia="Times New Roman" w:cs="Times New Roman"/>
          <w:color w:val="000000"/>
          <w:szCs w:val="24"/>
        </w:rPr>
        <w:t xml:space="preserve"> </w:t>
      </w:r>
      <w:r w:rsidRPr="00485D80">
        <w:rPr>
          <w:rFonts w:eastAsia="Times New Roman" w:cs="Times New Roman"/>
          <w:color w:val="000000"/>
          <w:szCs w:val="24"/>
        </w:rPr>
        <w:t>Συνδέσμου - Χρυσή Αυγή κ.</w:t>
      </w:r>
      <w:r>
        <w:rPr>
          <w:rFonts w:eastAsia="Times New Roman" w:cs="Times New Roman"/>
          <w:color w:val="000000"/>
          <w:szCs w:val="24"/>
        </w:rPr>
        <w:t xml:space="preserve"> </w:t>
      </w:r>
      <w:r w:rsidRPr="00485D80">
        <w:rPr>
          <w:rFonts w:eastAsia="Times New Roman" w:cs="Times New Roman"/>
          <w:bCs/>
          <w:color w:val="000000"/>
          <w:szCs w:val="24"/>
        </w:rPr>
        <w:t xml:space="preserve">Νικολάου </w:t>
      </w:r>
      <w:proofErr w:type="spellStart"/>
      <w:r w:rsidRPr="00485D80">
        <w:rPr>
          <w:rFonts w:eastAsia="Times New Roman" w:cs="Times New Roman"/>
          <w:bCs/>
          <w:color w:val="000000"/>
          <w:szCs w:val="24"/>
        </w:rPr>
        <w:t>Κούζηλου</w:t>
      </w:r>
      <w:proofErr w:type="spellEnd"/>
      <w:r>
        <w:rPr>
          <w:rFonts w:eastAsia="Times New Roman" w:cs="Times New Roman"/>
          <w:bCs/>
          <w:color w:val="000000"/>
          <w:szCs w:val="24"/>
        </w:rPr>
        <w:t xml:space="preserve"> </w:t>
      </w:r>
      <w:r w:rsidRPr="00485D80">
        <w:rPr>
          <w:rFonts w:eastAsia="Times New Roman" w:cs="Times New Roman"/>
          <w:color w:val="000000"/>
          <w:szCs w:val="24"/>
        </w:rPr>
        <w:t>προς τον Υπουργό</w:t>
      </w:r>
      <w:r>
        <w:rPr>
          <w:rFonts w:eastAsia="Times New Roman" w:cs="Times New Roman"/>
          <w:color w:val="000000"/>
          <w:szCs w:val="24"/>
        </w:rPr>
        <w:t xml:space="preserve"> </w:t>
      </w:r>
      <w:r w:rsidRPr="00485D80">
        <w:rPr>
          <w:rFonts w:eastAsia="Times New Roman" w:cs="Times New Roman"/>
          <w:bCs/>
          <w:color w:val="000000"/>
          <w:szCs w:val="24"/>
        </w:rPr>
        <w:t>Εθνικής Άμυ</w:t>
      </w:r>
      <w:r w:rsidRPr="00485D80">
        <w:rPr>
          <w:rFonts w:eastAsia="Times New Roman" w:cs="Times New Roman"/>
          <w:bCs/>
          <w:color w:val="000000"/>
          <w:szCs w:val="24"/>
        </w:rPr>
        <w:t>νας,</w:t>
      </w:r>
      <w:r>
        <w:rPr>
          <w:rFonts w:eastAsia="Times New Roman" w:cs="Times New Roman"/>
          <w:bCs/>
          <w:color w:val="000000"/>
          <w:szCs w:val="24"/>
        </w:rPr>
        <w:t xml:space="preserve"> </w:t>
      </w:r>
      <w:r w:rsidRPr="00485D80">
        <w:rPr>
          <w:rFonts w:eastAsia="Times New Roman" w:cs="Times New Roman"/>
          <w:color w:val="000000"/>
          <w:szCs w:val="24"/>
        </w:rPr>
        <w:t>με θέμα: «Σχετικά με το μέλλον της Ελληνικής Αμυντικής Βιομηχανίας».</w:t>
      </w:r>
    </w:p>
    <w:p w14:paraId="6F5C403E" w14:textId="77777777" w:rsidR="0016272D" w:rsidRDefault="008D6B83">
      <w:pPr>
        <w:spacing w:after="0" w:line="600" w:lineRule="auto"/>
        <w:ind w:firstLine="720"/>
        <w:jc w:val="both"/>
        <w:rPr>
          <w:rFonts w:eastAsia="Times New Roman" w:cs="Times New Roman"/>
          <w:color w:val="000000"/>
          <w:szCs w:val="24"/>
        </w:rPr>
      </w:pPr>
      <w:r>
        <w:rPr>
          <w:rFonts w:eastAsia="Times New Roman" w:cs="Times New Roman"/>
          <w:color w:val="000000"/>
          <w:szCs w:val="24"/>
        </w:rPr>
        <w:lastRenderedPageBreak/>
        <w:t>3. Η με αριθμό 1618/8-5-2018 ε</w:t>
      </w:r>
      <w:r w:rsidRPr="00485D80">
        <w:rPr>
          <w:rFonts w:eastAsia="Times New Roman" w:cs="Times New Roman"/>
          <w:color w:val="000000"/>
          <w:szCs w:val="24"/>
        </w:rPr>
        <w:t xml:space="preserve">πίκαιρη </w:t>
      </w:r>
      <w:r>
        <w:rPr>
          <w:rFonts w:eastAsia="Times New Roman" w:cs="Times New Roman"/>
          <w:color w:val="000000"/>
          <w:szCs w:val="24"/>
        </w:rPr>
        <w:t>ε</w:t>
      </w:r>
      <w:r w:rsidRPr="00485D80">
        <w:rPr>
          <w:rFonts w:eastAsia="Times New Roman" w:cs="Times New Roman"/>
          <w:color w:val="000000"/>
          <w:szCs w:val="24"/>
        </w:rPr>
        <w:t>ρώτηση του Βουλευτή Αχαΐας του Κομμουνιστικού Κόμματος Ελλάδ</w:t>
      </w:r>
      <w:r>
        <w:rPr>
          <w:rFonts w:eastAsia="Times New Roman" w:cs="Times New Roman"/>
          <w:color w:val="000000"/>
          <w:szCs w:val="24"/>
        </w:rPr>
        <w:t>α</w:t>
      </w:r>
      <w:r w:rsidRPr="00485D80">
        <w:rPr>
          <w:rFonts w:eastAsia="Times New Roman" w:cs="Times New Roman"/>
          <w:color w:val="000000"/>
          <w:szCs w:val="24"/>
        </w:rPr>
        <w:t>ς κ.</w:t>
      </w:r>
      <w:r>
        <w:rPr>
          <w:rFonts w:eastAsia="Times New Roman" w:cs="Times New Roman"/>
          <w:color w:val="000000"/>
          <w:szCs w:val="24"/>
        </w:rPr>
        <w:t xml:space="preserve"> </w:t>
      </w:r>
      <w:r w:rsidRPr="00485D80">
        <w:rPr>
          <w:rFonts w:eastAsia="Times New Roman" w:cs="Times New Roman"/>
          <w:bCs/>
          <w:color w:val="000000"/>
          <w:szCs w:val="24"/>
        </w:rPr>
        <w:t xml:space="preserve">Νικολάου </w:t>
      </w:r>
      <w:proofErr w:type="spellStart"/>
      <w:r w:rsidRPr="00485D80">
        <w:rPr>
          <w:rFonts w:eastAsia="Times New Roman" w:cs="Times New Roman"/>
          <w:bCs/>
          <w:color w:val="000000"/>
          <w:szCs w:val="24"/>
        </w:rPr>
        <w:t>Καραθανασόπουλου</w:t>
      </w:r>
      <w:proofErr w:type="spellEnd"/>
      <w:r>
        <w:rPr>
          <w:rFonts w:eastAsia="Times New Roman" w:cs="Times New Roman"/>
          <w:bCs/>
          <w:color w:val="000000"/>
          <w:szCs w:val="24"/>
        </w:rPr>
        <w:t xml:space="preserve"> </w:t>
      </w:r>
      <w:r w:rsidRPr="00485D80">
        <w:rPr>
          <w:rFonts w:eastAsia="Times New Roman" w:cs="Times New Roman"/>
          <w:color w:val="000000"/>
          <w:szCs w:val="24"/>
        </w:rPr>
        <w:t>προς τον Υπουργό</w:t>
      </w:r>
      <w:r>
        <w:rPr>
          <w:rFonts w:eastAsia="Times New Roman" w:cs="Times New Roman"/>
          <w:color w:val="000000"/>
          <w:szCs w:val="24"/>
        </w:rPr>
        <w:t xml:space="preserve"> </w:t>
      </w:r>
      <w:r w:rsidRPr="00485D80">
        <w:rPr>
          <w:rFonts w:eastAsia="Times New Roman" w:cs="Times New Roman"/>
          <w:bCs/>
          <w:color w:val="000000"/>
          <w:szCs w:val="24"/>
        </w:rPr>
        <w:t>Παιδείας, Έρευνας και Θρησκευμάτων</w:t>
      </w:r>
      <w:r w:rsidRPr="00485D80">
        <w:rPr>
          <w:rFonts w:eastAsia="Times New Roman" w:cs="Times New Roman"/>
          <w:bCs/>
          <w:color w:val="000000"/>
          <w:szCs w:val="24"/>
        </w:rPr>
        <w:t>,</w:t>
      </w:r>
      <w:r>
        <w:rPr>
          <w:rFonts w:eastAsia="Times New Roman" w:cs="Times New Roman"/>
          <w:bCs/>
          <w:color w:val="000000"/>
          <w:szCs w:val="24"/>
        </w:rPr>
        <w:t xml:space="preserve"> </w:t>
      </w:r>
      <w:r w:rsidRPr="00485D80">
        <w:rPr>
          <w:rFonts w:eastAsia="Times New Roman" w:cs="Times New Roman"/>
          <w:color w:val="000000"/>
          <w:szCs w:val="24"/>
        </w:rPr>
        <w:t xml:space="preserve">με θέμα: «Προβλήματα του τμήματος </w:t>
      </w:r>
      <w:r>
        <w:rPr>
          <w:rFonts w:eastAsia="Times New Roman" w:cs="Times New Roman"/>
          <w:color w:val="000000"/>
          <w:szCs w:val="24"/>
        </w:rPr>
        <w:t>α</w:t>
      </w:r>
      <w:r w:rsidRPr="00485D80">
        <w:rPr>
          <w:rFonts w:eastAsia="Times New Roman" w:cs="Times New Roman"/>
          <w:color w:val="000000"/>
          <w:szCs w:val="24"/>
        </w:rPr>
        <w:t>ρχιτεκτονικής του Πανεπιστημίου Πατρ</w:t>
      </w:r>
      <w:r>
        <w:rPr>
          <w:rFonts w:eastAsia="Times New Roman" w:cs="Times New Roman"/>
          <w:color w:val="000000"/>
          <w:szCs w:val="24"/>
        </w:rPr>
        <w:t>ών</w:t>
      </w:r>
      <w:r w:rsidRPr="00485D80">
        <w:rPr>
          <w:rFonts w:eastAsia="Times New Roman" w:cs="Times New Roman"/>
          <w:color w:val="000000"/>
          <w:szCs w:val="24"/>
        </w:rPr>
        <w:t>».</w:t>
      </w:r>
    </w:p>
    <w:p w14:paraId="6F5C403F" w14:textId="77777777" w:rsidR="0016272D" w:rsidRDefault="008D6B83">
      <w:pPr>
        <w:spacing w:after="0" w:line="600" w:lineRule="auto"/>
        <w:ind w:firstLine="720"/>
        <w:jc w:val="both"/>
        <w:rPr>
          <w:rFonts w:eastAsia="Times New Roman" w:cs="Times New Roman"/>
          <w:color w:val="000000"/>
          <w:szCs w:val="24"/>
        </w:rPr>
      </w:pPr>
      <w:r w:rsidRPr="00485D80">
        <w:rPr>
          <w:rFonts w:eastAsia="Times New Roman" w:cs="Times New Roman"/>
          <w:color w:val="000000"/>
          <w:szCs w:val="24"/>
        </w:rPr>
        <w:t xml:space="preserve">4. Η με αριθμό 1622/8-5-2018 </w:t>
      </w:r>
      <w:r>
        <w:rPr>
          <w:rFonts w:eastAsia="Times New Roman" w:cs="Times New Roman"/>
          <w:color w:val="000000"/>
          <w:szCs w:val="24"/>
        </w:rPr>
        <w:t>ε</w:t>
      </w:r>
      <w:r w:rsidRPr="00485D80">
        <w:rPr>
          <w:rFonts w:eastAsia="Times New Roman" w:cs="Times New Roman"/>
          <w:color w:val="000000"/>
          <w:szCs w:val="24"/>
        </w:rPr>
        <w:t xml:space="preserve">πίκαιρη </w:t>
      </w:r>
      <w:r>
        <w:rPr>
          <w:rFonts w:eastAsia="Times New Roman" w:cs="Times New Roman"/>
          <w:color w:val="000000"/>
          <w:szCs w:val="24"/>
        </w:rPr>
        <w:t>ε</w:t>
      </w:r>
      <w:r w:rsidRPr="00485D80">
        <w:rPr>
          <w:rFonts w:eastAsia="Times New Roman" w:cs="Times New Roman"/>
          <w:color w:val="000000"/>
          <w:szCs w:val="24"/>
        </w:rPr>
        <w:t>ρώτηση του ΣΤ΄ Αντιπροέδρου της Βουλής και Βουλευτή Λ</w:t>
      </w:r>
      <w:r>
        <w:rPr>
          <w:rFonts w:eastAsia="Times New Roman" w:cs="Times New Roman"/>
          <w:color w:val="000000"/>
          <w:szCs w:val="24"/>
        </w:rPr>
        <w:t>α</w:t>
      </w:r>
      <w:r w:rsidRPr="00485D80">
        <w:rPr>
          <w:rFonts w:eastAsia="Times New Roman" w:cs="Times New Roman"/>
          <w:color w:val="000000"/>
          <w:szCs w:val="24"/>
        </w:rPr>
        <w:t>ρ</w:t>
      </w:r>
      <w:r>
        <w:rPr>
          <w:rFonts w:eastAsia="Times New Roman" w:cs="Times New Roman"/>
          <w:color w:val="000000"/>
          <w:szCs w:val="24"/>
        </w:rPr>
        <w:t>ί</w:t>
      </w:r>
      <w:r w:rsidRPr="00485D80">
        <w:rPr>
          <w:rFonts w:eastAsia="Times New Roman" w:cs="Times New Roman"/>
          <w:color w:val="000000"/>
          <w:szCs w:val="24"/>
        </w:rPr>
        <w:t>σ</w:t>
      </w:r>
      <w:r>
        <w:rPr>
          <w:rFonts w:eastAsia="Times New Roman" w:cs="Times New Roman"/>
          <w:color w:val="000000"/>
          <w:szCs w:val="24"/>
        </w:rPr>
        <w:t>η</w:t>
      </w:r>
      <w:r w:rsidRPr="00485D80">
        <w:rPr>
          <w:rFonts w:eastAsia="Times New Roman" w:cs="Times New Roman"/>
          <w:color w:val="000000"/>
          <w:szCs w:val="24"/>
        </w:rPr>
        <w:t>ς του Κομμουνιστικού Κόμματος Ελλάδ</w:t>
      </w:r>
      <w:r>
        <w:rPr>
          <w:rFonts w:eastAsia="Times New Roman" w:cs="Times New Roman"/>
          <w:color w:val="000000"/>
          <w:szCs w:val="24"/>
        </w:rPr>
        <w:t>α</w:t>
      </w:r>
      <w:r w:rsidRPr="00485D80">
        <w:rPr>
          <w:rFonts w:eastAsia="Times New Roman" w:cs="Times New Roman"/>
          <w:color w:val="000000"/>
          <w:szCs w:val="24"/>
        </w:rPr>
        <w:t>ς κ.</w:t>
      </w:r>
      <w:r>
        <w:rPr>
          <w:rFonts w:eastAsia="Times New Roman" w:cs="Times New Roman"/>
          <w:color w:val="000000"/>
          <w:szCs w:val="24"/>
        </w:rPr>
        <w:t xml:space="preserve"> </w:t>
      </w:r>
      <w:r w:rsidRPr="00485D80">
        <w:rPr>
          <w:rFonts w:eastAsia="Times New Roman" w:cs="Times New Roman"/>
          <w:bCs/>
          <w:color w:val="000000"/>
          <w:szCs w:val="24"/>
        </w:rPr>
        <w:t xml:space="preserve">Γεωργίου </w:t>
      </w:r>
      <w:proofErr w:type="spellStart"/>
      <w:r w:rsidRPr="00485D80">
        <w:rPr>
          <w:rFonts w:eastAsia="Times New Roman" w:cs="Times New Roman"/>
          <w:bCs/>
          <w:color w:val="000000"/>
          <w:szCs w:val="24"/>
        </w:rPr>
        <w:t>Λαμπρούλη</w:t>
      </w:r>
      <w:proofErr w:type="spellEnd"/>
      <w:r>
        <w:rPr>
          <w:rFonts w:eastAsia="Times New Roman" w:cs="Times New Roman"/>
          <w:bCs/>
          <w:color w:val="000000"/>
          <w:szCs w:val="24"/>
        </w:rPr>
        <w:t xml:space="preserve"> </w:t>
      </w:r>
      <w:r w:rsidRPr="00485D80">
        <w:rPr>
          <w:rFonts w:eastAsia="Times New Roman" w:cs="Times New Roman"/>
          <w:color w:val="000000"/>
          <w:szCs w:val="24"/>
        </w:rPr>
        <w:t>προς τον Υπουργό</w:t>
      </w:r>
      <w:r>
        <w:rPr>
          <w:rFonts w:eastAsia="Times New Roman" w:cs="Times New Roman"/>
          <w:color w:val="000000"/>
          <w:szCs w:val="24"/>
        </w:rPr>
        <w:t xml:space="preserve"> </w:t>
      </w:r>
      <w:r w:rsidRPr="00485D80">
        <w:rPr>
          <w:rFonts w:eastAsia="Times New Roman" w:cs="Times New Roman"/>
          <w:bCs/>
          <w:color w:val="000000"/>
          <w:szCs w:val="24"/>
        </w:rPr>
        <w:t>Υγεί</w:t>
      </w:r>
      <w:r w:rsidRPr="00485D80">
        <w:rPr>
          <w:rFonts w:eastAsia="Times New Roman" w:cs="Times New Roman"/>
          <w:bCs/>
          <w:color w:val="000000"/>
          <w:szCs w:val="24"/>
        </w:rPr>
        <w:t>ας,</w:t>
      </w:r>
      <w:r>
        <w:rPr>
          <w:rFonts w:eastAsia="Times New Roman" w:cs="Times New Roman"/>
          <w:bCs/>
          <w:color w:val="000000"/>
          <w:szCs w:val="24"/>
        </w:rPr>
        <w:t xml:space="preserve"> </w:t>
      </w:r>
      <w:r w:rsidRPr="00485D80">
        <w:rPr>
          <w:rFonts w:eastAsia="Times New Roman" w:cs="Times New Roman"/>
          <w:color w:val="000000"/>
          <w:szCs w:val="24"/>
        </w:rPr>
        <w:t>με θέμα: «Για τους επιτυχόντες στο διαγωνισμό 8μηνου για τα δυο Νοσοκομεία Λάρισας».</w:t>
      </w:r>
    </w:p>
    <w:p w14:paraId="6F5C4040" w14:textId="77777777" w:rsidR="0016272D" w:rsidRDefault="008D6B83">
      <w:pPr>
        <w:spacing w:after="0" w:line="600" w:lineRule="auto"/>
        <w:ind w:firstLine="720"/>
        <w:jc w:val="both"/>
        <w:rPr>
          <w:rFonts w:eastAsia="Times New Roman" w:cs="Times New Roman"/>
          <w:color w:val="000000"/>
          <w:szCs w:val="24"/>
        </w:rPr>
      </w:pPr>
      <w:r>
        <w:rPr>
          <w:rFonts w:eastAsia="Times New Roman" w:cs="Times New Roman"/>
          <w:color w:val="000000"/>
          <w:szCs w:val="24"/>
        </w:rPr>
        <w:t>5. Η με αριθμό 1557/26-4-2018 ε</w:t>
      </w:r>
      <w:r w:rsidRPr="00485D80">
        <w:rPr>
          <w:rFonts w:eastAsia="Times New Roman" w:cs="Times New Roman"/>
          <w:color w:val="000000"/>
          <w:szCs w:val="24"/>
        </w:rPr>
        <w:t xml:space="preserve">πίκαιρη </w:t>
      </w:r>
      <w:r>
        <w:rPr>
          <w:rFonts w:eastAsia="Times New Roman" w:cs="Times New Roman"/>
          <w:color w:val="000000"/>
          <w:szCs w:val="24"/>
        </w:rPr>
        <w:t>ε</w:t>
      </w:r>
      <w:r w:rsidRPr="00485D80">
        <w:rPr>
          <w:rFonts w:eastAsia="Times New Roman" w:cs="Times New Roman"/>
          <w:color w:val="000000"/>
          <w:szCs w:val="24"/>
        </w:rPr>
        <w:t>ρώτηση του Βουλευτή Α΄ Θεσσαλονίκης της Ένωσης Κεντρώων κ.</w:t>
      </w:r>
      <w:r>
        <w:rPr>
          <w:rFonts w:eastAsia="Times New Roman" w:cs="Times New Roman"/>
          <w:color w:val="000000"/>
          <w:szCs w:val="24"/>
        </w:rPr>
        <w:t xml:space="preserve"> </w:t>
      </w:r>
      <w:r w:rsidRPr="00485D80">
        <w:rPr>
          <w:rFonts w:eastAsia="Times New Roman" w:cs="Times New Roman"/>
          <w:bCs/>
          <w:color w:val="000000"/>
          <w:szCs w:val="24"/>
        </w:rPr>
        <w:t xml:space="preserve">Ιωάννη </w:t>
      </w:r>
      <w:proofErr w:type="spellStart"/>
      <w:r w:rsidRPr="00485D80">
        <w:rPr>
          <w:rFonts w:eastAsia="Times New Roman" w:cs="Times New Roman"/>
          <w:bCs/>
          <w:color w:val="000000"/>
          <w:szCs w:val="24"/>
        </w:rPr>
        <w:t>Σαρίδη</w:t>
      </w:r>
      <w:proofErr w:type="spellEnd"/>
      <w:r>
        <w:rPr>
          <w:rFonts w:eastAsia="Times New Roman" w:cs="Times New Roman"/>
          <w:b/>
          <w:bCs/>
          <w:color w:val="000000"/>
          <w:szCs w:val="24"/>
        </w:rPr>
        <w:t xml:space="preserve"> </w:t>
      </w:r>
      <w:r w:rsidRPr="00485D80">
        <w:rPr>
          <w:rFonts w:eastAsia="Times New Roman" w:cs="Times New Roman"/>
          <w:color w:val="000000"/>
          <w:szCs w:val="24"/>
        </w:rPr>
        <w:t>προς τον Υπουργό</w:t>
      </w:r>
      <w:r>
        <w:rPr>
          <w:rFonts w:eastAsia="Times New Roman" w:cs="Times New Roman"/>
          <w:color w:val="000000"/>
          <w:szCs w:val="24"/>
        </w:rPr>
        <w:t xml:space="preserve"> </w:t>
      </w:r>
      <w:r w:rsidRPr="00485D80">
        <w:rPr>
          <w:rFonts w:eastAsia="Times New Roman" w:cs="Times New Roman"/>
          <w:bCs/>
          <w:color w:val="000000"/>
          <w:szCs w:val="24"/>
        </w:rPr>
        <w:t>Υγείας,</w:t>
      </w:r>
      <w:r>
        <w:rPr>
          <w:rFonts w:eastAsia="Times New Roman" w:cs="Times New Roman"/>
          <w:bCs/>
          <w:color w:val="000000"/>
          <w:szCs w:val="24"/>
        </w:rPr>
        <w:t xml:space="preserve"> </w:t>
      </w:r>
      <w:r w:rsidRPr="00485D80">
        <w:rPr>
          <w:rFonts w:eastAsia="Times New Roman" w:cs="Times New Roman"/>
          <w:color w:val="000000"/>
          <w:szCs w:val="24"/>
        </w:rPr>
        <w:t xml:space="preserve">με θέμα: «Κατάχρηση των ευεργετικών διατάξεων του </w:t>
      </w:r>
      <w:r>
        <w:rPr>
          <w:rFonts w:eastAsia="Times New Roman" w:cs="Times New Roman"/>
          <w:color w:val="000000"/>
          <w:szCs w:val="24"/>
        </w:rPr>
        <w:t>ν.</w:t>
      </w:r>
      <w:r w:rsidRPr="00485D80">
        <w:rPr>
          <w:rFonts w:eastAsia="Times New Roman" w:cs="Times New Roman"/>
          <w:color w:val="000000"/>
          <w:szCs w:val="24"/>
        </w:rPr>
        <w:t>4368/2016».</w:t>
      </w:r>
    </w:p>
    <w:p w14:paraId="6F5C4041" w14:textId="77777777" w:rsidR="0016272D" w:rsidRDefault="008D6B83">
      <w:pPr>
        <w:spacing w:line="600" w:lineRule="auto"/>
        <w:ind w:firstLine="720"/>
        <w:jc w:val="both"/>
        <w:rPr>
          <w:rFonts w:eastAsia="Times New Roman" w:cs="Times New Roman"/>
          <w:color w:val="000000"/>
          <w:szCs w:val="24"/>
        </w:rPr>
      </w:pPr>
      <w:r>
        <w:rPr>
          <w:rFonts w:eastAsia="Times New Roman" w:cs="Times New Roman"/>
          <w:color w:val="000000"/>
          <w:szCs w:val="24"/>
        </w:rPr>
        <w:t>6. Η με αριθμό 1546/24-4-2018 ε</w:t>
      </w:r>
      <w:r w:rsidRPr="00485D80">
        <w:rPr>
          <w:rFonts w:eastAsia="Times New Roman" w:cs="Times New Roman"/>
          <w:color w:val="000000"/>
          <w:szCs w:val="24"/>
        </w:rPr>
        <w:t xml:space="preserve">πίκαιρη </w:t>
      </w:r>
      <w:r>
        <w:rPr>
          <w:rFonts w:eastAsia="Times New Roman" w:cs="Times New Roman"/>
          <w:color w:val="000000"/>
          <w:szCs w:val="24"/>
        </w:rPr>
        <w:t>ε</w:t>
      </w:r>
      <w:r w:rsidRPr="00485D80">
        <w:rPr>
          <w:rFonts w:eastAsia="Times New Roman" w:cs="Times New Roman"/>
          <w:color w:val="000000"/>
          <w:szCs w:val="24"/>
        </w:rPr>
        <w:t>ρώτηση του Βουλευτή Αχαΐας της Νέας Δημοκρατίας κ.</w:t>
      </w:r>
      <w:r>
        <w:rPr>
          <w:rFonts w:eastAsia="Times New Roman" w:cs="Times New Roman"/>
          <w:color w:val="000000"/>
          <w:szCs w:val="24"/>
        </w:rPr>
        <w:t xml:space="preserve"> </w:t>
      </w:r>
      <w:proofErr w:type="spellStart"/>
      <w:r w:rsidRPr="00485D80">
        <w:rPr>
          <w:rFonts w:eastAsia="Times New Roman" w:cs="Times New Roman"/>
          <w:bCs/>
          <w:color w:val="000000"/>
          <w:szCs w:val="24"/>
        </w:rPr>
        <w:t>Ιάσονα</w:t>
      </w:r>
      <w:proofErr w:type="spellEnd"/>
      <w:r w:rsidRPr="00485D80">
        <w:rPr>
          <w:rFonts w:eastAsia="Times New Roman" w:cs="Times New Roman"/>
          <w:bCs/>
          <w:color w:val="000000"/>
          <w:szCs w:val="24"/>
        </w:rPr>
        <w:t xml:space="preserve"> Φωτήλα</w:t>
      </w:r>
      <w:r>
        <w:rPr>
          <w:rFonts w:eastAsia="Times New Roman" w:cs="Times New Roman"/>
          <w:bCs/>
          <w:color w:val="000000"/>
          <w:szCs w:val="24"/>
        </w:rPr>
        <w:t xml:space="preserve"> </w:t>
      </w:r>
      <w:r w:rsidRPr="00485D80">
        <w:rPr>
          <w:rFonts w:eastAsia="Times New Roman" w:cs="Times New Roman"/>
          <w:color w:val="000000"/>
          <w:szCs w:val="24"/>
        </w:rPr>
        <w:t xml:space="preserve">προς </w:t>
      </w:r>
      <w:proofErr w:type="spellStart"/>
      <w:r w:rsidRPr="00485D80">
        <w:rPr>
          <w:rFonts w:eastAsia="Times New Roman" w:cs="Times New Roman"/>
          <w:color w:val="000000"/>
          <w:szCs w:val="24"/>
        </w:rPr>
        <w:t>τoν</w:t>
      </w:r>
      <w:proofErr w:type="spellEnd"/>
      <w:r w:rsidRPr="00485D80">
        <w:rPr>
          <w:rFonts w:eastAsia="Times New Roman" w:cs="Times New Roman"/>
          <w:color w:val="000000"/>
          <w:szCs w:val="24"/>
        </w:rPr>
        <w:t xml:space="preserve"> Υπουργό</w:t>
      </w:r>
      <w:r>
        <w:rPr>
          <w:rFonts w:eastAsia="Times New Roman" w:cs="Times New Roman"/>
          <w:color w:val="000000"/>
          <w:szCs w:val="24"/>
        </w:rPr>
        <w:t xml:space="preserve"> </w:t>
      </w:r>
      <w:r w:rsidRPr="00485D80">
        <w:rPr>
          <w:rFonts w:eastAsia="Times New Roman" w:cs="Times New Roman"/>
          <w:bCs/>
          <w:color w:val="000000"/>
          <w:szCs w:val="24"/>
        </w:rPr>
        <w:t>Υγείας,</w:t>
      </w:r>
      <w:r>
        <w:rPr>
          <w:rFonts w:eastAsia="Times New Roman" w:cs="Times New Roman"/>
          <w:bCs/>
          <w:color w:val="000000"/>
          <w:szCs w:val="24"/>
        </w:rPr>
        <w:t xml:space="preserve"> </w:t>
      </w:r>
      <w:r w:rsidRPr="00485D80">
        <w:rPr>
          <w:rFonts w:eastAsia="Times New Roman" w:cs="Times New Roman"/>
          <w:color w:val="000000"/>
          <w:szCs w:val="24"/>
        </w:rPr>
        <w:t>με θέμα: «Αποκαλύψεις για το ΚΕΕΛΠΝΟ που εκθέτουν την ηγεσία τ</w:t>
      </w:r>
      <w:r w:rsidRPr="00485D80">
        <w:rPr>
          <w:rFonts w:eastAsia="Times New Roman" w:cs="Times New Roman"/>
          <w:color w:val="000000"/>
          <w:szCs w:val="24"/>
        </w:rPr>
        <w:t>ου Υπουργείου Υγείας».</w:t>
      </w:r>
    </w:p>
    <w:p w14:paraId="6F5C4042" w14:textId="77777777" w:rsidR="0016272D" w:rsidRDefault="008D6B83">
      <w:pPr>
        <w:spacing w:line="600" w:lineRule="auto"/>
        <w:ind w:firstLine="720"/>
        <w:jc w:val="both"/>
        <w:rPr>
          <w:rFonts w:eastAsia="Times New Roman" w:cs="Times New Roman"/>
          <w:color w:val="000000"/>
          <w:szCs w:val="24"/>
        </w:rPr>
      </w:pPr>
      <w:r>
        <w:rPr>
          <w:rFonts w:eastAsia="Times New Roman" w:cs="Times New Roman"/>
          <w:color w:val="000000"/>
          <w:szCs w:val="24"/>
        </w:rPr>
        <w:lastRenderedPageBreak/>
        <w:t>7. Η με αριθμό 1538/23-4-2018</w:t>
      </w:r>
      <w:r>
        <w:rPr>
          <w:rFonts w:eastAsia="Times New Roman" w:cs="Times New Roman"/>
          <w:color w:val="000000"/>
          <w:szCs w:val="24"/>
          <w:vertAlign w:val="superscript"/>
        </w:rPr>
        <w:t xml:space="preserve"> </w:t>
      </w:r>
      <w:r>
        <w:rPr>
          <w:rFonts w:eastAsia="Times New Roman" w:cs="Times New Roman"/>
          <w:color w:val="000000"/>
          <w:szCs w:val="24"/>
        </w:rPr>
        <w:t>ε</w:t>
      </w:r>
      <w:r w:rsidRPr="00485D80">
        <w:rPr>
          <w:rFonts w:eastAsia="Times New Roman" w:cs="Times New Roman"/>
          <w:color w:val="000000"/>
          <w:szCs w:val="24"/>
        </w:rPr>
        <w:t xml:space="preserve">πίκαιρη </w:t>
      </w:r>
      <w:r>
        <w:rPr>
          <w:rFonts w:eastAsia="Times New Roman" w:cs="Times New Roman"/>
          <w:color w:val="000000"/>
          <w:szCs w:val="24"/>
        </w:rPr>
        <w:t>ε</w:t>
      </w:r>
      <w:r w:rsidRPr="00485D80">
        <w:rPr>
          <w:rFonts w:eastAsia="Times New Roman" w:cs="Times New Roman"/>
          <w:color w:val="000000"/>
          <w:szCs w:val="24"/>
        </w:rPr>
        <w:t>ρώτηση του Βουλευτή Επικρατείας του Λαϊκού</w:t>
      </w:r>
      <w:r>
        <w:rPr>
          <w:rFonts w:eastAsia="Times New Roman" w:cs="Times New Roman"/>
          <w:color w:val="000000"/>
          <w:szCs w:val="24"/>
        </w:rPr>
        <w:t xml:space="preserve"> </w:t>
      </w:r>
      <w:r w:rsidRPr="00485D80">
        <w:rPr>
          <w:rFonts w:eastAsia="Times New Roman" w:cs="Times New Roman"/>
          <w:color w:val="000000"/>
          <w:szCs w:val="24"/>
        </w:rPr>
        <w:t>Συνδέσμου - Χρυσή Αυγή κ.</w:t>
      </w:r>
      <w:r>
        <w:rPr>
          <w:rFonts w:eastAsia="Times New Roman" w:cs="Times New Roman"/>
          <w:color w:val="000000"/>
          <w:szCs w:val="24"/>
        </w:rPr>
        <w:t xml:space="preserve"> </w:t>
      </w:r>
      <w:r w:rsidRPr="00485D80">
        <w:rPr>
          <w:rFonts w:eastAsia="Times New Roman" w:cs="Times New Roman"/>
          <w:bCs/>
          <w:color w:val="000000"/>
          <w:szCs w:val="24"/>
        </w:rPr>
        <w:t>Χρήστου Παππά</w:t>
      </w:r>
      <w:r>
        <w:rPr>
          <w:rFonts w:eastAsia="Times New Roman" w:cs="Times New Roman"/>
          <w:bCs/>
          <w:color w:val="000000"/>
          <w:szCs w:val="24"/>
        </w:rPr>
        <w:t xml:space="preserve"> </w:t>
      </w:r>
      <w:r w:rsidRPr="00485D80">
        <w:rPr>
          <w:rFonts w:eastAsia="Times New Roman" w:cs="Times New Roman"/>
          <w:color w:val="000000"/>
          <w:szCs w:val="24"/>
        </w:rPr>
        <w:t>προς τον Υπουργό</w:t>
      </w:r>
      <w:r>
        <w:rPr>
          <w:rFonts w:eastAsia="Times New Roman" w:cs="Times New Roman"/>
          <w:color w:val="000000"/>
          <w:szCs w:val="24"/>
        </w:rPr>
        <w:t xml:space="preserve"> </w:t>
      </w:r>
      <w:r w:rsidRPr="00485D80">
        <w:rPr>
          <w:rFonts w:eastAsia="Times New Roman" w:cs="Times New Roman"/>
          <w:bCs/>
          <w:color w:val="000000"/>
          <w:szCs w:val="24"/>
        </w:rPr>
        <w:t>Εθνικής Άμυνας,</w:t>
      </w:r>
      <w:r>
        <w:rPr>
          <w:rFonts w:eastAsia="Times New Roman" w:cs="Times New Roman"/>
          <w:bCs/>
          <w:color w:val="000000"/>
          <w:szCs w:val="24"/>
        </w:rPr>
        <w:t xml:space="preserve"> </w:t>
      </w:r>
      <w:r w:rsidRPr="00485D80">
        <w:rPr>
          <w:rFonts w:eastAsia="Times New Roman" w:cs="Times New Roman"/>
          <w:color w:val="000000"/>
          <w:szCs w:val="24"/>
        </w:rPr>
        <w:t>με θέμα: «Επιτακτική η ανάγκη αυξήσεως της στρατιωτικής θητείας».</w:t>
      </w:r>
    </w:p>
    <w:p w14:paraId="6F5C4043" w14:textId="77777777" w:rsidR="0016272D" w:rsidRDefault="008D6B83">
      <w:pPr>
        <w:spacing w:line="600" w:lineRule="auto"/>
        <w:ind w:firstLine="720"/>
        <w:jc w:val="both"/>
        <w:rPr>
          <w:rFonts w:eastAsia="Times New Roman" w:cs="Times New Roman"/>
          <w:color w:val="000000"/>
          <w:szCs w:val="24"/>
        </w:rPr>
      </w:pPr>
      <w:r w:rsidRPr="00485D80">
        <w:rPr>
          <w:rFonts w:eastAsia="Times New Roman" w:cs="Times New Roman"/>
          <w:color w:val="000000"/>
          <w:szCs w:val="24"/>
        </w:rPr>
        <w:t>8. Η με αρι</w:t>
      </w:r>
      <w:r w:rsidRPr="00485D80">
        <w:rPr>
          <w:rFonts w:eastAsia="Times New Roman" w:cs="Times New Roman"/>
          <w:color w:val="000000"/>
          <w:szCs w:val="24"/>
        </w:rPr>
        <w:t xml:space="preserve">θμό 1539/23-4-2018 </w:t>
      </w:r>
      <w:r>
        <w:rPr>
          <w:rFonts w:eastAsia="Times New Roman" w:cs="Times New Roman"/>
          <w:color w:val="000000"/>
          <w:szCs w:val="24"/>
        </w:rPr>
        <w:t>επίκαιρη ε</w:t>
      </w:r>
      <w:r w:rsidRPr="00485D80">
        <w:rPr>
          <w:rFonts w:eastAsia="Times New Roman" w:cs="Times New Roman"/>
          <w:color w:val="000000"/>
          <w:szCs w:val="24"/>
        </w:rPr>
        <w:t>ρώτηση του Βουλευτή Επικρατείας του Λαϊκού</w:t>
      </w:r>
      <w:r>
        <w:rPr>
          <w:rFonts w:eastAsia="Times New Roman" w:cs="Times New Roman"/>
          <w:color w:val="000000"/>
          <w:szCs w:val="24"/>
        </w:rPr>
        <w:t xml:space="preserve"> </w:t>
      </w:r>
      <w:r w:rsidRPr="00485D80">
        <w:rPr>
          <w:rFonts w:eastAsia="Times New Roman" w:cs="Times New Roman"/>
          <w:color w:val="000000"/>
          <w:szCs w:val="24"/>
        </w:rPr>
        <w:t>Συνδέσμου - Χρυσή Αυγή κ.</w:t>
      </w:r>
      <w:r>
        <w:rPr>
          <w:rFonts w:eastAsia="Times New Roman" w:cs="Times New Roman"/>
          <w:color w:val="000000"/>
          <w:szCs w:val="24"/>
        </w:rPr>
        <w:t xml:space="preserve"> </w:t>
      </w:r>
      <w:r w:rsidRPr="00485D80">
        <w:rPr>
          <w:rFonts w:eastAsia="Times New Roman" w:cs="Times New Roman"/>
          <w:bCs/>
          <w:color w:val="000000"/>
          <w:szCs w:val="24"/>
        </w:rPr>
        <w:t>Χρήστου Παππά</w:t>
      </w:r>
      <w:r>
        <w:rPr>
          <w:rFonts w:eastAsia="Times New Roman" w:cs="Times New Roman"/>
          <w:bCs/>
          <w:color w:val="000000"/>
          <w:szCs w:val="24"/>
        </w:rPr>
        <w:t xml:space="preserve"> </w:t>
      </w:r>
      <w:r w:rsidRPr="00485D80">
        <w:rPr>
          <w:rFonts w:eastAsia="Times New Roman" w:cs="Times New Roman"/>
          <w:color w:val="000000"/>
          <w:szCs w:val="24"/>
        </w:rPr>
        <w:t>προς τον Υπουργό</w:t>
      </w:r>
      <w:r>
        <w:rPr>
          <w:rFonts w:eastAsia="Times New Roman" w:cs="Times New Roman"/>
          <w:color w:val="000000"/>
          <w:szCs w:val="24"/>
        </w:rPr>
        <w:t xml:space="preserve"> </w:t>
      </w:r>
      <w:r w:rsidRPr="00485D80">
        <w:rPr>
          <w:rFonts w:eastAsia="Times New Roman" w:cs="Times New Roman"/>
          <w:bCs/>
          <w:color w:val="000000"/>
          <w:szCs w:val="24"/>
        </w:rPr>
        <w:t>Εθνικής Άμυνας,</w:t>
      </w:r>
      <w:r>
        <w:rPr>
          <w:rFonts w:eastAsia="Times New Roman" w:cs="Times New Roman"/>
          <w:bCs/>
          <w:color w:val="000000"/>
          <w:szCs w:val="24"/>
        </w:rPr>
        <w:t xml:space="preserve"> </w:t>
      </w:r>
      <w:r w:rsidRPr="00485D80">
        <w:rPr>
          <w:rFonts w:eastAsia="Times New Roman" w:cs="Times New Roman"/>
          <w:color w:val="000000"/>
          <w:szCs w:val="24"/>
        </w:rPr>
        <w:t xml:space="preserve">με θέμα: «Περί της συμμετοχής </w:t>
      </w:r>
      <w:proofErr w:type="spellStart"/>
      <w:r w:rsidRPr="00485D80">
        <w:rPr>
          <w:rFonts w:eastAsia="Times New Roman" w:cs="Times New Roman"/>
          <w:color w:val="000000"/>
          <w:szCs w:val="24"/>
        </w:rPr>
        <w:t>ενστόλων</w:t>
      </w:r>
      <w:proofErr w:type="spellEnd"/>
      <w:r w:rsidRPr="00485D80">
        <w:rPr>
          <w:rFonts w:eastAsia="Times New Roman" w:cs="Times New Roman"/>
          <w:color w:val="000000"/>
          <w:szCs w:val="24"/>
        </w:rPr>
        <w:t xml:space="preserve"> στρατιωτικών σε κομματική πορεία του ΚΚΕ».</w:t>
      </w:r>
    </w:p>
    <w:p w14:paraId="6F5C4044" w14:textId="77777777" w:rsidR="0016272D" w:rsidRDefault="008D6B83">
      <w:pPr>
        <w:spacing w:line="600" w:lineRule="auto"/>
        <w:ind w:firstLine="720"/>
        <w:jc w:val="both"/>
        <w:rPr>
          <w:rFonts w:eastAsia="Times New Roman" w:cs="Times New Roman"/>
          <w:color w:val="000000"/>
          <w:szCs w:val="24"/>
        </w:rPr>
      </w:pPr>
      <w:r>
        <w:rPr>
          <w:rFonts w:eastAsia="Times New Roman" w:cs="Times New Roman"/>
          <w:color w:val="000000"/>
          <w:szCs w:val="24"/>
        </w:rPr>
        <w:t>9.</w:t>
      </w:r>
      <w:r>
        <w:rPr>
          <w:rFonts w:eastAsia="Times New Roman" w:cs="Times New Roman"/>
          <w:color w:val="000000"/>
          <w:szCs w:val="24"/>
        </w:rPr>
        <w:t xml:space="preserve"> Η με αριθμό 1518/17-4-2018 ε</w:t>
      </w:r>
      <w:r w:rsidRPr="00485D80">
        <w:rPr>
          <w:rFonts w:eastAsia="Times New Roman" w:cs="Times New Roman"/>
          <w:color w:val="000000"/>
          <w:szCs w:val="24"/>
        </w:rPr>
        <w:t xml:space="preserve">πίκαιρη </w:t>
      </w:r>
      <w:r>
        <w:rPr>
          <w:rFonts w:eastAsia="Times New Roman" w:cs="Times New Roman"/>
          <w:color w:val="000000"/>
          <w:szCs w:val="24"/>
        </w:rPr>
        <w:t>ε</w:t>
      </w:r>
      <w:r w:rsidRPr="00485D80">
        <w:rPr>
          <w:rFonts w:eastAsia="Times New Roman" w:cs="Times New Roman"/>
          <w:color w:val="000000"/>
          <w:szCs w:val="24"/>
        </w:rPr>
        <w:t>ρώτηση του Η΄ Αντιπροέδρου της Βουλής και Βουλευτή Β΄ Πειραι</w:t>
      </w:r>
      <w:r>
        <w:rPr>
          <w:rFonts w:eastAsia="Times New Roman" w:cs="Times New Roman"/>
          <w:color w:val="000000"/>
          <w:szCs w:val="24"/>
        </w:rPr>
        <w:t>ώς</w:t>
      </w:r>
      <w:r w:rsidRPr="00485D80">
        <w:rPr>
          <w:rFonts w:eastAsia="Times New Roman" w:cs="Times New Roman"/>
          <w:color w:val="000000"/>
          <w:szCs w:val="24"/>
        </w:rPr>
        <w:t xml:space="preserve"> των Ανεξαρτήτων Ελλήνων κ.</w:t>
      </w:r>
      <w:r>
        <w:rPr>
          <w:rFonts w:eastAsia="Times New Roman" w:cs="Times New Roman"/>
          <w:b/>
          <w:bCs/>
          <w:color w:val="000000"/>
          <w:szCs w:val="24"/>
        </w:rPr>
        <w:t xml:space="preserve"> </w:t>
      </w:r>
      <w:r w:rsidRPr="00485D80">
        <w:rPr>
          <w:rFonts w:eastAsia="Times New Roman" w:cs="Times New Roman"/>
          <w:bCs/>
          <w:color w:val="000000"/>
          <w:szCs w:val="24"/>
        </w:rPr>
        <w:t>Δημητρίου Καμμένου</w:t>
      </w:r>
      <w:r>
        <w:rPr>
          <w:rFonts w:eastAsia="Times New Roman" w:cs="Times New Roman"/>
          <w:bCs/>
          <w:color w:val="000000"/>
          <w:szCs w:val="24"/>
        </w:rPr>
        <w:t xml:space="preserve"> </w:t>
      </w:r>
      <w:r w:rsidRPr="00485D80">
        <w:rPr>
          <w:rFonts w:eastAsia="Times New Roman" w:cs="Times New Roman"/>
          <w:color w:val="000000"/>
          <w:szCs w:val="24"/>
        </w:rPr>
        <w:t>προς τον Υπουργό</w:t>
      </w:r>
      <w:r>
        <w:rPr>
          <w:rFonts w:eastAsia="Times New Roman" w:cs="Times New Roman"/>
          <w:color w:val="000000"/>
          <w:szCs w:val="24"/>
        </w:rPr>
        <w:t xml:space="preserve"> </w:t>
      </w:r>
      <w:r w:rsidRPr="00485D80">
        <w:rPr>
          <w:rFonts w:eastAsia="Times New Roman" w:cs="Times New Roman"/>
          <w:bCs/>
          <w:color w:val="000000"/>
          <w:szCs w:val="24"/>
        </w:rPr>
        <w:t>Οικονομικών,</w:t>
      </w:r>
      <w:r>
        <w:rPr>
          <w:rFonts w:eastAsia="Times New Roman" w:cs="Times New Roman"/>
          <w:b/>
          <w:bCs/>
          <w:color w:val="000000"/>
          <w:szCs w:val="24"/>
        </w:rPr>
        <w:t xml:space="preserve"> </w:t>
      </w:r>
      <w:r w:rsidRPr="00485D80">
        <w:rPr>
          <w:rFonts w:eastAsia="Times New Roman" w:cs="Times New Roman"/>
          <w:color w:val="000000"/>
          <w:szCs w:val="24"/>
        </w:rPr>
        <w:t xml:space="preserve">σχετικά με τα προβλήματα </w:t>
      </w:r>
      <w:r>
        <w:rPr>
          <w:rFonts w:eastAsia="Times New Roman" w:cs="Times New Roman"/>
          <w:color w:val="000000"/>
          <w:szCs w:val="24"/>
        </w:rPr>
        <w:t>τεσσάρων</w:t>
      </w:r>
      <w:r w:rsidRPr="00485D80">
        <w:rPr>
          <w:rFonts w:eastAsia="Times New Roman" w:cs="Times New Roman"/>
          <w:color w:val="000000"/>
          <w:szCs w:val="24"/>
        </w:rPr>
        <w:t xml:space="preserve"> εκ</w:t>
      </w:r>
      <w:r>
        <w:rPr>
          <w:rFonts w:eastAsia="Times New Roman" w:cs="Times New Roman"/>
          <w:color w:val="000000"/>
          <w:szCs w:val="24"/>
        </w:rPr>
        <w:t>ατομμυρίων</w:t>
      </w:r>
      <w:r w:rsidRPr="00485D80">
        <w:rPr>
          <w:rFonts w:eastAsia="Times New Roman" w:cs="Times New Roman"/>
          <w:color w:val="000000"/>
          <w:szCs w:val="24"/>
        </w:rPr>
        <w:t xml:space="preserve"> δανειοληπτών.</w:t>
      </w:r>
    </w:p>
    <w:p w14:paraId="6F5C4045" w14:textId="77777777" w:rsidR="0016272D" w:rsidRDefault="008D6B83">
      <w:pPr>
        <w:spacing w:after="0" w:line="600" w:lineRule="auto"/>
        <w:ind w:firstLine="720"/>
        <w:jc w:val="both"/>
        <w:rPr>
          <w:rFonts w:eastAsia="Times New Roman" w:cs="Times New Roman"/>
          <w:color w:val="000000"/>
          <w:szCs w:val="24"/>
        </w:rPr>
      </w:pPr>
      <w:r w:rsidRPr="00485D80">
        <w:rPr>
          <w:rFonts w:eastAsia="Times New Roman" w:cs="Times New Roman"/>
          <w:bCs/>
          <w:color w:val="000000"/>
          <w:szCs w:val="24"/>
        </w:rPr>
        <w:t>ΑΝΑΦΟΡΕΣ</w:t>
      </w:r>
      <w:r>
        <w:rPr>
          <w:rFonts w:eastAsia="Times New Roman" w:cs="Times New Roman"/>
          <w:bCs/>
          <w:color w:val="000000"/>
          <w:szCs w:val="24"/>
        </w:rPr>
        <w:t xml:space="preserve"> </w:t>
      </w:r>
      <w:r w:rsidRPr="00485D80">
        <w:rPr>
          <w:rFonts w:eastAsia="Times New Roman" w:cs="Times New Roman"/>
          <w:bCs/>
          <w:color w:val="000000"/>
          <w:szCs w:val="24"/>
        </w:rPr>
        <w:t>-</w:t>
      </w:r>
      <w:r>
        <w:rPr>
          <w:rFonts w:eastAsia="Times New Roman" w:cs="Times New Roman"/>
          <w:bCs/>
          <w:color w:val="000000"/>
          <w:szCs w:val="24"/>
        </w:rPr>
        <w:t xml:space="preserve"> </w:t>
      </w:r>
      <w:r w:rsidRPr="00485D80">
        <w:rPr>
          <w:rFonts w:eastAsia="Times New Roman" w:cs="Times New Roman"/>
          <w:bCs/>
          <w:color w:val="000000"/>
          <w:szCs w:val="24"/>
        </w:rPr>
        <w:t>ΕΡΩΤΗΣΕΙΣ (Άρθρο 130 παρ</w:t>
      </w:r>
      <w:r>
        <w:rPr>
          <w:rFonts w:eastAsia="Times New Roman" w:cs="Times New Roman"/>
          <w:bCs/>
          <w:color w:val="000000"/>
          <w:szCs w:val="24"/>
        </w:rPr>
        <w:t>άγραφος</w:t>
      </w:r>
      <w:r w:rsidRPr="00485D80">
        <w:rPr>
          <w:rFonts w:eastAsia="Times New Roman" w:cs="Times New Roman"/>
          <w:bCs/>
          <w:color w:val="000000"/>
          <w:szCs w:val="24"/>
        </w:rPr>
        <w:t xml:space="preserve"> 5 </w:t>
      </w:r>
      <w:r>
        <w:rPr>
          <w:rFonts w:eastAsia="Times New Roman" w:cs="Times New Roman"/>
          <w:bCs/>
          <w:color w:val="000000"/>
          <w:szCs w:val="24"/>
        </w:rPr>
        <w:t xml:space="preserve">του </w:t>
      </w:r>
      <w:r w:rsidRPr="00485D80">
        <w:rPr>
          <w:rFonts w:eastAsia="Times New Roman" w:cs="Times New Roman"/>
          <w:bCs/>
          <w:color w:val="000000"/>
          <w:szCs w:val="24"/>
        </w:rPr>
        <w:t>Καν</w:t>
      </w:r>
      <w:r>
        <w:rPr>
          <w:rFonts w:eastAsia="Times New Roman" w:cs="Times New Roman"/>
          <w:bCs/>
          <w:color w:val="000000"/>
          <w:szCs w:val="24"/>
        </w:rPr>
        <w:t>ονισμού της</w:t>
      </w:r>
      <w:r w:rsidRPr="00485D80">
        <w:rPr>
          <w:rFonts w:eastAsia="Times New Roman" w:cs="Times New Roman"/>
          <w:bCs/>
          <w:color w:val="000000"/>
          <w:szCs w:val="24"/>
        </w:rPr>
        <w:t xml:space="preserve"> Βουλής)</w:t>
      </w:r>
    </w:p>
    <w:p w14:paraId="6F5C4046" w14:textId="77777777" w:rsidR="0016272D" w:rsidRDefault="008D6B83">
      <w:pPr>
        <w:spacing w:line="600" w:lineRule="auto"/>
        <w:ind w:firstLine="720"/>
        <w:jc w:val="both"/>
        <w:rPr>
          <w:rFonts w:eastAsia="Times New Roman" w:cs="Times New Roman"/>
          <w:color w:val="000000"/>
          <w:szCs w:val="24"/>
        </w:rPr>
      </w:pPr>
      <w:r w:rsidRPr="00485D80">
        <w:rPr>
          <w:rFonts w:eastAsia="Times New Roman" w:cs="Times New Roman"/>
          <w:color w:val="000000"/>
          <w:szCs w:val="24"/>
        </w:rPr>
        <w:lastRenderedPageBreak/>
        <w:t xml:space="preserve">1. Η με αριθμό 4017/2-3-2018 </w:t>
      </w:r>
      <w:r>
        <w:rPr>
          <w:rFonts w:eastAsia="Times New Roman" w:cs="Times New Roman"/>
          <w:color w:val="000000"/>
          <w:szCs w:val="24"/>
        </w:rPr>
        <w:t>ε</w:t>
      </w:r>
      <w:r w:rsidRPr="00485D80">
        <w:rPr>
          <w:rFonts w:eastAsia="Times New Roman" w:cs="Times New Roman"/>
          <w:color w:val="000000"/>
          <w:szCs w:val="24"/>
        </w:rPr>
        <w:t>ρώτηση του Βουλευτή Ηλείας της Δημοκρατικής Συμπαράταξης ΠΑΣΟΚ – ΔΗΜΑΡ κ.</w:t>
      </w:r>
      <w:r>
        <w:rPr>
          <w:rFonts w:eastAsia="Times New Roman" w:cs="Times New Roman"/>
          <w:color w:val="000000"/>
          <w:szCs w:val="24"/>
        </w:rPr>
        <w:t xml:space="preserve"> </w:t>
      </w:r>
      <w:r w:rsidRPr="00485D80">
        <w:rPr>
          <w:rFonts w:eastAsia="Times New Roman" w:cs="Times New Roman"/>
          <w:bCs/>
          <w:color w:val="000000"/>
          <w:szCs w:val="24"/>
        </w:rPr>
        <w:t>Ιωάννη Κουτσούκου</w:t>
      </w:r>
      <w:r>
        <w:rPr>
          <w:rFonts w:eastAsia="Times New Roman" w:cs="Times New Roman"/>
          <w:bCs/>
          <w:color w:val="000000"/>
          <w:szCs w:val="24"/>
        </w:rPr>
        <w:t xml:space="preserve"> </w:t>
      </w:r>
      <w:r w:rsidRPr="00485D80">
        <w:rPr>
          <w:rFonts w:eastAsia="Times New Roman" w:cs="Times New Roman"/>
          <w:color w:val="000000"/>
          <w:szCs w:val="24"/>
        </w:rPr>
        <w:t>προς τον Υπουργό</w:t>
      </w:r>
      <w:r>
        <w:rPr>
          <w:rFonts w:eastAsia="Times New Roman" w:cs="Times New Roman"/>
          <w:color w:val="000000"/>
          <w:szCs w:val="24"/>
        </w:rPr>
        <w:t xml:space="preserve"> </w:t>
      </w:r>
      <w:r w:rsidRPr="00485D80">
        <w:rPr>
          <w:rFonts w:eastAsia="Times New Roman" w:cs="Times New Roman"/>
          <w:bCs/>
          <w:color w:val="000000"/>
          <w:szCs w:val="24"/>
        </w:rPr>
        <w:t>Οικονομικών,</w:t>
      </w:r>
      <w:r>
        <w:rPr>
          <w:rFonts w:eastAsia="Times New Roman" w:cs="Times New Roman"/>
          <w:bCs/>
          <w:color w:val="000000"/>
          <w:szCs w:val="24"/>
        </w:rPr>
        <w:t xml:space="preserve"> </w:t>
      </w:r>
      <w:r w:rsidRPr="00485D80">
        <w:rPr>
          <w:rFonts w:eastAsia="Times New Roman" w:cs="Times New Roman"/>
          <w:color w:val="000000"/>
          <w:szCs w:val="24"/>
        </w:rPr>
        <w:t>με θέμα: «Η απαίτηση του Ευρωπαϊκού Μηχανισ</w:t>
      </w:r>
      <w:r w:rsidRPr="00485D80">
        <w:rPr>
          <w:rFonts w:eastAsia="Times New Roman" w:cs="Times New Roman"/>
          <w:color w:val="000000"/>
          <w:szCs w:val="24"/>
        </w:rPr>
        <w:t xml:space="preserve">μού Σταθερότητας (ESM) για </w:t>
      </w:r>
      <w:proofErr w:type="spellStart"/>
      <w:r w:rsidRPr="00485D80">
        <w:rPr>
          <w:rFonts w:eastAsia="Times New Roman" w:cs="Times New Roman"/>
          <w:color w:val="000000"/>
          <w:szCs w:val="24"/>
        </w:rPr>
        <w:t>συνυπογραφή</w:t>
      </w:r>
      <w:proofErr w:type="spellEnd"/>
      <w:r w:rsidRPr="00485D80">
        <w:rPr>
          <w:rFonts w:eastAsia="Times New Roman" w:cs="Times New Roman"/>
          <w:color w:val="000000"/>
          <w:szCs w:val="24"/>
        </w:rPr>
        <w:t xml:space="preserve"> της δανειακής σύμβασης του 3</w:t>
      </w:r>
      <w:r w:rsidRPr="00485D80">
        <w:rPr>
          <w:rFonts w:eastAsia="Times New Roman" w:cs="Times New Roman"/>
          <w:color w:val="000000"/>
          <w:szCs w:val="24"/>
          <w:vertAlign w:val="superscript"/>
        </w:rPr>
        <w:t>ου</w:t>
      </w:r>
      <w:r>
        <w:rPr>
          <w:rFonts w:eastAsia="Times New Roman" w:cs="Times New Roman"/>
          <w:color w:val="000000"/>
          <w:szCs w:val="24"/>
        </w:rPr>
        <w:t xml:space="preserve"> </w:t>
      </w:r>
      <w:r>
        <w:rPr>
          <w:rFonts w:eastAsia="Times New Roman" w:cs="Times New Roman"/>
          <w:color w:val="000000"/>
          <w:szCs w:val="24"/>
        </w:rPr>
        <w:t>μ</w:t>
      </w:r>
      <w:r w:rsidRPr="00485D80">
        <w:rPr>
          <w:rFonts w:eastAsia="Times New Roman" w:cs="Times New Roman"/>
          <w:color w:val="000000"/>
          <w:szCs w:val="24"/>
        </w:rPr>
        <w:t xml:space="preserve">νημονίου από το </w:t>
      </w:r>
      <w:proofErr w:type="spellStart"/>
      <w:r>
        <w:rPr>
          <w:rFonts w:eastAsia="Times New Roman" w:cs="Times New Roman"/>
          <w:color w:val="000000"/>
          <w:szCs w:val="24"/>
        </w:rPr>
        <w:t>υ</w:t>
      </w:r>
      <w:r w:rsidRPr="00485D80">
        <w:rPr>
          <w:rFonts w:eastAsia="Times New Roman" w:cs="Times New Roman"/>
          <w:color w:val="000000"/>
          <w:szCs w:val="24"/>
        </w:rPr>
        <w:t>περταμείο</w:t>
      </w:r>
      <w:proofErr w:type="spellEnd"/>
      <w:r w:rsidRPr="00485D80">
        <w:rPr>
          <w:rFonts w:eastAsia="Times New Roman" w:cs="Times New Roman"/>
          <w:color w:val="000000"/>
          <w:szCs w:val="24"/>
        </w:rPr>
        <w:t xml:space="preserve"> </w:t>
      </w:r>
      <w:r>
        <w:rPr>
          <w:rFonts w:eastAsia="Times New Roman" w:cs="Times New Roman"/>
          <w:color w:val="000000"/>
          <w:szCs w:val="24"/>
        </w:rPr>
        <w:t>«</w:t>
      </w:r>
      <w:r w:rsidRPr="00485D80">
        <w:rPr>
          <w:rFonts w:eastAsia="Times New Roman" w:cs="Times New Roman"/>
          <w:color w:val="000000"/>
          <w:szCs w:val="24"/>
        </w:rPr>
        <w:t>Ελληνική Εταιρεία Συμμετοχών και Περιουσίας Α</w:t>
      </w:r>
      <w:r>
        <w:rPr>
          <w:rFonts w:eastAsia="Times New Roman" w:cs="Times New Roman"/>
          <w:color w:val="000000"/>
          <w:szCs w:val="24"/>
        </w:rPr>
        <w:t>.</w:t>
      </w:r>
      <w:r w:rsidRPr="00485D80">
        <w:rPr>
          <w:rFonts w:eastAsia="Times New Roman" w:cs="Times New Roman"/>
          <w:color w:val="000000"/>
          <w:szCs w:val="24"/>
        </w:rPr>
        <w:t>Ε</w:t>
      </w:r>
      <w:r>
        <w:rPr>
          <w:rFonts w:eastAsia="Times New Roman" w:cs="Times New Roman"/>
          <w:color w:val="000000"/>
          <w:szCs w:val="24"/>
        </w:rPr>
        <w:t>.</w:t>
      </w:r>
      <w:r>
        <w:rPr>
          <w:rFonts w:eastAsia="Times New Roman" w:cs="Times New Roman"/>
          <w:color w:val="000000"/>
          <w:szCs w:val="24"/>
        </w:rPr>
        <w:t>»</w:t>
      </w:r>
      <w:r w:rsidRPr="00485D80">
        <w:rPr>
          <w:rFonts w:eastAsia="Times New Roman" w:cs="Times New Roman"/>
          <w:color w:val="000000"/>
          <w:szCs w:val="24"/>
        </w:rPr>
        <w:t>».</w:t>
      </w:r>
    </w:p>
    <w:p w14:paraId="6F5C4047" w14:textId="77777777" w:rsidR="0016272D" w:rsidRDefault="008D6B83">
      <w:pPr>
        <w:spacing w:line="600" w:lineRule="auto"/>
        <w:ind w:firstLine="720"/>
        <w:jc w:val="both"/>
        <w:rPr>
          <w:rFonts w:eastAsia="Times New Roman" w:cs="Times New Roman"/>
          <w:color w:val="000000"/>
          <w:szCs w:val="24"/>
        </w:rPr>
      </w:pPr>
      <w:r>
        <w:rPr>
          <w:rFonts w:eastAsia="Times New Roman" w:cs="Times New Roman"/>
          <w:color w:val="000000"/>
          <w:szCs w:val="24"/>
        </w:rPr>
        <w:t>2. Η με αριθμό 4226/9-3-2018 ε</w:t>
      </w:r>
      <w:r w:rsidRPr="00485D80">
        <w:rPr>
          <w:rFonts w:eastAsia="Times New Roman" w:cs="Times New Roman"/>
          <w:color w:val="000000"/>
          <w:szCs w:val="24"/>
        </w:rPr>
        <w:t>ρώτηση του Βουλευτή Λακωνίας της Νέας Δημοκρατίας κ.</w:t>
      </w:r>
      <w:r>
        <w:rPr>
          <w:rFonts w:eastAsia="Times New Roman" w:cs="Times New Roman"/>
          <w:b/>
          <w:bCs/>
          <w:color w:val="000000"/>
          <w:szCs w:val="24"/>
        </w:rPr>
        <w:t xml:space="preserve"> </w:t>
      </w:r>
      <w:r w:rsidRPr="00485D80">
        <w:rPr>
          <w:rFonts w:eastAsia="Times New Roman" w:cs="Times New Roman"/>
          <w:bCs/>
          <w:color w:val="000000"/>
          <w:szCs w:val="24"/>
        </w:rPr>
        <w:t>Αθανασίου Δαβάκη</w:t>
      </w:r>
      <w:r>
        <w:rPr>
          <w:rFonts w:eastAsia="Times New Roman" w:cs="Times New Roman"/>
          <w:bCs/>
          <w:color w:val="000000"/>
          <w:szCs w:val="24"/>
        </w:rPr>
        <w:t xml:space="preserve"> </w:t>
      </w:r>
      <w:r w:rsidRPr="00485D80">
        <w:rPr>
          <w:rFonts w:eastAsia="Times New Roman" w:cs="Times New Roman"/>
          <w:color w:val="000000"/>
          <w:szCs w:val="24"/>
        </w:rPr>
        <w:t xml:space="preserve">προς </w:t>
      </w:r>
      <w:r w:rsidRPr="00485D80">
        <w:rPr>
          <w:rFonts w:eastAsia="Times New Roman" w:cs="Times New Roman"/>
          <w:color w:val="000000"/>
          <w:szCs w:val="24"/>
        </w:rPr>
        <w:t>τον</w:t>
      </w:r>
      <w:r w:rsidRPr="00485D80">
        <w:rPr>
          <w:rFonts w:eastAsia="Times New Roman" w:cs="Times New Roman"/>
          <w:color w:val="000000"/>
          <w:szCs w:val="24"/>
        </w:rPr>
        <w:t xml:space="preserve"> Υπουργό</w:t>
      </w:r>
      <w:r>
        <w:rPr>
          <w:rFonts w:eastAsia="Times New Roman" w:cs="Times New Roman"/>
          <w:color w:val="000000"/>
          <w:szCs w:val="24"/>
        </w:rPr>
        <w:t xml:space="preserve"> </w:t>
      </w:r>
      <w:r w:rsidRPr="00485D80">
        <w:rPr>
          <w:rFonts w:eastAsia="Times New Roman" w:cs="Times New Roman"/>
          <w:bCs/>
          <w:color w:val="000000"/>
          <w:szCs w:val="24"/>
        </w:rPr>
        <w:t>Υγείας,</w:t>
      </w:r>
      <w:r>
        <w:rPr>
          <w:rFonts w:eastAsia="Times New Roman" w:cs="Times New Roman"/>
          <w:color w:val="000000"/>
          <w:szCs w:val="24"/>
        </w:rPr>
        <w:t xml:space="preserve"> </w:t>
      </w:r>
      <w:r w:rsidRPr="00485D80">
        <w:rPr>
          <w:rFonts w:eastAsia="Times New Roman" w:cs="Times New Roman"/>
          <w:color w:val="000000"/>
          <w:szCs w:val="24"/>
        </w:rPr>
        <w:t>σχετικά με την αποστολή δύο ασθενοφόρων</w:t>
      </w:r>
      <w:r>
        <w:rPr>
          <w:rFonts w:eastAsia="Times New Roman" w:cs="Times New Roman"/>
          <w:color w:val="000000"/>
          <w:szCs w:val="24"/>
        </w:rPr>
        <w:t xml:space="preserve"> </w:t>
      </w:r>
      <w:r w:rsidRPr="00485D80">
        <w:rPr>
          <w:rFonts w:eastAsia="Times New Roman" w:cs="Times New Roman"/>
          <w:color w:val="000000"/>
          <w:szCs w:val="24"/>
        </w:rPr>
        <w:t xml:space="preserve">στο ΕΚΑΒ Μολάων και ενίσχυση με ιατρικό, νοσηλευτικό και διοικητικό προσωπικό των </w:t>
      </w:r>
      <w:r>
        <w:rPr>
          <w:rFonts w:eastAsia="Times New Roman" w:cs="Times New Roman"/>
          <w:color w:val="000000"/>
          <w:szCs w:val="24"/>
        </w:rPr>
        <w:t>μ</w:t>
      </w:r>
      <w:r w:rsidRPr="00485D80">
        <w:rPr>
          <w:rFonts w:eastAsia="Times New Roman" w:cs="Times New Roman"/>
          <w:color w:val="000000"/>
          <w:szCs w:val="24"/>
        </w:rPr>
        <w:t xml:space="preserve">ονάδων </w:t>
      </w:r>
      <w:r>
        <w:rPr>
          <w:rFonts w:eastAsia="Times New Roman" w:cs="Times New Roman"/>
          <w:color w:val="000000"/>
          <w:szCs w:val="24"/>
        </w:rPr>
        <w:t>υ</w:t>
      </w:r>
      <w:r w:rsidRPr="00485D80">
        <w:rPr>
          <w:rFonts w:eastAsia="Times New Roman" w:cs="Times New Roman"/>
          <w:color w:val="000000"/>
          <w:szCs w:val="24"/>
        </w:rPr>
        <w:t>γείας του Νομού Λακωνίας.</w:t>
      </w:r>
    </w:p>
    <w:p w14:paraId="6F5C4048" w14:textId="77777777" w:rsidR="0016272D" w:rsidRDefault="008D6B83">
      <w:pPr>
        <w:spacing w:line="600" w:lineRule="auto"/>
        <w:ind w:firstLine="720"/>
        <w:jc w:val="both"/>
        <w:rPr>
          <w:rFonts w:eastAsia="Times New Roman" w:cs="Times New Roman"/>
          <w:color w:val="000000"/>
          <w:szCs w:val="24"/>
        </w:rPr>
      </w:pPr>
      <w:r w:rsidRPr="00485D80">
        <w:rPr>
          <w:rFonts w:eastAsia="Times New Roman" w:cs="Times New Roman"/>
          <w:color w:val="000000"/>
          <w:szCs w:val="24"/>
        </w:rPr>
        <w:t xml:space="preserve">3. Η με αριθμό 3727/23-2-2018 </w:t>
      </w:r>
      <w:r>
        <w:rPr>
          <w:rFonts w:eastAsia="Times New Roman" w:cs="Times New Roman"/>
          <w:color w:val="000000"/>
          <w:szCs w:val="24"/>
        </w:rPr>
        <w:t>ε</w:t>
      </w:r>
      <w:r w:rsidRPr="00485D80">
        <w:rPr>
          <w:rFonts w:eastAsia="Times New Roman" w:cs="Times New Roman"/>
          <w:color w:val="000000"/>
          <w:szCs w:val="24"/>
        </w:rPr>
        <w:t>ρώτηση του Βουλευτή Λ</w:t>
      </w:r>
      <w:r>
        <w:rPr>
          <w:rFonts w:eastAsia="Times New Roman" w:cs="Times New Roman"/>
          <w:color w:val="000000"/>
          <w:szCs w:val="24"/>
        </w:rPr>
        <w:t>α</w:t>
      </w:r>
      <w:r w:rsidRPr="00485D80">
        <w:rPr>
          <w:rFonts w:eastAsia="Times New Roman" w:cs="Times New Roman"/>
          <w:color w:val="000000"/>
          <w:szCs w:val="24"/>
        </w:rPr>
        <w:t>ρ</w:t>
      </w:r>
      <w:r>
        <w:rPr>
          <w:rFonts w:eastAsia="Times New Roman" w:cs="Times New Roman"/>
          <w:color w:val="000000"/>
          <w:szCs w:val="24"/>
        </w:rPr>
        <w:t>ί</w:t>
      </w:r>
      <w:r w:rsidRPr="00485D80">
        <w:rPr>
          <w:rFonts w:eastAsia="Times New Roman" w:cs="Times New Roman"/>
          <w:color w:val="000000"/>
          <w:szCs w:val="24"/>
        </w:rPr>
        <w:t>σ</w:t>
      </w:r>
      <w:r>
        <w:rPr>
          <w:rFonts w:eastAsia="Times New Roman" w:cs="Times New Roman"/>
          <w:color w:val="000000"/>
          <w:szCs w:val="24"/>
        </w:rPr>
        <w:t>η</w:t>
      </w:r>
      <w:r w:rsidRPr="00485D80">
        <w:rPr>
          <w:rFonts w:eastAsia="Times New Roman" w:cs="Times New Roman"/>
          <w:color w:val="000000"/>
          <w:szCs w:val="24"/>
        </w:rPr>
        <w:t xml:space="preserve">ς της Δημοκρατικής </w:t>
      </w:r>
      <w:r w:rsidRPr="00485D80">
        <w:rPr>
          <w:rFonts w:eastAsia="Times New Roman" w:cs="Times New Roman"/>
          <w:color w:val="000000"/>
          <w:szCs w:val="24"/>
        </w:rPr>
        <w:t>Συμπαράταξης ΠΑΣΟΚ – ΔΗΜΑΡ κ.</w:t>
      </w:r>
      <w:r>
        <w:rPr>
          <w:rFonts w:eastAsia="Times New Roman" w:cs="Times New Roman"/>
          <w:color w:val="000000"/>
          <w:szCs w:val="24"/>
        </w:rPr>
        <w:t xml:space="preserve"> </w:t>
      </w:r>
      <w:r w:rsidRPr="00485D80">
        <w:rPr>
          <w:rFonts w:eastAsia="Times New Roman" w:cs="Times New Roman"/>
          <w:bCs/>
          <w:color w:val="000000"/>
          <w:szCs w:val="24"/>
        </w:rPr>
        <w:t xml:space="preserve">Κωνσταντίνου </w:t>
      </w:r>
      <w:proofErr w:type="spellStart"/>
      <w:r w:rsidRPr="00485D80">
        <w:rPr>
          <w:rFonts w:eastAsia="Times New Roman" w:cs="Times New Roman"/>
          <w:bCs/>
          <w:color w:val="000000"/>
          <w:szCs w:val="24"/>
        </w:rPr>
        <w:t>Μπαργιώτα</w:t>
      </w:r>
      <w:proofErr w:type="spellEnd"/>
      <w:r>
        <w:rPr>
          <w:rFonts w:eastAsia="Times New Roman" w:cs="Times New Roman"/>
          <w:bCs/>
          <w:color w:val="000000"/>
          <w:szCs w:val="24"/>
        </w:rPr>
        <w:t xml:space="preserve"> </w:t>
      </w:r>
      <w:r w:rsidRPr="00485D80">
        <w:rPr>
          <w:rFonts w:eastAsia="Times New Roman" w:cs="Times New Roman"/>
          <w:color w:val="000000"/>
          <w:szCs w:val="24"/>
        </w:rPr>
        <w:t>προς τον Υπουργό</w:t>
      </w:r>
      <w:r>
        <w:rPr>
          <w:rFonts w:eastAsia="Times New Roman" w:cs="Times New Roman"/>
          <w:b/>
          <w:bCs/>
          <w:color w:val="000000"/>
          <w:szCs w:val="24"/>
        </w:rPr>
        <w:t xml:space="preserve"> </w:t>
      </w:r>
      <w:r w:rsidRPr="00485D80">
        <w:rPr>
          <w:rFonts w:eastAsia="Times New Roman" w:cs="Times New Roman"/>
          <w:bCs/>
          <w:color w:val="000000"/>
          <w:szCs w:val="24"/>
        </w:rPr>
        <w:t>Υγείας,</w:t>
      </w:r>
      <w:r>
        <w:rPr>
          <w:rFonts w:eastAsia="Times New Roman" w:cs="Times New Roman"/>
          <w:bCs/>
          <w:color w:val="000000"/>
          <w:szCs w:val="24"/>
        </w:rPr>
        <w:t xml:space="preserve"> </w:t>
      </w:r>
      <w:r w:rsidRPr="00485D80">
        <w:rPr>
          <w:rFonts w:eastAsia="Times New Roman" w:cs="Times New Roman"/>
          <w:color w:val="000000"/>
          <w:szCs w:val="24"/>
        </w:rPr>
        <w:t>με θέμα: «Ανησυχητική η αύξηση των κρουσμάτων ιλαράς».</w:t>
      </w:r>
    </w:p>
    <w:p w14:paraId="6F5C4049" w14:textId="77777777" w:rsidR="0016272D" w:rsidRDefault="008D6B83">
      <w:pPr>
        <w:spacing w:line="600" w:lineRule="auto"/>
        <w:ind w:firstLine="720"/>
        <w:jc w:val="both"/>
        <w:rPr>
          <w:rFonts w:eastAsia="Times New Roman"/>
          <w:szCs w:val="24"/>
        </w:rPr>
      </w:pPr>
      <w:r>
        <w:rPr>
          <w:rFonts w:eastAsia="Times New Roman"/>
          <w:szCs w:val="24"/>
        </w:rPr>
        <w:lastRenderedPageBreak/>
        <w:t xml:space="preserve">Επίσης, θα ήθελα να ανακοινώσω στο Σώμα 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w:t>
      </w:r>
      <w:r>
        <w:rPr>
          <w:rFonts w:eastAsia="Times New Roman"/>
          <w:szCs w:val="24"/>
        </w:rPr>
        <w:t xml:space="preserve">προηγουμένως </w:t>
      </w:r>
      <w:r>
        <w:rPr>
          <w:rFonts w:eastAsia="Times New Roman"/>
          <w:szCs w:val="24"/>
        </w:rPr>
        <w:t>εν</w:t>
      </w:r>
      <w:r>
        <w:rPr>
          <w:rFonts w:eastAsia="Times New Roman"/>
          <w:szCs w:val="24"/>
        </w:rPr>
        <w:t>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πενήντα τέσσερις μαθήτριες και μαθητές και δύο συνοδοί εκπαιδευτικοί από το ιδιωτικό δημοτικό σχολείο</w:t>
      </w:r>
      <w:r>
        <w:rPr>
          <w:rFonts w:eastAsia="Times New Roman"/>
          <w:szCs w:val="24"/>
        </w:rPr>
        <w:t xml:space="preserve"> Νέα Εκπαιδευτήρια Γ. </w:t>
      </w:r>
      <w:proofErr w:type="spellStart"/>
      <w:r>
        <w:rPr>
          <w:rFonts w:eastAsia="Times New Roman"/>
          <w:szCs w:val="24"/>
        </w:rPr>
        <w:t>Μαλλιάρα</w:t>
      </w:r>
      <w:proofErr w:type="spellEnd"/>
      <w:r>
        <w:rPr>
          <w:rFonts w:eastAsia="Times New Roman"/>
          <w:szCs w:val="24"/>
        </w:rPr>
        <w:t xml:space="preserve">. </w:t>
      </w:r>
    </w:p>
    <w:p w14:paraId="6F5C404A" w14:textId="77777777" w:rsidR="0016272D" w:rsidRDefault="008D6B83">
      <w:pPr>
        <w:spacing w:line="600" w:lineRule="auto"/>
        <w:ind w:firstLine="720"/>
        <w:jc w:val="both"/>
        <w:rPr>
          <w:rFonts w:eastAsia="Times New Roman"/>
          <w:szCs w:val="24"/>
        </w:rPr>
      </w:pPr>
      <w:r>
        <w:rPr>
          <w:rFonts w:eastAsia="Times New Roman"/>
          <w:szCs w:val="24"/>
        </w:rPr>
        <w:t>Σ</w:t>
      </w:r>
      <w:r>
        <w:rPr>
          <w:rFonts w:eastAsia="Times New Roman"/>
          <w:szCs w:val="24"/>
        </w:rPr>
        <w:t>ά</w:t>
      </w:r>
      <w:r>
        <w:rPr>
          <w:rFonts w:eastAsia="Times New Roman"/>
          <w:szCs w:val="24"/>
        </w:rPr>
        <w:t>ς καλωσορίζουμε στη Βουλή, παιδιά.</w:t>
      </w:r>
    </w:p>
    <w:p w14:paraId="6F5C404B" w14:textId="77777777" w:rsidR="0016272D" w:rsidRDefault="008D6B83">
      <w:pPr>
        <w:spacing w:line="600" w:lineRule="auto"/>
        <w:ind w:firstLine="720"/>
        <w:jc w:val="center"/>
        <w:rPr>
          <w:rFonts w:eastAsia="Times New Roman"/>
          <w:szCs w:val="24"/>
        </w:rPr>
      </w:pPr>
      <w:r>
        <w:rPr>
          <w:rFonts w:eastAsia="Times New Roman"/>
          <w:szCs w:val="24"/>
        </w:rPr>
        <w:t>(Χειροκροτήματα</w:t>
      </w:r>
      <w:r>
        <w:rPr>
          <w:rFonts w:eastAsia="Times New Roman"/>
          <w:szCs w:val="24"/>
        </w:rPr>
        <w:t xml:space="preserve"> απ’ όλες τις πτέρυγες της Βουλής</w:t>
      </w:r>
      <w:r>
        <w:rPr>
          <w:rFonts w:eastAsia="Times New Roman"/>
          <w:szCs w:val="24"/>
        </w:rPr>
        <w:t>)</w:t>
      </w:r>
    </w:p>
    <w:p w14:paraId="6F5C404C" w14:textId="77777777" w:rsidR="0016272D" w:rsidRDefault="008D6B83">
      <w:pPr>
        <w:spacing w:after="0" w:line="600" w:lineRule="auto"/>
        <w:ind w:firstLine="720"/>
        <w:jc w:val="both"/>
        <w:rPr>
          <w:rFonts w:eastAsia="Times New Roman"/>
          <w:szCs w:val="24"/>
        </w:rPr>
      </w:pPr>
      <w:r>
        <w:rPr>
          <w:rFonts w:eastAsia="Times New Roman"/>
          <w:szCs w:val="24"/>
        </w:rPr>
        <w:t xml:space="preserve">Κυρίες και κύριοι συνάδελφοι, εισερχόμαστε, λοιπόν, στην </w:t>
      </w:r>
    </w:p>
    <w:p w14:paraId="6F5C404D" w14:textId="77777777" w:rsidR="0016272D" w:rsidRDefault="008D6B83">
      <w:pPr>
        <w:spacing w:after="0" w:line="600" w:lineRule="auto"/>
        <w:ind w:firstLine="720"/>
        <w:jc w:val="center"/>
        <w:rPr>
          <w:rFonts w:eastAsia="Times New Roman"/>
          <w:b/>
          <w:szCs w:val="24"/>
        </w:rPr>
      </w:pPr>
      <w:r>
        <w:rPr>
          <w:rFonts w:eastAsia="Times New Roman"/>
          <w:b/>
          <w:szCs w:val="24"/>
        </w:rPr>
        <w:t>ΕΙΔΙΚΗ ΗΜΕΡΗΣΙΑ ΔΙΑΤΑΞΗ</w:t>
      </w:r>
    </w:p>
    <w:p w14:paraId="6F5C404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Συζήτηση και λήψη απόφασης επί του διανεμηθέντος πορίσ</w:t>
      </w:r>
      <w:r>
        <w:rPr>
          <w:rFonts w:eastAsia="Times New Roman" w:cs="Times New Roman"/>
          <w:szCs w:val="24"/>
        </w:rPr>
        <w:t xml:space="preserve">ματος της Ειδικής Κοινοβουλευτικής Επιτροπής Προκαταρκτικής Εξέτασης, </w:t>
      </w:r>
      <w:proofErr w:type="spellStart"/>
      <w:r>
        <w:rPr>
          <w:rFonts w:eastAsia="Times New Roman" w:cs="Times New Roman"/>
          <w:szCs w:val="24"/>
        </w:rPr>
        <w:t>συσταθείσας</w:t>
      </w:r>
      <w:proofErr w:type="spellEnd"/>
      <w:r>
        <w:rPr>
          <w:rFonts w:eastAsia="Times New Roman" w:cs="Times New Roman"/>
          <w:szCs w:val="24"/>
        </w:rPr>
        <w:t xml:space="preserve"> με την από 21-2-2018 απόφαση της Ολομέλειας της Βουλής και την υπ’ </w:t>
      </w:r>
      <w:proofErr w:type="spellStart"/>
      <w:r>
        <w:rPr>
          <w:rFonts w:eastAsia="Times New Roman" w:cs="Times New Roman"/>
          <w:szCs w:val="24"/>
        </w:rPr>
        <w:t>αριθμ</w:t>
      </w:r>
      <w:proofErr w:type="spellEnd"/>
      <w:r>
        <w:rPr>
          <w:rFonts w:eastAsia="Times New Roman" w:cs="Times New Roman"/>
          <w:szCs w:val="24"/>
        </w:rPr>
        <w:t xml:space="preserve">. </w:t>
      </w:r>
      <w:proofErr w:type="spellStart"/>
      <w:r>
        <w:rPr>
          <w:rFonts w:eastAsia="Times New Roman" w:cs="Times New Roman"/>
          <w:szCs w:val="24"/>
        </w:rPr>
        <w:t>πρωτ</w:t>
      </w:r>
      <w:proofErr w:type="spellEnd"/>
      <w:r>
        <w:rPr>
          <w:rFonts w:eastAsia="Times New Roman" w:cs="Times New Roman"/>
          <w:szCs w:val="24"/>
        </w:rPr>
        <w:t>. 3169/2285/28-2-</w:t>
      </w:r>
      <w:r>
        <w:rPr>
          <w:rFonts w:eastAsia="Times New Roman" w:cs="Times New Roman"/>
          <w:szCs w:val="24"/>
        </w:rPr>
        <w:lastRenderedPageBreak/>
        <w:t>2018 απόφαση του Προέδρου της Βουλής, για την άσκηση ή μη δίωξης κατά των πρώην</w:t>
      </w:r>
      <w:r>
        <w:rPr>
          <w:rFonts w:eastAsia="Times New Roman" w:cs="Times New Roman"/>
          <w:szCs w:val="24"/>
        </w:rPr>
        <w:t xml:space="preserve"> Πρωθυπουργών: 1) Αντωνίου Σαμαρά, 2) Παναγιώτη </w:t>
      </w:r>
      <w:proofErr w:type="spellStart"/>
      <w:r>
        <w:rPr>
          <w:rFonts w:eastAsia="Times New Roman" w:cs="Times New Roman"/>
          <w:szCs w:val="24"/>
        </w:rPr>
        <w:t>Πικραμμένου</w:t>
      </w:r>
      <w:proofErr w:type="spellEnd"/>
      <w:r>
        <w:rPr>
          <w:rFonts w:eastAsia="Times New Roman" w:cs="Times New Roman"/>
          <w:szCs w:val="24"/>
        </w:rPr>
        <w:t xml:space="preserve"> και κατά των πρώην Υπουργών: 1) Δημητρίου Αβραμόπουλου, 2) Ανδρέα Λοβέρδου, 3) Ανδρέα </w:t>
      </w:r>
      <w:proofErr w:type="spellStart"/>
      <w:r>
        <w:rPr>
          <w:rFonts w:eastAsia="Times New Roman" w:cs="Times New Roman"/>
          <w:szCs w:val="24"/>
        </w:rPr>
        <w:t>Λυκουρέντζου</w:t>
      </w:r>
      <w:proofErr w:type="spellEnd"/>
      <w:r>
        <w:rPr>
          <w:rFonts w:eastAsia="Times New Roman" w:cs="Times New Roman"/>
          <w:szCs w:val="24"/>
        </w:rPr>
        <w:t xml:space="preserve">, 4) Μάριου </w:t>
      </w:r>
      <w:proofErr w:type="spellStart"/>
      <w:r>
        <w:rPr>
          <w:rFonts w:eastAsia="Times New Roman" w:cs="Times New Roman"/>
          <w:szCs w:val="24"/>
        </w:rPr>
        <w:t>Σαλμά</w:t>
      </w:r>
      <w:proofErr w:type="spellEnd"/>
      <w:r>
        <w:rPr>
          <w:rFonts w:eastAsia="Times New Roman" w:cs="Times New Roman"/>
          <w:szCs w:val="24"/>
        </w:rPr>
        <w:t xml:space="preserve">, 5) Σπυρίδωνος-Άδωνι Γεωργιάδη, 6) Ιωάννη Στουρνάρα, 7) Ευάγγελου Βενιζέλου, 8) </w:t>
      </w:r>
      <w:r>
        <w:rPr>
          <w:rFonts w:eastAsia="Times New Roman" w:cs="Times New Roman"/>
          <w:szCs w:val="24"/>
        </w:rPr>
        <w:t xml:space="preserve">Γεωργίου </w:t>
      </w:r>
      <w:proofErr w:type="spellStart"/>
      <w:r>
        <w:rPr>
          <w:rFonts w:eastAsia="Times New Roman" w:cs="Times New Roman"/>
          <w:szCs w:val="24"/>
        </w:rPr>
        <w:t>Κουτρουμάνη</w:t>
      </w:r>
      <w:proofErr w:type="spellEnd"/>
      <w:r>
        <w:rPr>
          <w:rFonts w:eastAsia="Times New Roman" w:cs="Times New Roman"/>
          <w:szCs w:val="24"/>
        </w:rPr>
        <w:t xml:space="preserve"> για την ενδεχόμενη τέλεση των αδικημάτων: α) της δωροληψίας πολιτικών αξιωματούχων (άρθρο 159 παρ. 1 Π.Κ., όπως αντικαταστάθηκε με την </w:t>
      </w:r>
      <w:proofErr w:type="spellStart"/>
      <w:r>
        <w:rPr>
          <w:rFonts w:eastAsia="Times New Roman" w:cs="Times New Roman"/>
          <w:szCs w:val="24"/>
        </w:rPr>
        <w:t>υποπαρ</w:t>
      </w:r>
      <w:proofErr w:type="spellEnd"/>
      <w:r>
        <w:rPr>
          <w:rFonts w:eastAsia="Times New Roman" w:cs="Times New Roman"/>
          <w:szCs w:val="24"/>
        </w:rPr>
        <w:t>. ΙΕ4 του άρθρου πρώτου του ν. 4254/2014), β) της παθητικής δωροδοκίας (άρθρο 235 παρ. 1-2 Π.Κ</w:t>
      </w:r>
      <w:r>
        <w:rPr>
          <w:rFonts w:eastAsia="Times New Roman" w:cs="Times New Roman"/>
          <w:szCs w:val="24"/>
        </w:rPr>
        <w:t>., όπως ίσχυε με το άρθρο δεύτερο παρ. 1 του ν. 3666/2008 και με την παρ. 9</w:t>
      </w:r>
      <w:r w:rsidRPr="00FA18C8">
        <w:rPr>
          <w:rFonts w:eastAsia="Times New Roman" w:cs="Times New Roman"/>
          <w:szCs w:val="24"/>
          <w:vertAlign w:val="superscript"/>
        </w:rPr>
        <w:t>α</w:t>
      </w:r>
      <w:r>
        <w:rPr>
          <w:rFonts w:eastAsia="Times New Roman" w:cs="Times New Roman"/>
          <w:szCs w:val="24"/>
        </w:rPr>
        <w:t xml:space="preserve"> του άρθρου 24 του ν. 3943/2011) και γ) της νομιμοποίησης εσόδων από παράνομες δραστηριότητες (άρθρο 2 παρ. 2 α, γ και δ του ν. 3691/2008), σύμφωνα με τα διαλαμβανόμενα στο πόρισμα</w:t>
      </w:r>
      <w:r>
        <w:rPr>
          <w:rFonts w:eastAsia="Times New Roman" w:cs="Times New Roman"/>
          <w:szCs w:val="24"/>
        </w:rPr>
        <w:t xml:space="preserve"> και σύμφωνα με τις διατάξεις των άρθρων 86 του Συντάγματος, 153 </w:t>
      </w:r>
      <w:proofErr w:type="spellStart"/>
      <w:r>
        <w:rPr>
          <w:rFonts w:eastAsia="Times New Roman" w:cs="Times New Roman"/>
          <w:szCs w:val="24"/>
        </w:rPr>
        <w:t>επ</w:t>
      </w:r>
      <w:proofErr w:type="spellEnd"/>
      <w:r>
        <w:rPr>
          <w:rFonts w:eastAsia="Times New Roman" w:cs="Times New Roman"/>
          <w:szCs w:val="24"/>
        </w:rPr>
        <w:t>. του Κανονισμού της Βουλής και του ν. 3126/2003 «Ποινική ευθύνη των Υπουργών», όπως ισχύουν.</w:t>
      </w:r>
    </w:p>
    <w:p w14:paraId="6F5C404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Η συζήτηση του πορίσματος θα διεξαχθεί σύμφωνα με την παράγραφο 3 του άρθρου 86 του Συντάγματος</w:t>
      </w:r>
      <w:r>
        <w:rPr>
          <w:rFonts w:eastAsia="Times New Roman" w:cs="Times New Roman"/>
          <w:szCs w:val="24"/>
        </w:rPr>
        <w:t xml:space="preserve"> και το άρθρο 157 του Κανονισμού της Βουλής και με ανάλογη εφαρμογή του άρθρου 137 παράγραφος 2 του Κανονισμού της Βουλής, δηλαδή με τη διαδικασία της γενικευμένης συζήτησης επερώτησης. Θα είναι γενική και θα αναφέρεται στην παραδοχή ή μη της πρότασης για </w:t>
      </w:r>
      <w:r>
        <w:rPr>
          <w:rFonts w:eastAsia="Times New Roman" w:cs="Times New Roman"/>
          <w:szCs w:val="24"/>
        </w:rPr>
        <w:t xml:space="preserve">την άσκηση δίωξης. </w:t>
      </w:r>
    </w:p>
    <w:p w14:paraId="6F5C405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Σύμφωνα με απόφαση της Διάσκεψης των Προέδρων, η συζήτηση θα αρχίσει με έναν κύκλο κατά προτεραιότητα ομιλητών κατ’ αναλογία της κοινοβουλευτικής δύναμης του κόμματος</w:t>
      </w:r>
      <w:r>
        <w:rPr>
          <w:rFonts w:eastAsia="Times New Roman" w:cs="Times New Roman"/>
          <w:szCs w:val="24"/>
        </w:rPr>
        <w:t>,</w:t>
      </w:r>
      <w:r>
        <w:rPr>
          <w:rFonts w:eastAsia="Times New Roman" w:cs="Times New Roman"/>
          <w:szCs w:val="24"/>
        </w:rPr>
        <w:t xml:space="preserve"> που εκπροσωπούν. Ο κύκλος θα αποτελείται από δεκαπέντε Βουλευτές, εκ των οποίων θα συμμετέχουν πέντε Βουλευτές από τον Συνασπισμό Ριζοσπαστικής Αριστεράς, τρεις Βουλευτές από τη Νέα Δημοκρατία, ένας Βουλευτής από κάθε κοινοβουλευτική ομάδα και ένας ανεξάρ</w:t>
      </w:r>
      <w:r>
        <w:rPr>
          <w:rFonts w:eastAsia="Times New Roman" w:cs="Times New Roman"/>
          <w:szCs w:val="24"/>
        </w:rPr>
        <w:t xml:space="preserve">τητος Βουλευτής. </w:t>
      </w:r>
    </w:p>
    <w:p w14:paraId="6F5C405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Οι ομιλητές και οι ομιλήτριες θα λαμβάνουν τον λόγο έως δέκα λεπτά χωρίς δικαίωμα δευτερολογίας. </w:t>
      </w:r>
    </w:p>
    <w:p w14:paraId="6F5C405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Πρώτος θα λάβει τον λόγο ο Βουλευτής της κοινοβουλευτικής ομάδας του ΣΥΡΙΖΑ και δεύτερος ο Βουλευτής της κοινοβουλευτικής ομάδας των ΑΝΕΛ</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έχουν καταθέσει και την πρόταση. </w:t>
      </w:r>
    </w:p>
    <w:p w14:paraId="6F5C405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Οι Βουλευτές της Συμπολίτευσης θα εναλλάσσονται με τους Βουλευτές της Αντιπολίτευσης ως εξής: ΣΥΡΙΖΑ, Ανεξάρτητοι Έλληνες, Νέα Δημοκρατία, ΣΥΡΙΖΑ, Δημοκρατική Συμπαράταξη, ΣΥΡΙΖΑ, Νέα Δημοκρατία, ΣΥΡΙΖΑ, Χρυσή Αυγή, ΣΥΡ</w:t>
      </w:r>
      <w:r>
        <w:rPr>
          <w:rFonts w:eastAsia="Times New Roman" w:cs="Times New Roman"/>
          <w:szCs w:val="24"/>
        </w:rPr>
        <w:t>ΙΖΑ, Νέα Δημοκρατία, ΚΚΕ, Ποτάμι,</w:t>
      </w:r>
      <w:r>
        <w:rPr>
          <w:rFonts w:eastAsia="Times New Roman" w:cs="Times New Roman"/>
          <w:szCs w:val="24"/>
        </w:rPr>
        <w:t xml:space="preserve"> </w:t>
      </w:r>
      <w:r>
        <w:rPr>
          <w:rFonts w:eastAsia="Times New Roman" w:cs="Times New Roman"/>
          <w:szCs w:val="24"/>
        </w:rPr>
        <w:t xml:space="preserve">Ένωση Κεντρώων, Ανεξάρτητος Βουλευτής. </w:t>
      </w:r>
    </w:p>
    <w:p w14:paraId="6F5C4054" w14:textId="77777777" w:rsidR="0016272D" w:rsidRDefault="008D6B83">
      <w:pPr>
        <w:spacing w:line="600" w:lineRule="auto"/>
        <w:ind w:firstLine="720"/>
        <w:jc w:val="both"/>
        <w:rPr>
          <w:rFonts w:eastAsia="Times New Roman" w:cs="Times New Roman"/>
          <w:bCs/>
          <w:szCs w:val="24"/>
        </w:rPr>
      </w:pPr>
      <w:r>
        <w:rPr>
          <w:rFonts w:eastAsia="Times New Roman" w:cs="Times New Roman"/>
          <w:bCs/>
          <w:szCs w:val="24"/>
        </w:rPr>
        <w:t>Σύμφωνα με το άρθρο 157, παράγραφος 2 του Κανονισμού της Βουλής</w:t>
      </w:r>
      <w:r w:rsidRPr="00786696">
        <w:rPr>
          <w:rFonts w:eastAsia="Times New Roman" w:cs="Times New Roman"/>
          <w:bCs/>
          <w:szCs w:val="24"/>
        </w:rPr>
        <w:t>,</w:t>
      </w:r>
      <w:r>
        <w:rPr>
          <w:rFonts w:eastAsia="Times New Roman" w:cs="Times New Roman"/>
          <w:bCs/>
          <w:szCs w:val="24"/>
        </w:rPr>
        <w:t xml:space="preserve"> κατά τη διάρκεια της συζήτησης η Βουλή μπορεί να καλέσει εκείνον κατά του οποίου στρέφεται η πρόταση άσκησης δίωξης</w:t>
      </w:r>
      <w:r w:rsidRPr="00786696">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και αν ακόμα δεν είναι μέλος της Κυβέρνησης, Υφυπουργός ή Βουλευτής</w:t>
      </w:r>
      <w:r w:rsidRPr="00786696">
        <w:rPr>
          <w:rFonts w:eastAsia="Times New Roman" w:cs="Times New Roman"/>
          <w:bCs/>
          <w:szCs w:val="24"/>
        </w:rPr>
        <w:t>,</w:t>
      </w:r>
      <w:r>
        <w:rPr>
          <w:rFonts w:eastAsia="Times New Roman" w:cs="Times New Roman"/>
          <w:bCs/>
          <w:szCs w:val="24"/>
        </w:rPr>
        <w:t xml:space="preserve"> να εμφανιστεί ενώπιον της και να ακουστεί.</w:t>
      </w:r>
    </w:p>
    <w:p w14:paraId="6F5C4055" w14:textId="77777777" w:rsidR="0016272D" w:rsidRDefault="008D6B83">
      <w:pPr>
        <w:spacing w:line="600" w:lineRule="auto"/>
        <w:ind w:firstLine="720"/>
        <w:jc w:val="both"/>
        <w:rPr>
          <w:rFonts w:eastAsia="Times New Roman" w:cs="Times New Roman"/>
          <w:bCs/>
          <w:szCs w:val="24"/>
        </w:rPr>
      </w:pPr>
      <w:r>
        <w:rPr>
          <w:rFonts w:eastAsia="Times New Roman" w:cs="Times New Roman"/>
          <w:bCs/>
          <w:szCs w:val="24"/>
        </w:rPr>
        <w:t>Το Σώμα συναίνει;</w:t>
      </w:r>
    </w:p>
    <w:p w14:paraId="6F5C4056"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6F5C4057" w14:textId="77777777" w:rsidR="0016272D" w:rsidRDefault="008D6B83">
      <w:pPr>
        <w:spacing w:line="600" w:lineRule="auto"/>
        <w:ind w:firstLine="720"/>
        <w:jc w:val="both"/>
        <w:rPr>
          <w:rFonts w:eastAsia="Times New Roman" w:cs="Times New Roman"/>
          <w:szCs w:val="24"/>
        </w:rPr>
      </w:pPr>
      <w:r>
        <w:rPr>
          <w:rFonts w:eastAsia="Times New Roman"/>
          <w:b/>
          <w:bCs/>
          <w:szCs w:val="24"/>
        </w:rPr>
        <w:lastRenderedPageBreak/>
        <w:t>ΠΡΟΕΔΡΕΥΟΥΣΑ (</w:t>
      </w:r>
      <w:r>
        <w:rPr>
          <w:rFonts w:eastAsia="Times New Roman"/>
          <w:b/>
          <w:szCs w:val="24"/>
        </w:rPr>
        <w:t>Αναστασία Χριστοδουλοπούλου)</w:t>
      </w:r>
      <w:r>
        <w:rPr>
          <w:rFonts w:eastAsia="Times New Roman"/>
          <w:b/>
          <w:bCs/>
          <w:szCs w:val="24"/>
        </w:rPr>
        <w:t xml:space="preserve">: </w:t>
      </w:r>
      <w:r>
        <w:rPr>
          <w:rFonts w:eastAsia="Times New Roman" w:cs="Times New Roman"/>
          <w:szCs w:val="24"/>
        </w:rPr>
        <w:t>Το Σώμα συναίνεσε.</w:t>
      </w:r>
    </w:p>
    <w:p w14:paraId="6F5C405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Σε κάθε περίπτωση έχει δικα</w:t>
      </w:r>
      <w:r>
        <w:rPr>
          <w:rFonts w:eastAsia="Times New Roman" w:cs="Times New Roman"/>
          <w:szCs w:val="24"/>
        </w:rPr>
        <w:t>ίωμα να υποβάλει στη Βουλή έγγραφο-υπόμνημα</w:t>
      </w:r>
      <w:r>
        <w:rPr>
          <w:rFonts w:eastAsia="Times New Roman" w:cs="Times New Roman"/>
          <w:szCs w:val="24"/>
        </w:rPr>
        <w:t>,</w:t>
      </w:r>
      <w:r>
        <w:rPr>
          <w:rFonts w:eastAsia="Times New Roman" w:cs="Times New Roman"/>
          <w:szCs w:val="24"/>
        </w:rPr>
        <w:t xml:space="preserve"> που καταχωρίζεται στα Πρακτικά, άρθρο 155, παράγραφος 6 του Κανονισμού της Βουλής. </w:t>
      </w:r>
    </w:p>
    <w:p w14:paraId="6F5C405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Τα πρόσωπα κατά των οποίων στρέφεται η πρόταση θα λάβουν τον λόγο για είκοσι λεπτά ο κάθε ένας. Οι τοποθετήσεις τους θα αρχίσου</w:t>
      </w:r>
      <w:r>
        <w:rPr>
          <w:rFonts w:eastAsia="Times New Roman" w:cs="Times New Roman"/>
          <w:szCs w:val="24"/>
        </w:rPr>
        <w:t>ν από την λήξη των αγορεύσεων των δεκαπέντε πρώτων ομιλητών και θα έχουν ολοκληρωθεί πριν από την έναρξη της ομιλίας του πρώτου πολιτικού Αρχηγού. Ενδιαμέσως των ομιλιών των ανωτέρω προσώπων θα μιλήσουν δύο Αναπληρωτές Υπουργοί, ο Αναπληρωτής Υπουργός Δικα</w:t>
      </w:r>
      <w:r>
        <w:rPr>
          <w:rFonts w:eastAsia="Times New Roman" w:cs="Times New Roman"/>
          <w:szCs w:val="24"/>
        </w:rPr>
        <w:t xml:space="preserve">ιοσύνης, Διαφάνειας και Ανθρωπίνων Δικαιωμάτων, κ. Παπαγγελόπουλος και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w:t>
      </w:r>
    </w:p>
    <w:p w14:paraId="6F5C405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Η ενημέρωση που έχουμε είναι ότι θα εμφανιστούν ενώπιον του Σώματος, προκειμένου να ακουστούν οι απόψεις τους και οι κύριοι Βενιζέλος Ε</w:t>
      </w:r>
      <w:r>
        <w:rPr>
          <w:rFonts w:eastAsia="Times New Roman" w:cs="Times New Roman"/>
          <w:szCs w:val="24"/>
        </w:rPr>
        <w:t xml:space="preserve">υάγγελος, Γεωργιάδης </w:t>
      </w:r>
      <w:r>
        <w:rPr>
          <w:rFonts w:eastAsia="Times New Roman" w:cs="Times New Roman"/>
          <w:szCs w:val="24"/>
        </w:rPr>
        <w:lastRenderedPageBreak/>
        <w:t xml:space="preserve">Σπυρίδων-Άδωνις, </w:t>
      </w:r>
      <w:proofErr w:type="spellStart"/>
      <w:r>
        <w:rPr>
          <w:rFonts w:eastAsia="Times New Roman" w:cs="Times New Roman"/>
          <w:szCs w:val="24"/>
        </w:rPr>
        <w:t>Κουτρουμάνης</w:t>
      </w:r>
      <w:proofErr w:type="spellEnd"/>
      <w:r>
        <w:rPr>
          <w:rFonts w:eastAsia="Times New Roman" w:cs="Times New Roman"/>
          <w:szCs w:val="24"/>
        </w:rPr>
        <w:t xml:space="preserve"> Γεώργιος, Λοβέρδος Ανδρέας, </w:t>
      </w:r>
      <w:proofErr w:type="spellStart"/>
      <w:r>
        <w:rPr>
          <w:rFonts w:eastAsia="Times New Roman" w:cs="Times New Roman"/>
          <w:szCs w:val="24"/>
        </w:rPr>
        <w:t>Λυκουρέντζος</w:t>
      </w:r>
      <w:proofErr w:type="spellEnd"/>
      <w:r>
        <w:rPr>
          <w:rFonts w:eastAsia="Times New Roman" w:cs="Times New Roman"/>
          <w:szCs w:val="24"/>
        </w:rPr>
        <w:t xml:space="preserve"> Ανδρέας, </w:t>
      </w:r>
      <w:proofErr w:type="spellStart"/>
      <w:r>
        <w:rPr>
          <w:rFonts w:eastAsia="Times New Roman" w:cs="Times New Roman"/>
          <w:szCs w:val="24"/>
        </w:rPr>
        <w:t>Πικραμμένος</w:t>
      </w:r>
      <w:proofErr w:type="spellEnd"/>
      <w:r>
        <w:rPr>
          <w:rFonts w:eastAsia="Times New Roman" w:cs="Times New Roman"/>
          <w:szCs w:val="24"/>
        </w:rPr>
        <w:t xml:space="preserve"> Παναγιώτης, </w:t>
      </w:r>
      <w:proofErr w:type="spellStart"/>
      <w:r>
        <w:rPr>
          <w:rFonts w:eastAsia="Times New Roman" w:cs="Times New Roman"/>
          <w:szCs w:val="24"/>
        </w:rPr>
        <w:t>Σαλμάς</w:t>
      </w:r>
      <w:proofErr w:type="spellEnd"/>
      <w:r>
        <w:rPr>
          <w:rFonts w:eastAsia="Times New Roman" w:cs="Times New Roman"/>
          <w:szCs w:val="24"/>
        </w:rPr>
        <w:t xml:space="preserve"> Μάριος, Σαμαράς Αντώνιος, Στουρνάρας Ιωάννης.</w:t>
      </w:r>
    </w:p>
    <w:p w14:paraId="6F5C405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 ευρωπαίος Επίτροπος κ. Αβραμόπουλος Δημήτριος με από 17 Μαΐου 2018 επιστολή </w:t>
      </w:r>
      <w:r>
        <w:rPr>
          <w:rFonts w:eastAsia="Times New Roman" w:cs="Times New Roman"/>
          <w:szCs w:val="24"/>
        </w:rPr>
        <w:t>του προς τον Πρόεδρο της Βουλής ενημερώνει ότι δεν θα εμφανιστεί στην Ολομέλεια και υπέβαλε το υπ’ αριθμό πρωτοκόλλου 2322/17-5-2018 έγγραφο – υπόμνημα, το οποίο καταχωρίζεται στα Πρακτικά της σημερινής συνεδρίασης και είναι στη διάθεση όλων.</w:t>
      </w:r>
    </w:p>
    <w:p w14:paraId="6F5C405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αυτό κατατίθεται για τα Πρακτικά το προαναφερθέν έγγραφο</w:t>
      </w:r>
      <w:r>
        <w:rPr>
          <w:rFonts w:eastAsia="Times New Roman" w:cs="Times New Roman"/>
          <w:szCs w:val="24"/>
        </w:rPr>
        <w:t xml:space="preserve"> - </w:t>
      </w:r>
      <w:r>
        <w:rPr>
          <w:rFonts w:eastAsia="Times New Roman" w:cs="Times New Roman"/>
          <w:szCs w:val="24"/>
        </w:rPr>
        <w:t>υπόμνημα, το οποίο έχει ως εξής</w:t>
      </w:r>
      <w:r w:rsidRPr="006E5456">
        <w:rPr>
          <w:rFonts w:eastAsia="Times New Roman" w:cs="Times New Roman"/>
          <w:szCs w:val="24"/>
        </w:rPr>
        <w:t>:</w:t>
      </w:r>
    </w:p>
    <w:p w14:paraId="6F5C405D" w14:textId="77777777" w:rsidR="0016272D" w:rsidRDefault="008D6B83">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3465A6">
        <w:rPr>
          <w:rFonts w:eastAsia="Times New Roman" w:cs="Times New Roman"/>
          <w:color w:val="FF0000"/>
          <w:szCs w:val="24"/>
        </w:rPr>
        <w:t>ΑΛΛΑΓΗ ΣΕΛΙΔΑΣ</w:t>
      </w:r>
      <w:r>
        <w:rPr>
          <w:rFonts w:eastAsia="Times New Roman" w:cs="Times New Roman"/>
          <w:color w:val="FF0000"/>
          <w:szCs w:val="24"/>
        </w:rPr>
        <w:t>)</w:t>
      </w:r>
    </w:p>
    <w:p w14:paraId="6F5C405E" w14:textId="77777777" w:rsidR="0016272D" w:rsidRDefault="008D6B83">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3465A6">
        <w:rPr>
          <w:rFonts w:eastAsia="Times New Roman" w:cs="Times New Roman"/>
          <w:color w:val="FF0000"/>
          <w:szCs w:val="24"/>
        </w:rPr>
        <w:t>Να μπουν οι σελίδες 11-15)</w:t>
      </w:r>
    </w:p>
    <w:p w14:paraId="6F5C405F" w14:textId="77777777" w:rsidR="0016272D" w:rsidRDefault="008D6B83">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3465A6">
        <w:rPr>
          <w:rFonts w:eastAsia="Times New Roman" w:cs="Times New Roman"/>
          <w:color w:val="FF0000"/>
          <w:szCs w:val="24"/>
        </w:rPr>
        <w:t>ΑΛΛΑΓΗ ΣΕΛΙΔΑΣ</w:t>
      </w:r>
      <w:r>
        <w:rPr>
          <w:rFonts w:eastAsia="Times New Roman" w:cs="Times New Roman"/>
          <w:color w:val="FF0000"/>
          <w:szCs w:val="24"/>
        </w:rPr>
        <w:t>)</w:t>
      </w:r>
    </w:p>
    <w:p w14:paraId="6F5C4060" w14:textId="77777777" w:rsidR="0016272D" w:rsidRDefault="008D6B83">
      <w:pPr>
        <w:spacing w:line="600" w:lineRule="auto"/>
        <w:ind w:firstLine="720"/>
        <w:jc w:val="both"/>
        <w:rPr>
          <w:rFonts w:eastAsia="Times New Roman" w:cs="Times New Roman"/>
          <w:szCs w:val="24"/>
        </w:rPr>
      </w:pPr>
      <w:r>
        <w:rPr>
          <w:rFonts w:eastAsia="Times New Roman"/>
          <w:b/>
          <w:bCs/>
          <w:szCs w:val="24"/>
        </w:rPr>
        <w:lastRenderedPageBreak/>
        <w:t>ΠΡΟΕΔΡΕΥΟΥΣΑ (</w:t>
      </w:r>
      <w:r>
        <w:rPr>
          <w:rFonts w:eastAsia="Times New Roman"/>
          <w:b/>
          <w:szCs w:val="24"/>
        </w:rPr>
        <w:t>Αναστασία Χριστοδουλοπούλου)</w:t>
      </w:r>
      <w:r>
        <w:rPr>
          <w:rFonts w:eastAsia="Times New Roman"/>
          <w:b/>
          <w:bCs/>
          <w:szCs w:val="24"/>
        </w:rPr>
        <w:t xml:space="preserve">: </w:t>
      </w:r>
      <w:r>
        <w:rPr>
          <w:rFonts w:eastAsia="Times New Roman" w:cs="Times New Roman"/>
          <w:szCs w:val="24"/>
        </w:rPr>
        <w:t>Αφού ολοκληρωθούν οι τοποθετήσεις των αναφερόμενων στην πρόταση προσώπων, θα εισέλθουμε στον κύκλο αγορεύσεων των Προέδρων των Κοινοβουλευτικών Ομάδων. Οι Κοινοβουλευτικοί Εκπρόσωποι θα λάβουν τον λόγο μόνο στην περίπτωση που δεν μιλήσει ο Πρόεδρος της Κοι</w:t>
      </w:r>
      <w:r>
        <w:rPr>
          <w:rFonts w:eastAsia="Times New Roman" w:cs="Times New Roman"/>
          <w:szCs w:val="24"/>
        </w:rPr>
        <w:t xml:space="preserve">νοβουλευτικής τους Ομάδας. Σε αυτόν τον κύκλο θα λάβουν τον λόγο και δύο Υπουργοί, ο Υπουργός Δικαιοσύνης, Διαφάνειας και Ανθρωπίνων Δικαιωμάτων κ. Σταύρος Κοντονής και ο Υπουργός Υγείας κ. Ανδρέας Ξανθός. </w:t>
      </w:r>
    </w:p>
    <w:p w14:paraId="6F5C406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 χρόνος ομιλίας των Προέδρων των Κοινοβουλευτικώ</w:t>
      </w:r>
      <w:r>
        <w:rPr>
          <w:rFonts w:eastAsia="Times New Roman" w:cs="Times New Roman"/>
          <w:szCs w:val="24"/>
        </w:rPr>
        <w:t>ν Ομάδων θα είναι οριζόμενος από το άρθρο 97, παράγραφος 2 και 3 του Κανονισμού της Βουλής, δηλαδή η διάρκεια αγόρευσης του Πρωθυπουργού και του Αρχηγού Αξιωματικής Αντιπολίτευσης θα είναι έως είκοσι λεπτά και των Προέδρων των υπολοίπων έξι Κοινοβουλευτικώ</w:t>
      </w:r>
      <w:r>
        <w:rPr>
          <w:rFonts w:eastAsia="Times New Roman" w:cs="Times New Roman"/>
          <w:szCs w:val="24"/>
        </w:rPr>
        <w:t>ν Ομάδων έως δεκαπέντε λεπτά. Οι Υπουργοί και οι Αναπληρωτές Υπουργοί θα μιλή</w:t>
      </w:r>
      <w:r>
        <w:rPr>
          <w:rFonts w:eastAsia="Times New Roman" w:cs="Times New Roman"/>
          <w:szCs w:val="24"/>
        </w:rPr>
        <w:lastRenderedPageBreak/>
        <w:t xml:space="preserve">σουν για δέκα λεπτά της ώρας. Εφόσον υπάρξει Πρόεδρος της Κοινοβουλευτικής Ομάδας που δεν επιθυμεί να μιλήσει, τον λόγο θα λάβει ο Αναπληρωτής του Κοινοβουλευτικός Εκπρόσωπος για </w:t>
      </w:r>
      <w:r>
        <w:rPr>
          <w:rFonts w:eastAsia="Times New Roman" w:cs="Times New Roman"/>
          <w:szCs w:val="24"/>
        </w:rPr>
        <w:t>δώδεκα λεπτά.</w:t>
      </w:r>
    </w:p>
    <w:p w14:paraId="6F5C406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Μετά την ολοκλήρωση της συζητήσεως και σύμφωνα με τα άρθρα 73 και 157, παράγραφος 3 του Κανονισμού της Βουλής, η Ολομέλεια αποφασίζει με μυστική ψηφοφορία επί της προτάσεως της </w:t>
      </w:r>
      <w:r>
        <w:rPr>
          <w:rFonts w:eastAsia="Times New Roman" w:cs="Times New Roman"/>
          <w:szCs w:val="24"/>
        </w:rPr>
        <w:t>ε</w:t>
      </w:r>
      <w:r>
        <w:rPr>
          <w:rFonts w:eastAsia="Times New Roman" w:cs="Times New Roman"/>
          <w:szCs w:val="24"/>
        </w:rPr>
        <w:t>πιτροπής και χωριστά για κάθε καταγγελλόμενη πράξη ή παράλειψη γ</w:t>
      </w:r>
      <w:r>
        <w:rPr>
          <w:rFonts w:eastAsia="Times New Roman" w:cs="Times New Roman"/>
          <w:szCs w:val="24"/>
        </w:rPr>
        <w:t xml:space="preserve">ια την οποία ζητείται άσκηση δίωξης, όπως αυτές καθορίζονται και εξειδικεύονται στο πόρισμα της ως άνω </w:t>
      </w:r>
      <w:r>
        <w:rPr>
          <w:rFonts w:eastAsia="Times New Roman" w:cs="Times New Roman"/>
          <w:szCs w:val="24"/>
        </w:rPr>
        <w:t>ε</w:t>
      </w:r>
      <w:r>
        <w:rPr>
          <w:rFonts w:eastAsia="Times New Roman" w:cs="Times New Roman"/>
          <w:szCs w:val="24"/>
        </w:rPr>
        <w:t>πιτροπής, σύμφωνα με τις διατάξεις των άρθρων 86 του Συντάγματος, 153 και επόμενα του Κανονισμού της Βουλής και του ν.31268/2003 Ποινική Ευθύνη των Υπου</w:t>
      </w:r>
      <w:r>
        <w:rPr>
          <w:rFonts w:eastAsia="Times New Roman" w:cs="Times New Roman"/>
          <w:szCs w:val="24"/>
        </w:rPr>
        <w:t>ργών, όπως ισχύουν.</w:t>
      </w:r>
    </w:p>
    <w:p w14:paraId="6F5C406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Η σχετική απόφαση λαμβάνεται με την απόλυτη πλειοψηφία του όλου αριθμού των Βουλευτών, δηλαδή με </w:t>
      </w:r>
      <w:proofErr w:type="spellStart"/>
      <w:r>
        <w:rPr>
          <w:rFonts w:eastAsia="Times New Roman" w:cs="Times New Roman"/>
          <w:szCs w:val="24"/>
        </w:rPr>
        <w:t>εκατόν</w:t>
      </w:r>
      <w:proofErr w:type="spellEnd"/>
      <w:r>
        <w:rPr>
          <w:rFonts w:eastAsia="Times New Roman" w:cs="Times New Roman"/>
          <w:szCs w:val="24"/>
        </w:rPr>
        <w:t xml:space="preserve"> πενήντα και μια ψήφους, όπως ορίζουν το Σύνταγμα και ο Κανονισμός της Βουλής. Σύμφωνα με το άρθρο 155 παράγραφος 8 του </w:t>
      </w:r>
      <w:r>
        <w:rPr>
          <w:rFonts w:eastAsia="Times New Roman" w:cs="Times New Roman"/>
          <w:szCs w:val="24"/>
        </w:rPr>
        <w:lastRenderedPageBreak/>
        <w:t>Κανονισμού τη</w:t>
      </w:r>
      <w:r>
        <w:rPr>
          <w:rFonts w:eastAsia="Times New Roman" w:cs="Times New Roman"/>
          <w:szCs w:val="24"/>
        </w:rPr>
        <w:t>ς Βουλής, όσοι από τους αναφερόμενους στην πρόταση είναι Βουλευτές δεν θα μετέχουν στην ψηφοφορία για την πρόταση άσκησης δίωξης που τους αφορά.</w:t>
      </w:r>
    </w:p>
    <w:p w14:paraId="6F5C406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Η ψηφοφορία θα γίνει με μια ανάγνωση του καταλόγου. Θα είναι αυτοτελής για κάθε πρόσωπο και θα διεξαχθεί σε δέκ</w:t>
      </w:r>
      <w:r>
        <w:rPr>
          <w:rFonts w:eastAsia="Times New Roman" w:cs="Times New Roman"/>
          <w:szCs w:val="24"/>
        </w:rPr>
        <w:t xml:space="preserve">α χωριστές ψηφοδόχους. Επάνω στη ψηφοδόχο δεν θα γράφεται όνομα, θα αναγράφεται μόνο ένας αριθμός. Οι ψηφοδόχοι έχουν τοποθετηθεί με βάση την αλφαβητική σειρά του επωνύμου των προσώπων κατά των οποίων στρέφεται η πρόταση. </w:t>
      </w:r>
    </w:p>
    <w:p w14:paraId="6F5C406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Για τη διεξαγωγή της μυστικής ψηφ</w:t>
      </w:r>
      <w:r>
        <w:rPr>
          <w:rFonts w:eastAsia="Times New Roman" w:cs="Times New Roman"/>
          <w:szCs w:val="24"/>
        </w:rPr>
        <w:t xml:space="preserve">οφορίας θα σας διανεμηθούν δέκα ψηφοδέλτια με το όνομα του κ. Αβραμόπουλου, του κ. Βενιζέλου, του κ. Γεωργιάδη, του κ. </w:t>
      </w:r>
      <w:proofErr w:type="spellStart"/>
      <w:r>
        <w:rPr>
          <w:rFonts w:eastAsia="Times New Roman" w:cs="Times New Roman"/>
          <w:szCs w:val="24"/>
        </w:rPr>
        <w:t>Κουτρουμάνη</w:t>
      </w:r>
      <w:proofErr w:type="spellEnd"/>
      <w:r>
        <w:rPr>
          <w:rFonts w:eastAsia="Times New Roman" w:cs="Times New Roman"/>
          <w:szCs w:val="24"/>
        </w:rPr>
        <w:t xml:space="preserve">, του κ. Λοβέρδου, του κ. </w:t>
      </w:r>
      <w:proofErr w:type="spellStart"/>
      <w:r>
        <w:rPr>
          <w:rFonts w:eastAsia="Times New Roman" w:cs="Times New Roman"/>
          <w:szCs w:val="24"/>
        </w:rPr>
        <w:t>Λυκουρέντζου</w:t>
      </w:r>
      <w:proofErr w:type="spellEnd"/>
      <w:r>
        <w:rPr>
          <w:rFonts w:eastAsia="Times New Roman" w:cs="Times New Roman"/>
          <w:szCs w:val="24"/>
        </w:rPr>
        <w:t xml:space="preserve">, του κ. </w:t>
      </w:r>
      <w:proofErr w:type="spellStart"/>
      <w:r>
        <w:rPr>
          <w:rFonts w:eastAsia="Times New Roman" w:cs="Times New Roman"/>
          <w:szCs w:val="24"/>
        </w:rPr>
        <w:t>Πικραμμένου</w:t>
      </w:r>
      <w:proofErr w:type="spellEnd"/>
      <w:r>
        <w:rPr>
          <w:rFonts w:eastAsia="Times New Roman" w:cs="Times New Roman"/>
          <w:szCs w:val="24"/>
        </w:rPr>
        <w:t xml:space="preserve">, του κ. </w:t>
      </w:r>
      <w:proofErr w:type="spellStart"/>
      <w:r>
        <w:rPr>
          <w:rFonts w:eastAsia="Times New Roman" w:cs="Times New Roman"/>
          <w:szCs w:val="24"/>
        </w:rPr>
        <w:t>Σαλμά</w:t>
      </w:r>
      <w:proofErr w:type="spellEnd"/>
      <w:r>
        <w:rPr>
          <w:rFonts w:eastAsia="Times New Roman" w:cs="Times New Roman"/>
          <w:szCs w:val="24"/>
        </w:rPr>
        <w:t xml:space="preserve">, του κ. Σαμαρά και του κ. Στουρνάρα. </w:t>
      </w:r>
    </w:p>
    <w:p w14:paraId="6F5C406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Η ψήφος για την</w:t>
      </w:r>
      <w:r>
        <w:rPr>
          <w:rFonts w:eastAsia="Times New Roman" w:cs="Times New Roman"/>
          <w:szCs w:val="24"/>
        </w:rPr>
        <w:t xml:space="preserve"> άσκηση ή μη δίωξης κατά των ανωτέρω αναφερομένων προσώπων εκφράζεται με σταυρό κάτω από μία από τις τρεις λέξεις: «</w:t>
      </w:r>
      <w:r>
        <w:rPr>
          <w:rFonts w:eastAsia="Times New Roman" w:cs="Times New Roman"/>
          <w:szCs w:val="24"/>
        </w:rPr>
        <w:t>ν</w:t>
      </w:r>
      <w:r>
        <w:rPr>
          <w:rFonts w:eastAsia="Times New Roman" w:cs="Times New Roman"/>
          <w:szCs w:val="24"/>
        </w:rPr>
        <w:t>αι», «</w:t>
      </w:r>
      <w:r>
        <w:rPr>
          <w:rFonts w:eastAsia="Times New Roman" w:cs="Times New Roman"/>
          <w:szCs w:val="24"/>
        </w:rPr>
        <w:t>ό</w:t>
      </w:r>
      <w:r>
        <w:rPr>
          <w:rFonts w:eastAsia="Times New Roman" w:cs="Times New Roman"/>
          <w:szCs w:val="24"/>
        </w:rPr>
        <w:t xml:space="preserve">χι, λόγω αναρμοδιότητας της Βουλής και διαβίβαση στον αρμόδιο </w:t>
      </w:r>
      <w:r>
        <w:rPr>
          <w:rFonts w:eastAsia="Times New Roman" w:cs="Times New Roman"/>
          <w:szCs w:val="24"/>
        </w:rPr>
        <w:t>ε</w:t>
      </w:r>
      <w:r>
        <w:rPr>
          <w:rFonts w:eastAsia="Times New Roman" w:cs="Times New Roman"/>
          <w:szCs w:val="24"/>
        </w:rPr>
        <w:t>ισαγγελέα</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π</w:t>
      </w:r>
      <w:r>
        <w:rPr>
          <w:rFonts w:eastAsia="Times New Roman" w:cs="Times New Roman"/>
          <w:szCs w:val="24"/>
        </w:rPr>
        <w:t xml:space="preserve">αρών». </w:t>
      </w:r>
    </w:p>
    <w:p w14:paraId="6F5C406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Θα ήθελα εδώ, επίσης, να ενημερώσω το Σώμα ό</w:t>
      </w:r>
      <w:r>
        <w:rPr>
          <w:rFonts w:eastAsia="Times New Roman" w:cs="Times New Roman"/>
          <w:szCs w:val="24"/>
        </w:rPr>
        <w:t>τι οι συνάδελφοι Βουλευτές ή και τα μέλη της Κυβέρνησης</w:t>
      </w:r>
      <w:r>
        <w:rPr>
          <w:rFonts w:eastAsia="Times New Roman" w:cs="Times New Roman"/>
          <w:szCs w:val="24"/>
        </w:rPr>
        <w:t>,</w:t>
      </w:r>
      <w:r>
        <w:rPr>
          <w:rFonts w:eastAsia="Times New Roman" w:cs="Times New Roman"/>
          <w:szCs w:val="24"/>
        </w:rPr>
        <w:t xml:space="preserve"> που βρίσκονται σε αποστολή της Βουλής και της Κυβέρνησης στο εξωτερικό θα ψηφίσουν με επιστολική ψήφο, σύμφωνα με το άρθρο 70Α του Κανονισμού της Βουλής. Σε αυτήν την περίπτωση, πριν από την ψηφοφορί</w:t>
      </w:r>
      <w:r>
        <w:rPr>
          <w:rFonts w:eastAsia="Times New Roman" w:cs="Times New Roman"/>
          <w:szCs w:val="24"/>
        </w:rPr>
        <w:t xml:space="preserve">α θα παραδοθούν στο Προεδρείο τα ψηφοδέλτιά τους μέσα σε σφραγισμένους φακέλους, οι οποίοι θα αναγράφουν εντύπως τον αριθμό της κάλπης που προορίζονται. Ο τυπωμένος αυτός φάκελος θα εσωκλείεται σε ένα μεγαλύτερο δεύτερο φάκελο, επίσης κλειστό, ο οποίος θα </w:t>
      </w:r>
      <w:r>
        <w:rPr>
          <w:rFonts w:eastAsia="Times New Roman" w:cs="Times New Roman"/>
          <w:szCs w:val="24"/>
        </w:rPr>
        <w:t>αναγράφει το όνομα του Βουλευτή ή του μέλους της Κυβέρνησης</w:t>
      </w:r>
      <w:r>
        <w:rPr>
          <w:rFonts w:eastAsia="Times New Roman" w:cs="Times New Roman"/>
          <w:szCs w:val="24"/>
        </w:rPr>
        <w:t>,</w:t>
      </w:r>
      <w:r>
        <w:rPr>
          <w:rFonts w:eastAsia="Times New Roman" w:cs="Times New Roman"/>
          <w:szCs w:val="24"/>
        </w:rPr>
        <w:t xml:space="preserve"> που θα ψηφίσει με επιστολική ψήφο. Ο φάκελος θα συνοδεύεται από διαβιβαστικό έγγραφο που θα απευθύνεται προς τον Πρόεδρο της Βουλής. Η παράδοση των φακέλων με τα ψηφοδέλτια θα γίνει από διαπιστευ</w:t>
      </w:r>
      <w:r>
        <w:rPr>
          <w:rFonts w:eastAsia="Times New Roman" w:cs="Times New Roman"/>
          <w:szCs w:val="24"/>
        </w:rPr>
        <w:t xml:space="preserve">μένους συνεργάτες των Βουλευτών ή των </w:t>
      </w:r>
      <w:r>
        <w:rPr>
          <w:rFonts w:eastAsia="Times New Roman" w:cs="Times New Roman"/>
          <w:szCs w:val="24"/>
        </w:rPr>
        <w:lastRenderedPageBreak/>
        <w:t xml:space="preserve">μελών της Κυβέρνησης που πρόκειται να ψηφίσουν με βάση το άρθρο 70Α του Κανονισμού της Βουλής. </w:t>
      </w:r>
    </w:p>
    <w:p w14:paraId="6F5C406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Η συζήτηση προτείνουμε να περατωθεί μέχρι τις 20.00΄ το βράδυ και στη συνέχει να ακολουθήσει μυστική ψηφοφορία. </w:t>
      </w:r>
    </w:p>
    <w:p w14:paraId="6F5C406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Δέχεται η Βουλή την πρόταση αυτή; </w:t>
      </w:r>
    </w:p>
    <w:p w14:paraId="6F5C406A"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6F5C406B"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Η πρόταση έγινε δεκτή κατά πλειοψηφία. </w:t>
      </w:r>
    </w:p>
    <w:p w14:paraId="6F5C406C" w14:textId="77777777" w:rsidR="0016272D" w:rsidRDefault="008D6B83">
      <w:pPr>
        <w:spacing w:after="0" w:line="600" w:lineRule="auto"/>
        <w:ind w:firstLine="720"/>
        <w:jc w:val="both"/>
        <w:rPr>
          <w:rFonts w:eastAsia="Times New Roman" w:cs="Times New Roman"/>
          <w:szCs w:val="24"/>
        </w:rPr>
      </w:pPr>
      <w:r>
        <w:rPr>
          <w:rFonts w:eastAsia="Times New Roman" w:cs="Times New Roman"/>
          <w:szCs w:val="24"/>
        </w:rPr>
        <w:t xml:space="preserve">Συνεπώς έχω την τιμή να σας ανακοινώσω τους ομιλητές… </w:t>
      </w:r>
    </w:p>
    <w:p w14:paraId="6F5C406D"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ΓΕΩΡΓΙΟΣ </w:t>
      </w:r>
      <w:r>
        <w:rPr>
          <w:rFonts w:eastAsia="Times New Roman" w:cs="Times New Roman"/>
          <w:b/>
          <w:szCs w:val="24"/>
        </w:rPr>
        <w:t xml:space="preserve">ΔΕΝΔΙΑΣ: </w:t>
      </w:r>
      <w:r>
        <w:rPr>
          <w:rFonts w:eastAsia="Times New Roman" w:cs="Times New Roman"/>
          <w:szCs w:val="24"/>
        </w:rPr>
        <w:t>Κυρία Πρόεδρε, μ</w:t>
      </w:r>
      <w:r>
        <w:rPr>
          <w:rFonts w:eastAsia="Times New Roman" w:cs="Times New Roman"/>
          <w:szCs w:val="24"/>
        </w:rPr>
        <w:t>ήπως να ακουστούμε πρώτα και μετά να αποφασίσουμε;</w:t>
      </w:r>
    </w:p>
    <w:p w14:paraId="6F5C406E"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Για ποιο θέμα; </w:t>
      </w:r>
    </w:p>
    <w:p w14:paraId="6F5C406F"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ΓΕΩΡΓΙΟΣ </w:t>
      </w:r>
      <w:r>
        <w:rPr>
          <w:rFonts w:eastAsia="Times New Roman" w:cs="Times New Roman"/>
          <w:b/>
          <w:szCs w:val="24"/>
        </w:rPr>
        <w:t xml:space="preserve">ΔΕΝΔΙΑΣ: </w:t>
      </w:r>
      <w:r>
        <w:rPr>
          <w:rFonts w:eastAsia="Times New Roman" w:cs="Times New Roman"/>
          <w:szCs w:val="24"/>
        </w:rPr>
        <w:t>Για όσα αναγνώσατε.</w:t>
      </w:r>
    </w:p>
    <w:p w14:paraId="6F5C4070"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Εντάξει, θα ανακοινώσω μετά τα ονόματα των ομιλητών.</w:t>
      </w:r>
      <w:r>
        <w:rPr>
          <w:rFonts w:eastAsia="Times New Roman" w:cs="Times New Roman"/>
          <w:szCs w:val="24"/>
        </w:rPr>
        <w:t xml:space="preserve"> </w:t>
      </w:r>
    </w:p>
    <w:p w14:paraId="6F5C407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θα ήθελα να σας ανακοινώσω πως ό,τι διάβασα ήταν αποφάσεις της Διάσκεψης των Προέδρων. </w:t>
      </w:r>
    </w:p>
    <w:p w14:paraId="6F5C407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μπορείτε να μου πείτε το θέμα για να δω πόσο χρόνο θα σας δώσω; </w:t>
      </w:r>
    </w:p>
    <w:p w14:paraId="6F5C4073"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ΓΕΩΡΓΙΟΣ </w:t>
      </w:r>
      <w:r>
        <w:rPr>
          <w:rFonts w:eastAsia="Times New Roman" w:cs="Times New Roman"/>
          <w:b/>
          <w:szCs w:val="24"/>
        </w:rPr>
        <w:t xml:space="preserve">ΔΕΝΔΙΑΣ: </w:t>
      </w:r>
      <w:r>
        <w:rPr>
          <w:rFonts w:eastAsia="Times New Roman" w:cs="Times New Roman"/>
          <w:szCs w:val="24"/>
        </w:rPr>
        <w:t>Κυρία Πρόεδρε, ως συνήθως δεν μακρηγορώ.</w:t>
      </w:r>
      <w:r>
        <w:rPr>
          <w:rFonts w:eastAsia="Times New Roman" w:cs="Times New Roman"/>
          <w:szCs w:val="24"/>
        </w:rPr>
        <w:t xml:space="preserve"> Το θέμα το οποίο θα ήθελα να συζητήσει η Αντιπροσωπεία αφορά πρώτον -κατά την απόφαση της Διάσκεψης των Προέδρων-, την επανάληψη του φαινομένου των δέκα διαφορετικών καλπών και δεύτερον –εξίσου, αν όχι σημαντικότερο- το ζήτημα του περιεχομένου του ψηφοδελ</w:t>
      </w:r>
      <w:r>
        <w:rPr>
          <w:rFonts w:eastAsia="Times New Roman" w:cs="Times New Roman"/>
          <w:szCs w:val="24"/>
        </w:rPr>
        <w:t>τίου, το οποίο προ ολίγου αναγνώσατε και το οποίο παρ</w:t>
      </w:r>
      <w:r>
        <w:rPr>
          <w:rFonts w:eastAsia="Times New Roman" w:cs="Times New Roman"/>
          <w:szCs w:val="24"/>
        </w:rPr>
        <w:t xml:space="preserve">’ </w:t>
      </w:r>
      <w:r>
        <w:rPr>
          <w:rFonts w:eastAsia="Times New Roman" w:cs="Times New Roman"/>
          <w:szCs w:val="24"/>
        </w:rPr>
        <w:t xml:space="preserve">ότι παρακάλεσα τη Γραμματεία δεν μας έχει δοθεί εγγράφως μέχρι τώρα για λόγους τους οποίους δεν προσλαμβάνω. </w:t>
      </w:r>
    </w:p>
    <w:p w14:paraId="6F5C407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συνέπεια, αν μου δώσετε τρία ή τέσσερα λεπτά, νομίζω ότι ο χρόνος επαρκεί απολύτως. </w:t>
      </w:r>
    </w:p>
    <w:p w14:paraId="6F5C4075"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θα σας δώσω τον χρόνο. Μάλιστα, θα σας δώσω πέντε λεπτά.</w:t>
      </w:r>
    </w:p>
    <w:p w14:paraId="6F5C4076"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ΓΕΩΡΓΙΟΣ </w:t>
      </w:r>
      <w:r>
        <w:rPr>
          <w:rFonts w:eastAsia="Times New Roman" w:cs="Times New Roman"/>
          <w:b/>
          <w:szCs w:val="24"/>
        </w:rPr>
        <w:t xml:space="preserve">ΔΕΝΔΙΑΣ: </w:t>
      </w:r>
      <w:r>
        <w:rPr>
          <w:rFonts w:eastAsia="Times New Roman" w:cs="Times New Roman"/>
          <w:szCs w:val="24"/>
        </w:rPr>
        <w:t xml:space="preserve">Σας ευχαριστώ. </w:t>
      </w:r>
    </w:p>
    <w:p w14:paraId="6F5C4077"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Απλώς, θέλω να πούμε ότι είναι ένα παρεμπίπτον ζήτημ</w:t>
      </w:r>
      <w:r>
        <w:rPr>
          <w:rFonts w:eastAsia="Times New Roman" w:cs="Times New Roman"/>
          <w:szCs w:val="24"/>
        </w:rPr>
        <w:t>α, διότι στη διαδικασία αυτή δεν προβλέπεται άλλη συζήτηση πριν την έναρξή της. Κατά συνέπεια, θα εφαρμόσουμε το άρθρο 67 του Κανονισμού…</w:t>
      </w:r>
    </w:p>
    <w:p w14:paraId="6F5C4078"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ΓΕΩΡΓΙΟΣ </w:t>
      </w:r>
      <w:r>
        <w:rPr>
          <w:rFonts w:eastAsia="Times New Roman" w:cs="Times New Roman"/>
          <w:b/>
          <w:szCs w:val="24"/>
        </w:rPr>
        <w:t xml:space="preserve">ΔΕΝΔΙΑΣ: </w:t>
      </w:r>
      <w:r>
        <w:rPr>
          <w:rFonts w:eastAsia="Times New Roman" w:cs="Times New Roman"/>
          <w:szCs w:val="24"/>
        </w:rPr>
        <w:t>Κυρία Πρόεδρε, μπορείτε να το χαρακτηρίσετε όπως θέλετε. Όμως, κατά τη διάρκεια της τοποθ</w:t>
      </w:r>
      <w:r>
        <w:rPr>
          <w:rFonts w:eastAsia="Times New Roman" w:cs="Times New Roman"/>
          <w:szCs w:val="24"/>
        </w:rPr>
        <w:t xml:space="preserve">έτησής μου θα τεθεί θέμα τήρησης ή μη τήρησης, κατά την άποψή μας, του ισχύοντος Συντάγματος της χώρας. </w:t>
      </w:r>
    </w:p>
    <w:p w14:paraId="6F5C4079"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Ορίστε, κύριε </w:t>
      </w:r>
      <w:proofErr w:type="spellStart"/>
      <w:r>
        <w:rPr>
          <w:rFonts w:eastAsia="Times New Roman" w:cs="Times New Roman"/>
          <w:szCs w:val="24"/>
        </w:rPr>
        <w:t>Δένδια</w:t>
      </w:r>
      <w:proofErr w:type="spellEnd"/>
      <w:r>
        <w:rPr>
          <w:rFonts w:eastAsia="Times New Roman" w:cs="Times New Roman"/>
          <w:szCs w:val="24"/>
        </w:rPr>
        <w:t xml:space="preserve">, έχετε το λόγο. </w:t>
      </w:r>
    </w:p>
    <w:p w14:paraId="6F5C407A"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ΓΕΩΡΓΙΟΣ</w:t>
      </w:r>
      <w:r>
        <w:rPr>
          <w:rFonts w:eastAsia="Times New Roman" w:cs="Times New Roman"/>
          <w:b/>
          <w:szCs w:val="24"/>
        </w:rPr>
        <w:t xml:space="preserve"> ΔΕΝΔΙΑΣ: </w:t>
      </w:r>
      <w:r>
        <w:rPr>
          <w:rFonts w:eastAsia="Times New Roman" w:cs="Times New Roman"/>
          <w:szCs w:val="24"/>
        </w:rPr>
        <w:t>Κατ’ αρχάς, όπως και εσείς αναγνώσατε, η</w:t>
      </w:r>
      <w:r>
        <w:rPr>
          <w:rFonts w:eastAsia="Times New Roman" w:cs="Times New Roman"/>
          <w:szCs w:val="24"/>
        </w:rPr>
        <w:t xml:space="preserve"> παρούσα πρόταση εισάγεται με το άρθρο 157 του Κανονισμού της Βουλής. Παρ</w:t>
      </w:r>
      <w:r>
        <w:rPr>
          <w:rFonts w:eastAsia="Times New Roman" w:cs="Times New Roman"/>
          <w:szCs w:val="24"/>
        </w:rPr>
        <w:t xml:space="preserve">’ </w:t>
      </w:r>
      <w:r>
        <w:rPr>
          <w:rFonts w:eastAsia="Times New Roman" w:cs="Times New Roman"/>
          <w:szCs w:val="24"/>
        </w:rPr>
        <w:t xml:space="preserve">ότι είμαι βέβαιος ότι οι κύριοι συνάδελφοι -τουλάχιστον οι ανήκοντες στην </w:t>
      </w:r>
      <w:r>
        <w:rPr>
          <w:rFonts w:eastAsia="Times New Roman" w:cs="Times New Roman"/>
          <w:szCs w:val="24"/>
        </w:rPr>
        <w:t>ε</w:t>
      </w:r>
      <w:r>
        <w:rPr>
          <w:rFonts w:eastAsia="Times New Roman" w:cs="Times New Roman"/>
          <w:szCs w:val="24"/>
        </w:rPr>
        <w:t xml:space="preserve">πιτροπή, αλλά πιθανότατα και όλοι οι συνάδελφοι- γνωρίζουν το άρθρο, θα μου επιτρέψετε να το διαβάσω. </w:t>
      </w:r>
    </w:p>
    <w:p w14:paraId="6F5C407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Η τ</w:t>
      </w:r>
      <w:r>
        <w:rPr>
          <w:rFonts w:eastAsia="Times New Roman" w:cs="Times New Roman"/>
          <w:szCs w:val="24"/>
        </w:rPr>
        <w:t>ρίτη παράγραφος του άρθρου 157 του Κανονισμού της Βουλής</w:t>
      </w:r>
      <w:r w:rsidRPr="00147D07">
        <w:rPr>
          <w:rFonts w:eastAsia="Times New Roman" w:cs="Times New Roman"/>
          <w:szCs w:val="24"/>
        </w:rPr>
        <w:t xml:space="preserve"> </w:t>
      </w:r>
      <w:r>
        <w:rPr>
          <w:rFonts w:eastAsia="Times New Roman" w:cs="Times New Roman"/>
          <w:szCs w:val="24"/>
        </w:rPr>
        <w:t xml:space="preserve">λέει επί λέξει: «Αμέσως μετά τη λήξη της συζήτησης διεξάγεται μυστική ψηφοφορία για την πρόταση της </w:t>
      </w:r>
      <w:r>
        <w:rPr>
          <w:rFonts w:eastAsia="Times New Roman" w:cs="Times New Roman"/>
          <w:szCs w:val="24"/>
        </w:rPr>
        <w:t>ε</w:t>
      </w:r>
      <w:r>
        <w:rPr>
          <w:rFonts w:eastAsia="Times New Roman" w:cs="Times New Roman"/>
          <w:szCs w:val="24"/>
        </w:rPr>
        <w:t xml:space="preserve">πιτροπής και χωριστά για κάθε καταγγελλόμενη πράξη ή παράλειψη». </w:t>
      </w:r>
    </w:p>
    <w:p w14:paraId="6F5C407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Στην παρούσα πρόταση δεν καταγγέ</w:t>
      </w:r>
      <w:r>
        <w:rPr>
          <w:rFonts w:eastAsia="Times New Roman" w:cs="Times New Roman"/>
          <w:szCs w:val="24"/>
        </w:rPr>
        <w:t>λλεται κα</w:t>
      </w:r>
      <w:r>
        <w:rPr>
          <w:rFonts w:eastAsia="Times New Roman" w:cs="Times New Roman"/>
          <w:szCs w:val="24"/>
        </w:rPr>
        <w:t>μ</w:t>
      </w:r>
      <w:r>
        <w:rPr>
          <w:rFonts w:eastAsia="Times New Roman" w:cs="Times New Roman"/>
          <w:szCs w:val="24"/>
        </w:rPr>
        <w:t>μία πράξη και δεν καταγγέλλεται κα</w:t>
      </w:r>
      <w:r>
        <w:rPr>
          <w:rFonts w:eastAsia="Times New Roman" w:cs="Times New Roman"/>
          <w:szCs w:val="24"/>
        </w:rPr>
        <w:t>μ</w:t>
      </w:r>
      <w:r>
        <w:rPr>
          <w:rFonts w:eastAsia="Times New Roman" w:cs="Times New Roman"/>
          <w:szCs w:val="24"/>
        </w:rPr>
        <w:t xml:space="preserve">μία παράλειψη. </w:t>
      </w:r>
    </w:p>
    <w:p w14:paraId="6F5C407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συνέπεια, δεν υπάρχει πιθανότητα λογικής νομικής εφαρμογής της λέξης «χωριστά». </w:t>
      </w:r>
    </w:p>
    <w:p w14:paraId="6F5C407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Δεν νομίζω ότι δεν έχουν διαβάσει οι συνάδελφοι το πόρισμα, αλλά για την περίπτωση για την οποία αυτό δεν είναι ακόμη γνωστό σε μερικούς, επί λέξει αναφέρεται: </w:t>
      </w:r>
    </w:p>
    <w:p w14:paraId="6F5C407F"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«Η Βουλή…» -ως συμπέρασμα του πορίσματος της Πλειοψηφίας- «… είναι αναρμόδια για τη δίωξη και τ</w:t>
      </w:r>
      <w:r>
        <w:rPr>
          <w:rFonts w:eastAsia="Times New Roman"/>
          <w:szCs w:val="24"/>
        </w:rPr>
        <w:t xml:space="preserve">ην εκδίκαση». Επαναλαμβάνω: αναρμόδια. </w:t>
      </w:r>
    </w:p>
    <w:p w14:paraId="6F5C4080"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Δεν εισάγεται, λοιπόν, σύμφωνα με το άρθρο 157, πρόταση για καταγγελλόμενη πράξη</w:t>
      </w:r>
      <w:r w:rsidRPr="00342964">
        <w:rPr>
          <w:rFonts w:eastAsia="Times New Roman"/>
          <w:szCs w:val="24"/>
        </w:rPr>
        <w:t>,</w:t>
      </w:r>
      <w:r>
        <w:rPr>
          <w:rFonts w:eastAsia="Times New Roman"/>
          <w:szCs w:val="24"/>
        </w:rPr>
        <w:t xml:space="preserve"> και άρα δεν υπάρχει καμμιά δυνατότητα χωριστών καλπών.</w:t>
      </w:r>
    </w:p>
    <w:p w14:paraId="6F5C4081"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Έρχομαι στο δεύτερο ζήτημα, που δεν είναι καθόλου έλασσον. Το ψηφοδέλτιο, όπως </w:t>
      </w:r>
      <w:r>
        <w:rPr>
          <w:rFonts w:eastAsia="Times New Roman"/>
          <w:szCs w:val="24"/>
        </w:rPr>
        <w:t xml:space="preserve">αναγνώστηκε και δεν μας </w:t>
      </w:r>
      <w:proofErr w:type="spellStart"/>
      <w:r>
        <w:rPr>
          <w:rFonts w:eastAsia="Times New Roman"/>
          <w:szCs w:val="24"/>
        </w:rPr>
        <w:t>εδόθη</w:t>
      </w:r>
      <w:proofErr w:type="spellEnd"/>
      <w:r>
        <w:rPr>
          <w:rFonts w:eastAsia="Times New Roman"/>
          <w:szCs w:val="24"/>
        </w:rPr>
        <w:t>, παρ</w:t>
      </w:r>
      <w:r>
        <w:rPr>
          <w:rFonts w:eastAsia="Times New Roman"/>
          <w:szCs w:val="24"/>
        </w:rPr>
        <w:t xml:space="preserve">’ </w:t>
      </w:r>
      <w:r>
        <w:rPr>
          <w:rFonts w:eastAsia="Times New Roman"/>
          <w:szCs w:val="24"/>
        </w:rPr>
        <w:t>ότι ζητήσαμε το περιεχόμενο, λέει επί λέξει κάτω από το «</w:t>
      </w:r>
      <w:r>
        <w:rPr>
          <w:rFonts w:eastAsia="Times New Roman"/>
          <w:szCs w:val="24"/>
        </w:rPr>
        <w:t>ό</w:t>
      </w:r>
      <w:r>
        <w:rPr>
          <w:rFonts w:eastAsia="Times New Roman"/>
          <w:szCs w:val="24"/>
        </w:rPr>
        <w:t xml:space="preserve">χι» το εξής: «Λόγω </w:t>
      </w:r>
      <w:proofErr w:type="spellStart"/>
      <w:r>
        <w:rPr>
          <w:rFonts w:eastAsia="Times New Roman"/>
          <w:szCs w:val="24"/>
        </w:rPr>
        <w:t>αναρμοδιότητος</w:t>
      </w:r>
      <w:proofErr w:type="spellEnd"/>
      <w:r>
        <w:rPr>
          <w:rFonts w:eastAsia="Times New Roman"/>
          <w:szCs w:val="24"/>
        </w:rPr>
        <w:t xml:space="preserve"> και διαβίβασης στον αρμόδιο εισαγγελέα».</w:t>
      </w:r>
    </w:p>
    <w:p w14:paraId="6F5C4082"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Σωστά, κυρία Πρόεδρε; Το άκουσα σωστά; </w:t>
      </w:r>
    </w:p>
    <w:p w14:paraId="6F5C4083"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lastRenderedPageBreak/>
        <w:t>Το ψηφοδέλτιο –επαναλαμβάνω γιατί μόνο το άκουσ</w:t>
      </w:r>
      <w:r>
        <w:rPr>
          <w:rFonts w:eastAsia="Times New Roman"/>
          <w:szCs w:val="24"/>
        </w:rPr>
        <w:t>α, δεν το είδα- γράφει, όπως το αναγνώσατε και αν ακούσαμε καλά: «</w:t>
      </w:r>
      <w:r>
        <w:rPr>
          <w:rFonts w:eastAsia="Times New Roman"/>
          <w:szCs w:val="24"/>
        </w:rPr>
        <w:t>ό</w:t>
      </w:r>
      <w:r>
        <w:rPr>
          <w:rFonts w:eastAsia="Times New Roman"/>
          <w:szCs w:val="24"/>
        </w:rPr>
        <w:t xml:space="preserve">χι» και μέσα σε παρένθεση: «Λόγω </w:t>
      </w:r>
      <w:proofErr w:type="spellStart"/>
      <w:r>
        <w:rPr>
          <w:rFonts w:eastAsia="Times New Roman"/>
          <w:szCs w:val="24"/>
        </w:rPr>
        <w:t>αναρμοδιότητος</w:t>
      </w:r>
      <w:proofErr w:type="spellEnd"/>
      <w:r>
        <w:rPr>
          <w:rFonts w:eastAsia="Times New Roman"/>
          <w:szCs w:val="24"/>
        </w:rPr>
        <w:t xml:space="preserve"> και διαβίβασης στον αρμόδιο εισαγγελέα».</w:t>
      </w:r>
    </w:p>
    <w:p w14:paraId="6F5C4084" w14:textId="77777777" w:rsidR="0016272D" w:rsidRDefault="008D6B83">
      <w:pPr>
        <w:tabs>
          <w:tab w:val="left" w:pos="2940"/>
        </w:tabs>
        <w:spacing w:line="600" w:lineRule="auto"/>
        <w:ind w:firstLine="720"/>
        <w:jc w:val="both"/>
        <w:rPr>
          <w:rFonts w:eastAsia="Times New Roman"/>
          <w:szCs w:val="24"/>
        </w:rPr>
      </w:pPr>
      <w:r w:rsidRPr="00E101CF">
        <w:rPr>
          <w:rFonts w:eastAsia="Times New Roman"/>
          <w:b/>
          <w:szCs w:val="24"/>
        </w:rPr>
        <w:t>ΠΡΟΕΔΡΕΥΟΥΣΑ (Αναστασία Χριστοδουλοπούλου):</w:t>
      </w:r>
      <w:r>
        <w:rPr>
          <w:rFonts w:eastAsia="Times New Roman"/>
          <w:szCs w:val="24"/>
        </w:rPr>
        <w:t xml:space="preserve"> Ναι.</w:t>
      </w:r>
    </w:p>
    <w:p w14:paraId="6F5C4085" w14:textId="77777777" w:rsidR="0016272D" w:rsidRDefault="008D6B83">
      <w:pPr>
        <w:tabs>
          <w:tab w:val="left" w:pos="2940"/>
        </w:tabs>
        <w:spacing w:line="600" w:lineRule="auto"/>
        <w:ind w:firstLine="720"/>
        <w:jc w:val="both"/>
        <w:rPr>
          <w:rFonts w:eastAsia="Times New Roman"/>
          <w:szCs w:val="24"/>
        </w:rPr>
      </w:pPr>
      <w:r w:rsidRPr="00E101CF">
        <w:rPr>
          <w:rFonts w:eastAsia="Times New Roman"/>
          <w:b/>
          <w:szCs w:val="24"/>
        </w:rPr>
        <w:t xml:space="preserve">ΝΙΚΟΛΑΟΣ </w:t>
      </w:r>
      <w:r>
        <w:rPr>
          <w:rFonts w:eastAsia="Times New Roman" w:cs="Times New Roman"/>
          <w:b/>
          <w:szCs w:val="24"/>
        </w:rPr>
        <w:t xml:space="preserve">– ΓΕΩΡΓΙΟΣ </w:t>
      </w:r>
      <w:r w:rsidRPr="00E101CF">
        <w:rPr>
          <w:rFonts w:eastAsia="Times New Roman"/>
          <w:b/>
          <w:szCs w:val="24"/>
        </w:rPr>
        <w:t>ΔΕΝΔΙΑΣ:</w:t>
      </w:r>
      <w:r>
        <w:rPr>
          <w:rFonts w:eastAsia="Times New Roman"/>
          <w:szCs w:val="24"/>
        </w:rPr>
        <w:t xml:space="preserve"> Ναι.</w:t>
      </w:r>
    </w:p>
    <w:p w14:paraId="6F5C4086"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Με τον τρόπο αυτό</w:t>
      </w:r>
      <w:r>
        <w:rPr>
          <w:rFonts w:eastAsia="Times New Roman"/>
          <w:szCs w:val="24"/>
        </w:rPr>
        <w:t>ν, κυρίες και κύριοι συνάδελφοι, που είναι καταστρωμένο το περιεχόμενου του ψηφοδελτίου, στην πραγματικότητα φαλκιδεύει απολύτως και εκ του πονηρού το δικαίωμα, κατά το άρθρο 60 του Συντάγματος, των Βουλευτών να έχουν απεριόριστο δικαίωμα ψήφου και γνώμης.</w:t>
      </w:r>
    </w:p>
    <w:p w14:paraId="6F5C4087"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Γιατί το φαλκιδεύει; Διότι θέτει δίπλα στο «</w:t>
      </w:r>
      <w:r>
        <w:rPr>
          <w:rFonts w:eastAsia="Times New Roman"/>
          <w:szCs w:val="24"/>
        </w:rPr>
        <w:t>ό</w:t>
      </w:r>
      <w:r>
        <w:rPr>
          <w:rFonts w:eastAsia="Times New Roman"/>
          <w:szCs w:val="24"/>
        </w:rPr>
        <w:t xml:space="preserve">χι» κατά τρόπο κομματικά πονηρό συγκεκριμένη αιτιολογία, η οποία, όπως κατέστη προφανές και από τη συζήτηση στην </w:t>
      </w:r>
      <w:r>
        <w:rPr>
          <w:rFonts w:eastAsia="Times New Roman"/>
          <w:szCs w:val="24"/>
        </w:rPr>
        <w:t>ε</w:t>
      </w:r>
      <w:r>
        <w:rPr>
          <w:rFonts w:eastAsia="Times New Roman"/>
          <w:szCs w:val="24"/>
        </w:rPr>
        <w:t>πιτροπή πριν από την αποχώρηση σύσσωμης της Αντιπολίτευσης, είναι απολύτως αντίθετη με αυτό το ο</w:t>
      </w:r>
      <w:r>
        <w:rPr>
          <w:rFonts w:eastAsia="Times New Roman"/>
          <w:szCs w:val="24"/>
        </w:rPr>
        <w:t>ποίο πιστεύει η συνολική -και μείζων και ελάσσων- μειοψηφία.</w:t>
      </w:r>
    </w:p>
    <w:p w14:paraId="6F5C4088"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lastRenderedPageBreak/>
        <w:t>Κατά την άποψή μας, το «</w:t>
      </w:r>
      <w:r>
        <w:rPr>
          <w:rFonts w:eastAsia="Times New Roman"/>
          <w:szCs w:val="24"/>
        </w:rPr>
        <w:t>ό</w:t>
      </w:r>
      <w:r>
        <w:rPr>
          <w:rFonts w:eastAsia="Times New Roman"/>
          <w:szCs w:val="24"/>
        </w:rPr>
        <w:t xml:space="preserve">χι» δεν είναι όχι λόγω </w:t>
      </w:r>
      <w:proofErr w:type="spellStart"/>
      <w:r>
        <w:rPr>
          <w:rFonts w:eastAsia="Times New Roman"/>
          <w:szCs w:val="24"/>
        </w:rPr>
        <w:t>αναρμοδιότητος</w:t>
      </w:r>
      <w:proofErr w:type="spellEnd"/>
      <w:r>
        <w:rPr>
          <w:rFonts w:eastAsia="Times New Roman"/>
          <w:szCs w:val="24"/>
        </w:rPr>
        <w:t>, είναι «</w:t>
      </w:r>
      <w:r>
        <w:rPr>
          <w:rFonts w:eastAsia="Times New Roman"/>
          <w:szCs w:val="24"/>
        </w:rPr>
        <w:t>ό</w:t>
      </w:r>
      <w:r>
        <w:rPr>
          <w:rFonts w:eastAsia="Times New Roman"/>
          <w:szCs w:val="24"/>
        </w:rPr>
        <w:t>χι» λόγω ουσιαστικού λόγου. Καθ’ ημάς, δεν υφίσταται αδίκημα. Άρα, δεν υφίσταται αιτιολόγηση του «</w:t>
      </w:r>
      <w:r>
        <w:rPr>
          <w:rFonts w:eastAsia="Times New Roman"/>
          <w:szCs w:val="24"/>
        </w:rPr>
        <w:t>ό</w:t>
      </w:r>
      <w:r>
        <w:rPr>
          <w:rFonts w:eastAsia="Times New Roman"/>
          <w:szCs w:val="24"/>
        </w:rPr>
        <w:t>χι», όπως εσείς προσπαθε</w:t>
      </w:r>
      <w:r>
        <w:rPr>
          <w:rFonts w:eastAsia="Times New Roman"/>
          <w:szCs w:val="24"/>
        </w:rPr>
        <w:t xml:space="preserve">ίτε να υφαρπάξετε δια της αναγραφείσας αιτιολογίας στο ψηφοδέλτιο και να περιορίσετε έτσι το δικαίωμα των Βουλευτών της Αντιπολίτευσης να εκφράσουν, κατά τον τρόπο που αυτοί κρίνουν, την αντίληψή τους για τις πράξεις με τις οποίες προσπαθείτε να φορτώσετε </w:t>
      </w:r>
      <w:r>
        <w:rPr>
          <w:rFonts w:eastAsia="Times New Roman"/>
          <w:szCs w:val="24"/>
        </w:rPr>
        <w:t>δέκα συναδέλφους.</w:t>
      </w:r>
    </w:p>
    <w:p w14:paraId="6F5C4089"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Κυρία Πρόεδρε, επίσης, καταλήγοντας θα ήθελα να σχολιάσω το εξής: Κατά την παραμονή μου στη Βουλή των Ελλήνων, έχω δει αρκετά πορίσματα επιτροπών, είτε προανακριτικών είτε μη προανακριτικών. Θα απέφευγα σε αυτήν την περίπτωση και όσον αφο</w:t>
      </w:r>
      <w:r>
        <w:rPr>
          <w:rFonts w:eastAsia="Times New Roman"/>
          <w:szCs w:val="24"/>
        </w:rPr>
        <w:t>ρά το ζήτημα, το οποίο έθεσα κατ’ αρχ</w:t>
      </w:r>
      <w:r>
        <w:rPr>
          <w:rFonts w:eastAsia="Times New Roman"/>
          <w:szCs w:val="24"/>
        </w:rPr>
        <w:t>άς</w:t>
      </w:r>
      <w:r>
        <w:rPr>
          <w:rFonts w:eastAsia="Times New Roman"/>
          <w:szCs w:val="24"/>
        </w:rPr>
        <w:t xml:space="preserve">, να προσφέρω ως απάντηση το ότι υπάρχει το προηγούμενο της περίπτωσης Παπαντωνίου. Το λέω αυτό διότι, πρώτον, επρόκειτο και πρόκειται περί πρόδηλου σφάλματος και τότε, αλλά, δεύτερον υπήρξε η συνολική συμφωνία τότε, </w:t>
      </w:r>
      <w:r>
        <w:rPr>
          <w:rFonts w:eastAsia="Times New Roman"/>
          <w:szCs w:val="24"/>
        </w:rPr>
        <w:t>και άρα το ζήτημα της υφαρπαγής της γνώμης της μειοψηφίας, όπως προσπαθείτε με αυτό το ψηφοδέλτιο, δεν υπήρχε.</w:t>
      </w:r>
    </w:p>
    <w:p w14:paraId="6F5C408A"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lastRenderedPageBreak/>
        <w:t xml:space="preserve">Δεύτερον, όπως είναι διατυπωμένο το πόρισμα, πρέπει να σας πω ότι δεν δημιουργεί </w:t>
      </w:r>
      <w:proofErr w:type="spellStart"/>
      <w:r>
        <w:rPr>
          <w:rFonts w:eastAsia="Times New Roman"/>
          <w:szCs w:val="24"/>
        </w:rPr>
        <w:t>νομολογιακό</w:t>
      </w:r>
      <w:proofErr w:type="spellEnd"/>
      <w:r>
        <w:rPr>
          <w:rFonts w:eastAsia="Times New Roman"/>
          <w:szCs w:val="24"/>
        </w:rPr>
        <w:t xml:space="preserve"> προηγούμενο, όπως ισχυρίζεται η Πλειοψηφία, κατ’ αρχ</w:t>
      </w:r>
      <w:r>
        <w:rPr>
          <w:rFonts w:eastAsia="Times New Roman"/>
          <w:szCs w:val="24"/>
        </w:rPr>
        <w:t>άς</w:t>
      </w:r>
      <w:r>
        <w:rPr>
          <w:rFonts w:eastAsia="Times New Roman"/>
          <w:szCs w:val="24"/>
        </w:rPr>
        <w:t xml:space="preserve">, βέβαια, για έναν απλό και πρακτικό λόγο: Διότι οι αποφάσεις της Βουλής ή των επιτροπών της Βουλής, όταν δεν ασκούν, μάλιστα, συγκεκριμένη αρμοδιότητα, δεν δημιουργούν </w:t>
      </w:r>
      <w:proofErr w:type="spellStart"/>
      <w:r>
        <w:rPr>
          <w:rFonts w:eastAsia="Times New Roman"/>
          <w:szCs w:val="24"/>
        </w:rPr>
        <w:t>νομολογιακό</w:t>
      </w:r>
      <w:proofErr w:type="spellEnd"/>
      <w:r>
        <w:rPr>
          <w:rFonts w:eastAsia="Times New Roman"/>
          <w:szCs w:val="24"/>
        </w:rPr>
        <w:t xml:space="preserve"> προηγούμενο ποτέ. Χρειάζεται κανείς να μην αντιλαμβάνεται καθόλου τη διάκ</w:t>
      </w:r>
      <w:r>
        <w:rPr>
          <w:rFonts w:eastAsia="Times New Roman"/>
          <w:szCs w:val="24"/>
        </w:rPr>
        <w:t xml:space="preserve">ριση των εξουσιών για να γράφει εδώ στο πόρισμα ότι δημιουργείται </w:t>
      </w:r>
      <w:proofErr w:type="spellStart"/>
      <w:r>
        <w:rPr>
          <w:rFonts w:eastAsia="Times New Roman"/>
          <w:szCs w:val="24"/>
        </w:rPr>
        <w:t>νομολογιακό</w:t>
      </w:r>
      <w:proofErr w:type="spellEnd"/>
      <w:r>
        <w:rPr>
          <w:rFonts w:eastAsia="Times New Roman"/>
          <w:szCs w:val="24"/>
        </w:rPr>
        <w:t xml:space="preserve"> προηγούμενο. Μάλιστα, δύο γραμμές πιο κάτω αναφέρει: «Οι Βουλευτές να απεκδύονται τη δικαστική τήβεννο». Δηλαδή, έχει αντίφαση μέσα σε πέντε γραμμές. Από τη μια δημιουργείται </w:t>
      </w:r>
      <w:proofErr w:type="spellStart"/>
      <w:r>
        <w:rPr>
          <w:rFonts w:eastAsia="Times New Roman"/>
          <w:szCs w:val="24"/>
        </w:rPr>
        <w:t>νομ</w:t>
      </w:r>
      <w:r>
        <w:rPr>
          <w:rFonts w:eastAsia="Times New Roman"/>
          <w:szCs w:val="24"/>
        </w:rPr>
        <w:t>ολογιακό</w:t>
      </w:r>
      <w:proofErr w:type="spellEnd"/>
      <w:r>
        <w:rPr>
          <w:rFonts w:eastAsia="Times New Roman"/>
          <w:szCs w:val="24"/>
        </w:rPr>
        <w:t xml:space="preserve"> προηγούμενο καθ’ ημάς, και κατά δεύτερον, δεν θέλετε τη δικαστική τήβεννο.</w:t>
      </w:r>
    </w:p>
    <w:p w14:paraId="6F5C408B"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Αυτό, όμως, το οποίο οφείλω να πω ότι αποτελεί πρωτοφανή καυχησιολογία, η οποία θα παραδίδεται όχι ως </w:t>
      </w:r>
      <w:proofErr w:type="spellStart"/>
      <w:r>
        <w:rPr>
          <w:rFonts w:eastAsia="Times New Roman"/>
          <w:szCs w:val="24"/>
        </w:rPr>
        <w:t>νομολογιακό</w:t>
      </w:r>
      <w:proofErr w:type="spellEnd"/>
      <w:r>
        <w:rPr>
          <w:rFonts w:eastAsia="Times New Roman"/>
          <w:szCs w:val="24"/>
        </w:rPr>
        <w:t xml:space="preserve"> προηγούμενο,  αλλά ως προηγούμενο πρόδηλης φαιδρότητας στι</w:t>
      </w:r>
      <w:r>
        <w:rPr>
          <w:rFonts w:eastAsia="Times New Roman"/>
          <w:szCs w:val="24"/>
        </w:rPr>
        <w:t xml:space="preserve">ς γενιές που έρχονται, είναι η αντίληψη της Πλειοψηφίας ότι αυτή η απίστευτη ανοησία εδώ της Πλειοψηφίας θα γραφεί ανεξίτηλα. Θα γραφεί ανεξίτηλα </w:t>
      </w:r>
      <w:r>
        <w:rPr>
          <w:rFonts w:eastAsia="Times New Roman"/>
          <w:szCs w:val="24"/>
        </w:rPr>
        <w:lastRenderedPageBreak/>
        <w:t>μόνο στον κατάλογο των γελοιογραφιών της πολιτικής ζωής της Ελλάδας. Αυτό έχουμε να σας πούμε.</w:t>
      </w:r>
    </w:p>
    <w:p w14:paraId="6F5C408C" w14:textId="77777777" w:rsidR="0016272D" w:rsidRDefault="008D6B83">
      <w:pPr>
        <w:tabs>
          <w:tab w:val="left" w:pos="2940"/>
        </w:tabs>
        <w:spacing w:line="600" w:lineRule="auto"/>
        <w:ind w:firstLine="720"/>
        <w:jc w:val="center"/>
        <w:rPr>
          <w:rFonts w:eastAsia="Times New Roman"/>
          <w:szCs w:val="24"/>
        </w:rPr>
      </w:pPr>
      <w:r>
        <w:rPr>
          <w:rFonts w:eastAsia="Times New Roman"/>
          <w:szCs w:val="24"/>
        </w:rPr>
        <w:t>(Χειροκροτήματα</w:t>
      </w:r>
      <w:r>
        <w:rPr>
          <w:rFonts w:eastAsia="Times New Roman"/>
          <w:szCs w:val="24"/>
        </w:rPr>
        <w:t xml:space="preserve"> από την πτέρυγα της Νέας Δημοκρατίας)</w:t>
      </w:r>
    </w:p>
    <w:p w14:paraId="6F5C408D"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Ως προς το άρθρο 60, κυρία Πρόεδρε, υπάρχει προφανής αντισυνταγματικότητα, η οποία μπορεί να λυθεί με δύο τρόπους: Ο ένας, ο έντιμος τρόπος, είναι το ψηφοδέλτιο να αναθεωρηθεί, να </w:t>
      </w:r>
      <w:proofErr w:type="spellStart"/>
      <w:r>
        <w:rPr>
          <w:rFonts w:eastAsia="Times New Roman"/>
          <w:szCs w:val="24"/>
        </w:rPr>
        <w:t>επανασυνταχθεί</w:t>
      </w:r>
      <w:proofErr w:type="spellEnd"/>
      <w:r>
        <w:rPr>
          <w:rFonts w:eastAsia="Times New Roman"/>
          <w:szCs w:val="24"/>
        </w:rPr>
        <w:t xml:space="preserve">, να επανέλθει, να </w:t>
      </w:r>
      <w:proofErr w:type="spellStart"/>
      <w:r>
        <w:rPr>
          <w:rFonts w:eastAsia="Times New Roman"/>
          <w:szCs w:val="24"/>
        </w:rPr>
        <w:t>επανασυζητηθεί</w:t>
      </w:r>
      <w:proofErr w:type="spellEnd"/>
      <w:r>
        <w:rPr>
          <w:rFonts w:eastAsia="Times New Roman"/>
          <w:szCs w:val="24"/>
        </w:rPr>
        <w:t xml:space="preserve"> και να αποφασίσουμε.</w:t>
      </w:r>
    </w:p>
    <w:p w14:paraId="6F5C408E" w14:textId="77777777" w:rsidR="0016272D" w:rsidRDefault="008D6B83">
      <w:pPr>
        <w:spacing w:after="0" w:line="600" w:lineRule="auto"/>
        <w:ind w:firstLine="720"/>
        <w:jc w:val="both"/>
        <w:rPr>
          <w:rFonts w:eastAsia="Times New Roman"/>
          <w:szCs w:val="24"/>
        </w:rPr>
      </w:pPr>
      <w:r>
        <w:rPr>
          <w:rFonts w:eastAsia="Times New Roman"/>
          <w:szCs w:val="24"/>
        </w:rPr>
        <w:t xml:space="preserve">Ο δεύτερος τρόπος είναι εάν δεν κάνει το Προεδρείο το μόνο έντιμο. Διότι εδώ δεν τίθεται θέμα οποιασδήποτε παράβασης. Τίθεται θέμα προσπάθειας ύπουλης υφαρπαγής της απόψεως της Μειοψηφίας στο σύνολό της. </w:t>
      </w:r>
    </w:p>
    <w:p w14:paraId="6F5C408F" w14:textId="77777777" w:rsidR="0016272D" w:rsidRDefault="008D6B83">
      <w:pPr>
        <w:spacing w:after="0" w:line="600" w:lineRule="auto"/>
        <w:ind w:firstLine="720"/>
        <w:jc w:val="both"/>
        <w:rPr>
          <w:rFonts w:eastAsia="Times New Roman"/>
          <w:szCs w:val="24"/>
        </w:rPr>
      </w:pPr>
      <w:r>
        <w:rPr>
          <w:rFonts w:eastAsia="Times New Roman"/>
          <w:szCs w:val="24"/>
        </w:rPr>
        <w:t>Σας λέω ξεκάθαρ</w:t>
      </w:r>
      <w:r>
        <w:rPr>
          <w:rFonts w:eastAsia="Times New Roman"/>
          <w:szCs w:val="24"/>
        </w:rPr>
        <w:t xml:space="preserve">α ότι επ’ αυτού του διλήμματος δεν υπάρχει περίπτωση μία στο εκατομμύριο εμείς να τοποθετηθούμε. Το ψευδεπίγραφο δίλημμα που μας θέτει αυτό το ψηφοδέλτιο εμείς δεν το απαντάμε. Το απορρίπτουμε στο σύνολό του. </w:t>
      </w:r>
    </w:p>
    <w:p w14:paraId="6F5C4090" w14:textId="77777777" w:rsidR="0016272D" w:rsidRDefault="008D6B83">
      <w:pPr>
        <w:spacing w:after="0" w:line="600" w:lineRule="auto"/>
        <w:ind w:firstLine="720"/>
        <w:jc w:val="both"/>
        <w:rPr>
          <w:rFonts w:eastAsia="Times New Roman"/>
          <w:szCs w:val="24"/>
        </w:rPr>
      </w:pPr>
      <w:r>
        <w:rPr>
          <w:rFonts w:eastAsia="Times New Roman"/>
          <w:szCs w:val="24"/>
        </w:rPr>
        <w:lastRenderedPageBreak/>
        <w:t xml:space="preserve">Ή, λοιπόν, αναδιατάξτε το ψηφοδέλτιο ή αλλιώς </w:t>
      </w:r>
      <w:r>
        <w:rPr>
          <w:rFonts w:eastAsia="Times New Roman"/>
          <w:szCs w:val="24"/>
        </w:rPr>
        <w:t xml:space="preserve">θέστε στην Ολομέλεια το θέμα της συνταγματικότητας και να δούμε ποιος θα εγερθεί από την πλευρά της Συμπολίτευσης και θα τολμήσει να πει ότι αυτή η επιλογή είναι μια έντιμη επιλογή. </w:t>
      </w:r>
    </w:p>
    <w:p w14:paraId="6F5C4091" w14:textId="77777777" w:rsidR="0016272D" w:rsidRDefault="008D6B83">
      <w:pPr>
        <w:spacing w:after="0" w:line="600" w:lineRule="auto"/>
        <w:ind w:firstLine="720"/>
        <w:jc w:val="both"/>
        <w:rPr>
          <w:rFonts w:eastAsia="Times New Roman"/>
          <w:szCs w:val="24"/>
        </w:rPr>
      </w:pPr>
      <w:r>
        <w:rPr>
          <w:rFonts w:eastAsia="Times New Roman"/>
          <w:szCs w:val="24"/>
        </w:rPr>
        <w:t xml:space="preserve">Ευχαριστώ. </w:t>
      </w:r>
    </w:p>
    <w:p w14:paraId="6F5C4092" w14:textId="77777777" w:rsidR="0016272D" w:rsidRDefault="008D6B83">
      <w:pPr>
        <w:spacing w:after="0" w:line="600" w:lineRule="auto"/>
        <w:ind w:firstLine="720"/>
        <w:jc w:val="center"/>
        <w:rPr>
          <w:rFonts w:eastAsia="Times New Roman"/>
          <w:szCs w:val="24"/>
        </w:rPr>
      </w:pPr>
      <w:r>
        <w:rPr>
          <w:rFonts w:eastAsia="Times New Roman"/>
          <w:szCs w:val="24"/>
        </w:rPr>
        <w:t>(Χειροκροτήματα από τη Νέα Δημοκρατία)</w:t>
      </w:r>
    </w:p>
    <w:p w14:paraId="6F5C4093" w14:textId="77777777" w:rsidR="0016272D" w:rsidRDefault="008D6B83">
      <w:pPr>
        <w:spacing w:after="0" w:line="600" w:lineRule="auto"/>
        <w:ind w:firstLine="720"/>
        <w:jc w:val="both"/>
        <w:rPr>
          <w:rFonts w:eastAsia="Times New Roman"/>
          <w:szCs w:val="24"/>
        </w:rPr>
      </w:pPr>
      <w:r w:rsidRPr="00245041">
        <w:rPr>
          <w:rFonts w:eastAsia="Times New Roman"/>
          <w:b/>
          <w:szCs w:val="24"/>
        </w:rPr>
        <w:t>ΠΡΟΕΔΡΕΥΟΥΣΑ (Αναστασί</w:t>
      </w:r>
      <w:r w:rsidRPr="00245041">
        <w:rPr>
          <w:rFonts w:eastAsia="Times New Roman"/>
          <w:b/>
          <w:szCs w:val="24"/>
        </w:rPr>
        <w:t>α Χριστοδουλοπούλου):</w:t>
      </w:r>
      <w:r>
        <w:rPr>
          <w:rFonts w:eastAsia="Times New Roman"/>
          <w:szCs w:val="24"/>
        </w:rPr>
        <w:t xml:space="preserve"> Ακούσαμε τον κ. </w:t>
      </w:r>
      <w:proofErr w:type="spellStart"/>
      <w:r>
        <w:rPr>
          <w:rFonts w:eastAsia="Times New Roman"/>
          <w:szCs w:val="24"/>
        </w:rPr>
        <w:t>Δένδια</w:t>
      </w:r>
      <w:proofErr w:type="spellEnd"/>
      <w:r>
        <w:rPr>
          <w:rFonts w:eastAsia="Times New Roman"/>
          <w:szCs w:val="24"/>
        </w:rPr>
        <w:t xml:space="preserve">. Τώρα θα λάβουν τον λόγο Κοινοβουλευτικοί Εκπρόσωποι όλων των κομμάτων ή όσοι θέλουν εν πάση </w:t>
      </w:r>
      <w:proofErr w:type="spellStart"/>
      <w:r>
        <w:rPr>
          <w:rFonts w:eastAsia="Times New Roman"/>
          <w:szCs w:val="24"/>
        </w:rPr>
        <w:t>περιπτώσει</w:t>
      </w:r>
      <w:proofErr w:type="spellEnd"/>
      <w:r>
        <w:rPr>
          <w:rFonts w:eastAsia="Times New Roman"/>
          <w:szCs w:val="24"/>
        </w:rPr>
        <w:t xml:space="preserve">. </w:t>
      </w:r>
    </w:p>
    <w:p w14:paraId="6F5C4094" w14:textId="77777777" w:rsidR="0016272D" w:rsidRDefault="008D6B83">
      <w:pPr>
        <w:spacing w:after="0" w:line="600" w:lineRule="auto"/>
        <w:ind w:firstLine="720"/>
        <w:jc w:val="both"/>
        <w:rPr>
          <w:rFonts w:eastAsia="Times New Roman"/>
          <w:szCs w:val="24"/>
        </w:rPr>
      </w:pPr>
      <w:r>
        <w:rPr>
          <w:rFonts w:eastAsia="Times New Roman"/>
          <w:szCs w:val="24"/>
        </w:rPr>
        <w:t xml:space="preserve">Κύριε Μαντά, έχετε τον λόγο για πέντε λεπτά. </w:t>
      </w:r>
    </w:p>
    <w:p w14:paraId="6F5C4095" w14:textId="77777777" w:rsidR="0016272D" w:rsidRDefault="008D6B83">
      <w:pPr>
        <w:spacing w:after="0" w:line="600" w:lineRule="auto"/>
        <w:ind w:firstLine="720"/>
        <w:jc w:val="both"/>
        <w:rPr>
          <w:rFonts w:eastAsia="Times New Roman"/>
          <w:szCs w:val="24"/>
        </w:rPr>
      </w:pPr>
      <w:r w:rsidRPr="00245041">
        <w:rPr>
          <w:rFonts w:eastAsia="Times New Roman"/>
          <w:b/>
          <w:szCs w:val="24"/>
        </w:rPr>
        <w:t>ΧΡΗΣΤΟΣ ΜΑΝΤΑΣ:</w:t>
      </w:r>
      <w:r>
        <w:rPr>
          <w:rFonts w:eastAsia="Times New Roman"/>
          <w:szCs w:val="24"/>
        </w:rPr>
        <w:t xml:space="preserve"> Κυρία Πρόεδρε, κυρίες και κύριοι Βουλευτές, πρωτοφανή είναι αυτά που ακούσαμε λίγη ώρα πριν. Και αυτά θα γραφτούν στην ιστορία, διότι η πρωτοφανής διαδικασία, την οποία προτείνει ουσιαστικά η Αξιωματική Αντιπολίτευση, προαναγγέλλοντας τις μελλοντικές τις </w:t>
      </w:r>
      <w:r>
        <w:rPr>
          <w:rFonts w:eastAsia="Times New Roman"/>
          <w:szCs w:val="24"/>
        </w:rPr>
        <w:t xml:space="preserve">πράξεις σήμερα στη διαδικασία, νομίζω ότι δεν πατάει πουθενά. </w:t>
      </w:r>
    </w:p>
    <w:p w14:paraId="6F5C4096" w14:textId="77777777" w:rsidR="0016272D" w:rsidRDefault="008D6B83">
      <w:pPr>
        <w:spacing w:after="0" w:line="600" w:lineRule="auto"/>
        <w:ind w:firstLine="720"/>
        <w:jc w:val="both"/>
        <w:rPr>
          <w:rFonts w:eastAsia="Times New Roman"/>
          <w:szCs w:val="24"/>
        </w:rPr>
      </w:pPr>
      <w:r>
        <w:rPr>
          <w:rFonts w:eastAsia="Times New Roman"/>
          <w:szCs w:val="24"/>
        </w:rPr>
        <w:lastRenderedPageBreak/>
        <w:t xml:space="preserve">Θα σας εξηγήσω τι εννοώ: Πρώτα από όλα, ο κ. </w:t>
      </w:r>
      <w:proofErr w:type="spellStart"/>
      <w:r>
        <w:rPr>
          <w:rFonts w:eastAsia="Times New Roman"/>
          <w:szCs w:val="24"/>
        </w:rPr>
        <w:t>Δένδιας</w:t>
      </w:r>
      <w:proofErr w:type="spellEnd"/>
      <w:r>
        <w:rPr>
          <w:rFonts w:eastAsia="Times New Roman"/>
          <w:szCs w:val="24"/>
        </w:rPr>
        <w:t xml:space="preserve"> παρέλειψε, μάλλον σκόπιμα, να διαβάσει την απόφαση της </w:t>
      </w:r>
      <w:r>
        <w:rPr>
          <w:rFonts w:eastAsia="Times New Roman"/>
          <w:szCs w:val="24"/>
        </w:rPr>
        <w:t>ε</w:t>
      </w:r>
      <w:r>
        <w:rPr>
          <w:rFonts w:eastAsia="Times New Roman"/>
          <w:szCs w:val="24"/>
        </w:rPr>
        <w:t xml:space="preserve">πιτροπής στην τελική ψηφοφορία και συγκεκριμένα τη σελίδα 11 του πορίσματος. </w:t>
      </w:r>
    </w:p>
    <w:p w14:paraId="6F5C4097" w14:textId="77777777" w:rsidR="0016272D" w:rsidRDefault="008D6B83">
      <w:pPr>
        <w:spacing w:after="0" w:line="600" w:lineRule="auto"/>
        <w:ind w:firstLine="720"/>
        <w:jc w:val="both"/>
        <w:rPr>
          <w:rFonts w:eastAsia="Times New Roman"/>
          <w:szCs w:val="24"/>
        </w:rPr>
      </w:pPr>
      <w:r>
        <w:rPr>
          <w:rFonts w:eastAsia="Times New Roman"/>
          <w:szCs w:val="24"/>
        </w:rPr>
        <w:t>Τι λέε</w:t>
      </w:r>
      <w:r>
        <w:rPr>
          <w:rFonts w:eastAsia="Times New Roman"/>
          <w:szCs w:val="24"/>
        </w:rPr>
        <w:t xml:space="preserve">ι, λοιπόν, η απόφαση; «Η </w:t>
      </w:r>
      <w:r>
        <w:rPr>
          <w:rFonts w:eastAsia="Times New Roman"/>
          <w:szCs w:val="24"/>
        </w:rPr>
        <w:t>ε</w:t>
      </w:r>
      <w:r>
        <w:rPr>
          <w:rFonts w:eastAsia="Times New Roman"/>
          <w:szCs w:val="24"/>
        </w:rPr>
        <w:t xml:space="preserve">πιτροπή </w:t>
      </w:r>
      <w:r>
        <w:rPr>
          <w:rFonts w:eastAsia="Times New Roman"/>
          <w:szCs w:val="24"/>
        </w:rPr>
        <w:t>π</w:t>
      </w:r>
      <w:r>
        <w:rPr>
          <w:rFonts w:eastAsia="Times New Roman"/>
          <w:szCs w:val="24"/>
        </w:rPr>
        <w:t xml:space="preserve">ροκαταρκτικής </w:t>
      </w:r>
      <w:r>
        <w:rPr>
          <w:rFonts w:eastAsia="Times New Roman"/>
          <w:szCs w:val="24"/>
        </w:rPr>
        <w:t>ε</w:t>
      </w:r>
      <w:r>
        <w:rPr>
          <w:rFonts w:eastAsia="Times New Roman"/>
          <w:szCs w:val="24"/>
        </w:rPr>
        <w:t>ξέτασης προτείνει προς την Ολομέλεια της Βουλής τα εξής: Πρώτον, να μην ασκήσει ποινική δίωξη η Βουλή λόγω αναρμοδιότητάς της για τις πράξεις: α) της δωροληψίας πολιτικών αξιωματούχων κατά το άρθρο 159 παρ.</w:t>
      </w:r>
      <w:r>
        <w:rPr>
          <w:rFonts w:eastAsia="Times New Roman"/>
          <w:szCs w:val="24"/>
        </w:rPr>
        <w:t xml:space="preserve"> 1 του Ποινικού Κώδικα, όπως αντικαταστάθηκε κ.λπ., β) παθητικής δωροδοκίας κατά το άρθρο 235 παρ. 1 και 2 του Ποινικού Κώδικα κ.λπ. και γ) νομιμοποίησης εσόδων από παράνομες δραστηριότητες κατά το άρθρο 2 παρ. 2 κ.λπ., όπως αναφέρονται, το μεν (γ) στην απ</w:t>
      </w:r>
      <w:r>
        <w:rPr>
          <w:rFonts w:eastAsia="Times New Roman"/>
          <w:szCs w:val="24"/>
        </w:rPr>
        <w:t>όφαση-εντολή της Ολομέλειας της Βουλής -ξαναθυμίζω ότι ήταν εντολή από την Ολομέλεια της Βουλής- το δε (α) και (β) στο υπ’ αριθμό πρωτοκόλλου 1344/5-2-2018 έγγραφο της Εισαγγελέως του Αρείου Πάγου προς τον Πρόεδρο της Βουλής των Ελλήνων, διά του Υπουργού Δ</w:t>
      </w:r>
      <w:r>
        <w:rPr>
          <w:rFonts w:eastAsia="Times New Roman"/>
          <w:szCs w:val="24"/>
        </w:rPr>
        <w:t xml:space="preserve">ικαιοσύνης, Διαφάνειας και Ανθρωπίνων Δικαιωμάτων κατά των αναφερομένων στο ίδιο έγγραφο </w:t>
      </w:r>
      <w:r>
        <w:rPr>
          <w:rFonts w:eastAsia="Times New Roman"/>
          <w:szCs w:val="24"/>
        </w:rPr>
        <w:lastRenderedPageBreak/>
        <w:t xml:space="preserve">προσώπων για την υπόθεση </w:t>
      </w:r>
      <w:r>
        <w:rPr>
          <w:rFonts w:eastAsia="Times New Roman"/>
          <w:szCs w:val="24"/>
        </w:rPr>
        <w:t>«</w:t>
      </w:r>
      <w:r>
        <w:rPr>
          <w:rFonts w:eastAsia="Times New Roman"/>
          <w:szCs w:val="24"/>
        </w:rPr>
        <w:t>Ν</w:t>
      </w:r>
      <w:r>
        <w:rPr>
          <w:rFonts w:eastAsia="Times New Roman"/>
          <w:szCs w:val="24"/>
          <w:lang w:val="en-US"/>
        </w:rPr>
        <w:t>OVARTIS</w:t>
      </w:r>
      <w:r>
        <w:rPr>
          <w:rFonts w:eastAsia="Times New Roman"/>
          <w:szCs w:val="24"/>
        </w:rPr>
        <w:t>»</w:t>
      </w:r>
      <w:r>
        <w:rPr>
          <w:rFonts w:eastAsia="Times New Roman"/>
          <w:szCs w:val="24"/>
        </w:rPr>
        <w:t>»</w:t>
      </w:r>
      <w:r>
        <w:rPr>
          <w:rFonts w:eastAsia="Times New Roman"/>
          <w:szCs w:val="24"/>
        </w:rPr>
        <w:t xml:space="preserve">. Και αναφέρονται τα ονόματα των δέκα αναφερομένων προσώπων. </w:t>
      </w:r>
    </w:p>
    <w:p w14:paraId="6F5C4098" w14:textId="77777777" w:rsidR="0016272D" w:rsidRDefault="008D6B83">
      <w:pPr>
        <w:spacing w:after="0" w:line="600" w:lineRule="auto"/>
        <w:ind w:firstLine="720"/>
        <w:jc w:val="both"/>
        <w:rPr>
          <w:rFonts w:eastAsia="Times New Roman"/>
          <w:szCs w:val="24"/>
        </w:rPr>
      </w:pPr>
      <w:r>
        <w:rPr>
          <w:rFonts w:eastAsia="Times New Roman"/>
          <w:szCs w:val="24"/>
        </w:rPr>
        <w:t>Δεύτερον, η απόφαση λέει ότι αφού διαπίστωσε την αναρμοδιότητά της να</w:t>
      </w:r>
      <w:r>
        <w:rPr>
          <w:rFonts w:eastAsia="Times New Roman"/>
          <w:szCs w:val="24"/>
        </w:rPr>
        <w:t xml:space="preserve"> διαβιβάσει διά του Υπουργού Δικαιοσύνης, Διαφάνειας και Ανθρωπίνων Δικαιωμάτων το πόρισμα της </w:t>
      </w:r>
      <w:r>
        <w:rPr>
          <w:rFonts w:eastAsia="Times New Roman"/>
          <w:szCs w:val="24"/>
        </w:rPr>
        <w:t>ε</w:t>
      </w:r>
      <w:r>
        <w:rPr>
          <w:rFonts w:eastAsia="Times New Roman"/>
          <w:szCs w:val="24"/>
        </w:rPr>
        <w:t xml:space="preserve">πιτροπής και οποιοδήποτε πρωτότυπο έγγραφο κατέχει σχετικό με τις αναφερόμενες παραπάνω –στο (α)- πράξεις και τα πρόσωπα στην </w:t>
      </w:r>
      <w:r>
        <w:rPr>
          <w:rFonts w:eastAsia="Times New Roman"/>
          <w:szCs w:val="24"/>
        </w:rPr>
        <w:t>ε</w:t>
      </w:r>
      <w:r>
        <w:rPr>
          <w:rFonts w:eastAsia="Times New Roman"/>
          <w:szCs w:val="24"/>
        </w:rPr>
        <w:t xml:space="preserve">ισαγγελέα </w:t>
      </w:r>
      <w:r>
        <w:rPr>
          <w:rFonts w:eastAsia="Times New Roman"/>
          <w:szCs w:val="24"/>
        </w:rPr>
        <w:t>ε</w:t>
      </w:r>
      <w:r>
        <w:rPr>
          <w:rFonts w:eastAsia="Times New Roman"/>
          <w:szCs w:val="24"/>
        </w:rPr>
        <w:t xml:space="preserve">γκλημάτων </w:t>
      </w:r>
      <w:r>
        <w:rPr>
          <w:rFonts w:eastAsia="Times New Roman"/>
          <w:szCs w:val="24"/>
        </w:rPr>
        <w:t>δ</w:t>
      </w:r>
      <w:r>
        <w:rPr>
          <w:rFonts w:eastAsia="Times New Roman"/>
          <w:szCs w:val="24"/>
        </w:rPr>
        <w:t>ιαφθοράς Αθ</w:t>
      </w:r>
      <w:r>
        <w:rPr>
          <w:rFonts w:eastAsia="Times New Roman"/>
          <w:szCs w:val="24"/>
        </w:rPr>
        <w:t xml:space="preserve">ηνών διά της </w:t>
      </w:r>
      <w:r>
        <w:rPr>
          <w:rFonts w:eastAsia="Times New Roman"/>
          <w:szCs w:val="24"/>
        </w:rPr>
        <w:t>ε</w:t>
      </w:r>
      <w:r>
        <w:rPr>
          <w:rFonts w:eastAsia="Times New Roman"/>
          <w:szCs w:val="24"/>
        </w:rPr>
        <w:t xml:space="preserve">ισαγγελέως του Αρείου Πάγου για την άσκηση των κατά νόμο διώξεων. </w:t>
      </w:r>
    </w:p>
    <w:p w14:paraId="6F5C4099" w14:textId="77777777" w:rsidR="0016272D" w:rsidRDefault="008D6B83">
      <w:pPr>
        <w:spacing w:after="0" w:line="600" w:lineRule="auto"/>
        <w:ind w:firstLine="720"/>
        <w:jc w:val="both"/>
        <w:rPr>
          <w:rFonts w:eastAsia="Times New Roman"/>
          <w:szCs w:val="24"/>
        </w:rPr>
      </w:pPr>
      <w:r>
        <w:rPr>
          <w:rFonts w:eastAsia="Times New Roman"/>
          <w:szCs w:val="24"/>
        </w:rPr>
        <w:t xml:space="preserve">Δεν υπάρχει, λοιπόν, τίποτα καθαρότερο από αυτό. </w:t>
      </w:r>
    </w:p>
    <w:p w14:paraId="6F5C409A" w14:textId="77777777" w:rsidR="0016272D" w:rsidRDefault="008D6B83">
      <w:pPr>
        <w:spacing w:after="0" w:line="600" w:lineRule="auto"/>
        <w:ind w:firstLine="720"/>
        <w:jc w:val="both"/>
        <w:rPr>
          <w:rFonts w:eastAsia="Times New Roman"/>
          <w:szCs w:val="24"/>
        </w:rPr>
      </w:pPr>
      <w:r>
        <w:rPr>
          <w:rFonts w:eastAsia="Times New Roman"/>
          <w:szCs w:val="24"/>
        </w:rPr>
        <w:t>Δεύτερον, επανέρχεται το ζήτημα των δέκα καλπών, μάλλον ως φάρσα θα έλεγα αυτή τη φορά. Και το λέω αυτό διότι έχουμε ορισμένα</w:t>
      </w:r>
      <w:r>
        <w:rPr>
          <w:rFonts w:eastAsia="Times New Roman"/>
          <w:szCs w:val="24"/>
        </w:rPr>
        <w:t xml:space="preserve"> αδιάσειστα στοιχεία από την προηγούμενη πραγματικότητα και την κοινοβουλευτική διαδικασία. </w:t>
      </w:r>
    </w:p>
    <w:p w14:paraId="6F5C409B" w14:textId="77777777" w:rsidR="0016272D" w:rsidRDefault="008D6B83">
      <w:pPr>
        <w:spacing w:after="0" w:line="600" w:lineRule="auto"/>
        <w:ind w:firstLine="720"/>
        <w:jc w:val="both"/>
        <w:rPr>
          <w:rFonts w:eastAsia="Times New Roman"/>
          <w:szCs w:val="24"/>
        </w:rPr>
      </w:pPr>
      <w:r>
        <w:rPr>
          <w:rFonts w:eastAsia="Times New Roman"/>
          <w:szCs w:val="24"/>
        </w:rPr>
        <w:lastRenderedPageBreak/>
        <w:t xml:space="preserve">Το πρώτο είναι ότι αναφορικά με το κοινοβουλευτικό προηγούμενο και στην υπόθεση του </w:t>
      </w:r>
      <w:proofErr w:type="spellStart"/>
      <w:r>
        <w:rPr>
          <w:rFonts w:eastAsia="Times New Roman"/>
          <w:szCs w:val="24"/>
        </w:rPr>
        <w:t>Βατοπεδίου</w:t>
      </w:r>
      <w:proofErr w:type="spellEnd"/>
      <w:r>
        <w:rPr>
          <w:rFonts w:eastAsia="Times New Roman"/>
          <w:szCs w:val="24"/>
        </w:rPr>
        <w:t xml:space="preserve">, και στην υπόθεση της «ΑΓΕΤ ΗΡΑΚΛΗΣ», και στην υπόθεση της Τράπεζας </w:t>
      </w:r>
      <w:r>
        <w:rPr>
          <w:rFonts w:eastAsia="Times New Roman"/>
          <w:szCs w:val="24"/>
        </w:rPr>
        <w:t xml:space="preserve">Κρήτης, είχαμε το στήσιμο ανάλογων καλπών για τις υποθέσεις αυτές. </w:t>
      </w:r>
    </w:p>
    <w:p w14:paraId="6F5C409C" w14:textId="77777777" w:rsidR="0016272D" w:rsidRDefault="008D6B83">
      <w:pPr>
        <w:spacing w:after="0" w:line="600" w:lineRule="auto"/>
        <w:ind w:firstLine="720"/>
        <w:jc w:val="both"/>
        <w:rPr>
          <w:rFonts w:eastAsia="Times New Roman"/>
          <w:szCs w:val="24"/>
        </w:rPr>
      </w:pPr>
      <w:r>
        <w:rPr>
          <w:rFonts w:eastAsia="Times New Roman"/>
          <w:szCs w:val="24"/>
        </w:rPr>
        <w:t xml:space="preserve">Για παράδειγμα, θυμίζω ότι στις 16 Νοεμβρίου 2010 στήθηκαν πέντε ψηφοδόχοι για τους αντίστοιχους αναφερομένους στην υπόθεση </w:t>
      </w:r>
      <w:proofErr w:type="spellStart"/>
      <w:r>
        <w:rPr>
          <w:rFonts w:eastAsia="Times New Roman"/>
          <w:szCs w:val="24"/>
        </w:rPr>
        <w:t>Βατοπεδίου</w:t>
      </w:r>
      <w:proofErr w:type="spellEnd"/>
      <w:r>
        <w:rPr>
          <w:rFonts w:eastAsia="Times New Roman"/>
          <w:szCs w:val="24"/>
        </w:rPr>
        <w:t xml:space="preserve">. Άρα, αυτό αποτελεί ένα συγκεκριμένο κοινοβουλευτικό </w:t>
      </w:r>
      <w:r>
        <w:rPr>
          <w:rFonts w:eastAsia="Times New Roman"/>
          <w:szCs w:val="24"/>
        </w:rPr>
        <w:t xml:space="preserve">προηγούμενο. </w:t>
      </w:r>
    </w:p>
    <w:p w14:paraId="6F5C409D" w14:textId="77777777" w:rsidR="0016272D" w:rsidRDefault="008D6B83">
      <w:pPr>
        <w:spacing w:after="0" w:line="600" w:lineRule="auto"/>
        <w:ind w:firstLine="720"/>
        <w:jc w:val="both"/>
        <w:rPr>
          <w:rFonts w:eastAsia="Times New Roman"/>
          <w:szCs w:val="24"/>
        </w:rPr>
      </w:pPr>
      <w:r>
        <w:rPr>
          <w:rFonts w:eastAsia="Times New Roman"/>
          <w:szCs w:val="24"/>
        </w:rPr>
        <w:t xml:space="preserve">Το δεύτερο είναι ότι στο άρθρο 155 του Κανονισμού της Βουλής, κυρίες και κύριοι συνάδελφοι, ορίζεται ότι η ψηφοφορία για όλα τα ζητήματα του άρθρου 86 του Συντάγματος είναι μυστική. Επαναλαμβάνω, ότι είναι μυστική. </w:t>
      </w:r>
    </w:p>
    <w:p w14:paraId="6F5C409E"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αυτή δεν μετέχει εκείνο</w:t>
      </w:r>
      <w:r>
        <w:rPr>
          <w:rFonts w:eastAsia="Times New Roman" w:cs="Times New Roman"/>
          <w:szCs w:val="24"/>
        </w:rPr>
        <w:t>ς κατά του οποίου στρέφεται η πρόταση άσκησης δίωξης, αν είναι Βουλευτής. Εάν υπήρχε μία μόνο κάλπη και ένα ενιαίο ψηφοδέλτιο με δέκα ονόματα και τρεις πράξεις δίπλα σε κάθε όνομα, τότε δεν θα μπορούσαμε να διασφαλίσουμε ότι οι πέντε εν ενεργεία αναφερόμεν</w:t>
      </w:r>
      <w:r>
        <w:rPr>
          <w:rFonts w:eastAsia="Times New Roman" w:cs="Times New Roman"/>
          <w:szCs w:val="24"/>
        </w:rPr>
        <w:t xml:space="preserve">οι, ο κ. Σαμαράς, ο κ. Βενιζέλος, ο κ. Γεωργιάδης, ο κ. Λοβέρδος και ο κ. </w:t>
      </w:r>
      <w:proofErr w:type="spellStart"/>
      <w:r>
        <w:rPr>
          <w:rFonts w:eastAsia="Times New Roman" w:cs="Times New Roman"/>
          <w:szCs w:val="24"/>
        </w:rPr>
        <w:t>Σαλμάς</w:t>
      </w:r>
      <w:proofErr w:type="spellEnd"/>
      <w:r>
        <w:rPr>
          <w:rFonts w:eastAsia="Times New Roman" w:cs="Times New Roman"/>
          <w:szCs w:val="24"/>
        </w:rPr>
        <w:t xml:space="preserve"> δεν θα ψήφιζαν για τον εαυτό τους. Άρα, </w:t>
      </w:r>
      <w:r>
        <w:rPr>
          <w:rFonts w:eastAsia="Times New Roman" w:cs="Times New Roman"/>
          <w:szCs w:val="24"/>
        </w:rPr>
        <w:lastRenderedPageBreak/>
        <w:t xml:space="preserve">αυτό είναι ένα κρίσιμο στοιχείο το οποίο θεωρούμε ότι με αυτόν τον τρόπο, που είναι ο συνδυασμός των οριζόμενων κατά τον Κανονισμό της </w:t>
      </w:r>
      <w:r>
        <w:rPr>
          <w:rFonts w:eastAsia="Times New Roman" w:cs="Times New Roman"/>
          <w:szCs w:val="24"/>
        </w:rPr>
        <w:t xml:space="preserve">Βουλής άρθρων, εξασφαλίζεται. </w:t>
      </w:r>
    </w:p>
    <w:p w14:paraId="6F5C409F"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βεβαίως, υπάρχει απόφαση της Διάσκεψης των Προέδρων, η οποία αναγνώστηκε λίγο πριν και η οποία λέει ότι η Βουλή ασκεί κατ’ εξαίρεση δικαιοδοτική αρμοδιότητα και σύμφωνα με το άρθρο 86 του Συντάγματος, μόνο κατά όσων διατε</w:t>
      </w:r>
      <w:r>
        <w:rPr>
          <w:rFonts w:eastAsia="Times New Roman" w:cs="Times New Roman"/>
          <w:szCs w:val="24"/>
        </w:rPr>
        <w:t xml:space="preserve">λούν ή διετέλεσαν μέλη της Κυβέρνησης ή Υφυπουργοί.   </w:t>
      </w:r>
    </w:p>
    <w:p w14:paraId="6F5C40A0"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Τέλος -μάλλον προτελευταίο, γιατί θέλω να πω και για τη συγκρότηση του ψηφοδελτίου- στο πόρισμα της </w:t>
      </w:r>
      <w:r>
        <w:rPr>
          <w:rFonts w:eastAsia="Times New Roman" w:cs="Times New Roman"/>
          <w:szCs w:val="24"/>
        </w:rPr>
        <w:t>ε</w:t>
      </w:r>
      <w:r>
        <w:rPr>
          <w:rFonts w:eastAsia="Times New Roman" w:cs="Times New Roman"/>
          <w:szCs w:val="24"/>
        </w:rPr>
        <w:t xml:space="preserve">πιτροπής στο άρθρο 33, στο πόρισμα που ψήφισε η </w:t>
      </w:r>
      <w:r>
        <w:rPr>
          <w:rFonts w:eastAsia="Times New Roman" w:cs="Times New Roman"/>
          <w:szCs w:val="24"/>
        </w:rPr>
        <w:t>π</w:t>
      </w:r>
      <w:r>
        <w:rPr>
          <w:rFonts w:eastAsia="Times New Roman" w:cs="Times New Roman"/>
          <w:szCs w:val="24"/>
        </w:rPr>
        <w:t xml:space="preserve">λειοψηφία της </w:t>
      </w:r>
      <w:r>
        <w:rPr>
          <w:rFonts w:eastAsia="Times New Roman" w:cs="Times New Roman"/>
          <w:szCs w:val="24"/>
        </w:rPr>
        <w:t>ε</w:t>
      </w:r>
      <w:r>
        <w:rPr>
          <w:rFonts w:eastAsia="Times New Roman" w:cs="Times New Roman"/>
          <w:szCs w:val="24"/>
        </w:rPr>
        <w:t>πιτροπής, αναφέρεται ότι παρ’ όλα αυ</w:t>
      </w:r>
      <w:r>
        <w:rPr>
          <w:rFonts w:eastAsia="Times New Roman" w:cs="Times New Roman"/>
          <w:szCs w:val="24"/>
        </w:rPr>
        <w:t>τά, η εκτίμηση του θέματος της αρμοδιότητας ήταν χωρίς αμφιβολία εφικτή με συσχετισμό των ονομάτων, των πράξεων και των χρόνων τέλεσής τους, όπως κατ’ αρχάς προκύπτουν με βάση τη δικογραφία και τον δεδομένο χρόνο άσκησης καθηκόντων εκ μέρους των εμπλεκομέν</w:t>
      </w:r>
      <w:r>
        <w:rPr>
          <w:rFonts w:eastAsia="Times New Roman" w:cs="Times New Roman"/>
          <w:szCs w:val="24"/>
        </w:rPr>
        <w:t xml:space="preserve">ων. </w:t>
      </w:r>
    </w:p>
    <w:p w14:paraId="6F5C40A1"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Συνεπώς κυρία Πρόεδρε, νομίζω ότι η επιχειρηματολογία που αφορούσε τις δέκα κάλπες όχι μόνο δεν στέκει, αλλά παραβιάζει τον Κανονισμό της Βουλής και ο μόνος ασφαλής δρόμος για να φθάσουμε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σε ένα αποτέλεσμα με βάση τον Κανονισμό της Βουλής</w:t>
      </w:r>
      <w:r>
        <w:rPr>
          <w:rFonts w:eastAsia="Times New Roman" w:cs="Times New Roman"/>
          <w:szCs w:val="24"/>
        </w:rPr>
        <w:t xml:space="preserve"> είναι αυτό</w:t>
      </w:r>
      <w:r>
        <w:rPr>
          <w:rFonts w:eastAsia="Times New Roman" w:cs="Times New Roman"/>
          <w:szCs w:val="24"/>
        </w:rPr>
        <w:t>,</w:t>
      </w:r>
      <w:r>
        <w:rPr>
          <w:rFonts w:eastAsia="Times New Roman" w:cs="Times New Roman"/>
          <w:szCs w:val="24"/>
        </w:rPr>
        <w:t xml:space="preserve"> που προτείνει η Διάσκεψη των Προέδρων, είναι αυτό που ακολουθήθηκε και σε προηγούμενες κοινοβουλευτικές διαδικασίες. </w:t>
      </w:r>
    </w:p>
    <w:p w14:paraId="6F5C40A2"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Δεύτερον, όσον αφορά το θέμα της συγκρότησης του ψηφοδελτίου, κάτι είπε ο κ. </w:t>
      </w:r>
      <w:proofErr w:type="spellStart"/>
      <w:r>
        <w:rPr>
          <w:rFonts w:eastAsia="Times New Roman" w:cs="Times New Roman"/>
          <w:szCs w:val="24"/>
        </w:rPr>
        <w:t>Δένδιας</w:t>
      </w:r>
      <w:proofErr w:type="spellEnd"/>
      <w:r>
        <w:rPr>
          <w:rFonts w:eastAsia="Times New Roman" w:cs="Times New Roman"/>
          <w:szCs w:val="24"/>
        </w:rPr>
        <w:t xml:space="preserve"> για την προηγούμενη ανάλογη εμπειρία στη</w:t>
      </w:r>
      <w:r>
        <w:rPr>
          <w:rFonts w:eastAsia="Times New Roman" w:cs="Times New Roman"/>
          <w:szCs w:val="24"/>
        </w:rPr>
        <w:t>ν υπόθεση Παπαντωνίου. Εγώ θέλω να πω στην Ολομέλεια της Βουλής ότι το ψηφοδέλτιο στην υπόθεση Παπαντωνίου έγραφε, για παράδειγμα, στο β΄ να παραπέμψει τις έξι υποθέσεις</w:t>
      </w:r>
      <w:r>
        <w:rPr>
          <w:rFonts w:eastAsia="Times New Roman" w:cs="Times New Roman"/>
          <w:szCs w:val="24"/>
        </w:rPr>
        <w:t>,</w:t>
      </w:r>
      <w:r>
        <w:rPr>
          <w:rFonts w:eastAsia="Times New Roman" w:cs="Times New Roman"/>
          <w:szCs w:val="24"/>
        </w:rPr>
        <w:t xml:space="preserve"> που αφορούσαν τον κ. Παπαντωνίου στον αρμόδιο εισαγγελέα λόγω αναρμοδιότητας της Βουλής και να ασκήσει ποινική δίωξη. Και η Νέα Δημοκρατία και η Δημοκρατική Συμπαράταξη και όλοι αυτό ψήφισαν και αυτό συμφώνησαν. Πώς ξαφνικά αυτό γίνεται αντισυνταγματικό δ</w:t>
      </w:r>
      <w:r>
        <w:rPr>
          <w:rFonts w:eastAsia="Times New Roman" w:cs="Times New Roman"/>
          <w:szCs w:val="24"/>
        </w:rPr>
        <w:t xml:space="preserve">εν μπορεί να το καταλάβει άνθρωπος με την κοινή λογική. </w:t>
      </w:r>
    </w:p>
    <w:p w14:paraId="6F5C40A3"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Πώς θα το ψηφίσω εγώ αυτό, αφού δεν συμφωνώ; </w:t>
      </w:r>
    </w:p>
    <w:p w14:paraId="6F5C40A4"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 xml:space="preserve">Μόνο η Νέα Δημοκρατία το καταλαβαίνει, διότι άλλα σχεδιάζει και άλλα θέλει να κάνει. </w:t>
      </w:r>
    </w:p>
    <w:p w14:paraId="6F5C40A5"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F5C40A6" w14:textId="77777777" w:rsidR="0016272D" w:rsidRDefault="008D6B83">
      <w:pPr>
        <w:spacing w:line="600" w:lineRule="auto"/>
        <w:ind w:firstLine="709"/>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από τις πτέρυγες</w:t>
      </w:r>
      <w:r w:rsidRPr="00B819E1">
        <w:rPr>
          <w:rFonts w:eastAsia="Times New Roman" w:cs="Times New Roman"/>
          <w:szCs w:val="24"/>
        </w:rPr>
        <w:t xml:space="preserve"> του ΣΥΡΙΖΑ</w:t>
      </w:r>
      <w:r>
        <w:rPr>
          <w:rFonts w:eastAsia="Times New Roman" w:cs="Times New Roman"/>
          <w:szCs w:val="24"/>
        </w:rPr>
        <w:t xml:space="preserve"> και των ΑΝΕΛ</w:t>
      </w:r>
      <w:r w:rsidRPr="00B819E1">
        <w:rPr>
          <w:rFonts w:eastAsia="Times New Roman" w:cs="Times New Roman"/>
          <w:szCs w:val="24"/>
        </w:rPr>
        <w:t>)</w:t>
      </w:r>
    </w:p>
    <w:p w14:paraId="6F5C40A7"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από τη Δημοκρατική Συμπαράταξη. </w:t>
      </w:r>
    </w:p>
    <w:p w14:paraId="6F5C40A8"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κυρία Πρόεδρε. </w:t>
      </w:r>
    </w:p>
    <w:p w14:paraId="6F5C40A9"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Προκαταβολικά δηλώνω ότι δεν έχω ούτε τις νομικές γνώσε</w:t>
      </w:r>
      <w:r>
        <w:rPr>
          <w:rFonts w:eastAsia="Times New Roman" w:cs="Times New Roman"/>
          <w:szCs w:val="24"/>
        </w:rPr>
        <w:t xml:space="preserve">ις του κ. </w:t>
      </w:r>
      <w:proofErr w:type="spellStart"/>
      <w:r>
        <w:rPr>
          <w:rFonts w:eastAsia="Times New Roman" w:cs="Times New Roman"/>
          <w:szCs w:val="24"/>
        </w:rPr>
        <w:t>Δένδια</w:t>
      </w:r>
      <w:proofErr w:type="spellEnd"/>
      <w:r>
        <w:rPr>
          <w:rFonts w:eastAsia="Times New Roman" w:cs="Times New Roman"/>
          <w:szCs w:val="24"/>
        </w:rPr>
        <w:t xml:space="preserve"> ούτε τις «</w:t>
      </w:r>
      <w:proofErr w:type="spellStart"/>
      <w:r>
        <w:rPr>
          <w:rFonts w:eastAsia="Times New Roman" w:cs="Times New Roman"/>
          <w:szCs w:val="24"/>
        </w:rPr>
        <w:t>γιατρονομικές</w:t>
      </w:r>
      <w:proofErr w:type="spellEnd"/>
      <w:r>
        <w:rPr>
          <w:rFonts w:eastAsia="Times New Roman" w:cs="Times New Roman"/>
          <w:szCs w:val="24"/>
        </w:rPr>
        <w:t xml:space="preserve">» του γιατρού συναδέλφου κ. Μαντά. Όμως, είμαι φυσικομαθηματικός και σκέπτομαι πολύ πρακτικά. </w:t>
      </w:r>
    </w:p>
    <w:p w14:paraId="6F5C40AA"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Στις 21 Φεβρουαρίου ήρθε η Πλειοψηφία σε αυτήν εδώ την Αίθουσα και μας πρότεινε τη συγκρότηση </w:t>
      </w:r>
      <w:r>
        <w:rPr>
          <w:rFonts w:eastAsia="Times New Roman" w:cs="Times New Roman"/>
          <w:szCs w:val="24"/>
        </w:rPr>
        <w:t>π</w:t>
      </w:r>
      <w:r>
        <w:rPr>
          <w:rFonts w:eastAsia="Times New Roman" w:cs="Times New Roman"/>
          <w:szCs w:val="24"/>
        </w:rPr>
        <w:t xml:space="preserve">ροανακριτικής </w:t>
      </w:r>
      <w:r>
        <w:rPr>
          <w:rFonts w:eastAsia="Times New Roman" w:cs="Times New Roman"/>
          <w:szCs w:val="24"/>
        </w:rPr>
        <w:t>ε</w:t>
      </w:r>
      <w:r>
        <w:rPr>
          <w:rFonts w:eastAsia="Times New Roman" w:cs="Times New Roman"/>
          <w:szCs w:val="24"/>
        </w:rPr>
        <w:t>πιτροπής με</w:t>
      </w:r>
      <w:r>
        <w:rPr>
          <w:rFonts w:eastAsia="Times New Roman" w:cs="Times New Roman"/>
          <w:szCs w:val="24"/>
        </w:rPr>
        <w:t xml:space="preserve"> ένα σκεπτικό το οποίο έπασχε. Και η Δημοκρατική Συμπαράταξη και άλλα κόμματα είπαμε τότε ότι εμείς λέμε «ναι, στην </w:t>
      </w:r>
      <w:r>
        <w:rPr>
          <w:rFonts w:eastAsia="Times New Roman" w:cs="Times New Roman"/>
          <w:szCs w:val="24"/>
        </w:rPr>
        <w:lastRenderedPageBreak/>
        <w:t>ε</w:t>
      </w:r>
      <w:r>
        <w:rPr>
          <w:rFonts w:eastAsia="Times New Roman" w:cs="Times New Roman"/>
          <w:szCs w:val="24"/>
        </w:rPr>
        <w:t>πιτροπή, αλλά να διερευνήσει εις βάθος την υπόθεση σε όλες τις πτυχές και βεβαίως να έρθει με ένα καθαρό πόρισμα». Δυστυχώς, η Κυβέρνηση, η</w:t>
      </w:r>
      <w:r>
        <w:rPr>
          <w:rFonts w:eastAsia="Times New Roman" w:cs="Times New Roman"/>
          <w:szCs w:val="24"/>
        </w:rPr>
        <w:t xml:space="preserve"> κυβερνητική πλειοψηφία δεν το δέχθηκε τότε. </w:t>
      </w:r>
    </w:p>
    <w:p w14:paraId="6F5C40AB"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είπαμε «ναι» στη συγκρότηση επιτροπής με την υποσημείωση ότι θέλουμε να είναι εις βάθος και βέβαια, η Κυβέρνηση -και τώρα κάνω παρένθεση- μας αντιγράφει -φαίνεται- στις υποσημειώσεις τώρα, μόνο που ήταν ά</w:t>
      </w:r>
      <w:r>
        <w:rPr>
          <w:rFonts w:eastAsia="Times New Roman" w:cs="Times New Roman"/>
          <w:szCs w:val="24"/>
        </w:rPr>
        <w:t xml:space="preserve">κυρο εκείνο το ψηφοδέλτιο. </w:t>
      </w:r>
    </w:p>
    <w:p w14:paraId="6F5C40AC"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Έρχεστε σήμερα και μας επιβεβαιώνετε πανηγυρικά, «όχι» -λέτε- «δεν έχει αρμοδιότητα η Βουλή». Υπεκφυγή είναι για το πολιτικό ζήτημα -μεγάλη υπεκφυγή-, αλλά μας επιβεβαιώνετε ότι από την αρχή είχατε σκοπιμότητα μόνο να συζητήσετε</w:t>
      </w:r>
      <w:r>
        <w:rPr>
          <w:rFonts w:eastAsia="Times New Roman" w:cs="Times New Roman"/>
          <w:szCs w:val="24"/>
        </w:rPr>
        <w:t xml:space="preserve"> το θέμα, να κάνετε το πανηγύρι, να κάνετε ό,τι κάνατε στην </w:t>
      </w:r>
      <w:r>
        <w:rPr>
          <w:rFonts w:eastAsia="Times New Roman" w:cs="Times New Roman"/>
          <w:szCs w:val="24"/>
        </w:rPr>
        <w:t>ε</w:t>
      </w:r>
      <w:r>
        <w:rPr>
          <w:rFonts w:eastAsia="Times New Roman" w:cs="Times New Roman"/>
          <w:szCs w:val="24"/>
        </w:rPr>
        <w:t xml:space="preserve">πιτροπή και να έρθετε μετά να μας πείτε «δεν έχουμε τώρα αρμοδιότητα, πάμε με έναν αντικανονικό τρόπο να αποφασίσουμε». </w:t>
      </w:r>
    </w:p>
    <w:p w14:paraId="6F5C40A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Δεν μπαίνω στα νομικά περί του ψηφοδελτίου διότι είναι προφανέστατα παραβί</w:t>
      </w:r>
      <w:r>
        <w:rPr>
          <w:rFonts w:eastAsia="Times New Roman" w:cs="Times New Roman"/>
          <w:szCs w:val="24"/>
        </w:rPr>
        <w:t xml:space="preserve">αση Συντάγματος και Κανονισμού -δεν χρειάζεται επιχειρηματολογία-, για να καλύψει τα κομματικά σας ατοπήματα, για να καλύψει όλο εκείνο το ελλιπές πολιτικό σκεπτικό, με βάση το οποίο ήρθατε στις 21 Φεβρουαρίου εδώ και τοποθετηθήκατε. </w:t>
      </w:r>
    </w:p>
    <w:p w14:paraId="6F5C40A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Με αυτήν την έννοια δ</w:t>
      </w:r>
      <w:r>
        <w:rPr>
          <w:rFonts w:eastAsia="Times New Roman" w:cs="Times New Roman"/>
          <w:szCs w:val="24"/>
        </w:rPr>
        <w:t>εν μπαίνουμε στη συζήτηση για το ψηφοδέλτιο, παρ’ ότι, όπως σας είπα, είναι προφανέστατα αντικανονικό, πέρα από τον Κανονισμό και πέρα από τις διατάξεις του Συντάγματος.</w:t>
      </w:r>
    </w:p>
    <w:p w14:paraId="6F5C40A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Ευχαριστώ.</w:t>
      </w:r>
    </w:p>
    <w:p w14:paraId="6F5C40B0" w14:textId="77777777" w:rsidR="0016272D" w:rsidRDefault="008D6B83">
      <w:pPr>
        <w:spacing w:line="600" w:lineRule="auto"/>
        <w:ind w:firstLine="720"/>
        <w:jc w:val="both"/>
        <w:rPr>
          <w:rFonts w:eastAsia="Times New Roman" w:cs="Times New Roman"/>
          <w:szCs w:val="24"/>
        </w:rPr>
      </w:pPr>
      <w:r w:rsidRPr="0066306A">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Αϊβατίδης</w:t>
      </w:r>
      <w:proofErr w:type="spellEnd"/>
      <w:r>
        <w:rPr>
          <w:rFonts w:eastAsia="Times New Roman" w:cs="Times New Roman"/>
          <w:szCs w:val="24"/>
        </w:rPr>
        <w:t xml:space="preserve"> απ</w:t>
      </w:r>
      <w:r>
        <w:rPr>
          <w:rFonts w:eastAsia="Times New Roman" w:cs="Times New Roman"/>
          <w:szCs w:val="24"/>
        </w:rPr>
        <w:t>ό τη Χρυσή Αυγή.</w:t>
      </w:r>
    </w:p>
    <w:p w14:paraId="6F5C40B1" w14:textId="77777777" w:rsidR="0016272D" w:rsidRDefault="008D6B83">
      <w:pPr>
        <w:spacing w:line="600" w:lineRule="auto"/>
        <w:ind w:firstLine="720"/>
        <w:jc w:val="both"/>
        <w:rPr>
          <w:rFonts w:eastAsia="Times New Roman" w:cs="Times New Roman"/>
          <w:szCs w:val="24"/>
        </w:rPr>
      </w:pPr>
      <w:r w:rsidRPr="0066306A">
        <w:rPr>
          <w:rFonts w:eastAsia="Times New Roman" w:cs="Times New Roman"/>
          <w:b/>
          <w:szCs w:val="24"/>
        </w:rPr>
        <w:t xml:space="preserve">ΙΩΑΝΝΗΣ ΑΪΒΑΤΙΔΗΣ: </w:t>
      </w:r>
      <w:r>
        <w:rPr>
          <w:rFonts w:eastAsia="Times New Roman" w:cs="Times New Roman"/>
          <w:szCs w:val="24"/>
        </w:rPr>
        <w:t>Ευχαριστώ, κυρία Πρόεδρε.</w:t>
      </w:r>
    </w:p>
    <w:p w14:paraId="6F5C40B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Θα ήθελα να πω ότι το άρθρο 157 δεν επιδέχεται οιασδήποτε εναλλακτικής ερμηνείας ή παρερμηνείας. Θα πρέπει να τοποθετηθούν δέκα ψηφοδόχοι, μία για έκαστο </w:t>
      </w:r>
      <w:r>
        <w:rPr>
          <w:rFonts w:eastAsia="Times New Roman" w:cs="Times New Roman"/>
          <w:szCs w:val="24"/>
        </w:rPr>
        <w:lastRenderedPageBreak/>
        <w:t>έναν των αναφερομένων εμπλεκομένων πολιτ</w:t>
      </w:r>
      <w:r>
        <w:rPr>
          <w:rFonts w:eastAsia="Times New Roman" w:cs="Times New Roman"/>
          <w:szCs w:val="24"/>
        </w:rPr>
        <w:t>ικών προσώπων. Εάν τοποθετηθεί μία και μόνη ψηφοδόχος τότε η θετική ψήφος των Βουλευτών για ποινική δίωξη θα απηχεί μία συλλογική ευθύνη. Αντιθέτως, μία αρνητική ψήφος μία συλλογική απαλλαγή από την ευθύνη. Θεωρούμε, λοιπόν, ότι θα πρέπει να τοποθετηθούν δ</w:t>
      </w:r>
      <w:r>
        <w:rPr>
          <w:rFonts w:eastAsia="Times New Roman" w:cs="Times New Roman"/>
          <w:szCs w:val="24"/>
        </w:rPr>
        <w:t>έκα ψηφοδόχοι.</w:t>
      </w:r>
    </w:p>
    <w:p w14:paraId="6F5C40B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Όσον αφορά στο περιεχόμενο του ψηφοδελτίου, του οποίου δεν έχουμε λάβει γνώση, παρά μόνον προφορικώς από εσάς, κυρία Πρόεδρε, μόλις πριν από λίγο, αν αντιλήφθηκα καλά εμπεριέχει την ψήφο περί άσκησης ποινικής δίωξης. Μήπως αυτό συνιστά μία μ</w:t>
      </w:r>
      <w:r>
        <w:rPr>
          <w:rFonts w:eastAsia="Times New Roman" w:cs="Times New Roman"/>
          <w:szCs w:val="24"/>
        </w:rPr>
        <w:t xml:space="preserve">ορφή αντίφασης με την πρόταση της Πλειοψηφίας, που ουσιαστικά θέλει να παραπέμψει την υπόθεση στη </w:t>
      </w:r>
      <w:r>
        <w:rPr>
          <w:rFonts w:eastAsia="Times New Roman" w:cs="Times New Roman"/>
          <w:szCs w:val="24"/>
        </w:rPr>
        <w:t>δ</w:t>
      </w:r>
      <w:r>
        <w:rPr>
          <w:rFonts w:eastAsia="Times New Roman" w:cs="Times New Roman"/>
          <w:szCs w:val="24"/>
        </w:rPr>
        <w:t>ικαιοσύνη;</w:t>
      </w:r>
    </w:p>
    <w:p w14:paraId="6F5C40B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Ευχαριστώ.</w:t>
      </w:r>
    </w:p>
    <w:p w14:paraId="6F5C40B5"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Από το ΚΚΕ θα πάρει κάποιος τον λόγο;</w:t>
      </w:r>
    </w:p>
    <w:p w14:paraId="6F5C40B6" w14:textId="77777777" w:rsidR="0016272D" w:rsidRDefault="008D6B83">
      <w:pPr>
        <w:spacing w:line="600" w:lineRule="auto"/>
        <w:ind w:firstLine="720"/>
        <w:jc w:val="both"/>
        <w:rPr>
          <w:rFonts w:eastAsia="Times New Roman" w:cs="Times New Roman"/>
          <w:szCs w:val="24"/>
        </w:rPr>
      </w:pPr>
      <w:r w:rsidRPr="00DE06FF">
        <w:rPr>
          <w:rFonts w:eastAsia="Times New Roman" w:cs="Times New Roman"/>
          <w:b/>
          <w:szCs w:val="24"/>
        </w:rPr>
        <w:t>ΓΕΩΡΓΙΟΣ ΛΑΜΠΡΟΥΛΗΣ:</w:t>
      </w:r>
      <w:r>
        <w:rPr>
          <w:rFonts w:eastAsia="Times New Roman" w:cs="Times New Roman"/>
          <w:szCs w:val="24"/>
        </w:rPr>
        <w:t xml:space="preserve"> Μετά. Προχωρήστε, κυρία Πρόεδρε.</w:t>
      </w:r>
    </w:p>
    <w:p w14:paraId="6F5C40B7"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Από τους Ανεξάρτητους Έλληνες τον λόγο έχει ο κ. </w:t>
      </w:r>
      <w:proofErr w:type="spellStart"/>
      <w:r>
        <w:rPr>
          <w:rFonts w:eastAsia="Times New Roman" w:cs="Times New Roman"/>
          <w:szCs w:val="24"/>
        </w:rPr>
        <w:t>Παπαχριστόπουλος</w:t>
      </w:r>
      <w:proofErr w:type="spellEnd"/>
      <w:r>
        <w:rPr>
          <w:rFonts w:eastAsia="Times New Roman" w:cs="Times New Roman"/>
          <w:szCs w:val="24"/>
        </w:rPr>
        <w:t>.</w:t>
      </w:r>
    </w:p>
    <w:p w14:paraId="6F5C40B8"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 κυρία Πρόεδρε.</w:t>
      </w:r>
    </w:p>
    <w:p w14:paraId="6F5C40B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Απλώς θέλω να ξαναθυμίσω ότι παραπομπή στη </w:t>
      </w:r>
      <w:r>
        <w:rPr>
          <w:rFonts w:eastAsia="Times New Roman" w:cs="Times New Roman"/>
          <w:szCs w:val="24"/>
        </w:rPr>
        <w:t>δ</w:t>
      </w:r>
      <w:r>
        <w:rPr>
          <w:rFonts w:eastAsia="Times New Roman" w:cs="Times New Roman"/>
          <w:szCs w:val="24"/>
        </w:rPr>
        <w:t xml:space="preserve">ικαιοσύνη σημαίνει δίκη. Βουλή σημαίνει </w:t>
      </w:r>
      <w:r>
        <w:rPr>
          <w:rFonts w:eastAsia="Times New Roman" w:cs="Times New Roman"/>
          <w:szCs w:val="24"/>
        </w:rPr>
        <w:t>παραγραφή.</w:t>
      </w:r>
    </w:p>
    <w:p w14:paraId="6F5C40B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Λυπάμαι, αλλά ΠΑΣΟΚ και Νέα Δημοκρατία πιάστηκαν στα δίχτυα μιας τριτοκοσμικής συνταγματικής ρύθμισης</w:t>
      </w:r>
      <w:r>
        <w:rPr>
          <w:rFonts w:eastAsia="Times New Roman" w:cs="Times New Roman"/>
          <w:szCs w:val="24"/>
        </w:rPr>
        <w:t>,</w:t>
      </w:r>
      <w:r>
        <w:rPr>
          <w:rFonts w:eastAsia="Times New Roman" w:cs="Times New Roman"/>
          <w:szCs w:val="24"/>
        </w:rPr>
        <w:t xml:space="preserve"> που είχαν ψηφίσει για να εξασφαλίσουν αμοιβαία ατιμωρησία. </w:t>
      </w:r>
    </w:p>
    <w:p w14:paraId="6F5C40B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Έχουμε μία πραγματικά έντονη αντίδραση για το αυτονόητο. Πιστεύω ότι όλοι οι </w:t>
      </w:r>
      <w:r>
        <w:rPr>
          <w:rFonts w:eastAsia="Times New Roman" w:cs="Times New Roman"/>
          <w:szCs w:val="24"/>
        </w:rPr>
        <w:t>Έλληνες πολίτες που μας ακούν διερωτώνται γιατί οι Βουλευτές δεν πρέπει να δικάζονται από τον φυσικό δικαστή. Θα μπορούσα να επικαλεστώ όλες τις ανεπτυγμένες χώρες και της Ευρωπαϊκής Ένωσης και των Ηνωμένων Πολιτειών. Η Πλειοψηφία της Βουλής για το θέμα «</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 xml:space="preserve">» δεν έκανε περισσότερο και τίποτα λιγότερο από το </w:t>
      </w:r>
      <w:r>
        <w:rPr>
          <w:rFonts w:eastAsia="Times New Roman" w:cs="Times New Roman"/>
          <w:szCs w:val="24"/>
        </w:rPr>
        <w:lastRenderedPageBreak/>
        <w:t>να συμμορφωθεί στη συνταγματική ρύθμιση. Έκανε το αυτονόητο. Εάν έμπαινε στην ουσία, θα σήμαινε παραγραφή. Ας μην το αναλύσω. Έκανε το αυτονόητο για ανθρώπους που έχουν το τεκμήριο της αθωότητας και</w:t>
      </w:r>
      <w:r>
        <w:rPr>
          <w:rFonts w:eastAsia="Times New Roman" w:cs="Times New Roman"/>
          <w:szCs w:val="24"/>
        </w:rPr>
        <w:t xml:space="preserve"> που δεν τους το στερεί κανένας. </w:t>
      </w:r>
    </w:p>
    <w:p w14:paraId="6F5C40B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Νομίζω ότι όλη αυτή η κουβέντα είναι εκ του περισσού. Ξέρει όλος ο κόσμος ότι σε αυτή τη φάση η λέξη «αμελλητί» σημαίνει σε απλά ελληνικά ότι δεν χρειάζονται αποδείξεις σε αυτήν τη φάση. Και δεν είναι τυχαίο ότι εχθές κιόλ</w:t>
      </w:r>
      <w:r>
        <w:rPr>
          <w:rFonts w:eastAsia="Times New Roman" w:cs="Times New Roman"/>
          <w:szCs w:val="24"/>
        </w:rPr>
        <w:t>ας οι μηνύσεις κατά των δικαστών που κάνουν τη διερεύνηση, μπήκαν στο αρχείο.</w:t>
      </w:r>
    </w:p>
    <w:p w14:paraId="6F5C40B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Δεν θέλω να πω περισσότερα, κυρία Πρόεδρε, και να καταχραστώ τον χρόνο, γιατί πιστεύω ότι αυτή η διαδικασία είναι πάρα πολύ σοβαρή και είμαι ο τελευταίος που θα ήθελε να την παρε</w:t>
      </w:r>
      <w:r>
        <w:rPr>
          <w:rFonts w:eastAsia="Times New Roman" w:cs="Times New Roman"/>
          <w:szCs w:val="24"/>
        </w:rPr>
        <w:t>μποδίσει.</w:t>
      </w:r>
    </w:p>
    <w:p w14:paraId="6F5C40B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Ευχαριστώ.</w:t>
      </w:r>
    </w:p>
    <w:p w14:paraId="6F5C40BF"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Μαυρωτάς</w:t>
      </w:r>
      <w:proofErr w:type="spellEnd"/>
      <w:r>
        <w:rPr>
          <w:rFonts w:eastAsia="Times New Roman" w:cs="Times New Roman"/>
          <w:szCs w:val="24"/>
        </w:rPr>
        <w:t>.</w:t>
      </w:r>
    </w:p>
    <w:p w14:paraId="6F5C40C0"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Κατ</w:t>
      </w:r>
      <w:r w:rsidRPr="00BC22D5">
        <w:rPr>
          <w:rFonts w:eastAsia="Times New Roman" w:cs="Times New Roman"/>
          <w:szCs w:val="24"/>
        </w:rPr>
        <w:t xml:space="preserve">’ </w:t>
      </w:r>
      <w:r>
        <w:rPr>
          <w:rFonts w:eastAsia="Times New Roman" w:cs="Times New Roman"/>
          <w:szCs w:val="24"/>
        </w:rPr>
        <w:t xml:space="preserve">αρχάς διαβάζοντας την παράγραφο 3 του άρθρου 86 του Συντάγματος που λέει ότι το πόρισμα της </w:t>
      </w:r>
      <w:r>
        <w:rPr>
          <w:rFonts w:eastAsia="Times New Roman" w:cs="Times New Roman"/>
          <w:szCs w:val="24"/>
        </w:rPr>
        <w:t>ε</w:t>
      </w:r>
      <w:r>
        <w:rPr>
          <w:rFonts w:eastAsia="Times New Roman" w:cs="Times New Roman"/>
          <w:szCs w:val="24"/>
        </w:rPr>
        <w:t>πιτροπής του προηγούμενου εδαφίου εισάγεται σ</w:t>
      </w:r>
      <w:r>
        <w:rPr>
          <w:rFonts w:eastAsia="Times New Roman" w:cs="Times New Roman"/>
          <w:szCs w:val="24"/>
        </w:rPr>
        <w:t>την Ολομέλεια της Βουλής η οποία αποφασίζει για την άσκηση ή μη δίωξης, να πω τα εξής, έτσι όπως έχουν διαμορφωθεί τα πράγματα.</w:t>
      </w:r>
    </w:p>
    <w:p w14:paraId="6F5C40C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πιτροπή ουσιαστικά καταλήγει ότι δεν είναι αρμόδια, ότι είναι αναρμόδια για τη συγκεκριμένη περίπτωση και έρχεται ένα ψηφοδέλ</w:t>
      </w:r>
      <w:r>
        <w:rPr>
          <w:rFonts w:eastAsia="Times New Roman" w:cs="Times New Roman"/>
          <w:szCs w:val="24"/>
        </w:rPr>
        <w:t>τιο στη Βουλή, με το οποίο θα αποφασίσουμε σήμερα με ένα «ναι» ή ένα «όχι» για την παραπομπή. Το «ναι» σημαίνει ότι παραπέμπουμε. Το «όχι», με την υποσημείωση</w:t>
      </w:r>
      <w:r>
        <w:rPr>
          <w:rFonts w:eastAsia="Times New Roman" w:cs="Times New Roman"/>
          <w:szCs w:val="24"/>
        </w:rPr>
        <w:t>,</w:t>
      </w:r>
      <w:r>
        <w:rPr>
          <w:rFonts w:eastAsia="Times New Roman" w:cs="Times New Roman"/>
          <w:szCs w:val="24"/>
        </w:rPr>
        <w:t xml:space="preserve"> που έχετε βάλει από κάτω, σημαίνει «όχι» λόγω αναρμοδιότητας. Αν το «όχι» είναι «όχι» λόγω αναρμ</w:t>
      </w:r>
      <w:r>
        <w:rPr>
          <w:rFonts w:eastAsia="Times New Roman" w:cs="Times New Roman"/>
          <w:szCs w:val="24"/>
        </w:rPr>
        <w:t xml:space="preserve">οδιότητας, το «ναι» τι σημαίνει στο ψηφοδέλτιο; </w:t>
      </w:r>
    </w:p>
    <w:p w14:paraId="6F5C40C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Το «όχι» θα έπρεπε να ήταν σκέτο, δηλαδή «όχι», δεν πιστεύουμε ότι πρέπει να παραπεμφθούν. Έτσι όπως έχει μπει με την υποσημείωση από κάτω, ουσιαστικά εγκλωβίζει τους Βουλευτές σε ένα σκεπτικό που μπορεί να </w:t>
      </w:r>
      <w:r>
        <w:rPr>
          <w:rFonts w:eastAsia="Times New Roman" w:cs="Times New Roman"/>
          <w:szCs w:val="24"/>
        </w:rPr>
        <w:t xml:space="preserve">μη θέλουν να το ακολουθήσουν. </w:t>
      </w:r>
    </w:p>
    <w:p w14:paraId="6F5C40C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εκφράσει τις αντιρρήσεις μας γενικότερα και με το πόρισμα που καταθέσαμε στην </w:t>
      </w:r>
      <w:r>
        <w:rPr>
          <w:rFonts w:eastAsia="Times New Roman" w:cs="Times New Roman"/>
          <w:szCs w:val="24"/>
        </w:rPr>
        <w:t>ε</w:t>
      </w:r>
      <w:r>
        <w:rPr>
          <w:rFonts w:eastAsia="Times New Roman" w:cs="Times New Roman"/>
          <w:szCs w:val="24"/>
        </w:rPr>
        <w:t>πιτροπή και μάλιστα στην περίπτωση του κ. Παπαντωνίου, το Ποτάμι είχε εκφράσει και εκεί τις επιφυλάξεις και τις αντιρρήσεις του για το αν θ</w:t>
      </w:r>
      <w:r>
        <w:rPr>
          <w:rFonts w:eastAsia="Times New Roman" w:cs="Times New Roman"/>
          <w:szCs w:val="24"/>
        </w:rPr>
        <w:t>α έπρεπε η υπόθεση, με τον τρόπο που επέστρεψε στη Βουλή, να επιστρέψει.</w:t>
      </w:r>
    </w:p>
    <w:p w14:paraId="6F5C40C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Ευχαριστώ πολύ.</w:t>
      </w:r>
    </w:p>
    <w:p w14:paraId="6F5C40C5"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sidRPr="00755A51">
        <w:rPr>
          <w:rFonts w:eastAsia="Times New Roman" w:cs="Times New Roman"/>
          <w:b/>
          <w:szCs w:val="24"/>
        </w:rPr>
        <w:t>Χριστοδουλοπούλου):</w:t>
      </w:r>
      <w:r>
        <w:rPr>
          <w:rFonts w:eastAsia="Times New Roman" w:cs="Times New Roman"/>
          <w:b/>
          <w:szCs w:val="24"/>
        </w:rPr>
        <w:t xml:space="preserve"> </w:t>
      </w:r>
      <w:r>
        <w:rPr>
          <w:rFonts w:eastAsia="Times New Roman" w:cs="Times New Roman"/>
          <w:szCs w:val="24"/>
        </w:rPr>
        <w:t>Τον λόγο έχει ο κ. Γεωργιάδης.</w:t>
      </w:r>
    </w:p>
    <w:p w14:paraId="6F5C40C6"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Ευχαριστώ πολύ, κυρία Πρόεδρε.</w:t>
      </w:r>
    </w:p>
    <w:p w14:paraId="6F5C40C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Να ξεκαθαρίσο</w:t>
      </w:r>
      <w:r>
        <w:rPr>
          <w:rFonts w:eastAsia="Times New Roman" w:cs="Times New Roman"/>
          <w:szCs w:val="24"/>
        </w:rPr>
        <w:t xml:space="preserve">υμε κάτι το οποίο για μένα είναι και θέμα απλής λογικής. Δεν είμαι νομικός, δεν είμαι δικηγόρος, δεν γνωρίζω ακριβώς πώς είναι τα πράγματα, αλλά όταν ορίστηκε η </w:t>
      </w:r>
      <w:r>
        <w:rPr>
          <w:rFonts w:eastAsia="Times New Roman" w:cs="Times New Roman"/>
          <w:szCs w:val="24"/>
        </w:rPr>
        <w:t>ε</w:t>
      </w:r>
      <w:r>
        <w:rPr>
          <w:rFonts w:eastAsia="Times New Roman" w:cs="Times New Roman"/>
          <w:szCs w:val="24"/>
        </w:rPr>
        <w:t>πιτροπή, αυτό έγινε για να διερευνήσει μια υπόθεση, όχι για να πάρει αποφάσεις και να βγάλει έ</w:t>
      </w:r>
      <w:r>
        <w:rPr>
          <w:rFonts w:eastAsia="Times New Roman" w:cs="Times New Roman"/>
          <w:szCs w:val="24"/>
        </w:rPr>
        <w:t>να τελικό αποτέλεσμα. Αυτό θα το κάνει η Βουλή.</w:t>
      </w:r>
    </w:p>
    <w:p w14:paraId="6F5C40C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Η διερεύνηση της υπόθεσης δεν σημαίνει παραγραφή. Αυτό τουλάχιστον καταλαβαίνω εγώ και αν υπάρχει κάποιος νομικός να με διορθώσει, ας το κάνει. Πολύ ευχαρίστως να το δεχθώ. </w:t>
      </w:r>
    </w:p>
    <w:p w14:paraId="6F5C40C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Άρα, γι’ αυτό που ορίστηκε η </w:t>
      </w:r>
      <w:r>
        <w:rPr>
          <w:rFonts w:eastAsia="Times New Roman" w:cs="Times New Roman"/>
          <w:szCs w:val="24"/>
        </w:rPr>
        <w:t>ε</w:t>
      </w:r>
      <w:r>
        <w:rPr>
          <w:rFonts w:eastAsia="Times New Roman" w:cs="Times New Roman"/>
          <w:szCs w:val="24"/>
        </w:rPr>
        <w:t>πιτρ</w:t>
      </w:r>
      <w:r>
        <w:rPr>
          <w:rFonts w:eastAsia="Times New Roman" w:cs="Times New Roman"/>
          <w:szCs w:val="24"/>
        </w:rPr>
        <w:t>οπή από την Ολομέλεια της Βουλής ήταν για τη διερεύνηση της υπόθεσης. Προφανώς δεν υπήρχε διάθεση για να έρθουν τα πάντα στο φως, τόσο από την Κυβέρνηση και πιθανότατα και από την Αντιπολίτευση, να μην ήθελαν να γίνει αυτό και γι’ αυτό τον λόγο διαιωνίζετα</w:t>
      </w:r>
      <w:r>
        <w:rPr>
          <w:rFonts w:eastAsia="Times New Roman" w:cs="Times New Roman"/>
          <w:szCs w:val="24"/>
        </w:rPr>
        <w:t xml:space="preserve">ι όλη αυτή η υπόθεση. </w:t>
      </w:r>
    </w:p>
    <w:p w14:paraId="6F5C40C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Επειδή τα πράγματα πρέπει να είναι επί της ουσίας και όχι της επικοινωνίας και να μην απαξιώνουμε τόσο το πολιτικό σύστημα και να παίζουμε με τη νοημοσύνη των Ελλήνων πολιτών, θέλω να πω ότι αυτή τη στιγμή διαιωνίζεται μια υπόθεση πά</w:t>
      </w:r>
      <w:r>
        <w:rPr>
          <w:rFonts w:eastAsia="Times New Roman" w:cs="Times New Roman"/>
          <w:szCs w:val="24"/>
        </w:rPr>
        <w:t xml:space="preserve">νω από έναν μήνα χωρίς κανένα αποτέλεσμα, γιατί και τώρα στο τέλος της ημέρας αυτό που έχουμε να κάνουμε είναι να στείλουμε τον φάκελο στη </w:t>
      </w:r>
      <w:r>
        <w:rPr>
          <w:rFonts w:eastAsia="Times New Roman" w:cs="Times New Roman"/>
          <w:szCs w:val="24"/>
        </w:rPr>
        <w:t>δ</w:t>
      </w:r>
      <w:r>
        <w:rPr>
          <w:rFonts w:eastAsia="Times New Roman" w:cs="Times New Roman"/>
          <w:szCs w:val="24"/>
        </w:rPr>
        <w:t>ικαιοσύνη. Καλά θα κάνουμε να το στείλουμε, αλλά επί της ουσίας δεν θα έχουμε κάνει τίποτα σαν Βουλή των Ελλήνων. Απ</w:t>
      </w:r>
      <w:r>
        <w:rPr>
          <w:rFonts w:eastAsia="Times New Roman" w:cs="Times New Roman"/>
          <w:szCs w:val="24"/>
        </w:rPr>
        <w:t xml:space="preserve">λά θα έχουμε χάσει όλοι μας κάποιες μέρες και κάποιες ώρες. </w:t>
      </w:r>
    </w:p>
    <w:p w14:paraId="6F5C40C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Τα πραγματικά προβλήματα, κυρία Πρόεδρε, που απασχολούν τον ελληνικό λαό είναι τα εθνικά θέματα, τα θέματα της οικονομίας, το αν θα τους κοπεί η σύνταξη στο τέλος του χρόνου ή όχι, αν θα έχουν να</w:t>
      </w:r>
      <w:r>
        <w:rPr>
          <w:rFonts w:eastAsia="Times New Roman" w:cs="Times New Roman"/>
          <w:szCs w:val="24"/>
        </w:rPr>
        <w:t xml:space="preserve"> φάνε, αν θα πληρωθούν, αν θα «προδώσουμε» ή αν θα εγκληματήσουμε προδίδοντας το όνομα της Μακεδονίας για το κρατίδιο των Σκοπίων. </w:t>
      </w:r>
    </w:p>
    <w:p w14:paraId="6F5C40C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Αυτά είναι τα θέματα που απασχολούν τον ελληνικό λαό και όχι τα πολιτικά παιχνίδια της επικοινωνίας που παίζετε όλοι εδώ μέσ</w:t>
      </w:r>
      <w:r>
        <w:rPr>
          <w:rFonts w:eastAsia="Times New Roman" w:cs="Times New Roman"/>
          <w:szCs w:val="24"/>
        </w:rPr>
        <w:t>α, αφού σας ενδιαφέρει η καρέκλα και η παραμονή στην εξουσία, για όλα τα κόμματα τα τελευταία χρόνια.</w:t>
      </w:r>
    </w:p>
    <w:p w14:paraId="6F5C40CD"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του ΣΥΡΙΖΑ)</w:t>
      </w:r>
    </w:p>
    <w:p w14:paraId="6F5C40C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Φωνάξτε όσο θέλετε. Δεν σας αρέσει η αλήθεια. Θα τα πούμε επί της ουσίας και από το Βήμα. </w:t>
      </w:r>
    </w:p>
    <w:p w14:paraId="6F5C40CF"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Δεν είστε ο τιμητής των πάντων!</w:t>
      </w:r>
    </w:p>
    <w:p w14:paraId="6F5C40D0"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ΜΑΡΙΟΣ ΓΕΩΡΓΙΑΔΗΣ (Θ΄ Αντιπρόεδρος της Βουλής): </w:t>
      </w:r>
      <w:r>
        <w:rPr>
          <w:rFonts w:eastAsia="Times New Roman" w:cs="Times New Roman"/>
          <w:szCs w:val="24"/>
        </w:rPr>
        <w:t xml:space="preserve">Ο τιμητής των πάντων εσείς είστε και το κόμμα σας και όλα τα κόμματα που ψηφίζουν! </w:t>
      </w:r>
    </w:p>
    <w:p w14:paraId="6F5C40D1" w14:textId="77777777" w:rsidR="0016272D" w:rsidRDefault="008D6B83">
      <w:pPr>
        <w:spacing w:line="600" w:lineRule="auto"/>
        <w:ind w:firstLine="720"/>
        <w:jc w:val="both"/>
        <w:rPr>
          <w:rFonts w:eastAsia="Times New Roman" w:cs="Times New Roman"/>
          <w:szCs w:val="24"/>
        </w:rPr>
      </w:pPr>
      <w:r w:rsidRPr="0029125F">
        <w:rPr>
          <w:rFonts w:eastAsia="Times New Roman"/>
          <w:b/>
          <w:bCs/>
        </w:rPr>
        <w:t>ΠΡΟΕΔΡΕΥΟΥΣΑ (Αναστασία Χριστοδουλοπούλου):</w:t>
      </w:r>
      <w:r>
        <w:rPr>
          <w:rFonts w:eastAsia="Times New Roman" w:cs="Times New Roman"/>
          <w:szCs w:val="24"/>
        </w:rPr>
        <w:t xml:space="preserve"> Σας παρακαλώ, κύριε Γεωργ</w:t>
      </w:r>
      <w:r>
        <w:rPr>
          <w:rFonts w:eastAsia="Times New Roman" w:cs="Times New Roman"/>
          <w:szCs w:val="24"/>
        </w:rPr>
        <w:t xml:space="preserve">ιάδη, ολοκληρώστε.  </w:t>
      </w:r>
    </w:p>
    <w:p w14:paraId="6F5C40D2"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Δεν πειράζει, θα έρθει η ώρα της κάλπης. Η </w:t>
      </w:r>
      <w:proofErr w:type="spellStart"/>
      <w:r>
        <w:rPr>
          <w:rFonts w:eastAsia="Times New Roman" w:cs="Times New Roman"/>
          <w:szCs w:val="24"/>
        </w:rPr>
        <w:t>δημοσκοπική</w:t>
      </w:r>
      <w:proofErr w:type="spellEnd"/>
      <w:r>
        <w:rPr>
          <w:rFonts w:eastAsia="Times New Roman" w:cs="Times New Roman"/>
          <w:szCs w:val="24"/>
        </w:rPr>
        <w:t xml:space="preserve"> κατάρρευση φαίνεται και για εσάς και θα δείτε τι έχει να γίνει την Κυριακή των εκλογών.</w:t>
      </w:r>
    </w:p>
    <w:p w14:paraId="6F5C40D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6F5C40D4" w14:textId="77777777" w:rsidR="0016272D" w:rsidRDefault="008D6B83">
      <w:pPr>
        <w:spacing w:line="600" w:lineRule="auto"/>
        <w:ind w:firstLine="720"/>
        <w:jc w:val="both"/>
        <w:rPr>
          <w:rFonts w:eastAsia="Times New Roman" w:cs="Times New Roman"/>
        </w:rPr>
      </w:pPr>
      <w:r>
        <w:rPr>
          <w:rFonts w:eastAsia="Times New Roman" w:cs="Times New Roman"/>
          <w:b/>
          <w:szCs w:val="24"/>
        </w:rPr>
        <w:t xml:space="preserve">ΠΡΟΕΔΡΕΥΟΥΣΑ </w:t>
      </w:r>
      <w:r>
        <w:rPr>
          <w:rFonts w:eastAsia="Times New Roman" w:cs="Times New Roman"/>
          <w:b/>
          <w:szCs w:val="24"/>
        </w:rPr>
        <w:t>(Αναστασία</w:t>
      </w:r>
      <w:r w:rsidRPr="00755A51">
        <w:rPr>
          <w:rFonts w:eastAsia="Times New Roman" w:cs="Times New Roman"/>
          <w:b/>
          <w:szCs w:val="24"/>
        </w:rPr>
        <w:t xml:space="preserve"> Χριστοδουλοπούλου):</w:t>
      </w:r>
      <w:r>
        <w:rPr>
          <w:rFonts w:eastAsia="Times New Roman" w:cs="Times New Roman"/>
          <w:b/>
          <w:szCs w:val="24"/>
        </w:rPr>
        <w:t xml:space="preserve"> </w:t>
      </w:r>
      <w:r w:rsidRPr="0075492A">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w:t>
      </w:r>
      <w:r>
        <w:rPr>
          <w:rFonts w:eastAsia="Times New Roman" w:cs="Times New Roman"/>
        </w:rPr>
        <w:t xml:space="preserve"> που οργανώνει </w:t>
      </w:r>
      <w:r>
        <w:rPr>
          <w:rFonts w:eastAsia="Times New Roman" w:cs="Times New Roman"/>
        </w:rPr>
        <w:t>το Ίδρυμα της Βουλής,</w:t>
      </w:r>
      <w:r w:rsidRPr="0075492A">
        <w:rPr>
          <w:rFonts w:eastAsia="Times New Roman" w:cs="Times New Roman"/>
        </w:rPr>
        <w:t xml:space="preserve"> </w:t>
      </w:r>
      <w:r>
        <w:rPr>
          <w:rFonts w:eastAsia="Times New Roman" w:cs="Times New Roman"/>
        </w:rPr>
        <w:t xml:space="preserve">δεκατρείς </w:t>
      </w:r>
      <w:r w:rsidRPr="0075492A">
        <w:rPr>
          <w:rFonts w:eastAsia="Times New Roman" w:cs="Times New Roman"/>
        </w:rPr>
        <w:lastRenderedPageBreak/>
        <w:t>μαθήτριες</w:t>
      </w:r>
      <w:r>
        <w:rPr>
          <w:rFonts w:eastAsia="Times New Roman" w:cs="Times New Roman"/>
        </w:rPr>
        <w:t xml:space="preserve"> και μαθητές</w:t>
      </w:r>
      <w:r w:rsidRPr="0075492A">
        <w:rPr>
          <w:rFonts w:eastAsia="Times New Roman" w:cs="Times New Roman"/>
        </w:rPr>
        <w:t xml:space="preserve"> και </w:t>
      </w:r>
      <w:r>
        <w:rPr>
          <w:rFonts w:eastAsia="Times New Roman" w:cs="Times New Roman"/>
        </w:rPr>
        <w:t xml:space="preserve">δύο </w:t>
      </w:r>
      <w:r w:rsidRPr="0075492A">
        <w:rPr>
          <w:rFonts w:eastAsia="Times New Roman" w:cs="Times New Roman"/>
        </w:rPr>
        <w:t>συνοδοί εκπαιδευτικοί από το 1</w:t>
      </w:r>
      <w:r w:rsidRPr="00BC22D5">
        <w:rPr>
          <w:rFonts w:eastAsia="Times New Roman" w:cs="Times New Roman"/>
          <w:vertAlign w:val="superscript"/>
        </w:rPr>
        <w:t>ο</w:t>
      </w:r>
      <w:r w:rsidRPr="0075492A">
        <w:rPr>
          <w:rFonts w:eastAsia="Times New Roman" w:cs="Times New Roman"/>
        </w:rPr>
        <w:t xml:space="preserve"> Δημοτικό Σχολείο </w:t>
      </w:r>
      <w:r>
        <w:rPr>
          <w:rFonts w:eastAsia="Times New Roman" w:cs="Times New Roman"/>
        </w:rPr>
        <w:t>Δάφνης</w:t>
      </w:r>
      <w:r w:rsidRPr="0075492A">
        <w:rPr>
          <w:rFonts w:eastAsia="Times New Roman" w:cs="Times New Roman"/>
        </w:rPr>
        <w:t xml:space="preserve">. </w:t>
      </w:r>
    </w:p>
    <w:p w14:paraId="6F5C40D5" w14:textId="77777777" w:rsidR="0016272D" w:rsidRDefault="008D6B83">
      <w:pPr>
        <w:spacing w:line="600" w:lineRule="auto"/>
        <w:ind w:firstLine="720"/>
        <w:jc w:val="both"/>
        <w:rPr>
          <w:rFonts w:eastAsia="Times New Roman" w:cs="Times New Roman"/>
        </w:rPr>
      </w:pPr>
      <w:r w:rsidRPr="0075492A">
        <w:rPr>
          <w:rFonts w:eastAsia="Times New Roman" w:cs="Times New Roman"/>
        </w:rPr>
        <w:t xml:space="preserve">Η Βουλή τούς καλωσορίζει. </w:t>
      </w:r>
    </w:p>
    <w:p w14:paraId="6F5C40D6" w14:textId="77777777" w:rsidR="0016272D" w:rsidRDefault="008D6B83">
      <w:pPr>
        <w:spacing w:line="600" w:lineRule="auto"/>
        <w:ind w:firstLine="720"/>
        <w:jc w:val="center"/>
        <w:rPr>
          <w:rFonts w:eastAsia="Times New Roman" w:cs="Times New Roman"/>
        </w:rPr>
      </w:pPr>
      <w:r w:rsidRPr="0075492A">
        <w:rPr>
          <w:rFonts w:eastAsia="Times New Roman" w:cs="Times New Roman"/>
        </w:rPr>
        <w:t>(Χειροκροτήματα απ’ όλες τις πτέρυγες της Βουλής)</w:t>
      </w:r>
    </w:p>
    <w:p w14:paraId="6F5C40D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Νομίζω ότι ολοκληρώθηκαν οι τοποθετήσεις επί του </w:t>
      </w:r>
      <w:r>
        <w:rPr>
          <w:rFonts w:eastAsia="Times New Roman" w:cs="Times New Roman"/>
          <w:szCs w:val="24"/>
        </w:rPr>
        <w:t>συγκεκριμένου ζητήματος.</w:t>
      </w:r>
    </w:p>
    <w:p w14:paraId="6F5C40D8" w14:textId="77777777" w:rsidR="0016272D" w:rsidRDefault="008D6B83">
      <w:pPr>
        <w:spacing w:line="600" w:lineRule="auto"/>
        <w:ind w:firstLine="720"/>
        <w:jc w:val="both"/>
        <w:rPr>
          <w:rFonts w:eastAsia="Times New Roman" w:cs="Times New Roman"/>
          <w:szCs w:val="24"/>
        </w:rPr>
      </w:pPr>
      <w:r w:rsidRPr="00F93BB5">
        <w:rPr>
          <w:rFonts w:eastAsia="Times New Roman" w:cs="Times New Roman"/>
          <w:b/>
          <w:szCs w:val="24"/>
        </w:rPr>
        <w:t>ΣΤΑΥΡΟΣ ΚΟΝΤΟΝΗΣ (Υπουργός Δικαιοσύνης, Διαφάνειας και Ανθρωπίνων Δικαιωμάτων):</w:t>
      </w:r>
      <w:r w:rsidRPr="00F93BB5">
        <w:rPr>
          <w:rFonts w:eastAsia="Times New Roman" w:cs="Times New Roman"/>
          <w:szCs w:val="24"/>
        </w:rPr>
        <w:t xml:space="preserve"> </w:t>
      </w:r>
      <w:r>
        <w:rPr>
          <w:rFonts w:eastAsia="Times New Roman" w:cs="Times New Roman"/>
          <w:szCs w:val="24"/>
        </w:rPr>
        <w:t>Κυρία Πρόεδρε, μπορώ να έχω τον λόγο.</w:t>
      </w:r>
    </w:p>
    <w:p w14:paraId="6F5C40D9" w14:textId="77777777" w:rsidR="0016272D" w:rsidRDefault="008D6B83">
      <w:pPr>
        <w:spacing w:line="600" w:lineRule="auto"/>
        <w:ind w:firstLine="720"/>
        <w:jc w:val="both"/>
        <w:rPr>
          <w:rFonts w:eastAsia="Times New Roman" w:cs="Times New Roman"/>
          <w:szCs w:val="24"/>
        </w:rPr>
      </w:pPr>
      <w:r w:rsidRPr="00F6771E">
        <w:rPr>
          <w:rFonts w:eastAsia="Times New Roman" w:cs="Times New Roman"/>
          <w:b/>
          <w:szCs w:val="24"/>
        </w:rPr>
        <w:t>ΠΡΟΕΔΡΕΥΟΥΣΑ (Αναστασία Χριστοδουλοπούλου):</w:t>
      </w:r>
      <w:r w:rsidRPr="00F6771E">
        <w:rPr>
          <w:rFonts w:eastAsia="Times New Roman" w:cs="Times New Roman"/>
          <w:szCs w:val="24"/>
        </w:rPr>
        <w:t xml:space="preserve"> </w:t>
      </w:r>
      <w:r>
        <w:rPr>
          <w:rFonts w:eastAsia="Times New Roman" w:cs="Times New Roman"/>
          <w:szCs w:val="24"/>
        </w:rPr>
        <w:t>Ορίστε, κύριε Υπουργέ, έχετε τον λόγο.</w:t>
      </w:r>
    </w:p>
    <w:p w14:paraId="6F5C40DA" w14:textId="77777777" w:rsidR="0016272D" w:rsidRDefault="008D6B83">
      <w:pPr>
        <w:spacing w:line="600" w:lineRule="auto"/>
        <w:ind w:firstLine="720"/>
        <w:jc w:val="both"/>
        <w:rPr>
          <w:rFonts w:eastAsia="Times New Roman" w:cs="Times New Roman"/>
          <w:szCs w:val="24"/>
        </w:rPr>
      </w:pPr>
      <w:r w:rsidRPr="00F93BB5">
        <w:rPr>
          <w:rFonts w:eastAsia="Times New Roman" w:cs="Times New Roman"/>
          <w:b/>
          <w:szCs w:val="24"/>
        </w:rPr>
        <w:t>ΣΤΑΥΡΟΣ ΚΟΝΤΟΝΗΣ (Υπουργός Δικ</w:t>
      </w:r>
      <w:r w:rsidRPr="00F93BB5">
        <w:rPr>
          <w:rFonts w:eastAsia="Times New Roman" w:cs="Times New Roman"/>
          <w:b/>
          <w:szCs w:val="24"/>
        </w:rPr>
        <w:t>αιοσύνης, Διαφάνειας και Ανθρωπίνων Δικαιωμάτων):</w:t>
      </w:r>
      <w:r w:rsidRPr="00F93BB5">
        <w:rPr>
          <w:rFonts w:eastAsia="Times New Roman" w:cs="Times New Roman"/>
          <w:szCs w:val="24"/>
        </w:rPr>
        <w:t xml:space="preserve"> </w:t>
      </w:r>
      <w:r>
        <w:rPr>
          <w:rFonts w:eastAsia="Times New Roman" w:cs="Times New Roman"/>
          <w:szCs w:val="24"/>
        </w:rPr>
        <w:t>Ευχαριστώ, κυρία Πρόεδρε.</w:t>
      </w:r>
    </w:p>
    <w:p w14:paraId="6F5C40D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ένα φάντασμα πλανιέται πάνω από τη συντηρητική παράταξη, την Αξιωματική Αντιπολίτευση, το φάντασμα του Ευάγγελου </w:t>
      </w:r>
      <w:r>
        <w:rPr>
          <w:rFonts w:eastAsia="Times New Roman" w:cs="Times New Roman"/>
          <w:szCs w:val="24"/>
        </w:rPr>
        <w:lastRenderedPageBreak/>
        <w:t>Αβέρωφ. Διότι θυμόμαστε τι</w:t>
      </w:r>
      <w:r>
        <w:rPr>
          <w:rFonts w:eastAsia="Times New Roman" w:cs="Times New Roman"/>
          <w:szCs w:val="24"/>
        </w:rPr>
        <w:t xml:space="preserve"> είχε συμβεί στη συνεδρίαση της Βουλής, όταν συζητούσε την αναγνώριση της Εθνικής Αντίστασης.</w:t>
      </w:r>
    </w:p>
    <w:p w14:paraId="6F5C40D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 μακαρίτης ο Ευάγγελος Αβέρωφ, μπροστά στο αδιέξοδο το οποίο αντιμετώπιζε, αναγκάστηκε να αποσύρει την Κοινοβουλευτική Ομάδα από τη Βουλή, για να μην πλησιάσει κ</w:t>
      </w:r>
      <w:r>
        <w:rPr>
          <w:rFonts w:eastAsia="Times New Roman" w:cs="Times New Roman"/>
          <w:szCs w:val="24"/>
        </w:rPr>
        <w:t xml:space="preserve">ανένας από τους Βουλευτές της Νέας Δημοκρατίας στην κάλπη </w:t>
      </w:r>
      <w:r>
        <w:rPr>
          <w:rFonts w:eastAsia="Times New Roman" w:cs="Times New Roman"/>
          <w:szCs w:val="24"/>
        </w:rPr>
        <w:t>για την</w:t>
      </w:r>
      <w:r>
        <w:rPr>
          <w:rFonts w:eastAsia="Times New Roman" w:cs="Times New Roman"/>
          <w:szCs w:val="24"/>
        </w:rPr>
        <w:t xml:space="preserve"> ψηφοφορία </w:t>
      </w:r>
      <w:r>
        <w:rPr>
          <w:rFonts w:eastAsia="Times New Roman" w:cs="Times New Roman"/>
          <w:szCs w:val="24"/>
        </w:rPr>
        <w:t>που</w:t>
      </w:r>
      <w:r>
        <w:rPr>
          <w:rFonts w:eastAsia="Times New Roman" w:cs="Times New Roman"/>
          <w:szCs w:val="24"/>
        </w:rPr>
        <w:t xml:space="preserve"> είχε στηθεί.</w:t>
      </w:r>
    </w:p>
    <w:p w14:paraId="6F5C40D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Το πράξατε και κατά τη συζήτηση της συγκρότησης της </w:t>
      </w:r>
      <w:r>
        <w:rPr>
          <w:rFonts w:eastAsia="Times New Roman" w:cs="Times New Roman"/>
          <w:szCs w:val="24"/>
        </w:rPr>
        <w:t>π</w:t>
      </w:r>
      <w:r>
        <w:rPr>
          <w:rFonts w:eastAsia="Times New Roman" w:cs="Times New Roman"/>
          <w:szCs w:val="24"/>
        </w:rPr>
        <w:t xml:space="preserve">ροανακριτικής </w:t>
      </w:r>
      <w:r>
        <w:rPr>
          <w:rFonts w:eastAsia="Times New Roman" w:cs="Times New Roman"/>
          <w:szCs w:val="24"/>
        </w:rPr>
        <w:t>ε</w:t>
      </w:r>
      <w:r>
        <w:rPr>
          <w:rFonts w:eastAsia="Times New Roman" w:cs="Times New Roman"/>
          <w:szCs w:val="24"/>
        </w:rPr>
        <w:t xml:space="preserve">πιτροπής. Αποσύρατε την Κοινοβουλευτική Ομάδα της Νέας Δημοκρατίας, ούτως ώστε οι Βουλευτές να </w:t>
      </w:r>
      <w:r>
        <w:rPr>
          <w:rFonts w:eastAsia="Times New Roman" w:cs="Times New Roman"/>
          <w:szCs w:val="24"/>
        </w:rPr>
        <w:t xml:space="preserve">μην έχουν τη δυνατότητα να εκφράσουν τη γνώμη τους επί του θέματος </w:t>
      </w:r>
      <w:r>
        <w:rPr>
          <w:rFonts w:eastAsia="Times New Roman" w:cs="Times New Roman"/>
          <w:szCs w:val="24"/>
        </w:rPr>
        <w:t>που</w:t>
      </w:r>
      <w:r>
        <w:rPr>
          <w:rFonts w:eastAsia="Times New Roman" w:cs="Times New Roman"/>
          <w:szCs w:val="24"/>
        </w:rPr>
        <w:t xml:space="preserve"> είχε τεθεί και διαμορφώνετε τώρα με αυτές τις τοποθετήσεις τις προϋποθέσεις για να πράξετε το ίδιο.</w:t>
      </w:r>
    </w:p>
    <w:p w14:paraId="6F5C40DE"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ΜΑΥΡΟΥΔΗΣ ΒΟΡΙΔΗΣ</w:t>
      </w:r>
      <w:r w:rsidRPr="00126CEE">
        <w:rPr>
          <w:rFonts w:eastAsia="Times New Roman" w:cs="Times New Roman"/>
          <w:b/>
          <w:szCs w:val="24"/>
        </w:rPr>
        <w:t>:</w:t>
      </w:r>
      <w:r w:rsidRPr="00126CEE">
        <w:rPr>
          <w:rFonts w:eastAsia="Times New Roman" w:cs="Times New Roman"/>
          <w:szCs w:val="24"/>
        </w:rPr>
        <w:t xml:space="preserve"> </w:t>
      </w:r>
      <w:r>
        <w:rPr>
          <w:rFonts w:eastAsia="Times New Roman" w:cs="Times New Roman"/>
          <w:szCs w:val="24"/>
        </w:rPr>
        <w:t>Αλλάξτε το ψηφοδέλτιο και θα μείνουμε.</w:t>
      </w:r>
    </w:p>
    <w:p w14:paraId="6F5C40DF" w14:textId="77777777" w:rsidR="0016272D" w:rsidRDefault="008D6B83">
      <w:pPr>
        <w:spacing w:line="600" w:lineRule="auto"/>
        <w:ind w:firstLine="720"/>
        <w:jc w:val="both"/>
        <w:rPr>
          <w:rFonts w:eastAsia="Times New Roman" w:cs="Times New Roman"/>
          <w:szCs w:val="24"/>
        </w:rPr>
      </w:pPr>
      <w:r w:rsidRPr="00F93BB5">
        <w:rPr>
          <w:rFonts w:eastAsia="Times New Roman" w:cs="Times New Roman"/>
          <w:b/>
          <w:szCs w:val="24"/>
        </w:rPr>
        <w:lastRenderedPageBreak/>
        <w:t xml:space="preserve">ΣΤΑΥΡΟΣ ΚΟΝΤΟΝΗΣ (Υπουργός </w:t>
      </w:r>
      <w:r w:rsidRPr="00F93BB5">
        <w:rPr>
          <w:rFonts w:eastAsia="Times New Roman" w:cs="Times New Roman"/>
          <w:b/>
          <w:szCs w:val="24"/>
        </w:rPr>
        <w:t>Δικαιοσύνης, Διαφάνειας και Ανθρωπίνων Δικαιωμάτων):</w:t>
      </w:r>
      <w:r w:rsidRPr="00F93BB5">
        <w:rPr>
          <w:rFonts w:eastAsia="Times New Roman" w:cs="Times New Roman"/>
          <w:szCs w:val="24"/>
        </w:rPr>
        <w:t xml:space="preserve"> </w:t>
      </w:r>
      <w:r>
        <w:rPr>
          <w:rFonts w:eastAsia="Times New Roman" w:cs="Times New Roman"/>
          <w:szCs w:val="24"/>
        </w:rPr>
        <w:t>Γι’ αυτό ακριβώς σας λέω ότι ένα φάντασμα πλανιέται πάνω από τη Νέα Δημοκρατία, το φάντασμα του Ευάγγελου Αβέρωφ.</w:t>
      </w:r>
    </w:p>
    <w:p w14:paraId="6F5C40E0" w14:textId="77777777" w:rsidR="0016272D" w:rsidRDefault="008D6B83">
      <w:pPr>
        <w:spacing w:line="600" w:lineRule="auto"/>
        <w:jc w:val="center"/>
        <w:rPr>
          <w:rFonts w:eastAsia="Times New Roman" w:cs="Times New Roman"/>
          <w:szCs w:val="24"/>
        </w:rPr>
      </w:pPr>
      <w:r w:rsidRPr="0031365E">
        <w:rPr>
          <w:rFonts w:eastAsia="Times New Roman" w:cs="Times New Roman"/>
          <w:szCs w:val="24"/>
        </w:rPr>
        <w:t>(Χειροκροτήματα από την πτέρυγα του ΣΥΡΙΖΑ)</w:t>
      </w:r>
    </w:p>
    <w:p w14:paraId="6F5C40E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καταλαβαίνει</w:t>
      </w:r>
      <w:r>
        <w:rPr>
          <w:rFonts w:eastAsia="Times New Roman" w:cs="Times New Roman"/>
          <w:szCs w:val="24"/>
        </w:rPr>
        <w:t xml:space="preserve"> ο οποιοσδήποτε ότι, όταν επιλαμβάνεται ένα δικαστικό όργανο ή </w:t>
      </w:r>
      <w:proofErr w:type="spellStart"/>
      <w:r>
        <w:rPr>
          <w:rFonts w:eastAsia="Times New Roman" w:cs="Times New Roman"/>
          <w:szCs w:val="24"/>
        </w:rPr>
        <w:t>οιονεί</w:t>
      </w:r>
      <w:proofErr w:type="spellEnd"/>
      <w:r>
        <w:rPr>
          <w:rFonts w:eastAsia="Times New Roman" w:cs="Times New Roman"/>
          <w:szCs w:val="24"/>
        </w:rPr>
        <w:t xml:space="preserve"> δικαστικό όργανο, ένα ανακριτικό όργανο, όπως ήταν στη συγκεκριμένη περίπτωση η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 xml:space="preserve">πιτροπή, το πρώτο </w:t>
      </w:r>
      <w:r>
        <w:rPr>
          <w:rFonts w:eastAsia="Times New Roman" w:cs="Times New Roman"/>
          <w:szCs w:val="24"/>
        </w:rPr>
        <w:t>που</w:t>
      </w:r>
      <w:r>
        <w:rPr>
          <w:rFonts w:eastAsia="Times New Roman" w:cs="Times New Roman"/>
          <w:szCs w:val="24"/>
        </w:rPr>
        <w:t xml:space="preserve"> θα ελέγξει είναι τα νομικά ζητήματα, οι νομικές προϋποθέσεις. Και εδώ</w:t>
      </w:r>
      <w:r>
        <w:rPr>
          <w:rFonts w:eastAsia="Times New Roman" w:cs="Times New Roman"/>
          <w:szCs w:val="24"/>
        </w:rPr>
        <w:t xml:space="preserve"> η </w:t>
      </w:r>
      <w:r>
        <w:rPr>
          <w:rFonts w:eastAsia="Times New Roman" w:cs="Times New Roman"/>
          <w:szCs w:val="24"/>
        </w:rPr>
        <w:t>ε</w:t>
      </w:r>
      <w:r>
        <w:rPr>
          <w:rFonts w:eastAsia="Times New Roman" w:cs="Times New Roman"/>
          <w:szCs w:val="24"/>
        </w:rPr>
        <w:t xml:space="preserve">πιτροπή κατέληξε κατά πλειοψηφία ότι το αδίκημα της δωροληψίας είναι ένα αδίκημα το οποίο πρέπει να εξετάσει η ελληνική </w:t>
      </w:r>
      <w:r>
        <w:rPr>
          <w:rFonts w:eastAsia="Times New Roman" w:cs="Times New Roman"/>
          <w:szCs w:val="24"/>
        </w:rPr>
        <w:t>δ</w:t>
      </w:r>
      <w:r>
        <w:rPr>
          <w:rFonts w:eastAsia="Times New Roman" w:cs="Times New Roman"/>
          <w:szCs w:val="24"/>
        </w:rPr>
        <w:t>ικαιοσύνη, δεν είναι της αρμοδιότητας της Βουλής και υπό αυτόν τον όρο κατέθεσε τη νομική της άποψη.</w:t>
      </w:r>
    </w:p>
    <w:p w14:paraId="6F5C40E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Σωστά διαλαμβάνεται στο </w:t>
      </w:r>
      <w:r>
        <w:rPr>
          <w:rFonts w:eastAsia="Times New Roman" w:cs="Times New Roman"/>
          <w:szCs w:val="24"/>
        </w:rPr>
        <w:t>π</w:t>
      </w:r>
      <w:r>
        <w:rPr>
          <w:rFonts w:eastAsia="Times New Roman" w:cs="Times New Roman"/>
          <w:szCs w:val="24"/>
        </w:rPr>
        <w:t>όρισμ</w:t>
      </w:r>
      <w:r>
        <w:rPr>
          <w:rFonts w:eastAsia="Times New Roman" w:cs="Times New Roman"/>
          <w:szCs w:val="24"/>
        </w:rPr>
        <w:t xml:space="preserve">α ότι αποτελεί ένα </w:t>
      </w:r>
      <w:proofErr w:type="spellStart"/>
      <w:r>
        <w:rPr>
          <w:rFonts w:eastAsia="Times New Roman" w:cs="Times New Roman"/>
          <w:szCs w:val="24"/>
        </w:rPr>
        <w:t>νομολογιακό</w:t>
      </w:r>
      <w:proofErr w:type="spellEnd"/>
      <w:r>
        <w:rPr>
          <w:rFonts w:eastAsia="Times New Roman" w:cs="Times New Roman"/>
          <w:szCs w:val="24"/>
        </w:rPr>
        <w:t xml:space="preserve"> προηγούμενο. Βεβαίως, αυτό θα κριθεί από το δικαστήριο. Κανένας δεν λέει κάτι άλλο. Θα κριθεί από </w:t>
      </w:r>
      <w:r>
        <w:rPr>
          <w:rFonts w:eastAsia="Times New Roman" w:cs="Times New Roman"/>
          <w:szCs w:val="24"/>
        </w:rPr>
        <w:lastRenderedPageBreak/>
        <w:t xml:space="preserve">τη </w:t>
      </w:r>
      <w:r>
        <w:rPr>
          <w:rFonts w:eastAsia="Times New Roman" w:cs="Times New Roman"/>
          <w:szCs w:val="24"/>
        </w:rPr>
        <w:t>δ</w:t>
      </w:r>
      <w:r>
        <w:rPr>
          <w:rFonts w:eastAsia="Times New Roman" w:cs="Times New Roman"/>
          <w:szCs w:val="24"/>
        </w:rPr>
        <w:t xml:space="preserve">ικαιοσύνη. Όμως, ως προς τη γνώμη της </w:t>
      </w:r>
      <w:r>
        <w:rPr>
          <w:rFonts w:eastAsia="Times New Roman" w:cs="Times New Roman"/>
          <w:szCs w:val="24"/>
        </w:rPr>
        <w:t>ε</w:t>
      </w:r>
      <w:r>
        <w:rPr>
          <w:rFonts w:eastAsia="Times New Roman" w:cs="Times New Roman"/>
          <w:szCs w:val="24"/>
        </w:rPr>
        <w:t xml:space="preserve">πιτροπής όσον αφορά σε αυτό το ζήτημα, δεν νομίζω ότι μπορεί κάποιος να μιλήσει για </w:t>
      </w:r>
      <w:r>
        <w:rPr>
          <w:rFonts w:eastAsia="Times New Roman" w:cs="Times New Roman"/>
          <w:szCs w:val="24"/>
        </w:rPr>
        <w:t xml:space="preserve">παρανομία ή παρατυπία ούτε βεβαίως αυτό το ζήτημα είναι ουσιαστικό, όπως είπε ο κ. </w:t>
      </w:r>
      <w:proofErr w:type="spellStart"/>
      <w:r>
        <w:rPr>
          <w:rFonts w:eastAsia="Times New Roman" w:cs="Times New Roman"/>
          <w:szCs w:val="24"/>
        </w:rPr>
        <w:t>Δένδιας</w:t>
      </w:r>
      <w:proofErr w:type="spellEnd"/>
      <w:r>
        <w:rPr>
          <w:rFonts w:eastAsia="Times New Roman" w:cs="Times New Roman"/>
          <w:szCs w:val="24"/>
        </w:rPr>
        <w:t xml:space="preserve">. Για ένα καθαρά νομικό ζήτημα η </w:t>
      </w:r>
      <w:r>
        <w:rPr>
          <w:rFonts w:eastAsia="Times New Roman" w:cs="Times New Roman"/>
          <w:szCs w:val="24"/>
        </w:rPr>
        <w:t>ε</w:t>
      </w:r>
      <w:r>
        <w:rPr>
          <w:rFonts w:eastAsia="Times New Roman" w:cs="Times New Roman"/>
          <w:szCs w:val="24"/>
        </w:rPr>
        <w:t xml:space="preserve">πιτροπή </w:t>
      </w:r>
      <w:proofErr w:type="spellStart"/>
      <w:r>
        <w:rPr>
          <w:rFonts w:eastAsia="Times New Roman" w:cs="Times New Roman"/>
          <w:szCs w:val="24"/>
        </w:rPr>
        <w:t>απεφάνθη</w:t>
      </w:r>
      <w:proofErr w:type="spellEnd"/>
      <w:r>
        <w:rPr>
          <w:rFonts w:eastAsia="Times New Roman" w:cs="Times New Roman"/>
          <w:szCs w:val="24"/>
        </w:rPr>
        <w:t xml:space="preserve"> και </w:t>
      </w:r>
      <w:proofErr w:type="spellStart"/>
      <w:r>
        <w:rPr>
          <w:rFonts w:eastAsia="Times New Roman" w:cs="Times New Roman"/>
          <w:szCs w:val="24"/>
        </w:rPr>
        <w:t>απεφάνθη</w:t>
      </w:r>
      <w:proofErr w:type="spellEnd"/>
      <w:r>
        <w:rPr>
          <w:rFonts w:eastAsia="Times New Roman" w:cs="Times New Roman"/>
          <w:szCs w:val="24"/>
        </w:rPr>
        <w:t xml:space="preserve"> κατ’ αυτόν τον τρόπο.</w:t>
      </w:r>
    </w:p>
    <w:p w14:paraId="6F5C40E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Θα έλεγα ότι αντιλαμβάνομαι πως υπάρχει μια ταραχή εδώ στα κόμματα των οποίων τα στελέχη εμπλέκονται, διότι πλέον για το ζήτημα αυτό θα ασχοληθεί η </w:t>
      </w:r>
      <w:r>
        <w:rPr>
          <w:rFonts w:eastAsia="Times New Roman" w:cs="Times New Roman"/>
          <w:szCs w:val="24"/>
        </w:rPr>
        <w:t>δ</w:t>
      </w:r>
      <w:r>
        <w:rPr>
          <w:rFonts w:eastAsia="Times New Roman" w:cs="Times New Roman"/>
          <w:szCs w:val="24"/>
        </w:rPr>
        <w:t xml:space="preserve">ικαιοσύνη. Μου κάνει εντύπωση: Μιλάτε για σκοπιμότητες; Σκοπιμότητα είναι να ασχοληθεί η ελληνική </w:t>
      </w:r>
      <w:r>
        <w:rPr>
          <w:rFonts w:eastAsia="Times New Roman" w:cs="Times New Roman"/>
          <w:szCs w:val="24"/>
        </w:rPr>
        <w:t>δ</w:t>
      </w:r>
      <w:r>
        <w:rPr>
          <w:rFonts w:eastAsia="Times New Roman" w:cs="Times New Roman"/>
          <w:szCs w:val="24"/>
        </w:rPr>
        <w:t>ικαιοσύν</w:t>
      </w:r>
      <w:r>
        <w:rPr>
          <w:rFonts w:eastAsia="Times New Roman" w:cs="Times New Roman"/>
          <w:szCs w:val="24"/>
        </w:rPr>
        <w:t xml:space="preserve">η με το ζήτημα; Διότι εσείς εδώ μέχρι πρότινος λέγατε </w:t>
      </w:r>
      <w:r>
        <w:rPr>
          <w:rFonts w:eastAsia="Times New Roman" w:cs="Times New Roman"/>
          <w:szCs w:val="24"/>
        </w:rPr>
        <w:t xml:space="preserve">ύμνους </w:t>
      </w:r>
      <w:r>
        <w:rPr>
          <w:rFonts w:eastAsia="Times New Roman" w:cs="Times New Roman"/>
          <w:szCs w:val="24"/>
        </w:rPr>
        <w:t xml:space="preserve">για τη </w:t>
      </w:r>
      <w:r>
        <w:rPr>
          <w:rFonts w:eastAsia="Times New Roman" w:cs="Times New Roman"/>
          <w:szCs w:val="24"/>
        </w:rPr>
        <w:t>δ</w:t>
      </w:r>
      <w:r>
        <w:rPr>
          <w:rFonts w:eastAsia="Times New Roman" w:cs="Times New Roman"/>
          <w:szCs w:val="24"/>
        </w:rPr>
        <w:t xml:space="preserve">ικαιοσύνη και τώρα σας βλέπουμε, όταν η </w:t>
      </w:r>
      <w:r>
        <w:rPr>
          <w:rFonts w:eastAsia="Times New Roman" w:cs="Times New Roman"/>
          <w:szCs w:val="24"/>
        </w:rPr>
        <w:t>δ</w:t>
      </w:r>
      <w:r>
        <w:rPr>
          <w:rFonts w:eastAsia="Times New Roman" w:cs="Times New Roman"/>
          <w:szCs w:val="24"/>
        </w:rPr>
        <w:t xml:space="preserve">ικαιοσύνη παίρνει αποφάσεις που δεν ταυτίζονται με τις πολιτικές σας σκοπιμότητες, να βάλλετε κατά της </w:t>
      </w:r>
      <w:r>
        <w:rPr>
          <w:rFonts w:eastAsia="Times New Roman" w:cs="Times New Roman"/>
          <w:szCs w:val="24"/>
        </w:rPr>
        <w:t>δ</w:t>
      </w:r>
      <w:r>
        <w:rPr>
          <w:rFonts w:eastAsia="Times New Roman" w:cs="Times New Roman"/>
          <w:szCs w:val="24"/>
        </w:rPr>
        <w:t>ικαιοσύνης και κατά των λειτουργών, εισαγγ</w:t>
      </w:r>
      <w:r>
        <w:rPr>
          <w:rFonts w:eastAsia="Times New Roman" w:cs="Times New Roman"/>
          <w:szCs w:val="24"/>
        </w:rPr>
        <w:t>ελικών ή δικαστικών.</w:t>
      </w:r>
    </w:p>
    <w:p w14:paraId="6F5C40E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Επομένως, κυρίες και κύριοι συνάδελφοι, θα ήταν καλό να μην κόβουμε και να ράβουμε τις απόψεις ανάλογα με την κάθε περίπτωση. Σας υπενθύμισε ο κ. Μαντάς τι </w:t>
      </w:r>
      <w:r>
        <w:rPr>
          <w:rFonts w:eastAsia="Times New Roman" w:cs="Times New Roman"/>
          <w:szCs w:val="24"/>
        </w:rPr>
        <w:lastRenderedPageBreak/>
        <w:t>είχε γίνει με το ψηφοδέλτιο για τον κ. Παπαντωνίου. Το Ποτάμι να εκφράζει μια δ</w:t>
      </w:r>
      <w:r>
        <w:rPr>
          <w:rFonts w:eastAsia="Times New Roman" w:cs="Times New Roman"/>
          <w:szCs w:val="24"/>
        </w:rPr>
        <w:t>ιαφορετική άποψη, το καταλαβαίνω. Είχε και τότε εκφράσει μια διαφορετική άποψη από αυτή που δέχτηκε η Βουλή, αλλά να το λέτε εσείς, της Νέας Δημοκρατίας, που ψηφίσατε με εκείνο το ψηφοδέλτιο; Πάει πολύ!</w:t>
      </w:r>
    </w:p>
    <w:p w14:paraId="6F5C40E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επικαλείστε το άρθρο 60</w:t>
      </w:r>
      <w:r>
        <w:rPr>
          <w:rFonts w:eastAsia="Times New Roman" w:cs="Times New Roman"/>
          <w:szCs w:val="24"/>
        </w:rPr>
        <w:t xml:space="preserve"> του Συντάγματος, το οποίο στην παράγραφο 1 έχει μια διάταξη η οποία είναι γενική και προστατεύει το δικαίωμα της γνώμης και της ψήφου κατά συνείδηση του κάθε Βουλευτή.</w:t>
      </w:r>
    </w:p>
    <w:p w14:paraId="6F5C40E6"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ΜΑΥΡΟΥΔΗΣ ΒΟΡΙΔΗΣ</w:t>
      </w:r>
      <w:r w:rsidRPr="00126CEE">
        <w:rPr>
          <w:rFonts w:eastAsia="Times New Roman" w:cs="Times New Roman"/>
          <w:b/>
          <w:szCs w:val="24"/>
        </w:rPr>
        <w:t>:</w:t>
      </w:r>
      <w:r w:rsidRPr="00126CEE">
        <w:rPr>
          <w:rFonts w:eastAsia="Times New Roman" w:cs="Times New Roman"/>
          <w:szCs w:val="24"/>
        </w:rPr>
        <w:t xml:space="preserve"> </w:t>
      </w:r>
      <w:r>
        <w:rPr>
          <w:rFonts w:eastAsia="Times New Roman" w:cs="Times New Roman"/>
          <w:szCs w:val="24"/>
        </w:rPr>
        <w:t>Απεριόριστα.</w:t>
      </w:r>
    </w:p>
    <w:p w14:paraId="6F5C40E7" w14:textId="77777777" w:rsidR="0016272D" w:rsidRDefault="008D6B83">
      <w:pPr>
        <w:spacing w:line="600" w:lineRule="auto"/>
        <w:ind w:firstLine="720"/>
        <w:jc w:val="both"/>
        <w:rPr>
          <w:rFonts w:eastAsia="Times New Roman" w:cs="Times New Roman"/>
          <w:szCs w:val="24"/>
        </w:rPr>
      </w:pPr>
      <w:r w:rsidRPr="00F93BB5">
        <w:rPr>
          <w:rFonts w:eastAsia="Times New Roman" w:cs="Times New Roman"/>
          <w:b/>
          <w:szCs w:val="24"/>
        </w:rPr>
        <w:t xml:space="preserve">ΣΤΑΥΡΟΣ ΚΟΝΤΟΝΗΣ (Υπουργός Δικαιοσύνης, Διαφάνειας και </w:t>
      </w:r>
      <w:r w:rsidRPr="00F93BB5">
        <w:rPr>
          <w:rFonts w:eastAsia="Times New Roman" w:cs="Times New Roman"/>
          <w:b/>
          <w:szCs w:val="24"/>
        </w:rPr>
        <w:t>Ανθρωπίνων Δικαιωμάτων):</w:t>
      </w:r>
      <w:r w:rsidRPr="00F93BB5">
        <w:rPr>
          <w:rFonts w:eastAsia="Times New Roman" w:cs="Times New Roman"/>
          <w:szCs w:val="24"/>
        </w:rPr>
        <w:t xml:space="preserve"> </w:t>
      </w:r>
      <w:r>
        <w:rPr>
          <w:rFonts w:eastAsia="Times New Roman" w:cs="Times New Roman"/>
          <w:szCs w:val="24"/>
        </w:rPr>
        <w:t>Απεριόριστα. Και μας λέτε εδώ σήμερα «όχι, να μη στηθούν δέκα κάλπες, αλλά μία».</w:t>
      </w:r>
    </w:p>
    <w:p w14:paraId="6F5C40E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Μα, αυτό είναι η επιτομή ότι εσείς θέλετε να περιορίσετε το δικαίωμα του Βουλευτή και το δικαίωμα της ψήφου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 στηθεί μία κάλπη, ένας Βουλευτής οποιο</w:t>
      </w:r>
      <w:r>
        <w:rPr>
          <w:rFonts w:eastAsia="Times New Roman" w:cs="Times New Roman"/>
          <w:szCs w:val="24"/>
        </w:rPr>
        <w:t xml:space="preserve">υδήποτε κόμματος μπορεί να έχει διαφορετική άποψη για έναν από αυτούς </w:t>
      </w:r>
      <w:r>
        <w:rPr>
          <w:rFonts w:eastAsia="Times New Roman" w:cs="Times New Roman"/>
          <w:szCs w:val="24"/>
        </w:rPr>
        <w:t>που</w:t>
      </w:r>
      <w:r>
        <w:rPr>
          <w:rFonts w:eastAsia="Times New Roman" w:cs="Times New Roman"/>
          <w:szCs w:val="24"/>
        </w:rPr>
        <w:t xml:space="preserve"> εγκαλούνται </w:t>
      </w:r>
      <w:r>
        <w:rPr>
          <w:rFonts w:eastAsia="Times New Roman" w:cs="Times New Roman"/>
          <w:szCs w:val="24"/>
        </w:rPr>
        <w:t>και</w:t>
      </w:r>
      <w:r>
        <w:rPr>
          <w:rFonts w:eastAsia="Times New Roman" w:cs="Times New Roman"/>
          <w:szCs w:val="24"/>
        </w:rPr>
        <w:t xml:space="preserve"> τα ονόματά τους τίθενται στην κρίση της Βουλής. Επομένως, το ίδιο άρθρο που επικαλείστε εσείς για τα δικαιώματα των Βουλευτών στη γνώμη και στην ψήφο, το ίδιο άρθρο ε</w:t>
      </w:r>
      <w:r>
        <w:rPr>
          <w:rFonts w:eastAsia="Times New Roman" w:cs="Times New Roman"/>
          <w:szCs w:val="24"/>
        </w:rPr>
        <w:t>σείς καταστρατηγείτε με την πρότασή σας για μία κάλπη.</w:t>
      </w:r>
    </w:p>
    <w:p w14:paraId="6F5C40E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έγινε μία συζήτηση επί όλων αυτών των θεμάτων και κατατέθηκαν οι απόψεις. Θεωρώ ότι τα νομικά ζητήματα είναι πολύ καθαρά και οποιοσδήποτε, αν δεν βάζει τις κομματικές παρω</w:t>
      </w:r>
      <w:r>
        <w:rPr>
          <w:rFonts w:eastAsia="Times New Roman" w:cs="Times New Roman"/>
          <w:szCs w:val="24"/>
        </w:rPr>
        <w:t>πίδες, αντιλαμβάνεται την κατάσταση. Τηρείται απολύτως και το γράμμα και το πνεύμα του Κανονισμού της Βουλής. Θεωρούμε ότι αυτά που είπε ο Κοινοβουλευτικός Εκπρόσωπος του ΣΥΡΙΖΑ κ. Μαντάς είναι απολύτως ορθά και θα πρέπει να ολοκληρωθεί η διαδικασία.</w:t>
      </w:r>
    </w:p>
    <w:p w14:paraId="6F5C40E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Ευχαρ</w:t>
      </w:r>
      <w:r>
        <w:rPr>
          <w:rFonts w:eastAsia="Times New Roman" w:cs="Times New Roman"/>
          <w:szCs w:val="24"/>
        </w:rPr>
        <w:t>ιστώ, κυρία Πρόεδρε.</w:t>
      </w:r>
    </w:p>
    <w:p w14:paraId="6F5C40EB"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6F5C40EC" w14:textId="77777777" w:rsidR="0016272D" w:rsidRDefault="008D6B83">
      <w:pPr>
        <w:spacing w:line="600" w:lineRule="auto"/>
        <w:ind w:firstLine="720"/>
        <w:jc w:val="both"/>
        <w:rPr>
          <w:rFonts w:eastAsia="Times New Roman" w:cs="Times New Roman"/>
          <w:szCs w:val="24"/>
        </w:rPr>
      </w:pPr>
      <w:r w:rsidRPr="00CA622C">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πέντε μαθήτριες και μαθητές και τέσσερις συνοδοί-εκπαιδευτικοί τους από τα Δημο</w:t>
      </w:r>
      <w:r>
        <w:rPr>
          <w:rFonts w:eastAsia="Times New Roman" w:cs="Times New Roman"/>
          <w:szCs w:val="24"/>
        </w:rPr>
        <w:t xml:space="preserve">τικά Σχολεία </w:t>
      </w:r>
      <w:proofErr w:type="spellStart"/>
      <w:r>
        <w:rPr>
          <w:rFonts w:eastAsia="Times New Roman" w:cs="Times New Roman"/>
          <w:szCs w:val="24"/>
        </w:rPr>
        <w:t>Σκοτούσσης</w:t>
      </w:r>
      <w:proofErr w:type="spellEnd"/>
      <w:r>
        <w:rPr>
          <w:rFonts w:eastAsia="Times New Roman" w:cs="Times New Roman"/>
          <w:szCs w:val="24"/>
        </w:rPr>
        <w:t xml:space="preserve"> Σερρών και 20</w:t>
      </w:r>
      <w:r w:rsidRPr="008730D8">
        <w:rPr>
          <w:rFonts w:eastAsia="Times New Roman" w:cs="Times New Roman"/>
          <w:szCs w:val="24"/>
          <w:vertAlign w:val="superscript"/>
        </w:rPr>
        <w:t>ο</w:t>
      </w:r>
      <w:r>
        <w:rPr>
          <w:rFonts w:eastAsia="Times New Roman" w:cs="Times New Roman"/>
          <w:szCs w:val="24"/>
          <w:vertAlign w:val="superscript"/>
        </w:rPr>
        <w:t xml:space="preserve"> </w:t>
      </w:r>
      <w:r>
        <w:rPr>
          <w:rFonts w:eastAsia="Times New Roman" w:cs="Times New Roman"/>
          <w:szCs w:val="24"/>
        </w:rPr>
        <w:t>Καλλιθέας.</w:t>
      </w:r>
    </w:p>
    <w:p w14:paraId="6F5C40ED" w14:textId="77777777" w:rsidR="0016272D" w:rsidRDefault="008D6B83">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F5C40EE"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F5C40E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Σήμερα έχουμε μεγάλη </w:t>
      </w:r>
      <w:proofErr w:type="spellStart"/>
      <w:r>
        <w:rPr>
          <w:rFonts w:eastAsia="Times New Roman" w:cs="Times New Roman"/>
          <w:szCs w:val="24"/>
        </w:rPr>
        <w:t>επισκεψιμότητα</w:t>
      </w:r>
      <w:proofErr w:type="spellEnd"/>
      <w:r>
        <w:rPr>
          <w:rFonts w:eastAsia="Times New Roman" w:cs="Times New Roman"/>
          <w:szCs w:val="24"/>
        </w:rPr>
        <w:t>.</w:t>
      </w:r>
    </w:p>
    <w:p w14:paraId="6F5C40F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νομίζω ότι επειδή ολοκληρώθηκε ο κύκλος των ομιλητών και επειδή σύμφωνα με το άρθρο 67 πρέπει να συνοψίσω τα όσα ειπώθηκαν και το πώς θα συνεχίσουμε από εδώ και ύστερα, ήθελα να σας θυμίσω ότι η πρόταση των τριάντα Βουλευτών -ή </w:t>
      </w:r>
      <w:proofErr w:type="spellStart"/>
      <w:r>
        <w:rPr>
          <w:rFonts w:eastAsia="Times New Roman" w:cs="Times New Roman"/>
          <w:szCs w:val="24"/>
        </w:rPr>
        <w:t>εκατόν</w:t>
      </w:r>
      <w:proofErr w:type="spellEnd"/>
      <w:r>
        <w:rPr>
          <w:rFonts w:eastAsia="Times New Roman" w:cs="Times New Roman"/>
          <w:szCs w:val="24"/>
        </w:rPr>
        <w:t xml:space="preserve"> πενήντα, δε</w:t>
      </w:r>
      <w:r>
        <w:rPr>
          <w:rFonts w:eastAsia="Times New Roman" w:cs="Times New Roman"/>
          <w:szCs w:val="24"/>
        </w:rPr>
        <w:t xml:space="preserve">ν ξέρω πόσοι ήταν- που υπέγραψαν για τη σύσταση της </w:t>
      </w:r>
      <w:r>
        <w:rPr>
          <w:rFonts w:eastAsia="Times New Roman" w:cs="Times New Roman"/>
          <w:szCs w:val="24"/>
        </w:rPr>
        <w:t>ε</w:t>
      </w:r>
      <w:r>
        <w:rPr>
          <w:rFonts w:eastAsia="Times New Roman" w:cs="Times New Roman"/>
          <w:szCs w:val="24"/>
        </w:rPr>
        <w:t xml:space="preserve">πιτροπής, ήταν η εξής: «Εν </w:t>
      </w:r>
      <w:proofErr w:type="spellStart"/>
      <w:r>
        <w:rPr>
          <w:rFonts w:eastAsia="Times New Roman" w:cs="Times New Roman"/>
          <w:szCs w:val="24"/>
        </w:rPr>
        <w:t>συνόψει</w:t>
      </w:r>
      <w:proofErr w:type="spellEnd"/>
      <w:r>
        <w:rPr>
          <w:rFonts w:eastAsia="Times New Roman" w:cs="Times New Roman"/>
          <w:szCs w:val="24"/>
        </w:rPr>
        <w:t xml:space="preserve"> προτείνουμε για τις παραπάνω υπό 1 και 2 αναφερόμενες πράξεις να μην ασκηθεί δίωξη λόγω παρέλευσης της τασσόμενης κατά το Σύνταγμα αποσβεστικής προθεσμίας» -μιλώ για το</w:t>
      </w:r>
      <w:r>
        <w:rPr>
          <w:rFonts w:eastAsia="Times New Roman" w:cs="Times New Roman"/>
          <w:szCs w:val="24"/>
        </w:rPr>
        <w:t xml:space="preserve"> πρώτο έγγραφο- «και για τις παραπάνω υπό 3 και 4 αναφερόμενες πράξεις, δηλαδή δωροδοκία και νομιμοποίηση, να συγκροτηθεί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 xml:space="preserve">πιτροπή για τη διενέργεια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ξέτασης, προκειμένου να ερευνηθεί η αρμοδιότητα της Βουλής να ασκήσε</w:t>
      </w:r>
      <w:r>
        <w:rPr>
          <w:rFonts w:eastAsia="Times New Roman" w:cs="Times New Roman"/>
          <w:szCs w:val="24"/>
        </w:rPr>
        <w:t xml:space="preserve">ι ή μη σχετικές διώξεις και σε αρνητική περίπτωση να επιβεβαιωθεί η διωκτική αρμοδιότητα της </w:t>
      </w:r>
      <w:r>
        <w:rPr>
          <w:rFonts w:eastAsia="Times New Roman" w:cs="Times New Roman"/>
          <w:szCs w:val="24"/>
        </w:rPr>
        <w:t>ε</w:t>
      </w:r>
      <w:r>
        <w:rPr>
          <w:rFonts w:eastAsia="Times New Roman" w:cs="Times New Roman"/>
          <w:szCs w:val="24"/>
        </w:rPr>
        <w:t xml:space="preserve">λληνικής </w:t>
      </w:r>
      <w:r>
        <w:rPr>
          <w:rFonts w:eastAsia="Times New Roman" w:cs="Times New Roman"/>
          <w:szCs w:val="24"/>
        </w:rPr>
        <w:t>δ</w:t>
      </w:r>
      <w:r>
        <w:rPr>
          <w:rFonts w:eastAsia="Times New Roman" w:cs="Times New Roman"/>
          <w:szCs w:val="24"/>
        </w:rPr>
        <w:t>ικαιοσύνης».</w:t>
      </w:r>
    </w:p>
    <w:p w14:paraId="6F5C40F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Κατά συνέπεια, η πρόταση ήταν από την αρχή σαφής. Δεν έγινε κάτι στη διαδρομή για να το τροποποιήσουμε ή για να δημιουργηθεί κάτι άλλο. Από</w:t>
      </w:r>
      <w:r>
        <w:rPr>
          <w:rFonts w:eastAsia="Times New Roman" w:cs="Times New Roman"/>
          <w:szCs w:val="24"/>
        </w:rPr>
        <w:t xml:space="preserve"> την αρχή ήταν να </w:t>
      </w:r>
      <w:r>
        <w:rPr>
          <w:rFonts w:eastAsia="Times New Roman" w:cs="Times New Roman"/>
          <w:szCs w:val="24"/>
        </w:rPr>
        <w:lastRenderedPageBreak/>
        <w:t xml:space="preserve">αποφανθεί η </w:t>
      </w:r>
      <w:r>
        <w:rPr>
          <w:rFonts w:eastAsia="Times New Roman" w:cs="Times New Roman"/>
          <w:szCs w:val="24"/>
        </w:rPr>
        <w:t>ε</w:t>
      </w:r>
      <w:r>
        <w:rPr>
          <w:rFonts w:eastAsia="Times New Roman" w:cs="Times New Roman"/>
          <w:szCs w:val="24"/>
        </w:rPr>
        <w:t>πιτροπή για το αν έχει ή όχι αρμοδιότητα. Και γιατί έγινε αυτό; Όπως και τότε είχαμε πει -και είχαμε καταναλώσει και αρκετό χρόνο- το άρθρο 86 του Συντάγματος δεν προβλέπει άλλη διαδικασία εκτός από την άσκηση δίωξης.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Πρόταση άσκησης δίωξης υποβάλλεται από τριάντα Βουλευτές και η Βουλή με απόφασή της συγκροτεί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 xml:space="preserve">πιτροπή». </w:t>
      </w:r>
    </w:p>
    <w:p w14:paraId="6F5C40F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Και πάμε στα σημερινά. «Το πόρισμα της </w:t>
      </w:r>
      <w:r>
        <w:rPr>
          <w:rFonts w:eastAsia="Times New Roman" w:cs="Times New Roman"/>
          <w:szCs w:val="24"/>
        </w:rPr>
        <w:t>ε</w:t>
      </w:r>
      <w:r>
        <w:rPr>
          <w:rFonts w:eastAsia="Times New Roman" w:cs="Times New Roman"/>
          <w:szCs w:val="24"/>
        </w:rPr>
        <w:t>πιτροπής του προηγούμενου εδαφίου εισάγεται στην Ολομέλεια της Βουλής…» -όπως τώρα- «…η</w:t>
      </w:r>
      <w:r>
        <w:rPr>
          <w:rFonts w:eastAsia="Times New Roman" w:cs="Times New Roman"/>
          <w:szCs w:val="24"/>
        </w:rPr>
        <w:t xml:space="preserve"> οποία αποφασίζει για την άσκηση ή μη δίωξης. Η σχετική απόφαση λαμβάνεται με απόλυτη πλειοψηφία». </w:t>
      </w:r>
    </w:p>
    <w:p w14:paraId="6F5C40F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Αυτό τι σημαίνει; Σημαίνει ότι θα ήταν ίσως πιο λογικό, θα λέγαμε, να μπει σε ψηφοφορία το αν δεχόμαστε ή όχι το πόρισμα της </w:t>
      </w:r>
      <w:r>
        <w:rPr>
          <w:rFonts w:eastAsia="Times New Roman" w:cs="Times New Roman"/>
          <w:szCs w:val="24"/>
        </w:rPr>
        <w:t>ε</w:t>
      </w:r>
      <w:r>
        <w:rPr>
          <w:rFonts w:eastAsia="Times New Roman" w:cs="Times New Roman"/>
          <w:szCs w:val="24"/>
        </w:rPr>
        <w:t>πιτροπής. Πλην</w:t>
      </w:r>
      <w:r>
        <w:rPr>
          <w:rFonts w:eastAsia="Times New Roman" w:cs="Times New Roman"/>
          <w:szCs w:val="24"/>
        </w:rPr>
        <w:t xml:space="preserve"> όμως</w:t>
      </w:r>
      <w:r>
        <w:rPr>
          <w:rFonts w:eastAsia="Times New Roman" w:cs="Times New Roman"/>
          <w:szCs w:val="24"/>
        </w:rPr>
        <w:t xml:space="preserve"> δεν υπάρχε</w:t>
      </w:r>
      <w:r>
        <w:rPr>
          <w:rFonts w:eastAsia="Times New Roman" w:cs="Times New Roman"/>
          <w:szCs w:val="24"/>
        </w:rPr>
        <w:t>ι κα</w:t>
      </w:r>
      <w:r>
        <w:rPr>
          <w:rFonts w:eastAsia="Times New Roman" w:cs="Times New Roman"/>
          <w:szCs w:val="24"/>
        </w:rPr>
        <w:t>μ</w:t>
      </w:r>
      <w:r>
        <w:rPr>
          <w:rFonts w:eastAsia="Times New Roman" w:cs="Times New Roman"/>
          <w:szCs w:val="24"/>
        </w:rPr>
        <w:t>μία διάταξη ούτε στον Κανονισμό της Βουλής ούτε στο Σύνταγμα</w:t>
      </w:r>
      <w:r>
        <w:rPr>
          <w:rFonts w:eastAsia="Times New Roman" w:cs="Times New Roman"/>
          <w:szCs w:val="24"/>
        </w:rPr>
        <w:t>,</w:t>
      </w:r>
      <w:r>
        <w:rPr>
          <w:rFonts w:eastAsia="Times New Roman" w:cs="Times New Roman"/>
          <w:szCs w:val="24"/>
        </w:rPr>
        <w:t xml:space="preserve"> που να προβλέπει τέτοια ψηφοφορία. Και έτσι θα είχαμε λήξει. Γι’ αυτό και αναφερθήκαμε στο κοινοβουλευτικό προηγούμενο, γιατί υπάρχει «</w:t>
      </w:r>
      <w:r>
        <w:rPr>
          <w:rFonts w:eastAsia="Times New Roman" w:cs="Times New Roman"/>
          <w:szCs w:val="24"/>
          <w:lang w:val="en-US"/>
        </w:rPr>
        <w:t>ad</w:t>
      </w:r>
      <w:r w:rsidRPr="004115D7">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περίπτωση με την αναρμοδιότητα της υπόθεσης το</w:t>
      </w:r>
      <w:r>
        <w:rPr>
          <w:rFonts w:eastAsia="Times New Roman" w:cs="Times New Roman"/>
          <w:szCs w:val="24"/>
        </w:rPr>
        <w:t xml:space="preserve">υ κ. Παπαντωνίου, στην οποία ψήφισαν όλοι. Επί διακοσίων τριάντα </w:t>
      </w:r>
      <w:r>
        <w:rPr>
          <w:rFonts w:eastAsia="Times New Roman" w:cs="Times New Roman"/>
          <w:szCs w:val="24"/>
        </w:rPr>
        <w:lastRenderedPageBreak/>
        <w:t>(230) παρόντων ψήφισαν διακόσιοι τέσσερις (204) και ήταν το ψηφοδέλτιο διατυπωμένο όπως είναι διατυπωμένο τώρα, δηλαδή «</w:t>
      </w:r>
      <w:r>
        <w:rPr>
          <w:rFonts w:eastAsia="Times New Roman" w:cs="Times New Roman"/>
          <w:szCs w:val="24"/>
        </w:rPr>
        <w:t>όχι</w:t>
      </w:r>
      <w:r>
        <w:rPr>
          <w:rFonts w:eastAsia="Times New Roman" w:cs="Times New Roman"/>
          <w:szCs w:val="24"/>
        </w:rPr>
        <w:t xml:space="preserve"> λόγω αναρμοδιότητας» και «</w:t>
      </w:r>
      <w:r>
        <w:rPr>
          <w:rFonts w:eastAsia="Times New Roman" w:cs="Times New Roman"/>
          <w:szCs w:val="24"/>
        </w:rPr>
        <w:t>παραπομπή</w:t>
      </w:r>
      <w:r>
        <w:rPr>
          <w:rFonts w:eastAsia="Times New Roman" w:cs="Times New Roman"/>
          <w:szCs w:val="24"/>
        </w:rPr>
        <w:t xml:space="preserve"> στη </w:t>
      </w:r>
      <w:r>
        <w:rPr>
          <w:rFonts w:eastAsia="Times New Roman" w:cs="Times New Roman"/>
          <w:szCs w:val="24"/>
        </w:rPr>
        <w:t>δ</w:t>
      </w:r>
      <w:r>
        <w:rPr>
          <w:rFonts w:eastAsia="Times New Roman" w:cs="Times New Roman"/>
          <w:szCs w:val="24"/>
        </w:rPr>
        <w:t>ικαιοσύνη». Κατά συνέπεια,</w:t>
      </w:r>
      <w:r>
        <w:rPr>
          <w:rFonts w:eastAsia="Times New Roman" w:cs="Times New Roman"/>
          <w:szCs w:val="24"/>
        </w:rPr>
        <w:t xml:space="preserve"> δεν υπάρχει κάποιο κόλπο ή κάποιο τέχνασμα για το οποίο σήμερα πρέπει να αναφερθούμε. </w:t>
      </w:r>
    </w:p>
    <w:p w14:paraId="6F5C40F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Περαιτέρω, λέτε</w:t>
      </w:r>
      <w:r>
        <w:rPr>
          <w:rFonts w:eastAsia="Times New Roman" w:cs="Times New Roman"/>
          <w:szCs w:val="24"/>
        </w:rPr>
        <w:t>:</w:t>
      </w:r>
      <w:r>
        <w:rPr>
          <w:rFonts w:eastAsia="Times New Roman" w:cs="Times New Roman"/>
          <w:szCs w:val="24"/>
        </w:rPr>
        <w:t xml:space="preserve"> «Γιατί δέκα κάλπες;». Διότι όταν λέει «άσκηση δίωξης», εννοεί ότι πρέπει να αναφέρεις και τα πρόσωπα, γιατί η δίωξη θέλει εξατομίκευση.</w:t>
      </w:r>
    </w:p>
    <w:p w14:paraId="6F5C40F5" w14:textId="77777777" w:rsidR="0016272D" w:rsidRDefault="008D6B83">
      <w:pPr>
        <w:spacing w:line="600" w:lineRule="auto"/>
        <w:ind w:firstLine="720"/>
        <w:rPr>
          <w:rFonts w:eastAsia="Times New Roman" w:cs="Times New Roman"/>
          <w:szCs w:val="24"/>
        </w:rPr>
      </w:pPr>
      <w:r w:rsidRPr="00B4594C">
        <w:rPr>
          <w:rFonts w:eastAsia="Times New Roman" w:cs="Times New Roman"/>
          <w:b/>
          <w:szCs w:val="24"/>
        </w:rPr>
        <w:t xml:space="preserve">ΙΩΑΝΝΗΣ </w:t>
      </w:r>
      <w:r w:rsidRPr="00B4594C">
        <w:rPr>
          <w:rFonts w:eastAsia="Times New Roman" w:cs="Times New Roman"/>
          <w:b/>
          <w:szCs w:val="24"/>
        </w:rPr>
        <w:t>ΤΡΑΓΑΚΗΣ</w:t>
      </w:r>
      <w:r w:rsidRPr="002517BF">
        <w:rPr>
          <w:rFonts w:eastAsia="Times New Roman" w:cs="Times New Roman"/>
          <w:b/>
          <w:szCs w:val="24"/>
        </w:rPr>
        <w:t>:</w:t>
      </w:r>
      <w:r w:rsidRPr="00B4594C">
        <w:rPr>
          <w:rFonts w:eastAsia="Times New Roman" w:cs="Times New Roman"/>
          <w:b/>
          <w:szCs w:val="24"/>
        </w:rPr>
        <w:t xml:space="preserve"> </w:t>
      </w:r>
      <w:r>
        <w:rPr>
          <w:rFonts w:eastAsia="Times New Roman" w:cs="Times New Roman"/>
          <w:szCs w:val="24"/>
        </w:rPr>
        <w:t>… (</w:t>
      </w:r>
      <w:r>
        <w:rPr>
          <w:rFonts w:eastAsia="Times New Roman" w:cs="Times New Roman"/>
          <w:szCs w:val="24"/>
        </w:rPr>
        <w:t xml:space="preserve">δεν </w:t>
      </w:r>
      <w:r>
        <w:rPr>
          <w:rFonts w:eastAsia="Times New Roman" w:cs="Times New Roman"/>
          <w:szCs w:val="24"/>
        </w:rPr>
        <w:t>ακούστηκε)</w:t>
      </w:r>
    </w:p>
    <w:p w14:paraId="6F5C40F6" w14:textId="77777777" w:rsidR="0016272D" w:rsidRDefault="008D6B83">
      <w:pPr>
        <w:tabs>
          <w:tab w:val="left" w:pos="3873"/>
        </w:tabs>
        <w:spacing w:line="600" w:lineRule="auto"/>
        <w:ind w:firstLine="720"/>
        <w:jc w:val="both"/>
        <w:rPr>
          <w:rFonts w:eastAsia="Times New Roman" w:cs="Times New Roman"/>
          <w:b/>
          <w:szCs w:val="24"/>
        </w:rPr>
      </w:pPr>
      <w:r w:rsidRPr="00F1261F">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Τι λέτε, κύριε </w:t>
      </w:r>
      <w:proofErr w:type="spellStart"/>
      <w:r>
        <w:rPr>
          <w:rFonts w:eastAsia="Times New Roman" w:cs="Times New Roman"/>
          <w:szCs w:val="24"/>
        </w:rPr>
        <w:t>Τραγάκη</w:t>
      </w:r>
      <w:proofErr w:type="spellEnd"/>
      <w:r>
        <w:rPr>
          <w:rFonts w:eastAsia="Times New Roman" w:cs="Times New Roman"/>
          <w:szCs w:val="24"/>
        </w:rPr>
        <w:t>; Γιατί μιλάω;</w:t>
      </w:r>
      <w:r w:rsidRPr="005F7B0C">
        <w:rPr>
          <w:rFonts w:eastAsia="Times New Roman" w:cs="Times New Roman"/>
          <w:b/>
          <w:szCs w:val="24"/>
        </w:rPr>
        <w:t xml:space="preserve"> </w:t>
      </w:r>
    </w:p>
    <w:p w14:paraId="6F5C40F7"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Κάνετε κρίσεις επί των </w:t>
      </w:r>
      <w:proofErr w:type="spellStart"/>
      <w:r>
        <w:rPr>
          <w:rFonts w:eastAsia="Times New Roman" w:cs="Times New Roman"/>
          <w:szCs w:val="24"/>
        </w:rPr>
        <w:t>λεχθέντων</w:t>
      </w:r>
      <w:proofErr w:type="spellEnd"/>
      <w:r>
        <w:rPr>
          <w:rFonts w:eastAsia="Times New Roman" w:cs="Times New Roman"/>
          <w:szCs w:val="24"/>
        </w:rPr>
        <w:t>.</w:t>
      </w:r>
    </w:p>
    <w:p w14:paraId="6F5C40F8"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Αναρωτιέται με ποια αρμοδιότητα μιλάτε.</w:t>
      </w:r>
    </w:p>
    <w:p w14:paraId="6F5C40F9" w14:textId="77777777" w:rsidR="0016272D" w:rsidRDefault="008D6B83">
      <w:pPr>
        <w:tabs>
          <w:tab w:val="left" w:pos="3873"/>
        </w:tabs>
        <w:spacing w:line="600" w:lineRule="auto"/>
        <w:ind w:firstLine="720"/>
        <w:jc w:val="both"/>
        <w:rPr>
          <w:rFonts w:eastAsia="Times New Roman" w:cs="Times New Roman"/>
          <w:szCs w:val="24"/>
        </w:rPr>
      </w:pPr>
      <w:r w:rsidRPr="00AB0C54">
        <w:rPr>
          <w:rFonts w:eastAsia="Times New Roman" w:cs="Times New Roman"/>
          <w:b/>
          <w:szCs w:val="24"/>
        </w:rPr>
        <w:lastRenderedPageBreak/>
        <w:t>ΠΡΟΕΔΡΕΥΟΥΣΑ (Αναστασία Χριστοδουλο</w:t>
      </w:r>
      <w:r w:rsidRPr="00AB0C54">
        <w:rPr>
          <w:rFonts w:eastAsia="Times New Roman" w:cs="Times New Roman"/>
          <w:b/>
          <w:szCs w:val="24"/>
        </w:rPr>
        <w:t>πούλου):</w:t>
      </w:r>
      <w:r>
        <w:rPr>
          <w:rFonts w:eastAsia="Times New Roman" w:cs="Times New Roman"/>
          <w:szCs w:val="24"/>
        </w:rPr>
        <w:t xml:space="preserve"> Ναι, αυτό του εξηγώ. Ξαναδιαβάστε. Δώστε μου το άρθρο 67, γιατί μάλλον </w:t>
      </w:r>
      <w:r w:rsidRPr="00E57B5A">
        <w:rPr>
          <w:rFonts w:eastAsia="Times New Roman" w:cs="Times New Roman"/>
          <w:szCs w:val="24"/>
        </w:rPr>
        <w:t>πρέπει να</w:t>
      </w:r>
      <w:r>
        <w:rPr>
          <w:rFonts w:eastAsia="Times New Roman" w:cs="Times New Roman"/>
          <w:szCs w:val="24"/>
        </w:rPr>
        <w:t xml:space="preserve"> αρχίσουμε πάλι από την αρχή και θα το κάνω, για να μη δημιουργηθεί η οποιαδήποτε εντύπωση.</w:t>
      </w:r>
    </w:p>
    <w:p w14:paraId="6F5C40FA"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szCs w:val="24"/>
        </w:rPr>
        <w:t>Στη σημερινή διαδικασία δεν προβλέπεται καμμία διαδικασία συζήτησης. Αυτό ε</w:t>
      </w:r>
      <w:r>
        <w:rPr>
          <w:rFonts w:eastAsia="Times New Roman" w:cs="Times New Roman"/>
          <w:szCs w:val="24"/>
        </w:rPr>
        <w:t>ίναι δεδομένο από όλα τα άρθρα του Κανονισμού. Κατ’ αναλογία, λοιπόν, πάμε στο άρθρο 67 που λέει: «Παρεμπίπτον είναι κάθε ζήτημα που εμφανίζεται κατά την πορεία της κοινοβουλευτικής διαδικασίας και σύμφωνα με τις διατάξεις του Κανονισμού εμποδίζει ή επηρεά</w:t>
      </w:r>
      <w:r>
        <w:rPr>
          <w:rFonts w:eastAsia="Times New Roman" w:cs="Times New Roman"/>
          <w:szCs w:val="24"/>
        </w:rPr>
        <w:t xml:space="preserve">ζει τη συζήτηση ή τη λήψη απόφασης για το κύριο ζήτημα». Είμαστε ακριβώς σε αυτό; </w:t>
      </w:r>
    </w:p>
    <w:p w14:paraId="6F5C40FB"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szCs w:val="24"/>
        </w:rPr>
        <w:t>Πάμε παρακάτω. «Παρεμπίπτοντα ζητήματα θεωρούνται ιδίως: α) η αιτίαση για παραβίαση συγκεκριμένης διάταξης του Κανονισμού β) η αιτίαση για τη μη τήρηση της ημερήσιας διάταξη</w:t>
      </w:r>
      <w:r>
        <w:rPr>
          <w:rFonts w:eastAsia="Times New Roman" w:cs="Times New Roman"/>
          <w:szCs w:val="24"/>
        </w:rPr>
        <w:t xml:space="preserve">ς», και λοιπά. Εκτός του ότι λέει ότι </w:t>
      </w:r>
      <w:r w:rsidRPr="00E57B5A">
        <w:rPr>
          <w:rFonts w:eastAsia="Times New Roman" w:cs="Times New Roman"/>
          <w:szCs w:val="24"/>
        </w:rPr>
        <w:t>πρέπει να</w:t>
      </w:r>
      <w:r>
        <w:rPr>
          <w:rFonts w:eastAsia="Times New Roman" w:cs="Times New Roman"/>
          <w:szCs w:val="24"/>
        </w:rPr>
        <w:t xml:space="preserve"> κατατεθεί και γραπτώς, αλλά αυτό το παρακάμπτω, προχωράει και λέει ότι όλοι οι επικαλούμενοι ανα</w:t>
      </w:r>
      <w:r>
        <w:rPr>
          <w:rFonts w:eastAsia="Times New Roman" w:cs="Times New Roman"/>
          <w:szCs w:val="24"/>
        </w:rPr>
        <w:lastRenderedPageBreak/>
        <w:t>πτύσσουν για δύο και πέντε λεπτά. Μετά λέει: «</w:t>
      </w:r>
      <w:r w:rsidRPr="00A85D0F">
        <w:rPr>
          <w:rFonts w:eastAsia="Times New Roman" w:cs="Times New Roman"/>
          <w:szCs w:val="24"/>
        </w:rPr>
        <w:t>H εξέταση σχετικά με τα παρεμπίπτοντα ζητήματα προηγείται από τη σ</w:t>
      </w:r>
      <w:r w:rsidRPr="00A85D0F">
        <w:rPr>
          <w:rFonts w:eastAsia="Times New Roman" w:cs="Times New Roman"/>
          <w:szCs w:val="24"/>
        </w:rPr>
        <w:t xml:space="preserve">υζήτηση και την ψηφοφορία για </w:t>
      </w:r>
      <w:r>
        <w:rPr>
          <w:rFonts w:eastAsia="Times New Roman" w:cs="Times New Roman"/>
          <w:szCs w:val="24"/>
        </w:rPr>
        <w:t>το</w:t>
      </w:r>
      <w:r w:rsidRPr="00A85D0F">
        <w:rPr>
          <w:rFonts w:eastAsia="Times New Roman" w:cs="Times New Roman"/>
          <w:szCs w:val="24"/>
        </w:rPr>
        <w:t xml:space="preserve"> κύριο ζήτημα. Για τα παρεμπίπτοντα αποφαίνεται o Πρόεδρος. Αν διατυπωθούν αντιρρήσεις, αποφασίζει η </w:t>
      </w:r>
      <w:r>
        <w:rPr>
          <w:rFonts w:eastAsia="Times New Roman" w:cs="Times New Roman"/>
          <w:szCs w:val="24"/>
        </w:rPr>
        <w:t>Βουλή</w:t>
      </w:r>
      <w:r w:rsidRPr="00A85D0F">
        <w:rPr>
          <w:rFonts w:eastAsia="Times New Roman" w:cs="Times New Roman"/>
          <w:szCs w:val="24"/>
        </w:rPr>
        <w:t xml:space="preserve"> με ανάταση ή</w:t>
      </w:r>
      <w:r>
        <w:rPr>
          <w:rFonts w:eastAsia="Times New Roman" w:cs="Times New Roman"/>
          <w:szCs w:val="24"/>
        </w:rPr>
        <w:t xml:space="preserve"> έγερση και χωρίς άλλη συζήτηση».</w:t>
      </w:r>
    </w:p>
    <w:p w14:paraId="6F5C40FC" w14:textId="77777777" w:rsidR="0016272D" w:rsidRDefault="008D6B83">
      <w:pPr>
        <w:tabs>
          <w:tab w:val="left" w:pos="3873"/>
        </w:tabs>
        <w:spacing w:line="600" w:lineRule="auto"/>
        <w:ind w:firstLine="720"/>
        <w:jc w:val="both"/>
        <w:rPr>
          <w:rFonts w:eastAsia="Times New Roman" w:cs="Times New Roman"/>
          <w:szCs w:val="24"/>
        </w:rPr>
      </w:pPr>
      <w:r w:rsidRPr="00A85D0F">
        <w:rPr>
          <w:rFonts w:eastAsia="Times New Roman" w:cs="Times New Roman"/>
          <w:szCs w:val="24"/>
        </w:rPr>
        <w:t>Αποφαίνεται</w:t>
      </w:r>
      <w:r>
        <w:rPr>
          <w:rFonts w:eastAsia="Times New Roman" w:cs="Times New Roman"/>
          <w:szCs w:val="24"/>
        </w:rPr>
        <w:t>, λοιπόν, ο Πρόεδρος. Σας άκουσα όλους. Είναι στη δική μου α</w:t>
      </w:r>
      <w:r>
        <w:rPr>
          <w:rFonts w:eastAsia="Times New Roman" w:cs="Times New Roman"/>
          <w:szCs w:val="24"/>
        </w:rPr>
        <w:t xml:space="preserve">ρμοδιότητα να τοποθετηθώ σε αυτά τα ζητήματα, για να κάνω και μια σύνδεση με το τι έχει προηγηθεί και το τι θα ακολουθήσει. </w:t>
      </w:r>
    </w:p>
    <w:p w14:paraId="6F5C40FD"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Κατά συνέπεια, όταν λέμε είναι ή όχι η </w:t>
      </w:r>
      <w:r w:rsidRPr="00840C4C">
        <w:rPr>
          <w:rFonts w:eastAsia="Times New Roman" w:cs="Times New Roman"/>
          <w:szCs w:val="24"/>
        </w:rPr>
        <w:t>Βουλή</w:t>
      </w:r>
      <w:r>
        <w:rPr>
          <w:rFonts w:eastAsia="Times New Roman" w:cs="Times New Roman"/>
          <w:szCs w:val="24"/>
        </w:rPr>
        <w:t xml:space="preserve"> αναρμόδια, ενώ συμφωνείτε όλοι, δεν θέλετε να το ψηφίσετε. Γιατί δεν θέλετε να το ψηφί</w:t>
      </w:r>
      <w:r>
        <w:rPr>
          <w:rFonts w:eastAsia="Times New Roman" w:cs="Times New Roman"/>
          <w:szCs w:val="24"/>
        </w:rPr>
        <w:t xml:space="preserve">σετε, δεν εξηγείται, οπότε δεν μπορούμε εμείς να απαντήσουμε σε αυτό. Είναι αναρμόδια η </w:t>
      </w:r>
      <w:r w:rsidRPr="00840C4C">
        <w:rPr>
          <w:rFonts w:eastAsia="Times New Roman" w:cs="Times New Roman"/>
          <w:szCs w:val="24"/>
        </w:rPr>
        <w:t>Βουλή</w:t>
      </w:r>
      <w:r>
        <w:rPr>
          <w:rFonts w:eastAsia="Times New Roman" w:cs="Times New Roman"/>
          <w:szCs w:val="24"/>
        </w:rPr>
        <w:t xml:space="preserve">; Υπάρχει αυτό το ερώτημα μέσα στο ψηφοδέλτιο, ότι η </w:t>
      </w:r>
      <w:r w:rsidRPr="00840C4C">
        <w:rPr>
          <w:rFonts w:eastAsia="Times New Roman" w:cs="Times New Roman"/>
          <w:szCs w:val="24"/>
        </w:rPr>
        <w:t>Βουλή</w:t>
      </w:r>
      <w:r>
        <w:rPr>
          <w:rFonts w:eastAsia="Times New Roman" w:cs="Times New Roman"/>
          <w:szCs w:val="24"/>
        </w:rPr>
        <w:t xml:space="preserve"> είναι αναρμόδια και </w:t>
      </w:r>
      <w:r w:rsidRPr="00E57B5A">
        <w:rPr>
          <w:rFonts w:eastAsia="Times New Roman" w:cs="Times New Roman"/>
          <w:szCs w:val="24"/>
        </w:rPr>
        <w:t>πρέπει να</w:t>
      </w:r>
      <w:r>
        <w:rPr>
          <w:rFonts w:eastAsia="Times New Roman" w:cs="Times New Roman"/>
          <w:szCs w:val="24"/>
        </w:rPr>
        <w:t xml:space="preserve"> παραπεμφθεί στη δικαιοσύνη.</w:t>
      </w:r>
    </w:p>
    <w:p w14:paraId="6F5C40FE"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Δεν είναι αυτό το ερώτημα.</w:t>
      </w:r>
    </w:p>
    <w:p w14:paraId="6F5C40FF"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w:t>
      </w:r>
      <w:r w:rsidRPr="00C12A79">
        <w:rPr>
          <w:rFonts w:eastAsia="Times New Roman"/>
          <w:b/>
          <w:szCs w:val="24"/>
        </w:rPr>
        <w:t>–</w:t>
      </w:r>
      <w:r w:rsidRPr="00C12A79">
        <w:rPr>
          <w:rFonts w:eastAsia="Times New Roman"/>
          <w:b/>
          <w:szCs w:val="24"/>
        </w:rPr>
        <w:t xml:space="preserve"> </w:t>
      </w:r>
      <w:r w:rsidRPr="00C12A79">
        <w:rPr>
          <w:rFonts w:eastAsia="Times New Roman"/>
          <w:b/>
          <w:szCs w:val="24"/>
        </w:rPr>
        <w:t>ΓΕΩΡΓΙΟΣ</w:t>
      </w:r>
      <w:r>
        <w:rPr>
          <w:rFonts w:eastAsia="Times New Roman"/>
          <w:szCs w:val="24"/>
        </w:rPr>
        <w:t xml:space="preserve"> </w:t>
      </w:r>
      <w:r>
        <w:rPr>
          <w:rFonts w:eastAsia="Times New Roman" w:cs="Times New Roman"/>
          <w:b/>
          <w:szCs w:val="24"/>
        </w:rPr>
        <w:t xml:space="preserve">ΔΕΝΔΙΑΣ: </w:t>
      </w:r>
      <w:r>
        <w:rPr>
          <w:rFonts w:eastAsia="Times New Roman" w:cs="Times New Roman"/>
          <w:szCs w:val="24"/>
        </w:rPr>
        <w:t>Ρητορικά μας ρωτάτε;</w:t>
      </w:r>
    </w:p>
    <w:p w14:paraId="6F5C4100" w14:textId="77777777" w:rsidR="0016272D" w:rsidRDefault="008D6B83">
      <w:pPr>
        <w:tabs>
          <w:tab w:val="left" w:pos="3873"/>
        </w:tabs>
        <w:spacing w:line="600" w:lineRule="auto"/>
        <w:ind w:firstLine="720"/>
        <w:jc w:val="both"/>
        <w:rPr>
          <w:rFonts w:eastAsia="Times New Roman" w:cs="Times New Roman"/>
          <w:szCs w:val="24"/>
        </w:rPr>
      </w:pP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Δεν θα κάνουμε διάλογο. Έκλεισε η συζήτηση.</w:t>
      </w:r>
    </w:p>
    <w:p w14:paraId="6F5C4101"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Κατά συνέπεια, αυτό τίθεται. Επειδή, όπως καταλαβαίνετε, αν είναι αρμόδια η </w:t>
      </w:r>
      <w:r w:rsidRPr="00840C4C">
        <w:rPr>
          <w:rFonts w:eastAsia="Times New Roman" w:cs="Times New Roman"/>
          <w:szCs w:val="24"/>
        </w:rPr>
        <w:t>Βουλή</w:t>
      </w:r>
      <w:r>
        <w:rPr>
          <w:rFonts w:eastAsia="Times New Roman" w:cs="Times New Roman"/>
          <w:szCs w:val="24"/>
        </w:rPr>
        <w:t>, έχει παραγραφεί το αδίκημα, οπότε π</w:t>
      </w:r>
      <w:r>
        <w:rPr>
          <w:rFonts w:eastAsia="Times New Roman" w:cs="Times New Roman"/>
          <w:szCs w:val="24"/>
        </w:rPr>
        <w:t xml:space="preserve">έστε ότι είναι αρμόδια η </w:t>
      </w:r>
      <w:r w:rsidRPr="00840C4C">
        <w:rPr>
          <w:rFonts w:eastAsia="Times New Roman" w:cs="Times New Roman"/>
          <w:szCs w:val="24"/>
        </w:rPr>
        <w:t>Βουλή</w:t>
      </w:r>
      <w:r>
        <w:rPr>
          <w:rFonts w:eastAsia="Times New Roman" w:cs="Times New Roman"/>
          <w:szCs w:val="24"/>
        </w:rPr>
        <w:t>, πέστε τι ακριβώς θέλετε, γιατί έτσι δεν μπορούμε να συζητήσουμε. Όπως παραγράφεται και η απιστία.</w:t>
      </w:r>
    </w:p>
    <w:p w14:paraId="6F5C4102"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Πού το ξέρετε; Δεν ξέρετε πότε </w:t>
      </w:r>
      <w:proofErr w:type="spellStart"/>
      <w:r>
        <w:rPr>
          <w:rFonts w:eastAsia="Times New Roman" w:cs="Times New Roman"/>
          <w:szCs w:val="24"/>
        </w:rPr>
        <w:t>τελέστηκαν</w:t>
      </w:r>
      <w:proofErr w:type="spellEnd"/>
      <w:r>
        <w:rPr>
          <w:rFonts w:eastAsia="Times New Roman" w:cs="Times New Roman"/>
          <w:szCs w:val="24"/>
        </w:rPr>
        <w:t xml:space="preserve"> τα αδικήματα, αν είναι αξιόποινα.</w:t>
      </w:r>
    </w:p>
    <w:p w14:paraId="6F5C4103" w14:textId="77777777" w:rsidR="0016272D" w:rsidRDefault="008D6B83">
      <w:pPr>
        <w:tabs>
          <w:tab w:val="left" w:pos="3873"/>
        </w:tabs>
        <w:spacing w:line="600" w:lineRule="auto"/>
        <w:ind w:firstLine="720"/>
        <w:jc w:val="both"/>
        <w:rPr>
          <w:rFonts w:eastAsia="Times New Roman" w:cs="Times New Roman"/>
          <w:szCs w:val="24"/>
        </w:rPr>
      </w:pPr>
      <w:r w:rsidRPr="00AB0C54">
        <w:rPr>
          <w:rFonts w:eastAsia="Times New Roman" w:cs="Times New Roman"/>
          <w:b/>
          <w:szCs w:val="24"/>
        </w:rPr>
        <w:t xml:space="preserve">ΠΡΟΕΔΡΕΥΟΥΣΑ (Αναστασία </w:t>
      </w:r>
      <w:r w:rsidRPr="00AB0C54">
        <w:rPr>
          <w:rFonts w:eastAsia="Times New Roman" w:cs="Times New Roman"/>
          <w:b/>
          <w:szCs w:val="24"/>
        </w:rPr>
        <w:t>Χριστοδουλοπούλου):</w:t>
      </w:r>
      <w:r>
        <w:rPr>
          <w:rFonts w:eastAsia="Times New Roman" w:cs="Times New Roman"/>
          <w:szCs w:val="24"/>
        </w:rPr>
        <w:t xml:space="preserve"> Αυτό θα το ερευνήσει η δικαιοσύνη, κύριε Βορίδη. </w:t>
      </w:r>
    </w:p>
    <w:p w14:paraId="6F5C4104"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Το λύσατε εσείς όλο από την αρχή.</w:t>
      </w:r>
    </w:p>
    <w:p w14:paraId="6F5C4105" w14:textId="77777777" w:rsidR="0016272D" w:rsidRDefault="008D6B83">
      <w:pPr>
        <w:tabs>
          <w:tab w:val="left" w:pos="3873"/>
        </w:tabs>
        <w:spacing w:line="600" w:lineRule="auto"/>
        <w:ind w:firstLine="720"/>
        <w:jc w:val="both"/>
        <w:rPr>
          <w:rFonts w:eastAsia="Times New Roman" w:cs="Times New Roman"/>
          <w:szCs w:val="24"/>
        </w:rPr>
      </w:pPr>
      <w:r w:rsidRPr="00AB0C54">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Διότι το άρθρο 86 λέει ότι στη </w:t>
      </w:r>
      <w:r w:rsidRPr="00840C4C">
        <w:rPr>
          <w:rFonts w:eastAsia="Times New Roman" w:cs="Times New Roman"/>
          <w:szCs w:val="24"/>
        </w:rPr>
        <w:t>Βουλή</w:t>
      </w:r>
      <w:r>
        <w:rPr>
          <w:rFonts w:eastAsia="Times New Roman" w:cs="Times New Roman"/>
          <w:szCs w:val="24"/>
        </w:rPr>
        <w:t xml:space="preserve"> υπάγονται όσα αδικήματα τελούνται κατά την άσκηση τω</w:t>
      </w:r>
      <w:r>
        <w:rPr>
          <w:rFonts w:eastAsia="Times New Roman" w:cs="Times New Roman"/>
          <w:szCs w:val="24"/>
        </w:rPr>
        <w:t xml:space="preserve">ν υπουργικών καθηκόντων. Δεν το έχετε αυτό στο νου σας και ποντάρετε σε μια νομολογία που είπε τι είναι </w:t>
      </w:r>
      <w:r>
        <w:rPr>
          <w:rFonts w:eastAsia="Times New Roman" w:cs="Times New Roman"/>
          <w:szCs w:val="24"/>
        </w:rPr>
        <w:t>«</w:t>
      </w:r>
      <w:r>
        <w:rPr>
          <w:rFonts w:eastAsia="Times New Roman" w:cs="Times New Roman"/>
          <w:szCs w:val="24"/>
        </w:rPr>
        <w:t>κατά την άσκηση</w:t>
      </w:r>
      <w:r>
        <w:rPr>
          <w:rFonts w:eastAsia="Times New Roman" w:cs="Times New Roman"/>
          <w:szCs w:val="24"/>
        </w:rPr>
        <w:t>»</w:t>
      </w:r>
      <w:r>
        <w:rPr>
          <w:rFonts w:eastAsia="Times New Roman" w:cs="Times New Roman"/>
          <w:szCs w:val="24"/>
        </w:rPr>
        <w:t xml:space="preserve"> και τι είναι </w:t>
      </w:r>
      <w:r>
        <w:rPr>
          <w:rFonts w:eastAsia="Times New Roman" w:cs="Times New Roman"/>
          <w:szCs w:val="24"/>
        </w:rPr>
        <w:t>«</w:t>
      </w:r>
      <w:r>
        <w:rPr>
          <w:rFonts w:eastAsia="Times New Roman" w:cs="Times New Roman"/>
          <w:szCs w:val="24"/>
        </w:rPr>
        <w:t>επί τη ευκαιρία</w:t>
      </w:r>
      <w:r>
        <w:rPr>
          <w:rFonts w:eastAsia="Times New Roman" w:cs="Times New Roman"/>
          <w:szCs w:val="24"/>
        </w:rPr>
        <w:t>»</w:t>
      </w:r>
      <w:r>
        <w:rPr>
          <w:rFonts w:eastAsia="Times New Roman" w:cs="Times New Roman"/>
          <w:szCs w:val="24"/>
        </w:rPr>
        <w:t xml:space="preserve">. </w:t>
      </w:r>
    </w:p>
    <w:p w14:paraId="6F5C4106"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ακούστηκαν όλες οι απόψεις. Εγώ θεωρώ από τις τοποθετήσεις ότι υπάρχει πλειοψηφία</w:t>
      </w:r>
      <w:r>
        <w:rPr>
          <w:rFonts w:eastAsia="Times New Roman" w:cs="Times New Roman"/>
          <w:szCs w:val="24"/>
        </w:rPr>
        <w:t xml:space="preserve"> στο να συνεχιστεί η συζήτηση, όπως αναπτύχθηκε από την ημερήσια διάταξη. Αν εσείς έχετε άλλη άποψη, ευχαρίστως να πούμε έγερση ή ανάταση. Τελείωσε.</w:t>
      </w:r>
    </w:p>
    <w:p w14:paraId="6F5C4107"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ΝΙΚΟΛΑΟΣ </w:t>
      </w:r>
      <w:r w:rsidRPr="00C12A79">
        <w:rPr>
          <w:rFonts w:eastAsia="Times New Roman"/>
          <w:b/>
          <w:szCs w:val="24"/>
        </w:rPr>
        <w:t>–</w:t>
      </w:r>
      <w:r w:rsidRPr="00C12A79">
        <w:rPr>
          <w:rFonts w:eastAsia="Times New Roman"/>
          <w:b/>
          <w:szCs w:val="24"/>
        </w:rPr>
        <w:t xml:space="preserve"> </w:t>
      </w:r>
      <w:r w:rsidRPr="00C12A79">
        <w:rPr>
          <w:rFonts w:eastAsia="Times New Roman"/>
          <w:b/>
          <w:szCs w:val="24"/>
        </w:rPr>
        <w:t>ΓΕΩΡΓΙΟΣ</w:t>
      </w:r>
      <w:r>
        <w:rPr>
          <w:rFonts w:eastAsia="Times New Roman"/>
          <w:szCs w:val="24"/>
        </w:rPr>
        <w:t xml:space="preserve"> </w:t>
      </w:r>
      <w:r>
        <w:rPr>
          <w:rFonts w:eastAsia="Times New Roman" w:cs="Times New Roman"/>
          <w:b/>
          <w:szCs w:val="24"/>
        </w:rPr>
        <w:t xml:space="preserve">ΔΕΝΔΙΑΣ: </w:t>
      </w:r>
      <w:r>
        <w:rPr>
          <w:rFonts w:eastAsia="Times New Roman" w:cs="Times New Roman"/>
          <w:szCs w:val="24"/>
        </w:rPr>
        <w:t>Ναι, κυρία</w:t>
      </w:r>
      <w:r w:rsidRPr="00A341B8">
        <w:rPr>
          <w:rFonts w:eastAsia="Times New Roman" w:cs="Times New Roman"/>
          <w:szCs w:val="24"/>
        </w:rPr>
        <w:t xml:space="preserve"> Πρόεδρε,</w:t>
      </w:r>
      <w:r>
        <w:rPr>
          <w:rFonts w:eastAsia="Times New Roman" w:cs="Times New Roman"/>
          <w:szCs w:val="24"/>
        </w:rPr>
        <w:t xml:space="preserve"> να πούμε.</w:t>
      </w:r>
    </w:p>
    <w:p w14:paraId="6F5C4108" w14:textId="77777777" w:rsidR="0016272D" w:rsidRDefault="008D6B83">
      <w:pPr>
        <w:tabs>
          <w:tab w:val="left" w:pos="3873"/>
        </w:tabs>
        <w:spacing w:line="600" w:lineRule="auto"/>
        <w:ind w:firstLine="720"/>
        <w:jc w:val="both"/>
        <w:rPr>
          <w:rFonts w:eastAsia="Times New Roman" w:cs="Times New Roman"/>
          <w:szCs w:val="24"/>
        </w:rPr>
      </w:pP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Βεβαίως. Δεν έχουμε κανένα πρόβλημα. Τα ίδια έγιναν και στην προηγούμενη συζήτηση, κύριε </w:t>
      </w:r>
      <w:proofErr w:type="spellStart"/>
      <w:r>
        <w:rPr>
          <w:rFonts w:eastAsia="Times New Roman" w:cs="Times New Roman"/>
          <w:szCs w:val="24"/>
        </w:rPr>
        <w:t>Δένδια</w:t>
      </w:r>
      <w:proofErr w:type="spellEnd"/>
      <w:r>
        <w:rPr>
          <w:rFonts w:eastAsia="Times New Roman" w:cs="Times New Roman"/>
          <w:szCs w:val="24"/>
        </w:rPr>
        <w:t xml:space="preserve">. Μην επαναλαμβανόμαστε. Δεν έχει νόημα. </w:t>
      </w:r>
    </w:p>
    <w:p w14:paraId="6F5C4109"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w:t>
      </w:r>
      <w:r w:rsidRPr="00C12A79">
        <w:rPr>
          <w:rFonts w:eastAsia="Times New Roman"/>
          <w:b/>
          <w:szCs w:val="24"/>
        </w:rPr>
        <w:t>–</w:t>
      </w:r>
      <w:r w:rsidRPr="00C12A79">
        <w:rPr>
          <w:rFonts w:eastAsia="Times New Roman"/>
          <w:b/>
          <w:szCs w:val="24"/>
        </w:rPr>
        <w:t xml:space="preserve"> </w:t>
      </w:r>
      <w:r w:rsidRPr="00C12A79">
        <w:rPr>
          <w:rFonts w:eastAsia="Times New Roman"/>
          <w:b/>
          <w:szCs w:val="24"/>
        </w:rPr>
        <w:t>ΓΕΩΡΓΙΟΣ</w:t>
      </w:r>
      <w:r>
        <w:rPr>
          <w:rFonts w:eastAsia="Times New Roman"/>
          <w:szCs w:val="24"/>
        </w:rPr>
        <w:t xml:space="preserve"> </w:t>
      </w:r>
      <w:r>
        <w:rPr>
          <w:rFonts w:eastAsia="Times New Roman" w:cs="Times New Roman"/>
          <w:b/>
          <w:szCs w:val="24"/>
        </w:rPr>
        <w:t>ΔΕΝΔΙΑΣ:</w:t>
      </w:r>
      <w:r w:rsidRPr="004141BE">
        <w:rPr>
          <w:rFonts w:eastAsia="Times New Roman" w:cs="Times New Roman"/>
          <w:szCs w:val="24"/>
        </w:rPr>
        <w:t xml:space="preserve"> </w:t>
      </w:r>
      <w:r>
        <w:rPr>
          <w:rFonts w:eastAsia="Times New Roman" w:cs="Times New Roman"/>
          <w:szCs w:val="24"/>
        </w:rPr>
        <w:t xml:space="preserve">Κυρία Πρόεδρε, επί </w:t>
      </w:r>
      <w:proofErr w:type="spellStart"/>
      <w:r>
        <w:rPr>
          <w:rFonts w:eastAsia="Times New Roman" w:cs="Times New Roman"/>
          <w:szCs w:val="24"/>
        </w:rPr>
        <w:t>ποίου</w:t>
      </w:r>
      <w:proofErr w:type="spellEnd"/>
      <w:r>
        <w:rPr>
          <w:rFonts w:eastAsia="Times New Roman" w:cs="Times New Roman"/>
          <w:szCs w:val="24"/>
        </w:rPr>
        <w:t xml:space="preserve"> θέματος θα εγερθούμε;</w:t>
      </w:r>
    </w:p>
    <w:p w14:paraId="6F5C410A" w14:textId="77777777" w:rsidR="0016272D" w:rsidRDefault="008D6B83">
      <w:pPr>
        <w:tabs>
          <w:tab w:val="left" w:pos="3873"/>
        </w:tabs>
        <w:spacing w:line="600" w:lineRule="auto"/>
        <w:ind w:firstLine="720"/>
        <w:jc w:val="both"/>
        <w:rPr>
          <w:rFonts w:eastAsia="Times New Roman" w:cs="Times New Roman"/>
          <w:szCs w:val="24"/>
        </w:rPr>
      </w:pPr>
      <w:r w:rsidRPr="00AB0C54">
        <w:rPr>
          <w:rFonts w:eastAsia="Times New Roman" w:cs="Times New Roman"/>
          <w:b/>
          <w:szCs w:val="24"/>
        </w:rPr>
        <w:t>ΠΡΟΕΔΡΕΥΟΥΣΑ (Αναστασία Χριστοδουλοπούλου)</w:t>
      </w:r>
      <w:r w:rsidRPr="00AB0C54">
        <w:rPr>
          <w:rFonts w:eastAsia="Times New Roman" w:cs="Times New Roman"/>
          <w:b/>
          <w:szCs w:val="24"/>
        </w:rPr>
        <w:t>:</w:t>
      </w:r>
      <w:r>
        <w:rPr>
          <w:rFonts w:eastAsia="Times New Roman" w:cs="Times New Roman"/>
          <w:szCs w:val="24"/>
        </w:rPr>
        <w:t xml:space="preserve"> Επί των θεμάτων που θέσατε εσείς, κύριε </w:t>
      </w:r>
      <w:proofErr w:type="spellStart"/>
      <w:r>
        <w:rPr>
          <w:rFonts w:eastAsia="Times New Roman" w:cs="Times New Roman"/>
          <w:szCs w:val="24"/>
        </w:rPr>
        <w:t>Δένδια</w:t>
      </w:r>
      <w:proofErr w:type="spellEnd"/>
      <w:r>
        <w:rPr>
          <w:rFonts w:eastAsia="Times New Roman" w:cs="Times New Roman"/>
          <w:szCs w:val="24"/>
        </w:rPr>
        <w:t xml:space="preserve">. </w:t>
      </w:r>
    </w:p>
    <w:p w14:paraId="6F5C410B"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ΝΙΚΟΛΑΟΣ </w:t>
      </w:r>
      <w:r w:rsidRPr="00C12A79">
        <w:rPr>
          <w:rFonts w:eastAsia="Times New Roman"/>
          <w:b/>
          <w:szCs w:val="24"/>
        </w:rPr>
        <w:t>–</w:t>
      </w:r>
      <w:r w:rsidRPr="00C12A79">
        <w:rPr>
          <w:rFonts w:eastAsia="Times New Roman"/>
          <w:b/>
          <w:szCs w:val="24"/>
        </w:rPr>
        <w:t xml:space="preserve"> </w:t>
      </w:r>
      <w:r w:rsidRPr="00C12A79">
        <w:rPr>
          <w:rFonts w:eastAsia="Times New Roman"/>
          <w:b/>
          <w:szCs w:val="24"/>
        </w:rPr>
        <w:t>ΓΕΩΡΓΙΟΣ</w:t>
      </w:r>
      <w:r>
        <w:rPr>
          <w:rFonts w:eastAsia="Times New Roman"/>
          <w:szCs w:val="24"/>
        </w:rPr>
        <w:t xml:space="preserve"> </w:t>
      </w:r>
      <w:r>
        <w:rPr>
          <w:rFonts w:eastAsia="Times New Roman" w:cs="Times New Roman"/>
          <w:b/>
          <w:szCs w:val="24"/>
        </w:rPr>
        <w:t xml:space="preserve">ΔΕΝΔΙΑΣ: </w:t>
      </w:r>
      <w:r>
        <w:rPr>
          <w:rFonts w:eastAsia="Times New Roman" w:cs="Times New Roman"/>
          <w:szCs w:val="24"/>
        </w:rPr>
        <w:t xml:space="preserve">Κυρία Πρόεδρε, με </w:t>
      </w:r>
      <w:proofErr w:type="spellStart"/>
      <w:r>
        <w:rPr>
          <w:rFonts w:eastAsia="Times New Roman" w:cs="Times New Roman"/>
          <w:szCs w:val="24"/>
        </w:rPr>
        <w:t>συγχωρείτε</w:t>
      </w:r>
      <w:proofErr w:type="spellEnd"/>
      <w:r>
        <w:rPr>
          <w:rFonts w:eastAsia="Times New Roman" w:cs="Times New Roman"/>
          <w:szCs w:val="24"/>
        </w:rPr>
        <w:t>. Εγώ δεν έθεσα αντισυνταγματικότητα για τις κάλπες.</w:t>
      </w:r>
    </w:p>
    <w:p w14:paraId="6F5C410C" w14:textId="77777777" w:rsidR="0016272D" w:rsidRDefault="008D6B83">
      <w:pPr>
        <w:spacing w:line="600" w:lineRule="auto"/>
        <w:ind w:firstLine="720"/>
        <w:jc w:val="both"/>
        <w:rPr>
          <w:rFonts w:eastAsia="Times New Roman" w:cs="Times New Roman"/>
          <w:szCs w:val="24"/>
        </w:rPr>
      </w:pP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Δεν λέω για αντισυνταγματικότητα. Άλλο είναι, παρεμ</w:t>
      </w:r>
      <w:r>
        <w:rPr>
          <w:rFonts w:eastAsia="Times New Roman" w:cs="Times New Roman"/>
          <w:szCs w:val="24"/>
        </w:rPr>
        <w:t xml:space="preserve">πίπτον. </w:t>
      </w:r>
    </w:p>
    <w:p w14:paraId="6F5C410D"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ΝΙΚΟΛΑΟΣ </w:t>
      </w:r>
      <w:r w:rsidRPr="00C12A79">
        <w:rPr>
          <w:rFonts w:eastAsia="Times New Roman"/>
          <w:b/>
          <w:szCs w:val="24"/>
        </w:rPr>
        <w:t>–</w:t>
      </w:r>
      <w:r w:rsidRPr="00C12A79">
        <w:rPr>
          <w:rFonts w:eastAsia="Times New Roman"/>
          <w:b/>
          <w:szCs w:val="24"/>
        </w:rPr>
        <w:t xml:space="preserve"> </w:t>
      </w:r>
      <w:r w:rsidRPr="00C12A79">
        <w:rPr>
          <w:rFonts w:eastAsia="Times New Roman"/>
          <w:b/>
          <w:szCs w:val="24"/>
        </w:rPr>
        <w:t>ΓΕΩΡΓΙΟΣ</w:t>
      </w:r>
      <w:r>
        <w:rPr>
          <w:rFonts w:eastAsia="Times New Roman"/>
          <w:szCs w:val="24"/>
        </w:rPr>
        <w:t xml:space="preserve"> </w:t>
      </w:r>
      <w:r>
        <w:rPr>
          <w:rFonts w:eastAsia="Times New Roman" w:cs="Times New Roman"/>
          <w:b/>
          <w:szCs w:val="24"/>
        </w:rPr>
        <w:t xml:space="preserve">ΔΕΝΔΙΑΣ: </w:t>
      </w:r>
      <w:r>
        <w:rPr>
          <w:rFonts w:eastAsia="Times New Roman" w:cs="Times New Roman"/>
          <w:szCs w:val="24"/>
        </w:rPr>
        <w:t>Αν μου επιτρέπετε, η διάταξη που σωστά διαβάσατε αναφέρεται σε παράβαση του Κανονισμού, αλλά εκ του μείζονος το έλασσον προφανώς υπονοεί παράβαση του Συντάγματος, αν υπάρχει, ως μείζον του Κανονισμού. Δεν είναι δυνατόν</w:t>
      </w:r>
      <w:r>
        <w:rPr>
          <w:rFonts w:eastAsia="Times New Roman" w:cs="Times New Roman"/>
          <w:szCs w:val="24"/>
        </w:rPr>
        <w:t>, δηλαδή, ο Κανονισμός να προβλέπει διάταξη για προστασία…</w:t>
      </w:r>
    </w:p>
    <w:p w14:paraId="6F5C410E" w14:textId="77777777" w:rsidR="0016272D" w:rsidRDefault="008D6B83">
      <w:pPr>
        <w:spacing w:line="600" w:lineRule="auto"/>
        <w:ind w:firstLine="720"/>
        <w:jc w:val="both"/>
        <w:rPr>
          <w:rFonts w:eastAsia="Times New Roman" w:cs="Times New Roman"/>
          <w:szCs w:val="24"/>
        </w:rPr>
      </w:pPr>
      <w:r w:rsidRPr="00AB0C54">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Δηλαδή υποβάλλετε ένσταση αντισυνταγματικότητας; </w:t>
      </w:r>
    </w:p>
    <w:p w14:paraId="6F5C410F"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ΝΙΚΟΛΑΟΣ</w:t>
      </w:r>
      <w:r w:rsidRPr="00131AED">
        <w:rPr>
          <w:rFonts w:eastAsia="Times New Roman" w:cs="Times New Roman"/>
          <w:b/>
          <w:szCs w:val="24"/>
        </w:rPr>
        <w:t xml:space="preserve"> </w:t>
      </w:r>
      <w:r w:rsidRPr="00C12A79">
        <w:rPr>
          <w:rFonts w:eastAsia="Times New Roman"/>
          <w:b/>
          <w:szCs w:val="24"/>
        </w:rPr>
        <w:t>–</w:t>
      </w:r>
      <w:r w:rsidRPr="00C12A79">
        <w:rPr>
          <w:rFonts w:eastAsia="Times New Roman"/>
          <w:b/>
          <w:szCs w:val="24"/>
        </w:rPr>
        <w:t xml:space="preserve"> </w:t>
      </w:r>
      <w:r w:rsidRPr="00C12A79">
        <w:rPr>
          <w:rFonts w:eastAsia="Times New Roman"/>
          <w:b/>
          <w:szCs w:val="24"/>
        </w:rPr>
        <w:t xml:space="preserve">ΓΕΩΡΓΙΟΣ </w:t>
      </w:r>
      <w:r>
        <w:rPr>
          <w:rFonts w:eastAsia="Times New Roman" w:cs="Times New Roman"/>
          <w:b/>
          <w:szCs w:val="24"/>
        </w:rPr>
        <w:t xml:space="preserve">ΔΕΝΔΙΑΣ: </w:t>
      </w:r>
      <w:r>
        <w:rPr>
          <w:rFonts w:eastAsia="Times New Roman" w:cs="Times New Roman"/>
          <w:szCs w:val="24"/>
        </w:rPr>
        <w:t>Είναι προφανές.</w:t>
      </w:r>
    </w:p>
    <w:p w14:paraId="6F5C4110" w14:textId="77777777" w:rsidR="0016272D" w:rsidRDefault="008D6B83">
      <w:pPr>
        <w:spacing w:line="600" w:lineRule="auto"/>
        <w:ind w:firstLine="720"/>
        <w:jc w:val="both"/>
        <w:rPr>
          <w:rFonts w:eastAsia="Times New Roman" w:cs="Times New Roman"/>
          <w:szCs w:val="24"/>
        </w:rPr>
      </w:pP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Φέρτε την, κύρ</w:t>
      </w:r>
      <w:r>
        <w:rPr>
          <w:rFonts w:eastAsia="Times New Roman" w:cs="Times New Roman"/>
          <w:szCs w:val="24"/>
        </w:rPr>
        <w:t xml:space="preserve">ιε </w:t>
      </w:r>
      <w:proofErr w:type="spellStart"/>
      <w:r>
        <w:rPr>
          <w:rFonts w:eastAsia="Times New Roman" w:cs="Times New Roman"/>
          <w:szCs w:val="24"/>
        </w:rPr>
        <w:t>Δένδια</w:t>
      </w:r>
      <w:proofErr w:type="spellEnd"/>
      <w:r>
        <w:rPr>
          <w:rFonts w:eastAsia="Times New Roman" w:cs="Times New Roman"/>
          <w:szCs w:val="24"/>
        </w:rPr>
        <w:t>, με τις υπογραφές να τη διαβάσω. Τώρα το ακούω αυτό.</w:t>
      </w:r>
    </w:p>
    <w:p w14:paraId="6F5C4111"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ΝΙΚΟΛΑΟΣ </w:t>
      </w:r>
      <w:r w:rsidRPr="004844BB">
        <w:rPr>
          <w:rFonts w:eastAsia="Times New Roman"/>
          <w:b/>
          <w:szCs w:val="24"/>
        </w:rPr>
        <w:t>–</w:t>
      </w:r>
      <w:r>
        <w:rPr>
          <w:rFonts w:eastAsia="Times New Roman"/>
          <w:szCs w:val="24"/>
        </w:rPr>
        <w:t xml:space="preserve"> </w:t>
      </w:r>
      <w:r w:rsidRPr="004844BB">
        <w:rPr>
          <w:rFonts w:eastAsia="Times New Roman"/>
          <w:b/>
          <w:szCs w:val="24"/>
        </w:rPr>
        <w:t>ΓΕΩΡΓΙΟΣ</w:t>
      </w:r>
      <w:r>
        <w:rPr>
          <w:rFonts w:eastAsia="Times New Roman"/>
          <w:szCs w:val="24"/>
        </w:rPr>
        <w:t xml:space="preserve"> </w:t>
      </w:r>
      <w:r>
        <w:rPr>
          <w:rFonts w:eastAsia="Times New Roman" w:cs="Times New Roman"/>
          <w:b/>
          <w:szCs w:val="24"/>
        </w:rPr>
        <w:t xml:space="preserve">ΔΕΝΔΙΑΣ: </w:t>
      </w:r>
      <w:r>
        <w:rPr>
          <w:rFonts w:eastAsia="Times New Roman" w:cs="Times New Roman"/>
          <w:szCs w:val="24"/>
        </w:rPr>
        <w:t xml:space="preserve">Αν μου επιτρέπετε, θέλω μισό λεπτό για την τάξη του πράγματος, να πω το εξής. Εγώ από την αρχή τοποθετήθηκα και είπα ότι </w:t>
      </w:r>
      <w:r w:rsidRPr="00E57B5A">
        <w:rPr>
          <w:rFonts w:eastAsia="Times New Roman" w:cs="Times New Roman"/>
          <w:szCs w:val="24"/>
        </w:rPr>
        <w:t xml:space="preserve">πρέπει </w:t>
      </w:r>
      <w:r>
        <w:rPr>
          <w:rFonts w:eastAsia="Times New Roman" w:cs="Times New Roman"/>
          <w:szCs w:val="24"/>
        </w:rPr>
        <w:t xml:space="preserve">στο τέλος να υπάρξει έγερση των συναδέλφων, για να αναλάβει ο καθένας ατομικά την ευθύνη ότι ο καθένας μόνος του υποχρεώνει την Αντιπολίτευση να τοποθετηθεί επί ψευδεπίγραφου διλήμματος, </w:t>
      </w:r>
      <w:r w:rsidRPr="002F7918">
        <w:rPr>
          <w:rFonts w:eastAsia="Times New Roman" w:cs="Times New Roman"/>
          <w:szCs w:val="24"/>
        </w:rPr>
        <w:t>το οποίο</w:t>
      </w:r>
      <w:r>
        <w:rPr>
          <w:rFonts w:eastAsia="Times New Roman" w:cs="Times New Roman"/>
          <w:szCs w:val="24"/>
        </w:rPr>
        <w:t xml:space="preserve"> συνολικά απορρίπτει.</w:t>
      </w:r>
    </w:p>
    <w:p w14:paraId="6F5C4112"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Δεύτερον, κυρία Πρόεδρε -και αυτό για τ</w:t>
      </w:r>
      <w:r>
        <w:rPr>
          <w:rFonts w:eastAsia="Times New Roman" w:cs="Times New Roman"/>
          <w:szCs w:val="24"/>
        </w:rPr>
        <w:t xml:space="preserve">ην τάξη του πράγματος- μισό λεπτό, όχι επί προσωπικού, διότι αυτός τον οποίον αφορά το προσωπικό, δεν μπορεί να είναι εδώ να το θίξει. </w:t>
      </w:r>
    </w:p>
    <w:p w14:paraId="6F5C4113"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εάν υπήρχε στην Αίθουσα ο Ευάγγελος Αβέρωφ –και σας το λέω εγώ, ο οποίος υπήρξα από παιδιόθεν φίλος και δ</w:t>
      </w:r>
      <w:r>
        <w:rPr>
          <w:rFonts w:eastAsia="Times New Roman" w:cs="Times New Roman"/>
          <w:szCs w:val="24"/>
        </w:rPr>
        <w:t>ικηγόρος του Γεωργίου Ράλλη</w:t>
      </w:r>
      <w:r w:rsidRPr="00D669B9">
        <w:rPr>
          <w:rFonts w:eastAsia="Times New Roman" w:cs="Times New Roman"/>
          <w:szCs w:val="24"/>
        </w:rPr>
        <w:t>-</w:t>
      </w:r>
      <w:r>
        <w:rPr>
          <w:rFonts w:eastAsia="Times New Roman" w:cs="Times New Roman"/>
          <w:szCs w:val="24"/>
        </w:rPr>
        <w:t xml:space="preserve"> δεν θα υπήρχε ως φάντασμα. Θα υπήρχε ως ευλογία και λυπάμαι που δεν υπάρχει ως ευλογία για να σας βάλει λίγο μυαλό. </w:t>
      </w:r>
    </w:p>
    <w:p w14:paraId="6F5C4114" w14:textId="77777777" w:rsidR="0016272D" w:rsidRDefault="008D6B8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F5C4115"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θέλω να αποσαφηνίσετε εάν υποβάλλετε ένσταση αντισυνταγματικότητας της πρότασης που υπάρχει. Με βάση ποιο άρθρο; </w:t>
      </w:r>
    </w:p>
    <w:p w14:paraId="6F5C4116"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ΝΙΚΟΛΑΟΣ </w:t>
      </w:r>
      <w:r w:rsidRPr="004844BB">
        <w:rPr>
          <w:rFonts w:eastAsia="Times New Roman"/>
          <w:b/>
          <w:szCs w:val="24"/>
        </w:rPr>
        <w:t>–</w:t>
      </w:r>
      <w:r>
        <w:rPr>
          <w:rFonts w:eastAsia="Times New Roman"/>
          <w:szCs w:val="24"/>
        </w:rPr>
        <w:t xml:space="preserve"> </w:t>
      </w:r>
      <w:r w:rsidRPr="004844BB">
        <w:rPr>
          <w:rFonts w:eastAsia="Times New Roman"/>
          <w:b/>
          <w:szCs w:val="24"/>
        </w:rPr>
        <w:t>ΓΕΩΡΓΙΟΣ</w:t>
      </w:r>
      <w:r>
        <w:rPr>
          <w:rFonts w:eastAsia="Times New Roman"/>
          <w:szCs w:val="24"/>
        </w:rPr>
        <w:t xml:space="preserve"> </w:t>
      </w:r>
      <w:r>
        <w:rPr>
          <w:rFonts w:eastAsia="Times New Roman" w:cs="Times New Roman"/>
          <w:b/>
          <w:szCs w:val="24"/>
        </w:rPr>
        <w:t xml:space="preserve">ΔΕΝΔΙΑΣ: </w:t>
      </w:r>
      <w:r>
        <w:rPr>
          <w:rFonts w:eastAsia="Times New Roman" w:cs="Times New Roman"/>
          <w:szCs w:val="24"/>
        </w:rPr>
        <w:t>Το άρθρο 60.</w:t>
      </w:r>
    </w:p>
    <w:p w14:paraId="6F5C4117"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60 μιλάει για άλλα πράγματα, κύριε </w:t>
      </w:r>
      <w:proofErr w:type="spellStart"/>
      <w:r>
        <w:rPr>
          <w:rFonts w:eastAsia="Times New Roman" w:cs="Times New Roman"/>
          <w:szCs w:val="24"/>
        </w:rPr>
        <w:t>Δένδια</w:t>
      </w:r>
      <w:proofErr w:type="spellEnd"/>
      <w:r>
        <w:rPr>
          <w:rFonts w:eastAsia="Times New Roman" w:cs="Times New Roman"/>
          <w:szCs w:val="24"/>
        </w:rPr>
        <w:t xml:space="preserve">. </w:t>
      </w:r>
    </w:p>
    <w:p w14:paraId="6F5C4118"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ΜΑΥΡΟΥΔ</w:t>
      </w:r>
      <w:r>
        <w:rPr>
          <w:rFonts w:eastAsia="Times New Roman" w:cs="Times New Roman"/>
          <w:b/>
          <w:szCs w:val="24"/>
        </w:rPr>
        <w:t xml:space="preserve">ΗΣ ΒΟΡΙΔΗΣ: </w:t>
      </w:r>
      <w:r>
        <w:rPr>
          <w:rFonts w:eastAsia="Times New Roman" w:cs="Times New Roman"/>
          <w:szCs w:val="24"/>
        </w:rPr>
        <w:t xml:space="preserve">Τώρα εμείς με το 60 θέλουμε. </w:t>
      </w:r>
    </w:p>
    <w:p w14:paraId="6F5C4119"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Εγώ θα διαβάσω τι λέει…</w:t>
      </w:r>
    </w:p>
    <w:p w14:paraId="6F5C411A"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F5C411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Καθίστε, μην εξανίσταστε. </w:t>
      </w:r>
    </w:p>
    <w:p w14:paraId="6F5C411C"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Εντάξει τώρα. Ποιο θέλετε εσείς; Ποιο θέλετε να βάλουμε; </w:t>
      </w:r>
    </w:p>
    <w:p w14:paraId="6F5C411D"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F5C411E"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Λοιπόν, ζητήματα αντισυνταγματικότητας προβλέπονται στο άρθρο 100 του Κανονισμού της Βουλής, εντάξει; Το έχουμε κάνει χίλιες φορές </w:t>
      </w:r>
      <w:r>
        <w:rPr>
          <w:rFonts w:eastAsia="Times New Roman" w:cs="Times New Roman"/>
          <w:szCs w:val="24"/>
        </w:rPr>
        <w:t xml:space="preserve">και αφορά σε νομοσχέδια ή προτάσεις νόμου. Αντισυνταγματικότητα σε ένα πόρισμα, το οποίο κατατέθηκε; Φαίνεται ότι θα κάνουμε στα παγκόσμια χρονικά μια πρωτοτυπία. Αλλά, σε κάθε περίπτωση να την υποβάλλετε για να δούμε ποιο άρθρο παραβιάζεται. </w:t>
      </w:r>
    </w:p>
    <w:p w14:paraId="6F5C411F"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w:t>
      </w:r>
      <w:r w:rsidRPr="004844BB">
        <w:rPr>
          <w:rFonts w:eastAsia="Times New Roman"/>
          <w:b/>
          <w:szCs w:val="24"/>
        </w:rPr>
        <w:t>–</w:t>
      </w:r>
      <w:r w:rsidRPr="004844BB">
        <w:rPr>
          <w:rFonts w:eastAsia="Times New Roman"/>
          <w:b/>
          <w:szCs w:val="24"/>
        </w:rPr>
        <w:t xml:space="preserve"> </w:t>
      </w:r>
      <w:r w:rsidRPr="004844BB">
        <w:rPr>
          <w:rFonts w:eastAsia="Times New Roman"/>
          <w:b/>
          <w:szCs w:val="24"/>
        </w:rPr>
        <w:t>Γ</w:t>
      </w:r>
      <w:r w:rsidRPr="004844BB">
        <w:rPr>
          <w:rFonts w:eastAsia="Times New Roman"/>
          <w:b/>
          <w:szCs w:val="24"/>
        </w:rPr>
        <w:t>ΕΩΡΓΙΟΣ</w:t>
      </w:r>
      <w:r>
        <w:rPr>
          <w:rFonts w:eastAsia="Times New Roman"/>
          <w:szCs w:val="24"/>
        </w:rPr>
        <w:t xml:space="preserve"> </w:t>
      </w:r>
      <w:r>
        <w:rPr>
          <w:rFonts w:eastAsia="Times New Roman" w:cs="Times New Roman"/>
          <w:b/>
          <w:szCs w:val="24"/>
        </w:rPr>
        <w:t xml:space="preserve">ΔΕΝΔΙΑΣ: </w:t>
      </w:r>
      <w:r>
        <w:rPr>
          <w:rFonts w:eastAsia="Times New Roman" w:cs="Times New Roman"/>
          <w:szCs w:val="24"/>
        </w:rPr>
        <w:t xml:space="preserve">Κυρία Πρόεδρε, να το ξαναπώ. </w:t>
      </w:r>
    </w:p>
    <w:p w14:paraId="6F5C412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Εγώ θέλησα κατ’ </w:t>
      </w:r>
      <w:proofErr w:type="spellStart"/>
      <w:r>
        <w:rPr>
          <w:rFonts w:eastAsia="Times New Roman" w:cs="Times New Roman"/>
          <w:szCs w:val="24"/>
        </w:rPr>
        <w:t>οικονομίαν</w:t>
      </w:r>
      <w:proofErr w:type="spellEnd"/>
      <w:r>
        <w:rPr>
          <w:rFonts w:eastAsia="Times New Roman" w:cs="Times New Roman"/>
          <w:szCs w:val="24"/>
        </w:rPr>
        <w:t xml:space="preserve"> της διαδικασίας να τοποθετηθώ ευθύς εξαρχής στο σύνολο, για να το αντιληφθείτε εσείς και να το θέσετε στην Ολομέλεια, εάν δεν αποδεχόσασταν εσείς, όπως ήλπιζα –όχι εσείς ατομικά, αλλ</w:t>
      </w:r>
      <w:r>
        <w:rPr>
          <w:rFonts w:eastAsia="Times New Roman" w:cs="Times New Roman"/>
          <w:szCs w:val="24"/>
        </w:rPr>
        <w:t xml:space="preserve">ά το Προεδρείο- την τοποθέτηση της Νέας Δημοκρατίας, να επιτραπεί πλήρως στους Βουλευτές η δυνατότητα να εκφράσουν την άποψή τους. </w:t>
      </w:r>
    </w:p>
    <w:p w14:paraId="6F5C412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Λέω στο Προεδρείο ότι με τον τρόπο που καταστρώνετε το ψηφοδέλτιο, εάν δεν ανατραπεί αυτή η απόφαση από την Ολομέλεια διά τη</w:t>
      </w:r>
      <w:r>
        <w:rPr>
          <w:rFonts w:eastAsia="Times New Roman" w:cs="Times New Roman"/>
          <w:szCs w:val="24"/>
        </w:rPr>
        <w:t>ς εγέρσεως, η Νέα Δημοκρατία δεν υπάρχει κα</w:t>
      </w:r>
      <w:r>
        <w:rPr>
          <w:rFonts w:eastAsia="Times New Roman" w:cs="Times New Roman"/>
          <w:szCs w:val="24"/>
        </w:rPr>
        <w:t>μ</w:t>
      </w:r>
      <w:r>
        <w:rPr>
          <w:rFonts w:eastAsia="Times New Roman" w:cs="Times New Roman"/>
          <w:szCs w:val="24"/>
        </w:rPr>
        <w:t xml:space="preserve">μία πιθανότητα να τοποθετηθεί. </w:t>
      </w:r>
    </w:p>
    <w:p w14:paraId="6F5C4122"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Εντάξει! Να αποχωρήσουν, κυρία Πρόεδρε. </w:t>
      </w:r>
    </w:p>
    <w:p w14:paraId="6F5C4123"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ΝΙΚΟΛΑΟΣ </w:t>
      </w:r>
      <w:r w:rsidRPr="004844BB">
        <w:rPr>
          <w:rFonts w:eastAsia="Times New Roman"/>
          <w:b/>
          <w:szCs w:val="24"/>
        </w:rPr>
        <w:t>–</w:t>
      </w:r>
      <w:r w:rsidRPr="004844BB">
        <w:rPr>
          <w:rFonts w:eastAsia="Times New Roman"/>
          <w:b/>
          <w:szCs w:val="24"/>
        </w:rPr>
        <w:t xml:space="preserve"> </w:t>
      </w:r>
      <w:r w:rsidRPr="004844BB">
        <w:rPr>
          <w:rFonts w:eastAsia="Times New Roman"/>
          <w:b/>
          <w:szCs w:val="24"/>
        </w:rPr>
        <w:t>ΓΕΩΡΓΙΟΣ</w:t>
      </w:r>
      <w:r>
        <w:rPr>
          <w:rFonts w:eastAsia="Times New Roman"/>
          <w:szCs w:val="24"/>
        </w:rPr>
        <w:t xml:space="preserve"> </w:t>
      </w:r>
      <w:r>
        <w:rPr>
          <w:rFonts w:eastAsia="Times New Roman" w:cs="Times New Roman"/>
          <w:b/>
          <w:szCs w:val="24"/>
        </w:rPr>
        <w:t xml:space="preserve">ΔΕΝΔΙΑΣ: </w:t>
      </w:r>
      <w:r>
        <w:rPr>
          <w:rFonts w:eastAsia="Times New Roman" w:cs="Times New Roman"/>
          <w:szCs w:val="24"/>
        </w:rPr>
        <w:t xml:space="preserve">Να υφαρπάζετε από εμάς, με την κατάστρωση του ψηφοδελτίου, ένδειξη ενοχής συναδέλφων με αυτόν τον τρόπο, δεν πρόκειται να γίνει. </w:t>
      </w:r>
    </w:p>
    <w:p w14:paraId="6F5C4124"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ΜΠΑΡΚΑΣ: </w:t>
      </w:r>
      <w:r>
        <w:rPr>
          <w:rFonts w:eastAsia="Times New Roman" w:cs="Times New Roman"/>
          <w:szCs w:val="24"/>
        </w:rPr>
        <w:t xml:space="preserve">Να αποχωρήσουν. </w:t>
      </w:r>
    </w:p>
    <w:p w14:paraId="6F5C4125"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ΝΙΚΟΛΑΟΣ </w:t>
      </w:r>
      <w:r w:rsidRPr="004844BB">
        <w:rPr>
          <w:rFonts w:eastAsia="Times New Roman"/>
          <w:b/>
          <w:szCs w:val="24"/>
        </w:rPr>
        <w:t>–</w:t>
      </w:r>
      <w:r w:rsidRPr="004844BB">
        <w:rPr>
          <w:rFonts w:eastAsia="Times New Roman"/>
          <w:b/>
          <w:szCs w:val="24"/>
        </w:rPr>
        <w:t xml:space="preserve"> </w:t>
      </w:r>
      <w:r w:rsidRPr="004844BB">
        <w:rPr>
          <w:rFonts w:eastAsia="Times New Roman"/>
          <w:b/>
          <w:szCs w:val="24"/>
        </w:rPr>
        <w:t>ΓΕΩΡΓΙΟΣ</w:t>
      </w:r>
      <w:r>
        <w:rPr>
          <w:rFonts w:eastAsia="Times New Roman"/>
          <w:szCs w:val="24"/>
        </w:rPr>
        <w:t xml:space="preserve"> </w:t>
      </w:r>
      <w:r>
        <w:rPr>
          <w:rFonts w:eastAsia="Times New Roman" w:cs="Times New Roman"/>
          <w:b/>
          <w:szCs w:val="24"/>
        </w:rPr>
        <w:t xml:space="preserve">ΔΕΝΔΙΑΣ: </w:t>
      </w:r>
      <w:r>
        <w:rPr>
          <w:rFonts w:eastAsia="Times New Roman" w:cs="Times New Roman"/>
          <w:szCs w:val="24"/>
        </w:rPr>
        <w:t>Πάμε τώρα επί της ουσίας. Εμείς ισχυριζόμαστε ότι ο τρόπος</w:t>
      </w:r>
      <w:r>
        <w:rPr>
          <w:rFonts w:eastAsia="Times New Roman" w:cs="Times New Roman"/>
          <w:szCs w:val="24"/>
        </w:rPr>
        <w:t>,</w:t>
      </w:r>
      <w:r>
        <w:rPr>
          <w:rFonts w:eastAsia="Times New Roman" w:cs="Times New Roman"/>
          <w:szCs w:val="24"/>
        </w:rPr>
        <w:t xml:space="preserve"> που είναι καταστρωμένο το ψηφοδέλτιο δεν αποτελεί παράβαση του Κανονισμού μόνο, αλλά αποτελεί παράβαση του άρθρου 60 του Συντάγματος</w:t>
      </w:r>
      <w:r>
        <w:rPr>
          <w:rFonts w:eastAsia="Times New Roman" w:cs="Times New Roman"/>
          <w:szCs w:val="24"/>
        </w:rPr>
        <w:t>,</w:t>
      </w:r>
      <w:r>
        <w:rPr>
          <w:rFonts w:eastAsia="Times New Roman" w:cs="Times New Roman"/>
          <w:szCs w:val="24"/>
        </w:rPr>
        <w:t xml:space="preserve"> που επιτρέπει στον κάθε Βουλευτή ατομικά, όχι στις Κοινοβουλευτικές Ομάδες, όχι στη Βουλή στο σύνολό της, την ελευθερία </w:t>
      </w:r>
      <w:r>
        <w:rPr>
          <w:rFonts w:eastAsia="Times New Roman" w:cs="Times New Roman"/>
          <w:szCs w:val="24"/>
        </w:rPr>
        <w:t xml:space="preserve">έκφρασης, γνώμης και ψήφου. </w:t>
      </w:r>
    </w:p>
    <w:p w14:paraId="6F5C412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Εγώ, κυρία Πρόεδρε, προσωπικά που σας ομιλώ, δεν έχω καμμία διάθεση να τοποθετηθώ στο ερώτημα που εσείς με υποχρεώνετε να απαντήσω: «Ναι» ή «</w:t>
      </w:r>
      <w:r>
        <w:rPr>
          <w:rFonts w:eastAsia="Times New Roman" w:cs="Times New Roman"/>
          <w:szCs w:val="24"/>
        </w:rPr>
        <w:t>ό</w:t>
      </w:r>
      <w:r>
        <w:rPr>
          <w:rFonts w:eastAsia="Times New Roman" w:cs="Times New Roman"/>
          <w:szCs w:val="24"/>
        </w:rPr>
        <w:t>χι» λόγω αναρμοδιότητας της διαδικασίας. Θέλω να σας πω «</w:t>
      </w:r>
      <w:r>
        <w:rPr>
          <w:rFonts w:eastAsia="Times New Roman" w:cs="Times New Roman"/>
          <w:szCs w:val="24"/>
        </w:rPr>
        <w:t>ό</w:t>
      </w:r>
      <w:r>
        <w:rPr>
          <w:rFonts w:eastAsia="Times New Roman" w:cs="Times New Roman"/>
          <w:szCs w:val="24"/>
        </w:rPr>
        <w:t>χι. Τελεία.» στο σύνολο του</w:t>
      </w:r>
      <w:r>
        <w:rPr>
          <w:rFonts w:eastAsia="Times New Roman" w:cs="Times New Roman"/>
          <w:szCs w:val="24"/>
        </w:rPr>
        <w:t xml:space="preserve"> πορίσματός σας για τους λόγους που θα αναπτύξει ο κ. Βορίδης μετά και που θα σας ανέπτυσσα και εγώ εάν ήμουν στους ομιλητές. Κατά συνέπεια, μου στερείτε, με τον τρόπο που θέτετε το ψηφοδέλτιο, το δικαίωμά μου να εκφραστώ. Δεν μπορείτε να μου </w:t>
      </w:r>
      <w:r>
        <w:rPr>
          <w:rFonts w:eastAsia="Times New Roman" w:cs="Times New Roman"/>
          <w:szCs w:val="24"/>
        </w:rPr>
        <w:lastRenderedPageBreak/>
        <w:t>το στερήσετε,</w:t>
      </w:r>
      <w:r>
        <w:rPr>
          <w:rFonts w:eastAsia="Times New Roman" w:cs="Times New Roman"/>
          <w:szCs w:val="24"/>
        </w:rPr>
        <w:t xml:space="preserve"> γιατί είμαι Βουλευτής του </w:t>
      </w:r>
      <w:r>
        <w:rPr>
          <w:rFonts w:eastAsia="Times New Roman" w:cs="Times New Roman"/>
          <w:szCs w:val="24"/>
        </w:rPr>
        <w:t>ε</w:t>
      </w:r>
      <w:r>
        <w:rPr>
          <w:rFonts w:eastAsia="Times New Roman" w:cs="Times New Roman"/>
          <w:szCs w:val="24"/>
        </w:rPr>
        <w:t xml:space="preserve">λληνικού Κοινοβουλίου, το άρθρο 60 του Συντάγματος με προστατεύει, όπως προστατεύει τον καθέναν εδώ μέσα από τους συναδέλφους. Ούτε μπορείτε να στερήσετε εσείς από τους συναδέλφους αυτό το δικαίωμα. </w:t>
      </w:r>
    </w:p>
    <w:p w14:paraId="6F5C4127"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w:t>
      </w:r>
      <w:r>
        <w:rPr>
          <w:rFonts w:eastAsia="Times New Roman" w:cs="Times New Roman"/>
          <w:b/>
          <w:szCs w:val="24"/>
        </w:rPr>
        <w:t xml:space="preserve">τοδουλοπούλου): </w:t>
      </w:r>
      <w:r>
        <w:rPr>
          <w:rFonts w:eastAsia="Times New Roman" w:cs="Times New Roman"/>
          <w:szCs w:val="24"/>
        </w:rPr>
        <w:t xml:space="preserve">Σας άκουσα. Εντάξει. Ωραία. </w:t>
      </w:r>
    </w:p>
    <w:p w14:paraId="6F5C4128"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Γ</w:t>
      </w:r>
      <w:r>
        <w:rPr>
          <w:rFonts w:eastAsia="Times New Roman" w:cs="Times New Roman"/>
          <w:b/>
          <w:szCs w:val="24"/>
        </w:rPr>
        <w:t>Ε</w:t>
      </w:r>
      <w:r>
        <w:rPr>
          <w:rFonts w:eastAsia="Times New Roman" w:cs="Times New Roman"/>
          <w:b/>
          <w:szCs w:val="24"/>
        </w:rPr>
        <w:t>ΩΡΓΙΟΣ</w:t>
      </w:r>
      <w:r>
        <w:rPr>
          <w:rFonts w:eastAsia="Times New Roman" w:cs="Times New Roman"/>
          <w:b/>
          <w:szCs w:val="24"/>
        </w:rPr>
        <w:t xml:space="preserve"> ΔΕΝΔΙΑΣ: </w:t>
      </w:r>
      <w:r>
        <w:rPr>
          <w:rFonts w:eastAsia="Times New Roman" w:cs="Times New Roman"/>
          <w:szCs w:val="24"/>
        </w:rPr>
        <w:t>Σας λέμε λοιπόν</w:t>
      </w:r>
      <w:r w:rsidRPr="00443E4B">
        <w:rPr>
          <w:rFonts w:eastAsia="Times New Roman" w:cs="Times New Roman"/>
          <w:szCs w:val="24"/>
        </w:rPr>
        <w:t>:</w:t>
      </w:r>
      <w:r>
        <w:rPr>
          <w:rFonts w:eastAsia="Times New Roman" w:cs="Times New Roman"/>
          <w:szCs w:val="24"/>
        </w:rPr>
        <w:t xml:space="preserve"> Αλλάξτε το ψηφοδέλτιο. Δεν μπορεί να δεχθούμε κάτι τέτοιο. Δεν πρόκειται να γίνει δεκτό. Τελεία! </w:t>
      </w:r>
    </w:p>
    <w:p w14:paraId="6F5C4129"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Όχι. Φύγετε, παιδιά. </w:t>
      </w:r>
    </w:p>
    <w:p w14:paraId="6F5C412A"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ΠΡΟΕΔΡΕΥΟΥΣΑ (Αναστασία</w:t>
      </w:r>
      <w:r>
        <w:rPr>
          <w:rFonts w:eastAsia="Times New Roman" w:cs="Times New Roman"/>
          <w:b/>
          <w:szCs w:val="24"/>
        </w:rPr>
        <w:t xml:space="preserve"> Χριστοδουλοπούλου): </w:t>
      </w:r>
      <w:r>
        <w:rPr>
          <w:rFonts w:eastAsia="Times New Roman" w:cs="Times New Roman"/>
          <w:szCs w:val="24"/>
        </w:rPr>
        <w:t xml:space="preserve">Επειδή ο κ. </w:t>
      </w:r>
      <w:proofErr w:type="spellStart"/>
      <w:r>
        <w:rPr>
          <w:rFonts w:eastAsia="Times New Roman" w:cs="Times New Roman"/>
          <w:szCs w:val="24"/>
        </w:rPr>
        <w:t>Δένδιας</w:t>
      </w:r>
      <w:proofErr w:type="spellEnd"/>
      <w:r>
        <w:rPr>
          <w:rFonts w:eastAsia="Times New Roman" w:cs="Times New Roman"/>
          <w:szCs w:val="24"/>
        </w:rPr>
        <w:t xml:space="preserve"> επικαλέστηκε το άρθρο 60, ίσως χρειάζεται να σας διαβάσω τι λέει το άρθρο 60 του Συντάγματος: «Οι Βουλευτές έχουν απεριόριστο το δικαίωμα της γνώμης και της ψήφου κατά συνείδησης». Δεν το αμφισβητεί κανείς. </w:t>
      </w:r>
    </w:p>
    <w:p w14:paraId="6F5C412B"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ΝΙΚΟΛΑΟ</w:t>
      </w:r>
      <w:r>
        <w:rPr>
          <w:rFonts w:eastAsia="Times New Roman" w:cs="Times New Roman"/>
          <w:b/>
          <w:szCs w:val="24"/>
        </w:rPr>
        <w:t>Σ</w:t>
      </w:r>
      <w:r>
        <w:rPr>
          <w:rFonts w:eastAsia="Times New Roman" w:cs="Times New Roman"/>
          <w:b/>
          <w:szCs w:val="24"/>
        </w:rPr>
        <w:t xml:space="preserve"> - ΓΕΩΡΓΙΟΣ</w:t>
      </w:r>
      <w:r>
        <w:rPr>
          <w:rFonts w:eastAsia="Times New Roman" w:cs="Times New Roman"/>
          <w:b/>
          <w:szCs w:val="24"/>
        </w:rPr>
        <w:t xml:space="preserve"> ΔΕΝΔΙΑΣ: </w:t>
      </w:r>
      <w:r>
        <w:rPr>
          <w:rFonts w:eastAsia="Times New Roman" w:cs="Times New Roman"/>
          <w:szCs w:val="24"/>
        </w:rPr>
        <w:t xml:space="preserve">Μπράβο. Θέλω να εκφράσω τη γνώμη μου, κυρία Πρόεδρε. Θέλω να εκφράσω την άποψή μου. </w:t>
      </w:r>
    </w:p>
    <w:p w14:paraId="6F5C412C"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Και μετά μιλάει για την παραίτηση. </w:t>
      </w:r>
    </w:p>
    <w:p w14:paraId="6F5C412D"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Μπράβο. </w:t>
      </w:r>
    </w:p>
    <w:p w14:paraId="6F5C412E"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Αυτό λέει. Αυτό </w:t>
      </w:r>
      <w:r>
        <w:rPr>
          <w:rFonts w:eastAsia="Times New Roman" w:cs="Times New Roman"/>
          <w:szCs w:val="24"/>
        </w:rPr>
        <w:t>λέμε κι εμείς!</w:t>
      </w:r>
    </w:p>
    <w:p w14:paraId="6F5C412F"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επικαλείται μια διάταξη ότι εμείς με την πρόταση σαν Προεδρείο στερούμε το δικαίωμα της έκφρασης στους Βουλευτές. Εντάξει, αυτό και αν είναι πρωτοφανές. </w:t>
      </w:r>
    </w:p>
    <w:p w14:paraId="6F5C4130"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Γιατί; </w:t>
      </w:r>
    </w:p>
    <w:p w14:paraId="6F5C4131"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ΕΔΡΕΥΟΥΣΑ (Αναστασία Χριστοδουλοπούλου): </w:t>
      </w:r>
      <w:r>
        <w:rPr>
          <w:rFonts w:eastAsia="Times New Roman" w:cs="Times New Roman"/>
          <w:szCs w:val="24"/>
        </w:rPr>
        <w:t xml:space="preserve">Κάναμε δύο Διασκέψεις, τρεις για την ακρίβεια, για το συγκεκριμένο ζήτημα, συμφώνησαν όλοι στο πόσοι θα είναι οι ομιλητές. </w:t>
      </w:r>
    </w:p>
    <w:p w14:paraId="6F5C4132"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 xml:space="preserve">Ποιοι όλοι; </w:t>
      </w:r>
    </w:p>
    <w:p w14:paraId="6F5C4133"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Όλοι, κύριε. </w:t>
      </w:r>
    </w:p>
    <w:p w14:paraId="6F5C4134"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Το είπε ο Πρόεδρος στα Πρακτικά … </w:t>
      </w:r>
    </w:p>
    <w:p w14:paraId="6F5C4135"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Τι είπατε εσείς; Τι είπατε, κύριε Τσιάρα; </w:t>
      </w:r>
    </w:p>
    <w:p w14:paraId="6F5C4136"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Να φέρετε τα Πρακτικά. </w:t>
      </w:r>
    </w:p>
    <w:p w14:paraId="6F5C4137"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Ναι, να τα φέρουμε. Τι</w:t>
      </w:r>
      <w:r>
        <w:rPr>
          <w:rFonts w:eastAsia="Times New Roman" w:cs="Times New Roman"/>
          <w:szCs w:val="24"/>
        </w:rPr>
        <w:t xml:space="preserve"> είπατε; Ο κ. </w:t>
      </w:r>
      <w:proofErr w:type="spellStart"/>
      <w:r>
        <w:rPr>
          <w:rFonts w:eastAsia="Times New Roman" w:cs="Times New Roman"/>
          <w:szCs w:val="24"/>
        </w:rPr>
        <w:t>Κεγκέρογλου</w:t>
      </w:r>
      <w:proofErr w:type="spellEnd"/>
      <w:r>
        <w:rPr>
          <w:rFonts w:eastAsia="Times New Roman" w:cs="Times New Roman"/>
          <w:szCs w:val="24"/>
        </w:rPr>
        <w:t xml:space="preserve"> διαφώνησε με το ότι δεν θα μιλήσουν οι κοινοβουλευτικοί εκπρόσωποι -περιμένετε, λέω και την αιτιολογία- και ο κ. Κακλαμάνης, ο οποίος έλειπε στην βασική απόφαση, είπε για το ότι διαφωνεί με τις δέκα κάλπες. </w:t>
      </w:r>
    </w:p>
    <w:p w14:paraId="6F5C4138"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Άρα</w:t>
      </w:r>
      <w:r>
        <w:rPr>
          <w:rFonts w:eastAsia="Times New Roman" w:cs="Times New Roman"/>
          <w:szCs w:val="24"/>
        </w:rPr>
        <w:t xml:space="preserve">, πώς όλοι; </w:t>
      </w:r>
    </w:p>
    <w:p w14:paraId="6F5C4139"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Τι συζητάμε, όμως; Πού είναι οι Βουλευτές που περιορίζονται; </w:t>
      </w:r>
    </w:p>
    <w:p w14:paraId="6F5C413A"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 xml:space="preserve">Άρα πώς όλοι; </w:t>
      </w:r>
    </w:p>
    <w:p w14:paraId="6F5C413B"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Κυρία Πρόεδρε…</w:t>
      </w:r>
    </w:p>
    <w:p w14:paraId="6F5C413C"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F5C413D"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ΠΡΟΕΔΡΕΥΟΥΣΑ (Αναστ</w:t>
      </w:r>
      <w:r>
        <w:rPr>
          <w:rFonts w:eastAsia="Times New Roman" w:cs="Times New Roman"/>
          <w:b/>
          <w:szCs w:val="24"/>
        </w:rPr>
        <w:t xml:space="preserve">ασία Χριστοδουλοπούλου): </w:t>
      </w:r>
      <w:r>
        <w:rPr>
          <w:rFonts w:eastAsia="Times New Roman" w:cs="Times New Roman"/>
          <w:szCs w:val="24"/>
        </w:rPr>
        <w:t>Συμφωνήσατε στη συζήτηση που πρέπει να γίνει; Συμφωνήσατε στους χρόνους; Συμφωνήσατε στο πόσοι θα είναι από κάθε Κοινοβουλευτική Ομάδα; Τι τεχνάσματα τώρα είναι αυτά; Πού το βρήκατε αυτό τώρα; Το άρθρο 60, το οποίο δεσμεύει τους πά</w:t>
      </w:r>
      <w:r>
        <w:rPr>
          <w:rFonts w:eastAsia="Times New Roman" w:cs="Times New Roman"/>
          <w:szCs w:val="24"/>
        </w:rPr>
        <w:t>ντες από πάντοτε, το επικαλείστε σε αυτήν την διαδικασία;</w:t>
      </w:r>
    </w:p>
    <w:p w14:paraId="6F5C413E"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Ναι. </w:t>
      </w:r>
    </w:p>
    <w:p w14:paraId="6F5C413F"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το επικαλούμαστε. </w:t>
      </w:r>
    </w:p>
    <w:p w14:paraId="6F5C4140"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ΠΡΟΕΔΡΕΥΟΥΣΑ (Αναστασία</w:t>
      </w:r>
      <w:r w:rsidRPr="00755A51">
        <w:rPr>
          <w:rFonts w:eastAsia="Times New Roman" w:cs="Times New Roman"/>
          <w:b/>
          <w:szCs w:val="24"/>
        </w:rPr>
        <w:t xml:space="preserve"> Χριστοδουλοπούλου):</w:t>
      </w:r>
      <w:r>
        <w:rPr>
          <w:rFonts w:eastAsia="Times New Roman" w:cs="Times New Roman"/>
          <w:b/>
          <w:szCs w:val="24"/>
        </w:rPr>
        <w:t xml:space="preserve"> </w:t>
      </w:r>
      <w:r>
        <w:rPr>
          <w:rFonts w:eastAsia="Times New Roman" w:cs="Times New Roman"/>
          <w:szCs w:val="24"/>
        </w:rPr>
        <w:t>Εντάξει</w:t>
      </w:r>
      <w:r w:rsidRPr="004027F2">
        <w:rPr>
          <w:rFonts w:eastAsia="Times New Roman" w:cs="Times New Roman"/>
          <w:szCs w:val="24"/>
        </w:rPr>
        <w:t>,</w:t>
      </w:r>
      <w:r>
        <w:rPr>
          <w:rFonts w:eastAsia="Times New Roman" w:cs="Times New Roman"/>
          <w:szCs w:val="24"/>
        </w:rPr>
        <w:t xml:space="preserve"> θα το βάλω σε ψηφοφορία, κύριε Βορίδη. Γιατί αυτά είναι πρωτοφανή τα τεχνά</w:t>
      </w:r>
      <w:r>
        <w:rPr>
          <w:rFonts w:eastAsia="Times New Roman" w:cs="Times New Roman"/>
          <w:szCs w:val="24"/>
        </w:rPr>
        <w:t>σματα τώρα. Επειδή δεν έχετε να πείτε κάτι άλλο επί της ουσίας …</w:t>
      </w:r>
    </w:p>
    <w:p w14:paraId="6F5C4141"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ΤΣΙΑΡΑΣ: </w:t>
      </w:r>
      <w:r>
        <w:rPr>
          <w:rFonts w:eastAsia="Times New Roman" w:cs="Times New Roman"/>
          <w:szCs w:val="24"/>
        </w:rPr>
        <w:t>Κυρία Πρόεδρε, θα ήθελα τον λόγο.</w:t>
      </w:r>
    </w:p>
    <w:p w14:paraId="6F5C4142"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ΠΡΟΕΔΡΕΥΟΥΣΑ (Αναστασία</w:t>
      </w:r>
      <w:r w:rsidRPr="00755A51">
        <w:rPr>
          <w:rFonts w:eastAsia="Times New Roman" w:cs="Times New Roman"/>
          <w:b/>
          <w:szCs w:val="24"/>
        </w:rPr>
        <w:t xml:space="preserve"> Χριστοδουλοπούλου):</w:t>
      </w:r>
      <w:r>
        <w:rPr>
          <w:rFonts w:eastAsia="Times New Roman" w:cs="Times New Roman"/>
          <w:b/>
          <w:szCs w:val="24"/>
        </w:rPr>
        <w:t xml:space="preserve"> </w:t>
      </w:r>
      <w:r>
        <w:rPr>
          <w:rFonts w:eastAsia="Times New Roman" w:cs="Times New Roman"/>
          <w:szCs w:val="24"/>
        </w:rPr>
        <w:t>Τι θέλετε να πείτε, κύριε Τσιάρα</w:t>
      </w:r>
      <w:r w:rsidRPr="004027F2">
        <w:rPr>
          <w:rFonts w:eastAsia="Times New Roman" w:cs="Times New Roman"/>
          <w:szCs w:val="24"/>
        </w:rPr>
        <w:t xml:space="preserve">, </w:t>
      </w:r>
      <w:r>
        <w:rPr>
          <w:rFonts w:eastAsia="Times New Roman" w:cs="Times New Roman"/>
          <w:szCs w:val="24"/>
        </w:rPr>
        <w:t xml:space="preserve">εσείς που ήσασταν στη Διάσκεψη; </w:t>
      </w:r>
    </w:p>
    <w:p w14:paraId="6F5C4143"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Θα</w:t>
      </w:r>
      <w:r>
        <w:rPr>
          <w:rFonts w:eastAsia="Times New Roman" w:cs="Times New Roman"/>
          <w:szCs w:val="24"/>
        </w:rPr>
        <w:t xml:space="preserve"> ήθελα να σας πω από αυτήν τη θέση ότι με τους ισχυρισμούς σας εκθέτετε τον Πρόεδρο της Βουλής, διότι κατά τη διάρκεια της Διάσκεψης των Προέδρων, ο κύριος Πρόεδρος με έναν πολύ συγκεκριμένο τρόπο λέει «αντιλαμβάνομαι τις αντιρρήσεις, τις ενστάσεις των κομ</w:t>
      </w:r>
      <w:r>
        <w:rPr>
          <w:rFonts w:eastAsia="Times New Roman" w:cs="Times New Roman"/>
          <w:szCs w:val="24"/>
        </w:rPr>
        <w:t xml:space="preserve">μάτων της Αντιπολίτευσης, άρα η απόφαση για λόγους συντομίας χρόνου λαμβάνεται κατά πλειοψηφία». </w:t>
      </w:r>
    </w:p>
    <w:p w14:paraId="6F5C414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Άρα λοιπόν, συμφωνία επί αυτού δεν υπήρξε ποτέ. </w:t>
      </w:r>
      <w:r>
        <w:rPr>
          <w:rFonts w:eastAsia="Times New Roman" w:cs="Times New Roman"/>
          <w:szCs w:val="24"/>
        </w:rPr>
        <w:t>Θ</w:t>
      </w:r>
      <w:r>
        <w:rPr>
          <w:rFonts w:eastAsia="Times New Roman" w:cs="Times New Roman"/>
          <w:szCs w:val="24"/>
        </w:rPr>
        <w:t xml:space="preserve">α σας παρακαλούσα, όταν μπορούμε με τον ένα ή με τον άλλο τρόπο να δημιουργήσουμε εικόνα ή εντυπώσεις, να λέμε τα πραγματικά περιστατικά. </w:t>
      </w:r>
    </w:p>
    <w:p w14:paraId="6F5C4145"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Θα ήθελα τον λόγο επί προσωπικού, κυρία Πρόεδρε.</w:t>
      </w:r>
    </w:p>
    <w:p w14:paraId="6F5C4146"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F5C4147"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w:t>
      </w:r>
      <w:r w:rsidRPr="00755A51">
        <w:rPr>
          <w:rFonts w:eastAsia="Times New Roman" w:cs="Times New Roman"/>
          <w:b/>
          <w:szCs w:val="24"/>
        </w:rPr>
        <w:t xml:space="preserve"> Χρ</w:t>
      </w:r>
      <w:r w:rsidRPr="00755A51">
        <w:rPr>
          <w:rFonts w:eastAsia="Times New Roman" w:cs="Times New Roman"/>
          <w:b/>
          <w:szCs w:val="24"/>
        </w:rPr>
        <w:t>ιστοδουλοπούλου):</w:t>
      </w:r>
      <w:r>
        <w:rPr>
          <w:rFonts w:eastAsia="Times New Roman" w:cs="Times New Roman"/>
          <w:b/>
          <w:szCs w:val="24"/>
        </w:rPr>
        <w:t xml:space="preserve"> </w:t>
      </w:r>
      <w:r>
        <w:rPr>
          <w:rFonts w:eastAsia="Times New Roman" w:cs="Times New Roman"/>
          <w:szCs w:val="24"/>
        </w:rPr>
        <w:t xml:space="preserve">Δεν σας ανέφερε κανένας. </w:t>
      </w:r>
    </w:p>
    <w:p w14:paraId="6F5C414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Συνεχίζω, γιατί ο κ. Τσιάρας έβαλε ένα ζήτημα, το οποίο είναι σοβαρό και θέλω να το διευκρινίσουμε. </w:t>
      </w:r>
    </w:p>
    <w:p w14:paraId="6F5C414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Έχει κατατεθεί, λοιπόν, πρόταση από τον Πρόεδρο και στη συνέχεια λέει ο κ. Τσιάρας: «Θα ήθελα τον λόγο. Ένα δια</w:t>
      </w:r>
      <w:r>
        <w:rPr>
          <w:rFonts w:eastAsia="Times New Roman" w:cs="Times New Roman"/>
          <w:szCs w:val="24"/>
        </w:rPr>
        <w:t>δικαστικό θέμα θέλω να θίξω, κύριε Πρόεδρε. Είπατε ότι θα στηθούν πάλι δέκα κάλπες».</w:t>
      </w:r>
    </w:p>
    <w:p w14:paraId="6F5C414A"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Αυτό είναι σε πρότερο χρόνο. </w:t>
      </w:r>
    </w:p>
    <w:p w14:paraId="6F5C414B" w14:textId="77777777" w:rsidR="0016272D" w:rsidRDefault="008D6B83">
      <w:pPr>
        <w:spacing w:line="600" w:lineRule="auto"/>
        <w:ind w:firstLine="720"/>
        <w:jc w:val="both"/>
        <w:rPr>
          <w:rFonts w:eastAsia="Times New Roman" w:cs="Times New Roman"/>
          <w:szCs w:val="24"/>
        </w:rPr>
      </w:pPr>
      <w:r w:rsidRPr="00755A51">
        <w:rPr>
          <w:rFonts w:eastAsia="Times New Roman" w:cs="Times New Roman"/>
          <w:b/>
          <w:szCs w:val="24"/>
        </w:rPr>
        <w:t>ΠΡΟΕΔΡΕΥΟΥΣΑ (Ανα</w:t>
      </w:r>
      <w:r>
        <w:rPr>
          <w:rFonts w:eastAsia="Times New Roman" w:cs="Times New Roman"/>
          <w:b/>
          <w:szCs w:val="24"/>
        </w:rPr>
        <w:t>στασία</w:t>
      </w:r>
      <w:r w:rsidRPr="00755A51">
        <w:rPr>
          <w:rFonts w:eastAsia="Times New Roman" w:cs="Times New Roman"/>
          <w:b/>
          <w:szCs w:val="24"/>
        </w:rPr>
        <w:t xml:space="preserve"> Χριστοδουλοπούλου):</w:t>
      </w:r>
      <w:r>
        <w:rPr>
          <w:rFonts w:eastAsia="Times New Roman" w:cs="Times New Roman"/>
          <w:b/>
          <w:szCs w:val="24"/>
        </w:rPr>
        <w:t xml:space="preserve"> </w:t>
      </w:r>
      <w:r>
        <w:rPr>
          <w:rFonts w:eastAsia="Times New Roman" w:cs="Times New Roman"/>
          <w:szCs w:val="24"/>
        </w:rPr>
        <w:t xml:space="preserve">Αυτή έγινε, στις 14 Μαΐου, κύριε Τσιάρα. Περιμένετε. </w:t>
      </w:r>
    </w:p>
    <w:p w14:paraId="6F5C414C"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b/>
          <w:szCs w:val="24"/>
        </w:rPr>
        <w:t xml:space="preserve"> </w:t>
      </w:r>
      <w:r>
        <w:rPr>
          <w:rFonts w:eastAsia="Times New Roman" w:cs="Times New Roman"/>
          <w:szCs w:val="24"/>
        </w:rPr>
        <w:t xml:space="preserve">Δεν έχει καμμία σχέση αυτό που διαβάζετε. </w:t>
      </w:r>
    </w:p>
    <w:p w14:paraId="6F5C414D"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sidRPr="00755A51">
        <w:rPr>
          <w:rFonts w:eastAsia="Times New Roman" w:cs="Times New Roman"/>
          <w:b/>
          <w:szCs w:val="24"/>
        </w:rPr>
        <w:t>Χριστοδουλοπούλου):</w:t>
      </w:r>
      <w:r>
        <w:rPr>
          <w:rFonts w:eastAsia="Times New Roman" w:cs="Times New Roman"/>
          <w:b/>
          <w:szCs w:val="24"/>
        </w:rPr>
        <w:t xml:space="preserve"> </w:t>
      </w:r>
      <w:r>
        <w:rPr>
          <w:rFonts w:eastAsia="Times New Roman" w:cs="Times New Roman"/>
          <w:szCs w:val="24"/>
        </w:rPr>
        <w:t xml:space="preserve">«Δεν μπορεί να γίνει διαφορετικά», απαντάει ο Πρόεδρος. «Θα είναι σε ένα ψηφοδέλτιο γραμμένα, θα είναι </w:t>
      </w:r>
      <w:r>
        <w:rPr>
          <w:rFonts w:eastAsia="Times New Roman" w:cs="Times New Roman"/>
          <w:szCs w:val="24"/>
        </w:rPr>
        <w:lastRenderedPageBreak/>
        <w:t>για κάθε έναν για όλες τις πράξεις. ΚΩΝΣΤΑΝΤΙΝΟΣ ΤΣΙΑΡΑΣ: Δεν εξε</w:t>
      </w:r>
      <w:r>
        <w:rPr>
          <w:rFonts w:eastAsia="Times New Roman" w:cs="Times New Roman"/>
          <w:szCs w:val="24"/>
        </w:rPr>
        <w:t>τάσατε αν αυτό μπορούσε να γίνει σε μ</w:t>
      </w:r>
      <w:r>
        <w:rPr>
          <w:rFonts w:eastAsia="Times New Roman" w:cs="Times New Roman"/>
          <w:szCs w:val="24"/>
        </w:rPr>
        <w:t>ί</w:t>
      </w:r>
      <w:r>
        <w:rPr>
          <w:rFonts w:eastAsia="Times New Roman" w:cs="Times New Roman"/>
          <w:szCs w:val="24"/>
        </w:rPr>
        <w:t>α; ΠΡΟΕΔΡΟΣ: Ο Κανονισμός είναι σαφής. Και επειδή μιλάμε για δικαστικές υποθέσεις, όπου ο οποιοσδήποτε μπορεί να εφεσιβάλει ή να έχει τις ενστάσεις του, καλό είναι να τηρηθούν όλα σαν τυφλοσούρτης –για να πω την αδόκιμ</w:t>
      </w:r>
      <w:r>
        <w:rPr>
          <w:rFonts w:eastAsia="Times New Roman" w:cs="Times New Roman"/>
          <w:szCs w:val="24"/>
        </w:rPr>
        <w:t xml:space="preserve">η έκφραση- παρά να μπούμε σε πατέντες. Σκεφτήκαμε διάφορα πράγματα. Το αντιλαμβάνεστε. Ας πάμε έτσι να το κλείσουμε». Και έκλεισε. </w:t>
      </w:r>
    </w:p>
    <w:p w14:paraId="6F5C414E"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Άρα; </w:t>
      </w:r>
    </w:p>
    <w:p w14:paraId="6F5C414F"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sidRPr="00755A51">
        <w:rPr>
          <w:rFonts w:eastAsia="Times New Roman" w:cs="Times New Roman"/>
          <w:b/>
          <w:szCs w:val="24"/>
        </w:rPr>
        <w:t>Χριστοδουλοπούλου):</w:t>
      </w:r>
      <w:r>
        <w:rPr>
          <w:rFonts w:eastAsia="Times New Roman" w:cs="Times New Roman"/>
          <w:b/>
          <w:szCs w:val="24"/>
        </w:rPr>
        <w:t xml:space="preserve"> </w:t>
      </w:r>
      <w:r>
        <w:rPr>
          <w:rFonts w:eastAsia="Times New Roman" w:cs="Times New Roman"/>
          <w:szCs w:val="24"/>
        </w:rPr>
        <w:t xml:space="preserve">Κατά συνέπεια, ούτε περί του ότι περιορίζεται ο Βουλευτής… </w:t>
      </w:r>
    </w:p>
    <w:p w14:paraId="6F5C4150"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Και από αυτό εσείς εικάζετε τη δική μου συμφωνία; </w:t>
      </w:r>
    </w:p>
    <w:p w14:paraId="6F5C4151"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Πάω στο άρθρο 60, κύριε Τσιάρα. Από πού προκύπτει ότι η πρόταση αυτή περιορίζει</w:t>
      </w:r>
      <w:r>
        <w:rPr>
          <w:rFonts w:eastAsia="Times New Roman" w:cs="Times New Roman"/>
          <w:szCs w:val="24"/>
        </w:rPr>
        <w:t xml:space="preserve"> το δικαίωμα του Βουλευτή; Από πού προκύπτει; Δεν προκύπτει από πουθενά. </w:t>
      </w:r>
    </w:p>
    <w:p w14:paraId="6F5C4152"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ΤΣΙΑΡΑΣ: </w:t>
      </w:r>
      <w:r>
        <w:rPr>
          <w:rFonts w:eastAsia="Times New Roman" w:cs="Times New Roman"/>
          <w:szCs w:val="24"/>
        </w:rPr>
        <w:t xml:space="preserve">Μισό λεπτό, κυρία Πρόεδρε. Από αυτό εσείς εικάζετε ότι εγώ συμφώνησα; </w:t>
      </w:r>
    </w:p>
    <w:p w14:paraId="6F5C4153"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Και να διαφωνήσατε, σε τι ακριβώς διαφωνήσατε</w:t>
      </w:r>
      <w:r>
        <w:rPr>
          <w:rFonts w:eastAsia="Times New Roman" w:cs="Times New Roman"/>
          <w:szCs w:val="24"/>
        </w:rPr>
        <w:t xml:space="preserve">; Κύριε Τσιάρα, διαφωνήσατε στις δέκα κάλπες. Αυτό είναι αντισυνταγματικό; Τι είναι αυτά που λέτε τώρα; Σας παρακαλώ! </w:t>
      </w:r>
    </w:p>
    <w:p w14:paraId="6F5C4154"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F5C4155"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Κυρία Πρόεδρε…</w:t>
      </w:r>
    </w:p>
    <w:p w14:paraId="6F5C4156"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Και επειδή ο κ. Τσιάρας θέτει το </w:t>
      </w:r>
      <w:r>
        <w:rPr>
          <w:rFonts w:eastAsia="Times New Roman" w:cs="Times New Roman"/>
          <w:szCs w:val="24"/>
        </w:rPr>
        <w:t>ζήτημα, σας μεταφέρω στα Πρακτικά της Ολομέλειας της 5</w:t>
      </w:r>
      <w:r w:rsidRPr="007408BB">
        <w:rPr>
          <w:rFonts w:eastAsia="Times New Roman" w:cs="Times New Roman"/>
          <w:szCs w:val="24"/>
          <w:vertAlign w:val="superscript"/>
        </w:rPr>
        <w:t>ης</w:t>
      </w:r>
      <w:r>
        <w:rPr>
          <w:rFonts w:eastAsia="Times New Roman" w:cs="Times New Roman"/>
          <w:szCs w:val="24"/>
        </w:rPr>
        <w:t xml:space="preserve"> Ιουλίου 2017 όπου το ψηφοδέλτιο ήταν ακριβώς το ίδιο –αναρμοδιότητα της Βουλής και παραπομπή στη δικαιοσύνη- όπου ο κ. Τσιάρας πήρε τον λόγο και είπε τα εξής: «Επειδή έχουν δημιουργηθεί πολλά ερωτημα</w:t>
      </w:r>
      <w:r>
        <w:rPr>
          <w:rFonts w:eastAsia="Times New Roman" w:cs="Times New Roman"/>
          <w:szCs w:val="24"/>
        </w:rPr>
        <w:t>τικά και ενδεχομένως να περάσει μ</w:t>
      </w:r>
      <w:r>
        <w:rPr>
          <w:rFonts w:eastAsia="Times New Roman" w:cs="Times New Roman"/>
          <w:szCs w:val="24"/>
        </w:rPr>
        <w:t>ί</w:t>
      </w:r>
      <w:r>
        <w:rPr>
          <w:rFonts w:eastAsia="Times New Roman" w:cs="Times New Roman"/>
          <w:szCs w:val="24"/>
        </w:rPr>
        <w:t xml:space="preserve">α λανθασμένη εικόνα, </w:t>
      </w:r>
      <w:r>
        <w:rPr>
          <w:rFonts w:eastAsia="Times New Roman" w:cs="Times New Roman"/>
          <w:szCs w:val="24"/>
        </w:rPr>
        <w:lastRenderedPageBreak/>
        <w:t xml:space="preserve">ειδικά στα μέσα μαζικής ενημέρωσης, θέλω να διευκρινίσουμε ότι για τη δεύτερη περίπτωση που αφορά στη νομιμοποίηση εσόδων, το «όχι» προσδιορίζει ουσιαστικά την αναρμοδιότητα της Βουλής». </w:t>
      </w:r>
      <w:r>
        <w:rPr>
          <w:rFonts w:eastAsia="Times New Roman" w:cs="Times New Roman"/>
          <w:szCs w:val="24"/>
        </w:rPr>
        <w:t>Κ</w:t>
      </w:r>
      <w:r>
        <w:rPr>
          <w:rFonts w:eastAsia="Times New Roman" w:cs="Times New Roman"/>
          <w:szCs w:val="24"/>
        </w:rPr>
        <w:t>ατόπιν τούτου</w:t>
      </w:r>
      <w:r>
        <w:rPr>
          <w:rFonts w:eastAsia="Times New Roman" w:cs="Times New Roman"/>
          <w:szCs w:val="24"/>
        </w:rPr>
        <w:t xml:space="preserve"> η Νέα Δημοκρατία, η Δημοκρατική Συμπαράταξη και ο ΣΥΡΙΖΑ ψήφισαν ακριβώς το ίδιο ψηφοδέλτιο που καταθέτουμε και σήμερα.</w:t>
      </w:r>
    </w:p>
    <w:p w14:paraId="6F5C415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Επειδή δεν μπορούμε να συνεχίσουμε άλλο, θα θέσω σε ψηφοφορία το παρεμπίπτον ζήτημα. Εγώ θεωρώ ότι δεν υπάρχει. Εν πάση </w:t>
      </w:r>
      <w:proofErr w:type="spellStart"/>
      <w:r>
        <w:rPr>
          <w:rFonts w:eastAsia="Times New Roman" w:cs="Times New Roman"/>
          <w:szCs w:val="24"/>
        </w:rPr>
        <w:t>περιπτώσει</w:t>
      </w:r>
      <w:proofErr w:type="spellEnd"/>
      <w:r>
        <w:rPr>
          <w:rFonts w:eastAsia="Times New Roman" w:cs="Times New Roman"/>
          <w:szCs w:val="24"/>
        </w:rPr>
        <w:t>, παρ</w:t>
      </w:r>
      <w:r>
        <w:rPr>
          <w:rFonts w:eastAsia="Times New Roman" w:cs="Times New Roman"/>
          <w:szCs w:val="24"/>
        </w:rPr>
        <w:t xml:space="preserve">ακαλώ να εγερθείτε για να δούμε τι συμβαίνει. </w:t>
      </w:r>
    </w:p>
    <w:p w14:paraId="6F5C4158" w14:textId="77777777" w:rsidR="0016272D" w:rsidRDefault="008D6B83">
      <w:pPr>
        <w:spacing w:line="600" w:lineRule="auto"/>
        <w:ind w:firstLine="720"/>
        <w:jc w:val="both"/>
        <w:rPr>
          <w:rFonts w:eastAsia="Times New Roman" w:cs="Times New Roman"/>
          <w:szCs w:val="24"/>
        </w:rPr>
      </w:pPr>
      <w:r w:rsidRPr="004027F2">
        <w:rPr>
          <w:rFonts w:eastAsia="Times New Roman" w:cs="Times New Roman"/>
          <w:b/>
          <w:szCs w:val="24"/>
        </w:rPr>
        <w:t>ΧΑΡΑΛΑΜΠΟΣ ΑΘΑΝΑΣΙΟΥ</w:t>
      </w:r>
      <w:r w:rsidRPr="00827112">
        <w:rPr>
          <w:rFonts w:eastAsia="Times New Roman" w:cs="Times New Roman"/>
          <w:b/>
          <w:szCs w:val="24"/>
        </w:rPr>
        <w:t>:</w:t>
      </w:r>
      <w:r>
        <w:rPr>
          <w:rFonts w:eastAsia="Times New Roman" w:cs="Times New Roman"/>
          <w:szCs w:val="24"/>
        </w:rPr>
        <w:t xml:space="preserve"> Κυρία Πρόεδρε …</w:t>
      </w:r>
    </w:p>
    <w:p w14:paraId="6F5C4159"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Κυρία Πρόεδρε, θα ήθελα τον λόγο.</w:t>
      </w:r>
    </w:p>
    <w:p w14:paraId="6F5C415A"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Σας ακούω, κύριε Τσιάρα.</w:t>
      </w:r>
    </w:p>
    <w:p w14:paraId="6F5C415B"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ΤΣΙΑΡΑΣ: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είναι εξαιρετικά εντυπωσιακό ότι όσα αναπαρήγαγαν τα μέσα μαζικής ενημέρωσης που </w:t>
      </w:r>
      <w:proofErr w:type="spellStart"/>
      <w:r>
        <w:rPr>
          <w:rFonts w:eastAsia="Times New Roman" w:cs="Times New Roman"/>
          <w:szCs w:val="24"/>
        </w:rPr>
        <w:t>πρόσκεινται</w:t>
      </w:r>
      <w:proofErr w:type="spellEnd"/>
      <w:r>
        <w:rPr>
          <w:rFonts w:eastAsia="Times New Roman" w:cs="Times New Roman"/>
          <w:szCs w:val="24"/>
        </w:rPr>
        <w:t xml:space="preserve"> στην Κυβέρνηση την τελευταία εβδομάδα, τα είχατε στα χέρια σας για να τα αναπαράγετε. Είναι εντυπωσιακό πραγματικά. </w:t>
      </w:r>
    </w:p>
    <w:p w14:paraId="6F5C415C" w14:textId="77777777" w:rsidR="0016272D" w:rsidRDefault="008D6B83">
      <w:pPr>
        <w:spacing w:line="600" w:lineRule="auto"/>
        <w:ind w:firstLine="720"/>
        <w:jc w:val="both"/>
        <w:rPr>
          <w:rFonts w:eastAsia="Times New Roman" w:cs="Times New Roman"/>
          <w:szCs w:val="24"/>
        </w:rPr>
      </w:pPr>
      <w:r w:rsidRPr="004027F2">
        <w:rPr>
          <w:rFonts w:eastAsia="Times New Roman" w:cs="Times New Roman"/>
          <w:b/>
          <w:szCs w:val="24"/>
        </w:rPr>
        <w:t>ΠΡΟΕΔΡΕΥΟΥΣΑ (Αναστασία Χριστοδουλοπούλου):</w:t>
      </w:r>
      <w:r>
        <w:rPr>
          <w:rFonts w:eastAsia="Times New Roman" w:cs="Times New Roman"/>
          <w:szCs w:val="24"/>
        </w:rPr>
        <w:t xml:space="preserve"> Π</w:t>
      </w:r>
      <w:r>
        <w:rPr>
          <w:rFonts w:eastAsia="Times New Roman" w:cs="Times New Roman"/>
          <w:szCs w:val="24"/>
        </w:rPr>
        <w:t>οια μέσα;</w:t>
      </w:r>
    </w:p>
    <w:p w14:paraId="6F5C415D" w14:textId="77777777" w:rsidR="0016272D" w:rsidRDefault="008D6B83">
      <w:pPr>
        <w:spacing w:line="600" w:lineRule="auto"/>
        <w:ind w:firstLine="720"/>
        <w:jc w:val="both"/>
        <w:rPr>
          <w:rFonts w:eastAsia="Times New Roman" w:cs="Times New Roman"/>
          <w:szCs w:val="24"/>
        </w:rPr>
      </w:pPr>
      <w:r w:rsidRPr="004027F2">
        <w:rPr>
          <w:rFonts w:eastAsia="Times New Roman" w:cs="Times New Roman"/>
          <w:b/>
          <w:szCs w:val="24"/>
        </w:rPr>
        <w:t>ΚΩΝΣΤΑΝΤΙΝΟΣ ΤΣΙΑΡΑΣ:</w:t>
      </w:r>
      <w:r w:rsidRPr="004027F2">
        <w:rPr>
          <w:rFonts w:eastAsia="Times New Roman" w:cs="Times New Roman"/>
          <w:szCs w:val="24"/>
        </w:rPr>
        <w:t xml:space="preserve"> </w:t>
      </w:r>
      <w:r>
        <w:rPr>
          <w:rFonts w:eastAsia="Times New Roman" w:cs="Times New Roman"/>
          <w:szCs w:val="24"/>
        </w:rPr>
        <w:t xml:space="preserve">Και τότε ακόμα πρέπει να διαπιστώσετε ότι εξέφρασα έναν σοβαρό προβληματισμό σε σχέση με τη διατύπωση του ψηφοδελτίου. Αντί, λοιπόν, να πάρετε αυτό ως κάτι το οποίο δημιουργεί ένα ζήτημα, εσείς θέλετε να το μεταφράσετε όπως </w:t>
      </w:r>
      <w:r>
        <w:rPr>
          <w:rFonts w:eastAsia="Times New Roman" w:cs="Times New Roman"/>
          <w:szCs w:val="24"/>
        </w:rPr>
        <w:t xml:space="preserve">θέλετε. </w:t>
      </w:r>
    </w:p>
    <w:p w14:paraId="6F5C415E"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ΠΡΟΕΔΡΕΥΟΥΣΑ (Αναστασία</w:t>
      </w:r>
      <w:r w:rsidRPr="00536CE2">
        <w:rPr>
          <w:rFonts w:eastAsia="Times New Roman" w:cs="Times New Roman"/>
          <w:b/>
          <w:szCs w:val="24"/>
        </w:rPr>
        <w:t xml:space="preserve"> </w:t>
      </w:r>
      <w:r>
        <w:rPr>
          <w:rFonts w:eastAsia="Times New Roman" w:cs="Times New Roman"/>
          <w:b/>
          <w:szCs w:val="24"/>
        </w:rPr>
        <w:t xml:space="preserve">Χριστοδουλοπούλου): </w:t>
      </w:r>
      <w:r>
        <w:rPr>
          <w:rFonts w:eastAsia="Times New Roman" w:cs="Times New Roman"/>
          <w:szCs w:val="24"/>
        </w:rPr>
        <w:t>Όχι. Ακριβώς θέλατε να διευκρινιστεί στους τηλεθεατές ότι δεν ψηφίζουμε «όχι» ότι δεν είναι η δίωξη, αλλά ότι είναι «όχι» λόγω αναρμοδιότητας και πολύ σωστά παρεμβήκατε για να το διευκρινίσετε. Το ίδιο λ</w:t>
      </w:r>
      <w:r>
        <w:rPr>
          <w:rFonts w:eastAsia="Times New Roman" w:cs="Times New Roman"/>
          <w:szCs w:val="24"/>
        </w:rPr>
        <w:t>έμε και σήμερα</w:t>
      </w:r>
      <w:r w:rsidRPr="00827112">
        <w:rPr>
          <w:rFonts w:eastAsia="Times New Roman" w:cs="Times New Roman"/>
          <w:szCs w:val="24"/>
        </w:rPr>
        <w:t>.</w:t>
      </w:r>
    </w:p>
    <w:p w14:paraId="6F5C415F"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ΤΣΙΑΡΑΣ: </w:t>
      </w:r>
      <w:r>
        <w:rPr>
          <w:rFonts w:eastAsia="Times New Roman" w:cs="Times New Roman"/>
          <w:szCs w:val="24"/>
        </w:rPr>
        <w:t>Είναι κατανοητό ότι η κυβερνητική πλειοψηφία μέσα από μ</w:t>
      </w:r>
      <w:r>
        <w:rPr>
          <w:rFonts w:eastAsia="Times New Roman" w:cs="Times New Roman"/>
          <w:szCs w:val="24"/>
        </w:rPr>
        <w:t>ί</w:t>
      </w:r>
      <w:r>
        <w:rPr>
          <w:rFonts w:eastAsia="Times New Roman" w:cs="Times New Roman"/>
          <w:szCs w:val="24"/>
        </w:rPr>
        <w:t>α προσπάθεια δημιουργίας εικόνας θέλει να παρουσιάσει ένα ψηφοδέλτιο. Εμείς δηλώνουμε ότι αυτό δημιουργεί ένα τεράστιο ζήτημα στην ελευθερία της έκφρασης των Βουλ</w:t>
      </w:r>
      <w:r>
        <w:rPr>
          <w:rFonts w:eastAsia="Times New Roman" w:cs="Times New Roman"/>
          <w:szCs w:val="24"/>
        </w:rPr>
        <w:t>ευτών. Άρα λοιπόν, εκεί βρισκόμαστε.</w:t>
      </w:r>
    </w:p>
    <w:p w14:paraId="6F5C4160" w14:textId="77777777" w:rsidR="0016272D" w:rsidRDefault="008D6B83">
      <w:pPr>
        <w:spacing w:line="600" w:lineRule="auto"/>
        <w:ind w:firstLine="720"/>
        <w:jc w:val="both"/>
        <w:rPr>
          <w:rFonts w:eastAsia="Times New Roman"/>
          <w:szCs w:val="24"/>
        </w:rPr>
      </w:pPr>
      <w:r w:rsidRPr="00C21F15">
        <w:rPr>
          <w:rFonts w:eastAsia="Times New Roman"/>
          <w:b/>
          <w:szCs w:val="24"/>
        </w:rPr>
        <w:t>ΠΡΟΕΔΡΕΥΟΥΣΑ (Αναστασία Χριστοδουλοπούλου):</w:t>
      </w:r>
      <w:r>
        <w:rPr>
          <w:rFonts w:eastAsia="Times New Roman"/>
          <w:szCs w:val="24"/>
        </w:rPr>
        <w:t xml:space="preserve"> Αυτό είναι μία κατασκευή.</w:t>
      </w:r>
    </w:p>
    <w:p w14:paraId="6F5C4161" w14:textId="77777777" w:rsidR="0016272D" w:rsidRDefault="008D6B83">
      <w:pPr>
        <w:spacing w:line="600" w:lineRule="auto"/>
        <w:ind w:firstLine="720"/>
        <w:jc w:val="both"/>
        <w:rPr>
          <w:rFonts w:eastAsia="Times New Roman"/>
          <w:szCs w:val="24"/>
        </w:rPr>
      </w:pPr>
      <w:r w:rsidRPr="00C21F15">
        <w:rPr>
          <w:rFonts w:eastAsia="Times New Roman"/>
          <w:b/>
          <w:szCs w:val="24"/>
        </w:rPr>
        <w:t>ΚΩΝΣΤΑΝΤΙΝΟΣ ΤΣΙΑΡΑΣ:</w:t>
      </w:r>
      <w:r>
        <w:rPr>
          <w:rFonts w:eastAsia="Times New Roman"/>
          <w:szCs w:val="24"/>
        </w:rPr>
        <w:t xml:space="preserve"> Ας αφήσουμε όλες τις ερμηνείες που αφορούν θέσεις άλλων κι ας αποφασίσει όλο το Σώμα και οι κύριοι συνάδελφοι της Συμπολίτευσης</w:t>
      </w:r>
      <w:r>
        <w:rPr>
          <w:rFonts w:eastAsia="Times New Roman"/>
          <w:szCs w:val="24"/>
        </w:rPr>
        <w:t xml:space="preserve"> τι ακριβώς πιστεύουν. </w:t>
      </w:r>
    </w:p>
    <w:p w14:paraId="6F5C4162" w14:textId="77777777" w:rsidR="0016272D" w:rsidRDefault="008D6B83">
      <w:pPr>
        <w:spacing w:line="600" w:lineRule="auto"/>
        <w:ind w:firstLine="720"/>
        <w:jc w:val="both"/>
        <w:rPr>
          <w:rFonts w:eastAsia="Times New Roman"/>
          <w:szCs w:val="24"/>
        </w:rPr>
      </w:pPr>
      <w:r w:rsidRPr="00AE01A8">
        <w:rPr>
          <w:rFonts w:eastAsia="Times New Roman"/>
          <w:b/>
          <w:szCs w:val="24"/>
        </w:rPr>
        <w:t>ΠΡΟΕΔΡΕΥΟΥΣΑ (Αναστασία Χριστοδουλοπούλου):</w:t>
      </w:r>
      <w:r>
        <w:rPr>
          <w:rFonts w:eastAsia="Times New Roman"/>
          <w:szCs w:val="24"/>
        </w:rPr>
        <w:t xml:space="preserve"> Εγώ θα θέσω σε ψηφοφορία το παρεμπίπτον ζήτημα. </w:t>
      </w:r>
    </w:p>
    <w:p w14:paraId="6F5C4163" w14:textId="77777777" w:rsidR="0016272D" w:rsidRDefault="008D6B83">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Κυρία Πρόεδρε, δεν έχετε δικαίωμα. </w:t>
      </w:r>
    </w:p>
    <w:p w14:paraId="6F5C4164" w14:textId="77777777" w:rsidR="0016272D" w:rsidRDefault="008D6B83">
      <w:pPr>
        <w:spacing w:line="600" w:lineRule="auto"/>
        <w:ind w:firstLine="720"/>
        <w:jc w:val="both"/>
        <w:rPr>
          <w:rFonts w:eastAsia="Times New Roman"/>
          <w:szCs w:val="24"/>
        </w:rPr>
      </w:pPr>
      <w:r w:rsidRPr="00AE01A8">
        <w:rPr>
          <w:rFonts w:eastAsia="Times New Roman"/>
          <w:b/>
          <w:szCs w:val="24"/>
        </w:rPr>
        <w:lastRenderedPageBreak/>
        <w:t>ΠΡΟΕΔΡΕΥΟΥΣΑ (Αναστασία Χριστοδουλοπούλου):</w:t>
      </w:r>
      <w:r>
        <w:rPr>
          <w:rFonts w:eastAsia="Times New Roman"/>
          <w:szCs w:val="24"/>
        </w:rPr>
        <w:t xml:space="preserve"> Κύριε Αθανασίου, καθίστε. </w:t>
      </w:r>
    </w:p>
    <w:p w14:paraId="6F5C4165" w14:textId="77777777" w:rsidR="0016272D" w:rsidRDefault="008D6B83">
      <w:pPr>
        <w:spacing w:line="600" w:lineRule="auto"/>
        <w:ind w:firstLine="720"/>
        <w:jc w:val="both"/>
        <w:rPr>
          <w:rFonts w:eastAsia="Times New Roman"/>
          <w:szCs w:val="24"/>
        </w:rPr>
      </w:pPr>
      <w:r w:rsidRPr="00AE01A8">
        <w:rPr>
          <w:rFonts w:eastAsia="Times New Roman"/>
          <w:b/>
          <w:szCs w:val="24"/>
        </w:rPr>
        <w:t xml:space="preserve">ΒΑΣΙΛΕΙΟΣ </w:t>
      </w:r>
      <w:r w:rsidRPr="00AE01A8">
        <w:rPr>
          <w:rFonts w:eastAsia="Times New Roman"/>
          <w:b/>
          <w:szCs w:val="24"/>
        </w:rPr>
        <w:t>ΚΕΓΚΕΡΟΓΛΟΥ:</w:t>
      </w:r>
      <w:r>
        <w:rPr>
          <w:rFonts w:eastAsia="Times New Roman"/>
          <w:szCs w:val="24"/>
        </w:rPr>
        <w:t xml:space="preserve"> Κυρία Πρόεδρε, θα ήθελα τον λόγο.</w:t>
      </w:r>
    </w:p>
    <w:p w14:paraId="6F5C4166" w14:textId="77777777" w:rsidR="0016272D" w:rsidRDefault="008D6B83">
      <w:pPr>
        <w:spacing w:line="600" w:lineRule="auto"/>
        <w:ind w:firstLine="720"/>
        <w:jc w:val="both"/>
        <w:rPr>
          <w:rFonts w:eastAsia="Times New Roman"/>
          <w:szCs w:val="24"/>
        </w:rPr>
      </w:pPr>
      <w:r w:rsidRPr="00AE01A8">
        <w:rPr>
          <w:rFonts w:eastAsia="Times New Roman"/>
          <w:b/>
          <w:szCs w:val="24"/>
        </w:rPr>
        <w:t>ΠΡΟΕΔΡΕΥΟΥΣΑ (Αναστασία Χριστοδουλοπούλου):</w:t>
      </w:r>
      <w:r>
        <w:rPr>
          <w:rFonts w:eastAsia="Times New Roman"/>
          <w:szCs w:val="24"/>
        </w:rPr>
        <w:t xml:space="preserve"> Ο κ. </w:t>
      </w:r>
      <w:proofErr w:type="spellStart"/>
      <w:r>
        <w:rPr>
          <w:rFonts w:eastAsia="Times New Roman"/>
          <w:szCs w:val="24"/>
        </w:rPr>
        <w:t>Κεγκέρογλου</w:t>
      </w:r>
      <w:proofErr w:type="spellEnd"/>
      <w:r>
        <w:rPr>
          <w:rFonts w:eastAsia="Times New Roman"/>
          <w:szCs w:val="24"/>
        </w:rPr>
        <w:t xml:space="preserve"> έχει τον λόγο. </w:t>
      </w:r>
    </w:p>
    <w:p w14:paraId="6F5C4167" w14:textId="77777777" w:rsidR="0016272D" w:rsidRDefault="008D6B83">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Είναι λάθος αυτά που λέτε. Δεν σας συμφέρει… </w:t>
      </w:r>
    </w:p>
    <w:p w14:paraId="6F5C4168" w14:textId="77777777" w:rsidR="0016272D" w:rsidRDefault="008D6B83">
      <w:pPr>
        <w:spacing w:line="600" w:lineRule="auto"/>
        <w:ind w:firstLine="720"/>
        <w:jc w:val="both"/>
        <w:rPr>
          <w:rFonts w:eastAsia="Times New Roman"/>
          <w:szCs w:val="24"/>
        </w:rPr>
      </w:pPr>
      <w:r w:rsidRPr="00AE01A8">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 xml:space="preserve">Δεν πειράζει. Θα το </w:t>
      </w:r>
      <w:r>
        <w:rPr>
          <w:rFonts w:eastAsia="Times New Roman"/>
          <w:szCs w:val="24"/>
        </w:rPr>
        <w:t>κρίνει η δικαιοσύνη και η ιστορία. Αφήστε τώρα.</w:t>
      </w:r>
    </w:p>
    <w:p w14:paraId="6F5C4169" w14:textId="77777777" w:rsidR="0016272D" w:rsidRDefault="008D6B83">
      <w:pPr>
        <w:spacing w:line="600" w:lineRule="auto"/>
        <w:ind w:firstLine="720"/>
        <w:jc w:val="both"/>
        <w:rPr>
          <w:rFonts w:eastAsia="Times New Roman"/>
          <w:szCs w:val="24"/>
        </w:rPr>
      </w:pPr>
      <w:r w:rsidRPr="00AE01A8">
        <w:rPr>
          <w:rFonts w:eastAsia="Times New Roman"/>
          <w:b/>
          <w:szCs w:val="24"/>
        </w:rPr>
        <w:t>ΒΑΣΙΛΕΙΟΣ ΚΕΓΚΕΡΟΓΛΟΥ:</w:t>
      </w:r>
      <w:r>
        <w:rPr>
          <w:rFonts w:eastAsia="Times New Roman"/>
          <w:b/>
          <w:szCs w:val="24"/>
        </w:rPr>
        <w:t xml:space="preserve"> </w:t>
      </w:r>
      <w:r>
        <w:rPr>
          <w:rFonts w:eastAsia="Times New Roman"/>
          <w:szCs w:val="24"/>
        </w:rPr>
        <w:t>Κυρία Πρόεδρε, ζήτησα τον λόγο όχι τυπικά επειδή με αναφέρατε, αλλά για να διευκρινίσω τα εξής.</w:t>
      </w:r>
    </w:p>
    <w:p w14:paraId="6F5C416A" w14:textId="77777777" w:rsidR="0016272D" w:rsidRDefault="008D6B83">
      <w:pPr>
        <w:spacing w:line="600" w:lineRule="auto"/>
        <w:ind w:firstLine="720"/>
        <w:jc w:val="both"/>
        <w:rPr>
          <w:rFonts w:eastAsia="Times New Roman"/>
          <w:szCs w:val="24"/>
        </w:rPr>
      </w:pPr>
      <w:r w:rsidRPr="00C21F15">
        <w:rPr>
          <w:rFonts w:eastAsia="Times New Roman"/>
          <w:b/>
          <w:szCs w:val="24"/>
        </w:rPr>
        <w:t>ΧΑΡΑΛΑΜΠΟΣ ΑΘΑΝΑΣΙΟΥ:</w:t>
      </w:r>
      <w:r w:rsidRPr="00C21F15">
        <w:rPr>
          <w:rFonts w:eastAsia="Times New Roman"/>
          <w:szCs w:val="24"/>
        </w:rPr>
        <w:t xml:space="preserve"> </w:t>
      </w:r>
      <w:r>
        <w:rPr>
          <w:rFonts w:eastAsia="Times New Roman"/>
          <w:szCs w:val="24"/>
        </w:rPr>
        <w:t>Κυρία Πρόεδρε …</w:t>
      </w:r>
    </w:p>
    <w:p w14:paraId="6F5C416B" w14:textId="77777777" w:rsidR="0016272D" w:rsidRDefault="008D6B83">
      <w:pPr>
        <w:spacing w:line="600" w:lineRule="auto"/>
        <w:ind w:firstLine="720"/>
        <w:jc w:val="both"/>
        <w:rPr>
          <w:rFonts w:eastAsia="Times New Roman"/>
          <w:szCs w:val="24"/>
        </w:rPr>
      </w:pPr>
      <w:r w:rsidRPr="00AE01A8">
        <w:rPr>
          <w:rFonts w:eastAsia="Times New Roman"/>
          <w:b/>
          <w:szCs w:val="24"/>
        </w:rPr>
        <w:t>ΠΡΟΕΔΡΕΥΟΥΣΑ (Αναστασία Χριστοδουλοπούλου):</w:t>
      </w:r>
      <w:r>
        <w:rPr>
          <w:rFonts w:eastAsia="Times New Roman"/>
          <w:szCs w:val="24"/>
        </w:rPr>
        <w:t xml:space="preserve"> Αφήστε </w:t>
      </w:r>
      <w:r>
        <w:rPr>
          <w:rFonts w:eastAsia="Times New Roman"/>
          <w:szCs w:val="24"/>
        </w:rPr>
        <w:t xml:space="preserve">τον να μιλήσει, να ακούσουμε τι θέλει να πει. </w:t>
      </w:r>
    </w:p>
    <w:p w14:paraId="6F5C416C" w14:textId="77777777" w:rsidR="0016272D" w:rsidRDefault="008D6B83">
      <w:pPr>
        <w:spacing w:line="600" w:lineRule="auto"/>
        <w:ind w:firstLine="720"/>
        <w:jc w:val="both"/>
        <w:rPr>
          <w:rFonts w:eastAsia="Times New Roman"/>
          <w:szCs w:val="24"/>
        </w:rPr>
      </w:pPr>
      <w:r w:rsidRPr="00AE01A8">
        <w:rPr>
          <w:rFonts w:eastAsia="Times New Roman"/>
          <w:b/>
          <w:szCs w:val="24"/>
        </w:rPr>
        <w:lastRenderedPageBreak/>
        <w:t>ΒΑΣΙΛΕΙΟΣ ΚΕΓΚΕΡΟΓΛΟΥ</w:t>
      </w:r>
      <w:r>
        <w:rPr>
          <w:rFonts w:eastAsia="Times New Roman"/>
          <w:b/>
          <w:szCs w:val="24"/>
        </w:rPr>
        <w:t>:</w:t>
      </w:r>
      <w:r>
        <w:rPr>
          <w:rFonts w:eastAsia="Times New Roman"/>
          <w:szCs w:val="24"/>
        </w:rPr>
        <w:t xml:space="preserve"> Μίλησα πάρα πολύ λίγο την προηγούμενη φορά που μου δώσατε τον λόγο. </w:t>
      </w:r>
    </w:p>
    <w:p w14:paraId="6F5C416D" w14:textId="77777777" w:rsidR="0016272D" w:rsidRDefault="008D6B83">
      <w:pPr>
        <w:spacing w:line="600" w:lineRule="auto"/>
        <w:ind w:firstLine="720"/>
        <w:jc w:val="both"/>
        <w:rPr>
          <w:rFonts w:eastAsia="Times New Roman"/>
          <w:szCs w:val="24"/>
        </w:rPr>
      </w:pPr>
      <w:r>
        <w:rPr>
          <w:rFonts w:eastAsia="Times New Roman"/>
          <w:szCs w:val="24"/>
        </w:rPr>
        <w:t xml:space="preserve">Στη Διάσκεψη των Προέδρων πρέπει να πούμε ότι πράγματι την πρώτη φορά διαφωνήσαμε με τη διαδικασία που αφορούσε στην </w:t>
      </w:r>
      <w:r>
        <w:rPr>
          <w:rFonts w:eastAsia="Times New Roman"/>
          <w:szCs w:val="24"/>
        </w:rPr>
        <w:t>αφαίρεση του δικαιώματος να μιλήσει άλλος ένας από την παράταξή μας. Στη δεύτερη, όμως, συνεδρίαση η οποία έγινε, είπαμε «κατά πλειοψηφία» στο θέμα της διαδικασίας επί των ψηφοδελτίων και δεν μπαίνουμε στην ουσία να τεκμηριώσουμε γιατί όλο αυτό είναι αντικ</w:t>
      </w:r>
      <w:r>
        <w:rPr>
          <w:rFonts w:eastAsia="Times New Roman"/>
          <w:szCs w:val="24"/>
        </w:rPr>
        <w:t xml:space="preserve">ανονικό ή αντισυνταγματικό ή οτιδήποτε άλλο. Γιατί; </w:t>
      </w:r>
    </w:p>
    <w:p w14:paraId="6F5C416E" w14:textId="77777777" w:rsidR="0016272D" w:rsidRDefault="008D6B83">
      <w:pPr>
        <w:spacing w:line="600" w:lineRule="auto"/>
        <w:ind w:firstLine="720"/>
        <w:jc w:val="both"/>
        <w:rPr>
          <w:rFonts w:eastAsia="Times New Roman"/>
          <w:szCs w:val="24"/>
        </w:rPr>
      </w:pPr>
      <w:r>
        <w:rPr>
          <w:rFonts w:eastAsia="Times New Roman"/>
          <w:szCs w:val="24"/>
        </w:rPr>
        <w:t xml:space="preserve">Εμείς σας εγκαλούμε -αν δεν το καταλάβατε- και σας κατηγορούμε από τις 21 Φεβρουαρίου ότι δεν είχατε σκοπό να αγγίξετε το σκάνδαλο της </w:t>
      </w:r>
      <w:r>
        <w:rPr>
          <w:rFonts w:eastAsia="Times New Roman"/>
          <w:szCs w:val="24"/>
        </w:rPr>
        <w:t>«</w:t>
      </w:r>
      <w:r>
        <w:rPr>
          <w:rFonts w:eastAsia="Times New Roman"/>
          <w:szCs w:val="24"/>
          <w:lang w:val="en-US"/>
        </w:rPr>
        <w:t>NOVARTIS</w:t>
      </w:r>
      <w:r>
        <w:rPr>
          <w:rFonts w:eastAsia="Times New Roman"/>
          <w:szCs w:val="24"/>
        </w:rPr>
        <w:t>»</w:t>
      </w:r>
      <w:r w:rsidRPr="00B93998">
        <w:rPr>
          <w:rFonts w:eastAsia="Times New Roman"/>
          <w:szCs w:val="24"/>
        </w:rPr>
        <w:t xml:space="preserve"> </w:t>
      </w:r>
      <w:r>
        <w:rPr>
          <w:rFonts w:eastAsia="Times New Roman"/>
          <w:szCs w:val="24"/>
        </w:rPr>
        <w:t>επί της ουσίας του, όπως επίσης και το σκάνδαλο του φαρμά</w:t>
      </w:r>
      <w:r>
        <w:rPr>
          <w:rFonts w:eastAsia="Times New Roman"/>
          <w:szCs w:val="24"/>
        </w:rPr>
        <w:t>κου. Δεν είχατε σκοπό να το κάνετε, δεν κάνατε κα</w:t>
      </w:r>
      <w:r>
        <w:rPr>
          <w:rFonts w:eastAsia="Times New Roman"/>
          <w:szCs w:val="24"/>
        </w:rPr>
        <w:t>μ</w:t>
      </w:r>
      <w:r>
        <w:rPr>
          <w:rFonts w:eastAsia="Times New Roman"/>
          <w:szCs w:val="24"/>
        </w:rPr>
        <w:t>μιά διαδικασία ούτε στη μ</w:t>
      </w:r>
      <w:r>
        <w:rPr>
          <w:rFonts w:eastAsia="Times New Roman"/>
          <w:szCs w:val="24"/>
        </w:rPr>
        <w:t>ί</w:t>
      </w:r>
      <w:r>
        <w:rPr>
          <w:rFonts w:eastAsia="Times New Roman"/>
          <w:szCs w:val="24"/>
        </w:rPr>
        <w:t xml:space="preserve">α </w:t>
      </w:r>
      <w:r>
        <w:rPr>
          <w:rFonts w:eastAsia="Times New Roman"/>
          <w:szCs w:val="24"/>
        </w:rPr>
        <w:t>ε</w:t>
      </w:r>
      <w:r>
        <w:rPr>
          <w:rFonts w:eastAsia="Times New Roman"/>
          <w:szCs w:val="24"/>
        </w:rPr>
        <w:t xml:space="preserve">πιτροπή ούτε στην άλλη για να πείτε στον ελληνικό λαό πώς τα 2,2 δισεκατομμύρια φαρμακευτική δαπάνη το 2003 </w:t>
      </w:r>
      <w:r>
        <w:rPr>
          <w:rFonts w:eastAsia="Times New Roman"/>
          <w:szCs w:val="24"/>
        </w:rPr>
        <w:lastRenderedPageBreak/>
        <w:t>έγιναν 5,6 δισεκατομμύρια το 2009. Γι’ αυτό σας κατηγορούμε και γι’ α</w:t>
      </w:r>
      <w:r>
        <w:rPr>
          <w:rFonts w:eastAsia="Times New Roman"/>
          <w:szCs w:val="24"/>
        </w:rPr>
        <w:t xml:space="preserve">υτό να απαντήσετε πολιτικά. Τα διαδικαστικά για τα οποία τσακώνεστε είναι για να κουκουλώσετε το σκάνδαλο. </w:t>
      </w:r>
    </w:p>
    <w:p w14:paraId="6F5C416F" w14:textId="77777777" w:rsidR="0016272D" w:rsidRDefault="008D6B83">
      <w:pPr>
        <w:spacing w:line="600" w:lineRule="auto"/>
        <w:ind w:firstLine="720"/>
        <w:jc w:val="both"/>
        <w:rPr>
          <w:rFonts w:eastAsia="Times New Roman"/>
          <w:szCs w:val="24"/>
        </w:rPr>
      </w:pPr>
      <w:r>
        <w:rPr>
          <w:rFonts w:eastAsia="Times New Roman"/>
          <w:szCs w:val="24"/>
        </w:rPr>
        <w:t>Ευχαριστούμε πάρα πολύ.</w:t>
      </w:r>
    </w:p>
    <w:p w14:paraId="6F5C4170" w14:textId="77777777" w:rsidR="0016272D" w:rsidRDefault="008D6B83">
      <w:pPr>
        <w:spacing w:line="600" w:lineRule="auto"/>
        <w:ind w:firstLine="720"/>
        <w:jc w:val="both"/>
        <w:rPr>
          <w:rFonts w:eastAsia="Times New Roman"/>
          <w:szCs w:val="24"/>
        </w:rPr>
      </w:pPr>
      <w:r w:rsidRPr="00AE01A8">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Όπως καταλαβαίνετε, ολοκληρώθηκε…</w:t>
      </w:r>
    </w:p>
    <w:p w14:paraId="6F5C4171" w14:textId="77777777" w:rsidR="0016272D" w:rsidRDefault="008D6B83">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Κυρία Πρόεδρε, θα ήθελα τον λό</w:t>
      </w:r>
      <w:r>
        <w:rPr>
          <w:rFonts w:eastAsia="Times New Roman"/>
          <w:szCs w:val="24"/>
        </w:rPr>
        <w:t xml:space="preserve">γο. </w:t>
      </w:r>
    </w:p>
    <w:p w14:paraId="6F5C4172" w14:textId="77777777" w:rsidR="0016272D" w:rsidRDefault="008D6B83">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Κυρία Πρόεδρε, θα ήθελα τον λόγο.</w:t>
      </w:r>
    </w:p>
    <w:p w14:paraId="6F5C4173" w14:textId="77777777" w:rsidR="0016272D" w:rsidRDefault="008D6B83">
      <w:pPr>
        <w:spacing w:line="600" w:lineRule="auto"/>
        <w:ind w:firstLine="720"/>
        <w:jc w:val="both"/>
        <w:rPr>
          <w:rFonts w:eastAsia="Times New Roman"/>
          <w:szCs w:val="24"/>
        </w:rPr>
      </w:pPr>
      <w:r w:rsidRPr="00AE01A8">
        <w:rPr>
          <w:rFonts w:eastAsia="Times New Roman"/>
          <w:b/>
          <w:szCs w:val="24"/>
        </w:rPr>
        <w:t>ΠΡΟΕΔΡΕΥΟΥΣΑ (Αναστασία Χριστοδουλοπούλου):</w:t>
      </w:r>
      <w:r>
        <w:rPr>
          <w:rFonts w:eastAsia="Times New Roman"/>
          <w:szCs w:val="24"/>
        </w:rPr>
        <w:t xml:space="preserve"> Σας παρακαλώ. Αν ο καθένας σηκωθεί να πάρει τον λόγο, τότε όχι το άρθρο 60 δεν παραβιάζουμε, αλλά να μιλήσουμε όλοι μαζί, ένας-ένας για να δούμε που θα</w:t>
      </w:r>
      <w:r>
        <w:rPr>
          <w:rFonts w:eastAsia="Times New Roman"/>
          <w:szCs w:val="24"/>
        </w:rPr>
        <w:t xml:space="preserve"> καταλήξουμε. Δεν γίνονται αυτά τα πράγματα.</w:t>
      </w:r>
    </w:p>
    <w:p w14:paraId="6F5C4174" w14:textId="77777777" w:rsidR="0016272D" w:rsidRDefault="008D6B83">
      <w:pPr>
        <w:spacing w:line="600" w:lineRule="auto"/>
        <w:ind w:firstLine="720"/>
        <w:jc w:val="both"/>
        <w:rPr>
          <w:rFonts w:eastAsia="Times New Roman"/>
          <w:szCs w:val="24"/>
        </w:rPr>
      </w:pPr>
      <w:r w:rsidRPr="00C21F15">
        <w:rPr>
          <w:rFonts w:eastAsia="Times New Roman"/>
          <w:b/>
          <w:szCs w:val="24"/>
        </w:rPr>
        <w:t>ΧΑΡΑΛΑΜΠΟΣ ΑΘΑΝΑΣΙΟΥ:</w:t>
      </w:r>
      <w:r w:rsidRPr="00C21F15">
        <w:rPr>
          <w:rFonts w:eastAsia="Times New Roman"/>
          <w:szCs w:val="24"/>
        </w:rPr>
        <w:t xml:space="preserve"> </w:t>
      </w:r>
      <w:r>
        <w:rPr>
          <w:rFonts w:eastAsia="Times New Roman"/>
          <w:szCs w:val="24"/>
        </w:rPr>
        <w:t>Κυρία Πρόεδρε, τον λόγο.</w:t>
      </w:r>
    </w:p>
    <w:p w14:paraId="6F5C4175" w14:textId="77777777" w:rsidR="0016272D" w:rsidRDefault="008D6B83">
      <w:pPr>
        <w:spacing w:line="600" w:lineRule="auto"/>
        <w:ind w:firstLine="720"/>
        <w:jc w:val="both"/>
        <w:rPr>
          <w:rFonts w:eastAsia="Times New Roman"/>
          <w:szCs w:val="24"/>
        </w:rPr>
      </w:pPr>
      <w:r w:rsidRPr="00AE01A8">
        <w:rPr>
          <w:rFonts w:eastAsia="Times New Roman"/>
          <w:b/>
          <w:szCs w:val="24"/>
        </w:rPr>
        <w:lastRenderedPageBreak/>
        <w:t>ΠΡΟΕΔΡΕΥΟΥΣΑ (Αναστασία Χριστοδουλοπούλου):</w:t>
      </w:r>
      <w:r>
        <w:rPr>
          <w:rFonts w:eastAsia="Times New Roman"/>
          <w:szCs w:val="24"/>
        </w:rPr>
        <w:t xml:space="preserve"> Δεν χρειάζεται. Μιλήσατε.</w:t>
      </w:r>
    </w:p>
    <w:p w14:paraId="6F5C4176" w14:textId="77777777" w:rsidR="0016272D" w:rsidRDefault="008D6B83">
      <w:pPr>
        <w:spacing w:line="600" w:lineRule="auto"/>
        <w:ind w:firstLine="720"/>
        <w:jc w:val="both"/>
        <w:rPr>
          <w:rFonts w:eastAsia="Times New Roman"/>
          <w:szCs w:val="24"/>
        </w:rPr>
      </w:pPr>
      <w:r>
        <w:rPr>
          <w:rFonts w:eastAsia="Times New Roman"/>
          <w:szCs w:val="24"/>
        </w:rPr>
        <w:t>Ως παρεμπίπτον ζήτημα, σύμφωνα με το άρθρο 67 έχω το δικαίωμα να ζητήσω την ανάταση της χειρός</w:t>
      </w:r>
      <w:r>
        <w:rPr>
          <w:rFonts w:eastAsia="Times New Roman"/>
          <w:szCs w:val="24"/>
        </w:rPr>
        <w:t xml:space="preserve"> σας ή την έγερση. Εγώ έχω καταλάβει ποια είναι η πλειοψηφία, αλλά το κάνω για να την καταλάβουν και οι υπόλοιποι. Προτιμώ την έγερση για να φαίνεται καθαρά, για να πούμε αν και πόσο αυτά τα ζητήματα που τέθηκαν από την Αντιπολίτευση είναι παρεμπίπτοντα κα</w:t>
      </w:r>
      <w:r>
        <w:rPr>
          <w:rFonts w:eastAsia="Times New Roman"/>
          <w:szCs w:val="24"/>
        </w:rPr>
        <w:t xml:space="preserve">ι τα αποδεχόμαστε ή δεν τα αποδεχόμαστε. </w:t>
      </w:r>
    </w:p>
    <w:p w14:paraId="6F5C4177" w14:textId="77777777" w:rsidR="0016272D" w:rsidRDefault="008D6B83">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Όχι πριν ακούσετε εμάς. Πρέπει να ακούσετε τους Βουλευτές. Δεν μου δίνετε τον λόγο. Αυτό που κάνετε είναι φασισμός. </w:t>
      </w:r>
    </w:p>
    <w:p w14:paraId="6F5C4178" w14:textId="77777777" w:rsidR="0016272D" w:rsidRDefault="008D6B83">
      <w:pPr>
        <w:spacing w:line="600" w:lineRule="auto"/>
        <w:ind w:firstLine="720"/>
        <w:jc w:val="center"/>
        <w:rPr>
          <w:rFonts w:eastAsia="Times New Roman"/>
          <w:szCs w:val="24"/>
        </w:rPr>
      </w:pPr>
      <w:r>
        <w:rPr>
          <w:rFonts w:eastAsia="Times New Roman"/>
          <w:szCs w:val="24"/>
        </w:rPr>
        <w:t>(Θόρυβος στην Αίθουσα)</w:t>
      </w:r>
    </w:p>
    <w:p w14:paraId="6F5C4179" w14:textId="77777777" w:rsidR="0016272D" w:rsidRDefault="008D6B83">
      <w:pPr>
        <w:spacing w:line="600" w:lineRule="auto"/>
        <w:ind w:firstLine="720"/>
        <w:jc w:val="both"/>
        <w:rPr>
          <w:rFonts w:eastAsia="Times New Roman"/>
          <w:szCs w:val="24"/>
        </w:rPr>
      </w:pPr>
      <w:r w:rsidRPr="00AE01A8">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 xml:space="preserve">Σας  </w:t>
      </w:r>
      <w:r>
        <w:rPr>
          <w:rFonts w:eastAsia="Times New Roman"/>
          <w:szCs w:val="24"/>
        </w:rPr>
        <w:t>παρακαλώ. Έχουμε αποφασίσει μ</w:t>
      </w:r>
      <w:r>
        <w:rPr>
          <w:rFonts w:eastAsia="Times New Roman"/>
          <w:szCs w:val="24"/>
        </w:rPr>
        <w:t>ί</w:t>
      </w:r>
      <w:r>
        <w:rPr>
          <w:rFonts w:eastAsia="Times New Roman"/>
          <w:szCs w:val="24"/>
        </w:rPr>
        <w:t xml:space="preserve">α διαδικασία. </w:t>
      </w:r>
    </w:p>
    <w:p w14:paraId="6F5C417A" w14:textId="77777777" w:rsidR="0016272D" w:rsidRDefault="008D6B83">
      <w:pPr>
        <w:spacing w:line="600" w:lineRule="auto"/>
        <w:ind w:firstLine="720"/>
        <w:jc w:val="both"/>
        <w:rPr>
          <w:rFonts w:eastAsia="Times New Roman"/>
          <w:szCs w:val="24"/>
        </w:rPr>
      </w:pPr>
      <w:r>
        <w:rPr>
          <w:rFonts w:eastAsia="Times New Roman"/>
          <w:szCs w:val="24"/>
        </w:rPr>
        <w:lastRenderedPageBreak/>
        <w:t xml:space="preserve">Κύριε Αθανασίου, το ίδιο κάνατε και την προηγούμενη φορά και κατέληξε με τη γνωστή σκευωρία της φράσης που είπα. Σας παρακαλώ, αφήστε με να κάνω τη δουλειά μου. </w:t>
      </w:r>
    </w:p>
    <w:p w14:paraId="6F5C417B" w14:textId="77777777" w:rsidR="0016272D" w:rsidRDefault="008D6B83">
      <w:pPr>
        <w:spacing w:line="600" w:lineRule="auto"/>
        <w:ind w:firstLine="720"/>
        <w:jc w:val="both"/>
        <w:rPr>
          <w:rFonts w:eastAsia="Times New Roman"/>
          <w:b/>
          <w:szCs w:val="24"/>
        </w:rPr>
      </w:pPr>
      <w:r>
        <w:rPr>
          <w:rFonts w:eastAsia="Times New Roman"/>
          <w:b/>
          <w:szCs w:val="24"/>
        </w:rPr>
        <w:t>ΧΑΡΑΛΑΜΠΟΣ ΑΘΑΝΑΣΙΟΥ:</w:t>
      </w:r>
      <w:r w:rsidRPr="00D36AB7">
        <w:rPr>
          <w:rFonts w:eastAsia="Times New Roman"/>
          <w:szCs w:val="24"/>
        </w:rPr>
        <w:t xml:space="preserve"> </w:t>
      </w:r>
      <w:r>
        <w:rPr>
          <w:rFonts w:eastAsia="Times New Roman"/>
          <w:szCs w:val="24"/>
        </w:rPr>
        <w:t xml:space="preserve">Ξέρετε ότι θα </w:t>
      </w:r>
      <w:proofErr w:type="spellStart"/>
      <w:r>
        <w:rPr>
          <w:rFonts w:eastAsia="Times New Roman"/>
          <w:szCs w:val="24"/>
        </w:rPr>
        <w:t>αποδομήσω</w:t>
      </w:r>
      <w:proofErr w:type="spellEnd"/>
      <w:r>
        <w:rPr>
          <w:rFonts w:eastAsia="Times New Roman"/>
          <w:szCs w:val="24"/>
        </w:rPr>
        <w:t xml:space="preserve"> αυτ</w:t>
      </w:r>
      <w:r>
        <w:rPr>
          <w:rFonts w:eastAsia="Times New Roman"/>
          <w:szCs w:val="24"/>
        </w:rPr>
        <w:t>ά που λέτε.</w:t>
      </w:r>
    </w:p>
    <w:p w14:paraId="6F5C417C" w14:textId="77777777" w:rsidR="0016272D" w:rsidRDefault="008D6B83">
      <w:pPr>
        <w:spacing w:line="600" w:lineRule="auto"/>
        <w:ind w:firstLine="720"/>
        <w:jc w:val="both"/>
        <w:rPr>
          <w:rFonts w:eastAsia="Times New Roman"/>
          <w:szCs w:val="24"/>
        </w:rPr>
      </w:pPr>
      <w:r w:rsidRPr="00AE01A8">
        <w:rPr>
          <w:rFonts w:eastAsia="Times New Roman"/>
          <w:b/>
          <w:szCs w:val="24"/>
        </w:rPr>
        <w:t>ΠΡΟΕΔΡΕΥΟΥΣΑ (Αναστασία Χριστοδουλοπούλου):</w:t>
      </w:r>
      <w:r>
        <w:rPr>
          <w:rFonts w:eastAsia="Times New Roman"/>
          <w:szCs w:val="24"/>
        </w:rPr>
        <w:t xml:space="preserve"> Σύμφωνα με το άρθρο 67, σας καλώ να εγερθείτε προκειμένου να αποφασίσουμε ή όχι για τα παρεμπίπτοντα ζητήματα που έθεσε η Αντιπολίτευση. </w:t>
      </w:r>
    </w:p>
    <w:p w14:paraId="6F5C417D" w14:textId="77777777" w:rsidR="0016272D" w:rsidRDefault="008D6B83">
      <w:pPr>
        <w:spacing w:line="600" w:lineRule="auto"/>
        <w:ind w:firstLine="720"/>
        <w:jc w:val="both"/>
        <w:rPr>
          <w:rFonts w:eastAsia="Times New Roman"/>
          <w:szCs w:val="24"/>
        </w:rPr>
      </w:pPr>
      <w:r>
        <w:rPr>
          <w:rFonts w:eastAsia="Times New Roman"/>
          <w:szCs w:val="24"/>
        </w:rPr>
        <w:t xml:space="preserve">Παρακαλώ, εγερθείτε. </w:t>
      </w:r>
    </w:p>
    <w:p w14:paraId="6F5C417E" w14:textId="77777777" w:rsidR="0016272D" w:rsidRDefault="008D6B83">
      <w:pPr>
        <w:spacing w:line="600" w:lineRule="auto"/>
        <w:ind w:firstLine="720"/>
        <w:jc w:val="center"/>
        <w:rPr>
          <w:rFonts w:eastAsia="Times New Roman"/>
          <w:szCs w:val="24"/>
        </w:rPr>
      </w:pPr>
      <w:r>
        <w:rPr>
          <w:rFonts w:eastAsia="Times New Roman"/>
          <w:szCs w:val="24"/>
        </w:rPr>
        <w:t>(Στο σημείο αυτό εγείρονται οι Βουλευτές</w:t>
      </w:r>
      <w:r>
        <w:rPr>
          <w:rFonts w:eastAsia="Times New Roman"/>
          <w:szCs w:val="24"/>
        </w:rPr>
        <w:t>)</w:t>
      </w:r>
    </w:p>
    <w:p w14:paraId="6F5C417F" w14:textId="77777777" w:rsidR="0016272D" w:rsidRDefault="008D6B83">
      <w:pPr>
        <w:spacing w:line="600" w:lineRule="auto"/>
        <w:ind w:firstLine="720"/>
        <w:jc w:val="center"/>
        <w:rPr>
          <w:rFonts w:eastAsia="Times New Roman"/>
          <w:szCs w:val="24"/>
        </w:rPr>
      </w:pPr>
      <w:r>
        <w:rPr>
          <w:rFonts w:eastAsia="Times New Roman"/>
          <w:szCs w:val="24"/>
        </w:rPr>
        <w:t>(Θόρυβος στην Αίθουσα)</w:t>
      </w:r>
    </w:p>
    <w:p w14:paraId="6F5C4180" w14:textId="77777777" w:rsidR="0016272D" w:rsidRDefault="008D6B83">
      <w:pPr>
        <w:spacing w:line="600" w:lineRule="auto"/>
        <w:ind w:firstLine="720"/>
        <w:jc w:val="both"/>
        <w:rPr>
          <w:rFonts w:eastAsia="Times New Roman"/>
          <w:szCs w:val="24"/>
        </w:rPr>
      </w:pPr>
      <w:r>
        <w:rPr>
          <w:rFonts w:eastAsia="Times New Roman"/>
          <w:szCs w:val="24"/>
        </w:rPr>
        <w:t>Αν θέλετε, σηκωθείτε κι εσείς. Αφού θέλετε, δεν θα σας χαλάσω το χατίρι. Αν θέλετε, σηκωθείτε κι εσείς στο «όχι», στο «ναι» εσείς, για να δούμε.</w:t>
      </w:r>
    </w:p>
    <w:p w14:paraId="6F5C4181" w14:textId="77777777" w:rsidR="0016272D" w:rsidRDefault="008D6B83">
      <w:pPr>
        <w:spacing w:line="600" w:lineRule="auto"/>
        <w:ind w:firstLine="720"/>
        <w:jc w:val="both"/>
        <w:rPr>
          <w:rFonts w:eastAsia="Times New Roman"/>
          <w:szCs w:val="24"/>
        </w:rPr>
      </w:pPr>
      <w:r>
        <w:rPr>
          <w:rFonts w:eastAsia="Times New Roman"/>
          <w:b/>
          <w:szCs w:val="24"/>
        </w:rPr>
        <w:t>ΝΙΚΟΛΑΟΣ</w:t>
      </w:r>
      <w:r w:rsidRPr="00D36AB7">
        <w:rPr>
          <w:rFonts w:eastAsia="Times New Roman"/>
          <w:b/>
          <w:szCs w:val="24"/>
        </w:rPr>
        <w:t xml:space="preserve"> </w:t>
      </w:r>
      <w:r>
        <w:rPr>
          <w:rFonts w:eastAsia="Times New Roman"/>
          <w:b/>
          <w:szCs w:val="24"/>
        </w:rPr>
        <w:t>- ΓΕΩΡΓΙΟΣ</w:t>
      </w:r>
      <w:r w:rsidRPr="00D36AB7">
        <w:rPr>
          <w:rFonts w:eastAsia="Times New Roman"/>
          <w:b/>
          <w:szCs w:val="24"/>
        </w:rPr>
        <w:t xml:space="preserve"> ΔΕΝΔΙΑΣ:</w:t>
      </w:r>
      <w:r>
        <w:rPr>
          <w:rFonts w:eastAsia="Times New Roman"/>
          <w:b/>
          <w:szCs w:val="24"/>
        </w:rPr>
        <w:t xml:space="preserve"> </w:t>
      </w:r>
      <w:r>
        <w:rPr>
          <w:rFonts w:eastAsia="Times New Roman"/>
          <w:szCs w:val="24"/>
        </w:rPr>
        <w:t xml:space="preserve">Ότι είναι αντισυνταγματικό; </w:t>
      </w:r>
    </w:p>
    <w:p w14:paraId="6F5C4182" w14:textId="77777777" w:rsidR="0016272D" w:rsidRDefault="008D6B83">
      <w:pPr>
        <w:spacing w:line="600" w:lineRule="auto"/>
        <w:ind w:firstLine="720"/>
        <w:jc w:val="both"/>
        <w:rPr>
          <w:rFonts w:eastAsia="Times New Roman"/>
          <w:szCs w:val="24"/>
        </w:rPr>
      </w:pPr>
      <w:r w:rsidRPr="00AE01A8">
        <w:rPr>
          <w:rFonts w:eastAsia="Times New Roman"/>
          <w:b/>
          <w:szCs w:val="24"/>
        </w:rPr>
        <w:lastRenderedPageBreak/>
        <w:t xml:space="preserve">ΠΡΟΕΔΡΕΥΟΥΣΑ (Αναστασία </w:t>
      </w:r>
      <w:r w:rsidRPr="00AE01A8">
        <w:rPr>
          <w:rFonts w:eastAsia="Times New Roman"/>
          <w:b/>
          <w:szCs w:val="24"/>
        </w:rPr>
        <w:t>Χριστοδουλοπούλου):</w:t>
      </w:r>
      <w:r>
        <w:rPr>
          <w:rFonts w:eastAsia="Times New Roman"/>
          <w:szCs w:val="24"/>
        </w:rPr>
        <w:t xml:space="preserve"> Δεν συζητάμε τώρα το αντισυνταγματικό. Αυτό είναι αντισυνταγματικό και θα το καταλάβει και ο καθένας που κυκλοφορεί έξω από τη Βουλή.</w:t>
      </w:r>
    </w:p>
    <w:p w14:paraId="6F5C4183" w14:textId="77777777" w:rsidR="0016272D" w:rsidRDefault="008D6B83">
      <w:pPr>
        <w:spacing w:line="600" w:lineRule="auto"/>
        <w:ind w:firstLine="720"/>
        <w:jc w:val="both"/>
        <w:rPr>
          <w:rFonts w:eastAsia="Times New Roman"/>
          <w:szCs w:val="24"/>
        </w:rPr>
      </w:pPr>
      <w:r>
        <w:rPr>
          <w:rFonts w:eastAsia="Times New Roman"/>
          <w:b/>
          <w:szCs w:val="24"/>
        </w:rPr>
        <w:t xml:space="preserve">ΝΙΚΟΛΑΟΣ </w:t>
      </w:r>
      <w:r>
        <w:rPr>
          <w:rFonts w:eastAsia="Times New Roman"/>
          <w:b/>
          <w:szCs w:val="24"/>
        </w:rPr>
        <w:t>- ΓΕΩΡΓΙΟΣ</w:t>
      </w:r>
      <w:r>
        <w:rPr>
          <w:rFonts w:eastAsia="Times New Roman"/>
          <w:b/>
          <w:szCs w:val="24"/>
        </w:rPr>
        <w:t xml:space="preserve"> </w:t>
      </w:r>
      <w:r w:rsidRPr="00D36AB7">
        <w:rPr>
          <w:rFonts w:eastAsia="Times New Roman"/>
          <w:b/>
          <w:szCs w:val="24"/>
        </w:rPr>
        <w:t>ΔΕΝΔΙΑΣ:</w:t>
      </w:r>
      <w:r>
        <w:rPr>
          <w:rFonts w:eastAsia="Times New Roman"/>
          <w:szCs w:val="24"/>
        </w:rPr>
        <w:t xml:space="preserve"> Καλά έξω. Αλλά μέσα; </w:t>
      </w:r>
    </w:p>
    <w:p w14:paraId="6F5C4184" w14:textId="77777777" w:rsidR="0016272D" w:rsidRDefault="008D6B83">
      <w:pPr>
        <w:spacing w:line="600" w:lineRule="auto"/>
        <w:ind w:firstLine="720"/>
        <w:jc w:val="both"/>
        <w:rPr>
          <w:rFonts w:eastAsia="Times New Roman"/>
          <w:szCs w:val="24"/>
        </w:rPr>
      </w:pPr>
      <w:r w:rsidRPr="00AE01A8">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Μέσα υπ</w:t>
      </w:r>
      <w:r>
        <w:rPr>
          <w:rFonts w:eastAsia="Times New Roman"/>
          <w:szCs w:val="24"/>
        </w:rPr>
        <w:t xml:space="preserve">άρχουν ειδικές σκοπιμότητες και τίθενται τεχνάσματα. </w:t>
      </w:r>
    </w:p>
    <w:p w14:paraId="6F5C4185" w14:textId="77777777" w:rsidR="0016272D" w:rsidRDefault="008D6B83">
      <w:pPr>
        <w:spacing w:line="600" w:lineRule="auto"/>
        <w:ind w:firstLine="720"/>
        <w:jc w:val="both"/>
        <w:rPr>
          <w:rFonts w:eastAsia="Times New Roman"/>
          <w:szCs w:val="24"/>
        </w:rPr>
      </w:pPr>
      <w:r>
        <w:rPr>
          <w:rFonts w:eastAsia="Times New Roman"/>
          <w:szCs w:val="24"/>
        </w:rPr>
        <w:t xml:space="preserve">Νομίζω ότι έχουμε τελειώσει. Προφανώς </w:t>
      </w:r>
      <w:proofErr w:type="spellStart"/>
      <w:r>
        <w:rPr>
          <w:rFonts w:eastAsia="Times New Roman"/>
          <w:szCs w:val="24"/>
        </w:rPr>
        <w:t>εγέρθησαν</w:t>
      </w:r>
      <w:proofErr w:type="spellEnd"/>
      <w:r>
        <w:rPr>
          <w:rFonts w:eastAsia="Times New Roman"/>
          <w:szCs w:val="24"/>
        </w:rPr>
        <w:t xml:space="preserve"> οι περισσότεροι. </w:t>
      </w:r>
    </w:p>
    <w:p w14:paraId="6F5C4186" w14:textId="77777777" w:rsidR="0016272D" w:rsidRDefault="008D6B83">
      <w:pPr>
        <w:spacing w:line="600" w:lineRule="auto"/>
        <w:ind w:firstLine="720"/>
        <w:jc w:val="both"/>
        <w:rPr>
          <w:rFonts w:eastAsia="Times New Roman"/>
          <w:szCs w:val="24"/>
        </w:rPr>
      </w:pPr>
      <w:r>
        <w:rPr>
          <w:rFonts w:eastAsia="Times New Roman"/>
          <w:szCs w:val="24"/>
        </w:rPr>
        <w:t>Αίτηση αντισυνταγματικότητας γραπτή δεν έχω λάβει σύμφωνα με το άρθρο 100, ούτε ισχύει σε άλλα ζητήματα, εκτός από σχέδια νόμου και νομο</w:t>
      </w:r>
      <w:r>
        <w:rPr>
          <w:rFonts w:eastAsia="Times New Roman"/>
          <w:szCs w:val="24"/>
        </w:rPr>
        <w:t xml:space="preserve">σχέδια. </w:t>
      </w:r>
    </w:p>
    <w:p w14:paraId="6F5C4187" w14:textId="77777777" w:rsidR="0016272D" w:rsidRDefault="008D6B83">
      <w:pPr>
        <w:spacing w:line="600" w:lineRule="auto"/>
        <w:ind w:firstLine="720"/>
        <w:jc w:val="both"/>
        <w:rPr>
          <w:rFonts w:eastAsia="Times New Roman"/>
          <w:szCs w:val="24"/>
        </w:rPr>
      </w:pPr>
      <w:r w:rsidRPr="000347C1">
        <w:rPr>
          <w:rFonts w:eastAsia="Times New Roman"/>
          <w:b/>
          <w:szCs w:val="24"/>
        </w:rPr>
        <w:t>ΙΩΑΝΝΗΣ ΤΡΑΓΑΚΗΣ:</w:t>
      </w:r>
      <w:r>
        <w:rPr>
          <w:rFonts w:eastAsia="Times New Roman"/>
          <w:szCs w:val="24"/>
        </w:rPr>
        <w:t xml:space="preserve"> Είναι λάθος αυτό.</w:t>
      </w:r>
    </w:p>
    <w:p w14:paraId="6F5C4188" w14:textId="77777777" w:rsidR="0016272D" w:rsidRDefault="008D6B83">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Είναι φασισμός αυτό που κάνετε. </w:t>
      </w:r>
    </w:p>
    <w:p w14:paraId="6F5C4189" w14:textId="77777777" w:rsidR="0016272D" w:rsidRDefault="008D6B83">
      <w:pPr>
        <w:spacing w:line="600" w:lineRule="auto"/>
        <w:ind w:firstLine="720"/>
        <w:jc w:val="both"/>
        <w:rPr>
          <w:rFonts w:eastAsia="Times New Roman"/>
          <w:szCs w:val="24"/>
        </w:rPr>
      </w:pPr>
      <w:r w:rsidRPr="00AE01A8">
        <w:rPr>
          <w:rFonts w:eastAsia="Times New Roman"/>
          <w:b/>
          <w:szCs w:val="24"/>
        </w:rPr>
        <w:lastRenderedPageBreak/>
        <w:t>ΠΡΟΕΔΡΕΥΟΥΣΑ (Αναστασία Χριστοδουλοπούλου):</w:t>
      </w:r>
      <w:r>
        <w:rPr>
          <w:rFonts w:eastAsia="Times New Roman"/>
          <w:b/>
          <w:szCs w:val="24"/>
        </w:rPr>
        <w:t xml:space="preserve"> </w:t>
      </w:r>
      <w:r>
        <w:rPr>
          <w:rFonts w:eastAsia="Times New Roman"/>
          <w:szCs w:val="24"/>
        </w:rPr>
        <w:t>Σας ανακοινώνω, λοιπόν, ότι έχουν υποδειχθεί από την Κοινοβουλευτική Ομάδα του Συνασπισμού Ριζοσπαστικής Αριστερ</w:t>
      </w:r>
      <w:r>
        <w:rPr>
          <w:rFonts w:eastAsia="Times New Roman"/>
          <w:szCs w:val="24"/>
        </w:rPr>
        <w:t xml:space="preserve">άς ο κ. Παρασκευόπουλος, ο κ. </w:t>
      </w:r>
      <w:proofErr w:type="spellStart"/>
      <w:r>
        <w:rPr>
          <w:rFonts w:eastAsia="Times New Roman"/>
          <w:szCs w:val="24"/>
        </w:rPr>
        <w:t>Ηγουμενίδης</w:t>
      </w:r>
      <w:proofErr w:type="spellEnd"/>
      <w:r>
        <w:rPr>
          <w:rFonts w:eastAsia="Times New Roman"/>
          <w:szCs w:val="24"/>
        </w:rPr>
        <w:t xml:space="preserve">, ο κ. </w:t>
      </w:r>
      <w:proofErr w:type="spellStart"/>
      <w:r>
        <w:rPr>
          <w:rFonts w:eastAsia="Times New Roman"/>
          <w:szCs w:val="24"/>
        </w:rPr>
        <w:t>Δρίτσας</w:t>
      </w:r>
      <w:proofErr w:type="spellEnd"/>
      <w:r>
        <w:rPr>
          <w:rFonts w:eastAsia="Times New Roman"/>
          <w:szCs w:val="24"/>
        </w:rPr>
        <w:t xml:space="preserve">, η κ. Αναγνωστοπούλου και ο κ. </w:t>
      </w:r>
      <w:proofErr w:type="spellStart"/>
      <w:r>
        <w:rPr>
          <w:rFonts w:eastAsia="Times New Roman"/>
          <w:szCs w:val="24"/>
        </w:rPr>
        <w:t>Λάππας</w:t>
      </w:r>
      <w:proofErr w:type="spellEnd"/>
      <w:r>
        <w:rPr>
          <w:rFonts w:eastAsia="Times New Roman"/>
          <w:szCs w:val="24"/>
        </w:rPr>
        <w:t xml:space="preserve">. </w:t>
      </w:r>
    </w:p>
    <w:p w14:paraId="6F5C418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Από την Κοινοβουλευτική Ομάδα της Νέας Δημοκρατίας ο κ. Βορίδης, ο κ. </w:t>
      </w:r>
      <w:proofErr w:type="spellStart"/>
      <w:r>
        <w:rPr>
          <w:rFonts w:eastAsia="Times New Roman" w:cs="Times New Roman"/>
          <w:szCs w:val="24"/>
        </w:rPr>
        <w:t>Μηταράκης</w:t>
      </w:r>
      <w:proofErr w:type="spellEnd"/>
      <w:r>
        <w:rPr>
          <w:rFonts w:eastAsia="Times New Roman" w:cs="Times New Roman"/>
          <w:szCs w:val="24"/>
        </w:rPr>
        <w:t xml:space="preserve"> και ο κ. Γεωργαντάς.</w:t>
      </w:r>
    </w:p>
    <w:p w14:paraId="6F5C418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Από τη Δημοκρατική Συμπαράταξη ο κ. Θεόδωρος Παπαθεοδώρου. </w:t>
      </w:r>
    </w:p>
    <w:p w14:paraId="6F5C418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Από την Κοινοβουλευτική Ομάδα του Λαϊκού Συνδέσμου - Χρυσή Αυγή ο κ. Λαγός.</w:t>
      </w:r>
    </w:p>
    <w:p w14:paraId="6F5C418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Από την Κοινοβουλευτική Ομάδα του Κομμουνιστικού Κόμματος Ελλάδ</w:t>
      </w:r>
      <w:r>
        <w:rPr>
          <w:rFonts w:eastAsia="Times New Roman" w:cs="Times New Roman"/>
          <w:szCs w:val="24"/>
        </w:rPr>
        <w:t>α</w:t>
      </w:r>
      <w:r>
        <w:rPr>
          <w:rFonts w:eastAsia="Times New Roman" w:cs="Times New Roman"/>
          <w:szCs w:val="24"/>
        </w:rPr>
        <w:t xml:space="preserve">ς ο κ. </w:t>
      </w:r>
      <w:proofErr w:type="spellStart"/>
      <w:r>
        <w:rPr>
          <w:rFonts w:eastAsia="Times New Roman" w:cs="Times New Roman"/>
          <w:szCs w:val="24"/>
        </w:rPr>
        <w:t>Καραθανασόπουλος</w:t>
      </w:r>
      <w:proofErr w:type="spellEnd"/>
      <w:r>
        <w:rPr>
          <w:rFonts w:eastAsia="Times New Roman" w:cs="Times New Roman"/>
          <w:szCs w:val="24"/>
        </w:rPr>
        <w:t>.</w:t>
      </w:r>
    </w:p>
    <w:p w14:paraId="6F5C418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Από την Κοινοβουλευτική Ομάδα των Ανεξαρτήτων Ελλήνων ο κ. Λαζαρίδης.</w:t>
      </w:r>
    </w:p>
    <w:p w14:paraId="6F5C418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Από την </w:t>
      </w:r>
      <w:r>
        <w:rPr>
          <w:rFonts w:eastAsia="Times New Roman" w:cs="Times New Roman"/>
          <w:szCs w:val="24"/>
        </w:rPr>
        <w:t xml:space="preserve">Κοινοβουλευτική Ομάδα του Ποταμιού ο κ. </w:t>
      </w:r>
      <w:proofErr w:type="spellStart"/>
      <w:r>
        <w:rPr>
          <w:rFonts w:eastAsia="Times New Roman" w:cs="Times New Roman"/>
          <w:szCs w:val="24"/>
        </w:rPr>
        <w:t>Αμυράς</w:t>
      </w:r>
      <w:proofErr w:type="spellEnd"/>
      <w:r>
        <w:rPr>
          <w:rFonts w:eastAsia="Times New Roman" w:cs="Times New Roman"/>
          <w:szCs w:val="24"/>
        </w:rPr>
        <w:t>.</w:t>
      </w:r>
    </w:p>
    <w:p w14:paraId="6F5C419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Από την Κοινοβουλευτική Ομάδα της Ένωσης Κεντρώων ο κ. Γεωργιάδης.</w:t>
      </w:r>
    </w:p>
    <w:p w14:paraId="6F5C419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Από τους Ανεξάρτητους Βουλευτές ο κ. Δημήτριος </w:t>
      </w:r>
      <w:proofErr w:type="spellStart"/>
      <w:r>
        <w:rPr>
          <w:rFonts w:eastAsia="Times New Roman" w:cs="Times New Roman"/>
          <w:szCs w:val="24"/>
        </w:rPr>
        <w:t>Κουκούτσης</w:t>
      </w:r>
      <w:proofErr w:type="spellEnd"/>
      <w:r>
        <w:rPr>
          <w:rFonts w:eastAsia="Times New Roman" w:cs="Times New Roman"/>
          <w:szCs w:val="24"/>
        </w:rPr>
        <w:t>.</w:t>
      </w:r>
    </w:p>
    <w:p w14:paraId="6F5C419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Πριν δώσω τον λόγο στον πρώτο, που είναι ο κ. Παρασκευόπουλος, έχω την τιμή να ανα</w:t>
      </w:r>
      <w:r>
        <w:rPr>
          <w:rFonts w:eastAsia="Times New Roman" w:cs="Times New Roman"/>
          <w:szCs w:val="24"/>
        </w:rPr>
        <w:t>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w:t>
      </w:r>
      <w:r>
        <w:rPr>
          <w:rFonts w:eastAsia="Times New Roman" w:cs="Times New Roman"/>
          <w:szCs w:val="24"/>
        </w:rPr>
        <w:t>ριάντα έξι μαθήτριες και μαθητές και δύο συνοδοί εκπαιδευτικοί από το 2</w:t>
      </w:r>
      <w:r w:rsidRPr="00606242">
        <w:rPr>
          <w:rFonts w:eastAsia="Times New Roman" w:cs="Times New Roman"/>
          <w:szCs w:val="24"/>
          <w:vertAlign w:val="superscript"/>
        </w:rPr>
        <w:t>ο</w:t>
      </w:r>
      <w:r>
        <w:rPr>
          <w:rFonts w:eastAsia="Times New Roman" w:cs="Times New Roman"/>
          <w:szCs w:val="24"/>
        </w:rPr>
        <w:t xml:space="preserve"> Δημοτικό Σχολείο Μαρκόπουλου.</w:t>
      </w:r>
    </w:p>
    <w:p w14:paraId="6F5C419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ά</w:t>
      </w:r>
      <w:r>
        <w:rPr>
          <w:rFonts w:eastAsia="Times New Roman" w:cs="Times New Roman"/>
          <w:szCs w:val="24"/>
        </w:rPr>
        <w:t>ς καλωσορίζουμε στη Βουλή.</w:t>
      </w:r>
    </w:p>
    <w:p w14:paraId="6F5C4194"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F5C419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Κύριε Παρασκευόπουλε, έχετε τον λόγο για δέκα λεπτά και έτσι ξεκινάμε, μετ</w:t>
      </w:r>
      <w:r>
        <w:rPr>
          <w:rFonts w:eastAsia="Times New Roman" w:cs="Times New Roman"/>
          <w:szCs w:val="24"/>
        </w:rPr>
        <w:t>ά από περίπου μιάμιση ώρα, τη συζήτηση.</w:t>
      </w:r>
    </w:p>
    <w:p w14:paraId="6F5C4196"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sidRPr="00606242">
        <w:rPr>
          <w:rFonts w:eastAsia="Times New Roman" w:cs="Times New Roman"/>
          <w:b/>
          <w:szCs w:val="24"/>
        </w:rPr>
        <w:t>:</w:t>
      </w:r>
      <w:r w:rsidRPr="00606242">
        <w:rPr>
          <w:rFonts w:eastAsia="Times New Roman" w:cs="Times New Roman"/>
          <w:szCs w:val="24"/>
        </w:rPr>
        <w:t xml:space="preserve"> </w:t>
      </w:r>
      <w:r>
        <w:rPr>
          <w:rFonts w:eastAsia="Times New Roman" w:cs="Times New Roman"/>
          <w:szCs w:val="24"/>
        </w:rPr>
        <w:t>Ήθελα τον λόγο επί προσωπικού, κυρία Πρόεδρε. Για τελευταία φορά σάς το λέω. Ντροπή σας!</w:t>
      </w:r>
    </w:p>
    <w:p w14:paraId="6F5C4197"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w:t>
      </w:r>
      <w:r w:rsidRPr="000075F8">
        <w:rPr>
          <w:rFonts w:eastAsia="Times New Roman" w:cs="Times New Roman"/>
          <w:b/>
          <w:szCs w:val="24"/>
        </w:rPr>
        <w:t>:</w:t>
      </w:r>
      <w:r w:rsidRPr="000075F8">
        <w:rPr>
          <w:rFonts w:eastAsia="Times New Roman" w:cs="Times New Roman"/>
          <w:szCs w:val="24"/>
        </w:rPr>
        <w:t xml:space="preserve"> </w:t>
      </w:r>
      <w:r>
        <w:rPr>
          <w:rFonts w:eastAsia="Times New Roman" w:cs="Times New Roman"/>
          <w:szCs w:val="24"/>
        </w:rPr>
        <w:t>Για τόσο ενδιαφέροντα νομικά ζητήματα που τέθηκαν, θα παρακαλέσω, κυρία Πρόεδρε</w:t>
      </w:r>
      <w:r>
        <w:rPr>
          <w:rFonts w:eastAsia="Times New Roman" w:cs="Times New Roman"/>
          <w:szCs w:val="24"/>
        </w:rPr>
        <w:t>, να μου δώσετε δύο-τρία λεπτά παραπάνω. Είναι πειρασμός πραγματικά για κάποιον νομικό να εκφράσει τη γνώμη του.</w:t>
      </w:r>
    </w:p>
    <w:p w14:paraId="6F5C419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Βέβαια, σπεύδω να σας πω ότι το παρεμπίπτον θέμα της συνταγματικότητας δεν μπορούσε να τεθεί, κατά τη γνώμη, μου ούτε ως θέμα αντισυνταγματικότ</w:t>
      </w:r>
      <w:r>
        <w:rPr>
          <w:rFonts w:eastAsia="Times New Roman" w:cs="Times New Roman"/>
          <w:szCs w:val="24"/>
        </w:rPr>
        <w:t>ητας ούτε ως παρεμπίπτον, διότι όλη η συζήτηση σήμερα, από το πρώτο λεπτό μέχρι το τελευταίο –τα μεσάνυχτα, όποτε έρθει το τέλος- αφορά το άρθρο 86 του Συντάγματος.</w:t>
      </w:r>
    </w:p>
    <w:p w14:paraId="6F5C419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Επομένως, από το πρωί μέχρι το βράδυ ούτως ή άλλως το Σύνταγμα θα συζητάμε. Δεν είναι παρεμ</w:t>
      </w:r>
      <w:r>
        <w:rPr>
          <w:rFonts w:eastAsia="Times New Roman" w:cs="Times New Roman"/>
          <w:szCs w:val="24"/>
        </w:rPr>
        <w:t>πίπτον το θέμα. Εμπίπτει στην καρδιά του θέματος το εάν όλα έχουν γίνει σύμφωνα με το Σύνταγμα ή όχι. Ούτε παρεμπίπτον είναι ούτε αφορά ειδικά τη συνταγματικότητα το θέμα αυτό.</w:t>
      </w:r>
    </w:p>
    <w:p w14:paraId="6F5C419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Αυτό το οποίο ήταν χαρακτηριστικό αυτής της συζήτησης, όπως διεξήχθη μέχρι τώρα</w:t>
      </w:r>
      <w:r>
        <w:rPr>
          <w:rFonts w:eastAsia="Times New Roman" w:cs="Times New Roman"/>
          <w:szCs w:val="24"/>
        </w:rPr>
        <w:t>, είναι ότι τα νομικά εμφανίζονται σαν μ</w:t>
      </w:r>
      <w:r>
        <w:rPr>
          <w:rFonts w:eastAsia="Times New Roman" w:cs="Times New Roman"/>
          <w:szCs w:val="24"/>
        </w:rPr>
        <w:t>ί</w:t>
      </w:r>
      <w:r>
        <w:rPr>
          <w:rFonts w:eastAsia="Times New Roman" w:cs="Times New Roman"/>
          <w:szCs w:val="24"/>
        </w:rPr>
        <w:t>α σκοτεινή τέχνη, σαν μ</w:t>
      </w:r>
      <w:r>
        <w:rPr>
          <w:rFonts w:eastAsia="Times New Roman" w:cs="Times New Roman"/>
          <w:szCs w:val="24"/>
        </w:rPr>
        <w:t>ί</w:t>
      </w:r>
      <w:r>
        <w:rPr>
          <w:rFonts w:eastAsia="Times New Roman" w:cs="Times New Roman"/>
          <w:szCs w:val="24"/>
        </w:rPr>
        <w:t>α αλχημεία και ξαφνικά να προκύπτει το άλφα ή το βήτα αποτέλεσμα, διότι αυτό θεωρείται νομολογία, διότι δεν θεωρείται νομολογία, για παράδειγμα, αυτό που λέει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ε</w:t>
      </w:r>
      <w:r>
        <w:rPr>
          <w:rFonts w:eastAsia="Times New Roman" w:cs="Times New Roman"/>
          <w:szCs w:val="24"/>
        </w:rPr>
        <w:t>πιτροπή προκαταρκτικής εξέτ</w:t>
      </w:r>
      <w:r>
        <w:rPr>
          <w:rFonts w:eastAsia="Times New Roman" w:cs="Times New Roman"/>
          <w:szCs w:val="24"/>
        </w:rPr>
        <w:t xml:space="preserve">ασης, λες και το τι αποτελεί ή όχι νομολογία το ορίζει κάποια διάταξη νόμου και το ένα είναι σωστό και το άλλο είναι τελείως λάθος. </w:t>
      </w:r>
    </w:p>
    <w:p w14:paraId="6F5C419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Βεβαίως, εδώ έχουμε να κάνουμε με μία κρίση που θα είναι δικαιοδοτική και το παρελθόν των δικαιοδοτικών κρίσεων, δηλαδή προ</w:t>
      </w:r>
      <w:r>
        <w:rPr>
          <w:rFonts w:eastAsia="Times New Roman" w:cs="Times New Roman"/>
          <w:szCs w:val="24"/>
        </w:rPr>
        <w:t xml:space="preserve">ηγούμενες κρίσεις πάνω σε θέματα δικαίου, συνήθως ονομάζονται «νομολογία». Μια κρίση για το δίκαιο διατυπώνει και η </w:t>
      </w:r>
      <w:r>
        <w:rPr>
          <w:rFonts w:eastAsia="Times New Roman" w:cs="Times New Roman"/>
          <w:szCs w:val="24"/>
        </w:rPr>
        <w:t>π</w:t>
      </w:r>
      <w:r>
        <w:rPr>
          <w:rFonts w:eastAsia="Times New Roman" w:cs="Times New Roman"/>
          <w:szCs w:val="24"/>
        </w:rPr>
        <w:t xml:space="preserve">ροκαταρκτική </w:t>
      </w:r>
      <w:r>
        <w:rPr>
          <w:rFonts w:eastAsia="Times New Roman" w:cs="Times New Roman"/>
          <w:szCs w:val="24"/>
        </w:rPr>
        <w:t>ε</w:t>
      </w:r>
      <w:r>
        <w:rPr>
          <w:rFonts w:eastAsia="Times New Roman" w:cs="Times New Roman"/>
          <w:szCs w:val="24"/>
        </w:rPr>
        <w:t xml:space="preserve">πιτροπή,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 xml:space="preserve">ξέτασης και βεβαίως δημιουργεί νομολογία. </w:t>
      </w:r>
    </w:p>
    <w:p w14:paraId="6F5C419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Αυτό το οποίο με οδηγεί στο να ανατρέψω και τη</w:t>
      </w:r>
      <w:r>
        <w:rPr>
          <w:rFonts w:eastAsia="Times New Roman" w:cs="Times New Roman"/>
          <w:szCs w:val="24"/>
        </w:rPr>
        <w:t xml:space="preserve"> σειρά των σκέψεων στην εισήγησή μου και να αναφερθώ πρώτα στα νομικά, είναι το εξής, ότι όλη η συζήτηση του θέματος, το οποίο έχει κάποια χαρακτηριστικά άξια ιδιαίτερα προσοχής και από νομική </w:t>
      </w:r>
      <w:r>
        <w:rPr>
          <w:rFonts w:eastAsia="Times New Roman" w:cs="Times New Roman"/>
          <w:szCs w:val="24"/>
        </w:rPr>
        <w:lastRenderedPageBreak/>
        <w:t>άποψη, έγινε σαν μ</w:t>
      </w:r>
      <w:r>
        <w:rPr>
          <w:rFonts w:eastAsia="Times New Roman" w:cs="Times New Roman"/>
          <w:szCs w:val="24"/>
        </w:rPr>
        <w:t>ί</w:t>
      </w:r>
      <w:r>
        <w:rPr>
          <w:rFonts w:eastAsia="Times New Roman" w:cs="Times New Roman"/>
          <w:szCs w:val="24"/>
        </w:rPr>
        <w:t>α προσπάθεια αντίκρουσης με μυθεύματα και με</w:t>
      </w:r>
      <w:r>
        <w:rPr>
          <w:rFonts w:eastAsia="Times New Roman" w:cs="Times New Roman"/>
          <w:szCs w:val="24"/>
        </w:rPr>
        <w:t xml:space="preserve"> ιδεολογήματα πραγμάτων, τα οποία είναι πασιφανή και νομικά και κοινωνικά. </w:t>
      </w:r>
    </w:p>
    <w:p w14:paraId="6F5C419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Τι ειπώθηκε εδώ στην αρχή αυτών των συζητήσεων; «Όχι σκάνδαλο, σκευωρία». Μα, το σκάνδαλο προκύπτει από δείκτες, οικονομικούς δείκτες, στατιστικούς δείκτες, ελληνικούς, εθνικούς. Ε</w:t>
      </w:r>
      <w:r>
        <w:rPr>
          <w:rFonts w:eastAsia="Times New Roman" w:cs="Times New Roman"/>
          <w:szCs w:val="24"/>
        </w:rPr>
        <w:t xml:space="preserve">ίναι γνωστό στον κάθε ένα πολίτη που πηγαίνει στο νοσοκομείο. Πώς δεν υπάρχει σκάνδαλο; Εντάξει, δεν λέμε «σκευωρία», όχι «σκάνδαλο», λέμε «και σκάνδαλο και σκευωρία». </w:t>
      </w:r>
    </w:p>
    <w:p w14:paraId="6F5C419E" w14:textId="77777777" w:rsidR="0016272D" w:rsidRDefault="008D6B83">
      <w:pPr>
        <w:spacing w:line="600" w:lineRule="auto"/>
        <w:ind w:firstLine="720"/>
        <w:jc w:val="both"/>
        <w:rPr>
          <w:rFonts w:eastAsia="Times New Roman"/>
          <w:szCs w:val="24"/>
        </w:rPr>
      </w:pPr>
      <w:r>
        <w:rPr>
          <w:rFonts w:eastAsia="Times New Roman" w:cs="Times New Roman"/>
          <w:szCs w:val="24"/>
        </w:rPr>
        <w:t>Προχωρούμε παρακάτω. Γιατί η αναρμοδιότητα εξετάστηκε στην αρχή; Έπρεπε να εξεταστεί στ</w:t>
      </w:r>
      <w:r>
        <w:rPr>
          <w:rFonts w:eastAsia="Times New Roman" w:cs="Times New Roman"/>
          <w:szCs w:val="24"/>
        </w:rPr>
        <w:t>ο τέλος. Γιατί να μην εξεταστεί στην αρχή; Ένα θέμα αρμοδιότητας ενός οργάνου δεν πρέπει να είναι γνωστό από την αρχή, για να ξέρουμε αν καλώς συζητάμε ένα θέμα ή όχι; Μπορούμε να κάνουμε διεξαγωγή εξετάσεων μαρτύρων, οποιωνδήποτε εμπλεκόμενων προσώπων επί</w:t>
      </w:r>
      <w:r>
        <w:rPr>
          <w:rFonts w:eastAsia="Times New Roman" w:cs="Times New Roman"/>
          <w:szCs w:val="24"/>
        </w:rPr>
        <w:t xml:space="preserve"> ένα χρόνο και μετά να πούμε «α, ξέρετε, ήμασταν αναρμόδιοι»; Όχι βέβαια.</w:t>
      </w:r>
      <w:r>
        <w:rPr>
          <w:rFonts w:eastAsia="Times New Roman"/>
          <w:szCs w:val="24"/>
        </w:rPr>
        <w:t xml:space="preserve"> </w:t>
      </w:r>
      <w:r>
        <w:rPr>
          <w:rFonts w:eastAsia="Times New Roman"/>
          <w:szCs w:val="24"/>
        </w:rPr>
        <w:t xml:space="preserve">Δεν υπήρξε θέμα εδώ απέναντι στο οποίο να μην υπάρξει ένα μύθευμα, για να το πω έτσι απλά. </w:t>
      </w:r>
    </w:p>
    <w:p w14:paraId="6F5C419F" w14:textId="77777777" w:rsidR="0016272D" w:rsidRDefault="008D6B83">
      <w:pPr>
        <w:spacing w:line="600" w:lineRule="auto"/>
        <w:ind w:firstLine="720"/>
        <w:jc w:val="both"/>
        <w:rPr>
          <w:rFonts w:eastAsia="Times New Roman"/>
          <w:szCs w:val="24"/>
        </w:rPr>
      </w:pPr>
      <w:r>
        <w:rPr>
          <w:rFonts w:eastAsia="Times New Roman"/>
          <w:szCs w:val="24"/>
        </w:rPr>
        <w:lastRenderedPageBreak/>
        <w:t>Κα</w:t>
      </w:r>
      <w:r>
        <w:rPr>
          <w:rFonts w:eastAsia="Times New Roman"/>
          <w:szCs w:val="24"/>
        </w:rPr>
        <w:t xml:space="preserve">τ’ </w:t>
      </w:r>
      <w:r>
        <w:rPr>
          <w:rFonts w:eastAsia="Times New Roman"/>
          <w:szCs w:val="24"/>
        </w:rPr>
        <w:t>αρχ</w:t>
      </w:r>
      <w:r>
        <w:rPr>
          <w:rFonts w:eastAsia="Times New Roman"/>
          <w:szCs w:val="24"/>
        </w:rPr>
        <w:t>άς</w:t>
      </w:r>
      <w:r>
        <w:rPr>
          <w:rFonts w:eastAsia="Times New Roman"/>
          <w:szCs w:val="24"/>
        </w:rPr>
        <w:t xml:space="preserve">, όλες οι συζητήσεις της </w:t>
      </w:r>
      <w:r>
        <w:rPr>
          <w:rFonts w:eastAsia="Times New Roman"/>
          <w:szCs w:val="24"/>
        </w:rPr>
        <w:t>ε</w:t>
      </w:r>
      <w:r>
        <w:rPr>
          <w:rFonts w:eastAsia="Times New Roman"/>
          <w:szCs w:val="24"/>
        </w:rPr>
        <w:t>πιτροπής έγιναν κάτω από ένα διαρκές αίτημα να εξεταστ</w:t>
      </w:r>
      <w:r>
        <w:rPr>
          <w:rFonts w:eastAsia="Times New Roman"/>
          <w:szCs w:val="24"/>
        </w:rPr>
        <w:t>ούν μάρτυρες και να προκύψει έτσι, μέσω των καταθέσεων, ποια είναι η πραγματικότητα για την υπόθεση αυτή, ποιες οι ευθύνες και ποιες οι ενοχές.</w:t>
      </w:r>
    </w:p>
    <w:p w14:paraId="6F5C41A0" w14:textId="77777777" w:rsidR="0016272D" w:rsidRDefault="008D6B83">
      <w:pPr>
        <w:spacing w:line="600" w:lineRule="auto"/>
        <w:ind w:firstLine="720"/>
        <w:jc w:val="both"/>
        <w:rPr>
          <w:rFonts w:eastAsia="Times New Roman"/>
          <w:szCs w:val="24"/>
        </w:rPr>
      </w:pPr>
      <w:r>
        <w:rPr>
          <w:rFonts w:eastAsia="Times New Roman"/>
          <w:szCs w:val="24"/>
        </w:rPr>
        <w:t>Μα, εάν εξετάζονταν μάρτυρες, θα είχε αποδεχθεί η Βουλή τη δικιά της αρμοδιότητα για την εκδίκαση της πράξης και</w:t>
      </w:r>
      <w:r>
        <w:rPr>
          <w:rFonts w:eastAsia="Times New Roman"/>
          <w:szCs w:val="24"/>
        </w:rPr>
        <w:t xml:space="preserve"> θα είχαμε οδηγηθεί σε αρμοδιότητα της Βουλής και επομένως σε παραγραφή.</w:t>
      </w:r>
    </w:p>
    <w:p w14:paraId="6F5C41A1" w14:textId="77777777" w:rsidR="0016272D" w:rsidRDefault="008D6B83">
      <w:pPr>
        <w:spacing w:line="600" w:lineRule="auto"/>
        <w:ind w:firstLine="720"/>
        <w:jc w:val="both"/>
        <w:rPr>
          <w:rFonts w:eastAsia="Times New Roman"/>
          <w:szCs w:val="24"/>
        </w:rPr>
      </w:pPr>
      <w:r>
        <w:rPr>
          <w:rFonts w:eastAsia="Times New Roman"/>
          <w:szCs w:val="24"/>
        </w:rPr>
        <w:t>Τι ζητούσε η Αντιπολίτευση κατά τη διάρκεια των εργασιών της Προκαταρτικής Επιτροπής; Ζητούσε διαρκώς να υφαρπάξει η Βουλή την αρμοδιότητά της παρά το Σύνταγμα, ώστε να παραγραφούν οι</w:t>
      </w:r>
      <w:r>
        <w:rPr>
          <w:rFonts w:eastAsia="Times New Roman"/>
          <w:szCs w:val="24"/>
        </w:rPr>
        <w:t xml:space="preserve"> πράξεις. Δηλαδή, ζητούσε το «θάψιμο» των υποθέσεων. </w:t>
      </w:r>
    </w:p>
    <w:p w14:paraId="6F5C41A2" w14:textId="77777777" w:rsidR="0016272D" w:rsidRDefault="008D6B83">
      <w:pPr>
        <w:spacing w:line="600" w:lineRule="auto"/>
        <w:ind w:firstLine="720"/>
        <w:jc w:val="both"/>
        <w:rPr>
          <w:rFonts w:eastAsia="Times New Roman"/>
          <w:szCs w:val="24"/>
        </w:rPr>
      </w:pPr>
      <w:r>
        <w:rPr>
          <w:rFonts w:eastAsia="Times New Roman"/>
          <w:szCs w:val="24"/>
        </w:rPr>
        <w:t>Αυτό ήταν το κέντρο βάρους των επιχειρημάτων της Αντιπολίτευσης, καθώς και όλα τα άλλα: Δέκα κάλπες. «Γιατί δέκα κάλπες; Μ</w:t>
      </w:r>
      <w:r>
        <w:rPr>
          <w:rFonts w:eastAsia="Times New Roman"/>
          <w:szCs w:val="24"/>
        </w:rPr>
        <w:t>ί</w:t>
      </w:r>
      <w:r>
        <w:rPr>
          <w:rFonts w:eastAsia="Times New Roman"/>
          <w:szCs w:val="24"/>
        </w:rPr>
        <w:t>α κάλπη». Εάν είχαμε μ</w:t>
      </w:r>
      <w:r>
        <w:rPr>
          <w:rFonts w:eastAsia="Times New Roman"/>
          <w:szCs w:val="24"/>
        </w:rPr>
        <w:t>ί</w:t>
      </w:r>
      <w:r>
        <w:rPr>
          <w:rFonts w:eastAsia="Times New Roman"/>
          <w:szCs w:val="24"/>
        </w:rPr>
        <w:t>α κάλπη, θα έλεγαν: «Γιατί μ</w:t>
      </w:r>
      <w:r>
        <w:rPr>
          <w:rFonts w:eastAsia="Times New Roman"/>
          <w:szCs w:val="24"/>
        </w:rPr>
        <w:t>ί</w:t>
      </w:r>
      <w:r>
        <w:rPr>
          <w:rFonts w:eastAsia="Times New Roman"/>
          <w:szCs w:val="24"/>
        </w:rPr>
        <w:t>α κάλπη; Το άρθρο 60, έκφρα</w:t>
      </w:r>
      <w:r>
        <w:rPr>
          <w:rFonts w:eastAsia="Times New Roman"/>
          <w:szCs w:val="24"/>
        </w:rPr>
        <w:t xml:space="preserve">ση γνώμης. Δέκα να είναι οι κάλπες». </w:t>
      </w:r>
      <w:r>
        <w:rPr>
          <w:rFonts w:eastAsia="Times New Roman"/>
          <w:szCs w:val="24"/>
        </w:rPr>
        <w:lastRenderedPageBreak/>
        <w:t xml:space="preserve">«Έτσι είναι γραμμένο το ψηφοδέλτιο; Γιατί να είναι γραμμένο έτσι; Αλλιώς να είναι γραμμένο το ψηφοδέλτιο». Θα το είχαμε αλλιώς; Θα ζητούσαν άλλη διατύπωση τότε. </w:t>
      </w:r>
    </w:p>
    <w:p w14:paraId="6F5C41A3" w14:textId="77777777" w:rsidR="0016272D" w:rsidRDefault="008D6B83">
      <w:pPr>
        <w:spacing w:line="600" w:lineRule="auto"/>
        <w:ind w:firstLine="720"/>
        <w:jc w:val="both"/>
        <w:rPr>
          <w:rFonts w:eastAsia="Times New Roman"/>
          <w:szCs w:val="24"/>
        </w:rPr>
      </w:pPr>
      <w:r>
        <w:rPr>
          <w:rFonts w:eastAsia="Times New Roman"/>
          <w:szCs w:val="24"/>
        </w:rPr>
        <w:t>Μ</w:t>
      </w:r>
      <w:r>
        <w:rPr>
          <w:rFonts w:eastAsia="Times New Roman"/>
          <w:szCs w:val="24"/>
        </w:rPr>
        <w:t>ί</w:t>
      </w:r>
      <w:r>
        <w:rPr>
          <w:rFonts w:eastAsia="Times New Roman"/>
          <w:szCs w:val="24"/>
        </w:rPr>
        <w:t>α αγωνιώδης προσπάθεια εκτυλίχθηκε μέσα από νομικές ρυθ</w:t>
      </w:r>
      <w:r>
        <w:rPr>
          <w:rFonts w:eastAsia="Times New Roman"/>
          <w:szCs w:val="24"/>
        </w:rPr>
        <w:t>μίσεις, για να εμποδιστεί το να οδηγηθεί η υπόθεση σε κρίση στα δικαστήρια και να φανεί ποιος είναι αθώος και ποιος είναι ένοχος.</w:t>
      </w:r>
    </w:p>
    <w:p w14:paraId="6F5C41A4" w14:textId="77777777" w:rsidR="0016272D" w:rsidRDefault="008D6B83">
      <w:pPr>
        <w:spacing w:line="600" w:lineRule="auto"/>
        <w:ind w:firstLine="720"/>
        <w:jc w:val="both"/>
        <w:rPr>
          <w:rFonts w:eastAsia="Times New Roman"/>
          <w:szCs w:val="24"/>
        </w:rPr>
      </w:pPr>
      <w:r>
        <w:rPr>
          <w:rFonts w:eastAsia="Times New Roman"/>
          <w:szCs w:val="24"/>
        </w:rPr>
        <w:t xml:space="preserve">Περνώ, όμως, τώρα στο ίδιο το θέμα της σημερινής συζήτησης στην Ολομέλεια της Βουλής. </w:t>
      </w:r>
    </w:p>
    <w:p w14:paraId="6F5C41A5" w14:textId="77777777" w:rsidR="0016272D" w:rsidRDefault="008D6B83">
      <w:pPr>
        <w:spacing w:line="600" w:lineRule="auto"/>
        <w:ind w:firstLine="720"/>
        <w:jc w:val="both"/>
        <w:rPr>
          <w:rFonts w:eastAsia="Times New Roman"/>
          <w:szCs w:val="24"/>
        </w:rPr>
      </w:pPr>
      <w:r>
        <w:rPr>
          <w:rFonts w:eastAsia="Times New Roman"/>
          <w:szCs w:val="24"/>
        </w:rPr>
        <w:t>Η πασίγνωστη διαφθορά οδήγησε σε κοινων</w:t>
      </w:r>
      <w:r>
        <w:rPr>
          <w:rFonts w:eastAsia="Times New Roman"/>
          <w:szCs w:val="24"/>
        </w:rPr>
        <w:t xml:space="preserve">ικά αιτήματα διερεύνησης και αυτά είτε είχαν χαρακτηριστικά </w:t>
      </w:r>
      <w:r>
        <w:rPr>
          <w:rFonts w:eastAsia="Times New Roman"/>
          <w:szCs w:val="24"/>
        </w:rPr>
        <w:t>α</w:t>
      </w:r>
      <w:r>
        <w:rPr>
          <w:rFonts w:eastAsia="Times New Roman"/>
          <w:szCs w:val="24"/>
        </w:rPr>
        <w:t xml:space="preserve">κροδεξιά, του τύπου να καθίσουν οι πολιτικοί αδιακρίτως στο σκαμνί και να υπάρξουν καταδίκες και να πάρουμε κεφάλια κ.λπ., είτε ήταν δημοκρατικά αιτήματα, να εκδικαστούν οι υποθέσεις, να υπάρξει </w:t>
      </w:r>
      <w:r>
        <w:rPr>
          <w:rFonts w:eastAsia="Times New Roman"/>
          <w:szCs w:val="24"/>
        </w:rPr>
        <w:t>φως και να φανεί ποιος φταίει και ποιος όχι.</w:t>
      </w:r>
    </w:p>
    <w:p w14:paraId="6F5C41A6" w14:textId="77777777" w:rsidR="0016272D" w:rsidRDefault="008D6B83">
      <w:pPr>
        <w:spacing w:line="600" w:lineRule="auto"/>
        <w:ind w:firstLine="720"/>
        <w:jc w:val="both"/>
        <w:rPr>
          <w:rFonts w:eastAsia="Times New Roman"/>
          <w:szCs w:val="24"/>
        </w:rPr>
      </w:pPr>
      <w:r>
        <w:rPr>
          <w:rFonts w:eastAsia="Times New Roman"/>
          <w:szCs w:val="24"/>
        </w:rPr>
        <w:lastRenderedPageBreak/>
        <w:t>Η πρόσφατη ιστορία του τόπου μας τι δείχνει; Πραγματικά, είχαμε διαλευκάνσεις; Είχαμε απονομή δικαιοσύνης; Όχι, βέβαια. Η πρόσφατη ιστορία του τόπου μας δείχνει ότι οι ευθύνες των πολιτικών στις πλείστες περιπτώ</w:t>
      </w:r>
      <w:r>
        <w:rPr>
          <w:rFonts w:eastAsia="Times New Roman"/>
          <w:szCs w:val="24"/>
        </w:rPr>
        <w:t>σεις έμειναν στην άκρη και δεν υπήρξαν δίκες, δεν υπήρξε απονομή δικαιοσύνης.</w:t>
      </w:r>
    </w:p>
    <w:p w14:paraId="6F5C41A7" w14:textId="77777777" w:rsidR="0016272D" w:rsidRDefault="008D6B83">
      <w:pPr>
        <w:spacing w:line="600" w:lineRule="auto"/>
        <w:ind w:firstLine="720"/>
        <w:jc w:val="both"/>
        <w:rPr>
          <w:rFonts w:eastAsia="Times New Roman"/>
          <w:szCs w:val="24"/>
        </w:rPr>
      </w:pPr>
      <w:r>
        <w:rPr>
          <w:rFonts w:eastAsia="Times New Roman"/>
          <w:szCs w:val="24"/>
        </w:rPr>
        <w:t xml:space="preserve">Σε τι οφείλεται αυτό; Οφείλεται στο ότι στο Σύνταγμα υπάρχει το άρθρο 86, το οποίο προκειμένου να </w:t>
      </w:r>
      <w:proofErr w:type="spellStart"/>
      <w:r>
        <w:rPr>
          <w:rFonts w:eastAsia="Times New Roman"/>
          <w:szCs w:val="24"/>
        </w:rPr>
        <w:t>συγκεράσει</w:t>
      </w:r>
      <w:proofErr w:type="spellEnd"/>
      <w:r>
        <w:rPr>
          <w:rFonts w:eastAsia="Times New Roman"/>
          <w:szCs w:val="24"/>
        </w:rPr>
        <w:t xml:space="preserve"> διάφορες σκοπιμότητες -η μια σκοπιμότητα είναι της ασφάλειας, να τιμω</w:t>
      </w:r>
      <w:r>
        <w:rPr>
          <w:rFonts w:eastAsia="Times New Roman"/>
          <w:szCs w:val="24"/>
        </w:rPr>
        <w:t xml:space="preserve">ρηθούν τα εγκλήματα των πολιτικών, η άλλη σκοπιμότητα είναι να υπάρχει μια ροή στην πολιτική ζωή και να μην είναι εσαεί και αιωνίως οι πολιτικοί ύποπτοι για διάφορες παράνομες πράξει- λέει ότι κάποιες από τις πράξεις, εάν έχουν </w:t>
      </w:r>
      <w:proofErr w:type="spellStart"/>
      <w:r>
        <w:rPr>
          <w:rFonts w:eastAsia="Times New Roman"/>
          <w:szCs w:val="24"/>
        </w:rPr>
        <w:t>τελεστεί</w:t>
      </w:r>
      <w:proofErr w:type="spellEnd"/>
      <w:r>
        <w:rPr>
          <w:rFonts w:eastAsia="Times New Roman"/>
          <w:szCs w:val="24"/>
        </w:rPr>
        <w:t xml:space="preserve"> κατά την άσκηση των</w:t>
      </w:r>
      <w:r>
        <w:rPr>
          <w:rFonts w:eastAsia="Times New Roman"/>
          <w:szCs w:val="24"/>
        </w:rPr>
        <w:t xml:space="preserve"> καθηκόντων, θα υπάγονται στην αρμοδιότητα της Βουλής, εάν όχι, βεβαίως θα πρέπει να πάνε στα κοινά δικαστήρια και να δικαστούν, όπως δικάζεται ο καθένας πολίτης.</w:t>
      </w:r>
    </w:p>
    <w:p w14:paraId="6F5C41A8" w14:textId="77777777" w:rsidR="0016272D" w:rsidRDefault="008D6B83">
      <w:pPr>
        <w:spacing w:line="600" w:lineRule="auto"/>
        <w:ind w:firstLine="720"/>
        <w:jc w:val="both"/>
        <w:rPr>
          <w:rFonts w:eastAsia="Times New Roman"/>
          <w:szCs w:val="24"/>
        </w:rPr>
      </w:pPr>
      <w:r>
        <w:rPr>
          <w:rFonts w:eastAsia="Times New Roman"/>
          <w:szCs w:val="24"/>
        </w:rPr>
        <w:lastRenderedPageBreak/>
        <w:t>Το θέμα μας, λοιπόν, ήταν: Οι πράξεις για τις οποίες συζητούμε, η απιστία, η δωροδοκία και το</w:t>
      </w:r>
      <w:r>
        <w:rPr>
          <w:rFonts w:eastAsia="Times New Roman"/>
          <w:szCs w:val="24"/>
        </w:rPr>
        <w:t xml:space="preserve"> ξέπλυμα, έχουν γίνει κατά την άσκηση καθηκόντων, όπως λέει το άρθρο 86; </w:t>
      </w:r>
    </w:p>
    <w:p w14:paraId="6F5C41A9" w14:textId="77777777" w:rsidR="0016272D" w:rsidRDefault="008D6B83">
      <w:pPr>
        <w:spacing w:line="600" w:lineRule="auto"/>
        <w:ind w:firstLine="720"/>
        <w:jc w:val="both"/>
        <w:rPr>
          <w:rFonts w:eastAsia="Times New Roman"/>
          <w:szCs w:val="24"/>
        </w:rPr>
      </w:pPr>
      <w:r>
        <w:rPr>
          <w:rFonts w:eastAsia="Times New Roman"/>
          <w:szCs w:val="24"/>
        </w:rPr>
        <w:t>Ξέρετε, στο σημείο αυτό δεν είναι τόσο παράλογο το άρθρο 86 του Συντάγματος. Τι λέει; Λέει</w:t>
      </w:r>
      <w:r w:rsidRPr="00CA54C5">
        <w:rPr>
          <w:rFonts w:eastAsia="Times New Roman"/>
          <w:szCs w:val="24"/>
        </w:rPr>
        <w:t xml:space="preserve">: </w:t>
      </w:r>
      <w:r>
        <w:rPr>
          <w:rFonts w:eastAsia="Times New Roman"/>
          <w:szCs w:val="24"/>
        </w:rPr>
        <w:t xml:space="preserve">Καταλαβαίνω ότι ένας πολιτικός την ώρα που ασκεί κάποια καθήκοντά του και παίρνει κάποιες </w:t>
      </w:r>
      <w:r>
        <w:rPr>
          <w:rFonts w:eastAsia="Times New Roman"/>
          <w:szCs w:val="24"/>
        </w:rPr>
        <w:t>αποφάσεις μπορεί να οδηγηθεί σε κάποιους νομικούς ακροβατισμούς, μπορεί να οδηγηθεί σε κάποιες αποφάσεις οι οποίες θα προκαλέσουν ακόμα και βίαιες αντιδράσεις κ.λπ. και να βρεθεί, λόγω της άσκησης εξουσίας, στην ανάγκη να κάνει κάποιες τέτοιες σχετικές επι</w:t>
      </w:r>
      <w:r>
        <w:rPr>
          <w:rFonts w:eastAsia="Times New Roman"/>
          <w:szCs w:val="24"/>
        </w:rPr>
        <w:t>λογές.</w:t>
      </w:r>
    </w:p>
    <w:p w14:paraId="6F5C41AA" w14:textId="77777777" w:rsidR="0016272D" w:rsidRDefault="008D6B83">
      <w:pPr>
        <w:spacing w:line="600" w:lineRule="auto"/>
        <w:ind w:firstLine="720"/>
        <w:jc w:val="both"/>
        <w:rPr>
          <w:rFonts w:eastAsia="Times New Roman"/>
          <w:szCs w:val="24"/>
        </w:rPr>
      </w:pPr>
      <w:r>
        <w:rPr>
          <w:rFonts w:eastAsia="Times New Roman"/>
          <w:szCs w:val="24"/>
        </w:rPr>
        <w:t>Παρανομία; Βεβαίως, παρανομία. Επειδή, όμως, τις πράξεις αυτές υποχρεώνεται να τις κάνει ο πολιτικός γιατί ασκεί εκείνη την ώρα κάποια καθήκοντα που του λένε ή θα κάνεις αυτό ή θα κάνεις εκείνο, εντάξει σε αυτές τις περιπτώσεις να το δει το Σύνταγμα</w:t>
      </w:r>
      <w:r>
        <w:rPr>
          <w:rFonts w:eastAsia="Times New Roman"/>
          <w:szCs w:val="24"/>
        </w:rPr>
        <w:t xml:space="preserve"> με πιο πολύ στοργή, να πάμε στις ρυθμίσεις του άρθρου 86, να είναι συντομότερη η παραγραφή και να έχει φροντίσει και η Βουλή σε ορισμένες περιπτώσεις, με </w:t>
      </w:r>
      <w:r>
        <w:rPr>
          <w:rFonts w:eastAsia="Times New Roman"/>
          <w:szCs w:val="24"/>
        </w:rPr>
        <w:lastRenderedPageBreak/>
        <w:t>ειδικές διαδικασίες διακοπής των εργασιών της, να μείνουν χωρίς απόδοση ευθυνών οι σχετικές υποθέσεις</w:t>
      </w:r>
      <w:r>
        <w:rPr>
          <w:rFonts w:eastAsia="Times New Roman"/>
          <w:szCs w:val="24"/>
        </w:rPr>
        <w:t>.</w:t>
      </w:r>
    </w:p>
    <w:p w14:paraId="6F5C41AB" w14:textId="77777777" w:rsidR="0016272D" w:rsidRDefault="008D6B83">
      <w:pPr>
        <w:spacing w:line="600" w:lineRule="auto"/>
        <w:ind w:firstLine="720"/>
        <w:jc w:val="both"/>
        <w:rPr>
          <w:rFonts w:eastAsia="Times New Roman"/>
          <w:szCs w:val="24"/>
        </w:rPr>
      </w:pPr>
      <w:r>
        <w:rPr>
          <w:rFonts w:eastAsia="Times New Roman"/>
          <w:szCs w:val="24"/>
        </w:rPr>
        <w:t xml:space="preserve">Εδώ, όμως, έχουμε να κάνουμε με πράξεις, οι οποίες δεν </w:t>
      </w:r>
      <w:proofErr w:type="spellStart"/>
      <w:r>
        <w:rPr>
          <w:rFonts w:eastAsia="Times New Roman"/>
          <w:szCs w:val="24"/>
        </w:rPr>
        <w:t>τελέστηκαν</w:t>
      </w:r>
      <w:proofErr w:type="spellEnd"/>
      <w:r>
        <w:rPr>
          <w:rFonts w:eastAsia="Times New Roman"/>
          <w:szCs w:val="24"/>
        </w:rPr>
        <w:t xml:space="preserve"> κατά την άσκηση των καθηκόντων. Προφανώς, ούτε μ</w:t>
      </w:r>
      <w:r>
        <w:rPr>
          <w:rFonts w:eastAsia="Times New Roman"/>
          <w:szCs w:val="24"/>
        </w:rPr>
        <w:t>ί</w:t>
      </w:r>
      <w:r>
        <w:rPr>
          <w:rFonts w:eastAsia="Times New Roman"/>
          <w:szCs w:val="24"/>
        </w:rPr>
        <w:t>α αποπλάνηση είναι πράξη που τελείται κατά την άσκηση των καθηκόντων για να πάει στο Σύνταγμα, ούτε ακόμη και μ</w:t>
      </w:r>
      <w:r>
        <w:rPr>
          <w:rFonts w:eastAsia="Times New Roman"/>
          <w:szCs w:val="24"/>
        </w:rPr>
        <w:t>ί</w:t>
      </w:r>
      <w:r>
        <w:rPr>
          <w:rFonts w:eastAsia="Times New Roman"/>
          <w:szCs w:val="24"/>
        </w:rPr>
        <w:t>α πράξη δωροδοκίας είναι πρ</w:t>
      </w:r>
      <w:r>
        <w:rPr>
          <w:rFonts w:eastAsia="Times New Roman"/>
          <w:szCs w:val="24"/>
        </w:rPr>
        <w:t xml:space="preserve">άξη καθηκόντων, ώστε να υπαχθεί στο Σύνταγμα και να έχουμε σύντομη παραγραφή. </w:t>
      </w:r>
    </w:p>
    <w:p w14:paraId="6F5C41AC" w14:textId="77777777" w:rsidR="0016272D" w:rsidRDefault="008D6B83">
      <w:pPr>
        <w:spacing w:line="600" w:lineRule="auto"/>
        <w:ind w:firstLine="720"/>
        <w:jc w:val="both"/>
        <w:rPr>
          <w:rFonts w:eastAsia="Times New Roman"/>
          <w:szCs w:val="24"/>
        </w:rPr>
      </w:pPr>
      <w:r>
        <w:rPr>
          <w:rFonts w:eastAsia="Times New Roman"/>
          <w:szCs w:val="24"/>
        </w:rPr>
        <w:t>Συνεπώς, είναι σαφές -εάν δούμε τον κατάλογο των πράξεων για τις οποίες έγιναν κατηγορίες- ότι η πράξη της απιστίας είναι μ</w:t>
      </w:r>
      <w:r>
        <w:rPr>
          <w:rFonts w:eastAsia="Times New Roman"/>
          <w:szCs w:val="24"/>
        </w:rPr>
        <w:t>ί</w:t>
      </w:r>
      <w:r>
        <w:rPr>
          <w:rFonts w:eastAsia="Times New Roman"/>
          <w:szCs w:val="24"/>
        </w:rPr>
        <w:t>α πράξη διαχείρισης, που έτσι και αλλιώς γίνεται κατά</w:t>
      </w:r>
      <w:r>
        <w:rPr>
          <w:rFonts w:eastAsia="Times New Roman"/>
          <w:szCs w:val="24"/>
        </w:rPr>
        <w:t xml:space="preserve"> την άσκηση κάποιων καθηκόντων, και άρα οπωσδήποτε εμπίπτει στο «κατά την εκτέλεση των πράξεων του άρθρου 86». Επομένως, οπωσδήποτε έχει παραγραφεί. </w:t>
      </w:r>
    </w:p>
    <w:p w14:paraId="6F5C41AD" w14:textId="77777777" w:rsidR="0016272D" w:rsidRDefault="008D6B83">
      <w:pPr>
        <w:spacing w:line="600" w:lineRule="auto"/>
        <w:ind w:firstLine="720"/>
        <w:jc w:val="both"/>
        <w:rPr>
          <w:rFonts w:eastAsia="Times New Roman"/>
          <w:szCs w:val="24"/>
        </w:rPr>
      </w:pPr>
      <w:r>
        <w:rPr>
          <w:rFonts w:eastAsia="Times New Roman"/>
          <w:szCs w:val="24"/>
        </w:rPr>
        <w:lastRenderedPageBreak/>
        <w:t>Επίσης, μ</w:t>
      </w:r>
      <w:r>
        <w:rPr>
          <w:rFonts w:eastAsia="Times New Roman"/>
          <w:szCs w:val="24"/>
        </w:rPr>
        <w:t>ί</w:t>
      </w:r>
      <w:r>
        <w:rPr>
          <w:rFonts w:eastAsia="Times New Roman"/>
          <w:szCs w:val="24"/>
        </w:rPr>
        <w:t>α πράξη ξεπλύματος παράνομου χρήματος προφανώς είναι μια πράξη που γίνεται όχι τη στιγμή της άσκ</w:t>
      </w:r>
      <w:r>
        <w:rPr>
          <w:rFonts w:eastAsia="Times New Roman"/>
          <w:szCs w:val="24"/>
        </w:rPr>
        <w:t xml:space="preserve">ησης των καθηκόντων, αλλά στη συνέχεια και, επομένως, εδώ είναι σαφές ότι κατά το άρθρο 86 δεν έχουμε αρμοδιότητα της Βουλής, αλλά των κοινών δικαστηρίων. </w:t>
      </w:r>
    </w:p>
    <w:p w14:paraId="6F5C41AE" w14:textId="77777777" w:rsidR="0016272D" w:rsidRDefault="008D6B83">
      <w:pPr>
        <w:spacing w:line="600" w:lineRule="auto"/>
        <w:ind w:firstLine="720"/>
        <w:jc w:val="both"/>
        <w:rPr>
          <w:rFonts w:eastAsia="Times New Roman"/>
          <w:szCs w:val="24"/>
        </w:rPr>
      </w:pPr>
      <w:r>
        <w:rPr>
          <w:rFonts w:eastAsia="Times New Roman"/>
          <w:szCs w:val="24"/>
        </w:rPr>
        <w:t xml:space="preserve">Ως προς τη δωροδοκία, τι προκύπτει; Εδώ ήταν το ερώτημα, γιατί είχαμε ένα </w:t>
      </w:r>
      <w:proofErr w:type="spellStart"/>
      <w:r>
        <w:rPr>
          <w:rFonts w:eastAsia="Times New Roman"/>
          <w:szCs w:val="24"/>
        </w:rPr>
        <w:t>νομολογιακό</w:t>
      </w:r>
      <w:proofErr w:type="spellEnd"/>
      <w:r>
        <w:rPr>
          <w:rFonts w:eastAsia="Times New Roman"/>
          <w:szCs w:val="24"/>
        </w:rPr>
        <w:t xml:space="preserve"> προηγούμενο με</w:t>
      </w:r>
      <w:r>
        <w:rPr>
          <w:rFonts w:eastAsia="Times New Roman"/>
          <w:szCs w:val="24"/>
        </w:rPr>
        <w:t xml:space="preserve"> την υπόθεση Τσοχατζόπουλου, που έλεγε ότι η δωροδοκία είναι μ</w:t>
      </w:r>
      <w:r>
        <w:rPr>
          <w:rFonts w:eastAsia="Times New Roman"/>
          <w:szCs w:val="24"/>
        </w:rPr>
        <w:t>ί</w:t>
      </w:r>
      <w:r>
        <w:rPr>
          <w:rFonts w:eastAsia="Times New Roman"/>
          <w:szCs w:val="24"/>
        </w:rPr>
        <w:t>α πράξη, η οποία τελείται κατά την άσκηση των καθηκόντων.</w:t>
      </w:r>
    </w:p>
    <w:p w14:paraId="6F5C41AF"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Αυτή η θέση, η οποία </w:t>
      </w:r>
      <w:proofErr w:type="spellStart"/>
      <w:r>
        <w:rPr>
          <w:rFonts w:eastAsia="Times New Roman"/>
          <w:szCs w:val="24"/>
        </w:rPr>
        <w:t>προέκυπτε</w:t>
      </w:r>
      <w:proofErr w:type="spellEnd"/>
      <w:r>
        <w:rPr>
          <w:rFonts w:eastAsia="Times New Roman"/>
          <w:szCs w:val="24"/>
        </w:rPr>
        <w:t xml:space="preserve"> και από την υπόθεση Τσοχατζόπουλου, δεν είναι λογική, διότι δεν είναι λογικό να λέμε ότι η δωροληψία είναι άσκηση καθήκοντος και εμπίπτει στην εκτέλεση ενός καθήκοντος το να λαμβάνει κάποιος δώρα. Αυτό, λοιπόν, που είναι τόσο</w:t>
      </w:r>
      <w:r>
        <w:rPr>
          <w:rFonts w:eastAsia="Times New Roman"/>
          <w:szCs w:val="24"/>
        </w:rPr>
        <w:t xml:space="preserve"> λογικό να πεις ότι δεν ανήκει στο άρθρο 86, αλλά ανήκει στα κοινά δικαστήρια η δωροδοκία, η </w:t>
      </w:r>
      <w:r>
        <w:rPr>
          <w:rFonts w:eastAsia="Times New Roman"/>
          <w:szCs w:val="24"/>
        </w:rPr>
        <w:t>ε</w:t>
      </w:r>
      <w:r>
        <w:rPr>
          <w:rFonts w:eastAsia="Times New Roman"/>
          <w:szCs w:val="24"/>
        </w:rPr>
        <w:t xml:space="preserve">πιτροπή </w:t>
      </w:r>
      <w:r>
        <w:rPr>
          <w:rFonts w:eastAsia="Times New Roman"/>
          <w:szCs w:val="24"/>
        </w:rPr>
        <w:t>π</w:t>
      </w:r>
      <w:r>
        <w:rPr>
          <w:rFonts w:eastAsia="Times New Roman"/>
          <w:szCs w:val="24"/>
        </w:rPr>
        <w:t xml:space="preserve">ροκαταρκτικής </w:t>
      </w:r>
      <w:r>
        <w:rPr>
          <w:rFonts w:eastAsia="Times New Roman"/>
          <w:szCs w:val="24"/>
        </w:rPr>
        <w:t>ε</w:t>
      </w:r>
      <w:r>
        <w:rPr>
          <w:rFonts w:eastAsia="Times New Roman"/>
          <w:szCs w:val="24"/>
        </w:rPr>
        <w:t xml:space="preserve">ξέτασης είδε ότι το έχουν δει και άλλοι πολλοί, ότι έχουμε </w:t>
      </w:r>
      <w:proofErr w:type="spellStart"/>
      <w:r>
        <w:rPr>
          <w:rFonts w:eastAsia="Times New Roman"/>
          <w:szCs w:val="24"/>
        </w:rPr>
        <w:t>νομολογιακή</w:t>
      </w:r>
      <w:proofErr w:type="spellEnd"/>
      <w:r>
        <w:rPr>
          <w:rFonts w:eastAsia="Times New Roman"/>
          <w:szCs w:val="24"/>
        </w:rPr>
        <w:t xml:space="preserve"> στήριξη και τεκμηρίωση της θέσης ότι έχουμε μια πράξη, η οποία δεν </w:t>
      </w:r>
      <w:r>
        <w:rPr>
          <w:rFonts w:eastAsia="Times New Roman"/>
          <w:szCs w:val="24"/>
        </w:rPr>
        <w:t xml:space="preserve">τελείται κατά την άσκηση του καθήκοντος στην περίπτωση της </w:t>
      </w:r>
      <w:r>
        <w:rPr>
          <w:rFonts w:eastAsia="Times New Roman"/>
          <w:szCs w:val="24"/>
        </w:rPr>
        <w:lastRenderedPageBreak/>
        <w:t>δωροδοκίας. Είδαμε απόψεις ότι διαπρεπείς, κορυφαίοι νομικοί, ο Πρόεδρος της Δημοκρατίας και άλλοι θεωρητικοί καθηγητές και δικαιοδοτικές κρίσεις και αυτής της Βουλής, έχουν αντιληφθεί και έχουν απ</w:t>
      </w:r>
      <w:r>
        <w:rPr>
          <w:rFonts w:eastAsia="Times New Roman"/>
          <w:szCs w:val="24"/>
        </w:rPr>
        <w:t>οδεχθεί ότι η δωροδοκία δεν είναι μια πράξη που γίνεται κατά την εκτέλεση των καθηκόντων, δεν εμπίπτει στο άρθρο 86, πρέπει να πάει στα δικαστήρια και να δικαστεί και αν κάποιος είναι ένοχος, να καταδικαστεί.</w:t>
      </w:r>
    </w:p>
    <w:p w14:paraId="6F5C41B0"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Με βάση, λοιπόν, αυτό το σκεπτικό η </w:t>
      </w:r>
      <w:r>
        <w:rPr>
          <w:rFonts w:eastAsia="Times New Roman"/>
          <w:szCs w:val="24"/>
        </w:rPr>
        <w:t>ε</w:t>
      </w:r>
      <w:r>
        <w:rPr>
          <w:rFonts w:eastAsia="Times New Roman"/>
          <w:szCs w:val="24"/>
        </w:rPr>
        <w:t xml:space="preserve">πιτροπή </w:t>
      </w:r>
      <w:r>
        <w:rPr>
          <w:rFonts w:eastAsia="Times New Roman"/>
          <w:szCs w:val="24"/>
        </w:rPr>
        <w:t>π</w:t>
      </w:r>
      <w:r>
        <w:rPr>
          <w:rFonts w:eastAsia="Times New Roman"/>
          <w:szCs w:val="24"/>
        </w:rPr>
        <w:t>ρ</w:t>
      </w:r>
      <w:r>
        <w:rPr>
          <w:rFonts w:eastAsia="Times New Roman"/>
          <w:szCs w:val="24"/>
        </w:rPr>
        <w:t xml:space="preserve">οκαταρκτικής </w:t>
      </w:r>
      <w:r>
        <w:rPr>
          <w:rFonts w:eastAsia="Times New Roman"/>
          <w:szCs w:val="24"/>
        </w:rPr>
        <w:t>ε</w:t>
      </w:r>
      <w:r>
        <w:rPr>
          <w:rFonts w:eastAsia="Times New Roman"/>
          <w:szCs w:val="24"/>
        </w:rPr>
        <w:t xml:space="preserve">ξέτασης προτείνει προς την Ολομέλεια της Βουλής, όχι ως προς την απιστία, γιατί αυτό το θέμα το ξεκαθάρισε από την πρώτη η Ολομέλεια, αλλά πλέον ως προς τη δωροδοκία και το ξέπλυμα παράνομου χρήματος, οι πράξεις αυτές να οδηγηθούν στη </w:t>
      </w:r>
      <w:r>
        <w:rPr>
          <w:rFonts w:eastAsia="Times New Roman"/>
          <w:szCs w:val="24"/>
        </w:rPr>
        <w:t>δ</w:t>
      </w:r>
      <w:r>
        <w:rPr>
          <w:rFonts w:eastAsia="Times New Roman"/>
          <w:szCs w:val="24"/>
        </w:rPr>
        <w:t>ικαιοσ</w:t>
      </w:r>
      <w:r>
        <w:rPr>
          <w:rFonts w:eastAsia="Times New Roman"/>
          <w:szCs w:val="24"/>
        </w:rPr>
        <w:t xml:space="preserve">ύνη και να δικαστούν από αυτήν. Αναγνωρίζει η Βουλή, αναγνωρίζει η </w:t>
      </w:r>
      <w:r>
        <w:rPr>
          <w:rFonts w:eastAsia="Times New Roman"/>
          <w:szCs w:val="24"/>
        </w:rPr>
        <w:t>ε</w:t>
      </w:r>
      <w:r>
        <w:rPr>
          <w:rFonts w:eastAsia="Times New Roman"/>
          <w:szCs w:val="24"/>
        </w:rPr>
        <w:t xml:space="preserve">πιτροπή </w:t>
      </w:r>
      <w:r>
        <w:rPr>
          <w:rFonts w:eastAsia="Times New Roman"/>
          <w:szCs w:val="24"/>
        </w:rPr>
        <w:t>π</w:t>
      </w:r>
      <w:r>
        <w:rPr>
          <w:rFonts w:eastAsia="Times New Roman"/>
          <w:szCs w:val="24"/>
        </w:rPr>
        <w:t xml:space="preserve">ροκαταρκτικής </w:t>
      </w:r>
      <w:r>
        <w:rPr>
          <w:rFonts w:eastAsia="Times New Roman"/>
          <w:szCs w:val="24"/>
        </w:rPr>
        <w:t>ε</w:t>
      </w:r>
      <w:r>
        <w:rPr>
          <w:rFonts w:eastAsia="Times New Roman"/>
          <w:szCs w:val="24"/>
        </w:rPr>
        <w:t xml:space="preserve">ξέτασης την αρμοδιότητα της </w:t>
      </w:r>
      <w:r>
        <w:rPr>
          <w:rFonts w:eastAsia="Times New Roman"/>
          <w:szCs w:val="24"/>
        </w:rPr>
        <w:t>δ</w:t>
      </w:r>
      <w:r>
        <w:rPr>
          <w:rFonts w:eastAsia="Times New Roman"/>
          <w:szCs w:val="24"/>
        </w:rPr>
        <w:t xml:space="preserve">ικαιοσύνης, διότι δεν υπάρχει αρμοδιότητα της Βουλής, γιατί δεν συντρέχει σχετική προϋπόθεση, δηλαδή έχουν </w:t>
      </w:r>
      <w:proofErr w:type="spellStart"/>
      <w:r>
        <w:rPr>
          <w:rFonts w:eastAsia="Times New Roman"/>
          <w:szCs w:val="24"/>
        </w:rPr>
        <w:t>τελεστεί</w:t>
      </w:r>
      <w:proofErr w:type="spellEnd"/>
      <w:r>
        <w:rPr>
          <w:rFonts w:eastAsia="Times New Roman"/>
          <w:szCs w:val="24"/>
        </w:rPr>
        <w:t xml:space="preserve"> οι πράξεις κατά την</w:t>
      </w:r>
      <w:r>
        <w:rPr>
          <w:rFonts w:eastAsia="Times New Roman"/>
          <w:szCs w:val="24"/>
        </w:rPr>
        <w:t xml:space="preserve"> εκτέλεση.</w:t>
      </w:r>
    </w:p>
    <w:p w14:paraId="6F5C41B1"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lastRenderedPageBreak/>
        <w:t xml:space="preserve">Επομένως, νομίζω ότι τα πράγματα, από τη δική μας την πλευρά, είναι καθαρά και η αναγνώριση της αρμοδιότητας της </w:t>
      </w:r>
      <w:r>
        <w:rPr>
          <w:rFonts w:eastAsia="Times New Roman"/>
          <w:szCs w:val="24"/>
        </w:rPr>
        <w:t>δ</w:t>
      </w:r>
      <w:r>
        <w:rPr>
          <w:rFonts w:eastAsia="Times New Roman"/>
          <w:szCs w:val="24"/>
        </w:rPr>
        <w:t>ικαιοσύνης, η οποία προκύπτει από το πόρισμά μας, θα πρέπει να γίνει αντιληπτό ότι δεν πρέπει να προσληφθεί ως ένας θρίαμβος των με</w:t>
      </w:r>
      <w:r>
        <w:rPr>
          <w:rFonts w:eastAsia="Times New Roman"/>
          <w:szCs w:val="24"/>
        </w:rPr>
        <w:t>ν ή ως μια καταστροφή των δε. Είναι απλώς μ</w:t>
      </w:r>
      <w:r>
        <w:rPr>
          <w:rFonts w:eastAsia="Times New Roman"/>
          <w:szCs w:val="24"/>
        </w:rPr>
        <w:t>ί</w:t>
      </w:r>
      <w:r>
        <w:rPr>
          <w:rFonts w:eastAsia="Times New Roman"/>
          <w:szCs w:val="24"/>
        </w:rPr>
        <w:t xml:space="preserve">α νίκη της απονομής της </w:t>
      </w:r>
      <w:r>
        <w:rPr>
          <w:rFonts w:eastAsia="Times New Roman"/>
          <w:szCs w:val="24"/>
        </w:rPr>
        <w:t>δ</w:t>
      </w:r>
      <w:r>
        <w:rPr>
          <w:rFonts w:eastAsia="Times New Roman"/>
          <w:szCs w:val="24"/>
        </w:rPr>
        <w:t>ικαιοσύνης, είναι μ</w:t>
      </w:r>
      <w:r>
        <w:rPr>
          <w:rFonts w:eastAsia="Times New Roman"/>
          <w:szCs w:val="24"/>
        </w:rPr>
        <w:t>ί</w:t>
      </w:r>
      <w:r>
        <w:rPr>
          <w:rFonts w:eastAsia="Times New Roman"/>
          <w:szCs w:val="24"/>
        </w:rPr>
        <w:t xml:space="preserve">α νίκη του Συντάγματος και του κράτους δίκαιου. </w:t>
      </w:r>
      <w:r>
        <w:rPr>
          <w:rFonts w:eastAsia="Times New Roman"/>
          <w:szCs w:val="24"/>
        </w:rPr>
        <w:t>Ε</w:t>
      </w:r>
      <w:r>
        <w:rPr>
          <w:rFonts w:eastAsia="Times New Roman"/>
          <w:szCs w:val="24"/>
        </w:rPr>
        <w:t>ίναι μ</w:t>
      </w:r>
      <w:r>
        <w:rPr>
          <w:rFonts w:eastAsia="Times New Roman"/>
          <w:szCs w:val="24"/>
        </w:rPr>
        <w:t>ί</w:t>
      </w:r>
      <w:r>
        <w:rPr>
          <w:rFonts w:eastAsia="Times New Roman"/>
          <w:szCs w:val="24"/>
        </w:rPr>
        <w:t xml:space="preserve">α νίκη όχι απλώς ενός </w:t>
      </w:r>
      <w:r>
        <w:rPr>
          <w:rFonts w:eastAsia="Times New Roman"/>
          <w:szCs w:val="24"/>
        </w:rPr>
        <w:t>κ</w:t>
      </w:r>
      <w:r>
        <w:rPr>
          <w:rFonts w:eastAsia="Times New Roman"/>
          <w:szCs w:val="24"/>
        </w:rPr>
        <w:t xml:space="preserve">όμματος ή δύο </w:t>
      </w:r>
      <w:r>
        <w:rPr>
          <w:rFonts w:eastAsia="Times New Roman"/>
          <w:szCs w:val="24"/>
        </w:rPr>
        <w:t>κ</w:t>
      </w:r>
      <w:r>
        <w:rPr>
          <w:rFonts w:eastAsia="Times New Roman"/>
          <w:szCs w:val="24"/>
        </w:rPr>
        <w:t>ομμάτων ή κάπως αλλιώς. Είναι μ</w:t>
      </w:r>
      <w:r>
        <w:rPr>
          <w:rFonts w:eastAsia="Times New Roman"/>
          <w:szCs w:val="24"/>
        </w:rPr>
        <w:t>ί</w:t>
      </w:r>
      <w:r>
        <w:rPr>
          <w:rFonts w:eastAsia="Times New Roman"/>
          <w:szCs w:val="24"/>
        </w:rPr>
        <w:t>α νίκη της κοινωνίας, είναι μ</w:t>
      </w:r>
      <w:r>
        <w:rPr>
          <w:rFonts w:eastAsia="Times New Roman"/>
          <w:szCs w:val="24"/>
        </w:rPr>
        <w:t>ί</w:t>
      </w:r>
      <w:r>
        <w:rPr>
          <w:rFonts w:eastAsia="Times New Roman"/>
          <w:szCs w:val="24"/>
        </w:rPr>
        <w:t xml:space="preserve">α νίκη και </w:t>
      </w:r>
      <w:r>
        <w:rPr>
          <w:rFonts w:eastAsia="Times New Roman"/>
          <w:szCs w:val="24"/>
        </w:rPr>
        <w:t>της ίδιας της πολιτικής, επειδή η Βουλή δείχνει σήμερα ότι με το Σύνταγμα στο χέρι δεν φοβάται να καταπολεμήσει τη διαφθορά, να στείλει την υπόθεση στη Δικαιοσύνη, η οποία θα μπορέσει να κρίνει.</w:t>
      </w:r>
    </w:p>
    <w:p w14:paraId="6F5C41B2"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Ευχαριστώ πολύ.</w:t>
      </w:r>
    </w:p>
    <w:p w14:paraId="6F5C41B3" w14:textId="77777777" w:rsidR="0016272D" w:rsidRDefault="008D6B83">
      <w:pPr>
        <w:tabs>
          <w:tab w:val="left" w:pos="2940"/>
        </w:tabs>
        <w:spacing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w:t>
      </w:r>
      <w:r>
        <w:rPr>
          <w:rFonts w:eastAsia="Times New Roman"/>
          <w:szCs w:val="24"/>
        </w:rPr>
        <w:t>αι των ΑΝΕΛ)</w:t>
      </w:r>
    </w:p>
    <w:p w14:paraId="6F5C41B4" w14:textId="77777777" w:rsidR="0016272D" w:rsidRDefault="008D6B83">
      <w:pPr>
        <w:tabs>
          <w:tab w:val="left" w:pos="2940"/>
        </w:tabs>
        <w:spacing w:line="600" w:lineRule="auto"/>
        <w:ind w:firstLine="720"/>
        <w:jc w:val="both"/>
        <w:rPr>
          <w:rFonts w:eastAsia="Times New Roman"/>
          <w:szCs w:val="24"/>
        </w:rPr>
      </w:pPr>
      <w:r w:rsidRPr="00EE3F18">
        <w:rPr>
          <w:rFonts w:eastAsia="Times New Roman"/>
          <w:b/>
          <w:szCs w:val="24"/>
        </w:rPr>
        <w:t>ΠΡΟΕΔΡΕΥΟΥΣΑ (Αναστασία Χριστοδουλοπούλου):</w:t>
      </w:r>
      <w:r>
        <w:rPr>
          <w:rFonts w:eastAsia="Times New Roman"/>
          <w:szCs w:val="24"/>
        </w:rPr>
        <w:t xml:space="preserve"> Τον λόγο έχει ο κ. Λαζαρίδης από τους Ανεξάρτητους Έλληνες.</w:t>
      </w:r>
    </w:p>
    <w:p w14:paraId="6F5C41B5" w14:textId="77777777" w:rsidR="0016272D" w:rsidRDefault="008D6B83">
      <w:pPr>
        <w:tabs>
          <w:tab w:val="left" w:pos="2940"/>
        </w:tabs>
        <w:spacing w:line="600" w:lineRule="auto"/>
        <w:ind w:firstLine="720"/>
        <w:jc w:val="both"/>
        <w:rPr>
          <w:rFonts w:eastAsia="Times New Roman"/>
          <w:szCs w:val="24"/>
        </w:rPr>
      </w:pPr>
      <w:r w:rsidRPr="00EE3F18">
        <w:rPr>
          <w:rFonts w:eastAsia="Times New Roman"/>
          <w:b/>
          <w:szCs w:val="24"/>
        </w:rPr>
        <w:lastRenderedPageBreak/>
        <w:t>ΓΕΩΡΓΙΟΣ ΛΑΖΑΡΙΔΗΣ:</w:t>
      </w:r>
      <w:r>
        <w:rPr>
          <w:rFonts w:eastAsia="Times New Roman"/>
          <w:szCs w:val="24"/>
        </w:rPr>
        <w:t xml:space="preserve"> Θα ήθελα να ξεκινήσω -και αν μου μείνει χρόνος, θα κάνω αναφορά και σε αυτά που ετοίμασα για σήμερα- σχολιάζοντας κάποια ζητήματα, τα οποία ετέθησαν σήμερα. </w:t>
      </w:r>
    </w:p>
    <w:p w14:paraId="6F5C41B6"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Όπως και την προηγούμενη φορά, τέθηκε το ζήτημα των καλπών. Επίσης, η Αντιπολίτευση έκανε αναφορά</w:t>
      </w:r>
      <w:r>
        <w:rPr>
          <w:rFonts w:eastAsia="Times New Roman"/>
          <w:szCs w:val="24"/>
        </w:rPr>
        <w:t>, για άλλη μ</w:t>
      </w:r>
      <w:r>
        <w:rPr>
          <w:rFonts w:eastAsia="Times New Roman"/>
          <w:szCs w:val="24"/>
        </w:rPr>
        <w:t>ί</w:t>
      </w:r>
      <w:r>
        <w:rPr>
          <w:rFonts w:eastAsia="Times New Roman"/>
          <w:szCs w:val="24"/>
        </w:rPr>
        <w:t xml:space="preserve">α φορά, για σεβασμό στο Σύνταγμα κ.λπ.. Μα, σεβασμός στο Σύνταγμα σημαίνει, καταρχήν, σεβασμό στις κοινοβουλευτικές διαδικασίες. Είχαμε αποφασίσει πριν μερικούς μήνες τη σύσταση της </w:t>
      </w:r>
      <w:r>
        <w:rPr>
          <w:rFonts w:eastAsia="Times New Roman"/>
          <w:szCs w:val="24"/>
        </w:rPr>
        <w:t>π</w:t>
      </w:r>
      <w:r>
        <w:rPr>
          <w:rFonts w:eastAsia="Times New Roman"/>
          <w:szCs w:val="24"/>
        </w:rPr>
        <w:t xml:space="preserve">ροανακριτικής </w:t>
      </w:r>
      <w:r>
        <w:rPr>
          <w:rFonts w:eastAsia="Times New Roman"/>
          <w:szCs w:val="24"/>
        </w:rPr>
        <w:t>ε</w:t>
      </w:r>
      <w:r>
        <w:rPr>
          <w:rFonts w:eastAsia="Times New Roman"/>
          <w:szCs w:val="24"/>
        </w:rPr>
        <w:t xml:space="preserve">πιτροπής. Είχε αποφασιστεί εδώ, ήταν απόφαση </w:t>
      </w:r>
      <w:r>
        <w:rPr>
          <w:rFonts w:eastAsia="Times New Roman"/>
          <w:szCs w:val="24"/>
        </w:rPr>
        <w:t>της Ολομέλειας της Βουλής. Ο σεβασμός στις αποφάσεις της Ολομέλειας δεν σημαίνει σεβασμό στο Σύνταγμα; Όταν ζητάνε ή υποδεικνύουν σεβασμό στο Σύνταγμα, δεν θα πρέπει οι ίδιοι να σέβονται αυτές τις αποφάσεις;</w:t>
      </w:r>
    </w:p>
    <w:p w14:paraId="6F5C41B7" w14:textId="77777777" w:rsidR="0016272D" w:rsidRDefault="008D6B83">
      <w:pPr>
        <w:spacing w:after="0" w:line="600" w:lineRule="auto"/>
        <w:ind w:firstLine="720"/>
        <w:jc w:val="both"/>
        <w:rPr>
          <w:rFonts w:eastAsia="Times New Roman"/>
          <w:szCs w:val="24"/>
        </w:rPr>
      </w:pPr>
      <w:r>
        <w:rPr>
          <w:rFonts w:eastAsia="Times New Roman"/>
          <w:szCs w:val="24"/>
        </w:rPr>
        <w:t>Ξέρετε τι έκαναν; Μετά τη δεύτερη ή την τρίτη συ</w:t>
      </w:r>
      <w:r>
        <w:rPr>
          <w:rFonts w:eastAsia="Times New Roman"/>
          <w:szCs w:val="24"/>
        </w:rPr>
        <w:t xml:space="preserve">νεδρίαση της </w:t>
      </w:r>
      <w:r>
        <w:rPr>
          <w:rFonts w:eastAsia="Times New Roman"/>
          <w:szCs w:val="24"/>
        </w:rPr>
        <w:t>π</w:t>
      </w:r>
      <w:r>
        <w:rPr>
          <w:rFonts w:eastAsia="Times New Roman"/>
          <w:szCs w:val="24"/>
        </w:rPr>
        <w:t xml:space="preserve">ροανακριτικής </w:t>
      </w:r>
      <w:r>
        <w:rPr>
          <w:rFonts w:eastAsia="Times New Roman"/>
          <w:szCs w:val="24"/>
        </w:rPr>
        <w:t>ε</w:t>
      </w:r>
      <w:r>
        <w:rPr>
          <w:rFonts w:eastAsia="Times New Roman"/>
          <w:szCs w:val="24"/>
        </w:rPr>
        <w:t xml:space="preserve">πιτροπής αποχώρησαν από τις διαδικασίες. Και εκείνο το οποίο ζήτησαν -ανάμεσα </w:t>
      </w:r>
      <w:r>
        <w:rPr>
          <w:rFonts w:eastAsia="Times New Roman"/>
          <w:szCs w:val="24"/>
        </w:rPr>
        <w:lastRenderedPageBreak/>
        <w:t xml:space="preserve">στα διάφορα αιτήματα που έθεσαν τότε κατά τις εργασίες της </w:t>
      </w:r>
      <w:r>
        <w:rPr>
          <w:rFonts w:eastAsia="Times New Roman"/>
          <w:szCs w:val="24"/>
        </w:rPr>
        <w:t>ε</w:t>
      </w:r>
      <w:r>
        <w:rPr>
          <w:rFonts w:eastAsia="Times New Roman"/>
          <w:szCs w:val="24"/>
        </w:rPr>
        <w:t xml:space="preserve">πιτροπής- ήταν να υπάρχει τηλεοπτική κάλυψη, δηλαδή οι συνεδριάσεις της </w:t>
      </w:r>
      <w:r>
        <w:rPr>
          <w:rFonts w:eastAsia="Times New Roman"/>
          <w:szCs w:val="24"/>
        </w:rPr>
        <w:t>π</w:t>
      </w:r>
      <w:r>
        <w:rPr>
          <w:rFonts w:eastAsia="Times New Roman"/>
          <w:szCs w:val="24"/>
        </w:rPr>
        <w:t xml:space="preserve">ροανακριτικής </w:t>
      </w:r>
      <w:r>
        <w:rPr>
          <w:rFonts w:eastAsia="Times New Roman"/>
          <w:szCs w:val="24"/>
        </w:rPr>
        <w:t>ε</w:t>
      </w:r>
      <w:r>
        <w:rPr>
          <w:rFonts w:eastAsia="Times New Roman"/>
          <w:szCs w:val="24"/>
        </w:rPr>
        <w:t>π</w:t>
      </w:r>
      <w:r>
        <w:rPr>
          <w:rFonts w:eastAsia="Times New Roman"/>
          <w:szCs w:val="24"/>
        </w:rPr>
        <w:t xml:space="preserve">ιτροπής να είναι δημόσιες στην ουσία. Αυτό δεν προβλέπεται από πουθενά. Προβλέπεται από τον Κανονισμό της Βουλής αυτό το πράγμα; Όχι! Η </w:t>
      </w:r>
      <w:r>
        <w:rPr>
          <w:rFonts w:eastAsia="Times New Roman"/>
          <w:szCs w:val="24"/>
        </w:rPr>
        <w:t>π</w:t>
      </w:r>
      <w:r>
        <w:rPr>
          <w:rFonts w:eastAsia="Times New Roman"/>
          <w:szCs w:val="24"/>
        </w:rPr>
        <w:t xml:space="preserve">ροανακριτική </w:t>
      </w:r>
      <w:r>
        <w:rPr>
          <w:rFonts w:eastAsia="Times New Roman"/>
          <w:szCs w:val="24"/>
        </w:rPr>
        <w:t>ε</w:t>
      </w:r>
      <w:r>
        <w:rPr>
          <w:rFonts w:eastAsia="Times New Roman"/>
          <w:szCs w:val="24"/>
        </w:rPr>
        <w:t xml:space="preserve">πιτροπή έχει αρμοδιότητες ανακριτή. Πώς είναι δυνατόν να γίνονται ανακρίσεις δημόσια; Είναι κάτι που δεν </w:t>
      </w:r>
      <w:r>
        <w:rPr>
          <w:rFonts w:eastAsia="Times New Roman"/>
          <w:szCs w:val="24"/>
        </w:rPr>
        <w:t>μπορεί να συνδεθεί σε κα</w:t>
      </w:r>
      <w:r>
        <w:rPr>
          <w:rFonts w:eastAsia="Times New Roman"/>
          <w:szCs w:val="24"/>
        </w:rPr>
        <w:t>μ</w:t>
      </w:r>
      <w:r>
        <w:rPr>
          <w:rFonts w:eastAsia="Times New Roman"/>
          <w:szCs w:val="24"/>
        </w:rPr>
        <w:t xml:space="preserve">μία περίπτωση με τη λογική. </w:t>
      </w:r>
    </w:p>
    <w:p w14:paraId="6F5C41B8" w14:textId="77777777" w:rsidR="0016272D" w:rsidRDefault="008D6B83">
      <w:pPr>
        <w:spacing w:after="0" w:line="600" w:lineRule="auto"/>
        <w:ind w:firstLine="720"/>
        <w:jc w:val="both"/>
        <w:rPr>
          <w:rFonts w:eastAsia="Times New Roman"/>
          <w:szCs w:val="24"/>
        </w:rPr>
      </w:pPr>
      <w:r>
        <w:rPr>
          <w:rFonts w:eastAsia="Times New Roman"/>
          <w:szCs w:val="24"/>
        </w:rPr>
        <w:t>Ήρθαν ξανά και έθεσαν θέματα για μία ενιαία κάλπη και όχι για δέκα διαφορετικές κάλπες. Αυτό το είχαμε συζητήσει και την περασμένη φορά. Είναι δέκα διαφορετικοί άνθρωποι, είναι δέκα διαφορετικές περιπτώ</w:t>
      </w:r>
      <w:r>
        <w:rPr>
          <w:rFonts w:eastAsia="Times New Roman"/>
          <w:szCs w:val="24"/>
        </w:rPr>
        <w:t xml:space="preserve">σεις. </w:t>
      </w:r>
      <w:r>
        <w:rPr>
          <w:rFonts w:eastAsia="Times New Roman"/>
          <w:szCs w:val="24"/>
        </w:rPr>
        <w:t>Τ</w:t>
      </w:r>
      <w:r>
        <w:rPr>
          <w:rFonts w:eastAsia="Times New Roman"/>
          <w:szCs w:val="24"/>
        </w:rPr>
        <w:t xml:space="preserve">ην προηγούμενη φορά εδώ στην Ολομέλεια εκλήθη ο καθένας χωριστά για να καταθέσει την άποψή του, γιατί είναι μία διαφορετική περίπτωση ο καθένας και στη συνέχεια, εκλήθη ο καθένας χωριστά από την </w:t>
      </w:r>
      <w:r>
        <w:rPr>
          <w:rFonts w:eastAsia="Times New Roman"/>
          <w:szCs w:val="24"/>
        </w:rPr>
        <w:t>π</w:t>
      </w:r>
      <w:r>
        <w:rPr>
          <w:rFonts w:eastAsia="Times New Roman"/>
          <w:szCs w:val="24"/>
        </w:rPr>
        <w:t xml:space="preserve">ροανακριτική </w:t>
      </w:r>
      <w:r>
        <w:rPr>
          <w:rFonts w:eastAsia="Times New Roman"/>
          <w:szCs w:val="24"/>
        </w:rPr>
        <w:t>επιτροπή</w:t>
      </w:r>
      <w:r>
        <w:rPr>
          <w:rFonts w:eastAsia="Times New Roman"/>
          <w:szCs w:val="24"/>
        </w:rPr>
        <w:t xml:space="preserve"> να καταθέσει την άποψή του. Εδώ</w:t>
      </w:r>
      <w:r>
        <w:rPr>
          <w:rFonts w:eastAsia="Times New Roman"/>
          <w:szCs w:val="24"/>
        </w:rPr>
        <w:t xml:space="preserve">, λοιπόν, θα βάλουμε μία κάλπη; Δηλαδή, θα αντιμετωπιστούν όλοι ενιαία; Από πού προβλέπεται αυτό; Από </w:t>
      </w:r>
      <w:r>
        <w:rPr>
          <w:rFonts w:eastAsia="Times New Roman"/>
          <w:szCs w:val="24"/>
        </w:rPr>
        <w:lastRenderedPageBreak/>
        <w:t>το Σύνταγμα; Από τον Κανονισμό; Από τον Ποινικό Κώδικα; Από πουθενά δεν προβλέπεται αυτό!</w:t>
      </w:r>
    </w:p>
    <w:p w14:paraId="6F5C41B9" w14:textId="77777777" w:rsidR="0016272D" w:rsidRDefault="008D6B83">
      <w:pPr>
        <w:spacing w:after="0" w:line="600" w:lineRule="auto"/>
        <w:ind w:firstLine="720"/>
        <w:jc w:val="both"/>
        <w:rPr>
          <w:rFonts w:eastAsia="Times New Roman"/>
          <w:szCs w:val="24"/>
        </w:rPr>
      </w:pPr>
      <w:r>
        <w:rPr>
          <w:rFonts w:eastAsia="Times New Roman"/>
          <w:szCs w:val="24"/>
        </w:rPr>
        <w:t>Προκύπτουν, δηλαδή, ζητήματα, για τα οποία μάλλον μοναδικός στόχ</w:t>
      </w:r>
      <w:r>
        <w:rPr>
          <w:rFonts w:eastAsia="Times New Roman"/>
          <w:szCs w:val="24"/>
        </w:rPr>
        <w:t xml:space="preserve">ος είναι η δημιουργία εντυπώσεων. Δεν μπορεί κανείς να το δικαιολογήσει διαφορετικά. </w:t>
      </w:r>
    </w:p>
    <w:p w14:paraId="6F5C41BA" w14:textId="77777777" w:rsidR="0016272D" w:rsidRDefault="008D6B83">
      <w:pPr>
        <w:spacing w:after="0" w:line="600" w:lineRule="auto"/>
        <w:ind w:firstLine="720"/>
        <w:jc w:val="both"/>
        <w:rPr>
          <w:rFonts w:eastAsia="Times New Roman"/>
          <w:szCs w:val="24"/>
        </w:rPr>
      </w:pPr>
      <w:r>
        <w:rPr>
          <w:rFonts w:eastAsia="Times New Roman"/>
          <w:szCs w:val="24"/>
        </w:rPr>
        <w:t xml:space="preserve">Από την άλλη, πέρα από το γεγονός ότι αποχώρησαν, δεν έδειξαν σεβασμό οι ίδιοι στις αποφάσεις της Ολομέλειας. Γιατί έτσι συστάθηκε η </w:t>
      </w:r>
      <w:r>
        <w:rPr>
          <w:rFonts w:eastAsia="Times New Roman"/>
          <w:szCs w:val="24"/>
        </w:rPr>
        <w:t>π</w:t>
      </w:r>
      <w:r>
        <w:rPr>
          <w:rFonts w:eastAsia="Times New Roman"/>
          <w:szCs w:val="24"/>
        </w:rPr>
        <w:t xml:space="preserve">ροανακριτική ή </w:t>
      </w:r>
      <w:r>
        <w:rPr>
          <w:rFonts w:eastAsia="Times New Roman"/>
          <w:szCs w:val="24"/>
        </w:rPr>
        <w:t>π</w:t>
      </w:r>
      <w:r>
        <w:rPr>
          <w:rFonts w:eastAsia="Times New Roman"/>
          <w:szCs w:val="24"/>
        </w:rPr>
        <w:t xml:space="preserve">ροκαταρκτική </w:t>
      </w:r>
      <w:r>
        <w:rPr>
          <w:rFonts w:eastAsia="Times New Roman"/>
          <w:szCs w:val="24"/>
        </w:rPr>
        <w:t>ε</w:t>
      </w:r>
      <w:r>
        <w:rPr>
          <w:rFonts w:eastAsia="Times New Roman"/>
          <w:szCs w:val="24"/>
        </w:rPr>
        <w:t>πιτροπ</w:t>
      </w:r>
      <w:r>
        <w:rPr>
          <w:rFonts w:eastAsia="Times New Roman"/>
          <w:szCs w:val="24"/>
        </w:rPr>
        <w:t>ή, με απόφαση της Ολομέλειας.</w:t>
      </w:r>
    </w:p>
    <w:p w14:paraId="6F5C41BB" w14:textId="77777777" w:rsidR="0016272D" w:rsidRDefault="008D6B83">
      <w:pPr>
        <w:spacing w:after="0" w:line="600" w:lineRule="auto"/>
        <w:ind w:firstLine="720"/>
        <w:jc w:val="both"/>
        <w:rPr>
          <w:rFonts w:eastAsia="Times New Roman"/>
          <w:szCs w:val="24"/>
        </w:rPr>
      </w:pPr>
      <w:r>
        <w:rPr>
          <w:rFonts w:eastAsia="Times New Roman"/>
          <w:szCs w:val="24"/>
        </w:rPr>
        <w:t>Προσέξτε, όμως, και κάτι άλλο: Καλέσαμε και τους δέκα, όπως προβλέπεται, για να τους ακούσουμε και δεν ήρθε κανείς. Μάλλον ήρθε ένας, ο κ. Βενιζέλος. Οι υπόλοιποι εννέα δεν ήρθαν. Αυτό σημαίνει σεβασμό στις διαδικασίες; Σημαίν</w:t>
      </w:r>
      <w:r>
        <w:rPr>
          <w:rFonts w:eastAsia="Times New Roman"/>
          <w:szCs w:val="24"/>
        </w:rPr>
        <w:t xml:space="preserve">ει ότι συνέβαλαν στη λειτουργία και στις εργασίες αυτής της </w:t>
      </w:r>
      <w:r>
        <w:rPr>
          <w:rFonts w:eastAsia="Times New Roman"/>
          <w:szCs w:val="24"/>
        </w:rPr>
        <w:t>ε</w:t>
      </w:r>
      <w:r>
        <w:rPr>
          <w:rFonts w:eastAsia="Times New Roman"/>
          <w:szCs w:val="24"/>
        </w:rPr>
        <w:t xml:space="preserve">πιτροπής; Σαφώς και όχι. </w:t>
      </w:r>
    </w:p>
    <w:p w14:paraId="6F5C41BC" w14:textId="77777777" w:rsidR="0016272D" w:rsidRDefault="008D6B83">
      <w:pPr>
        <w:spacing w:after="0" w:line="600" w:lineRule="auto"/>
        <w:ind w:firstLine="720"/>
        <w:jc w:val="both"/>
        <w:rPr>
          <w:rFonts w:eastAsia="Times New Roman"/>
          <w:szCs w:val="24"/>
        </w:rPr>
      </w:pPr>
      <w:r>
        <w:rPr>
          <w:rFonts w:eastAsia="Times New Roman"/>
          <w:szCs w:val="24"/>
        </w:rPr>
        <w:t xml:space="preserve">Ακούσαμε και κάποια άλλα σχόλια, σχετικά με τις εργασίες της </w:t>
      </w:r>
      <w:r>
        <w:rPr>
          <w:rFonts w:eastAsia="Times New Roman"/>
          <w:szCs w:val="24"/>
        </w:rPr>
        <w:t>π</w:t>
      </w:r>
      <w:r>
        <w:rPr>
          <w:rFonts w:eastAsia="Times New Roman"/>
          <w:szCs w:val="24"/>
        </w:rPr>
        <w:t xml:space="preserve">ροανακριτικής </w:t>
      </w:r>
      <w:r>
        <w:rPr>
          <w:rFonts w:eastAsia="Times New Roman"/>
          <w:szCs w:val="24"/>
        </w:rPr>
        <w:t>ε</w:t>
      </w:r>
      <w:r>
        <w:rPr>
          <w:rFonts w:eastAsia="Times New Roman"/>
          <w:szCs w:val="24"/>
        </w:rPr>
        <w:t xml:space="preserve">πιτροπής. </w:t>
      </w:r>
    </w:p>
    <w:p w14:paraId="6F5C41BD" w14:textId="77777777" w:rsidR="0016272D" w:rsidRDefault="008D6B83">
      <w:pPr>
        <w:spacing w:after="0" w:line="600" w:lineRule="auto"/>
        <w:ind w:firstLine="720"/>
        <w:jc w:val="both"/>
        <w:rPr>
          <w:rFonts w:eastAsia="Times New Roman"/>
          <w:szCs w:val="24"/>
        </w:rPr>
      </w:pPr>
      <w:r>
        <w:rPr>
          <w:rFonts w:eastAsia="Times New Roman"/>
          <w:szCs w:val="24"/>
        </w:rPr>
        <w:lastRenderedPageBreak/>
        <w:t xml:space="preserve">Κύριοι συνάδελφοι, αυτή η </w:t>
      </w:r>
      <w:r>
        <w:rPr>
          <w:rFonts w:eastAsia="Times New Roman"/>
          <w:szCs w:val="24"/>
        </w:rPr>
        <w:t>ε</w:t>
      </w:r>
      <w:r>
        <w:rPr>
          <w:rFonts w:eastAsia="Times New Roman"/>
          <w:szCs w:val="24"/>
        </w:rPr>
        <w:t xml:space="preserve">πιτροπή κατ’ αρχάς δεν δικάζει, δεν είναι δικαστήριο. </w:t>
      </w:r>
      <w:r>
        <w:rPr>
          <w:rFonts w:eastAsia="Times New Roman"/>
          <w:szCs w:val="24"/>
        </w:rPr>
        <w:t xml:space="preserve">Αυτή η </w:t>
      </w:r>
      <w:r>
        <w:rPr>
          <w:rFonts w:eastAsia="Times New Roman"/>
          <w:szCs w:val="24"/>
        </w:rPr>
        <w:t>ε</w:t>
      </w:r>
      <w:r>
        <w:rPr>
          <w:rFonts w:eastAsia="Times New Roman"/>
          <w:szCs w:val="24"/>
        </w:rPr>
        <w:t xml:space="preserve">πιτροπή δεν μπορεί ούτε να καταδικάσει, ούτε να αθωώσει. Το αποφασίσαμε και έτσι έπρεπε να πράξουμε. Το πρώτο μέλημά μας -και αυτό κάναμε- ήταν να δούμε κατά πόσο είναι αρμόδια η </w:t>
      </w:r>
      <w:r>
        <w:rPr>
          <w:rFonts w:eastAsia="Times New Roman"/>
          <w:szCs w:val="24"/>
        </w:rPr>
        <w:t>ε</w:t>
      </w:r>
      <w:r>
        <w:rPr>
          <w:rFonts w:eastAsia="Times New Roman"/>
          <w:szCs w:val="24"/>
        </w:rPr>
        <w:t>πιτροπή ή δεν είναι αρμόδια, οπότε πρέπει να παραπεμφθούν αυτές οι υ</w:t>
      </w:r>
      <w:r>
        <w:rPr>
          <w:rFonts w:eastAsia="Times New Roman"/>
          <w:szCs w:val="24"/>
        </w:rPr>
        <w:t xml:space="preserve">ποθέσεις στην τακτική </w:t>
      </w:r>
      <w:r>
        <w:rPr>
          <w:rFonts w:eastAsia="Times New Roman"/>
          <w:szCs w:val="24"/>
        </w:rPr>
        <w:t>δ</w:t>
      </w:r>
      <w:r>
        <w:rPr>
          <w:rFonts w:eastAsia="Times New Roman"/>
          <w:szCs w:val="24"/>
        </w:rPr>
        <w:t>ικαιοσύνη. Και ορθώς πράξαμε, γιατί για φανταστείτε να κάναμε αυτό που ζητούσαν τα κόμματα της Αντιπολίτευσης, να ξεκινούσαμε τις διαδικασίες, να καλούσαμε μάρτυρες, να εξετάζαμε αυτούς τους οποίους θα αιτούντο να κληθούν για εξέταση</w:t>
      </w:r>
      <w:r>
        <w:rPr>
          <w:rFonts w:eastAsia="Times New Roman"/>
          <w:szCs w:val="24"/>
        </w:rPr>
        <w:t xml:space="preserve"> και στο τέλος, όταν θα εξετάζαμε το θέμα της αρμοδιότητας, να λέγαμε ότι αυτή η </w:t>
      </w:r>
      <w:r>
        <w:rPr>
          <w:rFonts w:eastAsia="Times New Roman"/>
          <w:szCs w:val="24"/>
        </w:rPr>
        <w:t>ε</w:t>
      </w:r>
      <w:r>
        <w:rPr>
          <w:rFonts w:eastAsia="Times New Roman"/>
          <w:szCs w:val="24"/>
        </w:rPr>
        <w:t xml:space="preserve">πιτροπή είναι αναρμόδια. </w:t>
      </w:r>
    </w:p>
    <w:p w14:paraId="6F5C41BE" w14:textId="77777777" w:rsidR="0016272D" w:rsidRDefault="008D6B83">
      <w:pPr>
        <w:spacing w:after="0" w:line="600" w:lineRule="auto"/>
        <w:ind w:firstLine="720"/>
        <w:jc w:val="both"/>
        <w:rPr>
          <w:rFonts w:eastAsia="Times New Roman"/>
          <w:szCs w:val="24"/>
        </w:rPr>
      </w:pPr>
      <w:r>
        <w:rPr>
          <w:rFonts w:eastAsia="Times New Roman"/>
          <w:szCs w:val="24"/>
        </w:rPr>
        <w:t xml:space="preserve">Ποια θα ήταν η αξία όλων αυτών των εργασιών; Καμία, αφού θα αποφασίζαμε ότι είναι αναρμόδια η </w:t>
      </w:r>
      <w:r>
        <w:rPr>
          <w:rFonts w:eastAsia="Times New Roman"/>
          <w:szCs w:val="24"/>
        </w:rPr>
        <w:t>ε</w:t>
      </w:r>
      <w:r>
        <w:rPr>
          <w:rFonts w:eastAsia="Times New Roman"/>
          <w:szCs w:val="24"/>
        </w:rPr>
        <w:t>πιτροπή και θα πρέπει αυτές οι υποθέσεις να παραπεμφθ</w:t>
      </w:r>
      <w:r>
        <w:rPr>
          <w:rFonts w:eastAsia="Times New Roman"/>
          <w:szCs w:val="24"/>
        </w:rPr>
        <w:t xml:space="preserve">ούν στην τακτική </w:t>
      </w:r>
      <w:r>
        <w:rPr>
          <w:rFonts w:eastAsia="Times New Roman"/>
          <w:szCs w:val="24"/>
        </w:rPr>
        <w:t>δ</w:t>
      </w:r>
      <w:r>
        <w:rPr>
          <w:rFonts w:eastAsia="Times New Roman"/>
          <w:szCs w:val="24"/>
        </w:rPr>
        <w:t xml:space="preserve">ικαιοσύνη.  </w:t>
      </w:r>
    </w:p>
    <w:p w14:paraId="6F5C41BF" w14:textId="77777777" w:rsidR="0016272D" w:rsidRDefault="008D6B83">
      <w:pPr>
        <w:spacing w:after="0" w:line="600" w:lineRule="auto"/>
        <w:ind w:firstLine="720"/>
        <w:jc w:val="both"/>
        <w:rPr>
          <w:rFonts w:eastAsia="Times New Roman"/>
          <w:szCs w:val="24"/>
        </w:rPr>
      </w:pPr>
      <w:r>
        <w:rPr>
          <w:rFonts w:eastAsia="Times New Roman"/>
          <w:szCs w:val="24"/>
        </w:rPr>
        <w:lastRenderedPageBreak/>
        <w:t xml:space="preserve">Γι’ αυτό ορθώς πράξαμε και ξεκινήσαμε εξετάζοντας την αρμοδιότητα. Καταλήξαμε στο ότι είναι αναρμόδια η </w:t>
      </w:r>
      <w:r>
        <w:rPr>
          <w:rFonts w:eastAsia="Times New Roman"/>
          <w:szCs w:val="24"/>
        </w:rPr>
        <w:t>π</w:t>
      </w:r>
      <w:r>
        <w:rPr>
          <w:rFonts w:eastAsia="Times New Roman"/>
          <w:szCs w:val="24"/>
        </w:rPr>
        <w:t xml:space="preserve">ροανακριτική </w:t>
      </w:r>
      <w:r>
        <w:rPr>
          <w:rFonts w:eastAsia="Times New Roman"/>
          <w:szCs w:val="24"/>
        </w:rPr>
        <w:t>ε</w:t>
      </w:r>
      <w:r>
        <w:rPr>
          <w:rFonts w:eastAsia="Times New Roman"/>
          <w:szCs w:val="24"/>
        </w:rPr>
        <w:t xml:space="preserve">πιτροπή και θα πρέπει οι υποθέσεις αυτές να πάνε στον φυσικό δικαστή του κάθε Έλληνα πολίτη. </w:t>
      </w:r>
    </w:p>
    <w:p w14:paraId="6F5C41C0"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Μάλιστα, το </w:t>
      </w:r>
      <w:r>
        <w:rPr>
          <w:rFonts w:eastAsia="Times New Roman" w:cs="Times New Roman"/>
          <w:szCs w:val="24"/>
        </w:rPr>
        <w:t xml:space="preserve">πόρισμα το οποίο εξέδωσε η </w:t>
      </w:r>
      <w:r>
        <w:rPr>
          <w:rFonts w:eastAsia="Times New Roman" w:cs="Times New Roman"/>
          <w:szCs w:val="24"/>
        </w:rPr>
        <w:t>ε</w:t>
      </w:r>
      <w:r>
        <w:rPr>
          <w:rFonts w:eastAsia="Times New Roman" w:cs="Times New Roman"/>
          <w:szCs w:val="24"/>
        </w:rPr>
        <w:t>πιτροπή, το εμπλουτίσαμε και το θωρακίσαμε -αν θέλετε- με τις απόψεις μας και νομικά, και είναι στη διάθεση όλων για να το διαβάσουν. Εκεί λέμε -και ορθώς- ότι για το ζήτημα του ξεπλύματος παράνομου χρήματος, υπάρχει ήδη νομολογ</w:t>
      </w:r>
      <w:r>
        <w:rPr>
          <w:rFonts w:eastAsia="Times New Roman" w:cs="Times New Roman"/>
          <w:szCs w:val="24"/>
        </w:rPr>
        <w:t xml:space="preserve">ία, οπότε επ’ αυτού δεν τίθεται θέμα. </w:t>
      </w:r>
    </w:p>
    <w:p w14:paraId="6F5C41C1"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ξέρετε, το θέμα της δωροδοκίας-δωροληψίας, λόγω του άρθρου 86, εθεωρείτο μέχρι πριν ότι εμπίπτει στην τέλεση των καθηκόντων του Υπουργού. Αν είναι δυνατόν! Είναι δυνατόν να το ακούει Έλληνας πολίτης αυτό, ότι μπ</w:t>
      </w:r>
      <w:r>
        <w:rPr>
          <w:rFonts w:eastAsia="Times New Roman" w:cs="Times New Roman"/>
          <w:szCs w:val="24"/>
        </w:rPr>
        <w:t>ορεί η υπόθεση δωροδοκίας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δωροληψίας να εκληφθεί ότι είναι στα καθήκοντα του Υπουργού; Δηλαδή, όταν πάει ένας Υπουργός να αναλάβει τα καθήκοντά του και ορκίζεται στο Ευαγγέλιο, μέσα στον όρκο που δίνει είναι ότι είναι μέσα στα καθήκοντά του και η δωροδοκ</w:t>
      </w:r>
      <w:r>
        <w:rPr>
          <w:rFonts w:eastAsia="Times New Roman" w:cs="Times New Roman"/>
          <w:szCs w:val="24"/>
        </w:rPr>
        <w:t xml:space="preserve">ία, η δωροληψία; Μα, για το όνομα του Θεού! Σε καμμιά περίπτωση! </w:t>
      </w:r>
    </w:p>
    <w:p w14:paraId="6F5C41C2" w14:textId="77777777" w:rsidR="0016272D" w:rsidRDefault="008D6B83">
      <w:pPr>
        <w:spacing w:line="600" w:lineRule="auto"/>
        <w:ind w:firstLine="709"/>
        <w:jc w:val="center"/>
        <w:rPr>
          <w:rFonts w:eastAsia="Times New Roman" w:cs="Times New Roman"/>
          <w:szCs w:val="24"/>
        </w:rPr>
      </w:pPr>
      <w:r w:rsidRPr="00094DC6">
        <w:rPr>
          <w:rFonts w:eastAsia="Times New Roman" w:cs="Times New Roman"/>
          <w:szCs w:val="24"/>
        </w:rPr>
        <w:lastRenderedPageBreak/>
        <w:t xml:space="preserve">(Θόρυβος </w:t>
      </w:r>
      <w:r>
        <w:rPr>
          <w:rFonts w:eastAsia="Times New Roman" w:cs="Times New Roman"/>
          <w:szCs w:val="24"/>
        </w:rPr>
        <w:t>από την πτέρυγα της Νέας Δημοκρατίας</w:t>
      </w:r>
      <w:r w:rsidRPr="00094DC6">
        <w:rPr>
          <w:rFonts w:eastAsia="Times New Roman" w:cs="Times New Roman"/>
          <w:szCs w:val="24"/>
        </w:rPr>
        <w:t>)</w:t>
      </w:r>
    </w:p>
    <w:p w14:paraId="6F5C41C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Αυτή είναι η πραγματικότητα, κύριοι συνάδελφοι. Όλοι ζούμε στην κοινωνία και κινούμαστε. Αυτή είναι η πραγματικότητα. Αν θέλουμε να έχουμε επαφή με την κοινωνία, θα πρέπει να μάθουμε να συμφιλιωνόμαστε με την πραγματικότητα και να μπορούμε να μιλάμε την ίδ</w:t>
      </w:r>
      <w:r>
        <w:rPr>
          <w:rFonts w:eastAsia="Times New Roman" w:cs="Times New Roman"/>
          <w:szCs w:val="24"/>
        </w:rPr>
        <w:t xml:space="preserve">ια γλώσσα με τους πολίτες. </w:t>
      </w:r>
    </w:p>
    <w:p w14:paraId="6F5C41C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Σε καμμία περίπτωση, λοιπόν, δεν μπορεί να εκληφθεί ότι η δωροδοκία-δωροληψία είναι μέσα στα καθήκοντα του Υπουργού. </w:t>
      </w:r>
    </w:p>
    <w:p w14:paraId="6F5C41C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Έτσι, καταθέσαμε το πόρισμα και είπαμε ότι και αυτά, επειδή ξεφεύγουν από τα καθήκοντα του Υπουργού, θα πρέπει</w:t>
      </w:r>
      <w:r>
        <w:rPr>
          <w:rFonts w:eastAsia="Times New Roman" w:cs="Times New Roman"/>
          <w:szCs w:val="24"/>
        </w:rPr>
        <w:t xml:space="preserve"> να τα αναλάβει η τακτική </w:t>
      </w:r>
      <w:r>
        <w:rPr>
          <w:rFonts w:eastAsia="Times New Roman" w:cs="Times New Roman"/>
          <w:szCs w:val="24"/>
        </w:rPr>
        <w:t>δ</w:t>
      </w:r>
      <w:r>
        <w:rPr>
          <w:rFonts w:eastAsia="Times New Roman" w:cs="Times New Roman"/>
          <w:szCs w:val="24"/>
        </w:rPr>
        <w:t xml:space="preserve">ικαιοσύνη. </w:t>
      </w:r>
      <w:r>
        <w:rPr>
          <w:rFonts w:eastAsia="Times New Roman" w:cs="Times New Roman"/>
          <w:szCs w:val="24"/>
        </w:rPr>
        <w:t>Η</w:t>
      </w:r>
      <w:r>
        <w:rPr>
          <w:rFonts w:eastAsia="Times New Roman" w:cs="Times New Roman"/>
          <w:szCs w:val="24"/>
        </w:rPr>
        <w:t xml:space="preserve"> τακτική </w:t>
      </w:r>
      <w:r>
        <w:rPr>
          <w:rFonts w:eastAsia="Times New Roman" w:cs="Times New Roman"/>
          <w:szCs w:val="24"/>
        </w:rPr>
        <w:t>δ</w:t>
      </w:r>
      <w:r>
        <w:rPr>
          <w:rFonts w:eastAsia="Times New Roman" w:cs="Times New Roman"/>
          <w:szCs w:val="24"/>
        </w:rPr>
        <w:t xml:space="preserve">ικαιοσύνη πλέον θα αναλάβει την υπόθεση και θα προχωρήσει σε βάθος και για τους δέκα. </w:t>
      </w:r>
      <w:r>
        <w:rPr>
          <w:rFonts w:eastAsia="Times New Roman" w:cs="Times New Roman"/>
          <w:szCs w:val="24"/>
        </w:rPr>
        <w:t>Ό</w:t>
      </w:r>
      <w:r>
        <w:rPr>
          <w:rFonts w:eastAsia="Times New Roman" w:cs="Times New Roman"/>
          <w:szCs w:val="24"/>
        </w:rPr>
        <w:t xml:space="preserve">σοι από αυτούς είναι αθώοι, βεβαίως, θα αποδοθούν «λευκοί» στην κοινωνία. </w:t>
      </w:r>
      <w:r>
        <w:rPr>
          <w:rFonts w:eastAsia="Times New Roman" w:cs="Times New Roman"/>
          <w:szCs w:val="24"/>
        </w:rPr>
        <w:lastRenderedPageBreak/>
        <w:t>Όσοι, όμως, εμπλέκονται κάπου, βεβαίως θα πρέπ</w:t>
      </w:r>
      <w:r>
        <w:rPr>
          <w:rFonts w:eastAsia="Times New Roman" w:cs="Times New Roman"/>
          <w:szCs w:val="24"/>
        </w:rPr>
        <w:t xml:space="preserve">ει να ελεγχθούν και να λογοδοτήσουν για τις παρανομίες τις οποίες -όπως θα αποδειχθεί μέσα από τις διαδικασίες, αν αποδειχθεί- διέπραξαν. </w:t>
      </w:r>
    </w:p>
    <w:p w14:paraId="6F5C41C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Τι είναι αυτό που ενοχλεί, δηλαδή; Όταν συζητάμε και μιλάμε για το σκάνδαλο γύρω από την </w:t>
      </w:r>
      <w:r>
        <w:rPr>
          <w:rFonts w:eastAsia="Times New Roman" w:cs="Times New Roman"/>
          <w:szCs w:val="24"/>
        </w:rPr>
        <w:t>υ</w:t>
      </w:r>
      <w:r>
        <w:rPr>
          <w:rFonts w:eastAsia="Times New Roman" w:cs="Times New Roman"/>
          <w:szCs w:val="24"/>
        </w:rPr>
        <w:t>γεία, συμφωνούν ότι θα πρέπ</w:t>
      </w:r>
      <w:r>
        <w:rPr>
          <w:rFonts w:eastAsia="Times New Roman" w:cs="Times New Roman"/>
          <w:szCs w:val="24"/>
        </w:rPr>
        <w:t xml:space="preserve">ει να ελεγχθεί. Μόλις ξεκινάμε τις διαδικασίες, μιλούν για σκευωρία. Δηλαδή, πού μπορούν αυτά τα δυο πράγματα να συμβαδίσουν; Εδώ τίθενται πολλά ζητήματα. </w:t>
      </w:r>
    </w:p>
    <w:p w14:paraId="6F5C41C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Άκουσα προηγουμένως τον συνάδελφο από το ΠΑΣΟΚ να παραδέχεται, κατά την τοποθέτησή του, ότι υπάρχει </w:t>
      </w:r>
      <w:r>
        <w:rPr>
          <w:rFonts w:eastAsia="Times New Roman" w:cs="Times New Roman"/>
          <w:szCs w:val="24"/>
        </w:rPr>
        <w:t xml:space="preserve">σκάνδαλο γύρω από την Υγεία κ.λπ.. Ξαφνικά ο ίδιος άνθρωπος, μετά από μισό λεπτό, μιλάει για σκευωρία. Δηλαδή, μιλάμε για απίστευτα πράγματα! </w:t>
      </w:r>
    </w:p>
    <w:p w14:paraId="6F5C41C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η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πιτροπή έκανε το καθήκον της και είμαστε υπερήφανοι όλοι όσοι συμμετείχαμε σ</w:t>
      </w:r>
      <w:r>
        <w:rPr>
          <w:rFonts w:eastAsia="Times New Roman" w:cs="Times New Roman"/>
          <w:szCs w:val="24"/>
        </w:rPr>
        <w:t xml:space="preserve">ε αυτή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 xml:space="preserve">ίμαστε υπερήφανοι, κατ’ </w:t>
      </w:r>
      <w:r>
        <w:rPr>
          <w:rFonts w:eastAsia="Times New Roman" w:cs="Times New Roman"/>
          <w:szCs w:val="24"/>
        </w:rPr>
        <w:lastRenderedPageBreak/>
        <w:t>αρχ</w:t>
      </w:r>
      <w:r>
        <w:rPr>
          <w:rFonts w:eastAsia="Times New Roman" w:cs="Times New Roman"/>
          <w:szCs w:val="24"/>
        </w:rPr>
        <w:t>άς</w:t>
      </w:r>
      <w:r>
        <w:rPr>
          <w:rFonts w:eastAsia="Times New Roman" w:cs="Times New Roman"/>
          <w:szCs w:val="24"/>
        </w:rPr>
        <w:t xml:space="preserve"> γιατί τηρήσαμε τον λόγο μας προς την κοινωνία. Αυτό το οποίο μας έκανε να δώσουμε τα χέρια με τον ΣΥΡΙΖΑ, όταν ξεκίνησε αυτή η Κυβέρνηση, ήταν ότι εμείς είπαμε ότι θα φωτίσουμε όλα αυτά τα οποία φρόντισαν</w:t>
      </w:r>
      <w:r>
        <w:rPr>
          <w:rFonts w:eastAsia="Times New Roman" w:cs="Times New Roman"/>
          <w:szCs w:val="24"/>
        </w:rPr>
        <w:t xml:space="preserve"> οι προηγούμενες κυβερνήσεις να κρατήσουν στο σκοτάδι. Αυτά που συσκότιζαν τόσα χρόνια, έρχεται η ώρα τώρα να τα φωτίσουμε. </w:t>
      </w:r>
      <w:r>
        <w:rPr>
          <w:rFonts w:eastAsia="Times New Roman" w:cs="Times New Roman"/>
          <w:szCs w:val="24"/>
        </w:rPr>
        <w:t>Ν</w:t>
      </w:r>
      <w:r>
        <w:rPr>
          <w:rFonts w:eastAsia="Times New Roman" w:cs="Times New Roman"/>
          <w:szCs w:val="24"/>
        </w:rPr>
        <w:t>α είστε σίγουροι ότι όσοι ευθύνονται για αυτή την κατάσταση την οποία βιώνει εδώ και δέκα χρόνια ο ελληνικός λαός, θα λογοδοτήσουν.</w:t>
      </w:r>
      <w:r>
        <w:rPr>
          <w:rFonts w:eastAsia="Times New Roman" w:cs="Times New Roman"/>
          <w:szCs w:val="24"/>
        </w:rPr>
        <w:t xml:space="preserve"> Και όσοι δεν ευθύνονται, θα αποδοθούν «λευκοί» στην κοινωνία. </w:t>
      </w:r>
    </w:p>
    <w:p w14:paraId="6F5C41C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F5C41CA" w14:textId="77777777" w:rsidR="0016272D" w:rsidRDefault="008D6B83">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w:t>
      </w:r>
      <w:r w:rsidRPr="00B819E1">
        <w:rPr>
          <w:rFonts w:eastAsia="Times New Roman" w:cs="Times New Roman"/>
          <w:szCs w:val="24"/>
        </w:rPr>
        <w:t xml:space="preserve"> του ΣΥΡΙΖΑ</w:t>
      </w:r>
      <w:r>
        <w:rPr>
          <w:rFonts w:eastAsia="Times New Roman" w:cs="Times New Roman"/>
          <w:szCs w:val="24"/>
        </w:rPr>
        <w:t xml:space="preserve"> και των ΑΝΕΛ</w:t>
      </w:r>
      <w:r w:rsidRPr="00B819E1">
        <w:rPr>
          <w:rFonts w:eastAsia="Times New Roman" w:cs="Times New Roman"/>
          <w:szCs w:val="24"/>
        </w:rPr>
        <w:t>)</w:t>
      </w:r>
    </w:p>
    <w:p w14:paraId="6F5C41CB"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Βορίδης από τη Νέα Δημοκρατία. </w:t>
      </w:r>
    </w:p>
    <w:p w14:paraId="6F5C41CC"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Βορίδη, </w:t>
      </w:r>
      <w:r>
        <w:rPr>
          <w:rFonts w:eastAsia="Times New Roman" w:cs="Times New Roman"/>
          <w:szCs w:val="24"/>
        </w:rPr>
        <w:t>έχετε τον λόγο.</w:t>
      </w:r>
    </w:p>
    <w:p w14:paraId="6F5C41CD"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Ευχαριστώ, κυρία Πρόεδρε. </w:t>
      </w:r>
    </w:p>
    <w:p w14:paraId="6F5C41CE"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ποιο είναι το αντικείμενο της παρούσης συζητήσεως; Η κίνηση ή μη της ποινικής διώξεως κατά των προσώπων που αναφέρονται στην πρότασή σας. Αυτό πρέπει να αποφασίσουμ</w:t>
      </w:r>
      <w:r>
        <w:rPr>
          <w:rFonts w:eastAsia="Times New Roman" w:cs="Times New Roman"/>
          <w:szCs w:val="24"/>
        </w:rPr>
        <w:t xml:space="preserve">ε, αυτό συζητάμε. Πώς θα το αποφασίσουμε; Αυτό μας το λέει το άρθρο 43 του Κώδικα Ποινικής Δικονομίας. Μετά το πέρας της προκαταρκτικής εξετάσεως, που όφειλε να διενεργήσει η </w:t>
      </w:r>
      <w:r>
        <w:rPr>
          <w:rFonts w:eastAsia="Times New Roman" w:cs="Times New Roman"/>
          <w:szCs w:val="24"/>
        </w:rPr>
        <w:t>ε</w:t>
      </w:r>
      <w:r>
        <w:rPr>
          <w:rFonts w:eastAsia="Times New Roman" w:cs="Times New Roman"/>
          <w:szCs w:val="24"/>
        </w:rPr>
        <w:t>πιτροπή, θα ερχόμασταν εδώ να κρίνουμε εάν υπάρχουν επαρκείς ενδείξεις ενοχής γι</w:t>
      </w:r>
      <w:r>
        <w:rPr>
          <w:rFonts w:eastAsia="Times New Roman" w:cs="Times New Roman"/>
          <w:szCs w:val="24"/>
        </w:rPr>
        <w:t>α να κινηθεί η ποινική δίωξη. Αυτά.</w:t>
      </w:r>
    </w:p>
    <w:p w14:paraId="6F5C41C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Πάμε να δούμε τώρα τι λέτε επ’ αυτών. </w:t>
      </w:r>
    </w:p>
    <w:p w14:paraId="6F5C41D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Πρώτον, στη σελίδα 18 του πορίσματός σας, της γνώμης της Πλειοψηφίας, αναφέρετε: «Η κρίση της </w:t>
      </w:r>
      <w:proofErr w:type="spellStart"/>
      <w:r>
        <w:rPr>
          <w:rFonts w:eastAsia="Times New Roman" w:cs="Times New Roman"/>
          <w:szCs w:val="24"/>
        </w:rPr>
        <w:t>Ολομ</w:t>
      </w:r>
      <w:r>
        <w:rPr>
          <w:rFonts w:eastAsia="Times New Roman" w:cs="Times New Roman"/>
          <w:szCs w:val="24"/>
        </w:rPr>
        <w:t>ε</w:t>
      </w:r>
      <w:r>
        <w:rPr>
          <w:rFonts w:eastAsia="Times New Roman" w:cs="Times New Roman"/>
          <w:szCs w:val="24"/>
        </w:rPr>
        <w:t>λε</w:t>
      </w:r>
      <w:r>
        <w:rPr>
          <w:rFonts w:eastAsia="Times New Roman" w:cs="Times New Roman"/>
          <w:szCs w:val="24"/>
        </w:rPr>
        <w:t>ί</w:t>
      </w:r>
      <w:r>
        <w:rPr>
          <w:rFonts w:eastAsia="Times New Roman" w:cs="Times New Roman"/>
          <w:szCs w:val="24"/>
        </w:rPr>
        <w:t>ας</w:t>
      </w:r>
      <w:proofErr w:type="spellEnd"/>
      <w:r>
        <w:rPr>
          <w:rFonts w:eastAsia="Times New Roman" w:cs="Times New Roman"/>
          <w:szCs w:val="24"/>
        </w:rPr>
        <w:t xml:space="preserve"> της Βουλής, καθώς και της Επιτροπής Προκαταρκτικής Εξέτασης, αποτελούν πρόδρ</w:t>
      </w:r>
      <w:r>
        <w:rPr>
          <w:rFonts w:eastAsia="Times New Roman" w:cs="Times New Roman"/>
          <w:szCs w:val="24"/>
        </w:rPr>
        <w:t xml:space="preserve">ομο στάδιο, κατά το οποίο δεν μπορούν να διαγνωστούν επαρκείς ενδείξεις». Κρατήστε το αυτό. Δεύτερον: «Το παρόν πόρισμα εξαντλείται στην άποψη περί αναρμοδιότητας της Βουλής.» Τρίτον: «δεν προχώρησε η </w:t>
      </w:r>
      <w:r>
        <w:rPr>
          <w:rFonts w:eastAsia="Times New Roman" w:cs="Times New Roman"/>
          <w:szCs w:val="24"/>
        </w:rPr>
        <w:t>ε</w:t>
      </w:r>
      <w:r>
        <w:rPr>
          <w:rFonts w:eastAsia="Times New Roman" w:cs="Times New Roman"/>
          <w:szCs w:val="24"/>
        </w:rPr>
        <w:t>πι</w:t>
      </w:r>
      <w:r>
        <w:rPr>
          <w:rFonts w:eastAsia="Times New Roman" w:cs="Times New Roman"/>
          <w:szCs w:val="24"/>
        </w:rPr>
        <w:lastRenderedPageBreak/>
        <w:t>τροπή σε διερεύνηση πραγματικών ζητημάτων και αποδεί</w:t>
      </w:r>
      <w:r>
        <w:rPr>
          <w:rFonts w:eastAsia="Times New Roman" w:cs="Times New Roman"/>
          <w:szCs w:val="24"/>
        </w:rPr>
        <w:t>ξεων». Τέταρτον: «Είναι αναρμόδια για ουσιαστική διερεύνηση που θα μπορούσε να οδηγήσει σε εξειδίκευση πράξεων». Σελίδα 18 και επόμενα του πορίσματός σας.</w:t>
      </w:r>
    </w:p>
    <w:p w14:paraId="6F5C41D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Δηλαδή, για να συνεννοηθούμε, κυρίες και κύριοι συνάδελφοι, τι μας λένε; Όταν γίνεται προκαταρκτική ε</w:t>
      </w:r>
      <w:r>
        <w:rPr>
          <w:rFonts w:eastAsia="Times New Roman" w:cs="Times New Roman"/>
          <w:szCs w:val="24"/>
        </w:rPr>
        <w:t xml:space="preserve">ξέταση, λένε, δεν μπορούμε να καταλήξουμε στο αν υπάρχουν επαρκείς ενδείξεις ή όχι, αλλά δεν χρειάζεται και να πούμε αν υπάρχουν πράξεις. Άρα δεν έχουμε πράξεις και δεν έχουμε ενδείξεις. Τι ήρθαμε να κάνουμε εδώ ακριβώς; Να αποκαλύψουμε </w:t>
      </w:r>
      <w:r>
        <w:rPr>
          <w:rFonts w:eastAsia="Times New Roman" w:cs="Times New Roman"/>
          <w:szCs w:val="24"/>
        </w:rPr>
        <w:t>-</w:t>
      </w:r>
      <w:r>
        <w:rPr>
          <w:rFonts w:eastAsia="Times New Roman" w:cs="Times New Roman"/>
          <w:szCs w:val="24"/>
        </w:rPr>
        <w:t xml:space="preserve">και εδώ </w:t>
      </w:r>
      <w:r>
        <w:rPr>
          <w:rFonts w:eastAsia="Times New Roman" w:cs="Times New Roman"/>
          <w:szCs w:val="24"/>
          <w:lang w:val="en-US"/>
        </w:rPr>
        <w:t>quote</w:t>
      </w:r>
      <w:r>
        <w:rPr>
          <w:rFonts w:eastAsia="Times New Roman" w:cs="Times New Roman"/>
          <w:szCs w:val="24"/>
        </w:rPr>
        <w:t xml:space="preserve"> Παπαγγελόπουλος- το μεγαλύτερο σκάνδαλο όλων των εποχών χωρίς ενδείξεις και χωρίς πράξεις κατά το πόρισμα της Πλειοψηφίας.</w:t>
      </w:r>
    </w:p>
    <w:p w14:paraId="6F5C41D2"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F5C41D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Συγκλονιστικό! Μένει άφωνος κανείς!</w:t>
      </w:r>
    </w:p>
    <w:p w14:paraId="6F5C41D4" w14:textId="77777777" w:rsidR="0016272D" w:rsidRDefault="008D6B83">
      <w:pPr>
        <w:spacing w:line="600" w:lineRule="auto"/>
        <w:ind w:firstLine="720"/>
        <w:jc w:val="both"/>
        <w:rPr>
          <w:rFonts w:eastAsia="Times New Roman" w:cs="Times New Roman"/>
          <w:szCs w:val="24"/>
        </w:rPr>
      </w:pPr>
      <w:r w:rsidRPr="00DA4967">
        <w:rPr>
          <w:rFonts w:eastAsia="Times New Roman" w:cs="Times New Roman"/>
          <w:b/>
          <w:szCs w:val="24"/>
        </w:rPr>
        <w:t>ΘΕΟΔΩΡΟΣ ΔΡΙΤΣΑΣ:</w:t>
      </w:r>
      <w:r>
        <w:rPr>
          <w:rFonts w:eastAsia="Times New Roman" w:cs="Times New Roman"/>
          <w:szCs w:val="24"/>
        </w:rPr>
        <w:t xml:space="preserve"> Για εσάς, δηλαδή, δεν υπ</w:t>
      </w:r>
      <w:r>
        <w:rPr>
          <w:rFonts w:eastAsia="Times New Roman" w:cs="Times New Roman"/>
          <w:szCs w:val="24"/>
        </w:rPr>
        <w:t>άρχει σκάνδαλο!</w:t>
      </w:r>
    </w:p>
    <w:p w14:paraId="6F5C41D5" w14:textId="77777777" w:rsidR="0016272D" w:rsidRDefault="008D6B83">
      <w:pPr>
        <w:spacing w:line="600" w:lineRule="auto"/>
        <w:ind w:firstLine="720"/>
        <w:jc w:val="both"/>
        <w:rPr>
          <w:rFonts w:eastAsia="Times New Roman" w:cs="Times New Roman"/>
          <w:szCs w:val="24"/>
        </w:rPr>
      </w:pPr>
      <w:r w:rsidRPr="00DA4967">
        <w:rPr>
          <w:rFonts w:eastAsia="Times New Roman" w:cs="Times New Roman"/>
          <w:b/>
          <w:szCs w:val="24"/>
        </w:rPr>
        <w:t>ΓΕΩΡΓΙΟΣ ΚΟΥΜΟΥΤΣΑΚΟΣ:</w:t>
      </w:r>
      <w:r>
        <w:rPr>
          <w:rFonts w:eastAsia="Times New Roman" w:cs="Times New Roman"/>
          <w:szCs w:val="24"/>
        </w:rPr>
        <w:t xml:space="preserve"> Για εσάς δεν υπάρχει!</w:t>
      </w:r>
    </w:p>
    <w:p w14:paraId="6F5C41D6"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ΤΣΙΑΡΑΣ:</w:t>
      </w:r>
      <w:r>
        <w:rPr>
          <w:rFonts w:eastAsia="Times New Roman" w:cs="Times New Roman"/>
          <w:szCs w:val="24"/>
        </w:rPr>
        <w:t xml:space="preserve"> Εσείς τα γράψατε αυτά!</w:t>
      </w:r>
    </w:p>
    <w:p w14:paraId="6F5C41D7"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Πάμε σε εσάς, όμως, για να δείτε ένα ωραίο!</w:t>
      </w:r>
    </w:p>
    <w:p w14:paraId="6F5C41D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Είναι νομίζω εκ των εμπλεκομένων -θα τον φέρω ως παράδειγμα εδώ- ο κ. Γεωργιάδης. Για φ</w:t>
      </w:r>
      <w:r>
        <w:rPr>
          <w:rFonts w:eastAsia="Times New Roman" w:cs="Times New Roman"/>
          <w:szCs w:val="24"/>
        </w:rPr>
        <w:t>αντασθείτε να του είχατε βρει κάτι του Γεωργιάδη. Αυτά θα μας λέγατε σήμερα εδώ; Για την αναρμοδιότητα; Αυτά θα λέγατε;</w:t>
      </w:r>
    </w:p>
    <w:p w14:paraId="6F5C41D9"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 xml:space="preserve">(Γέλωτες - </w:t>
      </w:r>
      <w:r>
        <w:rPr>
          <w:rFonts w:eastAsia="Times New Roman" w:cs="Times New Roman"/>
          <w:szCs w:val="24"/>
        </w:rPr>
        <w:t>χ</w:t>
      </w:r>
      <w:r>
        <w:rPr>
          <w:rFonts w:eastAsia="Times New Roman" w:cs="Times New Roman"/>
          <w:szCs w:val="24"/>
        </w:rPr>
        <w:t>ειροκροτήματα από την πτέρυγα της Νέας Δημοκρατίας)</w:t>
      </w:r>
    </w:p>
    <w:p w14:paraId="6F5C41DA" w14:textId="77777777" w:rsidR="0016272D" w:rsidRDefault="008D6B83">
      <w:pPr>
        <w:spacing w:line="600" w:lineRule="auto"/>
        <w:ind w:firstLine="720"/>
        <w:jc w:val="both"/>
        <w:rPr>
          <w:rFonts w:eastAsia="Times New Roman" w:cs="Times New Roman"/>
          <w:szCs w:val="24"/>
        </w:rPr>
      </w:pPr>
      <w:r w:rsidRPr="003D701E">
        <w:rPr>
          <w:rFonts w:eastAsia="Times New Roman" w:cs="Times New Roman"/>
          <w:szCs w:val="24"/>
        </w:rPr>
        <w:t>Θα</w:t>
      </w:r>
      <w:r w:rsidRPr="003D701E">
        <w:rPr>
          <w:rFonts w:eastAsia="Times New Roman" w:cs="Times New Roman"/>
          <w:b/>
          <w:szCs w:val="24"/>
        </w:rPr>
        <w:t xml:space="preserve"> </w:t>
      </w:r>
      <w:r>
        <w:rPr>
          <w:rFonts w:eastAsia="Times New Roman" w:cs="Times New Roman"/>
          <w:szCs w:val="24"/>
        </w:rPr>
        <w:t>είχατε το μεγαλύτερο σκάνδαλο και, ω οι μεγάθυμοι, ω οι υπεράνω, ω εκ</w:t>
      </w:r>
      <w:r>
        <w:rPr>
          <w:rFonts w:eastAsia="Times New Roman" w:cs="Times New Roman"/>
          <w:szCs w:val="24"/>
        </w:rPr>
        <w:t>είνοι, οι οποίοι καταφάσκουν με αφοσίωση το Σύνταγμα, θα λέγατε: «Όχι, αναρμόδια. Να πάμε αλλού. Ούτε εξέταση να μην κάνουμε ούτε ψηλάφηση του θέματος»! Αυτά λέτε.</w:t>
      </w:r>
    </w:p>
    <w:p w14:paraId="6F5C41D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Ακούστε όμως. Καταλήξαμε σε αυτό. </w:t>
      </w:r>
    </w:p>
    <w:p w14:paraId="6F5C41DC"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F5C41D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Όχι ενδείξεις, κυρίε</w:t>
      </w:r>
      <w:r>
        <w:rPr>
          <w:rFonts w:eastAsia="Times New Roman" w:cs="Times New Roman"/>
          <w:szCs w:val="24"/>
        </w:rPr>
        <w:t xml:space="preserve">ς και κύριοι συνάδελφοι, ούτε καν πράξεις! Κρατήστε το σας παρακαλώ, γιατί είναι κρίσιμο. </w:t>
      </w:r>
    </w:p>
    <w:p w14:paraId="6F5C41D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Λέτε, όμως, να συζητήσουμε για την αρμοδιότητα. Να συζητήσουμε. Κα</w:t>
      </w:r>
      <w:r>
        <w:rPr>
          <w:rFonts w:eastAsia="Times New Roman" w:cs="Times New Roman"/>
          <w:szCs w:val="24"/>
        </w:rPr>
        <w:t>μ</w:t>
      </w:r>
      <w:r>
        <w:rPr>
          <w:rFonts w:eastAsia="Times New Roman" w:cs="Times New Roman"/>
          <w:szCs w:val="24"/>
        </w:rPr>
        <w:t>μία αντίρρηση. Για την αρμοδιότητα, παρεμπιπτόντως, μας είπε κάτι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Τουλουπάκη</w:t>
      </w:r>
      <w:proofErr w:type="spellEnd"/>
      <w:r>
        <w:rPr>
          <w:rFonts w:eastAsia="Times New Roman" w:cs="Times New Roman"/>
          <w:szCs w:val="24"/>
        </w:rPr>
        <w:t>; Διότι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Τουλ</w:t>
      </w:r>
      <w:r>
        <w:rPr>
          <w:rFonts w:eastAsia="Times New Roman" w:cs="Times New Roman"/>
          <w:szCs w:val="24"/>
        </w:rPr>
        <w:t>ουπάκη</w:t>
      </w:r>
      <w:proofErr w:type="spellEnd"/>
      <w:r>
        <w:rPr>
          <w:rFonts w:eastAsia="Times New Roman" w:cs="Times New Roman"/>
          <w:szCs w:val="24"/>
        </w:rPr>
        <w:t xml:space="preserve"> κράτησε το ξέπλυμα, που θεώρησε ότι είναι αρμοδιότητά της, και μας έστειλε τα άλλα που θεώρησε ότι δεν είναι αρμοδιότητά της. </w:t>
      </w:r>
      <w:r>
        <w:rPr>
          <w:rFonts w:eastAsia="Times New Roman" w:cs="Times New Roman"/>
          <w:szCs w:val="24"/>
        </w:rPr>
        <w:t>Ε</w:t>
      </w:r>
      <w:r>
        <w:rPr>
          <w:rFonts w:eastAsia="Times New Roman" w:cs="Times New Roman"/>
          <w:szCs w:val="24"/>
        </w:rPr>
        <w:t xml:space="preserve">πειδή έκανε μία πρόβλεψη ο κύριος Υπουργός Δικαιοσύνης -«να δείτε τώρα που θα αναλάβει η </w:t>
      </w:r>
      <w:r>
        <w:rPr>
          <w:rFonts w:eastAsia="Times New Roman" w:cs="Times New Roman"/>
          <w:szCs w:val="24"/>
        </w:rPr>
        <w:t>δ</w:t>
      </w:r>
      <w:r>
        <w:rPr>
          <w:rFonts w:eastAsia="Times New Roman" w:cs="Times New Roman"/>
          <w:szCs w:val="24"/>
        </w:rPr>
        <w:t>ικαιοσύνη»-, παρεμπιπτόντως να ρ</w:t>
      </w:r>
      <w:r>
        <w:rPr>
          <w:rFonts w:eastAsia="Times New Roman" w:cs="Times New Roman"/>
          <w:szCs w:val="24"/>
        </w:rPr>
        <w:t xml:space="preserve">ωτήσω: Ξέρει κάτι σχετικό; Είναι στο πλαίσιο της ολοκλήρωσης της σκευωρίας; Έχουμε τελειώσει και με αυτό το κομμάτι υποθέτω. Το επόμενο. Ξέρουμε από τώρα τι θα κάνει η </w:t>
      </w:r>
      <w:r>
        <w:rPr>
          <w:rFonts w:eastAsia="Times New Roman" w:cs="Times New Roman"/>
          <w:szCs w:val="24"/>
        </w:rPr>
        <w:t>δ</w:t>
      </w:r>
      <w:r>
        <w:rPr>
          <w:rFonts w:eastAsia="Times New Roman" w:cs="Times New Roman"/>
          <w:szCs w:val="24"/>
        </w:rPr>
        <w:t xml:space="preserve">ικαιοσύνη. Θα πούμε πώς. Έχουν μια ροή αυτά τα γεγονότα. </w:t>
      </w:r>
    </w:p>
    <w:p w14:paraId="6F5C41D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Όμως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Τουλουπάκη</w:t>
      </w:r>
      <w:proofErr w:type="spellEnd"/>
      <w:r>
        <w:rPr>
          <w:rFonts w:eastAsia="Times New Roman" w:cs="Times New Roman"/>
          <w:szCs w:val="24"/>
        </w:rPr>
        <w:t xml:space="preserve"> -το λέω </w:t>
      </w:r>
      <w:r>
        <w:rPr>
          <w:rFonts w:eastAsia="Times New Roman" w:cs="Times New Roman"/>
          <w:szCs w:val="24"/>
        </w:rPr>
        <w:t xml:space="preserve">έτσι, για να ξέρουμε τι έχει πει- μας είπε: «Εγώ είμαι αρμόδια για το ξέπλυμα και το κρατώ. Δεν είμαι αρμόδια για τη δωροδοκία και την απιστία και σας τη στέλνω.» Γι’ αυτό την έστειλε. Αν έκρινε ότι ήταν αρμόδια, θα την κράταγε. Μας το έστειλε η κυρία </w:t>
      </w:r>
      <w:r>
        <w:rPr>
          <w:rFonts w:eastAsia="Times New Roman" w:cs="Times New Roman"/>
          <w:szCs w:val="24"/>
        </w:rPr>
        <w:t>ε</w:t>
      </w:r>
      <w:r>
        <w:rPr>
          <w:rFonts w:eastAsia="Times New Roman" w:cs="Times New Roman"/>
          <w:szCs w:val="24"/>
        </w:rPr>
        <w:t>ισα</w:t>
      </w:r>
      <w:r>
        <w:rPr>
          <w:rFonts w:eastAsia="Times New Roman" w:cs="Times New Roman"/>
          <w:szCs w:val="24"/>
        </w:rPr>
        <w:t xml:space="preserve">γγελεύς. </w:t>
      </w:r>
    </w:p>
    <w:p w14:paraId="6F5C41E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όμως, τώρα τι λέτε; Λέτε ότι δεν πρέπει να εφαρμοστεί το άρθρο 86 «περί ευθύνης Υπουργών». Έτσι δεν λέτε; Αυτή δεν είναι η άποψή σας; Αυτή είναι. Η ερώτησή μου είναι η εξής: Όταν προτείνατε να </w:t>
      </w:r>
      <w:proofErr w:type="spellStart"/>
      <w:r>
        <w:rPr>
          <w:rFonts w:eastAsia="Times New Roman" w:cs="Times New Roman"/>
          <w:szCs w:val="24"/>
        </w:rPr>
        <w:t>συγκληθεί</w:t>
      </w:r>
      <w:proofErr w:type="spellEnd"/>
      <w:r>
        <w:rPr>
          <w:rFonts w:eastAsia="Times New Roman" w:cs="Times New Roman"/>
          <w:szCs w:val="24"/>
        </w:rPr>
        <w:t xml:space="preserve"> η Ολομέλεια με την πρότασή της, ποιο άρθρο χρη</w:t>
      </w:r>
      <w:r>
        <w:rPr>
          <w:rFonts w:eastAsia="Times New Roman" w:cs="Times New Roman"/>
          <w:szCs w:val="24"/>
        </w:rPr>
        <w:t xml:space="preserve">σιμοποιήσατε; Το άρθρο 86. </w:t>
      </w:r>
      <w:r>
        <w:rPr>
          <w:rFonts w:eastAsia="Times New Roman" w:cs="Times New Roman"/>
          <w:szCs w:val="24"/>
        </w:rPr>
        <w:t>Ό</w:t>
      </w:r>
      <w:r>
        <w:rPr>
          <w:rFonts w:eastAsia="Times New Roman" w:cs="Times New Roman"/>
          <w:szCs w:val="24"/>
        </w:rPr>
        <w:t xml:space="preserve">ταν έγινε η συζήτηση και στήθηκαν οι κάλπες, ποιο άρθρο χρησιμοποιήσατε. Το άρθρο 86. Και όταν συγκροτήθηκε η </w:t>
      </w:r>
      <w:r>
        <w:rPr>
          <w:rFonts w:eastAsia="Times New Roman" w:cs="Times New Roman"/>
          <w:szCs w:val="24"/>
        </w:rPr>
        <w:t>ε</w:t>
      </w:r>
      <w:r>
        <w:rPr>
          <w:rFonts w:eastAsia="Times New Roman" w:cs="Times New Roman"/>
          <w:szCs w:val="24"/>
        </w:rPr>
        <w:t>πιτροπή, πώς συνεδρίασε, με βάση ποιον Κανονισμό, ποια αρμοδιότητα; Με το άρθρο 86. Σήμερα από πού προβλέπεται η συζή</w:t>
      </w:r>
      <w:r>
        <w:rPr>
          <w:rFonts w:eastAsia="Times New Roman" w:cs="Times New Roman"/>
          <w:szCs w:val="24"/>
        </w:rPr>
        <w:t>τηση που κάνουμε; Από το άρθρο 86.</w:t>
      </w:r>
    </w:p>
    <w:p w14:paraId="6F5C41E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Όμως, τι θα αποφασίσουμε; Ότι το άρθρο 86 δεν εφαρμόζεται</w:t>
      </w:r>
      <w:r w:rsidRPr="00195D9A">
        <w:rPr>
          <w:rFonts w:eastAsia="Times New Roman" w:cs="Times New Roman"/>
          <w:szCs w:val="24"/>
        </w:rPr>
        <w:t>.</w:t>
      </w:r>
      <w:r>
        <w:rPr>
          <w:rFonts w:eastAsia="Times New Roman" w:cs="Times New Roman"/>
          <w:szCs w:val="24"/>
        </w:rPr>
        <w:t xml:space="preserve"> Μόνο με ΣΥΡΙΖΑ, νομική λογική ΣΥΡΙΖΑ! Το άρθρο 86 δεν εφαρμόζεται, αλλά ό,τι έχουμε κάνει είναι με το άρθρο 86. Μάλιστα. Δεν πειράζει, όμως, πάμε παρακάτω. </w:t>
      </w:r>
    </w:p>
    <w:p w14:paraId="6F5C41E2" w14:textId="77777777" w:rsidR="0016272D" w:rsidRDefault="008D6B83">
      <w:pPr>
        <w:spacing w:line="600" w:lineRule="auto"/>
        <w:ind w:firstLine="720"/>
        <w:jc w:val="both"/>
        <w:rPr>
          <w:rFonts w:eastAsia="Times New Roman" w:cs="Times New Roman"/>
          <w:szCs w:val="24"/>
        </w:rPr>
      </w:pPr>
      <w:r w:rsidRPr="00C96602">
        <w:rPr>
          <w:rFonts w:eastAsia="Times New Roman" w:cs="Times New Roman"/>
          <w:b/>
          <w:szCs w:val="24"/>
        </w:rPr>
        <w:t xml:space="preserve">ΘΕΟΔΩΡΟΣ </w:t>
      </w:r>
      <w:r>
        <w:rPr>
          <w:rFonts w:eastAsia="Times New Roman" w:cs="Times New Roman"/>
          <w:b/>
          <w:szCs w:val="24"/>
        </w:rPr>
        <w:t>ΔΡΙΤΣΑΣ</w:t>
      </w:r>
      <w:r w:rsidRPr="00C96602">
        <w:rPr>
          <w:rFonts w:eastAsia="Times New Roman" w:cs="Times New Roman"/>
          <w:b/>
          <w:szCs w:val="24"/>
        </w:rPr>
        <w:t>:</w:t>
      </w:r>
      <w:r>
        <w:rPr>
          <w:rFonts w:eastAsia="Times New Roman" w:cs="Times New Roman"/>
          <w:szCs w:val="24"/>
        </w:rPr>
        <w:t xml:space="preserve"> Ευτυχώς…η υπόθεση Τσοχατζόπουλου. Αφήστε τα αυτά. </w:t>
      </w:r>
    </w:p>
    <w:p w14:paraId="6F5C41E3" w14:textId="77777777" w:rsidR="0016272D" w:rsidRDefault="008D6B83">
      <w:pPr>
        <w:spacing w:line="600" w:lineRule="auto"/>
        <w:ind w:firstLine="720"/>
        <w:jc w:val="both"/>
        <w:rPr>
          <w:rFonts w:eastAsia="Times New Roman" w:cs="Times New Roman"/>
          <w:szCs w:val="24"/>
        </w:rPr>
      </w:pPr>
      <w:r w:rsidRPr="00FC3676">
        <w:rPr>
          <w:rFonts w:eastAsia="Times New Roman"/>
          <w:b/>
          <w:bCs/>
        </w:rPr>
        <w:lastRenderedPageBreak/>
        <w:t>ΠΡΟΕΔΡΕΥΟΥΣΑ (Αναστασία Χριστοδουλοπούλου):</w:t>
      </w:r>
      <w:r>
        <w:rPr>
          <w:rFonts w:eastAsia="Times New Roman" w:cs="Times New Roman"/>
          <w:szCs w:val="24"/>
        </w:rPr>
        <w:t xml:space="preserve"> Σας παρακαλώ, μη διακόπτετε. </w:t>
      </w:r>
    </w:p>
    <w:p w14:paraId="6F5C41E4" w14:textId="77777777" w:rsidR="0016272D" w:rsidRDefault="008D6B83">
      <w:pPr>
        <w:spacing w:line="600" w:lineRule="auto"/>
        <w:ind w:firstLine="720"/>
        <w:jc w:val="both"/>
        <w:rPr>
          <w:rFonts w:eastAsia="Times New Roman" w:cs="Times New Roman"/>
          <w:szCs w:val="24"/>
        </w:rPr>
      </w:pPr>
      <w:r w:rsidRPr="00F250F2">
        <w:rPr>
          <w:rFonts w:eastAsia="Times New Roman" w:cs="Times New Roman"/>
          <w:b/>
          <w:szCs w:val="24"/>
        </w:rPr>
        <w:t>ΜΑΥΡΟΥΔΗΣ ΒΟΡΙΔΗΣ:</w:t>
      </w:r>
      <w:r>
        <w:rPr>
          <w:rFonts w:eastAsia="Times New Roman" w:cs="Times New Roman"/>
          <w:szCs w:val="24"/>
        </w:rPr>
        <w:t xml:space="preserve"> Τι είπε ο κ. </w:t>
      </w:r>
      <w:proofErr w:type="spellStart"/>
      <w:r>
        <w:rPr>
          <w:rFonts w:eastAsia="Times New Roman" w:cs="Times New Roman"/>
          <w:szCs w:val="24"/>
        </w:rPr>
        <w:t>Δρίτσας</w:t>
      </w:r>
      <w:proofErr w:type="spellEnd"/>
      <w:r>
        <w:rPr>
          <w:rFonts w:eastAsia="Times New Roman" w:cs="Times New Roman"/>
          <w:szCs w:val="24"/>
        </w:rPr>
        <w:t xml:space="preserve">; Δεν κατάλαβα. Τι να αφήσω απ’ όλα; Πάμε παρακάτω. Αφήνω το άρθρο 86. </w:t>
      </w:r>
    </w:p>
    <w:p w14:paraId="6F5C41E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Όσ</w:t>
      </w:r>
      <w:r>
        <w:rPr>
          <w:rFonts w:eastAsia="Times New Roman" w:cs="Times New Roman"/>
          <w:szCs w:val="24"/>
        </w:rPr>
        <w:t xml:space="preserve">ον αφορά την αρμοδιότητα, άκουσα ενδιαφέροντες συλλογισμούς. Δεν θα αναφερθώ στο τι έχει πει το Συμβούλιο Εφετών με την 1440/2010, γιατί το έχει κρίνει. Τα είπατε κι εσείς, πάτε αντίθετα στη νομολογία των δικαστηρίων. Σύμφωνοι. </w:t>
      </w:r>
    </w:p>
    <w:p w14:paraId="6F5C41E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Δεν θα αναφερθώ στο τι έχει</w:t>
      </w:r>
      <w:r>
        <w:rPr>
          <w:rFonts w:eastAsia="Times New Roman" w:cs="Times New Roman"/>
          <w:szCs w:val="24"/>
        </w:rPr>
        <w:t xml:space="preserve"> πει το Συμβούλιο του Ειδικού Δικαστηρίου με την 1/2011. Πηγαίνετε αντίθετα σ’ αυτό. Δεν θα αναφερθώ καν στην κρίση που έκανε η </w:t>
      </w:r>
      <w:r>
        <w:rPr>
          <w:rFonts w:eastAsia="Times New Roman" w:cs="Times New Roman"/>
          <w:szCs w:val="24"/>
        </w:rPr>
        <w:t>ε</w:t>
      </w:r>
      <w:r>
        <w:rPr>
          <w:rFonts w:eastAsia="Times New Roman" w:cs="Times New Roman"/>
          <w:szCs w:val="24"/>
        </w:rPr>
        <w:t>ισαγγελέας,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Τουλουπάκη</w:t>
      </w:r>
      <w:proofErr w:type="spellEnd"/>
      <w:r>
        <w:rPr>
          <w:rFonts w:eastAsia="Times New Roman" w:cs="Times New Roman"/>
          <w:szCs w:val="24"/>
        </w:rPr>
        <w:t xml:space="preserve">, για τη συγκεκριμένη υπόθεση. Και σ’ αυτήν πηγαίνετε αντίθετα. Δεν πειράζει, όμως. </w:t>
      </w:r>
    </w:p>
    <w:p w14:paraId="6F5C41E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Θέλω, όμως, να </w:t>
      </w:r>
      <w:r>
        <w:rPr>
          <w:rFonts w:eastAsia="Times New Roman" w:cs="Times New Roman"/>
          <w:szCs w:val="24"/>
        </w:rPr>
        <w:t xml:space="preserve">σκεφθούμε δύο πράγματα για να το λύσουμε. Θα σας διαβάσω ποια είναι η αντικειμενική υπόσταση, με βάση το άρθρο 159 του Ποινικού Κώδικα για </w:t>
      </w:r>
      <w:r>
        <w:rPr>
          <w:rFonts w:eastAsia="Times New Roman" w:cs="Times New Roman"/>
          <w:szCs w:val="24"/>
        </w:rPr>
        <w:lastRenderedPageBreak/>
        <w:t xml:space="preserve">τη δωροληψία. Λέει στο άρθρο αυτό: «Ο Πρωθυπουργός, το μέλος της Κυβέρνησης κ.λπ., που ζητεί ή λαμβάνει άμεσα ή μέσω </w:t>
      </w:r>
      <w:r>
        <w:rPr>
          <w:rFonts w:eastAsia="Times New Roman" w:cs="Times New Roman"/>
          <w:szCs w:val="24"/>
        </w:rPr>
        <w:t>τρίτου, για τον εαυτό του ή για άλλον, οποιασδήποτε φύσης αθέμιτο ωφέλημα ή αποδέχεται την υπόσχεση παροχής τέτοιου ωφελήματος ως αντάλλαγμα για ενέργεια ή παράλειψη, μελλοντική ή ήδη τελειωμένη, που ανάγεται στην εκτέλεση των καθηκόντων του». Αυτό είναι τ</w:t>
      </w:r>
      <w:r>
        <w:rPr>
          <w:rFonts w:eastAsia="Times New Roman" w:cs="Times New Roman"/>
          <w:szCs w:val="24"/>
        </w:rPr>
        <w:t xml:space="preserve">ο αδίκημα. Αν δεν ανάγεται στην εκτέλεση των καθηκόντων του, δεν έχουμε αντικειμενική υπόσταση καθόλου. Δεν έχουμε αδίκημα καθόλου. </w:t>
      </w:r>
    </w:p>
    <w:p w14:paraId="6F5C41E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Θέλετε μ</w:t>
      </w:r>
      <w:r>
        <w:rPr>
          <w:rFonts w:eastAsia="Times New Roman" w:cs="Times New Roman"/>
          <w:szCs w:val="24"/>
        </w:rPr>
        <w:t>ί</w:t>
      </w:r>
      <w:r>
        <w:rPr>
          <w:rFonts w:eastAsia="Times New Roman" w:cs="Times New Roman"/>
          <w:szCs w:val="24"/>
        </w:rPr>
        <w:t>α άλλη προσέγγιση στη διάκριση. Εγώ θα κάνω μαζί σας σκέψεις. Η δωροδοκία υπάγεται στον νόμο περί ευθύνης Υπουργών</w:t>
      </w:r>
      <w:r>
        <w:rPr>
          <w:rFonts w:eastAsia="Times New Roman" w:cs="Times New Roman"/>
          <w:szCs w:val="24"/>
        </w:rPr>
        <w:t xml:space="preserve"> ή όχι; Κατά την άποψή σας, πρέπει να γίνει μια διάκριση. Τρία πράγματα μπορεί να συμβαίνουν. Να υπάγεται πάντοτε στον νόμο περί ευθύνης Υπουργών, </w:t>
      </w:r>
      <w:r>
        <w:rPr>
          <w:rFonts w:eastAsia="Times New Roman" w:cs="Times New Roman"/>
          <w:szCs w:val="24"/>
        </w:rPr>
        <w:t>πρώτη</w:t>
      </w:r>
      <w:r>
        <w:rPr>
          <w:rFonts w:eastAsia="Times New Roman" w:cs="Times New Roman"/>
          <w:szCs w:val="24"/>
        </w:rPr>
        <w:t xml:space="preserve"> δυνατότητα.</w:t>
      </w:r>
      <w:r>
        <w:rPr>
          <w:rFonts w:eastAsia="Times New Roman" w:cs="Times New Roman"/>
          <w:szCs w:val="24"/>
        </w:rPr>
        <w:t xml:space="preserve"> Δεύτερη,</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μην υπάγεται ποτέ, ό,τι και να γίνει, στον νόμο περί ευθύνης Υπουργών κα</w:t>
      </w:r>
      <w:r>
        <w:rPr>
          <w:rFonts w:eastAsia="Times New Roman" w:cs="Times New Roman"/>
          <w:szCs w:val="24"/>
        </w:rPr>
        <w:t>ι τρίτη</w:t>
      </w:r>
      <w:r>
        <w:rPr>
          <w:rFonts w:eastAsia="Times New Roman" w:cs="Times New Roman"/>
          <w:szCs w:val="24"/>
        </w:rPr>
        <w:t xml:space="preserve"> να υπάρχει μ</w:t>
      </w:r>
      <w:r>
        <w:rPr>
          <w:rFonts w:eastAsia="Times New Roman" w:cs="Times New Roman"/>
          <w:szCs w:val="24"/>
        </w:rPr>
        <w:t>ί</w:t>
      </w:r>
      <w:r>
        <w:rPr>
          <w:rFonts w:eastAsia="Times New Roman" w:cs="Times New Roman"/>
          <w:szCs w:val="24"/>
        </w:rPr>
        <w:t xml:space="preserve">α διάκριση που πρέπει να δούμε ποια είναι. Κάποιες φορές να υπάγεται και κάποιες φορές να μην υπάγεται. Σωστά; Αυτές είναι οι τρεις λογικές δυνατότητες. </w:t>
      </w:r>
    </w:p>
    <w:p w14:paraId="6F5C41E9" w14:textId="77777777" w:rsidR="0016272D" w:rsidRDefault="008D6B83">
      <w:pPr>
        <w:spacing w:line="600" w:lineRule="auto"/>
        <w:ind w:firstLine="720"/>
        <w:jc w:val="both"/>
        <w:rPr>
          <w:rFonts w:eastAsia="Times New Roman" w:cs="Times New Roman"/>
          <w:szCs w:val="24"/>
        </w:rPr>
      </w:pPr>
      <w:r w:rsidRPr="00810F4D">
        <w:rPr>
          <w:rFonts w:eastAsia="Times New Roman"/>
          <w:b/>
          <w:bCs/>
          <w:color w:val="242424"/>
          <w:szCs w:val="24"/>
        </w:rPr>
        <w:lastRenderedPageBreak/>
        <w:t>ΠΑΥΛΟΣ ΠΟΛΑΚΗΣ (Αναπληρωτής Υπουργός Υγείας):</w:t>
      </w:r>
      <w:r>
        <w:rPr>
          <w:rFonts w:eastAsia="Times New Roman" w:cs="Times New Roman"/>
          <w:szCs w:val="24"/>
        </w:rPr>
        <w:t xml:space="preserve"> Εξαρτάται. </w:t>
      </w:r>
    </w:p>
    <w:p w14:paraId="6F5C41EA" w14:textId="77777777" w:rsidR="0016272D" w:rsidRDefault="008D6B83">
      <w:pPr>
        <w:spacing w:line="600" w:lineRule="auto"/>
        <w:ind w:firstLine="720"/>
        <w:jc w:val="both"/>
        <w:rPr>
          <w:rFonts w:eastAsia="Times New Roman" w:cs="Times New Roman"/>
          <w:szCs w:val="24"/>
        </w:rPr>
      </w:pPr>
      <w:r w:rsidRPr="00F250F2">
        <w:rPr>
          <w:rFonts w:eastAsia="Times New Roman" w:cs="Times New Roman"/>
          <w:b/>
          <w:szCs w:val="24"/>
        </w:rPr>
        <w:t>ΜΑΥΡΟΥΔΗΣ</w:t>
      </w:r>
      <w:r>
        <w:rPr>
          <w:rFonts w:eastAsia="Times New Roman" w:cs="Times New Roman"/>
          <w:b/>
          <w:szCs w:val="24"/>
        </w:rPr>
        <w:t xml:space="preserve"> </w:t>
      </w:r>
      <w:r w:rsidRPr="00F250F2">
        <w:rPr>
          <w:rFonts w:eastAsia="Times New Roman" w:cs="Times New Roman"/>
          <w:b/>
          <w:szCs w:val="24"/>
        </w:rPr>
        <w:t>ΒΟΡΙΔΗΣ:</w:t>
      </w:r>
      <w:r>
        <w:rPr>
          <w:rFonts w:eastAsia="Times New Roman" w:cs="Times New Roman"/>
          <w:b/>
          <w:szCs w:val="24"/>
        </w:rPr>
        <w:t xml:space="preserve"> </w:t>
      </w:r>
      <w:r>
        <w:rPr>
          <w:rFonts w:eastAsia="Times New Roman" w:cs="Times New Roman"/>
          <w:szCs w:val="24"/>
        </w:rPr>
        <w:t>Υπάρχει κάπ</w:t>
      </w:r>
      <w:r>
        <w:rPr>
          <w:rFonts w:eastAsia="Times New Roman" w:cs="Times New Roman"/>
          <w:szCs w:val="24"/>
        </w:rPr>
        <w:t>οιος που υποστηρίζει ότι δεν υπάγεται ποτέ στον νόμο περί ευθύνης Υπουργών; Κανείς. Αυτή η άποψη δεν υφίσταται. Υπάρχουν κάποιοι που υποστηρίζουν ότι πάντοτε υπάγεται στον νόμο περί ευθύνης Υπουργών; Ναι, η νομολογία. Υπάρχει, όμως και μ</w:t>
      </w:r>
      <w:r>
        <w:rPr>
          <w:rFonts w:eastAsia="Times New Roman" w:cs="Times New Roman"/>
          <w:szCs w:val="24"/>
        </w:rPr>
        <w:t>ί</w:t>
      </w:r>
      <w:r>
        <w:rPr>
          <w:rFonts w:eastAsia="Times New Roman" w:cs="Times New Roman"/>
          <w:szCs w:val="24"/>
        </w:rPr>
        <w:t>α τρίτη άποψη, κάπ</w:t>
      </w:r>
      <w:r>
        <w:rPr>
          <w:rFonts w:eastAsia="Times New Roman" w:cs="Times New Roman"/>
          <w:szCs w:val="24"/>
        </w:rPr>
        <w:t xml:space="preserve">οιες φορές να υπάγεται και κάποιες φορές να μην υπάγεται. Αυτήν υποστηρίζετε εσείς. </w:t>
      </w:r>
    </w:p>
    <w:p w14:paraId="6F5C41E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Κάνετε τη διάκριση και εδώ θα μου επιτρέψετε για μ</w:t>
      </w:r>
      <w:r>
        <w:rPr>
          <w:rFonts w:eastAsia="Times New Roman" w:cs="Times New Roman"/>
          <w:szCs w:val="24"/>
        </w:rPr>
        <w:t>ί</w:t>
      </w:r>
      <w:r>
        <w:rPr>
          <w:rFonts w:eastAsia="Times New Roman" w:cs="Times New Roman"/>
          <w:szCs w:val="24"/>
        </w:rPr>
        <w:t>α ακόμη φορά να ανοίξω εισαγωγικά και να αναφερθώ στον αξιότιμο κ. Παπαγγελόπουλο, ο οποίος, ω της συμπτώσεως, εκείνη τη</w:t>
      </w:r>
      <w:r>
        <w:rPr>
          <w:rFonts w:eastAsia="Times New Roman" w:cs="Times New Roman"/>
          <w:szCs w:val="24"/>
        </w:rPr>
        <w:t xml:space="preserve">ν ωραία ημέρα 5 Φεβρουαρίου που διαβιβάστηκε η δικογραφία, είπε τα εξής. </w:t>
      </w:r>
    </w:p>
    <w:p w14:paraId="6F5C41E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Τον ρώτησαν οι δημοσιογράφοι «παραγράφονται;» και αυτός απαντάει το εξής. Είναι στο </w:t>
      </w:r>
      <w:r>
        <w:rPr>
          <w:rFonts w:eastAsia="Times New Roman" w:cs="Times New Roman"/>
          <w:szCs w:val="24"/>
          <w:lang w:val="en-US"/>
        </w:rPr>
        <w:t>YouTube</w:t>
      </w:r>
      <w:r>
        <w:rPr>
          <w:rFonts w:eastAsia="Times New Roman" w:cs="Times New Roman"/>
          <w:szCs w:val="24"/>
        </w:rPr>
        <w:t xml:space="preserve"> στο έκτο λεπτό για όποιον θέλει. Αυτό είναι ένα </w:t>
      </w:r>
      <w:proofErr w:type="spellStart"/>
      <w:r>
        <w:rPr>
          <w:rFonts w:eastAsia="Times New Roman" w:cs="Times New Roman"/>
          <w:szCs w:val="24"/>
        </w:rPr>
        <w:t>οκτάλεπτο</w:t>
      </w:r>
      <w:proofErr w:type="spellEnd"/>
      <w:r>
        <w:rPr>
          <w:rFonts w:eastAsia="Times New Roman" w:cs="Times New Roman"/>
          <w:szCs w:val="24"/>
        </w:rPr>
        <w:t>. Απαντάει λοιπόν: «Το έχω πει κι</w:t>
      </w:r>
      <w:r>
        <w:rPr>
          <w:rFonts w:eastAsia="Times New Roman" w:cs="Times New Roman"/>
          <w:szCs w:val="24"/>
        </w:rPr>
        <w:t xml:space="preserve"> άλλη φορά. Μόνο τα αδικήματα που τελούνται κατά την </w:t>
      </w:r>
      <w:r>
        <w:rPr>
          <w:rFonts w:eastAsia="Times New Roman" w:cs="Times New Roman"/>
          <w:szCs w:val="24"/>
        </w:rPr>
        <w:lastRenderedPageBreak/>
        <w:t xml:space="preserve">άσκηση και όχι επ’ ευκαιρία αυτής», λέει ο κ. Παπαγγελόπουλος για αν έχουν παραγραφεί τα αδικήματα που αποδίδονται. Μάλιστα. Αυτό λέτε κι εσείς. </w:t>
      </w:r>
    </w:p>
    <w:p w14:paraId="6F5C41E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Ερώτηση: Και πώς, καλοί μου συνάδελφοι, θα αποφασίσουμε α</w:t>
      </w:r>
      <w:r>
        <w:rPr>
          <w:rFonts w:eastAsia="Times New Roman" w:cs="Times New Roman"/>
          <w:szCs w:val="24"/>
        </w:rPr>
        <w:t xml:space="preserve">ν τα αδικήματα -θυμίζω ότι για αυτά δεν έχουμε πράξεις, γιατί δεν μπορέσατε να τις περιγράψετε- </w:t>
      </w:r>
      <w:proofErr w:type="spellStart"/>
      <w:r>
        <w:rPr>
          <w:rFonts w:eastAsia="Times New Roman" w:cs="Times New Roman"/>
          <w:szCs w:val="24"/>
        </w:rPr>
        <w:t>τελέστηκαν</w:t>
      </w:r>
      <w:proofErr w:type="spellEnd"/>
      <w:r>
        <w:rPr>
          <w:rFonts w:eastAsia="Times New Roman" w:cs="Times New Roman"/>
          <w:szCs w:val="24"/>
        </w:rPr>
        <w:t xml:space="preserve"> κατά την άσκηση ή επ’ ευκαιρία αυτής; Θα κοιτάξετε το ταβάνι; Θα σας έρθει μ</w:t>
      </w:r>
      <w:r>
        <w:rPr>
          <w:rFonts w:eastAsia="Times New Roman" w:cs="Times New Roman"/>
          <w:szCs w:val="24"/>
        </w:rPr>
        <w:t>ί</w:t>
      </w:r>
      <w:r>
        <w:rPr>
          <w:rFonts w:eastAsia="Times New Roman" w:cs="Times New Roman"/>
          <w:szCs w:val="24"/>
        </w:rPr>
        <w:t>α επιφοίτηση; Θα το σκεφθείτε αφαιρετικά; Δεν θα πάτε να δείτε ποια είνα</w:t>
      </w:r>
      <w:r>
        <w:rPr>
          <w:rFonts w:eastAsia="Times New Roman" w:cs="Times New Roman"/>
          <w:szCs w:val="24"/>
        </w:rPr>
        <w:t>ι τα αδικήματα και οι πράξεις για να δείτε, αν είναι κατά την άσκηση ή επ’ ευκαιρία, με βάση τον δικό σας συλλογισμό, ώστε να αποφασίσετε τότε για την αρμοδιότητα;</w:t>
      </w:r>
    </w:p>
    <w:p w14:paraId="6F5C41EE" w14:textId="77777777" w:rsidR="0016272D" w:rsidRDefault="008D6B83">
      <w:pPr>
        <w:spacing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6F5C41E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Έχω λίγο</w:t>
      </w:r>
      <w:r>
        <w:rPr>
          <w:rFonts w:eastAsia="Times New Roman" w:cs="Times New Roman"/>
          <w:szCs w:val="24"/>
        </w:rPr>
        <w:t xml:space="preserve"> χρόνο, κυρία Πρόεδρε;</w:t>
      </w:r>
    </w:p>
    <w:p w14:paraId="6F5C41F0" w14:textId="77777777" w:rsidR="0016272D" w:rsidRDefault="008D6B83">
      <w:pPr>
        <w:spacing w:line="600" w:lineRule="auto"/>
        <w:ind w:firstLine="720"/>
        <w:jc w:val="both"/>
        <w:rPr>
          <w:rFonts w:eastAsia="Times New Roman" w:cs="Times New Roman"/>
          <w:szCs w:val="24"/>
        </w:rPr>
      </w:pPr>
      <w:r w:rsidRPr="00FC3676">
        <w:rPr>
          <w:rFonts w:eastAsia="Times New Roman"/>
          <w:b/>
          <w:bCs/>
        </w:rPr>
        <w:t>ΠΡΟΕΔΡΕΥΟΥΣΑ (Αναστασία Χριστοδουλοπούλου):</w:t>
      </w:r>
      <w:r>
        <w:rPr>
          <w:rFonts w:eastAsia="Times New Roman" w:cs="Times New Roman"/>
          <w:szCs w:val="24"/>
        </w:rPr>
        <w:t xml:space="preserve"> Προχωρήστε, κύριε Βορίδη. </w:t>
      </w:r>
    </w:p>
    <w:p w14:paraId="6F5C41F1" w14:textId="77777777" w:rsidR="0016272D" w:rsidRDefault="008D6B83">
      <w:pPr>
        <w:spacing w:line="600" w:lineRule="auto"/>
        <w:ind w:firstLine="720"/>
        <w:jc w:val="both"/>
        <w:rPr>
          <w:rFonts w:eastAsia="Times New Roman" w:cs="Times New Roman"/>
          <w:szCs w:val="24"/>
        </w:rPr>
      </w:pPr>
      <w:r w:rsidRPr="00F250F2">
        <w:rPr>
          <w:rFonts w:eastAsia="Times New Roman" w:cs="Times New Roman"/>
          <w:b/>
          <w:szCs w:val="24"/>
        </w:rPr>
        <w:lastRenderedPageBreak/>
        <w:t>ΜΑΥΡΟΥΔΗΣ</w:t>
      </w:r>
      <w:r>
        <w:rPr>
          <w:rFonts w:eastAsia="Times New Roman" w:cs="Times New Roman"/>
          <w:b/>
          <w:szCs w:val="24"/>
        </w:rPr>
        <w:t xml:space="preserve"> </w:t>
      </w:r>
      <w:r w:rsidRPr="00F250F2">
        <w:rPr>
          <w:rFonts w:eastAsia="Times New Roman" w:cs="Times New Roman"/>
          <w:b/>
          <w:szCs w:val="24"/>
        </w:rPr>
        <w:t>ΒΟΡΙΔΗΣ:</w:t>
      </w:r>
      <w:r>
        <w:rPr>
          <w:rFonts w:eastAsia="Times New Roman" w:cs="Times New Roman"/>
          <w:szCs w:val="24"/>
        </w:rPr>
        <w:t xml:space="preserve"> Ευχαριστώ πολύ. </w:t>
      </w:r>
    </w:p>
    <w:p w14:paraId="6F5C41F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Δεν θα το κάνετε αυτό; Πώς θα αποφασίσετε; Με ποια κριτήρια; Αυτό δεν σας λέγαμε; Δεν σας είπαμε να διερευνήσετε την υπόθεση, </w:t>
      </w:r>
      <w:r>
        <w:rPr>
          <w:rFonts w:eastAsia="Times New Roman" w:cs="Times New Roman"/>
          <w:szCs w:val="24"/>
        </w:rPr>
        <w:t xml:space="preserve">προκειμένου να έχετε υλικό για να δείτε ό,τι θέλετε να δείτε, έστω με το δικό σας σκεπτικό, ώστε να μπορέσετε να αποφασίσετε αν είναι έτσι ή είναι αλλιώς; </w:t>
      </w:r>
    </w:p>
    <w:p w14:paraId="6F5C41F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Αλλιώς, πώς θα αποφασίζατε, για παράδειγμα, ότι δεν εμπίπτουν στην αρμοδιότητα; Αφού δεν περιγράφετε</w:t>
      </w:r>
      <w:r>
        <w:rPr>
          <w:rFonts w:eastAsia="Times New Roman" w:cs="Times New Roman"/>
          <w:szCs w:val="24"/>
        </w:rPr>
        <w:t xml:space="preserve"> τις πράξεις. Αφού δεν μας λέτε τι έκανε ο κ. Γεωργιάδης. Ποια είναι η πράξη για την οποία δωροδοκήθηκε;</w:t>
      </w:r>
    </w:p>
    <w:p w14:paraId="6F5C41F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Ποια είναι η συγκεκριμένη πράξη για να αποφασίσουμε αν ο κ. Γεωργιάδης την έκανε επ’ ευκαιρία ή κατά την άσκηση; Ποια είναι η πράξη που έκανε ο κ. </w:t>
      </w:r>
      <w:proofErr w:type="spellStart"/>
      <w:r>
        <w:rPr>
          <w:rFonts w:eastAsia="Times New Roman" w:cs="Times New Roman"/>
          <w:szCs w:val="24"/>
        </w:rPr>
        <w:t>Πικρ</w:t>
      </w:r>
      <w:r>
        <w:rPr>
          <w:rFonts w:eastAsia="Times New Roman" w:cs="Times New Roman"/>
          <w:szCs w:val="24"/>
        </w:rPr>
        <w:t>αμμένος</w:t>
      </w:r>
      <w:proofErr w:type="spellEnd"/>
      <w:r>
        <w:rPr>
          <w:rFonts w:eastAsia="Times New Roman" w:cs="Times New Roman"/>
          <w:szCs w:val="24"/>
        </w:rPr>
        <w:t>; Πράξη</w:t>
      </w:r>
      <w:r w:rsidRPr="006D491B">
        <w:rPr>
          <w:rFonts w:eastAsia="Times New Roman" w:cs="Times New Roman"/>
          <w:szCs w:val="24"/>
        </w:rPr>
        <w:t>,</w:t>
      </w:r>
      <w:r>
        <w:rPr>
          <w:rFonts w:eastAsia="Times New Roman" w:cs="Times New Roman"/>
          <w:szCs w:val="24"/>
        </w:rPr>
        <w:t xml:space="preserve"> την τάδε μέρα και την τάδε ώρα εξέδωσε την τάδε απόφαση ή δεν εξέδωσε ή έκανε αυτό, έκανε εκείνο. Τα λέτε αυτά πουθενά για να πάρετε τις αποφάσεις σας; Όχι, δεν τα λέτε και γι’ αυτό είστε προκλητικοί στη μεθόδευσή σας.</w:t>
      </w:r>
    </w:p>
    <w:p w14:paraId="6F5C41F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Είναι προφανές αυτό π</w:t>
      </w:r>
      <w:r>
        <w:rPr>
          <w:rFonts w:eastAsia="Times New Roman" w:cs="Times New Roman"/>
          <w:szCs w:val="24"/>
        </w:rPr>
        <w:t>ου κάνετε. Γι’ αυτό είναι άθλια η μεθόδευση, διότι στη σπουδή του -επειδή αυτό είναι από την αρχή φτιαγμένο- έπρεπε να κατασκευαστεί μ</w:t>
      </w:r>
      <w:r>
        <w:rPr>
          <w:rFonts w:eastAsia="Times New Roman" w:cs="Times New Roman"/>
          <w:szCs w:val="24"/>
        </w:rPr>
        <w:t>ί</w:t>
      </w:r>
      <w:r>
        <w:rPr>
          <w:rFonts w:eastAsia="Times New Roman" w:cs="Times New Roman"/>
          <w:szCs w:val="24"/>
        </w:rPr>
        <w:t>α ιστορία και να υπηρετηθεί στη συνέχειά της. Όμως, κατασκευάστηκε κακότεχνα και γι’ αυτό και γκρεμίστηκε και γι’ αυτό κα</w:t>
      </w:r>
      <w:r>
        <w:rPr>
          <w:rFonts w:eastAsia="Times New Roman" w:cs="Times New Roman"/>
          <w:szCs w:val="24"/>
        </w:rPr>
        <w:t>ι είστε εκτεθειμένοι και γι’ αυτό και στην πραγματικότητα ελέγχεσθε.</w:t>
      </w:r>
    </w:p>
    <w:p w14:paraId="6F5C41F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Προσέξτε. Λέτε και το άλλο, το οποίο άκουσα από τον κ. Παρασκευόπουλο: Τι συνέπεια θα είχε να δεχθούμε την αρμοδιότητα; Αυτά θα ακούσουμε το βράδυ από τον κ. Τσίπρα. Την εξάλειψη του αξιο</w:t>
      </w:r>
      <w:r>
        <w:rPr>
          <w:rFonts w:eastAsia="Times New Roman" w:cs="Times New Roman"/>
          <w:szCs w:val="24"/>
        </w:rPr>
        <w:t>ποίνου και την παραγραφή. Αυτό δεν λέτε; Έτσι δεν είναι; Μάλιστα. Για να αποφασίσουμε αν υπάρχει εξάλειψη του αξιοποίνου μιας πράξεως δεν πρέπει να έχετε ελέγξει αν υπάρχει αξιόποινη πράξη; Τι θα εξαλείψετε; Αν είχαμε την περιγραφή μιας πράξεως που δεν είν</w:t>
      </w:r>
      <w:r>
        <w:rPr>
          <w:rFonts w:eastAsia="Times New Roman" w:cs="Times New Roman"/>
          <w:szCs w:val="24"/>
        </w:rPr>
        <w:t xml:space="preserve">αι αξιόποινη, θα </w:t>
      </w:r>
      <w:proofErr w:type="spellStart"/>
      <w:r>
        <w:rPr>
          <w:rFonts w:eastAsia="Times New Roman" w:cs="Times New Roman"/>
          <w:szCs w:val="24"/>
        </w:rPr>
        <w:t>ετίθετο</w:t>
      </w:r>
      <w:proofErr w:type="spellEnd"/>
      <w:r>
        <w:rPr>
          <w:rFonts w:eastAsia="Times New Roman" w:cs="Times New Roman"/>
          <w:szCs w:val="24"/>
        </w:rPr>
        <w:t xml:space="preserve"> ζήτημα εξαλείψεως; Πώς θα αποφασίσετε ότι έστω υπάρχουν ενδείξεις τελέσεως αξιοποίνου πράξεως χωρίς να εξετάσετε την ουσία;</w:t>
      </w:r>
    </w:p>
    <w:p w14:paraId="6F5C41F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Συμπέρασμα. </w:t>
      </w:r>
      <w:r>
        <w:rPr>
          <w:rFonts w:eastAsia="Times New Roman" w:cs="Times New Roman"/>
          <w:szCs w:val="24"/>
        </w:rPr>
        <w:t>Γ</w:t>
      </w:r>
      <w:r>
        <w:rPr>
          <w:rFonts w:eastAsia="Times New Roman" w:cs="Times New Roman"/>
          <w:szCs w:val="24"/>
        </w:rPr>
        <w:t>ια την αρμοδιότητα έπρεπε να ψάξετε την ουσία και για την εξάλειψη του αξιοποίνου έπρεπε να ψά</w:t>
      </w:r>
      <w:r>
        <w:rPr>
          <w:rFonts w:eastAsia="Times New Roman" w:cs="Times New Roman"/>
          <w:szCs w:val="24"/>
        </w:rPr>
        <w:t>ξετε την ουσία και για να αποφασίσετε ότι κωλύεται η άσκηση της ποινικής διώξεως έπρεπε να είχατε κάνει τη δουλειά μέχρι να φτάσετε εκεί. Γιατί το αρνηθήκατε;</w:t>
      </w:r>
    </w:p>
    <w:p w14:paraId="6F5C41F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Συνεδριάσατε -το γράφει το κείμενό σας- τριάντα ώρες για διαδικαστικά ζητήματα. Χίλιες δακτυλογρα</w:t>
      </w:r>
      <w:r>
        <w:rPr>
          <w:rFonts w:eastAsia="Times New Roman" w:cs="Times New Roman"/>
          <w:szCs w:val="24"/>
        </w:rPr>
        <w:t>φημένες σελίδες. Είναι μ</w:t>
      </w:r>
      <w:r>
        <w:rPr>
          <w:rFonts w:eastAsia="Times New Roman" w:cs="Times New Roman"/>
          <w:szCs w:val="24"/>
        </w:rPr>
        <w:t>ί</w:t>
      </w:r>
      <w:r>
        <w:rPr>
          <w:rFonts w:eastAsia="Times New Roman" w:cs="Times New Roman"/>
          <w:szCs w:val="24"/>
        </w:rPr>
        <w:t>α επιτροπή μνημειώδης. Επί τριάντα ώρες συζητούσε το πώς θα οργανώσει τις εργασίες της. Είναι ζήτημα με την εξέταση του Βενιζέλου αν εργάστηκε τρεις ώρες πραγματικά. Τις υπόλοιπες είκοσι επτά</w:t>
      </w:r>
      <w:r w:rsidRPr="00536CE2">
        <w:rPr>
          <w:rFonts w:eastAsia="Times New Roman" w:cs="Times New Roman"/>
          <w:szCs w:val="24"/>
        </w:rPr>
        <w:t xml:space="preserve"> </w:t>
      </w:r>
      <w:r>
        <w:rPr>
          <w:rFonts w:eastAsia="Times New Roman" w:cs="Times New Roman"/>
          <w:szCs w:val="24"/>
        </w:rPr>
        <w:t>συζητούσε την οργάνωση των εργασιών.</w:t>
      </w:r>
    </w:p>
    <w:p w14:paraId="6F5C41F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Έρ</w:t>
      </w:r>
      <w:r>
        <w:rPr>
          <w:rFonts w:eastAsia="Times New Roman" w:cs="Times New Roman"/>
          <w:szCs w:val="24"/>
        </w:rPr>
        <w:t>χομαι, λοιπόν, εγώ και λέω: Γιατί δεν το κάνατε αυτό; Όλη η Αντιπολίτευση σας παρακαλούσε να προχωρήσετε στην ουσία της εξετάσεως της υποθέσεως, με δική σας πλειοψηφία προκατειλημμένη, εχθρική. Ξεκάθαρα πράγματα. Σας ζητούσαν τα εγκαλούμενα πρόσωπα, εσείς,</w:t>
      </w:r>
      <w:r>
        <w:rPr>
          <w:rFonts w:eastAsia="Times New Roman" w:cs="Times New Roman"/>
          <w:szCs w:val="24"/>
        </w:rPr>
        <w:t xml:space="preserve"> η Πλειοψηφία, να τους εξετάσετε, να εξετάσετε τους μάρτυρες, να εξετάσετε τα αποδεικτικά στοιχεία, να βγάλετε εσείς πορίσματα, εσείς η εχθρική </w:t>
      </w:r>
      <w:r>
        <w:rPr>
          <w:rFonts w:eastAsia="Times New Roman" w:cs="Times New Roman"/>
          <w:szCs w:val="24"/>
        </w:rPr>
        <w:lastRenderedPageBreak/>
        <w:t>Πλειοψηφία. Πότε έχει γίνει στο παρελθόν; Ποτέ</w:t>
      </w:r>
      <w:r w:rsidRPr="001A15C5">
        <w:rPr>
          <w:rFonts w:eastAsia="Times New Roman" w:cs="Times New Roman"/>
          <w:szCs w:val="24"/>
        </w:rPr>
        <w:t>!</w:t>
      </w:r>
      <w:r>
        <w:rPr>
          <w:rFonts w:eastAsia="Times New Roman" w:cs="Times New Roman"/>
          <w:szCs w:val="24"/>
        </w:rPr>
        <w:t xml:space="preserve"> Να επαφίεται η κρίση ουσιαστικά πολιτικών που προέρχονται από τη</w:t>
      </w:r>
      <w:r>
        <w:rPr>
          <w:rFonts w:eastAsia="Times New Roman" w:cs="Times New Roman"/>
          <w:szCs w:val="24"/>
        </w:rPr>
        <w:t xml:space="preserve"> Μειοψηφία και να παρακαλούν την εχθρική Πλειοψηφία να επιληφθεί. Και το αρνηθήκατε. Γιατί το κάνατε;</w:t>
      </w:r>
    </w:p>
    <w:p w14:paraId="6F5C41F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Διότι πώς να μην το κάνετε, όταν τα στοιχεία είναι οι τρεις ψευδομάρτυρες με τις κουκούλες! Έτσι θα παραπέμψετε δύο Πρωθυπουργούς και οκτώ Υπουργούς;</w:t>
      </w:r>
    </w:p>
    <w:p w14:paraId="6F5C41FB" w14:textId="77777777" w:rsidR="0016272D" w:rsidRDefault="008D6B83">
      <w:pPr>
        <w:spacing w:line="600" w:lineRule="auto"/>
        <w:ind w:firstLine="709"/>
        <w:jc w:val="center"/>
        <w:rPr>
          <w:rFonts w:eastAsia="Times New Roman" w:cs="Times New Roman"/>
          <w:szCs w:val="24"/>
        </w:rPr>
      </w:pPr>
      <w:r w:rsidRPr="00F944ED">
        <w:rPr>
          <w:rFonts w:eastAsia="Times New Roman" w:cs="Times New Roman"/>
          <w:szCs w:val="24"/>
        </w:rPr>
        <w:t>(Χειροκροτήματα από την πτέρυγα της Νέας Δημοκρατίας)</w:t>
      </w:r>
    </w:p>
    <w:p w14:paraId="6F5C41F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Γιατί τότε, όταν θα τους φέρνατε θα βρίσκαμε και τους ηθικούς αυτουργούς, θα βρίσκαμε και ποιοι το κατέστρωσαν, θα βρίσκαμε και ποιοι το έβαλαν και ποιοι το έστησαν και τότε η σκευωρία θα είχε σκάσει πλ</w:t>
      </w:r>
      <w:r>
        <w:rPr>
          <w:rFonts w:eastAsia="Times New Roman" w:cs="Times New Roman"/>
          <w:szCs w:val="24"/>
        </w:rPr>
        <w:t>ήρως στα μούτρα σας.</w:t>
      </w:r>
    </w:p>
    <w:p w14:paraId="6F5C41F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Τι κάνατε; Νομίζατε ότι θα το γλιτώσετε με την απόκρυψη. Ο ελληνικός λαός έχει βγάλει τα συμπεράσματά του σ’ αυτή την υπόθεση. Ξέρει ότι δεν αποτολμήσατε στο μεγάλο σκάνδαλο καν να διερευνήσετε την υπόθεση.</w:t>
      </w:r>
    </w:p>
    <w:p w14:paraId="6F5C41F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ροσέξτε, γιατί πίσω έχει η </w:t>
      </w:r>
      <w:r>
        <w:rPr>
          <w:rFonts w:eastAsia="Times New Roman" w:cs="Times New Roman"/>
          <w:szCs w:val="24"/>
        </w:rPr>
        <w:t>αχλάδα την ουρά.</w:t>
      </w:r>
    </w:p>
    <w:p w14:paraId="6F5C41FF" w14:textId="77777777" w:rsidR="0016272D" w:rsidRDefault="008D6B83">
      <w:pPr>
        <w:spacing w:line="600" w:lineRule="auto"/>
        <w:ind w:firstLine="720"/>
        <w:jc w:val="both"/>
        <w:rPr>
          <w:rFonts w:eastAsia="Times New Roman" w:cs="Times New Roman"/>
          <w:szCs w:val="24"/>
        </w:rPr>
      </w:pPr>
      <w:r w:rsidRPr="00F6771E">
        <w:rPr>
          <w:rFonts w:eastAsia="Times New Roman" w:cs="Times New Roman"/>
          <w:b/>
          <w:szCs w:val="24"/>
        </w:rPr>
        <w:lastRenderedPageBreak/>
        <w:t>ΠΡΟΕΔΡΕΥΟΥΣΑ (Αναστασία Χριστοδουλοπούλου):</w:t>
      </w:r>
      <w:r w:rsidRPr="00F6771E">
        <w:rPr>
          <w:rFonts w:eastAsia="Times New Roman" w:cs="Times New Roman"/>
          <w:szCs w:val="24"/>
        </w:rPr>
        <w:t xml:space="preserve"> </w:t>
      </w:r>
      <w:r w:rsidRPr="00CA622C">
        <w:rPr>
          <w:rFonts w:eastAsia="Times New Roman" w:cs="Times New Roman"/>
          <w:szCs w:val="24"/>
        </w:rPr>
        <w:t>Κ</w:t>
      </w:r>
      <w:r>
        <w:rPr>
          <w:rFonts w:eastAsia="Times New Roman" w:cs="Times New Roman"/>
          <w:szCs w:val="24"/>
        </w:rPr>
        <w:t>ύριε Βορίδη, νόμιζα ότι τελειώνετε.</w:t>
      </w:r>
    </w:p>
    <w:p w14:paraId="6F5C4200"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Τελειώνω, κυρία Πρόεδρε.</w:t>
      </w:r>
    </w:p>
    <w:p w14:paraId="6F5C4201"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Πίσω έχει η αχλάδα την ουρά!</w:t>
      </w:r>
    </w:p>
    <w:p w14:paraId="6F5C4202"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Αφήστε, κυρία Πρόεδρε, να δούμε ποια είναι η αχλάδα και ποια είναι η ουρά!</w:t>
      </w:r>
    </w:p>
    <w:p w14:paraId="6F5C4203"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Διότι προσέξτε…</w:t>
      </w:r>
    </w:p>
    <w:p w14:paraId="6F5C4204"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sidRPr="00F6771E">
        <w:rPr>
          <w:rFonts w:eastAsia="Times New Roman" w:cs="Times New Roman"/>
          <w:b/>
          <w:szCs w:val="24"/>
        </w:rPr>
        <w:t>ΠΡΟΕΔΡΕΥΟΥΣΑ (Αναστασία Χριστοδουλοπούλου):</w:t>
      </w:r>
      <w:r w:rsidRPr="00F6771E">
        <w:rPr>
          <w:rFonts w:eastAsia="Times New Roman" w:cs="Times New Roman"/>
          <w:szCs w:val="24"/>
        </w:rPr>
        <w:t xml:space="preserve"> </w:t>
      </w:r>
      <w:r>
        <w:rPr>
          <w:rFonts w:eastAsia="Times New Roman" w:cs="Times New Roman"/>
          <w:szCs w:val="24"/>
        </w:rPr>
        <w:t>Τελειώστε, παρακαλώ.</w:t>
      </w:r>
    </w:p>
    <w:p w14:paraId="6F5C4205"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Αμέσως, κυρία Πρόεδρε.</w:t>
      </w:r>
    </w:p>
    <w:p w14:paraId="6F5C4206"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Διότι προσέξτε…</w:t>
      </w:r>
    </w:p>
    <w:p w14:paraId="6F5C4207"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Εσείς </w:t>
      </w:r>
      <w:r>
        <w:rPr>
          <w:rFonts w:eastAsia="Times New Roman" w:cs="Times New Roman"/>
          <w:szCs w:val="24"/>
        </w:rPr>
        <w:t>να προσέξετε.</w:t>
      </w:r>
    </w:p>
    <w:p w14:paraId="6F5C4208"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Να προσέξετε εμένα λέω. Δεν σας λέω να προσέξετε τη συμπεριφορά σας. Είναι δεδομένο ότι ήσασταν απρόσεκτοι και θα έχει συνέπειες αυτό.</w:t>
      </w:r>
    </w:p>
    <w:p w14:paraId="6F5C4209"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Άρα λοιπόν…</w:t>
      </w:r>
    </w:p>
    <w:p w14:paraId="6F5C420A" w14:textId="77777777" w:rsidR="0016272D" w:rsidRDefault="008D6B83">
      <w:pPr>
        <w:spacing w:line="600" w:lineRule="auto"/>
        <w:ind w:firstLine="709"/>
        <w:jc w:val="center"/>
        <w:rPr>
          <w:rFonts w:eastAsia="Times New Roman" w:cs="Times New Roman"/>
          <w:szCs w:val="24"/>
        </w:rPr>
      </w:pPr>
      <w:r w:rsidRPr="00F944ED">
        <w:rPr>
          <w:rFonts w:eastAsia="Times New Roman" w:cs="Times New Roman"/>
          <w:szCs w:val="24"/>
        </w:rPr>
        <w:t>(Χειροκροτήματα από την πτέρυγα της Νέας Δημοκρατίας)</w:t>
      </w:r>
    </w:p>
    <w:p w14:paraId="6F5C420B"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Η απ</w:t>
      </w:r>
      <w:r>
        <w:rPr>
          <w:rFonts w:eastAsia="Times New Roman" w:cs="Times New Roman"/>
          <w:szCs w:val="24"/>
        </w:rPr>
        <w:t>ειλή όχι για μας, κύριε Βορίδη.</w:t>
      </w:r>
    </w:p>
    <w:p w14:paraId="6F5C420C"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sidRPr="00F6771E">
        <w:rPr>
          <w:rFonts w:eastAsia="Times New Roman" w:cs="Times New Roman"/>
          <w:b/>
          <w:szCs w:val="24"/>
        </w:rPr>
        <w:t>ΠΡΟΕΔΡΕΥΟΥΣΑ (Αναστασία Χριστοδουλοπούλου):</w:t>
      </w:r>
      <w:r w:rsidRPr="00F6771E">
        <w:rPr>
          <w:rFonts w:eastAsia="Times New Roman" w:cs="Times New Roman"/>
          <w:szCs w:val="24"/>
        </w:rPr>
        <w:t xml:space="preserve"> </w:t>
      </w:r>
      <w:r w:rsidRPr="00CA622C">
        <w:rPr>
          <w:rFonts w:eastAsia="Times New Roman" w:cs="Times New Roman"/>
          <w:szCs w:val="24"/>
        </w:rPr>
        <w:t>Κ</w:t>
      </w:r>
      <w:r>
        <w:rPr>
          <w:rFonts w:eastAsia="Times New Roman" w:cs="Times New Roman"/>
          <w:szCs w:val="24"/>
        </w:rPr>
        <w:t>ύριε Βορίδη, γιατί η ομιλία σας έχει υπερβεί, γιατί έχω και ένα σχολείο που περιμένει δέκα λεπτά να το ανακοινώσω.</w:t>
      </w:r>
    </w:p>
    <w:p w14:paraId="6F5C420D"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Προσπαθώ να ολοκληρώσω, κυρία Πρόεδρε, αλλά α</w:t>
      </w:r>
      <w:r>
        <w:rPr>
          <w:rFonts w:eastAsia="Times New Roman" w:cs="Times New Roman"/>
          <w:szCs w:val="24"/>
        </w:rPr>
        <w:t>κούω με προσοχή και τις παρεμβάσεις των συναδέλφων.</w:t>
      </w:r>
    </w:p>
    <w:p w14:paraId="6F5C420E"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sidRPr="00F6771E">
        <w:rPr>
          <w:rFonts w:eastAsia="Times New Roman" w:cs="Times New Roman"/>
          <w:b/>
          <w:szCs w:val="24"/>
        </w:rPr>
        <w:t>ΠΡΟΕΔΡΕΥΟΥΣΑ (Αναστασία Χριστοδουλοπούλου):</w:t>
      </w:r>
      <w:r w:rsidRPr="00F6771E">
        <w:rPr>
          <w:rFonts w:eastAsia="Times New Roman" w:cs="Times New Roman"/>
          <w:szCs w:val="24"/>
        </w:rPr>
        <w:t xml:space="preserve"> </w:t>
      </w:r>
      <w:r>
        <w:rPr>
          <w:rFonts w:eastAsia="Times New Roman" w:cs="Times New Roman"/>
          <w:szCs w:val="24"/>
        </w:rPr>
        <w:t>Ναι, αλλά έχετε ήδη υπερβεί τον χρόνο.</w:t>
      </w:r>
    </w:p>
    <w:p w14:paraId="6F5C420F"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ΝΙΚΟΛΑΟΣ ΠΑΡΑΣΚΕΥΟΠΟΥΛΟΣ:</w:t>
      </w:r>
      <w:r>
        <w:rPr>
          <w:rFonts w:eastAsia="Times New Roman" w:cs="Times New Roman"/>
          <w:szCs w:val="24"/>
        </w:rPr>
        <w:t xml:space="preserve"> Εμείς, κυρία Πρόεδρε, σεβαστήκαμε τον χρόνο.</w:t>
      </w:r>
    </w:p>
    <w:p w14:paraId="6F5C4210"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sidRPr="00F6771E">
        <w:rPr>
          <w:rFonts w:eastAsia="Times New Roman" w:cs="Times New Roman"/>
          <w:b/>
          <w:szCs w:val="24"/>
        </w:rPr>
        <w:t>ΠΡΟΕΔΡΕΥΟΥΣΑ (Αναστασία Χριστοδουλοπούλου):</w:t>
      </w:r>
      <w:r w:rsidRPr="00F6771E">
        <w:rPr>
          <w:rFonts w:eastAsia="Times New Roman" w:cs="Times New Roman"/>
          <w:szCs w:val="24"/>
        </w:rPr>
        <w:t xml:space="preserve"> </w:t>
      </w:r>
      <w:r>
        <w:rPr>
          <w:rFonts w:eastAsia="Times New Roman" w:cs="Times New Roman"/>
          <w:szCs w:val="24"/>
        </w:rPr>
        <w:t xml:space="preserve">Όλοι. </w:t>
      </w:r>
      <w:r>
        <w:rPr>
          <w:rFonts w:eastAsia="Times New Roman" w:cs="Times New Roman"/>
          <w:szCs w:val="24"/>
        </w:rPr>
        <w:t>Είστε ο πρώτος, έχετε πολλά να πείτε, αλλά…</w:t>
      </w:r>
    </w:p>
    <w:p w14:paraId="6F5C4211"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Προσπαθώ να κλείσω και δεν αφήνουν οι συνάδελφοι.</w:t>
      </w:r>
    </w:p>
    <w:p w14:paraId="6F5C4212"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sidRPr="00F6771E">
        <w:rPr>
          <w:rFonts w:eastAsia="Times New Roman" w:cs="Times New Roman"/>
          <w:b/>
          <w:szCs w:val="24"/>
        </w:rPr>
        <w:t>ΠΡΟΕΔΡΕΥΟΥΣΑ (Αναστασία Χριστοδουλοπούλου):</w:t>
      </w:r>
      <w:r w:rsidRPr="00F6771E">
        <w:rPr>
          <w:rFonts w:eastAsia="Times New Roman" w:cs="Times New Roman"/>
          <w:szCs w:val="24"/>
        </w:rPr>
        <w:t xml:space="preserve"> </w:t>
      </w:r>
      <w:r>
        <w:rPr>
          <w:rFonts w:eastAsia="Times New Roman" w:cs="Times New Roman"/>
          <w:szCs w:val="24"/>
        </w:rPr>
        <w:t>Δεν είναι αυτό τώρα. Εντάξει. Ολοκληρώστε.</w:t>
      </w:r>
    </w:p>
    <w:p w14:paraId="6F5C4213"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Προσέξτε. Ολοκληρώνω, λέγοντας ότι είναι ξεκάθαρο πως έχει υιοθετηθεί μ</w:t>
      </w:r>
      <w:r>
        <w:rPr>
          <w:rFonts w:eastAsia="Times New Roman" w:cs="Times New Roman"/>
          <w:szCs w:val="24"/>
        </w:rPr>
        <w:t>ί</w:t>
      </w:r>
      <w:r>
        <w:rPr>
          <w:rFonts w:eastAsia="Times New Roman" w:cs="Times New Roman"/>
          <w:szCs w:val="24"/>
        </w:rPr>
        <w:t>α άθλια και σκανδαλώδης μεθόδευση από την πρώτη στιγμή.</w:t>
      </w:r>
    </w:p>
    <w:p w14:paraId="6F5C421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Αναγγελία Τσίπρα σε ανύποπτο χρόνο, παρέμβαση </w:t>
      </w:r>
      <w:proofErr w:type="spellStart"/>
      <w:r>
        <w:rPr>
          <w:rFonts w:eastAsia="Times New Roman" w:cs="Times New Roman"/>
          <w:szCs w:val="24"/>
        </w:rPr>
        <w:t>Τζανακόπουλου</w:t>
      </w:r>
      <w:proofErr w:type="spellEnd"/>
      <w:r>
        <w:rPr>
          <w:rFonts w:eastAsia="Times New Roman" w:cs="Times New Roman"/>
          <w:szCs w:val="24"/>
        </w:rPr>
        <w:t xml:space="preserve"> αμέσως μετά το συλλαλητήριο στον Άρειο Πάγο, προαναγγελία όλης της </w:t>
      </w:r>
      <w:r>
        <w:rPr>
          <w:rFonts w:eastAsia="Times New Roman" w:cs="Times New Roman"/>
          <w:szCs w:val="24"/>
        </w:rPr>
        <w:t>διαδρομής της υποθέσεως από Παπαγγελόπουλο και εν συνεχεία μεθοδεύσεις οι οποίες έχουν επαρκώς εκτεθεί.</w:t>
      </w:r>
    </w:p>
    <w:p w14:paraId="6F5C421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Συμπράξατε, συνάδελφοι της Πλειοψηφίας σ’ αυτή τη μεθόδευση, μη επιτρέποντας να εξεταστούν μάρτυρες και να προσκομιστούν στοιχεία. Αφού είναι το μεγαλύτ</w:t>
      </w:r>
      <w:r>
        <w:rPr>
          <w:rFonts w:eastAsia="Times New Roman" w:cs="Times New Roman"/>
          <w:szCs w:val="24"/>
        </w:rPr>
        <w:t xml:space="preserve">ερο σκάνδαλο από καταβολής, γιατί δεν ήρθατε εδώ να το εκθέσετε; Και μετά είχατε τη δυνατότητα </w:t>
      </w:r>
      <w:r w:rsidRPr="00391DA2">
        <w:rPr>
          <w:rFonts w:eastAsia="Times New Roman" w:cs="Times New Roman"/>
          <w:szCs w:val="24"/>
        </w:rPr>
        <w:t>-</w:t>
      </w:r>
      <w:r>
        <w:rPr>
          <w:rFonts w:eastAsia="Times New Roman" w:cs="Times New Roman"/>
          <w:szCs w:val="24"/>
        </w:rPr>
        <w:t>σας εξέθεσα το πώς- να πείτε και για τις αναρμοδιότητες και για όλα.</w:t>
      </w:r>
    </w:p>
    <w:p w14:paraId="6F5C421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Όχι! Δεν θέλατε να ανοίξετε αυτή τη συζήτηση, γιατί ακριβώς θα φαινόταν και η μεθόδευση. Έχ</w:t>
      </w:r>
      <w:r>
        <w:rPr>
          <w:rFonts w:eastAsia="Times New Roman" w:cs="Times New Roman"/>
          <w:szCs w:val="24"/>
        </w:rPr>
        <w:t>ετε μείνει εκτεθειμένοι…</w:t>
      </w:r>
    </w:p>
    <w:p w14:paraId="6F5C4217"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στην Αίθουσα)</w:t>
      </w:r>
    </w:p>
    <w:p w14:paraId="6F5C4218"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Μα, τι να κάνω; Να κλείσω τα μικρόφωνα;</w:t>
      </w:r>
      <w:r w:rsidRPr="00391DA2">
        <w:rPr>
          <w:rFonts w:eastAsia="Times New Roman" w:cs="Times New Roman"/>
          <w:szCs w:val="24"/>
        </w:rPr>
        <w:t xml:space="preserve"> </w:t>
      </w:r>
      <w:r>
        <w:rPr>
          <w:rFonts w:eastAsia="Times New Roman" w:cs="Times New Roman"/>
          <w:szCs w:val="24"/>
        </w:rPr>
        <w:t>Δεν γίνεται.</w:t>
      </w:r>
    </w:p>
    <w:p w14:paraId="6F5C4219"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…και τώρα πλέον η υπόθεση αυτή θα ελεγχθεί προφανώς για την ιταμή αυτή μεθόδε</w:t>
      </w:r>
      <w:r>
        <w:rPr>
          <w:rFonts w:eastAsia="Times New Roman" w:cs="Times New Roman"/>
          <w:szCs w:val="24"/>
        </w:rPr>
        <w:t>υση από την επόμενη Βουλή με την επόμενή της σύνθεση και τότε θα αποδοθεί δικαιοσύνη.</w:t>
      </w:r>
    </w:p>
    <w:p w14:paraId="6F5C421A" w14:textId="77777777" w:rsidR="0016272D" w:rsidRDefault="008D6B83">
      <w:pPr>
        <w:spacing w:line="600" w:lineRule="auto"/>
        <w:ind w:firstLine="720"/>
        <w:jc w:val="center"/>
        <w:rPr>
          <w:rFonts w:eastAsia="Times New Roman" w:cs="Times New Roman"/>
          <w:szCs w:val="24"/>
        </w:rPr>
      </w:pPr>
      <w:r w:rsidRPr="00BE6BC1">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r w:rsidRPr="00BE6BC1">
        <w:rPr>
          <w:rFonts w:eastAsia="Times New Roman" w:cs="Times New Roman"/>
          <w:szCs w:val="24"/>
        </w:rPr>
        <w:t>)</w:t>
      </w:r>
    </w:p>
    <w:p w14:paraId="6F5C421B"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Δεν θα επιτρέψω, όσο είμαι στο Προεδρείο, να φτάσουμε σε διπλάσιο χρόνο.</w:t>
      </w:r>
      <w:r>
        <w:rPr>
          <w:rFonts w:eastAsia="Times New Roman" w:cs="Times New Roman"/>
          <w:szCs w:val="24"/>
        </w:rPr>
        <w:t xml:space="preserve"> Είναι «ουκ εν τω </w:t>
      </w:r>
      <w:proofErr w:type="spellStart"/>
      <w:r>
        <w:rPr>
          <w:rFonts w:eastAsia="Times New Roman" w:cs="Times New Roman"/>
          <w:szCs w:val="24"/>
        </w:rPr>
        <w:t>πολλώ</w:t>
      </w:r>
      <w:proofErr w:type="spellEnd"/>
      <w:r>
        <w:rPr>
          <w:rFonts w:eastAsia="Times New Roman" w:cs="Times New Roman"/>
          <w:szCs w:val="24"/>
        </w:rPr>
        <w:t xml:space="preserve"> το ευ», αλλά φαίνεται ότι δεν το καταλαβαίνουμε όλοι.</w:t>
      </w:r>
    </w:p>
    <w:p w14:paraId="6F5C421C" w14:textId="77777777" w:rsidR="0016272D" w:rsidRDefault="008D6B83">
      <w:pPr>
        <w:spacing w:line="600" w:lineRule="auto"/>
        <w:ind w:firstLine="720"/>
        <w:jc w:val="both"/>
        <w:rPr>
          <w:rFonts w:eastAsia="Times New Roman" w:cs="Times New Roman"/>
        </w:rPr>
      </w:pPr>
      <w:r w:rsidRPr="00534A19">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w:t>
      </w:r>
      <w:r w:rsidRPr="00534A19">
        <w:rPr>
          <w:rFonts w:eastAsia="Times New Roman" w:cs="Times New Roman"/>
        </w:rPr>
        <w:t xml:space="preserve">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είκοσι πέντε μαθήτριες και μαθητές</w:t>
      </w:r>
      <w:r w:rsidRPr="00534A19">
        <w:rPr>
          <w:rFonts w:eastAsia="Times New Roman" w:cs="Times New Roman"/>
        </w:rPr>
        <w:t xml:space="preserve"> και </w:t>
      </w:r>
      <w:r>
        <w:rPr>
          <w:rFonts w:eastAsia="Times New Roman" w:cs="Times New Roman"/>
        </w:rPr>
        <w:t xml:space="preserve">ένας εκπαιδευτικός συνοδός </w:t>
      </w:r>
      <w:r w:rsidRPr="00534A19">
        <w:rPr>
          <w:rFonts w:eastAsia="Times New Roman" w:cs="Times New Roman"/>
        </w:rPr>
        <w:t xml:space="preserve">τους από το </w:t>
      </w:r>
      <w:r>
        <w:rPr>
          <w:rFonts w:eastAsia="Times New Roman" w:cs="Times New Roman"/>
        </w:rPr>
        <w:t xml:space="preserve">Ιδιωτικό Δημοτικό Σχολείο «Νέα Εκπαιδευτήρια Γ. </w:t>
      </w:r>
      <w:proofErr w:type="spellStart"/>
      <w:r>
        <w:rPr>
          <w:rFonts w:eastAsia="Times New Roman" w:cs="Times New Roman"/>
        </w:rPr>
        <w:t>Μαλλιά</w:t>
      </w:r>
      <w:r>
        <w:rPr>
          <w:rFonts w:eastAsia="Times New Roman" w:cs="Times New Roman"/>
        </w:rPr>
        <w:t>ρα</w:t>
      </w:r>
      <w:proofErr w:type="spellEnd"/>
      <w:r>
        <w:rPr>
          <w:rFonts w:eastAsia="Times New Roman" w:cs="Times New Roman"/>
        </w:rPr>
        <w:t xml:space="preserve">» </w:t>
      </w:r>
      <w:r>
        <w:rPr>
          <w:rFonts w:eastAsia="Times New Roman" w:cs="Times New Roman"/>
        </w:rPr>
        <w:t>(δεύτερο τ</w:t>
      </w:r>
      <w:r>
        <w:rPr>
          <w:rFonts w:eastAsia="Times New Roman" w:cs="Times New Roman"/>
        </w:rPr>
        <w:t>μήμα</w:t>
      </w:r>
      <w:r>
        <w:rPr>
          <w:rFonts w:eastAsia="Times New Roman" w:cs="Times New Roman"/>
        </w:rPr>
        <w:t>)</w:t>
      </w:r>
      <w:r>
        <w:rPr>
          <w:rFonts w:eastAsia="Times New Roman" w:cs="Times New Roman"/>
        </w:rPr>
        <w:t>.</w:t>
      </w:r>
    </w:p>
    <w:p w14:paraId="6F5C421D" w14:textId="77777777" w:rsidR="0016272D" w:rsidRDefault="008D6B83">
      <w:pPr>
        <w:spacing w:line="600" w:lineRule="auto"/>
        <w:ind w:firstLine="720"/>
        <w:jc w:val="both"/>
        <w:rPr>
          <w:rFonts w:eastAsia="Times New Roman" w:cs="Times New Roman"/>
        </w:rPr>
      </w:pPr>
      <w:r w:rsidRPr="00534A19">
        <w:rPr>
          <w:rFonts w:eastAsia="Times New Roman" w:cs="Times New Roman"/>
        </w:rPr>
        <w:t xml:space="preserve">Η Βουλή </w:t>
      </w:r>
      <w:r>
        <w:rPr>
          <w:rFonts w:eastAsia="Times New Roman" w:cs="Times New Roman"/>
        </w:rPr>
        <w:t>σάς καλωσορίζει, παιδιά.</w:t>
      </w:r>
    </w:p>
    <w:p w14:paraId="6F5C421E" w14:textId="77777777" w:rsidR="0016272D" w:rsidRDefault="008D6B83">
      <w:pPr>
        <w:spacing w:line="600" w:lineRule="auto"/>
        <w:ind w:firstLine="720"/>
        <w:jc w:val="center"/>
        <w:rPr>
          <w:rFonts w:eastAsia="Times New Roman" w:cs="Times New Roman"/>
        </w:rPr>
      </w:pPr>
      <w:r w:rsidRPr="00534A19">
        <w:rPr>
          <w:rFonts w:eastAsia="Times New Roman" w:cs="Times New Roman"/>
        </w:rPr>
        <w:t>(Χειροκροτήματα απ’ όλες τις πτέρυγες της Βουλής)</w:t>
      </w:r>
    </w:p>
    <w:p w14:paraId="6F5C421F"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Κυρία Πρόεδρε, θα μπορούσα να έχω τον λόγο;</w:t>
      </w:r>
    </w:p>
    <w:p w14:paraId="6F5C4220"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Ναι, αν θέλετε, μπ</w:t>
      </w:r>
      <w:r>
        <w:rPr>
          <w:rFonts w:eastAsia="Times New Roman" w:cs="Times New Roman"/>
          <w:szCs w:val="24"/>
        </w:rPr>
        <w:t>ορείτε. Ανάμεσα στους ομιλητές είναι ο κύκλος…</w:t>
      </w:r>
    </w:p>
    <w:p w14:paraId="6F5C4221" w14:textId="77777777" w:rsidR="0016272D" w:rsidRDefault="008D6B83">
      <w:pPr>
        <w:spacing w:line="600" w:lineRule="auto"/>
        <w:ind w:firstLine="720"/>
        <w:jc w:val="both"/>
        <w:rPr>
          <w:rFonts w:eastAsia="Times New Roman" w:cs="Times New Roman"/>
          <w:szCs w:val="24"/>
        </w:rPr>
      </w:pPr>
      <w:r w:rsidRPr="00A92D87">
        <w:rPr>
          <w:rFonts w:eastAsia="Times New Roman" w:cs="Times New Roman"/>
          <w:b/>
          <w:szCs w:val="24"/>
        </w:rPr>
        <w:t>ΓΙΑΝΝΗΣ ΚΟΥΤΣΟΥΚΟΣ:</w:t>
      </w:r>
      <w:r>
        <w:rPr>
          <w:rFonts w:eastAsia="Times New Roman" w:cs="Times New Roman"/>
          <w:b/>
          <w:szCs w:val="24"/>
        </w:rPr>
        <w:t xml:space="preserve"> </w:t>
      </w:r>
      <w:r>
        <w:rPr>
          <w:rFonts w:eastAsia="Times New Roman" w:cs="Times New Roman"/>
          <w:szCs w:val="24"/>
        </w:rPr>
        <w:t>Ποιους ομιλητές; Των κομμάτων;</w:t>
      </w:r>
    </w:p>
    <w:p w14:paraId="6F5C4222"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Αν και πρέπει πρώτα να ολοκληρωθεί ο πρώτος κύκλος, για να μπείτε στους επόμενους.</w:t>
      </w:r>
    </w:p>
    <w:p w14:paraId="6F5C422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Τον λόγο, λοιπόν, έχει ο κ. Νικ</w:t>
      </w:r>
      <w:r>
        <w:rPr>
          <w:rFonts w:eastAsia="Times New Roman" w:cs="Times New Roman"/>
          <w:szCs w:val="24"/>
        </w:rPr>
        <w:t xml:space="preserve">όλαος </w:t>
      </w:r>
      <w:proofErr w:type="spellStart"/>
      <w:r>
        <w:rPr>
          <w:rFonts w:eastAsia="Times New Roman" w:cs="Times New Roman"/>
          <w:szCs w:val="24"/>
        </w:rPr>
        <w:t>Ηγουμενίδης</w:t>
      </w:r>
      <w:proofErr w:type="spellEnd"/>
      <w:r>
        <w:rPr>
          <w:rFonts w:eastAsia="Times New Roman" w:cs="Times New Roman"/>
          <w:szCs w:val="24"/>
        </w:rPr>
        <w:t xml:space="preserve"> από τον ΣΥΡΙΖΑ.</w:t>
      </w:r>
    </w:p>
    <w:p w14:paraId="6F5C422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Παρακαλώ όλοι να σεβαστείτε τον χρόνο. Μη μου λέτε τι έκανα στον κ. Βορίδη.</w:t>
      </w:r>
    </w:p>
    <w:p w14:paraId="6F5C4225"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Ευχαριστώ, κυρία Πρόεδρε. Με ειδοποιείτε στα δεκαέξι λεπτά, για να ολοκληρώσω στα δεκαεπτά.</w:t>
      </w:r>
    </w:p>
    <w:p w14:paraId="6F5C422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Επιτρέψτε μου εισαγωγικά να εκφράσω την ένσταση, απορία ή σωστότερα την άποψή μου σχετικά με τη σημερινή διαδικασία. </w:t>
      </w:r>
    </w:p>
    <w:p w14:paraId="6F5C422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Πρόεδρε, πιστεύω ότι θα έπρεπε στη σημερινή διαδικασία να δοθεί χρόνος και στα είκοσι ένα μέλη της Επιτροπής να τοποθετηθούν, καθώς </w:t>
      </w:r>
      <w:r>
        <w:rPr>
          <w:rFonts w:eastAsia="Times New Roman" w:cs="Times New Roman"/>
          <w:szCs w:val="24"/>
        </w:rPr>
        <w:t>επίσης λόγω της σοβαρότητας του θέματος να δοθεί χρόνος για τοποθέτηση και σε άλλους συναδέλφους.</w:t>
      </w:r>
    </w:p>
    <w:p w14:paraId="6F5C422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για την υπόθεση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με βάση το πόρισμα στο οποίο κατέληξε η </w:t>
      </w:r>
      <w:r>
        <w:rPr>
          <w:rFonts w:eastAsia="Times New Roman" w:cs="Times New Roman"/>
          <w:szCs w:val="24"/>
        </w:rPr>
        <w:t>ε</w:t>
      </w:r>
      <w:r>
        <w:rPr>
          <w:rFonts w:eastAsia="Times New Roman" w:cs="Times New Roman"/>
          <w:szCs w:val="24"/>
        </w:rPr>
        <w:t>πιτροπή. Σε όλο αυτό το χρονικό διάστημα</w:t>
      </w:r>
      <w:r>
        <w:rPr>
          <w:rFonts w:eastAsia="Times New Roman" w:cs="Times New Roman"/>
          <w:szCs w:val="24"/>
        </w:rPr>
        <w:t xml:space="preserve">, πολλά ειπώθηκαν και ακόμα περισσότερα γράφτηκαν, στα οποία ούτε λίγο ούτε πολύ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αντιγράφει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η οποία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sidRPr="005B25DF">
        <w:rPr>
          <w:rFonts w:eastAsia="Times New Roman" w:cs="Times New Roman"/>
          <w:szCs w:val="24"/>
        </w:rPr>
        <w:t xml:space="preserve"> </w:t>
      </w:r>
      <w:r>
        <w:rPr>
          <w:rFonts w:eastAsia="Times New Roman" w:cs="Times New Roman"/>
          <w:szCs w:val="24"/>
        </w:rPr>
        <w:t xml:space="preserve">αντιγράφει άλλες εταιρείες ή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sidRPr="005B25DF">
        <w:rPr>
          <w:rFonts w:eastAsia="Times New Roman" w:cs="Times New Roman"/>
          <w:szCs w:val="24"/>
        </w:rPr>
        <w:t xml:space="preserve"> </w:t>
      </w:r>
      <w:r>
        <w:rPr>
          <w:rFonts w:eastAsia="Times New Roman" w:cs="Times New Roman"/>
          <w:szCs w:val="24"/>
        </w:rPr>
        <w:t>είναι ο αντιγραφέας.</w:t>
      </w:r>
    </w:p>
    <w:p w14:paraId="6F5C422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Τι</w:t>
      </w:r>
      <w:r w:rsidRPr="00780F94">
        <w:rPr>
          <w:rFonts w:eastAsia="Times New Roman" w:cs="Times New Roman"/>
          <w:szCs w:val="24"/>
        </w:rPr>
        <w:t xml:space="preserve"> </w:t>
      </w:r>
      <w:r>
        <w:rPr>
          <w:rFonts w:eastAsia="Times New Roman" w:cs="Times New Roman"/>
          <w:szCs w:val="24"/>
        </w:rPr>
        <w:t>γίνεται</w:t>
      </w:r>
      <w:r w:rsidRPr="00780F94">
        <w:rPr>
          <w:rFonts w:eastAsia="Times New Roman" w:cs="Times New Roman"/>
          <w:szCs w:val="24"/>
        </w:rPr>
        <w:t>;</w:t>
      </w:r>
      <w:r>
        <w:rPr>
          <w:rFonts w:eastAsia="Times New Roman" w:cs="Times New Roman"/>
          <w:szCs w:val="24"/>
        </w:rPr>
        <w:t xml:space="preserve"> Καταθέτω ένα ενδεικτικό από όλα αυτά του δημό</w:t>
      </w:r>
      <w:r>
        <w:rPr>
          <w:rFonts w:eastAsia="Times New Roman" w:cs="Times New Roman"/>
          <w:szCs w:val="24"/>
        </w:rPr>
        <w:t>σιου λόγου, σχετικά με το ποιος αντιγράφει τι.</w:t>
      </w:r>
    </w:p>
    <w:p w14:paraId="6F5C422A" w14:textId="77777777" w:rsidR="0016272D" w:rsidRDefault="008D6B83">
      <w:pPr>
        <w:tabs>
          <w:tab w:val="left" w:pos="7371"/>
        </w:tabs>
        <w:spacing w:line="600" w:lineRule="auto"/>
        <w:ind w:firstLine="720"/>
        <w:jc w:val="both"/>
        <w:rPr>
          <w:rFonts w:eastAsia="Times New Roman" w:cs="Times New Roman"/>
          <w:szCs w:val="24"/>
        </w:rPr>
      </w:pPr>
      <w:r w:rsidRPr="009F70F0">
        <w:rPr>
          <w:rFonts w:eastAsia="Times New Roman" w:cs="Times New Roman"/>
          <w:szCs w:val="24"/>
        </w:rPr>
        <w:t xml:space="preserve">(Στο σημείο αυτό ο Βουλευτής κ. </w:t>
      </w:r>
      <w:r>
        <w:rPr>
          <w:rFonts w:eastAsia="Times New Roman" w:cs="Times New Roman"/>
          <w:szCs w:val="24"/>
        </w:rPr>
        <w:t xml:space="preserve">Νικόλαος </w:t>
      </w:r>
      <w:proofErr w:type="spellStart"/>
      <w:r>
        <w:rPr>
          <w:rFonts w:eastAsia="Times New Roman" w:cs="Times New Roman"/>
          <w:szCs w:val="24"/>
        </w:rPr>
        <w:t>Ηγουμενίδης</w:t>
      </w:r>
      <w:proofErr w:type="spellEnd"/>
      <w:r>
        <w:rPr>
          <w:rFonts w:eastAsia="Times New Roman" w:cs="Times New Roman"/>
          <w:szCs w:val="24"/>
        </w:rPr>
        <w:t xml:space="preserve"> καταθέτει για τα Πρακτικά το προαναφερθέν έγγραφο, το οποίο </w:t>
      </w:r>
      <w:r w:rsidRPr="009F70F0">
        <w:rPr>
          <w:rFonts w:eastAsia="Times New Roman" w:cs="Times New Roman"/>
          <w:szCs w:val="24"/>
        </w:rPr>
        <w:t>βρίσκ</w:t>
      </w:r>
      <w:r>
        <w:rPr>
          <w:rFonts w:eastAsia="Times New Roman" w:cs="Times New Roman"/>
          <w:szCs w:val="24"/>
        </w:rPr>
        <w:t>ε</w:t>
      </w:r>
      <w:r w:rsidRPr="009F70F0">
        <w:rPr>
          <w:rFonts w:eastAsia="Times New Roman" w:cs="Times New Roman"/>
          <w:szCs w:val="24"/>
        </w:rPr>
        <w:t xml:space="preserve">ται στο </w:t>
      </w:r>
      <w:r>
        <w:rPr>
          <w:rFonts w:eastAsia="Times New Roman" w:cs="Times New Roman"/>
          <w:szCs w:val="24"/>
        </w:rPr>
        <w:t>α</w:t>
      </w:r>
      <w:r w:rsidRPr="009F70F0">
        <w:rPr>
          <w:rFonts w:eastAsia="Times New Roman" w:cs="Times New Roman"/>
          <w:szCs w:val="24"/>
        </w:rPr>
        <w:t xml:space="preserve">ρχείο του Τμήματος Γραμματείας της Διεύθυνσης Στενογραφίας και Πρακτικών της </w:t>
      </w:r>
      <w:r w:rsidRPr="009F70F0">
        <w:rPr>
          <w:rFonts w:eastAsia="Times New Roman" w:cs="Times New Roman"/>
          <w:szCs w:val="24"/>
        </w:rPr>
        <w:t>Βουλής)</w:t>
      </w:r>
    </w:p>
    <w:p w14:paraId="6F5C422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Κατά τη γνώμη μου, σε σχέση με όλα αυτά κατ’ αρχ</w:t>
      </w:r>
      <w:r>
        <w:rPr>
          <w:rFonts w:eastAsia="Times New Roman" w:cs="Times New Roman"/>
          <w:szCs w:val="24"/>
        </w:rPr>
        <w:t>άς</w:t>
      </w:r>
      <w:r>
        <w:rPr>
          <w:rFonts w:eastAsia="Times New Roman" w:cs="Times New Roman"/>
          <w:szCs w:val="24"/>
        </w:rPr>
        <w:t xml:space="preserve">, ουσιαστικά δεν αντιγράφει κανείς κανέναν, αλλά η δράση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η οποία είναι στην επιθετικότερη μορφή της, δείχνει πιο ανάγλυφα -και πιο καθαρά επομένως- το πώς λειτουργούν οι πολυεθνικές σ</w:t>
      </w:r>
      <w:r>
        <w:rPr>
          <w:rFonts w:eastAsia="Times New Roman" w:cs="Times New Roman"/>
          <w:szCs w:val="24"/>
        </w:rPr>
        <w:t xml:space="preserve">ήμερα στην καπιταλιστική ζούγκλα.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δεν είναι ο αντιγραφέας ούτε η εξαίρεση του κανόνα, αλλά ο κανόνας. </w:t>
      </w:r>
    </w:p>
    <w:p w14:paraId="6F5C422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Θα έλεγα, ας μου επιτραπεί η έκφραση, ότι ζούμε την εποχή των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Αυτό είναι το πρώτο συμπέρασμα σχετικά με το θέμα που συζητάμε. </w:t>
      </w:r>
    </w:p>
    <w:p w14:paraId="6F5C422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δράση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r w:rsidRPr="002170BF">
        <w:rPr>
          <w:rFonts w:eastAsia="Times New Roman" w:cs="Times New Roman"/>
          <w:szCs w:val="24"/>
        </w:rPr>
        <w:t>κυρίες και κύριοι συνάδελφοι,</w:t>
      </w:r>
      <w:r>
        <w:rPr>
          <w:rFonts w:eastAsia="Times New Roman" w:cs="Times New Roman"/>
          <w:szCs w:val="24"/>
        </w:rPr>
        <w:t xml:space="preserve"> δεν έγινε σε μία βραδιά. Δεν ξυπνήσαμε ένα πρωί και είδαμε όλη αυτή την εκτόξευση της φαρμακευτικής δαπάνης. Δεν έγινε σε μία βραδιά η </w:t>
      </w:r>
      <w:proofErr w:type="spellStart"/>
      <w:r>
        <w:rPr>
          <w:rFonts w:eastAsia="Times New Roman" w:cs="Times New Roman"/>
          <w:szCs w:val="24"/>
        </w:rPr>
        <w:t>μετακύλιση</w:t>
      </w:r>
      <w:proofErr w:type="spellEnd"/>
      <w:r>
        <w:rPr>
          <w:rFonts w:eastAsia="Times New Roman" w:cs="Times New Roman"/>
          <w:szCs w:val="24"/>
        </w:rPr>
        <w:t xml:space="preserve"> του κόστους στους πολίτες. Υπήρχε μ</w:t>
      </w:r>
      <w:r>
        <w:rPr>
          <w:rFonts w:eastAsia="Times New Roman" w:cs="Times New Roman"/>
          <w:szCs w:val="24"/>
        </w:rPr>
        <w:t>ί</w:t>
      </w:r>
      <w:r>
        <w:rPr>
          <w:rFonts w:eastAsia="Times New Roman" w:cs="Times New Roman"/>
          <w:szCs w:val="24"/>
        </w:rPr>
        <w:t xml:space="preserve">α ολόκληρη διαδρομή, </w:t>
      </w:r>
      <w:r>
        <w:rPr>
          <w:rFonts w:eastAsia="Times New Roman" w:cs="Times New Roman"/>
          <w:szCs w:val="24"/>
        </w:rPr>
        <w:t>μ</w:t>
      </w:r>
      <w:r>
        <w:rPr>
          <w:rFonts w:eastAsia="Times New Roman" w:cs="Times New Roman"/>
          <w:szCs w:val="24"/>
        </w:rPr>
        <w:t>ί</w:t>
      </w:r>
      <w:r>
        <w:rPr>
          <w:rFonts w:eastAsia="Times New Roman" w:cs="Times New Roman"/>
          <w:szCs w:val="24"/>
        </w:rPr>
        <w:t>α διαδρομή η οποία αφαίρεσε χρήματα από τον ελληνικό λαό, αφαίρεσε χρήματα από το ελληνικό δημόσιο, μ</w:t>
      </w:r>
      <w:r>
        <w:rPr>
          <w:rFonts w:eastAsia="Times New Roman" w:cs="Times New Roman"/>
          <w:szCs w:val="24"/>
        </w:rPr>
        <w:t>ί</w:t>
      </w:r>
      <w:r>
        <w:rPr>
          <w:rFonts w:eastAsia="Times New Roman" w:cs="Times New Roman"/>
          <w:szCs w:val="24"/>
        </w:rPr>
        <w:t xml:space="preserve">α διαδρομή η οποία πρόσθεσε κέρδη στα ταμεία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στα ταμεία των άλλων φαρμακευτικών εταιρειών. </w:t>
      </w:r>
      <w:r>
        <w:rPr>
          <w:rFonts w:eastAsia="Times New Roman" w:cs="Times New Roman"/>
          <w:szCs w:val="24"/>
        </w:rPr>
        <w:lastRenderedPageBreak/>
        <w:t xml:space="preserve">Πόσα; Στη συζήτηση για την συγκρότηση της </w:t>
      </w:r>
      <w:r>
        <w:rPr>
          <w:rFonts w:eastAsia="Times New Roman" w:cs="Times New Roman"/>
          <w:szCs w:val="24"/>
        </w:rPr>
        <w:t>ε</w:t>
      </w:r>
      <w:r>
        <w:rPr>
          <w:rFonts w:eastAsia="Times New Roman" w:cs="Times New Roman"/>
          <w:szCs w:val="24"/>
        </w:rPr>
        <w:t xml:space="preserve">πιτροπής ειπώθηκαν πολλά και από τον Πρωθυπουργό και από τους Υπουργούς Υγείας. </w:t>
      </w:r>
    </w:p>
    <w:p w14:paraId="6F5C422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Επιτρέψτε μου, </w:t>
      </w:r>
      <w:r w:rsidRPr="002170BF">
        <w:rPr>
          <w:rFonts w:eastAsia="Times New Roman" w:cs="Times New Roman"/>
          <w:szCs w:val="24"/>
        </w:rPr>
        <w:t>κυρίες και κύριοι συνάδελφοι,</w:t>
      </w:r>
      <w:r>
        <w:rPr>
          <w:rFonts w:eastAsia="Times New Roman" w:cs="Times New Roman"/>
          <w:szCs w:val="24"/>
        </w:rPr>
        <w:t xml:space="preserve"> να καταθέσω την άποψή μου σχετικά με το ότι η οικονομική έκταση αυτής της σκανδαλώδους αντιμετώπισης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δεν έχει αποσ</w:t>
      </w:r>
      <w:r>
        <w:rPr>
          <w:rFonts w:eastAsia="Times New Roman" w:cs="Times New Roman"/>
          <w:szCs w:val="24"/>
        </w:rPr>
        <w:t>αφηνιστεί, κατά τη γνώμη μου, πλήρως. Αυτό είναι το δεύτερο συμπέρασμα που θα ήθελα να κρατήσουμε.</w:t>
      </w:r>
    </w:p>
    <w:p w14:paraId="6F5C422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Πάμε παρακάτω. Αυτή η εκτόξευση της φαρμακευτικής δαπάνης που έφτασε στο διπλάσιο του μέσου ευρωπαϊκού όρου, αυτή η </w:t>
      </w:r>
      <w:proofErr w:type="spellStart"/>
      <w:r>
        <w:rPr>
          <w:rFonts w:eastAsia="Times New Roman" w:cs="Times New Roman"/>
          <w:szCs w:val="24"/>
        </w:rPr>
        <w:t>μετακύλιση</w:t>
      </w:r>
      <w:proofErr w:type="spellEnd"/>
      <w:r>
        <w:rPr>
          <w:rFonts w:eastAsia="Times New Roman" w:cs="Times New Roman"/>
          <w:szCs w:val="24"/>
        </w:rPr>
        <w:t xml:space="preserve"> της δαπάνης στους  πολίτες, όλ</w:t>
      </w:r>
      <w:r>
        <w:rPr>
          <w:rFonts w:eastAsia="Times New Roman" w:cs="Times New Roman"/>
          <w:szCs w:val="24"/>
        </w:rPr>
        <w:t xml:space="preserve">α τα άλλα αποτελέσματα από τη δράση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που περιγράφονται και στο πόρισμα ήταν αποτέλεσμα, όπως είπα, μιας πορείας. Αυτή την πορεία, είτε τη σχεδίασαν είτε τη χάραξαν είτε τη διευκόλυναν είτε την άνοιξαν, «κ</w:t>
      </w:r>
      <w:r w:rsidRPr="009E3A88">
        <w:rPr>
          <w:rFonts w:eastAsia="Times New Roman" w:cs="Times New Roman"/>
          <w:szCs w:val="24"/>
        </w:rPr>
        <w:t>αθείς εφ</w:t>
      </w:r>
      <w:r>
        <w:rPr>
          <w:rFonts w:eastAsia="Times New Roman" w:cs="Times New Roman"/>
          <w:szCs w:val="24"/>
        </w:rPr>
        <w:t>’</w:t>
      </w:r>
      <w:r w:rsidRPr="009E3A88">
        <w:rPr>
          <w:rFonts w:eastAsia="Times New Roman" w:cs="Times New Roman"/>
          <w:szCs w:val="24"/>
        </w:rPr>
        <w:t xml:space="preserve"> ω </w:t>
      </w:r>
      <w:proofErr w:type="spellStart"/>
      <w:r w:rsidRPr="009E3A88">
        <w:rPr>
          <w:rFonts w:eastAsia="Times New Roman" w:cs="Times New Roman"/>
          <w:szCs w:val="24"/>
        </w:rPr>
        <w:t>ετάχθη</w:t>
      </w:r>
      <w:proofErr w:type="spellEnd"/>
      <w:r>
        <w:rPr>
          <w:rFonts w:eastAsia="Times New Roman" w:cs="Times New Roman"/>
          <w:szCs w:val="24"/>
        </w:rPr>
        <w:t>», ανάλογα με τη χρο</w:t>
      </w:r>
      <w:r>
        <w:rPr>
          <w:rFonts w:eastAsia="Times New Roman" w:cs="Times New Roman"/>
          <w:szCs w:val="24"/>
        </w:rPr>
        <w:t xml:space="preserve">νική σειρά που παραλάμβανε συγκεκριμένες </w:t>
      </w:r>
      <w:r w:rsidRPr="00911877">
        <w:rPr>
          <w:rFonts w:eastAsia="Times New Roman" w:cs="Times New Roman"/>
          <w:szCs w:val="24"/>
        </w:rPr>
        <w:t>πολιτικ</w:t>
      </w:r>
      <w:r>
        <w:rPr>
          <w:rFonts w:eastAsia="Times New Roman" w:cs="Times New Roman"/>
          <w:szCs w:val="24"/>
        </w:rPr>
        <w:t xml:space="preserve">ές επιλογές, συγκεκριμένες </w:t>
      </w:r>
      <w:r w:rsidRPr="00911877">
        <w:rPr>
          <w:rFonts w:eastAsia="Times New Roman" w:cs="Times New Roman"/>
          <w:szCs w:val="24"/>
        </w:rPr>
        <w:t>πολιτικ</w:t>
      </w:r>
      <w:r>
        <w:rPr>
          <w:rFonts w:eastAsia="Times New Roman" w:cs="Times New Roman"/>
          <w:szCs w:val="24"/>
        </w:rPr>
        <w:t xml:space="preserve">ές αποφάσεις, κυρίως στο θέμα της τιμολόγησης των φαρμάκων, </w:t>
      </w:r>
      <w:r>
        <w:rPr>
          <w:rFonts w:eastAsia="Times New Roman" w:cs="Times New Roman"/>
          <w:szCs w:val="24"/>
        </w:rPr>
        <w:lastRenderedPageBreak/>
        <w:t>στο θέμα της έγκρισης νέων φαρμάκων για εισαγωγή στην αγορά, στο θέμα της αποζημίωσης από τα ασφαλιστικά ταμεία.</w:t>
      </w:r>
    </w:p>
    <w:p w14:paraId="6F5C423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εύλογο ερώτημα είναι το εξής: Σε όλη αυτή τη διαδρομή, σε αυτή την δεκαπενταετία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και αν θέλετε πάμε και πιο νωρίς, στην εικοσιπενταετία, κανένας δεν κατάλαβε τίποτα; Κανένας δεν αντιλήφθηκε τίποτα; Κανένας δεν είναι υπεύθυνος; Ωραία! Κανένας</w:t>
      </w:r>
      <w:r>
        <w:rPr>
          <w:rFonts w:eastAsia="Times New Roman" w:cs="Times New Roman"/>
          <w:szCs w:val="24"/>
        </w:rPr>
        <w:t xml:space="preserve"> </w:t>
      </w:r>
      <w:r w:rsidRPr="00911877">
        <w:rPr>
          <w:rFonts w:eastAsia="Times New Roman" w:cs="Times New Roman"/>
          <w:szCs w:val="24"/>
        </w:rPr>
        <w:t>πολιτικ</w:t>
      </w:r>
      <w:r>
        <w:rPr>
          <w:rFonts w:eastAsia="Times New Roman" w:cs="Times New Roman"/>
          <w:szCs w:val="24"/>
        </w:rPr>
        <w:t xml:space="preserve">ός άνδρας δεν έχει το </w:t>
      </w:r>
      <w:r w:rsidRPr="00911877">
        <w:rPr>
          <w:rFonts w:eastAsia="Times New Roman" w:cs="Times New Roman"/>
          <w:szCs w:val="24"/>
        </w:rPr>
        <w:t>πολιτικ</w:t>
      </w:r>
      <w:r>
        <w:rPr>
          <w:rFonts w:eastAsia="Times New Roman" w:cs="Times New Roman"/>
          <w:szCs w:val="24"/>
        </w:rPr>
        <w:t xml:space="preserve">ό ανάστημα να πει προς τον ελληνικό λαό «γεια σας, πάω σπίτι μου». </w:t>
      </w:r>
    </w:p>
    <w:p w14:paraId="6F5C423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Τα ίδια ερωτήματα τα απευθύνω και προς του Αρχηγούς των κομμάτων της </w:t>
      </w:r>
      <w:r w:rsidRPr="00654FD3">
        <w:rPr>
          <w:rFonts w:eastAsia="Times New Roman" w:cs="Times New Roman"/>
          <w:szCs w:val="24"/>
        </w:rPr>
        <w:t>Νέας Δημοκρατίας</w:t>
      </w:r>
      <w:r>
        <w:rPr>
          <w:rFonts w:eastAsia="Times New Roman" w:cs="Times New Roman"/>
          <w:szCs w:val="24"/>
        </w:rPr>
        <w:t xml:space="preserve"> και του ΠΑΣΟΚ. Κύριε Μητσοτάκη και κυρία Γεννηματά, δεν υπάρχει ο</w:t>
      </w:r>
      <w:r>
        <w:rPr>
          <w:rFonts w:eastAsia="Times New Roman" w:cs="Times New Roman"/>
          <w:szCs w:val="24"/>
        </w:rPr>
        <w:t xml:space="preserve">ύτε ένας από τα στελέχη σας που λόγω </w:t>
      </w:r>
      <w:r w:rsidRPr="00911877">
        <w:rPr>
          <w:rFonts w:eastAsia="Times New Roman" w:cs="Times New Roman"/>
          <w:szCs w:val="24"/>
        </w:rPr>
        <w:t>πολιτική</w:t>
      </w:r>
      <w:r>
        <w:rPr>
          <w:rFonts w:eastAsia="Times New Roman" w:cs="Times New Roman"/>
          <w:szCs w:val="24"/>
        </w:rPr>
        <w:t>ς του ανεπάρκειας να τον στείλετε σπίτι του; Ούτε ένας; Ωραία!</w:t>
      </w:r>
    </w:p>
    <w:p w14:paraId="6F5C4232"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Δεν έχεις </w:t>
      </w:r>
      <w:proofErr w:type="spellStart"/>
      <w:r>
        <w:rPr>
          <w:rFonts w:eastAsia="Times New Roman" w:cs="Times New Roman"/>
          <w:szCs w:val="24"/>
        </w:rPr>
        <w:t>συνταγογραφήσει</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εσύ;</w:t>
      </w:r>
    </w:p>
    <w:p w14:paraId="6F5C4233"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Τι είναι αυτά που λες; Ντροπή σου!</w:t>
      </w:r>
    </w:p>
    <w:p w14:paraId="6F5C4234" w14:textId="77777777" w:rsidR="0016272D" w:rsidRDefault="008D6B83">
      <w:pPr>
        <w:tabs>
          <w:tab w:val="left" w:pos="3873"/>
        </w:tabs>
        <w:spacing w:line="600" w:lineRule="auto"/>
        <w:ind w:firstLine="720"/>
        <w:jc w:val="both"/>
        <w:rPr>
          <w:rFonts w:eastAsia="Times New Roman" w:cs="Times New Roman"/>
          <w:szCs w:val="24"/>
        </w:rPr>
      </w:pPr>
      <w:r w:rsidRPr="00AB0C54">
        <w:rPr>
          <w:rFonts w:eastAsia="Times New Roman" w:cs="Times New Roman"/>
          <w:b/>
          <w:szCs w:val="24"/>
        </w:rPr>
        <w:lastRenderedPageBreak/>
        <w:t xml:space="preserve">ΠΡΟΕΔΡΕΥΟΥΣΑ (Αναστασία </w:t>
      </w:r>
      <w:r w:rsidRPr="00AB0C54">
        <w:rPr>
          <w:rFonts w:eastAsia="Times New Roman" w:cs="Times New Roman"/>
          <w:b/>
          <w:szCs w:val="24"/>
        </w:rPr>
        <w:t>Χριστοδουλοπούλου):</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θα τα πείτε όποτε θέλετε!</w:t>
      </w:r>
    </w:p>
    <w:p w14:paraId="6F5C4235"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Ηγουμενίδη</w:t>
      </w:r>
      <w:proofErr w:type="spellEnd"/>
      <w:r>
        <w:rPr>
          <w:rFonts w:eastAsia="Times New Roman" w:cs="Times New Roman"/>
          <w:szCs w:val="24"/>
        </w:rPr>
        <w:t>, συνεχίστε.</w:t>
      </w:r>
    </w:p>
    <w:p w14:paraId="6F5C4236"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Να επαναλάβω, λοιπόν, την ερώτηση για να ακουστεί και η απάντηση από το Βήμα. Δεν έχω </w:t>
      </w:r>
      <w:proofErr w:type="spellStart"/>
      <w:r>
        <w:rPr>
          <w:rFonts w:eastAsia="Times New Roman" w:cs="Times New Roman"/>
          <w:szCs w:val="24"/>
        </w:rPr>
        <w:t>συνταγογραφήσει</w:t>
      </w:r>
      <w:proofErr w:type="spellEnd"/>
      <w:r>
        <w:rPr>
          <w:rFonts w:eastAsia="Times New Roman" w:cs="Times New Roman"/>
          <w:szCs w:val="24"/>
        </w:rPr>
        <w:t xml:space="preserve"> με κατεύθυνση φαρμακευτικών εταιρειών,</w:t>
      </w:r>
      <w:r>
        <w:rPr>
          <w:rFonts w:eastAsia="Times New Roman" w:cs="Times New Roman"/>
          <w:szCs w:val="24"/>
        </w:rPr>
        <w:t xml:space="preserve"> δεν έχω συμμετάσχει σε κανέναν συνέδριο «μαϊμού», δεν έχω συμμετάσχει σε κανένα συνέδριο και πολυτελές ταξίδι αναψυχής! Δεν έχω συμμετάσχει σε κανένα συνέδριο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ανταποδοτικό τέλος από καμμία φαρμακευτική εταιρεία.</w:t>
      </w:r>
    </w:p>
    <w:p w14:paraId="6F5C4237" w14:textId="77777777" w:rsidR="0016272D" w:rsidRDefault="008D6B83">
      <w:pPr>
        <w:tabs>
          <w:tab w:val="left" w:pos="3873"/>
        </w:tabs>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w:t>
      </w:r>
      <w:r>
        <w:rPr>
          <w:rFonts w:eastAsia="Times New Roman" w:cs="Times New Roman"/>
          <w:szCs w:val="24"/>
        </w:rPr>
        <w:t>ΖΑ και των ΑΝΕΛ)</w:t>
      </w:r>
    </w:p>
    <w:p w14:paraId="6F5C4238"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Καλά!</w:t>
      </w:r>
    </w:p>
    <w:p w14:paraId="6F5C4239"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Μην κρίνετε, κύριε </w:t>
      </w:r>
      <w:proofErr w:type="spellStart"/>
      <w:r>
        <w:rPr>
          <w:rFonts w:eastAsia="Times New Roman" w:cs="Times New Roman"/>
          <w:szCs w:val="24"/>
        </w:rPr>
        <w:t>Κεγκέρογλου</w:t>
      </w:r>
      <w:proofErr w:type="spellEnd"/>
      <w:r>
        <w:rPr>
          <w:rFonts w:eastAsia="Times New Roman" w:cs="Times New Roman"/>
          <w:szCs w:val="24"/>
        </w:rPr>
        <w:t>, από τους συντρόφους σας!</w:t>
      </w:r>
    </w:p>
    <w:p w14:paraId="6F5C423A" w14:textId="77777777" w:rsidR="0016272D" w:rsidRDefault="008D6B83">
      <w:pPr>
        <w:tabs>
          <w:tab w:val="left" w:pos="3873"/>
        </w:tabs>
        <w:spacing w:line="600" w:lineRule="auto"/>
        <w:ind w:firstLine="720"/>
        <w:jc w:val="both"/>
        <w:rPr>
          <w:rFonts w:eastAsia="Times New Roman" w:cs="Times New Roman"/>
          <w:szCs w:val="24"/>
        </w:rPr>
      </w:pPr>
      <w:r w:rsidRPr="00AB0C54">
        <w:rPr>
          <w:rFonts w:eastAsia="Times New Roman" w:cs="Times New Roman"/>
          <w:b/>
          <w:szCs w:val="24"/>
        </w:rPr>
        <w:lastRenderedPageBreak/>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σας παρακαλώ. Μην αφήνετε αιχμές τώρα. Δεν θα κάνουμε αυτή τη δουλει</w:t>
      </w:r>
      <w:r>
        <w:rPr>
          <w:rFonts w:eastAsia="Times New Roman" w:cs="Times New Roman"/>
          <w:szCs w:val="24"/>
        </w:rPr>
        <w:t>ά. Έχετε Αρχηγούς να απαντήσουν.</w:t>
      </w:r>
    </w:p>
    <w:p w14:paraId="6F5C423B"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η όλη φασαρία που κάνετε και όλες οι φωνές που σηκώνετε είναι ουσιαστικά για να κρύψετε τις </w:t>
      </w:r>
      <w:r w:rsidRPr="00911877">
        <w:rPr>
          <w:rFonts w:eastAsia="Times New Roman" w:cs="Times New Roman"/>
          <w:szCs w:val="24"/>
        </w:rPr>
        <w:t>πολιτικ</w:t>
      </w:r>
      <w:r>
        <w:rPr>
          <w:rFonts w:eastAsia="Times New Roman" w:cs="Times New Roman"/>
          <w:szCs w:val="24"/>
        </w:rPr>
        <w:t>ές ευθύνες των στελεχών των κομμάτων σας. Ας το κρατήσουμε και αυτό.</w:t>
      </w:r>
    </w:p>
    <w:p w14:paraId="6F5C423C"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Πέρα από τις </w:t>
      </w:r>
      <w:r w:rsidRPr="00911877">
        <w:rPr>
          <w:rFonts w:eastAsia="Times New Roman" w:cs="Times New Roman"/>
          <w:szCs w:val="24"/>
        </w:rPr>
        <w:t>πολιτικ</w:t>
      </w:r>
      <w:r>
        <w:rPr>
          <w:rFonts w:eastAsia="Times New Roman" w:cs="Times New Roman"/>
          <w:szCs w:val="24"/>
        </w:rPr>
        <w:t xml:space="preserve">ές ευθύνες, υπάρχει </w:t>
      </w:r>
      <w:r w:rsidRPr="00AC526C">
        <w:rPr>
          <w:rFonts w:eastAsia="Times New Roman" w:cs="Times New Roman"/>
          <w:szCs w:val="24"/>
        </w:rPr>
        <w:t>όμως</w:t>
      </w:r>
      <w:r>
        <w:rPr>
          <w:rFonts w:eastAsia="Times New Roman" w:cs="Times New Roman"/>
          <w:szCs w:val="24"/>
        </w:rPr>
        <w:t xml:space="preserve"> και ένα άλλο ερώτημα. Όλοι ήταν απλά ανεπαρκείς; Δεν υπήρχε καθόλου ιδιοτέλεια; Οι άνθρωποι, οι </w:t>
      </w:r>
      <w:r w:rsidRPr="00911877">
        <w:rPr>
          <w:rFonts w:eastAsia="Times New Roman" w:cs="Times New Roman"/>
          <w:szCs w:val="24"/>
        </w:rPr>
        <w:t>πολιτικ</w:t>
      </w:r>
      <w:r>
        <w:rPr>
          <w:rFonts w:eastAsia="Times New Roman" w:cs="Times New Roman"/>
          <w:szCs w:val="24"/>
        </w:rPr>
        <w:t>οί, που αποφάσισαν, που υπέγραψαν, που κινήθηκαν όλοι ήταν απλά λόγω  ανεπάρκειας επειδή δεν πήραν χαμπάρι τι γίνεται δίπ</w:t>
      </w:r>
      <w:r>
        <w:rPr>
          <w:rFonts w:eastAsia="Times New Roman" w:cs="Times New Roman"/>
          <w:szCs w:val="24"/>
        </w:rPr>
        <w:t xml:space="preserve">λα τους; Υπήρξαν αποφάσεις τους, κινήσεις τους, δραστηριότητές τους που έγιναν με το αζημίωτο, όπως θα έλεγε ο λαός μας; </w:t>
      </w:r>
    </w:p>
    <w:p w14:paraId="6F5C423D" w14:textId="77777777" w:rsidR="0016272D" w:rsidRDefault="008D6B83">
      <w:pPr>
        <w:spacing w:line="600" w:lineRule="auto"/>
        <w:contextualSpacing/>
        <w:jc w:val="both"/>
        <w:rPr>
          <w:rFonts w:eastAsia="Times New Roman" w:cs="Times New Roman"/>
          <w:szCs w:val="24"/>
        </w:rPr>
      </w:pPr>
      <w:r>
        <w:rPr>
          <w:rFonts w:eastAsia="Times New Roman" w:cs="Times New Roman"/>
          <w:szCs w:val="24"/>
        </w:rPr>
        <w:t>Αυτό το ερώτημα εμείς προτείνουμε να πάει στη Δικαιοσύνη. Και σε σχέση με την παραπομπή στη Δικαιοσύνη επιτρέψτε μου δύο παρατηρήσεις:</w:t>
      </w:r>
      <w:r>
        <w:rPr>
          <w:rFonts w:eastAsia="Times New Roman" w:cs="Times New Roman"/>
          <w:szCs w:val="24"/>
        </w:rPr>
        <w:t xml:space="preserve">  </w:t>
      </w:r>
    </w:p>
    <w:p w14:paraId="6F5C423E"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Πρώτον. Για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770511">
        <w:rPr>
          <w:rFonts w:eastAsia="Times New Roman" w:cs="Times New Roman"/>
          <w:szCs w:val="24"/>
        </w:rPr>
        <w:t xml:space="preserve"> </w:t>
      </w:r>
      <w:r>
        <w:rPr>
          <w:rFonts w:eastAsia="Times New Roman" w:cs="Times New Roman"/>
          <w:szCs w:val="24"/>
        </w:rPr>
        <w:t>και για τα δέκα εμπλεκόμενα άτομα κινηθήκαμε σε ένα ασφυκτικό κλοιό και σε ένα απίστευτο πλέγμα προστασίας των πολιτικών προσώπων, το οποίο επιτέλους πρέπει να αλλάξει. Το λέμε το επαναλαμβάνουμε, το τονίζουμε, το υπογραμμίζουμε. Ε, έφτασε ο κόμπος στο χτέ</w:t>
      </w:r>
      <w:r>
        <w:rPr>
          <w:rFonts w:eastAsia="Times New Roman" w:cs="Times New Roman"/>
          <w:szCs w:val="24"/>
        </w:rPr>
        <w:t xml:space="preserve">νι! Με την επικείμενη αναθεώρηση του Συντάγματος πρέπει να σταματήσει επιτέλους η ανισότητα των πολιτών απέναντι στη δικαιοσύνη, πρέπει να καταργήσουμε όλες τις προκλήσεις και όλες τις προκλητικές, υπέρ του πολιτικού συστήματος, διατάξεις. </w:t>
      </w:r>
    </w:p>
    <w:p w14:paraId="6F5C423F"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ρχομαι και σε </w:t>
      </w:r>
      <w:r>
        <w:rPr>
          <w:rFonts w:eastAsia="Times New Roman" w:cs="Times New Roman"/>
          <w:szCs w:val="24"/>
        </w:rPr>
        <w:t xml:space="preserve">ένα δεύτερο σημείο. Σήμερα, κυρίες και κύριοι συνάδελφοι, δεν είμαστε στην αρχή της συζήτησης. Έχει ξετυλιχθεί όλο το κουβάρι και όλες οι τοποθετήσεις των πολιτικών παρατάξεων σε σχέση με το θέμα της ευθύνης των προσώπων. </w:t>
      </w:r>
    </w:p>
    <w:p w14:paraId="6F5C4240"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Έχουμε λοιπόν τα εξής: Πρώτον, τα</w:t>
      </w:r>
      <w:r>
        <w:rPr>
          <w:rFonts w:eastAsia="Times New Roman" w:cs="Times New Roman"/>
          <w:szCs w:val="24"/>
        </w:rPr>
        <w:t xml:space="preserve"> κόμματα ΠΑΣΟΚ και Νέα Δημοκρατία δεν βλέπουν πολιτικές ευθύνες. </w:t>
      </w:r>
    </w:p>
    <w:p w14:paraId="6F5C4241"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δεν βλέπουν ούτε ποινικές ευθύνες. Το είπε και σήμερα ο </w:t>
      </w:r>
      <w:r>
        <w:rPr>
          <w:rFonts w:eastAsia="Times New Roman" w:cs="Times New Roman"/>
          <w:szCs w:val="24"/>
        </w:rPr>
        <w:t>ε</w:t>
      </w:r>
      <w:r>
        <w:rPr>
          <w:rFonts w:eastAsia="Times New Roman" w:cs="Times New Roman"/>
          <w:szCs w:val="24"/>
        </w:rPr>
        <w:t xml:space="preserve">ισηγητής της Νέας Δημοκρατίας στις διαδικαστικές παρεμβάσεις του στην αρχή της συζήτησης. </w:t>
      </w:r>
    </w:p>
    <w:p w14:paraId="6F5C4242"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πάμε να φτιάξουμε την </w:t>
      </w:r>
      <w:r>
        <w:rPr>
          <w:rFonts w:eastAsia="Times New Roman" w:cs="Times New Roman"/>
          <w:szCs w:val="24"/>
        </w:rPr>
        <w:t>ε</w:t>
      </w:r>
      <w:r>
        <w:rPr>
          <w:rFonts w:eastAsia="Times New Roman" w:cs="Times New Roman"/>
          <w:szCs w:val="24"/>
        </w:rPr>
        <w:t>π</w:t>
      </w:r>
      <w:r>
        <w:rPr>
          <w:rFonts w:eastAsia="Times New Roman" w:cs="Times New Roman"/>
          <w:szCs w:val="24"/>
        </w:rPr>
        <w:t xml:space="preserve">ιτροπή και καταψηφίζουν τη δημιουργία της </w:t>
      </w:r>
      <w:r>
        <w:rPr>
          <w:rFonts w:eastAsia="Times New Roman" w:cs="Times New Roman"/>
          <w:szCs w:val="24"/>
        </w:rPr>
        <w:t>ε</w:t>
      </w:r>
      <w:r>
        <w:rPr>
          <w:rFonts w:eastAsia="Times New Roman" w:cs="Times New Roman"/>
          <w:szCs w:val="24"/>
        </w:rPr>
        <w:t>πιτροπής. Και ξαφνικά, ενώ ήταν όλο το διάστημα στην απέναντι μεριά, στην απέναντι όχθη να υψώσουν ένα τείχος, δίπλα στο νομικό τείχος, για να μην ακουμπήσουμε το πολιτικό προσωπικό της χώρας που τότε το διαχειρίσ</w:t>
      </w:r>
      <w:r>
        <w:rPr>
          <w:rFonts w:eastAsia="Times New Roman" w:cs="Times New Roman"/>
          <w:szCs w:val="24"/>
        </w:rPr>
        <w:t>τηκε τη φαρμακευτική δαπάνη, εν προκειμένω για τη φαρμακευτική δαπάνη, ξαφνικά έρχονται και σκίζουν τα ιμάτιά τους να προχωρήσει η συζήτηση σε βάθος και όλα στο φως.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αφού δεν βλέπουν ευθύνες, δεν μπορώ να καταλάβω τι θέλουν να βγει στο φως. Ας είναι, όμως. </w:t>
      </w:r>
    </w:p>
    <w:p w14:paraId="6F5C4243"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Ένας καλοπροαίρετος, κυρίες και κύριοι συνάδελφοι, νομίζω λογικά θα σκεφτεί: «Πάνω τους ακούμπησε η πίεση της κοινωνίας και η απαίτηση για απονομή </w:t>
      </w:r>
      <w:r>
        <w:rPr>
          <w:rFonts w:eastAsia="Times New Roman" w:cs="Times New Roman"/>
          <w:szCs w:val="24"/>
        </w:rPr>
        <w:t>δ</w:t>
      </w:r>
      <w:r>
        <w:rPr>
          <w:rFonts w:eastAsia="Times New Roman" w:cs="Times New Roman"/>
          <w:szCs w:val="24"/>
        </w:rPr>
        <w:t xml:space="preserve">ικαιοσύνης». </w:t>
      </w:r>
    </w:p>
    <w:p w14:paraId="6F5C4244"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«Πώς φτάσαμε, αυτοί που ήταν συνεχώς αντίθετοι, σήμερα…», όπως το είπαν και θα χρησιμοποιήσω τα λόγια του </w:t>
      </w:r>
      <w:proofErr w:type="spellStart"/>
      <w:r>
        <w:rPr>
          <w:rFonts w:eastAsia="Times New Roman" w:cs="Times New Roman"/>
          <w:szCs w:val="24"/>
        </w:rPr>
        <w:t>προλαλήσαντος</w:t>
      </w:r>
      <w:proofErr w:type="spellEnd"/>
      <w:r>
        <w:rPr>
          <w:rFonts w:eastAsia="Times New Roman" w:cs="Times New Roman"/>
          <w:szCs w:val="24"/>
        </w:rPr>
        <w:t xml:space="preserve"> από εμένα συναδέλφου, του κ. Βορίδη: «Πώς φτάσαμε η μειοψηφία να </w:t>
      </w:r>
      <w:proofErr w:type="spellStart"/>
      <w:r>
        <w:rPr>
          <w:rFonts w:eastAsia="Times New Roman" w:cs="Times New Roman"/>
          <w:szCs w:val="24"/>
        </w:rPr>
        <w:t>παρακαλάει</w:t>
      </w:r>
      <w:proofErr w:type="spellEnd"/>
      <w:r>
        <w:rPr>
          <w:rFonts w:eastAsia="Times New Roman" w:cs="Times New Roman"/>
          <w:szCs w:val="24"/>
        </w:rPr>
        <w:t xml:space="preserve"> την εχθρική πλειοψηφία να συζητήσει και να πάρει θέση;». </w:t>
      </w:r>
    </w:p>
    <w:p w14:paraId="6F5C4245"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lastRenderedPageBreak/>
        <w:t>Πρ</w:t>
      </w:r>
      <w:r>
        <w:rPr>
          <w:rFonts w:eastAsia="Times New Roman" w:cs="Times New Roman"/>
          <w:szCs w:val="24"/>
        </w:rPr>
        <w:t>οτείνουν, κυρίες και κύριοι συνάδελφοι, να προχωρήσει η συζήτηση στην ουσία και προσδοκούν –δεν ξέρω αν προσδοκούν και ανάσταση νεκρών- σίγουρα από αυτήν τους την πρόταση την παραγραφή αδικημάτων και ζωή χαρισάμενη!</w:t>
      </w:r>
    </w:p>
    <w:p w14:paraId="6F5C424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w:t>
      </w:r>
      <w:r>
        <w:rPr>
          <w:rFonts w:eastAsia="Times New Roman" w:cs="Times New Roman"/>
          <w:szCs w:val="24"/>
        </w:rPr>
        <w:t xml:space="preserve">εως του χρόνου ομιλίας του κυρίου Βουλευτή) </w:t>
      </w:r>
    </w:p>
    <w:p w14:paraId="6F5C4247"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Ολοκληρώνω, κυρία Πρόεδρε και παρακαλώ για την ανοχή σας για λιγότερο από ένα λεπτό.</w:t>
      </w:r>
    </w:p>
    <w:p w14:paraId="6F5C4248"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θα μιλήσω με τα επιχειρήματα που χρησιμοποιήσαμε και στην </w:t>
      </w:r>
      <w:r>
        <w:rPr>
          <w:rFonts w:eastAsia="Times New Roman" w:cs="Times New Roman"/>
          <w:szCs w:val="24"/>
        </w:rPr>
        <w:t>ε</w:t>
      </w:r>
      <w:r>
        <w:rPr>
          <w:rFonts w:eastAsia="Times New Roman" w:cs="Times New Roman"/>
          <w:szCs w:val="24"/>
        </w:rPr>
        <w:t>πιτροπή -οι συνάδελφοί μου του ΣΥΡΙΖΑ και οι νομικοί τα ξέρ</w:t>
      </w:r>
      <w:r>
        <w:rPr>
          <w:rFonts w:eastAsia="Times New Roman" w:cs="Times New Roman"/>
          <w:szCs w:val="24"/>
        </w:rPr>
        <w:t xml:space="preserve">ουν και θα τα αναπτύξουν καλύτερα από εμένα-, αλλά με τα λόγια του κ. Βενιζέλου –και θα το καταθέσω στα Πρακτικά- από τη συνεδρίαση της </w:t>
      </w:r>
      <w:r>
        <w:rPr>
          <w:rFonts w:eastAsia="Times New Roman" w:cs="Times New Roman"/>
          <w:szCs w:val="24"/>
        </w:rPr>
        <w:t>ε</w:t>
      </w:r>
      <w:r>
        <w:rPr>
          <w:rFonts w:eastAsia="Times New Roman" w:cs="Times New Roman"/>
          <w:szCs w:val="24"/>
        </w:rPr>
        <w:t xml:space="preserve">πιτροπής, όπου ούτε λίγο ούτε πολύ είπε: «Ξέρω ότι εάν δικάσετε, εάν προχωρήσετε στην εξέταση της συζήτησης, θα πέσετε </w:t>
      </w:r>
      <w:r>
        <w:rPr>
          <w:rFonts w:eastAsia="Times New Roman" w:cs="Times New Roman"/>
          <w:szCs w:val="24"/>
        </w:rPr>
        <w:t xml:space="preserve">στην παραγραφή, αλλά δεν θέλω να αξιοποιηθεί αυτό, να συζητήσετε και να αποδείξετε και να με αποδώσετε αθώο». Επιβεβαιώνει, λοιπόν, ο ίδιος ο κ. Βενιζέλος αυτό το θέμα. </w:t>
      </w:r>
    </w:p>
    <w:p w14:paraId="6F5C424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Νικόλαος </w:t>
      </w:r>
      <w:proofErr w:type="spellStart"/>
      <w:r>
        <w:rPr>
          <w:rFonts w:eastAsia="Times New Roman" w:cs="Times New Roman"/>
          <w:szCs w:val="24"/>
        </w:rPr>
        <w:t>Ηγουμενίδης</w:t>
      </w:r>
      <w:proofErr w:type="spellEnd"/>
      <w:r>
        <w:rPr>
          <w:rFonts w:eastAsia="Times New Roman" w:cs="Times New Roman"/>
          <w:szCs w:val="24"/>
        </w:rPr>
        <w:t xml:space="preserve"> καταθέτει για τα Πρακτικά το προα</w:t>
      </w:r>
      <w:r>
        <w:rPr>
          <w:rFonts w:eastAsia="Times New Roman" w:cs="Times New Roman"/>
          <w:szCs w:val="24"/>
        </w:rPr>
        <w:t>ναφερθέν έγγραφο, το οποίο βρίσκεται στο αρχείο του Τμήματος Γραμματείας της Διεύθυνσης Στενογραφίας και  Πρακτικών της Βουλής)</w:t>
      </w:r>
    </w:p>
    <w:p w14:paraId="6F5C424A"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επιγραμματικά χρειάζεται να δούμε το θέμα της θωράκισης του συστήματος. Υπάρχουν προτάσεις. Για την οικονομία του χρόνου </w:t>
      </w:r>
      <w:r>
        <w:rPr>
          <w:rFonts w:eastAsia="Times New Roman" w:cs="Times New Roman"/>
          <w:szCs w:val="24"/>
        </w:rPr>
        <w:t>δεν θα τις αναφέρω, αλλά αναφέρθηκε σ’ αυτές ο Υπουργός Υγείας στη συνεδρίαση για τη συγκρότηση της Επιτροπής. Καταθέτω το σχετικό έγγραφο στα Πρακτικά.</w:t>
      </w:r>
    </w:p>
    <w:p w14:paraId="6F5C424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w:t>
      </w:r>
      <w:proofErr w:type="spellStart"/>
      <w:r>
        <w:rPr>
          <w:rFonts w:eastAsia="Times New Roman" w:cs="Times New Roman"/>
          <w:szCs w:val="24"/>
        </w:rPr>
        <w:t>Ηγουμενίδης</w:t>
      </w:r>
      <w:proofErr w:type="spellEnd"/>
      <w:r>
        <w:rPr>
          <w:rFonts w:eastAsia="Times New Roman" w:cs="Times New Roman"/>
          <w:szCs w:val="24"/>
        </w:rPr>
        <w:t xml:space="preserve"> καταθέτει για τα Πρακτικά το προαναφερθέν έγγραφο,</w:t>
      </w:r>
      <w:r>
        <w:rPr>
          <w:rFonts w:eastAsia="Times New Roman" w:cs="Times New Roman"/>
          <w:szCs w:val="24"/>
        </w:rPr>
        <w:t xml:space="preserve"> το οποίο βρίσκεται στο αρχείο του Τμήματος Γραμματείας της Διεύθυνσης Στενογραφίας και  Πρακτικών της Βουλής)</w:t>
      </w:r>
    </w:p>
    <w:p w14:paraId="6F5C424C"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Όμως, σε σχέση με αυτό θα ήθελα να πω δύο πράγματα: Πρώτον, τα μέτρα αυτά που πήρε η τελευταία Κυβέρνηση είναι μέτρα που ουσιαστικά κανένας από τ</w:t>
      </w:r>
      <w:r>
        <w:rPr>
          <w:rFonts w:eastAsia="Times New Roman" w:cs="Times New Roman"/>
          <w:szCs w:val="24"/>
        </w:rPr>
        <w:t xml:space="preserve">ους εμπλεκόμενους δεν έχει σηκώσει το παραμικρό σημείο ένστασης γι’ αυτά. </w:t>
      </w:r>
    </w:p>
    <w:p w14:paraId="6F5C424D"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το πρόσφατο παράδειγμα με την ανακάλυψη του σκανδάλου με τα φάρμακα για τους καρκινοπαθείς αποδεικνύει ότι πάντοτε θα υπάρχουν άνθρωποι να επιδιώκουν να παρανομήσουν σε βά</w:t>
      </w:r>
      <w:r>
        <w:rPr>
          <w:rFonts w:eastAsia="Times New Roman" w:cs="Times New Roman"/>
          <w:szCs w:val="24"/>
        </w:rPr>
        <w:t xml:space="preserve">ρος του λαού μας. </w:t>
      </w:r>
    </w:p>
    <w:p w14:paraId="6F5C424E"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Και τρίτον, με βάση αυτά, κατά τη γνώμη μου, η προσπάθεια ενάντια στη διαφθορά πρέπει να είναι συνεχής για τη θεσμική θωράκιση του συστήματος ανάλογα με το τι συναντάμε κάθε φορά. </w:t>
      </w:r>
    </w:p>
    <w:p w14:paraId="6F5C424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w:t>
      </w:r>
      <w:proofErr w:type="spellStart"/>
      <w:r>
        <w:rPr>
          <w:rFonts w:eastAsia="Times New Roman" w:cs="Times New Roman"/>
          <w:szCs w:val="24"/>
        </w:rPr>
        <w:t>Ηγουμενίδης</w:t>
      </w:r>
      <w:proofErr w:type="spellEnd"/>
      <w:r>
        <w:rPr>
          <w:rFonts w:eastAsia="Times New Roman" w:cs="Times New Roman"/>
          <w:szCs w:val="24"/>
        </w:rPr>
        <w:t xml:space="preserve"> κατ</w:t>
      </w:r>
      <w:r>
        <w:rPr>
          <w:rFonts w:eastAsia="Times New Roman" w:cs="Times New Roman"/>
          <w:szCs w:val="24"/>
        </w:rPr>
        <w:t>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F5C4250"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Κλείνοντας, λέει ο κ. Μητσοτάκης ότι βρισκόμαστε μπροστά στη χειρότερη Κυβέρνηση που γνώρισε ο τόπ</w:t>
      </w:r>
      <w:r>
        <w:rPr>
          <w:rFonts w:eastAsia="Times New Roman" w:cs="Times New Roman"/>
          <w:szCs w:val="24"/>
        </w:rPr>
        <w:t xml:space="preserve">ος στη Μεταπολίτευση. Το έχει πει πολλές φορές. Καταθέτω στα Πρακτικά ένα κείμενο από τον </w:t>
      </w:r>
      <w:proofErr w:type="spellStart"/>
      <w:r>
        <w:rPr>
          <w:rFonts w:eastAsia="Times New Roman" w:cs="Times New Roman"/>
          <w:szCs w:val="24"/>
        </w:rPr>
        <w:t>ιστότοπο</w:t>
      </w:r>
      <w:proofErr w:type="spellEnd"/>
      <w:r>
        <w:rPr>
          <w:rFonts w:eastAsia="Times New Roman" w:cs="Times New Roman"/>
          <w:szCs w:val="24"/>
        </w:rPr>
        <w:t xml:space="preserve"> της Νέας Δημοκρατίας από μ</w:t>
      </w:r>
      <w:r>
        <w:rPr>
          <w:rFonts w:eastAsia="Times New Roman" w:cs="Times New Roman"/>
          <w:szCs w:val="24"/>
        </w:rPr>
        <w:t>ί</w:t>
      </w:r>
      <w:r>
        <w:rPr>
          <w:rFonts w:eastAsia="Times New Roman" w:cs="Times New Roman"/>
          <w:szCs w:val="24"/>
        </w:rPr>
        <w:t xml:space="preserve">α συνέντευξη του Αρχηγού της. </w:t>
      </w:r>
    </w:p>
    <w:p w14:paraId="6F5C425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Νικόλαος </w:t>
      </w:r>
      <w:proofErr w:type="spellStart"/>
      <w:r>
        <w:rPr>
          <w:rFonts w:eastAsia="Times New Roman" w:cs="Times New Roman"/>
          <w:szCs w:val="24"/>
        </w:rPr>
        <w:t>Ηγουμενίδης</w:t>
      </w:r>
      <w:proofErr w:type="spellEnd"/>
      <w:r>
        <w:rPr>
          <w:rFonts w:eastAsia="Times New Roman" w:cs="Times New Roman"/>
          <w:szCs w:val="24"/>
        </w:rPr>
        <w:t xml:space="preserve"> καταθέτει για τα Πρακτικά το προαναφερθέν έγγρ</w:t>
      </w:r>
      <w:r>
        <w:rPr>
          <w:rFonts w:eastAsia="Times New Roman" w:cs="Times New Roman"/>
          <w:szCs w:val="24"/>
        </w:rPr>
        <w:t>αφο, το οποίο βρίσκεται στο αρχείο του Τμήματος Γραμματείας της Διεύθυνσης Στενογραφίας και  Πρακτικών της Βουλής)</w:t>
      </w:r>
    </w:p>
    <w:p w14:paraId="6F5C425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καταθέτω με την έννοια ότι άμα το καλοσκεφθούμε, νομίζω ότι από μ</w:t>
      </w:r>
      <w:r>
        <w:rPr>
          <w:rFonts w:eastAsia="Times New Roman" w:cs="Times New Roman"/>
          <w:szCs w:val="24"/>
        </w:rPr>
        <w:t>ί</w:t>
      </w:r>
      <w:r>
        <w:rPr>
          <w:rFonts w:eastAsia="Times New Roman" w:cs="Times New Roman"/>
          <w:szCs w:val="24"/>
        </w:rPr>
        <w:t>α άποψη έχει δίκιο ο κ. Μητσοτάκης. Οι διεφθαρμένοι, οι διαπλεκόμενοι, α</w:t>
      </w:r>
      <w:r>
        <w:rPr>
          <w:rFonts w:eastAsia="Times New Roman" w:cs="Times New Roman"/>
          <w:szCs w:val="24"/>
        </w:rPr>
        <w:t xml:space="preserve">υτοί που καβάλα σε </w:t>
      </w:r>
      <w:r>
        <w:rPr>
          <w:rFonts w:eastAsia="Times New Roman" w:cs="Times New Roman"/>
          <w:szCs w:val="24"/>
          <w:lang w:val="en-US"/>
        </w:rPr>
        <w:t>offshore</w:t>
      </w:r>
      <w:r>
        <w:rPr>
          <w:rFonts w:eastAsia="Times New Roman" w:cs="Times New Roman"/>
          <w:szCs w:val="24"/>
        </w:rPr>
        <w:t xml:space="preserve"> εταιρείες φυγαδεύουν τον πλούτο που παράγει ο ελληνικός λαός σε φορολογικούς παραδείσους, πράγματι δεν μπορούσαν να έχουν μπροστά τους χειρότερη γι’ αυτούς κυβέρνηση από αυτήν εδώ την Κυβέρνηση, πρώτη φορά με την Αριστερά βασικό</w:t>
      </w:r>
      <w:r>
        <w:rPr>
          <w:rFonts w:eastAsia="Times New Roman" w:cs="Times New Roman"/>
          <w:szCs w:val="24"/>
        </w:rPr>
        <w:t xml:space="preserve"> κορμό της</w:t>
      </w:r>
      <w:r w:rsidRPr="003C6568">
        <w:rPr>
          <w:rFonts w:eastAsia="Times New Roman" w:cs="Times New Roman"/>
          <w:szCs w:val="24"/>
        </w:rPr>
        <w:t>!</w:t>
      </w:r>
      <w:r>
        <w:rPr>
          <w:rFonts w:eastAsia="Times New Roman" w:cs="Times New Roman"/>
          <w:szCs w:val="24"/>
        </w:rPr>
        <w:t xml:space="preserve"> </w:t>
      </w:r>
    </w:p>
    <w:p w14:paraId="6F5C4253"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F5C425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ομίζω, κυρίες και κύριοι συνάδελφοι -και κλείνω με αυτό, κυρία Πρόεδρε, και ευχαριστώ για την ανοχή σας- ότι αυτό πρέπει να είναι το μήνυμα που πρέπει να φύγει από τη Βουλή σήμερα: Όσοι διασπάθισαν </w:t>
      </w:r>
      <w:r>
        <w:rPr>
          <w:rFonts w:eastAsia="Times New Roman" w:cs="Times New Roman"/>
          <w:szCs w:val="24"/>
        </w:rPr>
        <w:t xml:space="preserve">ή συνέβαλαν με τον έναν ή τον άλλο τρόπο </w:t>
      </w:r>
      <w:r>
        <w:rPr>
          <w:rFonts w:eastAsia="Times New Roman" w:cs="Times New Roman"/>
          <w:szCs w:val="24"/>
        </w:rPr>
        <w:lastRenderedPageBreak/>
        <w:t>στη διασπάθιση δημόσιου χρήματος, δεν θα μπορούσαν να βρουν μπροστά τους, στη διαδρομή τους, χειρότερη από τη σημερινή Κυβέρνηση, ό, τι και αν γίνεται. Γι’ αυτό ακριβώς την πολεμούν λυσσασμένα! Ανεξάρτητα από τις αν</w:t>
      </w:r>
      <w:r>
        <w:rPr>
          <w:rFonts w:eastAsia="Times New Roman" w:cs="Times New Roman"/>
          <w:szCs w:val="24"/>
        </w:rPr>
        <w:t xml:space="preserve">τιδράσεις, ανεξάρτητα από την έκταση και το είδος των αντιδράσεων, από τον χλευασμό του </w:t>
      </w:r>
      <w:r>
        <w:rPr>
          <w:rFonts w:eastAsia="Times New Roman" w:cs="Times New Roman"/>
          <w:szCs w:val="24"/>
        </w:rPr>
        <w:t>ε</w:t>
      </w:r>
      <w:r>
        <w:rPr>
          <w:rFonts w:eastAsia="Times New Roman" w:cs="Times New Roman"/>
          <w:szCs w:val="24"/>
        </w:rPr>
        <w:t xml:space="preserve">ισηγητή της Νέας Δημοκρατίας για γελοίο πόρισμα μέχρι τις απειλές και τις ύβρεις των τριών υβριστών που κλήθηκαν στην </w:t>
      </w:r>
      <w:r>
        <w:rPr>
          <w:rFonts w:eastAsia="Times New Roman" w:cs="Times New Roman"/>
          <w:szCs w:val="24"/>
        </w:rPr>
        <w:t>ε</w:t>
      </w:r>
      <w:r>
        <w:rPr>
          <w:rFonts w:eastAsia="Times New Roman" w:cs="Times New Roman"/>
          <w:szCs w:val="24"/>
        </w:rPr>
        <w:t>πιτροπή, όλες αυτές οι αντιδράσεις να ξέρετε ότι</w:t>
      </w:r>
      <w:r>
        <w:rPr>
          <w:rFonts w:eastAsia="Times New Roman" w:cs="Times New Roman"/>
          <w:szCs w:val="24"/>
        </w:rPr>
        <w:t xml:space="preserve"> δεν περνάνε. Απλώς εξηγούν τον πανικό, εξηγούν τον φόβο, εξηγούν την ταραχή σας. Αλλά και σε αυτή τη μάχη με τη διαπλοκή και τη διαφθορά, με τους δεσμούς μας με τις </w:t>
      </w:r>
      <w:r>
        <w:rPr>
          <w:rFonts w:eastAsia="Times New Roman" w:cs="Times New Roman"/>
          <w:szCs w:val="24"/>
        </w:rPr>
        <w:t xml:space="preserve">υγιείς </w:t>
      </w:r>
      <w:r>
        <w:rPr>
          <w:rFonts w:eastAsia="Times New Roman" w:cs="Times New Roman"/>
          <w:szCs w:val="24"/>
        </w:rPr>
        <w:t>κοινωνικές δυνάμεις να είστε σίγουροι ότι και πάλι θα κερδίσουμε!</w:t>
      </w:r>
    </w:p>
    <w:p w14:paraId="6F5C425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Ευχαριστώ.</w:t>
      </w:r>
    </w:p>
    <w:p w14:paraId="6F5C4256" w14:textId="77777777" w:rsidR="0016272D" w:rsidRDefault="008D6B83">
      <w:pPr>
        <w:spacing w:line="600" w:lineRule="auto"/>
        <w:ind w:firstLine="720"/>
        <w:jc w:val="center"/>
        <w:rPr>
          <w:rFonts w:eastAsia="Times New Roman" w:cs="Times New Roman"/>
          <w:szCs w:val="24"/>
        </w:rPr>
      </w:pPr>
      <w:r w:rsidRPr="00A24C1F">
        <w:rPr>
          <w:rFonts w:eastAsia="Times New Roman" w:cs="Times New Roman"/>
          <w:szCs w:val="24"/>
        </w:rPr>
        <w:t>(Χειρο</w:t>
      </w:r>
      <w:r w:rsidRPr="00A24C1F">
        <w:rPr>
          <w:rFonts w:eastAsia="Times New Roman" w:cs="Times New Roman"/>
          <w:szCs w:val="24"/>
        </w:rPr>
        <w:t xml:space="preserve">κροτήματα από </w:t>
      </w:r>
      <w:r>
        <w:rPr>
          <w:rFonts w:eastAsia="Times New Roman" w:cs="Times New Roman"/>
          <w:szCs w:val="24"/>
        </w:rPr>
        <w:t xml:space="preserve">τις </w:t>
      </w:r>
      <w:r w:rsidRPr="00A24C1F">
        <w:rPr>
          <w:rFonts w:eastAsia="Times New Roman" w:cs="Times New Roman"/>
          <w:szCs w:val="24"/>
        </w:rPr>
        <w:t>πτέρυγ</w:t>
      </w:r>
      <w:r>
        <w:rPr>
          <w:rFonts w:eastAsia="Times New Roman" w:cs="Times New Roman"/>
          <w:szCs w:val="24"/>
        </w:rPr>
        <w:t>ες</w:t>
      </w:r>
      <w:r w:rsidRPr="00A24C1F">
        <w:rPr>
          <w:rFonts w:eastAsia="Times New Roman" w:cs="Times New Roman"/>
          <w:szCs w:val="24"/>
        </w:rPr>
        <w:t xml:space="preserve"> του ΣΥΡΙΖΑ</w:t>
      </w:r>
      <w:r>
        <w:rPr>
          <w:rFonts w:eastAsia="Times New Roman" w:cs="Times New Roman"/>
          <w:szCs w:val="24"/>
        </w:rPr>
        <w:t xml:space="preserve"> και των ΑΝΕΛ</w:t>
      </w:r>
      <w:r w:rsidRPr="00A24C1F">
        <w:rPr>
          <w:rFonts w:eastAsia="Times New Roman" w:cs="Times New Roman"/>
          <w:szCs w:val="24"/>
        </w:rPr>
        <w:t>)</w:t>
      </w:r>
    </w:p>
    <w:p w14:paraId="6F5C4257"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w:t>
      </w:r>
      <w:r w:rsidRPr="00755A51">
        <w:rPr>
          <w:rFonts w:eastAsia="Times New Roman" w:cs="Times New Roman"/>
          <w:b/>
          <w:szCs w:val="24"/>
        </w:rPr>
        <w:t xml:space="preserve"> Χριστοδουλοπούλου):</w:t>
      </w:r>
      <w:r>
        <w:rPr>
          <w:rFonts w:eastAsia="Times New Roman" w:cs="Times New Roman"/>
          <w:b/>
          <w:szCs w:val="24"/>
        </w:rPr>
        <w:t xml:space="preserve"> </w:t>
      </w:r>
      <w:r>
        <w:rPr>
          <w:rFonts w:eastAsia="Times New Roman" w:cs="Times New Roman"/>
          <w:szCs w:val="24"/>
        </w:rPr>
        <w:t xml:space="preserve">Αν και ζητήθηκε να προηγηθεί ο κ. Γεωργιάδης, δίνω τώρα τον λόγο στον κ. Παπαθεοδώρου από τη Δημοκρατική Συμπαράταξη, γιατί στη συνέχεια έχει Προεδρείο ο κ. </w:t>
      </w:r>
      <w:r>
        <w:rPr>
          <w:rFonts w:eastAsia="Times New Roman" w:cs="Times New Roman"/>
          <w:szCs w:val="24"/>
        </w:rPr>
        <w:t>Γεωργιάδης. Θα συνεννοηθούμε για να δούμε πώς θα γίνει.</w:t>
      </w:r>
    </w:p>
    <w:p w14:paraId="6F5C425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Κύριε Παπαθεοδώρου, έχετε τον λόγο για δέκα λεπτά.</w:t>
      </w:r>
    </w:p>
    <w:p w14:paraId="6F5C4259"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Ευχαριστώ, κυρία Πρόεδρε. </w:t>
      </w:r>
    </w:p>
    <w:p w14:paraId="6F5C425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προφανώς δεν ήταν για τον κ. Γεωργιάδη. Είχε να κάνει με τη σειρά που ακούγονται τα κόμματα. Θα</w:t>
      </w:r>
      <w:r>
        <w:rPr>
          <w:rFonts w:eastAsia="Times New Roman" w:cs="Times New Roman"/>
          <w:szCs w:val="24"/>
        </w:rPr>
        <w:t xml:space="preserve"> μπορούσατε να το είχατε ρυθμίσει νωρίτερα.</w:t>
      </w:r>
    </w:p>
    <w:p w14:paraId="6F5C425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Κυρία Πρόεδρε, κύριοι Υπουργοί, με τη σημερινή συζήτηση ολοκληρώνεται μια παρωδία κοινοβουλευτικής διαδικασίας, αλλά και απροκάλυπτης πολιτικής σκοπιμότητας, που άρχισε με την απόφαση της 21</w:t>
      </w:r>
      <w:r w:rsidRPr="003C6568">
        <w:rPr>
          <w:rFonts w:eastAsia="Times New Roman" w:cs="Times New Roman"/>
          <w:szCs w:val="24"/>
          <w:vertAlign w:val="superscript"/>
        </w:rPr>
        <w:t>ης</w:t>
      </w:r>
      <w:r>
        <w:rPr>
          <w:rFonts w:eastAsia="Times New Roman" w:cs="Times New Roman"/>
          <w:szCs w:val="24"/>
        </w:rPr>
        <w:t xml:space="preserve"> Φεβρουαρίου 2018 κα</w:t>
      </w:r>
      <w:r>
        <w:rPr>
          <w:rFonts w:eastAsia="Times New Roman" w:cs="Times New Roman"/>
          <w:szCs w:val="24"/>
        </w:rPr>
        <w:t xml:space="preserve">ι τη σύσταση της Ειδικής Κοινοβουλευτικής Επιτροπής Προκαταρκτικής Εξέτασης, συνεχίστηκε με τις καινοφανείς αναζητήσεις της Πλειοψηφίας περί αρμοδιότητας ή όχι της </w:t>
      </w:r>
      <w:r>
        <w:rPr>
          <w:rFonts w:eastAsia="Times New Roman" w:cs="Times New Roman"/>
          <w:szCs w:val="24"/>
        </w:rPr>
        <w:t>ε</w:t>
      </w:r>
      <w:r>
        <w:rPr>
          <w:rFonts w:eastAsia="Times New Roman" w:cs="Times New Roman"/>
          <w:szCs w:val="24"/>
        </w:rPr>
        <w:t xml:space="preserve">πιτροπής, για </w:t>
      </w:r>
      <w:r>
        <w:rPr>
          <w:rFonts w:eastAsia="Times New Roman" w:cs="Times New Roman"/>
          <w:szCs w:val="24"/>
        </w:rPr>
        <w:lastRenderedPageBreak/>
        <w:t>να καταλήξει στο πόρισμα της Πλειοψηφίας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περί αναρμοδιότητας κα</w:t>
      </w:r>
      <w:r>
        <w:rPr>
          <w:rFonts w:eastAsia="Times New Roman" w:cs="Times New Roman"/>
          <w:szCs w:val="24"/>
        </w:rPr>
        <w:t>ι στην πρόταση ουσιαστικά της ίδιας Πλειοψηφίας σήμερα προς το Σώμα για την μη άσκηση ποινικής δίωξης για λόγους αναρμοδιότητας.</w:t>
      </w:r>
    </w:p>
    <w:p w14:paraId="6F5C425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Θ΄ Αντιπρόεδρος της Βουλής κ. </w:t>
      </w:r>
      <w:r w:rsidRPr="00586B8D">
        <w:rPr>
          <w:rFonts w:eastAsia="Times New Roman" w:cs="Times New Roman"/>
          <w:b/>
          <w:szCs w:val="24"/>
        </w:rPr>
        <w:t>ΜΑΡΙΟΣ ΓΕΩΡΓΙΑΔΗΣ</w:t>
      </w:r>
      <w:r>
        <w:rPr>
          <w:rFonts w:eastAsia="Times New Roman" w:cs="Times New Roman"/>
          <w:szCs w:val="24"/>
        </w:rPr>
        <w:t>)</w:t>
      </w:r>
    </w:p>
    <w:p w14:paraId="6F5C425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Εφόσον, όμως, είναι έτσι, π</w:t>
      </w:r>
      <w:r>
        <w:rPr>
          <w:rFonts w:eastAsia="Times New Roman" w:cs="Times New Roman"/>
          <w:szCs w:val="24"/>
        </w:rPr>
        <w:t>ού πήγαν οι βαρυσήμαντες εξαγγελίες του Πρωθυπουργού στην Ολομέλεια της 21</w:t>
      </w:r>
      <w:r w:rsidRPr="003C6568">
        <w:rPr>
          <w:rFonts w:eastAsia="Times New Roman" w:cs="Times New Roman"/>
          <w:szCs w:val="24"/>
          <w:vertAlign w:val="superscript"/>
        </w:rPr>
        <w:t>ης</w:t>
      </w:r>
      <w:r>
        <w:rPr>
          <w:rFonts w:eastAsia="Times New Roman" w:cs="Times New Roman"/>
          <w:szCs w:val="24"/>
        </w:rPr>
        <w:t xml:space="preserve"> Φεβρουαρίου για συνταρακτικές αποκαλύψεις σχετικά με την εμπλοκή των αναφερόμενων προσώπων στο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Πού πήγαν οι αναφορές του Υπουργού για «το μεγαλύτερο σκάνδαλο </w:t>
      </w:r>
      <w:r>
        <w:rPr>
          <w:rFonts w:eastAsia="Times New Roman" w:cs="Times New Roman"/>
          <w:szCs w:val="24"/>
        </w:rPr>
        <w:t>από συστάσεως του ελληνικού κράτους»; Πού πήγαν οι αναφορές του Πρωθυπουργού για τον καταλογισμό ποινικών και πολιτικών ευθυνών σε όσους ζημίωσαν το δημόσιο και διευκόλυναν τη διαφθορά στον χώρο του φαρμάκου; Χάθηκαν στις παρελκυστικές μεθοδεύσεις που η Κυ</w:t>
      </w:r>
      <w:r>
        <w:rPr>
          <w:rFonts w:eastAsia="Times New Roman" w:cs="Times New Roman"/>
          <w:szCs w:val="24"/>
        </w:rPr>
        <w:t xml:space="preserve">βέρνηση δρομολόγησε και στην ανάλωση των συνεδριάσεων της </w:t>
      </w:r>
      <w:r>
        <w:rPr>
          <w:rFonts w:eastAsia="Times New Roman" w:cs="Times New Roman"/>
          <w:szCs w:val="24"/>
        </w:rPr>
        <w:t>ε</w:t>
      </w:r>
      <w:r>
        <w:rPr>
          <w:rFonts w:eastAsia="Times New Roman" w:cs="Times New Roman"/>
          <w:szCs w:val="24"/>
        </w:rPr>
        <w:t>πιτροπής υπό τον βασικό προβληματισμό -</w:t>
      </w:r>
      <w:proofErr w:type="spellStart"/>
      <w:r>
        <w:rPr>
          <w:rFonts w:eastAsia="Times New Roman" w:cs="Times New Roman"/>
          <w:szCs w:val="24"/>
        </w:rPr>
        <w:t>αναστοχασμό</w:t>
      </w:r>
      <w:proofErr w:type="spellEnd"/>
      <w:r>
        <w:rPr>
          <w:rFonts w:eastAsia="Times New Roman" w:cs="Times New Roman"/>
          <w:szCs w:val="24"/>
        </w:rPr>
        <w:t xml:space="preserve"> θα έλεγα- ότι η αρμοδιότητα της Βουλής για </w:t>
      </w:r>
      <w:r>
        <w:rPr>
          <w:rFonts w:eastAsia="Times New Roman" w:cs="Times New Roman"/>
          <w:szCs w:val="24"/>
        </w:rPr>
        <w:lastRenderedPageBreak/>
        <w:t xml:space="preserve">τη δίωξη και την εκδίκαση εγκλημάτων που </w:t>
      </w:r>
      <w:proofErr w:type="spellStart"/>
      <w:r>
        <w:rPr>
          <w:rFonts w:eastAsia="Times New Roman" w:cs="Times New Roman"/>
          <w:szCs w:val="24"/>
        </w:rPr>
        <w:t>τελέστηκαν</w:t>
      </w:r>
      <w:proofErr w:type="spellEnd"/>
      <w:r>
        <w:rPr>
          <w:rFonts w:eastAsia="Times New Roman" w:cs="Times New Roman"/>
          <w:szCs w:val="24"/>
        </w:rPr>
        <w:t xml:space="preserve"> από μέλη της Κυβέρνησης δεν είναι σε κάθε περίπτωση</w:t>
      </w:r>
      <w:r>
        <w:rPr>
          <w:rFonts w:eastAsia="Times New Roman" w:cs="Times New Roman"/>
          <w:szCs w:val="24"/>
        </w:rPr>
        <w:t xml:space="preserve"> προκαθορισμένη και ότι δεν είναι δεδομένο ότι τα εγκλήματα έχουν </w:t>
      </w:r>
      <w:proofErr w:type="spellStart"/>
      <w:r>
        <w:rPr>
          <w:rFonts w:eastAsia="Times New Roman" w:cs="Times New Roman"/>
          <w:szCs w:val="24"/>
        </w:rPr>
        <w:t>τελεστεί</w:t>
      </w:r>
      <w:proofErr w:type="spellEnd"/>
      <w:r>
        <w:rPr>
          <w:rFonts w:eastAsia="Times New Roman" w:cs="Times New Roman"/>
          <w:szCs w:val="24"/>
        </w:rPr>
        <w:t xml:space="preserve"> κατά την άσκηση των καθηκόντων των συγκεκριμένων πολιτικών προσώπων. Δηλαδή, αν υπήρχε χρηματισμός,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θα έδινε σε κάποιον χρήματα, ανεξαρτήτως το</w:t>
      </w:r>
      <w:r>
        <w:rPr>
          <w:rFonts w:eastAsia="Times New Roman" w:cs="Times New Roman"/>
          <w:szCs w:val="24"/>
        </w:rPr>
        <w:t>υ</w:t>
      </w:r>
      <w:r>
        <w:rPr>
          <w:rFonts w:eastAsia="Times New Roman" w:cs="Times New Roman"/>
          <w:szCs w:val="24"/>
        </w:rPr>
        <w:t xml:space="preserve"> αν ήταν Υπουργός ή όχι.</w:t>
      </w:r>
      <w:r>
        <w:rPr>
          <w:rFonts w:eastAsia="Times New Roman" w:cs="Times New Roman"/>
          <w:szCs w:val="24"/>
        </w:rPr>
        <w:t xml:space="preserve"> </w:t>
      </w:r>
    </w:p>
    <w:p w14:paraId="6F5C425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Βεβαίως, στο ενδιάμεσο αυτού του προβληματισμού αποστέλλονταν στην </w:t>
      </w:r>
      <w:r>
        <w:rPr>
          <w:rFonts w:eastAsia="Times New Roman" w:cs="Times New Roman"/>
          <w:szCs w:val="24"/>
        </w:rPr>
        <w:t>ε</w:t>
      </w:r>
      <w:r>
        <w:rPr>
          <w:rFonts w:eastAsia="Times New Roman" w:cs="Times New Roman"/>
          <w:szCs w:val="24"/>
        </w:rPr>
        <w:t xml:space="preserve">πιτροπή από την </w:t>
      </w:r>
      <w:r>
        <w:rPr>
          <w:rFonts w:eastAsia="Times New Roman" w:cs="Times New Roman"/>
          <w:szCs w:val="24"/>
        </w:rPr>
        <w:t>ε</w:t>
      </w:r>
      <w:r>
        <w:rPr>
          <w:rFonts w:eastAsia="Times New Roman" w:cs="Times New Roman"/>
          <w:szCs w:val="24"/>
        </w:rPr>
        <w:t>ισαγγελία νέα στοιχεία, τα οποία δεν εξετάστηκαν ποτέ ουσιαστικά, ενώ μόλις χθες ο Υπουργός Δικαιοσύνης κ. Κοντονής φρόντισε να δημοσιοποιήσει ότι διαβίβασε στη Βουλή τη</w:t>
      </w:r>
      <w:r>
        <w:rPr>
          <w:rFonts w:eastAsia="Times New Roman" w:cs="Times New Roman"/>
          <w:szCs w:val="24"/>
        </w:rPr>
        <w:t xml:space="preserve"> διάταξη του Αντεισαγγελέα του Αρείου Πάγου κ. Ιωάννη Αγγελή, διά της οποίας τίθενται στο αρχείο οι μηνύσεις των Αβραμόπουλου, Σαμαρά, Βενιζέλου κατά των εισαγγελικών λειτουργών </w:t>
      </w:r>
      <w:proofErr w:type="spellStart"/>
      <w:r>
        <w:rPr>
          <w:rFonts w:eastAsia="Times New Roman" w:cs="Times New Roman"/>
          <w:szCs w:val="24"/>
        </w:rPr>
        <w:t>Τουλουπάκη</w:t>
      </w:r>
      <w:proofErr w:type="spellEnd"/>
      <w:r>
        <w:rPr>
          <w:rFonts w:eastAsia="Times New Roman" w:cs="Times New Roman"/>
          <w:szCs w:val="24"/>
        </w:rPr>
        <w:t xml:space="preserve">, Τζούρα και Μανώλη. </w:t>
      </w:r>
    </w:p>
    <w:p w14:paraId="6F5C425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Κάπου εκεί η παρωδία κοινοβουλευτικών διαδικασ</w:t>
      </w:r>
      <w:r>
        <w:rPr>
          <w:rFonts w:eastAsia="Times New Roman" w:cs="Times New Roman"/>
          <w:szCs w:val="24"/>
        </w:rPr>
        <w:t xml:space="preserve">ιών μεταβάλλεται σε προφανή παραβίαση της διάκρισης των εξουσιών, των δικονομικών αρχών, του Κανονισμού της </w:t>
      </w:r>
      <w:r>
        <w:rPr>
          <w:rFonts w:eastAsia="Times New Roman" w:cs="Times New Roman"/>
          <w:szCs w:val="24"/>
        </w:rPr>
        <w:lastRenderedPageBreak/>
        <w:t>Βουλής και προδίδει, κ</w:t>
      </w:r>
      <w:r w:rsidRPr="006E2EBC">
        <w:rPr>
          <w:rFonts w:eastAsia="Times New Roman" w:cs="Times New Roman"/>
          <w:szCs w:val="24"/>
        </w:rPr>
        <w:t xml:space="preserve">υρίες και κύριοι συνάδελφοι, </w:t>
      </w:r>
      <w:r>
        <w:rPr>
          <w:rFonts w:eastAsia="Times New Roman" w:cs="Times New Roman"/>
          <w:szCs w:val="24"/>
        </w:rPr>
        <w:t xml:space="preserve">την αγωνιώδη προσπάθεια επικοινωνιακού χειρισμού ενός πελώριου φιάσκου. Γιατί περί φιάσκου πρόκειται, το οποίο το έστησε, το εκτέλεσε η Κυβέρνηση και η </w:t>
      </w:r>
      <w:r>
        <w:rPr>
          <w:rFonts w:eastAsia="Times New Roman" w:cs="Times New Roman"/>
          <w:szCs w:val="24"/>
        </w:rPr>
        <w:t>π</w:t>
      </w:r>
      <w:r>
        <w:rPr>
          <w:rFonts w:eastAsia="Times New Roman" w:cs="Times New Roman"/>
          <w:szCs w:val="24"/>
        </w:rPr>
        <w:t xml:space="preserve">λειοψηφία της </w:t>
      </w:r>
      <w:r>
        <w:rPr>
          <w:rFonts w:eastAsia="Times New Roman" w:cs="Times New Roman"/>
          <w:szCs w:val="24"/>
        </w:rPr>
        <w:t>ε</w:t>
      </w:r>
      <w:r>
        <w:rPr>
          <w:rFonts w:eastAsia="Times New Roman" w:cs="Times New Roman"/>
          <w:szCs w:val="24"/>
        </w:rPr>
        <w:t>πιτροπής. Και πλέον, ό, τι και αν κάνουν, βρίσκονται εγκλωβισμένοι στα πολιτικά και νομι</w:t>
      </w:r>
      <w:r>
        <w:rPr>
          <w:rFonts w:eastAsia="Times New Roman" w:cs="Times New Roman"/>
          <w:szCs w:val="24"/>
        </w:rPr>
        <w:t>κά αδιέξοδα που δημιούργησαν.</w:t>
      </w:r>
    </w:p>
    <w:p w14:paraId="6F5C4260" w14:textId="77777777" w:rsidR="0016272D" w:rsidRDefault="008D6B83">
      <w:pPr>
        <w:spacing w:line="600" w:lineRule="auto"/>
        <w:ind w:firstLine="720"/>
        <w:jc w:val="both"/>
        <w:rPr>
          <w:rFonts w:eastAsia="Times New Roman"/>
          <w:szCs w:val="24"/>
        </w:rPr>
      </w:pPr>
      <w:r>
        <w:rPr>
          <w:rFonts w:eastAsia="Times New Roman"/>
          <w:szCs w:val="24"/>
        </w:rPr>
        <w:t xml:space="preserve">Αποδεικνύεται για άλλη μια φορά ότι ακόμα και στην γκρίζα προπαγάνδα στην Κυβέρνηση παραμένουν απρόσεκτοι, αδιάφοροι για την υπονόμευση των θεσμών και πάντως απόλυτα καθεστωτικοί. </w:t>
      </w:r>
    </w:p>
    <w:p w14:paraId="6F5C4261" w14:textId="77777777" w:rsidR="0016272D" w:rsidRDefault="008D6B83">
      <w:pPr>
        <w:spacing w:line="600" w:lineRule="auto"/>
        <w:ind w:firstLine="720"/>
        <w:jc w:val="both"/>
        <w:rPr>
          <w:rFonts w:eastAsia="Times New Roman"/>
          <w:szCs w:val="24"/>
        </w:rPr>
      </w:pPr>
      <w:r>
        <w:rPr>
          <w:rFonts w:eastAsia="Times New Roman"/>
          <w:szCs w:val="24"/>
        </w:rPr>
        <w:t>Δεν είναι μόνο η αλλοίωση της διάκρισης των ε</w:t>
      </w:r>
      <w:r>
        <w:rPr>
          <w:rFonts w:eastAsia="Times New Roman"/>
          <w:szCs w:val="24"/>
        </w:rPr>
        <w:t>ξουσιών, αλλά κυρίως η προκλητική πολιτική επιδίωξη της Κυβέρνησης για απαλλοτρίωση της νομιμοποιητικής δύναμης του θεσμού της δικαιοσύνης και την αφομοίωσή της από ένα σύστημα καθεστωτικής λειτουργίας μέσα από το οποίο θα μπορεί τελικά η Κυβέρνηση να προω</w:t>
      </w:r>
      <w:r>
        <w:rPr>
          <w:rFonts w:eastAsia="Times New Roman"/>
          <w:szCs w:val="24"/>
        </w:rPr>
        <w:t xml:space="preserve">θεί τα συμφέροντά της. Αυτό κάνατε και χθες σε χρόνο γελοιωδώς προκαθορισμένο. Το ίδιο επιχειρήσατε με την παραπομπή στην επιτροπή των δέκα αναφερόμενων προσώπων, </w:t>
      </w:r>
      <w:r>
        <w:rPr>
          <w:rFonts w:eastAsia="Times New Roman"/>
          <w:szCs w:val="24"/>
        </w:rPr>
        <w:lastRenderedPageBreak/>
        <w:t xml:space="preserve">με τη </w:t>
      </w:r>
      <w:proofErr w:type="spellStart"/>
      <w:r>
        <w:rPr>
          <w:rFonts w:eastAsia="Times New Roman"/>
          <w:szCs w:val="24"/>
        </w:rPr>
        <w:t>θεατράλε</w:t>
      </w:r>
      <w:proofErr w:type="spellEnd"/>
      <w:r>
        <w:rPr>
          <w:rFonts w:eastAsia="Times New Roman"/>
          <w:szCs w:val="24"/>
        </w:rPr>
        <w:t xml:space="preserve"> σκηνοθεσία των δέκα καλπών, την οποία ετοιμάζεστε να επαναλάβετε και σήμερα. </w:t>
      </w:r>
    </w:p>
    <w:p w14:paraId="6F5C4262" w14:textId="77777777" w:rsidR="0016272D" w:rsidRDefault="008D6B83">
      <w:pPr>
        <w:spacing w:line="600" w:lineRule="auto"/>
        <w:ind w:firstLine="720"/>
        <w:jc w:val="both"/>
        <w:rPr>
          <w:rFonts w:eastAsia="Times New Roman"/>
          <w:szCs w:val="24"/>
        </w:rPr>
      </w:pPr>
      <w:r>
        <w:rPr>
          <w:rFonts w:eastAsia="Times New Roman"/>
          <w:szCs w:val="24"/>
        </w:rPr>
        <w:t xml:space="preserve">Διερωτάται κανείς ειδικά για τους Βουλευτές της Πλειοψηφίας. Στις 21 Φεβρουαρίου 2018 οι κύριοι και οι κυρίες συνάδελφοι ψήφισαν υπέρ της παραπομπής των δέκα πολιτικών προσώπων στην </w:t>
      </w:r>
      <w:r>
        <w:rPr>
          <w:rFonts w:eastAsia="Times New Roman"/>
          <w:szCs w:val="24"/>
        </w:rPr>
        <w:t>ε</w:t>
      </w:r>
      <w:r>
        <w:rPr>
          <w:rFonts w:eastAsia="Times New Roman"/>
          <w:szCs w:val="24"/>
        </w:rPr>
        <w:t>πιτροπή, ενώ η Κυβέρνηση είχε ήδη προαποφασίσει μέσω της πρότασής της την</w:t>
      </w:r>
      <w:r>
        <w:rPr>
          <w:rFonts w:eastAsia="Times New Roman"/>
          <w:szCs w:val="24"/>
        </w:rPr>
        <w:t xml:space="preserve"> αναρμοδιότητα της Βουλής. Και σήμερα θα ψηφίσουν μαζικά υπέρ της μη άσκησης ποινικής δίωξης για τα ίδια πρόσωπα! Θα το κάνετε μάλιστα με ένα ψηφοδέλτιο όπου στο «</w:t>
      </w:r>
      <w:r>
        <w:rPr>
          <w:rFonts w:eastAsia="Times New Roman"/>
          <w:szCs w:val="24"/>
        </w:rPr>
        <w:t>όχι</w:t>
      </w:r>
      <w:r>
        <w:rPr>
          <w:rFonts w:eastAsia="Times New Roman"/>
          <w:szCs w:val="24"/>
        </w:rPr>
        <w:t>» προσδιορίζει τη βούληση του Βουλευτή, «λόγω αναρμοδιότητας» και περιορίζει ταυτόχρονα το</w:t>
      </w:r>
      <w:r>
        <w:rPr>
          <w:rFonts w:eastAsia="Times New Roman"/>
          <w:szCs w:val="24"/>
        </w:rPr>
        <w:t xml:space="preserve"> δικαίωμά του να ψηφίσει «</w:t>
      </w:r>
      <w:r>
        <w:rPr>
          <w:rFonts w:eastAsia="Times New Roman"/>
          <w:szCs w:val="24"/>
        </w:rPr>
        <w:t>κατ</w:t>
      </w:r>
      <w:r>
        <w:rPr>
          <w:rFonts w:eastAsia="Times New Roman"/>
          <w:szCs w:val="24"/>
        </w:rPr>
        <w:t>ά</w:t>
      </w:r>
      <w:r>
        <w:rPr>
          <w:rFonts w:eastAsia="Times New Roman"/>
          <w:szCs w:val="24"/>
        </w:rPr>
        <w:t>» της άσκησης ποινικής δίωξης. Αυτό δεν είναι μόνο ενάντια στον Κανονισμό. Είναι απόλυτα αντισυνταγματικό. Ποιος θα δεχθεί ψηφίζοντας «</w:t>
      </w:r>
      <w:proofErr w:type="spellStart"/>
      <w:r>
        <w:rPr>
          <w:rFonts w:eastAsia="Times New Roman"/>
          <w:szCs w:val="24"/>
        </w:rPr>
        <w:t>όχι</w:t>
      </w:r>
      <w:r>
        <w:rPr>
          <w:rFonts w:eastAsia="Times New Roman"/>
          <w:szCs w:val="24"/>
        </w:rPr>
        <w:t>Ι</w:t>
      </w:r>
      <w:proofErr w:type="spellEnd"/>
      <w:r>
        <w:rPr>
          <w:rFonts w:eastAsia="Times New Roman"/>
          <w:szCs w:val="24"/>
        </w:rPr>
        <w:t>» ταυτόχρονα να προσδιορίζει τον λόγο για τον οποίο ψηφίζει;</w:t>
      </w:r>
    </w:p>
    <w:p w14:paraId="6F5C4263" w14:textId="77777777" w:rsidR="0016272D" w:rsidRDefault="008D6B83">
      <w:pPr>
        <w:spacing w:line="600" w:lineRule="auto"/>
        <w:ind w:firstLine="720"/>
        <w:jc w:val="both"/>
        <w:rPr>
          <w:rFonts w:eastAsia="Times New Roman" w:cs="Times New Roman"/>
          <w:szCs w:val="24"/>
        </w:rPr>
      </w:pPr>
      <w:r>
        <w:rPr>
          <w:rFonts w:eastAsia="Times New Roman"/>
          <w:b/>
          <w:szCs w:val="24"/>
        </w:rPr>
        <w:t>ΑΘΑΝΑΣΙΑ</w:t>
      </w:r>
      <w:r w:rsidRPr="00557430">
        <w:rPr>
          <w:rFonts w:eastAsia="Times New Roman"/>
          <w:b/>
          <w:szCs w:val="24"/>
        </w:rPr>
        <w:t xml:space="preserve"> (ΣΙΑ) ΑΝΑΓΝΩΣΤΟΠΟ</w:t>
      </w:r>
      <w:r w:rsidRPr="00557430">
        <w:rPr>
          <w:rFonts w:eastAsia="Times New Roman"/>
          <w:b/>
          <w:szCs w:val="24"/>
        </w:rPr>
        <w:t xml:space="preserve">ΥΛΟΥ: </w:t>
      </w:r>
      <w:r w:rsidRPr="00557430">
        <w:rPr>
          <w:rFonts w:eastAsia="Times New Roman" w:cs="Times New Roman"/>
          <w:szCs w:val="24"/>
        </w:rPr>
        <w:t>Και με τον Παπαντων</w:t>
      </w:r>
      <w:r>
        <w:rPr>
          <w:rFonts w:eastAsia="Times New Roman" w:cs="Times New Roman"/>
          <w:szCs w:val="24"/>
        </w:rPr>
        <w:t xml:space="preserve">ίου αυτό έγινε. </w:t>
      </w:r>
    </w:p>
    <w:p w14:paraId="6F5C4264"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ΘΕΟΔΩΡΟΣ ΠΑΠΑΘΕΟΔΩΡΟΥ:</w:t>
      </w:r>
      <w:r>
        <w:rPr>
          <w:rFonts w:eastAsia="Times New Roman" w:cs="Times New Roman"/>
          <w:szCs w:val="24"/>
        </w:rPr>
        <w:t xml:space="preserve"> Περιμένετε. Για τον Παπαντωνίου θα τα πούμε σε λίγο.</w:t>
      </w:r>
    </w:p>
    <w:p w14:paraId="6F5C426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Ποιος προτείνει στην Κυβέρνηση τέτοιου είδους στρατηγικό σχεδιασμό που οδηγεί κάθε φορά σε περισσότερο κραυγαλέο φιάσκο και σε μεγαλύτερο </w:t>
      </w:r>
      <w:r>
        <w:rPr>
          <w:rFonts w:eastAsia="Times New Roman" w:cs="Times New Roman"/>
          <w:szCs w:val="24"/>
        </w:rPr>
        <w:t>ευτελισμό των κοινοβουλευτικών διαδικασιών αλλά και του ρόλου του ίδιου του Βουλευτή; Είχαμε καταγγείλει εξαρχής και σταθερά αυτή τη διαφαινόμενη εξέλιξη πολιτικής σκοπιμότητας αναδεικνύοντας το γεγονός ότι η παράλειψη ουσιαστικής εξέτασης της υπόθεσης, εν</w:t>
      </w:r>
      <w:r>
        <w:rPr>
          <w:rFonts w:eastAsia="Times New Roman" w:cs="Times New Roman"/>
          <w:szCs w:val="24"/>
        </w:rPr>
        <w:t xml:space="preserve">ώ είχε συσταθεί η </w:t>
      </w:r>
      <w:r>
        <w:rPr>
          <w:rFonts w:eastAsia="Times New Roman" w:cs="Times New Roman"/>
          <w:szCs w:val="24"/>
        </w:rPr>
        <w:t>ε</w:t>
      </w:r>
      <w:r>
        <w:rPr>
          <w:rFonts w:eastAsia="Times New Roman" w:cs="Times New Roman"/>
          <w:szCs w:val="24"/>
        </w:rPr>
        <w:t xml:space="preserve">πιτροπή, θα οδηγούσε αναμφίβολα στην συγκάλυψη της υπόθεσης, στη συντήρηση των αμφιβολιών και των σκιών εναντίον των πολιτικών αντιπάλων του ΣΥΡΙΖΑ και των ΑΝΕΛ. </w:t>
      </w:r>
    </w:p>
    <w:p w14:paraId="6F5C426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Θα οδηγούσε επίσης και στην αποστέρηση από τα αναφερόμενα πρόσωπα του δικα</w:t>
      </w:r>
      <w:r>
        <w:rPr>
          <w:rFonts w:eastAsia="Times New Roman" w:cs="Times New Roman"/>
          <w:szCs w:val="24"/>
        </w:rPr>
        <w:t xml:space="preserve">ιώματος </w:t>
      </w:r>
      <w:proofErr w:type="spellStart"/>
      <w:r>
        <w:rPr>
          <w:rFonts w:eastAsia="Times New Roman" w:cs="Times New Roman"/>
          <w:szCs w:val="24"/>
        </w:rPr>
        <w:t>απεύθυνσης</w:t>
      </w:r>
      <w:proofErr w:type="spellEnd"/>
      <w:r>
        <w:rPr>
          <w:rFonts w:eastAsia="Times New Roman" w:cs="Times New Roman"/>
          <w:szCs w:val="24"/>
        </w:rPr>
        <w:t xml:space="preserve"> στον φυσικό δικαστή, ώστε να μην μπορεί να λάμψει η αλήθεια τελικά. </w:t>
      </w:r>
    </w:p>
    <w:p w14:paraId="6F5C4267"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ΔΟΥΖΙΝΑΣ: </w:t>
      </w:r>
      <w:r>
        <w:rPr>
          <w:rFonts w:eastAsia="Times New Roman" w:cs="Times New Roman"/>
          <w:szCs w:val="24"/>
        </w:rPr>
        <w:t xml:space="preserve">Ποιος είναι ο φυσικός δικαστής; </w:t>
      </w:r>
    </w:p>
    <w:p w14:paraId="6F5C4268"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Η Πλειοψηφία απέρριψε τις προτάσεις μας. Αρνήθηκε να ασκήσει η </w:t>
      </w:r>
      <w:r>
        <w:rPr>
          <w:rFonts w:eastAsia="Times New Roman" w:cs="Times New Roman"/>
          <w:szCs w:val="24"/>
        </w:rPr>
        <w:t>ε</w:t>
      </w:r>
      <w:r>
        <w:rPr>
          <w:rFonts w:eastAsia="Times New Roman" w:cs="Times New Roman"/>
          <w:szCs w:val="24"/>
        </w:rPr>
        <w:t>πιτροπή τα εισαγγελικά τη</w:t>
      </w:r>
      <w:r>
        <w:rPr>
          <w:rFonts w:eastAsia="Times New Roman" w:cs="Times New Roman"/>
          <w:szCs w:val="24"/>
        </w:rPr>
        <w:t xml:space="preserve">ς καθήκοντα. Αρνήθηκε να εξετάσει τους τρεις ανώνυμους μάρτυρες αλλά και άλλους τους οποίους προτείναμε. Τελικά, αρνήθηκε εγγράφως να διερευνήσει σε βάθος την υπόθεση σε συνθήκες νομιμότητας και διαφάνειας. Γι’ αυτό αποχωρήσαμε από την </w:t>
      </w:r>
      <w:r>
        <w:rPr>
          <w:rFonts w:eastAsia="Times New Roman" w:cs="Times New Roman"/>
          <w:szCs w:val="24"/>
        </w:rPr>
        <w:t>ε</w:t>
      </w:r>
      <w:r>
        <w:rPr>
          <w:rFonts w:eastAsia="Times New Roman" w:cs="Times New Roman"/>
          <w:szCs w:val="24"/>
        </w:rPr>
        <w:t>πιτροπή. Γι’ αυτό α</w:t>
      </w:r>
      <w:r>
        <w:rPr>
          <w:rFonts w:eastAsia="Times New Roman" w:cs="Times New Roman"/>
          <w:szCs w:val="24"/>
        </w:rPr>
        <w:t xml:space="preserve">ποχώρησε όλη η Αντιπολίτευση. </w:t>
      </w:r>
    </w:p>
    <w:p w14:paraId="6F5C426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Η Πλειοψηφία απομονωμένη, και τελικά </w:t>
      </w:r>
      <w:proofErr w:type="spellStart"/>
      <w:r>
        <w:rPr>
          <w:rFonts w:eastAsia="Times New Roman" w:cs="Times New Roman"/>
          <w:szCs w:val="24"/>
        </w:rPr>
        <w:t>απονομιμοποιημένη</w:t>
      </w:r>
      <w:proofErr w:type="spellEnd"/>
      <w:r>
        <w:rPr>
          <w:rFonts w:eastAsia="Times New Roman" w:cs="Times New Roman"/>
          <w:szCs w:val="24"/>
        </w:rPr>
        <w:t xml:space="preserve"> πολιτικά, λειτούργησε παρελκυστικά ως προς τον προγραμματισμό και την οργάνωση των εργασιών, επαναφέροντας συνεχώς το ζήτημα της διερεύνησης της αρμοδιότητας της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ς, υιοθετώντας μια ερμηνεία σκοπιμότητας απολύτως στενή και ευθέως αντίθετη προς την πάγια νομολογία των τακτικών ποινικών δικαστηρίων και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δ</w:t>
      </w:r>
      <w:r>
        <w:rPr>
          <w:rFonts w:eastAsia="Times New Roman" w:cs="Times New Roman"/>
          <w:szCs w:val="24"/>
        </w:rPr>
        <w:t>ικαστηρίου του άρθρου 86, καθώς και των δικαστικών τους συμβουλίων, όπως και ως προς την πάγια κοινοβουλ</w:t>
      </w:r>
      <w:r>
        <w:rPr>
          <w:rFonts w:eastAsia="Times New Roman" w:cs="Times New Roman"/>
          <w:szCs w:val="24"/>
        </w:rPr>
        <w:t xml:space="preserve">ευτική πρακτική. </w:t>
      </w:r>
    </w:p>
    <w:p w14:paraId="6F5C426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πρόβλημα που υπήρχε δεν ήταν να αναζητήσουμε την αρμοδιότητα επειδή δεν είναι προκαθορισμένη. Όχι, κυρίες και κύριοι συνάδελφοι. Η αρμοδιότητα της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 xml:space="preserve">πιτροπής είναι προκαθορισμένη από την απόφαση της Βουλής, από αυτή την απόφαση που έρχεται να συστήσει, να συγκροτήσει την </w:t>
      </w:r>
      <w:r>
        <w:rPr>
          <w:rFonts w:eastAsia="Times New Roman" w:cs="Times New Roman"/>
          <w:szCs w:val="24"/>
        </w:rPr>
        <w:t>ε</w:t>
      </w:r>
      <w:r>
        <w:rPr>
          <w:rFonts w:eastAsia="Times New Roman" w:cs="Times New Roman"/>
          <w:szCs w:val="24"/>
        </w:rPr>
        <w:t xml:space="preserve">πιτροπή. Αυτό το οποίο οφείλει να κάνει η </w:t>
      </w:r>
      <w:r>
        <w:rPr>
          <w:rFonts w:eastAsia="Times New Roman" w:cs="Times New Roman"/>
          <w:szCs w:val="24"/>
        </w:rPr>
        <w:t>ε</w:t>
      </w:r>
      <w:r>
        <w:rPr>
          <w:rFonts w:eastAsia="Times New Roman" w:cs="Times New Roman"/>
          <w:szCs w:val="24"/>
        </w:rPr>
        <w:t>πιτροπή είναι να συνδέσει τα πραγματικά γεγονότα και να αναζητήσει την ενδεχόμενη διερεύν</w:t>
      </w:r>
      <w:r>
        <w:rPr>
          <w:rFonts w:eastAsia="Times New Roman" w:cs="Times New Roman"/>
          <w:szCs w:val="24"/>
        </w:rPr>
        <w:t xml:space="preserve">ηση τέλεσης εγκλημάτων, ό,τι έλεγε η απόφαση με την οποία συστήθηκε η </w:t>
      </w:r>
      <w:r>
        <w:rPr>
          <w:rFonts w:eastAsia="Times New Roman" w:cs="Times New Roman"/>
          <w:szCs w:val="24"/>
        </w:rPr>
        <w:t>ε</w:t>
      </w:r>
      <w:r>
        <w:rPr>
          <w:rFonts w:eastAsia="Times New Roman" w:cs="Times New Roman"/>
          <w:szCs w:val="24"/>
        </w:rPr>
        <w:t xml:space="preserve">πιτροπή. </w:t>
      </w:r>
    </w:p>
    <w:p w14:paraId="6F5C426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Αυτό το οποίο έχουμε όμως σήμερα είναι το εξής. Η αναρμοδιότητα την οποία επικαλείστε σας οδηγεί σε ένα αδιέξοδο δημιουργώντας τεχνητά αυτό το οποίο αναφέρετε μέσα στο </w:t>
      </w:r>
      <w:r>
        <w:rPr>
          <w:rFonts w:eastAsia="Times New Roman" w:cs="Times New Roman"/>
          <w:szCs w:val="24"/>
        </w:rPr>
        <w:t>π</w:t>
      </w:r>
      <w:r>
        <w:rPr>
          <w:rFonts w:eastAsia="Times New Roman" w:cs="Times New Roman"/>
          <w:szCs w:val="24"/>
        </w:rPr>
        <w:t>όρισμα</w:t>
      </w:r>
      <w:r>
        <w:rPr>
          <w:rFonts w:eastAsia="Times New Roman" w:cs="Times New Roman"/>
          <w:szCs w:val="24"/>
        </w:rPr>
        <w:t>, ότι λόγω αναρμοδιότητας δεν μπορεί να επιληφθεί η Βουλή της υπόθεσης των δέκα αναφερόμενων προσώπων. Αυτό ισοδυναμεί με τη συγκάλυψη της αλήθειας, αλλά αποκαλύπτει τον πολιτικά ύποπτο χειρισμό της όλης υπόθεσης.</w:t>
      </w:r>
    </w:p>
    <w:p w14:paraId="6F5C426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Σύνταγμα </w:t>
      </w:r>
      <w:r>
        <w:rPr>
          <w:rFonts w:eastAsia="Times New Roman" w:cs="Times New Roman"/>
          <w:szCs w:val="24"/>
        </w:rPr>
        <w:t xml:space="preserve">και ο Κανονισμός της Βουλής ορίζουν ρητά ότι, εφόσον </w:t>
      </w:r>
      <w:proofErr w:type="spellStart"/>
      <w:r>
        <w:rPr>
          <w:rFonts w:eastAsia="Times New Roman" w:cs="Times New Roman"/>
          <w:szCs w:val="24"/>
        </w:rPr>
        <w:t>συνεστήθη</w:t>
      </w:r>
      <w:proofErr w:type="spellEnd"/>
      <w:r>
        <w:rPr>
          <w:rFonts w:eastAsia="Times New Roman" w:cs="Times New Roman"/>
          <w:szCs w:val="24"/>
        </w:rPr>
        <w:t xml:space="preserve"> η </w:t>
      </w:r>
      <w:r>
        <w:rPr>
          <w:rFonts w:eastAsia="Times New Roman" w:cs="Times New Roman"/>
          <w:szCs w:val="24"/>
        </w:rPr>
        <w:t>ε</w:t>
      </w:r>
      <w:r>
        <w:rPr>
          <w:rFonts w:eastAsia="Times New Roman" w:cs="Times New Roman"/>
          <w:szCs w:val="24"/>
        </w:rPr>
        <w:t xml:space="preserve">πιτροπή με απόφαση της Ολομέλειας, ο μόνος -σας απαντώ, κύριε </w:t>
      </w:r>
      <w:proofErr w:type="spellStart"/>
      <w:r>
        <w:rPr>
          <w:rFonts w:eastAsia="Times New Roman" w:cs="Times New Roman"/>
          <w:szCs w:val="24"/>
        </w:rPr>
        <w:t>Λάππα</w:t>
      </w:r>
      <w:proofErr w:type="spellEnd"/>
      <w:r>
        <w:rPr>
          <w:rFonts w:eastAsia="Times New Roman" w:cs="Times New Roman"/>
          <w:szCs w:val="24"/>
        </w:rPr>
        <w:t xml:space="preserve">- φυσικός δικαστής για τα αναφερόμενα πρόσωπα και τη διερεύνηση της ενδεχόμενης τέλεσης των αδικημάτων είναι η Βουλή, το </w:t>
      </w:r>
      <w:r>
        <w:rPr>
          <w:rFonts w:eastAsia="Times New Roman" w:cs="Times New Roman"/>
          <w:szCs w:val="24"/>
        </w:rPr>
        <w:t>σ</w:t>
      </w:r>
      <w:r>
        <w:rPr>
          <w:rFonts w:eastAsia="Times New Roman" w:cs="Times New Roman"/>
          <w:szCs w:val="24"/>
        </w:rPr>
        <w:t>υ</w:t>
      </w:r>
      <w:r>
        <w:rPr>
          <w:rFonts w:eastAsia="Times New Roman" w:cs="Times New Roman"/>
          <w:szCs w:val="24"/>
        </w:rPr>
        <w:t>μβούλιο και εν</w:t>
      </w:r>
      <w:r>
        <w:rPr>
          <w:rFonts w:eastAsia="Times New Roman" w:cs="Times New Roman"/>
          <w:szCs w:val="24"/>
        </w:rPr>
        <w:t xml:space="preserve"> </w:t>
      </w:r>
      <w:r>
        <w:rPr>
          <w:rFonts w:eastAsia="Times New Roman" w:cs="Times New Roman"/>
          <w:szCs w:val="24"/>
        </w:rPr>
        <w:t xml:space="preserve">τέλει το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δ</w:t>
      </w:r>
      <w:r>
        <w:rPr>
          <w:rFonts w:eastAsia="Times New Roman" w:cs="Times New Roman"/>
          <w:szCs w:val="24"/>
        </w:rPr>
        <w:t xml:space="preserve">ικαστήριο, εάν διαπιστωθεί ότι δεν υπάρχει παραγραφή. </w:t>
      </w:r>
    </w:p>
    <w:p w14:paraId="6F5C426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w:t>
      </w:r>
      <w:r>
        <w:rPr>
          <w:rFonts w:eastAsia="Times New Roman" w:cs="Times New Roman"/>
          <w:szCs w:val="24"/>
        </w:rPr>
        <w:t xml:space="preserve">ικαιοσύνη απέστειλε τη δικογραφία στη Βουλή και -προσοχή!- επειδή από το πρωί γίνεται μια παρανόηση, θα ήθελα να πω ότι η </w:t>
      </w:r>
      <w:r>
        <w:rPr>
          <w:rFonts w:eastAsia="Times New Roman" w:cs="Times New Roman"/>
          <w:szCs w:val="24"/>
        </w:rPr>
        <w:t>Ε</w:t>
      </w:r>
      <w:r>
        <w:rPr>
          <w:rFonts w:eastAsia="Times New Roman" w:cs="Times New Roman"/>
          <w:szCs w:val="24"/>
        </w:rPr>
        <w:t xml:space="preserve">ισαγγελεύς κ. </w:t>
      </w:r>
      <w:proofErr w:type="spellStart"/>
      <w:r>
        <w:rPr>
          <w:rFonts w:eastAsia="Times New Roman" w:cs="Times New Roman"/>
          <w:szCs w:val="24"/>
        </w:rPr>
        <w:t>Τουλουπάκη</w:t>
      </w:r>
      <w:proofErr w:type="spellEnd"/>
      <w:r>
        <w:rPr>
          <w:rFonts w:eastAsia="Times New Roman" w:cs="Times New Roman"/>
          <w:szCs w:val="24"/>
        </w:rPr>
        <w:t xml:space="preserve"> δεν έστειλε το «ξέ</w:t>
      </w:r>
      <w:r>
        <w:rPr>
          <w:rFonts w:eastAsia="Times New Roman" w:cs="Times New Roman"/>
          <w:szCs w:val="24"/>
        </w:rPr>
        <w:t xml:space="preserve">πλυμα», δεν έστειλε τη νομιμοποίηση, γιατί ξέρει πάρα πολύ καλά ότι έχει αρμοδιότητα η </w:t>
      </w:r>
      <w:r>
        <w:rPr>
          <w:rFonts w:eastAsia="Times New Roman" w:cs="Times New Roman"/>
          <w:szCs w:val="24"/>
        </w:rPr>
        <w:t>δ</w:t>
      </w:r>
      <w:r>
        <w:rPr>
          <w:rFonts w:eastAsia="Times New Roman" w:cs="Times New Roman"/>
          <w:szCs w:val="24"/>
        </w:rPr>
        <w:t xml:space="preserve">ικαιοσύνη να το εξετάσει ανεξαρτήτως της Βουλής. Έστειλε την απιστία, δωροδοκία, δωροληψία. </w:t>
      </w:r>
    </w:p>
    <w:p w14:paraId="6F5C426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Αυτό, λοιπόν, το οποίο εσείς σήμερα κάνετε και που οδηγεί σε συσκότιση της </w:t>
      </w:r>
      <w:r>
        <w:rPr>
          <w:rFonts w:eastAsia="Times New Roman" w:cs="Times New Roman"/>
          <w:szCs w:val="24"/>
        </w:rPr>
        <w:t xml:space="preserve">αλήθειας και σε συγκάλυψη των τεράστιων ευθυνών που έχουν όσοι έστησαν τη σκευωρία, είναι το γεγονός ότι θεωρείτε ότι κάνετε νομολογία, πως η Βουλή δεν έχει πλέον </w:t>
      </w:r>
      <w:r>
        <w:rPr>
          <w:rFonts w:eastAsia="Times New Roman" w:cs="Times New Roman"/>
          <w:szCs w:val="24"/>
        </w:rPr>
        <w:lastRenderedPageBreak/>
        <w:t>την αρμοδιότητα να εξετάσει και να ασκήσει ποινική δίωξη για δωροδοκία και δωροληψία ακόμη χω</w:t>
      </w:r>
      <w:r>
        <w:rPr>
          <w:rFonts w:eastAsia="Times New Roman" w:cs="Times New Roman"/>
          <w:szCs w:val="24"/>
        </w:rPr>
        <w:t>ρίς να έχετε συνδέσει τις πράξεις και τα αδικήματα με τα πρόσωπα.</w:t>
      </w:r>
    </w:p>
    <w:p w14:paraId="6F5C426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Αυτή τη συγκάλυψη την επιδιώξατε και την πετύχατε, τουλάχιστον ως προς το αδίκημα της απιστίας για το οποίο η Πλειοψηφία αποδέχθηκε ευδιάθετα εξαρχής ότι επήλθε εξάλειψη λόγω παρόδου του προ</w:t>
      </w:r>
      <w:r>
        <w:rPr>
          <w:rFonts w:eastAsia="Times New Roman" w:cs="Times New Roman"/>
          <w:szCs w:val="24"/>
        </w:rPr>
        <w:t xml:space="preserve">βλεπόμενου χρόνου. Με αυτό τον τρόπο βεβαίως εσείς είχατε «ξεπλύνει» τον κ. </w:t>
      </w:r>
      <w:proofErr w:type="spellStart"/>
      <w:r>
        <w:rPr>
          <w:rFonts w:eastAsia="Times New Roman" w:cs="Times New Roman"/>
          <w:szCs w:val="24"/>
        </w:rPr>
        <w:t>Κουρουμπλή</w:t>
      </w:r>
      <w:proofErr w:type="spellEnd"/>
      <w:r>
        <w:rPr>
          <w:rFonts w:eastAsia="Times New Roman" w:cs="Times New Roman"/>
          <w:szCs w:val="24"/>
        </w:rPr>
        <w:t>. Ταυτόχρονα, όμως, το πόρισμα της Πλειοψηφίας καταλήγει ότι η δίωξη και εκδίκαση των πράξεων δωροληψίας και «ξεπλύματος» πρέπει να αφεθεί στα τακτικά δικαστήρια που ούτω</w:t>
      </w:r>
      <w:r>
        <w:rPr>
          <w:rFonts w:eastAsia="Times New Roman" w:cs="Times New Roman"/>
          <w:szCs w:val="24"/>
        </w:rPr>
        <w:t xml:space="preserve">ς ή άλλως για το δεύτερο αδίκημα την έχουν την αρμοδιότητα, ενώ γνωρίζει ότι η </w:t>
      </w:r>
      <w:r>
        <w:rPr>
          <w:rFonts w:eastAsia="Times New Roman" w:cs="Times New Roman"/>
          <w:szCs w:val="24"/>
        </w:rPr>
        <w:t>δ</w:t>
      </w:r>
      <w:r>
        <w:rPr>
          <w:rFonts w:eastAsia="Times New Roman" w:cs="Times New Roman"/>
          <w:szCs w:val="24"/>
        </w:rPr>
        <w:t>ικαιοσύνη δεν είναι αρμόδια για πράξεις ενδεχόμενης δωροδοκίας, δωροληψίας μελών της Κυβέρνησης, αφού η ίδια απέστειλε στη Βουλή τους φακέλους. Έτσι η Πλειοψηφία εισηγείται την</w:t>
      </w:r>
      <w:r>
        <w:rPr>
          <w:rFonts w:eastAsia="Times New Roman" w:cs="Times New Roman"/>
          <w:szCs w:val="24"/>
        </w:rPr>
        <w:t xml:space="preserve"> εκ νέου διαβίβαση της δικογραφίας, για να συγκαλυφθεί η άρνησή της να καλέσει για εξέταση τους περιβόητους ανώνυμους μάρτυρες, για να μην αποκαλυφθεί ότι οι καταθέσεις αυτών είναι ψευδείς και κατασκευασμένες, όπως κατηγορούν τα αναφερόμενα </w:t>
      </w:r>
      <w:r>
        <w:rPr>
          <w:rFonts w:eastAsia="Times New Roman" w:cs="Times New Roman"/>
          <w:szCs w:val="24"/>
        </w:rPr>
        <w:lastRenderedPageBreak/>
        <w:t>πρόσωπα τους αν</w:t>
      </w:r>
      <w:r>
        <w:rPr>
          <w:rFonts w:eastAsia="Times New Roman" w:cs="Times New Roman"/>
          <w:szCs w:val="24"/>
        </w:rPr>
        <w:t xml:space="preserve">ώνυμους μάρτυρες, για να μην αποκαλυφθούν οι συνεργοί και οι ηθικοί αυτουργοί αυτής της υπόθεσης. Πρόκειται για απόφαση απροκάλυπτης σκοπιμότητας, συγκάλυψης και πολιτικού χειρισμού της υπόθεσης που κατέληξε σε φιάσκο, αλλά κατέληξε και στον ευτελισμό των </w:t>
      </w:r>
      <w:r>
        <w:rPr>
          <w:rFonts w:eastAsia="Times New Roman" w:cs="Times New Roman"/>
          <w:szCs w:val="24"/>
        </w:rPr>
        <w:t xml:space="preserve">κοινοβουλευτικών θεσμών. </w:t>
      </w:r>
    </w:p>
    <w:p w14:paraId="6F5C427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Το χειρότερο, όμως, είναι ότι για τα αδικήματα για τα οποία </w:t>
      </w:r>
      <w:proofErr w:type="spellStart"/>
      <w:r>
        <w:rPr>
          <w:rFonts w:eastAsia="Times New Roman" w:cs="Times New Roman"/>
          <w:szCs w:val="24"/>
        </w:rPr>
        <w:t>συνεστήθη</w:t>
      </w:r>
      <w:proofErr w:type="spellEnd"/>
      <w:r>
        <w:rPr>
          <w:rFonts w:eastAsia="Times New Roman" w:cs="Times New Roman"/>
          <w:szCs w:val="24"/>
        </w:rPr>
        <w:t xml:space="preserve"> η </w:t>
      </w:r>
      <w:r>
        <w:rPr>
          <w:rFonts w:eastAsia="Times New Roman" w:cs="Times New Roman"/>
          <w:szCs w:val="24"/>
        </w:rPr>
        <w:t>ε</w:t>
      </w:r>
      <w:r>
        <w:rPr>
          <w:rFonts w:eastAsia="Times New Roman" w:cs="Times New Roman"/>
          <w:szCs w:val="24"/>
        </w:rPr>
        <w:t xml:space="preserve">πιτροπή και εμπίπτουν στην αποκλειστική αρμοδιότητα της Βουλής, η κυβερνητική πλειοψηφία της </w:t>
      </w:r>
      <w:r>
        <w:rPr>
          <w:rFonts w:eastAsia="Times New Roman" w:cs="Times New Roman"/>
          <w:szCs w:val="24"/>
        </w:rPr>
        <w:t>ε</w:t>
      </w:r>
      <w:r>
        <w:rPr>
          <w:rFonts w:eastAsia="Times New Roman" w:cs="Times New Roman"/>
          <w:szCs w:val="24"/>
        </w:rPr>
        <w:t>πιτροπής αρνήθηκε να διερευνήσει την ενδεχόμενη τέλεσή τους, όπ</w:t>
      </w:r>
      <w:r>
        <w:rPr>
          <w:rFonts w:eastAsia="Times New Roman" w:cs="Times New Roman"/>
          <w:szCs w:val="24"/>
        </w:rPr>
        <w:t>ως σας έλεγε η απόφαση της Ολομέλειας της 21</w:t>
      </w:r>
      <w:r w:rsidRPr="00746E3A">
        <w:rPr>
          <w:rFonts w:eastAsia="Times New Roman" w:cs="Times New Roman"/>
          <w:szCs w:val="24"/>
          <w:vertAlign w:val="superscript"/>
        </w:rPr>
        <w:t>ης</w:t>
      </w:r>
      <w:r>
        <w:rPr>
          <w:rFonts w:eastAsia="Times New Roman" w:cs="Times New Roman"/>
          <w:szCs w:val="24"/>
        </w:rPr>
        <w:t xml:space="preserve"> Φεβρουαρίου. </w:t>
      </w:r>
    </w:p>
    <w:p w14:paraId="6F5C427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Αρνήθηκε να διαγνώσει την αξιοπιστία των μαρτύρων. Αρνήθηκε να εξετάσει μάρτυρες. Αρνήθηκε να καλέσει ακόμη και τους μάρτυρες που δεν είχαν καλέσει από τη </w:t>
      </w:r>
      <w:r>
        <w:rPr>
          <w:rFonts w:eastAsia="Times New Roman" w:cs="Times New Roman"/>
          <w:szCs w:val="24"/>
        </w:rPr>
        <w:t>δ</w:t>
      </w:r>
      <w:r>
        <w:rPr>
          <w:rFonts w:eastAsia="Times New Roman" w:cs="Times New Roman"/>
          <w:szCs w:val="24"/>
        </w:rPr>
        <w:t xml:space="preserve">ικαιοσύνη, τον κ. </w:t>
      </w:r>
      <w:proofErr w:type="spellStart"/>
      <w:r>
        <w:rPr>
          <w:rFonts w:eastAsia="Times New Roman" w:cs="Times New Roman"/>
          <w:szCs w:val="24"/>
        </w:rPr>
        <w:t>Φρουζή</w:t>
      </w:r>
      <w:proofErr w:type="spellEnd"/>
      <w:r>
        <w:rPr>
          <w:rFonts w:eastAsia="Times New Roman" w:cs="Times New Roman"/>
          <w:szCs w:val="24"/>
        </w:rPr>
        <w:t>. Σας το προτεί</w:t>
      </w:r>
      <w:r>
        <w:rPr>
          <w:rFonts w:eastAsia="Times New Roman" w:cs="Times New Roman"/>
          <w:szCs w:val="24"/>
        </w:rPr>
        <w:t xml:space="preserve">ναμε. Αρνήθηκε να καλέσει αυτούς τους ανώνυμους μάρτυρες, όταν όλα τα αναφερόμενα πρόσωπα τους καταγγέλλουν ως ψευδομάρτυρες. Αρνήθηκε να αναζητήσει και να αναγνώσει έγγραφα, τα οποία βρίσκονται στην κατοχή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ή αλλοδαπών υπηρεσιών και να διενε</w:t>
      </w:r>
      <w:r>
        <w:rPr>
          <w:rFonts w:eastAsia="Times New Roman" w:cs="Times New Roman"/>
          <w:szCs w:val="24"/>
        </w:rPr>
        <w:t xml:space="preserve">ργήσει πράξεις </w:t>
      </w:r>
      <w:r>
        <w:rPr>
          <w:rFonts w:eastAsia="Times New Roman" w:cs="Times New Roman"/>
          <w:szCs w:val="24"/>
        </w:rPr>
        <w:lastRenderedPageBreak/>
        <w:t>προανακριτικού περιεχομένου. Ακόμη κι αν ήθελε να καταλήξει στην αναρμοδιότητα, όφειλε να προβεί στις παραπάνω πράξεις, όπως τις είχαμε ζητήσει.</w:t>
      </w:r>
    </w:p>
    <w:p w14:paraId="6F5C427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Για αυτούς τους λόγους η σπουδή με την οποία κατέληξε στη δήθεν αναρμοδιότητα η πλειοψηφία της </w:t>
      </w:r>
      <w:r>
        <w:rPr>
          <w:rFonts w:eastAsia="Times New Roman" w:cs="Times New Roman"/>
          <w:szCs w:val="24"/>
        </w:rPr>
        <w:t>ε</w:t>
      </w:r>
      <w:r>
        <w:rPr>
          <w:rFonts w:eastAsia="Times New Roman" w:cs="Times New Roman"/>
          <w:szCs w:val="24"/>
        </w:rPr>
        <w:t xml:space="preserve">πιτροπής αποκαλύπτει την εικόνα της σκευωρίας και των κατασκευασμένων κατηγοριών εναντίον των πολιτικών αντιπάλων της Κυβέρνησης. Μισό στοιχείο να είχατε από αυτά τα οποία κατά καιρούς είχατε αφήσει να διαρρεύσουν, θα είχατε οδηγήσει στο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δ</w:t>
      </w:r>
      <w:r>
        <w:rPr>
          <w:rFonts w:eastAsia="Times New Roman" w:cs="Times New Roman"/>
          <w:szCs w:val="24"/>
        </w:rPr>
        <w:t xml:space="preserve">ικαστήριο </w:t>
      </w:r>
      <w:r>
        <w:rPr>
          <w:rFonts w:eastAsia="Times New Roman" w:cs="Times New Roman"/>
          <w:szCs w:val="24"/>
        </w:rPr>
        <w:t xml:space="preserve">τα συγκεκριμένα αναφερόμενα πρόσωπα. Όχι μόνο δεν είχατε στοιχεία, αλλά δεν θέλατε να αποδειχθεί ότι οι συγκεκριμένοι «ανώνυμοι» μάρτυρες κατέθεσαν ψευδώς όλα όσα είχαν καταθέσει, γι’ αυτό και δεν τους καλέσατε. </w:t>
      </w:r>
    </w:p>
    <w:p w14:paraId="6F5C427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με τις</w:t>
      </w:r>
      <w:r>
        <w:rPr>
          <w:rFonts w:eastAsia="Times New Roman" w:cs="Times New Roman"/>
          <w:szCs w:val="24"/>
        </w:rPr>
        <w:t xml:space="preserve"> ψήφους της Πλειοψηφίας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ολοκληρώνεται η παρωδία της διαδικασίας που επέλεξε η Κυβέρνηση να χρησιμοποιήσει ως επικοινωνιακό τέχνασμα για να συντηρήσει τον μύθο της κάθαρσης και </w:t>
      </w:r>
      <w:r>
        <w:rPr>
          <w:rFonts w:eastAsia="Times New Roman" w:cs="Times New Roman"/>
          <w:szCs w:val="24"/>
        </w:rPr>
        <w:lastRenderedPageBreak/>
        <w:t>να ξεφύγει από την πολιτική απομόνωση στην οποία την έχουν θέσει κ</w:t>
      </w:r>
      <w:r>
        <w:rPr>
          <w:rFonts w:eastAsia="Times New Roman" w:cs="Times New Roman"/>
          <w:szCs w:val="24"/>
        </w:rPr>
        <w:t xml:space="preserve">αι τη θέτουν κάθε μέρα και περισσότερο οι πολίτες, ο ελληνικός λαός. </w:t>
      </w:r>
    </w:p>
    <w:p w14:paraId="6F5C4274" w14:textId="77777777" w:rsidR="0016272D" w:rsidRDefault="008D6B83">
      <w:pPr>
        <w:spacing w:line="600" w:lineRule="auto"/>
        <w:ind w:firstLine="720"/>
        <w:jc w:val="both"/>
        <w:rPr>
          <w:rFonts w:eastAsia="Times New Roman"/>
          <w:szCs w:val="24"/>
        </w:rPr>
      </w:pPr>
      <w:r>
        <w:rPr>
          <w:rFonts w:eastAsia="Times New Roman"/>
          <w:szCs w:val="24"/>
        </w:rPr>
        <w:t>Επιλέγετε να το κάνετε με έναν τρόπο που δεν τιμά την πλειοψηφία, με ένα ψηφοδέλτιο σημαδεμένο. Και αυτό το ψηφοδέλτιο εσείς θα έρθετε σήμερα να το ρίξετε μέσα στην κάλπη για λόγους αναρμοδιότητας, θεωρώντας ότι αυτό δημιουργεί νομολογία. Αυτό προκαλεί μόν</w:t>
      </w:r>
      <w:r>
        <w:rPr>
          <w:rFonts w:eastAsia="Times New Roman"/>
          <w:szCs w:val="24"/>
        </w:rPr>
        <w:t>ο γέλιο. Προκαλεί και θλίψη, όμως, γιατί δεν το είχατε ανάγκη. Θα μπορούσατε να πάτε με το ίδιο ψηφοδέλτιο χωρίς την αναρμοδιότητα και να αιτιολογήσετε όπως θέλετε εσείς την ψήφο σας.</w:t>
      </w:r>
    </w:p>
    <w:p w14:paraId="6F5C4275" w14:textId="77777777" w:rsidR="0016272D" w:rsidRDefault="008D6B83">
      <w:pPr>
        <w:spacing w:line="600" w:lineRule="auto"/>
        <w:ind w:firstLine="720"/>
        <w:jc w:val="both"/>
        <w:rPr>
          <w:rFonts w:eastAsia="Times New Roman"/>
          <w:szCs w:val="24"/>
        </w:rPr>
      </w:pPr>
      <w:r>
        <w:rPr>
          <w:rFonts w:eastAsia="Times New Roman"/>
          <w:szCs w:val="24"/>
        </w:rPr>
        <w:t>Δεν τελειώνει, όμως, εδώ η υπόθεση. Και δεν τελειώνει εδώ η υπόθεση, για</w:t>
      </w:r>
      <w:r>
        <w:rPr>
          <w:rFonts w:eastAsia="Times New Roman"/>
          <w:szCs w:val="24"/>
        </w:rPr>
        <w:t>τί μένει ανοικτή η υπόθεση των σκευωρών, των συνεργών τους και όλων αυτών οι οποίοι στήριξαν και έστησαν την σκευωρία.</w:t>
      </w:r>
    </w:p>
    <w:p w14:paraId="6F5C4276" w14:textId="77777777" w:rsidR="0016272D" w:rsidRDefault="008D6B83">
      <w:pPr>
        <w:spacing w:line="600" w:lineRule="auto"/>
        <w:ind w:firstLine="720"/>
        <w:jc w:val="both"/>
        <w:rPr>
          <w:rFonts w:eastAsia="Times New Roman"/>
          <w:szCs w:val="24"/>
        </w:rPr>
      </w:pPr>
      <w:r>
        <w:rPr>
          <w:rFonts w:eastAsia="Times New Roman"/>
          <w:szCs w:val="24"/>
        </w:rPr>
        <w:t xml:space="preserve">Γι’ αυτούς είμαι σίγουρος ότι η </w:t>
      </w:r>
      <w:r>
        <w:rPr>
          <w:rFonts w:eastAsia="Times New Roman"/>
          <w:szCs w:val="24"/>
        </w:rPr>
        <w:t>δ</w:t>
      </w:r>
      <w:r>
        <w:rPr>
          <w:rFonts w:eastAsia="Times New Roman"/>
          <w:szCs w:val="24"/>
        </w:rPr>
        <w:t>ικαιοσύνη θα επανέλθει λίαν συντόμως και τότε θα μάθουμε ποια είναι η αλήθεια, αυτή που σήμερα εσείς θέλ</w:t>
      </w:r>
      <w:r>
        <w:rPr>
          <w:rFonts w:eastAsia="Times New Roman"/>
          <w:szCs w:val="24"/>
        </w:rPr>
        <w:t>ετε να αποκρύψετε.</w:t>
      </w:r>
    </w:p>
    <w:p w14:paraId="6F5C4277" w14:textId="77777777" w:rsidR="0016272D" w:rsidRDefault="008D6B83">
      <w:pPr>
        <w:spacing w:line="600" w:lineRule="auto"/>
        <w:ind w:firstLine="720"/>
        <w:jc w:val="both"/>
        <w:rPr>
          <w:rFonts w:eastAsia="Times New Roman"/>
          <w:szCs w:val="24"/>
        </w:rPr>
      </w:pPr>
      <w:r>
        <w:rPr>
          <w:rFonts w:eastAsia="Times New Roman"/>
          <w:szCs w:val="24"/>
        </w:rPr>
        <w:lastRenderedPageBreak/>
        <w:t>Ευχαριστώ πολύ.</w:t>
      </w:r>
    </w:p>
    <w:p w14:paraId="6F5C4278" w14:textId="77777777" w:rsidR="0016272D" w:rsidRDefault="008D6B83">
      <w:pPr>
        <w:spacing w:line="600" w:lineRule="auto"/>
        <w:ind w:firstLine="720"/>
        <w:jc w:val="both"/>
        <w:rPr>
          <w:rFonts w:eastAsia="Times New Roman"/>
          <w:szCs w:val="24"/>
        </w:rPr>
      </w:pPr>
      <w:r>
        <w:rPr>
          <w:rFonts w:eastAsia="Times New Roman" w:cs="Times New Roman"/>
          <w:szCs w:val="24"/>
        </w:rPr>
        <w:t>(Χειροκροτήματα από την πτέρυγα της</w:t>
      </w:r>
      <w:r w:rsidRPr="00823D85">
        <w:rPr>
          <w:rFonts w:eastAsia="Times New Roman" w:cs="Times New Roman"/>
          <w:szCs w:val="24"/>
        </w:rPr>
        <w:t xml:space="preserve"> </w:t>
      </w:r>
      <w:r>
        <w:rPr>
          <w:rFonts w:eastAsia="Times New Roman" w:cs="Times New Roman"/>
          <w:szCs w:val="24"/>
        </w:rPr>
        <w:t>Δημοκρατικής</w:t>
      </w:r>
      <w:r w:rsidRPr="00823D85">
        <w:rPr>
          <w:rFonts w:eastAsia="Times New Roman" w:cs="Times New Roman"/>
          <w:szCs w:val="24"/>
        </w:rPr>
        <w:t xml:space="preserve"> </w:t>
      </w:r>
      <w:r>
        <w:rPr>
          <w:rFonts w:eastAsia="Times New Roman" w:cs="Times New Roman"/>
          <w:szCs w:val="24"/>
        </w:rPr>
        <w:t>Συμπαράταξης ΠΑΣΟΚ - ΔΗΜΑΡ)</w:t>
      </w:r>
    </w:p>
    <w:p w14:paraId="6F5C4279"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sidRPr="0031409D">
        <w:rPr>
          <w:rFonts w:eastAsia="Times New Roman" w:cs="Times New Roman"/>
          <w:szCs w:val="24"/>
        </w:rPr>
        <w:t>Ευχαριστούμε τον κ. Παπαθεοδώρου.</w:t>
      </w:r>
    </w:p>
    <w:p w14:paraId="6F5C427A" w14:textId="77777777" w:rsidR="0016272D" w:rsidRDefault="008D6B83">
      <w:pPr>
        <w:spacing w:line="600" w:lineRule="auto"/>
        <w:ind w:firstLine="720"/>
        <w:jc w:val="both"/>
        <w:rPr>
          <w:rFonts w:eastAsia="Times New Roman" w:cs="Times New Roman"/>
          <w:b/>
          <w:szCs w:val="24"/>
        </w:rPr>
      </w:pPr>
      <w:r>
        <w:rPr>
          <w:rFonts w:eastAsia="Times New Roman" w:cs="Times New Roman"/>
          <w:szCs w:val="24"/>
        </w:rPr>
        <w:t>Θα ήθελα να κάνω δύο ανακοινώσεις προς το Σώμα.</w:t>
      </w:r>
    </w:p>
    <w:p w14:paraId="6F5C427B" w14:textId="77777777" w:rsidR="0016272D" w:rsidRDefault="008D6B83">
      <w:pPr>
        <w:spacing w:line="600" w:lineRule="auto"/>
        <w:ind w:firstLine="720"/>
        <w:jc w:val="both"/>
        <w:rPr>
          <w:rFonts w:eastAsia="Times New Roman" w:cs="Times New Roman"/>
          <w:szCs w:val="24"/>
        </w:rPr>
      </w:pPr>
      <w:r w:rsidRPr="00EA5592">
        <w:rPr>
          <w:rFonts w:eastAsia="Times New Roman" w:cs="Times New Roman"/>
          <w:szCs w:val="24"/>
        </w:rPr>
        <w:t>Ο Υπουργός Περιβάλλοντος και Ε</w:t>
      </w:r>
      <w:r w:rsidRPr="00EA5592">
        <w:rPr>
          <w:rFonts w:eastAsia="Times New Roman" w:cs="Times New Roman"/>
          <w:szCs w:val="24"/>
        </w:rPr>
        <w:t xml:space="preserve">νέργειας, ο Αντιπρόεδρος της Κυβέρνησης και Υπουργός Οικονομίας και Ανάπτυξης, οι Υπουργοί Εσωτερικών, Οικονομικών, Υγείας, Υποδομών και Μεταφορών, Ναυτιλίας και Νησιωτικής Πολιτικής, Αγροτικής Ανάπτυξης και Τροφίμων, οι Αναπληρωτές Υπουργοί Περιβάλλοντος </w:t>
      </w:r>
      <w:r w:rsidRPr="00EA5592">
        <w:rPr>
          <w:rFonts w:eastAsia="Times New Roman" w:cs="Times New Roman"/>
          <w:szCs w:val="24"/>
        </w:rPr>
        <w:t>και Ενέργειας και Οικονομίας και Ανάπτυξης, καθώς και η Υφυπουργός Οικονομικών κατέθεσαν σήμερα 18</w:t>
      </w:r>
      <w:r>
        <w:rPr>
          <w:rFonts w:eastAsia="Times New Roman" w:cs="Times New Roman"/>
          <w:szCs w:val="24"/>
        </w:rPr>
        <w:t>-</w:t>
      </w:r>
      <w:r w:rsidRPr="00EA5592">
        <w:rPr>
          <w:rFonts w:eastAsia="Times New Roman" w:cs="Times New Roman"/>
          <w:szCs w:val="24"/>
        </w:rPr>
        <w:t>05</w:t>
      </w:r>
      <w:r>
        <w:rPr>
          <w:rFonts w:eastAsia="Times New Roman" w:cs="Times New Roman"/>
          <w:szCs w:val="24"/>
        </w:rPr>
        <w:t>-</w:t>
      </w:r>
      <w:r w:rsidRPr="00EA5592">
        <w:rPr>
          <w:rFonts w:eastAsia="Times New Roman" w:cs="Times New Roman"/>
          <w:szCs w:val="24"/>
        </w:rPr>
        <w:t>2018 σχέδιο νόμου:</w:t>
      </w:r>
      <w:r w:rsidRPr="00EA5592">
        <w:rPr>
          <w:rFonts w:eastAsia="Times New Roman" w:cs="Times New Roman"/>
          <w:b/>
          <w:szCs w:val="24"/>
        </w:rPr>
        <w:t xml:space="preserve"> </w:t>
      </w:r>
      <w:r w:rsidRPr="00EA5592">
        <w:rPr>
          <w:rFonts w:eastAsia="Times New Roman" w:cs="Times New Roman"/>
          <w:szCs w:val="24"/>
        </w:rPr>
        <w:t>«</w:t>
      </w:r>
      <w:r>
        <w:rPr>
          <w:rFonts w:eastAsia="Times New Roman" w:cs="Times New Roman"/>
          <w:szCs w:val="24"/>
        </w:rPr>
        <w:t>Ενσωμάτωση στην ελληνική νομοθεσία της Οδηγίας 2014/89/ΕΕ «περί θεσπίσεως πλαισίου για τον θαλάσσιο χωροταξικό σχεδιασμό» και άλλες δι</w:t>
      </w:r>
      <w:r>
        <w:rPr>
          <w:rFonts w:eastAsia="Times New Roman" w:cs="Times New Roman"/>
          <w:szCs w:val="24"/>
        </w:rPr>
        <w:t>ατάξεις».</w:t>
      </w:r>
    </w:p>
    <w:p w14:paraId="6F5C427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6F5C427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η Ειδική Μόνιμη Επιτροπή Κοινοβουλευτικής Δεοντολογίας καταθέτει την </w:t>
      </w:r>
      <w:r>
        <w:rPr>
          <w:rFonts w:eastAsia="Times New Roman" w:cs="Times New Roman"/>
          <w:szCs w:val="24"/>
        </w:rPr>
        <w:t>έ</w:t>
      </w:r>
      <w:r>
        <w:rPr>
          <w:rFonts w:eastAsia="Times New Roman" w:cs="Times New Roman"/>
          <w:szCs w:val="24"/>
        </w:rPr>
        <w:t xml:space="preserve">κθεσή της στην αίτηση της </w:t>
      </w:r>
      <w:r>
        <w:rPr>
          <w:rFonts w:eastAsia="Times New Roman" w:cs="Times New Roman"/>
          <w:szCs w:val="24"/>
        </w:rPr>
        <w:t>ε</w:t>
      </w:r>
      <w:r>
        <w:rPr>
          <w:rFonts w:eastAsia="Times New Roman" w:cs="Times New Roman"/>
          <w:szCs w:val="24"/>
        </w:rPr>
        <w:t xml:space="preserve">ισαγγελικής </w:t>
      </w:r>
      <w:r>
        <w:rPr>
          <w:rFonts w:eastAsia="Times New Roman" w:cs="Times New Roman"/>
          <w:szCs w:val="24"/>
        </w:rPr>
        <w:t>α</w:t>
      </w:r>
      <w:r>
        <w:rPr>
          <w:rFonts w:eastAsia="Times New Roman" w:cs="Times New Roman"/>
          <w:szCs w:val="24"/>
        </w:rPr>
        <w:t>ρχής για τη χορήγηση άδειας άσκησης ποινικής δίωξης κατά Βουλευτή.</w:t>
      </w:r>
    </w:p>
    <w:p w14:paraId="6F5C427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Τον λόγο έχει ο κ.</w:t>
      </w:r>
      <w:r>
        <w:rPr>
          <w:rFonts w:eastAsia="Times New Roman" w:cs="Times New Roman"/>
          <w:szCs w:val="24"/>
        </w:rPr>
        <w:t xml:space="preserve"> Θεόδωρος </w:t>
      </w:r>
      <w:proofErr w:type="spellStart"/>
      <w:r>
        <w:rPr>
          <w:rFonts w:eastAsia="Times New Roman" w:cs="Times New Roman"/>
          <w:szCs w:val="24"/>
        </w:rPr>
        <w:t>Δρίτσας</w:t>
      </w:r>
      <w:proofErr w:type="spellEnd"/>
      <w:r>
        <w:rPr>
          <w:rFonts w:eastAsia="Times New Roman" w:cs="Times New Roman"/>
          <w:szCs w:val="24"/>
        </w:rPr>
        <w:t xml:space="preserve"> από τον ΣΥΡΙΖΑ για δέκα λεπτά.</w:t>
      </w:r>
    </w:p>
    <w:p w14:paraId="6F5C427F" w14:textId="77777777" w:rsidR="0016272D" w:rsidRDefault="008D6B83">
      <w:pPr>
        <w:spacing w:line="600" w:lineRule="auto"/>
        <w:ind w:firstLine="720"/>
        <w:jc w:val="both"/>
        <w:rPr>
          <w:rFonts w:eastAsia="Times New Roman" w:cs="Times New Roman"/>
          <w:b/>
          <w:szCs w:val="24"/>
        </w:rPr>
      </w:pPr>
      <w:r>
        <w:rPr>
          <w:rFonts w:eastAsia="Times New Roman" w:cs="Times New Roman"/>
          <w:szCs w:val="24"/>
        </w:rPr>
        <w:t xml:space="preserve">Κύριοι συνάδελφοι, όπως βλέπετε, όλοι ξεφεύγουν του χρόνου. Μην περιμένετε να ολοκληρώσουμε τη διαδικασία στους προβλεπόμενους χρόνους που έχουμε ορίσει. Να είστε έτοιμοι για ξενύχτι. Απλώς σας προειδοποιώ, </w:t>
      </w:r>
      <w:r>
        <w:rPr>
          <w:rFonts w:eastAsia="Times New Roman" w:cs="Times New Roman"/>
          <w:szCs w:val="24"/>
        </w:rPr>
        <w:t>εάν δεν λάβετε γνώση και εάν δεν τηρήσετε τους χρόνους, θα ξεφύγουμε πάρα πολύ στη σημερινή διαδικασία.</w:t>
      </w:r>
    </w:p>
    <w:p w14:paraId="6F5C4280" w14:textId="77777777" w:rsidR="0016272D" w:rsidRDefault="008D6B83">
      <w:pPr>
        <w:spacing w:line="600" w:lineRule="auto"/>
        <w:ind w:firstLine="720"/>
        <w:jc w:val="both"/>
        <w:rPr>
          <w:rFonts w:eastAsia="Times New Roman" w:cs="Times New Roman"/>
          <w:b/>
          <w:szCs w:val="24"/>
        </w:rPr>
      </w:pPr>
      <w:r>
        <w:rPr>
          <w:rFonts w:eastAsia="Times New Roman" w:cs="Times New Roman"/>
          <w:b/>
          <w:szCs w:val="24"/>
        </w:rPr>
        <w:t>ΝΙΚΟΛΑΟΣ ΠΑΡΑΣΚΕΥΟΠΟΥΛΟΣ</w:t>
      </w:r>
      <w:r w:rsidRPr="00EA5592">
        <w:rPr>
          <w:rFonts w:eastAsia="Times New Roman" w:cs="Times New Roman"/>
          <w:b/>
          <w:szCs w:val="24"/>
        </w:rPr>
        <w:t>:</w:t>
      </w:r>
      <w:r>
        <w:rPr>
          <w:rFonts w:eastAsia="Times New Roman" w:cs="Times New Roman"/>
          <w:b/>
          <w:szCs w:val="24"/>
        </w:rPr>
        <w:t xml:space="preserve"> </w:t>
      </w:r>
      <w:r w:rsidRPr="0031409D">
        <w:rPr>
          <w:rFonts w:eastAsia="Times New Roman" w:cs="Times New Roman"/>
          <w:szCs w:val="24"/>
        </w:rPr>
        <w:t>Όχι όλοι. Δεν ξεφεύγουν όλοι</w:t>
      </w:r>
      <w:r>
        <w:rPr>
          <w:rFonts w:eastAsia="Times New Roman" w:cs="Times New Roman"/>
          <w:szCs w:val="24"/>
        </w:rPr>
        <w:t>, κύριε Πρόεδρε</w:t>
      </w:r>
      <w:r w:rsidRPr="0031409D">
        <w:rPr>
          <w:rFonts w:eastAsia="Times New Roman" w:cs="Times New Roman"/>
          <w:szCs w:val="24"/>
        </w:rPr>
        <w:t>.</w:t>
      </w:r>
      <w:r>
        <w:rPr>
          <w:rFonts w:eastAsia="Times New Roman" w:cs="Times New Roman"/>
          <w:szCs w:val="24"/>
        </w:rPr>
        <w:t xml:space="preserve"> Ορισμένοι σέβονται τον χρόνο.</w:t>
      </w:r>
    </w:p>
    <w:p w14:paraId="6F5C4281"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sidRPr="00BF28A2">
        <w:rPr>
          <w:rFonts w:eastAsia="Times New Roman" w:cs="Times New Roman"/>
          <w:szCs w:val="24"/>
        </w:rPr>
        <w:t>Ορισμένοι. Και εσεί</w:t>
      </w:r>
      <w:r w:rsidRPr="00BF28A2">
        <w:rPr>
          <w:rFonts w:eastAsia="Times New Roman" w:cs="Times New Roman"/>
          <w:szCs w:val="24"/>
        </w:rPr>
        <w:t>ς ξεφύγατε, κύριε Παρασκευόπουλε. Μόνο ο κ. Λαζαρίδης</w:t>
      </w:r>
      <w:r>
        <w:rPr>
          <w:rFonts w:eastAsia="Times New Roman" w:cs="Times New Roman"/>
          <w:b/>
          <w:szCs w:val="24"/>
        </w:rPr>
        <w:t xml:space="preserve"> </w:t>
      </w:r>
      <w:r w:rsidRPr="00BF28A2">
        <w:rPr>
          <w:rFonts w:eastAsia="Times New Roman" w:cs="Times New Roman"/>
          <w:szCs w:val="24"/>
        </w:rPr>
        <w:t>ήταν εντός χρόνου.</w:t>
      </w:r>
    </w:p>
    <w:p w14:paraId="6F5C4282" w14:textId="77777777" w:rsidR="0016272D" w:rsidRDefault="008D6B83">
      <w:pPr>
        <w:spacing w:line="600" w:lineRule="auto"/>
        <w:ind w:firstLine="720"/>
        <w:jc w:val="both"/>
        <w:rPr>
          <w:rFonts w:eastAsia="Times New Roman" w:cs="Times New Roman"/>
          <w:b/>
          <w:szCs w:val="24"/>
        </w:rPr>
      </w:pPr>
      <w:r>
        <w:rPr>
          <w:rFonts w:eastAsia="Times New Roman" w:cs="Times New Roman"/>
          <w:szCs w:val="24"/>
        </w:rPr>
        <w:t xml:space="preserve">Ορίστε, κύριε </w:t>
      </w:r>
      <w:proofErr w:type="spellStart"/>
      <w:r>
        <w:rPr>
          <w:rFonts w:eastAsia="Times New Roman" w:cs="Times New Roman"/>
          <w:szCs w:val="24"/>
        </w:rPr>
        <w:t>Δρίτσα</w:t>
      </w:r>
      <w:proofErr w:type="spellEnd"/>
      <w:r>
        <w:rPr>
          <w:rFonts w:eastAsia="Times New Roman" w:cs="Times New Roman"/>
          <w:szCs w:val="24"/>
        </w:rPr>
        <w:t>, έχετε τον λόγο.</w:t>
      </w:r>
    </w:p>
    <w:p w14:paraId="6F5C4283"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ΘΕΟΔΩΡΟΣ ΔΡΙΤΣΑΣ</w:t>
      </w:r>
      <w:r w:rsidRPr="00823D85">
        <w:rPr>
          <w:rFonts w:eastAsia="Times New Roman" w:cs="Times New Roman"/>
          <w:b/>
          <w:szCs w:val="24"/>
        </w:rPr>
        <w:t>:</w:t>
      </w:r>
      <w:r>
        <w:rPr>
          <w:rFonts w:eastAsia="Times New Roman" w:cs="Times New Roman"/>
          <w:b/>
          <w:szCs w:val="24"/>
        </w:rPr>
        <w:t xml:space="preserve"> </w:t>
      </w:r>
      <w:r w:rsidRPr="00BF28A2">
        <w:rPr>
          <w:rFonts w:eastAsia="Times New Roman" w:cs="Times New Roman"/>
          <w:szCs w:val="24"/>
        </w:rPr>
        <w:t>Ευχαριστώ, κύριε Πρόεδρε.</w:t>
      </w:r>
    </w:p>
    <w:p w14:paraId="6F5C428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«Ούτε η νέμεση, ούτε η κάθαρση, ούτε η δικαίωση και βέβαια ούτε η αλήθεια χωρούν σε αυτό το πλαίσιο». Είχα την τιμή να τα γράψω αυτά μαζί με πολλά άλλα στο </w:t>
      </w:r>
      <w:r>
        <w:rPr>
          <w:rFonts w:eastAsia="Times New Roman" w:cs="Times New Roman"/>
          <w:szCs w:val="24"/>
        </w:rPr>
        <w:t>π</w:t>
      </w:r>
      <w:r>
        <w:rPr>
          <w:rFonts w:eastAsia="Times New Roman" w:cs="Times New Roman"/>
          <w:szCs w:val="24"/>
        </w:rPr>
        <w:t xml:space="preserve">όρισμα της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 xml:space="preserve">πιτροπής το 2010, τότε για την υπόθεση </w:t>
      </w:r>
      <w:proofErr w:type="spellStart"/>
      <w:r>
        <w:rPr>
          <w:rFonts w:eastAsia="Times New Roman" w:cs="Times New Roman"/>
          <w:szCs w:val="24"/>
        </w:rPr>
        <w:t>Βατοπεδίου</w:t>
      </w:r>
      <w:proofErr w:type="spellEnd"/>
      <w:r>
        <w:rPr>
          <w:rFonts w:eastAsia="Times New Roman" w:cs="Times New Roman"/>
          <w:szCs w:val="24"/>
        </w:rPr>
        <w:t xml:space="preserve">. Τα επανέλαβα το 2011 </w:t>
      </w:r>
      <w:r>
        <w:rPr>
          <w:rFonts w:eastAsia="Times New Roman" w:cs="Times New Roman"/>
          <w:szCs w:val="24"/>
        </w:rPr>
        <w:t xml:space="preserve">στο </w:t>
      </w:r>
      <w:r>
        <w:rPr>
          <w:rFonts w:eastAsia="Times New Roman" w:cs="Times New Roman"/>
          <w:szCs w:val="24"/>
        </w:rPr>
        <w:t>π</w:t>
      </w:r>
      <w:r>
        <w:rPr>
          <w:rFonts w:eastAsia="Times New Roman" w:cs="Times New Roman"/>
          <w:szCs w:val="24"/>
        </w:rPr>
        <w:t xml:space="preserve">όρισμα της </w:t>
      </w:r>
      <w:r>
        <w:rPr>
          <w:rFonts w:eastAsia="Times New Roman" w:cs="Times New Roman"/>
          <w:szCs w:val="24"/>
        </w:rPr>
        <w:t>ε</w:t>
      </w:r>
      <w:r>
        <w:rPr>
          <w:rFonts w:eastAsia="Times New Roman" w:cs="Times New Roman"/>
          <w:szCs w:val="24"/>
        </w:rPr>
        <w:t xml:space="preserve">πιτροπής για τα </w:t>
      </w:r>
      <w:r>
        <w:rPr>
          <w:rFonts w:eastAsia="Times New Roman" w:cs="Times New Roman"/>
          <w:szCs w:val="24"/>
        </w:rPr>
        <w:t>υ</w:t>
      </w:r>
      <w:r>
        <w:rPr>
          <w:rFonts w:eastAsia="Times New Roman" w:cs="Times New Roman"/>
          <w:szCs w:val="24"/>
        </w:rPr>
        <w:t>ποβρύχια και τον Άκη Τσοχατζόπουλο.</w:t>
      </w:r>
    </w:p>
    <w:p w14:paraId="6F5C428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Το φθαρμένο και ένοχο πολιτικό σύστημα, που συγκροτείται κυρίως από τη Νέα Δημοκρατία και το ΠΑΣΟΚ, όχι μόνο δεν μπορεί να αντέξει τις αλλαγές που έχουν συντελεστεί, αλλά λυσσωδώς αντιδρ</w:t>
      </w:r>
      <w:r>
        <w:rPr>
          <w:rFonts w:eastAsia="Times New Roman" w:cs="Times New Roman"/>
          <w:szCs w:val="24"/>
        </w:rPr>
        <w:t>ά και σε οποιαδήποτε θεσμική αλλαγή που θα δικαιώσει αγώνες και προσδοκίες του ελληνικού λαού και στο θεσμικό επίπεδο, στο επίπεδο της διερεύνησης και της διαφάνειας της δημόσιας ζωής, αίτημα πολλών - πολλών ετών ακριβώς καταγεγραμμένο με τον πιο επίσημο τ</w:t>
      </w:r>
      <w:r>
        <w:rPr>
          <w:rFonts w:eastAsia="Times New Roman" w:cs="Times New Roman"/>
          <w:szCs w:val="24"/>
        </w:rPr>
        <w:t xml:space="preserve">ρόπο, τουλάχιστον από το 2010, στις αντίστοιχες </w:t>
      </w:r>
      <w:r>
        <w:rPr>
          <w:rFonts w:eastAsia="Times New Roman" w:cs="Times New Roman"/>
          <w:szCs w:val="24"/>
        </w:rPr>
        <w:t>ε</w:t>
      </w:r>
      <w:r>
        <w:rPr>
          <w:rFonts w:eastAsia="Times New Roman" w:cs="Times New Roman"/>
          <w:szCs w:val="24"/>
        </w:rPr>
        <w:t>πιτροπές της Βουλής.</w:t>
      </w:r>
    </w:p>
    <w:p w14:paraId="6F5C4286" w14:textId="77777777" w:rsidR="0016272D" w:rsidRDefault="008D6B83">
      <w:pPr>
        <w:spacing w:line="600" w:lineRule="auto"/>
        <w:ind w:firstLine="720"/>
        <w:jc w:val="both"/>
        <w:rPr>
          <w:rFonts w:eastAsia="Times New Roman"/>
          <w:szCs w:val="24"/>
        </w:rPr>
      </w:pPr>
      <w:r>
        <w:rPr>
          <w:rFonts w:eastAsia="Times New Roman" w:cs="Times New Roman"/>
          <w:szCs w:val="24"/>
        </w:rPr>
        <w:lastRenderedPageBreak/>
        <w:t xml:space="preserve">Στο </w:t>
      </w:r>
      <w:proofErr w:type="spellStart"/>
      <w:r>
        <w:rPr>
          <w:rFonts w:eastAsia="Times New Roman" w:cs="Times New Roman"/>
          <w:szCs w:val="24"/>
        </w:rPr>
        <w:t>Βατοπέδι</w:t>
      </w:r>
      <w:proofErr w:type="spellEnd"/>
      <w:r>
        <w:rPr>
          <w:rFonts w:eastAsia="Times New Roman" w:cs="Times New Roman"/>
          <w:szCs w:val="24"/>
        </w:rPr>
        <w:t xml:space="preserve"> δεν ετέθη θέμα αρμοδιότητας για τη δωροδοκία και </w:t>
      </w:r>
      <w:proofErr w:type="spellStart"/>
      <w:r>
        <w:rPr>
          <w:rFonts w:eastAsia="Times New Roman" w:cs="Times New Roman"/>
          <w:szCs w:val="24"/>
        </w:rPr>
        <w:t>απηλλάγησαν</w:t>
      </w:r>
      <w:proofErr w:type="spellEnd"/>
      <w:r>
        <w:rPr>
          <w:rFonts w:eastAsia="Times New Roman" w:cs="Times New Roman"/>
          <w:szCs w:val="24"/>
        </w:rPr>
        <w:t xml:space="preserve"> τα πολιτικά πρόσωπα. Στην υπόθεση των </w:t>
      </w:r>
      <w:r>
        <w:rPr>
          <w:rFonts w:eastAsia="Times New Roman" w:cs="Times New Roman"/>
          <w:szCs w:val="24"/>
        </w:rPr>
        <w:t>υ</w:t>
      </w:r>
      <w:r>
        <w:rPr>
          <w:rFonts w:eastAsia="Times New Roman" w:cs="Times New Roman"/>
          <w:szCs w:val="24"/>
        </w:rPr>
        <w:t xml:space="preserve">ποβρυχίων η </w:t>
      </w:r>
      <w:r>
        <w:rPr>
          <w:rFonts w:eastAsia="Times New Roman" w:cs="Times New Roman"/>
          <w:szCs w:val="24"/>
        </w:rPr>
        <w:t>ε</w:t>
      </w:r>
      <w:r>
        <w:rPr>
          <w:rFonts w:eastAsia="Times New Roman" w:cs="Times New Roman"/>
          <w:szCs w:val="24"/>
        </w:rPr>
        <w:t xml:space="preserve">πιτροπή αρνήθηκε ρητά να εξετάσει την αρμοδιότητα, αλλά και </w:t>
      </w:r>
      <w:r>
        <w:rPr>
          <w:rFonts w:eastAsia="Times New Roman" w:cs="Times New Roman"/>
          <w:szCs w:val="24"/>
        </w:rPr>
        <w:t xml:space="preserve">την παραγραφή και τότε οδηγήθηκε στο </w:t>
      </w:r>
      <w:r>
        <w:rPr>
          <w:rFonts w:eastAsia="Times New Roman" w:cs="Times New Roman"/>
          <w:szCs w:val="24"/>
        </w:rPr>
        <w:t>δ</w:t>
      </w:r>
      <w:r>
        <w:rPr>
          <w:rFonts w:eastAsia="Times New Roman" w:cs="Times New Roman"/>
          <w:szCs w:val="24"/>
        </w:rPr>
        <w:t xml:space="preserve">ικαστικό </w:t>
      </w:r>
      <w:r>
        <w:rPr>
          <w:rFonts w:eastAsia="Times New Roman" w:cs="Times New Roman"/>
          <w:szCs w:val="24"/>
        </w:rPr>
        <w:t>σ</w:t>
      </w:r>
      <w:r>
        <w:rPr>
          <w:rFonts w:eastAsia="Times New Roman" w:cs="Times New Roman"/>
          <w:szCs w:val="24"/>
        </w:rPr>
        <w:t>υμβούλιο όπου έκανε την πρώτη τομή το 2011. Δεν προϋπήρχε η εξαίρεση του αδικήματος του ξεπλύματος βρώμικου χρήματος από την ερμηνεία του άρθρου 86 του Συντάγματος.</w:t>
      </w:r>
      <w:r>
        <w:rPr>
          <w:rFonts w:eastAsia="Times New Roman" w:cs="Times New Roman"/>
          <w:szCs w:val="24"/>
        </w:rPr>
        <w:t xml:space="preserve"> </w:t>
      </w:r>
      <w:r>
        <w:rPr>
          <w:rFonts w:eastAsia="Times New Roman"/>
          <w:szCs w:val="24"/>
        </w:rPr>
        <w:t xml:space="preserve">Τότε τεκμηριώθηκε </w:t>
      </w:r>
      <w:proofErr w:type="spellStart"/>
      <w:r>
        <w:rPr>
          <w:rFonts w:eastAsia="Times New Roman"/>
          <w:szCs w:val="24"/>
        </w:rPr>
        <w:t>νομολογιακά</w:t>
      </w:r>
      <w:proofErr w:type="spellEnd"/>
      <w:r>
        <w:rPr>
          <w:rFonts w:eastAsia="Times New Roman"/>
          <w:szCs w:val="24"/>
        </w:rPr>
        <w:t>, με την απόφα</w:t>
      </w:r>
      <w:r>
        <w:rPr>
          <w:rFonts w:eastAsia="Times New Roman"/>
          <w:szCs w:val="24"/>
        </w:rPr>
        <w:t>σ</w:t>
      </w:r>
      <w:r>
        <w:rPr>
          <w:rFonts w:eastAsia="Times New Roman"/>
          <w:szCs w:val="24"/>
        </w:rPr>
        <w:t>ή</w:t>
      </w:r>
      <w:r>
        <w:rPr>
          <w:rFonts w:eastAsia="Times New Roman"/>
          <w:szCs w:val="24"/>
        </w:rPr>
        <w:t xml:space="preserve"> του</w:t>
      </w:r>
      <w:r>
        <w:rPr>
          <w:rFonts w:eastAsia="Times New Roman"/>
          <w:szCs w:val="24"/>
        </w:rPr>
        <w:t>.</w:t>
      </w:r>
      <w:r>
        <w:rPr>
          <w:rFonts w:eastAsia="Times New Roman"/>
          <w:szCs w:val="24"/>
        </w:rPr>
        <w:t xml:space="preserve"> Μέχρι πρότινος, πριν από το 2011, θεωρητικά τουλάχιστον και </w:t>
      </w:r>
      <w:proofErr w:type="spellStart"/>
      <w:r>
        <w:rPr>
          <w:rFonts w:eastAsia="Times New Roman"/>
          <w:szCs w:val="24"/>
        </w:rPr>
        <w:t>νομολογιακά</w:t>
      </w:r>
      <w:proofErr w:type="spellEnd"/>
      <w:r>
        <w:rPr>
          <w:rFonts w:eastAsia="Times New Roman"/>
          <w:szCs w:val="24"/>
        </w:rPr>
        <w:t xml:space="preserve"> και το «ξέπλυμα» ήταν κατά την άσκηση των καθηκόντων. Έκτοτε δόθηκαν αγώνες, δόθηκαν μάχες για την εξυγίανση του δημόσιου βίου και δόθηκαν και θεσμικές μάχες.</w:t>
      </w:r>
    </w:p>
    <w:p w14:paraId="6F5C4287"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Ο κ. Τσοχατζόπουλ</w:t>
      </w:r>
      <w:r>
        <w:rPr>
          <w:rFonts w:eastAsia="Times New Roman"/>
          <w:szCs w:val="24"/>
        </w:rPr>
        <w:t>ος τότε το επιχείρημα της σκευωρίας επικαλείτο και δεν ήταν ο μόνος που το επικαλείτο. Τον σιγοντάριζαν και πολλά ηγετικά στελέχη του ΠΑΣΟΚ τότε, τα οποία ακόμη είναι στην ενεργό πολιτική ζωή.</w:t>
      </w:r>
    </w:p>
    <w:p w14:paraId="6F5C4288"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lastRenderedPageBreak/>
        <w:t>Η σκευωρία, κυρίες και κύριοι Βουλευτές, μπορεί να είναι ένα επ</w:t>
      </w:r>
      <w:r>
        <w:rPr>
          <w:rFonts w:eastAsia="Times New Roman"/>
          <w:szCs w:val="24"/>
        </w:rPr>
        <w:t>ιχείρημα για κάθε ελεγχόμενο, θεμιτό μέχρι ένα σημείο, αλλά ας αναλάβει τις ευθύνες όποιος το εκστομίζει αυτό το επιχείρημα της σκευωρίας αναφορικά με το πόσοι στο παρελθόν ένθεν και ένθεν το χρησιμοποίησαν αυτό το επιχείρημα.</w:t>
      </w:r>
    </w:p>
    <w:p w14:paraId="6F5C4289"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Βέβαια, πρόκειται για αστειότ</w:t>
      </w:r>
      <w:r>
        <w:rPr>
          <w:rFonts w:eastAsia="Times New Roman"/>
          <w:szCs w:val="24"/>
        </w:rPr>
        <w:t>ητα να λέγεται ότι είναι ποτέ δυνατόν μια Κυβέρνηση να οργανώσει μια τέτοια σκευωρία δύο χρόνια τώρα δικαστικής διερεύνησης στις Ηνωμένες Πολιτείες, στην Ευρώπη, παντού και αυτό να μην το απαντάει κανείς αν είναι σκάνδαλο και να θεωρείται υπερβολική η έκφρ</w:t>
      </w:r>
      <w:r>
        <w:rPr>
          <w:rFonts w:eastAsia="Times New Roman"/>
          <w:szCs w:val="24"/>
        </w:rPr>
        <w:t>αση του κ</w:t>
      </w:r>
      <w:r>
        <w:rPr>
          <w:rFonts w:eastAsia="Times New Roman"/>
          <w:szCs w:val="24"/>
        </w:rPr>
        <w:t>.</w:t>
      </w:r>
      <w:r>
        <w:rPr>
          <w:rFonts w:eastAsia="Times New Roman"/>
          <w:szCs w:val="24"/>
        </w:rPr>
        <w:t xml:space="preserve"> Παπαγγελόπουλου, που το ονόμασε σκάνδαλο του αιώνα. Βεβαίως, είναι σκάνδαλο του αιώνα, όχι για το αν είναι η μεγαλύτερη οικονομική ζημιά του </w:t>
      </w:r>
      <w:r>
        <w:rPr>
          <w:rFonts w:eastAsia="Times New Roman"/>
          <w:szCs w:val="24"/>
        </w:rPr>
        <w:t>δ</w:t>
      </w:r>
      <w:r>
        <w:rPr>
          <w:rFonts w:eastAsia="Times New Roman"/>
          <w:szCs w:val="24"/>
        </w:rPr>
        <w:t>ημοσίου που έγινε ποτέ, αλλά γιατί ειδικά αναφέρεται σ’ αυτόν τον πολύπαθο και ευαίσθητο χώρο της υγεία</w:t>
      </w:r>
      <w:r>
        <w:rPr>
          <w:rFonts w:eastAsia="Times New Roman"/>
          <w:szCs w:val="24"/>
        </w:rPr>
        <w:t xml:space="preserve">ς, όπου εκεί δεν νοείται κάτι τέτοιο. Αγανακτεί καθένας όταν υπάρχει </w:t>
      </w:r>
      <w:proofErr w:type="spellStart"/>
      <w:r>
        <w:rPr>
          <w:rFonts w:eastAsia="Times New Roman"/>
          <w:szCs w:val="24"/>
        </w:rPr>
        <w:t>προκλητή</w:t>
      </w:r>
      <w:proofErr w:type="spellEnd"/>
      <w:r>
        <w:rPr>
          <w:rFonts w:eastAsia="Times New Roman"/>
          <w:szCs w:val="24"/>
        </w:rPr>
        <w:t xml:space="preserve"> ζήτηση και </w:t>
      </w:r>
      <w:proofErr w:type="spellStart"/>
      <w:r>
        <w:rPr>
          <w:rFonts w:eastAsia="Times New Roman"/>
          <w:szCs w:val="24"/>
        </w:rPr>
        <w:t>προκλητή</w:t>
      </w:r>
      <w:proofErr w:type="spellEnd"/>
      <w:r>
        <w:rPr>
          <w:rFonts w:eastAsia="Times New Roman"/>
          <w:szCs w:val="24"/>
        </w:rPr>
        <w:t xml:space="preserve"> φαρμακευτική δαπάνη, που άφησε απολύτως αδιάφορους τους πολιτικούς εκπροσώπους και της </w:t>
      </w:r>
      <w:r>
        <w:rPr>
          <w:rFonts w:eastAsia="Times New Roman"/>
          <w:szCs w:val="24"/>
        </w:rPr>
        <w:lastRenderedPageBreak/>
        <w:t xml:space="preserve">Νέας Δημοκρατίας και του ΠΑΣΟΚ επί μία δεκαετία τουλάχιστον. Και είμαι </w:t>
      </w:r>
      <w:r>
        <w:rPr>
          <w:rFonts w:eastAsia="Times New Roman"/>
          <w:szCs w:val="24"/>
        </w:rPr>
        <w:t>επιεικής όταν λέω «δεκαετία».</w:t>
      </w:r>
    </w:p>
    <w:p w14:paraId="6F5C428A"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Αν αυτό συνιστά και ποινική ευθύνη για κάθε έναν, αυτό είναι </w:t>
      </w:r>
      <w:proofErr w:type="spellStart"/>
      <w:r>
        <w:rPr>
          <w:rFonts w:eastAsia="Times New Roman"/>
          <w:szCs w:val="24"/>
        </w:rPr>
        <w:t>διερευνητέο</w:t>
      </w:r>
      <w:proofErr w:type="spellEnd"/>
      <w:r>
        <w:rPr>
          <w:rFonts w:eastAsia="Times New Roman"/>
          <w:szCs w:val="24"/>
        </w:rPr>
        <w:t xml:space="preserve"> προφανώς, αλλά όχι να είναι αθώες περιστερές, όταν δεν μιλάει κανείς απ’ αυτούς για την ανάληψη της ευθύνης για τη διασπάθιση του δημόσιου πλούτου και γι</w:t>
      </w:r>
      <w:r>
        <w:rPr>
          <w:rFonts w:eastAsia="Times New Roman"/>
          <w:szCs w:val="24"/>
        </w:rPr>
        <w:t>α την προσβολή στην υγεία του ελληνικού λαού επί τόσα χρόνια.</w:t>
      </w:r>
    </w:p>
    <w:p w14:paraId="6F5C428B" w14:textId="77777777" w:rsidR="0016272D" w:rsidRDefault="008D6B83">
      <w:pPr>
        <w:tabs>
          <w:tab w:val="left" w:pos="2940"/>
        </w:tabs>
        <w:spacing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6F5C428C"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Ας αφήσουμε, λοιπόν, τη σκευωρία ή το φιάσκο. Ακριβώς γι’ αυτό συνέχεια ο ΣΥΡΙΖΑ από το 2010, το 2011 έφτασε βήμα-βήμα στην υπόθεση Παπαντωνίου και εκεί συναίνεσαν και η Νέα Δημοκρατία και το ΠΑΣΟΚ και η Δημοκρατική Συμπαράταξη. Με τον ίδιον τρόπο τη χειρι</w:t>
      </w:r>
      <w:r>
        <w:rPr>
          <w:rFonts w:eastAsia="Times New Roman"/>
          <w:szCs w:val="24"/>
        </w:rPr>
        <w:t xml:space="preserve">στήκαμε την υπόθεση Παπαντωνίου, όπως τα </w:t>
      </w:r>
      <w:r>
        <w:rPr>
          <w:rFonts w:eastAsia="Times New Roman"/>
          <w:szCs w:val="24"/>
        </w:rPr>
        <w:t>π</w:t>
      </w:r>
      <w:r>
        <w:rPr>
          <w:rFonts w:eastAsia="Times New Roman"/>
          <w:szCs w:val="24"/>
        </w:rPr>
        <w:t xml:space="preserve">ορίσματα δείχνουν. Εδώ είναι, μπορείτε να τα βρείτε, να τα διαβάσει οποιοσδήποτε και τα δύο </w:t>
      </w:r>
      <w:r>
        <w:rPr>
          <w:rFonts w:eastAsia="Times New Roman"/>
          <w:szCs w:val="24"/>
        </w:rPr>
        <w:t>π</w:t>
      </w:r>
      <w:r>
        <w:rPr>
          <w:rFonts w:eastAsia="Times New Roman"/>
          <w:szCs w:val="24"/>
        </w:rPr>
        <w:t>ο</w:t>
      </w:r>
      <w:r>
        <w:rPr>
          <w:rFonts w:eastAsia="Times New Roman"/>
          <w:szCs w:val="24"/>
        </w:rPr>
        <w:lastRenderedPageBreak/>
        <w:t xml:space="preserve">ρίσματα. Ειδική αναφορά γίνεται σ’ αυτό το ζήτημα, στο ότι μόνο η </w:t>
      </w:r>
      <w:r>
        <w:rPr>
          <w:rFonts w:eastAsia="Times New Roman"/>
          <w:szCs w:val="24"/>
        </w:rPr>
        <w:t>δ</w:t>
      </w:r>
      <w:r>
        <w:rPr>
          <w:rFonts w:eastAsia="Times New Roman"/>
          <w:szCs w:val="24"/>
        </w:rPr>
        <w:t>ικαιοσύνη θα πρέπει να αναλαμβάνει -και να βρούμε διό</w:t>
      </w:r>
      <w:r>
        <w:rPr>
          <w:rFonts w:eastAsia="Times New Roman"/>
          <w:szCs w:val="24"/>
        </w:rPr>
        <w:t>δους ερμηνείας και του άρθρου 86 μέχρι να το αναθεωρήσουμε- τη δικαστική διερεύνηση και για τα πολιτικά πρόσωπα και χωρίς τους προνομιακούς χρόνους παραγραφής.</w:t>
      </w:r>
    </w:p>
    <w:p w14:paraId="6F5C428D"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Κρίσιμο σημείο είναι και αυτό. Δεν είναι το μόνο. Καρικατούρα είναι η διαδικασία της δικαστικής </w:t>
      </w:r>
      <w:r>
        <w:rPr>
          <w:rFonts w:eastAsia="Times New Roman"/>
          <w:szCs w:val="24"/>
        </w:rPr>
        <w:t>διερεύνησης των προανακριτικών επιτροπών, όποτε έγιναν. Ήταν πολιτικές σκοπιμότητες ένθεν και ένθεν, διαρροές των δήθεν μυστικών ανακριτικών διαδικασιών, πρωτοσέλιδα και ρεπορτάζ στα κανάλια και έκθεση του κάθε μάρτυρα που δεν μας άρεσε ή μας άρεσε. Χυδαιό</w:t>
      </w:r>
      <w:r>
        <w:rPr>
          <w:rFonts w:eastAsia="Times New Roman"/>
          <w:szCs w:val="24"/>
        </w:rPr>
        <w:t>τητα είναι η ιστορία των προανακριτικών επιτροπών, όνειδος για τον δημόσιο βίο και τον κοινοβουλευτικό βίο.</w:t>
      </w:r>
    </w:p>
    <w:p w14:paraId="6F5C428E" w14:textId="77777777" w:rsidR="0016272D" w:rsidRDefault="008D6B83">
      <w:pPr>
        <w:spacing w:after="0" w:line="600" w:lineRule="auto"/>
        <w:ind w:firstLine="720"/>
        <w:jc w:val="both"/>
        <w:rPr>
          <w:rFonts w:eastAsia="Times New Roman"/>
          <w:szCs w:val="24"/>
        </w:rPr>
      </w:pPr>
      <w:r>
        <w:rPr>
          <w:rFonts w:eastAsia="Times New Roman"/>
          <w:szCs w:val="24"/>
        </w:rPr>
        <w:t>Και θέλετε αυτό το καθεστώς να το συντηρήσουμε; Ναι, υπάρχει το άρθρο 86 του Συντάγματος, όπως ερμηνεύτηκε με το αδίκημα του ξεπλύματος  από το 2010</w:t>
      </w:r>
      <w:r>
        <w:rPr>
          <w:rFonts w:eastAsia="Times New Roman"/>
          <w:szCs w:val="24"/>
        </w:rPr>
        <w:t xml:space="preserve"> και το 2011 που το θέσαμε με τον πιο επίσημο τρόπο και συνεπείς σε αυτό ακολουθούμε </w:t>
      </w:r>
      <w:r>
        <w:rPr>
          <w:rFonts w:eastAsia="Times New Roman"/>
          <w:szCs w:val="24"/>
        </w:rPr>
        <w:lastRenderedPageBreak/>
        <w:t>μέχρι σήμερα αυτή την πορεία, μεσολάβησε νομική θεωρία, μεσολάβησε προβληματισμός, ωρίμασε πλέον το 2018 η προσέγγιση και για το αδίκημα της δωροληψίας και της δωροδοκίας.</w:t>
      </w:r>
      <w:r>
        <w:rPr>
          <w:rFonts w:eastAsia="Times New Roman"/>
          <w:szCs w:val="24"/>
        </w:rPr>
        <w:t xml:space="preserve"> </w:t>
      </w:r>
    </w:p>
    <w:p w14:paraId="6F5C428F" w14:textId="77777777" w:rsidR="0016272D" w:rsidRDefault="008D6B83">
      <w:pPr>
        <w:spacing w:after="0" w:line="600" w:lineRule="auto"/>
        <w:ind w:firstLine="720"/>
        <w:jc w:val="both"/>
        <w:rPr>
          <w:rFonts w:eastAsia="Times New Roman"/>
          <w:szCs w:val="24"/>
        </w:rPr>
      </w:pPr>
      <w:r>
        <w:rPr>
          <w:rFonts w:eastAsia="Times New Roman"/>
          <w:szCs w:val="24"/>
        </w:rPr>
        <w:t xml:space="preserve">Και δεν το κρύψαμε όχι μόνο γιατί προϋπήρχε η υπόθεση Παπαντωνίου, που αφορούσε το ξέπλυμα, αλλά και γιατί η πρόταση που καταθέσαμε στη Βουλή για τη σύσταση </w:t>
      </w:r>
      <w:r>
        <w:rPr>
          <w:rFonts w:eastAsia="Times New Roman"/>
          <w:szCs w:val="24"/>
        </w:rPr>
        <w:t>ε</w:t>
      </w:r>
      <w:r>
        <w:rPr>
          <w:rFonts w:eastAsia="Times New Roman"/>
          <w:szCs w:val="24"/>
        </w:rPr>
        <w:t xml:space="preserve">πιτροπής ρητά, σαφέστατα έλεγε να </w:t>
      </w:r>
      <w:proofErr w:type="spellStart"/>
      <w:r>
        <w:rPr>
          <w:rFonts w:eastAsia="Times New Roman"/>
          <w:szCs w:val="24"/>
        </w:rPr>
        <w:t>συγκληθεί</w:t>
      </w:r>
      <w:proofErr w:type="spellEnd"/>
      <w:r>
        <w:rPr>
          <w:rFonts w:eastAsia="Times New Roman"/>
          <w:szCs w:val="24"/>
        </w:rPr>
        <w:t xml:space="preserve"> η </w:t>
      </w:r>
      <w:r>
        <w:rPr>
          <w:rFonts w:eastAsia="Times New Roman"/>
          <w:szCs w:val="24"/>
        </w:rPr>
        <w:t>ε</w:t>
      </w:r>
      <w:r>
        <w:rPr>
          <w:rFonts w:eastAsia="Times New Roman"/>
          <w:szCs w:val="24"/>
        </w:rPr>
        <w:t xml:space="preserve">πιτροπή για να ελέγξει την αρμοδιότητα. </w:t>
      </w:r>
    </w:p>
    <w:p w14:paraId="6F5C4290" w14:textId="77777777" w:rsidR="0016272D" w:rsidRDefault="008D6B83">
      <w:pPr>
        <w:spacing w:after="0" w:line="600" w:lineRule="auto"/>
        <w:ind w:firstLine="720"/>
        <w:jc w:val="both"/>
        <w:rPr>
          <w:rFonts w:eastAsia="Times New Roman"/>
          <w:szCs w:val="24"/>
        </w:rPr>
      </w:pPr>
      <w:r>
        <w:rPr>
          <w:rFonts w:eastAsia="Times New Roman"/>
          <w:szCs w:val="24"/>
        </w:rPr>
        <w:t>Δεν αιφν</w:t>
      </w:r>
      <w:r>
        <w:rPr>
          <w:rFonts w:eastAsia="Times New Roman"/>
          <w:szCs w:val="24"/>
        </w:rPr>
        <w:t>ιδιάσαμε κανέναν. Δεν ήταν ποτέ πρωτοφανής και αυθαίρετη κίνηση. Με απόλυτη νομική και πολιτική συνέπεια ο ΣΥΡΙΖΑ έχει χειριστεί όλα αυτά τα ζητήματα, ακριβώς για να φτάσουν μέχρι τέλους στη δικαστική διερεύνηση και όχι στις σκοπιμότητες του πολιτικού αντα</w:t>
      </w:r>
      <w:r>
        <w:rPr>
          <w:rFonts w:eastAsia="Times New Roman"/>
          <w:szCs w:val="24"/>
        </w:rPr>
        <w:t xml:space="preserve">γωνισμού, για να αποδοθούν αθώοι όσοι είναι και αυτοί στους οποίους δεν μπορεί να </w:t>
      </w:r>
      <w:proofErr w:type="spellStart"/>
      <w:r>
        <w:rPr>
          <w:rFonts w:eastAsia="Times New Roman"/>
          <w:szCs w:val="24"/>
        </w:rPr>
        <w:t>στοιχειοθετηθεί</w:t>
      </w:r>
      <w:proofErr w:type="spellEnd"/>
      <w:r>
        <w:rPr>
          <w:rFonts w:eastAsia="Times New Roman"/>
          <w:szCs w:val="24"/>
        </w:rPr>
        <w:t xml:space="preserve"> η κατηγορία, για να δικαστούν αυτοί για τους οποίους προκύπτει ένδειξη ενοχής και για να αποκατασταθεί όσο γίνεται το κύρος του πολιτικού συστήματος. </w:t>
      </w:r>
    </w:p>
    <w:p w14:paraId="6F5C4291" w14:textId="77777777" w:rsidR="0016272D" w:rsidRDefault="008D6B83">
      <w:pPr>
        <w:spacing w:after="0" w:line="600" w:lineRule="auto"/>
        <w:ind w:firstLine="720"/>
        <w:jc w:val="both"/>
        <w:rPr>
          <w:rFonts w:eastAsia="Times New Roman"/>
          <w:szCs w:val="24"/>
        </w:rPr>
      </w:pPr>
      <w:r>
        <w:rPr>
          <w:rFonts w:eastAsia="Times New Roman"/>
          <w:szCs w:val="24"/>
        </w:rPr>
        <w:lastRenderedPageBreak/>
        <w:t>Αυτή εί</w:t>
      </w:r>
      <w:r>
        <w:rPr>
          <w:rFonts w:eastAsia="Times New Roman"/>
          <w:szCs w:val="24"/>
        </w:rPr>
        <w:t xml:space="preserve">ναι η γραμμή του ΣΥΡΙΖΑ αποδεδειγμένα και επισήμως καταγεγραμμένη τουλάχιστον από το 2010. Με συνέπεια υλοποιήσαμε κάθε βήμα και στην υπόθεση </w:t>
      </w:r>
      <w:r>
        <w:rPr>
          <w:rFonts w:eastAsia="Times New Roman"/>
          <w:szCs w:val="24"/>
        </w:rPr>
        <w:t>«</w:t>
      </w:r>
      <w:r>
        <w:rPr>
          <w:rFonts w:eastAsia="Times New Roman"/>
          <w:szCs w:val="24"/>
          <w:lang w:val="en-US"/>
        </w:rPr>
        <w:t>NOVARTIS</w:t>
      </w:r>
      <w:r>
        <w:rPr>
          <w:rFonts w:eastAsia="Times New Roman"/>
          <w:szCs w:val="24"/>
        </w:rPr>
        <w:t>»</w:t>
      </w:r>
      <w:r w:rsidRPr="0013420B">
        <w:rPr>
          <w:rFonts w:eastAsia="Times New Roman"/>
          <w:szCs w:val="24"/>
        </w:rPr>
        <w:t xml:space="preserve">. </w:t>
      </w:r>
    </w:p>
    <w:p w14:paraId="6F5C4292" w14:textId="77777777" w:rsidR="0016272D" w:rsidRDefault="008D6B83">
      <w:pPr>
        <w:spacing w:after="0" w:line="600" w:lineRule="auto"/>
        <w:ind w:firstLine="720"/>
        <w:jc w:val="both"/>
        <w:rPr>
          <w:rFonts w:eastAsia="Times New Roman"/>
          <w:szCs w:val="24"/>
        </w:rPr>
      </w:pPr>
      <w:r>
        <w:rPr>
          <w:rFonts w:eastAsia="Times New Roman"/>
          <w:szCs w:val="24"/>
        </w:rPr>
        <w:t>Αυτό είναι το μεγαλύτερο σκάνδαλο του αιώνα. Έχει δίκιο ο κ. Παπαγγελόπουλος. Δεν αποτυπώνει αυτό κάπ</w:t>
      </w:r>
      <w:r>
        <w:rPr>
          <w:rFonts w:eastAsia="Times New Roman"/>
          <w:szCs w:val="24"/>
        </w:rPr>
        <w:t xml:space="preserve">οια σκοπιμότητα. </w:t>
      </w:r>
    </w:p>
    <w:p w14:paraId="6F5C4293" w14:textId="77777777" w:rsidR="0016272D" w:rsidRDefault="008D6B83">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ε</w:t>
      </w:r>
      <w:r>
        <w:rPr>
          <w:rFonts w:eastAsia="Times New Roman"/>
          <w:szCs w:val="24"/>
        </w:rPr>
        <w:t xml:space="preserve">πιτροπή, κύριε Βορίδη, όφειλε να τα λάβει όλα αυτά υπ’ </w:t>
      </w:r>
      <w:proofErr w:type="spellStart"/>
      <w:r>
        <w:rPr>
          <w:rFonts w:eastAsia="Times New Roman"/>
          <w:szCs w:val="24"/>
        </w:rPr>
        <w:t>όψιν</w:t>
      </w:r>
      <w:proofErr w:type="spellEnd"/>
      <w:r>
        <w:rPr>
          <w:rFonts w:eastAsia="Times New Roman"/>
          <w:szCs w:val="24"/>
        </w:rPr>
        <w:t xml:space="preserve"> και να εξετάσει τόσα όσα χρειάζονταν για να καταλήξει στο τεκμηριωμένο πόρισμα που παρουσιάζει σήμερα ενώπιον της Ολομέλειας της Βουλής. </w:t>
      </w:r>
    </w:p>
    <w:p w14:paraId="6F5C4294" w14:textId="77777777" w:rsidR="0016272D" w:rsidRDefault="008D6B83">
      <w:pPr>
        <w:spacing w:after="0" w:line="600" w:lineRule="auto"/>
        <w:ind w:firstLine="720"/>
        <w:jc w:val="both"/>
        <w:rPr>
          <w:rFonts w:eastAsia="Times New Roman"/>
          <w:szCs w:val="24"/>
        </w:rPr>
      </w:pPr>
      <w:r>
        <w:rPr>
          <w:rFonts w:eastAsia="Times New Roman"/>
          <w:szCs w:val="24"/>
        </w:rPr>
        <w:t xml:space="preserve">Θα μπορούσαμε να το είχαμε απαντήσει </w:t>
      </w:r>
      <w:r>
        <w:rPr>
          <w:rFonts w:eastAsia="Times New Roman"/>
          <w:szCs w:val="24"/>
        </w:rPr>
        <w:t xml:space="preserve">και στην αρχική </w:t>
      </w:r>
      <w:proofErr w:type="spellStart"/>
      <w:r>
        <w:rPr>
          <w:rFonts w:eastAsia="Times New Roman"/>
          <w:szCs w:val="24"/>
        </w:rPr>
        <w:t>ολομελειακή</w:t>
      </w:r>
      <w:proofErr w:type="spellEnd"/>
      <w:r>
        <w:rPr>
          <w:rFonts w:eastAsia="Times New Roman"/>
          <w:szCs w:val="24"/>
        </w:rPr>
        <w:t xml:space="preserve"> διαδικασία, αλλά θα ήταν πολύ πρόχειρο. Εδώ είναι τεκμηρίωση μετά από βάσανο και όχι αυτά που προσπαθούν κάποιοι να παρουσιάσουν ότι δήθεν η </w:t>
      </w:r>
      <w:r>
        <w:rPr>
          <w:rFonts w:eastAsia="Times New Roman"/>
          <w:szCs w:val="24"/>
        </w:rPr>
        <w:t>ε</w:t>
      </w:r>
      <w:r>
        <w:rPr>
          <w:rFonts w:eastAsia="Times New Roman"/>
          <w:szCs w:val="24"/>
        </w:rPr>
        <w:t xml:space="preserve">πιτροπή συνεδρίαζε και αναπαρήγαγε τον εαυτό της. </w:t>
      </w:r>
    </w:p>
    <w:p w14:paraId="6F5C4295" w14:textId="77777777" w:rsidR="0016272D" w:rsidRDefault="008D6B83">
      <w:pPr>
        <w:spacing w:after="0" w:line="600" w:lineRule="auto"/>
        <w:ind w:firstLine="720"/>
        <w:jc w:val="both"/>
        <w:rPr>
          <w:rFonts w:eastAsia="Times New Roman"/>
          <w:szCs w:val="24"/>
        </w:rPr>
      </w:pPr>
      <w:r>
        <w:rPr>
          <w:rFonts w:eastAsia="Times New Roman"/>
          <w:szCs w:val="24"/>
        </w:rPr>
        <w:t>Φύγατε! Το σκάσατε στην πραγματικότ</w:t>
      </w:r>
      <w:r>
        <w:rPr>
          <w:rFonts w:eastAsia="Times New Roman"/>
          <w:szCs w:val="24"/>
        </w:rPr>
        <w:t xml:space="preserve">ητα, για να μην αντιμετωπίσετε της ευθύνες. </w:t>
      </w:r>
    </w:p>
    <w:p w14:paraId="6F5C4296" w14:textId="77777777" w:rsidR="0016272D" w:rsidRDefault="008D6B83">
      <w:pPr>
        <w:spacing w:after="0" w:line="600" w:lineRule="auto"/>
        <w:ind w:firstLine="720"/>
        <w:jc w:val="both"/>
        <w:rPr>
          <w:rFonts w:eastAsia="Times New Roman"/>
          <w:szCs w:val="24"/>
        </w:rPr>
      </w:pPr>
      <w:r>
        <w:rPr>
          <w:rFonts w:eastAsia="Times New Roman"/>
          <w:szCs w:val="24"/>
        </w:rPr>
        <w:lastRenderedPageBreak/>
        <w:t>Είναι επαρκής ο δικ</w:t>
      </w:r>
      <w:r>
        <w:rPr>
          <w:rFonts w:eastAsia="Times New Roman"/>
          <w:szCs w:val="24"/>
        </w:rPr>
        <w:t>ανικός</w:t>
      </w:r>
      <w:r>
        <w:rPr>
          <w:rFonts w:eastAsia="Times New Roman"/>
          <w:szCs w:val="24"/>
        </w:rPr>
        <w:t xml:space="preserve"> λόγος, </w:t>
      </w:r>
      <w:r>
        <w:rPr>
          <w:rFonts w:eastAsia="Times New Roman"/>
          <w:szCs w:val="24"/>
        </w:rPr>
        <w:t>σας</w:t>
      </w:r>
      <w:r>
        <w:rPr>
          <w:rFonts w:eastAsia="Times New Roman"/>
          <w:szCs w:val="24"/>
        </w:rPr>
        <w:t xml:space="preserve"> κύριε Βορίδη, αλλά ανεπαρκέστατη η πολιτική σας βούληση για το χτύπημα της διαφθοράς και την ανάδειξη της αλήθειας. Περί αυτού πρόκειται. </w:t>
      </w:r>
    </w:p>
    <w:p w14:paraId="6F5C4297" w14:textId="77777777" w:rsidR="0016272D" w:rsidRDefault="008D6B83">
      <w:pPr>
        <w:spacing w:after="0" w:line="600" w:lineRule="auto"/>
        <w:ind w:firstLine="720"/>
        <w:jc w:val="both"/>
        <w:rPr>
          <w:rFonts w:eastAsia="Times New Roman"/>
          <w:szCs w:val="24"/>
        </w:rPr>
      </w:pPr>
      <w:r>
        <w:rPr>
          <w:rFonts w:eastAsia="Times New Roman"/>
          <w:szCs w:val="24"/>
        </w:rPr>
        <w:t>Από αυτή την άποψη, η λειτουργία τη</w:t>
      </w:r>
      <w:r>
        <w:rPr>
          <w:rFonts w:eastAsia="Times New Roman"/>
          <w:szCs w:val="24"/>
        </w:rPr>
        <w:t xml:space="preserve">ς </w:t>
      </w:r>
      <w:r>
        <w:rPr>
          <w:rFonts w:eastAsia="Times New Roman"/>
          <w:szCs w:val="24"/>
        </w:rPr>
        <w:t>ε</w:t>
      </w:r>
      <w:r>
        <w:rPr>
          <w:rFonts w:eastAsia="Times New Roman"/>
          <w:szCs w:val="24"/>
        </w:rPr>
        <w:t>πιτροπής υπήρξε άψογη, με συνέπεια και συνέχεια. Και πράγματι γι’ αυτόν τον λόγο προσδοκούμε ότι το πόρισμα που καλείται η Βουλή να βγάλει, με τις διαδικασίες που προβλέπει ο Κανονισμός και με προσαρμογή στα όσα προβλέπει, θα δώσει έναυσμα πραγματικής δ</w:t>
      </w:r>
      <w:r>
        <w:rPr>
          <w:rFonts w:eastAsia="Times New Roman"/>
          <w:szCs w:val="24"/>
        </w:rPr>
        <w:t xml:space="preserve">ιερεύνησης κάθε τέτοιας υπόθεσης. </w:t>
      </w:r>
    </w:p>
    <w:p w14:paraId="6F5C4298" w14:textId="77777777" w:rsidR="0016272D" w:rsidRDefault="008D6B83">
      <w:pPr>
        <w:spacing w:after="0" w:line="600" w:lineRule="auto"/>
        <w:ind w:firstLine="720"/>
        <w:jc w:val="both"/>
        <w:rPr>
          <w:rFonts w:eastAsia="Times New Roman"/>
          <w:szCs w:val="24"/>
        </w:rPr>
      </w:pPr>
      <w:r>
        <w:rPr>
          <w:rFonts w:eastAsia="Times New Roman"/>
          <w:szCs w:val="24"/>
        </w:rPr>
        <w:t>Ένα μέρος της δικογραφίας δυστυχώς δημοσιεύθηκε στον τύπο. Πολλές ενδείξεις προκύπτουν από αυτήν. Το ότι δεν τις επικαλούμαστε, κύριε Βορίδη, και όχι μόνο για τον κ. Γεωργ</w:t>
      </w:r>
      <w:r>
        <w:rPr>
          <w:rFonts w:eastAsia="Times New Roman"/>
          <w:szCs w:val="24"/>
        </w:rPr>
        <w:t>ιά</w:t>
      </w:r>
      <w:r>
        <w:rPr>
          <w:rFonts w:eastAsia="Times New Roman"/>
          <w:szCs w:val="24"/>
        </w:rPr>
        <w:t>δη, αλλά για οποιονδήποτε, δεν είναι γιατί δεν μ</w:t>
      </w:r>
      <w:r>
        <w:rPr>
          <w:rFonts w:eastAsia="Times New Roman"/>
          <w:szCs w:val="24"/>
        </w:rPr>
        <w:t xml:space="preserve">πορούσαμε να πούμε, αλλά γιατί δεν πρέπει να πούμε, ακριβώς γιατί ή θα παίξουμε στο άθλιο παιχνίδι της </w:t>
      </w:r>
      <w:r>
        <w:rPr>
          <w:rFonts w:eastAsia="Times New Roman"/>
          <w:szCs w:val="24"/>
        </w:rPr>
        <w:lastRenderedPageBreak/>
        <w:t xml:space="preserve">συκοφάντησης με επιλεκτικά στοιχεία μιας </w:t>
      </w:r>
      <w:proofErr w:type="spellStart"/>
      <w:r>
        <w:rPr>
          <w:rFonts w:eastAsia="Times New Roman"/>
          <w:szCs w:val="24"/>
        </w:rPr>
        <w:t>φρούδας</w:t>
      </w:r>
      <w:proofErr w:type="spellEnd"/>
      <w:r>
        <w:rPr>
          <w:rFonts w:eastAsia="Times New Roman"/>
          <w:szCs w:val="24"/>
        </w:rPr>
        <w:t xml:space="preserve"> επικοινωνίας ή θα είμαστε σοβαροί και θα κάνουμε αυτό που κάναμε και θα δώσουμε στη δικαιοσύνη τη δυνατό</w:t>
      </w:r>
      <w:r>
        <w:rPr>
          <w:rFonts w:eastAsia="Times New Roman"/>
          <w:szCs w:val="24"/>
        </w:rPr>
        <w:t xml:space="preserve">τητα να συνεχίσει την έρευνα. </w:t>
      </w:r>
    </w:p>
    <w:p w14:paraId="6F5C4299" w14:textId="77777777" w:rsidR="0016272D" w:rsidRDefault="008D6B83">
      <w:pPr>
        <w:spacing w:after="0" w:line="600" w:lineRule="auto"/>
        <w:ind w:firstLine="720"/>
        <w:jc w:val="both"/>
        <w:rPr>
          <w:rFonts w:eastAsia="Times New Roman" w:cs="Times New Roman"/>
          <w:szCs w:val="24"/>
        </w:rPr>
      </w:pPr>
      <w:r>
        <w:rPr>
          <w:rFonts w:eastAsia="Times New Roman"/>
          <w:szCs w:val="24"/>
        </w:rPr>
        <w:t>Γι’ αυτό δεν μιλάμε. Αλλιώς, θα μπορούσα να πω πάρα πολλά στα κανάλια ή μέσα στη Βουλή για όσα περιέχει η δικογραφία. Από τη στιγμή που δεν μπήκαμε στη διαδικασία της διερεύνησης, δεν δικαιούμαι να τα χρησιμοποιήσω και δεν τα</w:t>
      </w:r>
      <w:r>
        <w:rPr>
          <w:rFonts w:eastAsia="Times New Roman"/>
          <w:szCs w:val="24"/>
        </w:rPr>
        <w:t xml:space="preserve"> χρησιμοποιώ. </w:t>
      </w:r>
      <w:r>
        <w:rPr>
          <w:rFonts w:eastAsia="Times New Roman" w:cs="Times New Roman"/>
          <w:szCs w:val="24"/>
        </w:rPr>
        <w:t>Α</w:t>
      </w:r>
      <w:r>
        <w:rPr>
          <w:rFonts w:eastAsia="Times New Roman" w:cs="Times New Roman"/>
          <w:szCs w:val="24"/>
        </w:rPr>
        <w:t xml:space="preserve">υτό είναι στάση ευθύνης και όχι γιατί δεν θα μπορούσα να πω, τουλάχιστον σε επίπεδο ενδείξεων, κάτι. </w:t>
      </w:r>
    </w:p>
    <w:p w14:paraId="6F5C429A" w14:textId="77777777" w:rsidR="0016272D" w:rsidRDefault="008D6B83">
      <w:pPr>
        <w:spacing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6F5C429B"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 αυτού, μιας και ήμουν και </w:t>
      </w:r>
      <w:r>
        <w:rPr>
          <w:rFonts w:eastAsia="Times New Roman" w:cs="Times New Roman"/>
          <w:szCs w:val="24"/>
        </w:rPr>
        <w:t>π</w:t>
      </w:r>
      <w:r>
        <w:rPr>
          <w:rFonts w:eastAsia="Times New Roman" w:cs="Times New Roman"/>
          <w:szCs w:val="24"/>
        </w:rPr>
        <w:t xml:space="preserve">ρόεδρος αυτής της </w:t>
      </w:r>
      <w:r>
        <w:rPr>
          <w:rFonts w:eastAsia="Times New Roman" w:cs="Times New Roman"/>
          <w:szCs w:val="24"/>
        </w:rPr>
        <w:t>ε</w:t>
      </w:r>
      <w:r>
        <w:rPr>
          <w:rFonts w:eastAsia="Times New Roman" w:cs="Times New Roman"/>
          <w:szCs w:val="24"/>
        </w:rPr>
        <w:t>πιτροπής, θέλω να καταθέσω και κάτι ακόμα. Όταν εκλήθησαν στη διαδικασία διερεύνησης της αρμοδιότητας ή της αναρμοδιότητας τα δέκα ελεγχόμενα προαναφερόμενα πολιτικά πρόσωπα, όπως είχαμε υποχρέωση από τον Κανονισμό της Βουλής να τα καλέσουμε, ήδη είχε αιτη</w:t>
      </w:r>
      <w:r>
        <w:rPr>
          <w:rFonts w:eastAsia="Times New Roman" w:cs="Times New Roman"/>
          <w:szCs w:val="24"/>
        </w:rPr>
        <w:t xml:space="preserve">θεί </w:t>
      </w:r>
      <w:r>
        <w:rPr>
          <w:rFonts w:eastAsia="Times New Roman" w:cs="Times New Roman"/>
          <w:szCs w:val="24"/>
        </w:rPr>
        <w:lastRenderedPageBreak/>
        <w:t xml:space="preserve">και ανταποκρίθηκε στην πρόσκλησή μας ο κ. Βενιζέλος. Η συνεισφορά του επί πολλές ώρες ήταν κυρίως επί της αρμοδιότητας. </w:t>
      </w:r>
    </w:p>
    <w:p w14:paraId="6F5C429C"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Οι υπόλοιποι εννέα αρνήθηκαν. Σήμερα θα έρθουν -δικαίωμά τους και δεν θα το κρίνω γιατί είναι ελεγχόμενα πρόσωπα- που πάλι η Βουλή </w:t>
      </w:r>
      <w:r>
        <w:rPr>
          <w:rFonts w:eastAsia="Times New Roman" w:cs="Times New Roman"/>
          <w:szCs w:val="24"/>
        </w:rPr>
        <w:t>συζητάει την πρόταση για το αν είναι αρμόδια ή αναρμόδια η ίδια. Ας έρθουν, δικαίωμά τους. Τότε δεν ήρθαν. Από τους εννέα, οι έξι τουλάχιστον απάντησαν με έναν κόσμιο και συνετό τρόπο. Οι τρεις, ο κ. Σαμαράς, ο κ. Γεωργιάδης και ο κ. Λοβέρδος, απάντησαν με</w:t>
      </w:r>
      <w:r>
        <w:rPr>
          <w:rFonts w:eastAsia="Times New Roman" w:cs="Times New Roman"/>
          <w:szCs w:val="24"/>
        </w:rPr>
        <w:t xml:space="preserve"> έναν χυδαίο τρόπο. </w:t>
      </w:r>
    </w:p>
    <w:p w14:paraId="6F5C429D"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Σκέφτηκα πάρα πολύ ως </w:t>
      </w:r>
      <w:r>
        <w:rPr>
          <w:rFonts w:eastAsia="Times New Roman" w:cs="Times New Roman"/>
          <w:szCs w:val="24"/>
        </w:rPr>
        <w:t>π</w:t>
      </w:r>
      <w:r>
        <w:rPr>
          <w:rFonts w:eastAsia="Times New Roman" w:cs="Times New Roman"/>
          <w:szCs w:val="24"/>
        </w:rPr>
        <w:t xml:space="preserve">ρόεδρος της </w:t>
      </w:r>
      <w:r>
        <w:rPr>
          <w:rFonts w:eastAsia="Times New Roman" w:cs="Times New Roman"/>
          <w:szCs w:val="24"/>
        </w:rPr>
        <w:t>ε</w:t>
      </w:r>
      <w:r>
        <w:rPr>
          <w:rFonts w:eastAsia="Times New Roman" w:cs="Times New Roman"/>
          <w:szCs w:val="24"/>
        </w:rPr>
        <w:t>πιτροπής το αν θα έπρεπε να διαβιβάσω στον Πρόεδρο της Βουλής τις επιστολές τους για τα περαιτέρω, γιατί είναι έξω από κάθε κανόνα δεοντολογίας. Οφείλω, όμως, σήμερα αυτή τη συμπεριφορά και αυτό το π</w:t>
      </w:r>
      <w:r>
        <w:rPr>
          <w:rFonts w:eastAsia="Times New Roman" w:cs="Times New Roman"/>
          <w:szCs w:val="24"/>
        </w:rPr>
        <w:t xml:space="preserve">εριεχόμενο των επιστολών να το καταγγείλω, γιατί πρέπει να το καταδικάσει η Βουλή με κάθε τρόπο. Πρόκειται για χυδαιότητα πρώτου μεγέθους. </w:t>
      </w:r>
    </w:p>
    <w:p w14:paraId="6F5C429E"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Η απόφαση που προτείνει η </w:t>
      </w:r>
      <w:r>
        <w:rPr>
          <w:rFonts w:eastAsia="Times New Roman" w:cs="Times New Roman"/>
          <w:szCs w:val="24"/>
        </w:rPr>
        <w:t>ε</w:t>
      </w:r>
      <w:r>
        <w:rPr>
          <w:rFonts w:eastAsia="Times New Roman" w:cs="Times New Roman"/>
          <w:szCs w:val="24"/>
        </w:rPr>
        <w:t xml:space="preserve">πιτροπή σήμερα για τη Βουλή προς όλους τους Βουλευτές, δηλαδή όχι στην άσκηση δίωξης από </w:t>
      </w:r>
      <w:r>
        <w:rPr>
          <w:rFonts w:eastAsia="Times New Roman" w:cs="Times New Roman"/>
          <w:szCs w:val="24"/>
        </w:rPr>
        <w:t xml:space="preserve">τη Βουλή λόγω αναρμοδιότητας και η διαβίβαση στην τακτική δικαιοσύνη, είναι απόφαση που πολιτικά, ιστορικά, </w:t>
      </w:r>
      <w:proofErr w:type="spellStart"/>
      <w:r>
        <w:rPr>
          <w:rFonts w:eastAsia="Times New Roman" w:cs="Times New Roman"/>
          <w:szCs w:val="24"/>
        </w:rPr>
        <w:t>αξιακά</w:t>
      </w:r>
      <w:proofErr w:type="spellEnd"/>
      <w:r>
        <w:rPr>
          <w:rFonts w:eastAsia="Times New Roman" w:cs="Times New Roman"/>
          <w:szCs w:val="24"/>
        </w:rPr>
        <w:t xml:space="preserve"> και νομικά αντιστοιχεί με ένα τεράστιο «ναι» στην έρευνα της υπόθεσης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μέχρι τέλους. </w:t>
      </w:r>
    </w:p>
    <w:p w14:paraId="6F5C429F" w14:textId="77777777" w:rsidR="0016272D" w:rsidRDefault="008D6B83">
      <w:pPr>
        <w:spacing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6F5C42A0"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Δρίτσα</w:t>
      </w:r>
      <w:proofErr w:type="spellEnd"/>
      <w:r>
        <w:rPr>
          <w:rFonts w:eastAsia="Times New Roman" w:cs="Times New Roman"/>
          <w:szCs w:val="24"/>
        </w:rPr>
        <w:t xml:space="preserve">. </w:t>
      </w:r>
    </w:p>
    <w:p w14:paraId="6F5C42A1"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Μηταράκη</w:t>
      </w:r>
      <w:proofErr w:type="spellEnd"/>
      <w:r>
        <w:rPr>
          <w:rFonts w:eastAsia="Times New Roman" w:cs="Times New Roman"/>
          <w:szCs w:val="24"/>
        </w:rPr>
        <w:t xml:space="preserve">, έχετε τον λόγο εκ μέρους της Νέας Δημοκρατίας. </w:t>
      </w:r>
    </w:p>
    <w:p w14:paraId="6F5C42A2"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 xml:space="preserve">Ευχαριστώ πολύ, κύριε Πρόεδρε. </w:t>
      </w:r>
    </w:p>
    <w:p w14:paraId="6F5C42A3"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η Ολομέλεια της Βουλής θα ψηφίσει τη </w:t>
      </w:r>
      <w:r>
        <w:rPr>
          <w:rFonts w:eastAsia="Times New Roman" w:cs="Times New Roman"/>
          <w:szCs w:val="24"/>
        </w:rPr>
        <w:t xml:space="preserve">μη παραπομπή των δέκα αναφερόμενων προσώπων για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μια υπόθεση που θυμίζω ότι εμφανίστηκε στο πολιτικό σκηνικό την επομένη του συλλαλητηρίου της Αθήνας για το </w:t>
      </w:r>
      <w:r>
        <w:rPr>
          <w:rFonts w:eastAsia="Times New Roman" w:cs="Times New Roman"/>
          <w:szCs w:val="24"/>
        </w:rPr>
        <w:t>σ</w:t>
      </w:r>
      <w:r>
        <w:rPr>
          <w:rFonts w:eastAsia="Times New Roman" w:cs="Times New Roman"/>
          <w:szCs w:val="24"/>
        </w:rPr>
        <w:t xml:space="preserve">κοπιανό. Τυχαίο; </w:t>
      </w:r>
    </w:p>
    <w:p w14:paraId="6F5C42A4"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Επίσης σήμερα η Βουλή ψηφίζει τη μη παραπομπή των δέκα εμ</w:t>
      </w:r>
      <w:r>
        <w:rPr>
          <w:rFonts w:eastAsia="Times New Roman" w:cs="Times New Roman"/>
          <w:szCs w:val="24"/>
        </w:rPr>
        <w:t xml:space="preserve">πλεκομένων προσώπων με μια απαράδεκτη μεθόδευση, καθώς η κυβερνητική </w:t>
      </w:r>
      <w:r>
        <w:rPr>
          <w:rFonts w:eastAsia="Times New Roman" w:cs="Times New Roman"/>
          <w:szCs w:val="24"/>
        </w:rPr>
        <w:t xml:space="preserve">πλειοψηφία </w:t>
      </w:r>
      <w:r>
        <w:rPr>
          <w:rFonts w:eastAsia="Times New Roman" w:cs="Times New Roman"/>
          <w:szCs w:val="24"/>
        </w:rPr>
        <w:t xml:space="preserve">προσπαθεί να επιβάλει στους Βουλευτές της Αντιπολίτευσης τη δική της αιτιολογία για τη δική μας ψήφο, ενέργεια προδήλως αντισυνταγματική. </w:t>
      </w:r>
    </w:p>
    <w:p w14:paraId="6F5C42A5"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Κάθε Έλληνας και κάθε Ελληνίδα καταλα</w:t>
      </w:r>
      <w:r>
        <w:rPr>
          <w:rFonts w:eastAsia="Times New Roman" w:cs="Times New Roman"/>
          <w:szCs w:val="24"/>
        </w:rPr>
        <w:t>βαίνουν ότι στόχος σας είναι αφ</w:t>
      </w:r>
      <w:r>
        <w:rPr>
          <w:rFonts w:eastAsia="Times New Roman" w:cs="Times New Roman"/>
          <w:szCs w:val="24"/>
        </w:rPr>
        <w:t xml:space="preserve">’ </w:t>
      </w:r>
      <w:r>
        <w:rPr>
          <w:rFonts w:eastAsia="Times New Roman" w:cs="Times New Roman"/>
          <w:szCs w:val="24"/>
        </w:rPr>
        <w:t>ενός να διατηρήσετε την υπόθεση στην επικαιρότητα και αφ</w:t>
      </w:r>
      <w:r>
        <w:rPr>
          <w:rFonts w:eastAsia="Times New Roman" w:cs="Times New Roman"/>
          <w:szCs w:val="24"/>
        </w:rPr>
        <w:t xml:space="preserve">’ </w:t>
      </w:r>
      <w:r>
        <w:rPr>
          <w:rFonts w:eastAsia="Times New Roman" w:cs="Times New Roman"/>
          <w:szCs w:val="24"/>
        </w:rPr>
        <w:t xml:space="preserve">ετέρου να αποφύγετε οποιαδήποτε ουσιαστική διερεύνηση, διότι η ουσιαστική διερεύνηση θα αποκάλυπτε αυτό που εμείς βιώσαμε ως μέλη της </w:t>
      </w:r>
      <w:r>
        <w:rPr>
          <w:rFonts w:eastAsia="Times New Roman" w:cs="Times New Roman"/>
          <w:szCs w:val="24"/>
        </w:rPr>
        <w:t>π</w:t>
      </w:r>
      <w:r>
        <w:rPr>
          <w:rFonts w:eastAsia="Times New Roman" w:cs="Times New Roman"/>
          <w:szCs w:val="24"/>
        </w:rPr>
        <w:t xml:space="preserve">ροανακριτικής </w:t>
      </w:r>
      <w:r>
        <w:rPr>
          <w:rFonts w:eastAsia="Times New Roman" w:cs="Times New Roman"/>
          <w:szCs w:val="24"/>
        </w:rPr>
        <w:t>ε</w:t>
      </w:r>
      <w:r>
        <w:rPr>
          <w:rFonts w:eastAsia="Times New Roman" w:cs="Times New Roman"/>
          <w:szCs w:val="24"/>
        </w:rPr>
        <w:t>πιτροπής, μελετ</w:t>
      </w:r>
      <w:r>
        <w:rPr>
          <w:rFonts w:eastAsia="Times New Roman" w:cs="Times New Roman"/>
          <w:szCs w:val="24"/>
        </w:rPr>
        <w:t xml:space="preserve">ώντας την υπόθεση. Θα διαφαινόταν, δηλαδή, η ορθότητα της μη παραπομπής λόγω έλλειψης ενδείξεων εμπλοκής των αναφερόμενων προσώπων σε οποιαδήποτε παράνομη ενέργεια. </w:t>
      </w:r>
    </w:p>
    <w:p w14:paraId="6F5C42A6"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Σας καλούμε έστω και την τελευταία στιγμή να διορθώσετε το ψηφοδέλτιο και να ψηφίσουν οι Β</w:t>
      </w:r>
      <w:r>
        <w:rPr>
          <w:rFonts w:eastAsia="Times New Roman" w:cs="Times New Roman"/>
          <w:szCs w:val="24"/>
        </w:rPr>
        <w:t xml:space="preserve">ουλευτές όπως προβλέπει το Σύνταγμα, «ναι ή όχι στην παραπομπή» και ο κάθε Βουλευτής, η κάθε παράταξη θα έχει τη δική της αιτιολογία, όπως προβλέπει το Σύνταγμα. </w:t>
      </w:r>
    </w:p>
    <w:p w14:paraId="6F5C42A7"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Είναι σαφές ότι δεν προέκυψε από τη μελέτη της δικογραφίας, πρώτον, ένδειξη για οποιαδήποτε π</w:t>
      </w:r>
      <w:r>
        <w:rPr>
          <w:rFonts w:eastAsia="Times New Roman" w:cs="Times New Roman"/>
          <w:szCs w:val="24"/>
        </w:rPr>
        <w:t xml:space="preserve">ράξη απιστίας, </w:t>
      </w:r>
      <w:proofErr w:type="spellStart"/>
      <w:r>
        <w:rPr>
          <w:rFonts w:eastAsia="Times New Roman" w:cs="Times New Roman"/>
          <w:szCs w:val="24"/>
        </w:rPr>
        <w:t>προαπαιτούμενο</w:t>
      </w:r>
      <w:proofErr w:type="spellEnd"/>
      <w:r>
        <w:rPr>
          <w:rFonts w:eastAsia="Times New Roman" w:cs="Times New Roman"/>
          <w:szCs w:val="24"/>
        </w:rPr>
        <w:t xml:space="preserve"> της δωροδοκίας, πουθενά, ούτε στο παραπεμπτικό ούτε στο πόρισμα ούτε μέχρι στιγμής στις ομιλίες σας. Η Πλειοψηφία δεν αναφέρει ούτε μία συγκεκριμένη πράξη με την οποία αμφισβητείται η ορθή εκτέλεση των καθηκόντων των αναφερομέ</w:t>
      </w:r>
      <w:r>
        <w:rPr>
          <w:rFonts w:eastAsia="Times New Roman" w:cs="Times New Roman"/>
          <w:szCs w:val="24"/>
        </w:rPr>
        <w:t xml:space="preserve">νων προσώπων. </w:t>
      </w:r>
    </w:p>
    <w:p w14:paraId="6F5C42A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Ποιες πράξεις συγκεκριμένα έκαναν αυτά τα δέκα εμπλεκόμενα πρόσωπα</w:t>
      </w:r>
      <w:r w:rsidRPr="00F05C63">
        <w:rPr>
          <w:rFonts w:eastAsia="Times New Roman" w:cs="Times New Roman"/>
          <w:szCs w:val="24"/>
        </w:rPr>
        <w:t>,</w:t>
      </w:r>
      <w:r>
        <w:rPr>
          <w:rFonts w:eastAsia="Times New Roman" w:cs="Times New Roman"/>
          <w:szCs w:val="24"/>
        </w:rPr>
        <w:t xml:space="preserve"> που δύναται να συνιστούν απιστία; Δεν μας το απαντάτε πουθενά.</w:t>
      </w:r>
    </w:p>
    <w:p w14:paraId="6F5C42A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Δεύτερον, δεν προέκυψε καμμία αξιόπιστη μαρτυρία</w:t>
      </w:r>
      <w:r w:rsidRPr="00F05C63">
        <w:rPr>
          <w:rFonts w:eastAsia="Times New Roman" w:cs="Times New Roman"/>
          <w:szCs w:val="24"/>
        </w:rPr>
        <w:t xml:space="preserve">, </w:t>
      </w:r>
      <w:r>
        <w:rPr>
          <w:rFonts w:eastAsia="Times New Roman" w:cs="Times New Roman"/>
          <w:szCs w:val="24"/>
        </w:rPr>
        <w:t>κανένα στοιχείο που να αποδεικνύει ή να υποδεικνύει τέλεση πράξης δωροδοκίας, πέραν κάποιων γενικολογιών του στυλ «νομίζω», «άκουσα», «μου είπαν». Και φυσικά δεν μας επέτρεψαν, όπως γνωρίζετε, να εξετάσουμε τους μάρτυρες, να υποστούν τη βάσανο των ερωτήσεω</w:t>
      </w:r>
      <w:r>
        <w:rPr>
          <w:rFonts w:eastAsia="Times New Roman" w:cs="Times New Roman"/>
          <w:szCs w:val="24"/>
        </w:rPr>
        <w:t xml:space="preserve">ν και να αποδειχθεί ότι έχουν αντικειμενικά γνώση των γεγονότων. </w:t>
      </w:r>
    </w:p>
    <w:p w14:paraId="6F5C42A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στη δικογραφία δεν υπάρχει περιγραφή </w:t>
      </w:r>
      <w:proofErr w:type="spellStart"/>
      <w:r>
        <w:rPr>
          <w:rFonts w:eastAsia="Times New Roman" w:cs="Times New Roman"/>
          <w:szCs w:val="24"/>
        </w:rPr>
        <w:t>καμμίας</w:t>
      </w:r>
      <w:proofErr w:type="spellEnd"/>
      <w:r>
        <w:rPr>
          <w:rFonts w:eastAsia="Times New Roman" w:cs="Times New Roman"/>
          <w:szCs w:val="24"/>
        </w:rPr>
        <w:t xml:space="preserve"> ενέργειας προσώπων που να συνιστά νομιμοποίηση εσόδων από παράνομη δραστηριότητα, σύμφωνα με την κείμενη νομοθεσία. Δεν υπάρχουν στοιχεία</w:t>
      </w:r>
      <w:r>
        <w:rPr>
          <w:rFonts w:eastAsia="Times New Roman" w:cs="Times New Roman"/>
          <w:szCs w:val="24"/>
        </w:rPr>
        <w:t>.</w:t>
      </w:r>
    </w:p>
    <w:p w14:paraId="6F5C42A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Ξέρετε, όμως, κυρίες και κύριοι συνάδελφοι, τι υπάρχει; Μια φημολογία που κάποιοι προσπαθούν να καλλιεργήσουν, ότι δήθεν κάπου αλλού υπάρχουν τα στοιχεία και θα έρθουν. Έρχονται! Όπου να ‘ναι θα έρθουν! Από την Αμερική, από την Ελβετία, ίσως από τη Βενεζ</w:t>
      </w:r>
      <w:r>
        <w:rPr>
          <w:rFonts w:eastAsia="Times New Roman" w:cs="Times New Roman"/>
          <w:szCs w:val="24"/>
        </w:rPr>
        <w:t xml:space="preserve">ουέλα! </w:t>
      </w:r>
    </w:p>
    <w:p w14:paraId="6F5C42A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Αντίθετα, με ευθύνη της κυβερνητικής Πλειοψηφίας η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πιτροπή επέλεξε συνειδητά να μην εξετάσει την υπόθεση, να μην εξετάσει μάρτυρες, να μην διερευνήσει τα πραγματικά γεγονότα, να δούμε αν υπάρχουν πράξεις που είναι παράνομες και τελικ</w:t>
      </w:r>
      <w:r>
        <w:rPr>
          <w:rFonts w:eastAsia="Times New Roman" w:cs="Times New Roman"/>
          <w:szCs w:val="24"/>
        </w:rPr>
        <w:t>ά να μην επιτρέψει την πολιτική αποκάλυψη της αλήθειας. Πολλά πολιτικά κίνητρα έχουν ήδη ακουστεί στις ομιλίες των Βουλευτών της Συμπολίτευσης.</w:t>
      </w:r>
    </w:p>
    <w:p w14:paraId="6F5C42A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Αξίζει να σημειωθεί εν προκειμένω ότι δεν υφίσταται κανένα προηγούμενο όπου το σύνολο της Αντιπολίτευσης, αλλά κ</w:t>
      </w:r>
      <w:r>
        <w:rPr>
          <w:rFonts w:eastAsia="Times New Roman" w:cs="Times New Roman"/>
          <w:szCs w:val="24"/>
        </w:rPr>
        <w:t xml:space="preserve">αι το σύνολο των εμπλεκομένων προσώπων, να ζητούν από </w:t>
      </w:r>
      <w:r>
        <w:rPr>
          <w:rFonts w:eastAsia="Times New Roman" w:cs="Times New Roman"/>
          <w:szCs w:val="24"/>
        </w:rPr>
        <w:t>ε</w:t>
      </w:r>
      <w:r>
        <w:rPr>
          <w:rFonts w:eastAsia="Times New Roman" w:cs="Times New Roman"/>
          <w:szCs w:val="24"/>
        </w:rPr>
        <w:t xml:space="preserve">πιτροπή που ελέγχεται από την κυβερνητική Πλειοψηφία, να προχωρήσει στη διερεύνηση υπόθεσης και αυτή η Πλειοψηφία να το αρνείται. </w:t>
      </w:r>
    </w:p>
    <w:p w14:paraId="6F5C42A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Με τον τρόπο αυτόν η </w:t>
      </w:r>
      <w:r>
        <w:rPr>
          <w:rFonts w:eastAsia="Times New Roman" w:cs="Times New Roman"/>
          <w:szCs w:val="24"/>
        </w:rPr>
        <w:t>ε</w:t>
      </w:r>
      <w:r>
        <w:rPr>
          <w:rFonts w:eastAsia="Times New Roman" w:cs="Times New Roman"/>
          <w:szCs w:val="24"/>
        </w:rPr>
        <w:t xml:space="preserve">πιτροπή κατέστη οργανικό μέρος της κυβερνητικής </w:t>
      </w:r>
      <w:r>
        <w:rPr>
          <w:rFonts w:eastAsia="Times New Roman" w:cs="Times New Roman"/>
          <w:szCs w:val="24"/>
        </w:rPr>
        <w:t>σκευωρίας για τη σπίλωση των πολιτικών της αντιπάλων. Πρόκειται για μια σκευωρία που στηλίτευσε σύσσωμη η Αντιπολίτευση, όλα τα κόμματα της Αντιπολίτευσης, που αποχωρήσαμε από τις συνεδριάσεις όχι οριστικά, κυρίες και κύριοι συνάδελφοι. Αποχωρήσαμε μέχρι ν</w:t>
      </w:r>
      <w:r>
        <w:rPr>
          <w:rFonts w:eastAsia="Times New Roman" w:cs="Times New Roman"/>
          <w:szCs w:val="24"/>
        </w:rPr>
        <w:t>α αποφασίσει η Πλειοψηφία να διερευνήσει την υπόθεση, γεγονός το οποίο τελικά δεν επήλθε με δική σας ευθύνη.</w:t>
      </w:r>
    </w:p>
    <w:p w14:paraId="6F5C42A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Σήμερα η Πλειοψηφία, για να δικαιολογήσει τη μη παραπομπή της υπόθεσης στη </w:t>
      </w:r>
      <w:r>
        <w:rPr>
          <w:rFonts w:eastAsia="Times New Roman" w:cs="Times New Roman"/>
          <w:szCs w:val="24"/>
        </w:rPr>
        <w:t>δ</w:t>
      </w:r>
      <w:r>
        <w:rPr>
          <w:rFonts w:eastAsia="Times New Roman" w:cs="Times New Roman"/>
          <w:szCs w:val="24"/>
        </w:rPr>
        <w:t>ικαιοσύνη μέσω της διαδικασίας που ορίζει το Σύνταγμα, μέσω της διαδικα</w:t>
      </w:r>
      <w:r>
        <w:rPr>
          <w:rFonts w:eastAsia="Times New Roman" w:cs="Times New Roman"/>
          <w:szCs w:val="24"/>
        </w:rPr>
        <w:t xml:space="preserve">σίας του </w:t>
      </w:r>
      <w:r>
        <w:rPr>
          <w:rFonts w:eastAsia="Times New Roman" w:cs="Times New Roman"/>
          <w:szCs w:val="24"/>
        </w:rPr>
        <w:t>δ</w:t>
      </w:r>
      <w:r>
        <w:rPr>
          <w:rFonts w:eastAsia="Times New Roman" w:cs="Times New Roman"/>
          <w:szCs w:val="24"/>
        </w:rPr>
        <w:t xml:space="preserve">ικαστικού </w:t>
      </w:r>
      <w:r>
        <w:rPr>
          <w:rFonts w:eastAsia="Times New Roman" w:cs="Times New Roman"/>
          <w:szCs w:val="24"/>
        </w:rPr>
        <w:t>σ</w:t>
      </w:r>
      <w:r>
        <w:rPr>
          <w:rFonts w:eastAsia="Times New Roman" w:cs="Times New Roman"/>
          <w:szCs w:val="24"/>
        </w:rPr>
        <w:t>υμβουλίου του άρθρου 86, ισχυρίζεται ότι επιβεβαιώνει την αρμοδιότητα της κοινής ποινικής δικαιοσύνης.</w:t>
      </w:r>
    </w:p>
    <w:p w14:paraId="6F5C42B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Ας εξετάσουμε αυτό το επιχείρημα. </w:t>
      </w:r>
    </w:p>
    <w:p w14:paraId="6F5C42B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Πρώτον, στην περίπτωση της δήθεν νομιμοποίησης εσόδων η </w:t>
      </w:r>
      <w:r>
        <w:rPr>
          <w:rFonts w:eastAsia="Times New Roman" w:cs="Times New Roman"/>
          <w:szCs w:val="24"/>
        </w:rPr>
        <w:t>δ</w:t>
      </w:r>
      <w:r>
        <w:rPr>
          <w:rFonts w:eastAsia="Times New Roman" w:cs="Times New Roman"/>
          <w:szCs w:val="24"/>
        </w:rPr>
        <w:t>ικαιοσύνη ουδέποτε μάς την απέστειλε στη</w:t>
      </w:r>
      <w:r>
        <w:rPr>
          <w:rFonts w:eastAsia="Times New Roman" w:cs="Times New Roman"/>
          <w:szCs w:val="24"/>
        </w:rPr>
        <w:t xml:space="preserve"> Βουλή. Επίσης, η </w:t>
      </w:r>
      <w:r>
        <w:rPr>
          <w:rFonts w:eastAsia="Times New Roman" w:cs="Times New Roman"/>
          <w:szCs w:val="24"/>
        </w:rPr>
        <w:t>δ</w:t>
      </w:r>
      <w:r>
        <w:rPr>
          <w:rFonts w:eastAsia="Times New Roman" w:cs="Times New Roman"/>
          <w:szCs w:val="24"/>
        </w:rPr>
        <w:t>ικαιοσύνη ήδη λέγεται ότι ερευνά την υπόθεση. Ακούσαμε, επίσης, ότι άνοιξαν οι τραπεζικοί λογαριασμοί. Φαντάζομαι πως κάποιος θα μας ενημερώσει αν μετά από τόσες εβδομάδες βρέθηκε κάτι. Αν δεν βρέθηκε κάτι, αντιλαμβάνομαι ότι δεν υφίστατ</w:t>
      </w:r>
      <w:r>
        <w:rPr>
          <w:rFonts w:eastAsia="Times New Roman" w:cs="Times New Roman"/>
          <w:szCs w:val="24"/>
        </w:rPr>
        <w:t xml:space="preserve">αι τέτοια υπόθεση. Κανείς, όμως, δεν μας ενημερώνει γι’ αυτό. Επίσης η </w:t>
      </w:r>
      <w:r>
        <w:rPr>
          <w:rFonts w:eastAsia="Times New Roman" w:cs="Times New Roman"/>
          <w:szCs w:val="24"/>
        </w:rPr>
        <w:t>δ</w:t>
      </w:r>
      <w:r>
        <w:rPr>
          <w:rFonts w:eastAsia="Times New Roman" w:cs="Times New Roman"/>
          <w:szCs w:val="24"/>
        </w:rPr>
        <w:t xml:space="preserve">ικαιοσύνη ήδη λέγεται ότι ερευνά την υπόθεση. Η νομολογία είναι σαφής και ορθώς στο πόρισμά της, στη σελίδα 36, η Πλειοψηφία επικαλείται το </w:t>
      </w:r>
      <w:r>
        <w:rPr>
          <w:rFonts w:eastAsia="Times New Roman" w:cs="Times New Roman"/>
          <w:szCs w:val="24"/>
        </w:rPr>
        <w:t>β</w:t>
      </w:r>
      <w:r>
        <w:rPr>
          <w:rFonts w:eastAsia="Times New Roman" w:cs="Times New Roman"/>
          <w:szCs w:val="24"/>
        </w:rPr>
        <w:t xml:space="preserve">ούλευμα 1 του 2011 του </w:t>
      </w:r>
      <w:r>
        <w:rPr>
          <w:rFonts w:eastAsia="Times New Roman" w:cs="Times New Roman"/>
          <w:szCs w:val="24"/>
        </w:rPr>
        <w:t>δ</w:t>
      </w:r>
      <w:r>
        <w:rPr>
          <w:rFonts w:eastAsia="Times New Roman" w:cs="Times New Roman"/>
          <w:szCs w:val="24"/>
        </w:rPr>
        <w:t xml:space="preserve">ικαστικού </w:t>
      </w:r>
      <w:r>
        <w:rPr>
          <w:rFonts w:eastAsia="Times New Roman" w:cs="Times New Roman"/>
          <w:szCs w:val="24"/>
        </w:rPr>
        <w:t>σ</w:t>
      </w:r>
      <w:r>
        <w:rPr>
          <w:rFonts w:eastAsia="Times New Roman" w:cs="Times New Roman"/>
          <w:szCs w:val="24"/>
        </w:rPr>
        <w:t>υμβουλίο</w:t>
      </w:r>
      <w:r>
        <w:rPr>
          <w:rFonts w:eastAsia="Times New Roman" w:cs="Times New Roman"/>
          <w:szCs w:val="24"/>
        </w:rPr>
        <w:t xml:space="preserve">υ του άρθρου 86 παράγραφος 4 του Συντάγματος. </w:t>
      </w:r>
    </w:p>
    <w:p w14:paraId="6F5C42B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Άρα, η </w:t>
      </w:r>
      <w:r>
        <w:rPr>
          <w:rFonts w:eastAsia="Times New Roman" w:cs="Times New Roman"/>
          <w:szCs w:val="24"/>
        </w:rPr>
        <w:t>ε</w:t>
      </w:r>
      <w:r>
        <w:rPr>
          <w:rFonts w:eastAsia="Times New Roman" w:cs="Times New Roman"/>
          <w:szCs w:val="24"/>
        </w:rPr>
        <w:t>ισαγγελία ουδέποτε μ</w:t>
      </w:r>
      <w:r>
        <w:rPr>
          <w:rFonts w:eastAsia="Times New Roman" w:cs="Times New Roman"/>
          <w:szCs w:val="24"/>
        </w:rPr>
        <w:t>α</w:t>
      </w:r>
      <w:r>
        <w:rPr>
          <w:rFonts w:eastAsia="Times New Roman" w:cs="Times New Roman"/>
          <w:szCs w:val="24"/>
        </w:rPr>
        <w:t xml:space="preserve">ς έστειλε την υπόθεση για να τη στείλουμε εμείς πίσω. Είναι επικοινωνιακό θέατρο τα λεγόμενα ότι η υπόθεση επιστρέφει στη </w:t>
      </w:r>
      <w:r>
        <w:rPr>
          <w:rFonts w:eastAsia="Times New Roman" w:cs="Times New Roman"/>
          <w:szCs w:val="24"/>
        </w:rPr>
        <w:t>δ</w:t>
      </w:r>
      <w:r>
        <w:rPr>
          <w:rFonts w:eastAsia="Times New Roman" w:cs="Times New Roman"/>
          <w:szCs w:val="24"/>
        </w:rPr>
        <w:t>ικαιο</w:t>
      </w:r>
      <w:r>
        <w:rPr>
          <w:rFonts w:eastAsia="Times New Roman" w:cs="Times New Roman"/>
          <w:szCs w:val="24"/>
        </w:rPr>
        <w:lastRenderedPageBreak/>
        <w:t>σύνη. Η υπόθεση ως προς τη νομιμοποίηση ποτέ δεν δια</w:t>
      </w:r>
      <w:r>
        <w:rPr>
          <w:rFonts w:eastAsia="Times New Roman" w:cs="Times New Roman"/>
          <w:szCs w:val="24"/>
        </w:rPr>
        <w:t xml:space="preserve">βιβάστηκε από την </w:t>
      </w:r>
      <w:r>
        <w:rPr>
          <w:rFonts w:eastAsia="Times New Roman" w:cs="Times New Roman"/>
          <w:szCs w:val="24"/>
        </w:rPr>
        <w:t>ε</w:t>
      </w:r>
      <w:r>
        <w:rPr>
          <w:rFonts w:eastAsia="Times New Roman" w:cs="Times New Roman"/>
          <w:szCs w:val="24"/>
        </w:rPr>
        <w:t xml:space="preserve">ισαγγελία, η </w:t>
      </w:r>
      <w:r>
        <w:rPr>
          <w:rFonts w:eastAsia="Times New Roman" w:cs="Times New Roman"/>
          <w:szCs w:val="24"/>
        </w:rPr>
        <w:t>ε</w:t>
      </w:r>
      <w:r>
        <w:rPr>
          <w:rFonts w:eastAsia="Times New Roman" w:cs="Times New Roman"/>
          <w:szCs w:val="24"/>
        </w:rPr>
        <w:t>πιτροπή δεν προσέθεσε κανένα νέο στοιχείο στον άδειο φάκελο αυτής της υπόθεσης και άρα δεν γυρνάει πίσω.</w:t>
      </w:r>
    </w:p>
    <w:p w14:paraId="6F5C42B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Ως προς το θέμα της δήθεν δωροδοκίας, δεν θα εμπλακώ σε μια φιλολογική συζήτηση σαν τις ατέρμονες συζητήσεις στην </w:t>
      </w:r>
      <w:r>
        <w:rPr>
          <w:rFonts w:eastAsia="Times New Roman" w:cs="Times New Roman"/>
          <w:szCs w:val="24"/>
        </w:rPr>
        <w:t>ε</w:t>
      </w:r>
      <w:r>
        <w:rPr>
          <w:rFonts w:eastAsia="Times New Roman" w:cs="Times New Roman"/>
          <w:szCs w:val="24"/>
        </w:rPr>
        <w:t>πιτ</w:t>
      </w:r>
      <w:r>
        <w:rPr>
          <w:rFonts w:eastAsia="Times New Roman" w:cs="Times New Roman"/>
          <w:szCs w:val="24"/>
        </w:rPr>
        <w:t xml:space="preserve">ροπή, ενώ όλοι γνωρίζουμε ότι ήταν προειλημμένη η απόφαση της Πλειοψηφίας. Την είχαν αποκαλύψει κορυφαίοι Υπουργοί πριν καν τη σύσταση της </w:t>
      </w:r>
      <w:r>
        <w:rPr>
          <w:rFonts w:eastAsia="Times New Roman" w:cs="Times New Roman"/>
          <w:szCs w:val="24"/>
        </w:rPr>
        <w:t>π</w:t>
      </w:r>
      <w:r>
        <w:rPr>
          <w:rFonts w:eastAsia="Times New Roman" w:cs="Times New Roman"/>
          <w:szCs w:val="24"/>
        </w:rPr>
        <w:t xml:space="preserve">ροανακριτικής </w:t>
      </w:r>
      <w:r>
        <w:rPr>
          <w:rFonts w:eastAsia="Times New Roman" w:cs="Times New Roman"/>
          <w:szCs w:val="24"/>
        </w:rPr>
        <w:t>ε</w:t>
      </w:r>
      <w:r>
        <w:rPr>
          <w:rFonts w:eastAsia="Times New Roman" w:cs="Times New Roman"/>
          <w:szCs w:val="24"/>
        </w:rPr>
        <w:t>πιτροπής.</w:t>
      </w:r>
    </w:p>
    <w:p w14:paraId="6F5C42B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Θέλω, όμως, να τονίσω κάτι πάρα πολύ ουσιαστικό: Κυρίες και κύριοι συνάδελφοι, σε ένα κράτο</w:t>
      </w:r>
      <w:r>
        <w:rPr>
          <w:rFonts w:eastAsia="Times New Roman" w:cs="Times New Roman"/>
          <w:szCs w:val="24"/>
        </w:rPr>
        <w:t>ς δικαίου η αρμοδιότητα δεν είναι θέμα επιλογής, η αρμοδιότητα δεν μεταλλάσσεται ανάλογα με το τι πιστεύει ο καθένας πολιτικά και τι συμφέρει κατά την άποψή του την εξέταση μιας υπόθεσης. Αυτό διαχωρίζει τα κράτη δικαίου από τα κράτη που δεν σέβονται την έ</w:t>
      </w:r>
      <w:r>
        <w:rPr>
          <w:rFonts w:eastAsia="Times New Roman" w:cs="Times New Roman"/>
          <w:szCs w:val="24"/>
        </w:rPr>
        <w:t>ννομη τάξη.</w:t>
      </w:r>
    </w:p>
    <w:p w14:paraId="6F5C42B5" w14:textId="77777777" w:rsidR="0016272D" w:rsidRDefault="008D6B83">
      <w:pPr>
        <w:spacing w:line="600" w:lineRule="auto"/>
        <w:ind w:firstLine="720"/>
        <w:jc w:val="both"/>
        <w:rPr>
          <w:rFonts w:eastAsia="Times New Roman" w:cs="Times New Roman"/>
        </w:rPr>
      </w:pPr>
      <w:r>
        <w:rPr>
          <w:rFonts w:eastAsia="Times New Roman" w:cs="Times New Roman"/>
        </w:rPr>
        <w:lastRenderedPageBreak/>
        <w:t xml:space="preserve">Η αρμοδιότητα είναι συγκεκριμένη. Καθορίζεται από τον νόμο και καθορίζεται από τη νομολογία των δικαστικών οργάνων. Η δικαιοσύνη και μόνο παράγει νομολογία και όχι, όπως γνωρίζετε όλοι, η </w:t>
      </w:r>
      <w:r>
        <w:rPr>
          <w:rFonts w:eastAsia="Times New Roman" w:cs="Times New Roman"/>
        </w:rPr>
        <w:t>π</w:t>
      </w:r>
      <w:r>
        <w:rPr>
          <w:rFonts w:eastAsia="Times New Roman" w:cs="Times New Roman"/>
        </w:rPr>
        <w:t xml:space="preserve">ροανακριτική </w:t>
      </w:r>
      <w:r>
        <w:rPr>
          <w:rFonts w:eastAsia="Times New Roman" w:cs="Times New Roman"/>
        </w:rPr>
        <w:t>ε</w:t>
      </w:r>
      <w:r>
        <w:rPr>
          <w:rFonts w:eastAsia="Times New Roman" w:cs="Times New Roman"/>
        </w:rPr>
        <w:t xml:space="preserve">πιτροπή και τα πορίσματά της. </w:t>
      </w:r>
    </w:p>
    <w:p w14:paraId="6F5C42B6" w14:textId="77777777" w:rsidR="0016272D" w:rsidRDefault="008D6B83">
      <w:pPr>
        <w:spacing w:line="600" w:lineRule="auto"/>
        <w:ind w:firstLine="720"/>
        <w:jc w:val="both"/>
        <w:rPr>
          <w:rFonts w:eastAsia="Times New Roman" w:cs="Times New Roman"/>
        </w:rPr>
      </w:pPr>
      <w:r>
        <w:rPr>
          <w:rFonts w:eastAsia="Times New Roman" w:cs="Times New Roman"/>
        </w:rPr>
        <w:t xml:space="preserve">Να σημειώσω ότι η κυρία </w:t>
      </w:r>
      <w:r>
        <w:rPr>
          <w:rFonts w:eastAsia="Times New Roman" w:cs="Times New Roman"/>
        </w:rPr>
        <w:t>ε</w:t>
      </w:r>
      <w:r>
        <w:rPr>
          <w:rFonts w:eastAsia="Times New Roman" w:cs="Times New Roman"/>
        </w:rPr>
        <w:t>ισαγγελεύς έκρινε ήδη</w:t>
      </w:r>
      <w:r w:rsidRPr="00B60CB0">
        <w:rPr>
          <w:rFonts w:eastAsia="Times New Roman" w:cs="Times New Roman"/>
        </w:rPr>
        <w:t>,</w:t>
      </w:r>
      <w:r>
        <w:rPr>
          <w:rFonts w:eastAsia="Times New Roman" w:cs="Times New Roman"/>
        </w:rPr>
        <w:t xml:space="preserve"> με την αποστολή της δικογραφίας, ποια αδικήματα κατά τη γνώμη της δικαιοσύνης, της ανεξάρτητης δικαιοσύνης, εμπίπτουν στην αρμοδιότητα της Βουλής. Διότι το άρθρο 86 ορίζει την αμελλητί αποστολή αδικημάτων προ</w:t>
      </w:r>
      <w:r>
        <w:rPr>
          <w:rFonts w:eastAsia="Times New Roman" w:cs="Times New Roman"/>
        </w:rPr>
        <w:t xml:space="preserve">σώπων που διατέλεσαν μέλη της κυβέρνησης ή Υφυπουργοί, αλλά συγκεκριμένα και μόνο, όπως λέει το άρθρο, για αδικήματα που τέλεσαν κατά την άσκηση των καθηκόντων τους. </w:t>
      </w:r>
    </w:p>
    <w:p w14:paraId="6F5C42B7" w14:textId="77777777" w:rsidR="0016272D" w:rsidRDefault="008D6B83">
      <w:pPr>
        <w:spacing w:line="600" w:lineRule="auto"/>
        <w:ind w:firstLine="720"/>
        <w:jc w:val="both"/>
        <w:rPr>
          <w:rFonts w:eastAsia="Times New Roman" w:cs="Times New Roman"/>
        </w:rPr>
      </w:pPr>
      <w:r>
        <w:rPr>
          <w:rFonts w:eastAsia="Times New Roman" w:cs="Times New Roman"/>
        </w:rPr>
        <w:t xml:space="preserve">Έτσι, ο </w:t>
      </w:r>
      <w:r>
        <w:rPr>
          <w:rFonts w:eastAsia="Times New Roman" w:cs="Times New Roman"/>
        </w:rPr>
        <w:t>ε</w:t>
      </w:r>
      <w:r>
        <w:rPr>
          <w:rFonts w:eastAsia="Times New Roman" w:cs="Times New Roman"/>
        </w:rPr>
        <w:t xml:space="preserve">ισαγγελέας </w:t>
      </w:r>
      <w:r>
        <w:rPr>
          <w:rFonts w:eastAsia="Times New Roman" w:cs="Times New Roman"/>
        </w:rPr>
        <w:t>δ</w:t>
      </w:r>
      <w:r>
        <w:rPr>
          <w:rFonts w:eastAsia="Times New Roman" w:cs="Times New Roman"/>
        </w:rPr>
        <w:t xml:space="preserve">ιαφθοράς, διαβιβάζοντας τη δικογραφία στη Βουλή και ταυτοχρόνως κρατώντας το μέρος που αφορούσε το αδίκημα της νομιμοποίησης εσόδων από εγκληματικές δραστηριότητες, για το οποίο μάλιστα έχει ήδη ασκήσει η προανακριτικές πράξεις, εφάρμοσε τις διατάξεις του </w:t>
      </w:r>
      <w:r>
        <w:rPr>
          <w:rFonts w:eastAsia="Times New Roman" w:cs="Times New Roman"/>
        </w:rPr>
        <w:t xml:space="preserve">άρθρου 86 του Συντάγματος και αναγνώρισε την αρμοδιότητα της Βουλής. </w:t>
      </w:r>
    </w:p>
    <w:p w14:paraId="6F5C42B8" w14:textId="77777777" w:rsidR="0016272D" w:rsidRDefault="008D6B83">
      <w:pPr>
        <w:spacing w:line="600" w:lineRule="auto"/>
        <w:ind w:firstLine="720"/>
        <w:jc w:val="both"/>
        <w:rPr>
          <w:rFonts w:eastAsia="Times New Roman" w:cs="Times New Roman"/>
        </w:rPr>
      </w:pPr>
      <w:r>
        <w:rPr>
          <w:rFonts w:eastAsia="Times New Roman" w:cs="Times New Roman"/>
        </w:rPr>
        <w:lastRenderedPageBreak/>
        <w:t xml:space="preserve">Την ίδια στιγμή και η Πλειοψηφία, εσείς, εφαρμόσατε με τη σειρά σας το άρθρο 86 του Συντάγματος, προτείνοντας αρχικά και εν συνεχεία συγκροτώντας την </w:t>
      </w:r>
      <w:r>
        <w:rPr>
          <w:rFonts w:eastAsia="Times New Roman" w:cs="Times New Roman"/>
        </w:rPr>
        <w:t>ε</w:t>
      </w:r>
      <w:r>
        <w:rPr>
          <w:rFonts w:eastAsia="Times New Roman" w:cs="Times New Roman"/>
        </w:rPr>
        <w:t>πιτροπή με απόφαση της Ολομέλειας κ</w:t>
      </w:r>
      <w:r>
        <w:rPr>
          <w:rFonts w:eastAsia="Times New Roman" w:cs="Times New Roman"/>
        </w:rPr>
        <w:t>αι διεξάγοντας σήμερα αυτή τη συζήτηση στην Ολομέλεια της Βουλής.</w:t>
      </w:r>
    </w:p>
    <w:p w14:paraId="6F5C42B9" w14:textId="77777777" w:rsidR="0016272D" w:rsidRDefault="008D6B83">
      <w:pPr>
        <w:spacing w:line="600" w:lineRule="auto"/>
        <w:ind w:firstLine="720"/>
        <w:jc w:val="both"/>
        <w:rPr>
          <w:rFonts w:eastAsia="Times New Roman" w:cs="Times New Roman"/>
        </w:rPr>
      </w:pPr>
      <w:r>
        <w:rPr>
          <w:rFonts w:eastAsia="Times New Roman" w:cs="Times New Roman"/>
        </w:rPr>
        <w:t xml:space="preserve">Θέλω επίσης να σημειώσω ότι το άρθρο 86 θεσμοθετεί δύο ειδικά δικαστικά όργανα προ και μετά τη σύσταση της </w:t>
      </w:r>
      <w:r>
        <w:rPr>
          <w:rFonts w:eastAsia="Times New Roman" w:cs="Times New Roman"/>
        </w:rPr>
        <w:t>ε</w:t>
      </w:r>
      <w:r>
        <w:rPr>
          <w:rFonts w:eastAsia="Times New Roman" w:cs="Times New Roman"/>
        </w:rPr>
        <w:t>πιτροπής για να αποφανθεί επί τέτοιων νομικών θεμάτων, αλλά εσείς αποφύγατε και τα</w:t>
      </w:r>
      <w:r>
        <w:rPr>
          <w:rFonts w:eastAsia="Times New Roman" w:cs="Times New Roman"/>
        </w:rPr>
        <w:t xml:space="preserve"> δύο ειδικά όργανα που προβλέπει το άρθρο 86. Και βέβαια τώρα δημιουργείτε το συνταγματικά απαράδεκτο γεγονός να στερούμε στα αναφερόμενα πρόσωπα το δικαίωμα του </w:t>
      </w:r>
      <w:proofErr w:type="spellStart"/>
      <w:r>
        <w:rPr>
          <w:rFonts w:eastAsia="Times New Roman" w:cs="Times New Roman"/>
        </w:rPr>
        <w:t>νομίμου</w:t>
      </w:r>
      <w:proofErr w:type="spellEnd"/>
      <w:r>
        <w:rPr>
          <w:rFonts w:eastAsia="Times New Roman" w:cs="Times New Roman"/>
        </w:rPr>
        <w:t xml:space="preserve"> δικαστή, όπως ορίζεται στο άρθρο 8 του Συντάγματος. </w:t>
      </w:r>
    </w:p>
    <w:p w14:paraId="6F5C42BA" w14:textId="77777777" w:rsidR="0016272D" w:rsidRDefault="008D6B83">
      <w:pPr>
        <w:spacing w:line="600" w:lineRule="auto"/>
        <w:ind w:firstLine="720"/>
        <w:jc w:val="both"/>
        <w:rPr>
          <w:rFonts w:eastAsia="Times New Roman" w:cs="Times New Roman"/>
        </w:rPr>
      </w:pPr>
      <w:r>
        <w:rPr>
          <w:rFonts w:eastAsia="Times New Roman" w:cs="Times New Roman"/>
        </w:rPr>
        <w:t>Σήμερα, κ</w:t>
      </w:r>
      <w:r w:rsidRPr="002A7207">
        <w:rPr>
          <w:rFonts w:eastAsia="Times New Roman" w:cs="Times New Roman"/>
        </w:rPr>
        <w:t>υρίες και κύριοι συνάδελ</w:t>
      </w:r>
      <w:r w:rsidRPr="002A7207">
        <w:rPr>
          <w:rFonts w:eastAsia="Times New Roman" w:cs="Times New Roman"/>
        </w:rPr>
        <w:t>φοι,</w:t>
      </w:r>
      <w:r>
        <w:rPr>
          <w:rFonts w:eastAsia="Times New Roman" w:cs="Times New Roman"/>
        </w:rPr>
        <w:t xml:space="preserve"> η </w:t>
      </w:r>
      <w:r>
        <w:rPr>
          <w:rFonts w:eastAsia="Times New Roman" w:cs="Times New Roman"/>
        </w:rPr>
        <w:t>π</w:t>
      </w:r>
      <w:r>
        <w:rPr>
          <w:rFonts w:eastAsia="Times New Roman" w:cs="Times New Roman"/>
        </w:rPr>
        <w:t xml:space="preserve">ροανακριτική </w:t>
      </w:r>
      <w:r>
        <w:rPr>
          <w:rFonts w:eastAsia="Times New Roman" w:cs="Times New Roman"/>
        </w:rPr>
        <w:t>ε</w:t>
      </w:r>
      <w:r>
        <w:rPr>
          <w:rFonts w:eastAsia="Times New Roman" w:cs="Times New Roman"/>
        </w:rPr>
        <w:t>πιτροπή απλώς θα διαπιστώσει την αναρμοδιότητα της Βουλής. Θα πείτε: «Εμείς είμαστε αναρμόδιοι. Το βά</w:t>
      </w:r>
      <w:r>
        <w:rPr>
          <w:rFonts w:eastAsia="Times New Roman" w:cs="Times New Roman"/>
        </w:rPr>
        <w:lastRenderedPageBreak/>
        <w:t>ζουμε στο αρχείο». Δεν διαβιβάζετε την υπόθεση στη δικαιοσύνη, όπως για επικοινωνιακούς λόγους επικαλείστε. Το έχει ήδη πει ο εισηγητ</w:t>
      </w:r>
      <w:r>
        <w:rPr>
          <w:rFonts w:eastAsia="Times New Roman" w:cs="Times New Roman"/>
        </w:rPr>
        <w:t xml:space="preserve">ής του ΣΥΡΙΖΑ στην </w:t>
      </w:r>
      <w:r>
        <w:rPr>
          <w:rFonts w:eastAsia="Times New Roman" w:cs="Times New Roman"/>
        </w:rPr>
        <w:t>ε</w:t>
      </w:r>
      <w:r>
        <w:rPr>
          <w:rFonts w:eastAsia="Times New Roman" w:cs="Times New Roman"/>
        </w:rPr>
        <w:t xml:space="preserve">πιτροπή στις 9 Μαρτίου 2018. </w:t>
      </w:r>
    </w:p>
    <w:p w14:paraId="6F5C42BB" w14:textId="77777777" w:rsidR="0016272D" w:rsidRDefault="008D6B83">
      <w:pPr>
        <w:spacing w:line="600" w:lineRule="auto"/>
        <w:ind w:firstLine="720"/>
        <w:jc w:val="both"/>
        <w:rPr>
          <w:rFonts w:eastAsia="Times New Roman" w:cs="Times New Roman"/>
        </w:rPr>
      </w:pPr>
      <w:r>
        <w:rPr>
          <w:rFonts w:eastAsia="Times New Roman" w:cs="Times New Roman"/>
        </w:rPr>
        <w:t xml:space="preserve">Σας διαβάζω: «Τι θα πει </w:t>
      </w:r>
      <w:r w:rsidRPr="00385650">
        <w:rPr>
          <w:rFonts w:eastAsia="Times New Roman" w:cs="Times New Roman"/>
        </w:rPr>
        <w:t>“</w:t>
      </w:r>
      <w:r>
        <w:rPr>
          <w:rFonts w:eastAsia="Times New Roman" w:cs="Times New Roman"/>
        </w:rPr>
        <w:t>εμείς θα παραπέμψουμε την υπόθεση στη δικαιοσύνη</w:t>
      </w:r>
      <w:r w:rsidRPr="00385650">
        <w:rPr>
          <w:rFonts w:eastAsia="Times New Roman" w:cs="Times New Roman"/>
        </w:rPr>
        <w:t>”</w:t>
      </w:r>
      <w:r>
        <w:rPr>
          <w:rFonts w:eastAsia="Times New Roman" w:cs="Times New Roman"/>
        </w:rPr>
        <w:t>; Η μία εξουσία παραπέμπει στην άλλη; Έχει τέτοια αρμοδιότητα να παραπέμψει την υπόθεση στη δικαιοσύνη;». «Δίκιο έχετε», λέει ο ειση</w:t>
      </w:r>
      <w:r>
        <w:rPr>
          <w:rFonts w:eastAsia="Times New Roman" w:cs="Times New Roman"/>
        </w:rPr>
        <w:t xml:space="preserve">γητής της Πλειοψηφίας, «διαπιστωτική θα είναι η κρίση μας. Η δικαιοσύνη έχει αρμοδιότητα και το σωστό ρήμα είναι ότι διαπιστώνεται». </w:t>
      </w:r>
    </w:p>
    <w:p w14:paraId="6F5C42BC" w14:textId="77777777" w:rsidR="0016272D" w:rsidRDefault="008D6B83">
      <w:pPr>
        <w:spacing w:line="600" w:lineRule="auto"/>
        <w:ind w:firstLine="720"/>
        <w:jc w:val="both"/>
        <w:rPr>
          <w:rFonts w:eastAsia="Times New Roman" w:cs="Times New Roman"/>
        </w:rPr>
      </w:pPr>
      <w:r w:rsidRPr="002A7207">
        <w:rPr>
          <w:rFonts w:eastAsia="Times New Roman" w:cs="Times New Roman"/>
          <w:b/>
        </w:rPr>
        <w:t>ΣΠΥΡΙΔΩΝ</w:t>
      </w:r>
      <w:r>
        <w:rPr>
          <w:rFonts w:eastAsia="Times New Roman" w:cs="Times New Roman"/>
          <w:b/>
        </w:rPr>
        <w:t>ΑΣ</w:t>
      </w:r>
      <w:r w:rsidRPr="002A7207">
        <w:rPr>
          <w:rFonts w:eastAsia="Times New Roman" w:cs="Times New Roman"/>
          <w:b/>
        </w:rPr>
        <w:t xml:space="preserve"> ΛΑΠΠΑΣ:</w:t>
      </w:r>
      <w:r>
        <w:rPr>
          <w:rFonts w:eastAsia="Times New Roman" w:cs="Times New Roman"/>
        </w:rPr>
        <w:t xml:space="preserve"> Αυτό είναι ακριβώς. Ρωτήστε τον κ. Βορίδη να σας εξηγήσει. </w:t>
      </w:r>
    </w:p>
    <w:p w14:paraId="6F5C42BD" w14:textId="77777777" w:rsidR="0016272D" w:rsidRDefault="008D6B83">
      <w:pPr>
        <w:spacing w:line="600" w:lineRule="auto"/>
        <w:ind w:firstLine="720"/>
        <w:jc w:val="both"/>
        <w:rPr>
          <w:rFonts w:eastAsia="Times New Roman" w:cs="Times New Roman"/>
        </w:rPr>
      </w:pPr>
      <w:r w:rsidRPr="002A7207">
        <w:rPr>
          <w:rFonts w:eastAsia="Times New Roman" w:cs="Times New Roman"/>
          <w:b/>
          <w:szCs w:val="24"/>
        </w:rPr>
        <w:t>ΝΟΤΗΣ ΜΗΤΑΡΑΚΗΣ:</w:t>
      </w:r>
      <w:r>
        <w:rPr>
          <w:rFonts w:eastAsia="Times New Roman" w:cs="Times New Roman"/>
        </w:rPr>
        <w:t xml:space="preserve"> Διαπιστώνουμε, δεν στέλνου</w:t>
      </w:r>
      <w:r>
        <w:rPr>
          <w:rFonts w:eastAsia="Times New Roman" w:cs="Times New Roman"/>
        </w:rPr>
        <w:t>με. Να μιλάμε σωστά ελληνικά. Άρα, να σταματήσουν οι κομπασμοί σας ότι θα επιστρέψετε την υπόθεση στη δικαιοσύνη.</w:t>
      </w:r>
    </w:p>
    <w:p w14:paraId="6F5C42BE" w14:textId="77777777" w:rsidR="0016272D" w:rsidRDefault="008D6B83">
      <w:pPr>
        <w:spacing w:line="600" w:lineRule="auto"/>
        <w:ind w:firstLine="720"/>
        <w:jc w:val="both"/>
        <w:rPr>
          <w:rFonts w:eastAsia="Times New Roman" w:cs="Times New Roman"/>
        </w:rPr>
      </w:pPr>
      <w:r>
        <w:rPr>
          <w:rFonts w:eastAsia="Times New Roman" w:cs="Times New Roman"/>
        </w:rPr>
        <w:lastRenderedPageBreak/>
        <w:t>Πάντως, μιλώντας συνολικά για το χώρο του φαρμάκου, θυμίζω ότι σε προηγούμενη συνεδρίαση ο αρμόδιος Υπουργός είχε μιλήσει για 85.000.000.000 ε</w:t>
      </w:r>
      <w:r>
        <w:rPr>
          <w:rFonts w:eastAsia="Times New Roman" w:cs="Times New Roman"/>
        </w:rPr>
        <w:t xml:space="preserve">υρώ σκάνδαλα στο χώρο της υγείας. </w:t>
      </w:r>
    </w:p>
    <w:p w14:paraId="6F5C42BF" w14:textId="77777777" w:rsidR="0016272D" w:rsidRDefault="008D6B83">
      <w:pPr>
        <w:spacing w:line="600" w:lineRule="auto"/>
        <w:ind w:firstLine="720"/>
        <w:jc w:val="both"/>
        <w:rPr>
          <w:rFonts w:eastAsia="Times New Roman" w:cs="Times New Roman"/>
        </w:rPr>
      </w:pPr>
      <w:r>
        <w:rPr>
          <w:rFonts w:eastAsia="Times New Roman" w:cs="Times New Roman"/>
        </w:rPr>
        <w:t xml:space="preserve">Δράττομαι της ευκαιρίας να τονίσω ότι έναν χρόνο μετά τη σύσταση της </w:t>
      </w:r>
      <w:r>
        <w:rPr>
          <w:rFonts w:eastAsia="Times New Roman" w:cs="Times New Roman"/>
        </w:rPr>
        <w:t>ε</w:t>
      </w:r>
      <w:r>
        <w:rPr>
          <w:rFonts w:eastAsia="Times New Roman" w:cs="Times New Roman"/>
        </w:rPr>
        <w:t xml:space="preserve">ξεταστικής </w:t>
      </w:r>
      <w:r>
        <w:rPr>
          <w:rFonts w:eastAsia="Times New Roman" w:cs="Times New Roman"/>
        </w:rPr>
        <w:t>ε</w:t>
      </w:r>
      <w:r>
        <w:rPr>
          <w:rFonts w:eastAsia="Times New Roman" w:cs="Times New Roman"/>
        </w:rPr>
        <w:t>πιτροπής για τα σκάνδαλα στον χώρο της υγείας, δεν έχει ξεκινήσει καν η όποια συζήτηση για το θέμα των δημοσίων προμηθειών φαρμάκων και άλλ</w:t>
      </w:r>
      <w:r>
        <w:rPr>
          <w:rFonts w:eastAsia="Times New Roman" w:cs="Times New Roman"/>
        </w:rPr>
        <w:t>ων υλικών και παρ</w:t>
      </w:r>
      <w:r>
        <w:rPr>
          <w:rFonts w:eastAsia="Times New Roman" w:cs="Times New Roman"/>
        </w:rPr>
        <w:t xml:space="preserve">’ </w:t>
      </w:r>
      <w:r>
        <w:rPr>
          <w:rFonts w:eastAsia="Times New Roman" w:cs="Times New Roman"/>
        </w:rPr>
        <w:t xml:space="preserve">ότι για καθαρά μικροπολιτικούς λόγους έχετε διαφυλάξει μέσω εξαίρεσης την περίοδο της δικής σας διακυβέρνησης. </w:t>
      </w:r>
    </w:p>
    <w:p w14:paraId="6F5C42C0" w14:textId="77777777" w:rsidR="0016272D" w:rsidRDefault="008D6B83">
      <w:pPr>
        <w:spacing w:line="600" w:lineRule="auto"/>
        <w:ind w:firstLine="720"/>
        <w:jc w:val="both"/>
        <w:rPr>
          <w:rFonts w:eastAsia="Times New Roman" w:cs="Times New Roman"/>
        </w:rPr>
      </w:pPr>
      <w:r>
        <w:rPr>
          <w:rFonts w:eastAsia="Times New Roman" w:cs="Times New Roman"/>
        </w:rPr>
        <w:t xml:space="preserve">Γιατί αυτή η έλλειψη ενδιαφέροντος και στην </w:t>
      </w:r>
      <w:r>
        <w:rPr>
          <w:rFonts w:eastAsia="Times New Roman" w:cs="Times New Roman"/>
        </w:rPr>
        <w:t>π</w:t>
      </w:r>
      <w:r>
        <w:rPr>
          <w:rFonts w:eastAsia="Times New Roman" w:cs="Times New Roman"/>
        </w:rPr>
        <w:t xml:space="preserve">ροανακριτική </w:t>
      </w:r>
      <w:r>
        <w:rPr>
          <w:rFonts w:eastAsia="Times New Roman" w:cs="Times New Roman"/>
        </w:rPr>
        <w:t>ε</w:t>
      </w:r>
      <w:r>
        <w:rPr>
          <w:rFonts w:eastAsia="Times New Roman" w:cs="Times New Roman"/>
        </w:rPr>
        <w:t xml:space="preserve">πιτροπή και στην </w:t>
      </w:r>
      <w:r>
        <w:rPr>
          <w:rFonts w:eastAsia="Times New Roman" w:cs="Times New Roman"/>
        </w:rPr>
        <w:t>ε</w:t>
      </w:r>
      <w:r>
        <w:rPr>
          <w:rFonts w:eastAsia="Times New Roman" w:cs="Times New Roman"/>
        </w:rPr>
        <w:t xml:space="preserve">ξεταστική </w:t>
      </w:r>
      <w:r>
        <w:rPr>
          <w:rFonts w:eastAsia="Times New Roman" w:cs="Times New Roman"/>
        </w:rPr>
        <w:t>ε</w:t>
      </w:r>
      <w:r>
        <w:rPr>
          <w:rFonts w:eastAsia="Times New Roman" w:cs="Times New Roman"/>
        </w:rPr>
        <w:t xml:space="preserve">πιτροπή για να μελετήσετε την ουσία στον χώρο του φαρμάκου; Γιατί αυτή η σπουδή, όταν ήσασταν αντιπολίτευση, να αντιταχθείτε σε οποιαδήποτε προσπάθεια περιορισμού της δημόσιας δαπάνης, αναπαράγοντας στον δημόσιο λόγο τα επιχειρήματα των φαρμακοβιομηχάνων; </w:t>
      </w:r>
    </w:p>
    <w:p w14:paraId="6F5C42C1" w14:textId="77777777" w:rsidR="0016272D" w:rsidRDefault="008D6B83">
      <w:pPr>
        <w:spacing w:line="600" w:lineRule="auto"/>
        <w:ind w:firstLine="720"/>
        <w:jc w:val="both"/>
        <w:rPr>
          <w:rFonts w:eastAsia="Times New Roman" w:cs="Times New Roman"/>
        </w:rPr>
      </w:pPr>
      <w:r>
        <w:rPr>
          <w:rFonts w:eastAsia="Times New Roman" w:cs="Times New Roman"/>
        </w:rPr>
        <w:lastRenderedPageBreak/>
        <w:t>Κλείνοντας, κ</w:t>
      </w:r>
      <w:r w:rsidRPr="00A631D5">
        <w:rPr>
          <w:rFonts w:eastAsia="Times New Roman" w:cs="Times New Roman"/>
        </w:rPr>
        <w:t>υρίες και κύριοι συνάδελφοι,</w:t>
      </w:r>
      <w:r>
        <w:rPr>
          <w:rFonts w:eastAsia="Times New Roman" w:cs="Times New Roman"/>
        </w:rPr>
        <w:t xml:space="preserve"> θέλω να πω ότι η υπόθεση </w:t>
      </w:r>
      <w:r>
        <w:rPr>
          <w:rFonts w:eastAsia="Times New Roman" w:cs="Times New Roman"/>
        </w:rPr>
        <w:t>«</w:t>
      </w:r>
      <w:r>
        <w:rPr>
          <w:rFonts w:eastAsia="Times New Roman" w:cs="Times New Roman"/>
          <w:lang w:val="en-US"/>
        </w:rPr>
        <w:t>NOVARTIS</w:t>
      </w:r>
      <w:r>
        <w:rPr>
          <w:rFonts w:eastAsia="Times New Roman" w:cs="Times New Roman"/>
        </w:rPr>
        <w:t>»</w:t>
      </w:r>
      <w:r>
        <w:rPr>
          <w:rFonts w:eastAsia="Times New Roman" w:cs="Times New Roman"/>
        </w:rPr>
        <w:t xml:space="preserve"> αποτελεί ένα κοινοβουλευτικό φιάσκο. Κυρίως, όμως, συνιστά μια σκευωρία σε βάρος των πολιτικών σας αντιπάλων. </w:t>
      </w:r>
    </w:p>
    <w:p w14:paraId="6F5C42C2" w14:textId="77777777" w:rsidR="0016272D" w:rsidRDefault="008D6B83">
      <w:pPr>
        <w:spacing w:line="600" w:lineRule="auto"/>
        <w:ind w:firstLine="720"/>
        <w:jc w:val="both"/>
        <w:rPr>
          <w:rFonts w:eastAsia="Times New Roman" w:cs="Times New Roman"/>
        </w:rPr>
      </w:pPr>
      <w:r>
        <w:rPr>
          <w:rFonts w:eastAsia="Times New Roman" w:cs="Times New Roman"/>
        </w:rPr>
        <w:t>Ορθά λέτε –θα διαβάσω από το πόρισμα της Πλειοψηφίας- στη σελίδα 2</w:t>
      </w:r>
      <w:r>
        <w:rPr>
          <w:rFonts w:eastAsia="Times New Roman" w:cs="Times New Roman"/>
        </w:rPr>
        <w:t>2 του πορίσματος</w:t>
      </w:r>
      <w:r w:rsidRPr="00385650">
        <w:rPr>
          <w:rFonts w:eastAsia="Times New Roman" w:cs="Times New Roman"/>
        </w:rPr>
        <w:t>:</w:t>
      </w:r>
      <w:r>
        <w:rPr>
          <w:rFonts w:eastAsia="Times New Roman" w:cs="Times New Roman"/>
        </w:rPr>
        <w:t xml:space="preserve"> «Ο νόμος περί ευθύνης Υπουργών χρησιμοποιήθηκε πολλές φορές ως όπλο εξόντωσης των πολιτικών αντιπάλων». Σωστά το λέτε. Χρησιμοποιήθηκε πολλές φορές, χρησιμοποιείται και σήμερα, γιατί στόχος σας δεν είναι να υπηρετήσετε την αλήθεια, αλλά σ</w:t>
      </w:r>
      <w:r>
        <w:rPr>
          <w:rFonts w:eastAsia="Times New Roman" w:cs="Times New Roman"/>
        </w:rPr>
        <w:t>τόχος σας είναι να διαιρέσετε τους Έλληνες, να σπείρετε διχόνοια για να κουκουλώσετε τις δικές σας πράξεις, τις δικές σας αποτυχίες. Ετοιμάζετε το αφήγημά σας για τις επόμενες εκλογές, αλλά ο ελληνικός λαός καταλαβαίνει και θα σας κρίνει.</w:t>
      </w:r>
    </w:p>
    <w:p w14:paraId="6F5C42C3" w14:textId="77777777" w:rsidR="0016272D" w:rsidRDefault="008D6B83">
      <w:pPr>
        <w:spacing w:line="600" w:lineRule="auto"/>
        <w:ind w:firstLine="720"/>
        <w:jc w:val="center"/>
        <w:rPr>
          <w:rFonts w:eastAsia="Times New Roman"/>
          <w:bCs/>
        </w:rPr>
      </w:pPr>
      <w:r w:rsidRPr="00FE24C6">
        <w:rPr>
          <w:rFonts w:eastAsia="Times New Roman"/>
          <w:bCs/>
        </w:rPr>
        <w:t>(Χειροκροτήματα α</w:t>
      </w:r>
      <w:r w:rsidRPr="00FE24C6">
        <w:rPr>
          <w:rFonts w:eastAsia="Times New Roman"/>
          <w:bCs/>
        </w:rPr>
        <w:t>πό την πτέρυγα της Νέας Δημοκρατίας)</w:t>
      </w:r>
    </w:p>
    <w:p w14:paraId="6F5C42C4" w14:textId="77777777" w:rsidR="0016272D" w:rsidRDefault="008D6B83">
      <w:pPr>
        <w:spacing w:line="600" w:lineRule="auto"/>
        <w:ind w:firstLine="720"/>
        <w:jc w:val="both"/>
        <w:rPr>
          <w:rFonts w:eastAsia="Times New Roman" w:cs="Times New Roman"/>
        </w:rPr>
      </w:pPr>
      <w:r w:rsidRPr="00A631D5">
        <w:rPr>
          <w:rFonts w:eastAsia="Times New Roman"/>
          <w:b/>
          <w:bCs/>
        </w:rPr>
        <w:t>Π</w:t>
      </w:r>
      <w:r>
        <w:rPr>
          <w:rFonts w:eastAsia="Times New Roman"/>
          <w:b/>
          <w:bCs/>
        </w:rPr>
        <w:t>ΡΟΕΔΡΕΥΩΝ (Μάριος Γεωργιάδης</w:t>
      </w:r>
      <w:r w:rsidRPr="00A631D5">
        <w:rPr>
          <w:rFonts w:eastAsia="Times New Roman"/>
          <w:b/>
          <w:bCs/>
        </w:rPr>
        <w:t>):</w:t>
      </w:r>
      <w:r>
        <w:rPr>
          <w:rFonts w:eastAsia="Times New Roman" w:cs="Times New Roman"/>
        </w:rPr>
        <w:t xml:space="preserve"> Ευχαριστούμε πολύ τον κ. </w:t>
      </w:r>
      <w:proofErr w:type="spellStart"/>
      <w:r>
        <w:rPr>
          <w:rFonts w:eastAsia="Times New Roman" w:cs="Times New Roman"/>
        </w:rPr>
        <w:t>Μηταράκη</w:t>
      </w:r>
      <w:proofErr w:type="spellEnd"/>
      <w:r>
        <w:rPr>
          <w:rFonts w:eastAsia="Times New Roman" w:cs="Times New Roman"/>
        </w:rPr>
        <w:t xml:space="preserve">. </w:t>
      </w:r>
    </w:p>
    <w:p w14:paraId="6F5C42C5" w14:textId="77777777" w:rsidR="0016272D" w:rsidRDefault="008D6B83">
      <w:pPr>
        <w:spacing w:line="600" w:lineRule="auto"/>
        <w:ind w:firstLine="720"/>
        <w:jc w:val="both"/>
        <w:rPr>
          <w:rFonts w:eastAsia="Times New Roman" w:cs="Times New Roman"/>
        </w:rPr>
      </w:pPr>
      <w:r w:rsidRPr="00111BFF">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w:t>
      </w:r>
      <w:r w:rsidRPr="00111BFF">
        <w:rPr>
          <w:rFonts w:eastAsia="Times New Roman" w:cs="Times New Roman"/>
        </w:rPr>
        <w:t xml:space="preserve">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cs="Times New Roman"/>
        </w:rPr>
        <w:t xml:space="preserve">ένας </w:t>
      </w:r>
      <w:r w:rsidRPr="00111BFF">
        <w:rPr>
          <w:rFonts w:eastAsia="Times New Roman" w:cs="Times New Roman"/>
        </w:rPr>
        <w:t xml:space="preserve">μαθήτριες και μαθητές και τέσσερις </w:t>
      </w:r>
      <w:r>
        <w:rPr>
          <w:rFonts w:eastAsia="Times New Roman" w:cs="Times New Roman"/>
        </w:rPr>
        <w:t xml:space="preserve">συνοδοί </w:t>
      </w:r>
      <w:r w:rsidRPr="00111BFF">
        <w:rPr>
          <w:rFonts w:eastAsia="Times New Roman" w:cs="Times New Roman"/>
        </w:rPr>
        <w:t>εκπα</w:t>
      </w:r>
      <w:r>
        <w:rPr>
          <w:rFonts w:eastAsia="Times New Roman" w:cs="Times New Roman"/>
        </w:rPr>
        <w:t>ιδευτικοί από το 1</w:t>
      </w:r>
      <w:r w:rsidRPr="006F3DE0">
        <w:rPr>
          <w:rFonts w:eastAsia="Times New Roman" w:cs="Times New Roman"/>
          <w:vertAlign w:val="superscript"/>
        </w:rPr>
        <w:t>ο</w:t>
      </w:r>
      <w:r w:rsidRPr="00111BFF">
        <w:rPr>
          <w:rFonts w:eastAsia="Times New Roman" w:cs="Times New Roman"/>
        </w:rPr>
        <w:t xml:space="preserve"> Δημοτικό Σχολείο</w:t>
      </w:r>
      <w:r>
        <w:rPr>
          <w:rFonts w:eastAsia="Times New Roman" w:cs="Times New Roman"/>
        </w:rPr>
        <w:t xml:space="preserve"> Λάρισα</w:t>
      </w:r>
      <w:r>
        <w:rPr>
          <w:rFonts w:eastAsia="Times New Roman" w:cs="Times New Roman"/>
        </w:rPr>
        <w:t>ς</w:t>
      </w:r>
      <w:r w:rsidRPr="00111BFF">
        <w:rPr>
          <w:rFonts w:eastAsia="Times New Roman" w:cs="Times New Roman"/>
        </w:rPr>
        <w:t xml:space="preserve">. </w:t>
      </w:r>
    </w:p>
    <w:p w14:paraId="6F5C42C6" w14:textId="77777777" w:rsidR="0016272D" w:rsidRDefault="008D6B83">
      <w:pPr>
        <w:spacing w:line="600" w:lineRule="auto"/>
        <w:ind w:firstLine="720"/>
        <w:jc w:val="both"/>
        <w:rPr>
          <w:rFonts w:eastAsia="Times New Roman" w:cs="Times New Roman"/>
        </w:rPr>
      </w:pPr>
      <w:r w:rsidRPr="00111BFF">
        <w:rPr>
          <w:rFonts w:eastAsia="Times New Roman" w:cs="Times New Roman"/>
        </w:rPr>
        <w:t xml:space="preserve">Η Βουλή </w:t>
      </w:r>
      <w:r>
        <w:rPr>
          <w:rFonts w:eastAsia="Times New Roman" w:cs="Times New Roman"/>
        </w:rPr>
        <w:t>σάς</w:t>
      </w:r>
      <w:r w:rsidRPr="00111BFF">
        <w:rPr>
          <w:rFonts w:eastAsia="Times New Roman" w:cs="Times New Roman"/>
        </w:rPr>
        <w:t xml:space="preserve"> καλωσορίζει. </w:t>
      </w:r>
    </w:p>
    <w:p w14:paraId="6F5C42C7" w14:textId="77777777" w:rsidR="0016272D" w:rsidRDefault="008D6B83">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6F5C42C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Αναγνωστοπούλου έχει τον λόγο για δέκα λεπτά.</w:t>
      </w:r>
    </w:p>
    <w:p w14:paraId="6F5C42C9"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sidRPr="001B0445">
        <w:rPr>
          <w:rFonts w:eastAsia="Times New Roman" w:cs="Times New Roman"/>
          <w:b/>
          <w:szCs w:val="24"/>
        </w:rPr>
        <w:t>:</w:t>
      </w:r>
      <w:r>
        <w:rPr>
          <w:rFonts w:eastAsia="Times New Roman" w:cs="Times New Roman"/>
          <w:szCs w:val="24"/>
        </w:rPr>
        <w:t xml:space="preserve"> Ευχαριστώ, κύριε Πρόεδρε.</w:t>
      </w:r>
    </w:p>
    <w:p w14:paraId="6F5C42C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βρισκόμαστε σε μια πολύ σημαντική </w:t>
      </w:r>
      <w:r>
        <w:rPr>
          <w:rFonts w:eastAsia="Times New Roman" w:cs="Times New Roman"/>
          <w:szCs w:val="24"/>
        </w:rPr>
        <w:t>στιγμή και αυτή η Ολομέλεια θεωρώ ότι έχει μια ιστορική ευθύνη. Θα καταλήξω στο τέλος ποια είναι αυτή η ιστορική ευθύνη.</w:t>
      </w:r>
    </w:p>
    <w:p w14:paraId="6F5C42C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Διαβάζω ένα απόσπασμα για να ξεκινήσουμε λίγο τα πράγματα από την αρχή και να μην μπλέκουμε συνέχεια σε μια δαιδαλώδη αφήγηση και ερμην</w:t>
      </w:r>
      <w:r>
        <w:rPr>
          <w:rFonts w:eastAsia="Times New Roman" w:cs="Times New Roman"/>
          <w:szCs w:val="24"/>
        </w:rPr>
        <w:t>εία της νομικής επιστήμης: «Η διαφθορά είναι κατ’ ουσία ταυτισμένη με την ανισότητα, την αδικία, την έλλειψη ορθολογισμού και διαφάνειας, τον κοινωνικό αποκλεισμό, τον αθέμιτο ανταγωνισμό, την απώλεια συγκριτικών πλεονεκτημάτων, την αδυναμία του κράτους δι</w:t>
      </w:r>
      <w:r>
        <w:rPr>
          <w:rFonts w:eastAsia="Times New Roman" w:cs="Times New Roman"/>
          <w:szCs w:val="24"/>
        </w:rPr>
        <w:t>καίου και του κοινωνικού κράτους, την κρίση νομιμοποίησης της σύγχρονης αντιπροσωπευτικής δημοκρατίας. Είναι ένα σαράκι που θίγει κατ’ ουσία τη συνοχή της κοινωνίας».</w:t>
      </w:r>
    </w:p>
    <w:p w14:paraId="6F5C42C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Αυτά τα ωραία λόγια ανήκουν στον κ. Βενιζέλο, που έχει προλογίσει πόνημα για τη διαφθορά.</w:t>
      </w:r>
      <w:r>
        <w:rPr>
          <w:rFonts w:eastAsia="Times New Roman" w:cs="Times New Roman"/>
          <w:szCs w:val="24"/>
        </w:rPr>
        <w:t xml:space="preserve"> Ωραία είναι αυτά τα λόγια που περιγράφουν ένα εκτεταμένο φαινόμενο που οδηγεί στην αποσταθεροποίηση της έννομης τάξης. Στο πλαίσιο αυτού του φαινομένου δημιουργούνται και εμπεδώνονται νοοτροπίες διαφθοράς. Μια ελίτ που ξεκινά </w:t>
      </w:r>
      <w:r>
        <w:rPr>
          <w:rFonts w:eastAsia="Times New Roman" w:cs="Times New Roman"/>
          <w:szCs w:val="24"/>
        </w:rPr>
        <w:lastRenderedPageBreak/>
        <w:t>από την πολιτική πυραμίδα και</w:t>
      </w:r>
      <w:r>
        <w:rPr>
          <w:rFonts w:eastAsia="Times New Roman" w:cs="Times New Roman"/>
          <w:szCs w:val="24"/>
        </w:rPr>
        <w:t xml:space="preserve"> πιάνει οικονομικούς παράγοντες, πνευματικούς παράγοντες, δημιουργεί αυτή τη νοοτροπία ότι η διαφθορά είναι σχεδόν ένα φυσικό φαινόμενο.</w:t>
      </w:r>
    </w:p>
    <w:p w14:paraId="6F5C42C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Στην Ελλάδα γνωρίζουμε ότι υπάρχει εκτεταμένο φαινόμενο διαφθοράς, από τα μέσα μαζικής ενημέρωσης, από τους εξοπλισμούς</w:t>
      </w:r>
      <w:r>
        <w:rPr>
          <w:rFonts w:eastAsia="Times New Roman" w:cs="Times New Roman"/>
          <w:szCs w:val="24"/>
        </w:rPr>
        <w:t xml:space="preserve"> και κυρίως την υγεία. Αυτό έχει καταγγελθεί άπειρες φορές.</w:t>
      </w:r>
    </w:p>
    <w:p w14:paraId="6F5C42C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Ποια είναι η διαφορά της δικής μας Κυβέρνησης από τις προηγούμενες; Ότι εμείς τη διαφθορά δεν τη θεωρούμε φυσικό φαινόμενο. Εμείς τη θεωρούμε ανωμαλία, η οποία μπορεί -και το κάνει- να πλήξει βαθι</w:t>
      </w:r>
      <w:r>
        <w:rPr>
          <w:rFonts w:eastAsia="Times New Roman" w:cs="Times New Roman"/>
          <w:szCs w:val="24"/>
        </w:rPr>
        <w:t xml:space="preserve">ά τα θεμέλια της </w:t>
      </w:r>
      <w:r>
        <w:rPr>
          <w:rFonts w:eastAsia="Times New Roman" w:cs="Times New Roman"/>
          <w:szCs w:val="24"/>
        </w:rPr>
        <w:t>δ</w:t>
      </w:r>
      <w:r>
        <w:rPr>
          <w:rFonts w:eastAsia="Times New Roman" w:cs="Times New Roman"/>
          <w:szCs w:val="24"/>
        </w:rPr>
        <w:t>ημοκρατίας, γιατί σπάει ένα σημαντικό πράγμα</w:t>
      </w:r>
      <w:r w:rsidRPr="00B37EF6">
        <w:rPr>
          <w:rFonts w:eastAsia="Times New Roman" w:cs="Times New Roman"/>
          <w:szCs w:val="24"/>
        </w:rPr>
        <w:t>:</w:t>
      </w:r>
      <w:r>
        <w:rPr>
          <w:rFonts w:eastAsia="Times New Roman" w:cs="Times New Roman"/>
          <w:szCs w:val="24"/>
        </w:rPr>
        <w:t xml:space="preserve"> Διαρρηγνύει τον δεσμό εμπιστοσύνης ανάμεσα στην κοινωνία, ανάμεσα στους πολίτες και την πολιτική εξουσία.</w:t>
      </w:r>
    </w:p>
    <w:p w14:paraId="6F5C42C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Αυτό, λοιπόν, που εμείς θεωρούμε ανωμαλία και προσπαθούμε να φέρουμε την ομαλότητα, απ</w:t>
      </w:r>
      <w:r>
        <w:rPr>
          <w:rFonts w:eastAsia="Times New Roman" w:cs="Times New Roman"/>
          <w:szCs w:val="24"/>
        </w:rPr>
        <w:t xml:space="preserve">ό κάποιους ερμηνεύεται άπειρες φορές -το είδαμε και στα μέσα μαζικής </w:t>
      </w:r>
      <w:r>
        <w:rPr>
          <w:rFonts w:eastAsia="Times New Roman" w:cs="Times New Roman"/>
          <w:szCs w:val="24"/>
        </w:rPr>
        <w:lastRenderedPageBreak/>
        <w:t>ενημέρωσης- ως θεσμική εκτροπή. Έχει φτάσει δικογραφία στη Βουλή για μία από τις εμβληματικές περιπτώσεις διαφθοράς</w:t>
      </w:r>
      <w:r w:rsidRPr="001B0445">
        <w:rPr>
          <w:rFonts w:eastAsia="Times New Roman" w:cs="Times New Roman"/>
          <w:szCs w:val="24"/>
        </w:rPr>
        <w:t>,</w:t>
      </w:r>
      <w:r>
        <w:rPr>
          <w:rFonts w:eastAsia="Times New Roman" w:cs="Times New Roman"/>
          <w:szCs w:val="24"/>
        </w:rPr>
        <w:t xml:space="preserve"> που είναι η υπόθεση </w:t>
      </w:r>
      <w:r>
        <w:rPr>
          <w:rFonts w:eastAsia="Times New Roman" w:cs="Times New Roman"/>
          <w:szCs w:val="24"/>
        </w:rPr>
        <w:t>«</w:t>
      </w:r>
      <w:r>
        <w:rPr>
          <w:rFonts w:eastAsia="Times New Roman" w:cs="Times New Roman"/>
          <w:szCs w:val="24"/>
          <w:lang w:val="en-GB"/>
        </w:rPr>
        <w:t>N</w:t>
      </w:r>
      <w:r>
        <w:rPr>
          <w:rFonts w:eastAsia="Times New Roman" w:cs="Times New Roman"/>
          <w:szCs w:val="24"/>
          <w:lang w:val="en-US"/>
        </w:rPr>
        <w:t>OVARTIS</w:t>
      </w:r>
      <w:r>
        <w:rPr>
          <w:rFonts w:eastAsia="Times New Roman" w:cs="Times New Roman"/>
          <w:szCs w:val="24"/>
        </w:rPr>
        <w:t>»</w:t>
      </w:r>
      <w:r>
        <w:rPr>
          <w:rFonts w:eastAsia="Times New Roman" w:cs="Times New Roman"/>
          <w:szCs w:val="24"/>
        </w:rPr>
        <w:t>,γιατί διαφθορά τι είναι; Η προνομιακή σ</w:t>
      </w:r>
      <w:r>
        <w:rPr>
          <w:rFonts w:eastAsia="Times New Roman" w:cs="Times New Roman"/>
          <w:szCs w:val="24"/>
        </w:rPr>
        <w:t>χέση ενός μεγάλου οικονομικού παράγοντα με την πολιτική εξουσία και άλλους παράγοντες που παίζουν ρόλο στην κοινωνική και την οικονομική ζωή.</w:t>
      </w:r>
    </w:p>
    <w:p w14:paraId="6F5C42D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Αυτό, λοιπόν, που βλέπουμε στη δικογραφία, χωρίς να αναφερθώ σε πρόσωπα -γιατί πολύ καλά είπε ο Πρόεδρος της Επιτρ</w:t>
      </w:r>
      <w:r>
        <w:rPr>
          <w:rFonts w:eastAsia="Times New Roman" w:cs="Times New Roman"/>
          <w:szCs w:val="24"/>
        </w:rPr>
        <w:t xml:space="preserve">οπής, ο κ. </w:t>
      </w:r>
      <w:proofErr w:type="spellStart"/>
      <w:r>
        <w:rPr>
          <w:rFonts w:eastAsia="Times New Roman" w:cs="Times New Roman"/>
          <w:szCs w:val="24"/>
        </w:rPr>
        <w:t>Δρίτσας</w:t>
      </w:r>
      <w:proofErr w:type="spellEnd"/>
      <w:r>
        <w:rPr>
          <w:rFonts w:eastAsia="Times New Roman" w:cs="Times New Roman"/>
          <w:szCs w:val="24"/>
        </w:rPr>
        <w:t xml:space="preserve">, ότι εμείς σεβόμαστε πάρα πολύ αυτό που κάναμε στην </w:t>
      </w:r>
      <w:r>
        <w:rPr>
          <w:rFonts w:eastAsia="Times New Roman" w:cs="Times New Roman"/>
          <w:szCs w:val="24"/>
        </w:rPr>
        <w:t>ε</w:t>
      </w:r>
      <w:r>
        <w:rPr>
          <w:rFonts w:eastAsia="Times New Roman" w:cs="Times New Roman"/>
          <w:szCs w:val="24"/>
        </w:rPr>
        <w:t xml:space="preserve">πιτροπή- είναι ότι και μόνο το γεγονός ότι ο </w:t>
      </w:r>
      <w:r>
        <w:rPr>
          <w:rFonts w:eastAsia="Times New Roman" w:cs="Times New Roman"/>
          <w:szCs w:val="24"/>
        </w:rPr>
        <w:t>δ</w:t>
      </w:r>
      <w:r>
        <w:rPr>
          <w:rFonts w:eastAsia="Times New Roman" w:cs="Times New Roman"/>
          <w:szCs w:val="24"/>
        </w:rPr>
        <w:t xml:space="preserve">ιευθυντής αυτής της πολυεθνικής εταιρείας, της </w:t>
      </w:r>
      <w:r>
        <w:rPr>
          <w:rFonts w:eastAsia="Times New Roman" w:cs="Times New Roman"/>
          <w:szCs w:val="24"/>
        </w:rPr>
        <w:t>«</w:t>
      </w:r>
      <w:r>
        <w:rPr>
          <w:rFonts w:eastAsia="Times New Roman" w:cs="Times New Roman"/>
          <w:szCs w:val="24"/>
          <w:lang w:val="en-GB"/>
        </w:rPr>
        <w:t>NOVARTIS</w:t>
      </w:r>
      <w:r>
        <w:rPr>
          <w:rFonts w:eastAsia="Times New Roman" w:cs="Times New Roman"/>
          <w:szCs w:val="24"/>
        </w:rPr>
        <w:t>»</w:t>
      </w:r>
      <w:r>
        <w:rPr>
          <w:rFonts w:eastAsia="Times New Roman" w:cs="Times New Roman"/>
          <w:szCs w:val="24"/>
        </w:rPr>
        <w:t>, επιβραβεύεται από την εταιρεία του για την πολιτική του και ενώ εν μέσω μνημονί</w:t>
      </w:r>
      <w:r>
        <w:rPr>
          <w:rFonts w:eastAsia="Times New Roman" w:cs="Times New Roman"/>
          <w:szCs w:val="24"/>
        </w:rPr>
        <w:t xml:space="preserve">ων μειώνεται το κόστος φαρμάκου από τις κρατικές δαπάνες και </w:t>
      </w:r>
      <w:proofErr w:type="spellStart"/>
      <w:r>
        <w:rPr>
          <w:rFonts w:eastAsia="Times New Roman" w:cs="Times New Roman"/>
          <w:szCs w:val="24"/>
        </w:rPr>
        <w:t>μετακυλίεται</w:t>
      </w:r>
      <w:proofErr w:type="spellEnd"/>
      <w:r>
        <w:rPr>
          <w:rFonts w:eastAsia="Times New Roman" w:cs="Times New Roman"/>
          <w:szCs w:val="24"/>
        </w:rPr>
        <w:t xml:space="preserve"> στους ασθενείς, αυτός ο </w:t>
      </w:r>
      <w:r>
        <w:rPr>
          <w:rFonts w:eastAsia="Times New Roman" w:cs="Times New Roman"/>
          <w:szCs w:val="24"/>
        </w:rPr>
        <w:t>δ</w:t>
      </w:r>
      <w:r>
        <w:rPr>
          <w:rFonts w:eastAsia="Times New Roman" w:cs="Times New Roman"/>
          <w:szCs w:val="24"/>
        </w:rPr>
        <w:t>ιευθυντής επιβραβεύεται επειδή κατόρθωσε εν μέσω μνημονίων και περικοπών να κερδίσει η εταιρεία, αυτό κάτι δείχνει.</w:t>
      </w:r>
    </w:p>
    <w:p w14:paraId="6F5C42D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αναφερθώ σε όλα τα άλλα, δεν θα </w:t>
      </w:r>
      <w:r>
        <w:rPr>
          <w:rFonts w:eastAsia="Times New Roman" w:cs="Times New Roman"/>
          <w:szCs w:val="24"/>
        </w:rPr>
        <w:t>αναφερθώ στις συναλλαγές που περιγράφονται μέσα στη δικογραφία ανάμεσα στην εταιρεία και σε πολιτικά πρόσωπα.</w:t>
      </w:r>
    </w:p>
    <w:p w14:paraId="6F5C42D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Αυτό, όμως, που περιγράφεται ανάγλυφα μέσα στη δικογραφία είναι ότι έχουμε μία μεγάλη ανωμαλία, πολιτική, ηθική και ενδεχομένως ποινική, μία ανωμα</w:t>
      </w:r>
      <w:r>
        <w:rPr>
          <w:rFonts w:eastAsia="Times New Roman" w:cs="Times New Roman"/>
          <w:szCs w:val="24"/>
        </w:rPr>
        <w:t>λία στο ίδιο το δημοκρατικό σύστημα. Και είναι έλλειψη ηθικής και κυνισμός. Και αυτό που μετά λύπης μου διαπιστώνω στην Αντιπολίτευση είναι αυτός ο κυνισμός. Μιλάμε για ανθρώπους. Μιλάμε για ανθρώπους οι οποίοι πετάχτηκαν στο περιθώριο της κοινωνίας από τέ</w:t>
      </w:r>
      <w:r>
        <w:rPr>
          <w:rFonts w:eastAsia="Times New Roman" w:cs="Times New Roman"/>
          <w:szCs w:val="24"/>
        </w:rPr>
        <w:t xml:space="preserve">τοιου είδους πολιτικές. Και αντί να μιλήσουμε με αφορμή και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E93E29">
        <w:rPr>
          <w:rFonts w:eastAsia="Times New Roman" w:cs="Times New Roman"/>
          <w:szCs w:val="24"/>
        </w:rPr>
        <w:t xml:space="preserve"> </w:t>
      </w:r>
      <w:r>
        <w:rPr>
          <w:rFonts w:eastAsia="Times New Roman" w:cs="Times New Roman"/>
          <w:szCs w:val="24"/>
        </w:rPr>
        <w:t xml:space="preserve">γι’ αυτά τα θέματα, προσπαθούμε με χίλιους δυο τρόπους να αποδείξουμε ότι εμείς κάνουμε την ανωμαλία, γιατί δεν σεβόμαστε. Τι ακριβώς δεν σεβόμαστε; Αυτό δεν το κατάλαβα. </w:t>
      </w:r>
    </w:p>
    <w:p w14:paraId="6F5C42D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Αυτή η Κυβ</w:t>
      </w:r>
      <w:r>
        <w:rPr>
          <w:rFonts w:eastAsia="Times New Roman" w:cs="Times New Roman"/>
          <w:szCs w:val="24"/>
        </w:rPr>
        <w:t xml:space="preserve">έρνηση, λοιπόν, θέλει να φέρει την ομαλότητα. Και θα τη φέρει χρησιμοποιώντας ακριβώς ως όπλο το Σύνταγμα, τους θεσμούς και τους κανόνες της </w:t>
      </w:r>
      <w:r>
        <w:rPr>
          <w:rFonts w:eastAsia="Times New Roman" w:cs="Times New Roman"/>
          <w:szCs w:val="24"/>
        </w:rPr>
        <w:t>δ</w:t>
      </w:r>
      <w:r>
        <w:rPr>
          <w:rFonts w:eastAsia="Times New Roman" w:cs="Times New Roman"/>
          <w:szCs w:val="24"/>
        </w:rPr>
        <w:t xml:space="preserve">ημοκρατίας. </w:t>
      </w:r>
    </w:p>
    <w:p w14:paraId="6F5C42D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Το μεγάλο θέμα της Αντιπολίτευσης δεν είναι κυρίως αν τα εμπλεκόμενα πρόσωπα έχουν ποινικές ευθύνες κ</w:t>
      </w:r>
      <w:r>
        <w:rPr>
          <w:rFonts w:eastAsia="Times New Roman" w:cs="Times New Roman"/>
          <w:szCs w:val="24"/>
        </w:rPr>
        <w:t xml:space="preserve">αι όλα αυτά. Πού πλήττει η ομαλότητα το παλαιό σύστημα; Το πλήττει στο ότι δεν μπορεί να αναπαραχθεί και στο ότι φέρνοντας πάλι την ομαλότητα, κόβονται οι δίαυλοι αναπαραγωγής ενός διεφθαρμένου συστήματος, με οικονομικούς και </w:t>
      </w:r>
      <w:proofErr w:type="spellStart"/>
      <w:r>
        <w:rPr>
          <w:rFonts w:eastAsia="Times New Roman" w:cs="Times New Roman"/>
          <w:szCs w:val="24"/>
        </w:rPr>
        <w:t>μιντιακούς</w:t>
      </w:r>
      <w:proofErr w:type="spellEnd"/>
      <w:r>
        <w:rPr>
          <w:rFonts w:eastAsia="Times New Roman" w:cs="Times New Roman"/>
          <w:szCs w:val="24"/>
        </w:rPr>
        <w:t xml:space="preserve"> παράγοντες. Αυτό εί</w:t>
      </w:r>
      <w:r>
        <w:rPr>
          <w:rFonts w:eastAsia="Times New Roman" w:cs="Times New Roman"/>
          <w:szCs w:val="24"/>
        </w:rPr>
        <w:t xml:space="preserve">ναι το μεγάλο της πρόβλημα. Γι’ αυτό έδωσε πραγματικά -επιτρέψτε μου την έκφραση- τα ρέστα της σ’ αυτή την υπόθεση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Διότι η υπόθεση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είναι παράδειγμα και θα αποδειχθεί. </w:t>
      </w:r>
    </w:p>
    <w:p w14:paraId="6F5C42D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Τι είπε, λοιπόν, η Αντιπολίτευση σε όλους τους τόνους; Μί</w:t>
      </w:r>
      <w:r>
        <w:rPr>
          <w:rFonts w:eastAsia="Times New Roman" w:cs="Times New Roman"/>
          <w:szCs w:val="24"/>
        </w:rPr>
        <w:t>λησε για σκευωρία. Δεν αντιπαρέθεσαν ένα άλλο σχέδιο αντιμετώπισης της διαφθοράς. Ευθύς εξαρχής είπαν ότι πρόκειται για σκευωρία. Μάλιστα, προχώρησαν και σε μηνυτήριες αναφορές εναντίον όχι μόνο των «φυσικών αυτουργών», όπως τους θεωρούν, δηλαδή τους εισαγ</w:t>
      </w:r>
      <w:r>
        <w:rPr>
          <w:rFonts w:eastAsia="Times New Roman" w:cs="Times New Roman"/>
          <w:szCs w:val="24"/>
        </w:rPr>
        <w:t xml:space="preserve">γελείς που όπως φαίνεται έκαναν τη δουλειά τους, αλλά και των «ηθικών αυτουργών», </w:t>
      </w:r>
      <w:r>
        <w:rPr>
          <w:rFonts w:eastAsia="Times New Roman" w:cs="Times New Roman"/>
          <w:szCs w:val="24"/>
        </w:rPr>
        <w:lastRenderedPageBreak/>
        <w:t xml:space="preserve">δηλαδή εναντίον του Πρωθυπουργού και του «εκτελεστικού του οργάνου», του κ. Παπαγγελόπουλου. </w:t>
      </w:r>
    </w:p>
    <w:p w14:paraId="6F5C42D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Τι λέει ο κ. Σαμαράς στη μηνυτήρια αναφορά του; Λέει ότι </w:t>
      </w:r>
      <w:proofErr w:type="spellStart"/>
      <w:r>
        <w:rPr>
          <w:rFonts w:eastAsia="Times New Roman" w:cs="Times New Roman"/>
          <w:szCs w:val="24"/>
        </w:rPr>
        <w:t>εξυφάνθη</w:t>
      </w:r>
      <w:proofErr w:type="spellEnd"/>
      <w:r>
        <w:rPr>
          <w:rFonts w:eastAsia="Times New Roman" w:cs="Times New Roman"/>
          <w:szCs w:val="24"/>
        </w:rPr>
        <w:t xml:space="preserve"> ένα σχέδιο από</w:t>
      </w:r>
      <w:r>
        <w:rPr>
          <w:rFonts w:eastAsia="Times New Roman" w:cs="Times New Roman"/>
          <w:szCs w:val="24"/>
        </w:rPr>
        <w:t xml:space="preserve"> τον Αλέξη Τσίπρα για την πολιτική του εξόντωση και ότι αυτή η </w:t>
      </w:r>
      <w:proofErr w:type="spellStart"/>
      <w:r>
        <w:rPr>
          <w:rFonts w:eastAsia="Times New Roman" w:cs="Times New Roman"/>
          <w:szCs w:val="24"/>
        </w:rPr>
        <w:t>μηνυόμενη</w:t>
      </w:r>
      <w:proofErr w:type="spellEnd"/>
      <w:r>
        <w:rPr>
          <w:rFonts w:eastAsia="Times New Roman" w:cs="Times New Roman"/>
          <w:szCs w:val="24"/>
        </w:rPr>
        <w:t xml:space="preserve"> συμμορία -προσέξτε τώρα διατυπώσεις- δηλαδή ο Πρωθυπουργός</w:t>
      </w:r>
      <w:r>
        <w:rPr>
          <w:rFonts w:eastAsia="Times New Roman" w:cs="Times New Roman"/>
          <w:szCs w:val="24"/>
        </w:rPr>
        <w:t>,</w:t>
      </w:r>
      <w:r>
        <w:rPr>
          <w:rFonts w:eastAsia="Times New Roman" w:cs="Times New Roman"/>
          <w:szCs w:val="24"/>
        </w:rPr>
        <w:t xml:space="preserve"> ο Παπαγγελόπουλος κ</w:t>
      </w:r>
      <w:r>
        <w:rPr>
          <w:rFonts w:eastAsia="Times New Roman" w:cs="Times New Roman"/>
          <w:szCs w:val="24"/>
        </w:rPr>
        <w:t>.</w:t>
      </w:r>
      <w:r>
        <w:rPr>
          <w:rFonts w:eastAsia="Times New Roman" w:cs="Times New Roman"/>
          <w:szCs w:val="24"/>
        </w:rPr>
        <w:t>λπ.,</w:t>
      </w:r>
      <w:r w:rsidRPr="00097A88">
        <w:rPr>
          <w:rFonts w:eastAsia="Times New Roman" w:cs="Times New Roman"/>
          <w:szCs w:val="24"/>
        </w:rPr>
        <w:t xml:space="preserve"> </w:t>
      </w:r>
      <w:r>
        <w:rPr>
          <w:rFonts w:eastAsia="Times New Roman" w:cs="Times New Roman"/>
          <w:szCs w:val="24"/>
        </w:rPr>
        <w:t xml:space="preserve">έφτιαξαν μία χυδαία </w:t>
      </w:r>
      <w:proofErr w:type="spellStart"/>
      <w:r>
        <w:rPr>
          <w:rFonts w:eastAsia="Times New Roman" w:cs="Times New Roman"/>
          <w:szCs w:val="24"/>
        </w:rPr>
        <w:t>πολιτικοδικαστική</w:t>
      </w:r>
      <w:proofErr w:type="spellEnd"/>
      <w:r>
        <w:rPr>
          <w:rFonts w:eastAsia="Times New Roman" w:cs="Times New Roman"/>
          <w:szCs w:val="24"/>
        </w:rPr>
        <w:t xml:space="preserve"> σκευωρία.</w:t>
      </w:r>
    </w:p>
    <w:p w14:paraId="6F5C42D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Εγώ θέλω να κάνω ένα απλό ερώτημα και στο Σώμα, αλ</w:t>
      </w:r>
      <w:r>
        <w:rPr>
          <w:rFonts w:eastAsia="Times New Roman" w:cs="Times New Roman"/>
          <w:szCs w:val="24"/>
        </w:rPr>
        <w:t xml:space="preserve">λά και στον ελληνικό λαό που μας ακούει! Ένας </w:t>
      </w:r>
      <w:r>
        <w:rPr>
          <w:rFonts w:eastAsia="Times New Roman" w:cs="Times New Roman"/>
          <w:szCs w:val="24"/>
        </w:rPr>
        <w:t>π</w:t>
      </w:r>
      <w:r>
        <w:rPr>
          <w:rFonts w:eastAsia="Times New Roman" w:cs="Times New Roman"/>
          <w:szCs w:val="24"/>
        </w:rPr>
        <w:t xml:space="preserve">ρωθυπουργός, ένας πολιτικός </w:t>
      </w:r>
      <w:r>
        <w:rPr>
          <w:rFonts w:eastAsia="Times New Roman" w:cs="Times New Roman"/>
          <w:szCs w:val="24"/>
        </w:rPr>
        <w:t>α</w:t>
      </w:r>
      <w:r>
        <w:rPr>
          <w:rFonts w:eastAsia="Times New Roman" w:cs="Times New Roman"/>
          <w:szCs w:val="24"/>
        </w:rPr>
        <w:t xml:space="preserve">ρχηγός που κερδίζει με τον πλέον δημοκρατικό τρόπο -δηλαδή, στις εκλογές- έναν άλλον πολιτικό </w:t>
      </w:r>
      <w:r>
        <w:rPr>
          <w:rFonts w:eastAsia="Times New Roman" w:cs="Times New Roman"/>
          <w:szCs w:val="24"/>
        </w:rPr>
        <w:t>α</w:t>
      </w:r>
      <w:r>
        <w:rPr>
          <w:rFonts w:eastAsia="Times New Roman" w:cs="Times New Roman"/>
          <w:szCs w:val="24"/>
        </w:rPr>
        <w:t xml:space="preserve">ρχηγό ενός πολιτικού κόμματος δύο φορές σε εκλογές, γιατί να θέλει να κάνει σκευωρία </w:t>
      </w:r>
      <w:r>
        <w:rPr>
          <w:rFonts w:eastAsia="Times New Roman" w:cs="Times New Roman"/>
          <w:szCs w:val="24"/>
        </w:rPr>
        <w:t>να τον αναστήσει ξανά; Γιατί δεν καταφέρεται εναντίον άλλων προσώπων, κύριε Βορίδη; Εκτός και αν θεωρείστε αδύναμος κρίκος.</w:t>
      </w:r>
    </w:p>
    <w:p w14:paraId="6F5C42D8"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Και είμαι πράγματι!</w:t>
      </w:r>
    </w:p>
    <w:p w14:paraId="6F5C42D9"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ΑΘΑΝΑΣΙΑ (ΣΙΑ) ΑΝΑΓΝΩΣΤΟΠΟΥΛΟΥ:</w:t>
      </w:r>
      <w:r>
        <w:rPr>
          <w:rFonts w:eastAsia="Times New Roman" w:cs="Times New Roman"/>
          <w:szCs w:val="24"/>
        </w:rPr>
        <w:t xml:space="preserve"> Ναι! Τέλος πάντων!</w:t>
      </w:r>
    </w:p>
    <w:p w14:paraId="6F5C42DA"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Γιατί, λοιπόν, η σκευωρία; Η σκευωρία είχε</w:t>
      </w:r>
      <w:r>
        <w:rPr>
          <w:rFonts w:eastAsia="Times New Roman" w:cs="Times New Roman"/>
          <w:szCs w:val="24"/>
        </w:rPr>
        <w:t xml:space="preserve"> έναν λόγο ευθύς εξαρχής και εδώ στην Ολομέλεια, αλλά και στην </w:t>
      </w:r>
      <w:r>
        <w:rPr>
          <w:rFonts w:eastAsia="Times New Roman" w:cs="Times New Roman"/>
          <w:szCs w:val="24"/>
        </w:rPr>
        <w:t>ε</w:t>
      </w:r>
      <w:r>
        <w:rPr>
          <w:rFonts w:eastAsia="Times New Roman" w:cs="Times New Roman"/>
          <w:szCs w:val="24"/>
        </w:rPr>
        <w:t xml:space="preserve">πιτροπή. Ο κ. Βενιζέλος ήλθε στην </w:t>
      </w:r>
      <w:r>
        <w:rPr>
          <w:rFonts w:eastAsia="Times New Roman" w:cs="Times New Roman"/>
          <w:szCs w:val="24"/>
        </w:rPr>
        <w:t>ε</w:t>
      </w:r>
      <w:r>
        <w:rPr>
          <w:rFonts w:eastAsia="Times New Roman" w:cs="Times New Roman"/>
          <w:szCs w:val="24"/>
        </w:rPr>
        <w:t xml:space="preserve">πιτροπή για να μιλήσει και το πρώτο που είπε είναι ότι αυτή η </w:t>
      </w:r>
      <w:r>
        <w:rPr>
          <w:rFonts w:eastAsia="Times New Roman" w:cs="Times New Roman"/>
          <w:szCs w:val="24"/>
        </w:rPr>
        <w:t>ε</w:t>
      </w:r>
      <w:r>
        <w:rPr>
          <w:rFonts w:eastAsia="Times New Roman" w:cs="Times New Roman"/>
          <w:szCs w:val="24"/>
        </w:rPr>
        <w:t xml:space="preserve">πιτροπή πρέπει να αποσείσει το βάρος της σκευωρίας, την κατηγορία της σκευωρίας που έχει, λες </w:t>
      </w:r>
      <w:r>
        <w:rPr>
          <w:rFonts w:eastAsia="Times New Roman" w:cs="Times New Roman"/>
          <w:szCs w:val="24"/>
        </w:rPr>
        <w:t xml:space="preserve">και η </w:t>
      </w:r>
      <w:r>
        <w:rPr>
          <w:rFonts w:eastAsia="Times New Roman" w:cs="Times New Roman"/>
          <w:szCs w:val="24"/>
        </w:rPr>
        <w:t>ε</w:t>
      </w:r>
      <w:r>
        <w:rPr>
          <w:rFonts w:eastAsia="Times New Roman" w:cs="Times New Roman"/>
          <w:szCs w:val="24"/>
        </w:rPr>
        <w:t>πιτροπή συνεδρίαζε για να αποσείσει ένα τέτοιο βάρος.</w:t>
      </w:r>
    </w:p>
    <w:p w14:paraId="6F5C42DB"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Άρα, η σκευωρία ήταν το καλύτερο μέσο για να δημιουργηθεί φόβος, όπως τον βλέπουμε συνεχώς και με κούνημα του δακτύλου και με </w:t>
      </w:r>
      <w:proofErr w:type="spellStart"/>
      <w:r>
        <w:rPr>
          <w:rFonts w:eastAsia="Times New Roman" w:cs="Times New Roman"/>
          <w:szCs w:val="24"/>
        </w:rPr>
        <w:t>καταγγελτικό</w:t>
      </w:r>
      <w:proofErr w:type="spellEnd"/>
      <w:r>
        <w:rPr>
          <w:rFonts w:eastAsia="Times New Roman" w:cs="Times New Roman"/>
          <w:szCs w:val="24"/>
        </w:rPr>
        <w:t xml:space="preserve"> λόγο. </w:t>
      </w:r>
    </w:p>
    <w:p w14:paraId="6F5C42DC"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Όμως, εγώ θα πω ένα πράγμα απ’ αυτά που έχω καταλ</w:t>
      </w:r>
      <w:r>
        <w:rPr>
          <w:rFonts w:eastAsia="Times New Roman" w:cs="Times New Roman"/>
          <w:szCs w:val="24"/>
        </w:rPr>
        <w:t>άβει από όλη αυτή την υπόθεση. Πέρα από τον κυνισμό της Αντιπολίτευσης -και αυτό θα το λέω συνέχεια- ποια είναι η μάχη του συστήματος ούτως ώστε η διαφθορά ναι μεν να περιγράφεται, αλλά ποτέ να μην μπορούμε να φτάσουμε το πολιτικό σύστημα να χτυπήσει τη δι</w:t>
      </w:r>
      <w:r>
        <w:rPr>
          <w:rFonts w:eastAsia="Times New Roman" w:cs="Times New Roman"/>
          <w:szCs w:val="24"/>
        </w:rPr>
        <w:t>αφ</w:t>
      </w:r>
      <w:r>
        <w:rPr>
          <w:rFonts w:eastAsia="Times New Roman" w:cs="Times New Roman"/>
          <w:szCs w:val="24"/>
        </w:rPr>
        <w:lastRenderedPageBreak/>
        <w:t xml:space="preserve">θορά; Κάποιες από τις προβλέψεις του άρθρου 86 του Συντάγματος -και όχι του άρθρου 86 γενικώς και αορίστως- αναφέρουν ποια είναι υπουργικά αδικήματα και άρα μένουν στη Βουλή, ποια δεν είναι και άρα πηγαίνουν στη </w:t>
      </w:r>
      <w:r>
        <w:rPr>
          <w:rFonts w:eastAsia="Times New Roman" w:cs="Times New Roman"/>
          <w:szCs w:val="24"/>
        </w:rPr>
        <w:t>δ</w:t>
      </w:r>
      <w:r>
        <w:rPr>
          <w:rFonts w:eastAsia="Times New Roman" w:cs="Times New Roman"/>
          <w:szCs w:val="24"/>
        </w:rPr>
        <w:t>ικαιοσύνη, ποια αποσβεστική προθεσμία έχο</w:t>
      </w:r>
      <w:r>
        <w:rPr>
          <w:rFonts w:eastAsia="Times New Roman" w:cs="Times New Roman"/>
          <w:szCs w:val="24"/>
        </w:rPr>
        <w:t>υν αυτά τα αδικήματα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6F5C42DD"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Δουλέψαμε άπειρες ώρες και είναι προς τιμήν αυτής της </w:t>
      </w:r>
      <w:r>
        <w:rPr>
          <w:rFonts w:eastAsia="Times New Roman" w:cs="Times New Roman"/>
          <w:szCs w:val="24"/>
        </w:rPr>
        <w:t>ε</w:t>
      </w:r>
      <w:r>
        <w:rPr>
          <w:rFonts w:eastAsia="Times New Roman" w:cs="Times New Roman"/>
          <w:szCs w:val="24"/>
        </w:rPr>
        <w:t xml:space="preserve">πιτροπής. Και λυπάμαι πάρα πολύ που η </w:t>
      </w:r>
      <w:r w:rsidRPr="005C7DB8">
        <w:rPr>
          <w:rFonts w:eastAsia="Times New Roman" w:cs="Times New Roman"/>
          <w:szCs w:val="24"/>
        </w:rPr>
        <w:t>Αντιπολίτευση</w:t>
      </w:r>
      <w:r>
        <w:rPr>
          <w:rFonts w:eastAsia="Times New Roman" w:cs="Times New Roman"/>
          <w:szCs w:val="24"/>
        </w:rPr>
        <w:t xml:space="preserve"> δεν έμεινε, γιατί έχουμε ιστορική ευθύνη. Το απαιτεί ο ελληνικός λαός. Ο πιο θεσμικός τρόπος να συζητηθεί το άρθρο 86 και</w:t>
      </w:r>
      <w:r>
        <w:rPr>
          <w:rFonts w:eastAsia="Times New Roman" w:cs="Times New Roman"/>
          <w:szCs w:val="24"/>
        </w:rPr>
        <w:t xml:space="preserve"> αυτές οι πτυχές του που δημιουργούν πρόβλημα ρήξης της εμπιστοσύνης της κοινωνίας με το </w:t>
      </w:r>
      <w:r w:rsidRPr="00911877">
        <w:rPr>
          <w:rFonts w:eastAsia="Times New Roman" w:cs="Times New Roman"/>
          <w:szCs w:val="24"/>
        </w:rPr>
        <w:t>πολιτικ</w:t>
      </w:r>
      <w:r>
        <w:rPr>
          <w:rFonts w:eastAsia="Times New Roman" w:cs="Times New Roman"/>
          <w:szCs w:val="24"/>
        </w:rPr>
        <w:t>ό σύστημα, ήταν σε μία τέτοια επιτροπή.</w:t>
      </w:r>
    </w:p>
    <w:p w14:paraId="6F5C42DE"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Δουζίνας</w:t>
      </w:r>
      <w:proofErr w:type="spellEnd"/>
      <w:r>
        <w:rPr>
          <w:rFonts w:eastAsia="Times New Roman" w:cs="Times New Roman"/>
          <w:szCs w:val="24"/>
        </w:rPr>
        <w:t xml:space="preserve"> έχει γράψει πολύ ωραία ότι με βάση το άρθρο 86 τελείται το τέλειο έγκλημα. Διότι θα καθόμασταν, θα συζητάγ</w:t>
      </w:r>
      <w:r>
        <w:rPr>
          <w:rFonts w:eastAsia="Times New Roman" w:cs="Times New Roman"/>
          <w:szCs w:val="24"/>
        </w:rPr>
        <w:t xml:space="preserve">αμε με τις ώρες, με τις μέρες και με τους μήνες, θα φέρναμε και μάρτυρες, για να καταλήξουμε ότι έχουν παραγραφεί τα αδικήματα. Αυτά φωνάζει η ελληνική κοινωνία: «Παιδιά, τι κάνετε; Τα κουκουλώνετε μεταξύ σας». </w:t>
      </w:r>
    </w:p>
    <w:p w14:paraId="6F5C42DF"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Εγώ δεν θεωρώ ότι οι αναφερόμενοι δέκα έχουν</w:t>
      </w:r>
      <w:r>
        <w:rPr>
          <w:rFonts w:eastAsia="Times New Roman" w:cs="Times New Roman"/>
          <w:szCs w:val="24"/>
        </w:rPr>
        <w:t xml:space="preserve"> διαπράξει ποινικά αδικήματα -ούτε το ξέρω άλλωστε- ούτε ότι σύσσωμη η </w:t>
      </w:r>
      <w:r w:rsidRPr="005C7DB8">
        <w:rPr>
          <w:rFonts w:eastAsia="Times New Roman" w:cs="Times New Roman"/>
          <w:szCs w:val="24"/>
        </w:rPr>
        <w:t>Αντιπολίτευση</w:t>
      </w:r>
      <w:r>
        <w:rPr>
          <w:rFonts w:eastAsia="Times New Roman" w:cs="Times New Roman"/>
          <w:szCs w:val="24"/>
        </w:rPr>
        <w:t xml:space="preserve"> είναι βουτηγμένη στη διαφθορά. Οφείλει, </w:t>
      </w:r>
      <w:r w:rsidRPr="00AC526C">
        <w:rPr>
          <w:rFonts w:eastAsia="Times New Roman" w:cs="Times New Roman"/>
          <w:szCs w:val="24"/>
        </w:rPr>
        <w:t>όμως</w:t>
      </w:r>
      <w:r>
        <w:rPr>
          <w:rFonts w:eastAsia="Times New Roman" w:cs="Times New Roman"/>
          <w:szCs w:val="24"/>
        </w:rPr>
        <w:t xml:space="preserve">, το </w:t>
      </w:r>
      <w:r w:rsidRPr="00911877">
        <w:rPr>
          <w:rFonts w:eastAsia="Times New Roman" w:cs="Times New Roman"/>
          <w:szCs w:val="24"/>
        </w:rPr>
        <w:t>πολιτικ</w:t>
      </w:r>
      <w:r>
        <w:rPr>
          <w:rFonts w:eastAsia="Times New Roman" w:cs="Times New Roman"/>
          <w:szCs w:val="24"/>
        </w:rPr>
        <w:t xml:space="preserve">ό σύστημα, μετά από μια τέτοια χρεοκοπία που έχει υποστεί αυτή η κοινωνία και που την έχει βυθίσει επί δέκα χρόνια </w:t>
      </w:r>
      <w:r>
        <w:rPr>
          <w:rFonts w:eastAsia="Times New Roman" w:cs="Times New Roman"/>
          <w:szCs w:val="24"/>
        </w:rPr>
        <w:t xml:space="preserve">σε αυτή την κατάσταση, να αρθεί στο ύψος των περιστάσεων και να πει, «Δεν θα αφήσουμε στη </w:t>
      </w:r>
      <w:r w:rsidRPr="00840C4C">
        <w:rPr>
          <w:rFonts w:eastAsia="Times New Roman" w:cs="Times New Roman"/>
          <w:szCs w:val="24"/>
        </w:rPr>
        <w:t>Βουλή</w:t>
      </w:r>
      <w:r>
        <w:rPr>
          <w:rFonts w:eastAsia="Times New Roman" w:cs="Times New Roman"/>
          <w:szCs w:val="24"/>
        </w:rPr>
        <w:t xml:space="preserve"> τέτοια κρίσιμα ζητήματα». Εδώ χρειάζεται μια απάντηση: Η δωροδοκία </w:t>
      </w:r>
      <w:r w:rsidRPr="00224BE3">
        <w:rPr>
          <w:rFonts w:eastAsia="Times New Roman" w:cs="Times New Roman"/>
          <w:szCs w:val="24"/>
        </w:rPr>
        <w:t>μπορεί να</w:t>
      </w:r>
      <w:r>
        <w:rPr>
          <w:rFonts w:eastAsia="Times New Roman" w:cs="Times New Roman"/>
          <w:szCs w:val="24"/>
        </w:rPr>
        <w:t xml:space="preserve"> θεωρηθεί, με οποιονδήποτε νου, υπουργικό αδίκημα και να μείνει στη </w:t>
      </w:r>
      <w:r w:rsidRPr="00840C4C">
        <w:rPr>
          <w:rFonts w:eastAsia="Times New Roman" w:cs="Times New Roman"/>
          <w:szCs w:val="24"/>
        </w:rPr>
        <w:t>Βουλή</w:t>
      </w:r>
      <w:r>
        <w:rPr>
          <w:rFonts w:eastAsia="Times New Roman" w:cs="Times New Roman"/>
          <w:szCs w:val="24"/>
        </w:rPr>
        <w:t xml:space="preserve"> να εξεταστεί ή </w:t>
      </w:r>
      <w:r w:rsidRPr="00E57B5A">
        <w:rPr>
          <w:rFonts w:eastAsia="Times New Roman" w:cs="Times New Roman"/>
          <w:szCs w:val="24"/>
        </w:rPr>
        <w:t>πρέπει να</w:t>
      </w:r>
      <w:r>
        <w:rPr>
          <w:rFonts w:eastAsia="Times New Roman" w:cs="Times New Roman"/>
          <w:szCs w:val="24"/>
        </w:rPr>
        <w:t xml:space="preserve"> πηγαίνει στην ποινική </w:t>
      </w:r>
      <w:r>
        <w:rPr>
          <w:rFonts w:eastAsia="Times New Roman" w:cs="Times New Roman"/>
          <w:szCs w:val="24"/>
        </w:rPr>
        <w:t>δ</w:t>
      </w:r>
      <w:r>
        <w:rPr>
          <w:rFonts w:eastAsia="Times New Roman" w:cs="Times New Roman"/>
          <w:szCs w:val="24"/>
        </w:rPr>
        <w:t>ικαιοσύνη, όπως πηγαίνουν όλοι οι Έλληνες πολίτες και εκεί να αποδειχθεί η αθωότητα, η ενοχή κ.λπ.;</w:t>
      </w:r>
    </w:p>
    <w:p w14:paraId="6F5C42E0"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Θέλω να πω στον κ. </w:t>
      </w:r>
      <w:proofErr w:type="spellStart"/>
      <w:r>
        <w:rPr>
          <w:rFonts w:eastAsia="Times New Roman" w:cs="Times New Roman"/>
          <w:szCs w:val="24"/>
        </w:rPr>
        <w:t>Μηταράκη</w:t>
      </w:r>
      <w:proofErr w:type="spellEnd"/>
      <w:r>
        <w:rPr>
          <w:rFonts w:eastAsia="Times New Roman" w:cs="Times New Roman"/>
          <w:szCs w:val="24"/>
        </w:rPr>
        <w:t xml:space="preserve"> ότι το πόρισμα της </w:t>
      </w:r>
      <w:r>
        <w:rPr>
          <w:rFonts w:eastAsia="Times New Roman" w:cs="Times New Roman"/>
          <w:szCs w:val="24"/>
        </w:rPr>
        <w:t>ε</w:t>
      </w:r>
      <w:r>
        <w:rPr>
          <w:rFonts w:eastAsia="Times New Roman" w:cs="Times New Roman"/>
          <w:szCs w:val="24"/>
        </w:rPr>
        <w:t>πιτροπής είναι διαπιστωτικό. Έλεος! Και εγώ που δεν ξέρω τί</w:t>
      </w:r>
      <w:r>
        <w:rPr>
          <w:rFonts w:eastAsia="Times New Roman" w:cs="Times New Roman"/>
          <w:szCs w:val="24"/>
        </w:rPr>
        <w:t xml:space="preserve">ποτα από νομικά, δεν μας διαβιβάζει η </w:t>
      </w:r>
      <w:r>
        <w:rPr>
          <w:rFonts w:eastAsia="Times New Roman" w:cs="Times New Roman"/>
          <w:szCs w:val="24"/>
        </w:rPr>
        <w:t>δ</w:t>
      </w:r>
      <w:r>
        <w:rPr>
          <w:rFonts w:eastAsia="Times New Roman" w:cs="Times New Roman"/>
          <w:szCs w:val="24"/>
        </w:rPr>
        <w:t xml:space="preserve">ικαιοσύνη και </w:t>
      </w:r>
      <w:proofErr w:type="spellStart"/>
      <w:r>
        <w:rPr>
          <w:rFonts w:eastAsia="Times New Roman" w:cs="Times New Roman"/>
          <w:szCs w:val="24"/>
        </w:rPr>
        <w:t>ξαναδιαβιβάζουμε</w:t>
      </w:r>
      <w:proofErr w:type="spellEnd"/>
      <w:r>
        <w:rPr>
          <w:rFonts w:eastAsia="Times New Roman" w:cs="Times New Roman"/>
          <w:szCs w:val="24"/>
        </w:rPr>
        <w:t xml:space="preserve"> εμείς. Η </w:t>
      </w:r>
      <w:r>
        <w:rPr>
          <w:rFonts w:eastAsia="Times New Roman" w:cs="Times New Roman"/>
          <w:szCs w:val="24"/>
        </w:rPr>
        <w:t>δ</w:t>
      </w:r>
      <w:r>
        <w:rPr>
          <w:rFonts w:eastAsia="Times New Roman" w:cs="Times New Roman"/>
          <w:szCs w:val="24"/>
        </w:rPr>
        <w:t xml:space="preserve">ικαιοσύνη διαβιβάζει για να πει ένα πράγμα: «Μου ανάβετε το πράσινο φως;». Αυτό λέει η </w:t>
      </w:r>
      <w:r>
        <w:rPr>
          <w:rFonts w:eastAsia="Times New Roman" w:cs="Times New Roman"/>
          <w:szCs w:val="24"/>
        </w:rPr>
        <w:t>δ</w:t>
      </w:r>
      <w:r>
        <w:rPr>
          <w:rFonts w:eastAsia="Times New Roman" w:cs="Times New Roman"/>
          <w:szCs w:val="24"/>
        </w:rPr>
        <w:t xml:space="preserve">ικαιοσύνη με λίγα λόγια για να το καταλάβουμε. Και η </w:t>
      </w:r>
      <w:r w:rsidRPr="00840C4C">
        <w:rPr>
          <w:rFonts w:eastAsia="Times New Roman" w:cs="Times New Roman"/>
          <w:szCs w:val="24"/>
        </w:rPr>
        <w:t>Βουλή</w:t>
      </w:r>
      <w:r>
        <w:rPr>
          <w:rFonts w:eastAsia="Times New Roman" w:cs="Times New Roman"/>
          <w:szCs w:val="24"/>
        </w:rPr>
        <w:t xml:space="preserve"> λέει «</w:t>
      </w:r>
      <w:r>
        <w:rPr>
          <w:rFonts w:eastAsia="Times New Roman" w:cs="Times New Roman"/>
          <w:szCs w:val="24"/>
        </w:rPr>
        <w:t>ν</w:t>
      </w:r>
      <w:r>
        <w:rPr>
          <w:rFonts w:eastAsia="Times New Roman" w:cs="Times New Roman"/>
          <w:szCs w:val="24"/>
        </w:rPr>
        <w:t>αι» ή «</w:t>
      </w:r>
      <w:r>
        <w:rPr>
          <w:rFonts w:eastAsia="Times New Roman" w:cs="Times New Roman"/>
          <w:szCs w:val="24"/>
        </w:rPr>
        <w:t>ό</w:t>
      </w:r>
      <w:r>
        <w:rPr>
          <w:rFonts w:eastAsia="Times New Roman" w:cs="Times New Roman"/>
          <w:szCs w:val="24"/>
        </w:rPr>
        <w:t>χι», «Σας το α</w:t>
      </w:r>
      <w:r>
        <w:rPr>
          <w:rFonts w:eastAsia="Times New Roman" w:cs="Times New Roman"/>
          <w:szCs w:val="24"/>
        </w:rPr>
        <w:t>νάβουμε» ή «Δεν σας το ανάβουμε».</w:t>
      </w:r>
    </w:p>
    <w:p w14:paraId="6F5C42E1" w14:textId="77777777" w:rsidR="0016272D" w:rsidRDefault="008D6B83">
      <w:pPr>
        <w:tabs>
          <w:tab w:val="left" w:pos="3873"/>
        </w:tabs>
        <w:spacing w:line="600" w:lineRule="auto"/>
        <w:ind w:firstLine="720"/>
        <w:jc w:val="both"/>
        <w:rPr>
          <w:rFonts w:eastAsia="Times New Roman" w:cs="Times New Roman"/>
          <w:szCs w:val="24"/>
        </w:rPr>
      </w:pPr>
      <w:r w:rsidRPr="00A95D50">
        <w:rPr>
          <w:rFonts w:eastAsia="Times New Roman" w:cs="Times New Roman"/>
          <w:b/>
          <w:bCs/>
          <w:szCs w:val="24"/>
        </w:rPr>
        <w:lastRenderedPageBreak/>
        <w:t>ΠΡΟΕΔΡΕΥΩΝ (Μάριος Γεωργιάδης):</w:t>
      </w:r>
      <w:r>
        <w:rPr>
          <w:rFonts w:eastAsia="Times New Roman" w:cs="Times New Roman"/>
          <w:szCs w:val="24"/>
        </w:rPr>
        <w:t xml:space="preserve"> Κυρία συνάδελφε, αν θέλετε, ολοκληρώστε.</w:t>
      </w:r>
    </w:p>
    <w:p w14:paraId="6F5C42E2"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Κλείνω, </w:t>
      </w:r>
      <w:r w:rsidRPr="00A341B8">
        <w:rPr>
          <w:rFonts w:eastAsia="Times New Roman" w:cs="Times New Roman"/>
          <w:szCs w:val="24"/>
        </w:rPr>
        <w:t>κύριε Πρόεδρε</w:t>
      </w:r>
      <w:r>
        <w:rPr>
          <w:rFonts w:eastAsia="Times New Roman" w:cs="Times New Roman"/>
          <w:szCs w:val="24"/>
        </w:rPr>
        <w:t>.</w:t>
      </w:r>
    </w:p>
    <w:p w14:paraId="6F5C42E3"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Υπάρχουν τα τελευταία συνεχή παραδείγματα διαφθοράς, αυτής της διάχυτης νοοτροπίας διαφθοράς, </w:t>
      </w:r>
      <w:r>
        <w:rPr>
          <w:rFonts w:eastAsia="Times New Roman" w:cs="Times New Roman"/>
          <w:szCs w:val="24"/>
        </w:rPr>
        <w:t xml:space="preserve">που τη βλέπουμε με την εκμετάλλευση καρκινοπαθών και άλλα τέτοια φαινόμενα. Κυνισμός είναι αυτό. Πραγματικά κυνισμός! Το </w:t>
      </w:r>
      <w:r w:rsidRPr="00911877">
        <w:rPr>
          <w:rFonts w:eastAsia="Times New Roman" w:cs="Times New Roman"/>
          <w:szCs w:val="24"/>
        </w:rPr>
        <w:t>πολιτικ</w:t>
      </w:r>
      <w:r>
        <w:rPr>
          <w:rFonts w:eastAsia="Times New Roman" w:cs="Times New Roman"/>
          <w:szCs w:val="24"/>
        </w:rPr>
        <w:t xml:space="preserve">ό μας σύστημα πρέπει να αρθεί τώρα, αυτή τη στιγμή, και να πάρει την ιστορική απόφαση ότι το άρθρο 86 θα προστατεύει το </w:t>
      </w:r>
      <w:r w:rsidRPr="00911877">
        <w:rPr>
          <w:rFonts w:eastAsia="Times New Roman" w:cs="Times New Roman"/>
          <w:szCs w:val="24"/>
        </w:rPr>
        <w:t>πολιτικ</w:t>
      </w:r>
      <w:r>
        <w:rPr>
          <w:rFonts w:eastAsia="Times New Roman" w:cs="Times New Roman"/>
          <w:szCs w:val="24"/>
        </w:rPr>
        <w:t>ό</w:t>
      </w:r>
      <w:r>
        <w:rPr>
          <w:rFonts w:eastAsia="Times New Roman" w:cs="Times New Roman"/>
          <w:szCs w:val="24"/>
        </w:rPr>
        <w:t xml:space="preserve"> σύστημα από διάφορα άλλα πράγματα τα οποία δεν </w:t>
      </w:r>
      <w:r w:rsidRPr="00E57B5A">
        <w:rPr>
          <w:rFonts w:eastAsia="Times New Roman" w:cs="Times New Roman"/>
          <w:szCs w:val="24"/>
        </w:rPr>
        <w:t>πρέπει να</w:t>
      </w:r>
      <w:r>
        <w:rPr>
          <w:rFonts w:eastAsia="Times New Roman" w:cs="Times New Roman"/>
          <w:szCs w:val="24"/>
        </w:rPr>
        <w:t xml:space="preserve"> δυσχεραίνουν τη λειτουργία του </w:t>
      </w:r>
      <w:r w:rsidRPr="00911877">
        <w:rPr>
          <w:rFonts w:eastAsia="Times New Roman" w:cs="Times New Roman"/>
          <w:szCs w:val="24"/>
        </w:rPr>
        <w:t>πολιτικ</w:t>
      </w:r>
      <w:r>
        <w:rPr>
          <w:rFonts w:eastAsia="Times New Roman" w:cs="Times New Roman"/>
          <w:szCs w:val="24"/>
        </w:rPr>
        <w:t xml:space="preserve">ού συστήματος. Όμως, για όλα τα άλλα που άπτονται θεμάτων διαφθοράς, αυτά τα θέματα θα </w:t>
      </w:r>
      <w:r w:rsidRPr="00E57B5A">
        <w:rPr>
          <w:rFonts w:eastAsia="Times New Roman" w:cs="Times New Roman"/>
          <w:szCs w:val="24"/>
        </w:rPr>
        <w:t>πρέπει να</w:t>
      </w:r>
      <w:r>
        <w:rPr>
          <w:rFonts w:eastAsia="Times New Roman" w:cs="Times New Roman"/>
          <w:szCs w:val="24"/>
        </w:rPr>
        <w:t xml:space="preserve"> τα εξετάζει η </w:t>
      </w:r>
      <w:r>
        <w:rPr>
          <w:rFonts w:eastAsia="Times New Roman" w:cs="Times New Roman"/>
          <w:szCs w:val="24"/>
        </w:rPr>
        <w:t>δ</w:t>
      </w:r>
      <w:r>
        <w:rPr>
          <w:rFonts w:eastAsia="Times New Roman" w:cs="Times New Roman"/>
          <w:szCs w:val="24"/>
        </w:rPr>
        <w:t>ικαιοσύνη και να μην υπάρχει αυτή η σύντομη αποσ</w:t>
      </w:r>
      <w:r>
        <w:rPr>
          <w:rFonts w:eastAsia="Times New Roman" w:cs="Times New Roman"/>
          <w:szCs w:val="24"/>
        </w:rPr>
        <w:t xml:space="preserve">βεστική προθεσμία, πράγματα τα οποία έχουν γράψει έγκριτοι νομικοί </w:t>
      </w:r>
      <w:r w:rsidRPr="002940B6">
        <w:rPr>
          <w:rFonts w:eastAsia="Times New Roman"/>
          <w:szCs w:val="24"/>
        </w:rPr>
        <w:t>οι οποίοι</w:t>
      </w:r>
      <w:r>
        <w:rPr>
          <w:rFonts w:eastAsia="Times New Roman" w:cs="Times New Roman"/>
          <w:szCs w:val="24"/>
        </w:rPr>
        <w:t xml:space="preserve"> δεν ανήκουν στον </w:t>
      </w:r>
      <w:r w:rsidRPr="009E3DD6">
        <w:rPr>
          <w:rFonts w:eastAsia="Times New Roman" w:cs="Times New Roman"/>
          <w:szCs w:val="24"/>
        </w:rPr>
        <w:t>ΣΥΡΙΖΑ</w:t>
      </w:r>
      <w:r>
        <w:rPr>
          <w:rFonts w:eastAsia="Times New Roman" w:cs="Times New Roman"/>
          <w:szCs w:val="24"/>
        </w:rPr>
        <w:t>.</w:t>
      </w:r>
    </w:p>
    <w:p w14:paraId="6F5C42E4"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Εγώ θεωρώ ότι απόψε </w:t>
      </w:r>
      <w:r w:rsidRPr="00E57B5A">
        <w:rPr>
          <w:rFonts w:eastAsia="Times New Roman" w:cs="Times New Roman"/>
          <w:szCs w:val="24"/>
        </w:rPr>
        <w:t>πρέπει να</w:t>
      </w:r>
      <w:r>
        <w:rPr>
          <w:rFonts w:eastAsia="Times New Roman" w:cs="Times New Roman"/>
          <w:szCs w:val="24"/>
        </w:rPr>
        <w:t xml:space="preserve"> κάνουμε το βήμα με αποφασιστικότητα. Το χρωστάμε στην ελληνική κοινωνία όλοι.</w:t>
      </w:r>
    </w:p>
    <w:p w14:paraId="6F5C42E5" w14:textId="77777777" w:rsidR="0016272D" w:rsidRDefault="008D6B83">
      <w:pPr>
        <w:tabs>
          <w:tab w:val="left" w:pos="3873"/>
        </w:tabs>
        <w:spacing w:line="600" w:lineRule="auto"/>
        <w:ind w:firstLine="720"/>
        <w:jc w:val="both"/>
        <w:rPr>
          <w:rFonts w:eastAsia="Times New Roman"/>
          <w:szCs w:val="24"/>
        </w:rPr>
      </w:pPr>
      <w:r w:rsidRPr="00AC365A">
        <w:rPr>
          <w:rFonts w:eastAsia="Times New Roman"/>
          <w:szCs w:val="24"/>
        </w:rPr>
        <w:t>Ευχαριστώ</w:t>
      </w:r>
      <w:r>
        <w:rPr>
          <w:rFonts w:eastAsia="Times New Roman"/>
          <w:szCs w:val="24"/>
        </w:rPr>
        <w:t>.</w:t>
      </w:r>
    </w:p>
    <w:p w14:paraId="6F5C42E6" w14:textId="77777777" w:rsidR="0016272D" w:rsidRDefault="008D6B83">
      <w:pPr>
        <w:spacing w:line="600" w:lineRule="auto"/>
        <w:ind w:firstLine="720"/>
        <w:jc w:val="center"/>
        <w:rPr>
          <w:rFonts w:eastAsia="Times New Roman" w:cs="Times New Roman"/>
          <w:szCs w:val="24"/>
        </w:rPr>
      </w:pPr>
      <w:r w:rsidRPr="00AD407F">
        <w:rPr>
          <w:rFonts w:eastAsia="Times New Roman" w:cs="Times New Roman"/>
          <w:szCs w:val="24"/>
        </w:rPr>
        <w:t xml:space="preserve">(Χειροκροτήματα από τις πτέρυγες </w:t>
      </w:r>
      <w:r w:rsidRPr="00AD407F">
        <w:rPr>
          <w:rFonts w:eastAsia="Times New Roman" w:cs="Times New Roman"/>
          <w:szCs w:val="24"/>
        </w:rPr>
        <w:t>του ΣΥΡΙΖΑ και των ΑΝΕΛ)</w:t>
      </w:r>
    </w:p>
    <w:p w14:paraId="6F5C42E7"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szCs w:val="24"/>
        </w:rPr>
        <w:t xml:space="preserve"> </w:t>
      </w:r>
      <w:r w:rsidRPr="00A95D50">
        <w:rPr>
          <w:rFonts w:eastAsia="Times New Roman" w:cs="Times New Roman"/>
          <w:b/>
          <w:bCs/>
          <w:szCs w:val="24"/>
        </w:rPr>
        <w:t>ΠΡΟΕΔΡΕΥΩΝ (Μάριος Γεωργιάδης):</w:t>
      </w:r>
      <w:r>
        <w:rPr>
          <w:rFonts w:eastAsia="Times New Roman" w:cs="Times New Roman"/>
          <w:szCs w:val="24"/>
        </w:rPr>
        <w:t xml:space="preserve"> Ευχαριστούμε την κ. Αναγνωστοπούλου. </w:t>
      </w:r>
    </w:p>
    <w:p w14:paraId="6F5C42E8"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szCs w:val="24"/>
        </w:rPr>
        <w:t>Ο κ. Λαγός εκ μέρους της Χρυσής Αυγής έχει τον λόγο για δέκα λεπτά, όσο, τουλάχιστον, μπορείτε να περιοριστείτε σε αυτόν τον χρόνο.</w:t>
      </w:r>
    </w:p>
    <w:p w14:paraId="6F5C42E9" w14:textId="77777777" w:rsidR="0016272D" w:rsidRDefault="008D6B83">
      <w:pPr>
        <w:spacing w:line="600" w:lineRule="auto"/>
        <w:ind w:firstLine="720"/>
        <w:jc w:val="both"/>
        <w:rPr>
          <w:rFonts w:eastAsia="Times New Roman" w:cs="Times New Roman"/>
          <w:szCs w:val="24"/>
        </w:rPr>
      </w:pPr>
      <w:r w:rsidRPr="00EF54F8">
        <w:rPr>
          <w:rFonts w:eastAsia="Times New Roman" w:cs="Times New Roman"/>
          <w:b/>
          <w:szCs w:val="24"/>
        </w:rPr>
        <w:t xml:space="preserve">ΙΩΑΝΝΗΣ ΛΑΓΟΣ: </w:t>
      </w:r>
      <w:r w:rsidRPr="00480689">
        <w:rPr>
          <w:rFonts w:eastAsia="Times New Roman"/>
          <w:color w:val="000000"/>
          <w:szCs w:val="24"/>
        </w:rPr>
        <w:t xml:space="preserve">Ευχαριστώ, </w:t>
      </w:r>
      <w:r w:rsidRPr="00480689">
        <w:rPr>
          <w:rFonts w:eastAsia="Times New Roman"/>
          <w:color w:val="000000"/>
          <w:szCs w:val="24"/>
        </w:rPr>
        <w:t>κύριε Πρόεδρε.</w:t>
      </w:r>
      <w:r>
        <w:rPr>
          <w:rFonts w:eastAsia="Times New Roman" w:cs="Times New Roman"/>
          <w:szCs w:val="24"/>
        </w:rPr>
        <w:t xml:space="preserve"> </w:t>
      </w:r>
    </w:p>
    <w:p w14:paraId="6F5C42EA" w14:textId="77777777" w:rsidR="0016272D" w:rsidRDefault="008D6B83">
      <w:pPr>
        <w:spacing w:line="600" w:lineRule="auto"/>
        <w:contextualSpacing/>
        <w:jc w:val="both"/>
        <w:rPr>
          <w:rFonts w:eastAsia="Times New Roman" w:cs="Times New Roman"/>
          <w:szCs w:val="24"/>
        </w:rPr>
      </w:pPr>
      <w:r>
        <w:rPr>
          <w:rFonts w:eastAsia="Times New Roman" w:cs="Times New Roman"/>
          <w:szCs w:val="24"/>
        </w:rPr>
        <w:t xml:space="preserve">Πριν από έναν χρόνο, παρά λίγες ημέρες, είχε διενεργηθεί πάλι μια προανακριτική επιτροπή και είχε συζητηθεί το ζήτημα της εμπλοκής ή όχι στην υπόθεση του Γιάννου Παπαντωνίου. Ο </w:t>
      </w:r>
      <w:r w:rsidRPr="009E3DD6">
        <w:rPr>
          <w:rFonts w:eastAsia="Times New Roman" w:cs="Times New Roman"/>
          <w:szCs w:val="24"/>
        </w:rPr>
        <w:t>ΣΥΡΙΖΑ</w:t>
      </w:r>
      <w:r>
        <w:rPr>
          <w:rFonts w:eastAsia="Times New Roman" w:cs="Times New Roman"/>
          <w:szCs w:val="24"/>
        </w:rPr>
        <w:t xml:space="preserve"> και πολλοί από τους Βουλευτές </w:t>
      </w:r>
      <w:r w:rsidRPr="002940B6">
        <w:rPr>
          <w:rFonts w:eastAsia="Times New Roman"/>
          <w:szCs w:val="24"/>
        </w:rPr>
        <w:t>οι οποίοι</w:t>
      </w:r>
      <w:r>
        <w:rPr>
          <w:rFonts w:eastAsia="Times New Roman" w:cs="Times New Roman"/>
          <w:szCs w:val="24"/>
        </w:rPr>
        <w:t xml:space="preserve"> ήταν και σε αυτή</w:t>
      </w:r>
      <w:r>
        <w:rPr>
          <w:rFonts w:eastAsia="Times New Roman" w:cs="Times New Roman"/>
          <w:szCs w:val="24"/>
        </w:rPr>
        <w:t xml:space="preserve"> </w:t>
      </w:r>
      <w:r>
        <w:rPr>
          <w:rFonts w:eastAsia="Times New Roman" w:cs="Times New Roman"/>
          <w:szCs w:val="24"/>
        </w:rPr>
        <w:lastRenderedPageBreak/>
        <w:t>την προανακριτική, ήταν και τότε, είχαν πει για την υπόθεση Παπαντωνίου στο πόρισμα -μπορεί να το διαβάσει οποιοσδήποτε θέλει- σχετικά με το αδίκημα της απιστίας, ότι η απιστία επί την υπηρεσία συνάγεται αναγκαία με την εκτέλεση των καθηκόντων ενός Υπουργ</w:t>
      </w:r>
      <w:r>
        <w:rPr>
          <w:rFonts w:eastAsia="Times New Roman" w:cs="Times New Roman"/>
          <w:szCs w:val="24"/>
        </w:rPr>
        <w:t>ού. Ακριβώς έτσι το είχαν πει</w:t>
      </w:r>
      <w:r>
        <w:rPr>
          <w:rFonts w:eastAsia="Times New Roman" w:cs="Times New Roman"/>
          <w:szCs w:val="24"/>
        </w:rPr>
        <w:t xml:space="preserve">: </w:t>
      </w:r>
      <w:r>
        <w:rPr>
          <w:rFonts w:eastAsia="Times New Roman" w:cs="Times New Roman"/>
          <w:szCs w:val="24"/>
        </w:rPr>
        <w:t>«</w:t>
      </w:r>
      <w:r w:rsidRPr="009768EC">
        <w:rPr>
          <w:rFonts w:eastAsia="Times New Roman" w:cs="Times New Roman"/>
          <w:szCs w:val="24"/>
        </w:rPr>
        <w:t>Συνεπώς</w:t>
      </w:r>
      <w:r>
        <w:rPr>
          <w:rFonts w:eastAsia="Times New Roman" w:cs="Times New Roman"/>
          <w:szCs w:val="24"/>
        </w:rPr>
        <w:t>…»</w:t>
      </w:r>
      <w:r w:rsidRPr="009768EC">
        <w:rPr>
          <w:rFonts w:eastAsia="Times New Roman" w:cs="Times New Roman"/>
          <w:szCs w:val="24"/>
        </w:rPr>
        <w:t xml:space="preserve"> </w:t>
      </w:r>
      <w:r>
        <w:rPr>
          <w:rFonts w:eastAsia="Times New Roman" w:cs="Times New Roman"/>
          <w:szCs w:val="24"/>
        </w:rPr>
        <w:t>-λέγανε- «…για το αδίκημα αυτό</w:t>
      </w:r>
      <w:r w:rsidRPr="009768EC">
        <w:rPr>
          <w:rFonts w:eastAsia="Times New Roman" w:cs="Times New Roman"/>
          <w:szCs w:val="24"/>
        </w:rPr>
        <w:t xml:space="preserve"> η Βουλή έχει αρμοδιότητα να ασκήσει ποινική δίωξη</w:t>
      </w:r>
      <w:r>
        <w:rPr>
          <w:rFonts w:eastAsia="Times New Roman" w:cs="Times New Roman"/>
          <w:szCs w:val="24"/>
        </w:rPr>
        <w:t>». Κ</w:t>
      </w:r>
      <w:r w:rsidRPr="009768EC">
        <w:rPr>
          <w:rFonts w:eastAsia="Times New Roman" w:cs="Times New Roman"/>
          <w:szCs w:val="24"/>
        </w:rPr>
        <w:t xml:space="preserve">αι </w:t>
      </w:r>
      <w:r>
        <w:rPr>
          <w:rFonts w:eastAsia="Times New Roman" w:cs="Times New Roman"/>
          <w:szCs w:val="24"/>
        </w:rPr>
        <w:t>συνέχιζαν:</w:t>
      </w:r>
      <w:r w:rsidRPr="009768EC">
        <w:rPr>
          <w:rFonts w:eastAsia="Times New Roman" w:cs="Times New Roman"/>
          <w:szCs w:val="24"/>
        </w:rPr>
        <w:t xml:space="preserve"> </w:t>
      </w:r>
      <w:r>
        <w:rPr>
          <w:rFonts w:eastAsia="Times New Roman" w:cs="Times New Roman"/>
          <w:szCs w:val="24"/>
        </w:rPr>
        <w:t>«Κ</w:t>
      </w:r>
      <w:r w:rsidRPr="009768EC">
        <w:rPr>
          <w:rFonts w:eastAsia="Times New Roman" w:cs="Times New Roman"/>
          <w:szCs w:val="24"/>
        </w:rPr>
        <w:t xml:space="preserve">αθίσταται φανερό ότι παρήλθε </w:t>
      </w:r>
      <w:r>
        <w:rPr>
          <w:rFonts w:eastAsia="Times New Roman" w:cs="Times New Roman"/>
          <w:szCs w:val="24"/>
        </w:rPr>
        <w:t>η αποσβεστική προθεσμία και κατ’</w:t>
      </w:r>
      <w:r w:rsidRPr="009768EC">
        <w:rPr>
          <w:rFonts w:eastAsia="Times New Roman" w:cs="Times New Roman"/>
          <w:szCs w:val="24"/>
        </w:rPr>
        <w:t xml:space="preserve"> αυτόν τον τρόπο έχει εξαλείφει το αξιόποινο της πράξ</w:t>
      </w:r>
      <w:r w:rsidRPr="009768EC">
        <w:rPr>
          <w:rFonts w:eastAsia="Times New Roman" w:cs="Times New Roman"/>
          <w:szCs w:val="24"/>
        </w:rPr>
        <w:t xml:space="preserve">ης του </w:t>
      </w:r>
      <w:r>
        <w:rPr>
          <w:rFonts w:eastAsia="Times New Roman" w:cs="Times New Roman"/>
          <w:szCs w:val="24"/>
        </w:rPr>
        <w:t xml:space="preserve">πρώην Υπουργού Ιωάννη Παπαντωνίου </w:t>
      </w:r>
      <w:r w:rsidRPr="009768EC">
        <w:rPr>
          <w:rFonts w:eastAsia="Times New Roman" w:cs="Times New Roman"/>
          <w:szCs w:val="24"/>
        </w:rPr>
        <w:t>και δεν μπορεί η Βουλή να κάνει τίποτα</w:t>
      </w:r>
      <w:r>
        <w:rPr>
          <w:rFonts w:eastAsia="Times New Roman" w:cs="Times New Roman"/>
          <w:szCs w:val="24"/>
        </w:rPr>
        <w:t>»</w:t>
      </w:r>
      <w:r w:rsidRPr="009768EC">
        <w:rPr>
          <w:rFonts w:eastAsia="Times New Roman" w:cs="Times New Roman"/>
          <w:szCs w:val="24"/>
        </w:rPr>
        <w:t xml:space="preserve">. </w:t>
      </w:r>
    </w:p>
    <w:p w14:paraId="6F5C42EB" w14:textId="77777777" w:rsidR="0016272D" w:rsidRDefault="008D6B83">
      <w:pPr>
        <w:spacing w:line="600" w:lineRule="auto"/>
        <w:ind w:firstLine="720"/>
        <w:contextualSpacing/>
        <w:jc w:val="both"/>
        <w:rPr>
          <w:rFonts w:eastAsia="Times New Roman" w:cs="Times New Roman"/>
          <w:szCs w:val="24"/>
        </w:rPr>
      </w:pPr>
      <w:r w:rsidRPr="009768EC">
        <w:rPr>
          <w:rFonts w:eastAsia="Times New Roman" w:cs="Times New Roman"/>
          <w:szCs w:val="24"/>
        </w:rPr>
        <w:t>Αυτά έλ</w:t>
      </w:r>
      <w:r>
        <w:rPr>
          <w:rFonts w:eastAsia="Times New Roman" w:cs="Times New Roman"/>
          <w:szCs w:val="24"/>
        </w:rPr>
        <w:t xml:space="preserve">εγε τότε η </w:t>
      </w:r>
      <w:r>
        <w:rPr>
          <w:rFonts w:eastAsia="Times New Roman" w:cs="Times New Roman"/>
          <w:szCs w:val="24"/>
        </w:rPr>
        <w:t>Κ</w:t>
      </w:r>
      <w:r>
        <w:rPr>
          <w:rFonts w:eastAsia="Times New Roman" w:cs="Times New Roman"/>
          <w:szCs w:val="24"/>
        </w:rPr>
        <w:t>υβέρνηση του ΣΥΡΙΖΑ.</w:t>
      </w:r>
      <w:r w:rsidRPr="009768EC">
        <w:rPr>
          <w:rFonts w:eastAsia="Times New Roman" w:cs="Times New Roman"/>
          <w:szCs w:val="24"/>
        </w:rPr>
        <w:t xml:space="preserve"> </w:t>
      </w:r>
      <w:r>
        <w:rPr>
          <w:rFonts w:eastAsia="Times New Roman" w:cs="Times New Roman"/>
          <w:szCs w:val="24"/>
        </w:rPr>
        <w:t>Δ</w:t>
      </w:r>
      <w:r w:rsidRPr="009768EC">
        <w:rPr>
          <w:rFonts w:eastAsia="Times New Roman" w:cs="Times New Roman"/>
          <w:szCs w:val="24"/>
        </w:rPr>
        <w:t xml:space="preserve">εν </w:t>
      </w:r>
      <w:r>
        <w:rPr>
          <w:rFonts w:eastAsia="Times New Roman" w:cs="Times New Roman"/>
          <w:szCs w:val="24"/>
        </w:rPr>
        <w:t>τ</w:t>
      </w:r>
      <w:r w:rsidRPr="009768EC">
        <w:rPr>
          <w:rFonts w:eastAsia="Times New Roman" w:cs="Times New Roman"/>
          <w:szCs w:val="24"/>
        </w:rPr>
        <w:t>α λέγαμε εμείς</w:t>
      </w:r>
      <w:r>
        <w:rPr>
          <w:rFonts w:eastAsia="Times New Roman" w:cs="Times New Roman"/>
          <w:szCs w:val="24"/>
        </w:rPr>
        <w:t xml:space="preserve">. </w:t>
      </w:r>
      <w:r w:rsidRPr="009768EC">
        <w:rPr>
          <w:rFonts w:eastAsia="Times New Roman" w:cs="Times New Roman"/>
          <w:szCs w:val="24"/>
        </w:rPr>
        <w:t xml:space="preserve"> Εμείς λέγαμε τότε τα ίδια </w:t>
      </w:r>
      <w:r>
        <w:rPr>
          <w:rFonts w:eastAsia="Times New Roman" w:cs="Times New Roman"/>
          <w:szCs w:val="24"/>
        </w:rPr>
        <w:t>που λέει ο ΣΥΡΙΖΑ τώρα.</w:t>
      </w:r>
      <w:r w:rsidRPr="009768EC">
        <w:rPr>
          <w:rFonts w:eastAsia="Times New Roman" w:cs="Times New Roman"/>
          <w:szCs w:val="24"/>
        </w:rPr>
        <w:t xml:space="preserve"> </w:t>
      </w:r>
      <w:r>
        <w:rPr>
          <w:rFonts w:eastAsia="Times New Roman" w:cs="Times New Roman"/>
          <w:szCs w:val="24"/>
        </w:rPr>
        <w:t xml:space="preserve">Διότι η άποψη της Χρυσής Αυγής </w:t>
      </w:r>
      <w:r w:rsidRPr="009768EC">
        <w:rPr>
          <w:rFonts w:eastAsia="Times New Roman" w:cs="Times New Roman"/>
          <w:szCs w:val="24"/>
        </w:rPr>
        <w:t xml:space="preserve"> ήταν η ίδια από τότε και πρ</w:t>
      </w:r>
      <w:r>
        <w:rPr>
          <w:rFonts w:eastAsia="Times New Roman" w:cs="Times New Roman"/>
          <w:szCs w:val="24"/>
        </w:rPr>
        <w:t>ιν</w:t>
      </w:r>
      <w:r>
        <w:rPr>
          <w:rFonts w:eastAsia="Times New Roman" w:cs="Times New Roman"/>
          <w:szCs w:val="24"/>
        </w:rPr>
        <w:t xml:space="preserve"> μπούμε στη Βουλή και μόλις μπ</w:t>
      </w:r>
      <w:r w:rsidRPr="009768EC">
        <w:rPr>
          <w:rFonts w:eastAsia="Times New Roman" w:cs="Times New Roman"/>
          <w:szCs w:val="24"/>
        </w:rPr>
        <w:t>ήκαμε στη Βουλή</w:t>
      </w:r>
      <w:r>
        <w:rPr>
          <w:rFonts w:eastAsia="Times New Roman" w:cs="Times New Roman"/>
          <w:szCs w:val="24"/>
        </w:rPr>
        <w:t>.</w:t>
      </w:r>
      <w:r w:rsidRPr="009768EC">
        <w:rPr>
          <w:rFonts w:eastAsia="Times New Roman" w:cs="Times New Roman"/>
          <w:szCs w:val="24"/>
        </w:rPr>
        <w:t xml:space="preserve"> </w:t>
      </w:r>
      <w:r>
        <w:rPr>
          <w:rFonts w:eastAsia="Times New Roman" w:cs="Times New Roman"/>
          <w:szCs w:val="24"/>
        </w:rPr>
        <w:t>Κ</w:t>
      </w:r>
      <w:r w:rsidRPr="009768EC">
        <w:rPr>
          <w:rFonts w:eastAsia="Times New Roman" w:cs="Times New Roman"/>
          <w:szCs w:val="24"/>
        </w:rPr>
        <w:t xml:space="preserve">αι συνεχώς λέμε ότι το άρθρο </w:t>
      </w:r>
      <w:r>
        <w:rPr>
          <w:rFonts w:eastAsia="Times New Roman" w:cs="Times New Roman"/>
          <w:szCs w:val="24"/>
        </w:rPr>
        <w:t>86</w:t>
      </w:r>
      <w:r w:rsidRPr="009768EC">
        <w:rPr>
          <w:rFonts w:eastAsia="Times New Roman" w:cs="Times New Roman"/>
          <w:szCs w:val="24"/>
        </w:rPr>
        <w:t xml:space="preserve"> είναι απαράδεκτο και δεν </w:t>
      </w:r>
      <w:r>
        <w:rPr>
          <w:rFonts w:eastAsia="Times New Roman" w:cs="Times New Roman"/>
          <w:szCs w:val="24"/>
        </w:rPr>
        <w:t>πρέπει για κανέναν λόγο οι Υ</w:t>
      </w:r>
      <w:r w:rsidRPr="009768EC">
        <w:rPr>
          <w:rFonts w:eastAsia="Times New Roman" w:cs="Times New Roman"/>
          <w:szCs w:val="24"/>
        </w:rPr>
        <w:t>πουργοί να μην</w:t>
      </w:r>
      <w:r>
        <w:rPr>
          <w:rFonts w:eastAsia="Times New Roman" w:cs="Times New Roman"/>
          <w:szCs w:val="24"/>
        </w:rPr>
        <w:t xml:space="preserve"> ελέγχονται από τη </w:t>
      </w:r>
      <w:r>
        <w:rPr>
          <w:rFonts w:eastAsia="Times New Roman" w:cs="Times New Roman"/>
          <w:szCs w:val="24"/>
        </w:rPr>
        <w:t>δ</w:t>
      </w:r>
      <w:r>
        <w:rPr>
          <w:rFonts w:eastAsia="Times New Roman" w:cs="Times New Roman"/>
          <w:szCs w:val="24"/>
        </w:rPr>
        <w:t xml:space="preserve">ικαιοσύνη. Ο ΣΥΡΙΖΑ </w:t>
      </w:r>
      <w:r w:rsidRPr="009768EC">
        <w:rPr>
          <w:rFonts w:eastAsia="Times New Roman" w:cs="Times New Roman"/>
          <w:szCs w:val="24"/>
        </w:rPr>
        <w:t xml:space="preserve">έλεγε </w:t>
      </w:r>
      <w:r>
        <w:rPr>
          <w:rFonts w:eastAsia="Times New Roman" w:cs="Times New Roman"/>
          <w:szCs w:val="24"/>
        </w:rPr>
        <w:t xml:space="preserve">άλλα τότε και άλλα </w:t>
      </w:r>
      <w:r w:rsidRPr="009768EC">
        <w:rPr>
          <w:rFonts w:eastAsia="Times New Roman" w:cs="Times New Roman"/>
          <w:szCs w:val="24"/>
        </w:rPr>
        <w:t>έγραφε στο πόρι</w:t>
      </w:r>
      <w:r w:rsidRPr="009768EC">
        <w:rPr>
          <w:rFonts w:eastAsia="Times New Roman" w:cs="Times New Roman"/>
          <w:szCs w:val="24"/>
        </w:rPr>
        <w:lastRenderedPageBreak/>
        <w:t>σμα του</w:t>
      </w:r>
      <w:r>
        <w:rPr>
          <w:rFonts w:eastAsia="Times New Roman" w:cs="Times New Roman"/>
          <w:szCs w:val="24"/>
        </w:rPr>
        <w:t>,</w:t>
      </w:r>
      <w:r w:rsidRPr="009768EC">
        <w:rPr>
          <w:rFonts w:eastAsia="Times New Roman" w:cs="Times New Roman"/>
          <w:szCs w:val="24"/>
        </w:rPr>
        <w:t xml:space="preserve"> προφανώς </w:t>
      </w:r>
      <w:r>
        <w:rPr>
          <w:rFonts w:eastAsia="Times New Roman" w:cs="Times New Roman"/>
          <w:szCs w:val="24"/>
        </w:rPr>
        <w:t xml:space="preserve">γιατί η </w:t>
      </w:r>
      <w:r w:rsidRPr="009768EC">
        <w:rPr>
          <w:rFonts w:eastAsia="Times New Roman" w:cs="Times New Roman"/>
          <w:szCs w:val="24"/>
        </w:rPr>
        <w:t>υπό</w:t>
      </w:r>
      <w:r w:rsidRPr="009768EC">
        <w:rPr>
          <w:rFonts w:eastAsia="Times New Roman" w:cs="Times New Roman"/>
          <w:szCs w:val="24"/>
        </w:rPr>
        <w:t>θεση Π</w:t>
      </w:r>
      <w:r>
        <w:rPr>
          <w:rFonts w:eastAsia="Times New Roman" w:cs="Times New Roman"/>
          <w:szCs w:val="24"/>
        </w:rPr>
        <w:t xml:space="preserve">απαντωνίου δεν τον εξυπηρετούσε. Διότι </w:t>
      </w:r>
      <w:r w:rsidRPr="009768EC">
        <w:rPr>
          <w:rFonts w:eastAsia="Times New Roman" w:cs="Times New Roman"/>
          <w:szCs w:val="24"/>
        </w:rPr>
        <w:t xml:space="preserve">ο Παπαντωνίου </w:t>
      </w:r>
      <w:r>
        <w:rPr>
          <w:rFonts w:eastAsia="Times New Roman" w:cs="Times New Roman"/>
          <w:szCs w:val="24"/>
        </w:rPr>
        <w:t>θα έπαιρνε πολλούς</w:t>
      </w:r>
      <w:r w:rsidRPr="009768EC">
        <w:rPr>
          <w:rFonts w:eastAsia="Times New Roman" w:cs="Times New Roman"/>
          <w:szCs w:val="24"/>
        </w:rPr>
        <w:t xml:space="preserve"> μαζ</w:t>
      </w:r>
      <w:r>
        <w:rPr>
          <w:rFonts w:eastAsia="Times New Roman" w:cs="Times New Roman"/>
          <w:szCs w:val="24"/>
        </w:rPr>
        <w:t>ί του, εάν η υπόθεση εξελισσόταν</w:t>
      </w:r>
      <w:r w:rsidRPr="009768EC">
        <w:rPr>
          <w:rFonts w:eastAsia="Times New Roman" w:cs="Times New Roman"/>
          <w:szCs w:val="24"/>
        </w:rPr>
        <w:t xml:space="preserve"> κανονικά. Γι</w:t>
      </w:r>
      <w:r>
        <w:rPr>
          <w:rFonts w:eastAsia="Times New Roman" w:cs="Times New Roman"/>
          <w:szCs w:val="24"/>
        </w:rPr>
        <w:t>’ αυτό, λοιπόν, έβγαλαν τον Παπαντωνίου στην ά</w:t>
      </w:r>
      <w:r w:rsidRPr="009768EC">
        <w:rPr>
          <w:rFonts w:eastAsia="Times New Roman" w:cs="Times New Roman"/>
          <w:szCs w:val="24"/>
        </w:rPr>
        <w:t xml:space="preserve">κρη και άφησαν στο απυρόβλητο όλους τους υπόλοιπους, που φτάνανε μέχρι και </w:t>
      </w:r>
      <w:r>
        <w:rPr>
          <w:rFonts w:eastAsia="Times New Roman" w:cs="Times New Roman"/>
          <w:szCs w:val="24"/>
        </w:rPr>
        <w:t>τον τότε,</w:t>
      </w:r>
      <w:r>
        <w:rPr>
          <w:rFonts w:eastAsia="Times New Roman" w:cs="Times New Roman"/>
          <w:szCs w:val="24"/>
        </w:rPr>
        <w:t xml:space="preserve"> τον πρώην Πρωθυπουργό </w:t>
      </w:r>
      <w:r w:rsidRPr="009768EC">
        <w:rPr>
          <w:rFonts w:eastAsia="Times New Roman" w:cs="Times New Roman"/>
          <w:szCs w:val="24"/>
        </w:rPr>
        <w:t xml:space="preserve">Σημίτη, τον </w:t>
      </w:r>
      <w:r>
        <w:rPr>
          <w:rFonts w:eastAsia="Times New Roman" w:cs="Times New Roman"/>
          <w:szCs w:val="24"/>
        </w:rPr>
        <w:t>«</w:t>
      </w:r>
      <w:r w:rsidRPr="009768EC">
        <w:rPr>
          <w:rFonts w:eastAsia="Times New Roman" w:cs="Times New Roman"/>
          <w:szCs w:val="24"/>
        </w:rPr>
        <w:t>αρχιερέα της διαπλοκής</w:t>
      </w:r>
      <w:r>
        <w:rPr>
          <w:rFonts w:eastAsia="Times New Roman" w:cs="Times New Roman"/>
          <w:szCs w:val="24"/>
        </w:rPr>
        <w:t>»</w:t>
      </w:r>
      <w:r w:rsidRPr="009768EC">
        <w:rPr>
          <w:rFonts w:eastAsia="Times New Roman" w:cs="Times New Roman"/>
          <w:szCs w:val="24"/>
        </w:rPr>
        <w:t xml:space="preserve"> όπως </w:t>
      </w:r>
      <w:r>
        <w:rPr>
          <w:rFonts w:eastAsia="Times New Roman" w:cs="Times New Roman"/>
          <w:szCs w:val="24"/>
        </w:rPr>
        <w:t>π</w:t>
      </w:r>
      <w:r w:rsidRPr="009768EC">
        <w:rPr>
          <w:rFonts w:eastAsia="Times New Roman" w:cs="Times New Roman"/>
          <w:szCs w:val="24"/>
        </w:rPr>
        <w:t>ο</w:t>
      </w:r>
      <w:r>
        <w:rPr>
          <w:rFonts w:eastAsia="Times New Roman" w:cs="Times New Roman"/>
          <w:szCs w:val="24"/>
        </w:rPr>
        <w:t>λ</w:t>
      </w:r>
      <w:r w:rsidRPr="009768EC">
        <w:rPr>
          <w:rFonts w:eastAsia="Times New Roman" w:cs="Times New Roman"/>
          <w:szCs w:val="24"/>
        </w:rPr>
        <w:t xml:space="preserve">λοί έλεγαν, </w:t>
      </w:r>
      <w:r>
        <w:rPr>
          <w:rFonts w:eastAsia="Times New Roman" w:cs="Times New Roman"/>
          <w:szCs w:val="24"/>
        </w:rPr>
        <w:t xml:space="preserve">ο οποίος, όμως, </w:t>
      </w:r>
      <w:r w:rsidRPr="009768EC">
        <w:rPr>
          <w:rFonts w:eastAsia="Times New Roman" w:cs="Times New Roman"/>
          <w:szCs w:val="24"/>
        </w:rPr>
        <w:t>ως δι</w:t>
      </w:r>
      <w:r>
        <w:rPr>
          <w:rFonts w:eastAsia="Times New Roman" w:cs="Times New Roman"/>
          <w:szCs w:val="24"/>
        </w:rPr>
        <w:t>α</w:t>
      </w:r>
      <w:r w:rsidRPr="009768EC">
        <w:rPr>
          <w:rFonts w:eastAsia="Times New Roman" w:cs="Times New Roman"/>
          <w:szCs w:val="24"/>
        </w:rPr>
        <w:t xml:space="preserve"> μαγείας έμεινε στο απυρόβλητο </w:t>
      </w:r>
      <w:r>
        <w:rPr>
          <w:rFonts w:eastAsia="Times New Roman" w:cs="Times New Roman"/>
          <w:szCs w:val="24"/>
        </w:rPr>
        <w:t>από ό</w:t>
      </w:r>
      <w:r w:rsidRPr="009768EC">
        <w:rPr>
          <w:rFonts w:eastAsia="Times New Roman" w:cs="Times New Roman"/>
          <w:szCs w:val="24"/>
        </w:rPr>
        <w:t>λ</w:t>
      </w:r>
      <w:r>
        <w:rPr>
          <w:rFonts w:eastAsia="Times New Roman" w:cs="Times New Roman"/>
          <w:szCs w:val="24"/>
        </w:rPr>
        <w:t>ους. Και από τη Κ</w:t>
      </w:r>
      <w:r w:rsidRPr="009768EC">
        <w:rPr>
          <w:rFonts w:eastAsia="Times New Roman" w:cs="Times New Roman"/>
          <w:szCs w:val="24"/>
        </w:rPr>
        <w:t xml:space="preserve">υβέρνηση </w:t>
      </w:r>
      <w:r>
        <w:rPr>
          <w:rFonts w:eastAsia="Times New Roman" w:cs="Times New Roman"/>
          <w:szCs w:val="24"/>
        </w:rPr>
        <w:t>του ΣΥΡΙΖΑ φυσικά!</w:t>
      </w:r>
      <w:r w:rsidRPr="009768EC">
        <w:rPr>
          <w:rFonts w:eastAsia="Times New Roman" w:cs="Times New Roman"/>
          <w:szCs w:val="24"/>
        </w:rPr>
        <w:t xml:space="preserve">  </w:t>
      </w:r>
    </w:p>
    <w:p w14:paraId="6F5C42EC" w14:textId="77777777" w:rsidR="0016272D" w:rsidRDefault="008D6B83">
      <w:pPr>
        <w:spacing w:line="600" w:lineRule="auto"/>
        <w:ind w:firstLine="720"/>
        <w:contextualSpacing/>
        <w:jc w:val="both"/>
        <w:rPr>
          <w:rFonts w:eastAsia="Times New Roman" w:cs="Times New Roman"/>
          <w:szCs w:val="24"/>
        </w:rPr>
      </w:pPr>
      <w:r w:rsidRPr="009768EC">
        <w:rPr>
          <w:rFonts w:eastAsia="Times New Roman" w:cs="Times New Roman"/>
          <w:szCs w:val="24"/>
        </w:rPr>
        <w:t>Και ερχόμαστε</w:t>
      </w:r>
      <w:r>
        <w:rPr>
          <w:rFonts w:eastAsia="Times New Roman" w:cs="Times New Roman"/>
          <w:szCs w:val="24"/>
        </w:rPr>
        <w:t>,</w:t>
      </w:r>
      <w:r w:rsidRPr="009768EC">
        <w:rPr>
          <w:rFonts w:eastAsia="Times New Roman" w:cs="Times New Roman"/>
          <w:szCs w:val="24"/>
        </w:rPr>
        <w:t xml:space="preserve"> λοιπόν</w:t>
      </w:r>
      <w:r>
        <w:rPr>
          <w:rFonts w:eastAsia="Times New Roman" w:cs="Times New Roman"/>
          <w:szCs w:val="24"/>
        </w:rPr>
        <w:t>,</w:t>
      </w:r>
      <w:r w:rsidRPr="009768EC">
        <w:rPr>
          <w:rFonts w:eastAsia="Times New Roman" w:cs="Times New Roman"/>
          <w:szCs w:val="24"/>
        </w:rPr>
        <w:t xml:space="preserve"> σήμερα στο πόρισμα αυτό που έχουμε στα χέρια </w:t>
      </w:r>
      <w:r>
        <w:rPr>
          <w:rFonts w:eastAsia="Times New Roman" w:cs="Times New Roman"/>
          <w:szCs w:val="24"/>
        </w:rPr>
        <w:t>μα</w:t>
      </w:r>
      <w:r>
        <w:rPr>
          <w:rFonts w:eastAsia="Times New Roman" w:cs="Times New Roman"/>
          <w:szCs w:val="24"/>
        </w:rPr>
        <w:t>ς,</w:t>
      </w:r>
      <w:r w:rsidRPr="009768EC">
        <w:rPr>
          <w:rFonts w:eastAsia="Times New Roman" w:cs="Times New Roman"/>
          <w:szCs w:val="24"/>
        </w:rPr>
        <w:t xml:space="preserve"> που λέει </w:t>
      </w:r>
      <w:r>
        <w:rPr>
          <w:rFonts w:eastAsia="Times New Roman" w:cs="Times New Roman"/>
          <w:szCs w:val="24"/>
        </w:rPr>
        <w:t>το εξής: «Α</w:t>
      </w:r>
      <w:r w:rsidRPr="009768EC">
        <w:rPr>
          <w:rFonts w:eastAsia="Times New Roman" w:cs="Times New Roman"/>
          <w:szCs w:val="24"/>
        </w:rPr>
        <w:t xml:space="preserve">ντιστοίχως πράξεις δωροδοκίας και δωροληψίας δεν τελούνται </w:t>
      </w:r>
      <w:r>
        <w:rPr>
          <w:rFonts w:eastAsia="Times New Roman" w:cs="Times New Roman"/>
          <w:szCs w:val="24"/>
        </w:rPr>
        <w:t xml:space="preserve">απαραίτητα, ούτε </w:t>
      </w:r>
      <w:r w:rsidRPr="009768EC">
        <w:rPr>
          <w:rFonts w:eastAsia="Times New Roman" w:cs="Times New Roman"/>
          <w:szCs w:val="24"/>
        </w:rPr>
        <w:t xml:space="preserve">καν </w:t>
      </w:r>
      <w:r>
        <w:rPr>
          <w:rFonts w:eastAsia="Times New Roman" w:cs="Times New Roman"/>
          <w:szCs w:val="24"/>
        </w:rPr>
        <w:t xml:space="preserve">συνήθως, </w:t>
      </w:r>
      <w:r w:rsidRPr="009768EC">
        <w:rPr>
          <w:rFonts w:eastAsia="Times New Roman" w:cs="Times New Roman"/>
          <w:szCs w:val="24"/>
        </w:rPr>
        <w:t>κατά την άσκηση καθηκόντων με τη στενή ορθότερη έννοια των τελευταίων, όπως εκτέθηκε παραπάνω. Συνεπώς η Βουλή είναι αναρμόδι</w:t>
      </w:r>
      <w:r>
        <w:rPr>
          <w:rFonts w:eastAsia="Times New Roman" w:cs="Times New Roman"/>
          <w:szCs w:val="24"/>
        </w:rPr>
        <w:t>α</w:t>
      </w:r>
      <w:r w:rsidRPr="009768EC">
        <w:rPr>
          <w:rFonts w:eastAsia="Times New Roman" w:cs="Times New Roman"/>
          <w:szCs w:val="24"/>
        </w:rPr>
        <w:t xml:space="preserve"> για τη δίωξη και </w:t>
      </w:r>
      <w:r w:rsidRPr="009768EC">
        <w:rPr>
          <w:rFonts w:eastAsia="Times New Roman" w:cs="Times New Roman"/>
          <w:szCs w:val="24"/>
        </w:rPr>
        <w:t xml:space="preserve">την εκδίκασή τους και οφείλει να αναγνωρίσει τη σχετική αρμοδιότητα και δικαιοδοσία </w:t>
      </w:r>
      <w:r>
        <w:rPr>
          <w:rFonts w:eastAsia="Times New Roman" w:cs="Times New Roman"/>
          <w:szCs w:val="24"/>
        </w:rPr>
        <w:t>των τ</w:t>
      </w:r>
      <w:r w:rsidRPr="009768EC">
        <w:rPr>
          <w:rFonts w:eastAsia="Times New Roman" w:cs="Times New Roman"/>
          <w:szCs w:val="24"/>
        </w:rPr>
        <w:t xml:space="preserve">ακτικών </w:t>
      </w:r>
      <w:r>
        <w:rPr>
          <w:rFonts w:eastAsia="Times New Roman" w:cs="Times New Roman"/>
          <w:szCs w:val="24"/>
        </w:rPr>
        <w:t>δ</w:t>
      </w:r>
      <w:r w:rsidRPr="009768EC">
        <w:rPr>
          <w:rFonts w:eastAsia="Times New Roman" w:cs="Times New Roman"/>
          <w:szCs w:val="24"/>
        </w:rPr>
        <w:t>ικαστηρίων</w:t>
      </w:r>
      <w:r>
        <w:rPr>
          <w:rFonts w:eastAsia="Times New Roman" w:cs="Times New Roman"/>
          <w:szCs w:val="24"/>
        </w:rPr>
        <w:t>»</w:t>
      </w:r>
      <w:r w:rsidRPr="009768EC">
        <w:rPr>
          <w:rFonts w:eastAsia="Times New Roman" w:cs="Times New Roman"/>
          <w:szCs w:val="24"/>
        </w:rPr>
        <w:t xml:space="preserve">. </w:t>
      </w:r>
    </w:p>
    <w:p w14:paraId="6F5C42ED" w14:textId="77777777" w:rsidR="0016272D" w:rsidRDefault="008D6B83">
      <w:pPr>
        <w:spacing w:line="600" w:lineRule="auto"/>
        <w:ind w:firstLine="720"/>
        <w:contextualSpacing/>
        <w:jc w:val="both"/>
        <w:rPr>
          <w:rFonts w:eastAsia="Times New Roman" w:cs="Times New Roman"/>
          <w:szCs w:val="24"/>
        </w:rPr>
      </w:pPr>
      <w:r w:rsidRPr="009768EC">
        <w:rPr>
          <w:rFonts w:eastAsia="Times New Roman" w:cs="Times New Roman"/>
          <w:szCs w:val="24"/>
        </w:rPr>
        <w:lastRenderedPageBreak/>
        <w:t>Αυτά λέει σήμε</w:t>
      </w:r>
      <w:r>
        <w:rPr>
          <w:rFonts w:eastAsia="Times New Roman" w:cs="Times New Roman"/>
          <w:szCs w:val="24"/>
        </w:rPr>
        <w:t>ρα ο ΣΥΡΙΖ</w:t>
      </w:r>
      <w:r w:rsidRPr="009768EC">
        <w:rPr>
          <w:rFonts w:eastAsia="Times New Roman" w:cs="Times New Roman"/>
          <w:szCs w:val="24"/>
        </w:rPr>
        <w:t>Α επαν</w:t>
      </w:r>
      <w:r>
        <w:rPr>
          <w:rFonts w:eastAsia="Times New Roman" w:cs="Times New Roman"/>
          <w:szCs w:val="24"/>
        </w:rPr>
        <w:t>αλαμβάνω</w:t>
      </w:r>
      <w:r w:rsidRPr="009768EC">
        <w:rPr>
          <w:rFonts w:eastAsia="Times New Roman" w:cs="Times New Roman"/>
          <w:szCs w:val="24"/>
        </w:rPr>
        <w:t xml:space="preserve">. Άρα, η ερμηνεία των νόμων είναι κατά το δοκούν. Όταν μας </w:t>
      </w:r>
      <w:r>
        <w:rPr>
          <w:rFonts w:eastAsia="Times New Roman" w:cs="Times New Roman"/>
          <w:szCs w:val="24"/>
        </w:rPr>
        <w:t>βολεύει,</w:t>
      </w:r>
      <w:r w:rsidRPr="009768EC">
        <w:rPr>
          <w:rFonts w:eastAsia="Times New Roman" w:cs="Times New Roman"/>
          <w:szCs w:val="24"/>
        </w:rPr>
        <w:t xml:space="preserve"> το βλέπουμε έτσι, όταν δεν μας βολεύει</w:t>
      </w:r>
      <w:r>
        <w:rPr>
          <w:rFonts w:eastAsia="Times New Roman" w:cs="Times New Roman"/>
          <w:szCs w:val="24"/>
        </w:rPr>
        <w:t>,</w:t>
      </w:r>
      <w:r w:rsidRPr="009768EC">
        <w:rPr>
          <w:rFonts w:eastAsia="Times New Roman" w:cs="Times New Roman"/>
          <w:szCs w:val="24"/>
        </w:rPr>
        <w:t xml:space="preserve"> το βλέπουμε αλλιώς. Εκεί λοιπόν, φαίνεται ότι όλο το πολιτικό σύστημα </w:t>
      </w:r>
      <w:r>
        <w:rPr>
          <w:rFonts w:eastAsia="Times New Roman" w:cs="Times New Roman"/>
          <w:szCs w:val="24"/>
        </w:rPr>
        <w:t>εμπλέκεται στα ίδια σ</w:t>
      </w:r>
      <w:r w:rsidRPr="009768EC">
        <w:rPr>
          <w:rFonts w:eastAsia="Times New Roman" w:cs="Times New Roman"/>
          <w:szCs w:val="24"/>
        </w:rPr>
        <w:t xml:space="preserve">κάνδαλα και είναι το ίδιο μαγαζί. </w:t>
      </w:r>
    </w:p>
    <w:p w14:paraId="6F5C42EE"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Θα αναφερθώ</w:t>
      </w:r>
      <w:r w:rsidRPr="009768EC">
        <w:rPr>
          <w:rFonts w:eastAsia="Times New Roman" w:cs="Times New Roman"/>
          <w:szCs w:val="24"/>
        </w:rPr>
        <w:t xml:space="preserve"> </w:t>
      </w:r>
      <w:r>
        <w:rPr>
          <w:rFonts w:eastAsia="Times New Roman" w:cs="Times New Roman"/>
          <w:szCs w:val="24"/>
        </w:rPr>
        <w:t xml:space="preserve">τώρα σε </w:t>
      </w:r>
      <w:r w:rsidRPr="009768EC">
        <w:rPr>
          <w:rFonts w:eastAsia="Times New Roman" w:cs="Times New Roman"/>
          <w:szCs w:val="24"/>
        </w:rPr>
        <w:t xml:space="preserve">συγκεκριμένα </w:t>
      </w:r>
      <w:r>
        <w:rPr>
          <w:rFonts w:eastAsia="Times New Roman" w:cs="Times New Roman"/>
          <w:szCs w:val="24"/>
        </w:rPr>
        <w:t>πράγματα,</w:t>
      </w:r>
      <w:r w:rsidRPr="009768EC">
        <w:rPr>
          <w:rFonts w:eastAsia="Times New Roman" w:cs="Times New Roman"/>
          <w:szCs w:val="24"/>
        </w:rPr>
        <w:t xml:space="preserve"> γιατί από το πρωί</w:t>
      </w:r>
      <w:r>
        <w:rPr>
          <w:rFonts w:eastAsia="Times New Roman" w:cs="Times New Roman"/>
          <w:szCs w:val="24"/>
        </w:rPr>
        <w:t xml:space="preserve"> που είμαι εδώ, προσπαθώ να ακούσω κάποιο όνο</w:t>
      </w:r>
      <w:r w:rsidRPr="009768EC">
        <w:rPr>
          <w:rFonts w:eastAsia="Times New Roman" w:cs="Times New Roman"/>
          <w:szCs w:val="24"/>
        </w:rPr>
        <w:t xml:space="preserve">μα, να δούμε </w:t>
      </w:r>
      <w:r>
        <w:rPr>
          <w:rFonts w:eastAsia="Times New Roman" w:cs="Times New Roman"/>
          <w:szCs w:val="24"/>
        </w:rPr>
        <w:t>τι έχει</w:t>
      </w:r>
      <w:r w:rsidRPr="009768EC">
        <w:rPr>
          <w:rFonts w:eastAsia="Times New Roman" w:cs="Times New Roman"/>
          <w:szCs w:val="24"/>
        </w:rPr>
        <w:t xml:space="preserve"> γί</w:t>
      </w:r>
      <w:r w:rsidRPr="009768EC">
        <w:rPr>
          <w:rFonts w:eastAsia="Times New Roman" w:cs="Times New Roman"/>
          <w:szCs w:val="24"/>
        </w:rPr>
        <w:t xml:space="preserve">νει, </w:t>
      </w:r>
      <w:r>
        <w:rPr>
          <w:rFonts w:eastAsia="Times New Roman" w:cs="Times New Roman"/>
          <w:szCs w:val="24"/>
        </w:rPr>
        <w:t>αν υπάρχει ή δεν υπάρχει τίποτα.</w:t>
      </w:r>
      <w:r w:rsidRPr="009768EC">
        <w:rPr>
          <w:rFonts w:eastAsia="Times New Roman" w:cs="Times New Roman"/>
          <w:szCs w:val="24"/>
        </w:rPr>
        <w:t xml:space="preserve"> </w:t>
      </w:r>
      <w:r>
        <w:rPr>
          <w:rFonts w:eastAsia="Times New Roman" w:cs="Times New Roman"/>
          <w:szCs w:val="24"/>
        </w:rPr>
        <w:t>Δ</w:t>
      </w:r>
      <w:r w:rsidRPr="009768EC">
        <w:rPr>
          <w:rFonts w:eastAsia="Times New Roman" w:cs="Times New Roman"/>
          <w:szCs w:val="24"/>
        </w:rPr>
        <w:t>εν έχει</w:t>
      </w:r>
      <w:r>
        <w:rPr>
          <w:rFonts w:eastAsia="Times New Roman" w:cs="Times New Roman"/>
          <w:szCs w:val="24"/>
        </w:rPr>
        <w:t>, όμως,</w:t>
      </w:r>
      <w:r w:rsidRPr="009768EC">
        <w:rPr>
          <w:rFonts w:eastAsia="Times New Roman" w:cs="Times New Roman"/>
          <w:szCs w:val="24"/>
        </w:rPr>
        <w:t xml:space="preserve"> ακουσθεί ούτε ένα όνομα. Υπάρχει το μεγαλύτερο σκάνδαλο, </w:t>
      </w:r>
      <w:r>
        <w:rPr>
          <w:rFonts w:eastAsia="Times New Roman" w:cs="Times New Roman"/>
          <w:szCs w:val="24"/>
        </w:rPr>
        <w:t>που μας</w:t>
      </w:r>
      <w:r w:rsidRPr="009768EC">
        <w:rPr>
          <w:rFonts w:eastAsia="Times New Roman" w:cs="Times New Roman"/>
          <w:szCs w:val="24"/>
        </w:rPr>
        <w:t xml:space="preserve"> έλεγε η </w:t>
      </w:r>
      <w:r>
        <w:rPr>
          <w:rFonts w:eastAsia="Times New Roman" w:cs="Times New Roman"/>
          <w:szCs w:val="24"/>
        </w:rPr>
        <w:t>Κυβέρνηση, το οποίο</w:t>
      </w:r>
      <w:r w:rsidRPr="009768EC">
        <w:rPr>
          <w:rFonts w:eastAsia="Times New Roman" w:cs="Times New Roman"/>
          <w:szCs w:val="24"/>
        </w:rPr>
        <w:t xml:space="preserve"> όντως είναι ένα τεράστιο </w:t>
      </w:r>
      <w:r>
        <w:rPr>
          <w:rFonts w:eastAsia="Times New Roman" w:cs="Times New Roman"/>
          <w:szCs w:val="24"/>
        </w:rPr>
        <w:t>σκάνδαλο</w:t>
      </w:r>
      <w:r w:rsidRPr="009768EC">
        <w:rPr>
          <w:rFonts w:eastAsia="Times New Roman" w:cs="Times New Roman"/>
          <w:szCs w:val="24"/>
        </w:rPr>
        <w:t>, αλλά δεν έχει ακουστεί ούτε ένα όνομα. Και όποιοι βλέπουν τηλεόραση αυτή σ</w:t>
      </w:r>
      <w:r w:rsidRPr="009768EC">
        <w:rPr>
          <w:rFonts w:eastAsia="Times New Roman" w:cs="Times New Roman"/>
          <w:szCs w:val="24"/>
        </w:rPr>
        <w:t>τιγμή</w:t>
      </w:r>
      <w:r>
        <w:rPr>
          <w:rFonts w:eastAsia="Times New Roman" w:cs="Times New Roman"/>
          <w:szCs w:val="24"/>
        </w:rPr>
        <w:t>,</w:t>
      </w:r>
      <w:r w:rsidRPr="009768EC">
        <w:rPr>
          <w:rFonts w:eastAsia="Times New Roman" w:cs="Times New Roman"/>
          <w:szCs w:val="24"/>
        </w:rPr>
        <w:t xml:space="preserve"> πραγματικά οι άνθρωποι απο</w:t>
      </w:r>
      <w:r>
        <w:rPr>
          <w:rFonts w:eastAsia="Times New Roman" w:cs="Times New Roman"/>
          <w:szCs w:val="24"/>
        </w:rPr>
        <w:t>ρούν</w:t>
      </w:r>
      <w:r w:rsidRPr="009768EC">
        <w:rPr>
          <w:rFonts w:eastAsia="Times New Roman" w:cs="Times New Roman"/>
          <w:szCs w:val="24"/>
        </w:rPr>
        <w:t xml:space="preserve">. </w:t>
      </w:r>
    </w:p>
    <w:p w14:paraId="6F5C42EF" w14:textId="77777777" w:rsidR="0016272D" w:rsidRDefault="008D6B83">
      <w:pPr>
        <w:spacing w:line="600" w:lineRule="auto"/>
        <w:ind w:firstLine="720"/>
        <w:contextualSpacing/>
        <w:jc w:val="both"/>
        <w:rPr>
          <w:rFonts w:eastAsia="Times New Roman" w:cs="Times New Roman"/>
          <w:szCs w:val="24"/>
        </w:rPr>
      </w:pPr>
      <w:r w:rsidRPr="009768EC">
        <w:rPr>
          <w:rFonts w:eastAsia="Times New Roman" w:cs="Times New Roman"/>
          <w:szCs w:val="24"/>
        </w:rPr>
        <w:t>Πάμε</w:t>
      </w:r>
      <w:r>
        <w:rPr>
          <w:rFonts w:eastAsia="Times New Roman" w:cs="Times New Roman"/>
          <w:szCs w:val="24"/>
        </w:rPr>
        <w:t>,</w:t>
      </w:r>
      <w:r w:rsidRPr="009768EC">
        <w:rPr>
          <w:rFonts w:eastAsia="Times New Roman" w:cs="Times New Roman"/>
          <w:szCs w:val="24"/>
        </w:rPr>
        <w:t xml:space="preserve"> λοιπόν, να δούμε </w:t>
      </w:r>
      <w:r>
        <w:rPr>
          <w:rFonts w:eastAsia="Times New Roman" w:cs="Times New Roman"/>
          <w:szCs w:val="24"/>
        </w:rPr>
        <w:t xml:space="preserve">πώς έχουν γίνει </w:t>
      </w:r>
      <w:r w:rsidRPr="009768EC">
        <w:rPr>
          <w:rFonts w:eastAsia="Times New Roman" w:cs="Times New Roman"/>
          <w:szCs w:val="24"/>
        </w:rPr>
        <w:t xml:space="preserve">τα πράγματα. </w:t>
      </w:r>
    </w:p>
    <w:p w14:paraId="6F5C42F0" w14:textId="77777777" w:rsidR="0016272D" w:rsidRDefault="008D6B83">
      <w:pPr>
        <w:spacing w:line="600" w:lineRule="auto"/>
        <w:ind w:firstLine="720"/>
        <w:contextualSpacing/>
        <w:jc w:val="both"/>
        <w:rPr>
          <w:rFonts w:eastAsia="Times New Roman" w:cs="Times New Roman"/>
          <w:szCs w:val="24"/>
        </w:rPr>
      </w:pPr>
      <w:r w:rsidRPr="009768EC">
        <w:rPr>
          <w:rFonts w:eastAsia="Times New Roman" w:cs="Times New Roman"/>
          <w:szCs w:val="24"/>
        </w:rPr>
        <w:t>Κατ</w:t>
      </w:r>
      <w:r>
        <w:rPr>
          <w:rFonts w:eastAsia="Times New Roman" w:cs="Times New Roman"/>
          <w:szCs w:val="24"/>
        </w:rPr>
        <w:t xml:space="preserve">’ </w:t>
      </w:r>
      <w:r w:rsidRPr="009768EC">
        <w:rPr>
          <w:rFonts w:eastAsia="Times New Roman" w:cs="Times New Roman"/>
          <w:szCs w:val="24"/>
        </w:rPr>
        <w:t>αρχ</w:t>
      </w:r>
      <w:r>
        <w:rPr>
          <w:rFonts w:eastAsia="Times New Roman" w:cs="Times New Roman"/>
          <w:szCs w:val="24"/>
        </w:rPr>
        <w:t>άς</w:t>
      </w:r>
      <w:r w:rsidRPr="009768EC">
        <w:rPr>
          <w:rFonts w:eastAsia="Times New Roman" w:cs="Times New Roman"/>
          <w:szCs w:val="24"/>
        </w:rPr>
        <w:t xml:space="preserve">, όλοι παραδέχεσθε ότι υπάρχει ένα τεράστιο σκάνδαλο </w:t>
      </w:r>
      <w:r>
        <w:rPr>
          <w:rFonts w:eastAsia="Times New Roman" w:cs="Times New Roman"/>
          <w:szCs w:val="24"/>
        </w:rPr>
        <w:t xml:space="preserve">στο θέμα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BA0F52">
        <w:rPr>
          <w:rFonts w:eastAsia="Times New Roman" w:cs="Times New Roman"/>
          <w:szCs w:val="24"/>
        </w:rPr>
        <w:t>.</w:t>
      </w:r>
      <w:r w:rsidRPr="009768EC">
        <w:rPr>
          <w:rFonts w:eastAsia="Times New Roman" w:cs="Times New Roman"/>
          <w:szCs w:val="24"/>
        </w:rPr>
        <w:t xml:space="preserve"> Αυτό είναι δεδομένο. </w:t>
      </w:r>
      <w:r>
        <w:rPr>
          <w:rFonts w:eastAsia="Times New Roman" w:cs="Times New Roman"/>
          <w:szCs w:val="24"/>
        </w:rPr>
        <w:t>Άρα, εγώ θα πάρω την καλύτερη των περιπτώσεων, ότι δεν εμπ</w:t>
      </w:r>
      <w:r>
        <w:rPr>
          <w:rFonts w:eastAsia="Times New Roman" w:cs="Times New Roman"/>
          <w:szCs w:val="24"/>
        </w:rPr>
        <w:t>λέκονται Υ</w:t>
      </w:r>
      <w:r w:rsidRPr="009768EC">
        <w:rPr>
          <w:rFonts w:eastAsia="Times New Roman" w:cs="Times New Roman"/>
          <w:szCs w:val="24"/>
        </w:rPr>
        <w:t>πουργοί και πολιτικά πρόσωπα</w:t>
      </w:r>
      <w:r>
        <w:rPr>
          <w:rFonts w:eastAsia="Times New Roman" w:cs="Times New Roman"/>
          <w:szCs w:val="24"/>
        </w:rPr>
        <w:t xml:space="preserve">. Δεν εμπλέκονται άμεσα. </w:t>
      </w:r>
      <w:r>
        <w:rPr>
          <w:rFonts w:eastAsia="Times New Roman" w:cs="Times New Roman"/>
          <w:szCs w:val="24"/>
        </w:rPr>
        <w:lastRenderedPageBreak/>
        <w:t>Έ</w:t>
      </w:r>
      <w:r w:rsidRPr="009768EC">
        <w:rPr>
          <w:rFonts w:eastAsia="Times New Roman" w:cs="Times New Roman"/>
          <w:szCs w:val="24"/>
        </w:rPr>
        <w:t>στω</w:t>
      </w:r>
      <w:r>
        <w:rPr>
          <w:rFonts w:eastAsia="Times New Roman" w:cs="Times New Roman"/>
          <w:szCs w:val="24"/>
        </w:rPr>
        <w:t>,</w:t>
      </w:r>
      <w:r w:rsidRPr="009768EC">
        <w:rPr>
          <w:rFonts w:eastAsia="Times New Roman" w:cs="Times New Roman"/>
          <w:szCs w:val="24"/>
        </w:rPr>
        <w:t xml:space="preserve"> </w:t>
      </w:r>
      <w:r>
        <w:rPr>
          <w:rFonts w:eastAsia="Times New Roman" w:cs="Times New Roman"/>
          <w:szCs w:val="24"/>
        </w:rPr>
        <w:t>όμως,</w:t>
      </w:r>
      <w:r w:rsidRPr="009768EC">
        <w:rPr>
          <w:rFonts w:eastAsia="Times New Roman" w:cs="Times New Roman"/>
          <w:szCs w:val="24"/>
        </w:rPr>
        <w:t xml:space="preserve"> και </w:t>
      </w:r>
      <w:r>
        <w:rPr>
          <w:rFonts w:eastAsia="Times New Roman" w:cs="Times New Roman"/>
          <w:szCs w:val="24"/>
        </w:rPr>
        <w:t>έμμεσα,</w:t>
      </w:r>
      <w:r w:rsidRPr="009768EC">
        <w:rPr>
          <w:rFonts w:eastAsia="Times New Roman" w:cs="Times New Roman"/>
          <w:szCs w:val="24"/>
        </w:rPr>
        <w:t xml:space="preserve"> δεν είναι υπεύθυνοι για το γεγονός ότ</w:t>
      </w:r>
      <w:r>
        <w:rPr>
          <w:rFonts w:eastAsia="Times New Roman" w:cs="Times New Roman"/>
          <w:szCs w:val="24"/>
        </w:rPr>
        <w:t>ι επί των ημερών τους και σα</w:t>
      </w:r>
      <w:r w:rsidRPr="009768EC">
        <w:rPr>
          <w:rFonts w:eastAsia="Times New Roman" w:cs="Times New Roman"/>
          <w:szCs w:val="24"/>
        </w:rPr>
        <w:t>ν</w:t>
      </w:r>
      <w:r>
        <w:rPr>
          <w:rFonts w:eastAsia="Times New Roman" w:cs="Times New Roman"/>
          <w:szCs w:val="24"/>
        </w:rPr>
        <w:t xml:space="preserve"> Υ</w:t>
      </w:r>
      <w:r w:rsidRPr="009768EC">
        <w:rPr>
          <w:rFonts w:eastAsia="Times New Roman" w:cs="Times New Roman"/>
          <w:szCs w:val="24"/>
        </w:rPr>
        <w:t>πουργοί και σ</w:t>
      </w:r>
      <w:r>
        <w:rPr>
          <w:rFonts w:eastAsia="Times New Roman" w:cs="Times New Roman"/>
          <w:szCs w:val="24"/>
        </w:rPr>
        <w:t>αν Π</w:t>
      </w:r>
      <w:r w:rsidRPr="009768EC">
        <w:rPr>
          <w:rFonts w:eastAsia="Times New Roman" w:cs="Times New Roman"/>
          <w:szCs w:val="24"/>
        </w:rPr>
        <w:t xml:space="preserve">ρωθυπουργοί </w:t>
      </w:r>
      <w:r>
        <w:rPr>
          <w:rFonts w:eastAsia="Times New Roman" w:cs="Times New Roman"/>
          <w:szCs w:val="24"/>
        </w:rPr>
        <w:t xml:space="preserve">γινόταν ένα τεράστιο πάρτι, </w:t>
      </w:r>
      <w:r w:rsidRPr="009768EC">
        <w:rPr>
          <w:rFonts w:eastAsia="Times New Roman" w:cs="Times New Roman"/>
          <w:szCs w:val="24"/>
        </w:rPr>
        <w:t>έκλεβαν χρήματα</w:t>
      </w:r>
      <w:r>
        <w:rPr>
          <w:rFonts w:eastAsia="Times New Roman" w:cs="Times New Roman"/>
          <w:szCs w:val="24"/>
        </w:rPr>
        <w:t xml:space="preserve">, δεκάδες, </w:t>
      </w:r>
      <w:r w:rsidRPr="009768EC">
        <w:rPr>
          <w:rFonts w:eastAsia="Times New Roman" w:cs="Times New Roman"/>
          <w:szCs w:val="24"/>
        </w:rPr>
        <w:t>εκατοντάδες ε</w:t>
      </w:r>
      <w:r>
        <w:rPr>
          <w:rFonts w:eastAsia="Times New Roman" w:cs="Times New Roman"/>
          <w:szCs w:val="24"/>
        </w:rPr>
        <w:t>κατομ</w:t>
      </w:r>
      <w:r>
        <w:rPr>
          <w:rFonts w:eastAsia="Times New Roman" w:cs="Times New Roman"/>
          <w:szCs w:val="24"/>
        </w:rPr>
        <w:t xml:space="preserve">μύρια ευρώ και κανείς δεν έπαιρνε χαμπάρι </w:t>
      </w:r>
      <w:r w:rsidRPr="009768EC">
        <w:rPr>
          <w:rFonts w:eastAsia="Times New Roman" w:cs="Times New Roman"/>
          <w:szCs w:val="24"/>
        </w:rPr>
        <w:t>τίποτα; Ακόμα κι έτσι να το πάρουμε</w:t>
      </w:r>
      <w:r>
        <w:rPr>
          <w:rFonts w:eastAsia="Times New Roman" w:cs="Times New Roman"/>
          <w:szCs w:val="24"/>
        </w:rPr>
        <w:t>,</w:t>
      </w:r>
      <w:r w:rsidRPr="009768EC">
        <w:rPr>
          <w:rFonts w:eastAsia="Times New Roman" w:cs="Times New Roman"/>
          <w:szCs w:val="24"/>
        </w:rPr>
        <w:t xml:space="preserve"> </w:t>
      </w:r>
      <w:r>
        <w:rPr>
          <w:rFonts w:eastAsia="Times New Roman" w:cs="Times New Roman"/>
          <w:szCs w:val="24"/>
        </w:rPr>
        <w:t>οι Υπουργοί που διετέλεσαν τότε</w:t>
      </w:r>
      <w:r w:rsidRPr="009768EC">
        <w:rPr>
          <w:rFonts w:eastAsia="Times New Roman" w:cs="Times New Roman"/>
          <w:szCs w:val="24"/>
        </w:rPr>
        <w:t xml:space="preserve">, εκείνες τις μέρες </w:t>
      </w:r>
      <w:r>
        <w:rPr>
          <w:rFonts w:eastAsia="Times New Roman" w:cs="Times New Roman"/>
          <w:szCs w:val="24"/>
        </w:rPr>
        <w:t>-</w:t>
      </w:r>
      <w:r w:rsidRPr="009768EC">
        <w:rPr>
          <w:rFonts w:eastAsia="Times New Roman" w:cs="Times New Roman"/>
          <w:szCs w:val="24"/>
        </w:rPr>
        <w:t>και όχι μόνο, για</w:t>
      </w:r>
      <w:r>
        <w:rPr>
          <w:rFonts w:eastAsia="Times New Roman" w:cs="Times New Roman"/>
          <w:szCs w:val="24"/>
        </w:rPr>
        <w:t>τί</w:t>
      </w:r>
      <w:r w:rsidRPr="009768EC">
        <w:rPr>
          <w:rFonts w:eastAsia="Times New Roman" w:cs="Times New Roman"/>
          <w:szCs w:val="24"/>
        </w:rPr>
        <w:t xml:space="preserve"> το σκάνδαλο είναι και προγενέστερο και μεταγενέστερ</w:t>
      </w:r>
      <w:r>
        <w:rPr>
          <w:rFonts w:eastAsia="Times New Roman" w:cs="Times New Roman"/>
          <w:szCs w:val="24"/>
        </w:rPr>
        <w:t>ο-</w:t>
      </w:r>
      <w:r w:rsidRPr="009768EC">
        <w:rPr>
          <w:rFonts w:eastAsia="Times New Roman" w:cs="Times New Roman"/>
          <w:szCs w:val="24"/>
        </w:rPr>
        <w:t xml:space="preserve"> </w:t>
      </w:r>
      <w:r>
        <w:rPr>
          <w:rFonts w:eastAsia="Times New Roman" w:cs="Times New Roman"/>
          <w:szCs w:val="24"/>
        </w:rPr>
        <w:t>δεν έχουν</w:t>
      </w:r>
      <w:r w:rsidRPr="009768EC">
        <w:rPr>
          <w:rFonts w:eastAsia="Times New Roman" w:cs="Times New Roman"/>
          <w:szCs w:val="24"/>
        </w:rPr>
        <w:t xml:space="preserve"> κα</w:t>
      </w:r>
      <w:r>
        <w:rPr>
          <w:rFonts w:eastAsia="Times New Roman" w:cs="Times New Roman"/>
          <w:szCs w:val="24"/>
        </w:rPr>
        <w:t>μ</w:t>
      </w:r>
      <w:r w:rsidRPr="009768EC">
        <w:rPr>
          <w:rFonts w:eastAsia="Times New Roman" w:cs="Times New Roman"/>
          <w:szCs w:val="24"/>
        </w:rPr>
        <w:t>μία ευθύνη; Όταν ο άλλος είν</w:t>
      </w:r>
      <w:r>
        <w:rPr>
          <w:rFonts w:eastAsia="Times New Roman" w:cs="Times New Roman"/>
          <w:szCs w:val="24"/>
        </w:rPr>
        <w:t xml:space="preserve">αι στο </w:t>
      </w:r>
      <w:r>
        <w:rPr>
          <w:rFonts w:eastAsia="Times New Roman" w:cs="Times New Roman"/>
          <w:szCs w:val="24"/>
        </w:rPr>
        <w:t>Υπουργείο και βλέπει αυτούς που έχει διορίσει ν</w:t>
      </w:r>
      <w:r w:rsidRPr="009768EC">
        <w:rPr>
          <w:rFonts w:eastAsia="Times New Roman" w:cs="Times New Roman"/>
          <w:szCs w:val="24"/>
        </w:rPr>
        <w:t>α κλέβουν με αποδείξει</w:t>
      </w:r>
      <w:r>
        <w:rPr>
          <w:rFonts w:eastAsia="Times New Roman" w:cs="Times New Roman"/>
          <w:szCs w:val="24"/>
        </w:rPr>
        <w:t xml:space="preserve">ς, τους </w:t>
      </w:r>
      <w:r w:rsidRPr="009768EC">
        <w:rPr>
          <w:rFonts w:eastAsia="Times New Roman" w:cs="Times New Roman"/>
          <w:szCs w:val="24"/>
        </w:rPr>
        <w:t>γιατρούς να π</w:t>
      </w:r>
      <w:r>
        <w:rPr>
          <w:rFonts w:eastAsia="Times New Roman" w:cs="Times New Roman"/>
          <w:szCs w:val="24"/>
        </w:rPr>
        <w:t xml:space="preserve">αίρνουν </w:t>
      </w:r>
      <w:r w:rsidRPr="009768EC">
        <w:rPr>
          <w:rFonts w:eastAsia="Times New Roman" w:cs="Times New Roman"/>
          <w:szCs w:val="24"/>
        </w:rPr>
        <w:t xml:space="preserve">χιλιάδες ευρώ </w:t>
      </w:r>
      <w:r>
        <w:rPr>
          <w:rFonts w:eastAsia="Times New Roman" w:cs="Times New Roman"/>
          <w:szCs w:val="24"/>
        </w:rPr>
        <w:t xml:space="preserve">για </w:t>
      </w:r>
      <w:proofErr w:type="spellStart"/>
      <w:r>
        <w:rPr>
          <w:rFonts w:eastAsia="Times New Roman" w:cs="Times New Roman"/>
          <w:szCs w:val="24"/>
        </w:rPr>
        <w:t>συνταγογραφήσεις</w:t>
      </w:r>
      <w:proofErr w:type="spellEnd"/>
      <w:r w:rsidRPr="009768EC">
        <w:rPr>
          <w:rFonts w:eastAsia="Times New Roman" w:cs="Times New Roman"/>
          <w:szCs w:val="24"/>
        </w:rPr>
        <w:t>, να γίνεται ο κακός χαμός εις βάρος του Έλληνα πολίτη, αυτοί δεν έχουν κα</w:t>
      </w:r>
      <w:r>
        <w:rPr>
          <w:rFonts w:eastAsia="Times New Roman" w:cs="Times New Roman"/>
          <w:szCs w:val="24"/>
        </w:rPr>
        <w:t>μ</w:t>
      </w:r>
      <w:r w:rsidRPr="009768EC">
        <w:rPr>
          <w:rFonts w:eastAsia="Times New Roman" w:cs="Times New Roman"/>
          <w:szCs w:val="24"/>
        </w:rPr>
        <w:t>μία αρμοδιότητα, κα</w:t>
      </w:r>
      <w:r>
        <w:rPr>
          <w:rFonts w:eastAsia="Times New Roman" w:cs="Times New Roman"/>
          <w:szCs w:val="24"/>
        </w:rPr>
        <w:t>μ</w:t>
      </w:r>
      <w:r w:rsidRPr="009768EC">
        <w:rPr>
          <w:rFonts w:eastAsia="Times New Roman" w:cs="Times New Roman"/>
          <w:szCs w:val="24"/>
        </w:rPr>
        <w:t>μία ευθύνη</w:t>
      </w:r>
      <w:r>
        <w:rPr>
          <w:rFonts w:eastAsia="Times New Roman" w:cs="Times New Roman"/>
          <w:szCs w:val="24"/>
        </w:rPr>
        <w:t xml:space="preserve">; Και </w:t>
      </w:r>
      <w:r w:rsidRPr="009768EC">
        <w:rPr>
          <w:rFonts w:eastAsia="Times New Roman" w:cs="Times New Roman"/>
          <w:szCs w:val="24"/>
        </w:rPr>
        <w:t>έρχονται σήμε</w:t>
      </w:r>
      <w:r w:rsidRPr="009768EC">
        <w:rPr>
          <w:rFonts w:eastAsia="Times New Roman" w:cs="Times New Roman"/>
          <w:szCs w:val="24"/>
        </w:rPr>
        <w:t>ρα</w:t>
      </w:r>
      <w:r>
        <w:rPr>
          <w:rFonts w:eastAsia="Times New Roman" w:cs="Times New Roman"/>
          <w:szCs w:val="24"/>
        </w:rPr>
        <w:t xml:space="preserve"> αυτοί, μέσω των κο</w:t>
      </w:r>
      <w:r w:rsidRPr="009768EC">
        <w:rPr>
          <w:rFonts w:eastAsia="Times New Roman" w:cs="Times New Roman"/>
          <w:szCs w:val="24"/>
        </w:rPr>
        <w:t xml:space="preserve">μμάτων </w:t>
      </w:r>
      <w:r>
        <w:rPr>
          <w:rFonts w:eastAsia="Times New Roman" w:cs="Times New Roman"/>
          <w:szCs w:val="24"/>
        </w:rPr>
        <w:t>τους,</w:t>
      </w:r>
      <w:r w:rsidRPr="009768EC">
        <w:rPr>
          <w:rFonts w:eastAsia="Times New Roman" w:cs="Times New Roman"/>
          <w:szCs w:val="24"/>
        </w:rPr>
        <w:t xml:space="preserve"> τα οποία εκπροσωπούν</w:t>
      </w:r>
      <w:r>
        <w:rPr>
          <w:rFonts w:eastAsia="Times New Roman" w:cs="Times New Roman"/>
          <w:szCs w:val="24"/>
        </w:rPr>
        <w:t>,</w:t>
      </w:r>
      <w:r w:rsidRPr="009768EC">
        <w:rPr>
          <w:rFonts w:eastAsia="Times New Roman" w:cs="Times New Roman"/>
          <w:szCs w:val="24"/>
        </w:rPr>
        <w:t xml:space="preserve"> για να μας πουν πώς θα δώσουν τη λύση </w:t>
      </w:r>
      <w:r>
        <w:rPr>
          <w:rFonts w:eastAsia="Times New Roman" w:cs="Times New Roman"/>
          <w:szCs w:val="24"/>
        </w:rPr>
        <w:t>σ</w:t>
      </w:r>
      <w:r w:rsidRPr="009768EC">
        <w:rPr>
          <w:rFonts w:eastAsia="Times New Roman" w:cs="Times New Roman"/>
          <w:szCs w:val="24"/>
        </w:rPr>
        <w:t xml:space="preserve">την Ελλάδα </w:t>
      </w:r>
      <w:r>
        <w:rPr>
          <w:rFonts w:eastAsia="Times New Roman" w:cs="Times New Roman"/>
          <w:szCs w:val="24"/>
        </w:rPr>
        <w:t>στις δύσκολες στιγμές που περνάει</w:t>
      </w:r>
      <w:r w:rsidRPr="009768EC">
        <w:rPr>
          <w:rFonts w:eastAsia="Times New Roman" w:cs="Times New Roman"/>
          <w:szCs w:val="24"/>
        </w:rPr>
        <w:t>; Μα</w:t>
      </w:r>
      <w:r>
        <w:rPr>
          <w:rFonts w:eastAsia="Times New Roman" w:cs="Times New Roman"/>
          <w:szCs w:val="24"/>
        </w:rPr>
        <w:t>,</w:t>
      </w:r>
      <w:r w:rsidRPr="009768EC">
        <w:rPr>
          <w:rFonts w:eastAsia="Times New Roman" w:cs="Times New Roman"/>
          <w:szCs w:val="24"/>
        </w:rPr>
        <w:t xml:space="preserve"> εσείς μας χρεοκοπήσετε, εσείς που λέτε </w:t>
      </w:r>
      <w:r>
        <w:rPr>
          <w:rFonts w:eastAsia="Times New Roman" w:cs="Times New Roman"/>
          <w:szCs w:val="24"/>
        </w:rPr>
        <w:t xml:space="preserve">-επαναλαμβάνω, </w:t>
      </w:r>
      <w:r w:rsidRPr="009768EC">
        <w:rPr>
          <w:rFonts w:eastAsia="Times New Roman" w:cs="Times New Roman"/>
          <w:szCs w:val="24"/>
        </w:rPr>
        <w:t>στην καλύτερη των περιπτώσεων</w:t>
      </w:r>
      <w:r>
        <w:rPr>
          <w:rFonts w:eastAsia="Times New Roman" w:cs="Times New Roman"/>
          <w:szCs w:val="24"/>
        </w:rPr>
        <w:t>-</w:t>
      </w:r>
      <w:r w:rsidRPr="009768EC">
        <w:rPr>
          <w:rFonts w:eastAsia="Times New Roman" w:cs="Times New Roman"/>
          <w:szCs w:val="24"/>
        </w:rPr>
        <w:t xml:space="preserve"> ότι δεν είχατε </w:t>
      </w:r>
      <w:r>
        <w:rPr>
          <w:rFonts w:eastAsia="Times New Roman" w:cs="Times New Roman"/>
          <w:szCs w:val="24"/>
        </w:rPr>
        <w:t>γνώση!</w:t>
      </w:r>
      <w:r w:rsidRPr="009768EC">
        <w:rPr>
          <w:rFonts w:eastAsia="Times New Roman" w:cs="Times New Roman"/>
          <w:szCs w:val="24"/>
        </w:rPr>
        <w:t xml:space="preserve"> </w:t>
      </w:r>
    </w:p>
    <w:p w14:paraId="6F5C42F1"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lastRenderedPageBreak/>
        <w:t>Πάμ</w:t>
      </w:r>
      <w:r>
        <w:rPr>
          <w:rFonts w:eastAsia="Times New Roman" w:cs="Times New Roman"/>
          <w:szCs w:val="24"/>
        </w:rPr>
        <w:t>ε σιγά-σιγά να δούμε κάποιες λ</w:t>
      </w:r>
      <w:r w:rsidRPr="009768EC">
        <w:rPr>
          <w:rFonts w:eastAsia="Times New Roman" w:cs="Times New Roman"/>
          <w:szCs w:val="24"/>
        </w:rPr>
        <w:t>επτομέρειες</w:t>
      </w:r>
      <w:r>
        <w:rPr>
          <w:rFonts w:eastAsia="Times New Roman" w:cs="Times New Roman"/>
          <w:szCs w:val="24"/>
        </w:rPr>
        <w:t>: Α</w:t>
      </w:r>
      <w:r w:rsidRPr="009768EC">
        <w:rPr>
          <w:rFonts w:eastAsia="Times New Roman" w:cs="Times New Roman"/>
          <w:szCs w:val="24"/>
        </w:rPr>
        <w:t>κούσαμε τον Σαμαρά</w:t>
      </w:r>
      <w:r>
        <w:rPr>
          <w:rFonts w:eastAsia="Times New Roman" w:cs="Times New Roman"/>
          <w:szCs w:val="24"/>
        </w:rPr>
        <w:t xml:space="preserve">, αυτόν τον άθλιο σκευωρό, πριν από λίγο καιρό, </w:t>
      </w:r>
      <w:r w:rsidRPr="009768EC">
        <w:rPr>
          <w:rFonts w:eastAsia="Times New Roman" w:cs="Times New Roman"/>
          <w:szCs w:val="24"/>
        </w:rPr>
        <w:t>όταν υπήρχε η διαδικασία αυτή και συζητιόταν</w:t>
      </w:r>
      <w:r>
        <w:rPr>
          <w:rFonts w:eastAsia="Times New Roman" w:cs="Times New Roman"/>
          <w:szCs w:val="24"/>
        </w:rPr>
        <w:t>,</w:t>
      </w:r>
      <w:r w:rsidRPr="009768EC">
        <w:rPr>
          <w:rFonts w:eastAsia="Times New Roman" w:cs="Times New Roman"/>
          <w:szCs w:val="24"/>
        </w:rPr>
        <w:t xml:space="preserve"> να φωνάζει</w:t>
      </w:r>
      <w:r>
        <w:rPr>
          <w:rFonts w:eastAsia="Times New Roman" w:cs="Times New Roman"/>
          <w:szCs w:val="24"/>
        </w:rPr>
        <w:t>,</w:t>
      </w:r>
      <w:r w:rsidRPr="009768EC">
        <w:rPr>
          <w:rFonts w:eastAsia="Times New Roman" w:cs="Times New Roman"/>
          <w:szCs w:val="24"/>
        </w:rPr>
        <w:t xml:space="preserve"> </w:t>
      </w:r>
      <w:r>
        <w:rPr>
          <w:rFonts w:eastAsia="Times New Roman" w:cs="Times New Roman"/>
          <w:szCs w:val="24"/>
        </w:rPr>
        <w:t xml:space="preserve">να διαμαρτύρεται και να ενίσταται για </w:t>
      </w:r>
      <w:r w:rsidRPr="009768EC">
        <w:rPr>
          <w:rFonts w:eastAsia="Times New Roman" w:cs="Times New Roman"/>
          <w:szCs w:val="24"/>
        </w:rPr>
        <w:t>κουκουλοφόρους μ</w:t>
      </w:r>
      <w:r>
        <w:rPr>
          <w:rFonts w:eastAsia="Times New Roman" w:cs="Times New Roman"/>
          <w:szCs w:val="24"/>
        </w:rPr>
        <w:t>άρτυρες</w:t>
      </w:r>
      <w:r w:rsidRPr="009768EC">
        <w:rPr>
          <w:rFonts w:eastAsia="Times New Roman" w:cs="Times New Roman"/>
          <w:szCs w:val="24"/>
        </w:rPr>
        <w:t>. Μα, γιατί φωνάζει ο Σαμαρ</w:t>
      </w:r>
      <w:r w:rsidRPr="009768EC">
        <w:rPr>
          <w:rFonts w:eastAsia="Times New Roman" w:cs="Times New Roman"/>
          <w:szCs w:val="24"/>
        </w:rPr>
        <w:t>άς; Αυτ</w:t>
      </w:r>
      <w:r>
        <w:rPr>
          <w:rFonts w:eastAsia="Times New Roman" w:cs="Times New Roman"/>
          <w:szCs w:val="24"/>
        </w:rPr>
        <w:t>οί δεν ήταν που ψήφιζ</w:t>
      </w:r>
      <w:r w:rsidRPr="009768EC">
        <w:rPr>
          <w:rFonts w:eastAsia="Times New Roman" w:cs="Times New Roman"/>
          <w:szCs w:val="24"/>
        </w:rPr>
        <w:t xml:space="preserve">αν </w:t>
      </w:r>
      <w:r>
        <w:rPr>
          <w:rFonts w:eastAsia="Times New Roman" w:cs="Times New Roman"/>
          <w:szCs w:val="24"/>
        </w:rPr>
        <w:t xml:space="preserve">αυτούς τους άθλιους </w:t>
      </w:r>
      <w:r w:rsidRPr="009768EC">
        <w:rPr>
          <w:rFonts w:eastAsia="Times New Roman" w:cs="Times New Roman"/>
          <w:szCs w:val="24"/>
        </w:rPr>
        <w:t xml:space="preserve">νόμους;  </w:t>
      </w:r>
    </w:p>
    <w:p w14:paraId="6F5C42F2" w14:textId="77777777" w:rsidR="0016272D" w:rsidRDefault="008D6B83">
      <w:pPr>
        <w:spacing w:line="600" w:lineRule="auto"/>
        <w:ind w:firstLine="720"/>
        <w:contextualSpacing/>
        <w:jc w:val="both"/>
        <w:rPr>
          <w:rFonts w:eastAsia="Times New Roman" w:cs="Times New Roman"/>
          <w:szCs w:val="24"/>
        </w:rPr>
      </w:pPr>
      <w:r w:rsidRPr="009768EC">
        <w:rPr>
          <w:rFonts w:eastAsia="Times New Roman" w:cs="Times New Roman"/>
          <w:szCs w:val="24"/>
        </w:rPr>
        <w:t>Εμείς</w:t>
      </w:r>
      <w:r>
        <w:rPr>
          <w:rFonts w:eastAsia="Times New Roman" w:cs="Times New Roman"/>
          <w:szCs w:val="24"/>
        </w:rPr>
        <w:t>,</w:t>
      </w:r>
      <w:r w:rsidRPr="009768EC">
        <w:rPr>
          <w:rFonts w:eastAsia="Times New Roman" w:cs="Times New Roman"/>
          <w:szCs w:val="24"/>
        </w:rPr>
        <w:t xml:space="preserve"> </w:t>
      </w:r>
      <w:r>
        <w:rPr>
          <w:rFonts w:eastAsia="Times New Roman" w:cs="Times New Roman"/>
          <w:szCs w:val="24"/>
        </w:rPr>
        <w:t>λέω</w:t>
      </w:r>
      <w:r w:rsidRPr="009768EC">
        <w:rPr>
          <w:rFonts w:eastAsia="Times New Roman" w:cs="Times New Roman"/>
          <w:szCs w:val="24"/>
        </w:rPr>
        <w:t xml:space="preserve"> και πάλι, επειδή είμαστε </w:t>
      </w:r>
      <w:r>
        <w:rPr>
          <w:rFonts w:eastAsia="Times New Roman" w:cs="Times New Roman"/>
          <w:szCs w:val="24"/>
        </w:rPr>
        <w:t>συνεπεί</w:t>
      </w:r>
      <w:r w:rsidRPr="009768EC">
        <w:rPr>
          <w:rFonts w:eastAsia="Times New Roman" w:cs="Times New Roman"/>
          <w:szCs w:val="24"/>
        </w:rPr>
        <w:t>ς σε αυτά που λέγαμε</w:t>
      </w:r>
      <w:r>
        <w:rPr>
          <w:rFonts w:eastAsia="Times New Roman" w:cs="Times New Roman"/>
          <w:szCs w:val="24"/>
        </w:rPr>
        <w:t>,</w:t>
      </w:r>
      <w:r w:rsidRPr="009768EC">
        <w:rPr>
          <w:rFonts w:eastAsia="Times New Roman" w:cs="Times New Roman"/>
          <w:szCs w:val="24"/>
        </w:rPr>
        <w:t xml:space="preserve"> και τότε</w:t>
      </w:r>
      <w:r>
        <w:rPr>
          <w:rFonts w:eastAsia="Times New Roman" w:cs="Times New Roman"/>
          <w:szCs w:val="24"/>
        </w:rPr>
        <w:t xml:space="preserve"> που ήμασταν εμείς στην υπόθεση δεν τους</w:t>
      </w:r>
      <w:r w:rsidRPr="009768EC">
        <w:rPr>
          <w:rFonts w:eastAsia="Times New Roman" w:cs="Times New Roman"/>
          <w:szCs w:val="24"/>
        </w:rPr>
        <w:t xml:space="preserve"> θέλαμε να υπάρχουν και τώρα</w:t>
      </w:r>
      <w:r>
        <w:rPr>
          <w:rFonts w:eastAsia="Times New Roman" w:cs="Times New Roman"/>
          <w:szCs w:val="24"/>
        </w:rPr>
        <w:t xml:space="preserve"> </w:t>
      </w:r>
      <w:r w:rsidRPr="009768EC">
        <w:rPr>
          <w:rFonts w:eastAsia="Times New Roman" w:cs="Times New Roman"/>
          <w:szCs w:val="24"/>
        </w:rPr>
        <w:t>δ</w:t>
      </w:r>
      <w:r>
        <w:rPr>
          <w:rFonts w:eastAsia="Times New Roman" w:cs="Times New Roman"/>
          <w:szCs w:val="24"/>
        </w:rPr>
        <w:t>εν συμφωνούμε να υπάρχουν τέτοιοι μάρτυρες</w:t>
      </w:r>
      <w:r w:rsidRPr="009768EC">
        <w:rPr>
          <w:rFonts w:eastAsia="Times New Roman" w:cs="Times New Roman"/>
          <w:szCs w:val="24"/>
        </w:rPr>
        <w:t xml:space="preserve">. Θέλουμε </w:t>
      </w:r>
      <w:r w:rsidRPr="009768EC">
        <w:rPr>
          <w:rFonts w:eastAsia="Times New Roman" w:cs="Times New Roman"/>
          <w:szCs w:val="24"/>
        </w:rPr>
        <w:t xml:space="preserve">ο καθένας να </w:t>
      </w:r>
      <w:r>
        <w:rPr>
          <w:rFonts w:eastAsia="Times New Roman" w:cs="Times New Roman"/>
          <w:szCs w:val="24"/>
        </w:rPr>
        <w:t xml:space="preserve">πηγαίνει με </w:t>
      </w:r>
      <w:r w:rsidRPr="009768EC">
        <w:rPr>
          <w:rFonts w:eastAsia="Times New Roman" w:cs="Times New Roman"/>
          <w:szCs w:val="24"/>
        </w:rPr>
        <w:t xml:space="preserve">ονοματεπώνυμο </w:t>
      </w:r>
      <w:r>
        <w:rPr>
          <w:rFonts w:eastAsia="Times New Roman" w:cs="Times New Roman"/>
          <w:szCs w:val="24"/>
        </w:rPr>
        <w:t xml:space="preserve">και να καταθέτει ό,τι στοιχεία υπάρχουν. Αυτή είναι η </w:t>
      </w:r>
      <w:r w:rsidRPr="009768EC">
        <w:rPr>
          <w:rFonts w:eastAsia="Times New Roman" w:cs="Times New Roman"/>
          <w:szCs w:val="24"/>
        </w:rPr>
        <w:t xml:space="preserve">πραγματικότητα. </w:t>
      </w:r>
    </w:p>
    <w:p w14:paraId="6F5C42F3"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Όμως,</w:t>
      </w:r>
      <w:r w:rsidRPr="009768EC">
        <w:rPr>
          <w:rFonts w:eastAsia="Times New Roman" w:cs="Times New Roman"/>
          <w:szCs w:val="24"/>
        </w:rPr>
        <w:t xml:space="preserve"> ο Σαμαράς κάνει και μηνύσεις τώρα. </w:t>
      </w:r>
      <w:r>
        <w:rPr>
          <w:rFonts w:eastAsia="Times New Roman" w:cs="Times New Roman"/>
          <w:szCs w:val="24"/>
        </w:rPr>
        <w:t xml:space="preserve">Τι έγινε; Δεν έχει εμπιστοσύνη στην </w:t>
      </w:r>
      <w:r>
        <w:rPr>
          <w:rFonts w:eastAsia="Times New Roman" w:cs="Times New Roman"/>
          <w:szCs w:val="24"/>
        </w:rPr>
        <w:t>δ</w:t>
      </w:r>
      <w:r w:rsidRPr="009768EC">
        <w:rPr>
          <w:rFonts w:eastAsia="Times New Roman" w:cs="Times New Roman"/>
          <w:szCs w:val="24"/>
        </w:rPr>
        <w:t>ικαιοσύνη</w:t>
      </w:r>
      <w:r>
        <w:rPr>
          <w:rFonts w:eastAsia="Times New Roman" w:cs="Times New Roman"/>
          <w:szCs w:val="24"/>
        </w:rPr>
        <w:t xml:space="preserve">; Τελικά, είχε εμπιστοσύνη μόνο στον </w:t>
      </w:r>
      <w:proofErr w:type="spellStart"/>
      <w:r>
        <w:rPr>
          <w:rFonts w:eastAsia="Times New Roman" w:cs="Times New Roman"/>
          <w:szCs w:val="24"/>
        </w:rPr>
        <w:t>Μπάμπη</w:t>
      </w:r>
      <w:proofErr w:type="spellEnd"/>
      <w:r>
        <w:rPr>
          <w:rFonts w:eastAsia="Times New Roman" w:cs="Times New Roman"/>
          <w:szCs w:val="24"/>
        </w:rPr>
        <w:t xml:space="preserve"> τον </w:t>
      </w:r>
      <w:proofErr w:type="spellStart"/>
      <w:r>
        <w:rPr>
          <w:rFonts w:eastAsia="Times New Roman" w:cs="Times New Roman"/>
          <w:szCs w:val="24"/>
        </w:rPr>
        <w:t>Αθανασιου</w:t>
      </w:r>
      <w:proofErr w:type="spellEnd"/>
      <w:r>
        <w:rPr>
          <w:rFonts w:eastAsia="Times New Roman" w:cs="Times New Roman"/>
          <w:szCs w:val="24"/>
        </w:rPr>
        <w:t xml:space="preserve">; </w:t>
      </w:r>
      <w:r w:rsidRPr="009768EC">
        <w:rPr>
          <w:rFonts w:eastAsia="Times New Roman" w:cs="Times New Roman"/>
          <w:szCs w:val="24"/>
        </w:rPr>
        <w:t xml:space="preserve">Γιατί </w:t>
      </w:r>
      <w:r>
        <w:rPr>
          <w:rFonts w:eastAsia="Times New Roman" w:cs="Times New Roman"/>
          <w:szCs w:val="24"/>
        </w:rPr>
        <w:t xml:space="preserve">όταν </w:t>
      </w:r>
      <w:r w:rsidRPr="009768EC">
        <w:rPr>
          <w:rFonts w:eastAsia="Times New Roman" w:cs="Times New Roman"/>
          <w:szCs w:val="24"/>
        </w:rPr>
        <w:t xml:space="preserve">ήταν ο </w:t>
      </w:r>
      <w:proofErr w:type="spellStart"/>
      <w:r w:rsidRPr="009768EC">
        <w:rPr>
          <w:rFonts w:eastAsia="Times New Roman" w:cs="Times New Roman"/>
          <w:szCs w:val="24"/>
        </w:rPr>
        <w:t>Μπάμπης</w:t>
      </w:r>
      <w:proofErr w:type="spellEnd"/>
      <w:r w:rsidRPr="009768EC">
        <w:rPr>
          <w:rFonts w:eastAsia="Times New Roman" w:cs="Times New Roman"/>
          <w:szCs w:val="24"/>
        </w:rPr>
        <w:t xml:space="preserve"> </w:t>
      </w:r>
      <w:r>
        <w:rPr>
          <w:rFonts w:eastAsia="Times New Roman" w:cs="Times New Roman"/>
          <w:szCs w:val="24"/>
        </w:rPr>
        <w:t>ο Αθανασίου Υ</w:t>
      </w:r>
      <w:r w:rsidRPr="009768EC">
        <w:rPr>
          <w:rFonts w:eastAsia="Times New Roman" w:cs="Times New Roman"/>
          <w:szCs w:val="24"/>
        </w:rPr>
        <w:t xml:space="preserve">πουργός, δεν </w:t>
      </w:r>
      <w:r>
        <w:rPr>
          <w:rFonts w:eastAsia="Times New Roman" w:cs="Times New Roman"/>
          <w:szCs w:val="24"/>
        </w:rPr>
        <w:t>έ</w:t>
      </w:r>
      <w:r w:rsidRPr="009768EC">
        <w:rPr>
          <w:rFonts w:eastAsia="Times New Roman" w:cs="Times New Roman"/>
          <w:szCs w:val="24"/>
        </w:rPr>
        <w:t>κ</w:t>
      </w:r>
      <w:r>
        <w:rPr>
          <w:rFonts w:eastAsia="Times New Roman" w:cs="Times New Roman"/>
          <w:szCs w:val="24"/>
        </w:rPr>
        <w:t>ανε</w:t>
      </w:r>
      <w:r w:rsidRPr="009768EC">
        <w:rPr>
          <w:rFonts w:eastAsia="Times New Roman" w:cs="Times New Roman"/>
          <w:szCs w:val="24"/>
        </w:rPr>
        <w:t xml:space="preserve"> μηνύσεις, αλλά </w:t>
      </w:r>
      <w:r>
        <w:rPr>
          <w:rFonts w:eastAsia="Times New Roman" w:cs="Times New Roman"/>
          <w:szCs w:val="24"/>
        </w:rPr>
        <w:t xml:space="preserve">είχε απόλυτη εμπιστοσύνη. </w:t>
      </w:r>
    </w:p>
    <w:p w14:paraId="6F5C42F4"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Κα</w:t>
      </w:r>
      <w:r w:rsidRPr="009768EC">
        <w:rPr>
          <w:rFonts w:eastAsia="Times New Roman" w:cs="Times New Roman"/>
          <w:szCs w:val="24"/>
        </w:rPr>
        <w:t xml:space="preserve">ι μιας και αναφερόμαστε στον </w:t>
      </w:r>
      <w:proofErr w:type="spellStart"/>
      <w:r>
        <w:rPr>
          <w:rFonts w:eastAsia="Times New Roman" w:cs="Times New Roman"/>
          <w:szCs w:val="24"/>
        </w:rPr>
        <w:t>Μπάμπη</w:t>
      </w:r>
      <w:proofErr w:type="spellEnd"/>
      <w:r>
        <w:rPr>
          <w:rFonts w:eastAsia="Times New Roman" w:cs="Times New Roman"/>
          <w:szCs w:val="24"/>
        </w:rPr>
        <w:t xml:space="preserve"> τον </w:t>
      </w:r>
      <w:r w:rsidRPr="009768EC">
        <w:rPr>
          <w:rFonts w:eastAsia="Times New Roman" w:cs="Times New Roman"/>
          <w:szCs w:val="24"/>
        </w:rPr>
        <w:t xml:space="preserve">Αθανασίου και δεν υπάρχει </w:t>
      </w:r>
      <w:r>
        <w:rPr>
          <w:rFonts w:eastAsia="Times New Roman" w:cs="Times New Roman"/>
          <w:szCs w:val="24"/>
        </w:rPr>
        <w:t xml:space="preserve">και ο ψηλός ο </w:t>
      </w:r>
      <w:proofErr w:type="spellStart"/>
      <w:r>
        <w:rPr>
          <w:rFonts w:eastAsia="Times New Roman" w:cs="Times New Roman"/>
          <w:szCs w:val="24"/>
        </w:rPr>
        <w:t>π</w:t>
      </w:r>
      <w:r w:rsidRPr="009768EC">
        <w:rPr>
          <w:rFonts w:eastAsia="Times New Roman" w:cs="Times New Roman"/>
          <w:szCs w:val="24"/>
        </w:rPr>
        <w:t>αναθηναϊκάκια</w:t>
      </w:r>
      <w:r>
        <w:rPr>
          <w:rFonts w:eastAsia="Times New Roman" w:cs="Times New Roman"/>
          <w:szCs w:val="24"/>
        </w:rPr>
        <w:t>ς</w:t>
      </w:r>
      <w:proofErr w:type="spellEnd"/>
      <w:r w:rsidRPr="009768EC">
        <w:rPr>
          <w:rFonts w:eastAsia="Times New Roman" w:cs="Times New Roman"/>
          <w:szCs w:val="24"/>
        </w:rPr>
        <w:t xml:space="preserve"> </w:t>
      </w:r>
      <w:r>
        <w:rPr>
          <w:rFonts w:eastAsia="Times New Roman" w:cs="Times New Roman"/>
          <w:szCs w:val="24"/>
        </w:rPr>
        <w:t xml:space="preserve">τώρα που τον έπαιρνε τηλέφωνο ο </w:t>
      </w:r>
      <w:r w:rsidRPr="009768EC">
        <w:rPr>
          <w:rFonts w:eastAsia="Times New Roman" w:cs="Times New Roman"/>
          <w:szCs w:val="24"/>
        </w:rPr>
        <w:t>Α</w:t>
      </w:r>
      <w:r>
        <w:rPr>
          <w:rFonts w:eastAsia="Times New Roman" w:cs="Times New Roman"/>
          <w:szCs w:val="24"/>
        </w:rPr>
        <w:t xml:space="preserve">θανασίου για να του </w:t>
      </w:r>
      <w:r>
        <w:rPr>
          <w:rFonts w:eastAsia="Times New Roman" w:cs="Times New Roman"/>
          <w:szCs w:val="24"/>
        </w:rPr>
        <w:lastRenderedPageBreak/>
        <w:t>δώσει</w:t>
      </w:r>
      <w:r>
        <w:rPr>
          <w:rFonts w:eastAsia="Times New Roman" w:cs="Times New Roman"/>
          <w:szCs w:val="24"/>
        </w:rPr>
        <w:t xml:space="preserve"> εντολές καθ’ υπόδειξη του Σαμαρά, πάμε να δούμε κάποια πράγματα. Και αυτά τα ξέρετε όλοι σε</w:t>
      </w:r>
      <w:r w:rsidRPr="009768EC">
        <w:rPr>
          <w:rFonts w:eastAsia="Times New Roman" w:cs="Times New Roman"/>
          <w:szCs w:val="24"/>
        </w:rPr>
        <w:t xml:space="preserve"> αυτή</w:t>
      </w:r>
      <w:r>
        <w:rPr>
          <w:rFonts w:eastAsia="Times New Roman" w:cs="Times New Roman"/>
          <w:szCs w:val="24"/>
        </w:rPr>
        <w:t>ν</w:t>
      </w:r>
      <w:r w:rsidRPr="009768EC">
        <w:rPr>
          <w:rFonts w:eastAsia="Times New Roman" w:cs="Times New Roman"/>
          <w:szCs w:val="24"/>
        </w:rPr>
        <w:t xml:space="preserve"> την </w:t>
      </w:r>
      <w:r>
        <w:rPr>
          <w:rFonts w:eastAsia="Times New Roman" w:cs="Times New Roman"/>
          <w:szCs w:val="24"/>
        </w:rPr>
        <w:t>Α</w:t>
      </w:r>
      <w:r w:rsidRPr="009768EC">
        <w:rPr>
          <w:rFonts w:eastAsia="Times New Roman" w:cs="Times New Roman"/>
          <w:szCs w:val="24"/>
        </w:rPr>
        <w:t>ίθουσα</w:t>
      </w:r>
      <w:r>
        <w:rPr>
          <w:rFonts w:eastAsia="Times New Roman" w:cs="Times New Roman"/>
          <w:szCs w:val="24"/>
        </w:rPr>
        <w:t>. Α</w:t>
      </w:r>
      <w:r w:rsidRPr="009768EC">
        <w:rPr>
          <w:rFonts w:eastAsia="Times New Roman" w:cs="Times New Roman"/>
          <w:szCs w:val="24"/>
        </w:rPr>
        <w:t>πλά δεν τολμά</w:t>
      </w:r>
      <w:r>
        <w:rPr>
          <w:rFonts w:eastAsia="Times New Roman" w:cs="Times New Roman"/>
          <w:szCs w:val="24"/>
        </w:rPr>
        <w:t xml:space="preserve">τε να τα </w:t>
      </w:r>
      <w:r w:rsidRPr="009768EC">
        <w:rPr>
          <w:rFonts w:eastAsia="Times New Roman" w:cs="Times New Roman"/>
          <w:szCs w:val="24"/>
        </w:rPr>
        <w:t>φέρετε στην επιφάνεια</w:t>
      </w:r>
      <w:r>
        <w:rPr>
          <w:rFonts w:eastAsia="Times New Roman" w:cs="Times New Roman"/>
          <w:szCs w:val="24"/>
        </w:rPr>
        <w:t xml:space="preserve"> κ</w:t>
      </w:r>
      <w:r w:rsidRPr="009768EC">
        <w:rPr>
          <w:rFonts w:eastAsia="Times New Roman" w:cs="Times New Roman"/>
          <w:szCs w:val="24"/>
        </w:rPr>
        <w:t>αι δεν τολμάτε να κ</w:t>
      </w:r>
      <w:r>
        <w:rPr>
          <w:rFonts w:eastAsia="Times New Roman" w:cs="Times New Roman"/>
          <w:szCs w:val="24"/>
        </w:rPr>
        <w:t>ά</w:t>
      </w:r>
      <w:r w:rsidRPr="009768EC">
        <w:rPr>
          <w:rFonts w:eastAsia="Times New Roman" w:cs="Times New Roman"/>
          <w:szCs w:val="24"/>
        </w:rPr>
        <w:t xml:space="preserve">νετε τις </w:t>
      </w:r>
      <w:r>
        <w:rPr>
          <w:rFonts w:eastAsia="Times New Roman" w:cs="Times New Roman"/>
          <w:szCs w:val="24"/>
        </w:rPr>
        <w:t>πρέπουσες</w:t>
      </w:r>
      <w:r w:rsidRPr="009768EC">
        <w:rPr>
          <w:rFonts w:eastAsia="Times New Roman" w:cs="Times New Roman"/>
          <w:szCs w:val="24"/>
        </w:rPr>
        <w:t xml:space="preserve"> κινήσεις, γιατί ξέρετε ότι όλα αυτά είναι αθωωτικ</w:t>
      </w:r>
      <w:r>
        <w:rPr>
          <w:rFonts w:eastAsia="Times New Roman" w:cs="Times New Roman"/>
          <w:szCs w:val="24"/>
        </w:rPr>
        <w:t>ά, πανηγυρ</w:t>
      </w:r>
      <w:r>
        <w:rPr>
          <w:rFonts w:eastAsia="Times New Roman" w:cs="Times New Roman"/>
          <w:szCs w:val="24"/>
        </w:rPr>
        <w:t xml:space="preserve">ικά, για τη Χρυσή Αυγή. Δεν τολμάτε! Εκεί είναι η </w:t>
      </w:r>
      <w:r>
        <w:rPr>
          <w:rFonts w:eastAsia="Times New Roman" w:cs="Times New Roman"/>
          <w:szCs w:val="24"/>
        </w:rPr>
        <w:t>δ</w:t>
      </w:r>
      <w:r w:rsidRPr="009768EC">
        <w:rPr>
          <w:rFonts w:eastAsia="Times New Roman" w:cs="Times New Roman"/>
          <w:szCs w:val="24"/>
        </w:rPr>
        <w:t>ημοκρατίας</w:t>
      </w:r>
      <w:r>
        <w:rPr>
          <w:rFonts w:eastAsia="Times New Roman" w:cs="Times New Roman"/>
          <w:szCs w:val="24"/>
        </w:rPr>
        <w:t xml:space="preserve"> σας</w:t>
      </w:r>
      <w:r w:rsidRPr="009768EC">
        <w:rPr>
          <w:rFonts w:eastAsia="Times New Roman" w:cs="Times New Roman"/>
          <w:szCs w:val="24"/>
        </w:rPr>
        <w:t xml:space="preserve">. Η </w:t>
      </w:r>
      <w:r>
        <w:rPr>
          <w:rFonts w:eastAsia="Times New Roman" w:cs="Times New Roman"/>
          <w:szCs w:val="24"/>
        </w:rPr>
        <w:t>δ</w:t>
      </w:r>
      <w:r w:rsidRPr="009768EC">
        <w:rPr>
          <w:rFonts w:eastAsia="Times New Roman" w:cs="Times New Roman"/>
          <w:szCs w:val="24"/>
        </w:rPr>
        <w:t xml:space="preserve">ημοκρατία </w:t>
      </w:r>
      <w:r>
        <w:rPr>
          <w:rFonts w:eastAsia="Times New Roman" w:cs="Times New Roman"/>
          <w:szCs w:val="24"/>
        </w:rPr>
        <w:t xml:space="preserve">σας </w:t>
      </w:r>
      <w:r w:rsidRPr="009768EC">
        <w:rPr>
          <w:rFonts w:eastAsia="Times New Roman" w:cs="Times New Roman"/>
          <w:szCs w:val="24"/>
        </w:rPr>
        <w:t xml:space="preserve">τελειώνει μέχρι εκεί που αρχίζουν τα δικαιώματα της </w:t>
      </w:r>
      <w:r>
        <w:rPr>
          <w:rFonts w:eastAsia="Times New Roman" w:cs="Times New Roman"/>
          <w:szCs w:val="24"/>
        </w:rPr>
        <w:t>Χ</w:t>
      </w:r>
      <w:r w:rsidRPr="009768EC">
        <w:rPr>
          <w:rFonts w:eastAsia="Times New Roman" w:cs="Times New Roman"/>
          <w:szCs w:val="24"/>
        </w:rPr>
        <w:t>ρυσ</w:t>
      </w:r>
      <w:r>
        <w:rPr>
          <w:rFonts w:eastAsia="Times New Roman" w:cs="Times New Roman"/>
          <w:szCs w:val="24"/>
        </w:rPr>
        <w:t>ής Α</w:t>
      </w:r>
      <w:r w:rsidRPr="009768EC">
        <w:rPr>
          <w:rFonts w:eastAsia="Times New Roman" w:cs="Times New Roman"/>
          <w:szCs w:val="24"/>
        </w:rPr>
        <w:t xml:space="preserve">υγής.    </w:t>
      </w:r>
    </w:p>
    <w:p w14:paraId="6F5C42F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Αθανασίου, 24-1-2014, μετά από ερώτηση του συναγωνιστή μας, του Ηλία του Κασιδιάρη, που έλεγε ότι έχει</w:t>
      </w:r>
      <w:r>
        <w:rPr>
          <w:rFonts w:eastAsia="Times New Roman" w:cs="Times New Roman"/>
          <w:szCs w:val="24"/>
        </w:rPr>
        <w:t xml:space="preserve"> πάρει τηλέφωνο την </w:t>
      </w:r>
      <w:r>
        <w:rPr>
          <w:rFonts w:eastAsia="Times New Roman" w:cs="Times New Roman"/>
          <w:szCs w:val="24"/>
        </w:rPr>
        <w:t>ε</w:t>
      </w:r>
      <w:r>
        <w:rPr>
          <w:rFonts w:eastAsia="Times New Roman" w:cs="Times New Roman"/>
          <w:szCs w:val="24"/>
        </w:rPr>
        <w:t>ισαγγελέα και την καθοδηγεί. Απαντάει ο Αθανασίου και λέει: «Όσον αφορά το αν επικοινώνησα ή αν επικοινωνώ με τους προϊσταμένους των δικαστηρίων, με την κ</w:t>
      </w:r>
      <w:r>
        <w:rPr>
          <w:rFonts w:eastAsia="Times New Roman" w:cs="Times New Roman"/>
          <w:szCs w:val="24"/>
        </w:rPr>
        <w:t>.</w:t>
      </w:r>
      <w:r>
        <w:rPr>
          <w:rFonts w:eastAsia="Times New Roman" w:cs="Times New Roman"/>
          <w:szCs w:val="24"/>
        </w:rPr>
        <w:t xml:space="preserve"> Τσάμη, βεβαίως και επικοινωνώ. Και δεν το αρνούμαι. Και εκείνη την ημέρα επικοι</w:t>
      </w:r>
      <w:r>
        <w:rPr>
          <w:rFonts w:eastAsia="Times New Roman" w:cs="Times New Roman"/>
          <w:szCs w:val="24"/>
        </w:rPr>
        <w:t>νώνησα -γιατί ήμουν στο εξωτερικό- να μάθω πώς πάει η κατάσταση». Το αφήνουμε ασχολίαστο.</w:t>
      </w:r>
    </w:p>
    <w:p w14:paraId="6F5C42F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Μετά από πεντέμισι μήνες, στις 3-7-2014, απαντάει ξανά ο Αθανασίου στο συγκεκριμένο ζήτημα και λέει: «Εξήγησα κατ’ επανάληψη ως Υπουργός, ότι ευρισκόμενος </w:t>
      </w:r>
      <w:r>
        <w:rPr>
          <w:rFonts w:eastAsia="Times New Roman" w:cs="Times New Roman"/>
          <w:szCs w:val="24"/>
        </w:rPr>
        <w:lastRenderedPageBreak/>
        <w:t>στο Συμβούλ</w:t>
      </w:r>
      <w:r>
        <w:rPr>
          <w:rFonts w:eastAsia="Times New Roman" w:cs="Times New Roman"/>
          <w:szCs w:val="24"/>
        </w:rPr>
        <w:t xml:space="preserve">ιο Υπουργών στις Βρυξέλλες, πήρα τηλεφώνημα, γιατί με ενδιέφερε η υπόθεση, και ζήτησα να πληροφορηθώ από τους ανακριτές και από την </w:t>
      </w:r>
      <w:r>
        <w:rPr>
          <w:rFonts w:eastAsia="Times New Roman" w:cs="Times New Roman"/>
          <w:szCs w:val="24"/>
        </w:rPr>
        <w:t>ε</w:t>
      </w:r>
      <w:r>
        <w:rPr>
          <w:rFonts w:eastAsia="Times New Roman" w:cs="Times New Roman"/>
          <w:szCs w:val="24"/>
        </w:rPr>
        <w:t xml:space="preserve">ισαγγελέα». </w:t>
      </w:r>
    </w:p>
    <w:p w14:paraId="6F5C42F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έρχεται μετά από τέσσερα χρόνια, στις 20-2-2018, γιατί προφανώς κατάλαβε τι έχει πει και τι έχει κάνει ο ά</w:t>
      </w:r>
      <w:r>
        <w:rPr>
          <w:rFonts w:eastAsia="Times New Roman" w:cs="Times New Roman"/>
          <w:szCs w:val="24"/>
        </w:rPr>
        <w:t xml:space="preserve">νθρωπος και πόσο σάλο έχει δημιουργήσει αυτό και αν ποτέ υπάρξει ανεξάρτητη </w:t>
      </w:r>
      <w:r>
        <w:rPr>
          <w:rFonts w:eastAsia="Times New Roman" w:cs="Times New Roman"/>
          <w:szCs w:val="24"/>
        </w:rPr>
        <w:t>δ</w:t>
      </w:r>
      <w:r>
        <w:rPr>
          <w:rFonts w:eastAsia="Times New Roman" w:cs="Times New Roman"/>
          <w:szCs w:val="24"/>
        </w:rPr>
        <w:t>ικαιοσύνη, πού θα οδηγηθεί ο Αθανασίου, και λέει: «Πήρα τηλέφωνο την προϊσταμένη, την κ</w:t>
      </w:r>
      <w:r>
        <w:rPr>
          <w:rFonts w:eastAsia="Times New Roman" w:cs="Times New Roman"/>
          <w:szCs w:val="24"/>
        </w:rPr>
        <w:t>.</w:t>
      </w:r>
      <w:r>
        <w:rPr>
          <w:rFonts w:eastAsia="Times New Roman" w:cs="Times New Roman"/>
          <w:szCs w:val="24"/>
        </w:rPr>
        <w:t xml:space="preserve"> Τσάμη». Γιατί; Όχι για να μάθει για την εξέλιξη. Ο άνθρωπος δεν κάνει τέτοια πράγματα. Πήρ</w:t>
      </w:r>
      <w:r>
        <w:rPr>
          <w:rFonts w:eastAsia="Times New Roman" w:cs="Times New Roman"/>
          <w:szCs w:val="24"/>
        </w:rPr>
        <w:t xml:space="preserve">ε να ενημερωθεί για τα επεισόδια, λέει, που γίνονταν στην </w:t>
      </w:r>
      <w:proofErr w:type="spellStart"/>
      <w:r>
        <w:rPr>
          <w:rFonts w:eastAsia="Times New Roman" w:cs="Times New Roman"/>
          <w:szCs w:val="24"/>
        </w:rPr>
        <w:t>Ευελπίδων</w:t>
      </w:r>
      <w:proofErr w:type="spellEnd"/>
      <w:r>
        <w:rPr>
          <w:rFonts w:eastAsia="Times New Roman" w:cs="Times New Roman"/>
          <w:szCs w:val="24"/>
        </w:rPr>
        <w:t xml:space="preserve"> για την απολογία των κατηγορουμένων από τη Χρυσή Αυγή. Παρεμπιπτόντως, επεισόδιο δεν υπήρξε κανένα. Τέσσερα χρόνια έλεγε άλλα, το 2018 είπε άλλα. </w:t>
      </w:r>
    </w:p>
    <w:p w14:paraId="6F5C42F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Αυτά τα λέω για να τα ακούνε οι Έλληνες π</w:t>
      </w:r>
      <w:r>
        <w:rPr>
          <w:rFonts w:eastAsia="Times New Roman" w:cs="Times New Roman"/>
          <w:szCs w:val="24"/>
        </w:rPr>
        <w:t>ολίτες και να βλέπουν τι γίνεται.</w:t>
      </w:r>
    </w:p>
    <w:p w14:paraId="6F5C42F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Γι’ αυτό, λοιπόν, ο Σαμαράς σήμερα δεν έχει εμπιστοσύνη στη </w:t>
      </w:r>
      <w:r>
        <w:rPr>
          <w:rFonts w:eastAsia="Times New Roman" w:cs="Times New Roman"/>
          <w:szCs w:val="24"/>
        </w:rPr>
        <w:t>δ</w:t>
      </w:r>
      <w:r>
        <w:rPr>
          <w:rFonts w:eastAsia="Times New Roman" w:cs="Times New Roman"/>
          <w:szCs w:val="24"/>
        </w:rPr>
        <w:t xml:space="preserve">ικαιοσύνη, αλλά κάνει μηνύσεις. Γιατί έχασε τον </w:t>
      </w:r>
      <w:proofErr w:type="spellStart"/>
      <w:r>
        <w:rPr>
          <w:rFonts w:eastAsia="Times New Roman" w:cs="Times New Roman"/>
          <w:szCs w:val="24"/>
        </w:rPr>
        <w:t>Μπάμπη</w:t>
      </w:r>
      <w:proofErr w:type="spellEnd"/>
      <w:r>
        <w:rPr>
          <w:rFonts w:eastAsia="Times New Roman" w:cs="Times New Roman"/>
          <w:szCs w:val="24"/>
        </w:rPr>
        <w:t xml:space="preserve">. Και μαζί με τον </w:t>
      </w:r>
      <w:proofErr w:type="spellStart"/>
      <w:r>
        <w:rPr>
          <w:rFonts w:eastAsia="Times New Roman" w:cs="Times New Roman"/>
          <w:szCs w:val="24"/>
        </w:rPr>
        <w:t>Μπάμπη</w:t>
      </w:r>
      <w:proofErr w:type="spellEnd"/>
      <w:r>
        <w:rPr>
          <w:rFonts w:eastAsia="Times New Roman" w:cs="Times New Roman"/>
          <w:szCs w:val="24"/>
        </w:rPr>
        <w:t xml:space="preserve"> έχασε και τον ψηλό, </w:t>
      </w:r>
      <w:r>
        <w:rPr>
          <w:rFonts w:eastAsia="Times New Roman" w:cs="Times New Roman"/>
          <w:szCs w:val="24"/>
        </w:rPr>
        <w:lastRenderedPageBreak/>
        <w:t xml:space="preserve">τον </w:t>
      </w:r>
      <w:proofErr w:type="spellStart"/>
      <w:r>
        <w:rPr>
          <w:rFonts w:eastAsia="Times New Roman" w:cs="Times New Roman"/>
          <w:szCs w:val="24"/>
        </w:rPr>
        <w:t>π</w:t>
      </w:r>
      <w:r>
        <w:rPr>
          <w:rFonts w:eastAsia="Times New Roman" w:cs="Times New Roman"/>
          <w:szCs w:val="24"/>
        </w:rPr>
        <w:t>αναθηναϊκάκια</w:t>
      </w:r>
      <w:proofErr w:type="spellEnd"/>
      <w:r>
        <w:rPr>
          <w:rFonts w:eastAsia="Times New Roman" w:cs="Times New Roman"/>
          <w:szCs w:val="24"/>
        </w:rPr>
        <w:t xml:space="preserve">, τον </w:t>
      </w:r>
      <w:proofErr w:type="spellStart"/>
      <w:r>
        <w:rPr>
          <w:rFonts w:eastAsia="Times New Roman" w:cs="Times New Roman"/>
          <w:szCs w:val="24"/>
        </w:rPr>
        <w:t>Ντογιάκο</w:t>
      </w:r>
      <w:proofErr w:type="spellEnd"/>
      <w:r>
        <w:rPr>
          <w:rFonts w:eastAsia="Times New Roman" w:cs="Times New Roman"/>
          <w:szCs w:val="24"/>
        </w:rPr>
        <w:t>. Αυτό ήταν το κύκλωμα. Και όλ</w:t>
      </w:r>
      <w:r>
        <w:rPr>
          <w:rFonts w:eastAsia="Times New Roman" w:cs="Times New Roman"/>
          <w:szCs w:val="24"/>
        </w:rPr>
        <w:t>οι οι υπόλοιποι εδώ πέρα το γνωρίζετε και το συγκαλύπτετε.</w:t>
      </w:r>
    </w:p>
    <w:p w14:paraId="6F5C42F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Συνεχίζουμε με Σαμαρά, να πάμε και στο συγκεκριμένο ζήτημα. Ακούστηκε ότι είχε επαφές με τον </w:t>
      </w:r>
      <w:proofErr w:type="spellStart"/>
      <w:r>
        <w:rPr>
          <w:rFonts w:eastAsia="Times New Roman" w:cs="Times New Roman"/>
          <w:szCs w:val="24"/>
        </w:rPr>
        <w:t>Φρουζή</w:t>
      </w:r>
      <w:proofErr w:type="spellEnd"/>
      <w:r>
        <w:rPr>
          <w:rFonts w:eastAsia="Times New Roman" w:cs="Times New Roman"/>
          <w:szCs w:val="24"/>
        </w:rPr>
        <w:t xml:space="preserve"> ο Σαμαράς. Έβγαινε διαρρηγνύοντας τα ιμάτιά του και φώναζε, «Εγώ δεν τον ξέρω τον </w:t>
      </w:r>
      <w:proofErr w:type="spellStart"/>
      <w:r>
        <w:rPr>
          <w:rFonts w:eastAsia="Times New Roman" w:cs="Times New Roman"/>
          <w:szCs w:val="24"/>
        </w:rPr>
        <w:t>Φρουζή</w:t>
      </w:r>
      <w:proofErr w:type="spellEnd"/>
      <w:r>
        <w:rPr>
          <w:rFonts w:eastAsia="Times New Roman" w:cs="Times New Roman"/>
          <w:szCs w:val="24"/>
        </w:rPr>
        <w:t>, τον έχω</w:t>
      </w:r>
      <w:r>
        <w:rPr>
          <w:rFonts w:eastAsia="Times New Roman" w:cs="Times New Roman"/>
          <w:szCs w:val="24"/>
        </w:rPr>
        <w:t xml:space="preserve"> δει μία φορά μόνο, δεν έχω κα</w:t>
      </w:r>
      <w:r>
        <w:rPr>
          <w:rFonts w:eastAsia="Times New Roman" w:cs="Times New Roman"/>
          <w:szCs w:val="24"/>
        </w:rPr>
        <w:t>μ</w:t>
      </w:r>
      <w:r>
        <w:rPr>
          <w:rFonts w:eastAsia="Times New Roman" w:cs="Times New Roman"/>
          <w:szCs w:val="24"/>
        </w:rPr>
        <w:t xml:space="preserve">μία επαφή μαζί του». Εγώ θα καταθέσω στα Πρακτικά -για να τα μαθαίνει ο κόσμος- το χειρόγραφο σημείωμα που είχε ο </w:t>
      </w:r>
      <w:proofErr w:type="spellStart"/>
      <w:r>
        <w:rPr>
          <w:rFonts w:eastAsia="Times New Roman" w:cs="Times New Roman"/>
          <w:szCs w:val="24"/>
        </w:rPr>
        <w:t>Φρουζής</w:t>
      </w:r>
      <w:proofErr w:type="spellEnd"/>
      <w:r>
        <w:rPr>
          <w:rFonts w:eastAsia="Times New Roman" w:cs="Times New Roman"/>
          <w:szCs w:val="24"/>
        </w:rPr>
        <w:t>, που είναι με τα γράμματα και με τις σφραγίδες από το πρωθυπουργικό γραφείο του Σαμαρά, που του δίνει τ</w:t>
      </w:r>
      <w:r>
        <w:rPr>
          <w:rFonts w:eastAsia="Times New Roman" w:cs="Times New Roman"/>
          <w:szCs w:val="24"/>
        </w:rPr>
        <w:t xml:space="preserve">ο τηλέφωνο του πρώην Υπουργού Οικονομικών </w:t>
      </w:r>
      <w:proofErr w:type="spellStart"/>
      <w:r>
        <w:rPr>
          <w:rFonts w:eastAsia="Times New Roman" w:cs="Times New Roman"/>
          <w:szCs w:val="24"/>
        </w:rPr>
        <w:t>Σταϊκούρα</w:t>
      </w:r>
      <w:proofErr w:type="spellEnd"/>
      <w:r>
        <w:rPr>
          <w:rFonts w:eastAsia="Times New Roman" w:cs="Times New Roman"/>
          <w:szCs w:val="24"/>
        </w:rPr>
        <w:t xml:space="preserve"> στο χέρι. Ήταν οι επαφές που δεν είχε ο Σαμαράς, ο οποίος ξεφτιλίζεται μέρα με την ημέρα. </w:t>
      </w:r>
    </w:p>
    <w:p w14:paraId="6F5C42F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Παρακαλώ, κρατήστε το για τα Πρακτικά.</w:t>
      </w:r>
    </w:p>
    <w:p w14:paraId="6F5C42F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Ιωάννης Λαγός καταθέτει για τα Πρακτικά το</w:t>
      </w:r>
      <w:r>
        <w:rPr>
          <w:rFonts w:eastAsia="Times New Roman" w:cs="Times New Roman"/>
          <w:szCs w:val="24"/>
        </w:rPr>
        <w:t xml:space="preserve">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F5C42F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Ακούστηκε, επίσης, από τους μάρτυρες, οι οποίοι δεν έχουν στοιχεία κατά τα λεγόμενά σας, ότι είχε επαφή με τον άμεσο συνεργά</w:t>
      </w:r>
      <w:r>
        <w:rPr>
          <w:rFonts w:eastAsia="Times New Roman" w:cs="Times New Roman"/>
          <w:szCs w:val="24"/>
        </w:rPr>
        <w:t xml:space="preserve">τη του Σαμαρά, τον Παπασταύρου, ο οποίος εμπλέκεται και στη λίστα </w:t>
      </w:r>
      <w:proofErr w:type="spellStart"/>
      <w:r>
        <w:rPr>
          <w:rFonts w:eastAsia="Times New Roman" w:cs="Times New Roman"/>
          <w:szCs w:val="24"/>
        </w:rPr>
        <w:t>Λαγκάρντ</w:t>
      </w:r>
      <w:proofErr w:type="spellEnd"/>
      <w:r>
        <w:rPr>
          <w:rFonts w:eastAsia="Times New Roman" w:cs="Times New Roman"/>
          <w:szCs w:val="24"/>
        </w:rPr>
        <w:t xml:space="preserve"> και δεν τον έχει ακουμπήσει άνθρωπος. Φώναζε πάλι ο Σαμαράς τότε -τα έχει χάσει, είναι τρομοκρατημένος, δεν ξέρει τι να πει- ότι δεν υπήρχε τέτοια περίπτωση, γιατί την ημερομηνία πο</w:t>
      </w:r>
      <w:r>
        <w:rPr>
          <w:rFonts w:eastAsia="Times New Roman" w:cs="Times New Roman"/>
          <w:szCs w:val="24"/>
        </w:rPr>
        <w:t xml:space="preserve">υ λέει μάρτυρας ότι βρέθηκε με τον Παπασταύρου, στις 21-4-2014, πριν δύο ημέρες, λέει, ο Παπασταύρου είχε παντρευτεί στις Σπέτσες και άρα, δεν μπορούσε να υπάρχει και να είναι εκεί. Όμως, υπάρχει δημοσίευμα της εποχής -είναι και από τον </w:t>
      </w:r>
      <w:r>
        <w:rPr>
          <w:rFonts w:eastAsia="Times New Roman" w:cs="Times New Roman"/>
          <w:szCs w:val="24"/>
        </w:rPr>
        <w:t>«</w:t>
      </w:r>
      <w:r>
        <w:rPr>
          <w:rFonts w:eastAsia="Times New Roman" w:cs="Times New Roman"/>
          <w:szCs w:val="24"/>
        </w:rPr>
        <w:t>ΒΗΜΑΤΟΔΟΤΗ</w:t>
      </w:r>
      <w:r>
        <w:rPr>
          <w:rFonts w:eastAsia="Times New Roman" w:cs="Times New Roman"/>
          <w:szCs w:val="24"/>
        </w:rPr>
        <w:t>»</w:t>
      </w:r>
      <w:r>
        <w:rPr>
          <w:rFonts w:eastAsia="Times New Roman" w:cs="Times New Roman"/>
          <w:szCs w:val="24"/>
        </w:rPr>
        <w:t>, είναι</w:t>
      </w:r>
      <w:r>
        <w:rPr>
          <w:rFonts w:eastAsia="Times New Roman" w:cs="Times New Roman"/>
          <w:szCs w:val="24"/>
        </w:rPr>
        <w:t xml:space="preserve"> και από τα </w:t>
      </w:r>
      <w:r>
        <w:rPr>
          <w:rFonts w:eastAsia="Times New Roman" w:cs="Times New Roman"/>
          <w:szCs w:val="24"/>
        </w:rPr>
        <w:t>«</w:t>
      </w:r>
      <w:r>
        <w:rPr>
          <w:rFonts w:eastAsia="Times New Roman" w:cs="Times New Roman"/>
          <w:szCs w:val="24"/>
        </w:rPr>
        <w:t>ΠΑΡΑΠΟΛΙΤΙΚΑ</w:t>
      </w:r>
      <w:r>
        <w:rPr>
          <w:rFonts w:eastAsia="Times New Roman" w:cs="Times New Roman"/>
          <w:szCs w:val="24"/>
        </w:rPr>
        <w:t>»</w:t>
      </w:r>
      <w:r>
        <w:rPr>
          <w:rFonts w:eastAsia="Times New Roman" w:cs="Times New Roman"/>
          <w:szCs w:val="24"/>
        </w:rPr>
        <w:t xml:space="preserve">- που λέγανε χαρακτηριστικά, ότι όχι έναν μήνα, αλλά ούτε καν βδομάδα του μέλιτος δεν έκανε ο Παπασταύρου. Από το τραπέζι του γάμου του, λέει, που έγινε το περασμένο Σαββατοκύριακο, επέστρεψε κατευθείαν στο Μέγαρο Μαξίμου. </w:t>
      </w:r>
      <w:r>
        <w:rPr>
          <w:rFonts w:eastAsia="Times New Roman" w:cs="Times New Roman"/>
          <w:szCs w:val="24"/>
        </w:rPr>
        <w:lastRenderedPageBreak/>
        <w:t>Και, φυ</w:t>
      </w:r>
      <w:r>
        <w:rPr>
          <w:rFonts w:eastAsia="Times New Roman" w:cs="Times New Roman"/>
          <w:szCs w:val="24"/>
        </w:rPr>
        <w:t>σικά, δεν συζητάμε και για τις επαφές που είχε και με τον άλλο στενό συνεργάτη του, τον Πτωχό.</w:t>
      </w:r>
    </w:p>
    <w:p w14:paraId="6F5C42F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Άρα ο Σαμαράς έχει βρεθεί ξεκάθαρα να ψεύδεται επανειλημμένως. Αυτό και μόνο δείχνει την εμπλοκή του. Και αυτά θα κριθούν στη </w:t>
      </w:r>
      <w:r>
        <w:rPr>
          <w:rFonts w:eastAsia="Times New Roman" w:cs="Times New Roman"/>
          <w:szCs w:val="24"/>
        </w:rPr>
        <w:t>δ</w:t>
      </w:r>
      <w:r>
        <w:rPr>
          <w:rFonts w:eastAsia="Times New Roman" w:cs="Times New Roman"/>
          <w:szCs w:val="24"/>
        </w:rPr>
        <w:t>ικαιοσύνη, μόλις πάει.</w:t>
      </w:r>
    </w:p>
    <w:p w14:paraId="6F5C42F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Συνεχίζουμε, γιατί προηγουμένως ο Κοινοβουλευτικός Εκπρόσωπος της Νέας Δημοκρατίας είχε κάποιες απορίες και φώναξε, είπε δύο, τρεις φορές για τον Γεωργιάδη. Είπε, για παράδειγμα: «Ποιο είναι το παράπτωμα, πού αναφέρεται ο Γεωργιάδης»; Βέβαια, καλά κάνουν κ</w:t>
      </w:r>
      <w:r>
        <w:rPr>
          <w:rFonts w:eastAsia="Times New Roman" w:cs="Times New Roman"/>
          <w:szCs w:val="24"/>
        </w:rPr>
        <w:t xml:space="preserve">αι τα λένε της Νέας Δημοκρατίας, γιατί έχουν βρει κάτι πολιτικά πτώματα εδώ πέρα του ΣΥΡΙΖΑ, οι οποίοι δεν μπορούν να δώσουν ούτε ένα στοιχείο στον ελληνικό λαό και στην ελληνική κοινωνία. Και κάθονται και ακούνε τους </w:t>
      </w:r>
      <w:r>
        <w:rPr>
          <w:rFonts w:eastAsia="Times New Roman" w:cs="Times New Roman"/>
          <w:szCs w:val="24"/>
        </w:rPr>
        <w:t>ν</w:t>
      </w:r>
      <w:r>
        <w:rPr>
          <w:rFonts w:eastAsia="Times New Roman" w:cs="Times New Roman"/>
          <w:szCs w:val="24"/>
        </w:rPr>
        <w:t>εοδημοκράτες να το παίζουν και αδικημ</w:t>
      </w:r>
      <w:r>
        <w:rPr>
          <w:rFonts w:eastAsia="Times New Roman" w:cs="Times New Roman"/>
          <w:szCs w:val="24"/>
        </w:rPr>
        <w:t xml:space="preserve">ένοι. </w:t>
      </w:r>
    </w:p>
    <w:p w14:paraId="6F5C430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Πάμε, λοιπόν, στα στοιχεία που υπάρχουν για τον Γεωργιάδη.</w:t>
      </w:r>
    </w:p>
    <w:p w14:paraId="6F5C430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Γεωργιάδης: Στις αρχές του 2014 παρέδωσε στον </w:t>
      </w:r>
      <w:proofErr w:type="spellStart"/>
      <w:r>
        <w:rPr>
          <w:rFonts w:eastAsia="Times New Roman" w:cs="Times New Roman"/>
          <w:szCs w:val="24"/>
        </w:rPr>
        <w:t>Φρουζή</w:t>
      </w:r>
      <w:proofErr w:type="spellEnd"/>
      <w:r>
        <w:rPr>
          <w:rFonts w:eastAsia="Times New Roman" w:cs="Times New Roman"/>
          <w:szCs w:val="24"/>
        </w:rPr>
        <w:t xml:space="preserve"> ένα έγγραφο, το οποίο σε κα</w:t>
      </w:r>
      <w:r>
        <w:rPr>
          <w:rFonts w:eastAsia="Times New Roman" w:cs="Times New Roman"/>
          <w:szCs w:val="24"/>
        </w:rPr>
        <w:t>μ</w:t>
      </w:r>
      <w:r>
        <w:rPr>
          <w:rFonts w:eastAsia="Times New Roman" w:cs="Times New Roman"/>
          <w:szCs w:val="24"/>
        </w:rPr>
        <w:t xml:space="preserve">μία περίπτωση δεν θα έπρεπε να το έχει παραδώσει, το οποίο ενημέρωνε τον </w:t>
      </w:r>
      <w:proofErr w:type="spellStart"/>
      <w:r>
        <w:rPr>
          <w:rFonts w:eastAsia="Times New Roman" w:cs="Times New Roman"/>
          <w:szCs w:val="24"/>
        </w:rPr>
        <w:t>Φρουζή</w:t>
      </w:r>
      <w:proofErr w:type="spellEnd"/>
      <w:r>
        <w:rPr>
          <w:rFonts w:eastAsia="Times New Roman" w:cs="Times New Roman"/>
          <w:szCs w:val="24"/>
        </w:rPr>
        <w:t xml:space="preserve"> για τις κινήσεις που θα έκανε</w:t>
      </w:r>
      <w:r>
        <w:rPr>
          <w:rFonts w:eastAsia="Times New Roman" w:cs="Times New Roman"/>
          <w:szCs w:val="24"/>
        </w:rPr>
        <w:t xml:space="preserve"> το Υπουργείο Υγείας και για τα λεφτά που θα δαπανούσε για τα έξοδά του. Πρόκειται για  ένα έγγραφο, το οποίο ποτέ δεν θα έπρεπε να βρίσκεται στα χέρια του </w:t>
      </w:r>
      <w:proofErr w:type="spellStart"/>
      <w:r>
        <w:rPr>
          <w:rFonts w:eastAsia="Times New Roman" w:cs="Times New Roman"/>
          <w:szCs w:val="24"/>
        </w:rPr>
        <w:t>Φρουζή</w:t>
      </w:r>
      <w:proofErr w:type="spellEnd"/>
      <w:r>
        <w:rPr>
          <w:rFonts w:eastAsia="Times New Roman" w:cs="Times New Roman"/>
          <w:szCs w:val="24"/>
        </w:rPr>
        <w:t xml:space="preserve">. </w:t>
      </w:r>
    </w:p>
    <w:p w14:paraId="6F5C430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Εν συνεχεία, γίνεται </w:t>
      </w:r>
      <w:proofErr w:type="spellStart"/>
      <w:r>
        <w:rPr>
          <w:rFonts w:eastAsia="Times New Roman" w:cs="Times New Roman"/>
          <w:szCs w:val="24"/>
        </w:rPr>
        <w:t>υπουργοποίηση</w:t>
      </w:r>
      <w:proofErr w:type="spellEnd"/>
      <w:r>
        <w:rPr>
          <w:rFonts w:eastAsia="Times New Roman" w:cs="Times New Roman"/>
          <w:szCs w:val="24"/>
        </w:rPr>
        <w:t xml:space="preserve"> του Γεωργιάδη τον Ιούνιο του 2013. Τον Αύγουστο του 2013</w:t>
      </w:r>
      <w:r>
        <w:rPr>
          <w:rFonts w:eastAsia="Times New Roman" w:cs="Times New Roman"/>
          <w:szCs w:val="24"/>
        </w:rPr>
        <w:t xml:space="preserve"> υπάρχει διορθωτικό δελτίο τιμών -αυξητικό φυσικά- με πολλά λεφτά, τα οποία έρχονται ως έσοδα της </w:t>
      </w:r>
      <w:r>
        <w:rPr>
          <w:rFonts w:eastAsia="Times New Roman" w:cs="Times New Roman"/>
          <w:szCs w:val="24"/>
        </w:rPr>
        <w:t>«</w:t>
      </w:r>
      <w:r>
        <w:rPr>
          <w:rFonts w:eastAsia="Times New Roman" w:cs="Times New Roman"/>
          <w:szCs w:val="24"/>
        </w:rPr>
        <w:t>NOVARTIS</w:t>
      </w:r>
      <w:r>
        <w:rPr>
          <w:rFonts w:eastAsia="Times New Roman" w:cs="Times New Roman"/>
          <w:szCs w:val="24"/>
        </w:rPr>
        <w:t>»</w:t>
      </w:r>
      <w:r>
        <w:rPr>
          <w:rFonts w:eastAsia="Times New Roman" w:cs="Times New Roman"/>
          <w:szCs w:val="24"/>
        </w:rPr>
        <w:t>. Αυτά δεν έχουν ακουστεί.</w:t>
      </w:r>
    </w:p>
    <w:p w14:paraId="6F5C4303" w14:textId="77777777" w:rsidR="0016272D" w:rsidRDefault="008D6B83">
      <w:pPr>
        <w:spacing w:line="600" w:lineRule="auto"/>
        <w:ind w:firstLine="720"/>
        <w:jc w:val="both"/>
        <w:rPr>
          <w:rFonts w:eastAsia="Times New Roman"/>
          <w:szCs w:val="24"/>
        </w:rPr>
      </w:pPr>
      <w:r>
        <w:rPr>
          <w:rFonts w:eastAsia="Times New Roman"/>
          <w:szCs w:val="24"/>
        </w:rPr>
        <w:t>Συνεχίζουμε και πάμε σε αυτές τις καταγγελίες που κάνει η συγκεκριμένη μάρτυρας, ότι ο Γεωργιάδης βοήθησε πολύ προκειμένο</w:t>
      </w:r>
      <w:r>
        <w:rPr>
          <w:rFonts w:eastAsia="Times New Roman"/>
          <w:szCs w:val="24"/>
        </w:rPr>
        <w:t xml:space="preserve">υ το Υπουργείο να δώσει 65 εκατομμύρια ευρώ στη </w:t>
      </w:r>
      <w:r>
        <w:rPr>
          <w:rFonts w:eastAsia="Times New Roman"/>
          <w:szCs w:val="24"/>
        </w:rPr>
        <w:t>«</w:t>
      </w:r>
      <w:r>
        <w:rPr>
          <w:rFonts w:eastAsia="Times New Roman"/>
          <w:szCs w:val="24"/>
          <w:lang w:val="en-US"/>
        </w:rPr>
        <w:t>NOVARTIS</w:t>
      </w:r>
      <w:r>
        <w:rPr>
          <w:rFonts w:eastAsia="Times New Roman"/>
          <w:szCs w:val="24"/>
        </w:rPr>
        <w:t>»</w:t>
      </w:r>
      <w:r w:rsidRPr="00B5568E">
        <w:rPr>
          <w:rFonts w:eastAsia="Times New Roman"/>
          <w:szCs w:val="24"/>
        </w:rPr>
        <w:t xml:space="preserve"> </w:t>
      </w:r>
      <w:r>
        <w:rPr>
          <w:rFonts w:eastAsia="Times New Roman"/>
          <w:szCs w:val="24"/>
        </w:rPr>
        <w:t>από λεφτά που της χρώσταγε και πήρε 2 εκατομμύρια ευρώ. Αναφέρει μέσα πώς</w:t>
      </w:r>
      <w:r w:rsidRPr="00C0236E">
        <w:rPr>
          <w:rFonts w:eastAsia="Times New Roman"/>
          <w:szCs w:val="24"/>
        </w:rPr>
        <w:t>,</w:t>
      </w:r>
      <w:r>
        <w:rPr>
          <w:rFonts w:eastAsia="Times New Roman"/>
          <w:szCs w:val="24"/>
        </w:rPr>
        <w:t xml:space="preserve"> πού και πότε τα πήρε. </w:t>
      </w:r>
    </w:p>
    <w:p w14:paraId="6F5C4304" w14:textId="77777777" w:rsidR="0016272D" w:rsidRDefault="008D6B83">
      <w:pPr>
        <w:spacing w:line="600" w:lineRule="auto"/>
        <w:ind w:firstLine="720"/>
        <w:jc w:val="both"/>
        <w:rPr>
          <w:rFonts w:eastAsia="Times New Roman"/>
          <w:szCs w:val="24"/>
        </w:rPr>
      </w:pPr>
      <w:r>
        <w:rPr>
          <w:rFonts w:eastAsia="Times New Roman"/>
          <w:szCs w:val="24"/>
        </w:rPr>
        <w:lastRenderedPageBreak/>
        <w:t xml:space="preserve">Και τελειώνει λέγοντας ότι υπήρχε και ένα άλλο πλάνο στο οποίο είχε πάρει λεφτά ο Γεωργιάδης. Ήταν </w:t>
      </w:r>
      <w:r>
        <w:rPr>
          <w:rFonts w:eastAsia="Times New Roman"/>
          <w:szCs w:val="24"/>
        </w:rPr>
        <w:t>250.000 ευρώ συγκεκριμένα με το πρόγραμμα «</w:t>
      </w:r>
      <w:r>
        <w:rPr>
          <w:rFonts w:eastAsia="Times New Roman"/>
          <w:szCs w:val="24"/>
          <w:lang w:val="en-US"/>
        </w:rPr>
        <w:t>Harvard</w:t>
      </w:r>
      <w:r w:rsidRPr="003A669D">
        <w:rPr>
          <w:rFonts w:eastAsia="Times New Roman"/>
          <w:szCs w:val="24"/>
        </w:rPr>
        <w:t xml:space="preserve"> </w:t>
      </w:r>
      <w:r>
        <w:rPr>
          <w:rFonts w:eastAsia="Times New Roman"/>
          <w:szCs w:val="24"/>
          <w:lang w:val="en-US"/>
        </w:rPr>
        <w:t>School</w:t>
      </w:r>
      <w:r>
        <w:rPr>
          <w:rFonts w:eastAsia="Times New Roman"/>
          <w:szCs w:val="24"/>
        </w:rPr>
        <w:t>»</w:t>
      </w:r>
      <w:r w:rsidRPr="003A669D">
        <w:rPr>
          <w:rFonts w:eastAsia="Times New Roman"/>
          <w:szCs w:val="24"/>
        </w:rPr>
        <w:t xml:space="preserve">. </w:t>
      </w:r>
      <w:r>
        <w:rPr>
          <w:rFonts w:eastAsia="Times New Roman"/>
          <w:szCs w:val="24"/>
        </w:rPr>
        <w:t>Προσέξτε, όχι «</w:t>
      </w:r>
      <w:r>
        <w:rPr>
          <w:rFonts w:eastAsia="Times New Roman"/>
          <w:szCs w:val="24"/>
          <w:lang w:val="en-US"/>
        </w:rPr>
        <w:t>Harvard</w:t>
      </w:r>
      <w:r w:rsidRPr="003A669D">
        <w:rPr>
          <w:rFonts w:eastAsia="Times New Roman"/>
          <w:szCs w:val="24"/>
        </w:rPr>
        <w:t xml:space="preserve"> </w:t>
      </w:r>
      <w:r>
        <w:rPr>
          <w:rFonts w:eastAsia="Times New Roman"/>
          <w:szCs w:val="24"/>
          <w:lang w:val="en-US"/>
        </w:rPr>
        <w:t>Project</w:t>
      </w:r>
      <w:r>
        <w:rPr>
          <w:rFonts w:eastAsia="Times New Roman"/>
          <w:szCs w:val="24"/>
        </w:rPr>
        <w:t xml:space="preserve">», γιατί εκεί το έχετε πάει οι περισσότεροι. Πήγε και έκανε εγγραφή δήθεν, που ήταν για τα πολιτικά πρόσωπα, ο Γεωργιάδης. Και, μάλιστα, αναφέρει η μάρτυς δυο άτομα. </w:t>
      </w:r>
      <w:r>
        <w:rPr>
          <w:rFonts w:eastAsia="Times New Roman"/>
          <w:szCs w:val="24"/>
        </w:rPr>
        <w:t xml:space="preserve">Το ένα δεν το ονοματίζει. Το άλλο λέει ότι είναι ο Γεωργιάδης. Διακόσιες πενήντα χιλιάδες ευρώ σαν έξοδα εγγραφής, όπως το αναφέρει χαρακτηριστικά. Λέει, μάλιστα, η μάρτυρας ότι αυτά είναι καταγεγραμμένα στα εσωτερικά συστήματα της εταιρείας. </w:t>
      </w:r>
    </w:p>
    <w:p w14:paraId="6F5C4305" w14:textId="77777777" w:rsidR="0016272D" w:rsidRDefault="008D6B83">
      <w:pPr>
        <w:spacing w:line="600" w:lineRule="auto"/>
        <w:ind w:firstLine="720"/>
        <w:jc w:val="both"/>
        <w:rPr>
          <w:rFonts w:eastAsia="Times New Roman"/>
          <w:szCs w:val="24"/>
        </w:rPr>
      </w:pPr>
      <w:r>
        <w:rPr>
          <w:rFonts w:eastAsia="Times New Roman"/>
          <w:szCs w:val="24"/>
        </w:rPr>
        <w:t>Να ξέρετε ότ</w:t>
      </w:r>
      <w:r>
        <w:rPr>
          <w:rFonts w:eastAsia="Times New Roman"/>
          <w:szCs w:val="24"/>
        </w:rPr>
        <w:t xml:space="preserve">ι σε αυτές τις εταιρείες έχουν μπει μέσα ελεγκτές και ψάχνουν τα πάντα. Έχουν πάρει υπολογιστές, κινητά τηλέφωνα. Όλα αυτά θα έρθουν στο φως της δημοσιότητας και εκεί θα δούμε τι γέλια έχουν να γίνουν. </w:t>
      </w:r>
    </w:p>
    <w:p w14:paraId="6F5C4306" w14:textId="77777777" w:rsidR="0016272D" w:rsidRDefault="008D6B83">
      <w:pPr>
        <w:spacing w:line="600" w:lineRule="auto"/>
        <w:ind w:firstLine="720"/>
        <w:jc w:val="both"/>
        <w:rPr>
          <w:rFonts w:eastAsia="Times New Roman"/>
          <w:szCs w:val="24"/>
        </w:rPr>
      </w:pPr>
      <w:r>
        <w:rPr>
          <w:rFonts w:eastAsia="Times New Roman"/>
          <w:szCs w:val="24"/>
        </w:rPr>
        <w:t>Αυτά, λοιπόν, είναι στα οποία δεν εμπλέκονται ο Σαμαρ</w:t>
      </w:r>
      <w:r>
        <w:rPr>
          <w:rFonts w:eastAsia="Times New Roman"/>
          <w:szCs w:val="24"/>
        </w:rPr>
        <w:t>άς, ο Γεωργιάδης!</w:t>
      </w:r>
    </w:p>
    <w:p w14:paraId="6F5C4307" w14:textId="77777777" w:rsidR="0016272D" w:rsidRDefault="008D6B83">
      <w:pPr>
        <w:spacing w:line="600" w:lineRule="auto"/>
        <w:ind w:firstLine="720"/>
        <w:jc w:val="both"/>
        <w:rPr>
          <w:rFonts w:eastAsia="Times New Roman"/>
          <w:szCs w:val="24"/>
        </w:rPr>
      </w:pPr>
      <w:r>
        <w:rPr>
          <w:rFonts w:eastAsia="Times New Roman"/>
          <w:szCs w:val="24"/>
        </w:rPr>
        <w:lastRenderedPageBreak/>
        <w:t>Έχω πάρα πολλά να πω, κύριε Πρόεδρε. Δώστε μου δυο λεπτά. Έχω να πω για τον Στουρνάρα, έχω να πω και για τον Αβραμόπουλο, έχω να πω και για τον Λοβέρδο. Έχω πολλά στοιχεία να πω, που δεν τα έχει πει κανείς άλλος, αλλά, δυστυχώς –επαναλαμβ</w:t>
      </w:r>
      <w:r>
        <w:rPr>
          <w:rFonts w:eastAsia="Times New Roman"/>
          <w:szCs w:val="24"/>
        </w:rPr>
        <w:t xml:space="preserve">άνω- δεν έχουμε τον χρόνο. </w:t>
      </w:r>
    </w:p>
    <w:p w14:paraId="6F5C4308" w14:textId="77777777" w:rsidR="0016272D" w:rsidRDefault="008D6B83">
      <w:pPr>
        <w:spacing w:line="600" w:lineRule="auto"/>
        <w:ind w:firstLine="720"/>
        <w:jc w:val="both"/>
        <w:rPr>
          <w:rFonts w:eastAsia="Times New Roman"/>
          <w:szCs w:val="24"/>
        </w:rPr>
      </w:pPr>
      <w:r>
        <w:rPr>
          <w:rFonts w:eastAsia="Times New Roman"/>
          <w:szCs w:val="24"/>
        </w:rPr>
        <w:t xml:space="preserve">Θα τελειώσω αναφερόμενος στον </w:t>
      </w:r>
      <w:proofErr w:type="spellStart"/>
      <w:r>
        <w:rPr>
          <w:rFonts w:eastAsia="Times New Roman"/>
          <w:szCs w:val="24"/>
        </w:rPr>
        <w:t>Κουρουμπλή</w:t>
      </w:r>
      <w:proofErr w:type="spellEnd"/>
      <w:r>
        <w:rPr>
          <w:rFonts w:eastAsia="Times New Roman"/>
          <w:szCs w:val="24"/>
        </w:rPr>
        <w:t xml:space="preserve"> και θα πω ότι εδώ υπάρχει για ακόμα μια φορά υποκρισία του ΣΥΡΙΖΑ. Γιατί ναι μεν καλά κάνει και στήνει δέκα κάλπες για όλα αυτά τα </w:t>
      </w:r>
      <w:proofErr w:type="spellStart"/>
      <w:r>
        <w:rPr>
          <w:rFonts w:eastAsia="Times New Roman"/>
          <w:szCs w:val="24"/>
        </w:rPr>
        <w:t>λαμόγια</w:t>
      </w:r>
      <w:proofErr w:type="spellEnd"/>
      <w:r>
        <w:rPr>
          <w:rFonts w:eastAsia="Times New Roman"/>
          <w:szCs w:val="24"/>
        </w:rPr>
        <w:t xml:space="preserve"> και τα τρωκτικά που έχουν φάει τα λεφτά του ελληνικού λαού, όμως υπάρχει ένα</w:t>
      </w:r>
      <w:r>
        <w:rPr>
          <w:rFonts w:eastAsia="Times New Roman"/>
          <w:szCs w:val="24"/>
        </w:rPr>
        <w:t xml:space="preserve"> θέμα εδώ με τον </w:t>
      </w:r>
      <w:proofErr w:type="spellStart"/>
      <w:r>
        <w:rPr>
          <w:rFonts w:eastAsia="Times New Roman"/>
          <w:szCs w:val="24"/>
        </w:rPr>
        <w:t>Κουρουμπλή</w:t>
      </w:r>
      <w:proofErr w:type="spellEnd"/>
      <w:r>
        <w:rPr>
          <w:rFonts w:eastAsia="Times New Roman"/>
          <w:szCs w:val="24"/>
        </w:rPr>
        <w:t>, για τον οποίον δεν στήνεται κάλπη μόνο και μόνο για έναν λόγο: Για το γεγονός ότι μεταπήδησε στον ΣΥΡΙΖΑ. Έφυγε σαν τα ποντίκια που πηδάνε, πήγε στον ΣΥΡΙΖΑ και δεν διώκεται αυτή τη στιγμή. Διότι δεν πρέπει να ξεχνάμε ότι υπήρχ</w:t>
      </w:r>
      <w:r>
        <w:rPr>
          <w:rFonts w:eastAsia="Times New Roman"/>
          <w:szCs w:val="24"/>
        </w:rPr>
        <w:t>ε έγγραφο από την Εισαγγελέα κατά της Διαφθοράς, την κ</w:t>
      </w:r>
      <w:r>
        <w:rPr>
          <w:rFonts w:eastAsia="Times New Roman"/>
          <w:szCs w:val="24"/>
        </w:rPr>
        <w:t>.</w:t>
      </w:r>
      <w:r>
        <w:rPr>
          <w:rFonts w:eastAsia="Times New Roman"/>
          <w:szCs w:val="24"/>
        </w:rPr>
        <w:t xml:space="preserve"> </w:t>
      </w:r>
      <w:proofErr w:type="spellStart"/>
      <w:r>
        <w:rPr>
          <w:rFonts w:eastAsia="Times New Roman"/>
          <w:szCs w:val="24"/>
        </w:rPr>
        <w:t>Ράικου</w:t>
      </w:r>
      <w:proofErr w:type="spellEnd"/>
      <w:r>
        <w:rPr>
          <w:rFonts w:eastAsia="Times New Roman"/>
          <w:szCs w:val="24"/>
        </w:rPr>
        <w:t xml:space="preserve">, το οποίο απεστάλη στον Αντιεισαγγελέα Πρωτοδικών Ιωάννη Σέβη και μίλαγε μέσα για απάτη και ληστεία, σύμφωνα με νόμο που ψήφισε ο </w:t>
      </w:r>
      <w:proofErr w:type="spellStart"/>
      <w:r>
        <w:rPr>
          <w:rFonts w:eastAsia="Times New Roman"/>
          <w:szCs w:val="24"/>
        </w:rPr>
        <w:t>Κουρουμπλής</w:t>
      </w:r>
      <w:proofErr w:type="spellEnd"/>
      <w:r>
        <w:rPr>
          <w:rFonts w:eastAsia="Times New Roman"/>
          <w:szCs w:val="24"/>
        </w:rPr>
        <w:t>, ο οποίος έδινε τρελά λεφτά στις φαρμακευτικές εται</w:t>
      </w:r>
      <w:r>
        <w:rPr>
          <w:rFonts w:eastAsia="Times New Roman"/>
          <w:szCs w:val="24"/>
        </w:rPr>
        <w:t xml:space="preserve">ρείες. </w:t>
      </w:r>
    </w:p>
    <w:p w14:paraId="6F5C4309" w14:textId="77777777" w:rsidR="0016272D" w:rsidRDefault="008D6B83">
      <w:pPr>
        <w:spacing w:line="600" w:lineRule="auto"/>
        <w:ind w:firstLine="720"/>
        <w:jc w:val="both"/>
        <w:rPr>
          <w:rFonts w:eastAsia="Times New Roman"/>
          <w:szCs w:val="24"/>
        </w:rPr>
      </w:pPr>
      <w:r>
        <w:rPr>
          <w:rFonts w:eastAsia="Times New Roman"/>
          <w:szCs w:val="24"/>
        </w:rPr>
        <w:lastRenderedPageBreak/>
        <w:t xml:space="preserve">Αυτή είναι η πραγματικότητα, λοιπόν, για να τα βλέπει ο ελληνικός λαός και να κρίνει. </w:t>
      </w:r>
    </w:p>
    <w:p w14:paraId="6F5C430A" w14:textId="77777777" w:rsidR="0016272D" w:rsidRDefault="008D6B83">
      <w:pPr>
        <w:spacing w:line="600" w:lineRule="auto"/>
        <w:ind w:firstLine="720"/>
        <w:jc w:val="both"/>
        <w:rPr>
          <w:rFonts w:eastAsia="Times New Roman"/>
          <w:szCs w:val="24"/>
        </w:rPr>
      </w:pPr>
      <w:r>
        <w:rPr>
          <w:rFonts w:eastAsia="Times New Roman"/>
          <w:szCs w:val="24"/>
        </w:rPr>
        <w:t xml:space="preserve">Τελειώνοντας, θα ήθελα να πω ότι η Χρυσή Αυγή έχει μπει στο </w:t>
      </w:r>
      <w:r>
        <w:rPr>
          <w:rFonts w:eastAsia="Times New Roman"/>
          <w:szCs w:val="24"/>
        </w:rPr>
        <w:t>ε</w:t>
      </w:r>
      <w:r>
        <w:rPr>
          <w:rFonts w:eastAsia="Times New Roman"/>
          <w:szCs w:val="24"/>
        </w:rPr>
        <w:t>λληνικό Κοινοβούλιο για να πει αλήθειες. Η Χρυσή Αυγή έχει μπει με ένα σκεπτικό: Να δικαιώσει τον Έλ</w:t>
      </w:r>
      <w:r>
        <w:rPr>
          <w:rFonts w:eastAsia="Times New Roman"/>
          <w:szCs w:val="24"/>
        </w:rPr>
        <w:t>ληνα πολίτη. Δεν ήρθαμε εδώ μέσα ούτε για να χαριεντιζόμαστε μαζί σας, ούτε για να κάνουμε τα καλά παιδιά. Ήρθαμε για να εκπροσωπήσουμε τον απλό Έλληνα ο οποίος ταλαιπωρείται, ήρθαμε για να εκπροσωπήσουμε τους απλούς Έλληνες οι οποίοι περνάνε δύσκολες στιγ</w:t>
      </w:r>
      <w:r>
        <w:rPr>
          <w:rFonts w:eastAsia="Times New Roman"/>
          <w:szCs w:val="24"/>
        </w:rPr>
        <w:t xml:space="preserve">μές. Και ήρθαμε για να γκρεμίσουμε το σάπιο και διεφθαρμένο σύστημα το οποίο όλοι εσείς στηρίζετε. </w:t>
      </w:r>
    </w:p>
    <w:p w14:paraId="6F5C430B" w14:textId="77777777" w:rsidR="0016272D" w:rsidRDefault="008D6B83">
      <w:pPr>
        <w:spacing w:line="600" w:lineRule="auto"/>
        <w:ind w:firstLine="720"/>
        <w:jc w:val="both"/>
        <w:rPr>
          <w:rFonts w:eastAsia="Times New Roman"/>
          <w:szCs w:val="24"/>
        </w:rPr>
      </w:pPr>
      <w:r>
        <w:rPr>
          <w:rFonts w:eastAsia="Times New Roman"/>
          <w:szCs w:val="24"/>
        </w:rPr>
        <w:t xml:space="preserve">Ευτυχώς, μετά την πάροδο όλων αυτών των χρόνων, όταν λυσσομανάτε όλοι εναντίον μας, όταν κινείτε </w:t>
      </w:r>
      <w:r>
        <w:rPr>
          <w:rFonts w:eastAsia="Times New Roman"/>
          <w:szCs w:val="24"/>
        </w:rPr>
        <w:t>Γ</w:t>
      </w:r>
      <w:r>
        <w:rPr>
          <w:rFonts w:eastAsia="Times New Roman"/>
          <w:szCs w:val="24"/>
        </w:rPr>
        <w:t>η και ουρανό για να μας φιμώσετε, πηγαίνουμε σπίτι μας υπε</w:t>
      </w:r>
      <w:r>
        <w:rPr>
          <w:rFonts w:eastAsia="Times New Roman"/>
          <w:szCs w:val="24"/>
        </w:rPr>
        <w:t xml:space="preserve">ρήφανοι και λέμε ότι ευτυχώς το τερατόμορφο κτήνος το οποίο εκπροσωπείτε, δεν μας έχει κάνει σαν τα μούτρα σας. </w:t>
      </w:r>
    </w:p>
    <w:p w14:paraId="6F5C430C" w14:textId="77777777" w:rsidR="0016272D" w:rsidRDefault="008D6B83">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Χρυσής Αυγής)</w:t>
      </w:r>
    </w:p>
    <w:p w14:paraId="6F5C430D" w14:textId="77777777" w:rsidR="0016272D" w:rsidRDefault="008D6B83">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Ο κ. </w:t>
      </w:r>
      <w:proofErr w:type="spellStart"/>
      <w:r>
        <w:rPr>
          <w:rFonts w:eastAsia="Times New Roman"/>
          <w:szCs w:val="24"/>
        </w:rPr>
        <w:t>Λάππας</w:t>
      </w:r>
      <w:proofErr w:type="spellEnd"/>
      <w:r>
        <w:rPr>
          <w:rFonts w:eastAsia="Times New Roman"/>
          <w:szCs w:val="24"/>
        </w:rPr>
        <w:t xml:space="preserve"> έχει τον λόγο για δέκα λεπτά.</w:t>
      </w:r>
    </w:p>
    <w:p w14:paraId="6F5C430E" w14:textId="77777777" w:rsidR="0016272D" w:rsidRDefault="008D6B83">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w:t>
      </w:r>
      <w:r>
        <w:rPr>
          <w:rFonts w:eastAsia="Times New Roman"/>
          <w:szCs w:val="24"/>
        </w:rPr>
        <w:t xml:space="preserve">Ευχαριστώ, κύριε Πρόεδρε. </w:t>
      </w:r>
    </w:p>
    <w:p w14:paraId="6F5C430F" w14:textId="77777777" w:rsidR="0016272D" w:rsidRDefault="008D6B83">
      <w:pPr>
        <w:spacing w:line="600" w:lineRule="auto"/>
        <w:ind w:firstLine="720"/>
        <w:jc w:val="both"/>
        <w:rPr>
          <w:rFonts w:eastAsia="Times New Roman"/>
          <w:szCs w:val="24"/>
        </w:rPr>
      </w:pPr>
      <w:r>
        <w:rPr>
          <w:rFonts w:eastAsia="Times New Roman"/>
          <w:szCs w:val="24"/>
        </w:rPr>
        <w:t xml:space="preserve">Κύριοι συνάδελφοι, πριν μπω στο θέμα που συζητά σήμερα η Ολομέλεια, θέλω να κάνω μια παρατήρηση κυρίως προς τους συναδέλφους των άλλων κομμάτων. </w:t>
      </w:r>
    </w:p>
    <w:p w14:paraId="6F5C4310" w14:textId="77777777" w:rsidR="0016272D" w:rsidRDefault="008D6B83">
      <w:pPr>
        <w:spacing w:line="600" w:lineRule="auto"/>
        <w:ind w:firstLine="720"/>
        <w:jc w:val="both"/>
        <w:rPr>
          <w:rFonts w:eastAsia="Times New Roman"/>
          <w:szCs w:val="24"/>
        </w:rPr>
      </w:pPr>
      <w:r>
        <w:rPr>
          <w:rFonts w:eastAsia="Times New Roman"/>
          <w:szCs w:val="24"/>
        </w:rPr>
        <w:t>Καταλαβαίνω από το περιεχόμενο των τοποθετήσεών σας, ότι αναδύεται ένα αγωνιώδες ερ</w:t>
      </w:r>
      <w:r>
        <w:rPr>
          <w:rFonts w:eastAsia="Times New Roman"/>
          <w:szCs w:val="24"/>
        </w:rPr>
        <w:t>ώτημα. Νομίζω ότι ξέρω ποια είναι η επιδίωξή σας συνολικά -και μετά την εξέλιξη που είχαμε με τη θέση στο αρχείο των μηνύσεων Αβραμόπουλου, Βενιζέλου και Στουρνάρα κατά της κ</w:t>
      </w:r>
      <w:r>
        <w:rPr>
          <w:rFonts w:eastAsia="Times New Roman"/>
          <w:szCs w:val="24"/>
        </w:rPr>
        <w:t>.</w:t>
      </w:r>
      <w:r>
        <w:rPr>
          <w:rFonts w:eastAsia="Times New Roman"/>
          <w:szCs w:val="24"/>
        </w:rPr>
        <w:t xml:space="preserve"> </w:t>
      </w:r>
      <w:proofErr w:type="spellStart"/>
      <w:r>
        <w:rPr>
          <w:rFonts w:eastAsia="Times New Roman"/>
          <w:szCs w:val="24"/>
        </w:rPr>
        <w:t>Τουλουπάκη</w:t>
      </w:r>
      <w:proofErr w:type="spellEnd"/>
      <w:r>
        <w:rPr>
          <w:rFonts w:eastAsia="Times New Roman"/>
          <w:szCs w:val="24"/>
        </w:rPr>
        <w:t xml:space="preserve"> και των βοηθών </w:t>
      </w:r>
      <w:r>
        <w:rPr>
          <w:rFonts w:eastAsia="Times New Roman"/>
          <w:szCs w:val="24"/>
        </w:rPr>
        <w:t>ε</w:t>
      </w:r>
      <w:r>
        <w:rPr>
          <w:rFonts w:eastAsia="Times New Roman"/>
          <w:szCs w:val="24"/>
        </w:rPr>
        <w:t xml:space="preserve">ισαγγελέων </w:t>
      </w:r>
      <w:r>
        <w:rPr>
          <w:rFonts w:eastAsia="Times New Roman"/>
          <w:szCs w:val="24"/>
        </w:rPr>
        <w:t>δ</w:t>
      </w:r>
      <w:r>
        <w:rPr>
          <w:rFonts w:eastAsia="Times New Roman"/>
          <w:szCs w:val="24"/>
        </w:rPr>
        <w:t>ιαφθοράς…</w:t>
      </w:r>
    </w:p>
    <w:p w14:paraId="6F5C4311" w14:textId="77777777" w:rsidR="0016272D" w:rsidRDefault="008D6B83">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Όχι Αβραμόπο</w:t>
      </w:r>
      <w:r>
        <w:rPr>
          <w:rFonts w:eastAsia="Times New Roman"/>
          <w:szCs w:val="24"/>
        </w:rPr>
        <w:t>υλου.</w:t>
      </w:r>
    </w:p>
    <w:p w14:paraId="6F5C4312" w14:textId="77777777" w:rsidR="0016272D" w:rsidRDefault="008D6B83">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Όχι Αβραμόπουλου. Έκανε μια ανακοίνωση. Την είδα. </w:t>
      </w:r>
    </w:p>
    <w:p w14:paraId="6F5C4313" w14:textId="77777777" w:rsidR="0016272D" w:rsidRDefault="008D6B83">
      <w:pPr>
        <w:spacing w:line="600" w:lineRule="auto"/>
        <w:ind w:firstLine="720"/>
        <w:jc w:val="both"/>
        <w:rPr>
          <w:rFonts w:eastAsia="Times New Roman"/>
          <w:szCs w:val="24"/>
        </w:rPr>
      </w:pPr>
      <w:r>
        <w:rPr>
          <w:rFonts w:eastAsia="Times New Roman"/>
          <w:szCs w:val="24"/>
        </w:rPr>
        <w:lastRenderedPageBreak/>
        <w:t>Άρα του κ. Σαμαρά και του κ. Βενιζέλου τίθεται στο αρχείο. Τι επιδίωκαν, άλλωστε, δ</w:t>
      </w:r>
      <w:r>
        <w:rPr>
          <w:rFonts w:eastAsia="Times New Roman"/>
          <w:szCs w:val="24"/>
        </w:rPr>
        <w:t>ύ</w:t>
      </w:r>
      <w:r>
        <w:rPr>
          <w:rFonts w:eastAsia="Times New Roman"/>
          <w:szCs w:val="24"/>
        </w:rPr>
        <w:t>ο εξέχοντες πολιτικές προσωπικότητες των δ</w:t>
      </w:r>
      <w:r>
        <w:rPr>
          <w:rFonts w:eastAsia="Times New Roman"/>
          <w:szCs w:val="24"/>
        </w:rPr>
        <w:t>ύ</w:t>
      </w:r>
      <w:r>
        <w:rPr>
          <w:rFonts w:eastAsia="Times New Roman"/>
          <w:szCs w:val="24"/>
        </w:rPr>
        <w:t>ο τότε μεγάλων κομμάτων; Θεωρώ πως όταν σε μια εν εξε</w:t>
      </w:r>
      <w:r>
        <w:rPr>
          <w:rFonts w:eastAsia="Times New Roman"/>
          <w:szCs w:val="24"/>
        </w:rPr>
        <w:t xml:space="preserve">λίξει ποινική δίκη κάνεις μήνυση κατά ενός εισαγγελικού λειτουργού που ξεκινά και χειρίζεται την υπόθεση, ο στόχος είναι ένας: Να προσβάλεις την προσωπικότητά τους, να μειώσεις την αξιοπιστία, την επιστημονική επάρκεια και την προσήλωσή τους στο δικαστικό </w:t>
      </w:r>
      <w:r>
        <w:rPr>
          <w:rFonts w:eastAsia="Times New Roman"/>
          <w:szCs w:val="24"/>
        </w:rPr>
        <w:t>καθήκον. Κι αυτό γιατί το έκαναν; Γιατί, κύριοι συνάδελφοι, της Νέας Δημοκρατίας και του ΠΑΣΟΚ δεν μάθατε να ανέχεστε ότι υπάρχουν σ’ αυτή τη χώρα δικαστές που μπορεί να τους πείτε</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άτω τα χέρια από την υπόθεση</w:t>
      </w:r>
      <w:r>
        <w:rPr>
          <w:rFonts w:eastAsia="Times New Roman"/>
          <w:szCs w:val="24"/>
        </w:rPr>
        <w:t>!</w:t>
      </w:r>
      <w:r>
        <w:rPr>
          <w:rFonts w:eastAsia="Times New Roman"/>
          <w:szCs w:val="24"/>
        </w:rPr>
        <w:t>»</w:t>
      </w:r>
      <w:r>
        <w:rPr>
          <w:rFonts w:eastAsia="Times New Roman"/>
          <w:szCs w:val="24"/>
        </w:rPr>
        <w:t>.</w:t>
      </w:r>
    </w:p>
    <w:p w14:paraId="6F5C4314" w14:textId="77777777" w:rsidR="0016272D" w:rsidRDefault="008D6B83">
      <w:pPr>
        <w:spacing w:line="600" w:lineRule="auto"/>
        <w:ind w:firstLine="709"/>
        <w:jc w:val="center"/>
        <w:rPr>
          <w:rFonts w:eastAsia="Times New Roman"/>
          <w:szCs w:val="24"/>
        </w:rPr>
      </w:pPr>
      <w:r>
        <w:rPr>
          <w:rFonts w:eastAsia="Times New Roman"/>
          <w:szCs w:val="24"/>
        </w:rPr>
        <w:t>(Χειροκροτήματα από την πτέρυγα του ΣΥΡΙ</w:t>
      </w:r>
      <w:r>
        <w:rPr>
          <w:rFonts w:eastAsia="Times New Roman"/>
          <w:szCs w:val="24"/>
        </w:rPr>
        <w:t>ΖΑ)</w:t>
      </w:r>
    </w:p>
    <w:p w14:paraId="6F5C431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Και το κάνετε γιατί μέσα σας έχετε έναν μεγάλο φόβο. Γιατί δεν ξέρετε τι μπορεί να προκύψει από αυτές τις δικογραφίες. Και αυτός ο φόβος σας είναι που αποτυπώνεται στις μηνυτήριες αναφορές. Διάβασα πολύ προσεκτικά τις μηνύσεις και των δύο. Ένας φόβος. </w:t>
      </w:r>
      <w:r>
        <w:rPr>
          <w:rFonts w:eastAsia="Times New Roman" w:cs="Times New Roman"/>
          <w:szCs w:val="24"/>
        </w:rPr>
        <w:t xml:space="preserve">Ένας τεράστιος φόβος και μια πλήρης επιδίωξη σταθερή, συγκεκριμένη </w:t>
      </w:r>
      <w:r>
        <w:rPr>
          <w:rFonts w:eastAsia="Times New Roman" w:cs="Times New Roman"/>
          <w:szCs w:val="24"/>
        </w:rPr>
        <w:lastRenderedPageBreak/>
        <w:t xml:space="preserve">και αποκαλυπτική να σπιλώσετε και να απαξιώσετε τον εισαγγελικό λειτουργό που χειρίζεται την υπόθεση. Είδατε τέτοιο προηγούμενο σε παγκόσμιο επίπεδο, εκτός από την πατρίδα του </w:t>
      </w:r>
      <w:proofErr w:type="spellStart"/>
      <w:r>
        <w:rPr>
          <w:rFonts w:eastAsia="Times New Roman" w:cs="Times New Roman"/>
          <w:szCs w:val="24"/>
        </w:rPr>
        <w:t>Εσκομπάρ</w:t>
      </w:r>
      <w:proofErr w:type="spellEnd"/>
      <w:r>
        <w:rPr>
          <w:rFonts w:eastAsia="Times New Roman" w:cs="Times New Roman"/>
          <w:szCs w:val="24"/>
        </w:rPr>
        <w:t>; Δεν</w:t>
      </w:r>
      <w:r>
        <w:rPr>
          <w:rFonts w:eastAsia="Times New Roman" w:cs="Times New Roman"/>
          <w:szCs w:val="24"/>
        </w:rPr>
        <w:t xml:space="preserve"> υπάρχει άλλη χώρα στην οποία να μηνύεται ο εισαγγελικός λειτουργός που κάνει την έρευνα. Κι αν έχετε τέτοιο</w:t>
      </w:r>
      <w:r w:rsidRPr="008508D8">
        <w:rPr>
          <w:rFonts w:eastAsia="Times New Roman" w:cs="Times New Roman"/>
          <w:szCs w:val="24"/>
        </w:rPr>
        <w:t xml:space="preserve"> </w:t>
      </w:r>
      <w:r>
        <w:rPr>
          <w:rFonts w:eastAsia="Times New Roman" w:cs="Times New Roman"/>
          <w:szCs w:val="24"/>
        </w:rPr>
        <w:t>παράδειγμα, ιδίως σε ευρωπαϊκή χώρα, να μας το πείτε. Είναι η πρώτη φορά και αυτό είναι ένα ακόμα μελανό σημείο στην πολιτική ιστορία του τόπου και</w:t>
      </w:r>
      <w:r>
        <w:rPr>
          <w:rFonts w:eastAsia="Times New Roman" w:cs="Times New Roman"/>
          <w:szCs w:val="24"/>
        </w:rPr>
        <w:t xml:space="preserve"> στην ιστορία των πολιτικών κομμάτων.</w:t>
      </w:r>
    </w:p>
    <w:p w14:paraId="6F5C431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Δεύτερον, το αφήγημά σας περιλαμβάνει μια τεράστια αντίφαση. Και προσέξτε, κύριε Βορίδη, γιατί αυτό είναι σοβαρό. Από τη μια μεριά λέτε ότι είναι σκευωρία. Στην πραγματικότητα δεν υπάρχει κανένα στοιχείο που να ενοχοπο</w:t>
      </w:r>
      <w:r>
        <w:rPr>
          <w:rFonts w:eastAsia="Times New Roman" w:cs="Times New Roman"/>
          <w:szCs w:val="24"/>
        </w:rPr>
        <w:t xml:space="preserve">ιεί πιθανόν τα δέκα πολιτικά πρόσωπα. Και αυτό επιδιώκει μία </w:t>
      </w:r>
      <w:proofErr w:type="spellStart"/>
      <w:r>
        <w:rPr>
          <w:rFonts w:eastAsia="Times New Roman" w:cs="Times New Roman"/>
          <w:szCs w:val="24"/>
        </w:rPr>
        <w:t>αρχισυνωμότρια</w:t>
      </w:r>
      <w:proofErr w:type="spellEnd"/>
      <w:r>
        <w:rPr>
          <w:rFonts w:eastAsia="Times New Roman" w:cs="Times New Roman"/>
          <w:szCs w:val="24"/>
        </w:rPr>
        <w:t xml:space="preserve"> για τον Πρωθυπουργό της χώρας και συνωμότες, πρώην δικούς σας ανθρώπους, θα σας το πω παρακάτω. Αυτό είναι σκευωρία και ταυτόχρονα κατηγορείτε πάλι εμάς τους ίδιους ότι επιχειρούμε</w:t>
      </w:r>
      <w:r>
        <w:rPr>
          <w:rFonts w:eastAsia="Times New Roman" w:cs="Times New Roman"/>
          <w:szCs w:val="24"/>
        </w:rPr>
        <w:t xml:space="preserve"> να κουκουλώσουμε την υπόθεση για να μην μπούμε στην ουσία. Πάρτε απόφαση. Σκευωρία είναι ή κουκούλωμα; Για να ξέρουμε τι λέτε.</w:t>
      </w:r>
    </w:p>
    <w:p w14:paraId="6F5C431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σε ένα άλλο θέμα. Άκουσα πριν πολύ προσεκτικά τον κ. Βορίδη, γιατί θεωρώ ότι έχει τη νομική παιδεία που μπορούμε να </w:t>
      </w:r>
      <w:r>
        <w:rPr>
          <w:rFonts w:eastAsia="Times New Roman" w:cs="Times New Roman"/>
          <w:szCs w:val="24"/>
        </w:rPr>
        <w:t>καταλάβουμε οι νομικοί. Οι άλλοι δύσκολα</w:t>
      </w:r>
      <w:r w:rsidRPr="000078F1">
        <w:rPr>
          <w:rFonts w:eastAsia="Times New Roman" w:cs="Times New Roman"/>
          <w:szCs w:val="24"/>
        </w:rPr>
        <w:t xml:space="preserve"> </w:t>
      </w:r>
      <w:r>
        <w:rPr>
          <w:rFonts w:eastAsia="Times New Roman" w:cs="Times New Roman"/>
          <w:szCs w:val="24"/>
        </w:rPr>
        <w:t>θα σας καταλάβουν, κύριε Βορίδη.</w:t>
      </w:r>
    </w:p>
    <w:p w14:paraId="6F5C431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Έχει κανείς κα</w:t>
      </w:r>
      <w:r>
        <w:rPr>
          <w:rFonts w:eastAsia="Times New Roman" w:cs="Times New Roman"/>
          <w:szCs w:val="24"/>
        </w:rPr>
        <w:t>μ</w:t>
      </w:r>
      <w:r>
        <w:rPr>
          <w:rFonts w:eastAsia="Times New Roman" w:cs="Times New Roman"/>
          <w:szCs w:val="24"/>
        </w:rPr>
        <w:t xml:space="preserve">μία αντίρρηση ή αντίφαση ή διαφωνία στο γεγονός ότι τουλάχιστον από το 1996 σταθερά μέχρι σήμερα η ελληνική δικαιοσύνη ασχολείται με σκάνδαλα δικά σας; </w:t>
      </w:r>
    </w:p>
    <w:p w14:paraId="6F5C431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Θα σας πω εδώ:</w:t>
      </w:r>
      <w:r>
        <w:rPr>
          <w:rFonts w:eastAsia="Times New Roman" w:cs="Times New Roman"/>
          <w:szCs w:val="24"/>
        </w:rPr>
        <w:t xml:space="preserve"> 1996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2001: Τσοχατζόπουλος. Τι λέγατε για την υπόθεση αυτή; </w:t>
      </w:r>
    </w:p>
    <w:p w14:paraId="6F5C431A"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Οι δικοί μας; </w:t>
      </w:r>
    </w:p>
    <w:p w14:paraId="6F5C431B"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Του πολιτικού συστήματος, λέω, του οποίου τα κυρίαρχα κόμματα για δεκαετίες ήταν το δικό σας και το τότε </w:t>
      </w:r>
      <w:r w:rsidRPr="003D4627">
        <w:rPr>
          <w:rFonts w:eastAsia="Times New Roman"/>
          <w:szCs w:val="24"/>
        </w:rPr>
        <w:t>ΠΑΣΟΚ</w:t>
      </w:r>
      <w:r>
        <w:rPr>
          <w:rFonts w:eastAsia="Times New Roman" w:cs="Times New Roman"/>
          <w:szCs w:val="24"/>
        </w:rPr>
        <w:t>.</w:t>
      </w:r>
    </w:p>
    <w:p w14:paraId="6F5C431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Επαναλαμβάνω, 1996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2001, Υ</w:t>
      </w:r>
      <w:r>
        <w:rPr>
          <w:rFonts w:eastAsia="Times New Roman" w:cs="Times New Roman"/>
          <w:szCs w:val="24"/>
        </w:rPr>
        <w:t xml:space="preserve">πόθεση Τσοχατζόπουλου. Τι λέγατε στα πρώτα πρόδρομα στάδια που </w:t>
      </w:r>
      <w:proofErr w:type="spellStart"/>
      <w:r>
        <w:rPr>
          <w:rFonts w:eastAsia="Times New Roman" w:cs="Times New Roman"/>
          <w:szCs w:val="24"/>
        </w:rPr>
        <w:t>διερευνούνταν</w:t>
      </w:r>
      <w:proofErr w:type="spellEnd"/>
      <w:r>
        <w:rPr>
          <w:rFonts w:eastAsia="Times New Roman" w:cs="Times New Roman"/>
          <w:szCs w:val="24"/>
        </w:rPr>
        <w:t xml:space="preserve"> η υπόθεση; Ότι οι λογαριασμοί του εξωτερικού </w:t>
      </w:r>
      <w:r>
        <w:rPr>
          <w:rFonts w:eastAsia="Times New Roman" w:cs="Times New Roman"/>
          <w:szCs w:val="24"/>
        </w:rPr>
        <w:lastRenderedPageBreak/>
        <w:t>είναι κινητά τηλέφωνα, ότι πάλι ήταν σκευωρία, ότι πάλι μεθοδεύσεις έκανε τότε η κυβέρνηση, η δική σας τότε! Μεθόδευση έγινε και τότε.</w:t>
      </w:r>
      <w:r>
        <w:rPr>
          <w:rFonts w:eastAsia="Times New Roman" w:cs="Times New Roman"/>
          <w:szCs w:val="24"/>
        </w:rPr>
        <w:t xml:space="preserve"> Η δική σας. Έλεγε το ΠΑΣΟΚ για σας. Μετά λέγατε εσείς για το ΠΑΣΟΚ. </w:t>
      </w:r>
    </w:p>
    <w:p w14:paraId="6F5C431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Μία περίπτωση μόνο. 1996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2001, υπόθεση Τσοχατζόπουλου για την οποία ασχολήθηκε η δικαιοσύνη. Δεν στέγνωσε η μελάνη για τη διερεύνηση του ιδίου θέματος και έχουμε δεύτερη υπόθεση. </w:t>
      </w:r>
    </w:p>
    <w:p w14:paraId="6F5C431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Έχου</w:t>
      </w:r>
      <w:r>
        <w:rPr>
          <w:rFonts w:eastAsia="Times New Roman" w:cs="Times New Roman"/>
          <w:szCs w:val="24"/>
        </w:rPr>
        <w:t>με 2001</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2006: Υπόθεση Παπαντωνίου, εξοπλιστικά. Δισεκατομμύρια στην πρώτη υπόθεση, δισεκατομμύρια στη δεύτερη. Ε, λέγανε ότι και τα δύο αφορούν τα εξοπλιστικά. Ε, ας ηρεμήσει τώρα η χώρα, ας ηρεμήσει η δικαιοσύνη, ας ηρεμήσει το πολιτικό σύστημα. </w:t>
      </w:r>
    </w:p>
    <w:p w14:paraId="6F5C431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σκ</w:t>
      </w:r>
      <w:r>
        <w:rPr>
          <w:rFonts w:eastAsia="Times New Roman" w:cs="Times New Roman"/>
          <w:szCs w:val="24"/>
        </w:rPr>
        <w:t>άει η τρίτη υπόθεση. Και δεν αναφέρομαι στα άλλα σκάνδαλα. Δεν αναφέρομαι ούτε στους Ολυμπιακούς Αγώνες ούτε στα ομόλογα ούτε στα ολυμπιακά έργα. Τα παραβλέπω. 2006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E62EE9">
        <w:rPr>
          <w:rFonts w:eastAsia="Times New Roman" w:cs="Times New Roman"/>
          <w:szCs w:val="24"/>
        </w:rPr>
        <w:t xml:space="preserve"> </w:t>
      </w:r>
      <w:r>
        <w:rPr>
          <w:rFonts w:eastAsia="Times New Roman" w:cs="Times New Roman"/>
          <w:szCs w:val="24"/>
        </w:rPr>
        <w:t xml:space="preserve">και γενικά η υπόθεση στον </w:t>
      </w:r>
      <w:r>
        <w:rPr>
          <w:rFonts w:eastAsia="Times New Roman" w:cs="Times New Roman"/>
          <w:szCs w:val="24"/>
        </w:rPr>
        <w:lastRenderedPageBreak/>
        <w:t>χώρο της υγείας. Δηλαδή, από το 1996 μ</w:t>
      </w:r>
      <w:r>
        <w:rPr>
          <w:rFonts w:eastAsia="Times New Roman" w:cs="Times New Roman"/>
          <w:szCs w:val="24"/>
        </w:rPr>
        <w:t>έχρι το 2014, η δικαιοσύνη ασχολείται με δικές σας πράξεις ή παραλείψεις. Ο ένας έχει καταδικαστεί, ο ένας θα παραπεμφθεί στο ακροατήριο και τώρα διερευνούμε αν υπάρχουν ευθύνες ή όχι. Για τι πράγμα μ</w:t>
      </w:r>
      <w:r>
        <w:rPr>
          <w:rFonts w:eastAsia="Times New Roman" w:cs="Times New Roman"/>
          <w:szCs w:val="24"/>
        </w:rPr>
        <w:t>ά</w:t>
      </w:r>
      <w:r>
        <w:rPr>
          <w:rFonts w:eastAsia="Times New Roman" w:cs="Times New Roman"/>
          <w:szCs w:val="24"/>
        </w:rPr>
        <w:t xml:space="preserve">ς κατηγορείτε; Λέτε ότι ανακάλυψε ο ΣΥΡΙΖΑ και αποφάσισε να σκευωρήσει για ό,τι συμβαίνει στον χώρο του φαρμάκου; Σοβαρολογείτε; </w:t>
      </w:r>
    </w:p>
    <w:p w14:paraId="6F5C432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Θα σας πω τι έλεγαν άνθρωποι υπεράνω υποψίας. </w:t>
      </w:r>
      <w:proofErr w:type="spellStart"/>
      <w:r>
        <w:rPr>
          <w:rFonts w:eastAsia="Times New Roman" w:cs="Times New Roman"/>
          <w:szCs w:val="24"/>
        </w:rPr>
        <w:t>Αρχισυν</w:t>
      </w:r>
      <w:r>
        <w:rPr>
          <w:rFonts w:eastAsia="Times New Roman" w:cs="Times New Roman"/>
          <w:szCs w:val="24"/>
        </w:rPr>
        <w:t>ω</w:t>
      </w:r>
      <w:r>
        <w:rPr>
          <w:rFonts w:eastAsia="Times New Roman" w:cs="Times New Roman"/>
          <w:szCs w:val="24"/>
        </w:rPr>
        <w:t>μ</w:t>
      </w:r>
      <w:r>
        <w:rPr>
          <w:rFonts w:eastAsia="Times New Roman" w:cs="Times New Roman"/>
          <w:szCs w:val="24"/>
        </w:rPr>
        <w:t>ό</w:t>
      </w:r>
      <w:r>
        <w:rPr>
          <w:rFonts w:eastAsia="Times New Roman" w:cs="Times New Roman"/>
          <w:szCs w:val="24"/>
        </w:rPr>
        <w:t>της</w:t>
      </w:r>
      <w:proofErr w:type="spellEnd"/>
      <w:r>
        <w:rPr>
          <w:rFonts w:eastAsia="Times New Roman" w:cs="Times New Roman"/>
          <w:szCs w:val="24"/>
        </w:rPr>
        <w:t xml:space="preserve"> λέτε ο Τσίπρας. Να δούμε</w:t>
      </w:r>
      <w:r>
        <w:rPr>
          <w:rFonts w:eastAsia="Times New Roman" w:cs="Times New Roman"/>
          <w:szCs w:val="24"/>
        </w:rPr>
        <w:t xml:space="preserve"> ποιοι</w:t>
      </w:r>
      <w:r>
        <w:rPr>
          <w:rFonts w:eastAsia="Times New Roman" w:cs="Times New Roman"/>
          <w:szCs w:val="24"/>
        </w:rPr>
        <w:t xml:space="preserve"> είναι οι </w:t>
      </w:r>
      <w:proofErr w:type="spellStart"/>
      <w:r>
        <w:rPr>
          <w:rFonts w:eastAsia="Times New Roman" w:cs="Times New Roman"/>
          <w:szCs w:val="24"/>
        </w:rPr>
        <w:t>αρχισυνωμότες</w:t>
      </w:r>
      <w:proofErr w:type="spellEnd"/>
      <w:r>
        <w:rPr>
          <w:rFonts w:eastAsia="Times New Roman" w:cs="Times New Roman"/>
          <w:szCs w:val="24"/>
        </w:rPr>
        <w:t xml:space="preserve"> κάτω από τον</w:t>
      </w:r>
      <w:r>
        <w:rPr>
          <w:rFonts w:eastAsia="Times New Roman" w:cs="Times New Roman"/>
          <w:szCs w:val="24"/>
        </w:rPr>
        <w:t xml:space="preserve"> </w:t>
      </w:r>
      <w:proofErr w:type="spellStart"/>
      <w:r>
        <w:rPr>
          <w:rFonts w:eastAsia="Times New Roman" w:cs="Times New Roman"/>
          <w:szCs w:val="24"/>
        </w:rPr>
        <w:t>αρχισυνωμότη</w:t>
      </w:r>
      <w:proofErr w:type="spellEnd"/>
      <w:r>
        <w:rPr>
          <w:rFonts w:eastAsia="Times New Roman" w:cs="Times New Roman"/>
          <w:szCs w:val="24"/>
        </w:rPr>
        <w:t xml:space="preserve">. Πρώτος ο κ. Βενιζέλος. Η διαφθορά δεν είναι μόνο σε επίπεδο κορυφής, αλλά είναι ένα πρόβλημα που αφορά όλα τα επίπεδα εξουσίας, </w:t>
      </w:r>
      <w:proofErr w:type="spellStart"/>
      <w:r>
        <w:rPr>
          <w:rFonts w:eastAsia="Times New Roman" w:cs="Times New Roman"/>
          <w:szCs w:val="24"/>
        </w:rPr>
        <w:t>αρμοδιότητος</w:t>
      </w:r>
      <w:proofErr w:type="spellEnd"/>
      <w:r>
        <w:rPr>
          <w:rFonts w:eastAsia="Times New Roman" w:cs="Times New Roman"/>
          <w:szCs w:val="24"/>
        </w:rPr>
        <w:t xml:space="preserve">, ισχύος και επιρροής. Δεύτερος συνωμότης, κύριε Βορίδη, ο κ. </w:t>
      </w:r>
      <w:proofErr w:type="spellStart"/>
      <w:r>
        <w:rPr>
          <w:rFonts w:eastAsia="Times New Roman" w:cs="Times New Roman"/>
          <w:szCs w:val="24"/>
        </w:rPr>
        <w:t>Κρεμαστινός</w:t>
      </w:r>
      <w:proofErr w:type="spellEnd"/>
      <w:r>
        <w:rPr>
          <w:rFonts w:eastAsia="Times New Roman" w:cs="Times New Roman"/>
          <w:szCs w:val="24"/>
        </w:rPr>
        <w:t xml:space="preserve">. Δεν τον βλέπω εδώ. </w:t>
      </w:r>
    </w:p>
    <w:p w14:paraId="6F5C432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Η διαφ</w:t>
      </w:r>
      <w:r>
        <w:rPr>
          <w:rFonts w:eastAsia="Times New Roman" w:cs="Times New Roman"/>
          <w:szCs w:val="24"/>
        </w:rPr>
        <w:t>θορά</w:t>
      </w:r>
      <w:r>
        <w:rPr>
          <w:rFonts w:eastAsia="Times New Roman" w:cs="Times New Roman"/>
          <w:szCs w:val="24"/>
        </w:rPr>
        <w:t>,</w:t>
      </w:r>
      <w:r>
        <w:rPr>
          <w:rFonts w:eastAsia="Times New Roman" w:cs="Times New Roman"/>
          <w:szCs w:val="24"/>
        </w:rPr>
        <w:t xml:space="preserve"> αν υπάρχει, υπάρχει κυρίως στην υγεία, αφού δέχεται ότι υπάρχει και στα άλλα εξοπλιστικά κ.λπ</w:t>
      </w:r>
      <w:r>
        <w:rPr>
          <w:rFonts w:eastAsia="Times New Roman" w:cs="Times New Roman"/>
          <w:szCs w:val="24"/>
        </w:rPr>
        <w:t>.</w:t>
      </w:r>
      <w:r>
        <w:rPr>
          <w:rFonts w:eastAsia="Times New Roman" w:cs="Times New Roman"/>
          <w:szCs w:val="24"/>
        </w:rPr>
        <w:t>. Και αναρωτιέται το εξής: Όταν είδα ότι το 2000 το συνολικό έλλει</w:t>
      </w:r>
      <w:r>
        <w:rPr>
          <w:rFonts w:eastAsia="Times New Roman" w:cs="Times New Roman"/>
          <w:szCs w:val="24"/>
        </w:rPr>
        <w:t>μ</w:t>
      </w:r>
      <w:r>
        <w:rPr>
          <w:rFonts w:eastAsia="Times New Roman" w:cs="Times New Roman"/>
          <w:szCs w:val="24"/>
        </w:rPr>
        <w:t xml:space="preserve">μα στην υγεία ήταν 2 δισεκατομμύρια, το 2004 –σε δύο χρόνια- ήταν 4 </w:t>
      </w:r>
      <w:r>
        <w:rPr>
          <w:rFonts w:eastAsia="Times New Roman" w:cs="Times New Roman"/>
          <w:szCs w:val="24"/>
        </w:rPr>
        <w:lastRenderedPageBreak/>
        <w:t>δισεκατομμύρια. Αύξησ</w:t>
      </w:r>
      <w:r>
        <w:rPr>
          <w:rFonts w:eastAsia="Times New Roman" w:cs="Times New Roman"/>
          <w:szCs w:val="24"/>
        </w:rPr>
        <w:t>η 100%! Και το 2009 ήταν 17,5 δισεκατομμύρια, κάτι που αναφέρεται και στο μεσοπρόθεσμο, το πρώτο έγγραφο της τρόικα</w:t>
      </w:r>
      <w:r>
        <w:rPr>
          <w:rFonts w:eastAsia="Times New Roman" w:cs="Times New Roman"/>
          <w:szCs w:val="24"/>
        </w:rPr>
        <w:t>ς</w:t>
      </w:r>
      <w:r>
        <w:rPr>
          <w:rFonts w:eastAsia="Times New Roman" w:cs="Times New Roman"/>
          <w:szCs w:val="24"/>
        </w:rPr>
        <w:t>. Τότε πόνεσα. Τα τελευταία επτά χρόνια 17 δισεκατομμύρια; Και ερωτώ προς το Σώμα –έτσι έλεγε- «γιατί δεν τα βρίσκουν;». Αυτό είναι το βασικ</w:t>
      </w:r>
      <w:r>
        <w:rPr>
          <w:rFonts w:eastAsia="Times New Roman" w:cs="Times New Roman"/>
          <w:szCs w:val="24"/>
        </w:rPr>
        <w:t xml:space="preserve">ό ερώτημα για την υγεία. </w:t>
      </w:r>
    </w:p>
    <w:p w14:paraId="6F5C432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Αυτό κάνουμε σήμερα, κύριε Βορίδη, να βρούμε ποιοι είναι αυτοί που έφαγαν αυτά τα ποσά. Και αν αυτό το θεωρείτε σκευωρία, εμείς το θεωρούμε υπέρτατο πολιτικό καθήκον και μια βοήθεια και συνδρομή στην τακτική ποινική δικαιοσύνη. </w:t>
      </w:r>
    </w:p>
    <w:p w14:paraId="6F5C432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ς πάμε και σε έναν τρίτο συνωμότη. Τον κ. Ρακιτζή. Με τρεις εκθέσεις του, το 2010, το 2011, το 2012, το 2013 και το 2014 στον χώρο που αφορά την υγεία λέει τα ίδια σοβαρά και τρομερά πράγματα, περίπου όσα έλεγε και η κ</w:t>
      </w:r>
      <w:r>
        <w:rPr>
          <w:rFonts w:eastAsia="Times New Roman" w:cs="Times New Roman"/>
          <w:szCs w:val="24"/>
        </w:rPr>
        <w:t>.</w:t>
      </w:r>
      <w:r>
        <w:rPr>
          <w:rFonts w:eastAsia="Times New Roman" w:cs="Times New Roman"/>
          <w:szCs w:val="24"/>
        </w:rPr>
        <w:t xml:space="preserve"> Μπακογιάννη στην ερώτησή της το 2011</w:t>
      </w:r>
      <w:r>
        <w:rPr>
          <w:rFonts w:eastAsia="Times New Roman" w:cs="Times New Roman"/>
          <w:szCs w:val="24"/>
        </w:rPr>
        <w:t>. Τι έλεγε</w:t>
      </w:r>
      <w:r>
        <w:rPr>
          <w:rFonts w:eastAsia="Times New Roman" w:cs="Times New Roman"/>
          <w:szCs w:val="24"/>
        </w:rPr>
        <w:t>,</w:t>
      </w:r>
      <w:r>
        <w:rPr>
          <w:rFonts w:eastAsia="Times New Roman" w:cs="Times New Roman"/>
          <w:szCs w:val="24"/>
        </w:rPr>
        <w:t xml:space="preserve"> δηλαδή; Η σπατάλη, η παραοικονομία και η διαφθορά στην υγεία δεν έχει όρια. Η ύπαρξη διαφθοράς είναι από τα σημαντικότερα προβλήματα που αντιμετωπίζει σήμερα ο υγειονομικός τομέας. </w:t>
      </w:r>
    </w:p>
    <w:p w14:paraId="6F5C4324" w14:textId="77777777" w:rsidR="0016272D" w:rsidRDefault="008D6B83">
      <w:pPr>
        <w:spacing w:line="600" w:lineRule="auto"/>
        <w:ind w:firstLine="720"/>
        <w:jc w:val="both"/>
        <w:rPr>
          <w:rFonts w:eastAsia="Times New Roman"/>
          <w:szCs w:val="24"/>
        </w:rPr>
      </w:pPr>
      <w:r>
        <w:rPr>
          <w:rFonts w:eastAsia="Times New Roman"/>
          <w:szCs w:val="24"/>
        </w:rPr>
        <w:lastRenderedPageBreak/>
        <w:t>Πρέπει να αναδειχθούν τα σημεία εκείνα τα οποία τρέφουν τη δια</w:t>
      </w:r>
      <w:r>
        <w:rPr>
          <w:rFonts w:eastAsia="Times New Roman"/>
          <w:szCs w:val="24"/>
        </w:rPr>
        <w:t>φθορά, τη σπατάλη και την απάτη, ιδίως σήμερα</w:t>
      </w:r>
      <w:r>
        <w:rPr>
          <w:rFonts w:eastAsia="Times New Roman"/>
          <w:szCs w:val="24"/>
        </w:rPr>
        <w:t>,</w:t>
      </w:r>
      <w:r>
        <w:rPr>
          <w:rFonts w:eastAsia="Times New Roman"/>
          <w:szCs w:val="24"/>
        </w:rPr>
        <w:t xml:space="preserve"> αφού από τα φαινόμενα αυτά έχει περιέλθει η χώρα μας στην χρε</w:t>
      </w:r>
      <w:r>
        <w:rPr>
          <w:rFonts w:eastAsia="Times New Roman"/>
          <w:szCs w:val="24"/>
        </w:rPr>
        <w:t>ο</w:t>
      </w:r>
      <w:r>
        <w:rPr>
          <w:rFonts w:eastAsia="Times New Roman"/>
          <w:szCs w:val="24"/>
        </w:rPr>
        <w:t>κοπία. Θεωρεί, δηλαδή, ότι έχει συμβάλει η διαφθορά στον χώρο της υγείας αποφασιστικά στη χρε</w:t>
      </w:r>
      <w:r>
        <w:rPr>
          <w:rFonts w:eastAsia="Times New Roman"/>
          <w:szCs w:val="24"/>
        </w:rPr>
        <w:t>ο</w:t>
      </w:r>
      <w:r>
        <w:rPr>
          <w:rFonts w:eastAsia="Times New Roman"/>
          <w:szCs w:val="24"/>
        </w:rPr>
        <w:t>κοπία της χώρας.</w:t>
      </w:r>
    </w:p>
    <w:p w14:paraId="6F5C4325" w14:textId="77777777" w:rsidR="0016272D" w:rsidRDefault="008D6B83">
      <w:pPr>
        <w:spacing w:line="600" w:lineRule="auto"/>
        <w:ind w:firstLine="720"/>
        <w:jc w:val="both"/>
        <w:rPr>
          <w:rFonts w:eastAsia="Times New Roman"/>
          <w:szCs w:val="24"/>
        </w:rPr>
      </w:pPr>
      <w:r>
        <w:rPr>
          <w:rFonts w:eastAsia="Times New Roman"/>
          <w:szCs w:val="24"/>
        </w:rPr>
        <w:t>Τέταρτος συνωμότης</w:t>
      </w:r>
      <w:r w:rsidRPr="009E38C8">
        <w:rPr>
          <w:rFonts w:eastAsia="Times New Roman"/>
          <w:szCs w:val="24"/>
        </w:rPr>
        <w:t xml:space="preserve"> </w:t>
      </w:r>
      <w:r>
        <w:rPr>
          <w:rFonts w:eastAsia="Times New Roman"/>
          <w:szCs w:val="24"/>
        </w:rPr>
        <w:t>με αρχηγό τον Τσί</w:t>
      </w:r>
      <w:r>
        <w:rPr>
          <w:rFonts w:eastAsia="Times New Roman"/>
          <w:szCs w:val="24"/>
        </w:rPr>
        <w:t xml:space="preserve">πρα: Γεώργιος </w:t>
      </w:r>
      <w:proofErr w:type="spellStart"/>
      <w:r>
        <w:rPr>
          <w:rFonts w:eastAsia="Times New Roman"/>
          <w:szCs w:val="24"/>
        </w:rPr>
        <w:t>Σούρλας</w:t>
      </w:r>
      <w:proofErr w:type="spellEnd"/>
      <w:r>
        <w:rPr>
          <w:rFonts w:eastAsia="Times New Roman"/>
          <w:szCs w:val="24"/>
        </w:rPr>
        <w:t>, Γενικός Γραμματέας της Διαφάνειας του Υπουργείου Δικαιοσύνης, ο οποίος με δύο έγγραφά του -το ένα θα σας το δώσω, είναι η μελέτη του- λέει ότι εν κατακλείδι</w:t>
      </w:r>
      <w:r>
        <w:rPr>
          <w:rFonts w:eastAsia="Times New Roman"/>
          <w:szCs w:val="24"/>
        </w:rPr>
        <w:t>,</w:t>
      </w:r>
      <w:r>
        <w:rPr>
          <w:rFonts w:eastAsia="Times New Roman"/>
          <w:szCs w:val="24"/>
        </w:rPr>
        <w:t xml:space="preserve"> όταν υπάρχει πολιτική βούληση, δεν υπάρχει διαφθορά και όταν υπάρχει διαφθο</w:t>
      </w:r>
      <w:r>
        <w:rPr>
          <w:rFonts w:eastAsia="Times New Roman"/>
          <w:szCs w:val="24"/>
        </w:rPr>
        <w:t xml:space="preserve">ρά, δεν υπάρχει πολιτική βούληση για την καταπολέμησή της. Ήρθε η ώρα για ένα νέο πολιτικό σύστημα. </w:t>
      </w:r>
    </w:p>
    <w:p w14:paraId="6F5C4326" w14:textId="77777777" w:rsidR="0016272D" w:rsidRDefault="008D6B83">
      <w:pPr>
        <w:spacing w:line="600" w:lineRule="auto"/>
        <w:ind w:firstLine="720"/>
        <w:jc w:val="both"/>
        <w:rPr>
          <w:rFonts w:eastAsia="Times New Roman"/>
          <w:szCs w:val="24"/>
        </w:rPr>
      </w:pPr>
      <w:r>
        <w:rPr>
          <w:rFonts w:eastAsia="Times New Roman"/>
          <w:szCs w:val="24"/>
        </w:rPr>
        <w:t>Τα έλεγε αυτά το 2013 επί συγκυβέρνησής σας, Σαμαράς - Βενιζέλος. Μίλαγε για ένα πολιτικό σύστημα καινούργιο. Και αν δεν συμβεί αυτό, η βίαιη εξέγερση είνα</w:t>
      </w:r>
      <w:r>
        <w:rPr>
          <w:rFonts w:eastAsia="Times New Roman"/>
          <w:szCs w:val="24"/>
        </w:rPr>
        <w:t xml:space="preserve">ι αναπόφευκτη και οι εξελίξεις απρόβλεπτες και ολέθριες, θυμίζοντας μάλιστα, λέει ο ίδιος, μια ρήση του Τζον </w:t>
      </w:r>
      <w:proofErr w:type="spellStart"/>
      <w:r>
        <w:rPr>
          <w:rFonts w:eastAsia="Times New Roman"/>
          <w:szCs w:val="24"/>
        </w:rPr>
        <w:t>Κένεντι</w:t>
      </w:r>
      <w:proofErr w:type="spellEnd"/>
      <w:r w:rsidRPr="000C7968">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υτοί που καθιστούν μια ειρηνική επανάσταση αδύνατη, κάνουν μια βίαιη επανάσταση αναπόφευκτη». </w:t>
      </w:r>
    </w:p>
    <w:p w14:paraId="6F5C4327" w14:textId="77777777" w:rsidR="0016272D" w:rsidRDefault="008D6B83">
      <w:pPr>
        <w:spacing w:line="600" w:lineRule="auto"/>
        <w:ind w:firstLine="720"/>
        <w:jc w:val="both"/>
        <w:rPr>
          <w:rFonts w:eastAsia="Times New Roman"/>
          <w:szCs w:val="24"/>
        </w:rPr>
      </w:pPr>
      <w:r>
        <w:rPr>
          <w:rFonts w:eastAsia="Times New Roman"/>
          <w:szCs w:val="24"/>
        </w:rPr>
        <w:lastRenderedPageBreak/>
        <w:t>Και διαπιστώνει στο τέλος ότι υπάρχουν σα</w:t>
      </w:r>
      <w:r>
        <w:rPr>
          <w:rFonts w:eastAsia="Times New Roman"/>
          <w:szCs w:val="24"/>
        </w:rPr>
        <w:t>φείς ευθύνες πολιτικές και ποινικές όλων των προϊσταμένων στον χώρο της υγείας. Το έχω εδώ, θα σας το δώσω να το δείτε, γιατί είναι πολύ σημαντικό.</w:t>
      </w:r>
    </w:p>
    <w:p w14:paraId="6F5C4328" w14:textId="77777777" w:rsidR="0016272D" w:rsidRDefault="008D6B83">
      <w:pPr>
        <w:spacing w:line="600" w:lineRule="auto"/>
        <w:ind w:firstLine="720"/>
        <w:jc w:val="both"/>
        <w:rPr>
          <w:rFonts w:eastAsia="Times New Roman"/>
          <w:szCs w:val="24"/>
        </w:rPr>
      </w:pPr>
      <w:r>
        <w:rPr>
          <w:rFonts w:eastAsia="Times New Roman"/>
          <w:szCs w:val="24"/>
        </w:rPr>
        <w:t xml:space="preserve">Υπάρχει, επίσης, και ένα άλλο έγγραφο του κ. </w:t>
      </w:r>
      <w:proofErr w:type="spellStart"/>
      <w:r>
        <w:rPr>
          <w:rFonts w:eastAsia="Times New Roman"/>
          <w:szCs w:val="24"/>
        </w:rPr>
        <w:t>Σούρλα</w:t>
      </w:r>
      <w:proofErr w:type="spellEnd"/>
      <w:r>
        <w:rPr>
          <w:rFonts w:eastAsia="Times New Roman"/>
          <w:szCs w:val="24"/>
        </w:rPr>
        <w:t>, η έκθεση που κατέθεσε στο ελληνικό Κοινοβούλιο ως Γενικ</w:t>
      </w:r>
      <w:r>
        <w:rPr>
          <w:rFonts w:eastAsia="Times New Roman"/>
          <w:szCs w:val="24"/>
        </w:rPr>
        <w:t>ός Γραμματέας Διαφάνειας το 2013. Και τι λέει; Λέει κάτι συγκλονιστικό, για το οποίο εγώ ο ίδιος ερώτησα στην Εξεταστική Επιτροπή για την Υγεία, για το «Ερρίκος Ντυνάν» τον κ. Λοβέρδο. Του είπα</w:t>
      </w:r>
      <w:r w:rsidRPr="000C7968">
        <w:rPr>
          <w:rFonts w:eastAsia="Times New Roman"/>
          <w:szCs w:val="24"/>
        </w:rPr>
        <w:t xml:space="preserve">: </w:t>
      </w:r>
      <w:r>
        <w:rPr>
          <w:rFonts w:eastAsia="Times New Roman"/>
          <w:szCs w:val="24"/>
        </w:rPr>
        <w:t xml:space="preserve">«Κύριε Λοβέρδο, λίγο πριν από εσάς εξετάστηκε ο κ. </w:t>
      </w:r>
      <w:proofErr w:type="spellStart"/>
      <w:r>
        <w:rPr>
          <w:rFonts w:eastAsia="Times New Roman"/>
          <w:szCs w:val="24"/>
        </w:rPr>
        <w:t>Σούρλας</w:t>
      </w:r>
      <w:proofErr w:type="spellEnd"/>
      <w:r>
        <w:rPr>
          <w:rFonts w:eastAsia="Times New Roman"/>
          <w:szCs w:val="24"/>
        </w:rPr>
        <w:t xml:space="preserve"> κα</w:t>
      </w:r>
      <w:r>
        <w:rPr>
          <w:rFonts w:eastAsia="Times New Roman"/>
          <w:szCs w:val="24"/>
        </w:rPr>
        <w:t>ι ήρθε εδώ και μας είπε εδώ κάτι τρομερό». Τι είπε</w:t>
      </w:r>
      <w:r>
        <w:rPr>
          <w:rFonts w:eastAsia="Times New Roman"/>
          <w:szCs w:val="24"/>
        </w:rPr>
        <w:t>,</w:t>
      </w:r>
      <w:r>
        <w:rPr>
          <w:rFonts w:eastAsia="Times New Roman"/>
          <w:szCs w:val="24"/>
        </w:rPr>
        <w:t xml:space="preserve"> δηλαδή; Μας είπε ότι το 2011</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2012 το </w:t>
      </w:r>
      <w:r>
        <w:rPr>
          <w:rFonts w:eastAsia="Times New Roman"/>
          <w:szCs w:val="24"/>
        </w:rPr>
        <w:t>π</w:t>
      </w:r>
      <w:r>
        <w:rPr>
          <w:rFonts w:eastAsia="Times New Roman"/>
          <w:szCs w:val="24"/>
        </w:rPr>
        <w:t xml:space="preserve">οινικό </w:t>
      </w:r>
      <w:r>
        <w:rPr>
          <w:rFonts w:eastAsia="Times New Roman"/>
          <w:szCs w:val="24"/>
        </w:rPr>
        <w:t>τ</w:t>
      </w:r>
      <w:r>
        <w:rPr>
          <w:rFonts w:eastAsia="Times New Roman"/>
          <w:szCs w:val="24"/>
        </w:rPr>
        <w:t>μήμα του Υπουργείου Δικαιοσύνης των ΗΠΑ και ο ΟΟΣΑ σε δικό του έγγραφο αναφέρουν στο Υπουργείο Δικαιο</w:t>
      </w:r>
      <w:r>
        <w:rPr>
          <w:rFonts w:eastAsia="Times New Roman"/>
          <w:szCs w:val="24"/>
        </w:rPr>
        <w:t>σύνης στη χώρα μας και στο Υπουργείο Υγείας ότι επιβλήθηκαν 350 εκατομμύρια δολάρια κατόπιν εξώδικου συμβιβασμού -δεν χρεώνεται το ακριβές ποσό του προστίμου- συμβιβαστικά για διαφθορά και χρηματισμό Ελλήνων κρατικών αξιωματούχων. Και ρώτησα τον κ. Λοβέρδο</w:t>
      </w:r>
      <w:r w:rsidRPr="00857378">
        <w:rPr>
          <w:rFonts w:eastAsia="Times New Roman"/>
          <w:szCs w:val="24"/>
        </w:rPr>
        <w:t>:</w:t>
      </w:r>
      <w:r>
        <w:rPr>
          <w:rFonts w:eastAsia="Times New Roman"/>
          <w:szCs w:val="24"/>
        </w:rPr>
        <w:t xml:space="preserve"> Πού πήγε αυτό το έγγραφο</w:t>
      </w:r>
      <w:r>
        <w:rPr>
          <w:rFonts w:eastAsia="Times New Roman"/>
          <w:szCs w:val="24"/>
        </w:rPr>
        <w:t>;</w:t>
      </w:r>
      <w:r>
        <w:rPr>
          <w:rFonts w:eastAsia="Times New Roman"/>
          <w:szCs w:val="24"/>
        </w:rPr>
        <w:t xml:space="preserve"> Τι έκαναν οι ελληνικές αρχές; Τι </w:t>
      </w:r>
      <w:r>
        <w:rPr>
          <w:rFonts w:eastAsia="Times New Roman"/>
          <w:szCs w:val="24"/>
        </w:rPr>
        <w:lastRenderedPageBreak/>
        <w:t xml:space="preserve">έκανε το Υπουργείο σας; Τι έκανε η δικαιοσύνη; Πώς βοήθησε η </w:t>
      </w:r>
      <w:r>
        <w:rPr>
          <w:rFonts w:eastAsia="Times New Roman"/>
          <w:szCs w:val="24"/>
        </w:rPr>
        <w:t>κ</w:t>
      </w:r>
      <w:r>
        <w:rPr>
          <w:rFonts w:eastAsia="Times New Roman"/>
          <w:szCs w:val="24"/>
        </w:rPr>
        <w:t>υβέρνηση; Πώς βοήθησαν τα κόμματα που τη συνθέτουν; Και μου απάντησε</w:t>
      </w:r>
      <w:r w:rsidRPr="009E38C8">
        <w:rPr>
          <w:rFonts w:eastAsia="Times New Roman"/>
          <w:szCs w:val="24"/>
        </w:rPr>
        <w:t xml:space="preserve">: </w:t>
      </w:r>
      <w:r>
        <w:rPr>
          <w:rFonts w:eastAsia="Times New Roman"/>
          <w:szCs w:val="24"/>
        </w:rPr>
        <w:t>«Έχω πλήρη άγνοια». Κρατήστε το αυτό.</w:t>
      </w:r>
    </w:p>
    <w:p w14:paraId="6F5C4329" w14:textId="77777777" w:rsidR="0016272D" w:rsidRDefault="008D6B83">
      <w:pPr>
        <w:spacing w:line="600" w:lineRule="auto"/>
        <w:ind w:firstLine="720"/>
        <w:jc w:val="both"/>
        <w:rPr>
          <w:rFonts w:eastAsia="Times New Roman"/>
          <w:szCs w:val="24"/>
        </w:rPr>
      </w:pPr>
      <w:r>
        <w:rPr>
          <w:rFonts w:eastAsia="Times New Roman"/>
          <w:szCs w:val="24"/>
        </w:rPr>
        <w:t>Άρα, λοιπόν, να δούμε τώρ</w:t>
      </w:r>
      <w:r>
        <w:rPr>
          <w:rFonts w:eastAsia="Times New Roman"/>
          <w:szCs w:val="24"/>
        </w:rPr>
        <w:t>α τη σκευωρία. Από το 2011, κύριε Βορίδη και κυρία Μπακογιάννη, υπάρχουν έγγραφα για τη διαφθορά στον χώρο της υγείας και τη σκευωρία, που εσείς αποκαλείτε, για τη διαφθορά των εταιρειών που χρηματοδοτούσαν επίορκους κρατικούς αξιωματούχους. Και είναι «</w:t>
      </w:r>
      <w:proofErr w:type="spellStart"/>
      <w:r>
        <w:rPr>
          <w:rFonts w:eastAsia="Times New Roman"/>
          <w:szCs w:val="24"/>
          <w:lang w:val="en-US"/>
        </w:rPr>
        <w:t>scr</w:t>
      </w:r>
      <w:r>
        <w:rPr>
          <w:rFonts w:eastAsia="Times New Roman"/>
          <w:szCs w:val="24"/>
          <w:lang w:val="en-US"/>
        </w:rPr>
        <w:t>ipta</w:t>
      </w:r>
      <w:proofErr w:type="spellEnd"/>
      <w:r w:rsidRPr="00B15AEB">
        <w:rPr>
          <w:rFonts w:eastAsia="Times New Roman"/>
          <w:szCs w:val="24"/>
        </w:rPr>
        <w:t xml:space="preserve"> </w:t>
      </w:r>
      <w:proofErr w:type="spellStart"/>
      <w:r>
        <w:rPr>
          <w:rFonts w:eastAsia="Times New Roman"/>
          <w:szCs w:val="24"/>
          <w:lang w:val="en-US"/>
        </w:rPr>
        <w:t>manent</w:t>
      </w:r>
      <w:proofErr w:type="spellEnd"/>
      <w:r>
        <w:rPr>
          <w:rFonts w:eastAsia="Times New Roman"/>
          <w:szCs w:val="24"/>
        </w:rPr>
        <w:t>», είναι</w:t>
      </w:r>
      <w:r w:rsidRPr="00B15AEB">
        <w:rPr>
          <w:rFonts w:eastAsia="Times New Roman"/>
          <w:szCs w:val="24"/>
        </w:rPr>
        <w:t xml:space="preserve"> </w:t>
      </w:r>
      <w:r>
        <w:rPr>
          <w:rFonts w:eastAsia="Times New Roman"/>
          <w:szCs w:val="24"/>
        </w:rPr>
        <w:t xml:space="preserve">η έκθεση του κ. </w:t>
      </w:r>
      <w:proofErr w:type="spellStart"/>
      <w:r>
        <w:rPr>
          <w:rFonts w:eastAsia="Times New Roman"/>
          <w:szCs w:val="24"/>
        </w:rPr>
        <w:t>Σούρλα</w:t>
      </w:r>
      <w:proofErr w:type="spellEnd"/>
      <w:r>
        <w:rPr>
          <w:rFonts w:eastAsia="Times New Roman"/>
          <w:szCs w:val="24"/>
        </w:rPr>
        <w:t xml:space="preserve">, Γενικού Γραμματέα Διαφάνειας. </w:t>
      </w:r>
    </w:p>
    <w:p w14:paraId="6F5C432A" w14:textId="77777777" w:rsidR="0016272D" w:rsidRDefault="008D6B83">
      <w:pPr>
        <w:spacing w:line="600" w:lineRule="auto"/>
        <w:ind w:firstLine="720"/>
        <w:jc w:val="both"/>
        <w:rPr>
          <w:rFonts w:eastAsia="Times New Roman"/>
          <w:szCs w:val="24"/>
        </w:rPr>
      </w:pPr>
      <w:r>
        <w:rPr>
          <w:rFonts w:eastAsia="Times New Roman"/>
          <w:szCs w:val="24"/>
        </w:rPr>
        <w:t>Μάλιστα, ο ΟΟΣΑ έστειλε έγγραφο στη</w:t>
      </w:r>
      <w:r>
        <w:rPr>
          <w:rFonts w:eastAsia="Times New Roman"/>
          <w:szCs w:val="24"/>
        </w:rPr>
        <w:t xml:space="preserve">ν </w:t>
      </w:r>
      <w:r>
        <w:rPr>
          <w:rFonts w:eastAsia="Times New Roman"/>
          <w:szCs w:val="24"/>
          <w:lang w:val="en-US"/>
        </w:rPr>
        <w:t>GRECO</w:t>
      </w:r>
      <w:r>
        <w:rPr>
          <w:rFonts w:eastAsia="Times New Roman"/>
          <w:szCs w:val="24"/>
        </w:rPr>
        <w:t>,</w:t>
      </w:r>
      <w:r w:rsidRPr="00B15AEB">
        <w:rPr>
          <w:rFonts w:eastAsia="Times New Roman"/>
          <w:szCs w:val="24"/>
        </w:rPr>
        <w:t xml:space="preserve"> </w:t>
      </w:r>
      <w:r>
        <w:rPr>
          <w:rFonts w:eastAsia="Times New Roman"/>
          <w:szCs w:val="24"/>
        </w:rPr>
        <w:t>στο Συμβούλιο της Ευρώπης</w:t>
      </w:r>
      <w:r w:rsidRPr="00263E59">
        <w:rPr>
          <w:rFonts w:eastAsia="Times New Roman"/>
          <w:szCs w:val="24"/>
        </w:rPr>
        <w:t>,</w:t>
      </w:r>
      <w:r>
        <w:rPr>
          <w:rFonts w:eastAsia="Times New Roman"/>
          <w:szCs w:val="24"/>
        </w:rPr>
        <w:t xml:space="preserve"> και μας είχε υπό επιτήρηση και μας είχε ως τελευταία χώρα στην κατάταξη στον πίνακα της διαφθοράς ακριβώς για </w:t>
      </w:r>
      <w:r>
        <w:rPr>
          <w:rFonts w:eastAsia="Times New Roman"/>
          <w:szCs w:val="24"/>
        </w:rPr>
        <w:t xml:space="preserve">αυτό το θέμα, ότι για 350 εκατομμύρια χρηματισμού κατόπιν συμβιβασμού κρατικών αξιωματούχων, η ελληνική πολιτεία δεν έκανε απολύτως τίποτα. </w:t>
      </w:r>
    </w:p>
    <w:p w14:paraId="6F5C432B" w14:textId="77777777" w:rsidR="0016272D" w:rsidRDefault="008D6B83">
      <w:pPr>
        <w:spacing w:line="600" w:lineRule="auto"/>
        <w:ind w:firstLine="720"/>
        <w:jc w:val="both"/>
        <w:rPr>
          <w:rFonts w:eastAsia="Times New Roman"/>
          <w:szCs w:val="24"/>
        </w:rPr>
      </w:pPr>
      <w:r>
        <w:rPr>
          <w:rFonts w:eastAsia="Times New Roman"/>
          <w:szCs w:val="24"/>
        </w:rPr>
        <w:lastRenderedPageBreak/>
        <w:t xml:space="preserve">Ποιοι έχουν την ευθύνη; Θα το δούμε, λοιπόν. Γιατί τα αναφέρω; Για να δείτε ότι το θέμα της </w:t>
      </w:r>
      <w:r>
        <w:rPr>
          <w:rFonts w:eastAsia="Times New Roman"/>
          <w:szCs w:val="24"/>
        </w:rPr>
        <w:t>«</w:t>
      </w:r>
      <w:r>
        <w:rPr>
          <w:rFonts w:eastAsia="Times New Roman"/>
          <w:szCs w:val="24"/>
          <w:lang w:val="en-US"/>
        </w:rPr>
        <w:t>NOVARTIS</w:t>
      </w:r>
      <w:r>
        <w:rPr>
          <w:rFonts w:eastAsia="Times New Roman"/>
          <w:szCs w:val="24"/>
        </w:rPr>
        <w:t>»</w:t>
      </w:r>
      <w:r w:rsidRPr="00B15AEB">
        <w:rPr>
          <w:rFonts w:eastAsia="Times New Roman"/>
          <w:szCs w:val="24"/>
        </w:rPr>
        <w:t xml:space="preserve"> </w:t>
      </w:r>
      <w:r>
        <w:rPr>
          <w:rFonts w:eastAsia="Times New Roman"/>
          <w:szCs w:val="24"/>
        </w:rPr>
        <w:t>δεν είναι κε</w:t>
      </w:r>
      <w:r>
        <w:rPr>
          <w:rFonts w:eastAsia="Times New Roman"/>
          <w:szCs w:val="24"/>
        </w:rPr>
        <w:t xml:space="preserve">ραυνός εν αιθρία. Ακούστε! Τον Φεβρουάριο του 2016 υπάρχει ανάρτηση στο </w:t>
      </w:r>
      <w:r>
        <w:rPr>
          <w:rFonts w:eastAsia="Times New Roman"/>
          <w:szCs w:val="24"/>
          <w:lang w:val="en-US"/>
        </w:rPr>
        <w:t>site</w:t>
      </w:r>
      <w:r w:rsidRPr="00B82D57">
        <w:rPr>
          <w:rFonts w:eastAsia="Times New Roman"/>
          <w:szCs w:val="24"/>
        </w:rPr>
        <w:t xml:space="preserve"> </w:t>
      </w:r>
      <w:proofErr w:type="spellStart"/>
      <w:r>
        <w:rPr>
          <w:rFonts w:eastAsia="Times New Roman"/>
          <w:szCs w:val="24"/>
          <w:lang w:val="en-US"/>
        </w:rPr>
        <w:t>iefimerida</w:t>
      </w:r>
      <w:proofErr w:type="spellEnd"/>
      <w:r w:rsidRPr="00B82D57">
        <w:rPr>
          <w:rFonts w:eastAsia="Times New Roman"/>
          <w:szCs w:val="24"/>
        </w:rPr>
        <w:t>.</w:t>
      </w:r>
      <w:r>
        <w:rPr>
          <w:rFonts w:eastAsia="Times New Roman"/>
          <w:szCs w:val="24"/>
          <w:lang w:val="en-US"/>
        </w:rPr>
        <w:t>gr</w:t>
      </w:r>
      <w:r w:rsidRPr="00B82D57">
        <w:rPr>
          <w:rFonts w:eastAsia="Times New Roman"/>
          <w:szCs w:val="24"/>
        </w:rPr>
        <w:t xml:space="preserve">, </w:t>
      </w:r>
      <w:r>
        <w:rPr>
          <w:rFonts w:eastAsia="Times New Roman"/>
          <w:szCs w:val="24"/>
        </w:rPr>
        <w:t>η οποία λέει το εξής, για να δούμε</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ότι ανακαλύψαμε εμείς το θέμα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w:t>
      </w:r>
      <w:r w:rsidRPr="00857378">
        <w:rPr>
          <w:rFonts w:eastAsia="Times New Roman"/>
          <w:szCs w:val="24"/>
        </w:rPr>
        <w:t xml:space="preserve"> </w:t>
      </w:r>
    </w:p>
    <w:p w14:paraId="6F5C432C" w14:textId="77777777" w:rsidR="0016272D" w:rsidRDefault="008D6B83">
      <w:pPr>
        <w:spacing w:line="600" w:lineRule="auto"/>
        <w:ind w:firstLine="720"/>
        <w:jc w:val="both"/>
        <w:rPr>
          <w:rFonts w:eastAsia="Times New Roman"/>
          <w:szCs w:val="24"/>
        </w:rPr>
      </w:pPr>
      <w:r>
        <w:rPr>
          <w:rFonts w:eastAsia="Times New Roman"/>
          <w:szCs w:val="24"/>
        </w:rPr>
        <w:t>Στις 5</w:t>
      </w:r>
      <w:r>
        <w:rPr>
          <w:rFonts w:eastAsia="Times New Roman"/>
          <w:szCs w:val="24"/>
        </w:rPr>
        <w:t>-</w:t>
      </w:r>
      <w:r>
        <w:rPr>
          <w:rFonts w:eastAsia="Times New Roman"/>
          <w:szCs w:val="24"/>
        </w:rPr>
        <w:t>2</w:t>
      </w:r>
      <w:r>
        <w:rPr>
          <w:rFonts w:eastAsia="Times New Roman"/>
          <w:szCs w:val="24"/>
        </w:rPr>
        <w:t>-</w:t>
      </w:r>
      <w:r>
        <w:rPr>
          <w:rFonts w:eastAsia="Times New Roman"/>
          <w:szCs w:val="24"/>
        </w:rPr>
        <w:t xml:space="preserve">2016 δύο πρώην υπάλληλοι της </w:t>
      </w:r>
      <w:r>
        <w:rPr>
          <w:rFonts w:eastAsia="Times New Roman"/>
          <w:szCs w:val="24"/>
        </w:rPr>
        <w:t>«</w:t>
      </w:r>
      <w:r>
        <w:rPr>
          <w:rFonts w:eastAsia="Times New Roman"/>
          <w:szCs w:val="24"/>
          <w:lang w:val="en-US"/>
        </w:rPr>
        <w:t>NOVARTIS</w:t>
      </w:r>
      <w:r>
        <w:rPr>
          <w:rFonts w:eastAsia="Times New Roman"/>
          <w:szCs w:val="24"/>
        </w:rPr>
        <w:t>»</w:t>
      </w:r>
      <w:r w:rsidRPr="00B82D57">
        <w:rPr>
          <w:rFonts w:eastAsia="Times New Roman"/>
          <w:szCs w:val="24"/>
        </w:rPr>
        <w:t xml:space="preserve"> </w:t>
      </w:r>
      <w:r>
        <w:rPr>
          <w:rFonts w:eastAsia="Times New Roman"/>
          <w:szCs w:val="24"/>
        </w:rPr>
        <w:t xml:space="preserve">προσέφυγαν στις αμερικανικές αρχές, προκειμένου να καταθέσουν σχετικά με αθέμιτες και παράνομες πρακτικές της εταιρείας στη χώρα μας και ότι το εν λόγω θέμα αναμένεται να κλονίσει το πολιτικό και διοικητικό σύστημα της χώρας, αφού όλα όσα αναφέρονται στις </w:t>
      </w:r>
      <w:r>
        <w:rPr>
          <w:rFonts w:eastAsia="Times New Roman"/>
          <w:szCs w:val="24"/>
        </w:rPr>
        <w:t xml:space="preserve">καταγγελίες, σύμφωνα με αποκλειστικές πληροφορίες, αφορούν άκρως σοβαρά ποινικά αδικήματα εις βάρος πολιτικών προσώπων. </w:t>
      </w:r>
    </w:p>
    <w:p w14:paraId="6F5C432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F5C432E" w14:textId="77777777" w:rsidR="0016272D" w:rsidRDefault="008D6B83">
      <w:pPr>
        <w:spacing w:line="600" w:lineRule="auto"/>
        <w:ind w:firstLine="720"/>
        <w:jc w:val="both"/>
        <w:rPr>
          <w:rFonts w:eastAsia="Times New Roman"/>
          <w:szCs w:val="24"/>
        </w:rPr>
      </w:pPr>
      <w:r>
        <w:rPr>
          <w:rFonts w:eastAsia="Times New Roman" w:cs="Times New Roman"/>
          <w:szCs w:val="24"/>
        </w:rPr>
        <w:t>Θα χρειαστώ την ανοχή σας για δύο λεπτά, κύριε Πρόε</w:t>
      </w:r>
      <w:r>
        <w:rPr>
          <w:rFonts w:eastAsia="Times New Roman" w:cs="Times New Roman"/>
          <w:szCs w:val="24"/>
        </w:rPr>
        <w:t>δρε, όπως όλοι.</w:t>
      </w:r>
    </w:p>
    <w:p w14:paraId="6F5C432F" w14:textId="77777777" w:rsidR="0016272D" w:rsidRDefault="008D6B83">
      <w:pPr>
        <w:spacing w:line="600" w:lineRule="auto"/>
        <w:ind w:firstLine="720"/>
        <w:jc w:val="both"/>
        <w:rPr>
          <w:rFonts w:eastAsia="Times New Roman"/>
          <w:szCs w:val="24"/>
        </w:rPr>
      </w:pPr>
      <w:r>
        <w:rPr>
          <w:rFonts w:eastAsia="Times New Roman"/>
          <w:szCs w:val="24"/>
        </w:rPr>
        <w:lastRenderedPageBreak/>
        <w:t>Την επομένη, 6</w:t>
      </w:r>
      <w:r>
        <w:rPr>
          <w:rFonts w:eastAsia="Times New Roman"/>
          <w:szCs w:val="24"/>
        </w:rPr>
        <w:t>-</w:t>
      </w:r>
      <w:r>
        <w:rPr>
          <w:rFonts w:eastAsia="Times New Roman"/>
          <w:szCs w:val="24"/>
        </w:rPr>
        <w:t>2</w:t>
      </w:r>
      <w:r>
        <w:rPr>
          <w:rFonts w:eastAsia="Times New Roman"/>
          <w:szCs w:val="24"/>
        </w:rPr>
        <w:t>-</w:t>
      </w:r>
      <w:r>
        <w:rPr>
          <w:rFonts w:eastAsia="Times New Roman"/>
          <w:szCs w:val="24"/>
        </w:rPr>
        <w:t xml:space="preserve">2016, οι καταγγελίες των πληροφοριοδοτών αναφέρονται σε χρηματισμό δημόσιων λειτουργών που κατείχαν καίριες κυβερνητικές και διοικητικές θέσεις στη χώρα μας την τελευταία οκταετία. Αυτά στις 5 και 6 Φεβρουαρίου του 2016. </w:t>
      </w:r>
    </w:p>
    <w:p w14:paraId="6F5C4330" w14:textId="77777777" w:rsidR="0016272D" w:rsidRDefault="008D6B83">
      <w:pPr>
        <w:spacing w:line="600" w:lineRule="auto"/>
        <w:ind w:firstLine="720"/>
        <w:jc w:val="both"/>
        <w:rPr>
          <w:rFonts w:eastAsia="Times New Roman"/>
          <w:szCs w:val="24"/>
        </w:rPr>
      </w:pPr>
      <w:r>
        <w:rPr>
          <w:rFonts w:eastAsia="Times New Roman"/>
          <w:szCs w:val="24"/>
        </w:rPr>
        <w:t>Κ</w:t>
      </w:r>
      <w:r>
        <w:rPr>
          <w:rFonts w:eastAsia="Times New Roman"/>
          <w:szCs w:val="24"/>
        </w:rPr>
        <w:t>αι ποια σκευωρία ανακάλυψε δήθεν ο ΣΥΡΙΖΑ</w:t>
      </w:r>
      <w:r>
        <w:rPr>
          <w:rFonts w:eastAsia="Times New Roman"/>
          <w:szCs w:val="24"/>
        </w:rPr>
        <w:t>,</w:t>
      </w:r>
      <w:r>
        <w:rPr>
          <w:rFonts w:eastAsia="Times New Roman"/>
          <w:szCs w:val="24"/>
        </w:rPr>
        <w:t xml:space="preserve"> που οι τελευταίες πληροφορίες έφτασαν στη χώρα μέσα και τέλος του 2017; Από τις αρχές του 2016 είναι γνωστό ότι έρχεται από τις ΗΠΑ, από το ποινικό τμήμα του Υπουργείου Δικαιοσύνης, αυτή η τεράστια υπόθεση που θα </w:t>
      </w:r>
      <w:r>
        <w:rPr>
          <w:rFonts w:eastAsia="Times New Roman"/>
          <w:szCs w:val="24"/>
        </w:rPr>
        <w:t>κλονίσει -λέει- το πολιτικό σύστημα.</w:t>
      </w:r>
    </w:p>
    <w:p w14:paraId="6F5C4331" w14:textId="77777777" w:rsidR="0016272D" w:rsidRDefault="008D6B83">
      <w:pPr>
        <w:spacing w:line="600" w:lineRule="auto"/>
        <w:ind w:firstLine="720"/>
        <w:jc w:val="both"/>
        <w:rPr>
          <w:rFonts w:eastAsia="Times New Roman"/>
          <w:szCs w:val="24"/>
        </w:rPr>
      </w:pPr>
      <w:r>
        <w:rPr>
          <w:rFonts w:eastAsia="Times New Roman"/>
          <w:szCs w:val="24"/>
        </w:rPr>
        <w:t>Ας πάμε τώρα σε ένα θέμα που αναφέρατε και εσείς, κύριε Βορίδη</w:t>
      </w:r>
      <w:r>
        <w:rPr>
          <w:rFonts w:eastAsia="Times New Roman"/>
          <w:szCs w:val="24"/>
        </w:rPr>
        <w:t>,</w:t>
      </w:r>
      <w:r>
        <w:rPr>
          <w:rFonts w:eastAsia="Times New Roman"/>
          <w:szCs w:val="24"/>
        </w:rPr>
        <w:t xml:space="preserve"> και ολοκληρώνω. Κύριε Βορίδη, ως νομικός -και είστε νομική προσωπικότητα στον χώρο σας- πιστεύετε ότι το θέμα της αρμοδιότητας, όπως της παραγραφής, επιτρέ</w:t>
      </w:r>
      <w:r>
        <w:rPr>
          <w:rFonts w:eastAsia="Times New Roman"/>
          <w:szCs w:val="24"/>
        </w:rPr>
        <w:t xml:space="preserve">πει να εισαχθεί το δικαιοδοτικό όργανο στη ζήτηση κατ’ </w:t>
      </w:r>
      <w:proofErr w:type="spellStart"/>
      <w:r>
        <w:rPr>
          <w:rFonts w:eastAsia="Times New Roman"/>
          <w:szCs w:val="24"/>
        </w:rPr>
        <w:t>ουσίαν</w:t>
      </w:r>
      <w:proofErr w:type="spellEnd"/>
      <w:r>
        <w:rPr>
          <w:rFonts w:eastAsia="Times New Roman"/>
          <w:szCs w:val="24"/>
        </w:rPr>
        <w:t xml:space="preserve"> της υπόθεσης; Έχω νομολογία πλούσια. Και θεωρία και νομολογία. Απαγορεύεται το διοικητικό όργανο να εισέλθει στην ουσία της υπόθεσης, διότι είναι </w:t>
      </w:r>
      <w:proofErr w:type="spellStart"/>
      <w:r>
        <w:rPr>
          <w:rFonts w:eastAsia="Times New Roman"/>
          <w:szCs w:val="24"/>
        </w:rPr>
        <w:t>πρόκριμα</w:t>
      </w:r>
      <w:proofErr w:type="spellEnd"/>
      <w:r>
        <w:rPr>
          <w:rFonts w:eastAsia="Times New Roman"/>
          <w:szCs w:val="24"/>
        </w:rPr>
        <w:t xml:space="preserve"> το 120 και </w:t>
      </w:r>
      <w:r>
        <w:rPr>
          <w:rFonts w:eastAsia="Times New Roman"/>
          <w:szCs w:val="24"/>
        </w:rPr>
        <w:t xml:space="preserve">το </w:t>
      </w:r>
      <w:r>
        <w:rPr>
          <w:rFonts w:eastAsia="Times New Roman"/>
          <w:szCs w:val="24"/>
        </w:rPr>
        <w:t>133 του Κώδικα Ποινικής Δ</w:t>
      </w:r>
      <w:r>
        <w:rPr>
          <w:rFonts w:eastAsia="Times New Roman"/>
          <w:szCs w:val="24"/>
        </w:rPr>
        <w:t xml:space="preserve">ικονομίας. </w:t>
      </w:r>
    </w:p>
    <w:p w14:paraId="6F5C4332" w14:textId="77777777" w:rsidR="0016272D" w:rsidRDefault="008D6B83">
      <w:pPr>
        <w:spacing w:line="600" w:lineRule="auto"/>
        <w:ind w:firstLine="720"/>
        <w:jc w:val="both"/>
        <w:rPr>
          <w:rFonts w:eastAsia="Times New Roman"/>
          <w:szCs w:val="24"/>
        </w:rPr>
      </w:pPr>
      <w:r>
        <w:rPr>
          <w:rFonts w:eastAsia="Times New Roman"/>
          <w:szCs w:val="24"/>
        </w:rPr>
        <w:lastRenderedPageBreak/>
        <w:t>Κύριε Βορίδη, ακούστε με. Με το 120, που εφαρμόζεται αναλογικά πριν από την εξέταση της υπόθεσης, κρίνεις εάν είσαι αρμόδιος και κρίνεις εάν υπάρχει παραγραφή από ποια έγγραφα; Από τα συνοπτικά έγγραφα</w:t>
      </w:r>
      <w:r>
        <w:rPr>
          <w:rFonts w:eastAsia="Times New Roman"/>
          <w:szCs w:val="24"/>
        </w:rPr>
        <w:t>,</w:t>
      </w:r>
      <w:r>
        <w:rPr>
          <w:rFonts w:eastAsia="Times New Roman"/>
          <w:szCs w:val="24"/>
        </w:rPr>
        <w:t xml:space="preserve"> εάν υπάρχει παραπεμπτικό βούλευμα</w:t>
      </w:r>
      <w:r>
        <w:rPr>
          <w:rFonts w:eastAsia="Times New Roman"/>
          <w:szCs w:val="24"/>
        </w:rPr>
        <w:t>,</w:t>
      </w:r>
      <w:r>
        <w:rPr>
          <w:rFonts w:eastAsia="Times New Roman"/>
          <w:szCs w:val="24"/>
        </w:rPr>
        <w:t xml:space="preserve"> ή</w:t>
      </w:r>
      <w:r>
        <w:rPr>
          <w:rFonts w:eastAsia="Times New Roman"/>
          <w:szCs w:val="24"/>
        </w:rPr>
        <w:t>,</w:t>
      </w:r>
      <w:r>
        <w:rPr>
          <w:rFonts w:eastAsia="Times New Roman"/>
          <w:szCs w:val="24"/>
        </w:rPr>
        <w:t xml:space="preserve"> αν </w:t>
      </w:r>
      <w:r>
        <w:rPr>
          <w:rFonts w:eastAsia="Times New Roman"/>
          <w:szCs w:val="24"/>
        </w:rPr>
        <w:t xml:space="preserve">υπάρχει απευθείας κλήση στον εισαγγελέα, από το έγγραφο το διαβιβαστικό του αρμόδιου εισαγγελικού λειτουργού. Αυτό είναι το έγγραφο. Επ’ αυτού κρίνουμε και επ’ αυτού δεν μπορείτε να έχετε αντίρρηση. Το λέει η νομολογία. Αυτό είναι το πρώτο. </w:t>
      </w:r>
    </w:p>
    <w:p w14:paraId="6F5C4333"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Δεύτερον, ποια</w:t>
      </w:r>
      <w:r>
        <w:rPr>
          <w:rFonts w:eastAsia="Times New Roman"/>
          <w:szCs w:val="24"/>
        </w:rPr>
        <w:t xml:space="preserve"> είναι η τύχη των ανακριτικών και προανακριτικών πράξεων αν ένα όργανο που θα κάνει τέτοιες πράξεις ανακρίσεως στο τέλος ήταν αναρμόδιο; Στον κάλαθο των </w:t>
      </w:r>
      <w:proofErr w:type="spellStart"/>
      <w:r>
        <w:rPr>
          <w:rFonts w:eastAsia="Times New Roman"/>
          <w:szCs w:val="24"/>
        </w:rPr>
        <w:t>αχρήστων</w:t>
      </w:r>
      <w:proofErr w:type="spellEnd"/>
      <w:r>
        <w:rPr>
          <w:rFonts w:eastAsia="Times New Roman"/>
          <w:szCs w:val="24"/>
        </w:rPr>
        <w:t>.</w:t>
      </w:r>
    </w:p>
    <w:p w14:paraId="6F5C4334"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Υπάρχει πλούσια νομολογία. Και θα σας την καταθέσω και αυτή.</w:t>
      </w:r>
    </w:p>
    <w:p w14:paraId="6F5C4335"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Και θέλω να πω κάτι άλλο για το </w:t>
      </w:r>
      <w:r>
        <w:rPr>
          <w:rFonts w:eastAsia="Times New Roman"/>
          <w:szCs w:val="24"/>
        </w:rPr>
        <w:t xml:space="preserve">ΠΑΣΟΚ. Το ΠΑΣΟΚ, λοιπόν, στην υπόθεση Παπαντωνίου ακούστε τι είπε -και τελειώνω, κύριε Πρόεδρε- και το λέω για να τελειώσει </w:t>
      </w:r>
      <w:r>
        <w:rPr>
          <w:rFonts w:eastAsia="Times New Roman"/>
          <w:szCs w:val="24"/>
        </w:rPr>
        <w:lastRenderedPageBreak/>
        <w:t>η πολιτική υποκρισία σ’ αυτή τη χώρα, γιατί ένα από τα στοιχεία της ηθικής κατάπτωσης και της κοινωνίας και του πολιτικού συστήματος</w:t>
      </w:r>
      <w:r>
        <w:rPr>
          <w:rFonts w:eastAsia="Times New Roman"/>
          <w:szCs w:val="24"/>
        </w:rPr>
        <w:t xml:space="preserve"> είναι η υποκρισία των πολιτικών δυνάμεων. Άλλωστε, αυτή η υποκρισία είναι που έχει απλώσει αυτό το γκρίζο πέπλο και στα κόμματά σας, τα τότε μεγάλα κόμματά σας, αλλά δυστυχώς και στην ελληνική κοινωνία με την αξιοπιστία του πολιτικού συστήματος και των κο</w:t>
      </w:r>
      <w:r>
        <w:rPr>
          <w:rFonts w:eastAsia="Times New Roman"/>
          <w:szCs w:val="24"/>
        </w:rPr>
        <w:t xml:space="preserve">μμάτων στο ναδίρ. Και αυτό είναι κάτι που δεν διαπιστώνουμε εμείς. </w:t>
      </w:r>
    </w:p>
    <w:p w14:paraId="6F5C4336"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Κύριε Βορίδη, στο ναδίρ είναι η αξιοπιστία των πολιτικών κομμάτων, των δικών </w:t>
      </w:r>
      <w:r>
        <w:rPr>
          <w:rFonts w:eastAsia="Times New Roman"/>
          <w:szCs w:val="24"/>
        </w:rPr>
        <w:t>σας,</w:t>
      </w:r>
      <w:r>
        <w:rPr>
          <w:rFonts w:eastAsia="Times New Roman"/>
          <w:szCs w:val="24"/>
        </w:rPr>
        <w:t xml:space="preserve"> κυρίως. Αυτό διαπιστώνουμε μέχρι το 2014. Κάνουμε προσπάθειες να ανακτήσει αξιοπιστία όλο το πολιτικό σύστ</w:t>
      </w:r>
      <w:r>
        <w:rPr>
          <w:rFonts w:eastAsia="Times New Roman"/>
          <w:szCs w:val="24"/>
        </w:rPr>
        <w:t>ημα και δεν κάνετε τίποτα προς αυτή την κατεύθυνση. Μιλάτε πάντα για σκευωρία, για μεθοδεύσεις.</w:t>
      </w:r>
    </w:p>
    <w:p w14:paraId="6F5C4337"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Ακούστε, λοιπόν, τι είπε το ΠΑΣΟΚ. Ο κ. Λοβέρδος πρέπει να το έγραψε.</w:t>
      </w:r>
    </w:p>
    <w:p w14:paraId="6F5C4338" w14:textId="77777777" w:rsidR="0016272D" w:rsidRDefault="008D6B83">
      <w:pPr>
        <w:tabs>
          <w:tab w:val="left" w:pos="2940"/>
        </w:tabs>
        <w:spacing w:line="600" w:lineRule="auto"/>
        <w:ind w:firstLine="720"/>
        <w:jc w:val="both"/>
        <w:rPr>
          <w:rFonts w:eastAsia="Times New Roman"/>
          <w:szCs w:val="24"/>
        </w:rPr>
      </w:pPr>
      <w:r w:rsidRPr="008C6C3A">
        <w:rPr>
          <w:rFonts w:eastAsia="Times New Roman"/>
          <w:b/>
          <w:szCs w:val="24"/>
        </w:rPr>
        <w:t>ΠΡΟΕΔΡΕΥΩΝ (Μάριος Γεωργιάδης):</w:t>
      </w:r>
      <w:r>
        <w:rPr>
          <w:rFonts w:eastAsia="Times New Roman"/>
          <w:szCs w:val="24"/>
        </w:rPr>
        <w:t xml:space="preserve"> Κύριε </w:t>
      </w:r>
      <w:proofErr w:type="spellStart"/>
      <w:r>
        <w:rPr>
          <w:rFonts w:eastAsia="Times New Roman"/>
          <w:szCs w:val="24"/>
        </w:rPr>
        <w:t>Λάππα</w:t>
      </w:r>
      <w:proofErr w:type="spellEnd"/>
      <w:r>
        <w:rPr>
          <w:rFonts w:eastAsia="Times New Roman"/>
          <w:szCs w:val="24"/>
        </w:rPr>
        <w:t>, αν θέλετε, ολοκληρώστε.</w:t>
      </w:r>
    </w:p>
    <w:p w14:paraId="6F5C4339" w14:textId="77777777" w:rsidR="0016272D" w:rsidRDefault="008D6B83">
      <w:pPr>
        <w:tabs>
          <w:tab w:val="left" w:pos="2940"/>
        </w:tabs>
        <w:spacing w:line="600" w:lineRule="auto"/>
        <w:ind w:firstLine="720"/>
        <w:jc w:val="both"/>
        <w:rPr>
          <w:rFonts w:eastAsia="Times New Roman"/>
          <w:szCs w:val="24"/>
        </w:rPr>
      </w:pPr>
      <w:r w:rsidRPr="008C6C3A">
        <w:rPr>
          <w:rFonts w:eastAsia="Times New Roman"/>
          <w:b/>
          <w:szCs w:val="24"/>
        </w:rPr>
        <w:t>ΣΠΥΡΙΔΩΝ</w:t>
      </w:r>
      <w:r>
        <w:rPr>
          <w:rFonts w:eastAsia="Times New Roman"/>
          <w:b/>
          <w:szCs w:val="24"/>
        </w:rPr>
        <w:t>ΑΣ</w:t>
      </w:r>
      <w:r w:rsidRPr="008C6C3A">
        <w:rPr>
          <w:rFonts w:eastAsia="Times New Roman"/>
          <w:b/>
          <w:szCs w:val="24"/>
        </w:rPr>
        <w:t xml:space="preserve"> ΛΑΠΠΑΣ:</w:t>
      </w:r>
      <w:r>
        <w:rPr>
          <w:rFonts w:eastAsia="Times New Roman"/>
          <w:szCs w:val="24"/>
        </w:rPr>
        <w:t xml:space="preserve"> Τε</w:t>
      </w:r>
      <w:r>
        <w:rPr>
          <w:rFonts w:eastAsia="Times New Roman"/>
          <w:szCs w:val="24"/>
        </w:rPr>
        <w:t>λειώνω, κύριε Πρόεδρε.</w:t>
      </w:r>
    </w:p>
    <w:p w14:paraId="6F5C433A"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lastRenderedPageBreak/>
        <w:t>Όταν τίθεται, λέει, θέμα αναρμοδιότητας, στην ίδια δωσιδικία, τότε όλες οι ανακριτικές και προανακριτικές πράξεις που αφορούν το συγκεκριμένο αδίκημα, για το οποίο είμαστε αναρμόδιοι, δεν μπορούν να γίνουν, απαγορεύεται να γίνουν. Το</w:t>
      </w:r>
      <w:r>
        <w:rPr>
          <w:rFonts w:eastAsia="Times New Roman"/>
          <w:szCs w:val="24"/>
        </w:rPr>
        <w:t xml:space="preserve"> έλεγε ο κ. Λοβέρδος. Σήμερα θα ακούσω </w:t>
      </w:r>
      <w:r w:rsidRPr="005C573E">
        <w:rPr>
          <w:rFonts w:eastAsia="Times New Roman"/>
          <w:szCs w:val="24"/>
        </w:rPr>
        <w:t>διαφορετικά πράγματα</w:t>
      </w:r>
      <w:r>
        <w:rPr>
          <w:rFonts w:eastAsia="Times New Roman"/>
          <w:szCs w:val="24"/>
        </w:rPr>
        <w:t xml:space="preserve">. Αυτό είναι το ένα. </w:t>
      </w:r>
    </w:p>
    <w:p w14:paraId="6F5C433B"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Δεύτερον. Ήδη η </w:t>
      </w:r>
      <w:r>
        <w:rPr>
          <w:rFonts w:eastAsia="Times New Roman"/>
          <w:szCs w:val="24"/>
        </w:rPr>
        <w:t>ε</w:t>
      </w:r>
      <w:r>
        <w:rPr>
          <w:rFonts w:eastAsia="Times New Roman"/>
          <w:szCs w:val="24"/>
        </w:rPr>
        <w:t xml:space="preserve">πιτροπή της Βουλής -λέει ο Λοβέρδος για τον Παπαντωνίου- καλώς απέφυγε και πολύ σωστά να εξετάσει μάρτυρες και να μπει στην ουσία. Σήμερα λέει τελείως </w:t>
      </w:r>
      <w:r>
        <w:rPr>
          <w:rFonts w:eastAsia="Times New Roman"/>
          <w:szCs w:val="24"/>
        </w:rPr>
        <w:t>διαφορετικά πράγματα, κάτι που αναφέρω ακριβώς για να τονίσω την υποκρισία.</w:t>
      </w:r>
    </w:p>
    <w:p w14:paraId="6F5C433C"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Κύριε Πρόεδρε, θα καταθέσω στη Βουλή αντίγραφο του άρθρου 32 του νόμου με τον οποίο κύρωσε η Ελλάδα τη σύμβαση κύρωσης του ΟΗΕ κατά τη διαφθοράς, για να ακούσει η Βουλή και ο ελλην</w:t>
      </w:r>
      <w:r>
        <w:rPr>
          <w:rFonts w:eastAsia="Times New Roman"/>
          <w:szCs w:val="24"/>
        </w:rPr>
        <w:t xml:space="preserve">ικός λαός. Με την κύρωση αυτής της σύμβασης τι υποχρέωση έχει το ελληνικό κράτος; Να προστατεύσει όλους τους μάρτυρες οι οποίοι καταγγέλλουν φαινόμενα διαφθοράς ή διασπάθισης δημοσίου χρήματος, σύμφωνα με το </w:t>
      </w:r>
      <w:r>
        <w:rPr>
          <w:rFonts w:eastAsia="Times New Roman"/>
          <w:szCs w:val="24"/>
        </w:rPr>
        <w:lastRenderedPageBreak/>
        <w:t>άρθρο 32 του ν.3666/2008. Θα σας καταθέσω το αντ</w:t>
      </w:r>
      <w:r>
        <w:rPr>
          <w:rFonts w:eastAsia="Times New Roman"/>
          <w:szCs w:val="24"/>
        </w:rPr>
        <w:t>ίγραφο, κύριε Πρόεδρε. Και μάλιστα παρακάτω λέει ότι πρέπει να δίνει και λόγο ποια είναι τα μέτρα που λαμβάνει για την προστασία των μαρτύρων.</w:t>
      </w:r>
    </w:p>
    <w:p w14:paraId="6F5C433D"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Και σήμερα έρχεστε εσείς να μας πείτε ότι οι προστατευόμενοι μάρτυρες είναι κουκουλοφόροι. Οι άλλοι προστατευόμεν</w:t>
      </w:r>
      <w:r>
        <w:rPr>
          <w:rFonts w:eastAsia="Times New Roman"/>
          <w:szCs w:val="24"/>
        </w:rPr>
        <w:t xml:space="preserve">οι μάρτυρες, τρεις στις ΗΠΑ και άλλοι τρεις εδώ πέρα, που </w:t>
      </w:r>
      <w:r>
        <w:rPr>
          <w:rFonts w:eastAsia="Times New Roman"/>
          <w:szCs w:val="24"/>
        </w:rPr>
        <w:t xml:space="preserve">δεν </w:t>
      </w:r>
      <w:r>
        <w:rPr>
          <w:rFonts w:eastAsia="Times New Roman"/>
          <w:szCs w:val="24"/>
        </w:rPr>
        <w:t>είναι κουκουλοφόροι;</w:t>
      </w:r>
    </w:p>
    <w:p w14:paraId="6F5C433E"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Και ξέρετε, κύριε </w:t>
      </w:r>
      <w:proofErr w:type="spellStart"/>
      <w:r>
        <w:rPr>
          <w:rFonts w:eastAsia="Times New Roman"/>
          <w:szCs w:val="24"/>
        </w:rPr>
        <w:t>Δένδια</w:t>
      </w:r>
      <w:proofErr w:type="spellEnd"/>
      <w:r>
        <w:rPr>
          <w:rFonts w:eastAsia="Times New Roman"/>
          <w:szCs w:val="24"/>
        </w:rPr>
        <w:t xml:space="preserve"> και κύριε Βορίδη, που είστε νομικοί, ότι στο Υπουργείο Δικαιοσύνης των ΗΠΑ υπάρχει ένας ιστορικός κανόνας</w:t>
      </w:r>
      <w:r>
        <w:rPr>
          <w:rFonts w:eastAsia="Times New Roman"/>
          <w:szCs w:val="24"/>
        </w:rPr>
        <w:t>,</w:t>
      </w:r>
      <w:r>
        <w:rPr>
          <w:rFonts w:eastAsia="Times New Roman"/>
          <w:szCs w:val="24"/>
        </w:rPr>
        <w:t xml:space="preserve"> που λέει το εξής: Για να τεθεί ένας μάρτυ</w:t>
      </w:r>
      <w:r>
        <w:rPr>
          <w:rFonts w:eastAsia="Times New Roman"/>
          <w:szCs w:val="24"/>
        </w:rPr>
        <w:t xml:space="preserve">ρας σε καθεστώς προστασίας, πρέπει τα όσα καταθέτει να διαπιστώνονται και να διακριβώνονται και από άλλα ουσιαστικά και πραγματικά στοιχεία. </w:t>
      </w:r>
    </w:p>
    <w:p w14:paraId="6F5C433F"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Λέτε, λοιπόν, ότι έτσι ως έτυχε</w:t>
      </w:r>
      <w:r>
        <w:rPr>
          <w:rFonts w:eastAsia="Times New Roman"/>
          <w:szCs w:val="24"/>
        </w:rPr>
        <w:t>,</w:t>
      </w:r>
      <w:r>
        <w:rPr>
          <w:rFonts w:eastAsia="Times New Roman"/>
          <w:szCs w:val="24"/>
        </w:rPr>
        <w:t xml:space="preserve"> </w:t>
      </w:r>
      <w:proofErr w:type="spellStart"/>
      <w:r>
        <w:rPr>
          <w:rFonts w:eastAsia="Times New Roman"/>
          <w:szCs w:val="24"/>
        </w:rPr>
        <w:t>τυχαίως</w:t>
      </w:r>
      <w:proofErr w:type="spellEnd"/>
      <w:r>
        <w:rPr>
          <w:rFonts w:eastAsia="Times New Roman"/>
          <w:szCs w:val="24"/>
        </w:rPr>
        <w:t>,</w:t>
      </w:r>
      <w:r>
        <w:rPr>
          <w:rFonts w:eastAsia="Times New Roman"/>
          <w:szCs w:val="24"/>
        </w:rPr>
        <w:t xml:space="preserve"> και χωρίς καμμιά έρευνα οι ΗΠΑ και το ποινικό τμήμα του Υπουργείου Δικαι</w:t>
      </w:r>
      <w:r>
        <w:rPr>
          <w:rFonts w:eastAsia="Times New Roman"/>
          <w:szCs w:val="24"/>
        </w:rPr>
        <w:t xml:space="preserve">οσύνης έθεσε τους τρεις μάρτυρες για τη </w:t>
      </w:r>
      <w:r>
        <w:rPr>
          <w:rFonts w:eastAsia="Times New Roman"/>
          <w:szCs w:val="24"/>
        </w:rPr>
        <w:t>«</w:t>
      </w:r>
      <w:r>
        <w:rPr>
          <w:rFonts w:eastAsia="Times New Roman"/>
          <w:szCs w:val="24"/>
          <w:lang w:val="en-US"/>
        </w:rPr>
        <w:t>NOVARTIS</w:t>
      </w:r>
      <w:r>
        <w:rPr>
          <w:rFonts w:eastAsia="Times New Roman"/>
          <w:szCs w:val="24"/>
        </w:rPr>
        <w:t>»</w:t>
      </w:r>
      <w:r w:rsidRPr="00480FF7">
        <w:rPr>
          <w:rFonts w:eastAsia="Times New Roman"/>
          <w:szCs w:val="24"/>
        </w:rPr>
        <w:t xml:space="preserve"> </w:t>
      </w:r>
      <w:r>
        <w:rPr>
          <w:rFonts w:eastAsia="Times New Roman"/>
          <w:szCs w:val="24"/>
        </w:rPr>
        <w:t>σε καθεστώς προστασίας;</w:t>
      </w:r>
      <w:r w:rsidRPr="00480FF7">
        <w:rPr>
          <w:rFonts w:eastAsia="Times New Roman"/>
          <w:szCs w:val="24"/>
        </w:rPr>
        <w:t xml:space="preserve"> </w:t>
      </w:r>
      <w:r>
        <w:rPr>
          <w:rFonts w:eastAsia="Times New Roman"/>
          <w:szCs w:val="24"/>
        </w:rPr>
        <w:t>Αναζητήστε το, θα το δείτε.</w:t>
      </w:r>
    </w:p>
    <w:p w14:paraId="6F5C4340"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lastRenderedPageBreak/>
        <w:t>(Στο σημείο αυτό κτυπάει επαν</w:t>
      </w:r>
      <w:r>
        <w:rPr>
          <w:rFonts w:eastAsia="Times New Roman"/>
          <w:szCs w:val="24"/>
        </w:rPr>
        <w:t>ειλημμένα</w:t>
      </w:r>
      <w:r>
        <w:rPr>
          <w:rFonts w:eastAsia="Times New Roman"/>
          <w:szCs w:val="24"/>
        </w:rPr>
        <w:t xml:space="preserve"> το κουδούνι λήξεως του χρόνου ομιλίας του κυρίου Βουλευτή)</w:t>
      </w:r>
    </w:p>
    <w:p w14:paraId="6F5C4341" w14:textId="77777777" w:rsidR="0016272D" w:rsidRDefault="008D6B83">
      <w:pPr>
        <w:tabs>
          <w:tab w:val="left" w:pos="294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Ολοκληρώστε, κύριε </w:t>
      </w:r>
      <w:proofErr w:type="spellStart"/>
      <w:r>
        <w:rPr>
          <w:rFonts w:eastAsia="Times New Roman"/>
          <w:szCs w:val="24"/>
        </w:rPr>
        <w:t>Λάππ</w:t>
      </w:r>
      <w:r>
        <w:rPr>
          <w:rFonts w:eastAsia="Times New Roman"/>
          <w:szCs w:val="24"/>
        </w:rPr>
        <w:t>α</w:t>
      </w:r>
      <w:proofErr w:type="spellEnd"/>
      <w:r w:rsidRPr="00480FF7">
        <w:rPr>
          <w:rFonts w:eastAsia="Times New Roman"/>
          <w:szCs w:val="24"/>
        </w:rPr>
        <w:t xml:space="preserve">, </w:t>
      </w:r>
      <w:r>
        <w:rPr>
          <w:rFonts w:eastAsia="Times New Roman"/>
          <w:szCs w:val="24"/>
        </w:rPr>
        <w:t>σας παρακαλώ.</w:t>
      </w:r>
    </w:p>
    <w:p w14:paraId="6F5C4342" w14:textId="77777777" w:rsidR="0016272D" w:rsidRDefault="008D6B83">
      <w:pPr>
        <w:tabs>
          <w:tab w:val="left" w:pos="2940"/>
        </w:tabs>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Τελειώνω, κύριε Πρόεδρε.</w:t>
      </w:r>
    </w:p>
    <w:p w14:paraId="6F5C4343"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Θα καταθέσω, κύριε Βορίδη, όλη τη νομολογία γι’ αυτά που σας είπα για την αρμοδιότητα.</w:t>
      </w:r>
    </w:p>
    <w:p w14:paraId="6F5C4344" w14:textId="77777777" w:rsidR="0016272D" w:rsidRDefault="008D6B83">
      <w:pPr>
        <w:tabs>
          <w:tab w:val="left" w:pos="2940"/>
        </w:tabs>
        <w:spacing w:line="600" w:lineRule="auto"/>
        <w:ind w:firstLine="720"/>
        <w:jc w:val="both"/>
        <w:rPr>
          <w:rFonts w:eastAsia="Times New Roman"/>
          <w:szCs w:val="24"/>
        </w:rPr>
      </w:pPr>
      <w:r w:rsidRPr="00480FF7">
        <w:rPr>
          <w:rFonts w:eastAsia="Times New Roman"/>
          <w:b/>
          <w:szCs w:val="24"/>
        </w:rPr>
        <w:t>ΝΙΚΟΛΑΟΣ ΞΥΔΑΚΗΣ:</w:t>
      </w:r>
      <w:r>
        <w:rPr>
          <w:rFonts w:eastAsia="Times New Roman"/>
          <w:szCs w:val="24"/>
        </w:rPr>
        <w:t xml:space="preserve"> Μόνο στον κ. Βορίδη απευθύνεστε, κύριε </w:t>
      </w:r>
      <w:proofErr w:type="spellStart"/>
      <w:r>
        <w:rPr>
          <w:rFonts w:eastAsia="Times New Roman"/>
          <w:szCs w:val="24"/>
        </w:rPr>
        <w:t>Λάππα</w:t>
      </w:r>
      <w:proofErr w:type="spellEnd"/>
      <w:r>
        <w:rPr>
          <w:rFonts w:eastAsia="Times New Roman"/>
          <w:szCs w:val="24"/>
        </w:rPr>
        <w:t>. Απευθυνθείτε και σ’ εμάς!</w:t>
      </w:r>
    </w:p>
    <w:p w14:paraId="6F5C4345" w14:textId="77777777" w:rsidR="0016272D" w:rsidRDefault="008D6B83">
      <w:pPr>
        <w:tabs>
          <w:tab w:val="left" w:pos="2940"/>
        </w:tabs>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Είναι υψηλού νομικού </w:t>
      </w:r>
      <w:r>
        <w:rPr>
          <w:rFonts w:eastAsia="Times New Roman"/>
          <w:szCs w:val="24"/>
          <w:lang w:val="en-US"/>
        </w:rPr>
        <w:t>IQ</w:t>
      </w:r>
      <w:r w:rsidRPr="00480FF7">
        <w:rPr>
          <w:rFonts w:eastAsia="Times New Roman"/>
          <w:szCs w:val="24"/>
        </w:rPr>
        <w:t xml:space="preserve"> </w:t>
      </w:r>
      <w:r>
        <w:rPr>
          <w:rFonts w:eastAsia="Times New Roman"/>
          <w:szCs w:val="24"/>
        </w:rPr>
        <w:t>και τον θεωρώ συνάδελφο που μπορεί να καταλάβει μερικά πράγματα επί νομικών θεμάτων.</w:t>
      </w:r>
    </w:p>
    <w:p w14:paraId="6F5C4346"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Κύριε Πρόεδρε, θα καταθέσω τα έγγραφα που σας ανέφερα πριν</w:t>
      </w:r>
      <w:r>
        <w:rPr>
          <w:rFonts w:eastAsia="Times New Roman"/>
          <w:szCs w:val="24"/>
        </w:rPr>
        <w:t>,</w:t>
      </w:r>
      <w:r>
        <w:rPr>
          <w:rFonts w:eastAsia="Times New Roman"/>
          <w:szCs w:val="24"/>
        </w:rPr>
        <w:t xml:space="preserve"> των μελετών των κυρίων </w:t>
      </w:r>
      <w:proofErr w:type="spellStart"/>
      <w:r>
        <w:rPr>
          <w:rFonts w:eastAsia="Times New Roman"/>
          <w:szCs w:val="24"/>
        </w:rPr>
        <w:t>Κρεμαστινού</w:t>
      </w:r>
      <w:proofErr w:type="spellEnd"/>
      <w:r>
        <w:rPr>
          <w:rFonts w:eastAsia="Times New Roman"/>
          <w:szCs w:val="24"/>
        </w:rPr>
        <w:t xml:space="preserve">, Ρακιντζή και </w:t>
      </w:r>
      <w:proofErr w:type="spellStart"/>
      <w:r>
        <w:rPr>
          <w:rFonts w:eastAsia="Times New Roman"/>
          <w:szCs w:val="24"/>
        </w:rPr>
        <w:t>Σούρλα</w:t>
      </w:r>
      <w:proofErr w:type="spellEnd"/>
      <w:r>
        <w:rPr>
          <w:rFonts w:eastAsia="Times New Roman"/>
          <w:szCs w:val="24"/>
        </w:rPr>
        <w:t xml:space="preserve">. </w:t>
      </w:r>
    </w:p>
    <w:p w14:paraId="6F5C4347"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lastRenderedPageBreak/>
        <w:t xml:space="preserve">Θα σας καταθέσω μελέτη της </w:t>
      </w:r>
      <w:r>
        <w:rPr>
          <w:rFonts w:eastAsia="Times New Roman"/>
          <w:szCs w:val="24"/>
        </w:rPr>
        <w:t>Συμεωνίδου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Καστανίδου, η οποία με μία μελέτη -την πιο εμπεριστατωμένη νομική μελέτη που έχει γίνει στην Ελλάδα, υπάρχει και ειδικό σύγγραμμα γι’ αυτό- λέει ότι δεν μπορεί σε καμμιά περίπτωση η δωροδοκία και η δωροληψία να συναρτάται με τα υπουργικά καθήκ</w:t>
      </w:r>
      <w:r>
        <w:rPr>
          <w:rFonts w:eastAsia="Times New Roman"/>
          <w:szCs w:val="24"/>
        </w:rPr>
        <w:t xml:space="preserve">οντα, γιατί δεν είναι δυνατόν την ώρα που θέτει το χέρι στο Ευαγγέλιο ο Υπουργός, μέσα στο πλαίσιο των καθηκόντων αυτών, να υπονοεί ότι μπορεί να υπάρχουν και παράνομες πράξεις, όπως ο χρηματισμός και η δωροληψία. </w:t>
      </w:r>
    </w:p>
    <w:p w14:paraId="6F5C4348"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Και θα καταθέσω και ένα έγγραφο του κ</w:t>
      </w:r>
      <w:r>
        <w:rPr>
          <w:rFonts w:eastAsia="Times New Roman"/>
          <w:szCs w:val="24"/>
        </w:rPr>
        <w:t>.</w:t>
      </w:r>
      <w:r>
        <w:rPr>
          <w:rFonts w:eastAsia="Times New Roman"/>
          <w:szCs w:val="24"/>
        </w:rPr>
        <w:t xml:space="preserve"> Πα</w:t>
      </w:r>
      <w:r>
        <w:rPr>
          <w:rFonts w:eastAsia="Times New Roman"/>
          <w:szCs w:val="24"/>
        </w:rPr>
        <w:t xml:space="preserve">ναγιωτόπουλου για μια δήλωση ότι πρόκειται για μεγάλο σκάνδαλο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w:t>
      </w:r>
    </w:p>
    <w:p w14:paraId="6F5C4349" w14:textId="77777777" w:rsidR="0016272D" w:rsidRDefault="008D6B83">
      <w:pPr>
        <w:tabs>
          <w:tab w:val="left" w:pos="294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w:t>
      </w:r>
      <w:proofErr w:type="spellStart"/>
      <w:r>
        <w:rPr>
          <w:rFonts w:eastAsia="Times New Roman"/>
          <w:szCs w:val="24"/>
        </w:rPr>
        <w:t>Λάππα</w:t>
      </w:r>
      <w:proofErr w:type="spellEnd"/>
      <w:r>
        <w:rPr>
          <w:rFonts w:eastAsia="Times New Roman"/>
          <w:szCs w:val="24"/>
        </w:rPr>
        <w:t xml:space="preserve">, φέρνετε το Προεδρείο σε δύσκολη θέση. Έχουμε φτάσει τα δεκαπέντε λεπτά και μπαίνουμε στα δεκαέξι. Παρακαλώ, ολοκληρώστε στα επόμενα </w:t>
      </w:r>
      <w:r>
        <w:rPr>
          <w:rFonts w:eastAsia="Times New Roman"/>
          <w:szCs w:val="24"/>
        </w:rPr>
        <w:t>δευτερόλεπτα.</w:t>
      </w:r>
    </w:p>
    <w:p w14:paraId="6F5C434A" w14:textId="77777777" w:rsidR="0016272D" w:rsidRDefault="008D6B83">
      <w:pPr>
        <w:tabs>
          <w:tab w:val="left" w:pos="2940"/>
        </w:tabs>
        <w:spacing w:line="600" w:lineRule="auto"/>
        <w:ind w:firstLine="720"/>
        <w:jc w:val="both"/>
        <w:rPr>
          <w:rFonts w:eastAsia="Times New Roman"/>
          <w:szCs w:val="24"/>
        </w:rPr>
      </w:pPr>
      <w:r>
        <w:rPr>
          <w:rFonts w:eastAsia="Times New Roman"/>
          <w:b/>
          <w:szCs w:val="24"/>
        </w:rPr>
        <w:lastRenderedPageBreak/>
        <w:t>ΣΠΥΡΙΔΩΝ</w:t>
      </w:r>
      <w:r>
        <w:rPr>
          <w:rFonts w:eastAsia="Times New Roman"/>
          <w:b/>
          <w:szCs w:val="24"/>
        </w:rPr>
        <w:t>ΑΣ</w:t>
      </w:r>
      <w:r>
        <w:rPr>
          <w:rFonts w:eastAsia="Times New Roman"/>
          <w:b/>
          <w:szCs w:val="24"/>
        </w:rPr>
        <w:t xml:space="preserve"> ΛΑΠΠΑΣ:</w:t>
      </w:r>
      <w:r>
        <w:rPr>
          <w:rFonts w:eastAsia="Times New Roman"/>
          <w:szCs w:val="24"/>
        </w:rPr>
        <w:t xml:space="preserve"> Εντάξει, κύριε Πρόεδρε. Αναλαμβάνω τότε να δώσω τα έγγραφα στη </w:t>
      </w:r>
      <w:r>
        <w:rPr>
          <w:rFonts w:eastAsia="Times New Roman"/>
          <w:szCs w:val="24"/>
        </w:rPr>
        <w:t>Γ</w:t>
      </w:r>
      <w:r>
        <w:rPr>
          <w:rFonts w:eastAsia="Times New Roman"/>
          <w:szCs w:val="24"/>
        </w:rPr>
        <w:t>ραμματεία. Τελειώνω με μια φράση.</w:t>
      </w:r>
    </w:p>
    <w:p w14:paraId="6F5C434B"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Κύριε συνάδελφε, αυτές οι υποθέσεις εδώ θα έπρεπε να είναι μια πολύ μεγάλη ευκαιρία για να κοιτάξει το πολιτικό σύστημα τον ε</w:t>
      </w:r>
      <w:r>
        <w:rPr>
          <w:rFonts w:eastAsia="Times New Roman"/>
          <w:szCs w:val="24"/>
        </w:rPr>
        <w:t xml:space="preserve">αυτό του στον καθρέφτη. Δεν τα κάνατε καλά όλα και πιθανόν να μην τα κάναμε κι εμείς καλά όλα. Όλο το πολιτικό σύστημα πρέπει να κοιταχθεί στον καθρέφτη. </w:t>
      </w:r>
    </w:p>
    <w:p w14:paraId="6F5C434C"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Όμως, για όσα στελέχη σας αφορούν πιθανόν διερευνήσεις ποινικών ευθυνών, θα περιμέναμε ένα πράγμα, αυ</w:t>
      </w:r>
      <w:r>
        <w:rPr>
          <w:rFonts w:eastAsia="Times New Roman"/>
          <w:szCs w:val="24"/>
        </w:rPr>
        <w:t>τά τουλάχιστον να αναλάμβαναν την πολιτική ευθύνη. Είναι δυνατόν να είναι Υπουργοί</w:t>
      </w:r>
      <w:r>
        <w:rPr>
          <w:rFonts w:eastAsia="Times New Roman"/>
          <w:szCs w:val="24"/>
        </w:rPr>
        <w:t>,</w:t>
      </w:r>
      <w:r>
        <w:rPr>
          <w:rFonts w:eastAsia="Times New Roman"/>
          <w:szCs w:val="24"/>
        </w:rPr>
        <w:t xml:space="preserve"> </w:t>
      </w:r>
      <w:r>
        <w:rPr>
          <w:rFonts w:eastAsia="Times New Roman"/>
          <w:szCs w:val="24"/>
        </w:rPr>
        <w:t>οι</w:t>
      </w:r>
      <w:r>
        <w:rPr>
          <w:rFonts w:eastAsia="Times New Roman"/>
          <w:szCs w:val="24"/>
        </w:rPr>
        <w:t xml:space="preserve"> απ</w:t>
      </w:r>
      <w:r>
        <w:rPr>
          <w:rFonts w:eastAsia="Times New Roman"/>
          <w:szCs w:val="24"/>
        </w:rPr>
        <w:t>ο</w:t>
      </w:r>
      <w:r>
        <w:rPr>
          <w:rFonts w:eastAsia="Times New Roman"/>
          <w:szCs w:val="24"/>
        </w:rPr>
        <w:t>κάτω να χρηματίζονται άπαντες, να περνάνε οι μίζες από εδώ και από εκεί σαν αδέσποτες σφαίρες και να μην παίρνουν ούτε την πολιτική ευθύνη; Δεν έχουν το θάρρος να πάρ</w:t>
      </w:r>
      <w:r>
        <w:rPr>
          <w:rFonts w:eastAsia="Times New Roman"/>
          <w:szCs w:val="24"/>
        </w:rPr>
        <w:t>ουν ούτε αυτό το ελάχιστο και αυτό θα τιμωρηθεί ανάλογα από τον ελληνικό λαό!</w:t>
      </w:r>
    </w:p>
    <w:p w14:paraId="6F5C434D" w14:textId="77777777" w:rsidR="0016272D" w:rsidRDefault="008D6B83">
      <w:pPr>
        <w:tabs>
          <w:tab w:val="left" w:pos="2940"/>
        </w:tabs>
        <w:spacing w:line="600" w:lineRule="auto"/>
        <w:ind w:firstLine="720"/>
        <w:jc w:val="center"/>
        <w:rPr>
          <w:rFonts w:eastAsia="Times New Roman"/>
          <w:szCs w:val="24"/>
        </w:rPr>
      </w:pPr>
      <w:r>
        <w:rPr>
          <w:rFonts w:eastAsia="Times New Roman"/>
          <w:szCs w:val="24"/>
        </w:rPr>
        <w:t>(Χειροκροτήματα από τις πτέρυγες τ</w:t>
      </w:r>
      <w:r>
        <w:rPr>
          <w:rFonts w:eastAsia="Times New Roman"/>
          <w:szCs w:val="24"/>
        </w:rPr>
        <w:t>ου</w:t>
      </w:r>
      <w:r>
        <w:rPr>
          <w:rFonts w:eastAsia="Times New Roman"/>
          <w:szCs w:val="24"/>
        </w:rPr>
        <w:t xml:space="preserve"> ΣΥΡΙΖΑ και των ΑΝΕΛ)</w:t>
      </w:r>
    </w:p>
    <w:p w14:paraId="6F5C434E"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lastRenderedPageBreak/>
        <w:t>(Στο σημείο αυτό ο Βουλευτής κ. Σπυρίδων</w:t>
      </w:r>
      <w:r>
        <w:rPr>
          <w:rFonts w:eastAsia="Times New Roman"/>
          <w:szCs w:val="24"/>
        </w:rPr>
        <w:t>ας</w:t>
      </w:r>
      <w:r>
        <w:rPr>
          <w:rFonts w:eastAsia="Times New Roman"/>
          <w:szCs w:val="24"/>
        </w:rPr>
        <w:t xml:space="preserve"> </w:t>
      </w:r>
      <w:proofErr w:type="spellStart"/>
      <w:r>
        <w:rPr>
          <w:rFonts w:eastAsia="Times New Roman"/>
          <w:szCs w:val="24"/>
        </w:rPr>
        <w:t>Λάππας</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F5C434F" w14:textId="77777777" w:rsidR="0016272D" w:rsidRDefault="008D6B83">
      <w:pPr>
        <w:tabs>
          <w:tab w:val="left" w:pos="294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w:t>
      </w:r>
      <w:r>
        <w:rPr>
          <w:rFonts w:eastAsia="Times New Roman"/>
          <w:szCs w:val="24"/>
        </w:rPr>
        <w:t>.</w:t>
      </w:r>
      <w:r>
        <w:rPr>
          <w:rFonts w:eastAsia="Times New Roman"/>
          <w:szCs w:val="24"/>
        </w:rPr>
        <w:t xml:space="preserve"> </w:t>
      </w:r>
      <w:proofErr w:type="spellStart"/>
      <w:r>
        <w:rPr>
          <w:rFonts w:eastAsia="Times New Roman"/>
          <w:szCs w:val="24"/>
        </w:rPr>
        <w:t>Λάππα</w:t>
      </w:r>
      <w:proofErr w:type="spellEnd"/>
      <w:r>
        <w:rPr>
          <w:rFonts w:eastAsia="Times New Roman"/>
          <w:szCs w:val="24"/>
        </w:rPr>
        <w:t>.</w:t>
      </w:r>
    </w:p>
    <w:p w14:paraId="6F5C4350" w14:textId="77777777" w:rsidR="0016272D" w:rsidRDefault="008D6B83">
      <w:pPr>
        <w:spacing w:after="0" w:line="600" w:lineRule="auto"/>
        <w:ind w:firstLine="720"/>
        <w:jc w:val="both"/>
        <w:rPr>
          <w:rFonts w:eastAsia="Times New Roman" w:cs="Times New Roman"/>
        </w:rPr>
      </w:pPr>
      <w:r w:rsidRPr="000742D7">
        <w:rPr>
          <w:rFonts w:eastAsia="Times New Roman" w:cs="Times New Roman"/>
        </w:rPr>
        <w:t>Κυρίες και κύριοι συνάδελφ</w:t>
      </w:r>
      <w:r w:rsidRPr="000742D7">
        <w:rPr>
          <w:rFonts w:eastAsia="Times New Roman" w:cs="Times New Roman"/>
        </w:rPr>
        <w:t xml:space="preserve">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w:t>
      </w:r>
      <w:r w:rsidRPr="000742D7">
        <w:rPr>
          <w:rFonts w:eastAsia="Times New Roman" w:cs="Times New Roman"/>
        </w:rPr>
        <w:t xml:space="preserve">ιτουργίας της Βουλής, </w:t>
      </w:r>
      <w:r>
        <w:rPr>
          <w:rFonts w:eastAsia="Times New Roman" w:cs="Times New Roman"/>
        </w:rPr>
        <w:t>τριάντα πέντε μ</w:t>
      </w:r>
      <w:r w:rsidRPr="000742D7">
        <w:rPr>
          <w:rFonts w:eastAsia="Times New Roman" w:cs="Times New Roman"/>
        </w:rPr>
        <w:t xml:space="preserve">αθητές και μαθήτριες και </w:t>
      </w:r>
      <w:r>
        <w:rPr>
          <w:rFonts w:eastAsia="Times New Roman" w:cs="Times New Roman"/>
        </w:rPr>
        <w:t>έξι ε</w:t>
      </w:r>
      <w:r w:rsidRPr="000742D7">
        <w:rPr>
          <w:rFonts w:eastAsia="Times New Roman" w:cs="Times New Roman"/>
        </w:rPr>
        <w:t>κ</w:t>
      </w:r>
      <w:r>
        <w:rPr>
          <w:rFonts w:eastAsia="Times New Roman" w:cs="Times New Roman"/>
        </w:rPr>
        <w:t>π</w:t>
      </w:r>
      <w:r w:rsidRPr="000742D7">
        <w:rPr>
          <w:rFonts w:eastAsia="Times New Roman" w:cs="Times New Roman"/>
        </w:rPr>
        <w:t>αιδευτικοί συνοδοί τους από τ</w:t>
      </w:r>
      <w:r>
        <w:rPr>
          <w:rFonts w:eastAsia="Times New Roman" w:cs="Times New Roman"/>
        </w:rPr>
        <w:t xml:space="preserve">α δημοτικά σχολεία </w:t>
      </w:r>
      <w:proofErr w:type="spellStart"/>
      <w:r>
        <w:rPr>
          <w:rFonts w:eastAsia="Times New Roman" w:cs="Times New Roman"/>
        </w:rPr>
        <w:t>Μοναστηρίου</w:t>
      </w:r>
      <w:proofErr w:type="spellEnd"/>
      <w:r>
        <w:rPr>
          <w:rFonts w:eastAsia="Times New Roman" w:cs="Times New Roman"/>
        </w:rPr>
        <w:t xml:space="preserve">, </w:t>
      </w:r>
      <w:proofErr w:type="spellStart"/>
      <w:r>
        <w:rPr>
          <w:rFonts w:eastAsia="Times New Roman" w:cs="Times New Roman"/>
        </w:rPr>
        <w:t>Εκκάρας</w:t>
      </w:r>
      <w:proofErr w:type="spellEnd"/>
      <w:r>
        <w:rPr>
          <w:rFonts w:eastAsia="Times New Roman" w:cs="Times New Roman"/>
        </w:rPr>
        <w:t xml:space="preserve"> και </w:t>
      </w:r>
      <w:proofErr w:type="spellStart"/>
      <w:r>
        <w:rPr>
          <w:rFonts w:eastAsia="Times New Roman" w:cs="Times New Roman"/>
        </w:rPr>
        <w:t>Ομβριακής</w:t>
      </w:r>
      <w:proofErr w:type="spellEnd"/>
      <w:r>
        <w:rPr>
          <w:rFonts w:eastAsia="Times New Roman" w:cs="Times New Roman"/>
        </w:rPr>
        <w:t xml:space="preserve"> του Νομού Φθιώτιδας</w:t>
      </w:r>
      <w:r w:rsidRPr="000742D7">
        <w:rPr>
          <w:rFonts w:eastAsia="Times New Roman" w:cs="Times New Roman"/>
        </w:rPr>
        <w:t xml:space="preserve">. </w:t>
      </w:r>
    </w:p>
    <w:p w14:paraId="6F5C4351" w14:textId="77777777" w:rsidR="0016272D" w:rsidRDefault="008D6B83">
      <w:pPr>
        <w:spacing w:after="0" w:line="600" w:lineRule="auto"/>
        <w:ind w:firstLine="720"/>
        <w:jc w:val="both"/>
        <w:rPr>
          <w:rFonts w:eastAsia="Times New Roman" w:cs="Times New Roman"/>
        </w:rPr>
      </w:pPr>
      <w:r w:rsidRPr="000742D7">
        <w:rPr>
          <w:rFonts w:eastAsia="Times New Roman" w:cs="Times New Roman"/>
        </w:rPr>
        <w:t xml:space="preserve">Η Βουλή </w:t>
      </w:r>
      <w:r>
        <w:rPr>
          <w:rFonts w:eastAsia="Times New Roman" w:cs="Times New Roman"/>
        </w:rPr>
        <w:t>σάς</w:t>
      </w:r>
      <w:r w:rsidRPr="000742D7">
        <w:rPr>
          <w:rFonts w:eastAsia="Times New Roman" w:cs="Times New Roman"/>
        </w:rPr>
        <w:t xml:space="preserve"> καλωσορίζει. </w:t>
      </w:r>
    </w:p>
    <w:p w14:paraId="6F5C4352" w14:textId="77777777" w:rsidR="0016272D" w:rsidRDefault="008D6B83">
      <w:pPr>
        <w:spacing w:after="0" w:line="600" w:lineRule="auto"/>
        <w:ind w:firstLine="720"/>
        <w:jc w:val="center"/>
        <w:rPr>
          <w:rFonts w:eastAsia="Times New Roman" w:cs="Times New Roman"/>
        </w:rPr>
      </w:pPr>
      <w:r w:rsidRPr="000742D7">
        <w:rPr>
          <w:rFonts w:eastAsia="Times New Roman" w:cs="Times New Roman"/>
        </w:rPr>
        <w:t>(Χειροκροτήματα απ’ όλες τις πτέρυγες της Βουλής)</w:t>
      </w:r>
    </w:p>
    <w:p w14:paraId="6F5C4353" w14:textId="77777777" w:rsidR="0016272D" w:rsidRDefault="008D6B83">
      <w:pPr>
        <w:spacing w:after="0" w:line="600" w:lineRule="auto"/>
        <w:ind w:firstLine="720"/>
        <w:jc w:val="both"/>
        <w:rPr>
          <w:rFonts w:eastAsia="Times New Roman" w:cs="Times New Roman"/>
        </w:rPr>
      </w:pPr>
      <w:r>
        <w:rPr>
          <w:rFonts w:eastAsia="Times New Roman" w:cs="Times New Roman"/>
        </w:rPr>
        <w:t xml:space="preserve">Τον λόγο έχει ο κ. Γεωργαντάς για δέκα λεπτά. </w:t>
      </w:r>
    </w:p>
    <w:p w14:paraId="6F5C4354" w14:textId="77777777" w:rsidR="0016272D" w:rsidRDefault="008D6B83">
      <w:pPr>
        <w:spacing w:after="0" w:line="600" w:lineRule="auto"/>
        <w:ind w:firstLine="720"/>
        <w:jc w:val="both"/>
        <w:rPr>
          <w:rFonts w:eastAsia="Times New Roman" w:cs="Times New Roman"/>
        </w:rPr>
      </w:pPr>
      <w:r w:rsidRPr="00383BB9">
        <w:rPr>
          <w:rFonts w:eastAsia="Times New Roman" w:cs="Times New Roman"/>
          <w:b/>
        </w:rPr>
        <w:lastRenderedPageBreak/>
        <w:t>ΓΕΩΡΓΙΟΣ ΓΕΩΡΓΑΝΤΑΣ:</w:t>
      </w:r>
      <w:r>
        <w:rPr>
          <w:rFonts w:eastAsia="Times New Roman" w:cs="Times New Roman"/>
        </w:rPr>
        <w:t xml:space="preserve"> Αγαπητέ κύριε </w:t>
      </w:r>
      <w:proofErr w:type="spellStart"/>
      <w:r>
        <w:rPr>
          <w:rFonts w:eastAsia="Times New Roman" w:cs="Times New Roman"/>
        </w:rPr>
        <w:t>Λάππα</w:t>
      </w:r>
      <w:proofErr w:type="spellEnd"/>
      <w:r>
        <w:rPr>
          <w:rFonts w:eastAsia="Times New Roman" w:cs="Times New Roman"/>
        </w:rPr>
        <w:t>, πρώτος κανόνας των υπηρετούντων το δίκαιο και τους κανόνες δικαίου είναι να σέβεται και τους κανόνες και τους κανονισμούς, μέσα στους οποίους είναι και το ωράριο, ο χρ</w:t>
      </w:r>
      <w:r>
        <w:rPr>
          <w:rFonts w:eastAsia="Times New Roman" w:cs="Times New Roman"/>
        </w:rPr>
        <w:t>όνος. Εγώ</w:t>
      </w:r>
      <w:r>
        <w:rPr>
          <w:rFonts w:eastAsia="Times New Roman" w:cs="Times New Roman"/>
        </w:rPr>
        <w:t>,</w:t>
      </w:r>
      <w:r>
        <w:rPr>
          <w:rFonts w:eastAsia="Times New Roman" w:cs="Times New Roman"/>
        </w:rPr>
        <w:t xml:space="preserve"> μέσα στον χρόνο μου, θα προσπαθήσω να δώσω μία άλλη διάσταση, είτε νομική είτε πολιτική, ερμηνεύστε τη όπως θέλετε. </w:t>
      </w:r>
    </w:p>
    <w:p w14:paraId="6F5C4355" w14:textId="77777777" w:rsidR="0016272D" w:rsidRDefault="008D6B83">
      <w:pPr>
        <w:spacing w:after="0" w:line="600" w:lineRule="auto"/>
        <w:ind w:firstLine="720"/>
        <w:jc w:val="both"/>
        <w:rPr>
          <w:rFonts w:eastAsia="Times New Roman" w:cs="Times New Roman"/>
        </w:rPr>
      </w:pPr>
      <w:r>
        <w:rPr>
          <w:rFonts w:eastAsia="Times New Roman" w:cs="Times New Roman"/>
        </w:rPr>
        <w:t>Κύριοι συνάδελφοι του ΣΥΡΙΖΑ και των ΑΝΕΛ, σήμερα το βράδυ θα ψηφίσετε για τη μη άσκηση δίωξης κατά των δέκα εμπλεκομένων προσώπ</w:t>
      </w:r>
      <w:r>
        <w:rPr>
          <w:rFonts w:eastAsia="Times New Roman" w:cs="Times New Roman"/>
        </w:rPr>
        <w:t>ων, τα οποία κατηγορήσατε με αυτόν τον απροκάλυπτο τρόπο, με αυτόν τον εύκολο τρόπο, με αυτά τα ασύστολα ψεύδη</w:t>
      </w:r>
      <w:r>
        <w:rPr>
          <w:rFonts w:eastAsia="Times New Roman" w:cs="Times New Roman"/>
        </w:rPr>
        <w:t>,</w:t>
      </w:r>
      <w:r>
        <w:rPr>
          <w:rFonts w:eastAsia="Times New Roman" w:cs="Times New Roman"/>
        </w:rPr>
        <w:t xml:space="preserve"> πάρα πολύ εύκολα, πριν από τρεις μήνες. </w:t>
      </w:r>
    </w:p>
    <w:p w14:paraId="6F5C4356" w14:textId="77777777" w:rsidR="0016272D" w:rsidRDefault="008D6B83">
      <w:pPr>
        <w:spacing w:after="0" w:line="600" w:lineRule="auto"/>
        <w:ind w:firstLine="720"/>
        <w:jc w:val="both"/>
        <w:rPr>
          <w:rFonts w:eastAsia="Times New Roman" w:cs="Times New Roman"/>
        </w:rPr>
      </w:pPr>
      <w:r>
        <w:rPr>
          <w:rFonts w:eastAsia="Times New Roman" w:cs="Times New Roman"/>
        </w:rPr>
        <w:t>Σήμερα το βράδυ θα</w:t>
      </w:r>
      <w:r w:rsidRPr="00333840">
        <w:rPr>
          <w:rFonts w:eastAsia="Times New Roman" w:cs="Times New Roman"/>
        </w:rPr>
        <w:t xml:space="preserve"> </w:t>
      </w:r>
      <w:r>
        <w:rPr>
          <w:rFonts w:eastAsia="Times New Roman" w:cs="Times New Roman"/>
        </w:rPr>
        <w:t>ψηφίσετε για τη μη άσκηση δίωξης κατά των δέκα αυτών ατόμων. Εγκλωβισμένοι σε αυτό τ</w:t>
      </w:r>
      <w:r>
        <w:rPr>
          <w:rFonts w:eastAsia="Times New Roman" w:cs="Times New Roman"/>
        </w:rPr>
        <w:t>ο στοιχείο</w:t>
      </w:r>
      <w:r>
        <w:rPr>
          <w:rFonts w:eastAsia="Times New Roman" w:cs="Times New Roman"/>
        </w:rPr>
        <w:t>,</w:t>
      </w:r>
      <w:r>
        <w:rPr>
          <w:rFonts w:eastAsia="Times New Roman" w:cs="Times New Roman"/>
        </w:rPr>
        <w:t xml:space="preserve"> ανακαλύψατε πάλι –είστε καλοί σε αυτό- ένα εφεύρημα. Το εφεύρημα είναι: «</w:t>
      </w:r>
      <w:r>
        <w:rPr>
          <w:rFonts w:eastAsia="Times New Roman" w:cs="Times New Roman"/>
        </w:rPr>
        <w:t>Ε</w:t>
      </w:r>
      <w:r>
        <w:rPr>
          <w:rFonts w:eastAsia="Times New Roman" w:cs="Times New Roman"/>
        </w:rPr>
        <w:t>μείς δεν ασκούμε δίωξη</w:t>
      </w:r>
      <w:r>
        <w:rPr>
          <w:rFonts w:eastAsia="Times New Roman" w:cs="Times New Roman"/>
        </w:rPr>
        <w:t>,</w:t>
      </w:r>
      <w:r>
        <w:rPr>
          <w:rFonts w:eastAsia="Times New Roman" w:cs="Times New Roman"/>
        </w:rPr>
        <w:t xml:space="preserve"> λόγω αναρμοδιότητάς μας, αλλά στέλνουμε την υπόθεση στην τακτική δικαιοσύνη</w:t>
      </w:r>
      <w:r>
        <w:rPr>
          <w:rFonts w:eastAsia="Times New Roman" w:cs="Times New Roman"/>
        </w:rPr>
        <w:t>,</w:t>
      </w:r>
      <w:r>
        <w:rPr>
          <w:rFonts w:eastAsia="Times New Roman" w:cs="Times New Roman"/>
        </w:rPr>
        <w:t xml:space="preserve"> για να πράξει τα δέοντα», για να αφεθεί η εικόνα ότι η δικαιοσύνη θα </w:t>
      </w:r>
      <w:r>
        <w:rPr>
          <w:rFonts w:eastAsia="Times New Roman" w:cs="Times New Roman"/>
        </w:rPr>
        <w:t xml:space="preserve">αναλάβει και θα περιλάβει αυτούς τους δέκα. </w:t>
      </w:r>
    </w:p>
    <w:p w14:paraId="6F5C4357" w14:textId="77777777" w:rsidR="0016272D" w:rsidRDefault="008D6B83">
      <w:pPr>
        <w:spacing w:after="0" w:line="600" w:lineRule="auto"/>
        <w:ind w:firstLine="720"/>
        <w:jc w:val="both"/>
        <w:rPr>
          <w:rFonts w:eastAsia="Times New Roman" w:cs="Times New Roman"/>
        </w:rPr>
      </w:pPr>
      <w:r>
        <w:rPr>
          <w:rFonts w:eastAsia="Times New Roman" w:cs="Times New Roman"/>
        </w:rPr>
        <w:lastRenderedPageBreak/>
        <w:t>Για να συνεννοούμαστε: Πρώτος κανόνας είναι ότι η ελληνική τακτική δικαιοσύνη δεν χρειάζεται άδεια από κανέναν για να ασκήσει τις αρμοδιότητές της. Όπου έχει αρμοδιότητα εκ του νόμου και εκ του Συντάγματος, οι δ</w:t>
      </w:r>
      <w:r>
        <w:rPr>
          <w:rFonts w:eastAsia="Times New Roman" w:cs="Times New Roman"/>
        </w:rPr>
        <w:t xml:space="preserve">ικαστικοί λειτουργοί την ασκούν μόνοι τους, χωρίς να περιμένουν κανένα «πράσινο φως» από τη Βουλή, όπως ακούστηκε νωρίτερα εδώ. </w:t>
      </w:r>
    </w:p>
    <w:p w14:paraId="6F5C4358" w14:textId="77777777" w:rsidR="0016272D" w:rsidRDefault="008D6B83">
      <w:pPr>
        <w:spacing w:after="0" w:line="600" w:lineRule="auto"/>
        <w:ind w:firstLine="720"/>
        <w:jc w:val="both"/>
        <w:rPr>
          <w:rFonts w:eastAsia="Times New Roman" w:cs="Times New Roman"/>
        </w:rPr>
      </w:pPr>
      <w:r>
        <w:rPr>
          <w:rFonts w:eastAsia="Times New Roman" w:cs="Times New Roman"/>
        </w:rPr>
        <w:t>Δεύτερος κανόνας είναι ότι δεν προβλέπεται κα</w:t>
      </w:r>
      <w:r>
        <w:rPr>
          <w:rFonts w:eastAsia="Times New Roman" w:cs="Times New Roman"/>
        </w:rPr>
        <w:t>μ</w:t>
      </w:r>
      <w:r>
        <w:rPr>
          <w:rFonts w:eastAsia="Times New Roman" w:cs="Times New Roman"/>
        </w:rPr>
        <w:t>μία διαδικασία αναπομπής. Δεν υπάρχει! Δεν δικαιούται η Βουλή και δεν προβλέπεται</w:t>
      </w:r>
      <w:r>
        <w:rPr>
          <w:rFonts w:eastAsia="Times New Roman" w:cs="Times New Roman"/>
        </w:rPr>
        <w:t xml:space="preserve"> θεσμικά να στείλει πίσω στη δικαιοσύνη τον φάκελο που της έστειλε η ίδια η δικαιοσύνη. </w:t>
      </w:r>
    </w:p>
    <w:p w14:paraId="6F5C4359" w14:textId="77777777" w:rsidR="0016272D" w:rsidRDefault="008D6B83">
      <w:pPr>
        <w:spacing w:after="0" w:line="600" w:lineRule="auto"/>
        <w:ind w:firstLine="720"/>
        <w:jc w:val="both"/>
        <w:rPr>
          <w:rFonts w:eastAsia="Times New Roman" w:cs="Times New Roman"/>
        </w:rPr>
      </w:pPr>
      <w:r>
        <w:rPr>
          <w:rFonts w:eastAsia="Times New Roman" w:cs="Times New Roman"/>
        </w:rPr>
        <w:t>Η δικαιοσύνη τη νομική υπαγωγή επί των συγκεκριμένων αδικημάτων και επί των συγκεκριμένων προσώπων την έκανε με την αποστολή του φακέλου εδώ. Και εκεί είπε τα εξής ξεκ</w:t>
      </w:r>
      <w:r>
        <w:rPr>
          <w:rFonts w:eastAsia="Times New Roman" w:cs="Times New Roman"/>
        </w:rPr>
        <w:t xml:space="preserve">άθαρα: Στη νομιμοποίηση εσόδων από εγκληματική δραστηριότητα αρμόδια είναι η τακτική δικαιοσύνη. Το κρατώ και προχωρώ σε ανακριτικές πράξεις. Ήδη πληροφορούμαστε ότι έχουν διεκπεραιωθεί αρκετές από αυτές. </w:t>
      </w:r>
    </w:p>
    <w:p w14:paraId="6F5C435A" w14:textId="77777777" w:rsidR="0016272D" w:rsidRDefault="008D6B83">
      <w:pPr>
        <w:spacing w:after="0" w:line="600" w:lineRule="auto"/>
        <w:ind w:firstLine="720"/>
        <w:jc w:val="both"/>
        <w:rPr>
          <w:rFonts w:eastAsia="Times New Roman" w:cs="Times New Roman"/>
        </w:rPr>
      </w:pPr>
      <w:r>
        <w:rPr>
          <w:rFonts w:eastAsia="Times New Roman" w:cs="Times New Roman"/>
        </w:rPr>
        <w:lastRenderedPageBreak/>
        <w:t>Ρωτώ τους συναδέλφους που σήμερα θα ψηφίσουν για τ</w:t>
      </w:r>
      <w:r>
        <w:rPr>
          <w:rFonts w:eastAsia="Times New Roman" w:cs="Times New Roman"/>
        </w:rPr>
        <w:t>η νομιμοποίηση εσόδων από εγκληματική δραστηριότητα για να πάει στην τακτική δικαιοσύνη: Ό,τι έχει κάνει μέχρι σήμερα η τακτική δικαιοσύνη, αυτές οι ανακριτικές πράξεις που έχουν γίνει, αυτοί οι λογαριασμοί που άνοιξαν, από ό,τι μάθαμε, παράνομα τα έκανε η</w:t>
      </w:r>
      <w:r>
        <w:rPr>
          <w:rFonts w:eastAsia="Times New Roman" w:cs="Times New Roman"/>
        </w:rPr>
        <w:t xml:space="preserve"> δικαιοσύνη; Δεν είχε αρμοδιότητα; Της τη δίνουμε τώρα εμείς;</w:t>
      </w:r>
    </w:p>
    <w:p w14:paraId="6F5C435B" w14:textId="77777777" w:rsidR="0016272D" w:rsidRDefault="008D6B83">
      <w:pPr>
        <w:spacing w:after="0" w:line="600" w:lineRule="auto"/>
        <w:ind w:firstLine="720"/>
        <w:jc w:val="both"/>
        <w:rPr>
          <w:rFonts w:eastAsia="Times New Roman" w:cs="Times New Roman"/>
        </w:rPr>
      </w:pPr>
      <w:r>
        <w:rPr>
          <w:rFonts w:eastAsia="Times New Roman" w:cs="Times New Roman"/>
        </w:rPr>
        <w:t>(Στο σημείο αυτό την Προεδρική Έδρα καταλαμβάνει η Γ΄ Αντιπρόεδρος της Βουλής κ</w:t>
      </w:r>
      <w:r>
        <w:rPr>
          <w:rFonts w:eastAsia="Times New Roman" w:cs="Times New Roman"/>
        </w:rPr>
        <w:t>.</w:t>
      </w:r>
      <w:r>
        <w:rPr>
          <w:rFonts w:eastAsia="Times New Roman" w:cs="Times New Roman"/>
        </w:rPr>
        <w:t xml:space="preserve"> </w:t>
      </w:r>
      <w:r w:rsidRPr="004254AA">
        <w:rPr>
          <w:rFonts w:eastAsia="Times New Roman" w:cs="Times New Roman"/>
          <w:b/>
        </w:rPr>
        <w:t>ΑΝΑΣΤΑΣΙΑ ΧΡΙΣΤΟΔΟΥΛΟΠΟΥΛΟΥ</w:t>
      </w:r>
      <w:r>
        <w:rPr>
          <w:rFonts w:eastAsia="Times New Roman" w:cs="Times New Roman"/>
        </w:rPr>
        <w:t>)</w:t>
      </w:r>
    </w:p>
    <w:p w14:paraId="6F5C435C" w14:textId="77777777" w:rsidR="0016272D" w:rsidRDefault="008D6B83">
      <w:pPr>
        <w:spacing w:after="0" w:line="600" w:lineRule="auto"/>
        <w:ind w:firstLine="720"/>
        <w:jc w:val="both"/>
        <w:rPr>
          <w:rFonts w:eastAsia="Times New Roman" w:cs="Times New Roman"/>
        </w:rPr>
      </w:pPr>
      <w:r>
        <w:rPr>
          <w:rFonts w:eastAsia="Times New Roman" w:cs="Times New Roman"/>
        </w:rPr>
        <w:t>Για ποιον λόγο τη νομιμοποίηση εσόδων από εγκληματική δραστηριότητα την έχετε συμπερ</w:t>
      </w:r>
      <w:r>
        <w:rPr>
          <w:rFonts w:eastAsia="Times New Roman" w:cs="Times New Roman"/>
        </w:rPr>
        <w:t>ιλάβει μέσα στα αδικήματα;</w:t>
      </w:r>
    </w:p>
    <w:p w14:paraId="6F5C435D" w14:textId="77777777" w:rsidR="0016272D" w:rsidRDefault="008D6B83">
      <w:pPr>
        <w:spacing w:after="0" w:line="600" w:lineRule="auto"/>
        <w:ind w:firstLine="720"/>
        <w:jc w:val="both"/>
        <w:rPr>
          <w:rFonts w:eastAsia="Times New Roman" w:cs="Times New Roman"/>
        </w:rPr>
      </w:pPr>
      <w:r>
        <w:rPr>
          <w:rFonts w:eastAsia="Times New Roman" w:cs="Times New Roman"/>
        </w:rPr>
        <w:t xml:space="preserve">Εάν η </w:t>
      </w:r>
      <w:r>
        <w:rPr>
          <w:rFonts w:eastAsia="Times New Roman" w:cs="Times New Roman"/>
        </w:rPr>
        <w:t>ε</w:t>
      </w:r>
      <w:r>
        <w:rPr>
          <w:rFonts w:eastAsia="Times New Roman" w:cs="Times New Roman"/>
        </w:rPr>
        <w:t xml:space="preserve">ισαγγελέας της </w:t>
      </w:r>
      <w:r>
        <w:rPr>
          <w:rFonts w:eastAsia="Times New Roman" w:cs="Times New Roman"/>
        </w:rPr>
        <w:t>δ</w:t>
      </w:r>
      <w:r>
        <w:rPr>
          <w:rFonts w:eastAsia="Times New Roman" w:cs="Times New Roman"/>
        </w:rPr>
        <w:t>ιαφθοράς στις κατηγορίες του φακέλου είχε μόνο μία κατηγορία, τη νομιμοποίηση, θα μας την έστελνε στη Βουλή;</w:t>
      </w:r>
    </w:p>
    <w:p w14:paraId="6F5C435E" w14:textId="77777777" w:rsidR="0016272D" w:rsidRDefault="008D6B83">
      <w:pPr>
        <w:spacing w:after="0" w:line="600" w:lineRule="auto"/>
        <w:ind w:firstLine="720"/>
        <w:jc w:val="both"/>
        <w:rPr>
          <w:rFonts w:eastAsia="Times New Roman" w:cs="Times New Roman"/>
        </w:rPr>
      </w:pPr>
      <w:r>
        <w:rPr>
          <w:rFonts w:eastAsia="Times New Roman" w:cs="Times New Roman"/>
        </w:rPr>
        <w:t xml:space="preserve">Μας έστειλε ποτέ στη Βουλή ερώτημα για τη νομιμοποίηση εσόδων από εγκληματική δραστηριότητα η </w:t>
      </w:r>
      <w:r>
        <w:rPr>
          <w:rFonts w:eastAsia="Times New Roman" w:cs="Times New Roman"/>
        </w:rPr>
        <w:t>ε</w:t>
      </w:r>
      <w:r>
        <w:rPr>
          <w:rFonts w:eastAsia="Times New Roman" w:cs="Times New Roman"/>
        </w:rPr>
        <w:t>ισ</w:t>
      </w:r>
      <w:r>
        <w:rPr>
          <w:rFonts w:eastAsia="Times New Roman" w:cs="Times New Roman"/>
        </w:rPr>
        <w:t xml:space="preserve">αγγελέας </w:t>
      </w:r>
      <w:r>
        <w:rPr>
          <w:rFonts w:eastAsia="Times New Roman" w:cs="Times New Roman"/>
        </w:rPr>
        <w:t>δ</w:t>
      </w:r>
      <w:r>
        <w:rPr>
          <w:rFonts w:eastAsia="Times New Roman" w:cs="Times New Roman"/>
        </w:rPr>
        <w:t>ιαφθοράς; Όχι! Προχωράει και κάνει τη δουλειά της και</w:t>
      </w:r>
      <w:r>
        <w:rPr>
          <w:rFonts w:eastAsia="Times New Roman" w:cs="Times New Roman"/>
        </w:rPr>
        <w:t>,</w:t>
      </w:r>
      <w:r>
        <w:rPr>
          <w:rFonts w:eastAsia="Times New Roman" w:cs="Times New Roman"/>
        </w:rPr>
        <w:t xml:space="preserve"> βεβαίως</w:t>
      </w:r>
      <w:r>
        <w:rPr>
          <w:rFonts w:eastAsia="Times New Roman" w:cs="Times New Roman"/>
        </w:rPr>
        <w:t>,</w:t>
      </w:r>
      <w:r>
        <w:rPr>
          <w:rFonts w:eastAsia="Times New Roman" w:cs="Times New Roman"/>
        </w:rPr>
        <w:t xml:space="preserve"> θα έχει ενδιαφέρον να μάθουμε εάν έχουμε κάποιο εύρημα. Έτσι </w:t>
      </w:r>
      <w:r>
        <w:rPr>
          <w:rFonts w:eastAsia="Times New Roman" w:cs="Times New Roman"/>
        </w:rPr>
        <w:lastRenderedPageBreak/>
        <w:t>όπως το Υπουργείο Δικαιοσύνης συνηθίζει να βγάζει ανακοινώσεις τελευταία για την πορεία ποινικών υποθέσεων, θα μπορούσε ν</w:t>
      </w:r>
      <w:r>
        <w:rPr>
          <w:rFonts w:eastAsia="Times New Roman" w:cs="Times New Roman"/>
        </w:rPr>
        <w:t xml:space="preserve">α μας πει –και θα ενδιέφερε φαντάζομαι- εάν για δύο πρώην </w:t>
      </w:r>
      <w:r>
        <w:rPr>
          <w:rFonts w:eastAsia="Times New Roman" w:cs="Times New Roman"/>
        </w:rPr>
        <w:t>Π</w:t>
      </w:r>
      <w:r>
        <w:rPr>
          <w:rFonts w:eastAsia="Times New Roman" w:cs="Times New Roman"/>
        </w:rPr>
        <w:t>ρωθυπουργούς και οκτώ πρώην Υπουργούς, στους οποίους έχουμε έρευνα λογαριασμών, υπάρχει κάποιο εύρημα, το οποίο ίσως θα άλλαζε και όλο το περιβάλλον, όλη την ατμόσφαιρα. Δεν έχουμε κάποια ενημέρωση επ’ αυτού. Δεν θέλω να υποθέσω ότι είναι επιλεκτική η ενημ</w:t>
      </w:r>
      <w:r>
        <w:rPr>
          <w:rFonts w:eastAsia="Times New Roman" w:cs="Times New Roman"/>
        </w:rPr>
        <w:t xml:space="preserve">έρωση που γίνεται για την υπόθεση αυτή από το Υπουργείο Δικαιοσύνης. </w:t>
      </w:r>
    </w:p>
    <w:p w14:paraId="6F5C435F" w14:textId="77777777" w:rsidR="0016272D" w:rsidRDefault="008D6B83">
      <w:pPr>
        <w:spacing w:after="0" w:line="600" w:lineRule="auto"/>
        <w:ind w:firstLine="720"/>
        <w:jc w:val="both"/>
        <w:rPr>
          <w:rFonts w:eastAsia="Times New Roman" w:cs="Times New Roman"/>
        </w:rPr>
      </w:pPr>
      <w:r>
        <w:rPr>
          <w:rFonts w:eastAsia="Times New Roman" w:cs="Times New Roman"/>
        </w:rPr>
        <w:t>Επομένως η δικαιοσύνη έκανε τη νομική υπαγωγή, όταν έστειλε σε εμάς τον φάκελο και κράτησε για να εξετάσει ό,τι ήταν στη δική της αρμοδιότητα. Εσείς, όμως, στο θέμα της αρμοδιότητας, ότα</w:t>
      </w:r>
      <w:r>
        <w:rPr>
          <w:rFonts w:eastAsia="Times New Roman" w:cs="Times New Roman"/>
        </w:rPr>
        <w:t xml:space="preserve">ν κάνατε την πρόταση για τη σύσταση της </w:t>
      </w:r>
      <w:r>
        <w:rPr>
          <w:rFonts w:eastAsia="Times New Roman" w:cs="Times New Roman"/>
        </w:rPr>
        <w:t>π</w:t>
      </w:r>
      <w:r>
        <w:rPr>
          <w:rFonts w:eastAsia="Times New Roman" w:cs="Times New Roman"/>
        </w:rPr>
        <w:t xml:space="preserve">ροκαταρκτικής </w:t>
      </w:r>
      <w:r>
        <w:rPr>
          <w:rFonts w:eastAsia="Times New Roman" w:cs="Times New Roman"/>
        </w:rPr>
        <w:t>ε</w:t>
      </w:r>
      <w:r>
        <w:rPr>
          <w:rFonts w:eastAsia="Times New Roman" w:cs="Times New Roman"/>
        </w:rPr>
        <w:t>πιτροπής, δίδατε μια συγκεκριμένη αιτιολόγηση.</w:t>
      </w:r>
    </w:p>
    <w:p w14:paraId="6F5C4360"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Ξέρετε, κύριε </w:t>
      </w:r>
      <w:proofErr w:type="spellStart"/>
      <w:r>
        <w:rPr>
          <w:rFonts w:eastAsia="Times New Roman" w:cs="Times New Roman"/>
          <w:szCs w:val="24"/>
        </w:rPr>
        <w:t>Λάππα</w:t>
      </w:r>
      <w:proofErr w:type="spellEnd"/>
      <w:r>
        <w:rPr>
          <w:rFonts w:eastAsia="Times New Roman" w:cs="Times New Roman"/>
          <w:szCs w:val="24"/>
        </w:rPr>
        <w:t xml:space="preserve">, τι έλεγε αυτή η αιτιολόγηση στη σελίδα 7 της πρότασής σας; Έλεγε ότι η </w:t>
      </w:r>
      <w:r>
        <w:rPr>
          <w:rFonts w:eastAsia="Times New Roman" w:cs="Times New Roman"/>
          <w:szCs w:val="24"/>
        </w:rPr>
        <w:t>ο</w:t>
      </w:r>
      <w:r>
        <w:rPr>
          <w:rFonts w:eastAsia="Times New Roman" w:cs="Times New Roman"/>
          <w:szCs w:val="24"/>
        </w:rPr>
        <w:t>λομέλεια είχε τρεις δυνατότητες τότε. Η πρώτη δυνατότητα ήτα</w:t>
      </w:r>
      <w:r>
        <w:rPr>
          <w:rFonts w:eastAsia="Times New Roman" w:cs="Times New Roman"/>
          <w:szCs w:val="24"/>
        </w:rPr>
        <w:t>ν να ανα</w:t>
      </w:r>
      <w:r>
        <w:rPr>
          <w:rFonts w:eastAsia="Times New Roman" w:cs="Times New Roman"/>
          <w:szCs w:val="24"/>
        </w:rPr>
        <w:lastRenderedPageBreak/>
        <w:t xml:space="preserve">θέσει σε τριμελές γνωμοδοτικό συμβούλιο τον νομικό έλεγχο των στοιχείων της κατηγορίας και της αξιολόγησης της ουσιαστικής βασιμότητας. Δεν το πράξατε. Κακώς δεν το πράξατε ίσως. </w:t>
      </w:r>
    </w:p>
    <w:p w14:paraId="6F5C4361"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Δεν το πράξατε και εσείς, όχι μόνο εμείς. Και εσείς μπορούσατε να το κάνετε. </w:t>
      </w:r>
    </w:p>
    <w:p w14:paraId="6F5C4362"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Όμως, εν πάση </w:t>
      </w:r>
      <w:proofErr w:type="spellStart"/>
      <w:r>
        <w:rPr>
          <w:rFonts w:eastAsia="Times New Roman" w:cs="Times New Roman"/>
          <w:szCs w:val="24"/>
        </w:rPr>
        <w:t>περιπτώσει</w:t>
      </w:r>
      <w:proofErr w:type="spellEnd"/>
      <w:r>
        <w:rPr>
          <w:rFonts w:eastAsia="Times New Roman" w:cs="Times New Roman"/>
          <w:szCs w:val="24"/>
        </w:rPr>
        <w:t xml:space="preserve">, δική σας η ευθύνη. </w:t>
      </w:r>
    </w:p>
    <w:p w14:paraId="6F5C4363"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δεύτερη επιλογή ήταν να συστήσει ειδική κοινοβουλευτική επιτροπή για τη διενέργεια προκαταρκτικής εξέτασης κα</w:t>
      </w:r>
      <w:r>
        <w:rPr>
          <w:rFonts w:eastAsia="Times New Roman" w:cs="Times New Roman"/>
          <w:szCs w:val="24"/>
        </w:rPr>
        <w:t>ι η τρίτη επιλογή ήταν η ίδια να αποφανθεί άμεσα</w:t>
      </w:r>
      <w:r>
        <w:rPr>
          <w:rFonts w:eastAsia="Times New Roman" w:cs="Times New Roman"/>
          <w:szCs w:val="24"/>
        </w:rPr>
        <w:t>,</w:t>
      </w:r>
      <w:r>
        <w:rPr>
          <w:rFonts w:eastAsia="Times New Roman" w:cs="Times New Roman"/>
          <w:szCs w:val="24"/>
        </w:rPr>
        <w:t xml:space="preserve"> λόγω του πρόδηλου χαρακτήρα της κρίσης</w:t>
      </w:r>
      <w:r>
        <w:rPr>
          <w:rFonts w:eastAsia="Times New Roman" w:cs="Times New Roman"/>
          <w:szCs w:val="24"/>
        </w:rPr>
        <w:t>,</w:t>
      </w:r>
      <w:r>
        <w:rPr>
          <w:rFonts w:eastAsia="Times New Roman" w:cs="Times New Roman"/>
          <w:szCs w:val="24"/>
        </w:rPr>
        <w:t xml:space="preserve"> για την αποσβεστική προθεσμία ή για την αρμοδιότητα της τακτικής ποινικής δικαιοσύνης. </w:t>
      </w:r>
    </w:p>
    <w:p w14:paraId="6F5C4364"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Συνομολογείτε ότι αυτή τη δυνατότητα την είχατε ήδη από την πρώτη </w:t>
      </w:r>
      <w:r>
        <w:rPr>
          <w:rFonts w:eastAsia="Times New Roman" w:cs="Times New Roman"/>
          <w:szCs w:val="24"/>
        </w:rPr>
        <w:t>ο</w:t>
      </w:r>
      <w:r>
        <w:rPr>
          <w:rFonts w:eastAsia="Times New Roman" w:cs="Times New Roman"/>
          <w:szCs w:val="24"/>
        </w:rPr>
        <w:t>λομέλεια. Γ</w:t>
      </w:r>
      <w:r>
        <w:rPr>
          <w:rFonts w:eastAsia="Times New Roman" w:cs="Times New Roman"/>
          <w:szCs w:val="24"/>
        </w:rPr>
        <w:t>ια ποιον λόγο δεν την ασκήσατε τότε; Τι καινούργιο προέκυψε από αυτές τις συνε</w:t>
      </w:r>
      <w:r>
        <w:rPr>
          <w:rFonts w:eastAsia="Times New Roman" w:cs="Times New Roman"/>
          <w:szCs w:val="24"/>
        </w:rPr>
        <w:lastRenderedPageBreak/>
        <w:t xml:space="preserve">δριάσεις; Ποια ουσιαστική έρευνα έγινε; Τι καινούργιο </w:t>
      </w:r>
      <w:proofErr w:type="spellStart"/>
      <w:r>
        <w:rPr>
          <w:rFonts w:eastAsia="Times New Roman" w:cs="Times New Roman"/>
          <w:szCs w:val="24"/>
        </w:rPr>
        <w:t>εισφέρθηκε</w:t>
      </w:r>
      <w:proofErr w:type="spellEnd"/>
      <w:r>
        <w:rPr>
          <w:rFonts w:eastAsia="Times New Roman" w:cs="Times New Roman"/>
          <w:szCs w:val="24"/>
        </w:rPr>
        <w:t xml:space="preserve"> σε αυτή τη δικογραφία</w:t>
      </w:r>
      <w:r>
        <w:rPr>
          <w:rFonts w:eastAsia="Times New Roman" w:cs="Times New Roman"/>
          <w:szCs w:val="24"/>
        </w:rPr>
        <w:t>,</w:t>
      </w:r>
      <w:r>
        <w:rPr>
          <w:rFonts w:eastAsia="Times New Roman" w:cs="Times New Roman"/>
          <w:szCs w:val="24"/>
        </w:rPr>
        <w:t xml:space="preserve"> το οποίο άλλαξε τη στάση σας; Αυτό περί αρμοδιότητας δεν το ξέρατε στην πρώτη συνεδρίαση; </w:t>
      </w:r>
      <w:r>
        <w:rPr>
          <w:rFonts w:eastAsia="Times New Roman" w:cs="Times New Roman"/>
          <w:szCs w:val="24"/>
        </w:rPr>
        <w:t>Μπορούσατε από την πρώτη συνεδρίαση να το πείτε ως επιλογή. Είχατε επιλογή ως ολομέλεια, όπως κάνατε με την απιστία. Γιατί δεν το κάνατε στην πρώτη συνεδρίαση; Τι καινούργιο έγινε σε αυτές τις δέκα συνεδριάσεις; Τι καινούργιο έγινε με αυτές τις τριάντα ώρε</w:t>
      </w:r>
      <w:r>
        <w:rPr>
          <w:rFonts w:eastAsia="Times New Roman" w:cs="Times New Roman"/>
          <w:szCs w:val="24"/>
        </w:rPr>
        <w:t xml:space="preserve">ς εργασιών της </w:t>
      </w:r>
      <w:r>
        <w:rPr>
          <w:rFonts w:eastAsia="Times New Roman" w:cs="Times New Roman"/>
          <w:szCs w:val="24"/>
        </w:rPr>
        <w:t>ε</w:t>
      </w:r>
      <w:r>
        <w:rPr>
          <w:rFonts w:eastAsia="Times New Roman" w:cs="Times New Roman"/>
          <w:szCs w:val="24"/>
        </w:rPr>
        <w:t xml:space="preserve">πιτροπής, το οποίο να δικαιολογεί τώρα την πρόταση, έτσι όπως έρχεται αυτή τη στιγμή; </w:t>
      </w:r>
    </w:p>
    <w:p w14:paraId="6F5C4365"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Εσείς τι κάνατε σε αυτές τις συνεδριάσεις; Είχατε την υποχρέωση</w:t>
      </w:r>
      <w:r>
        <w:rPr>
          <w:rFonts w:eastAsia="Times New Roman" w:cs="Times New Roman"/>
          <w:szCs w:val="24"/>
        </w:rPr>
        <w:t>,</w:t>
      </w:r>
      <w:r>
        <w:rPr>
          <w:rFonts w:eastAsia="Times New Roman" w:cs="Times New Roman"/>
          <w:szCs w:val="24"/>
        </w:rPr>
        <w:t xml:space="preserve"> με βάση την απόφαση, έτσι όπως εσείς ως </w:t>
      </w:r>
      <w:r>
        <w:rPr>
          <w:rFonts w:eastAsia="Times New Roman" w:cs="Times New Roman"/>
          <w:szCs w:val="24"/>
        </w:rPr>
        <w:t>Π</w:t>
      </w:r>
      <w:r>
        <w:rPr>
          <w:rFonts w:eastAsia="Times New Roman" w:cs="Times New Roman"/>
          <w:szCs w:val="24"/>
        </w:rPr>
        <w:t>λειοψηφία την ορίσατε, να εξετάσετε τα πραγματι</w:t>
      </w:r>
      <w:r>
        <w:rPr>
          <w:rFonts w:eastAsia="Times New Roman" w:cs="Times New Roman"/>
          <w:szCs w:val="24"/>
        </w:rPr>
        <w:t xml:space="preserve">κά ζητήματα του χρόνου, του τρόπου και της αμεσότητας των πράξεων. Έτσι ακριβώς το λέτε. Αν ήταν αυτά, βεβαίως, αν ήταν μόνο ο χρόνος και ο τρόπος, όπως τώρα προσπαθήσατε να το αιτιολογήσετε κάποιοι από εσάς, θα μπορούσε από την πρώτη συνεδρίαση να λυθεί. </w:t>
      </w:r>
    </w:p>
    <w:p w14:paraId="6F5C4366"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Εσείς, ενώ κάνατε μια επιτροπή</w:t>
      </w:r>
      <w:r>
        <w:rPr>
          <w:rFonts w:eastAsia="Times New Roman" w:cs="Times New Roman"/>
          <w:szCs w:val="24"/>
        </w:rPr>
        <w:t>,</w:t>
      </w:r>
      <w:r>
        <w:rPr>
          <w:rFonts w:eastAsia="Times New Roman" w:cs="Times New Roman"/>
          <w:szCs w:val="24"/>
        </w:rPr>
        <w:t xml:space="preserve"> για να δείτε όλα αυτά τα ουσιαστικά ζητήματα, δεν κάνατε τίποτα εξ αυτών και το σημαντικότερο όλων –που είναι το μόνο που ακούει ο ελληνικός λαός- είναι ότι δεν επιτρέψατε την ουσιαστική διερεύνηση της υπόθεσης, αποφύγατε ν</w:t>
      </w:r>
      <w:r>
        <w:rPr>
          <w:rFonts w:eastAsia="Times New Roman" w:cs="Times New Roman"/>
          <w:szCs w:val="24"/>
        </w:rPr>
        <w:t xml:space="preserve">α έρθουν οι μάρτυρες με όποιον τρόπο επέλεγε η </w:t>
      </w:r>
      <w:r>
        <w:rPr>
          <w:rFonts w:eastAsia="Times New Roman" w:cs="Times New Roman"/>
          <w:szCs w:val="24"/>
        </w:rPr>
        <w:t>Π</w:t>
      </w:r>
      <w:r>
        <w:rPr>
          <w:rFonts w:eastAsia="Times New Roman" w:cs="Times New Roman"/>
          <w:szCs w:val="24"/>
        </w:rPr>
        <w:t xml:space="preserve">λειοψηφία στην </w:t>
      </w:r>
      <w:r>
        <w:rPr>
          <w:rFonts w:eastAsia="Times New Roman" w:cs="Times New Roman"/>
          <w:szCs w:val="24"/>
        </w:rPr>
        <w:t>ε</w:t>
      </w:r>
      <w:r>
        <w:rPr>
          <w:rFonts w:eastAsia="Times New Roman" w:cs="Times New Roman"/>
          <w:szCs w:val="24"/>
        </w:rPr>
        <w:t xml:space="preserve">πιτροπή για να καταθέσουν. Και αυτή τη στιγμή τα μοναδικά αποδεικτικά στοιχεία σε βάρος των δέκα εμπλεκομένων προσώπων, που είναι οι καταθέσεις αυτών των μαρτύρων, έχουν μείνει στο σκοτάδι. </w:t>
      </w:r>
    </w:p>
    <w:p w14:paraId="6F5C4367"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ρνηθήκατε, ενώ ήσασταν η </w:t>
      </w:r>
      <w:r>
        <w:rPr>
          <w:rFonts w:eastAsia="Times New Roman" w:cs="Times New Roman"/>
          <w:szCs w:val="24"/>
        </w:rPr>
        <w:t>Π</w:t>
      </w:r>
      <w:r>
        <w:rPr>
          <w:rFonts w:eastAsia="Times New Roman" w:cs="Times New Roman"/>
          <w:szCs w:val="24"/>
        </w:rPr>
        <w:t xml:space="preserve">λειοψηφία, ενώ είχατε τη δυνατότητα να οδηγήσετε εσείς εκεί που θέλατε την </w:t>
      </w:r>
      <w:r>
        <w:rPr>
          <w:rFonts w:eastAsia="Times New Roman" w:cs="Times New Roman"/>
          <w:szCs w:val="24"/>
        </w:rPr>
        <w:t>ε</w:t>
      </w:r>
      <w:r>
        <w:rPr>
          <w:rFonts w:eastAsia="Times New Roman" w:cs="Times New Roman"/>
          <w:szCs w:val="24"/>
        </w:rPr>
        <w:t xml:space="preserve">πιτροπή, με τις αποφάσεις και τα πορίσματά σας αρνηθήκατε, φοβηθήκατε, παραλείψατε, κρύψατε τους μάρτυρες. </w:t>
      </w:r>
    </w:p>
    <w:p w14:paraId="6F5C4368"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Είμαστε εδώ μετά από τρεισήμισι μήνες και ο </w:t>
      </w:r>
      <w:r>
        <w:rPr>
          <w:rFonts w:eastAsia="Times New Roman" w:cs="Times New Roman"/>
          <w:szCs w:val="24"/>
        </w:rPr>
        <w:t xml:space="preserve">ελληνικός λαός δεν έχει τη δυνατότητα να πληροφορηθεί αν αξιολογείται ως αξιόπιστη η κατάσταση αυτών των μαρτύρων, αν υπάρχουν άλλα στοιχεία που να συνδέουν αυτούς τους μάρτυρες με άλλα </w:t>
      </w:r>
      <w:r>
        <w:rPr>
          <w:rFonts w:eastAsia="Times New Roman" w:cs="Times New Roman"/>
          <w:szCs w:val="24"/>
        </w:rPr>
        <w:lastRenderedPageBreak/>
        <w:t>ευρήματα. Και</w:t>
      </w:r>
      <w:r>
        <w:rPr>
          <w:rFonts w:eastAsia="Times New Roman" w:cs="Times New Roman"/>
          <w:szCs w:val="24"/>
        </w:rPr>
        <w:t>,</w:t>
      </w:r>
      <w:r>
        <w:rPr>
          <w:rFonts w:eastAsia="Times New Roman" w:cs="Times New Roman"/>
          <w:szCs w:val="24"/>
        </w:rPr>
        <w:t xml:space="preserve"> γενικότερα, έχουμε μια θολή εικόνα, η οποία έχει δημιου</w:t>
      </w:r>
      <w:r>
        <w:rPr>
          <w:rFonts w:eastAsia="Times New Roman" w:cs="Times New Roman"/>
          <w:szCs w:val="24"/>
        </w:rPr>
        <w:t xml:space="preserve">ργηθεί από εσάς σκοπίμως. Και για αυτόν τον λόγο λέμε ότι υπηρετείτε πολιτικές σκοπιμότητες. </w:t>
      </w:r>
    </w:p>
    <w:p w14:paraId="6F5C4369"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κάνω ένα απλό ερώτημα για σήμερα για τις δέκα κάλπες: Κύριε </w:t>
      </w:r>
      <w:proofErr w:type="spellStart"/>
      <w:r>
        <w:rPr>
          <w:rFonts w:eastAsia="Times New Roman" w:cs="Times New Roman"/>
          <w:szCs w:val="24"/>
        </w:rPr>
        <w:t>Λάππα</w:t>
      </w:r>
      <w:proofErr w:type="spellEnd"/>
      <w:r>
        <w:rPr>
          <w:rFonts w:eastAsia="Times New Roman" w:cs="Times New Roman"/>
          <w:szCs w:val="24"/>
        </w:rPr>
        <w:t xml:space="preserve">, αν η Βουλή είναι αναρμόδια για τον </w:t>
      </w:r>
      <w:r>
        <w:rPr>
          <w:rFonts w:eastAsia="Times New Roman" w:cs="Times New Roman"/>
          <w:szCs w:val="24"/>
        </w:rPr>
        <w:t xml:space="preserve">κ. </w:t>
      </w:r>
      <w:proofErr w:type="spellStart"/>
      <w:r>
        <w:rPr>
          <w:rFonts w:eastAsia="Times New Roman" w:cs="Times New Roman"/>
          <w:szCs w:val="24"/>
        </w:rPr>
        <w:t>Πικραμμένο</w:t>
      </w:r>
      <w:proofErr w:type="spellEnd"/>
      <w:r>
        <w:rPr>
          <w:rFonts w:eastAsia="Times New Roman" w:cs="Times New Roman"/>
          <w:szCs w:val="24"/>
        </w:rPr>
        <w:t xml:space="preserve">, είναι δυνατόν να είναι αρμόδια για τον κ. </w:t>
      </w:r>
      <w:r>
        <w:rPr>
          <w:rFonts w:eastAsia="Times New Roman" w:cs="Times New Roman"/>
          <w:szCs w:val="24"/>
        </w:rPr>
        <w:t xml:space="preserve">Σαμαρά; Ένα είναι το ερώτημα, όπως το θέτετε. Υπάρχει ή δεν υπάρχει αρμοδιότητα; Γιατί θέλουμε δέκα κάλπες; Διότι βλέπουμε ότι θέλουμε τα ονόματα και των δέκα σε μία κάλπη, σε κάθε κάλπη το όνομα καθενός, να περνάει αυτή η εικόνα έξω. </w:t>
      </w:r>
    </w:p>
    <w:p w14:paraId="6F5C436A"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 είναι για τον ένα</w:t>
      </w:r>
      <w:r>
        <w:rPr>
          <w:rFonts w:eastAsia="Times New Roman" w:cs="Times New Roman"/>
          <w:szCs w:val="24"/>
        </w:rPr>
        <w:t>ν Υπουργό αναρμόδια η Βουλή, είναι δυνατόν για τον άλλο</w:t>
      </w:r>
      <w:r>
        <w:rPr>
          <w:rFonts w:eastAsia="Times New Roman" w:cs="Times New Roman"/>
          <w:szCs w:val="24"/>
        </w:rPr>
        <w:t>ν</w:t>
      </w:r>
      <w:r>
        <w:rPr>
          <w:rFonts w:eastAsia="Times New Roman" w:cs="Times New Roman"/>
          <w:szCs w:val="24"/>
        </w:rPr>
        <w:t xml:space="preserve"> Υπουργό να είναι αρμόδια; Γιατί θέλουμε δέκα κάλπες; Απαντήστε μου</w:t>
      </w:r>
      <w:r w:rsidRPr="00646F0A">
        <w:rPr>
          <w:rFonts w:eastAsia="Times New Roman" w:cs="Times New Roman"/>
          <w:szCs w:val="24"/>
        </w:rPr>
        <w:t>!</w:t>
      </w:r>
      <w:r>
        <w:rPr>
          <w:rFonts w:eastAsia="Times New Roman" w:cs="Times New Roman"/>
          <w:szCs w:val="24"/>
        </w:rPr>
        <w:t xml:space="preserve"> Θέμα αρμοδιότητας λύνουμε, είναι τυπικό ζήτημα. Δεν μπαίνουμε στην ουσία. Δεν μπαίνουμε, όπως είπατε και εσείς, στη διερεύνηση των </w:t>
      </w:r>
      <w:r>
        <w:rPr>
          <w:rFonts w:eastAsia="Times New Roman" w:cs="Times New Roman"/>
          <w:szCs w:val="24"/>
        </w:rPr>
        <w:t xml:space="preserve">ενδείξεων επί των εγκλημάτων ή ενδείξεων ενοχής των εμπλεκομένων προσώπων. Για ποιον λόγο, λοιπόν, θέλουμε δέκα κάλπες; Διότι θέλουμε το βράδυ να λέμε τον αριθμό με τον οποίο </w:t>
      </w:r>
      <w:r>
        <w:rPr>
          <w:rFonts w:eastAsia="Times New Roman" w:cs="Times New Roman"/>
          <w:szCs w:val="24"/>
          <w:lang w:val="en-US"/>
        </w:rPr>
        <w:t>o</w:t>
      </w:r>
      <w:r w:rsidRPr="00646F0A">
        <w:rPr>
          <w:rFonts w:eastAsia="Times New Roman" w:cs="Times New Roman"/>
          <w:szCs w:val="24"/>
        </w:rPr>
        <w:t xml:space="preserve"> </w:t>
      </w:r>
      <w:r>
        <w:rPr>
          <w:rFonts w:eastAsia="Times New Roman" w:cs="Times New Roman"/>
          <w:szCs w:val="24"/>
        </w:rPr>
        <w:t xml:space="preserve">καθένας δήθεν εξ αυτών </w:t>
      </w:r>
      <w:r>
        <w:rPr>
          <w:rFonts w:eastAsia="Times New Roman" w:cs="Times New Roman"/>
          <w:szCs w:val="24"/>
        </w:rPr>
        <w:lastRenderedPageBreak/>
        <w:t>αξιολογήθηκε και κρίθηκε ως ύποπτος ενοχής, για να παραπ</w:t>
      </w:r>
      <w:r>
        <w:rPr>
          <w:rFonts w:eastAsia="Times New Roman" w:cs="Times New Roman"/>
          <w:szCs w:val="24"/>
        </w:rPr>
        <w:t xml:space="preserve">εμφθεί δήθεν στη δικαιοσύνη. </w:t>
      </w:r>
    </w:p>
    <w:p w14:paraId="6F5C436B"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Νομίζω ότι έχει αποκαλυφθεί πραγματικά η μεθόδευση η οποία γίνεται και η σκοπιμότητα που υπάρχει σε εσάς. </w:t>
      </w:r>
    </w:p>
    <w:p w14:paraId="6F5C436C"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Εμείς ως </w:t>
      </w:r>
      <w:r>
        <w:rPr>
          <w:rFonts w:eastAsia="Times New Roman" w:cs="Times New Roman"/>
          <w:szCs w:val="24"/>
        </w:rPr>
        <w:t>Μ</w:t>
      </w:r>
      <w:r>
        <w:rPr>
          <w:rFonts w:eastAsia="Times New Roman" w:cs="Times New Roman"/>
          <w:szCs w:val="24"/>
        </w:rPr>
        <w:t>ειοψηφία, όπως πάντα συναινούσαμε στις συστάσεις τέτοιων επιτροπών, το πράξαμε για μία ακόμα φορά. Όλη η Αντι</w:t>
      </w:r>
      <w:r>
        <w:rPr>
          <w:rFonts w:eastAsia="Times New Roman" w:cs="Times New Roman"/>
          <w:szCs w:val="24"/>
        </w:rPr>
        <w:t xml:space="preserve">πολίτευση –και το επαναλαμβάνω, όλη η Αντιπολίτευση- ζήτησε να έρθουν οι μάρτυρες και να παρουσιαστούν στη Βουλή, ζήτησε να εξετασθούν στην </w:t>
      </w:r>
      <w:r>
        <w:rPr>
          <w:rFonts w:eastAsia="Times New Roman" w:cs="Times New Roman"/>
          <w:szCs w:val="24"/>
        </w:rPr>
        <w:t>ε</w:t>
      </w:r>
      <w:r>
        <w:rPr>
          <w:rFonts w:eastAsia="Times New Roman" w:cs="Times New Roman"/>
          <w:szCs w:val="24"/>
        </w:rPr>
        <w:t>πιτροπή με όποιον τρόπο επιλεγεί, για να προστατευθεί και η ανωνυμία τους ακόμα. Το αποδεχθήκαμε, δεν είπαμε να έρθ</w:t>
      </w:r>
      <w:r>
        <w:rPr>
          <w:rFonts w:eastAsia="Times New Roman" w:cs="Times New Roman"/>
          <w:szCs w:val="24"/>
        </w:rPr>
        <w:t xml:space="preserve">ουν κατά πρόσωπο. Δεν μπήκατε καν σε αυτή τη συζήτηση και το ζητούσε όλη η Αντιπολίτευση και το επαναλαμβάνω. </w:t>
      </w:r>
    </w:p>
    <w:p w14:paraId="6F5C436D"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Τώρα έρχεστε εδώ, στη συνέχεια αυτής της μεθόδευσης</w:t>
      </w:r>
      <w:r>
        <w:rPr>
          <w:rFonts w:eastAsia="Times New Roman" w:cs="Times New Roman"/>
          <w:szCs w:val="24"/>
        </w:rPr>
        <w:t>,</w:t>
      </w:r>
      <w:r>
        <w:rPr>
          <w:rFonts w:eastAsia="Times New Roman" w:cs="Times New Roman"/>
          <w:szCs w:val="24"/>
        </w:rPr>
        <w:t xml:space="preserve"> και λέτε στη δικαιοσύνη αυτό που η δικαιοσύνη πριν από τέσσερις μήνες είπε σε εσάς, να εξετά</w:t>
      </w:r>
      <w:r>
        <w:rPr>
          <w:rFonts w:eastAsia="Times New Roman" w:cs="Times New Roman"/>
          <w:szCs w:val="24"/>
        </w:rPr>
        <w:t xml:space="preserve">σετε την υπόθεση. Αρνηθήκατε να εξετάσετε την υπόθεση, αρνηθήκατε να φέρετε τους μάρτυρες ενώπιον της </w:t>
      </w:r>
      <w:r>
        <w:rPr>
          <w:rFonts w:eastAsia="Times New Roman" w:cs="Times New Roman"/>
          <w:szCs w:val="24"/>
        </w:rPr>
        <w:t>ε</w:t>
      </w:r>
      <w:r>
        <w:rPr>
          <w:rFonts w:eastAsia="Times New Roman" w:cs="Times New Roman"/>
          <w:szCs w:val="24"/>
        </w:rPr>
        <w:t>πιτροπής και αυτή τη στιγμή με εφευρήματα προσπαθείτε πραγματικά να διατηρήσετε και να συντηρήσετε αυτή την ακραία περίπτωση εμπαιγμού της δικαιοσύνης, α</w:t>
      </w:r>
      <w:r>
        <w:rPr>
          <w:rFonts w:eastAsia="Times New Roman" w:cs="Times New Roman"/>
          <w:szCs w:val="24"/>
        </w:rPr>
        <w:t xml:space="preserve">υτή την ακραία περίπτωση κατασυκοφάντησης ανθρώπων πολιτικών με συγκεκριμένο πολιτικό ρόλο, χωρίς να τους δίνετε την ουσιαστική δυνατότητα να υπερασπιστούν τον εαυτό τους. </w:t>
      </w:r>
    </w:p>
    <w:p w14:paraId="6F5C436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Νομίζω ότι στην αποψινή ψηφοφορία ένα πρέπει να θυμούνται οι συνάδελφοι του ΣΥΡΙΖΑ:</w:t>
      </w:r>
      <w:r>
        <w:rPr>
          <w:rFonts w:eastAsia="Times New Roman" w:cs="Times New Roman"/>
          <w:szCs w:val="24"/>
        </w:rPr>
        <w:t xml:space="preserve"> Ψηφίζουν οριστικά τη μη ουσιαστική διερεύνηση αυτής της υπόθεσης. Φοβήθηκαν να διερευνήσουν ουσιαστικά αυτή την υπόθεση</w:t>
      </w:r>
      <w:r>
        <w:rPr>
          <w:rFonts w:eastAsia="Times New Roman" w:cs="Times New Roman"/>
          <w:szCs w:val="24"/>
        </w:rPr>
        <w:t>,</w:t>
      </w:r>
      <w:r>
        <w:rPr>
          <w:rFonts w:eastAsia="Times New Roman" w:cs="Times New Roman"/>
          <w:szCs w:val="24"/>
        </w:rPr>
        <w:t xml:space="preserve"> γιατί τότε θα αποκαλύπτονταν, γιατί ήταν οι ηθικοί αυτουργοί οι οποίοι την έστησαν.</w:t>
      </w:r>
    </w:p>
    <w:p w14:paraId="6F5C436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6F5C4370"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w:t>
      </w:r>
      <w:r>
        <w:rPr>
          <w:rFonts w:eastAsia="Times New Roman" w:cs="Times New Roman"/>
          <w:szCs w:val="24"/>
        </w:rPr>
        <w:t>γα της Νέας Δημοκρατίας)</w:t>
      </w:r>
    </w:p>
    <w:p w14:paraId="6F5C4371" w14:textId="77777777" w:rsidR="0016272D" w:rsidRDefault="008D6B83">
      <w:pPr>
        <w:spacing w:line="600" w:lineRule="auto"/>
        <w:ind w:firstLine="720"/>
        <w:jc w:val="both"/>
        <w:rPr>
          <w:rFonts w:eastAsia="Times New Roman" w:cs="Times New Roman"/>
          <w:szCs w:val="24"/>
        </w:rPr>
      </w:pPr>
      <w:r w:rsidRPr="00FE6F04">
        <w:rPr>
          <w:rFonts w:eastAsia="Times New Roman" w:cs="Times New Roman"/>
          <w:b/>
          <w:szCs w:val="24"/>
        </w:rPr>
        <w:t>ΠΡΟΕΔΡΕΥΟΥΣΑ (Αναστασία Χριστοδουλοπούλου):</w:t>
      </w:r>
      <w:r>
        <w:rPr>
          <w:rFonts w:eastAsia="Times New Roman" w:cs="Times New Roman"/>
          <w:szCs w:val="24"/>
        </w:rPr>
        <w:t xml:space="preserve"> Θα καλέσω τώρα στο Βήμα τον κ. Γεωργιάδη, που </w:t>
      </w:r>
      <w:r>
        <w:rPr>
          <w:rFonts w:eastAsia="Times New Roman" w:cs="Times New Roman"/>
          <w:szCs w:val="24"/>
        </w:rPr>
        <w:t xml:space="preserve">μόλις </w:t>
      </w:r>
      <w:r>
        <w:rPr>
          <w:rFonts w:eastAsia="Times New Roman" w:cs="Times New Roman"/>
          <w:szCs w:val="24"/>
        </w:rPr>
        <w:t>κατέβηκε από την Προεδρική Έδρα</w:t>
      </w:r>
      <w:r>
        <w:rPr>
          <w:rFonts w:eastAsia="Times New Roman" w:cs="Times New Roman"/>
          <w:szCs w:val="24"/>
        </w:rPr>
        <w:t xml:space="preserve">, ώστε να μιλήσει, και ζητάμε συγγνώμη από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και τον κ. </w:t>
      </w:r>
      <w:proofErr w:type="spellStart"/>
      <w:r>
        <w:rPr>
          <w:rFonts w:eastAsia="Times New Roman" w:cs="Times New Roman"/>
          <w:szCs w:val="24"/>
        </w:rPr>
        <w:t>Αμυρά</w:t>
      </w:r>
      <w:proofErr w:type="spellEnd"/>
      <w:r>
        <w:rPr>
          <w:rFonts w:eastAsia="Times New Roman" w:cs="Times New Roman"/>
          <w:szCs w:val="24"/>
        </w:rPr>
        <w:t>. Ευχαριστούμε.</w:t>
      </w:r>
    </w:p>
    <w:p w14:paraId="6F5C4372" w14:textId="77777777" w:rsidR="0016272D" w:rsidRDefault="008D6B83">
      <w:pPr>
        <w:spacing w:line="600" w:lineRule="auto"/>
        <w:ind w:firstLine="720"/>
        <w:jc w:val="both"/>
        <w:rPr>
          <w:rFonts w:eastAsia="Times New Roman" w:cs="Times New Roman"/>
          <w:szCs w:val="24"/>
        </w:rPr>
      </w:pPr>
      <w:r w:rsidRPr="000055D0">
        <w:rPr>
          <w:rFonts w:eastAsia="Times New Roman" w:cs="Times New Roman"/>
          <w:b/>
          <w:szCs w:val="24"/>
        </w:rPr>
        <w:t>ΜΑΡΙΟΣ</w:t>
      </w:r>
      <w:r w:rsidRPr="000055D0">
        <w:rPr>
          <w:rFonts w:eastAsia="Times New Roman" w:cs="Times New Roman"/>
          <w:b/>
          <w:szCs w:val="24"/>
        </w:rPr>
        <w:t xml:space="preserve"> ΓΕΩΡΓΙΑΔΗΣ</w:t>
      </w:r>
      <w:r>
        <w:rPr>
          <w:rFonts w:eastAsia="Times New Roman" w:cs="Times New Roman"/>
          <w:b/>
          <w:szCs w:val="24"/>
        </w:rPr>
        <w:t xml:space="preserve"> (Θ΄ Αντιπρόεδρος της Βουλής)</w:t>
      </w:r>
      <w:r w:rsidRPr="000055D0">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κυρία Πρόεδρε, και ευχαριστώ και τους δύο συναδέλφους που βοηθάνε στη διαδικασία.</w:t>
      </w:r>
    </w:p>
    <w:p w14:paraId="6F5C437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για το </w:t>
      </w:r>
      <w:r>
        <w:rPr>
          <w:rFonts w:eastAsia="Times New Roman" w:cs="Times New Roman"/>
          <w:szCs w:val="24"/>
        </w:rPr>
        <w:t>π</w:t>
      </w:r>
      <w:r>
        <w:rPr>
          <w:rFonts w:eastAsia="Times New Roman" w:cs="Times New Roman"/>
          <w:szCs w:val="24"/>
        </w:rPr>
        <w:t>όρισμα που συζητάμε σήμερα</w:t>
      </w:r>
      <w:r>
        <w:rPr>
          <w:rFonts w:eastAsia="Times New Roman" w:cs="Times New Roman"/>
          <w:szCs w:val="24"/>
        </w:rPr>
        <w:t>,</w:t>
      </w:r>
      <w:r>
        <w:rPr>
          <w:rFonts w:eastAsia="Times New Roman" w:cs="Times New Roman"/>
          <w:szCs w:val="24"/>
        </w:rPr>
        <w:t xml:space="preserve"> λυπάμαι που θα το πω, αλλά οι πρώτες εξήντα σελίδες </w:t>
      </w:r>
      <w:r>
        <w:rPr>
          <w:rFonts w:eastAsia="Times New Roman" w:cs="Times New Roman"/>
          <w:szCs w:val="24"/>
        </w:rPr>
        <w:t>–</w:t>
      </w:r>
      <w:r>
        <w:rPr>
          <w:rFonts w:eastAsia="Times New Roman" w:cs="Times New Roman"/>
          <w:szCs w:val="24"/>
        </w:rPr>
        <w:t>ή</w:t>
      </w:r>
      <w:r>
        <w:rPr>
          <w:rFonts w:eastAsia="Times New Roman" w:cs="Times New Roman"/>
          <w:szCs w:val="24"/>
        </w:rPr>
        <w:t>,</w:t>
      </w:r>
      <w:r>
        <w:rPr>
          <w:rFonts w:eastAsia="Times New Roman" w:cs="Times New Roman"/>
          <w:szCs w:val="24"/>
        </w:rPr>
        <w:t xml:space="preserve"> κατά την αρίθμηση της Κυβέρνησης ΣΥΡΙΖΑ</w:t>
      </w:r>
      <w:r>
        <w:rPr>
          <w:rFonts w:eastAsia="Times New Roman" w:cs="Times New Roman"/>
          <w:szCs w:val="24"/>
        </w:rPr>
        <w:t>,</w:t>
      </w:r>
      <w:r>
        <w:rPr>
          <w:rFonts w:eastAsia="Times New Roman" w:cs="Times New Roman"/>
          <w:szCs w:val="24"/>
        </w:rPr>
        <w:t xml:space="preserve"> οι πρώτες πενήντα έξι του</w:t>
      </w:r>
      <w:r>
        <w:rPr>
          <w:rFonts w:eastAsia="Times New Roman" w:cs="Times New Roman"/>
          <w:szCs w:val="24"/>
        </w:rPr>
        <w:t>–</w:t>
      </w:r>
      <w:r>
        <w:rPr>
          <w:rFonts w:eastAsia="Times New Roman" w:cs="Times New Roman"/>
          <w:szCs w:val="24"/>
        </w:rPr>
        <w:t xml:space="preserve"> άνετα θα μπορούσαν να μην υπάρχουν, παρά τις φιλότιμες προσπάθειες των εισηγητών και των λοιπών να μας πείσουν για τη δήθεν σπουδαιότητα και μοναδικότητα των συμπερασμάτων που περιλαμβάνο</w:t>
      </w:r>
      <w:r>
        <w:rPr>
          <w:rFonts w:eastAsia="Times New Roman" w:cs="Times New Roman"/>
          <w:szCs w:val="24"/>
        </w:rPr>
        <w:t>νται.</w:t>
      </w:r>
    </w:p>
    <w:p w14:paraId="6F5C437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Η σπατάλη, όμως, λόγων και κειμένων δεν περιορίζεται εκεί. </w:t>
      </w:r>
      <w:proofErr w:type="spellStart"/>
      <w:r>
        <w:rPr>
          <w:rFonts w:eastAsia="Times New Roman" w:cs="Times New Roman"/>
          <w:szCs w:val="24"/>
        </w:rPr>
        <w:t>Εκατόν</w:t>
      </w:r>
      <w:proofErr w:type="spellEnd"/>
      <w:r>
        <w:rPr>
          <w:rFonts w:eastAsia="Times New Roman" w:cs="Times New Roman"/>
          <w:szCs w:val="24"/>
        </w:rPr>
        <w:t xml:space="preserve"> τριάντα πέντε χιλιάδες λέξεις εκφωνήθηκαν στην αρχή της συζήτησης στην Ολομέλεια της 21</w:t>
      </w:r>
      <w:r w:rsidRPr="00A67E12">
        <w:rPr>
          <w:rFonts w:eastAsia="Times New Roman" w:cs="Times New Roman"/>
          <w:szCs w:val="24"/>
          <w:vertAlign w:val="superscript"/>
        </w:rPr>
        <w:t>ης</w:t>
      </w:r>
      <w:r>
        <w:rPr>
          <w:rFonts w:eastAsia="Times New Roman" w:cs="Times New Roman"/>
          <w:szCs w:val="24"/>
        </w:rPr>
        <w:t xml:space="preserve"> Φεβρουαρίου και πιθανότατα άλλες τόσες ή περισσότερες κατά τη διάρκεια των τριάντα ωρών των συ</w:t>
      </w:r>
      <w:r>
        <w:rPr>
          <w:rFonts w:eastAsia="Times New Roman" w:cs="Times New Roman"/>
          <w:szCs w:val="24"/>
        </w:rPr>
        <w:t xml:space="preserve">νεδριάσεων της </w:t>
      </w:r>
      <w:r>
        <w:rPr>
          <w:rFonts w:eastAsia="Times New Roman" w:cs="Times New Roman"/>
          <w:szCs w:val="24"/>
        </w:rPr>
        <w:t>ε</w:t>
      </w:r>
      <w:r>
        <w:rPr>
          <w:rFonts w:eastAsia="Times New Roman" w:cs="Times New Roman"/>
          <w:szCs w:val="24"/>
        </w:rPr>
        <w:t>πιτροπής, χωρίς τελικά να υπάρχει έστω ή να έχει προκύψει κάτι ουσιαστικό. Οι δήθεν εμβαθύνσεις ή οι προσπάθειες συσκότισης με επίδειξη επιστημονικού επιπέδου ανάλυσης, μηδενικού αποτελέσματος όμως στο τέλος της ημέρας, μόνο σε αφελείς μπορ</w:t>
      </w:r>
      <w:r>
        <w:rPr>
          <w:rFonts w:eastAsia="Times New Roman" w:cs="Times New Roman"/>
          <w:szCs w:val="24"/>
        </w:rPr>
        <w:t xml:space="preserve">ούν να απευθύνονται. Η όλη δε μεθόδευση μόνο επικοινωνιακούς λόγους μπορεί να εξυπηρετήσει και αυτό το έχουμε πει πάρα πολλές φορές. </w:t>
      </w:r>
    </w:p>
    <w:p w14:paraId="6F5C437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Δυστυχώς, κάποιοι κεκαλυμμένοι, υπαρκτοί ή ανύπαρκτοι, μάρτυρες, με όνομα ή χωρίς, με επώνυμο ή χωρίς και η γνωστή επιπέδο</w:t>
      </w:r>
      <w:r>
        <w:rPr>
          <w:rFonts w:eastAsia="Times New Roman" w:cs="Times New Roman"/>
          <w:szCs w:val="24"/>
        </w:rPr>
        <w:t xml:space="preserve">υ καφενείου επιχειρηματολογία τους κατάφεραν να αναγκάσουν έντεκα μέλη της κυβερνητικής πλειοψηφίας στην </w:t>
      </w:r>
      <w:r>
        <w:rPr>
          <w:rFonts w:eastAsia="Times New Roman" w:cs="Times New Roman"/>
          <w:szCs w:val="24"/>
        </w:rPr>
        <w:t>ε</w:t>
      </w:r>
      <w:r>
        <w:rPr>
          <w:rFonts w:eastAsia="Times New Roman" w:cs="Times New Roman"/>
          <w:szCs w:val="24"/>
        </w:rPr>
        <w:t>πιτροπή να γεμίσουν πενήντα έξι ολόκληρες σελίδες Α4 με αχρείαστη, ανούσια και άχρηστη πολυλογία. Όχι βέβαια ότι οι υπόλοιπες σελίδες των λεγομένων «π</w:t>
      </w:r>
      <w:r>
        <w:rPr>
          <w:rFonts w:eastAsia="Times New Roman" w:cs="Times New Roman"/>
          <w:szCs w:val="24"/>
        </w:rPr>
        <w:t xml:space="preserve">ορισμάτων» των </w:t>
      </w:r>
      <w:r>
        <w:rPr>
          <w:rFonts w:eastAsia="Times New Roman" w:cs="Times New Roman"/>
          <w:szCs w:val="24"/>
        </w:rPr>
        <w:lastRenderedPageBreak/>
        <w:t xml:space="preserve">άλλων </w:t>
      </w:r>
      <w:r>
        <w:rPr>
          <w:rFonts w:eastAsia="Times New Roman" w:cs="Times New Roman"/>
          <w:szCs w:val="24"/>
        </w:rPr>
        <w:t>κ</w:t>
      </w:r>
      <w:r>
        <w:rPr>
          <w:rFonts w:eastAsia="Times New Roman" w:cs="Times New Roman"/>
          <w:szCs w:val="24"/>
        </w:rPr>
        <w:t>ομμάτων είναι η μία και μοναδική αλήθεια, αλλά σίγουρα τα λεγόμενα της Κυβέρνησης αποτελούν τον ορισμό της παραπλάνησης, της μεθόδευσης και πολύ πιθανόν και της παρέμβασης.</w:t>
      </w:r>
    </w:p>
    <w:p w14:paraId="6F5C437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Η όλη πορεία των πραγμάτων μάς επιτρέπει ως Ένωση Κεντρώων να</w:t>
      </w:r>
      <w:r>
        <w:rPr>
          <w:rFonts w:eastAsia="Times New Roman" w:cs="Times New Roman"/>
          <w:szCs w:val="24"/>
        </w:rPr>
        <w:t xml:space="preserve"> μπορούμε να ισχυριζόμαστε και να αισθανόμαστε απόλυτα δικαιωμένοι και ιδιαίτερα ικανοποιημένοι, που σε αυτό το έγγραφο, το επονομαζόμενο κατ’ αρχάς από εσάς «</w:t>
      </w:r>
      <w:r>
        <w:rPr>
          <w:rFonts w:eastAsia="Times New Roman" w:cs="Times New Roman"/>
          <w:szCs w:val="24"/>
        </w:rPr>
        <w:t>π</w:t>
      </w:r>
      <w:r>
        <w:rPr>
          <w:rFonts w:eastAsia="Times New Roman" w:cs="Times New Roman"/>
          <w:szCs w:val="24"/>
        </w:rPr>
        <w:t>όρισμα», δεν έχουμε την παραμικρή εμπλοκή και συμβολή. Και δεν θα μπορούσε να γίνει και τίποτα δ</w:t>
      </w:r>
      <w:r>
        <w:rPr>
          <w:rFonts w:eastAsia="Times New Roman" w:cs="Times New Roman"/>
          <w:szCs w:val="24"/>
        </w:rPr>
        <w:t>ιαφορετικό. Όταν συναίνεσε η Ένωση Κεντρώων στη σύσταση Προανακριτικής Επιτροπής για την υπόθεση «</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 απαίτησε να χυθεί άπλετο φως</w:t>
      </w:r>
      <w:r>
        <w:rPr>
          <w:rFonts w:eastAsia="Times New Roman" w:cs="Times New Roman"/>
          <w:szCs w:val="24"/>
        </w:rPr>
        <w:t>,</w:t>
      </w:r>
      <w:r>
        <w:rPr>
          <w:rFonts w:eastAsia="Times New Roman" w:cs="Times New Roman"/>
          <w:szCs w:val="24"/>
        </w:rPr>
        <w:t xml:space="preserve"> ώστε να μάθουμε όλοι επιτέλους γιατί οι τιμές των φαρμάκων δεν πέφτουν τα τελευταία χρόνια, ενώ ταυτόχρονα επισημάναμ</w:t>
      </w:r>
      <w:r>
        <w:rPr>
          <w:rFonts w:eastAsia="Times New Roman" w:cs="Times New Roman"/>
          <w:szCs w:val="24"/>
        </w:rPr>
        <w:t xml:space="preserve">ε ότι ο φάκελος διαβιβάστηκε στη Βουλή βιαστικά, χωρίς να έχει δέσει καθόλου το κατηγορητήριο, μιας και τα περίεργα που εκπορεύονταν και διαμηνύονταν από τους ανώνυμους μάρτυρες ήταν πάρα πολλά. </w:t>
      </w:r>
    </w:p>
    <w:p w14:paraId="6F5C437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Φωνή, όμως, </w:t>
      </w:r>
      <w:proofErr w:type="spellStart"/>
      <w:r>
        <w:rPr>
          <w:rFonts w:eastAsia="Times New Roman" w:cs="Times New Roman"/>
          <w:szCs w:val="24"/>
        </w:rPr>
        <w:t>βοώντος</w:t>
      </w:r>
      <w:proofErr w:type="spellEnd"/>
      <w:r>
        <w:rPr>
          <w:rFonts w:eastAsia="Times New Roman" w:cs="Times New Roman"/>
          <w:szCs w:val="24"/>
        </w:rPr>
        <w:t xml:space="preserve"> εν τη </w:t>
      </w:r>
      <w:proofErr w:type="spellStart"/>
      <w:r>
        <w:rPr>
          <w:rFonts w:eastAsia="Times New Roman" w:cs="Times New Roman"/>
          <w:szCs w:val="24"/>
        </w:rPr>
        <w:t>ερήμω</w:t>
      </w:r>
      <w:proofErr w:type="spellEnd"/>
      <w:r>
        <w:rPr>
          <w:rFonts w:eastAsia="Times New Roman" w:cs="Times New Roman"/>
          <w:szCs w:val="24"/>
        </w:rPr>
        <w:t>, κυρίες και κύριοι, μιας και</w:t>
      </w:r>
      <w:r>
        <w:rPr>
          <w:rFonts w:eastAsia="Times New Roman" w:cs="Times New Roman"/>
          <w:szCs w:val="24"/>
        </w:rPr>
        <w:t xml:space="preserve"> η Κυβέρνηση, που δεν αντέχει σε όλο αυτό το φως και τυφλώνεται, γιατί η λέξη «διαφάνεια» είναι άγνωστη και γι’ αυτή την Κυβέρνηση όπως και για τις προηγούμενες, πίστευε ότι πραγματικά έχει στα χέρια της μια ωρολογιακή βόμβα, που θα της επέτρεπε να ανακάμψ</w:t>
      </w:r>
      <w:r>
        <w:rPr>
          <w:rFonts w:eastAsia="Times New Roman" w:cs="Times New Roman"/>
          <w:szCs w:val="24"/>
        </w:rPr>
        <w:t xml:space="preserve">ει στα </w:t>
      </w:r>
      <w:proofErr w:type="spellStart"/>
      <w:r w:rsidRPr="00A67E12">
        <w:rPr>
          <w:rFonts w:eastAsia="Times New Roman" w:cs="Times New Roman"/>
          <w:szCs w:val="24"/>
        </w:rPr>
        <w:t>δημοσκοπικά</w:t>
      </w:r>
      <w:proofErr w:type="spellEnd"/>
      <w:r w:rsidRPr="00A67E12">
        <w:rPr>
          <w:rFonts w:eastAsia="Times New Roman" w:cs="Times New Roman"/>
          <w:szCs w:val="24"/>
        </w:rPr>
        <w:t xml:space="preserve"> βαθιά</w:t>
      </w:r>
      <w:r>
        <w:rPr>
          <w:rFonts w:eastAsia="Times New Roman" w:cs="Times New Roman"/>
          <w:szCs w:val="24"/>
        </w:rPr>
        <w:t xml:space="preserve"> αποτελέσματα των δεκάδων αποτυχιών της τα τελευταία χρόνια. Σήμερα απλώς τρέχει πανικόβλητη</w:t>
      </w:r>
      <w:r>
        <w:rPr>
          <w:rFonts w:eastAsia="Times New Roman" w:cs="Times New Roman"/>
          <w:szCs w:val="24"/>
        </w:rPr>
        <w:t>,</w:t>
      </w:r>
      <w:r>
        <w:rPr>
          <w:rFonts w:eastAsia="Times New Roman" w:cs="Times New Roman"/>
          <w:szCs w:val="24"/>
        </w:rPr>
        <w:t xml:space="preserve"> μήπως και μπορέσει να διαχειριστεί όλο αυτό το φιάσκο, που εξελίχθηκε και συνεχίζει να εξελίσσεται κατά τη διάρκεια της σημερινής ημέρας, </w:t>
      </w:r>
      <w:r>
        <w:rPr>
          <w:rFonts w:eastAsia="Times New Roman" w:cs="Times New Roman"/>
          <w:szCs w:val="24"/>
        </w:rPr>
        <w:t>που αφορά όλη αυτή την υπόθεση.</w:t>
      </w:r>
    </w:p>
    <w:p w14:paraId="6F5C437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Από τις πρώτες κιόλας συνεδριάσεις της </w:t>
      </w:r>
      <w:r>
        <w:rPr>
          <w:rFonts w:eastAsia="Times New Roman" w:cs="Times New Roman"/>
          <w:szCs w:val="24"/>
        </w:rPr>
        <w:t>ε</w:t>
      </w:r>
      <w:r>
        <w:rPr>
          <w:rFonts w:eastAsia="Times New Roman" w:cs="Times New Roman"/>
          <w:szCs w:val="24"/>
        </w:rPr>
        <w:t xml:space="preserve">πιτροπής φάνηκε ξεκάθαρα ότι η κυβερνητική πλειοψηφία δεν ενδιαφερόταν να προχωρήσει στην επί της ουσίας διερεύνηση, όπως επίμονα ζητούσε το σύνολο της Αντιπολίτευσης, αλλά και των υποτιθέμενων εμπλεκόμενων προσώπων. </w:t>
      </w:r>
    </w:p>
    <w:p w14:paraId="6F5C4379" w14:textId="77777777" w:rsidR="0016272D" w:rsidRDefault="008D6B83">
      <w:pPr>
        <w:spacing w:line="600" w:lineRule="auto"/>
        <w:ind w:firstLine="709"/>
        <w:contextualSpacing/>
        <w:jc w:val="both"/>
        <w:rPr>
          <w:rFonts w:eastAsia="Times New Roman" w:cs="Times New Roman"/>
          <w:szCs w:val="24"/>
        </w:rPr>
      </w:pPr>
      <w:r>
        <w:rPr>
          <w:rFonts w:eastAsia="Times New Roman" w:cs="Times New Roman"/>
          <w:szCs w:val="24"/>
        </w:rPr>
        <w:t xml:space="preserve">Το μόνο που την ένοιαζε πραγματικά ήταν η διαιώνιση της όποιας δημοσιότητας και του όποιου κατηγορητηρίου και έτσι οι εκπρόσωποί της επιδόθηκαν σε ανούσιους </w:t>
      </w:r>
      <w:r>
        <w:rPr>
          <w:rFonts w:eastAsia="Times New Roman" w:cs="Times New Roman"/>
          <w:szCs w:val="24"/>
        </w:rPr>
        <w:lastRenderedPageBreak/>
        <w:t>μονολόγους, σε μεταξύ τους διαλόγους και σε ατελείωτες επαναλήψεις, καθυστερώντας συστηματικά και μ</w:t>
      </w:r>
      <w:r>
        <w:rPr>
          <w:rFonts w:eastAsia="Times New Roman" w:cs="Times New Roman"/>
          <w:szCs w:val="24"/>
        </w:rPr>
        <w:t xml:space="preserve">ην προσφέροντας το παραμικρό στη διαλεύκανση της υπόθεσης. </w:t>
      </w:r>
    </w:p>
    <w:p w14:paraId="6F5C437A"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Γιατί, αν υπήρχε πραγματικά η διάθεση να διαλευκανθεί αυτή η υπόθεση και να αναζητήσουμε την αλήθεια, θα συμφωνούσατε όλοι, κυρίες και κύριοι, στις προτάσεις που κάναμε και ως Αντιπολίτευση, να εξ</w:t>
      </w:r>
      <w:r>
        <w:rPr>
          <w:rFonts w:eastAsia="Times New Roman" w:cs="Times New Roman"/>
          <w:szCs w:val="24"/>
        </w:rPr>
        <w:t>ετάσουμε και τη δική σας περίοδο διακυβέρνησης για τα σκάνδαλα που πραγματικά υπάρχουν στην υγεία και συνεχίζονται και για τη συνεχόμενη καθυστερημένη τιμολόγηση του δελτίου τιμών φαρμάκων, η οποία επέφερε ζημιά στη χώρα μας και εμπλέκονται και δικά σας στ</w:t>
      </w:r>
      <w:r>
        <w:rPr>
          <w:rFonts w:eastAsia="Times New Roman" w:cs="Times New Roman"/>
          <w:szCs w:val="24"/>
        </w:rPr>
        <w:t xml:space="preserve">ελέχη. </w:t>
      </w:r>
    </w:p>
    <w:p w14:paraId="6F5C437B"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Κρύβεστε πίσω από τη δικαιολογία ότι θα κριθείτε</w:t>
      </w:r>
      <w:r>
        <w:rPr>
          <w:rFonts w:eastAsia="Times New Roman" w:cs="Times New Roman"/>
          <w:szCs w:val="24"/>
        </w:rPr>
        <w:t>,</w:t>
      </w:r>
      <w:r>
        <w:rPr>
          <w:rFonts w:eastAsia="Times New Roman" w:cs="Times New Roman"/>
          <w:szCs w:val="24"/>
        </w:rPr>
        <w:t xml:space="preserve"> όταν δεν θα είστε κυβέρνηση. Όταν δεν θα είστε κυβέρνηση, κυρίες και κύριοι, να περιμένετε να απολογηθείτε και για το μεγάλο σκάνδαλο, αυτό του κ. </w:t>
      </w:r>
      <w:proofErr w:type="spellStart"/>
      <w:r>
        <w:rPr>
          <w:rFonts w:eastAsia="Times New Roman" w:cs="Times New Roman"/>
          <w:szCs w:val="24"/>
        </w:rPr>
        <w:t>Βαρουφάκη</w:t>
      </w:r>
      <w:proofErr w:type="spellEnd"/>
      <w:r>
        <w:rPr>
          <w:rFonts w:eastAsia="Times New Roman" w:cs="Times New Roman"/>
          <w:szCs w:val="24"/>
        </w:rPr>
        <w:t xml:space="preserve"> των πρώτων μηνών της διακυβέρνησής σας, π</w:t>
      </w:r>
      <w:r>
        <w:rPr>
          <w:rFonts w:eastAsia="Times New Roman" w:cs="Times New Roman"/>
          <w:szCs w:val="24"/>
        </w:rPr>
        <w:t xml:space="preserve">ου είναι σίγουρα μεγαλύτερο από αυτό που συζητάμε αυτή τη στιγμή. </w:t>
      </w:r>
    </w:p>
    <w:p w14:paraId="6F5C437C"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lastRenderedPageBreak/>
        <w:t>Αντίθετα, όχι απλά δεν συναινέσατε, αλλά σπεύσατε περιβάλλοντας τα στελέχη σας με ένα αδιαφανές πέπλο, για να μην πω ότι χτίσατε ένα ολόκληρο τείχος προστασίας, μπλοκάροντας την όποια αναφο</w:t>
      </w:r>
      <w:r>
        <w:rPr>
          <w:rFonts w:eastAsia="Times New Roman" w:cs="Times New Roman"/>
          <w:szCs w:val="24"/>
        </w:rPr>
        <w:t>ρά στα έτη 2015, 2016 και 2017, που για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είναι υπόδειγμα διακυβέρνησης, γιατί έτσι απλά το λέει η «πρώτη φορά Αριστερά». </w:t>
      </w:r>
    </w:p>
    <w:p w14:paraId="6F5C437D"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Αποκαλύφθηκε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ότι η μεθόδευση είναι προειλημμένη απόφαση της Κυβέρνησης, το να προβάλ</w:t>
      </w:r>
      <w:r>
        <w:rPr>
          <w:rFonts w:eastAsia="Times New Roman" w:cs="Times New Roman"/>
          <w:szCs w:val="24"/>
        </w:rPr>
        <w:t>λ</w:t>
      </w:r>
      <w:r>
        <w:rPr>
          <w:rFonts w:eastAsia="Times New Roman" w:cs="Times New Roman"/>
          <w:szCs w:val="24"/>
        </w:rPr>
        <w:t>ουν τελικά λό</w:t>
      </w:r>
      <w:r>
        <w:rPr>
          <w:rFonts w:eastAsia="Times New Roman" w:cs="Times New Roman"/>
          <w:szCs w:val="24"/>
        </w:rPr>
        <w:t xml:space="preserve">γους δήθεν αναρμοδιότητας, άρα παραπομπής της υπόθεσης κάπου αλλού. Μπορεί να το ονομάζετε </w:t>
      </w:r>
      <w:r>
        <w:rPr>
          <w:rFonts w:eastAsia="Times New Roman" w:cs="Times New Roman"/>
          <w:szCs w:val="24"/>
        </w:rPr>
        <w:t>δ</w:t>
      </w:r>
      <w:r>
        <w:rPr>
          <w:rFonts w:eastAsia="Times New Roman" w:cs="Times New Roman"/>
          <w:szCs w:val="24"/>
        </w:rPr>
        <w:t xml:space="preserve">ικαιοσύνη, μπορεί να πάει στις ελληνικές καλένδες, μπορεί να πάει σε μια ανύπαρκτη ημερομηνία, μπορεί να πάει και σε αδιέξοδο, πάντως σίγουρα δεν θα προχωρήσει. </w:t>
      </w:r>
    </w:p>
    <w:p w14:paraId="6F5C437E"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Αυ</w:t>
      </w:r>
      <w:r>
        <w:rPr>
          <w:rFonts w:eastAsia="Times New Roman" w:cs="Times New Roman"/>
          <w:szCs w:val="24"/>
        </w:rPr>
        <w:t xml:space="preserve">τή η ιδιαίτερα προσβλητική στάση δεν μπορούσε να γίνει ανεκτή από την Ένωση Κεντρώων, οπότε αναγκαστήκαμε να αποχωρήσουμε από την </w:t>
      </w:r>
      <w:r>
        <w:rPr>
          <w:rFonts w:eastAsia="Times New Roman" w:cs="Times New Roman"/>
          <w:szCs w:val="24"/>
        </w:rPr>
        <w:t>ε</w:t>
      </w:r>
      <w:r>
        <w:rPr>
          <w:rFonts w:eastAsia="Times New Roman" w:cs="Times New Roman"/>
          <w:szCs w:val="24"/>
        </w:rPr>
        <w:t xml:space="preserve">πιτροπή, μη δεχόμενοι να συμπράξουμε κατ’ ελάχιστον στην απαξίωση των θεσμών της δικαιοσύνης </w:t>
      </w:r>
      <w:r>
        <w:rPr>
          <w:rFonts w:eastAsia="Times New Roman" w:cs="Times New Roman"/>
          <w:szCs w:val="24"/>
        </w:rPr>
        <w:lastRenderedPageBreak/>
        <w:t>και του Κοινοβουλίου</w:t>
      </w:r>
      <w:r>
        <w:rPr>
          <w:rFonts w:eastAsia="Times New Roman" w:cs="Times New Roman"/>
          <w:szCs w:val="24"/>
        </w:rPr>
        <w:t>,</w:t>
      </w:r>
      <w:r>
        <w:rPr>
          <w:rFonts w:eastAsia="Times New Roman" w:cs="Times New Roman"/>
          <w:szCs w:val="24"/>
        </w:rPr>
        <w:t xml:space="preserve"> είτε με τη</w:t>
      </w:r>
      <w:r>
        <w:rPr>
          <w:rFonts w:eastAsia="Times New Roman" w:cs="Times New Roman"/>
          <w:szCs w:val="24"/>
        </w:rPr>
        <w:t xml:space="preserve">ν περαιτέρω παρουσία μας είτε με την όποια συγγραφική μας ικανότητα. </w:t>
      </w:r>
    </w:p>
    <w:p w14:paraId="6F5C437F"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αν ακούγονται βαριά όλα αυτά τα λόγια, κυρίες και κύριοι, η αλήθεια είναι ότι δεν διαφέρουν και πολύ από την ουσία των λόγων που χρησιμοποίησε ο κ. Νικόλαος Σακελλαρίου κατά τη διάρ</w:t>
      </w:r>
      <w:r>
        <w:rPr>
          <w:rFonts w:eastAsia="Times New Roman" w:cs="Times New Roman"/>
          <w:szCs w:val="24"/>
        </w:rPr>
        <w:t xml:space="preserve">κεια της δραματικής ανακοίνωσής του ότι παραιτείται από τη θέση του Προέδρου του Συμβουλίου της Επικρατείας. </w:t>
      </w:r>
    </w:p>
    <w:p w14:paraId="6F5C4380"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αν χρειάζεται καλύτερη διατύπωση, μας την προσφέρει ο Πρόεδρος του Δικηγορικού Συλλόγου της Αθήνας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 οποίος</w:t>
      </w:r>
      <w:r>
        <w:rPr>
          <w:rFonts w:eastAsia="Times New Roman" w:cs="Times New Roman"/>
          <w:szCs w:val="24"/>
        </w:rPr>
        <w:t xml:space="preserve">, στην </w:t>
      </w:r>
      <w:r>
        <w:rPr>
          <w:rFonts w:eastAsia="Times New Roman" w:cs="Times New Roman"/>
          <w:szCs w:val="24"/>
        </w:rPr>
        <w:t>επίσης</w:t>
      </w:r>
      <w:r>
        <w:rPr>
          <w:rFonts w:eastAsia="Times New Roman" w:cs="Times New Roman"/>
          <w:szCs w:val="24"/>
        </w:rPr>
        <w:t xml:space="preserve"> δραματικού τόνου αν</w:t>
      </w:r>
      <w:r>
        <w:rPr>
          <w:rFonts w:eastAsia="Times New Roman" w:cs="Times New Roman"/>
          <w:szCs w:val="24"/>
        </w:rPr>
        <w:t>ακοίνωσή του, υπογραμμίζει: «Οι καίριες αιτιάσεις του Προέδρου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δείχνουν ότι το κέντρο βάρους της δράσης του Υπουργείου Δικαιοσύνης πρέπει να εντοπίζεται στην ποιοτική αναβάθμιση της </w:t>
      </w:r>
      <w:r>
        <w:rPr>
          <w:rFonts w:eastAsia="Times New Roman" w:cs="Times New Roman"/>
          <w:szCs w:val="24"/>
        </w:rPr>
        <w:t>δ</w:t>
      </w:r>
      <w:r>
        <w:rPr>
          <w:rFonts w:eastAsia="Times New Roman" w:cs="Times New Roman"/>
          <w:szCs w:val="24"/>
        </w:rPr>
        <w:t>ικαιοσύνης της χώρας μας, στην αποχή από την προσπάθεια επηρεα</w:t>
      </w:r>
      <w:r>
        <w:rPr>
          <w:rFonts w:eastAsia="Times New Roman" w:cs="Times New Roman"/>
          <w:szCs w:val="24"/>
        </w:rPr>
        <w:t xml:space="preserve">σμού της </w:t>
      </w:r>
      <w:r>
        <w:rPr>
          <w:rFonts w:eastAsia="Times New Roman" w:cs="Times New Roman"/>
          <w:szCs w:val="24"/>
        </w:rPr>
        <w:t>δ</w:t>
      </w:r>
      <w:r>
        <w:rPr>
          <w:rFonts w:eastAsia="Times New Roman" w:cs="Times New Roman"/>
          <w:szCs w:val="24"/>
        </w:rPr>
        <w:t>ικαιοσύνης, στην οποία μέχρι σήμερα επιδίδεται ο Υπουργός Δικαιοσύνης και όχι σε επικοινωνιακού τύπου καιροσκοπικές εξαγγελίες</w:t>
      </w:r>
      <w:r>
        <w:rPr>
          <w:rFonts w:eastAsia="Times New Roman" w:cs="Times New Roman"/>
          <w:szCs w:val="24"/>
        </w:rPr>
        <w:t>.</w:t>
      </w:r>
      <w:r>
        <w:rPr>
          <w:rFonts w:eastAsia="Times New Roman" w:cs="Times New Roman"/>
          <w:szCs w:val="24"/>
        </w:rPr>
        <w:t xml:space="preserve">». </w:t>
      </w:r>
    </w:p>
    <w:p w14:paraId="6F5C4381"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Αγαπητοί συνάδελφοι Βουλευτές, τα όσα έχουν συμβεί σε αυτή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ξέτασης, η οποία με αποκλει</w:t>
      </w:r>
      <w:r>
        <w:rPr>
          <w:rFonts w:eastAsia="Times New Roman" w:cs="Times New Roman"/>
          <w:szCs w:val="24"/>
        </w:rPr>
        <w:t xml:space="preserve">στική ευθύνη της Κυβέρνησης δεν προέβη σε κανένα ανακριτικό έργο, σίγουρα έχουν ξεφύγει από την απαιτούμενη σοβαρότητα και τη στοιχειώδη αξιοπιστία, γεγονός που από μόνο του κατ’ εμάς είναι απαράδεκτο. </w:t>
      </w:r>
    </w:p>
    <w:p w14:paraId="6F5C4382"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Εμείς στην Ένωση Κεντρώων θεωρούμε την όλη υπόθεση με</w:t>
      </w:r>
      <w:r>
        <w:rPr>
          <w:rFonts w:eastAsia="Times New Roman" w:cs="Times New Roman"/>
          <w:szCs w:val="24"/>
        </w:rPr>
        <w:t>θοδευμένη, οι δε πολλαπλές ενδείξεις μάς πείθουν ότι έγινε τουλάχιστον απόπειρα χειραγώγησης των θεσμών της δικαιοσύνης και της Βουλής. Τα όσα ακούστηκαν ή γράφτηκαν μάλλον ντροπή αποτελούν για το πολιτικό σύστημα. Δεν προσφέρουν το παραμικρό στη νομική επ</w:t>
      </w:r>
      <w:r>
        <w:rPr>
          <w:rFonts w:eastAsia="Times New Roman" w:cs="Times New Roman"/>
          <w:szCs w:val="24"/>
        </w:rPr>
        <w:t xml:space="preserve">ιστήμη και ούτε πρόκειται να διδαχθούν πουθενά και σε κανένα πανεπιστήμιο. </w:t>
      </w:r>
    </w:p>
    <w:p w14:paraId="6F5C4383"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Αν κάποιοι αναγκάστηκαν να ξενυχτήσουν, εφευρίσκοντας ή </w:t>
      </w:r>
      <w:proofErr w:type="spellStart"/>
      <w:r>
        <w:rPr>
          <w:rFonts w:eastAsia="Times New Roman" w:cs="Times New Roman"/>
          <w:szCs w:val="24"/>
        </w:rPr>
        <w:t>φανταζόμενοι</w:t>
      </w:r>
      <w:proofErr w:type="spellEnd"/>
      <w:r>
        <w:rPr>
          <w:rFonts w:eastAsia="Times New Roman" w:cs="Times New Roman"/>
          <w:szCs w:val="24"/>
        </w:rPr>
        <w:t xml:space="preserve"> επιχειρήματα, γράφοντας πραγματικά, όπως το λέμε λαϊκά</w:t>
      </w:r>
      <w:r>
        <w:rPr>
          <w:rFonts w:eastAsia="Times New Roman" w:cs="Times New Roman"/>
          <w:szCs w:val="24"/>
        </w:rPr>
        <w:t>,</w:t>
      </w:r>
      <w:r>
        <w:rPr>
          <w:rFonts w:eastAsia="Times New Roman" w:cs="Times New Roman"/>
          <w:szCs w:val="24"/>
        </w:rPr>
        <w:t xml:space="preserve"> «στο ποδάρι» και με τα δύο χέρια</w:t>
      </w:r>
      <w:r>
        <w:rPr>
          <w:rFonts w:eastAsia="Times New Roman" w:cs="Times New Roman"/>
          <w:szCs w:val="24"/>
        </w:rPr>
        <w:t xml:space="preserve"> ένα πόρισμα ή ένα πόνημα, το πιθανότερο είναι ότι δεν πρόκειται κανείς, μα κανείς</w:t>
      </w:r>
      <w:r>
        <w:rPr>
          <w:rFonts w:eastAsia="Times New Roman" w:cs="Times New Roman"/>
          <w:szCs w:val="24"/>
        </w:rPr>
        <w:t>,</w:t>
      </w:r>
      <w:r>
        <w:rPr>
          <w:rFonts w:eastAsia="Times New Roman" w:cs="Times New Roman"/>
          <w:szCs w:val="24"/>
        </w:rPr>
        <w:t xml:space="preserve"> να ασχοληθεί σοβαρά με αυτό στο μέλλον. </w:t>
      </w:r>
    </w:p>
    <w:p w14:paraId="6F5C4384"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Κλείνοντας, το λεγόμενο ρεζουμέ που λέμε, είναι ότι την ώρα που εκατοντάδες χιλιάδες Έλληνες ήταν στους δρόμους για το μείζον θέμα </w:t>
      </w:r>
      <w:r>
        <w:rPr>
          <w:rFonts w:eastAsia="Times New Roman" w:cs="Times New Roman"/>
          <w:szCs w:val="24"/>
        </w:rPr>
        <w:t xml:space="preserve">που έπρεπε να μας απασχολεί, ο κ. Παπαγγελόπουλος έβγαινε εν μια </w:t>
      </w:r>
      <w:proofErr w:type="spellStart"/>
      <w:r>
        <w:rPr>
          <w:rFonts w:eastAsia="Times New Roman" w:cs="Times New Roman"/>
          <w:szCs w:val="24"/>
        </w:rPr>
        <w:t>νυκτί</w:t>
      </w:r>
      <w:proofErr w:type="spellEnd"/>
      <w:r>
        <w:rPr>
          <w:rFonts w:eastAsia="Times New Roman" w:cs="Times New Roman"/>
          <w:szCs w:val="24"/>
        </w:rPr>
        <w:t>, σχεδόν με τον φάκελο παραμάσχαλα, να μας ενημερώσει για το μεγαλύτερο σκάνδαλο από συστάσεως του ελληνικού κράτους, μεθοδευμένα και καθαρά για να τραβήξει τα βλέμματα μακριά από τα εθν</w:t>
      </w:r>
      <w:r>
        <w:rPr>
          <w:rFonts w:eastAsia="Times New Roman" w:cs="Times New Roman"/>
          <w:szCs w:val="24"/>
        </w:rPr>
        <w:t xml:space="preserve">ικά θέματα που θα έπρεπε να μας απασχολούν. </w:t>
      </w:r>
    </w:p>
    <w:p w14:paraId="6F5C438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Είστε πραγματικά μάγοι στον αποπροσανατολισμό! Διότι μπορεί η Κυβέρνηση να ήθελε δήθεν να φέρει στο φως το μεγαλύτερο, όπως λέτε, σκάνδαλο, αλλά επί της ουσίας ήθελε να καλύψει όλα αυτά τα μεγαλύτερα εγκλήματα κ</w:t>
      </w:r>
      <w:r>
        <w:rPr>
          <w:rFonts w:eastAsia="Times New Roman" w:cs="Times New Roman"/>
          <w:szCs w:val="24"/>
        </w:rPr>
        <w:t xml:space="preserve">αι ένα από τα μεγαλύτερα εγκλήματα που ετοιμάζεται να διαπράξει δεν είναι άλλο από την παραχώρηση στους Σκοπιανούς του ονόματος της </w:t>
      </w:r>
      <w:r>
        <w:rPr>
          <w:rFonts w:eastAsia="Times New Roman" w:cs="Times New Roman"/>
          <w:szCs w:val="24"/>
        </w:rPr>
        <w:t>ι</w:t>
      </w:r>
      <w:r>
        <w:rPr>
          <w:rFonts w:eastAsia="Times New Roman" w:cs="Times New Roman"/>
          <w:szCs w:val="24"/>
        </w:rPr>
        <w:t xml:space="preserve">στορίας και του </w:t>
      </w:r>
      <w:r>
        <w:rPr>
          <w:rFonts w:eastAsia="Times New Roman" w:cs="Times New Roman"/>
          <w:szCs w:val="24"/>
        </w:rPr>
        <w:t>π</w:t>
      </w:r>
      <w:r>
        <w:rPr>
          <w:rFonts w:eastAsia="Times New Roman" w:cs="Times New Roman"/>
          <w:szCs w:val="24"/>
        </w:rPr>
        <w:t>ολιτισμού, της Μακεδονίας μας.</w:t>
      </w:r>
    </w:p>
    <w:p w14:paraId="6F5C438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Τα μείζονα θέματα που απασχολούν τους πολίτες μας, κυρίες και κύριοι, δεν ε</w:t>
      </w:r>
      <w:r>
        <w:rPr>
          <w:rFonts w:eastAsia="Times New Roman" w:cs="Times New Roman"/>
          <w:szCs w:val="24"/>
        </w:rPr>
        <w:t xml:space="preserve">ίναι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Είναι τα εθνικά και τα οικονομικά.</w:t>
      </w:r>
    </w:p>
    <w:p w14:paraId="6F5C438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Αν δεν πιστεύετε εμένα, θα ανατρέξω εν συντομία, κυρία Πρόεδρε -και θα ολοκληρώσω με αυτό- στα πρωτοσέλιδα του σημερινού Τύπου. Και επειδή τα έχω φέρει όλα, για να μην κριθώ ότι φέρνω μόνο της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Καθημερινής</w:t>
      </w:r>
      <w:r>
        <w:rPr>
          <w:rFonts w:eastAsia="Times New Roman" w:cs="Times New Roman"/>
          <w:szCs w:val="24"/>
        </w:rPr>
        <w:t>»</w:t>
      </w:r>
      <w:r>
        <w:rPr>
          <w:rFonts w:eastAsia="Times New Roman" w:cs="Times New Roman"/>
          <w:szCs w:val="24"/>
        </w:rPr>
        <w:t xml:space="preserve"> -γιατί μου το προσάψατε και αυτό- ξεκινώ με την </w:t>
      </w:r>
      <w:r>
        <w:rPr>
          <w:rFonts w:eastAsia="Times New Roman" w:cs="Times New Roman"/>
          <w:szCs w:val="24"/>
        </w:rPr>
        <w:t>«</w:t>
      </w:r>
      <w:r>
        <w:rPr>
          <w:rFonts w:eastAsia="Times New Roman" w:cs="Times New Roman"/>
          <w:szCs w:val="24"/>
        </w:rPr>
        <w:t>ΕΛΕΥΘΕΡΙΑ</w:t>
      </w:r>
      <w:r>
        <w:rPr>
          <w:rFonts w:eastAsia="Times New Roman" w:cs="Times New Roman"/>
          <w:szCs w:val="24"/>
        </w:rPr>
        <w:t>»</w:t>
      </w:r>
      <w:r>
        <w:rPr>
          <w:rFonts w:eastAsia="Times New Roman" w:cs="Times New Roman"/>
          <w:szCs w:val="24"/>
        </w:rPr>
        <w:t xml:space="preserve">: «Προκαλεί στο Αιγαίο με στόχο την κυπριακή ΑΟΖ η επιθετική ρητορική του </w:t>
      </w:r>
      <w:proofErr w:type="spellStart"/>
      <w:r>
        <w:rPr>
          <w:rFonts w:eastAsia="Times New Roman" w:cs="Times New Roman"/>
          <w:szCs w:val="24"/>
        </w:rPr>
        <w:t>Ερντογάν</w:t>
      </w:r>
      <w:proofErr w:type="spellEnd"/>
      <w:r>
        <w:rPr>
          <w:rFonts w:eastAsia="Times New Roman" w:cs="Times New Roman"/>
          <w:szCs w:val="24"/>
        </w:rPr>
        <w:t xml:space="preserve">». Ψάχνω να δω πού λέει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Δεν αναφέρεται πουθενά στη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p>
    <w:p w14:paraId="6F5C438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Συνεχίζουμε με την</w:t>
      </w:r>
      <w:r>
        <w:rPr>
          <w:rFonts w:eastAsia="Times New Roman" w:cs="Times New Roman"/>
          <w:szCs w:val="24"/>
        </w:rPr>
        <w:t xml:space="preserve"> </w:t>
      </w:r>
      <w:r>
        <w:rPr>
          <w:rFonts w:eastAsia="Times New Roman" w:cs="Times New Roman"/>
          <w:szCs w:val="24"/>
        </w:rPr>
        <w:t>«</w:t>
      </w:r>
      <w:r>
        <w:rPr>
          <w:rFonts w:eastAsia="Times New Roman" w:cs="Times New Roman"/>
          <w:szCs w:val="24"/>
        </w:rPr>
        <w:t>ΕΣΤΙΑ</w:t>
      </w:r>
      <w:r>
        <w:rPr>
          <w:rFonts w:eastAsia="Times New Roman" w:cs="Times New Roman"/>
          <w:szCs w:val="24"/>
        </w:rPr>
        <w:t>»</w:t>
      </w:r>
      <w:r>
        <w:rPr>
          <w:rFonts w:eastAsia="Times New Roman" w:cs="Times New Roman"/>
          <w:szCs w:val="24"/>
        </w:rPr>
        <w:t>: ««Πωλείται» όνομα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ταυτότητα σε τιμή </w:t>
      </w:r>
      <w:proofErr w:type="spellStart"/>
      <w:r>
        <w:rPr>
          <w:rFonts w:eastAsia="Times New Roman" w:cs="Times New Roman"/>
          <w:szCs w:val="24"/>
          <w:lang w:val="en-US"/>
        </w:rPr>
        <w:t>erga</w:t>
      </w:r>
      <w:proofErr w:type="spellEnd"/>
      <w:r w:rsidRPr="007D02E5">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πουθενά.</w:t>
      </w:r>
    </w:p>
    <w:p w14:paraId="6F5C438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w:t>
      </w:r>
      <w:r>
        <w:rPr>
          <w:rFonts w:eastAsia="Times New Roman" w:cs="Times New Roman"/>
          <w:szCs w:val="24"/>
        </w:rPr>
        <w:t>«</w:t>
      </w:r>
      <w:r>
        <w:rPr>
          <w:rFonts w:eastAsia="Times New Roman" w:cs="Times New Roman"/>
          <w:szCs w:val="24"/>
        </w:rPr>
        <w:t>Εφημερίδα των Συντακτών</w:t>
      </w:r>
      <w:r>
        <w:rPr>
          <w:rFonts w:eastAsia="Times New Roman" w:cs="Times New Roman"/>
          <w:szCs w:val="24"/>
        </w:rPr>
        <w:t>»</w:t>
      </w:r>
      <w:r>
        <w:rPr>
          <w:rFonts w:eastAsia="Times New Roman" w:cs="Times New Roman"/>
          <w:szCs w:val="24"/>
        </w:rPr>
        <w:t>: «Πρόβα λύσης με όνομα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έκπληξη» και από κάτω</w:t>
      </w:r>
      <w:r>
        <w:rPr>
          <w:rFonts w:eastAsia="Times New Roman" w:cs="Times New Roman"/>
          <w:szCs w:val="24"/>
        </w:rPr>
        <w:t>:</w:t>
      </w:r>
      <w:r>
        <w:rPr>
          <w:rFonts w:eastAsia="Times New Roman" w:cs="Times New Roman"/>
          <w:szCs w:val="24"/>
        </w:rPr>
        <w:t xml:space="preserve"> «Ανοίγει ο δρόμος για </w:t>
      </w:r>
      <w:proofErr w:type="spellStart"/>
      <w:r>
        <w:rPr>
          <w:rFonts w:eastAsia="Times New Roman" w:cs="Times New Roman"/>
          <w:szCs w:val="24"/>
        </w:rPr>
        <w:t>φοροελαφρύνσεις</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πουθενά.</w:t>
      </w:r>
    </w:p>
    <w:p w14:paraId="6F5C438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Η ΚΑΘΗΜΕΡΙΝΗ</w:t>
      </w:r>
      <w:r>
        <w:rPr>
          <w:rFonts w:eastAsia="Times New Roman" w:cs="Times New Roman"/>
          <w:szCs w:val="24"/>
        </w:rPr>
        <w:t>»</w:t>
      </w:r>
      <w:r>
        <w:rPr>
          <w:rFonts w:eastAsia="Times New Roman" w:cs="Times New Roman"/>
          <w:szCs w:val="24"/>
        </w:rPr>
        <w:t xml:space="preserve">: «Πιο κοντά η συμφωνία με ΠΓΔΜ».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πουθενά.</w:t>
      </w:r>
    </w:p>
    <w:p w14:paraId="6F5C438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Η ΝΑΥΤΕΜΠΟΡΙΚΗ</w:t>
      </w:r>
      <w:r>
        <w:rPr>
          <w:rFonts w:eastAsia="Times New Roman" w:cs="Times New Roman"/>
          <w:szCs w:val="24"/>
        </w:rPr>
        <w:t>»</w:t>
      </w:r>
      <w:r>
        <w:rPr>
          <w:rFonts w:eastAsia="Times New Roman" w:cs="Times New Roman"/>
          <w:szCs w:val="24"/>
        </w:rPr>
        <w:t>: «</w:t>
      </w:r>
      <w:proofErr w:type="spellStart"/>
      <w:r>
        <w:rPr>
          <w:rFonts w:eastAsia="Times New Roman" w:cs="Times New Roman"/>
          <w:szCs w:val="24"/>
        </w:rPr>
        <w:t>Πρέσινγκ</w:t>
      </w:r>
      <w:proofErr w:type="spellEnd"/>
      <w:r>
        <w:rPr>
          <w:rFonts w:eastAsia="Times New Roman" w:cs="Times New Roman"/>
          <w:szCs w:val="24"/>
        </w:rPr>
        <w:t xml:space="preserve"> για το χρέος». «Στην τελική ευθεία με ΠΓΔΜ για το ονοματολογικό».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πουθενά.</w:t>
      </w:r>
    </w:p>
    <w:p w14:paraId="6F5C438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ΡΙΖΟΣΠΑΣΤΗΣ</w:t>
      </w:r>
      <w:r>
        <w:rPr>
          <w:rFonts w:eastAsia="Times New Roman" w:cs="Times New Roman"/>
          <w:szCs w:val="24"/>
        </w:rPr>
        <w:t>»</w:t>
      </w:r>
      <w:r>
        <w:rPr>
          <w:rFonts w:eastAsia="Times New Roman" w:cs="Times New Roman"/>
          <w:szCs w:val="24"/>
        </w:rPr>
        <w:t>: «Εχθρικά για τους λαούς τα σχέδια ΝΑΤΟ</w:t>
      </w:r>
      <w:r>
        <w:rPr>
          <w:rFonts w:eastAsia="Times New Roman" w:cs="Times New Roman"/>
          <w:szCs w:val="24"/>
        </w:rPr>
        <w:t xml:space="preserve"> – </w:t>
      </w:r>
      <w:r>
        <w:rPr>
          <w:rFonts w:eastAsia="Times New Roman" w:cs="Times New Roman"/>
          <w:szCs w:val="24"/>
        </w:rPr>
        <w:t>ΕΕ»</w:t>
      </w:r>
      <w:r>
        <w:rPr>
          <w:rFonts w:eastAsia="Times New Roman" w:cs="Times New Roman"/>
          <w:szCs w:val="24"/>
        </w:rPr>
        <w:t xml:space="preserve"> κ.λπ.</w:t>
      </w:r>
      <w:r>
        <w:rPr>
          <w:rFonts w:eastAsia="Times New Roman" w:cs="Times New Roman"/>
          <w:szCs w:val="24"/>
        </w:rPr>
        <w:t xml:space="preserve">. Πουθενά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p>
    <w:p w14:paraId="6F5C438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w:t>
      </w:r>
      <w:r>
        <w:rPr>
          <w:rFonts w:eastAsia="Times New Roman" w:cs="Times New Roman"/>
          <w:szCs w:val="24"/>
        </w:rPr>
        <w:t>ΦΙΛΕΛΕΥΘΕΡΟΣ</w:t>
      </w:r>
      <w:r>
        <w:rPr>
          <w:rFonts w:eastAsia="Times New Roman" w:cs="Times New Roman"/>
          <w:szCs w:val="24"/>
        </w:rPr>
        <w:t>»</w:t>
      </w:r>
      <w:r>
        <w:rPr>
          <w:rFonts w:eastAsia="Times New Roman" w:cs="Times New Roman"/>
          <w:szCs w:val="24"/>
        </w:rPr>
        <w:t xml:space="preserve"> γράφει ότι για τη συμφωνία θέλει μεν να φέρει τη δόξα ο Πρωθυπουργός, αλλά όχι να αναλάβει το πολιτικό κόστος. Μιλάει και για δημοσκοπήσεις -αυτό τη συμφέρει σαφέστατα-, αλλά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τίποτα.</w:t>
      </w:r>
    </w:p>
    <w:p w14:paraId="6F5C438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Φτάνουμε στον </w:t>
      </w:r>
      <w:r>
        <w:rPr>
          <w:rFonts w:eastAsia="Times New Roman" w:cs="Times New Roman"/>
          <w:szCs w:val="24"/>
        </w:rPr>
        <w:t>«</w:t>
      </w:r>
      <w:r>
        <w:rPr>
          <w:rFonts w:eastAsia="Times New Roman" w:cs="Times New Roman"/>
          <w:szCs w:val="24"/>
        </w:rPr>
        <w:t>ΛΟΓΟ</w:t>
      </w:r>
      <w:r>
        <w:rPr>
          <w:rFonts w:eastAsia="Times New Roman" w:cs="Times New Roman"/>
          <w:szCs w:val="24"/>
        </w:rPr>
        <w:t>»</w:t>
      </w:r>
      <w:r>
        <w:rPr>
          <w:rFonts w:eastAsia="Times New Roman" w:cs="Times New Roman"/>
          <w:szCs w:val="24"/>
        </w:rPr>
        <w:t>: «Υπάρχει πρόοδο</w:t>
      </w:r>
      <w:r>
        <w:rPr>
          <w:rFonts w:eastAsia="Times New Roman" w:cs="Times New Roman"/>
          <w:szCs w:val="24"/>
        </w:rPr>
        <w:t>ς, αλλά…», αναφερόμενος για την ΠΓΔΜ και «Συμφωνία για το χρέος μέχρι τον Ιούνιο». Ξαφνικά εδώ βλέπω να γράφει</w:t>
      </w:r>
      <w:r>
        <w:rPr>
          <w:rFonts w:eastAsia="Times New Roman" w:cs="Times New Roman"/>
          <w:szCs w:val="24"/>
        </w:rPr>
        <w:t>:</w:t>
      </w:r>
      <w:r>
        <w:rPr>
          <w:rFonts w:eastAsia="Times New Roman" w:cs="Times New Roman"/>
          <w:szCs w:val="24"/>
        </w:rPr>
        <w:t xml:space="preserve"> «Ώρα </w:t>
      </w:r>
      <w:r w:rsidRPr="00DB6892">
        <w:rPr>
          <w:rFonts w:eastAsia="Times New Roman" w:cs="Times New Roman"/>
          <w:szCs w:val="24"/>
        </w:rPr>
        <w:t>“</w:t>
      </w:r>
      <w:r>
        <w:rPr>
          <w:rFonts w:eastAsia="Times New Roman" w:cs="Times New Roman"/>
          <w:szCs w:val="24"/>
          <w:lang w:val="en-US"/>
        </w:rPr>
        <w:t>NOVARTIS</w:t>
      </w:r>
      <w:r w:rsidRPr="00DB6892">
        <w:rPr>
          <w:rFonts w:eastAsia="Times New Roman" w:cs="Times New Roman"/>
          <w:szCs w:val="24"/>
        </w:rPr>
        <w:t>”</w:t>
      </w:r>
      <w:r>
        <w:rPr>
          <w:rFonts w:eastAsia="Times New Roman" w:cs="Times New Roman"/>
          <w:szCs w:val="24"/>
        </w:rPr>
        <w:t>». Είναι η μόνη εφημερίδα!</w:t>
      </w:r>
    </w:p>
    <w:p w14:paraId="6F5C438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Για να καταλήξω, για να δείτε πόσο σημαντικό το θεωρείτε και εσείς, ως Κυβέρνηση, το συγκεκριμένο θέμα</w:t>
      </w:r>
      <w:r>
        <w:rPr>
          <w:rFonts w:eastAsia="Times New Roman" w:cs="Times New Roman"/>
          <w:szCs w:val="24"/>
        </w:rPr>
        <w:t xml:space="preserve">, ούτε </w:t>
      </w:r>
      <w:r>
        <w:rPr>
          <w:rFonts w:eastAsia="Times New Roman" w:cs="Times New Roman"/>
          <w:szCs w:val="24"/>
        </w:rPr>
        <w:t>«</w:t>
      </w:r>
      <w:r>
        <w:rPr>
          <w:rFonts w:eastAsia="Times New Roman" w:cs="Times New Roman"/>
          <w:szCs w:val="24"/>
        </w:rPr>
        <w:t>Η ΑΥΓΗ</w:t>
      </w:r>
      <w:r>
        <w:rPr>
          <w:rFonts w:eastAsia="Times New Roman" w:cs="Times New Roman"/>
          <w:szCs w:val="24"/>
        </w:rPr>
        <w:t>»</w:t>
      </w:r>
      <w:r>
        <w:rPr>
          <w:rFonts w:eastAsia="Times New Roman" w:cs="Times New Roman"/>
          <w:szCs w:val="24"/>
        </w:rPr>
        <w:t xml:space="preserve">, κυρίες και κύριοι, η δική σας εφημερίδα, δεν αναφέρει τίποτα για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Ούτε εσείς οι ίδιοι δεν θεωρείτε </w:t>
      </w:r>
      <w:r>
        <w:rPr>
          <w:rFonts w:eastAsia="Times New Roman" w:cs="Times New Roman"/>
          <w:szCs w:val="24"/>
        </w:rPr>
        <w:lastRenderedPageBreak/>
        <w:t>ότι πραγματικά είναι ένα μείζον θέμα για την καθημερινότητά μας, αλλά</w:t>
      </w:r>
      <w:r>
        <w:rPr>
          <w:rFonts w:eastAsia="Times New Roman" w:cs="Times New Roman"/>
          <w:szCs w:val="24"/>
        </w:rPr>
        <w:t>,</w:t>
      </w:r>
      <w:r>
        <w:rPr>
          <w:rFonts w:eastAsia="Times New Roman" w:cs="Times New Roman"/>
          <w:szCs w:val="24"/>
        </w:rPr>
        <w:t xml:space="preserve"> τη στιγμή που όλοι θα έπρεπε να μιλάμε για το </w:t>
      </w:r>
      <w:r>
        <w:rPr>
          <w:rFonts w:eastAsia="Times New Roman" w:cs="Times New Roman"/>
          <w:szCs w:val="24"/>
        </w:rPr>
        <w:t>σ</w:t>
      </w:r>
      <w:r>
        <w:rPr>
          <w:rFonts w:eastAsia="Times New Roman" w:cs="Times New Roman"/>
          <w:szCs w:val="24"/>
        </w:rPr>
        <w:t>κοπιανό και για τις περικοπές των συντάξεων και όλα αυτά που περνούν οι Έλληνες, θέλετε εσείς να τους αποπροσανατολίσετε και να πετάξετε την μπάλα στην εξέδρα, εκεί που σας συμφέρει.</w:t>
      </w:r>
    </w:p>
    <w:p w14:paraId="6F5C4390" w14:textId="77777777" w:rsidR="0016272D" w:rsidRDefault="008D6B83">
      <w:pPr>
        <w:spacing w:line="600" w:lineRule="auto"/>
        <w:ind w:firstLine="720"/>
        <w:jc w:val="both"/>
        <w:rPr>
          <w:rFonts w:eastAsia="Times New Roman" w:cs="Times New Roman"/>
          <w:szCs w:val="24"/>
        </w:rPr>
      </w:pPr>
      <w:r w:rsidRPr="00B3594E">
        <w:rPr>
          <w:rFonts w:eastAsia="Times New Roman" w:cs="Times New Roman"/>
          <w:szCs w:val="24"/>
        </w:rPr>
        <w:t xml:space="preserve">(Στο σημείο αυτό ο </w:t>
      </w:r>
      <w:r>
        <w:rPr>
          <w:rFonts w:eastAsia="Times New Roman" w:cs="Times New Roman"/>
          <w:szCs w:val="24"/>
        </w:rPr>
        <w:t>Θ΄ Αντιπρόεδρος της Βουλής</w:t>
      </w:r>
      <w:r w:rsidRPr="00B3594E">
        <w:rPr>
          <w:rFonts w:eastAsia="Times New Roman" w:cs="Times New Roman"/>
          <w:szCs w:val="24"/>
        </w:rPr>
        <w:t xml:space="preserve"> κ. </w:t>
      </w:r>
      <w:r>
        <w:rPr>
          <w:rFonts w:eastAsia="Times New Roman" w:cs="Times New Roman"/>
          <w:szCs w:val="24"/>
        </w:rPr>
        <w:t xml:space="preserve">Μάριος Γεωργιάδης </w:t>
      </w:r>
      <w:r w:rsidRPr="00B3594E">
        <w:rPr>
          <w:rFonts w:eastAsia="Times New Roman" w:cs="Times New Roman"/>
          <w:szCs w:val="24"/>
        </w:rPr>
        <w:t>καταθ</w:t>
      </w:r>
      <w:r w:rsidRPr="00B3594E">
        <w:rPr>
          <w:rFonts w:eastAsia="Times New Roman" w:cs="Times New Roman"/>
          <w:szCs w:val="24"/>
        </w:rPr>
        <w:t xml:space="preserve">έτει για τα Πρακτικά τα προαναφερθέντα </w:t>
      </w:r>
      <w:r>
        <w:rPr>
          <w:rFonts w:eastAsia="Times New Roman" w:cs="Times New Roman"/>
          <w:szCs w:val="24"/>
        </w:rPr>
        <w:t>πρωτοσέλιδα</w:t>
      </w:r>
      <w:r w:rsidRPr="00B3594E">
        <w:rPr>
          <w:rFonts w:eastAsia="Times New Roman" w:cs="Times New Roman"/>
          <w:szCs w:val="24"/>
        </w:rPr>
        <w:t>, τα οποία βρίσκονται στο αρχείο του Τμήματος Γραμματείας της Διεύθυνσης Στενογραφίας και Πρακτικών της Βουλής)</w:t>
      </w:r>
    </w:p>
    <w:p w14:paraId="6F5C439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Οι Έλληνες αγωνιούν, κυρίες και κύριοι, αν θα τους κοπεί ο μισθός και η σύνταξη και αν θα μπορ</w:t>
      </w:r>
      <w:r>
        <w:rPr>
          <w:rFonts w:eastAsia="Times New Roman" w:cs="Times New Roman"/>
          <w:szCs w:val="24"/>
        </w:rPr>
        <w:t>έσουν να βγάλουν τη χρονιά. Τους Έλληνες απασχολεί αν θα συνεχίσει το όνομα «Μακεδονία» να αναφέρεται μόνο στην Ελλάδα μας.</w:t>
      </w:r>
    </w:p>
    <w:p w14:paraId="6F5C4392"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Όχι αν τους κλέβουν, δηλαδή.</w:t>
      </w:r>
    </w:p>
    <w:p w14:paraId="6F5C4393"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ΜΑΡΙΟΣ ΓΕΩΡΓΙΑΔΗΣ (Θ΄</w:t>
      </w:r>
      <w:r w:rsidRPr="0010552C">
        <w:rPr>
          <w:rFonts w:eastAsia="Times New Roman" w:cs="Times New Roman"/>
          <w:b/>
          <w:szCs w:val="24"/>
        </w:rPr>
        <w:t xml:space="preserve"> Αντιπρόεδρος της Βουλής):</w:t>
      </w:r>
      <w:r w:rsidRPr="0010552C">
        <w:rPr>
          <w:rFonts w:eastAsia="Times New Roman" w:cs="Times New Roman"/>
          <w:szCs w:val="24"/>
        </w:rPr>
        <w:t xml:space="preserve"> </w:t>
      </w:r>
      <w:r>
        <w:rPr>
          <w:rFonts w:eastAsia="Times New Roman" w:cs="Times New Roman"/>
          <w:szCs w:val="24"/>
        </w:rPr>
        <w:t xml:space="preserve">Δεν τους ανησυχεί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γιατί αυτό επηρεάζει εσάς και μόνο για επικοινωνιακούς λόγους. Ο μόνος στόχος σας είναι ο αποπροσανατολισμός.</w:t>
      </w:r>
    </w:p>
    <w:p w14:paraId="6F5C439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Ύστερα από τα παραπάνω, είναι αναμενόμενο, κυρίες και κύριοι, ότι, ως Ένωση Κεντρώων, αν παραμείνουμε στην ψηφοφορία, στην καλύτερη των</w:t>
      </w:r>
      <w:r>
        <w:rPr>
          <w:rFonts w:eastAsia="Times New Roman" w:cs="Times New Roman"/>
          <w:szCs w:val="24"/>
        </w:rPr>
        <w:t xml:space="preserve"> περιπτώσεων θα είμαστε στο «</w:t>
      </w:r>
      <w:r>
        <w:rPr>
          <w:rFonts w:eastAsia="Times New Roman" w:cs="Times New Roman"/>
          <w:szCs w:val="24"/>
        </w:rPr>
        <w:t>παρών</w:t>
      </w:r>
      <w:r>
        <w:rPr>
          <w:rFonts w:eastAsia="Times New Roman" w:cs="Times New Roman"/>
          <w:szCs w:val="24"/>
        </w:rPr>
        <w:t>», αν και η δική μου εισήγηση στον Πρόεδρο της Ένωσης Κεντρώων θα είναι να αποχωρήσουμε.</w:t>
      </w:r>
    </w:p>
    <w:p w14:paraId="6F5C439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F5C4396" w14:textId="77777777" w:rsidR="0016272D" w:rsidRDefault="008D6B83">
      <w:pPr>
        <w:spacing w:line="600" w:lineRule="auto"/>
        <w:ind w:firstLine="709"/>
        <w:jc w:val="center"/>
        <w:rPr>
          <w:rFonts w:eastAsia="Times New Roman" w:cs="Times New Roman"/>
          <w:szCs w:val="24"/>
        </w:rPr>
      </w:pPr>
      <w:r w:rsidRPr="000136BC">
        <w:rPr>
          <w:rFonts w:eastAsia="Times New Roman" w:cs="Times New Roman"/>
          <w:szCs w:val="24"/>
        </w:rPr>
        <w:t>(Χειροκροτήματα από την πτέρυγα της Ένωσης Κεντρώων)</w:t>
      </w:r>
    </w:p>
    <w:p w14:paraId="6F5C4397" w14:textId="77777777" w:rsidR="0016272D" w:rsidRDefault="008D6B83">
      <w:pPr>
        <w:spacing w:line="600" w:lineRule="auto"/>
        <w:ind w:firstLine="720"/>
        <w:jc w:val="both"/>
        <w:rPr>
          <w:rFonts w:eastAsia="Times New Roman" w:cs="Times New Roman"/>
          <w:szCs w:val="24"/>
        </w:rPr>
      </w:pPr>
      <w:r w:rsidRPr="00F6771E">
        <w:rPr>
          <w:rFonts w:eastAsia="Times New Roman" w:cs="Times New Roman"/>
          <w:b/>
          <w:szCs w:val="24"/>
        </w:rPr>
        <w:t>ΠΡΟΕΔΡΕΥΟΥΣΑ (Αναστασία Χριστοδουλοπούλου):</w:t>
      </w:r>
      <w:r w:rsidRPr="00F6771E">
        <w:rPr>
          <w:rFonts w:eastAsia="Times New Roman" w:cs="Times New Roman"/>
          <w:szCs w:val="24"/>
        </w:rPr>
        <w:t xml:space="preserve"> </w:t>
      </w:r>
      <w:r>
        <w:rPr>
          <w:rFonts w:eastAsia="Times New Roman" w:cs="Times New Roman"/>
          <w:szCs w:val="24"/>
        </w:rPr>
        <w:t>Τον λόγο έχ</w:t>
      </w:r>
      <w:r>
        <w:rPr>
          <w:rFonts w:eastAsia="Times New Roman" w:cs="Times New Roman"/>
          <w:szCs w:val="24"/>
        </w:rPr>
        <w:t xml:space="preserve">ει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από το ΚΚΕ.</w:t>
      </w:r>
    </w:p>
    <w:p w14:paraId="6F5C4398"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κυρία Πρόεδρε.</w:t>
      </w:r>
    </w:p>
    <w:p w14:paraId="6F5C439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Και σήμερα</w:t>
      </w:r>
      <w:r>
        <w:rPr>
          <w:rFonts w:eastAsia="Times New Roman" w:cs="Times New Roman"/>
          <w:szCs w:val="24"/>
        </w:rPr>
        <w:t>,</w:t>
      </w:r>
      <w:r>
        <w:rPr>
          <w:rFonts w:eastAsia="Times New Roman" w:cs="Times New Roman"/>
          <w:szCs w:val="24"/>
        </w:rPr>
        <w:t xml:space="preserve"> με αφορμή τη συζήτηση για την υπόθεση του πορίσματος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 xml:space="preserve">πιτροπής παρακολουθούμε κατ’ επανάληψη αυτή την άσφαιρη αντιπαράθεση ανάμεσα, από τη μια μεριά, στα κόμματα </w:t>
      </w:r>
      <w:r>
        <w:rPr>
          <w:rFonts w:eastAsia="Times New Roman" w:cs="Times New Roman"/>
          <w:szCs w:val="24"/>
        </w:rPr>
        <w:t>της</w:t>
      </w:r>
      <w:r>
        <w:rPr>
          <w:rFonts w:eastAsia="Times New Roman" w:cs="Times New Roman"/>
          <w:szCs w:val="24"/>
        </w:rPr>
        <w:t xml:space="preserve"> κυβερνητικής πλειοψηφίας και</w:t>
      </w:r>
      <w:r>
        <w:rPr>
          <w:rFonts w:eastAsia="Times New Roman" w:cs="Times New Roman"/>
          <w:szCs w:val="24"/>
        </w:rPr>
        <w:t>,</w:t>
      </w:r>
      <w:r>
        <w:rPr>
          <w:rFonts w:eastAsia="Times New Roman" w:cs="Times New Roman"/>
          <w:szCs w:val="24"/>
        </w:rPr>
        <w:t xml:space="preserve"> από την άλλη, στα υπόλοιπα κόμματα της Αξιωματικής Αντιπολίτευσης, μια άσφαιρη αντιπαράθεση η οποία έχει σαφές και</w:t>
      </w:r>
      <w:r>
        <w:rPr>
          <w:rFonts w:eastAsia="Times New Roman" w:cs="Times New Roman"/>
          <w:szCs w:val="24"/>
        </w:rPr>
        <w:t xml:space="preserve"> προσδιορισμένο περιεχόμενο και χαρακτήρα, που δεν είναι άλλος παρά η χειραγώγηση και η ενσωμάτωση της λαϊκής δυσαρέσκειας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αφ’ ενός μεν του συστήματος, της ασκούμενης αντιλαϊκής πολιτικής, που θα έχουν ως δικαίωμα κάθε φορά τα λαϊκά στρώματα να</w:t>
      </w:r>
      <w:r>
        <w:rPr>
          <w:rFonts w:eastAsia="Times New Roman" w:cs="Times New Roman"/>
          <w:szCs w:val="24"/>
        </w:rPr>
        <w:t xml:space="preserve"> επιλέγουν ανάμεσα στη Σκύλλα και τη Χάρυβδη.</w:t>
      </w:r>
    </w:p>
    <w:p w14:paraId="6F5C439A" w14:textId="77777777" w:rsidR="0016272D" w:rsidRDefault="008D6B83">
      <w:pPr>
        <w:spacing w:line="600" w:lineRule="auto"/>
        <w:ind w:firstLine="720"/>
        <w:jc w:val="both"/>
        <w:rPr>
          <w:rFonts w:eastAsia="Times New Roman" w:cs="Times New Roman"/>
          <w:szCs w:val="24"/>
        </w:rPr>
      </w:pPr>
      <w:r w:rsidRPr="00695265">
        <w:rPr>
          <w:rFonts w:eastAsia="Times New Roman" w:cs="Times New Roman"/>
          <w:szCs w:val="24"/>
        </w:rPr>
        <w:t>(Στο σημείο αυτό την</w:t>
      </w:r>
      <w:r>
        <w:rPr>
          <w:rFonts w:eastAsia="Times New Roman" w:cs="Times New Roman"/>
          <w:szCs w:val="24"/>
        </w:rPr>
        <w:t xml:space="preserve"> Προεδρική Έδρα καταλαμβάνει ο Θ΄</w:t>
      </w:r>
      <w:r w:rsidRPr="00695265">
        <w:rPr>
          <w:rFonts w:eastAsia="Times New Roman" w:cs="Times New Roman"/>
          <w:szCs w:val="24"/>
        </w:rPr>
        <w:t xml:space="preserve"> Αντιπρόεδρος </w:t>
      </w:r>
      <w:r>
        <w:rPr>
          <w:rFonts w:eastAsia="Times New Roman" w:cs="Times New Roman"/>
          <w:szCs w:val="24"/>
        </w:rPr>
        <w:t xml:space="preserve">της </w:t>
      </w:r>
      <w:r w:rsidRPr="00695265">
        <w:rPr>
          <w:rFonts w:eastAsia="Times New Roman" w:cs="Times New Roman"/>
          <w:szCs w:val="24"/>
        </w:rPr>
        <w:t xml:space="preserve">Βουλής κ. </w:t>
      </w:r>
      <w:r w:rsidRPr="00B43AEA">
        <w:rPr>
          <w:rFonts w:eastAsia="Times New Roman" w:cs="Times New Roman"/>
          <w:b/>
          <w:szCs w:val="24"/>
        </w:rPr>
        <w:t>ΜΑΡΙΟΣ ΓΕΩΡΓΙΑΔΗΣ</w:t>
      </w:r>
      <w:r>
        <w:rPr>
          <w:rFonts w:eastAsia="Times New Roman" w:cs="Times New Roman"/>
          <w:szCs w:val="24"/>
        </w:rPr>
        <w:t>)</w:t>
      </w:r>
    </w:p>
    <w:p w14:paraId="6F5C439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Είναι μία αντιπαράθεση, η οποία βεβαίως καλλιεργεί τον αποπροσανατολισμό των λαϊκών στρωμάτων σε σχέση με τις </w:t>
      </w:r>
      <w:r>
        <w:rPr>
          <w:rFonts w:eastAsia="Times New Roman" w:cs="Times New Roman"/>
          <w:szCs w:val="24"/>
        </w:rPr>
        <w:t xml:space="preserve">πραγματικές αιτίες των προβλημάτων που αντιμετωπίζουν και την επιδείνωση της θέσης τους όλο αυτό το διάστημα, αλλά και το </w:t>
      </w:r>
      <w:r>
        <w:rPr>
          <w:rFonts w:eastAsia="Times New Roman" w:cs="Times New Roman"/>
          <w:szCs w:val="24"/>
        </w:rPr>
        <w:lastRenderedPageBreak/>
        <w:t>επόμενο χρονικό διάστημα. Τι θέλει επί της ουσίας να αποκρύψει αυτή η συζήτηση; Θέλει να αποκρύψει την ουσία, η οποία δεν είναι βεβαίω</w:t>
      </w:r>
      <w:r>
        <w:rPr>
          <w:rFonts w:eastAsia="Times New Roman" w:cs="Times New Roman"/>
          <w:szCs w:val="24"/>
        </w:rPr>
        <w:t xml:space="preserve">ς το αν υπάρχει σκάνδαλο, γιατί σκάνδαλο υπάρχει. Βεβαίως, υπάρχει σκάνδαλο! Η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BD3385">
        <w:rPr>
          <w:rFonts w:eastAsia="Times New Roman" w:cs="Times New Roman"/>
          <w:szCs w:val="24"/>
        </w:rPr>
        <w:t xml:space="preserve"> </w:t>
      </w:r>
      <w:r>
        <w:rPr>
          <w:rFonts w:eastAsia="Times New Roman" w:cs="Times New Roman"/>
          <w:szCs w:val="24"/>
        </w:rPr>
        <w:t>είναι ένα σκάνδαλο. Όμως, αυτό δεν είναι από μόνο του ένα αυτοφυές σκάνδαλο, που ξαφνικά ενέσκηψε σε μία κοινωνία αγγελικά πλασμένη, αλλά επί της ουσίας αποτε</w:t>
      </w:r>
      <w:r>
        <w:rPr>
          <w:rFonts w:eastAsia="Times New Roman" w:cs="Times New Roman"/>
          <w:szCs w:val="24"/>
        </w:rPr>
        <w:t xml:space="preserve">λεί ένα μέρος, ένα τμήμα του συνολικότερου σκανδάλου το οποίο υπάρχει στην αγορά του φαρμάκου και του οποίου έχουμε γίνει γνώστες μέσω αλλεπάλληλων ερευνών, δημοσιευμάτων, μελετών. </w:t>
      </w:r>
    </w:p>
    <w:p w14:paraId="6F5C439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Άλλωστε, η πρακτική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είναι η συνήθης πρακτική που εφαρμόζουν</w:t>
      </w:r>
      <w:r>
        <w:rPr>
          <w:rFonts w:eastAsia="Times New Roman" w:cs="Times New Roman"/>
          <w:szCs w:val="24"/>
        </w:rPr>
        <w:t xml:space="preserve"> όλες, μικρότερες και μεγαλύτερες, οι φαρμακευτικές εταιρείες. Υπάρχει, βέβαια, μία αιτία για να εφαρμόζουν αυτή την τακτική, δηλαδή τη με όποιο</w:t>
      </w:r>
      <w:r>
        <w:rPr>
          <w:rFonts w:eastAsia="Times New Roman" w:cs="Times New Roman"/>
          <w:szCs w:val="24"/>
        </w:rPr>
        <w:t>ν</w:t>
      </w:r>
      <w:r>
        <w:rPr>
          <w:rFonts w:eastAsia="Times New Roman" w:cs="Times New Roman"/>
          <w:szCs w:val="24"/>
        </w:rPr>
        <w:t xml:space="preserve"> τρόπο τακτική προώθησης των σκευασμάτων τους. Ποια είναι αυτή η αιτία; Δεν είναι κα</w:t>
      </w:r>
      <w:r>
        <w:rPr>
          <w:rFonts w:eastAsia="Times New Roman" w:cs="Times New Roman"/>
          <w:szCs w:val="24"/>
        </w:rPr>
        <w:t>μ</w:t>
      </w:r>
      <w:r>
        <w:rPr>
          <w:rFonts w:eastAsia="Times New Roman" w:cs="Times New Roman"/>
          <w:szCs w:val="24"/>
        </w:rPr>
        <w:t>μία άλλη παρά ο ανταγωνισμ</w:t>
      </w:r>
      <w:r>
        <w:rPr>
          <w:rFonts w:eastAsia="Times New Roman" w:cs="Times New Roman"/>
          <w:szCs w:val="24"/>
        </w:rPr>
        <w:t>ός ανάμεσα στις φαρμακευτικές εταιρείες για τα μερίδια της αγο</w:t>
      </w:r>
      <w:r>
        <w:rPr>
          <w:rFonts w:eastAsia="Times New Roman" w:cs="Times New Roman"/>
          <w:szCs w:val="24"/>
        </w:rPr>
        <w:lastRenderedPageBreak/>
        <w:t xml:space="preserve">ράς. Άρα στο επίκεντρο αυτών των πρακτικών της διαφθοράς και της σήψης είναι ακριβώς το πώς θα κατακτήσουν οι πολυεθνικές, τα μονοπώλια, όλο και μεγαλύτερα μερίδια στην αγορά. </w:t>
      </w:r>
    </w:p>
    <w:p w14:paraId="6F5C439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Από αυτή την άποψ</w:t>
      </w:r>
      <w:r>
        <w:rPr>
          <w:rFonts w:eastAsia="Times New Roman" w:cs="Times New Roman"/>
          <w:szCs w:val="24"/>
        </w:rPr>
        <w:t>η, αυτή ακριβώς την εικόνα την παρατηρούμε και σε άλλους κλάδους της οικονομίας. Δεν αποτελούν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οι πρακτικές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ή της όποιας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προνόμιο μόνο στον κλάδο του φαρμάκου. Έτσι, λοιπόν, αυτό το οποίο προκύπτει από αυτή τη διαδικασία και το οποίο προσπαθεί να συγκαλυφθεί με κάθε τρόπο είναι ακριβώς η σύμφυση ανάμεσα στην πολιτική εξουσία από τη μία μεριά και στα οικονομικά συμφέροντα απ</w:t>
      </w:r>
      <w:r>
        <w:rPr>
          <w:rFonts w:eastAsia="Times New Roman" w:cs="Times New Roman"/>
          <w:szCs w:val="24"/>
        </w:rPr>
        <w:t xml:space="preserve">ό την άλλη, δηλαδή στα συμφέροντα των μονοπωλιακών ομίλων. </w:t>
      </w:r>
    </w:p>
    <w:p w14:paraId="6F5C439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Πρόκειται για μία σύμφυση, η οποία εκδηλώνεται σε όλους τους τομείς της οικονομικής και πολιτικής ζωής, από τα αντιλαϊκά νομοσχέδια που καταργούν μια σειρά από εργασιακά δικαιώματα, τα νομοσχέδια </w:t>
      </w:r>
      <w:r>
        <w:rPr>
          <w:rFonts w:eastAsia="Times New Roman" w:cs="Times New Roman"/>
          <w:szCs w:val="24"/>
        </w:rPr>
        <w:t>τα οποία διευκολύνουν τη δράση των πο</w:t>
      </w:r>
      <w:r>
        <w:rPr>
          <w:rFonts w:eastAsia="Times New Roman" w:cs="Times New Roman"/>
          <w:szCs w:val="24"/>
        </w:rPr>
        <w:lastRenderedPageBreak/>
        <w:t>λυεθνικών, τα νομοσχέδια τα οποία προσφέρουν νέα φορολογικά και αναπτυξιακά κίνητρα στους επιχειρηματικούς ομίλους, μέχρι όλα τα υπόλοιπα, συνολικότερα το πλέγμα το οποίο έχει διαμορφωθεί και το οποίο ακριβώς ευνοεί αυτ</w:t>
      </w:r>
      <w:r>
        <w:rPr>
          <w:rFonts w:eastAsia="Times New Roman" w:cs="Times New Roman"/>
          <w:szCs w:val="24"/>
        </w:rPr>
        <w:t xml:space="preserve">ή τη σύμφυση ανάμεσα στην πολιτική εξουσία και στην οικονομική ολιγαρχία και επί της ουσίας αποτελεί και τον τροφοδότη λογαριασμό της διαφθοράς, της σήψης και της διαπλοκής και των σκανδάλων. </w:t>
      </w:r>
    </w:p>
    <w:p w14:paraId="6F5C439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Απέναντι σε όλο αυτό υπάρχει ένα αστικό κράτος, το οποίο -όπως </w:t>
      </w:r>
      <w:proofErr w:type="spellStart"/>
      <w:r>
        <w:rPr>
          <w:rFonts w:eastAsia="Times New Roman" w:cs="Times New Roman"/>
          <w:szCs w:val="24"/>
        </w:rPr>
        <w:t>προείπα</w:t>
      </w:r>
      <w:proofErr w:type="spellEnd"/>
      <w:r>
        <w:rPr>
          <w:rFonts w:eastAsia="Times New Roman" w:cs="Times New Roman"/>
          <w:szCs w:val="24"/>
        </w:rPr>
        <w:t>- αποτελεί τον θεματοφύλακα των συμφερόντων της αστικής τάξης και των μονοπωλιακών ομίλων και επί της ουσίας διαμορφώνει τέτοιους θεσμούς, που όχι μόνο δεν αντιμετωπίζουν τη σήψη και τη διαφθορά, αλλά επί της ουσίας προστατεύουν και τέτοιου είδους π</w:t>
      </w:r>
      <w:r>
        <w:rPr>
          <w:rFonts w:eastAsia="Times New Roman" w:cs="Times New Roman"/>
          <w:szCs w:val="24"/>
        </w:rPr>
        <w:t xml:space="preserve">λευρές. </w:t>
      </w:r>
    </w:p>
    <w:p w14:paraId="6F5C43A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Έτσι, λοιπόν, αυτό το οποίο προσπαθεί να </w:t>
      </w:r>
      <w:proofErr w:type="spellStart"/>
      <w:r>
        <w:rPr>
          <w:rFonts w:eastAsia="Times New Roman" w:cs="Times New Roman"/>
          <w:szCs w:val="24"/>
        </w:rPr>
        <w:t>αποκρυβεί</w:t>
      </w:r>
      <w:proofErr w:type="spellEnd"/>
      <w:r>
        <w:rPr>
          <w:rFonts w:eastAsia="Times New Roman" w:cs="Times New Roman"/>
          <w:szCs w:val="24"/>
        </w:rPr>
        <w:t xml:space="preserve"> είναι ότι η σήψη και η διαφθορά δεν αποτελούν κάποια επιμέρους ζητήματα ή τυχαία φαινόμενα τα οποία εμφανίζονται λόγω της επίορκης στάσης ορισμένων κρατικών αξιωματούχων, αλλά ότι επί </w:t>
      </w:r>
      <w:r>
        <w:rPr>
          <w:rFonts w:eastAsia="Times New Roman" w:cs="Times New Roman"/>
          <w:szCs w:val="24"/>
        </w:rPr>
        <w:lastRenderedPageBreak/>
        <w:t>της ουσίας α</w:t>
      </w:r>
      <w:r>
        <w:rPr>
          <w:rFonts w:eastAsia="Times New Roman" w:cs="Times New Roman"/>
          <w:szCs w:val="24"/>
        </w:rPr>
        <w:t xml:space="preserve">ποτελούν συστατικό στοιχείο του ίδιου του καπιταλιστικού συστήματος. Και δεν θα μπορούσε να γίνει αλλιώς, από τη στιγμή που είναι ένα άδικο εκμεταλλευτικό σύστημα, το οποίο με την πάροδο του χρόνου όλο και περισσότερο σαπίζει και εξαχρειώνεται. </w:t>
      </w:r>
    </w:p>
    <w:p w14:paraId="6F5C43A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Μέσα από α</w:t>
      </w:r>
      <w:r>
        <w:rPr>
          <w:rFonts w:eastAsia="Times New Roman" w:cs="Times New Roman"/>
          <w:szCs w:val="24"/>
        </w:rPr>
        <w:t xml:space="preserve">υτή τη διαδικασία, η υπόθεση ακριβώς της αποκάλυψης του σκανδάλου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δεν αποτελεί τίποτε άλλο παρά μόνο ένα ακόμη επεισόδιο στον μεγάλο οικονομικό πόλεμο ο οποίος έχει ξεσπάσει ανάμεσα στις Ηνωμένες Πολιτείες από τη μια μεριά και την Ευρωπαϊκή </w:t>
      </w:r>
      <w:r>
        <w:rPr>
          <w:rFonts w:eastAsia="Times New Roman" w:cs="Times New Roman"/>
          <w:szCs w:val="24"/>
        </w:rPr>
        <w:t xml:space="preserve">Ένωση από την άλλη. </w:t>
      </w:r>
    </w:p>
    <w:p w14:paraId="6F5C43A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Το δεύτερο στοιχείο το οποίο προσπαθεί να </w:t>
      </w:r>
      <w:proofErr w:type="spellStart"/>
      <w:r>
        <w:rPr>
          <w:rFonts w:eastAsia="Times New Roman" w:cs="Times New Roman"/>
          <w:szCs w:val="24"/>
        </w:rPr>
        <w:t>αποκρυβεί</w:t>
      </w:r>
      <w:proofErr w:type="spellEnd"/>
      <w:r>
        <w:rPr>
          <w:rFonts w:eastAsia="Times New Roman" w:cs="Times New Roman"/>
          <w:szCs w:val="24"/>
        </w:rPr>
        <w:t xml:space="preserve"> είναι ακριβώς τα διάφορα ιδεολογήματα τα οποία πλασάρονται. Ακούστηκε και σήμερα ένα. Για παράδειγμα, ακούστηκε ότι η διαφθορά αποτελεί την αιτία της κοινωνικής ανισότητας, που παρουσ</w:t>
      </w:r>
      <w:r>
        <w:rPr>
          <w:rFonts w:eastAsia="Times New Roman" w:cs="Times New Roman"/>
          <w:szCs w:val="24"/>
        </w:rPr>
        <w:t>ιάζεται και στη χώρα μας και όχι μόνο. Δηλαδή, εάν δεν υπήρχε η διαφθορά δεν θα υπήρχε κοινωνική ανισότητα, δεν θα υπήρχε όξυνση της κοινωνικής ανισότητας!</w:t>
      </w:r>
    </w:p>
    <w:p w14:paraId="6F5C43A3" w14:textId="77777777" w:rsidR="0016272D" w:rsidRDefault="008D6B83">
      <w:pPr>
        <w:tabs>
          <w:tab w:val="left" w:pos="3873"/>
        </w:tabs>
        <w:spacing w:line="600" w:lineRule="auto"/>
        <w:ind w:firstLine="709"/>
        <w:jc w:val="both"/>
        <w:rPr>
          <w:rFonts w:eastAsia="Times New Roman" w:cs="Times New Roman"/>
          <w:szCs w:val="24"/>
        </w:rPr>
      </w:pPr>
      <w:r>
        <w:rPr>
          <w:rFonts w:eastAsia="Times New Roman" w:cs="Times New Roman"/>
          <w:szCs w:val="24"/>
        </w:rPr>
        <w:lastRenderedPageBreak/>
        <w:t>Επί της ουσίας</w:t>
      </w:r>
      <w:r>
        <w:rPr>
          <w:rFonts w:eastAsia="Times New Roman" w:cs="Times New Roman"/>
          <w:szCs w:val="24"/>
        </w:rPr>
        <w:t>,</w:t>
      </w:r>
      <w:r>
        <w:rPr>
          <w:rFonts w:eastAsia="Times New Roman" w:cs="Times New Roman"/>
          <w:szCs w:val="24"/>
        </w:rPr>
        <w:t xml:space="preserve"> τι θέλει να δείξει; Θέλει να δείξει ότι</w:t>
      </w:r>
      <w:r>
        <w:rPr>
          <w:rFonts w:eastAsia="Times New Roman" w:cs="Times New Roman"/>
          <w:szCs w:val="24"/>
        </w:rPr>
        <w:t>,</w:t>
      </w:r>
      <w:r>
        <w:rPr>
          <w:rFonts w:eastAsia="Times New Roman" w:cs="Times New Roman"/>
          <w:szCs w:val="24"/>
        </w:rPr>
        <w:t xml:space="preserve"> αν αντιμετωπίσουμε, αν περιορίσουμε αυτά τα</w:t>
      </w:r>
      <w:r>
        <w:rPr>
          <w:rFonts w:eastAsia="Times New Roman" w:cs="Times New Roman"/>
          <w:szCs w:val="24"/>
        </w:rPr>
        <w:t xml:space="preserve"> φαινόμενα, τότε θα βελτιωθεί η θέση των εργαζόμενων, τότε θα εκλείψουν τα φαινόμενα της κοινωνικής ανισότητας. Επί της ουσίας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τι αθωώνει; Αθωώνει τον ίδιο τον εκμεταλλευτικό χαρακτήρα του καπιταλιστικού συστήματος, μιλώντας για έναν ανθρώπινο καπ</w:t>
      </w:r>
      <w:r>
        <w:rPr>
          <w:rFonts w:eastAsia="Times New Roman" w:cs="Times New Roman"/>
          <w:szCs w:val="24"/>
        </w:rPr>
        <w:t>ιταλισμό,</w:t>
      </w:r>
      <w:r w:rsidRPr="00FE6FE7">
        <w:rPr>
          <w:rFonts w:eastAsia="Times New Roman" w:cs="Times New Roman"/>
          <w:szCs w:val="24"/>
        </w:rPr>
        <w:t xml:space="preserve"> ο οποίος</w:t>
      </w:r>
      <w:r>
        <w:rPr>
          <w:rFonts w:eastAsia="Times New Roman" w:cs="Times New Roman"/>
          <w:szCs w:val="24"/>
        </w:rPr>
        <w:t xml:space="preserve"> ποτέ δεν υπήρξε και ούτε πρόκειται να υπάρξει, γιατί ακριβώς μέσα στον πυρήνα του καπιταλιστικού συστήματος είναι η ανισότητα. </w:t>
      </w:r>
    </w:p>
    <w:p w14:paraId="6F5C43A4"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szCs w:val="24"/>
        </w:rPr>
        <w:t>Η ανισότητα αυτή προέρχεται από τις ίδιες τις σχέσεις παραγωγής, τις σχέσεις ιδιοκτησίας στην παραγωγή, που ο</w:t>
      </w:r>
      <w:r>
        <w:rPr>
          <w:rFonts w:eastAsia="Times New Roman" w:cs="Times New Roman"/>
          <w:szCs w:val="24"/>
        </w:rPr>
        <w:t>ι πλούσιοι γίνονται πλουσιότεροι και οι φτωχοί φτωχότεροι. Αυτή είναι ακριβώς η εξέλιξη των πραγμάτων που αποτυπώνονται σε διάφορες μετρήσεις, σε διάφορες έρευνες, σε σχέση με το 1% του πιο πλούσιου πληθυσμού στον κόσμο που παρακρατεί, που έχει ως περιουσι</w:t>
      </w:r>
      <w:r>
        <w:rPr>
          <w:rFonts w:eastAsia="Times New Roman" w:cs="Times New Roman"/>
          <w:szCs w:val="24"/>
        </w:rPr>
        <w:t>ακά στοιχεία</w:t>
      </w:r>
      <w:r>
        <w:rPr>
          <w:rFonts w:eastAsia="Times New Roman" w:cs="Times New Roman"/>
          <w:szCs w:val="24"/>
        </w:rPr>
        <w:t>,</w:t>
      </w:r>
      <w:r>
        <w:rPr>
          <w:rFonts w:eastAsia="Times New Roman" w:cs="Times New Roman"/>
          <w:szCs w:val="24"/>
        </w:rPr>
        <w:t xml:space="preserve"> πάνω από το 90% του παγκόσμιου πλούτου.</w:t>
      </w:r>
    </w:p>
    <w:p w14:paraId="6F5C43A5"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υπάρχει η αντιεπιστημονική άποψη ότι για την κρίση και την κρίση που βίωσε και η ελληνική </w:t>
      </w:r>
      <w:r w:rsidRPr="00A42664">
        <w:rPr>
          <w:rFonts w:eastAsia="Times New Roman" w:cs="Times New Roman"/>
          <w:szCs w:val="24"/>
        </w:rPr>
        <w:t>οικονομία</w:t>
      </w:r>
      <w:r>
        <w:rPr>
          <w:rFonts w:eastAsia="Times New Roman" w:cs="Times New Roman"/>
          <w:szCs w:val="24"/>
        </w:rPr>
        <w:t xml:space="preserve"> φταίει η διαφθορά, ότι για τα μνημόνια, για τη</w:t>
      </w:r>
      <w:r>
        <w:rPr>
          <w:rFonts w:eastAsia="Times New Roman" w:cs="Times New Roman"/>
          <w:szCs w:val="24"/>
        </w:rPr>
        <w:t>ν</w:t>
      </w:r>
      <w:r>
        <w:rPr>
          <w:rFonts w:eastAsia="Times New Roman" w:cs="Times New Roman"/>
          <w:szCs w:val="24"/>
        </w:rPr>
        <w:t xml:space="preserve"> κλιμάκωση της αντιλαϊκής επίθεσης υπεύθυνη ε</w:t>
      </w:r>
      <w:r>
        <w:rPr>
          <w:rFonts w:eastAsia="Times New Roman" w:cs="Times New Roman"/>
          <w:szCs w:val="24"/>
        </w:rPr>
        <w:t xml:space="preserve">ίναι η διαφθορά και ότι αν παταχθούν τα φαινόμενα της διαφθοράς τότε δεν θα έχουμε ούτε κρίσεις ούτε μνημόνια ούτε αντιλαϊκές </w:t>
      </w:r>
      <w:r w:rsidRPr="00911877">
        <w:rPr>
          <w:rFonts w:eastAsia="Times New Roman" w:cs="Times New Roman"/>
          <w:szCs w:val="24"/>
        </w:rPr>
        <w:t>πολιτικ</w:t>
      </w:r>
      <w:r>
        <w:rPr>
          <w:rFonts w:eastAsia="Times New Roman" w:cs="Times New Roman"/>
          <w:szCs w:val="24"/>
        </w:rPr>
        <w:t xml:space="preserve">ές. </w:t>
      </w:r>
    </w:p>
    <w:p w14:paraId="6F5C43A6"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szCs w:val="24"/>
        </w:rPr>
        <w:t>Επί της ουσίας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με έναν άλλο</w:t>
      </w:r>
      <w:r>
        <w:rPr>
          <w:rFonts w:eastAsia="Times New Roman" w:cs="Times New Roman"/>
          <w:szCs w:val="24"/>
        </w:rPr>
        <w:t>ν</w:t>
      </w:r>
      <w:r>
        <w:rPr>
          <w:rFonts w:eastAsia="Times New Roman" w:cs="Times New Roman"/>
          <w:szCs w:val="24"/>
        </w:rPr>
        <w:t xml:space="preserve"> τρόπο τι θέλετε να πείτε; Θέλετε να πείτε ότι όλα αυτά τα μέτρα τα οποία λήφθηκα</w:t>
      </w:r>
      <w:r>
        <w:rPr>
          <w:rFonts w:eastAsia="Times New Roman" w:cs="Times New Roman"/>
          <w:szCs w:val="24"/>
        </w:rPr>
        <w:t>ν και τα οποία είναι μέτρα που ικανοποιούν τις ανάγκες του κεφαλαίου για αντιλαϊκή επίθεση, για τη διαμόρφωση ενός ακόμη πιο ευνοϊκού περιβάλλοντος για τη δράση, ευθύνεται η διαφθορά και όχι οι ανάγκες των μονοπωλιακών ομίλων στη νέα φάση της καπιταλιστική</w:t>
      </w:r>
      <w:r>
        <w:rPr>
          <w:rFonts w:eastAsia="Times New Roman" w:cs="Times New Roman"/>
          <w:szCs w:val="24"/>
        </w:rPr>
        <w:t>ς ανάκαμψης, που επί της ουσίας</w:t>
      </w:r>
      <w:r>
        <w:rPr>
          <w:rFonts w:eastAsia="Times New Roman" w:cs="Times New Roman"/>
          <w:szCs w:val="24"/>
        </w:rPr>
        <w:t>,</w:t>
      </w:r>
      <w:r>
        <w:rPr>
          <w:rFonts w:eastAsia="Times New Roman" w:cs="Times New Roman"/>
          <w:szCs w:val="24"/>
        </w:rPr>
        <w:t xml:space="preserve"> για να υπάρξει ανάκαμψη</w:t>
      </w:r>
      <w:r>
        <w:rPr>
          <w:rFonts w:eastAsia="Times New Roman" w:cs="Times New Roman"/>
          <w:szCs w:val="24"/>
        </w:rPr>
        <w:t>,</w:t>
      </w:r>
      <w:r>
        <w:rPr>
          <w:rFonts w:eastAsia="Times New Roman" w:cs="Times New Roman"/>
          <w:szCs w:val="24"/>
        </w:rPr>
        <w:t xml:space="preserve"> προϋποθέτει την κατεδάφιση των εργασιακών δικαιωμάτων, ένα πολύ φθηνό, ανειδίκευτο και ευάλωτο εργατοϋπαλληλικό δυναμικό, χωρίς συγκροτημένα δικαιώματα. Άρα δηλαδή η ανάπτυξή σας, αυτή η ανάπτυξη τη</w:t>
      </w:r>
      <w:r>
        <w:rPr>
          <w:rFonts w:eastAsia="Times New Roman" w:cs="Times New Roman"/>
          <w:szCs w:val="24"/>
        </w:rPr>
        <w:t xml:space="preserve">ν οποία </w:t>
      </w:r>
      <w:r>
        <w:rPr>
          <w:rFonts w:eastAsia="Times New Roman" w:cs="Times New Roman"/>
          <w:szCs w:val="24"/>
        </w:rPr>
        <w:lastRenderedPageBreak/>
        <w:t xml:space="preserve">ευαγγελίζεστε και την ονομάζετε μάλιστα δίκαιη, πατά πάνω στα ερείπια των εργασιακών δικαιωμάτων. </w:t>
      </w:r>
    </w:p>
    <w:p w14:paraId="6F5C43A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είναι φανερό ότι μέσα από όλη αυτή τη διαδικασία, και με αφορμή το σκάνδαλο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r w:rsidRPr="006E0596">
        <w:rPr>
          <w:rFonts w:eastAsia="Times New Roman" w:cs="Times New Roman"/>
          <w:szCs w:val="24"/>
        </w:rPr>
        <w:t xml:space="preserve"> </w:t>
      </w:r>
      <w:r>
        <w:rPr>
          <w:rFonts w:eastAsia="Times New Roman" w:cs="Times New Roman"/>
          <w:szCs w:val="24"/>
        </w:rPr>
        <w:t xml:space="preserve">υλοποιείται η αντιλαϊκή </w:t>
      </w:r>
      <w:r w:rsidRPr="00911877">
        <w:rPr>
          <w:rFonts w:eastAsia="Times New Roman" w:cs="Times New Roman"/>
          <w:szCs w:val="24"/>
        </w:rPr>
        <w:t>πολιτική</w:t>
      </w:r>
      <w:r>
        <w:rPr>
          <w:rFonts w:eastAsia="Times New Roman" w:cs="Times New Roman"/>
          <w:szCs w:val="24"/>
        </w:rPr>
        <w:t xml:space="preserve">. Έτσι, με πρόσχημα την υπαρκτή σπατάλη στον χώρο του φαρμάκου και στον χώρο της υγείας, ουσιαστικά οι κυβερνήσεις και η σημερινή </w:t>
      </w:r>
      <w:r w:rsidRPr="001850F1">
        <w:rPr>
          <w:rFonts w:eastAsia="Times New Roman" w:cs="Times New Roman"/>
          <w:szCs w:val="24"/>
        </w:rPr>
        <w:t>Κυβέρνηση</w:t>
      </w:r>
      <w:r>
        <w:rPr>
          <w:rFonts w:eastAsia="Times New Roman" w:cs="Times New Roman"/>
          <w:szCs w:val="24"/>
        </w:rPr>
        <w:t xml:space="preserve"> μείωσαν τη δημόσια δαπάνη, μεταφέροντας τα βάρη αυτής της δαπάνης στις τσέπες των λαϊκών στρωμάτων, τη στιγμή βεβαίω</w:t>
      </w:r>
      <w:r>
        <w:rPr>
          <w:rFonts w:eastAsia="Times New Roman" w:cs="Times New Roman"/>
          <w:szCs w:val="24"/>
        </w:rPr>
        <w:t>ς που όχι μόνο δεν αντιμετωπίστηκε η διαφθορά και η διαπλοκή, αλλά συνεχίζεται με άλλους τρόπους.</w:t>
      </w:r>
    </w:p>
    <w:p w14:paraId="6F5C43A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Ενώ, λοιπόν, υπάρχουν όλα αυτά τα ζητήματα, αυτά τα βασικά δεδομένα, εμείς ως ΚΚΕ από την πρώτη στιγμή είχαμε πει ότι θα συμμετ</w:t>
      </w:r>
      <w:r>
        <w:rPr>
          <w:rFonts w:eastAsia="Times New Roman" w:cs="Times New Roman"/>
          <w:szCs w:val="24"/>
        </w:rPr>
        <w:t>άσ</w:t>
      </w:r>
      <w:r>
        <w:rPr>
          <w:rFonts w:eastAsia="Times New Roman" w:cs="Times New Roman"/>
          <w:szCs w:val="24"/>
        </w:rPr>
        <w:t xml:space="preserve">χουμε στην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π</w:t>
      </w:r>
      <w:r>
        <w:rPr>
          <w:rFonts w:eastAsia="Times New Roman" w:cs="Times New Roman"/>
          <w:szCs w:val="24"/>
        </w:rPr>
        <w:t>ροκαταρκτι</w:t>
      </w:r>
      <w:r>
        <w:rPr>
          <w:rFonts w:eastAsia="Times New Roman" w:cs="Times New Roman"/>
          <w:szCs w:val="24"/>
        </w:rPr>
        <w:t xml:space="preserve">κή </w:t>
      </w:r>
      <w:r>
        <w:rPr>
          <w:rFonts w:eastAsia="Times New Roman" w:cs="Times New Roman"/>
          <w:szCs w:val="24"/>
        </w:rPr>
        <w:t>ε</w:t>
      </w:r>
      <w:r>
        <w:rPr>
          <w:rFonts w:eastAsia="Times New Roman" w:cs="Times New Roman"/>
          <w:szCs w:val="24"/>
        </w:rPr>
        <w:t>πιτροπή, χωρίς να έχουμε αυταπάτες, γιατί ακριβώς θέλουμε να συζητηθεί και να διερευνηθεί η υπόθεση. Θέλουμε να συζητηθεί και να διερευνηθεί η υπόθεση</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γιατί ακριβώς θέλουμε να αποκαλύψουμε επί της ουσίας, αφ</w:t>
      </w:r>
      <w:r>
        <w:rPr>
          <w:rFonts w:eastAsia="Times New Roman" w:cs="Times New Roman"/>
          <w:szCs w:val="24"/>
        </w:rPr>
        <w:t xml:space="preserve">’ </w:t>
      </w:r>
      <w:r>
        <w:rPr>
          <w:rFonts w:eastAsia="Times New Roman" w:cs="Times New Roman"/>
          <w:szCs w:val="24"/>
        </w:rPr>
        <w:t xml:space="preserve">ενός μεν τους </w:t>
      </w:r>
      <w:proofErr w:type="spellStart"/>
      <w:r>
        <w:rPr>
          <w:rFonts w:eastAsia="Times New Roman" w:cs="Times New Roman"/>
          <w:szCs w:val="24"/>
        </w:rPr>
        <w:t>τακτικισμούς</w:t>
      </w:r>
      <w:proofErr w:type="spellEnd"/>
      <w:r>
        <w:rPr>
          <w:rFonts w:eastAsia="Times New Roman" w:cs="Times New Roman"/>
          <w:szCs w:val="24"/>
        </w:rPr>
        <w:t xml:space="preserve"> ανάμεσα στα κόμ</w:t>
      </w:r>
      <w:r>
        <w:rPr>
          <w:rFonts w:eastAsia="Times New Roman" w:cs="Times New Roman"/>
          <w:szCs w:val="24"/>
        </w:rPr>
        <w:t xml:space="preserve">ματα, τα παιχνίδια αποπροσανατολισμού, αλλά και τις επιδιώξεις συγκάλυψης των βασικών αιτιών της ουσίας του προβλήματος, αυτά στα οποία αναφέρθηκα πριν. </w:t>
      </w:r>
    </w:p>
    <w:p w14:paraId="6F5C43A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Τότε είχαμε προειδοποιήσει ότι ως κόμμα δεν θα ανεχθούμε με διάφορα προσχήματα να μην εξεταστεί η ουσία του σκανδάλου, να μην εξεταστούν όλα τα αδικήματα, ακόμα και αυτά που η Πλειοψηφία θεωρούσε ως </w:t>
      </w:r>
      <w:proofErr w:type="spellStart"/>
      <w:r>
        <w:rPr>
          <w:rFonts w:eastAsia="Times New Roman" w:cs="Times New Roman"/>
          <w:szCs w:val="24"/>
        </w:rPr>
        <w:t>παραγεγραμμένα</w:t>
      </w:r>
      <w:proofErr w:type="spellEnd"/>
      <w:r>
        <w:rPr>
          <w:rFonts w:eastAsia="Times New Roman" w:cs="Times New Roman"/>
          <w:szCs w:val="24"/>
        </w:rPr>
        <w:t>. Γιατί, για παράδειγμα, το αδίκημα της απι</w:t>
      </w:r>
      <w:r>
        <w:rPr>
          <w:rFonts w:eastAsia="Times New Roman" w:cs="Times New Roman"/>
          <w:szCs w:val="24"/>
        </w:rPr>
        <w:t xml:space="preserve">στίας αν δεν εξεταστεί, τότε δεν υπάρχει ο ομφάλιος λώρος που συνδέει τον χρηματισμό. Για ποιον λόγο χρηματίστηκε ένας </w:t>
      </w:r>
      <w:r>
        <w:rPr>
          <w:rFonts w:eastAsia="Times New Roman" w:cs="Times New Roman"/>
          <w:szCs w:val="24"/>
        </w:rPr>
        <w:t>Υ</w:t>
      </w:r>
      <w:r>
        <w:rPr>
          <w:rFonts w:eastAsia="Times New Roman" w:cs="Times New Roman"/>
          <w:szCs w:val="24"/>
        </w:rPr>
        <w:t xml:space="preserve">πουργός αν δεν έκανε απιστία επάνω στο καθήκον; Γιατί ήταν όμορφος; Άρα, ακόμη και σε αυτά τα ζητήματα τα οποία ήταν </w:t>
      </w:r>
      <w:proofErr w:type="spellStart"/>
      <w:r>
        <w:rPr>
          <w:rFonts w:eastAsia="Times New Roman" w:cs="Times New Roman"/>
          <w:szCs w:val="24"/>
        </w:rPr>
        <w:t>παραγεγραμμένα</w:t>
      </w:r>
      <w:proofErr w:type="spellEnd"/>
      <w:r>
        <w:rPr>
          <w:rFonts w:eastAsia="Times New Roman" w:cs="Times New Roman"/>
          <w:szCs w:val="24"/>
        </w:rPr>
        <w:t>,</w:t>
      </w:r>
      <w:r>
        <w:rPr>
          <w:rFonts w:eastAsia="Times New Roman" w:cs="Times New Roman"/>
          <w:szCs w:val="24"/>
        </w:rPr>
        <w:t xml:space="preserve"> εμε</w:t>
      </w:r>
      <w:r>
        <w:rPr>
          <w:rFonts w:eastAsia="Times New Roman" w:cs="Times New Roman"/>
          <w:szCs w:val="24"/>
        </w:rPr>
        <w:t xml:space="preserve">ίς είπαμε ότι </w:t>
      </w:r>
      <w:r w:rsidRPr="00E57B5A">
        <w:rPr>
          <w:rFonts w:eastAsia="Times New Roman" w:cs="Times New Roman"/>
          <w:szCs w:val="24"/>
        </w:rPr>
        <w:t>πρέπει να</w:t>
      </w:r>
      <w:r>
        <w:rPr>
          <w:rFonts w:eastAsia="Times New Roman" w:cs="Times New Roman"/>
          <w:szCs w:val="24"/>
        </w:rPr>
        <w:t xml:space="preserve"> διερευνηθούν συνολικά και να μην υπάρχουν όλα αυτά τα δικονομικά τερτίπια περί αρμοδιότητας ή όχι.</w:t>
      </w:r>
    </w:p>
    <w:p w14:paraId="6F5C43A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Βεβαίως, αυτή η υπόθεση περί αρμοδιότητας δεν συζητήθηκε καθόλου την πρώτη φορά που απασχόλησε στην Ολομέλεια η συγκρότηση της </w:t>
      </w:r>
      <w:r>
        <w:rPr>
          <w:rFonts w:eastAsia="Times New Roman" w:cs="Times New Roman"/>
          <w:szCs w:val="24"/>
        </w:rPr>
        <w:t>π</w:t>
      </w:r>
      <w:r>
        <w:rPr>
          <w:rFonts w:eastAsia="Times New Roman" w:cs="Times New Roman"/>
          <w:szCs w:val="24"/>
        </w:rPr>
        <w:t>ροκατ</w:t>
      </w:r>
      <w:r>
        <w:rPr>
          <w:rFonts w:eastAsia="Times New Roman" w:cs="Times New Roman"/>
          <w:szCs w:val="24"/>
        </w:rPr>
        <w:t xml:space="preserve">αρκτικής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lastRenderedPageBreak/>
        <w:t xml:space="preserve">Αντίθετα, ήρθε ως κεραυνός εν αιθρία στην πρώτη συνεδρίαση της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πιτροπής. Άρα ήταν φανερό ότι οι Βουλευτές της Πλειοψηφίας ακολούθησαν μια παρελκυστική τακτική, τόσο στην Ολομέλεια όσο και στη λειτουργία της</w:t>
      </w:r>
      <w:r w:rsidRPr="00CE5566">
        <w:rPr>
          <w:rFonts w:eastAsia="Times New Roman" w:cs="Times New Roman"/>
          <w:szCs w:val="24"/>
        </w:rPr>
        <w:t xml:space="preserve"> </w:t>
      </w:r>
      <w:r>
        <w:rPr>
          <w:rFonts w:eastAsia="Times New Roman" w:cs="Times New Roman"/>
          <w:szCs w:val="24"/>
        </w:rPr>
        <w:t>π</w:t>
      </w:r>
      <w:r>
        <w:rPr>
          <w:rFonts w:eastAsia="Times New Roman" w:cs="Times New Roman"/>
          <w:szCs w:val="24"/>
        </w:rPr>
        <w:t>ροκαταρκτική</w:t>
      </w:r>
      <w:r>
        <w:rPr>
          <w:rFonts w:eastAsia="Times New Roman" w:cs="Times New Roman"/>
          <w:szCs w:val="24"/>
        </w:rPr>
        <w:t xml:space="preserve">ς </w:t>
      </w:r>
      <w:r>
        <w:rPr>
          <w:rFonts w:eastAsia="Times New Roman" w:cs="Times New Roman"/>
          <w:szCs w:val="24"/>
        </w:rPr>
        <w:t>ε</w:t>
      </w:r>
      <w:r>
        <w:rPr>
          <w:rFonts w:eastAsia="Times New Roman" w:cs="Times New Roman"/>
          <w:szCs w:val="24"/>
        </w:rPr>
        <w:t xml:space="preserve">πιτροπής. </w:t>
      </w:r>
    </w:p>
    <w:p w14:paraId="6F5C43A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Βεβαίως, σε αυτή την παρελκυστική τακτική διευκολύνθηκαν και από τη στάση των άλλων κομμάτων. Ποια ήταν η ουσία αυτής της τακτικής; Γιατί την επέλεξαν από την κυβερνητική πλειοψηφία; Γιατί με διάφορους τρόπους η </w:t>
      </w:r>
      <w:r w:rsidRPr="001850F1">
        <w:rPr>
          <w:rFonts w:eastAsia="Times New Roman" w:cs="Times New Roman"/>
          <w:szCs w:val="24"/>
        </w:rPr>
        <w:t>Κυβέρνηση</w:t>
      </w:r>
      <w:r>
        <w:rPr>
          <w:rFonts w:eastAsia="Times New Roman" w:cs="Times New Roman"/>
          <w:szCs w:val="24"/>
        </w:rPr>
        <w:t xml:space="preserve"> προσπάθησε να περιορ</w:t>
      </w:r>
      <w:r>
        <w:rPr>
          <w:rFonts w:eastAsia="Times New Roman" w:cs="Times New Roman"/>
          <w:szCs w:val="24"/>
        </w:rPr>
        <w:t>ίσει το αντικείμενο της έρευνας. Δεν έκανε επί της ουσίας καμμία έρευνα, με πρόφαση το περί αρμοδιότητας, δείχνοντας έτσι ότι εκείνο που την ενδιαφέρει σε τελική ανάλυση ήταν τα παιχνίδια εντυπώσεων αξιοποιώντας ένα υπαρκτό σκάνδαλο.</w:t>
      </w:r>
    </w:p>
    <w:p w14:paraId="6F5C43A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Βεβαίως, αυτή την απαρ</w:t>
      </w:r>
      <w:r>
        <w:rPr>
          <w:rFonts w:eastAsia="Times New Roman" w:cs="Times New Roman"/>
          <w:szCs w:val="24"/>
        </w:rPr>
        <w:t xml:space="preserve">άδεκτη στάση εμείς ως ΚΚΕ δεν τη νομιμοποιήσαμε. Αποχωρήσαμε από τις λειτουργίες και τις διαδικασίες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w:t>
      </w:r>
      <w:r>
        <w:rPr>
          <w:rFonts w:eastAsia="Times New Roman" w:cs="Times New Roman"/>
          <w:szCs w:val="24"/>
        </w:rPr>
        <w:t xml:space="preserve"> για να μη νομιμοποιήσουμε αυτούς τους σχεδιασμούς, δηλώνοντας ότι</w:t>
      </w:r>
      <w:r>
        <w:rPr>
          <w:rFonts w:eastAsia="Times New Roman" w:cs="Times New Roman"/>
          <w:szCs w:val="24"/>
        </w:rPr>
        <w:t>,</w:t>
      </w:r>
      <w:r>
        <w:rPr>
          <w:rFonts w:eastAsia="Times New Roman" w:cs="Times New Roman"/>
          <w:szCs w:val="24"/>
        </w:rPr>
        <w:t xml:space="preserve"> εφόσον η </w:t>
      </w:r>
      <w:r>
        <w:rPr>
          <w:rFonts w:eastAsia="Times New Roman" w:cs="Times New Roman"/>
          <w:szCs w:val="24"/>
        </w:rPr>
        <w:t>ε</w:t>
      </w:r>
      <w:r>
        <w:rPr>
          <w:rFonts w:eastAsia="Times New Roman" w:cs="Times New Roman"/>
          <w:szCs w:val="24"/>
        </w:rPr>
        <w:t xml:space="preserve">πιτροπή έμπαινε στην ουσία του ζητήματος, εμείς θα συμμετείχαμε. Όμως, όπως φάνηκε και από το </w:t>
      </w:r>
      <w:r>
        <w:rPr>
          <w:rFonts w:eastAsia="Times New Roman" w:cs="Times New Roman"/>
          <w:szCs w:val="24"/>
        </w:rPr>
        <w:lastRenderedPageBreak/>
        <w:t xml:space="preserve">πόρισμα, η άρνηση της κυβερνητικής </w:t>
      </w:r>
      <w:r>
        <w:rPr>
          <w:rFonts w:eastAsia="Times New Roman" w:cs="Times New Roman"/>
          <w:szCs w:val="24"/>
        </w:rPr>
        <w:t>π</w:t>
      </w:r>
      <w:r>
        <w:rPr>
          <w:rFonts w:eastAsia="Times New Roman" w:cs="Times New Roman"/>
          <w:szCs w:val="24"/>
        </w:rPr>
        <w:t>λειοψηφίας να εξετάσει την υπόθεση στην ουσία της ήταν προσχηματική και επί της ουσίας, κατά τη γνώμη του ΚΚΕ, δεν διευκολύνει</w:t>
      </w:r>
      <w:r>
        <w:rPr>
          <w:rFonts w:eastAsia="Times New Roman" w:cs="Times New Roman"/>
          <w:szCs w:val="24"/>
        </w:rPr>
        <w:t xml:space="preserve"> ούτε τη δικαιοσύνη στη διερεύνηση της υπόθεσης, αλλά εξυπηρετεί άλλες σκοπιμότητες. Εάν την ενδιέφερε την κυβερνητική </w:t>
      </w:r>
      <w:r>
        <w:rPr>
          <w:rFonts w:eastAsia="Times New Roman" w:cs="Times New Roman"/>
          <w:szCs w:val="24"/>
        </w:rPr>
        <w:t>π</w:t>
      </w:r>
      <w:r>
        <w:rPr>
          <w:rFonts w:eastAsia="Times New Roman" w:cs="Times New Roman"/>
          <w:szCs w:val="24"/>
        </w:rPr>
        <w:t xml:space="preserve">λειοψηφία η διευκόλυνση της δικαιοσύνης, τότε θα έπρεπε να εξεταστεί η υπόθεση, γιατί είναι φανερό ότι η πλήρης διερεύνηση της υπόθεσης </w:t>
      </w:r>
      <w:r>
        <w:rPr>
          <w:rFonts w:eastAsia="Times New Roman" w:cs="Times New Roman"/>
          <w:szCs w:val="24"/>
        </w:rPr>
        <w:t xml:space="preserve">και από την </w:t>
      </w:r>
      <w:r>
        <w:rPr>
          <w:rFonts w:eastAsia="Times New Roman" w:cs="Times New Roman"/>
          <w:szCs w:val="24"/>
        </w:rPr>
        <w:t>π</w:t>
      </w:r>
      <w:r>
        <w:rPr>
          <w:rFonts w:eastAsia="Times New Roman" w:cs="Times New Roman"/>
          <w:szCs w:val="24"/>
        </w:rPr>
        <w:t xml:space="preserve">ροκαταρκτική </w:t>
      </w:r>
      <w:r>
        <w:rPr>
          <w:rFonts w:eastAsia="Times New Roman" w:cs="Times New Roman"/>
          <w:szCs w:val="24"/>
        </w:rPr>
        <w:t>ε</w:t>
      </w:r>
      <w:r>
        <w:rPr>
          <w:rFonts w:eastAsia="Times New Roman" w:cs="Times New Roman"/>
          <w:szCs w:val="24"/>
        </w:rPr>
        <w:t xml:space="preserve">πιτροπή με την εξέταση όλων των μαρτύρων, ακόμη και αυτών που είναι προστατευόμενοι ως φυσικές παρουσίες, όλων των στοιχείων που ήταν στη διάθεση και θα μπορούσαν να συγκεντρωθούν, τότε αυτή η εξέταση από μεριάς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π</w:t>
      </w:r>
      <w:r>
        <w:rPr>
          <w:rFonts w:eastAsia="Times New Roman" w:cs="Times New Roman"/>
          <w:szCs w:val="24"/>
        </w:rPr>
        <w:t>ιτροπής θα είχε θετική συμβολή και στη διερεύνηση της υπόθεσης από τη δικαιοσύνη. Όλα τα υπόλοιπα, τα προσχήματα και τα νομικίστικα τερτίπια</w:t>
      </w:r>
      <w:r>
        <w:rPr>
          <w:rFonts w:eastAsia="Times New Roman" w:cs="Times New Roman"/>
          <w:szCs w:val="24"/>
        </w:rPr>
        <w:t>,</w:t>
      </w:r>
      <w:r>
        <w:rPr>
          <w:rFonts w:eastAsia="Times New Roman" w:cs="Times New Roman"/>
          <w:szCs w:val="24"/>
        </w:rPr>
        <w:t xml:space="preserve"> δεν είναι τίποτε άλλο, παρά φ</w:t>
      </w:r>
      <w:r>
        <w:rPr>
          <w:rFonts w:eastAsia="Times New Roman" w:cs="Times New Roman"/>
          <w:szCs w:val="24"/>
        </w:rPr>
        <w:t>θ</w:t>
      </w:r>
      <w:r>
        <w:rPr>
          <w:rFonts w:eastAsia="Times New Roman" w:cs="Times New Roman"/>
          <w:szCs w:val="24"/>
        </w:rPr>
        <w:t>ηνές δικαιολογίες.</w:t>
      </w:r>
    </w:p>
    <w:p w14:paraId="6F5C43A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την άποψη, εάν κάτι χρειάζεται να κρατήσουμε εί</w:t>
      </w:r>
      <w:r>
        <w:rPr>
          <w:rFonts w:eastAsia="Times New Roman" w:cs="Times New Roman"/>
          <w:szCs w:val="24"/>
        </w:rPr>
        <w:t>ναι ότι για ακόμη μία φορά εμείς ως ΚΚΕ επισημαίνουμε την επιτακτική ανάγκη της ριζικής αλλα</w:t>
      </w:r>
      <w:r>
        <w:rPr>
          <w:rFonts w:eastAsia="Times New Roman" w:cs="Times New Roman"/>
          <w:szCs w:val="24"/>
        </w:rPr>
        <w:lastRenderedPageBreak/>
        <w:t>γής του νόμου περί ευθύνης Υπουργών, ώστε οι Υπουργοί να διώκονται χωρίς κωλύματα όπως οι υπόλοιποι πολίτες και ταυτόχρονα επιμένουμε ακόμη και τώρα, την ύστατη στι</w:t>
      </w:r>
      <w:r>
        <w:rPr>
          <w:rFonts w:eastAsia="Times New Roman" w:cs="Times New Roman"/>
          <w:szCs w:val="24"/>
        </w:rPr>
        <w:t xml:space="preserve">γμή, ότι πρέπει η </w:t>
      </w:r>
      <w:r>
        <w:rPr>
          <w:rFonts w:eastAsia="Times New Roman" w:cs="Times New Roman"/>
          <w:szCs w:val="24"/>
        </w:rPr>
        <w:t>ε</w:t>
      </w:r>
      <w:r>
        <w:rPr>
          <w:rFonts w:eastAsia="Times New Roman" w:cs="Times New Roman"/>
          <w:szCs w:val="24"/>
        </w:rPr>
        <w:t>πιτροπή να συνεχίσει το έργο της και να διερευνήσει την ουσία του ζητήματος. Διαφορετικά, δηλώνουμε προκαταβολικά ότι</w:t>
      </w:r>
      <w:r>
        <w:rPr>
          <w:rFonts w:eastAsia="Times New Roman" w:cs="Times New Roman"/>
          <w:szCs w:val="24"/>
        </w:rPr>
        <w:t>,</w:t>
      </w:r>
      <w:r>
        <w:rPr>
          <w:rFonts w:eastAsia="Times New Roman" w:cs="Times New Roman"/>
          <w:szCs w:val="24"/>
        </w:rPr>
        <w:t xml:space="preserve"> εάν η </w:t>
      </w:r>
      <w:r>
        <w:rPr>
          <w:rFonts w:eastAsia="Times New Roman" w:cs="Times New Roman"/>
          <w:szCs w:val="24"/>
        </w:rPr>
        <w:t>Π</w:t>
      </w:r>
      <w:r>
        <w:rPr>
          <w:rFonts w:eastAsia="Times New Roman" w:cs="Times New Roman"/>
          <w:szCs w:val="24"/>
        </w:rPr>
        <w:t>λειοψηφία επιμείνει, εμείς δεν μπορούμε να νομιμοποιήσουμε με τη συμμετοχή μας και κατά τη διάρκεια της ψηφοφορ</w:t>
      </w:r>
      <w:r>
        <w:rPr>
          <w:rFonts w:eastAsia="Times New Roman" w:cs="Times New Roman"/>
          <w:szCs w:val="24"/>
        </w:rPr>
        <w:t>ίας, αυτή τη διαδικασία.</w:t>
      </w:r>
    </w:p>
    <w:p w14:paraId="6F5C43AE"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sidRPr="000E7362">
        <w:rPr>
          <w:rFonts w:eastAsia="Times New Roman" w:cs="Times New Roman"/>
          <w:szCs w:val="24"/>
        </w:rPr>
        <w:t xml:space="preserve"> Ε</w:t>
      </w:r>
      <w:r>
        <w:rPr>
          <w:rFonts w:eastAsia="Times New Roman" w:cs="Times New Roman"/>
          <w:szCs w:val="24"/>
        </w:rPr>
        <w:t xml:space="preserve">υχαριστούμε τον κ. </w:t>
      </w:r>
      <w:proofErr w:type="spellStart"/>
      <w:r>
        <w:rPr>
          <w:rFonts w:eastAsia="Times New Roman" w:cs="Times New Roman"/>
          <w:szCs w:val="24"/>
        </w:rPr>
        <w:t>Καραθανασόπουλο</w:t>
      </w:r>
      <w:proofErr w:type="spellEnd"/>
      <w:r>
        <w:rPr>
          <w:rFonts w:eastAsia="Times New Roman" w:cs="Times New Roman"/>
          <w:szCs w:val="24"/>
        </w:rPr>
        <w:t>.</w:t>
      </w:r>
    </w:p>
    <w:p w14:paraId="6F5C43AF"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έχετε τον λόγο για δέκα λεπτά.</w:t>
      </w:r>
    </w:p>
    <w:p w14:paraId="6F5C43B0"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Ακολουθεί ο κ. </w:t>
      </w:r>
      <w:proofErr w:type="spellStart"/>
      <w:r>
        <w:rPr>
          <w:rFonts w:eastAsia="Times New Roman" w:cs="Times New Roman"/>
          <w:szCs w:val="24"/>
        </w:rPr>
        <w:t>Κουκούτσης</w:t>
      </w:r>
      <w:proofErr w:type="spellEnd"/>
      <w:r>
        <w:rPr>
          <w:rFonts w:eastAsia="Times New Roman" w:cs="Times New Roman"/>
          <w:szCs w:val="24"/>
        </w:rPr>
        <w:t xml:space="preserve"> ως τελευταίος εκ των ομιλητών και αμέσως μετά θα έχει τον λόγο ο Γενικός Γραμματέας του ΚΚΕ </w:t>
      </w:r>
      <w:r>
        <w:rPr>
          <w:rFonts w:eastAsia="Times New Roman" w:cs="Times New Roman"/>
          <w:szCs w:val="24"/>
        </w:rPr>
        <w:t xml:space="preserve">κ. </w:t>
      </w:r>
      <w:proofErr w:type="spellStart"/>
      <w:r>
        <w:rPr>
          <w:rFonts w:eastAsia="Times New Roman" w:cs="Times New Roman"/>
          <w:szCs w:val="24"/>
        </w:rPr>
        <w:t>Κουτσούμπας</w:t>
      </w:r>
      <w:proofErr w:type="spellEnd"/>
      <w:r>
        <w:rPr>
          <w:rFonts w:eastAsia="Times New Roman" w:cs="Times New Roman"/>
          <w:szCs w:val="24"/>
        </w:rPr>
        <w:t>.</w:t>
      </w:r>
    </w:p>
    <w:p w14:paraId="6F5C43B1"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Αμυρά</w:t>
      </w:r>
      <w:proofErr w:type="spellEnd"/>
      <w:r>
        <w:rPr>
          <w:rFonts w:eastAsia="Times New Roman" w:cs="Times New Roman"/>
          <w:szCs w:val="24"/>
        </w:rPr>
        <w:t>, έχετε τον λόγο.</w:t>
      </w:r>
    </w:p>
    <w:p w14:paraId="6F5C43B2"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Σας ευχαριστώ, κύριε Πρόεδρε.</w:t>
      </w:r>
    </w:p>
    <w:p w14:paraId="6F5C43B3"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μετά την απάντηση ή τη μη απάντηση στο υπαρξιακό, θεμελιακό ερώτημα «να ζει κανείς ή να μη ζει», έχουμε φτάσει στο σημερινό υπ</w:t>
      </w:r>
      <w:r>
        <w:rPr>
          <w:rFonts w:eastAsia="Times New Roman" w:cs="Times New Roman"/>
          <w:szCs w:val="24"/>
        </w:rPr>
        <w:t xml:space="preserve">αρξιακό ερώτημα του </w:t>
      </w:r>
      <w:r>
        <w:rPr>
          <w:rFonts w:eastAsia="Times New Roman" w:cs="Times New Roman"/>
          <w:szCs w:val="24"/>
        </w:rPr>
        <w:t>ε</w:t>
      </w:r>
      <w:r>
        <w:rPr>
          <w:rFonts w:eastAsia="Times New Roman" w:cs="Times New Roman"/>
          <w:szCs w:val="24"/>
        </w:rPr>
        <w:t xml:space="preserve">λληνικού Κοινοβουλίου: «Έχουμε ή δεν έχουμε αρμοδιότητα να ψάξουμε μία υπόθεση, την υπόθεση </w:t>
      </w:r>
      <w:r w:rsidRPr="002E6818">
        <w:rPr>
          <w:rFonts w:eastAsia="Times New Roman" w:cs="Times New Roman"/>
          <w:szCs w:val="24"/>
        </w:rPr>
        <w:t>“</w:t>
      </w:r>
      <w:r>
        <w:rPr>
          <w:rFonts w:eastAsia="Times New Roman" w:cs="Times New Roman"/>
          <w:szCs w:val="24"/>
          <w:lang w:val="en-US"/>
        </w:rPr>
        <w:t>NOVARTIS</w:t>
      </w:r>
      <w:r w:rsidRPr="002E6818">
        <w:rPr>
          <w:rFonts w:eastAsia="Times New Roman" w:cs="Times New Roman"/>
          <w:szCs w:val="24"/>
        </w:rPr>
        <w:t>”</w:t>
      </w:r>
      <w:r>
        <w:rPr>
          <w:rFonts w:eastAsia="Times New Roman" w:cs="Times New Roman"/>
          <w:szCs w:val="24"/>
        </w:rPr>
        <w:t>, κατά την απόφαση της Ολομέλειας της 21</w:t>
      </w:r>
      <w:r w:rsidRPr="009F3FA5">
        <w:rPr>
          <w:rFonts w:eastAsia="Times New Roman" w:cs="Times New Roman"/>
          <w:szCs w:val="24"/>
          <w:vertAlign w:val="superscript"/>
        </w:rPr>
        <w:t>ης</w:t>
      </w:r>
      <w:r>
        <w:rPr>
          <w:rFonts w:eastAsia="Times New Roman" w:cs="Times New Roman"/>
          <w:szCs w:val="24"/>
        </w:rPr>
        <w:t xml:space="preserve"> Φεβρουαρίου;»</w:t>
      </w:r>
    </w:p>
    <w:p w14:paraId="6F5C43B4"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απορίας άξιο πώς από το μεγαλύτερο, σύμφωνα με υπουργικά χείλη, σκάνδαλο από καταβολής του ελληνικού κράτους φτάσαμε σε αυτή τη φτωχή συζήτηση για το εάν έχει ή όχι αρμοδιότητα το Κοινοβούλιο να ψάξει την υπόθεση. </w:t>
      </w:r>
    </w:p>
    <w:p w14:paraId="6F5C43B5"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 πρ</w:t>
      </w:r>
      <w:r>
        <w:rPr>
          <w:rFonts w:eastAsia="Times New Roman" w:cs="Times New Roman"/>
          <w:szCs w:val="24"/>
        </w:rPr>
        <w:t xml:space="preserve">ώτο αυθόρμητο ερώτημα που προκύπτει είναι: Η κυβερνητική </w:t>
      </w:r>
      <w:r>
        <w:rPr>
          <w:rFonts w:eastAsia="Times New Roman" w:cs="Times New Roman"/>
          <w:szCs w:val="24"/>
        </w:rPr>
        <w:t>π</w:t>
      </w:r>
      <w:r>
        <w:rPr>
          <w:rFonts w:eastAsia="Times New Roman" w:cs="Times New Roman"/>
          <w:szCs w:val="24"/>
        </w:rPr>
        <w:t>λειοψηφία και οι εισηγητές της στην Ολομέλεια δεν είχαν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την αναρμοδιότητα, όταν εισήχθη η πρόταση για τη σύσταση της </w:t>
      </w:r>
      <w:r>
        <w:rPr>
          <w:rFonts w:eastAsia="Times New Roman" w:cs="Times New Roman"/>
          <w:szCs w:val="24"/>
        </w:rPr>
        <w:t>π</w:t>
      </w:r>
      <w:r>
        <w:rPr>
          <w:rFonts w:eastAsia="Times New Roman" w:cs="Times New Roman"/>
          <w:szCs w:val="24"/>
        </w:rPr>
        <w:t xml:space="preserve">ροκαταρκτικής; Η πρόταση της Πλειοψηφίας για αναρμοδιότητα οδηγεί </w:t>
      </w:r>
      <w:r>
        <w:rPr>
          <w:rFonts w:eastAsia="Times New Roman" w:cs="Times New Roman"/>
          <w:szCs w:val="24"/>
        </w:rPr>
        <w:t xml:space="preserve">στο σκοτάδι όλα όσα ειπώθηκαν στην Ολομέλεια και στην </w:t>
      </w:r>
      <w:r>
        <w:rPr>
          <w:rFonts w:eastAsia="Times New Roman" w:cs="Times New Roman"/>
          <w:szCs w:val="24"/>
        </w:rPr>
        <w:t>ε</w:t>
      </w:r>
      <w:r>
        <w:rPr>
          <w:rFonts w:eastAsia="Times New Roman" w:cs="Times New Roman"/>
          <w:szCs w:val="24"/>
        </w:rPr>
        <w:t>πιτροπή, οδηγεί στο σκοτάδι την απόφαση της Ολομέλειας της 21</w:t>
      </w:r>
      <w:r w:rsidRPr="009F3FA5">
        <w:rPr>
          <w:rFonts w:eastAsia="Times New Roman" w:cs="Times New Roman"/>
          <w:szCs w:val="24"/>
          <w:vertAlign w:val="superscript"/>
        </w:rPr>
        <w:t>ης</w:t>
      </w:r>
      <w:r>
        <w:rPr>
          <w:rFonts w:eastAsia="Times New Roman" w:cs="Times New Roman"/>
          <w:szCs w:val="24"/>
        </w:rPr>
        <w:t xml:space="preserve"> Φεβρουαρίου που </w:t>
      </w:r>
      <w:r>
        <w:rPr>
          <w:rFonts w:eastAsia="Times New Roman" w:cs="Times New Roman"/>
          <w:szCs w:val="24"/>
        </w:rPr>
        <w:lastRenderedPageBreak/>
        <w:t xml:space="preserve">μας δεσμεύει. Εδώ αποφασίσαμε και αναλάβαμε μια συγκεκριμένη εντολή και αναφέρεται στην απόφαση να ψάξουμε ως μέλη αυτής </w:t>
      </w:r>
      <w:r>
        <w:rPr>
          <w:rFonts w:eastAsia="Times New Roman" w:cs="Times New Roman"/>
          <w:szCs w:val="24"/>
        </w:rPr>
        <w:t xml:space="preserve">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 Το διαβάζω από την ημερήσια διάταξη της Ολομέλειας της 21</w:t>
      </w:r>
      <w:r w:rsidRPr="00D51339">
        <w:rPr>
          <w:rFonts w:eastAsia="Times New Roman" w:cs="Times New Roman"/>
          <w:szCs w:val="24"/>
          <w:vertAlign w:val="superscript"/>
        </w:rPr>
        <w:t>ης</w:t>
      </w:r>
      <w:r>
        <w:rPr>
          <w:rFonts w:eastAsia="Times New Roman" w:cs="Times New Roman"/>
          <w:szCs w:val="24"/>
        </w:rPr>
        <w:t xml:space="preserve"> Φεβρουαρίου, το </w:t>
      </w:r>
      <w:proofErr w:type="spellStart"/>
      <w:r>
        <w:rPr>
          <w:rFonts w:eastAsia="Times New Roman" w:cs="Times New Roman"/>
          <w:szCs w:val="24"/>
        </w:rPr>
        <w:t>ξανατονίζω</w:t>
      </w:r>
      <w:proofErr w:type="spellEnd"/>
      <w:r>
        <w:rPr>
          <w:rFonts w:eastAsia="Times New Roman" w:cs="Times New Roman"/>
          <w:szCs w:val="24"/>
        </w:rPr>
        <w:t>: «</w:t>
      </w:r>
      <w:r>
        <w:rPr>
          <w:rFonts w:eastAsia="Times New Roman" w:cs="Times New Roman"/>
          <w:szCs w:val="24"/>
        </w:rPr>
        <w:t>…</w:t>
      </w:r>
      <w:r>
        <w:rPr>
          <w:rFonts w:eastAsia="Times New Roman" w:cs="Times New Roman"/>
          <w:szCs w:val="24"/>
        </w:rPr>
        <w:t xml:space="preserve">για την </w:t>
      </w:r>
      <w:r>
        <w:rPr>
          <w:rFonts w:eastAsia="Times New Roman" w:cs="Times New Roman"/>
          <w:szCs w:val="24"/>
        </w:rPr>
        <w:t>ε</w:t>
      </w:r>
      <w:r>
        <w:rPr>
          <w:rFonts w:eastAsia="Times New Roman" w:cs="Times New Roman"/>
          <w:szCs w:val="24"/>
        </w:rPr>
        <w:t xml:space="preserve">νδεχόμενη τέλεση </w:t>
      </w:r>
      <w:r>
        <w:rPr>
          <w:rFonts w:eastAsia="Times New Roman" w:cs="Times New Roman"/>
          <w:szCs w:val="24"/>
        </w:rPr>
        <w:t xml:space="preserve">των </w:t>
      </w:r>
      <w:r>
        <w:rPr>
          <w:rFonts w:eastAsia="Times New Roman" w:cs="Times New Roman"/>
          <w:szCs w:val="24"/>
        </w:rPr>
        <w:t xml:space="preserve">αδικημάτων </w:t>
      </w:r>
      <w:r>
        <w:rPr>
          <w:rFonts w:eastAsia="Times New Roman" w:cs="Times New Roman"/>
          <w:szCs w:val="24"/>
        </w:rPr>
        <w:t xml:space="preserve">της </w:t>
      </w:r>
      <w:r>
        <w:rPr>
          <w:rFonts w:eastAsia="Times New Roman" w:cs="Times New Roman"/>
          <w:szCs w:val="24"/>
        </w:rPr>
        <w:t xml:space="preserve">δωροληψίας και δωροδοκίας και </w:t>
      </w:r>
      <w:r>
        <w:rPr>
          <w:rFonts w:eastAsia="Times New Roman" w:cs="Times New Roman"/>
          <w:szCs w:val="24"/>
        </w:rPr>
        <w:t>της</w:t>
      </w:r>
      <w:r>
        <w:rPr>
          <w:rFonts w:eastAsia="Times New Roman" w:cs="Times New Roman"/>
          <w:szCs w:val="24"/>
        </w:rPr>
        <w:t xml:space="preserve"> νομιμοποίηση</w:t>
      </w:r>
      <w:r>
        <w:rPr>
          <w:rFonts w:eastAsia="Times New Roman" w:cs="Times New Roman"/>
          <w:szCs w:val="24"/>
        </w:rPr>
        <w:t>ς</w:t>
      </w:r>
      <w:r>
        <w:rPr>
          <w:rFonts w:eastAsia="Times New Roman" w:cs="Times New Roman"/>
          <w:szCs w:val="24"/>
        </w:rPr>
        <w:t xml:space="preserve"> εσόδων από εγκληματική δραστηριότ</w:t>
      </w:r>
      <w:r>
        <w:rPr>
          <w:rFonts w:eastAsia="Times New Roman" w:cs="Times New Roman"/>
          <w:szCs w:val="24"/>
        </w:rPr>
        <w:t>ητα</w:t>
      </w:r>
      <w:r>
        <w:rPr>
          <w:rFonts w:eastAsia="Times New Roman" w:cs="Times New Roman"/>
          <w:szCs w:val="24"/>
        </w:rPr>
        <w:t>»</w:t>
      </w:r>
      <w:r>
        <w:rPr>
          <w:rFonts w:eastAsia="Times New Roman" w:cs="Times New Roman"/>
          <w:szCs w:val="24"/>
        </w:rPr>
        <w:t xml:space="preserve"> για τα αναφερόμενα πολιτικά πρόσωπα. Δεν πήραμε απόφαση εδώ στην Ολομέλεια για να ψάξουμε εάν η </w:t>
      </w:r>
      <w:r>
        <w:rPr>
          <w:rFonts w:eastAsia="Times New Roman" w:cs="Times New Roman"/>
          <w:szCs w:val="24"/>
        </w:rPr>
        <w:t>π</w:t>
      </w:r>
      <w:r>
        <w:rPr>
          <w:rFonts w:eastAsia="Times New Roman" w:cs="Times New Roman"/>
          <w:szCs w:val="24"/>
        </w:rPr>
        <w:t xml:space="preserve">ροκαταρκτική </w:t>
      </w:r>
      <w:r>
        <w:rPr>
          <w:rFonts w:eastAsia="Times New Roman" w:cs="Times New Roman"/>
          <w:szCs w:val="24"/>
        </w:rPr>
        <w:t>ε</w:t>
      </w:r>
      <w:r>
        <w:rPr>
          <w:rFonts w:eastAsia="Times New Roman" w:cs="Times New Roman"/>
          <w:szCs w:val="24"/>
        </w:rPr>
        <w:t xml:space="preserve">πιτροπή θα έχει αρμοδιότητα ή όχι να ψάξει το ζήτημα. </w:t>
      </w:r>
    </w:p>
    <w:p w14:paraId="6F5C43B6"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Επειδή στο παρελθόν τέτοιες </w:t>
      </w:r>
      <w:r>
        <w:rPr>
          <w:rFonts w:eastAsia="Times New Roman" w:cs="Times New Roman"/>
          <w:szCs w:val="24"/>
        </w:rPr>
        <w:t>ε</w:t>
      </w:r>
      <w:r>
        <w:rPr>
          <w:rFonts w:eastAsia="Times New Roman" w:cs="Times New Roman"/>
          <w:szCs w:val="24"/>
        </w:rPr>
        <w:t xml:space="preserve">πιτροπές ήταν «πλυντήρια» και «καθαρτήρια», απαιτούνταν </w:t>
      </w:r>
      <w:r>
        <w:rPr>
          <w:rFonts w:eastAsia="Times New Roman" w:cs="Times New Roman"/>
          <w:szCs w:val="24"/>
        </w:rPr>
        <w:t xml:space="preserve">διπλάσια προσοχή, για να μη λάβει η παρούσα </w:t>
      </w:r>
      <w:r>
        <w:rPr>
          <w:rFonts w:eastAsia="Times New Roman" w:cs="Times New Roman"/>
          <w:szCs w:val="24"/>
        </w:rPr>
        <w:t>ε</w:t>
      </w:r>
      <w:r>
        <w:rPr>
          <w:rFonts w:eastAsia="Times New Roman" w:cs="Times New Roman"/>
          <w:szCs w:val="24"/>
        </w:rPr>
        <w:t xml:space="preserve">πιτροπή τον χαρακτήρα του </w:t>
      </w:r>
      <w:proofErr w:type="spellStart"/>
      <w:r>
        <w:rPr>
          <w:rFonts w:eastAsia="Times New Roman" w:cs="Times New Roman"/>
          <w:szCs w:val="24"/>
        </w:rPr>
        <w:t>λασπωτηρίου</w:t>
      </w:r>
      <w:proofErr w:type="spellEnd"/>
      <w:r>
        <w:rPr>
          <w:rFonts w:eastAsia="Times New Roman" w:cs="Times New Roman"/>
          <w:szCs w:val="24"/>
        </w:rPr>
        <w:t xml:space="preserve">, από το καθαρτήριο στο </w:t>
      </w:r>
      <w:proofErr w:type="spellStart"/>
      <w:r>
        <w:rPr>
          <w:rFonts w:eastAsia="Times New Roman" w:cs="Times New Roman"/>
          <w:szCs w:val="24"/>
        </w:rPr>
        <w:t>λασπωτήριο</w:t>
      </w:r>
      <w:proofErr w:type="spellEnd"/>
      <w:r>
        <w:rPr>
          <w:rFonts w:eastAsia="Times New Roman" w:cs="Times New Roman"/>
          <w:szCs w:val="24"/>
        </w:rPr>
        <w:t>.</w:t>
      </w:r>
    </w:p>
    <w:p w14:paraId="6F5C43B7"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Λοιπόν, τώρα που η υπόθεση επιστρέφει στην τακτική δικαιοσύνη, από όπου μας ήλθε, ποιος είναι ο απολογισμός της </w:t>
      </w:r>
      <w:r>
        <w:rPr>
          <w:rFonts w:eastAsia="Times New Roman" w:cs="Times New Roman"/>
          <w:szCs w:val="24"/>
        </w:rPr>
        <w:t>ε</w:t>
      </w:r>
      <w:r>
        <w:rPr>
          <w:rFonts w:eastAsia="Times New Roman" w:cs="Times New Roman"/>
          <w:szCs w:val="24"/>
        </w:rPr>
        <w:t>πιτροπής; Ήταν ένας επικο</w:t>
      </w:r>
      <w:r>
        <w:rPr>
          <w:rFonts w:eastAsia="Times New Roman" w:cs="Times New Roman"/>
          <w:szCs w:val="24"/>
        </w:rPr>
        <w:t xml:space="preserve">ινωνιακός ντόρος αυτό που άφησε πίσω της, δεν άφησε έργο. Λοιπόν, σημάδεψε την υπόληψη ορισμένων προσώπων και βεβαίως το υποσυνείδητο των πολιτών. </w:t>
      </w:r>
    </w:p>
    <w:p w14:paraId="6F5C43B8" w14:textId="77777777" w:rsidR="0016272D" w:rsidRDefault="008D6B8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Εμείς από την αρχή στο Ποτάμι λέγαμε «όλα στο φως». Γι</w:t>
      </w:r>
      <w:r>
        <w:rPr>
          <w:rFonts w:eastAsia="Times New Roman" w:cs="Times New Roman"/>
          <w:szCs w:val="24"/>
        </w:rPr>
        <w:t>α</w:t>
      </w:r>
      <w:r>
        <w:rPr>
          <w:rFonts w:eastAsia="Times New Roman" w:cs="Times New Roman"/>
          <w:szCs w:val="24"/>
        </w:rPr>
        <w:t xml:space="preserve"> αυτόν τον λόγο ψηφίσαμε στην Ολομέλεια της 21</w:t>
      </w:r>
      <w:r w:rsidRPr="00D51339">
        <w:rPr>
          <w:rFonts w:eastAsia="Times New Roman" w:cs="Times New Roman"/>
          <w:szCs w:val="24"/>
          <w:vertAlign w:val="superscript"/>
        </w:rPr>
        <w:t>ης</w:t>
      </w:r>
      <w:r>
        <w:rPr>
          <w:rFonts w:eastAsia="Times New Roman" w:cs="Times New Roman"/>
          <w:szCs w:val="24"/>
        </w:rPr>
        <w:t xml:space="preserve"> Φεβρ</w:t>
      </w:r>
      <w:r>
        <w:rPr>
          <w:rFonts w:eastAsia="Times New Roman" w:cs="Times New Roman"/>
          <w:szCs w:val="24"/>
        </w:rPr>
        <w:t>ουαρίου «</w:t>
      </w:r>
      <w:r>
        <w:rPr>
          <w:rFonts w:eastAsia="Times New Roman" w:cs="Times New Roman"/>
          <w:szCs w:val="24"/>
        </w:rPr>
        <w:t>ΝΑΙ</w:t>
      </w:r>
      <w:r>
        <w:rPr>
          <w:rFonts w:eastAsia="Times New Roman" w:cs="Times New Roman"/>
          <w:szCs w:val="24"/>
        </w:rPr>
        <w:t xml:space="preserve">», να συσταθεί αυτή η </w:t>
      </w:r>
      <w:r>
        <w:rPr>
          <w:rFonts w:eastAsia="Times New Roman" w:cs="Times New Roman"/>
          <w:szCs w:val="24"/>
        </w:rPr>
        <w:t>ε</w:t>
      </w:r>
      <w:r>
        <w:rPr>
          <w:rFonts w:eastAsia="Times New Roman" w:cs="Times New Roman"/>
          <w:szCs w:val="24"/>
        </w:rPr>
        <w:t>πιτροπή και βάλαμε μέσα σε παρένθεση -όπως βάλατε εσείς το «Όχι» σήμερα στην παρένθεση «λόγω αναρμοδιότητας»- εμείς είχαμε βάλει «</w:t>
      </w:r>
      <w:r>
        <w:rPr>
          <w:rFonts w:eastAsia="Times New Roman" w:cs="Times New Roman"/>
          <w:szCs w:val="24"/>
        </w:rPr>
        <w:t>ΝΑΙ</w:t>
      </w:r>
      <w:r>
        <w:rPr>
          <w:rFonts w:eastAsia="Times New Roman" w:cs="Times New Roman"/>
          <w:szCs w:val="24"/>
        </w:rPr>
        <w:t xml:space="preserve">», να συσταθεί </w:t>
      </w:r>
      <w:r>
        <w:rPr>
          <w:rFonts w:eastAsia="Times New Roman" w:cs="Times New Roman"/>
          <w:szCs w:val="24"/>
        </w:rPr>
        <w:t>π</w:t>
      </w:r>
      <w:r>
        <w:rPr>
          <w:rFonts w:eastAsia="Times New Roman" w:cs="Times New Roman"/>
          <w:szCs w:val="24"/>
        </w:rPr>
        <w:t xml:space="preserve">ροκαταρκτική </w:t>
      </w:r>
      <w:r>
        <w:rPr>
          <w:rFonts w:eastAsia="Times New Roman" w:cs="Times New Roman"/>
          <w:szCs w:val="24"/>
        </w:rPr>
        <w:t>ε</w:t>
      </w:r>
      <w:r>
        <w:rPr>
          <w:rFonts w:eastAsia="Times New Roman" w:cs="Times New Roman"/>
          <w:szCs w:val="24"/>
        </w:rPr>
        <w:t>πιτροπή με πλήρεις αρμοδιότητες και να ψάξει στην ουσία τη</w:t>
      </w:r>
      <w:r>
        <w:rPr>
          <w:rFonts w:eastAsia="Times New Roman" w:cs="Times New Roman"/>
          <w:szCs w:val="24"/>
        </w:rPr>
        <w:t>ς την υπόθεση.</w:t>
      </w:r>
    </w:p>
    <w:p w14:paraId="6F5C43B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Δυστυχώς, κάτι τέτοιο δεν έγινε. </w:t>
      </w:r>
    </w:p>
    <w:p w14:paraId="6F5C43B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Επιπλέον, δεν ετέθη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της </w:t>
      </w:r>
      <w:r>
        <w:rPr>
          <w:rFonts w:eastAsia="Times New Roman" w:cs="Times New Roman"/>
          <w:szCs w:val="24"/>
        </w:rPr>
        <w:t>ε</w:t>
      </w:r>
      <w:r>
        <w:rPr>
          <w:rFonts w:eastAsia="Times New Roman" w:cs="Times New Roman"/>
          <w:szCs w:val="24"/>
        </w:rPr>
        <w:t xml:space="preserve">πιτροπής ένα πλέγμα στοιχείων εξαιρετικά σημαντικών: </w:t>
      </w:r>
      <w:r>
        <w:rPr>
          <w:rFonts w:eastAsia="Times New Roman" w:cs="Times New Roman"/>
          <w:szCs w:val="24"/>
        </w:rPr>
        <w:t>τ</w:t>
      </w:r>
      <w:r>
        <w:rPr>
          <w:rFonts w:eastAsia="Times New Roman" w:cs="Times New Roman"/>
          <w:szCs w:val="24"/>
        </w:rPr>
        <w:t xml:space="preserve">α στοιχεία που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521A53">
        <w:rPr>
          <w:rFonts w:eastAsia="Times New Roman" w:cs="Times New Roman"/>
          <w:szCs w:val="24"/>
        </w:rPr>
        <w:t xml:space="preserve"> </w:t>
      </w:r>
      <w:r>
        <w:rPr>
          <w:rFonts w:eastAsia="Times New Roman" w:cs="Times New Roman"/>
          <w:szCs w:val="24"/>
        </w:rPr>
        <w:t xml:space="preserve">απέστειλε στην Επιτροπή Κεφαλαιαγοράς των Ηνωμένων Πολιτειών Αμερικής και το </w:t>
      </w:r>
      <w:r>
        <w:rPr>
          <w:rFonts w:eastAsia="Times New Roman" w:cs="Times New Roman"/>
          <w:szCs w:val="24"/>
          <w:lang w:val="en-US"/>
        </w:rPr>
        <w:t>FBI</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μηνύσεις και </w:t>
      </w:r>
      <w:r>
        <w:rPr>
          <w:rFonts w:eastAsia="Times New Roman" w:cs="Times New Roman"/>
          <w:szCs w:val="24"/>
        </w:rPr>
        <w:t>οι</w:t>
      </w:r>
      <w:r>
        <w:rPr>
          <w:rFonts w:eastAsia="Times New Roman" w:cs="Times New Roman"/>
          <w:szCs w:val="24"/>
        </w:rPr>
        <w:t xml:space="preserve"> εγκλήσεις του συνόλου των πολιτικών προσώπων που αναφέρονται ως εμπλεκόμενοι, να εξετάσουμε τις αιτιάσεις τους, τα νομικά και πραγματικά τους επιχειρήματα. Δεν ήρθε στην </w:t>
      </w:r>
      <w:r>
        <w:rPr>
          <w:rFonts w:eastAsia="Times New Roman" w:cs="Times New Roman"/>
          <w:szCs w:val="24"/>
        </w:rPr>
        <w:t>ε</w:t>
      </w:r>
      <w:r>
        <w:rPr>
          <w:rFonts w:eastAsia="Times New Roman" w:cs="Times New Roman"/>
          <w:szCs w:val="24"/>
        </w:rPr>
        <w:t xml:space="preserve">πιτροπή ούτε καν η δικογραφία </w:t>
      </w:r>
      <w:proofErr w:type="spellStart"/>
      <w:r>
        <w:rPr>
          <w:rFonts w:eastAsia="Times New Roman" w:cs="Times New Roman"/>
          <w:szCs w:val="24"/>
        </w:rPr>
        <w:t>Ράικου</w:t>
      </w:r>
      <w:proofErr w:type="spellEnd"/>
      <w:r>
        <w:rPr>
          <w:rFonts w:eastAsia="Times New Roman" w:cs="Times New Roman"/>
          <w:szCs w:val="24"/>
        </w:rPr>
        <w:t xml:space="preserve"> με αριθμό 373/2016 για κύκλωμα </w:t>
      </w:r>
      <w:r>
        <w:rPr>
          <w:rFonts w:eastAsia="Times New Roman" w:cs="Times New Roman"/>
          <w:szCs w:val="24"/>
        </w:rPr>
        <w:t xml:space="preserve">ιατρών που ενέχονται στις αθέμιτες πρακτικές σε συνεργασία με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Δεν υπήρξε ούτε ζητήθηκε </w:t>
      </w:r>
      <w:r>
        <w:rPr>
          <w:rFonts w:eastAsia="Times New Roman" w:cs="Times New Roman"/>
          <w:szCs w:val="24"/>
        </w:rPr>
        <w:lastRenderedPageBreak/>
        <w:t xml:space="preserve">από την </w:t>
      </w:r>
      <w:r>
        <w:rPr>
          <w:rFonts w:eastAsia="Times New Roman" w:cs="Times New Roman"/>
          <w:szCs w:val="24"/>
        </w:rPr>
        <w:t>ε</w:t>
      </w:r>
      <w:r>
        <w:rPr>
          <w:rFonts w:eastAsia="Times New Roman" w:cs="Times New Roman"/>
          <w:szCs w:val="24"/>
        </w:rPr>
        <w:t xml:space="preserve">πιτροπή σχετική ενημέρωση από την </w:t>
      </w:r>
      <w:r>
        <w:rPr>
          <w:rFonts w:eastAsia="Times New Roman" w:cs="Times New Roman"/>
          <w:szCs w:val="24"/>
        </w:rPr>
        <w:t>ε</w:t>
      </w:r>
      <w:r>
        <w:rPr>
          <w:rFonts w:eastAsia="Times New Roman" w:cs="Times New Roman"/>
          <w:szCs w:val="24"/>
        </w:rPr>
        <w:t xml:space="preserve">ισαγγελία με έγγραφα τουλάχιστον για την εξέλιξη αυτής της έρευνας. </w:t>
      </w:r>
    </w:p>
    <w:p w14:paraId="6F5C43B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επί τρεις μ</w:t>
      </w:r>
      <w:r>
        <w:rPr>
          <w:rFonts w:eastAsia="Times New Roman" w:cs="Times New Roman"/>
          <w:szCs w:val="24"/>
        </w:rPr>
        <w:t xml:space="preserve">ήνες μιλάμε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καμμία κουβέντα δεν έχει ειπωθεί σε όλες αυτές τις εργατοώρες, σε όλες αυτές τις ομιλίες</w:t>
      </w:r>
      <w:r>
        <w:rPr>
          <w:rFonts w:eastAsia="Times New Roman" w:cs="Times New Roman"/>
          <w:szCs w:val="24"/>
        </w:rPr>
        <w:t>,</w:t>
      </w:r>
      <w:r>
        <w:rPr>
          <w:rFonts w:eastAsia="Times New Roman" w:cs="Times New Roman"/>
          <w:szCs w:val="24"/>
        </w:rPr>
        <w:t xml:space="preserve"> για το ιατρικό σκάνδαλο το υπαρκτό. Ας ξεκινήσουμε από το υπαρκτό και βεβαίως θα δούμε και τις πολιτικές ευθύνες, πώς η φαρμακευτική</w:t>
      </w:r>
      <w:r>
        <w:rPr>
          <w:rFonts w:eastAsia="Times New Roman" w:cs="Times New Roman"/>
          <w:szCs w:val="24"/>
        </w:rPr>
        <w:t xml:space="preserve"> δαπάνη εκτοξεύθηκε επί μια δεκαετία στη στρατόσφαιρα. Βεβαίως, όπου υπάρχουν πολιτικά πρόσωπα, θα έπρεπε να το διερευνήσουμε μέχρι βάθους, κάτι που δεν πρόκειται να γίνει με τη σημερινή κυβερνητική πρόταση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για την «ευθανασία», όπως έχω ο</w:t>
      </w:r>
      <w:r>
        <w:rPr>
          <w:rFonts w:eastAsia="Times New Roman" w:cs="Times New Roman"/>
          <w:szCs w:val="24"/>
        </w:rPr>
        <w:t xml:space="preserve">νομάσει εγώ, της διαδικασίας και της </w:t>
      </w:r>
      <w:r>
        <w:rPr>
          <w:rFonts w:eastAsia="Times New Roman" w:cs="Times New Roman"/>
          <w:szCs w:val="24"/>
        </w:rPr>
        <w:t>ε</w:t>
      </w:r>
      <w:r>
        <w:rPr>
          <w:rFonts w:eastAsia="Times New Roman" w:cs="Times New Roman"/>
          <w:szCs w:val="24"/>
        </w:rPr>
        <w:t xml:space="preserve">πιτροπής που θα ερευνούσε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p>
    <w:p w14:paraId="6F5C43B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έπρεπε να προσέλθουν ενώπιον της </w:t>
      </w:r>
      <w:r>
        <w:rPr>
          <w:rFonts w:eastAsia="Times New Roman" w:cs="Times New Roman"/>
          <w:szCs w:val="24"/>
        </w:rPr>
        <w:t>ε</w:t>
      </w:r>
      <w:r>
        <w:rPr>
          <w:rFonts w:eastAsia="Times New Roman" w:cs="Times New Roman"/>
          <w:szCs w:val="24"/>
        </w:rPr>
        <w:t>πιτροπής οι προστατευόμενοι μάρτυρες. Τα ονόματά τους ας μη γινόντουσαν φανερά. Με παρουσία εισαγγελέα, σε άλλ</w:t>
      </w:r>
      <w:r>
        <w:rPr>
          <w:rFonts w:eastAsia="Times New Roman" w:cs="Times New Roman"/>
          <w:szCs w:val="24"/>
        </w:rPr>
        <w:t>ο</w:t>
      </w:r>
      <w:r>
        <w:rPr>
          <w:rFonts w:eastAsia="Times New Roman" w:cs="Times New Roman"/>
          <w:szCs w:val="24"/>
        </w:rPr>
        <w:t>ν</w:t>
      </w:r>
      <w:r>
        <w:rPr>
          <w:rFonts w:eastAsia="Times New Roman" w:cs="Times New Roman"/>
          <w:szCs w:val="24"/>
        </w:rPr>
        <w:t xml:space="preserve"> χώρο, με αλλοιωμένη τη φωνή τους, θα μπορούσαν να καταθέσουν αυτά που περιλαμβάνονται στη δικογραφία. Και αν θεωρούσαμε ότι ήταν </w:t>
      </w:r>
      <w:r>
        <w:rPr>
          <w:rFonts w:eastAsia="Times New Roman" w:cs="Times New Roman"/>
          <w:szCs w:val="24"/>
        </w:rPr>
        <w:lastRenderedPageBreak/>
        <w:t>και αναγκαίο, να γίνει και κατ’ αντιπαράσταση εξέταση των αναφερόμενων από τους μάρτυρες πολιτικών προσώπων, για να δούμε πο</w:t>
      </w:r>
      <w:r>
        <w:rPr>
          <w:rFonts w:eastAsia="Times New Roman" w:cs="Times New Roman"/>
          <w:szCs w:val="24"/>
        </w:rPr>
        <w:t xml:space="preserve">ιος λέει την αλήθεια και ποιος είναι κατασκεύασμα, είναι «αχυράνθρωπος», είναι «σκιάχτρο» άλλων δυνάμεων. </w:t>
      </w:r>
    </w:p>
    <w:p w14:paraId="6F5C43B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είδα κάτι στο υπόμνημα που μας έστειλε ο κ. Αβραμόπουλος, ο Έλληνας Επίτροπος. Γράφει -και ήλπιζα ότι θα έχει αναγνωστε</w:t>
      </w:r>
      <w:r>
        <w:rPr>
          <w:rFonts w:eastAsia="Times New Roman" w:cs="Times New Roman"/>
          <w:szCs w:val="24"/>
        </w:rPr>
        <w:t xml:space="preserve">ί το υπόμνημά του, όχι απλώς να μας το μοιράσουν- ότι: «Θα περίμενα, επίσης, τα μέλη της </w:t>
      </w:r>
      <w:r>
        <w:rPr>
          <w:rFonts w:eastAsia="Times New Roman" w:cs="Times New Roman"/>
          <w:szCs w:val="24"/>
        </w:rPr>
        <w:t>ε</w:t>
      </w:r>
      <w:r>
        <w:rPr>
          <w:rFonts w:eastAsia="Times New Roman" w:cs="Times New Roman"/>
          <w:szCs w:val="24"/>
        </w:rPr>
        <w:t xml:space="preserve">πιτροπής της κυβερνητικής </w:t>
      </w:r>
      <w:r>
        <w:rPr>
          <w:rFonts w:eastAsia="Times New Roman" w:cs="Times New Roman"/>
          <w:szCs w:val="24"/>
        </w:rPr>
        <w:t>π</w:t>
      </w:r>
      <w:r>
        <w:rPr>
          <w:rFonts w:eastAsia="Times New Roman" w:cs="Times New Roman"/>
          <w:szCs w:val="24"/>
        </w:rPr>
        <w:t xml:space="preserve">λειοψηφίας να απαιτήσουν από την </w:t>
      </w:r>
      <w:r>
        <w:rPr>
          <w:rFonts w:eastAsia="Times New Roman" w:cs="Times New Roman"/>
          <w:szCs w:val="24"/>
        </w:rPr>
        <w:t>ε</w:t>
      </w:r>
      <w:r>
        <w:rPr>
          <w:rFonts w:eastAsia="Times New Roman" w:cs="Times New Roman"/>
          <w:szCs w:val="24"/>
        </w:rPr>
        <w:t>ισαγγελία κατά των εγκλημάτων διαφθοράς να καταθέσει στη Βουλή των Ελλήνων τα πορίσματα των ελέγχων που δ</w:t>
      </w:r>
      <w:r>
        <w:rPr>
          <w:rFonts w:eastAsia="Times New Roman" w:cs="Times New Roman"/>
          <w:szCs w:val="24"/>
        </w:rPr>
        <w:t xml:space="preserve">ιεξήχθησαν παράλληλα με τις εργασίες της </w:t>
      </w:r>
      <w:r>
        <w:rPr>
          <w:rFonts w:eastAsia="Times New Roman" w:cs="Times New Roman"/>
          <w:szCs w:val="24"/>
        </w:rPr>
        <w:t>ε</w:t>
      </w:r>
      <w:r>
        <w:rPr>
          <w:rFonts w:eastAsia="Times New Roman" w:cs="Times New Roman"/>
          <w:szCs w:val="24"/>
        </w:rPr>
        <w:t xml:space="preserve">πιτροπής στους τραπεζικούς λογαριασμούς των ίδιων των πολιτικών προσώπων και των συγγενών </w:t>
      </w:r>
      <w:r>
        <w:rPr>
          <w:rFonts w:eastAsia="Times New Roman" w:cs="Times New Roman"/>
          <w:szCs w:val="24"/>
        </w:rPr>
        <w:t>τους.</w:t>
      </w:r>
      <w:r>
        <w:rPr>
          <w:rFonts w:eastAsia="Times New Roman" w:cs="Times New Roman"/>
          <w:szCs w:val="24"/>
        </w:rPr>
        <w:t>». Υπάρχουν, έχουν γίνει οι έλεγχοι και</w:t>
      </w:r>
      <w:r>
        <w:rPr>
          <w:rFonts w:eastAsia="Times New Roman" w:cs="Times New Roman"/>
          <w:szCs w:val="24"/>
        </w:rPr>
        <w:t>,</w:t>
      </w:r>
      <w:r>
        <w:rPr>
          <w:rFonts w:eastAsia="Times New Roman" w:cs="Times New Roman"/>
          <w:szCs w:val="24"/>
        </w:rPr>
        <w:t xml:space="preserve"> όπως λέει ο κ. Αβραμόπουλος, οι έλεγχοι αυτοί δεν αποκάλυψαν απολύτως τίποτα.</w:t>
      </w:r>
    </w:p>
    <w:p w14:paraId="6F5C43BE" w14:textId="77777777" w:rsidR="0016272D" w:rsidRDefault="008D6B83">
      <w:pPr>
        <w:spacing w:line="600" w:lineRule="auto"/>
        <w:ind w:firstLine="720"/>
        <w:jc w:val="both"/>
        <w:rPr>
          <w:rFonts w:eastAsia="Times New Roman" w:cs="Times New Roman"/>
          <w:szCs w:val="24"/>
        </w:rPr>
      </w:pPr>
      <w:r w:rsidRPr="0085044A">
        <w:rPr>
          <w:rFonts w:eastAsia="Times New Roman" w:cs="Times New Roman"/>
          <w:b/>
          <w:szCs w:val="24"/>
        </w:rPr>
        <w:t>ΣΠΥΡΙΔΩΝ</w:t>
      </w:r>
      <w:r>
        <w:rPr>
          <w:rFonts w:eastAsia="Times New Roman" w:cs="Times New Roman"/>
          <w:b/>
          <w:szCs w:val="24"/>
        </w:rPr>
        <w:t>ΑΣ</w:t>
      </w:r>
      <w:r w:rsidRPr="0085044A">
        <w:rPr>
          <w:rFonts w:eastAsia="Times New Roman" w:cs="Times New Roman"/>
          <w:b/>
          <w:szCs w:val="24"/>
        </w:rPr>
        <w:t xml:space="preserve"> ΛΑΠΠΑΣ:</w:t>
      </w:r>
      <w:r>
        <w:rPr>
          <w:rFonts w:eastAsia="Times New Roman" w:cs="Times New Roman"/>
          <w:szCs w:val="24"/>
        </w:rPr>
        <w:t xml:space="preserve"> Αφορά τη δικαιοσύνη αυτό, κύριε </w:t>
      </w:r>
      <w:proofErr w:type="spellStart"/>
      <w:r>
        <w:rPr>
          <w:rFonts w:eastAsia="Times New Roman" w:cs="Times New Roman"/>
          <w:szCs w:val="24"/>
        </w:rPr>
        <w:t>Αμυρά</w:t>
      </w:r>
      <w:proofErr w:type="spellEnd"/>
      <w:r>
        <w:rPr>
          <w:rFonts w:eastAsia="Times New Roman" w:cs="Times New Roman"/>
          <w:szCs w:val="24"/>
        </w:rPr>
        <w:t>, όχι τη Βουλή.</w:t>
      </w:r>
    </w:p>
    <w:p w14:paraId="6F5C43BF" w14:textId="77777777" w:rsidR="0016272D" w:rsidRDefault="008D6B83">
      <w:pPr>
        <w:spacing w:line="600" w:lineRule="auto"/>
        <w:ind w:firstLine="720"/>
        <w:jc w:val="both"/>
        <w:rPr>
          <w:rFonts w:eastAsia="Times New Roman" w:cs="Times New Roman"/>
          <w:szCs w:val="24"/>
        </w:rPr>
      </w:pPr>
      <w:r w:rsidRPr="0085044A">
        <w:rPr>
          <w:rFonts w:eastAsia="Times New Roman" w:cs="Times New Roman"/>
          <w:b/>
          <w:szCs w:val="24"/>
        </w:rPr>
        <w:lastRenderedPageBreak/>
        <w:t>ΓΕΩΡΓΙΟΣ ΑΜΥΡΑΣ:</w:t>
      </w:r>
      <w:r>
        <w:rPr>
          <w:rFonts w:eastAsia="Times New Roman" w:cs="Times New Roman"/>
          <w:szCs w:val="24"/>
        </w:rPr>
        <w:t xml:space="preserve"> Τα ξέρετε εσείς τα αποτελέσματα, κύριε </w:t>
      </w:r>
      <w:proofErr w:type="spellStart"/>
      <w:r>
        <w:rPr>
          <w:rFonts w:eastAsia="Times New Roman" w:cs="Times New Roman"/>
          <w:szCs w:val="24"/>
        </w:rPr>
        <w:t>Λάππα</w:t>
      </w:r>
      <w:proofErr w:type="spellEnd"/>
      <w:r>
        <w:rPr>
          <w:rFonts w:eastAsia="Times New Roman" w:cs="Times New Roman"/>
          <w:szCs w:val="24"/>
        </w:rPr>
        <w:t xml:space="preserve">; Σας ενδιαφέρει να τα μάθετε; Δεν σας ενδιαφέρει. </w:t>
      </w:r>
    </w:p>
    <w:p w14:paraId="6F5C43C0" w14:textId="77777777" w:rsidR="0016272D" w:rsidRDefault="008D6B83">
      <w:pPr>
        <w:spacing w:line="600" w:lineRule="auto"/>
        <w:ind w:firstLine="720"/>
        <w:jc w:val="both"/>
        <w:rPr>
          <w:rFonts w:eastAsia="Times New Roman" w:cs="Times New Roman"/>
          <w:szCs w:val="24"/>
        </w:rPr>
      </w:pPr>
      <w:r w:rsidRPr="0085044A">
        <w:rPr>
          <w:rFonts w:eastAsia="Times New Roman" w:cs="Times New Roman"/>
          <w:b/>
          <w:szCs w:val="24"/>
        </w:rPr>
        <w:t>ΣΠΥΡΙΔΩΝ</w:t>
      </w:r>
      <w:r>
        <w:rPr>
          <w:rFonts w:eastAsia="Times New Roman" w:cs="Times New Roman"/>
          <w:b/>
          <w:szCs w:val="24"/>
        </w:rPr>
        <w:t>ΑΣ</w:t>
      </w:r>
      <w:r w:rsidRPr="0085044A">
        <w:rPr>
          <w:rFonts w:eastAsia="Times New Roman" w:cs="Times New Roman"/>
          <w:b/>
          <w:szCs w:val="24"/>
        </w:rPr>
        <w:t xml:space="preserve"> ΛΑΠΠΑΣ:</w:t>
      </w:r>
      <w:r>
        <w:rPr>
          <w:rFonts w:eastAsia="Times New Roman" w:cs="Times New Roman"/>
          <w:szCs w:val="24"/>
        </w:rPr>
        <w:t xml:space="preserve"> Άλλο η δικαιοσύνη, άλλο η Βουλή. </w:t>
      </w:r>
    </w:p>
    <w:p w14:paraId="6F5C43C1" w14:textId="77777777" w:rsidR="0016272D" w:rsidRDefault="008D6B83">
      <w:pPr>
        <w:spacing w:line="600" w:lineRule="auto"/>
        <w:ind w:firstLine="720"/>
        <w:jc w:val="both"/>
        <w:rPr>
          <w:rFonts w:eastAsia="Times New Roman" w:cs="Times New Roman"/>
          <w:szCs w:val="24"/>
        </w:rPr>
      </w:pPr>
      <w:r w:rsidRPr="0085044A">
        <w:rPr>
          <w:rFonts w:eastAsia="Times New Roman" w:cs="Times New Roman"/>
          <w:b/>
          <w:szCs w:val="24"/>
        </w:rPr>
        <w:t>ΓΕΩΡΓΙΟΣ ΑΜΥΡΑΣ:</w:t>
      </w:r>
      <w:r>
        <w:rPr>
          <w:rFonts w:eastAsia="Times New Roman" w:cs="Times New Roman"/>
          <w:szCs w:val="24"/>
        </w:rPr>
        <w:t xml:space="preserve"> Αυτό είναι ενδεικτικό με ποιον τρόπο προσεγγίζετε τη διερεύνηση του θέματος της </w:t>
      </w:r>
      <w:r>
        <w:rPr>
          <w:rFonts w:eastAsia="Times New Roman" w:cs="Times New Roman"/>
          <w:szCs w:val="24"/>
        </w:rPr>
        <w:t>«</w:t>
      </w:r>
      <w:r>
        <w:rPr>
          <w:rFonts w:eastAsia="Times New Roman" w:cs="Times New Roman"/>
          <w:szCs w:val="24"/>
        </w:rPr>
        <w:t>N</w:t>
      </w:r>
      <w:r w:rsidRPr="00F63D95">
        <w:rPr>
          <w:rFonts w:eastAsia="Times New Roman" w:cs="Times New Roman"/>
          <w:szCs w:val="24"/>
          <w:lang w:val="en-US"/>
        </w:rPr>
        <w:t>OVART</w:t>
      </w:r>
      <w:r>
        <w:rPr>
          <w:rFonts w:eastAsia="Times New Roman" w:cs="Times New Roman"/>
          <w:szCs w:val="24"/>
        </w:rPr>
        <w:t>I</w:t>
      </w:r>
      <w:r w:rsidRPr="00F63D95">
        <w:rPr>
          <w:rFonts w:eastAsia="Times New Roman" w:cs="Times New Roman"/>
          <w:szCs w:val="24"/>
          <w:lang w:val="en-US"/>
        </w:rPr>
        <w:t>S</w:t>
      </w:r>
      <w:r>
        <w:rPr>
          <w:rFonts w:eastAsia="Times New Roman" w:cs="Times New Roman"/>
          <w:szCs w:val="24"/>
        </w:rPr>
        <w:t>»</w:t>
      </w:r>
      <w:r w:rsidRPr="00F63D95">
        <w:rPr>
          <w:rFonts w:eastAsia="Times New Roman" w:cs="Times New Roman"/>
          <w:szCs w:val="24"/>
        </w:rPr>
        <w:t>.</w:t>
      </w:r>
      <w:r>
        <w:rPr>
          <w:rFonts w:eastAsia="Times New Roman" w:cs="Times New Roman"/>
          <w:szCs w:val="24"/>
        </w:rPr>
        <w:t xml:space="preserve"> Είναι ενδεικτικό.</w:t>
      </w:r>
      <w:r w:rsidRPr="00F63D95">
        <w:rPr>
          <w:rFonts w:eastAsia="Times New Roman" w:cs="Times New Roman"/>
          <w:szCs w:val="24"/>
        </w:rPr>
        <w:t xml:space="preserve"> </w:t>
      </w:r>
    </w:p>
    <w:p w14:paraId="6F5C43C2" w14:textId="77777777" w:rsidR="0016272D" w:rsidRDefault="008D6B83">
      <w:pPr>
        <w:spacing w:line="600" w:lineRule="auto"/>
        <w:ind w:firstLine="720"/>
        <w:jc w:val="both"/>
        <w:rPr>
          <w:rFonts w:eastAsia="Times New Roman" w:cs="Times New Roman"/>
          <w:szCs w:val="24"/>
        </w:rPr>
      </w:pPr>
      <w:r w:rsidRPr="0085044A">
        <w:rPr>
          <w:rFonts w:eastAsia="Times New Roman" w:cs="Times New Roman"/>
          <w:b/>
          <w:szCs w:val="24"/>
        </w:rPr>
        <w:t>ΣΠΥΡΙΔΩΝ</w:t>
      </w:r>
      <w:r>
        <w:rPr>
          <w:rFonts w:eastAsia="Times New Roman" w:cs="Times New Roman"/>
          <w:b/>
          <w:szCs w:val="24"/>
        </w:rPr>
        <w:t>ΑΣ</w:t>
      </w:r>
      <w:r w:rsidRPr="0085044A">
        <w:rPr>
          <w:rFonts w:eastAsia="Times New Roman" w:cs="Times New Roman"/>
          <w:b/>
          <w:szCs w:val="24"/>
        </w:rPr>
        <w:t xml:space="preserve"> ΛΑΠΠΑΣ:</w:t>
      </w:r>
      <w:r>
        <w:rPr>
          <w:rFonts w:eastAsia="Times New Roman" w:cs="Times New Roman"/>
          <w:szCs w:val="24"/>
        </w:rPr>
        <w:t xml:space="preserve"> Να απαντήσετε τι σημαίνει η διερεύνηση από τη Βουλή. </w:t>
      </w:r>
    </w:p>
    <w:p w14:paraId="6F5C43C3" w14:textId="77777777" w:rsidR="0016272D" w:rsidRDefault="008D6B83">
      <w:pPr>
        <w:spacing w:line="600" w:lineRule="auto"/>
        <w:ind w:firstLine="720"/>
        <w:jc w:val="both"/>
        <w:rPr>
          <w:rFonts w:eastAsia="Times New Roman" w:cs="Times New Roman"/>
          <w:szCs w:val="24"/>
        </w:rPr>
      </w:pPr>
      <w:r w:rsidRPr="0085044A">
        <w:rPr>
          <w:rFonts w:eastAsia="Times New Roman" w:cs="Times New Roman"/>
          <w:b/>
          <w:szCs w:val="24"/>
        </w:rPr>
        <w:t>ΓΕΩΡΓΙΟΣ ΑΜΥΡΑΣ:</w:t>
      </w:r>
      <w:r>
        <w:rPr>
          <w:rFonts w:eastAsia="Times New Roman" w:cs="Times New Roman"/>
          <w:szCs w:val="24"/>
        </w:rPr>
        <w:t xml:space="preserve"> Εμείς λέγαμε «ναι» από την αρχή στην ουσιαστική διερεύνηση της υπόθεσης και μάλιστα «ναι» και στην αρχή της δημοσιότητας, για να ξέρει ο πολίτης από πρώτο χέρι και να διαμορφώνει άποψη όχι μέσω απαράδεκτων διαρροών, οι οποίες οι περισσότερες ήταν σε φιλοκ</w:t>
      </w:r>
      <w:r>
        <w:rPr>
          <w:rFonts w:eastAsia="Times New Roman" w:cs="Times New Roman"/>
          <w:szCs w:val="24"/>
        </w:rPr>
        <w:t xml:space="preserve">υβερνητικά έντυπα. </w:t>
      </w:r>
    </w:p>
    <w:p w14:paraId="6F5C43C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ύστερα από δύο συνεδριάσεις που κάναμε στην Ολομέλεια, δέκα συνεδριάσεις της αρμόδιας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 xml:space="preserve">πιτροπής και αφού έχουν περάσει σχεδόν τρεις μήνες, πείτε μου εσείς, κύριε </w:t>
      </w:r>
      <w:proofErr w:type="spellStart"/>
      <w:r>
        <w:rPr>
          <w:rFonts w:eastAsia="Times New Roman" w:cs="Times New Roman"/>
          <w:szCs w:val="24"/>
        </w:rPr>
        <w:t>Λάππα</w:t>
      </w:r>
      <w:proofErr w:type="spellEnd"/>
      <w:r>
        <w:rPr>
          <w:rFonts w:eastAsia="Times New Roman" w:cs="Times New Roman"/>
          <w:szCs w:val="24"/>
        </w:rPr>
        <w:t xml:space="preserve">, ποιος είναι </w:t>
      </w:r>
      <w:r>
        <w:rPr>
          <w:rFonts w:eastAsia="Times New Roman" w:cs="Times New Roman"/>
          <w:szCs w:val="24"/>
        </w:rPr>
        <w:t xml:space="preserve">ο </w:t>
      </w:r>
      <w:r>
        <w:rPr>
          <w:rFonts w:eastAsia="Times New Roman" w:cs="Times New Roman"/>
          <w:szCs w:val="24"/>
        </w:rPr>
        <w:lastRenderedPageBreak/>
        <w:t xml:space="preserve">απολογισμός των έργων της </w:t>
      </w:r>
      <w:r>
        <w:rPr>
          <w:rFonts w:eastAsia="Times New Roman" w:cs="Times New Roman"/>
          <w:szCs w:val="24"/>
        </w:rPr>
        <w:t>ε</w:t>
      </w:r>
      <w:r>
        <w:rPr>
          <w:rFonts w:eastAsia="Times New Roman" w:cs="Times New Roman"/>
          <w:szCs w:val="24"/>
        </w:rPr>
        <w:t>πιτροπής. Σιωπή. Αυτό είναι. Άκρα του τάφου σιωπή. Όπως αποτυπώνεται δε στο δικό σας πόρισμα, στο πόρισμα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μία δημοσιογραφική παράθεση δηλώσεων…</w:t>
      </w:r>
    </w:p>
    <w:p w14:paraId="6F5C43C5" w14:textId="77777777" w:rsidR="0016272D" w:rsidRDefault="008D6B83">
      <w:pPr>
        <w:spacing w:line="600" w:lineRule="auto"/>
        <w:ind w:firstLine="720"/>
        <w:jc w:val="both"/>
        <w:rPr>
          <w:rFonts w:eastAsia="Times New Roman" w:cs="Times New Roman"/>
          <w:szCs w:val="24"/>
        </w:rPr>
      </w:pPr>
      <w:r w:rsidRPr="0085044A">
        <w:rPr>
          <w:rFonts w:eastAsia="Times New Roman" w:cs="Times New Roman"/>
          <w:b/>
          <w:szCs w:val="24"/>
        </w:rPr>
        <w:t>ΣΠΥΡΙΔΩΝ</w:t>
      </w:r>
      <w:r>
        <w:rPr>
          <w:rFonts w:eastAsia="Times New Roman" w:cs="Times New Roman"/>
          <w:b/>
          <w:szCs w:val="24"/>
        </w:rPr>
        <w:t>ΑΣ</w:t>
      </w:r>
      <w:r w:rsidRPr="0085044A">
        <w:rPr>
          <w:rFonts w:eastAsia="Times New Roman" w:cs="Times New Roman"/>
          <w:b/>
          <w:szCs w:val="24"/>
        </w:rPr>
        <w:t xml:space="preserve"> ΛΑΠΠΑΣ:</w:t>
      </w:r>
      <w:r>
        <w:rPr>
          <w:rFonts w:eastAsia="Times New Roman" w:cs="Times New Roman"/>
          <w:szCs w:val="24"/>
        </w:rPr>
        <w:t xml:space="preserve"> Περιμένω από εσάς να πείτε τι σημαίνει διερεύνηση</w:t>
      </w:r>
      <w:r>
        <w:rPr>
          <w:rFonts w:eastAsia="Times New Roman" w:cs="Times New Roman"/>
          <w:szCs w:val="24"/>
        </w:rPr>
        <w:t xml:space="preserve"> από τη Βουλή. </w:t>
      </w:r>
    </w:p>
    <w:p w14:paraId="6F5C43C6"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Σας παρακαλώ, κύριε </w:t>
      </w:r>
      <w:proofErr w:type="spellStart"/>
      <w:r>
        <w:rPr>
          <w:rFonts w:eastAsia="Times New Roman" w:cs="Times New Roman"/>
          <w:szCs w:val="24"/>
        </w:rPr>
        <w:t>Λάππα</w:t>
      </w:r>
      <w:proofErr w:type="spellEnd"/>
      <w:r>
        <w:rPr>
          <w:rFonts w:eastAsia="Times New Roman" w:cs="Times New Roman"/>
          <w:szCs w:val="24"/>
        </w:rPr>
        <w:t xml:space="preserve">. Μην προκαλείτε κι εσείς, κύριε </w:t>
      </w:r>
      <w:proofErr w:type="spellStart"/>
      <w:r>
        <w:rPr>
          <w:rFonts w:eastAsia="Times New Roman" w:cs="Times New Roman"/>
          <w:szCs w:val="24"/>
        </w:rPr>
        <w:t>Αμυρά</w:t>
      </w:r>
      <w:proofErr w:type="spellEnd"/>
      <w:r>
        <w:rPr>
          <w:rFonts w:eastAsia="Times New Roman" w:cs="Times New Roman"/>
          <w:szCs w:val="24"/>
        </w:rPr>
        <w:t xml:space="preserve">. </w:t>
      </w:r>
    </w:p>
    <w:p w14:paraId="6F5C43C7" w14:textId="77777777" w:rsidR="0016272D" w:rsidRDefault="008D6B83">
      <w:pPr>
        <w:spacing w:line="600" w:lineRule="auto"/>
        <w:ind w:firstLine="720"/>
        <w:jc w:val="both"/>
        <w:rPr>
          <w:rFonts w:eastAsia="Times New Roman" w:cs="Times New Roman"/>
          <w:szCs w:val="24"/>
        </w:rPr>
      </w:pPr>
      <w:r w:rsidRPr="0085044A">
        <w:rPr>
          <w:rFonts w:eastAsia="Times New Roman" w:cs="Times New Roman"/>
          <w:b/>
          <w:szCs w:val="24"/>
        </w:rPr>
        <w:t>ΓΕΩΡΓΙΟΣ ΑΜΥΡΑΣ:</w:t>
      </w:r>
      <w:r>
        <w:rPr>
          <w:rFonts w:eastAsia="Times New Roman" w:cs="Times New Roman"/>
          <w:b/>
          <w:szCs w:val="24"/>
        </w:rPr>
        <w:t xml:space="preserve"> </w:t>
      </w:r>
      <w:r>
        <w:rPr>
          <w:rFonts w:eastAsia="Times New Roman" w:cs="Times New Roman"/>
          <w:szCs w:val="24"/>
        </w:rPr>
        <w:t>…καμμία τεκμηρίωση, μια τυπική και πρόχειρη διαδικασία…</w:t>
      </w:r>
    </w:p>
    <w:p w14:paraId="6F5C43C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Να σας πω, κύριε </w:t>
      </w:r>
      <w:proofErr w:type="spellStart"/>
      <w:r>
        <w:rPr>
          <w:rFonts w:eastAsia="Times New Roman" w:cs="Times New Roman"/>
          <w:szCs w:val="24"/>
        </w:rPr>
        <w:t>Λάππα</w:t>
      </w:r>
      <w:proofErr w:type="spellEnd"/>
      <w:r>
        <w:rPr>
          <w:rFonts w:eastAsia="Times New Roman" w:cs="Times New Roman"/>
          <w:szCs w:val="24"/>
        </w:rPr>
        <w:t xml:space="preserve">. Κλείστε την εφημερίδα. Δεν είμαστε στον </w:t>
      </w:r>
      <w:r>
        <w:rPr>
          <w:rFonts w:eastAsia="Times New Roman" w:cs="Times New Roman"/>
          <w:szCs w:val="24"/>
        </w:rPr>
        <w:t xml:space="preserve">καφενέ. Να του φέρουμε και έναν καφέ του κ. </w:t>
      </w:r>
      <w:proofErr w:type="spellStart"/>
      <w:r>
        <w:rPr>
          <w:rFonts w:eastAsia="Times New Roman" w:cs="Times New Roman"/>
          <w:szCs w:val="24"/>
        </w:rPr>
        <w:t>Λάππα</w:t>
      </w:r>
      <w:proofErr w:type="spellEnd"/>
      <w:r>
        <w:rPr>
          <w:rFonts w:eastAsia="Times New Roman" w:cs="Times New Roman"/>
          <w:szCs w:val="24"/>
        </w:rPr>
        <w:t xml:space="preserve">, να το ευχαριστηθεί τουλάχιστον, μιας που είναι και πρώτο τραπέζι πίστα, αλλιώς να μη μιλάει. Να του φέρουμε έναν καφέ να μη μιλάει. </w:t>
      </w:r>
    </w:p>
    <w:p w14:paraId="6F5C43C9"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Συνεχίστε, κύριε </w:t>
      </w:r>
      <w:proofErr w:type="spellStart"/>
      <w:r>
        <w:rPr>
          <w:rFonts w:eastAsia="Times New Roman" w:cs="Times New Roman"/>
          <w:szCs w:val="24"/>
        </w:rPr>
        <w:t>Αμυρά</w:t>
      </w:r>
      <w:proofErr w:type="spellEnd"/>
      <w:r>
        <w:rPr>
          <w:rFonts w:eastAsia="Times New Roman" w:cs="Times New Roman"/>
          <w:szCs w:val="24"/>
        </w:rPr>
        <w:t>.</w:t>
      </w:r>
    </w:p>
    <w:p w14:paraId="6F5C43CA" w14:textId="77777777" w:rsidR="0016272D" w:rsidRDefault="008D6B83">
      <w:pPr>
        <w:spacing w:line="600" w:lineRule="auto"/>
        <w:ind w:firstLine="720"/>
        <w:jc w:val="both"/>
        <w:rPr>
          <w:rFonts w:eastAsia="Times New Roman" w:cs="Times New Roman"/>
          <w:szCs w:val="24"/>
        </w:rPr>
      </w:pPr>
      <w:r w:rsidRPr="0085044A">
        <w:rPr>
          <w:rFonts w:eastAsia="Times New Roman" w:cs="Times New Roman"/>
          <w:b/>
          <w:szCs w:val="24"/>
        </w:rPr>
        <w:t>ΓΕΩΡΓΙΟΣ ΑΜΥΡΑΣ:</w:t>
      </w:r>
      <w:r>
        <w:rPr>
          <w:rFonts w:eastAsia="Times New Roman" w:cs="Times New Roman"/>
          <w:szCs w:val="24"/>
        </w:rPr>
        <w:t xml:space="preserve"> Κυρίες και κύριοι συνάδελφοι, επί της ουσίας και για την «ταμπακιέρα», για το αν υπάρχουν όντως ευθύνες των πολιτικών προσώπων ή όχι, τσιμουδιά. Άκρα του τάφου σιωπή.</w:t>
      </w:r>
    </w:p>
    <w:p w14:paraId="6F5C43CB"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Έχετε κανένα πρόβλημα με τις εφημερίδες;</w:t>
      </w:r>
    </w:p>
    <w:p w14:paraId="6F5C43CC"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(Μάριος Γεωργιάδης): </w:t>
      </w:r>
      <w:r>
        <w:rPr>
          <w:rFonts w:eastAsia="Times New Roman" w:cs="Times New Roman"/>
          <w:szCs w:val="24"/>
        </w:rPr>
        <w:t>Ελάτε, κύριε Υπουργέ, τώρα. Βρήκατε ευκαιρία.</w:t>
      </w:r>
    </w:p>
    <w:p w14:paraId="6F5C43CD"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Εσείς ειδικά έχετε μεγάλο πρόβλημα με τις εφημερίδες και με τα κανάλια. Είναι ή δεν είναι οι εφημερίδες «στημένες»;</w:t>
      </w:r>
    </w:p>
    <w:p w14:paraId="6F5C43CE"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μ</w:t>
      </w:r>
      <w:r>
        <w:rPr>
          <w:rFonts w:eastAsia="Times New Roman" w:cs="Times New Roman"/>
          <w:szCs w:val="24"/>
        </w:rPr>
        <w:t>ην ανοίγετε διάλογο. Κύριε Υπουργέ, σας παρακαλώ.</w:t>
      </w:r>
    </w:p>
    <w:p w14:paraId="6F5C43CF"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 xml:space="preserve">Τώρα μου επικαλείστε τις εφημερίδες, κύριε </w:t>
      </w:r>
      <w:proofErr w:type="spellStart"/>
      <w:r>
        <w:rPr>
          <w:rFonts w:eastAsia="Times New Roman" w:cs="Times New Roman"/>
          <w:szCs w:val="24"/>
        </w:rPr>
        <w:t>Πολάκη</w:t>
      </w:r>
      <w:proofErr w:type="spellEnd"/>
      <w:r>
        <w:rPr>
          <w:rFonts w:eastAsia="Times New Roman" w:cs="Times New Roman"/>
          <w:szCs w:val="24"/>
        </w:rPr>
        <w:t xml:space="preserve">; Μη μου επικαλείστε, ειδικά εσείς, τις εφημερίδες και τον </w:t>
      </w:r>
      <w:r>
        <w:rPr>
          <w:rFonts w:eastAsia="Times New Roman" w:cs="Times New Roman"/>
          <w:szCs w:val="24"/>
        </w:rPr>
        <w:t>Τ</w:t>
      </w:r>
      <w:r>
        <w:rPr>
          <w:rFonts w:eastAsia="Times New Roman" w:cs="Times New Roman"/>
          <w:szCs w:val="24"/>
        </w:rPr>
        <w:t>ύπο.</w:t>
      </w:r>
    </w:p>
    <w:p w14:paraId="6F5C43D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μία πρακτική ερώτηση και με αυτό κλείνω: Καλο</w:t>
      </w:r>
      <w:r>
        <w:rPr>
          <w:rFonts w:eastAsia="Times New Roman" w:cs="Times New Roman"/>
          <w:szCs w:val="24"/>
        </w:rPr>
        <w:t>ύμαστε να ψηφίσουμε «ναι» στην παραπομπή ή όχι των προσώπων ή «όχι»</w:t>
      </w:r>
      <w:r>
        <w:rPr>
          <w:rFonts w:eastAsia="Times New Roman" w:cs="Times New Roman"/>
          <w:szCs w:val="24"/>
        </w:rPr>
        <w:t>,</w:t>
      </w:r>
      <w:r>
        <w:rPr>
          <w:rFonts w:eastAsia="Times New Roman" w:cs="Times New Roman"/>
          <w:szCs w:val="24"/>
        </w:rPr>
        <w:t xml:space="preserve"> λόγω αναρμοδιότητας.</w:t>
      </w:r>
    </w:p>
    <w:p w14:paraId="6F5C43D1" w14:textId="77777777" w:rsidR="0016272D" w:rsidRDefault="008D6B83">
      <w:pPr>
        <w:spacing w:line="600" w:lineRule="auto"/>
        <w:ind w:firstLine="720"/>
        <w:jc w:val="both"/>
        <w:rPr>
          <w:rFonts w:eastAsia="Times New Roman"/>
          <w:szCs w:val="24"/>
        </w:rPr>
      </w:pPr>
      <w:r>
        <w:rPr>
          <w:rFonts w:eastAsia="Times New Roman"/>
          <w:szCs w:val="24"/>
        </w:rPr>
        <w:t>Εγώ ρωτάω</w:t>
      </w:r>
      <w:r>
        <w:rPr>
          <w:rFonts w:eastAsia="Times New Roman"/>
          <w:szCs w:val="24"/>
        </w:rPr>
        <w:t>:</w:t>
      </w:r>
      <w:r>
        <w:rPr>
          <w:rFonts w:eastAsia="Times New Roman"/>
          <w:szCs w:val="24"/>
        </w:rPr>
        <w:t xml:space="preserve"> Αν ψηφίσω εγώ «</w:t>
      </w:r>
      <w:r>
        <w:rPr>
          <w:rFonts w:eastAsia="Times New Roman"/>
          <w:szCs w:val="24"/>
        </w:rPr>
        <w:t>ν</w:t>
      </w:r>
      <w:r>
        <w:rPr>
          <w:rFonts w:eastAsia="Times New Roman"/>
          <w:szCs w:val="24"/>
        </w:rPr>
        <w:t>αι»</w:t>
      </w:r>
      <w:r>
        <w:rPr>
          <w:rFonts w:eastAsia="Times New Roman"/>
          <w:szCs w:val="24"/>
        </w:rPr>
        <w:t>,</w:t>
      </w:r>
      <w:r>
        <w:rPr>
          <w:rFonts w:eastAsia="Times New Roman"/>
          <w:szCs w:val="24"/>
        </w:rPr>
        <w:t xml:space="preserve"> τι σημαίνει; Ότι έχει αναρμοδιότητα; Έχει αναρμοδιότητα; Την έχει. Μάλιστα. Μας δίνετε την απάντηση ο ίδιος.</w:t>
      </w:r>
    </w:p>
    <w:p w14:paraId="6F5C43D2" w14:textId="77777777" w:rsidR="0016272D" w:rsidRDefault="008D6B83">
      <w:pPr>
        <w:spacing w:line="600" w:lineRule="auto"/>
        <w:ind w:firstLine="720"/>
        <w:jc w:val="both"/>
        <w:rPr>
          <w:rFonts w:eastAsia="Times New Roman"/>
          <w:szCs w:val="24"/>
        </w:rPr>
      </w:pPr>
      <w:r w:rsidRPr="00C35C6E">
        <w:rPr>
          <w:rFonts w:eastAsia="Times New Roman"/>
          <w:b/>
          <w:szCs w:val="24"/>
        </w:rPr>
        <w:t>ΣΠΥΡΙΔΩΝ</w:t>
      </w:r>
      <w:r>
        <w:rPr>
          <w:rFonts w:eastAsia="Times New Roman"/>
          <w:b/>
          <w:szCs w:val="24"/>
        </w:rPr>
        <w:t>ΑΣ</w:t>
      </w:r>
      <w:r w:rsidRPr="00C35C6E">
        <w:rPr>
          <w:rFonts w:eastAsia="Times New Roman"/>
          <w:b/>
          <w:szCs w:val="24"/>
        </w:rPr>
        <w:t xml:space="preserve"> ΛΑΠΠΑΣ:</w:t>
      </w:r>
      <w:r>
        <w:rPr>
          <w:rFonts w:eastAsia="Times New Roman"/>
          <w:szCs w:val="24"/>
        </w:rPr>
        <w:t xml:space="preserve"> Αυτό ε</w:t>
      </w:r>
      <w:r>
        <w:rPr>
          <w:rFonts w:eastAsia="Times New Roman"/>
          <w:szCs w:val="24"/>
        </w:rPr>
        <w:t xml:space="preserve">ίναι παραγραφή. Αυτό δεν καταλαβαίνετε. Αυτό δεν λέτε. </w:t>
      </w:r>
    </w:p>
    <w:p w14:paraId="6F5C43D3" w14:textId="77777777" w:rsidR="0016272D" w:rsidRDefault="008D6B83">
      <w:pPr>
        <w:spacing w:line="600" w:lineRule="auto"/>
        <w:ind w:firstLine="720"/>
        <w:jc w:val="both"/>
        <w:rPr>
          <w:rFonts w:eastAsia="Times New Roman"/>
          <w:szCs w:val="24"/>
        </w:rPr>
      </w:pPr>
      <w:r w:rsidRPr="00C35C6E">
        <w:rPr>
          <w:rFonts w:eastAsia="Times New Roman"/>
          <w:b/>
          <w:szCs w:val="24"/>
        </w:rPr>
        <w:t>ΓΕΩΡΓΙΟΣ ΑΜΥΡΑΣ:</w:t>
      </w:r>
      <w:r>
        <w:rPr>
          <w:rFonts w:eastAsia="Times New Roman"/>
          <w:szCs w:val="24"/>
        </w:rPr>
        <w:t xml:space="preserve"> Μα τι λέτε τώρα; Όσο και να διαστρέψετε τη λογική, δεν θα τα καταφέρετε. Εμείς και στην υπόθεση Παπαντωνίου είχαμε ψηφίσει να προχωρήσει σε βάθος η υπόθεση και η διερεύνηση και αποχωρ</w:t>
      </w:r>
      <w:r>
        <w:rPr>
          <w:rFonts w:eastAsia="Times New Roman"/>
          <w:szCs w:val="24"/>
        </w:rPr>
        <w:t xml:space="preserve">ήσαμε στην ψηφοφορία, γιατί δεν θέλαμε να γίνουμε μέρος του θεάτρου σκιών που σκηνοθετείτε. Το ίδιο θα κάνουμε και </w:t>
      </w:r>
      <w:r>
        <w:rPr>
          <w:rFonts w:eastAsia="Times New Roman"/>
          <w:szCs w:val="24"/>
        </w:rPr>
        <w:lastRenderedPageBreak/>
        <w:t>τώρα. Κι αν μπορούσαμε το ίδιο, θα είχαμε φύγει από τώρα, γιατί δεν αξίζει να χάνουμε το</w:t>
      </w:r>
      <w:r>
        <w:rPr>
          <w:rFonts w:eastAsia="Times New Roman"/>
          <w:szCs w:val="24"/>
        </w:rPr>
        <w:t>ν</w:t>
      </w:r>
      <w:r>
        <w:rPr>
          <w:rFonts w:eastAsia="Times New Roman"/>
          <w:szCs w:val="24"/>
        </w:rPr>
        <w:t xml:space="preserve"> χρόνο μας σε </w:t>
      </w:r>
      <w:proofErr w:type="spellStart"/>
      <w:r>
        <w:rPr>
          <w:rFonts w:eastAsia="Times New Roman"/>
          <w:szCs w:val="24"/>
        </w:rPr>
        <w:t>σκιαμαχίες</w:t>
      </w:r>
      <w:proofErr w:type="spellEnd"/>
      <w:r>
        <w:rPr>
          <w:rFonts w:eastAsia="Times New Roman"/>
          <w:szCs w:val="24"/>
        </w:rPr>
        <w:t xml:space="preserve"> και στημένα παιχνίδια. Ή ψά</w:t>
      </w:r>
      <w:r>
        <w:rPr>
          <w:rFonts w:eastAsia="Times New Roman"/>
          <w:szCs w:val="24"/>
        </w:rPr>
        <w:t xml:space="preserve">χνουμε μέχρι τέλους ενδεχόμενη συμμετοχή πολιτικών στο σκάνδαλο ή δεν το ψάχνουμε. Καταλάβατε; Ή το κάνουμε γαργάρα και το οδηγούμε με ευθανασία στον </w:t>
      </w:r>
      <w:r>
        <w:rPr>
          <w:rFonts w:eastAsia="Times New Roman"/>
          <w:szCs w:val="24"/>
        </w:rPr>
        <w:t>ά</w:t>
      </w:r>
      <w:r>
        <w:rPr>
          <w:rFonts w:eastAsia="Times New Roman"/>
          <w:szCs w:val="24"/>
        </w:rPr>
        <w:t xml:space="preserve">γιο Πέτρο, </w:t>
      </w:r>
      <w:r>
        <w:rPr>
          <w:rFonts w:eastAsia="Times New Roman"/>
          <w:szCs w:val="24"/>
        </w:rPr>
        <w:t>όπω</w:t>
      </w:r>
      <w:r>
        <w:rPr>
          <w:rFonts w:eastAsia="Times New Roman"/>
          <w:szCs w:val="24"/>
        </w:rPr>
        <w:t>ς</w:t>
      </w:r>
      <w:r>
        <w:rPr>
          <w:rFonts w:eastAsia="Times New Roman"/>
          <w:szCs w:val="24"/>
        </w:rPr>
        <w:t xml:space="preserve"> κάνατε κι εσείς. </w:t>
      </w:r>
    </w:p>
    <w:p w14:paraId="6F5C43D4" w14:textId="77777777" w:rsidR="0016272D" w:rsidRDefault="008D6B83">
      <w:pPr>
        <w:spacing w:line="600" w:lineRule="auto"/>
        <w:ind w:firstLine="720"/>
        <w:jc w:val="both"/>
        <w:rPr>
          <w:rFonts w:eastAsia="Times New Roman"/>
          <w:szCs w:val="24"/>
        </w:rPr>
      </w:pPr>
      <w:r>
        <w:rPr>
          <w:rFonts w:eastAsia="Times New Roman"/>
          <w:szCs w:val="24"/>
        </w:rPr>
        <w:t>Ευχαριστώ.</w:t>
      </w:r>
    </w:p>
    <w:p w14:paraId="6F5C43D5" w14:textId="77777777" w:rsidR="0016272D" w:rsidRDefault="008D6B83">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6F5C43D6" w14:textId="77777777" w:rsidR="0016272D" w:rsidRDefault="008D6B83">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(Μάριος Γεωργιάδης):</w:t>
      </w:r>
      <w:r>
        <w:rPr>
          <w:rFonts w:eastAsia="Times New Roman"/>
          <w:szCs w:val="24"/>
        </w:rPr>
        <w:t xml:space="preserve"> Ευχαριστούμε τον κ. </w:t>
      </w:r>
      <w:proofErr w:type="spellStart"/>
      <w:r>
        <w:rPr>
          <w:rFonts w:eastAsia="Times New Roman"/>
          <w:szCs w:val="24"/>
        </w:rPr>
        <w:t>Αμυρά</w:t>
      </w:r>
      <w:proofErr w:type="spellEnd"/>
      <w:r>
        <w:rPr>
          <w:rFonts w:eastAsia="Times New Roman"/>
          <w:szCs w:val="24"/>
        </w:rPr>
        <w:t xml:space="preserve"> και για την οικονομία στον χρόνο. </w:t>
      </w:r>
    </w:p>
    <w:p w14:paraId="6F5C43D7" w14:textId="77777777" w:rsidR="0016272D" w:rsidRDefault="008D6B83">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Κουκούτσης</w:t>
      </w:r>
      <w:proofErr w:type="spellEnd"/>
      <w:r>
        <w:rPr>
          <w:rFonts w:eastAsia="Times New Roman"/>
          <w:szCs w:val="24"/>
        </w:rPr>
        <w:t xml:space="preserve"> έχει τον λόγο τώρα. Στη συνέχεια ακολουθεί ο Γενικός Γραμματέας του ΚΚΕ κ. </w:t>
      </w:r>
      <w:proofErr w:type="spellStart"/>
      <w:r>
        <w:rPr>
          <w:rFonts w:eastAsia="Times New Roman"/>
          <w:szCs w:val="24"/>
        </w:rPr>
        <w:t>Κουτσούμπας</w:t>
      </w:r>
      <w:proofErr w:type="spellEnd"/>
      <w:r>
        <w:rPr>
          <w:rFonts w:eastAsia="Times New Roman"/>
          <w:szCs w:val="24"/>
        </w:rPr>
        <w:t xml:space="preserve">. </w:t>
      </w:r>
    </w:p>
    <w:p w14:paraId="6F5C43D8" w14:textId="77777777" w:rsidR="0016272D" w:rsidRDefault="008D6B83">
      <w:pPr>
        <w:spacing w:line="600" w:lineRule="auto"/>
        <w:ind w:firstLine="720"/>
        <w:jc w:val="both"/>
        <w:rPr>
          <w:rFonts w:eastAsia="Times New Roman"/>
          <w:szCs w:val="24"/>
        </w:rPr>
      </w:pPr>
      <w:r>
        <w:rPr>
          <w:rFonts w:eastAsia="Times New Roman"/>
          <w:szCs w:val="24"/>
        </w:rPr>
        <w:t>Κύριε συνάδελφε, έχετε τον λόγο.</w:t>
      </w:r>
    </w:p>
    <w:p w14:paraId="6F5C43D9" w14:textId="77777777" w:rsidR="0016272D" w:rsidRDefault="008D6B83">
      <w:pPr>
        <w:spacing w:line="600" w:lineRule="auto"/>
        <w:ind w:firstLine="720"/>
        <w:jc w:val="both"/>
        <w:rPr>
          <w:rFonts w:eastAsia="Times New Roman"/>
          <w:szCs w:val="24"/>
        </w:rPr>
      </w:pPr>
      <w:r>
        <w:rPr>
          <w:rFonts w:eastAsia="Times New Roman"/>
          <w:b/>
          <w:szCs w:val="24"/>
        </w:rPr>
        <w:t>ΔΗΜΗΤΡΙΟΣ ΚΟΥΚΟΥΤΣΗΣ:</w:t>
      </w:r>
      <w:r>
        <w:rPr>
          <w:rFonts w:eastAsia="Times New Roman"/>
          <w:szCs w:val="24"/>
        </w:rPr>
        <w:t xml:space="preserve"> Ευχαριστώ, κύρ</w:t>
      </w:r>
      <w:r>
        <w:rPr>
          <w:rFonts w:eastAsia="Times New Roman"/>
          <w:szCs w:val="24"/>
        </w:rPr>
        <w:t>ιε Πρόεδρε.</w:t>
      </w:r>
    </w:p>
    <w:p w14:paraId="6F5C43DA" w14:textId="77777777" w:rsidR="0016272D" w:rsidRDefault="008D6B83">
      <w:pPr>
        <w:spacing w:line="600" w:lineRule="auto"/>
        <w:ind w:firstLine="720"/>
        <w:jc w:val="both"/>
        <w:rPr>
          <w:rFonts w:eastAsia="Times New Roman"/>
          <w:szCs w:val="24"/>
        </w:rPr>
      </w:pPr>
      <w:r>
        <w:rPr>
          <w:rFonts w:eastAsia="Times New Roman"/>
          <w:szCs w:val="24"/>
        </w:rPr>
        <w:lastRenderedPageBreak/>
        <w:t>Μέσα σε μια χιονοστιβάδα αποκαλύψεων, εντός και εκτός εισαγωγικών, γύρω από την ελβετική φαρμακοβιομηχανία και τις διαδρομές που ακολουθούσε για τη διασπάθιση του δημοσίου χρήματος, ακούστηκαν πολλά. Στο κάδρο μπήκαν πρώην Πρωθυπουργοί, υψηλά π</w:t>
      </w:r>
      <w:r>
        <w:rPr>
          <w:rFonts w:eastAsia="Times New Roman"/>
          <w:szCs w:val="24"/>
        </w:rPr>
        <w:t xml:space="preserve">ολιτικά πρόσωπα, γιατροί, δικηγόροι, ανέκυψαν ερωτήματα προς διερεύνηση για υψηλόβαθμους κρατικούς λειτουργούς και δημοσιογράφους, έγινε λόγος και συνδέθηκαν υποθέσεις, όπως του εκδότη Μαυρίκου, του Χατζηδάκη, του Μιχάλη </w:t>
      </w:r>
      <w:proofErr w:type="spellStart"/>
      <w:r>
        <w:rPr>
          <w:rFonts w:eastAsia="Times New Roman"/>
          <w:szCs w:val="24"/>
        </w:rPr>
        <w:t>Πιτσιλίδη</w:t>
      </w:r>
      <w:proofErr w:type="spellEnd"/>
      <w:r>
        <w:rPr>
          <w:rFonts w:eastAsia="Times New Roman"/>
          <w:szCs w:val="24"/>
        </w:rPr>
        <w:t xml:space="preserve">, για στελέχη της </w:t>
      </w:r>
      <w:r>
        <w:rPr>
          <w:rFonts w:eastAsia="Times New Roman"/>
          <w:szCs w:val="24"/>
        </w:rPr>
        <w:t>«</w:t>
      </w:r>
      <w:r>
        <w:rPr>
          <w:rFonts w:eastAsia="Times New Roman"/>
          <w:szCs w:val="24"/>
          <w:lang w:val="en-US"/>
        </w:rPr>
        <w:t>NOVARTI</w:t>
      </w:r>
      <w:r>
        <w:rPr>
          <w:rFonts w:eastAsia="Times New Roman"/>
          <w:szCs w:val="24"/>
          <w:lang w:val="en-US"/>
        </w:rPr>
        <w:t>S</w:t>
      </w:r>
      <w:r>
        <w:rPr>
          <w:rFonts w:eastAsia="Times New Roman"/>
          <w:szCs w:val="24"/>
        </w:rPr>
        <w:t>»</w:t>
      </w:r>
      <w:r>
        <w:rPr>
          <w:rFonts w:eastAsia="Times New Roman"/>
          <w:szCs w:val="24"/>
        </w:rPr>
        <w:t xml:space="preserve"> και προστατευόμενους μάρτυρες. Έγινε λόγος για τη ληστεία τριών ολόκληρων γενεών, για μίζες δισεκατομμυρίων των ΜΜΕ και του πολιτικού συστήματος σε τροχήλατες βαλίτσες. Και τι δεν ειπώθηκε για κρυφούς λογαριασμούς, για βρώμικο χρήμα, για ενεργητική και </w:t>
      </w:r>
      <w:r>
        <w:rPr>
          <w:rFonts w:eastAsia="Times New Roman"/>
          <w:szCs w:val="24"/>
        </w:rPr>
        <w:t>παθητική δωροδοκία, για φορολογικούς παραδείσους κ.λπ.</w:t>
      </w:r>
      <w:r>
        <w:rPr>
          <w:rFonts w:eastAsia="Times New Roman"/>
          <w:szCs w:val="24"/>
        </w:rPr>
        <w:t>.</w:t>
      </w:r>
      <w:r>
        <w:rPr>
          <w:rFonts w:eastAsia="Times New Roman"/>
          <w:szCs w:val="24"/>
        </w:rPr>
        <w:t xml:space="preserve"> </w:t>
      </w:r>
    </w:p>
    <w:p w14:paraId="6F5C43DB" w14:textId="77777777" w:rsidR="0016272D" w:rsidRDefault="008D6B83">
      <w:pPr>
        <w:spacing w:line="600" w:lineRule="auto"/>
        <w:ind w:firstLine="720"/>
        <w:jc w:val="both"/>
        <w:rPr>
          <w:rFonts w:eastAsia="Times New Roman"/>
          <w:szCs w:val="24"/>
        </w:rPr>
      </w:pPr>
      <w:r>
        <w:rPr>
          <w:rFonts w:eastAsia="Times New Roman"/>
          <w:szCs w:val="24"/>
        </w:rPr>
        <w:t xml:space="preserve">Εν μέσω, λοιπόν, όλων αυτών είχαμε και μια </w:t>
      </w:r>
      <w:proofErr w:type="spellStart"/>
      <w:r>
        <w:rPr>
          <w:rFonts w:eastAsia="Times New Roman"/>
          <w:szCs w:val="24"/>
        </w:rPr>
        <w:t>εικοσάωρη</w:t>
      </w:r>
      <w:proofErr w:type="spellEnd"/>
      <w:r>
        <w:rPr>
          <w:rFonts w:eastAsia="Times New Roman"/>
          <w:szCs w:val="24"/>
        </w:rPr>
        <w:t xml:space="preserve"> συνεδρίαση στη Βουλή σε ιδιαίτερα υψηλούς τόνους, η οποία έστειλε σε </w:t>
      </w:r>
      <w:r>
        <w:rPr>
          <w:rFonts w:eastAsia="Times New Roman"/>
          <w:szCs w:val="24"/>
        </w:rPr>
        <w:t>π</w:t>
      </w:r>
      <w:r>
        <w:rPr>
          <w:rFonts w:eastAsia="Times New Roman"/>
          <w:szCs w:val="24"/>
        </w:rPr>
        <w:t xml:space="preserve">ροανακριτική </w:t>
      </w:r>
      <w:r>
        <w:rPr>
          <w:rFonts w:eastAsia="Times New Roman"/>
          <w:szCs w:val="24"/>
        </w:rPr>
        <w:t>ε</w:t>
      </w:r>
      <w:r>
        <w:rPr>
          <w:rFonts w:eastAsia="Times New Roman"/>
          <w:szCs w:val="24"/>
        </w:rPr>
        <w:t>πιτροπή δέκα κορυφαία πολιτικά πρόσωπα. Και ενώ στη συνεδρίαση</w:t>
      </w:r>
      <w:r>
        <w:rPr>
          <w:rFonts w:eastAsia="Times New Roman"/>
          <w:szCs w:val="24"/>
        </w:rPr>
        <w:t xml:space="preserve"> αυτή η Κυβέρνηση και ο ΣΥΡΙΖΑ </w:t>
      </w:r>
      <w:r>
        <w:rPr>
          <w:rFonts w:eastAsia="Times New Roman"/>
          <w:szCs w:val="24"/>
        </w:rPr>
        <w:lastRenderedPageBreak/>
        <w:t xml:space="preserve">έκαναν λόγο για τεράστιο σκάνδαλο, όπως αναφέρεται και στο πόρισμα, ο Πρωθυπουργός, όπως ενθυμείστε τότε, μας αιφνιδίασε μιλώντας για πολιτική ευθύνη. </w:t>
      </w:r>
    </w:p>
    <w:p w14:paraId="6F5C43DC" w14:textId="77777777" w:rsidR="0016272D" w:rsidRDefault="008D6B83">
      <w:pPr>
        <w:spacing w:line="600" w:lineRule="auto"/>
        <w:ind w:firstLine="720"/>
        <w:jc w:val="both"/>
        <w:rPr>
          <w:rFonts w:eastAsia="Times New Roman"/>
          <w:szCs w:val="24"/>
        </w:rPr>
      </w:pPr>
      <w:r>
        <w:rPr>
          <w:rFonts w:eastAsia="Times New Roman"/>
          <w:szCs w:val="24"/>
        </w:rPr>
        <w:t xml:space="preserve">Επισήμως από την Κυβέρνηση, αλλά και από άλλους χώρους, εκτιμάται ότι το </w:t>
      </w:r>
      <w:r>
        <w:rPr>
          <w:rFonts w:eastAsia="Times New Roman"/>
          <w:szCs w:val="24"/>
        </w:rPr>
        <w:t>συγκεκριμένο σκάνδαλο είναι σε βάθος δεκαπενταετίας και μόνο η συγκεκριμένη εταιρεία έχει ζημιώσει το ελληνικό δημόσιο με πάνω από 3 δισεκατομμύρια. Βέβαια, κανείς από τους κατηγορούμενους, από τους «απολογούμενους», δεν είπε «είμαστε αθώοι». Όλοι λένε «εγ</w:t>
      </w:r>
      <w:r>
        <w:rPr>
          <w:rFonts w:eastAsia="Times New Roman"/>
          <w:szCs w:val="24"/>
        </w:rPr>
        <w:t>ώ είμαι ο αθώος». Όλοι παραδέχονται ότι η υπόθεση αυτή είναι καλά στημένη με ένα δαιδαλώδες δίκτυο αμοιβών και αμειβομένων</w:t>
      </w:r>
      <w:r>
        <w:rPr>
          <w:rFonts w:eastAsia="Times New Roman"/>
          <w:szCs w:val="24"/>
        </w:rPr>
        <w:t>,</w:t>
      </w:r>
      <w:r>
        <w:rPr>
          <w:rFonts w:eastAsia="Times New Roman"/>
          <w:szCs w:val="24"/>
        </w:rPr>
        <w:t xml:space="preserve"> που πάρα πολύ δύσκολα βρίσκεται η άκρη του νήματος. Υπάρχει μια μεγάλη δυσκολία</w:t>
      </w:r>
      <w:r>
        <w:rPr>
          <w:rFonts w:eastAsia="Times New Roman"/>
          <w:szCs w:val="24"/>
        </w:rPr>
        <w:t>,</w:t>
      </w:r>
      <w:r>
        <w:rPr>
          <w:rFonts w:eastAsia="Times New Roman"/>
          <w:szCs w:val="24"/>
        </w:rPr>
        <w:t xml:space="preserve"> κατά πώς φαίνεται</w:t>
      </w:r>
      <w:r>
        <w:rPr>
          <w:rFonts w:eastAsia="Times New Roman"/>
          <w:szCs w:val="24"/>
        </w:rPr>
        <w:t>,</w:t>
      </w:r>
      <w:r>
        <w:rPr>
          <w:rFonts w:eastAsia="Times New Roman"/>
          <w:szCs w:val="24"/>
        </w:rPr>
        <w:t xml:space="preserve"> να βρεθούν οι αποδείξεις τραπεζι</w:t>
      </w:r>
      <w:r>
        <w:rPr>
          <w:rFonts w:eastAsia="Times New Roman"/>
          <w:szCs w:val="24"/>
        </w:rPr>
        <w:t>κών λογαριασμών, ενώ έχουν διακινηθεί τεράστια χρηματικά ποσά για πολλά</w:t>
      </w:r>
      <w:r>
        <w:rPr>
          <w:rFonts w:eastAsia="Times New Roman"/>
          <w:szCs w:val="24"/>
        </w:rPr>
        <w:t>,</w:t>
      </w:r>
      <w:r>
        <w:rPr>
          <w:rFonts w:eastAsia="Times New Roman"/>
          <w:szCs w:val="24"/>
        </w:rPr>
        <w:t xml:space="preserve"> μα πάρα πολλά</w:t>
      </w:r>
      <w:r>
        <w:rPr>
          <w:rFonts w:eastAsia="Times New Roman"/>
          <w:szCs w:val="24"/>
        </w:rPr>
        <w:t>,</w:t>
      </w:r>
      <w:r>
        <w:rPr>
          <w:rFonts w:eastAsia="Times New Roman"/>
          <w:szCs w:val="24"/>
        </w:rPr>
        <w:t xml:space="preserve"> έτη. </w:t>
      </w:r>
    </w:p>
    <w:p w14:paraId="6F5C43DD" w14:textId="77777777" w:rsidR="0016272D" w:rsidRDefault="008D6B83">
      <w:pPr>
        <w:spacing w:line="600" w:lineRule="auto"/>
        <w:ind w:firstLine="720"/>
        <w:jc w:val="both"/>
        <w:rPr>
          <w:rFonts w:eastAsia="Times New Roman"/>
          <w:szCs w:val="24"/>
        </w:rPr>
      </w:pPr>
      <w:r>
        <w:rPr>
          <w:rFonts w:eastAsia="Times New Roman"/>
          <w:szCs w:val="24"/>
        </w:rPr>
        <w:t xml:space="preserve">Εδώ τώρα μπαίνουν βασικά ερωτήματα, όπως για το αν μπορούν να αποδειχθούν οι σπόνσορες των πολιτικών προσώπων και τα ποσά που έφταναν σε έντυπα και σε </w:t>
      </w:r>
      <w:r>
        <w:rPr>
          <w:rFonts w:eastAsia="Times New Roman"/>
          <w:szCs w:val="24"/>
        </w:rPr>
        <w:lastRenderedPageBreak/>
        <w:t xml:space="preserve">κανάλια. </w:t>
      </w:r>
      <w:r>
        <w:rPr>
          <w:rFonts w:eastAsia="Times New Roman"/>
          <w:szCs w:val="24"/>
        </w:rPr>
        <w:t xml:space="preserve">Πολλοί </w:t>
      </w:r>
      <w:proofErr w:type="spellStart"/>
      <w:r>
        <w:rPr>
          <w:rFonts w:eastAsia="Times New Roman"/>
          <w:szCs w:val="24"/>
        </w:rPr>
        <w:t>προέβα</w:t>
      </w:r>
      <w:r>
        <w:rPr>
          <w:rFonts w:eastAsia="Times New Roman"/>
          <w:szCs w:val="24"/>
        </w:rPr>
        <w:t>λ</w:t>
      </w:r>
      <w:r>
        <w:rPr>
          <w:rFonts w:eastAsia="Times New Roman"/>
          <w:szCs w:val="24"/>
        </w:rPr>
        <w:t>λαν</w:t>
      </w:r>
      <w:proofErr w:type="spellEnd"/>
      <w:r>
        <w:rPr>
          <w:rFonts w:eastAsia="Times New Roman"/>
          <w:szCs w:val="24"/>
        </w:rPr>
        <w:t xml:space="preserve"> τη διάκριση του αδικήματος κατά την άσκηση των καθηκόντων ή επ’ ευκαιρία των καθηκόντων, δηλαδή μια πράξη κακοδιαχείρισης κατά την άσκηση των καθηκόντων ή εκμετάλλευση της θέσης κάποιου για να τελέσει μια αξιόποινη πράξη. </w:t>
      </w:r>
    </w:p>
    <w:p w14:paraId="6F5C43DE" w14:textId="77777777" w:rsidR="0016272D" w:rsidRDefault="008D6B83">
      <w:pPr>
        <w:spacing w:line="600" w:lineRule="auto"/>
        <w:ind w:firstLine="720"/>
        <w:jc w:val="both"/>
        <w:rPr>
          <w:rFonts w:eastAsia="Times New Roman"/>
          <w:szCs w:val="24"/>
        </w:rPr>
      </w:pPr>
      <w:r>
        <w:rPr>
          <w:rFonts w:eastAsia="Times New Roman"/>
          <w:szCs w:val="24"/>
        </w:rPr>
        <w:t>Ο νόμος περί ευ</w:t>
      </w:r>
      <w:r>
        <w:rPr>
          <w:rFonts w:eastAsia="Times New Roman"/>
          <w:szCs w:val="24"/>
        </w:rPr>
        <w:t>θύνης Υπουργών έχει τύχει τόσο ευρείας όσο και στενής ερμηνείας από έγκριτους νομικούς. Σύμφωνα με την ευρεία ερμηνεία, περιλαμβάνονται και οι πράξεις εκείνες που σχετίζονται με τα υπουργικά καθήκοντα. Αντιθέτως, η στενή ερμηνεία ορίζει ότι στο πεδίο εφαρμ</w:t>
      </w:r>
      <w:r>
        <w:rPr>
          <w:rFonts w:eastAsia="Times New Roman"/>
          <w:szCs w:val="24"/>
        </w:rPr>
        <w:t xml:space="preserve">ογής του ποινικού νόμου για την ποινική ευθύνη Υπουργών υπάγονται μόνο οι πράξεις ή οι παραλείψεις που ταυτίζονται άμεσα με τις αρμοδιότητές τους. </w:t>
      </w:r>
    </w:p>
    <w:p w14:paraId="6F5C43DF"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ότι η πρόθεση του νομοθέτη είναι να διαφυλαχθούν τα πολιτικά πρόσωπα από μεθοδευμένες διώξεις εναντίον </w:t>
      </w:r>
      <w:r>
        <w:rPr>
          <w:rFonts w:eastAsia="Times New Roman" w:cs="Times New Roman"/>
          <w:szCs w:val="24"/>
        </w:rPr>
        <w:t xml:space="preserve">τους, δεν θα πρέπει να φτάσουμε σε σημείο η ερμηνεία του νόμου να αποβαίνει σε δυσανάλογα ευνοϊκή αντιμετώπιση αυτών των προσώπων σε σχέση με τον μέσο πολίτη. </w:t>
      </w:r>
    </w:p>
    <w:p w14:paraId="6F5C43E0"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άλλη, οι κατηγορούμενοι απείλησαν δημοσίως και μάλιστα σε αυτή εδώ την Αίθουσα. Ουσιαστι</w:t>
      </w:r>
      <w:r>
        <w:rPr>
          <w:rFonts w:eastAsia="Times New Roman" w:cs="Times New Roman"/>
          <w:szCs w:val="24"/>
        </w:rPr>
        <w:t>κά, κυρίες και κύριοι, είναι πολλοί αυτοί που δεν τους ενδιαφέρει μια δημόσια υγεία για το καλό του συνόλου, για το καλό του τόπου και του λαού και σίγουρα είναι πάρα πολλοί αυτοί που ενδιαφέρονται για το καλό της τσέπης τους πρωτίστως.</w:t>
      </w:r>
    </w:p>
    <w:p w14:paraId="6F5C43E1"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Αυτοί οι κάποιοι σε</w:t>
      </w:r>
      <w:r>
        <w:rPr>
          <w:rFonts w:eastAsia="Times New Roman" w:cs="Times New Roman"/>
          <w:szCs w:val="24"/>
        </w:rPr>
        <w:t xml:space="preserve"> αυτόν τον τόπο δεν έχουν όνομα; Δεν τους ξέρουμε; Χρειαζόμαστε προστατευόμενους μάρτυρες ή κάποιους άλλους για να μας το επιβεβαιώσουν; Γιατί αγανακτούμε; Γιατί αναστατωνόμαστε με τέτοιες  υποθέσεις; Το παιχνίδι των πολυεθνικών στην πλάτη του κοσμάκη θα σ</w:t>
      </w:r>
      <w:r>
        <w:rPr>
          <w:rFonts w:eastAsia="Times New Roman" w:cs="Times New Roman"/>
          <w:szCs w:val="24"/>
        </w:rPr>
        <w:t xml:space="preserve">υνεχιστεί. Είτε αν κάποιοι τα πήραν είτε αν επιλέχθηκαν από κάποιους άλλους να κατηγορηθούν ότι τα πήραν, δεν έχει και πολλή σημασία. Σημασία έχει η κονόμα, ας μου επιτραπεί η έκφραση. </w:t>
      </w:r>
    </w:p>
    <w:p w14:paraId="6F5C43E2"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Αυτού του είδους τα σκάνδαλα σπάνε έτσι τη μονοτονία, την κανονικότητα</w:t>
      </w:r>
      <w:r>
        <w:rPr>
          <w:rFonts w:eastAsia="Times New Roman" w:cs="Times New Roman"/>
          <w:szCs w:val="24"/>
        </w:rPr>
        <w:t xml:space="preserve">, δυστυχώς, της σημερινής κοινωνίας και έχουν να κάνουν ουσιαστικά με τον ανταγωνισμό ανάμεσα στις πολυεθνικές. Κάποιοι αποκτούν πλεονεκτήματα, οι ανταγωνιστές τους </w:t>
      </w:r>
      <w:r>
        <w:rPr>
          <w:rFonts w:eastAsia="Times New Roman" w:cs="Times New Roman"/>
          <w:szCs w:val="24"/>
        </w:rPr>
        <w:lastRenderedPageBreak/>
        <w:t>σπεύδουν να τους χτυπήσουν. Είτε με μίζες είτε χωρίς μίζες, είτε με μεγάλες μίζες είτε με μ</w:t>
      </w:r>
      <w:r>
        <w:rPr>
          <w:rFonts w:eastAsia="Times New Roman" w:cs="Times New Roman"/>
          <w:szCs w:val="24"/>
        </w:rPr>
        <w:t xml:space="preserve">ικρές μίζες, με συμφωνίες κάτω από το τραπέζι μεταξύ των εταιρειών, ο πόλεμος ανάμεσα σε εταιρείες, οι συμβιβασμοί με το πολιτικό προσωπικό, το πλιάτσικο με παρεμβάσεις θα συνεχίζονται και θα συνεχίζονται. </w:t>
      </w:r>
    </w:p>
    <w:p w14:paraId="6F5C43E3"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Χρόνια τώρα μας έλεγαν για την αύξηση της λεγόμεν</w:t>
      </w:r>
      <w:r>
        <w:rPr>
          <w:rFonts w:eastAsia="Times New Roman" w:cs="Times New Roman"/>
          <w:szCs w:val="24"/>
        </w:rPr>
        <w:t xml:space="preserve">ης </w:t>
      </w:r>
      <w:r>
        <w:rPr>
          <w:rFonts w:eastAsia="Times New Roman" w:cs="Times New Roman"/>
          <w:szCs w:val="24"/>
        </w:rPr>
        <w:t>«</w:t>
      </w:r>
      <w:r>
        <w:rPr>
          <w:rFonts w:eastAsia="Times New Roman" w:cs="Times New Roman"/>
          <w:szCs w:val="24"/>
        </w:rPr>
        <w:t>φαρμακευτικής δαπάνης</w:t>
      </w:r>
      <w:r>
        <w:rPr>
          <w:rFonts w:eastAsia="Times New Roman" w:cs="Times New Roman"/>
          <w:szCs w:val="24"/>
        </w:rPr>
        <w:t>»</w:t>
      </w:r>
      <w:r>
        <w:rPr>
          <w:rFonts w:eastAsia="Times New Roman" w:cs="Times New Roman"/>
          <w:szCs w:val="24"/>
        </w:rPr>
        <w:t xml:space="preserve"> ότι φταίνε τα πολλά φάρμακα που δίνουμε στον λαό. Στην πραγματικότητα, όμως, ήταν οι τεράστιες αυξήσεις που έγιναν στα φάρμακα και ξέρουμε όλοι πώς επιτυγχάνονταν αυτές οι αυξήσεις. Μιλάμε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λες και οι άλλες </w:t>
      </w:r>
      <w:r>
        <w:rPr>
          <w:rFonts w:eastAsia="Times New Roman" w:cs="Times New Roman"/>
          <w:szCs w:val="24"/>
        </w:rPr>
        <w:t>εταιρείες είναι «</w:t>
      </w:r>
      <w:r>
        <w:rPr>
          <w:rFonts w:eastAsia="Times New Roman" w:cs="Times New Roman"/>
          <w:szCs w:val="24"/>
        </w:rPr>
        <w:t>π</w:t>
      </w:r>
      <w:r>
        <w:rPr>
          <w:rFonts w:eastAsia="Times New Roman" w:cs="Times New Roman"/>
          <w:szCs w:val="24"/>
        </w:rPr>
        <w:t xml:space="preserve">αρθένες Μαρίες». </w:t>
      </w:r>
    </w:p>
    <w:p w14:paraId="6F5C43E4"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Οι πρώην Υπουργοί που κατηγορούνται διατυμπανίζουν ότι αυτή τη φαρμακευτική δαπάνη την έριξαν, ενώ η αλήθεια είναι ότι το μεγαλύτερο μέρος το έριξαν στους ασφαλισμένους, το έριξαν στον λαό, το έριξαν στον Έλληνα. Με τη σ</w:t>
      </w:r>
      <w:r>
        <w:rPr>
          <w:rFonts w:eastAsia="Times New Roman" w:cs="Times New Roman"/>
          <w:szCs w:val="24"/>
        </w:rPr>
        <w:t xml:space="preserve">κανδαλολογία στο κάτω-κάτω της γραφής θα λυθούν κάποιες πολιτικές διαφορές ανάμεσα στα κόμματα. Ο λαός ουσιαστικά, όμως, τι έχει να κερδίσει; </w:t>
      </w:r>
    </w:p>
    <w:p w14:paraId="6F5C43E5"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γενικότερες </w:t>
      </w:r>
      <w:proofErr w:type="spellStart"/>
      <w:r>
        <w:rPr>
          <w:rFonts w:eastAsia="Times New Roman" w:cs="Times New Roman"/>
          <w:szCs w:val="24"/>
        </w:rPr>
        <w:t>γενεσιουργές</w:t>
      </w:r>
      <w:proofErr w:type="spellEnd"/>
      <w:r>
        <w:rPr>
          <w:rFonts w:eastAsia="Times New Roman" w:cs="Times New Roman"/>
          <w:szCs w:val="24"/>
        </w:rPr>
        <w:t xml:space="preserve"> αιτίες διαφθοράς, κυρίες και κύριοι, είναι η έλλειψη σταθερότητας των νόμων, οι σχετι</w:t>
      </w:r>
      <w:r>
        <w:rPr>
          <w:rFonts w:eastAsia="Times New Roman" w:cs="Times New Roman"/>
          <w:szCs w:val="24"/>
        </w:rPr>
        <w:t>κά συχνές αλλαγές της νομοθεσίας, της πρόληψης και της καταπολέμησης, είναι η ακατάλληλη οργάνωση των δημοσίων φορέων και αρχών, η έλλειψη διαφάνειας στη λειτουργία τους, η άκαμπτη γραφειοκρατία, η κοινωνική ανισότητα και η αέναη προσδοκία του ατόμου να δη</w:t>
      </w:r>
      <w:r>
        <w:rPr>
          <w:rFonts w:eastAsia="Times New Roman" w:cs="Times New Roman"/>
          <w:szCs w:val="24"/>
        </w:rPr>
        <w:t xml:space="preserve">μιουργήσει μια κατάσταση ευημερίας που θα του προσφέρει κοινωνική άνεση. </w:t>
      </w:r>
    </w:p>
    <w:p w14:paraId="6F5C43E6"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Υπάρχουν κοινωνίες</w:t>
      </w:r>
      <w:r>
        <w:rPr>
          <w:rFonts w:eastAsia="Times New Roman" w:cs="Times New Roman"/>
          <w:szCs w:val="24"/>
        </w:rPr>
        <w:t>,</w:t>
      </w:r>
      <w:r>
        <w:rPr>
          <w:rFonts w:eastAsia="Times New Roman" w:cs="Times New Roman"/>
          <w:szCs w:val="24"/>
        </w:rPr>
        <w:t xml:space="preserve"> όπως είναι οι Ηνωμένες Πολιτείες της Αμερικής</w:t>
      </w:r>
      <w:r>
        <w:rPr>
          <w:rFonts w:eastAsia="Times New Roman" w:cs="Times New Roman"/>
          <w:szCs w:val="24"/>
        </w:rPr>
        <w:t>,</w:t>
      </w:r>
      <w:r>
        <w:rPr>
          <w:rFonts w:eastAsia="Times New Roman" w:cs="Times New Roman"/>
          <w:szCs w:val="24"/>
        </w:rPr>
        <w:t xml:space="preserve"> που εκεί ονομάζεται η δωροδοκία –και είναι και αποδεκτή</w:t>
      </w:r>
      <w:r>
        <w:rPr>
          <w:rFonts w:eastAsia="Times New Roman" w:cs="Times New Roman"/>
          <w:szCs w:val="24"/>
        </w:rPr>
        <w:t>,</w:t>
      </w:r>
      <w:r>
        <w:rPr>
          <w:rFonts w:eastAsia="Times New Roman" w:cs="Times New Roman"/>
          <w:szCs w:val="24"/>
        </w:rPr>
        <w:t xml:space="preserve"> μάλιστα- ως άσκηση πίεσης, ενώ στις αναπτυσσόμενες χώρες α</w:t>
      </w:r>
      <w:r>
        <w:rPr>
          <w:rFonts w:eastAsia="Times New Roman" w:cs="Times New Roman"/>
          <w:szCs w:val="24"/>
        </w:rPr>
        <w:t xml:space="preserve">υτή η δραστηριότητα λέγεται ξεκάθαρα δωροδοκία. </w:t>
      </w:r>
    </w:p>
    <w:p w14:paraId="6F5C43E7"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Βλέπουμε, λοιπόν, ότι ακόμη και ο πολιτισμός ενός λαού μαζί με την έλλειψη κατάλληλης εκπαίδευσης οδηγούν σε επικίνδυνες ατραπούς όσον αφορά στη γνώση των επιπτώσεων της διαφθοράς και του κινδύνου που ενέχου</w:t>
      </w:r>
      <w:r>
        <w:rPr>
          <w:rFonts w:eastAsia="Times New Roman" w:cs="Times New Roman"/>
          <w:szCs w:val="24"/>
        </w:rPr>
        <w:t xml:space="preserve">ν για όσους παραβιάζουν την ποινική νομοθεσία. </w:t>
      </w:r>
    </w:p>
    <w:p w14:paraId="6F5C43E8"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lastRenderedPageBreak/>
        <w:t>Αυτές οι εγκληματικές πράξεις γίνονται σε κοινωνίες σαν τη δική μας, επειδή βρισκόμαστε μόνιμα σε καθεστώς απογοήτευσης. Και γιατί να το κρύψουμε; Χωρίς τον φόβο του νόμου που παραμένει ανενεργός, δυστυχώς φτ</w:t>
      </w:r>
      <w:r>
        <w:rPr>
          <w:rFonts w:eastAsia="Times New Roman" w:cs="Times New Roman"/>
          <w:szCs w:val="24"/>
        </w:rPr>
        <w:t xml:space="preserve">άσαμε να λέμε ότι υπάρχει πολυπλοκότητα και δυσκολία στο να αντιμετωπιστούν αυτά τα προβλήματα. Κι όμως, είναι πάρα πολύ απλό να δώσεις λύσεις. </w:t>
      </w:r>
    </w:p>
    <w:p w14:paraId="6F5C43E9"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Υπάρχει, όμως, άραγε πραγματικά η πολιτική βούληση; Υπάρχει βούληση μέσω της εκπαίδευσης, ώστε μέσα από τον πολ</w:t>
      </w:r>
      <w:r>
        <w:rPr>
          <w:rFonts w:eastAsia="Times New Roman" w:cs="Times New Roman"/>
          <w:szCs w:val="24"/>
        </w:rPr>
        <w:t>ιτικό και νομικό πολιτισμό να καταπολεμήσουμε τη διαφθορά; Υπάρχει επαγρύπνηση της κοινωνίας, της δικής μας, των πολιτών, για να πάψουν οι σιωπηρές συμφωνίες που στρέφονται εναντίον της ίδιας της κοινωνίας; Μπορεί να θεσμοθετηθεί ένας σταθερός, σαφής, προβ</w:t>
      </w:r>
      <w:r>
        <w:rPr>
          <w:rFonts w:eastAsia="Times New Roman" w:cs="Times New Roman"/>
          <w:szCs w:val="24"/>
        </w:rPr>
        <w:t>λέψιμος νόμος</w:t>
      </w:r>
      <w:r>
        <w:rPr>
          <w:rFonts w:eastAsia="Times New Roman" w:cs="Times New Roman"/>
          <w:szCs w:val="24"/>
        </w:rPr>
        <w:t>,</w:t>
      </w:r>
      <w:r>
        <w:rPr>
          <w:rFonts w:eastAsia="Times New Roman" w:cs="Times New Roman"/>
          <w:szCs w:val="24"/>
        </w:rPr>
        <w:t xml:space="preserve"> που θα εφαρμόζεται ταχέως και εξίσου, με διαφάνεια στην οργάνωση, στη λειτουργία και στις αποφάσεις των δημοσίων αρχών;</w:t>
      </w:r>
    </w:p>
    <w:p w14:paraId="6F5C43EA" w14:textId="77777777" w:rsidR="0016272D" w:rsidRDefault="008D6B83">
      <w:pPr>
        <w:spacing w:line="600" w:lineRule="auto"/>
        <w:ind w:firstLine="709"/>
        <w:jc w:val="both"/>
        <w:rPr>
          <w:rFonts w:eastAsia="Times New Roman"/>
          <w:szCs w:val="24"/>
        </w:rPr>
      </w:pPr>
      <w:r>
        <w:rPr>
          <w:rFonts w:eastAsia="Times New Roman"/>
          <w:szCs w:val="24"/>
        </w:rPr>
        <w:lastRenderedPageBreak/>
        <w:t>Μπορούν να απλουστευθούν οι διαδικασίες και να εξαλειφθούν οι δυνατότητες υποκειμενικότητας ή αυθαιρεσίας; Είναι προφανές</w:t>
      </w:r>
      <w:r>
        <w:rPr>
          <w:rFonts w:eastAsia="Times New Roman"/>
          <w:szCs w:val="24"/>
        </w:rPr>
        <w:t xml:space="preserve"> ότι τη διαφθορά δεν θα την εξαλείψουμε μόνο με τις εισαγγελικές έρευνες. </w:t>
      </w:r>
    </w:p>
    <w:p w14:paraId="6F5C43EB" w14:textId="77777777" w:rsidR="0016272D" w:rsidRDefault="008D6B83">
      <w:pPr>
        <w:spacing w:line="600" w:lineRule="auto"/>
        <w:ind w:firstLine="720"/>
        <w:jc w:val="both"/>
        <w:rPr>
          <w:rFonts w:eastAsia="Times New Roman"/>
          <w:szCs w:val="24"/>
        </w:rPr>
      </w:pPr>
      <w:r>
        <w:rPr>
          <w:rFonts w:eastAsia="Times New Roman"/>
          <w:szCs w:val="24"/>
        </w:rPr>
        <w:t>Ως πότε ως πολίτες</w:t>
      </w:r>
      <w:r>
        <w:rPr>
          <w:rFonts w:eastAsia="Times New Roman"/>
          <w:szCs w:val="24"/>
        </w:rPr>
        <w:t>,</w:t>
      </w:r>
      <w:r>
        <w:rPr>
          <w:rFonts w:eastAsia="Times New Roman"/>
          <w:szCs w:val="24"/>
        </w:rPr>
        <w:t xml:space="preserve"> εμείς</w:t>
      </w:r>
      <w:r>
        <w:rPr>
          <w:rFonts w:eastAsia="Times New Roman"/>
          <w:szCs w:val="24"/>
        </w:rPr>
        <w:t>,</w:t>
      </w:r>
      <w:r>
        <w:rPr>
          <w:rFonts w:eastAsia="Times New Roman"/>
          <w:szCs w:val="24"/>
        </w:rPr>
        <w:t xml:space="preserve"> θα δεχόμαστε τη διαφθορά και το «μπαξίσι», τα οποία μας δίνουν «προϊόντα» που θέτουν σε κίνδυνο την καθημερινότητά μας, την ασφάλειά μας, την ίδια τη ζωή </w:t>
      </w:r>
      <w:r>
        <w:rPr>
          <w:rFonts w:eastAsia="Times New Roman"/>
          <w:szCs w:val="24"/>
        </w:rPr>
        <w:t>τη δική μας, των παιδιών μας;</w:t>
      </w:r>
    </w:p>
    <w:p w14:paraId="6F5C43EC" w14:textId="77777777" w:rsidR="0016272D" w:rsidRDefault="008D6B83">
      <w:pPr>
        <w:spacing w:line="600" w:lineRule="auto"/>
        <w:ind w:firstLine="720"/>
        <w:jc w:val="both"/>
        <w:rPr>
          <w:rFonts w:eastAsia="Times New Roman"/>
          <w:szCs w:val="24"/>
        </w:rPr>
      </w:pPr>
      <w:r>
        <w:rPr>
          <w:rFonts w:eastAsia="Times New Roman"/>
          <w:szCs w:val="24"/>
        </w:rPr>
        <w:t>Σε μια χώρα που η διαφθορά ανθίζει, η ανάκτηση της οικονομίας θα επιβραδύνεται, η εγκληματικότητα θα αυξάνεται, η καινοτομία θα εμποδίζεται, θα μειώνεται η ανταγωνιστικότητα και η αποδοτικότητα του επιχειρηματικού περιβάλλοντο</w:t>
      </w:r>
      <w:r>
        <w:rPr>
          <w:rFonts w:eastAsia="Times New Roman"/>
          <w:szCs w:val="24"/>
        </w:rPr>
        <w:t>ς και</w:t>
      </w:r>
      <w:r>
        <w:rPr>
          <w:rFonts w:eastAsia="Times New Roman"/>
          <w:szCs w:val="24"/>
        </w:rPr>
        <w:t>,</w:t>
      </w:r>
      <w:r>
        <w:rPr>
          <w:rFonts w:eastAsia="Times New Roman"/>
          <w:szCs w:val="24"/>
        </w:rPr>
        <w:t xml:space="preserve"> ως εκ τούτου</w:t>
      </w:r>
      <w:r>
        <w:rPr>
          <w:rFonts w:eastAsia="Times New Roman"/>
          <w:szCs w:val="24"/>
        </w:rPr>
        <w:t>,</w:t>
      </w:r>
      <w:r>
        <w:rPr>
          <w:rFonts w:eastAsia="Times New Roman"/>
          <w:szCs w:val="24"/>
        </w:rPr>
        <w:t xml:space="preserve"> θα έχουμε πρόβλημα ως χώρα, θα έχει πρόβλημα η φήμη της χώρας μας. </w:t>
      </w:r>
    </w:p>
    <w:p w14:paraId="6F5C43ED" w14:textId="77777777" w:rsidR="0016272D" w:rsidRDefault="008D6B83">
      <w:pPr>
        <w:spacing w:line="600" w:lineRule="auto"/>
        <w:ind w:firstLine="720"/>
        <w:jc w:val="both"/>
        <w:rPr>
          <w:rFonts w:eastAsia="Times New Roman"/>
          <w:szCs w:val="24"/>
        </w:rPr>
      </w:pPr>
      <w:r>
        <w:rPr>
          <w:rFonts w:eastAsia="Times New Roman"/>
          <w:szCs w:val="24"/>
        </w:rPr>
        <w:t xml:space="preserve">Μήπως πρέπει επιτέλους ως κοινωνία να πάψουμε να κρυβόμαστε πίσω από το δάχτυλό μας; Μήπως σε αυτά που ακούγονται να μην κάνουμε ότι πέφτουμε από τα σύννεφα; </w:t>
      </w:r>
    </w:p>
    <w:p w14:paraId="6F5C43EE" w14:textId="77777777" w:rsidR="0016272D" w:rsidRDefault="008D6B83">
      <w:pPr>
        <w:spacing w:line="600" w:lineRule="auto"/>
        <w:ind w:firstLine="720"/>
        <w:jc w:val="both"/>
        <w:rPr>
          <w:rFonts w:eastAsia="Times New Roman"/>
          <w:szCs w:val="24"/>
        </w:rPr>
      </w:pPr>
      <w:r>
        <w:rPr>
          <w:rFonts w:eastAsia="Times New Roman"/>
          <w:szCs w:val="24"/>
        </w:rPr>
        <w:lastRenderedPageBreak/>
        <w:t>Τελικά ο</w:t>
      </w:r>
      <w:r>
        <w:rPr>
          <w:rFonts w:eastAsia="Times New Roman"/>
          <w:szCs w:val="24"/>
        </w:rPr>
        <w:t xml:space="preserve"> κόσμος το έχει τούμπανο, κυρίες και κύριοι, και εμείς κρυφό καμάρι. Το δάχτυλο, για να μην πω τις χούφτες, κάποιοι τ</w:t>
      </w:r>
      <w:r>
        <w:rPr>
          <w:rFonts w:eastAsia="Times New Roman"/>
          <w:szCs w:val="24"/>
        </w:rPr>
        <w:t>ο</w:t>
      </w:r>
      <w:r>
        <w:rPr>
          <w:rFonts w:eastAsia="Times New Roman"/>
          <w:szCs w:val="24"/>
        </w:rPr>
        <w:t xml:space="preserve"> έχουν βάλει στο βάζο με το μέλι εδώ και πάρα πολλά χρόνια. Ξέρετε, όμως, τι λέει ο λαός μας; «Έλα</w:t>
      </w:r>
      <w:r>
        <w:rPr>
          <w:rFonts w:eastAsia="Times New Roman"/>
          <w:szCs w:val="24"/>
        </w:rPr>
        <w:t>,</w:t>
      </w:r>
      <w:r>
        <w:rPr>
          <w:rFonts w:eastAsia="Times New Roman"/>
          <w:szCs w:val="24"/>
        </w:rPr>
        <w:t xml:space="preserve"> μωρέ</w:t>
      </w:r>
      <w:r>
        <w:rPr>
          <w:rFonts w:eastAsia="Times New Roman"/>
          <w:szCs w:val="24"/>
        </w:rPr>
        <w:t>,</w:t>
      </w:r>
      <w:r>
        <w:rPr>
          <w:rFonts w:eastAsia="Times New Roman"/>
          <w:szCs w:val="24"/>
        </w:rPr>
        <w:t xml:space="preserve"> τώρα. Κόρακ</w:t>
      </w:r>
      <w:r>
        <w:rPr>
          <w:rFonts w:eastAsia="Times New Roman"/>
          <w:szCs w:val="24"/>
        </w:rPr>
        <w:t>α</w:t>
      </w:r>
      <w:r>
        <w:rPr>
          <w:rFonts w:eastAsia="Times New Roman"/>
          <w:szCs w:val="24"/>
        </w:rPr>
        <w:t xml:space="preserve">ς </w:t>
      </w:r>
      <w:proofErr w:type="spellStart"/>
      <w:r>
        <w:rPr>
          <w:rFonts w:eastAsia="Times New Roman"/>
          <w:szCs w:val="24"/>
        </w:rPr>
        <w:t>κοράκου</w:t>
      </w:r>
      <w:proofErr w:type="spellEnd"/>
      <w:r>
        <w:rPr>
          <w:rFonts w:eastAsia="Times New Roman"/>
          <w:szCs w:val="24"/>
        </w:rPr>
        <w:t xml:space="preserve"> μάτι βγάζε</w:t>
      </w:r>
      <w:r>
        <w:rPr>
          <w:rFonts w:eastAsia="Times New Roman"/>
          <w:szCs w:val="24"/>
        </w:rPr>
        <w:t>ι</w:t>
      </w:r>
      <w:r>
        <w:rPr>
          <w:rFonts w:eastAsia="Times New Roman"/>
          <w:szCs w:val="24"/>
        </w:rPr>
        <w:t>;</w:t>
      </w:r>
      <w:r>
        <w:rPr>
          <w:rFonts w:eastAsia="Times New Roman"/>
          <w:szCs w:val="24"/>
        </w:rPr>
        <w:t>»</w:t>
      </w:r>
      <w:r>
        <w:rPr>
          <w:rFonts w:eastAsia="Times New Roman"/>
          <w:szCs w:val="24"/>
        </w:rPr>
        <w:t>.</w:t>
      </w:r>
      <w:r w:rsidDel="00B8395D">
        <w:rPr>
          <w:rFonts w:eastAsia="Times New Roman"/>
          <w:szCs w:val="24"/>
        </w:rPr>
        <w:t xml:space="preserve"> </w:t>
      </w:r>
    </w:p>
    <w:p w14:paraId="6F5C43EF" w14:textId="77777777" w:rsidR="0016272D" w:rsidRDefault="008D6B83">
      <w:pPr>
        <w:spacing w:line="600" w:lineRule="auto"/>
        <w:ind w:firstLine="720"/>
        <w:jc w:val="both"/>
        <w:rPr>
          <w:rFonts w:eastAsia="Times New Roman"/>
          <w:szCs w:val="24"/>
        </w:rPr>
      </w:pPr>
      <w:r>
        <w:rPr>
          <w:rFonts w:eastAsia="Times New Roman"/>
          <w:szCs w:val="24"/>
        </w:rPr>
        <w:t xml:space="preserve">Μιλάμε για τα εκατομμύρια και τα δισεκατομμύρια λες και είναι, ας μου επιτραπεί η έκφραση, «μαρουλόφυλλα» και ο λαός χάσκει με ανοικτό το στόμα και δεν ξέρει τι να πει. </w:t>
      </w:r>
    </w:p>
    <w:p w14:paraId="6F5C43F0" w14:textId="77777777" w:rsidR="0016272D" w:rsidRDefault="008D6B83">
      <w:pPr>
        <w:spacing w:line="600" w:lineRule="auto"/>
        <w:ind w:firstLine="720"/>
        <w:jc w:val="both"/>
        <w:rPr>
          <w:rFonts w:eastAsia="Times New Roman"/>
          <w:szCs w:val="24"/>
        </w:rPr>
      </w:pPr>
      <w:r>
        <w:rPr>
          <w:rFonts w:eastAsia="Times New Roman"/>
          <w:szCs w:val="24"/>
        </w:rPr>
        <w:t>Εκείνο, όμως, που παρατηρώ σε αυτή</w:t>
      </w:r>
      <w:r>
        <w:rPr>
          <w:rFonts w:eastAsia="Times New Roman"/>
          <w:szCs w:val="24"/>
        </w:rPr>
        <w:t xml:space="preserve"> εδώ την Αίθουσα είναι ότι το τελευταίο διάστημα οι κατηγορούντες δεν μας τα λέτε και πολύ καλά. Μασάτε τα λόγια σας. </w:t>
      </w:r>
      <w:proofErr w:type="spellStart"/>
      <w:r>
        <w:rPr>
          <w:rFonts w:eastAsia="Times New Roman"/>
          <w:szCs w:val="24"/>
        </w:rPr>
        <w:t>Οψόμεθα</w:t>
      </w:r>
      <w:proofErr w:type="spellEnd"/>
      <w:r>
        <w:rPr>
          <w:rFonts w:eastAsia="Times New Roman"/>
          <w:szCs w:val="24"/>
        </w:rPr>
        <w:t xml:space="preserve">. </w:t>
      </w:r>
    </w:p>
    <w:p w14:paraId="6F5C43F1" w14:textId="77777777" w:rsidR="0016272D" w:rsidRDefault="008D6B83">
      <w:pPr>
        <w:spacing w:line="600" w:lineRule="auto"/>
        <w:ind w:firstLine="720"/>
        <w:jc w:val="both"/>
        <w:rPr>
          <w:rFonts w:eastAsia="Times New Roman"/>
          <w:szCs w:val="24"/>
        </w:rPr>
      </w:pPr>
      <w:r>
        <w:rPr>
          <w:rFonts w:eastAsia="Times New Roman"/>
          <w:szCs w:val="24"/>
        </w:rPr>
        <w:t xml:space="preserve">Εγώ θα συνταχθώ προσωπικά με τους κατηγορούμενους, γιατί πιστεύω ότι θα έχουν την παρρησία, τη δύναμη και το σθένος να δηλώσουν </w:t>
      </w:r>
      <w:r>
        <w:rPr>
          <w:rFonts w:eastAsia="Times New Roman"/>
          <w:szCs w:val="24"/>
        </w:rPr>
        <w:t xml:space="preserve">ότι η διαδικασία αυτή </w:t>
      </w:r>
      <w:r>
        <w:rPr>
          <w:rFonts w:eastAsia="Times New Roman"/>
          <w:szCs w:val="24"/>
        </w:rPr>
        <w:lastRenderedPageBreak/>
        <w:t xml:space="preserve">θέλουν να πάει μέχρι το τέλος και αυτό είναι και δική μου επιθυμία και το έχω πράξει εγώ ο ίδιος στο παρελθόν. </w:t>
      </w:r>
    </w:p>
    <w:p w14:paraId="6F5C43F2" w14:textId="77777777" w:rsidR="0016272D" w:rsidRDefault="008D6B83">
      <w:pPr>
        <w:spacing w:line="600" w:lineRule="auto"/>
        <w:ind w:firstLine="720"/>
        <w:jc w:val="both"/>
        <w:rPr>
          <w:rFonts w:eastAsia="Times New Roman"/>
          <w:szCs w:val="24"/>
        </w:rPr>
      </w:pPr>
      <w:r>
        <w:rPr>
          <w:rFonts w:eastAsia="Times New Roman"/>
          <w:szCs w:val="24"/>
        </w:rPr>
        <w:t>Σας ευχαριστώ.</w:t>
      </w:r>
    </w:p>
    <w:p w14:paraId="6F5C43F3" w14:textId="77777777" w:rsidR="0016272D" w:rsidRDefault="008D6B83">
      <w:pPr>
        <w:spacing w:line="600" w:lineRule="auto"/>
        <w:ind w:firstLine="720"/>
        <w:jc w:val="both"/>
        <w:rPr>
          <w:rFonts w:eastAsia="Times New Roman"/>
          <w:szCs w:val="24"/>
        </w:rPr>
      </w:pPr>
      <w:r w:rsidRPr="006F7355">
        <w:rPr>
          <w:rFonts w:eastAsia="Times New Roman"/>
          <w:b/>
          <w:szCs w:val="24"/>
        </w:rPr>
        <w:t>ΠΡΟΕΔΡΕΥΩΝ (Μάριος Γεωργιάδης):</w:t>
      </w:r>
      <w:r>
        <w:rPr>
          <w:rFonts w:eastAsia="Times New Roman"/>
          <w:b/>
          <w:szCs w:val="24"/>
        </w:rPr>
        <w:t xml:space="preserve"> </w:t>
      </w:r>
      <w:r w:rsidRPr="00365176">
        <w:rPr>
          <w:rFonts w:eastAsia="Times New Roman"/>
          <w:szCs w:val="24"/>
        </w:rPr>
        <w:t xml:space="preserve">Ευχαριστούμε τον κ. </w:t>
      </w:r>
      <w:proofErr w:type="spellStart"/>
      <w:r w:rsidRPr="00365176">
        <w:rPr>
          <w:rFonts w:eastAsia="Times New Roman"/>
          <w:szCs w:val="24"/>
        </w:rPr>
        <w:t>Κουκούτση</w:t>
      </w:r>
      <w:proofErr w:type="spellEnd"/>
      <w:r w:rsidRPr="00365176">
        <w:rPr>
          <w:rFonts w:eastAsia="Times New Roman"/>
          <w:szCs w:val="24"/>
        </w:rPr>
        <w:t>.</w:t>
      </w:r>
    </w:p>
    <w:p w14:paraId="6F5C43F4" w14:textId="77777777" w:rsidR="0016272D" w:rsidRDefault="008D6B83">
      <w:pPr>
        <w:spacing w:line="600" w:lineRule="auto"/>
        <w:ind w:firstLine="720"/>
        <w:jc w:val="both"/>
        <w:rPr>
          <w:rFonts w:eastAsia="Times New Roman"/>
          <w:szCs w:val="24"/>
        </w:rPr>
      </w:pPr>
      <w:r w:rsidRPr="00365176">
        <w:rPr>
          <w:rFonts w:eastAsia="Times New Roman"/>
          <w:szCs w:val="24"/>
        </w:rPr>
        <w:t>Τον λόγο έχει ο Γενικός Γραμματέας του Κομμο</w:t>
      </w:r>
      <w:r w:rsidRPr="00365176">
        <w:rPr>
          <w:rFonts w:eastAsia="Times New Roman"/>
          <w:szCs w:val="24"/>
        </w:rPr>
        <w:t>υνιστικού Κόμματος Ελλάδ</w:t>
      </w:r>
      <w:r>
        <w:rPr>
          <w:rFonts w:eastAsia="Times New Roman"/>
          <w:szCs w:val="24"/>
        </w:rPr>
        <w:t>α</w:t>
      </w:r>
      <w:r w:rsidRPr="00365176">
        <w:rPr>
          <w:rFonts w:eastAsia="Times New Roman"/>
          <w:szCs w:val="24"/>
        </w:rPr>
        <w:t xml:space="preserve">ς κ. </w:t>
      </w:r>
      <w:proofErr w:type="spellStart"/>
      <w:r w:rsidRPr="00365176">
        <w:rPr>
          <w:rFonts w:eastAsia="Times New Roman"/>
          <w:szCs w:val="24"/>
        </w:rPr>
        <w:t>Κουτσούμπας</w:t>
      </w:r>
      <w:proofErr w:type="spellEnd"/>
      <w:r>
        <w:rPr>
          <w:rFonts w:eastAsia="Times New Roman"/>
          <w:szCs w:val="24"/>
        </w:rPr>
        <w:t xml:space="preserve"> για δεκαπέντε λεπτά</w:t>
      </w:r>
      <w:r w:rsidRPr="00365176">
        <w:rPr>
          <w:rFonts w:eastAsia="Times New Roman"/>
          <w:szCs w:val="24"/>
        </w:rPr>
        <w:t>.</w:t>
      </w:r>
    </w:p>
    <w:p w14:paraId="6F5C43F5" w14:textId="77777777" w:rsidR="0016272D" w:rsidRDefault="008D6B83">
      <w:pPr>
        <w:spacing w:line="600" w:lineRule="auto"/>
        <w:ind w:firstLine="720"/>
        <w:jc w:val="both"/>
        <w:rPr>
          <w:rFonts w:eastAsia="Times New Roman"/>
          <w:b/>
          <w:szCs w:val="24"/>
        </w:rPr>
      </w:pPr>
      <w:r w:rsidRPr="006F7355">
        <w:rPr>
          <w:rFonts w:eastAsia="Times New Roman"/>
          <w:b/>
          <w:szCs w:val="24"/>
        </w:rPr>
        <w:t>ΔΗΜΗΤΡΙΟΣ ΚΟΥΤΣΟΥΜΠΑΣ (Γενικός Γραμματέας της Κεντρικής Επιτροπής του Κομμουνιστικού Κόμματος Ελλάδ</w:t>
      </w:r>
      <w:r>
        <w:rPr>
          <w:rFonts w:eastAsia="Times New Roman"/>
          <w:b/>
          <w:szCs w:val="24"/>
        </w:rPr>
        <w:t>α</w:t>
      </w:r>
      <w:r w:rsidRPr="006F7355">
        <w:rPr>
          <w:rFonts w:eastAsia="Times New Roman"/>
          <w:b/>
          <w:szCs w:val="24"/>
        </w:rPr>
        <w:t>ς)</w:t>
      </w:r>
      <w:r w:rsidRPr="00365176">
        <w:rPr>
          <w:rFonts w:eastAsia="Times New Roman"/>
          <w:b/>
          <w:szCs w:val="24"/>
        </w:rPr>
        <w:t>:</w:t>
      </w:r>
      <w:r w:rsidRPr="00365176">
        <w:rPr>
          <w:rFonts w:eastAsia="Times New Roman"/>
          <w:szCs w:val="24"/>
        </w:rPr>
        <w:t xml:space="preserve"> Κυρίες και κύριοι, το ΚΚΕ από την πρώτη στιγμή που άνοιξε η συζήτη</w:t>
      </w:r>
      <w:r>
        <w:rPr>
          <w:rFonts w:eastAsia="Times New Roman"/>
          <w:szCs w:val="24"/>
        </w:rPr>
        <w:t>ση</w:t>
      </w:r>
      <w:r w:rsidRPr="00365176">
        <w:rPr>
          <w:rFonts w:eastAsia="Times New Roman"/>
          <w:szCs w:val="24"/>
        </w:rPr>
        <w:t xml:space="preserve"> για το σκάνδαλο της </w:t>
      </w:r>
      <w:r>
        <w:rPr>
          <w:rFonts w:eastAsia="Times New Roman"/>
          <w:szCs w:val="24"/>
        </w:rPr>
        <w:t>«</w:t>
      </w:r>
      <w:r w:rsidRPr="00365176">
        <w:rPr>
          <w:rFonts w:eastAsia="Times New Roman"/>
          <w:szCs w:val="24"/>
          <w:lang w:val="en-US"/>
        </w:rPr>
        <w:t>NOVARTIS</w:t>
      </w:r>
      <w:r>
        <w:rPr>
          <w:rFonts w:eastAsia="Times New Roman"/>
          <w:szCs w:val="24"/>
        </w:rPr>
        <w:t>»</w:t>
      </w:r>
      <w:r w:rsidRPr="00365176">
        <w:rPr>
          <w:rFonts w:eastAsia="Times New Roman"/>
          <w:b/>
          <w:szCs w:val="24"/>
        </w:rPr>
        <w:t xml:space="preserve"> </w:t>
      </w:r>
      <w:r w:rsidRPr="00596F20">
        <w:rPr>
          <w:rFonts w:eastAsia="Times New Roman"/>
          <w:szCs w:val="24"/>
        </w:rPr>
        <w:t>ξεκαθάρισε ορισμένα ζητήματα όσον αφορά τη στάση του, ζητήματα που θα συνέβαλ</w:t>
      </w:r>
      <w:r>
        <w:rPr>
          <w:rFonts w:eastAsia="Times New Roman"/>
          <w:szCs w:val="24"/>
        </w:rPr>
        <w:t>λ</w:t>
      </w:r>
      <w:r w:rsidRPr="00596F20">
        <w:rPr>
          <w:rFonts w:eastAsia="Times New Roman"/>
          <w:szCs w:val="24"/>
        </w:rPr>
        <w:t>αν και στη διαλεύκανση της υπόθεσης</w:t>
      </w:r>
      <w:r>
        <w:rPr>
          <w:rFonts w:eastAsia="Times New Roman"/>
          <w:szCs w:val="24"/>
        </w:rPr>
        <w:t>,</w:t>
      </w:r>
      <w:r w:rsidRPr="00596F20">
        <w:rPr>
          <w:rFonts w:eastAsia="Times New Roman"/>
          <w:szCs w:val="24"/>
        </w:rPr>
        <w:t xml:space="preserve"> όσο αυτό είναι δυνατόν, αλλά και στην ανάδειξη του μεγάλου σκανδάλου</w:t>
      </w:r>
      <w:r>
        <w:rPr>
          <w:rFonts w:eastAsia="Times New Roman"/>
          <w:szCs w:val="24"/>
        </w:rPr>
        <w:t>,</w:t>
      </w:r>
      <w:r w:rsidRPr="00596F20">
        <w:rPr>
          <w:rFonts w:eastAsia="Times New Roman"/>
          <w:szCs w:val="24"/>
        </w:rPr>
        <w:t xml:space="preserve"> που δεν είναι ά</w:t>
      </w:r>
      <w:r>
        <w:rPr>
          <w:rFonts w:eastAsia="Times New Roman"/>
          <w:szCs w:val="24"/>
        </w:rPr>
        <w:t>λλο</w:t>
      </w:r>
      <w:r w:rsidRPr="00596F20">
        <w:rPr>
          <w:rFonts w:eastAsia="Times New Roman"/>
          <w:szCs w:val="24"/>
        </w:rPr>
        <w:t xml:space="preserve"> από το γεγονός ότι το </w:t>
      </w:r>
      <w:r>
        <w:rPr>
          <w:rFonts w:eastAsia="Times New Roman"/>
          <w:szCs w:val="24"/>
        </w:rPr>
        <w:t xml:space="preserve">φάρμακο </w:t>
      </w:r>
      <w:r w:rsidRPr="00596F20">
        <w:rPr>
          <w:rFonts w:eastAsia="Times New Roman"/>
          <w:szCs w:val="24"/>
        </w:rPr>
        <w:t>από κοινωνι</w:t>
      </w:r>
      <w:r w:rsidRPr="00596F20">
        <w:rPr>
          <w:rFonts w:eastAsia="Times New Roman"/>
          <w:szCs w:val="24"/>
        </w:rPr>
        <w:t xml:space="preserve">κό </w:t>
      </w:r>
      <w:r w:rsidRPr="00596F20">
        <w:rPr>
          <w:rFonts w:eastAsia="Times New Roman"/>
          <w:szCs w:val="24"/>
        </w:rPr>
        <w:lastRenderedPageBreak/>
        <w:t>αγαθό, όπως θα έπρεπε να είναι, σήμερα είναι εμπόρευμα, πηγή τεράστιας κερδοφορίας για συγκεκριμένους ομίλους.</w:t>
      </w:r>
      <w:r>
        <w:rPr>
          <w:rFonts w:eastAsia="Times New Roman"/>
          <w:b/>
          <w:szCs w:val="24"/>
        </w:rPr>
        <w:t xml:space="preserve"> </w:t>
      </w:r>
      <w:r>
        <w:rPr>
          <w:rFonts w:eastAsia="Times New Roman"/>
          <w:szCs w:val="24"/>
        </w:rPr>
        <w:t>Αυτή είναι η ρίζα του κακού και αυτό κανένα κόμμα, πλην ΚΚΕ, δεν το λέει, δεν το αναδεικνύει, πολύ περισσότερο δεν το αμφισβητεί.</w:t>
      </w:r>
    </w:p>
    <w:p w14:paraId="6F5C43F6" w14:textId="77777777" w:rsidR="0016272D" w:rsidRDefault="008D6B83">
      <w:pPr>
        <w:spacing w:line="600" w:lineRule="auto"/>
        <w:ind w:firstLine="720"/>
        <w:jc w:val="both"/>
        <w:rPr>
          <w:rFonts w:eastAsia="Times New Roman"/>
          <w:szCs w:val="24"/>
        </w:rPr>
      </w:pPr>
      <w:r w:rsidRPr="006F7355">
        <w:rPr>
          <w:rFonts w:eastAsia="Times New Roman"/>
          <w:szCs w:val="24"/>
        </w:rPr>
        <w:t xml:space="preserve">(Στο σημείο </w:t>
      </w:r>
      <w:r w:rsidRPr="006F7355">
        <w:rPr>
          <w:rFonts w:eastAsia="Times New Roman"/>
          <w:szCs w:val="24"/>
        </w:rPr>
        <w:t>αυτό την Προεδρική Έδρα κατ</w:t>
      </w:r>
      <w:r>
        <w:rPr>
          <w:rFonts w:eastAsia="Times New Roman"/>
          <w:szCs w:val="24"/>
        </w:rPr>
        <w:t>αλαμβάνει ο Πρόεδρος της Βουλής</w:t>
      </w:r>
      <w:r w:rsidRPr="006F7355">
        <w:rPr>
          <w:rFonts w:eastAsia="Times New Roman"/>
          <w:szCs w:val="24"/>
        </w:rPr>
        <w:t xml:space="preserve"> κ. </w:t>
      </w:r>
      <w:r w:rsidRPr="00BF1B69">
        <w:rPr>
          <w:rFonts w:eastAsia="Times New Roman"/>
          <w:b/>
          <w:szCs w:val="24"/>
        </w:rPr>
        <w:t>ΝΙΚΟΛΑΟΣ ΒΟΥΤΣΗΣ</w:t>
      </w:r>
      <w:r w:rsidRPr="006F7355">
        <w:rPr>
          <w:rFonts w:eastAsia="Times New Roman"/>
          <w:szCs w:val="24"/>
        </w:rPr>
        <w:t>)</w:t>
      </w:r>
    </w:p>
    <w:p w14:paraId="6F5C43F7" w14:textId="77777777" w:rsidR="0016272D" w:rsidRDefault="008D6B83">
      <w:pPr>
        <w:spacing w:line="600" w:lineRule="auto"/>
        <w:ind w:firstLine="720"/>
        <w:jc w:val="both"/>
        <w:rPr>
          <w:rFonts w:eastAsia="Times New Roman"/>
          <w:szCs w:val="24"/>
        </w:rPr>
      </w:pPr>
      <w:r>
        <w:rPr>
          <w:rFonts w:eastAsia="Times New Roman"/>
          <w:szCs w:val="24"/>
        </w:rPr>
        <w:t xml:space="preserve">Από την πρώτη στιγμή είπαμε ότι αυτή η υπόθεση πρέπει πλήρως να διερευνηθεί, ότι η </w:t>
      </w:r>
      <w:r>
        <w:rPr>
          <w:rFonts w:eastAsia="Times New Roman"/>
          <w:szCs w:val="24"/>
        </w:rPr>
        <w:t>ε</w:t>
      </w:r>
      <w:r>
        <w:rPr>
          <w:rFonts w:eastAsia="Times New Roman"/>
          <w:szCs w:val="24"/>
        </w:rPr>
        <w:t xml:space="preserve">πιτροπή πρέπει να κάνει ουσιαστική έρευνα και ότι η έρευνα αυτή θα έπρεπε να είναι επί της </w:t>
      </w:r>
      <w:r>
        <w:rPr>
          <w:rFonts w:eastAsia="Times New Roman"/>
          <w:szCs w:val="24"/>
        </w:rPr>
        <w:t xml:space="preserve">ουσίας και όχι επί της διαδικασίας, να συμπεριλαμβάνει όλα τα αδικήματα και αυτά που θεωρούνται </w:t>
      </w:r>
      <w:proofErr w:type="spellStart"/>
      <w:r>
        <w:rPr>
          <w:rFonts w:eastAsia="Times New Roman"/>
          <w:szCs w:val="24"/>
        </w:rPr>
        <w:t>παραγεγραμμένα</w:t>
      </w:r>
      <w:proofErr w:type="spellEnd"/>
      <w:r>
        <w:rPr>
          <w:rFonts w:eastAsia="Times New Roman"/>
          <w:szCs w:val="24"/>
        </w:rPr>
        <w:t xml:space="preserve"> με τον νόμο περί ευθύνης Υπουργών, αν θέλουμε να είμαστε συνεπείς με αυτό που παραδέχονται όλα τα κόμματα, στα λόγια φυσικά, ότι αυτός ο νόμος εί</w:t>
      </w:r>
      <w:r>
        <w:rPr>
          <w:rFonts w:eastAsia="Times New Roman"/>
          <w:szCs w:val="24"/>
        </w:rPr>
        <w:t>ναι απαράδεκτος.</w:t>
      </w:r>
    </w:p>
    <w:p w14:paraId="6F5C43F8" w14:textId="77777777" w:rsidR="0016272D" w:rsidRDefault="008D6B83">
      <w:pPr>
        <w:spacing w:line="600" w:lineRule="auto"/>
        <w:ind w:firstLine="720"/>
        <w:jc w:val="both"/>
        <w:rPr>
          <w:rFonts w:eastAsia="Times New Roman"/>
          <w:szCs w:val="24"/>
        </w:rPr>
      </w:pPr>
      <w:r>
        <w:rPr>
          <w:rFonts w:eastAsia="Times New Roman"/>
          <w:szCs w:val="24"/>
        </w:rPr>
        <w:lastRenderedPageBreak/>
        <w:t>Επίσης, αυτή η έρευνα θα έπρεπε να συμπεριλαμβάνει και την εξέταση των ανώνυμων μαρτύρων, στις καταθέσεις των οποίων στηρίζονται οι καταγγελίες. Είπαμε ακόμη ότι πρέπει να διερευνηθούν οι βαθύτερες αιτίες των σκανδάλων στον χώρο του φαρμάκ</w:t>
      </w:r>
      <w:r>
        <w:rPr>
          <w:rFonts w:eastAsia="Times New Roman"/>
          <w:szCs w:val="24"/>
        </w:rPr>
        <w:t xml:space="preserve">ου, οι βαθύτερες αιτίες που έφεραν το συγκεκριμένο σκάνδαλο στην επιφάνεια και αυτές οι αιτίες βρίσκονται και στους σφοδρούς ανταγωνισμούς μεγάλων ομίλων για μεγαλύτερα κέρδη. Αυτοί οι ανταγωνισμοί αφορούν και τον χώρο του φαρμάκου, όπως άλλωστε και όλους </w:t>
      </w:r>
      <w:r>
        <w:rPr>
          <w:rFonts w:eastAsia="Times New Roman"/>
          <w:szCs w:val="24"/>
        </w:rPr>
        <w:t>τους τομείς της οικονομίας και φτάνουν στο σημείο, ιδιαίτερα τη σημερινή εποχή, να διεξάγονται ολόκληροι εμπορικοί πόλεμοι ανάμεσα σε διάφορα κράτη, σε διάφορες συμμαχίες και μάλιστα με υπαρκτό τον κίνδυνο οι πόλεμοι αυτοί να μη μένουν μόνο στο εμπορικό, ο</w:t>
      </w:r>
      <w:r>
        <w:rPr>
          <w:rFonts w:eastAsia="Times New Roman"/>
          <w:szCs w:val="24"/>
        </w:rPr>
        <w:t>ικονομικό κομμάτι, αλλά να παίρνουν και άλλες γενικότερες διαστάσεις.</w:t>
      </w:r>
    </w:p>
    <w:p w14:paraId="6F5C43F9"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Είναι μεγάλη αφέλεια, πολιτική ανευθυνότητα θα έλεγα, να θεωρήσει κάποιος, για παράδειγμα, ότι δεν είχε σχέση η ανάδειξη του σκανδάλου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με την ενόχληση των Ηνωμένων Πολιτειών τ</w:t>
      </w:r>
      <w:r>
        <w:rPr>
          <w:rFonts w:eastAsia="Times New Roman"/>
          <w:szCs w:val="24"/>
        </w:rPr>
        <w:t xml:space="preserve">ης Αμερικής για τα κέρδη της Γερμανίας σε βάρος </w:t>
      </w:r>
      <w:r>
        <w:rPr>
          <w:rFonts w:eastAsia="Times New Roman"/>
          <w:szCs w:val="24"/>
        </w:rPr>
        <w:lastRenderedPageBreak/>
        <w:t xml:space="preserve">των δικών της εταιρειών και η κόντρα που αυτές αναπτύσσουν στον τομέα της φαρμακοβιομηχανίας, της αυτοκινητοβιομηχανίας και σε άλλους, πάρα πολλούς τομείς. Δεν έπιασε τους Αμερικάνους ο πόνος για τη διαφθορά </w:t>
      </w:r>
      <w:r>
        <w:rPr>
          <w:rFonts w:eastAsia="Times New Roman"/>
          <w:szCs w:val="24"/>
        </w:rPr>
        <w:t>ή για το ύψος της φαρμακευτικής δαπάνης πλου πληρώνει ο λαός μας.</w:t>
      </w:r>
    </w:p>
    <w:p w14:paraId="6F5C43FA"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Άρα υπάρχει η αντικειμενική βάση για ένα ατέλειωτο «δούναι και λαβείν» μεταξύ ομίλων, μεταξύ κυβερνήσεων. Και στο έδαφος αυτό οι μίζες, η διαφθορά και τα σκάνδαλα αποτελούν την κορυφή του πα</w:t>
      </w:r>
      <w:r>
        <w:rPr>
          <w:rFonts w:eastAsia="Times New Roman"/>
          <w:szCs w:val="24"/>
        </w:rPr>
        <w:t>γόβουνου επιχειρηματικών έως και γεωπολιτικών παιχνιδιών, ξεκαθαρίσματος λογαριασμών ανάμεσα σε κορυφαία μονοπώλια και καπιταλιστικά κράτη.</w:t>
      </w:r>
    </w:p>
    <w:p w14:paraId="6F5C43FB"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Γι’ αυτό, άλλωστε, και δεν υπάρχει ούτε ένα κράτος που να μην είχε τα δικά του αντίστοιχα σκάνδαλα όσοι ελεγκτικοί μ</w:t>
      </w:r>
      <w:r>
        <w:rPr>
          <w:rFonts w:eastAsia="Times New Roman"/>
          <w:szCs w:val="24"/>
        </w:rPr>
        <w:t>ηχανισμοί ή δήθεν ανεξάρτητες αρχές και αν υπάρχουν σ</w:t>
      </w:r>
      <w:r>
        <w:rPr>
          <w:rFonts w:eastAsia="Times New Roman"/>
          <w:szCs w:val="24"/>
        </w:rPr>
        <w:t>ε</w:t>
      </w:r>
      <w:r>
        <w:rPr>
          <w:rFonts w:eastAsia="Times New Roman"/>
          <w:szCs w:val="24"/>
        </w:rPr>
        <w:t xml:space="preserve"> αυτό.</w:t>
      </w:r>
    </w:p>
    <w:p w14:paraId="6F5C43FC"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lastRenderedPageBreak/>
        <w:t>Τέλος, κυρίες και κύριοι Βουλευτές, είπαμε ότι δεν πρόκειται να νομιμοποιήσουμε διαδικασίες-παρωδία, οι οποίες συνεχίζονται και σήμερα με την περίεργη διαδικασία που αποφάσισε η Πλειοψηφία της Βο</w:t>
      </w:r>
      <w:r>
        <w:rPr>
          <w:rFonts w:eastAsia="Times New Roman"/>
          <w:szCs w:val="24"/>
        </w:rPr>
        <w:t>υλής, πρακτικές αποπροσανατολισμού από τα μεγάλα προβλήματα που απασχολούν τη χώρα. Πολύ περισσότερο δεν πρόκειται να δώσουμε κάλυψη σε αστείες, σε χρεοκοπημένες θεωρίες, ότι δήθεν για τα αντιλαϊκά μέτρα φταίει απλά και μόνο η ρεμούλα, η διαφθορά, αφήνοντα</w:t>
      </w:r>
      <w:r>
        <w:rPr>
          <w:rFonts w:eastAsia="Times New Roman"/>
          <w:szCs w:val="24"/>
        </w:rPr>
        <w:t>ς στο απυρόβλητο ένα σύστημα σάπιο, μια συνολικά διεφθαρμένη ως το μεδούλι οικονομική και κοινωνική πολιτική.</w:t>
      </w:r>
    </w:p>
    <w:p w14:paraId="6F5C43FD"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Αυτά ήταν τα τρία βασικά ζητήματα που θέσαμε ως Κομμουνιστικό Κόμμα Ελλάδας, προκειμένου να βγει κάτι ουσιαστικό απ’ όλη αυτή τη διαδικασία. Με αυ</w:t>
      </w:r>
      <w:r>
        <w:rPr>
          <w:rFonts w:eastAsia="Times New Roman"/>
          <w:szCs w:val="24"/>
        </w:rPr>
        <w:t xml:space="preserve">τή τη στάση ψηφίσαμε υπέρ της συγκρότησης και συμμετείχαμε στην </w:t>
      </w:r>
      <w:r>
        <w:rPr>
          <w:rFonts w:eastAsia="Times New Roman"/>
          <w:szCs w:val="24"/>
        </w:rPr>
        <w:t>π</w:t>
      </w:r>
      <w:r>
        <w:rPr>
          <w:rFonts w:eastAsia="Times New Roman"/>
          <w:szCs w:val="24"/>
        </w:rPr>
        <w:t xml:space="preserve">ροκαταρκτική </w:t>
      </w:r>
      <w:r>
        <w:rPr>
          <w:rFonts w:eastAsia="Times New Roman"/>
          <w:szCs w:val="24"/>
        </w:rPr>
        <w:t>ε</w:t>
      </w:r>
      <w:r>
        <w:rPr>
          <w:rFonts w:eastAsia="Times New Roman"/>
          <w:szCs w:val="24"/>
        </w:rPr>
        <w:t xml:space="preserve">πιτροπή. </w:t>
      </w:r>
    </w:p>
    <w:p w14:paraId="6F5C43FE"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Η πορεία, όμως, της </w:t>
      </w:r>
      <w:r>
        <w:rPr>
          <w:rFonts w:eastAsia="Times New Roman"/>
          <w:szCs w:val="24"/>
        </w:rPr>
        <w:t>ε</w:t>
      </w:r>
      <w:r>
        <w:rPr>
          <w:rFonts w:eastAsia="Times New Roman"/>
          <w:szCs w:val="24"/>
        </w:rPr>
        <w:t xml:space="preserve">πιτροπής και ο σύντομος βίος της θα μείνει στην κοινοβουλευτική ιστορία ως ένα ακόμη μνημείο εκφυλισμού. Βεβαίως, δεν τρέφαμε αυταπάτες </w:t>
      </w:r>
      <w:r>
        <w:rPr>
          <w:rFonts w:eastAsia="Times New Roman"/>
          <w:szCs w:val="24"/>
        </w:rPr>
        <w:lastRenderedPageBreak/>
        <w:t>ούτε περιμ</w:t>
      </w:r>
      <w:r>
        <w:rPr>
          <w:rFonts w:eastAsia="Times New Roman"/>
          <w:szCs w:val="24"/>
        </w:rPr>
        <w:t xml:space="preserve">έναμε μια πολύ διαφορετική, τέλος πάντων, εξέλιξη. Όμως, εδώ ξεπεράστηκε κάθε όριο. Από την πρώτη στιγμή η Πλειοψηφία ΣΥΡΙΖΑ-ΑΝΕΛ επέλεξε να εξετάσει όχι την ουσία, αλλά αποκλειστικά και μόνο το θέμα της αρμοδιότητας ή μη της </w:t>
      </w:r>
      <w:r>
        <w:rPr>
          <w:rFonts w:eastAsia="Times New Roman"/>
          <w:szCs w:val="24"/>
        </w:rPr>
        <w:t>ε</w:t>
      </w:r>
      <w:r>
        <w:rPr>
          <w:rFonts w:eastAsia="Times New Roman"/>
          <w:szCs w:val="24"/>
        </w:rPr>
        <w:t>πιτροπής. Σε αυτή την παρελκυ</w:t>
      </w:r>
      <w:r>
        <w:rPr>
          <w:rFonts w:eastAsia="Times New Roman"/>
          <w:szCs w:val="24"/>
        </w:rPr>
        <w:t>στική τακτική διευκολύνθηκε, βέβαια, και από τη στάση των άλλων κομμάτων. Με πρόσχημα διάφορους αστείους νομικούς λόγους και προφάσεις, τους οποίους επαναλαμβάνει και στο πόρισμα, δεν έκανε καμμία έρευνα, δείχνοντας έτσι ότι εκείνο που τελικά την ενδιέφερε</w:t>
      </w:r>
      <w:r>
        <w:rPr>
          <w:rFonts w:eastAsia="Times New Roman"/>
          <w:szCs w:val="24"/>
        </w:rPr>
        <w:t xml:space="preserve"> ήταν τα παι</w:t>
      </w:r>
      <w:r>
        <w:rPr>
          <w:rFonts w:eastAsia="Times New Roman"/>
          <w:szCs w:val="24"/>
        </w:rPr>
        <w:t>χ</w:t>
      </w:r>
      <w:r>
        <w:rPr>
          <w:rFonts w:eastAsia="Times New Roman"/>
          <w:szCs w:val="24"/>
        </w:rPr>
        <w:t>νίδια εντυπώσεων, ο αποπροσανατολισμός, αξιοποιώντας ένα σκάνδαλο.</w:t>
      </w:r>
    </w:p>
    <w:p w14:paraId="6F5C43FF"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Και τι δεν ακούστηκε από την πλευρά της κυβερνητικής </w:t>
      </w:r>
      <w:r>
        <w:rPr>
          <w:rFonts w:eastAsia="Times New Roman"/>
          <w:szCs w:val="24"/>
        </w:rPr>
        <w:t>π</w:t>
      </w:r>
      <w:r>
        <w:rPr>
          <w:rFonts w:eastAsia="Times New Roman"/>
          <w:szCs w:val="24"/>
        </w:rPr>
        <w:t xml:space="preserve">λειοψηφίας για να δικαιολογηθεί αυτή η τακτική. Ότι δήθεν το αδίκημα της απιστίας είναι </w:t>
      </w:r>
      <w:proofErr w:type="spellStart"/>
      <w:r>
        <w:rPr>
          <w:rFonts w:eastAsia="Times New Roman"/>
          <w:szCs w:val="24"/>
        </w:rPr>
        <w:t>παραγεγραμμένο</w:t>
      </w:r>
      <w:proofErr w:type="spellEnd"/>
      <w:r>
        <w:rPr>
          <w:rFonts w:eastAsia="Times New Roman"/>
          <w:szCs w:val="24"/>
        </w:rPr>
        <w:t xml:space="preserve"> και, επομένως, δεν </w:t>
      </w:r>
      <w:r>
        <w:rPr>
          <w:rFonts w:eastAsia="Times New Roman"/>
          <w:szCs w:val="24"/>
        </w:rPr>
        <w:t xml:space="preserve">μπορεί να διερευνηθεί, ότι δήθεν δεν μπορεί να τραβήξει σε βάθος η έρευνα για να μην υπάρξει παραγραφή με δεδομένα τα στενά περιθώρια που βάζει ο νόμος «περί ευθύνης </w:t>
      </w:r>
      <w:proofErr w:type="spellStart"/>
      <w:r>
        <w:rPr>
          <w:rFonts w:eastAsia="Times New Roman"/>
          <w:szCs w:val="24"/>
        </w:rPr>
        <w:t>Yπουργών</w:t>
      </w:r>
      <w:proofErr w:type="spellEnd"/>
      <w:r>
        <w:rPr>
          <w:rFonts w:eastAsia="Times New Roman"/>
          <w:szCs w:val="24"/>
        </w:rPr>
        <w:t xml:space="preserve">», ότι δεν είναι δυνατόν να εξεταστούν μάρτυρες γιατί θα υπάρξουν </w:t>
      </w:r>
      <w:proofErr w:type="spellStart"/>
      <w:r>
        <w:rPr>
          <w:rFonts w:eastAsia="Times New Roman"/>
          <w:szCs w:val="24"/>
        </w:rPr>
        <w:t>ακυρότητες</w:t>
      </w:r>
      <w:proofErr w:type="spellEnd"/>
      <w:r>
        <w:rPr>
          <w:rFonts w:eastAsia="Times New Roman"/>
          <w:szCs w:val="24"/>
        </w:rPr>
        <w:t xml:space="preserve"> επειδ</w:t>
      </w:r>
      <w:r>
        <w:rPr>
          <w:rFonts w:eastAsia="Times New Roman"/>
          <w:szCs w:val="24"/>
        </w:rPr>
        <w:t xml:space="preserve">ή η </w:t>
      </w:r>
      <w:r>
        <w:rPr>
          <w:rFonts w:eastAsia="Times New Roman"/>
          <w:szCs w:val="24"/>
        </w:rPr>
        <w:t>ε</w:t>
      </w:r>
      <w:r>
        <w:rPr>
          <w:rFonts w:eastAsia="Times New Roman"/>
          <w:szCs w:val="24"/>
        </w:rPr>
        <w:t>πιτροπή είναι αναρμόδια κ.λπ..</w:t>
      </w:r>
    </w:p>
    <w:p w14:paraId="6F5C4400"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lastRenderedPageBreak/>
        <w:t>Όλα τα παραπάνω είναι επιχειρήματα που δεν πείθουν ούτε μικρά παιδιά, πέρα από το γεγονός ότι δεν προκύπτουν από πουθενά, από κανέναν νόμο και κανονισμό.</w:t>
      </w:r>
    </w:p>
    <w:p w14:paraId="6F5C4401"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Αυτό που εμείς θέσαμε, ήταν ότι η εξέταση όλων των αδικημάτων όχι </w:t>
      </w:r>
      <w:r>
        <w:rPr>
          <w:rFonts w:eastAsia="Times New Roman"/>
          <w:szCs w:val="24"/>
        </w:rPr>
        <w:t xml:space="preserve">μόνο δεν είναι απαγορευτική, αλλά θα μπορούσε να φωτίσει και πλευρές και των άλλων αδικημάτων, να εξηγήσει, για παράδειγμα, τα κίνητρα, για ποιο λόγο έγιναν οι φερόμενες ως πράξεις ή παραλείψεις </w:t>
      </w:r>
      <w:r>
        <w:rPr>
          <w:rFonts w:eastAsia="Times New Roman"/>
          <w:szCs w:val="24"/>
        </w:rPr>
        <w:t>και άλλα.</w:t>
      </w:r>
    </w:p>
    <w:p w14:paraId="6F5C4402"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Η άρνηση της κυβερνητικής </w:t>
      </w:r>
      <w:r>
        <w:rPr>
          <w:rFonts w:eastAsia="Times New Roman"/>
          <w:szCs w:val="24"/>
        </w:rPr>
        <w:t>π</w:t>
      </w:r>
      <w:r>
        <w:rPr>
          <w:rFonts w:eastAsia="Times New Roman"/>
          <w:szCs w:val="24"/>
        </w:rPr>
        <w:t xml:space="preserve">λειοψηφίας να εξεταστεί </w:t>
      </w:r>
      <w:r>
        <w:rPr>
          <w:rFonts w:eastAsia="Times New Roman"/>
          <w:szCs w:val="24"/>
        </w:rPr>
        <w:t xml:space="preserve">η ουσία της υπόθεσης, επικαλούμενη τη δήθεν αναρμοδιότητά της, είναι προσχηματική. Στην πραγματικότητα, δεν διευκολύνει ούτε τη </w:t>
      </w:r>
      <w:r>
        <w:rPr>
          <w:rFonts w:eastAsia="Times New Roman"/>
          <w:szCs w:val="24"/>
        </w:rPr>
        <w:t>δ</w:t>
      </w:r>
      <w:r>
        <w:rPr>
          <w:rFonts w:eastAsia="Times New Roman"/>
          <w:szCs w:val="24"/>
        </w:rPr>
        <w:t xml:space="preserve">ικαιοσύνη στη διερεύνηση της υπόθεσης. Είναι φανερό ότι η πλήρης διερεύνηση της υπόθεσης από την </w:t>
      </w:r>
      <w:r>
        <w:rPr>
          <w:rFonts w:eastAsia="Times New Roman"/>
          <w:szCs w:val="24"/>
        </w:rPr>
        <w:t>ε</w:t>
      </w:r>
      <w:r>
        <w:rPr>
          <w:rFonts w:eastAsia="Times New Roman"/>
          <w:szCs w:val="24"/>
        </w:rPr>
        <w:t>πιτροπή της Βουλής με την εξέ</w:t>
      </w:r>
      <w:r>
        <w:rPr>
          <w:rFonts w:eastAsia="Times New Roman"/>
          <w:szCs w:val="24"/>
        </w:rPr>
        <w:t>ταση όλων των μαρτύρων και τα στοιχεία που θα συγκεντρώνονταν σε συνθήκες δημοσιότητας και διαφάνειας, μόνο θετική συμβολή θα είχαν στη διερεύνηση συνολικά της υπόθεσης. Όλα τα άλλα είναι φθηνές δικαιολογίες που δείχνουν άλλες σκοπιμότητες.</w:t>
      </w:r>
    </w:p>
    <w:p w14:paraId="6F5C4403" w14:textId="77777777" w:rsidR="0016272D" w:rsidRDefault="008D6B83">
      <w:pPr>
        <w:spacing w:after="0" w:line="600" w:lineRule="auto"/>
        <w:jc w:val="both"/>
        <w:rPr>
          <w:rFonts w:eastAsia="Times New Roman"/>
          <w:szCs w:val="24"/>
        </w:rPr>
      </w:pPr>
      <w:r>
        <w:rPr>
          <w:rFonts w:eastAsia="Times New Roman"/>
          <w:szCs w:val="24"/>
        </w:rPr>
        <w:lastRenderedPageBreak/>
        <w:tab/>
        <w:t>Δεύτερο ζήτημα</w:t>
      </w:r>
      <w:r>
        <w:rPr>
          <w:rFonts w:eastAsia="Times New Roman"/>
          <w:szCs w:val="24"/>
        </w:rPr>
        <w:t xml:space="preserve">: Στο πόρισμα του ΣΥΡΙΖΑ γίνονται ορισμένες σωστές, θα λέγαμε, αναφορές όσον αφορά στην πορεία της κρατικής φαρμακευτικής δαπάνης, η οποία μειώθηκε με την κρίση και τα μέτρα λιτότητας και </w:t>
      </w:r>
      <w:proofErr w:type="spellStart"/>
      <w:r>
        <w:rPr>
          <w:rFonts w:eastAsia="Times New Roman"/>
          <w:szCs w:val="24"/>
        </w:rPr>
        <w:t>μετακυλίσθηκε</w:t>
      </w:r>
      <w:proofErr w:type="spellEnd"/>
      <w:r>
        <w:rPr>
          <w:rFonts w:eastAsia="Times New Roman"/>
          <w:szCs w:val="24"/>
        </w:rPr>
        <w:t xml:space="preserve"> αυτό το κόστος περικοπών στους πολίτες.</w:t>
      </w:r>
    </w:p>
    <w:p w14:paraId="6F5C4404" w14:textId="77777777" w:rsidR="0016272D" w:rsidRDefault="008D6B83">
      <w:pPr>
        <w:spacing w:after="0" w:line="600" w:lineRule="auto"/>
        <w:jc w:val="both"/>
        <w:rPr>
          <w:rFonts w:eastAsia="Times New Roman"/>
          <w:szCs w:val="24"/>
        </w:rPr>
      </w:pPr>
      <w:r>
        <w:rPr>
          <w:rFonts w:eastAsia="Times New Roman"/>
          <w:szCs w:val="24"/>
        </w:rPr>
        <w:tab/>
        <w:t>Όμως, αυτό απ</w:t>
      </w:r>
      <w:r>
        <w:rPr>
          <w:rFonts w:eastAsia="Times New Roman"/>
          <w:szCs w:val="24"/>
        </w:rPr>
        <w:t xml:space="preserve">οτελεί τη μισή αλήθεια. Η πλήρης αλήθεια είναι ότι και η Κυβέρνηση ΣΥΡΙΖΑ-ΑΝΕΛ συνέχισε τις συγκεκριμένες περικοπές, τις επέκτεινε, ενώ με πρόσχημα την αντιμετώπιση της διαφθοράς και τον </w:t>
      </w:r>
      <w:proofErr w:type="spellStart"/>
      <w:r>
        <w:rPr>
          <w:rFonts w:eastAsia="Times New Roman"/>
          <w:szCs w:val="24"/>
        </w:rPr>
        <w:t>εξορθολογισμό</w:t>
      </w:r>
      <w:proofErr w:type="spellEnd"/>
      <w:r>
        <w:rPr>
          <w:rFonts w:eastAsia="Times New Roman"/>
          <w:szCs w:val="24"/>
        </w:rPr>
        <w:t xml:space="preserve"> ετοιμάζει νέο </w:t>
      </w:r>
      <w:r>
        <w:rPr>
          <w:rFonts w:eastAsia="Times New Roman"/>
          <w:szCs w:val="24"/>
        </w:rPr>
        <w:t>κ</w:t>
      </w:r>
      <w:r>
        <w:rPr>
          <w:rFonts w:eastAsia="Times New Roman"/>
          <w:szCs w:val="24"/>
        </w:rPr>
        <w:t xml:space="preserve">τύπημα στη δημόσια φαρμακευτική δαπάνη. </w:t>
      </w:r>
      <w:r>
        <w:rPr>
          <w:rFonts w:eastAsia="Times New Roman"/>
          <w:szCs w:val="24"/>
        </w:rPr>
        <w:t>Και είναι, βέβαια, χαρακτηριστικό ότι παρά τη δραστική μείωση που έχει καταγραφεί τα τελευταία χρόνια, η αποτύπωση στις λιανικές τιμές είναι πάρα πολύ μικρή. Δηλαδή, μπορεί η κρατική δαπάνη για το φάρμακο να μειώνεται, όμως δεν μειώνεται το κόστος των φαρμ</w:t>
      </w:r>
      <w:r>
        <w:rPr>
          <w:rFonts w:eastAsia="Times New Roman"/>
          <w:szCs w:val="24"/>
        </w:rPr>
        <w:t>άκων, με αποτέλεσμα ο ασθενής να επιβαρύνεται επιπρόσθετα για την αγορά του.</w:t>
      </w:r>
    </w:p>
    <w:p w14:paraId="6F5C4405" w14:textId="77777777" w:rsidR="0016272D" w:rsidRDefault="008D6B83">
      <w:pPr>
        <w:spacing w:after="0" w:line="600" w:lineRule="auto"/>
        <w:ind w:firstLine="720"/>
        <w:jc w:val="both"/>
        <w:rPr>
          <w:rFonts w:eastAsia="Times New Roman"/>
          <w:szCs w:val="24"/>
        </w:rPr>
      </w:pPr>
      <w:r>
        <w:rPr>
          <w:rFonts w:eastAsia="Times New Roman"/>
          <w:szCs w:val="24"/>
        </w:rPr>
        <w:lastRenderedPageBreak/>
        <w:t xml:space="preserve">Ανεξάρτητα από τις επιμέρους διαφορές μεταξύ των κυβερνήσεων, η κατεύθυνση και ο στόχος των μέτρων είναι η περικοπή των κρατικών ασφαλιστικών δαπανών για φάρμακα, στην κατεύθυνση </w:t>
      </w:r>
      <w:r>
        <w:rPr>
          <w:rFonts w:eastAsia="Times New Roman"/>
          <w:szCs w:val="24"/>
        </w:rPr>
        <w:t>μείωσης του λεγόμενου «μη μισθολογικού κόστους».</w:t>
      </w:r>
    </w:p>
    <w:p w14:paraId="6F5C4406" w14:textId="77777777" w:rsidR="0016272D" w:rsidRDefault="008D6B83">
      <w:pPr>
        <w:spacing w:after="0" w:line="600" w:lineRule="auto"/>
        <w:ind w:firstLine="720"/>
        <w:jc w:val="both"/>
        <w:rPr>
          <w:rFonts w:eastAsia="Times New Roman"/>
          <w:szCs w:val="24"/>
        </w:rPr>
      </w:pPr>
      <w:r>
        <w:rPr>
          <w:rFonts w:eastAsia="Times New Roman"/>
          <w:szCs w:val="24"/>
        </w:rPr>
        <w:t>Από όλες τις κυβερνήσεις λήφθηκαν μέτρα. Κάθε κυβέρνηση υλοποιούσε τα μέτρα της προηγούμενης και με τη σειρά της η επόμενη τα επέκτεινε. Φόρτωνε τους ασθενείς με αυξημένες πληρωμές σε σχέση με το παρελθόν, α</w:t>
      </w:r>
      <w:r>
        <w:rPr>
          <w:rFonts w:eastAsia="Times New Roman"/>
          <w:szCs w:val="24"/>
        </w:rPr>
        <w:t>κόμα και μετά τη μείωση της λιανικής τιμής των φαρμάκων, της «θετικής λίστας», όπως ονομάζεται.</w:t>
      </w:r>
    </w:p>
    <w:p w14:paraId="6F5C4407" w14:textId="77777777" w:rsidR="0016272D" w:rsidRDefault="008D6B83">
      <w:pPr>
        <w:spacing w:after="0" w:line="600" w:lineRule="auto"/>
        <w:jc w:val="both"/>
        <w:rPr>
          <w:rFonts w:eastAsia="Times New Roman"/>
          <w:szCs w:val="24"/>
        </w:rPr>
      </w:pPr>
      <w:r>
        <w:rPr>
          <w:rFonts w:eastAsia="Times New Roman"/>
          <w:szCs w:val="24"/>
        </w:rPr>
        <w:tab/>
        <w:t>Συγκριτικά, μεταξύ 2009</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2010 και 2016 η δημόσια δαπάνη, το κράτος και τα ασφαλιστικά ταμεία πληρώνουν κατά 57,7% λιγότερα, ενώ οι ασφαλισμένοι πληρώνουν συμμ</w:t>
      </w:r>
      <w:r>
        <w:rPr>
          <w:rFonts w:eastAsia="Times New Roman"/>
          <w:szCs w:val="24"/>
        </w:rPr>
        <w:t xml:space="preserve">ετοχή κατά 43,1% περισσότερα. Βέβαια, στα παραπάνω πρέπει να υπολογιστούν και τα φάρμακα της λεγόμενης «αρνητικής λίστας», που </w:t>
      </w:r>
      <w:proofErr w:type="spellStart"/>
      <w:r>
        <w:rPr>
          <w:rFonts w:eastAsia="Times New Roman"/>
          <w:szCs w:val="24"/>
        </w:rPr>
        <w:t>συνταγογραφούνται</w:t>
      </w:r>
      <w:proofErr w:type="spellEnd"/>
      <w:r>
        <w:rPr>
          <w:rFonts w:eastAsia="Times New Roman"/>
          <w:szCs w:val="24"/>
        </w:rPr>
        <w:t xml:space="preserve"> αλλά δεν αποζημιώνονται από τον ΕΟΠΥΥ και τα μη </w:t>
      </w:r>
      <w:proofErr w:type="spellStart"/>
      <w:r>
        <w:rPr>
          <w:rFonts w:eastAsia="Times New Roman"/>
          <w:szCs w:val="24"/>
        </w:rPr>
        <w:t>συνταγογραφούμενα</w:t>
      </w:r>
      <w:proofErr w:type="spellEnd"/>
      <w:r>
        <w:rPr>
          <w:rFonts w:eastAsia="Times New Roman"/>
          <w:szCs w:val="24"/>
        </w:rPr>
        <w:t xml:space="preserve"> φάρμακα, που επιπλέον η τιμή τους πρόσφατα απ</w:t>
      </w:r>
      <w:r>
        <w:rPr>
          <w:rFonts w:eastAsia="Times New Roman"/>
          <w:szCs w:val="24"/>
        </w:rPr>
        <w:t xml:space="preserve">ελευθερώθηκε και πληρώνονται κατά 100% </w:t>
      </w:r>
      <w:r>
        <w:rPr>
          <w:rFonts w:eastAsia="Times New Roman"/>
          <w:szCs w:val="24"/>
        </w:rPr>
        <w:lastRenderedPageBreak/>
        <w:t xml:space="preserve">από τους ασθενείς, καθώς και τα 10 ευρώ, που έχει γίνει καθεστώς πλέον να πληρώνουν οι ασθενείς για τη </w:t>
      </w:r>
      <w:proofErr w:type="spellStart"/>
      <w:r>
        <w:rPr>
          <w:rFonts w:eastAsia="Times New Roman"/>
          <w:szCs w:val="24"/>
        </w:rPr>
        <w:t>συνταγογράφηση</w:t>
      </w:r>
      <w:proofErr w:type="spellEnd"/>
      <w:r>
        <w:rPr>
          <w:rFonts w:eastAsia="Times New Roman"/>
          <w:szCs w:val="24"/>
        </w:rPr>
        <w:t xml:space="preserve"> στους γιατρούς, γιατί θεωρούν ότι είναι εκτός των δωρεάν επισκέψεων.</w:t>
      </w:r>
    </w:p>
    <w:p w14:paraId="6F5C4408" w14:textId="77777777" w:rsidR="0016272D" w:rsidRDefault="008D6B83">
      <w:pPr>
        <w:spacing w:after="0" w:line="600" w:lineRule="auto"/>
        <w:jc w:val="both"/>
        <w:rPr>
          <w:rFonts w:eastAsia="Times New Roman"/>
          <w:szCs w:val="24"/>
        </w:rPr>
      </w:pPr>
      <w:r>
        <w:rPr>
          <w:rFonts w:eastAsia="Times New Roman"/>
          <w:szCs w:val="24"/>
        </w:rPr>
        <w:tab/>
        <w:t>Την ίδια στιγμή καθιερώθηκε η</w:t>
      </w:r>
      <w:r>
        <w:rPr>
          <w:rFonts w:eastAsia="Times New Roman"/>
          <w:szCs w:val="24"/>
        </w:rPr>
        <w:t xml:space="preserve"> αύξηση των εισφορών των συνταξιούχων στον κλάδο της </w:t>
      </w:r>
      <w:r>
        <w:rPr>
          <w:rFonts w:eastAsia="Times New Roman"/>
          <w:szCs w:val="24"/>
        </w:rPr>
        <w:t>υ</w:t>
      </w:r>
      <w:r>
        <w:rPr>
          <w:rFonts w:eastAsia="Times New Roman"/>
          <w:szCs w:val="24"/>
        </w:rPr>
        <w:t>γείας -συνεπώς και για τα φάρμακα- στις κύριες και επικουρικές συντάξεις, που για το 2017 υπολογίζονταν σε 717 εκατομμύρια ευρώ.</w:t>
      </w:r>
    </w:p>
    <w:p w14:paraId="6F5C4409" w14:textId="77777777" w:rsidR="0016272D" w:rsidRDefault="008D6B83">
      <w:pPr>
        <w:spacing w:after="0" w:line="600" w:lineRule="auto"/>
        <w:jc w:val="both"/>
        <w:rPr>
          <w:rFonts w:eastAsia="Times New Roman"/>
          <w:szCs w:val="24"/>
        </w:rPr>
      </w:pPr>
      <w:r>
        <w:rPr>
          <w:rFonts w:eastAsia="Times New Roman"/>
          <w:szCs w:val="24"/>
        </w:rPr>
        <w:tab/>
        <w:t>Τα στοιχεία αυτά αποκαλύπτουν ότι οι κυβερνήσεις οι οποίες προχώρησαν στ</w:t>
      </w:r>
      <w:r>
        <w:rPr>
          <w:rFonts w:eastAsia="Times New Roman"/>
          <w:szCs w:val="24"/>
        </w:rPr>
        <w:t>η μείωση της δημόσιας δαπάνης, δεν το έκαναν για να πλήξουν τα μεγάλα κέρδη της φαρμακοβιομηχανίας, αλλά για να επιτύχουν τους στόχους της δημοσιονομικής προσαρμογής και να φορτώσουν, βέβαια, το βάρος στους εργαζόμενους.</w:t>
      </w:r>
    </w:p>
    <w:p w14:paraId="6F5C440A" w14:textId="77777777" w:rsidR="0016272D" w:rsidRDefault="008D6B83">
      <w:pPr>
        <w:spacing w:after="0" w:line="600" w:lineRule="auto"/>
        <w:jc w:val="both"/>
        <w:rPr>
          <w:rFonts w:eastAsia="Times New Roman"/>
          <w:szCs w:val="24"/>
        </w:rPr>
      </w:pPr>
      <w:r>
        <w:rPr>
          <w:rFonts w:eastAsia="Times New Roman"/>
          <w:szCs w:val="24"/>
        </w:rPr>
        <w:tab/>
        <w:t>Άλλο ζήτημα: Μιλάτε για διαφθορά σ</w:t>
      </w:r>
      <w:r>
        <w:rPr>
          <w:rFonts w:eastAsia="Times New Roman"/>
          <w:szCs w:val="24"/>
        </w:rPr>
        <w:t>το</w:t>
      </w:r>
      <w:r>
        <w:rPr>
          <w:rFonts w:eastAsia="Times New Roman"/>
          <w:szCs w:val="24"/>
        </w:rPr>
        <w:t>ν</w:t>
      </w:r>
      <w:r>
        <w:rPr>
          <w:rFonts w:eastAsia="Times New Roman"/>
          <w:szCs w:val="24"/>
        </w:rPr>
        <w:t xml:space="preserve"> χώρο του φαρμάκου και βγάζετε και κορώνες για τη δήθεν καταπολέμησή της, όταν δεν ακουμπάτε στο ελάχιστο την κυριαρχία των επιχειρηματικών ομίλων και των πολυεθνικών σε όλη αυτή την αλυσίδα, από τη φαρμακευτική έρευνα μέχρι την παραγωγή και διακίνηση τ</w:t>
      </w:r>
      <w:r>
        <w:rPr>
          <w:rFonts w:eastAsia="Times New Roman"/>
          <w:szCs w:val="24"/>
        </w:rPr>
        <w:t>ου φαρμάκου.</w:t>
      </w:r>
    </w:p>
    <w:p w14:paraId="6F5C440B" w14:textId="77777777" w:rsidR="0016272D" w:rsidRDefault="008D6B83">
      <w:pPr>
        <w:spacing w:after="0" w:line="600" w:lineRule="auto"/>
        <w:jc w:val="both"/>
        <w:rPr>
          <w:rFonts w:eastAsia="Times New Roman"/>
          <w:szCs w:val="24"/>
        </w:rPr>
      </w:pPr>
      <w:r>
        <w:rPr>
          <w:rFonts w:eastAsia="Times New Roman"/>
          <w:szCs w:val="24"/>
        </w:rPr>
        <w:lastRenderedPageBreak/>
        <w:tab/>
        <w:t>Για παράδειγμα, σήμερα η κλινική φαρμακευτική έρευνα χρηματοδοτείται από μεγάλους ιδιωτικούς ομίλους. Με αυτούς υποχρεώνεται να συνδεθεί ο ερευνητής, για να εξελιχθεί ακαδημαϊκά. Από τα κερδοφόρα ερευνητικά προγράμματα που διασφαλίζουν για τα</w:t>
      </w:r>
      <w:r>
        <w:rPr>
          <w:rFonts w:eastAsia="Times New Roman"/>
          <w:szCs w:val="24"/>
        </w:rPr>
        <w:t xml:space="preserve"> πανεπιστήμια αξιολογούνται οι ερευνητές. Από τη συμμετοχή τους σε συνέδρια που χρηματοδοτούν οι εταιρείες αξιολογούνται οι γιατροί.</w:t>
      </w:r>
    </w:p>
    <w:p w14:paraId="6F5C440C" w14:textId="77777777" w:rsidR="0016272D" w:rsidRDefault="008D6B83">
      <w:pPr>
        <w:spacing w:after="0" w:line="600" w:lineRule="auto"/>
        <w:jc w:val="both"/>
        <w:rPr>
          <w:rFonts w:eastAsia="Times New Roman"/>
          <w:szCs w:val="24"/>
        </w:rPr>
      </w:pPr>
      <w:r>
        <w:rPr>
          <w:rFonts w:eastAsia="Times New Roman"/>
          <w:szCs w:val="24"/>
        </w:rPr>
        <w:tab/>
        <w:t xml:space="preserve">Όλες οι σοβαρές σχολές </w:t>
      </w:r>
      <w:r>
        <w:rPr>
          <w:rFonts w:eastAsia="Times New Roman"/>
          <w:szCs w:val="24"/>
        </w:rPr>
        <w:t xml:space="preserve">μάνατζμεντ </w:t>
      </w:r>
      <w:r>
        <w:rPr>
          <w:rFonts w:eastAsia="Times New Roman"/>
          <w:szCs w:val="24"/>
        </w:rPr>
        <w:t xml:space="preserve">-όπως έχουμε ξαναπεί στη Βουλή- διδάσκουν επίσημα πώς να επιδρά επί των προϊόντων του ο </w:t>
      </w:r>
      <w:r>
        <w:rPr>
          <w:rFonts w:eastAsia="Times New Roman"/>
          <w:szCs w:val="24"/>
        </w:rPr>
        <w:t>κάθε όμιλος μέσα στην επιστημονική κοινότητα.</w:t>
      </w:r>
    </w:p>
    <w:p w14:paraId="6F5C440D" w14:textId="77777777" w:rsidR="0016272D" w:rsidRDefault="008D6B83">
      <w:pPr>
        <w:spacing w:after="0" w:line="600" w:lineRule="auto"/>
        <w:ind w:firstLine="720"/>
        <w:jc w:val="both"/>
        <w:rPr>
          <w:rFonts w:eastAsia="Times New Roman"/>
          <w:szCs w:val="24"/>
        </w:rPr>
      </w:pPr>
      <w:r>
        <w:rPr>
          <w:rFonts w:eastAsia="Times New Roman"/>
          <w:szCs w:val="24"/>
        </w:rPr>
        <w:t>Σε κάθε περίπτωση, λοιπόν, λέμε εμείς, χαμένος είναι πάλι μόνο ο λαός, χαμένοι είναι οι ασθενείς, που πληρώνουν αυξημένα ποσά για φάρμακα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6F5C440E" w14:textId="77777777" w:rsidR="0016272D" w:rsidRDefault="008D6B83">
      <w:pPr>
        <w:spacing w:after="0" w:line="600" w:lineRule="auto"/>
        <w:ind w:firstLine="720"/>
        <w:jc w:val="both"/>
        <w:rPr>
          <w:rFonts w:eastAsia="Times New Roman"/>
          <w:szCs w:val="24"/>
        </w:rPr>
      </w:pPr>
      <w:r>
        <w:rPr>
          <w:rFonts w:eastAsia="Times New Roman"/>
          <w:szCs w:val="24"/>
        </w:rPr>
        <w:t xml:space="preserve">Ταλαιπωρείτε χρόνια πάσχοντες με γραφειοκρατικές, ανασταλτικές </w:t>
      </w:r>
      <w:r>
        <w:rPr>
          <w:rFonts w:eastAsia="Times New Roman"/>
          <w:szCs w:val="24"/>
        </w:rPr>
        <w:t>διαδικασίες. Επίσης, υπάρχει και ένας αριθμός ατόμων που περιορίζει ή και διακόπτει τη φαρμακευτική του περίθαλψη γιατί δεν έχει πλέον καν την όποια οικονομική δυνατότητα.</w:t>
      </w:r>
    </w:p>
    <w:p w14:paraId="6F5C440F"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Είναι προφανές ότι μέσα από αυτή την ιστορία της </w:t>
      </w:r>
      <w:r>
        <w:rPr>
          <w:rFonts w:eastAsia="Times New Roman" w:cs="Times New Roman"/>
          <w:szCs w:val="24"/>
        </w:rPr>
        <w:t>«NOVARTIS»</w:t>
      </w:r>
      <w:r>
        <w:rPr>
          <w:rFonts w:eastAsia="Times New Roman" w:cs="Times New Roman"/>
          <w:szCs w:val="24"/>
        </w:rPr>
        <w:t xml:space="preserve"> η Κυβέρνηση δεν επεδίωκε</w:t>
      </w:r>
      <w:r>
        <w:rPr>
          <w:rFonts w:eastAsia="Times New Roman" w:cs="Times New Roman"/>
          <w:szCs w:val="24"/>
        </w:rPr>
        <w:t xml:space="preserve"> να υπάρχει ουσιαστική έρευνα και απόδοση ευθυνών. Ήθελε απλά να κάνει μια κίνηση αντιπερισπασμού για την αντιλαϊκή της πολιτική, την πολιτική που υλοποιεί, εμφανιζόμενη ως δύναμη κάθαρσης, όπως επίσης και να διαμορφώσει και κάλπικες διαχωριστικές γραμμές </w:t>
      </w:r>
      <w:r>
        <w:rPr>
          <w:rFonts w:eastAsia="Times New Roman" w:cs="Times New Roman"/>
          <w:szCs w:val="24"/>
        </w:rPr>
        <w:t>με άλλα κόμματα -με τη Νέα Δημοκρατία- που κυβέρνησαν στο παρελθόν.</w:t>
      </w:r>
    </w:p>
    <w:p w14:paraId="6F5C4410"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Προσπαθείτε να φτιάξετε θολά δίπολα, του τύπου «παλιό</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νέο», «έντιμοι</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διεφθαρμένοι», για να κρύψετε ότι στις βασικές, στις στρατηγικές πολιτικές επιλογές συμπίπτετε σχεδόν απόλυτα.</w:t>
      </w:r>
    </w:p>
    <w:p w14:paraId="6F5C4411"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θα συνεχίσετε να το κάνετε και στο μέλλον με κινήσεις εντυπωσιασμού -αυτό περιμένουμε- με διάφορα πυροτεχνήματα, όπως για παράδειγμα αυτό που κάνετε τώρα με την κατάτμηση των μεγάλων εκλογικών περιφερειών, μαζί, φυσικά, με την προπαγάνδα περί τέλους των μ</w:t>
      </w:r>
      <w:r>
        <w:rPr>
          <w:rFonts w:eastAsia="Times New Roman" w:cs="Times New Roman"/>
          <w:szCs w:val="24"/>
        </w:rPr>
        <w:t xml:space="preserve">νημονίων, της δίκαιης ανάπτυξης που έρχεται, τα οποία, όμως, όλα αυτά έχουν πολύ κοντά ποδάρια. Ο λαός μας πλέον αντιλαμβάνεται </w:t>
      </w:r>
      <w:r>
        <w:rPr>
          <w:rFonts w:eastAsia="Times New Roman" w:cs="Times New Roman"/>
          <w:szCs w:val="24"/>
        </w:rPr>
        <w:lastRenderedPageBreak/>
        <w:t>ότι το πολιτικό σχέδιο τόσο του κυβερνητικού κόμματος, του ΣΥΡΙΖΑ, όσο και της Αξιωματικής Αντιπολίτευσης, της Νέας Δημοκρατίας,</w:t>
      </w:r>
      <w:r>
        <w:rPr>
          <w:rFonts w:eastAsia="Times New Roman" w:cs="Times New Roman"/>
          <w:szCs w:val="24"/>
        </w:rPr>
        <w:t xml:space="preserve"> αλλά και του Κινήματος Αλλαγής, περιλαμβάνει όλες τις δεσμεύσεις που έφεραν τη χρεοκοπία για τα εργατικά λαϊκά συμφέροντα, για τα λαϊκά στρώματα.</w:t>
      </w:r>
    </w:p>
    <w:p w14:paraId="6F5C4412"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Όλοι έχετε σκοπό να αφήσετε άθικτους τους εκατοντάδες </w:t>
      </w:r>
      <w:proofErr w:type="spellStart"/>
      <w:r>
        <w:rPr>
          <w:rFonts w:eastAsia="Times New Roman" w:cs="Times New Roman"/>
          <w:szCs w:val="24"/>
        </w:rPr>
        <w:t>μνημονιακούς</w:t>
      </w:r>
      <w:proofErr w:type="spellEnd"/>
      <w:r>
        <w:rPr>
          <w:rFonts w:eastAsia="Times New Roman" w:cs="Times New Roman"/>
          <w:szCs w:val="24"/>
        </w:rPr>
        <w:t xml:space="preserve"> νόμους που όλα αυτά τα χρόνια τσάκισαν μισ</w:t>
      </w:r>
      <w:r>
        <w:rPr>
          <w:rFonts w:eastAsia="Times New Roman" w:cs="Times New Roman"/>
          <w:szCs w:val="24"/>
        </w:rPr>
        <w:t xml:space="preserve">θούς, συντάξεις, δικαιώματα, εκτόξευσαν τη φορολογία, έβαλαν στο στόχαστρο την πρώτη κατοικία κ.λπ.. Ήδη έχετε </w:t>
      </w:r>
      <w:proofErr w:type="spellStart"/>
      <w:r>
        <w:rPr>
          <w:rFonts w:eastAsia="Times New Roman" w:cs="Times New Roman"/>
          <w:szCs w:val="24"/>
        </w:rPr>
        <w:t>προνομοθετήσει</w:t>
      </w:r>
      <w:proofErr w:type="spellEnd"/>
      <w:r>
        <w:rPr>
          <w:rFonts w:eastAsia="Times New Roman" w:cs="Times New Roman"/>
          <w:szCs w:val="24"/>
        </w:rPr>
        <w:t xml:space="preserve"> μέτρα-φωτιά, όπως η μείωση των συντάξεων και του αφορολόγητου -κατά πάσα πιθανότητα- οι ιδιωτικοποιήσεις, που συνιστούν ουσιαστικά</w:t>
      </w:r>
      <w:r>
        <w:rPr>
          <w:rFonts w:eastAsia="Times New Roman" w:cs="Times New Roman"/>
          <w:szCs w:val="24"/>
        </w:rPr>
        <w:t xml:space="preserve"> ένα συμπληρωματικό μνημόνιο.</w:t>
      </w:r>
    </w:p>
    <w:p w14:paraId="6F5C4413"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Αποτελεί ψέμα αυτό που λέει η Κυβέρνηση, ότι αυτά τα μέτρα δεν είναι δεδομένα και θα τα επαναδιαπραγματευτεί, γιατί τα ματωμένα πλεονάσματα έχουν συμφωνηθεί </w:t>
      </w:r>
      <w:r>
        <w:rPr>
          <w:rFonts w:eastAsia="Times New Roman" w:cs="Times New Roman"/>
          <w:szCs w:val="24"/>
        </w:rPr>
        <w:lastRenderedPageBreak/>
        <w:t>μέχρι το 2060. Κομισιόν, ΔΝΤ, ΟΟΣΑ, που δίνουν συγχαρητήρια στην Κυβέ</w:t>
      </w:r>
      <w:r>
        <w:rPr>
          <w:rFonts w:eastAsia="Times New Roman" w:cs="Times New Roman"/>
          <w:szCs w:val="24"/>
        </w:rPr>
        <w:t>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για την εφαρμογή των μεταρρυθμίσεων, έχουν δηλώσει κατηγορηματικά ότι αυτές πρέπει να συνεχιστούν.</w:t>
      </w:r>
    </w:p>
    <w:p w14:paraId="6F5C4414"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 λίστα βρίσκονται νέες ανατροπές σε ασφαλιστικό, ενίσχυση της </w:t>
      </w:r>
      <w:proofErr w:type="spellStart"/>
      <w:r>
        <w:rPr>
          <w:rFonts w:eastAsia="Times New Roman" w:cs="Times New Roman"/>
          <w:szCs w:val="24"/>
        </w:rPr>
        <w:t>φοροληστείας</w:t>
      </w:r>
      <w:proofErr w:type="spellEnd"/>
      <w:r>
        <w:rPr>
          <w:rFonts w:eastAsia="Times New Roman" w:cs="Times New Roman"/>
          <w:szCs w:val="24"/>
        </w:rPr>
        <w:t>, ακόμη μεγαλύτερη ευελιξία στην αγορά εργασίας, περαιτέρω ι</w:t>
      </w:r>
      <w:r>
        <w:rPr>
          <w:rFonts w:eastAsia="Times New Roman" w:cs="Times New Roman"/>
          <w:szCs w:val="24"/>
        </w:rPr>
        <w:t xml:space="preserve">διωτικοποιήσεις, </w:t>
      </w:r>
      <w:r>
        <w:rPr>
          <w:rFonts w:eastAsia="Times New Roman" w:cs="Times New Roman"/>
          <w:szCs w:val="24"/>
        </w:rPr>
        <w:t>κ</w:t>
      </w:r>
      <w:r>
        <w:rPr>
          <w:rFonts w:eastAsia="Times New Roman" w:cs="Times New Roman"/>
          <w:szCs w:val="24"/>
        </w:rPr>
        <w:t>τύπημα συνδικαλιστικών ελευθεριών, δηλαδή όλα όσα ζητούν και οι μεγάλοι επιχειρηματίες, ο ΣΕΒ.</w:t>
      </w:r>
    </w:p>
    <w:p w14:paraId="6F5C4415"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αποτελεί μεγάλη απάτη ο ισχυρισμός της Κυβέρνησης ότι η έξοδος στις αγορές φέρνει και το τέλος της λιτότητας και μεγαλύτερα περιθώρια για την άσκηση φιλολαϊκής πολιτικής. Τα αντεργατικά, αντιλαϊκά μέτρα που υλοποιήθηκαν όλα αυτά τα χρόνια στο πλαίσ</w:t>
      </w:r>
      <w:r>
        <w:rPr>
          <w:rFonts w:eastAsia="Times New Roman" w:cs="Times New Roman"/>
          <w:szCs w:val="24"/>
        </w:rPr>
        <w:t>ιο των μνημονίων, δεν ήταν κάτι έξω από την ευρωπαϊκή κανονικότητα. Ήταν αυτή ακριβώς η κατεύθυνση της Ευρωπαϊκής Ένωσης για τη θωράκιση της κερδοφορίας, της ανταγωνιστικότητας του κεφαλαίου, που καμμιά, βέβαια, σχέση δεν έχει με το εργατικό, με το λαϊκό σ</w:t>
      </w:r>
      <w:r>
        <w:rPr>
          <w:rFonts w:eastAsia="Times New Roman" w:cs="Times New Roman"/>
          <w:szCs w:val="24"/>
        </w:rPr>
        <w:t>υμφέρον.</w:t>
      </w:r>
    </w:p>
    <w:p w14:paraId="6F5C4416"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Ήταν μέτρα προαποφασισμένα πριν την κρίση, που υλοποιούνται σε όλα τα κράτη-μέλη της Ευρωπαϊκής Ένωσης και θα συνεχίσουν να υλοποιούνται και στη φάση της καπιταλιστικής ανάπτυξης. Γιατί οι ανταγωνισμοί, διεθνώς, ανάμεσα στους ομίλους, στα κράτη, σ</w:t>
      </w:r>
      <w:r>
        <w:rPr>
          <w:rFonts w:eastAsia="Times New Roman" w:cs="Times New Roman"/>
          <w:szCs w:val="24"/>
        </w:rPr>
        <w:t xml:space="preserve">τις </w:t>
      </w:r>
      <w:proofErr w:type="spellStart"/>
      <w:r>
        <w:rPr>
          <w:rFonts w:eastAsia="Times New Roman" w:cs="Times New Roman"/>
          <w:szCs w:val="24"/>
        </w:rPr>
        <w:t>λυκοσυμμαχίες</w:t>
      </w:r>
      <w:proofErr w:type="spellEnd"/>
      <w:r>
        <w:rPr>
          <w:rFonts w:eastAsia="Times New Roman" w:cs="Times New Roman"/>
          <w:szCs w:val="24"/>
        </w:rPr>
        <w:t xml:space="preserve"> οξύνονται με θύματα πάντα τους εργαζόμενους, τους λαούς. Δεν είναι τυχαίο ότι αντιλαϊκά μέτρα υλοποιούνται αυτή την περίοδο σε πάρα πολλές άλλες χώρες που δεν έχουν καν μνημόνια, όπως είναι η Γαλλία, στην Ευρώπη, και βέβαια, με μεγάλες λα</w:t>
      </w:r>
      <w:r>
        <w:rPr>
          <w:rFonts w:eastAsia="Times New Roman" w:cs="Times New Roman"/>
          <w:szCs w:val="24"/>
        </w:rPr>
        <w:t>ϊκές κινητοποιήσεις.</w:t>
      </w:r>
    </w:p>
    <w:p w14:paraId="6F5C4417"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Τα όποια περιθώρια υπάρχουν, θα αξιοποιηθούν για την παραπέρα στήριξη του κεφαλαίου, των επενδύσεών του, με νέες </w:t>
      </w:r>
      <w:proofErr w:type="spellStart"/>
      <w:r>
        <w:rPr>
          <w:rFonts w:eastAsia="Times New Roman" w:cs="Times New Roman"/>
          <w:szCs w:val="24"/>
        </w:rPr>
        <w:t>φοροελαφρύνσεις</w:t>
      </w:r>
      <w:proofErr w:type="spellEnd"/>
      <w:r>
        <w:rPr>
          <w:rFonts w:eastAsia="Times New Roman" w:cs="Times New Roman"/>
          <w:szCs w:val="24"/>
        </w:rPr>
        <w:t xml:space="preserve"> και αναπτυξιακά πακέτα. Αυτό είναι το ζητούμενο και στους ανταγωνισμούς για την αναμόρφωση της Ευρωζώνης, </w:t>
      </w:r>
      <w:r>
        <w:rPr>
          <w:rFonts w:eastAsia="Times New Roman" w:cs="Times New Roman"/>
          <w:szCs w:val="24"/>
        </w:rPr>
        <w:t>της Ευρωπαϊκής Ένωσης.</w:t>
      </w:r>
    </w:p>
    <w:p w14:paraId="6F5C4418"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αυτά είναι μόνο ορισμένα και πολύ λίγα από όσα μπορεί κάποιος να αναφέρει, βλέποντας καθαρά και ξάστερα τη σημερινή πραγματικότητα και τους κινδύνους που ελλοχεύουν για τον ελληνικό λαό και για άλλους λαούς της περιοχής. Διότι μπ</w:t>
      </w:r>
      <w:r>
        <w:rPr>
          <w:rFonts w:eastAsia="Times New Roman" w:cs="Times New Roman"/>
          <w:szCs w:val="24"/>
        </w:rPr>
        <w:t xml:space="preserve">ροστά </w:t>
      </w:r>
      <w:r>
        <w:rPr>
          <w:rFonts w:eastAsia="Times New Roman" w:cs="Times New Roman"/>
          <w:szCs w:val="24"/>
        </w:rPr>
        <w:lastRenderedPageBreak/>
        <w:t xml:space="preserve">μας εκτός των άλλων είναι και η τέταρτη αξιολόγηση, οι ηλεκτρονικοί πλειστηριασμοί, οι νέες μειώσεις σε συντάξεις, το ξεπούλημα δημόσιας περιουσίας, άλλα </w:t>
      </w:r>
      <w:proofErr w:type="spellStart"/>
      <w:r>
        <w:rPr>
          <w:rFonts w:eastAsia="Times New Roman" w:cs="Times New Roman"/>
          <w:szCs w:val="24"/>
        </w:rPr>
        <w:t>προαπαιτούμενα</w:t>
      </w:r>
      <w:proofErr w:type="spellEnd"/>
      <w:r>
        <w:rPr>
          <w:rFonts w:eastAsia="Times New Roman" w:cs="Times New Roman"/>
          <w:szCs w:val="24"/>
        </w:rPr>
        <w:t>, δηλαδή νέα μέτρα που θα πλήξουν το λαϊκό εισόδημα παραπέρα.</w:t>
      </w:r>
    </w:p>
    <w:p w14:paraId="6F5C4419"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όλα αυτά, βέβαια</w:t>
      </w:r>
      <w:r>
        <w:rPr>
          <w:rFonts w:eastAsia="Times New Roman" w:cs="Times New Roman"/>
          <w:szCs w:val="24"/>
        </w:rPr>
        <w:t xml:space="preserve">, μαζί πάνε πακέτο, ενιαία πρέπει να τα βλέπουμε και να τα αντιμετωπίζουμε. </w:t>
      </w:r>
    </w:p>
    <w:p w14:paraId="6F5C441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Το ΚΚΕ σε καμ</w:t>
      </w:r>
      <w:r>
        <w:rPr>
          <w:rFonts w:eastAsia="Times New Roman" w:cs="Times New Roman"/>
          <w:szCs w:val="24"/>
        </w:rPr>
        <w:t>μ</w:t>
      </w:r>
      <w:r>
        <w:rPr>
          <w:rFonts w:eastAsia="Times New Roman" w:cs="Times New Roman"/>
          <w:szCs w:val="24"/>
        </w:rPr>
        <w:t>ία περίπτωση δεν πρόκειται να παίξει σε αυτά τα παιχνίδια αποπροσανατολισμού από τα προβλήματα που αντιμετωπίζει ο λαός μας, είτε αυτά αφορούν το πεδίο της οικονομία</w:t>
      </w:r>
      <w:r>
        <w:rPr>
          <w:rFonts w:eastAsia="Times New Roman" w:cs="Times New Roman"/>
          <w:szCs w:val="24"/>
        </w:rPr>
        <w:t>ς, των μέτρων που δεν πρόκειται -επιμένουμε- να σταματήσουν τον Αύγουστο του 2018, όπως προπαγανδίζει ήδη η Κυβέρνηση είτε αφορούν επικίνδυνες διεθνείς εξελίξεις, ιμπεριαλιστικούς σχεδιασμούς, ανταγωνισμούς -ιδιαίτερα στην περιοχή μας-, στους οποίους η Κυβ</w:t>
      </w:r>
      <w:r>
        <w:rPr>
          <w:rFonts w:eastAsia="Times New Roman" w:cs="Times New Roman"/>
          <w:szCs w:val="24"/>
        </w:rPr>
        <w:t>έρνηση είναι ήδη βαθιά χωμένη και χώνεται όλο και περισσότερο.</w:t>
      </w:r>
    </w:p>
    <w:p w14:paraId="6F5C441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Και όχι μόνον εμπλέκεστε βαθιά, αλλά αναλαμβάνετε και ρόλο πρωταγωνιστικό στο ξέπλυμα των πιο βρώμικων σχεδίων.</w:t>
      </w:r>
    </w:p>
    <w:p w14:paraId="6F5C441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Πώς αλλιώς να εξηγηθεί η κάλυψη που δώσατε ως Κυβέρνηση στις δολοφονικές ενέργειε</w:t>
      </w:r>
      <w:r>
        <w:rPr>
          <w:rFonts w:eastAsia="Times New Roman" w:cs="Times New Roman"/>
          <w:szCs w:val="24"/>
        </w:rPr>
        <w:t>ς του Ισραήλ, με το οποίο έχετε στενή και στρατιωτική συνεργασία, φτάνοντας στο σημείο να τηρείτε ίσες αποστάσεις ανάμεσα στο θύτη και στο θύμα;</w:t>
      </w:r>
    </w:p>
    <w:p w14:paraId="6F5C441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Πώς αλλιώς να εξηγηθεί η υιοθέτηση από τη μεριά σας όλων των προσχημάτων για την επέμβαση στη Συρία, το γεγονός</w:t>
      </w:r>
      <w:r>
        <w:rPr>
          <w:rFonts w:eastAsia="Times New Roman" w:cs="Times New Roman"/>
          <w:szCs w:val="24"/>
        </w:rPr>
        <w:t xml:space="preserve"> ότι έχετε μετατρέψει την Ελλάδα σε </w:t>
      </w:r>
      <w:proofErr w:type="spellStart"/>
      <w:r>
        <w:rPr>
          <w:rFonts w:eastAsia="Times New Roman" w:cs="Times New Roman"/>
          <w:szCs w:val="24"/>
        </w:rPr>
        <w:t>αμερικανονατοϊκό</w:t>
      </w:r>
      <w:proofErr w:type="spellEnd"/>
      <w:r>
        <w:rPr>
          <w:rFonts w:eastAsia="Times New Roman" w:cs="Times New Roman"/>
          <w:szCs w:val="24"/>
        </w:rPr>
        <w:t xml:space="preserve"> ορμητήριο και πολλά άλλα που δεν μας παίρνει ο χρόνος να αναφέρουμε;</w:t>
      </w:r>
    </w:p>
    <w:p w14:paraId="6F5C441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Το μόνο που μπορούμε να σας πούμε, επειδή σας αρέσουν και τα σποτ, είναι να βάλετε σε αυτά και τις συναντήσεις σας με τον διαβολικά κα</w:t>
      </w:r>
      <w:r>
        <w:rPr>
          <w:rFonts w:eastAsia="Times New Roman" w:cs="Times New Roman"/>
          <w:szCs w:val="24"/>
        </w:rPr>
        <w:t xml:space="preserve">λό </w:t>
      </w:r>
      <w:proofErr w:type="spellStart"/>
      <w:r>
        <w:rPr>
          <w:rFonts w:eastAsia="Times New Roman" w:cs="Times New Roman"/>
          <w:szCs w:val="24"/>
        </w:rPr>
        <w:t>Τραμπ</w:t>
      </w:r>
      <w:proofErr w:type="spellEnd"/>
      <w:r>
        <w:rPr>
          <w:rFonts w:eastAsia="Times New Roman" w:cs="Times New Roman"/>
          <w:szCs w:val="24"/>
        </w:rPr>
        <w:t xml:space="preserve"> και όχι μόνο με τον Ομπάμα. Βάλτε, επίσης, και τον κολλητό σας, τον δολοφόνο του παλαιστινιακού λαού τον </w:t>
      </w:r>
      <w:proofErr w:type="spellStart"/>
      <w:r>
        <w:rPr>
          <w:rFonts w:eastAsia="Times New Roman" w:cs="Times New Roman"/>
          <w:szCs w:val="24"/>
        </w:rPr>
        <w:t>Νετανιάχου</w:t>
      </w:r>
      <w:proofErr w:type="spellEnd"/>
      <w:r>
        <w:rPr>
          <w:rFonts w:eastAsia="Times New Roman" w:cs="Times New Roman"/>
          <w:szCs w:val="24"/>
        </w:rPr>
        <w:t>. Μην τους αφήνετε έξω από τα διαφημιστικά σποτάκια σας και σας κακολογήσουν! Άλλωστε, το κόκκινο χαλί που φαίνεται στο καινούριο σπ</w:t>
      </w:r>
      <w:r>
        <w:rPr>
          <w:rFonts w:eastAsia="Times New Roman" w:cs="Times New Roman"/>
          <w:szCs w:val="24"/>
        </w:rPr>
        <w:t xml:space="preserve">οτ του κ. </w:t>
      </w:r>
      <w:r>
        <w:rPr>
          <w:rFonts w:eastAsia="Times New Roman" w:cs="Times New Roman"/>
          <w:szCs w:val="24"/>
        </w:rPr>
        <w:lastRenderedPageBreak/>
        <w:t xml:space="preserve">Τσίπρα, το οποίο στρώνεται για να υποδεχθείτε όλη αυτή την «αφρόκρεμα» του διεθνούς ιμπεριαλισμού, το περπάτησαν, εκτός από τους παραπάνω, και ο </w:t>
      </w:r>
      <w:proofErr w:type="spellStart"/>
      <w:r>
        <w:rPr>
          <w:rFonts w:eastAsia="Times New Roman" w:cs="Times New Roman"/>
          <w:szCs w:val="24"/>
        </w:rPr>
        <w:t>Ερντογάν</w:t>
      </w:r>
      <w:proofErr w:type="spellEnd"/>
      <w:r>
        <w:rPr>
          <w:rFonts w:eastAsia="Times New Roman" w:cs="Times New Roman"/>
          <w:szCs w:val="24"/>
        </w:rPr>
        <w:t xml:space="preserve"> για να εγείρει, μάλιστα, διεκδικήσεις επί της εδαφικής ακεραιότητας της Ελλάδας μέσα από το </w:t>
      </w:r>
      <w:r>
        <w:rPr>
          <w:rFonts w:eastAsia="Times New Roman" w:cs="Times New Roman"/>
          <w:szCs w:val="24"/>
        </w:rPr>
        <w:t xml:space="preserve">Μαξίμου. Χώρια τα διάφορα βρετανικά πριγκιπικά απολιθώματα που φιλοξενήσατε πρόσφατα και μάλιστα τις μέρες που η βασίλισσα μητέρα τους σας απάντησε διπλωματικά, υποδεχόμενη ως ανωτέρα αυτή αυτών τον </w:t>
      </w:r>
      <w:proofErr w:type="spellStart"/>
      <w:r>
        <w:rPr>
          <w:rFonts w:eastAsia="Times New Roman" w:cs="Times New Roman"/>
          <w:szCs w:val="24"/>
        </w:rPr>
        <w:t>Ερντογάν</w:t>
      </w:r>
      <w:proofErr w:type="spellEnd"/>
      <w:r>
        <w:rPr>
          <w:rFonts w:eastAsia="Times New Roman" w:cs="Times New Roman"/>
          <w:szCs w:val="24"/>
        </w:rPr>
        <w:t xml:space="preserve"> στην έδρα της.</w:t>
      </w:r>
    </w:p>
    <w:p w14:paraId="6F5C441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Κυρίες και κύριοι στης Κυβέρνησης</w:t>
      </w:r>
      <w:r>
        <w:rPr>
          <w:rFonts w:eastAsia="Times New Roman" w:cs="Times New Roman"/>
          <w:szCs w:val="24"/>
        </w:rPr>
        <w:t>,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νέου ρόλου που έχετε αναλάβει, επιδιώκετε να λύσετε και το ζήτημα της Πρώην Γιουγκοσλαβικής Δημοκρατίας της Μακεδονίας με ορίζοντα -όχι τυχαία- τη Σύνοδο του ΝΑΤΟ τον Ιούλη και την ένταξη της γειτονικής χώρας στον ιμπεριαλιστικό αυτόν </w:t>
      </w:r>
      <w:r>
        <w:rPr>
          <w:rFonts w:eastAsia="Times New Roman" w:cs="Times New Roman"/>
          <w:szCs w:val="24"/>
        </w:rPr>
        <w:t>ο</w:t>
      </w:r>
      <w:r>
        <w:rPr>
          <w:rFonts w:eastAsia="Times New Roman" w:cs="Times New Roman"/>
          <w:szCs w:val="24"/>
        </w:rPr>
        <w:t>ργ</w:t>
      </w:r>
      <w:r>
        <w:rPr>
          <w:rFonts w:eastAsia="Times New Roman" w:cs="Times New Roman"/>
          <w:szCs w:val="24"/>
        </w:rPr>
        <w:t>ανισμό.</w:t>
      </w:r>
    </w:p>
    <w:p w14:paraId="6F5C442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Η συμφωνία που επιδιώκετε, δεν αποτελεί πραγματική λύση. Και όσοι από την αρχή μιλούσαν μόνο για το όνομα και όσοι ακόμα σήμερα μιλάνε μόνο για το όνομα, βλέπουν το δέντρο και αφήνουν το δάσος, αποπροσανατολίζουν, μπλοκάρουν τα μυαλά των ανθρώπων α</w:t>
      </w:r>
      <w:r>
        <w:rPr>
          <w:rFonts w:eastAsia="Times New Roman" w:cs="Times New Roman"/>
          <w:szCs w:val="24"/>
        </w:rPr>
        <w:t xml:space="preserve">ντιδραστικά, συντηρητικά, </w:t>
      </w:r>
      <w:proofErr w:type="spellStart"/>
      <w:r>
        <w:rPr>
          <w:rFonts w:eastAsia="Times New Roman" w:cs="Times New Roman"/>
          <w:szCs w:val="24"/>
        </w:rPr>
        <w:t>αλυτρωτικά</w:t>
      </w:r>
      <w:proofErr w:type="spellEnd"/>
      <w:r>
        <w:rPr>
          <w:rFonts w:eastAsia="Times New Roman" w:cs="Times New Roman"/>
          <w:szCs w:val="24"/>
        </w:rPr>
        <w:t>.</w:t>
      </w:r>
    </w:p>
    <w:p w14:paraId="6F5C442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Κρύβουν όλοι αυτοί ότι η μοναδική, η πραγματική εγγύηση είναι η μη ένταξη της γειτονικής </w:t>
      </w:r>
      <w:r>
        <w:rPr>
          <w:rFonts w:eastAsia="Times New Roman" w:cs="Times New Roman"/>
          <w:szCs w:val="24"/>
        </w:rPr>
        <w:t>δ</w:t>
      </w:r>
      <w:r>
        <w:rPr>
          <w:rFonts w:eastAsia="Times New Roman" w:cs="Times New Roman"/>
          <w:szCs w:val="24"/>
        </w:rPr>
        <w:t>ημοκρατίας και στο ΝΑΤΟ και στην Ευρωπαϊκή Ένωση, η προσπάθεια αποτροπής αυτής της λύσης. Δεν προσφέρει ούτε ασφάλεια ούτε σταθε</w:t>
      </w:r>
      <w:r>
        <w:rPr>
          <w:rFonts w:eastAsia="Times New Roman" w:cs="Times New Roman"/>
          <w:szCs w:val="24"/>
        </w:rPr>
        <w:t>ρότητα ούτε ειρήνη, όπως ισχυρίζεται η ελληνική Κυβέρνηση, η ένταξη των Σκοπίων στο ΝΑΤΟ. Άλλωστε, το ίδιο το ΝΑΤΟ είναι παράγοντας, από μόνο του, παράγοντας ανασφάλειας, παραπέρα αποσταθεροποίησης, πολεμικών εμπλοκών και νέων προβλημάτων. Η ένταξη των κρα</w:t>
      </w:r>
      <w:r>
        <w:rPr>
          <w:rFonts w:eastAsia="Times New Roman" w:cs="Times New Roman"/>
          <w:szCs w:val="24"/>
        </w:rPr>
        <w:t xml:space="preserve">τών των </w:t>
      </w:r>
      <w:r>
        <w:rPr>
          <w:rFonts w:eastAsia="Times New Roman" w:cs="Times New Roman"/>
          <w:szCs w:val="24"/>
        </w:rPr>
        <w:t>δ</w:t>
      </w:r>
      <w:r>
        <w:rPr>
          <w:rFonts w:eastAsia="Times New Roman" w:cs="Times New Roman"/>
          <w:szCs w:val="24"/>
        </w:rPr>
        <w:t>υτικών Βαλκανίων αναβαθμίζει όλους αυτούς τους κινδύνους για όλους τους λαούς της περιοχής και φυσικά και για τον ελληνικό.</w:t>
      </w:r>
    </w:p>
    <w:p w14:paraId="6F5C442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Κατά την άποψή μας, πραγματική λύση σημαίνει καθαρές εγγυήσεις για εξάλειψη του αλυτρωτισμού, του εθνικισμού, των διεκδικήσ</w:t>
      </w:r>
      <w:r>
        <w:rPr>
          <w:rFonts w:eastAsia="Times New Roman" w:cs="Times New Roman"/>
          <w:szCs w:val="24"/>
        </w:rPr>
        <w:t xml:space="preserve">εων, εξασφάλιση του απαραβίαστου των συνόρων, που σημαίνει αλλαγές τώρα στο Σύνταγμα. Και αυτό πρέπει να προηγηθεί στη γειτονική </w:t>
      </w:r>
      <w:r>
        <w:rPr>
          <w:rFonts w:eastAsia="Times New Roman" w:cs="Times New Roman"/>
          <w:szCs w:val="24"/>
        </w:rPr>
        <w:t>δ</w:t>
      </w:r>
      <w:r>
        <w:rPr>
          <w:rFonts w:eastAsia="Times New Roman" w:cs="Times New Roman"/>
          <w:szCs w:val="24"/>
        </w:rPr>
        <w:t>ημοκρατία και να μην μείνει ως γενική ευχή για το απώτερο μέλλον, όπως φοβούμαστε.</w:t>
      </w:r>
    </w:p>
    <w:p w14:paraId="6F5C442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Η ουσία βρίσκεται στην κοινή πάλη των λαών,</w:t>
      </w:r>
      <w:r>
        <w:rPr>
          <w:rFonts w:eastAsia="Times New Roman" w:cs="Times New Roman"/>
          <w:szCs w:val="24"/>
        </w:rPr>
        <w:t xml:space="preserve"> στη φιλία, στη συνεργασία, στη μη αλλαγή συνόρων, στην ειρήνη και ευημερία, μακριά από ΝΑΤΟ και Ηνωμένες Πολιτείες. Συνολικά η πάλη του ελληνικού λαού, της νεολαίας του, θεωρούμε ότι πρέπει να στρέφεται και να κατευθύνεται όλο και περισσότερο –συνολικά- ε</w:t>
      </w:r>
      <w:r>
        <w:rPr>
          <w:rFonts w:eastAsia="Times New Roman" w:cs="Times New Roman"/>
          <w:szCs w:val="24"/>
        </w:rPr>
        <w:t>νάντια σε αυτό το άθλιο σύστημα και της σαπίλας και της διαφθοράς, των ανταγωνισμών, της αναρχίας της παραγωγής, της ανεργίας, των οικονομικών κρίσεων, των σκανδάλων, των ιμπεριαλιστικών πολέμων και επεμβάσεων.</w:t>
      </w:r>
    </w:p>
    <w:p w14:paraId="6F5C442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Κυρίες και κύριοι, επαναλαμβάνουμε ότι το ΚΚΕ</w:t>
      </w:r>
      <w:r>
        <w:rPr>
          <w:rFonts w:eastAsia="Times New Roman" w:cs="Times New Roman"/>
          <w:szCs w:val="24"/>
        </w:rPr>
        <w:t xml:space="preserve"> δεν θα νομιμοποιήσει διαδικασίες παρωδία με τη </w:t>
      </w:r>
      <w:r>
        <w:rPr>
          <w:rFonts w:eastAsia="Times New Roman" w:cs="Times New Roman"/>
          <w:szCs w:val="24"/>
        </w:rPr>
        <w:t>«NOVARTIS»</w:t>
      </w:r>
      <w:r>
        <w:rPr>
          <w:rFonts w:eastAsia="Times New Roman" w:cs="Times New Roman"/>
          <w:szCs w:val="24"/>
        </w:rPr>
        <w:t xml:space="preserve">, την </w:t>
      </w:r>
      <w:r>
        <w:rPr>
          <w:rFonts w:eastAsia="Times New Roman" w:cs="Times New Roman"/>
          <w:szCs w:val="24"/>
        </w:rPr>
        <w:t>π</w:t>
      </w:r>
      <w:r>
        <w:rPr>
          <w:rFonts w:eastAsia="Times New Roman" w:cs="Times New Roman"/>
          <w:szCs w:val="24"/>
        </w:rPr>
        <w:t xml:space="preserve">ροκαταρκτική </w:t>
      </w:r>
      <w:r>
        <w:rPr>
          <w:rFonts w:eastAsia="Times New Roman" w:cs="Times New Roman"/>
          <w:szCs w:val="24"/>
        </w:rPr>
        <w:t>ε</w:t>
      </w:r>
      <w:r>
        <w:rPr>
          <w:rFonts w:eastAsia="Times New Roman" w:cs="Times New Roman"/>
          <w:szCs w:val="24"/>
        </w:rPr>
        <w:t>πιτροπή και την κοροϊδία που επιχειρείται τώρα σε βάρος του λαού για να παίξετε τα μεταξύ σας παιχνίδια εντυπωσιασμού. Αρκετά ως εδώ. Συνεχίστε αυτό</w:t>
      </w:r>
      <w:r>
        <w:rPr>
          <w:rFonts w:eastAsia="Times New Roman" w:cs="Times New Roman"/>
          <w:szCs w:val="24"/>
        </w:rPr>
        <w:t>ν</w:t>
      </w:r>
      <w:r>
        <w:rPr>
          <w:rFonts w:eastAsia="Times New Roman" w:cs="Times New Roman"/>
          <w:szCs w:val="24"/>
        </w:rPr>
        <w:t xml:space="preserve"> τον δρόμο μόνοι σας. Η Κοιν</w:t>
      </w:r>
      <w:r>
        <w:rPr>
          <w:rFonts w:eastAsia="Times New Roman" w:cs="Times New Roman"/>
          <w:szCs w:val="24"/>
        </w:rPr>
        <w:t>οβουλευτική Ομάδα του ΚΚΕ αποχωρεί από αυτή τη συνεδρίαση και από την ψηφοφορία.</w:t>
      </w:r>
    </w:p>
    <w:p w14:paraId="6F5C442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F5C4426"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lastRenderedPageBreak/>
        <w:t>ΑΛΕΞΑΝΔΡΑ ΠΑΠΑΡΗΓΑ:</w:t>
      </w:r>
      <w:r>
        <w:rPr>
          <w:rFonts w:eastAsia="Times New Roman" w:cs="Times New Roman"/>
          <w:szCs w:val="24"/>
        </w:rPr>
        <w:t xml:space="preserve"> Ξέχασες να πεις ότι έβαλαν και την καθαρίστρια στο βίντεο οπότε έγινε πιο λαϊκό!</w:t>
      </w:r>
    </w:p>
    <w:p w14:paraId="6F5C442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(Στο σημείο αυτό αποχωρεί από την Αίθουσα η </w:t>
      </w:r>
      <w:r>
        <w:rPr>
          <w:rFonts w:eastAsia="Times New Roman" w:cs="Times New Roman"/>
          <w:szCs w:val="24"/>
        </w:rPr>
        <w:t>Κοινοβουλευτική Ομάδα του ΚΚΕ)</w:t>
      </w:r>
    </w:p>
    <w:p w14:paraId="6F5C4428" w14:textId="77777777" w:rsidR="0016272D" w:rsidRDefault="008D6B83">
      <w:pPr>
        <w:spacing w:line="600" w:lineRule="auto"/>
        <w:ind w:firstLine="720"/>
        <w:jc w:val="both"/>
        <w:rPr>
          <w:rFonts w:eastAsia="Times New Roman" w:cs="Times New Roman"/>
          <w:szCs w:val="24"/>
        </w:rPr>
      </w:pPr>
      <w:r w:rsidRPr="000C2BF3">
        <w:rPr>
          <w:rFonts w:eastAsia="Times New Roman"/>
          <w:b/>
          <w:bCs/>
        </w:rPr>
        <w:t xml:space="preserve">ΠΡΟΕΔΡΟΣ (Νικόλαος </w:t>
      </w:r>
      <w:proofErr w:type="spellStart"/>
      <w:r w:rsidRPr="000C2BF3">
        <w:rPr>
          <w:rFonts w:eastAsia="Times New Roman"/>
          <w:b/>
          <w:bCs/>
        </w:rPr>
        <w:t>Βούτσης</w:t>
      </w:r>
      <w:proofErr w:type="spellEnd"/>
      <w:r w:rsidRPr="000C2BF3">
        <w:rPr>
          <w:rFonts w:eastAsia="Times New Roman"/>
          <w:b/>
          <w:bCs/>
        </w:rPr>
        <w:t>):</w:t>
      </w:r>
      <w:r>
        <w:rPr>
          <w:rFonts w:eastAsia="Times New Roman" w:cs="Times New Roman"/>
          <w:szCs w:val="24"/>
        </w:rPr>
        <w:t xml:space="preserve"> Σας ευχαριστώ, κύριε Πρόεδρε.</w:t>
      </w:r>
    </w:p>
    <w:p w14:paraId="6F5C442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Πικραμμένος</w:t>
      </w:r>
      <w:proofErr w:type="spellEnd"/>
      <w:r>
        <w:rPr>
          <w:rFonts w:eastAsia="Times New Roman" w:cs="Times New Roman"/>
          <w:szCs w:val="24"/>
        </w:rPr>
        <w:t xml:space="preserve"> για είκοσι λεπτά. </w:t>
      </w:r>
    </w:p>
    <w:p w14:paraId="6F5C442A"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ΠΑΝΑΓΙΩΤΗΣ ΠΙΚΡΑΜΜΕΝΟΣ:</w:t>
      </w:r>
      <w:r>
        <w:rPr>
          <w:rFonts w:eastAsia="Times New Roman" w:cs="Times New Roman"/>
          <w:szCs w:val="24"/>
        </w:rPr>
        <w:t xml:space="preserve"> Κύριε Πρόεδρε, κυρίες και κύριοι Βουλευτές, προσήλθα </w:t>
      </w:r>
      <w:proofErr w:type="spellStart"/>
      <w:r>
        <w:rPr>
          <w:rFonts w:eastAsia="Times New Roman" w:cs="Times New Roman"/>
          <w:szCs w:val="24"/>
        </w:rPr>
        <w:t>ενώπιόν</w:t>
      </w:r>
      <w:proofErr w:type="spellEnd"/>
      <w:r>
        <w:rPr>
          <w:rFonts w:eastAsia="Times New Roman" w:cs="Times New Roman"/>
          <w:szCs w:val="24"/>
        </w:rPr>
        <w:t xml:space="preserve"> σας στη συνεδρίαση της 21</w:t>
      </w:r>
      <w:r w:rsidRPr="00A278D8">
        <w:rPr>
          <w:rFonts w:eastAsia="Times New Roman" w:cs="Times New Roman"/>
          <w:szCs w:val="24"/>
          <w:vertAlign w:val="superscript"/>
        </w:rPr>
        <w:t>ης</w:t>
      </w:r>
      <w:r>
        <w:rPr>
          <w:rFonts w:eastAsia="Times New Roman" w:cs="Times New Roman"/>
          <w:szCs w:val="24"/>
        </w:rPr>
        <w:t xml:space="preserve"> Φεβρουαρίου και τότε, τελειώνοντας την ομιλία μου, σας ζήτησα να παραδοθώ αθώος στην κοινωνία το ταχύτερο δυνατό.</w:t>
      </w:r>
    </w:p>
    <w:p w14:paraId="6F5C442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Μου ζητήθηκε μετέπειτα να προσέλθω στην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πιτροπή για να εκφέρω τη γνώμη μου για το θέμα της αρμοδιότητάς της. Δεν προσήλθα, αλλ</w:t>
      </w:r>
      <w:r>
        <w:rPr>
          <w:rFonts w:eastAsia="Times New Roman" w:cs="Times New Roman"/>
          <w:szCs w:val="24"/>
        </w:rPr>
        <w:t>ά έστειλα επιστολή με την οποία εξήγησα ότι επαφίεμαι στην κρίση της για ένα τέτοιο θέμα καθαρά διαδικαστικού χαρακτήρα.</w:t>
      </w:r>
    </w:p>
    <w:p w14:paraId="6F5C442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κάποιους μήνες μετά, σας δηλώνω με συντομία και με παρρησία ότι δεν με ενδιαφέρει καθόλου ποιο όργανο θα κριθεί ως αρμόδιο για </w:t>
      </w:r>
      <w:r>
        <w:rPr>
          <w:rFonts w:eastAsia="Times New Roman" w:cs="Times New Roman"/>
          <w:szCs w:val="24"/>
        </w:rPr>
        <w:t xml:space="preserve">να κρίνει την υπόθεση και να την εξετάσει. Αυτό που με ενδιαφέρει είναι το θέμα να ερευνηθεί στην ουσία του. Έχω όμως τον φόβο ότι με τις διαδικασίες που ακολουθούνται, μπορεί αυτό και να μη συμβεί. </w:t>
      </w:r>
    </w:p>
    <w:p w14:paraId="6F5C442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τυχόν αδικαιολόγητη παράτασ</w:t>
      </w:r>
      <w:r>
        <w:rPr>
          <w:rFonts w:eastAsia="Times New Roman" w:cs="Times New Roman"/>
          <w:szCs w:val="24"/>
        </w:rPr>
        <w:t>η ή μη ολοκλήρωση της διαδικασίας προσβάλλει βάναυσα την προσωπικότητα ενός ανθρώπου που υπηρέτησε τη δικαιοσύνη, πιστεύω με πιστό τρόπο, για τριάντα επτά χρόνια και νομίζω ότι στο τέλος πλήττει και το κύρος της ίδιας της δικαιοσύνης.</w:t>
      </w:r>
    </w:p>
    <w:p w14:paraId="6F5C442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Ζητώ, λοιπόν, την πισ</w:t>
      </w:r>
      <w:r>
        <w:rPr>
          <w:rFonts w:eastAsia="Times New Roman" w:cs="Times New Roman"/>
          <w:szCs w:val="24"/>
        </w:rPr>
        <w:t>τή τήρηση των κανόνων της ελληνικής και ευρωπαϊκής εννόμου τάξεως και την ταχύτατη διαλεύκανση της ουσίας της υπόθεσης, διότι αν κι αυτή η υπόθεση συρθεί επί μακρόν, όχι μόνο θα εξακολουθήσει να σπιλώνεται η προσωπικότητά μου, αλλά θα δίνεται και σε ορισμέ</w:t>
      </w:r>
      <w:r>
        <w:rPr>
          <w:rFonts w:eastAsia="Times New Roman" w:cs="Times New Roman"/>
          <w:szCs w:val="24"/>
        </w:rPr>
        <w:t xml:space="preserve">νους το έρεισμα να ισχυριστούν ότι πρόκειται εν τέλει για πολιτική δίωξη. </w:t>
      </w:r>
    </w:p>
    <w:p w14:paraId="6F5C442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είναι γνωστό στο πανελλήνιο ότι κα</w:t>
      </w:r>
      <w:r>
        <w:rPr>
          <w:rFonts w:eastAsia="Times New Roman" w:cs="Times New Roman"/>
          <w:szCs w:val="24"/>
        </w:rPr>
        <w:t>μ</w:t>
      </w:r>
      <w:r>
        <w:rPr>
          <w:rFonts w:eastAsia="Times New Roman" w:cs="Times New Roman"/>
          <w:szCs w:val="24"/>
        </w:rPr>
        <w:t xml:space="preserve">μία απολύτως σχέση δεν έχω με το αποκαλούμενο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ουδεμία απολύτως σχέση. Σας καλώ, λοιπόν, να πράξετε το καθή</w:t>
      </w:r>
      <w:r>
        <w:rPr>
          <w:rFonts w:eastAsia="Times New Roman" w:cs="Times New Roman"/>
          <w:szCs w:val="24"/>
        </w:rPr>
        <w:t>κον σας.</w:t>
      </w:r>
    </w:p>
    <w:p w14:paraId="6F5C443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Σας ευχαριστώ.</w:t>
      </w:r>
    </w:p>
    <w:p w14:paraId="6F5C4431" w14:textId="77777777" w:rsidR="0016272D" w:rsidRDefault="008D6B83">
      <w:pPr>
        <w:spacing w:line="600" w:lineRule="auto"/>
        <w:ind w:firstLine="720"/>
        <w:jc w:val="both"/>
        <w:rPr>
          <w:rFonts w:eastAsia="Times New Roman"/>
          <w:bCs/>
        </w:rPr>
      </w:pPr>
      <w:r>
        <w:rPr>
          <w:rFonts w:eastAsia="Times New Roman"/>
          <w:bCs/>
        </w:rPr>
        <w:t>(Χειροκροτήματα από τις πτέρυγες</w:t>
      </w:r>
      <w:r w:rsidRPr="00FE24C6">
        <w:rPr>
          <w:rFonts w:eastAsia="Times New Roman"/>
          <w:bCs/>
        </w:rPr>
        <w:t xml:space="preserve"> της Νέας Δημοκρατίας</w:t>
      </w:r>
      <w:r>
        <w:rPr>
          <w:rFonts w:eastAsia="Times New Roman"/>
          <w:bCs/>
        </w:rPr>
        <w:t xml:space="preserve"> και της Δημοκρατικής Συμπαράταξης </w:t>
      </w:r>
      <w:r w:rsidRPr="00476773">
        <w:rPr>
          <w:rFonts w:eastAsia="Times New Roman"/>
          <w:bCs/>
        </w:rPr>
        <w:t>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r w:rsidRPr="00FE24C6">
        <w:rPr>
          <w:rFonts w:eastAsia="Times New Roman"/>
          <w:bCs/>
        </w:rPr>
        <w:t>)</w:t>
      </w:r>
    </w:p>
    <w:p w14:paraId="6F5C4432" w14:textId="77777777" w:rsidR="0016272D" w:rsidRDefault="008D6B83">
      <w:pPr>
        <w:spacing w:line="600" w:lineRule="auto"/>
        <w:ind w:firstLine="720"/>
        <w:jc w:val="both"/>
        <w:rPr>
          <w:rFonts w:eastAsia="Times New Roman" w:cs="Times New Roman"/>
          <w:szCs w:val="24"/>
        </w:rPr>
      </w:pPr>
      <w:r w:rsidRPr="000C2BF3">
        <w:rPr>
          <w:rFonts w:eastAsia="Times New Roman"/>
          <w:b/>
          <w:bCs/>
        </w:rPr>
        <w:t xml:space="preserve">ΠΡΟΕΔΡΟΣ (Νικόλαος </w:t>
      </w:r>
      <w:proofErr w:type="spellStart"/>
      <w:r w:rsidRPr="000C2BF3">
        <w:rPr>
          <w:rFonts w:eastAsia="Times New Roman"/>
          <w:b/>
          <w:bCs/>
        </w:rPr>
        <w:t>Βούτσης</w:t>
      </w:r>
      <w:proofErr w:type="spellEnd"/>
      <w:r w:rsidRPr="000C2BF3">
        <w:rPr>
          <w:rFonts w:eastAsia="Times New Roman"/>
          <w:b/>
          <w:bCs/>
        </w:rPr>
        <w:t>):</w:t>
      </w:r>
      <w:r>
        <w:rPr>
          <w:rFonts w:eastAsia="Times New Roman" w:cs="Times New Roman"/>
          <w:szCs w:val="24"/>
        </w:rPr>
        <w:t xml:space="preserve"> Τον λόγο έχει ο κ. Στουρνάρας και μετά ο </w:t>
      </w:r>
      <w:r>
        <w:rPr>
          <w:rFonts w:eastAsia="Times New Roman" w:cs="Times New Roman"/>
          <w:szCs w:val="24"/>
        </w:rPr>
        <w:t xml:space="preserve">τέως </w:t>
      </w:r>
      <w:r>
        <w:rPr>
          <w:rFonts w:eastAsia="Times New Roman" w:cs="Times New Roman"/>
          <w:szCs w:val="24"/>
        </w:rPr>
        <w:t>Πρωθυπουργός κ. Σαμαράς.</w:t>
      </w:r>
    </w:p>
    <w:p w14:paraId="6F5C443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Κύριε Στουρνάρα, έχετε τον λό</w:t>
      </w:r>
      <w:r>
        <w:rPr>
          <w:rFonts w:eastAsia="Times New Roman" w:cs="Times New Roman"/>
          <w:szCs w:val="24"/>
        </w:rPr>
        <w:t xml:space="preserve">γο για είκοσι λεπτά. </w:t>
      </w:r>
    </w:p>
    <w:p w14:paraId="6F5C4434"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ΙΩΑΝΝΗΣ ΣΤΟΥΡΝΑΡΑΣ:</w:t>
      </w:r>
      <w:r>
        <w:rPr>
          <w:rFonts w:eastAsia="Times New Roman" w:cs="Times New Roman"/>
          <w:szCs w:val="24"/>
        </w:rPr>
        <w:t xml:space="preserve"> Κύριε Πρόεδρε, κυρίες και κύριοι Βουλευτές, στο ζήτημα της αρμοδιότητας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ε</w:t>
      </w:r>
      <w:r>
        <w:rPr>
          <w:rFonts w:eastAsia="Times New Roman" w:cs="Times New Roman"/>
          <w:szCs w:val="24"/>
        </w:rPr>
        <w:t xml:space="preserve">πιτροπής για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η θέση </w:t>
      </w:r>
      <w:r>
        <w:rPr>
          <w:rFonts w:eastAsia="Times New Roman" w:cs="Times New Roman"/>
          <w:szCs w:val="24"/>
        </w:rPr>
        <w:lastRenderedPageBreak/>
        <w:t>μου διατυπώθηκε ευθύς εξαρχής με την ομιλία μου στην Ολομέλεια κατά τη συνεδρίαση της</w:t>
      </w:r>
      <w:r>
        <w:rPr>
          <w:rFonts w:eastAsia="Times New Roman" w:cs="Times New Roman"/>
          <w:szCs w:val="24"/>
        </w:rPr>
        <w:t xml:space="preserve"> 21</w:t>
      </w:r>
      <w:r w:rsidRPr="00DC6677">
        <w:rPr>
          <w:rFonts w:eastAsia="Times New Roman" w:cs="Times New Roman"/>
          <w:szCs w:val="24"/>
          <w:vertAlign w:val="superscript"/>
        </w:rPr>
        <w:t>ης</w:t>
      </w:r>
      <w:r>
        <w:rPr>
          <w:rFonts w:eastAsia="Times New Roman" w:cs="Times New Roman"/>
          <w:szCs w:val="24"/>
        </w:rPr>
        <w:t xml:space="preserve"> Φεβρουαρίου 2018. Επαναλήφθηκε με επιστολή που διαβίβασα στον </w:t>
      </w:r>
      <w:r>
        <w:rPr>
          <w:rFonts w:eastAsia="Times New Roman" w:cs="Times New Roman"/>
          <w:szCs w:val="24"/>
        </w:rPr>
        <w:t>π</w:t>
      </w:r>
      <w:r>
        <w:rPr>
          <w:rFonts w:eastAsia="Times New Roman" w:cs="Times New Roman"/>
          <w:szCs w:val="24"/>
        </w:rPr>
        <w:t xml:space="preserve">ρόεδρο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ε</w:t>
      </w:r>
      <w:r>
        <w:rPr>
          <w:rFonts w:eastAsia="Times New Roman" w:cs="Times New Roman"/>
          <w:szCs w:val="24"/>
        </w:rPr>
        <w:t>πιτροπής στις 23 Μαρτίου του τρέχοντος έτους.</w:t>
      </w:r>
    </w:p>
    <w:p w14:paraId="6F5C443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Όπως ανέφερα στην ομιλία μου, ακόμα και στην περίπτωση που είχε διαπιστωθεί αποσβεστική προθεσμία του αδικήματος της </w:t>
      </w:r>
      <w:r>
        <w:rPr>
          <w:rFonts w:eastAsia="Times New Roman" w:cs="Times New Roman"/>
          <w:szCs w:val="24"/>
        </w:rPr>
        <w:t>απιστίας, δεν νοείται πρόταση για μη δίωξη της πράξης, όπως παραδόξως πρότειναν οι Βουλευτές της Πλειοψηφίας.</w:t>
      </w:r>
    </w:p>
    <w:p w14:paraId="6F5C443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Όσον αφορά δε την υποτιθέμενη πράξη της παθητικής δωροδοκίας, υποστήριξα ότι το έργο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 δεν έπρεπε και δεν μπο</w:t>
      </w:r>
      <w:r>
        <w:rPr>
          <w:rFonts w:eastAsia="Times New Roman" w:cs="Times New Roman"/>
          <w:szCs w:val="24"/>
        </w:rPr>
        <w:t>ρούσε να περιοριστεί μόνο στο ζήτημα της αρμοδιότητάς της. Υποχρέωσή της κατά το Σύνταγμα ήταν να εξετάσει τις κατηγορίες, τις υπόνοιες, τα στοιχεία και να εκδώσει πόρισμα που θα εισαγόταν στην Ολομέλεια της Βουλής για να αποφασίσετε εσείς αν θα ασκηθεί δί</w:t>
      </w:r>
      <w:r>
        <w:rPr>
          <w:rFonts w:eastAsia="Times New Roman" w:cs="Times New Roman"/>
          <w:szCs w:val="24"/>
        </w:rPr>
        <w:t>ωξη.</w:t>
      </w:r>
    </w:p>
    <w:p w14:paraId="6F5C443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Σε συνέχεια δε των όσων είπα στην Ολομέλεια με την επιστολή μου της 23</w:t>
      </w:r>
      <w:r>
        <w:rPr>
          <w:rFonts w:eastAsia="Times New Roman" w:cs="Times New Roman"/>
          <w:szCs w:val="24"/>
          <w:vertAlign w:val="superscript"/>
        </w:rPr>
        <w:t xml:space="preserve">ης </w:t>
      </w:r>
      <w:r>
        <w:rPr>
          <w:rFonts w:eastAsia="Times New Roman" w:cs="Times New Roman"/>
          <w:szCs w:val="24"/>
        </w:rPr>
        <w:t xml:space="preserve">Μαρτίου προς τον </w:t>
      </w:r>
      <w:r>
        <w:rPr>
          <w:rFonts w:eastAsia="Times New Roman" w:cs="Times New Roman"/>
          <w:szCs w:val="24"/>
        </w:rPr>
        <w:t>π</w:t>
      </w:r>
      <w:r>
        <w:rPr>
          <w:rFonts w:eastAsia="Times New Roman" w:cs="Times New Roman"/>
          <w:szCs w:val="24"/>
        </w:rPr>
        <w:t xml:space="preserve">ρόεδρο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ε</w:t>
      </w:r>
      <w:r>
        <w:rPr>
          <w:rFonts w:eastAsia="Times New Roman" w:cs="Times New Roman"/>
          <w:szCs w:val="24"/>
        </w:rPr>
        <w:t xml:space="preserve">πιτροπής, επεσήμανα ότι η αρμοδιότητα της </w:t>
      </w:r>
      <w:r>
        <w:rPr>
          <w:rFonts w:eastAsia="Times New Roman" w:cs="Times New Roman"/>
          <w:szCs w:val="24"/>
        </w:rPr>
        <w:t>ε</w:t>
      </w:r>
      <w:r>
        <w:rPr>
          <w:rFonts w:eastAsia="Times New Roman" w:cs="Times New Roman"/>
          <w:szCs w:val="24"/>
        </w:rPr>
        <w:t>πιτροπής για το αδίκημα της δωροδοκίας είναι αποκλειστική, εφόσον αφορά πρόσωπα υπαγόμενα στο άρθ</w:t>
      </w:r>
      <w:r>
        <w:rPr>
          <w:rFonts w:eastAsia="Times New Roman" w:cs="Times New Roman"/>
          <w:szCs w:val="24"/>
        </w:rPr>
        <w:t xml:space="preserve">ρο 86 του Συντάγματος και τούτο, διότι από το σχετικό άρθρο του ποινικού νόμου προκύπτει ότι η πράξη αυτή θεωρείται έγκλημα και τιμωρείται, όταν σχετίζεται με τα καθήκοντα του κατηγορούμενου. Επομένως δεν νοείται η </w:t>
      </w:r>
      <w:r>
        <w:rPr>
          <w:rFonts w:eastAsia="Times New Roman" w:cs="Times New Roman"/>
          <w:szCs w:val="24"/>
        </w:rPr>
        <w:t>ε</w:t>
      </w:r>
      <w:r>
        <w:rPr>
          <w:rFonts w:eastAsia="Times New Roman" w:cs="Times New Roman"/>
          <w:szCs w:val="24"/>
        </w:rPr>
        <w:t>πιτροπή και η Βουλή να κρίνουν διαφορετι</w:t>
      </w:r>
      <w:r>
        <w:rPr>
          <w:rFonts w:eastAsia="Times New Roman" w:cs="Times New Roman"/>
          <w:szCs w:val="24"/>
        </w:rPr>
        <w:t>κά και να απεμπολήσ</w:t>
      </w:r>
      <w:r>
        <w:rPr>
          <w:rFonts w:eastAsia="Times New Roman" w:cs="Times New Roman"/>
          <w:szCs w:val="24"/>
        </w:rPr>
        <w:t>ουν</w:t>
      </w:r>
      <w:r>
        <w:rPr>
          <w:rFonts w:eastAsia="Times New Roman" w:cs="Times New Roman"/>
          <w:szCs w:val="24"/>
        </w:rPr>
        <w:t xml:space="preserve"> την εκ του Συντάγματος αποκλειστική τους αρμοδιότητα.</w:t>
      </w:r>
    </w:p>
    <w:p w14:paraId="6F5C443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Τη θέση μου αυτή δεν την υπαγόρευσε προσωπικό συμφέρον. Στην ίδια ομιλία ξεκαθάρισα ότι δεν επικαλούμαι ούτε παραγραφές ούτε αποσβεστικές προθεσμίες ούτε οποιαδήποτε άλλη εξαίρεση</w:t>
      </w:r>
      <w:r>
        <w:rPr>
          <w:rFonts w:eastAsia="Times New Roman" w:cs="Times New Roman"/>
          <w:szCs w:val="24"/>
        </w:rPr>
        <w:t xml:space="preserve"> ή προνόμιο προβλέπεται για υπουργούς και ότι έπρεπε η Βουλή και η </w:t>
      </w:r>
      <w:r>
        <w:rPr>
          <w:rFonts w:eastAsia="Times New Roman" w:cs="Times New Roman"/>
          <w:szCs w:val="24"/>
        </w:rPr>
        <w:t>ε</w:t>
      </w:r>
      <w:r>
        <w:rPr>
          <w:rFonts w:eastAsia="Times New Roman" w:cs="Times New Roman"/>
          <w:szCs w:val="24"/>
        </w:rPr>
        <w:t>πιτροπή να τα ψάξει όλα, να εξετάσει τα πάντα, όλες τις κατηγορίες, όλες τις μαρτυρίες και όλα τα στοιχεία που της είχαν διαβιβαστεί και βεβαίως, να ψάξει να βρει και άλλα.</w:t>
      </w:r>
    </w:p>
    <w:p w14:paraId="6F5C443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Κατά την προηγο</w:t>
      </w:r>
      <w:r>
        <w:rPr>
          <w:rFonts w:eastAsia="Times New Roman" w:cs="Times New Roman"/>
          <w:szCs w:val="24"/>
        </w:rPr>
        <w:t>ύμενη συζήτηση στην Ολομέλεια ζήτησα, επίσης, να προστατέψετε την κοινωνία από τις συνέπειες που θα είχε η επιλογή να παραμείνουν αιωρούμενες και ανέλεγκτες οι κατηγορίες και να μετατραπεί έτσι η συκοφαντία σε θεσμό στον δημόσιο βίο της χώρας με τη δική σα</w:t>
      </w:r>
      <w:r>
        <w:rPr>
          <w:rFonts w:eastAsia="Times New Roman" w:cs="Times New Roman"/>
          <w:szCs w:val="24"/>
        </w:rPr>
        <w:t>ς ανοχή ή συμμετοχή.</w:t>
      </w:r>
    </w:p>
    <w:p w14:paraId="6F5C443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Την ίδια έκκληση απηύθυνα με την επιστολή μου και στην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 xml:space="preserve">πιτροπή, λέγοντας ότι, αν νίψει τας χείρας της, αρνούμενη να εξετάσει τις άθλιες και συκοφαντικές κατηγορίες, θα έχει ενσυνειδήτως απεμπολήσει το χρέος της </w:t>
      </w:r>
      <w:r>
        <w:rPr>
          <w:rFonts w:eastAsia="Times New Roman" w:cs="Times New Roman"/>
          <w:szCs w:val="24"/>
        </w:rPr>
        <w:t xml:space="preserve">να αποκαταστήσει το κύρος και την αξιοπιστία των θεσμών και της ίδιας της </w:t>
      </w:r>
      <w:r>
        <w:rPr>
          <w:rFonts w:eastAsia="Times New Roman" w:cs="Times New Roman"/>
          <w:szCs w:val="24"/>
        </w:rPr>
        <w:t>δ</w:t>
      </w:r>
      <w:r>
        <w:rPr>
          <w:rFonts w:eastAsia="Times New Roman" w:cs="Times New Roman"/>
          <w:szCs w:val="24"/>
        </w:rPr>
        <w:t>ημοκρατίας, που τα τραυμάτισε η οργανωμένη σπίλωση πολιτικών προσώπων και θεσμικών λειτουργών.</w:t>
      </w:r>
    </w:p>
    <w:p w14:paraId="6F5C443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Με λύπη και περίσκεψη διαπιστώνω σήμερα ότι η πλειοψηφία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 xml:space="preserve">πιτροπής της Βουλής για τη διερεύνηση της υπόθεσης </w:t>
      </w:r>
      <w:r>
        <w:rPr>
          <w:rFonts w:eastAsia="Times New Roman" w:cs="Times New Roman"/>
          <w:szCs w:val="24"/>
        </w:rPr>
        <w:t>«</w:t>
      </w:r>
      <w:r>
        <w:rPr>
          <w:rFonts w:eastAsia="Times New Roman" w:cs="Times New Roman"/>
          <w:szCs w:val="24"/>
          <w:lang w:val="en-GB"/>
        </w:rPr>
        <w:t>NOVARTIS</w:t>
      </w:r>
      <w:r>
        <w:rPr>
          <w:rFonts w:eastAsia="Times New Roman" w:cs="Times New Roman"/>
          <w:szCs w:val="24"/>
        </w:rPr>
        <w:t>»</w:t>
      </w:r>
      <w:r>
        <w:rPr>
          <w:rFonts w:eastAsia="Times New Roman" w:cs="Times New Roman"/>
          <w:szCs w:val="24"/>
        </w:rPr>
        <w:t xml:space="preserve">, η οποία, σύμφωνα με Υπουργό της Κυβέρνησης, χαρακτηρίζεται ως το μεγαλύτερο </w:t>
      </w:r>
      <w:r>
        <w:rPr>
          <w:rFonts w:eastAsia="Times New Roman" w:cs="Times New Roman"/>
          <w:szCs w:val="24"/>
        </w:rPr>
        <w:lastRenderedPageBreak/>
        <w:t>σκάνδαλο της Μεταπολίτευσης, επέλεξε όχι μόνο να νίψει τας χείρας της, αλλά να σηκώσει στην κυριολεξία ψηλά τα χέρια</w:t>
      </w:r>
      <w:r>
        <w:rPr>
          <w:rFonts w:eastAsia="Times New Roman" w:cs="Times New Roman"/>
          <w:szCs w:val="24"/>
        </w:rPr>
        <w:t xml:space="preserve"> και να παραδοθεί τρόπον τινά στη συκοφαντία, αρνούμενη να εξετάσει την υπόθεση.</w:t>
      </w:r>
    </w:p>
    <w:p w14:paraId="6F5C443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Κατά παγκόσμια πρωτοτυπία, αν και τα δέκα πρόσωπα που φέρονται να εμπλέκονται στην υπόθεση αυτή, αλλά και σύσσωμη η Αντιπολίτευση ζήτησαν να προχωρήσει η διερεύνηση της υπόθεσ</w:t>
      </w:r>
      <w:r>
        <w:rPr>
          <w:rFonts w:eastAsia="Times New Roman" w:cs="Times New Roman"/>
          <w:szCs w:val="24"/>
        </w:rPr>
        <w:t xml:space="preserve">ης, η πλειοψηφία της </w:t>
      </w:r>
      <w:r>
        <w:rPr>
          <w:rFonts w:eastAsia="Times New Roman" w:cs="Times New Roman"/>
          <w:szCs w:val="24"/>
        </w:rPr>
        <w:t>ε</w:t>
      </w:r>
      <w:r>
        <w:rPr>
          <w:rFonts w:eastAsia="Times New Roman" w:cs="Times New Roman"/>
          <w:szCs w:val="24"/>
        </w:rPr>
        <w:t>πιτροπής το αρνήθηκε.</w:t>
      </w:r>
    </w:p>
    <w:p w14:paraId="6F5C443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Κατά την άποψή μου, το αρνήθηκε, παρά την περί του αντιθέτου ρητή συνταγματική επιταγή, για τρεις λόγους. Πρώτον, επειδή φοβήθηκε την αποκάλυψη της αλήθειας. Διότι, αν προχωρούσε στη διερεύνηση της υπόθεσης, αν κ</w:t>
      </w:r>
      <w:r>
        <w:rPr>
          <w:rFonts w:eastAsia="Times New Roman" w:cs="Times New Roman"/>
          <w:szCs w:val="24"/>
        </w:rPr>
        <w:t xml:space="preserve">αλούσε τους προστατευόμενους μάρτυρες, θα αποκαλύπτονταν οι ψευδομαρτυρίες, η παντελής έλλειψη στοιχείων, οι εκκρεμότητες των μαρτύρων με τη </w:t>
      </w:r>
      <w:r>
        <w:rPr>
          <w:rFonts w:eastAsia="Times New Roman" w:cs="Times New Roman"/>
          <w:szCs w:val="24"/>
        </w:rPr>
        <w:t>δ</w:t>
      </w:r>
      <w:r>
        <w:rPr>
          <w:rFonts w:eastAsia="Times New Roman" w:cs="Times New Roman"/>
          <w:szCs w:val="24"/>
        </w:rPr>
        <w:t xml:space="preserve">ικαιοσύνη ή τη φορολογική διοίκηση, οι </w:t>
      </w:r>
      <w:proofErr w:type="spellStart"/>
      <w:r>
        <w:rPr>
          <w:rFonts w:eastAsia="Times New Roman" w:cs="Times New Roman"/>
          <w:szCs w:val="24"/>
        </w:rPr>
        <w:t>ακυρότητες</w:t>
      </w:r>
      <w:proofErr w:type="spellEnd"/>
      <w:r>
        <w:rPr>
          <w:rFonts w:eastAsia="Times New Roman" w:cs="Times New Roman"/>
          <w:szCs w:val="24"/>
        </w:rPr>
        <w:t xml:space="preserve"> του καθεστώτος προστασίας, οι αφόρητες πιέσεις που τους ασκήθηκα</w:t>
      </w:r>
      <w:r>
        <w:rPr>
          <w:rFonts w:eastAsia="Times New Roman" w:cs="Times New Roman"/>
          <w:szCs w:val="24"/>
        </w:rPr>
        <w:t>ν προκειμένου να πουν αυτά που είπαν, οι ηθικοί αυτουργοί της υπόθεσης και τελικά, η σκευωρία.</w:t>
      </w:r>
    </w:p>
    <w:p w14:paraId="6F5C443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Θα αποκαλυπτόταν, δηλαδή, ότι, αντί για το μεγαλύτερο σκάνδαλο, έχουμε τη μεγαλύτερη σκευωρία της Αντιπολίτευσης. Έτσι θα κατέρρεε και το σαθρό επικοινωνιακό οικ</w:t>
      </w:r>
      <w:r>
        <w:rPr>
          <w:rFonts w:eastAsia="Times New Roman" w:cs="Times New Roman"/>
          <w:szCs w:val="24"/>
        </w:rPr>
        <w:t xml:space="preserve">οδόμημα, που </w:t>
      </w:r>
      <w:r>
        <w:rPr>
          <w:rFonts w:eastAsia="Times New Roman" w:cs="Times New Roman"/>
          <w:szCs w:val="24"/>
        </w:rPr>
        <w:t>κ</w:t>
      </w:r>
      <w:r>
        <w:rPr>
          <w:rFonts w:eastAsia="Times New Roman" w:cs="Times New Roman"/>
          <w:szCs w:val="24"/>
        </w:rPr>
        <w:t xml:space="preserve">τίζεται εδώ και ενάμιση χρόνο με διαρροές, με παπαγαλάκια, με δήθεν συνταρακτικές αποκαλύψεις, που όλο έρχονται, αλλά τελικά αναβάλλονται, με δήθεν παχυλούς λογαριασμούς και πολυτελή ακίνητα στο εξωτερικό, που όλο ανακαλύπτονται, αλλά τελικά </w:t>
      </w:r>
      <w:r>
        <w:rPr>
          <w:rFonts w:eastAsia="Times New Roman" w:cs="Times New Roman"/>
          <w:szCs w:val="24"/>
        </w:rPr>
        <w:t>δεν βρίσκονται.</w:t>
      </w:r>
    </w:p>
    <w:p w14:paraId="6F5C443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Δεύτερον, επειδή εκτιμήθηκε ότι η μη διερεύνηση σε βάθος της υπόθεσης θα συντηρήσει μέρος της συκοφαντικής λάσπης, που είχε αρχίσει ευθύς αμέσως με το που έγινε αντιληπτό ότι στοιχεία και λογαριασμοί δεν υπάρχουν να εξαερώνεται και ότι έτσι</w:t>
      </w:r>
      <w:r>
        <w:rPr>
          <w:rFonts w:eastAsia="Times New Roman" w:cs="Times New Roman"/>
          <w:szCs w:val="24"/>
        </w:rPr>
        <w:t xml:space="preserve"> θα συνεχίσει να προσφέρει μικροκομματικά οφέλη.</w:t>
      </w:r>
    </w:p>
    <w:p w14:paraId="6F5C444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Τρίτον, επειδή θα αποκαλυπτόταν ότι ένοχοι είναι άλλοι και μάλιστα, πρόσωπα που </w:t>
      </w:r>
      <w:proofErr w:type="spellStart"/>
      <w:r>
        <w:rPr>
          <w:rFonts w:eastAsia="Times New Roman" w:cs="Times New Roman"/>
          <w:szCs w:val="24"/>
        </w:rPr>
        <w:t>πρόσκεινται</w:t>
      </w:r>
      <w:proofErr w:type="spellEnd"/>
      <w:r>
        <w:rPr>
          <w:rFonts w:eastAsia="Times New Roman" w:cs="Times New Roman"/>
          <w:szCs w:val="24"/>
        </w:rPr>
        <w:t xml:space="preserve"> στην Κυβέρνηση.</w:t>
      </w:r>
    </w:p>
    <w:p w14:paraId="6F5C4441"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sidRPr="00945606">
        <w:rPr>
          <w:rFonts w:eastAsia="Times New Roman" w:cs="Times New Roman"/>
          <w:b/>
          <w:szCs w:val="24"/>
        </w:rPr>
        <w:t>:</w:t>
      </w:r>
      <w:r w:rsidRPr="00945606">
        <w:rPr>
          <w:rFonts w:eastAsia="Times New Roman" w:cs="Times New Roman"/>
          <w:szCs w:val="24"/>
        </w:rPr>
        <w:t xml:space="preserve"> </w:t>
      </w:r>
      <w:r>
        <w:rPr>
          <w:rFonts w:eastAsia="Times New Roman" w:cs="Times New Roman"/>
          <w:szCs w:val="24"/>
        </w:rPr>
        <w:t>Τι είναι αυτά που λέτε;</w:t>
      </w:r>
    </w:p>
    <w:p w14:paraId="6F5C4442" w14:textId="77777777" w:rsidR="0016272D" w:rsidRDefault="008D6B83">
      <w:pPr>
        <w:spacing w:line="600" w:lineRule="auto"/>
        <w:ind w:firstLine="709"/>
        <w:jc w:val="center"/>
        <w:rPr>
          <w:rFonts w:eastAsia="Times New Roman" w:cs="Times New Roman"/>
          <w:szCs w:val="24"/>
        </w:rPr>
      </w:pPr>
      <w:r w:rsidRPr="00F944ED">
        <w:rPr>
          <w:rFonts w:eastAsia="Times New Roman" w:cs="Times New Roman"/>
          <w:szCs w:val="24"/>
        </w:rPr>
        <w:lastRenderedPageBreak/>
        <w:t>(</w:t>
      </w:r>
      <w:r>
        <w:rPr>
          <w:rFonts w:eastAsia="Times New Roman" w:cs="Times New Roman"/>
          <w:szCs w:val="24"/>
        </w:rPr>
        <w:t>Διαμαρτυρίες</w:t>
      </w:r>
      <w:r w:rsidRPr="00F944ED">
        <w:rPr>
          <w:rFonts w:eastAsia="Times New Roman" w:cs="Times New Roman"/>
          <w:szCs w:val="24"/>
        </w:rPr>
        <w:t xml:space="preserve"> από την πτέρυγα της Νέας Δημοκρατίας)</w:t>
      </w:r>
    </w:p>
    <w:p w14:paraId="6F5C4443"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ΙΩΑΝΝΗΣ ΣΤΟΥΡΝΑΡΑΣ</w:t>
      </w:r>
      <w:r w:rsidRPr="00945606">
        <w:rPr>
          <w:rFonts w:eastAsia="Times New Roman" w:cs="Times New Roman"/>
          <w:b/>
          <w:szCs w:val="24"/>
        </w:rPr>
        <w:t>:</w:t>
      </w:r>
      <w:r w:rsidRPr="00945606">
        <w:rPr>
          <w:rFonts w:eastAsia="Times New Roman" w:cs="Times New Roman"/>
          <w:szCs w:val="24"/>
        </w:rPr>
        <w:t xml:space="preserve"> </w:t>
      </w:r>
      <w:r>
        <w:rPr>
          <w:rFonts w:eastAsia="Times New Roman" w:cs="Times New Roman"/>
          <w:szCs w:val="24"/>
        </w:rPr>
        <w:t xml:space="preserve">Γι’ αυτούς τους λόγους, δυστυχώς, πιστεύω ότι η πλειοψηφία της </w:t>
      </w:r>
      <w:r>
        <w:rPr>
          <w:rFonts w:eastAsia="Times New Roman" w:cs="Times New Roman"/>
          <w:szCs w:val="24"/>
        </w:rPr>
        <w:t>ε</w:t>
      </w:r>
      <w:r>
        <w:rPr>
          <w:rFonts w:eastAsia="Times New Roman" w:cs="Times New Roman"/>
          <w:szCs w:val="24"/>
        </w:rPr>
        <w:t xml:space="preserve">πιτροπής, αντί να προστατεύσει τους θεσμούς γενικά και τη </w:t>
      </w:r>
      <w:r>
        <w:rPr>
          <w:rFonts w:eastAsia="Times New Roman" w:cs="Times New Roman"/>
          <w:szCs w:val="24"/>
        </w:rPr>
        <w:t>δ</w:t>
      </w:r>
      <w:r>
        <w:rPr>
          <w:rFonts w:eastAsia="Times New Roman" w:cs="Times New Roman"/>
          <w:szCs w:val="24"/>
        </w:rPr>
        <w:t xml:space="preserve">ικαιοσύνη ειδικότερα, επέλεξε να σηκώσει τα χέρια ψηλά στη συκοφαντία, παρατείνοντας τις καταστροφικές για τη </w:t>
      </w:r>
      <w:r>
        <w:rPr>
          <w:rFonts w:eastAsia="Times New Roman" w:cs="Times New Roman"/>
          <w:szCs w:val="24"/>
        </w:rPr>
        <w:t>δ</w:t>
      </w:r>
      <w:r>
        <w:rPr>
          <w:rFonts w:eastAsia="Times New Roman" w:cs="Times New Roman"/>
          <w:szCs w:val="24"/>
        </w:rPr>
        <w:t>ημ</w:t>
      </w:r>
      <w:r>
        <w:rPr>
          <w:rFonts w:eastAsia="Times New Roman" w:cs="Times New Roman"/>
          <w:szCs w:val="24"/>
        </w:rPr>
        <w:t>οκρατία συνέπειές της.</w:t>
      </w:r>
    </w:p>
    <w:p w14:paraId="6F5C444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Η υπόθεση των δέκα, λοιπόν, η μεγαλύτερη σκευωρία της Μεταπολίτευσης θα συνεχίσει να προκαλεί τεράστια ζημιά στη χώρα, πλήττοντας βάναυσα το θεσμικό της υπόβαθρο, ερχόμενη αμέσως μετά τη γνωστή «υπόθεση Γεωργίου», η οποία επίσης προκ</w:t>
      </w:r>
      <w:r>
        <w:rPr>
          <w:rFonts w:eastAsia="Times New Roman" w:cs="Times New Roman"/>
          <w:szCs w:val="24"/>
        </w:rPr>
        <w:t>άλεσε και προκαλεί ακόμα την υποβάθμιση των θεσμών και του κράτους δικαίου.</w:t>
      </w:r>
    </w:p>
    <w:p w14:paraId="6F5C444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Δεν υπάρχει προηγούμενο στον αναπτυγμένο κόσμο με ασυνάρτητες μαρτυρίες τριών ανώνυμων μαρτύρων, υπό αμφισβητούμενο καθεστώς προστασίας, με εκκρεμότητες στη δικαιοσύνη και στη φορο</w:t>
      </w:r>
      <w:r>
        <w:rPr>
          <w:rFonts w:eastAsia="Times New Roman" w:cs="Times New Roman"/>
          <w:szCs w:val="24"/>
        </w:rPr>
        <w:t xml:space="preserve">λογική διοίκηση, υποκείμενων σε πιέσεις ή ακόμα και σε εκβιασμούς, χωρίς στοιχεία, χωρίς καν ενδείξεις, να στέλνονται δέκα επιλεγμένα, </w:t>
      </w:r>
      <w:r>
        <w:rPr>
          <w:rFonts w:eastAsia="Times New Roman" w:cs="Times New Roman"/>
          <w:szCs w:val="24"/>
        </w:rPr>
        <w:lastRenderedPageBreak/>
        <w:t>νυν και πρώην, πολιτικά πρόσωπα κατηγορούμενα στη Βουλή, δύο πρώην Πρωθυπουργών συμπεριλαμβανομένων, να ανοίγουν οι τραπε</w:t>
      </w:r>
      <w:r>
        <w:rPr>
          <w:rFonts w:eastAsia="Times New Roman" w:cs="Times New Roman"/>
          <w:szCs w:val="24"/>
        </w:rPr>
        <w:t xml:space="preserve">ζικοί λογαριασμοί τους, όπως και των συγγενικών τους προσώπων, να </w:t>
      </w:r>
      <w:proofErr w:type="spellStart"/>
      <w:r>
        <w:rPr>
          <w:rFonts w:eastAsia="Times New Roman" w:cs="Times New Roman"/>
          <w:szCs w:val="24"/>
        </w:rPr>
        <w:t>στοχοποιούνται</w:t>
      </w:r>
      <w:proofErr w:type="spellEnd"/>
      <w:r>
        <w:rPr>
          <w:rFonts w:eastAsia="Times New Roman" w:cs="Times New Roman"/>
          <w:szCs w:val="24"/>
        </w:rPr>
        <w:t xml:space="preserve"> και να διαπομπεύονται.</w:t>
      </w:r>
    </w:p>
    <w:p w14:paraId="6F5C444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Όσον αφορά εμένα που κατέχω και θεσμική θέση στο εξωτερικό, αντιμετώπισα περαιτέρω συνέπειες και διεθνή δυσφήμηση από όσους ανέλαβαν να συντηρήσουν την </w:t>
      </w:r>
      <w:r>
        <w:rPr>
          <w:rFonts w:eastAsia="Times New Roman" w:cs="Times New Roman"/>
          <w:szCs w:val="24"/>
        </w:rPr>
        <w:t>ηχώ της συκοφαντίας για κομματικά οφέλη εις βάρος της αλήθειας και του συμφέροντος της χώρας.</w:t>
      </w:r>
    </w:p>
    <w:p w14:paraId="6F5C444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 κ. Στέλιος </w:t>
      </w:r>
      <w:proofErr w:type="spellStart"/>
      <w:r>
        <w:rPr>
          <w:rFonts w:eastAsia="Times New Roman" w:cs="Times New Roman"/>
          <w:szCs w:val="24"/>
        </w:rPr>
        <w:t>Κούλογλου</w:t>
      </w:r>
      <w:proofErr w:type="spellEnd"/>
      <w:r>
        <w:rPr>
          <w:rFonts w:eastAsia="Times New Roman" w:cs="Times New Roman"/>
          <w:szCs w:val="24"/>
        </w:rPr>
        <w:t xml:space="preserve"> για παράδειγμα, Ευρωβουλευτής του ΣΥΡΙΖΑ, κατέθεσε ερώτηση στο Ευρωπαϊκό Κοινοβούλιο απευθυνόμενος στον κ. Μάριο </w:t>
      </w:r>
      <w:proofErr w:type="spellStart"/>
      <w:r>
        <w:rPr>
          <w:rFonts w:eastAsia="Times New Roman" w:cs="Times New Roman"/>
          <w:szCs w:val="24"/>
        </w:rPr>
        <w:t>Ντράγκι</w:t>
      </w:r>
      <w:proofErr w:type="spellEnd"/>
      <w:r>
        <w:rPr>
          <w:rFonts w:eastAsia="Times New Roman" w:cs="Times New Roman"/>
          <w:szCs w:val="24"/>
        </w:rPr>
        <w:t>, Πρόεδρο της Ευρωπ</w:t>
      </w:r>
      <w:r>
        <w:rPr>
          <w:rFonts w:eastAsia="Times New Roman" w:cs="Times New Roman"/>
          <w:szCs w:val="24"/>
        </w:rPr>
        <w:t xml:space="preserve">αϊκής Κεντρικής Τράπεζας, ρωτώντας τον εάν η ΕΚΤ είναι ενήμερη για τις κατηγορίες προς το πρόσωπο του </w:t>
      </w:r>
      <w:r>
        <w:rPr>
          <w:rFonts w:eastAsia="Times New Roman" w:cs="Times New Roman"/>
          <w:szCs w:val="24"/>
        </w:rPr>
        <w:t>δ</w:t>
      </w:r>
      <w:r>
        <w:rPr>
          <w:rFonts w:eastAsia="Times New Roman" w:cs="Times New Roman"/>
          <w:szCs w:val="24"/>
        </w:rPr>
        <w:t>ιοικητή της Τραπέζης της Ελλάδας και τι σκοπεύει να κάνει για να διαφυλάξει το κύρος της, υπονοώντας σαφώς ότι εγώ μετά τις μαρτυρίες των κουκουλοφόρων μ</w:t>
      </w:r>
      <w:r>
        <w:rPr>
          <w:rFonts w:eastAsia="Times New Roman" w:cs="Times New Roman"/>
          <w:szCs w:val="24"/>
        </w:rPr>
        <w:t xml:space="preserve">αρτύρων δεν μπορώ πλέον να παραμείνω στη </w:t>
      </w:r>
      <w:r>
        <w:rPr>
          <w:rFonts w:eastAsia="Times New Roman" w:cs="Times New Roman"/>
          <w:szCs w:val="24"/>
        </w:rPr>
        <w:t>δ</w:t>
      </w:r>
      <w:r>
        <w:rPr>
          <w:rFonts w:eastAsia="Times New Roman" w:cs="Times New Roman"/>
          <w:szCs w:val="24"/>
        </w:rPr>
        <w:t xml:space="preserve">ιοίκηση της Τραπέζης της Ελλάδας και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της ΕΚΤ.</w:t>
      </w:r>
    </w:p>
    <w:p w14:paraId="6F5C444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Πήρε, βέβαια, την απάντηση που του άξιζε από τον κ. </w:t>
      </w:r>
      <w:proofErr w:type="spellStart"/>
      <w:r>
        <w:rPr>
          <w:rFonts w:eastAsia="Times New Roman" w:cs="Times New Roman"/>
          <w:szCs w:val="24"/>
        </w:rPr>
        <w:t>Ντράγκι</w:t>
      </w:r>
      <w:proofErr w:type="spellEnd"/>
      <w:r>
        <w:rPr>
          <w:rFonts w:eastAsia="Times New Roman" w:cs="Times New Roman"/>
          <w:szCs w:val="24"/>
        </w:rPr>
        <w:t xml:space="preserve">, η οποία είχε τρία σκέλη: πρώτον, ότι το τεκμήριο της αθωότητας που ισχύει για όλους τους πολίτες, ισχύει και για τους </w:t>
      </w:r>
      <w:r>
        <w:rPr>
          <w:rFonts w:eastAsia="Times New Roman" w:cs="Times New Roman"/>
          <w:szCs w:val="24"/>
        </w:rPr>
        <w:t>δ</w:t>
      </w:r>
      <w:r>
        <w:rPr>
          <w:rFonts w:eastAsia="Times New Roman" w:cs="Times New Roman"/>
          <w:szCs w:val="24"/>
        </w:rPr>
        <w:t xml:space="preserve">ιοικητές κεντρικών τραπεζών, δεύτερον ότι σύμφωνα με το </w:t>
      </w:r>
      <w:r>
        <w:rPr>
          <w:rFonts w:eastAsia="Times New Roman" w:cs="Times New Roman"/>
          <w:szCs w:val="24"/>
        </w:rPr>
        <w:t>κ</w:t>
      </w:r>
      <w:r>
        <w:rPr>
          <w:rFonts w:eastAsia="Times New Roman" w:cs="Times New Roman"/>
          <w:szCs w:val="24"/>
        </w:rPr>
        <w:t xml:space="preserve">αταστατικό της ΕΚΤ </w:t>
      </w:r>
      <w:r>
        <w:rPr>
          <w:rFonts w:eastAsia="Times New Roman" w:cs="Times New Roman"/>
          <w:szCs w:val="24"/>
        </w:rPr>
        <w:t xml:space="preserve">ένας </w:t>
      </w:r>
      <w:r>
        <w:rPr>
          <w:rFonts w:eastAsia="Times New Roman" w:cs="Times New Roman"/>
          <w:szCs w:val="24"/>
        </w:rPr>
        <w:t>δ</w:t>
      </w:r>
      <w:r>
        <w:rPr>
          <w:rFonts w:eastAsia="Times New Roman" w:cs="Times New Roman"/>
          <w:szCs w:val="24"/>
        </w:rPr>
        <w:t xml:space="preserve">ιοικητής του </w:t>
      </w:r>
      <w:proofErr w:type="spellStart"/>
      <w:r>
        <w:rPr>
          <w:rFonts w:eastAsia="Times New Roman" w:cs="Times New Roman"/>
          <w:szCs w:val="24"/>
        </w:rPr>
        <w:t>ευρωσυστήματος</w:t>
      </w:r>
      <w:proofErr w:type="spellEnd"/>
      <w:r>
        <w:rPr>
          <w:rFonts w:eastAsia="Times New Roman" w:cs="Times New Roman"/>
          <w:szCs w:val="24"/>
        </w:rPr>
        <w:t xml:space="preserve"> μπορεί να </w:t>
      </w:r>
      <w:proofErr w:type="spellStart"/>
      <w:r>
        <w:rPr>
          <w:rFonts w:eastAsia="Times New Roman" w:cs="Times New Roman"/>
          <w:szCs w:val="24"/>
        </w:rPr>
        <w:t>παυθεί</w:t>
      </w:r>
      <w:proofErr w:type="spellEnd"/>
      <w:r>
        <w:rPr>
          <w:rFonts w:eastAsia="Times New Roman" w:cs="Times New Roman"/>
          <w:szCs w:val="24"/>
        </w:rPr>
        <w:t xml:space="preserve"> μόνο αν καταδικαστεί αμετάκλητα για σοβαρό παράπτωμα και, τρίτον ότι σε περίπτωση που </w:t>
      </w:r>
      <w:proofErr w:type="spellStart"/>
      <w:r>
        <w:rPr>
          <w:rFonts w:eastAsia="Times New Roman" w:cs="Times New Roman"/>
          <w:szCs w:val="24"/>
        </w:rPr>
        <w:t>παυθεί</w:t>
      </w:r>
      <w:proofErr w:type="spellEnd"/>
      <w:r>
        <w:rPr>
          <w:rFonts w:eastAsia="Times New Roman" w:cs="Times New Roman"/>
          <w:szCs w:val="24"/>
        </w:rPr>
        <w:t xml:space="preserve"> χωρίς να έχει καταδικαστεί αμετάκλητα για σοβαρό παράπτωμα, η Ευρωπαϊκή Κεντρική Τράπεζα θα προσφύγει αμέσως στο</w:t>
      </w:r>
      <w:r>
        <w:rPr>
          <w:rFonts w:eastAsia="Times New Roman" w:cs="Times New Roman"/>
          <w:szCs w:val="24"/>
        </w:rPr>
        <w:t xml:space="preserve"> Ευρωπαϊκό Δικαστήριο για τα Δικαιώματα του Ανθρώπου.</w:t>
      </w:r>
    </w:p>
    <w:p w14:paraId="6F5C444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Παραμένει, όμως, γεγονός ότι ένας Ευρωβουλευτής κατέθεσε τέτοιου είδους ερώτηση στο Ευρωπαϊκό Κοινοβούλιο για τον </w:t>
      </w:r>
      <w:r>
        <w:rPr>
          <w:rFonts w:eastAsia="Times New Roman" w:cs="Times New Roman"/>
          <w:szCs w:val="24"/>
        </w:rPr>
        <w:t>δ</w:t>
      </w:r>
      <w:r>
        <w:rPr>
          <w:rFonts w:eastAsia="Times New Roman" w:cs="Times New Roman"/>
          <w:szCs w:val="24"/>
        </w:rPr>
        <w:t xml:space="preserve">ιοικητή της Τράπεζας της Ελλάδας και μέλος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της Ευρωπαϊκής Κε</w:t>
      </w:r>
      <w:r>
        <w:rPr>
          <w:rFonts w:eastAsia="Times New Roman" w:cs="Times New Roman"/>
          <w:szCs w:val="24"/>
        </w:rPr>
        <w:t xml:space="preserve">ντρικής Τράπεζας, νομίζοντας ότι έτσι δυσφημίζει βάναυσα τον </w:t>
      </w:r>
      <w:r>
        <w:rPr>
          <w:rFonts w:eastAsia="Times New Roman" w:cs="Times New Roman"/>
          <w:szCs w:val="24"/>
        </w:rPr>
        <w:t>δ</w:t>
      </w:r>
      <w:r>
        <w:rPr>
          <w:rFonts w:eastAsia="Times New Roman" w:cs="Times New Roman"/>
          <w:szCs w:val="24"/>
        </w:rPr>
        <w:t>ιοικητή. Στην πραγματικότητα, όμως, δυσφήμισε βάναυσα τη χώρα του, Ευρωβουλευτής της οποίας φέρεται να αγνοεί το τεκμήριο της αθωότητας. Φέρεται, επίσης, να αδιαφορεί ή και να υποκρίνεται για το</w:t>
      </w:r>
      <w:r>
        <w:rPr>
          <w:rFonts w:eastAsia="Times New Roman" w:cs="Times New Roman"/>
          <w:szCs w:val="24"/>
        </w:rPr>
        <w:t xml:space="preserve"> γεγονός ότι αν </w:t>
      </w:r>
      <w:proofErr w:type="spellStart"/>
      <w:r>
        <w:rPr>
          <w:rFonts w:eastAsia="Times New Roman" w:cs="Times New Roman"/>
          <w:szCs w:val="24"/>
        </w:rPr>
        <w:lastRenderedPageBreak/>
        <w:t>παυθεί</w:t>
      </w:r>
      <w:proofErr w:type="spellEnd"/>
      <w:r>
        <w:rPr>
          <w:rFonts w:eastAsia="Times New Roman" w:cs="Times New Roman"/>
          <w:szCs w:val="24"/>
        </w:rPr>
        <w:t xml:space="preserve"> ο </w:t>
      </w:r>
      <w:r>
        <w:rPr>
          <w:rFonts w:eastAsia="Times New Roman" w:cs="Times New Roman"/>
          <w:szCs w:val="24"/>
        </w:rPr>
        <w:t>δ</w:t>
      </w:r>
      <w:r>
        <w:rPr>
          <w:rFonts w:eastAsia="Times New Roman" w:cs="Times New Roman"/>
          <w:szCs w:val="24"/>
        </w:rPr>
        <w:t xml:space="preserve">ιοικητής της Τράπεζας της Ελλάδας παρά τη θέλησή του και χωρίς να έχει καταδικαστεί αμετάκλητα για σοβαρό παράπτωμα, όπως ο εν λόγω Ευρωβουλευτής φαίνεται να εύχεται και να προκρίνει, η θέση του </w:t>
      </w:r>
      <w:r>
        <w:rPr>
          <w:rFonts w:eastAsia="Times New Roman" w:cs="Times New Roman"/>
          <w:szCs w:val="24"/>
        </w:rPr>
        <w:t>δ</w:t>
      </w:r>
      <w:r>
        <w:rPr>
          <w:rFonts w:eastAsia="Times New Roman" w:cs="Times New Roman"/>
          <w:szCs w:val="24"/>
        </w:rPr>
        <w:t>ιοικητή της Τράπεζας της Ελλάδας σ</w:t>
      </w:r>
      <w:r>
        <w:rPr>
          <w:rFonts w:eastAsia="Times New Roman" w:cs="Times New Roman"/>
          <w:szCs w:val="24"/>
        </w:rPr>
        <w:t xml:space="preserve">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της ΕΚΤ θα παραμείνει κενή και επομένως δεν θα υπάρχει η ψήφος του μέχρι τη λήξη της θητείας του, δηλαδή μέχρι τον Ιούνιο του 2020.</w:t>
      </w:r>
    </w:p>
    <w:p w14:paraId="6F5C444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Επειδή, λοιπόν, η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δεν σταματάει στη διαπόμπευση, την κατασυκοφάντηση και την σπίλ</w:t>
      </w:r>
      <w:r>
        <w:rPr>
          <w:rFonts w:eastAsia="Times New Roman" w:cs="Times New Roman"/>
          <w:szCs w:val="24"/>
        </w:rPr>
        <w:t>ωση, αλλά κινδυνεύει να πλήξει καίρια τη δημοκρατία και το κράτος δικαίου είναι καθήκον μου να διεκδικήσω να αποκαλυφθεί όλη η αλήθεια, να αποκαλυφθούν τα ονόματα των ψευδομαρτύρων και τα κίνητρά τους και να τιμωρηθούν οι σκευωροί και οι φυσικοί και ηθικοί</w:t>
      </w:r>
      <w:r>
        <w:rPr>
          <w:rFonts w:eastAsia="Times New Roman" w:cs="Times New Roman"/>
          <w:szCs w:val="24"/>
        </w:rPr>
        <w:t xml:space="preserve"> αυτουργοί, όποιοι και αν είναι, όσο ψηλά κι αν είναι.</w:t>
      </w:r>
    </w:p>
    <w:p w14:paraId="6F5C444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Γι’ αυτό, έχω προβεί μέχρι σήμερα στις εξής ενέργειες: Πρώτον, κατέθεσα στις 4 Απριλίου 2018 στον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π</w:t>
      </w:r>
      <w:r>
        <w:rPr>
          <w:rFonts w:eastAsia="Times New Roman" w:cs="Times New Roman"/>
          <w:szCs w:val="24"/>
        </w:rPr>
        <w:t>λημμελειοδικών Αθηνών έγκληση κατά των ανωνύ</w:t>
      </w:r>
      <w:r>
        <w:rPr>
          <w:rFonts w:eastAsia="Times New Roman" w:cs="Times New Roman"/>
          <w:szCs w:val="24"/>
        </w:rPr>
        <w:lastRenderedPageBreak/>
        <w:t xml:space="preserve">μων μαρτύρων με τις </w:t>
      </w:r>
      <w:proofErr w:type="spellStart"/>
      <w:r>
        <w:rPr>
          <w:rFonts w:eastAsia="Times New Roman" w:cs="Times New Roman"/>
          <w:szCs w:val="24"/>
        </w:rPr>
        <w:t>κωδικές</w:t>
      </w:r>
      <w:proofErr w:type="spellEnd"/>
      <w:r>
        <w:rPr>
          <w:rFonts w:eastAsia="Times New Roman" w:cs="Times New Roman"/>
          <w:szCs w:val="24"/>
        </w:rPr>
        <w:t xml:space="preserve"> ονομασίες «Μάξιμος </w:t>
      </w:r>
      <w:r>
        <w:rPr>
          <w:rFonts w:eastAsia="Times New Roman" w:cs="Times New Roman"/>
          <w:szCs w:val="24"/>
        </w:rPr>
        <w:t>Σαράφης» και «Αικατερίνη Κελέση», με καταγγελλόμενες πράξεις ψευδορκία μάρτυρος, ψευδής καταμήνυση και συκοφαντική δυσφήμηση.</w:t>
      </w:r>
    </w:p>
    <w:p w14:paraId="6F5C444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Στο πλαίσιο αυτής της έγκλησης σημειώνεται ότι δεν αναφέρεται κα</w:t>
      </w:r>
      <w:r>
        <w:rPr>
          <w:rFonts w:eastAsia="Times New Roman" w:cs="Times New Roman"/>
          <w:szCs w:val="24"/>
        </w:rPr>
        <w:t>μ</w:t>
      </w:r>
      <w:r>
        <w:rPr>
          <w:rFonts w:eastAsia="Times New Roman" w:cs="Times New Roman"/>
          <w:szCs w:val="24"/>
        </w:rPr>
        <w:t>μία συγκεκριμένη πράξη ή παράλειψη, στην οποία προέβην με την ιδι</w:t>
      </w:r>
      <w:r>
        <w:rPr>
          <w:rFonts w:eastAsia="Times New Roman" w:cs="Times New Roman"/>
          <w:szCs w:val="24"/>
        </w:rPr>
        <w:t>ότητά μου ως Υπουργός Οικονομικών κατά την επίμαχη περίοδο</w:t>
      </w:r>
      <w:r w:rsidRPr="00AF54DB">
        <w:rPr>
          <w:rFonts w:eastAsia="Times New Roman" w:cs="Times New Roman"/>
          <w:szCs w:val="24"/>
        </w:rPr>
        <w:t>,</w:t>
      </w:r>
      <w:r>
        <w:rPr>
          <w:rFonts w:eastAsia="Times New Roman" w:cs="Times New Roman"/>
          <w:szCs w:val="24"/>
        </w:rPr>
        <w:t xml:space="preserve"> από την οποία η </w:t>
      </w:r>
      <w:r>
        <w:rPr>
          <w:rFonts w:eastAsia="Times New Roman" w:cs="Times New Roman"/>
          <w:szCs w:val="24"/>
        </w:rPr>
        <w:t>«</w:t>
      </w:r>
      <w:r>
        <w:rPr>
          <w:rFonts w:eastAsia="Times New Roman" w:cs="Times New Roman"/>
          <w:szCs w:val="24"/>
          <w:lang w:val="en-US"/>
        </w:rPr>
        <w:t>NOVARTIS</w:t>
      </w:r>
      <w:r w:rsidRPr="00AF54DB">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w:t>
      </w:r>
      <w:r>
        <w:rPr>
          <w:rFonts w:eastAsia="Times New Roman" w:cs="Times New Roman"/>
          <w:szCs w:val="24"/>
        </w:rPr>
        <w:t xml:space="preserve"> ή οποιαδήποτε άλλη εταιρεία αυτού του </w:t>
      </w:r>
      <w:r>
        <w:rPr>
          <w:rFonts w:eastAsia="Times New Roman" w:cs="Times New Roman"/>
          <w:szCs w:val="24"/>
        </w:rPr>
        <w:t>ο</w:t>
      </w:r>
      <w:r>
        <w:rPr>
          <w:rFonts w:eastAsia="Times New Roman" w:cs="Times New Roman"/>
          <w:szCs w:val="24"/>
        </w:rPr>
        <w:t>μίλου να προσπορίστηκε παράνομο περιουσιακό όφελος. Δεν αναφέρεται ούτε προσκομίζεται οποιοδήποτε αποδεικτικό στοιχείο, πέρ</w:t>
      </w:r>
      <w:r>
        <w:rPr>
          <w:rFonts w:eastAsia="Times New Roman" w:cs="Times New Roman"/>
          <w:szCs w:val="24"/>
        </w:rPr>
        <w:t xml:space="preserve">αν των προαναφερθεισών καταθέσεων των αγνώστων μαρτύρων, από το οποίο να προκύπτει ότι εγώ έλαβα άμεσα ή μέσω τρίτου χρήματα ή οποιασδήποτε φύσης αθέμιτο ωφέλημα, προκειμένου να προωθήσω τα συμφέροντα της </w:t>
      </w:r>
      <w:r>
        <w:rPr>
          <w:rFonts w:eastAsia="Times New Roman" w:cs="Times New Roman"/>
          <w:szCs w:val="24"/>
        </w:rPr>
        <w:t>«</w:t>
      </w:r>
      <w:r>
        <w:rPr>
          <w:rFonts w:eastAsia="Times New Roman" w:cs="Times New Roman"/>
          <w:szCs w:val="24"/>
          <w:lang w:val="en-US"/>
        </w:rPr>
        <w:t>NOVARTIS</w:t>
      </w:r>
      <w:r w:rsidRPr="00AF54DB">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w:t>
      </w:r>
      <w:r>
        <w:rPr>
          <w:rFonts w:eastAsia="Times New Roman" w:cs="Times New Roman"/>
          <w:szCs w:val="24"/>
        </w:rPr>
        <w:t xml:space="preserve">. </w:t>
      </w:r>
    </w:p>
    <w:p w14:paraId="6F5C444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Ως μόνη ένδειξη των παράνομων π</w:t>
      </w:r>
      <w:r>
        <w:rPr>
          <w:rFonts w:eastAsia="Times New Roman" w:cs="Times New Roman"/>
          <w:szCs w:val="24"/>
        </w:rPr>
        <w:t xml:space="preserve">ράξεων που δήθεν διαπράχθηκαν από εμένα φέρεται η καθ’ όλα νόμιμη και διαφανής επιχειρηματική δραστηριότητα της συζύγου </w:t>
      </w:r>
      <w:r>
        <w:rPr>
          <w:rFonts w:eastAsia="Times New Roman" w:cs="Times New Roman"/>
          <w:szCs w:val="24"/>
        </w:rPr>
        <w:lastRenderedPageBreak/>
        <w:t>μου, μέσω της οποίας υποστηρίζουν οι εγκαλούμενοι ψευδομάρτυρες ότι ξεπλύθηκαν τα χρήματα που δήθεν έλαβα για να προωθήσω τους σκοπούς τ</w:t>
      </w:r>
      <w:r>
        <w:rPr>
          <w:rFonts w:eastAsia="Times New Roman" w:cs="Times New Roman"/>
          <w:szCs w:val="24"/>
        </w:rPr>
        <w:t xml:space="preserve">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Ανέφερα με λεπτομερή οικονομικά στοιχεία στην προηγούμενη ομιλία μου </w:t>
      </w:r>
      <w:proofErr w:type="spellStart"/>
      <w:r>
        <w:rPr>
          <w:rFonts w:eastAsia="Times New Roman" w:cs="Times New Roman"/>
          <w:szCs w:val="24"/>
        </w:rPr>
        <w:t>ενώπιόν</w:t>
      </w:r>
      <w:proofErr w:type="spellEnd"/>
      <w:r>
        <w:rPr>
          <w:rFonts w:eastAsia="Times New Roman" w:cs="Times New Roman"/>
          <w:szCs w:val="24"/>
        </w:rPr>
        <w:t xml:space="preserve"> σας τη</w:t>
      </w:r>
      <w:r>
        <w:rPr>
          <w:rFonts w:eastAsia="Times New Roman" w:cs="Times New Roman"/>
          <w:szCs w:val="24"/>
        </w:rPr>
        <w:t>ν</w:t>
      </w:r>
      <w:r>
        <w:rPr>
          <w:rFonts w:eastAsia="Times New Roman" w:cs="Times New Roman"/>
          <w:szCs w:val="24"/>
        </w:rPr>
        <w:t xml:space="preserve"> 21</w:t>
      </w:r>
      <w:r w:rsidRPr="00667EE6">
        <w:rPr>
          <w:rFonts w:eastAsia="Times New Roman" w:cs="Times New Roman"/>
          <w:szCs w:val="24"/>
          <w:vertAlign w:val="superscript"/>
        </w:rPr>
        <w:t>η</w:t>
      </w:r>
      <w:r>
        <w:rPr>
          <w:rFonts w:eastAsia="Times New Roman" w:cs="Times New Roman"/>
          <w:szCs w:val="24"/>
        </w:rPr>
        <w:t xml:space="preserve"> Φεβρουαρίου -και δεν θα σας κουράσω επαναλαμβάνοντάς τα- τους λόγους για τους οποίους ο ισχυρισμός αυτός των ψευδομαρτύρων, εκτός από απόλυτα ψευδής, ήταν και απόλυτα γελοίος.</w:t>
      </w:r>
    </w:p>
    <w:p w14:paraId="6F5C444E"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szCs w:val="24"/>
        </w:rPr>
        <w:t>Αμφότεροι οι μάρτυρες «Μάξιμος Σαράφης» και «Αικατερίνη Κελέση» καταθέτουν μόνο</w:t>
      </w:r>
      <w:r>
        <w:rPr>
          <w:rFonts w:eastAsia="Times New Roman" w:cs="Times New Roman"/>
          <w:szCs w:val="24"/>
        </w:rPr>
        <w:t xml:space="preserve"> εικασίες και αυθαίρετα συμπεράσματα χωρίς κανένα έρεισμα στην πραγματικότητα. Εννοείται ότι ουδείς εξ αυτών καταθέτει γεγονότα τα οποία γνωρίζει πρωτογενώς. Στο σημείο αυτό τονίζω με ιδιαίτερη έμφαση ότι ο Υπουργός </w:t>
      </w:r>
      <w:r w:rsidRPr="00A42664">
        <w:rPr>
          <w:rFonts w:eastAsia="Times New Roman" w:cs="Times New Roman"/>
          <w:szCs w:val="24"/>
        </w:rPr>
        <w:t>Οικονο</w:t>
      </w:r>
      <w:r>
        <w:rPr>
          <w:rFonts w:eastAsia="Times New Roman" w:cs="Times New Roman"/>
          <w:szCs w:val="24"/>
        </w:rPr>
        <w:t>μικών δεν είχε ούτως ή άλλως καμμί</w:t>
      </w:r>
      <w:r>
        <w:rPr>
          <w:rFonts w:eastAsia="Times New Roman" w:cs="Times New Roman"/>
          <w:szCs w:val="24"/>
        </w:rPr>
        <w:t xml:space="preserve">α αρμοδιότητα και μάλιστα σε επίπεδο Υπουργού κρίσιμη για τους στόχους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6F5C444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Καταθέτω αντίγραφο της εγκλήσεως για τα Πρακτικά.</w:t>
      </w:r>
    </w:p>
    <w:p w14:paraId="6F5C4450" w14:textId="77777777" w:rsidR="0016272D" w:rsidRDefault="008D6B83">
      <w:pPr>
        <w:spacing w:line="600" w:lineRule="auto"/>
        <w:ind w:firstLine="720"/>
        <w:jc w:val="both"/>
        <w:rPr>
          <w:rFonts w:eastAsia="Times New Roman" w:cs="Times New Roman"/>
        </w:rPr>
      </w:pPr>
      <w:r w:rsidRPr="000731CA">
        <w:rPr>
          <w:rFonts w:eastAsia="Times New Roman" w:cs="Times New Roman"/>
        </w:rPr>
        <w:lastRenderedPageBreak/>
        <w:t>(Στο σημείο αυτό ο κ.</w:t>
      </w:r>
      <w:r>
        <w:rPr>
          <w:rFonts w:eastAsia="Times New Roman" w:cs="Times New Roman"/>
        </w:rPr>
        <w:t xml:space="preserve"> Ιωάννης Στουρνάρας </w:t>
      </w:r>
      <w:r w:rsidRPr="000731CA">
        <w:rPr>
          <w:rFonts w:eastAsia="Times New Roman" w:cs="Times New Roman"/>
        </w:rPr>
        <w:t>καταθέτει για τα Πρακτικά τ</w:t>
      </w:r>
      <w:r>
        <w:rPr>
          <w:rFonts w:eastAsia="Times New Roman" w:cs="Times New Roman"/>
        </w:rPr>
        <w:t>ο</w:t>
      </w:r>
      <w:r w:rsidRPr="000731CA">
        <w:rPr>
          <w:rFonts w:eastAsia="Times New Roman" w:cs="Times New Roman"/>
        </w:rPr>
        <w:t xml:space="preserve"> προαναφερθέν έγγραφ</w:t>
      </w:r>
      <w:r>
        <w:rPr>
          <w:rFonts w:eastAsia="Times New Roman" w:cs="Times New Roman"/>
        </w:rPr>
        <w:t>ο</w:t>
      </w:r>
      <w:r w:rsidRPr="000731CA">
        <w:rPr>
          <w:rFonts w:eastAsia="Times New Roman" w:cs="Times New Roman"/>
        </w:rPr>
        <w:t xml:space="preserve">, </w:t>
      </w:r>
      <w:r w:rsidRPr="002E1031">
        <w:rPr>
          <w:rFonts w:eastAsia="Times New Roman" w:cs="Times New Roman"/>
        </w:rPr>
        <w:t>το οποίο</w:t>
      </w:r>
      <w:r>
        <w:rPr>
          <w:rFonts w:eastAsia="Times New Roman" w:cs="Times New Roman"/>
        </w:rPr>
        <w:t xml:space="preserve"> βρίσκε</w:t>
      </w:r>
      <w:r w:rsidRPr="000731CA">
        <w:rPr>
          <w:rFonts w:eastAsia="Times New Roman" w:cs="Times New Roman"/>
        </w:rPr>
        <w:t>ται στο αρχ</w:t>
      </w:r>
      <w:r w:rsidRPr="000731CA">
        <w:rPr>
          <w:rFonts w:eastAsia="Times New Roman" w:cs="Times New Roman"/>
        </w:rPr>
        <w:t>είο του Τμήματος Γραμματείας της Διεύθυνσης Στε</w:t>
      </w:r>
      <w:r>
        <w:rPr>
          <w:rFonts w:eastAsia="Times New Roman" w:cs="Times New Roman"/>
        </w:rPr>
        <w:t>νογραφίας και</w:t>
      </w:r>
      <w:r w:rsidRPr="000731CA">
        <w:rPr>
          <w:rFonts w:eastAsia="Times New Roman" w:cs="Times New Roman"/>
        </w:rPr>
        <w:t xml:space="preserve"> Πρακτικών της Βουλής)</w:t>
      </w:r>
    </w:p>
    <w:p w14:paraId="6F5C4451" w14:textId="77777777" w:rsidR="0016272D" w:rsidRDefault="008D6B83">
      <w:pPr>
        <w:spacing w:line="600" w:lineRule="auto"/>
        <w:ind w:firstLine="720"/>
        <w:jc w:val="both"/>
        <w:rPr>
          <w:rFonts w:eastAsia="Times New Roman" w:cs="Times New Roman"/>
          <w:szCs w:val="24"/>
        </w:rPr>
      </w:pPr>
      <w:r>
        <w:rPr>
          <w:rFonts w:eastAsia="Times New Roman" w:cs="Times New Roman"/>
        </w:rPr>
        <w:t xml:space="preserve">Δεύτερον, κατέθεσα στις 27 Μαρτίου 2018 στον </w:t>
      </w:r>
      <w:r>
        <w:rPr>
          <w:rFonts w:eastAsia="Times New Roman" w:cs="Times New Roman"/>
        </w:rPr>
        <w:t>α</w:t>
      </w:r>
      <w:r>
        <w:rPr>
          <w:rFonts w:eastAsia="Times New Roman" w:cs="Times New Roman"/>
        </w:rPr>
        <w:t>ντιεισαγγελέα του Αρείου Πάγου αίτηση-αναφορά σχετική με την ακυρότητα του καθεστώτος ανωνυμίας που παρασχέθηκε στους μάρτυρες,</w:t>
      </w:r>
      <w:r>
        <w:rPr>
          <w:rFonts w:eastAsia="Times New Roman" w:cs="Times New Roman"/>
        </w:rPr>
        <w:t xml:space="preserve"> </w:t>
      </w:r>
      <w:r w:rsidRPr="002E1031">
        <w:rPr>
          <w:rFonts w:eastAsia="Times New Roman"/>
          <w:bCs/>
        </w:rPr>
        <w:t>προκειμένου να</w:t>
      </w:r>
      <w:r>
        <w:rPr>
          <w:rFonts w:eastAsia="Times New Roman" w:cs="Times New Roman"/>
        </w:rPr>
        <w:t xml:space="preserve"> καταστεί εφικτός ο έλεγχος της αξιοπιστίας τους, η σχέση τους με τη </w:t>
      </w:r>
      <w:r>
        <w:rPr>
          <w:rFonts w:eastAsia="Times New Roman" w:cs="Times New Roman"/>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η </w:t>
      </w:r>
      <w:r w:rsidRPr="00A42664">
        <w:rPr>
          <w:rFonts w:eastAsia="Times New Roman" w:cs="Times New Roman"/>
          <w:szCs w:val="24"/>
        </w:rPr>
        <w:t>οικονο</w:t>
      </w:r>
      <w:r>
        <w:rPr>
          <w:rFonts w:eastAsia="Times New Roman" w:cs="Times New Roman"/>
          <w:szCs w:val="24"/>
        </w:rPr>
        <w:t xml:space="preserve">μική τους κατάσταση και εν γένει τα κίνητρα και οι σκοποί τους. Από τα επιχειρήματα που προέβαλα σε αυτή την αίτηση-αναφορά στον κύριο </w:t>
      </w:r>
      <w:r>
        <w:rPr>
          <w:rFonts w:eastAsia="Times New Roman" w:cs="Times New Roman"/>
          <w:szCs w:val="24"/>
        </w:rPr>
        <w:t>α</w:t>
      </w:r>
      <w:r>
        <w:rPr>
          <w:rFonts w:eastAsia="Times New Roman" w:cs="Times New Roman"/>
          <w:szCs w:val="24"/>
        </w:rPr>
        <w:t>ντιεισαγγελέα το</w:t>
      </w:r>
      <w:r>
        <w:rPr>
          <w:rFonts w:eastAsia="Times New Roman" w:cs="Times New Roman"/>
          <w:szCs w:val="24"/>
        </w:rPr>
        <w:t xml:space="preserve">υ Αρείου Πάγου προκύπτει σαφώς και πέραν κάθε αμφιβολίας ότι οι εν λόγω μάρτυρες δεν έχουν τη δικονομική προστασία που παρέχει το άρθρο 45Β του Κώδικας Ποινικής Δικονομίας, αφού δεν είναι μάρτυρες δημοσίου συμφέροντος. Αντιθέτως, είναι μάρτυρες ανύπαρκτης </w:t>
      </w:r>
      <w:r>
        <w:rPr>
          <w:rFonts w:eastAsia="Times New Roman" w:cs="Times New Roman"/>
          <w:szCs w:val="24"/>
        </w:rPr>
        <w:t>αποδεικτικής αξίας και αυτό διότι και εμπλοκή είχαν στις ερευνώμενες πράξεις και σε ίδιο όφελος αποσκοπούσαν.</w:t>
      </w:r>
    </w:p>
    <w:p w14:paraId="6F5C445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Επίσης, καταθέτω αντίγραφο της αίτησης-αναφοράς για τα Πρακτικά.</w:t>
      </w:r>
    </w:p>
    <w:p w14:paraId="6F5C4453" w14:textId="77777777" w:rsidR="0016272D" w:rsidRDefault="008D6B83">
      <w:pPr>
        <w:spacing w:line="600" w:lineRule="auto"/>
        <w:ind w:firstLine="720"/>
        <w:jc w:val="both"/>
        <w:rPr>
          <w:rFonts w:eastAsia="Times New Roman" w:cs="Times New Roman"/>
        </w:rPr>
      </w:pPr>
      <w:r>
        <w:rPr>
          <w:rFonts w:eastAsia="Times New Roman" w:cs="Times New Roman"/>
        </w:rPr>
        <w:lastRenderedPageBreak/>
        <w:t>(Στο σημείο αυτό ο κ. Ιωάννης Στουρνάρας καταθέτει για τα Πρακτικά την προαναφερθ</w:t>
      </w:r>
      <w:r>
        <w:rPr>
          <w:rFonts w:eastAsia="Times New Roman" w:cs="Times New Roman"/>
        </w:rPr>
        <w:t>είσα έγκληση-αναφορά, η οποία βρίσκεται στο αρχείο του Τμήματος Γραμματείας της Διεύθυνσης Στενογραφίας και Πρακτικών της Βουλής)</w:t>
      </w:r>
    </w:p>
    <w:p w14:paraId="6F5C445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Εξ όσων γνωρίζω μέχρι σήμερα η παραπάνω έγκληση και αίτηση δεν έχουν τεθεί στο αρχείο, και ελπίζω να εξεταστούν.</w:t>
      </w:r>
    </w:p>
    <w:p w14:paraId="6F5C4455" w14:textId="77777777" w:rsidR="0016272D" w:rsidRDefault="008D6B83">
      <w:pPr>
        <w:spacing w:line="600" w:lineRule="auto"/>
        <w:ind w:firstLine="720"/>
        <w:jc w:val="both"/>
        <w:rPr>
          <w:rFonts w:eastAsia="Times New Roman" w:cs="Times New Roman"/>
          <w:szCs w:val="24"/>
        </w:rPr>
      </w:pPr>
      <w:r w:rsidRPr="0098522A">
        <w:rPr>
          <w:rFonts w:eastAsia="Times New Roman" w:cs="Times New Roman"/>
          <w:szCs w:val="24"/>
        </w:rPr>
        <w:t>Κυρίες και κύ</w:t>
      </w:r>
      <w:r w:rsidRPr="0098522A">
        <w:rPr>
          <w:rFonts w:eastAsia="Times New Roman" w:cs="Times New Roman"/>
          <w:szCs w:val="24"/>
        </w:rPr>
        <w:t>ριοι Βουλευτές,</w:t>
      </w:r>
      <w:r>
        <w:rPr>
          <w:rFonts w:eastAsia="Times New Roman" w:cs="Times New Roman"/>
          <w:szCs w:val="24"/>
        </w:rPr>
        <w:t xml:space="preserve"> ιδίως στο εσωτερικό της χώρας οι αδιερεύνητες συκοφαντίες έχουν δημιουργήσει νοσηρό περιβάλλον για να παίζουν φθηνό διάφοροι κομματικό παιχνίδι χωρίς κανόνες εις βάρος της τιμής και της αξιοπρέπειας των προσώπων που κατασυκοφαντούνται και το χειρότερο εις</w:t>
      </w:r>
      <w:r>
        <w:rPr>
          <w:rFonts w:eastAsia="Times New Roman" w:cs="Times New Roman"/>
          <w:szCs w:val="24"/>
        </w:rPr>
        <w:t xml:space="preserve"> βάρος της δικαιοσύνης και της δημοκρατίας.</w:t>
      </w:r>
    </w:p>
    <w:p w14:paraId="6F5C445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Ξεχωρίζω μεταξύ πολλών περιπτώσεων, και επειδή πρόκειται για στέλεχος σχετικά ψηλά στην κυβερνητική ιεραρχία και με θεσμικό ρόλο, προκαλώντας για τον λόγο αυτό πολλές απορίες και εντυπώσεις, το παράδειγμα του </w:t>
      </w:r>
      <w:r>
        <w:rPr>
          <w:rFonts w:eastAsia="Times New Roman" w:cs="Times New Roman"/>
          <w:szCs w:val="24"/>
        </w:rPr>
        <w:t>π</w:t>
      </w:r>
      <w:r>
        <w:rPr>
          <w:rFonts w:eastAsia="Times New Roman" w:cs="Times New Roman"/>
          <w:szCs w:val="24"/>
        </w:rPr>
        <w:t>ρο</w:t>
      </w:r>
      <w:r>
        <w:rPr>
          <w:rFonts w:eastAsia="Times New Roman" w:cs="Times New Roman"/>
          <w:szCs w:val="24"/>
        </w:rPr>
        <w:t xml:space="preserve">ϊσταμένου στο </w:t>
      </w:r>
      <w:r>
        <w:rPr>
          <w:rFonts w:eastAsia="Times New Roman" w:cs="Times New Roman"/>
          <w:szCs w:val="24"/>
        </w:rPr>
        <w:t>γ</w:t>
      </w:r>
      <w:r>
        <w:rPr>
          <w:rFonts w:eastAsia="Times New Roman" w:cs="Times New Roman"/>
          <w:szCs w:val="24"/>
        </w:rPr>
        <w:t xml:space="preserve">ραφείου </w:t>
      </w:r>
      <w:r>
        <w:rPr>
          <w:rFonts w:eastAsia="Times New Roman" w:cs="Times New Roman"/>
          <w:szCs w:val="24"/>
        </w:rPr>
        <w:lastRenderedPageBreak/>
        <w:t xml:space="preserve">Τύπου του Πρωθυπουργού, </w:t>
      </w:r>
      <w:r w:rsidRPr="00FE6FE7">
        <w:rPr>
          <w:rFonts w:eastAsia="Times New Roman" w:cs="Times New Roman"/>
          <w:szCs w:val="24"/>
        </w:rPr>
        <w:t>ο οποίος</w:t>
      </w:r>
      <w:r>
        <w:rPr>
          <w:rFonts w:eastAsia="Times New Roman" w:cs="Times New Roman"/>
          <w:szCs w:val="24"/>
        </w:rPr>
        <w:t xml:space="preserve"> μέσω του προσωπικού του λογαριασμού στο </w:t>
      </w:r>
      <w:r>
        <w:rPr>
          <w:rFonts w:eastAsia="Times New Roman" w:cs="Times New Roman"/>
          <w:szCs w:val="24"/>
          <w:lang w:val="en-US"/>
        </w:rPr>
        <w:t>Facebook</w:t>
      </w:r>
      <w:r>
        <w:rPr>
          <w:rFonts w:eastAsia="Times New Roman" w:cs="Times New Roman"/>
          <w:szCs w:val="24"/>
        </w:rPr>
        <w:t xml:space="preserve"> και με τον ευγενή τίτλο που αρμόζει στο αξίωμά του «</w:t>
      </w:r>
      <w:r>
        <w:rPr>
          <w:rFonts w:eastAsia="Times New Roman" w:cs="Times New Roman"/>
          <w:szCs w:val="24"/>
          <w:lang w:val="en-US"/>
        </w:rPr>
        <w:t>o</w:t>
      </w:r>
      <w:r>
        <w:rPr>
          <w:rFonts w:eastAsia="Times New Roman" w:cs="Times New Roman"/>
          <w:szCs w:val="24"/>
        </w:rPr>
        <w:t xml:space="preserve">υ γαρ </w:t>
      </w:r>
      <w:proofErr w:type="spellStart"/>
      <w:r>
        <w:rPr>
          <w:rFonts w:eastAsia="Times New Roman" w:cs="Times New Roman"/>
          <w:szCs w:val="24"/>
        </w:rPr>
        <w:t>οίδασι</w:t>
      </w:r>
      <w:proofErr w:type="spellEnd"/>
      <w:r>
        <w:rPr>
          <w:rFonts w:eastAsia="Times New Roman" w:cs="Times New Roman"/>
          <w:szCs w:val="24"/>
        </w:rPr>
        <w:t xml:space="preserve"> τι </w:t>
      </w:r>
      <w:proofErr w:type="spellStart"/>
      <w:r>
        <w:rPr>
          <w:rFonts w:eastAsia="Times New Roman" w:cs="Times New Roman"/>
          <w:szCs w:val="24"/>
        </w:rPr>
        <w:t>πηδούσι</w:t>
      </w:r>
      <w:proofErr w:type="spellEnd"/>
      <w:r>
        <w:rPr>
          <w:rFonts w:eastAsia="Times New Roman" w:cs="Times New Roman"/>
          <w:szCs w:val="24"/>
        </w:rPr>
        <w:t>», αφού χαρακτηρίζει εμάς τους δέκα αναξιοπρεπείς, ισχυρίζεται ότι η έντονη</w:t>
      </w:r>
      <w:r>
        <w:rPr>
          <w:rFonts w:eastAsia="Times New Roman" w:cs="Times New Roman"/>
          <w:szCs w:val="24"/>
        </w:rPr>
        <w:t xml:space="preserve"> αντίδρασή μας στις συκοφαντικές μαρτυρίες των κουκουλοφόρων δικαιολογείται από οίκτο επειδή λέει: «</w:t>
      </w:r>
      <w:r>
        <w:rPr>
          <w:rFonts w:eastAsia="Times New Roman" w:cs="Times New Roman"/>
          <w:szCs w:val="24"/>
        </w:rPr>
        <w:t>σ</w:t>
      </w:r>
      <w:r>
        <w:rPr>
          <w:rFonts w:eastAsia="Times New Roman" w:cs="Times New Roman"/>
          <w:szCs w:val="24"/>
        </w:rPr>
        <w:t>την Αριστερά είμαστε ανέκαθεν επαγγελματίες, κατά κάποιο τρόπο, κατηγορούμενοι. Χιλιάδες και χιλιάδες έχουμε κάτσει στο σκαμνί. Άλλες φορές για ήσσονα αδικ</w:t>
      </w:r>
      <w:r>
        <w:rPr>
          <w:rFonts w:eastAsia="Times New Roman" w:cs="Times New Roman"/>
          <w:szCs w:val="24"/>
        </w:rPr>
        <w:t xml:space="preserve">ήματα, όπως η διατάραξη της τάξεως, η αντίσταση κατά της αρχής, η εξύβριση οργάνων της τάξεως, η εν γένει πεζοδρομιακή δραστηριότητα. Και άλλες φορές με κατηγορίες που οδηγούσαν σε βαριές ποινές, σε ισόβια ή και στον τοίχο. </w:t>
      </w:r>
      <w:r w:rsidRPr="002524C2">
        <w:rPr>
          <w:rFonts w:eastAsia="Times New Roman" w:cs="Times New Roman"/>
          <w:szCs w:val="24"/>
        </w:rPr>
        <w:t>Αφήστε που πλήθη ανθρώπων βρέθηκ</w:t>
      </w:r>
      <w:r w:rsidRPr="002524C2">
        <w:rPr>
          <w:rFonts w:eastAsia="Times New Roman" w:cs="Times New Roman"/>
          <w:szCs w:val="24"/>
        </w:rPr>
        <w:t>αν στα σύρματα χωρίς κα</w:t>
      </w:r>
      <w:r>
        <w:rPr>
          <w:rFonts w:eastAsia="Times New Roman" w:cs="Times New Roman"/>
          <w:szCs w:val="24"/>
        </w:rPr>
        <w:t>μ</w:t>
      </w:r>
      <w:r w:rsidRPr="002524C2">
        <w:rPr>
          <w:rFonts w:eastAsia="Times New Roman" w:cs="Times New Roman"/>
          <w:szCs w:val="24"/>
        </w:rPr>
        <w:t>μιά δίκη. Έφτανε η απόφαση και άντε να καθαρίσει ο κατηγορούμενο</w:t>
      </w:r>
      <w:r>
        <w:rPr>
          <w:rFonts w:eastAsia="Times New Roman" w:cs="Times New Roman"/>
          <w:szCs w:val="24"/>
        </w:rPr>
        <w:t xml:space="preserve">ς με τη Γυάρο, τον </w:t>
      </w:r>
      <w:proofErr w:type="spellStart"/>
      <w:r>
        <w:rPr>
          <w:rFonts w:eastAsia="Times New Roman" w:cs="Times New Roman"/>
          <w:szCs w:val="24"/>
        </w:rPr>
        <w:t>Άη</w:t>
      </w:r>
      <w:proofErr w:type="spellEnd"/>
      <w:r>
        <w:rPr>
          <w:rFonts w:eastAsia="Times New Roman" w:cs="Times New Roman"/>
          <w:szCs w:val="24"/>
        </w:rPr>
        <w:t xml:space="preserve"> </w:t>
      </w:r>
      <w:proofErr w:type="spellStart"/>
      <w:r>
        <w:rPr>
          <w:rFonts w:eastAsia="Times New Roman" w:cs="Times New Roman"/>
          <w:szCs w:val="24"/>
        </w:rPr>
        <w:t>Στράτη</w:t>
      </w:r>
      <w:proofErr w:type="spellEnd"/>
      <w:r>
        <w:rPr>
          <w:rFonts w:eastAsia="Times New Roman" w:cs="Times New Roman"/>
          <w:szCs w:val="24"/>
        </w:rPr>
        <w:t xml:space="preserve">, </w:t>
      </w:r>
      <w:r w:rsidRPr="002524C2">
        <w:rPr>
          <w:rFonts w:eastAsia="Times New Roman" w:cs="Times New Roman"/>
          <w:szCs w:val="24"/>
        </w:rPr>
        <w:t>τη Μακρόνησο.</w:t>
      </w:r>
      <w:r>
        <w:rPr>
          <w:rFonts w:eastAsia="Times New Roman" w:cs="Times New Roman"/>
          <w:szCs w:val="24"/>
        </w:rPr>
        <w:t xml:space="preserve"> Μ</w:t>
      </w:r>
      <w:r w:rsidRPr="002524C2">
        <w:rPr>
          <w:rFonts w:eastAsia="Times New Roman" w:cs="Times New Roman"/>
          <w:szCs w:val="24"/>
        </w:rPr>
        <w:t>πορείς να πεις ότι είμαστε η παράταξη των κατηγορουμένων. Άλλοι έλειωναν παντελόνια στο Χάρβαρντ, κι εμείς τα λειώναμε σε ε</w:t>
      </w:r>
      <w:r w:rsidRPr="002524C2">
        <w:rPr>
          <w:rFonts w:eastAsia="Times New Roman" w:cs="Times New Roman"/>
          <w:szCs w:val="24"/>
        </w:rPr>
        <w:t>δώλια δικαστηρίων</w:t>
      </w:r>
      <w:r>
        <w:rPr>
          <w:rFonts w:eastAsia="Times New Roman" w:cs="Times New Roman"/>
          <w:szCs w:val="24"/>
        </w:rPr>
        <w:t>»</w:t>
      </w:r>
      <w:r w:rsidRPr="002524C2">
        <w:rPr>
          <w:rFonts w:eastAsia="Times New Roman" w:cs="Times New Roman"/>
          <w:szCs w:val="24"/>
        </w:rPr>
        <w:t xml:space="preserve">. </w:t>
      </w:r>
    </w:p>
    <w:p w14:paraId="6F5C445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Ενώ εμείς οι δέκα, εμείς είμαστε, κατά τον </w:t>
      </w:r>
      <w:r>
        <w:rPr>
          <w:rFonts w:eastAsia="Times New Roman" w:cs="Times New Roman"/>
          <w:szCs w:val="24"/>
        </w:rPr>
        <w:t>π</w:t>
      </w:r>
      <w:r>
        <w:rPr>
          <w:rFonts w:eastAsia="Times New Roman" w:cs="Times New Roman"/>
          <w:szCs w:val="24"/>
        </w:rPr>
        <w:t xml:space="preserve">ροϊστάμενο στο </w:t>
      </w:r>
      <w:r>
        <w:rPr>
          <w:rFonts w:eastAsia="Times New Roman" w:cs="Times New Roman"/>
          <w:szCs w:val="24"/>
        </w:rPr>
        <w:t>γ</w:t>
      </w:r>
      <w:r>
        <w:rPr>
          <w:rFonts w:eastAsia="Times New Roman" w:cs="Times New Roman"/>
          <w:szCs w:val="24"/>
        </w:rPr>
        <w:t xml:space="preserve">ραφείο Τύπου του Πρωθυπουργού «Οι απέναντι, η </w:t>
      </w:r>
      <w:r w:rsidRPr="002524C2">
        <w:rPr>
          <w:rFonts w:eastAsia="Times New Roman" w:cs="Times New Roman"/>
          <w:szCs w:val="24"/>
        </w:rPr>
        <w:t>ελίτ που ανέδειξε αστυνόμους, ασφαλίτες, εισαγγελείς, υπουργούς, πρωθυπουργούς, στυλοβάτες του καθεστώτος, απηνείς διώκτες κάθε α</w:t>
      </w:r>
      <w:r w:rsidRPr="002524C2">
        <w:rPr>
          <w:rFonts w:eastAsia="Times New Roman" w:cs="Times New Roman"/>
          <w:szCs w:val="24"/>
        </w:rPr>
        <w:t>νατρεπτικ</w:t>
      </w:r>
      <w:r>
        <w:rPr>
          <w:rFonts w:eastAsia="Times New Roman" w:cs="Times New Roman"/>
          <w:szCs w:val="24"/>
        </w:rPr>
        <w:t xml:space="preserve">ού στοιχείου, </w:t>
      </w:r>
      <w:r w:rsidRPr="002524C2">
        <w:rPr>
          <w:rFonts w:eastAsia="Times New Roman" w:cs="Times New Roman"/>
          <w:szCs w:val="24"/>
        </w:rPr>
        <w:t xml:space="preserve">κόκκινου, ροζ, ακόμα και κίτρινου. </w:t>
      </w:r>
      <w:r>
        <w:rPr>
          <w:rFonts w:eastAsia="Times New Roman" w:cs="Times New Roman"/>
          <w:szCs w:val="24"/>
        </w:rPr>
        <w:t>Η</w:t>
      </w:r>
      <w:r w:rsidRPr="002524C2">
        <w:rPr>
          <w:rFonts w:eastAsia="Times New Roman" w:cs="Times New Roman"/>
          <w:szCs w:val="24"/>
        </w:rPr>
        <w:t xml:space="preserve"> ελίτ που</w:t>
      </w:r>
      <w:r>
        <w:rPr>
          <w:rFonts w:eastAsia="Times New Roman" w:cs="Times New Roman"/>
          <w:szCs w:val="24"/>
        </w:rPr>
        <w:t>, όπως γράφει,</w:t>
      </w:r>
      <w:r w:rsidRPr="002524C2">
        <w:rPr>
          <w:rFonts w:eastAsia="Times New Roman" w:cs="Times New Roman"/>
          <w:szCs w:val="24"/>
        </w:rPr>
        <w:t xml:space="preserve"> μας μπαγλάρωνε, μας δίκαζε, μας καταδίκαζε, μας επιφύλασσε κάθε είδους αστυνομικές και δικαστικές περιποιήσεις. Και να βρίσκονται σε θέση κατηγορουμένου κάποιοι από αυτούς; </w:t>
      </w:r>
      <w:r w:rsidRPr="002524C2">
        <w:rPr>
          <w:rFonts w:eastAsia="Times New Roman" w:cs="Times New Roman"/>
          <w:szCs w:val="24"/>
        </w:rPr>
        <w:t>Από τις κεφαλές τους μάλιστα; Άντε, όχι ακριβώς κατηγορουμένου, αλλά πιθανού κατηγορουμένου, για να είμαστε ακριβείς, αφο</w:t>
      </w:r>
      <w:r>
        <w:rPr>
          <w:rFonts w:eastAsia="Times New Roman" w:cs="Times New Roman"/>
          <w:szCs w:val="24"/>
        </w:rPr>
        <w:t>ύ ούτε χειροπέδες ούτε μπερντάκ</w:t>
      </w:r>
      <w:r w:rsidRPr="002524C2">
        <w:rPr>
          <w:rFonts w:eastAsia="Times New Roman" w:cs="Times New Roman"/>
          <w:szCs w:val="24"/>
        </w:rPr>
        <w:t>ι ούτε καν</w:t>
      </w:r>
      <w:r>
        <w:rPr>
          <w:rFonts w:eastAsia="Times New Roman" w:cs="Times New Roman"/>
          <w:szCs w:val="24"/>
        </w:rPr>
        <w:t xml:space="preserve"> εδώλιο δεν έχει υπάρξει ακόμα».</w:t>
      </w:r>
    </w:p>
    <w:p w14:paraId="6F5C445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Καταθέτω το κείμενο της ανάρτησης αυτής για τα Πρακτικά.</w:t>
      </w:r>
    </w:p>
    <w:p w14:paraId="6F5C4459" w14:textId="77777777" w:rsidR="0016272D" w:rsidRDefault="008D6B83">
      <w:pPr>
        <w:spacing w:line="600" w:lineRule="auto"/>
        <w:ind w:firstLine="720"/>
        <w:jc w:val="both"/>
        <w:rPr>
          <w:rFonts w:eastAsia="Times New Roman" w:cs="Times New Roman"/>
        </w:rPr>
      </w:pPr>
      <w:r>
        <w:rPr>
          <w:rFonts w:eastAsia="Times New Roman" w:cs="Times New Roman"/>
        </w:rPr>
        <w:t>(Στο</w:t>
      </w:r>
      <w:r>
        <w:rPr>
          <w:rFonts w:eastAsia="Times New Roman" w:cs="Times New Roman"/>
        </w:rPr>
        <w:t xml:space="preserve"> σημείο αυτό ο κ. Ιωάννης Στουρνάρας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F5C445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είμαστε, λοιπόν, για κάποιους από εσάς, </w:t>
      </w:r>
      <w:r w:rsidRPr="0098522A">
        <w:rPr>
          <w:rFonts w:eastAsia="Times New Roman" w:cs="Times New Roman"/>
          <w:szCs w:val="24"/>
        </w:rPr>
        <w:t xml:space="preserve">κυρίες και </w:t>
      </w:r>
      <w:r w:rsidRPr="0098522A">
        <w:rPr>
          <w:rFonts w:eastAsia="Times New Roman" w:cs="Times New Roman"/>
          <w:szCs w:val="24"/>
        </w:rPr>
        <w:t>κύριοι Βουλευτές</w:t>
      </w:r>
      <w:r>
        <w:rPr>
          <w:rFonts w:eastAsia="Times New Roman" w:cs="Times New Roman"/>
          <w:szCs w:val="24"/>
        </w:rPr>
        <w:t>; Γι’ αυτό έχει υπάρξει αυτή η σκευωρία; Επειδή είμαστε εμείς και εσείς είστε εσείς; Επειδή είμαστε η ελίτ που σας μπαγλάρωνε, σας δίκαζε και σας καταδίκαζε;</w:t>
      </w:r>
    </w:p>
    <w:p w14:paraId="6F5C445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Αναρωτιέμαι, εν </w:t>
      </w:r>
      <w:proofErr w:type="spellStart"/>
      <w:r>
        <w:rPr>
          <w:rFonts w:eastAsia="Times New Roman" w:cs="Times New Roman"/>
          <w:szCs w:val="24"/>
        </w:rPr>
        <w:t>ονόματι</w:t>
      </w:r>
      <w:proofErr w:type="spellEnd"/>
      <w:r>
        <w:rPr>
          <w:rFonts w:eastAsia="Times New Roman" w:cs="Times New Roman"/>
          <w:szCs w:val="24"/>
        </w:rPr>
        <w:t xml:space="preserve"> ποιας άφρονος μικροκομματικής και </w:t>
      </w:r>
      <w:proofErr w:type="spellStart"/>
      <w:r>
        <w:rPr>
          <w:rFonts w:eastAsia="Times New Roman" w:cs="Times New Roman"/>
          <w:szCs w:val="24"/>
        </w:rPr>
        <w:t>φασίζουσας</w:t>
      </w:r>
      <w:proofErr w:type="spellEnd"/>
      <w:r>
        <w:rPr>
          <w:rFonts w:eastAsia="Times New Roman" w:cs="Times New Roman"/>
          <w:szCs w:val="24"/>
        </w:rPr>
        <w:t xml:space="preserve"> σκοπιμότητας </w:t>
      </w:r>
      <w:r>
        <w:rPr>
          <w:rFonts w:eastAsia="Times New Roman" w:cs="Times New Roman"/>
          <w:szCs w:val="24"/>
        </w:rPr>
        <w:t xml:space="preserve">ανασύρεται ως επιχείρημα με καμβά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ο εμφύλιος σπαραγμός της περιόδου ’44 -’49 στον δημόσιο διάλογο και την </w:t>
      </w:r>
      <w:r w:rsidRPr="00911877">
        <w:rPr>
          <w:rFonts w:eastAsia="Times New Roman" w:cs="Times New Roman"/>
          <w:szCs w:val="24"/>
        </w:rPr>
        <w:t>πολιτική</w:t>
      </w:r>
      <w:r>
        <w:rPr>
          <w:rFonts w:eastAsia="Times New Roman" w:cs="Times New Roman"/>
          <w:szCs w:val="24"/>
        </w:rPr>
        <w:t xml:space="preserve"> αντιπαράθεση. Είμαι σίγουρος ότι αν όχι όλοι, οι περισσότεροι από τους πρωταγωνιστές εκείνης της περιόδου, αν ζούσαν, θα ήταν περήφανοι για την επούλωση των εμφύλιων πληγών μετά τη Μεταπολίτευση και την ποιότητα της δημοκρατίας που έχει σήμερα κατακτηθεί.</w:t>
      </w:r>
    </w:p>
    <w:p w14:paraId="6F5C445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 στρατηγός Θρασύβουλος </w:t>
      </w:r>
      <w:proofErr w:type="spellStart"/>
      <w:r>
        <w:rPr>
          <w:rFonts w:eastAsia="Times New Roman" w:cs="Times New Roman"/>
          <w:szCs w:val="24"/>
        </w:rPr>
        <w:t>Τσακαλώτος</w:t>
      </w:r>
      <w:proofErr w:type="spellEnd"/>
      <w:r w:rsidRPr="002943B9">
        <w:rPr>
          <w:rFonts w:eastAsia="Times New Roman" w:cs="Times New Roman"/>
          <w:szCs w:val="24"/>
        </w:rPr>
        <w:t>,</w:t>
      </w:r>
      <w:r>
        <w:rPr>
          <w:rFonts w:eastAsia="Times New Roman" w:cs="Times New Roman"/>
          <w:szCs w:val="24"/>
        </w:rPr>
        <w:t xml:space="preserve"> για παράδειγμα, είμαι βέβαιος ότι θα ήταν περήφανος να βλέπει στα έδρανα της Κυβέρνησης Υπουργό Οικονομικών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τον ανιψιό του, απόφοιτο της Οξφόρδης και άξιο συνάδελφο, Ευκλείδη </w:t>
      </w:r>
      <w:proofErr w:type="spellStart"/>
      <w:r>
        <w:rPr>
          <w:rFonts w:eastAsia="Times New Roman" w:cs="Times New Roman"/>
          <w:szCs w:val="24"/>
        </w:rPr>
        <w:t>Τσακαλώτο</w:t>
      </w:r>
      <w:proofErr w:type="spellEnd"/>
      <w:r>
        <w:rPr>
          <w:rFonts w:eastAsia="Times New Roman" w:cs="Times New Roman"/>
          <w:szCs w:val="24"/>
        </w:rPr>
        <w:t>.</w:t>
      </w:r>
    </w:p>
    <w:p w14:paraId="6F5C445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Ο π</w:t>
      </w:r>
      <w:r>
        <w:rPr>
          <w:rFonts w:eastAsia="Times New Roman" w:cs="Times New Roman"/>
          <w:szCs w:val="24"/>
        </w:rPr>
        <w:t xml:space="preserve">ατέρας μου, Θανάσης Στουρνάρας, απλός αγωνιστής της Εθνικής Αντίστασης, Γραμματέας του ΕΑΜ Φθιώτιδας και Εύβοιας, που μεγάλωσε εμένα και τα αδέλφια μου </w:t>
      </w:r>
      <w:proofErr w:type="spellStart"/>
      <w:r>
        <w:rPr>
          <w:rFonts w:eastAsia="Times New Roman" w:cs="Times New Roman"/>
          <w:szCs w:val="24"/>
        </w:rPr>
        <w:t>κρυπτόμενος</w:t>
      </w:r>
      <w:proofErr w:type="spellEnd"/>
      <w:r>
        <w:rPr>
          <w:rFonts w:eastAsia="Times New Roman" w:cs="Times New Roman"/>
          <w:szCs w:val="24"/>
        </w:rPr>
        <w:t xml:space="preserve"> επί σειρά ετών</w:t>
      </w:r>
      <w:r w:rsidRPr="009C4D06">
        <w:rPr>
          <w:rFonts w:eastAsia="Times New Roman" w:cs="Times New Roman"/>
          <w:szCs w:val="24"/>
        </w:rPr>
        <w:t xml:space="preserve">, </w:t>
      </w:r>
      <w:r>
        <w:rPr>
          <w:rFonts w:eastAsia="Times New Roman" w:cs="Times New Roman"/>
          <w:szCs w:val="24"/>
        </w:rPr>
        <w:t xml:space="preserve">είμαι βέβαιος ότι θα ήταν περήφανος να βλέπει στη διοίκηση της Τράπεζας της </w:t>
      </w:r>
      <w:r>
        <w:rPr>
          <w:rFonts w:eastAsia="Times New Roman" w:cs="Times New Roman"/>
          <w:szCs w:val="24"/>
        </w:rPr>
        <w:t xml:space="preserve">Ελλάδος και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της Ευρωπαϊκής Κεντρικής Τράπεζας τον υποφαινόμενο, επίσης απόφοιτο από την Οξφόρδη.</w:t>
      </w:r>
    </w:p>
    <w:p w14:paraId="6F5C445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οι δύο</w:t>
      </w:r>
      <w:r w:rsidRPr="002943B9">
        <w:rPr>
          <w:rFonts w:eastAsia="Times New Roman" w:cs="Times New Roman"/>
          <w:szCs w:val="24"/>
        </w:rPr>
        <w:t>,</w:t>
      </w:r>
      <w:r>
        <w:rPr>
          <w:rFonts w:eastAsia="Times New Roman" w:cs="Times New Roman"/>
          <w:szCs w:val="24"/>
        </w:rPr>
        <w:t xml:space="preserve"> όμως, είμαι σίγουρος ότι θα θλίβονταν βαθύτατα για τη δολοφονία χαρακτήρων που επιχειρείται σήμερα, για την διχαστική, ατα</w:t>
      </w:r>
      <w:r>
        <w:rPr>
          <w:rFonts w:eastAsia="Times New Roman" w:cs="Times New Roman"/>
          <w:szCs w:val="24"/>
        </w:rPr>
        <w:t xml:space="preserve">βιστική και </w:t>
      </w:r>
      <w:proofErr w:type="spellStart"/>
      <w:r>
        <w:rPr>
          <w:rFonts w:eastAsia="Times New Roman" w:cs="Times New Roman"/>
          <w:szCs w:val="24"/>
        </w:rPr>
        <w:t>φασίζουσα</w:t>
      </w:r>
      <w:proofErr w:type="spellEnd"/>
      <w:r>
        <w:rPr>
          <w:rFonts w:eastAsia="Times New Roman" w:cs="Times New Roman"/>
          <w:szCs w:val="24"/>
        </w:rPr>
        <w:t xml:space="preserve"> ιδεολογική παλινδρόμηση σε πολιτική ρητορική, σε μεθοδεύσεις και σε πρακτικές που χαρακτηρίζουν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Διότι, εάν η πολιτική παύσει οριστικά να είναι η τέχνη του πραγματικού και του εφικτού, εάν τις υπαρκτές και αναγκ</w:t>
      </w:r>
      <w:r>
        <w:rPr>
          <w:rFonts w:eastAsia="Times New Roman" w:cs="Times New Roman"/>
          <w:szCs w:val="24"/>
        </w:rPr>
        <w:t xml:space="preserve">αίες ιδεολογικές αντιθέσεις μεταξύ των κομμάτων τις αντικαταστήσουν αν όχι πολιτικές διαφορές απλώς, αλλά η αντιπαράθεση σε φανταστικά γεγονότα, εάν την πολιτική αντιπαράθεση την αντικαταστήσει η σπίλωση των άλλων, ώστε να θεωρούνται όχι μόνο άλλοι, αλλά </w:t>
      </w:r>
      <w:r>
        <w:rPr>
          <w:rFonts w:eastAsia="Times New Roman" w:cs="Times New Roman"/>
          <w:szCs w:val="24"/>
        </w:rPr>
        <w:lastRenderedPageBreak/>
        <w:t>κ</w:t>
      </w:r>
      <w:r>
        <w:rPr>
          <w:rFonts w:eastAsia="Times New Roman" w:cs="Times New Roman"/>
          <w:szCs w:val="24"/>
        </w:rPr>
        <w:t>αι απέναντι, εάν ξύνονται βαθιές πληγές, που η δημοκρατία έχει επουλώσει</w:t>
      </w:r>
      <w:r w:rsidRPr="002943B9">
        <w:rPr>
          <w:rFonts w:eastAsia="Times New Roman" w:cs="Times New Roman"/>
          <w:szCs w:val="24"/>
        </w:rPr>
        <w:t>,</w:t>
      </w:r>
      <w:r>
        <w:rPr>
          <w:rFonts w:eastAsia="Times New Roman" w:cs="Times New Roman"/>
          <w:szCs w:val="24"/>
        </w:rPr>
        <w:t xml:space="preserve"> και καλούνται τα πνεύματα και τα φαντάσματα του παρελθόντος για να αντιμετωπιστούν οι δυσκολίες του παρόντος, τότε όπως έγραψαν ο Μαρξ και ο </w:t>
      </w:r>
      <w:proofErr w:type="spellStart"/>
      <w:r>
        <w:rPr>
          <w:rFonts w:eastAsia="Times New Roman" w:cs="Times New Roman"/>
          <w:szCs w:val="24"/>
        </w:rPr>
        <w:t>Ένγκελς</w:t>
      </w:r>
      <w:proofErr w:type="spellEnd"/>
      <w:r>
        <w:rPr>
          <w:rFonts w:eastAsia="Times New Roman" w:cs="Times New Roman"/>
          <w:szCs w:val="24"/>
        </w:rPr>
        <w:t xml:space="preserve"> στο έργο τους «Η Αγία Οικογένεια»</w:t>
      </w:r>
      <w:r>
        <w:rPr>
          <w:rFonts w:eastAsia="Times New Roman" w:cs="Times New Roman"/>
          <w:szCs w:val="24"/>
        </w:rPr>
        <w:t xml:space="preserve"> ή «Η Κριτική της Κριτικής» τη θέση της πολιτικής την καταλαμβάνει η αυταπάτη της πολιτικής.</w:t>
      </w:r>
    </w:p>
    <w:p w14:paraId="6F5C445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Ιδού λοιπόν πώς η απεμπόληση της αρμοδιότητας της </w:t>
      </w:r>
      <w:r>
        <w:rPr>
          <w:rFonts w:eastAsia="Times New Roman" w:cs="Times New Roman"/>
          <w:szCs w:val="24"/>
        </w:rPr>
        <w:t>ε</w:t>
      </w:r>
      <w:r>
        <w:rPr>
          <w:rFonts w:eastAsia="Times New Roman" w:cs="Times New Roman"/>
          <w:szCs w:val="24"/>
        </w:rPr>
        <w:t>πιτροπής -και πολύ φοβάμαι της Βουλής- να διερευνήσει την υπόθεση αυτή, εκτός από την αξιοπρέπεια και την τιμή τ</w:t>
      </w:r>
      <w:r>
        <w:rPr>
          <w:rFonts w:eastAsia="Times New Roman" w:cs="Times New Roman"/>
          <w:szCs w:val="24"/>
        </w:rPr>
        <w:t xml:space="preserve">ων </w:t>
      </w:r>
      <w:proofErr w:type="spellStart"/>
      <w:r>
        <w:rPr>
          <w:rFonts w:eastAsia="Times New Roman" w:cs="Times New Roman"/>
          <w:szCs w:val="24"/>
        </w:rPr>
        <w:t>συκοφαντηθέντων</w:t>
      </w:r>
      <w:proofErr w:type="spellEnd"/>
      <w:r>
        <w:rPr>
          <w:rFonts w:eastAsia="Times New Roman" w:cs="Times New Roman"/>
          <w:szCs w:val="24"/>
        </w:rPr>
        <w:t xml:space="preserve">, πλήττει τη δημοκρατία και το κράτος δικαίου. Ιδού πώς η απεμπόληση της αρμοδιότητας προσφέρει εν τέλει επιχειρήματα κατά της δημοκρατίας και των πολιτικών, αδιακρίτως ιδεολογίας και κόμματος, ρίχνοντας νερό στον μύλο </w:t>
      </w:r>
      <w:proofErr w:type="spellStart"/>
      <w:r>
        <w:rPr>
          <w:rFonts w:eastAsia="Times New Roman" w:cs="Times New Roman"/>
          <w:szCs w:val="24"/>
        </w:rPr>
        <w:t>φασιζόντων</w:t>
      </w:r>
      <w:proofErr w:type="spellEnd"/>
      <w:r>
        <w:rPr>
          <w:rFonts w:eastAsia="Times New Roman" w:cs="Times New Roman"/>
          <w:szCs w:val="24"/>
        </w:rPr>
        <w:t xml:space="preserve"> πολιτικώ</w:t>
      </w:r>
      <w:r>
        <w:rPr>
          <w:rFonts w:eastAsia="Times New Roman" w:cs="Times New Roman"/>
          <w:szCs w:val="24"/>
        </w:rPr>
        <w:t xml:space="preserve">ν μορφωμάτων. Ιδού πώς η αδικαιολόγητη παράταση της εκκρεμότητας συντηρεί την εγκληματική ψευδολογία, συμβάλλει στο να δημιουργηθεί στην κοινωνία η εντύπωση για γενικευμένη ανεντιμότητα του πολιτικού προσωπικού και των </w:t>
      </w:r>
      <w:r>
        <w:rPr>
          <w:rFonts w:eastAsia="Times New Roman" w:cs="Times New Roman"/>
          <w:szCs w:val="24"/>
        </w:rPr>
        <w:lastRenderedPageBreak/>
        <w:t>κρατικών λειτουργών της χώρας και δημ</w:t>
      </w:r>
      <w:r>
        <w:rPr>
          <w:rFonts w:eastAsia="Times New Roman" w:cs="Times New Roman"/>
          <w:szCs w:val="24"/>
        </w:rPr>
        <w:t>ιουργεί τις προϋποθέσεις για κοινωνικό διχασμό, πηγαίνοντας τη δημοκρατία όχι δύο, αλλά πολλά χρόνια πίσω.</w:t>
      </w:r>
    </w:p>
    <w:p w14:paraId="6F5C446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δεν έχω αυταπάτες. Φυσικά και είμαι ένας άλλος για πολλούς από εσάς. Σε μια δημοκρατία, όμως, όλοι λίγο-πολύ είμαστε άλλ</w:t>
      </w:r>
      <w:r>
        <w:rPr>
          <w:rFonts w:eastAsia="Times New Roman" w:cs="Times New Roman"/>
          <w:szCs w:val="24"/>
        </w:rPr>
        <w:t>οι μεταξύ μας. Ωστόσο, η δημοκρατία, παρά τις ατέλειές της, παραμένει το καλύτερο πολιτικό σύστημα, διότι οι αποδεχόμενοι το γεγονός, αλλά και το δικαίωμα των πολιτών να είναι διαφορετικοί, να είναι άλλοι, προσπαθεί να μην βρεθεί ο ένας απέναντι από τον άλ</w:t>
      </w:r>
      <w:r>
        <w:rPr>
          <w:rFonts w:eastAsia="Times New Roman" w:cs="Times New Roman"/>
          <w:szCs w:val="24"/>
        </w:rPr>
        <w:t>λον.</w:t>
      </w:r>
    </w:p>
    <w:p w14:paraId="6F5C446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Ως Υπουργός Οικονομικών, αλλά και διοικητής της Τράπεζας της Ελλάδος, μπορεί λοιπόν να ήμουν και να παραμένω άλλος, ουδέποτε ωστόσο ένιωσα ή άσκησα τα καθήκοντά μου απέναντι από οποιονδήποτε. Καθηγητής οικονομικών στο επάγγελμα έγινα για δύο χρόνια πο</w:t>
      </w:r>
      <w:r>
        <w:rPr>
          <w:rFonts w:eastAsia="Times New Roman" w:cs="Times New Roman"/>
          <w:szCs w:val="24"/>
        </w:rPr>
        <w:t xml:space="preserve">λιτικός όταν κλήθηκα από τα τρία πολιτικά κόμματα της τότε </w:t>
      </w:r>
      <w:r>
        <w:rPr>
          <w:rFonts w:eastAsia="Times New Roman" w:cs="Times New Roman"/>
          <w:szCs w:val="24"/>
        </w:rPr>
        <w:t>σ</w:t>
      </w:r>
      <w:r>
        <w:rPr>
          <w:rFonts w:eastAsia="Times New Roman" w:cs="Times New Roman"/>
          <w:szCs w:val="24"/>
        </w:rPr>
        <w:t>υγκυβέρνησης το 2012 να βοηθήσω από τη θέση του Υπουργού Οικονομικών την πατρίδα σε μία δύσκολη περίοδο. Άσκησα τα καθήκοντά μου με γνώμονα το δημόσιο συμφέρον και όχι το συμφέρον των εδώ, εις βάρ</w:t>
      </w:r>
      <w:r>
        <w:rPr>
          <w:rFonts w:eastAsia="Times New Roman" w:cs="Times New Roman"/>
          <w:szCs w:val="24"/>
        </w:rPr>
        <w:t>ος του συμφέροντος των απέναντι.</w:t>
      </w:r>
    </w:p>
    <w:p w14:paraId="6F5C446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 xml:space="preserve">Ως διοικητής της Τράπεζας της Ελλάδος εκτέλεσα και θα συνεχίσω να εκτελώ τα καθήκοντά μου με ανεξαρτησία, όπως επιτάσσει το </w:t>
      </w:r>
      <w:r>
        <w:rPr>
          <w:rFonts w:eastAsia="Times New Roman" w:cs="Times New Roman"/>
          <w:szCs w:val="24"/>
        </w:rPr>
        <w:t>κ</w:t>
      </w:r>
      <w:r>
        <w:rPr>
          <w:rFonts w:eastAsia="Times New Roman" w:cs="Times New Roman"/>
          <w:szCs w:val="24"/>
        </w:rPr>
        <w:t xml:space="preserve">αταστατικό της Τράπεζας της Ελλάδος και της Ευρωπαϊκής Κεντρικής Τράπεζας,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w:t>
      </w:r>
      <w:r>
        <w:rPr>
          <w:rFonts w:eastAsia="Times New Roman" w:cs="Times New Roman"/>
          <w:szCs w:val="24"/>
        </w:rPr>
        <w:t xml:space="preserve">ο της οποίας συμμετέχω. Και αυτό στο πλαίσιο της </w:t>
      </w:r>
      <w:r>
        <w:rPr>
          <w:rFonts w:eastAsia="Times New Roman" w:cs="Times New Roman"/>
          <w:szCs w:val="24"/>
        </w:rPr>
        <w:t>σ</w:t>
      </w:r>
      <w:r>
        <w:rPr>
          <w:rFonts w:eastAsia="Times New Roman" w:cs="Times New Roman"/>
          <w:szCs w:val="24"/>
        </w:rPr>
        <w:t>υνθήκης για την Ευρωπαϊκή Ένωση και με γνώμονα το δημόσιο συμφέρον, τη σταθερότητα του νομίσματος και τη χρηματοοικονομική σταθερότητα.</w:t>
      </w:r>
    </w:p>
    <w:p w14:paraId="6F5C446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Όμως, ούτε η λειτουργική ανεξαρτησία μου ούτε ο τρόπος που ασκώ τα καθ</w:t>
      </w:r>
      <w:r>
        <w:rPr>
          <w:rFonts w:eastAsia="Times New Roman" w:cs="Times New Roman"/>
          <w:szCs w:val="24"/>
        </w:rPr>
        <w:t>ήκοντά μου αυτά, με τοποθετούν απέναντι οποιουδήποτε. Η κατασκευή φανταστικών γεγονότων όμως, η βεβαίωση ανύπαρκτων γεγονότων από μάρτυρες χωρίς όνομα, και γι’ αυτό ανύπαρκτους, η άρνηση να εξεταστούν οι κατηγορίες και τα γεγονότα αυτά, όπως προβλέπεται στ</w:t>
      </w:r>
      <w:r>
        <w:rPr>
          <w:rFonts w:eastAsia="Times New Roman" w:cs="Times New Roman"/>
          <w:szCs w:val="24"/>
        </w:rPr>
        <w:t>ο Σύνταγμα, εν ολίγοις «η υπόθεση των δέκα» που βρίσκεται ακόμα στη Βουλή και στην αρμοδιότητά σας είναι σαφώς μια προσπάθεια να καταστούν απέναντι και εχθροί, πολιτικοί αντίπαλοι, αλλά και ανεξάρτητοι λειτουργοί.</w:t>
      </w:r>
    </w:p>
    <w:p w14:paraId="6F5C446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lastRenderedPageBreak/>
        <w:t>Με τέτοια χαρακτηριστικά λοιπόν και με αυτ</w:t>
      </w:r>
      <w:r>
        <w:rPr>
          <w:rFonts w:eastAsia="Times New Roman" w:cs="Times New Roman"/>
          <w:szCs w:val="24"/>
        </w:rPr>
        <w:t xml:space="preserve">ή τη στόχευση, η υπόθεση των κατηγοριών που στάλθηκε στη Βουλή αποτελεί εκτός από πολιτική αυταπάτη, μια σκευωρία με φυσικούς και ηθικούς αυτουργούς, σκευωρία που καταρρακώνει τους θεσμούς και το κύρος της δικαιοσύνης, μέρος της οποίας φαίνεται ότι </w:t>
      </w:r>
      <w:proofErr w:type="spellStart"/>
      <w:r>
        <w:rPr>
          <w:rFonts w:eastAsia="Times New Roman" w:cs="Times New Roman"/>
          <w:szCs w:val="24"/>
        </w:rPr>
        <w:t>εργαλει</w:t>
      </w:r>
      <w:r>
        <w:rPr>
          <w:rFonts w:eastAsia="Times New Roman" w:cs="Times New Roman"/>
          <w:szCs w:val="24"/>
        </w:rPr>
        <w:t>οποιήθηκε</w:t>
      </w:r>
      <w:proofErr w:type="spellEnd"/>
      <w:r>
        <w:rPr>
          <w:rFonts w:eastAsia="Times New Roman" w:cs="Times New Roman"/>
          <w:szCs w:val="24"/>
        </w:rPr>
        <w:t xml:space="preserve"> -λυπάμαι που το λέω- για την επίτευξη μικροκομματικών ωφελημάτων, σκευωρία που πλήττει την ίδια τη δημοκρατία.</w:t>
      </w:r>
    </w:p>
    <w:p w14:paraId="6F5C446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Υπενθυμίζω την έκκληση που σας είχα απευθύνει κλείνοντας την ομιλία μου στην Ολομέλεια στις 21 Φεβρουαρίου: «Σας ζητώ να αναλάβετε την </w:t>
      </w:r>
      <w:r>
        <w:rPr>
          <w:rFonts w:eastAsia="Times New Roman" w:cs="Times New Roman"/>
          <w:szCs w:val="24"/>
        </w:rPr>
        <w:t>ηθική και συνταγματική υποχρέωση που έχετε να προστατεύσετε το κοινωνικό σύστημα από τις συνέπειες που θα έχει η επιλογή να παραμείνουν αιωρούμενες και χωρίς εξέταση οι κατηγορίες και να μετατραπεί έτσι σε θεσμό, με τη δική σας συμμετοχή, η συκοφαντία στον</w:t>
      </w:r>
      <w:r>
        <w:rPr>
          <w:rFonts w:eastAsia="Times New Roman" w:cs="Times New Roman"/>
          <w:szCs w:val="24"/>
        </w:rPr>
        <w:t xml:space="preserve"> δημόσιο βίο της χώρας.</w:t>
      </w:r>
    </w:p>
    <w:p w14:paraId="6F5C4466"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μη συμβεί κάτι τέτοιο, πρέπει να αποκαλυφθούν άμεσα οι μάρτυρες, να ελεγχθούν οι καταθέσεις τους, να εξεταστεί αν κάποιοι τους εκβίασαν ή συνεχίζουν να </w:t>
      </w:r>
      <w:r>
        <w:rPr>
          <w:rFonts w:eastAsia="Times New Roman" w:cs="Times New Roman"/>
          <w:szCs w:val="24"/>
        </w:rPr>
        <w:lastRenderedPageBreak/>
        <w:t>τους εκβιάζουν και σήμερα και να τιμωρηθούν οι φυσικοί και κυρίως οι ηθικ</w:t>
      </w:r>
      <w:r>
        <w:rPr>
          <w:rFonts w:eastAsia="Times New Roman" w:cs="Times New Roman"/>
          <w:szCs w:val="24"/>
        </w:rPr>
        <w:t>οί αυτουργοί αυτού του εκτρώματος.</w:t>
      </w:r>
    </w:p>
    <w:p w14:paraId="6F5C4467"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 Στουρνάρα)</w:t>
      </w:r>
    </w:p>
    <w:p w14:paraId="6F5C4468"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Μη σηκώσετε τα χέρια ψηλά στη συκοφαντία. Μην παραδοθείτε στον ανιστόρητο και επικίνδυνο διχασμό που επιχειρείται με όχημα την υπόθεση των δ</w:t>
      </w:r>
      <w:r>
        <w:rPr>
          <w:rFonts w:eastAsia="Times New Roman" w:cs="Times New Roman"/>
          <w:szCs w:val="24"/>
        </w:rPr>
        <w:t>έκα. Υπερασπιστείτε το κράτος δικαίου και τη δημοκρατία. Έχετε την αποκλειστική από το Σύνταγμα αρμοδιότητα και υποχρέωση να εξετάσετε εις βάθος την υπόθεση αυτή σε όλες τις διαστάσεις. Σας καλώ να ανταποκριθείτε σε αυτή».</w:t>
      </w:r>
    </w:p>
    <w:p w14:paraId="6F5C4469"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F5C446A" w14:textId="77777777" w:rsidR="0016272D" w:rsidRDefault="008D6B8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6F5C446B"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 πολύ.</w:t>
      </w:r>
    </w:p>
    <w:p w14:paraId="6F5C446C" w14:textId="77777777" w:rsidR="0016272D" w:rsidRDefault="008D6B83">
      <w:pPr>
        <w:spacing w:line="600" w:lineRule="auto"/>
        <w:ind w:firstLine="720"/>
        <w:jc w:val="both"/>
        <w:rPr>
          <w:rFonts w:eastAsia="Times New Roman" w:cs="Times New Roman"/>
        </w:rPr>
      </w:pPr>
      <w:r w:rsidRPr="0073770D">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Pr="0073770D">
        <w:rPr>
          <w:rFonts w:eastAsia="Times New Roman" w:cs="Times New Roman"/>
        </w:rPr>
        <w:t>ΕΛΕΥΘΕΡΙΟΣ ΒΕΝΙΖΕΛΟΣ</w:t>
      </w:r>
      <w:r w:rsidRPr="0073770D">
        <w:rPr>
          <w:rFonts w:eastAsia="Times New Roman" w:cs="Times New Roman"/>
        </w:rPr>
        <w:t>» κ</w:t>
      </w:r>
      <w:r w:rsidRPr="0073770D">
        <w:rPr>
          <w:rFonts w:eastAsia="Times New Roman" w:cs="Times New Roman"/>
        </w:rPr>
        <w:t>αι ενημερώθηκαν για την ιστορία του κτηρίου και τον τρόπο οργάνωσης και λειτ</w:t>
      </w:r>
      <w:r>
        <w:rPr>
          <w:rFonts w:eastAsia="Times New Roman" w:cs="Times New Roman"/>
        </w:rPr>
        <w:t xml:space="preserve">ουργίας της Βουλής, τριάντα δύο </w:t>
      </w:r>
      <w:r w:rsidRPr="0073770D">
        <w:rPr>
          <w:rFonts w:eastAsia="Times New Roman" w:cs="Times New Roman"/>
        </w:rPr>
        <w:t>μαθ</w:t>
      </w:r>
      <w:r>
        <w:rPr>
          <w:rFonts w:eastAsia="Times New Roman" w:cs="Times New Roman"/>
        </w:rPr>
        <w:t>ητές και μαθήτριες και τρείς</w:t>
      </w:r>
      <w:r w:rsidRPr="0073770D">
        <w:rPr>
          <w:rFonts w:eastAsia="Times New Roman" w:cs="Times New Roman"/>
        </w:rPr>
        <w:t xml:space="preserve"> εκπαιδευτικοί συνοδοί τους από το </w:t>
      </w:r>
      <w:r>
        <w:rPr>
          <w:rFonts w:eastAsia="Times New Roman" w:cs="Times New Roman"/>
        </w:rPr>
        <w:t>Δημοτικό Σχολείο «Απόστολος Παύλος» Θεσσαλονίκης.</w:t>
      </w:r>
      <w:r w:rsidRPr="0073770D">
        <w:rPr>
          <w:rFonts w:eastAsia="Times New Roman" w:cs="Times New Roman"/>
        </w:rPr>
        <w:t xml:space="preserve"> </w:t>
      </w:r>
    </w:p>
    <w:p w14:paraId="6F5C446D" w14:textId="77777777" w:rsidR="0016272D" w:rsidRDefault="008D6B83">
      <w:pPr>
        <w:spacing w:line="600" w:lineRule="auto"/>
        <w:ind w:firstLine="720"/>
        <w:jc w:val="both"/>
        <w:rPr>
          <w:rFonts w:eastAsia="Times New Roman" w:cs="Times New Roman"/>
        </w:rPr>
      </w:pPr>
      <w:r w:rsidRPr="0073770D">
        <w:rPr>
          <w:rFonts w:eastAsia="Times New Roman" w:cs="Times New Roman"/>
        </w:rPr>
        <w:t xml:space="preserve">Η Βουλή </w:t>
      </w:r>
      <w:r>
        <w:rPr>
          <w:rFonts w:eastAsia="Times New Roman" w:cs="Times New Roman"/>
        </w:rPr>
        <w:t>σάς</w:t>
      </w:r>
      <w:r w:rsidRPr="0073770D">
        <w:rPr>
          <w:rFonts w:eastAsia="Times New Roman" w:cs="Times New Roman"/>
        </w:rPr>
        <w:t xml:space="preserve"> καλωσορίζει. </w:t>
      </w:r>
    </w:p>
    <w:p w14:paraId="6F5C446E" w14:textId="77777777" w:rsidR="0016272D" w:rsidRDefault="008D6B83">
      <w:pPr>
        <w:spacing w:line="600" w:lineRule="auto"/>
        <w:ind w:firstLine="720"/>
        <w:jc w:val="center"/>
        <w:rPr>
          <w:rFonts w:eastAsia="Times New Roman" w:cs="Times New Roman"/>
        </w:rPr>
      </w:pPr>
      <w:r w:rsidRPr="0073770D">
        <w:rPr>
          <w:rFonts w:eastAsia="Times New Roman" w:cs="Times New Roman"/>
        </w:rPr>
        <w:t>(Χειρ</w:t>
      </w:r>
      <w:r w:rsidRPr="0073770D">
        <w:rPr>
          <w:rFonts w:eastAsia="Times New Roman" w:cs="Times New Roman"/>
        </w:rPr>
        <w:t>οκροτήματα απ</w:t>
      </w:r>
      <w:r>
        <w:rPr>
          <w:rFonts w:eastAsia="Times New Roman" w:cs="Times New Roman"/>
        </w:rPr>
        <w:t>’</w:t>
      </w:r>
      <w:r w:rsidRPr="0073770D">
        <w:rPr>
          <w:rFonts w:eastAsia="Times New Roman" w:cs="Times New Roman"/>
        </w:rPr>
        <w:t xml:space="preserve"> όλες τις πτέρυγες της Βουλής)</w:t>
      </w:r>
    </w:p>
    <w:p w14:paraId="6F5C446F" w14:textId="77777777" w:rsidR="0016272D" w:rsidRDefault="008D6B83">
      <w:pPr>
        <w:spacing w:line="600" w:lineRule="auto"/>
        <w:ind w:firstLine="720"/>
        <w:jc w:val="both"/>
        <w:rPr>
          <w:rFonts w:eastAsia="Times New Roman" w:cs="Times New Roman"/>
        </w:rPr>
      </w:pPr>
      <w:r>
        <w:rPr>
          <w:rFonts w:eastAsia="Times New Roman" w:cs="Times New Roman"/>
        </w:rPr>
        <w:t>Θα σας πω ακριβώς τη σειρά των ομιλητών από εδώ και πέρα εν συνόλω για την οικονομία, την εγκυρότητα και την ποιότητα, αν θέλετε, της συνεδρίασης.</w:t>
      </w:r>
    </w:p>
    <w:p w14:paraId="6F5C4470" w14:textId="77777777" w:rsidR="0016272D" w:rsidRDefault="008D6B83">
      <w:pPr>
        <w:spacing w:line="600" w:lineRule="auto"/>
        <w:ind w:firstLine="720"/>
        <w:jc w:val="both"/>
        <w:rPr>
          <w:rFonts w:eastAsia="Times New Roman" w:cs="Times New Roman"/>
        </w:rPr>
      </w:pPr>
      <w:r>
        <w:rPr>
          <w:rFonts w:eastAsia="Times New Roman" w:cs="Times New Roman"/>
        </w:rPr>
        <w:lastRenderedPageBreak/>
        <w:t xml:space="preserve">Τώρα θα καλέσω στο Βήμα τον κ. </w:t>
      </w:r>
      <w:proofErr w:type="spellStart"/>
      <w:r>
        <w:rPr>
          <w:rFonts w:eastAsia="Times New Roman" w:cs="Times New Roman"/>
        </w:rPr>
        <w:t>Λυκουρέντζο</w:t>
      </w:r>
      <w:proofErr w:type="spellEnd"/>
      <w:r>
        <w:rPr>
          <w:rFonts w:eastAsia="Times New Roman" w:cs="Times New Roman"/>
        </w:rPr>
        <w:t xml:space="preserve">, μετά τον κ. Σαμαρά, </w:t>
      </w:r>
      <w:r>
        <w:rPr>
          <w:rFonts w:eastAsia="Times New Roman" w:cs="Times New Roman"/>
        </w:rPr>
        <w:t xml:space="preserve">μετά θα μιλήσει ο Αναπληρωτής Υπουργός κ. Παπαγγελόπουλος, στη συνέχεια ο κ. </w:t>
      </w:r>
      <w:proofErr w:type="spellStart"/>
      <w:r>
        <w:rPr>
          <w:rFonts w:eastAsia="Times New Roman" w:cs="Times New Roman"/>
        </w:rPr>
        <w:t>Κουτρουμάνης</w:t>
      </w:r>
      <w:proofErr w:type="spellEnd"/>
      <w:r>
        <w:rPr>
          <w:rFonts w:eastAsia="Times New Roman" w:cs="Times New Roman"/>
        </w:rPr>
        <w:t xml:space="preserve">, κατόπιν ο κ. </w:t>
      </w:r>
      <w:proofErr w:type="spellStart"/>
      <w:r>
        <w:rPr>
          <w:rFonts w:eastAsia="Times New Roman" w:cs="Times New Roman"/>
        </w:rPr>
        <w:t>Σαλμάς</w:t>
      </w:r>
      <w:proofErr w:type="spellEnd"/>
      <w:r>
        <w:rPr>
          <w:rFonts w:eastAsia="Times New Roman" w:cs="Times New Roman"/>
        </w:rPr>
        <w:t xml:space="preserve"> και μετά ο κ. Γεωργιάδης, ο Αναπληρωτής Υπουργός Υγείας κ. </w:t>
      </w:r>
      <w:proofErr w:type="spellStart"/>
      <w:r>
        <w:rPr>
          <w:rFonts w:eastAsia="Times New Roman" w:cs="Times New Roman"/>
        </w:rPr>
        <w:t>Πολάκης</w:t>
      </w:r>
      <w:proofErr w:type="spellEnd"/>
      <w:r>
        <w:rPr>
          <w:rFonts w:eastAsia="Times New Roman" w:cs="Times New Roman"/>
        </w:rPr>
        <w:t>, ο κ. Λοβέρδος και ο κ. Βενιζέλος.</w:t>
      </w:r>
    </w:p>
    <w:p w14:paraId="6F5C4471" w14:textId="77777777" w:rsidR="0016272D" w:rsidRDefault="008D6B83">
      <w:pPr>
        <w:spacing w:line="600" w:lineRule="auto"/>
        <w:ind w:firstLine="720"/>
        <w:jc w:val="both"/>
        <w:rPr>
          <w:rFonts w:eastAsia="Times New Roman" w:cs="Times New Roman"/>
        </w:rPr>
      </w:pPr>
      <w:r>
        <w:rPr>
          <w:rFonts w:eastAsia="Times New Roman" w:cs="Times New Roman"/>
        </w:rPr>
        <w:t xml:space="preserve">Όσον αφορά </w:t>
      </w:r>
      <w:r>
        <w:rPr>
          <w:rFonts w:eastAsia="Times New Roman" w:cs="Times New Roman"/>
        </w:rPr>
        <w:t>σ</w:t>
      </w:r>
      <w:r>
        <w:rPr>
          <w:rFonts w:eastAsia="Times New Roman" w:cs="Times New Roman"/>
        </w:rPr>
        <w:t xml:space="preserve">τους Αρχηγούς των κομμάτων, ο </w:t>
      </w:r>
      <w:r>
        <w:rPr>
          <w:rFonts w:eastAsia="Times New Roman" w:cs="Times New Roman"/>
        </w:rPr>
        <w:t xml:space="preserve">κ. </w:t>
      </w:r>
      <w:proofErr w:type="spellStart"/>
      <w:r>
        <w:rPr>
          <w:rFonts w:eastAsia="Times New Roman" w:cs="Times New Roman"/>
        </w:rPr>
        <w:t>Κουτσούμπας</w:t>
      </w:r>
      <w:proofErr w:type="spellEnd"/>
      <w:r>
        <w:rPr>
          <w:rFonts w:eastAsia="Times New Roman" w:cs="Times New Roman"/>
        </w:rPr>
        <w:t xml:space="preserve"> έχει μιλήσει. Ο κ. Καμμένος δεν θα μιλήσει και στη θέση του θα μιλήσει ο Κοινοβουλευτικός Εκπρόσωπος κ. </w:t>
      </w:r>
      <w:proofErr w:type="spellStart"/>
      <w:r>
        <w:rPr>
          <w:rFonts w:eastAsia="Times New Roman" w:cs="Times New Roman"/>
        </w:rPr>
        <w:t>Παπαχριστόπουλος</w:t>
      </w:r>
      <w:proofErr w:type="spellEnd"/>
      <w:r>
        <w:rPr>
          <w:rFonts w:eastAsia="Times New Roman" w:cs="Times New Roman"/>
        </w:rPr>
        <w:t>.</w:t>
      </w:r>
    </w:p>
    <w:p w14:paraId="6F5C4472" w14:textId="77777777" w:rsidR="0016272D" w:rsidRDefault="008D6B83">
      <w:pPr>
        <w:spacing w:line="600" w:lineRule="auto"/>
        <w:ind w:firstLine="720"/>
        <w:jc w:val="both"/>
        <w:rPr>
          <w:rFonts w:eastAsia="Times New Roman" w:cs="Times New Roman"/>
        </w:rPr>
      </w:pPr>
      <w:r>
        <w:rPr>
          <w:rFonts w:eastAsia="Times New Roman" w:cs="Times New Roman"/>
        </w:rPr>
        <w:t xml:space="preserve">Θα μιλήσει, λοιπόν, ο κ. </w:t>
      </w:r>
      <w:proofErr w:type="spellStart"/>
      <w:r>
        <w:rPr>
          <w:rFonts w:eastAsia="Times New Roman" w:cs="Times New Roman"/>
        </w:rPr>
        <w:t>Παπαχριστόπουλος</w:t>
      </w:r>
      <w:proofErr w:type="spellEnd"/>
      <w:r>
        <w:rPr>
          <w:rFonts w:eastAsia="Times New Roman" w:cs="Times New Roman"/>
        </w:rPr>
        <w:t xml:space="preserve">, ο κ. Λεβέντης, ο κ. Θεοδωράκης, ο κ. </w:t>
      </w:r>
      <w:proofErr w:type="spellStart"/>
      <w:r>
        <w:rPr>
          <w:rFonts w:eastAsia="Times New Roman" w:cs="Times New Roman"/>
        </w:rPr>
        <w:t>Μιχαλολιάκος</w:t>
      </w:r>
      <w:proofErr w:type="spellEnd"/>
      <w:r>
        <w:rPr>
          <w:rFonts w:eastAsia="Times New Roman" w:cs="Times New Roman"/>
        </w:rPr>
        <w:t>, η κ</w:t>
      </w:r>
      <w:r>
        <w:rPr>
          <w:rFonts w:eastAsia="Times New Roman" w:cs="Times New Roman"/>
        </w:rPr>
        <w:t>.</w:t>
      </w:r>
      <w:r>
        <w:rPr>
          <w:rFonts w:eastAsia="Times New Roman" w:cs="Times New Roman"/>
        </w:rPr>
        <w:t xml:space="preserve"> Γεννηματά, ο Υπουργό</w:t>
      </w:r>
      <w:r>
        <w:rPr>
          <w:rFonts w:eastAsia="Times New Roman" w:cs="Times New Roman"/>
        </w:rPr>
        <w:t>ς κ. Ξανθός, ο κ. Μητσοτάκης, ο Υπουργός κ. Κοντονής και θα κλείσει ο Πρωθυπουργός κ. Τσίπρας.</w:t>
      </w:r>
    </w:p>
    <w:p w14:paraId="6F5C4473" w14:textId="77777777" w:rsidR="0016272D" w:rsidRDefault="008D6B83">
      <w:pPr>
        <w:spacing w:line="600" w:lineRule="auto"/>
        <w:ind w:firstLine="720"/>
        <w:jc w:val="both"/>
        <w:rPr>
          <w:rFonts w:eastAsia="Times New Roman" w:cs="Times New Roman"/>
        </w:rPr>
      </w:pPr>
      <w:r>
        <w:rPr>
          <w:rFonts w:eastAsia="Times New Roman" w:cs="Times New Roman"/>
        </w:rPr>
        <w:t>Αυτό είναι για την οικονομία της συνεδρίασης. Παρακαλώ πολύ, μπορούμε να κλείσουμε στο ωράριο που έχει αποφασίσει και η Διάσκεψη των Προέδρων.</w:t>
      </w:r>
    </w:p>
    <w:p w14:paraId="6F5C4474" w14:textId="77777777" w:rsidR="0016272D" w:rsidRDefault="008D6B83">
      <w:pPr>
        <w:spacing w:line="600" w:lineRule="auto"/>
        <w:ind w:firstLine="720"/>
        <w:jc w:val="both"/>
        <w:rPr>
          <w:rFonts w:eastAsia="Times New Roman" w:cs="Times New Roman"/>
        </w:rPr>
      </w:pPr>
      <w:r>
        <w:rPr>
          <w:rFonts w:eastAsia="Times New Roman" w:cs="Times New Roman"/>
        </w:rPr>
        <w:t>Τον λόγο τώρα έχει</w:t>
      </w:r>
      <w:r>
        <w:rPr>
          <w:rFonts w:eastAsia="Times New Roman" w:cs="Times New Roman"/>
        </w:rPr>
        <w:t xml:space="preserve"> ο κ. </w:t>
      </w:r>
      <w:proofErr w:type="spellStart"/>
      <w:r>
        <w:rPr>
          <w:rFonts w:eastAsia="Times New Roman" w:cs="Times New Roman"/>
        </w:rPr>
        <w:t>Λυκουρέντζος</w:t>
      </w:r>
      <w:proofErr w:type="spellEnd"/>
      <w:r>
        <w:rPr>
          <w:rFonts w:eastAsia="Times New Roman" w:cs="Times New Roman"/>
        </w:rPr>
        <w:t>.</w:t>
      </w:r>
    </w:p>
    <w:p w14:paraId="6F5C4475" w14:textId="77777777" w:rsidR="0016272D" w:rsidRDefault="008D6B83">
      <w:pPr>
        <w:spacing w:line="600" w:lineRule="auto"/>
        <w:ind w:firstLine="720"/>
        <w:jc w:val="both"/>
        <w:rPr>
          <w:rFonts w:eastAsia="Times New Roman" w:cs="Times New Roman"/>
        </w:rPr>
      </w:pPr>
      <w:r>
        <w:rPr>
          <w:rFonts w:eastAsia="Times New Roman" w:cs="Times New Roman"/>
          <w:b/>
        </w:rPr>
        <w:lastRenderedPageBreak/>
        <w:t xml:space="preserve">ΑΝΔΡΕΑΣ ΛΥΚΟΥΡΕΝΤΖΟΣ: </w:t>
      </w:r>
      <w:r>
        <w:rPr>
          <w:rFonts w:eastAsia="Times New Roman" w:cs="Times New Roman"/>
        </w:rPr>
        <w:t xml:space="preserve">Ευχαριστώ, κύριε Πρόεδρε. </w:t>
      </w:r>
    </w:p>
    <w:p w14:paraId="6F5C4476" w14:textId="77777777" w:rsidR="0016272D" w:rsidRDefault="008D6B83">
      <w:pPr>
        <w:spacing w:line="600" w:lineRule="auto"/>
        <w:ind w:firstLine="720"/>
        <w:jc w:val="both"/>
        <w:rPr>
          <w:rFonts w:eastAsia="Times New Roman" w:cs="Times New Roman"/>
        </w:rPr>
      </w:pPr>
      <w:r>
        <w:rPr>
          <w:rFonts w:eastAsia="Times New Roman" w:cs="Times New Roman"/>
        </w:rPr>
        <w:t>Κύριε Πρόεδρε, κυρίες και κύριοι Βουλευτές, παρά το δυσάρεστο για εμένα γεγονός να ομιλώ στην Αίθουσα του Κοινοβουλίου ως αναφερόμενος σε δικογραφία, σας ομιλώ με ήρεμη και ήσυχη τη συνεί</w:t>
      </w:r>
      <w:r>
        <w:rPr>
          <w:rFonts w:eastAsia="Times New Roman" w:cs="Times New Roman"/>
        </w:rPr>
        <w:t>δησή μου. Ήρεμη λόγω της αθωότητάς μου, την οποία τεκμηρίωσα με αδιάσειστα στοιχεία στην ομιλία μου την 21</w:t>
      </w:r>
      <w:r w:rsidRPr="00F41DA6">
        <w:rPr>
          <w:rFonts w:eastAsia="Times New Roman" w:cs="Times New Roman"/>
          <w:vertAlign w:val="superscript"/>
        </w:rPr>
        <w:t>η</w:t>
      </w:r>
      <w:r>
        <w:rPr>
          <w:rFonts w:eastAsia="Times New Roman" w:cs="Times New Roman"/>
        </w:rPr>
        <w:t xml:space="preserve"> Φεβρουαρίου 2018. Ήσυχη, διότι την περίοδο κατά την οποία διετέλεσα Υπουργός Υγείας και όχι μόνο εργάστηκα με συνέπεια και οδηγό αξίες και αρχές οι </w:t>
      </w:r>
      <w:r>
        <w:rPr>
          <w:rFonts w:eastAsia="Times New Roman" w:cs="Times New Roman"/>
        </w:rPr>
        <w:t>οποίες συγκροτούν το αληθινό νόημα της πολιτικής και αποτελούν τον λόγο συμμετοχής στα δημόσια πράγματα για κάθε ευσυνείδητο και έντιμο πολίτη.</w:t>
      </w:r>
    </w:p>
    <w:p w14:paraId="6F5C4477" w14:textId="77777777" w:rsidR="0016272D" w:rsidRDefault="008D6B83">
      <w:pPr>
        <w:spacing w:line="600" w:lineRule="auto"/>
        <w:ind w:firstLine="720"/>
        <w:jc w:val="both"/>
        <w:rPr>
          <w:rFonts w:eastAsia="Times New Roman" w:cs="Times New Roman"/>
        </w:rPr>
      </w:pPr>
      <w:r>
        <w:rPr>
          <w:rFonts w:eastAsia="Times New Roman" w:cs="Times New Roman"/>
        </w:rPr>
        <w:t>Εργάστηκα με φιλοπατρία και αποφασιστικότητα ως μέλος της κυβέρνησης του Πρωθυπουργού κ. Αντώνη Σαμαρά, για να ε</w:t>
      </w:r>
      <w:r>
        <w:rPr>
          <w:rFonts w:eastAsia="Times New Roman" w:cs="Times New Roman"/>
        </w:rPr>
        <w:t xml:space="preserve">πιτύχουμε συγκεκριμένα αποτελέσματα, με στόχο να βοηθήσουμε την πατρίδα μας και την ελληνική κοινωνία στην πλέον κρίσιμη και απαιτητική καμπή της συγχρόνου ιστορίας μας. Και το </w:t>
      </w:r>
      <w:proofErr w:type="spellStart"/>
      <w:r>
        <w:rPr>
          <w:rFonts w:eastAsia="Times New Roman" w:cs="Times New Roman"/>
        </w:rPr>
        <w:t>επιτύχαμε</w:t>
      </w:r>
      <w:proofErr w:type="spellEnd"/>
      <w:r>
        <w:rPr>
          <w:rFonts w:eastAsia="Times New Roman" w:cs="Times New Roman"/>
        </w:rPr>
        <w:t xml:space="preserve"> Πρόεδρε, </w:t>
      </w:r>
      <w:r>
        <w:rPr>
          <w:rFonts w:eastAsia="Times New Roman" w:cs="Times New Roman"/>
        </w:rPr>
        <w:lastRenderedPageBreak/>
        <w:t>κύριε Σαμαρά. Μείναμε στη ζώνη του ευρώ, δρομολογήσαμε την έ</w:t>
      </w:r>
      <w:r>
        <w:rPr>
          <w:rFonts w:eastAsia="Times New Roman" w:cs="Times New Roman"/>
        </w:rPr>
        <w:t>ξοδο από την πολυδιάστατη κρίση.</w:t>
      </w:r>
    </w:p>
    <w:p w14:paraId="6F5C4478" w14:textId="77777777" w:rsidR="0016272D" w:rsidRDefault="008D6B83">
      <w:pPr>
        <w:spacing w:line="600" w:lineRule="auto"/>
        <w:ind w:firstLine="720"/>
        <w:jc w:val="both"/>
        <w:rPr>
          <w:rFonts w:eastAsia="Times New Roman" w:cs="Times New Roman"/>
        </w:rPr>
      </w:pPr>
      <w:r>
        <w:rPr>
          <w:rFonts w:eastAsia="Times New Roman" w:cs="Times New Roman"/>
        </w:rPr>
        <w:t xml:space="preserve">Ταυτοχρόνως, αισθάνομαι την ανάγκη να εκφράσω την απογοήτευσή μου για τον τρόπο διαχείρισης αυτής της υπόθεσης από την </w:t>
      </w:r>
      <w:r>
        <w:rPr>
          <w:rFonts w:eastAsia="Times New Roman" w:cs="Times New Roman"/>
        </w:rPr>
        <w:t>π</w:t>
      </w:r>
      <w:r>
        <w:rPr>
          <w:rFonts w:eastAsia="Times New Roman" w:cs="Times New Roman"/>
        </w:rPr>
        <w:t xml:space="preserve">ροκαταρκτική </w:t>
      </w:r>
      <w:r>
        <w:rPr>
          <w:rFonts w:eastAsia="Times New Roman" w:cs="Times New Roman"/>
        </w:rPr>
        <w:t>ε</w:t>
      </w:r>
      <w:r>
        <w:rPr>
          <w:rFonts w:eastAsia="Times New Roman" w:cs="Times New Roman"/>
        </w:rPr>
        <w:t>πιτροπή, η οποία συστάθηκε με απόφαση της Ολομέλειας της Βουλής της 22</w:t>
      </w:r>
      <w:r w:rsidRPr="002949C1">
        <w:rPr>
          <w:rFonts w:eastAsia="Times New Roman" w:cs="Times New Roman"/>
          <w:vertAlign w:val="superscript"/>
        </w:rPr>
        <w:t>ας</w:t>
      </w:r>
      <w:r>
        <w:rPr>
          <w:rFonts w:eastAsia="Times New Roman" w:cs="Times New Roman"/>
        </w:rPr>
        <w:t xml:space="preserve"> Φεβρουαρίου 2018, σύμφωνα με τις διατάξεις τις οποίες επικαλέστηκε ενυπογράφως και ομοφώνως η κυβερνητική πλειοψηφία, τις διατάξεις των άρθρων 86 του Συντάγματος και 153 του Κανονισμού της Βουλής και του ν</w:t>
      </w:r>
      <w:r>
        <w:rPr>
          <w:rFonts w:eastAsia="Times New Roman" w:cs="Times New Roman"/>
        </w:rPr>
        <w:t>.</w:t>
      </w:r>
      <w:r>
        <w:rPr>
          <w:rFonts w:eastAsia="Times New Roman" w:cs="Times New Roman"/>
        </w:rPr>
        <w:t>3126/2003.</w:t>
      </w:r>
    </w:p>
    <w:p w14:paraId="6F5C4479" w14:textId="77777777" w:rsidR="0016272D" w:rsidRDefault="008D6B83">
      <w:pPr>
        <w:spacing w:line="600" w:lineRule="auto"/>
        <w:ind w:firstLine="720"/>
        <w:jc w:val="both"/>
        <w:rPr>
          <w:rFonts w:eastAsia="Times New Roman" w:cs="Times New Roman"/>
        </w:rPr>
      </w:pPr>
      <w:r>
        <w:rPr>
          <w:rFonts w:eastAsia="Times New Roman" w:cs="Times New Roman"/>
        </w:rPr>
        <w:t>Αντί της διερεύνησης ως όφειλε σε εκπλ</w:t>
      </w:r>
      <w:r>
        <w:rPr>
          <w:rFonts w:eastAsia="Times New Roman" w:cs="Times New Roman"/>
        </w:rPr>
        <w:t xml:space="preserve">ήρωση της εντολής την οποία έλαβε η </w:t>
      </w:r>
      <w:r>
        <w:rPr>
          <w:rFonts w:eastAsia="Times New Roman" w:cs="Times New Roman"/>
        </w:rPr>
        <w:t>ε</w:t>
      </w:r>
      <w:r>
        <w:rPr>
          <w:rFonts w:eastAsia="Times New Roman" w:cs="Times New Roman"/>
        </w:rPr>
        <w:t>πιτροπή, η κυβερνητική πλειοψηφία επέλεξε την απόδραση από τις ευθύνες της και την 24</w:t>
      </w:r>
      <w:r w:rsidRPr="00427CD8">
        <w:rPr>
          <w:rFonts w:eastAsia="Times New Roman" w:cs="Times New Roman"/>
          <w:vertAlign w:val="superscript"/>
        </w:rPr>
        <w:t>η</w:t>
      </w:r>
      <w:r>
        <w:rPr>
          <w:rFonts w:eastAsia="Times New Roman" w:cs="Times New Roman"/>
        </w:rPr>
        <w:t xml:space="preserve"> Απριλίου 2018 κατέθεσε πόρισμα με το οποίο αρνείται την κατά τις προαναφερθείσες διατάξεις αρμοδιότητά της.</w:t>
      </w:r>
    </w:p>
    <w:p w14:paraId="6F5C447A" w14:textId="77777777" w:rsidR="0016272D" w:rsidRDefault="008D6B83">
      <w:pPr>
        <w:spacing w:line="600" w:lineRule="auto"/>
        <w:ind w:firstLine="720"/>
        <w:jc w:val="both"/>
        <w:rPr>
          <w:rFonts w:eastAsia="Times New Roman" w:cs="Times New Roman"/>
        </w:rPr>
      </w:pPr>
      <w:r>
        <w:rPr>
          <w:rFonts w:eastAsia="Times New Roman" w:cs="Times New Roman"/>
        </w:rPr>
        <w:lastRenderedPageBreak/>
        <w:t>Κυρίες και κύριοι, πρόκε</w:t>
      </w:r>
      <w:r>
        <w:rPr>
          <w:rFonts w:eastAsia="Times New Roman" w:cs="Times New Roman"/>
        </w:rPr>
        <w:t xml:space="preserve">ιται για κραυγαλέα αντίφαση, η οποία όχι μόνο αισθήματα απογοήτευσης δικαιολογεί αλλά και εύλογες ανησυχίες για την ποιότητα της λειτουργίας των δημοκρατικών θεσμών στη χώρα επιτρέπει, κύριε Υπουργέ. </w:t>
      </w:r>
    </w:p>
    <w:p w14:paraId="6F5C447B" w14:textId="77777777" w:rsidR="0016272D" w:rsidRDefault="008D6B83">
      <w:pPr>
        <w:spacing w:line="600" w:lineRule="auto"/>
        <w:ind w:firstLine="720"/>
        <w:jc w:val="both"/>
        <w:rPr>
          <w:rFonts w:eastAsia="Times New Roman"/>
          <w:szCs w:val="24"/>
        </w:rPr>
      </w:pPr>
      <w:r>
        <w:rPr>
          <w:rFonts w:eastAsia="Times New Roman"/>
          <w:szCs w:val="24"/>
        </w:rPr>
        <w:t xml:space="preserve">Εξεπλάγην όταν παρέλαβα την επιστολή του </w:t>
      </w:r>
      <w:r>
        <w:rPr>
          <w:rFonts w:eastAsia="Times New Roman"/>
          <w:szCs w:val="24"/>
        </w:rPr>
        <w:t>π</w:t>
      </w:r>
      <w:r>
        <w:rPr>
          <w:rFonts w:eastAsia="Times New Roman"/>
          <w:szCs w:val="24"/>
        </w:rPr>
        <w:t xml:space="preserve">ροέδρου της </w:t>
      </w:r>
      <w:r>
        <w:rPr>
          <w:rFonts w:eastAsia="Times New Roman"/>
          <w:szCs w:val="24"/>
        </w:rPr>
        <w:t>ε</w:t>
      </w:r>
      <w:r>
        <w:rPr>
          <w:rFonts w:eastAsia="Times New Roman"/>
          <w:szCs w:val="24"/>
        </w:rPr>
        <w:t xml:space="preserve">πιτροπής, του κ. </w:t>
      </w:r>
      <w:proofErr w:type="spellStart"/>
      <w:r>
        <w:rPr>
          <w:rFonts w:eastAsia="Times New Roman"/>
          <w:szCs w:val="24"/>
        </w:rPr>
        <w:t>Δρίτσα</w:t>
      </w:r>
      <w:proofErr w:type="spellEnd"/>
      <w:r>
        <w:rPr>
          <w:rFonts w:eastAsia="Times New Roman"/>
          <w:szCs w:val="24"/>
        </w:rPr>
        <w:t xml:space="preserve">, με την οποία μου ζητούσε να εκφράσω γνώμη επί της </w:t>
      </w:r>
      <w:proofErr w:type="spellStart"/>
      <w:r>
        <w:rPr>
          <w:rFonts w:eastAsia="Times New Roman"/>
          <w:szCs w:val="24"/>
        </w:rPr>
        <w:t>αρμοδιότητος</w:t>
      </w:r>
      <w:proofErr w:type="spellEnd"/>
      <w:r>
        <w:rPr>
          <w:rFonts w:eastAsia="Times New Roman"/>
          <w:szCs w:val="24"/>
        </w:rPr>
        <w:t xml:space="preserve"> να διερευνήσει την υπόθεση, για την οποία έλαβε σαφή εντολή με απόφαση της Ολομέλειας της Βουλής. Παρά τη δυσάρεστη έκπληξή μου έσπευσα να απαντήσω με τον προσήκοντα σε</w:t>
      </w:r>
      <w:r>
        <w:rPr>
          <w:rFonts w:eastAsia="Times New Roman"/>
          <w:szCs w:val="24"/>
        </w:rPr>
        <w:t>βασμό και να εξηγήσω τις θέσεις μου.</w:t>
      </w:r>
    </w:p>
    <w:p w14:paraId="6F5C447C" w14:textId="77777777" w:rsidR="0016272D" w:rsidRDefault="008D6B83">
      <w:pPr>
        <w:spacing w:line="600" w:lineRule="auto"/>
        <w:ind w:firstLine="720"/>
        <w:jc w:val="both"/>
        <w:rPr>
          <w:rFonts w:eastAsia="Times New Roman"/>
          <w:szCs w:val="24"/>
        </w:rPr>
      </w:pPr>
      <w:r>
        <w:rPr>
          <w:rFonts w:eastAsia="Times New Roman"/>
          <w:szCs w:val="24"/>
        </w:rPr>
        <w:t xml:space="preserve">Διαβάζω εν </w:t>
      </w:r>
      <w:proofErr w:type="spellStart"/>
      <w:r>
        <w:rPr>
          <w:rFonts w:eastAsia="Times New Roman"/>
          <w:szCs w:val="24"/>
        </w:rPr>
        <w:t>περιλήψει</w:t>
      </w:r>
      <w:proofErr w:type="spellEnd"/>
      <w:r>
        <w:rPr>
          <w:rFonts w:eastAsia="Times New Roman"/>
          <w:szCs w:val="24"/>
        </w:rPr>
        <w:t xml:space="preserve"> τι ανέφερα μεταξύ άλλων στην επιστολή μου. «Δεν αρνούμαι την έρευνα. Δεν αρνούμαι να καταθέσω. Αρνούμαι να συμπράξω στην εκτροπή από τα οριζόμενα στο Σύνταγμα και τον Κανονισμό της Βουλής». «Προσωπι</w:t>
      </w:r>
      <w:r>
        <w:rPr>
          <w:rFonts w:eastAsia="Times New Roman"/>
          <w:szCs w:val="24"/>
        </w:rPr>
        <w:t>κά επιμένω» -ανέφερα- «σε όσα εξήγησα με την ομιλία μου στην Ολομέλεια της Βουλής την 21</w:t>
      </w:r>
      <w:r w:rsidRPr="00B95AAB">
        <w:rPr>
          <w:rFonts w:eastAsia="Times New Roman"/>
          <w:szCs w:val="24"/>
          <w:vertAlign w:val="superscript"/>
        </w:rPr>
        <w:t>η</w:t>
      </w:r>
      <w:r>
        <w:rPr>
          <w:rFonts w:eastAsia="Times New Roman"/>
          <w:szCs w:val="24"/>
        </w:rPr>
        <w:t xml:space="preserve"> Φεβρουαρίου 2018. Είμαι αθώος. Ουδέν αδίκημα διέπραξα, ουδεμία πράξη ενοχής με βαρύνει».</w:t>
      </w:r>
    </w:p>
    <w:p w14:paraId="6F5C447D" w14:textId="77777777" w:rsidR="0016272D" w:rsidRDefault="008D6B83">
      <w:pPr>
        <w:spacing w:line="600" w:lineRule="auto"/>
        <w:ind w:firstLine="720"/>
        <w:jc w:val="both"/>
        <w:rPr>
          <w:rFonts w:eastAsia="Times New Roman"/>
          <w:szCs w:val="24"/>
        </w:rPr>
      </w:pPr>
      <w:r>
        <w:rPr>
          <w:rFonts w:eastAsia="Times New Roman"/>
          <w:szCs w:val="24"/>
        </w:rPr>
        <w:lastRenderedPageBreak/>
        <w:t>«Συνεπώς για αδικήματα τα οποία δεν διέπραξα» -το σημείωνα αυτό στην επιστολή</w:t>
      </w:r>
      <w:r>
        <w:rPr>
          <w:rFonts w:eastAsia="Times New Roman"/>
          <w:szCs w:val="24"/>
        </w:rPr>
        <w:t xml:space="preserve"> μου- «δεν με αφορά και η οποιαδήποτε ερμηνεία περί παραγραφής».</w:t>
      </w:r>
    </w:p>
    <w:p w14:paraId="6F5C447E" w14:textId="77777777" w:rsidR="0016272D" w:rsidRDefault="008D6B83">
      <w:pPr>
        <w:spacing w:line="600" w:lineRule="auto"/>
        <w:ind w:firstLine="720"/>
        <w:jc w:val="both"/>
        <w:rPr>
          <w:rFonts w:eastAsia="Times New Roman"/>
          <w:szCs w:val="24"/>
        </w:rPr>
      </w:pPr>
      <w:r>
        <w:rPr>
          <w:rFonts w:eastAsia="Times New Roman"/>
          <w:szCs w:val="24"/>
        </w:rPr>
        <w:t>Σας άκουσα πριν όταν ομιλούσατε. Ποιες πολιτικές ευθύνες να αναλάβουμε; Πολιτικές ευθύνες για πράξεις τις οποίες δεν διαπράξαμε; Εσείς θα αναλαμβάνατε ευθύνη ενοχής για κάτι που δεν διαπράξατ</w:t>
      </w:r>
      <w:r>
        <w:rPr>
          <w:rFonts w:eastAsia="Times New Roman"/>
          <w:szCs w:val="24"/>
        </w:rPr>
        <w:t>ε; Αυτό, λοιπόν, είναι το επιχείρημα;</w:t>
      </w:r>
    </w:p>
    <w:p w14:paraId="6F5C447F" w14:textId="77777777" w:rsidR="0016272D" w:rsidRDefault="008D6B83">
      <w:pPr>
        <w:spacing w:line="600" w:lineRule="auto"/>
        <w:ind w:firstLine="720"/>
        <w:jc w:val="both"/>
        <w:rPr>
          <w:rFonts w:eastAsia="Times New Roman"/>
          <w:szCs w:val="24"/>
        </w:rPr>
      </w:pPr>
      <w:r>
        <w:rPr>
          <w:rFonts w:eastAsia="Times New Roman"/>
          <w:szCs w:val="24"/>
        </w:rPr>
        <w:t xml:space="preserve">«Εμένα η αλήθεια και μόνον η αλήθεια με αφορά, τίποτε άλλο. Δεν επιθυμώ να συμπράξω σε καμμία μορφή αποπροσανατολισμού». Και ζητούσα η </w:t>
      </w:r>
      <w:r>
        <w:rPr>
          <w:rFonts w:eastAsia="Times New Roman"/>
          <w:szCs w:val="24"/>
        </w:rPr>
        <w:t>ε</w:t>
      </w:r>
      <w:r>
        <w:rPr>
          <w:rFonts w:eastAsia="Times New Roman"/>
          <w:szCs w:val="24"/>
        </w:rPr>
        <w:t>πιτροπή σας να με καλέσει να καταθέσω επί της ουσίας της υπόθεσης, μετά και την επ</w:t>
      </w:r>
      <w:r>
        <w:rPr>
          <w:rFonts w:eastAsia="Times New Roman"/>
          <w:szCs w:val="24"/>
        </w:rPr>
        <w:t>ιβαλλόμενη εξέταση των μαρτύρων. Και οφείλω να επιμείνω σε αυτό το θέμα, διότι σχολιάστηκε ότι οι προσκληθέντες αρνηθήκαμε να προσέλθουμε να καταθέσουμε.</w:t>
      </w:r>
    </w:p>
    <w:p w14:paraId="6F5C4480" w14:textId="77777777" w:rsidR="0016272D" w:rsidRDefault="008D6B83">
      <w:pPr>
        <w:spacing w:line="600" w:lineRule="auto"/>
        <w:ind w:firstLine="720"/>
        <w:jc w:val="both"/>
        <w:rPr>
          <w:rFonts w:eastAsia="Times New Roman"/>
          <w:szCs w:val="24"/>
        </w:rPr>
      </w:pPr>
      <w:r>
        <w:rPr>
          <w:rFonts w:eastAsia="Times New Roman"/>
          <w:szCs w:val="24"/>
        </w:rPr>
        <w:t>Έσπευσαν, βέβαια, και άσπονδοι φίλοι να μας πουν ότι λιποτακτήσαμε, επιδείξαμε δήθεν ασέβεια στους θεσ</w:t>
      </w:r>
      <w:r>
        <w:rPr>
          <w:rFonts w:eastAsia="Times New Roman"/>
          <w:szCs w:val="24"/>
        </w:rPr>
        <w:t xml:space="preserve">μούς. Ουδέν </w:t>
      </w:r>
      <w:proofErr w:type="spellStart"/>
      <w:r>
        <w:rPr>
          <w:rFonts w:eastAsia="Times New Roman"/>
          <w:szCs w:val="24"/>
        </w:rPr>
        <w:t>αναληθέστερο</w:t>
      </w:r>
      <w:proofErr w:type="spellEnd"/>
      <w:r>
        <w:rPr>
          <w:rFonts w:eastAsia="Times New Roman"/>
          <w:szCs w:val="24"/>
        </w:rPr>
        <w:t>.</w:t>
      </w:r>
    </w:p>
    <w:p w14:paraId="6F5C4481" w14:textId="77777777" w:rsidR="0016272D" w:rsidRDefault="008D6B83">
      <w:pPr>
        <w:spacing w:line="600" w:lineRule="auto"/>
        <w:ind w:firstLine="720"/>
        <w:jc w:val="both"/>
        <w:rPr>
          <w:rFonts w:eastAsia="Times New Roman"/>
          <w:szCs w:val="24"/>
        </w:rPr>
      </w:pPr>
      <w:r>
        <w:rPr>
          <w:rFonts w:eastAsia="Times New Roman"/>
          <w:szCs w:val="24"/>
        </w:rPr>
        <w:t>Καταθέτω, για να συμπεριληφθούν στα Πρακτικά, και την πρόσκληση και την απάντησή μου.</w:t>
      </w:r>
    </w:p>
    <w:p w14:paraId="6F5C4482" w14:textId="77777777" w:rsidR="0016272D" w:rsidRDefault="008D6B83">
      <w:pPr>
        <w:spacing w:line="600" w:lineRule="auto"/>
        <w:ind w:firstLine="720"/>
        <w:jc w:val="both"/>
        <w:rPr>
          <w:rFonts w:eastAsia="Times New Roman"/>
          <w:szCs w:val="24"/>
        </w:rPr>
      </w:pPr>
      <w:r>
        <w:rPr>
          <w:rFonts w:eastAsia="Times New Roman" w:cs="Times New Roman"/>
          <w:szCs w:val="24"/>
        </w:rPr>
        <w:t xml:space="preserve">(Στο σημείο αυτό ο κ. Ανδρέας </w:t>
      </w:r>
      <w:proofErr w:type="spellStart"/>
      <w:r>
        <w:rPr>
          <w:rFonts w:eastAsia="Times New Roman" w:cs="Times New Roman"/>
          <w:szCs w:val="24"/>
        </w:rPr>
        <w:t>Λυκουρέντζος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w:t>
      </w:r>
      <w:r>
        <w:rPr>
          <w:rFonts w:eastAsia="Times New Roman" w:cs="Times New Roman"/>
          <w:szCs w:val="24"/>
        </w:rPr>
        <w:t>ματείας της Διεύθυνσης Στενογραφίας και Πρακτικών της Βουλής)</w:t>
      </w:r>
    </w:p>
    <w:p w14:paraId="6F5C4483" w14:textId="77777777" w:rsidR="0016272D" w:rsidRDefault="008D6B83">
      <w:pPr>
        <w:spacing w:line="600" w:lineRule="auto"/>
        <w:ind w:firstLine="720"/>
        <w:jc w:val="both"/>
        <w:rPr>
          <w:rFonts w:eastAsia="Times New Roman"/>
          <w:szCs w:val="24"/>
        </w:rPr>
      </w:pPr>
      <w:r>
        <w:rPr>
          <w:rFonts w:eastAsia="Times New Roman"/>
          <w:szCs w:val="24"/>
        </w:rPr>
        <w:t>Ο οποιοσδήποτε αμερόληπτος κριτής χωρίς αμφιβολία διαπιστώνει ότι και να καταθέσω επί της ουσίας ως προς τη δικογραφία ζήτησα και την εκτροπή επεσήμανα. Συμπέρασμα</w:t>
      </w:r>
      <w:r w:rsidRPr="00CC2BD1">
        <w:rPr>
          <w:rFonts w:eastAsia="Times New Roman"/>
          <w:szCs w:val="24"/>
        </w:rPr>
        <w:t>:</w:t>
      </w:r>
      <w:r>
        <w:rPr>
          <w:rFonts w:eastAsia="Times New Roman"/>
          <w:szCs w:val="24"/>
        </w:rPr>
        <w:t xml:space="preserve"> Η πλειοψηφία της </w:t>
      </w:r>
      <w:r>
        <w:rPr>
          <w:rFonts w:eastAsia="Times New Roman"/>
          <w:szCs w:val="24"/>
        </w:rPr>
        <w:t>ε</w:t>
      </w:r>
      <w:r>
        <w:rPr>
          <w:rFonts w:eastAsia="Times New Roman"/>
          <w:szCs w:val="24"/>
        </w:rPr>
        <w:t>πιτροπής επ</w:t>
      </w:r>
      <w:r>
        <w:rPr>
          <w:rFonts w:eastAsia="Times New Roman"/>
          <w:szCs w:val="24"/>
        </w:rPr>
        <w:t>έλεξε να υπηρετήσει σκοπιμότητες.</w:t>
      </w:r>
    </w:p>
    <w:p w14:paraId="6F5C4484" w14:textId="77777777" w:rsidR="0016272D" w:rsidRDefault="008D6B83">
      <w:pPr>
        <w:spacing w:line="600" w:lineRule="auto"/>
        <w:ind w:firstLine="720"/>
        <w:jc w:val="both"/>
        <w:rPr>
          <w:rFonts w:eastAsia="Times New Roman"/>
          <w:szCs w:val="24"/>
        </w:rPr>
      </w:pPr>
      <w:r>
        <w:rPr>
          <w:rFonts w:eastAsia="Times New Roman"/>
          <w:szCs w:val="24"/>
        </w:rPr>
        <w:t>Προσέλαβε διάσταση, επίσης, η πρωτοβουλία της εισαγγελέως κ</w:t>
      </w:r>
      <w:r>
        <w:rPr>
          <w:rFonts w:eastAsia="Times New Roman"/>
          <w:szCs w:val="24"/>
        </w:rPr>
        <w:t>.</w:t>
      </w:r>
      <w:r>
        <w:rPr>
          <w:rFonts w:eastAsia="Times New Roman"/>
          <w:szCs w:val="24"/>
        </w:rPr>
        <w:t xml:space="preserve"> </w:t>
      </w:r>
      <w:proofErr w:type="spellStart"/>
      <w:r>
        <w:rPr>
          <w:rFonts w:eastAsia="Times New Roman"/>
          <w:szCs w:val="24"/>
        </w:rPr>
        <w:t>Τουλουπάκη</w:t>
      </w:r>
      <w:proofErr w:type="spellEnd"/>
      <w:r>
        <w:rPr>
          <w:rFonts w:eastAsia="Times New Roman"/>
          <w:szCs w:val="24"/>
        </w:rPr>
        <w:t>, η οποία στο πλαίσιο των καθηκόντων της ζήτησε να ερευνηθούν οι τραπεζικοί λογαριασμοί των αναφερομένων πολιτικών προσώπων και συγγενών τους.</w:t>
      </w:r>
    </w:p>
    <w:p w14:paraId="6F5C4485" w14:textId="77777777" w:rsidR="0016272D" w:rsidRDefault="008D6B83">
      <w:pPr>
        <w:spacing w:line="600" w:lineRule="auto"/>
        <w:ind w:firstLine="720"/>
        <w:jc w:val="both"/>
        <w:rPr>
          <w:rFonts w:eastAsia="Times New Roman"/>
          <w:szCs w:val="24"/>
        </w:rPr>
      </w:pPr>
      <w:r>
        <w:rPr>
          <w:rFonts w:eastAsia="Times New Roman"/>
          <w:szCs w:val="24"/>
        </w:rPr>
        <w:t>Προσωπικ</w:t>
      </w:r>
      <w:r>
        <w:rPr>
          <w:rFonts w:eastAsia="Times New Roman"/>
          <w:szCs w:val="24"/>
        </w:rPr>
        <w:t>ά, από την πρώτη στιγμή και αφού διάβασα τη μια και μόνη παράγραφο η οποία με αφορά στη δικογραφία, ζήτησα το άνοιγμα των λογαριασμών μου, την άρση του τηλεφωνικού μου απορρήτου και έρευνα του ονόματός μου και της ζωής μου. Δεν έχω να φοβηθώ τίποτα.</w:t>
      </w:r>
    </w:p>
    <w:p w14:paraId="6F5C4486" w14:textId="77777777" w:rsidR="0016272D" w:rsidRDefault="008D6B83">
      <w:pPr>
        <w:spacing w:line="600" w:lineRule="auto"/>
        <w:ind w:firstLine="720"/>
        <w:jc w:val="both"/>
        <w:rPr>
          <w:rFonts w:eastAsia="Times New Roman"/>
          <w:szCs w:val="24"/>
        </w:rPr>
      </w:pPr>
      <w:r>
        <w:rPr>
          <w:rFonts w:eastAsia="Times New Roman"/>
          <w:szCs w:val="24"/>
        </w:rPr>
        <w:t>Σε συν</w:t>
      </w:r>
      <w:r>
        <w:rPr>
          <w:rFonts w:eastAsia="Times New Roman"/>
          <w:szCs w:val="24"/>
        </w:rPr>
        <w:t xml:space="preserve">έντευξή μου, μάλιστα, στην </w:t>
      </w:r>
      <w:r>
        <w:rPr>
          <w:rFonts w:eastAsia="Times New Roman"/>
          <w:szCs w:val="24"/>
        </w:rPr>
        <w:t>κυριακάτικη «</w:t>
      </w:r>
      <w:r>
        <w:rPr>
          <w:rFonts w:eastAsia="Times New Roman"/>
          <w:szCs w:val="24"/>
        </w:rPr>
        <w:t>ΕΛΕΥΘΕΡΙΑ</w:t>
      </w:r>
      <w:r>
        <w:rPr>
          <w:rFonts w:eastAsia="Times New Roman"/>
          <w:szCs w:val="24"/>
        </w:rPr>
        <w:t>»</w:t>
      </w:r>
      <w:r>
        <w:rPr>
          <w:rFonts w:eastAsia="Times New Roman"/>
          <w:szCs w:val="24"/>
        </w:rPr>
        <w:t>, την 17</w:t>
      </w:r>
      <w:r w:rsidRPr="00B95AAB">
        <w:rPr>
          <w:rFonts w:eastAsia="Times New Roman"/>
          <w:szCs w:val="24"/>
          <w:vertAlign w:val="superscript"/>
        </w:rPr>
        <w:t>η</w:t>
      </w:r>
      <w:r>
        <w:rPr>
          <w:rFonts w:eastAsia="Times New Roman"/>
          <w:szCs w:val="24"/>
        </w:rPr>
        <w:t xml:space="preserve"> Φεβρουαρίου, πριν καν την συζήτηση εδώ, σε δηλώσεις μου σε ραδιόφωνα, τηλεοράσεις</w:t>
      </w:r>
      <w:r>
        <w:rPr>
          <w:rFonts w:eastAsia="Times New Roman"/>
          <w:szCs w:val="24"/>
        </w:rPr>
        <w:t xml:space="preserve"> αλλά και με την εδώ ομιλία μου ζήτησα το άνοιγμα των πάντων, όπως ήδη σας ανέφερα. Ορίστε και η συνέντευξη αυτή, μιας και είναι ένα έντυπο υλικό.</w:t>
      </w:r>
    </w:p>
    <w:p w14:paraId="6F5C448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κ. Ανδρέας </w:t>
      </w:r>
      <w:proofErr w:type="spellStart"/>
      <w:r>
        <w:rPr>
          <w:rFonts w:eastAsia="Times New Roman" w:cs="Times New Roman"/>
          <w:szCs w:val="24"/>
        </w:rPr>
        <w:t>Λυκουρέντζος</w:t>
      </w:r>
      <w:proofErr w:type="spellEnd"/>
      <w:r>
        <w:rPr>
          <w:rFonts w:eastAsia="Times New Roman" w:cs="Times New Roman"/>
          <w:szCs w:val="24"/>
        </w:rPr>
        <w:t xml:space="preserve"> καταθέτει για τα Πρακτικά την προαναφερθείσα συνέντευξη, η οποία β</w:t>
      </w:r>
      <w:r>
        <w:rPr>
          <w:rFonts w:eastAsia="Times New Roman" w:cs="Times New Roman"/>
          <w:szCs w:val="24"/>
        </w:rPr>
        <w:t>ρίσκονται στο αρχείο του Τμήματος Γραμματείας της Διεύθυνσης Στενογραφίας και Πρακτικών της Βουλής)</w:t>
      </w:r>
    </w:p>
    <w:p w14:paraId="6F5C448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Στο χρονικό διάστημα το οποίο μεσολάβησε από τον Φεβρουάριο μέχρι σήμερα </w:t>
      </w:r>
      <w:proofErr w:type="spellStart"/>
      <w:r>
        <w:rPr>
          <w:rFonts w:eastAsia="Times New Roman" w:cs="Times New Roman"/>
          <w:szCs w:val="24"/>
        </w:rPr>
        <w:t>προσετέθησαν</w:t>
      </w:r>
      <w:proofErr w:type="spellEnd"/>
      <w:r>
        <w:rPr>
          <w:rFonts w:eastAsia="Times New Roman" w:cs="Times New Roman"/>
          <w:szCs w:val="24"/>
        </w:rPr>
        <w:t xml:space="preserve"> κάποια ελάχιστα νέα στοιχεία στη δικογραφία. Έτυχαν εντυπωσιακής υποδο</w:t>
      </w:r>
      <w:r>
        <w:rPr>
          <w:rFonts w:eastAsia="Times New Roman" w:cs="Times New Roman"/>
          <w:szCs w:val="24"/>
        </w:rPr>
        <w:t>χής από μερίδα του Τύπου και από κύκλους</w:t>
      </w:r>
      <w:r>
        <w:rPr>
          <w:rFonts w:eastAsia="Times New Roman" w:cs="Times New Roman"/>
          <w:szCs w:val="24"/>
        </w:rPr>
        <w:t>,</w:t>
      </w:r>
      <w:r>
        <w:rPr>
          <w:rFonts w:eastAsia="Times New Roman" w:cs="Times New Roman"/>
          <w:szCs w:val="24"/>
        </w:rPr>
        <w:t xml:space="preserve"> οι οποίοι επιμένουν να κατασκευάζουν ενόχους και να επιμένουν στην άθλια πρακτική της σπίλωσης.</w:t>
      </w:r>
    </w:p>
    <w:p w14:paraId="6F5C448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Περιορίζομαι μόνο σε αυτό το σχόλιο και όπως έπραξα και με την ομιλία μου την 21</w:t>
      </w:r>
      <w:r w:rsidRPr="00B95AAB">
        <w:rPr>
          <w:rFonts w:eastAsia="Times New Roman" w:cs="Times New Roman"/>
          <w:szCs w:val="24"/>
          <w:vertAlign w:val="superscript"/>
        </w:rPr>
        <w:t>η</w:t>
      </w:r>
      <w:r>
        <w:rPr>
          <w:rFonts w:eastAsia="Times New Roman" w:cs="Times New Roman"/>
          <w:szCs w:val="24"/>
        </w:rPr>
        <w:t xml:space="preserve"> Φεβρουαρίου θα πράξω και τώρα. Θα αν</w:t>
      </w:r>
      <w:r>
        <w:rPr>
          <w:rFonts w:eastAsia="Times New Roman" w:cs="Times New Roman"/>
          <w:szCs w:val="24"/>
        </w:rPr>
        <w:t xml:space="preserve">αφερθώ δηλαδή μόνον σε ό,τι με αφορά. Και βεβαίως ουδέν έχω να αναφέρω επ’ αυτών, διότι στα εσωτερικά έγγραφα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B95AAB">
        <w:rPr>
          <w:rFonts w:eastAsia="Times New Roman" w:cs="Times New Roman"/>
          <w:szCs w:val="24"/>
        </w:rPr>
        <w:t xml:space="preserve">, </w:t>
      </w:r>
      <w:r>
        <w:rPr>
          <w:rFonts w:eastAsia="Times New Roman" w:cs="Times New Roman"/>
          <w:szCs w:val="24"/>
        </w:rPr>
        <w:t>το περιεχόμενο των οποίων αποτελεί πλαίσιο καθοδήγησης των στελεχών της εταιρείας στη χώρα μας για τον χειρισμό πολιτικών προσώπων</w:t>
      </w:r>
      <w:r>
        <w:rPr>
          <w:rFonts w:eastAsia="Times New Roman" w:cs="Times New Roman"/>
          <w:szCs w:val="24"/>
        </w:rPr>
        <w:t>, δεν αναφέρομαι. Δεν αναφέρομαι, γιατί ουδεμία επικοινωνία είχα μαζί τους. Ούτε προσωπικές συναντήσεις ούτε οποιασδήποτε μορφής επικοινωνία σημειώνεται.</w:t>
      </w:r>
    </w:p>
    <w:p w14:paraId="6F5C448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Στο δε ηλεκτρονικό ημερολόγιο του κ. </w:t>
      </w:r>
      <w:proofErr w:type="spellStart"/>
      <w:r>
        <w:rPr>
          <w:rFonts w:eastAsia="Times New Roman" w:cs="Times New Roman"/>
          <w:szCs w:val="24"/>
        </w:rPr>
        <w:t>Φρουζή</w:t>
      </w:r>
      <w:proofErr w:type="spellEnd"/>
      <w:r>
        <w:rPr>
          <w:rFonts w:eastAsia="Times New Roman" w:cs="Times New Roman"/>
          <w:szCs w:val="24"/>
        </w:rPr>
        <w:t>, το οποίο κατετέθη με οπτικό δίσκο και στο οποίο συμπεριλα</w:t>
      </w:r>
      <w:r>
        <w:rPr>
          <w:rFonts w:eastAsia="Times New Roman" w:cs="Times New Roman"/>
          <w:szCs w:val="24"/>
        </w:rPr>
        <w:t xml:space="preserve">μβάνονται όλες οι προσωπικές συναντήσεις του, καθώς και οι οδηγίες για την προετοιμασία των συναντήσεων αυτών, δεν καταγράφεται συνάντησή μου ούτε το όνομά μου. Δεν υπάρχω για τον κύριο </w:t>
      </w:r>
      <w:r>
        <w:rPr>
          <w:rFonts w:eastAsia="Times New Roman" w:cs="Times New Roman"/>
          <w:szCs w:val="24"/>
        </w:rPr>
        <w:t>α</w:t>
      </w:r>
      <w:r>
        <w:rPr>
          <w:rFonts w:eastAsia="Times New Roman" w:cs="Times New Roman"/>
          <w:szCs w:val="24"/>
        </w:rPr>
        <w:t xml:space="preserve">ντιπρόεδρο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B95AAB">
        <w:rPr>
          <w:rFonts w:eastAsia="Times New Roman" w:cs="Times New Roman"/>
          <w:szCs w:val="24"/>
        </w:rPr>
        <w:t xml:space="preserve">. </w:t>
      </w:r>
      <w:r>
        <w:rPr>
          <w:rFonts w:eastAsia="Times New Roman" w:cs="Times New Roman"/>
          <w:szCs w:val="24"/>
        </w:rPr>
        <w:t>Και ορθώς δεν υπάρχω. Ουδείς δίαυλος επικο</w:t>
      </w:r>
      <w:r>
        <w:rPr>
          <w:rFonts w:eastAsia="Times New Roman" w:cs="Times New Roman"/>
          <w:szCs w:val="24"/>
        </w:rPr>
        <w:t>ινωνίας ουδείς λόγος υπήρχε για να επικοινωνούμε.</w:t>
      </w:r>
    </w:p>
    <w:p w14:paraId="6F5C448B" w14:textId="77777777" w:rsidR="0016272D" w:rsidRDefault="008D6B83">
      <w:pPr>
        <w:spacing w:line="600" w:lineRule="auto"/>
        <w:ind w:firstLine="720"/>
        <w:jc w:val="both"/>
        <w:rPr>
          <w:rFonts w:eastAsia="Times New Roman"/>
          <w:szCs w:val="24"/>
        </w:rPr>
      </w:pPr>
      <w:r>
        <w:rPr>
          <w:rFonts w:eastAsia="Times New Roman" w:cs="Times New Roman"/>
          <w:szCs w:val="24"/>
        </w:rPr>
        <w:t>Και ρωτώ, κύριε Υπουργέ</w:t>
      </w:r>
      <w:r w:rsidRPr="00BC5FE7">
        <w:rPr>
          <w:rFonts w:eastAsia="Times New Roman" w:cs="Times New Roman"/>
          <w:szCs w:val="24"/>
        </w:rPr>
        <w:t xml:space="preserve">: </w:t>
      </w:r>
      <w:r w:rsidRPr="00B95AAB">
        <w:rPr>
          <w:rFonts w:eastAsia="Times New Roman" w:cs="Times New Roman"/>
          <w:szCs w:val="24"/>
        </w:rPr>
        <w:t xml:space="preserve">Δεν </w:t>
      </w:r>
      <w:r>
        <w:rPr>
          <w:rFonts w:eastAsia="Times New Roman" w:cs="Times New Roman"/>
          <w:szCs w:val="24"/>
        </w:rPr>
        <w:t xml:space="preserve">είναι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B95AAB">
        <w:rPr>
          <w:rFonts w:eastAsia="Times New Roman" w:cs="Times New Roman"/>
          <w:szCs w:val="24"/>
        </w:rPr>
        <w:t xml:space="preserve">, </w:t>
      </w:r>
      <w:r>
        <w:rPr>
          <w:rFonts w:eastAsia="Times New Roman" w:cs="Times New Roman"/>
          <w:szCs w:val="24"/>
        </w:rPr>
        <w:t xml:space="preserve">δεν είναι ο </w:t>
      </w:r>
      <w:proofErr w:type="spellStart"/>
      <w:r>
        <w:rPr>
          <w:rFonts w:eastAsia="Times New Roman" w:cs="Times New Roman"/>
          <w:szCs w:val="24"/>
        </w:rPr>
        <w:t>Φρουζής</w:t>
      </w:r>
      <w:proofErr w:type="spellEnd"/>
      <w:r>
        <w:rPr>
          <w:rFonts w:eastAsia="Times New Roman" w:cs="Times New Roman"/>
          <w:szCs w:val="24"/>
        </w:rPr>
        <w:t xml:space="preserve">, δεν είστε εσείς, όπως λέτε, δεν είναι η </w:t>
      </w:r>
      <w:r>
        <w:rPr>
          <w:rFonts w:eastAsia="Times New Roman" w:cs="Times New Roman"/>
          <w:szCs w:val="24"/>
        </w:rPr>
        <w:t>δ</w:t>
      </w:r>
      <w:r>
        <w:rPr>
          <w:rFonts w:eastAsia="Times New Roman" w:cs="Times New Roman"/>
          <w:szCs w:val="24"/>
        </w:rPr>
        <w:t xml:space="preserve">ικαιοσύνη. Ποιοι είναι; Ποιοι κύκλοι είναι αυτοί; Τι επιδιώκουν; </w:t>
      </w:r>
    </w:p>
    <w:p w14:paraId="6F5C448C"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Δεν έχω να προσθέσω </w:t>
      </w:r>
      <w:r>
        <w:rPr>
          <w:rFonts w:eastAsia="Times New Roman"/>
          <w:szCs w:val="24"/>
        </w:rPr>
        <w:t>περισσότερα επιχειρήματα, γιατί διατύπωσα τις θέσεις μου ξεκάθαρα, με ειλικρίνεια και ευθύτητα με την ομιλία μου, όπως πολλές φορές ήδη σας ανέφερα, από τον Φεβρουάριο και στην οποία βεβαίως επιμένω μέχρι κεραίας.</w:t>
      </w:r>
    </w:p>
    <w:p w14:paraId="6F5C448D"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Συνοψίζω. Δεν είχα ως Υπουργός αρμοδιότητα</w:t>
      </w:r>
      <w:r>
        <w:rPr>
          <w:rFonts w:eastAsia="Times New Roman"/>
          <w:szCs w:val="24"/>
        </w:rPr>
        <w:t xml:space="preserve"> για τη φαρμακευτική πολιτική και ουδεμία απόφαση υπέγραψα για τιμολόγηση φαρμάκων ή για εξόφληση ληξιπρόθεσμων οφειλών. Όμως, και αυτοί που είχαν την αρμοδιότητα δεν σημαίνει εκ των προτέρων ότι είναι κατηγορούμενοι με διάφορες ανυπόστατες ψευδομαρτυρίες.</w:t>
      </w:r>
      <w:r>
        <w:rPr>
          <w:rFonts w:eastAsia="Times New Roman"/>
          <w:szCs w:val="24"/>
        </w:rPr>
        <w:t xml:space="preserve"> Ο ΕΟΠΥΥ καθόριζε τους κανόνες για τις διαδικασίες πληρωμών. Δεν υπέγραψα, δεν είχα συναλλαγή, δεν είχα σχέση με οποιαδήποτε φαρμακευτική εταιρεία ή άλλη εταιρεία προμηθευτή του ΕΣΥ και δεν είχα σχέσεις με οποιοδήποτε στέλεχος αυτών των εταιρειών.</w:t>
      </w:r>
    </w:p>
    <w:p w14:paraId="6F5C448E"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Απουσιάζ</w:t>
      </w:r>
      <w:r>
        <w:rPr>
          <w:rFonts w:eastAsia="Times New Roman"/>
          <w:szCs w:val="24"/>
        </w:rPr>
        <w:t xml:space="preserve">ουν οι κύριοι Υπουργοί της </w:t>
      </w:r>
      <w:r>
        <w:rPr>
          <w:rFonts w:eastAsia="Times New Roman"/>
          <w:szCs w:val="24"/>
        </w:rPr>
        <w:t>υ</w:t>
      </w:r>
      <w:r>
        <w:rPr>
          <w:rFonts w:eastAsia="Times New Roman"/>
          <w:szCs w:val="24"/>
        </w:rPr>
        <w:t>γείας, για να το ακούσουν, αλλά με δικές μου υπουργικές αποφάσεις και προκηρύξεις διεθνών διαγωνισμών μειώθηκε το κόστος προμηθειών του Εθνικού Συστήματος Υγείας κατά δεκάδες εκατομμύρια ευρώ.</w:t>
      </w:r>
    </w:p>
    <w:p w14:paraId="6F5C448F"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Εγώ, κύριε Υπουργέ </w:t>
      </w:r>
      <w:r>
        <w:rPr>
          <w:rFonts w:eastAsia="Times New Roman"/>
          <w:szCs w:val="24"/>
        </w:rPr>
        <w:t xml:space="preserve">Δικαιοσύνης, όταν κληθώ και αν κληθώ από τη </w:t>
      </w:r>
      <w:r>
        <w:rPr>
          <w:rFonts w:eastAsia="Times New Roman"/>
          <w:szCs w:val="24"/>
        </w:rPr>
        <w:t>δ</w:t>
      </w:r>
      <w:r>
        <w:rPr>
          <w:rFonts w:eastAsia="Times New Roman"/>
          <w:szCs w:val="24"/>
        </w:rPr>
        <w:t xml:space="preserve">ικαιοσύνη, τον πρώτο που θα προτείνω ως μάρτυρα είναι τον σημερινό Υπουργό, τον κ. Ξανθό, να φέρει τις υπουργικές αποφάσεις μου, να φέρει τα δελτία Τύπου του Υπουργείου, </w:t>
      </w:r>
      <w:r>
        <w:rPr>
          <w:rFonts w:eastAsia="Times New Roman"/>
          <w:szCs w:val="24"/>
        </w:rPr>
        <w:t>στα</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ανακοινώναμε τις επιλογές μας μ</w:t>
      </w:r>
      <w:r>
        <w:rPr>
          <w:rFonts w:eastAsia="Times New Roman"/>
          <w:szCs w:val="24"/>
        </w:rPr>
        <w:t xml:space="preserve">ε τις οποίες προστατέψαμε το δημόσιο χρήμα. Τον κάλεσα και την προηγούμενη φορά να ρωτήσει τους υπαλλήλους του Υπουργείου Υγείας πώς υπέγραφε ο Υπουργός </w:t>
      </w:r>
      <w:proofErr w:type="spellStart"/>
      <w:r>
        <w:rPr>
          <w:rFonts w:eastAsia="Times New Roman"/>
          <w:szCs w:val="24"/>
        </w:rPr>
        <w:t>Λυκουρέντζος</w:t>
      </w:r>
      <w:proofErr w:type="spellEnd"/>
      <w:r>
        <w:rPr>
          <w:rFonts w:eastAsia="Times New Roman"/>
          <w:szCs w:val="24"/>
        </w:rPr>
        <w:t xml:space="preserve"> και τι υπέγραφε.</w:t>
      </w:r>
    </w:p>
    <w:p w14:paraId="6F5C4490"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Το δηλώνω ενώπιον της Εθνικής Αντιπροσωπείας. Τον πρώτο που θα προτείνω θ</w:t>
      </w:r>
      <w:r>
        <w:rPr>
          <w:rFonts w:eastAsia="Times New Roman"/>
          <w:szCs w:val="24"/>
        </w:rPr>
        <w:t>α είναι ο σημερινός Υπουργός Υγείας να έλθει ως μάρτυρας, μαζί με τις αποφάσεις μου, μαζί με όλα όσα είχαμε ανακοινώσει.</w:t>
      </w:r>
    </w:p>
    <w:p w14:paraId="6F5C4491"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Και κάτι ακόμη θέλω να πω. Πολλές από τις δικές μου αποφάσεις που αφορούν προμήθειες του </w:t>
      </w:r>
      <w:r>
        <w:rPr>
          <w:rFonts w:eastAsia="Times New Roman"/>
          <w:szCs w:val="24"/>
        </w:rPr>
        <w:t>δ</w:t>
      </w:r>
      <w:r>
        <w:rPr>
          <w:rFonts w:eastAsia="Times New Roman"/>
          <w:szCs w:val="24"/>
        </w:rPr>
        <w:t>ημοσίου, χωρίς να τις αλλάζει ούτε κατά κεραί</w:t>
      </w:r>
      <w:r>
        <w:rPr>
          <w:rFonts w:eastAsia="Times New Roman"/>
          <w:szCs w:val="24"/>
        </w:rPr>
        <w:t>α, υπογράφει ξανά και προκηρύσσει διαγωνισμούς ο Υπουργός κ. Ξανθός.</w:t>
      </w:r>
    </w:p>
    <w:p w14:paraId="6F5C4492"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Αυτή είναι η πραγματικότητα. Γνωριζόμαστε καλά στην χώρα μας και στην Αθήνα και στην εκλογική μου περιφέρεια, στην Αρκαδία. Οι πληροφορίες άλλωστε αφθονούν. Γνωριζόμαστε τόσο καλά</w:t>
      </w:r>
      <w:r>
        <w:rPr>
          <w:rFonts w:eastAsia="Times New Roman"/>
          <w:szCs w:val="24"/>
        </w:rPr>
        <w:t>,</w:t>
      </w:r>
      <w:r>
        <w:rPr>
          <w:rFonts w:eastAsia="Times New Roman"/>
          <w:szCs w:val="24"/>
        </w:rPr>
        <w:t xml:space="preserve"> ώστε ν</w:t>
      </w:r>
      <w:r>
        <w:rPr>
          <w:rFonts w:eastAsia="Times New Roman"/>
          <w:szCs w:val="24"/>
        </w:rPr>
        <w:t>α είναι εξίσου γνωστό ότι δεν είμαστε όλοι βουτηγμένοι στον βούρκο της διαφθοράς, έστω και αν κάποιοι θέλουν να έχουν έτσι τα πράγματα, για να δικαιολογήσουν άλλοι το περιβόητο «όλοι το ίδιο είναι» και άλλοι να δικαιολογήσουν τις ενοχές τους.</w:t>
      </w:r>
    </w:p>
    <w:p w14:paraId="6F5C4493"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Αναρωτιέμαι, </w:t>
      </w:r>
      <w:r>
        <w:rPr>
          <w:rFonts w:eastAsia="Times New Roman"/>
          <w:szCs w:val="24"/>
        </w:rPr>
        <w:t xml:space="preserve">ερχόμενος στη διαδικασία, ποια σκοπιμότητα εξυπηρετούν οι δέκα κάλπες, όταν υποτίθεται ότι </w:t>
      </w:r>
      <w:proofErr w:type="spellStart"/>
      <w:r>
        <w:rPr>
          <w:rFonts w:eastAsia="Times New Roman"/>
          <w:szCs w:val="24"/>
        </w:rPr>
        <w:t>κρινόμεθα</w:t>
      </w:r>
      <w:proofErr w:type="spellEnd"/>
      <w:r>
        <w:rPr>
          <w:rFonts w:eastAsia="Times New Roman"/>
          <w:szCs w:val="24"/>
        </w:rPr>
        <w:t xml:space="preserve"> ατομικά, αλλά χωρίς διατυπωμένες κατηγορίες σ’ εμάς;</w:t>
      </w:r>
    </w:p>
    <w:p w14:paraId="6F5C4494"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Ήλθατε τώρα στην Αίθουσα, κύριε Υπουργέ. Σας ενημερώνω ότι θα σας προτείνω ως μάρτυρα</w:t>
      </w:r>
      <w:r>
        <w:rPr>
          <w:rFonts w:eastAsia="Times New Roman"/>
          <w:szCs w:val="24"/>
        </w:rPr>
        <w:t>,</w:t>
      </w:r>
      <w:r>
        <w:rPr>
          <w:rFonts w:eastAsia="Times New Roman"/>
          <w:szCs w:val="24"/>
        </w:rPr>
        <w:t xml:space="preserve"> όταν και αν με </w:t>
      </w:r>
      <w:r>
        <w:rPr>
          <w:rFonts w:eastAsia="Times New Roman"/>
          <w:szCs w:val="24"/>
        </w:rPr>
        <w:t xml:space="preserve">καλέσει η </w:t>
      </w:r>
      <w:r>
        <w:rPr>
          <w:rFonts w:eastAsia="Times New Roman"/>
          <w:szCs w:val="24"/>
        </w:rPr>
        <w:t>δ</w:t>
      </w:r>
      <w:r>
        <w:rPr>
          <w:rFonts w:eastAsia="Times New Roman"/>
          <w:szCs w:val="24"/>
        </w:rPr>
        <w:t>ικαιοσύνη, για να καταθέσετε εσείς τις αποφάσεις μου που πήρα ως Υπουργός σε διαγωνισμούς, σε διαδικασίες προμηθειών του Εθνικού Συστήματος Υγείας.</w:t>
      </w:r>
    </w:p>
    <w:p w14:paraId="6F5C4495"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Ερωτώ: Είναι η κάθε ψήφος απότοκος αξιολογικής κρίσης; Αισθάνθηκα αποκαρδίωση μετά την προηγούμεν</w:t>
      </w:r>
      <w:r>
        <w:rPr>
          <w:rFonts w:eastAsia="Times New Roman"/>
          <w:szCs w:val="24"/>
        </w:rPr>
        <w:t>η ψηφοφορία, διότι δεν αξιολογήθηκαν οι τοποθετήσεις μας. Αντιθέτως, μου προσέφερε εγκαρδίωση και ενδυνάμωση του ηθικού μου η εμπιστοσύνη των πολιτών στο πρόσωπό μου, κυρίως όσων επί τόσα χρόνια βαδίσαμε κοινή ή παράλληλη πορεία.</w:t>
      </w:r>
    </w:p>
    <w:p w14:paraId="6F5C4496"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Κύριε Πρόεδρε, εμπιστεύομα</w:t>
      </w:r>
      <w:r>
        <w:rPr>
          <w:rFonts w:eastAsia="Times New Roman"/>
          <w:szCs w:val="24"/>
        </w:rPr>
        <w:t xml:space="preserve">ι τη </w:t>
      </w:r>
      <w:r>
        <w:rPr>
          <w:rFonts w:eastAsia="Times New Roman"/>
          <w:szCs w:val="24"/>
        </w:rPr>
        <w:t>δ</w:t>
      </w:r>
      <w:r>
        <w:rPr>
          <w:rFonts w:eastAsia="Times New Roman"/>
          <w:szCs w:val="24"/>
        </w:rPr>
        <w:t>ικαιοσύνη και αναμένω την αποκάλυψη της αλήθειας το συντομότερο δυνατό σε όλη της την έκταση. Ωστόσο, δεν θα επιτρέψω με κανέναν τρόπο να επικρέμαται επί μακρόν μια ανυπόστατη κατηγορία σε βάρος μου. Μετά την σημερινή απόφαση της Ολομέλειας της Βουλή</w:t>
      </w:r>
      <w:r>
        <w:rPr>
          <w:rFonts w:eastAsia="Times New Roman"/>
          <w:szCs w:val="24"/>
        </w:rPr>
        <w:t xml:space="preserve">ς, θα ζητήσω με επιστολή μου από τον αξιότιμο κ. Νίκο </w:t>
      </w:r>
      <w:proofErr w:type="spellStart"/>
      <w:r>
        <w:rPr>
          <w:rFonts w:eastAsia="Times New Roman"/>
          <w:szCs w:val="24"/>
        </w:rPr>
        <w:t>Βούτση</w:t>
      </w:r>
      <w:proofErr w:type="spellEnd"/>
      <w:r>
        <w:rPr>
          <w:rFonts w:eastAsia="Times New Roman"/>
          <w:szCs w:val="24"/>
        </w:rPr>
        <w:t xml:space="preserve"> να συστήσει, σύμφωνα με τη διάταξη του άρθρου 86 παράγραφος 5 του Συντάγματος, ειδική επιτροπή, όπως ορίζει το Σύνταγμα και ως δικαίωμα που παραχωρεί στον θιγόμενο ή και στους συγγενείς του, από </w:t>
      </w:r>
      <w:r>
        <w:rPr>
          <w:rFonts w:eastAsia="Times New Roman"/>
          <w:szCs w:val="24"/>
        </w:rPr>
        <w:t>Αντιπρόεδρο της Βουλής και τέσσερις ανώτατους δικαστικούς να εξεταστεί η περίπτωσή μου αποκλειστικά και ως μεμονωμένη.</w:t>
      </w:r>
    </w:p>
    <w:p w14:paraId="6F5C4497"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Θεωρώ δίκαιο και ξεκάθαρο το αίτημά μου. Θεωρώ ότι ο κύριος Πρόεδρος, εάν θέλει, μπορεί να συνδράμει. Είναι άδικο, ανήθικο, ανέντιμο να κ</w:t>
      </w:r>
      <w:r>
        <w:rPr>
          <w:rFonts w:eastAsia="Times New Roman"/>
          <w:szCs w:val="24"/>
        </w:rPr>
        <w:t>ρατούμεθα υπό αιχμαλωσία ύποπτων κύκλων πολιτικοί οι οποίοι υπηρετήσαμε τον δημόσιο βίο με διαφάνεια και εντιμότητα.</w:t>
      </w:r>
    </w:p>
    <w:p w14:paraId="6F5C4498"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Η ευθύνη της σημερινής Πλειοψηφίας είναι καθοριστικής σημασίας για την ποιότητα της </w:t>
      </w:r>
      <w:r>
        <w:rPr>
          <w:rFonts w:eastAsia="Times New Roman"/>
          <w:szCs w:val="24"/>
        </w:rPr>
        <w:t>δ</w:t>
      </w:r>
      <w:r>
        <w:rPr>
          <w:rFonts w:eastAsia="Times New Roman"/>
          <w:szCs w:val="24"/>
        </w:rPr>
        <w:t>ημοκρατίας και για το ποιες θα είναι οι μελλοντικές εξ</w:t>
      </w:r>
      <w:r>
        <w:rPr>
          <w:rFonts w:eastAsia="Times New Roman"/>
          <w:szCs w:val="24"/>
        </w:rPr>
        <w:t>ελίξεις ως προς την πολιτική ομαλότητα και τη διάκριση των λειτουργιών των θεσμών και του πολιτεύματος.</w:t>
      </w:r>
    </w:p>
    <w:p w14:paraId="6F5C4499" w14:textId="77777777" w:rsidR="0016272D" w:rsidRDefault="008D6B83">
      <w:pPr>
        <w:spacing w:after="0" w:line="600" w:lineRule="auto"/>
        <w:ind w:firstLine="720"/>
        <w:jc w:val="both"/>
        <w:rPr>
          <w:rFonts w:eastAsia="Times New Roman"/>
          <w:szCs w:val="24"/>
        </w:rPr>
      </w:pPr>
      <w:r>
        <w:rPr>
          <w:rFonts w:eastAsia="Times New Roman"/>
          <w:szCs w:val="24"/>
        </w:rPr>
        <w:t>Δημοκρατία χωρίς δικαιοσύνη δεν υπάρχει. Και δικαιοσύνη χωρίς ανεξαρτησία δεν υπάρχει. Και για να τελειώνουμε με αυτή την πικρή και σκληρή δοκιμασία, τη</w:t>
      </w:r>
      <w:r>
        <w:rPr>
          <w:rFonts w:eastAsia="Times New Roman"/>
          <w:szCs w:val="24"/>
        </w:rPr>
        <w:t>ν οποία αναίτια υφίσταμαι εξαιτίας μίας άθλιας ψευδομαρτυρίας, σας βεβαιώνω και παρακαλώ να το προσέξετε και να το θυμάστε: Δεν υπάρχει τίμημα με το οποίο να μπορεί να αγοραστεί η συνείδησή μου. Η θεώρησή μου για την πολιτική, όπως και σήμερα και άλλες φορ</w:t>
      </w:r>
      <w:r>
        <w:rPr>
          <w:rFonts w:eastAsia="Times New Roman"/>
          <w:szCs w:val="24"/>
        </w:rPr>
        <w:t>ές ως Βουλευτής είχα την ευκαιρία να εξηγήσω στο Κοινοβούλιο, είναι ξένη με τις πρακτικές του άκοπου και άνομου πλουτισμού. Υπηρέτησα την κατά Αριστοτέλη «αρετή και ευδαιμονία της πολιτείας» και την πολιτική ηθική. Μαζί με το όνομά μου ουδέποτε στην πολιτι</w:t>
      </w:r>
      <w:r>
        <w:rPr>
          <w:rFonts w:eastAsia="Times New Roman"/>
          <w:szCs w:val="24"/>
        </w:rPr>
        <w:t>κή ιστορία του τόπου θα γραφτεί η λέξη «σκάνδαλο», όσο και εάν κάποιοι το επιθυμούν και το προσπαθούν. Η κάθε ψευδομαρτυρία, η κάθε απόπειρα σπίλωσης θα καταρρέει σαν χάρτινος πύργος.</w:t>
      </w:r>
    </w:p>
    <w:p w14:paraId="6F5C449A" w14:textId="77777777" w:rsidR="0016272D" w:rsidRDefault="008D6B83">
      <w:pPr>
        <w:spacing w:after="0" w:line="600" w:lineRule="auto"/>
        <w:ind w:firstLine="720"/>
        <w:jc w:val="both"/>
        <w:rPr>
          <w:rFonts w:eastAsia="Times New Roman"/>
          <w:szCs w:val="24"/>
        </w:rPr>
      </w:pPr>
      <w:r>
        <w:rPr>
          <w:rFonts w:eastAsia="Times New Roman"/>
          <w:szCs w:val="24"/>
        </w:rPr>
        <w:t>Θα συμπληρώσω τις σκέψεις μου με δύο τρεις πολιτικού χαρακτήρα αξιολογήσ</w:t>
      </w:r>
      <w:r>
        <w:rPr>
          <w:rFonts w:eastAsia="Times New Roman"/>
          <w:szCs w:val="24"/>
        </w:rPr>
        <w:t>εις: Οι μεταρρυθμίσεις του κράτους και της οικονομίας, η σύνεση και η υπευθυνότητα, αποτελούν αντίδοτο στον εφιάλτη του λαϊκισμού, ο οποίος απειλεί την ευρωπαϊκή ολοκλήρωση και την κοινωνική συνοχή.</w:t>
      </w:r>
    </w:p>
    <w:p w14:paraId="6F5C449B" w14:textId="77777777" w:rsidR="0016272D" w:rsidRDefault="008D6B83">
      <w:pPr>
        <w:spacing w:after="0" w:line="600" w:lineRule="auto"/>
        <w:ind w:firstLine="720"/>
        <w:jc w:val="both"/>
        <w:rPr>
          <w:rFonts w:eastAsia="Times New Roman"/>
          <w:szCs w:val="24"/>
        </w:rPr>
      </w:pPr>
      <w:r>
        <w:rPr>
          <w:rFonts w:eastAsia="Times New Roman"/>
          <w:szCs w:val="24"/>
        </w:rPr>
        <w:t xml:space="preserve">Δεν θεραπεύεται η παθογένεια του κρατισμού με </w:t>
      </w:r>
      <w:proofErr w:type="spellStart"/>
      <w:r>
        <w:rPr>
          <w:rFonts w:eastAsia="Times New Roman"/>
          <w:szCs w:val="24"/>
        </w:rPr>
        <w:t>τακτικισμού</w:t>
      </w:r>
      <w:r>
        <w:rPr>
          <w:rFonts w:eastAsia="Times New Roman"/>
          <w:szCs w:val="24"/>
        </w:rPr>
        <w:t>ς</w:t>
      </w:r>
      <w:proofErr w:type="spellEnd"/>
      <w:r>
        <w:rPr>
          <w:rFonts w:eastAsia="Times New Roman"/>
          <w:szCs w:val="24"/>
        </w:rPr>
        <w:t xml:space="preserve"> και δογματισμούς. Εμείς, η Νέα Δημοκρατία και ο Κυριάκος Μητσοτάκης πιστεύουμε σε μία γενναία αλλαγή της σημερινής κατάστασης, στοχεύουμε στην έξοδο από το τέλμα, φιλοδοξούμε να διακριθούμε στους ανοι</w:t>
      </w:r>
      <w:r>
        <w:rPr>
          <w:rFonts w:eastAsia="Times New Roman"/>
          <w:szCs w:val="24"/>
        </w:rPr>
        <w:t>κ</w:t>
      </w:r>
      <w:r>
        <w:rPr>
          <w:rFonts w:eastAsia="Times New Roman"/>
          <w:szCs w:val="24"/>
        </w:rPr>
        <w:t>τούς ορίζοντες της δημιουργίας, της άμιλλας, του αντα</w:t>
      </w:r>
      <w:r>
        <w:rPr>
          <w:rFonts w:eastAsia="Times New Roman"/>
          <w:szCs w:val="24"/>
        </w:rPr>
        <w:t>γωνισμού.</w:t>
      </w:r>
    </w:p>
    <w:p w14:paraId="6F5C449C" w14:textId="77777777" w:rsidR="0016272D" w:rsidRDefault="008D6B83">
      <w:pPr>
        <w:spacing w:after="0" w:line="600" w:lineRule="auto"/>
        <w:ind w:firstLine="720"/>
        <w:jc w:val="both"/>
        <w:rPr>
          <w:rFonts w:eastAsia="Times New Roman"/>
          <w:szCs w:val="24"/>
        </w:rPr>
      </w:pPr>
      <w:r>
        <w:rPr>
          <w:rFonts w:eastAsia="Times New Roman"/>
          <w:szCs w:val="24"/>
        </w:rPr>
        <w:t>Στηρίζω με όλες μου τις δυνάμεις τον Πρόεδρο, κ. Κυριάκο Μητσοτάκη, και την έκκληση από τον λαό για την καθολική επιτυχία αυτού του εγχειρήματος των μεταρρυθμίσεων, της αξιοκρατίας, της ισονομίας, της φιλελευθεροποίησης της οικονομίας.</w:t>
      </w:r>
    </w:p>
    <w:p w14:paraId="6F5C449D" w14:textId="77777777" w:rsidR="0016272D" w:rsidRDefault="008D6B83">
      <w:pPr>
        <w:spacing w:after="0" w:line="600" w:lineRule="auto"/>
        <w:ind w:firstLine="720"/>
        <w:jc w:val="both"/>
        <w:rPr>
          <w:rFonts w:eastAsia="Times New Roman"/>
          <w:szCs w:val="24"/>
        </w:rPr>
      </w:pPr>
      <w:r>
        <w:rPr>
          <w:rFonts w:eastAsia="Times New Roman"/>
          <w:szCs w:val="24"/>
        </w:rPr>
        <w:t>Όμως, κυρί</w:t>
      </w:r>
      <w:r>
        <w:rPr>
          <w:rFonts w:eastAsia="Times New Roman"/>
          <w:szCs w:val="24"/>
        </w:rPr>
        <w:t>ες και κύριοι Βουλευτές, η εθνική συνεννόηση είναι το μόνο αντίδοτο στην ιστορία χαμένων ευκαιριών των τελευταίων ετών και είναι η αδιαπέραστη θωράκιση απέναντι στις παρεμβάσεις τρίτων.</w:t>
      </w:r>
    </w:p>
    <w:p w14:paraId="6F5C449E" w14:textId="77777777" w:rsidR="0016272D" w:rsidRDefault="008D6B83">
      <w:pPr>
        <w:spacing w:after="0" w:line="600" w:lineRule="auto"/>
        <w:ind w:firstLine="720"/>
        <w:jc w:val="both"/>
        <w:rPr>
          <w:rFonts w:eastAsia="Times New Roman"/>
          <w:szCs w:val="24"/>
        </w:rPr>
      </w:pPr>
      <w:r>
        <w:rPr>
          <w:rFonts w:eastAsia="Times New Roman"/>
          <w:szCs w:val="24"/>
        </w:rPr>
        <w:t>Η παράταξή μας το έκανε πράξη με τη φράση του Κωνσταντίνου Καραμανλή «</w:t>
      </w:r>
      <w:r>
        <w:rPr>
          <w:rFonts w:eastAsia="Times New Roman"/>
          <w:szCs w:val="24"/>
        </w:rPr>
        <w:t>λήθη στο παρελθόν», να κλείσουν οριστικά οι πληγές του αδελφοκτόνου σπαραγμού. Έκανε μία εξαιρετική αναφορά ο κ. Στουρνάρας προηγουμένως.</w:t>
      </w:r>
    </w:p>
    <w:p w14:paraId="6F5C449F" w14:textId="77777777" w:rsidR="0016272D" w:rsidRDefault="008D6B83">
      <w:pPr>
        <w:spacing w:after="0" w:line="600" w:lineRule="auto"/>
        <w:ind w:firstLine="720"/>
        <w:jc w:val="both"/>
        <w:rPr>
          <w:rFonts w:eastAsia="Times New Roman"/>
          <w:szCs w:val="24"/>
        </w:rPr>
      </w:pPr>
      <w:r>
        <w:rPr>
          <w:rFonts w:eastAsia="Times New Roman"/>
          <w:szCs w:val="24"/>
        </w:rPr>
        <w:t xml:space="preserve">Με την </w:t>
      </w:r>
      <w:r>
        <w:rPr>
          <w:rFonts w:eastAsia="Times New Roman"/>
          <w:szCs w:val="24"/>
        </w:rPr>
        <w:t>ο</w:t>
      </w:r>
      <w:r>
        <w:rPr>
          <w:rFonts w:eastAsia="Times New Roman"/>
          <w:szCs w:val="24"/>
        </w:rPr>
        <w:t xml:space="preserve">ικουμενική </w:t>
      </w:r>
      <w:r>
        <w:rPr>
          <w:rFonts w:eastAsia="Times New Roman"/>
          <w:szCs w:val="24"/>
        </w:rPr>
        <w:t>κ</w:t>
      </w:r>
      <w:r>
        <w:rPr>
          <w:rFonts w:eastAsia="Times New Roman"/>
          <w:szCs w:val="24"/>
        </w:rPr>
        <w:t xml:space="preserve">υβέρνηση του Κωνσταντίνου Μητσοτάκη και τη συνεργασία των μέχρι τότε αδιάλλακτων αντιπάλων, με τη </w:t>
      </w:r>
      <w:r>
        <w:rPr>
          <w:rFonts w:eastAsia="Times New Roman"/>
          <w:szCs w:val="24"/>
        </w:rPr>
        <w:t>θαρραλέα πολιτική εθνικής ομοψυχίας και ενότητας του Κώστα Καραμανλή, έχει έρθει προ καιρού η ώρα να αρθούν στο ύψος των περιστάσεων, να εγκαταλείψουν την οξύτητα και τον φανατισμό και άλλες πολιτικές δυνάμεις και κυρίως οι δυνάμεις της Κυβέρνησης «πρώτη φ</w:t>
      </w:r>
      <w:r>
        <w:rPr>
          <w:rFonts w:eastAsia="Times New Roman"/>
          <w:szCs w:val="24"/>
        </w:rPr>
        <w:t>ορά Αριστερά».</w:t>
      </w:r>
    </w:p>
    <w:p w14:paraId="6F5C44A0" w14:textId="77777777" w:rsidR="0016272D" w:rsidRDefault="008D6B83">
      <w:pPr>
        <w:spacing w:after="0" w:line="600" w:lineRule="auto"/>
        <w:ind w:firstLine="720"/>
        <w:jc w:val="both"/>
        <w:rPr>
          <w:rFonts w:eastAsia="Times New Roman"/>
          <w:szCs w:val="24"/>
        </w:rPr>
      </w:pPr>
      <w:r>
        <w:rPr>
          <w:rFonts w:eastAsia="Times New Roman"/>
          <w:szCs w:val="24"/>
        </w:rPr>
        <w:t>Τώρα όλοι γνωρίζουμε ποιο είναι το πραγματικό συμφέρον του τόπου και ουδείς εξαιρείται ευθυνών. Οι ακρότητες κράτησαν και κρατούν τη χώρα ακίνητη στην ιστορία.</w:t>
      </w:r>
    </w:p>
    <w:p w14:paraId="6F5C44A1" w14:textId="77777777" w:rsidR="0016272D" w:rsidRDefault="008D6B83">
      <w:pPr>
        <w:spacing w:after="0" w:line="600" w:lineRule="auto"/>
        <w:ind w:firstLine="720"/>
        <w:jc w:val="both"/>
        <w:rPr>
          <w:rFonts w:eastAsia="Times New Roman"/>
          <w:szCs w:val="24"/>
        </w:rPr>
      </w:pPr>
      <w:r>
        <w:rPr>
          <w:rFonts w:eastAsia="Times New Roman"/>
          <w:szCs w:val="24"/>
        </w:rPr>
        <w:t>Αν και στα επόμενα χρόνια κάποιοι μεταφέρουν τον πολιτικό αγώνα και πάλι στο πεζο</w:t>
      </w:r>
      <w:r>
        <w:rPr>
          <w:rFonts w:eastAsia="Times New Roman"/>
          <w:szCs w:val="24"/>
        </w:rPr>
        <w:t>δρόμιο, θα είναι επιζήμιοι για την ελληνική κοινωνία, για το αύριο του τόπου και της νεολαίας, όσοι το αποτολμήσουν.</w:t>
      </w:r>
    </w:p>
    <w:p w14:paraId="6F5C44A2" w14:textId="77777777" w:rsidR="0016272D" w:rsidRDefault="008D6B83">
      <w:pPr>
        <w:spacing w:after="0" w:line="600" w:lineRule="auto"/>
        <w:ind w:firstLine="720"/>
        <w:jc w:val="both"/>
        <w:rPr>
          <w:rFonts w:eastAsia="Times New Roman"/>
          <w:szCs w:val="24"/>
        </w:rPr>
      </w:pPr>
      <w:r>
        <w:rPr>
          <w:rFonts w:eastAsia="Times New Roman"/>
          <w:szCs w:val="24"/>
        </w:rPr>
        <w:t>Ειλικρινά ευελπιστώ να είναι αποδεκτές από τους περισσότερους οι τελευταίες αξιολογήσεις, γιατί παρά τις δεδομένες ιδεολογικές και πολιτικέ</w:t>
      </w:r>
      <w:r>
        <w:rPr>
          <w:rFonts w:eastAsia="Times New Roman"/>
          <w:szCs w:val="24"/>
        </w:rPr>
        <w:t>ς διαφορές μας, οφείλουμε να υιοθετήσουμε τη φράση του Κωνσταντίνου Καραμανλή, την οποία εκφώνησε προ δεκαετιών από αυτό το ιερό Βήμα και την οποία σεμνύνομαι να επαναλάβω από την ίδια θέση: «Είναι κοινή η μοίρα πλουσίων και φτωχών, δεξιών και αριστερών, σ</w:t>
      </w:r>
      <w:r>
        <w:rPr>
          <w:rFonts w:eastAsia="Times New Roman"/>
          <w:szCs w:val="24"/>
        </w:rPr>
        <w:t>τον ευλογημένο και μαρτυρικό αυτό τόπο!». Εύχομαι να συνεννοηθούμε, όσοι μπορούμε να συνεννοηθούμε μέσα στο ευρωπαϊκό γίγνεσθαι, στο πλαίσιο της ευρωπαϊκής ορθολογικής, φιλελεύθερης οικονομικής πραγματικότητας αλλά και στη βάση ενός εθνικού αναπτυξιακού σχ</w:t>
      </w:r>
      <w:r>
        <w:rPr>
          <w:rFonts w:eastAsia="Times New Roman"/>
          <w:szCs w:val="24"/>
        </w:rPr>
        <w:t>εδιασμού, με αλλαγές, με μεταρρυθμίσεις, για ένα αισιόδοξο μέλλον του ελληνικού λαού, ιδιαιτέρως της νέας γενιάς των Ελλήνων.</w:t>
      </w:r>
    </w:p>
    <w:p w14:paraId="6F5C44A3" w14:textId="77777777" w:rsidR="0016272D" w:rsidRDefault="008D6B83">
      <w:pPr>
        <w:spacing w:after="0" w:line="600" w:lineRule="auto"/>
        <w:ind w:firstLine="720"/>
        <w:jc w:val="both"/>
        <w:rPr>
          <w:rFonts w:eastAsia="Times New Roman"/>
          <w:szCs w:val="24"/>
        </w:rPr>
      </w:pPr>
      <w:r>
        <w:rPr>
          <w:rFonts w:eastAsia="Times New Roman"/>
          <w:szCs w:val="24"/>
        </w:rPr>
        <w:t>Σας ευχαριστώ για την προσοχή.</w:t>
      </w:r>
    </w:p>
    <w:p w14:paraId="6F5C44A4" w14:textId="77777777" w:rsidR="0016272D" w:rsidRDefault="008D6B83">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F5C44A5" w14:textId="77777777" w:rsidR="0016272D" w:rsidRDefault="008D6B83">
      <w:pPr>
        <w:spacing w:after="0" w:line="600" w:lineRule="auto"/>
        <w:ind w:firstLine="720"/>
        <w:jc w:val="both"/>
        <w:rPr>
          <w:rFonts w:eastAsia="Times New Roman"/>
          <w:szCs w:val="24"/>
        </w:rPr>
      </w:pPr>
      <w:r w:rsidRPr="00624C33">
        <w:rPr>
          <w:rFonts w:eastAsia="Times New Roman"/>
          <w:b/>
          <w:szCs w:val="24"/>
        </w:rPr>
        <w:t xml:space="preserve">ΠΡΟΕΔΡΟΣ (Νικόλαος </w:t>
      </w:r>
      <w:proofErr w:type="spellStart"/>
      <w:r w:rsidRPr="00624C33">
        <w:rPr>
          <w:rFonts w:eastAsia="Times New Roman"/>
          <w:b/>
          <w:szCs w:val="24"/>
        </w:rPr>
        <w:t>Βούτσης</w:t>
      </w:r>
      <w:proofErr w:type="spellEnd"/>
      <w:r w:rsidRPr="00624C33">
        <w:rPr>
          <w:rFonts w:eastAsia="Times New Roman"/>
          <w:b/>
          <w:szCs w:val="24"/>
        </w:rPr>
        <w:t>):</w:t>
      </w:r>
      <w:r>
        <w:rPr>
          <w:rFonts w:eastAsia="Times New Roman"/>
          <w:szCs w:val="24"/>
        </w:rPr>
        <w:t xml:space="preserve"> Ευχαριστώ πολύ, κύριε συνάδελφε και συμπατριώτη.</w:t>
      </w:r>
    </w:p>
    <w:p w14:paraId="6F5C44A6" w14:textId="77777777" w:rsidR="0016272D" w:rsidRDefault="008D6B83">
      <w:pPr>
        <w:spacing w:after="0"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w:t>
      </w:r>
      <w:r w:rsidRPr="000742D7">
        <w:rPr>
          <w:rFonts w:eastAsia="Times New Roman" w:cs="Times New Roman"/>
        </w:rPr>
        <w:t xml:space="preserve"> και ενημερώθηκαν για την ιστορία του κτηρίου και τον τρόπο οργάνωσης και λειτουργίας της Βουλής, </w:t>
      </w:r>
      <w:r>
        <w:rPr>
          <w:rFonts w:eastAsia="Times New Roman" w:cs="Times New Roman"/>
        </w:rPr>
        <w:t xml:space="preserve">πενήντα εννέα </w:t>
      </w:r>
      <w:r w:rsidRPr="000742D7">
        <w:rPr>
          <w:rFonts w:eastAsia="Times New Roman" w:cs="Times New Roman"/>
        </w:rPr>
        <w:t xml:space="preserve">μαθήτριες </w:t>
      </w:r>
      <w:r>
        <w:rPr>
          <w:rFonts w:eastAsia="Times New Roman" w:cs="Times New Roman"/>
        </w:rPr>
        <w:t>και μ</w:t>
      </w:r>
      <w:r w:rsidRPr="000742D7">
        <w:rPr>
          <w:rFonts w:eastAsia="Times New Roman" w:cs="Times New Roman"/>
        </w:rPr>
        <w:t xml:space="preserve">αθητές και </w:t>
      </w:r>
      <w:r>
        <w:rPr>
          <w:rFonts w:eastAsia="Times New Roman" w:cs="Times New Roman"/>
        </w:rPr>
        <w:t xml:space="preserve">τέσσερις </w:t>
      </w:r>
      <w:r w:rsidRPr="000742D7">
        <w:rPr>
          <w:rFonts w:eastAsia="Times New Roman" w:cs="Times New Roman"/>
        </w:rPr>
        <w:t xml:space="preserve">εκπαιδευτικοί συνοδοί τους από το </w:t>
      </w:r>
      <w:r>
        <w:rPr>
          <w:rFonts w:eastAsia="Times New Roman" w:cs="Times New Roman"/>
        </w:rPr>
        <w:t>27</w:t>
      </w:r>
      <w:r w:rsidRPr="00624C33">
        <w:rPr>
          <w:rFonts w:eastAsia="Times New Roman" w:cs="Times New Roman"/>
          <w:vertAlign w:val="superscript"/>
        </w:rPr>
        <w:t>ο</w:t>
      </w:r>
      <w:r>
        <w:rPr>
          <w:rFonts w:eastAsia="Times New Roman" w:cs="Times New Roman"/>
        </w:rPr>
        <w:t xml:space="preserve"> </w:t>
      </w:r>
      <w:r>
        <w:rPr>
          <w:rFonts w:eastAsia="Times New Roman" w:cs="Times New Roman"/>
        </w:rPr>
        <w:t>Δ</w:t>
      </w:r>
      <w:r>
        <w:rPr>
          <w:rFonts w:eastAsia="Times New Roman" w:cs="Times New Roman"/>
        </w:rPr>
        <w:t xml:space="preserve">ημοτικό </w:t>
      </w:r>
      <w:r>
        <w:rPr>
          <w:rFonts w:eastAsia="Times New Roman" w:cs="Times New Roman"/>
        </w:rPr>
        <w:t>Σ</w:t>
      </w:r>
      <w:r>
        <w:rPr>
          <w:rFonts w:eastAsia="Times New Roman" w:cs="Times New Roman"/>
        </w:rPr>
        <w:t>χολείο Ιωαννίνων</w:t>
      </w:r>
      <w:r w:rsidRPr="000742D7">
        <w:rPr>
          <w:rFonts w:eastAsia="Times New Roman" w:cs="Times New Roman"/>
        </w:rPr>
        <w:t>.</w:t>
      </w:r>
    </w:p>
    <w:p w14:paraId="6F5C44A7" w14:textId="77777777" w:rsidR="0016272D" w:rsidRDefault="008D6B83">
      <w:pPr>
        <w:spacing w:after="0" w:line="600" w:lineRule="auto"/>
        <w:ind w:left="360" w:firstLine="360"/>
        <w:jc w:val="both"/>
        <w:rPr>
          <w:rFonts w:eastAsia="Times New Roman" w:cs="Times New Roman"/>
        </w:rPr>
      </w:pPr>
      <w:r w:rsidRPr="000742D7">
        <w:rPr>
          <w:rFonts w:eastAsia="Times New Roman" w:cs="Times New Roman"/>
        </w:rPr>
        <w:t xml:space="preserve">Η Βουλή </w:t>
      </w:r>
      <w:r>
        <w:rPr>
          <w:rFonts w:eastAsia="Times New Roman" w:cs="Times New Roman"/>
        </w:rPr>
        <w:t>σάς</w:t>
      </w:r>
      <w:r w:rsidRPr="000742D7">
        <w:rPr>
          <w:rFonts w:eastAsia="Times New Roman" w:cs="Times New Roman"/>
        </w:rPr>
        <w:t xml:space="preserve"> καλωσορίζει. </w:t>
      </w:r>
    </w:p>
    <w:p w14:paraId="6F5C44A8" w14:textId="77777777" w:rsidR="0016272D" w:rsidRDefault="008D6B83">
      <w:pPr>
        <w:spacing w:after="0" w:line="600" w:lineRule="auto"/>
        <w:ind w:firstLine="709"/>
        <w:jc w:val="center"/>
        <w:rPr>
          <w:rFonts w:eastAsia="Times New Roman" w:cs="Times New Roman"/>
        </w:rPr>
      </w:pPr>
      <w:r w:rsidRPr="000742D7">
        <w:rPr>
          <w:rFonts w:eastAsia="Times New Roman" w:cs="Times New Roman"/>
        </w:rPr>
        <w:t>(Χειροκροτήματα α</w:t>
      </w:r>
      <w:r w:rsidRPr="000742D7">
        <w:rPr>
          <w:rFonts w:eastAsia="Times New Roman" w:cs="Times New Roman"/>
        </w:rPr>
        <w:t>π’ όλες τις πτέρυγες της Βουλής)</w:t>
      </w:r>
    </w:p>
    <w:p w14:paraId="6F5C44A9"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Καλώ στο Βήμα τον κ. Σαμαρά.</w:t>
      </w:r>
    </w:p>
    <w:p w14:paraId="6F5C44AA"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 xml:space="preserve">Σ ΣΑΜΑΡΑΣ: </w:t>
      </w:r>
      <w:r>
        <w:rPr>
          <w:rFonts w:eastAsia="Times New Roman" w:cs="Times New Roman"/>
          <w:szCs w:val="24"/>
        </w:rPr>
        <w:t>Είναι κανόνας σε αυτόν τον τόπο, κυρίες και κύριοι συνάδελφοι, όταν κάποιος προχωρήσει και στην πιο απλή μήνυση να τον καλέσει ο εισαγγελέας να καταθέσει. Όταν, λοιπόν, ένας πρώ</w:t>
      </w:r>
      <w:r>
        <w:rPr>
          <w:rFonts w:eastAsia="Times New Roman" w:cs="Times New Roman"/>
          <w:szCs w:val="24"/>
        </w:rPr>
        <w:t>ην Πρωθυπουργός καταθέτει όχι μια απλή μήνυση, αλλά μήνυση συστάσεως συμμορίας, είναι δυνατόν να μην τον καλέσει ο εισαγγελέας να καταθέσει;</w:t>
      </w:r>
    </w:p>
    <w:p w14:paraId="6F5C44AB"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όμως, συνέβη και αυτό στην Ελλάδα του ΣΥΡΙΖΑ. Το έκαναν από περιφρόνηση στη </w:t>
      </w:r>
      <w:r>
        <w:rPr>
          <w:rFonts w:eastAsia="Times New Roman" w:cs="Times New Roman"/>
          <w:szCs w:val="24"/>
        </w:rPr>
        <w:t>δ</w:t>
      </w:r>
      <w:r>
        <w:rPr>
          <w:rFonts w:eastAsia="Times New Roman" w:cs="Times New Roman"/>
          <w:szCs w:val="24"/>
        </w:rPr>
        <w:t>ικαιοσύνη; Το έκαναν από αλαζονεία</w:t>
      </w:r>
      <w:r>
        <w:rPr>
          <w:rFonts w:eastAsia="Times New Roman" w:cs="Times New Roman"/>
          <w:szCs w:val="24"/>
        </w:rPr>
        <w:t xml:space="preserve">; Ίσως όλα αυτά, αλλά κυρίως το έκαναν από φόβο. Δικαίως φοβούνται. Όπως θα καταλάβουν και οι ίδιοι πολύ σύντομα, τόσο μεγάλες υποθέσεις δεν μπαίνουν εύκολα στο αρχείο. Υπάρχουν </w:t>
      </w:r>
      <w:proofErr w:type="spellStart"/>
      <w:r>
        <w:rPr>
          <w:rFonts w:eastAsia="Times New Roman" w:cs="Times New Roman"/>
          <w:szCs w:val="24"/>
        </w:rPr>
        <w:t>ακυρότητες</w:t>
      </w:r>
      <w:proofErr w:type="spellEnd"/>
      <w:r>
        <w:rPr>
          <w:rFonts w:eastAsia="Times New Roman" w:cs="Times New Roman"/>
          <w:szCs w:val="24"/>
        </w:rPr>
        <w:t>, υπάρχουν πρόσθετα στοιχεία και επανεξετάσεις. Έχουν ξανασυμβεί, άλ</w:t>
      </w:r>
      <w:r>
        <w:rPr>
          <w:rFonts w:eastAsia="Times New Roman" w:cs="Times New Roman"/>
          <w:szCs w:val="24"/>
        </w:rPr>
        <w:t xml:space="preserve">λωστε </w:t>
      </w:r>
      <w:r>
        <w:rPr>
          <w:rFonts w:eastAsia="Times New Roman" w:cs="Times New Roman"/>
          <w:szCs w:val="24"/>
        </w:rPr>
        <w:t>ξέρει</w:t>
      </w:r>
      <w:r>
        <w:rPr>
          <w:rFonts w:eastAsia="Times New Roman" w:cs="Times New Roman"/>
          <w:szCs w:val="24"/>
        </w:rPr>
        <w:t xml:space="preserve"> η </w:t>
      </w:r>
      <w:r>
        <w:rPr>
          <w:rFonts w:eastAsia="Times New Roman" w:cs="Times New Roman"/>
          <w:szCs w:val="24"/>
        </w:rPr>
        <w:t>δ</w:t>
      </w:r>
      <w:r>
        <w:rPr>
          <w:rFonts w:eastAsia="Times New Roman" w:cs="Times New Roman"/>
          <w:szCs w:val="24"/>
        </w:rPr>
        <w:t>ικαιοσύνη ότι αυτά δεν μπορούν να μπουν στο αρχείο με τίποτε, θα ανασυρθούν. Έχει μπλέξει άσχημα ο κ. Τσίπρας, και αυτός και οι συνεργοί του. Εγώ το κατανοώ.</w:t>
      </w:r>
    </w:p>
    <w:p w14:paraId="6F5C44AC"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γι’ αυτό σήμερα θα σας αιφνιδιάσω και πριν από οτιδήποτε άλλο, λοιπόν, θα ήθελα</w:t>
      </w:r>
      <w:r>
        <w:rPr>
          <w:rFonts w:eastAsia="Times New Roman" w:cs="Times New Roman"/>
          <w:szCs w:val="24"/>
        </w:rPr>
        <w:t xml:space="preserve"> να ευχαριστήσω τον Πρωθυπουργό.</w:t>
      </w:r>
    </w:p>
    <w:p w14:paraId="6F5C44AD"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Πρώτον, να τον ευχαριστήσω γιατί ξεκίνησε εξαγγέλλοντας το μεγαλύτερο σκάνδαλο στην ιστορία του τόπου και σήμερα, λίγους μήνες αργότερα, τρέχει και δεν φθάνει να συγκαλύψει τις δικές μας κατηγορίες για τη δική του σκευωρία.</w:t>
      </w:r>
    </w:p>
    <w:p w14:paraId="6F5C44AE"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τον ευχαριστήσω, ακόμα, γιατί με τον άθλιο τρόπο που χειρίστηκε τη συκοφαντία σε βάρος μου και σε βάρος άλλων συναδέλφων απέδειξε μόνος του ότι πρόκειται για σκευωρία. Κανένα στοιχείο, στόχος ένας και μόνος: η προσωπική σπίλωση. Με δέκα κάλπες τότε και</w:t>
      </w:r>
      <w:r>
        <w:rPr>
          <w:rFonts w:eastAsia="Times New Roman" w:cs="Times New Roman"/>
          <w:szCs w:val="24"/>
        </w:rPr>
        <w:t xml:space="preserve"> τώρα στήνουν ξανά άλλες δέκα κάλπες προσωπικά για τον καθένα μας, ενώ η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πιτροπή δηλώνει πως δεν έχει καμμία αρμοδιότητα. Και στέλνει την υπόθεσή μας, δηλαδή τη σκευωρία σε βάρος μας, στην τακτική δικαιοσύνη. Δεν έψαξαν τίποτα, όπως το δηλών</w:t>
      </w:r>
      <w:r>
        <w:rPr>
          <w:rFonts w:eastAsia="Times New Roman" w:cs="Times New Roman"/>
          <w:szCs w:val="24"/>
        </w:rPr>
        <w:t>ουν και οι ίδιοι. Άλλωστε, δεν υπάρχει και τίποτα. Όταν, όμως, δεν έχεις ψάξει για κανέναν από τους δέκα το παραμικρό, τι νόημα έχει να ψηφίζεις για την ίδια κατηγορία «ναι» σε έναν και «όχι» σε άλλον;</w:t>
      </w:r>
    </w:p>
    <w:p w14:paraId="6F5C44AF"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 xml:space="preserve">πιτροπή υπήρξε μία κακόγουστη θεατρική παράσταση, </w:t>
      </w:r>
      <w:r>
        <w:rPr>
          <w:rFonts w:eastAsia="Times New Roman" w:cs="Times New Roman"/>
          <w:szCs w:val="24"/>
        </w:rPr>
        <w:t xml:space="preserve">η οποία </w:t>
      </w:r>
      <w:r>
        <w:rPr>
          <w:rFonts w:eastAsia="Times New Roman" w:cs="Times New Roman"/>
          <w:szCs w:val="24"/>
        </w:rPr>
        <w:t xml:space="preserve">χωρίς να εξετάσει τίποτα </w:t>
      </w:r>
      <w:proofErr w:type="spellStart"/>
      <w:r>
        <w:rPr>
          <w:rFonts w:eastAsia="Times New Roman" w:cs="Times New Roman"/>
          <w:szCs w:val="24"/>
        </w:rPr>
        <w:t>απεφάνθη</w:t>
      </w:r>
      <w:proofErr w:type="spellEnd"/>
      <w:r>
        <w:rPr>
          <w:rFonts w:eastAsia="Times New Roman" w:cs="Times New Roman"/>
          <w:szCs w:val="24"/>
        </w:rPr>
        <w:t xml:space="preserve"> ότι δεν έχει καμμία αρμοδιότητα να εξετάσει, πράγμα βέβαια που οφείλατε να το ξέρετε εκ των προτέρων, όταν ψηφίζατε τη σύσταση της </w:t>
      </w:r>
      <w:r>
        <w:rPr>
          <w:rFonts w:eastAsia="Times New Roman" w:cs="Times New Roman"/>
          <w:szCs w:val="24"/>
        </w:rPr>
        <w:t>ε</w:t>
      </w:r>
      <w:r>
        <w:rPr>
          <w:rFonts w:eastAsia="Times New Roman" w:cs="Times New Roman"/>
          <w:szCs w:val="24"/>
        </w:rPr>
        <w:t>πιτροπής και πράγμα για το οποίο</w:t>
      </w:r>
      <w:r>
        <w:rPr>
          <w:rFonts w:eastAsia="Times New Roman" w:cs="Times New Roman"/>
          <w:szCs w:val="24"/>
        </w:rPr>
        <w:t xml:space="preserve"> πάντως εμείς σας είχαμε προειδοποιήσει. Και επαληθευθήκαμε πλήρως.</w:t>
      </w:r>
    </w:p>
    <w:p w14:paraId="6F5C44B0"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Θέλατε να μείνει μόνον η σπίλωση σε βάρος μας, η σκιά και αυτό ακριβώς προτείνουν σήμερα οι ΣΥΡΙΖ</w:t>
      </w:r>
      <w:r>
        <w:rPr>
          <w:rFonts w:eastAsia="Times New Roman" w:cs="Times New Roman"/>
          <w:szCs w:val="24"/>
        </w:rPr>
        <w:t>Α-</w:t>
      </w:r>
      <w:r>
        <w:rPr>
          <w:rFonts w:eastAsia="Times New Roman" w:cs="Times New Roman"/>
          <w:szCs w:val="24"/>
        </w:rPr>
        <w:t xml:space="preserve">ΑΝΕΛ, να διατηρηθεί μόνιμα η σκιά. Να, λοιπόν, γιατί εγώ σας μηνύω και οφείλω να σας πάω </w:t>
      </w:r>
      <w:r>
        <w:rPr>
          <w:rFonts w:eastAsia="Times New Roman" w:cs="Times New Roman"/>
          <w:szCs w:val="24"/>
        </w:rPr>
        <w:t>μέχρι τέλους και να σας καθίσω στο σκαμνί. Το χρωστάω στον ελληνικό λαό, το χρωστάω στην παράταξή μου και ασφαλώς το χρωστάω και στη γυναίκα μου και στα παιδιά μου.</w:t>
      </w:r>
    </w:p>
    <w:p w14:paraId="6F5C44B1"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Ακούστε: Ο καλύτερος τρόπος για να αποδείξω την αθωότητά μου είναι η δική σας παραπομπή. Αυ</w:t>
      </w:r>
      <w:r>
        <w:rPr>
          <w:rFonts w:eastAsia="Times New Roman" w:cs="Times New Roman"/>
          <w:szCs w:val="24"/>
        </w:rPr>
        <w:t>τός είναι ο δρόμος ο ευθύς. Όπως λέτε και εσείς, αυτό είναι δίκαιο και θα γίνει πράξη.</w:t>
      </w:r>
    </w:p>
    <w:p w14:paraId="6F5C44B2" w14:textId="77777777" w:rsidR="0016272D" w:rsidRDefault="008D6B83">
      <w:pPr>
        <w:spacing w:line="600" w:lineRule="auto"/>
        <w:ind w:left="360"/>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6F5C44B3"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σας ευχαριστώ που το κάνατε πολύ πιο εύκολο.</w:t>
      </w:r>
    </w:p>
    <w:p w14:paraId="6F5C44B4" w14:textId="77777777" w:rsidR="0016272D" w:rsidRDefault="008D6B8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σας ευχαριστώ που μόνοι σας πλέον αποκαλυφθήκατε. Μας παρα</w:t>
      </w:r>
      <w:r>
        <w:rPr>
          <w:rFonts w:eastAsia="Times New Roman" w:cs="Times New Roman"/>
          <w:szCs w:val="24"/>
        </w:rPr>
        <w:t>πέμπετε για κατηγορίες που εσείς τις γνωρίζατε πριν υπάρξουν προστατευόμενοι μάρτυρες να καταθέσουν σε βάρος μας. Αυτό δεν έχει ξαναγίνει. Και ύστερα γνωρίζατε αναλυτικά και το ακριβές περιεχόμενο των μαρτυριών εναντίον μας και τις διαρρέατε στον φιλικό σα</w:t>
      </w:r>
      <w:r>
        <w:rPr>
          <w:rFonts w:eastAsia="Times New Roman" w:cs="Times New Roman"/>
          <w:szCs w:val="24"/>
        </w:rPr>
        <w:t>ς Τύπο, πριν τις καταθέσουν οι ίδιοι οι ψευδομάρτυρες. Αυτό και αν είναι ο ορισμός της σκευωρίας!</w:t>
      </w:r>
    </w:p>
    <w:p w14:paraId="6F5C44B5" w14:textId="77777777" w:rsidR="0016272D" w:rsidRDefault="008D6B83">
      <w:pPr>
        <w:spacing w:line="600" w:lineRule="auto"/>
        <w:ind w:firstLine="720"/>
        <w:jc w:val="both"/>
        <w:rPr>
          <w:rFonts w:eastAsia="Times New Roman" w:cs="Times New Roman"/>
          <w:color w:val="000000" w:themeColor="text1"/>
          <w:szCs w:val="24"/>
        </w:rPr>
      </w:pPr>
      <w:r w:rsidRPr="0073185E">
        <w:rPr>
          <w:rFonts w:eastAsia="Times New Roman" w:cs="Times New Roman"/>
          <w:color w:val="000000" w:themeColor="text1"/>
          <w:szCs w:val="24"/>
        </w:rPr>
        <w:t>Από μόνοι σας «καρφωθήκατε»</w:t>
      </w:r>
      <w:r>
        <w:rPr>
          <w:rFonts w:eastAsia="Times New Roman" w:cs="Times New Roman"/>
          <w:color w:val="000000" w:themeColor="text1"/>
          <w:szCs w:val="24"/>
        </w:rPr>
        <w:t>, αλλά τ</w:t>
      </w:r>
      <w:r w:rsidRPr="0073185E">
        <w:rPr>
          <w:rFonts w:eastAsia="Times New Roman" w:cs="Times New Roman"/>
          <w:color w:val="000000" w:themeColor="text1"/>
          <w:szCs w:val="24"/>
        </w:rPr>
        <w:t>ο πράγμα</w:t>
      </w:r>
      <w:r>
        <w:rPr>
          <w:rFonts w:eastAsia="Times New Roman" w:cs="Times New Roman"/>
          <w:color w:val="000000" w:themeColor="text1"/>
          <w:szCs w:val="24"/>
        </w:rPr>
        <w:t xml:space="preserve"> </w:t>
      </w:r>
      <w:r w:rsidRPr="0073185E">
        <w:rPr>
          <w:rFonts w:eastAsia="Times New Roman" w:cs="Times New Roman"/>
          <w:color w:val="000000" w:themeColor="text1"/>
          <w:szCs w:val="24"/>
        </w:rPr>
        <w:t xml:space="preserve">δυστυχώς για σας, πήγε ακόμα πιο πέρα. Στην </w:t>
      </w:r>
      <w:r w:rsidRPr="0073185E">
        <w:rPr>
          <w:rFonts w:eastAsia="Times New Roman" w:cs="Times New Roman"/>
          <w:color w:val="000000" w:themeColor="text1"/>
          <w:szCs w:val="24"/>
        </w:rPr>
        <w:t>προανακριτική επιτροπή</w:t>
      </w:r>
      <w:r w:rsidRPr="0073185E">
        <w:rPr>
          <w:rFonts w:eastAsia="Times New Roman" w:cs="Times New Roman"/>
          <w:color w:val="000000" w:themeColor="text1"/>
          <w:szCs w:val="24"/>
        </w:rPr>
        <w:t xml:space="preserve"> </w:t>
      </w:r>
      <w:r w:rsidRPr="0073185E">
        <w:rPr>
          <w:rFonts w:eastAsia="Times New Roman" w:cs="Times New Roman"/>
          <w:color w:val="000000" w:themeColor="text1"/>
          <w:szCs w:val="24"/>
        </w:rPr>
        <w:t xml:space="preserve">η πλειοψηφία σας υποστήριξε ότι οι καταγγελίες σε βάρος μας αφορούν αδικήματα που δήθεν διαπράχθηκαν όχι κατά την άσκηση των καθηκόντων μας, αλλά επ’ ευκαιρία άσκησης των καθηκόντων </w:t>
      </w:r>
      <w:r>
        <w:rPr>
          <w:rFonts w:eastAsia="Times New Roman" w:cs="Times New Roman"/>
          <w:color w:val="000000" w:themeColor="text1"/>
          <w:szCs w:val="24"/>
        </w:rPr>
        <w:t>μας και γ</w:t>
      </w:r>
      <w:r w:rsidRPr="0073185E">
        <w:rPr>
          <w:rFonts w:eastAsia="Times New Roman" w:cs="Times New Roman"/>
          <w:color w:val="000000" w:themeColor="text1"/>
          <w:szCs w:val="24"/>
        </w:rPr>
        <w:t xml:space="preserve">ι’ αυτό η </w:t>
      </w:r>
      <w:r w:rsidRPr="0073185E">
        <w:rPr>
          <w:rFonts w:eastAsia="Times New Roman" w:cs="Times New Roman"/>
          <w:color w:val="000000" w:themeColor="text1"/>
          <w:szCs w:val="24"/>
        </w:rPr>
        <w:t>ε</w:t>
      </w:r>
      <w:r w:rsidRPr="0073185E">
        <w:rPr>
          <w:rFonts w:eastAsia="Times New Roman" w:cs="Times New Roman"/>
          <w:color w:val="000000" w:themeColor="text1"/>
          <w:szCs w:val="24"/>
        </w:rPr>
        <w:t xml:space="preserve">πιτροπή κήρυξε τον εαυτό της αναρμόδιο. </w:t>
      </w:r>
    </w:p>
    <w:p w14:paraId="6F5C44B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Ερώτηση απλή:</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ώς γνωρίζουν αν οι κατηγορίες αφορούν αδικήματα που δήθεν διαπράχθηκαν επ’ ευκαιρία των καθηκόντων ή κατά την άσκηση των καθηκόντων; Πού το ξέρουν; Πού το ξέρουν, αφού δεν εξέτασαν την υπόθεση </w:t>
      </w:r>
      <w:r>
        <w:rPr>
          <w:rFonts w:eastAsia="Times New Roman" w:cs="Times New Roman"/>
          <w:szCs w:val="24"/>
        </w:rPr>
        <w:t xml:space="preserve">και δεν εξέτασαν βέβαια </w:t>
      </w:r>
      <w:r>
        <w:rPr>
          <w:rFonts w:eastAsia="Times New Roman" w:cs="Times New Roman"/>
          <w:szCs w:val="24"/>
        </w:rPr>
        <w:t>και τους προστατευόμενους ψευδομάρτυρ</w:t>
      </w:r>
      <w:r>
        <w:rPr>
          <w:rFonts w:eastAsia="Times New Roman" w:cs="Times New Roman"/>
          <w:szCs w:val="24"/>
        </w:rPr>
        <w:t xml:space="preserve">ες; Απάντηση: </w:t>
      </w:r>
      <w:r>
        <w:rPr>
          <w:rFonts w:eastAsia="Times New Roman" w:cs="Times New Roman"/>
          <w:szCs w:val="24"/>
        </w:rPr>
        <w:t>δ</w:t>
      </w:r>
      <w:r>
        <w:rPr>
          <w:rFonts w:eastAsia="Times New Roman" w:cs="Times New Roman"/>
          <w:szCs w:val="24"/>
        </w:rPr>
        <w:t>εν ξέρουν για τι ακριβώς μιλάνε. Εφόσον αρνήθηκαν να εξετάσουν την υπόθεση, δεν μπορεί να ξέρουν. Απλώς κήρυξαν τους εαυτούς τους αναρμόδιους, παρά την επιμονή όλων μας, όλης της Αντιπολίτευσης, το πέταξαν από πάνω τους και επιστρέφουν την υ</w:t>
      </w:r>
      <w:r>
        <w:rPr>
          <w:rFonts w:eastAsia="Times New Roman" w:cs="Times New Roman"/>
          <w:szCs w:val="24"/>
        </w:rPr>
        <w:t xml:space="preserve">πόθεση στην τακτική δικαιοσύνη. </w:t>
      </w:r>
    </w:p>
    <w:p w14:paraId="6F5C44B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ύστερα έχουν το θράσος να λένε ότι τους ενδιαφέρει η κάθαρση. Μα, δεν τους ενδιαφέρει η κάθαρση. Τους ενδιαφέρει ακριβώς το αντίθετο: η σπίλωση. Έγκριτοι νομικοί και δικαστικοί λειτουργοί, με τεράστια πείρα και κύρος, έ</w:t>
      </w:r>
      <w:r>
        <w:rPr>
          <w:rFonts w:eastAsia="Times New Roman" w:cs="Times New Roman"/>
          <w:szCs w:val="24"/>
        </w:rPr>
        <w:t xml:space="preserve">χουν απαριθμήσει σωρεία περιπτώσεων, όπως αυτή την άθλια υπόθεση, </w:t>
      </w:r>
      <w:r>
        <w:rPr>
          <w:rFonts w:eastAsia="Times New Roman" w:cs="Times New Roman"/>
          <w:szCs w:val="24"/>
        </w:rPr>
        <w:t>κατά την οποία</w:t>
      </w:r>
      <w:r>
        <w:rPr>
          <w:rFonts w:eastAsia="Times New Roman" w:cs="Times New Roman"/>
          <w:szCs w:val="24"/>
        </w:rPr>
        <w:t xml:space="preserve"> παραβιάστηκε και το Σύνταγμα και ο Ποινικός Κώδικας. Και η νομολογία το ίδιο λέει. Τελευταία</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η αποκαλυπτική γνωμοδότηση </w:t>
      </w:r>
      <w:r>
        <w:rPr>
          <w:rFonts w:eastAsia="Times New Roman" w:cs="Times New Roman"/>
          <w:szCs w:val="24"/>
        </w:rPr>
        <w:t xml:space="preserve">-πάρτε το, παρακαλώ, για τα Πρακτικά- </w:t>
      </w:r>
      <w:r>
        <w:rPr>
          <w:rFonts w:eastAsia="Times New Roman" w:cs="Times New Roman"/>
          <w:szCs w:val="24"/>
        </w:rPr>
        <w:t xml:space="preserve">του τέως </w:t>
      </w:r>
      <w:r>
        <w:rPr>
          <w:rFonts w:eastAsia="Times New Roman" w:cs="Times New Roman"/>
          <w:szCs w:val="24"/>
        </w:rPr>
        <w:t>ε</w:t>
      </w:r>
      <w:r>
        <w:rPr>
          <w:rFonts w:eastAsia="Times New Roman" w:cs="Times New Roman"/>
          <w:szCs w:val="24"/>
        </w:rPr>
        <w:t>ισαγγελέως του Αρείου Πάγου κ. Σανιδά</w:t>
      </w:r>
      <w:r>
        <w:rPr>
          <w:rFonts w:eastAsia="Times New Roman" w:cs="Times New Roman"/>
          <w:szCs w:val="24"/>
        </w:rPr>
        <w:t>, όπου, μεταξύ άλλων, μιλάει για το πώς είναι δυνατόν η παραπομπή της υπόθεσης στη Βουλή αμελλητί, δηλαδή πάραυτα, αυτοστιγμεί, να διαρκέσει -αν είναι δυνατόν!- τρεις ολόκληρους μήνες. Το «αυτοστιγμεί» κράτησε</w:t>
      </w:r>
      <w:r>
        <w:rPr>
          <w:rFonts w:eastAsia="Times New Roman" w:cs="Times New Roman"/>
          <w:szCs w:val="24"/>
        </w:rPr>
        <w:t xml:space="preserve"> τρεις μήνες! Παγκόσμιο ρεκόρ! Επίσης, πώς εισαγγελικοί λειτουργοί </w:t>
      </w:r>
      <w:proofErr w:type="spellStart"/>
      <w:r>
        <w:rPr>
          <w:rFonts w:eastAsia="Times New Roman" w:cs="Times New Roman"/>
          <w:szCs w:val="24"/>
        </w:rPr>
        <w:t>βαρύνονται</w:t>
      </w:r>
      <w:proofErr w:type="spellEnd"/>
      <w:r>
        <w:rPr>
          <w:rFonts w:eastAsia="Times New Roman" w:cs="Times New Roman"/>
          <w:szCs w:val="24"/>
        </w:rPr>
        <w:t xml:space="preserve"> ασφαλώς με ευθύνες παραβίασης του Συντάγματος και πώς ο </w:t>
      </w:r>
      <w:proofErr w:type="spellStart"/>
      <w:r>
        <w:rPr>
          <w:rFonts w:eastAsia="Times New Roman" w:cs="Times New Roman"/>
          <w:szCs w:val="24"/>
        </w:rPr>
        <w:t>Φρουζής</w:t>
      </w:r>
      <w:proofErr w:type="spellEnd"/>
      <w:r>
        <w:rPr>
          <w:rFonts w:eastAsia="Times New Roman" w:cs="Times New Roman"/>
          <w:szCs w:val="24"/>
        </w:rPr>
        <w:t>, ο βασικός κατηγορούμενος, δωροδόκησε τους πάντες, δεν έχει ακόμα εξεταστεί, αν και ο ίδιος δημόσια αρνείται τα πά</w:t>
      </w:r>
      <w:r>
        <w:rPr>
          <w:rFonts w:eastAsia="Times New Roman" w:cs="Times New Roman"/>
          <w:szCs w:val="24"/>
        </w:rPr>
        <w:t xml:space="preserve">ντα. Ούτε αυτό έχει ξαναγίνει ποτέ! </w:t>
      </w:r>
    </w:p>
    <w:p w14:paraId="6F5C44B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cs="Times New Roman"/>
          <w:szCs w:val="24"/>
        </w:rPr>
        <w:t xml:space="preserve">Βουλευτής </w:t>
      </w:r>
      <w:r>
        <w:rPr>
          <w:rFonts w:eastAsia="Times New Roman" w:cs="Times New Roman"/>
          <w:szCs w:val="24"/>
        </w:rPr>
        <w:t>κ. Αντών</w:t>
      </w:r>
      <w:r>
        <w:rPr>
          <w:rFonts w:eastAsia="Times New Roman" w:cs="Times New Roman"/>
          <w:szCs w:val="24"/>
        </w:rPr>
        <w:t>η</w:t>
      </w:r>
      <w:r>
        <w:rPr>
          <w:rFonts w:eastAsia="Times New Roman" w:cs="Times New Roman"/>
          <w:szCs w:val="24"/>
        </w:rPr>
        <w:t>ς Σαμαράς καταθέτει για τα Πρακτικά την προαναφερθείσα γνωμοδότηση, η οποία βρίσκεται στο αρχείο του Τμήματος Γραμματείας της Διεύθυνσης Στενογραφίας και Πρακτικών της Βουλής)</w:t>
      </w:r>
    </w:p>
    <w:p w14:paraId="6F5C44B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Βλέπο</w:t>
      </w:r>
      <w:r>
        <w:rPr>
          <w:rFonts w:eastAsia="Times New Roman" w:cs="Times New Roman"/>
          <w:szCs w:val="24"/>
        </w:rPr>
        <w:t>υμε, λοιπόν, ένα καθεστώς που αγνοεί τις συνεχείς καταγγελίες των δικαστικών ενώσεων για κυβερνητικές παρεμβάσεις, ένα καθεστώς που οδηγεί σε παραίτηση ανώτατους δικαστικούς λειτουργούς, που ενημερώνεται προνομιακά από ανώτατους δικαστές και εισαγγελείς, π</w:t>
      </w:r>
      <w:r>
        <w:rPr>
          <w:rFonts w:eastAsia="Times New Roman" w:cs="Times New Roman"/>
          <w:szCs w:val="24"/>
        </w:rPr>
        <w:t xml:space="preserve">ου </w:t>
      </w:r>
      <w:proofErr w:type="spellStart"/>
      <w:r>
        <w:rPr>
          <w:rFonts w:eastAsia="Times New Roman" w:cs="Times New Roman"/>
          <w:szCs w:val="24"/>
        </w:rPr>
        <w:t>στοχοποιεί</w:t>
      </w:r>
      <w:proofErr w:type="spellEnd"/>
      <w:r>
        <w:rPr>
          <w:rFonts w:eastAsia="Times New Roman" w:cs="Times New Roman"/>
          <w:szCs w:val="24"/>
        </w:rPr>
        <w:t xml:space="preserve"> δικαστικούς, που επιτίθεται στον νέο </w:t>
      </w:r>
      <w:r>
        <w:rPr>
          <w:rFonts w:eastAsia="Times New Roman" w:cs="Times New Roman"/>
          <w:szCs w:val="24"/>
        </w:rPr>
        <w:t>π</w:t>
      </w:r>
      <w:r>
        <w:rPr>
          <w:rFonts w:eastAsia="Times New Roman" w:cs="Times New Roman"/>
          <w:szCs w:val="24"/>
        </w:rPr>
        <w:t>ρόεδρο του Δικηγορικού Συλλόγου μόνο και μόνο γιατί τόλμησε να ασκήσει κριτική</w:t>
      </w:r>
      <w:r>
        <w:rPr>
          <w:rFonts w:eastAsia="Times New Roman" w:cs="Times New Roman"/>
          <w:szCs w:val="24"/>
        </w:rPr>
        <w:t xml:space="preserve"> και β</w:t>
      </w:r>
      <w:r>
        <w:rPr>
          <w:rFonts w:eastAsia="Times New Roman" w:cs="Times New Roman"/>
          <w:szCs w:val="24"/>
        </w:rPr>
        <w:t>λέποντας όλα αυτά κ</w:t>
      </w:r>
      <w:r>
        <w:rPr>
          <w:rFonts w:eastAsia="Times New Roman" w:cs="Times New Roman"/>
          <w:szCs w:val="24"/>
        </w:rPr>
        <w:t>άποιος</w:t>
      </w:r>
      <w:r>
        <w:rPr>
          <w:rFonts w:eastAsia="Times New Roman" w:cs="Times New Roman"/>
          <w:szCs w:val="24"/>
        </w:rPr>
        <w:t xml:space="preserve"> αναρωτιέται: </w:t>
      </w:r>
      <w:r>
        <w:rPr>
          <w:rFonts w:eastAsia="Times New Roman" w:cs="Times New Roman"/>
          <w:szCs w:val="24"/>
        </w:rPr>
        <w:t>π</w:t>
      </w:r>
      <w:r>
        <w:rPr>
          <w:rFonts w:eastAsia="Times New Roman" w:cs="Times New Roman"/>
          <w:szCs w:val="24"/>
        </w:rPr>
        <w:t xml:space="preserve">ού την κατάντησαν τη </w:t>
      </w:r>
      <w:r>
        <w:rPr>
          <w:rFonts w:eastAsia="Times New Roman" w:cs="Times New Roman"/>
          <w:szCs w:val="24"/>
        </w:rPr>
        <w:t>δ</w:t>
      </w:r>
      <w:r>
        <w:rPr>
          <w:rFonts w:eastAsia="Times New Roman" w:cs="Times New Roman"/>
          <w:szCs w:val="24"/>
        </w:rPr>
        <w:t>ικαιοσύνη; Τι γαϊτανάκι έχουν στήσει με σκοπό την πλήρη υπ</w:t>
      </w:r>
      <w:r>
        <w:rPr>
          <w:rFonts w:eastAsia="Times New Roman" w:cs="Times New Roman"/>
          <w:szCs w:val="24"/>
        </w:rPr>
        <w:t xml:space="preserve">οταγή της δικαστικής εξουσίας στο καθεστώς Τσίπρα - Παπαγγελόπουλου; </w:t>
      </w:r>
    </w:p>
    <w:p w14:paraId="6F5C44B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Εγώ έχω -και το λέω δημόσια- πλήρη εμπιστοσύνη στους Έλληνες δικαστές. Εσείς, όμως, να προσέχετε. Δεν γίναμε εμείς όμηροι του Παπαγγελόπουλου. Εσείς γίνατε όμηροι του Παπαγγελόπουλου και</w:t>
      </w:r>
      <w:r>
        <w:rPr>
          <w:rFonts w:eastAsia="Times New Roman" w:cs="Times New Roman"/>
          <w:szCs w:val="24"/>
        </w:rPr>
        <w:t xml:space="preserve"> θα σας κάψει ο Παπαγγελόπουλος!</w:t>
      </w:r>
    </w:p>
    <w:p w14:paraId="6F5C44B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(Χειροκροτήματα από τις πτέρυγες της Νέας Δημοκρατίας και της Δημοκρατικής Συμπαράταξης ΠΑΣΟΚ - ΔΗΜΑΡ)</w:t>
      </w:r>
    </w:p>
    <w:p w14:paraId="6F5C44B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Ακόμα, ευχαριστώ την Κυβέρνηση, γιατί, αν γίνει δεκτή η </w:t>
      </w:r>
      <w:r>
        <w:rPr>
          <w:rFonts w:eastAsia="Times New Roman" w:cs="Times New Roman"/>
          <w:szCs w:val="24"/>
        </w:rPr>
        <w:t>μετέωρη</w:t>
      </w:r>
      <w:r>
        <w:rPr>
          <w:rFonts w:eastAsia="Times New Roman" w:cs="Times New Roman"/>
          <w:szCs w:val="24"/>
        </w:rPr>
        <w:t xml:space="preserve"> νομική επιχειρηματολογία της, τότε θα έχει ανοίξει</w:t>
      </w:r>
      <w:r>
        <w:rPr>
          <w:rFonts w:eastAsia="Times New Roman" w:cs="Times New Roman"/>
          <w:szCs w:val="24"/>
        </w:rPr>
        <w:t>,</w:t>
      </w:r>
      <w:r>
        <w:rPr>
          <w:rFonts w:eastAsia="Times New Roman" w:cs="Times New Roman"/>
          <w:szCs w:val="24"/>
        </w:rPr>
        <w:t xml:space="preserve"> όχι </w:t>
      </w:r>
      <w:r>
        <w:rPr>
          <w:rFonts w:eastAsia="Times New Roman" w:cs="Times New Roman"/>
          <w:szCs w:val="24"/>
        </w:rPr>
        <w:t xml:space="preserve">δρόμο, αλλά λεωφόρο για παραπομπή δικών σας αργότερα. </w:t>
      </w:r>
      <w:r>
        <w:rPr>
          <w:rFonts w:eastAsia="Times New Roman" w:cs="Times New Roman"/>
          <w:szCs w:val="24"/>
        </w:rPr>
        <w:t>Γιατί μ</w:t>
      </w:r>
      <w:r>
        <w:rPr>
          <w:rFonts w:eastAsia="Times New Roman" w:cs="Times New Roman"/>
          <w:szCs w:val="24"/>
        </w:rPr>
        <w:t xml:space="preserve">ε τη στενή ερμηνεία που υιοθετείτε, δικά σας πεπραγμένα αύριο μπορεί να παραπεμφθούν κατευθείαν στην τακτική δικαιοσύνη για σκανδαλώδεις και καραμπινάτες υποθέσεις επί των ημερών </w:t>
      </w:r>
      <w:r>
        <w:rPr>
          <w:rFonts w:eastAsia="Times New Roman" w:cs="Times New Roman"/>
          <w:szCs w:val="24"/>
        </w:rPr>
        <w:t>σας μιλάω</w:t>
      </w:r>
      <w:r>
        <w:rPr>
          <w:rFonts w:eastAsia="Times New Roman" w:cs="Times New Roman"/>
          <w:szCs w:val="24"/>
        </w:rPr>
        <w:t>. Αναφέ</w:t>
      </w:r>
      <w:r>
        <w:rPr>
          <w:rFonts w:eastAsia="Times New Roman" w:cs="Times New Roman"/>
          <w:szCs w:val="24"/>
        </w:rPr>
        <w:t>ρω μόνο τρεις: Τα ΕΛΤΑ</w:t>
      </w:r>
      <w:r>
        <w:rPr>
          <w:rFonts w:eastAsia="Times New Roman" w:cs="Times New Roman"/>
          <w:szCs w:val="24"/>
        </w:rPr>
        <w:t>,</w:t>
      </w:r>
      <w:r>
        <w:rPr>
          <w:rFonts w:eastAsia="Times New Roman" w:cs="Times New Roman"/>
          <w:szCs w:val="24"/>
        </w:rPr>
        <w:t xml:space="preserve"> όπου χρειάζεται να γίνει κάθαρση. Η Τράπεζα Αττικής, εκεί να δείτε κάθαρση που πρέπει να γίνει</w:t>
      </w:r>
      <w:r>
        <w:rPr>
          <w:rFonts w:eastAsia="Times New Roman" w:cs="Times New Roman"/>
          <w:szCs w:val="24"/>
        </w:rPr>
        <w:t xml:space="preserve"> ή τ</w:t>
      </w:r>
      <w:r>
        <w:rPr>
          <w:rFonts w:eastAsia="Times New Roman" w:cs="Times New Roman"/>
          <w:szCs w:val="24"/>
        </w:rPr>
        <w:t>α ευρωπαϊκά κονδύλια για πρόσφυγες</w:t>
      </w:r>
      <w:r>
        <w:rPr>
          <w:rFonts w:eastAsia="Times New Roman" w:cs="Times New Roman"/>
          <w:szCs w:val="24"/>
        </w:rPr>
        <w:t xml:space="preserve">, </w:t>
      </w:r>
      <w:r>
        <w:rPr>
          <w:rFonts w:eastAsia="Times New Roman" w:cs="Times New Roman"/>
          <w:szCs w:val="24"/>
        </w:rPr>
        <w:t xml:space="preserve">μετανάστες ύψους 1,5 δισεκατομμυρίου, </w:t>
      </w:r>
      <w:r>
        <w:rPr>
          <w:rFonts w:eastAsia="Times New Roman" w:cs="Times New Roman"/>
          <w:szCs w:val="24"/>
        </w:rPr>
        <w:t>ό</w:t>
      </w:r>
      <w:r>
        <w:rPr>
          <w:rFonts w:eastAsia="Times New Roman" w:cs="Times New Roman"/>
          <w:szCs w:val="24"/>
        </w:rPr>
        <w:t xml:space="preserve">που και αυτό, βεβαίως, χρειάζεται να ερευνηθεί σε βάθος. </w:t>
      </w:r>
    </w:p>
    <w:p w14:paraId="6F5C44B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μως π</w:t>
      </w:r>
      <w:r>
        <w:rPr>
          <w:rFonts w:eastAsia="Times New Roman" w:cs="Times New Roman"/>
          <w:szCs w:val="24"/>
        </w:rPr>
        <w:t>ροσέξτε</w:t>
      </w:r>
      <w:r>
        <w:rPr>
          <w:rFonts w:eastAsia="Times New Roman" w:cs="Times New Roman"/>
          <w:szCs w:val="24"/>
        </w:rPr>
        <w:t xml:space="preserve"> </w:t>
      </w:r>
      <w:r>
        <w:rPr>
          <w:rFonts w:eastAsia="Times New Roman" w:cs="Times New Roman"/>
          <w:szCs w:val="24"/>
        </w:rPr>
        <w:t>σε ό,τι με αφορά δηλώνω ότι το έγκλημα της σκευωρίας</w:t>
      </w:r>
      <w:r>
        <w:rPr>
          <w:rFonts w:eastAsia="Times New Roman" w:cs="Times New Roman"/>
          <w:szCs w:val="24"/>
        </w:rPr>
        <w:t>,</w:t>
      </w:r>
      <w:r>
        <w:rPr>
          <w:rFonts w:eastAsia="Times New Roman" w:cs="Times New Roman"/>
          <w:szCs w:val="24"/>
        </w:rPr>
        <w:t xml:space="preserve"> για το οποίο εγώ σας εγκαλώ</w:t>
      </w:r>
      <w:r>
        <w:rPr>
          <w:rFonts w:eastAsia="Times New Roman" w:cs="Times New Roman"/>
          <w:szCs w:val="24"/>
        </w:rPr>
        <w:t>,</w:t>
      </w:r>
      <w:r>
        <w:rPr>
          <w:rFonts w:eastAsia="Times New Roman" w:cs="Times New Roman"/>
          <w:szCs w:val="24"/>
        </w:rPr>
        <w:t xml:space="preserve"> υπάγεται στέρεα στη δικαιοδοσία της Βουλής και βεβαίως και της επόμενης Βουλής. Εσείς, λοιπόν, γι’ αυτά θα πάτε σε </w:t>
      </w:r>
      <w:r>
        <w:rPr>
          <w:rFonts w:eastAsia="Times New Roman" w:cs="Times New Roman"/>
          <w:szCs w:val="24"/>
        </w:rPr>
        <w:t>ειδικό δικαστήριο</w:t>
      </w:r>
      <w:r>
        <w:rPr>
          <w:rFonts w:eastAsia="Times New Roman" w:cs="Times New Roman"/>
          <w:szCs w:val="24"/>
        </w:rPr>
        <w:t xml:space="preserve">. Μην ανησυχείτε! </w:t>
      </w:r>
    </w:p>
    <w:p w14:paraId="6F5C44BE" w14:textId="77777777" w:rsidR="0016272D" w:rsidRDefault="008D6B83">
      <w:pPr>
        <w:spacing w:line="600" w:lineRule="auto"/>
        <w:ind w:firstLine="720"/>
        <w:jc w:val="both"/>
        <w:rPr>
          <w:rFonts w:eastAsia="Times New Roman" w:cs="Times New Roman"/>
        </w:rPr>
      </w:pPr>
      <w:r>
        <w:rPr>
          <w:rFonts w:eastAsia="Times New Roman" w:cs="Times New Roman"/>
        </w:rPr>
        <w:t>Τέλος, θέλω να σας ευχαριστήσω θερμά γιατί σκεφτήκατε να στήσετε σκευωρία σε βάρος μας εκεί που ειδικά εσείς θα έπρεπε να σιωπάτε. Διαλέξατε την περίπτωση της διαφθοράς στο φάρμακο που ασφαλώς υπήρχε. Εμείς το ξέρουμε πιο καλά από όλους, γιατί εμείς τη χτυ</w:t>
      </w:r>
      <w:r>
        <w:rPr>
          <w:rFonts w:eastAsia="Times New Roman" w:cs="Times New Roman"/>
        </w:rPr>
        <w:t xml:space="preserve">πήσαμε τη διαφθορά, αλλά κι εσείς το ξέρατε πολύ καλά, γιατί εσείς τότε τη στηρίξατε τη διαφθορά. </w:t>
      </w:r>
    </w:p>
    <w:p w14:paraId="6F5C44BF" w14:textId="77777777" w:rsidR="0016272D" w:rsidRDefault="008D6B83">
      <w:pPr>
        <w:spacing w:line="600" w:lineRule="auto"/>
        <w:ind w:firstLine="720"/>
        <w:jc w:val="both"/>
        <w:rPr>
          <w:rFonts w:eastAsia="Times New Roman" w:cs="Times New Roman"/>
        </w:rPr>
      </w:pPr>
      <w:r>
        <w:rPr>
          <w:rFonts w:eastAsia="Times New Roman" w:cs="Times New Roman"/>
        </w:rPr>
        <w:t>Διαλέξατε</w:t>
      </w:r>
      <w:r w:rsidRPr="00C22DE8">
        <w:rPr>
          <w:rFonts w:eastAsia="Times New Roman" w:cs="Times New Roman"/>
        </w:rPr>
        <w:t>,</w:t>
      </w:r>
      <w:r>
        <w:rPr>
          <w:rFonts w:eastAsia="Times New Roman" w:cs="Times New Roman"/>
        </w:rPr>
        <w:t xml:space="preserve"> λοιπόν</w:t>
      </w:r>
      <w:r w:rsidRPr="00C22DE8">
        <w:rPr>
          <w:rFonts w:eastAsia="Times New Roman" w:cs="Times New Roman"/>
        </w:rPr>
        <w:t>,</w:t>
      </w:r>
      <w:r>
        <w:rPr>
          <w:rFonts w:eastAsia="Times New Roman" w:cs="Times New Roman"/>
        </w:rPr>
        <w:t xml:space="preserve"> τη διαφθορά στο φάρμακο που εμείς χτυπήσαμε αποφασιστικά και μειώσαμε δραστικά. Και μας κατηγορείτε εσείς, οι οποίοι </w:t>
      </w:r>
      <w:r>
        <w:rPr>
          <w:rFonts w:eastAsia="Times New Roman" w:cs="Times New Roman"/>
        </w:rPr>
        <w:t xml:space="preserve">τότε </w:t>
      </w:r>
      <w:r>
        <w:rPr>
          <w:rFonts w:eastAsia="Times New Roman" w:cs="Times New Roman"/>
        </w:rPr>
        <w:t>καταψηφίζατε όλα</w:t>
      </w:r>
      <w:r>
        <w:rPr>
          <w:rFonts w:eastAsia="Times New Roman" w:cs="Times New Roman"/>
        </w:rPr>
        <w:t xml:space="preserve"> τα μέτρα, ταυτιζόσασταν με όλα τα συμφέροντα και ζητάτε σήμερα και τα ρέστα. </w:t>
      </w:r>
    </w:p>
    <w:p w14:paraId="6F5C44C0" w14:textId="77777777" w:rsidR="0016272D" w:rsidRDefault="008D6B83">
      <w:pPr>
        <w:spacing w:line="600" w:lineRule="auto"/>
        <w:ind w:firstLine="720"/>
        <w:jc w:val="both"/>
        <w:rPr>
          <w:rFonts w:eastAsia="Times New Roman" w:cs="Times New Roman"/>
        </w:rPr>
      </w:pPr>
      <w:r>
        <w:rPr>
          <w:rFonts w:eastAsia="Times New Roman" w:cs="Times New Roman"/>
        </w:rPr>
        <w:t>Κόψαμε τη δαπάνη στο φάρμακο κατά 62% μέσα στα τρία χρόνια. Εμείς δεν κάναμε θέατρο, κάναμε τομές. Δεν κάναμε θόρυβο, χτυπήσαμε τη διαφθορά. Δεν στήναμε ψευδομάρτυρες, χτυπούσαμ</w:t>
      </w:r>
      <w:r>
        <w:rPr>
          <w:rFonts w:eastAsia="Times New Roman" w:cs="Times New Roman"/>
        </w:rPr>
        <w:t xml:space="preserve">ε κατευθείαν τα κυκλώματα. Πότε; Όταν ο σημερινός </w:t>
      </w:r>
      <w:r w:rsidRPr="005467D9">
        <w:rPr>
          <w:rFonts w:eastAsia="Times New Roman" w:cs="Times New Roman"/>
        </w:rPr>
        <w:t>Πρωθυπουργός</w:t>
      </w:r>
      <w:r>
        <w:rPr>
          <w:rFonts w:eastAsia="Times New Roman" w:cs="Times New Roman"/>
        </w:rPr>
        <w:t xml:space="preserve"> σας μας καλούσε να δώσουμε περισσότερα για το φάρμακο και τώρα έχετε το θράσος εσείς να κατηγορείτε εμάς. </w:t>
      </w:r>
    </w:p>
    <w:p w14:paraId="6F5C44C1" w14:textId="77777777" w:rsidR="0016272D" w:rsidRDefault="008D6B83">
      <w:pPr>
        <w:spacing w:line="600" w:lineRule="auto"/>
        <w:ind w:firstLine="720"/>
        <w:jc w:val="both"/>
        <w:rPr>
          <w:rFonts w:eastAsia="Times New Roman" w:cs="Times New Roman"/>
        </w:rPr>
      </w:pPr>
      <w:r>
        <w:rPr>
          <w:rFonts w:eastAsia="Times New Roman" w:cs="Times New Roman"/>
        </w:rPr>
        <w:t>Συγγνώμη, αλλά από αυτό δεν γλιτώνει κανείς. Αυτή είναι η μεγαλύτερη σκευωρία που έχει</w:t>
      </w:r>
      <w:r>
        <w:rPr>
          <w:rFonts w:eastAsia="Times New Roman" w:cs="Times New Roman"/>
        </w:rPr>
        <w:t xml:space="preserve"> υπάρξει ποτέ στην Ελλάδα, αλλά είναι και η πιο ατζαμίδικη, η πιο </w:t>
      </w:r>
      <w:proofErr w:type="spellStart"/>
      <w:r>
        <w:rPr>
          <w:rFonts w:eastAsia="Times New Roman" w:cs="Times New Roman"/>
        </w:rPr>
        <w:t>κακοστημένη</w:t>
      </w:r>
      <w:proofErr w:type="spellEnd"/>
      <w:r>
        <w:rPr>
          <w:rFonts w:eastAsia="Times New Roman" w:cs="Times New Roman"/>
        </w:rPr>
        <w:t xml:space="preserve">, η πιο βλακώδης. </w:t>
      </w:r>
      <w:r>
        <w:rPr>
          <w:rFonts w:eastAsia="Times New Roman" w:cs="Times New Roman"/>
        </w:rPr>
        <w:t>Ε</w:t>
      </w:r>
      <w:r>
        <w:rPr>
          <w:rFonts w:eastAsia="Times New Roman" w:cs="Times New Roman"/>
        </w:rPr>
        <w:t>γώ σας έχω μεγάλη υποχρέωση</w:t>
      </w:r>
      <w:r w:rsidRPr="00C22DE8">
        <w:rPr>
          <w:rFonts w:eastAsia="Times New Roman" w:cs="Times New Roman"/>
        </w:rPr>
        <w:t>,</w:t>
      </w:r>
      <w:r>
        <w:rPr>
          <w:rFonts w:eastAsia="Times New Roman" w:cs="Times New Roman"/>
        </w:rPr>
        <w:t xml:space="preserve"> γιατί στήσατε σκευωρία σε βάρος μας εκεί που εμείς έχουμε όλα τα επιχειρήματα με το μέρος μας και εσείς είστε από κάτω, μα εντελώς </w:t>
      </w:r>
      <w:r>
        <w:rPr>
          <w:rFonts w:eastAsia="Times New Roman" w:cs="Times New Roman"/>
        </w:rPr>
        <w:t>από κάτω</w:t>
      </w:r>
      <w:r>
        <w:rPr>
          <w:rFonts w:eastAsia="Times New Roman" w:cs="Times New Roman"/>
        </w:rPr>
        <w:t>!</w:t>
      </w:r>
      <w:r>
        <w:rPr>
          <w:rFonts w:eastAsia="Times New Roman" w:cs="Times New Roman"/>
        </w:rPr>
        <w:t xml:space="preserve"> </w:t>
      </w:r>
    </w:p>
    <w:p w14:paraId="6F5C44C2" w14:textId="77777777" w:rsidR="0016272D" w:rsidRDefault="008D6B83">
      <w:pPr>
        <w:spacing w:line="600" w:lineRule="auto"/>
        <w:ind w:firstLine="720"/>
        <w:jc w:val="both"/>
        <w:rPr>
          <w:rFonts w:eastAsia="Times New Roman" w:cs="Times New Roman"/>
        </w:rPr>
      </w:pPr>
      <w:r>
        <w:rPr>
          <w:rFonts w:eastAsia="Times New Roman" w:cs="Times New Roman"/>
        </w:rPr>
        <w:t>Θέλω</w:t>
      </w:r>
      <w:r w:rsidRPr="00C22DE8">
        <w:rPr>
          <w:rFonts w:eastAsia="Times New Roman" w:cs="Times New Roman"/>
        </w:rPr>
        <w:t>,</w:t>
      </w:r>
      <w:r>
        <w:rPr>
          <w:rFonts w:eastAsia="Times New Roman" w:cs="Times New Roman"/>
        </w:rPr>
        <w:t xml:space="preserve"> όμως</w:t>
      </w:r>
      <w:r w:rsidRPr="00C22DE8">
        <w:rPr>
          <w:rFonts w:eastAsia="Times New Roman" w:cs="Times New Roman"/>
        </w:rPr>
        <w:t>,</w:t>
      </w:r>
      <w:r>
        <w:rPr>
          <w:rFonts w:eastAsia="Times New Roman" w:cs="Times New Roman"/>
        </w:rPr>
        <w:t xml:space="preserve"> να σας ευχαριστήσω με την ευκαιρία και για κάτι τελευταίο, γιατί μόνοι σας παραδεχθήκατε την ανικανότητά σας. Το έχει ομολογήσει και ο ίδιος ο </w:t>
      </w:r>
      <w:r w:rsidRPr="007F63FE">
        <w:rPr>
          <w:rFonts w:eastAsia="Times New Roman" w:cs="Times New Roman"/>
        </w:rPr>
        <w:t>Πρωθυπουργός</w:t>
      </w:r>
      <w:r>
        <w:rPr>
          <w:rFonts w:eastAsia="Times New Roman" w:cs="Times New Roman"/>
        </w:rPr>
        <w:t>. «Είχαμε αυταπάτες, έχει πει και το ομολογούν τώρα Τσίπρας, Δραγασάκης, όλοι.</w:t>
      </w:r>
      <w:r>
        <w:rPr>
          <w:rFonts w:eastAsia="Times New Roman" w:cs="Times New Roman"/>
        </w:rPr>
        <w:t xml:space="preserve"> Ναι, αλλά εμείς </w:t>
      </w:r>
      <w:r>
        <w:rPr>
          <w:rFonts w:eastAsia="Times New Roman" w:cs="Times New Roman"/>
        </w:rPr>
        <w:t xml:space="preserve">οι υπόλοιποι </w:t>
      </w:r>
      <w:r>
        <w:rPr>
          <w:rFonts w:eastAsia="Times New Roman" w:cs="Times New Roman"/>
        </w:rPr>
        <w:t xml:space="preserve">στην κυβέρνησή μου δεν είχαμε ψευδαισθήσεις ούτε αυταπάτες και προειδοποιούσαμε </w:t>
      </w:r>
      <w:r>
        <w:rPr>
          <w:rFonts w:eastAsia="Times New Roman" w:cs="Times New Roman"/>
        </w:rPr>
        <w:t>-</w:t>
      </w:r>
      <w:r>
        <w:rPr>
          <w:rFonts w:eastAsia="Times New Roman" w:cs="Times New Roman"/>
        </w:rPr>
        <w:t xml:space="preserve">κι εσείς δεν ακούγατε. </w:t>
      </w:r>
    </w:p>
    <w:p w14:paraId="6F5C44C3" w14:textId="77777777" w:rsidR="0016272D" w:rsidRDefault="008D6B83">
      <w:pPr>
        <w:spacing w:line="600" w:lineRule="auto"/>
        <w:ind w:firstLine="720"/>
        <w:jc w:val="both"/>
        <w:rPr>
          <w:rFonts w:eastAsia="Times New Roman" w:cs="Times New Roman"/>
        </w:rPr>
      </w:pPr>
      <w:r>
        <w:rPr>
          <w:rFonts w:eastAsia="Times New Roman" w:cs="Times New Roman"/>
        </w:rPr>
        <w:t>Σας προειδοποιούσαμε ότι</w:t>
      </w:r>
      <w:r w:rsidRPr="000F2456">
        <w:rPr>
          <w:rFonts w:eastAsia="Times New Roman" w:cs="Times New Roman"/>
        </w:rPr>
        <w:t xml:space="preserve"> </w:t>
      </w:r>
      <w:r>
        <w:rPr>
          <w:rFonts w:eastAsia="Times New Roman" w:cs="Times New Roman"/>
        </w:rPr>
        <w:t xml:space="preserve">τη χώρα την </w:t>
      </w:r>
      <w:r>
        <w:rPr>
          <w:rFonts w:eastAsia="Times New Roman" w:cs="Times New Roman"/>
        </w:rPr>
        <w:t>πάτε</w:t>
      </w:r>
      <w:r>
        <w:rPr>
          <w:rFonts w:eastAsia="Times New Roman" w:cs="Times New Roman"/>
        </w:rPr>
        <w:t>,</w:t>
      </w:r>
      <w:r>
        <w:rPr>
          <w:rFonts w:eastAsia="Times New Roman" w:cs="Times New Roman"/>
        </w:rPr>
        <w:t xml:space="preserve"> </w:t>
      </w:r>
      <w:r>
        <w:rPr>
          <w:rFonts w:eastAsia="Times New Roman" w:cs="Times New Roman"/>
        </w:rPr>
        <w:t xml:space="preserve">αν εκλεγείτε, </w:t>
      </w:r>
      <w:r>
        <w:rPr>
          <w:rFonts w:eastAsia="Times New Roman" w:cs="Times New Roman"/>
        </w:rPr>
        <w:t>στα βράχια</w:t>
      </w:r>
      <w:r>
        <w:rPr>
          <w:rFonts w:eastAsia="Times New Roman" w:cs="Times New Roman"/>
        </w:rPr>
        <w:t>.</w:t>
      </w:r>
      <w:r>
        <w:rPr>
          <w:rFonts w:eastAsia="Times New Roman" w:cs="Times New Roman"/>
        </w:rPr>
        <w:t xml:space="preserve"> </w:t>
      </w:r>
      <w:r>
        <w:rPr>
          <w:rFonts w:eastAsia="Times New Roman" w:cs="Times New Roman"/>
        </w:rPr>
        <w:t>Κ</w:t>
      </w:r>
      <w:r>
        <w:rPr>
          <w:rFonts w:eastAsia="Times New Roman" w:cs="Times New Roman"/>
        </w:rPr>
        <w:t xml:space="preserve">αι την πήγατε. Σας προειδοποιούσαμε ότι θα </w:t>
      </w:r>
      <w:r>
        <w:rPr>
          <w:rFonts w:eastAsia="Times New Roman" w:cs="Times New Roman"/>
        </w:rPr>
        <w:t xml:space="preserve">πάτε </w:t>
      </w:r>
      <w:r>
        <w:rPr>
          <w:rFonts w:eastAsia="Times New Roman" w:cs="Times New Roman"/>
        </w:rPr>
        <w:t xml:space="preserve">τη </w:t>
      </w:r>
      <w:r>
        <w:rPr>
          <w:rFonts w:eastAsia="Times New Roman" w:cs="Times New Roman"/>
        </w:rPr>
        <w:t xml:space="preserve">χώρα </w:t>
      </w:r>
      <w:r>
        <w:rPr>
          <w:rFonts w:eastAsia="Times New Roman" w:cs="Times New Roman"/>
        </w:rPr>
        <w:t>σε</w:t>
      </w:r>
      <w:r>
        <w:rPr>
          <w:rFonts w:eastAsia="Times New Roman" w:cs="Times New Roman"/>
        </w:rPr>
        <w:t xml:space="preserve"> </w:t>
      </w:r>
      <w:r>
        <w:rPr>
          <w:rFonts w:eastAsia="Times New Roman" w:cs="Times New Roman"/>
          <w:lang w:val="en-US"/>
        </w:rPr>
        <w:t>capital</w:t>
      </w:r>
      <w:r w:rsidRPr="00D57DB2">
        <w:rPr>
          <w:rFonts w:eastAsia="Times New Roman" w:cs="Times New Roman"/>
        </w:rPr>
        <w:t xml:space="preserve"> </w:t>
      </w:r>
      <w:r>
        <w:rPr>
          <w:rFonts w:eastAsia="Times New Roman" w:cs="Times New Roman"/>
          <w:lang w:val="en-US"/>
        </w:rPr>
        <w:t>controls</w:t>
      </w:r>
      <w:r>
        <w:rPr>
          <w:rFonts w:eastAsia="Times New Roman" w:cs="Times New Roman"/>
        </w:rPr>
        <w:t xml:space="preserve"> </w:t>
      </w:r>
      <w:r>
        <w:rPr>
          <w:rFonts w:eastAsia="Times New Roman" w:cs="Times New Roman"/>
        </w:rPr>
        <w:t>κ</w:t>
      </w:r>
      <w:r>
        <w:rPr>
          <w:rFonts w:eastAsia="Times New Roman" w:cs="Times New Roman"/>
        </w:rPr>
        <w:t>αι τα φέρατε. Σας προειδοποιούσαμε ότι πάτε σε τρίτο μνημόνιο και εσείς φέρατε και τέταρτο μνημόνιο και μάλιστα χειρότερο από τα τελευταία</w:t>
      </w:r>
      <w:r w:rsidRPr="00160012">
        <w:rPr>
          <w:rFonts w:eastAsia="Times New Roman" w:cs="Times New Roman"/>
        </w:rPr>
        <w:t xml:space="preserve"> </w:t>
      </w:r>
      <w:r>
        <w:rPr>
          <w:rFonts w:eastAsia="Times New Roman" w:cs="Times New Roman"/>
        </w:rPr>
        <w:t>δύο</w:t>
      </w:r>
      <w:r>
        <w:rPr>
          <w:rFonts w:eastAsia="Times New Roman" w:cs="Times New Roman"/>
        </w:rPr>
        <w:t xml:space="preserve"> τελείως αχρείαστα, γιατί στα τέλη του 2014 βγαίναμε από τα μνημόνια</w:t>
      </w:r>
      <w:r w:rsidRPr="00160012">
        <w:rPr>
          <w:rFonts w:eastAsia="Times New Roman" w:cs="Times New Roman"/>
        </w:rPr>
        <w:t xml:space="preserve"> </w:t>
      </w:r>
      <w:r>
        <w:rPr>
          <w:rFonts w:eastAsia="Times New Roman" w:cs="Times New Roman"/>
        </w:rPr>
        <w:t>οριστικά</w:t>
      </w:r>
      <w:r>
        <w:rPr>
          <w:rFonts w:eastAsia="Times New Roman" w:cs="Times New Roman"/>
        </w:rPr>
        <w:t xml:space="preserve">. </w:t>
      </w:r>
    </w:p>
    <w:p w14:paraId="6F5C44C4" w14:textId="77777777" w:rsidR="0016272D" w:rsidRDefault="008D6B83">
      <w:pPr>
        <w:spacing w:line="600" w:lineRule="auto"/>
        <w:ind w:firstLine="720"/>
        <w:jc w:val="both"/>
        <w:rPr>
          <w:rFonts w:eastAsia="Times New Roman" w:cs="Times New Roman"/>
        </w:rPr>
      </w:pPr>
      <w:r>
        <w:rPr>
          <w:rFonts w:eastAsia="Times New Roman" w:cs="Times New Roman"/>
        </w:rPr>
        <w:t xml:space="preserve">Προειδοποιούσαμε τον ελληνικό λαό ότι θα φέρετε </w:t>
      </w:r>
      <w:proofErr w:type="spellStart"/>
      <w:r>
        <w:rPr>
          <w:rFonts w:eastAsia="Times New Roman" w:cs="Times New Roman"/>
        </w:rPr>
        <w:t>φοροκαταιγίδα</w:t>
      </w:r>
      <w:proofErr w:type="spellEnd"/>
      <w:r>
        <w:rPr>
          <w:rFonts w:eastAsia="Times New Roman" w:cs="Times New Roman"/>
        </w:rPr>
        <w:t>.</w:t>
      </w:r>
      <w:r>
        <w:rPr>
          <w:rFonts w:eastAsia="Times New Roman" w:cs="Times New Roman"/>
        </w:rPr>
        <w:t xml:space="preserve"> </w:t>
      </w:r>
      <w:r>
        <w:rPr>
          <w:rFonts w:eastAsia="Times New Roman" w:cs="Times New Roman"/>
        </w:rPr>
        <w:t>Κ</w:t>
      </w:r>
      <w:r>
        <w:rPr>
          <w:rFonts w:eastAsia="Times New Roman" w:cs="Times New Roman"/>
        </w:rPr>
        <w:t xml:space="preserve">αι τη φέρατε. Προειδοποιούσαμε ότι θα φέρετε </w:t>
      </w:r>
      <w:proofErr w:type="spellStart"/>
      <w:r>
        <w:rPr>
          <w:rFonts w:eastAsia="Times New Roman" w:cs="Times New Roman"/>
        </w:rPr>
        <w:t>τσουνάμι</w:t>
      </w:r>
      <w:proofErr w:type="spellEnd"/>
      <w:r>
        <w:rPr>
          <w:rFonts w:eastAsia="Times New Roman" w:cs="Times New Roman"/>
        </w:rPr>
        <w:t xml:space="preserve"> λαθρομεταναστών και θα </w:t>
      </w:r>
      <w:r>
        <w:rPr>
          <w:rFonts w:eastAsia="Times New Roman" w:cs="Times New Roman"/>
        </w:rPr>
        <w:t xml:space="preserve">τη </w:t>
      </w:r>
      <w:r>
        <w:rPr>
          <w:rFonts w:eastAsia="Times New Roman" w:cs="Times New Roman"/>
        </w:rPr>
        <w:t>βουλιάξετε τη χώρα και το κάνατε. Και εσείς πώς απαντούσατε σε όλα αυτά; Απαντούσατε με ανοησίες για χορούς</w:t>
      </w:r>
      <w:r>
        <w:rPr>
          <w:rFonts w:eastAsia="Times New Roman" w:cs="Times New Roman"/>
        </w:rPr>
        <w:t xml:space="preserve"> και </w:t>
      </w:r>
      <w:r>
        <w:rPr>
          <w:rFonts w:eastAsia="Times New Roman" w:cs="Times New Roman"/>
        </w:rPr>
        <w:t>για</w:t>
      </w:r>
      <w:r>
        <w:rPr>
          <w:rFonts w:eastAsia="Times New Roman" w:cs="Times New Roman"/>
        </w:rPr>
        <w:t xml:space="preserve"> νταούλια και με «</w:t>
      </w:r>
      <w:r>
        <w:rPr>
          <w:rFonts w:eastAsia="Times New Roman" w:cs="Times New Roman"/>
          <w:lang w:val="en-US"/>
        </w:rPr>
        <w:t>go</w:t>
      </w:r>
      <w:r w:rsidRPr="00D57DB2">
        <w:rPr>
          <w:rFonts w:eastAsia="Times New Roman" w:cs="Times New Roman"/>
        </w:rPr>
        <w:t xml:space="preserve"> </w:t>
      </w:r>
      <w:r>
        <w:rPr>
          <w:rFonts w:eastAsia="Times New Roman" w:cs="Times New Roman"/>
          <w:lang w:val="en-US"/>
        </w:rPr>
        <w:t>back</w:t>
      </w:r>
      <w:r>
        <w:rPr>
          <w:rFonts w:eastAsia="Times New Roman" w:cs="Times New Roman"/>
        </w:rPr>
        <w:t xml:space="preserve">, κυρία </w:t>
      </w:r>
      <w:proofErr w:type="spellStart"/>
      <w:r>
        <w:rPr>
          <w:rFonts w:eastAsia="Times New Roman" w:cs="Times New Roman"/>
        </w:rPr>
        <w:t>Μέρκελ</w:t>
      </w:r>
      <w:proofErr w:type="spellEnd"/>
      <w:r>
        <w:rPr>
          <w:rFonts w:eastAsia="Times New Roman" w:cs="Times New Roman"/>
        </w:rPr>
        <w:t>»</w:t>
      </w:r>
      <w:r>
        <w:rPr>
          <w:rFonts w:eastAsia="Times New Roman" w:cs="Times New Roman"/>
        </w:rPr>
        <w:t xml:space="preserve"> και εμάς</w:t>
      </w:r>
      <w:r>
        <w:rPr>
          <w:rFonts w:eastAsia="Times New Roman" w:cs="Times New Roman"/>
        </w:rPr>
        <w:t>,</w:t>
      </w:r>
      <w:r>
        <w:rPr>
          <w:rFonts w:eastAsia="Times New Roman" w:cs="Times New Roman"/>
        </w:rPr>
        <w:t xml:space="preserve"> επειδή σας προειδοποιούσαμε τότε, σήμερα που φέρατε τη χώρα εδώ που τη φέρατε, προσπαθείτε να μας σπιλώσετε. Τώρα που ομολογήσατε τις αυταπάτες σας, έχετε την ανάγκη να κάνετε τι; Να κατασκευάσετε ενόχο</w:t>
      </w:r>
      <w:r>
        <w:rPr>
          <w:rFonts w:eastAsia="Times New Roman" w:cs="Times New Roman"/>
        </w:rPr>
        <w:t xml:space="preserve">υς. Δηλαδή μας εκδικείστε, επειδή είχαμε δίκιο. </w:t>
      </w:r>
    </w:p>
    <w:p w14:paraId="6F5C44C5" w14:textId="77777777" w:rsidR="0016272D" w:rsidRDefault="008D6B83">
      <w:pPr>
        <w:spacing w:line="600" w:lineRule="auto"/>
        <w:ind w:firstLine="720"/>
        <w:jc w:val="both"/>
        <w:rPr>
          <w:rFonts w:eastAsia="Times New Roman" w:cs="Times New Roman"/>
        </w:rPr>
      </w:pPr>
      <w:r>
        <w:rPr>
          <w:rFonts w:eastAsia="Times New Roman" w:cs="Times New Roman"/>
        </w:rPr>
        <w:t>Ε, λοιπόν, ακούστε. Στον κόσμο αυτό</w:t>
      </w:r>
      <w:r>
        <w:rPr>
          <w:rFonts w:eastAsia="Times New Roman" w:cs="Times New Roman"/>
        </w:rPr>
        <w:t>ν</w:t>
      </w:r>
      <w:r>
        <w:rPr>
          <w:rFonts w:eastAsia="Times New Roman" w:cs="Times New Roman"/>
        </w:rPr>
        <w:t xml:space="preserve"> οι αυταπάτες πληρώνονται. Και όταν συνειδητοποιούν πως κάνεις λάθος, αλλά εσύ επιμένεις, αυτό πληρώνεται ακριβότερα. Μόνο που </w:t>
      </w:r>
      <w:r>
        <w:rPr>
          <w:rFonts w:eastAsia="Times New Roman" w:cs="Times New Roman"/>
        </w:rPr>
        <w:t xml:space="preserve">με </w:t>
      </w:r>
      <w:r>
        <w:rPr>
          <w:rFonts w:eastAsia="Times New Roman" w:cs="Times New Roman"/>
        </w:rPr>
        <w:t>τις δικές σας αυταπάτες τις πλήρωσε ο ελλ</w:t>
      </w:r>
      <w:r>
        <w:rPr>
          <w:rFonts w:eastAsia="Times New Roman" w:cs="Times New Roman"/>
        </w:rPr>
        <w:t xml:space="preserve">ηνικός λαός και ήρθε τώρα η ώρα να τις πληρώσετε και εσείς. </w:t>
      </w:r>
    </w:p>
    <w:p w14:paraId="6F5C44C6" w14:textId="77777777" w:rsidR="0016272D" w:rsidRDefault="008D6B83">
      <w:pPr>
        <w:spacing w:line="600" w:lineRule="auto"/>
        <w:ind w:firstLine="720"/>
        <w:jc w:val="both"/>
        <w:rPr>
          <w:rFonts w:eastAsia="Times New Roman" w:cs="Times New Roman"/>
        </w:rPr>
      </w:pPr>
      <w:r>
        <w:rPr>
          <w:rFonts w:eastAsia="Times New Roman" w:cs="Times New Roman"/>
        </w:rPr>
        <w:t>Και ε</w:t>
      </w:r>
      <w:r>
        <w:rPr>
          <w:rFonts w:eastAsia="Times New Roman" w:cs="Times New Roman"/>
        </w:rPr>
        <w:t>δώ τελειώνουν εκ μέρους μου τα πολλά «ευχαριστώ». Τελειώνουν οι κακώς εννοούμενες αστικές ευγένειες και αρχίζει η υποχρέωση που έχει όποιος πολιτικός σέβεται τον εαυτό του και τις αξίες του,</w:t>
      </w:r>
      <w:r>
        <w:rPr>
          <w:rFonts w:eastAsia="Times New Roman" w:cs="Times New Roman"/>
        </w:rPr>
        <w:t xml:space="preserve"> να ασκήσει πολεμική σε όσους τις καταπατούν και τις διασύρουν, πολύ περισσότερο που συνεχίζετε τα ψέματα και τώρα. </w:t>
      </w:r>
    </w:p>
    <w:p w14:paraId="6F5C44C7" w14:textId="77777777" w:rsidR="0016272D" w:rsidRDefault="008D6B83">
      <w:pPr>
        <w:spacing w:line="600" w:lineRule="auto"/>
        <w:ind w:firstLine="720"/>
        <w:jc w:val="both"/>
        <w:rPr>
          <w:rFonts w:eastAsia="Times New Roman" w:cs="Times New Roman"/>
        </w:rPr>
      </w:pPr>
      <w:r>
        <w:rPr>
          <w:rFonts w:eastAsia="Times New Roman" w:cs="Times New Roman"/>
        </w:rPr>
        <w:t xml:space="preserve">Παραμυθιάζετε τον κόσμο ότι βγαίνετε οριστικά από τα μνημόνια. Έχετε, όμως, ήδη υπογράψει σκληρά μέτρα λιτότητας και για το 2019 και </w:t>
      </w:r>
      <w:r>
        <w:rPr>
          <w:rFonts w:eastAsia="Times New Roman" w:cs="Times New Roman"/>
        </w:rPr>
        <w:t xml:space="preserve">για </w:t>
      </w:r>
      <w:r>
        <w:rPr>
          <w:rFonts w:eastAsia="Times New Roman" w:cs="Times New Roman"/>
        </w:rPr>
        <w:t>το</w:t>
      </w:r>
      <w:r>
        <w:rPr>
          <w:rFonts w:eastAsia="Times New Roman" w:cs="Times New Roman"/>
        </w:rPr>
        <w:t xml:space="preserve"> 2020 και για άλλα τρία χρόνια, με υψηλά πλεονάσματα για άλλα σαράντα τρία χρόνια και υποθήκευση της περιουσίας του δημοσίου για ενενήντα εννέα χρόνια, πράγμα που δεν διανοήθηκαν ποτέ οι ξένοι να ζητήσουν καν από τη δική μου κυβέρνηση. </w:t>
      </w:r>
    </w:p>
    <w:p w14:paraId="6F5C44C8" w14:textId="77777777" w:rsidR="0016272D" w:rsidRDefault="008D6B83">
      <w:pPr>
        <w:spacing w:line="600" w:lineRule="auto"/>
        <w:ind w:firstLine="720"/>
        <w:jc w:val="both"/>
        <w:rPr>
          <w:rFonts w:eastAsia="Times New Roman" w:cs="Times New Roman"/>
        </w:rPr>
      </w:pPr>
      <w:r>
        <w:rPr>
          <w:rFonts w:eastAsia="Times New Roman" w:cs="Times New Roman"/>
        </w:rPr>
        <w:t>Μας λέτε ότι πάτε γ</w:t>
      </w:r>
      <w:r>
        <w:rPr>
          <w:rFonts w:eastAsia="Times New Roman" w:cs="Times New Roman"/>
        </w:rPr>
        <w:t xml:space="preserve">ια καθαρή έξοδο από τη </w:t>
      </w:r>
      <w:proofErr w:type="spellStart"/>
      <w:r>
        <w:rPr>
          <w:rFonts w:eastAsia="Times New Roman" w:cs="Times New Roman"/>
        </w:rPr>
        <w:t>μνημονιακή</w:t>
      </w:r>
      <w:proofErr w:type="spellEnd"/>
      <w:r>
        <w:rPr>
          <w:rFonts w:eastAsia="Times New Roman" w:cs="Times New Roman"/>
        </w:rPr>
        <w:t xml:space="preserve"> εποπτεία, όμως σας προειδοποιούν ότι θα έχετε αυστηρή </w:t>
      </w:r>
      <w:proofErr w:type="spellStart"/>
      <w:r>
        <w:rPr>
          <w:rFonts w:eastAsia="Times New Roman" w:cs="Times New Roman"/>
        </w:rPr>
        <w:t>μνημονιακή</w:t>
      </w:r>
      <w:proofErr w:type="spellEnd"/>
      <w:r>
        <w:rPr>
          <w:rFonts w:eastAsia="Times New Roman" w:cs="Times New Roman"/>
        </w:rPr>
        <w:t xml:space="preserve"> εποπτεία, πολύ αυστηρότερη από άλλες χώρες που έχουν βγει από τα μνημόνια. </w:t>
      </w:r>
    </w:p>
    <w:p w14:paraId="6F5C44C9" w14:textId="77777777" w:rsidR="0016272D" w:rsidRDefault="008D6B83">
      <w:pPr>
        <w:spacing w:line="600" w:lineRule="auto"/>
        <w:ind w:firstLine="720"/>
        <w:jc w:val="both"/>
        <w:rPr>
          <w:rFonts w:eastAsia="Times New Roman" w:cs="Times New Roman"/>
        </w:rPr>
      </w:pPr>
      <w:r>
        <w:rPr>
          <w:rFonts w:eastAsia="Times New Roman" w:cs="Times New Roman"/>
        </w:rPr>
        <w:t xml:space="preserve">Μας λέτε πως η οικονομία πάει καλά. Σας διαψεύδει δημόσια το ΔΝΤ. Σας λέει ότι η </w:t>
      </w:r>
      <w:r>
        <w:rPr>
          <w:rFonts w:eastAsia="Times New Roman" w:cs="Times New Roman"/>
        </w:rPr>
        <w:t xml:space="preserve">Ελλάδα είναι η μόνη χώρα που από την αρχή του χρόνου όλα έχουν χειροτερέψει. Μας λέτε ότι πιέζετε για μείωση χρέους. Και εδώ κρύβετε την αλήθεια. </w:t>
      </w:r>
    </w:p>
    <w:p w14:paraId="6F5C44CA" w14:textId="77777777" w:rsidR="0016272D" w:rsidRDefault="008D6B83">
      <w:pPr>
        <w:spacing w:line="600" w:lineRule="auto"/>
        <w:ind w:firstLine="720"/>
        <w:jc w:val="both"/>
        <w:rPr>
          <w:rFonts w:eastAsia="Times New Roman" w:cs="Times New Roman"/>
        </w:rPr>
      </w:pPr>
      <w:r>
        <w:rPr>
          <w:rFonts w:eastAsia="Times New Roman" w:cs="Times New Roman"/>
        </w:rPr>
        <w:t>Ακούστε. Εμείς βρήκαμε χρέος 343.000.000.000. Το αφήσαμε 317.000.000.000 στις αρχές του 2015. Βγάλτε και τα 1</w:t>
      </w:r>
      <w:r>
        <w:rPr>
          <w:rFonts w:eastAsia="Times New Roman" w:cs="Times New Roman"/>
        </w:rPr>
        <w:t xml:space="preserve">1.000.000.000 του ΤΧΣ που ήταν να επιστραφούν και να σβήσουν χρέος, αφήσαμε σύνολο 307.000.000.000, δηλαδή σε δυόμισι χρόνια μειώσαμε αισθητά το χρέος, ενώ εσείς σε τρία χρόνια το πάτε πίσω στα 343.000.000.000. Και τώρα </w:t>
      </w:r>
      <w:proofErr w:type="spellStart"/>
      <w:r>
        <w:rPr>
          <w:rFonts w:eastAsia="Times New Roman" w:cs="Times New Roman"/>
        </w:rPr>
        <w:t>παρακαλάτε</w:t>
      </w:r>
      <w:proofErr w:type="spellEnd"/>
      <w:r>
        <w:rPr>
          <w:rFonts w:eastAsia="Times New Roman" w:cs="Times New Roman"/>
        </w:rPr>
        <w:t xml:space="preserve"> να σας το κόψουν, με δυο </w:t>
      </w:r>
      <w:r>
        <w:rPr>
          <w:rFonts w:eastAsia="Times New Roman" w:cs="Times New Roman"/>
        </w:rPr>
        <w:t xml:space="preserve">λόγια να σας κόψουν το χρέος εκείνο που εσείς οι ίδιοι αυξήσατε. </w:t>
      </w:r>
    </w:p>
    <w:p w14:paraId="6F5C44C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Μας λέτε ότι πετύχατε τεράστια πλεονάσματα. Μα και ένα μικρό παιδί καταλαβαίνει ότι αν δεν πληρώνει κανείς τις υποχρεώσεις του, αν δεν πληρώνετε διακόσιες χιλιάδες συντάξεις, αν κόψετε τις δ</w:t>
      </w:r>
      <w:r>
        <w:rPr>
          <w:rFonts w:eastAsia="Times New Roman" w:cs="Times New Roman"/>
          <w:szCs w:val="24"/>
        </w:rPr>
        <w:t>ημόσιες επενδύσεις, αν έχετε υπερφορολογήσει τους πάντες</w:t>
      </w:r>
      <w:r w:rsidRPr="00F73435">
        <w:rPr>
          <w:rFonts w:eastAsia="Times New Roman" w:cs="Times New Roman"/>
          <w:szCs w:val="24"/>
        </w:rPr>
        <w:t>,</w:t>
      </w:r>
      <w:r>
        <w:rPr>
          <w:rFonts w:eastAsia="Times New Roman" w:cs="Times New Roman"/>
          <w:szCs w:val="24"/>
        </w:rPr>
        <w:t xml:space="preserve"> χαίρω πολύ, θα υπάρχει ταμείο. Χώρα δεν θα υπάρχει!</w:t>
      </w:r>
    </w:p>
    <w:p w14:paraId="6F5C44C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Μας λέτε</w:t>
      </w:r>
      <w:r>
        <w:rPr>
          <w:rFonts w:eastAsia="Times New Roman" w:cs="Times New Roman"/>
          <w:szCs w:val="24"/>
        </w:rPr>
        <w:t xml:space="preserve"> </w:t>
      </w:r>
      <w:r>
        <w:rPr>
          <w:rFonts w:eastAsia="Times New Roman" w:cs="Times New Roman"/>
          <w:szCs w:val="24"/>
        </w:rPr>
        <w:t>ότι βγήκε</w:t>
      </w:r>
      <w:r>
        <w:rPr>
          <w:rFonts w:eastAsia="Times New Roman" w:cs="Times New Roman"/>
          <w:szCs w:val="24"/>
        </w:rPr>
        <w:t xml:space="preserve">, όμως, </w:t>
      </w:r>
      <w:r>
        <w:rPr>
          <w:rFonts w:eastAsia="Times New Roman" w:cs="Times New Roman"/>
          <w:szCs w:val="24"/>
        </w:rPr>
        <w:t>η χώρα στην ανάπτυξη. Δεν μας λέτε, βέβαια, ότι στο μεταξύ μεσολάβησαν δύο πρόσθετα χρόνια ύφεσης που εσείς προκαλέσατε.</w:t>
      </w:r>
      <w:r>
        <w:rPr>
          <w:rFonts w:eastAsia="Times New Roman" w:cs="Times New Roman"/>
          <w:szCs w:val="24"/>
        </w:rPr>
        <w:t xml:space="preserve"> Η Ελλάδα στα τέλη του 2014 ήταν πρώτη σε ανάπτυξη στην Ευρωζώνη και δεύτερη σε ολόκληρη την Ευρώπη και σήμερα είναι τελευταία στην Ευρώπη.</w:t>
      </w:r>
    </w:p>
    <w:p w14:paraId="6F5C44C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Μας λέτε μετά ότι θέλετε να λύσετε το </w:t>
      </w:r>
      <w:r>
        <w:rPr>
          <w:rFonts w:eastAsia="Times New Roman" w:cs="Times New Roman"/>
          <w:szCs w:val="24"/>
        </w:rPr>
        <w:t>«μ</w:t>
      </w:r>
      <w:r>
        <w:rPr>
          <w:rFonts w:eastAsia="Times New Roman" w:cs="Times New Roman"/>
          <w:szCs w:val="24"/>
        </w:rPr>
        <w:t>ακεδονικό</w:t>
      </w:r>
      <w:r>
        <w:rPr>
          <w:rFonts w:eastAsia="Times New Roman" w:cs="Times New Roman"/>
          <w:szCs w:val="24"/>
        </w:rPr>
        <w:t>»</w:t>
      </w:r>
      <w:r>
        <w:rPr>
          <w:rFonts w:eastAsia="Times New Roman" w:cs="Times New Roman"/>
          <w:szCs w:val="24"/>
        </w:rPr>
        <w:t xml:space="preserve"> και στην πραγματικότητα, πάτε να νομιμοποιήσετε τον σκοπιανό αλυτ</w:t>
      </w:r>
      <w:r>
        <w:rPr>
          <w:rFonts w:eastAsia="Times New Roman" w:cs="Times New Roman"/>
          <w:szCs w:val="24"/>
        </w:rPr>
        <w:t>ρωτισμό σε βάρος της Ελλάδος, γιατί το όνομα είναι το κατ’ εξοχήν όχημα του αλυτρωτισμού. Αυτή είναι μια αλήθεια που ο ελληνικός λαός κατανοεί πλήρως και αυτός είναι και ο λόγος που το πρόβλημα δεν έχει λυθεί μέχρι σήμερα.</w:t>
      </w:r>
    </w:p>
    <w:p w14:paraId="6F5C44C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Μας λέτε ότι δείξατε ανθρωπισμό, </w:t>
      </w:r>
      <w:r>
        <w:rPr>
          <w:rFonts w:eastAsia="Times New Roman" w:cs="Times New Roman"/>
          <w:szCs w:val="24"/>
        </w:rPr>
        <w:t>ανοίγοντας τα σύνορα στους πρόσφυγες. Στην πραγματικότητα, ανοίξατε τα σύνορα στους λαθρομετανάστες, που στη συντριπτική πλειονότητά τους δεν έχουν σχέση με τη Συρία. Θέσατε τα νησιά μας υπό τη διοίκηση κάποιων διεφθαρμένων ΜΚΟ, που αποδείχθηκαν και όργανα</w:t>
      </w:r>
      <w:r>
        <w:rPr>
          <w:rFonts w:eastAsia="Times New Roman" w:cs="Times New Roman"/>
          <w:szCs w:val="24"/>
        </w:rPr>
        <w:t xml:space="preserve"> των διακινητών </w:t>
      </w:r>
      <w:r>
        <w:rPr>
          <w:rFonts w:eastAsia="Times New Roman" w:cs="Times New Roman"/>
          <w:szCs w:val="24"/>
        </w:rPr>
        <w:t>-</w:t>
      </w:r>
      <w:r>
        <w:rPr>
          <w:rFonts w:eastAsia="Times New Roman" w:cs="Times New Roman"/>
          <w:szCs w:val="24"/>
        </w:rPr>
        <w:t>πολλ</w:t>
      </w:r>
      <w:r>
        <w:rPr>
          <w:rFonts w:eastAsia="Times New Roman" w:cs="Times New Roman"/>
          <w:szCs w:val="24"/>
        </w:rPr>
        <w:t>ά</w:t>
      </w:r>
      <w:r>
        <w:rPr>
          <w:rFonts w:eastAsia="Times New Roman" w:cs="Times New Roman"/>
          <w:szCs w:val="24"/>
        </w:rPr>
        <w:t xml:space="preserve"> από αυ</w:t>
      </w:r>
      <w:r>
        <w:rPr>
          <w:rFonts w:eastAsia="Times New Roman" w:cs="Times New Roman"/>
          <w:szCs w:val="24"/>
        </w:rPr>
        <w:t>τά</w:t>
      </w:r>
      <w:r>
        <w:rPr>
          <w:rFonts w:eastAsia="Times New Roman" w:cs="Times New Roman"/>
          <w:szCs w:val="24"/>
        </w:rPr>
        <w:t>.</w:t>
      </w:r>
    </w:p>
    <w:p w14:paraId="6F5C44C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Σας καταγγέλλουν οι ευρωπαϊκές αρχές, σας καταγγέλλει ο διεθνής Τύπος, σας καταγγέλλουν οι ίδιοι οι κάτοικοι και εσείς βέβαια μιλάτε για τα φασιστοειδή που αντιδρούν.</w:t>
      </w:r>
    </w:p>
    <w:p w14:paraId="6F5C44D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Εμείς είχαμε σφραγίσει τα σύνορα και στον Έβρο και στα ν</w:t>
      </w:r>
      <w:r>
        <w:rPr>
          <w:rFonts w:eastAsia="Times New Roman" w:cs="Times New Roman"/>
          <w:szCs w:val="24"/>
        </w:rPr>
        <w:t xml:space="preserve">ησιά. Εσείς ανοίξατε τα σύνορα στα νησιά και τώρα σας άνοιξαν και τον Έβρο. Είχαμε εξασφαλίσει ύφεση των τριβών με τον </w:t>
      </w:r>
      <w:proofErr w:type="spellStart"/>
      <w:r>
        <w:rPr>
          <w:rFonts w:eastAsia="Times New Roman" w:cs="Times New Roman"/>
          <w:szCs w:val="24"/>
        </w:rPr>
        <w:t>Ερντογάν</w:t>
      </w:r>
      <w:proofErr w:type="spellEnd"/>
      <w:r>
        <w:rPr>
          <w:rFonts w:eastAsia="Times New Roman" w:cs="Times New Roman"/>
          <w:szCs w:val="24"/>
        </w:rPr>
        <w:t xml:space="preserve"> και την Άγκυρα, επειδή ακριβώς είχαμε σφραγίσει τα σύνορα και δεν μπορούσε να μας εκβιάζει έτσι εύκολα ο </w:t>
      </w:r>
      <w:proofErr w:type="spellStart"/>
      <w:r>
        <w:rPr>
          <w:rFonts w:eastAsia="Times New Roman" w:cs="Times New Roman"/>
          <w:szCs w:val="24"/>
        </w:rPr>
        <w:t>Ερντογάν</w:t>
      </w:r>
      <w:proofErr w:type="spellEnd"/>
      <w:r>
        <w:rPr>
          <w:rFonts w:eastAsia="Times New Roman" w:cs="Times New Roman"/>
          <w:szCs w:val="24"/>
        </w:rPr>
        <w:t>. Εσείς ανοίξατ</w:t>
      </w:r>
      <w:r>
        <w:rPr>
          <w:rFonts w:eastAsia="Times New Roman" w:cs="Times New Roman"/>
          <w:szCs w:val="24"/>
        </w:rPr>
        <w:t xml:space="preserve">ε τα σύνορα και τώρα ο </w:t>
      </w:r>
      <w:proofErr w:type="spellStart"/>
      <w:r>
        <w:rPr>
          <w:rFonts w:eastAsia="Times New Roman" w:cs="Times New Roman"/>
          <w:szCs w:val="24"/>
        </w:rPr>
        <w:t>Ερντογάν</w:t>
      </w:r>
      <w:proofErr w:type="spellEnd"/>
      <w:r>
        <w:rPr>
          <w:rFonts w:eastAsia="Times New Roman" w:cs="Times New Roman"/>
          <w:szCs w:val="24"/>
        </w:rPr>
        <w:t xml:space="preserve"> εκβιάζει την Ελλάδα κάθε μέρα ότι θα ανοίξει και άλλο τους μοχλούς, την κάνουλα. Εμείς ανοίξαμε την </w:t>
      </w:r>
      <w:proofErr w:type="spellStart"/>
      <w:r>
        <w:rPr>
          <w:rFonts w:eastAsia="Times New Roman" w:cs="Times New Roman"/>
          <w:szCs w:val="24"/>
        </w:rPr>
        <w:t>Αμυγδαλέζα</w:t>
      </w:r>
      <w:proofErr w:type="spellEnd"/>
      <w:r>
        <w:rPr>
          <w:rFonts w:eastAsia="Times New Roman" w:cs="Times New Roman"/>
          <w:szCs w:val="24"/>
        </w:rPr>
        <w:t xml:space="preserve"> και διώχναμε λαθρομετανάστες, όπως κάνει τώρα και η Γαλλία. Εσείς κλείσατε την </w:t>
      </w:r>
      <w:proofErr w:type="spellStart"/>
      <w:r>
        <w:rPr>
          <w:rFonts w:eastAsia="Times New Roman" w:cs="Times New Roman"/>
          <w:szCs w:val="24"/>
        </w:rPr>
        <w:t>Αμυγδαλέζα</w:t>
      </w:r>
      <w:proofErr w:type="spellEnd"/>
      <w:r>
        <w:rPr>
          <w:rFonts w:eastAsia="Times New Roman" w:cs="Times New Roman"/>
          <w:szCs w:val="24"/>
        </w:rPr>
        <w:t xml:space="preserve"> και ανοίξατε δεκάδες </w:t>
      </w:r>
      <w:r>
        <w:rPr>
          <w:rFonts w:eastAsia="Times New Roman" w:cs="Times New Roman"/>
          <w:szCs w:val="24"/>
          <w:lang w:val="en-US"/>
        </w:rPr>
        <w:t>ho</w:t>
      </w:r>
      <w:r>
        <w:rPr>
          <w:rFonts w:eastAsia="Times New Roman" w:cs="Times New Roman"/>
          <w:szCs w:val="24"/>
          <w:lang w:val="en-US"/>
        </w:rPr>
        <w:t>t</w:t>
      </w:r>
      <w:r w:rsidRPr="007B0914">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στα νησιά.</w:t>
      </w:r>
    </w:p>
    <w:p w14:paraId="6F5C44D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Σταδιακά αποκαθιστούσαμε τη νομιμότητα στα πανεπιστήμια. Είχαμε καταργήσει το άσυλο παρανομίας και καθαρίζαμε βήμα-βήμα τα κατειλημμένα κτήρια από τις συμμορίες των κουκουλοφόρων. Εσείς επαναφέρατε το άσυλο ανομίας και σήμερα έχουμε αιματηρά επεισόδια φοιτ</w:t>
      </w:r>
      <w:r>
        <w:rPr>
          <w:rFonts w:eastAsia="Times New Roman" w:cs="Times New Roman"/>
          <w:szCs w:val="24"/>
        </w:rPr>
        <w:t xml:space="preserve">ητών </w:t>
      </w:r>
      <w:r>
        <w:rPr>
          <w:rFonts w:eastAsia="Times New Roman" w:cs="Times New Roman"/>
          <w:szCs w:val="24"/>
        </w:rPr>
        <w:t xml:space="preserve">και </w:t>
      </w:r>
      <w:r>
        <w:rPr>
          <w:rFonts w:eastAsia="Times New Roman" w:cs="Times New Roman"/>
          <w:szCs w:val="24"/>
        </w:rPr>
        <w:t>κατά καθηγητών όλων των ειδών από όλα τα πανεπιστήμια.</w:t>
      </w:r>
    </w:p>
    <w:p w14:paraId="6F5C44D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Εσείς παραδώσατε ολόκληρη την Αθήνα στο έλεος του «</w:t>
      </w:r>
      <w:proofErr w:type="spellStart"/>
      <w:r>
        <w:rPr>
          <w:rFonts w:eastAsia="Times New Roman" w:cs="Times New Roman"/>
          <w:szCs w:val="24"/>
        </w:rPr>
        <w:t>Ρουβίκωνα</w:t>
      </w:r>
      <w:proofErr w:type="spellEnd"/>
      <w:r>
        <w:rPr>
          <w:rFonts w:eastAsia="Times New Roman" w:cs="Times New Roman"/>
          <w:szCs w:val="24"/>
        </w:rPr>
        <w:t>» και των άλλων ταγμάτων εφόδου</w:t>
      </w:r>
      <w:r>
        <w:rPr>
          <w:rFonts w:eastAsia="Times New Roman" w:cs="Times New Roman"/>
          <w:szCs w:val="24"/>
        </w:rPr>
        <w:t>,</w:t>
      </w:r>
      <w:r>
        <w:rPr>
          <w:rFonts w:eastAsia="Times New Roman" w:cs="Times New Roman"/>
          <w:szCs w:val="24"/>
        </w:rPr>
        <w:t xml:space="preserve"> που είτε δημιουργήσατε είτε ανεχθήκατε και που τώρα πια επεκτείνουν τη δραστηριότητά τους και εκτός</w:t>
      </w:r>
      <w:r>
        <w:rPr>
          <w:rFonts w:eastAsia="Times New Roman" w:cs="Times New Roman"/>
          <w:szCs w:val="24"/>
        </w:rPr>
        <w:t xml:space="preserve"> Αθηνών. Αφήσατε χιλιάδες καταδικασμένους για κακούργημα από τις φυλακές, πολλοί από τους οποίους, όταν βγαίνουν, εγκληματούν ξανά.</w:t>
      </w:r>
    </w:p>
    <w:p w14:paraId="6F5C44D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ρωτάω,</w:t>
      </w:r>
      <w:r>
        <w:rPr>
          <w:rFonts w:eastAsia="Times New Roman" w:cs="Times New Roman"/>
          <w:szCs w:val="24"/>
        </w:rPr>
        <w:t xml:space="preserve"> πραγματικά: </w:t>
      </w:r>
      <w:r>
        <w:rPr>
          <w:rFonts w:eastAsia="Times New Roman" w:cs="Times New Roman"/>
          <w:szCs w:val="24"/>
        </w:rPr>
        <w:t>α</w:t>
      </w:r>
      <w:r>
        <w:rPr>
          <w:rFonts w:eastAsia="Times New Roman" w:cs="Times New Roman"/>
          <w:szCs w:val="24"/>
        </w:rPr>
        <w:t>λήθεια, αυτό σας πονά</w:t>
      </w:r>
      <w:r>
        <w:rPr>
          <w:rFonts w:eastAsia="Times New Roman" w:cs="Times New Roman"/>
          <w:szCs w:val="24"/>
        </w:rPr>
        <w:t>ει</w:t>
      </w:r>
      <w:r>
        <w:rPr>
          <w:rFonts w:eastAsia="Times New Roman" w:cs="Times New Roman"/>
          <w:szCs w:val="24"/>
        </w:rPr>
        <w:t xml:space="preserve"> όταν το βλέπετε; Μήπως δεν θέλετε να το βλέπετε;</w:t>
      </w:r>
      <w:r>
        <w:rPr>
          <w:rFonts w:eastAsia="Times New Roman" w:cs="Times New Roman"/>
          <w:szCs w:val="24"/>
        </w:rPr>
        <w:t xml:space="preserve"> Και ύστερα</w:t>
      </w:r>
      <w:r>
        <w:rPr>
          <w:rFonts w:eastAsia="Times New Roman" w:cs="Times New Roman"/>
          <w:szCs w:val="24"/>
        </w:rPr>
        <w:t xml:space="preserve"> ζητάτε από τον α</w:t>
      </w:r>
      <w:r>
        <w:rPr>
          <w:rFonts w:eastAsia="Times New Roman" w:cs="Times New Roman"/>
          <w:szCs w:val="24"/>
        </w:rPr>
        <w:t>νήμπορο κόσμο, όταν μπαίνουν οι ληστές στο σπίτι τους, να κάνουν πως κοιμούνται. Τέτοιο κατάντημα!</w:t>
      </w:r>
    </w:p>
    <w:p w14:paraId="6F5C44D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Είναι τόσο εφιαλτικά πια τα αδιέξοδα στα οποία έχετε οδηγήσει τη χώρα</w:t>
      </w:r>
      <w:r>
        <w:rPr>
          <w:rFonts w:eastAsia="Times New Roman" w:cs="Times New Roman"/>
          <w:szCs w:val="24"/>
        </w:rPr>
        <w:t>,</w:t>
      </w:r>
      <w:r>
        <w:rPr>
          <w:rFonts w:eastAsia="Times New Roman" w:cs="Times New Roman"/>
          <w:szCs w:val="24"/>
        </w:rPr>
        <w:t xml:space="preserve"> που αναζητήσατε κατασκευασμένα θύματα να τα σπιλώσετε και να στρέψετε την προσοχή του </w:t>
      </w:r>
      <w:r>
        <w:rPr>
          <w:rFonts w:eastAsia="Times New Roman" w:cs="Times New Roman"/>
          <w:szCs w:val="24"/>
        </w:rPr>
        <w:t>κόσμου πάνω τους, για να μη βλέπει τις δικές σας τραγικές αποτυχίες.</w:t>
      </w:r>
    </w:p>
    <w:p w14:paraId="6F5C44D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Το πιο αποκαλυπτικό: Ανοίξατε την υπόθεση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F73435">
        <w:rPr>
          <w:rFonts w:eastAsia="Times New Roman" w:cs="Times New Roman"/>
          <w:szCs w:val="24"/>
        </w:rPr>
        <w:t xml:space="preserve"> </w:t>
      </w:r>
      <w:r>
        <w:rPr>
          <w:rFonts w:eastAsia="Times New Roman" w:cs="Times New Roman"/>
          <w:szCs w:val="24"/>
        </w:rPr>
        <w:t>σε βάρος μας μια μέρα μετά από το τεράστιο συλλαλητήριο στην Αθήνα, όπου εκατοντάδες χιλιάδες κόσμ</w:t>
      </w:r>
      <w:r>
        <w:rPr>
          <w:rFonts w:eastAsia="Times New Roman" w:cs="Times New Roman"/>
          <w:szCs w:val="24"/>
        </w:rPr>
        <w:t>ου</w:t>
      </w:r>
      <w:r>
        <w:rPr>
          <w:rFonts w:eastAsia="Times New Roman" w:cs="Times New Roman"/>
          <w:szCs w:val="24"/>
        </w:rPr>
        <w:t xml:space="preserve"> βροντοφώναξ</w:t>
      </w:r>
      <w:r>
        <w:rPr>
          <w:rFonts w:eastAsia="Times New Roman" w:cs="Times New Roman"/>
          <w:szCs w:val="24"/>
        </w:rPr>
        <w:t>αν</w:t>
      </w:r>
      <w:r>
        <w:rPr>
          <w:rFonts w:eastAsia="Times New Roman" w:cs="Times New Roman"/>
          <w:szCs w:val="24"/>
        </w:rPr>
        <w:t xml:space="preserve"> ότι </w:t>
      </w:r>
      <w:r>
        <w:rPr>
          <w:rFonts w:eastAsia="Times New Roman" w:cs="Times New Roman"/>
          <w:szCs w:val="24"/>
        </w:rPr>
        <w:t>«</w:t>
      </w:r>
      <w:r>
        <w:rPr>
          <w:rFonts w:eastAsia="Times New Roman" w:cs="Times New Roman"/>
          <w:szCs w:val="24"/>
        </w:rPr>
        <w:t xml:space="preserve">Μακεδονία </w:t>
      </w:r>
      <w:r>
        <w:rPr>
          <w:rFonts w:eastAsia="Times New Roman" w:cs="Times New Roman"/>
          <w:szCs w:val="24"/>
        </w:rPr>
        <w:t>είναι η Ελλάδα</w:t>
      </w:r>
      <w:r>
        <w:rPr>
          <w:rFonts w:eastAsia="Times New Roman" w:cs="Times New Roman"/>
          <w:szCs w:val="24"/>
        </w:rPr>
        <w:t>»</w:t>
      </w:r>
      <w:r>
        <w:rPr>
          <w:rFonts w:eastAsia="Times New Roman" w:cs="Times New Roman"/>
          <w:szCs w:val="24"/>
        </w:rPr>
        <w:t>. Τέτοιος ήταν ο πανικός σας. Πήγατε να τους βγάλετε όλους ακροδεξιούς, γραφικούς, περιθωριακούς, αλλά σας πρόλαβε και σας αποστόμωσε ο Μίκης. Σας είπε «</w:t>
      </w:r>
      <w:proofErr w:type="spellStart"/>
      <w:r>
        <w:rPr>
          <w:rFonts w:eastAsia="Times New Roman" w:cs="Times New Roman"/>
          <w:szCs w:val="24"/>
        </w:rPr>
        <w:t>εθνομηδενιστές</w:t>
      </w:r>
      <w:proofErr w:type="spellEnd"/>
      <w:r>
        <w:rPr>
          <w:rFonts w:eastAsia="Times New Roman" w:cs="Times New Roman"/>
          <w:szCs w:val="24"/>
        </w:rPr>
        <w:t xml:space="preserve">» και μάλιστα οι πιο επικίνδυνοι, οι «αριστερόστροφοι </w:t>
      </w:r>
      <w:proofErr w:type="spellStart"/>
      <w:r>
        <w:rPr>
          <w:rFonts w:eastAsia="Times New Roman" w:cs="Times New Roman"/>
          <w:szCs w:val="24"/>
        </w:rPr>
        <w:t>εθνομηδενιστές</w:t>
      </w:r>
      <w:proofErr w:type="spellEnd"/>
      <w:r>
        <w:rPr>
          <w:rFonts w:eastAsia="Times New Roman" w:cs="Times New Roman"/>
          <w:szCs w:val="24"/>
        </w:rPr>
        <w:t>».</w:t>
      </w:r>
    </w:p>
    <w:p w14:paraId="6F5C44D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Χρε</w:t>
      </w:r>
      <w:r>
        <w:rPr>
          <w:rFonts w:eastAsia="Times New Roman" w:cs="Times New Roman"/>
          <w:szCs w:val="24"/>
        </w:rPr>
        <w:t>ιάζεστε, λοιπόν, εξιλαστήρια θύματα για να γλ</w:t>
      </w:r>
      <w:r>
        <w:rPr>
          <w:rFonts w:eastAsia="Times New Roman" w:cs="Times New Roman"/>
          <w:szCs w:val="24"/>
        </w:rPr>
        <w:t>ι</w:t>
      </w:r>
      <w:r>
        <w:rPr>
          <w:rFonts w:eastAsia="Times New Roman" w:cs="Times New Roman"/>
          <w:szCs w:val="24"/>
        </w:rPr>
        <w:t>τώσετε, αλλά δεν γλ</w:t>
      </w:r>
      <w:r>
        <w:rPr>
          <w:rFonts w:eastAsia="Times New Roman" w:cs="Times New Roman"/>
          <w:szCs w:val="24"/>
        </w:rPr>
        <w:t>ι</w:t>
      </w:r>
      <w:r>
        <w:rPr>
          <w:rFonts w:eastAsia="Times New Roman" w:cs="Times New Roman"/>
          <w:szCs w:val="24"/>
        </w:rPr>
        <w:t>τώνετε. Εμείς δεν πρόκειται να είμαστε τα εξιλαστήρια θύματα για τη δική σας πλήρη χρεοκοπία. Ήδη έχετε πατήσει πάνω στις νάρκες σας.</w:t>
      </w:r>
    </w:p>
    <w:p w14:paraId="6F5C44D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Θα σας πω και κάτι τελευταίο και τελειώνω, κύριε Πρόεδρε</w:t>
      </w:r>
      <w:r>
        <w:rPr>
          <w:rFonts w:eastAsia="Times New Roman" w:cs="Times New Roman"/>
          <w:szCs w:val="24"/>
        </w:rPr>
        <w:t xml:space="preserve">. Θα πρέπει να ξέρει ο Αρχηγός </w:t>
      </w:r>
      <w:r>
        <w:rPr>
          <w:rFonts w:eastAsia="Times New Roman" w:cs="Times New Roman"/>
          <w:szCs w:val="24"/>
        </w:rPr>
        <w:t>σας…</w:t>
      </w:r>
      <w:r>
        <w:rPr>
          <w:rFonts w:eastAsia="Times New Roman" w:cs="Times New Roman"/>
          <w:szCs w:val="24"/>
        </w:rPr>
        <w:t xml:space="preserve"> </w:t>
      </w:r>
    </w:p>
    <w:p w14:paraId="6F5C44D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Τι προσποιείται τον ηγέτη; Άλλο καιροσκόπος, άλλο ηγέτης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Ά</w:t>
      </w:r>
      <w:r>
        <w:rPr>
          <w:rFonts w:eastAsia="Times New Roman" w:cs="Times New Roman"/>
          <w:szCs w:val="24"/>
        </w:rPr>
        <w:t>λλο αυτός που καβαλάει το κύμα και όπου τον βγάλει και άλλο αυτός που μπορεί να δαμάσει το κύμα εκεί που χρειάζεται και αν χρειαστεί να κολυμπήσει και κόντρα στ</w:t>
      </w:r>
      <w:r>
        <w:rPr>
          <w:rFonts w:eastAsia="Times New Roman" w:cs="Times New Roman"/>
          <w:szCs w:val="24"/>
        </w:rPr>
        <w:t>ο κύμα.</w:t>
      </w:r>
    </w:p>
    <w:p w14:paraId="6F5C44D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θ</w:t>
      </w:r>
      <w:r>
        <w:rPr>
          <w:rFonts w:eastAsia="Times New Roman" w:cs="Times New Roman"/>
          <w:szCs w:val="24"/>
        </w:rPr>
        <w:t xml:space="preserve">α κλείσω με μία συμβουλή. Βγείτε από την αυταπάτη ότι η σκευωρία εναντίον μας μπορεί τάχα να σας διασώσει. Δεν μπορεί. Θα σας χαντακώσει. </w:t>
      </w:r>
    </w:p>
    <w:p w14:paraId="6F5C44D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Είχα προειδοποιήσει να μη συμβεί το ατύχημα, να μη γίνετε εσείς οι μοιραίοι άνθρωποι για τη χώρα. Δυστυχ</w:t>
      </w:r>
      <w:r>
        <w:rPr>
          <w:rFonts w:eastAsia="Times New Roman" w:cs="Times New Roman"/>
          <w:szCs w:val="24"/>
        </w:rPr>
        <w:t>ώς</w:t>
      </w:r>
      <w:r>
        <w:rPr>
          <w:rFonts w:eastAsia="Times New Roman" w:cs="Times New Roman"/>
          <w:szCs w:val="24"/>
        </w:rPr>
        <w:t xml:space="preserve"> </w:t>
      </w:r>
      <w:r>
        <w:rPr>
          <w:rFonts w:eastAsia="Times New Roman" w:cs="Times New Roman"/>
          <w:szCs w:val="24"/>
        </w:rPr>
        <w:t xml:space="preserve">έγινε. </w:t>
      </w:r>
    </w:p>
    <w:p w14:paraId="6F5C44D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Η χώρα, ωστόσο, δεν μπορεί να επιβιώσει έτσι όπως πάνε τα πράγματα. Θα επιβιώσει μετά από εσάς και μετά από τις αυταπάτες σας, παρά τον διχασμό που προσπαθείτε να επιβάλετε, παρά τα ψέματα που είπατε, παρά τις καταστροφές που προκαλέσατε. </w:t>
      </w:r>
    </w:p>
    <w:p w14:paraId="6F5C44D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 ελλ</w:t>
      </w:r>
      <w:r>
        <w:rPr>
          <w:rFonts w:eastAsia="Times New Roman" w:cs="Times New Roman"/>
          <w:szCs w:val="24"/>
        </w:rPr>
        <w:t xml:space="preserve">ηνικός λαός, κυρίες και κύριοι συνάδελφοι, έχει καταλάβει πια τι γίνεται. Γι’ αυτό κι εγώ είμαι αισιόδοξος, αλλά αισιόδοξος για μια άλλη Ελλάδα. Εσείς κοιτάξτε στον καθρέφτη σας και </w:t>
      </w:r>
      <w:r>
        <w:rPr>
          <w:rFonts w:eastAsia="Times New Roman" w:cs="Times New Roman"/>
          <w:szCs w:val="24"/>
        </w:rPr>
        <w:t xml:space="preserve">να </w:t>
      </w:r>
      <w:r>
        <w:rPr>
          <w:rFonts w:eastAsia="Times New Roman" w:cs="Times New Roman"/>
          <w:szCs w:val="24"/>
        </w:rPr>
        <w:t xml:space="preserve">αναρωτηθείτε </w:t>
      </w:r>
      <w:r>
        <w:rPr>
          <w:rFonts w:eastAsia="Times New Roman" w:cs="Times New Roman"/>
          <w:szCs w:val="24"/>
        </w:rPr>
        <w:t>α</w:t>
      </w:r>
      <w:r>
        <w:rPr>
          <w:rFonts w:eastAsia="Times New Roman" w:cs="Times New Roman"/>
          <w:szCs w:val="24"/>
        </w:rPr>
        <w:t xml:space="preserve">ν πρέπει να ντρέπεστε ή να ανησυχείτε ή και τα δύο. </w:t>
      </w:r>
    </w:p>
    <w:p w14:paraId="6F5C44D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Ευχα</w:t>
      </w:r>
      <w:r>
        <w:rPr>
          <w:rFonts w:eastAsia="Times New Roman" w:cs="Times New Roman"/>
          <w:szCs w:val="24"/>
        </w:rPr>
        <w:t>ριστώ πολύ.</w:t>
      </w:r>
    </w:p>
    <w:p w14:paraId="6F5C44D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(Παρατεταμένα χειροκροτήματα από την πτέρυγα της Νέας Δημοκρατίας)</w:t>
      </w:r>
    </w:p>
    <w:p w14:paraId="6F5C44DF"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sidRPr="002B79D2">
        <w:rPr>
          <w:rFonts w:eastAsia="Times New Roman" w:cs="Times New Roman"/>
          <w:b/>
          <w:szCs w:val="24"/>
        </w:rPr>
        <w:t>:</w:t>
      </w:r>
      <w:r>
        <w:rPr>
          <w:rFonts w:eastAsia="Times New Roman" w:cs="Times New Roman"/>
          <w:szCs w:val="24"/>
        </w:rPr>
        <w:t xml:space="preserve"> Ευχαριστώ.</w:t>
      </w:r>
    </w:p>
    <w:p w14:paraId="6F5C44E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Τον λόγο έχει ο Αναπληρωτής Υπουργός Δικαιοσύνης κ. Δημήτριος Παπαγγελόπουλος.</w:t>
      </w:r>
    </w:p>
    <w:p w14:paraId="6F5C44E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δέκα λεπτά.</w:t>
      </w:r>
    </w:p>
    <w:p w14:paraId="6F5C44E2"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sidRPr="002B79D2">
        <w:rPr>
          <w:rFonts w:eastAsia="Times New Roman" w:cs="Times New Roman"/>
          <w:b/>
          <w:szCs w:val="24"/>
        </w:rPr>
        <w:t>:</w:t>
      </w:r>
      <w:r>
        <w:rPr>
          <w:rFonts w:eastAsia="Times New Roman" w:cs="Times New Roman"/>
          <w:szCs w:val="24"/>
        </w:rPr>
        <w:t xml:space="preserve"> Κύριε Πρόεδρε, κυρίες και κύριοι, πριν από σαράντα χρόνια ακριβώς η Ελλάδα με Πρωθυπουργό τον Κωνσταντίνο Καραμανλή έγινε δεκτή στην Ευρωπαϊκή Ένωση </w:t>
      </w:r>
      <w:r>
        <w:rPr>
          <w:rFonts w:eastAsia="Times New Roman" w:cs="Times New Roman"/>
          <w:szCs w:val="24"/>
        </w:rPr>
        <w:t xml:space="preserve">ως </w:t>
      </w:r>
      <w:r>
        <w:rPr>
          <w:rFonts w:eastAsia="Times New Roman" w:cs="Times New Roman"/>
          <w:szCs w:val="24"/>
        </w:rPr>
        <w:t>ισό</w:t>
      </w:r>
      <w:r>
        <w:rPr>
          <w:rFonts w:eastAsia="Times New Roman" w:cs="Times New Roman"/>
          <w:szCs w:val="24"/>
        </w:rPr>
        <w:t xml:space="preserve">τιμο μέλος. </w:t>
      </w:r>
    </w:p>
    <w:p w14:paraId="6F5C44E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20248F">
        <w:rPr>
          <w:rFonts w:eastAsia="Times New Roman" w:cs="Times New Roman"/>
          <w:b/>
          <w:szCs w:val="24"/>
        </w:rPr>
        <w:t>ΓΕΩΡΓΙΟΣ ΒΑΡΕΜΕΝΟΣ</w:t>
      </w:r>
      <w:r>
        <w:rPr>
          <w:rFonts w:eastAsia="Times New Roman" w:cs="Times New Roman"/>
          <w:szCs w:val="24"/>
        </w:rPr>
        <w:t>)</w:t>
      </w:r>
    </w:p>
    <w:p w14:paraId="6F5C44E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Σήμερα, σε πολύ λίγο χρονικό διάστημα, με Πρωθυπουργό τον Αλέξη Τσίπρα …</w:t>
      </w:r>
    </w:p>
    <w:p w14:paraId="6F5C44E5" w14:textId="77777777" w:rsidR="0016272D" w:rsidRDefault="008D6B83">
      <w:pPr>
        <w:spacing w:line="600" w:lineRule="auto"/>
        <w:ind w:firstLine="720"/>
        <w:jc w:val="center"/>
        <w:rPr>
          <w:rFonts w:eastAsia="Times New Roman" w:cs="Times New Roman"/>
          <w:szCs w:val="24"/>
        </w:rPr>
      </w:pPr>
      <w:r w:rsidRPr="002B79D2">
        <w:rPr>
          <w:rFonts w:eastAsia="Times New Roman" w:cs="Times New Roman"/>
          <w:szCs w:val="24"/>
        </w:rPr>
        <w:t>(</w:t>
      </w: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της Νέας Δημοκρατίας)</w:t>
      </w:r>
    </w:p>
    <w:p w14:paraId="6F5C44E6"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ΣΟΦΙΑ Β</w:t>
      </w:r>
      <w:r>
        <w:rPr>
          <w:rFonts w:eastAsia="Times New Roman" w:cs="Times New Roman"/>
          <w:b/>
          <w:szCs w:val="24"/>
        </w:rPr>
        <w:t>ΟΥΛΤΕΨΗ</w:t>
      </w:r>
      <w:r w:rsidRPr="002B79D2">
        <w:rPr>
          <w:rFonts w:eastAsia="Times New Roman" w:cs="Times New Roman"/>
          <w:b/>
          <w:szCs w:val="24"/>
        </w:rPr>
        <w:t>:</w:t>
      </w:r>
      <w:r w:rsidRPr="002B79D2">
        <w:rPr>
          <w:rFonts w:eastAsia="Times New Roman" w:cs="Times New Roman"/>
          <w:szCs w:val="24"/>
        </w:rPr>
        <w:t xml:space="preserve"> </w:t>
      </w:r>
      <w:r>
        <w:rPr>
          <w:rFonts w:eastAsia="Times New Roman" w:cs="Times New Roman"/>
          <w:szCs w:val="24"/>
        </w:rPr>
        <w:t>Άντε πάλι!</w:t>
      </w:r>
    </w:p>
    <w:p w14:paraId="6F5C44E7"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sidRPr="002B79D2">
        <w:rPr>
          <w:rFonts w:eastAsia="Times New Roman" w:cs="Times New Roman"/>
          <w:b/>
          <w:szCs w:val="24"/>
        </w:rPr>
        <w:t>:</w:t>
      </w:r>
      <w:r>
        <w:rPr>
          <w:rFonts w:eastAsia="Times New Roman" w:cs="Times New Roman"/>
          <w:szCs w:val="24"/>
        </w:rPr>
        <w:t xml:space="preserve"> Ησυχία, παρακαλώ.</w:t>
      </w:r>
    </w:p>
    <w:p w14:paraId="6F5C44E8"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Βλέπω ότι κάποιοι παραμένετε πιστοί στο ήθος σας και στη συμπεριφορά σας. Είναι ευκα</w:t>
      </w:r>
      <w:r>
        <w:rPr>
          <w:rFonts w:eastAsia="Times New Roman" w:cs="Times New Roman"/>
          <w:szCs w:val="24"/>
        </w:rPr>
        <w:t>ιρία να κρίνει η Βουλή και ο κόσμος</w:t>
      </w:r>
      <w:r>
        <w:rPr>
          <w:rFonts w:eastAsia="Times New Roman" w:cs="Times New Roman"/>
          <w:szCs w:val="24"/>
        </w:rPr>
        <w:t>,</w:t>
      </w:r>
      <w:r>
        <w:rPr>
          <w:rFonts w:eastAsia="Times New Roman" w:cs="Times New Roman"/>
          <w:szCs w:val="24"/>
        </w:rPr>
        <w:t xml:space="preserve"> που τυχόν βλέπει</w:t>
      </w:r>
      <w:r>
        <w:rPr>
          <w:rFonts w:eastAsia="Times New Roman" w:cs="Times New Roman"/>
          <w:szCs w:val="24"/>
        </w:rPr>
        <w:t>,</w:t>
      </w:r>
      <w:r>
        <w:rPr>
          <w:rFonts w:eastAsia="Times New Roman" w:cs="Times New Roman"/>
          <w:szCs w:val="24"/>
        </w:rPr>
        <w:t xml:space="preserve"> τη διαφορά ήθους μεταξύ της Κυβέρνησης και εμού προσωπικά και κάποιων εξ υμών, ευτυχώς όχι όλων. Χαίρομαι που δεν είναι όλοι και καταλαβαίνετε τι εννοώ. </w:t>
      </w:r>
    </w:p>
    <w:p w14:paraId="6F5C44E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Επαναλαμβάνω, λοιπόν, ότι σήμερα, σε πολύ λίγο </w:t>
      </w:r>
      <w:r>
        <w:rPr>
          <w:rFonts w:eastAsia="Times New Roman" w:cs="Times New Roman"/>
          <w:szCs w:val="24"/>
        </w:rPr>
        <w:t>χρονικό διάστημα, με Πρωθυπουργό τον Αλέξη Τσίπρα, επιστρέφει στην Ευρωπαϊκή Ένωση και πάλι ως ισότιμος εταίρος. Αυτό επιτυγχάνεται κυρίως χάρη στις θυσίες του ελληνικού λαού…</w:t>
      </w:r>
    </w:p>
    <w:p w14:paraId="6F5C44EA"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F5C44EB"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sidRPr="002B79D2">
        <w:rPr>
          <w:rFonts w:eastAsia="Times New Roman" w:cs="Times New Roman"/>
          <w:b/>
          <w:szCs w:val="24"/>
        </w:rPr>
        <w:t>:</w:t>
      </w:r>
      <w:r>
        <w:rPr>
          <w:rFonts w:eastAsia="Times New Roman" w:cs="Times New Roman"/>
          <w:szCs w:val="24"/>
        </w:rPr>
        <w:t xml:space="preserve"> Παρακαλώ πολύ τις κυρίες να κάνουν λίγο ησυχία. Με </w:t>
      </w:r>
      <w:proofErr w:type="spellStart"/>
      <w:r>
        <w:rPr>
          <w:rFonts w:eastAsia="Times New Roman" w:cs="Times New Roman"/>
          <w:szCs w:val="24"/>
        </w:rPr>
        <w:t>συγχωρείτε</w:t>
      </w:r>
      <w:proofErr w:type="spellEnd"/>
      <w:r>
        <w:rPr>
          <w:rFonts w:eastAsia="Times New Roman" w:cs="Times New Roman"/>
          <w:szCs w:val="24"/>
        </w:rPr>
        <w:t xml:space="preserve"> που σας διακόπτουμε.</w:t>
      </w:r>
    </w:p>
    <w:p w14:paraId="6F5C44E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Κυρία Μπακογιάννη, συγγνώμη για τη διακοπή, αλλά υπάρχει και ομιλητής στο Βήμα. </w:t>
      </w:r>
    </w:p>
    <w:p w14:paraId="6F5C44ED"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sidRPr="001A69F5">
        <w:rPr>
          <w:rFonts w:eastAsia="Times New Roman" w:cs="Times New Roman"/>
          <w:b/>
          <w:szCs w:val="24"/>
        </w:rPr>
        <w:t>:</w:t>
      </w:r>
      <w:r w:rsidRPr="001A69F5">
        <w:rPr>
          <w:rFonts w:eastAsia="Times New Roman" w:cs="Times New Roman"/>
          <w:szCs w:val="24"/>
        </w:rPr>
        <w:t xml:space="preserve"> </w:t>
      </w:r>
      <w:r>
        <w:rPr>
          <w:rFonts w:eastAsia="Times New Roman" w:cs="Times New Roman"/>
          <w:szCs w:val="24"/>
        </w:rPr>
        <w:t>Η αλήθεια είναι ότι με διακόψατε, κύριε Πρόεδρε!</w:t>
      </w:r>
    </w:p>
    <w:p w14:paraId="6F5C44EE"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(Γέλωτες από την πτέρ</w:t>
      </w:r>
      <w:r>
        <w:rPr>
          <w:rFonts w:eastAsia="Times New Roman" w:cs="Times New Roman"/>
          <w:szCs w:val="24"/>
        </w:rPr>
        <w:t>υγα της Νέας Δημοκρατίας)</w:t>
      </w:r>
    </w:p>
    <w:p w14:paraId="6F5C44EF"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Συνεχίστε, κύριε Υπουργέ.</w:t>
      </w:r>
    </w:p>
    <w:p w14:paraId="6F5C44F0"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Αυτό επιτυγχάνεται κυρίως χάρη στις θυσίες του ελληνικού λαού και δευτ</w:t>
      </w:r>
      <w:r>
        <w:rPr>
          <w:rFonts w:eastAsia="Times New Roman" w:cs="Times New Roman"/>
          <w:szCs w:val="24"/>
        </w:rPr>
        <w:t xml:space="preserve">ερευόντως χάρη στην αποφασιστικότητα και την αποτελεσματικότητα της Κυβέρνησης. </w:t>
      </w:r>
    </w:p>
    <w:p w14:paraId="6F5C44F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Οι προσπάθειες κάποιων</w:t>
      </w:r>
      <w:r>
        <w:rPr>
          <w:rFonts w:eastAsia="Times New Roman" w:cs="Times New Roman"/>
          <w:szCs w:val="24"/>
        </w:rPr>
        <w:t>,</w:t>
      </w:r>
      <w:r>
        <w:rPr>
          <w:rFonts w:eastAsia="Times New Roman" w:cs="Times New Roman"/>
          <w:szCs w:val="24"/>
        </w:rPr>
        <w:t xml:space="preserve"> να αποτρέψουν να πιστωθεί η Κυβέρνηση αυτή την ιστορική επιτυχία, απέτυχαν παταγωδώς. Για άλλη μια φορά</w:t>
      </w:r>
      <w:r>
        <w:rPr>
          <w:rFonts w:eastAsia="Times New Roman" w:cs="Times New Roman"/>
          <w:szCs w:val="24"/>
        </w:rPr>
        <w:t xml:space="preserve"> το παλαιό πολιτικό σύστημα στον βωμό των μικροπολιτικών του συμφερόντων θυσίασε και εξακολουθεί να θυσιάζει τα μεγάλα συμφέροντα του λαού και της πατρίδας. Η φ</w:t>
      </w:r>
      <w:r>
        <w:rPr>
          <w:rFonts w:eastAsia="Times New Roman" w:cs="Times New Roman"/>
          <w:szCs w:val="24"/>
        </w:rPr>
        <w:t>τ</w:t>
      </w:r>
      <w:r>
        <w:rPr>
          <w:rFonts w:eastAsia="Times New Roman" w:cs="Times New Roman"/>
          <w:szCs w:val="24"/>
        </w:rPr>
        <w:t xml:space="preserve">ηνή προπαγάνδα, που επαναλαμβάνεται αδιάκοπα και λυσσαλέα από τα συστημικά </w:t>
      </w:r>
      <w:r>
        <w:rPr>
          <w:rFonts w:eastAsia="Times New Roman" w:cs="Times New Roman"/>
          <w:szCs w:val="24"/>
        </w:rPr>
        <w:t>μέσα ενημέρωσης</w:t>
      </w:r>
      <w:r>
        <w:rPr>
          <w:rFonts w:eastAsia="Times New Roman" w:cs="Times New Roman"/>
          <w:szCs w:val="24"/>
        </w:rPr>
        <w:t>, δεν</w:t>
      </w:r>
      <w:r>
        <w:rPr>
          <w:rFonts w:eastAsia="Times New Roman" w:cs="Times New Roman"/>
          <w:szCs w:val="24"/>
        </w:rPr>
        <w:t xml:space="preserve"> μπορεί να αλλάξει αυτή την πραγματικότητα. Η Κυβέρνηση πέτυχε εκεί που όλοι οι άλλοι είχαν αποτύχει και αυτό κάποιοι δεν μπορούν να το συγχωρήσουν. Σε λίγο, σε πολύ λίγο, η Ελλάδα εξέρχεται της </w:t>
      </w:r>
      <w:proofErr w:type="spellStart"/>
      <w:r>
        <w:rPr>
          <w:rFonts w:eastAsia="Times New Roman" w:cs="Times New Roman"/>
          <w:szCs w:val="24"/>
        </w:rPr>
        <w:t>μνημονιακής</w:t>
      </w:r>
      <w:proofErr w:type="spellEnd"/>
      <w:r>
        <w:rPr>
          <w:rFonts w:eastAsia="Times New Roman" w:cs="Times New Roman"/>
          <w:szCs w:val="24"/>
        </w:rPr>
        <w:t xml:space="preserve"> κατοχής και ο εφιάλτης των τελευταίων οκτώ χρόνων</w:t>
      </w:r>
      <w:r>
        <w:rPr>
          <w:rFonts w:eastAsia="Times New Roman" w:cs="Times New Roman"/>
          <w:szCs w:val="24"/>
        </w:rPr>
        <w:t xml:space="preserve"> τελειώνει οριστικά. </w:t>
      </w:r>
    </w:p>
    <w:p w14:paraId="6F5C44F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Αυτόν τον εφιάλτη τον βίωσε ο ελληνικός λαός εντελώς άδικα και εντελώς αδικαιολόγητα. Οι ευθύνες των υπαιτίων της εθνικής καταστροφής</w:t>
      </w:r>
      <w:r>
        <w:rPr>
          <w:rFonts w:eastAsia="Times New Roman" w:cs="Times New Roman"/>
          <w:szCs w:val="24"/>
        </w:rPr>
        <w:t>,</w:t>
      </w:r>
      <w:r>
        <w:rPr>
          <w:rFonts w:eastAsia="Times New Roman" w:cs="Times New Roman"/>
          <w:szCs w:val="24"/>
        </w:rPr>
        <w:t xml:space="preserve"> που προκάλεσε οικονομική –και όχι μόνο- υποταγή της Ελλάδας είναι απαράγραπτες στη συνείδηση όλων τ</w:t>
      </w:r>
      <w:r>
        <w:rPr>
          <w:rFonts w:eastAsia="Times New Roman" w:cs="Times New Roman"/>
          <w:szCs w:val="24"/>
        </w:rPr>
        <w:t>ων Ελλήνων. Αυτές οι ευθύνες ανήκουν κατ’ αρχ</w:t>
      </w:r>
      <w:r>
        <w:rPr>
          <w:rFonts w:eastAsia="Times New Roman" w:cs="Times New Roman"/>
          <w:szCs w:val="24"/>
        </w:rPr>
        <w:t>άς</w:t>
      </w:r>
      <w:r>
        <w:rPr>
          <w:rFonts w:eastAsia="Times New Roman" w:cs="Times New Roman"/>
          <w:szCs w:val="24"/>
        </w:rPr>
        <w:t xml:space="preserve"> στο παλαιό πολιτικό σύστημα, το οποίο στην καλύτερη περίπτωση επέδειξε ασυγχώρητη ανικανότητα και στη χειρότερη πρωτοφανή φαυλότητα. Η καταλήστευση δημοσίου χρήματος στα δημόσια έργα, στους εξοπλισμούς και στ</w:t>
      </w:r>
      <w:r>
        <w:rPr>
          <w:rFonts w:eastAsia="Times New Roman" w:cs="Times New Roman"/>
          <w:szCs w:val="24"/>
        </w:rPr>
        <w:t xml:space="preserve">ον χώρο της υγείας ξεπερνά κατά πολύ το χρέος της Ελλάδας. Γι’ αυτό δεν έχω ακούσει καμμία παρατήρηση. </w:t>
      </w:r>
    </w:p>
    <w:p w14:paraId="6F5C44F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Παρ’ όλα αυτά, όμως, εγώ πιστεύω ότι η οικονομική κρίση δεν είναι η αποκλειστική, ούτε καν η κύρια αιτία των δεινών της πατρίδας μας. Προηγήθηκε και προ</w:t>
      </w:r>
      <w:r>
        <w:rPr>
          <w:rFonts w:eastAsia="Times New Roman" w:cs="Times New Roman"/>
          <w:szCs w:val="24"/>
        </w:rPr>
        <w:t xml:space="preserve">κάλεσε τη μεγάλη οικονομική κρίση μία πολύ πιο μεγάλη κρίση, η ηθική κρίση, μία τεράστια έκπτωση αρχών και αξιών. </w:t>
      </w:r>
    </w:p>
    <w:p w14:paraId="6F5C44F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Γι’ αυτή την κρίση δεν ευθύνεται μόνο το παλαιό πολιτικό σύστημα, αλλά ευθυνόμαστε όλοι μας. Ευθύνεται το οικονομικό και εκδοτικό κατεστημένο</w:t>
      </w:r>
      <w:r>
        <w:rPr>
          <w:rFonts w:eastAsia="Times New Roman" w:cs="Times New Roman"/>
          <w:szCs w:val="24"/>
        </w:rPr>
        <w:t xml:space="preserve"> και τα φερέφωνά του</w:t>
      </w:r>
      <w:r>
        <w:rPr>
          <w:rFonts w:eastAsia="Times New Roman" w:cs="Times New Roman"/>
          <w:szCs w:val="24"/>
        </w:rPr>
        <w:t>,</w:t>
      </w:r>
      <w:r>
        <w:rPr>
          <w:rFonts w:eastAsia="Times New Roman" w:cs="Times New Roman"/>
          <w:szCs w:val="24"/>
        </w:rPr>
        <w:t xml:space="preserve"> που με τη δηλητηριώδη προπαγάνδα τους αλλοίωσαν τις πατροπαράδοτες αρχές και αξίες του λαού μας. Ευθύνεται και η πνευματική ηγεσία της χώρας που δεν αντέδρασε. Ο ελληνικός λαός τα αντιλαμβάνεται όλα αυτά, γι’ αυτό και έχει χάσει την ε</w:t>
      </w:r>
      <w:r>
        <w:rPr>
          <w:rFonts w:eastAsia="Times New Roman" w:cs="Times New Roman"/>
          <w:szCs w:val="24"/>
        </w:rPr>
        <w:t xml:space="preserve">μπιστοσύνη του και για θεσμούς και για πρόσωπα. </w:t>
      </w:r>
    </w:p>
    <w:p w14:paraId="6F5C44F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Η μεγαλύτερη βέβαια απώλεια εμπιστοσύνης αφορά το πολιτικό σύστημα. Αυτό, όμως, είναι πολύ επικίνδυνο για το δημοκρατικό και κοινοβουλευτικό μας σύστημα. Σωτήρες πάντοτε υπάρχουν και καραδοκούν. Σήμερα δε ο </w:t>
      </w:r>
      <w:r>
        <w:rPr>
          <w:rFonts w:eastAsia="Times New Roman" w:cs="Times New Roman"/>
          <w:szCs w:val="24"/>
        </w:rPr>
        <w:t>κίνδυνος είναι πολύ μεγαλύτερος, γιατί είναι διαφορετικός από το παρελθόν. Σήμερα υπάρχουν σωτήρες άλλου είδους</w:t>
      </w:r>
      <w:r>
        <w:rPr>
          <w:rFonts w:eastAsia="Times New Roman" w:cs="Times New Roman"/>
          <w:szCs w:val="24"/>
        </w:rPr>
        <w:t>,</w:t>
      </w:r>
      <w:r>
        <w:rPr>
          <w:rFonts w:eastAsia="Times New Roman" w:cs="Times New Roman"/>
          <w:szCs w:val="24"/>
        </w:rPr>
        <w:t xml:space="preserve"> που ενδύονται τον κοινοβουλευτικό μανδύα και υπάρχουν πραξικοπήματα άλλου είδους και ο </w:t>
      </w:r>
      <w:proofErr w:type="spellStart"/>
      <w:r>
        <w:rPr>
          <w:rFonts w:eastAsia="Times New Roman" w:cs="Times New Roman"/>
          <w:szCs w:val="24"/>
        </w:rPr>
        <w:t>νοών</w:t>
      </w:r>
      <w:proofErr w:type="spellEnd"/>
      <w:r>
        <w:rPr>
          <w:rFonts w:eastAsia="Times New Roman" w:cs="Times New Roman"/>
          <w:szCs w:val="24"/>
        </w:rPr>
        <w:t xml:space="preserve"> νοείτο. Είναι αδήριτη ανάγκη, λοιπόν, το πολιτικό σ</w:t>
      </w:r>
      <w:r>
        <w:rPr>
          <w:rFonts w:eastAsia="Times New Roman" w:cs="Times New Roman"/>
          <w:szCs w:val="24"/>
        </w:rPr>
        <w:t xml:space="preserve">ύστημα να επανακτήσει την εμπιστοσύνη και τον σεβασμό των Ελλήνων πολιτών. </w:t>
      </w:r>
    </w:p>
    <w:p w14:paraId="6F5C44F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Σήμερα, λοιπόν, το </w:t>
      </w:r>
      <w:r>
        <w:rPr>
          <w:rFonts w:eastAsia="Times New Roman" w:cs="Times New Roman"/>
          <w:szCs w:val="24"/>
        </w:rPr>
        <w:t>ε</w:t>
      </w:r>
      <w:r>
        <w:rPr>
          <w:rFonts w:eastAsia="Times New Roman" w:cs="Times New Roman"/>
          <w:szCs w:val="24"/>
        </w:rPr>
        <w:t xml:space="preserve">λληνικό Κοινοβούλιο έχει μια λαμπρή ευκαιρία να κάνει ένα μεγάλο βήμα στο μακρύ ταξίδι της επανάκτησης της εμπιστοσύνης του ελληνικού λαού και να αποκαταστήσει </w:t>
      </w:r>
      <w:r>
        <w:rPr>
          <w:rFonts w:eastAsia="Times New Roman" w:cs="Times New Roman"/>
          <w:szCs w:val="24"/>
        </w:rPr>
        <w:t>την ψυχική επαφή μαζί του.</w:t>
      </w:r>
    </w:p>
    <w:p w14:paraId="6F5C44F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Λίγη γενναιότητα χρειάζεται από τα κόμματα της Αντιπολίτευσης, προκειμένου να ερμηνευθεί επιτέλους σωστά το άρθρο 86 του Συντάγματος και ο διαβόητος, κατάπτυστος και ανάξιος για το δημοκρατικό μας πολίτευμα ισχύων νόμος περί ευθύ</w:t>
      </w:r>
      <w:r>
        <w:rPr>
          <w:rFonts w:eastAsia="Times New Roman" w:cs="Times New Roman"/>
          <w:szCs w:val="24"/>
        </w:rPr>
        <w:t>νης Υπουργών.</w:t>
      </w:r>
    </w:p>
    <w:p w14:paraId="6F5C44F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Σε ανύποπτο χρόνο –που μερικοί βέβαια προσπαθούν αυτό να το συνδυάσουν με τη γελοία θεωρία περί συνωμοσίας και σκευωρίας- είχα δηλώσει δημοσίως –και όχι στη Βουλή, αλλά σε κάτι ερωτήσεις που μου είχαν κάνει δημοσιογράφοι- και ήταν η νομική μο</w:t>
      </w:r>
      <w:r>
        <w:rPr>
          <w:rFonts w:eastAsia="Times New Roman" w:cs="Times New Roman"/>
          <w:szCs w:val="24"/>
        </w:rPr>
        <w:t xml:space="preserve">υ άποψη, όχι ως πολιτικού τότε, αλλά ως εισαγγελέα, ότι δεν είναι δυνατόν στα καθήκοντα του Υπουργού να συμπεριλαμβάνονται παράνομες πράξεις. Αυτό δεν είναι μόνο αδιανόητο, αλλά αποτελεί ταυτόχρονα προσβολή του δημοκρατικού μας πολιτεύματος και της κοινής </w:t>
      </w:r>
      <w:r>
        <w:rPr>
          <w:rFonts w:eastAsia="Times New Roman" w:cs="Times New Roman"/>
          <w:szCs w:val="24"/>
        </w:rPr>
        <w:t>λογικής, κυρίως της κοινής λογικής. Με απλά λόγια, είναι σαν να παραδεχόμαστε ότι στην Ελλάδα στα καθήκοντα του Υπουργού περιλαμβάνεται και το «λάδωμα».</w:t>
      </w:r>
    </w:p>
    <w:p w14:paraId="6F5C44F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Θέλω να υπενθυμίσω κάτι γι’ αυτούς που εξακολουθούν να επιμένουν στη θεωρία της σκευωρίας και ότι προετ</w:t>
      </w:r>
      <w:r>
        <w:rPr>
          <w:rFonts w:eastAsia="Times New Roman" w:cs="Times New Roman"/>
          <w:szCs w:val="24"/>
        </w:rPr>
        <w:t>οίμαζα το έδαφος δύο χρόνια πριν, διότι τελικά είμαι πολύ στρατηγικός εγκέφαλος κι άλλωστε σας έχω αιχμαλωτίσει όλους μέσα στην Κυβέρνηση του ΣΥΡΙΖΑ γιατί, όπως άκουσα, λένε ότι θα σας πάρω μαζί μου στην καταστροφή. Την άποψη αυτή, εκτός από εμένα, την έχ</w:t>
      </w:r>
      <w:r>
        <w:rPr>
          <w:rFonts w:eastAsia="Times New Roman" w:cs="Times New Roman"/>
          <w:szCs w:val="24"/>
        </w:rPr>
        <w:t>ε</w:t>
      </w:r>
      <w:r>
        <w:rPr>
          <w:rFonts w:eastAsia="Times New Roman" w:cs="Times New Roman"/>
          <w:szCs w:val="24"/>
        </w:rPr>
        <w:t>ι</w:t>
      </w:r>
      <w:r>
        <w:rPr>
          <w:rFonts w:eastAsia="Times New Roman" w:cs="Times New Roman"/>
          <w:szCs w:val="24"/>
        </w:rPr>
        <w:t xml:space="preserve"> υποστηρίξει με στέρεα νομική επιχειρηματολογία πληθώρα διακεκριμένων νομικών. Δεν θα τους επαναλάβω, μολονότι τους ξέρετε. Κάποιος είναι και Βουλευτής σημερινός της Νέας Δημοκρατίας. Άλλοι ανήκαν παλιά στη Νέα Δημοκρατία, υπήρχαν Υπουργοί του ΠΑΣΟΚ, αλλά</w:t>
      </w:r>
      <w:r>
        <w:rPr>
          <w:rFonts w:eastAsia="Times New Roman" w:cs="Times New Roman"/>
          <w:szCs w:val="24"/>
        </w:rPr>
        <w:t xml:space="preserve"> δεν θα τους επαναλάβω για να μην κατηγορηθούν και αυτοί ότι συμμετείχαν στη σκευωρία και τρία χρόνια πριν ετοίμαζαν το έδαφος για να σπιλώσω συνειδήσεις. Αν είναι δυνατόν! Γελά ο ελληνικός λαός, πρέπει να το αντιληφθείτε κάποιοι. </w:t>
      </w:r>
    </w:p>
    <w:p w14:paraId="6F5C44F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Όπως είπα προηγουμένως, </w:t>
      </w:r>
      <w:r>
        <w:rPr>
          <w:rFonts w:eastAsia="Times New Roman" w:cs="Times New Roman"/>
          <w:szCs w:val="24"/>
        </w:rPr>
        <w:t>σήμερα μ</w:t>
      </w:r>
      <w:r>
        <w:rPr>
          <w:rFonts w:eastAsia="Times New Roman" w:cs="Times New Roman"/>
          <w:szCs w:val="24"/>
        </w:rPr>
        <w:t>ια</w:t>
      </w:r>
      <w:r>
        <w:rPr>
          <w:rFonts w:eastAsia="Times New Roman" w:cs="Times New Roman"/>
          <w:szCs w:val="24"/>
        </w:rPr>
        <w:t xml:space="preserve"> ομόφωνη </w:t>
      </w:r>
      <w:r>
        <w:rPr>
          <w:rFonts w:eastAsia="Times New Roman" w:cs="Times New Roman"/>
          <w:szCs w:val="24"/>
        </w:rPr>
        <w:t>-</w:t>
      </w:r>
      <w:r>
        <w:rPr>
          <w:rFonts w:eastAsia="Times New Roman" w:cs="Times New Roman"/>
          <w:szCs w:val="24"/>
        </w:rPr>
        <w:t>ή έστω με συντριπτική πλειοψηφία</w:t>
      </w:r>
      <w:r>
        <w:rPr>
          <w:rFonts w:eastAsia="Times New Roman" w:cs="Times New Roman"/>
          <w:szCs w:val="24"/>
        </w:rPr>
        <w:t>-</w:t>
      </w:r>
      <w:r>
        <w:rPr>
          <w:rFonts w:eastAsia="Times New Roman" w:cs="Times New Roman"/>
          <w:szCs w:val="24"/>
        </w:rPr>
        <w:t xml:space="preserve"> απόφαση της Βουλής για την επιστροφή της δικογραφίας στη δικαιοσύνη, για να διερευνηθεί εάν τυχόν πολιτικά πρόσωπα δωροδοκήθηκαν –επαναλαμβάνω, εάν τυχόν- αποτελεί το πρώτο βήμα. Δεν αρκεί, όμως. Πρέπει</w:t>
      </w:r>
      <w:r>
        <w:rPr>
          <w:rFonts w:eastAsia="Times New Roman" w:cs="Times New Roman"/>
          <w:szCs w:val="24"/>
        </w:rPr>
        <w:t xml:space="preserve"> οπωσδήποτε να επακολουθήσει και συνταγματική αναθεώρηση και στις </w:t>
      </w:r>
      <w:proofErr w:type="spellStart"/>
      <w:r>
        <w:rPr>
          <w:rFonts w:eastAsia="Times New Roman" w:cs="Times New Roman"/>
          <w:szCs w:val="24"/>
        </w:rPr>
        <w:t>αναθεωρητέες</w:t>
      </w:r>
      <w:proofErr w:type="spellEnd"/>
      <w:r>
        <w:rPr>
          <w:rFonts w:eastAsia="Times New Roman" w:cs="Times New Roman"/>
          <w:szCs w:val="24"/>
        </w:rPr>
        <w:t xml:space="preserve"> διατάξεις του Συντάγματος να συμπεριληφθεί και το άρθρο 86.</w:t>
      </w:r>
    </w:p>
    <w:p w14:paraId="6F5C44F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Αναρωτιέμαι, λοιπόν, μήπως η πρεμούρα κάποιων για εκλογές, που δυστυχώς έχουν επηρεάσει τον κ. Μητσοτάκη και την κ</w:t>
      </w:r>
      <w:r>
        <w:rPr>
          <w:rFonts w:eastAsia="Times New Roman" w:cs="Times New Roman"/>
          <w:szCs w:val="24"/>
        </w:rPr>
        <w:t>.</w:t>
      </w:r>
      <w:r>
        <w:rPr>
          <w:rFonts w:eastAsia="Times New Roman" w:cs="Times New Roman"/>
          <w:szCs w:val="24"/>
        </w:rPr>
        <w:t xml:space="preserve"> Γ</w:t>
      </w:r>
      <w:r>
        <w:rPr>
          <w:rFonts w:eastAsia="Times New Roman" w:cs="Times New Roman"/>
          <w:szCs w:val="24"/>
        </w:rPr>
        <w:t xml:space="preserve">εννηματά, οφείλεται μεταξύ άλλων -γιατί υπάρχουν και άλλοι πολλοί λόγοι και ήδη έναν ανέφερα στην αρχή για να μην πιστωθεί η Κυβέρνηση του ΣΥΡΙΖΑ την επιτυχή έξοδο από τη </w:t>
      </w:r>
      <w:proofErr w:type="spellStart"/>
      <w:r>
        <w:rPr>
          <w:rFonts w:eastAsia="Times New Roman" w:cs="Times New Roman"/>
          <w:szCs w:val="24"/>
        </w:rPr>
        <w:t>μνημονιακή</w:t>
      </w:r>
      <w:proofErr w:type="spellEnd"/>
      <w:r>
        <w:rPr>
          <w:rFonts w:eastAsia="Times New Roman" w:cs="Times New Roman"/>
          <w:szCs w:val="24"/>
        </w:rPr>
        <w:t xml:space="preserve"> κατοχή και άλλοι πολλοί που λίγο-λίγο θα τους αναλύω, διότι όσο με κατηγορ</w:t>
      </w:r>
      <w:r>
        <w:rPr>
          <w:rFonts w:eastAsia="Times New Roman" w:cs="Times New Roman"/>
          <w:szCs w:val="24"/>
        </w:rPr>
        <w:t>ούν για σκευωρό, εγώ θα παραθέτω στοιχεία και</w:t>
      </w:r>
      <w:r>
        <w:rPr>
          <w:rFonts w:eastAsia="Times New Roman" w:cs="Times New Roman"/>
          <w:szCs w:val="24"/>
        </w:rPr>
        <w:t>,</w:t>
      </w:r>
      <w:r>
        <w:rPr>
          <w:rFonts w:eastAsia="Times New Roman" w:cs="Times New Roman"/>
          <w:szCs w:val="24"/>
        </w:rPr>
        <w:t xml:space="preserve"> αντί για ύβρεις, θα θέτω ερωτήματα και θα ξανακούω ύβρεις και ο ελληνικός λαός θα κρίνει- στην αγωνία αυτών των κάποιων να διατηρηθεί η επαίσχυντη ασυλία που τους παρέχει το άρθρο 86 και στην απελπισμένη προσπ</w:t>
      </w:r>
      <w:r>
        <w:rPr>
          <w:rFonts w:eastAsia="Times New Roman" w:cs="Times New Roman"/>
          <w:szCs w:val="24"/>
        </w:rPr>
        <w:t>άθειά τους να μην αποκαλυφθούν οι παράνομες πράξεις τους.</w:t>
      </w:r>
    </w:p>
    <w:p w14:paraId="6F5C44F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Ομολογώ ότι η ομιλία του κ. Βορίδη με εντυπωσίασε για άλλη μία φορά. Οι ικανότητές του ως προς τη σκηνική παρουσία, στη δεινότητα του λόγου, στη νομική κατάρτιση και στις νομικές υπερβάσεις, είναι ά</w:t>
      </w:r>
      <w:r>
        <w:rPr>
          <w:rFonts w:eastAsia="Times New Roman" w:cs="Times New Roman"/>
          <w:szCs w:val="24"/>
        </w:rPr>
        <w:t>ξιες συγχαρητηρίων.</w:t>
      </w:r>
    </w:p>
    <w:p w14:paraId="6F5C44FD" w14:textId="77777777" w:rsidR="0016272D" w:rsidRDefault="008D6B8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Εγώ δεν μπορώ να τον συναγωνιστώ. Άλλωστε εγώ δεν ξέρω πολλά από </w:t>
      </w:r>
      <w:r w:rsidRPr="00911877">
        <w:rPr>
          <w:rFonts w:eastAsia="Times New Roman" w:cs="Times New Roman"/>
          <w:szCs w:val="24"/>
        </w:rPr>
        <w:t>πολιτική</w:t>
      </w:r>
      <w:r>
        <w:rPr>
          <w:rFonts w:eastAsia="Times New Roman" w:cs="Times New Roman"/>
          <w:szCs w:val="24"/>
        </w:rPr>
        <w:t>. Και αυτά τα λίγα που ξέρω, δεν τα ξέρω και καλά. Σιγά</w:t>
      </w:r>
      <w:r w:rsidRPr="00FE718F">
        <w:rPr>
          <w:rFonts w:eastAsia="Times New Roman" w:cs="Times New Roman"/>
          <w:szCs w:val="24"/>
        </w:rPr>
        <w:t>-</w:t>
      </w:r>
      <w:r>
        <w:rPr>
          <w:rFonts w:eastAsia="Times New Roman" w:cs="Times New Roman"/>
          <w:szCs w:val="24"/>
        </w:rPr>
        <w:t xml:space="preserve">σιγά μαθαίνω. Γι’ αυτό μιλάω όχι ως Υπουργός ή </w:t>
      </w:r>
      <w:r w:rsidRPr="00911877">
        <w:rPr>
          <w:rFonts w:eastAsia="Times New Roman" w:cs="Times New Roman"/>
          <w:szCs w:val="24"/>
        </w:rPr>
        <w:t>πολιτικ</w:t>
      </w:r>
      <w:r>
        <w:rPr>
          <w:rFonts w:eastAsia="Times New Roman" w:cs="Times New Roman"/>
          <w:szCs w:val="24"/>
        </w:rPr>
        <w:t>ός, αλλά ως απλός πολίτης. Μιλάω ως απλός πολίτης που</w:t>
      </w:r>
      <w:r>
        <w:rPr>
          <w:rFonts w:eastAsia="Times New Roman" w:cs="Times New Roman"/>
          <w:szCs w:val="24"/>
        </w:rPr>
        <w:t xml:space="preserve"> θεωρώ ότι εκφράζω τον μέσο Έλληνα που αγαπάει την πατρίδα του, πιστεύει στον </w:t>
      </w:r>
      <w:r>
        <w:rPr>
          <w:rFonts w:eastAsia="Times New Roman" w:cs="Times New Roman"/>
          <w:szCs w:val="24"/>
        </w:rPr>
        <w:t>θ</w:t>
      </w:r>
      <w:r>
        <w:rPr>
          <w:rFonts w:eastAsia="Times New Roman" w:cs="Times New Roman"/>
          <w:szCs w:val="24"/>
        </w:rPr>
        <w:t xml:space="preserve">εό, δεν </w:t>
      </w:r>
      <w:r w:rsidRPr="00224BE3">
        <w:rPr>
          <w:rFonts w:eastAsia="Times New Roman" w:cs="Times New Roman"/>
          <w:szCs w:val="24"/>
        </w:rPr>
        <w:t xml:space="preserve">μπορεί </w:t>
      </w:r>
      <w:r>
        <w:rPr>
          <w:rFonts w:eastAsia="Times New Roman" w:cs="Times New Roman"/>
          <w:szCs w:val="24"/>
        </w:rPr>
        <w:t xml:space="preserve">την αδικία, απεχθάνεται την υποκρισία, την αχαριστία και την προδοσία, αλλά έχει συμφιλιωθεί με την ύπαρξή τους, είναι ρομαντικός και προσπαθεί να διατηρήσει τις </w:t>
      </w:r>
      <w:r>
        <w:rPr>
          <w:rFonts w:eastAsia="Times New Roman" w:cs="Times New Roman"/>
          <w:szCs w:val="24"/>
        </w:rPr>
        <w:t>αρχές και τις αξίες του, παρ’ όλες τις αντιξοότητες και τους επώδυνους συμβιβασμούς της καθημερινότητάς του.</w:t>
      </w:r>
    </w:p>
    <w:p w14:paraId="6F5C44F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Γι’ αυτό, λοιπόν, στην περίτεχνη ρητορικά και νομικά ομιλία του κ. Βορίδη εγώ θα απαντήσω με μια φράση. Εάν ασπαστούμε το σκεπτικό του, το σκάνδαλο</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παραγράφεται και μπαίνει στο αρχείο. Εάν υιοθετήσουμε το πόρισμα της Πλειοψηφίας, το σκάνδαλο θα ερευνηθεί. Όλα τα άλλα είναι νομικές φιοριτούρες σερβιρισμένες με μπόλικη υποκρισία. </w:t>
      </w:r>
    </w:p>
    <w:p w14:paraId="6F5C44F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Ας τολμήσουμε, λοιπόν, σήμερα να ερμηνευθεί σωστά το άρθρο 86</w:t>
      </w:r>
      <w:r>
        <w:rPr>
          <w:rFonts w:eastAsia="Times New Roman" w:cs="Times New Roman"/>
          <w:szCs w:val="24"/>
        </w:rPr>
        <w:t xml:space="preserve"> του Συντάγματος και στο άμεσο μέλλον να αναθεωρηθεί, ώστε να τερματιστεί μια μακρά περίοδος ντροπής του </w:t>
      </w:r>
      <w:r w:rsidRPr="00911877">
        <w:rPr>
          <w:rFonts w:eastAsia="Times New Roman" w:cs="Times New Roman"/>
          <w:szCs w:val="24"/>
        </w:rPr>
        <w:t>πολιτικ</w:t>
      </w:r>
      <w:r>
        <w:rPr>
          <w:rFonts w:eastAsia="Times New Roman" w:cs="Times New Roman"/>
          <w:szCs w:val="24"/>
        </w:rPr>
        <w:t>ού μας συστήματος.</w:t>
      </w:r>
    </w:p>
    <w:p w14:paraId="6F5C4500" w14:textId="77777777" w:rsidR="0016272D" w:rsidRDefault="008D6B83">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Αναπληρωτή Υπουργού</w:t>
      </w:r>
      <w:r w:rsidRPr="005143EC">
        <w:rPr>
          <w:rFonts w:eastAsia="Times New Roman" w:cs="Times New Roman"/>
          <w:szCs w:val="24"/>
        </w:rPr>
        <w:t>)</w:t>
      </w:r>
    </w:p>
    <w:p w14:paraId="6F5C450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Το εμπεριστατωμένο </w:t>
      </w:r>
      <w:r w:rsidRPr="00911877">
        <w:rPr>
          <w:rFonts w:eastAsia="Times New Roman" w:cs="Times New Roman"/>
          <w:szCs w:val="24"/>
        </w:rPr>
        <w:t>π</w:t>
      </w:r>
      <w:r>
        <w:rPr>
          <w:rFonts w:eastAsia="Times New Roman" w:cs="Times New Roman"/>
          <w:szCs w:val="24"/>
        </w:rPr>
        <w:t>όρισμα της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λειοψηφίας της </w:t>
      </w:r>
      <w:r w:rsidRPr="005317CF">
        <w:rPr>
          <w:rFonts w:eastAsia="Times New Roman" w:cs="Times New Roman"/>
          <w:szCs w:val="24"/>
        </w:rPr>
        <w:t>ειδική</w:t>
      </w:r>
      <w:r>
        <w:rPr>
          <w:rFonts w:eastAsia="Times New Roman" w:cs="Times New Roman"/>
          <w:szCs w:val="24"/>
        </w:rPr>
        <w:t>ς κ</w:t>
      </w:r>
      <w:r w:rsidRPr="005317CF">
        <w:rPr>
          <w:rFonts w:eastAsia="Times New Roman" w:cs="Times New Roman"/>
          <w:szCs w:val="24"/>
        </w:rPr>
        <w:t>οινοβουλευτική</w:t>
      </w:r>
      <w:r>
        <w:rPr>
          <w:rFonts w:eastAsia="Times New Roman" w:cs="Times New Roman"/>
          <w:szCs w:val="24"/>
        </w:rPr>
        <w:t>ς</w:t>
      </w:r>
      <w:r w:rsidRPr="005317CF">
        <w:rPr>
          <w:rFonts w:eastAsia="Times New Roman" w:cs="Times New Roman"/>
          <w:szCs w:val="24"/>
        </w:rPr>
        <w:t xml:space="preserve"> </w:t>
      </w:r>
      <w:r>
        <w:rPr>
          <w:rFonts w:eastAsia="Times New Roman" w:cs="Times New Roman"/>
          <w:szCs w:val="24"/>
        </w:rPr>
        <w:t>ε</w:t>
      </w:r>
      <w:r w:rsidRPr="005317CF">
        <w:rPr>
          <w:rFonts w:eastAsia="Times New Roman" w:cs="Times New Roman"/>
          <w:szCs w:val="24"/>
        </w:rPr>
        <w:t>πιτροπή</w:t>
      </w:r>
      <w:r>
        <w:rPr>
          <w:rFonts w:eastAsia="Times New Roman" w:cs="Times New Roman"/>
          <w:szCs w:val="24"/>
        </w:rPr>
        <w:t>ς</w:t>
      </w:r>
      <w:r>
        <w:rPr>
          <w:rFonts w:eastAsia="Times New Roman" w:cs="Times New Roman"/>
          <w:szCs w:val="24"/>
        </w:rPr>
        <w:t xml:space="preserve">, </w:t>
      </w:r>
      <w:r w:rsidRPr="002F7918">
        <w:rPr>
          <w:rFonts w:eastAsia="Times New Roman" w:cs="Times New Roman"/>
          <w:szCs w:val="24"/>
        </w:rPr>
        <w:t>το οποίο</w:t>
      </w:r>
      <w:r>
        <w:rPr>
          <w:rFonts w:eastAsia="Times New Roman" w:cs="Times New Roman"/>
          <w:szCs w:val="24"/>
        </w:rPr>
        <w:t xml:space="preserve"> θεμελιώνει με αρτιότατες επιστημονικές σκέψεις την αναρμοδιότητα της </w:t>
      </w:r>
      <w:r w:rsidRPr="00840C4C">
        <w:rPr>
          <w:rFonts w:eastAsia="Times New Roman" w:cs="Times New Roman"/>
          <w:szCs w:val="24"/>
        </w:rPr>
        <w:t>Βουλή</w:t>
      </w:r>
      <w:r>
        <w:rPr>
          <w:rFonts w:eastAsia="Times New Roman" w:cs="Times New Roman"/>
          <w:szCs w:val="24"/>
        </w:rPr>
        <w:t>ς να ασκήσει ποινική δίωξη για την αξιόποινη πράξη της δωροδοκίας και συνακόλουθα την αρμοδιότητα της δικαιοσύνης για τη</w:t>
      </w:r>
      <w:r>
        <w:rPr>
          <w:rFonts w:eastAsia="Times New Roman" w:cs="Times New Roman"/>
          <w:szCs w:val="24"/>
        </w:rPr>
        <w:t xml:space="preserve">ν περαιτέρω διερεύνηση της υπόθεσης, αν υιοθετηθεί, εξασφαλίζει την πλήρη διαλεύκανση της υπόθεσης, η οποία διαφορετικά θα οδηγηθεί σε παραγραφή και ατιμωρησία όσων τυχόν </w:t>
      </w:r>
      <w:proofErr w:type="spellStart"/>
      <w:r>
        <w:rPr>
          <w:rFonts w:eastAsia="Times New Roman" w:cs="Times New Roman"/>
          <w:szCs w:val="24"/>
        </w:rPr>
        <w:t>εγκλημάτισαν</w:t>
      </w:r>
      <w:proofErr w:type="spellEnd"/>
      <w:r>
        <w:rPr>
          <w:rFonts w:eastAsia="Times New Roman" w:cs="Times New Roman"/>
          <w:szCs w:val="24"/>
        </w:rPr>
        <w:t xml:space="preserve"> σε βάρος του </w:t>
      </w:r>
      <w:r w:rsidRPr="00B93758">
        <w:rPr>
          <w:rFonts w:eastAsia="Times New Roman" w:cs="Times New Roman"/>
          <w:szCs w:val="24"/>
        </w:rPr>
        <w:t>ελληνικού λαού</w:t>
      </w:r>
      <w:r>
        <w:rPr>
          <w:rFonts w:eastAsia="Times New Roman" w:cs="Times New Roman"/>
          <w:szCs w:val="24"/>
        </w:rPr>
        <w:t xml:space="preserve"> και μάλιστα στον ευαίσθητο χώρο της υγείας.</w:t>
      </w:r>
    </w:p>
    <w:p w14:paraId="6F5C4502" w14:textId="77777777" w:rsidR="0016272D" w:rsidRDefault="008D6B83">
      <w:pPr>
        <w:spacing w:line="600" w:lineRule="auto"/>
        <w:ind w:firstLine="720"/>
        <w:jc w:val="both"/>
        <w:rPr>
          <w:rFonts w:eastAsia="Times New Roman" w:cs="Times New Roman"/>
          <w:szCs w:val="24"/>
        </w:rPr>
      </w:pPr>
      <w:r w:rsidRPr="00A341B8">
        <w:rPr>
          <w:rFonts w:eastAsia="Times New Roman" w:cs="Times New Roman"/>
          <w:szCs w:val="24"/>
        </w:rPr>
        <w:t>Κύριε Πρόεδρε,</w:t>
      </w:r>
      <w:r>
        <w:rPr>
          <w:rFonts w:eastAsia="Times New Roman" w:cs="Times New Roman"/>
          <w:szCs w:val="24"/>
        </w:rPr>
        <w:t xml:space="preserve"> επειδή είχα υποστεί την προηγούμενη φορά ανελέητο σφυροκόπημα με παραβίαση του χρόνου από αυτούς που μιλούσαν εναντίον μου, θα παρακαλέσω για δύο λεπτά ακόμα.</w:t>
      </w:r>
    </w:p>
    <w:p w14:paraId="6F5C450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Αναρωτιέμαι</w:t>
      </w:r>
      <w:r w:rsidRPr="00FE718F">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 συμβεί αυτό, αν δηλαδή η υπόθεση κλείσει με τη μέθοδο της </w:t>
      </w:r>
      <w:r>
        <w:rPr>
          <w:rFonts w:eastAsia="Times New Roman" w:cs="Times New Roman"/>
          <w:szCs w:val="24"/>
        </w:rPr>
        <w:t>παραγραφής, της αποσβεστικής προθεσμίας, τι θα πούμε στον ελληνικό λαό; Θα μπορέσουμε να κοιτάξουμε στα μάτια τον απλό Έλληνα πολίτη; Ο ελληνικός λαός -να ξέρετε- και μνήμη και κρίση και ευφυΐα διαθέτει. Ας μην τον υποτιμούμε, γιατί όποιος τον υποτίμησε τι</w:t>
      </w:r>
      <w:r>
        <w:rPr>
          <w:rFonts w:eastAsia="Times New Roman" w:cs="Times New Roman"/>
          <w:szCs w:val="24"/>
        </w:rPr>
        <w:t>μωρήθηκε παραδειγματικά.</w:t>
      </w:r>
    </w:p>
    <w:p w14:paraId="6F5C4504" w14:textId="77777777" w:rsidR="0016272D" w:rsidRDefault="008D6B83">
      <w:pPr>
        <w:spacing w:line="600" w:lineRule="auto"/>
        <w:ind w:firstLine="720"/>
        <w:jc w:val="both"/>
        <w:rPr>
          <w:rFonts w:eastAsia="Times New Roman" w:cs="Times New Roman"/>
          <w:szCs w:val="24"/>
        </w:rPr>
      </w:pPr>
      <w:r w:rsidRPr="002170BF">
        <w:rPr>
          <w:rFonts w:eastAsia="Times New Roman" w:cs="Times New Roman"/>
          <w:szCs w:val="24"/>
        </w:rPr>
        <w:t>Κυρίες και κύριοι</w:t>
      </w:r>
      <w:r>
        <w:rPr>
          <w:rFonts w:eastAsia="Times New Roman" w:cs="Times New Roman"/>
          <w:szCs w:val="24"/>
        </w:rPr>
        <w:t xml:space="preserve">, εάν οι γελοιότητες περί σκευωρίας είχαν ψήγμα, είχαν ίχνος αληθείας, η </w:t>
      </w:r>
      <w:r w:rsidRPr="001850F1">
        <w:rPr>
          <w:rFonts w:eastAsia="Times New Roman" w:cs="Times New Roman"/>
          <w:szCs w:val="24"/>
        </w:rPr>
        <w:t>Κυβέρνηση</w:t>
      </w:r>
      <w:r>
        <w:rPr>
          <w:rFonts w:eastAsia="Times New Roman" w:cs="Times New Roman"/>
          <w:szCs w:val="24"/>
        </w:rPr>
        <w:t xml:space="preserve"> θα επέλεγε την εκδοχή της παραγραφής του αδικήματος της δωροδοκίας, ώστε η υπόθεση να κλείσει χωρίς καμμία περαιτέρω έρευνα και οι κατηγορίες σε βάρος των </w:t>
      </w:r>
      <w:r w:rsidRPr="00911877">
        <w:rPr>
          <w:rFonts w:eastAsia="Times New Roman" w:cs="Times New Roman"/>
          <w:szCs w:val="24"/>
        </w:rPr>
        <w:t>πολιτικ</w:t>
      </w:r>
      <w:r>
        <w:rPr>
          <w:rFonts w:eastAsia="Times New Roman" w:cs="Times New Roman"/>
          <w:szCs w:val="24"/>
        </w:rPr>
        <w:t xml:space="preserve">ών προσώπων να τα συνοδεύουν εσαεί. Απεναντίας, η κυβερνητική </w:t>
      </w:r>
      <w:r>
        <w:rPr>
          <w:rFonts w:eastAsia="Times New Roman" w:cs="Times New Roman"/>
          <w:szCs w:val="24"/>
        </w:rPr>
        <w:t>π</w:t>
      </w:r>
      <w:r>
        <w:rPr>
          <w:rFonts w:eastAsia="Times New Roman" w:cs="Times New Roman"/>
          <w:szCs w:val="24"/>
        </w:rPr>
        <w:t>λειοψηφία επιλέγει την επιστρο</w:t>
      </w:r>
      <w:r>
        <w:rPr>
          <w:rFonts w:eastAsia="Times New Roman" w:cs="Times New Roman"/>
          <w:szCs w:val="24"/>
        </w:rPr>
        <w:t xml:space="preserve">φή της δικογραφίας στην ανεξάρτητη ελληνική δικαιοσύνη, η οποία θα κρίνει ανεπηρέαστη από </w:t>
      </w:r>
      <w:r w:rsidRPr="00911877">
        <w:rPr>
          <w:rFonts w:eastAsia="Times New Roman" w:cs="Times New Roman"/>
          <w:szCs w:val="24"/>
        </w:rPr>
        <w:t>πολιτικ</w:t>
      </w:r>
      <w:r>
        <w:rPr>
          <w:rFonts w:eastAsia="Times New Roman" w:cs="Times New Roman"/>
          <w:szCs w:val="24"/>
        </w:rPr>
        <w:t xml:space="preserve">ές σκοπιμότητες εάν υπάρχουν ποινικές ευθύνες και σε ποιους ανήκουν. </w:t>
      </w:r>
    </w:p>
    <w:p w14:paraId="6F5C450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Επιπλέον, στα νομικίστικα τερτίπια και στις υποκριτικές δήθεν αγανακτισμένες φωνές κάποιω</w:t>
      </w:r>
      <w:r>
        <w:rPr>
          <w:rFonts w:eastAsia="Times New Roman" w:cs="Times New Roman"/>
          <w:szCs w:val="24"/>
        </w:rPr>
        <w:t xml:space="preserve">ν για δήθεν μεθόδευση της </w:t>
      </w:r>
      <w:r w:rsidRPr="001850F1">
        <w:rPr>
          <w:rFonts w:eastAsia="Times New Roman" w:cs="Times New Roman"/>
          <w:szCs w:val="24"/>
        </w:rPr>
        <w:t>Κυβέρνηση</w:t>
      </w:r>
      <w:r>
        <w:rPr>
          <w:rFonts w:eastAsia="Times New Roman" w:cs="Times New Roman"/>
          <w:szCs w:val="24"/>
        </w:rPr>
        <w:t>ς να μην εξεταστεί στην ουσία της η υπόθεση, θα αντιτάξω τα εξής απλά ακόλουθα, κατανοητά από τον πιο απλό Έλληνα πολίτη.</w:t>
      </w:r>
    </w:p>
    <w:p w14:paraId="6F5C450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Γνωρίζει και ο πρωτοετής φοιτητής της Νομικής ότι η αρμοδιότητα εξετάζεται από κάθε δικαιοδοτικό όρ</w:t>
      </w:r>
      <w:r>
        <w:rPr>
          <w:rFonts w:eastAsia="Times New Roman" w:cs="Times New Roman"/>
          <w:szCs w:val="24"/>
        </w:rPr>
        <w:t xml:space="preserve">γανο πριν μπει στην ουσία της υπόθεσης. Φανταστείτε αίτηση αναίρεσης στον Άρειο Πάγο να κατατεθεί από παραδρομή στο </w:t>
      </w:r>
      <w:r>
        <w:rPr>
          <w:rFonts w:eastAsia="Times New Roman" w:cs="Times New Roman"/>
          <w:szCs w:val="24"/>
        </w:rPr>
        <w:t>ε</w:t>
      </w:r>
      <w:r>
        <w:rPr>
          <w:rFonts w:eastAsia="Times New Roman" w:cs="Times New Roman"/>
          <w:szCs w:val="24"/>
        </w:rPr>
        <w:t xml:space="preserve">ιρηνοδικείο και να ζητηθεί από τον </w:t>
      </w:r>
      <w:r>
        <w:rPr>
          <w:rFonts w:eastAsia="Times New Roman" w:cs="Times New Roman"/>
          <w:szCs w:val="24"/>
        </w:rPr>
        <w:t>ε</w:t>
      </w:r>
      <w:r>
        <w:rPr>
          <w:rFonts w:eastAsia="Times New Roman" w:cs="Times New Roman"/>
          <w:szCs w:val="24"/>
        </w:rPr>
        <w:t>ιρηνοδίκη να μην ασχοληθεί με την προφανή αναρμοδιότητά του, αλλά να εξετάσει την υπόθεση στην ουσία τη</w:t>
      </w:r>
      <w:r>
        <w:rPr>
          <w:rFonts w:eastAsia="Times New Roman" w:cs="Times New Roman"/>
          <w:szCs w:val="24"/>
        </w:rPr>
        <w:t>ς και στο τέλος να αποφανθεί ότι είναι αναρμόδιος.</w:t>
      </w:r>
    </w:p>
    <w:p w14:paraId="6F5C450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Όσο για την παραγραφή, ρωτάω όσους έχουν στοιχειώδεις σχέσεις με την ποινική δικαιοσύνη</w:t>
      </w:r>
      <w:r w:rsidRPr="00FE718F">
        <w:rPr>
          <w:rFonts w:eastAsia="Times New Roman" w:cs="Times New Roman"/>
          <w:szCs w:val="24"/>
        </w:rPr>
        <w:t>:</w:t>
      </w:r>
      <w:r>
        <w:rPr>
          <w:rFonts w:eastAsia="Times New Roman" w:cs="Times New Roman"/>
          <w:szCs w:val="24"/>
        </w:rPr>
        <w:t xml:space="preserve"> Αν είναι προφανής η παραγραφή από την αρχή της διαδικασίας, υπάρχει περίπτωση να εξεταστεί στην ουσία της η υπόθεση </w:t>
      </w:r>
      <w:r>
        <w:rPr>
          <w:rFonts w:eastAsia="Times New Roman" w:cs="Times New Roman"/>
          <w:szCs w:val="24"/>
        </w:rPr>
        <w:t>και στο τέλος, αφού έχουμε εξετάσει όλη την ουσία, να αποφασίσουμε ότι «ξέρετε, κακώς ασχοληθήκαμε, η υπόθεση έχει παραγραφεί»;</w:t>
      </w:r>
    </w:p>
    <w:p w14:paraId="6F5C450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Όπως είπα και στην προηγούμενη ομιλία μου στη </w:t>
      </w:r>
      <w:r w:rsidRPr="00840C4C">
        <w:rPr>
          <w:rFonts w:eastAsia="Times New Roman" w:cs="Times New Roman"/>
          <w:szCs w:val="24"/>
        </w:rPr>
        <w:t>Βουλή</w:t>
      </w:r>
      <w:r>
        <w:rPr>
          <w:rFonts w:eastAsia="Times New Roman" w:cs="Times New Roman"/>
          <w:szCs w:val="24"/>
        </w:rPr>
        <w:t xml:space="preserve"> για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εγώ σέβομαι και θα εξακολουθήσω να σέβομαι απόλυ</w:t>
      </w:r>
      <w:r>
        <w:rPr>
          <w:rFonts w:eastAsia="Times New Roman" w:cs="Times New Roman"/>
          <w:szCs w:val="24"/>
        </w:rPr>
        <w:t xml:space="preserve">τα το τεκμήριο αθωότητας, χωρίς καμμία εξαίρεση. Το σέβομαι για όσους αντιπολιτεύονται σφόδρα την </w:t>
      </w:r>
      <w:r w:rsidRPr="001850F1">
        <w:rPr>
          <w:rFonts w:eastAsia="Times New Roman" w:cs="Times New Roman"/>
          <w:szCs w:val="24"/>
        </w:rPr>
        <w:t>Κυβέρνηση</w:t>
      </w:r>
      <w:r>
        <w:rPr>
          <w:rFonts w:eastAsia="Times New Roman" w:cs="Times New Roman"/>
          <w:szCs w:val="24"/>
        </w:rPr>
        <w:t>. Το σέβομαι ακόμα και για όσους δηλώνουν ορκισμένοι εχθροί της.</w:t>
      </w:r>
    </w:p>
    <w:p w14:paraId="6F5C4509"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Μολονότι προκλήθηκα βάναυσα, δέχθηκα αήθεις προσωπικές επιθέσεις γεμάτες ψέματα και </w:t>
      </w:r>
      <w:r>
        <w:rPr>
          <w:rFonts w:eastAsia="Times New Roman" w:cs="Times New Roman"/>
          <w:szCs w:val="24"/>
        </w:rPr>
        <w:t xml:space="preserve">ύβρεις, δεν παρέκκλινα και δεν θα παρεκκλίνω στο ελάχιστο από τη θέση μου αυτή. Δεν μπορεί, όμως, το τεκμήριο αθωότητας να μετατρέπεται από την Αντιπολίτευση σε τεκμήριο ενοχής για όσους </w:t>
      </w:r>
      <w:proofErr w:type="spellStart"/>
      <w:r>
        <w:rPr>
          <w:rFonts w:eastAsia="Times New Roman" w:cs="Times New Roman"/>
          <w:szCs w:val="24"/>
        </w:rPr>
        <w:t>στοχοποιεί</w:t>
      </w:r>
      <w:proofErr w:type="spellEnd"/>
      <w:r>
        <w:rPr>
          <w:rFonts w:eastAsia="Times New Roman" w:cs="Times New Roman"/>
          <w:szCs w:val="24"/>
        </w:rPr>
        <w:t xml:space="preserve"> για λόγους πολιτικής σκοπιμότητας. Δεν έχω σκοπό να ακολου</w:t>
      </w:r>
      <w:r>
        <w:rPr>
          <w:rFonts w:eastAsia="Times New Roman" w:cs="Times New Roman"/>
          <w:szCs w:val="24"/>
        </w:rPr>
        <w:t xml:space="preserve">θήσω τους λασπολόγους υβριστές μου στα γεμάτα εμπάθεια και μοχθηρία νοσηρά παραληρήματα τους. Άλλωστε, συμπεριφορές σαν και αυτές ο ελληνικός λαός τις απεχθάνεται, γιατί τον αηδιάζουν. Τραμπούκοι και </w:t>
      </w:r>
      <w:proofErr w:type="spellStart"/>
      <w:r>
        <w:rPr>
          <w:rFonts w:eastAsia="Times New Roman" w:cs="Times New Roman"/>
          <w:szCs w:val="24"/>
        </w:rPr>
        <w:t>κουτσαβάκια</w:t>
      </w:r>
      <w:proofErr w:type="spellEnd"/>
      <w:r>
        <w:rPr>
          <w:rFonts w:eastAsia="Times New Roman" w:cs="Times New Roman"/>
          <w:szCs w:val="24"/>
        </w:rPr>
        <w:t xml:space="preserve"> δεν έχουν θέση στο ελληνικό Κοινοβούλιο, δεν</w:t>
      </w:r>
      <w:r>
        <w:rPr>
          <w:rFonts w:eastAsia="Times New Roman" w:cs="Times New Roman"/>
          <w:szCs w:val="24"/>
        </w:rPr>
        <w:t xml:space="preserve"> έχουν θέση καν στη σημερινή κοινωνία. Είναι γραφικές φιγούρες του περασμένου αιώνα. </w:t>
      </w:r>
    </w:p>
    <w:p w14:paraId="6F5C450A"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Στο σημείο αυτό πρέπει να τονίσω ότι στα ερωτήματα που έθεσα στην προηγούμενη συνεδρίαση της Βουλής, κανείς δεν τόλμησε να απαντήσει. Κάποιοι, βέβαια, προτίμησαν να απαντ</w:t>
      </w:r>
      <w:r>
        <w:rPr>
          <w:rFonts w:eastAsia="Times New Roman" w:cs="Times New Roman"/>
          <w:szCs w:val="24"/>
        </w:rPr>
        <w:t xml:space="preserve">ήσουν με ύβρεις, με συκοφαντίες, με απειλές. Δεν πειράζει. Όσο αυτοί θα με βρίζουν, εγώ θα ρωτάω. Αυτοί θα με βρίζουν και εγώ θα ξαναρωτάω. Και ο λαός στο τέλος θα κρίνει. </w:t>
      </w:r>
    </w:p>
    <w:p w14:paraId="6F5C450B"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Εάν συνεχίσουν, όμως, κάποιοι να μιλούν για σκευωρία και πολιτική δίωξη, θα υποκύψω</w:t>
      </w:r>
      <w:r>
        <w:rPr>
          <w:rFonts w:eastAsia="Times New Roman" w:cs="Times New Roman"/>
          <w:szCs w:val="24"/>
        </w:rPr>
        <w:t xml:space="preserve"> στον πειρασμό να μιλήσω δημόσια για σκευωρίες και πολιτικές διώξεις του παρελθόντος, με στοιχεία, ονόματα και διευθύνσεις. </w:t>
      </w:r>
    </w:p>
    <w:p w14:paraId="6F5C450C"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Εσείς έχετε τους φακέλους. </w:t>
      </w:r>
    </w:p>
    <w:p w14:paraId="6F5C450D"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w:t>
      </w:r>
      <w:r>
        <w:rPr>
          <w:rFonts w:eastAsia="Times New Roman" w:cs="Times New Roman"/>
          <w:b/>
          <w:szCs w:val="24"/>
        </w:rPr>
        <w:t xml:space="preserve">νων Δικαιωμάτων): </w:t>
      </w:r>
      <w:r>
        <w:rPr>
          <w:rFonts w:eastAsia="Times New Roman" w:cs="Times New Roman"/>
          <w:szCs w:val="24"/>
        </w:rPr>
        <w:t>Να μην κρίνουμε εξ ιδίων τα αλλότρια μερικοί. Εγώ δεν έχω κανένα</w:t>
      </w:r>
      <w:r>
        <w:rPr>
          <w:rFonts w:eastAsia="Times New Roman" w:cs="Times New Roman"/>
          <w:szCs w:val="24"/>
        </w:rPr>
        <w:t>ν</w:t>
      </w:r>
      <w:r>
        <w:rPr>
          <w:rFonts w:eastAsia="Times New Roman" w:cs="Times New Roman"/>
          <w:szCs w:val="24"/>
        </w:rPr>
        <w:t xml:space="preserve"> φάκελο. </w:t>
      </w:r>
    </w:p>
    <w:p w14:paraId="6F5C450E"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Ελάτε κύριε Υπουργέ, συνεχίστε. Πρέπει να τελειώσουμε σήμερα τη διαδικασία. </w:t>
      </w:r>
    </w:p>
    <w:p w14:paraId="6F5C450F"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 xml:space="preserve">Τελειώνω κύριε Πρόεδρε. </w:t>
      </w:r>
    </w:p>
    <w:p w14:paraId="6F5C4510"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πρέπει να πω δημόσια, για να το πληροφορηθεί ο ελληνικός λαός, ότι φτάνουν στα αυτιά μου διάφορα απειλητικά για εμένα και </w:t>
      </w:r>
      <w:r>
        <w:rPr>
          <w:rFonts w:eastAsia="Times New Roman" w:cs="Times New Roman"/>
          <w:szCs w:val="24"/>
        </w:rPr>
        <w:t>την οικογένειά μου. Επιπλέον, με προειδοποιούν ότι θα με ρημάξουν στις αγωγές και στις μηνύσεις. Υπενθυμίζω ότι εγώ ουδέποτε αναφέρθηκα σε οποιοδήποτε πολιτικό πρόσωπο που εμπλέκεται στη δικογραφία. Απεναντίας, κάποιοι έχουν αναφερθεί κατ’ επανάληψη σε εμέ</w:t>
      </w:r>
      <w:r>
        <w:rPr>
          <w:rFonts w:eastAsia="Times New Roman" w:cs="Times New Roman"/>
          <w:szCs w:val="24"/>
        </w:rPr>
        <w:t>να με ψέματα, ύβρεις, χυδαιότητες και απειλές. Είμαι από αυτούς που θεωρούν ότι οι πολιτικές διαφορές λύνονται στο Κοινοβούλιο, με δημόσιο διάλογο και όχι στις αίθουσες των δικαστηρίων. Εάν όμως, κάποιοι κακοήθεις συνεχίσουν να με συκοφαντούν, ίσως αναγκασ</w:t>
      </w:r>
      <w:r>
        <w:rPr>
          <w:rFonts w:eastAsia="Times New Roman" w:cs="Times New Roman"/>
          <w:szCs w:val="24"/>
        </w:rPr>
        <w:t xml:space="preserve">τώ να ζητήσω και εγώ δικαστική προστασία, όπως δικαιούται κάθε Έλληνας πολίτης. </w:t>
      </w:r>
    </w:p>
    <w:p w14:paraId="6F5C4511"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σήμερα η ψήφος σας μπορεί να αποκαταστήσει τη χαμένη τιμή του πολιτικού συστήματος, που για πολλά χρόνια παρείχε καθεστώς ασυλίας σε πολιτικά πρό</w:t>
      </w:r>
      <w:r>
        <w:rPr>
          <w:rFonts w:eastAsia="Times New Roman" w:cs="Times New Roman"/>
          <w:szCs w:val="24"/>
        </w:rPr>
        <w:t xml:space="preserve">σωπα, κόντρα σε κάθε έννοια δικαιοσύνης και στο κοινό περί δικαίου αίσθημα. </w:t>
      </w:r>
    </w:p>
    <w:p w14:paraId="6F5C4512"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Λίγο πριν κλείσω, θα αναφέρω μια φράση που μου έλεγε συχνά τα τελευταία χρόνια ο αείμνηστος Κωνσταντίνος Μητσοτάκης: «Ο νόμος περί ευθύνης Υπουργών είναι η κατάρα για το πολιτικό </w:t>
      </w:r>
      <w:r>
        <w:rPr>
          <w:rFonts w:eastAsia="Times New Roman" w:cs="Times New Roman"/>
          <w:szCs w:val="24"/>
        </w:rPr>
        <w:t xml:space="preserve">σύστημα και ο φυσικός δικαστής η ευλογία του». Πιθανόν κάποιοι από τους παλιούς της Νέας Δημοκρατίας να τη θυμάστε. Να την πείτε και στους νεότερους και να συμπεριφερθείτε ανάλογα. </w:t>
      </w:r>
    </w:p>
    <w:p w14:paraId="6F5C4513"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Θα κλείσω με μια ιστορία από το μακρινό παρελθόν, αιώνες πίσω. Αφορά τον Γ</w:t>
      </w:r>
      <w:r>
        <w:rPr>
          <w:rFonts w:eastAsia="Times New Roman" w:cs="Times New Roman"/>
          <w:szCs w:val="24"/>
        </w:rPr>
        <w:t xml:space="preserve">αλιλαίο. Είχε καταδικαστεί σε θάνατο στην πυρά. </w:t>
      </w:r>
    </w:p>
    <w:p w14:paraId="6F5C4514"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Να είναι σύντομη η ιστορία, κύριε Υπουργέ</w:t>
      </w:r>
      <w:r>
        <w:rPr>
          <w:rFonts w:eastAsia="Times New Roman" w:cs="Times New Roman"/>
          <w:szCs w:val="24"/>
        </w:rPr>
        <w:t>!</w:t>
      </w:r>
    </w:p>
    <w:p w14:paraId="6F5C4515"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b/>
          <w:szCs w:val="24"/>
        </w:rPr>
        <w:t>ΔΗΜΗΤΡΙΟΣ ΠΑΠΑΓΓΕΛΟΠΟΥΛΟΣ (Αναπληρωτ</w:t>
      </w:r>
      <w:r>
        <w:rPr>
          <w:rFonts w:eastAsia="Times New Roman" w:cs="Times New Roman"/>
          <w:b/>
          <w:szCs w:val="24"/>
        </w:rPr>
        <w:t>ή</w:t>
      </w:r>
      <w:r>
        <w:rPr>
          <w:rFonts w:eastAsia="Times New Roman" w:cs="Times New Roman"/>
          <w:b/>
          <w:szCs w:val="24"/>
        </w:rPr>
        <w:t>ς Υπουργ</w:t>
      </w:r>
      <w:r>
        <w:rPr>
          <w:rFonts w:eastAsia="Times New Roman" w:cs="Times New Roman"/>
          <w:b/>
          <w:szCs w:val="24"/>
        </w:rPr>
        <w:t>ό</w:t>
      </w:r>
      <w:r>
        <w:rPr>
          <w:rFonts w:eastAsia="Times New Roman" w:cs="Times New Roman"/>
          <w:b/>
          <w:szCs w:val="24"/>
        </w:rPr>
        <w:t>ς Δικαιοσ</w:t>
      </w:r>
      <w:r>
        <w:rPr>
          <w:rFonts w:eastAsia="Times New Roman" w:cs="Times New Roman"/>
          <w:b/>
          <w:szCs w:val="24"/>
        </w:rPr>
        <w:t>ύ</w:t>
      </w:r>
      <w:r>
        <w:rPr>
          <w:rFonts w:eastAsia="Times New Roman" w:cs="Times New Roman"/>
          <w:b/>
          <w:szCs w:val="24"/>
        </w:rPr>
        <w:t>νης, Διαφ</w:t>
      </w:r>
      <w:r>
        <w:rPr>
          <w:rFonts w:eastAsia="Times New Roman" w:cs="Times New Roman"/>
          <w:b/>
          <w:szCs w:val="24"/>
        </w:rPr>
        <w:t>ά</w:t>
      </w:r>
      <w:r>
        <w:rPr>
          <w:rFonts w:eastAsia="Times New Roman" w:cs="Times New Roman"/>
          <w:b/>
          <w:szCs w:val="24"/>
        </w:rPr>
        <w:t>ν</w:t>
      </w:r>
      <w:r>
        <w:rPr>
          <w:rFonts w:eastAsia="Times New Roman" w:cs="Times New Roman"/>
          <w:b/>
          <w:szCs w:val="24"/>
        </w:rPr>
        <w:t>ε</w:t>
      </w:r>
      <w:r>
        <w:rPr>
          <w:rFonts w:eastAsia="Times New Roman" w:cs="Times New Roman"/>
          <w:b/>
          <w:szCs w:val="24"/>
        </w:rPr>
        <w:t>ιας και Ανθρωπ</w:t>
      </w:r>
      <w:r>
        <w:rPr>
          <w:rFonts w:eastAsia="Times New Roman" w:cs="Times New Roman"/>
          <w:b/>
          <w:szCs w:val="24"/>
        </w:rPr>
        <w:t>ίν</w:t>
      </w:r>
      <w:r>
        <w:rPr>
          <w:rFonts w:eastAsia="Times New Roman" w:cs="Times New Roman"/>
          <w:b/>
          <w:szCs w:val="24"/>
        </w:rPr>
        <w:t>ων Δικαιωμ</w:t>
      </w:r>
      <w:r>
        <w:rPr>
          <w:rFonts w:eastAsia="Times New Roman" w:cs="Times New Roman"/>
          <w:b/>
          <w:szCs w:val="24"/>
        </w:rPr>
        <w:t>ά</w:t>
      </w:r>
      <w:r>
        <w:rPr>
          <w:rFonts w:eastAsia="Times New Roman" w:cs="Times New Roman"/>
          <w:b/>
          <w:szCs w:val="24"/>
        </w:rPr>
        <w:t xml:space="preserve">των): </w:t>
      </w:r>
      <w:r>
        <w:rPr>
          <w:rFonts w:eastAsia="Times New Roman" w:cs="Times New Roman"/>
          <w:szCs w:val="24"/>
        </w:rPr>
        <w:t>Θα είναι σύντομη, κύριε Πρόεδρ</w:t>
      </w:r>
      <w:r>
        <w:rPr>
          <w:rFonts w:eastAsia="Times New Roman" w:cs="Times New Roman"/>
          <w:szCs w:val="24"/>
        </w:rPr>
        <w:t xml:space="preserve">ε. </w:t>
      </w:r>
    </w:p>
    <w:p w14:paraId="6F5C4516"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Καταδικάστηκε σε θάνατο στην πυρά, γιατί είχε πει την επιστημονική του άποψη ότι η </w:t>
      </w:r>
      <w:r>
        <w:rPr>
          <w:rFonts w:eastAsia="Times New Roman" w:cs="Times New Roman"/>
          <w:szCs w:val="24"/>
        </w:rPr>
        <w:t>Γ</w:t>
      </w:r>
      <w:r>
        <w:rPr>
          <w:rFonts w:eastAsia="Times New Roman" w:cs="Times New Roman"/>
          <w:szCs w:val="24"/>
        </w:rPr>
        <w:t>η γυρίζει. Στην Ιερά Εξέταση της εποχής εκείνης -και λέω «της εποχής εκείνης», γιατί και σήμερα υπάρχουν ιεροεξεταστές στη νοοτροπία, στη συμπεριφορά, στο ήθος- και για</w:t>
      </w:r>
      <w:r>
        <w:rPr>
          <w:rFonts w:eastAsia="Times New Roman" w:cs="Times New Roman"/>
          <w:szCs w:val="24"/>
        </w:rPr>
        <w:t xml:space="preserve"> να μην καεί στην πυρά αναγκάστηκε να παραδεχθεί ότι δεν γυρίζει η </w:t>
      </w:r>
      <w:r>
        <w:rPr>
          <w:rFonts w:eastAsia="Times New Roman" w:cs="Times New Roman"/>
          <w:szCs w:val="24"/>
        </w:rPr>
        <w:t>Γ</w:t>
      </w:r>
      <w:r>
        <w:rPr>
          <w:rFonts w:eastAsia="Times New Roman" w:cs="Times New Roman"/>
          <w:szCs w:val="24"/>
        </w:rPr>
        <w:t>η. Όταν γλ</w:t>
      </w:r>
      <w:r>
        <w:rPr>
          <w:rFonts w:eastAsia="Times New Roman" w:cs="Times New Roman"/>
          <w:szCs w:val="24"/>
        </w:rPr>
        <w:t>ί</w:t>
      </w:r>
      <w:r>
        <w:rPr>
          <w:rFonts w:eastAsia="Times New Roman" w:cs="Times New Roman"/>
          <w:szCs w:val="24"/>
        </w:rPr>
        <w:t xml:space="preserve">τωσε, όμως, την πυρά και κατέβηκε, όπως όλοι ξέρετε, είπε, «Και, όμως, η </w:t>
      </w:r>
      <w:r>
        <w:rPr>
          <w:rFonts w:eastAsia="Times New Roman" w:cs="Times New Roman"/>
          <w:szCs w:val="24"/>
        </w:rPr>
        <w:t>Γ</w:t>
      </w:r>
      <w:r>
        <w:rPr>
          <w:rFonts w:eastAsia="Times New Roman" w:cs="Times New Roman"/>
          <w:szCs w:val="24"/>
        </w:rPr>
        <w:t xml:space="preserve">η γυρίζει». </w:t>
      </w:r>
    </w:p>
    <w:p w14:paraId="6F5C4517"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Εγώ λοιπόν, κύριοι, έχω το θράσος να υπερβώ κατά λίγο το θάρρος του Γαλιλαίου. Ακόμη και σ</w:t>
      </w:r>
      <w:r>
        <w:rPr>
          <w:rFonts w:eastAsia="Times New Roman" w:cs="Times New Roman"/>
          <w:szCs w:val="24"/>
        </w:rPr>
        <w:t xml:space="preserve">την πυρά να με βάλετε, ακόμα κι αν με σταυρώσετε, εγώ θα το επαναλαμβάνω: «Το σκάνδαλο της </w:t>
      </w:r>
      <w:r>
        <w:rPr>
          <w:rFonts w:eastAsia="Times New Roman" w:cs="Times New Roman"/>
          <w:szCs w:val="24"/>
        </w:rPr>
        <w:t>«</w:t>
      </w:r>
      <w:r>
        <w:rPr>
          <w:rFonts w:eastAsia="Times New Roman"/>
          <w:szCs w:val="24"/>
        </w:rPr>
        <w:t>Ν</w:t>
      </w:r>
      <w:r>
        <w:rPr>
          <w:rFonts w:eastAsia="Times New Roman"/>
          <w:szCs w:val="24"/>
          <w:lang w:val="en-US"/>
        </w:rPr>
        <w:t>OVARTIS</w:t>
      </w:r>
      <w:r>
        <w:rPr>
          <w:rFonts w:eastAsia="Times New Roman"/>
          <w:szCs w:val="24"/>
        </w:rPr>
        <w:t>»</w:t>
      </w:r>
      <w:r w:rsidRPr="00AE3D14">
        <w:rPr>
          <w:rFonts w:eastAsia="Times New Roman" w:cs="Times New Roman"/>
          <w:szCs w:val="24"/>
        </w:rPr>
        <w:t xml:space="preserve"> </w:t>
      </w:r>
      <w:r>
        <w:rPr>
          <w:rFonts w:eastAsia="Times New Roman" w:cs="Times New Roman"/>
          <w:szCs w:val="24"/>
        </w:rPr>
        <w:t xml:space="preserve">είναι το μεγαλύτερο σκάνδαλο». Και επαναλαμβάνω, δεν αναφέρομαι σε πολιτικά πρόσωπα. </w:t>
      </w:r>
    </w:p>
    <w:p w14:paraId="6F5C4518"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κύριε Πρόεδρε, και για την ανοχή σας. </w:t>
      </w:r>
    </w:p>
    <w:p w14:paraId="6F5C4519" w14:textId="77777777" w:rsidR="0016272D" w:rsidRDefault="008D6B83">
      <w:pPr>
        <w:spacing w:line="600" w:lineRule="auto"/>
        <w:ind w:firstLine="720"/>
        <w:contextualSpacing/>
        <w:jc w:val="center"/>
        <w:rPr>
          <w:rFonts w:eastAsia="Times New Roman" w:cs="Times New Roman"/>
          <w:szCs w:val="24"/>
        </w:rPr>
      </w:pPr>
      <w:r>
        <w:rPr>
          <w:rFonts w:eastAsia="Times New Roman" w:cs="Times New Roman"/>
          <w:szCs w:val="24"/>
        </w:rPr>
        <w:t>(Χειροκρο</w:t>
      </w:r>
      <w:r>
        <w:rPr>
          <w:rFonts w:eastAsia="Times New Roman" w:cs="Times New Roman"/>
          <w:szCs w:val="24"/>
        </w:rPr>
        <w:t>τήματα από την πτέρυγα του ΣΥΡΙΖΑ)</w:t>
      </w:r>
    </w:p>
    <w:p w14:paraId="6F5C451A"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 Επειδή και το ρολόι γυρίζει, να κάνουμε μια προσπάθεια να τηρήσουμε τους χρόνους. </w:t>
      </w:r>
    </w:p>
    <w:p w14:paraId="6F5C451B"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Κουτρουμάνης</w:t>
      </w:r>
      <w:proofErr w:type="spellEnd"/>
      <w:r>
        <w:rPr>
          <w:rFonts w:eastAsia="Times New Roman" w:cs="Times New Roman"/>
          <w:szCs w:val="24"/>
        </w:rPr>
        <w:t xml:space="preserve"> έχει τον λόγο. </w:t>
      </w:r>
    </w:p>
    <w:p w14:paraId="6F5C451C" w14:textId="77777777" w:rsidR="0016272D" w:rsidRDefault="008D6B83">
      <w:pPr>
        <w:spacing w:line="600" w:lineRule="auto"/>
        <w:ind w:firstLine="720"/>
        <w:jc w:val="both"/>
        <w:rPr>
          <w:rFonts w:eastAsia="Times New Roman"/>
          <w:szCs w:val="24"/>
        </w:rPr>
      </w:pPr>
      <w:r w:rsidRPr="00FA3CEA">
        <w:rPr>
          <w:rFonts w:eastAsia="Times New Roman"/>
          <w:b/>
          <w:szCs w:val="24"/>
        </w:rPr>
        <w:t>ΓΕΩΡΓΙΟΣ ΚΟΥΤΡΟΥΜΑΝΗΣ</w:t>
      </w:r>
      <w:r w:rsidRPr="008D27C4">
        <w:rPr>
          <w:rFonts w:eastAsia="Times New Roman"/>
          <w:b/>
          <w:szCs w:val="24"/>
        </w:rPr>
        <w:t>:</w:t>
      </w:r>
      <w:r>
        <w:rPr>
          <w:rFonts w:eastAsia="Times New Roman"/>
          <w:b/>
          <w:szCs w:val="24"/>
        </w:rPr>
        <w:t xml:space="preserve"> </w:t>
      </w:r>
      <w:r w:rsidRPr="0080413D">
        <w:rPr>
          <w:rFonts w:eastAsia="Times New Roman"/>
          <w:szCs w:val="24"/>
        </w:rPr>
        <w:t>Κύριε Πρόεδρε</w:t>
      </w:r>
      <w:r>
        <w:rPr>
          <w:rFonts w:eastAsia="Times New Roman"/>
          <w:szCs w:val="24"/>
        </w:rPr>
        <w:t>, κυρίες και κύριοι Βουλευτές, πριν από τρεις σχεδόν μήνες και συγκεκριμένα στις 21 Φεβρουαρίου του 2018, μιλώντας από αυτό το Βήμα είχα αναφερθεί εκτενώς και είχα αιτιολογήσει, πιστεύω επαρκώς, γιατί δεν έχω ουδεμία σχέση με την υπόθεση, γιατί οι διαδικασ</w:t>
      </w:r>
      <w:r>
        <w:rPr>
          <w:rFonts w:eastAsia="Times New Roman"/>
          <w:szCs w:val="24"/>
        </w:rPr>
        <w:t xml:space="preserve">ίες και οι πρακτικές που ακολουθούσε η Κυβέρνηση και η κυβερνητική </w:t>
      </w:r>
      <w:r>
        <w:rPr>
          <w:rFonts w:eastAsia="Times New Roman"/>
          <w:szCs w:val="24"/>
        </w:rPr>
        <w:t>π</w:t>
      </w:r>
      <w:r>
        <w:rPr>
          <w:rFonts w:eastAsia="Times New Roman"/>
          <w:szCs w:val="24"/>
        </w:rPr>
        <w:t>λειοψηφία, υπηρετούσαν πολιτικές σκοπιμότητες και μόνο.</w:t>
      </w:r>
    </w:p>
    <w:p w14:paraId="6F5C451D" w14:textId="77777777" w:rsidR="0016272D" w:rsidRDefault="008D6B83">
      <w:pPr>
        <w:spacing w:line="600" w:lineRule="auto"/>
        <w:ind w:firstLine="720"/>
        <w:jc w:val="both"/>
        <w:rPr>
          <w:rFonts w:eastAsia="Times New Roman"/>
          <w:szCs w:val="24"/>
        </w:rPr>
      </w:pPr>
      <w:r>
        <w:rPr>
          <w:rFonts w:eastAsia="Times New Roman"/>
          <w:szCs w:val="24"/>
        </w:rPr>
        <w:t>Είπε ο κύριος Υπουργός πριν</w:t>
      </w:r>
      <w:r w:rsidRPr="00303577">
        <w:rPr>
          <w:rFonts w:eastAsia="Times New Roman"/>
          <w:szCs w:val="24"/>
        </w:rPr>
        <w:t>:</w:t>
      </w:r>
      <w:r>
        <w:rPr>
          <w:rFonts w:eastAsia="Times New Roman"/>
          <w:szCs w:val="24"/>
        </w:rPr>
        <w:t xml:space="preserve"> «Πρέπει να είναι υπό ασυλία οι Υπουργοί»; Σας ζήτησε κανένας να έχουμε οποιαδήποτε διαφορετική μεταχείριση από τον οποιοδήποτε πολίτη; Ζήτησε κανένας από εμάς -και εγώ προσωπικά- ασυλία ή οποιαδήποτε μορφή επιείκειας; Ζητήσαμε να ερευνήσετε -αυτό είχα πει</w:t>
      </w:r>
      <w:r>
        <w:rPr>
          <w:rFonts w:eastAsia="Times New Roman"/>
          <w:szCs w:val="24"/>
        </w:rPr>
        <w:t xml:space="preserve"> και στην προηγούμενη ομιλία μου, αυτό ζητάω και τώρα- και δεν το κάνατε. Και θα δούμε γιατί δεν το κάνατε.</w:t>
      </w:r>
    </w:p>
    <w:p w14:paraId="6F5C451E" w14:textId="77777777" w:rsidR="0016272D" w:rsidRDefault="008D6B83">
      <w:pPr>
        <w:spacing w:line="600" w:lineRule="auto"/>
        <w:ind w:firstLine="720"/>
        <w:jc w:val="both"/>
        <w:rPr>
          <w:rFonts w:eastAsia="Times New Roman"/>
          <w:b/>
          <w:szCs w:val="24"/>
        </w:rPr>
      </w:pPr>
      <w:r>
        <w:rPr>
          <w:rFonts w:eastAsia="Times New Roman"/>
          <w:szCs w:val="24"/>
        </w:rPr>
        <w:t>Έχω την ομιλία μου από την προηγούμενη Ολομέλεια και θα την καταθέσω, γιατί δεν έχω να αφαιρέσω τίποτα από αυτή. Επιβεβαιώνονται όλα όσα είχα πει τό</w:t>
      </w:r>
      <w:r>
        <w:rPr>
          <w:rFonts w:eastAsia="Times New Roman"/>
          <w:szCs w:val="24"/>
        </w:rPr>
        <w:t xml:space="preserve">τε. Την καταθέτω στα Πρακτικά για να υπάρχει, γιατί δεν την είχα καταθέσει την προηγούμενη φορά. </w:t>
      </w:r>
    </w:p>
    <w:p w14:paraId="6F5C451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κ. </w:t>
      </w:r>
      <w:r w:rsidRPr="001F785D">
        <w:rPr>
          <w:rFonts w:eastAsia="Times New Roman"/>
          <w:szCs w:val="24"/>
        </w:rPr>
        <w:t xml:space="preserve">Γεώργιος </w:t>
      </w:r>
      <w:proofErr w:type="spellStart"/>
      <w:r w:rsidRPr="001F785D">
        <w:rPr>
          <w:rFonts w:eastAsia="Times New Roman"/>
          <w:szCs w:val="24"/>
        </w:rPr>
        <w:t>Κουτρουμάνης</w:t>
      </w:r>
      <w:proofErr w:type="spellEnd"/>
      <w:r w:rsidRPr="001F785D">
        <w:rPr>
          <w:rFonts w:eastAsia="Times New Roman"/>
          <w:b/>
          <w:szCs w:val="24"/>
        </w:rPr>
        <w:t xml:space="preserve"> </w:t>
      </w:r>
      <w:r>
        <w:rPr>
          <w:rFonts w:eastAsia="Times New Roman" w:cs="Times New Roman"/>
          <w:szCs w:val="24"/>
        </w:rPr>
        <w:t xml:space="preserve">καταθέτει για τα Πρακτικά την προαναφερθείσα ομιλία,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w:t>
      </w:r>
      <w:r>
        <w:rPr>
          <w:rFonts w:eastAsia="Times New Roman" w:cs="Times New Roman"/>
          <w:szCs w:val="24"/>
        </w:rPr>
        <w:t>ύθυνσης Στενογραφίας και Πρακτικών της Βουλής)</w:t>
      </w:r>
    </w:p>
    <w:p w14:paraId="6F5C452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Δεν θα επαναλάβω τίποτα από αυτά τα οποία είχα πει τότε και αφορούσαν και το έργο το οποίο είχα υποστηρίξει και στο οποίο ήμουν πρωταγωνιστής σε ό,τι αφορά τη μείωση της φαρμακευτικής δαπάνης την περίοδο 2009 </w:t>
      </w:r>
      <w:r>
        <w:rPr>
          <w:rFonts w:eastAsia="Times New Roman" w:cs="Times New Roman"/>
          <w:szCs w:val="24"/>
        </w:rPr>
        <w:t>- 2012.</w:t>
      </w:r>
    </w:p>
    <w:p w14:paraId="6F5C452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Επειδή, όμως αυτές τις ημέρες -και σήμερα στη Βουλή- γίνεται μια συζήτηση για τις πολιτικές ευθύνες και πολλοί αναφέρονται στο μεγάλο πάρτι, που όντως υπήρχε στον χώρο του φαρμάκου και βέβαια και στις άλλες δαπάνες Υγείας, θέλω να απαντήσω με ένα γ</w:t>
      </w:r>
      <w:r>
        <w:rPr>
          <w:rFonts w:eastAsia="Times New Roman" w:cs="Times New Roman"/>
          <w:szCs w:val="24"/>
        </w:rPr>
        <w:t xml:space="preserve">ράφημα. </w:t>
      </w:r>
    </w:p>
    <w:p w14:paraId="6F5C452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Αυτό, λοιπόν, είναι το γράφημα που δείχνει μια πορεία μεγάλης αύξησης και εκτροχιασμού της δαπάνης και μια πορεία μετά 2010 που είναι αυτή. </w:t>
      </w:r>
    </w:p>
    <w:p w14:paraId="6F5C452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Γιατί δεν έχετε αναζητήσει ποτέ τις πολιτικές ευθύνες για αυτή την περίοδο; Και την αναζητάτε πότε; Την αν</w:t>
      </w:r>
      <w:r>
        <w:rPr>
          <w:rFonts w:eastAsia="Times New Roman" w:cs="Times New Roman"/>
          <w:szCs w:val="24"/>
        </w:rPr>
        <w:t>αζητάτε όταν έχουμε αυτή τη μείωση, η οποία έγινε όχι επειδή το επέβαλε η τρόικα τότε, αλλά επειδή ήταν δική μας επιλογή και δεν ξεκίνησε μετά το μνημόνιο, ξεκίνησε πριν από το μνημόνιο, το 2010.</w:t>
      </w:r>
    </w:p>
    <w:p w14:paraId="6F5C452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Άρα υπάρχει κάποια σκοπιμότητα που δεν θέλετε να αναφερθείτε</w:t>
      </w:r>
      <w:r>
        <w:rPr>
          <w:rFonts w:eastAsia="Times New Roman" w:cs="Times New Roman"/>
          <w:szCs w:val="24"/>
        </w:rPr>
        <w:t xml:space="preserve"> στις πολιτικές ευθύνες μιας περιόδου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κατά την οποία</w:t>
      </w:r>
      <w:r>
        <w:rPr>
          <w:rFonts w:eastAsia="Times New Roman" w:cs="Times New Roman"/>
          <w:szCs w:val="24"/>
        </w:rPr>
        <w:t xml:space="preserve"> πραγματικά είχαμε έκρηξη των δαπανών; Γιατί δεν έχει νόημα να συζητάμε για πολιτικές ευθύνες για μια περίοδο </w:t>
      </w:r>
      <w:r>
        <w:rPr>
          <w:rFonts w:eastAsia="Times New Roman" w:cs="Times New Roman"/>
          <w:szCs w:val="24"/>
        </w:rPr>
        <w:t>κατά την οποία</w:t>
      </w:r>
      <w:r>
        <w:rPr>
          <w:rFonts w:eastAsia="Times New Roman" w:cs="Times New Roman"/>
          <w:szCs w:val="24"/>
        </w:rPr>
        <w:t xml:space="preserve"> είχαμε σημαντικότατη μείωση. </w:t>
      </w:r>
    </w:p>
    <w:p w14:paraId="6F5C452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Θέλετε να δείτε και ένα άλλο γράφημα; Είναι αυτό</w:t>
      </w:r>
      <w:r>
        <w:rPr>
          <w:rFonts w:eastAsia="Times New Roman" w:cs="Times New Roman"/>
          <w:szCs w:val="24"/>
        </w:rPr>
        <w:t xml:space="preserve"> το γράφημα που ουσιαστικά αναφέρει τις πολιτικές εκείνες, οι οποίες οδήγησαν σε αυτό το αποτέλεσμα. </w:t>
      </w:r>
    </w:p>
    <w:p w14:paraId="6F5C452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Τα καταθέτω και αυτά στα Πρακτικά.</w:t>
      </w:r>
    </w:p>
    <w:p w14:paraId="6F5C452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κ. </w:t>
      </w:r>
      <w:r>
        <w:rPr>
          <w:rFonts w:eastAsia="Times New Roman"/>
          <w:szCs w:val="24"/>
        </w:rPr>
        <w:t xml:space="preserve">Γεώργιος </w:t>
      </w:r>
      <w:proofErr w:type="spellStart"/>
      <w:r>
        <w:rPr>
          <w:rFonts w:eastAsia="Times New Roman"/>
          <w:szCs w:val="24"/>
        </w:rPr>
        <w:t>Κουτρουμάνης</w:t>
      </w:r>
      <w:proofErr w:type="spellEnd"/>
      <w:r>
        <w:rPr>
          <w:rFonts w:eastAsia="Times New Roman"/>
          <w:b/>
          <w:szCs w:val="24"/>
        </w:rPr>
        <w:t xml:space="preserve"> </w:t>
      </w:r>
      <w:r>
        <w:rPr>
          <w:rFonts w:eastAsia="Times New Roman" w:cs="Times New Roman"/>
          <w:szCs w:val="24"/>
        </w:rPr>
        <w:t xml:space="preserve">καταθέτει για τα Πρακτικά τα προαναφερθέντα γραφήματα,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F5C452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Τα πράγματα, λοιπόν, μιλούν από μόνα τους. Το μεγάλο πάρτι στο θέμα του φαρμάκου σταμάτησε </w:t>
      </w:r>
      <w:r>
        <w:rPr>
          <w:rFonts w:eastAsia="Times New Roman" w:cs="Times New Roman"/>
          <w:szCs w:val="24"/>
        </w:rPr>
        <w:t>το 2010 και ήταν συνειδητή επιλογή μας. Είχαμε τη βούληση</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τα βάλουμε με τα μεγάλα κυκλώματα που υπήρχαν σε αυτόν τον χώρο και μέσα από τον έλεγχο της </w:t>
      </w:r>
      <w:proofErr w:type="spellStart"/>
      <w:r>
        <w:rPr>
          <w:rFonts w:eastAsia="Times New Roman" w:cs="Times New Roman"/>
          <w:szCs w:val="24"/>
        </w:rPr>
        <w:t>συνταγογράφησης</w:t>
      </w:r>
      <w:proofErr w:type="spellEnd"/>
      <w:r>
        <w:rPr>
          <w:rFonts w:eastAsia="Times New Roman" w:cs="Times New Roman"/>
          <w:szCs w:val="24"/>
        </w:rPr>
        <w:t xml:space="preserve"> και τη μείωση των τιμών να καταφέρουμε μέσα σε δύο</w:t>
      </w:r>
      <w:r>
        <w:rPr>
          <w:rFonts w:eastAsia="Times New Roman" w:cs="Times New Roman"/>
          <w:szCs w:val="24"/>
        </w:rPr>
        <w:t>-</w:t>
      </w:r>
      <w:r>
        <w:rPr>
          <w:rFonts w:eastAsia="Times New Roman" w:cs="Times New Roman"/>
          <w:szCs w:val="24"/>
        </w:rPr>
        <w:t>δυόμισι χρόνια να μειώσ</w:t>
      </w:r>
      <w:r>
        <w:rPr>
          <w:rFonts w:eastAsia="Times New Roman" w:cs="Times New Roman"/>
          <w:szCs w:val="24"/>
        </w:rPr>
        <w:t>ουμε στο μισό τη δαπάνη. Και, βεβαίως, αυτή η πολιτική συνεχίστηκε και τα επόμενα χρόνια.</w:t>
      </w:r>
    </w:p>
    <w:p w14:paraId="6F5C452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Θέλω να επανέλθω, όμως, στο θέμα της ημέρας. Τρεις μήνες μετά την απόφαση για τη σύσταση της </w:t>
      </w:r>
      <w:r>
        <w:rPr>
          <w:rFonts w:eastAsia="Times New Roman" w:cs="Times New Roman"/>
          <w:szCs w:val="24"/>
        </w:rPr>
        <w:t>προκαταρτικής επιτροπής</w:t>
      </w:r>
      <w:r>
        <w:rPr>
          <w:rFonts w:eastAsia="Times New Roman" w:cs="Times New Roman"/>
          <w:szCs w:val="24"/>
        </w:rPr>
        <w:t xml:space="preserve"> της Βουλής και την παραπομπή μας σε αυτή, δυστυχώ</w:t>
      </w:r>
      <w:r>
        <w:rPr>
          <w:rFonts w:eastAsia="Times New Roman" w:cs="Times New Roman"/>
          <w:szCs w:val="24"/>
        </w:rPr>
        <w:t xml:space="preserve">ς επιβεβαιώνεται αυτή η άποψη που είχα εκφράσει και τότε, ότι γίνεται μια προσπάθεια εκμετάλλευσης του σκανδάλου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3110E8">
        <w:rPr>
          <w:rFonts w:eastAsia="Times New Roman" w:cs="Times New Roman"/>
          <w:szCs w:val="24"/>
        </w:rPr>
        <w:t xml:space="preserve"> </w:t>
      </w:r>
      <w:r>
        <w:rPr>
          <w:rFonts w:eastAsia="Times New Roman" w:cs="Times New Roman"/>
          <w:szCs w:val="24"/>
        </w:rPr>
        <w:t>και όχι διερεύνησής του. Βλέπουμε ένα πόρισμα της Πλειοψηφίας που μας λέει πολύ απλά ότι η Βουλή δεν έχει αρμοδιότητα να εξετάσει επ</w:t>
      </w:r>
      <w:r>
        <w:rPr>
          <w:rFonts w:eastAsia="Times New Roman" w:cs="Times New Roman"/>
          <w:szCs w:val="24"/>
        </w:rPr>
        <w:t>ί της ουσίας την υπόθεση με τα φερόμενα ως εμπλεκόμενα πολιτικά πρόσωπα.</w:t>
      </w:r>
    </w:p>
    <w:p w14:paraId="6F5C452A" w14:textId="77777777" w:rsidR="0016272D" w:rsidRDefault="008D6B83">
      <w:pPr>
        <w:spacing w:line="600" w:lineRule="auto"/>
        <w:ind w:firstLine="720"/>
        <w:jc w:val="both"/>
        <w:rPr>
          <w:rFonts w:eastAsia="Times New Roman"/>
          <w:szCs w:val="24"/>
        </w:rPr>
      </w:pPr>
      <w:r>
        <w:rPr>
          <w:rFonts w:eastAsia="Times New Roman" w:cs="Times New Roman"/>
          <w:szCs w:val="24"/>
        </w:rPr>
        <w:t xml:space="preserve">Χρειάστηκαν τρεις ολόκληροι μήνες για να έρθετε να μας πείτε, ως </w:t>
      </w:r>
      <w:r>
        <w:rPr>
          <w:rFonts w:eastAsia="Times New Roman" w:cs="Times New Roman"/>
          <w:szCs w:val="24"/>
        </w:rPr>
        <w:t>ε</w:t>
      </w:r>
      <w:r>
        <w:rPr>
          <w:rFonts w:eastAsia="Times New Roman" w:cs="Times New Roman"/>
          <w:szCs w:val="24"/>
        </w:rPr>
        <w:t>πιτροπή, ότι δεν έχετε αρμοδιότητα. Αν ήταν έτσι, γιατί δεν στέλνατε απευθείας, στην πρώτη φάση της συζήτησης, το θέμ</w:t>
      </w:r>
      <w:r>
        <w:rPr>
          <w:rFonts w:eastAsia="Times New Roman" w:cs="Times New Roman"/>
          <w:szCs w:val="24"/>
        </w:rPr>
        <w:t xml:space="preserve">α στη </w:t>
      </w:r>
      <w:r>
        <w:rPr>
          <w:rFonts w:eastAsia="Times New Roman" w:cs="Times New Roman"/>
          <w:szCs w:val="24"/>
        </w:rPr>
        <w:t>δ</w:t>
      </w:r>
      <w:r>
        <w:rPr>
          <w:rFonts w:eastAsia="Times New Roman" w:cs="Times New Roman"/>
          <w:szCs w:val="24"/>
        </w:rPr>
        <w:t xml:space="preserve">ικαιοσύνη, να τελειώνει, να κάνει τη δουλειά της και η </w:t>
      </w:r>
      <w:r>
        <w:rPr>
          <w:rFonts w:eastAsia="Times New Roman" w:cs="Times New Roman"/>
          <w:szCs w:val="24"/>
        </w:rPr>
        <w:t>δ</w:t>
      </w:r>
      <w:r>
        <w:rPr>
          <w:rFonts w:eastAsia="Times New Roman" w:cs="Times New Roman"/>
          <w:szCs w:val="24"/>
        </w:rPr>
        <w:t>ικαιοσύνη;</w:t>
      </w:r>
      <w:r>
        <w:rPr>
          <w:rFonts w:eastAsia="Times New Roman"/>
          <w:szCs w:val="24"/>
        </w:rPr>
        <w:t xml:space="preserve"> </w:t>
      </w:r>
      <w:r>
        <w:rPr>
          <w:rFonts w:eastAsia="Times New Roman"/>
          <w:szCs w:val="24"/>
        </w:rPr>
        <w:t>Δεν υπάρχει ιστορικό προηγούμενο, απ’ ότι μου λένε και παλιοί κοινοβουλευτικοί εδώ, όπου η Αντιπολίτευση να ζητάει να ερευνηθεί μια υπόθεση και η Πλειοψηφία να το αρνείται, να μη θέλ</w:t>
      </w:r>
      <w:r>
        <w:rPr>
          <w:rFonts w:eastAsia="Times New Roman"/>
          <w:szCs w:val="24"/>
        </w:rPr>
        <w:t>ει, δηλαδή, να γίνει καμμία έρευνα στην κατεύθυνση της διαλεύκανσης της υπόθεσης.</w:t>
      </w:r>
    </w:p>
    <w:p w14:paraId="6F5C452B"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Όμως, εάν η πρόθεση ήταν από την αρχή -και ήταν, όπως φαίνεται- να μην ερευνηθεί το θέμα, προς τι όλη αυτή η παράσταση με τις δέκα κάλπες στις 21 Φεβρουαρίου και με άλλες δέκ</w:t>
      </w:r>
      <w:r>
        <w:rPr>
          <w:rFonts w:eastAsia="Times New Roman"/>
          <w:szCs w:val="24"/>
        </w:rPr>
        <w:t xml:space="preserve">α σήμερα, από τη στιγμή που ήταν ειλημμένη η απόφαση ότι θα επιστρέψει στη </w:t>
      </w:r>
      <w:r>
        <w:rPr>
          <w:rFonts w:eastAsia="Times New Roman"/>
          <w:szCs w:val="24"/>
        </w:rPr>
        <w:t>δ</w:t>
      </w:r>
      <w:r>
        <w:rPr>
          <w:rFonts w:eastAsia="Times New Roman"/>
          <w:szCs w:val="24"/>
        </w:rPr>
        <w:t xml:space="preserve">ικαιοσύνη η υπόθεση; Γιατί θα έπρεπε να συσταθεί η </w:t>
      </w:r>
      <w:r>
        <w:rPr>
          <w:rFonts w:eastAsia="Times New Roman"/>
          <w:szCs w:val="24"/>
        </w:rPr>
        <w:t>ε</w:t>
      </w:r>
      <w:r>
        <w:rPr>
          <w:rFonts w:eastAsia="Times New Roman"/>
          <w:szCs w:val="24"/>
        </w:rPr>
        <w:t xml:space="preserve">πιτροπή; Για να πει ότι είναι αναρμόδια; </w:t>
      </w:r>
    </w:p>
    <w:p w14:paraId="6F5C452C"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Είναι φανερό ότι όλα αυτά έγιναν γιατί έτσι εξυπηρετείτο ο βασικός στόχος της Κυβέρνησ</w:t>
      </w:r>
      <w:r>
        <w:rPr>
          <w:rFonts w:eastAsia="Times New Roman"/>
          <w:szCs w:val="24"/>
        </w:rPr>
        <w:t xml:space="preserve">ης, που δεν ήταν άλλος από τη σπίλωση και </w:t>
      </w:r>
      <w:proofErr w:type="spellStart"/>
      <w:r>
        <w:rPr>
          <w:rFonts w:eastAsia="Times New Roman"/>
          <w:szCs w:val="24"/>
        </w:rPr>
        <w:t>στοχοποίηση</w:t>
      </w:r>
      <w:proofErr w:type="spellEnd"/>
      <w:r>
        <w:rPr>
          <w:rFonts w:eastAsia="Times New Roman"/>
          <w:szCs w:val="24"/>
        </w:rPr>
        <w:t xml:space="preserve"> των πολιτικών της αντιπάλων, χωρίς να την ενδιαφέρει η ουσία της υπόθεσης. </w:t>
      </w:r>
    </w:p>
    <w:p w14:paraId="6F5C452D"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Η εισαγγελική </w:t>
      </w:r>
      <w:r>
        <w:rPr>
          <w:rFonts w:eastAsia="Times New Roman"/>
          <w:szCs w:val="24"/>
        </w:rPr>
        <w:t>α</w:t>
      </w:r>
      <w:r>
        <w:rPr>
          <w:rFonts w:eastAsia="Times New Roman"/>
          <w:szCs w:val="24"/>
        </w:rPr>
        <w:t>ρχή διαβίβασε αμελλητί τη δικογραφία στη Βουλή, όπως προβλέπει ο νόμος «περί ευθύνης Υπουργών» για τη διερεύνησ</w:t>
      </w:r>
      <w:r>
        <w:rPr>
          <w:rFonts w:eastAsia="Times New Roman"/>
          <w:szCs w:val="24"/>
        </w:rPr>
        <w:t xml:space="preserve">η αδικημάτων, για τα οποία έχει αρμοδιότητα η Βουλή. </w:t>
      </w:r>
    </w:p>
    <w:p w14:paraId="6F5C452E"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Παράλληλα -και είναι γνωστό- η εισαγγελική </w:t>
      </w:r>
      <w:r>
        <w:rPr>
          <w:rFonts w:eastAsia="Times New Roman"/>
          <w:szCs w:val="24"/>
        </w:rPr>
        <w:t>α</w:t>
      </w:r>
      <w:r>
        <w:rPr>
          <w:rFonts w:eastAsia="Times New Roman"/>
          <w:szCs w:val="24"/>
        </w:rPr>
        <w:t>ρχή διενεργεί ήδη έλεγχο για το θέμα του ξεπλύματος βρώμικου χρήματος, που συνδέεται και με τη δωροληψία. Γιατί αν κάποιος έχει ξοδέψει χρήματα, προφανώς έχει</w:t>
      </w:r>
      <w:r>
        <w:rPr>
          <w:rFonts w:eastAsia="Times New Roman"/>
          <w:szCs w:val="24"/>
        </w:rPr>
        <w:t xml:space="preserve"> μια πηγή. Και εννοώ χρήματα αδικαιολόγητα. Επομένως συνδέεται και με τη δωροδοκία. Γίνεται αυτή η έρευνα από τις εισαγγελικές </w:t>
      </w:r>
      <w:r>
        <w:rPr>
          <w:rFonts w:eastAsia="Times New Roman"/>
          <w:szCs w:val="24"/>
        </w:rPr>
        <w:t>α</w:t>
      </w:r>
      <w:r>
        <w:rPr>
          <w:rFonts w:eastAsia="Times New Roman"/>
          <w:szCs w:val="24"/>
        </w:rPr>
        <w:t>ρχές και έχουν ανοιχτεί λογαριασμοί. Και σωστά ανοίχθηκαν. Το ζητήσαμε. Και εγώ προσωπικά το ζήτησα να γίνει και να κάνει σε βάθ</w:t>
      </w:r>
      <w:r>
        <w:rPr>
          <w:rFonts w:eastAsia="Times New Roman"/>
          <w:szCs w:val="24"/>
        </w:rPr>
        <w:t xml:space="preserve">ος έρευνα. Δεν θα εμπόδιζε τη </w:t>
      </w:r>
      <w:r>
        <w:rPr>
          <w:rFonts w:eastAsia="Times New Roman"/>
          <w:szCs w:val="24"/>
        </w:rPr>
        <w:t>δ</w:t>
      </w:r>
      <w:r>
        <w:rPr>
          <w:rFonts w:eastAsia="Times New Roman"/>
          <w:szCs w:val="24"/>
        </w:rPr>
        <w:t>ικαιοσύνη να γίνει η έρευνα από τη Βουλή για τα θέματα τα οποία στην προηγούμενη συνεδρίαση συζητούσαμε.</w:t>
      </w:r>
    </w:p>
    <w:p w14:paraId="6F5C452F"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Σήμερα η Βουλή θα αποφασίσει τη διαβίβαση της υπόθεσης αμελλητί</w:t>
      </w:r>
      <w:r>
        <w:rPr>
          <w:rFonts w:eastAsia="Times New Roman"/>
          <w:szCs w:val="24"/>
        </w:rPr>
        <w:t xml:space="preserve"> επί της ουσίας και χωρίς καμμιά έρευνα. Τι φοβήθηκε η Κυβέρνηση, τι φοβήθηκε η </w:t>
      </w:r>
      <w:r>
        <w:rPr>
          <w:rFonts w:eastAsia="Times New Roman"/>
          <w:szCs w:val="24"/>
        </w:rPr>
        <w:t>ε</w:t>
      </w:r>
      <w:r>
        <w:rPr>
          <w:rFonts w:eastAsia="Times New Roman"/>
          <w:szCs w:val="24"/>
        </w:rPr>
        <w:t xml:space="preserve">πιτροπή και δεν προχώρησε στην έρευνα, την οποία υποχρεούτο να κάνει; </w:t>
      </w:r>
    </w:p>
    <w:p w14:paraId="6F5C4530"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Προσωπικά, δεν έχω κανένα πρόβλημα </w:t>
      </w:r>
      <w:r>
        <w:rPr>
          <w:rFonts w:eastAsia="Times New Roman"/>
          <w:szCs w:val="24"/>
        </w:rPr>
        <w:t>με</w:t>
      </w:r>
      <w:r>
        <w:rPr>
          <w:rFonts w:eastAsia="Times New Roman"/>
          <w:szCs w:val="24"/>
        </w:rPr>
        <w:t xml:space="preserve"> το ποιος θα με κρίνει, γιατί, όπως είπα και πριν από τρεις μήνες, </w:t>
      </w:r>
      <w:r>
        <w:rPr>
          <w:rFonts w:eastAsia="Times New Roman"/>
          <w:szCs w:val="24"/>
        </w:rPr>
        <w:t xml:space="preserve">είμαι απολύτως καθαρός, είμαι πεντακάθαρος και δεν έχω να φοβηθώ τίποτα. Και το λέω αυτό, γιατί μπορεί να ρωτήσει κάποιος: «Μα, φοβάστε το να πάει η υπόθεση στη </w:t>
      </w:r>
      <w:r>
        <w:rPr>
          <w:rFonts w:eastAsia="Times New Roman"/>
          <w:szCs w:val="24"/>
        </w:rPr>
        <w:t>δ</w:t>
      </w:r>
      <w:r>
        <w:rPr>
          <w:rFonts w:eastAsia="Times New Roman"/>
          <w:szCs w:val="24"/>
        </w:rPr>
        <w:t>ικαιοσύνη»; Όχι, δεν φοβόμαστε. Το θέμα είναι ότι πριν από τρεις μήνες, όπως είπα, ψηφίσατε οι</w:t>
      </w:r>
      <w:r>
        <w:rPr>
          <w:rFonts w:eastAsia="Times New Roman"/>
          <w:szCs w:val="24"/>
        </w:rPr>
        <w:t xml:space="preserve"> περισσότεροι -κι εμείς το ζητήσαμε- να γίνει μια προανακριτική, μία προκαταρκτική επιτροπή για να κάνει έλεγχο. Τι θα περίμενε κάθε καλόπιστος Βουλευτής, αλλά και οποιοσδήποτε πολίτης αν βρισκόταν στη θέση μου ή στη θέση των άλλων δέκα ή εννιά, εάν άκουγε</w:t>
      </w:r>
      <w:r>
        <w:rPr>
          <w:rFonts w:eastAsia="Times New Roman"/>
          <w:szCs w:val="24"/>
        </w:rPr>
        <w:t xml:space="preserve"> το όνομά του να αναφέρεται μεταξύ των ανθρώπων εκείνων που εμπλέκονται; Είναι απολύτως λογικό, φαντάζομαι, να ζητάει να γίνει από την </w:t>
      </w:r>
      <w:r>
        <w:rPr>
          <w:rFonts w:eastAsia="Times New Roman"/>
          <w:szCs w:val="24"/>
        </w:rPr>
        <w:t>ε</w:t>
      </w:r>
      <w:r>
        <w:rPr>
          <w:rFonts w:eastAsia="Times New Roman"/>
          <w:szCs w:val="24"/>
        </w:rPr>
        <w:t>πιτροπή η αναγκαία έρευνα.</w:t>
      </w:r>
    </w:p>
    <w:p w14:paraId="6F5C4531"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 xml:space="preserve">Δεν θα μιλήσω για τα στενά, τα καθαρά νομικά ζητήματα και τους ακροβατισμούς που επιχειρεί η </w:t>
      </w:r>
      <w:r>
        <w:rPr>
          <w:rFonts w:eastAsia="Times New Roman"/>
          <w:szCs w:val="24"/>
        </w:rPr>
        <w:t>Κυβέρνηση. Υπάρχουν πιο ειδικοί από μένα να τα αναλύσουν.</w:t>
      </w:r>
    </w:p>
    <w:p w14:paraId="6F5C4532"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Θέλω, όμως, από την πλευρά μου να σταθώ σε ορισμένα πολύ απλά πράγματα, τα οποία μπορεί να καταλάβει κάθε πολίτης σ’ αυτή τη χώρα. Να πάρουμε την υπόθεση από τη στιγμή που ο φάκελος με τη δικογραφία</w:t>
      </w:r>
      <w:r>
        <w:rPr>
          <w:rFonts w:eastAsia="Times New Roman"/>
          <w:szCs w:val="24"/>
        </w:rPr>
        <w:t xml:space="preserve"> διαβιβάζεται από τις εισαγγελικές </w:t>
      </w:r>
      <w:r>
        <w:rPr>
          <w:rFonts w:eastAsia="Times New Roman"/>
          <w:szCs w:val="24"/>
        </w:rPr>
        <w:t>α</w:t>
      </w:r>
      <w:r>
        <w:rPr>
          <w:rFonts w:eastAsia="Times New Roman"/>
          <w:szCs w:val="24"/>
        </w:rPr>
        <w:t>ρχές στη Βουλή, αφού έπρεπε να στείλουν, σύμφωνα με τον νόμο, την υπόθεση με τα αναφερόμενα πολιτικά πρόσωπα αμελλητί στη Βουλή.</w:t>
      </w:r>
    </w:p>
    <w:p w14:paraId="6F5C4533"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Αρμόδια κυβερνητικά χείλη μιλούσαν διαφορετικά απ’ ότι σήμερα προσεγγίζει ο κ. Παπαγγελόπου</w:t>
      </w:r>
      <w:r>
        <w:rPr>
          <w:rFonts w:eastAsia="Times New Roman"/>
          <w:szCs w:val="24"/>
        </w:rPr>
        <w:t>λος. Ωστόσο, επειδή το άκουσα με τα αυτιά μου, τότε μιλούσαν για το μεγαλύτερο σκάνδαλο από συστάσεως του ελληνικού κράτους ταυτόχρονα με τη δημοσιοποίηση των ονομάτων των δέκα πολιτικών προσώπων, δύο πρώην Πρωθυπουργών και ο</w:t>
      </w:r>
      <w:r>
        <w:rPr>
          <w:rFonts w:eastAsia="Times New Roman"/>
          <w:szCs w:val="24"/>
        </w:rPr>
        <w:t>κ</w:t>
      </w:r>
      <w:r>
        <w:rPr>
          <w:rFonts w:eastAsia="Times New Roman"/>
          <w:szCs w:val="24"/>
        </w:rPr>
        <w:t>τώ πρώην Υπουργών.</w:t>
      </w:r>
    </w:p>
    <w:p w14:paraId="6F5C4534"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Πρόκειται γ</w:t>
      </w:r>
      <w:r>
        <w:rPr>
          <w:rFonts w:eastAsia="Times New Roman"/>
          <w:szCs w:val="24"/>
        </w:rPr>
        <w:t xml:space="preserve">ια την πρώτη ενέργεια σπίλωσης και </w:t>
      </w:r>
      <w:proofErr w:type="spellStart"/>
      <w:r>
        <w:rPr>
          <w:rFonts w:eastAsia="Times New Roman"/>
          <w:szCs w:val="24"/>
        </w:rPr>
        <w:t>στοχοποίησης</w:t>
      </w:r>
      <w:proofErr w:type="spellEnd"/>
      <w:r>
        <w:rPr>
          <w:rFonts w:eastAsia="Times New Roman"/>
          <w:szCs w:val="24"/>
        </w:rPr>
        <w:t xml:space="preserve"> και, μάλιστα, χωρίς να προτάσσεται το τεκμήριο της αθωότητας. Το ακριβώς αντίθετο συνέβη. Ας αποδείξουν ότι δεν είναι ένοχοι. Ας αποδείξουν ότι είναι αθώοι. Και μερικοί και στα μέσα μαζικής ενημέρωσης και στο</w:t>
      </w:r>
      <w:r>
        <w:rPr>
          <w:rFonts w:eastAsia="Times New Roman"/>
          <w:szCs w:val="24"/>
        </w:rPr>
        <w:t xml:space="preserve"> δημόσιο διάλογο που διεξάγεται, μας κουνάνε το χέρι και μας λένε: «Υπάρχει και 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w:t>
      </w:r>
      <w:r w:rsidRPr="00C36F01">
        <w:rPr>
          <w:rFonts w:eastAsia="Times New Roman"/>
          <w:szCs w:val="24"/>
        </w:rPr>
        <w:t>.</w:t>
      </w:r>
    </w:p>
    <w:p w14:paraId="6F5C4535" w14:textId="77777777" w:rsidR="0016272D" w:rsidRDefault="008D6B83">
      <w:pPr>
        <w:tabs>
          <w:tab w:val="left" w:pos="2940"/>
        </w:tabs>
        <w:spacing w:line="600" w:lineRule="auto"/>
        <w:ind w:firstLine="720"/>
        <w:jc w:val="both"/>
        <w:rPr>
          <w:rFonts w:eastAsia="Times New Roman"/>
          <w:szCs w:val="24"/>
        </w:rPr>
      </w:pPr>
      <w:r>
        <w:rPr>
          <w:rFonts w:eastAsia="Times New Roman"/>
          <w:szCs w:val="24"/>
        </w:rPr>
        <w:t>Γιατί, κύριοι, δεν κάνετε έρευνα για το θέμα και να φέρετε τους μάρτυρες να πουν ποιος χρηματίστηκε, αν χρηματίστηκε και, τελικά, να αποδειχθούν ή να μην αποδειχ</w:t>
      </w:r>
      <w:r>
        <w:rPr>
          <w:rFonts w:eastAsia="Times New Roman"/>
          <w:szCs w:val="24"/>
        </w:rPr>
        <w:t>θούν αυτά τα οποία υπάρχουν μέσα στη δικογραφία;</w:t>
      </w:r>
    </w:p>
    <w:p w14:paraId="6F5C4536" w14:textId="77777777" w:rsidR="0016272D" w:rsidRDefault="008D6B83">
      <w:pPr>
        <w:spacing w:after="0" w:line="600" w:lineRule="auto"/>
        <w:ind w:firstLine="720"/>
        <w:jc w:val="both"/>
        <w:rPr>
          <w:rFonts w:eastAsia="Times New Roman"/>
          <w:szCs w:val="24"/>
        </w:rPr>
      </w:pPr>
      <w:r>
        <w:rPr>
          <w:rFonts w:eastAsia="Times New Roman"/>
          <w:szCs w:val="24"/>
        </w:rPr>
        <w:t xml:space="preserve">Δεν είναι αυτονόητο ότι έπρεπε να κληθούν οι μάρτυρες και σε κάθε περίπτωση άνθρωποι που εμπλέκονται με την υπόθεση; Γιατί δεν ήθελε η Κυβέρνηση και δεν κάλεσε η </w:t>
      </w:r>
      <w:r>
        <w:rPr>
          <w:rFonts w:eastAsia="Times New Roman"/>
          <w:szCs w:val="24"/>
        </w:rPr>
        <w:t>ε</w:t>
      </w:r>
      <w:r>
        <w:rPr>
          <w:rFonts w:eastAsia="Times New Roman"/>
          <w:szCs w:val="24"/>
        </w:rPr>
        <w:t xml:space="preserve">πιτροπή ανθρώπους της </w:t>
      </w:r>
      <w:r>
        <w:rPr>
          <w:rFonts w:eastAsia="Times New Roman"/>
          <w:szCs w:val="24"/>
        </w:rPr>
        <w:t>«Ν</w:t>
      </w:r>
      <w:r>
        <w:rPr>
          <w:rFonts w:eastAsia="Times New Roman"/>
          <w:szCs w:val="24"/>
          <w:lang w:val="en-US"/>
        </w:rPr>
        <w:t>OVARTIS</w:t>
      </w:r>
      <w:r>
        <w:rPr>
          <w:rFonts w:eastAsia="Times New Roman"/>
          <w:szCs w:val="24"/>
        </w:rPr>
        <w:t>»</w:t>
      </w:r>
      <w:r w:rsidRPr="00D1016A">
        <w:rPr>
          <w:rFonts w:eastAsia="Times New Roman"/>
          <w:szCs w:val="24"/>
        </w:rPr>
        <w:t>; Μπορ</w:t>
      </w:r>
      <w:r>
        <w:rPr>
          <w:rFonts w:eastAsia="Times New Roman"/>
          <w:szCs w:val="24"/>
        </w:rPr>
        <w:t xml:space="preserve">ούσε να καλέσει τον κ. </w:t>
      </w:r>
      <w:proofErr w:type="spellStart"/>
      <w:r>
        <w:rPr>
          <w:rFonts w:eastAsia="Times New Roman"/>
          <w:szCs w:val="24"/>
        </w:rPr>
        <w:t>Φρουζή</w:t>
      </w:r>
      <w:proofErr w:type="spellEnd"/>
      <w:r>
        <w:rPr>
          <w:rFonts w:eastAsia="Times New Roman"/>
          <w:szCs w:val="24"/>
        </w:rPr>
        <w:t xml:space="preserve">, να καλέσει τον </w:t>
      </w:r>
      <w:r>
        <w:rPr>
          <w:rFonts w:eastAsia="Times New Roman"/>
          <w:szCs w:val="24"/>
        </w:rPr>
        <w:t>διευθύνοντα σύμβουλο</w:t>
      </w:r>
      <w:r>
        <w:rPr>
          <w:rFonts w:eastAsia="Times New Roman"/>
          <w:szCs w:val="24"/>
        </w:rPr>
        <w:t xml:space="preserve"> και τους ανθρώπους εκείνους, για τους οποίους αναφέρεται ότι χρημάτισαν πολιτικούς και άλλα πρόσωπα. </w:t>
      </w:r>
    </w:p>
    <w:p w14:paraId="6F5C4537" w14:textId="77777777" w:rsidR="0016272D" w:rsidRDefault="008D6B83">
      <w:pPr>
        <w:spacing w:after="0" w:line="600" w:lineRule="auto"/>
        <w:ind w:firstLine="720"/>
        <w:jc w:val="both"/>
        <w:rPr>
          <w:rFonts w:eastAsia="Times New Roman"/>
          <w:szCs w:val="24"/>
        </w:rPr>
      </w:pPr>
      <w:r>
        <w:rPr>
          <w:rFonts w:eastAsia="Times New Roman"/>
          <w:szCs w:val="24"/>
        </w:rPr>
        <w:t xml:space="preserve">Πώς είναι δυνατόν να γίνει μία έρευνα χωρίς οι αναφερόμενοι ως πρωτεργάτες σε αυτή την </w:t>
      </w:r>
      <w:r>
        <w:rPr>
          <w:rFonts w:eastAsia="Times New Roman"/>
          <w:szCs w:val="24"/>
        </w:rPr>
        <w:t xml:space="preserve">υπόθεση να μην κληθούν; </w:t>
      </w:r>
    </w:p>
    <w:p w14:paraId="6F5C4538" w14:textId="77777777" w:rsidR="0016272D" w:rsidRDefault="008D6B83">
      <w:pPr>
        <w:spacing w:after="0" w:line="600" w:lineRule="auto"/>
        <w:ind w:firstLine="720"/>
        <w:jc w:val="both"/>
        <w:rPr>
          <w:rFonts w:eastAsia="Times New Roman"/>
          <w:szCs w:val="24"/>
        </w:rPr>
      </w:pPr>
      <w:r>
        <w:rPr>
          <w:rFonts w:eastAsia="Times New Roman"/>
          <w:szCs w:val="24"/>
        </w:rPr>
        <w:t xml:space="preserve">Δεν θα έπρεπε, σε ό,τι με αφορά προσωπικά, να κληθεί ένας μάρτυρας, εκείνος που είπε ότι η </w:t>
      </w:r>
      <w:r>
        <w:rPr>
          <w:rFonts w:eastAsia="Times New Roman"/>
          <w:szCs w:val="24"/>
        </w:rPr>
        <w:t>«Ν</w:t>
      </w:r>
      <w:r>
        <w:rPr>
          <w:rFonts w:eastAsia="Times New Roman"/>
          <w:szCs w:val="24"/>
          <w:lang w:val="en-US"/>
        </w:rPr>
        <w:t>OVARTIS</w:t>
      </w:r>
      <w:r>
        <w:rPr>
          <w:rFonts w:eastAsia="Times New Roman"/>
          <w:szCs w:val="24"/>
        </w:rPr>
        <w:t>»</w:t>
      </w:r>
      <w:r>
        <w:rPr>
          <w:rFonts w:eastAsia="Times New Roman"/>
          <w:szCs w:val="24"/>
        </w:rPr>
        <w:t xml:space="preserve"> σχεδίαζε να χρηματίσει δέκα, δώδεκα πρόσωπα, μεταξύ των οποίων και τρεις Υπουργούς και θα ζητούσε 500.000 ευρώ, για να τα δώσει σ</w:t>
      </w:r>
      <w:r>
        <w:rPr>
          <w:rFonts w:eastAsia="Times New Roman"/>
          <w:szCs w:val="24"/>
        </w:rPr>
        <w:t xml:space="preserve">τον </w:t>
      </w:r>
      <w:proofErr w:type="spellStart"/>
      <w:r>
        <w:rPr>
          <w:rFonts w:eastAsia="Times New Roman"/>
          <w:szCs w:val="24"/>
        </w:rPr>
        <w:t>Κουτρουμάνη</w:t>
      </w:r>
      <w:proofErr w:type="spellEnd"/>
      <w:r>
        <w:rPr>
          <w:rFonts w:eastAsia="Times New Roman"/>
          <w:szCs w:val="24"/>
        </w:rPr>
        <w:t xml:space="preserve">, στον Βενιζέλο, στον Λοβέρδο και σε άλλους δέκα κυβερνητικούς αξιωματούχους. Δεν θα έπρεπε να κληθεί αυτός ο μάρτυρας και να απαντήσει στο ερώτημα: «Δόθηκαν σε κάποιον χρήματα από αυτά που λέτε, κύριε;». </w:t>
      </w:r>
    </w:p>
    <w:p w14:paraId="6F5C4539" w14:textId="77777777" w:rsidR="0016272D" w:rsidRDefault="008D6B83">
      <w:pPr>
        <w:spacing w:after="0" w:line="600" w:lineRule="auto"/>
        <w:ind w:firstLine="720"/>
        <w:jc w:val="both"/>
        <w:rPr>
          <w:rFonts w:eastAsia="Times New Roman"/>
          <w:szCs w:val="24"/>
        </w:rPr>
      </w:pPr>
      <w:r>
        <w:rPr>
          <w:rFonts w:eastAsia="Times New Roman"/>
          <w:szCs w:val="24"/>
        </w:rPr>
        <w:t>Είναι αυτό δικαιοσύνη; Και δεν το λ</w:t>
      </w:r>
      <w:r>
        <w:rPr>
          <w:rFonts w:eastAsia="Times New Roman"/>
          <w:szCs w:val="24"/>
        </w:rPr>
        <w:t>έω με τη στενή έννοια της λειτουργίας της δικαιοσύνης, αλλά με αφορμή αυτό που ακούγεται ότι αυτό είναι το δίκαιο. Από πού προκύπτει το δίκαιο, όταν κάποιος διασύρεται, σπιλώνεται, επειδή κάποιος είδε σε ένα πρόγραμμα μίας εταιρείας ότι ενδέχεται να του δώ</w:t>
      </w:r>
      <w:r>
        <w:rPr>
          <w:rFonts w:eastAsia="Times New Roman"/>
          <w:szCs w:val="24"/>
        </w:rPr>
        <w:t>σουμε κάποια χρήματα; Είναι σοβαρός λόγος αυτός, για να υφίσταμαι εγώ και η οικογένειά μου αυτή την ταλαιπωρία και αυτή τη δοκιμασία;</w:t>
      </w:r>
    </w:p>
    <w:p w14:paraId="6F5C453A" w14:textId="77777777" w:rsidR="0016272D" w:rsidRDefault="008D6B83">
      <w:pPr>
        <w:spacing w:after="0" w:line="600" w:lineRule="auto"/>
        <w:ind w:firstLine="720"/>
        <w:jc w:val="both"/>
        <w:rPr>
          <w:rFonts w:eastAsia="Times New Roman"/>
          <w:szCs w:val="24"/>
        </w:rPr>
      </w:pPr>
      <w:r>
        <w:rPr>
          <w:rFonts w:eastAsia="Times New Roman"/>
          <w:szCs w:val="24"/>
        </w:rPr>
        <w:t xml:space="preserve">Δεν θα έπρεπε η </w:t>
      </w:r>
      <w:r>
        <w:rPr>
          <w:rFonts w:eastAsia="Times New Roman"/>
          <w:szCs w:val="24"/>
        </w:rPr>
        <w:t>ε</w:t>
      </w:r>
      <w:r>
        <w:rPr>
          <w:rFonts w:eastAsia="Times New Roman"/>
          <w:szCs w:val="24"/>
        </w:rPr>
        <w:t xml:space="preserve">πιτροπή να ερευνήσει ποια είναι τα αδικήματα, πριν μιλήσει για οποιοδήποτε ενδεχόμενο παραγραφής; Δεν θα </w:t>
      </w:r>
      <w:r>
        <w:rPr>
          <w:rFonts w:eastAsia="Times New Roman"/>
          <w:szCs w:val="24"/>
        </w:rPr>
        <w:t>έπρεπε να εξετάσει ποιες είναι οι μαρτυρίες, για ποιους υπάρχουν, εάν υπάρχουν, ενδείξεις για τέλεση παράνομων πράξεων;</w:t>
      </w:r>
    </w:p>
    <w:p w14:paraId="6F5C453B" w14:textId="77777777" w:rsidR="0016272D" w:rsidRDefault="008D6B83">
      <w:pPr>
        <w:spacing w:after="0" w:line="600" w:lineRule="auto"/>
        <w:ind w:firstLine="720"/>
        <w:jc w:val="both"/>
        <w:rPr>
          <w:rFonts w:eastAsia="Times New Roman"/>
          <w:szCs w:val="24"/>
        </w:rPr>
      </w:pPr>
      <w:r>
        <w:rPr>
          <w:rFonts w:eastAsia="Times New Roman"/>
          <w:szCs w:val="24"/>
        </w:rPr>
        <w:t xml:space="preserve">Δεν θα πρέπει να γνωρίζω ως πολίτης -όχι ως πολιτικός ούτε ως πρώην </w:t>
      </w:r>
      <w:r>
        <w:rPr>
          <w:rFonts w:eastAsia="Times New Roman"/>
          <w:szCs w:val="24"/>
        </w:rPr>
        <w:t>Υ</w:t>
      </w:r>
      <w:r>
        <w:rPr>
          <w:rFonts w:eastAsia="Times New Roman"/>
          <w:szCs w:val="24"/>
        </w:rPr>
        <w:t>πουργός- για ποιο πράγμα ακριβώς κατηγορούμαι και γιατί διασύρομαι;</w:t>
      </w:r>
    </w:p>
    <w:p w14:paraId="6F5C453C" w14:textId="77777777" w:rsidR="0016272D" w:rsidRDefault="008D6B83">
      <w:pPr>
        <w:spacing w:after="0" w:line="600" w:lineRule="auto"/>
        <w:ind w:firstLine="720"/>
        <w:jc w:val="both"/>
        <w:rPr>
          <w:rFonts w:eastAsia="Times New Roman"/>
          <w:szCs w:val="24"/>
        </w:rPr>
      </w:pPr>
      <w:r>
        <w:rPr>
          <w:rFonts w:eastAsia="Times New Roman"/>
          <w:szCs w:val="24"/>
        </w:rPr>
        <w:t>Ας θέσει καθένας από την πλευρά του το ερώτημα στον εαυτό του -και αναφέρομαι κυρίως στους Βουλευτές της Συμπολίτευσης- και ας απαντήσει χωρίς κομματική σκοπιμότητα και υστεροβουλία. Ας αναρωτηθεί ο καθένας τι θα έκανε εάν βρισκόταν στη θέση μου και εάν θ</w:t>
      </w:r>
      <w:r>
        <w:rPr>
          <w:rFonts w:eastAsia="Times New Roman"/>
          <w:szCs w:val="24"/>
        </w:rPr>
        <w:t xml:space="preserve">α ήταν τόσο μετριοπαθής στην προσέγγισή του ή θα έλεγε άλλα πράγματα.  </w:t>
      </w:r>
    </w:p>
    <w:p w14:paraId="6F5C453D" w14:textId="77777777" w:rsidR="0016272D" w:rsidRDefault="008D6B83">
      <w:pPr>
        <w:spacing w:after="0" w:line="600" w:lineRule="auto"/>
        <w:ind w:firstLine="720"/>
        <w:jc w:val="both"/>
        <w:rPr>
          <w:rFonts w:eastAsia="Times New Roman"/>
          <w:szCs w:val="24"/>
        </w:rPr>
      </w:pPr>
      <w:r>
        <w:rPr>
          <w:rFonts w:eastAsia="Times New Roman"/>
          <w:szCs w:val="24"/>
        </w:rPr>
        <w:t xml:space="preserve">Τίποτα, λοιπόν, δυστυχώς, δεν έγινε από αυτά, τα οποία ο κάθε πολίτης θεωρεί αυτονόητα. Απλώς, κληθήκαμε και κλήθηκα και εγώ κάποια στιγμή, να προσέλθω στην </w:t>
      </w:r>
      <w:r>
        <w:rPr>
          <w:rFonts w:eastAsia="Times New Roman"/>
          <w:szCs w:val="24"/>
        </w:rPr>
        <w:t>ε</w:t>
      </w:r>
      <w:r>
        <w:rPr>
          <w:rFonts w:eastAsia="Times New Roman"/>
          <w:szCs w:val="24"/>
        </w:rPr>
        <w:t>πιτροπή για να εκφράσω την</w:t>
      </w:r>
      <w:r>
        <w:rPr>
          <w:rFonts w:eastAsia="Times New Roman"/>
          <w:szCs w:val="24"/>
        </w:rPr>
        <w:t xml:space="preserve"> άποψή μου για το εάν είναι στην αρμοδιότητα ή όχι της </w:t>
      </w:r>
      <w:r>
        <w:rPr>
          <w:rFonts w:eastAsia="Times New Roman"/>
          <w:szCs w:val="24"/>
        </w:rPr>
        <w:t>ε</w:t>
      </w:r>
      <w:r>
        <w:rPr>
          <w:rFonts w:eastAsia="Times New Roman"/>
          <w:szCs w:val="24"/>
        </w:rPr>
        <w:t xml:space="preserve">πιτροπής να εξετάσει την υπόθεση.  </w:t>
      </w:r>
    </w:p>
    <w:p w14:paraId="6F5C453E" w14:textId="77777777" w:rsidR="0016272D" w:rsidRDefault="008D6B83">
      <w:pPr>
        <w:spacing w:after="0" w:line="600" w:lineRule="auto"/>
        <w:ind w:firstLine="720"/>
        <w:jc w:val="both"/>
        <w:rPr>
          <w:rFonts w:eastAsia="Times New Roman"/>
          <w:szCs w:val="24"/>
        </w:rPr>
      </w:pPr>
      <w:r>
        <w:rPr>
          <w:rFonts w:eastAsia="Times New Roman"/>
          <w:szCs w:val="24"/>
        </w:rPr>
        <w:t xml:space="preserve">Απάντησα, όπως θα μπορούσε να απαντήσει ο καθένας στη θέση μου, λέγοντας ότι είμαι διατεθειμένος να έρθω στην </w:t>
      </w:r>
      <w:r>
        <w:rPr>
          <w:rFonts w:eastAsia="Times New Roman"/>
          <w:szCs w:val="24"/>
        </w:rPr>
        <w:t>ε</w:t>
      </w:r>
      <w:r>
        <w:rPr>
          <w:rFonts w:eastAsia="Times New Roman"/>
          <w:szCs w:val="24"/>
        </w:rPr>
        <w:t>πιτροπή, εάν πρόκειται να ασχοληθείτε με την ουσία. Γ</w:t>
      </w:r>
      <w:r>
        <w:rPr>
          <w:rFonts w:eastAsia="Times New Roman"/>
          <w:szCs w:val="24"/>
        </w:rPr>
        <w:t xml:space="preserve">ιατί, κατά την άποψή μου, είναι αυτονόητη η υποχρέωση της Βουλής. Και μας καλεί η </w:t>
      </w:r>
      <w:r>
        <w:rPr>
          <w:rFonts w:eastAsia="Times New Roman"/>
          <w:szCs w:val="24"/>
        </w:rPr>
        <w:t>ε</w:t>
      </w:r>
      <w:r>
        <w:rPr>
          <w:rFonts w:eastAsia="Times New Roman"/>
          <w:szCs w:val="24"/>
        </w:rPr>
        <w:t xml:space="preserve">πιτροπή να παραστούμε όταν έχουν αποχωρήσει όλα τα κόμματα της Αντιπολίτευσης και όταν αρνείται η πλειοψηφία της </w:t>
      </w:r>
      <w:r>
        <w:rPr>
          <w:rFonts w:eastAsia="Times New Roman"/>
          <w:szCs w:val="24"/>
        </w:rPr>
        <w:t>ε</w:t>
      </w:r>
      <w:r>
        <w:rPr>
          <w:rFonts w:eastAsia="Times New Roman"/>
          <w:szCs w:val="24"/>
        </w:rPr>
        <w:t xml:space="preserve">πιτροπής να συζητήσει οποιοδήποτε θέμα επί της ουσίας. </w:t>
      </w:r>
    </w:p>
    <w:p w14:paraId="6F5C453F" w14:textId="77777777" w:rsidR="0016272D" w:rsidRDefault="008D6B83">
      <w:pPr>
        <w:spacing w:after="0" w:line="600" w:lineRule="auto"/>
        <w:ind w:firstLine="720"/>
        <w:jc w:val="both"/>
        <w:rPr>
          <w:rFonts w:eastAsia="Times New Roman"/>
          <w:szCs w:val="24"/>
        </w:rPr>
      </w:pPr>
      <w:r>
        <w:rPr>
          <w:rFonts w:eastAsia="Times New Roman"/>
          <w:szCs w:val="24"/>
        </w:rPr>
        <w:t>Που</w:t>
      </w:r>
      <w:r>
        <w:rPr>
          <w:rFonts w:eastAsia="Times New Roman"/>
          <w:szCs w:val="24"/>
        </w:rPr>
        <w:t xml:space="preserve">θενά δεν λέει ο νόμος «περί ευθύνης Υπουργών» τον οποίον επικαλούνται κάποιοι, ότι δεν μπορεί να κάνει έρευνα. Το αντίθετο λέει, ότι προβλέπεται η δυνατότητα της Βουλής να ασκήσει όλες τις αρμοδιότητες που έχουν και οι δικαστικές </w:t>
      </w:r>
      <w:r>
        <w:rPr>
          <w:rFonts w:eastAsia="Times New Roman"/>
          <w:szCs w:val="24"/>
        </w:rPr>
        <w:t>α</w:t>
      </w:r>
      <w:r>
        <w:rPr>
          <w:rFonts w:eastAsia="Times New Roman"/>
          <w:szCs w:val="24"/>
        </w:rPr>
        <w:t xml:space="preserve">ρχές. </w:t>
      </w:r>
    </w:p>
    <w:p w14:paraId="6F5C4540" w14:textId="77777777" w:rsidR="0016272D" w:rsidRDefault="008D6B83">
      <w:pPr>
        <w:spacing w:after="0" w:line="600" w:lineRule="auto"/>
        <w:ind w:firstLine="720"/>
        <w:jc w:val="both"/>
        <w:rPr>
          <w:rFonts w:eastAsia="Times New Roman"/>
          <w:szCs w:val="24"/>
        </w:rPr>
      </w:pPr>
      <w:r>
        <w:rPr>
          <w:rFonts w:eastAsia="Times New Roman"/>
          <w:szCs w:val="24"/>
        </w:rPr>
        <w:t>Η Κυβέρνηση επικαλ</w:t>
      </w:r>
      <w:r>
        <w:rPr>
          <w:rFonts w:eastAsia="Times New Roman"/>
          <w:szCs w:val="24"/>
        </w:rPr>
        <w:t>είται, όπως είπα, και το θέμα της παραγραφής. Όμως, για να επικαλεστείς θέμα παραγραφής, θα πρέπει πρώτα να ερευνήσεις τις όποιες μαρτυρίες και να διαπιστώσεις εάν υπάρχουν και ποια αδικήματα. Πώς πας σε ένα θέμα παραγραφής, χωρίς να ξέρεις ποια είναι τα α</w:t>
      </w:r>
      <w:r>
        <w:rPr>
          <w:rFonts w:eastAsia="Times New Roman"/>
          <w:szCs w:val="24"/>
        </w:rPr>
        <w:t>δικήματα, χωρίς να ερευνήσεις και να διαπιστώσεις εάν υπάρχουν και ποια είναι;</w:t>
      </w:r>
    </w:p>
    <w:p w14:paraId="6F5C4541" w14:textId="77777777" w:rsidR="0016272D" w:rsidRDefault="008D6B83">
      <w:pPr>
        <w:spacing w:after="0" w:line="600" w:lineRule="auto"/>
        <w:ind w:firstLine="720"/>
        <w:jc w:val="both"/>
        <w:rPr>
          <w:rFonts w:eastAsia="Times New Roman"/>
          <w:szCs w:val="24"/>
        </w:rPr>
      </w:pPr>
      <w:r>
        <w:rPr>
          <w:rFonts w:eastAsia="Times New Roman"/>
          <w:szCs w:val="24"/>
        </w:rPr>
        <w:t>Δεν έγινε, λοιπόν, τίποτα από αυτά, γιατί δεν υπήρξε κα</w:t>
      </w:r>
      <w:r>
        <w:rPr>
          <w:rFonts w:eastAsia="Times New Roman"/>
          <w:szCs w:val="24"/>
        </w:rPr>
        <w:t>μ</w:t>
      </w:r>
      <w:r>
        <w:rPr>
          <w:rFonts w:eastAsia="Times New Roman"/>
          <w:szCs w:val="24"/>
        </w:rPr>
        <w:t>μία πρόθεση και διάθεση από την Κυβέρνηση να ερευνήσει την υπόθεση. Σκοπός ήταν να στηθεί παράσταση ενοχοποίησης των πολι</w:t>
      </w:r>
      <w:r>
        <w:rPr>
          <w:rFonts w:eastAsia="Times New Roman"/>
          <w:szCs w:val="24"/>
        </w:rPr>
        <w:t xml:space="preserve">τικών αντιπάλων, με δέκα κάλπες πριν από τρεις μήνες και άλλες δέκα σήμερα και να κρατηθεί σε εκκρεμότητα η υπόθεση για όσο περισσότερο χρόνο γίνεται. Να μείνει όσο γίνεται η ρετσινιά και βλέπουμε. </w:t>
      </w:r>
    </w:p>
    <w:p w14:paraId="6F5C454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Και ερωτώ: </w:t>
      </w:r>
      <w:r>
        <w:rPr>
          <w:rFonts w:eastAsia="Times New Roman" w:cs="Times New Roman"/>
          <w:szCs w:val="24"/>
        </w:rPr>
        <w:t>τ</w:t>
      </w:r>
      <w:r>
        <w:rPr>
          <w:rFonts w:eastAsia="Times New Roman" w:cs="Times New Roman"/>
          <w:szCs w:val="24"/>
        </w:rPr>
        <w:t xml:space="preserve">ι θα γίνει στην περίπτωση που η </w:t>
      </w:r>
      <w:r>
        <w:rPr>
          <w:rFonts w:eastAsia="Times New Roman" w:cs="Times New Roman"/>
          <w:szCs w:val="24"/>
        </w:rPr>
        <w:t>δ</w:t>
      </w:r>
      <w:r>
        <w:rPr>
          <w:rFonts w:eastAsia="Times New Roman" w:cs="Times New Roman"/>
          <w:szCs w:val="24"/>
        </w:rPr>
        <w:t>ικαιοσύνη πε</w:t>
      </w:r>
      <w:r>
        <w:rPr>
          <w:rFonts w:eastAsia="Times New Roman" w:cs="Times New Roman"/>
          <w:szCs w:val="24"/>
        </w:rPr>
        <w:t>ι ότι δεν έχει αρμοδιότητα γι’ αυτά τα αδικήματα, όπως το έχει πει; Τα έστειλε στη Βουλή</w:t>
      </w:r>
      <w:r>
        <w:rPr>
          <w:rFonts w:eastAsia="Times New Roman" w:cs="Times New Roman"/>
          <w:szCs w:val="24"/>
        </w:rPr>
        <w:t>,</w:t>
      </w:r>
      <w:r>
        <w:rPr>
          <w:rFonts w:eastAsia="Times New Roman" w:cs="Times New Roman"/>
          <w:szCs w:val="24"/>
        </w:rPr>
        <w:t xml:space="preserve"> γιατί θεώρησε ότι δεν έχει αρμοδιότητα. Τι θα γίνει στην περίπτωση αυτή; Θα μας μείνει η ρετσινιά</w:t>
      </w:r>
      <w:r>
        <w:rPr>
          <w:rFonts w:eastAsia="Times New Roman" w:cs="Times New Roman"/>
          <w:szCs w:val="24"/>
        </w:rPr>
        <w:t>,</w:t>
      </w:r>
      <w:r>
        <w:rPr>
          <w:rFonts w:eastAsia="Times New Roman" w:cs="Times New Roman"/>
          <w:szCs w:val="24"/>
        </w:rPr>
        <w:t xml:space="preserve"> επειδή εσείς δεν θέλετε να κάνετε την έρευνα, επειδή δεν θέλετε να </w:t>
      </w:r>
      <w:r>
        <w:rPr>
          <w:rFonts w:eastAsia="Times New Roman" w:cs="Times New Roman"/>
          <w:szCs w:val="24"/>
        </w:rPr>
        <w:t>ασχοληθείτε με την ουσία της υπόθεσης;</w:t>
      </w:r>
    </w:p>
    <w:p w14:paraId="6F5C454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Γιατί δεν έγινε η έρευνα; Να σας πω την ταπεινή μου άποψη, γιατί σου λέει βρέθηκαν κάποιοι μάρτυρες -σε ό,τι με αφορά, τουλάχιστον, ψευδομάρτυρες- και ανέφεραν, μετά από συνθήκες τις οποίες δεν τις γνωρίζει κανένας, γ</w:t>
      </w:r>
      <w:r>
        <w:rPr>
          <w:rFonts w:eastAsia="Times New Roman" w:cs="Times New Roman"/>
          <w:szCs w:val="24"/>
        </w:rPr>
        <w:t>ια παράδειγμα δεν γνωρίζει κανένας αν σε έναν από αυτούς τους μάρτυρες βρήκαν στον λογαριασμό του χρήματα και προσπάθησε να τα δικαιολογήσει με αυτόν τον τρόπο, και έδωσαν κάποια ονόματα πολιτικών, μεταξύ των οποίων και το δικό μου. Έτσι, δόθηκε η δυνατότη</w:t>
      </w:r>
      <w:r>
        <w:rPr>
          <w:rFonts w:eastAsia="Times New Roman" w:cs="Times New Roman"/>
          <w:szCs w:val="24"/>
        </w:rPr>
        <w:t>τα να μας «κρεμάσετε στα μανταλάκια», όπως λέμε.</w:t>
      </w:r>
    </w:p>
    <w:p w14:paraId="6F5C454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Αν ερχόντουσαν στην επιτροπή, αν τους καλούσατε, και μερικοί ανακαλούσαν, γιατί δεν θα μπορούσαν να κάνουν διαφορετικά, και κάποιοι άλλοι συνέχιζαν να λένε «υποθέτω, υποψιάζομαι, άκουσα», χωρίς κανένα βάσιμο</w:t>
      </w:r>
      <w:r>
        <w:rPr>
          <w:rFonts w:eastAsia="Times New Roman" w:cs="Times New Roman"/>
          <w:szCs w:val="24"/>
        </w:rPr>
        <w:t xml:space="preserve"> στοιχείο, τότε βεβαίως θα είχατε εκτεθεί διπλά. Αυτό θέλατε να αποφύγετε. Αυτό φοβήθηκε και η Κυβέρνηση και δεν έκανε την έρευνα.</w:t>
      </w:r>
    </w:p>
    <w:p w14:paraId="6F5C454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Δεν ήθελε και δεν θέλει να φανεί η αλήθεια. Δεν ήθελε και δεν θέλει να διερευνηθεί το σκάνδαλο, αρκεί μόνον και μόνον να έχει</w:t>
      </w:r>
      <w:r>
        <w:rPr>
          <w:rFonts w:eastAsia="Times New Roman" w:cs="Times New Roman"/>
          <w:szCs w:val="24"/>
        </w:rPr>
        <w:t xml:space="preserve"> ομήρους τους πολιτικούς αντιπάλους. Δεν θέλει το φως και τη διαφάνεια. Αντίθετα, λειτουργεί με μεθόδους συσκότισης για να μπορεί να προωθεί την προπαγάνδα της.</w:t>
      </w:r>
    </w:p>
    <w:p w14:paraId="6F5C454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Πώς μπορεί να χαρακτηριστεί μια τέτοια συμπεριφορά; Αν κάποιος βρισκόταν στη θέση μου, ίσως να </w:t>
      </w:r>
      <w:r>
        <w:rPr>
          <w:rFonts w:eastAsia="Times New Roman" w:cs="Times New Roman"/>
          <w:szCs w:val="24"/>
        </w:rPr>
        <w:t xml:space="preserve">μιλούσε με σκληρότερες εκφράσεις. Εγώ θα περιοριστώ να πω –όσο και αν έχουν χάσει τη σημασία τους μερικές λέξεις και έννοιες- ότι πρόκειται για πρακτικές ανέντιμες, ανήθικες, καιροσκοπικές και επικίνδυνες για τη </w:t>
      </w:r>
      <w:r>
        <w:rPr>
          <w:rFonts w:eastAsia="Times New Roman" w:cs="Times New Roman"/>
          <w:szCs w:val="24"/>
        </w:rPr>
        <w:t>δ</w:t>
      </w:r>
      <w:r>
        <w:rPr>
          <w:rFonts w:eastAsia="Times New Roman" w:cs="Times New Roman"/>
          <w:szCs w:val="24"/>
        </w:rPr>
        <w:t>ημοκρατία και τους θεσμούς.</w:t>
      </w:r>
    </w:p>
    <w:p w14:paraId="6F5C454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F5C454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Πρόκειται για μεθοδεύσεις που καταπατούν τα ανθρώπινα δικαιώματα και παραβιάζουν θεμελιώδεις κανόνες και αρχές ενός κράτους δικαίου.</w:t>
      </w:r>
    </w:p>
    <w:p w14:paraId="6F5C454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Γνωρίζετε, κυρίες και κύριοι Βουλευτές</w:t>
      </w:r>
      <w:r>
        <w:rPr>
          <w:rFonts w:eastAsia="Times New Roman" w:cs="Times New Roman"/>
          <w:szCs w:val="24"/>
        </w:rPr>
        <w:t>,</w:t>
      </w:r>
      <w:r>
        <w:rPr>
          <w:rFonts w:eastAsia="Times New Roman" w:cs="Times New Roman"/>
          <w:szCs w:val="24"/>
        </w:rPr>
        <w:t xml:space="preserve"> ότι πολλοί από εμάς –</w:t>
      </w:r>
      <w:r>
        <w:rPr>
          <w:rFonts w:eastAsia="Times New Roman" w:cs="Times New Roman"/>
          <w:szCs w:val="24"/>
        </w:rPr>
        <w:t>και από εσάς βεβαίως- που ασχοληθήκαμε με την πολιτική προερχόμενοι από τις δυνάμεις της εργασίας και τους κοινωνικούς αγώνες είχαμε και έχουμε ως προμετωπίδα της πορείας μας την εντιμότητα και «το καθαρό κούτελο», που λέει ο λαός μας. Όσοι εξακολουθούμε ν</w:t>
      </w:r>
      <w:r>
        <w:rPr>
          <w:rFonts w:eastAsia="Times New Roman" w:cs="Times New Roman"/>
          <w:szCs w:val="24"/>
        </w:rPr>
        <w:t>α ζούμε στην καθημερινότητα ως απλοί πολίτες, μέσα στην κοινωνία και τα προβλήματά της, όσοι δεν λύσαμε τα βιοποριστικά μας προβλήματα μέσα από την ενασχόληση με την πολιτική και εργαζόμαστε σκληρά για να τα αντιμετωπίσουμε, όπως οι περισσότεροι σήμερα Έλλ</w:t>
      </w:r>
      <w:r>
        <w:rPr>
          <w:rFonts w:eastAsia="Times New Roman" w:cs="Times New Roman"/>
          <w:szCs w:val="24"/>
        </w:rPr>
        <w:t>ηνες, είναι φυσικό να έχουμε μια μεγαλύτερη ευαισθησία στα θέματα ηθικής τάξης.</w:t>
      </w:r>
    </w:p>
    <w:p w14:paraId="6F5C454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Αυτό θα υπερασπιστώ μέχρι τέλους και δεν θα επιτρέψω σε κανέναν να με σπιλώσει. Βρίσκομαι </w:t>
      </w:r>
      <w:proofErr w:type="spellStart"/>
      <w:r>
        <w:rPr>
          <w:rFonts w:eastAsia="Times New Roman" w:cs="Times New Roman"/>
          <w:szCs w:val="24"/>
        </w:rPr>
        <w:t>ενώπιόν</w:t>
      </w:r>
      <w:proofErr w:type="spellEnd"/>
      <w:r>
        <w:rPr>
          <w:rFonts w:eastAsia="Times New Roman" w:cs="Times New Roman"/>
          <w:szCs w:val="24"/>
        </w:rPr>
        <w:t xml:space="preserve"> σας και ενώπιον του ελληνικού λαού όχι ως απολογούμενος, αλλά για να εκφράσω τ</w:t>
      </w:r>
      <w:r>
        <w:rPr>
          <w:rFonts w:eastAsia="Times New Roman" w:cs="Times New Roman"/>
          <w:szCs w:val="24"/>
        </w:rPr>
        <w:t>ην οργή και την αγανάκτησή μου για τις μεθοδεύσεις και τις πρωτόγνωρες πρακτικές που ακολουθεί η Κυβέρνηση.</w:t>
      </w:r>
    </w:p>
    <w:p w14:paraId="6F5C454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Βρίσκομαι εδώ και σας κατηγορώ όσους συμμετέχετε ή πρωταγωνιστείτε ή με την ψήφο σας σε αυτές τις πρακτικές με τις οποίες, όπως είπα, παραβιάζονται </w:t>
      </w:r>
      <w:r>
        <w:rPr>
          <w:rFonts w:eastAsia="Times New Roman" w:cs="Times New Roman"/>
          <w:szCs w:val="24"/>
        </w:rPr>
        <w:t>θεμελιώδεις κανόνες δικαίου. Βρίσκομαι εδώ για να επαναλάβω με τον πιο κατηγορηματικό τρόπο ότι κανένας δεν μπορεί να αμφισβητήσει στο παραμικρό την ακεραιότητά μου, την εντιμότητά μου και μια αψεγάδιαστη πορεία που είχα στην πολιτική και επαγγελματική μου</w:t>
      </w:r>
      <w:r>
        <w:rPr>
          <w:rFonts w:eastAsia="Times New Roman" w:cs="Times New Roman"/>
          <w:szCs w:val="24"/>
        </w:rPr>
        <w:t xml:space="preserve"> διαδρομή. </w:t>
      </w:r>
    </w:p>
    <w:p w14:paraId="6F5C454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Θα υπερασπιστώ με όλες μου τις δυνάμεις το μοναδικό κεφάλαιο που δημιούργησα στη ζωή μου, που είναι η τιμή, η υπόληψή μου και το όνομά μου, όσο και αν προσπαθούν ορισμένοι για το αντίθετο!</w:t>
      </w:r>
    </w:p>
    <w:p w14:paraId="6F5C454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Ευχαριστώ.</w:t>
      </w:r>
    </w:p>
    <w:p w14:paraId="6F5C454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w:t>
      </w:r>
      <w:r>
        <w:rPr>
          <w:rFonts w:eastAsia="Times New Roman" w:cs="Times New Roman"/>
          <w:szCs w:val="24"/>
        </w:rPr>
        <w:t>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F5C454F" w14:textId="77777777" w:rsidR="0016272D" w:rsidRDefault="008D6B83">
      <w:pPr>
        <w:spacing w:line="600" w:lineRule="auto"/>
        <w:ind w:firstLine="720"/>
        <w:jc w:val="both"/>
        <w:rPr>
          <w:rFonts w:eastAsia="Times New Roman" w:cs="Times New Roman"/>
          <w:szCs w:val="24"/>
        </w:rPr>
      </w:pPr>
      <w:r w:rsidRPr="00C03777">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6F5C4550" w14:textId="77777777" w:rsidR="0016272D" w:rsidRDefault="008D6B83">
      <w:pPr>
        <w:spacing w:line="600" w:lineRule="auto"/>
        <w:ind w:firstLine="720"/>
        <w:jc w:val="both"/>
        <w:rPr>
          <w:rFonts w:eastAsia="Times New Roman" w:cs="Times New Roman"/>
          <w:szCs w:val="24"/>
        </w:rPr>
      </w:pPr>
      <w:r w:rsidRPr="00CC005E">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w:t>
      </w:r>
      <w:r>
        <w:rPr>
          <w:rFonts w:eastAsia="Times New Roman"/>
          <w:szCs w:val="24"/>
        </w:rPr>
        <w:t xml:space="preserve">στην </w:t>
      </w:r>
      <w:r>
        <w:rPr>
          <w:rFonts w:eastAsia="Times New Roman"/>
          <w:szCs w:val="24"/>
        </w:rPr>
        <w:t>έκθεση της αίθουσας «ΕΛΕΥΘΕΡΙΟΣ ΒΕΝΙΖΕΛΟΣ» και ενημερώθηκαν για την ιστορία του κτηρίου και τον τρόπο οργάνωσης και λειτουργίας της Βουλής, είκοσι δύο μαθητές και μαθήτριες και τρεις συνοδοί καθηγητές από το 11</w:t>
      </w:r>
      <w:r w:rsidRPr="004C41A7">
        <w:rPr>
          <w:rFonts w:eastAsia="Times New Roman"/>
          <w:szCs w:val="24"/>
          <w:vertAlign w:val="superscript"/>
        </w:rPr>
        <w:t>ο</w:t>
      </w:r>
      <w:r>
        <w:rPr>
          <w:rFonts w:eastAsia="Times New Roman"/>
          <w:szCs w:val="24"/>
        </w:rPr>
        <w:t xml:space="preserve"> Δημοτικό Σχολείο Κατερίνης.</w:t>
      </w:r>
    </w:p>
    <w:p w14:paraId="6F5C4551" w14:textId="77777777" w:rsidR="0016272D" w:rsidRDefault="008D6B83">
      <w:pPr>
        <w:tabs>
          <w:tab w:val="left" w:pos="6787"/>
        </w:tabs>
        <w:spacing w:line="600" w:lineRule="auto"/>
        <w:ind w:firstLine="720"/>
        <w:jc w:val="both"/>
        <w:rPr>
          <w:rFonts w:eastAsia="Times New Roman"/>
          <w:szCs w:val="24"/>
        </w:rPr>
      </w:pPr>
      <w:r>
        <w:rPr>
          <w:rFonts w:eastAsia="Times New Roman"/>
          <w:szCs w:val="24"/>
        </w:rPr>
        <w:t xml:space="preserve">Η Βουλή </w:t>
      </w:r>
      <w:r>
        <w:rPr>
          <w:rFonts w:eastAsia="Times New Roman"/>
          <w:szCs w:val="24"/>
        </w:rPr>
        <w:t>σάς</w:t>
      </w:r>
      <w:r>
        <w:rPr>
          <w:rFonts w:eastAsia="Times New Roman"/>
          <w:szCs w:val="24"/>
        </w:rPr>
        <w:t xml:space="preserve"> καλω</w:t>
      </w:r>
      <w:r>
        <w:rPr>
          <w:rFonts w:eastAsia="Times New Roman"/>
          <w:szCs w:val="24"/>
        </w:rPr>
        <w:t>σορίζει.</w:t>
      </w:r>
    </w:p>
    <w:p w14:paraId="6F5C4552" w14:textId="77777777" w:rsidR="0016272D" w:rsidRDefault="008D6B83">
      <w:pPr>
        <w:tabs>
          <w:tab w:val="left" w:pos="6787"/>
        </w:tabs>
        <w:spacing w:line="600" w:lineRule="auto"/>
        <w:ind w:firstLine="720"/>
        <w:jc w:val="center"/>
        <w:rPr>
          <w:rFonts w:eastAsia="Times New Roman" w:cs="Times New Roman"/>
          <w:szCs w:val="24"/>
        </w:rPr>
      </w:pPr>
      <w:r w:rsidRPr="00CC005E">
        <w:rPr>
          <w:rFonts w:eastAsia="Times New Roman" w:cs="Times New Roman"/>
          <w:szCs w:val="24"/>
        </w:rPr>
        <w:t>(Χειροκροτήματα απ</w:t>
      </w:r>
      <w:r>
        <w:rPr>
          <w:rFonts w:eastAsia="Times New Roman" w:cs="Times New Roman"/>
          <w:szCs w:val="24"/>
        </w:rPr>
        <w:t>’</w:t>
      </w:r>
      <w:r w:rsidRPr="00CC005E">
        <w:rPr>
          <w:rFonts w:eastAsia="Times New Roman" w:cs="Times New Roman"/>
          <w:szCs w:val="24"/>
        </w:rPr>
        <w:t xml:space="preserve"> όλες τις πτέρυγες της Βουλής)</w:t>
      </w:r>
    </w:p>
    <w:p w14:paraId="6F5C4553" w14:textId="77777777" w:rsidR="0016272D" w:rsidRDefault="008D6B83">
      <w:pPr>
        <w:tabs>
          <w:tab w:val="left" w:pos="6787"/>
        </w:tabs>
        <w:spacing w:line="600" w:lineRule="auto"/>
        <w:ind w:firstLine="720"/>
        <w:jc w:val="both"/>
        <w:rPr>
          <w:rFonts w:eastAsia="Times New Roman" w:cs="Times New Roman"/>
          <w:szCs w:val="24"/>
        </w:rPr>
      </w:pPr>
      <w:r>
        <w:rPr>
          <w:rFonts w:eastAsia="Times New Roman" w:cs="Times New Roman"/>
          <w:szCs w:val="24"/>
        </w:rPr>
        <w:t xml:space="preserve">Τον λόγο έχει ο κ. Μάριος </w:t>
      </w:r>
      <w:proofErr w:type="spellStart"/>
      <w:r>
        <w:rPr>
          <w:rFonts w:eastAsia="Times New Roman" w:cs="Times New Roman"/>
          <w:szCs w:val="24"/>
        </w:rPr>
        <w:t>Σαλμάς</w:t>
      </w:r>
      <w:proofErr w:type="spellEnd"/>
      <w:r>
        <w:rPr>
          <w:rFonts w:eastAsia="Times New Roman" w:cs="Times New Roman"/>
          <w:szCs w:val="24"/>
        </w:rPr>
        <w:t>.</w:t>
      </w:r>
    </w:p>
    <w:p w14:paraId="6F5C4554" w14:textId="77777777" w:rsidR="0016272D" w:rsidRDefault="008D6B83">
      <w:pPr>
        <w:tabs>
          <w:tab w:val="left" w:pos="2608"/>
        </w:tabs>
        <w:spacing w:line="600" w:lineRule="auto"/>
        <w:ind w:firstLine="720"/>
        <w:jc w:val="both"/>
        <w:rPr>
          <w:rFonts w:eastAsia="Times New Roman"/>
          <w:szCs w:val="24"/>
        </w:rPr>
      </w:pPr>
      <w:r>
        <w:rPr>
          <w:rFonts w:eastAsia="Times New Roman"/>
          <w:b/>
          <w:szCs w:val="24"/>
        </w:rPr>
        <w:t xml:space="preserve">ΜΑΡΙΟΣ ΣΑΛΜΑΣ: </w:t>
      </w:r>
      <w:r>
        <w:rPr>
          <w:rFonts w:eastAsia="Times New Roman"/>
          <w:szCs w:val="24"/>
        </w:rPr>
        <w:t>Κυρίες και κύριοι συνάδελφοι, ζήτησα να πάρω τον λόγο στη σημερινή συνεδρίαση, παρ</w:t>
      </w:r>
      <w:r>
        <w:rPr>
          <w:rFonts w:eastAsia="Times New Roman"/>
          <w:szCs w:val="24"/>
        </w:rPr>
        <w:t xml:space="preserve">’ </w:t>
      </w:r>
      <w:r>
        <w:rPr>
          <w:rFonts w:eastAsia="Times New Roman"/>
          <w:szCs w:val="24"/>
        </w:rPr>
        <w:t>ότι δεν σκόπευα να επανέλθω στο θέμα, μόνο για να θέσω ένα ερώτη</w:t>
      </w:r>
      <w:r>
        <w:rPr>
          <w:rFonts w:eastAsia="Times New Roman"/>
          <w:szCs w:val="24"/>
        </w:rPr>
        <w:t xml:space="preserve">μα κι αυτό το ερώτημα προέκυψε, όταν αποφασίστηκε να στηθούν δέκα κάλπες. Δεν σας κρύβω ότι με ενόχλησε κι έρχομαι πιο θυμωμένος σε αυτή τη συνεδρίαση από ό,τι ήμουν την προηγούμενη φορά. </w:t>
      </w:r>
    </w:p>
    <w:p w14:paraId="6F5C4555"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Άκουσα τον Κοινοβουλευτικό Εκπρόσωπο του ΣΥΡΙΖΑ το πρωί να εξηγεί γ</w:t>
      </w:r>
      <w:r>
        <w:rPr>
          <w:rFonts w:eastAsia="Times New Roman"/>
          <w:szCs w:val="24"/>
        </w:rPr>
        <w:t>ιατί θα στηθούν δέκα κάλπες. Και είπε</w:t>
      </w:r>
      <w:r>
        <w:rPr>
          <w:rFonts w:eastAsia="Times New Roman"/>
          <w:szCs w:val="24"/>
        </w:rPr>
        <w:t>,</w:t>
      </w:r>
      <w:r>
        <w:rPr>
          <w:rFonts w:eastAsia="Times New Roman"/>
          <w:szCs w:val="24"/>
        </w:rPr>
        <w:t xml:space="preserve"> πρώτον: «Γιατί έτσι έγινε και στο </w:t>
      </w:r>
      <w:proofErr w:type="spellStart"/>
      <w:r>
        <w:rPr>
          <w:rFonts w:eastAsia="Times New Roman"/>
          <w:szCs w:val="24"/>
        </w:rPr>
        <w:t>Βατοπέδι</w:t>
      </w:r>
      <w:proofErr w:type="spellEnd"/>
      <w:r>
        <w:rPr>
          <w:rFonts w:eastAsia="Times New Roman"/>
          <w:szCs w:val="24"/>
        </w:rPr>
        <w:t xml:space="preserve">». Λάθος. Στο </w:t>
      </w:r>
      <w:proofErr w:type="spellStart"/>
      <w:r>
        <w:rPr>
          <w:rFonts w:eastAsia="Times New Roman"/>
          <w:szCs w:val="24"/>
        </w:rPr>
        <w:t>Βατοπέδι</w:t>
      </w:r>
      <w:proofErr w:type="spellEnd"/>
      <w:r>
        <w:rPr>
          <w:rFonts w:eastAsia="Times New Roman"/>
          <w:szCs w:val="24"/>
        </w:rPr>
        <w:t xml:space="preserve"> η </w:t>
      </w:r>
      <w:r>
        <w:rPr>
          <w:rFonts w:eastAsia="Times New Roman"/>
          <w:szCs w:val="24"/>
        </w:rPr>
        <w:t>ε</w:t>
      </w:r>
      <w:r>
        <w:rPr>
          <w:rFonts w:eastAsia="Times New Roman"/>
          <w:szCs w:val="24"/>
        </w:rPr>
        <w:t>πιτροπή διερεύνησε σε βάθος, εξέτασε μάρτυρες και δεν ήταν της αρμοδιότητας η ψηφοφορία. Και</w:t>
      </w:r>
      <w:r>
        <w:rPr>
          <w:rFonts w:eastAsia="Times New Roman"/>
          <w:szCs w:val="24"/>
        </w:rPr>
        <w:t>,</w:t>
      </w:r>
      <w:r>
        <w:rPr>
          <w:rFonts w:eastAsia="Times New Roman"/>
          <w:szCs w:val="24"/>
        </w:rPr>
        <w:t xml:space="preserve"> δεύτερον είπε: «Για να προστατευτεί ο Κανονισμός της Βο</w:t>
      </w:r>
      <w:r>
        <w:rPr>
          <w:rFonts w:eastAsia="Times New Roman"/>
          <w:szCs w:val="24"/>
        </w:rPr>
        <w:t>υλής</w:t>
      </w:r>
      <w:r>
        <w:rPr>
          <w:rFonts w:eastAsia="Times New Roman"/>
          <w:szCs w:val="24"/>
        </w:rPr>
        <w:t>,</w:t>
      </w:r>
      <w:r>
        <w:rPr>
          <w:rFonts w:eastAsia="Times New Roman"/>
          <w:szCs w:val="24"/>
        </w:rPr>
        <w:t xml:space="preserve"> που εάν ψήφιζε ένας από τους Σαμαρά, Βενιζέλο, Γεωργιάδη, Λοβέρδο, </w:t>
      </w:r>
      <w:proofErr w:type="spellStart"/>
      <w:r>
        <w:rPr>
          <w:rFonts w:eastAsia="Times New Roman"/>
          <w:szCs w:val="24"/>
        </w:rPr>
        <w:t>Σαλμά</w:t>
      </w:r>
      <w:proofErr w:type="spellEnd"/>
      <w:r>
        <w:rPr>
          <w:rFonts w:eastAsia="Times New Roman"/>
          <w:szCs w:val="24"/>
        </w:rPr>
        <w:t>, σε μια κάλπη μπορεί να ψήφιζε και για τον εαυτό του</w:t>
      </w:r>
      <w:r>
        <w:rPr>
          <w:rFonts w:eastAsia="Times New Roman"/>
          <w:szCs w:val="24"/>
        </w:rPr>
        <w:t>,</w:t>
      </w:r>
      <w:r>
        <w:rPr>
          <w:rFonts w:eastAsia="Times New Roman"/>
          <w:szCs w:val="24"/>
        </w:rPr>
        <w:t xml:space="preserve"> με αποτέλεσμα να υπάρχει ακυρότητα της διαδικασίας». Δηλαδή αν οι πέντε αυτοί δεν προσέλθουν να ψηφίσουν, φαντάζομαι ότι πά</w:t>
      </w:r>
      <w:r>
        <w:rPr>
          <w:rFonts w:eastAsia="Times New Roman"/>
          <w:szCs w:val="24"/>
        </w:rPr>
        <w:t xml:space="preserve">νε σε μία κάλπη. Αίρεται το επιχείρημα. </w:t>
      </w:r>
    </w:p>
    <w:p w14:paraId="6F5C4556"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τι νόημα μπορεί να έχει το ερωτηματολόγιο; Μπορεί κάποιος να πει «</w:t>
      </w:r>
      <w:r>
        <w:rPr>
          <w:rFonts w:eastAsia="Times New Roman"/>
          <w:szCs w:val="24"/>
        </w:rPr>
        <w:t>όχι</w:t>
      </w:r>
      <w:r>
        <w:rPr>
          <w:rFonts w:eastAsia="Times New Roman"/>
          <w:szCs w:val="24"/>
        </w:rPr>
        <w:t xml:space="preserve">» στον </w:t>
      </w:r>
      <w:proofErr w:type="spellStart"/>
      <w:r>
        <w:rPr>
          <w:rFonts w:eastAsia="Times New Roman"/>
          <w:szCs w:val="24"/>
        </w:rPr>
        <w:t>Σαλμά</w:t>
      </w:r>
      <w:proofErr w:type="spellEnd"/>
      <w:r>
        <w:rPr>
          <w:rFonts w:eastAsia="Times New Roman"/>
          <w:szCs w:val="24"/>
        </w:rPr>
        <w:t xml:space="preserve"> λόγω αναρμοδιότητας της Βουλής και «</w:t>
      </w:r>
      <w:r>
        <w:rPr>
          <w:rFonts w:eastAsia="Times New Roman"/>
          <w:szCs w:val="24"/>
        </w:rPr>
        <w:t>ναι</w:t>
      </w:r>
      <w:r>
        <w:rPr>
          <w:rFonts w:eastAsia="Times New Roman"/>
          <w:szCs w:val="24"/>
        </w:rPr>
        <w:t xml:space="preserve">» στον </w:t>
      </w:r>
      <w:proofErr w:type="spellStart"/>
      <w:r>
        <w:rPr>
          <w:rFonts w:eastAsia="Times New Roman"/>
          <w:szCs w:val="24"/>
        </w:rPr>
        <w:t>Λυκουρέντζο</w:t>
      </w:r>
      <w:proofErr w:type="spellEnd"/>
      <w:r>
        <w:rPr>
          <w:rFonts w:eastAsia="Times New Roman"/>
          <w:szCs w:val="24"/>
        </w:rPr>
        <w:t xml:space="preserve"> επειδή έχει αρμοδιότητα η Βουλή; Υπάρχει πιθανότητ</w:t>
      </w:r>
      <w:r>
        <w:rPr>
          <w:rFonts w:eastAsia="Times New Roman"/>
          <w:szCs w:val="24"/>
        </w:rPr>
        <w:t>α κανείς να πει «</w:t>
      </w:r>
      <w:r>
        <w:rPr>
          <w:rFonts w:eastAsia="Times New Roman"/>
          <w:szCs w:val="24"/>
        </w:rPr>
        <w:t>ναι</w:t>
      </w:r>
      <w:r>
        <w:rPr>
          <w:rFonts w:eastAsia="Times New Roman"/>
          <w:szCs w:val="24"/>
        </w:rPr>
        <w:t xml:space="preserve">» στη δίωξη ενός από τους δέκα, όταν η </w:t>
      </w:r>
      <w:r>
        <w:rPr>
          <w:rFonts w:eastAsia="Times New Roman"/>
          <w:szCs w:val="24"/>
        </w:rPr>
        <w:t>ε</w:t>
      </w:r>
      <w:r>
        <w:rPr>
          <w:rFonts w:eastAsia="Times New Roman"/>
          <w:szCs w:val="24"/>
        </w:rPr>
        <w:t>πιτροπή δεν έχει διερευνήσει την υπόθεση; Πρέπει να είναι τρελός. Δηλαδή, αν δούμε το βράδυ ερωτηματολόγιο που να λέει «</w:t>
      </w:r>
      <w:r>
        <w:rPr>
          <w:rFonts w:eastAsia="Times New Roman"/>
          <w:szCs w:val="24"/>
        </w:rPr>
        <w:t>ναι</w:t>
      </w:r>
      <w:r>
        <w:rPr>
          <w:rFonts w:eastAsia="Times New Roman"/>
          <w:szCs w:val="24"/>
        </w:rPr>
        <w:t>» στη δίωξη και μία ψήφο, πρέπει να τον ψάξουμε ποιος είναι αυτός. Άρα τι</w:t>
      </w:r>
      <w:r>
        <w:rPr>
          <w:rFonts w:eastAsia="Times New Roman"/>
          <w:szCs w:val="24"/>
        </w:rPr>
        <w:t xml:space="preserve"> θα βγάλουν οι δέκα κάλπες το βράδυ; Το ίδιο αποτέλεσμα για όλους. </w:t>
      </w:r>
    </w:p>
    <w:p w14:paraId="6F5C4557"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Και εδώ γεννάται το ερώτημα</w:t>
      </w:r>
      <w:r>
        <w:rPr>
          <w:rFonts w:eastAsia="Times New Roman"/>
          <w:szCs w:val="24"/>
        </w:rPr>
        <w:t>:</w:t>
      </w:r>
      <w:r>
        <w:rPr>
          <w:rFonts w:eastAsia="Times New Roman"/>
          <w:szCs w:val="24"/>
        </w:rPr>
        <w:t xml:space="preserve"> «τι έγινε την προηγούμενη φορά;», για να έρθουμε πίσω σε ό,τι με αφορά. Γιατί με ρώτησε η κόρη μου</w:t>
      </w:r>
      <w:r>
        <w:rPr>
          <w:rFonts w:eastAsia="Times New Roman"/>
          <w:szCs w:val="24"/>
        </w:rPr>
        <w:t>,</w:t>
      </w:r>
      <w:r>
        <w:rPr>
          <w:rFonts w:eastAsia="Times New Roman"/>
          <w:szCs w:val="24"/>
        </w:rPr>
        <w:t xml:space="preserve"> δέκα χρονών: «Τι είναι αυτό το </w:t>
      </w:r>
      <w:proofErr w:type="spellStart"/>
      <w:r>
        <w:rPr>
          <w:rFonts w:eastAsia="Times New Roman"/>
          <w:szCs w:val="24"/>
        </w:rPr>
        <w:t>εκατόν</w:t>
      </w:r>
      <w:proofErr w:type="spellEnd"/>
      <w:r>
        <w:rPr>
          <w:rFonts w:eastAsia="Times New Roman"/>
          <w:szCs w:val="24"/>
        </w:rPr>
        <w:t xml:space="preserve"> πενήντα εννιά Βουλευτές που πήρες, μπαμπά;». Σήμερα μπορώ να της απαντήσω ότι μία πληροφορία που </w:t>
      </w:r>
      <w:proofErr w:type="spellStart"/>
      <w:r>
        <w:rPr>
          <w:rFonts w:eastAsia="Times New Roman"/>
          <w:szCs w:val="24"/>
        </w:rPr>
        <w:t>εδόθη</w:t>
      </w:r>
      <w:proofErr w:type="spellEnd"/>
      <w:r>
        <w:rPr>
          <w:rFonts w:eastAsia="Times New Roman"/>
          <w:szCs w:val="24"/>
        </w:rPr>
        <w:t xml:space="preserve"> </w:t>
      </w:r>
      <w:r>
        <w:rPr>
          <w:rFonts w:eastAsia="Times New Roman"/>
          <w:szCs w:val="24"/>
        </w:rPr>
        <w:t>από έναν προστατευόμενο μάρτυρα</w:t>
      </w:r>
      <w:r>
        <w:rPr>
          <w:rFonts w:eastAsia="Times New Roman"/>
          <w:szCs w:val="24"/>
        </w:rPr>
        <w:t>,</w:t>
      </w:r>
      <w:r>
        <w:rPr>
          <w:rFonts w:eastAsia="Times New Roman"/>
          <w:szCs w:val="24"/>
        </w:rPr>
        <w:t xml:space="preserve"> που με αφορούσε, </w:t>
      </w:r>
      <w:proofErr w:type="spellStart"/>
      <w:r>
        <w:rPr>
          <w:rFonts w:eastAsia="Times New Roman"/>
          <w:szCs w:val="24"/>
        </w:rPr>
        <w:t>εκατόν</w:t>
      </w:r>
      <w:proofErr w:type="spellEnd"/>
      <w:r>
        <w:rPr>
          <w:rFonts w:eastAsia="Times New Roman"/>
          <w:szCs w:val="24"/>
        </w:rPr>
        <w:t xml:space="preserve"> πενήντα εννιά συνάδελφοι την παρέπεμψαν να εξεταστεί σε αναρμόδια </w:t>
      </w:r>
      <w:r>
        <w:rPr>
          <w:rFonts w:eastAsia="Times New Roman"/>
          <w:szCs w:val="24"/>
        </w:rPr>
        <w:t>ε</w:t>
      </w:r>
      <w:r>
        <w:rPr>
          <w:rFonts w:eastAsia="Times New Roman"/>
          <w:szCs w:val="24"/>
        </w:rPr>
        <w:t>πιτροπή. Πώς θα το ακο</w:t>
      </w:r>
      <w:r>
        <w:rPr>
          <w:rFonts w:eastAsia="Times New Roman"/>
          <w:szCs w:val="24"/>
        </w:rPr>
        <w:t>ύγατε αυτό;</w:t>
      </w:r>
    </w:p>
    <w:p w14:paraId="6F5C4558"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Παρεμπιπτόντως, να ευχαριστήσω όσους δεν ψήφισαν την παραπομπή μου. Στο τέλος θα δικαιωθούν, γιατί στο τέλος θα αποδειχθεί ότι το σκάνδαλο </w:t>
      </w:r>
      <w:r>
        <w:rPr>
          <w:rFonts w:eastAsia="Times New Roman"/>
          <w:szCs w:val="24"/>
        </w:rPr>
        <w:t>«Ν</w:t>
      </w:r>
      <w:r>
        <w:rPr>
          <w:rFonts w:eastAsia="Times New Roman"/>
          <w:szCs w:val="24"/>
          <w:lang w:val="en-US"/>
        </w:rPr>
        <w:t>OVARTIS</w:t>
      </w:r>
      <w:r>
        <w:rPr>
          <w:rFonts w:eastAsia="Times New Roman"/>
          <w:szCs w:val="24"/>
        </w:rPr>
        <w:t>»</w:t>
      </w:r>
      <w:r>
        <w:rPr>
          <w:rFonts w:eastAsia="Times New Roman"/>
          <w:szCs w:val="24"/>
        </w:rPr>
        <w:t xml:space="preserve"> είναι ένα σκάνδαλο το οποίο είναι υπαρκτό, αφορά μεσαία στελέχη της διοίκησης, γιατρούς, φαρμα</w:t>
      </w:r>
      <w:r>
        <w:rPr>
          <w:rFonts w:eastAsia="Times New Roman"/>
          <w:szCs w:val="24"/>
        </w:rPr>
        <w:t>κοποιούς και</w:t>
      </w:r>
      <w:r>
        <w:rPr>
          <w:rFonts w:eastAsia="Times New Roman"/>
          <w:szCs w:val="24"/>
        </w:rPr>
        <w:t>,</w:t>
      </w:r>
      <w:r>
        <w:rPr>
          <w:rFonts w:eastAsia="Times New Roman"/>
          <w:szCs w:val="24"/>
        </w:rPr>
        <w:t xml:space="preserve"> </w:t>
      </w:r>
      <w:r>
        <w:rPr>
          <w:rFonts w:eastAsia="Times New Roman"/>
          <w:szCs w:val="24"/>
        </w:rPr>
        <w:t>θεωρώ,</w:t>
      </w:r>
      <w:r>
        <w:rPr>
          <w:rFonts w:eastAsia="Times New Roman"/>
          <w:szCs w:val="24"/>
        </w:rPr>
        <w:t xml:space="preserve"> όχι πολιτικά πρόσωπα. </w:t>
      </w:r>
    </w:p>
    <w:p w14:paraId="6F5C4559"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Αν, όμως, οι κάλπες αυτές στήνονται για τη δημιουργία εντυπώσεων, πρέπει να σας πω ότι γίνεται πολύς ντόρος για το τίποτα, γιατί σε ό,τι με αφορά θεωρώ ότι είμαι μέρος της λύσης του προβλήματος της χώρας στη διαφ</w:t>
      </w:r>
      <w:r>
        <w:rPr>
          <w:rFonts w:eastAsia="Times New Roman"/>
          <w:szCs w:val="24"/>
        </w:rPr>
        <w:t xml:space="preserve">θορά του φαρμάκου κι όχι μέρος του προβλήματος. </w:t>
      </w:r>
    </w:p>
    <w:p w14:paraId="6F5C455A"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Και θέτω ένα ερώτημα καθαρά, γιατί δεν έχει νόημα να σας πω περισσότερα από τη στιγμή που δηλώνετε αναρμόδιοι. Θα τα πω εκεί που πρέπει, που είναι αρμόδιοι. Αν και στην πρώτη μου ομιλία, νομίζω εκτενώς και α</w:t>
      </w:r>
      <w:r>
        <w:rPr>
          <w:rFonts w:eastAsia="Times New Roman"/>
          <w:szCs w:val="24"/>
        </w:rPr>
        <w:t xml:space="preserve">ποδεδειγμένα και πειστικά από ό,τι φάνηκε και από την ψηφοφορία, επιχειρηματολόγησα για τη συμβολή μου και τη συμβολή της </w:t>
      </w:r>
      <w:r>
        <w:rPr>
          <w:rFonts w:eastAsia="Times New Roman"/>
          <w:szCs w:val="24"/>
        </w:rPr>
        <w:t>κ</w:t>
      </w:r>
      <w:r>
        <w:rPr>
          <w:rFonts w:eastAsia="Times New Roman"/>
          <w:szCs w:val="24"/>
        </w:rPr>
        <w:t>υβέρνησης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Βενιζέλου κατ’ επέκταση, γιατί εγώ ήμουν μέλος μιας </w:t>
      </w:r>
      <w:r>
        <w:rPr>
          <w:rFonts w:eastAsia="Times New Roman"/>
          <w:szCs w:val="24"/>
        </w:rPr>
        <w:t>κ</w:t>
      </w:r>
      <w:r>
        <w:rPr>
          <w:rFonts w:eastAsia="Times New Roman"/>
          <w:szCs w:val="24"/>
        </w:rPr>
        <w:t xml:space="preserve">υβέρνησης αλλά και οι άλλοι συνάδελφοι </w:t>
      </w:r>
      <w:r>
        <w:rPr>
          <w:rFonts w:eastAsia="Times New Roman"/>
          <w:szCs w:val="24"/>
        </w:rPr>
        <w:t xml:space="preserve">Υπουργοί, </w:t>
      </w:r>
      <w:r>
        <w:rPr>
          <w:rFonts w:eastAsia="Times New Roman"/>
          <w:szCs w:val="24"/>
        </w:rPr>
        <w:t>που έκαναν κ</w:t>
      </w:r>
      <w:r>
        <w:rPr>
          <w:rFonts w:eastAsia="Times New Roman"/>
          <w:szCs w:val="24"/>
        </w:rPr>
        <w:t>ι αυτοί σημαντικό έργο στο φάρμακο.</w:t>
      </w:r>
    </w:p>
    <w:p w14:paraId="6F5C455B"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Άρα, λοιπόν, δεν θα πω περισσότερα, θα θέσω ένα ερώτημα. Κυρίες και κύριοι συνάδελφοι, είναι κανείς εδώ στην Αίθουσα που έχει πέσει στην αντίληψή του πράξη μου ή παράλειψη που ζημίωσε το </w:t>
      </w:r>
      <w:r>
        <w:rPr>
          <w:rFonts w:eastAsia="Times New Roman"/>
          <w:szCs w:val="24"/>
        </w:rPr>
        <w:t>δ</w:t>
      </w:r>
      <w:r>
        <w:rPr>
          <w:rFonts w:eastAsia="Times New Roman"/>
          <w:szCs w:val="24"/>
        </w:rPr>
        <w:t>ημόσιο κατά τη διάρκεια της θητε</w:t>
      </w:r>
      <w:r>
        <w:rPr>
          <w:rFonts w:eastAsia="Times New Roman"/>
          <w:szCs w:val="24"/>
        </w:rPr>
        <w:t xml:space="preserve">ίας μου; Κύριε Υπουργέ, χαίρομαι που είστε παρών, απευθύνεται και σε εσάς το ερώτημα, με όλον τον σεβασμό. </w:t>
      </w:r>
    </w:p>
    <w:p w14:paraId="6F5C455C"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Επαναλαμβάνω, είναι κανείς από εσάς που έχει πέσει στην αντίληψή του παράλειψη ή πράξη μου κατά τη θητεία μου στο Υπουργείο Υγείας, που ζημίωσε το </w:t>
      </w:r>
      <w:r>
        <w:rPr>
          <w:rFonts w:eastAsia="Times New Roman"/>
          <w:szCs w:val="24"/>
        </w:rPr>
        <w:t>δ</w:t>
      </w:r>
      <w:r>
        <w:rPr>
          <w:rFonts w:eastAsia="Times New Roman"/>
          <w:szCs w:val="24"/>
        </w:rPr>
        <w:t xml:space="preserve">ημόσιο, που ωφέλησε τη </w:t>
      </w:r>
      <w:r>
        <w:rPr>
          <w:rFonts w:eastAsia="Times New Roman"/>
          <w:szCs w:val="24"/>
        </w:rPr>
        <w:t>«Ν</w:t>
      </w:r>
      <w:r>
        <w:rPr>
          <w:rFonts w:eastAsia="Times New Roman"/>
          <w:szCs w:val="24"/>
          <w:lang w:val="en-US"/>
        </w:rPr>
        <w:t>OVARTIS</w:t>
      </w:r>
      <w:r>
        <w:rPr>
          <w:rFonts w:eastAsia="Times New Roman"/>
          <w:szCs w:val="24"/>
        </w:rPr>
        <w:t>»</w:t>
      </w:r>
      <w:r>
        <w:rPr>
          <w:rFonts w:eastAsia="Times New Roman"/>
          <w:szCs w:val="24"/>
        </w:rPr>
        <w:t xml:space="preserve">, που είχε σχέση ύποπτη με τη </w:t>
      </w:r>
      <w:r>
        <w:rPr>
          <w:rFonts w:eastAsia="Times New Roman"/>
          <w:szCs w:val="24"/>
        </w:rPr>
        <w:t>«Ν</w:t>
      </w:r>
      <w:r>
        <w:rPr>
          <w:rFonts w:eastAsia="Times New Roman"/>
          <w:szCs w:val="24"/>
          <w:lang w:val="en-US"/>
        </w:rPr>
        <w:t>OVARTIS</w:t>
      </w:r>
      <w:r>
        <w:rPr>
          <w:rFonts w:eastAsia="Times New Roman"/>
          <w:szCs w:val="24"/>
        </w:rPr>
        <w:t>»</w:t>
      </w:r>
      <w:r w:rsidRPr="00DE1C66">
        <w:rPr>
          <w:rFonts w:eastAsia="Times New Roman"/>
          <w:szCs w:val="24"/>
        </w:rPr>
        <w:t xml:space="preserve"> </w:t>
      </w:r>
      <w:r>
        <w:rPr>
          <w:rFonts w:eastAsia="Times New Roman"/>
          <w:szCs w:val="24"/>
        </w:rPr>
        <w:t xml:space="preserve">ή κάποια άλλη φαρμακευτική εταιρεία; </w:t>
      </w:r>
    </w:p>
    <w:p w14:paraId="6F5C455D"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Σας ευχαριστώ.</w:t>
      </w:r>
    </w:p>
    <w:p w14:paraId="6F5C455E" w14:textId="77777777" w:rsidR="0016272D" w:rsidRDefault="008D6B83">
      <w:pPr>
        <w:tabs>
          <w:tab w:val="left" w:pos="2608"/>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F5C455F" w14:textId="77777777" w:rsidR="0016272D" w:rsidRDefault="008D6B83">
      <w:pPr>
        <w:spacing w:line="600" w:lineRule="auto"/>
        <w:ind w:firstLine="720"/>
        <w:jc w:val="both"/>
        <w:rPr>
          <w:rFonts w:eastAsia="Times New Roman" w:cs="Times New Roman"/>
          <w:szCs w:val="24"/>
        </w:rPr>
      </w:pPr>
      <w:r w:rsidRPr="00340032">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τον κ. Μάριο </w:t>
      </w:r>
      <w:proofErr w:type="spellStart"/>
      <w:r>
        <w:rPr>
          <w:rFonts w:eastAsia="Times New Roman" w:cs="Times New Roman"/>
          <w:szCs w:val="24"/>
        </w:rPr>
        <w:t>Σαλμά</w:t>
      </w:r>
      <w:proofErr w:type="spellEnd"/>
      <w:r>
        <w:rPr>
          <w:rFonts w:eastAsia="Times New Roman" w:cs="Times New Roman"/>
          <w:szCs w:val="24"/>
        </w:rPr>
        <w:t>.</w:t>
      </w:r>
    </w:p>
    <w:p w14:paraId="6F5C456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Τον λόγο έχει ο κ. Άδωνις Γεωργιάδης.  </w:t>
      </w:r>
    </w:p>
    <w:p w14:paraId="6F5C4561" w14:textId="77777777" w:rsidR="0016272D" w:rsidRDefault="008D6B83">
      <w:pPr>
        <w:spacing w:line="600" w:lineRule="auto"/>
        <w:ind w:firstLine="720"/>
        <w:jc w:val="both"/>
        <w:rPr>
          <w:rFonts w:eastAsia="Times New Roman" w:cs="Times New Roman"/>
          <w:szCs w:val="24"/>
        </w:rPr>
      </w:pPr>
      <w:r w:rsidRPr="00340032">
        <w:rPr>
          <w:rFonts w:eastAsia="Times New Roman" w:cs="Times New Roman"/>
          <w:b/>
          <w:szCs w:val="24"/>
        </w:rPr>
        <w:t>ΣΠΥΡΙΔΩΝ</w:t>
      </w:r>
      <w:r>
        <w:rPr>
          <w:rFonts w:eastAsia="Times New Roman" w:cs="Times New Roman"/>
          <w:b/>
          <w:szCs w:val="24"/>
        </w:rPr>
        <w:t xml:space="preserve"> </w:t>
      </w:r>
      <w:r w:rsidRPr="00340032">
        <w:rPr>
          <w:rFonts w:eastAsia="Times New Roman" w:cs="Times New Roman"/>
          <w:b/>
          <w:szCs w:val="24"/>
        </w:rPr>
        <w:t>-</w:t>
      </w:r>
      <w:r>
        <w:rPr>
          <w:rFonts w:eastAsia="Times New Roman" w:cs="Times New Roman"/>
          <w:b/>
          <w:szCs w:val="24"/>
        </w:rPr>
        <w:t xml:space="preserve"> </w:t>
      </w:r>
      <w:r w:rsidRPr="00340032">
        <w:rPr>
          <w:rFonts w:eastAsia="Times New Roman" w:cs="Times New Roman"/>
          <w:b/>
          <w:szCs w:val="24"/>
        </w:rPr>
        <w:t xml:space="preserve">ΑΔΩΝΙΣ ΓΕΩΡΓΙΑΔΗΣ: </w:t>
      </w:r>
      <w:r>
        <w:rPr>
          <w:rFonts w:eastAsia="Times New Roman" w:cs="Times New Roman"/>
          <w:szCs w:val="24"/>
        </w:rPr>
        <w:t>Ευχαριστώ, κύριε Πρόεδρε.</w:t>
      </w:r>
    </w:p>
    <w:p w14:paraId="6F5C456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«Μ</w:t>
      </w:r>
      <w:r w:rsidRPr="00DB254B">
        <w:rPr>
          <w:rFonts w:eastAsia="Times New Roman" w:cs="Times New Roman"/>
          <w:szCs w:val="24"/>
        </w:rPr>
        <w:t xml:space="preserve">ωραίνει κύριος ον βούλεται </w:t>
      </w:r>
      <w:proofErr w:type="spellStart"/>
      <w:r w:rsidRPr="00DB254B">
        <w:rPr>
          <w:rFonts w:eastAsia="Times New Roman" w:cs="Times New Roman"/>
          <w:szCs w:val="24"/>
        </w:rPr>
        <w:t>απολέσαι</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Αγαπητέ κύριε Υπουργέ, κύριε Ξανθέ, και τα υπόλοιπα μέλη της Κυβερνήσεως, κύριοι συνάδελφοι, μάλλον έχετε ξεχάσει αυτό </w:t>
      </w:r>
      <w:r>
        <w:rPr>
          <w:rFonts w:eastAsia="Times New Roman" w:cs="Times New Roman"/>
          <w:szCs w:val="24"/>
        </w:rPr>
        <w:t>που είπε ο ποιητής Αγάθων πριν από δυόμισι χιλιάδες χρόνια: «Τ</w:t>
      </w:r>
      <w:r w:rsidRPr="003435B3">
        <w:rPr>
          <w:rFonts w:eastAsia="Times New Roman" w:cs="Times New Roman"/>
          <w:szCs w:val="24"/>
        </w:rPr>
        <w:t xml:space="preserve">ον άρχοντα τριών δει </w:t>
      </w:r>
      <w:proofErr w:type="spellStart"/>
      <w:r w:rsidRPr="003435B3">
        <w:rPr>
          <w:rFonts w:eastAsia="Times New Roman" w:cs="Times New Roman"/>
          <w:szCs w:val="24"/>
        </w:rPr>
        <w:t>μέμνησθαι</w:t>
      </w:r>
      <w:proofErr w:type="spellEnd"/>
      <w:r>
        <w:rPr>
          <w:rFonts w:eastAsia="Times New Roman" w:cs="Times New Roman"/>
          <w:szCs w:val="24"/>
        </w:rPr>
        <w:t>. Ανθρώπων άρχει, κατά νόμων άρχει…», αλλά, κύριε Ξανθέ, ακούστε το προσεκτικά το τελευταίο, «…ουκ αεί άρχει». Όχι για πάντα</w:t>
      </w:r>
      <w:r>
        <w:rPr>
          <w:rFonts w:eastAsia="Times New Roman" w:cs="Times New Roman"/>
          <w:szCs w:val="24"/>
        </w:rPr>
        <w:t>!</w:t>
      </w:r>
    </w:p>
    <w:p w14:paraId="6F5C456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Και απευθύνομαι τώρα στον κ. </w:t>
      </w:r>
      <w:proofErr w:type="spellStart"/>
      <w:r>
        <w:rPr>
          <w:rFonts w:eastAsia="Times New Roman" w:cs="Times New Roman"/>
          <w:szCs w:val="24"/>
        </w:rPr>
        <w:t>Δρίτσα</w:t>
      </w:r>
      <w:proofErr w:type="spellEnd"/>
      <w:r>
        <w:rPr>
          <w:rFonts w:eastAsia="Times New Roman" w:cs="Times New Roman"/>
          <w:szCs w:val="24"/>
        </w:rPr>
        <w:t>. Ο</w:t>
      </w:r>
      <w:r>
        <w:rPr>
          <w:rFonts w:eastAsia="Times New Roman" w:cs="Times New Roman"/>
          <w:szCs w:val="24"/>
        </w:rPr>
        <w:t xml:space="preserve"> κ. </w:t>
      </w:r>
      <w:proofErr w:type="spellStart"/>
      <w:r>
        <w:rPr>
          <w:rFonts w:eastAsia="Times New Roman" w:cs="Times New Roman"/>
          <w:szCs w:val="24"/>
        </w:rPr>
        <w:t>Δρίτσας</w:t>
      </w:r>
      <w:proofErr w:type="spellEnd"/>
      <w:r>
        <w:rPr>
          <w:rFonts w:eastAsia="Times New Roman" w:cs="Times New Roman"/>
          <w:szCs w:val="24"/>
        </w:rPr>
        <w:t xml:space="preserve"> πρώτα απ’ όλα έκανε μία συγκλονιστική απρέπεια. Καταθέτω εις τα Πρακτικά της Βουλής την επιστολή που απηύθυνα εις την </w:t>
      </w:r>
      <w:r>
        <w:rPr>
          <w:rFonts w:eastAsia="Times New Roman" w:cs="Times New Roman"/>
          <w:szCs w:val="24"/>
        </w:rPr>
        <w:t>προκαταρκτική επιτροπή</w:t>
      </w:r>
      <w:r>
        <w:rPr>
          <w:rFonts w:eastAsia="Times New Roman" w:cs="Times New Roman"/>
          <w:szCs w:val="24"/>
        </w:rPr>
        <w:t xml:space="preserve"> για τη διερεύνηση του λεγομένου «σκανδάλου </w:t>
      </w:r>
      <w:r>
        <w:rPr>
          <w:rFonts w:eastAsia="Times New Roman"/>
          <w:szCs w:val="24"/>
        </w:rPr>
        <w:t>«Ν</w:t>
      </w:r>
      <w:r>
        <w:rPr>
          <w:rFonts w:eastAsia="Times New Roman"/>
          <w:szCs w:val="24"/>
          <w:lang w:val="en-US"/>
        </w:rPr>
        <w:t>OVARTIS</w:t>
      </w:r>
      <w:r>
        <w:rPr>
          <w:rFonts w:eastAsia="Times New Roman"/>
          <w:szCs w:val="24"/>
        </w:rPr>
        <w:t>»</w:t>
      </w:r>
      <w:r>
        <w:rPr>
          <w:rFonts w:eastAsia="Times New Roman" w:cs="Times New Roman"/>
          <w:szCs w:val="24"/>
        </w:rPr>
        <w:t xml:space="preserve">». Δεν ζητώ καμμία χάρη από τον κ. </w:t>
      </w:r>
      <w:proofErr w:type="spellStart"/>
      <w:r>
        <w:rPr>
          <w:rFonts w:eastAsia="Times New Roman" w:cs="Times New Roman"/>
          <w:szCs w:val="24"/>
        </w:rPr>
        <w:t>Δρίτσα</w:t>
      </w:r>
      <w:proofErr w:type="spellEnd"/>
      <w:r>
        <w:rPr>
          <w:rFonts w:eastAsia="Times New Roman" w:cs="Times New Roman"/>
          <w:szCs w:val="24"/>
        </w:rPr>
        <w:t>. Δεν θέλ</w:t>
      </w:r>
      <w:r>
        <w:rPr>
          <w:rFonts w:eastAsia="Times New Roman" w:cs="Times New Roman"/>
          <w:szCs w:val="24"/>
        </w:rPr>
        <w:t xml:space="preserve">ω να σας έχω καμμία υποχρέωση. Θέλω να την εξετάσει ο κύριος Πρόεδρος της Βουλής κι αν κρίνει ότι εγώ πρέπει να παραπεμφθώ εις την Επιτροπή Δεοντολογίας για τα </w:t>
      </w:r>
      <w:r>
        <w:rPr>
          <w:rFonts w:eastAsia="Times New Roman" w:cs="Times New Roman"/>
          <w:szCs w:val="24"/>
        </w:rPr>
        <w:t>-</w:t>
      </w:r>
      <w:r>
        <w:rPr>
          <w:rFonts w:eastAsia="Times New Roman" w:cs="Times New Roman"/>
          <w:szCs w:val="24"/>
        </w:rPr>
        <w:t>πώς το είπατε- «περαιτέρω», όπου εν τη μεγαθυμία σας δεν το κάνατε, παρακαλώ πολύ να παραπεμφθώ</w:t>
      </w:r>
      <w:r>
        <w:rPr>
          <w:rFonts w:eastAsia="Times New Roman" w:cs="Times New Roman"/>
          <w:szCs w:val="24"/>
        </w:rPr>
        <w:t xml:space="preserve">. </w:t>
      </w:r>
    </w:p>
    <w:p w14:paraId="6F5C4564" w14:textId="77777777" w:rsidR="0016272D" w:rsidRDefault="008D6B83">
      <w:pPr>
        <w:spacing w:line="600" w:lineRule="auto"/>
        <w:ind w:firstLine="720"/>
        <w:jc w:val="both"/>
        <w:rPr>
          <w:rFonts w:eastAsia="Times New Roman"/>
          <w:szCs w:val="24"/>
        </w:rPr>
      </w:pPr>
      <w:r w:rsidRPr="00404E28">
        <w:rPr>
          <w:rFonts w:eastAsia="Times New Roman"/>
          <w:szCs w:val="24"/>
        </w:rPr>
        <w:t xml:space="preserve">(Στο σημείο αυτό ο Βουλευτής κ. </w:t>
      </w:r>
      <w:r>
        <w:rPr>
          <w:rFonts w:eastAsia="Times New Roman"/>
          <w:szCs w:val="24"/>
        </w:rPr>
        <w:t>Σπυρίδων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Άδωνις Γεωργιάδης</w:t>
      </w:r>
      <w:r w:rsidRPr="00404E28">
        <w:rPr>
          <w:rFonts w:eastAsia="Times New Roman"/>
          <w:szCs w:val="24"/>
        </w:rPr>
        <w:t xml:space="preserve"> καταθέτει για τα Πρακτικά τ</w:t>
      </w:r>
      <w:r>
        <w:rPr>
          <w:rFonts w:eastAsia="Times New Roman"/>
          <w:szCs w:val="24"/>
        </w:rPr>
        <w:t>ο</w:t>
      </w:r>
      <w:r w:rsidRPr="00404E28">
        <w:rPr>
          <w:rFonts w:eastAsia="Times New Roman"/>
          <w:szCs w:val="24"/>
        </w:rPr>
        <w:t xml:space="preserve"> προαναφερθέ</w:t>
      </w:r>
      <w:r>
        <w:rPr>
          <w:rFonts w:eastAsia="Times New Roman"/>
          <w:szCs w:val="24"/>
        </w:rPr>
        <w:t>ν</w:t>
      </w:r>
      <w:r w:rsidRPr="00404E28">
        <w:rPr>
          <w:rFonts w:eastAsia="Times New Roman"/>
          <w:szCs w:val="24"/>
        </w:rPr>
        <w:t xml:space="preserve"> έγγραφ</w:t>
      </w:r>
      <w:r>
        <w:rPr>
          <w:rFonts w:eastAsia="Times New Roman"/>
          <w:szCs w:val="24"/>
        </w:rPr>
        <w:t>ο</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βρίσκ</w:t>
      </w:r>
      <w:r>
        <w:rPr>
          <w:rFonts w:eastAsia="Times New Roman"/>
          <w:szCs w:val="24"/>
        </w:rPr>
        <w:t>εται</w:t>
      </w:r>
      <w:r w:rsidRPr="00404E28">
        <w:rPr>
          <w:rFonts w:eastAsia="Times New Roman"/>
          <w:szCs w:val="24"/>
        </w:rPr>
        <w:t xml:space="preserve"> 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p>
    <w:p w14:paraId="6F5C456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Στη ζωή μου υποχρέωση σε κάποιον από εσάς δεν θέλω να έχω ούτε μισή. Για να καταλάβετε πόσο, κύριε </w:t>
      </w:r>
      <w:proofErr w:type="spellStart"/>
      <w:r>
        <w:rPr>
          <w:rFonts w:eastAsia="Times New Roman" w:cs="Times New Roman"/>
          <w:szCs w:val="24"/>
        </w:rPr>
        <w:t>Δρίτσα</w:t>
      </w:r>
      <w:proofErr w:type="spellEnd"/>
      <w:r>
        <w:rPr>
          <w:rFonts w:eastAsia="Times New Roman" w:cs="Times New Roman"/>
          <w:szCs w:val="24"/>
        </w:rPr>
        <w:t xml:space="preserve">, δεν το θέλω αυτό, θα σας πω μια μικρή ιστορία. Πριν από τρεις εβδομάδες, ο έγκριτος κ. </w:t>
      </w:r>
      <w:proofErr w:type="spellStart"/>
      <w:r>
        <w:rPr>
          <w:rFonts w:eastAsia="Times New Roman" w:cs="Times New Roman"/>
          <w:szCs w:val="24"/>
        </w:rPr>
        <w:t>Βαξεβάνης</w:t>
      </w:r>
      <w:proofErr w:type="spellEnd"/>
      <w:r>
        <w:rPr>
          <w:rFonts w:eastAsia="Times New Roman" w:cs="Times New Roman"/>
          <w:szCs w:val="24"/>
        </w:rPr>
        <w:t xml:space="preserve"> δημοσίευσε πρωτοσέλιδο ότι είχα αδήλωτη </w:t>
      </w:r>
      <w:r>
        <w:rPr>
          <w:rFonts w:eastAsia="Times New Roman" w:cs="Times New Roman"/>
          <w:szCs w:val="24"/>
          <w:lang w:val="en-US"/>
        </w:rPr>
        <w:t>offshore</w:t>
      </w:r>
      <w:r w:rsidRPr="007655D6">
        <w:rPr>
          <w:rFonts w:eastAsia="Times New Roman" w:cs="Times New Roman"/>
          <w:szCs w:val="24"/>
        </w:rPr>
        <w:t xml:space="preserve"> </w:t>
      </w:r>
      <w:r>
        <w:rPr>
          <w:rFonts w:eastAsia="Times New Roman" w:cs="Times New Roman"/>
          <w:szCs w:val="24"/>
        </w:rPr>
        <w:t xml:space="preserve">στην Κύπρο. Αφού με έψαξαν, με έψαξαν, με έψαξαν, βρήκαν –λέει- μία αδήλωτη </w:t>
      </w:r>
      <w:r>
        <w:rPr>
          <w:rFonts w:eastAsia="Times New Roman" w:cs="Times New Roman"/>
          <w:szCs w:val="24"/>
          <w:lang w:val="en-US"/>
        </w:rPr>
        <w:t>offshore</w:t>
      </w:r>
      <w:r w:rsidRPr="007655D6">
        <w:rPr>
          <w:rFonts w:eastAsia="Times New Roman" w:cs="Times New Roman"/>
          <w:szCs w:val="24"/>
        </w:rPr>
        <w:t xml:space="preserve"> </w:t>
      </w:r>
      <w:r>
        <w:rPr>
          <w:rFonts w:eastAsia="Times New Roman" w:cs="Times New Roman"/>
          <w:szCs w:val="24"/>
        </w:rPr>
        <w:t xml:space="preserve">στην Κύπρο. Επρόκειτο περί ενός βιβλιοπωλείου είκοσι τετραγωνικών, που δεν λειτούργησε τελικώς, στη Λεμεσό, το 2006. </w:t>
      </w:r>
    </w:p>
    <w:p w14:paraId="6F5C456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Την επόμενη Κυριακή είχε ένα ολοσέλιδο ο κ. </w:t>
      </w:r>
      <w:proofErr w:type="spellStart"/>
      <w:r>
        <w:rPr>
          <w:rFonts w:eastAsia="Times New Roman" w:cs="Times New Roman"/>
          <w:szCs w:val="24"/>
        </w:rPr>
        <w:t>Βαξεβάνης</w:t>
      </w:r>
      <w:proofErr w:type="spellEnd"/>
      <w:r>
        <w:rPr>
          <w:rFonts w:eastAsia="Times New Roman" w:cs="Times New Roman"/>
          <w:szCs w:val="24"/>
        </w:rPr>
        <w:t xml:space="preserve"> –μπορεί να το ξέρει ο κ. </w:t>
      </w:r>
      <w:proofErr w:type="spellStart"/>
      <w:r>
        <w:rPr>
          <w:rFonts w:eastAsia="Times New Roman" w:cs="Times New Roman"/>
          <w:szCs w:val="24"/>
        </w:rPr>
        <w:t>Δρίτσας</w:t>
      </w:r>
      <w:proofErr w:type="spellEnd"/>
      <w:r>
        <w:rPr>
          <w:rFonts w:eastAsia="Times New Roman" w:cs="Times New Roman"/>
          <w:szCs w:val="24"/>
        </w:rPr>
        <w:t xml:space="preserve">, γιατί εμμέσως τον αφορά- όπου ο κ. </w:t>
      </w:r>
      <w:proofErr w:type="spellStart"/>
      <w:r>
        <w:rPr>
          <w:rFonts w:eastAsia="Times New Roman" w:cs="Times New Roman"/>
          <w:szCs w:val="24"/>
        </w:rPr>
        <w:t>Βαξεβάνης</w:t>
      </w:r>
      <w:proofErr w:type="spellEnd"/>
      <w:r>
        <w:rPr>
          <w:rFonts w:eastAsia="Times New Roman" w:cs="Times New Roman"/>
          <w:szCs w:val="24"/>
        </w:rPr>
        <w:t xml:space="preserve"> κατηγορούσε, κύριε Βορίδη, την κ</w:t>
      </w:r>
      <w:r>
        <w:rPr>
          <w:rFonts w:eastAsia="Times New Roman" w:cs="Times New Roman"/>
          <w:szCs w:val="24"/>
        </w:rPr>
        <w:t>.</w:t>
      </w:r>
      <w:r>
        <w:rPr>
          <w:rFonts w:eastAsia="Times New Roman" w:cs="Times New Roman"/>
          <w:szCs w:val="24"/>
        </w:rPr>
        <w:t xml:space="preserve"> Τασία Χριστοδουλοπούλου ότι σε συμπαιγνία μαζί μου θέλει να συγκαλύψει την </w:t>
      </w:r>
      <w:r>
        <w:rPr>
          <w:rFonts w:eastAsia="Times New Roman" w:cs="Times New Roman"/>
          <w:szCs w:val="24"/>
          <w:lang w:val="en-US"/>
        </w:rPr>
        <w:t>offshore</w:t>
      </w:r>
      <w:r w:rsidRPr="007655D6">
        <w:rPr>
          <w:rFonts w:eastAsia="Times New Roman" w:cs="Times New Roman"/>
          <w:szCs w:val="24"/>
        </w:rPr>
        <w:t xml:space="preserve"> </w:t>
      </w:r>
      <w:r>
        <w:rPr>
          <w:rFonts w:eastAsia="Times New Roman" w:cs="Times New Roman"/>
          <w:szCs w:val="24"/>
        </w:rPr>
        <w:t xml:space="preserve">μου και με διαδικαστικού τύπου αιτήματα δεν έκανε έλεγχο. </w:t>
      </w:r>
      <w:r>
        <w:rPr>
          <w:rFonts w:eastAsia="Times New Roman" w:cs="Times New Roman"/>
          <w:szCs w:val="24"/>
        </w:rPr>
        <w:t xml:space="preserve">Έγραψε ο κ. </w:t>
      </w:r>
      <w:proofErr w:type="spellStart"/>
      <w:r>
        <w:rPr>
          <w:rFonts w:eastAsia="Times New Roman" w:cs="Times New Roman"/>
          <w:szCs w:val="24"/>
        </w:rPr>
        <w:t>Βαξεβάνης</w:t>
      </w:r>
      <w:proofErr w:type="spellEnd"/>
      <w:r>
        <w:rPr>
          <w:rFonts w:eastAsia="Times New Roman" w:cs="Times New Roman"/>
          <w:szCs w:val="24"/>
        </w:rPr>
        <w:t xml:space="preserve"> ότι επικοινώνησε μαζί της και του είπε ότι μόνο αν υπάρχει έγκληση μπορεί να ασχοληθεί η </w:t>
      </w:r>
      <w:r>
        <w:rPr>
          <w:rFonts w:eastAsia="Times New Roman" w:cs="Times New Roman"/>
          <w:szCs w:val="24"/>
        </w:rPr>
        <w:t>ε</w:t>
      </w:r>
      <w:r>
        <w:rPr>
          <w:rFonts w:eastAsia="Times New Roman" w:cs="Times New Roman"/>
          <w:szCs w:val="24"/>
        </w:rPr>
        <w:t xml:space="preserve">πιτροπή με την υπόθεσή μου. Και έλεγε ο </w:t>
      </w:r>
      <w:proofErr w:type="spellStart"/>
      <w:r>
        <w:rPr>
          <w:rFonts w:eastAsia="Times New Roman" w:cs="Times New Roman"/>
          <w:szCs w:val="24"/>
        </w:rPr>
        <w:t>Βαξεβάνης</w:t>
      </w:r>
      <w:proofErr w:type="spellEnd"/>
      <w:r>
        <w:rPr>
          <w:rFonts w:eastAsia="Times New Roman" w:cs="Times New Roman"/>
          <w:szCs w:val="24"/>
        </w:rPr>
        <w:t>: «Απαράδεκτο…» -το θυμάστε, το διαβάσατε σίγουρα-  «…η Τασία Χριστοδουλοπούλου συγκαλύπτει τον</w:t>
      </w:r>
      <w:r>
        <w:rPr>
          <w:rFonts w:eastAsia="Times New Roman" w:cs="Times New Roman"/>
          <w:szCs w:val="24"/>
        </w:rPr>
        <w:t xml:space="preserve"> Άδωνι Γεωργιάδη</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6F5C456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Την ώρα που διάβαζα το άρθρο αυτό, δύο μέρες πριν, σαράντα οκτώ ώρες πριν, είχα καταθέσει στην κ. Χριστοδουλοπούλου αυτή την επιστολή. Την καταθέτω για τα Πρακτικά, γιατί κι αυτή ήδη μεταδόθηκε λανθασμένα.    </w:t>
      </w:r>
    </w:p>
    <w:p w14:paraId="6F5C4568" w14:textId="77777777" w:rsidR="0016272D" w:rsidRDefault="008D6B83">
      <w:pPr>
        <w:spacing w:line="600" w:lineRule="auto"/>
        <w:ind w:firstLine="720"/>
        <w:jc w:val="both"/>
        <w:rPr>
          <w:rFonts w:eastAsia="Times New Roman"/>
          <w:szCs w:val="24"/>
        </w:rPr>
      </w:pPr>
      <w:r w:rsidRPr="00404E28">
        <w:rPr>
          <w:rFonts w:eastAsia="Times New Roman"/>
          <w:szCs w:val="24"/>
        </w:rPr>
        <w:t>(Στο σημείο αυτό ο Βουλευ</w:t>
      </w:r>
      <w:r w:rsidRPr="00404E28">
        <w:rPr>
          <w:rFonts w:eastAsia="Times New Roman"/>
          <w:szCs w:val="24"/>
        </w:rPr>
        <w:t xml:space="preserve">τής κ. </w:t>
      </w:r>
      <w:r>
        <w:rPr>
          <w:rFonts w:eastAsia="Times New Roman"/>
          <w:szCs w:val="24"/>
        </w:rPr>
        <w:t>Σπυρίδων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Άδωνις Γεωργιάδης</w:t>
      </w:r>
      <w:r w:rsidRPr="00404E28">
        <w:rPr>
          <w:rFonts w:eastAsia="Times New Roman"/>
          <w:szCs w:val="24"/>
        </w:rPr>
        <w:t xml:space="preserve"> καταθέτει για τα Πρακτικά τ</w:t>
      </w:r>
      <w:r>
        <w:rPr>
          <w:rFonts w:eastAsia="Times New Roman"/>
          <w:szCs w:val="24"/>
        </w:rPr>
        <w:t>ο</w:t>
      </w:r>
      <w:r w:rsidRPr="00404E28">
        <w:rPr>
          <w:rFonts w:eastAsia="Times New Roman"/>
          <w:szCs w:val="24"/>
        </w:rPr>
        <w:t xml:space="preserve"> προαναφερθέ</w:t>
      </w:r>
      <w:r>
        <w:rPr>
          <w:rFonts w:eastAsia="Times New Roman"/>
          <w:szCs w:val="24"/>
        </w:rPr>
        <w:t>ν</w:t>
      </w:r>
      <w:r w:rsidRPr="00404E28">
        <w:rPr>
          <w:rFonts w:eastAsia="Times New Roman"/>
          <w:szCs w:val="24"/>
        </w:rPr>
        <w:t xml:space="preserve"> έγγραφ</w:t>
      </w:r>
      <w:r>
        <w:rPr>
          <w:rFonts w:eastAsia="Times New Roman"/>
          <w:szCs w:val="24"/>
        </w:rPr>
        <w:t>ο</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βρίσκ</w:t>
      </w:r>
      <w:r>
        <w:rPr>
          <w:rFonts w:eastAsia="Times New Roman"/>
          <w:szCs w:val="24"/>
        </w:rPr>
        <w:t>εται</w:t>
      </w:r>
      <w:r w:rsidRPr="00404E28">
        <w:rPr>
          <w:rFonts w:eastAsia="Times New Roman"/>
          <w:szCs w:val="24"/>
        </w:rPr>
        <w:t xml:space="preserve"> 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p>
    <w:p w14:paraId="6F5C4569" w14:textId="77777777" w:rsidR="0016272D" w:rsidRDefault="008D6B83">
      <w:pPr>
        <w:spacing w:line="600" w:lineRule="auto"/>
        <w:ind w:firstLine="720"/>
        <w:jc w:val="both"/>
        <w:rPr>
          <w:rFonts w:eastAsia="Times New Roman"/>
          <w:szCs w:val="24"/>
        </w:rPr>
      </w:pPr>
      <w:r>
        <w:rPr>
          <w:rFonts w:eastAsia="Times New Roman"/>
          <w:szCs w:val="24"/>
        </w:rPr>
        <w:t xml:space="preserve">Με αυτή την επιστολή εγώ ζητούσα την έρευνα για την υπόθεσή </w:t>
      </w:r>
      <w:r>
        <w:rPr>
          <w:rFonts w:eastAsia="Times New Roman"/>
          <w:szCs w:val="24"/>
        </w:rPr>
        <w:t xml:space="preserve">μου, καταθέτοντας κι όλα τα σχετικά έγγραφα από την </w:t>
      </w:r>
      <w:r>
        <w:rPr>
          <w:rFonts w:eastAsia="Times New Roman"/>
          <w:szCs w:val="24"/>
        </w:rPr>
        <w:t>ε</w:t>
      </w:r>
      <w:r>
        <w:rPr>
          <w:rFonts w:eastAsia="Times New Roman"/>
          <w:szCs w:val="24"/>
        </w:rPr>
        <w:t>φορία της Κύπρου. Και</w:t>
      </w:r>
      <w:r>
        <w:rPr>
          <w:rFonts w:eastAsia="Times New Roman"/>
          <w:szCs w:val="24"/>
        </w:rPr>
        <w:t>,</w:t>
      </w:r>
      <w:r>
        <w:rPr>
          <w:rFonts w:eastAsia="Times New Roman"/>
          <w:szCs w:val="24"/>
        </w:rPr>
        <w:t xml:space="preserve"> βεβαίως, μετά μεταδώσατε την είδηση ότι η Επιτροπή </w:t>
      </w:r>
      <w:r>
        <w:rPr>
          <w:rFonts w:eastAsia="Times New Roman"/>
          <w:szCs w:val="24"/>
        </w:rPr>
        <w:t>«πόθεν έσχες»</w:t>
      </w:r>
      <w:r>
        <w:rPr>
          <w:rFonts w:eastAsia="Times New Roman"/>
          <w:szCs w:val="24"/>
        </w:rPr>
        <w:t xml:space="preserve"> με ελέγχει, αποσιωπώντας ότι με ελέγχει κατόπιν δικού μου αιτήματος, ενώ η ίδια η κ. Τασία Χριστοδουλοπούλου είχε π</w:t>
      </w:r>
      <w:r>
        <w:rPr>
          <w:rFonts w:eastAsia="Times New Roman"/>
          <w:szCs w:val="24"/>
        </w:rPr>
        <w:t xml:space="preserve">ει ότι δεν προτίθεται να με ελέγξει μόνο λόγω των δημοσιευμάτων.  </w:t>
      </w:r>
    </w:p>
    <w:p w14:paraId="6F5C456A" w14:textId="77777777" w:rsidR="0016272D" w:rsidRDefault="008D6B83">
      <w:pPr>
        <w:spacing w:line="600" w:lineRule="auto"/>
        <w:ind w:firstLine="720"/>
        <w:jc w:val="both"/>
        <w:rPr>
          <w:rFonts w:eastAsia="Times New Roman"/>
          <w:szCs w:val="24"/>
        </w:rPr>
      </w:pPr>
      <w:r>
        <w:rPr>
          <w:rFonts w:eastAsia="Times New Roman"/>
          <w:szCs w:val="24"/>
        </w:rPr>
        <w:t xml:space="preserve">Αυτά τα λέω γιατί, κύριε </w:t>
      </w:r>
      <w:proofErr w:type="spellStart"/>
      <w:r>
        <w:rPr>
          <w:rFonts w:eastAsia="Times New Roman"/>
          <w:szCs w:val="24"/>
        </w:rPr>
        <w:t>Δρίτσα</w:t>
      </w:r>
      <w:proofErr w:type="spellEnd"/>
      <w:r>
        <w:rPr>
          <w:rFonts w:eastAsia="Times New Roman"/>
          <w:szCs w:val="24"/>
        </w:rPr>
        <w:t xml:space="preserve">, δεν θέλω να σας έχω την παραμικρή υποχρέωση. Γιατί η περίπτωσή σας με δίδαξε δύο πράγματα: </w:t>
      </w:r>
    </w:p>
    <w:p w14:paraId="6F5C456B" w14:textId="77777777" w:rsidR="0016272D" w:rsidRDefault="008D6B83">
      <w:pPr>
        <w:spacing w:line="600" w:lineRule="auto"/>
        <w:ind w:firstLine="720"/>
        <w:jc w:val="both"/>
        <w:rPr>
          <w:rFonts w:eastAsia="Times New Roman"/>
          <w:szCs w:val="24"/>
        </w:rPr>
      </w:pPr>
      <w:r>
        <w:rPr>
          <w:rFonts w:eastAsia="Times New Roman"/>
          <w:szCs w:val="24"/>
        </w:rPr>
        <w:t>Πρώτον, πώς ένας άνθρωπος, όπως εσείς, με ευγένεια μέσα στο Σώμα</w:t>
      </w:r>
      <w:r>
        <w:rPr>
          <w:rFonts w:eastAsia="Times New Roman"/>
          <w:szCs w:val="24"/>
        </w:rPr>
        <w:t xml:space="preserve"> και με σεβασμό στο Σώμα, δέχεται να γίνει υποχείριο αυτής της σκευωρίας; Ντροπή σας! </w:t>
      </w:r>
    </w:p>
    <w:p w14:paraId="6F5C456C" w14:textId="77777777" w:rsidR="0016272D" w:rsidRDefault="008D6B83">
      <w:pPr>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δεύτερον, εσείς εδώ του ΣΥΡΙΖΑ, που όλα σας τα χρόνια, κύριε Φίλη, μαχόσασταν για τα δικαιώματα των </w:t>
      </w:r>
      <w:proofErr w:type="spellStart"/>
      <w:r>
        <w:rPr>
          <w:rFonts w:eastAsia="Times New Roman"/>
          <w:szCs w:val="24"/>
        </w:rPr>
        <w:t>μειοψηφιών</w:t>
      </w:r>
      <w:proofErr w:type="spellEnd"/>
      <w:r>
        <w:rPr>
          <w:rFonts w:eastAsia="Times New Roman"/>
          <w:szCs w:val="24"/>
        </w:rPr>
        <w:t xml:space="preserve">, ήσασταν το κόμμα της οικολογίας, της Αριστεράς, της </w:t>
      </w:r>
      <w:r>
        <w:rPr>
          <w:rFonts w:eastAsia="Times New Roman"/>
          <w:szCs w:val="24"/>
        </w:rPr>
        <w:t xml:space="preserve">προόδου και των </w:t>
      </w:r>
      <w:proofErr w:type="spellStart"/>
      <w:r>
        <w:rPr>
          <w:rFonts w:eastAsia="Times New Roman"/>
          <w:szCs w:val="24"/>
        </w:rPr>
        <w:t>μειοψηφιών</w:t>
      </w:r>
      <w:proofErr w:type="spellEnd"/>
      <w:r>
        <w:rPr>
          <w:rFonts w:eastAsia="Times New Roman"/>
          <w:szCs w:val="24"/>
        </w:rPr>
        <w:t xml:space="preserve">, τι μας διδάξατε αυτά τα τρία χρόνια που κυβερνάτε; Μας διδάξατε την τυραννία της πλειοψηφίας! </w:t>
      </w:r>
    </w:p>
    <w:p w14:paraId="6F5C456D" w14:textId="77777777" w:rsidR="0016272D" w:rsidRDefault="008D6B83">
      <w:pPr>
        <w:spacing w:line="600" w:lineRule="auto"/>
        <w:ind w:firstLine="720"/>
        <w:jc w:val="both"/>
        <w:rPr>
          <w:rFonts w:eastAsia="Times New Roman"/>
          <w:szCs w:val="24"/>
        </w:rPr>
      </w:pPr>
      <w:r>
        <w:rPr>
          <w:rFonts w:eastAsia="Times New Roman"/>
          <w:szCs w:val="24"/>
        </w:rPr>
        <w:t>Παραδείγματος χάρ</w:t>
      </w:r>
      <w:r>
        <w:rPr>
          <w:rFonts w:eastAsia="Times New Roman"/>
          <w:szCs w:val="24"/>
        </w:rPr>
        <w:t>ιν</w:t>
      </w:r>
      <w:r>
        <w:rPr>
          <w:rFonts w:eastAsia="Times New Roman"/>
          <w:szCs w:val="24"/>
        </w:rPr>
        <w:t xml:space="preserve">, η κ. Τασία Χριστοδουλοπούλου προσπάθησε με διάφορα διαδικαστικά τερτίπια να μην κληθεί ο κ. Καμμένος στην Επιτροπή Θεσμών και Διαφάνειας για τα βλήματα, παρ’ όλο ότι ήταν δικαίωμα της </w:t>
      </w:r>
      <w:r>
        <w:rPr>
          <w:rFonts w:eastAsia="Times New Roman"/>
          <w:szCs w:val="24"/>
        </w:rPr>
        <w:t>Μ</w:t>
      </w:r>
      <w:r>
        <w:rPr>
          <w:rFonts w:eastAsia="Times New Roman"/>
          <w:szCs w:val="24"/>
        </w:rPr>
        <w:t>ειοψηφίας, κάνοντας ό,τι μπορούσε για να καταπατήσει τα δικαιώματα τη</w:t>
      </w:r>
      <w:r>
        <w:rPr>
          <w:rFonts w:eastAsia="Times New Roman"/>
          <w:szCs w:val="24"/>
        </w:rPr>
        <w:t xml:space="preserve">ς </w:t>
      </w:r>
      <w:r>
        <w:rPr>
          <w:rFonts w:eastAsia="Times New Roman"/>
          <w:szCs w:val="24"/>
        </w:rPr>
        <w:t>Μ</w:t>
      </w:r>
      <w:r>
        <w:rPr>
          <w:rFonts w:eastAsia="Times New Roman"/>
          <w:szCs w:val="24"/>
        </w:rPr>
        <w:t xml:space="preserve">ειοψηφίας. </w:t>
      </w:r>
    </w:p>
    <w:p w14:paraId="6F5C456E" w14:textId="77777777" w:rsidR="0016272D" w:rsidRDefault="008D6B83">
      <w:pPr>
        <w:spacing w:line="600" w:lineRule="auto"/>
        <w:ind w:firstLine="720"/>
        <w:jc w:val="both"/>
        <w:rPr>
          <w:rFonts w:eastAsia="Times New Roman"/>
          <w:szCs w:val="24"/>
        </w:rPr>
      </w:pPr>
      <w:r>
        <w:rPr>
          <w:rFonts w:eastAsia="Times New Roman"/>
          <w:szCs w:val="24"/>
        </w:rPr>
        <w:t xml:space="preserve">Είναι ωραίο που μας διδάξατε, κύριε </w:t>
      </w:r>
      <w:proofErr w:type="spellStart"/>
      <w:r>
        <w:rPr>
          <w:rFonts w:eastAsia="Times New Roman"/>
          <w:szCs w:val="24"/>
        </w:rPr>
        <w:t>Λάππα</w:t>
      </w:r>
      <w:proofErr w:type="spellEnd"/>
      <w:r>
        <w:rPr>
          <w:rFonts w:eastAsia="Times New Roman"/>
          <w:szCs w:val="24"/>
        </w:rPr>
        <w:t xml:space="preserve">, τα δικαιώματα και την τυραννία της πλειοψηφίας, γιατί οι πλειοψηφίες αλλάζουν. Και να είστε βέβαιος, κύριε </w:t>
      </w:r>
      <w:proofErr w:type="spellStart"/>
      <w:r>
        <w:rPr>
          <w:rFonts w:eastAsia="Times New Roman"/>
          <w:szCs w:val="24"/>
        </w:rPr>
        <w:t>Λάππα</w:t>
      </w:r>
      <w:proofErr w:type="spellEnd"/>
      <w:r>
        <w:rPr>
          <w:rFonts w:eastAsia="Times New Roman"/>
          <w:szCs w:val="24"/>
        </w:rPr>
        <w:t xml:space="preserve">, ότι δεν σας σας ξεχάσουμε. Εγώ δεν ξεχνάω καθόλου. Έχω πολύ καλή μνήμη. </w:t>
      </w:r>
    </w:p>
    <w:p w14:paraId="6F5C456F" w14:textId="77777777" w:rsidR="0016272D" w:rsidRDefault="008D6B83">
      <w:pPr>
        <w:spacing w:line="600" w:lineRule="auto"/>
        <w:ind w:firstLine="720"/>
        <w:jc w:val="both"/>
        <w:rPr>
          <w:rFonts w:eastAsia="Times New Roman" w:cs="Times New Roman"/>
          <w:szCs w:val="24"/>
        </w:rPr>
      </w:pPr>
      <w:r w:rsidRPr="00B66F44">
        <w:rPr>
          <w:rFonts w:eastAsia="Times New Roman" w:cs="Times New Roman"/>
          <w:b/>
          <w:szCs w:val="24"/>
        </w:rPr>
        <w:t>ΚΩΝΣΤΑΝΤΙΝΟ</w:t>
      </w:r>
      <w:r w:rsidRPr="00B66F44">
        <w:rPr>
          <w:rFonts w:eastAsia="Times New Roman" w:cs="Times New Roman"/>
          <w:b/>
          <w:szCs w:val="24"/>
        </w:rPr>
        <w:t>Σ ΜΟΡΦΙΔΗΣ:</w:t>
      </w:r>
      <w:r>
        <w:rPr>
          <w:rFonts w:eastAsia="Times New Roman" w:cs="Times New Roman"/>
          <w:szCs w:val="24"/>
        </w:rPr>
        <w:t xml:space="preserve"> Απειλές;</w:t>
      </w:r>
    </w:p>
    <w:p w14:paraId="6F5C4570" w14:textId="77777777" w:rsidR="0016272D" w:rsidRDefault="008D6B83">
      <w:pPr>
        <w:spacing w:line="600" w:lineRule="auto"/>
        <w:ind w:firstLine="720"/>
        <w:jc w:val="both"/>
        <w:rPr>
          <w:rFonts w:eastAsia="Times New Roman" w:cs="Times New Roman"/>
          <w:szCs w:val="24"/>
        </w:rPr>
      </w:pPr>
      <w:r w:rsidRPr="00340032">
        <w:rPr>
          <w:rFonts w:eastAsia="Times New Roman" w:cs="Times New Roman"/>
          <w:b/>
          <w:szCs w:val="24"/>
        </w:rPr>
        <w:t>ΣΠΥΡΙΔΩΝ</w:t>
      </w:r>
      <w:r>
        <w:rPr>
          <w:rFonts w:eastAsia="Times New Roman" w:cs="Times New Roman"/>
          <w:b/>
          <w:szCs w:val="24"/>
        </w:rPr>
        <w:t xml:space="preserve"> </w:t>
      </w:r>
      <w:r w:rsidRPr="00340032">
        <w:rPr>
          <w:rFonts w:eastAsia="Times New Roman" w:cs="Times New Roman"/>
          <w:b/>
          <w:szCs w:val="24"/>
        </w:rPr>
        <w:t>-</w:t>
      </w:r>
      <w:r>
        <w:rPr>
          <w:rFonts w:eastAsia="Times New Roman" w:cs="Times New Roman"/>
          <w:b/>
          <w:szCs w:val="24"/>
        </w:rPr>
        <w:t xml:space="preserve"> </w:t>
      </w:r>
      <w:r w:rsidRPr="00340032">
        <w:rPr>
          <w:rFonts w:eastAsia="Times New Roman" w:cs="Times New Roman"/>
          <w:b/>
          <w:szCs w:val="24"/>
        </w:rPr>
        <w:t xml:space="preserve">ΑΔΩΝΙΣ ΓΕΩΡΓΙΑΔΗΣ: </w:t>
      </w:r>
      <w:r>
        <w:rPr>
          <w:rFonts w:eastAsia="Times New Roman" w:cs="Times New Roman"/>
          <w:szCs w:val="24"/>
        </w:rPr>
        <w:t>Καμμία απειλή. Απειλή είναι κάτι που γίνεται συγκεκαλυμμένα. Εγώ το λέω ευθέως.</w:t>
      </w:r>
    </w:p>
    <w:p w14:paraId="6F5C457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Όποιος από εσάς </w:t>
      </w:r>
      <w:r w:rsidRPr="00A619BC">
        <w:rPr>
          <w:rFonts w:eastAsia="Times New Roman" w:cs="Times New Roman"/>
          <w:szCs w:val="24"/>
        </w:rPr>
        <w:t>ε</w:t>
      </w:r>
      <w:r>
        <w:rPr>
          <w:rFonts w:eastAsia="Times New Roman" w:cs="Times New Roman"/>
          <w:szCs w:val="24"/>
        </w:rPr>
        <w:t>ίναι εμπλεκόμενος σε αυτή τη σκευωρία στο τέλος θα πάει στο δικαστήριο. Το τι θα πει το δικαστήριο</w:t>
      </w:r>
      <w:r>
        <w:rPr>
          <w:rFonts w:eastAsia="Times New Roman" w:cs="Times New Roman"/>
          <w:szCs w:val="24"/>
        </w:rPr>
        <w:t>,</w:t>
      </w:r>
      <w:r>
        <w:rPr>
          <w:rFonts w:eastAsia="Times New Roman" w:cs="Times New Roman"/>
          <w:szCs w:val="24"/>
        </w:rPr>
        <w:t xml:space="preserve"> δική του</w:t>
      </w:r>
      <w:r>
        <w:rPr>
          <w:rFonts w:eastAsia="Times New Roman" w:cs="Times New Roman"/>
          <w:szCs w:val="24"/>
        </w:rPr>
        <w:t xml:space="preserve"> δουλειά, εγώ δεν παρεμβαίνω εκεί όπως εσείς. Όμως, αν νομίζετε ότι ένας θα τη γλιτώσει, κάνετε λάθος!</w:t>
      </w:r>
    </w:p>
    <w:p w14:paraId="6F5C457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Κι έρχομαι να εξηγήσω τώρα σε τι έγκειται η σκευωρία. Θέλω, </w:t>
      </w:r>
      <w:r w:rsidRPr="00A1004C">
        <w:rPr>
          <w:rFonts w:eastAsia="Times New Roman" w:cs="Times New Roman"/>
          <w:szCs w:val="24"/>
        </w:rPr>
        <w:t>κυρίες και κύριοι συνάδελφοι</w:t>
      </w:r>
      <w:r>
        <w:rPr>
          <w:rFonts w:eastAsia="Times New Roman" w:cs="Times New Roman"/>
          <w:szCs w:val="24"/>
        </w:rPr>
        <w:t>, να παρακολουθήσετε τι είπε ο κύριος Υπουργός πριν απαντήσω στον</w:t>
      </w:r>
      <w:r>
        <w:rPr>
          <w:rFonts w:eastAsia="Times New Roman" w:cs="Times New Roman"/>
          <w:szCs w:val="24"/>
        </w:rPr>
        <w:t xml:space="preserve"> κ. </w:t>
      </w:r>
      <w:proofErr w:type="spellStart"/>
      <w:r>
        <w:rPr>
          <w:rFonts w:eastAsia="Times New Roman" w:cs="Times New Roman"/>
          <w:szCs w:val="24"/>
        </w:rPr>
        <w:t>Λάππα</w:t>
      </w:r>
      <w:proofErr w:type="spellEnd"/>
      <w:r>
        <w:rPr>
          <w:rFonts w:eastAsia="Times New Roman" w:cs="Times New Roman"/>
          <w:szCs w:val="24"/>
        </w:rPr>
        <w:t xml:space="preserve">. Ο Δημήτρης Παπαγγελόπουλος προ δέκα λεπτών είπε: «Το σκάνδαλο </w:t>
      </w:r>
      <w:r>
        <w:rPr>
          <w:rFonts w:eastAsia="Times New Roman"/>
          <w:szCs w:val="24"/>
        </w:rPr>
        <w:t>«Ν</w:t>
      </w:r>
      <w:r>
        <w:rPr>
          <w:rFonts w:eastAsia="Times New Roman"/>
          <w:szCs w:val="24"/>
          <w:lang w:val="en-US"/>
        </w:rPr>
        <w:t>OVARTIS</w:t>
      </w:r>
      <w:r>
        <w:rPr>
          <w:rFonts w:eastAsia="Times New Roman"/>
          <w:szCs w:val="24"/>
        </w:rPr>
        <w:t>»</w:t>
      </w:r>
      <w:r w:rsidRPr="00A619BC">
        <w:rPr>
          <w:rFonts w:eastAsia="Times New Roman" w:cs="Times New Roman"/>
          <w:szCs w:val="24"/>
        </w:rPr>
        <w:t xml:space="preserve"> </w:t>
      </w:r>
      <w:r>
        <w:rPr>
          <w:rFonts w:eastAsia="Times New Roman" w:cs="Times New Roman"/>
          <w:szCs w:val="24"/>
        </w:rPr>
        <w:t xml:space="preserve">είναι πράγματι το μεγαλύτερο σκάνδαλο από συστάσεως του ελληνικού κράτους, αλλά δεν αναφέρομαι σε πολιτικά πρόσωπα». </w:t>
      </w:r>
    </w:p>
    <w:p w14:paraId="6F5C4573" w14:textId="77777777" w:rsidR="0016272D" w:rsidRDefault="008D6B83">
      <w:pPr>
        <w:spacing w:line="600" w:lineRule="auto"/>
        <w:ind w:firstLine="720"/>
        <w:jc w:val="center"/>
        <w:rPr>
          <w:rFonts w:eastAsia="Times New Roman" w:cs="Times New Roman"/>
          <w:szCs w:val="24"/>
        </w:rPr>
      </w:pPr>
      <w:r w:rsidRPr="00096825">
        <w:rPr>
          <w:rFonts w:eastAsia="Times New Roman" w:cs="Times New Roman"/>
          <w:szCs w:val="24"/>
        </w:rPr>
        <w:t>(Χειροκροτήματα από την πτέρυγα της Νέας Δημοκρατίας)</w:t>
      </w:r>
    </w:p>
    <w:p w14:paraId="6F5C457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Μάλιστα, αφού ο κ. Παπαγγελόπουλος μας είπε ότι ομιλούσε για το μεγαλύτερο σκάνδαλο από συστάσεως του ελληνικού κράτους, αλλά δεν αναφέρεται σε πολιτικά πρόσωπα, γιατί μαζευτήκαμε, ρε παιδιά, σήμερα εδώ δεύτερη φορά; Γιατί μαζευτήκαμε; </w:t>
      </w:r>
    </w:p>
    <w:p w14:paraId="6F5C457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Εγώ δεν έχω τη νομι</w:t>
      </w:r>
      <w:r>
        <w:rPr>
          <w:rFonts w:eastAsia="Times New Roman" w:cs="Times New Roman"/>
          <w:szCs w:val="24"/>
        </w:rPr>
        <w:t>κή οξύνοια του κ. Βορίδη, γιατί δεν είμαι νομικός, όμως μου αρέσει πολύ</w:t>
      </w:r>
      <w:r>
        <w:rPr>
          <w:rFonts w:eastAsia="Times New Roman" w:cs="Times New Roman"/>
          <w:szCs w:val="24"/>
        </w:rPr>
        <w:t>,</w:t>
      </w:r>
      <w:r>
        <w:rPr>
          <w:rFonts w:eastAsia="Times New Roman" w:cs="Times New Roman"/>
          <w:szCs w:val="24"/>
        </w:rPr>
        <w:t xml:space="preserve"> επειδή έχω διαβάσει Αριστοτέλη</w:t>
      </w:r>
      <w:r>
        <w:rPr>
          <w:rFonts w:eastAsia="Times New Roman" w:cs="Times New Roman"/>
          <w:szCs w:val="24"/>
        </w:rPr>
        <w:t>,</w:t>
      </w:r>
      <w:r>
        <w:rPr>
          <w:rFonts w:eastAsia="Times New Roman" w:cs="Times New Roman"/>
          <w:szCs w:val="24"/>
        </w:rPr>
        <w:t xml:space="preserve"> να εντοπίζω τις αντιφάσεις. Ακούστε τι είπε, λοιπόν, ο κ. </w:t>
      </w:r>
      <w:proofErr w:type="spellStart"/>
      <w:r>
        <w:rPr>
          <w:rFonts w:eastAsia="Times New Roman" w:cs="Times New Roman"/>
          <w:szCs w:val="24"/>
        </w:rPr>
        <w:t>Λάππας</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στον κ. </w:t>
      </w:r>
      <w:proofErr w:type="spellStart"/>
      <w:r>
        <w:rPr>
          <w:rFonts w:eastAsia="Times New Roman" w:cs="Times New Roman"/>
          <w:szCs w:val="24"/>
        </w:rPr>
        <w:t>Δρίτσα</w:t>
      </w:r>
      <w:proofErr w:type="spellEnd"/>
      <w:r>
        <w:rPr>
          <w:rFonts w:eastAsia="Times New Roman" w:cs="Times New Roman"/>
          <w:szCs w:val="24"/>
        </w:rPr>
        <w:t xml:space="preserve"> θα έρθω στο τέλος- με στεντόρεια τη φωνή και ορμή: «Είναι δυνατόν να έ</w:t>
      </w:r>
      <w:r>
        <w:rPr>
          <w:rFonts w:eastAsia="Times New Roman" w:cs="Times New Roman"/>
          <w:szCs w:val="24"/>
        </w:rPr>
        <w:t>χουν ξοδευτεί 23 δισεκατομμύρια και να μην έχει ασχοληθεί ένας πολιτικός γι’ αυτή την υπέρβαση των δαπανών;». Στην ομιλία σας το είπατε προηγουμένως, μην κάνετε έτσι. «Να υπάρχει τέτοια υπέρβαση δαπανών στο φάρμακο κι ένας πολιτικός να μην ασχολείται και ν</w:t>
      </w:r>
      <w:r>
        <w:rPr>
          <w:rFonts w:eastAsia="Times New Roman" w:cs="Times New Roman"/>
          <w:szCs w:val="24"/>
        </w:rPr>
        <w:t xml:space="preserve">α παίρνει μέτρα;». </w:t>
      </w:r>
    </w:p>
    <w:p w14:paraId="6F5C457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Προφανώς αστειεύεστε, γιατί όλη η μείωση της φαρμακευτικής δαπάνης στην Ελλάδα έγινε επί των Υπουργών που σήμερα κατηγορείτε. Για λόγους ιστορίας σ</w:t>
      </w:r>
      <w:r>
        <w:rPr>
          <w:rFonts w:eastAsia="Times New Roman" w:cs="Times New Roman"/>
          <w:szCs w:val="24"/>
        </w:rPr>
        <w:t>ά</w:t>
      </w:r>
      <w:r>
        <w:rPr>
          <w:rFonts w:eastAsia="Times New Roman" w:cs="Times New Roman"/>
          <w:szCs w:val="24"/>
        </w:rPr>
        <w:t xml:space="preserve">ς λέω ότι η πρώτη μεγάλη μείωση φαρμακευτικής δαπάνης έγινε από τον Ανδρέα Λοβέρδο και </w:t>
      </w:r>
      <w:r>
        <w:rPr>
          <w:rFonts w:eastAsia="Times New Roman" w:cs="Times New Roman"/>
          <w:szCs w:val="24"/>
        </w:rPr>
        <w:t xml:space="preserve">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w:t>
      </w:r>
      <w:r>
        <w:rPr>
          <w:rFonts w:eastAsia="Times New Roman" w:cs="Times New Roman"/>
          <w:szCs w:val="24"/>
        </w:rPr>
        <w:t xml:space="preserve"> την οποία έφτιαξε. Στη συνέχεια το μεγάλο κομμάτι είναι από τον Μάριο </w:t>
      </w:r>
      <w:proofErr w:type="spellStart"/>
      <w:r>
        <w:rPr>
          <w:rFonts w:eastAsia="Times New Roman" w:cs="Times New Roman"/>
          <w:szCs w:val="24"/>
        </w:rPr>
        <w:t>Σαλμά</w:t>
      </w:r>
      <w:proofErr w:type="spellEnd"/>
      <w:r>
        <w:rPr>
          <w:rFonts w:eastAsia="Times New Roman" w:cs="Times New Roman"/>
          <w:szCs w:val="24"/>
        </w:rPr>
        <w:t xml:space="preserve"> και των μέτρων που έλαβε και το τελευταίο μικρότερο κομμάτι επί δικής μου </w:t>
      </w:r>
      <w:r>
        <w:rPr>
          <w:rFonts w:eastAsia="Times New Roman" w:cs="Times New Roman"/>
          <w:szCs w:val="24"/>
        </w:rPr>
        <w:t>υ</w:t>
      </w:r>
      <w:r>
        <w:rPr>
          <w:rFonts w:eastAsia="Times New Roman" w:cs="Times New Roman"/>
          <w:szCs w:val="24"/>
        </w:rPr>
        <w:t xml:space="preserve">πουργίας και Μάκη Βορίδη. </w:t>
      </w:r>
    </w:p>
    <w:p w14:paraId="6F5C457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Επί δικής σας </w:t>
      </w:r>
      <w:r>
        <w:rPr>
          <w:rFonts w:eastAsia="Times New Roman" w:cs="Times New Roman"/>
          <w:szCs w:val="24"/>
        </w:rPr>
        <w:t>υ</w:t>
      </w:r>
      <w:r>
        <w:rPr>
          <w:rFonts w:eastAsia="Times New Roman" w:cs="Times New Roman"/>
          <w:szCs w:val="24"/>
        </w:rPr>
        <w:t xml:space="preserve">πουργίας, κύριε </w:t>
      </w:r>
      <w:proofErr w:type="spellStart"/>
      <w:r>
        <w:rPr>
          <w:rFonts w:eastAsia="Times New Roman" w:cs="Times New Roman"/>
          <w:szCs w:val="24"/>
        </w:rPr>
        <w:t>Λάππα</w:t>
      </w:r>
      <w:proofErr w:type="spellEnd"/>
      <w:r>
        <w:rPr>
          <w:rFonts w:eastAsia="Times New Roman" w:cs="Times New Roman"/>
          <w:szCs w:val="24"/>
        </w:rPr>
        <w:t>, δεν έχετ</w:t>
      </w:r>
      <w:r>
        <w:rPr>
          <w:rFonts w:eastAsia="Times New Roman" w:cs="Times New Roman"/>
          <w:szCs w:val="24"/>
        </w:rPr>
        <w:t xml:space="preserve">ε κόψει ούτε </w:t>
      </w:r>
      <w:r>
        <w:rPr>
          <w:rFonts w:eastAsia="Times New Roman" w:cs="Times New Roman"/>
          <w:szCs w:val="24"/>
        </w:rPr>
        <w:t>1</w:t>
      </w:r>
      <w:r>
        <w:rPr>
          <w:rFonts w:eastAsia="Times New Roman" w:cs="Times New Roman"/>
          <w:szCs w:val="24"/>
        </w:rPr>
        <w:t xml:space="preserve"> ευρώ. Ακούστε δε το καλύτερο. Όχι </w:t>
      </w:r>
      <w:r>
        <w:rPr>
          <w:rFonts w:eastAsia="Times New Roman" w:cs="Times New Roman"/>
          <w:szCs w:val="24"/>
        </w:rPr>
        <w:t xml:space="preserve">μόνο </w:t>
      </w:r>
      <w:r>
        <w:rPr>
          <w:rFonts w:eastAsia="Times New Roman" w:cs="Times New Roman"/>
          <w:szCs w:val="24"/>
        </w:rPr>
        <w:t xml:space="preserve">δεν έχουν κόψει οι κύριοι Ξανθός και </w:t>
      </w:r>
      <w:proofErr w:type="spellStart"/>
      <w:r>
        <w:rPr>
          <w:rFonts w:eastAsia="Times New Roman" w:cs="Times New Roman"/>
          <w:szCs w:val="24"/>
        </w:rPr>
        <w:t>Πολάκης</w:t>
      </w:r>
      <w:proofErr w:type="spellEnd"/>
      <w:r>
        <w:rPr>
          <w:rFonts w:eastAsia="Times New Roman" w:cs="Times New Roman"/>
          <w:szCs w:val="24"/>
        </w:rPr>
        <w:t xml:space="preserve">, αλλά έχουν αυξήσει κιόλας! Ξέρετε πόσο ήταν το </w:t>
      </w:r>
      <w:proofErr w:type="spellStart"/>
      <w:r>
        <w:rPr>
          <w:rFonts w:eastAsia="Times New Roman" w:cs="Times New Roman"/>
          <w:szCs w:val="24"/>
          <w:lang w:val="en-US"/>
        </w:rPr>
        <w:t>clawback</w:t>
      </w:r>
      <w:proofErr w:type="spellEnd"/>
      <w:r w:rsidRPr="00A619BC">
        <w:rPr>
          <w:rFonts w:eastAsia="Times New Roman" w:cs="Times New Roman"/>
          <w:szCs w:val="24"/>
        </w:rPr>
        <w:t xml:space="preserve"> </w:t>
      </w:r>
      <w:r>
        <w:rPr>
          <w:rFonts w:eastAsia="Times New Roman" w:cs="Times New Roman"/>
          <w:szCs w:val="24"/>
        </w:rPr>
        <w:t>επί των ημερών μας; Ήταν 240 εκατομμύρια τον χρόνο. Ξέρετε πόσο τρέχει φέτος; Προχθές βγήκαν τα στοι</w:t>
      </w:r>
      <w:r>
        <w:rPr>
          <w:rFonts w:eastAsia="Times New Roman" w:cs="Times New Roman"/>
          <w:szCs w:val="24"/>
        </w:rPr>
        <w:t xml:space="preserve">χεία. Είναι 150 εκατομμύρια, Μάριε </w:t>
      </w:r>
      <w:proofErr w:type="spellStart"/>
      <w:r>
        <w:rPr>
          <w:rFonts w:eastAsia="Times New Roman" w:cs="Times New Roman"/>
          <w:szCs w:val="24"/>
        </w:rPr>
        <w:t>Σαλμά</w:t>
      </w:r>
      <w:proofErr w:type="spellEnd"/>
      <w:r>
        <w:rPr>
          <w:rFonts w:eastAsia="Times New Roman" w:cs="Times New Roman"/>
          <w:szCs w:val="24"/>
        </w:rPr>
        <w:t>, το τρίμηνο. Δηλαδή</w:t>
      </w:r>
      <w:r>
        <w:rPr>
          <w:rFonts w:eastAsia="Times New Roman" w:cs="Times New Roman"/>
          <w:szCs w:val="24"/>
        </w:rPr>
        <w:t>,</w:t>
      </w:r>
      <w:r>
        <w:rPr>
          <w:rFonts w:eastAsia="Times New Roman" w:cs="Times New Roman"/>
          <w:szCs w:val="24"/>
        </w:rPr>
        <w:t xml:space="preserve"> 600 εκατομμύρια τον χρόνο. Αυτό είναι υπέρβαση φαρμακευτικής δαπάνης</w:t>
      </w:r>
      <w:r w:rsidRPr="002E6D79">
        <w:rPr>
          <w:rFonts w:eastAsia="Times New Roman" w:cs="Times New Roman"/>
          <w:szCs w:val="24"/>
        </w:rPr>
        <w:t>,</w:t>
      </w:r>
      <w:r>
        <w:rPr>
          <w:rFonts w:eastAsia="Times New Roman" w:cs="Times New Roman"/>
          <w:szCs w:val="24"/>
        </w:rPr>
        <w:t xml:space="preserve"> που βεβαίως στο </w:t>
      </w:r>
      <w:r>
        <w:rPr>
          <w:rFonts w:eastAsia="Times New Roman" w:cs="Times New Roman"/>
          <w:szCs w:val="24"/>
        </w:rPr>
        <w:t>δ</w:t>
      </w:r>
      <w:r>
        <w:rPr>
          <w:rFonts w:eastAsia="Times New Roman" w:cs="Times New Roman"/>
          <w:szCs w:val="24"/>
        </w:rPr>
        <w:t xml:space="preserve">ημόσιο δεν επιβαρύνεται λόγω του νόμου του </w:t>
      </w:r>
      <w:proofErr w:type="spellStart"/>
      <w:r>
        <w:rPr>
          <w:rFonts w:eastAsia="Times New Roman" w:cs="Times New Roman"/>
          <w:szCs w:val="24"/>
          <w:lang w:val="en-US"/>
        </w:rPr>
        <w:t>clawback</w:t>
      </w:r>
      <w:proofErr w:type="spellEnd"/>
      <w:r w:rsidRPr="00A619BC">
        <w:rPr>
          <w:rFonts w:eastAsia="Times New Roman" w:cs="Times New Roman"/>
          <w:szCs w:val="24"/>
        </w:rPr>
        <w:t xml:space="preserve"> </w:t>
      </w:r>
      <w:r>
        <w:rPr>
          <w:rFonts w:eastAsia="Times New Roman" w:cs="Times New Roman"/>
          <w:szCs w:val="24"/>
        </w:rPr>
        <w:t xml:space="preserve">που εμείς ψηφίσαμε και οι του </w:t>
      </w:r>
      <w:r w:rsidRPr="00C0242A">
        <w:rPr>
          <w:rFonts w:eastAsia="Times New Roman" w:cs="Times New Roman"/>
          <w:szCs w:val="24"/>
        </w:rPr>
        <w:t>ΣΥΡΙΖΑ</w:t>
      </w:r>
      <w:r>
        <w:rPr>
          <w:rFonts w:eastAsia="Times New Roman" w:cs="Times New Roman"/>
          <w:szCs w:val="24"/>
        </w:rPr>
        <w:t xml:space="preserve"> καταψήφισαν</w:t>
      </w:r>
      <w:r w:rsidRPr="002E6D79">
        <w:rPr>
          <w:rFonts w:eastAsia="Times New Roman" w:cs="Times New Roman"/>
          <w:szCs w:val="24"/>
        </w:rPr>
        <w:t>,</w:t>
      </w:r>
      <w:r>
        <w:rPr>
          <w:rFonts w:eastAsia="Times New Roman" w:cs="Times New Roman"/>
          <w:szCs w:val="24"/>
        </w:rPr>
        <w:t xml:space="preserve"> αλλά </w:t>
      </w:r>
      <w:r>
        <w:rPr>
          <w:rFonts w:eastAsia="Times New Roman" w:cs="Times New Roman"/>
          <w:szCs w:val="24"/>
        </w:rPr>
        <w:t xml:space="preserve">οι εταιρείες κερδίζουν από τις μεγάλες πωλήσεις και τη συμμετοχή των ασθενών. </w:t>
      </w:r>
    </w:p>
    <w:p w14:paraId="6F5C457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w:t>
      </w:r>
      <w:r>
        <w:rPr>
          <w:rFonts w:eastAsia="Times New Roman" w:cs="Times New Roman"/>
          <w:szCs w:val="24"/>
        </w:rPr>
        <w:t xml:space="preserve"> αν κάποιο</w:t>
      </w:r>
      <w:r>
        <w:rPr>
          <w:rFonts w:eastAsia="Times New Roman" w:cs="Times New Roman"/>
          <w:szCs w:val="24"/>
        </w:rPr>
        <w:t>ι</w:t>
      </w:r>
      <w:r>
        <w:rPr>
          <w:rFonts w:eastAsia="Times New Roman" w:cs="Times New Roman"/>
          <w:szCs w:val="24"/>
        </w:rPr>
        <w:t xml:space="preserve">, κύριε </w:t>
      </w:r>
      <w:proofErr w:type="spellStart"/>
      <w:r>
        <w:rPr>
          <w:rFonts w:eastAsia="Times New Roman" w:cs="Times New Roman"/>
          <w:szCs w:val="24"/>
        </w:rPr>
        <w:t>Λάππα</w:t>
      </w:r>
      <w:proofErr w:type="spellEnd"/>
      <w:r>
        <w:rPr>
          <w:rFonts w:eastAsia="Times New Roman" w:cs="Times New Roman"/>
          <w:szCs w:val="24"/>
        </w:rPr>
        <w:t>, ανησύχησ</w:t>
      </w:r>
      <w:r>
        <w:rPr>
          <w:rFonts w:eastAsia="Times New Roman" w:cs="Times New Roman"/>
          <w:szCs w:val="24"/>
        </w:rPr>
        <w:t>αν</w:t>
      </w:r>
      <w:r>
        <w:rPr>
          <w:rFonts w:eastAsia="Times New Roman" w:cs="Times New Roman"/>
          <w:szCs w:val="24"/>
        </w:rPr>
        <w:t xml:space="preserve"> και πήρ</w:t>
      </w:r>
      <w:r>
        <w:rPr>
          <w:rFonts w:eastAsia="Times New Roman" w:cs="Times New Roman"/>
          <w:szCs w:val="24"/>
        </w:rPr>
        <w:t>αν</w:t>
      </w:r>
      <w:r>
        <w:rPr>
          <w:rFonts w:eastAsia="Times New Roman" w:cs="Times New Roman"/>
          <w:szCs w:val="24"/>
        </w:rPr>
        <w:t xml:space="preserve"> μέτρα για τη μείωση της φαρμακευτικής δαπάνης</w:t>
      </w:r>
      <w:r>
        <w:rPr>
          <w:rFonts w:eastAsia="Times New Roman" w:cs="Times New Roman"/>
          <w:szCs w:val="24"/>
        </w:rPr>
        <w:t>, αυτοί</w:t>
      </w:r>
      <w:r>
        <w:rPr>
          <w:rFonts w:eastAsia="Times New Roman" w:cs="Times New Roman"/>
          <w:szCs w:val="24"/>
        </w:rPr>
        <w:t xml:space="preserve"> είμαστε εμείς. Και τώρα μάθαμε ότι αν κάποιοι ελεγχθούν στο μέλλον θα ελε</w:t>
      </w:r>
      <w:r>
        <w:rPr>
          <w:rFonts w:eastAsia="Times New Roman" w:cs="Times New Roman"/>
          <w:szCs w:val="24"/>
        </w:rPr>
        <w:t xml:space="preserve">γχθούν πολύ ευκολότερα, γιατί από σήμερα -αυτό δεν το έχει καταλάβει ούτε ο κ. Ξανθός ούτε ο κ. </w:t>
      </w:r>
      <w:proofErr w:type="spellStart"/>
      <w:r>
        <w:rPr>
          <w:rFonts w:eastAsia="Times New Roman" w:cs="Times New Roman"/>
          <w:szCs w:val="24"/>
        </w:rPr>
        <w:t>Πολάκης</w:t>
      </w:r>
      <w:proofErr w:type="spellEnd"/>
      <w:r>
        <w:rPr>
          <w:rFonts w:eastAsia="Times New Roman" w:cs="Times New Roman"/>
          <w:szCs w:val="24"/>
        </w:rPr>
        <w:t xml:space="preserve">- δεν χρειάζεται καν να χάνουμε χρόνο για προκαταρκτικές, θα πηγαίνετε στη δικαιοσύνη </w:t>
      </w:r>
      <w:r>
        <w:rPr>
          <w:rFonts w:eastAsia="Times New Roman" w:cs="Times New Roman"/>
          <w:szCs w:val="24"/>
        </w:rPr>
        <w:t>ένας-</w:t>
      </w:r>
      <w:r>
        <w:rPr>
          <w:rFonts w:eastAsia="Times New Roman" w:cs="Times New Roman"/>
          <w:szCs w:val="24"/>
        </w:rPr>
        <w:t xml:space="preserve">ένας και ό,τι σας φωτίσει ο </w:t>
      </w:r>
      <w:r>
        <w:rPr>
          <w:rFonts w:eastAsia="Times New Roman" w:cs="Times New Roman"/>
          <w:szCs w:val="24"/>
        </w:rPr>
        <w:t>θ</w:t>
      </w:r>
      <w:r>
        <w:rPr>
          <w:rFonts w:eastAsia="Times New Roman" w:cs="Times New Roman"/>
          <w:szCs w:val="24"/>
        </w:rPr>
        <w:t>εός. Με τη δική σας ψήφο βέβαια</w:t>
      </w:r>
      <w:r>
        <w:rPr>
          <w:rFonts w:eastAsia="Times New Roman" w:cs="Times New Roman"/>
          <w:szCs w:val="24"/>
        </w:rPr>
        <w:t>!</w:t>
      </w:r>
      <w:r>
        <w:rPr>
          <w:rFonts w:eastAsia="Times New Roman" w:cs="Times New Roman"/>
          <w:szCs w:val="24"/>
        </w:rPr>
        <w:t xml:space="preserve"> </w:t>
      </w:r>
    </w:p>
    <w:p w14:paraId="6F5C457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Διότι σας είπα, δεν έχετε καταλάβει τι κάνετε σήμερα, κύριε Ξανθέ. Την περασμένη φορά, κατέθεσα στο Σώμα μία σειρά φαρμάκων που η τιμή τους αυξήθηκε επί των ημερών σας. Κι εγώ δεν λέω ότι αυξήθηκε παράνομα, νόμιμα αυξήθηκε. Και επί των ημερών μου νόμιμα α</w:t>
      </w:r>
      <w:r>
        <w:rPr>
          <w:rFonts w:eastAsia="Times New Roman" w:cs="Times New Roman"/>
          <w:szCs w:val="24"/>
        </w:rPr>
        <w:t>υξήθηκαν τα φάρμακα</w:t>
      </w:r>
      <w:r>
        <w:rPr>
          <w:rFonts w:eastAsia="Times New Roman" w:cs="Times New Roman"/>
          <w:szCs w:val="24"/>
        </w:rPr>
        <w:t>,</w:t>
      </w:r>
      <w:r>
        <w:rPr>
          <w:rFonts w:eastAsia="Times New Roman" w:cs="Times New Roman"/>
          <w:szCs w:val="24"/>
        </w:rPr>
        <w:t xml:space="preserve"> για τα οποία κατηγορούμαι από τους ψευδομάρτυρες. Φαντάζομαι καταλαβαίνετε τι θα πει αυτό. Δεν έχετε και μικρό μυαλό, έχετε αρκετό μυαλό για να καταλάβετε πού πάει το πράγμα από εδώ και μπρος. Λυπηρό που θα πάει εκεί. Εγώ δεν το ήθελα,</w:t>
      </w:r>
      <w:r>
        <w:rPr>
          <w:rFonts w:eastAsia="Times New Roman" w:cs="Times New Roman"/>
          <w:szCs w:val="24"/>
        </w:rPr>
        <w:t xml:space="preserve"> αλλά αναγκαστικά θα πάει </w:t>
      </w:r>
      <w:r>
        <w:rPr>
          <w:rFonts w:eastAsia="Times New Roman" w:cs="Times New Roman"/>
          <w:szCs w:val="24"/>
        </w:rPr>
        <w:t xml:space="preserve">όχι </w:t>
      </w:r>
      <w:r>
        <w:rPr>
          <w:rFonts w:eastAsia="Times New Roman" w:cs="Times New Roman"/>
          <w:szCs w:val="24"/>
        </w:rPr>
        <w:t>από εμάς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αλλά </w:t>
      </w:r>
      <w:r>
        <w:rPr>
          <w:rFonts w:eastAsia="Times New Roman" w:cs="Times New Roman"/>
          <w:szCs w:val="24"/>
        </w:rPr>
        <w:t xml:space="preserve">από την εξέλιξη των πραγμάτων, γιατί ανοίγετε τον ασκό του Αιόλου. </w:t>
      </w:r>
    </w:p>
    <w:p w14:paraId="6F5C457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Κι έρχομαι, λοιπόν, τώρα για να αναδείξω την υποκρισία σας. Εδώ τώρα είναι η μεγάλη υποκρισία. Λέει ο κ. </w:t>
      </w:r>
      <w:proofErr w:type="spellStart"/>
      <w:r>
        <w:rPr>
          <w:rFonts w:eastAsia="Times New Roman" w:cs="Times New Roman"/>
          <w:szCs w:val="24"/>
        </w:rPr>
        <w:t>Λάππας</w:t>
      </w:r>
      <w:proofErr w:type="spellEnd"/>
      <w:r>
        <w:rPr>
          <w:rFonts w:eastAsia="Times New Roman" w:cs="Times New Roman"/>
          <w:szCs w:val="24"/>
        </w:rPr>
        <w:t xml:space="preserve"> εις το πόρισμά τους ότι πράγματ</w:t>
      </w:r>
      <w:r>
        <w:rPr>
          <w:rFonts w:eastAsia="Times New Roman" w:cs="Times New Roman"/>
          <w:szCs w:val="24"/>
        </w:rPr>
        <w:t xml:space="preserve">ι η νομολογία λέει ότι η δωροδοκία είναι στα υπουργικά καθήκοντα, αλλά εμείς θα πάμε κόντρα στη νομολογία γιατί θέλουμε να ανοίξουμε νέους δρόμους. Δεκτό. Και λέει στην επόμενη φάση </w:t>
      </w:r>
      <w:r>
        <w:rPr>
          <w:rFonts w:eastAsia="Times New Roman" w:cs="Times New Roman"/>
          <w:szCs w:val="24"/>
        </w:rPr>
        <w:t xml:space="preserve">της </w:t>
      </w:r>
      <w:r>
        <w:rPr>
          <w:rFonts w:eastAsia="Times New Roman" w:cs="Times New Roman"/>
          <w:szCs w:val="24"/>
        </w:rPr>
        <w:t>ομιλίας του: «Δεν μπορούσαμε να εξετάσουμε μάρτυρες</w:t>
      </w:r>
      <w:r>
        <w:rPr>
          <w:rFonts w:eastAsia="Times New Roman" w:cs="Times New Roman"/>
          <w:szCs w:val="24"/>
        </w:rPr>
        <w:t>,</w:t>
      </w:r>
      <w:r>
        <w:rPr>
          <w:rFonts w:eastAsia="Times New Roman" w:cs="Times New Roman"/>
          <w:szCs w:val="24"/>
        </w:rPr>
        <w:t xml:space="preserve"> γιατί η νομολογία</w:t>
      </w:r>
      <w:r>
        <w:rPr>
          <w:rFonts w:eastAsia="Times New Roman" w:cs="Times New Roman"/>
          <w:szCs w:val="24"/>
        </w:rPr>
        <w:t xml:space="preserve"> λέει ότι αν εξετάζαμε, σε αυτή την περίπτωση ό,τι κάναμε θα ήταν για πέταμα». Γιατί σε αυτή την περίπτωση δεν πήγατε κόντρα στη νομολογία και ας ήταν μετά για πέταμα και ας τα έκανε μετά η </w:t>
      </w:r>
      <w:r>
        <w:rPr>
          <w:rFonts w:eastAsia="Times New Roman" w:cs="Times New Roman"/>
          <w:szCs w:val="24"/>
        </w:rPr>
        <w:t>δ</w:t>
      </w:r>
      <w:r>
        <w:rPr>
          <w:rFonts w:eastAsia="Times New Roman" w:cs="Times New Roman"/>
          <w:szCs w:val="24"/>
        </w:rPr>
        <w:t>ικαιοσύνη από την αρχή αν είχατε δείξει στον ελληνικό λαό πόσο απ</w:t>
      </w:r>
      <w:r>
        <w:rPr>
          <w:rFonts w:eastAsia="Times New Roman" w:cs="Times New Roman"/>
          <w:szCs w:val="24"/>
        </w:rPr>
        <w:t>ατεώνες είμαστε και πόσο είχαμε βλάψει το δημόσιο συμφέρον</w:t>
      </w:r>
      <w:r>
        <w:rPr>
          <w:rFonts w:eastAsia="Times New Roman" w:cs="Times New Roman"/>
          <w:szCs w:val="24"/>
        </w:rPr>
        <w:t>;</w:t>
      </w:r>
    </w:p>
    <w:p w14:paraId="6F5C457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Σημειώστε δε, κύριε </w:t>
      </w:r>
      <w:proofErr w:type="spellStart"/>
      <w:r>
        <w:rPr>
          <w:rFonts w:eastAsia="Times New Roman" w:cs="Times New Roman"/>
          <w:szCs w:val="24"/>
        </w:rPr>
        <w:t>Λάππα</w:t>
      </w:r>
      <w:proofErr w:type="spellEnd"/>
      <w:r>
        <w:rPr>
          <w:rFonts w:eastAsia="Times New Roman" w:cs="Times New Roman"/>
          <w:szCs w:val="24"/>
        </w:rPr>
        <w:t xml:space="preserve">, ότι εγώ είχα έρθει εδώ στην ομιλία μου και είχα πει ότι εφόσον η αρμόδια </w:t>
      </w:r>
      <w:r>
        <w:rPr>
          <w:rFonts w:eastAsia="Times New Roman" w:cs="Times New Roman"/>
          <w:szCs w:val="24"/>
        </w:rPr>
        <w:t>προκαταρκτική επιτροπή</w:t>
      </w:r>
      <w:r>
        <w:rPr>
          <w:rFonts w:eastAsia="Times New Roman" w:cs="Times New Roman"/>
          <w:szCs w:val="24"/>
        </w:rPr>
        <w:t xml:space="preserve"> κρίνει ότι έχει βρει </w:t>
      </w:r>
      <w:proofErr w:type="spellStart"/>
      <w:r>
        <w:rPr>
          <w:rFonts w:eastAsia="Times New Roman" w:cs="Times New Roman"/>
          <w:szCs w:val="24"/>
        </w:rPr>
        <w:t>αποχρώσες</w:t>
      </w:r>
      <w:proofErr w:type="spellEnd"/>
      <w:r>
        <w:rPr>
          <w:rFonts w:eastAsia="Times New Roman" w:cs="Times New Roman"/>
          <w:szCs w:val="24"/>
        </w:rPr>
        <w:t xml:space="preserve"> και επαρκείς ενδείξεις για να προχωρήσει σ</w:t>
      </w:r>
      <w:r>
        <w:rPr>
          <w:rFonts w:eastAsia="Times New Roman" w:cs="Times New Roman"/>
          <w:szCs w:val="24"/>
        </w:rPr>
        <w:t xml:space="preserve">την άσκηση δίωξης εναντίον μου και το μόνο που τη σταματάει είναι η παραγραφή, παραιτούμαι προκαταβολικά -κάνοντας χρήση του νόμου Καστανίδη και το είχα πει στην ομιλία μου εδώ- πάσης προστασίας από παραγραφή. </w:t>
      </w:r>
    </w:p>
    <w:p w14:paraId="6F5C457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μάλιστα είπα ότι δέχομαι να γίνει και για</w:t>
      </w:r>
      <w:r>
        <w:rPr>
          <w:rFonts w:eastAsia="Times New Roman" w:cs="Times New Roman"/>
          <w:szCs w:val="24"/>
        </w:rPr>
        <w:t xml:space="preserve"> την απιστία, την οποία εσείς σπεύσατε προκαταβολικά να πείτε ότι έχει παραγραφεί</w:t>
      </w:r>
      <w:r>
        <w:rPr>
          <w:rFonts w:eastAsia="Times New Roman" w:cs="Times New Roman"/>
          <w:szCs w:val="24"/>
        </w:rPr>
        <w:t>,</w:t>
      </w:r>
      <w:r>
        <w:rPr>
          <w:rFonts w:eastAsia="Times New Roman" w:cs="Times New Roman"/>
          <w:szCs w:val="24"/>
        </w:rPr>
        <w:t xml:space="preserve"> για να σώσετε τον </w:t>
      </w:r>
      <w:proofErr w:type="spellStart"/>
      <w:r>
        <w:rPr>
          <w:rFonts w:eastAsia="Times New Roman" w:cs="Times New Roman"/>
          <w:szCs w:val="24"/>
        </w:rPr>
        <w:t>Κουρουμπλή</w:t>
      </w:r>
      <w:proofErr w:type="spellEnd"/>
      <w:r>
        <w:rPr>
          <w:rFonts w:eastAsia="Times New Roman" w:cs="Times New Roman"/>
          <w:szCs w:val="24"/>
        </w:rPr>
        <w:t xml:space="preserve">, τον Ξανθό και τον </w:t>
      </w:r>
      <w:proofErr w:type="spellStart"/>
      <w:r>
        <w:rPr>
          <w:rFonts w:eastAsia="Times New Roman" w:cs="Times New Roman"/>
          <w:szCs w:val="24"/>
        </w:rPr>
        <w:t>Πολάκη</w:t>
      </w:r>
      <w:proofErr w:type="spellEnd"/>
      <w:r>
        <w:rPr>
          <w:rFonts w:eastAsia="Times New Roman" w:cs="Times New Roman"/>
          <w:szCs w:val="24"/>
        </w:rPr>
        <w:t>. Άρα, λοιπόν, εάν σας έκοπτε να βρεθούν οι ένοχοι και να τιμωρηθούν, σας είχαμε δώσει τη νομική διέξοδο</w:t>
      </w:r>
      <w:r>
        <w:rPr>
          <w:rFonts w:eastAsia="Times New Roman" w:cs="Times New Roman"/>
          <w:szCs w:val="24"/>
        </w:rPr>
        <w:t>!</w:t>
      </w:r>
      <w:r>
        <w:rPr>
          <w:rFonts w:eastAsia="Times New Roman" w:cs="Times New Roman"/>
          <w:szCs w:val="24"/>
        </w:rPr>
        <w:t xml:space="preserve"> </w:t>
      </w:r>
    </w:p>
    <w:p w14:paraId="6F5C457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Ακούστε, όμω</w:t>
      </w:r>
      <w:r>
        <w:rPr>
          <w:rFonts w:eastAsia="Times New Roman" w:cs="Times New Roman"/>
          <w:szCs w:val="24"/>
        </w:rPr>
        <w:t xml:space="preserve">ς, γιατί δεν θέλατε να γίνει η εξέταση στην προκαταρκτική </w:t>
      </w:r>
      <w:r>
        <w:rPr>
          <w:rFonts w:eastAsia="Times New Roman" w:cs="Times New Roman"/>
          <w:szCs w:val="24"/>
        </w:rPr>
        <w:t>ε</w:t>
      </w:r>
      <w:r>
        <w:rPr>
          <w:rFonts w:eastAsia="Times New Roman" w:cs="Times New Roman"/>
          <w:szCs w:val="24"/>
        </w:rPr>
        <w:t xml:space="preserve">πιτροπή. Ήταν για έναν και μόνο λόγο. </w:t>
      </w:r>
    </w:p>
    <w:p w14:paraId="6F5C457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Ήρθε ο κ. Λαγός εδώ και επανέλαβε τις κατηγορίες της </w:t>
      </w:r>
      <w:proofErr w:type="spellStart"/>
      <w:r>
        <w:rPr>
          <w:rFonts w:eastAsia="Times New Roman" w:cs="Times New Roman"/>
          <w:szCs w:val="24"/>
        </w:rPr>
        <w:t>ψευδομάρτυρ</w:t>
      </w:r>
      <w:r>
        <w:rPr>
          <w:rFonts w:eastAsia="Times New Roman" w:cs="Times New Roman"/>
          <w:szCs w:val="24"/>
        </w:rPr>
        <w:t>ο</w:t>
      </w:r>
      <w:r>
        <w:rPr>
          <w:rFonts w:eastAsia="Times New Roman" w:cs="Times New Roman"/>
          <w:szCs w:val="24"/>
        </w:rPr>
        <w:t>ς</w:t>
      </w:r>
      <w:proofErr w:type="spellEnd"/>
      <w:r>
        <w:rPr>
          <w:rFonts w:eastAsia="Times New Roman" w:cs="Times New Roman"/>
          <w:szCs w:val="24"/>
        </w:rPr>
        <w:t xml:space="preserve"> εναντίον μου, ότι δήθεν πήρα 2 εκατομμύρια για 65 εκατομμύρια που είχα δώσει στη </w:t>
      </w:r>
      <w:r>
        <w:rPr>
          <w:rFonts w:eastAsia="Times New Roman"/>
          <w:szCs w:val="24"/>
        </w:rPr>
        <w:t>«Ν</w:t>
      </w:r>
      <w:r>
        <w:rPr>
          <w:rFonts w:eastAsia="Times New Roman"/>
          <w:szCs w:val="24"/>
          <w:lang w:val="en-US"/>
        </w:rPr>
        <w:t>OVARTIS</w:t>
      </w:r>
      <w:r>
        <w:rPr>
          <w:rFonts w:eastAsia="Times New Roman"/>
          <w:szCs w:val="24"/>
        </w:rPr>
        <w:t>»</w:t>
      </w:r>
      <w:r>
        <w:rPr>
          <w:rFonts w:eastAsia="Times New Roman" w:cs="Times New Roman"/>
          <w:szCs w:val="24"/>
        </w:rPr>
        <w:t xml:space="preserve"> στις 30 Σεπτεμβρίου 2013. Έχω ήδη καταθέσει τα στοιχεία του ΕΟΠΥΥ ότι αυτά τα 65 εκατομμύρια δεν </w:t>
      </w:r>
      <w:proofErr w:type="spellStart"/>
      <w:r>
        <w:rPr>
          <w:rFonts w:eastAsia="Times New Roman" w:cs="Times New Roman"/>
          <w:szCs w:val="24"/>
        </w:rPr>
        <w:t>εδόθησαν</w:t>
      </w:r>
      <w:proofErr w:type="spellEnd"/>
      <w:r>
        <w:rPr>
          <w:rFonts w:eastAsia="Times New Roman" w:cs="Times New Roman"/>
          <w:szCs w:val="24"/>
        </w:rPr>
        <w:t xml:space="preserve"> ποτέ. Στην προκαταρκτική </w:t>
      </w:r>
      <w:r>
        <w:rPr>
          <w:rFonts w:eastAsia="Times New Roman" w:cs="Times New Roman"/>
          <w:szCs w:val="24"/>
        </w:rPr>
        <w:t>ε</w:t>
      </w:r>
      <w:r>
        <w:rPr>
          <w:rFonts w:eastAsia="Times New Roman" w:cs="Times New Roman"/>
          <w:szCs w:val="24"/>
        </w:rPr>
        <w:t xml:space="preserve">πιτροπή θα καλούσατε την ψευδομάρτυρα. Θα την ρωτάγατε για τα 65 εκατομμύρια. Θα φωνάζατε τον υπεύθυνο πληρωμών του ΕΟΠΥΥ, </w:t>
      </w:r>
      <w:r>
        <w:rPr>
          <w:rFonts w:eastAsia="Times New Roman" w:cs="Times New Roman"/>
          <w:szCs w:val="24"/>
        </w:rPr>
        <w:t xml:space="preserve">θα </w:t>
      </w:r>
      <w:r>
        <w:rPr>
          <w:rFonts w:eastAsia="Times New Roman" w:cs="Times New Roman"/>
          <w:szCs w:val="24"/>
        </w:rPr>
        <w:t>παί</w:t>
      </w:r>
      <w:r>
        <w:rPr>
          <w:rFonts w:eastAsia="Times New Roman" w:cs="Times New Roman"/>
          <w:szCs w:val="24"/>
        </w:rPr>
        <w:t>ρνατε τις καταστάσεις, θα βλέπατε ότι δεν είχαν δοθεί αυτά τα λεφτά και θα τελείωνε η συζήτηση.</w:t>
      </w:r>
    </w:p>
    <w:p w14:paraId="6F5C457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Είπε και το άλλο αμίμητο. Πλήρωσε –λέει- η </w:t>
      </w:r>
      <w:r>
        <w:rPr>
          <w:rFonts w:eastAsia="Times New Roman"/>
          <w:szCs w:val="24"/>
        </w:rPr>
        <w:t>«Ν</w:t>
      </w:r>
      <w:r>
        <w:rPr>
          <w:rFonts w:eastAsia="Times New Roman"/>
          <w:szCs w:val="24"/>
          <w:lang w:val="en-US"/>
        </w:rPr>
        <w:t>OVARTIS</w:t>
      </w:r>
      <w:r>
        <w:rPr>
          <w:rFonts w:eastAsia="Times New Roman"/>
          <w:szCs w:val="24"/>
        </w:rPr>
        <w:t>»</w:t>
      </w:r>
      <w:r>
        <w:rPr>
          <w:rFonts w:eastAsia="Times New Roman" w:cs="Times New Roman"/>
          <w:szCs w:val="24"/>
        </w:rPr>
        <w:t xml:space="preserve"> 250.000 ευρώ για την εγγραφή μου στο </w:t>
      </w:r>
      <w:r>
        <w:rPr>
          <w:rFonts w:eastAsia="Times New Roman" w:cs="Times New Roman"/>
          <w:szCs w:val="24"/>
          <w:lang w:val="en-US"/>
        </w:rPr>
        <w:t>Harvard</w:t>
      </w:r>
      <w:r w:rsidRPr="00AE6C37">
        <w:rPr>
          <w:rFonts w:eastAsia="Times New Roman" w:cs="Times New Roman"/>
          <w:szCs w:val="24"/>
        </w:rPr>
        <w:t xml:space="preserve"> </w:t>
      </w:r>
      <w:r>
        <w:rPr>
          <w:rFonts w:eastAsia="Times New Roman" w:cs="Times New Roman"/>
          <w:szCs w:val="24"/>
          <w:lang w:val="en-US"/>
        </w:rPr>
        <w:t>School</w:t>
      </w:r>
      <w:r>
        <w:rPr>
          <w:rFonts w:eastAsia="Times New Roman" w:cs="Times New Roman"/>
          <w:szCs w:val="24"/>
        </w:rPr>
        <w:t xml:space="preserve">! Έλα, Χριστέ και Παναγία! Θα ήθελα πάρα πολύ να </w:t>
      </w:r>
      <w:r>
        <w:rPr>
          <w:rFonts w:eastAsia="Times New Roman" w:cs="Times New Roman"/>
          <w:szCs w:val="24"/>
        </w:rPr>
        <w:t xml:space="preserve">έχω εγγραφεί στο </w:t>
      </w:r>
      <w:r>
        <w:rPr>
          <w:rFonts w:eastAsia="Times New Roman" w:cs="Times New Roman"/>
          <w:szCs w:val="24"/>
          <w:lang w:val="en-US"/>
        </w:rPr>
        <w:t>Harvard</w:t>
      </w:r>
      <w:r w:rsidRPr="00AE6C37">
        <w:rPr>
          <w:rFonts w:eastAsia="Times New Roman" w:cs="Times New Roman"/>
          <w:szCs w:val="24"/>
        </w:rPr>
        <w:t xml:space="preserve"> </w:t>
      </w:r>
      <w:r>
        <w:rPr>
          <w:rFonts w:eastAsia="Times New Roman" w:cs="Times New Roman"/>
          <w:szCs w:val="24"/>
          <w:lang w:val="en-US"/>
        </w:rPr>
        <w:t>School</w:t>
      </w:r>
      <w:r>
        <w:rPr>
          <w:rFonts w:eastAsia="Times New Roman" w:cs="Times New Roman"/>
          <w:szCs w:val="24"/>
        </w:rPr>
        <w:t xml:space="preserve"> -δεν ξέρω τι είναι ακριβώς, αλλά υποθέτω ότι έχει σχέση με το Πανεπιστήμιο του </w:t>
      </w:r>
      <w:r>
        <w:rPr>
          <w:rFonts w:eastAsia="Times New Roman" w:cs="Times New Roman"/>
          <w:szCs w:val="24"/>
          <w:lang w:val="en-US"/>
        </w:rPr>
        <w:t>Harvard</w:t>
      </w:r>
      <w:r>
        <w:rPr>
          <w:rFonts w:eastAsia="Times New Roman" w:cs="Times New Roman"/>
          <w:szCs w:val="24"/>
        </w:rPr>
        <w:t>- αλλά δεν έχω εγγραφεί ποτέ σε αυτό το πανεπιστήμιο. Δεν έχει τύχει. Δεν είχα αυτή την τύχη στη ζωή μου, ούτε με 250.000, ούτε με 50.000,</w:t>
      </w:r>
      <w:r>
        <w:rPr>
          <w:rFonts w:eastAsia="Times New Roman" w:cs="Times New Roman"/>
          <w:szCs w:val="24"/>
        </w:rPr>
        <w:t xml:space="preserve"> ούτε με 10.000, ούτε με 5 ευρώ. Δεν έχω εγγραφεί!</w:t>
      </w:r>
    </w:p>
    <w:p w14:paraId="6F5C458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Θα το έλεγε, λοιπόν, η ψευδομάρτυρας, θα καλούσατε το </w:t>
      </w:r>
      <w:r>
        <w:rPr>
          <w:rFonts w:eastAsia="Times New Roman" w:cs="Times New Roman"/>
          <w:szCs w:val="24"/>
        </w:rPr>
        <w:t>Π</w:t>
      </w:r>
      <w:r>
        <w:rPr>
          <w:rFonts w:eastAsia="Times New Roman" w:cs="Times New Roman"/>
          <w:szCs w:val="24"/>
        </w:rPr>
        <w:t xml:space="preserve">ανεπιστήμιο του </w:t>
      </w:r>
      <w:r>
        <w:rPr>
          <w:rFonts w:eastAsia="Times New Roman" w:cs="Times New Roman"/>
          <w:szCs w:val="24"/>
          <w:lang w:val="en-US"/>
        </w:rPr>
        <w:t>Harvard</w:t>
      </w:r>
      <w:r>
        <w:rPr>
          <w:rFonts w:eastAsia="Times New Roman" w:cs="Times New Roman"/>
          <w:szCs w:val="24"/>
        </w:rPr>
        <w:t xml:space="preserve"> </w:t>
      </w:r>
      <w:r w:rsidRPr="009A5D4D">
        <w:rPr>
          <w:rFonts w:eastAsia="Times New Roman" w:cs="Times New Roman"/>
          <w:szCs w:val="24"/>
        </w:rPr>
        <w:t>και θα ρωτ</w:t>
      </w:r>
      <w:r>
        <w:rPr>
          <w:rFonts w:eastAsia="Times New Roman" w:cs="Times New Roman"/>
          <w:szCs w:val="24"/>
        </w:rPr>
        <w:t>ούσατε: «Έχετε κάποιον γραμμένο Γεωργιάδη»; Θα βλέπατε ότι δεν υπάρχει κάποιος Γεωργιάδης εγγεγραμμένος και θα τέλει</w:t>
      </w:r>
      <w:r>
        <w:rPr>
          <w:rFonts w:eastAsia="Times New Roman" w:cs="Times New Roman"/>
          <w:szCs w:val="24"/>
        </w:rPr>
        <w:t>ωνε η υπόθεση.</w:t>
      </w:r>
    </w:p>
    <w:p w14:paraId="6F5C458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Για να μη γίνουν όλα αυτά, λοιπόν, και μάθει ο κόσμος ότι όλα αυτά τα οποία συζητάγατε ήταν ψέματα, τι επιλέξατε; Ακούστε εδώ τι επιλέξατε και εδώ είναι η μεγάλη απάτη.</w:t>
      </w:r>
    </w:p>
    <w:p w14:paraId="6F5C458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Το γυρνάτε –λέει- στη </w:t>
      </w:r>
      <w:r>
        <w:rPr>
          <w:rFonts w:eastAsia="Times New Roman" w:cs="Times New Roman"/>
          <w:szCs w:val="24"/>
        </w:rPr>
        <w:t>δ</w:t>
      </w:r>
      <w:r>
        <w:rPr>
          <w:rFonts w:eastAsia="Times New Roman" w:cs="Times New Roman"/>
          <w:szCs w:val="24"/>
        </w:rPr>
        <w:t>ικαιοσύνη. Μπα; Τι ακριβώς κάνετε, δηλαδή; Προχθέ</w:t>
      </w:r>
      <w:r>
        <w:rPr>
          <w:rFonts w:eastAsia="Times New Roman" w:cs="Times New Roman"/>
          <w:szCs w:val="24"/>
        </w:rPr>
        <w:t xml:space="preserve">ς βγήκε η απόφαση για τον </w:t>
      </w:r>
      <w:proofErr w:type="spellStart"/>
      <w:r>
        <w:rPr>
          <w:rFonts w:eastAsia="Times New Roman" w:cs="Times New Roman"/>
          <w:szCs w:val="24"/>
        </w:rPr>
        <w:t>Μαντέλη</w:t>
      </w:r>
      <w:proofErr w:type="spellEnd"/>
      <w:r>
        <w:rPr>
          <w:rFonts w:eastAsia="Times New Roman" w:cs="Times New Roman"/>
          <w:szCs w:val="24"/>
        </w:rPr>
        <w:t>, μετά από είκοσι χρόνια, 1998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2018! Τι λέτε εσείς, δηλαδή, τώρα; Ότι για είκοσι χρόνια όποτε μιλάμε στη Βουλή, θα σηκώνεται ένας από εσάς και θα λέει ότι εσείς ελέγχεστε για τη </w:t>
      </w:r>
      <w:r>
        <w:rPr>
          <w:rFonts w:eastAsia="Times New Roman"/>
          <w:szCs w:val="24"/>
        </w:rPr>
        <w:t>«Ν</w:t>
      </w:r>
      <w:r>
        <w:rPr>
          <w:rFonts w:eastAsia="Times New Roman"/>
          <w:szCs w:val="24"/>
          <w:lang w:val="en-US"/>
        </w:rPr>
        <w:t>OVARTIS</w:t>
      </w:r>
      <w:r>
        <w:rPr>
          <w:rFonts w:eastAsia="Times New Roman"/>
          <w:szCs w:val="24"/>
        </w:rPr>
        <w:t>»</w:t>
      </w:r>
      <w:r>
        <w:rPr>
          <w:rFonts w:eastAsia="Times New Roman" w:cs="Times New Roman"/>
          <w:szCs w:val="24"/>
        </w:rPr>
        <w:t xml:space="preserve">; Αυτό λέτε; </w:t>
      </w:r>
    </w:p>
    <w:p w14:paraId="6F5C458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Βγήκε η </w:t>
      </w:r>
      <w:r>
        <w:rPr>
          <w:rFonts w:eastAsia="Times New Roman" w:cs="Times New Roman"/>
          <w:szCs w:val="24"/>
        </w:rPr>
        <w:t>δ</w:t>
      </w:r>
      <w:r>
        <w:rPr>
          <w:rFonts w:eastAsia="Times New Roman" w:cs="Times New Roman"/>
          <w:szCs w:val="24"/>
        </w:rPr>
        <w:t xml:space="preserve">ικαιοσύνη </w:t>
      </w:r>
      <w:r>
        <w:rPr>
          <w:rFonts w:eastAsia="Times New Roman" w:cs="Times New Roman"/>
          <w:szCs w:val="24"/>
        </w:rPr>
        <w:t xml:space="preserve">το Πάσχα, μέσα στη </w:t>
      </w:r>
      <w:r>
        <w:rPr>
          <w:rFonts w:eastAsia="Times New Roman" w:cs="Times New Roman"/>
          <w:szCs w:val="24"/>
        </w:rPr>
        <w:t>Μ</w:t>
      </w:r>
      <w:r>
        <w:rPr>
          <w:rFonts w:eastAsia="Times New Roman" w:cs="Times New Roman"/>
          <w:szCs w:val="24"/>
        </w:rPr>
        <w:t xml:space="preserve">εγάλη </w:t>
      </w:r>
      <w:r>
        <w:rPr>
          <w:rFonts w:eastAsia="Times New Roman" w:cs="Times New Roman"/>
          <w:szCs w:val="24"/>
        </w:rPr>
        <w:t>Ε</w:t>
      </w:r>
      <w:r>
        <w:rPr>
          <w:rFonts w:eastAsia="Times New Roman" w:cs="Times New Roman"/>
          <w:szCs w:val="24"/>
        </w:rPr>
        <w:t xml:space="preserve">βδομάδα, και έκανε διαρροές ότι άνοιξε τους λογαριασμούς μας. Πού είναι τα στοιχεία που βρήκαν; Γιατί δεν τα βγάζουν στη δημοσιότητα; Γιατί δεν έχει βγάλει μια ανακοίνωση η κ. </w:t>
      </w:r>
      <w:proofErr w:type="spellStart"/>
      <w:r>
        <w:rPr>
          <w:rFonts w:eastAsia="Times New Roman" w:cs="Times New Roman"/>
          <w:szCs w:val="24"/>
        </w:rPr>
        <w:t>Τουλουπάκη</w:t>
      </w:r>
      <w:proofErr w:type="spellEnd"/>
      <w:r>
        <w:rPr>
          <w:rFonts w:eastAsia="Times New Roman" w:cs="Times New Roman"/>
          <w:szCs w:val="24"/>
        </w:rPr>
        <w:t xml:space="preserve"> για το τι βρήκε στο</w:t>
      </w:r>
      <w:r>
        <w:rPr>
          <w:rFonts w:eastAsia="Times New Roman" w:cs="Times New Roman"/>
          <w:szCs w:val="24"/>
        </w:rPr>
        <w:t>ν</w:t>
      </w:r>
      <w:r>
        <w:rPr>
          <w:rFonts w:eastAsia="Times New Roman" w:cs="Times New Roman"/>
          <w:szCs w:val="24"/>
        </w:rPr>
        <w:t xml:space="preserve"> λογαριασμό ενός εκάστ</w:t>
      </w:r>
      <w:r>
        <w:rPr>
          <w:rFonts w:eastAsia="Times New Roman" w:cs="Times New Roman"/>
          <w:szCs w:val="24"/>
        </w:rPr>
        <w:t>ου; Να το βγάλει. Γιατί; Γιατί εδώ είναι η σκευωρία όλων σας, να είμαστε πάντα υπό κατηγορία!</w:t>
      </w:r>
    </w:p>
    <w:p w14:paraId="6F5C458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Το άρθρο</w:t>
      </w:r>
      <w:r>
        <w:rPr>
          <w:rFonts w:eastAsia="Times New Roman" w:cs="Times New Roman"/>
          <w:szCs w:val="24"/>
        </w:rPr>
        <w:t xml:space="preserve"> 86</w:t>
      </w:r>
      <w:r>
        <w:rPr>
          <w:rFonts w:eastAsia="Times New Roman" w:cs="Times New Roman"/>
          <w:szCs w:val="24"/>
        </w:rPr>
        <w:t xml:space="preserve"> –γιατί κοιτάτε μόνο το αρνητικό του άρθρου 86 και όχι το θετικό- τ</w:t>
      </w:r>
      <w:r>
        <w:rPr>
          <w:rFonts w:eastAsia="Times New Roman" w:cs="Times New Roman"/>
          <w:szCs w:val="24"/>
        </w:rPr>
        <w:t>ι λέει</w:t>
      </w:r>
      <w:r>
        <w:rPr>
          <w:rFonts w:eastAsia="Times New Roman" w:cs="Times New Roman"/>
          <w:szCs w:val="24"/>
        </w:rPr>
        <w:t>; Ταχείες διαδικασίες για τους πολιτικούς, να συσταθεί αμέσως ειδικό δικαστήρι</w:t>
      </w:r>
      <w:r>
        <w:rPr>
          <w:rFonts w:eastAsia="Times New Roman" w:cs="Times New Roman"/>
          <w:szCs w:val="24"/>
        </w:rPr>
        <w:t>ο και να πάνε στο σκαμνί. Και εάν είναι ένοχοι, να πάνε αύριο στη φυλακή και να καταστραφεί και η καριέρα τους. Όχι να αφήσετε συναδέλφους να είναι υπό κατηγορία και υπό σπίλωση για είκοσι χρόνια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ιατί εσείς το στήσατε </w:t>
      </w:r>
      <w:r>
        <w:rPr>
          <w:rFonts w:eastAsia="Times New Roman" w:cs="Times New Roman"/>
          <w:szCs w:val="24"/>
        </w:rPr>
        <w:t xml:space="preserve">αυτό </w:t>
      </w:r>
      <w:r>
        <w:rPr>
          <w:rFonts w:eastAsia="Times New Roman" w:cs="Times New Roman"/>
          <w:szCs w:val="24"/>
        </w:rPr>
        <w:t xml:space="preserve">από την αρχή. </w:t>
      </w:r>
    </w:p>
    <w:p w14:paraId="6F5C458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μη μου πείτε</w:t>
      </w:r>
      <w:r>
        <w:rPr>
          <w:rFonts w:eastAsia="Times New Roman" w:cs="Times New Roman"/>
          <w:szCs w:val="24"/>
        </w:rPr>
        <w:t xml:space="preserve"> τώρα ότι σας έχει κόψει η αγάπη για την αλήθεια και –πώς το είπατε;- για να αποκατασταθεί το κύρος της πολιτικής. Γιατί εάν αυτό σας έχει πιάσει, κύριε Μαντά, θα σας δοθεί πολύ σύντομα η ευκαιρία να το αποδείξετε. Στην περίπτωσή μας τρεις ανώνυμοι –εγώ λέ</w:t>
      </w:r>
      <w:r>
        <w:rPr>
          <w:rFonts w:eastAsia="Times New Roman" w:cs="Times New Roman"/>
          <w:szCs w:val="24"/>
        </w:rPr>
        <w:t>ω- ψευδομάρτυρες ισχυρίζονται ότι εγώ πήρα 2 εκατομμύρια, ο Σαμαράς 1,5 εκατομμύρια, ο Στουρνάρας 1 εκατομμύριο κ.λπ</w:t>
      </w:r>
      <w:r>
        <w:rPr>
          <w:rFonts w:eastAsia="Times New Roman" w:cs="Times New Roman"/>
          <w:szCs w:val="24"/>
        </w:rPr>
        <w:t>.</w:t>
      </w:r>
      <w:r>
        <w:rPr>
          <w:rFonts w:eastAsia="Times New Roman" w:cs="Times New Roman"/>
          <w:szCs w:val="24"/>
        </w:rPr>
        <w:t>.</w:t>
      </w:r>
    </w:p>
    <w:p w14:paraId="6F5C458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Στην περίπτωση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xml:space="preserve"> βγαίνει ένας κ. Λιβανός, επώνυμα, με το πρόσωπό του, και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Έ</w:t>
      </w:r>
      <w:r>
        <w:rPr>
          <w:rFonts w:eastAsia="Times New Roman" w:cs="Times New Roman"/>
          <w:szCs w:val="24"/>
        </w:rPr>
        <w:t>χ</w:t>
      </w:r>
      <w:r>
        <w:rPr>
          <w:rFonts w:eastAsia="Times New Roman" w:cs="Times New Roman"/>
          <w:szCs w:val="24"/>
        </w:rPr>
        <w:t>ω</w:t>
      </w:r>
      <w:r>
        <w:rPr>
          <w:rFonts w:eastAsia="Times New Roman" w:cs="Times New Roman"/>
          <w:szCs w:val="24"/>
        </w:rPr>
        <w:t xml:space="preserve"> ηχογραφημένες κασέτες, φωτογραφίες και στοιχεία ότι μου ζήτησαν οι συνεργάτες του μίζα 2 εκατομμύρια</w:t>
      </w:r>
      <w:r>
        <w:rPr>
          <w:rFonts w:eastAsia="Times New Roman" w:cs="Times New Roman"/>
          <w:szCs w:val="24"/>
        </w:rPr>
        <w:t>»</w:t>
      </w:r>
      <w:r>
        <w:rPr>
          <w:rFonts w:eastAsia="Times New Roman" w:cs="Times New Roman"/>
          <w:szCs w:val="24"/>
        </w:rPr>
        <w:t>. Τώρα μόλις έρθει αυτό στη Βουλή –γιατί κ</w:t>
      </w:r>
      <w:r>
        <w:rPr>
          <w:rFonts w:eastAsia="Times New Roman" w:cs="Times New Roman"/>
          <w:szCs w:val="24"/>
        </w:rPr>
        <w:t>άποια στιγμή</w:t>
      </w:r>
      <w:r>
        <w:rPr>
          <w:rFonts w:eastAsia="Times New Roman" w:cs="Times New Roman"/>
          <w:szCs w:val="24"/>
        </w:rPr>
        <w:t xml:space="preserve"> θα το στείλει η κ. </w:t>
      </w:r>
      <w:proofErr w:type="spellStart"/>
      <w:r>
        <w:rPr>
          <w:rFonts w:eastAsia="Times New Roman" w:cs="Times New Roman"/>
          <w:szCs w:val="24"/>
        </w:rPr>
        <w:t>Τουλουπάκη</w:t>
      </w:r>
      <w:proofErr w:type="spellEnd"/>
      <w:r>
        <w:rPr>
          <w:rFonts w:eastAsia="Times New Roman" w:cs="Times New Roman"/>
          <w:szCs w:val="24"/>
        </w:rPr>
        <w:t>, δεν μπορεί να μην το στείλει, πόσο θα το κρατήσει πια;- θα τα έχουμε</w:t>
      </w:r>
      <w:r>
        <w:rPr>
          <w:rFonts w:eastAsia="Times New Roman" w:cs="Times New Roman"/>
          <w:szCs w:val="24"/>
        </w:rPr>
        <w:t xml:space="preserve"> λύσει πια τα θέματα! Θα το στείλουμε κατευθείαν στη </w:t>
      </w:r>
      <w:r>
        <w:rPr>
          <w:rFonts w:eastAsia="Times New Roman" w:cs="Times New Roman"/>
          <w:szCs w:val="24"/>
        </w:rPr>
        <w:t>δ</w:t>
      </w:r>
      <w:r>
        <w:rPr>
          <w:rFonts w:eastAsia="Times New Roman" w:cs="Times New Roman"/>
          <w:szCs w:val="24"/>
        </w:rPr>
        <w:t xml:space="preserve">ικαιοσύνη για να πάει ο κ. </w:t>
      </w:r>
      <w:proofErr w:type="spellStart"/>
      <w:r>
        <w:rPr>
          <w:rFonts w:eastAsia="Times New Roman" w:cs="Times New Roman"/>
          <w:szCs w:val="24"/>
        </w:rPr>
        <w:t>Τσακαλώτος</w:t>
      </w:r>
      <w:proofErr w:type="spellEnd"/>
      <w:r>
        <w:rPr>
          <w:rFonts w:eastAsia="Times New Roman" w:cs="Times New Roman"/>
          <w:szCs w:val="24"/>
        </w:rPr>
        <w:t xml:space="preserve"> στη </w:t>
      </w:r>
      <w:r>
        <w:rPr>
          <w:rFonts w:eastAsia="Times New Roman" w:cs="Times New Roman"/>
          <w:szCs w:val="24"/>
        </w:rPr>
        <w:t>δ</w:t>
      </w:r>
      <w:r>
        <w:rPr>
          <w:rFonts w:eastAsia="Times New Roman" w:cs="Times New Roman"/>
          <w:szCs w:val="24"/>
        </w:rPr>
        <w:t xml:space="preserve">ικαιοσύνη. Γιατί προφανώς εάν μπορείτε να πάτε στη </w:t>
      </w:r>
      <w:r>
        <w:rPr>
          <w:rFonts w:eastAsia="Times New Roman" w:cs="Times New Roman"/>
          <w:szCs w:val="24"/>
        </w:rPr>
        <w:t>δ</w:t>
      </w:r>
      <w:r>
        <w:rPr>
          <w:rFonts w:eastAsia="Times New Roman" w:cs="Times New Roman"/>
          <w:szCs w:val="24"/>
        </w:rPr>
        <w:t xml:space="preserve">ικαιοσύνη εμένα με τρεις ανώνυμους που λένε «νομίζω», «άκουσα», «πιστεύω», προφανώς θα πάει στη </w:t>
      </w:r>
      <w:r>
        <w:rPr>
          <w:rFonts w:eastAsia="Times New Roman" w:cs="Times New Roman"/>
          <w:szCs w:val="24"/>
        </w:rPr>
        <w:t>δ</w:t>
      </w:r>
      <w:r>
        <w:rPr>
          <w:rFonts w:eastAsia="Times New Roman" w:cs="Times New Roman"/>
          <w:szCs w:val="24"/>
        </w:rPr>
        <w:t xml:space="preserve">ικαιοσύνη </w:t>
      </w: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με κάποιον που λέει: «έχω ηχογραφημένες συνομιλίες ότι μου ζητούσε μίζα ο </w:t>
      </w:r>
      <w:proofErr w:type="spellStart"/>
      <w:r>
        <w:rPr>
          <w:rFonts w:eastAsia="Times New Roman" w:cs="Times New Roman"/>
          <w:szCs w:val="24"/>
        </w:rPr>
        <w:t>Τσακαλώτος</w:t>
      </w:r>
      <w:proofErr w:type="spellEnd"/>
      <w:r>
        <w:rPr>
          <w:rFonts w:eastAsia="Times New Roman" w:cs="Times New Roman"/>
          <w:szCs w:val="24"/>
        </w:rPr>
        <w:t xml:space="preserve"> διά του συνεργάτη του</w:t>
      </w:r>
      <w:r>
        <w:rPr>
          <w:rFonts w:eastAsia="Times New Roman" w:cs="Times New Roman"/>
          <w:szCs w:val="24"/>
        </w:rPr>
        <w:t>»</w:t>
      </w:r>
      <w:r>
        <w:rPr>
          <w:rFonts w:eastAsia="Times New Roman" w:cs="Times New Roman"/>
          <w:szCs w:val="24"/>
        </w:rPr>
        <w:t>.</w:t>
      </w:r>
    </w:p>
    <w:p w14:paraId="6F5C458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τότε θα δω πόσο θα σας αρέσει –πώς το είπατε;- η αποκατάσταση του δικαίου αισθήματος της πολιτικής. Για να σας δω εάν θα στείλε</w:t>
      </w:r>
      <w:r>
        <w:rPr>
          <w:rFonts w:eastAsia="Times New Roman" w:cs="Times New Roman"/>
          <w:szCs w:val="24"/>
        </w:rPr>
        <w:t xml:space="preserve">τε τον </w:t>
      </w:r>
      <w:proofErr w:type="spellStart"/>
      <w:r>
        <w:rPr>
          <w:rFonts w:eastAsia="Times New Roman" w:cs="Times New Roman"/>
          <w:szCs w:val="24"/>
        </w:rPr>
        <w:t>Τσακαλώτο</w:t>
      </w:r>
      <w:proofErr w:type="spellEnd"/>
      <w:r>
        <w:rPr>
          <w:rFonts w:eastAsia="Times New Roman" w:cs="Times New Roman"/>
          <w:szCs w:val="24"/>
        </w:rPr>
        <w:t xml:space="preserve"> στο σκαμνί, όπως λέτε ότι το κάνατε, με αγαθό συμφέρον. Κάτι μου λέει ότι θα μπει πρώτος ο </w:t>
      </w:r>
      <w:proofErr w:type="spellStart"/>
      <w:r>
        <w:rPr>
          <w:rFonts w:eastAsia="Times New Roman" w:cs="Times New Roman"/>
          <w:szCs w:val="24"/>
        </w:rPr>
        <w:t>Πολάκης</w:t>
      </w:r>
      <w:proofErr w:type="spellEnd"/>
      <w:r>
        <w:rPr>
          <w:rFonts w:eastAsia="Times New Roman" w:cs="Times New Roman"/>
          <w:szCs w:val="24"/>
        </w:rPr>
        <w:t>, ο λεβέντης, να τον σώσει εκείνη την ώρα.</w:t>
      </w:r>
    </w:p>
    <w:p w14:paraId="6F5C4588" w14:textId="77777777" w:rsidR="0016272D" w:rsidRDefault="008D6B83">
      <w:pPr>
        <w:spacing w:line="600" w:lineRule="auto"/>
        <w:ind w:firstLine="720"/>
        <w:jc w:val="both"/>
        <w:rPr>
          <w:rFonts w:eastAsia="Times New Roman" w:cs="Times New Roman"/>
          <w:szCs w:val="24"/>
        </w:rPr>
      </w:pPr>
      <w:r w:rsidRPr="00DB6892">
        <w:rPr>
          <w:rFonts w:eastAsia="Times New Roman" w:cs="Times New Roman"/>
          <w:color w:val="000000" w:themeColor="text1"/>
          <w:szCs w:val="24"/>
        </w:rPr>
        <w:t xml:space="preserve">Όταν θα βγάλει, κύριε </w:t>
      </w:r>
      <w:proofErr w:type="spellStart"/>
      <w:r w:rsidRPr="00DB6892">
        <w:rPr>
          <w:rFonts w:eastAsia="Times New Roman" w:cs="Times New Roman"/>
          <w:color w:val="000000" w:themeColor="text1"/>
          <w:szCs w:val="24"/>
        </w:rPr>
        <w:t>Πολάκη</w:t>
      </w:r>
      <w:proofErr w:type="spellEnd"/>
      <w:r w:rsidRPr="00DB6892">
        <w:rPr>
          <w:rFonts w:eastAsia="Times New Roman" w:cs="Times New Roman"/>
          <w:color w:val="000000" w:themeColor="text1"/>
          <w:szCs w:val="24"/>
        </w:rPr>
        <w:t xml:space="preserve">, η Επιτροπή </w:t>
      </w:r>
      <w:r w:rsidRPr="00DB6892">
        <w:rPr>
          <w:rFonts w:eastAsia="Times New Roman" w:cs="Times New Roman"/>
          <w:color w:val="000000" w:themeColor="text1"/>
          <w:szCs w:val="24"/>
        </w:rPr>
        <w:t>«πόθεν έσχες»</w:t>
      </w:r>
      <w:r w:rsidRPr="00DB6892">
        <w:rPr>
          <w:rFonts w:eastAsia="Times New Roman" w:cs="Times New Roman"/>
          <w:color w:val="000000" w:themeColor="text1"/>
          <w:szCs w:val="24"/>
        </w:rPr>
        <w:t xml:space="preserve"> το πόρισμα –και ξέρω τι θα είναι το πόρισμα</w:t>
      </w:r>
      <w:r w:rsidRPr="00DB6892">
        <w:rPr>
          <w:rFonts w:eastAsia="Times New Roman" w:cs="Times New Roman"/>
          <w:color w:val="000000" w:themeColor="text1"/>
          <w:szCs w:val="24"/>
        </w:rPr>
        <w:t xml:space="preserve">, γιατί ξέρω τα χαρτιά- θα σας ζητήσω να πείτε δημόσια συγγνώμη για την ανάρτησή σας ότι η </w:t>
      </w:r>
      <w:r w:rsidRPr="00DB6892">
        <w:rPr>
          <w:rFonts w:eastAsia="Times New Roman" w:cs="Times New Roman"/>
          <w:color w:val="000000" w:themeColor="text1"/>
          <w:szCs w:val="24"/>
          <w:lang w:val="en-US"/>
        </w:rPr>
        <w:t>offshore</w:t>
      </w:r>
      <w:r w:rsidRPr="00DB6892">
        <w:rPr>
          <w:rFonts w:eastAsia="Times New Roman" w:cs="Times New Roman"/>
          <w:color w:val="000000" w:themeColor="text1"/>
          <w:szCs w:val="24"/>
        </w:rPr>
        <w:t xml:space="preserve"> μου είχε να κάνει και με το ΚΕΕΛΠΝΟ, για τις φαντασιώσεις σας –το βράδυ μάλλον κάτι πίνετε και σας πιάνει πολύ βαριά. Και εάν δεν μου ζητήσετε συγγνώμη, μην</w:t>
      </w:r>
      <w:r w:rsidRPr="00DB6892">
        <w:rPr>
          <w:rFonts w:eastAsia="Times New Roman" w:cs="Times New Roman"/>
          <w:color w:val="000000" w:themeColor="text1"/>
          <w:szCs w:val="24"/>
        </w:rPr>
        <w:t xml:space="preserve"> τρέχετε πάλι στην </w:t>
      </w:r>
      <w:r w:rsidRPr="00DB6892">
        <w:rPr>
          <w:rFonts w:eastAsia="Times New Roman" w:cs="Times New Roman"/>
          <w:color w:val="000000" w:themeColor="text1"/>
          <w:szCs w:val="24"/>
        </w:rPr>
        <w:t>ε</w:t>
      </w:r>
      <w:r w:rsidRPr="00DB6892">
        <w:rPr>
          <w:rFonts w:eastAsia="Times New Roman" w:cs="Times New Roman"/>
          <w:color w:val="000000" w:themeColor="text1"/>
          <w:szCs w:val="24"/>
        </w:rPr>
        <w:t>πιτροπή να ζητάτε κλαίγοντας να μην αρθεί η ασυλία σας, όπως την περασμένη φορά.</w:t>
      </w:r>
    </w:p>
    <w:p w14:paraId="6F5C4589" w14:textId="77777777" w:rsidR="0016272D" w:rsidRDefault="008D6B83">
      <w:pPr>
        <w:spacing w:line="600" w:lineRule="auto"/>
        <w:ind w:firstLine="720"/>
        <w:jc w:val="both"/>
        <w:rPr>
          <w:rFonts w:eastAsia="Times New Roman" w:cs="Times New Roman"/>
          <w:szCs w:val="24"/>
        </w:rPr>
      </w:pPr>
      <w:r w:rsidRPr="00A8783B">
        <w:rPr>
          <w:rFonts w:eastAsia="Times New Roman" w:cs="Times New Roman"/>
          <w:szCs w:val="24"/>
        </w:rPr>
        <w:t xml:space="preserve">Επανέρχομαι, λοιπόν, στον κ. </w:t>
      </w:r>
      <w:proofErr w:type="spellStart"/>
      <w:r w:rsidRPr="00A8783B">
        <w:rPr>
          <w:rFonts w:eastAsia="Times New Roman" w:cs="Times New Roman"/>
          <w:szCs w:val="24"/>
        </w:rPr>
        <w:t>Δρίτσα</w:t>
      </w:r>
      <w:proofErr w:type="spellEnd"/>
      <w:r w:rsidRPr="00A8783B">
        <w:rPr>
          <w:rFonts w:eastAsia="Times New Roman" w:cs="Times New Roman"/>
          <w:szCs w:val="24"/>
        </w:rPr>
        <w:t>,</w:t>
      </w:r>
      <w:r w:rsidRPr="00A8783B">
        <w:rPr>
          <w:rFonts w:eastAsia="Times New Roman" w:cs="Times New Roman"/>
          <w:szCs w:val="24"/>
        </w:rPr>
        <w:t xml:space="preserve"> με τον οποίο θέλω να κλείσω. Ποιο ήταν το τρομερό που είπα στην επιστολή μου, που έθιξε τον κ. </w:t>
      </w:r>
      <w:proofErr w:type="spellStart"/>
      <w:r w:rsidRPr="00A8783B">
        <w:rPr>
          <w:rFonts w:eastAsia="Times New Roman" w:cs="Times New Roman"/>
          <w:szCs w:val="24"/>
        </w:rPr>
        <w:t>Δρίτσα</w:t>
      </w:r>
      <w:proofErr w:type="spellEnd"/>
      <w:r w:rsidRPr="00A8783B">
        <w:rPr>
          <w:rFonts w:eastAsia="Times New Roman" w:cs="Times New Roman"/>
          <w:szCs w:val="24"/>
        </w:rPr>
        <w:t>;</w:t>
      </w:r>
    </w:p>
    <w:p w14:paraId="6F5C458A" w14:textId="77777777" w:rsidR="0016272D" w:rsidRDefault="008D6B83">
      <w:pPr>
        <w:spacing w:line="600" w:lineRule="auto"/>
        <w:ind w:firstLine="720"/>
        <w:jc w:val="both"/>
        <w:rPr>
          <w:rFonts w:eastAsia="Times New Roman" w:cs="Times New Roman"/>
          <w:szCs w:val="24"/>
        </w:rPr>
      </w:pPr>
      <w:r w:rsidRPr="00A8783B">
        <w:rPr>
          <w:rFonts w:eastAsia="Times New Roman" w:cs="Times New Roman"/>
          <w:szCs w:val="24"/>
        </w:rPr>
        <w:t>Ακούστε, λοιπόν</w:t>
      </w:r>
      <w:r w:rsidRPr="00A8783B">
        <w:rPr>
          <w:rFonts w:eastAsia="Times New Roman" w:cs="Times New Roman"/>
          <w:szCs w:val="24"/>
        </w:rPr>
        <w:t xml:space="preserve">, τι έγραψα στην επιστολή μου. Έγραψα ότι είμαι ένας </w:t>
      </w:r>
      <w:r>
        <w:rPr>
          <w:rFonts w:eastAsia="Times New Roman" w:cs="Times New Roman"/>
          <w:szCs w:val="24"/>
        </w:rPr>
        <w:t>άνθρωπος που ξέρω ότι δεν έχω πάρει φράγκο, μηδέν</w:t>
      </w:r>
      <w:r>
        <w:rPr>
          <w:rFonts w:eastAsia="Times New Roman" w:cs="Times New Roman"/>
          <w:szCs w:val="24"/>
        </w:rPr>
        <w:t>,</w:t>
      </w:r>
      <w:r>
        <w:rPr>
          <w:rFonts w:eastAsia="Times New Roman" w:cs="Times New Roman"/>
          <w:szCs w:val="24"/>
        </w:rPr>
        <w:t xml:space="preserve"> και η πολιτική μόνο </w:t>
      </w:r>
      <w:r>
        <w:rPr>
          <w:rFonts w:eastAsia="Times New Roman" w:cs="Times New Roman"/>
          <w:szCs w:val="24"/>
        </w:rPr>
        <w:t xml:space="preserve">λεφτά </w:t>
      </w:r>
      <w:r>
        <w:rPr>
          <w:rFonts w:eastAsia="Times New Roman" w:cs="Times New Roman"/>
          <w:szCs w:val="24"/>
        </w:rPr>
        <w:t xml:space="preserve">μου έχει κοστίσει Έχω υπηρετήσει το δημόσιο συμφέρον ευόρκως και είμαι εξαιρετικά υπερήφανος για την υπουργική μου θητεία και </w:t>
      </w:r>
      <w:r>
        <w:rPr>
          <w:rFonts w:eastAsia="Times New Roman" w:cs="Times New Roman"/>
          <w:szCs w:val="24"/>
        </w:rPr>
        <w:t xml:space="preserve">ξαφνικά έχω αλλεπάλληλα πρωτοσέλιδα, όπου ευθύνομαι για όλων των ειδών τα σκάνδαλα και σίγουρα μέχρι και για τις ακρίδες του Φαραώ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αυτό δεν έχει σημασία- και μου έρχεται ένα χαρτί από τον κ. </w:t>
      </w:r>
      <w:proofErr w:type="spellStart"/>
      <w:r>
        <w:rPr>
          <w:rFonts w:eastAsia="Times New Roman" w:cs="Times New Roman"/>
          <w:szCs w:val="24"/>
        </w:rPr>
        <w:t>Δρίτσα</w:t>
      </w:r>
      <w:proofErr w:type="spellEnd"/>
      <w:r>
        <w:rPr>
          <w:rFonts w:eastAsia="Times New Roman" w:cs="Times New Roman"/>
          <w:szCs w:val="24"/>
        </w:rPr>
        <w:t xml:space="preserve">. </w:t>
      </w:r>
    </w:p>
    <w:p w14:paraId="6F5C458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Ακούστε, κυρίες και κύριοι συνάδελφο</w:t>
      </w:r>
      <w:r>
        <w:rPr>
          <w:rFonts w:eastAsia="Times New Roman" w:cs="Times New Roman"/>
          <w:szCs w:val="24"/>
        </w:rPr>
        <w:t xml:space="preserve">ι, σε έναν άνθρωπο που βρίσκεται στην ψυχολογική πίεση της αδίκου ευρισκομένης σπιλώσεως της προσωπικότητάς του, τι ρωτάει εκ μέρους της </w:t>
      </w:r>
      <w:r>
        <w:rPr>
          <w:rFonts w:eastAsia="Times New Roman" w:cs="Times New Roman"/>
          <w:szCs w:val="24"/>
        </w:rPr>
        <w:t>ε</w:t>
      </w:r>
      <w:r>
        <w:rPr>
          <w:rFonts w:eastAsia="Times New Roman" w:cs="Times New Roman"/>
          <w:szCs w:val="24"/>
        </w:rPr>
        <w:t xml:space="preserve">πιτροπής ο κ. </w:t>
      </w:r>
      <w:proofErr w:type="spellStart"/>
      <w:r>
        <w:rPr>
          <w:rFonts w:eastAsia="Times New Roman" w:cs="Times New Roman"/>
          <w:szCs w:val="24"/>
        </w:rPr>
        <w:t>Δρίτσας</w:t>
      </w:r>
      <w:proofErr w:type="spellEnd"/>
      <w:r>
        <w:rPr>
          <w:rFonts w:eastAsia="Times New Roman" w:cs="Times New Roman"/>
          <w:szCs w:val="24"/>
        </w:rPr>
        <w:t xml:space="preserve">: Ως Πρόεδρος, λέει, της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πιτροπής που συνέστησε η Βουλή για τη διερεύνηση τ</w:t>
      </w:r>
      <w:r>
        <w:rPr>
          <w:rFonts w:eastAsia="Times New Roman" w:cs="Times New Roman"/>
          <w:szCs w:val="24"/>
        </w:rPr>
        <w:t>ου</w:t>
      </w:r>
      <w:r>
        <w:rPr>
          <w:rFonts w:eastAsia="Times New Roman" w:cs="Times New Roman"/>
          <w:szCs w:val="24"/>
        </w:rPr>
        <w:t xml:space="preserve"> σκα</w:t>
      </w:r>
      <w:r>
        <w:rPr>
          <w:rFonts w:eastAsia="Times New Roman" w:cs="Times New Roman"/>
          <w:szCs w:val="24"/>
        </w:rPr>
        <w:t>νδάλ</w:t>
      </w:r>
      <w:r>
        <w:rPr>
          <w:rFonts w:eastAsia="Times New Roman" w:cs="Times New Roman"/>
          <w:szCs w:val="24"/>
        </w:rPr>
        <w:t>ου</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σας καλώ να έρθετε να μας πείτε τη γνώμη </w:t>
      </w:r>
      <w:r>
        <w:rPr>
          <w:rFonts w:eastAsia="Times New Roman" w:cs="Times New Roman"/>
          <w:szCs w:val="24"/>
        </w:rPr>
        <w:t>σας,</w:t>
      </w:r>
      <w:r>
        <w:rPr>
          <w:rFonts w:eastAsia="Times New Roman" w:cs="Times New Roman"/>
          <w:szCs w:val="24"/>
        </w:rPr>
        <w:t xml:space="preserve"> για το αν έχουμε αρμοδιότητα. </w:t>
      </w:r>
    </w:p>
    <w:p w14:paraId="6F5C458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Να το πω λίγο πιο απλά για να το καταλάβετε. Τώρα που στέλνετε πίσω την υπόθεση στη </w:t>
      </w:r>
      <w:r>
        <w:rPr>
          <w:rFonts w:eastAsia="Times New Roman" w:cs="Times New Roman"/>
          <w:szCs w:val="24"/>
        </w:rPr>
        <w:t>δ</w:t>
      </w:r>
      <w:r>
        <w:rPr>
          <w:rFonts w:eastAsia="Times New Roman" w:cs="Times New Roman"/>
          <w:szCs w:val="24"/>
        </w:rPr>
        <w:t xml:space="preserve">ικαιοσύνη –είπε ο κ. </w:t>
      </w:r>
      <w:proofErr w:type="spellStart"/>
      <w:r>
        <w:rPr>
          <w:rFonts w:eastAsia="Times New Roman" w:cs="Times New Roman"/>
          <w:szCs w:val="24"/>
        </w:rPr>
        <w:t>Λάππας</w:t>
      </w:r>
      <w:proofErr w:type="spellEnd"/>
      <w:r>
        <w:rPr>
          <w:rFonts w:eastAsia="Times New Roman" w:cs="Times New Roman"/>
          <w:szCs w:val="24"/>
        </w:rPr>
        <w:t xml:space="preserve"> και ο εισηγητής του ΣΥΡΙΖΑ, ο κ. Παρασκευόπουλο</w:t>
      </w:r>
      <w:r>
        <w:rPr>
          <w:rFonts w:eastAsia="Times New Roman" w:cs="Times New Roman"/>
          <w:szCs w:val="24"/>
        </w:rPr>
        <w:t>ς, ότι η νομολογία λέει άλλα και εμείς ανοίγουμε νέους δρόμους, γιατί πιστεύουμε κ</w:t>
      </w:r>
      <w:r>
        <w:rPr>
          <w:rFonts w:eastAsia="Times New Roman" w:cs="Times New Roman"/>
          <w:szCs w:val="24"/>
        </w:rPr>
        <w:t>.</w:t>
      </w:r>
      <w:r>
        <w:rPr>
          <w:rFonts w:eastAsia="Times New Roman" w:cs="Times New Roman"/>
          <w:szCs w:val="24"/>
        </w:rPr>
        <w:t>λπ.,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-φανταστείτε να μου έρθει αύριο ένα χαρτί από την κ. </w:t>
      </w:r>
      <w:proofErr w:type="spellStart"/>
      <w:r>
        <w:rPr>
          <w:rFonts w:eastAsia="Times New Roman" w:cs="Times New Roman"/>
          <w:szCs w:val="24"/>
        </w:rPr>
        <w:t>Τουλουπάκη</w:t>
      </w:r>
      <w:proofErr w:type="spellEnd"/>
      <w:r>
        <w:rPr>
          <w:rFonts w:eastAsia="Times New Roman" w:cs="Times New Roman"/>
          <w:szCs w:val="24"/>
        </w:rPr>
        <w:t xml:space="preserve"> και να μου λέει</w:t>
      </w:r>
      <w:r>
        <w:rPr>
          <w:rFonts w:eastAsia="Times New Roman" w:cs="Times New Roman"/>
          <w:szCs w:val="24"/>
        </w:rPr>
        <w:t>:</w:t>
      </w:r>
      <w:r>
        <w:rPr>
          <w:rFonts w:eastAsia="Times New Roman" w:cs="Times New Roman"/>
          <w:szCs w:val="24"/>
        </w:rPr>
        <w:t xml:space="preserve"> «σας παρακαλώ πολύ ελάτε τη Δευτέρα να μας πείτε τη γνώμη </w:t>
      </w:r>
      <w:r>
        <w:rPr>
          <w:rFonts w:eastAsia="Times New Roman" w:cs="Times New Roman"/>
          <w:szCs w:val="24"/>
        </w:rPr>
        <w:t>σας,</w:t>
      </w:r>
      <w:r>
        <w:rPr>
          <w:rFonts w:eastAsia="Times New Roman" w:cs="Times New Roman"/>
          <w:szCs w:val="24"/>
        </w:rPr>
        <w:t xml:space="preserve"> αν τελικά έχω αρμο</w:t>
      </w:r>
      <w:r>
        <w:rPr>
          <w:rFonts w:eastAsia="Times New Roman" w:cs="Times New Roman"/>
          <w:szCs w:val="24"/>
        </w:rPr>
        <w:t xml:space="preserve">διότητα να σας ελέγξω ή όχι». Πώς θα σας φαινόταν; </w:t>
      </w:r>
    </w:p>
    <w:p w14:paraId="6F5C458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Φαντάζεστε ποτέ να στέλνει ο </w:t>
      </w:r>
      <w:r>
        <w:rPr>
          <w:rFonts w:eastAsia="Times New Roman" w:cs="Times New Roman"/>
          <w:szCs w:val="24"/>
        </w:rPr>
        <w:t>ε</w:t>
      </w:r>
      <w:r>
        <w:rPr>
          <w:rFonts w:eastAsia="Times New Roman" w:cs="Times New Roman"/>
          <w:szCs w:val="24"/>
        </w:rPr>
        <w:t>ισαγγελέας ένα χαρτί και να ρωτάει τον εγκαλούμενο και τον ερευνώμενο</w:t>
      </w:r>
      <w:r>
        <w:rPr>
          <w:rFonts w:eastAsia="Times New Roman" w:cs="Times New Roman"/>
          <w:szCs w:val="24"/>
        </w:rPr>
        <w:t>,</w:t>
      </w:r>
      <w:r>
        <w:rPr>
          <w:rFonts w:eastAsia="Times New Roman" w:cs="Times New Roman"/>
          <w:szCs w:val="24"/>
        </w:rPr>
        <w:t xml:space="preserve"> εάν αυτός πιστεύει</w:t>
      </w:r>
      <w:r>
        <w:rPr>
          <w:rFonts w:eastAsia="Times New Roman" w:cs="Times New Roman"/>
          <w:szCs w:val="24"/>
        </w:rPr>
        <w:t>,</w:t>
      </w:r>
      <w:r>
        <w:rPr>
          <w:rFonts w:eastAsia="Times New Roman" w:cs="Times New Roman"/>
          <w:szCs w:val="24"/>
        </w:rPr>
        <w:t xml:space="preserve"> εάν ο </w:t>
      </w:r>
      <w:r>
        <w:rPr>
          <w:rFonts w:eastAsia="Times New Roman" w:cs="Times New Roman"/>
          <w:szCs w:val="24"/>
        </w:rPr>
        <w:t>ε</w:t>
      </w:r>
      <w:r>
        <w:rPr>
          <w:rFonts w:eastAsia="Times New Roman" w:cs="Times New Roman"/>
          <w:szCs w:val="24"/>
        </w:rPr>
        <w:t xml:space="preserve">ισαγγελέας έχει την αρμοδιότητα να τον ελέγξει; Αυτό έκανε η </w:t>
      </w:r>
      <w:r>
        <w:rPr>
          <w:rFonts w:eastAsia="Times New Roman" w:cs="Times New Roman"/>
          <w:szCs w:val="24"/>
        </w:rPr>
        <w:t>ε</w:t>
      </w:r>
      <w:r>
        <w:rPr>
          <w:rFonts w:eastAsia="Times New Roman" w:cs="Times New Roman"/>
          <w:szCs w:val="24"/>
        </w:rPr>
        <w:t>πιτροπή σας, κ</w:t>
      </w:r>
      <w:r>
        <w:rPr>
          <w:rFonts w:eastAsia="Times New Roman" w:cs="Times New Roman"/>
          <w:szCs w:val="24"/>
        </w:rPr>
        <w:t xml:space="preserve">. </w:t>
      </w:r>
      <w:proofErr w:type="spellStart"/>
      <w:r>
        <w:rPr>
          <w:rFonts w:eastAsia="Times New Roman" w:cs="Times New Roman"/>
          <w:szCs w:val="24"/>
        </w:rPr>
        <w:t>Δρίτσα</w:t>
      </w:r>
      <w:proofErr w:type="spellEnd"/>
      <w:r>
        <w:rPr>
          <w:rFonts w:eastAsia="Times New Roman" w:cs="Times New Roman"/>
          <w:szCs w:val="24"/>
        </w:rPr>
        <w:t xml:space="preserve">. Γιατί αν δεν το καταλάβατε, την ώρα που δεχθήκατε να είστε Πρόεδρος αυτής της </w:t>
      </w:r>
      <w:r>
        <w:rPr>
          <w:rFonts w:eastAsia="Times New Roman" w:cs="Times New Roman"/>
          <w:szCs w:val="24"/>
        </w:rPr>
        <w:t>ε</w:t>
      </w:r>
      <w:r>
        <w:rPr>
          <w:rFonts w:eastAsia="Times New Roman" w:cs="Times New Roman"/>
          <w:szCs w:val="24"/>
        </w:rPr>
        <w:t>πιτροπής, αναλάβατε εισαγγελικά καθήκοντα. Άρα το χαρτί που στείλατε</w:t>
      </w:r>
      <w:r>
        <w:rPr>
          <w:rFonts w:eastAsia="Times New Roman" w:cs="Times New Roman"/>
          <w:szCs w:val="24"/>
        </w:rPr>
        <w:t>,</w:t>
      </w:r>
      <w:r>
        <w:rPr>
          <w:rFonts w:eastAsia="Times New Roman" w:cs="Times New Roman"/>
          <w:szCs w:val="24"/>
        </w:rPr>
        <w:t xml:space="preserve"> ήταν μια παρωδία, μια κωμωδία που γράφεται στα κοινοβουλευτικά χρονικά της χώρας και έχει την υπο</w:t>
      </w:r>
      <w:r>
        <w:rPr>
          <w:rFonts w:eastAsia="Times New Roman" w:cs="Times New Roman"/>
          <w:szCs w:val="24"/>
        </w:rPr>
        <w:t xml:space="preserve">γραφή σας. Ντροπή σας! </w:t>
      </w:r>
    </w:p>
    <w:p w14:paraId="6F5C458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ακούστε τώρα το καλύτερο!</w:t>
      </w:r>
    </w:p>
    <w:p w14:paraId="6F5C458F" w14:textId="77777777" w:rsidR="0016272D" w:rsidRDefault="008D6B83">
      <w:pPr>
        <w:spacing w:line="600" w:lineRule="auto"/>
        <w:ind w:firstLine="720"/>
        <w:jc w:val="center"/>
        <w:rPr>
          <w:rFonts w:eastAsia="Times New Roman"/>
          <w:bCs/>
        </w:rPr>
      </w:pPr>
      <w:r w:rsidRPr="00115525">
        <w:rPr>
          <w:rFonts w:eastAsia="Times New Roman"/>
          <w:bCs/>
        </w:rPr>
        <w:t xml:space="preserve">(Θόρυβος </w:t>
      </w:r>
      <w:r>
        <w:rPr>
          <w:rFonts w:eastAsia="Times New Roman"/>
          <w:bCs/>
        </w:rPr>
        <w:t>από την πτέρυγα του ΣΥΡΙΖΑ</w:t>
      </w:r>
      <w:r w:rsidRPr="00115525">
        <w:rPr>
          <w:rFonts w:eastAsia="Times New Roman"/>
          <w:bCs/>
        </w:rPr>
        <w:t>)</w:t>
      </w:r>
    </w:p>
    <w:p w14:paraId="6F5C4590" w14:textId="77777777" w:rsidR="0016272D" w:rsidRDefault="008D6B83">
      <w:pPr>
        <w:spacing w:line="600" w:lineRule="auto"/>
        <w:ind w:firstLine="720"/>
        <w:jc w:val="both"/>
        <w:rPr>
          <w:rFonts w:eastAsia="Times New Roman"/>
          <w:bCs/>
        </w:rPr>
      </w:pPr>
      <w:r w:rsidRPr="003A7789">
        <w:rPr>
          <w:rFonts w:eastAsia="Times New Roman"/>
          <w:b/>
          <w:bCs/>
        </w:rPr>
        <w:t>ΠΡΟΕΔΡΕΥΩΝ (Γεώργιος Βαρεμένος):</w:t>
      </w:r>
      <w:r w:rsidRPr="003A7789">
        <w:rPr>
          <w:rFonts w:eastAsia="Times New Roman"/>
          <w:bCs/>
        </w:rPr>
        <w:t xml:space="preserve"> </w:t>
      </w:r>
      <w:r>
        <w:rPr>
          <w:rFonts w:eastAsia="Times New Roman"/>
          <w:bCs/>
        </w:rPr>
        <w:t xml:space="preserve">Κύριε Γεωργιάδη, σας παρακαλώ. Δεν αποφεύγετε τώρα αυτούς τους χαρακτηρισμούς, για να εξελιχθεί καλά η διαδικασία; </w:t>
      </w:r>
    </w:p>
    <w:p w14:paraId="6F5C4591"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Ποιο το «ντροπή σας»;</w:t>
      </w:r>
    </w:p>
    <w:p w14:paraId="6F5C4592" w14:textId="77777777" w:rsidR="0016272D" w:rsidRDefault="008D6B83">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 xml:space="preserve">Ναι, αυτό. </w:t>
      </w:r>
    </w:p>
    <w:p w14:paraId="6F5C4593"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Είναι προσβλητικό; </w:t>
      </w:r>
    </w:p>
    <w:p w14:paraId="6F5C4594" w14:textId="77777777" w:rsidR="0016272D" w:rsidRDefault="008D6B83">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 xml:space="preserve">Ε, δεν χρειάζεται τώρα! </w:t>
      </w:r>
    </w:p>
    <w:p w14:paraId="6F5C4595"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Καλά, μην έχετε ντροπή. </w:t>
      </w:r>
    </w:p>
    <w:p w14:paraId="6F5C459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Επανέρχ</w:t>
      </w:r>
      <w:r>
        <w:rPr>
          <w:rFonts w:eastAsia="Times New Roman" w:cs="Times New Roman"/>
          <w:szCs w:val="24"/>
        </w:rPr>
        <w:t>ομαι στο θέμα. Προσέξτε τώρα ποια είναι η απρέπεια. Όλο αυτό το στήσατε</w:t>
      </w:r>
      <w:r>
        <w:rPr>
          <w:rFonts w:eastAsia="Times New Roman" w:cs="Times New Roman"/>
          <w:szCs w:val="24"/>
        </w:rPr>
        <w:t>,</w:t>
      </w:r>
      <w:r>
        <w:rPr>
          <w:rFonts w:eastAsia="Times New Roman" w:cs="Times New Roman"/>
          <w:szCs w:val="24"/>
        </w:rPr>
        <w:t xml:space="preserve"> για να γράφετε στις επικεφαλίδες των εφημερίδων «αρνήθηκαν να προσέλθουν», ενώ εμείς τι λέγαμε; Αν μας στείλετε ένα άλλο χαρτί</w:t>
      </w:r>
      <w:r>
        <w:rPr>
          <w:rFonts w:eastAsia="Times New Roman" w:cs="Times New Roman"/>
          <w:szCs w:val="24"/>
        </w:rPr>
        <w:t>,</w:t>
      </w:r>
      <w:r>
        <w:rPr>
          <w:rFonts w:eastAsia="Times New Roman" w:cs="Times New Roman"/>
          <w:szCs w:val="24"/>
        </w:rPr>
        <w:t xml:space="preserve"> που θα λέει «ελάτε να μας εξηγήσετε τι είναι αυτά για τ</w:t>
      </w:r>
      <w:r>
        <w:rPr>
          <w:rFonts w:eastAsia="Times New Roman" w:cs="Times New Roman"/>
          <w:szCs w:val="24"/>
        </w:rPr>
        <w:t xml:space="preserve">α οποία σας κατηγορούν», φυσικά και θα ερχόμασταν και θα φέρναμε και τα χαρτιά μας και θα αποδεικνύαμε την αθωότητά μας. Όμως εσείς αρνηθήκατε το δικαίωμά μας να σας φέρουμε αυτού του τύπου τα χαρτιά στην </w:t>
      </w:r>
      <w:r>
        <w:rPr>
          <w:rFonts w:eastAsia="Times New Roman" w:cs="Times New Roman"/>
          <w:szCs w:val="24"/>
        </w:rPr>
        <w:t>ε</w:t>
      </w:r>
      <w:r>
        <w:rPr>
          <w:rFonts w:eastAsia="Times New Roman" w:cs="Times New Roman"/>
          <w:szCs w:val="24"/>
        </w:rPr>
        <w:t>πιτροπή και θέλετε να κάνουμε φιλολογική συζήτηση.</w:t>
      </w:r>
      <w:r>
        <w:rPr>
          <w:rFonts w:eastAsia="Times New Roman" w:cs="Times New Roman"/>
          <w:szCs w:val="24"/>
        </w:rPr>
        <w:t xml:space="preserve"> Επειδή αυτό σας το έγραψα και σε χαρτί, εθίγητε, κύριε </w:t>
      </w:r>
      <w:proofErr w:type="spellStart"/>
      <w:r>
        <w:rPr>
          <w:rFonts w:eastAsia="Times New Roman" w:cs="Times New Roman"/>
          <w:szCs w:val="24"/>
        </w:rPr>
        <w:t>Δρίτσα</w:t>
      </w:r>
      <w:proofErr w:type="spellEnd"/>
      <w:r>
        <w:rPr>
          <w:rFonts w:eastAsia="Times New Roman" w:cs="Times New Roman"/>
          <w:szCs w:val="24"/>
        </w:rPr>
        <w:t>!</w:t>
      </w:r>
    </w:p>
    <w:p w14:paraId="6F5C4597" w14:textId="77777777" w:rsidR="0016272D" w:rsidRDefault="008D6B83">
      <w:pPr>
        <w:spacing w:line="600" w:lineRule="auto"/>
        <w:ind w:firstLine="720"/>
        <w:jc w:val="center"/>
        <w:rPr>
          <w:rFonts w:eastAsia="Times New Roman"/>
          <w:bCs/>
        </w:rPr>
      </w:pPr>
      <w:r w:rsidRPr="00115525">
        <w:rPr>
          <w:rFonts w:eastAsia="Times New Roman"/>
          <w:bCs/>
        </w:rPr>
        <w:t xml:space="preserve">(Θόρυβος </w:t>
      </w:r>
      <w:r>
        <w:rPr>
          <w:rFonts w:eastAsia="Times New Roman"/>
          <w:bCs/>
        </w:rPr>
        <w:t>από την πτέρυγα του ΣΥΡΙΖΑ</w:t>
      </w:r>
      <w:r w:rsidRPr="00115525">
        <w:rPr>
          <w:rFonts w:eastAsia="Times New Roman"/>
          <w:bCs/>
        </w:rPr>
        <w:t>)</w:t>
      </w:r>
    </w:p>
    <w:p w14:paraId="6F5C4598" w14:textId="77777777" w:rsidR="0016272D" w:rsidRDefault="008D6B83">
      <w:pPr>
        <w:spacing w:line="600" w:lineRule="auto"/>
        <w:ind w:firstLine="720"/>
        <w:jc w:val="both"/>
        <w:rPr>
          <w:rFonts w:eastAsia="Times New Roman"/>
          <w:bCs/>
        </w:rPr>
      </w:pPr>
      <w:r>
        <w:rPr>
          <w:rFonts w:eastAsia="Times New Roman"/>
          <w:b/>
          <w:bCs/>
        </w:rPr>
        <w:t xml:space="preserve">ΕΛΕΝΗ ΑΥΛΩΝΙΤΟΥ: </w:t>
      </w:r>
      <w:r>
        <w:rPr>
          <w:rFonts w:eastAsia="Times New Roman"/>
          <w:bCs/>
        </w:rPr>
        <w:t>Ό,τι θες…</w:t>
      </w:r>
    </w:p>
    <w:p w14:paraId="6F5C4599"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Κύριε Πρόεδρε, θα ήθελα να συνεχίσω.</w:t>
      </w:r>
    </w:p>
    <w:p w14:paraId="6F5C459A" w14:textId="77777777" w:rsidR="0016272D" w:rsidRDefault="008D6B83">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 xml:space="preserve">Συνεχίστε, κύριε Γεωργιάδη. </w:t>
      </w:r>
    </w:p>
    <w:p w14:paraId="6F5C459B"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Ξέρω την κ. </w:t>
      </w:r>
      <w:proofErr w:type="spellStart"/>
      <w:r>
        <w:rPr>
          <w:rFonts w:eastAsia="Times New Roman" w:cs="Times New Roman"/>
          <w:szCs w:val="24"/>
        </w:rPr>
        <w:t>Αυλωνίτου</w:t>
      </w:r>
      <w:proofErr w:type="spellEnd"/>
      <w:r>
        <w:rPr>
          <w:rFonts w:eastAsia="Times New Roman" w:cs="Times New Roman"/>
          <w:szCs w:val="24"/>
        </w:rPr>
        <w:t xml:space="preserve"> και την σέβομαι, είναι μια πανέμορφη, πανάξια</w:t>
      </w:r>
      <w:r>
        <w:rPr>
          <w:rFonts w:eastAsia="Times New Roman" w:cs="Times New Roman"/>
          <w:szCs w:val="24"/>
        </w:rPr>
        <w:t>,</w:t>
      </w:r>
      <w:r>
        <w:rPr>
          <w:rFonts w:eastAsia="Times New Roman" w:cs="Times New Roman"/>
          <w:szCs w:val="24"/>
        </w:rPr>
        <w:t xml:space="preserve"> που έχει τη διδακτορική της διατριβή στη Βιβλιοθήκη στην Ουάσιγκτον και χρησιμοποίησε τη διατριβή της η ΝΑΣΑ για να πάει στον Άρη, αν θυμάμαι καλά. Τα έμαθα</w:t>
      </w:r>
      <w:r>
        <w:rPr>
          <w:rFonts w:eastAsia="Times New Roman" w:cs="Times New Roman"/>
          <w:szCs w:val="24"/>
        </w:rPr>
        <w:t xml:space="preserve"> καλά όλα αυτά, για αυτό και ο σεβασμός μου για εσάς έχει ανέβει πάρα πολύ, οπότε παρακαλώ πολύ….</w:t>
      </w:r>
    </w:p>
    <w:p w14:paraId="6F5C459C"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…τις ψευτιές και τις συκοφαντίες. </w:t>
      </w:r>
    </w:p>
    <w:p w14:paraId="6F5C459D"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Σας παρακαλώ πολύ μη με διακόπτετε, γιατί ταράζομαι από τη διακοπή. </w:t>
      </w:r>
    </w:p>
    <w:p w14:paraId="6F5C459E" w14:textId="77777777" w:rsidR="0016272D" w:rsidRDefault="008D6B83">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 xml:space="preserve">Σας παρακαλώ, κυρία </w:t>
      </w:r>
      <w:proofErr w:type="spellStart"/>
      <w:r>
        <w:rPr>
          <w:rFonts w:eastAsia="Times New Roman" w:cs="Times New Roman"/>
          <w:szCs w:val="24"/>
        </w:rPr>
        <w:t>Αυλωνίτου</w:t>
      </w:r>
      <w:proofErr w:type="spellEnd"/>
      <w:r>
        <w:rPr>
          <w:rFonts w:eastAsia="Times New Roman" w:cs="Times New Roman"/>
          <w:szCs w:val="24"/>
        </w:rPr>
        <w:t xml:space="preserve">. </w:t>
      </w:r>
    </w:p>
    <w:p w14:paraId="6F5C459F"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Επανέρχομαι. Πάμε, λοιπόν, κύριε </w:t>
      </w:r>
      <w:proofErr w:type="spellStart"/>
      <w:r>
        <w:rPr>
          <w:rFonts w:eastAsia="Times New Roman" w:cs="Times New Roman"/>
          <w:szCs w:val="24"/>
        </w:rPr>
        <w:t>Λάππα</w:t>
      </w:r>
      <w:proofErr w:type="spellEnd"/>
      <w:r>
        <w:rPr>
          <w:rFonts w:eastAsia="Times New Roman" w:cs="Times New Roman"/>
          <w:szCs w:val="24"/>
        </w:rPr>
        <w:t xml:space="preserve">, σε εσάς και θα κλείσω με εσάς. Ακούστε τώρα πόσο υποκριτής είστε. Υποκριτής με κεφαλαία τα γράμματα! </w:t>
      </w:r>
    </w:p>
    <w:p w14:paraId="6F5C45A0" w14:textId="77777777" w:rsidR="0016272D" w:rsidRDefault="008D6B83">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w:t>
      </w:r>
      <w:r w:rsidRPr="00887358">
        <w:rPr>
          <w:rFonts w:eastAsia="Times New Roman" w:cs="Times New Roman"/>
          <w:b/>
          <w:szCs w:val="24"/>
        </w:rPr>
        <w:t>ς Βαρεμένος):</w:t>
      </w:r>
      <w:r w:rsidRPr="00887358">
        <w:rPr>
          <w:rFonts w:eastAsia="Times New Roman" w:cs="Times New Roman"/>
          <w:szCs w:val="24"/>
        </w:rPr>
        <w:t xml:space="preserve"> </w:t>
      </w:r>
      <w:r>
        <w:rPr>
          <w:rFonts w:eastAsia="Times New Roman" w:cs="Times New Roman"/>
          <w:szCs w:val="24"/>
        </w:rPr>
        <w:t xml:space="preserve">Πάλι τα ίδια, κύριε Γεωργιάδη; Μη δίνετε τέτοιον τόνο. Δεν είναι καλό. </w:t>
      </w:r>
    </w:p>
    <w:p w14:paraId="6F5C45A1"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Έναν πολιτικό χαρακτήρισα. Μα ακούστε γιατί. </w:t>
      </w:r>
    </w:p>
    <w:p w14:paraId="6F5C45A2" w14:textId="77777777" w:rsidR="0016272D" w:rsidRDefault="008D6B83">
      <w:pPr>
        <w:spacing w:line="600" w:lineRule="auto"/>
        <w:ind w:firstLine="720"/>
        <w:jc w:val="center"/>
        <w:rPr>
          <w:rFonts w:eastAsia="Times New Roman"/>
          <w:bCs/>
        </w:rPr>
      </w:pPr>
      <w:r w:rsidRPr="00115525">
        <w:rPr>
          <w:rFonts w:eastAsia="Times New Roman"/>
          <w:bCs/>
        </w:rPr>
        <w:t xml:space="preserve">(Θόρυβος </w:t>
      </w:r>
      <w:r>
        <w:rPr>
          <w:rFonts w:eastAsia="Times New Roman"/>
          <w:bCs/>
        </w:rPr>
        <w:t>από την πτέρυγα της Νέας Δημοκρατίας</w:t>
      </w:r>
      <w:r w:rsidRPr="00115525">
        <w:rPr>
          <w:rFonts w:eastAsia="Times New Roman"/>
          <w:bCs/>
        </w:rPr>
        <w:t>)</w:t>
      </w:r>
    </w:p>
    <w:p w14:paraId="6F5C45A3" w14:textId="77777777" w:rsidR="0016272D" w:rsidRDefault="008D6B83">
      <w:pPr>
        <w:spacing w:line="600" w:lineRule="auto"/>
        <w:ind w:firstLine="720"/>
        <w:jc w:val="both"/>
        <w:rPr>
          <w:rFonts w:eastAsia="Times New Roman"/>
          <w:bCs/>
        </w:rPr>
      </w:pPr>
      <w:r w:rsidRPr="00B501B1">
        <w:rPr>
          <w:rFonts w:eastAsia="Times New Roman"/>
          <w:b/>
          <w:bCs/>
        </w:rPr>
        <w:t>ΠΡΟΕΔΡΕΥΩΝ (Γεώργιος Βαρεμένος):</w:t>
      </w:r>
      <w:r w:rsidRPr="00B501B1">
        <w:rPr>
          <w:rFonts w:eastAsia="Times New Roman"/>
          <w:bCs/>
        </w:rPr>
        <w:t xml:space="preserve"> </w:t>
      </w:r>
      <w:r>
        <w:rPr>
          <w:rFonts w:eastAsia="Times New Roman"/>
          <w:bCs/>
        </w:rPr>
        <w:t xml:space="preserve">Σας παρακαλώ, </w:t>
      </w:r>
      <w:r>
        <w:rPr>
          <w:rFonts w:eastAsia="Times New Roman"/>
          <w:bCs/>
        </w:rPr>
        <w:t xml:space="preserve">κύριε Βορίδη. Αυτό είναι στο πλαίσιο της σκηνικής παρουσίας, που είπε ο κ. Παπαγγελόπουλος; </w:t>
      </w:r>
    </w:p>
    <w:p w14:paraId="6F5C45A4"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Ο κ. </w:t>
      </w:r>
      <w:proofErr w:type="spellStart"/>
      <w:r>
        <w:rPr>
          <w:rFonts w:eastAsia="Times New Roman" w:cs="Times New Roman"/>
          <w:szCs w:val="24"/>
        </w:rPr>
        <w:t>Λάππας</w:t>
      </w:r>
      <w:proofErr w:type="spellEnd"/>
      <w:r>
        <w:rPr>
          <w:rFonts w:eastAsia="Times New Roman" w:cs="Times New Roman"/>
          <w:szCs w:val="24"/>
        </w:rPr>
        <w:t xml:space="preserve"> με </w:t>
      </w:r>
      <w:proofErr w:type="spellStart"/>
      <w:r>
        <w:rPr>
          <w:rFonts w:eastAsia="Times New Roman" w:cs="Times New Roman"/>
          <w:szCs w:val="24"/>
        </w:rPr>
        <w:t>στεντ</w:t>
      </w:r>
      <w:r>
        <w:rPr>
          <w:rFonts w:eastAsia="Times New Roman" w:cs="Times New Roman"/>
          <w:szCs w:val="24"/>
        </w:rPr>
        <w:t>ο</w:t>
      </w:r>
      <w:r>
        <w:rPr>
          <w:rFonts w:eastAsia="Times New Roman" w:cs="Times New Roman"/>
          <w:szCs w:val="24"/>
        </w:rPr>
        <w:t>ρε</w:t>
      </w:r>
      <w:r>
        <w:rPr>
          <w:rFonts w:eastAsia="Times New Roman" w:cs="Times New Roman"/>
          <w:szCs w:val="24"/>
        </w:rPr>
        <w:t>ί</w:t>
      </w:r>
      <w:r>
        <w:rPr>
          <w:rFonts w:eastAsia="Times New Roman" w:cs="Times New Roman"/>
          <w:szCs w:val="24"/>
        </w:rPr>
        <w:t>α</w:t>
      </w:r>
      <w:proofErr w:type="spellEnd"/>
      <w:r>
        <w:rPr>
          <w:rFonts w:eastAsia="Times New Roman" w:cs="Times New Roman"/>
          <w:szCs w:val="24"/>
        </w:rPr>
        <w:t xml:space="preserve"> τη</w:t>
      </w:r>
      <w:r>
        <w:rPr>
          <w:rFonts w:eastAsia="Times New Roman" w:cs="Times New Roman"/>
          <w:szCs w:val="24"/>
        </w:rPr>
        <w:t xml:space="preserve"> φωνή και με μεγάλη συγκίνηση μίλησε για την υπέρβαση της φαρμακευτικής δαπάνης και πόσο κόστισε στο ελλη</w:t>
      </w:r>
      <w:r>
        <w:rPr>
          <w:rFonts w:eastAsia="Times New Roman" w:cs="Times New Roman"/>
          <w:szCs w:val="24"/>
        </w:rPr>
        <w:t xml:space="preserve">νικό κράτος. </w:t>
      </w:r>
    </w:p>
    <w:p w14:paraId="6F5C45A5"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Δεν μίλησα καθόλου για τη δαπάνη. Μάλλον λάθος κάνετε. </w:t>
      </w:r>
    </w:p>
    <w:p w14:paraId="6F5C45A6"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Μιλήσατε. Όμως προσέξτε μια κρίσιμη λεπτομέρεια, που οι περισσότεροι από εσάς δεν γνωρίζετε. Ο κ. </w:t>
      </w:r>
      <w:proofErr w:type="spellStart"/>
      <w:r>
        <w:rPr>
          <w:rFonts w:eastAsia="Times New Roman" w:cs="Times New Roman"/>
          <w:szCs w:val="24"/>
        </w:rPr>
        <w:t>Λάππας</w:t>
      </w:r>
      <w:proofErr w:type="spellEnd"/>
      <w:r>
        <w:rPr>
          <w:rFonts w:eastAsia="Times New Roman" w:cs="Times New Roman"/>
          <w:szCs w:val="24"/>
        </w:rPr>
        <w:t xml:space="preserve"> είναι και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για την </w:t>
      </w:r>
      <w:r>
        <w:rPr>
          <w:rFonts w:eastAsia="Times New Roman" w:cs="Times New Roman"/>
          <w:szCs w:val="24"/>
        </w:rPr>
        <w:t>υ</w:t>
      </w:r>
      <w:r>
        <w:rPr>
          <w:rFonts w:eastAsia="Times New Roman" w:cs="Times New Roman"/>
          <w:szCs w:val="24"/>
        </w:rPr>
        <w:t xml:space="preserve">γεία. Πόσο έχει ασχοληθεί αυτή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για την </w:t>
      </w:r>
      <w:r>
        <w:rPr>
          <w:rFonts w:eastAsia="Times New Roman" w:cs="Times New Roman"/>
          <w:szCs w:val="24"/>
        </w:rPr>
        <w:t>υ</w:t>
      </w:r>
      <w:r>
        <w:rPr>
          <w:rFonts w:eastAsia="Times New Roman" w:cs="Times New Roman"/>
          <w:szCs w:val="24"/>
        </w:rPr>
        <w:t xml:space="preserve">γεία με την υπέρβαση της φαρμακευτικής δαπάνης σε λεπτά και δευτερόλεπτα; Η </w:t>
      </w:r>
      <w:r>
        <w:rPr>
          <w:rFonts w:eastAsia="Times New Roman" w:cs="Times New Roman"/>
          <w:szCs w:val="24"/>
        </w:rPr>
        <w:t>ε</w:t>
      </w:r>
      <w:r>
        <w:rPr>
          <w:rFonts w:eastAsia="Times New Roman" w:cs="Times New Roman"/>
          <w:szCs w:val="24"/>
        </w:rPr>
        <w:t>πιτροπή δουλεύει ένα</w:t>
      </w:r>
      <w:r>
        <w:rPr>
          <w:rFonts w:eastAsia="Times New Roman" w:cs="Times New Roman"/>
          <w:szCs w:val="24"/>
        </w:rPr>
        <w:t>ν</w:t>
      </w:r>
      <w:r>
        <w:rPr>
          <w:rFonts w:eastAsia="Times New Roman" w:cs="Times New Roman"/>
          <w:szCs w:val="24"/>
        </w:rPr>
        <w:t xml:space="preserve"> χρόνο και πλέον δεκατέσσερις μήνες. Στους δεκατέσσερις μήνες που εργάζεται αυτ</w:t>
      </w:r>
      <w:r>
        <w:rPr>
          <w:rFonts w:eastAsia="Times New Roman" w:cs="Times New Roman"/>
          <w:szCs w:val="24"/>
        </w:rPr>
        <w:t xml:space="preserve">ή η </w:t>
      </w:r>
      <w:r>
        <w:rPr>
          <w:rFonts w:eastAsia="Times New Roman" w:cs="Times New Roman"/>
          <w:szCs w:val="24"/>
        </w:rPr>
        <w:t>ε</w:t>
      </w:r>
      <w:r>
        <w:rPr>
          <w:rFonts w:eastAsia="Times New Roman" w:cs="Times New Roman"/>
          <w:szCs w:val="24"/>
        </w:rPr>
        <w:t xml:space="preserve">πιτροπή, πόσα δευτερόλεπτα, λεπτά, ώρες, ημέρες έχει ασχοληθεί με τη φαρμακευτική δαπάνη; </w:t>
      </w:r>
    </w:p>
    <w:p w14:paraId="6F5C45A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Ακούστε, κύριοι συνάδελφοι</w:t>
      </w:r>
      <w:r>
        <w:rPr>
          <w:rFonts w:eastAsia="Times New Roman" w:cs="Times New Roman"/>
          <w:szCs w:val="24"/>
        </w:rPr>
        <w:t>.</w:t>
      </w:r>
      <w:r>
        <w:rPr>
          <w:rFonts w:eastAsia="Times New Roman" w:cs="Times New Roman"/>
          <w:szCs w:val="24"/>
        </w:rPr>
        <w:t xml:space="preserve"> Μηδέν δευτερόλεπτα! </w:t>
      </w:r>
    </w:p>
    <w:p w14:paraId="6F5C45A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Πόσο έχει ασχοληθεί για τους υποτιθέμενους είκοσι τρεις παράνομους διορισμούς μου στο ΚΕΕΛΠΝΟ</w:t>
      </w:r>
      <w:r>
        <w:rPr>
          <w:rFonts w:eastAsia="Times New Roman" w:cs="Times New Roman"/>
          <w:szCs w:val="24"/>
        </w:rPr>
        <w:t>,</w:t>
      </w:r>
      <w:r>
        <w:rPr>
          <w:rFonts w:eastAsia="Times New Roman" w:cs="Times New Roman"/>
          <w:szCs w:val="24"/>
        </w:rPr>
        <w:t xml:space="preserve"> ανθρώπων που έπα</w:t>
      </w:r>
      <w:r>
        <w:rPr>
          <w:rFonts w:eastAsia="Times New Roman" w:cs="Times New Roman"/>
          <w:szCs w:val="24"/>
        </w:rPr>
        <w:t xml:space="preserve">ιρναν 500 ευρώ τον μήνα μερικοί για έναν μήνα και οι μεγαλύτεροι σε χρόνο για οκτώ μήνες; Είκοσι τρεις εβδομάδες! </w:t>
      </w:r>
    </w:p>
    <w:p w14:paraId="6F5C45A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Λάππα</w:t>
      </w:r>
      <w:proofErr w:type="spellEnd"/>
      <w:r>
        <w:rPr>
          <w:rFonts w:eastAsia="Times New Roman" w:cs="Times New Roman"/>
          <w:szCs w:val="24"/>
        </w:rPr>
        <w:t>, είκοσι τρεις εβδομάδες έχετε φάει για τους υποτιθέμενους παράνομους διορισμούς μου των είκοσι τριών και δεν έχετε διαθέσει είκοσ</w:t>
      </w:r>
      <w:r>
        <w:rPr>
          <w:rFonts w:eastAsia="Times New Roman" w:cs="Times New Roman"/>
          <w:szCs w:val="24"/>
        </w:rPr>
        <w:t>ι τρία δευτερόλεπτα για τη φαρμακευτική δαπάνη</w:t>
      </w:r>
      <w:r w:rsidRPr="001877ED">
        <w:rPr>
          <w:rFonts w:eastAsia="Times New Roman" w:cs="Times New Roman"/>
          <w:szCs w:val="24"/>
        </w:rPr>
        <w:t>!</w:t>
      </w:r>
      <w:r>
        <w:rPr>
          <w:rFonts w:eastAsia="Times New Roman" w:cs="Times New Roman"/>
          <w:szCs w:val="24"/>
        </w:rPr>
        <w:t xml:space="preserve"> Τόσο σας νοιάζει η φαρμακευτική δαπάνη</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Ουαί</w:t>
      </w:r>
      <w:proofErr w:type="spellEnd"/>
      <w:r>
        <w:rPr>
          <w:rFonts w:eastAsia="Times New Roman" w:cs="Times New Roman"/>
          <w:szCs w:val="24"/>
        </w:rPr>
        <w:t xml:space="preserve"> υμίν</w:t>
      </w:r>
      <w:r>
        <w:rPr>
          <w:rFonts w:eastAsia="Times New Roman" w:cs="Times New Roman"/>
          <w:szCs w:val="24"/>
        </w:rPr>
        <w:t>,</w:t>
      </w:r>
      <w:r>
        <w:rPr>
          <w:rFonts w:eastAsia="Times New Roman" w:cs="Times New Roman"/>
          <w:szCs w:val="24"/>
        </w:rPr>
        <w:t xml:space="preserve"> Φαρισαίοι </w:t>
      </w:r>
      <w:proofErr w:type="spellStart"/>
      <w:r>
        <w:rPr>
          <w:rFonts w:eastAsia="Times New Roman" w:cs="Times New Roman"/>
          <w:szCs w:val="24"/>
        </w:rPr>
        <w:t>υποκριταί</w:t>
      </w:r>
      <w:proofErr w:type="spellEnd"/>
      <w:r>
        <w:rPr>
          <w:rFonts w:eastAsia="Times New Roman" w:cs="Times New Roman"/>
          <w:szCs w:val="24"/>
        </w:rPr>
        <w:t>!», λοιπόν, που είπε ο Κύριος μας Ιησούς Χριστός. Τέτοιοι υποκριτές σαν και εσάς δεν έχουν ξαναγεννηθεί στην ιστορία</w:t>
      </w:r>
      <w:r>
        <w:rPr>
          <w:rFonts w:eastAsia="Times New Roman" w:cs="Times New Roman"/>
          <w:szCs w:val="24"/>
        </w:rPr>
        <w:t>!</w:t>
      </w:r>
    </w:p>
    <w:p w14:paraId="6F5C45AA"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(Χειροκροτήματα από</w:t>
      </w:r>
      <w:r>
        <w:rPr>
          <w:rFonts w:eastAsia="Times New Roman" w:cs="Times New Roman"/>
          <w:szCs w:val="24"/>
        </w:rPr>
        <w:t xml:space="preserve"> την πτέρυγα της Νέας Δημοκρατίας)</w:t>
      </w:r>
    </w:p>
    <w:p w14:paraId="6F5C45A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Όμως ακούστε τώρα και με αυτό θα κλείσω</w:t>
      </w:r>
      <w:r>
        <w:rPr>
          <w:rFonts w:eastAsia="Times New Roman" w:cs="Times New Roman"/>
          <w:szCs w:val="24"/>
        </w:rPr>
        <w:t>.</w:t>
      </w:r>
      <w:r>
        <w:rPr>
          <w:rFonts w:eastAsia="Times New Roman" w:cs="Times New Roman"/>
          <w:szCs w:val="24"/>
        </w:rPr>
        <w:t xml:space="preserve"> Οι μέρες σας τελειώνουν. Θέλετε σε ενάμιση χρόνο, δηλαδή να μείνετε μέχρι τον Οκτώβρη του 2019; Κανείς δεν κυβερνά για πάντα. Περνάνε γρήγορα οι μήνες και οι εβδομάδες. Και επειδή </w:t>
      </w:r>
      <w:r>
        <w:rPr>
          <w:rFonts w:eastAsia="Times New Roman" w:cs="Times New Roman"/>
          <w:szCs w:val="24"/>
        </w:rPr>
        <w:t>σας βλέπω -είδα και τον κ. Παππά που είπε</w:t>
      </w:r>
      <w:r>
        <w:rPr>
          <w:rFonts w:eastAsia="Times New Roman" w:cs="Times New Roman"/>
          <w:szCs w:val="24"/>
        </w:rPr>
        <w:t>:</w:t>
      </w:r>
      <w:r>
        <w:rPr>
          <w:rFonts w:eastAsia="Times New Roman" w:cs="Times New Roman"/>
          <w:szCs w:val="24"/>
        </w:rPr>
        <w:t xml:space="preserve"> «είμαι βέβαιος ότι θα κερδίσουμε τις επόμενες εκλογές και σχεδιάζω ήδη πολιτική με ορίζοντα πενταετίας»- δώστε και στον ελληνικό λαό μία πιθανότητα να μη σας αποθεώσει. Εγώ λέω δώστε μία πιθανότητα να μη σας αποθε</w:t>
      </w:r>
      <w:r>
        <w:rPr>
          <w:rFonts w:eastAsia="Times New Roman" w:cs="Times New Roman"/>
          <w:szCs w:val="24"/>
        </w:rPr>
        <w:t>ώσει ο ελληνικός λαός, αυτή την μία σας δίνω. Ενενήντα εννιά τοις εκατό, φυσικά, θα έχει δίκιο ο κ. Παππάς, γιατί και από το διάστημα που είναι</w:t>
      </w:r>
      <w:r>
        <w:rPr>
          <w:rFonts w:eastAsia="Times New Roman" w:cs="Times New Roman"/>
          <w:szCs w:val="24"/>
        </w:rPr>
        <w:t>,</w:t>
      </w:r>
      <w:r>
        <w:rPr>
          <w:rFonts w:eastAsia="Times New Roman" w:cs="Times New Roman"/>
          <w:szCs w:val="24"/>
        </w:rPr>
        <w:t xml:space="preserve"> τα βλέπει όλα σφαιρικά. Όμως για αυτή τη μία πιθανότητα -που φυσικά δεν είναι μία αλλά είναι πολύ περισσότερες-</w:t>
      </w:r>
      <w:r>
        <w:rPr>
          <w:rFonts w:eastAsia="Times New Roman" w:cs="Times New Roman"/>
          <w:szCs w:val="24"/>
        </w:rPr>
        <w:t xml:space="preserve"> θα έπρεπε να έχετε πολύ μεγαλύτερη συστολή ως προς τον σεβασμό των κοινοβουλευτικών κανόνων, τους οποίους σήμερα βάναυσα καταπατήσατε. </w:t>
      </w:r>
    </w:p>
    <w:p w14:paraId="6F5C45A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Διότι εάν προχωρούσατε στην εξέταση αυτής της υποθέσεως, κύριε </w:t>
      </w:r>
      <w:proofErr w:type="spellStart"/>
      <w:r>
        <w:rPr>
          <w:rFonts w:eastAsia="Times New Roman" w:cs="Times New Roman"/>
          <w:szCs w:val="24"/>
        </w:rPr>
        <w:t>Λάππα</w:t>
      </w:r>
      <w:proofErr w:type="spellEnd"/>
      <w:r>
        <w:rPr>
          <w:rFonts w:eastAsia="Times New Roman" w:cs="Times New Roman"/>
          <w:szCs w:val="24"/>
        </w:rPr>
        <w:t>, δεν θα χρειαζόταν να αποφανθείτε περί της παραγρα</w:t>
      </w:r>
      <w:r>
        <w:rPr>
          <w:rFonts w:eastAsia="Times New Roman" w:cs="Times New Roman"/>
          <w:szCs w:val="24"/>
        </w:rPr>
        <w:t>φής. Διότι μόλις θα έφθαναν οι πρώτοι αυτοί μάρτυρες</w:t>
      </w:r>
      <w:r>
        <w:rPr>
          <w:rFonts w:eastAsia="Times New Roman" w:cs="Times New Roman"/>
          <w:szCs w:val="24"/>
        </w:rPr>
        <w:t>,</w:t>
      </w:r>
      <w:r>
        <w:rPr>
          <w:rFonts w:eastAsia="Times New Roman" w:cs="Times New Roman"/>
          <w:szCs w:val="24"/>
        </w:rPr>
        <w:t xml:space="preserve"> θα βλέπαμε ότι ούτε 65 εκατομμύρια πήγαν στην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ούτε </w:t>
      </w:r>
      <w:r>
        <w:rPr>
          <w:rFonts w:eastAsia="Times New Roman" w:cs="Times New Roman"/>
          <w:szCs w:val="24"/>
          <w:lang w:val="en-US"/>
        </w:rPr>
        <w:t>Harvard</w:t>
      </w:r>
      <w:r w:rsidRPr="000C23CA">
        <w:rPr>
          <w:rFonts w:eastAsia="Times New Roman" w:cs="Times New Roman"/>
          <w:szCs w:val="24"/>
        </w:rPr>
        <w:t xml:space="preserve"> </w:t>
      </w:r>
      <w:r>
        <w:rPr>
          <w:rFonts w:eastAsia="Times New Roman" w:cs="Times New Roman"/>
          <w:szCs w:val="24"/>
          <w:lang w:val="en-US"/>
        </w:rPr>
        <w:t>School</w:t>
      </w:r>
      <w:r>
        <w:rPr>
          <w:rFonts w:eastAsia="Times New Roman" w:cs="Times New Roman"/>
          <w:szCs w:val="24"/>
        </w:rPr>
        <w:t xml:space="preserve"> υπήρξε, ούτε τίποτα απ’ όλα αυτά που λένε μέσα </w:t>
      </w:r>
      <w:r>
        <w:rPr>
          <w:rFonts w:eastAsia="Times New Roman" w:cs="Times New Roman"/>
          <w:szCs w:val="24"/>
        </w:rPr>
        <w:t>κ</w:t>
      </w:r>
      <w:r>
        <w:rPr>
          <w:rFonts w:eastAsia="Times New Roman" w:cs="Times New Roman"/>
          <w:szCs w:val="24"/>
        </w:rPr>
        <w:t>αι δεν θα φτάνατε καν να συζητήσετε</w:t>
      </w:r>
      <w:r>
        <w:rPr>
          <w:rFonts w:eastAsia="Times New Roman" w:cs="Times New Roman"/>
          <w:szCs w:val="24"/>
        </w:rPr>
        <w:t>,</w:t>
      </w:r>
      <w:r>
        <w:rPr>
          <w:rFonts w:eastAsia="Times New Roman" w:cs="Times New Roman"/>
          <w:szCs w:val="24"/>
        </w:rPr>
        <w:t xml:space="preserve"> για το αν έχουν παραγραφεί ή όχι τα αδικ</w:t>
      </w:r>
      <w:r>
        <w:rPr>
          <w:rFonts w:eastAsia="Times New Roman" w:cs="Times New Roman"/>
          <w:szCs w:val="24"/>
        </w:rPr>
        <w:t>ήματα αλλά θα γελάγατε και εσείς με αυτές τις μαρτυρίες, όπως γελά οποιοσδήποτε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γνωρίζει για το φάρμακο στην Ελλάδα. </w:t>
      </w:r>
    </w:p>
    <w:p w14:paraId="6F5C45A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Δεν το κάνατε</w:t>
      </w:r>
      <w:r>
        <w:rPr>
          <w:rFonts w:eastAsia="Times New Roman" w:cs="Times New Roman"/>
          <w:szCs w:val="24"/>
        </w:rPr>
        <w:t>,</w:t>
      </w:r>
      <w:r>
        <w:rPr>
          <w:rFonts w:eastAsia="Times New Roman" w:cs="Times New Roman"/>
          <w:szCs w:val="24"/>
        </w:rPr>
        <w:t xml:space="preserve"> διότι γίνατε συνεργοί στη σπίλωση των πολιτικών σας αντιπάλων και αυτό θα είναι ένα άγος ηθικό</w:t>
      </w:r>
      <w:r>
        <w:rPr>
          <w:rFonts w:eastAsia="Times New Roman" w:cs="Times New Roman"/>
          <w:szCs w:val="24"/>
        </w:rPr>
        <w:t>,</w:t>
      </w:r>
      <w:r>
        <w:rPr>
          <w:rFonts w:eastAsia="Times New Roman" w:cs="Times New Roman"/>
          <w:szCs w:val="24"/>
        </w:rPr>
        <w:t xml:space="preserve"> που θα ακολουθεί εσάς και την Αριστερά, που εκπροσωπείτε, για πάρα πολλά χρόνια.</w:t>
      </w:r>
    </w:p>
    <w:p w14:paraId="6F5C45A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Ευχαριστώ πολύ, κυρίες και κύριοι.</w:t>
      </w:r>
    </w:p>
    <w:p w14:paraId="6F5C45AF"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F5C45B0" w14:textId="77777777" w:rsidR="0016272D" w:rsidRDefault="008D6B83">
      <w:pPr>
        <w:spacing w:line="600" w:lineRule="auto"/>
        <w:ind w:firstLine="720"/>
        <w:jc w:val="both"/>
        <w:rPr>
          <w:rFonts w:eastAsia="Times New Roman" w:cs="Times New Roman"/>
          <w:szCs w:val="24"/>
        </w:rPr>
      </w:pPr>
      <w:r w:rsidRPr="000C23CA">
        <w:rPr>
          <w:rFonts w:eastAsia="Times New Roman" w:cs="Times New Roman"/>
          <w:b/>
          <w:szCs w:val="24"/>
        </w:rPr>
        <w:t>ΘΕΟΔΩΡΟΣ ΔΡΙΤΣΑΣ:</w:t>
      </w:r>
      <w:r>
        <w:rPr>
          <w:rFonts w:eastAsia="Times New Roman" w:cs="Times New Roman"/>
          <w:szCs w:val="24"/>
        </w:rPr>
        <w:t xml:space="preserve"> Κύριε Πρόεδρε, ζητώ τον λόγο.</w:t>
      </w:r>
    </w:p>
    <w:p w14:paraId="6F5C45B1" w14:textId="77777777" w:rsidR="0016272D" w:rsidRDefault="008D6B83">
      <w:pPr>
        <w:spacing w:line="600" w:lineRule="auto"/>
        <w:ind w:firstLine="720"/>
        <w:jc w:val="both"/>
        <w:rPr>
          <w:rFonts w:eastAsia="Times New Roman" w:cs="Times New Roman"/>
          <w:szCs w:val="24"/>
        </w:rPr>
      </w:pPr>
      <w:r w:rsidRPr="000C23CA">
        <w:rPr>
          <w:rFonts w:eastAsia="Times New Roman" w:cs="Times New Roman"/>
          <w:b/>
          <w:szCs w:val="24"/>
        </w:rPr>
        <w:t>ΠΡΟΕΔΡΕΥΩΝ (Γεώργιος Βαρεμένος):</w:t>
      </w:r>
      <w:r>
        <w:rPr>
          <w:rFonts w:eastAsia="Times New Roman" w:cs="Times New Roman"/>
          <w:szCs w:val="24"/>
        </w:rPr>
        <w:t xml:space="preserve"> Τον </w:t>
      </w:r>
      <w:r>
        <w:rPr>
          <w:rFonts w:eastAsia="Times New Roman" w:cs="Times New Roman"/>
          <w:szCs w:val="24"/>
        </w:rPr>
        <w:t xml:space="preserve">λόγο έχει ο κ. </w:t>
      </w:r>
      <w:proofErr w:type="spellStart"/>
      <w:r>
        <w:rPr>
          <w:rFonts w:eastAsia="Times New Roman" w:cs="Times New Roman"/>
          <w:szCs w:val="24"/>
        </w:rPr>
        <w:t>Δρίτσας</w:t>
      </w:r>
      <w:proofErr w:type="spellEnd"/>
      <w:r>
        <w:rPr>
          <w:rFonts w:eastAsia="Times New Roman" w:cs="Times New Roman"/>
          <w:szCs w:val="24"/>
        </w:rPr>
        <w:t>.</w:t>
      </w:r>
    </w:p>
    <w:p w14:paraId="6F5C45B2"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Άμα ανοίξετε θέματα προσωπικά, κύριε Πρόεδρε…</w:t>
      </w:r>
    </w:p>
    <w:p w14:paraId="6F5C45B3" w14:textId="77777777" w:rsidR="0016272D" w:rsidRDefault="008D6B83">
      <w:pPr>
        <w:spacing w:line="600" w:lineRule="auto"/>
        <w:ind w:firstLine="720"/>
        <w:jc w:val="both"/>
        <w:rPr>
          <w:rFonts w:eastAsia="Times New Roman" w:cs="Times New Roman"/>
          <w:szCs w:val="24"/>
        </w:rPr>
      </w:pPr>
      <w:r w:rsidRPr="000C23CA">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Εντάξει. Γι’ αυτό έλεγα, κύριε Πρόεδρε, να μη δημιουργούμε προσωπικά. </w:t>
      </w:r>
    </w:p>
    <w:p w14:paraId="6F5C45B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Δρίτσα</w:t>
      </w:r>
      <w:proofErr w:type="spellEnd"/>
      <w:r>
        <w:rPr>
          <w:rFonts w:eastAsia="Times New Roman" w:cs="Times New Roman"/>
          <w:szCs w:val="24"/>
        </w:rPr>
        <w:t xml:space="preserve">. </w:t>
      </w:r>
    </w:p>
    <w:p w14:paraId="6F5C45B5" w14:textId="77777777" w:rsidR="0016272D" w:rsidRDefault="008D6B83">
      <w:pPr>
        <w:spacing w:line="600" w:lineRule="auto"/>
        <w:ind w:firstLine="720"/>
        <w:jc w:val="both"/>
        <w:rPr>
          <w:rFonts w:eastAsia="Times New Roman" w:cs="Times New Roman"/>
          <w:szCs w:val="24"/>
        </w:rPr>
      </w:pPr>
      <w:r w:rsidRPr="000C23CA">
        <w:rPr>
          <w:rFonts w:eastAsia="Times New Roman" w:cs="Times New Roman"/>
          <w:b/>
          <w:szCs w:val="24"/>
        </w:rPr>
        <w:t>ΘΕΟΔΩΡΟΣ ΔΡΙΤΣΑΣ:</w:t>
      </w:r>
      <w:r>
        <w:rPr>
          <w:rFonts w:eastAsia="Times New Roman" w:cs="Times New Roman"/>
          <w:b/>
          <w:szCs w:val="24"/>
        </w:rPr>
        <w:t xml:space="preserve"> </w:t>
      </w:r>
      <w:r>
        <w:rPr>
          <w:rFonts w:eastAsia="Times New Roman" w:cs="Times New Roman"/>
          <w:szCs w:val="24"/>
        </w:rPr>
        <w:t xml:space="preserve">Ευχαριστώ, κύριε </w:t>
      </w:r>
      <w:r>
        <w:rPr>
          <w:rFonts w:eastAsia="Times New Roman" w:cs="Times New Roman"/>
          <w:szCs w:val="24"/>
        </w:rPr>
        <w:t>Πρόεδρε.</w:t>
      </w:r>
    </w:p>
    <w:p w14:paraId="6F5C45B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Γνωρίζω καλά ότι στη διαδικασία αυτής της συζήτησης δεν προβλέπεται αίτημα ομιλίας επί προσωπικού. Ζήτησα τον λόγο μόνο και μόνο ως Πρόεδρος όσο λειτουργούσε η </w:t>
      </w:r>
      <w:r>
        <w:rPr>
          <w:rFonts w:eastAsia="Times New Roman" w:cs="Times New Roman"/>
          <w:szCs w:val="24"/>
        </w:rPr>
        <w:t>ε</w:t>
      </w:r>
      <w:r>
        <w:rPr>
          <w:rFonts w:eastAsia="Times New Roman" w:cs="Times New Roman"/>
          <w:szCs w:val="24"/>
        </w:rPr>
        <w:t>πιτροπή, για να αποκαταστήσω στη συνεδρίαση αυτή στοιχειωδώς το κύρος αυτής της θεσμικ</w:t>
      </w:r>
      <w:r>
        <w:rPr>
          <w:rFonts w:eastAsia="Times New Roman" w:cs="Times New Roman"/>
          <w:szCs w:val="24"/>
        </w:rPr>
        <w:t>ής λειτουργίας.</w:t>
      </w:r>
    </w:p>
    <w:p w14:paraId="6F5C45B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 κ. Γεωργιάδης και τα υπόλοιπα εννέα πολιτικά πρόσωπα -ο κ. Βενιζέλος εκλήθη και προσήλθε- εκλήθησαν, γιατί αυτό ήταν υποχρεωτική και δεσμευτική επιταγή συγκεκριμένης διάταξης του Κανονισμού της Βουλής στη φάση εκείνη που οι διεργασίες της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πιτροπής οδηγούντο, σύμφωνα με όλες τις λειτουργίες της, προς την ολοκλήρωσή τ</w:t>
      </w:r>
      <w:r>
        <w:rPr>
          <w:rFonts w:eastAsia="Times New Roman" w:cs="Times New Roman"/>
          <w:szCs w:val="24"/>
        </w:rPr>
        <w:t>ου</w:t>
      </w:r>
      <w:r>
        <w:rPr>
          <w:rFonts w:eastAsia="Times New Roman" w:cs="Times New Roman"/>
          <w:szCs w:val="24"/>
        </w:rPr>
        <w:t>ς. Ήμασταν υποχρεωμένοι να τους καλέσουμε. Ειδάλλως θα ήμασταν έκθετοι και απολογούμενοι, αν δεν τους καλούσαμε. Η πρόσκληση ανέφερε ακριβώς το άρθρο και την παράγραφο του Κα</w:t>
      </w:r>
      <w:r>
        <w:rPr>
          <w:rFonts w:eastAsia="Times New Roman" w:cs="Times New Roman"/>
          <w:szCs w:val="24"/>
        </w:rPr>
        <w:t>νονισμού της Βουλής</w:t>
      </w:r>
      <w:r>
        <w:rPr>
          <w:rFonts w:eastAsia="Times New Roman" w:cs="Times New Roman"/>
          <w:szCs w:val="24"/>
        </w:rPr>
        <w:t>,</w:t>
      </w:r>
      <w:r>
        <w:rPr>
          <w:rFonts w:eastAsia="Times New Roman" w:cs="Times New Roman"/>
          <w:szCs w:val="24"/>
        </w:rPr>
        <w:t xml:space="preserve"> επί τη βάσει της οποίας καλούνται στη φάση που η Επιτροπή συζητά την αρμοδιότητα ή όχι για τη συνέχιση της υπόθεσης. </w:t>
      </w:r>
    </w:p>
    <w:p w14:paraId="6F5C45B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Αυτά τα ξέρει ο κ. Γεωργιάδης και τα ήξεραν και όλοι οι υπόλοιποι. Γι’ αυτό οι έξι εξ αυτών </w:t>
      </w:r>
      <w:proofErr w:type="spellStart"/>
      <w:r>
        <w:rPr>
          <w:rFonts w:eastAsia="Times New Roman" w:cs="Times New Roman"/>
          <w:szCs w:val="24"/>
        </w:rPr>
        <w:t>απήντησαν</w:t>
      </w:r>
      <w:proofErr w:type="spellEnd"/>
      <w:r>
        <w:rPr>
          <w:rFonts w:eastAsia="Times New Roman" w:cs="Times New Roman"/>
          <w:szCs w:val="24"/>
        </w:rPr>
        <w:t xml:space="preserve"> με ευπρέπεια κα</w:t>
      </w:r>
      <w:r>
        <w:rPr>
          <w:rFonts w:eastAsia="Times New Roman" w:cs="Times New Roman"/>
          <w:szCs w:val="24"/>
        </w:rPr>
        <w:t>ι οι τρεις με ύβρεις.</w:t>
      </w:r>
    </w:p>
    <w:p w14:paraId="6F5C45B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Ευχαριστώ.</w:t>
      </w:r>
    </w:p>
    <w:p w14:paraId="6F5C45BA" w14:textId="77777777" w:rsidR="0016272D" w:rsidRDefault="008D6B83">
      <w:pPr>
        <w:spacing w:line="600" w:lineRule="auto"/>
        <w:ind w:firstLine="720"/>
        <w:jc w:val="both"/>
        <w:rPr>
          <w:rFonts w:eastAsia="Times New Roman" w:cs="Times New Roman"/>
          <w:szCs w:val="24"/>
        </w:rPr>
      </w:pPr>
      <w:r w:rsidRPr="000C23CA">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Τον λόγο έχει ο Υπουργός κ. </w:t>
      </w:r>
      <w:proofErr w:type="spellStart"/>
      <w:r>
        <w:rPr>
          <w:rFonts w:eastAsia="Times New Roman" w:cs="Times New Roman"/>
          <w:szCs w:val="24"/>
        </w:rPr>
        <w:t>Πολάκης</w:t>
      </w:r>
      <w:proofErr w:type="spellEnd"/>
      <w:r>
        <w:rPr>
          <w:rFonts w:eastAsia="Times New Roman" w:cs="Times New Roman"/>
          <w:szCs w:val="24"/>
        </w:rPr>
        <w:t>.</w:t>
      </w:r>
    </w:p>
    <w:p w14:paraId="6F5C45BB"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Ευχαριστώ, κύριε Πρόεδρε. </w:t>
      </w:r>
    </w:p>
    <w:p w14:paraId="6F5C45B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Χθες το βράδυ είδα ένα όνειρο. Πραγματικά μετά από τις ομιλίες του πρώην Πρωθυπο</w:t>
      </w:r>
      <w:r>
        <w:rPr>
          <w:rFonts w:eastAsia="Times New Roman" w:cs="Times New Roman"/>
          <w:szCs w:val="24"/>
        </w:rPr>
        <w:t xml:space="preserve">υργού κ. Σαμαρά και του </w:t>
      </w:r>
      <w:proofErr w:type="spellStart"/>
      <w:r>
        <w:rPr>
          <w:rFonts w:eastAsia="Times New Roman" w:cs="Times New Roman"/>
          <w:szCs w:val="24"/>
        </w:rPr>
        <w:t>προλαλήσαντα</w:t>
      </w:r>
      <w:proofErr w:type="spellEnd"/>
      <w:r>
        <w:rPr>
          <w:rFonts w:eastAsia="Times New Roman" w:cs="Times New Roman"/>
          <w:szCs w:val="24"/>
        </w:rPr>
        <w:t xml:space="preserve"> πρώην Υπουργού Υγείας κ. Γεωργιάδη, μου έρχεται στο μυαλό μια μαντινάδα. «</w:t>
      </w:r>
      <w:proofErr w:type="spellStart"/>
      <w:r w:rsidRPr="00FD17DC">
        <w:rPr>
          <w:rFonts w:eastAsia="Times New Roman" w:cs="Times New Roman"/>
          <w:szCs w:val="24"/>
        </w:rPr>
        <w:t>Οψάργας</w:t>
      </w:r>
      <w:proofErr w:type="spellEnd"/>
      <w:r w:rsidRPr="00FD17DC">
        <w:rPr>
          <w:rFonts w:eastAsia="Times New Roman" w:cs="Times New Roman"/>
          <w:szCs w:val="24"/>
        </w:rPr>
        <w:t xml:space="preserve"> </w:t>
      </w:r>
      <w:proofErr w:type="spellStart"/>
      <w:r w:rsidRPr="00FD17DC">
        <w:rPr>
          <w:rFonts w:eastAsia="Times New Roman" w:cs="Times New Roman"/>
          <w:szCs w:val="24"/>
        </w:rPr>
        <w:t>τόειδα</w:t>
      </w:r>
      <w:proofErr w:type="spellEnd"/>
      <w:r w:rsidRPr="00FD17DC">
        <w:rPr>
          <w:rFonts w:eastAsia="Times New Roman" w:cs="Times New Roman"/>
          <w:szCs w:val="24"/>
        </w:rPr>
        <w:t xml:space="preserve"> </w:t>
      </w:r>
      <w:r>
        <w:rPr>
          <w:rFonts w:eastAsia="Times New Roman" w:cs="Times New Roman"/>
          <w:szCs w:val="24"/>
        </w:rPr>
        <w:t>τ’</w:t>
      </w:r>
      <w:r w:rsidRPr="00FD17DC">
        <w:rPr>
          <w:rFonts w:eastAsia="Times New Roman" w:cs="Times New Roman"/>
          <w:szCs w:val="24"/>
        </w:rPr>
        <w:t xml:space="preserve"> όνειρο κι </w:t>
      </w:r>
      <w:proofErr w:type="spellStart"/>
      <w:r w:rsidRPr="00FD17DC">
        <w:rPr>
          <w:rFonts w:eastAsia="Times New Roman" w:cs="Times New Roman"/>
          <w:szCs w:val="24"/>
        </w:rPr>
        <w:t>εδά</w:t>
      </w:r>
      <w:proofErr w:type="spellEnd"/>
      <w:r w:rsidRPr="00FD17DC">
        <w:rPr>
          <w:rFonts w:eastAsia="Times New Roman" w:cs="Times New Roman"/>
          <w:szCs w:val="24"/>
        </w:rPr>
        <w:t xml:space="preserve"> μου </w:t>
      </w:r>
      <w:proofErr w:type="spellStart"/>
      <w:r w:rsidRPr="00FD17DC">
        <w:rPr>
          <w:rFonts w:eastAsia="Times New Roman" w:cs="Times New Roman"/>
          <w:szCs w:val="24"/>
        </w:rPr>
        <w:t>ξεδηλιένει</w:t>
      </w:r>
      <w:proofErr w:type="spellEnd"/>
      <w:r>
        <w:rPr>
          <w:rFonts w:eastAsia="Times New Roman" w:cs="Times New Roman"/>
          <w:szCs w:val="24"/>
        </w:rPr>
        <w:t>,</w:t>
      </w:r>
      <w:r w:rsidRPr="00FD17DC">
        <w:rPr>
          <w:rFonts w:eastAsia="Times New Roman" w:cs="Times New Roman"/>
          <w:szCs w:val="24"/>
        </w:rPr>
        <w:t xml:space="preserve"> πως με παρέα</w:t>
      </w:r>
      <w:r>
        <w:rPr>
          <w:rFonts w:eastAsia="Times New Roman" w:cs="Times New Roman"/>
          <w:szCs w:val="24"/>
        </w:rPr>
        <w:t xml:space="preserve"> </w:t>
      </w:r>
      <w:proofErr w:type="spellStart"/>
      <w:r>
        <w:rPr>
          <w:rFonts w:eastAsia="Times New Roman" w:cs="Times New Roman"/>
          <w:szCs w:val="24"/>
        </w:rPr>
        <w:t>εκάθουμου</w:t>
      </w:r>
      <w:proofErr w:type="spellEnd"/>
      <w:r>
        <w:rPr>
          <w:rFonts w:eastAsia="Times New Roman" w:cs="Times New Roman"/>
          <w:szCs w:val="24"/>
        </w:rPr>
        <w:t xml:space="preserve"> άξια και τιμημένη». Δεν κάνατε τίποτα. Είστε πεντακάθαροι. Είστε αγνοί και</w:t>
      </w:r>
      <w:r>
        <w:rPr>
          <w:rFonts w:eastAsia="Times New Roman" w:cs="Times New Roman"/>
          <w:szCs w:val="24"/>
        </w:rPr>
        <w:t xml:space="preserve"> αμόλυντοι. </w:t>
      </w:r>
    </w:p>
    <w:p w14:paraId="6F5C45B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Θέλει πολύ θράσος, πραγματικά…</w:t>
      </w:r>
    </w:p>
    <w:p w14:paraId="6F5C45BE"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Το όνειρο να μας πείτε. </w:t>
      </w:r>
    </w:p>
    <w:p w14:paraId="6F5C45BF"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Τώρα θα το πω το όνειρο. </w:t>
      </w:r>
    </w:p>
    <w:p w14:paraId="6F5C45C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Θέλει πολύ θράσος, πραγματικά, να είσαι βουτηγμένος μέχρι τον λαιμό -να σε έχει ξεπεράσει από πά</w:t>
      </w:r>
      <w:r>
        <w:rPr>
          <w:rFonts w:eastAsia="Times New Roman" w:cs="Times New Roman"/>
          <w:szCs w:val="24"/>
        </w:rPr>
        <w:t xml:space="preserve">νω- στη </w:t>
      </w:r>
      <w:proofErr w:type="spellStart"/>
      <w:r>
        <w:rPr>
          <w:rFonts w:eastAsia="Times New Roman" w:cs="Times New Roman"/>
          <w:szCs w:val="24"/>
        </w:rPr>
        <w:t>λαμογιά</w:t>
      </w:r>
      <w:proofErr w:type="spellEnd"/>
      <w:r>
        <w:rPr>
          <w:rFonts w:eastAsia="Times New Roman" w:cs="Times New Roman"/>
          <w:szCs w:val="24"/>
        </w:rPr>
        <w:t xml:space="preserve"> και στη διαφθορά, να έχεις διακινήσει με τις υπογραφές σου δεκάδες και εκατοντάδες εκατομμύρια ευρώ και εδώ να λες: «Εγώ δεν ξέρω τίποτα για τον φόνο». </w:t>
      </w:r>
    </w:p>
    <w:p w14:paraId="6F5C45C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Αντρέα είδα το όνειρο ότι σου έστελνε ο </w:t>
      </w:r>
      <w:proofErr w:type="spellStart"/>
      <w:r>
        <w:rPr>
          <w:rFonts w:eastAsia="Times New Roman" w:cs="Times New Roman"/>
          <w:szCs w:val="24"/>
        </w:rPr>
        <w:t>Φρουζής</w:t>
      </w:r>
      <w:proofErr w:type="spellEnd"/>
      <w:r>
        <w:rPr>
          <w:rFonts w:eastAsia="Times New Roman" w:cs="Times New Roman"/>
          <w:szCs w:val="24"/>
        </w:rPr>
        <w:t xml:space="preserve"> ένα γράμμα και σου έλεγε: «Σε παρακαλώ </w:t>
      </w:r>
      <w:r>
        <w:rPr>
          <w:rFonts w:eastAsia="Times New Roman" w:cs="Times New Roman"/>
          <w:szCs w:val="24"/>
        </w:rPr>
        <w:t xml:space="preserve">να παρακολουθείς εκ του σύνεγγυς, καθημερινά και προσωπικά την εξέλιξη των ανωτέρω θεμάτων δεδομένου ότι αφορούν το αμέσως επόμενο διάστημα και από αυτά κρίνονται σχεδόν τα πάντα». Φαντάσου να σου απευθύνεται έτσι ο </w:t>
      </w:r>
      <w:proofErr w:type="spellStart"/>
      <w:r>
        <w:rPr>
          <w:rFonts w:eastAsia="Times New Roman" w:cs="Times New Roman"/>
          <w:szCs w:val="24"/>
        </w:rPr>
        <w:t>Φρουζής</w:t>
      </w:r>
      <w:proofErr w:type="spellEnd"/>
      <w:r>
        <w:rPr>
          <w:rFonts w:eastAsia="Times New Roman" w:cs="Times New Roman"/>
          <w:szCs w:val="24"/>
        </w:rPr>
        <w:t>. Το έγγραφο είναι αυτό που είναι</w:t>
      </w:r>
      <w:r>
        <w:rPr>
          <w:rFonts w:eastAsia="Times New Roman" w:cs="Times New Roman"/>
          <w:szCs w:val="24"/>
        </w:rPr>
        <w:t xml:space="preserve"> στα εξήντα πέντε </w:t>
      </w:r>
      <w:r>
        <w:rPr>
          <w:rFonts w:eastAsia="Times New Roman" w:cs="Times New Roman"/>
          <w:szCs w:val="24"/>
          <w:lang w:val="en-US"/>
        </w:rPr>
        <w:t>cd</w:t>
      </w:r>
      <w:r w:rsidRPr="00A3089B">
        <w:rPr>
          <w:rFonts w:eastAsia="Times New Roman" w:cs="Times New Roman"/>
          <w:szCs w:val="24"/>
        </w:rPr>
        <w:t xml:space="preserve"> </w:t>
      </w:r>
      <w:r>
        <w:rPr>
          <w:rFonts w:eastAsia="Times New Roman" w:cs="Times New Roman"/>
          <w:szCs w:val="24"/>
        </w:rPr>
        <w:t xml:space="preserve">που έστειλε η κ. </w:t>
      </w:r>
      <w:proofErr w:type="spellStart"/>
      <w:r>
        <w:rPr>
          <w:rFonts w:eastAsia="Times New Roman" w:cs="Times New Roman"/>
          <w:szCs w:val="24"/>
        </w:rPr>
        <w:t>Τουλουπάκη</w:t>
      </w:r>
      <w:proofErr w:type="spellEnd"/>
      <w:r>
        <w:rPr>
          <w:rFonts w:eastAsia="Times New Roman" w:cs="Times New Roman"/>
          <w:szCs w:val="24"/>
        </w:rPr>
        <w:t xml:space="preserve"> εδώ, και που ο </w:t>
      </w:r>
      <w:proofErr w:type="spellStart"/>
      <w:r>
        <w:rPr>
          <w:rFonts w:eastAsia="Times New Roman" w:cs="Times New Roman"/>
          <w:szCs w:val="24"/>
        </w:rPr>
        <w:t>Φρουζής</w:t>
      </w:r>
      <w:proofErr w:type="spellEnd"/>
      <w:r>
        <w:rPr>
          <w:rFonts w:eastAsia="Times New Roman" w:cs="Times New Roman"/>
          <w:szCs w:val="24"/>
        </w:rPr>
        <w:t xml:space="preserve"> το απευθύνει στον κ. Γεωργιάδη. Και το έγγραφο αυτό το έχετε θάψει από τα μέσα μαζικής ενημέρωσης. </w:t>
      </w:r>
    </w:p>
    <w:p w14:paraId="6F5C45C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Κατέβασε το χεράκι τώρα, κύριε Άδωνι. Είπες το όνομά μου δ</w:t>
      </w:r>
      <w:r>
        <w:rPr>
          <w:rFonts w:eastAsia="Times New Roman" w:cs="Times New Roman"/>
          <w:szCs w:val="24"/>
        </w:rPr>
        <w:t>ε</w:t>
      </w:r>
      <w:r>
        <w:rPr>
          <w:rFonts w:eastAsia="Times New Roman" w:cs="Times New Roman"/>
          <w:szCs w:val="24"/>
        </w:rPr>
        <w:t xml:space="preserve">καπέντε φορές. Μόλις </w:t>
      </w:r>
      <w:r>
        <w:rPr>
          <w:rFonts w:eastAsia="Times New Roman" w:cs="Times New Roman"/>
          <w:szCs w:val="24"/>
        </w:rPr>
        <w:t>ακούσει</w:t>
      </w:r>
      <w:r>
        <w:rPr>
          <w:rFonts w:eastAsia="Times New Roman" w:cs="Times New Roman"/>
          <w:szCs w:val="24"/>
        </w:rPr>
        <w:t>ς</w:t>
      </w:r>
      <w:r>
        <w:rPr>
          <w:rFonts w:eastAsia="Times New Roman" w:cs="Times New Roman"/>
          <w:szCs w:val="24"/>
        </w:rPr>
        <w:t xml:space="preserve"> το όνομά σου, αμέσως να σηκώσεις το χέρι. </w:t>
      </w:r>
    </w:p>
    <w:p w14:paraId="6F5C45C3"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Θα σου απαντήσω μετά. </w:t>
      </w:r>
    </w:p>
    <w:p w14:paraId="6F5C45C4"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Φαντάσου, λοιπόν, Αντρέα, να έβγαινε στη φόρα αυτό το πράγμα. Τι εικοσιτετράωρα θα το έπαιζε 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Τι</w:t>
      </w:r>
      <w:r>
        <w:rPr>
          <w:rFonts w:eastAsia="Times New Roman" w:cs="Times New Roman"/>
          <w:szCs w:val="24"/>
        </w:rPr>
        <w:t xml:space="preserve"> αφιερώματα θα έκανε το </w:t>
      </w:r>
      <w:r>
        <w:rPr>
          <w:rFonts w:eastAsia="Times New Roman" w:cs="Times New Roman"/>
          <w:szCs w:val="24"/>
        </w:rPr>
        <w:t>«</w:t>
      </w:r>
      <w:r>
        <w:rPr>
          <w:rFonts w:eastAsia="Times New Roman" w:cs="Times New Roman"/>
          <w:szCs w:val="24"/>
          <w:lang w:val="en-US"/>
        </w:rPr>
        <w:t>STAR</w:t>
      </w:r>
      <w:r>
        <w:rPr>
          <w:rFonts w:eastAsia="Times New Roman" w:cs="Times New Roman"/>
          <w:szCs w:val="24"/>
        </w:rPr>
        <w:t>»</w:t>
      </w:r>
      <w:r>
        <w:rPr>
          <w:rFonts w:eastAsia="Times New Roman" w:cs="Times New Roman"/>
          <w:szCs w:val="24"/>
        </w:rPr>
        <w:t>. Τι εκπομπές θα γίνοντα</w:t>
      </w:r>
      <w:r>
        <w:rPr>
          <w:rFonts w:eastAsia="Times New Roman" w:cs="Times New Roman"/>
          <w:szCs w:val="24"/>
        </w:rPr>
        <w:t>ν</w:t>
      </w:r>
      <w:r>
        <w:rPr>
          <w:rFonts w:eastAsia="Times New Roman" w:cs="Times New Roman"/>
          <w:szCs w:val="24"/>
        </w:rPr>
        <w:t xml:space="preserve"> στον </w:t>
      </w:r>
      <w:r>
        <w:rPr>
          <w:rFonts w:eastAsia="Times New Roman" w:cs="Times New Roman"/>
          <w:szCs w:val="24"/>
        </w:rPr>
        <w:t>«</w:t>
      </w:r>
      <w:r>
        <w:rPr>
          <w:rFonts w:eastAsia="Times New Roman" w:cs="Times New Roman"/>
          <w:szCs w:val="24"/>
        </w:rPr>
        <w:t>ΑΝΤΕΝΝΑ</w:t>
      </w:r>
      <w:r>
        <w:rPr>
          <w:rFonts w:eastAsia="Times New Roman" w:cs="Times New Roman"/>
          <w:szCs w:val="24"/>
        </w:rPr>
        <w:t>»</w:t>
      </w:r>
      <w:r>
        <w:rPr>
          <w:rFonts w:eastAsia="Times New Roman" w:cs="Times New Roman"/>
          <w:szCs w:val="24"/>
        </w:rPr>
        <w:t xml:space="preserve">. Τι </w:t>
      </w:r>
      <w:proofErr w:type="spellStart"/>
      <w:r>
        <w:rPr>
          <w:rFonts w:eastAsia="Times New Roman" w:cs="Times New Roman"/>
          <w:szCs w:val="24"/>
        </w:rPr>
        <w:t>δεκαπεντασέλιδα</w:t>
      </w:r>
      <w:proofErr w:type="spellEnd"/>
      <w:r>
        <w:rPr>
          <w:rFonts w:eastAsia="Times New Roman" w:cs="Times New Roman"/>
          <w:szCs w:val="24"/>
        </w:rPr>
        <w:t xml:space="preserve"> θα αφιέρωνε ο «ΦΙΛΕΛΕΥΘΕΡΟΣ»: «Να τι κάνουν οι Υπουργοί Υγείας της πρώτη φορά Αριστεράς!». </w:t>
      </w:r>
    </w:p>
    <w:p w14:paraId="6F5C45C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λέει και άλλα πιο κάτω. Λέει: «Τα νοσοκομεία δεν έχουν λεφτά και θέλε</w:t>
      </w:r>
      <w:r>
        <w:rPr>
          <w:rFonts w:eastAsia="Times New Roman" w:cs="Times New Roman"/>
          <w:szCs w:val="24"/>
        </w:rPr>
        <w:t xml:space="preserve">ι ο </w:t>
      </w:r>
      <w:r>
        <w:rPr>
          <w:rFonts w:eastAsia="Times New Roman" w:cs="Times New Roman"/>
          <w:szCs w:val="24"/>
        </w:rPr>
        <w:t>δ</w:t>
      </w:r>
      <w:r>
        <w:rPr>
          <w:rFonts w:eastAsia="Times New Roman" w:cs="Times New Roman"/>
          <w:szCs w:val="24"/>
        </w:rPr>
        <w:t xml:space="preserve">ιευθυντής </w:t>
      </w:r>
      <w:r>
        <w:rPr>
          <w:rFonts w:eastAsia="Times New Roman" w:cs="Times New Roman"/>
          <w:szCs w:val="24"/>
        </w:rPr>
        <w:t>ο</w:t>
      </w:r>
      <w:r>
        <w:rPr>
          <w:rFonts w:eastAsia="Times New Roman" w:cs="Times New Roman"/>
          <w:szCs w:val="24"/>
        </w:rPr>
        <w:t>ικονομικών</w:t>
      </w:r>
      <w:r w:rsidRPr="00A3089B">
        <w:rPr>
          <w:rFonts w:eastAsia="Times New Roman" w:cs="Times New Roman"/>
          <w:szCs w:val="24"/>
        </w:rPr>
        <w:t xml:space="preserve"> </w:t>
      </w:r>
      <w:r>
        <w:rPr>
          <w:rFonts w:eastAsia="Times New Roman" w:cs="Times New Roman"/>
          <w:szCs w:val="24"/>
        </w:rPr>
        <w:t xml:space="preserve">στήριξη». Λέει και το όνομά του. Εντολές σου έδινε ο Πρόεδρος των Ελλήνων Φαρμακοβιομηχάνων. Κατά τα άλλα δεν ξέρουμε τίποτα. </w:t>
      </w:r>
    </w:p>
    <w:p w14:paraId="6F5C45C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Μέσα σε αυτά τα έγγραφα –συνέχιζε το όνειρο- φαντάσου, λέει, να αποκαλυπτόταν ότι μια μεγάλη φαρμακευτ</w:t>
      </w:r>
      <w:r>
        <w:rPr>
          <w:rFonts w:eastAsia="Times New Roman" w:cs="Times New Roman"/>
          <w:szCs w:val="24"/>
        </w:rPr>
        <w:t>ική εταιρεία, σε εσωτερικό της έγγραφο που δεν αμφισβητείται από κανέναν, βγάζει έναν προγραμματισμό και λέει: Είναι Μάρτης του 2017 ας πούμε, και μέχρι τον Μάρτη του 2018 πρέπει να έχουν πάρει ασφαλιστική τιμή και να αποζημιώνονται αυτά τα δέκα φάρμακα κα</w:t>
      </w:r>
      <w:r>
        <w:rPr>
          <w:rFonts w:eastAsia="Times New Roman" w:cs="Times New Roman"/>
          <w:szCs w:val="24"/>
        </w:rPr>
        <w:t xml:space="preserve">ι να αποδεικνυόταν ότι εγώ, ως Υπουργός Υγείας, </w:t>
      </w:r>
      <w:proofErr w:type="spellStart"/>
      <w:r>
        <w:rPr>
          <w:rFonts w:eastAsia="Times New Roman" w:cs="Times New Roman"/>
          <w:szCs w:val="24"/>
        </w:rPr>
        <w:t>εξετέλεσα</w:t>
      </w:r>
      <w:proofErr w:type="spellEnd"/>
      <w:r>
        <w:rPr>
          <w:rFonts w:eastAsia="Times New Roman" w:cs="Times New Roman"/>
          <w:szCs w:val="24"/>
        </w:rPr>
        <w:t xml:space="preserve"> στο έπακρο την αποστολή και τα δέκα φάρμακα αυτά είχαν μπει, είχαν πάρει ασφαλιστική τιμή και άρχιζαν να αποζημιώνουν. Και για να το κάνω αυτό, φανταστείτε να είχα αλλάξει μια υπουργική απόφαση που </w:t>
      </w:r>
      <w:r>
        <w:rPr>
          <w:rFonts w:eastAsia="Times New Roman" w:cs="Times New Roman"/>
          <w:szCs w:val="24"/>
        </w:rPr>
        <w:t xml:space="preserve">ίσχυε χρόνια και που έλεγε ότι παίρνουν ασφαλιστική τιμή, όταν κυκλοφορούν και αποζημιώνονται τα </w:t>
      </w:r>
      <w:r>
        <w:rPr>
          <w:rFonts w:eastAsia="Times New Roman" w:cs="Times New Roman"/>
          <w:szCs w:val="24"/>
        </w:rPr>
        <w:t xml:space="preserve">2/3 </w:t>
      </w:r>
      <w:r>
        <w:rPr>
          <w:rFonts w:eastAsia="Times New Roman" w:cs="Times New Roman"/>
          <w:szCs w:val="24"/>
        </w:rPr>
        <w:t xml:space="preserve">των χωρών της Ευρωπαϊκής Ένωσης και να το έκανα στα </w:t>
      </w:r>
      <w:r>
        <w:rPr>
          <w:rFonts w:eastAsia="Times New Roman" w:cs="Times New Roman"/>
          <w:szCs w:val="24"/>
        </w:rPr>
        <w:t xml:space="preserve">2/3 </w:t>
      </w:r>
      <w:r>
        <w:rPr>
          <w:rFonts w:eastAsia="Times New Roman" w:cs="Times New Roman"/>
          <w:szCs w:val="24"/>
        </w:rPr>
        <w:t>των χωρών που κυκλοφορεί. Δηλαδή κυκλοφορεί σε τρεις χώρες, αποζημιώνεται σε δύο χώρες, άρα το βάλα</w:t>
      </w:r>
      <w:r>
        <w:rPr>
          <w:rFonts w:eastAsia="Times New Roman" w:cs="Times New Roman"/>
          <w:szCs w:val="24"/>
        </w:rPr>
        <w:t xml:space="preserve">με μέσα. Αυτό έκανε. Φαντάσου εάν το είχα κάνει εγώ και όχι ο κ. Γεωργιάδης αυτό, τι θα έλεγαν πάλι τα κανάλια και τι θα έγραφαν οι εφημερίδες. Και αυτά τα έχουν κρύψει. Τα είπαμε εδώ την προηγούμενη φορά. </w:t>
      </w:r>
    </w:p>
    <w:p w14:paraId="6F5C45C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Αυτό</w:t>
      </w:r>
      <w:r w:rsidRPr="002517BF">
        <w:rPr>
          <w:rFonts w:eastAsia="Times New Roman" w:cs="Times New Roman"/>
          <w:szCs w:val="24"/>
        </w:rPr>
        <w:t xml:space="preserve"> </w:t>
      </w:r>
      <w:r>
        <w:rPr>
          <w:rFonts w:eastAsia="Times New Roman" w:cs="Times New Roman"/>
          <w:szCs w:val="24"/>
        </w:rPr>
        <w:t>ήταν</w:t>
      </w:r>
      <w:r w:rsidRPr="002517BF">
        <w:rPr>
          <w:rFonts w:eastAsia="Times New Roman" w:cs="Times New Roman"/>
          <w:szCs w:val="24"/>
        </w:rPr>
        <w:t xml:space="preserve"> </w:t>
      </w:r>
      <w:r>
        <w:rPr>
          <w:rFonts w:eastAsia="Times New Roman" w:cs="Times New Roman"/>
          <w:szCs w:val="24"/>
        </w:rPr>
        <w:t>το</w:t>
      </w:r>
      <w:r w:rsidRPr="002517BF">
        <w:rPr>
          <w:rFonts w:eastAsia="Times New Roman" w:cs="Times New Roman"/>
          <w:szCs w:val="24"/>
        </w:rPr>
        <w:t xml:space="preserve"> </w:t>
      </w:r>
      <w:r>
        <w:rPr>
          <w:rFonts w:eastAsia="Times New Roman" w:cs="Times New Roman"/>
          <w:szCs w:val="24"/>
          <w:lang w:val="en-US"/>
        </w:rPr>
        <w:t>Harvard</w:t>
      </w:r>
      <w:r w:rsidRPr="002517BF">
        <w:rPr>
          <w:rFonts w:eastAsia="Times New Roman" w:cs="Times New Roman"/>
          <w:szCs w:val="24"/>
        </w:rPr>
        <w:t xml:space="preserve"> </w:t>
      </w:r>
      <w:r>
        <w:rPr>
          <w:rFonts w:eastAsia="Times New Roman" w:cs="Times New Roman"/>
          <w:szCs w:val="24"/>
          <w:lang w:val="en-US"/>
        </w:rPr>
        <w:t>project</w:t>
      </w:r>
      <w:r w:rsidRPr="002517BF">
        <w:rPr>
          <w:rFonts w:eastAsia="Times New Roman" w:cs="Times New Roman"/>
          <w:szCs w:val="24"/>
        </w:rPr>
        <w:t xml:space="preserve"> </w:t>
      </w:r>
      <w:r>
        <w:rPr>
          <w:rFonts w:eastAsia="Times New Roman" w:cs="Times New Roman"/>
          <w:szCs w:val="24"/>
        </w:rPr>
        <w:t>της</w:t>
      </w:r>
      <w:r w:rsidRPr="002517BF">
        <w:rPr>
          <w:rFonts w:eastAsia="Times New Roman" w:cs="Times New Roman"/>
          <w:szCs w:val="24"/>
        </w:rPr>
        <w:t xml:space="preserve"> </w:t>
      </w:r>
      <w:r>
        <w:rPr>
          <w:rFonts w:eastAsia="Times New Roman" w:cs="Times New Roman"/>
          <w:szCs w:val="24"/>
        </w:rPr>
        <w:t>«</w:t>
      </w:r>
      <w:r w:rsidRPr="00766F5B">
        <w:rPr>
          <w:rFonts w:eastAsia="Times New Roman" w:cs="Times New Roman"/>
          <w:szCs w:val="24"/>
          <w:lang w:val="en-US"/>
        </w:rPr>
        <w:t>NO</w:t>
      </w:r>
      <w:r>
        <w:rPr>
          <w:rFonts w:eastAsia="Times New Roman" w:cs="Times New Roman"/>
          <w:szCs w:val="24"/>
          <w:lang w:val="en-US"/>
        </w:rPr>
        <w:t>VARTIS</w:t>
      </w:r>
      <w:r>
        <w:rPr>
          <w:rFonts w:eastAsia="Times New Roman" w:cs="Times New Roman"/>
          <w:szCs w:val="24"/>
        </w:rPr>
        <w:t>»</w:t>
      </w:r>
      <w:r w:rsidRPr="002517BF">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σε κατηγορούν γιατί δεν γράφτηκες στο Χάρβαρντ, σε κατηγορούν γιατί υλοποίησες το</w:t>
      </w:r>
      <w:r w:rsidRPr="009C0FB7">
        <w:rPr>
          <w:rFonts w:eastAsia="Times New Roman" w:cs="Times New Roman"/>
          <w:szCs w:val="24"/>
        </w:rPr>
        <w:t xml:space="preserve"> </w:t>
      </w:r>
      <w:r>
        <w:rPr>
          <w:rFonts w:eastAsia="Times New Roman" w:cs="Times New Roman"/>
          <w:szCs w:val="24"/>
          <w:lang w:val="en-US"/>
        </w:rPr>
        <w:t>Harvard</w:t>
      </w:r>
      <w:r w:rsidRPr="009C0FB7">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 xml:space="preserve">, που είναι δέκα πανάκριβα φάρμακα, για τα οποία υλοποίησες τις εντολές του </w:t>
      </w:r>
      <w:proofErr w:type="spellStart"/>
      <w:r>
        <w:rPr>
          <w:rFonts w:eastAsia="Times New Roman" w:cs="Times New Roman"/>
          <w:szCs w:val="24"/>
        </w:rPr>
        <w:t>Φρούζη</w:t>
      </w:r>
      <w:proofErr w:type="spellEnd"/>
      <w:r>
        <w:rPr>
          <w:rFonts w:eastAsia="Times New Roman" w:cs="Times New Roman"/>
          <w:szCs w:val="24"/>
        </w:rPr>
        <w:t xml:space="preserve"> με βάση και τον τόνο που σου έλεγε στην άλλη επιστολή. </w:t>
      </w:r>
    </w:p>
    <w:p w14:paraId="6F5C45C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Τρίτο επεισόδιο του </w:t>
      </w:r>
      <w:r>
        <w:rPr>
          <w:rFonts w:eastAsia="Times New Roman" w:cs="Times New Roman"/>
          <w:szCs w:val="24"/>
        </w:rPr>
        <w:t xml:space="preserve">ονείρου: Φαντάσου Αντρέα –θα λέω ένα για εσένα και ένα για εμένα- να είχες φτιάξει μία υπουργική απόφαση, που να έλεγες ότι για αυτά τα σκευάσματα που είναι οφθαλμικά και έτσι και αλλιώς και αλλιώτικα, δεν θα τηρηθεί η τιμολόγηση με βάση την αναλογία των </w:t>
      </w:r>
      <w:proofErr w:type="spellStart"/>
      <w:r>
        <w:rPr>
          <w:rFonts w:eastAsia="Times New Roman" w:cs="Times New Roman"/>
          <w:szCs w:val="24"/>
        </w:rPr>
        <w:t>μ</w:t>
      </w:r>
      <w:r>
        <w:rPr>
          <w:rFonts w:eastAsia="Times New Roman" w:cs="Times New Roman"/>
          <w:szCs w:val="24"/>
        </w:rPr>
        <w:t>ιλιγκράμ</w:t>
      </w:r>
      <w:proofErr w:type="spellEnd"/>
      <w:r>
        <w:rPr>
          <w:rFonts w:eastAsia="Times New Roman" w:cs="Times New Roman"/>
          <w:szCs w:val="24"/>
        </w:rPr>
        <w:t xml:space="preserve"> στις νέες συσκευασίες, αλλά μπορεί να πάει με τον νόμο των τριών χαμηλότερων τιμών</w:t>
      </w:r>
      <w:r w:rsidRPr="00A60BB4">
        <w:rPr>
          <w:rFonts w:eastAsia="Times New Roman" w:cs="Times New Roman"/>
          <w:szCs w:val="24"/>
        </w:rPr>
        <w:t xml:space="preserve">. </w:t>
      </w:r>
      <w:r>
        <w:rPr>
          <w:rFonts w:eastAsia="Times New Roman" w:cs="Times New Roman"/>
          <w:szCs w:val="24"/>
          <w:lang w:val="en-US"/>
        </w:rPr>
        <w:t>N</w:t>
      </w:r>
      <w:r>
        <w:rPr>
          <w:rFonts w:eastAsia="Times New Roman" w:cs="Times New Roman"/>
          <w:szCs w:val="24"/>
        </w:rPr>
        <w:t>α σου έβγαινε τότε ένα φάρμακο στην επόμενη τιμολόγηση, που να σου στέλνει η αντίστοιχη τότε Αντωνίου από τον ΕΟΦ –Πρόεδρος του ΕΟΦ είναι η Κατερίνα Αντωνίου, εξα</w:t>
      </w:r>
      <w:r>
        <w:rPr>
          <w:rFonts w:eastAsia="Times New Roman" w:cs="Times New Roman"/>
          <w:szCs w:val="24"/>
        </w:rPr>
        <w:t>ιρετική και εκλεκτή επιστήμονας και συντρόφισσα- «Αντρέα μου τιμολόγησέ το 509 ευρώ αυτό» και εσύ να έλεγες με βάση αυτή την απόφαση, «όχι διότι μπορούμε να πάμε με την άλλη τιμή, με τον άλλον τρόπο υπολογισμού και το τιμολογήσαμε 780 ευρώ</w:t>
      </w:r>
      <w:r>
        <w:rPr>
          <w:rFonts w:eastAsia="Times New Roman" w:cs="Times New Roman"/>
          <w:szCs w:val="24"/>
        </w:rPr>
        <w:t>»</w:t>
      </w:r>
      <w:r>
        <w:rPr>
          <w:rFonts w:eastAsia="Times New Roman" w:cs="Times New Roman"/>
          <w:szCs w:val="24"/>
        </w:rPr>
        <w:t>. Αυτό έκανε ο κ</w:t>
      </w:r>
      <w:r>
        <w:rPr>
          <w:rFonts w:eastAsia="Times New Roman" w:cs="Times New Roman"/>
          <w:szCs w:val="24"/>
        </w:rPr>
        <w:t xml:space="preserve">. Γεωργιάδης. </w:t>
      </w:r>
    </w:p>
    <w:p w14:paraId="6F5C45C9"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F5C45CA"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ΙΑΣΩ</w:t>
      </w:r>
      <w:r w:rsidRPr="00CC7D55">
        <w:rPr>
          <w:rFonts w:eastAsia="Times New Roman" w:cs="Times New Roman"/>
          <w:b/>
          <w:szCs w:val="24"/>
        </w:rPr>
        <w:t>ΝΑΣ ΦΩΤΗΛΑΣ:</w:t>
      </w:r>
      <w:r>
        <w:rPr>
          <w:rFonts w:eastAsia="Times New Roman" w:cs="Times New Roman"/>
          <w:szCs w:val="24"/>
        </w:rPr>
        <w:t xml:space="preserve"> Και εσείς τον καλύπτατε, αντί... </w:t>
      </w:r>
    </w:p>
    <w:p w14:paraId="6F5C45CB" w14:textId="77777777" w:rsidR="0016272D" w:rsidRDefault="008D6B83">
      <w:pPr>
        <w:spacing w:line="600" w:lineRule="auto"/>
        <w:ind w:firstLine="720"/>
        <w:jc w:val="both"/>
        <w:rPr>
          <w:rFonts w:eastAsia="Times New Roman" w:cs="Times New Roman"/>
          <w:szCs w:val="24"/>
        </w:rPr>
      </w:pPr>
      <w:r w:rsidRPr="00CC7D55">
        <w:rPr>
          <w:rFonts w:eastAsia="Times New Roman" w:cs="Times New Roman"/>
          <w:b/>
          <w:szCs w:val="24"/>
        </w:rPr>
        <w:t>ΠΑΥΛΟΣ ΠΟΛΑΚΗΣ (Αναπληρωτής Υπουργός Υγείας):</w:t>
      </w:r>
      <w:r>
        <w:rPr>
          <w:rFonts w:eastAsia="Times New Roman" w:cs="Times New Roman"/>
          <w:szCs w:val="24"/>
        </w:rPr>
        <w:t xml:space="preserve"> Ηρεμήστε! Μην εκνευρίζεστε.</w:t>
      </w:r>
    </w:p>
    <w:p w14:paraId="6F5C45CC"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ΙΑΣΩΝΑΣ ΦΩΤΗΛΑΣ: </w:t>
      </w:r>
      <w:r>
        <w:rPr>
          <w:rFonts w:eastAsia="Times New Roman" w:cs="Times New Roman"/>
          <w:szCs w:val="24"/>
        </w:rPr>
        <w:t xml:space="preserve">Και εσείς τον καλύπτετε, λέτε ότι υπάρχουν ενδείξεις, αντί… </w:t>
      </w:r>
    </w:p>
    <w:p w14:paraId="6F5C45CD"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Μην εκνευρίζεσαι, </w:t>
      </w:r>
      <w:proofErr w:type="spellStart"/>
      <w:r>
        <w:rPr>
          <w:rFonts w:eastAsia="Times New Roman" w:cs="Times New Roman"/>
          <w:szCs w:val="24"/>
        </w:rPr>
        <w:t>Ιάσονα</w:t>
      </w:r>
      <w:proofErr w:type="spellEnd"/>
      <w:r>
        <w:rPr>
          <w:rFonts w:eastAsia="Times New Roman" w:cs="Times New Roman"/>
          <w:szCs w:val="24"/>
        </w:rPr>
        <w:t>, έχεις δώσει εξετάσεις, εντάξει θα είσαι και στο επόμενο ψηφοδέλτιο. Μην εκνευρίζεσαι. Φθάνει, ψυχραιμία!</w:t>
      </w:r>
    </w:p>
    <w:p w14:paraId="6F5C45CE" w14:textId="77777777" w:rsidR="0016272D" w:rsidRDefault="008D6B83">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w:t>
      </w:r>
      <w:r w:rsidRPr="007A7052">
        <w:rPr>
          <w:rFonts w:eastAsia="Times New Roman" w:cs="Times New Roman"/>
          <w:szCs w:val="24"/>
        </w:rPr>
        <w:t>ό την πτέρυγα του ΣΥΡΙΖΑ)</w:t>
      </w:r>
    </w:p>
    <w:p w14:paraId="6F5C45C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Θα μπορούσα να μιλώ κα</w:t>
      </w:r>
      <w:r>
        <w:rPr>
          <w:rFonts w:eastAsia="Times New Roman" w:cs="Times New Roman"/>
          <w:szCs w:val="24"/>
        </w:rPr>
        <w:t>μ</w:t>
      </w:r>
      <w:r>
        <w:rPr>
          <w:rFonts w:eastAsia="Times New Roman" w:cs="Times New Roman"/>
          <w:szCs w:val="24"/>
        </w:rPr>
        <w:t>μιά ώρα με τέτοια παραδείγματα. Είχε πολλά επεισόδια το όνειρο, το σίριαλ.</w:t>
      </w:r>
    </w:p>
    <w:p w14:paraId="6F5C45D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Να πω και άλλο ένα ρε παιδί μου. Μετά, σε μερικές ημέρες, να έβγαινε μια υπουργική απόφαση, αφού έστειλε αυτό το γράμμα ο </w:t>
      </w:r>
      <w:proofErr w:type="spellStart"/>
      <w:r>
        <w:rPr>
          <w:rFonts w:eastAsia="Times New Roman" w:cs="Times New Roman"/>
          <w:szCs w:val="24"/>
        </w:rPr>
        <w:t>Φρουζής</w:t>
      </w:r>
      <w:proofErr w:type="spellEnd"/>
      <w:r>
        <w:rPr>
          <w:rFonts w:eastAsia="Times New Roman" w:cs="Times New Roman"/>
          <w:szCs w:val="24"/>
        </w:rPr>
        <w:t>. Ν</w:t>
      </w:r>
      <w:r>
        <w:rPr>
          <w:rFonts w:eastAsia="Times New Roman" w:cs="Times New Roman"/>
          <w:szCs w:val="24"/>
        </w:rPr>
        <w:t xml:space="preserve">α σου στέλνει το γράμμα τον Οκτώβρη ότι τα νοσοκομεία δεν έχουν λεφτά και πρέπει να πληρώσεις και εμάς και να πληρώσεις και άλλους προφανώς, γιατί δεν μπορούσε να τα πάρει μόνο αυτός και μετά από μερικές ημέρες να υπάρχει μία υπουργική απόφαση με υπογραφή </w:t>
      </w:r>
      <w:r>
        <w:rPr>
          <w:rFonts w:eastAsia="Times New Roman" w:cs="Times New Roman"/>
          <w:szCs w:val="24"/>
        </w:rPr>
        <w:t xml:space="preserve">του κ. </w:t>
      </w:r>
      <w:proofErr w:type="spellStart"/>
      <w:r>
        <w:rPr>
          <w:rFonts w:eastAsia="Times New Roman" w:cs="Times New Roman"/>
          <w:szCs w:val="24"/>
        </w:rPr>
        <w:t>Σταϊκούρα</w:t>
      </w:r>
      <w:proofErr w:type="spellEnd"/>
      <w:r>
        <w:rPr>
          <w:rFonts w:eastAsia="Times New Roman" w:cs="Times New Roman"/>
          <w:szCs w:val="24"/>
        </w:rPr>
        <w:t xml:space="preserve"> και να λέει: «Πάρτε 300 εκατομμύρια ευρώ για τα νοσοκομεία όχι από δόση ληξιπρόθεσμων αλλά από το αποθεματικό του Γενικού Λογιστηρίου του Κράτους.». </w:t>
      </w:r>
    </w:p>
    <w:p w14:paraId="6F5C45D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Στις 29 Οκτωβρίου 2013 είναι η υπογραφή του </w:t>
      </w:r>
      <w:proofErr w:type="spellStart"/>
      <w:r>
        <w:rPr>
          <w:rFonts w:eastAsia="Times New Roman" w:cs="Times New Roman"/>
          <w:szCs w:val="24"/>
        </w:rPr>
        <w:t>Σταϊκούρα</w:t>
      </w:r>
      <w:proofErr w:type="spellEnd"/>
      <w:r>
        <w:rPr>
          <w:rFonts w:eastAsia="Times New Roman" w:cs="Times New Roman"/>
          <w:szCs w:val="24"/>
        </w:rPr>
        <w:t xml:space="preserve">. Λίγες ημέρες πριν σου έστελνε την </w:t>
      </w:r>
      <w:r>
        <w:rPr>
          <w:rFonts w:eastAsia="Times New Roman" w:cs="Times New Roman"/>
          <w:szCs w:val="24"/>
        </w:rPr>
        <w:t xml:space="preserve">επιστολή ο </w:t>
      </w:r>
      <w:proofErr w:type="spellStart"/>
      <w:r>
        <w:rPr>
          <w:rFonts w:eastAsia="Times New Roman" w:cs="Times New Roman"/>
          <w:szCs w:val="24"/>
        </w:rPr>
        <w:t>Φρουζής</w:t>
      </w:r>
      <w:proofErr w:type="spellEnd"/>
      <w:r>
        <w:rPr>
          <w:rFonts w:eastAsia="Times New Roman" w:cs="Times New Roman"/>
          <w:szCs w:val="24"/>
        </w:rPr>
        <w:t xml:space="preserve"> και 300 εκατομμύρια είναι από τα αποθεματικά του Γενικού Λογιστηρίου όχι από τη δόση των ληξιπρόθεσμων.</w:t>
      </w:r>
    </w:p>
    <w:p w14:paraId="6F5C45D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Βλέπω και ένα νούμερο από κάτω, γιατί κυκλοφορεί σε δυο εκδόσεις αυτό το έγγραφο. Έχει μια έκδοση που ήρθε από το Γενικό Λογιστήριο π</w:t>
      </w:r>
      <w:r>
        <w:rPr>
          <w:rFonts w:eastAsia="Times New Roman" w:cs="Times New Roman"/>
          <w:szCs w:val="24"/>
        </w:rPr>
        <w:t>ου το ανασύραμε φέτος, και λέει ότι έμειναν 29 Οκτωβρίου 2013 στα αποθεματικά του κράτους 70 εκατομμύρια ευρώ. Μια άλλη, αυτή που είχε το Υπουργείο, έλεγε 425 εκατομμύρια. Αυτή που μας έστειλαν από το Γενικό Λογιστήριο έλεγε 70 εκατομμύρια. Προσέξτε στις 2</w:t>
      </w:r>
      <w:r>
        <w:rPr>
          <w:rFonts w:eastAsia="Times New Roman" w:cs="Times New Roman"/>
          <w:szCs w:val="24"/>
        </w:rPr>
        <w:t xml:space="preserve">9 Οκτωβρίου ο κ. </w:t>
      </w:r>
      <w:proofErr w:type="spellStart"/>
      <w:r>
        <w:rPr>
          <w:rFonts w:eastAsia="Times New Roman" w:cs="Times New Roman"/>
          <w:szCs w:val="24"/>
        </w:rPr>
        <w:t>Σταϊκούρας</w:t>
      </w:r>
      <w:proofErr w:type="spellEnd"/>
      <w:r>
        <w:rPr>
          <w:rFonts w:eastAsia="Times New Roman" w:cs="Times New Roman"/>
          <w:szCs w:val="24"/>
        </w:rPr>
        <w:t xml:space="preserve"> αφήνει με 79 εκατομμύρια ευρώ μόνο 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κ</w:t>
      </w:r>
      <w:r>
        <w:rPr>
          <w:rFonts w:eastAsia="Times New Roman" w:cs="Times New Roman"/>
          <w:szCs w:val="24"/>
        </w:rPr>
        <w:t>υβέρνηση για τους επόμενους δυο μήνες, για να δώσει 300 εκατομμύρια από τα αποθεματικά, όχι από χρηματοδότηση από τους εταίρους, για να ξεπληρωθούν φαρμακευτικές εταιρείες.</w:t>
      </w:r>
    </w:p>
    <w:p w14:paraId="6F5C45D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Αυτά ήταν</w:t>
      </w:r>
      <w:r>
        <w:rPr>
          <w:rFonts w:eastAsia="Times New Roman" w:cs="Times New Roman"/>
          <w:szCs w:val="24"/>
        </w:rPr>
        <w:t xml:space="preserve"> τα έργα και οι ημέρες σας. Θα μπορούσα να λέω πάρα πολλά.</w:t>
      </w:r>
    </w:p>
    <w:p w14:paraId="6F5C45D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Πρώτο συμπέρασμα της σημερινής συζήτησης</w:t>
      </w:r>
      <w:r>
        <w:rPr>
          <w:rFonts w:eastAsia="Times New Roman" w:cs="Times New Roman"/>
          <w:szCs w:val="24"/>
        </w:rPr>
        <w:t>.</w:t>
      </w:r>
      <w:r>
        <w:rPr>
          <w:rFonts w:eastAsia="Times New Roman" w:cs="Times New Roman"/>
          <w:szCs w:val="24"/>
        </w:rPr>
        <w:t xml:space="preserve"> Πρέπει να αλλάξει το Σύνταγμα. Είναι σαφές. Πρέπει να αλλάξει το Σύνταγμα μη δουλευόμαστε. Ο κ. Βενιζέλος και οι προκάτοχοί του -αλλά αυτός είναι ο τελευτα</w:t>
      </w:r>
      <w:r>
        <w:rPr>
          <w:rFonts w:eastAsia="Times New Roman" w:cs="Times New Roman"/>
          <w:szCs w:val="24"/>
        </w:rPr>
        <w:t xml:space="preserve">ίος </w:t>
      </w:r>
      <w:proofErr w:type="spellStart"/>
      <w:r>
        <w:rPr>
          <w:rFonts w:eastAsia="Times New Roman" w:cs="Times New Roman"/>
          <w:szCs w:val="24"/>
        </w:rPr>
        <w:t>εκδίδων</w:t>
      </w:r>
      <w:proofErr w:type="spellEnd"/>
      <w:r>
        <w:rPr>
          <w:rFonts w:eastAsia="Times New Roman" w:cs="Times New Roman"/>
          <w:szCs w:val="24"/>
        </w:rPr>
        <w:t>- έφτιαξε έναν νόμο για να σας καθαρίζει. Διότι αυτή τη χώρα -και θα μιλήσω για μετά τη Μεταπολίτευση- τη χρε</w:t>
      </w:r>
      <w:r>
        <w:rPr>
          <w:rFonts w:eastAsia="Times New Roman" w:cs="Times New Roman"/>
          <w:szCs w:val="24"/>
        </w:rPr>
        <w:t>ο</w:t>
      </w:r>
      <w:r>
        <w:rPr>
          <w:rFonts w:eastAsia="Times New Roman" w:cs="Times New Roman"/>
          <w:szCs w:val="24"/>
        </w:rPr>
        <w:t>κοπήσατε δύο κόμματα</w:t>
      </w:r>
      <w:r>
        <w:rPr>
          <w:rFonts w:eastAsia="Times New Roman" w:cs="Times New Roman"/>
          <w:szCs w:val="24"/>
        </w:rPr>
        <w:t>.</w:t>
      </w:r>
      <w:r>
        <w:rPr>
          <w:rFonts w:eastAsia="Times New Roman" w:cs="Times New Roman"/>
          <w:szCs w:val="24"/>
        </w:rPr>
        <w:t xml:space="preserve"> ΠΑΣΟΚ και Νέα Δημοκρατία. Αυτά τα δύο κόμματα την χρε</w:t>
      </w:r>
      <w:r>
        <w:rPr>
          <w:rFonts w:eastAsia="Times New Roman" w:cs="Times New Roman"/>
          <w:szCs w:val="24"/>
        </w:rPr>
        <w:t>ο</w:t>
      </w:r>
      <w:r>
        <w:rPr>
          <w:rFonts w:eastAsia="Times New Roman" w:cs="Times New Roman"/>
          <w:szCs w:val="24"/>
        </w:rPr>
        <w:t>κόπησαν. Και ένα μεγάλο μέρος αυτής της χρε</w:t>
      </w:r>
      <w:r>
        <w:rPr>
          <w:rFonts w:eastAsia="Times New Roman" w:cs="Times New Roman"/>
          <w:szCs w:val="24"/>
        </w:rPr>
        <w:t>ο</w:t>
      </w:r>
      <w:r>
        <w:rPr>
          <w:rFonts w:eastAsia="Times New Roman" w:cs="Times New Roman"/>
          <w:szCs w:val="24"/>
        </w:rPr>
        <w:t xml:space="preserve">κοπίας αφορά το μαύρο χρήμα στην υγεία. </w:t>
      </w:r>
    </w:p>
    <w:p w14:paraId="6F5C45D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Όλοι αναγνωρίζετε το σκάνδαλο, αλλά όταν </w:t>
      </w:r>
      <w:proofErr w:type="spellStart"/>
      <w:r>
        <w:rPr>
          <w:rFonts w:eastAsia="Times New Roman" w:cs="Times New Roman"/>
          <w:szCs w:val="24"/>
        </w:rPr>
        <w:t>προσωποποιούνται</w:t>
      </w:r>
      <w:proofErr w:type="spellEnd"/>
      <w:r>
        <w:rPr>
          <w:rFonts w:eastAsia="Times New Roman" w:cs="Times New Roman"/>
          <w:szCs w:val="24"/>
        </w:rPr>
        <w:t xml:space="preserve"> οι ευθύνες, ποινικές και πολιτικές, λέτε: «Ά δεν ξέρω τίποτα, εγώ είμαι καθαρός. Δεν ξέρω τίποτα. Χάθηκαν 85 δισεκατομμύρια, αλλά εγώ δεν ξέρω τίποτα.». Αυτό</w:t>
      </w:r>
      <w:r>
        <w:rPr>
          <w:rFonts w:eastAsia="Times New Roman" w:cs="Times New Roman"/>
          <w:szCs w:val="24"/>
        </w:rPr>
        <w:t xml:space="preserve"> το πράγμα λέτε. Έχει φτιάξει, λοιπόν, ο Βενιζέλος ένα Σύνταγμα, έναν εμετικό νόμο περί ευθύνης Υπουργών. Αυτό το πράγμα αυτή η κουβέντα που έγινε το πρωί, που λέει «κατά την άσκηση των καθηκόντων ή παρεμπιπτόντως κ.λπ.</w:t>
      </w:r>
      <w:r>
        <w:rPr>
          <w:rFonts w:eastAsia="Times New Roman" w:cs="Times New Roman"/>
          <w:szCs w:val="24"/>
        </w:rPr>
        <w:t>.</w:t>
      </w:r>
      <w:r>
        <w:rPr>
          <w:rFonts w:eastAsia="Times New Roman" w:cs="Times New Roman"/>
          <w:szCs w:val="24"/>
        </w:rPr>
        <w:t>».</w:t>
      </w:r>
    </w:p>
    <w:p w14:paraId="6F5C45D6" w14:textId="77777777" w:rsidR="0016272D" w:rsidRDefault="008D6B83">
      <w:pPr>
        <w:spacing w:line="600" w:lineRule="auto"/>
        <w:ind w:firstLine="720"/>
        <w:jc w:val="both"/>
        <w:rPr>
          <w:rFonts w:eastAsia="Times New Roman"/>
          <w:bCs/>
        </w:rPr>
      </w:pPr>
      <w:r w:rsidRPr="006037B8">
        <w:rPr>
          <w:rFonts w:eastAsia="Times New Roman"/>
          <w:bCs/>
          <w:shd w:val="clear" w:color="auto" w:fill="FFFFFF"/>
        </w:rPr>
        <w:t>Δηλαδή</w:t>
      </w:r>
      <w:r>
        <w:rPr>
          <w:rFonts w:eastAsia="Times New Roman"/>
          <w:bCs/>
        </w:rPr>
        <w:t xml:space="preserve"> να μπούμε στην κουβέντα, ν</w:t>
      </w:r>
      <w:r>
        <w:rPr>
          <w:rFonts w:eastAsia="Times New Roman"/>
          <w:bCs/>
        </w:rPr>
        <w:t xml:space="preserve">α βγούμε με όλες αυτές τις ευθύνες </w:t>
      </w:r>
      <w:r w:rsidRPr="006037B8">
        <w:rPr>
          <w:rFonts w:eastAsia="Times New Roman"/>
          <w:bCs/>
        </w:rPr>
        <w:t>και</w:t>
      </w:r>
      <w:r>
        <w:rPr>
          <w:rFonts w:eastAsia="Times New Roman"/>
          <w:bCs/>
        </w:rPr>
        <w:t xml:space="preserve"> πιθανώς </w:t>
      </w:r>
      <w:r w:rsidRPr="006037B8">
        <w:rPr>
          <w:rFonts w:eastAsia="Times New Roman"/>
          <w:bCs/>
        </w:rPr>
        <w:t>και</w:t>
      </w:r>
      <w:r>
        <w:rPr>
          <w:rFonts w:eastAsia="Times New Roman"/>
          <w:bCs/>
        </w:rPr>
        <w:t xml:space="preserve"> με την απόδειξη των δωροδοκιών. </w:t>
      </w:r>
    </w:p>
    <w:p w14:paraId="6F5C45D7" w14:textId="77777777" w:rsidR="0016272D" w:rsidRDefault="008D6B83">
      <w:pPr>
        <w:spacing w:line="600" w:lineRule="auto"/>
        <w:ind w:firstLine="720"/>
        <w:jc w:val="both"/>
        <w:rPr>
          <w:rFonts w:eastAsia="Times New Roman" w:cs="Times New Roman"/>
          <w:szCs w:val="24"/>
        </w:rPr>
      </w:pPr>
      <w:r>
        <w:rPr>
          <w:rFonts w:eastAsia="Times New Roman"/>
          <w:bCs/>
        </w:rPr>
        <w:t>Σ</w:t>
      </w:r>
      <w:r>
        <w:rPr>
          <w:rFonts w:eastAsia="Times New Roman" w:cs="Times New Roman"/>
          <w:szCs w:val="24"/>
        </w:rPr>
        <w:t xml:space="preserve">ας είπα πριν, κύριε Βορίδη, </w:t>
      </w:r>
      <w:r w:rsidRPr="002314B3">
        <w:rPr>
          <w:rFonts w:eastAsia="Times New Roman"/>
          <w:bCs/>
          <w:shd w:val="clear" w:color="auto" w:fill="FFFFFF"/>
        </w:rPr>
        <w:t>να</w:t>
      </w:r>
      <w:r>
        <w:rPr>
          <w:rFonts w:eastAsia="Times New Roman" w:cs="Times New Roman"/>
          <w:szCs w:val="24"/>
        </w:rPr>
        <w:t xml:space="preserve"> μην εκτίθεστε</w:t>
      </w:r>
      <w:r>
        <w:rPr>
          <w:rFonts w:eastAsia="Times New Roman" w:cs="Times New Roman"/>
          <w:szCs w:val="24"/>
        </w:rPr>
        <w:t>,</w:t>
      </w:r>
      <w:r>
        <w:rPr>
          <w:rFonts w:eastAsia="Times New Roman" w:cs="Times New Roman"/>
          <w:szCs w:val="24"/>
        </w:rPr>
        <w:t xml:space="preserve"> </w:t>
      </w:r>
      <w:r w:rsidRPr="00CA182D">
        <w:rPr>
          <w:rFonts w:eastAsia="Times New Roman" w:cs="Times New Roman"/>
          <w:bCs/>
          <w:shd w:val="clear" w:color="auto" w:fill="FFFFFF"/>
        </w:rPr>
        <w:t>σε σχέση</w:t>
      </w:r>
      <w:r>
        <w:rPr>
          <w:rFonts w:eastAsia="Times New Roman" w:cs="Times New Roman"/>
          <w:szCs w:val="24"/>
        </w:rPr>
        <w:t xml:space="preserve"> με το τι </w:t>
      </w:r>
      <w:r w:rsidRPr="00B83DBF">
        <w:rPr>
          <w:rFonts w:eastAsia="Times New Roman" w:cs="Times New Roman"/>
          <w:szCs w:val="24"/>
        </w:rPr>
        <w:t>υπάρχει</w:t>
      </w:r>
      <w:r>
        <w:rPr>
          <w:rFonts w:eastAsia="Times New Roman" w:cs="Times New Roman"/>
          <w:szCs w:val="24"/>
        </w:rPr>
        <w:t xml:space="preserve"> ή βρίσκεται στους λογαριασμούς. Κυκλοφορούν διάφορα στα δημοσιογραφικά γραφεία –</w:t>
      </w:r>
      <w:r w:rsidRPr="00F331DF">
        <w:rPr>
          <w:rFonts w:eastAsia="Times New Roman"/>
          <w:bCs/>
        </w:rPr>
        <w:t>και</w:t>
      </w:r>
      <w:r>
        <w:rPr>
          <w:rFonts w:eastAsia="Times New Roman" w:cs="Times New Roman"/>
          <w:szCs w:val="24"/>
        </w:rPr>
        <w:t xml:space="preserve"> όχι δικών μας ά</w:t>
      </w:r>
      <w:r>
        <w:rPr>
          <w:rFonts w:eastAsia="Times New Roman" w:cs="Times New Roman"/>
          <w:szCs w:val="24"/>
        </w:rPr>
        <w:t xml:space="preserve">λλων. </w:t>
      </w:r>
      <w:r w:rsidRPr="0086362F">
        <w:rPr>
          <w:rFonts w:eastAsia="Times New Roman" w:cs="Times New Roman"/>
          <w:szCs w:val="24"/>
        </w:rPr>
        <w:t>Λοιπόν</w:t>
      </w:r>
      <w:r>
        <w:rPr>
          <w:rFonts w:eastAsia="Times New Roman" w:cs="Times New Roman"/>
          <w:szCs w:val="24"/>
        </w:rPr>
        <w:t xml:space="preserve">, μην εκτίθεστε. Σεμνά </w:t>
      </w:r>
      <w:r w:rsidRPr="00F331DF">
        <w:rPr>
          <w:rFonts w:eastAsia="Times New Roman"/>
          <w:bCs/>
        </w:rPr>
        <w:t>και</w:t>
      </w:r>
      <w:r>
        <w:rPr>
          <w:rFonts w:eastAsia="Times New Roman" w:cs="Times New Roman"/>
          <w:szCs w:val="24"/>
        </w:rPr>
        <w:t xml:space="preserve"> ταπεινά </w:t>
      </w:r>
      <w:r w:rsidRPr="006037B8">
        <w:rPr>
          <w:rFonts w:eastAsia="Times New Roman" w:cs="Times New Roman"/>
          <w:szCs w:val="24"/>
        </w:rPr>
        <w:t xml:space="preserve">σχετικά με το τι </w:t>
      </w:r>
      <w:r w:rsidRPr="006037B8">
        <w:rPr>
          <w:rFonts w:eastAsia="Times New Roman"/>
          <w:bCs/>
          <w:shd w:val="clear" w:color="auto" w:fill="FFFFFF"/>
        </w:rPr>
        <w:t>θα</w:t>
      </w:r>
      <w:r w:rsidRPr="006037B8">
        <w:rPr>
          <w:rFonts w:eastAsia="Times New Roman" w:cs="Times New Roman"/>
          <w:szCs w:val="24"/>
        </w:rPr>
        <w:t xml:space="preserve"> βγάλουν οι λογαριασμοί. </w:t>
      </w:r>
    </w:p>
    <w:p w14:paraId="6F5C45D8" w14:textId="77777777" w:rsidR="0016272D" w:rsidRDefault="008D6B83">
      <w:pPr>
        <w:spacing w:line="600" w:lineRule="auto"/>
        <w:ind w:firstLine="720"/>
        <w:jc w:val="both"/>
        <w:rPr>
          <w:rFonts w:eastAsia="Times New Roman" w:cs="Times New Roman"/>
          <w:szCs w:val="24"/>
        </w:rPr>
      </w:pPr>
      <w:r w:rsidRPr="006037B8">
        <w:rPr>
          <w:rFonts w:eastAsia="Times New Roman" w:cs="Times New Roman"/>
          <w:bCs/>
          <w:shd w:val="clear" w:color="auto" w:fill="FFFFFF"/>
        </w:rPr>
        <w:t>Όμως</w:t>
      </w:r>
      <w:r w:rsidRPr="006037B8">
        <w:rPr>
          <w:rFonts w:eastAsia="Times New Roman" w:cs="Times New Roman"/>
          <w:szCs w:val="24"/>
        </w:rPr>
        <w:t xml:space="preserve"> τι θέλατε εσείς; </w:t>
      </w:r>
      <w:r w:rsidRPr="006037B8">
        <w:rPr>
          <w:rFonts w:eastAsia="Times New Roman"/>
          <w:bCs/>
          <w:shd w:val="clear" w:color="auto" w:fill="FFFFFF"/>
        </w:rPr>
        <w:t>Να</w:t>
      </w:r>
      <w:r w:rsidRPr="006037B8">
        <w:rPr>
          <w:rFonts w:eastAsia="Times New Roman" w:cs="Times New Roman"/>
          <w:szCs w:val="24"/>
        </w:rPr>
        <w:t xml:space="preserve"> πούμε εδώ </w:t>
      </w:r>
      <w:r w:rsidRPr="006037B8">
        <w:rPr>
          <w:rFonts w:eastAsia="Times New Roman"/>
          <w:bCs/>
          <w:shd w:val="clear" w:color="auto" w:fill="FFFFFF"/>
        </w:rPr>
        <w:t>ότι</w:t>
      </w:r>
      <w:r w:rsidRPr="006037B8">
        <w:rPr>
          <w:rFonts w:eastAsia="Times New Roman" w:cs="Times New Roman"/>
          <w:szCs w:val="24"/>
        </w:rPr>
        <w:t xml:space="preserve"> ναι </w:t>
      </w:r>
      <w:r w:rsidRPr="006037B8">
        <w:rPr>
          <w:rFonts w:eastAsia="Times New Roman"/>
          <w:bCs/>
        </w:rPr>
        <w:t>έχει</w:t>
      </w:r>
      <w:r w:rsidRPr="006037B8">
        <w:rPr>
          <w:rFonts w:eastAsia="Times New Roman" w:cs="Times New Roman"/>
          <w:szCs w:val="24"/>
        </w:rPr>
        <w:t xml:space="preserve"> ευθύνη ο κ. Γεωργιάδης -ας πούμε- </w:t>
      </w:r>
      <w:r w:rsidRPr="006037B8">
        <w:rPr>
          <w:rFonts w:eastAsia="Times New Roman" w:cs="Times New Roman"/>
          <w:bCs/>
          <w:shd w:val="clear" w:color="auto" w:fill="FFFFFF"/>
        </w:rPr>
        <w:t>που</w:t>
      </w:r>
      <w:r w:rsidRPr="006037B8">
        <w:rPr>
          <w:rFonts w:eastAsia="Times New Roman" w:cs="Times New Roman"/>
          <w:szCs w:val="24"/>
        </w:rPr>
        <w:t xml:space="preserve"> έβγαλε </w:t>
      </w:r>
      <w:r w:rsidRPr="006037B8">
        <w:rPr>
          <w:rFonts w:eastAsia="Times New Roman"/>
          <w:bCs/>
          <w:shd w:val="clear" w:color="auto" w:fill="FFFFFF"/>
        </w:rPr>
        <w:t>μια</w:t>
      </w:r>
      <w:r w:rsidRPr="006037B8">
        <w:rPr>
          <w:rFonts w:eastAsia="Times New Roman" w:cs="Times New Roman"/>
          <w:szCs w:val="24"/>
        </w:rPr>
        <w:t xml:space="preserve"> υπουργική απόφαση για την ειδική χονδρική τιμή, </w:t>
      </w:r>
      <w:r w:rsidRPr="006037B8">
        <w:rPr>
          <w:rFonts w:eastAsia="Times New Roman" w:cs="Times New Roman"/>
          <w:bCs/>
          <w:shd w:val="clear" w:color="auto" w:fill="FFFFFF"/>
        </w:rPr>
        <w:t xml:space="preserve">που μετά καταργήθηκε, </w:t>
      </w:r>
      <w:r w:rsidRPr="006037B8">
        <w:rPr>
          <w:rFonts w:eastAsia="Times New Roman"/>
          <w:bCs/>
          <w:shd w:val="clear" w:color="auto" w:fill="FFFFFF"/>
        </w:rPr>
        <w:t>η οποία</w:t>
      </w:r>
      <w:r w:rsidRPr="006037B8">
        <w:rPr>
          <w:rFonts w:eastAsia="Times New Roman" w:cs="Times New Roman"/>
          <w:szCs w:val="24"/>
        </w:rPr>
        <w:t xml:space="preserve"> αύξησε την τιμή κατά 16%, </w:t>
      </w:r>
      <w:r w:rsidRPr="006037B8">
        <w:rPr>
          <w:rFonts w:eastAsia="Times New Roman" w:cs="Times New Roman"/>
        </w:rPr>
        <w:t>για να</w:t>
      </w:r>
      <w:r w:rsidRPr="006037B8">
        <w:rPr>
          <w:rFonts w:eastAsia="Times New Roman" w:cs="Times New Roman"/>
          <w:szCs w:val="24"/>
        </w:rPr>
        <w:t xml:space="preserve"> δίνονται από τα ιδιωτικά φαρμακεία. Αν ήταν τόσο σωστή, εσείς </w:t>
      </w:r>
      <w:r w:rsidRPr="006037B8">
        <w:rPr>
          <w:rFonts w:eastAsia="Times New Roman" w:cs="Times New Roman"/>
          <w:bCs/>
          <w:shd w:val="clear" w:color="auto" w:fill="FFFFFF"/>
        </w:rPr>
        <w:t>γιατί</w:t>
      </w:r>
      <w:r w:rsidRPr="006037B8">
        <w:rPr>
          <w:rFonts w:eastAsia="Times New Roman" w:cs="Times New Roman"/>
          <w:szCs w:val="24"/>
        </w:rPr>
        <w:t xml:space="preserve"> την καταργήσατε; </w:t>
      </w:r>
      <w:r w:rsidRPr="006037B8">
        <w:rPr>
          <w:rFonts w:eastAsia="Times New Roman" w:cs="Times New Roman"/>
          <w:bCs/>
          <w:shd w:val="clear" w:color="auto" w:fill="FFFFFF"/>
        </w:rPr>
        <w:t>Γιατί</w:t>
      </w:r>
      <w:r w:rsidRPr="006037B8">
        <w:rPr>
          <w:rFonts w:eastAsia="Times New Roman" w:cs="Times New Roman"/>
          <w:szCs w:val="24"/>
        </w:rPr>
        <w:t xml:space="preserve"> καταλάβατε </w:t>
      </w:r>
      <w:r w:rsidRPr="006037B8">
        <w:rPr>
          <w:rFonts w:eastAsia="Times New Roman"/>
          <w:bCs/>
          <w:shd w:val="clear" w:color="auto" w:fill="FFFFFF"/>
        </w:rPr>
        <w:t>ότι</w:t>
      </w:r>
      <w:r w:rsidRPr="006037B8">
        <w:rPr>
          <w:rFonts w:eastAsia="Times New Roman" w:cs="Times New Roman"/>
          <w:szCs w:val="24"/>
        </w:rPr>
        <w:t xml:space="preserve"> θα έβγαινε</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 xml:space="preserve">μιά εξηνταριά, εβδομήντα </w:t>
      </w:r>
      <w:r w:rsidRPr="007D5E0B">
        <w:rPr>
          <w:rFonts w:eastAsia="Times New Roman" w:cs="Times New Roman"/>
        </w:rPr>
        <w:t>εκατομμύρια ευρώ</w:t>
      </w:r>
      <w:r w:rsidRPr="006037B8">
        <w:rPr>
          <w:rFonts w:eastAsia="Times New Roman" w:cs="Times New Roman"/>
          <w:szCs w:val="24"/>
        </w:rPr>
        <w:t xml:space="preserve"> </w:t>
      </w:r>
      <w:r>
        <w:rPr>
          <w:rFonts w:eastAsia="Times New Roman" w:cs="Times New Roman"/>
          <w:szCs w:val="24"/>
        </w:rPr>
        <w:t xml:space="preserve">η δαπάνη, </w:t>
      </w:r>
      <w:r w:rsidRPr="006037B8">
        <w:rPr>
          <w:rFonts w:eastAsia="Times New Roman" w:cs="Times New Roman"/>
          <w:bCs/>
          <w:shd w:val="clear" w:color="auto" w:fill="FFFFFF"/>
        </w:rPr>
        <w:t>όπως</w:t>
      </w:r>
      <w:r>
        <w:rPr>
          <w:rFonts w:eastAsia="Times New Roman" w:cs="Times New Roman"/>
          <w:szCs w:val="24"/>
        </w:rPr>
        <w:t xml:space="preserve"> σας έλεγε ο ΕΟΠΥ</w:t>
      </w:r>
      <w:r>
        <w:rPr>
          <w:rFonts w:eastAsia="Times New Roman" w:cs="Times New Roman"/>
          <w:szCs w:val="24"/>
        </w:rPr>
        <w:t xml:space="preserve">Υ, </w:t>
      </w:r>
      <w:r w:rsidRPr="00F331DF">
        <w:rPr>
          <w:rFonts w:eastAsia="Times New Roman"/>
          <w:bCs/>
        </w:rPr>
        <w:t>και</w:t>
      </w:r>
      <w:r>
        <w:rPr>
          <w:rFonts w:eastAsia="Times New Roman" w:cs="Times New Roman"/>
          <w:szCs w:val="24"/>
        </w:rPr>
        <w:t xml:space="preserve"> το κλείσατε τότε. Δεν είχε </w:t>
      </w:r>
      <w:r w:rsidRPr="00471050">
        <w:rPr>
          <w:rFonts w:eastAsia="Times New Roman" w:cs="Times New Roman"/>
          <w:szCs w:val="24"/>
        </w:rPr>
        <w:t>πολιτική</w:t>
      </w:r>
      <w:r>
        <w:rPr>
          <w:rFonts w:eastAsia="Times New Roman" w:cs="Times New Roman"/>
          <w:szCs w:val="24"/>
        </w:rPr>
        <w:t xml:space="preserve"> ευθύνη τότε; </w:t>
      </w:r>
      <w:r w:rsidRPr="00A37EC3">
        <w:rPr>
          <w:rFonts w:eastAsia="Times New Roman" w:cs="Times New Roman"/>
        </w:rPr>
        <w:t>Αλλά</w:t>
      </w:r>
      <w:r>
        <w:rPr>
          <w:rFonts w:eastAsia="Times New Roman" w:cs="Times New Roman"/>
          <w:szCs w:val="24"/>
        </w:rPr>
        <w:t xml:space="preserve"> θα το καθαρίζαμε, </w:t>
      </w:r>
      <w:r w:rsidRPr="00DF7ACC">
        <w:rPr>
          <w:rFonts w:eastAsia="Times New Roman" w:cs="Times New Roman"/>
          <w:bCs/>
          <w:shd w:val="clear" w:color="auto" w:fill="FFFFFF"/>
        </w:rPr>
        <w:t>γιατί</w:t>
      </w:r>
      <w:r>
        <w:rPr>
          <w:rFonts w:eastAsia="Times New Roman" w:cs="Times New Roman"/>
          <w:szCs w:val="24"/>
        </w:rPr>
        <w:t xml:space="preserve"> παραγράφηκε. </w:t>
      </w:r>
    </w:p>
    <w:p w14:paraId="6F5C45D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Δεν είχε </w:t>
      </w:r>
      <w:r w:rsidRPr="00B71410">
        <w:rPr>
          <w:rFonts w:eastAsia="Times New Roman"/>
          <w:bCs/>
        </w:rPr>
        <w:t>συγκεκριμέν</w:t>
      </w:r>
      <w:r>
        <w:rPr>
          <w:rFonts w:eastAsia="Times New Roman"/>
          <w:bCs/>
        </w:rPr>
        <w:t>η</w:t>
      </w:r>
      <w:r>
        <w:rPr>
          <w:rFonts w:eastAsia="Times New Roman" w:cs="Times New Roman"/>
          <w:szCs w:val="24"/>
        </w:rPr>
        <w:t xml:space="preserve"> ευθύνη η μοναδική εταιρεία -άλλη </w:t>
      </w:r>
      <w:r w:rsidRPr="00833F6A">
        <w:rPr>
          <w:rFonts w:eastAsia="Times New Roman"/>
          <w:bCs/>
          <w:shd w:val="clear" w:color="auto" w:fill="FFFFFF"/>
        </w:rPr>
        <w:t>μια</w:t>
      </w:r>
      <w:r>
        <w:rPr>
          <w:rFonts w:eastAsia="Times New Roman" w:cs="Times New Roman"/>
          <w:szCs w:val="24"/>
        </w:rPr>
        <w:t xml:space="preserve"> ήταν- </w:t>
      </w:r>
      <w:r w:rsidRPr="0054604E">
        <w:rPr>
          <w:rFonts w:eastAsia="Times New Roman"/>
          <w:bCs/>
          <w:shd w:val="clear" w:color="auto" w:fill="FFFFFF"/>
        </w:rPr>
        <w:t>η οποία</w:t>
      </w:r>
      <w:r>
        <w:rPr>
          <w:rFonts w:eastAsia="Times New Roman" w:cs="Times New Roman"/>
          <w:szCs w:val="24"/>
        </w:rPr>
        <w:t xml:space="preserve"> πουλάει </w:t>
      </w:r>
      <w:r>
        <w:rPr>
          <w:rFonts w:eastAsia="Times New Roman" w:cs="Times New Roman"/>
          <w:szCs w:val="24"/>
        </w:rPr>
        <w:t xml:space="preserve">φάρμακα </w:t>
      </w:r>
      <w:r>
        <w:rPr>
          <w:rFonts w:eastAsia="Times New Roman" w:cs="Times New Roman"/>
          <w:szCs w:val="24"/>
        </w:rPr>
        <w:t xml:space="preserve">130 </w:t>
      </w:r>
      <w:r>
        <w:rPr>
          <w:rFonts w:eastAsia="Times New Roman" w:cs="Times New Roman"/>
        </w:rPr>
        <w:t>εκατομμυρίων</w:t>
      </w:r>
      <w:r w:rsidRPr="007D5E0B">
        <w:rPr>
          <w:rFonts w:eastAsia="Times New Roman" w:cs="Times New Roman"/>
        </w:rPr>
        <w:t xml:space="preserve"> ευρώ</w:t>
      </w:r>
      <w:r>
        <w:rPr>
          <w:rFonts w:eastAsia="Times New Roman" w:cs="Times New Roman"/>
          <w:szCs w:val="24"/>
        </w:rPr>
        <w:t xml:space="preserve"> το 2013, εισπράττει σε ρευστό 130 </w:t>
      </w:r>
      <w:r w:rsidRPr="007D5E0B">
        <w:rPr>
          <w:rFonts w:eastAsia="Times New Roman" w:cs="Times New Roman"/>
        </w:rPr>
        <w:t xml:space="preserve">εκατομμύρια </w:t>
      </w:r>
      <w:r w:rsidRPr="007D5E0B">
        <w:rPr>
          <w:rFonts w:eastAsia="Times New Roman" w:cs="Times New Roman"/>
        </w:rPr>
        <w:t>ευρώ</w:t>
      </w:r>
      <w:r>
        <w:rPr>
          <w:rFonts w:eastAsia="Times New Roman" w:cs="Times New Roman"/>
          <w:szCs w:val="24"/>
        </w:rPr>
        <w:t xml:space="preserve"> το ίδιο έτος, ενώ οι άλλοι πουλούσαν </w:t>
      </w:r>
      <w:r>
        <w:rPr>
          <w:rFonts w:eastAsia="Times New Roman" w:cs="Times New Roman"/>
          <w:szCs w:val="24"/>
        </w:rPr>
        <w:t xml:space="preserve">φάρμακα </w:t>
      </w:r>
      <w:r>
        <w:rPr>
          <w:rFonts w:eastAsia="Times New Roman" w:cs="Times New Roman"/>
          <w:szCs w:val="24"/>
        </w:rPr>
        <w:t xml:space="preserve">70 </w:t>
      </w:r>
      <w:r w:rsidRPr="007D5E0B">
        <w:rPr>
          <w:rFonts w:eastAsia="Times New Roman" w:cs="Times New Roman"/>
        </w:rPr>
        <w:t>εκατομμ</w:t>
      </w:r>
      <w:r>
        <w:rPr>
          <w:rFonts w:eastAsia="Times New Roman" w:cs="Times New Roman"/>
        </w:rPr>
        <w:t>υ</w:t>
      </w:r>
      <w:r w:rsidRPr="007D5E0B">
        <w:rPr>
          <w:rFonts w:eastAsia="Times New Roman" w:cs="Times New Roman"/>
        </w:rPr>
        <w:t>ρ</w:t>
      </w:r>
      <w:r>
        <w:rPr>
          <w:rFonts w:eastAsia="Times New Roman" w:cs="Times New Roman"/>
        </w:rPr>
        <w:t>ίων</w:t>
      </w:r>
      <w:r w:rsidRPr="007D5E0B">
        <w:rPr>
          <w:rFonts w:eastAsia="Times New Roman" w:cs="Times New Roman"/>
        </w:rPr>
        <w:t xml:space="preserve"> ευρώ</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εισέπρατταν 50 </w:t>
      </w:r>
      <w:r w:rsidRPr="007D5E0B">
        <w:rPr>
          <w:rFonts w:eastAsia="Times New Roman" w:cs="Times New Roman"/>
        </w:rPr>
        <w:t>εκατομμύρια ευρώ</w:t>
      </w:r>
      <w:r>
        <w:rPr>
          <w:rFonts w:eastAsia="Times New Roman" w:cs="Times New Roman"/>
          <w:szCs w:val="24"/>
        </w:rPr>
        <w:t xml:space="preserve">; Πουλούσαν </w:t>
      </w:r>
      <w:r>
        <w:rPr>
          <w:rFonts w:eastAsia="Times New Roman" w:cs="Times New Roman"/>
          <w:szCs w:val="24"/>
        </w:rPr>
        <w:t xml:space="preserve">φάρμακα </w:t>
      </w:r>
      <w:r>
        <w:rPr>
          <w:rFonts w:eastAsia="Times New Roman" w:cs="Times New Roman"/>
          <w:szCs w:val="24"/>
        </w:rPr>
        <w:t xml:space="preserve">50 </w:t>
      </w:r>
      <w:r w:rsidRPr="007D5E0B">
        <w:rPr>
          <w:rFonts w:eastAsia="Times New Roman" w:cs="Times New Roman"/>
        </w:rPr>
        <w:t>εκατομμ</w:t>
      </w:r>
      <w:r>
        <w:rPr>
          <w:rFonts w:eastAsia="Times New Roman" w:cs="Times New Roman"/>
        </w:rPr>
        <w:t>υρίων</w:t>
      </w:r>
      <w:r w:rsidRPr="007D5E0B">
        <w:rPr>
          <w:rFonts w:eastAsia="Times New Roman" w:cs="Times New Roman"/>
        </w:rPr>
        <w:t xml:space="preserve"> ευρώ</w:t>
      </w:r>
      <w:r>
        <w:rPr>
          <w:rFonts w:eastAsia="Times New Roman" w:cs="Times New Roman"/>
          <w:szCs w:val="24"/>
        </w:rPr>
        <w:t xml:space="preserve"> και εισέπρατταν 10 </w:t>
      </w:r>
      <w:r w:rsidRPr="007D5E0B">
        <w:rPr>
          <w:rFonts w:eastAsia="Times New Roman" w:cs="Times New Roman"/>
        </w:rPr>
        <w:t>εκατομμύρια ευρώ</w:t>
      </w:r>
      <w:r>
        <w:rPr>
          <w:rFonts w:eastAsia="Times New Roman" w:cs="Times New Roman"/>
          <w:szCs w:val="24"/>
        </w:rPr>
        <w:t xml:space="preserve">. </w:t>
      </w:r>
    </w:p>
    <w:p w14:paraId="6F5C45D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Το είπα </w:t>
      </w:r>
      <w:r w:rsidRPr="00F331DF">
        <w:rPr>
          <w:rFonts w:eastAsia="Times New Roman"/>
          <w:bCs/>
        </w:rPr>
        <w:t>και</w:t>
      </w:r>
      <w:r>
        <w:rPr>
          <w:rFonts w:eastAsia="Times New Roman" w:cs="Times New Roman"/>
          <w:szCs w:val="24"/>
        </w:rPr>
        <w:t xml:space="preserve"> την άλλη φορά -πάλι δεν το έγραψαν οι εφημερίδες </w:t>
      </w:r>
      <w:r w:rsidRPr="00F331DF">
        <w:rPr>
          <w:rFonts w:eastAsia="Times New Roman"/>
          <w:bCs/>
        </w:rPr>
        <w:t>και</w:t>
      </w:r>
      <w:r>
        <w:rPr>
          <w:rFonts w:eastAsia="Times New Roman" w:cs="Times New Roman"/>
          <w:szCs w:val="24"/>
        </w:rPr>
        <w:t xml:space="preserve"> δεν το</w:t>
      </w:r>
      <w:r>
        <w:rPr>
          <w:rFonts w:eastAsia="Times New Roman" w:cs="Times New Roman"/>
          <w:szCs w:val="24"/>
        </w:rPr>
        <w:t xml:space="preserve"> είπαν στα κανάλια σας- </w:t>
      </w:r>
      <w:r w:rsidRPr="002B5B2E">
        <w:rPr>
          <w:rFonts w:eastAsia="Times New Roman"/>
          <w:bCs/>
          <w:shd w:val="clear" w:color="auto" w:fill="FFFFFF"/>
        </w:rPr>
        <w:t>ότι</w:t>
      </w:r>
      <w:r>
        <w:rPr>
          <w:rFonts w:eastAsia="Times New Roman" w:cs="Times New Roman"/>
          <w:szCs w:val="24"/>
        </w:rPr>
        <w:t xml:space="preserve"> οι επιχειρήσεις δεν πτωχεύουν από </w:t>
      </w:r>
      <w:r>
        <w:rPr>
          <w:rFonts w:eastAsia="Times New Roman"/>
          <w:bCs/>
          <w:shd w:val="clear" w:color="auto" w:fill="FFFFFF"/>
        </w:rPr>
        <w:t xml:space="preserve">τα </w:t>
      </w:r>
      <w:r>
        <w:rPr>
          <w:rFonts w:eastAsia="Times New Roman" w:cs="Times New Roman"/>
          <w:szCs w:val="24"/>
        </w:rPr>
        <w:t>λογιστικά κέρδη. Πτωχεύουν από το τι έχουν στο ταμείο τους. Κ</w:t>
      </w:r>
      <w:r w:rsidRPr="00F331DF">
        <w:rPr>
          <w:rFonts w:eastAsia="Times New Roman"/>
          <w:bCs/>
        </w:rPr>
        <w:t>αι</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B0559E">
        <w:rPr>
          <w:rFonts w:eastAsia="Times New Roman" w:cs="Times New Roman"/>
          <w:szCs w:val="24"/>
        </w:rPr>
        <w:t xml:space="preserve"> </w:t>
      </w:r>
      <w:r>
        <w:rPr>
          <w:rFonts w:eastAsia="Times New Roman" w:cs="Times New Roman"/>
          <w:szCs w:val="24"/>
        </w:rPr>
        <w:t xml:space="preserve">το 2013 ό,τι πούλησε το εισέπραξε. Αυτό </w:t>
      </w:r>
      <w:r w:rsidRPr="00D66BCA">
        <w:rPr>
          <w:rFonts w:eastAsia="Times New Roman"/>
          <w:bCs/>
        </w:rPr>
        <w:t>είναι</w:t>
      </w:r>
      <w:r>
        <w:rPr>
          <w:rFonts w:eastAsia="Times New Roman" w:cs="Times New Roman"/>
          <w:szCs w:val="24"/>
        </w:rPr>
        <w:t xml:space="preserve"> τυχαίο; Δεν συγκροτεί κάποια ευθύνη; </w:t>
      </w:r>
    </w:p>
    <w:p w14:paraId="6F5C45DB" w14:textId="77777777" w:rsidR="0016272D" w:rsidRDefault="008D6B83">
      <w:pPr>
        <w:spacing w:line="600" w:lineRule="auto"/>
        <w:ind w:firstLine="720"/>
        <w:jc w:val="both"/>
        <w:rPr>
          <w:rFonts w:eastAsia="Times New Roman"/>
          <w:bCs/>
          <w:shd w:val="clear" w:color="auto" w:fill="FFFFFF"/>
        </w:rPr>
      </w:pPr>
      <w:r w:rsidRPr="00F331DF">
        <w:rPr>
          <w:rFonts w:eastAsia="Times New Roman"/>
          <w:bCs/>
        </w:rPr>
        <w:t>Και</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έγινε; Από την καλή τους καρδιά; Δεν τα άρπαξε κανένας, </w:t>
      </w:r>
      <w:r w:rsidRPr="00D477CE">
        <w:rPr>
          <w:rFonts w:eastAsia="Times New Roman" w:cs="Times New Roman"/>
        </w:rPr>
        <w:t>για να</w:t>
      </w:r>
      <w:r>
        <w:rPr>
          <w:rFonts w:eastAsia="Times New Roman" w:cs="Times New Roman"/>
          <w:szCs w:val="24"/>
        </w:rPr>
        <w:t xml:space="preserve"> γίνουν αυτά; </w:t>
      </w:r>
      <w:r w:rsidRPr="00D66BCA">
        <w:rPr>
          <w:rFonts w:eastAsia="Times New Roman"/>
          <w:bCs/>
        </w:rPr>
        <w:t>Είναι</w:t>
      </w:r>
      <w:r>
        <w:rPr>
          <w:rFonts w:eastAsia="Times New Roman" w:cs="Times New Roman"/>
          <w:szCs w:val="24"/>
        </w:rPr>
        <w:t xml:space="preserve"> αυτά </w:t>
      </w:r>
      <w:r w:rsidRPr="00F331DF">
        <w:rPr>
          <w:rFonts w:eastAsia="Times New Roman"/>
          <w:bCs/>
        </w:rPr>
        <w:t>και</w:t>
      </w:r>
      <w:r>
        <w:rPr>
          <w:rFonts w:eastAsia="Times New Roman" w:cs="Times New Roman"/>
          <w:szCs w:val="24"/>
        </w:rPr>
        <w:t xml:space="preserve"> πολλά άλλα. Έχουμε πει δεκάδες παραδείγματα. Είπα μερικά πιο πριν. </w:t>
      </w:r>
      <w:r>
        <w:rPr>
          <w:rFonts w:eastAsia="Times New Roman"/>
          <w:bCs/>
          <w:shd w:val="clear" w:color="auto" w:fill="FFFFFF"/>
        </w:rPr>
        <w:t xml:space="preserve">Τυχαία </w:t>
      </w:r>
      <w:r w:rsidRPr="00142045">
        <w:rPr>
          <w:rFonts w:eastAsia="Times New Roman"/>
          <w:bCs/>
          <w:shd w:val="clear" w:color="auto" w:fill="FFFFFF"/>
        </w:rPr>
        <w:t>είναι</w:t>
      </w:r>
      <w:r>
        <w:rPr>
          <w:rFonts w:eastAsia="Times New Roman"/>
          <w:bCs/>
          <w:shd w:val="clear" w:color="auto" w:fill="FFFFFF"/>
        </w:rPr>
        <w:t xml:space="preserve">; </w:t>
      </w:r>
    </w:p>
    <w:p w14:paraId="6F5C45DC" w14:textId="77777777" w:rsidR="0016272D" w:rsidRDefault="008D6B83">
      <w:pPr>
        <w:spacing w:line="600" w:lineRule="auto"/>
        <w:ind w:firstLine="720"/>
        <w:jc w:val="both"/>
        <w:rPr>
          <w:rFonts w:eastAsia="Times New Roman"/>
          <w:bCs/>
          <w:shd w:val="clear" w:color="auto" w:fill="FFFFFF"/>
        </w:rPr>
      </w:pPr>
      <w:r w:rsidRPr="00B0559E">
        <w:rPr>
          <w:rFonts w:eastAsia="Times New Roman"/>
          <w:bCs/>
          <w:shd w:val="clear" w:color="auto" w:fill="FFFFFF"/>
        </w:rPr>
        <w:t>Για να</w:t>
      </w:r>
      <w:r>
        <w:rPr>
          <w:rFonts w:eastAsia="Times New Roman"/>
          <w:bCs/>
          <w:shd w:val="clear" w:color="auto" w:fill="FFFFFF"/>
        </w:rPr>
        <w:t xml:space="preserve"> πάω </w:t>
      </w:r>
      <w:r w:rsidRPr="00B0559E">
        <w:rPr>
          <w:rFonts w:eastAsia="Times New Roman"/>
          <w:bCs/>
          <w:shd w:val="clear" w:color="auto" w:fill="FFFFFF"/>
        </w:rPr>
        <w:t>και</w:t>
      </w:r>
      <w:r>
        <w:rPr>
          <w:rFonts w:eastAsia="Times New Roman"/>
          <w:bCs/>
          <w:shd w:val="clear" w:color="auto" w:fill="FFFFFF"/>
        </w:rPr>
        <w:t xml:space="preserve"> πιο πίσω </w:t>
      </w:r>
      <w:r w:rsidRPr="00B0559E">
        <w:rPr>
          <w:rFonts w:eastAsia="Times New Roman"/>
          <w:bCs/>
          <w:shd w:val="clear" w:color="auto" w:fill="FFFFFF"/>
        </w:rPr>
        <w:t>να</w:t>
      </w:r>
      <w:r>
        <w:rPr>
          <w:rFonts w:eastAsia="Times New Roman"/>
          <w:bCs/>
          <w:shd w:val="clear" w:color="auto" w:fill="FFFFFF"/>
        </w:rPr>
        <w:t xml:space="preserve"> μην παραπονιέστε, τυχαία επί κ. Αβραμόπουλου πήγε η </w:t>
      </w:r>
      <w:r>
        <w:rPr>
          <w:rFonts w:eastAsia="Times New Roman"/>
          <w:bCs/>
          <w:shd w:val="clear" w:color="auto" w:fill="FFFFFF"/>
        </w:rPr>
        <w:t>«</w:t>
      </w:r>
      <w:r>
        <w:rPr>
          <w:rFonts w:eastAsia="Times New Roman"/>
          <w:bCs/>
          <w:shd w:val="clear" w:color="auto" w:fill="FFFFFF"/>
          <w:lang w:val="en-US"/>
        </w:rPr>
        <w:t>NO</w:t>
      </w:r>
      <w:r>
        <w:rPr>
          <w:rFonts w:eastAsia="Times New Roman"/>
          <w:bCs/>
          <w:shd w:val="clear" w:color="auto" w:fill="FFFFFF"/>
          <w:lang w:val="en-US"/>
        </w:rPr>
        <w:t>VARTIS</w:t>
      </w:r>
      <w:r>
        <w:rPr>
          <w:rFonts w:eastAsia="Times New Roman"/>
          <w:bCs/>
          <w:shd w:val="clear" w:color="auto" w:fill="FFFFFF"/>
        </w:rPr>
        <w:t>»</w:t>
      </w:r>
      <w:r w:rsidRPr="00B0559E">
        <w:rPr>
          <w:rFonts w:eastAsia="Times New Roman"/>
          <w:bCs/>
          <w:shd w:val="clear" w:color="auto" w:fill="FFFFFF"/>
        </w:rPr>
        <w:t xml:space="preserve"> </w:t>
      </w:r>
      <w:r>
        <w:rPr>
          <w:rFonts w:eastAsia="Times New Roman"/>
          <w:bCs/>
          <w:shd w:val="clear" w:color="auto" w:fill="FFFFFF"/>
        </w:rPr>
        <w:t xml:space="preserve">από τα 340 </w:t>
      </w:r>
      <w:r w:rsidRPr="00E14D6D">
        <w:rPr>
          <w:rFonts w:eastAsia="Times New Roman"/>
          <w:bCs/>
          <w:shd w:val="clear" w:color="auto" w:fill="FFFFFF"/>
        </w:rPr>
        <w:t>εκατομμύρια ευρώ</w:t>
      </w:r>
      <w:r>
        <w:rPr>
          <w:rFonts w:eastAsia="Times New Roman"/>
          <w:bCs/>
          <w:shd w:val="clear" w:color="auto" w:fill="FFFFFF"/>
        </w:rPr>
        <w:t xml:space="preserve"> στα 590 </w:t>
      </w:r>
      <w:r w:rsidRPr="00E14D6D">
        <w:rPr>
          <w:rFonts w:eastAsia="Times New Roman"/>
          <w:bCs/>
          <w:shd w:val="clear" w:color="auto" w:fill="FFFFFF"/>
        </w:rPr>
        <w:t>εκατομμύρια ευρώ</w:t>
      </w:r>
      <w:r>
        <w:rPr>
          <w:rFonts w:eastAsia="Times New Roman"/>
          <w:bCs/>
          <w:shd w:val="clear" w:color="auto" w:fill="FFFFFF"/>
        </w:rPr>
        <w:t xml:space="preserve"> τζίρο το 2009; Ο κ. Αβραμόπουλος δεν ξέρει τίποτα για τον «φόνο» </w:t>
      </w:r>
      <w:r w:rsidRPr="00E14D6D">
        <w:rPr>
          <w:rFonts w:eastAsia="Times New Roman"/>
          <w:bCs/>
          <w:shd w:val="clear" w:color="auto" w:fill="FFFFFF"/>
        </w:rPr>
        <w:t>και</w:t>
      </w:r>
      <w:r>
        <w:rPr>
          <w:rFonts w:eastAsia="Times New Roman"/>
          <w:bCs/>
          <w:shd w:val="clear" w:color="auto" w:fill="FFFFFF"/>
        </w:rPr>
        <w:t xml:space="preserve"> στέλνει αυτό το γράμμα </w:t>
      </w:r>
      <w:r w:rsidRPr="00E14D6D">
        <w:rPr>
          <w:rFonts w:eastAsia="Times New Roman"/>
          <w:bCs/>
          <w:shd w:val="clear" w:color="auto" w:fill="FFFFFF"/>
        </w:rPr>
        <w:t>που</w:t>
      </w:r>
      <w:r>
        <w:rPr>
          <w:rFonts w:eastAsia="Times New Roman"/>
          <w:bCs/>
          <w:shd w:val="clear" w:color="auto" w:fill="FFFFFF"/>
        </w:rPr>
        <w:t xml:space="preserve"> λέει «Πω </w:t>
      </w:r>
      <w:proofErr w:type="spellStart"/>
      <w:r>
        <w:rPr>
          <w:rFonts w:eastAsia="Times New Roman"/>
          <w:bCs/>
          <w:shd w:val="clear" w:color="auto" w:fill="FFFFFF"/>
        </w:rPr>
        <w:t>πω</w:t>
      </w:r>
      <w:proofErr w:type="spellEnd"/>
      <w:r>
        <w:rPr>
          <w:rFonts w:eastAsia="Times New Roman"/>
          <w:bCs/>
          <w:shd w:val="clear" w:color="auto" w:fill="FFFFFF"/>
        </w:rPr>
        <w:t xml:space="preserve"> παιδί μου, δεν μπορώ, τι </w:t>
      </w:r>
      <w:r w:rsidRPr="00E14D6D">
        <w:rPr>
          <w:rFonts w:eastAsia="Times New Roman"/>
          <w:bCs/>
          <w:shd w:val="clear" w:color="auto" w:fill="FFFFFF"/>
        </w:rPr>
        <w:t>είναι</w:t>
      </w:r>
      <w:r>
        <w:rPr>
          <w:rFonts w:eastAsia="Times New Roman"/>
          <w:bCs/>
          <w:shd w:val="clear" w:color="auto" w:fill="FFFFFF"/>
        </w:rPr>
        <w:t xml:space="preserve"> αυτά τα πράγματα, ξεφτιλίζεται η </w:t>
      </w:r>
      <w:r w:rsidRPr="00E14D6D">
        <w:rPr>
          <w:rFonts w:eastAsia="Times New Roman"/>
          <w:bCs/>
          <w:shd w:val="clear" w:color="auto" w:fill="FFFFFF"/>
        </w:rPr>
        <w:t>Βουλή</w:t>
      </w:r>
      <w:r>
        <w:rPr>
          <w:rFonts w:eastAsia="Times New Roman"/>
          <w:bCs/>
          <w:shd w:val="clear" w:color="auto" w:fill="FFFFFF"/>
        </w:rPr>
        <w:t xml:space="preserve">» </w:t>
      </w:r>
      <w:r w:rsidRPr="00E14D6D">
        <w:rPr>
          <w:rFonts w:eastAsia="Times New Roman"/>
          <w:bCs/>
          <w:shd w:val="clear" w:color="auto" w:fill="FFFFFF"/>
        </w:rPr>
        <w:t>και</w:t>
      </w:r>
      <w:r>
        <w:rPr>
          <w:rFonts w:eastAsia="Times New Roman"/>
          <w:bCs/>
          <w:shd w:val="clear" w:color="auto" w:fill="FFFFFF"/>
        </w:rPr>
        <w:t xml:space="preserve"> κάτι τέτοιες</w:t>
      </w:r>
      <w:r>
        <w:rPr>
          <w:rFonts w:eastAsia="Times New Roman"/>
          <w:bCs/>
          <w:shd w:val="clear" w:color="auto" w:fill="FFFFFF"/>
        </w:rPr>
        <w:t xml:space="preserve"> μπούρδες </w:t>
      </w:r>
      <w:r w:rsidRPr="00E14D6D">
        <w:rPr>
          <w:rFonts w:eastAsia="Times New Roman"/>
          <w:bCs/>
          <w:shd w:val="clear" w:color="auto" w:fill="FFFFFF"/>
        </w:rPr>
        <w:t>που</w:t>
      </w:r>
      <w:r>
        <w:rPr>
          <w:rFonts w:eastAsia="Times New Roman"/>
          <w:bCs/>
          <w:shd w:val="clear" w:color="auto" w:fill="FFFFFF"/>
        </w:rPr>
        <w:t xml:space="preserve"> γράφει εκεί μέσα, ας πούμε; Το παίζει κι αυτός </w:t>
      </w:r>
      <w:r w:rsidRPr="00E14D6D">
        <w:rPr>
          <w:rFonts w:eastAsia="Times New Roman"/>
          <w:bCs/>
          <w:shd w:val="clear" w:color="auto" w:fill="FFFFFF"/>
        </w:rPr>
        <w:t>ότι</w:t>
      </w:r>
      <w:r>
        <w:rPr>
          <w:rFonts w:eastAsia="Times New Roman"/>
          <w:bCs/>
          <w:shd w:val="clear" w:color="auto" w:fill="FFFFFF"/>
        </w:rPr>
        <w:t xml:space="preserve"> δεν ξέρει τίποτα για τον «φόνο»; Τυχαία </w:t>
      </w:r>
      <w:r w:rsidRPr="00E14D6D">
        <w:rPr>
          <w:rFonts w:eastAsia="Times New Roman"/>
          <w:bCs/>
          <w:shd w:val="clear" w:color="auto" w:fill="FFFFFF"/>
        </w:rPr>
        <w:t>είναι</w:t>
      </w:r>
      <w:r>
        <w:rPr>
          <w:rFonts w:eastAsia="Times New Roman"/>
          <w:bCs/>
          <w:shd w:val="clear" w:color="auto" w:fill="FFFFFF"/>
        </w:rPr>
        <w:t xml:space="preserve"> αυτά; Έτσι έγινε κι αυτό; </w:t>
      </w:r>
    </w:p>
    <w:p w14:paraId="6F5C45DD" w14:textId="77777777" w:rsidR="0016272D" w:rsidRDefault="008D6B83">
      <w:pPr>
        <w:spacing w:line="600" w:lineRule="auto"/>
        <w:ind w:firstLine="720"/>
        <w:jc w:val="both"/>
        <w:rPr>
          <w:rFonts w:eastAsia="Times New Roman"/>
          <w:bCs/>
          <w:shd w:val="clear" w:color="auto" w:fill="FFFFFF"/>
        </w:rPr>
      </w:pPr>
      <w:r>
        <w:rPr>
          <w:rFonts w:eastAsia="Times New Roman"/>
          <w:bCs/>
          <w:shd w:val="clear" w:color="auto" w:fill="FFFFFF"/>
        </w:rPr>
        <w:t xml:space="preserve">Για τον μοριακό έλεγχο του αίματος δεν ήξερε τίποτα, όταν τον έδωσαν στο ΚΕΕΛΠΝΟ </w:t>
      </w:r>
      <w:r w:rsidRPr="00E14D6D">
        <w:rPr>
          <w:rFonts w:eastAsia="Times New Roman"/>
          <w:bCs/>
          <w:shd w:val="clear" w:color="auto" w:fill="FFFFFF"/>
        </w:rPr>
        <w:t>και</w:t>
      </w:r>
      <w:r>
        <w:rPr>
          <w:rFonts w:eastAsia="Times New Roman"/>
          <w:bCs/>
          <w:shd w:val="clear" w:color="auto" w:fill="FFFFFF"/>
        </w:rPr>
        <w:t xml:space="preserve"> το</w:t>
      </w:r>
      <w:r>
        <w:rPr>
          <w:rFonts w:eastAsia="Times New Roman"/>
          <w:bCs/>
          <w:shd w:val="clear" w:color="auto" w:fill="FFFFFF"/>
        </w:rPr>
        <w:t xml:space="preserve"> πληρώναμε τα δύο πρώτα χρόνια 50, 60 και 70 ευρώ το τεστ, ενώ θα </w:t>
      </w:r>
      <w:r w:rsidRPr="00E14D6D">
        <w:rPr>
          <w:rFonts w:eastAsia="Times New Roman"/>
          <w:bCs/>
          <w:shd w:val="clear" w:color="auto" w:fill="FFFFFF"/>
        </w:rPr>
        <w:t>έπρεπε</w:t>
      </w:r>
      <w:r>
        <w:rPr>
          <w:rFonts w:eastAsia="Times New Roman"/>
          <w:bCs/>
          <w:shd w:val="clear" w:color="auto" w:fill="FFFFFF"/>
        </w:rPr>
        <w:t xml:space="preserve"> </w:t>
      </w:r>
      <w:r w:rsidRPr="00E14D6D">
        <w:rPr>
          <w:rFonts w:eastAsia="Times New Roman"/>
          <w:bCs/>
          <w:shd w:val="clear" w:color="auto" w:fill="FFFFFF"/>
        </w:rPr>
        <w:t>να</w:t>
      </w:r>
      <w:r>
        <w:rPr>
          <w:rFonts w:eastAsia="Times New Roman"/>
          <w:bCs/>
          <w:shd w:val="clear" w:color="auto" w:fill="FFFFFF"/>
        </w:rPr>
        <w:t xml:space="preserve"> πάρουμε 8 και 9 ευρώ; Δεν </w:t>
      </w:r>
      <w:proofErr w:type="spellStart"/>
      <w:r>
        <w:rPr>
          <w:rFonts w:eastAsia="Times New Roman"/>
          <w:bCs/>
          <w:shd w:val="clear" w:color="auto" w:fill="FFFFFF"/>
        </w:rPr>
        <w:t>μιζώθηκε</w:t>
      </w:r>
      <w:proofErr w:type="spellEnd"/>
      <w:r>
        <w:rPr>
          <w:rFonts w:eastAsia="Times New Roman"/>
          <w:bCs/>
          <w:shd w:val="clear" w:color="auto" w:fill="FFFFFF"/>
        </w:rPr>
        <w:t xml:space="preserve"> κάποιος από αυτά; Πώς το λέει </w:t>
      </w:r>
      <w:r w:rsidRPr="00E14D6D">
        <w:rPr>
          <w:rFonts w:eastAsia="Times New Roman"/>
          <w:bCs/>
          <w:shd w:val="clear" w:color="auto" w:fill="FFFFFF"/>
        </w:rPr>
        <w:t>δηλαδή</w:t>
      </w:r>
      <w:r>
        <w:rPr>
          <w:rFonts w:eastAsia="Times New Roman"/>
          <w:bCs/>
          <w:shd w:val="clear" w:color="auto" w:fill="FFFFFF"/>
        </w:rPr>
        <w:t xml:space="preserve">; Πώς να το πω πιο λαϊκά; </w:t>
      </w:r>
    </w:p>
    <w:p w14:paraId="6F5C45DE" w14:textId="77777777" w:rsidR="0016272D" w:rsidRDefault="008D6B83">
      <w:pPr>
        <w:spacing w:line="600" w:lineRule="auto"/>
        <w:ind w:firstLine="720"/>
        <w:jc w:val="both"/>
        <w:rPr>
          <w:rFonts w:eastAsia="Times New Roman"/>
          <w:bCs/>
          <w:shd w:val="clear" w:color="auto" w:fill="FFFFFF"/>
        </w:rPr>
      </w:pPr>
      <w:r>
        <w:rPr>
          <w:rFonts w:eastAsia="Times New Roman"/>
          <w:bCs/>
          <w:shd w:val="clear" w:color="auto" w:fill="FFFFFF"/>
        </w:rPr>
        <w:t xml:space="preserve">Όταν παραγγείλατε δεκάδες </w:t>
      </w:r>
      <w:r w:rsidRPr="00E14D6D">
        <w:rPr>
          <w:rFonts w:eastAsia="Times New Roman"/>
          <w:bCs/>
          <w:shd w:val="clear" w:color="auto" w:fill="FFFFFF"/>
        </w:rPr>
        <w:t xml:space="preserve">εκατομμύρια </w:t>
      </w:r>
      <w:r>
        <w:rPr>
          <w:rFonts w:eastAsia="Times New Roman"/>
          <w:bCs/>
          <w:shd w:val="clear" w:color="auto" w:fill="FFFFFF"/>
        </w:rPr>
        <w:t xml:space="preserve">εμβόλια, πάλι δεν </w:t>
      </w:r>
      <w:proofErr w:type="spellStart"/>
      <w:r>
        <w:rPr>
          <w:rFonts w:eastAsia="Times New Roman"/>
          <w:bCs/>
          <w:shd w:val="clear" w:color="auto" w:fill="FFFFFF"/>
        </w:rPr>
        <w:t>μιζώθηκε</w:t>
      </w:r>
      <w:proofErr w:type="spellEnd"/>
      <w:r>
        <w:rPr>
          <w:rFonts w:eastAsia="Times New Roman"/>
          <w:bCs/>
          <w:shd w:val="clear" w:color="auto" w:fill="FFFFFF"/>
        </w:rPr>
        <w:t xml:space="preserve"> κανένας; Με πολιτ</w:t>
      </w:r>
      <w:r>
        <w:rPr>
          <w:rFonts w:eastAsia="Times New Roman"/>
          <w:bCs/>
          <w:shd w:val="clear" w:color="auto" w:fill="FFFFFF"/>
        </w:rPr>
        <w:t xml:space="preserve">ικές εντολές έγινε. </w:t>
      </w:r>
    </w:p>
    <w:p w14:paraId="6F5C45DF" w14:textId="77777777" w:rsidR="0016272D" w:rsidRDefault="008D6B83">
      <w:pPr>
        <w:spacing w:line="600" w:lineRule="auto"/>
        <w:ind w:firstLine="720"/>
        <w:jc w:val="both"/>
        <w:rPr>
          <w:rFonts w:eastAsia="Times New Roman"/>
          <w:bCs/>
          <w:shd w:val="clear" w:color="auto" w:fill="FFFFFF"/>
        </w:rPr>
      </w:pPr>
      <w:r>
        <w:rPr>
          <w:rFonts w:eastAsia="Times New Roman"/>
          <w:bCs/>
          <w:shd w:val="clear" w:color="auto" w:fill="FFFFFF"/>
        </w:rPr>
        <w:t xml:space="preserve">Για να μην πω και για το κτήριο του ΚΕΕΛΠΝΟ. Τα είπα στην </w:t>
      </w:r>
      <w:r>
        <w:rPr>
          <w:rFonts w:eastAsia="Times New Roman"/>
          <w:bCs/>
          <w:shd w:val="clear" w:color="auto" w:fill="FFFFFF"/>
        </w:rPr>
        <w:t>ε</w:t>
      </w:r>
      <w:r>
        <w:rPr>
          <w:rFonts w:eastAsia="Times New Roman"/>
          <w:bCs/>
          <w:shd w:val="clear" w:color="auto" w:fill="FFFFFF"/>
        </w:rPr>
        <w:t xml:space="preserve">ξεταστική της </w:t>
      </w:r>
      <w:r w:rsidRPr="00E14D6D">
        <w:rPr>
          <w:rFonts w:eastAsia="Times New Roman"/>
          <w:bCs/>
          <w:shd w:val="clear" w:color="auto" w:fill="FFFFFF"/>
        </w:rPr>
        <w:t>Βουλή</w:t>
      </w:r>
      <w:r>
        <w:rPr>
          <w:rFonts w:eastAsia="Times New Roman"/>
          <w:bCs/>
          <w:shd w:val="clear" w:color="auto" w:fill="FFFFFF"/>
        </w:rPr>
        <w:t>ς. Γ</w:t>
      </w:r>
      <w:r w:rsidRPr="00E14D6D">
        <w:rPr>
          <w:rFonts w:eastAsia="Times New Roman"/>
          <w:bCs/>
          <w:shd w:val="clear" w:color="auto" w:fill="FFFFFF"/>
        </w:rPr>
        <w:t>ιατί</w:t>
      </w:r>
      <w:r>
        <w:rPr>
          <w:rFonts w:eastAsia="Times New Roman"/>
          <w:bCs/>
          <w:shd w:val="clear" w:color="auto" w:fill="FFFFFF"/>
        </w:rPr>
        <w:t xml:space="preserve"> η </w:t>
      </w:r>
      <w:r>
        <w:rPr>
          <w:rFonts w:eastAsia="Times New Roman"/>
          <w:bCs/>
          <w:shd w:val="clear" w:color="auto" w:fill="FFFFFF"/>
        </w:rPr>
        <w:t>ε</w:t>
      </w:r>
      <w:r>
        <w:rPr>
          <w:rFonts w:eastAsia="Times New Roman"/>
          <w:bCs/>
          <w:shd w:val="clear" w:color="auto" w:fill="FFFFFF"/>
        </w:rPr>
        <w:t>ξεταστική</w:t>
      </w:r>
      <w:r w:rsidRPr="00E14D6D">
        <w:rPr>
          <w:rFonts w:eastAsia="Times New Roman"/>
          <w:bCs/>
          <w:shd w:val="clear" w:color="auto" w:fill="FFFFFF"/>
        </w:rPr>
        <w:t xml:space="preserve"> έχει</w:t>
      </w:r>
      <w:r>
        <w:rPr>
          <w:rFonts w:eastAsia="Times New Roman"/>
          <w:bCs/>
          <w:shd w:val="clear" w:color="auto" w:fill="FFFFFF"/>
        </w:rPr>
        <w:t xml:space="preserve"> αφιερώσει πολλές ώρες όχι μόνο για τους είκοσι τρεις σας διορισμούς. Ελπίζω </w:t>
      </w:r>
      <w:r w:rsidRPr="00E14D6D">
        <w:rPr>
          <w:rFonts w:eastAsia="Times New Roman"/>
          <w:bCs/>
          <w:shd w:val="clear" w:color="auto" w:fill="FFFFFF"/>
        </w:rPr>
        <w:t>να</w:t>
      </w:r>
      <w:r>
        <w:rPr>
          <w:rFonts w:eastAsia="Times New Roman"/>
          <w:bCs/>
          <w:shd w:val="clear" w:color="auto" w:fill="FFFFFF"/>
        </w:rPr>
        <w:t xml:space="preserve"> τελειώσει, επιτέλους, αυτό το πόρισμα </w:t>
      </w:r>
      <w:r w:rsidRPr="00E14D6D">
        <w:rPr>
          <w:rFonts w:eastAsia="Times New Roman"/>
          <w:bCs/>
          <w:shd w:val="clear" w:color="auto" w:fill="FFFFFF"/>
        </w:rPr>
        <w:t>το οποίο</w:t>
      </w:r>
      <w:r>
        <w:rPr>
          <w:rFonts w:eastAsia="Times New Roman"/>
          <w:bCs/>
          <w:shd w:val="clear" w:color="auto" w:fill="FFFFFF"/>
        </w:rPr>
        <w:t xml:space="preserve"> </w:t>
      </w:r>
      <w:r w:rsidRPr="00E14D6D">
        <w:rPr>
          <w:rFonts w:eastAsia="Times New Roman"/>
          <w:bCs/>
          <w:shd w:val="clear" w:color="auto" w:fill="FFFFFF"/>
        </w:rPr>
        <w:t>έχει</w:t>
      </w:r>
      <w:r>
        <w:rPr>
          <w:rFonts w:eastAsia="Times New Roman"/>
          <w:bCs/>
          <w:shd w:val="clear" w:color="auto" w:fill="FFFFFF"/>
        </w:rPr>
        <w:t xml:space="preserve"> </w:t>
      </w:r>
      <w:proofErr w:type="spellStart"/>
      <w:r>
        <w:rPr>
          <w:rFonts w:eastAsia="Times New Roman"/>
          <w:bCs/>
          <w:shd w:val="clear" w:color="auto" w:fill="FFFFFF"/>
        </w:rPr>
        <w:t>συρταρωμένο</w:t>
      </w:r>
      <w:proofErr w:type="spellEnd"/>
      <w:r>
        <w:rPr>
          <w:rFonts w:eastAsia="Times New Roman"/>
          <w:bCs/>
          <w:shd w:val="clear" w:color="auto" w:fill="FFFFFF"/>
        </w:rPr>
        <w:t xml:space="preserve"> η κ</w:t>
      </w:r>
      <w:r>
        <w:rPr>
          <w:rFonts w:eastAsia="Times New Roman"/>
          <w:bCs/>
          <w:shd w:val="clear" w:color="auto" w:fill="FFFFFF"/>
        </w:rPr>
        <w:t>.</w:t>
      </w:r>
      <w:r>
        <w:rPr>
          <w:rFonts w:eastAsia="Times New Roman"/>
          <w:bCs/>
          <w:shd w:val="clear" w:color="auto" w:fill="FFFFFF"/>
        </w:rPr>
        <w:t xml:space="preserve"> </w:t>
      </w:r>
      <w:proofErr w:type="spellStart"/>
      <w:r>
        <w:rPr>
          <w:rFonts w:eastAsia="Times New Roman"/>
          <w:bCs/>
          <w:shd w:val="clear" w:color="auto" w:fill="FFFFFF"/>
        </w:rPr>
        <w:t>Ράικου</w:t>
      </w:r>
      <w:proofErr w:type="spellEnd"/>
      <w:r>
        <w:rPr>
          <w:rFonts w:eastAsia="Times New Roman"/>
          <w:bCs/>
          <w:shd w:val="clear" w:color="auto" w:fill="FFFFFF"/>
        </w:rPr>
        <w:t xml:space="preserve"> κάνα ενάμιση χρόνο. Μετά </w:t>
      </w:r>
      <w:r w:rsidRPr="00E14D6D">
        <w:rPr>
          <w:rFonts w:eastAsia="Times New Roman"/>
          <w:bCs/>
          <w:shd w:val="clear" w:color="auto" w:fill="FFFFFF"/>
        </w:rPr>
        <w:t>που</w:t>
      </w:r>
      <w:r>
        <w:rPr>
          <w:rFonts w:eastAsia="Times New Roman"/>
          <w:bCs/>
          <w:shd w:val="clear" w:color="auto" w:fill="FFFFFF"/>
        </w:rPr>
        <w:t xml:space="preserve"> άλλαξε </w:t>
      </w:r>
      <w:r w:rsidRPr="00E14D6D">
        <w:rPr>
          <w:rFonts w:eastAsia="Times New Roman"/>
          <w:bCs/>
          <w:shd w:val="clear" w:color="auto" w:fill="FFFFFF"/>
        </w:rPr>
        <w:t>και</w:t>
      </w:r>
      <w:r>
        <w:rPr>
          <w:rFonts w:eastAsia="Times New Roman"/>
          <w:bCs/>
          <w:shd w:val="clear" w:color="auto" w:fill="FFFFFF"/>
        </w:rPr>
        <w:t xml:space="preserve"> πήγε η κ</w:t>
      </w:r>
      <w:r>
        <w:rPr>
          <w:rFonts w:eastAsia="Times New Roman"/>
          <w:bCs/>
          <w:shd w:val="clear" w:color="auto" w:fill="FFFFFF"/>
        </w:rPr>
        <w:t>.</w:t>
      </w:r>
      <w:r>
        <w:rPr>
          <w:rFonts w:eastAsia="Times New Roman"/>
          <w:bCs/>
          <w:shd w:val="clear" w:color="auto" w:fill="FFFFFF"/>
        </w:rPr>
        <w:t xml:space="preserve"> </w:t>
      </w:r>
      <w:proofErr w:type="spellStart"/>
      <w:r>
        <w:rPr>
          <w:rFonts w:eastAsia="Times New Roman"/>
          <w:bCs/>
          <w:shd w:val="clear" w:color="auto" w:fill="FFFFFF"/>
        </w:rPr>
        <w:t>Τουλουπάκη</w:t>
      </w:r>
      <w:proofErr w:type="spellEnd"/>
      <w:r>
        <w:rPr>
          <w:rFonts w:eastAsia="Times New Roman"/>
          <w:bCs/>
          <w:shd w:val="clear" w:color="auto" w:fill="FFFFFF"/>
        </w:rPr>
        <w:t>,</w:t>
      </w:r>
      <w:r>
        <w:rPr>
          <w:rFonts w:eastAsia="Times New Roman"/>
          <w:bCs/>
          <w:shd w:val="clear" w:color="auto" w:fill="FFFFFF"/>
        </w:rPr>
        <w:t xml:space="preserve"> άρχισε να ερευνάται η υπόθεση. Κι από ό,τι ξέρω </w:t>
      </w:r>
      <w:r w:rsidRPr="00E14D6D">
        <w:rPr>
          <w:rFonts w:eastAsia="Times New Roman"/>
          <w:bCs/>
          <w:shd w:val="clear" w:color="auto" w:fill="FFFFFF"/>
        </w:rPr>
        <w:t>έχει</w:t>
      </w:r>
      <w:r>
        <w:rPr>
          <w:rFonts w:eastAsia="Times New Roman"/>
          <w:bCs/>
          <w:shd w:val="clear" w:color="auto" w:fill="FFFFFF"/>
        </w:rPr>
        <w:t xml:space="preserve"> προχωρήσει ο έλεγχος </w:t>
      </w:r>
      <w:r w:rsidRPr="00E14D6D">
        <w:rPr>
          <w:rFonts w:eastAsia="Times New Roman"/>
          <w:bCs/>
          <w:shd w:val="clear" w:color="auto" w:fill="FFFFFF"/>
        </w:rPr>
        <w:t>και</w:t>
      </w:r>
      <w:r>
        <w:rPr>
          <w:rFonts w:eastAsia="Times New Roman"/>
          <w:bCs/>
          <w:shd w:val="clear" w:color="auto" w:fill="FFFFFF"/>
        </w:rPr>
        <w:t xml:space="preserve"> θα βγει το πόρισμα αυτό για τα μη </w:t>
      </w:r>
      <w:r w:rsidRPr="00E14D6D">
        <w:rPr>
          <w:rFonts w:eastAsia="Times New Roman"/>
          <w:bCs/>
          <w:shd w:val="clear" w:color="auto" w:fill="FFFFFF"/>
        </w:rPr>
        <w:t>πολιτικ</w:t>
      </w:r>
      <w:r>
        <w:rPr>
          <w:rFonts w:eastAsia="Times New Roman"/>
          <w:bCs/>
          <w:shd w:val="clear" w:color="auto" w:fill="FFFFFF"/>
        </w:rPr>
        <w:t xml:space="preserve">ά πρόσωπα. Τότε είχε έρθει εδώ η υπόθεση, </w:t>
      </w:r>
      <w:r w:rsidRPr="00E14D6D">
        <w:rPr>
          <w:rFonts w:eastAsia="Times New Roman"/>
          <w:bCs/>
          <w:shd w:val="clear" w:color="auto" w:fill="FFFFFF"/>
        </w:rPr>
        <w:t>για να</w:t>
      </w:r>
      <w:r>
        <w:rPr>
          <w:rFonts w:eastAsia="Times New Roman"/>
          <w:bCs/>
          <w:shd w:val="clear" w:color="auto" w:fill="FFFFFF"/>
        </w:rPr>
        <w:t xml:space="preserve"> τ</w:t>
      </w:r>
      <w:r>
        <w:rPr>
          <w:rFonts w:eastAsia="Times New Roman"/>
          <w:bCs/>
          <w:shd w:val="clear" w:color="auto" w:fill="FFFFFF"/>
        </w:rPr>
        <w:t xml:space="preserve">ην ανασύρουμε εάν χρειαστεί, στον βαθμό </w:t>
      </w:r>
      <w:r w:rsidRPr="00E14D6D">
        <w:rPr>
          <w:rFonts w:eastAsia="Times New Roman"/>
          <w:bCs/>
          <w:shd w:val="clear" w:color="auto" w:fill="FFFFFF"/>
        </w:rPr>
        <w:t>που</w:t>
      </w:r>
      <w:r>
        <w:rPr>
          <w:rFonts w:eastAsia="Times New Roman"/>
          <w:bCs/>
          <w:shd w:val="clear" w:color="auto" w:fill="FFFFFF"/>
        </w:rPr>
        <w:t xml:space="preserve"> η δικαιοσύνη βγάλει κάποια πράγματα. </w:t>
      </w:r>
      <w:r w:rsidRPr="00E14D6D">
        <w:rPr>
          <w:rFonts w:eastAsia="Times New Roman"/>
          <w:bCs/>
          <w:shd w:val="clear" w:color="auto" w:fill="FFFFFF"/>
        </w:rPr>
        <w:t>Έχει</w:t>
      </w:r>
      <w:r>
        <w:rPr>
          <w:rFonts w:eastAsia="Times New Roman"/>
          <w:bCs/>
          <w:shd w:val="clear" w:color="auto" w:fill="FFFFFF"/>
        </w:rPr>
        <w:t xml:space="preserve"> δώσει, </w:t>
      </w:r>
      <w:r w:rsidRPr="00E14D6D">
        <w:rPr>
          <w:rFonts w:eastAsia="Times New Roman"/>
          <w:bCs/>
          <w:shd w:val="clear" w:color="auto" w:fill="FFFFFF"/>
        </w:rPr>
        <w:t>λοιπόν</w:t>
      </w:r>
      <w:r>
        <w:rPr>
          <w:rFonts w:eastAsia="Times New Roman"/>
          <w:bCs/>
          <w:shd w:val="clear" w:color="auto" w:fill="FFFFFF"/>
        </w:rPr>
        <w:t xml:space="preserve">, πολύ χρόνο στο ΚΕΕΛΠΝΟ, </w:t>
      </w:r>
      <w:r w:rsidRPr="00E14D6D">
        <w:rPr>
          <w:rFonts w:eastAsia="Times New Roman"/>
          <w:bCs/>
          <w:shd w:val="clear" w:color="auto" w:fill="FFFFFF"/>
        </w:rPr>
        <w:t>γιατί</w:t>
      </w:r>
      <w:r>
        <w:rPr>
          <w:rFonts w:eastAsia="Times New Roman"/>
          <w:bCs/>
          <w:shd w:val="clear" w:color="auto" w:fill="FFFFFF"/>
        </w:rPr>
        <w:t xml:space="preserve"> έχετε κάνει πολλά. Δεν έχετε κάνει μόνο τους είκοσι τρεις διορισμούς. </w:t>
      </w:r>
    </w:p>
    <w:p w14:paraId="6F5C45E0" w14:textId="77777777" w:rsidR="0016272D" w:rsidRDefault="008D6B83">
      <w:pPr>
        <w:spacing w:line="600" w:lineRule="auto"/>
        <w:ind w:firstLine="720"/>
        <w:jc w:val="both"/>
        <w:rPr>
          <w:rFonts w:eastAsia="Times New Roman"/>
          <w:bCs/>
          <w:shd w:val="clear" w:color="auto" w:fill="FFFFFF"/>
        </w:rPr>
      </w:pPr>
      <w:r>
        <w:rPr>
          <w:rFonts w:eastAsia="Times New Roman"/>
          <w:bCs/>
          <w:shd w:val="clear" w:color="auto" w:fill="FFFFFF"/>
        </w:rPr>
        <w:t>Δεν έδωσε ο κ. Αβραμόπουλος εντολή με υπογραφή δικιά τ</w:t>
      </w:r>
      <w:r>
        <w:rPr>
          <w:rFonts w:eastAsia="Times New Roman"/>
          <w:bCs/>
          <w:shd w:val="clear" w:color="auto" w:fill="FFFFFF"/>
        </w:rPr>
        <w:t xml:space="preserve">ου </w:t>
      </w:r>
      <w:r w:rsidRPr="00E14D6D">
        <w:rPr>
          <w:rFonts w:eastAsia="Times New Roman"/>
          <w:bCs/>
          <w:shd w:val="clear" w:color="auto" w:fill="FFFFFF"/>
        </w:rPr>
        <w:t>και</w:t>
      </w:r>
      <w:r>
        <w:rPr>
          <w:rFonts w:eastAsia="Times New Roman"/>
          <w:bCs/>
          <w:shd w:val="clear" w:color="auto" w:fill="FFFFFF"/>
        </w:rPr>
        <w:t xml:space="preserve"> του κ. Καλογερόπουλου</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π</w:t>
      </w:r>
      <w:r>
        <w:rPr>
          <w:rFonts w:eastAsia="Times New Roman"/>
          <w:bCs/>
          <w:shd w:val="clear" w:color="auto" w:fill="FFFFFF"/>
        </w:rPr>
        <w:t xml:space="preserve">άρτε 18 </w:t>
      </w:r>
      <w:r w:rsidRPr="00E14D6D">
        <w:rPr>
          <w:rFonts w:eastAsia="Times New Roman"/>
          <w:bCs/>
          <w:shd w:val="clear" w:color="auto" w:fill="FFFFFF"/>
        </w:rPr>
        <w:t>εκατομμύρια ευρώ</w:t>
      </w:r>
      <w:r>
        <w:rPr>
          <w:rFonts w:eastAsia="Times New Roman"/>
          <w:bCs/>
          <w:shd w:val="clear" w:color="auto" w:fill="FFFFFF"/>
        </w:rPr>
        <w:t xml:space="preserve"> δάνειο, </w:t>
      </w:r>
      <w:r w:rsidRPr="00E14D6D">
        <w:rPr>
          <w:rFonts w:eastAsia="Times New Roman"/>
          <w:bCs/>
          <w:shd w:val="clear" w:color="auto" w:fill="FFFFFF"/>
        </w:rPr>
        <w:t>για να</w:t>
      </w:r>
      <w:r>
        <w:rPr>
          <w:rFonts w:eastAsia="Times New Roman"/>
          <w:bCs/>
          <w:shd w:val="clear" w:color="auto" w:fill="FFFFFF"/>
        </w:rPr>
        <w:t xml:space="preserve"> πάτε στο καινούργιο κτήριο;». Έβγαλε έναν διαγωνισμό, </w:t>
      </w:r>
      <w:r w:rsidRPr="00E14D6D">
        <w:rPr>
          <w:rFonts w:eastAsia="Times New Roman"/>
          <w:bCs/>
          <w:shd w:val="clear" w:color="auto" w:fill="FFFFFF"/>
        </w:rPr>
        <w:t>που</w:t>
      </w:r>
      <w:r>
        <w:rPr>
          <w:rFonts w:eastAsia="Times New Roman"/>
          <w:bCs/>
          <w:shd w:val="clear" w:color="auto" w:fill="FFFFFF"/>
        </w:rPr>
        <w:t xml:space="preserve"> έλεγε </w:t>
      </w:r>
      <w:r w:rsidRPr="00E14D6D">
        <w:rPr>
          <w:rFonts w:eastAsia="Times New Roman"/>
          <w:bCs/>
          <w:shd w:val="clear" w:color="auto" w:fill="FFFFFF"/>
        </w:rPr>
        <w:t>ότι</w:t>
      </w:r>
      <w:r>
        <w:rPr>
          <w:rFonts w:eastAsia="Times New Roman"/>
          <w:bCs/>
          <w:shd w:val="clear" w:color="auto" w:fill="FFFFFF"/>
        </w:rPr>
        <w:t xml:space="preserve"> </w:t>
      </w:r>
      <w:r w:rsidRPr="00E14D6D">
        <w:rPr>
          <w:rFonts w:eastAsia="Times New Roman"/>
          <w:bCs/>
          <w:shd w:val="clear" w:color="auto" w:fill="FFFFFF"/>
        </w:rPr>
        <w:t>πρέπει</w:t>
      </w:r>
      <w:r>
        <w:rPr>
          <w:rFonts w:eastAsia="Times New Roman"/>
          <w:bCs/>
          <w:shd w:val="clear" w:color="auto" w:fill="FFFFFF"/>
        </w:rPr>
        <w:t xml:space="preserve"> να </w:t>
      </w:r>
      <w:r w:rsidRPr="00E14D6D">
        <w:rPr>
          <w:rFonts w:eastAsia="Times New Roman"/>
          <w:bCs/>
          <w:shd w:val="clear" w:color="auto" w:fill="FFFFFF"/>
        </w:rPr>
        <w:t>είναι</w:t>
      </w:r>
      <w:r>
        <w:rPr>
          <w:rFonts w:eastAsia="Times New Roman"/>
          <w:bCs/>
          <w:shd w:val="clear" w:color="auto" w:fill="FFFFFF"/>
        </w:rPr>
        <w:t xml:space="preserve"> τριακόσια μέτρα από το παλιό, να </w:t>
      </w:r>
      <w:r w:rsidRPr="00E14D6D">
        <w:rPr>
          <w:rFonts w:eastAsia="Times New Roman"/>
          <w:bCs/>
          <w:shd w:val="clear" w:color="auto" w:fill="FFFFFF"/>
        </w:rPr>
        <w:t>είναι</w:t>
      </w:r>
      <w:r>
        <w:rPr>
          <w:rFonts w:eastAsia="Times New Roman"/>
          <w:bCs/>
          <w:shd w:val="clear" w:color="auto" w:fill="FFFFFF"/>
        </w:rPr>
        <w:t xml:space="preserve"> ημιτελές, </w:t>
      </w:r>
      <w:r w:rsidRPr="00E14D6D">
        <w:rPr>
          <w:rFonts w:eastAsia="Times New Roman"/>
          <w:bCs/>
          <w:shd w:val="clear" w:color="auto" w:fill="FFFFFF"/>
        </w:rPr>
        <w:t>να</w:t>
      </w:r>
      <w:r>
        <w:rPr>
          <w:rFonts w:eastAsia="Times New Roman"/>
          <w:bCs/>
          <w:shd w:val="clear" w:color="auto" w:fill="FFFFFF"/>
        </w:rPr>
        <w:t xml:space="preserve"> </w:t>
      </w:r>
      <w:r w:rsidRPr="00E14D6D">
        <w:rPr>
          <w:rFonts w:eastAsia="Times New Roman"/>
          <w:bCs/>
          <w:shd w:val="clear" w:color="auto" w:fill="FFFFFF"/>
        </w:rPr>
        <w:t>είναι</w:t>
      </w:r>
      <w:r>
        <w:rPr>
          <w:rFonts w:eastAsia="Times New Roman"/>
          <w:bCs/>
          <w:shd w:val="clear" w:color="auto" w:fill="FFFFFF"/>
        </w:rPr>
        <w:t xml:space="preserve"> τόσο τα πατώματα, τόσο οι ψευδοροφές, τόσο τα πάρκινγκ, τόσο τα γύρω γύρω. Μόνο το όνομα που δεν είπε. Την υπογραφή του </w:t>
      </w:r>
      <w:r w:rsidRPr="00E14D6D">
        <w:rPr>
          <w:rFonts w:eastAsia="Times New Roman"/>
          <w:bCs/>
          <w:shd w:val="clear" w:color="auto" w:fill="FFFFFF"/>
        </w:rPr>
        <w:t>έχει</w:t>
      </w:r>
      <w:r>
        <w:rPr>
          <w:rFonts w:eastAsia="Times New Roman"/>
          <w:bCs/>
          <w:shd w:val="clear" w:color="auto" w:fill="FFFFFF"/>
        </w:rPr>
        <w:t xml:space="preserve"> η έγκριση του δανείου. Δεν τα πήρε κανένας </w:t>
      </w:r>
      <w:r w:rsidRPr="00E14D6D">
        <w:rPr>
          <w:rFonts w:eastAsia="Times New Roman"/>
          <w:bCs/>
          <w:shd w:val="clear" w:color="auto" w:fill="FFFFFF"/>
        </w:rPr>
        <w:t>και</w:t>
      </w:r>
      <w:r>
        <w:rPr>
          <w:rFonts w:eastAsia="Times New Roman"/>
          <w:bCs/>
          <w:shd w:val="clear" w:color="auto" w:fill="FFFFFF"/>
        </w:rPr>
        <w:t xml:space="preserve"> τότε; </w:t>
      </w:r>
    </w:p>
    <w:p w14:paraId="6F5C45E1" w14:textId="77777777" w:rsidR="0016272D" w:rsidRDefault="008D6B83">
      <w:pPr>
        <w:spacing w:line="600" w:lineRule="auto"/>
        <w:ind w:firstLine="720"/>
        <w:jc w:val="both"/>
        <w:rPr>
          <w:rFonts w:eastAsia="Times New Roman"/>
          <w:bCs/>
          <w:shd w:val="clear" w:color="auto" w:fill="FFFFFF"/>
        </w:rPr>
      </w:pPr>
      <w:r>
        <w:rPr>
          <w:rFonts w:eastAsia="Times New Roman"/>
          <w:bCs/>
          <w:shd w:val="clear" w:color="auto" w:fill="FFFFFF"/>
        </w:rPr>
        <w:t>Να πω κ</w:t>
      </w:r>
      <w:r>
        <w:rPr>
          <w:rFonts w:eastAsia="Times New Roman"/>
          <w:bCs/>
          <w:shd w:val="clear" w:color="auto" w:fill="FFFFFF"/>
        </w:rPr>
        <w:t>αι</w:t>
      </w:r>
      <w:r>
        <w:rPr>
          <w:rFonts w:eastAsia="Times New Roman"/>
          <w:bCs/>
          <w:shd w:val="clear" w:color="auto" w:fill="FFFFFF"/>
        </w:rPr>
        <w:t xml:space="preserve"> για τότε </w:t>
      </w:r>
      <w:r w:rsidRPr="00142045">
        <w:rPr>
          <w:rFonts w:eastAsia="Times New Roman"/>
          <w:bCs/>
          <w:shd w:val="clear" w:color="auto" w:fill="FFFFFF"/>
        </w:rPr>
        <w:t>που</w:t>
      </w:r>
      <w:r>
        <w:rPr>
          <w:rFonts w:eastAsia="Times New Roman"/>
          <w:bCs/>
          <w:shd w:val="clear" w:color="auto" w:fill="FFFFFF"/>
        </w:rPr>
        <w:t xml:space="preserve"> σπρώχνατε τα επόμενα χρόνια τη διαφημιστική δαπάνη σε</w:t>
      </w:r>
      <w:r>
        <w:rPr>
          <w:rFonts w:eastAsia="Times New Roman"/>
          <w:bCs/>
          <w:shd w:val="clear" w:color="auto" w:fill="FFFFFF"/>
        </w:rPr>
        <w:t xml:space="preserve"> ανύπαρκτα </w:t>
      </w:r>
      <w:r>
        <w:rPr>
          <w:rFonts w:eastAsia="Times New Roman"/>
          <w:bCs/>
          <w:shd w:val="clear" w:color="auto" w:fill="FFFFFF"/>
          <w:lang w:val="en-US"/>
        </w:rPr>
        <w:t>sites</w:t>
      </w:r>
      <w:r w:rsidRPr="00E14D6D">
        <w:rPr>
          <w:rFonts w:eastAsia="Times New Roman"/>
          <w:bCs/>
          <w:shd w:val="clear" w:color="auto" w:fill="FFFFFF"/>
        </w:rPr>
        <w:t xml:space="preserve"> και</w:t>
      </w:r>
      <w:r>
        <w:rPr>
          <w:rFonts w:eastAsia="Times New Roman"/>
          <w:bCs/>
          <w:shd w:val="clear" w:color="auto" w:fill="FFFFFF"/>
        </w:rPr>
        <w:t xml:space="preserve"> ειδικά το 2013 και το 2014 </w:t>
      </w:r>
      <w:r w:rsidRPr="00E14D6D">
        <w:rPr>
          <w:rFonts w:eastAsia="Times New Roman"/>
          <w:bCs/>
          <w:shd w:val="clear" w:color="auto" w:fill="FFFFFF"/>
        </w:rPr>
        <w:t>που</w:t>
      </w:r>
      <w:r>
        <w:rPr>
          <w:rFonts w:eastAsia="Times New Roman"/>
          <w:bCs/>
          <w:shd w:val="clear" w:color="auto" w:fill="FFFFFF"/>
        </w:rPr>
        <w:t xml:space="preserve"> ήταν ο κ. Γεωργιάδης. Υ</w:t>
      </w:r>
      <w:r w:rsidRPr="00E14D6D">
        <w:rPr>
          <w:rFonts w:eastAsia="Times New Roman"/>
          <w:bCs/>
          <w:shd w:val="clear" w:color="auto" w:fill="FFFFFF"/>
        </w:rPr>
        <w:t>πάρχουν</w:t>
      </w:r>
      <w:r>
        <w:rPr>
          <w:rFonts w:eastAsia="Times New Roman"/>
          <w:bCs/>
          <w:shd w:val="clear" w:color="auto" w:fill="FFFFFF"/>
        </w:rPr>
        <w:t xml:space="preserve"> οκτακόσιες εβδομήντα συμβάσεις. Τα εκατό από τα οκτακόσια </w:t>
      </w:r>
      <w:r w:rsidRPr="00E14D6D">
        <w:rPr>
          <w:rFonts w:eastAsia="Times New Roman"/>
          <w:bCs/>
          <w:shd w:val="clear" w:color="auto" w:fill="FFFFFF"/>
        </w:rPr>
        <w:t>που</w:t>
      </w:r>
      <w:r>
        <w:rPr>
          <w:rFonts w:eastAsia="Times New Roman"/>
          <w:bCs/>
          <w:shd w:val="clear" w:color="auto" w:fill="FFFFFF"/>
        </w:rPr>
        <w:t xml:space="preserve"> αναφέρονται </w:t>
      </w:r>
      <w:r w:rsidRPr="00E14D6D">
        <w:rPr>
          <w:rFonts w:eastAsia="Times New Roman"/>
          <w:bCs/>
          <w:shd w:val="clear" w:color="auto" w:fill="FFFFFF"/>
        </w:rPr>
        <w:t>είναι</w:t>
      </w:r>
      <w:r>
        <w:rPr>
          <w:rFonts w:eastAsia="Times New Roman"/>
          <w:bCs/>
          <w:shd w:val="clear" w:color="auto" w:fill="FFFFFF"/>
        </w:rPr>
        <w:t xml:space="preserve"> ανύπαρκτα -το τονίζω, ανύπαρκτα- </w:t>
      </w:r>
      <w:r>
        <w:rPr>
          <w:rFonts w:eastAsia="Times New Roman"/>
          <w:bCs/>
          <w:shd w:val="clear" w:color="auto" w:fill="FFFFFF"/>
          <w:lang w:val="en-US"/>
        </w:rPr>
        <w:t>sites</w:t>
      </w:r>
      <w:r>
        <w:rPr>
          <w:rFonts w:eastAsia="Times New Roman"/>
          <w:bCs/>
          <w:shd w:val="clear" w:color="auto" w:fill="FFFFFF"/>
        </w:rPr>
        <w:t xml:space="preserve">. Πώς το είπαμε το άλλο με τη βελόνα; «Βελόνα </w:t>
      </w:r>
      <w:r w:rsidRPr="006037B8">
        <w:rPr>
          <w:rFonts w:eastAsia="Times New Roman"/>
          <w:bCs/>
          <w:shd w:val="clear" w:color="auto" w:fill="FFFFFF"/>
        </w:rPr>
        <w:t>και</w:t>
      </w:r>
      <w:r>
        <w:rPr>
          <w:rFonts w:eastAsia="Times New Roman"/>
          <w:bCs/>
          <w:shd w:val="clear" w:color="auto" w:fill="FFFFFF"/>
        </w:rPr>
        <w:t xml:space="preserve"> κλωστ</w:t>
      </w:r>
      <w:r>
        <w:rPr>
          <w:rFonts w:eastAsia="Times New Roman"/>
          <w:bCs/>
          <w:shd w:val="clear" w:color="auto" w:fill="FFFFFF"/>
        </w:rPr>
        <w:t xml:space="preserve">ή». Αυτό ήταν </w:t>
      </w:r>
      <w:r>
        <w:rPr>
          <w:rFonts w:eastAsia="Times New Roman"/>
          <w:bCs/>
          <w:shd w:val="clear" w:color="auto" w:fill="FFFFFF"/>
          <w:lang w:val="en-US"/>
        </w:rPr>
        <w:t>site</w:t>
      </w:r>
      <w:r w:rsidRPr="006037B8">
        <w:rPr>
          <w:rFonts w:eastAsia="Times New Roman"/>
          <w:bCs/>
          <w:shd w:val="clear" w:color="auto" w:fill="FFFFFF"/>
        </w:rPr>
        <w:t xml:space="preserve"> που</w:t>
      </w:r>
      <w:r>
        <w:rPr>
          <w:rFonts w:eastAsia="Times New Roman"/>
          <w:bCs/>
          <w:shd w:val="clear" w:color="auto" w:fill="FFFFFF"/>
        </w:rPr>
        <w:t xml:space="preserve"> χρηματοδοτήθηκε επί κ. Γεωργιάδη </w:t>
      </w:r>
      <w:r w:rsidRPr="006037B8">
        <w:rPr>
          <w:rFonts w:eastAsia="Times New Roman"/>
          <w:bCs/>
          <w:shd w:val="clear" w:color="auto" w:fill="FFFFFF"/>
        </w:rPr>
        <w:t>και</w:t>
      </w:r>
      <w:r>
        <w:rPr>
          <w:rFonts w:eastAsia="Times New Roman"/>
          <w:bCs/>
          <w:shd w:val="clear" w:color="auto" w:fill="FFFFFF"/>
        </w:rPr>
        <w:t xml:space="preserve"> επί δικής σας θητείας μετά. Α</w:t>
      </w:r>
      <w:r w:rsidRPr="006037B8">
        <w:rPr>
          <w:rFonts w:eastAsia="Times New Roman"/>
          <w:bCs/>
          <w:shd w:val="clear" w:color="auto" w:fill="FFFFFF"/>
        </w:rPr>
        <w:t>λλά</w:t>
      </w:r>
      <w:r>
        <w:rPr>
          <w:rFonts w:eastAsia="Times New Roman"/>
          <w:bCs/>
          <w:shd w:val="clear" w:color="auto" w:fill="FFFFFF"/>
        </w:rPr>
        <w:t xml:space="preserve"> το είχε στήσει το μαγαζί απ’ ό,τι ξέρω πριν. Αναφέρομαι σε </w:t>
      </w:r>
      <w:r w:rsidRPr="00142045">
        <w:rPr>
          <w:rFonts w:eastAsia="Times New Roman"/>
          <w:bCs/>
          <w:shd w:val="clear" w:color="auto" w:fill="FFFFFF"/>
        </w:rPr>
        <w:t>ε</w:t>
      </w:r>
      <w:r>
        <w:rPr>
          <w:rFonts w:eastAsia="Times New Roman"/>
          <w:bCs/>
          <w:shd w:val="clear" w:color="auto" w:fill="FFFFFF"/>
        </w:rPr>
        <w:t xml:space="preserve">σάς, κύριε Βορίδη, </w:t>
      </w:r>
      <w:r w:rsidRPr="006037B8">
        <w:rPr>
          <w:rFonts w:eastAsia="Times New Roman"/>
          <w:bCs/>
          <w:shd w:val="clear" w:color="auto" w:fill="FFFFFF"/>
        </w:rPr>
        <w:t>που</w:t>
      </w:r>
      <w:r>
        <w:rPr>
          <w:rFonts w:eastAsia="Times New Roman"/>
          <w:bCs/>
          <w:shd w:val="clear" w:color="auto" w:fill="FFFFFF"/>
        </w:rPr>
        <w:t xml:space="preserve"> με κοιτάτε έτσι. </w:t>
      </w:r>
      <w:r w:rsidRPr="006037B8">
        <w:rPr>
          <w:rFonts w:eastAsia="Times New Roman"/>
          <w:bCs/>
          <w:shd w:val="clear" w:color="auto" w:fill="FFFFFF"/>
        </w:rPr>
        <w:t>Γιατί</w:t>
      </w:r>
      <w:r>
        <w:rPr>
          <w:rFonts w:eastAsia="Times New Roman"/>
          <w:bCs/>
          <w:shd w:val="clear" w:color="auto" w:fill="FFFFFF"/>
        </w:rPr>
        <w:t xml:space="preserve"> </w:t>
      </w:r>
      <w:r w:rsidRPr="006037B8">
        <w:rPr>
          <w:rFonts w:eastAsia="Times New Roman"/>
          <w:bCs/>
          <w:shd w:val="clear" w:color="auto" w:fill="FFFFFF"/>
        </w:rPr>
        <w:t>και</w:t>
      </w:r>
      <w:r>
        <w:rPr>
          <w:rFonts w:eastAsia="Times New Roman"/>
          <w:bCs/>
          <w:shd w:val="clear" w:color="auto" w:fill="FFFFFF"/>
        </w:rPr>
        <w:t xml:space="preserve"> επί ημερών σας χρηματοδοτήθηκε αυτό το </w:t>
      </w:r>
      <w:r>
        <w:rPr>
          <w:rFonts w:eastAsia="Times New Roman"/>
          <w:bCs/>
          <w:shd w:val="clear" w:color="auto" w:fill="FFFFFF"/>
          <w:lang w:val="en-US"/>
        </w:rPr>
        <w:t>site</w:t>
      </w:r>
      <w:r>
        <w:rPr>
          <w:rFonts w:eastAsia="Times New Roman"/>
          <w:bCs/>
          <w:shd w:val="clear" w:color="auto" w:fill="FFFFFF"/>
        </w:rPr>
        <w:t xml:space="preserve"> </w:t>
      </w:r>
      <w:r w:rsidRPr="006037B8">
        <w:rPr>
          <w:rFonts w:eastAsia="Times New Roman"/>
          <w:bCs/>
          <w:shd w:val="clear" w:color="auto" w:fill="FFFFFF"/>
        </w:rPr>
        <w:t>και</w:t>
      </w:r>
      <w:r>
        <w:rPr>
          <w:rFonts w:eastAsia="Times New Roman"/>
          <w:bCs/>
          <w:shd w:val="clear" w:color="auto" w:fill="FFFFFF"/>
        </w:rPr>
        <w:t xml:space="preserve"> πάρα </w:t>
      </w:r>
      <w:r>
        <w:rPr>
          <w:rFonts w:eastAsia="Times New Roman"/>
          <w:bCs/>
          <w:shd w:val="clear" w:color="auto" w:fill="FFFFFF"/>
        </w:rPr>
        <w:t>πολλά άλλα, μάλιστα…</w:t>
      </w:r>
    </w:p>
    <w:p w14:paraId="6F5C45E2" w14:textId="77777777" w:rsidR="0016272D" w:rsidRDefault="008D6B83">
      <w:pPr>
        <w:spacing w:line="600" w:lineRule="auto"/>
        <w:ind w:firstLine="720"/>
        <w:jc w:val="center"/>
        <w:rPr>
          <w:rFonts w:eastAsia="Times New Roman"/>
          <w:bCs/>
          <w:shd w:val="clear" w:color="auto" w:fill="FFFFFF"/>
        </w:rPr>
      </w:pPr>
      <w:r>
        <w:rPr>
          <w:rFonts w:eastAsia="Times New Roman"/>
          <w:bCs/>
          <w:shd w:val="clear" w:color="auto" w:fill="FFFFFF"/>
        </w:rPr>
        <w:t>(</w:t>
      </w:r>
      <w:r w:rsidRPr="00EE3414">
        <w:rPr>
          <w:rFonts w:eastAsia="Times New Roman"/>
          <w:bCs/>
          <w:shd w:val="clear" w:color="auto" w:fill="FFFFFF"/>
        </w:rPr>
        <w:t>Θό</w:t>
      </w:r>
      <w:r>
        <w:rPr>
          <w:rFonts w:eastAsia="Times New Roman"/>
          <w:bCs/>
          <w:shd w:val="clear" w:color="auto" w:fill="FFFFFF"/>
        </w:rPr>
        <w:t>ρυβος στην Αίθουσα)</w:t>
      </w:r>
    </w:p>
    <w:p w14:paraId="6F5C45E3" w14:textId="77777777" w:rsidR="0016272D" w:rsidRDefault="008D6B83">
      <w:pPr>
        <w:spacing w:line="600" w:lineRule="auto"/>
        <w:ind w:firstLine="720"/>
        <w:jc w:val="both"/>
        <w:rPr>
          <w:rFonts w:eastAsia="Times New Roman"/>
          <w:szCs w:val="24"/>
        </w:rPr>
      </w:pPr>
      <w:r>
        <w:rPr>
          <w:rFonts w:eastAsia="Times New Roman"/>
          <w:szCs w:val="24"/>
        </w:rPr>
        <w:t>Όχι, γιατί εδώ το παίζουμε παρθένες όλοι.</w:t>
      </w:r>
    </w:p>
    <w:p w14:paraId="6F5C45E4" w14:textId="77777777" w:rsidR="0016272D" w:rsidRDefault="008D6B83">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Υπουργέ, μη δίνετε χαρακτήρα προσωπικής αναφοράς.</w:t>
      </w:r>
    </w:p>
    <w:p w14:paraId="6F5C45E5" w14:textId="77777777" w:rsidR="0016272D" w:rsidRDefault="008D6B83">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Πάρα πολλά δόθηκαν τους δύο μήνες τους προεκλογικούς</w:t>
      </w:r>
      <w:r>
        <w:rPr>
          <w:rFonts w:eastAsia="Times New Roman"/>
          <w:szCs w:val="24"/>
        </w:rPr>
        <w:t>,</w:t>
      </w:r>
      <w:r>
        <w:rPr>
          <w:rFonts w:eastAsia="Times New Roman"/>
          <w:szCs w:val="24"/>
        </w:rPr>
        <w:t xml:space="preserve"> σε αυτόν που κατέβηκε υποψήφιος Βουλευτής σας στη Ρόδο, σε κάποιους άλλους που είναι </w:t>
      </w:r>
      <w:r w:rsidRPr="00FC036F">
        <w:rPr>
          <w:rFonts w:eastAsia="Times New Roman"/>
          <w:color w:val="000000" w:themeColor="text1"/>
          <w:szCs w:val="24"/>
          <w:lang w:val="en-US"/>
        </w:rPr>
        <w:t>www</w:t>
      </w:r>
      <w:r w:rsidRPr="00FC036F">
        <w:rPr>
          <w:rFonts w:eastAsia="Times New Roman"/>
          <w:color w:val="000000" w:themeColor="text1"/>
          <w:szCs w:val="24"/>
        </w:rPr>
        <w:t>.</w:t>
      </w:r>
      <w:proofErr w:type="spellStart"/>
      <w:r w:rsidRPr="00FC036F">
        <w:rPr>
          <w:rFonts w:eastAsia="Times New Roman"/>
          <w:color w:val="000000" w:themeColor="text1"/>
          <w:szCs w:val="24"/>
          <w:lang w:val="en-US"/>
        </w:rPr>
        <w:t>ellinesdimarxoi</w:t>
      </w:r>
      <w:proofErr w:type="spellEnd"/>
      <w:r w:rsidRPr="00FC036F">
        <w:rPr>
          <w:rFonts w:eastAsia="Times New Roman"/>
          <w:color w:val="000000" w:themeColor="text1"/>
          <w:szCs w:val="24"/>
        </w:rPr>
        <w:t>.</w:t>
      </w:r>
      <w:r w:rsidRPr="00FC036F">
        <w:rPr>
          <w:rFonts w:eastAsia="Times New Roman"/>
          <w:color w:val="000000" w:themeColor="text1"/>
          <w:szCs w:val="24"/>
          <w:lang w:val="en-US"/>
        </w:rPr>
        <w:t>gr</w:t>
      </w:r>
      <w:r w:rsidRPr="00FC036F">
        <w:rPr>
          <w:rFonts w:eastAsia="Times New Roman"/>
          <w:color w:val="000000" w:themeColor="text1"/>
          <w:szCs w:val="24"/>
        </w:rPr>
        <w:t>.</w:t>
      </w:r>
      <w:r>
        <w:rPr>
          <w:rFonts w:eastAsia="Times New Roman"/>
          <w:szCs w:val="24"/>
        </w:rPr>
        <w:t xml:space="preserve"> Ποιος είναι εκεί από πίσω; Δεν τα ξέρει κανένας και είναι επαναλαμβανόμενες παροχές από την </w:t>
      </w:r>
      <w:r>
        <w:rPr>
          <w:rFonts w:eastAsia="Times New Roman"/>
          <w:szCs w:val="24"/>
        </w:rPr>
        <w:t xml:space="preserve">αρχή της χρονιάς. Έχει ψάξει κι αυτά η </w:t>
      </w:r>
      <w:r>
        <w:rPr>
          <w:rFonts w:eastAsia="Times New Roman"/>
          <w:szCs w:val="24"/>
        </w:rPr>
        <w:t>ε</w:t>
      </w:r>
      <w:r>
        <w:rPr>
          <w:rFonts w:eastAsia="Times New Roman"/>
          <w:szCs w:val="24"/>
        </w:rPr>
        <w:t xml:space="preserve">πιτροπή. Θα βγάλει πόρισμα όπως και για το </w:t>
      </w:r>
      <w:r>
        <w:rPr>
          <w:rFonts w:eastAsia="Times New Roman"/>
          <w:szCs w:val="24"/>
        </w:rPr>
        <w:t>«</w:t>
      </w:r>
      <w:r>
        <w:rPr>
          <w:rFonts w:eastAsia="Times New Roman"/>
          <w:szCs w:val="24"/>
        </w:rPr>
        <w:t>Ντυνάν</w:t>
      </w:r>
      <w:r>
        <w:rPr>
          <w:rFonts w:eastAsia="Times New Roman"/>
          <w:szCs w:val="24"/>
        </w:rPr>
        <w:t>»</w:t>
      </w:r>
      <w:r>
        <w:rPr>
          <w:rFonts w:eastAsia="Times New Roman"/>
          <w:szCs w:val="24"/>
        </w:rPr>
        <w:t xml:space="preserve">. Θα δούμε εάν θα συνεχίσει να είναι εκεί που είναι το </w:t>
      </w:r>
      <w:r>
        <w:rPr>
          <w:rFonts w:eastAsia="Times New Roman"/>
          <w:szCs w:val="24"/>
        </w:rPr>
        <w:t>«</w:t>
      </w:r>
      <w:r>
        <w:rPr>
          <w:rFonts w:eastAsia="Times New Roman"/>
          <w:szCs w:val="24"/>
        </w:rPr>
        <w:t>Ντυνάν</w:t>
      </w:r>
      <w:r>
        <w:rPr>
          <w:rFonts w:eastAsia="Times New Roman"/>
          <w:szCs w:val="24"/>
        </w:rPr>
        <w:t>»</w:t>
      </w:r>
      <w:r>
        <w:rPr>
          <w:rFonts w:eastAsia="Times New Roman"/>
          <w:szCs w:val="24"/>
        </w:rPr>
        <w:t xml:space="preserve">, με βάση τον τρόπο τον οποίο </w:t>
      </w:r>
      <w:proofErr w:type="spellStart"/>
      <w:r>
        <w:rPr>
          <w:rFonts w:eastAsia="Times New Roman"/>
          <w:szCs w:val="24"/>
        </w:rPr>
        <w:t>εκπλειστηριάστηκε</w:t>
      </w:r>
      <w:proofErr w:type="spellEnd"/>
      <w:r>
        <w:rPr>
          <w:rFonts w:eastAsia="Times New Roman"/>
          <w:szCs w:val="24"/>
        </w:rPr>
        <w:t xml:space="preserve"> ως περιουσία κοινωφελούς ιδρύματος, ενώ ήταν δημόσια π</w:t>
      </w:r>
      <w:r>
        <w:rPr>
          <w:rFonts w:eastAsia="Times New Roman"/>
          <w:szCs w:val="24"/>
        </w:rPr>
        <w:t>εριουσία.</w:t>
      </w:r>
    </w:p>
    <w:p w14:paraId="6F5C45E6" w14:textId="77777777" w:rsidR="0016272D" w:rsidRDefault="008D6B83">
      <w:pPr>
        <w:spacing w:line="600" w:lineRule="auto"/>
        <w:ind w:firstLine="720"/>
        <w:jc w:val="both"/>
        <w:rPr>
          <w:rFonts w:eastAsia="Times New Roman"/>
          <w:szCs w:val="24"/>
        </w:rPr>
      </w:pPr>
      <w:r>
        <w:rPr>
          <w:rFonts w:eastAsia="Times New Roman"/>
          <w:szCs w:val="24"/>
        </w:rPr>
        <w:t>Γι’ αυτό γυρνάει η υπόθεση στη δικαιοσύνη. Γι’ αυτό είναι ιστορική αυτή η μέρα. Γιατί προφυλάσσει όλους αυτούς που χρε</w:t>
      </w:r>
      <w:r>
        <w:rPr>
          <w:rFonts w:eastAsia="Times New Roman"/>
          <w:szCs w:val="24"/>
        </w:rPr>
        <w:t>ο</w:t>
      </w:r>
      <w:r>
        <w:rPr>
          <w:rFonts w:eastAsia="Times New Roman"/>
          <w:szCs w:val="24"/>
        </w:rPr>
        <w:t xml:space="preserve">κόπησαν τη χώρα το Σύνταγμα έτσι όπως το έχετε φτιάξει με αυτή τη χυδαία διάταξη. Θα φτάναμε σε ένα σημείο και εκεί να δω τα </w:t>
      </w:r>
      <w:r>
        <w:rPr>
          <w:rFonts w:eastAsia="Times New Roman"/>
          <w:szCs w:val="24"/>
        </w:rPr>
        <w:t>τσαμπουκαλίκια «α εγώ παραιτούμαι», θα λέγατε «α έχει παραγραφεί».</w:t>
      </w:r>
    </w:p>
    <w:p w14:paraId="6F5C45E7" w14:textId="77777777" w:rsidR="0016272D" w:rsidRDefault="008D6B83">
      <w:pPr>
        <w:spacing w:line="600" w:lineRule="auto"/>
        <w:ind w:firstLine="720"/>
        <w:jc w:val="both"/>
        <w:rPr>
          <w:rFonts w:eastAsia="Times New Roman"/>
          <w:szCs w:val="24"/>
        </w:rPr>
      </w:pPr>
      <w:r>
        <w:rPr>
          <w:rFonts w:eastAsia="Times New Roman"/>
          <w:szCs w:val="24"/>
        </w:rPr>
        <w:t xml:space="preserve">Και μια που το θυμήθηκα. Εγώ δεν κλαίω ούτε στριγγλίζω. Η υπόθεση που αναφέρατε στην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είναι η μήνυση που μου κάνατε με τον κ. Τζαβάρα για τους διορισμούς των ΜΕΘ, όπου εκεί είπα «έ</w:t>
      </w:r>
      <w:r>
        <w:rPr>
          <w:rFonts w:eastAsia="Times New Roman"/>
          <w:szCs w:val="24"/>
        </w:rPr>
        <w:t>τσι κι έτσι έγινε». Αλλά βγαίνεις στα διάφορα καναλάκια που σε παίζουν κάθε μέρα υπερωρίες, λες το ένα ψέμα πίσω από το άλλο, όπως για παράδειγμα προηγουμένως που είπες «δεν σε γράψανε στο Χάρβαρντ», ενώ είναι το «</w:t>
      </w:r>
      <w:proofErr w:type="spellStart"/>
      <w:r>
        <w:rPr>
          <w:rFonts w:eastAsia="Times New Roman"/>
          <w:szCs w:val="24"/>
        </w:rPr>
        <w:t>Harvard</w:t>
      </w:r>
      <w:proofErr w:type="spellEnd"/>
      <w:r>
        <w:rPr>
          <w:rFonts w:eastAsia="Times New Roman"/>
          <w:szCs w:val="24"/>
        </w:rPr>
        <w:t xml:space="preserve"> </w:t>
      </w:r>
      <w:proofErr w:type="spellStart"/>
      <w:r>
        <w:rPr>
          <w:rFonts w:eastAsia="Times New Roman"/>
          <w:szCs w:val="24"/>
        </w:rPr>
        <w:t>p</w:t>
      </w:r>
      <w:r>
        <w:rPr>
          <w:rFonts w:eastAsia="Times New Roman"/>
          <w:szCs w:val="24"/>
        </w:rPr>
        <w:t>roject</w:t>
      </w:r>
      <w:proofErr w:type="spellEnd"/>
      <w:r>
        <w:rPr>
          <w:rFonts w:eastAsia="Times New Roman"/>
          <w:szCs w:val="24"/>
        </w:rPr>
        <w:t>», για το οποίο μπήκαν δέκα</w:t>
      </w:r>
      <w:r>
        <w:rPr>
          <w:rFonts w:eastAsia="Times New Roman"/>
          <w:szCs w:val="24"/>
        </w:rPr>
        <w:t xml:space="preserve"> φάρμακα </w:t>
      </w:r>
      <w:r>
        <w:rPr>
          <w:rFonts w:eastAsia="Times New Roman"/>
          <w:szCs w:val="24"/>
        </w:rPr>
        <w:t xml:space="preserve">ετήσιας δαπάνης </w:t>
      </w:r>
      <w:r>
        <w:rPr>
          <w:rFonts w:eastAsia="Times New Roman"/>
          <w:szCs w:val="24"/>
        </w:rPr>
        <w:t>δεκάδων εκατομμυρίων ευρώ στον ΕΟΠΥΥ. Τόσα κι άλλα τόσα.</w:t>
      </w:r>
    </w:p>
    <w:p w14:paraId="6F5C45E8" w14:textId="77777777" w:rsidR="0016272D" w:rsidRDefault="008D6B83">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Υπουργέ, παρακαλώ ολοκληρώστε. </w:t>
      </w:r>
    </w:p>
    <w:p w14:paraId="6F5C45E9" w14:textId="77777777" w:rsidR="0016272D" w:rsidRDefault="008D6B83">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Γι’ αυτό, λοιπόν, η υπόθεση θα επιστραφεί στη δικαιοσύνη.</w:t>
      </w:r>
      <w:r>
        <w:rPr>
          <w:rFonts w:eastAsia="Times New Roman"/>
          <w:szCs w:val="24"/>
        </w:rPr>
        <w:t xml:space="preserve"> Υπάρχουν στοιχεία πολλά. Εμείς ό,τι έχουμε βρει το έχουμε στείλει.</w:t>
      </w:r>
    </w:p>
    <w:p w14:paraId="6F5C45EA" w14:textId="77777777" w:rsidR="0016272D" w:rsidRDefault="008D6B83">
      <w:pPr>
        <w:spacing w:line="600" w:lineRule="auto"/>
        <w:ind w:firstLine="720"/>
        <w:jc w:val="both"/>
        <w:rPr>
          <w:rFonts w:eastAsia="Times New Roman"/>
          <w:szCs w:val="24"/>
        </w:rPr>
      </w:pPr>
      <w:r>
        <w:rPr>
          <w:rFonts w:eastAsia="Times New Roman"/>
          <w:szCs w:val="24"/>
        </w:rPr>
        <w:t xml:space="preserve">Εσείς που εμπιστεύεστε την ανεξάρτητη ελληνική δικαιοσύνη -εδώ είναι το θέμα τώρα- όταν βγαίνει το Συμβούλιο της Επικρατείας και ρίχνει τον νόμο του </w:t>
      </w:r>
      <w:proofErr w:type="spellStart"/>
      <w:r>
        <w:rPr>
          <w:rFonts w:eastAsia="Times New Roman"/>
          <w:szCs w:val="24"/>
        </w:rPr>
        <w:t>Γαβρόγλου</w:t>
      </w:r>
      <w:proofErr w:type="spellEnd"/>
      <w:r>
        <w:rPr>
          <w:rFonts w:eastAsia="Times New Roman"/>
          <w:szCs w:val="24"/>
        </w:rPr>
        <w:t xml:space="preserve"> για τη δημοκρατική εκλογή των</w:t>
      </w:r>
      <w:r>
        <w:rPr>
          <w:rFonts w:eastAsia="Times New Roman"/>
          <w:szCs w:val="24"/>
        </w:rPr>
        <w:t xml:space="preserve"> διευθυντών στα σχολεία, λέτε</w:t>
      </w:r>
      <w:r>
        <w:rPr>
          <w:rFonts w:eastAsia="Times New Roman"/>
          <w:szCs w:val="24"/>
        </w:rPr>
        <w:t>:</w:t>
      </w:r>
      <w:r>
        <w:rPr>
          <w:rFonts w:eastAsia="Times New Roman"/>
          <w:szCs w:val="24"/>
        </w:rPr>
        <w:t xml:space="preserve"> «μπράβο στο Συμβούλιο της Επικρατείας». Όταν διώξαμε αυτούς τους ανθρώπους που βυσσοδομούσαν και στις εργάτριες και στο δημόσιο χρήμα με τους εργολάβους, βγαίνει και ρίχνει τον νόμο των εργολάβων, είπατε</w:t>
      </w:r>
      <w:r>
        <w:rPr>
          <w:rFonts w:eastAsia="Times New Roman"/>
          <w:szCs w:val="24"/>
        </w:rPr>
        <w:t>:</w:t>
      </w:r>
      <w:r>
        <w:rPr>
          <w:rFonts w:eastAsia="Times New Roman"/>
          <w:szCs w:val="24"/>
        </w:rPr>
        <w:t xml:space="preserve"> «α είναι απόφαση της</w:t>
      </w:r>
      <w:r>
        <w:rPr>
          <w:rFonts w:eastAsia="Times New Roman"/>
          <w:szCs w:val="24"/>
        </w:rPr>
        <w:t xml:space="preserve"> δικαιοσύνης». Πήγε να γίνει αυτή η ιστορία με τον ΕΦΚΑ, που είναι ο μισός λόγος που βγαίνουμε από τα μνημόνια </w:t>
      </w:r>
      <w:r>
        <w:rPr>
          <w:rFonts w:eastAsia="Times New Roman"/>
          <w:szCs w:val="24"/>
        </w:rPr>
        <w:t>-</w:t>
      </w:r>
      <w:r>
        <w:rPr>
          <w:rFonts w:eastAsia="Times New Roman"/>
          <w:szCs w:val="24"/>
        </w:rPr>
        <w:t xml:space="preserve">και θα είναι και ντάλα μεσημέρι </w:t>
      </w:r>
      <w:r>
        <w:rPr>
          <w:rFonts w:eastAsia="Times New Roman"/>
          <w:szCs w:val="24"/>
        </w:rPr>
        <w:t>-</w:t>
      </w:r>
      <w:r>
        <w:rPr>
          <w:rFonts w:eastAsia="Times New Roman"/>
          <w:szCs w:val="24"/>
        </w:rPr>
        <w:t>και τον Αύγουστο θα κλαίτε με μαύρο δάκρυ όταν θα γίνει αυτό. Τώρα έχετε βάλει τα κανάλια δέκα μέρες και κλαίνε</w:t>
      </w:r>
      <w:r>
        <w:rPr>
          <w:rFonts w:eastAsia="Times New Roman"/>
          <w:szCs w:val="24"/>
        </w:rPr>
        <w:t xml:space="preserve"> για τις συντάξεις του χρόνου τον Γενάρη. Τι κλάμα είναι αυτό ρε παιδάκι μου! Όταν τους τις κόψατε δυο χρόνια έντεκα φορές</w:t>
      </w:r>
      <w:r>
        <w:rPr>
          <w:rFonts w:eastAsia="Times New Roman"/>
          <w:szCs w:val="24"/>
        </w:rPr>
        <w:t>,</w:t>
      </w:r>
      <w:r>
        <w:rPr>
          <w:rFonts w:eastAsia="Times New Roman"/>
          <w:szCs w:val="24"/>
        </w:rPr>
        <w:t xml:space="preserve"> είχαν πει δυο κουβέντες. Τώρα κλαίνε προκαταβολικά επτά μήνες. Θα μου πεις πώς θα δικαιολογούνταν η «</w:t>
      </w:r>
      <w:r>
        <w:rPr>
          <w:rFonts w:eastAsia="Times New Roman"/>
          <w:szCs w:val="24"/>
          <w:lang w:val="en-US"/>
        </w:rPr>
        <w:t>PUBLIC</w:t>
      </w:r>
      <w:r w:rsidRPr="00830FAE">
        <w:rPr>
          <w:rFonts w:eastAsia="Times New Roman"/>
          <w:szCs w:val="24"/>
        </w:rPr>
        <w:t xml:space="preserve"> </w:t>
      </w:r>
      <w:r>
        <w:rPr>
          <w:rFonts w:eastAsia="Times New Roman"/>
          <w:szCs w:val="24"/>
          <w:lang w:val="en-US"/>
        </w:rPr>
        <w:t>ISSUE</w:t>
      </w:r>
      <w:r>
        <w:rPr>
          <w:rFonts w:eastAsia="Times New Roman"/>
          <w:szCs w:val="24"/>
        </w:rPr>
        <w:t>»</w:t>
      </w:r>
      <w:r>
        <w:rPr>
          <w:rFonts w:eastAsia="Times New Roman"/>
          <w:szCs w:val="24"/>
        </w:rPr>
        <w:t>,</w:t>
      </w:r>
      <w:r>
        <w:rPr>
          <w:rFonts w:eastAsia="Times New Roman"/>
          <w:szCs w:val="24"/>
        </w:rPr>
        <w:t xml:space="preserve"> να βγάλει δεκαεν</w:t>
      </w:r>
      <w:r>
        <w:rPr>
          <w:rFonts w:eastAsia="Times New Roman"/>
          <w:szCs w:val="24"/>
        </w:rPr>
        <w:t>νέα μονάδες επάνω τον Μητσοτάκη σε σχέση με τον Τσίπρα και τα υπόλοιπα που γελάει ο κόσμος. Γελάνε και τα κομοδίνα με αυτά τα αποτελέσματα.</w:t>
      </w:r>
    </w:p>
    <w:p w14:paraId="6F5C45EB" w14:textId="77777777" w:rsidR="0016272D" w:rsidRDefault="008D6B83">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Υπουργέ, βαίνουμε προς το τέλος.</w:t>
      </w:r>
    </w:p>
    <w:p w14:paraId="6F5C45EC" w14:textId="77777777" w:rsidR="0016272D" w:rsidRDefault="008D6B83">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b/>
          <w:szCs w:val="24"/>
        </w:rPr>
        <w:t>:</w:t>
      </w:r>
      <w:r>
        <w:rPr>
          <w:rFonts w:eastAsia="Times New Roman"/>
          <w:szCs w:val="24"/>
        </w:rPr>
        <w:t xml:space="preserve"> Καταλήγω και ευχαριστώ για την ανοχή, κύριε Πρόεδρε, αλλά άκουσα πολλές ψευτιές εδώ μέσα, όπως άκουσα και μια ακροδεξιά ατζέντα από τον κ. Σαμαρά, ο οποίος δεν έχει καταλάβει ένα πολύ απλό πράγμα. Εμείς δεν φοβόμαστε τίποτα, γιατί είμαστε πεντακάθαροι. Τ</w:t>
      </w:r>
      <w:r>
        <w:rPr>
          <w:rFonts w:eastAsia="Times New Roman"/>
          <w:szCs w:val="24"/>
        </w:rPr>
        <w:t xml:space="preserve">ο τέλος το δικό του του το έδειξε ο ελληνικός λαός με τις εκλογές. Έχει σκοπό να επανέλθει στην ηγεσία της Νέας Δημοκρατίας και να ηγηθεί ενός </w:t>
      </w:r>
      <w:r>
        <w:rPr>
          <w:rFonts w:eastAsia="Times New Roman"/>
          <w:szCs w:val="24"/>
          <w:lang w:val="en-US"/>
        </w:rPr>
        <w:t>come</w:t>
      </w:r>
      <w:r w:rsidRPr="000E75FF">
        <w:rPr>
          <w:rFonts w:eastAsia="Times New Roman"/>
          <w:szCs w:val="24"/>
        </w:rPr>
        <w:t xml:space="preserve"> </w:t>
      </w:r>
      <w:r>
        <w:rPr>
          <w:rFonts w:eastAsia="Times New Roman"/>
          <w:szCs w:val="24"/>
          <w:lang w:val="en-US"/>
        </w:rPr>
        <w:t>back</w:t>
      </w:r>
      <w:r>
        <w:rPr>
          <w:rFonts w:eastAsia="Times New Roman"/>
          <w:szCs w:val="24"/>
        </w:rPr>
        <w:t>; Χλωμό το βλέπω. Αλλά είναι πολύ ακροδεξιά η ατζέντα. Σέρνει τον κ. Μητσοτάκη σε αυτή</w:t>
      </w:r>
      <w:r>
        <w:rPr>
          <w:rFonts w:eastAsia="Times New Roman"/>
          <w:szCs w:val="24"/>
        </w:rPr>
        <w:t xml:space="preserve"> την ακροδεξιά ατζέντα με τους πρόσφυγες, με τους λαθρομετανάστες, με την ασφάλεια, με τους </w:t>
      </w:r>
      <w:r>
        <w:rPr>
          <w:rFonts w:eastAsia="Times New Roman"/>
          <w:szCs w:val="24"/>
        </w:rPr>
        <w:t>«</w:t>
      </w:r>
      <w:proofErr w:type="spellStart"/>
      <w:r>
        <w:rPr>
          <w:rFonts w:eastAsia="Times New Roman"/>
          <w:szCs w:val="24"/>
        </w:rPr>
        <w:t>Ρ</w:t>
      </w:r>
      <w:r>
        <w:rPr>
          <w:rFonts w:eastAsia="Times New Roman"/>
          <w:szCs w:val="24"/>
        </w:rPr>
        <w:t>ουβίκωνες</w:t>
      </w:r>
      <w:proofErr w:type="spellEnd"/>
      <w:r>
        <w:rPr>
          <w:rFonts w:eastAsia="Times New Roman"/>
          <w:szCs w:val="24"/>
        </w:rPr>
        <w:t>»</w:t>
      </w:r>
      <w:r>
        <w:rPr>
          <w:rFonts w:eastAsia="Times New Roman"/>
          <w:szCs w:val="24"/>
        </w:rPr>
        <w:t>, με τα σου ’πα, με τα μου πες με τα λοιπά. Δεν θα του αφήσει ο ελληνικός λαός αυτή τη δυνατότητα.</w:t>
      </w:r>
    </w:p>
    <w:p w14:paraId="6F5C45ED" w14:textId="77777777" w:rsidR="0016272D" w:rsidRDefault="008D6B83">
      <w:pPr>
        <w:spacing w:line="600" w:lineRule="auto"/>
        <w:ind w:firstLine="720"/>
        <w:jc w:val="both"/>
        <w:rPr>
          <w:rFonts w:eastAsia="Times New Roman"/>
          <w:szCs w:val="24"/>
        </w:rPr>
      </w:pPr>
      <w:r>
        <w:rPr>
          <w:rFonts w:eastAsia="Times New Roman"/>
          <w:szCs w:val="24"/>
        </w:rPr>
        <w:t>Και να πω και μια κουβέντα και να τελειώσω.</w:t>
      </w:r>
    </w:p>
    <w:p w14:paraId="6F5C45EE" w14:textId="77777777" w:rsidR="0016272D" w:rsidRDefault="008D6B83">
      <w:pPr>
        <w:spacing w:line="600" w:lineRule="auto"/>
        <w:ind w:firstLine="720"/>
        <w:jc w:val="both"/>
        <w:rPr>
          <w:rFonts w:eastAsia="Times New Roman"/>
          <w:szCs w:val="24"/>
        </w:rPr>
      </w:pPr>
      <w:r>
        <w:rPr>
          <w:rFonts w:eastAsia="Times New Roman"/>
          <w:b/>
          <w:szCs w:val="24"/>
        </w:rPr>
        <w:t>ΠΡΟΕΔΡΕΥΩ</w:t>
      </w:r>
      <w:r>
        <w:rPr>
          <w:rFonts w:eastAsia="Times New Roman"/>
          <w:b/>
          <w:szCs w:val="24"/>
        </w:rPr>
        <w:t xml:space="preserve">Ν (Γεώργιος Βαρεμένος): </w:t>
      </w:r>
      <w:r>
        <w:rPr>
          <w:rFonts w:eastAsia="Times New Roman"/>
          <w:szCs w:val="24"/>
        </w:rPr>
        <w:t>Να τελειώσετε με αυτό, κύριε Υπουργέ, παρακαλώ πολύ.</w:t>
      </w:r>
    </w:p>
    <w:p w14:paraId="6F5C45EF" w14:textId="77777777" w:rsidR="0016272D" w:rsidRDefault="008D6B83">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Ναι τελειώνω, αλλά πρέπει να το πω, γιατί το θυμήθηκα τώρα.</w:t>
      </w:r>
    </w:p>
    <w:p w14:paraId="6F5C45F0" w14:textId="77777777" w:rsidR="0016272D" w:rsidRDefault="008D6B83">
      <w:pPr>
        <w:spacing w:line="600" w:lineRule="auto"/>
        <w:ind w:firstLine="720"/>
        <w:jc w:val="both"/>
        <w:rPr>
          <w:rFonts w:eastAsia="Times New Roman"/>
          <w:szCs w:val="24"/>
        </w:rPr>
      </w:pPr>
      <w:r>
        <w:rPr>
          <w:rFonts w:eastAsia="Times New Roman"/>
          <w:szCs w:val="24"/>
        </w:rPr>
        <w:t xml:space="preserve">Δεν είναι εδώ ο κ. Στουρνάρας και ο κ. </w:t>
      </w:r>
      <w:proofErr w:type="spellStart"/>
      <w:r>
        <w:rPr>
          <w:rFonts w:eastAsia="Times New Roman"/>
          <w:szCs w:val="24"/>
        </w:rPr>
        <w:t>Πικραμμένος</w:t>
      </w:r>
      <w:proofErr w:type="spellEnd"/>
      <w:r>
        <w:rPr>
          <w:rFonts w:eastAsia="Times New Roman"/>
          <w:szCs w:val="24"/>
        </w:rPr>
        <w:t>. Έχω πει για τον κ. Στ</w:t>
      </w:r>
      <w:r>
        <w:rPr>
          <w:rFonts w:eastAsia="Times New Roman"/>
          <w:szCs w:val="24"/>
        </w:rPr>
        <w:t>ουρνάρα και για τη σύζυγό του πάρα πολλά και με στοιχεία -δεν προλαβαίνω να τα ξαναπώ-, για τις απ’ ευθείας αναθέσεις που πήρε, για τα ευρωπαϊκά έργα από το ΚΕΕΛΠΝΟ κ.λπ., κ.λπ.. Και τίποτα δεν είναι τυχαίο όταν βγαίνουν -και δεν αμφισβητούνται- συνέδρια</w:t>
      </w:r>
      <w:r>
        <w:rPr>
          <w:rFonts w:eastAsia="Times New Roman"/>
          <w:szCs w:val="24"/>
        </w:rPr>
        <w:t>,</w:t>
      </w:r>
      <w:r>
        <w:rPr>
          <w:rFonts w:eastAsia="Times New Roman"/>
          <w:szCs w:val="24"/>
        </w:rPr>
        <w:t xml:space="preserve"> </w:t>
      </w:r>
      <w:r>
        <w:rPr>
          <w:rFonts w:eastAsia="Times New Roman"/>
          <w:szCs w:val="24"/>
        </w:rPr>
        <w:t>στα οποία έπαιρνε μεγάλες αμοιβές κ.λπ.</w:t>
      </w:r>
      <w:r>
        <w:rPr>
          <w:rFonts w:eastAsia="Times New Roman"/>
          <w:szCs w:val="24"/>
        </w:rPr>
        <w:t>,</w:t>
      </w:r>
      <w:r>
        <w:rPr>
          <w:rFonts w:eastAsia="Times New Roman"/>
          <w:szCs w:val="24"/>
        </w:rPr>
        <w:t xml:space="preserve"> και ο ίδιος ήταν και συνεργάτης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και πριν και τέτοια. Κοιτάξτε δεν υπάρχει οικογενειακή ευθύνη, είναι προφανές, γιατί αναφέρθηκε στον πατέρα του. Ο καθένας κρίνεται για αυτό που είναι.</w:t>
      </w:r>
    </w:p>
    <w:p w14:paraId="6F5C45F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Μην αναφερόμαστε</w:t>
      </w:r>
      <w:r>
        <w:rPr>
          <w:rFonts w:eastAsia="Times New Roman" w:cs="Times New Roman"/>
          <w:szCs w:val="24"/>
        </w:rPr>
        <w:t xml:space="preserve"> σε συγγενείς μας. Μπορούμε να αναφερθούμε. Γιατί αν το πάμε με τους συγγενείς τότε</w:t>
      </w:r>
      <w:r>
        <w:rPr>
          <w:rFonts w:eastAsia="Times New Roman" w:cs="Times New Roman"/>
          <w:szCs w:val="24"/>
        </w:rPr>
        <w:t>,</w:t>
      </w:r>
      <w:r>
        <w:rPr>
          <w:rFonts w:eastAsia="Times New Roman" w:cs="Times New Roman"/>
          <w:szCs w:val="24"/>
        </w:rPr>
        <w:t xml:space="preserve"> ο κ. </w:t>
      </w:r>
      <w:proofErr w:type="spellStart"/>
      <w:r>
        <w:rPr>
          <w:rFonts w:eastAsia="Times New Roman" w:cs="Times New Roman"/>
          <w:szCs w:val="24"/>
        </w:rPr>
        <w:t>Πικραμμένος</w:t>
      </w:r>
      <w:proofErr w:type="spellEnd"/>
      <w:r>
        <w:rPr>
          <w:rFonts w:eastAsia="Times New Roman" w:cs="Times New Roman"/>
          <w:szCs w:val="24"/>
        </w:rPr>
        <w:t xml:space="preserve"> λόγω του πατέρα του, είναι </w:t>
      </w:r>
      <w:r>
        <w:rPr>
          <w:rFonts w:eastAsia="Times New Roman" w:cs="Times New Roman"/>
          <w:szCs w:val="24"/>
          <w:lang w:val="en-US"/>
        </w:rPr>
        <w:t>a</w:t>
      </w:r>
      <w:r w:rsidRPr="0037469A">
        <w:rPr>
          <w:rFonts w:eastAsia="Times New Roman" w:cs="Times New Roman"/>
          <w:szCs w:val="24"/>
        </w:rPr>
        <w:t xml:space="preserve"> </w:t>
      </w:r>
      <w:r>
        <w:rPr>
          <w:rFonts w:eastAsia="Times New Roman" w:cs="Times New Roman"/>
          <w:szCs w:val="24"/>
          <w:lang w:val="en-US"/>
        </w:rPr>
        <w:t>priori</w:t>
      </w:r>
      <w:r w:rsidRPr="0037469A">
        <w:rPr>
          <w:rFonts w:eastAsia="Times New Roman" w:cs="Times New Roman"/>
          <w:szCs w:val="24"/>
        </w:rPr>
        <w:t xml:space="preserve"> </w:t>
      </w:r>
      <w:r>
        <w:rPr>
          <w:rFonts w:eastAsia="Times New Roman" w:cs="Times New Roman"/>
          <w:szCs w:val="24"/>
        </w:rPr>
        <w:t>ένοχος. Γι’ αυτό, λοιπόν, αφήστε τους συγγενείς κατά μέρος. Ο καθένας μας είναι αυτά που κάνει ο ίδιος και περηφανεύετ</w:t>
      </w:r>
      <w:r>
        <w:rPr>
          <w:rFonts w:eastAsia="Times New Roman" w:cs="Times New Roman"/>
          <w:szCs w:val="24"/>
        </w:rPr>
        <w:t>αι ή ντρέπεται γι’ αυτά που κάνει ο ίδιος.</w:t>
      </w:r>
    </w:p>
    <w:p w14:paraId="6F5C45F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Ευχαριστώ πολύ.</w:t>
      </w:r>
    </w:p>
    <w:p w14:paraId="6F5C45F3"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F5C45F4" w14:textId="77777777" w:rsidR="0016272D" w:rsidRDefault="008D6B83">
      <w:pPr>
        <w:spacing w:line="600" w:lineRule="auto"/>
        <w:ind w:firstLine="720"/>
        <w:jc w:val="both"/>
        <w:rPr>
          <w:rFonts w:eastAsia="Times New Roman" w:cs="Times New Roman"/>
          <w:szCs w:val="24"/>
        </w:rPr>
      </w:pPr>
      <w:r w:rsidRPr="0037469A">
        <w:rPr>
          <w:rFonts w:eastAsia="Times New Roman" w:cs="Times New Roman"/>
          <w:b/>
          <w:szCs w:val="24"/>
        </w:rPr>
        <w:t>ΠΡΟΕΔΡΕΥΩΝ (Γεώργιος Βαρεμένος):</w:t>
      </w:r>
      <w:r>
        <w:rPr>
          <w:rFonts w:eastAsia="Times New Roman" w:cs="Times New Roman"/>
          <w:szCs w:val="24"/>
        </w:rPr>
        <w:t xml:space="preserve"> Ευχαριστώ πολύ.</w:t>
      </w:r>
    </w:p>
    <w:p w14:paraId="6F5C45F5" w14:textId="77777777" w:rsidR="0016272D" w:rsidRDefault="008D6B83">
      <w:pPr>
        <w:spacing w:line="600" w:lineRule="auto"/>
        <w:ind w:firstLine="720"/>
        <w:jc w:val="both"/>
        <w:rPr>
          <w:rFonts w:eastAsia="Times New Roman" w:cs="Times New Roman"/>
          <w:szCs w:val="24"/>
        </w:rPr>
      </w:pPr>
      <w:r w:rsidRPr="0037469A">
        <w:rPr>
          <w:rFonts w:eastAsia="Times New Roman" w:cs="Times New Roman"/>
          <w:b/>
          <w:szCs w:val="24"/>
        </w:rPr>
        <w:t>ΣΠΥΡΙΔΩΝ</w:t>
      </w:r>
      <w:r>
        <w:rPr>
          <w:rFonts w:eastAsia="Times New Roman" w:cs="Times New Roman"/>
          <w:b/>
          <w:szCs w:val="24"/>
        </w:rPr>
        <w:t xml:space="preserve"> </w:t>
      </w:r>
      <w:r w:rsidRPr="0037469A">
        <w:rPr>
          <w:rFonts w:eastAsia="Times New Roman" w:cs="Times New Roman"/>
          <w:b/>
          <w:szCs w:val="24"/>
        </w:rPr>
        <w:t>-</w:t>
      </w:r>
      <w:r>
        <w:rPr>
          <w:rFonts w:eastAsia="Times New Roman" w:cs="Times New Roman"/>
          <w:b/>
          <w:szCs w:val="24"/>
        </w:rPr>
        <w:t xml:space="preserve"> </w:t>
      </w:r>
      <w:r w:rsidRPr="0037469A">
        <w:rPr>
          <w:rFonts w:eastAsia="Times New Roman" w:cs="Times New Roman"/>
          <w:b/>
          <w:szCs w:val="24"/>
        </w:rPr>
        <w:t>ΑΔΩΝΙΣ ΓΕΩΡΓΙΑΔΗΣ:</w:t>
      </w:r>
      <w:r>
        <w:rPr>
          <w:rFonts w:eastAsia="Times New Roman" w:cs="Times New Roman"/>
          <w:szCs w:val="24"/>
        </w:rPr>
        <w:t xml:space="preserve"> Κύριε Πρόεδρε, μπορώ να έχω τον λόγο;</w:t>
      </w:r>
    </w:p>
    <w:p w14:paraId="6F5C45F6" w14:textId="77777777" w:rsidR="0016272D" w:rsidRDefault="008D6B83">
      <w:pPr>
        <w:spacing w:line="600" w:lineRule="auto"/>
        <w:ind w:firstLine="720"/>
        <w:jc w:val="both"/>
        <w:rPr>
          <w:rFonts w:eastAsia="Times New Roman" w:cs="Times New Roman"/>
          <w:szCs w:val="24"/>
        </w:rPr>
      </w:pPr>
      <w:r w:rsidRPr="0037469A">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Κύρ</w:t>
      </w:r>
      <w:r>
        <w:rPr>
          <w:rFonts w:eastAsia="Times New Roman" w:cs="Times New Roman"/>
          <w:szCs w:val="24"/>
        </w:rPr>
        <w:t>ιε Γεωργιάδη, να σας πω κάτι. Επειδή μέχρι τώρα κύλισε</w:t>
      </w:r>
      <w:r>
        <w:rPr>
          <w:rFonts w:eastAsia="Times New Roman" w:cs="Times New Roman"/>
          <w:szCs w:val="24"/>
        </w:rPr>
        <w:t xml:space="preserve"> ομαλά</w:t>
      </w:r>
      <w:r>
        <w:rPr>
          <w:rFonts w:eastAsia="Times New Roman" w:cs="Times New Roman"/>
          <w:szCs w:val="24"/>
        </w:rPr>
        <w:t xml:space="preserve"> η διαδικασία, αν πάρετε τον λόγο εσείς, θα απαντήσει ο Υπουργός, θα θέλετε ξανά εσείς να μιλήσετε </w:t>
      </w:r>
      <w:proofErr w:type="spellStart"/>
      <w:r>
        <w:rPr>
          <w:rFonts w:eastAsia="Times New Roman" w:cs="Times New Roman"/>
          <w:szCs w:val="24"/>
        </w:rPr>
        <w:t>κ.ο.κ.</w:t>
      </w:r>
      <w:proofErr w:type="spellEnd"/>
      <w:r>
        <w:rPr>
          <w:rFonts w:eastAsia="Times New Roman" w:cs="Times New Roman"/>
          <w:szCs w:val="24"/>
        </w:rPr>
        <w:t>.</w:t>
      </w:r>
    </w:p>
    <w:p w14:paraId="6F5C45F7" w14:textId="77777777" w:rsidR="0016272D" w:rsidRDefault="008D6B83">
      <w:pPr>
        <w:spacing w:line="600" w:lineRule="auto"/>
        <w:ind w:firstLine="720"/>
        <w:jc w:val="both"/>
        <w:rPr>
          <w:rFonts w:eastAsia="Times New Roman" w:cs="Times New Roman"/>
          <w:szCs w:val="24"/>
        </w:rPr>
      </w:pPr>
      <w:r w:rsidRPr="0037469A">
        <w:rPr>
          <w:rFonts w:eastAsia="Times New Roman" w:cs="Times New Roman"/>
          <w:b/>
          <w:szCs w:val="24"/>
        </w:rPr>
        <w:t>ΣΠΥΡΙΔΩΝ</w:t>
      </w:r>
      <w:r>
        <w:rPr>
          <w:rFonts w:eastAsia="Times New Roman" w:cs="Times New Roman"/>
          <w:b/>
          <w:szCs w:val="24"/>
        </w:rPr>
        <w:t xml:space="preserve"> </w:t>
      </w:r>
      <w:r w:rsidRPr="0037469A">
        <w:rPr>
          <w:rFonts w:eastAsia="Times New Roman" w:cs="Times New Roman"/>
          <w:b/>
          <w:szCs w:val="24"/>
        </w:rPr>
        <w:t>-</w:t>
      </w:r>
      <w:r>
        <w:rPr>
          <w:rFonts w:eastAsia="Times New Roman" w:cs="Times New Roman"/>
          <w:b/>
          <w:szCs w:val="24"/>
        </w:rPr>
        <w:t xml:space="preserve"> </w:t>
      </w:r>
      <w:r w:rsidRPr="0037469A">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Κύριε Πρόεδρε, ένα λεπτό μόνο.</w:t>
      </w:r>
    </w:p>
    <w:p w14:paraId="6F5C45F8" w14:textId="77777777" w:rsidR="0016272D" w:rsidRDefault="008D6B83">
      <w:pPr>
        <w:spacing w:line="600" w:lineRule="auto"/>
        <w:ind w:firstLine="720"/>
        <w:jc w:val="both"/>
        <w:rPr>
          <w:rFonts w:eastAsia="Times New Roman" w:cs="Times New Roman"/>
          <w:szCs w:val="24"/>
        </w:rPr>
      </w:pPr>
      <w:r w:rsidRPr="00687390">
        <w:rPr>
          <w:rFonts w:eastAsia="Times New Roman" w:cs="Times New Roman"/>
          <w:b/>
          <w:szCs w:val="24"/>
        </w:rPr>
        <w:t xml:space="preserve">ΠΑΥΛΟΣ ΠΟΛΑΚΗΣ (Αναπληρωτής </w:t>
      </w:r>
      <w:r w:rsidRPr="00687390">
        <w:rPr>
          <w:rFonts w:eastAsia="Times New Roman" w:cs="Times New Roman"/>
          <w:b/>
          <w:szCs w:val="24"/>
        </w:rPr>
        <w:t>Υπουργός Υγείας):</w:t>
      </w:r>
      <w:r>
        <w:rPr>
          <w:rFonts w:eastAsia="Times New Roman" w:cs="Times New Roman"/>
          <w:szCs w:val="24"/>
        </w:rPr>
        <w:t xml:space="preserve"> Όταν αναφέρθηκε σε μένα, δεν ζήτησα τον λόγο επί προσωπικού. Μην το πάμε έτσι.</w:t>
      </w:r>
    </w:p>
    <w:p w14:paraId="6F5C45F9" w14:textId="77777777" w:rsidR="0016272D" w:rsidRDefault="008D6B83">
      <w:pPr>
        <w:spacing w:line="600" w:lineRule="auto"/>
        <w:ind w:firstLine="720"/>
        <w:jc w:val="both"/>
        <w:rPr>
          <w:rFonts w:eastAsia="Times New Roman" w:cs="Times New Roman"/>
          <w:szCs w:val="24"/>
        </w:rPr>
      </w:pPr>
      <w:r w:rsidRPr="0037469A">
        <w:rPr>
          <w:rFonts w:eastAsia="Times New Roman" w:cs="Times New Roman"/>
          <w:b/>
          <w:szCs w:val="24"/>
        </w:rPr>
        <w:t>ΣΠΥΡΙΔΩΝ</w:t>
      </w:r>
      <w:r>
        <w:rPr>
          <w:rFonts w:eastAsia="Times New Roman" w:cs="Times New Roman"/>
          <w:b/>
          <w:szCs w:val="24"/>
        </w:rPr>
        <w:t xml:space="preserve"> </w:t>
      </w:r>
      <w:r w:rsidRPr="0037469A">
        <w:rPr>
          <w:rFonts w:eastAsia="Times New Roman" w:cs="Times New Roman"/>
          <w:b/>
          <w:szCs w:val="24"/>
        </w:rPr>
        <w:t>-</w:t>
      </w:r>
      <w:r>
        <w:rPr>
          <w:rFonts w:eastAsia="Times New Roman" w:cs="Times New Roman"/>
          <w:b/>
          <w:szCs w:val="24"/>
        </w:rPr>
        <w:t xml:space="preserve"> </w:t>
      </w:r>
      <w:r w:rsidRPr="0037469A">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Κύριε Πρόεδρε, ένα λεπτό. Θα είμαι πολύ ήρεμος.</w:t>
      </w:r>
    </w:p>
    <w:p w14:paraId="6F5C45FA"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F5C45FB" w14:textId="77777777" w:rsidR="0016272D" w:rsidRDefault="008D6B83">
      <w:pPr>
        <w:spacing w:line="600" w:lineRule="auto"/>
        <w:ind w:firstLine="720"/>
        <w:jc w:val="both"/>
        <w:rPr>
          <w:rFonts w:eastAsia="Times New Roman" w:cs="Times New Roman"/>
          <w:szCs w:val="24"/>
        </w:rPr>
      </w:pPr>
      <w:r w:rsidRPr="0037469A">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Σας παρακαλώ! Μισό λεπτό!</w:t>
      </w:r>
    </w:p>
    <w:p w14:paraId="6F5C45F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Κύριε Γεωργιάδη, αποφύγαμε σήμερα τη βιομηχανία των «προσωπικών». Σας παρακαλώ πολύ, αφήστε να κυλίσει η συνεδρίαση.</w:t>
      </w:r>
    </w:p>
    <w:p w14:paraId="6F5C45FD" w14:textId="77777777" w:rsidR="0016272D" w:rsidRDefault="008D6B83">
      <w:pPr>
        <w:spacing w:line="600" w:lineRule="auto"/>
        <w:ind w:firstLine="720"/>
        <w:jc w:val="both"/>
        <w:rPr>
          <w:rFonts w:eastAsia="Times New Roman" w:cs="Times New Roman"/>
          <w:szCs w:val="24"/>
        </w:rPr>
      </w:pPr>
      <w:r w:rsidRPr="00687390">
        <w:rPr>
          <w:rFonts w:eastAsia="Times New Roman" w:cs="Times New Roman"/>
          <w:b/>
          <w:szCs w:val="24"/>
        </w:rPr>
        <w:t>ΙΩΑΝΝΗΣ ΤΡΑΓΑΚΗΣ:</w:t>
      </w:r>
      <w:r>
        <w:rPr>
          <w:rFonts w:eastAsia="Times New Roman" w:cs="Times New Roman"/>
          <w:szCs w:val="24"/>
        </w:rPr>
        <w:t xml:space="preserve"> Στον κ. </w:t>
      </w:r>
      <w:proofErr w:type="spellStart"/>
      <w:r>
        <w:rPr>
          <w:rFonts w:eastAsia="Times New Roman" w:cs="Times New Roman"/>
          <w:szCs w:val="24"/>
        </w:rPr>
        <w:t>Δρίτσα</w:t>
      </w:r>
      <w:proofErr w:type="spellEnd"/>
      <w:r>
        <w:rPr>
          <w:rFonts w:eastAsia="Times New Roman" w:cs="Times New Roman"/>
          <w:szCs w:val="24"/>
        </w:rPr>
        <w:t xml:space="preserve"> δεν δώσατε τον λόγο;</w:t>
      </w:r>
    </w:p>
    <w:p w14:paraId="6F5C45FE" w14:textId="77777777" w:rsidR="0016272D" w:rsidRDefault="008D6B83">
      <w:pPr>
        <w:spacing w:line="600" w:lineRule="auto"/>
        <w:ind w:firstLine="720"/>
        <w:jc w:val="both"/>
        <w:rPr>
          <w:rFonts w:eastAsia="Times New Roman" w:cs="Times New Roman"/>
          <w:szCs w:val="24"/>
        </w:rPr>
      </w:pPr>
      <w:r w:rsidRPr="0037469A">
        <w:rPr>
          <w:rFonts w:eastAsia="Times New Roman" w:cs="Times New Roman"/>
          <w:b/>
          <w:szCs w:val="24"/>
        </w:rPr>
        <w:t>ΣΠΥΡΙΔΩΝ</w:t>
      </w:r>
      <w:r>
        <w:rPr>
          <w:rFonts w:eastAsia="Times New Roman" w:cs="Times New Roman"/>
          <w:b/>
          <w:szCs w:val="24"/>
        </w:rPr>
        <w:t xml:space="preserve"> </w:t>
      </w:r>
      <w:r w:rsidRPr="0037469A">
        <w:rPr>
          <w:rFonts w:eastAsia="Times New Roman" w:cs="Times New Roman"/>
          <w:b/>
          <w:szCs w:val="24"/>
        </w:rPr>
        <w:t>-</w:t>
      </w:r>
      <w:r>
        <w:rPr>
          <w:rFonts w:eastAsia="Times New Roman" w:cs="Times New Roman"/>
          <w:b/>
          <w:szCs w:val="24"/>
        </w:rPr>
        <w:t xml:space="preserve"> </w:t>
      </w:r>
      <w:r w:rsidRPr="0037469A">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Ένα λεπτό, κύριε Πρόεδρε.</w:t>
      </w:r>
    </w:p>
    <w:p w14:paraId="6F5C45FF"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F5C4600" w14:textId="77777777" w:rsidR="0016272D" w:rsidRDefault="008D6B83">
      <w:pPr>
        <w:spacing w:line="600" w:lineRule="auto"/>
        <w:ind w:firstLine="720"/>
        <w:jc w:val="both"/>
        <w:rPr>
          <w:rFonts w:eastAsia="Times New Roman" w:cs="Times New Roman"/>
          <w:szCs w:val="24"/>
        </w:rPr>
      </w:pPr>
      <w:r w:rsidRPr="0037469A">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Ωραία τι να πείτε;</w:t>
      </w:r>
    </w:p>
    <w:p w14:paraId="6F5C4601" w14:textId="77777777" w:rsidR="0016272D" w:rsidRDefault="008D6B83">
      <w:pPr>
        <w:spacing w:line="600" w:lineRule="auto"/>
        <w:ind w:firstLine="720"/>
        <w:jc w:val="both"/>
        <w:rPr>
          <w:rFonts w:eastAsia="Times New Roman" w:cs="Times New Roman"/>
          <w:szCs w:val="24"/>
        </w:rPr>
      </w:pPr>
      <w:r w:rsidRPr="0037469A">
        <w:rPr>
          <w:rFonts w:eastAsia="Times New Roman" w:cs="Times New Roman"/>
          <w:b/>
          <w:szCs w:val="24"/>
        </w:rPr>
        <w:t>ΣΠΥΡΙΔΩΝ</w:t>
      </w:r>
      <w:r>
        <w:rPr>
          <w:rFonts w:eastAsia="Times New Roman" w:cs="Times New Roman"/>
          <w:b/>
          <w:szCs w:val="24"/>
        </w:rPr>
        <w:t xml:space="preserve"> </w:t>
      </w:r>
      <w:r w:rsidRPr="0037469A">
        <w:rPr>
          <w:rFonts w:eastAsia="Times New Roman" w:cs="Times New Roman"/>
          <w:b/>
          <w:szCs w:val="24"/>
        </w:rPr>
        <w:t>-</w:t>
      </w:r>
      <w:r>
        <w:rPr>
          <w:rFonts w:eastAsia="Times New Roman" w:cs="Times New Roman"/>
          <w:b/>
          <w:szCs w:val="24"/>
        </w:rPr>
        <w:t xml:space="preserve"> </w:t>
      </w:r>
      <w:r w:rsidRPr="0037469A">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 xml:space="preserve">Κυρίες και κύριοι συνάδελφοι, δείτε τώρα ποιο είναι το πρόβλημα της διαδικασίας. Ο κ. </w:t>
      </w:r>
      <w:proofErr w:type="spellStart"/>
      <w:r>
        <w:rPr>
          <w:rFonts w:eastAsia="Times New Roman" w:cs="Times New Roman"/>
          <w:szCs w:val="24"/>
        </w:rPr>
        <w:t>Πολάκης</w:t>
      </w:r>
      <w:proofErr w:type="spellEnd"/>
      <w:r>
        <w:rPr>
          <w:rFonts w:eastAsia="Times New Roman" w:cs="Times New Roman"/>
          <w:szCs w:val="24"/>
        </w:rPr>
        <w:t xml:space="preserve"> αναφέρθηκε σε διάφορες αποφάσεις, απόψεις και σκάνδαλα που έχει βρει στον χώρο τ</w:t>
      </w:r>
      <w:r>
        <w:rPr>
          <w:rFonts w:eastAsia="Times New Roman" w:cs="Times New Roman"/>
          <w:szCs w:val="24"/>
        </w:rPr>
        <w:t xml:space="preserve">ης υγείας. Τα έχει ξαναπεί άλλες δεκαπέντε φορές. Για το </w:t>
      </w:r>
      <w:proofErr w:type="spellStart"/>
      <w:r>
        <w:rPr>
          <w:rFonts w:eastAsia="Times New Roman" w:cs="Times New Roman"/>
          <w:szCs w:val="24"/>
          <w:lang w:val="en-US"/>
        </w:rPr>
        <w:t>Lucentis</w:t>
      </w:r>
      <w:proofErr w:type="spellEnd"/>
      <w:r w:rsidRPr="00687390">
        <w:rPr>
          <w:rFonts w:eastAsia="Times New Roman" w:cs="Times New Roman"/>
          <w:szCs w:val="24"/>
        </w:rPr>
        <w:t xml:space="preserve"> </w:t>
      </w:r>
      <w:r>
        <w:rPr>
          <w:rFonts w:eastAsia="Times New Roman" w:cs="Times New Roman"/>
          <w:szCs w:val="24"/>
        </w:rPr>
        <w:t xml:space="preserve">θέλω να υπενθυμίσω -δεν είπε το όνομα του φαρμάκου-, τιμολογήθηκε επί </w:t>
      </w:r>
      <w:r>
        <w:rPr>
          <w:rFonts w:eastAsia="Times New Roman" w:cs="Times New Roman"/>
          <w:szCs w:val="24"/>
        </w:rPr>
        <w:t>υ</w:t>
      </w:r>
      <w:r>
        <w:rPr>
          <w:rFonts w:eastAsia="Times New Roman" w:cs="Times New Roman"/>
          <w:szCs w:val="24"/>
        </w:rPr>
        <w:t xml:space="preserve">πουργίας του κ. Βορίδη και επί της </w:t>
      </w:r>
      <w:r>
        <w:rPr>
          <w:rFonts w:eastAsia="Times New Roman" w:cs="Times New Roman"/>
          <w:szCs w:val="24"/>
        </w:rPr>
        <w:t>υ</w:t>
      </w:r>
      <w:r>
        <w:rPr>
          <w:rFonts w:eastAsia="Times New Roman" w:cs="Times New Roman"/>
          <w:szCs w:val="24"/>
        </w:rPr>
        <w:t xml:space="preserve">πουργίας του κ. Ξανθού πήρε ξανά την ίδια τιμή. Και όταν το είπαμε στον κ. </w:t>
      </w:r>
      <w:proofErr w:type="spellStart"/>
      <w:r>
        <w:rPr>
          <w:rFonts w:eastAsia="Times New Roman" w:cs="Times New Roman"/>
          <w:szCs w:val="24"/>
        </w:rPr>
        <w:t>Πολάκη</w:t>
      </w:r>
      <w:proofErr w:type="spellEnd"/>
      <w:r>
        <w:rPr>
          <w:rFonts w:eastAsia="Times New Roman" w:cs="Times New Roman"/>
          <w:szCs w:val="24"/>
        </w:rPr>
        <w:t xml:space="preserve">, </w:t>
      </w:r>
      <w:r>
        <w:rPr>
          <w:rFonts w:eastAsia="Times New Roman" w:cs="Times New Roman"/>
          <w:szCs w:val="24"/>
        </w:rPr>
        <w:t xml:space="preserve">είπε ότι το ανακάλυψαν αργότερα. Δεν μπαίνω στις λεπτομέρειες. Γιατί η διαδικασία που επιλέξατε, κύριε </w:t>
      </w:r>
      <w:proofErr w:type="spellStart"/>
      <w:r>
        <w:rPr>
          <w:rFonts w:eastAsia="Times New Roman" w:cs="Times New Roman"/>
          <w:szCs w:val="24"/>
        </w:rPr>
        <w:t>Λάππα</w:t>
      </w:r>
      <w:proofErr w:type="spellEnd"/>
      <w:r>
        <w:rPr>
          <w:rFonts w:eastAsia="Times New Roman" w:cs="Times New Roman"/>
          <w:szCs w:val="24"/>
        </w:rPr>
        <w:t>,</w:t>
      </w:r>
      <w:r>
        <w:rPr>
          <w:rFonts w:eastAsia="Times New Roman" w:cs="Times New Roman"/>
          <w:szCs w:val="24"/>
        </w:rPr>
        <w:t>…</w:t>
      </w:r>
    </w:p>
    <w:p w14:paraId="6F5C4602" w14:textId="77777777" w:rsidR="0016272D" w:rsidRDefault="008D6B83">
      <w:pPr>
        <w:spacing w:line="600" w:lineRule="auto"/>
        <w:ind w:firstLine="720"/>
        <w:jc w:val="both"/>
        <w:rPr>
          <w:rFonts w:eastAsia="Times New Roman" w:cs="Times New Roman"/>
          <w:szCs w:val="24"/>
        </w:rPr>
      </w:pPr>
      <w:r w:rsidRPr="0037469A">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Άντε πάλι! Μισό λεπτό!</w:t>
      </w:r>
    </w:p>
    <w:p w14:paraId="6F5C4603" w14:textId="77777777" w:rsidR="0016272D" w:rsidRDefault="008D6B83">
      <w:pPr>
        <w:spacing w:line="600" w:lineRule="auto"/>
        <w:ind w:firstLine="720"/>
        <w:jc w:val="both"/>
        <w:rPr>
          <w:rFonts w:eastAsia="Times New Roman" w:cs="Times New Roman"/>
          <w:szCs w:val="24"/>
        </w:rPr>
      </w:pPr>
      <w:r w:rsidRPr="0037469A">
        <w:rPr>
          <w:rFonts w:eastAsia="Times New Roman" w:cs="Times New Roman"/>
          <w:b/>
          <w:szCs w:val="24"/>
        </w:rPr>
        <w:t>ΣΠΥΡΙΔΩΝ</w:t>
      </w:r>
      <w:r>
        <w:rPr>
          <w:rFonts w:eastAsia="Times New Roman" w:cs="Times New Roman"/>
          <w:b/>
          <w:szCs w:val="24"/>
        </w:rPr>
        <w:t xml:space="preserve"> </w:t>
      </w:r>
      <w:r w:rsidRPr="0037469A">
        <w:rPr>
          <w:rFonts w:eastAsia="Times New Roman" w:cs="Times New Roman"/>
          <w:b/>
          <w:szCs w:val="24"/>
        </w:rPr>
        <w:t>-</w:t>
      </w:r>
      <w:r>
        <w:rPr>
          <w:rFonts w:eastAsia="Times New Roman" w:cs="Times New Roman"/>
          <w:b/>
          <w:szCs w:val="24"/>
        </w:rPr>
        <w:t xml:space="preserve"> </w:t>
      </w:r>
      <w:r w:rsidRPr="0037469A">
        <w:rPr>
          <w:rFonts w:eastAsia="Times New Roman" w:cs="Times New Roman"/>
          <w:b/>
          <w:szCs w:val="24"/>
        </w:rPr>
        <w:t>ΑΔΩΝΙΣ ΓΕΩΡΓΙΑΔΗΣ:</w:t>
      </w:r>
      <w:r w:rsidRPr="00290C21">
        <w:rPr>
          <w:rFonts w:eastAsia="Times New Roman" w:cs="Times New Roman"/>
          <w:b/>
          <w:szCs w:val="24"/>
        </w:rPr>
        <w:t xml:space="preserve"> </w:t>
      </w:r>
      <w:r>
        <w:rPr>
          <w:rFonts w:eastAsia="Times New Roman" w:cs="Times New Roman"/>
          <w:szCs w:val="24"/>
        </w:rPr>
        <w:t>…μας απαγορεύει να ασχοληθούμε με αυτά σήμερα.</w:t>
      </w:r>
    </w:p>
    <w:p w14:paraId="6F5C4604" w14:textId="77777777" w:rsidR="0016272D" w:rsidRDefault="008D6B83">
      <w:pPr>
        <w:spacing w:line="600" w:lineRule="auto"/>
        <w:ind w:firstLine="720"/>
        <w:jc w:val="both"/>
        <w:rPr>
          <w:rFonts w:eastAsia="Times New Roman" w:cs="Times New Roman"/>
          <w:szCs w:val="24"/>
        </w:rPr>
      </w:pPr>
      <w:r w:rsidRPr="0037469A">
        <w:rPr>
          <w:rFonts w:eastAsia="Times New Roman" w:cs="Times New Roman"/>
          <w:b/>
          <w:szCs w:val="24"/>
        </w:rPr>
        <w:t xml:space="preserve">ΠΡΟΕΔΡΕΥΩΝ </w:t>
      </w:r>
      <w:r w:rsidRPr="0037469A">
        <w:rPr>
          <w:rFonts w:eastAsia="Times New Roman" w:cs="Times New Roman"/>
          <w:b/>
          <w:szCs w:val="24"/>
        </w:rPr>
        <w:t>(Γεώργιος Βαρεμένος):</w:t>
      </w:r>
      <w:r>
        <w:rPr>
          <w:rFonts w:eastAsia="Times New Roman" w:cs="Times New Roman"/>
          <w:b/>
          <w:szCs w:val="24"/>
        </w:rPr>
        <w:t xml:space="preserve"> </w:t>
      </w:r>
      <w:r>
        <w:rPr>
          <w:rFonts w:eastAsia="Times New Roman" w:cs="Times New Roman"/>
          <w:szCs w:val="24"/>
        </w:rPr>
        <w:t>Μισό λεπτό! Δεν συνεχίζουμε!</w:t>
      </w:r>
    </w:p>
    <w:p w14:paraId="6F5C4605" w14:textId="77777777" w:rsidR="0016272D" w:rsidRDefault="008D6B83">
      <w:pPr>
        <w:spacing w:line="600" w:lineRule="auto"/>
        <w:ind w:firstLine="720"/>
        <w:jc w:val="both"/>
        <w:rPr>
          <w:rFonts w:eastAsia="Times New Roman" w:cs="Times New Roman"/>
          <w:szCs w:val="24"/>
        </w:rPr>
      </w:pPr>
      <w:r w:rsidRPr="0037469A">
        <w:rPr>
          <w:rFonts w:eastAsia="Times New Roman" w:cs="Times New Roman"/>
          <w:b/>
          <w:szCs w:val="24"/>
        </w:rPr>
        <w:t>ΣΠΥΡΙΔΩΝ</w:t>
      </w:r>
      <w:r>
        <w:rPr>
          <w:rFonts w:eastAsia="Times New Roman" w:cs="Times New Roman"/>
          <w:b/>
          <w:szCs w:val="24"/>
        </w:rPr>
        <w:t xml:space="preserve"> </w:t>
      </w:r>
      <w:r w:rsidRPr="0037469A">
        <w:rPr>
          <w:rFonts w:eastAsia="Times New Roman" w:cs="Times New Roman"/>
          <w:b/>
          <w:szCs w:val="24"/>
        </w:rPr>
        <w:t>-</w:t>
      </w:r>
      <w:r>
        <w:rPr>
          <w:rFonts w:eastAsia="Times New Roman" w:cs="Times New Roman"/>
          <w:b/>
          <w:szCs w:val="24"/>
        </w:rPr>
        <w:t xml:space="preserve"> </w:t>
      </w:r>
      <w:r w:rsidRPr="0037469A">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Όλα αυτά, κύριε Πρόεδρε, θα είχαν απαντηθεί στην προκαταρτική επιτροπή και ο ελληνικός λαός θα είχε καταλάβει ότι αυτά είναι παραμύθια της Χαλιμάς.</w:t>
      </w:r>
    </w:p>
    <w:p w14:paraId="6F5C4606" w14:textId="77777777" w:rsidR="0016272D" w:rsidRDefault="008D6B83">
      <w:pPr>
        <w:spacing w:line="600" w:lineRule="auto"/>
        <w:ind w:firstLine="720"/>
        <w:jc w:val="both"/>
        <w:rPr>
          <w:rFonts w:eastAsia="Times New Roman" w:cs="Times New Roman"/>
          <w:szCs w:val="24"/>
        </w:rPr>
      </w:pPr>
      <w:r w:rsidRPr="0037469A">
        <w:rPr>
          <w:rFonts w:eastAsia="Times New Roman" w:cs="Times New Roman"/>
          <w:b/>
          <w:szCs w:val="24"/>
        </w:rPr>
        <w:t>ΠΡΟΕΔΡΕΥΩΝ (Γεώργιος Βαρεμέ</w:t>
      </w:r>
      <w:r w:rsidRPr="0037469A">
        <w:rPr>
          <w:rFonts w:eastAsia="Times New Roman" w:cs="Times New Roman"/>
          <w:b/>
          <w:szCs w:val="24"/>
        </w:rPr>
        <w:t>νος):</w:t>
      </w:r>
      <w:r>
        <w:rPr>
          <w:rFonts w:eastAsia="Times New Roman" w:cs="Times New Roman"/>
          <w:b/>
          <w:szCs w:val="24"/>
        </w:rPr>
        <w:t xml:space="preserve"> </w:t>
      </w:r>
      <w:r>
        <w:rPr>
          <w:rFonts w:eastAsia="Times New Roman" w:cs="Times New Roman"/>
          <w:szCs w:val="24"/>
        </w:rPr>
        <w:t>Ωραία. Κατάλαβα. Ευχαριστώ.</w:t>
      </w:r>
    </w:p>
    <w:p w14:paraId="6F5C4607" w14:textId="77777777" w:rsidR="0016272D" w:rsidRDefault="008D6B83">
      <w:pPr>
        <w:spacing w:line="600" w:lineRule="auto"/>
        <w:ind w:firstLine="720"/>
        <w:jc w:val="both"/>
        <w:rPr>
          <w:rFonts w:eastAsia="Times New Roman" w:cs="Times New Roman"/>
          <w:szCs w:val="24"/>
        </w:rPr>
      </w:pPr>
      <w:r w:rsidRPr="0037469A">
        <w:rPr>
          <w:rFonts w:eastAsia="Times New Roman" w:cs="Times New Roman"/>
          <w:b/>
          <w:szCs w:val="24"/>
        </w:rPr>
        <w:t>ΣΠΥΡΙΔΩΝ</w:t>
      </w:r>
      <w:r>
        <w:rPr>
          <w:rFonts w:eastAsia="Times New Roman" w:cs="Times New Roman"/>
          <w:b/>
          <w:szCs w:val="24"/>
        </w:rPr>
        <w:t xml:space="preserve"> </w:t>
      </w:r>
      <w:r w:rsidRPr="0037469A">
        <w:rPr>
          <w:rFonts w:eastAsia="Times New Roman" w:cs="Times New Roman"/>
          <w:b/>
          <w:szCs w:val="24"/>
        </w:rPr>
        <w:t>-</w:t>
      </w:r>
      <w:r>
        <w:rPr>
          <w:rFonts w:eastAsia="Times New Roman" w:cs="Times New Roman"/>
          <w:b/>
          <w:szCs w:val="24"/>
        </w:rPr>
        <w:t xml:space="preserve"> </w:t>
      </w:r>
      <w:r w:rsidRPr="0037469A">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 xml:space="preserve">Κάτι τελευταίο. Όσον αφορά τα 300 εκατομμύρια στα νοσοκομεία που δήθεν δώσαμε γιατί μας το ζήταγε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r w:rsidRPr="008176B2">
        <w:rPr>
          <w:rFonts w:eastAsia="Times New Roman" w:cs="Times New Roman"/>
          <w:szCs w:val="24"/>
        </w:rPr>
        <w:t xml:space="preserve"> </w:t>
      </w:r>
      <w:r>
        <w:rPr>
          <w:rFonts w:eastAsia="Times New Roman" w:cs="Times New Roman"/>
          <w:szCs w:val="24"/>
        </w:rPr>
        <w:t xml:space="preserve">πρέπει να σας πω -και εδώ είναι ο κ. Ξανθός ως υπεύθυνος της Υγείας του ΣΥΡΙΖΑ- </w:t>
      </w:r>
      <w:r>
        <w:rPr>
          <w:rFonts w:eastAsia="Times New Roman" w:cs="Times New Roman"/>
          <w:szCs w:val="24"/>
        </w:rPr>
        <w:t>ότι ο ΣΥΡΙΖΑ διαρκώς μας ζητούσε να δώσουμε περισσότερα λεφτά στα δημόσια νοσοκομεία.</w:t>
      </w:r>
    </w:p>
    <w:p w14:paraId="6F5C4608" w14:textId="77777777" w:rsidR="0016272D" w:rsidRDefault="008D6B83">
      <w:pPr>
        <w:spacing w:line="600" w:lineRule="auto"/>
        <w:ind w:firstLine="720"/>
        <w:jc w:val="both"/>
        <w:rPr>
          <w:rFonts w:eastAsia="Times New Roman" w:cs="Times New Roman"/>
          <w:szCs w:val="24"/>
        </w:rPr>
      </w:pPr>
      <w:r w:rsidRPr="0037469A">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Ευχαριστώ πολύ.</w:t>
      </w:r>
    </w:p>
    <w:p w14:paraId="6F5C4609"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Τι κάναμε λοιπόν; Ήμασταν υπηρέτες του ΣΥΡΙΖΑ, κύριε Ξανθέ;</w:t>
      </w:r>
    </w:p>
    <w:p w14:paraId="6F5C460A" w14:textId="77777777" w:rsidR="0016272D" w:rsidRDefault="008D6B83">
      <w:pPr>
        <w:spacing w:line="600" w:lineRule="auto"/>
        <w:ind w:firstLine="720"/>
        <w:jc w:val="both"/>
        <w:rPr>
          <w:rFonts w:eastAsia="Times New Roman" w:cs="Times New Roman"/>
          <w:szCs w:val="24"/>
        </w:rPr>
      </w:pPr>
      <w:r w:rsidRPr="0037469A">
        <w:rPr>
          <w:rFonts w:eastAsia="Times New Roman" w:cs="Times New Roman"/>
          <w:b/>
          <w:szCs w:val="24"/>
        </w:rPr>
        <w:t>ΠΡΟΕΔΡΕΥΩΝ (Γεώργιος Βαρεμένος)</w:t>
      </w:r>
      <w:r w:rsidRPr="0037469A">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πολύ!</w:t>
      </w:r>
    </w:p>
    <w:p w14:paraId="6F5C460B"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Γιατί γελάτε, κύριε Ξανθέ;</w:t>
      </w:r>
    </w:p>
    <w:p w14:paraId="6F5C460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Δεν το κάνατε; Κοιτάτε τώρα τα χαρτιά;</w:t>
      </w:r>
    </w:p>
    <w:p w14:paraId="6F5C460D"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Ευχαριστώ πολύ!</w:t>
      </w:r>
    </w:p>
    <w:p w14:paraId="6F5C460E"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Άρα υιοθετήσαμε αυτό που ζητούσε ο ΣΥΡΙΖΑ. Ένοχοι</w:t>
      </w:r>
      <w:r>
        <w:rPr>
          <w:rFonts w:eastAsia="Times New Roman" w:cs="Times New Roman"/>
          <w:szCs w:val="24"/>
        </w:rPr>
        <w:t xml:space="preserve"> που κάναμε αυτό που θέλει ο ΣΥΡΙΖΑ. Δεν μου λέτε, κύριε Ξανθέ…</w:t>
      </w:r>
    </w:p>
    <w:p w14:paraId="6F5C460F"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Γεωργιάδη!</w:t>
      </w:r>
    </w:p>
    <w:p w14:paraId="6F5C4610"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Ο κ. </w:t>
      </w:r>
      <w:proofErr w:type="spellStart"/>
      <w:r>
        <w:rPr>
          <w:rFonts w:eastAsia="Times New Roman" w:cs="Times New Roman"/>
          <w:szCs w:val="24"/>
        </w:rPr>
        <w:t>Φρουζής</w:t>
      </w:r>
      <w:proofErr w:type="spellEnd"/>
      <w:r>
        <w:rPr>
          <w:rFonts w:eastAsia="Times New Roman" w:cs="Times New Roman"/>
          <w:szCs w:val="24"/>
        </w:rPr>
        <w:t xml:space="preserve"> σας έβαλε</w:t>
      </w:r>
      <w:r>
        <w:rPr>
          <w:rFonts w:eastAsia="Times New Roman" w:cs="Times New Roman"/>
          <w:szCs w:val="24"/>
        </w:rPr>
        <w:t>,</w:t>
      </w:r>
      <w:r>
        <w:rPr>
          <w:rFonts w:eastAsia="Times New Roman" w:cs="Times New Roman"/>
          <w:szCs w:val="24"/>
        </w:rPr>
        <w:t xml:space="preserve"> να μας ζητάτε να δώσουμε εκατομμύρια στα νοσοκομεία;</w:t>
      </w:r>
    </w:p>
    <w:p w14:paraId="6F5C4611" w14:textId="77777777" w:rsidR="0016272D" w:rsidRDefault="008D6B83">
      <w:pPr>
        <w:spacing w:line="600" w:lineRule="auto"/>
        <w:ind w:firstLine="720"/>
        <w:jc w:val="both"/>
        <w:rPr>
          <w:rFonts w:eastAsia="Times New Roman" w:cs="Times New Roman"/>
          <w:szCs w:val="24"/>
        </w:rPr>
      </w:pPr>
      <w:r w:rsidRPr="008176B2">
        <w:rPr>
          <w:rFonts w:eastAsia="Times New Roman" w:cs="Times New Roman"/>
          <w:b/>
          <w:szCs w:val="24"/>
        </w:rPr>
        <w:t>ΑΝΔΡΕΑΣ ΞΑΝΘΟΣ (Υπουργός Υγείας):</w:t>
      </w:r>
      <w:r>
        <w:rPr>
          <w:rFonts w:eastAsia="Times New Roman" w:cs="Times New Roman"/>
          <w:szCs w:val="24"/>
        </w:rPr>
        <w:t xml:space="preserve"> Ά</w:t>
      </w:r>
      <w:r>
        <w:rPr>
          <w:rFonts w:eastAsia="Times New Roman" w:cs="Times New Roman"/>
          <w:szCs w:val="24"/>
        </w:rPr>
        <w:t>ντε τώρα!</w:t>
      </w:r>
    </w:p>
    <w:p w14:paraId="6F5C4612"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Τότε γιατί τον αφήνετε και τα λέει αυτά;</w:t>
      </w:r>
    </w:p>
    <w:p w14:paraId="6F5C4613"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υπάρχει προσωπικό!</w:t>
      </w:r>
    </w:p>
    <w:p w14:paraId="6F5C4614"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Τα λέω αυτά</w:t>
      </w:r>
      <w:r>
        <w:rPr>
          <w:rFonts w:eastAsia="Times New Roman" w:cs="Times New Roman"/>
          <w:szCs w:val="24"/>
        </w:rPr>
        <w:t>,</w:t>
      </w:r>
      <w:r>
        <w:rPr>
          <w:rFonts w:eastAsia="Times New Roman" w:cs="Times New Roman"/>
          <w:szCs w:val="24"/>
        </w:rPr>
        <w:t xml:space="preserve"> για να καταλάβετε ότι έχετε μπλέξει, κύριε </w:t>
      </w:r>
      <w:proofErr w:type="spellStart"/>
      <w:r>
        <w:rPr>
          <w:rFonts w:eastAsia="Times New Roman" w:cs="Times New Roman"/>
          <w:szCs w:val="24"/>
        </w:rPr>
        <w:t>Λάππα</w:t>
      </w:r>
      <w:proofErr w:type="spellEnd"/>
      <w:r>
        <w:rPr>
          <w:rFonts w:eastAsia="Times New Roman" w:cs="Times New Roman"/>
          <w:szCs w:val="24"/>
        </w:rPr>
        <w:t>, και δεν θα ξεμπλέξετε εύκο</w:t>
      </w:r>
      <w:r>
        <w:rPr>
          <w:rFonts w:eastAsia="Times New Roman" w:cs="Times New Roman"/>
          <w:szCs w:val="24"/>
        </w:rPr>
        <w:t>λα.</w:t>
      </w:r>
    </w:p>
    <w:p w14:paraId="6F5C4615"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Γεωργιάδη! Θα με αναγκάσετε να κλείσω το μικρόφωνο! Σας παρακαλώ πολύ!</w:t>
      </w:r>
    </w:p>
    <w:p w14:paraId="6F5C4616" w14:textId="77777777" w:rsidR="0016272D" w:rsidRDefault="008D6B83">
      <w:pPr>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w:t>
      </w:r>
      <w:r w:rsidRPr="000742D7">
        <w:rPr>
          <w:rFonts w:eastAsia="Times New Roman" w:cs="Times New Roman"/>
        </w:rPr>
        <w:t xml:space="preserve">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είκοσι έξι</w:t>
      </w:r>
      <w:r w:rsidRPr="000742D7">
        <w:rPr>
          <w:rFonts w:eastAsia="Times New Roman" w:cs="Times New Roman"/>
        </w:rPr>
        <w:t xml:space="preserve"> μαθήτριες και μαθητές και </w:t>
      </w:r>
      <w:r>
        <w:rPr>
          <w:rFonts w:eastAsia="Times New Roman" w:cs="Times New Roman"/>
        </w:rPr>
        <w:t>τέσσερις</w:t>
      </w:r>
      <w:r w:rsidRPr="000742D7">
        <w:rPr>
          <w:rFonts w:eastAsia="Times New Roman" w:cs="Times New Roman"/>
        </w:rPr>
        <w:t xml:space="preserve"> εκπαιδευτικοί συνοδοί τους από το </w:t>
      </w:r>
      <w:r>
        <w:rPr>
          <w:rFonts w:eastAsia="Times New Roman" w:cs="Times New Roman"/>
        </w:rPr>
        <w:t>3</w:t>
      </w:r>
      <w:r w:rsidRPr="001805EF">
        <w:rPr>
          <w:rFonts w:eastAsia="Times New Roman" w:cs="Times New Roman"/>
          <w:vertAlign w:val="superscript"/>
        </w:rPr>
        <w:t>ο</w:t>
      </w:r>
      <w:r>
        <w:rPr>
          <w:rFonts w:eastAsia="Times New Roman" w:cs="Times New Roman"/>
        </w:rPr>
        <w:t xml:space="preserve"> Δημοτικό </w:t>
      </w:r>
      <w:r w:rsidRPr="000742D7">
        <w:rPr>
          <w:rFonts w:eastAsia="Times New Roman" w:cs="Times New Roman"/>
        </w:rPr>
        <w:t>Σχ</w:t>
      </w:r>
      <w:r w:rsidRPr="000742D7">
        <w:rPr>
          <w:rFonts w:eastAsia="Times New Roman" w:cs="Times New Roman"/>
        </w:rPr>
        <w:t>ολείο</w:t>
      </w:r>
      <w:r>
        <w:rPr>
          <w:rFonts w:eastAsia="Times New Roman" w:cs="Times New Roman"/>
        </w:rPr>
        <w:t xml:space="preserve"> Αμυνταίου και από το Δημοτικό Σχολείο Ξινού Νερού Φλώρινας</w:t>
      </w:r>
      <w:r w:rsidRPr="000742D7">
        <w:rPr>
          <w:rFonts w:eastAsia="Times New Roman" w:cs="Times New Roman"/>
        </w:rPr>
        <w:t xml:space="preserve">. </w:t>
      </w:r>
    </w:p>
    <w:p w14:paraId="6F5C4617" w14:textId="77777777" w:rsidR="0016272D" w:rsidRDefault="008D6B83">
      <w:pPr>
        <w:spacing w:line="600" w:lineRule="auto"/>
        <w:ind w:left="360" w:firstLine="360"/>
        <w:jc w:val="both"/>
        <w:rPr>
          <w:rFonts w:eastAsia="Times New Roman" w:cs="Times New Roman"/>
        </w:rPr>
      </w:pPr>
      <w:r w:rsidRPr="000742D7">
        <w:rPr>
          <w:rFonts w:eastAsia="Times New Roman" w:cs="Times New Roman"/>
        </w:rPr>
        <w:t xml:space="preserve">Η Βουλή τούς καλωσορίζει. </w:t>
      </w:r>
    </w:p>
    <w:p w14:paraId="6F5C4618" w14:textId="77777777" w:rsidR="0016272D" w:rsidRDefault="008D6B83">
      <w:pPr>
        <w:spacing w:line="600" w:lineRule="auto"/>
        <w:ind w:firstLine="709"/>
        <w:jc w:val="center"/>
        <w:rPr>
          <w:rFonts w:eastAsia="Times New Roman" w:cs="Times New Roman"/>
        </w:rPr>
      </w:pPr>
      <w:r w:rsidRPr="000742D7">
        <w:rPr>
          <w:rFonts w:eastAsia="Times New Roman" w:cs="Times New Roman"/>
        </w:rPr>
        <w:t>(Χειροκροτήματα απ’ όλες τις πτέρυγες της Βουλής)</w:t>
      </w:r>
    </w:p>
    <w:p w14:paraId="6F5C461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Ελπίζω να δώσουμε το καλύτερο παράδειγμα στα παιδιά.</w:t>
      </w:r>
    </w:p>
    <w:p w14:paraId="6F5C461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6F5C461B"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9B2C95">
        <w:rPr>
          <w:rFonts w:eastAsia="Times New Roman"/>
          <w:b/>
          <w:szCs w:val="24"/>
        </w:rPr>
        <w:t>ΑΝΔΡΕΑΣ ΛΟΒΕΡΔΟΣ:</w:t>
      </w:r>
      <w:r>
        <w:rPr>
          <w:rFonts w:eastAsia="Times New Roman"/>
          <w:szCs w:val="24"/>
        </w:rPr>
        <w:t xml:space="preserve"> Κύριε Πρόεδρε, κυρίες και κύριοι Βουλευτές, με τη σημερινή συζήτηση συντελείται η τελευταία κοινοβουλευτική πράξη μιας ελεεινής πλεκτάνης και ενός σχεδίου εξόντωσης πολιτικών αντιπάλων με τη θέση τους εκτός πολιτικής, με τη μετατροπή τους, δηλαδή, σε πρόσ</w:t>
      </w:r>
      <w:r>
        <w:rPr>
          <w:rFonts w:eastAsia="Times New Roman"/>
          <w:szCs w:val="24"/>
        </w:rPr>
        <w:t>ωπα που αφορούν τον ποινικό νόμο και όχι την πολιτική, τον ποινικό νόμο και όχι τη Βουλή, τον ποινικό νόμο και όχι τα κόμματα. Μιας ελεεινής πλεκτάνης που εμπεριέχει τα πιο αποκρουστικά στοιχεία που θα μπορούσε κανείς να φανταστεί, στοιχεία που θυμίζουν άλ</w:t>
      </w:r>
      <w:r>
        <w:rPr>
          <w:rFonts w:eastAsia="Times New Roman"/>
          <w:szCs w:val="24"/>
        </w:rPr>
        <w:t>λες σκοτεινές εποχές και που θα μείνουν στην ιστορία, πράγματι, ως ένα μαύρο κεφάλαιο της ελληνικής πολιτικής. Είναι ένα κεφάλαιο, όμως, που σήμερα γράφονται μόνο οι πρώτες του σελίδες, γιατί το κυρίως θέμα του θα γραφτεί τις επόμενες μέρες, τους επόμενους</w:t>
      </w:r>
      <w:r>
        <w:rPr>
          <w:rFonts w:eastAsia="Times New Roman"/>
          <w:szCs w:val="24"/>
        </w:rPr>
        <w:t xml:space="preserve"> μήνες, όταν θα αποκαλυφθούν ο αρχηγός, οι υπαρχηγοί, τα μέλη και οι εκτελεστές της σπείρας των παλιανθρώπων που διοργάνωσαν την ελεεινή αυτή πλεκτάνη, όπου κι αν βρίσκονται. </w:t>
      </w:r>
    </w:p>
    <w:p w14:paraId="6F5C461C"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Ήδη έχουμε μάθει πολλά</w:t>
      </w:r>
      <w:r>
        <w:rPr>
          <w:rFonts w:eastAsia="Times New Roman"/>
          <w:szCs w:val="24"/>
        </w:rPr>
        <w:t>,</w:t>
      </w:r>
      <w:r>
        <w:rPr>
          <w:rFonts w:eastAsia="Times New Roman"/>
          <w:szCs w:val="24"/>
        </w:rPr>
        <w:t xml:space="preserve"> για το ποιοι είναι οι μασκοφόροι ψευδομάρτυρες, για το π</w:t>
      </w:r>
      <w:r>
        <w:rPr>
          <w:rFonts w:eastAsia="Times New Roman"/>
          <w:szCs w:val="24"/>
        </w:rPr>
        <w:t xml:space="preserve">ώς εκβιάστηκαν ή δελεάστηκαν κάποιοι από αυτούς, για την ύπαρξη –προσέξτε- στενότατης σχέσης με την υπόθεση </w:t>
      </w:r>
      <w:r>
        <w:rPr>
          <w:rFonts w:eastAsia="Times New Roman"/>
          <w:szCs w:val="24"/>
        </w:rPr>
        <w:t>«</w:t>
      </w:r>
      <w:r>
        <w:rPr>
          <w:rFonts w:eastAsia="Times New Roman"/>
          <w:szCs w:val="24"/>
          <w:lang w:val="en-US"/>
        </w:rPr>
        <w:t>NOVARTIS</w:t>
      </w:r>
      <w:r>
        <w:rPr>
          <w:rFonts w:eastAsia="Times New Roman"/>
          <w:szCs w:val="24"/>
        </w:rPr>
        <w:t>»</w:t>
      </w:r>
      <w:r w:rsidRPr="0067511A">
        <w:rPr>
          <w:rFonts w:eastAsia="Times New Roman"/>
          <w:szCs w:val="24"/>
        </w:rPr>
        <w:t xml:space="preserve"> </w:t>
      </w:r>
      <w:r>
        <w:rPr>
          <w:rFonts w:eastAsia="Times New Roman"/>
          <w:szCs w:val="24"/>
        </w:rPr>
        <w:t>ή με άλλες υποθέσεις κάποιων από αυτούς, για την ύπαρξη, δηλαδή, σχέσης με υποθέσεις που καθιστά παράνομη τη χορήγηση σε αυτούς της προστ</w:t>
      </w:r>
      <w:r>
        <w:rPr>
          <w:rFonts w:eastAsia="Times New Roman"/>
          <w:szCs w:val="24"/>
        </w:rPr>
        <w:t xml:space="preserve">ασίας μέσω της ανωνυμίας. Ακόμη -προσέξτε με- και για το πρόσωπο μέλος της υπηρεσιακής </w:t>
      </w:r>
      <w:r>
        <w:rPr>
          <w:rFonts w:eastAsia="Times New Roman"/>
          <w:szCs w:val="24"/>
        </w:rPr>
        <w:t>κ</w:t>
      </w:r>
      <w:r>
        <w:rPr>
          <w:rFonts w:eastAsia="Times New Roman"/>
          <w:szCs w:val="24"/>
        </w:rPr>
        <w:t>υβέρνησης του Σεπτεμβρίου 2015 που έπεισε τον αρχιερέα της πλεκτάνης</w:t>
      </w:r>
      <w:r>
        <w:rPr>
          <w:rFonts w:eastAsia="Times New Roman"/>
          <w:szCs w:val="24"/>
        </w:rPr>
        <w:t>,</w:t>
      </w:r>
      <w:r>
        <w:rPr>
          <w:rFonts w:eastAsia="Times New Roman"/>
          <w:szCs w:val="24"/>
        </w:rPr>
        <w:t xml:space="preserve"> πως η υπόθεση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δεν αφορά κατά κύριο λόγο γιατρούς αλλά πολιτικούς, προκειμένου να φύγει </w:t>
      </w:r>
      <w:r>
        <w:rPr>
          <w:rFonts w:eastAsia="Times New Roman"/>
          <w:szCs w:val="24"/>
        </w:rPr>
        <w:t xml:space="preserve">το δημόσιο ενδιαφέρον από γιατρούς -προσέξτε με πάλι- και των ίδιων και να μεταφερθεί σε πολιτικούς. Και ο αρχιερέας πείστηκε πανεύκολα και έδωσε σχετικές πολιτικές εντολές, αφού έτσι, δήθεν, τάχα θα κέρδιζε ψήφους. </w:t>
      </w:r>
    </w:p>
    <w:p w14:paraId="6F5C461D"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Όλα όμως, κυρίες και κύριοι Βουλευτές, </w:t>
      </w:r>
      <w:r>
        <w:rPr>
          <w:rFonts w:eastAsia="Times New Roman"/>
          <w:szCs w:val="24"/>
        </w:rPr>
        <w:t>θα αποκαλυφθούν στην ώρα τους και τα μέλη της σπείρας δεν πρέπει να ξεχνούν ότι εδώ είναι Ελλάδα και τίποτα δεν μένει κρυφό, τουλάχιστον για πολύ καιρό, και να μην κάνουν τα λάθη τα κορυφαία λάθη –εκείνοι της σπείρας- να πιστεύουν</w:t>
      </w:r>
      <w:r>
        <w:rPr>
          <w:rFonts w:eastAsia="Times New Roman"/>
          <w:szCs w:val="24"/>
        </w:rPr>
        <w:t>,</w:t>
      </w:r>
      <w:r>
        <w:rPr>
          <w:rFonts w:eastAsia="Times New Roman"/>
          <w:szCs w:val="24"/>
        </w:rPr>
        <w:t xml:space="preserve"> πως η απόσυρση ενός θέμα</w:t>
      </w:r>
      <w:r>
        <w:rPr>
          <w:rFonts w:eastAsia="Times New Roman"/>
          <w:szCs w:val="24"/>
        </w:rPr>
        <w:t>τος από την επικαιρότητα καλύπτει με λήθη την προσβολή, την βαρύτατη προσβολή που έχει ήδη συντελεστεί. Την προσπάθεια μιας συμμορίας να θέσει εκτός πολιτικής αντιπάλους</w:t>
      </w:r>
      <w:r>
        <w:rPr>
          <w:rFonts w:eastAsia="Times New Roman"/>
          <w:szCs w:val="24"/>
        </w:rPr>
        <w:t>,</w:t>
      </w:r>
      <w:r>
        <w:rPr>
          <w:rFonts w:eastAsia="Times New Roman"/>
          <w:szCs w:val="24"/>
        </w:rPr>
        <w:t xml:space="preserve"> για να κερδίσει ψήφους το κόμμα στο οποίο ανήκει ή στηρίζει, δεν θα την ξεχάσουμε. Θα</w:t>
      </w:r>
      <w:r>
        <w:rPr>
          <w:rFonts w:eastAsia="Times New Roman"/>
          <w:szCs w:val="24"/>
        </w:rPr>
        <w:t xml:space="preserve"> την έχουμε μπροστά μας σε κάθε φάση των πολιτικών εξελίξεων. Αν πιστεύουν ότι επειδή κάποιο θέμα αποσύρεται από τη δημοσιότητα ξεχνιέται κιόλας, αν το πιστεύουν αυτό ναρκωμένοι από τον πόθο να κρατηθούν στην εξουσία με τους τρόπους που σε αυτή αναρριχήθηκ</w:t>
      </w:r>
      <w:r>
        <w:rPr>
          <w:rFonts w:eastAsia="Times New Roman"/>
          <w:szCs w:val="24"/>
        </w:rPr>
        <w:t>αν, κάνουν τεράστιο λάθος.</w:t>
      </w:r>
    </w:p>
    <w:p w14:paraId="6F5C461E"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Κυρίες και κύριοι Βουλευτές, οι πληγές που άνοιξαν</w:t>
      </w:r>
      <w:r>
        <w:rPr>
          <w:rFonts w:eastAsia="Times New Roman"/>
          <w:szCs w:val="24"/>
        </w:rPr>
        <w:t>,</w:t>
      </w:r>
      <w:r>
        <w:rPr>
          <w:rFonts w:eastAsia="Times New Roman"/>
          <w:szCs w:val="24"/>
        </w:rPr>
        <w:t xml:space="preserve"> θεραπεύονται μόνο με την τιμωρία των υπευθύνων, άλλο γιατρικό δεν υπάρχει. </w:t>
      </w:r>
    </w:p>
    <w:p w14:paraId="6F5C461F"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Όμως ότι επρόκειτο περί άθλιας πλεκτάνης</w:t>
      </w:r>
      <w:r>
        <w:rPr>
          <w:rFonts w:eastAsia="Times New Roman"/>
          <w:szCs w:val="24"/>
        </w:rPr>
        <w:t>,</w:t>
      </w:r>
      <w:r>
        <w:rPr>
          <w:rFonts w:eastAsia="Times New Roman"/>
          <w:szCs w:val="24"/>
        </w:rPr>
        <w:t xml:space="preserve"> είχε φανεί από την αρχή. Στις 6 Φεβρουαρίου διαβιβάστηκαν σ</w:t>
      </w:r>
      <w:r>
        <w:rPr>
          <w:rFonts w:eastAsia="Times New Roman"/>
          <w:szCs w:val="24"/>
        </w:rPr>
        <w:t xml:space="preserve">τη Βουλή με πολιτικές τυμπανοκρουσίες μελών της σπείρας καταθέσεις τριών κουκουλοφόρων ψευδομαρτύρων χωρίς τη συνδρομή κανενός αποδεικτικού υλικού, αλλά με φράσεις «θεωρώ», «νομίζω», «δεν μπορεί παρά να» </w:t>
      </w:r>
      <w:proofErr w:type="spellStart"/>
      <w:r>
        <w:rPr>
          <w:rFonts w:eastAsia="Times New Roman"/>
          <w:szCs w:val="24"/>
        </w:rPr>
        <w:t>κ</w:t>
      </w:r>
      <w:r>
        <w:rPr>
          <w:rFonts w:eastAsia="Times New Roman"/>
          <w:szCs w:val="24"/>
        </w:rPr>
        <w:t>.ο.κ</w:t>
      </w:r>
      <w:r>
        <w:rPr>
          <w:rFonts w:eastAsia="Times New Roman"/>
          <w:szCs w:val="24"/>
        </w:rPr>
        <w:t>.</w:t>
      </w:r>
      <w:proofErr w:type="spellEnd"/>
      <w:r>
        <w:rPr>
          <w:rFonts w:eastAsia="Times New Roman"/>
          <w:szCs w:val="24"/>
        </w:rPr>
        <w:t>, φράσεις δηλαδή που από το άρθρο 224 του Κώδι</w:t>
      </w:r>
      <w:r>
        <w:rPr>
          <w:rFonts w:eastAsia="Times New Roman"/>
          <w:szCs w:val="24"/>
        </w:rPr>
        <w:t xml:space="preserve">κα Ποινικής Δικονομίας απαγορεύεται να γίνουν δεκτές ως μαρτυρίες. </w:t>
      </w:r>
    </w:p>
    <w:p w14:paraId="6F5C4620"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Και εδώ είναι πάρα πολύ χαρακτηριστική, χαρακτηριστικότατη θα έλεγα η μελέτη του πρώην Εισαγγελέα του Αρείου Πάγου κ. Γεωργίου Σανιδά, ενός ανθρώπου που ασχολείται με το θέμα από το 1985. </w:t>
      </w:r>
      <w:r>
        <w:rPr>
          <w:rFonts w:eastAsia="Times New Roman"/>
          <w:szCs w:val="24"/>
        </w:rPr>
        <w:t>Το πρώτο κείμενό του που εγώ τουλάχιστον έχω εντοπίσει</w:t>
      </w:r>
      <w:r>
        <w:rPr>
          <w:rFonts w:eastAsia="Times New Roman"/>
          <w:szCs w:val="24"/>
        </w:rPr>
        <w:t>,</w:t>
      </w:r>
      <w:r>
        <w:rPr>
          <w:rFonts w:eastAsia="Times New Roman"/>
          <w:szCs w:val="24"/>
        </w:rPr>
        <w:t xml:space="preserve"> είναι στα ποινικά χρονικά του 1985. Δεν ασχολείται οψίμως με τα θέματα αυτά. Το άρθρο, λοιπόν, αυτό που ενέργεια με ενέργεια των συγκεκριμένων αρμοδίων, εντός ή εκτός εισαγωγικών, τις καταγράφει με </w:t>
      </w:r>
      <w:proofErr w:type="spellStart"/>
      <w:r>
        <w:rPr>
          <w:rFonts w:eastAsia="Times New Roman"/>
          <w:szCs w:val="24"/>
        </w:rPr>
        <w:t>νο</w:t>
      </w:r>
      <w:r>
        <w:rPr>
          <w:rFonts w:eastAsia="Times New Roman"/>
          <w:szCs w:val="24"/>
        </w:rPr>
        <w:t>μικότατα</w:t>
      </w:r>
      <w:proofErr w:type="spellEnd"/>
      <w:r>
        <w:rPr>
          <w:rFonts w:eastAsia="Times New Roman"/>
          <w:szCs w:val="24"/>
        </w:rPr>
        <w:t xml:space="preserve"> επιχειρήματα ως παράνομες και αντισυνταγματικές, καθώς και η μελέτη -η παλαιότερη μελέτη- του </w:t>
      </w:r>
      <w:r>
        <w:rPr>
          <w:rFonts w:eastAsia="Times New Roman"/>
          <w:szCs w:val="24"/>
        </w:rPr>
        <w:t>κ</w:t>
      </w:r>
      <w:r>
        <w:rPr>
          <w:rFonts w:eastAsia="Times New Roman"/>
          <w:szCs w:val="24"/>
        </w:rPr>
        <w:t xml:space="preserve">αθηγητή Αριστοτέλη </w:t>
      </w:r>
      <w:proofErr w:type="spellStart"/>
      <w:r>
        <w:rPr>
          <w:rFonts w:eastAsia="Times New Roman"/>
          <w:szCs w:val="24"/>
        </w:rPr>
        <w:t>Χαραλαμπάκη</w:t>
      </w:r>
      <w:proofErr w:type="spellEnd"/>
      <w:r>
        <w:rPr>
          <w:rFonts w:eastAsia="Times New Roman"/>
          <w:szCs w:val="24"/>
        </w:rPr>
        <w:t xml:space="preserve">, αλλά κι ένα ενδιαφέρον άρθρο του </w:t>
      </w:r>
      <w:r>
        <w:rPr>
          <w:rFonts w:eastAsia="Times New Roman"/>
          <w:szCs w:val="24"/>
        </w:rPr>
        <w:t>κ</w:t>
      </w:r>
      <w:r>
        <w:rPr>
          <w:rFonts w:eastAsia="Times New Roman"/>
          <w:szCs w:val="24"/>
        </w:rPr>
        <w:t xml:space="preserve">αθηγητή Γρηγόρη </w:t>
      </w:r>
      <w:proofErr w:type="spellStart"/>
      <w:r>
        <w:rPr>
          <w:rFonts w:eastAsia="Times New Roman"/>
          <w:szCs w:val="24"/>
        </w:rPr>
        <w:t>Καλφέλη</w:t>
      </w:r>
      <w:proofErr w:type="spellEnd"/>
      <w:r>
        <w:rPr>
          <w:rFonts w:eastAsia="Times New Roman"/>
          <w:szCs w:val="24"/>
        </w:rPr>
        <w:t xml:space="preserve">. </w:t>
      </w:r>
    </w:p>
    <w:p w14:paraId="6F5C4621"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Τα καταθέτω, πάραυτα, τα τρία αυτά κείμενα στα Πρακτικά της </w:t>
      </w:r>
      <w:r>
        <w:rPr>
          <w:rFonts w:eastAsia="Times New Roman"/>
          <w:szCs w:val="24"/>
        </w:rPr>
        <w:t>Βουλής.</w:t>
      </w:r>
    </w:p>
    <w:p w14:paraId="6F5C4622"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6F093C">
        <w:rPr>
          <w:rFonts w:eastAsia="Times New Roman"/>
          <w:szCs w:val="24"/>
        </w:rPr>
        <w:t>(Στο σημείο αυτό ο Βουλευτής κ. Ανδρέας Λοβέρδος καταθέτει για τα</w:t>
      </w:r>
      <w:r>
        <w:rPr>
          <w:rFonts w:eastAsia="Times New Roman"/>
          <w:szCs w:val="24"/>
        </w:rPr>
        <w:t xml:space="preserve"> </w:t>
      </w:r>
      <w:r w:rsidRPr="006F093C">
        <w:rPr>
          <w:rFonts w:eastAsia="Times New Roman"/>
          <w:szCs w:val="24"/>
        </w:rPr>
        <w:t xml:space="preserve">Πρακτικά τα προαναφερθέντα έγγραφα, τα οποία βρίσκονται στο </w:t>
      </w:r>
      <w:r>
        <w:rPr>
          <w:rFonts w:eastAsia="Times New Roman"/>
          <w:szCs w:val="24"/>
        </w:rPr>
        <w:t>α</w:t>
      </w:r>
      <w:r w:rsidRPr="006F093C">
        <w:rPr>
          <w:rFonts w:eastAsia="Times New Roman"/>
          <w:szCs w:val="24"/>
        </w:rPr>
        <w:t>ρχείο του Τμήματος Γραμματείας της Διεύθυνσης Στενογραφίας και Πρακτικών της Βουλής)</w:t>
      </w:r>
    </w:p>
    <w:p w14:paraId="6F5C462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Με βάση, λοιπόν, παράνομα </w:t>
      </w:r>
      <w:proofErr w:type="spellStart"/>
      <w:r>
        <w:rPr>
          <w:rFonts w:eastAsia="Times New Roman" w:cs="Times New Roman"/>
          <w:szCs w:val="24"/>
        </w:rPr>
        <w:t>ληφθείσες</w:t>
      </w:r>
      <w:proofErr w:type="spellEnd"/>
      <w:r>
        <w:rPr>
          <w:rFonts w:eastAsia="Times New Roman" w:cs="Times New Roman"/>
          <w:szCs w:val="24"/>
        </w:rPr>
        <w:t xml:space="preserve"> </w:t>
      </w:r>
      <w:r>
        <w:rPr>
          <w:rFonts w:eastAsia="Times New Roman" w:cs="Times New Roman"/>
          <w:szCs w:val="24"/>
        </w:rPr>
        <w:t xml:space="preserve">συκοφαντικές δήθεν μαρτυρίες, οι κουκουλοφόροι κατηγόρησαν δέκα πολιτικά πρόσωπα για κυριολεκτικώς απίθανα πράγματα. Λέω «απίθανα» γιατί; Για να αναφερθώ στη δική μου περίπτωση, κατηγόρησαν οι ελεεινοί εμένα, που επί της θητείας μου στο Υπουργείο Υγείας η </w:t>
      </w:r>
      <w:r>
        <w:rPr>
          <w:rFonts w:eastAsia="Times New Roman" w:cs="Times New Roman"/>
          <w:szCs w:val="24"/>
        </w:rPr>
        <w:t>φαρμακευτική δαπάνη του ελληνικού δημοσίου μειώθηκε δραματικά και θεσπίστηκαν οι θεσμικές προϋποθέσεις για τις επόμενες μειώσεις που έγιναν στα χέρια των επόμενων συναδέλφων -θα αναφερθώ ονομαστικά στη συνέχεια- και η σπατάλη είχε αρχίσει να κατεδαφίζεται.</w:t>
      </w:r>
    </w:p>
    <w:p w14:paraId="6F5C462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Αυτή είναι η εποχή μου στο Υπουργείο Υγείας και με κατηγορούν αυτοί οι κουκουλοφόροι ότι δήθεν έλαβα χρήματα. Από ποιους; Το είπε ο κ. </w:t>
      </w:r>
      <w:proofErr w:type="spellStart"/>
      <w:r>
        <w:rPr>
          <w:rFonts w:eastAsia="Times New Roman" w:cs="Times New Roman"/>
          <w:szCs w:val="24"/>
        </w:rPr>
        <w:t>Κουτσούμπας</w:t>
      </w:r>
      <w:proofErr w:type="spellEnd"/>
      <w:r>
        <w:rPr>
          <w:rFonts w:eastAsia="Times New Roman" w:cs="Times New Roman"/>
          <w:szCs w:val="24"/>
        </w:rPr>
        <w:t xml:space="preserve"> χαρακτηριστικά. Από εκείνους που ζημίωνα; Κουκουλοφόροι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ψευδομάρτυρες με κατηγόρησαν ότι δήθεν απίσ</w:t>
      </w:r>
      <w:r>
        <w:rPr>
          <w:rFonts w:eastAsia="Times New Roman" w:cs="Times New Roman"/>
          <w:szCs w:val="24"/>
        </w:rPr>
        <w:t xml:space="preserve">τησα σε βάρος του δημοσίου στην υπόθεση του φαρμάκου, ενώ όπως σας είπα και στην προηγούμενη συνεδρίαση που έγινε στις 21 Φεβρουαρίου του 2018, ως Υπουργός Υγείας, δεν θα αναφερθώ εκτεταμένα αλλά θα επαναλάβω τους τίτλους, ως Υπουργός Υγείας στο πεδίο της </w:t>
      </w:r>
      <w:r>
        <w:rPr>
          <w:rFonts w:eastAsia="Times New Roman" w:cs="Times New Roman"/>
          <w:szCs w:val="24"/>
        </w:rPr>
        <w:t xml:space="preserve">ανάγκης για να μειωθεί η σπατάλη και η διαφθορά στον χώρο του φαρμάκου, έκανα μεταξύ πάρα πολλών άλλων και τα εξής: </w:t>
      </w:r>
    </w:p>
    <w:p w14:paraId="6F5C462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Ηλεκτρονική </w:t>
      </w:r>
      <w:proofErr w:type="spellStart"/>
      <w:r>
        <w:rPr>
          <w:rFonts w:eastAsia="Times New Roman" w:cs="Times New Roman"/>
          <w:szCs w:val="24"/>
        </w:rPr>
        <w:t>συνταγογράφηση</w:t>
      </w:r>
      <w:proofErr w:type="spellEnd"/>
      <w:r>
        <w:rPr>
          <w:rFonts w:eastAsia="Times New Roman" w:cs="Times New Roman"/>
          <w:szCs w:val="24"/>
        </w:rPr>
        <w:t>.</w:t>
      </w:r>
    </w:p>
    <w:p w14:paraId="6F5C462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Καθορισμό τιμής φαρμάκου με βάση τις τρεις χαμηλότερες στην Ευρωπαϊκή Ένωση σύμφωνα με τα επίσημα στοιχεία των </w:t>
      </w:r>
      <w:r>
        <w:rPr>
          <w:rFonts w:eastAsia="Times New Roman" w:cs="Times New Roman"/>
          <w:szCs w:val="24"/>
        </w:rPr>
        <w:t xml:space="preserve">χωρών, όχι όπως έκαναν άλλοι με στοιχεία δικά τους ή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υβερνητικών </w:t>
      </w:r>
      <w:r>
        <w:rPr>
          <w:rFonts w:eastAsia="Times New Roman" w:cs="Times New Roman"/>
          <w:szCs w:val="24"/>
        </w:rPr>
        <w:t>ο</w:t>
      </w:r>
      <w:r>
        <w:rPr>
          <w:rFonts w:eastAsia="Times New Roman" w:cs="Times New Roman"/>
          <w:szCs w:val="24"/>
        </w:rPr>
        <w:t xml:space="preserve">ργανώσεων. </w:t>
      </w:r>
    </w:p>
    <w:p w14:paraId="6F5C462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Ίδρυση του ΕΟΠΥΥ ώστε να ελέγχεται η </w:t>
      </w:r>
      <w:proofErr w:type="spellStart"/>
      <w:r>
        <w:rPr>
          <w:rFonts w:eastAsia="Times New Roman" w:cs="Times New Roman"/>
          <w:szCs w:val="24"/>
        </w:rPr>
        <w:t>συνταγογράφηση</w:t>
      </w:r>
      <w:proofErr w:type="spellEnd"/>
      <w:r>
        <w:rPr>
          <w:rFonts w:eastAsia="Times New Roman" w:cs="Times New Roman"/>
          <w:szCs w:val="24"/>
        </w:rPr>
        <w:t xml:space="preserve">. Επιτρέψτε μου να λέω, φαίνεται από την πορεία των επομένων όλων των επομένων και των σημερινών ότι αυτή στον χώρο της </w:t>
      </w:r>
      <w:r>
        <w:rPr>
          <w:rFonts w:eastAsia="Times New Roman" w:cs="Times New Roman"/>
          <w:szCs w:val="24"/>
        </w:rPr>
        <w:t>υγείας ήταν η σημαντικότερη θεσμική παρέμβαση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εν προκειμένω με είκοσι οκτώ διαφορετικά ταμεία, με δικά τους τμήματα ιατρικών υπηρεσιών, πώς θα γινόταν να ελεγχθεί τι παράγεται παράνομα ως </w:t>
      </w:r>
      <w:proofErr w:type="spellStart"/>
      <w:r>
        <w:rPr>
          <w:rFonts w:eastAsia="Times New Roman" w:cs="Times New Roman"/>
          <w:szCs w:val="24"/>
        </w:rPr>
        <w:t>συνταγογράφηση</w:t>
      </w:r>
      <w:proofErr w:type="spellEnd"/>
      <w:r>
        <w:rPr>
          <w:rFonts w:eastAsia="Times New Roman" w:cs="Times New Roman"/>
          <w:szCs w:val="24"/>
        </w:rPr>
        <w:t>, αν δεν υπάρχει ένας ως ελεγκτής; Δεν θα γινόταν</w:t>
      </w:r>
      <w:r>
        <w:rPr>
          <w:rFonts w:eastAsia="Times New Roman" w:cs="Times New Roman"/>
          <w:szCs w:val="24"/>
        </w:rPr>
        <w:t>.</w:t>
      </w:r>
    </w:p>
    <w:p w14:paraId="6F5C462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Επαναλαμβάνω την ίδρυση του ΕΟΠΥΥ, για να τη χαρακτηρίσω κι εγώ όπως και οι Υπουργοί σας ως </w:t>
      </w:r>
      <w:proofErr w:type="spellStart"/>
      <w:r>
        <w:rPr>
          <w:rFonts w:eastAsia="Times New Roman" w:cs="Times New Roman"/>
          <w:szCs w:val="24"/>
        </w:rPr>
        <w:t>μονοψώνιο</w:t>
      </w:r>
      <w:proofErr w:type="spellEnd"/>
      <w:r>
        <w:rPr>
          <w:rFonts w:eastAsia="Times New Roman" w:cs="Times New Roman"/>
          <w:szCs w:val="24"/>
        </w:rPr>
        <w:t>, που επιτρέπει να κάνεις πολιτικές, γιατί εσύ έχεις τα χρήματα ένας φορέας και όχι πολλοί.</w:t>
      </w:r>
    </w:p>
    <w:p w14:paraId="6F5C462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Την επαναφορά, για να το σκέφτονται και ορισμένοι εντός της Α</w:t>
      </w:r>
      <w:r>
        <w:rPr>
          <w:rFonts w:eastAsia="Times New Roman" w:cs="Times New Roman"/>
          <w:szCs w:val="24"/>
        </w:rPr>
        <w:t>ιθούσης, της θετικής λίστας φαρμάκων που οι ίδιοι αυτοί πρέπει να το σκέφτονται, την είχαν καταργήσει.</w:t>
      </w:r>
    </w:p>
    <w:p w14:paraId="6F5C462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Τη θέσπιση του </w:t>
      </w:r>
      <w:r>
        <w:rPr>
          <w:rFonts w:eastAsia="Times New Roman" w:cs="Times New Roman"/>
          <w:szCs w:val="24"/>
          <w:lang w:val="en-US"/>
        </w:rPr>
        <w:t>rebate</w:t>
      </w:r>
      <w:r w:rsidRPr="00743242">
        <w:rPr>
          <w:rFonts w:eastAsia="Times New Roman" w:cs="Times New Roman"/>
          <w:szCs w:val="24"/>
        </w:rPr>
        <w:t xml:space="preserve">, </w:t>
      </w:r>
      <w:r>
        <w:rPr>
          <w:rFonts w:eastAsia="Times New Roman" w:cs="Times New Roman"/>
          <w:szCs w:val="24"/>
        </w:rPr>
        <w:t xml:space="preserve">του </w:t>
      </w:r>
      <w:proofErr w:type="spellStart"/>
      <w:r>
        <w:rPr>
          <w:rFonts w:eastAsia="Times New Roman" w:cs="Times New Roman"/>
          <w:szCs w:val="24"/>
          <w:lang w:val="en-US"/>
        </w:rPr>
        <w:t>clawback</w:t>
      </w:r>
      <w:proofErr w:type="spellEnd"/>
      <w:r w:rsidRPr="00743242">
        <w:rPr>
          <w:rFonts w:eastAsia="Times New Roman" w:cs="Times New Roman"/>
          <w:szCs w:val="24"/>
        </w:rPr>
        <w:t xml:space="preserve"> </w:t>
      </w:r>
      <w:r>
        <w:rPr>
          <w:rFonts w:eastAsia="Times New Roman" w:cs="Times New Roman"/>
          <w:szCs w:val="24"/>
        </w:rPr>
        <w:t>που σας σώζει σήμερα.</w:t>
      </w:r>
    </w:p>
    <w:p w14:paraId="6F5C462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Την παραπομπή γιατρών και φαρμακοποιών του ΕΣΥ στη </w:t>
      </w:r>
      <w:r>
        <w:rPr>
          <w:rFonts w:eastAsia="Times New Roman" w:cs="Times New Roman"/>
          <w:szCs w:val="24"/>
        </w:rPr>
        <w:t>δ</w:t>
      </w:r>
      <w:r>
        <w:rPr>
          <w:rFonts w:eastAsia="Times New Roman" w:cs="Times New Roman"/>
          <w:szCs w:val="24"/>
        </w:rPr>
        <w:t>ικαιοσύνη και πολλά άλλα πάρα πολλά που εσε</w:t>
      </w:r>
      <w:r>
        <w:rPr>
          <w:rFonts w:eastAsia="Times New Roman" w:cs="Times New Roman"/>
          <w:szCs w:val="24"/>
        </w:rPr>
        <w:t>ίς όμως τότε, οι άνθρωποι της σημερινής Συγκυβέρνησης, όταν ήσασταν εδώ τα καταψηφίζατε, και στους δρόμους με καταγγέλλατε και με προπηλακίζατε και με πράξεις κιόλας όχι μόνον με λόγια. Και όλα αυτά χωρίς να επιβαρύνω ούτε με ένα λεπτό του ευρώ τους ασφαλι</w:t>
      </w:r>
      <w:r>
        <w:rPr>
          <w:rFonts w:eastAsia="Times New Roman" w:cs="Times New Roman"/>
          <w:szCs w:val="24"/>
        </w:rPr>
        <w:t xml:space="preserve">σμένους. </w:t>
      </w:r>
    </w:p>
    <w:p w14:paraId="6F5C462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Αλλά ακόμη και αυτή την αλήθεια που είναι πασίδηλη, ότι δηλαδή δεν επιβάρυνα στη θητεία μου τον ασφαλισμένο, </w:t>
      </w:r>
      <w:proofErr w:type="spellStart"/>
      <w:r>
        <w:rPr>
          <w:rFonts w:eastAsia="Times New Roman" w:cs="Times New Roman"/>
          <w:szCs w:val="24"/>
        </w:rPr>
        <w:t>μεταφέροντάς</w:t>
      </w:r>
      <w:proofErr w:type="spellEnd"/>
      <w:r>
        <w:rPr>
          <w:rFonts w:eastAsia="Times New Roman" w:cs="Times New Roman"/>
          <w:szCs w:val="24"/>
        </w:rPr>
        <w:t xml:space="preserve"> του το κόστος που έφευγε από το κράτος, το πόρισμά σας δεν το παραδέχεται, το αποκρύπτει. Αποκρύπτει μια αλήθεια, η οποία πρ</w:t>
      </w:r>
      <w:r>
        <w:rPr>
          <w:rFonts w:eastAsia="Times New Roman" w:cs="Times New Roman"/>
          <w:szCs w:val="24"/>
        </w:rPr>
        <w:t xml:space="preserve">οκύπτει από τους πίνακες, από τους νόμους. </w:t>
      </w:r>
    </w:p>
    <w:p w14:paraId="6F5C462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Και γιατί το αποκρύπτει; Ενώ παραδέχεται ότι από τις ημέρες μου και μετά μειώθηκε η τιμή του φαρμάκου, αυτά που είπατε συνάδελφε Γεωργιάδη, συνάδελφε </w:t>
      </w:r>
      <w:proofErr w:type="spellStart"/>
      <w:r>
        <w:rPr>
          <w:rFonts w:eastAsia="Times New Roman" w:cs="Times New Roman"/>
          <w:szCs w:val="24"/>
        </w:rPr>
        <w:t>Λυκουρέντζο</w:t>
      </w:r>
      <w:proofErr w:type="spellEnd"/>
      <w:r>
        <w:rPr>
          <w:rFonts w:eastAsia="Times New Roman" w:cs="Times New Roman"/>
          <w:szCs w:val="24"/>
        </w:rPr>
        <w:t xml:space="preserve">, συνάδελφε </w:t>
      </w:r>
      <w:proofErr w:type="spellStart"/>
      <w:r>
        <w:rPr>
          <w:rFonts w:eastAsia="Times New Roman" w:cs="Times New Roman"/>
          <w:szCs w:val="24"/>
        </w:rPr>
        <w:t>Σαλμά</w:t>
      </w:r>
      <w:proofErr w:type="spellEnd"/>
      <w:r>
        <w:rPr>
          <w:rFonts w:eastAsia="Times New Roman" w:cs="Times New Roman"/>
          <w:szCs w:val="24"/>
        </w:rPr>
        <w:t>, αυτά που είπατε, τα λέει και η ε</w:t>
      </w:r>
      <w:r>
        <w:rPr>
          <w:rFonts w:eastAsia="Times New Roman" w:cs="Times New Roman"/>
          <w:szCs w:val="24"/>
        </w:rPr>
        <w:t>ισήγηση της Μειοψηφίας ότι μειώθηκε η τιμή του φαρμάκου από τη θητεία μου και μετά.</w:t>
      </w:r>
    </w:p>
    <w:p w14:paraId="6F5C462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Πώς, όμως, έγινε αυτό; Ακούστε. Δεν έγινε επειδή βυσματώσαμε εκεί, έγινε επειδή το Υπουργείο Οικονομικών -λέει το πόρισμά σας- δεν έδινε λεφτά. Και αφού δεν έδινε λεφτά το </w:t>
      </w:r>
      <w:r>
        <w:rPr>
          <w:rFonts w:eastAsia="Times New Roman" w:cs="Times New Roman"/>
          <w:szCs w:val="24"/>
        </w:rPr>
        <w:t>Υπουργείο Οικονομικών, έτσι ως δι</w:t>
      </w:r>
      <w:r>
        <w:rPr>
          <w:rFonts w:eastAsia="Times New Roman" w:cs="Times New Roman"/>
          <w:szCs w:val="24"/>
        </w:rPr>
        <w:t>ά</w:t>
      </w:r>
      <w:r>
        <w:rPr>
          <w:rFonts w:eastAsia="Times New Roman" w:cs="Times New Roman"/>
          <w:szCs w:val="24"/>
        </w:rPr>
        <w:t xml:space="preserve"> μαγείας έπεφταν οι δαπάνες στο φάρμακο. Τεχνηέντως και εκ του πονηρού μια αυτόματη και μαγική περικοπή έφερε την ποθητή μείωση, όχι το δικό μας αίμα που χύθηκε εκεί πάνω στις μάχες. </w:t>
      </w:r>
    </w:p>
    <w:p w14:paraId="6F5C462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Διαγράφουν έτσι οι ΣΥΡΙΖΑΝΕΛ τις προσπ</w:t>
      </w:r>
      <w:r>
        <w:rPr>
          <w:rFonts w:eastAsia="Times New Roman" w:cs="Times New Roman"/>
          <w:szCs w:val="24"/>
        </w:rPr>
        <w:t xml:space="preserve">άθειες της Κατσέλη, του </w:t>
      </w:r>
      <w:proofErr w:type="spellStart"/>
      <w:r>
        <w:rPr>
          <w:rFonts w:eastAsia="Times New Roman" w:cs="Times New Roman"/>
          <w:szCs w:val="24"/>
        </w:rPr>
        <w:t>Κουτρουμάνη</w:t>
      </w:r>
      <w:proofErr w:type="spellEnd"/>
      <w:r>
        <w:rPr>
          <w:rFonts w:eastAsia="Times New Roman" w:cs="Times New Roman"/>
          <w:szCs w:val="24"/>
        </w:rPr>
        <w:t xml:space="preserve">, τις δικές μου, του </w:t>
      </w:r>
      <w:proofErr w:type="spellStart"/>
      <w:r>
        <w:rPr>
          <w:rFonts w:eastAsia="Times New Roman" w:cs="Times New Roman"/>
          <w:szCs w:val="24"/>
        </w:rPr>
        <w:t>Τιμοσίδη</w:t>
      </w:r>
      <w:proofErr w:type="spellEnd"/>
      <w:r>
        <w:rPr>
          <w:rFonts w:eastAsia="Times New Roman" w:cs="Times New Roman"/>
          <w:szCs w:val="24"/>
        </w:rPr>
        <w:t xml:space="preserve"> στο Υπουργείο του, του </w:t>
      </w:r>
      <w:proofErr w:type="spellStart"/>
      <w:r>
        <w:rPr>
          <w:rFonts w:eastAsia="Times New Roman" w:cs="Times New Roman"/>
          <w:szCs w:val="24"/>
        </w:rPr>
        <w:t>Αηδόνη</w:t>
      </w:r>
      <w:proofErr w:type="spellEnd"/>
      <w:r>
        <w:rPr>
          <w:rFonts w:eastAsia="Times New Roman" w:cs="Times New Roman"/>
          <w:szCs w:val="24"/>
        </w:rPr>
        <w:t>, των κυβερνήσεων Παπανδρέου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Παπαδήμου</w:t>
      </w:r>
      <w:proofErr w:type="spellEnd"/>
      <w:r>
        <w:rPr>
          <w:rFonts w:eastAsia="Times New Roman" w:cs="Times New Roman"/>
          <w:szCs w:val="24"/>
        </w:rPr>
        <w:t xml:space="preserve"> και της κυβέρνησης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δηλαδή του </w:t>
      </w:r>
      <w:proofErr w:type="spellStart"/>
      <w:r>
        <w:rPr>
          <w:rFonts w:eastAsia="Times New Roman" w:cs="Times New Roman"/>
          <w:szCs w:val="24"/>
        </w:rPr>
        <w:t>Λυκουρέντζου</w:t>
      </w:r>
      <w:proofErr w:type="spellEnd"/>
      <w:r>
        <w:rPr>
          <w:rFonts w:eastAsia="Times New Roman" w:cs="Times New Roman"/>
          <w:szCs w:val="24"/>
        </w:rPr>
        <w:t xml:space="preserve">, του </w:t>
      </w:r>
      <w:proofErr w:type="spellStart"/>
      <w:r>
        <w:rPr>
          <w:rFonts w:eastAsia="Times New Roman" w:cs="Times New Roman"/>
          <w:szCs w:val="24"/>
        </w:rPr>
        <w:t>Σαλμά</w:t>
      </w:r>
      <w:proofErr w:type="spellEnd"/>
      <w:r>
        <w:rPr>
          <w:rFonts w:eastAsia="Times New Roman" w:cs="Times New Roman"/>
          <w:szCs w:val="24"/>
        </w:rPr>
        <w:t>, του Γεωργιάδη, του Βορίδη, του Γρηγοράκου. Όλα</w:t>
      </w:r>
      <w:r>
        <w:rPr>
          <w:rFonts w:eastAsia="Times New Roman" w:cs="Times New Roman"/>
          <w:szCs w:val="24"/>
        </w:rPr>
        <w:t xml:space="preserve"> αυτά δεν υπάρχουν. Υπάρχει ένας Υπουργός των Οικονομικών που δεν δίνει λεφτά κατά το πόρισμα </w:t>
      </w:r>
      <w:r>
        <w:rPr>
          <w:rFonts w:eastAsia="Times New Roman" w:cs="Times New Roman"/>
          <w:szCs w:val="24"/>
        </w:rPr>
        <w:t>κ</w:t>
      </w:r>
      <w:r>
        <w:rPr>
          <w:rFonts w:eastAsia="Times New Roman" w:cs="Times New Roman"/>
          <w:szCs w:val="24"/>
        </w:rPr>
        <w:t>αι δεν υπήρχαν πολιτικές φαρμάκου. Υπήρχαν από την Αντιπολίτευση</w:t>
      </w:r>
      <w:r>
        <w:rPr>
          <w:rFonts w:eastAsia="Times New Roman" w:cs="Times New Roman"/>
          <w:szCs w:val="24"/>
        </w:rPr>
        <w:t>,</w:t>
      </w:r>
      <w:r>
        <w:rPr>
          <w:rFonts w:eastAsia="Times New Roman" w:cs="Times New Roman"/>
          <w:szCs w:val="24"/>
        </w:rPr>
        <w:t xml:space="preserve"> τότε που καταψήφιζε ό,τι φέρναμε στη Βουλή.</w:t>
      </w:r>
    </w:p>
    <w:p w14:paraId="6F5C463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τα έχουμε ξαναπεί αυτά</w:t>
      </w:r>
      <w:r>
        <w:rPr>
          <w:rFonts w:eastAsia="Times New Roman" w:cs="Times New Roman"/>
          <w:szCs w:val="24"/>
        </w:rPr>
        <w:t>. Αισθάνομαι πραγματικά ματαιότητα πολλές φορές να τα επαναλαμβάνω, αλλά αυτή η μέρα επιβά</w:t>
      </w:r>
      <w:r>
        <w:rPr>
          <w:rFonts w:eastAsia="Times New Roman" w:cs="Times New Roman"/>
          <w:szCs w:val="24"/>
        </w:rPr>
        <w:t>λ</w:t>
      </w:r>
      <w:r>
        <w:rPr>
          <w:rFonts w:eastAsia="Times New Roman" w:cs="Times New Roman"/>
          <w:szCs w:val="24"/>
        </w:rPr>
        <w:t xml:space="preserve">λει να τα επαναλάβουμε αυτά. </w:t>
      </w:r>
    </w:p>
    <w:p w14:paraId="6F5C4631"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Τα λέγαμε κι εδώ στις 21 Φεβρουαρίου, πριν από τρεις μήνες περίπου, τότε που συστάθηκε η </w:t>
      </w:r>
      <w:r>
        <w:rPr>
          <w:rFonts w:eastAsia="Times New Roman"/>
          <w:szCs w:val="24"/>
        </w:rPr>
        <w:t>π</w:t>
      </w:r>
      <w:r>
        <w:rPr>
          <w:rFonts w:eastAsia="Times New Roman"/>
          <w:szCs w:val="24"/>
        </w:rPr>
        <w:t xml:space="preserve">ροανακριτική </w:t>
      </w:r>
      <w:r>
        <w:rPr>
          <w:rFonts w:eastAsia="Times New Roman"/>
          <w:szCs w:val="24"/>
        </w:rPr>
        <w:t>ε</w:t>
      </w:r>
      <w:r>
        <w:rPr>
          <w:rFonts w:eastAsia="Times New Roman"/>
          <w:szCs w:val="24"/>
        </w:rPr>
        <w:t xml:space="preserve">πιτροπή, τότε δηλαδή που η ελεεινή σπείρα ηττήθηκε κατά κράτος και κατά γενική πανελλήνια παραδοχή μέσα σε αυτή την Αίθουσα. </w:t>
      </w:r>
    </w:p>
    <w:p w14:paraId="6F5C4632"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Και ενώ πρώτον προτείνατε, ο ΣΥΡΙΖΑ, μια προανακριτική με θέμα μόνο την αρμοδιότητα της Βουλής για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στήσατε δέκα κάλ</w:t>
      </w:r>
      <w:r>
        <w:rPr>
          <w:rFonts w:eastAsia="Times New Roman"/>
          <w:szCs w:val="24"/>
        </w:rPr>
        <w:t xml:space="preserve">πες για πλήξετε τιμές και υπολήψεις καταφανώς. Δεύτερον, κι ενώ δεν μας επιτρέψατε να πάρουμε τον λόγο στην </w:t>
      </w:r>
      <w:r>
        <w:rPr>
          <w:rFonts w:eastAsia="Times New Roman"/>
          <w:szCs w:val="24"/>
        </w:rPr>
        <w:t>π</w:t>
      </w:r>
      <w:r>
        <w:rPr>
          <w:rFonts w:eastAsia="Times New Roman"/>
          <w:szCs w:val="24"/>
        </w:rPr>
        <w:t xml:space="preserve">ροανακριτική </w:t>
      </w:r>
      <w:r>
        <w:rPr>
          <w:rFonts w:eastAsia="Times New Roman"/>
          <w:szCs w:val="24"/>
        </w:rPr>
        <w:t>ε</w:t>
      </w:r>
      <w:r>
        <w:rPr>
          <w:rFonts w:eastAsia="Times New Roman"/>
          <w:szCs w:val="24"/>
        </w:rPr>
        <w:t>πιτροπή, για να δώσουμε λεπτομέρειες για τις πολιτικές που ασκήσαμε, που κονιορτοποιούν αυτά που λένε οι «κουκουλοφόροι», κι ενώ κάνα</w:t>
      </w:r>
      <w:r>
        <w:rPr>
          <w:rFonts w:eastAsia="Times New Roman"/>
          <w:szCs w:val="24"/>
        </w:rPr>
        <w:t>τε μόνο μεταξύ σας τη συζήτηση, μόνοι σας εκεί απομονωμένοι, περί αρμοδιοτήτων, σαν να ήσασταν δικαστικό συμβούλιο ή επιστημονική εταιρεία, σήμερα πάλι με κεντρικό θέμα της ψηφοφορίας της Βουλής ένα νομικό θέμα στήνετε πάλι δέκα κάλπες, για να συνεχίσετε ν</w:t>
      </w:r>
      <w:r>
        <w:rPr>
          <w:rFonts w:eastAsia="Times New Roman"/>
          <w:szCs w:val="24"/>
        </w:rPr>
        <w:t>α ευτελίζετε αντιπάλους. Έτσι νομίζετε τουλάχιστον.</w:t>
      </w:r>
    </w:p>
    <w:p w14:paraId="6F5C4633"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Είστε συντονισμένοι με τις εφημερίδες του χώρου σας, που με ψευδή πρωτοσέλιδα παλεύουν απεγνωσμένα να σας στηρίξουν. Και λέω πως παλεύουν απεγνωσμένα</w:t>
      </w:r>
      <w:r>
        <w:rPr>
          <w:rFonts w:eastAsia="Times New Roman"/>
          <w:szCs w:val="24"/>
        </w:rPr>
        <w:t>,</w:t>
      </w:r>
      <w:r>
        <w:rPr>
          <w:rFonts w:eastAsia="Times New Roman"/>
          <w:szCs w:val="24"/>
        </w:rPr>
        <w:t xml:space="preserve"> γιατί οι πολίτες δεν είναι φιλικοί στα θέματα αυτά. Σας κατάλαβαν. Κατά το κοινώς λεγόμενο, σας πήραν είδηση κι είστε εκτεθειμένοι.</w:t>
      </w:r>
    </w:p>
    <w:p w14:paraId="6F5C4634"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Δημοσιεύτηκε, κυρίες και κύριοι συνάδελφοι, μάλιστα σε τέσσερα φιλοκυβερνητικά πρωτοσέλιδα πως ανοίγουν οι λογαριασμοί μας.</w:t>
      </w:r>
      <w:r>
        <w:rPr>
          <w:rFonts w:eastAsia="Times New Roman"/>
          <w:szCs w:val="24"/>
        </w:rPr>
        <w:t xml:space="preserve"> Ίσως κάποιοι από εδώ θυμούνται ότι στις 21 Φεβρουαρίου εδώ είχα πει ότι την επομένη, στις 22, θα πάω στην </w:t>
      </w:r>
      <w:r>
        <w:rPr>
          <w:rFonts w:eastAsia="Times New Roman"/>
          <w:szCs w:val="24"/>
        </w:rPr>
        <w:t>ε</w:t>
      </w:r>
      <w:r>
        <w:rPr>
          <w:rFonts w:eastAsia="Times New Roman"/>
          <w:szCs w:val="24"/>
        </w:rPr>
        <w:t xml:space="preserve">ισαγγελέα </w:t>
      </w:r>
      <w:r>
        <w:rPr>
          <w:rFonts w:eastAsia="Times New Roman"/>
          <w:szCs w:val="24"/>
        </w:rPr>
        <w:t>δ</w:t>
      </w:r>
      <w:r>
        <w:rPr>
          <w:rFonts w:eastAsia="Times New Roman"/>
          <w:szCs w:val="24"/>
        </w:rPr>
        <w:t>ιαφθοράς</w:t>
      </w:r>
      <w:r>
        <w:rPr>
          <w:rFonts w:eastAsia="Times New Roman"/>
          <w:szCs w:val="24"/>
        </w:rPr>
        <w:t>,</w:t>
      </w:r>
      <w:r>
        <w:rPr>
          <w:rFonts w:eastAsia="Times New Roman"/>
          <w:szCs w:val="24"/>
        </w:rPr>
        <w:t xml:space="preserve"> να ζητήσω να ανοίξουν οι δικοί μου λογαριασμοί πάραυτα. Το έκανα την επόμενη μέρα και το έδωσα και στη δημοσιότητα. Τέσσερα πρω</w:t>
      </w:r>
      <w:r>
        <w:rPr>
          <w:rFonts w:eastAsia="Times New Roman"/>
          <w:szCs w:val="24"/>
        </w:rPr>
        <w:t>τοσέλιδα έχουν</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θέμα ότι ανοίγουν οι λογαριασμοί μας. Δεν υπάρχει ούτε ένα μονόστηλο ούτε μία λέξη για το τι βρέθηκε ή τι δεν βρέθηκε. </w:t>
      </w:r>
    </w:p>
    <w:p w14:paraId="6F5C4635"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Το κόλπο είναι καταφανές. Η σπείρα έχει προδοθεί. Ωστόσο κάποιος θα έπρεπε να πει και κάτι. Κάποιος θα έπρεπε να</w:t>
      </w:r>
      <w:r>
        <w:rPr>
          <w:rFonts w:eastAsia="Times New Roman"/>
          <w:szCs w:val="24"/>
        </w:rPr>
        <w:t xml:space="preserve"> διασώσει μια χαμένη τιμή. Τουλάχιστον εδώ κοιταζόμαστε μεταξύ μας. Μια λέξη χρωστάτε να την πείτε επ’ αυτού. </w:t>
      </w:r>
    </w:p>
    <w:p w14:paraId="6F5C4636"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Αντ’ αυτών των λέξεων που είναι απαραίτητες για τα πολιτικά ήθη του τόπου, τρεισήμισι μήνες η υπόθεση είναι στη Βουλή. Για να αναζητηθεί η αλήθει</w:t>
      </w:r>
      <w:r>
        <w:rPr>
          <w:rFonts w:eastAsia="Times New Roman"/>
          <w:szCs w:val="24"/>
        </w:rPr>
        <w:t xml:space="preserve">α; Όχι βέβαια. Αλλά για να παραμένει μια ποινική και πολιτική εκκρεμότητα. Η υπόθεση δέκα πολιτικών επί τρεισήμισι μήνες περιφέρεται εδώ από αίθουσα σε αίθουσα, από αίθουσα σε διάδρομο, από διάδρομο σε αίθουσα. </w:t>
      </w:r>
    </w:p>
    <w:p w14:paraId="6F5C4637"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Οι προτάσεις οι δικές μας, του Παπαθεοδώρου </w:t>
      </w:r>
      <w:r>
        <w:rPr>
          <w:rFonts w:eastAsia="Times New Roman"/>
          <w:szCs w:val="24"/>
        </w:rPr>
        <w:t>και άλλες πολλές προτάσεις απορρίφθηκαν όλες. Απορρίψατε να έρθουν μάρτυρες όχι οι ψευδομάρτυρες. Απορρίψατε να έρθουν οι «κουκουλοφόροι» έστω μετά κουκούλας. Απορρίψατε να τους βγάλετε τις κουκούλες. Απορρίψατε να μεταδίδει η τηλεόραση τις συνεδριάσεις, γ</w:t>
      </w:r>
      <w:r>
        <w:rPr>
          <w:rFonts w:eastAsia="Times New Roman"/>
          <w:szCs w:val="24"/>
        </w:rPr>
        <w:t>ια να καλύπτετε τον διασυρμό σας. Απορρίψατε να έρθουμε εμείς να δώσουμε εξηγήσεις για να κονιορτοποιήσουμε τις συκοφαντίες</w:t>
      </w:r>
      <w:r>
        <w:rPr>
          <w:rFonts w:eastAsia="Times New Roman"/>
          <w:szCs w:val="24"/>
        </w:rPr>
        <w:t>,</w:t>
      </w:r>
      <w:r>
        <w:rPr>
          <w:rFonts w:eastAsia="Times New Roman"/>
          <w:szCs w:val="24"/>
        </w:rPr>
        <w:t xml:space="preserve"> παραμερίζοντας τα αιτήματα περί παραγραφής. Δεν τα έχουμε ανάγκη.</w:t>
      </w:r>
    </w:p>
    <w:p w14:paraId="6F5C4638"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Και μας καλέσατε μόνο για να μιλήσουμε περί αρμοδιοτήτων. Και φυσ</w:t>
      </w:r>
      <w:r>
        <w:rPr>
          <w:rFonts w:eastAsia="Times New Roman"/>
          <w:szCs w:val="24"/>
        </w:rPr>
        <w:t xml:space="preserve">ικά αρνηθήκαμε και οι δέκα. Και φυσικά αρνήθηκαν και τα άλλα κόμματα όλα και τα έξι της Αντιπολίτευσης. Δύο μείνατε μέσα οι κυβερνώντες. </w:t>
      </w:r>
    </w:p>
    <w:p w14:paraId="6F5C4639"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Αφού αποχώρησαν, λοιπόν, όλα τα κόμματα, έχετε το θράσος να μιλάτε ανερυθρίαστα και για πόρισμα. Τι είναι συνάδελφοι τ</w:t>
      </w:r>
      <w:r>
        <w:rPr>
          <w:rFonts w:eastAsia="Times New Roman"/>
          <w:szCs w:val="24"/>
        </w:rPr>
        <w:t xml:space="preserve">ης Πλειοψηφίας πόρισμα χωρίς εξέταση; Πώς το βλέπετε αυτό; Είναι πράγματα αυτά; Είναι κακόηχη, είναι </w:t>
      </w:r>
      <w:proofErr w:type="spellStart"/>
      <w:r>
        <w:rPr>
          <w:rFonts w:eastAsia="Times New Roman"/>
          <w:szCs w:val="24"/>
        </w:rPr>
        <w:t>αντιθεσμική</w:t>
      </w:r>
      <w:proofErr w:type="spellEnd"/>
      <w:r>
        <w:rPr>
          <w:rFonts w:eastAsia="Times New Roman"/>
          <w:szCs w:val="24"/>
        </w:rPr>
        <w:t>, είναι εξευτελιστική για τη δημοκρατία η συμπεριφορά σας και οι απολήξεις τ</w:t>
      </w:r>
      <w:r>
        <w:rPr>
          <w:rFonts w:eastAsia="Times New Roman"/>
          <w:szCs w:val="24"/>
        </w:rPr>
        <w:t>η</w:t>
      </w:r>
      <w:r>
        <w:rPr>
          <w:rFonts w:eastAsia="Times New Roman"/>
          <w:szCs w:val="24"/>
        </w:rPr>
        <w:t>ς. Και όλα αυτά για εσάς είναι κανονικά -</w:t>
      </w:r>
      <w:proofErr w:type="spellStart"/>
      <w:r>
        <w:rPr>
          <w:rFonts w:eastAsia="Times New Roman"/>
          <w:szCs w:val="24"/>
        </w:rPr>
        <w:t>χειροκροτάτε</w:t>
      </w:r>
      <w:proofErr w:type="spellEnd"/>
      <w:r>
        <w:rPr>
          <w:rFonts w:eastAsia="Times New Roman"/>
          <w:szCs w:val="24"/>
        </w:rPr>
        <w:t xml:space="preserve"> κιόλας-, κανο</w:t>
      </w:r>
      <w:r>
        <w:rPr>
          <w:rFonts w:eastAsia="Times New Roman"/>
          <w:szCs w:val="24"/>
        </w:rPr>
        <w:t>νικότατα, ανερυθρίαστα. Γιατί άλλωστε να ντρέπεστε, αφού κάποιοι από εσάς τέτοιοι είστε.</w:t>
      </w:r>
    </w:p>
    <w:p w14:paraId="6F5C463A"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Και κάτι ακόμη. Αφού δεν ντρέπεστε για όλα αυτά, για ακούστε με λίγο. Πώς να ντραπείτε και για την καθυστέρηση επί έναν ολόκληρο χρόνο –δεν αφορά τους παρόντες- να έρθ</w:t>
      </w:r>
      <w:r>
        <w:rPr>
          <w:rFonts w:eastAsia="Times New Roman"/>
          <w:szCs w:val="24"/>
        </w:rPr>
        <w:t>ει στη Βουλή ο φάκελος για τη μη τιμολόγηση φαρμάκων του έτους 2015, ώστε να φτάσει ο Σεπτέμβρης του 2017 και να παραγραφούν τα αδικήματα του Υπουργού σας;</w:t>
      </w:r>
    </w:p>
    <w:p w14:paraId="6F5C463B"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Και επιτρέψτε μου μια παρέμβαση. Μιλώ για προανακριτική επιτροπή κι εννοώ την επιτροπή προκαταρκτική</w:t>
      </w:r>
      <w:r>
        <w:rPr>
          <w:rFonts w:eastAsia="Times New Roman"/>
          <w:szCs w:val="24"/>
        </w:rPr>
        <w:t xml:space="preserve">ς εξέτασης. Μιλώ για παραγραφή κι εννοώ την αποσβεστική προθεσμία της Βουλής να ασκήσει διώξεις. Χρησιμοποιώ όρους για να συνεννοηθούμε. Οι ακριβείς όροι είναι αυτοί που λέω τώρα. </w:t>
      </w:r>
    </w:p>
    <w:p w14:paraId="6F5C463C"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Καθυστερήσατε, για να παραγραφούν, λοιπόν, με την έννοια που προανέφερα τα </w:t>
      </w:r>
      <w:r>
        <w:rPr>
          <w:rFonts w:eastAsia="Times New Roman"/>
          <w:szCs w:val="24"/>
        </w:rPr>
        <w:t xml:space="preserve">του δικού σας ανθρώπου, του Υπουργού σας, τα αδικήματα της μη τιμολόγησης, του Π.Κ., όπως τον αποκαλεί από σεβασμό δήθεν η </w:t>
      </w:r>
      <w:r>
        <w:rPr>
          <w:rFonts w:eastAsia="Times New Roman"/>
          <w:szCs w:val="24"/>
        </w:rPr>
        <w:t>ε</w:t>
      </w:r>
      <w:r>
        <w:rPr>
          <w:rFonts w:eastAsia="Times New Roman"/>
          <w:szCs w:val="24"/>
        </w:rPr>
        <w:t>ισαγγελία. Πώς να ντραπείτε γι’ αυτό, αφού δεν ντρέπεστε για τη σκαστή κατάχρηση εξουσίας, για τη σκαστή παραβίαση του άρθρου 239 το</w:t>
      </w:r>
      <w:r>
        <w:rPr>
          <w:rFonts w:eastAsia="Times New Roman"/>
          <w:szCs w:val="24"/>
        </w:rPr>
        <w:t xml:space="preserve">υ Ποινικού Κώδικα, που έγινε από αρμοδίους; </w:t>
      </w:r>
    </w:p>
    <w:p w14:paraId="6F5C463D"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Εμένα σήμερα κι εμάς δεν μας ενδιαφέρει η έλλειψη αίσθησης αισχύνης.</w:t>
      </w:r>
    </w:p>
    <w:p w14:paraId="6F5C463E" w14:textId="77777777" w:rsidR="0016272D" w:rsidRDefault="008D6B83">
      <w:pPr>
        <w:spacing w:line="600" w:lineRule="auto"/>
        <w:jc w:val="both"/>
        <w:rPr>
          <w:rFonts w:eastAsia="Times New Roman" w:cs="Times New Roman"/>
          <w:szCs w:val="24"/>
        </w:rPr>
      </w:pPr>
      <w:r>
        <w:rPr>
          <w:rFonts w:eastAsia="Times New Roman" w:cs="Times New Roman"/>
          <w:szCs w:val="24"/>
        </w:rPr>
        <w:t>Μας ενδιαφέρει το άλλο το θέμα του μέλλοντος το εδώλιο του κατηγορουμένου για τους καταχραστές εξουσίας. Κι εδώ θα αποκαλυφθεί από τους ίδιους</w:t>
      </w:r>
      <w:r>
        <w:rPr>
          <w:rFonts w:eastAsia="Times New Roman" w:cs="Times New Roman"/>
          <w:szCs w:val="24"/>
        </w:rPr>
        <w:t xml:space="preserve"> τους αρμόδιους εισαγγελείς</w:t>
      </w:r>
      <w:r>
        <w:rPr>
          <w:rFonts w:eastAsia="Times New Roman" w:cs="Times New Roman"/>
          <w:szCs w:val="24"/>
        </w:rPr>
        <w:t>,</w:t>
      </w:r>
      <w:r>
        <w:rPr>
          <w:rFonts w:eastAsia="Times New Roman" w:cs="Times New Roman"/>
          <w:szCs w:val="24"/>
        </w:rPr>
        <w:t xml:space="preserve"> αν πήραν σχετική εντολή από σημερινό εν ενεργεία Υπουργό ή αν έκαναν αυτοβούλως τα όσα έκαναν. </w:t>
      </w:r>
    </w:p>
    <w:p w14:paraId="6F5C463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Πάμε, όμως, για ένα δύο λεπτά στα περί δωροδοκίας και δωροληψίας σοφίσματά σας. Για τη στήριξη μάλιστα των σοφισμάτων σας χρησιμοπο</w:t>
      </w:r>
      <w:r>
        <w:rPr>
          <w:rFonts w:eastAsia="Times New Roman" w:cs="Times New Roman"/>
          <w:szCs w:val="24"/>
        </w:rPr>
        <w:t>ιείτε πολύ κακώς κι ένα απόσπασμα από έργο μου, από επιστημονικό βιβλίο μου του 1995, που είχα ως αντικείμενο το νομοθετικό διάταγμα 801/1971, επί χούντας δηλαδή, την τότε νομοθετική ρύθμιση για την ποινική ευθύνη των Υπουργών και όπου σε κα</w:t>
      </w:r>
      <w:r>
        <w:rPr>
          <w:rFonts w:eastAsia="Times New Roman" w:cs="Times New Roman"/>
          <w:szCs w:val="24"/>
        </w:rPr>
        <w:t>μ</w:t>
      </w:r>
      <w:r>
        <w:rPr>
          <w:rFonts w:eastAsia="Times New Roman" w:cs="Times New Roman"/>
          <w:szCs w:val="24"/>
        </w:rPr>
        <w:t xml:space="preserve">μία περίπτωση </w:t>
      </w:r>
      <w:r>
        <w:rPr>
          <w:rFonts w:eastAsia="Times New Roman" w:cs="Times New Roman"/>
          <w:szCs w:val="24"/>
        </w:rPr>
        <w:t xml:space="preserve">δεν συγκοινωνούν με αυτά τα οποία παραπέμπετε. Παραπέμπετε </w:t>
      </w:r>
      <w:r>
        <w:rPr>
          <w:rFonts w:eastAsia="Times New Roman" w:cs="Times New Roman"/>
          <w:szCs w:val="24"/>
        </w:rPr>
        <w:t>σ</w:t>
      </w:r>
      <w:r>
        <w:rPr>
          <w:rFonts w:eastAsia="Times New Roman" w:cs="Times New Roman"/>
          <w:szCs w:val="24"/>
        </w:rPr>
        <w:t xml:space="preserve">τη σελίδα ογδόντα οκτώ του έργου μου. Σας την καταθέτω μαζί με προηγούμενες και επόμενες σελίδες, για να δείτε ότι και στην αναφορά σας ακόμα είστε άστοχοι. </w:t>
      </w:r>
    </w:p>
    <w:p w14:paraId="6F5C4640" w14:textId="77777777" w:rsidR="0016272D" w:rsidRDefault="008D6B83">
      <w:pPr>
        <w:spacing w:line="600" w:lineRule="auto"/>
        <w:ind w:firstLine="720"/>
        <w:jc w:val="both"/>
        <w:rPr>
          <w:rFonts w:eastAsia="Times New Roman" w:cs="Times New Roman"/>
          <w:szCs w:val="24"/>
        </w:rPr>
      </w:pPr>
      <w:r w:rsidRPr="008A1899">
        <w:rPr>
          <w:rFonts w:eastAsia="Times New Roman" w:cs="Times New Roman"/>
          <w:szCs w:val="24"/>
        </w:rPr>
        <w:t xml:space="preserve">(Στο σημείο αυτό ο Βουλευτής κ. </w:t>
      </w:r>
      <w:r>
        <w:rPr>
          <w:rFonts w:eastAsia="Times New Roman" w:cs="Times New Roman"/>
          <w:szCs w:val="24"/>
        </w:rPr>
        <w:t>Ανδρέα</w:t>
      </w:r>
      <w:r>
        <w:rPr>
          <w:rFonts w:eastAsia="Times New Roman" w:cs="Times New Roman"/>
          <w:szCs w:val="24"/>
        </w:rPr>
        <w:t>ς Λοβέρδος καταθέτει για τα Πρακτικά το προαναφερθέν έγγραφο, το οποίο βρίσκεται στο α</w:t>
      </w:r>
      <w:r w:rsidRPr="008A1899">
        <w:rPr>
          <w:rFonts w:eastAsia="Times New Roman" w:cs="Times New Roman"/>
          <w:szCs w:val="24"/>
        </w:rPr>
        <w:t>ρχείο του Τμήματος Γραμματείας της Διεύθυνσης Στενογραφίας και Πρακτικών της Βουλής)</w:t>
      </w:r>
    </w:p>
    <w:p w14:paraId="6F5C464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Εγώ, λοιπόν, σας ρωτάω, πώς μπορεί να υπάρξει στη δική μου περίπτωση δωροληψία</w:t>
      </w:r>
      <w:r>
        <w:rPr>
          <w:rFonts w:eastAsia="Times New Roman" w:cs="Times New Roman"/>
          <w:szCs w:val="24"/>
        </w:rPr>
        <w:t>,</w:t>
      </w:r>
      <w:r>
        <w:rPr>
          <w:rFonts w:eastAsia="Times New Roman" w:cs="Times New Roman"/>
          <w:szCs w:val="24"/>
        </w:rPr>
        <w:t xml:space="preserve"> όταν </w:t>
      </w:r>
      <w:r>
        <w:rPr>
          <w:rFonts w:eastAsia="Times New Roman" w:cs="Times New Roman"/>
          <w:szCs w:val="24"/>
        </w:rPr>
        <w:t xml:space="preserve">δεν υπάρχει απιστία ή κάποιο άλλο αδίκημα που τέλεσα κατά την άσκηση των καθηκόντων μου; Ήταν πολύ σαφής ο κ. </w:t>
      </w:r>
      <w:proofErr w:type="spellStart"/>
      <w:r>
        <w:rPr>
          <w:rFonts w:eastAsia="Times New Roman" w:cs="Times New Roman"/>
          <w:szCs w:val="24"/>
        </w:rPr>
        <w:t>Κουτσούμπας</w:t>
      </w:r>
      <w:proofErr w:type="spellEnd"/>
      <w:r>
        <w:rPr>
          <w:rFonts w:eastAsia="Times New Roman" w:cs="Times New Roman"/>
          <w:szCs w:val="24"/>
        </w:rPr>
        <w:t xml:space="preserve">. Για να δωροδοκήσει κάποιος κάποιον, πώς αυτό θα γίνει όταν ο δωροδοκούμενος βλάπτει τον δωροδοκούντα; Πώς γίνεται αυτό; Από ανοησία; </w:t>
      </w:r>
      <w:r>
        <w:rPr>
          <w:rFonts w:eastAsia="Times New Roman" w:cs="Times New Roman"/>
          <w:szCs w:val="24"/>
        </w:rPr>
        <w:t xml:space="preserve">Από τρέλα; Από βίτσιο; Εδώ η αθλιότητα παραμερίζει και τη στοιχειώδη λογική. </w:t>
      </w:r>
    </w:p>
    <w:p w14:paraId="6F5C464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Αφήνω κατά μέρος, </w:t>
      </w:r>
      <w:r w:rsidRPr="00B05603">
        <w:rPr>
          <w:rFonts w:eastAsia="Times New Roman" w:cs="Times New Roman"/>
          <w:szCs w:val="24"/>
        </w:rPr>
        <w:t>κυρίες και κύριοι Βουλευτές,</w:t>
      </w:r>
      <w:r>
        <w:rPr>
          <w:rFonts w:eastAsia="Times New Roman" w:cs="Times New Roman"/>
          <w:szCs w:val="24"/>
        </w:rPr>
        <w:t xml:space="preserve"> πως τον κ. </w:t>
      </w:r>
      <w:proofErr w:type="spellStart"/>
      <w:r>
        <w:rPr>
          <w:rFonts w:eastAsia="Times New Roman" w:cs="Times New Roman"/>
          <w:szCs w:val="24"/>
        </w:rPr>
        <w:t>Φρουζή</w:t>
      </w:r>
      <w:proofErr w:type="spellEnd"/>
      <w:r>
        <w:rPr>
          <w:rFonts w:eastAsia="Times New Roman" w:cs="Times New Roman"/>
          <w:szCs w:val="24"/>
        </w:rPr>
        <w:t xml:space="preserve"> τον γνώρισα μόνο ως Πρόεδρο του ΣΦΕΕ, δηλαδή τέλος Μαρτίου του 2012 όταν εξελέγη ως τέτοιος, δηλαδή έναν μήνα πρι</w:t>
      </w:r>
      <w:r>
        <w:rPr>
          <w:rFonts w:eastAsia="Times New Roman" w:cs="Times New Roman"/>
          <w:szCs w:val="24"/>
        </w:rPr>
        <w:t xml:space="preserve">ν φύγω από το Υπουργείο κι αν τον είχα δει ποτέ στη ζωή μου ούτε με το όνομά του τον αναγνώριζα ως </w:t>
      </w:r>
      <w:proofErr w:type="spellStart"/>
      <w:r>
        <w:rPr>
          <w:rFonts w:eastAsia="Times New Roman" w:cs="Times New Roman"/>
          <w:szCs w:val="24"/>
        </w:rPr>
        <w:t>Φρουζή</w:t>
      </w:r>
      <w:proofErr w:type="spellEnd"/>
      <w:r>
        <w:rPr>
          <w:rFonts w:eastAsia="Times New Roman" w:cs="Times New Roman"/>
          <w:szCs w:val="24"/>
        </w:rPr>
        <w:t xml:space="preserve"> ούτε ως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FA169E">
        <w:rPr>
          <w:rFonts w:eastAsia="Times New Roman" w:cs="Times New Roman"/>
          <w:szCs w:val="24"/>
        </w:rPr>
        <w:t xml:space="preserve">. </w:t>
      </w:r>
      <w:r>
        <w:rPr>
          <w:rFonts w:eastAsia="Times New Roman" w:cs="Times New Roman"/>
          <w:szCs w:val="24"/>
        </w:rPr>
        <w:t xml:space="preserve">Αφήνω κατά μέρος το γεγονός -πασίδηλο και αποδεικνυόμενο από </w:t>
      </w:r>
      <w:r>
        <w:rPr>
          <w:rFonts w:eastAsia="Times New Roman" w:cs="Times New Roman"/>
          <w:szCs w:val="24"/>
          <w:lang w:val="en-US"/>
        </w:rPr>
        <w:t>emails</w:t>
      </w:r>
      <w:r>
        <w:rPr>
          <w:rFonts w:eastAsia="Times New Roman" w:cs="Times New Roman"/>
          <w:szCs w:val="24"/>
        </w:rPr>
        <w:t xml:space="preserve">, από κινητά και ακίνητα, απ’ ό,τι θέλετε- πως κανένα στέλεχος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8931FC">
        <w:rPr>
          <w:rFonts w:eastAsia="Times New Roman" w:cs="Times New Roman"/>
          <w:szCs w:val="24"/>
        </w:rPr>
        <w:t xml:space="preserve"> </w:t>
      </w:r>
      <w:r>
        <w:rPr>
          <w:rFonts w:eastAsia="Times New Roman" w:cs="Times New Roman"/>
          <w:szCs w:val="24"/>
        </w:rPr>
        <w:t>ή σχετιζόμενο πρόσωπο με αυτή δεν ζήτησε ποτέ να με δει, να μου διατυπώσει το παραμικρό ερώτημα. Αφήνω κατά μέρος</w:t>
      </w:r>
      <w:r>
        <w:rPr>
          <w:rFonts w:eastAsia="Times New Roman" w:cs="Times New Roman"/>
          <w:szCs w:val="24"/>
        </w:rPr>
        <w:t>,</w:t>
      </w:r>
      <w:r>
        <w:rPr>
          <w:rFonts w:eastAsia="Times New Roman" w:cs="Times New Roman"/>
          <w:szCs w:val="24"/>
        </w:rPr>
        <w:t xml:space="preserve"> πως οι ψευδομάρτυρες λένε ότι διαμαρτυρόταν ο </w:t>
      </w:r>
      <w:proofErr w:type="spellStart"/>
      <w:r>
        <w:rPr>
          <w:rFonts w:eastAsia="Times New Roman" w:cs="Times New Roman"/>
          <w:szCs w:val="24"/>
        </w:rPr>
        <w:t>Φρουζής</w:t>
      </w:r>
      <w:proofErr w:type="spellEnd"/>
      <w:r>
        <w:rPr>
          <w:rFonts w:eastAsia="Times New Roman" w:cs="Times New Roman"/>
          <w:szCs w:val="24"/>
        </w:rPr>
        <w:t xml:space="preserve"> στον Πρωθ</w:t>
      </w:r>
      <w:r>
        <w:rPr>
          <w:rFonts w:eastAsia="Times New Roman" w:cs="Times New Roman"/>
          <w:szCs w:val="24"/>
        </w:rPr>
        <w:t xml:space="preserve">υπουργό </w:t>
      </w:r>
      <w:proofErr w:type="spellStart"/>
      <w:r>
        <w:rPr>
          <w:rFonts w:eastAsia="Times New Roman" w:cs="Times New Roman"/>
          <w:szCs w:val="24"/>
        </w:rPr>
        <w:t>Πικραμμένο</w:t>
      </w:r>
      <w:proofErr w:type="spellEnd"/>
      <w:r>
        <w:rPr>
          <w:rFonts w:eastAsia="Times New Roman" w:cs="Times New Roman"/>
          <w:szCs w:val="24"/>
        </w:rPr>
        <w:t xml:space="preserve"> πως εγώ τσάκισα τις τιμές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FA169E">
        <w:rPr>
          <w:rFonts w:eastAsia="Times New Roman" w:cs="Times New Roman"/>
          <w:szCs w:val="24"/>
        </w:rPr>
        <w:t xml:space="preserve"> </w:t>
      </w:r>
      <w:r>
        <w:rPr>
          <w:rFonts w:eastAsia="Times New Roman" w:cs="Times New Roman"/>
          <w:szCs w:val="24"/>
        </w:rPr>
        <w:t>και την ίδια στιγμή οι ίδιοι</w:t>
      </w:r>
      <w:r>
        <w:rPr>
          <w:rFonts w:eastAsia="Times New Roman" w:cs="Times New Roman"/>
          <w:szCs w:val="24"/>
        </w:rPr>
        <w:t xml:space="preserve"> λένε</w:t>
      </w:r>
      <w:r>
        <w:rPr>
          <w:rFonts w:eastAsia="Times New Roman" w:cs="Times New Roman"/>
          <w:szCs w:val="24"/>
        </w:rPr>
        <w:t xml:space="preserve"> πως επί της εποχής μου είχαν τα φαρμακευτικά προϊόντα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FA169E">
        <w:rPr>
          <w:rFonts w:eastAsia="Times New Roman" w:cs="Times New Roman"/>
          <w:szCs w:val="24"/>
        </w:rPr>
        <w:t xml:space="preserve"> </w:t>
      </w:r>
      <w:r>
        <w:rPr>
          <w:rFonts w:eastAsia="Times New Roman" w:cs="Times New Roman"/>
          <w:szCs w:val="24"/>
        </w:rPr>
        <w:t xml:space="preserve">ευνοϊκή μεταχείριση. Όλα αυτά τα αφήνω, τα έχουμε πει. </w:t>
      </w:r>
    </w:p>
    <w:p w14:paraId="6F5C464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Θέλω, όμως, να σας ρωτήσω ευθέως, πώς</w:t>
      </w:r>
      <w:r>
        <w:rPr>
          <w:rFonts w:eastAsia="Times New Roman" w:cs="Times New Roman"/>
          <w:szCs w:val="24"/>
        </w:rPr>
        <w:t xml:space="preserve"> μπορεί να συντελεστεί δωροδοκία, δωροληψία χωρίς απιστία ή κάποιο άλλο αδίκημα που να </w:t>
      </w:r>
      <w:proofErr w:type="spellStart"/>
      <w:r>
        <w:rPr>
          <w:rFonts w:eastAsia="Times New Roman" w:cs="Times New Roman"/>
          <w:szCs w:val="24"/>
        </w:rPr>
        <w:t>τελέστηκε</w:t>
      </w:r>
      <w:proofErr w:type="spellEnd"/>
      <w:r>
        <w:rPr>
          <w:rFonts w:eastAsia="Times New Roman" w:cs="Times New Roman"/>
          <w:szCs w:val="24"/>
        </w:rPr>
        <w:t xml:space="preserve"> από Υπουργό κατά την άσκηση των καθηκόντων του; Πώς μπορεί να αγνοεί η Βουλή τα άρθρα 235 και επόμενα, το άρθρο 159 του Ποινικού Κώδικα αλλά και την πάγια νομο</w:t>
      </w:r>
      <w:r>
        <w:rPr>
          <w:rFonts w:eastAsia="Times New Roman" w:cs="Times New Roman"/>
          <w:szCs w:val="24"/>
        </w:rPr>
        <w:t xml:space="preserve">λογία; Πώς μπορεί να αγνοεί ότι απ’ όλα αυτά, το θέμα είναι ήδη ρυθμισμένο; Προφανώς και δεν μπορεί ούτε στην πραγματική ζωή να το εξηγήσει αυτό ούτε φυσικά και στο πεδίο του </w:t>
      </w:r>
      <w:r>
        <w:rPr>
          <w:rFonts w:eastAsia="Times New Roman" w:cs="Times New Roman"/>
          <w:szCs w:val="24"/>
        </w:rPr>
        <w:t>Π</w:t>
      </w:r>
      <w:r>
        <w:rPr>
          <w:rFonts w:eastAsia="Times New Roman" w:cs="Times New Roman"/>
          <w:szCs w:val="24"/>
        </w:rPr>
        <w:t xml:space="preserve">οινικού </w:t>
      </w:r>
      <w:r>
        <w:rPr>
          <w:rFonts w:eastAsia="Times New Roman" w:cs="Times New Roman"/>
          <w:szCs w:val="24"/>
        </w:rPr>
        <w:t>Δ</w:t>
      </w:r>
      <w:r>
        <w:rPr>
          <w:rFonts w:eastAsia="Times New Roman" w:cs="Times New Roman"/>
          <w:szCs w:val="24"/>
        </w:rPr>
        <w:t>ικαίου. Γι’ αυτό ζητήσαμε και ζητάω προσωπικά ακόμα και τώρα, την ύστατ</w:t>
      </w:r>
      <w:r>
        <w:rPr>
          <w:rFonts w:eastAsia="Times New Roman" w:cs="Times New Roman"/>
          <w:szCs w:val="24"/>
        </w:rPr>
        <w:t xml:space="preserve">η στιγμή, να παραμεριστούν τα περί παραγραφής και να γίνει ολοκληρωμένη εξέταση στην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 xml:space="preserve">πιτροπή. </w:t>
      </w:r>
    </w:p>
    <w:p w14:paraId="6F5C4644" w14:textId="77777777" w:rsidR="0016272D" w:rsidRDefault="008D6B83">
      <w:pPr>
        <w:spacing w:line="600" w:lineRule="auto"/>
        <w:ind w:firstLine="720"/>
        <w:jc w:val="both"/>
        <w:rPr>
          <w:rFonts w:eastAsia="Times New Roman" w:cs="Times New Roman"/>
          <w:szCs w:val="24"/>
        </w:rPr>
      </w:pPr>
      <w:r w:rsidRPr="00B05603">
        <w:rPr>
          <w:rFonts w:eastAsia="Times New Roman" w:cs="Times New Roman"/>
          <w:szCs w:val="24"/>
        </w:rPr>
        <w:t>Κυρίες και κύριοι Βουλευτές,</w:t>
      </w:r>
      <w:r>
        <w:rPr>
          <w:rFonts w:eastAsia="Times New Roman" w:cs="Times New Roman"/>
          <w:szCs w:val="24"/>
        </w:rPr>
        <w:t xml:space="preserve"> τα νομικά είναι ωραία επιστήμη, αρκεί να μη χρησιμοποιούνται για συνωμοσίες και πλεκτάνες, αρκεί να μη στρατεύονται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 να κάνουν κάποιοι άθλιες εξυπηρετήσεις, αρκεί</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μη χρησιμοποιούνται από σπείρες αδίστακτων. Και λέτε εν προκειμένω ότι η απιστία παραγράφηκε, η δωροληψία να παραπεμφθεί στην κοινωνική δικαιοσύνη. Βάζετε και το ξέπλυμα για λόγους δυσφημιστικής</w:t>
      </w:r>
      <w:r>
        <w:rPr>
          <w:rFonts w:eastAsia="Times New Roman" w:cs="Times New Roman"/>
          <w:szCs w:val="24"/>
        </w:rPr>
        <w:t xml:space="preserve"> φιγούρας σας. Η δικαιοσύνη όμως από την εποχή του Ανδρέα Παπανδρέου, από το 1989, έχει αποφανθεί</w:t>
      </w:r>
      <w:r>
        <w:rPr>
          <w:rFonts w:eastAsia="Times New Roman" w:cs="Times New Roman"/>
          <w:szCs w:val="24"/>
        </w:rPr>
        <w:t>,</w:t>
      </w:r>
      <w:r>
        <w:rPr>
          <w:rFonts w:eastAsia="Times New Roman" w:cs="Times New Roman"/>
          <w:szCs w:val="24"/>
        </w:rPr>
        <w:t xml:space="preserve"> πως η δωροληψία κατατάσσεται στα υπουργικά αδικήματα, γιατί αν δεν υπάρχουν άλλα συνδεδεμένα με αυτή υπουργικά αδικήματα, δεν νοείται και η ύπαρξή της ούτε σ</w:t>
      </w:r>
      <w:r>
        <w:rPr>
          <w:rFonts w:eastAsia="Times New Roman" w:cs="Times New Roman"/>
          <w:szCs w:val="24"/>
        </w:rPr>
        <w:t xml:space="preserve">τον πραγματικό κόσμο ούτε στον κόσμο της λογικής ούτε φυσικά και στον κόσμο του </w:t>
      </w:r>
      <w:r>
        <w:rPr>
          <w:rFonts w:eastAsia="Times New Roman" w:cs="Times New Roman"/>
          <w:szCs w:val="24"/>
        </w:rPr>
        <w:t>Π</w:t>
      </w:r>
      <w:r>
        <w:rPr>
          <w:rFonts w:eastAsia="Times New Roman" w:cs="Times New Roman"/>
          <w:szCs w:val="24"/>
        </w:rPr>
        <w:t xml:space="preserve">οινικού </w:t>
      </w:r>
      <w:r>
        <w:rPr>
          <w:rFonts w:eastAsia="Times New Roman" w:cs="Times New Roman"/>
          <w:szCs w:val="24"/>
        </w:rPr>
        <w:t>Δ</w:t>
      </w:r>
      <w:r>
        <w:rPr>
          <w:rFonts w:eastAsia="Times New Roman" w:cs="Times New Roman"/>
          <w:szCs w:val="24"/>
        </w:rPr>
        <w:t>ικαίου. Και αυτό το έχει επαναλάβει η νομολογία επανειλημμένα μέχρι και προσφάτως. Άρα έχουμε πάγια νομολογία που έχει κατατεθεί στη Βουλή επανειλημμένα και δεν μπαίν</w:t>
      </w:r>
      <w:r>
        <w:rPr>
          <w:rFonts w:eastAsia="Times New Roman" w:cs="Times New Roman"/>
          <w:szCs w:val="24"/>
        </w:rPr>
        <w:t xml:space="preserve">ω στον κόπο. Καλά τη γνωρίζετε. Όμως κάνετε ή σαν να μην υπάρχει ή όπως υπάρχει αλλά λέει ή πως εσείς είστε αντίθετοι. </w:t>
      </w:r>
    </w:p>
    <w:p w14:paraId="6F5C464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Κι αν κάποιος πει απ’ αυτά που λέω εγώ τα πιο πολλά να μην τα ακούτε, γιατί εγώ είμαι πολιτικός τότε, </w:t>
      </w:r>
      <w:r w:rsidRPr="00B05603">
        <w:rPr>
          <w:rFonts w:eastAsia="Times New Roman" w:cs="Times New Roman"/>
          <w:szCs w:val="24"/>
        </w:rPr>
        <w:t>κυρίες και κύριοι Βουλευτές,</w:t>
      </w:r>
      <w:r>
        <w:rPr>
          <w:rFonts w:eastAsia="Times New Roman" w:cs="Times New Roman"/>
          <w:szCs w:val="24"/>
        </w:rPr>
        <w:t xml:space="preserve"> θα ήθ</w:t>
      </w:r>
      <w:r>
        <w:rPr>
          <w:rFonts w:eastAsia="Times New Roman" w:cs="Times New Roman"/>
          <w:szCs w:val="24"/>
        </w:rPr>
        <w:t>ελα σας παρακαλώ πολύ</w:t>
      </w:r>
      <w:r>
        <w:rPr>
          <w:rFonts w:eastAsia="Times New Roman" w:cs="Times New Roman"/>
          <w:szCs w:val="24"/>
        </w:rPr>
        <w:t>,</w:t>
      </w:r>
      <w:r>
        <w:rPr>
          <w:rFonts w:eastAsia="Times New Roman" w:cs="Times New Roman"/>
          <w:szCs w:val="24"/>
        </w:rPr>
        <w:t xml:space="preserve"> να δείτε με προσοχή τη μελέτη των </w:t>
      </w:r>
      <w:r>
        <w:rPr>
          <w:rFonts w:eastAsia="Times New Roman" w:cs="Times New Roman"/>
          <w:szCs w:val="24"/>
        </w:rPr>
        <w:t>κ</w:t>
      </w:r>
      <w:r>
        <w:rPr>
          <w:rFonts w:eastAsia="Times New Roman" w:cs="Times New Roman"/>
          <w:szCs w:val="24"/>
        </w:rPr>
        <w:t xml:space="preserve">αθηγητών Σπυρόπουλου και </w:t>
      </w:r>
      <w:proofErr w:type="spellStart"/>
      <w:r>
        <w:rPr>
          <w:rFonts w:eastAsia="Times New Roman" w:cs="Times New Roman"/>
          <w:szCs w:val="24"/>
        </w:rPr>
        <w:t>Μυλωνοπούλου</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αθηγητών του Συνταγματικού και του Ποινικού Δικαίου αντιστοίχως, που καταθέτω επίσης ευθύς αμέσως. </w:t>
      </w:r>
    </w:p>
    <w:p w14:paraId="6F5C4646" w14:textId="77777777" w:rsidR="0016272D" w:rsidRDefault="008D6B83">
      <w:pPr>
        <w:spacing w:line="600" w:lineRule="auto"/>
        <w:ind w:firstLine="720"/>
        <w:jc w:val="both"/>
        <w:rPr>
          <w:rFonts w:eastAsia="Times New Roman" w:cs="Times New Roman"/>
          <w:szCs w:val="24"/>
        </w:rPr>
      </w:pPr>
      <w:r w:rsidRPr="008A1899">
        <w:rPr>
          <w:rFonts w:eastAsia="Times New Roman" w:cs="Times New Roman"/>
          <w:szCs w:val="24"/>
        </w:rPr>
        <w:t xml:space="preserve">(Στο σημείο αυτό ο Βουλευτής κ. </w:t>
      </w:r>
      <w:r>
        <w:rPr>
          <w:rFonts w:eastAsia="Times New Roman" w:cs="Times New Roman"/>
          <w:szCs w:val="24"/>
        </w:rPr>
        <w:t>Ανδρέας Λοβέρδος</w:t>
      </w:r>
      <w:r w:rsidRPr="008A1899">
        <w:rPr>
          <w:rFonts w:eastAsia="Times New Roman" w:cs="Times New Roman"/>
          <w:szCs w:val="24"/>
        </w:rPr>
        <w:t xml:space="preserve"> καταθέτει</w:t>
      </w:r>
      <w:r w:rsidRPr="008A1899">
        <w:rPr>
          <w:rFonts w:eastAsia="Times New Roman" w:cs="Times New Roman"/>
          <w:szCs w:val="24"/>
        </w:rPr>
        <w:t xml:space="preserve"> για τα Πρακτικά </w:t>
      </w:r>
      <w:r>
        <w:rPr>
          <w:rFonts w:eastAsia="Times New Roman" w:cs="Times New Roman"/>
          <w:szCs w:val="24"/>
        </w:rPr>
        <w:t xml:space="preserve">την προαναφερθείσα μελέτη, η οποία βρίσκεται </w:t>
      </w:r>
      <w:r w:rsidRPr="008A1899">
        <w:rPr>
          <w:rFonts w:eastAsia="Times New Roman" w:cs="Times New Roman"/>
          <w:szCs w:val="24"/>
        </w:rPr>
        <w:t xml:space="preserve">στο </w:t>
      </w:r>
      <w:r>
        <w:rPr>
          <w:rFonts w:eastAsia="Times New Roman" w:cs="Times New Roman"/>
          <w:szCs w:val="24"/>
        </w:rPr>
        <w:t>α</w:t>
      </w:r>
      <w:r w:rsidRPr="008A1899">
        <w:rPr>
          <w:rFonts w:eastAsia="Times New Roman" w:cs="Times New Roman"/>
          <w:szCs w:val="24"/>
        </w:rPr>
        <w:t>ρχείο του Τμήματος Γραμματείας της Διεύθυνσης Στενογραφίας και Πρακτικών της Βουλής)</w:t>
      </w:r>
    </w:p>
    <w:p w14:paraId="6F5C464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 Ολοκληρώνω. Έχουμε, λοιπόν, σφοδρότατη πιθανότητα</w:t>
      </w:r>
      <w:r>
        <w:rPr>
          <w:rFonts w:eastAsia="Times New Roman" w:cs="Times New Roman"/>
          <w:szCs w:val="24"/>
        </w:rPr>
        <w:t>,</w:t>
      </w:r>
      <w:r>
        <w:rPr>
          <w:rFonts w:eastAsia="Times New Roman" w:cs="Times New Roman"/>
          <w:szCs w:val="24"/>
        </w:rPr>
        <w:t xml:space="preserve"> να οδηγηθεί η υπόθεση αυτή στη δικαιοσύνη και σε κάπ</w:t>
      </w:r>
      <w:r>
        <w:rPr>
          <w:rFonts w:eastAsia="Times New Roman" w:cs="Times New Roman"/>
          <w:szCs w:val="24"/>
        </w:rPr>
        <w:t xml:space="preserve">οια φάση της απονομής της δικαιοσύνης, σε κάποιο στάδιο της απονομής της δικαιοσύνης, αυτή να αποφανθεί περί της αναρμοδιότητάς της και να μη μας δοθεί ποτέ και πουθενά η δυνατότητα να αποκαλυφθεί η αλήθεια. </w:t>
      </w:r>
    </w:p>
    <w:p w14:paraId="6F5C464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Γι’ αυτόν ακριβώς τον λόγο επιμείναμε να γίνει </w:t>
      </w:r>
      <w:r>
        <w:rPr>
          <w:rFonts w:eastAsia="Times New Roman" w:cs="Times New Roman"/>
          <w:szCs w:val="24"/>
        </w:rPr>
        <w:t xml:space="preserve">πλήρης εξέταση στη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 xml:space="preserve">πιτροπή. Γιατί μόνο εδώ ο νόμος επιτρέπει, μετά και τη σύσταση του </w:t>
      </w:r>
      <w:r>
        <w:rPr>
          <w:rFonts w:eastAsia="Times New Roman" w:cs="Times New Roman"/>
          <w:szCs w:val="24"/>
        </w:rPr>
        <w:t>δ</w:t>
      </w:r>
      <w:r>
        <w:rPr>
          <w:rFonts w:eastAsia="Times New Roman" w:cs="Times New Roman"/>
          <w:szCs w:val="24"/>
        </w:rPr>
        <w:t xml:space="preserve">ικαστικού </w:t>
      </w:r>
      <w:r>
        <w:rPr>
          <w:rFonts w:eastAsia="Times New Roman" w:cs="Times New Roman"/>
          <w:szCs w:val="24"/>
        </w:rPr>
        <w:t>σ</w:t>
      </w:r>
      <w:r>
        <w:rPr>
          <w:rFonts w:eastAsia="Times New Roman" w:cs="Times New Roman"/>
          <w:szCs w:val="24"/>
        </w:rPr>
        <w:t>υμβουλίου, ένας Υπουργός να ζητήσει</w:t>
      </w:r>
      <w:r>
        <w:rPr>
          <w:rFonts w:eastAsia="Times New Roman" w:cs="Times New Roman"/>
          <w:szCs w:val="24"/>
        </w:rPr>
        <w:t>,</w:t>
      </w:r>
      <w:r>
        <w:rPr>
          <w:rFonts w:eastAsia="Times New Roman" w:cs="Times New Roman"/>
          <w:szCs w:val="24"/>
        </w:rPr>
        <w:t xml:space="preserve"> να μην παραγραφούν αλλά να εξεταστούν οι πράξεις του και να δικαστεί από δικαστές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δ</w:t>
      </w:r>
      <w:r>
        <w:rPr>
          <w:rFonts w:eastAsia="Times New Roman" w:cs="Times New Roman"/>
          <w:szCs w:val="24"/>
        </w:rPr>
        <w:t xml:space="preserve">ικαστηρίου. Για να μην αφήσουμε αενάως μετέωρες συκοφαντίες σπείρας και </w:t>
      </w:r>
      <w:proofErr w:type="spellStart"/>
      <w:r>
        <w:rPr>
          <w:rFonts w:eastAsia="Times New Roman" w:cs="Times New Roman"/>
          <w:szCs w:val="24"/>
        </w:rPr>
        <w:t>αρχισυμμορίτη</w:t>
      </w:r>
      <w:proofErr w:type="spellEnd"/>
      <w:r>
        <w:rPr>
          <w:rFonts w:eastAsia="Times New Roman" w:cs="Times New Roman"/>
          <w:szCs w:val="24"/>
        </w:rPr>
        <w:t>. Γι’ αυτό, άλλωστε, κι εσείς ακριβώς θέλατε να μη γίνει εξέταση κι όλα να κρυφτούν πίσω από λόγια του αέρα και τη διακίνηση υποψιών για πολιτικούς αντιπάλους.</w:t>
      </w:r>
    </w:p>
    <w:p w14:paraId="6F5C464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Όμως, κυρίε</w:t>
      </w:r>
      <w:r>
        <w:rPr>
          <w:rFonts w:eastAsia="Times New Roman" w:cs="Times New Roman"/>
          <w:szCs w:val="24"/>
        </w:rPr>
        <w:t xml:space="preserve">ς και κύριοι της κυβερνητικής </w:t>
      </w:r>
      <w:r>
        <w:rPr>
          <w:rFonts w:eastAsia="Times New Roman" w:cs="Times New Roman"/>
          <w:szCs w:val="24"/>
        </w:rPr>
        <w:t>π</w:t>
      </w:r>
      <w:r>
        <w:rPr>
          <w:rFonts w:eastAsia="Times New Roman" w:cs="Times New Roman"/>
          <w:szCs w:val="24"/>
        </w:rPr>
        <w:t xml:space="preserve">λειοψηφίας, ρέκβιεμ σήμερα. Μετά από τρεισήμισι μήνες απόπειράς σας να κερδίσετε πολιτική ισχύ, εξορίζοντας εκτός πολιτικής αντιπάλους σας ρέκβιεμ. Κι έχουν προηγηθεί και δυο χρόνια υπονόμευσης μέσω </w:t>
      </w:r>
      <w:proofErr w:type="spellStart"/>
      <w:r>
        <w:rPr>
          <w:rFonts w:eastAsia="Times New Roman" w:cs="Times New Roman"/>
          <w:szCs w:val="24"/>
        </w:rPr>
        <w:t>μισολόγων</w:t>
      </w:r>
      <w:proofErr w:type="spellEnd"/>
      <w:r>
        <w:rPr>
          <w:rFonts w:eastAsia="Times New Roman" w:cs="Times New Roman"/>
          <w:szCs w:val="24"/>
        </w:rPr>
        <w:t xml:space="preserve">. Η λάσπη, όμως, </w:t>
      </w:r>
      <w:r>
        <w:rPr>
          <w:rFonts w:eastAsia="Times New Roman" w:cs="Times New Roman"/>
          <w:szCs w:val="24"/>
        </w:rPr>
        <w:t xml:space="preserve">που πετάξατε γύρισε πάνω σας και είστε από κορυφής έως ονύχων καλυμμένοι με λάσπη παραγωγής </w:t>
      </w:r>
      <w:r>
        <w:rPr>
          <w:rFonts w:eastAsia="Times New Roman" w:cs="Times New Roman"/>
          <w:szCs w:val="24"/>
        </w:rPr>
        <w:t>ΣΥΡΙΖΑΝΕΛ</w:t>
      </w:r>
      <w:r>
        <w:rPr>
          <w:rFonts w:eastAsia="Times New Roman" w:cs="Times New Roman"/>
          <w:szCs w:val="24"/>
        </w:rPr>
        <w:t xml:space="preserve">. </w:t>
      </w:r>
    </w:p>
    <w:p w14:paraId="6F5C464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Γιατί οι πολίτες θυμούνται και θα θυμούνται πως το θέμα αυτό, το θέμα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AF6785">
        <w:rPr>
          <w:rFonts w:eastAsia="Times New Roman" w:cs="Times New Roman"/>
          <w:szCs w:val="24"/>
        </w:rPr>
        <w:t xml:space="preserve">, </w:t>
      </w:r>
      <w:r>
        <w:rPr>
          <w:rFonts w:eastAsia="Times New Roman" w:cs="Times New Roman"/>
          <w:szCs w:val="24"/>
        </w:rPr>
        <w:t xml:space="preserve">στην αρχή το πήρατε απάνω σας, Πρωθυπουργός, Υπουργοί, Βουλευτές, </w:t>
      </w:r>
      <w:r>
        <w:rPr>
          <w:rFonts w:eastAsia="Times New Roman" w:cs="Times New Roman"/>
          <w:szCs w:val="24"/>
        </w:rPr>
        <w:t xml:space="preserve">σχεδόν όλοι «για να μας τελειώσετε», όπως λέγατε. Κι αφού είδατε πως γίνεται μπούμερανγκ για εσάς, ανακρούσατε </w:t>
      </w:r>
      <w:proofErr w:type="spellStart"/>
      <w:r>
        <w:rPr>
          <w:rFonts w:eastAsia="Times New Roman" w:cs="Times New Roman"/>
          <w:szCs w:val="24"/>
        </w:rPr>
        <w:t>πρύμναν</w:t>
      </w:r>
      <w:proofErr w:type="spellEnd"/>
      <w:r>
        <w:rPr>
          <w:rFonts w:eastAsia="Times New Roman" w:cs="Times New Roman"/>
          <w:szCs w:val="24"/>
        </w:rPr>
        <w:t xml:space="preserve"> και θέλατε να συνεχιστεί η πολιτική ζωή την άλλη μέρα το πρωί, σαν να μην έχει συμβεί τίποτα, σαν να μη μας έχετε προσβάλλει με τρόπο καί</w:t>
      </w:r>
      <w:r>
        <w:rPr>
          <w:rFonts w:eastAsia="Times New Roman" w:cs="Times New Roman"/>
          <w:szCs w:val="24"/>
        </w:rPr>
        <w:t>ριο. Ενώ μέσα στους κόλπους σας οργανώθηκε η αθλιότερη πολιτική πλεκτάνη, την άλλη μέρα του ναυαγίου την επομένη στη Βουλή, στις 22-23 Φεβρουαρίου, θέλατε να συζητάμε σαν να μην έχετε κάνει τίποτα, σαν να μην έχετε προσβάλλει κανέναν, σαν να θέλατε να πάθο</w:t>
      </w:r>
      <w:r>
        <w:rPr>
          <w:rFonts w:eastAsia="Times New Roman" w:cs="Times New Roman"/>
          <w:szCs w:val="24"/>
        </w:rPr>
        <w:t xml:space="preserve">υμε απώλεια προσφάτου πολιτικής μνήμης. </w:t>
      </w:r>
    </w:p>
    <w:p w14:paraId="6F5C464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Μα δεν πρόκειται να το πάθουμε, σας το είπα από την αρχή. Κι εσάς δεν πρόκειται να σας ξεπλύνουν ούτε κι αυτοί οι εμπτυσμοί της ιστορίας. Δεν μιλώ, προφανώς, για όλους. Βλέπω κι ακούω προβληματισμούς που υπάρχουν σε</w:t>
      </w:r>
      <w:r>
        <w:rPr>
          <w:rFonts w:eastAsia="Times New Roman" w:cs="Times New Roman"/>
          <w:szCs w:val="24"/>
        </w:rPr>
        <w:t xml:space="preserve"> κάποιους από εσάς. Από τη στιγμή, όμως, που στηρίζει κάποιος ενέργειες πρωταιτίων, έχει κι αυτός ευθύνη για όσα γίνονται. </w:t>
      </w:r>
    </w:p>
    <w:p w14:paraId="6F5C464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κάτι προσωπικό. Συνάδελφοι της Πλειοψηφίας υπέγραψα κείμενα κι εγώ εναντίον Υπουργών της Νέας Δημοκρατίας στο παρελθόν ενώ δεν ή</w:t>
      </w:r>
      <w:r>
        <w:rPr>
          <w:rFonts w:eastAsia="Times New Roman" w:cs="Times New Roman"/>
          <w:szCs w:val="24"/>
        </w:rPr>
        <w:t>θελα, για λόγους τήρησης κομματικής νομιμότητας. Δεν ψήφισα, όμως, ποτέ εναντίον τους. Δεν παραβίασα τις επιταγές της συνείδησής μου για τόσο ευαίσθητα και τόσο σκληρά θέματα. Ψήφισα εναντίον των διώξεών τους με τρόπο σχεδόν δημόσιο, σχεδόν, κύριε Πρόεδρε,</w:t>
      </w:r>
      <w:r>
        <w:rPr>
          <w:rFonts w:eastAsia="Times New Roman" w:cs="Times New Roman"/>
          <w:szCs w:val="24"/>
        </w:rPr>
        <w:t xml:space="preserve"> έξω από τα όρια του Κανονισμού για να μαθευτεί η ψήφος μου. Όποιος, όμως, ψηφίζει παρ’ όλα ταύτα, αναλαμβάνει και τις ευθύνες του</w:t>
      </w:r>
      <w:r>
        <w:rPr>
          <w:rFonts w:eastAsia="Times New Roman" w:cs="Times New Roman"/>
          <w:szCs w:val="24"/>
        </w:rPr>
        <w:t>,</w:t>
      </w:r>
      <w:r>
        <w:rPr>
          <w:rFonts w:eastAsia="Times New Roman" w:cs="Times New Roman"/>
          <w:szCs w:val="24"/>
        </w:rPr>
        <w:t xml:space="preserve"> και τα καλά λόγια, τα κατ’ ιδίαν καλά λόγια</w:t>
      </w:r>
      <w:r>
        <w:rPr>
          <w:rFonts w:eastAsia="Times New Roman" w:cs="Times New Roman"/>
          <w:szCs w:val="24"/>
        </w:rPr>
        <w:t>,</w:t>
      </w:r>
      <w:r>
        <w:rPr>
          <w:rFonts w:eastAsia="Times New Roman" w:cs="Times New Roman"/>
          <w:szCs w:val="24"/>
        </w:rPr>
        <w:t xml:space="preserve"> δεν αρκούν. Να είναι αυτό καθαρό, πεντακάθαρο σε όλες και σε όλους.</w:t>
      </w:r>
    </w:p>
    <w:p w14:paraId="6F5C464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Για τους πρ</w:t>
      </w:r>
      <w:r>
        <w:rPr>
          <w:rFonts w:eastAsia="Times New Roman" w:cs="Times New Roman"/>
          <w:szCs w:val="24"/>
        </w:rPr>
        <w:t>ωταιτίους, βέβαια, -κι εδώ κλείνω- για τους εκτελεστές και τους εμπνευστές αυτού του αισχρού συμβολαίου πολιτικού θανάτου, τα ζητήματα θα είναι ανοιχτά. Και τα ζητήματα αυτά δεν έχουν μόνο πολιτική χροιά. Γιατί όταν πας να εμπλέξεις αθώους τότε εκτός από τ</w:t>
      </w:r>
      <w:r>
        <w:rPr>
          <w:rFonts w:eastAsia="Times New Roman" w:cs="Times New Roman"/>
          <w:szCs w:val="24"/>
        </w:rPr>
        <w:t>ις πολιτικές σου ευθύνες, που θα τις αποδώσει ο λαός στην κάλπη, έχεις και κάποιες άλλες ευθύνες για να λογοδοτήσεις αλλού, γιατί κατηγόρησες, ψευδολόγησες, συκοφάντησες χωρίς ίχνος περίσκεψης και αιδούς</w:t>
      </w:r>
      <w:r>
        <w:rPr>
          <w:rFonts w:eastAsia="Times New Roman" w:cs="Times New Roman"/>
          <w:szCs w:val="24"/>
        </w:rPr>
        <w:t>,</w:t>
      </w:r>
      <w:r>
        <w:rPr>
          <w:rFonts w:eastAsia="Times New Roman" w:cs="Times New Roman"/>
          <w:szCs w:val="24"/>
        </w:rPr>
        <w:t xml:space="preserve"> κι ανέδειξες τον </w:t>
      </w:r>
      <w:proofErr w:type="spellStart"/>
      <w:r>
        <w:rPr>
          <w:rFonts w:eastAsia="Times New Roman" w:cs="Times New Roman"/>
          <w:szCs w:val="24"/>
        </w:rPr>
        <w:t>τσιπρισμό</w:t>
      </w:r>
      <w:proofErr w:type="spellEnd"/>
      <w:r>
        <w:rPr>
          <w:rFonts w:eastAsia="Times New Roman" w:cs="Times New Roman"/>
          <w:szCs w:val="24"/>
        </w:rPr>
        <w:t xml:space="preserve"> ως το ανώτατο στάδιο του</w:t>
      </w:r>
      <w:r>
        <w:rPr>
          <w:rFonts w:eastAsia="Times New Roman" w:cs="Times New Roman"/>
          <w:szCs w:val="24"/>
        </w:rPr>
        <w:t xml:space="preserve"> </w:t>
      </w:r>
      <w:proofErr w:type="spellStart"/>
      <w:r>
        <w:rPr>
          <w:rFonts w:eastAsia="Times New Roman" w:cs="Times New Roman"/>
          <w:szCs w:val="24"/>
        </w:rPr>
        <w:t>γκεμπελισμού</w:t>
      </w:r>
      <w:proofErr w:type="spellEnd"/>
      <w:r>
        <w:rPr>
          <w:rFonts w:eastAsia="Times New Roman" w:cs="Times New Roman"/>
          <w:szCs w:val="24"/>
        </w:rPr>
        <w:t xml:space="preserve">. </w:t>
      </w:r>
    </w:p>
    <w:p w14:paraId="6F5C464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Είστε η πιο αποκρουστική μορφή εξουσίας που γνώρισε ο τόπος μετά τη Μεταπολίτευση!  Είστε αυτό που σας χαρακτήρισε ο Μίκης Θεοδωράκης και πονέσατε τότε, όταν μίλησε για «αριστερόστροφο φασισμό». </w:t>
      </w:r>
    </w:p>
    <w:p w14:paraId="6F5C464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Κυρίες και κύριοι της Πλειοψηφίας, όσο, όμως</w:t>
      </w:r>
      <w:r>
        <w:rPr>
          <w:rFonts w:eastAsia="Times New Roman" w:cs="Times New Roman"/>
          <w:szCs w:val="24"/>
        </w:rPr>
        <w:t xml:space="preserve">, κάποιοι από εσάς να βυσσοδομούν, όσο και να προσπαθείτε να εξοντώσετε πολιτικούς αντιπάλους, οι μόνοι που εν τέλει θα εξαφανιστείτε είστε εσείς. Γιατί εκτός από τις αποψινές δέκα κάλπικες κάλπες στις οποίες θα προσέλθετε μοναχοί σας απόψε, θα στηθούν σε </w:t>
      </w:r>
      <w:r>
        <w:rPr>
          <w:rFonts w:eastAsia="Times New Roman" w:cs="Times New Roman"/>
          <w:szCs w:val="24"/>
        </w:rPr>
        <w:t xml:space="preserve">λίγο και κάποιες άλλες κάλπες σε ολόκληρη τη χώρα κι εκεί θα προσέλθει όλος ο λαός. </w:t>
      </w:r>
    </w:p>
    <w:p w14:paraId="6F5C465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 εκείνες τις κάλπες θα καταποντιστείτε και για εκείνες τις κάλπες ζητάμε εδώ και τώρα εκλογές.</w:t>
      </w:r>
    </w:p>
    <w:p w14:paraId="6F5C465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F5C4652"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6F5C4653" w14:textId="77777777" w:rsidR="0016272D" w:rsidRDefault="008D6B83">
      <w:pPr>
        <w:spacing w:line="600" w:lineRule="auto"/>
        <w:ind w:firstLine="720"/>
        <w:jc w:val="both"/>
        <w:rPr>
          <w:rFonts w:eastAsia="Times New Roman"/>
          <w:szCs w:val="24"/>
        </w:rPr>
      </w:pPr>
      <w:r w:rsidRPr="00340032">
        <w:rPr>
          <w:rFonts w:eastAsia="Times New Roman" w:cs="Times New Roman"/>
          <w:b/>
          <w:szCs w:val="24"/>
        </w:rPr>
        <w:t>ΠΡΟΕΔΡΕΥΩΝ (Γεώργιος Βαρεμένος):</w:t>
      </w:r>
      <w:r>
        <w:rPr>
          <w:rFonts w:eastAsia="Times New Roman" w:cs="Times New Roman"/>
          <w:szCs w:val="24"/>
        </w:rPr>
        <w:t xml:space="preserve"> Ο κ. Ευάγγελ</w:t>
      </w:r>
      <w:r>
        <w:rPr>
          <w:rFonts w:eastAsia="Times New Roman" w:cs="Times New Roman"/>
          <w:szCs w:val="24"/>
        </w:rPr>
        <w:t>ος Βενιζέλος έχει τον λόγο.</w:t>
      </w:r>
    </w:p>
    <w:p w14:paraId="6F5C4654" w14:textId="77777777" w:rsidR="0016272D" w:rsidRDefault="008D6B83">
      <w:pPr>
        <w:spacing w:line="600" w:lineRule="auto"/>
        <w:ind w:firstLine="720"/>
        <w:jc w:val="both"/>
        <w:rPr>
          <w:rFonts w:eastAsia="Times New Roman" w:cs="Times New Roman"/>
          <w:szCs w:val="24"/>
        </w:rPr>
      </w:pPr>
      <w:r w:rsidRPr="00C2338F">
        <w:rPr>
          <w:rFonts w:eastAsia="Times New Roman" w:cs="Times New Roman"/>
          <w:b/>
          <w:szCs w:val="24"/>
        </w:rPr>
        <w:t xml:space="preserve">ΕΥΑΓΓΕΛΟΣ ΒΕΝΙΖΕΛΟΣ: </w:t>
      </w:r>
      <w:r>
        <w:rPr>
          <w:rFonts w:eastAsia="Times New Roman" w:cs="Times New Roman"/>
          <w:szCs w:val="24"/>
        </w:rPr>
        <w:t>Κυρίες και κύριοι Βουλευτές, πριν από τρεις μήνες</w:t>
      </w:r>
      <w:r w:rsidRPr="005A3787">
        <w:rPr>
          <w:rFonts w:eastAsia="Times New Roman" w:cs="Times New Roman"/>
          <w:szCs w:val="24"/>
        </w:rPr>
        <w:t>,</w:t>
      </w:r>
      <w:r>
        <w:rPr>
          <w:rFonts w:eastAsia="Times New Roman" w:cs="Times New Roman"/>
          <w:szCs w:val="24"/>
        </w:rPr>
        <w:t xml:space="preserve"> στις 21 Φεβρουαρίου</w:t>
      </w:r>
      <w:r w:rsidRPr="005A3787">
        <w:rPr>
          <w:rFonts w:eastAsia="Times New Roman" w:cs="Times New Roman"/>
          <w:szCs w:val="24"/>
        </w:rPr>
        <w:t>,</w:t>
      </w:r>
      <w:r>
        <w:rPr>
          <w:rFonts w:eastAsia="Times New Roman" w:cs="Times New Roman"/>
          <w:szCs w:val="24"/>
        </w:rPr>
        <w:t xml:space="preserve"> συζητήσαμε ξανά στην Αίθουσα αυτή την υπόθεση</w:t>
      </w:r>
      <w:r w:rsidRPr="00C2338F">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C2338F">
        <w:rPr>
          <w:rFonts w:eastAsia="Times New Roman" w:cs="Times New Roman"/>
          <w:szCs w:val="24"/>
        </w:rPr>
        <w:t xml:space="preserve"> </w:t>
      </w:r>
      <w:r>
        <w:rPr>
          <w:rFonts w:eastAsia="Times New Roman" w:cs="Times New Roman"/>
          <w:szCs w:val="24"/>
        </w:rPr>
        <w:t xml:space="preserve">τη σκευωρία που έχει στηθεί με ωμό και κυνικό τρόπο πάνω σε ένα υπαρκτό </w:t>
      </w:r>
      <w:r>
        <w:rPr>
          <w:rFonts w:eastAsia="Times New Roman" w:cs="Times New Roman"/>
          <w:szCs w:val="24"/>
        </w:rPr>
        <w:t>διεθνές ιατροφαρμακευτικό σκάνδαλο</w:t>
      </w:r>
      <w:r w:rsidRPr="005A3787">
        <w:rPr>
          <w:rFonts w:eastAsia="Times New Roman" w:cs="Times New Roman"/>
          <w:szCs w:val="24"/>
        </w:rPr>
        <w:t>,</w:t>
      </w:r>
      <w:r>
        <w:rPr>
          <w:rFonts w:eastAsia="Times New Roman" w:cs="Times New Roman"/>
          <w:szCs w:val="24"/>
        </w:rPr>
        <w:t xml:space="preserve"> που σε χώρα δεν εμφάνισε πολιτικές διακλαδώσεις. Αυτές κατασκευάστηκαν μόνο στην Ελλάδα.</w:t>
      </w:r>
    </w:p>
    <w:p w14:paraId="6F5C465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Τι μεσολάβησε πολιτικά από τις 21 Φεβρουαρίου έως σήμερα αυτούς τους τρεις μήνες; Μεσολάβησαν γεγονότα και καταστάσεις</w:t>
      </w:r>
      <w:r>
        <w:rPr>
          <w:rFonts w:eastAsia="Times New Roman" w:cs="Times New Roman"/>
          <w:szCs w:val="24"/>
        </w:rPr>
        <w:t>,</w:t>
      </w:r>
      <w:r>
        <w:rPr>
          <w:rFonts w:eastAsia="Times New Roman" w:cs="Times New Roman"/>
          <w:szCs w:val="24"/>
        </w:rPr>
        <w:t xml:space="preserve"> που δημιουρ</w:t>
      </w:r>
      <w:r>
        <w:rPr>
          <w:rFonts w:eastAsia="Times New Roman" w:cs="Times New Roman"/>
          <w:szCs w:val="24"/>
        </w:rPr>
        <w:t xml:space="preserve">γούν για την Κυβέρνηση, δυστυχώς και για τη χώρα, το απόλυτο αδιέξοδο σε όλα τα μέτωπα. </w:t>
      </w:r>
    </w:p>
    <w:p w14:paraId="6F5C465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Το πρώτο που συνέβη αυτούς τους τρεις μήνες</w:t>
      </w:r>
      <w:r>
        <w:rPr>
          <w:rFonts w:eastAsia="Times New Roman" w:cs="Times New Roman"/>
          <w:szCs w:val="24"/>
        </w:rPr>
        <w:t>,</w:t>
      </w:r>
      <w:r>
        <w:rPr>
          <w:rFonts w:eastAsia="Times New Roman" w:cs="Times New Roman"/>
          <w:szCs w:val="24"/>
        </w:rPr>
        <w:t xml:space="preserve"> είναι η παταγώδης κατάρρευση του αφηγήματος της δήθεν καθαρής εξόδου. Στη συζήτηση για τον προϋπολογισμό τον Νοέμβριο του </w:t>
      </w:r>
      <w:r>
        <w:rPr>
          <w:rFonts w:eastAsia="Times New Roman" w:cs="Times New Roman"/>
          <w:szCs w:val="24"/>
        </w:rPr>
        <w:t xml:space="preserve">2017 είπα από το Βήμα αυτό: «Συνεχίστε τη δική μας πολιτική της προληπτικής πιστωτικής γραμμής, που είχε εγκριθεί από το </w:t>
      </w:r>
      <w:proofErr w:type="spellStart"/>
      <w:r>
        <w:rPr>
          <w:rFonts w:eastAsia="Times New Roman" w:cs="Times New Roman"/>
          <w:szCs w:val="24"/>
          <w:lang w:val="en-US"/>
        </w:rPr>
        <w:t>Eurogroup</w:t>
      </w:r>
      <w:proofErr w:type="spellEnd"/>
      <w:r>
        <w:rPr>
          <w:rFonts w:eastAsia="Times New Roman" w:cs="Times New Roman"/>
          <w:szCs w:val="24"/>
        </w:rPr>
        <w:t xml:space="preserve"> τον Νοέμβριο του 2014. Οτιδήποτε άλλο επιχειρήσετε, θα είναι τρις χειρότερο, βλαπτικό για τη χώρα, για την οικονομία, για την</w:t>
      </w:r>
      <w:r>
        <w:rPr>
          <w:rFonts w:eastAsia="Times New Roman" w:cs="Times New Roman"/>
          <w:szCs w:val="24"/>
        </w:rPr>
        <w:t xml:space="preserve"> προοπτική των Ελλήνων πολιτών». Και αυτό, δυστυχώς, επαληθεύεται.</w:t>
      </w:r>
    </w:p>
    <w:p w14:paraId="6F5C465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Διότι αυτό το οποίο συμβαίνει</w:t>
      </w:r>
      <w:r>
        <w:rPr>
          <w:rFonts w:eastAsia="Times New Roman" w:cs="Times New Roman"/>
          <w:szCs w:val="24"/>
        </w:rPr>
        <w:t>,</w:t>
      </w:r>
      <w:r>
        <w:rPr>
          <w:rFonts w:eastAsia="Times New Roman" w:cs="Times New Roman"/>
          <w:szCs w:val="24"/>
        </w:rPr>
        <w:t xml:space="preserve"> είναι να βγαίνουμε από το δάνειο, να μένουμε σε επιτήρηση, να μένουμε σε αυστηρούς δημοσιονομικούς όρους, να μπαίνουμε σε μία νέα περίοδο που είναι ναρκοθετημ</w:t>
      </w:r>
      <w:r>
        <w:rPr>
          <w:rFonts w:eastAsia="Times New Roman" w:cs="Times New Roman"/>
          <w:szCs w:val="24"/>
        </w:rPr>
        <w:t xml:space="preserve">ένη, υπονομευμένη. Σε μια περίοδο αναιμικής, ανεπαρκούς ανάπτυξης, </w:t>
      </w:r>
      <w:proofErr w:type="spellStart"/>
      <w:r>
        <w:rPr>
          <w:rFonts w:eastAsia="Times New Roman" w:cs="Times New Roman"/>
          <w:szCs w:val="24"/>
        </w:rPr>
        <w:t>στασιμοχρεοκοπίας</w:t>
      </w:r>
      <w:proofErr w:type="spellEnd"/>
      <w:r>
        <w:rPr>
          <w:rFonts w:eastAsia="Times New Roman" w:cs="Times New Roman"/>
          <w:szCs w:val="24"/>
        </w:rPr>
        <w:t xml:space="preserve">, υψηλής ανεργίας, δυσπραγίας, μία περίοδο αβεβαιότητας χωρίς δυνατότητα πραγματικής πρόσβασης στις αγορές, χωρίς δυνατότητα </w:t>
      </w:r>
      <w:proofErr w:type="spellStart"/>
      <w:r>
        <w:rPr>
          <w:rFonts w:eastAsia="Times New Roman" w:cs="Times New Roman"/>
          <w:szCs w:val="24"/>
        </w:rPr>
        <w:t>αναχρηματοδότησης</w:t>
      </w:r>
      <w:proofErr w:type="spellEnd"/>
      <w:r>
        <w:rPr>
          <w:rFonts w:eastAsia="Times New Roman" w:cs="Times New Roman"/>
          <w:szCs w:val="24"/>
        </w:rPr>
        <w:t xml:space="preserve"> του χρέους μας και κάλυψης τω</w:t>
      </w:r>
      <w:r>
        <w:rPr>
          <w:rFonts w:eastAsia="Times New Roman" w:cs="Times New Roman"/>
          <w:szCs w:val="24"/>
        </w:rPr>
        <w:t>ν χρηματοδοτικών αναγκών από τις αγορές.</w:t>
      </w:r>
    </w:p>
    <w:p w14:paraId="6F5C465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Όλοι λένε τώρα «προληπτική πιστωτική γραμμή». Αρνούνται, βεβαίως, τα μεγάλα ευρωπαϊκά κράτη και πρωτίστως η Γερμανία, διότι δεν θέλει να υφίσταται εσωτερική φθορά στο κοινοβούλιό της, γιατί υπάρχει γερμανική αντιπολ</w:t>
      </w:r>
      <w:r>
        <w:rPr>
          <w:rFonts w:eastAsia="Times New Roman" w:cs="Times New Roman"/>
          <w:szCs w:val="24"/>
        </w:rPr>
        <w:t>ίτευση που το αρνείται. Άρα έχουμε έξοδο στο πουθενά. Έχουμε απόλυτη αβεβαιότητα. Έχουμε μια περίοδο η οποία όχι μόνο δεν είναι καθαρή αλλά είναι δυστυχώς απολύτως βρώμικη από πλευράς προοπτικών.</w:t>
      </w:r>
    </w:p>
    <w:p w14:paraId="6F5C465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όλα αυτά θα τα διαχειριστεί μια επόμενη κυβέρνη</w:t>
      </w:r>
      <w:r>
        <w:rPr>
          <w:rFonts w:eastAsia="Times New Roman" w:cs="Times New Roman"/>
          <w:szCs w:val="24"/>
        </w:rPr>
        <w:t>ση της οποίας περιορίζονται οι δυνατότητες, οι διακριτικές ευχέρειες. Στην πραγματικότητα, δηλαδή, εγκλωβίζεται η βούληση του ελληνικού λαού. Αναλαμβάνονται δεσμεύσεις, οι οποίες δεσμεύουν για πολλές δεκαετίες τους Έλληνες μέχρι το 2060.</w:t>
      </w:r>
    </w:p>
    <w:p w14:paraId="6F5C465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Δυστυχώς, όμως, υπ</w:t>
      </w:r>
      <w:r>
        <w:rPr>
          <w:rFonts w:eastAsia="Times New Roman" w:cs="Times New Roman"/>
          <w:szCs w:val="24"/>
        </w:rPr>
        <w:t xml:space="preserve">άρχει αδιέξοδο και στον πιο ευαίσθητο χώρο, που είναι η εξωτερική πολιτική και η πολιτική ασφάλειας και άμυνας. Να μιλήσω για τα </w:t>
      </w:r>
      <w:r>
        <w:rPr>
          <w:rFonts w:eastAsia="Times New Roman" w:cs="Times New Roman"/>
          <w:szCs w:val="24"/>
        </w:rPr>
        <w:t>Ε</w:t>
      </w:r>
      <w:r>
        <w:rPr>
          <w:rFonts w:eastAsia="Times New Roman" w:cs="Times New Roman"/>
          <w:szCs w:val="24"/>
        </w:rPr>
        <w:t>λληνοτουρκικά; Να μιλήσω για το γεγονός ότι δυστυχώς για πρώτη φορά έχουμε αναβάθμιση των μονομερών διεκδικήσεων και από γκρίζ</w:t>
      </w:r>
      <w:r>
        <w:rPr>
          <w:rFonts w:eastAsia="Times New Roman" w:cs="Times New Roman"/>
          <w:szCs w:val="24"/>
        </w:rPr>
        <w:t xml:space="preserve">ες ζώνες, έχουμε ανοιχτή επίκληση τουρκικής κυριαρχίας σε νησιά και βράχους του Αιγαίου; </w:t>
      </w:r>
    </w:p>
    <w:p w14:paraId="6F5C465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Να μιλήσω για τις νέες προσφυγικές και μεταναστευτικές ροές στον Έβρο και τα νησιά; Να μιλήσω για την υπόθεση των φρεγατών; Να μιλήσω για το γεγονός ότι έχουμε ήδη γι</w:t>
      </w:r>
      <w:r>
        <w:rPr>
          <w:rFonts w:eastAsia="Times New Roman" w:cs="Times New Roman"/>
          <w:szCs w:val="24"/>
        </w:rPr>
        <w:t xml:space="preserve">α τρεις μήνες κρατούμενους τους δύο στρατιωτικούς μας στις φυλακές της </w:t>
      </w:r>
      <w:proofErr w:type="spellStart"/>
      <w:r>
        <w:rPr>
          <w:rFonts w:eastAsia="Times New Roman" w:cs="Times New Roman"/>
          <w:szCs w:val="24"/>
        </w:rPr>
        <w:t>Αδριανούπολης</w:t>
      </w:r>
      <w:proofErr w:type="spellEnd"/>
      <w:r>
        <w:rPr>
          <w:rFonts w:eastAsia="Times New Roman" w:cs="Times New Roman"/>
          <w:szCs w:val="24"/>
        </w:rPr>
        <w:t>;</w:t>
      </w:r>
    </w:p>
    <w:p w14:paraId="6F5C465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Αλλά ας πάρουμε το θέμα που προωθεί η Κυβέρνηση, επενδύει και προσπαθεί στο ανώτατο επίπεδο, που είναι το ονοματολογικό. Διαβάζω σήμερα πληροφορίες, που ελπίζω να έχουν δ</w:t>
      </w:r>
      <w:r>
        <w:rPr>
          <w:rFonts w:eastAsia="Times New Roman" w:cs="Times New Roman"/>
          <w:szCs w:val="24"/>
        </w:rPr>
        <w:t xml:space="preserve">ιοχετευτεί σκοπίμως για να απορριφθούν, να διαψευστούν. Διαβάζω πληροφορίες, που θέλω να ελπίζω ότι είναι προβοκάτσια. Διαβάζω ότι προτάθηκε το όνομα «Δημοκρατία της Μακεδονίας του </w:t>
      </w:r>
      <w:proofErr w:type="spellStart"/>
      <w:r>
        <w:rPr>
          <w:rFonts w:eastAsia="Times New Roman" w:cs="Times New Roman"/>
          <w:szCs w:val="24"/>
        </w:rPr>
        <w:t>Ίλιντεν</w:t>
      </w:r>
      <w:proofErr w:type="spellEnd"/>
      <w:r>
        <w:rPr>
          <w:rFonts w:eastAsia="Times New Roman" w:cs="Times New Roman"/>
          <w:szCs w:val="24"/>
        </w:rPr>
        <w:t>» και η ελληνική Κυβέρνηση στο επίπεδο του Πρωθυπουργού το συζητά σο</w:t>
      </w:r>
      <w:r>
        <w:rPr>
          <w:rFonts w:eastAsia="Times New Roman" w:cs="Times New Roman"/>
          <w:szCs w:val="24"/>
        </w:rPr>
        <w:t>βαρά.</w:t>
      </w:r>
    </w:p>
    <w:p w14:paraId="6F5C465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Κοιτάξτε, σας μιλώ εγώ που έχω υπερασπιστεί τη λύση του σύνθετου ονόματος με γεωγραφικό προσδιορισμό για κάθε χρήση, </w:t>
      </w:r>
      <w:proofErr w:type="spellStart"/>
      <w:r>
        <w:rPr>
          <w:rFonts w:eastAsia="Times New Roman" w:cs="Times New Roman"/>
          <w:szCs w:val="24"/>
          <w:lang w:val="en-US"/>
        </w:rPr>
        <w:t>erga</w:t>
      </w:r>
      <w:proofErr w:type="spellEnd"/>
      <w:r w:rsidRPr="00FD7F95">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Και το έχω υπερασπιστεί αυτό ενώπιον του ΟΗΕ και όλων των διεθνών </w:t>
      </w:r>
      <w:r>
        <w:rPr>
          <w:rFonts w:eastAsia="Times New Roman" w:cs="Times New Roman"/>
          <w:szCs w:val="24"/>
        </w:rPr>
        <w:t>ο</w:t>
      </w:r>
      <w:r>
        <w:rPr>
          <w:rFonts w:eastAsia="Times New Roman" w:cs="Times New Roman"/>
          <w:szCs w:val="24"/>
        </w:rPr>
        <w:t>ργανισμών και διμερώς. Μιλάμε, όμως, για γεωγραφικό πρ</w:t>
      </w:r>
      <w:r>
        <w:rPr>
          <w:rFonts w:eastAsia="Times New Roman" w:cs="Times New Roman"/>
          <w:szCs w:val="24"/>
        </w:rPr>
        <w:t>οσδιορισμό όχι για ιδεολογική χρήση της ιστορίας σύμφωνα με τις επιλογές της γειτονικής μας χώρας.</w:t>
      </w:r>
    </w:p>
    <w:p w14:paraId="6F5C465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Η επιλογή </w:t>
      </w:r>
      <w:r>
        <w:rPr>
          <w:rFonts w:eastAsia="Times New Roman" w:cs="Times New Roman"/>
          <w:szCs w:val="24"/>
        </w:rPr>
        <w:t>«</w:t>
      </w:r>
      <w:r>
        <w:rPr>
          <w:rFonts w:eastAsia="Times New Roman" w:cs="Times New Roman"/>
          <w:szCs w:val="24"/>
        </w:rPr>
        <w:t xml:space="preserve">Μακεδονία του </w:t>
      </w:r>
      <w:proofErr w:type="spellStart"/>
      <w:r>
        <w:rPr>
          <w:rFonts w:eastAsia="Times New Roman" w:cs="Times New Roman"/>
          <w:szCs w:val="24"/>
        </w:rPr>
        <w:t>Ίλιντεν</w:t>
      </w:r>
      <w:proofErr w:type="spellEnd"/>
      <w:r>
        <w:rPr>
          <w:rFonts w:eastAsia="Times New Roman" w:cs="Times New Roman"/>
          <w:szCs w:val="24"/>
        </w:rPr>
        <w:t>»</w:t>
      </w:r>
      <w:r>
        <w:rPr>
          <w:rFonts w:eastAsia="Times New Roman" w:cs="Times New Roman"/>
          <w:szCs w:val="24"/>
        </w:rPr>
        <w:t xml:space="preserve"> είναι η επιτομή του αλυτρωτισμού, είναι ο αλυτρωτισμός αυτοπροσώπως. Περιμένω σήμερα διάψευση επίσημη του Πρωθυπουργού ότι </w:t>
      </w:r>
      <w:r>
        <w:rPr>
          <w:rFonts w:eastAsia="Times New Roman" w:cs="Times New Roman"/>
          <w:szCs w:val="24"/>
        </w:rPr>
        <w:t xml:space="preserve">το όνομα που αποκλείεται είναι το </w:t>
      </w:r>
      <w:r>
        <w:rPr>
          <w:rFonts w:eastAsia="Times New Roman" w:cs="Times New Roman"/>
          <w:szCs w:val="24"/>
        </w:rPr>
        <w:t>«</w:t>
      </w:r>
      <w:r>
        <w:rPr>
          <w:rFonts w:eastAsia="Times New Roman" w:cs="Times New Roman"/>
          <w:szCs w:val="24"/>
        </w:rPr>
        <w:t xml:space="preserve">Μακεδονία του </w:t>
      </w:r>
      <w:proofErr w:type="spellStart"/>
      <w:r>
        <w:rPr>
          <w:rFonts w:eastAsia="Times New Roman" w:cs="Times New Roman"/>
          <w:szCs w:val="24"/>
        </w:rPr>
        <w:t>Ίλιντεν</w:t>
      </w:r>
      <w:proofErr w:type="spellEnd"/>
      <w:r>
        <w:rPr>
          <w:rFonts w:eastAsia="Times New Roman" w:cs="Times New Roman"/>
          <w:szCs w:val="24"/>
        </w:rPr>
        <w:t>»</w:t>
      </w:r>
      <w:r>
        <w:rPr>
          <w:rFonts w:eastAsia="Times New Roman" w:cs="Times New Roman"/>
          <w:szCs w:val="24"/>
        </w:rPr>
        <w:t>.</w:t>
      </w:r>
    </w:p>
    <w:p w14:paraId="6F5C465F"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6F5C466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Άλλα ονόματα με γεωγραφικό προσδιορισμό</w:t>
      </w:r>
      <w:r w:rsidRPr="00D5613F">
        <w:rPr>
          <w:rFonts w:eastAsia="Times New Roman" w:cs="Times New Roman"/>
          <w:szCs w:val="24"/>
        </w:rPr>
        <w:t>,</w:t>
      </w:r>
      <w:r>
        <w:rPr>
          <w:rFonts w:eastAsia="Times New Roman" w:cs="Times New Roman"/>
          <w:szCs w:val="24"/>
        </w:rPr>
        <w:t xml:space="preserve"> με όλες τις εγγυήσεις της διεθνούς συμφωνίας, που μας κατοχυρώνουν νομικά, και της αναθεώρησης του </w:t>
      </w:r>
      <w:r>
        <w:rPr>
          <w:rFonts w:eastAsia="Times New Roman" w:cs="Times New Roman"/>
          <w:szCs w:val="24"/>
        </w:rPr>
        <w:t>σ</w:t>
      </w:r>
      <w:r>
        <w:rPr>
          <w:rFonts w:eastAsia="Times New Roman" w:cs="Times New Roman"/>
          <w:szCs w:val="24"/>
        </w:rPr>
        <w:t>υντάγματος της Πρώην Γιουγκοσλαβικής Δη</w:t>
      </w:r>
      <w:r>
        <w:rPr>
          <w:rFonts w:eastAsia="Times New Roman" w:cs="Times New Roman"/>
          <w:szCs w:val="24"/>
        </w:rPr>
        <w:t xml:space="preserve">μοκρατίας που δεν συνιστά δική μας κατοχύρωση αλλά κατοχύρωση δική τους και ιδίως αυτών που θα υπογράψουν εκ μέρους τους, τα συζητάμε. Αλλά </w:t>
      </w:r>
      <w:r>
        <w:rPr>
          <w:rFonts w:eastAsia="Times New Roman" w:cs="Times New Roman"/>
          <w:szCs w:val="24"/>
        </w:rPr>
        <w:t>«</w:t>
      </w:r>
      <w:r>
        <w:rPr>
          <w:rFonts w:eastAsia="Times New Roman" w:cs="Times New Roman"/>
          <w:szCs w:val="24"/>
        </w:rPr>
        <w:t xml:space="preserve">Μακεδονία του </w:t>
      </w:r>
      <w:proofErr w:type="spellStart"/>
      <w:r>
        <w:rPr>
          <w:rFonts w:eastAsia="Times New Roman" w:cs="Times New Roman"/>
          <w:szCs w:val="24"/>
        </w:rPr>
        <w:t>Ίλιντεν</w:t>
      </w:r>
      <w:proofErr w:type="spellEnd"/>
      <w:r>
        <w:rPr>
          <w:rFonts w:eastAsia="Times New Roman" w:cs="Times New Roman"/>
          <w:szCs w:val="24"/>
        </w:rPr>
        <w:t>»</w:t>
      </w:r>
      <w:r>
        <w:rPr>
          <w:rFonts w:eastAsia="Times New Roman" w:cs="Times New Roman"/>
          <w:szCs w:val="24"/>
        </w:rPr>
        <w:t xml:space="preserve"> σε κα</w:t>
      </w:r>
      <w:r>
        <w:rPr>
          <w:rFonts w:eastAsia="Times New Roman" w:cs="Times New Roman"/>
          <w:szCs w:val="24"/>
        </w:rPr>
        <w:t>μ</w:t>
      </w:r>
      <w:r>
        <w:rPr>
          <w:rFonts w:eastAsia="Times New Roman" w:cs="Times New Roman"/>
          <w:szCs w:val="24"/>
        </w:rPr>
        <w:t xml:space="preserve">μία περίπτωση. Διαβάστε ιστορία. Μην παίζετε με κρίσιμα κεφάλαια της ιστορίας της </w:t>
      </w:r>
      <w:r>
        <w:rPr>
          <w:rFonts w:eastAsia="Times New Roman" w:cs="Times New Roman"/>
          <w:szCs w:val="24"/>
        </w:rPr>
        <w:t>Μακεδονίας</w:t>
      </w:r>
      <w:r w:rsidRPr="00D5613F">
        <w:rPr>
          <w:rFonts w:eastAsia="Times New Roman" w:cs="Times New Roman"/>
          <w:szCs w:val="24"/>
        </w:rPr>
        <w:t>,</w:t>
      </w:r>
      <w:r>
        <w:rPr>
          <w:rFonts w:eastAsia="Times New Roman" w:cs="Times New Roman"/>
          <w:szCs w:val="24"/>
        </w:rPr>
        <w:t xml:space="preserve"> ιδίως με περιόδους πολύ μεγάλης αμφιβολίας, που οδήγησαν σε δεινά.</w:t>
      </w:r>
    </w:p>
    <w:p w14:paraId="6F5C466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C403E2">
        <w:rPr>
          <w:rFonts w:eastAsia="Times New Roman" w:cs="Times New Roman"/>
          <w:b/>
          <w:szCs w:val="24"/>
        </w:rPr>
        <w:t>ΝΙΚΟΛΑΟΣ ΒΟΥΤΣΗΣ</w:t>
      </w:r>
      <w:r>
        <w:rPr>
          <w:rFonts w:eastAsia="Times New Roman" w:cs="Times New Roman"/>
          <w:szCs w:val="24"/>
        </w:rPr>
        <w:t>)</w:t>
      </w:r>
    </w:p>
    <w:p w14:paraId="6F5C466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Τι απέμεινε; Απέμεινε ο εκβιασμός των θεσμών, ο διχαστικός λόγος, η ανάδειξη των εσωτ</w:t>
      </w:r>
      <w:r>
        <w:rPr>
          <w:rFonts w:eastAsia="Times New Roman" w:cs="Times New Roman"/>
          <w:szCs w:val="24"/>
        </w:rPr>
        <w:t>ερικών εχθρών, του μαύρου μετώπου. Όπου μαύρο μέτωπο είναι το μέτωπο της λογικής, της υπευθυνότητας, των δύσκολων αποφάσεων. Και, ναι, είμαστε το μέτωπο της λογικής, το μέτωπο της ευρωπαϊκής πορείας, το μέτωπο της σταθερότητας, αλλά με τον αυτόνομο λόγο κά</w:t>
      </w:r>
      <w:r>
        <w:rPr>
          <w:rFonts w:eastAsia="Times New Roman" w:cs="Times New Roman"/>
          <w:szCs w:val="24"/>
        </w:rPr>
        <w:t>θε παράταξης, με τον λόγο κάθε πολιτικού προσώπου, με τις αξίες μας, με τις ειδικότερες επιλογές μας. Εάν το ζητούμενο είναι η στρατηγική ήττα του ΣΥΡΙΖΑ, ναι χωρίς αυτή η χώρα δεν μπορεί να πάει μπροστά. Έχω περιγράψει με πολύ αναλυτικό τρόπο τι συνιστά σ</w:t>
      </w:r>
      <w:r>
        <w:rPr>
          <w:rFonts w:eastAsia="Times New Roman" w:cs="Times New Roman"/>
          <w:szCs w:val="24"/>
        </w:rPr>
        <w:t xml:space="preserve">τρατηγική ήττα του ΣΥΡΙΖΑ και των κυβερνητικών του εταίρων επίσημων και αφανών. </w:t>
      </w:r>
    </w:p>
    <w:p w14:paraId="6F5C466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Συνεχίζετε με παιχνίδια στο ζήτημα της αναθεώρησης του Συντάγματος, με παιχνίδια σχετικά με την </w:t>
      </w:r>
      <w:r>
        <w:rPr>
          <w:rFonts w:eastAsia="Times New Roman" w:cs="Times New Roman"/>
          <w:szCs w:val="24"/>
        </w:rPr>
        <w:t>α</w:t>
      </w:r>
      <w:r>
        <w:rPr>
          <w:rFonts w:eastAsia="Times New Roman" w:cs="Times New Roman"/>
          <w:szCs w:val="24"/>
        </w:rPr>
        <w:t xml:space="preserve">υτοδιοίκηση, με παιχνίδια σχετικά με τον εκλογικό νόμο. Και </w:t>
      </w:r>
      <w:proofErr w:type="spellStart"/>
      <w:r>
        <w:rPr>
          <w:rFonts w:eastAsia="Times New Roman" w:cs="Times New Roman"/>
          <w:szCs w:val="24"/>
        </w:rPr>
        <w:t>στοχοποιείτε</w:t>
      </w:r>
      <w:proofErr w:type="spellEnd"/>
      <w:r>
        <w:rPr>
          <w:rFonts w:eastAsia="Times New Roman" w:cs="Times New Roman"/>
          <w:szCs w:val="24"/>
        </w:rPr>
        <w:t xml:space="preserve"> στο ε</w:t>
      </w:r>
      <w:r>
        <w:rPr>
          <w:rFonts w:eastAsia="Times New Roman" w:cs="Times New Roman"/>
          <w:szCs w:val="24"/>
        </w:rPr>
        <w:t xml:space="preserve">σωτερικό των κομμάτων της </w:t>
      </w:r>
      <w:r>
        <w:rPr>
          <w:rFonts w:eastAsia="Times New Roman" w:cs="Times New Roman"/>
          <w:szCs w:val="24"/>
        </w:rPr>
        <w:t>Α</w:t>
      </w:r>
      <w:r>
        <w:rPr>
          <w:rFonts w:eastAsia="Times New Roman" w:cs="Times New Roman"/>
          <w:szCs w:val="24"/>
        </w:rPr>
        <w:t xml:space="preserve">ντιπολίτευσης τα μη αρεστά πρόσωπα, τα επικίνδυνα πρόσωπα, τα πρόσωπα που ασκούν αντιπολίτευση. Ιδίως δε στο εσωτερικό του Κινήματος Αλλαγής, της Δημοκρατικής Παράταξης, δίνετε ρεσιτάλ ευτέλειας. Είναι, όμως, όλα τόσο εμφανή. </w:t>
      </w:r>
    </w:p>
    <w:p w14:paraId="6F5C466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βρίσκετε σε όλα μπροστά σας και θα με βρίσκετε. Με βρίσκετε μπροστά σας στα θέματα της οικονομίας, λόγω της ιστορικής μου συμμετοχής σε όσα έγιναν στον χώρο της οικονομίας για να μείνει όρθια η χώρα. Με βρίσκετε μπροστά σας στους θεσμούς λόγω εμπειρίας κα</w:t>
      </w:r>
      <w:r>
        <w:rPr>
          <w:rFonts w:eastAsia="Times New Roman" w:cs="Times New Roman"/>
          <w:szCs w:val="24"/>
        </w:rPr>
        <w:t>ι ειδικότητας. Με βρίσκετε μπροστά σας στα θέματα των δικαιωμάτων, γιατί δεν περιμένω από εσάς να μου πείτε τι θα κάνουμε στο σύμφωνο συμβίωσης ή στην αναδοχή από ομόφυλες οικογένειες. Και με βρίσκετε μπροστά σας στην εξωτερική πολιτική</w:t>
      </w:r>
      <w:r w:rsidRPr="00D5613F">
        <w:rPr>
          <w:rFonts w:eastAsia="Times New Roman" w:cs="Times New Roman"/>
          <w:szCs w:val="24"/>
        </w:rPr>
        <w:t>,</w:t>
      </w:r>
      <w:r>
        <w:rPr>
          <w:rFonts w:eastAsia="Times New Roman" w:cs="Times New Roman"/>
          <w:szCs w:val="24"/>
        </w:rPr>
        <w:t xml:space="preserve"> γιατί δεν εξαρτώ τ</w:t>
      </w:r>
      <w:r>
        <w:rPr>
          <w:rFonts w:eastAsia="Times New Roman" w:cs="Times New Roman"/>
          <w:szCs w:val="24"/>
        </w:rPr>
        <w:t>η θέση μου από το τι κάνει ο κ. Καμμένος και οι φίλοι του αλλά από το εθνικό συμφέρον. Και το εθνικό συμφέρον μου λέει ναι σε λύση σύνθετη με τις εγγυήσεις που είπα αλλά όχι σε αυτά τα επικίνδυνα παιχνίδια.</w:t>
      </w:r>
    </w:p>
    <w:p w14:paraId="6F5C466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Θα πέφτετε επάνω μου και στα θέματα των εσωτερικώ</w:t>
      </w:r>
      <w:r>
        <w:rPr>
          <w:rFonts w:eastAsia="Times New Roman" w:cs="Times New Roman"/>
          <w:szCs w:val="24"/>
        </w:rPr>
        <w:t>ν συσχετισμών στη δημοκρατική παράταξη. Γιατί όλη η βάση της παράταξης είναι εναντίον κάθε τέτοιας συναλλαγής με τον ΣΥΡΙΖΑ κάθε τέτοιου γελοίου φλερτ.</w:t>
      </w:r>
    </w:p>
    <w:p w14:paraId="6F5C466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F5C466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Ας πάμε στο θέμα υπό τη στε</w:t>
      </w:r>
      <w:r>
        <w:rPr>
          <w:rFonts w:eastAsia="Times New Roman" w:cs="Times New Roman"/>
          <w:szCs w:val="24"/>
        </w:rPr>
        <w:t>νή έννοια.</w:t>
      </w:r>
    </w:p>
    <w:p w14:paraId="6F5C466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Τι έγινε τους τρεις μήνες αυτούς; Προέκυψε κανένα στοιχείο; Υπήρξε κάτι που εμπλούτισε τον φάκελο; Έχετε κάτι που επιβεβαιώνει τις κομπορρημοσύνες και τους ισχυρισμούς σας, τις ελπίδες σας, τα όνειρά σας; Όχι αρχίζει ο εφιάλτης σας. Γιατί είναι</w:t>
      </w:r>
      <w:r>
        <w:rPr>
          <w:rFonts w:eastAsia="Times New Roman" w:cs="Times New Roman"/>
          <w:szCs w:val="24"/>
        </w:rPr>
        <w:t>,</w:t>
      </w:r>
      <w:r>
        <w:rPr>
          <w:rFonts w:eastAsia="Times New Roman" w:cs="Times New Roman"/>
          <w:szCs w:val="24"/>
        </w:rPr>
        <w:t xml:space="preserve"> απολύτως</w:t>
      </w:r>
      <w:r>
        <w:rPr>
          <w:rFonts w:eastAsia="Times New Roman" w:cs="Times New Roman"/>
          <w:szCs w:val="24"/>
        </w:rPr>
        <w:t>,</w:t>
      </w:r>
      <w:r>
        <w:rPr>
          <w:rFonts w:eastAsia="Times New Roman" w:cs="Times New Roman"/>
          <w:szCs w:val="24"/>
        </w:rPr>
        <w:t xml:space="preserve"> άνθρακες ο θησαυρός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6F5C466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 νέος Γαλιλαίος εμφανίστηκε προηγουμένως </w:t>
      </w:r>
      <w:proofErr w:type="spellStart"/>
      <w:r>
        <w:rPr>
          <w:rFonts w:eastAsia="Times New Roman" w:cs="Times New Roman"/>
          <w:szCs w:val="24"/>
        </w:rPr>
        <w:t>ενώπιόν</w:t>
      </w:r>
      <w:proofErr w:type="spellEnd"/>
      <w:r>
        <w:rPr>
          <w:rFonts w:eastAsia="Times New Roman" w:cs="Times New Roman"/>
          <w:szCs w:val="24"/>
        </w:rPr>
        <w:t xml:space="preserve"> σας και είπε το μεγαλύτερο σκάνδαλο όλων των εποχών είναι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αλλά όχι για πολιτικά πρόσωπα. </w:t>
      </w:r>
      <w:proofErr w:type="spellStart"/>
      <w:r>
        <w:rPr>
          <w:rFonts w:eastAsia="Times New Roman" w:cs="Times New Roman"/>
          <w:szCs w:val="24"/>
        </w:rPr>
        <w:t>Στρίβειν</w:t>
      </w:r>
      <w:proofErr w:type="spellEnd"/>
      <w:r>
        <w:rPr>
          <w:rFonts w:eastAsia="Times New Roman" w:cs="Times New Roman"/>
          <w:szCs w:val="24"/>
        </w:rPr>
        <w:t xml:space="preserve"> δι</w:t>
      </w:r>
      <w:r>
        <w:rPr>
          <w:rFonts w:eastAsia="Times New Roman" w:cs="Times New Roman"/>
          <w:szCs w:val="24"/>
        </w:rPr>
        <w:t>ά</w:t>
      </w:r>
      <w:r>
        <w:rPr>
          <w:rFonts w:eastAsia="Times New Roman" w:cs="Times New Roman"/>
          <w:szCs w:val="24"/>
        </w:rPr>
        <w:t xml:space="preserve"> του αρραβώνος, διότι έχει καταλάβει και αυτ</w:t>
      </w:r>
      <w:r>
        <w:rPr>
          <w:rFonts w:eastAsia="Times New Roman" w:cs="Times New Roman"/>
          <w:szCs w:val="24"/>
        </w:rPr>
        <w:t>ός, ως νέος Γαλιλαίος βεβαίως, τι ακριβώς συμβαίνει.</w:t>
      </w:r>
    </w:p>
    <w:p w14:paraId="6F5C466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Από τις 21 Φεβρουαρίου ως σήμερα, τρεις μήνες,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 xml:space="preserve">ξέτασης λειτουργούσε με αρμοδιότητες εισαγγελέα. Η </w:t>
      </w:r>
      <w:r>
        <w:rPr>
          <w:rFonts w:eastAsia="Times New Roman" w:cs="Times New Roman"/>
          <w:szCs w:val="24"/>
        </w:rPr>
        <w:t>ε</w:t>
      </w:r>
      <w:r>
        <w:rPr>
          <w:rFonts w:eastAsia="Times New Roman" w:cs="Times New Roman"/>
          <w:szCs w:val="24"/>
        </w:rPr>
        <w:t xml:space="preserve">ισαγγελέας </w:t>
      </w:r>
      <w:r>
        <w:rPr>
          <w:rFonts w:eastAsia="Times New Roman" w:cs="Times New Roman"/>
          <w:szCs w:val="24"/>
        </w:rPr>
        <w:t>δ</w:t>
      </w:r>
      <w:r>
        <w:rPr>
          <w:rFonts w:eastAsia="Times New Roman" w:cs="Times New Roman"/>
          <w:szCs w:val="24"/>
        </w:rPr>
        <w:t>ιαφθοράς και οι επίκουροί της συνεχίζουν τη δική τους προκαταρκτι</w:t>
      </w:r>
      <w:r>
        <w:rPr>
          <w:rFonts w:eastAsia="Times New Roman" w:cs="Times New Roman"/>
          <w:szCs w:val="24"/>
        </w:rPr>
        <w:t xml:space="preserve">κή εξέταση για όλους, πρώην Υπουργούς και μη πολιτικά πρόσωπα, για τη νομιμοποίηση εσόδων, το ξέπλυμα. Πραγματική δωροδοκία </w:t>
      </w:r>
      <w:r>
        <w:rPr>
          <w:rFonts w:eastAsia="Times New Roman" w:cs="Times New Roman"/>
          <w:szCs w:val="24"/>
        </w:rPr>
        <w:t>έχεις,</w:t>
      </w:r>
      <w:r>
        <w:rPr>
          <w:rFonts w:eastAsia="Times New Roman" w:cs="Times New Roman"/>
          <w:szCs w:val="24"/>
        </w:rPr>
        <w:t xml:space="preserve"> όταν έχεις ξέπλυμα. Τα άλλα είναι συκοφαντίες και συνομωσίες. </w:t>
      </w:r>
    </w:p>
    <w:p w14:paraId="6F5C466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φυσικά δεν υπάρχει τίποτα. Δεν περιμένει την σημερινή απόφ</w:t>
      </w:r>
      <w:r>
        <w:rPr>
          <w:rFonts w:eastAsia="Times New Roman" w:cs="Times New Roman"/>
          <w:szCs w:val="24"/>
        </w:rPr>
        <w:t xml:space="preserve">αση της Βουλής η </w:t>
      </w:r>
      <w:r>
        <w:rPr>
          <w:rFonts w:eastAsia="Times New Roman" w:cs="Times New Roman"/>
          <w:szCs w:val="24"/>
        </w:rPr>
        <w:t>ε</w:t>
      </w:r>
      <w:r>
        <w:rPr>
          <w:rFonts w:eastAsia="Times New Roman" w:cs="Times New Roman"/>
          <w:szCs w:val="24"/>
        </w:rPr>
        <w:t>ισαγγελία</w:t>
      </w:r>
      <w:r>
        <w:rPr>
          <w:rFonts w:eastAsia="Times New Roman" w:cs="Times New Roman"/>
          <w:szCs w:val="24"/>
        </w:rPr>
        <w:t>,</w:t>
      </w:r>
      <w:r>
        <w:rPr>
          <w:rFonts w:eastAsia="Times New Roman" w:cs="Times New Roman"/>
          <w:szCs w:val="24"/>
        </w:rPr>
        <w:t xml:space="preserve"> για να ξεκινήσει η προκαταρκτική εξέταση για το ουσιαστικό ζήτημα που είναι η νομιμοποίηση εσόδων. Ξέρει για τι έχει αρμοδιότητα και για τι δεν έχει αρμοδιότητα. </w:t>
      </w:r>
    </w:p>
    <w:p w14:paraId="6F5C466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Τι έχει συμβεί τρεις μήνες; Το απόλυτο φιάσκο. Αν υπήρχε το παρα</w:t>
      </w:r>
      <w:r>
        <w:rPr>
          <w:rFonts w:eastAsia="Times New Roman" w:cs="Times New Roman"/>
          <w:szCs w:val="24"/>
        </w:rPr>
        <w:t xml:space="preserve">μικρό, ένας κόκκος στοιχείου, χωρίς σεβασμό στη μυστικότητα της ποινικής προδικασίας, χωρίς σεβασμό στο τεκμήριο αθωότητας θα είχατε κάνει πανηγύρι. Όλοι οι κυβερνητικοί και κράχτες θα το είχαν κάνει πρώτο θέμα, θα είχαν στήσει χορό, οι δημοσιογράφοι παρά </w:t>
      </w:r>
      <w:r>
        <w:rPr>
          <w:rFonts w:eastAsia="Times New Roman" w:cs="Times New Roman"/>
          <w:szCs w:val="24"/>
        </w:rPr>
        <w:t xml:space="preserve">οι εισαγγελείς, οι Υπουργοί, όλοι οι πρόθυμοι υποστηριχτές της </w:t>
      </w:r>
      <w:r>
        <w:rPr>
          <w:rFonts w:eastAsia="Times New Roman" w:cs="Times New Roman"/>
          <w:szCs w:val="24"/>
        </w:rPr>
        <w:t xml:space="preserve">συγκυβέρνησης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λοιπών συγγενών. Άρα δεν υπάρχει απολύτως τίποτα το απόλυτο μηδέν.</w:t>
      </w:r>
    </w:p>
    <w:p w14:paraId="6F5C466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τι έχει μείνει; Η αγωνία για την αποκάλυψη της σκευωρίας. Δεν θέλετε να γίνουν τα αποκαλυπτήρια των ψευδομαρτύρων. Δεν θέλετε να βγει η κουκούλα. Όμως θα βγει. Βεβαίως θέλετε να αποφύγετε κάθε </w:t>
      </w:r>
      <w:r>
        <w:rPr>
          <w:rFonts w:eastAsia="Times New Roman" w:cs="Times New Roman"/>
          <w:szCs w:val="24"/>
        </w:rPr>
        <w:t xml:space="preserve">εξέτασή </w:t>
      </w:r>
      <w:r>
        <w:rPr>
          <w:rFonts w:eastAsia="Times New Roman" w:cs="Times New Roman"/>
          <w:szCs w:val="24"/>
        </w:rPr>
        <w:t>τους ακόμη και με κρυμμένα πρόσωπα και χωρίς ονόματα 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κάθε </w:t>
      </w:r>
      <w:proofErr w:type="spellStart"/>
      <w:r>
        <w:rPr>
          <w:rFonts w:eastAsia="Times New Roman" w:cs="Times New Roman"/>
          <w:szCs w:val="24"/>
        </w:rPr>
        <w:t>αντεξέταση</w:t>
      </w:r>
      <w:proofErr w:type="spellEnd"/>
      <w:r>
        <w:rPr>
          <w:rFonts w:eastAsia="Times New Roman" w:cs="Times New Roman"/>
          <w:szCs w:val="24"/>
        </w:rPr>
        <w:t xml:space="preserve">. Ούτε καν ο Κωνσταντίνος </w:t>
      </w:r>
      <w:proofErr w:type="spellStart"/>
      <w:r>
        <w:rPr>
          <w:rFonts w:eastAsia="Times New Roman" w:cs="Times New Roman"/>
          <w:szCs w:val="24"/>
        </w:rPr>
        <w:t>Φρουζής</w:t>
      </w:r>
      <w:proofErr w:type="spellEnd"/>
      <w:r>
        <w:rPr>
          <w:rFonts w:eastAsia="Times New Roman" w:cs="Times New Roman"/>
          <w:szCs w:val="24"/>
        </w:rPr>
        <w:t xml:space="preserve"> δεν εκλήθη να εξεταστεί, παρ</w:t>
      </w:r>
      <w:r>
        <w:rPr>
          <w:rFonts w:eastAsia="Times New Roman" w:cs="Times New Roman"/>
          <w:szCs w:val="24"/>
        </w:rPr>
        <w:t xml:space="preserve">’ </w:t>
      </w:r>
      <w:r>
        <w:rPr>
          <w:rFonts w:eastAsia="Times New Roman" w:cs="Times New Roman"/>
          <w:szCs w:val="24"/>
        </w:rPr>
        <w:t xml:space="preserve">ότι του είχε ασκηθεί ποινική δίωξη, η πέτρα του σκανδάλου, το κομβικό πρόσωπο. Μα κανείς δεν τον φωνάζει για μια εξέταση και για μια αντιπαράσταση; </w:t>
      </w:r>
    </w:p>
    <w:p w14:paraId="6F5C466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Σημειωτέον μεταξ</w:t>
      </w:r>
      <w:r>
        <w:rPr>
          <w:rFonts w:eastAsia="Times New Roman" w:cs="Times New Roman"/>
          <w:szCs w:val="24"/>
        </w:rPr>
        <w:t xml:space="preserve">ύ όλων όσων λέει επιμόνως ο </w:t>
      </w:r>
      <w:proofErr w:type="spellStart"/>
      <w:r>
        <w:rPr>
          <w:rFonts w:eastAsia="Times New Roman" w:cs="Times New Roman"/>
          <w:szCs w:val="24"/>
        </w:rPr>
        <w:t>Φρουζής</w:t>
      </w:r>
      <w:proofErr w:type="spellEnd"/>
      <w:r>
        <w:rPr>
          <w:rFonts w:eastAsia="Times New Roman" w:cs="Times New Roman"/>
          <w:szCs w:val="24"/>
        </w:rPr>
        <w:t>,</w:t>
      </w:r>
      <w:r>
        <w:rPr>
          <w:rFonts w:eastAsia="Times New Roman" w:cs="Times New Roman"/>
          <w:szCs w:val="24"/>
        </w:rPr>
        <w:t xml:space="preserve"> είναι ότι έναν άνθρωπο δεν έχει συναντήσει ποτέ στη ζωή του τον Ευάγγελο Βενιζέλο. Μα πώς να με συναντήσει; Εγώ είμαι παντελώς άσχετος με το θέμα. Επί της ουσίας δεν έχω να πω τίποτα. Ευτυχώς ή δυστυχώς δεν διασταυρώθηκ</w:t>
      </w:r>
      <w:r>
        <w:rPr>
          <w:rFonts w:eastAsia="Times New Roman" w:cs="Times New Roman"/>
          <w:szCs w:val="24"/>
        </w:rPr>
        <w:t>α ποτέ με την πολιτική φαρμάκου ούτε είχα αρμοδιότητα ούτε έκανα κα</w:t>
      </w:r>
      <w:r>
        <w:rPr>
          <w:rFonts w:eastAsia="Times New Roman" w:cs="Times New Roman"/>
          <w:szCs w:val="24"/>
        </w:rPr>
        <w:t>μ</w:t>
      </w:r>
      <w:r>
        <w:rPr>
          <w:rFonts w:eastAsia="Times New Roman" w:cs="Times New Roman"/>
          <w:szCs w:val="24"/>
        </w:rPr>
        <w:t xml:space="preserve">μία επαφή ούτε ασχολήθηκα. Δεν έτυχε. Το μόνο που έκανα είναι –σας θυμίζω- να κουρέψω ομόλογα φαρμακευτικών εταιρειών και προμηθευτών υγειονομικού υλικού ύψους 2,6 δισεκατομμυρίων ευρώ. </w:t>
      </w:r>
    </w:p>
    <w:p w14:paraId="6F5C466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παναλαμβάνω ότι εάν υπάρχει ένα μισητό πρόσωπο στον χώρο, είμαι εγώ λόγω του κουρέματος των ομολόγων. Όμως τώρα υπάρχει ο ορυμαγδός των μηνύσεων. Είναι μηνύσεις κατά των ψευδομαρτύρων και συκοφαντών, κατά ηθικών αυτουργών και συνεργών, μηνύσεις κατά του Πρ</w:t>
      </w:r>
      <w:r>
        <w:rPr>
          <w:rFonts w:eastAsia="Times New Roman" w:cs="Times New Roman"/>
          <w:szCs w:val="24"/>
        </w:rPr>
        <w:t>ωθυπουργού και Υπουργών όχι για συνέργεια σε κατάχρηση εξουσίας αλλά για τον σφετερισμό της ιδιότητας κρατικού οργάνου, προκειμένου να αλλοιωθούν θεμελιώδεις θεσμοί του πολιτεύματος όπως η διάκριση των εξουσιών και η ανεξαρτησία της δικαιοσύνης.</w:t>
      </w:r>
    </w:p>
    <w:p w14:paraId="6F5C467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Υπάρχουν π</w:t>
      </w:r>
      <w:r>
        <w:rPr>
          <w:rFonts w:eastAsia="Times New Roman" w:cs="Times New Roman"/>
          <w:szCs w:val="24"/>
        </w:rPr>
        <w:t xml:space="preserve">ολλών ειδών αντιεισαγγελείς. Υπάρχει ο </w:t>
      </w:r>
      <w:r>
        <w:rPr>
          <w:rFonts w:eastAsia="Times New Roman" w:cs="Times New Roman"/>
          <w:szCs w:val="24"/>
        </w:rPr>
        <w:t>αντιεισαγγελέας</w:t>
      </w:r>
      <w:r>
        <w:rPr>
          <w:rFonts w:eastAsia="Times New Roman" w:cs="Times New Roman"/>
          <w:szCs w:val="24"/>
        </w:rPr>
        <w:t xml:space="preserve"> του Αρείου Πάγου, ο αρμόδιος για την εποπτεία των εισαγγελέων διαφθοράς, ο κ. Παπαγεωργίου, που επιφυλάσσεται</w:t>
      </w:r>
      <w:r>
        <w:rPr>
          <w:rFonts w:eastAsia="Times New Roman" w:cs="Times New Roman"/>
          <w:szCs w:val="24"/>
        </w:rPr>
        <w:t>,</w:t>
      </w:r>
      <w:r>
        <w:rPr>
          <w:rFonts w:eastAsia="Times New Roman" w:cs="Times New Roman"/>
          <w:szCs w:val="24"/>
        </w:rPr>
        <w:t xml:space="preserve"> και που δεν έχει παράσχει την ποινική ασυλία στους τρεις κουκουλοφόρους μάρτυρες. Επιφυλάσ</w:t>
      </w:r>
      <w:r>
        <w:rPr>
          <w:rFonts w:eastAsia="Times New Roman" w:cs="Times New Roman"/>
          <w:szCs w:val="24"/>
        </w:rPr>
        <w:t xml:space="preserve">σεται, δεν έχει θέσει οριστικά στο αρχείο, δεν έχει διατάξει την αποχή από την δίωξη για την ακρίβεια, για τους τρεις μάρτυρες και περιμένει η </w:t>
      </w:r>
      <w:r>
        <w:rPr>
          <w:rFonts w:eastAsia="Times New Roman" w:cs="Times New Roman"/>
          <w:szCs w:val="24"/>
        </w:rPr>
        <w:t xml:space="preserve">κ. </w:t>
      </w:r>
      <w:proofErr w:type="spellStart"/>
      <w:r>
        <w:rPr>
          <w:rFonts w:eastAsia="Times New Roman" w:cs="Times New Roman"/>
          <w:szCs w:val="24"/>
        </w:rPr>
        <w:t>Τουλουπάκη</w:t>
      </w:r>
      <w:proofErr w:type="spellEnd"/>
      <w:r>
        <w:rPr>
          <w:rFonts w:eastAsia="Times New Roman" w:cs="Times New Roman"/>
          <w:szCs w:val="24"/>
        </w:rPr>
        <w:t xml:space="preserve"> να του πει την άποψή </w:t>
      </w:r>
      <w:r>
        <w:rPr>
          <w:rFonts w:eastAsia="Times New Roman" w:cs="Times New Roman"/>
          <w:szCs w:val="24"/>
        </w:rPr>
        <w:t>της,</w:t>
      </w:r>
      <w:r>
        <w:rPr>
          <w:rFonts w:eastAsia="Times New Roman" w:cs="Times New Roman"/>
          <w:szCs w:val="24"/>
        </w:rPr>
        <w:t xml:space="preserve"> γιατί ζήτησε η ίδια όχι από αυτόν αλλά από τον υφιστάμενό της </w:t>
      </w:r>
      <w:r>
        <w:rPr>
          <w:rFonts w:eastAsia="Times New Roman" w:cs="Times New Roman"/>
          <w:szCs w:val="24"/>
        </w:rPr>
        <w:t xml:space="preserve">εισαγγελέα </w:t>
      </w:r>
      <w:r>
        <w:rPr>
          <w:rFonts w:eastAsia="Times New Roman" w:cs="Times New Roman"/>
          <w:szCs w:val="24"/>
        </w:rPr>
        <w:t>π</w:t>
      </w:r>
      <w:r>
        <w:rPr>
          <w:rFonts w:eastAsia="Times New Roman" w:cs="Times New Roman"/>
          <w:szCs w:val="24"/>
        </w:rPr>
        <w:t>ρωτοδικών να δώσει την ανωνυμία. Είναι ανοιχτό το ζήτημα.</w:t>
      </w:r>
      <w:r w:rsidRPr="00432BC5">
        <w:rPr>
          <w:rFonts w:eastAsia="Times New Roman" w:cs="Times New Roman"/>
          <w:szCs w:val="24"/>
        </w:rPr>
        <w:t xml:space="preserve"> </w:t>
      </w:r>
    </w:p>
    <w:p w14:paraId="6F5C467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Η μήνυσή μας κατά των μελών της Κυβέρνησης -όχι όλων, όσων εντόπισε ο </w:t>
      </w:r>
      <w:r>
        <w:rPr>
          <w:rFonts w:eastAsia="Times New Roman" w:cs="Times New Roman"/>
          <w:szCs w:val="24"/>
        </w:rPr>
        <w:t>εισαγγελέας</w:t>
      </w:r>
      <w:r>
        <w:rPr>
          <w:rFonts w:eastAsia="Times New Roman" w:cs="Times New Roman"/>
          <w:szCs w:val="24"/>
        </w:rPr>
        <w:t>, γιατί εγώ δεν είχα αναφερθεί σε όνομα- διαβιβάστηκε στη Βουλή εδώ και αρκετό καιρό.</w:t>
      </w:r>
    </w:p>
    <w:p w14:paraId="6F5C467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 κύριος Υπουργός Δικαιοσύνης</w:t>
      </w:r>
      <w:r>
        <w:rPr>
          <w:rFonts w:eastAsia="Times New Roman" w:cs="Times New Roman"/>
          <w:szCs w:val="24"/>
        </w:rPr>
        <w:t xml:space="preserve">, όμως, εχθές παραμονές της σημερινής συζήτησης, εξέδωσε δημόσια ανακοίνωση για να ανακοινώσει ότι διαβίβασε στη Βουλή έγγραφο της Εισαγγελίας του Αρείου Πάγου, με το οποίο του χορηγείται αντίγραφο της διάταξης του </w:t>
      </w:r>
      <w:r>
        <w:rPr>
          <w:rFonts w:eastAsia="Times New Roman" w:cs="Times New Roman"/>
          <w:szCs w:val="24"/>
        </w:rPr>
        <w:t xml:space="preserve">αντιεισαγγελέα </w:t>
      </w:r>
      <w:r>
        <w:rPr>
          <w:rFonts w:eastAsia="Times New Roman" w:cs="Times New Roman"/>
          <w:szCs w:val="24"/>
        </w:rPr>
        <w:t xml:space="preserve">του Αρείου Πάγου, του </w:t>
      </w:r>
      <w:r>
        <w:rPr>
          <w:rFonts w:eastAsia="Times New Roman" w:cs="Times New Roman"/>
          <w:szCs w:val="24"/>
        </w:rPr>
        <w:t>κ.</w:t>
      </w:r>
      <w:r>
        <w:rPr>
          <w:rFonts w:eastAsia="Times New Roman" w:cs="Times New Roman"/>
          <w:szCs w:val="24"/>
        </w:rPr>
        <w:t xml:space="preserve"> Ι</w:t>
      </w:r>
      <w:r>
        <w:rPr>
          <w:rFonts w:eastAsia="Times New Roman" w:cs="Times New Roman"/>
          <w:szCs w:val="24"/>
        </w:rPr>
        <w:t xml:space="preserve">ωάννη </w:t>
      </w:r>
      <w:r w:rsidRPr="001F0E44">
        <w:rPr>
          <w:rFonts w:eastAsia="Times New Roman" w:cs="Times New Roman"/>
          <w:szCs w:val="24"/>
        </w:rPr>
        <w:t>Αγγελή,</w:t>
      </w:r>
      <w:r>
        <w:rPr>
          <w:rFonts w:eastAsia="Times New Roman" w:cs="Times New Roman"/>
          <w:szCs w:val="24"/>
        </w:rPr>
        <w:t xml:space="preserve"> με το οποίο </w:t>
      </w:r>
      <w:r w:rsidRPr="001F0E44">
        <w:rPr>
          <w:rFonts w:eastAsia="Times New Roman" w:cs="Times New Roman"/>
          <w:szCs w:val="24"/>
        </w:rPr>
        <w:t>απορρίπτονται οι εγκλήσεις μας κατά των εισαγγελικών λειτουργών.</w:t>
      </w:r>
      <w:r>
        <w:rPr>
          <w:rFonts w:eastAsia="Times New Roman" w:cs="Times New Roman"/>
          <w:szCs w:val="24"/>
        </w:rPr>
        <w:t xml:space="preserve"> Αυτό είναι μυστικό της προδικασίας. Αυτό δεν είναι δικογραφία. Αυτό σιωπηρά θα μπορούσε να τεθεί στον φάκελο της μήνυσης κατά των μελών της Κυβέρνησης για να συσχετι</w:t>
      </w:r>
      <w:r>
        <w:rPr>
          <w:rFonts w:eastAsia="Times New Roman" w:cs="Times New Roman"/>
          <w:szCs w:val="24"/>
        </w:rPr>
        <w:t>στεί, αν και κατά τη γνώμη μου δεν έχει κα</w:t>
      </w:r>
      <w:r>
        <w:rPr>
          <w:rFonts w:eastAsia="Times New Roman" w:cs="Times New Roman"/>
          <w:szCs w:val="24"/>
        </w:rPr>
        <w:t>μ</w:t>
      </w:r>
      <w:r>
        <w:rPr>
          <w:rFonts w:eastAsia="Times New Roman" w:cs="Times New Roman"/>
          <w:szCs w:val="24"/>
        </w:rPr>
        <w:t>μία σχέση.</w:t>
      </w:r>
    </w:p>
    <w:p w14:paraId="6F5C467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Τι κάνει ο Υπουργός Δικαιοσύνης; Ποιον θέλει να προστατέψει; Τι θέλει να σηματοδοτήσει με αυτήν τη δημόσια ανακοίνωση; Έτσι σέβεται την ανεξαρτησία της </w:t>
      </w:r>
      <w:r>
        <w:rPr>
          <w:rFonts w:eastAsia="Times New Roman" w:cs="Times New Roman"/>
          <w:szCs w:val="24"/>
        </w:rPr>
        <w:t>δικαιοσύνης</w:t>
      </w:r>
      <w:r>
        <w:rPr>
          <w:rFonts w:eastAsia="Times New Roman" w:cs="Times New Roman"/>
          <w:szCs w:val="24"/>
        </w:rPr>
        <w:t xml:space="preserve">; Μήπως δεν ξέρει ότι ο κύριος </w:t>
      </w:r>
      <w:r>
        <w:rPr>
          <w:rFonts w:eastAsia="Times New Roman" w:cs="Times New Roman"/>
          <w:szCs w:val="24"/>
        </w:rPr>
        <w:t xml:space="preserve">εισαγγελέας </w:t>
      </w:r>
      <w:r>
        <w:rPr>
          <w:rFonts w:eastAsia="Times New Roman" w:cs="Times New Roman"/>
          <w:szCs w:val="24"/>
        </w:rPr>
        <w:t xml:space="preserve">είναι ο ίδιος μηνυτής συναδέλφων του; Έχει μηνύσει ο ίδιος την προηγούμενη Εισαγγελέα του Αρείου Πάγου, τον προηγούμενο </w:t>
      </w:r>
      <w:r>
        <w:rPr>
          <w:rFonts w:eastAsia="Times New Roman" w:cs="Times New Roman"/>
          <w:szCs w:val="24"/>
        </w:rPr>
        <w:t>αντιεισαγγελέα</w:t>
      </w:r>
      <w:r>
        <w:rPr>
          <w:rFonts w:eastAsia="Times New Roman" w:cs="Times New Roman"/>
          <w:szCs w:val="24"/>
        </w:rPr>
        <w:t xml:space="preserve">, επόπτη των εισαγγελέων διαφθοράς και δύο </w:t>
      </w:r>
      <w:r>
        <w:rPr>
          <w:rFonts w:eastAsia="Times New Roman" w:cs="Times New Roman"/>
          <w:szCs w:val="24"/>
        </w:rPr>
        <w:t xml:space="preserve">εισαγγελείς </w:t>
      </w:r>
      <w:r>
        <w:rPr>
          <w:rFonts w:eastAsia="Times New Roman" w:cs="Times New Roman"/>
          <w:szCs w:val="24"/>
        </w:rPr>
        <w:t>εφετών συναδέλφους του. Η μήνυσή του ετέθη στο αρχείο α</w:t>
      </w:r>
      <w:r>
        <w:rPr>
          <w:rFonts w:eastAsia="Times New Roman" w:cs="Times New Roman"/>
          <w:szCs w:val="24"/>
        </w:rPr>
        <w:t xml:space="preserve">πό συνάδελφό του. Και όταν ανέλαβε η σημερινή </w:t>
      </w:r>
      <w:r>
        <w:rPr>
          <w:rFonts w:eastAsia="Times New Roman" w:cs="Times New Roman"/>
          <w:szCs w:val="24"/>
        </w:rPr>
        <w:t xml:space="preserve">εισαγγελέας </w:t>
      </w:r>
      <w:r>
        <w:rPr>
          <w:rFonts w:eastAsia="Times New Roman" w:cs="Times New Roman"/>
          <w:szCs w:val="24"/>
        </w:rPr>
        <w:t xml:space="preserve">του Αρείου Πάγου, </w:t>
      </w:r>
      <w:proofErr w:type="spellStart"/>
      <w:r>
        <w:rPr>
          <w:rFonts w:eastAsia="Times New Roman" w:cs="Times New Roman"/>
          <w:szCs w:val="24"/>
        </w:rPr>
        <w:t>ανεσύρθη</w:t>
      </w:r>
      <w:proofErr w:type="spellEnd"/>
      <w:r>
        <w:rPr>
          <w:rFonts w:eastAsia="Times New Roman" w:cs="Times New Roman"/>
          <w:szCs w:val="24"/>
        </w:rPr>
        <w:t xml:space="preserve"> από το αρχείο η μήνυση του κ. Αγγελή κατά συναδέλφων του. </w:t>
      </w:r>
    </w:p>
    <w:p w14:paraId="6F5C467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Έτσι, θα ανασυρθούν οι μηνύσεις, όταν τα στοιχεία θα προσκομιστούν. Για να προσκομιστούν, όμως, πρέπει να κληθού</w:t>
      </w:r>
      <w:r>
        <w:rPr>
          <w:rFonts w:eastAsia="Times New Roman" w:cs="Times New Roman"/>
          <w:szCs w:val="24"/>
        </w:rPr>
        <w:t>με σε προκαταρκτική εξέταση, να κληθούν οι μηνυτές να εξεταστούν, να υποδείξουν μάρτυρες, να προσκομίσουν έγγραφα. Παραβιάστηκε η ρητή και ειδική διάταξη του άρθρου 29, παράγραφος 4 του Κώδικα Ποινικής Δικονομίας που προβλέπει προκαταρκτική εξέταση όταν μη</w:t>
      </w:r>
      <w:r>
        <w:rPr>
          <w:rFonts w:eastAsia="Times New Roman" w:cs="Times New Roman"/>
          <w:szCs w:val="24"/>
        </w:rPr>
        <w:t xml:space="preserve">νύονται εισαγγελικοί λειτουργοί και όχι εφαρμογή της γενικής διάταξης του άρθρου 47 που επιτρέπει απόρριψη με απλή μελέτη του εγγράφου χωρίς προκαταρκτική εξέταση. Είναι ειδικότερη, ρητή, κατηγορηματική η διάταξη του άρθρου 29, παράγραφος 4. </w:t>
      </w:r>
    </w:p>
    <w:p w14:paraId="6F5C467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Δεν υπάρχει, </w:t>
      </w:r>
      <w:r>
        <w:rPr>
          <w:rFonts w:eastAsia="Times New Roman" w:cs="Times New Roman"/>
          <w:szCs w:val="24"/>
        </w:rPr>
        <w:t xml:space="preserve">όμως, τέτοια δυνατότητα για τις μηνύσεις κατά του κ. Τσίπρα και των Υπουργών του. Αυτές θα κριθούν από την επόμενη Βουλή, σύμφωνα με το Σύνταγμα και τον νόμο περί ευθύνης Υπουργών. </w:t>
      </w:r>
    </w:p>
    <w:p w14:paraId="6F5C467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Δεν θα σας απασχολήσω με τα νομικά θέματα. Πήγα στην </w:t>
      </w:r>
      <w:r>
        <w:rPr>
          <w:rFonts w:eastAsia="Times New Roman" w:cs="Times New Roman"/>
          <w:szCs w:val="24"/>
        </w:rPr>
        <w:t xml:space="preserve">επιτροπή </w:t>
      </w:r>
      <w:r>
        <w:rPr>
          <w:rFonts w:eastAsia="Times New Roman" w:cs="Times New Roman"/>
          <w:szCs w:val="24"/>
        </w:rPr>
        <w:t>όχι επειδή μ</w:t>
      </w:r>
      <w:r>
        <w:rPr>
          <w:rFonts w:eastAsia="Times New Roman" w:cs="Times New Roman"/>
          <w:szCs w:val="24"/>
        </w:rPr>
        <w:t>ε κάλεσε, αλλά επειδή το ζήτησα επιμόνως. Πήγα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στην </w:t>
      </w:r>
      <w:r>
        <w:rPr>
          <w:rFonts w:eastAsia="Times New Roman" w:cs="Times New Roman"/>
          <w:szCs w:val="24"/>
        </w:rPr>
        <w:t>επιτροπή</w:t>
      </w:r>
      <w:r>
        <w:rPr>
          <w:rFonts w:eastAsia="Times New Roman" w:cs="Times New Roman"/>
          <w:szCs w:val="24"/>
        </w:rPr>
        <w:t xml:space="preserve"> και ανέπτυξα τα νομικά θέματα γιατί όλη η διαδικασία είναι άκυρη, γιατί οι μάρτυρες οι κουκουλοφόροι έχουν εξεταστεί κατά τρόπο </w:t>
      </w:r>
      <w:proofErr w:type="spellStart"/>
      <w:r>
        <w:rPr>
          <w:rFonts w:eastAsia="Times New Roman" w:cs="Times New Roman"/>
          <w:szCs w:val="24"/>
        </w:rPr>
        <w:t>αντιδικονομικό</w:t>
      </w:r>
      <w:proofErr w:type="spellEnd"/>
      <w:r>
        <w:rPr>
          <w:rFonts w:eastAsia="Times New Roman" w:cs="Times New Roman"/>
          <w:szCs w:val="24"/>
        </w:rPr>
        <w:t xml:space="preserve"> και είναι άκυρες οι καταθέσεις και γιατί υπ</w:t>
      </w:r>
      <w:r>
        <w:rPr>
          <w:rFonts w:eastAsia="Times New Roman" w:cs="Times New Roman"/>
          <w:szCs w:val="24"/>
        </w:rPr>
        <w:t xml:space="preserve">άρχει αρμοδιότητα της Βουλής. </w:t>
      </w:r>
    </w:p>
    <w:p w14:paraId="6F5C467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Σας καταθέτω το σχετικό έγγραφο για τα Πρακτικά. Είναι το αντίγραφο της τοποθέτησής μου στην </w:t>
      </w:r>
      <w:r>
        <w:rPr>
          <w:rFonts w:eastAsia="Times New Roman" w:cs="Times New Roman"/>
          <w:szCs w:val="24"/>
        </w:rPr>
        <w:t xml:space="preserve">επιτροπή </w:t>
      </w:r>
      <w:r>
        <w:rPr>
          <w:rFonts w:eastAsia="Times New Roman" w:cs="Times New Roman"/>
          <w:szCs w:val="24"/>
        </w:rPr>
        <w:t xml:space="preserve">προκαταρκτικής εξέτασης με όλη τη νομική τεκμηρίωση για να μη σας κουράζω. </w:t>
      </w:r>
    </w:p>
    <w:p w14:paraId="6F5C467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Ευάγγελος Βενιζ</w:t>
      </w:r>
      <w:r>
        <w:rPr>
          <w:rFonts w:eastAsia="Times New Roman" w:cs="Times New Roman"/>
          <w:szCs w:val="24"/>
        </w:rPr>
        <w:t>έλος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F5C467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Όμως, γιατί να λέμε πολλά; Η ίδια η </w:t>
      </w:r>
      <w:r>
        <w:rPr>
          <w:rFonts w:eastAsia="Times New Roman" w:cs="Times New Roman"/>
          <w:szCs w:val="24"/>
        </w:rPr>
        <w:t>δικαιοσύνη</w:t>
      </w:r>
      <w:r>
        <w:rPr>
          <w:rFonts w:eastAsia="Times New Roman" w:cs="Times New Roman"/>
          <w:szCs w:val="24"/>
        </w:rPr>
        <w:t xml:space="preserve">, η ίδια η </w:t>
      </w:r>
      <w:r>
        <w:rPr>
          <w:rFonts w:eastAsia="Times New Roman" w:cs="Times New Roman"/>
          <w:szCs w:val="24"/>
        </w:rPr>
        <w:t xml:space="preserve">εισαγγελική αρχή </w:t>
      </w:r>
      <w:r>
        <w:rPr>
          <w:rFonts w:eastAsia="Times New Roman" w:cs="Times New Roman"/>
          <w:szCs w:val="24"/>
        </w:rPr>
        <w:t>έχει αποφανθεί γι</w:t>
      </w:r>
      <w:r>
        <w:rPr>
          <w:rFonts w:eastAsia="Times New Roman" w:cs="Times New Roman"/>
          <w:szCs w:val="24"/>
        </w:rPr>
        <w:t xml:space="preserve">α το θέμα της αρμοδιότητας. Διαχώρισε τις αρμοδιότητες. Διαβίβασε στη Βουλή με έγγραφο της </w:t>
      </w:r>
      <w:r>
        <w:rPr>
          <w:rFonts w:eastAsia="Times New Roman" w:cs="Times New Roman"/>
          <w:szCs w:val="24"/>
        </w:rPr>
        <w:t xml:space="preserve">εισαγγελέως </w:t>
      </w:r>
      <w:r>
        <w:rPr>
          <w:rFonts w:eastAsia="Times New Roman" w:cs="Times New Roman"/>
          <w:szCs w:val="24"/>
        </w:rPr>
        <w:t xml:space="preserve">του Αρείου Πάγου τα ζητήματα για τα οποία θεωρεί ότι αρμόδια είναι η Βουλή και κράτησε στη </w:t>
      </w:r>
      <w:r>
        <w:rPr>
          <w:rFonts w:eastAsia="Times New Roman" w:cs="Times New Roman"/>
          <w:szCs w:val="24"/>
        </w:rPr>
        <w:t xml:space="preserve">δικαιοσύνη </w:t>
      </w:r>
      <w:r>
        <w:rPr>
          <w:rFonts w:eastAsia="Times New Roman" w:cs="Times New Roman"/>
          <w:szCs w:val="24"/>
        </w:rPr>
        <w:t xml:space="preserve">ζητήματα στα οποία θεωρεί ότι είναι αρμόδια η </w:t>
      </w:r>
      <w:r>
        <w:rPr>
          <w:rFonts w:eastAsia="Times New Roman" w:cs="Times New Roman"/>
          <w:szCs w:val="24"/>
        </w:rPr>
        <w:t>δικαι</w:t>
      </w:r>
      <w:r>
        <w:rPr>
          <w:rFonts w:eastAsia="Times New Roman" w:cs="Times New Roman"/>
          <w:szCs w:val="24"/>
        </w:rPr>
        <w:t>οσύνη</w:t>
      </w:r>
      <w:r>
        <w:rPr>
          <w:rFonts w:eastAsia="Times New Roman" w:cs="Times New Roman"/>
          <w:szCs w:val="24"/>
        </w:rPr>
        <w:t xml:space="preserve">, δηλαδή, η νομιμοποίηση εσόδων, το ξέπλυμα. Και συνεχίζει την έρευνά της. </w:t>
      </w:r>
    </w:p>
    <w:p w14:paraId="6F5C467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Η Κυβέρνηση, η Πλειοψηφία κάνει το εξής απίθανο: Λέει «θα αποφασίσουμε σήμερα αν για τη νομιμοποίηση εσόδων είναι αρμόδια η Εισαγγελία». Μα, είναι αρμόδια και συνεχίζει. Δεν τ</w:t>
      </w:r>
      <w:r>
        <w:rPr>
          <w:rFonts w:eastAsia="Times New Roman" w:cs="Times New Roman"/>
          <w:szCs w:val="24"/>
        </w:rPr>
        <w:t xml:space="preserve">ο έστειλε. Δεν περιμένει απόφαση της Βουλής. Συνεχίζει από μόνη της. Θεωρεί ότι έχει αρμοδιότητα. Ορθώς το θεωρεί. Για τα άλλα θεώρησε ότι έχει αρμοδιότητα η Βουλή. Θα αλλάξουν γνώμη οι </w:t>
      </w:r>
      <w:r>
        <w:rPr>
          <w:rFonts w:eastAsia="Times New Roman" w:cs="Times New Roman"/>
          <w:szCs w:val="24"/>
        </w:rPr>
        <w:t>εισαγγελείς</w:t>
      </w:r>
      <w:r>
        <w:rPr>
          <w:rFonts w:eastAsia="Times New Roman" w:cs="Times New Roman"/>
          <w:szCs w:val="24"/>
        </w:rPr>
        <w:t xml:space="preserve">; </w:t>
      </w:r>
    </w:p>
    <w:p w14:paraId="6F5C467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Σας καταθέτω το έγγραφο με την κατανομή </w:t>
      </w:r>
      <w:r>
        <w:rPr>
          <w:rFonts w:eastAsia="Times New Roman" w:cs="Times New Roman"/>
          <w:szCs w:val="24"/>
        </w:rPr>
        <w:t>αρμοδιότητας</w:t>
      </w:r>
      <w:r>
        <w:rPr>
          <w:rFonts w:eastAsia="Times New Roman" w:cs="Times New Roman"/>
          <w:szCs w:val="24"/>
        </w:rPr>
        <w:t>. Δε</w:t>
      </w:r>
      <w:r>
        <w:rPr>
          <w:rFonts w:eastAsia="Times New Roman" w:cs="Times New Roman"/>
          <w:szCs w:val="24"/>
        </w:rPr>
        <w:t>ν υπάρχει κα</w:t>
      </w:r>
      <w:r>
        <w:rPr>
          <w:rFonts w:eastAsia="Times New Roman" w:cs="Times New Roman"/>
          <w:szCs w:val="24"/>
        </w:rPr>
        <w:t>μ</w:t>
      </w:r>
      <w:r>
        <w:rPr>
          <w:rFonts w:eastAsia="Times New Roman" w:cs="Times New Roman"/>
          <w:szCs w:val="24"/>
        </w:rPr>
        <w:t xml:space="preserve">μία αποφατική σύγκρουση αρμοδιότητας. </w:t>
      </w:r>
    </w:p>
    <w:p w14:paraId="6F5C467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Ευάγγελος Βενιζέλος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w:t>
      </w:r>
      <w:r>
        <w:rPr>
          <w:rFonts w:eastAsia="Times New Roman" w:cs="Times New Roman"/>
          <w:szCs w:val="24"/>
        </w:rPr>
        <w:t>Βουλής)</w:t>
      </w:r>
    </w:p>
    <w:p w14:paraId="6F5C467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Για σκεφθείτε ανώτατους εισαγγελικούς λειτουργούς που έχουν αποφανθεί σύμφωνα με τη νομολογία και τη νομοθεσία και αλλάζουν γνώμη, δηλαδή σύρονται πίσω από την πολιτική βούληση και τη σκοπιμότητα της τυχαίας συγκυριακής </w:t>
      </w:r>
      <w:r>
        <w:rPr>
          <w:rFonts w:eastAsia="Times New Roman" w:cs="Times New Roman"/>
          <w:szCs w:val="24"/>
        </w:rPr>
        <w:t xml:space="preserve">Πλειοψηφίας </w:t>
      </w:r>
      <w:r>
        <w:rPr>
          <w:rFonts w:eastAsia="Times New Roman" w:cs="Times New Roman"/>
          <w:szCs w:val="24"/>
        </w:rPr>
        <w:t>της Βουλής σε θέ</w:t>
      </w:r>
      <w:r>
        <w:rPr>
          <w:rFonts w:eastAsia="Times New Roman" w:cs="Times New Roman"/>
          <w:szCs w:val="24"/>
        </w:rPr>
        <w:t xml:space="preserve">ματα κράτους δικαίου και ποινικής διαδικασίας. Θα μπορούσε να θεωρήσει κανείς έντιμους και ανεξάρτητους τέτοιους εισαγγελικούς λειτουργούς; </w:t>
      </w:r>
    </w:p>
    <w:p w14:paraId="6F5C467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Δεν πιστεύω ότι θα βρεθεί ποτέ εισαγγελικός λειτουργός, και μάλιστα στο επίπεδο της Εισαγγελίας Εφετών και της Εισα</w:t>
      </w:r>
      <w:r>
        <w:rPr>
          <w:rFonts w:eastAsia="Times New Roman" w:cs="Times New Roman"/>
          <w:szCs w:val="24"/>
        </w:rPr>
        <w:t>γγελίας του Αρείου Πάγου, που θα κάνει αυτήν την ατιμία: να έχει αποφανθεί για την αρμοδιότητά του, να έχει σεβαστεί τη νομολογία και την πρακτική και να έρθει μετά κατ’ επιταγή πολιτική, κομματική, μικροκομματική σκευωρών να πει ότι αλλάζω γνώμη και γίνομ</w:t>
      </w:r>
      <w:r>
        <w:rPr>
          <w:rFonts w:eastAsia="Times New Roman" w:cs="Times New Roman"/>
          <w:szCs w:val="24"/>
        </w:rPr>
        <w:t xml:space="preserve">αι ενεργούμενο του ΣΥΡΙΖΑ και των ΑΝΕΛ. </w:t>
      </w:r>
    </w:p>
    <w:p w14:paraId="6F5C467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Θα είχατε εμπιστοσύνη εσείς; Εγώ έχω εμπιστοσύνη στον θεσμό της </w:t>
      </w:r>
      <w:r>
        <w:rPr>
          <w:rFonts w:eastAsia="Times New Roman" w:cs="Times New Roman"/>
          <w:szCs w:val="24"/>
        </w:rPr>
        <w:t xml:space="preserve">δικαιοσύνης </w:t>
      </w:r>
      <w:r>
        <w:rPr>
          <w:rFonts w:eastAsia="Times New Roman" w:cs="Times New Roman"/>
          <w:szCs w:val="24"/>
        </w:rPr>
        <w:t xml:space="preserve">και στη συντριπτική πλειονότητα των δικαστικών και εισαγγελικών λειτουργών. Θα θεωρούσα, όμως, κατάπτυστο έναν εισαγγελικό λειτουργό που είναι έρμαιο στα χέρια της κοινοβουλευτικής </w:t>
      </w:r>
      <w:r>
        <w:rPr>
          <w:rFonts w:eastAsia="Times New Roman" w:cs="Times New Roman"/>
          <w:szCs w:val="24"/>
        </w:rPr>
        <w:t xml:space="preserve">Πλειοψηφίας </w:t>
      </w:r>
      <w:r>
        <w:rPr>
          <w:rFonts w:eastAsia="Times New Roman" w:cs="Times New Roman"/>
          <w:szCs w:val="24"/>
        </w:rPr>
        <w:t>και των σκοπιμοτήτων της. Δεν θα ήθελα να υπάρχει στο Δικαστικό</w:t>
      </w:r>
      <w:r>
        <w:rPr>
          <w:rFonts w:eastAsia="Times New Roman" w:cs="Times New Roman"/>
          <w:szCs w:val="24"/>
        </w:rPr>
        <w:t xml:space="preserve"> Σώμα τέτοιος δικαστικός λειτουργός. </w:t>
      </w:r>
    </w:p>
    <w:p w14:paraId="6F5C468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Και για να μην λέμε πολλά, ακούστε: Λέτε ψέματα στη Βουλή. Η μόνη υπόθεση, η οποία έχει εκκαθαριστεί και η οποία οδήγησε σε βαριά ποινική καταδίκη, είναι η υπόθεση Τσοχατζόπουλου. Η καταδίκη </w:t>
      </w:r>
      <w:proofErr w:type="spellStart"/>
      <w:r>
        <w:rPr>
          <w:rFonts w:eastAsia="Times New Roman" w:cs="Times New Roman"/>
          <w:szCs w:val="24"/>
        </w:rPr>
        <w:t>επεβλήθη</w:t>
      </w:r>
      <w:proofErr w:type="spellEnd"/>
      <w:r>
        <w:rPr>
          <w:rFonts w:eastAsia="Times New Roman" w:cs="Times New Roman"/>
          <w:szCs w:val="24"/>
        </w:rPr>
        <w:t xml:space="preserve"> τυπικώς για </w:t>
      </w:r>
      <w:r>
        <w:rPr>
          <w:rFonts w:eastAsia="Times New Roman" w:cs="Times New Roman"/>
          <w:szCs w:val="24"/>
        </w:rPr>
        <w:t>ξέπλυμα, για νομιμοποίηση εσόδων. Δεν δικάστηκε ούτε για απιστία ούτε για δωροδοκία. Αυτά είχαν εξαλειφθεί, αλλά η δίκη έγινε, η διερεύνηση έγινε, η καταδίκη επιβλήθηκε. Σε κανένα άλλο θέμα δεν έχουμε αντίστοιχο αποτέλεσμα.</w:t>
      </w:r>
    </w:p>
    <w:p w14:paraId="6F5C468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Τον Ιούνιο του 2011 κατετέθη το </w:t>
      </w:r>
      <w:r>
        <w:rPr>
          <w:rFonts w:eastAsia="Times New Roman" w:cs="Times New Roman"/>
          <w:szCs w:val="24"/>
        </w:rPr>
        <w:t xml:space="preserve">πόρισμα της Επιτροπής Προκαταρκτικής Εξέτασης για την υπόθεση Τσοχατζόπουλου με Πρόεδρο τον σημερινό Βουλευτή του ΣΥΡΙΖΑ, τότε του ΠΑΣΟΚ, Μάρκο </w:t>
      </w:r>
      <w:proofErr w:type="spellStart"/>
      <w:r>
        <w:rPr>
          <w:rFonts w:eastAsia="Times New Roman" w:cs="Times New Roman"/>
          <w:szCs w:val="24"/>
        </w:rPr>
        <w:t>Μπόλαρη</w:t>
      </w:r>
      <w:proofErr w:type="spellEnd"/>
      <w:r>
        <w:rPr>
          <w:rFonts w:eastAsia="Times New Roman" w:cs="Times New Roman"/>
          <w:szCs w:val="24"/>
        </w:rPr>
        <w:t xml:space="preserve"> και εκπρόσωπο του ΣΥΡΙΖΑ τον κ. </w:t>
      </w:r>
      <w:proofErr w:type="spellStart"/>
      <w:r>
        <w:rPr>
          <w:rFonts w:eastAsia="Times New Roman" w:cs="Times New Roman"/>
          <w:szCs w:val="24"/>
        </w:rPr>
        <w:t>Δρίτσα</w:t>
      </w:r>
      <w:proofErr w:type="spellEnd"/>
      <w:r>
        <w:rPr>
          <w:rFonts w:eastAsia="Times New Roman" w:cs="Times New Roman"/>
          <w:szCs w:val="24"/>
        </w:rPr>
        <w:t xml:space="preserve">, Πρόεδρο της σημερινής </w:t>
      </w:r>
      <w:r>
        <w:rPr>
          <w:rFonts w:eastAsia="Times New Roman" w:cs="Times New Roman"/>
          <w:szCs w:val="24"/>
        </w:rPr>
        <w:t>ε</w:t>
      </w:r>
      <w:r>
        <w:rPr>
          <w:rFonts w:eastAsia="Times New Roman" w:cs="Times New Roman"/>
          <w:szCs w:val="24"/>
        </w:rPr>
        <w:t>πιτροπής</w:t>
      </w:r>
      <w:r>
        <w:rPr>
          <w:rFonts w:eastAsia="Times New Roman" w:cs="Times New Roman"/>
          <w:szCs w:val="24"/>
        </w:rPr>
        <w:t xml:space="preserve">. </w:t>
      </w:r>
    </w:p>
    <w:p w14:paraId="6F5C468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επιτροπή</w:t>
      </w:r>
      <w:r>
        <w:rPr>
          <w:rFonts w:eastAsia="Times New Roman" w:cs="Times New Roman"/>
          <w:szCs w:val="24"/>
        </w:rPr>
        <w:t xml:space="preserve"> στο πόρισμά της δηλ</w:t>
      </w:r>
      <w:r>
        <w:rPr>
          <w:rFonts w:eastAsia="Times New Roman" w:cs="Times New Roman"/>
          <w:szCs w:val="24"/>
        </w:rPr>
        <w:t xml:space="preserve">ώνει ότι γνωρίζει όλη τη θεωρητική συζήτηση για τι σημαίνει «κατά την άσκηση των καθηκόντων ή όχι», όλη τη βιβλιογραφία και αποφαίνεται και λέει το εξής πάρα πολύ απλό: «Η αποσύνδεση της δωροδοκίας από τα καθήκοντα του Υπουργού αποσυνδέει την πράξη από το </w:t>
      </w:r>
      <w:r>
        <w:rPr>
          <w:rFonts w:eastAsia="Times New Roman" w:cs="Times New Roman"/>
          <w:szCs w:val="24"/>
        </w:rPr>
        <w:t>στοιχείο της αντικειμενικής της υπόστασης, γιατί εάν δεν έχει γίνει η πράξη αυτή κατά την άσκηση των καθηκόντων, δεν υπάρχει έγκλημα, άρα δεν χρειάζεται να μιλήσουμε ούτε για αρμοδιότητα, ούτε για παραγραφή, ούτε για εξάλειψη.». Αυτό λέει το πόρισμα του 20</w:t>
      </w:r>
      <w:r>
        <w:rPr>
          <w:rFonts w:eastAsia="Times New Roman" w:cs="Times New Roman"/>
          <w:szCs w:val="24"/>
        </w:rPr>
        <w:t xml:space="preserve">11 στη σελίδα 81. </w:t>
      </w:r>
    </w:p>
    <w:p w14:paraId="6F5C4683"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ΘΕΟΔΩΡΟΣ ΔΡΙΤΣΑΣ</w:t>
      </w:r>
      <w:r w:rsidRPr="006977D7">
        <w:rPr>
          <w:rFonts w:eastAsia="Times New Roman" w:cs="Times New Roman"/>
          <w:b/>
          <w:szCs w:val="24"/>
        </w:rPr>
        <w:t xml:space="preserve">: </w:t>
      </w:r>
      <w:r>
        <w:rPr>
          <w:rFonts w:eastAsia="Times New Roman" w:cs="Times New Roman"/>
          <w:szCs w:val="24"/>
        </w:rPr>
        <w:t xml:space="preserve">Διαβάστε και το άρθρο 10 του πορίσματος. </w:t>
      </w:r>
    </w:p>
    <w:p w14:paraId="6F5C4684" w14:textId="77777777" w:rsidR="0016272D" w:rsidRDefault="008D6B83">
      <w:pPr>
        <w:spacing w:line="600" w:lineRule="auto"/>
        <w:ind w:firstLine="720"/>
        <w:jc w:val="both"/>
        <w:rPr>
          <w:rFonts w:eastAsia="Times New Roman" w:cs="Times New Roman"/>
          <w:szCs w:val="24"/>
        </w:rPr>
      </w:pPr>
      <w:r w:rsidRPr="00352CBB">
        <w:rPr>
          <w:rFonts w:eastAsia="Times New Roman" w:cs="Times New Roman"/>
          <w:b/>
          <w:szCs w:val="24"/>
        </w:rPr>
        <w:t xml:space="preserve">ΠΡΟΕΔΡΟΣ (Νικόλαος </w:t>
      </w:r>
      <w:proofErr w:type="spellStart"/>
      <w:r w:rsidRPr="00352CBB">
        <w:rPr>
          <w:rFonts w:eastAsia="Times New Roman" w:cs="Times New Roman"/>
          <w:b/>
          <w:szCs w:val="24"/>
        </w:rPr>
        <w:t>Βούτσης</w:t>
      </w:r>
      <w:proofErr w:type="spellEnd"/>
      <w:r w:rsidRPr="00352CBB">
        <w:rPr>
          <w:rFonts w:eastAsia="Times New Roman" w:cs="Times New Roman"/>
          <w:b/>
          <w:szCs w:val="24"/>
        </w:rPr>
        <w:t xml:space="preserve">): </w:t>
      </w:r>
      <w:r>
        <w:rPr>
          <w:rFonts w:eastAsia="Times New Roman" w:cs="Times New Roman"/>
          <w:szCs w:val="24"/>
        </w:rPr>
        <w:t>Ησυχία, παρακαλώ.</w:t>
      </w:r>
    </w:p>
    <w:p w14:paraId="6F5C4685"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Και στη σελίδα 121 έρχεται ο κ. </w:t>
      </w:r>
      <w:proofErr w:type="spellStart"/>
      <w:r>
        <w:rPr>
          <w:rFonts w:eastAsia="Times New Roman" w:cs="Times New Roman"/>
          <w:szCs w:val="24"/>
        </w:rPr>
        <w:t>Δρίτσας</w:t>
      </w:r>
      <w:proofErr w:type="spellEnd"/>
      <w:r>
        <w:rPr>
          <w:rFonts w:eastAsia="Times New Roman" w:cs="Times New Roman"/>
          <w:szCs w:val="24"/>
        </w:rPr>
        <w:t xml:space="preserve"> ως εκπρόσωπος του ΣΥΡΙΖΑ και λέει: «Το πόρισμα της Πλειοψηφίας αναφορ</w:t>
      </w:r>
      <w:r>
        <w:rPr>
          <w:rFonts w:eastAsia="Times New Roman" w:cs="Times New Roman"/>
          <w:szCs w:val="24"/>
        </w:rPr>
        <w:t>ικά με τα κεφάλαια κ</w:t>
      </w:r>
      <w:r>
        <w:rPr>
          <w:rFonts w:eastAsia="Times New Roman" w:cs="Times New Roman"/>
          <w:szCs w:val="24"/>
        </w:rPr>
        <w:t>.</w:t>
      </w:r>
      <w:r>
        <w:rPr>
          <w:rFonts w:eastAsia="Times New Roman" w:cs="Times New Roman"/>
          <w:szCs w:val="24"/>
        </w:rPr>
        <w:t>λπ., κ</w:t>
      </w:r>
      <w:r>
        <w:rPr>
          <w:rFonts w:eastAsia="Times New Roman" w:cs="Times New Roman"/>
          <w:szCs w:val="24"/>
        </w:rPr>
        <w:t>.</w:t>
      </w:r>
      <w:r>
        <w:rPr>
          <w:rFonts w:eastAsia="Times New Roman" w:cs="Times New Roman"/>
          <w:szCs w:val="24"/>
        </w:rPr>
        <w:t xml:space="preserve">λπ., με βρίσκει σύμφωνο». </w:t>
      </w:r>
    </w:p>
    <w:p w14:paraId="6F5C4686"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ΘΕΟΔΩΡΟΣ ΔΡΙΤΣΑΣ</w:t>
      </w:r>
      <w:r w:rsidRPr="006977D7">
        <w:rPr>
          <w:rFonts w:eastAsia="Times New Roman" w:cs="Times New Roman"/>
          <w:b/>
          <w:szCs w:val="24"/>
        </w:rPr>
        <w:t xml:space="preserve">: </w:t>
      </w:r>
      <w:r>
        <w:rPr>
          <w:rFonts w:eastAsia="Times New Roman" w:cs="Times New Roman"/>
          <w:szCs w:val="24"/>
        </w:rPr>
        <w:t xml:space="preserve">Ποια σημεία; </w:t>
      </w:r>
    </w:p>
    <w:p w14:paraId="6F5C4687"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Όλα. </w:t>
      </w:r>
    </w:p>
    <w:p w14:paraId="6F5C4688"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ΘΕΟΔΩΡΟΣ ΔΡΙΤΣΑΣ</w:t>
      </w:r>
      <w:r w:rsidRPr="006977D7">
        <w:rPr>
          <w:rFonts w:eastAsia="Times New Roman" w:cs="Times New Roman"/>
          <w:b/>
          <w:szCs w:val="24"/>
        </w:rPr>
        <w:t xml:space="preserve">: </w:t>
      </w:r>
      <w:r>
        <w:rPr>
          <w:rFonts w:eastAsia="Times New Roman" w:cs="Times New Roman"/>
          <w:szCs w:val="24"/>
        </w:rPr>
        <w:t>Το ότι υπάρχει ενοχή!</w:t>
      </w:r>
    </w:p>
    <w:p w14:paraId="6F5C4689"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Όλα. Λέτε, «με βρίσκει σύμφωνο». </w:t>
      </w:r>
    </w:p>
    <w:p w14:paraId="6F5C468A"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ΘΕΟΔΩΡΟΣ ΔΡΙΤΣΑΣ</w:t>
      </w:r>
      <w:r w:rsidRPr="006977D7">
        <w:rPr>
          <w:rFonts w:eastAsia="Times New Roman" w:cs="Times New Roman"/>
          <w:b/>
          <w:szCs w:val="24"/>
        </w:rPr>
        <w:t xml:space="preserve">: </w:t>
      </w:r>
      <w:r>
        <w:rPr>
          <w:rFonts w:eastAsia="Times New Roman" w:cs="Times New Roman"/>
          <w:szCs w:val="24"/>
        </w:rPr>
        <w:t>Βεβαίως, ότι υπάρχει ενοχή.</w:t>
      </w:r>
    </w:p>
    <w:p w14:paraId="6F5C468B"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ΥΑΓΓΕΛΟΣ ΒΕΝΙΖΕΛΟΣ:</w:t>
      </w:r>
      <w:r>
        <w:rPr>
          <w:rFonts w:eastAsia="Times New Roman" w:cs="Times New Roman"/>
          <w:szCs w:val="24"/>
        </w:rPr>
        <w:t xml:space="preserve"> Να πάρετε μετά τον λόγο. Να απολογηθείτε μετά! </w:t>
      </w:r>
    </w:p>
    <w:p w14:paraId="6F5C468C" w14:textId="77777777" w:rsidR="0016272D" w:rsidRDefault="008D6B83">
      <w:pPr>
        <w:spacing w:line="600" w:lineRule="auto"/>
        <w:ind w:firstLine="720"/>
        <w:jc w:val="both"/>
        <w:rPr>
          <w:rFonts w:eastAsia="Times New Roman" w:cs="Times New Roman"/>
          <w:szCs w:val="24"/>
        </w:rPr>
      </w:pPr>
      <w:r w:rsidRPr="00352CBB">
        <w:rPr>
          <w:rFonts w:eastAsia="Times New Roman" w:cs="Times New Roman"/>
          <w:b/>
          <w:szCs w:val="24"/>
        </w:rPr>
        <w:t xml:space="preserve">ΠΡΟΕΔΡΟΣ (Νικόλαος </w:t>
      </w:r>
      <w:proofErr w:type="spellStart"/>
      <w:r w:rsidRPr="00352CBB">
        <w:rPr>
          <w:rFonts w:eastAsia="Times New Roman" w:cs="Times New Roman"/>
          <w:b/>
          <w:szCs w:val="24"/>
        </w:rPr>
        <w:t>Βούτσης</w:t>
      </w:r>
      <w:proofErr w:type="spellEnd"/>
      <w:r w:rsidRPr="00352CBB">
        <w:rPr>
          <w:rFonts w:eastAsia="Times New Roman" w:cs="Times New Roman"/>
          <w:b/>
          <w:szCs w:val="24"/>
        </w:rPr>
        <w:t xml:space="preserve">): </w:t>
      </w:r>
      <w:r>
        <w:rPr>
          <w:rFonts w:eastAsia="Times New Roman" w:cs="Times New Roman"/>
          <w:szCs w:val="24"/>
        </w:rPr>
        <w:t xml:space="preserve">Παρακαλώ, ησυχία!  </w:t>
      </w:r>
    </w:p>
    <w:p w14:paraId="6F5C468D"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Ότι υπάρχει ενοχή!</w:t>
      </w:r>
    </w:p>
    <w:p w14:paraId="6F5C468E"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Σταματήστε. Ακούστε και συλλογιστείτε. Αναλογιστείτε. </w:t>
      </w:r>
    </w:p>
    <w:p w14:paraId="6F5C468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Αυτό είναι, λοιπόν, το πόρ</w:t>
      </w:r>
      <w:r>
        <w:rPr>
          <w:rFonts w:eastAsia="Times New Roman" w:cs="Times New Roman"/>
          <w:szCs w:val="24"/>
        </w:rPr>
        <w:t xml:space="preserve">ισμα. Το καταθέτω στα Πρακτικά. </w:t>
      </w:r>
    </w:p>
    <w:p w14:paraId="6F5C4690" w14:textId="77777777" w:rsidR="0016272D" w:rsidRDefault="008D6B83">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Ευάγγελος Βενιζέλος κ</w:t>
      </w:r>
      <w:r w:rsidRPr="000731CA">
        <w:rPr>
          <w:rFonts w:eastAsia="Times New Roman" w:cs="Times New Roman"/>
        </w:rPr>
        <w:t>αταθέτει γ</w:t>
      </w:r>
      <w:r>
        <w:rPr>
          <w:rFonts w:eastAsia="Times New Roman" w:cs="Times New Roman"/>
        </w:rPr>
        <w:t>ια τα Πρακτικά το προαναφερθέν</w:t>
      </w:r>
      <w:r w:rsidRPr="000731CA">
        <w:rPr>
          <w:rFonts w:eastAsia="Times New Roman" w:cs="Times New Roman"/>
        </w:rPr>
        <w:t xml:space="preserve"> </w:t>
      </w:r>
      <w:r>
        <w:rPr>
          <w:rFonts w:eastAsia="Times New Roman" w:cs="Times New Roman"/>
        </w:rPr>
        <w:t>πόρισμα, το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6F5C4691" w14:textId="77777777" w:rsidR="0016272D" w:rsidRDefault="008D6B83">
      <w:pPr>
        <w:spacing w:line="600" w:lineRule="auto"/>
        <w:ind w:firstLine="720"/>
        <w:jc w:val="both"/>
        <w:rPr>
          <w:rFonts w:eastAsia="Times New Roman" w:cs="Times New Roman"/>
        </w:rPr>
      </w:pPr>
      <w:r>
        <w:rPr>
          <w:rFonts w:eastAsia="Times New Roman" w:cs="Times New Roman"/>
        </w:rPr>
        <w:t xml:space="preserve">Δείτε, ιδίως, τις σελίδες 81 και 121 και επόμενες για τον κ. </w:t>
      </w:r>
      <w:proofErr w:type="spellStart"/>
      <w:r>
        <w:rPr>
          <w:rFonts w:eastAsia="Times New Roman" w:cs="Times New Roman"/>
        </w:rPr>
        <w:t>Δρίτσα</w:t>
      </w:r>
      <w:proofErr w:type="spellEnd"/>
      <w:r>
        <w:rPr>
          <w:rFonts w:eastAsia="Times New Roman" w:cs="Times New Roman"/>
        </w:rPr>
        <w:t xml:space="preserve"> και τις απόψεις του. </w:t>
      </w:r>
    </w:p>
    <w:p w14:paraId="6F5C4692" w14:textId="77777777" w:rsidR="0016272D" w:rsidRDefault="008D6B83">
      <w:pPr>
        <w:spacing w:line="600" w:lineRule="auto"/>
        <w:ind w:firstLine="720"/>
        <w:jc w:val="both"/>
        <w:rPr>
          <w:rFonts w:eastAsia="Times New Roman" w:cs="Times New Roman"/>
        </w:rPr>
      </w:pPr>
      <w:r>
        <w:rPr>
          <w:rFonts w:eastAsia="Times New Roman" w:cs="Times New Roman"/>
        </w:rPr>
        <w:t xml:space="preserve">Για να φτάσει στο συμπέρασμα αυτό η </w:t>
      </w:r>
      <w:r>
        <w:rPr>
          <w:rFonts w:eastAsia="Times New Roman" w:cs="Times New Roman"/>
        </w:rPr>
        <w:t>επιτροπή</w:t>
      </w:r>
      <w:r>
        <w:rPr>
          <w:rFonts w:eastAsia="Times New Roman" w:cs="Times New Roman"/>
        </w:rPr>
        <w:t xml:space="preserve">, με συμφωνία του κ. </w:t>
      </w:r>
      <w:proofErr w:type="spellStart"/>
      <w:r>
        <w:rPr>
          <w:rFonts w:eastAsia="Times New Roman" w:cs="Times New Roman"/>
        </w:rPr>
        <w:t>Δρίτσα</w:t>
      </w:r>
      <w:proofErr w:type="spellEnd"/>
      <w:r>
        <w:rPr>
          <w:rFonts w:eastAsia="Times New Roman" w:cs="Times New Roman"/>
        </w:rPr>
        <w:t xml:space="preserve"> και όλων, έκανε αυτό που ζητάμε: πλήρη έρευνα επί της ουσίας. Μάρτυρες, έγγραφα, δικαστική συν</w:t>
      </w:r>
      <w:r>
        <w:rPr>
          <w:rFonts w:eastAsia="Times New Roman" w:cs="Times New Roman"/>
        </w:rPr>
        <w:t xml:space="preserve">δρομή και μετά το έστειλε στο </w:t>
      </w:r>
      <w:r>
        <w:rPr>
          <w:rFonts w:eastAsia="Times New Roman" w:cs="Times New Roman"/>
        </w:rPr>
        <w:t>ειδικό δικαστήριο</w:t>
      </w:r>
      <w:r>
        <w:rPr>
          <w:rFonts w:eastAsia="Times New Roman" w:cs="Times New Roman"/>
        </w:rPr>
        <w:t xml:space="preserve">, λέγοντας ότι μόνο το </w:t>
      </w:r>
      <w:r>
        <w:rPr>
          <w:rFonts w:eastAsia="Times New Roman" w:cs="Times New Roman"/>
        </w:rPr>
        <w:t>ειδικό δικαστήριο</w:t>
      </w:r>
      <w:r>
        <w:rPr>
          <w:rFonts w:eastAsia="Times New Roman" w:cs="Times New Roman"/>
        </w:rPr>
        <w:t xml:space="preserve"> μπορεί να αποφανθεί. </w:t>
      </w:r>
    </w:p>
    <w:p w14:paraId="6F5C4693"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ΘΕΟΔΩΡΟΣ ΔΡΙΤΣΑΣ</w:t>
      </w:r>
      <w:r w:rsidRPr="006977D7">
        <w:rPr>
          <w:rFonts w:eastAsia="Times New Roman" w:cs="Times New Roman"/>
          <w:b/>
          <w:szCs w:val="24"/>
        </w:rPr>
        <w:t xml:space="preserve">: </w:t>
      </w:r>
      <w:r>
        <w:rPr>
          <w:rFonts w:eastAsia="Times New Roman" w:cs="Times New Roman"/>
          <w:szCs w:val="24"/>
        </w:rPr>
        <w:t>Ούτε μια λέξη δεν παίρνω πίσω!</w:t>
      </w:r>
    </w:p>
    <w:p w14:paraId="6F5C4694"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sidRPr="002D7024">
        <w:rPr>
          <w:rFonts w:eastAsia="Times New Roman" w:cs="Times New Roman"/>
          <w:szCs w:val="24"/>
        </w:rPr>
        <w:t xml:space="preserve">Ησυχία, κύριε </w:t>
      </w:r>
      <w:proofErr w:type="spellStart"/>
      <w:r w:rsidRPr="002D7024">
        <w:rPr>
          <w:rFonts w:eastAsia="Times New Roman" w:cs="Times New Roman"/>
          <w:szCs w:val="24"/>
        </w:rPr>
        <w:t>Δρίτσα</w:t>
      </w:r>
      <w:proofErr w:type="spellEnd"/>
      <w:r w:rsidRPr="002D7024">
        <w:rPr>
          <w:rFonts w:eastAsia="Times New Roman" w:cs="Times New Roman"/>
          <w:szCs w:val="24"/>
        </w:rPr>
        <w:t>.</w:t>
      </w:r>
    </w:p>
    <w:p w14:paraId="6F5C4695"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Και το </w:t>
      </w:r>
      <w:r>
        <w:rPr>
          <w:rFonts w:eastAsia="Times New Roman" w:cs="Times New Roman"/>
          <w:szCs w:val="24"/>
        </w:rPr>
        <w:t>ειδικό δικαστήριο</w:t>
      </w:r>
      <w:r>
        <w:rPr>
          <w:rFonts w:eastAsia="Times New Roman" w:cs="Times New Roman"/>
          <w:szCs w:val="24"/>
        </w:rPr>
        <w:t>,</w:t>
      </w:r>
      <w:r>
        <w:rPr>
          <w:rFonts w:eastAsia="Times New Roman" w:cs="Times New Roman"/>
          <w:szCs w:val="24"/>
        </w:rPr>
        <w:t xml:space="preserve"> διά του Συμβουλίου του, είπε ότι έχουν εξαλειφθεί άλλα αδικήματα και άλλα πάνε στη </w:t>
      </w:r>
      <w:r>
        <w:rPr>
          <w:rFonts w:eastAsia="Times New Roman" w:cs="Times New Roman"/>
          <w:szCs w:val="24"/>
        </w:rPr>
        <w:t>δικαιοσύνη</w:t>
      </w:r>
      <w:r>
        <w:rPr>
          <w:rFonts w:eastAsia="Times New Roman" w:cs="Times New Roman"/>
          <w:szCs w:val="24"/>
        </w:rPr>
        <w:t xml:space="preserve">, δηλαδή το ξέπλυμα. </w:t>
      </w:r>
    </w:p>
    <w:p w14:paraId="6F5C469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Αυτά έχει πει ούτως ή άλλως και το 1992 το </w:t>
      </w:r>
      <w:r>
        <w:rPr>
          <w:rFonts w:eastAsia="Times New Roman" w:cs="Times New Roman"/>
          <w:szCs w:val="24"/>
        </w:rPr>
        <w:t>ειδικό δικαστήριο</w:t>
      </w:r>
      <w:r>
        <w:rPr>
          <w:rFonts w:eastAsia="Times New Roman" w:cs="Times New Roman"/>
          <w:szCs w:val="24"/>
        </w:rPr>
        <w:t xml:space="preserve">, αυτό είπε και το </w:t>
      </w:r>
      <w:r>
        <w:rPr>
          <w:rFonts w:eastAsia="Times New Roman" w:cs="Times New Roman"/>
          <w:szCs w:val="24"/>
        </w:rPr>
        <w:t xml:space="preserve">δικαστικό συμβούλιο </w:t>
      </w:r>
      <w:r>
        <w:rPr>
          <w:rFonts w:eastAsia="Times New Roman" w:cs="Times New Roman"/>
          <w:szCs w:val="24"/>
        </w:rPr>
        <w:t xml:space="preserve">του </w:t>
      </w:r>
      <w:r>
        <w:rPr>
          <w:rFonts w:eastAsia="Times New Roman" w:cs="Times New Roman"/>
          <w:szCs w:val="24"/>
        </w:rPr>
        <w:t xml:space="preserve">ειδικού </w:t>
      </w:r>
      <w:r>
        <w:rPr>
          <w:rFonts w:eastAsia="Times New Roman" w:cs="Times New Roman"/>
          <w:szCs w:val="24"/>
        </w:rPr>
        <w:t xml:space="preserve">δικαστηρίου </w:t>
      </w:r>
      <w:r>
        <w:rPr>
          <w:rFonts w:eastAsia="Times New Roman" w:cs="Times New Roman"/>
          <w:szCs w:val="24"/>
        </w:rPr>
        <w:t xml:space="preserve">το 2011. </w:t>
      </w:r>
    </w:p>
    <w:p w14:paraId="6F5C469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Τα κατα</w:t>
      </w:r>
      <w:r>
        <w:rPr>
          <w:rFonts w:eastAsia="Times New Roman" w:cs="Times New Roman"/>
          <w:szCs w:val="24"/>
        </w:rPr>
        <w:t xml:space="preserve">θέτω και αυτά τα σχετικά στα Πρακτικά. </w:t>
      </w:r>
    </w:p>
    <w:p w14:paraId="6F5C4698" w14:textId="77777777" w:rsidR="0016272D" w:rsidRDefault="008D6B83">
      <w:pPr>
        <w:spacing w:line="600" w:lineRule="auto"/>
        <w:ind w:firstLine="720"/>
        <w:jc w:val="both"/>
        <w:rPr>
          <w:rFonts w:eastAsia="Times New Roman" w:cs="Times New Roman"/>
        </w:rPr>
      </w:pPr>
      <w:r>
        <w:rPr>
          <w:rFonts w:eastAsia="Times New Roman" w:cs="Times New Roman"/>
        </w:rPr>
        <w:t>(Στο σημείο αυτό ο Βουλευτής κ. Ευάγγελος Βενιζέλος</w:t>
      </w:r>
      <w:r w:rsidRPr="000731CA">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F5C4699" w14:textId="77777777" w:rsidR="0016272D" w:rsidRDefault="008D6B83">
      <w:pPr>
        <w:spacing w:line="600" w:lineRule="auto"/>
        <w:ind w:firstLine="720"/>
        <w:jc w:val="both"/>
        <w:rPr>
          <w:rFonts w:eastAsia="Times New Roman" w:cs="Times New Roman"/>
        </w:rPr>
      </w:pPr>
      <w:r>
        <w:rPr>
          <w:rFonts w:eastAsia="Times New Roman" w:cs="Times New Roman"/>
        </w:rPr>
        <w:t>Π</w:t>
      </w:r>
      <w:r>
        <w:rPr>
          <w:rFonts w:eastAsia="Times New Roman" w:cs="Times New Roman"/>
        </w:rPr>
        <w:t xml:space="preserve">ρόκειται για εξαπάτηση ωμή της Βουλής και για αλλαγή της πάγιας πρακτικής για λόγους </w:t>
      </w:r>
      <w:proofErr w:type="spellStart"/>
      <w:r>
        <w:rPr>
          <w:rFonts w:eastAsia="Times New Roman" w:cs="Times New Roman"/>
        </w:rPr>
        <w:t>μικροσκοπιμότητας</w:t>
      </w:r>
      <w:proofErr w:type="spellEnd"/>
      <w:r>
        <w:rPr>
          <w:rFonts w:eastAsia="Times New Roman" w:cs="Times New Roman"/>
        </w:rPr>
        <w:t xml:space="preserve">! Πρόκειται για μια θεσμική και δικονομική αθλιότητα! </w:t>
      </w:r>
    </w:p>
    <w:p w14:paraId="6F5C469A" w14:textId="77777777" w:rsidR="0016272D" w:rsidRDefault="008D6B83">
      <w:pPr>
        <w:spacing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6F5C469B" w14:textId="77777777" w:rsidR="0016272D" w:rsidRDefault="008D6B83">
      <w:pPr>
        <w:spacing w:line="600" w:lineRule="auto"/>
        <w:ind w:firstLine="720"/>
        <w:jc w:val="both"/>
        <w:rPr>
          <w:rFonts w:eastAsia="Times New Roman" w:cs="Times New Roman"/>
        </w:rPr>
      </w:pPr>
      <w:r w:rsidRPr="00CF08E9">
        <w:rPr>
          <w:rFonts w:eastAsia="Times New Roman" w:cs="Times New Roman"/>
          <w:b/>
        </w:rPr>
        <w:t xml:space="preserve">ΠΡΟΕΔΡΟΣ (Νικόλαος </w:t>
      </w:r>
      <w:proofErr w:type="spellStart"/>
      <w:r w:rsidRPr="00CF08E9">
        <w:rPr>
          <w:rFonts w:eastAsia="Times New Roman" w:cs="Times New Roman"/>
          <w:b/>
        </w:rPr>
        <w:t>Βούτσης</w:t>
      </w:r>
      <w:proofErr w:type="spellEnd"/>
      <w:r w:rsidRPr="00CF08E9">
        <w:rPr>
          <w:rFonts w:eastAsia="Times New Roman" w:cs="Times New Roman"/>
          <w:b/>
        </w:rPr>
        <w:t xml:space="preserve">): </w:t>
      </w:r>
      <w:r>
        <w:rPr>
          <w:rFonts w:eastAsia="Times New Roman" w:cs="Times New Roman"/>
        </w:rPr>
        <w:t xml:space="preserve">Κύριε Βενιζέλο, συντομεύετε. </w:t>
      </w:r>
    </w:p>
    <w:p w14:paraId="6F5C469C" w14:textId="77777777" w:rsidR="0016272D" w:rsidRDefault="008D6B83">
      <w:pPr>
        <w:spacing w:line="600" w:lineRule="auto"/>
        <w:ind w:firstLine="720"/>
        <w:jc w:val="both"/>
        <w:rPr>
          <w:rFonts w:eastAsia="Times New Roman" w:cs="Times New Roman"/>
        </w:rPr>
      </w:pPr>
      <w:r>
        <w:rPr>
          <w:rFonts w:eastAsia="Times New Roman" w:cs="Times New Roman"/>
          <w:b/>
        </w:rPr>
        <w:t>ΕΥΑΓΓΕΛΟΣ ΒΕΝΙΖΕΛΟΣ:</w:t>
      </w:r>
      <w:r>
        <w:rPr>
          <w:rFonts w:eastAsia="Times New Roman" w:cs="Times New Roman"/>
        </w:rPr>
        <w:t xml:space="preserve"> Τελειώνω.</w:t>
      </w:r>
    </w:p>
    <w:p w14:paraId="6F5C469D" w14:textId="77777777" w:rsidR="0016272D" w:rsidRDefault="008D6B83">
      <w:pPr>
        <w:spacing w:line="600" w:lineRule="auto"/>
        <w:ind w:firstLine="720"/>
        <w:jc w:val="both"/>
        <w:rPr>
          <w:rFonts w:eastAsia="Times New Roman" w:cs="Times New Roman"/>
        </w:rPr>
      </w:pPr>
      <w:r w:rsidRPr="00CF08E9">
        <w:rPr>
          <w:rFonts w:eastAsia="Times New Roman" w:cs="Times New Roman"/>
          <w:b/>
        </w:rPr>
        <w:t xml:space="preserve">ΠΡΟΕΔΡΟΣ (Νικόλαος </w:t>
      </w:r>
      <w:proofErr w:type="spellStart"/>
      <w:r w:rsidRPr="00CF08E9">
        <w:rPr>
          <w:rFonts w:eastAsia="Times New Roman" w:cs="Times New Roman"/>
          <w:b/>
        </w:rPr>
        <w:t>Βούτσης</w:t>
      </w:r>
      <w:proofErr w:type="spellEnd"/>
      <w:r w:rsidRPr="00CF08E9">
        <w:rPr>
          <w:rFonts w:eastAsia="Times New Roman" w:cs="Times New Roman"/>
          <w:b/>
        </w:rPr>
        <w:t xml:space="preserve">): </w:t>
      </w:r>
      <w:r>
        <w:rPr>
          <w:rFonts w:eastAsia="Times New Roman" w:cs="Times New Roman"/>
        </w:rPr>
        <w:t xml:space="preserve">Ευχαριστώ. </w:t>
      </w:r>
    </w:p>
    <w:p w14:paraId="6F5C469E" w14:textId="77777777" w:rsidR="0016272D" w:rsidRDefault="008D6B83">
      <w:pPr>
        <w:spacing w:line="600" w:lineRule="auto"/>
        <w:ind w:firstLine="720"/>
        <w:jc w:val="both"/>
        <w:rPr>
          <w:rFonts w:eastAsia="Times New Roman" w:cs="Times New Roman"/>
        </w:rPr>
      </w:pPr>
      <w:r>
        <w:rPr>
          <w:rFonts w:eastAsia="Times New Roman" w:cs="Times New Roman"/>
          <w:b/>
        </w:rPr>
        <w:t>ΕΥΑΓΓΕΛΟΣ ΒΕΝΙΖΕΛΟΣ:</w:t>
      </w:r>
      <w:r>
        <w:rPr>
          <w:rFonts w:eastAsia="Times New Roman" w:cs="Times New Roman"/>
        </w:rPr>
        <w:t xml:space="preserve"> Όμως, οι Υπουργοί μίλησαν διπλό χρόνο. </w:t>
      </w:r>
    </w:p>
    <w:p w14:paraId="6F5C469F" w14:textId="77777777" w:rsidR="0016272D" w:rsidRDefault="008D6B83">
      <w:pPr>
        <w:spacing w:line="600" w:lineRule="auto"/>
        <w:ind w:firstLine="720"/>
        <w:jc w:val="both"/>
        <w:rPr>
          <w:rFonts w:eastAsia="Times New Roman" w:cs="Times New Roman"/>
        </w:rPr>
      </w:pPr>
      <w:r w:rsidRPr="00CF08E9">
        <w:rPr>
          <w:rFonts w:eastAsia="Times New Roman" w:cs="Times New Roman"/>
          <w:b/>
        </w:rPr>
        <w:t xml:space="preserve">ΠΡΟΕΔΡΟΣ (Νικόλαος </w:t>
      </w:r>
      <w:proofErr w:type="spellStart"/>
      <w:r w:rsidRPr="00CF08E9">
        <w:rPr>
          <w:rFonts w:eastAsia="Times New Roman" w:cs="Times New Roman"/>
          <w:b/>
        </w:rPr>
        <w:t>Βούτσης</w:t>
      </w:r>
      <w:proofErr w:type="spellEnd"/>
      <w:r w:rsidRPr="00CF08E9">
        <w:rPr>
          <w:rFonts w:eastAsia="Times New Roman" w:cs="Times New Roman"/>
          <w:b/>
        </w:rPr>
        <w:t xml:space="preserve">): </w:t>
      </w:r>
      <w:r>
        <w:rPr>
          <w:rFonts w:eastAsia="Times New Roman" w:cs="Times New Roman"/>
        </w:rPr>
        <w:t xml:space="preserve">Όχι, όχι, καθόλου. </w:t>
      </w:r>
    </w:p>
    <w:p w14:paraId="6F5C46A0" w14:textId="77777777" w:rsidR="0016272D" w:rsidRDefault="008D6B83">
      <w:pPr>
        <w:spacing w:line="600" w:lineRule="auto"/>
        <w:ind w:firstLine="720"/>
        <w:jc w:val="both"/>
        <w:rPr>
          <w:rFonts w:eastAsia="Times New Roman" w:cs="Times New Roman"/>
        </w:rPr>
      </w:pPr>
      <w:r>
        <w:rPr>
          <w:rFonts w:eastAsia="Times New Roman" w:cs="Times New Roman"/>
          <w:b/>
        </w:rPr>
        <w:t xml:space="preserve">ΑΘΑΝΑΣΙΟΣ ΜΠΟΥΡΑΣ: </w:t>
      </w:r>
      <w:r>
        <w:rPr>
          <w:rFonts w:eastAsia="Times New Roman" w:cs="Times New Roman"/>
        </w:rPr>
        <w:t xml:space="preserve">Είκοσι ένα λεπτά μίλησε ο Υπουργός. </w:t>
      </w:r>
    </w:p>
    <w:p w14:paraId="6F5C46A1" w14:textId="77777777" w:rsidR="0016272D" w:rsidRDefault="008D6B83">
      <w:pPr>
        <w:spacing w:line="600" w:lineRule="auto"/>
        <w:ind w:firstLine="720"/>
        <w:jc w:val="both"/>
        <w:rPr>
          <w:rFonts w:eastAsia="Times New Roman" w:cs="Times New Roman"/>
        </w:rPr>
      </w:pPr>
      <w:r w:rsidRPr="00CF08E9">
        <w:rPr>
          <w:rFonts w:eastAsia="Times New Roman" w:cs="Times New Roman"/>
          <w:b/>
        </w:rPr>
        <w:t xml:space="preserve">ΠΡΟΕΔΡΟΣ (Νικόλαος </w:t>
      </w:r>
      <w:proofErr w:type="spellStart"/>
      <w:r w:rsidRPr="00CF08E9">
        <w:rPr>
          <w:rFonts w:eastAsia="Times New Roman" w:cs="Times New Roman"/>
          <w:b/>
        </w:rPr>
        <w:t>Βούτσης</w:t>
      </w:r>
      <w:proofErr w:type="spellEnd"/>
      <w:r w:rsidRPr="00CF08E9">
        <w:rPr>
          <w:rFonts w:eastAsia="Times New Roman" w:cs="Times New Roman"/>
          <w:b/>
        </w:rPr>
        <w:t xml:space="preserve">): </w:t>
      </w:r>
      <w:r>
        <w:rPr>
          <w:rFonts w:eastAsia="Times New Roman" w:cs="Times New Roman"/>
        </w:rPr>
        <w:t xml:space="preserve">Γνωρίζω πόσο μίλησε καθένας και άλλοι τήρησαν ευλαβικά τους χρόνους. Μην συμψηφίζουμε, αλίμονο! </w:t>
      </w:r>
    </w:p>
    <w:p w14:paraId="6F5C46A2" w14:textId="77777777" w:rsidR="0016272D" w:rsidRDefault="008D6B83">
      <w:pPr>
        <w:spacing w:line="600" w:lineRule="auto"/>
        <w:ind w:firstLine="720"/>
        <w:jc w:val="both"/>
        <w:rPr>
          <w:rFonts w:eastAsia="Times New Roman" w:cs="Times New Roman"/>
        </w:rPr>
      </w:pPr>
      <w:r>
        <w:rPr>
          <w:rFonts w:eastAsia="Times New Roman" w:cs="Times New Roman"/>
          <w:b/>
        </w:rPr>
        <w:t>ΕΥΑΓΓΕΛΟΣ ΒΕΝΙΖΕΛΟΣ:</w:t>
      </w:r>
      <w:r>
        <w:rPr>
          <w:rFonts w:eastAsia="Times New Roman" w:cs="Times New Roman"/>
        </w:rPr>
        <w:t xml:space="preserve"> Ακούστε. Αυτό το οποίο θα συμβεί τώρα είναι πάρα πολύ</w:t>
      </w:r>
      <w:r>
        <w:rPr>
          <w:rFonts w:eastAsia="Times New Roman" w:cs="Times New Roman"/>
        </w:rPr>
        <w:t xml:space="preserve"> εύκολο. Η </w:t>
      </w:r>
      <w:r>
        <w:rPr>
          <w:rFonts w:eastAsia="Times New Roman" w:cs="Times New Roman"/>
        </w:rPr>
        <w:t>δικαιοσύνη</w:t>
      </w:r>
      <w:r>
        <w:rPr>
          <w:rFonts w:eastAsia="Times New Roman" w:cs="Times New Roman"/>
        </w:rPr>
        <w:t xml:space="preserve"> συνεχίζει για τη νομιμοποίηση. Δεν πρόκειται να βρει τίποτα. Ψάχνουν, ανοίγουν, κλείνουν μετά, διότι ουκ αν </w:t>
      </w:r>
      <w:proofErr w:type="spellStart"/>
      <w:r>
        <w:rPr>
          <w:rFonts w:eastAsia="Times New Roman" w:cs="Times New Roman"/>
        </w:rPr>
        <w:t>λάβοις</w:t>
      </w:r>
      <w:proofErr w:type="spellEnd"/>
      <w:r>
        <w:rPr>
          <w:rFonts w:eastAsia="Times New Roman" w:cs="Times New Roman"/>
        </w:rPr>
        <w:t xml:space="preserve"> παρά του μη έχοντος. Απλώς, θα αναγκαστεί να πει και αυτή ότι είναι αναρμόδια, για να μην πει η </w:t>
      </w:r>
      <w:r>
        <w:rPr>
          <w:rFonts w:eastAsia="Times New Roman" w:cs="Times New Roman"/>
        </w:rPr>
        <w:t xml:space="preserve">επιτροπή </w:t>
      </w:r>
      <w:r>
        <w:rPr>
          <w:rFonts w:eastAsia="Times New Roman" w:cs="Times New Roman"/>
        </w:rPr>
        <w:t>της Βουλής ότι</w:t>
      </w:r>
      <w:r>
        <w:rPr>
          <w:rFonts w:eastAsia="Times New Roman" w:cs="Times New Roman"/>
        </w:rPr>
        <w:t xml:space="preserve"> η δωροδοκία έχει εξαλειφθεί. </w:t>
      </w:r>
    </w:p>
    <w:p w14:paraId="6F5C46A3" w14:textId="77777777" w:rsidR="0016272D" w:rsidRDefault="008D6B83">
      <w:pPr>
        <w:spacing w:line="600" w:lineRule="auto"/>
        <w:ind w:firstLine="720"/>
        <w:jc w:val="both"/>
        <w:rPr>
          <w:rFonts w:eastAsia="Times New Roman" w:cs="Times New Roman"/>
        </w:rPr>
      </w:pPr>
      <w:r>
        <w:rPr>
          <w:rFonts w:eastAsia="Times New Roman" w:cs="Times New Roman"/>
        </w:rPr>
        <w:t xml:space="preserve">Όμως, εμείς θέλουμε να ερευνηθεί επί της ουσίας. Και θα ερευνηθεί επί της ουσίας, πρώτον, με τις μηνύσεις που έχουμε υποβάλει και με τις αγωγές που θα υποβάλουμε και βεβαίως, στην επόμενη Βουλή και με την ειδική επιτροπή που </w:t>
      </w:r>
      <w:r>
        <w:rPr>
          <w:rFonts w:eastAsia="Times New Roman" w:cs="Times New Roman"/>
        </w:rPr>
        <w:t xml:space="preserve">προβλέπει το άρθρο 86 του Συντάγματος. Μόνο αυτή η μέθοδος οδηγεί σε πραγματικό αποτέλεσμα. Όλο το άλλο είναι ένα παιχνίδι, ένα </w:t>
      </w:r>
      <w:proofErr w:type="spellStart"/>
      <w:r>
        <w:rPr>
          <w:rFonts w:eastAsia="Times New Roman" w:cs="Times New Roman"/>
        </w:rPr>
        <w:t>πινγκ</w:t>
      </w:r>
      <w:proofErr w:type="spellEnd"/>
      <w:r>
        <w:rPr>
          <w:rFonts w:eastAsia="Times New Roman" w:cs="Times New Roman"/>
        </w:rPr>
        <w:t xml:space="preserve"> </w:t>
      </w:r>
      <w:proofErr w:type="spellStart"/>
      <w:r>
        <w:rPr>
          <w:rFonts w:eastAsia="Times New Roman" w:cs="Times New Roman"/>
        </w:rPr>
        <w:t>πονγκ</w:t>
      </w:r>
      <w:proofErr w:type="spellEnd"/>
      <w:r>
        <w:rPr>
          <w:rFonts w:eastAsia="Times New Roman" w:cs="Times New Roman"/>
        </w:rPr>
        <w:t xml:space="preserve">, προκειμένου να μην πει η Βουλή τη νομική πραγματικότητα και να αναγκαστεί να την πει η </w:t>
      </w:r>
      <w:r>
        <w:rPr>
          <w:rFonts w:eastAsia="Times New Roman" w:cs="Times New Roman"/>
        </w:rPr>
        <w:t>δικαιοσύνη</w:t>
      </w:r>
      <w:r>
        <w:rPr>
          <w:rFonts w:eastAsia="Times New Roman" w:cs="Times New Roman"/>
        </w:rPr>
        <w:t xml:space="preserve">. Θα την πει. </w:t>
      </w:r>
    </w:p>
    <w:p w14:paraId="6F5C46A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Τελ</w:t>
      </w:r>
      <w:r>
        <w:rPr>
          <w:rFonts w:eastAsia="Times New Roman" w:cs="Times New Roman"/>
          <w:szCs w:val="24"/>
        </w:rPr>
        <w:t>ειώνω, λέγοντας το εξής. Τι αποφασίζει η Βουλή σήμερα; Εγώ συμφωνώ με την ύπαρξη δέκα καλπών και συμφωνώ με το ερώτημα «</w:t>
      </w:r>
      <w:r>
        <w:rPr>
          <w:rFonts w:eastAsia="Times New Roman" w:cs="Times New Roman"/>
          <w:szCs w:val="24"/>
        </w:rPr>
        <w:t>ναι</w:t>
      </w:r>
      <w:r>
        <w:rPr>
          <w:rFonts w:eastAsia="Times New Roman" w:cs="Times New Roman"/>
          <w:szCs w:val="24"/>
        </w:rPr>
        <w:t xml:space="preserve"> ή </w:t>
      </w:r>
      <w:proofErr w:type="spellStart"/>
      <w:r w:rsidDel="00F75F06">
        <w:rPr>
          <w:rFonts w:eastAsia="Times New Roman" w:cs="Times New Roman"/>
          <w:szCs w:val="24"/>
        </w:rPr>
        <w:t>οχι</w:t>
      </w:r>
      <w:proofErr w:type="spellEnd"/>
      <w:r w:rsidDel="00F75F06">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στην άσκηση ποινικής δίωξης;». Δεν προβλέπεται κα</w:t>
      </w:r>
      <w:r>
        <w:rPr>
          <w:rFonts w:eastAsia="Times New Roman" w:cs="Times New Roman"/>
          <w:szCs w:val="24"/>
        </w:rPr>
        <w:t>μ</w:t>
      </w:r>
      <w:r>
        <w:rPr>
          <w:rFonts w:eastAsia="Times New Roman" w:cs="Times New Roman"/>
          <w:szCs w:val="24"/>
        </w:rPr>
        <w:t>μία αιτιολογία από τον Κανονισμό της Βουλής. Ούτε επιτρέπει ο Κανονισμός</w:t>
      </w:r>
      <w:r>
        <w:rPr>
          <w:rFonts w:eastAsia="Times New Roman" w:cs="Times New Roman"/>
          <w:szCs w:val="24"/>
        </w:rPr>
        <w:t xml:space="preserve"> της Βουλής και το Σύνταγμα απόφαση επί της </w:t>
      </w:r>
      <w:proofErr w:type="spellStart"/>
      <w:r>
        <w:rPr>
          <w:rFonts w:eastAsia="Times New Roman" w:cs="Times New Roman"/>
          <w:szCs w:val="24"/>
        </w:rPr>
        <w:t>αρμοδιότητος</w:t>
      </w:r>
      <w:proofErr w:type="spellEnd"/>
      <w:r>
        <w:rPr>
          <w:rFonts w:eastAsia="Times New Roman" w:cs="Times New Roman"/>
          <w:szCs w:val="24"/>
        </w:rPr>
        <w:t xml:space="preserve">. </w:t>
      </w:r>
    </w:p>
    <w:p w14:paraId="6F5C46A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Το μόνο που επιτρέπει το Σύνταγμα και ο Κανονισμός είναι απόφαση για το αν ασκείται ή όχι ποινική δίωξη. Αυτή είναι η δεύτερη μεγάλη απάτη, επικοινωνιακή και θεσμική. Η Βουλή σήμερα αποφασίζει να μ</w:t>
      </w:r>
      <w:r>
        <w:rPr>
          <w:rFonts w:eastAsia="Times New Roman" w:cs="Times New Roman"/>
          <w:szCs w:val="24"/>
        </w:rPr>
        <w:t xml:space="preserve">ην ασκηθεί ποινική δίωξη για τα δέκα πρόσωπα, που συκοφαντικώς κατηγορούνται. Η αιτιολογία είναι εικονική και είναι νομικώς ανυπόστατη. </w:t>
      </w:r>
    </w:p>
    <w:p w14:paraId="6F5C46A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Αυτό το αποτέλεσμα είναι δεκτό. Πράγματι, δεν πρέπει να ασκηθεί ποινική δίωξη κατά των δέκα προσώπων, γιατί δεν υπάρχει</w:t>
      </w:r>
      <w:r>
        <w:rPr>
          <w:rFonts w:eastAsia="Times New Roman" w:cs="Times New Roman"/>
          <w:szCs w:val="24"/>
        </w:rPr>
        <w:t xml:space="preserve"> κανένα απολύτως στοιχείο. Αν θέλετε να ψηφίσετε έρευνα δικαστική, ψηφίστε </w:t>
      </w:r>
      <w:r>
        <w:rPr>
          <w:rFonts w:eastAsia="Times New Roman" w:cs="Times New Roman"/>
          <w:szCs w:val="24"/>
        </w:rPr>
        <w:t>«ναι»</w:t>
      </w:r>
      <w:r>
        <w:rPr>
          <w:rFonts w:eastAsia="Times New Roman" w:cs="Times New Roman"/>
          <w:szCs w:val="24"/>
        </w:rPr>
        <w:t xml:space="preserve">, να πάει η υπόθεση στο </w:t>
      </w:r>
      <w:r>
        <w:rPr>
          <w:rFonts w:eastAsia="Times New Roman" w:cs="Times New Roman"/>
          <w:szCs w:val="24"/>
        </w:rPr>
        <w:t xml:space="preserve">ειδικό δικαστήριο </w:t>
      </w:r>
      <w:r>
        <w:rPr>
          <w:rFonts w:eastAsia="Times New Roman" w:cs="Times New Roman"/>
          <w:szCs w:val="24"/>
        </w:rPr>
        <w:t xml:space="preserve">και στο </w:t>
      </w:r>
      <w:r>
        <w:rPr>
          <w:rFonts w:eastAsia="Times New Roman" w:cs="Times New Roman"/>
          <w:szCs w:val="24"/>
        </w:rPr>
        <w:t xml:space="preserve">συμβούλιο </w:t>
      </w:r>
      <w:r>
        <w:rPr>
          <w:rFonts w:eastAsia="Times New Roman" w:cs="Times New Roman"/>
          <w:szCs w:val="24"/>
        </w:rPr>
        <w:t xml:space="preserve">του </w:t>
      </w:r>
      <w:r>
        <w:rPr>
          <w:rFonts w:eastAsia="Times New Roman" w:cs="Times New Roman"/>
          <w:szCs w:val="24"/>
        </w:rPr>
        <w:t>ειδικού δικαστηρίου</w:t>
      </w:r>
      <w:r>
        <w:rPr>
          <w:rFonts w:eastAsia="Times New Roman" w:cs="Times New Roman"/>
          <w:szCs w:val="24"/>
        </w:rPr>
        <w:t xml:space="preserve">. </w:t>
      </w:r>
    </w:p>
    <w:p w14:paraId="6F5C46A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Κάνετε, όμως, δυστυχώς άσχημα παιχνίδια </w:t>
      </w:r>
      <w:proofErr w:type="spellStart"/>
      <w:r>
        <w:rPr>
          <w:rFonts w:eastAsia="Times New Roman" w:cs="Times New Roman"/>
          <w:szCs w:val="24"/>
        </w:rPr>
        <w:t>εργαλειοποίησης</w:t>
      </w:r>
      <w:proofErr w:type="spellEnd"/>
      <w:r>
        <w:rPr>
          <w:rFonts w:eastAsia="Times New Roman" w:cs="Times New Roman"/>
          <w:szCs w:val="24"/>
        </w:rPr>
        <w:t xml:space="preserve"> και ταπείνωσης της </w:t>
      </w:r>
      <w:r>
        <w:rPr>
          <w:rFonts w:eastAsia="Times New Roman" w:cs="Times New Roman"/>
          <w:szCs w:val="24"/>
        </w:rPr>
        <w:t>δικαιοσύνης</w:t>
      </w:r>
      <w:r>
        <w:rPr>
          <w:rFonts w:eastAsia="Times New Roman" w:cs="Times New Roman"/>
          <w:szCs w:val="24"/>
        </w:rPr>
        <w:t xml:space="preserve">. Σας επαναλαμβάνω, λίγοι, μετρημένοι στα δάκτυλα, γνωστοί, είναι οι πρόθυμοι. Οι πολλοί δικαστικοί και εισαγγελικοί λειτουργοί είναι έντιμοι και ανεξάρτητοι, παρά τη σωρεία ποινικών και πειθαρχικών διώξεων. Ανθίσταται η </w:t>
      </w:r>
      <w:r>
        <w:rPr>
          <w:rFonts w:eastAsia="Times New Roman" w:cs="Times New Roman"/>
          <w:szCs w:val="24"/>
        </w:rPr>
        <w:t>ο</w:t>
      </w:r>
      <w:r>
        <w:rPr>
          <w:rFonts w:eastAsia="Times New Roman" w:cs="Times New Roman"/>
          <w:szCs w:val="24"/>
        </w:rPr>
        <w:t>λομέλεια</w:t>
      </w:r>
      <w:r>
        <w:rPr>
          <w:rFonts w:eastAsia="Times New Roman" w:cs="Times New Roman"/>
          <w:szCs w:val="24"/>
        </w:rPr>
        <w:t xml:space="preserve"> του Αρείου Πάγου, ανθίστα</w:t>
      </w:r>
      <w:r>
        <w:rPr>
          <w:rFonts w:eastAsia="Times New Roman" w:cs="Times New Roman"/>
          <w:szCs w:val="24"/>
        </w:rPr>
        <w:t xml:space="preserve">ται το Ανώτατο Δικαστικό Συμβούλιο, ακόμη και όταν έχουν επιβληθεί οριστικές παύσεις, ακόμη και όταν γίνονται τοποθετήσεις και αποσπάσεις </w:t>
      </w:r>
      <w:proofErr w:type="spellStart"/>
      <w:r>
        <w:rPr>
          <w:rFonts w:eastAsia="Times New Roman" w:cs="Times New Roman"/>
          <w:szCs w:val="24"/>
        </w:rPr>
        <w:t>τιμωρητικού</w:t>
      </w:r>
      <w:proofErr w:type="spellEnd"/>
      <w:r>
        <w:rPr>
          <w:rFonts w:eastAsia="Times New Roman" w:cs="Times New Roman"/>
          <w:szCs w:val="24"/>
        </w:rPr>
        <w:t xml:space="preserve"> χαρακτήρα. Γιατί πιστεύουν στους θεσμούς, αλλά και γιατί -ας είμαστε ειλικρινείς- άλλαξαν οι πολιτικοί συσ</w:t>
      </w:r>
      <w:r>
        <w:rPr>
          <w:rFonts w:eastAsia="Times New Roman" w:cs="Times New Roman"/>
          <w:szCs w:val="24"/>
        </w:rPr>
        <w:t xml:space="preserve">χετισμοί. Έχετε υποστεί, κυρίες και κύριοι της Πλειοψηφίας, συντριπτική πολιτική, δικανική και ηθική ήττα. </w:t>
      </w:r>
    </w:p>
    <w:p w14:paraId="6F5C46A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Οι ευθύνες είναι πολλές και </w:t>
      </w:r>
      <w:proofErr w:type="spellStart"/>
      <w:r>
        <w:rPr>
          <w:rFonts w:eastAsia="Times New Roman" w:cs="Times New Roman"/>
          <w:szCs w:val="24"/>
        </w:rPr>
        <w:t>πολυεπίπεδες</w:t>
      </w:r>
      <w:proofErr w:type="spellEnd"/>
      <w:r>
        <w:rPr>
          <w:rFonts w:eastAsia="Times New Roman" w:cs="Times New Roman"/>
          <w:szCs w:val="24"/>
        </w:rPr>
        <w:t xml:space="preserve">. Άλλες </w:t>
      </w:r>
      <w:r w:rsidRPr="00D66BCA">
        <w:rPr>
          <w:rFonts w:eastAsia="Times New Roman"/>
          <w:bCs/>
        </w:rPr>
        <w:t>είναι</w:t>
      </w:r>
      <w:r>
        <w:rPr>
          <w:rFonts w:eastAsia="Times New Roman" w:cs="Times New Roman"/>
          <w:szCs w:val="24"/>
        </w:rPr>
        <w:t xml:space="preserve"> οι ευθύνες του Πρωθυπουργού και των Υπουργών, άλλες οι δικές σας. Όμως, έχετε και εσείς ευθύνη</w:t>
      </w:r>
      <w:r>
        <w:rPr>
          <w:rFonts w:eastAsia="Times New Roman" w:cs="Times New Roman"/>
          <w:szCs w:val="24"/>
        </w:rPr>
        <w:t xml:space="preserve">, γιατί ψηφίζετε στο πλαίσιο μίας δικαστικής αρμοδιότητας της Βουλής, την οποία ευτελίζετε. </w:t>
      </w:r>
    </w:p>
    <w:p w14:paraId="6F5C46A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 εκβιασμός των θεσμών δεν θα περάσει. Ο σφετερισμός της εξουσίας δεν θα περάσει. Η αλλοίωση των θεσμών θα ανακοπεί. Υπάρχει πρόβλημα δικαιοσύνης, πρόβλημα κράτους</w:t>
      </w:r>
      <w:r>
        <w:rPr>
          <w:rFonts w:eastAsia="Times New Roman" w:cs="Times New Roman"/>
          <w:szCs w:val="24"/>
        </w:rPr>
        <w:t xml:space="preserve"> δικαίου, πρόβλημα στην πραγματικότητα αντοχής των θεσμών. Γι’ αυτό, η μόνη καθαρή λύση είναι εκλογές και άλλη κυβέρνηση που θα ανορθώσει την χώρα.</w:t>
      </w:r>
    </w:p>
    <w:p w14:paraId="6F5C46AA" w14:textId="77777777" w:rsidR="0016272D" w:rsidRDefault="008D6B83">
      <w:pPr>
        <w:spacing w:line="600" w:lineRule="auto"/>
        <w:ind w:firstLine="720"/>
        <w:jc w:val="both"/>
        <w:rPr>
          <w:rFonts w:eastAsia="Times New Roman" w:cs="Times New Roman"/>
        </w:rPr>
      </w:pPr>
      <w:r w:rsidRPr="001A307B">
        <w:rPr>
          <w:rFonts w:eastAsia="Times New Roman" w:cs="Times New Roman"/>
        </w:rPr>
        <w:t>(Χειροκροτήματα από την πτέρυγα της Δημοκρατικής Συμπαράταξης ΠΑΣΟΚ</w:t>
      </w:r>
      <w:r>
        <w:rPr>
          <w:rFonts w:eastAsia="Times New Roman" w:cs="Times New Roman"/>
        </w:rPr>
        <w:t xml:space="preserve"> </w:t>
      </w:r>
      <w:r w:rsidRPr="001A307B">
        <w:rPr>
          <w:rFonts w:eastAsia="Times New Roman" w:cs="Times New Roman"/>
        </w:rPr>
        <w:t>-</w:t>
      </w:r>
      <w:r>
        <w:rPr>
          <w:rFonts w:eastAsia="Times New Roman" w:cs="Times New Roman"/>
        </w:rPr>
        <w:t xml:space="preserve"> </w:t>
      </w:r>
      <w:r w:rsidRPr="001A307B">
        <w:rPr>
          <w:rFonts w:eastAsia="Times New Roman" w:cs="Times New Roman"/>
        </w:rPr>
        <w:t>ΔΗΜΑΡ)</w:t>
      </w:r>
    </w:p>
    <w:p w14:paraId="6F5C46AB" w14:textId="77777777" w:rsidR="0016272D" w:rsidRDefault="008D6B83">
      <w:pPr>
        <w:spacing w:line="600" w:lineRule="auto"/>
        <w:ind w:firstLine="720"/>
        <w:jc w:val="both"/>
        <w:rPr>
          <w:rFonts w:eastAsia="Times New Roman" w:cs="Times New Roman"/>
          <w:szCs w:val="24"/>
        </w:rPr>
      </w:pPr>
      <w:r w:rsidRPr="00FB5F6B">
        <w:rPr>
          <w:rFonts w:eastAsia="Times New Roman" w:cs="Times New Roman"/>
          <w:b/>
          <w:szCs w:val="24"/>
        </w:rPr>
        <w:t xml:space="preserve">ΠΡΟΕΔΡΟΣ (Νικόλαος </w:t>
      </w:r>
      <w:proofErr w:type="spellStart"/>
      <w:r w:rsidRPr="00FB5F6B">
        <w:rPr>
          <w:rFonts w:eastAsia="Times New Roman" w:cs="Times New Roman"/>
          <w:b/>
          <w:szCs w:val="24"/>
        </w:rPr>
        <w:t>Βούτσης</w:t>
      </w:r>
      <w:proofErr w:type="spellEnd"/>
      <w:r w:rsidRPr="00FB5F6B">
        <w:rPr>
          <w:rFonts w:eastAsia="Times New Roman" w:cs="Times New Roman"/>
          <w:b/>
          <w:szCs w:val="24"/>
        </w:rPr>
        <w:t>):</w:t>
      </w:r>
      <w:r>
        <w:rPr>
          <w:rFonts w:eastAsia="Times New Roman" w:cs="Times New Roman"/>
          <w:szCs w:val="24"/>
        </w:rPr>
        <w:t xml:space="preserve"> </w:t>
      </w:r>
      <w:r w:rsidRPr="0034181F">
        <w:rPr>
          <w:rFonts w:eastAsia="Times New Roman" w:cs="Times New Roman"/>
          <w:szCs w:val="24"/>
        </w:rPr>
        <w:t>Κυ</w:t>
      </w:r>
      <w:r w:rsidRPr="0034181F">
        <w:rPr>
          <w:rFonts w:eastAsia="Times New Roman" w:cs="Times New Roman"/>
          <w:szCs w:val="24"/>
        </w:rPr>
        <w:t>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w:t>
      </w:r>
      <w:r w:rsidRPr="0034181F">
        <w:rPr>
          <w:rFonts w:eastAsia="Times New Roman" w:cs="Times New Roman"/>
          <w:szCs w:val="24"/>
        </w:rPr>
        <w:t xml:space="preserve">ν τρόπο οργάνωσης και λειτουργίας της Βουλής, </w:t>
      </w:r>
      <w:r>
        <w:rPr>
          <w:rFonts w:eastAsia="Times New Roman" w:cs="Times New Roman"/>
          <w:szCs w:val="24"/>
        </w:rPr>
        <w:t>είκοσι δύο μαθήτριες και μαθητές</w:t>
      </w:r>
      <w:r w:rsidRPr="0034181F">
        <w:rPr>
          <w:rFonts w:eastAsia="Times New Roman" w:cs="Times New Roman"/>
          <w:szCs w:val="24"/>
        </w:rPr>
        <w:t xml:space="preserve"> και </w:t>
      </w:r>
      <w:r>
        <w:rPr>
          <w:rFonts w:eastAsia="Times New Roman" w:cs="Times New Roman"/>
          <w:szCs w:val="24"/>
        </w:rPr>
        <w:t xml:space="preserve">τέσσερις </w:t>
      </w:r>
      <w:r w:rsidRPr="0034181F">
        <w:rPr>
          <w:rFonts w:eastAsia="Times New Roman" w:cs="Times New Roman"/>
          <w:szCs w:val="24"/>
        </w:rPr>
        <w:t>συνοδοί</w:t>
      </w:r>
      <w:r>
        <w:rPr>
          <w:rFonts w:eastAsia="Times New Roman" w:cs="Times New Roman"/>
          <w:szCs w:val="24"/>
        </w:rPr>
        <w:t>-</w:t>
      </w:r>
      <w:r>
        <w:rPr>
          <w:rFonts w:eastAsia="Times New Roman" w:cs="Times New Roman"/>
          <w:szCs w:val="24"/>
        </w:rPr>
        <w:t xml:space="preserve">εκπαιδευτικοί από το Δημοτικό Σχολείο </w:t>
      </w:r>
      <w:proofErr w:type="spellStart"/>
      <w:r>
        <w:rPr>
          <w:rFonts w:eastAsia="Times New Roman" w:cs="Times New Roman"/>
          <w:szCs w:val="24"/>
        </w:rPr>
        <w:t>Ικαριώτισσας</w:t>
      </w:r>
      <w:proofErr w:type="spellEnd"/>
      <w:r>
        <w:rPr>
          <w:rFonts w:eastAsia="Times New Roman" w:cs="Times New Roman"/>
          <w:szCs w:val="24"/>
        </w:rPr>
        <w:t xml:space="preserve"> Πέλλας και από το 4</w:t>
      </w:r>
      <w:r w:rsidRPr="0034181F">
        <w:rPr>
          <w:rFonts w:eastAsia="Times New Roman" w:cs="Times New Roman"/>
          <w:szCs w:val="24"/>
          <w:vertAlign w:val="superscript"/>
        </w:rPr>
        <w:t>ο</w:t>
      </w:r>
      <w:r>
        <w:rPr>
          <w:rFonts w:eastAsia="Times New Roman" w:cs="Times New Roman"/>
          <w:szCs w:val="24"/>
        </w:rPr>
        <w:t xml:space="preserve"> Δημοτικό Σχολείο Κρύας Βρύσης. </w:t>
      </w:r>
    </w:p>
    <w:p w14:paraId="6F5C46AC" w14:textId="77777777" w:rsidR="0016272D" w:rsidRDefault="008D6B83">
      <w:pPr>
        <w:spacing w:line="600" w:lineRule="auto"/>
        <w:ind w:firstLine="720"/>
        <w:jc w:val="both"/>
        <w:rPr>
          <w:rFonts w:eastAsia="Times New Roman" w:cs="Times New Roman"/>
          <w:szCs w:val="24"/>
        </w:rPr>
      </w:pPr>
      <w:r w:rsidRPr="0034181F">
        <w:rPr>
          <w:rFonts w:eastAsia="Times New Roman" w:cs="Times New Roman"/>
          <w:szCs w:val="24"/>
        </w:rPr>
        <w:t xml:space="preserve">Η Βουλή τούς καλωσορίζει. </w:t>
      </w:r>
    </w:p>
    <w:p w14:paraId="6F5C46AD" w14:textId="77777777" w:rsidR="0016272D" w:rsidRDefault="008D6B83">
      <w:pPr>
        <w:spacing w:line="600" w:lineRule="auto"/>
        <w:ind w:firstLine="720"/>
        <w:jc w:val="center"/>
        <w:rPr>
          <w:rFonts w:eastAsia="Times New Roman" w:cs="Times New Roman"/>
          <w:szCs w:val="24"/>
        </w:rPr>
      </w:pPr>
      <w:r w:rsidRPr="0034181F">
        <w:rPr>
          <w:rFonts w:eastAsia="Times New Roman" w:cs="Times New Roman"/>
          <w:szCs w:val="24"/>
        </w:rPr>
        <w:t xml:space="preserve">(Χειροκροτήματα απ’ όλες </w:t>
      </w:r>
      <w:r w:rsidRPr="0034181F">
        <w:rPr>
          <w:rFonts w:eastAsia="Times New Roman" w:cs="Times New Roman"/>
          <w:szCs w:val="24"/>
        </w:rPr>
        <w:t>τις πτέρυγες της Βουλής)</w:t>
      </w:r>
    </w:p>
    <w:p w14:paraId="6F5C46A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Πριν περάσουμε στην τρίτη και τελική φάση αυτής της διαδικασίας, την οποία θα εκκινήσει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ως Κοινοβουλευτικός Εκπρόσωπος –επειδή δεν θα μιλήσει ο κ. Καμμένος- για μισό λεπτό έχει τον λόγο ο κ. </w:t>
      </w:r>
      <w:proofErr w:type="spellStart"/>
      <w:r>
        <w:rPr>
          <w:rFonts w:eastAsia="Times New Roman" w:cs="Times New Roman"/>
          <w:szCs w:val="24"/>
        </w:rPr>
        <w:t>Σταϊκούρας</w:t>
      </w:r>
      <w:proofErr w:type="spellEnd"/>
      <w:r>
        <w:rPr>
          <w:rFonts w:eastAsia="Times New Roman" w:cs="Times New Roman"/>
          <w:szCs w:val="24"/>
        </w:rPr>
        <w:t>, ο οπο</w:t>
      </w:r>
      <w:r>
        <w:rPr>
          <w:rFonts w:eastAsia="Times New Roman" w:cs="Times New Roman"/>
          <w:szCs w:val="24"/>
        </w:rPr>
        <w:t xml:space="preserve">ίος θα καταθέσει και κάποια σχετικά έγγραφα, όσον αφορά τον δικό του χρόνο </w:t>
      </w:r>
      <w:r>
        <w:rPr>
          <w:rFonts w:eastAsia="Times New Roman" w:cs="Times New Roman"/>
          <w:szCs w:val="24"/>
        </w:rPr>
        <w:t>υπουργίας</w:t>
      </w:r>
      <w:r>
        <w:rPr>
          <w:rFonts w:eastAsia="Times New Roman" w:cs="Times New Roman"/>
          <w:szCs w:val="24"/>
        </w:rPr>
        <w:t xml:space="preserve">, </w:t>
      </w:r>
      <w:r w:rsidRPr="00974D41">
        <w:rPr>
          <w:rFonts w:eastAsia="Times New Roman"/>
          <w:bCs/>
          <w:shd w:val="clear" w:color="auto" w:fill="FFFFFF"/>
        </w:rPr>
        <w:t>επειδή</w:t>
      </w:r>
      <w:r>
        <w:rPr>
          <w:rFonts w:eastAsia="Times New Roman" w:cs="Times New Roman"/>
          <w:szCs w:val="24"/>
        </w:rPr>
        <w:t xml:space="preserve"> προηγουμένως αναφέρθηκαν κάποια ζητήματα. </w:t>
      </w:r>
    </w:p>
    <w:p w14:paraId="6F5C46A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w:t>
      </w:r>
      <w:proofErr w:type="spellStart"/>
      <w:r>
        <w:rPr>
          <w:rFonts w:eastAsia="Times New Roman" w:cs="Times New Roman"/>
          <w:szCs w:val="24"/>
        </w:rPr>
        <w:t>Σταϊκούρα</w:t>
      </w:r>
      <w:proofErr w:type="spellEnd"/>
      <w:r>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σας παρακαλώ </w:t>
      </w:r>
      <w:r w:rsidRPr="002314B3">
        <w:rPr>
          <w:rFonts w:eastAsia="Times New Roman"/>
          <w:bCs/>
          <w:shd w:val="clear" w:color="auto" w:fill="FFFFFF"/>
        </w:rPr>
        <w:t>να</w:t>
      </w:r>
      <w:r>
        <w:rPr>
          <w:rFonts w:eastAsia="Times New Roman" w:cs="Times New Roman"/>
          <w:szCs w:val="24"/>
        </w:rPr>
        <w:t xml:space="preserve"> μην επεκταθείτε. </w:t>
      </w:r>
    </w:p>
    <w:p w14:paraId="6F5C46B0"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ΧΡΗΣΤΟΣ ΣΤΑΪ</w:t>
      </w:r>
      <w:r w:rsidRPr="0034181F">
        <w:rPr>
          <w:rFonts w:eastAsia="Times New Roman" w:cs="Times New Roman"/>
          <w:b/>
          <w:szCs w:val="24"/>
        </w:rPr>
        <w:t xml:space="preserve">ΚΟΥΡΑΣ: </w:t>
      </w:r>
      <w:r>
        <w:rPr>
          <w:rFonts w:eastAsia="Times New Roman" w:cs="Times New Roman"/>
          <w:szCs w:val="24"/>
        </w:rPr>
        <w:t xml:space="preserve">Ευχαριστώ πολύ, κύριε </w:t>
      </w:r>
      <w:r>
        <w:rPr>
          <w:rFonts w:eastAsia="Times New Roman" w:cs="Times New Roman"/>
          <w:szCs w:val="24"/>
        </w:rPr>
        <w:t>Πρόεδρε. Μισό λεπτό θέλω.</w:t>
      </w:r>
    </w:p>
    <w:p w14:paraId="6F5C46B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Πολάκης</w:t>
      </w:r>
      <w:proofErr w:type="spellEnd"/>
      <w:r>
        <w:rPr>
          <w:rFonts w:eastAsia="Times New Roman" w:cs="Times New Roman"/>
          <w:szCs w:val="24"/>
        </w:rPr>
        <w:t xml:space="preserve"> στην τοποθέτησή του έκανε μία ψευδή αναφορά και έναν υπαινιγμό στο πρόσωπό μου. Ήρθε η ώρα να αποκατασταθεί και να κατατεθεί η αλήθεια. </w:t>
      </w:r>
    </w:p>
    <w:p w14:paraId="6F5C46B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Θα καταθέσω δύο έγγραφα: Το αποθεματικό του 2013 και το αποθεματικό του 2015, γι</w:t>
      </w:r>
      <w:r>
        <w:rPr>
          <w:rFonts w:eastAsia="Times New Roman" w:cs="Times New Roman"/>
          <w:szCs w:val="24"/>
        </w:rPr>
        <w:t xml:space="preserve">α μία σύγκριση. </w:t>
      </w:r>
    </w:p>
    <w:p w14:paraId="6F5C46B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Πρώτον, είπε ο κ. </w:t>
      </w:r>
      <w:proofErr w:type="spellStart"/>
      <w:r>
        <w:rPr>
          <w:rFonts w:eastAsia="Times New Roman" w:cs="Times New Roman"/>
          <w:szCs w:val="24"/>
        </w:rPr>
        <w:t>Πολάκης</w:t>
      </w:r>
      <w:proofErr w:type="spellEnd"/>
      <w:r>
        <w:rPr>
          <w:rFonts w:eastAsia="Times New Roman" w:cs="Times New Roman"/>
          <w:szCs w:val="24"/>
        </w:rPr>
        <w:t xml:space="preserve"> ότι αφήσαμε το αποθεματικό στο τέλος με 70 εκατομμύρια ευρώ. Αν συγκρίνετε τα δύο αποθεματικά, το 2013 χρησιμοποιήσαμε χαμηλότερο αποθεματικό και περίσσεψαν και περισσότερα χρήματα. </w:t>
      </w:r>
    </w:p>
    <w:p w14:paraId="6F5C46B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Με αυτή τη λογική, εσείς αφήσα</w:t>
      </w:r>
      <w:r>
        <w:rPr>
          <w:rFonts w:eastAsia="Times New Roman" w:cs="Times New Roman"/>
          <w:szCs w:val="24"/>
        </w:rPr>
        <w:t xml:space="preserve">τε 50 εκατομμύρια ευρώ το 2015. Είναι αυτός υπολογισμός με βάση τα δημοσιονομικά; </w:t>
      </w:r>
    </w:p>
    <w:p w14:paraId="6F5C46B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Άρα, πρώτον, χρησιμοποιήθηκε λιγότερο αποθεματικό, περίσσεψαν περισσότερα χρήματα </w:t>
      </w:r>
      <w:r w:rsidRPr="00F331DF">
        <w:rPr>
          <w:rFonts w:eastAsia="Times New Roman"/>
          <w:bCs/>
        </w:rPr>
        <w:t>και</w:t>
      </w:r>
      <w:r>
        <w:rPr>
          <w:rFonts w:eastAsia="Times New Roman" w:cs="Times New Roman"/>
          <w:szCs w:val="24"/>
        </w:rPr>
        <w:t xml:space="preserve"> είχαμε </w:t>
      </w:r>
      <w:r w:rsidRPr="00F331DF">
        <w:rPr>
          <w:rFonts w:eastAsia="Times New Roman"/>
          <w:bCs/>
        </w:rPr>
        <w:t>και</w:t>
      </w:r>
      <w:r>
        <w:rPr>
          <w:rFonts w:eastAsia="Times New Roman" w:cs="Times New Roman"/>
          <w:szCs w:val="24"/>
        </w:rPr>
        <w:t xml:space="preserve"> 200 </w:t>
      </w:r>
      <w:r w:rsidRPr="007D5E0B">
        <w:rPr>
          <w:rFonts w:eastAsia="Times New Roman" w:cs="Times New Roman"/>
        </w:rPr>
        <w:t>εκατομμύρια ευρώ</w:t>
      </w:r>
      <w:r>
        <w:rPr>
          <w:rFonts w:eastAsia="Times New Roman" w:cs="Times New Roman"/>
          <w:szCs w:val="24"/>
        </w:rPr>
        <w:t xml:space="preserve"> στην άκρη για δημοσιονομική πειθαρχία. Αυτά περί δημοσι</w:t>
      </w:r>
      <w:r>
        <w:rPr>
          <w:rFonts w:eastAsia="Times New Roman" w:cs="Times New Roman"/>
          <w:szCs w:val="24"/>
        </w:rPr>
        <w:t xml:space="preserve">ονομικής πειθαρχίας. </w:t>
      </w:r>
    </w:p>
    <w:p w14:paraId="6F5C46B6" w14:textId="77777777" w:rsidR="0016272D" w:rsidRDefault="008D6B83">
      <w:pPr>
        <w:spacing w:line="600" w:lineRule="auto"/>
        <w:ind w:firstLine="720"/>
        <w:jc w:val="both"/>
        <w:rPr>
          <w:rFonts w:eastAsia="Times New Roman"/>
          <w:szCs w:val="24"/>
        </w:rPr>
      </w:pPr>
      <w:r>
        <w:rPr>
          <w:rFonts w:eastAsia="Times New Roman"/>
          <w:szCs w:val="24"/>
        </w:rPr>
        <w:t xml:space="preserve">Δεύτερον, υπαινίχθηκε ο κ. </w:t>
      </w:r>
      <w:proofErr w:type="spellStart"/>
      <w:r>
        <w:rPr>
          <w:rFonts w:eastAsia="Times New Roman"/>
          <w:szCs w:val="24"/>
        </w:rPr>
        <w:t>Πολάκης</w:t>
      </w:r>
      <w:proofErr w:type="spellEnd"/>
      <w:r>
        <w:rPr>
          <w:rFonts w:eastAsia="Times New Roman"/>
          <w:szCs w:val="24"/>
        </w:rPr>
        <w:t xml:space="preserve"> ότι τα χρήματα αυτά δεν πήγαν στα νοσοκομεία. Ο κωδικός είναι δημόσια διαθέσιμος -θα τον καταθέσω-, είναι ο 2326. Ο κωδικός 2326 είναι: «Επιχορήγηση σε νοσηλευτικά ιδρύματα για εξόφληση υποχρεώσεων </w:t>
      </w:r>
      <w:r>
        <w:rPr>
          <w:rFonts w:eastAsia="Times New Roman"/>
          <w:szCs w:val="24"/>
        </w:rPr>
        <w:t>παρελθόντων ετών».</w:t>
      </w:r>
    </w:p>
    <w:p w14:paraId="6F5C46B7" w14:textId="77777777" w:rsidR="0016272D" w:rsidRDefault="008D6B83">
      <w:pPr>
        <w:spacing w:line="600" w:lineRule="auto"/>
        <w:ind w:firstLine="720"/>
        <w:jc w:val="both"/>
        <w:rPr>
          <w:rFonts w:eastAsia="Times New Roman"/>
          <w:szCs w:val="24"/>
        </w:rPr>
      </w:pPr>
      <w:r>
        <w:rPr>
          <w:rFonts w:eastAsia="Times New Roman"/>
          <w:szCs w:val="24"/>
        </w:rPr>
        <w:t>Τρίτη και τελευταία παρατήρηση. Για ποιον λόγο έγινε αυτό; Διότι δεν γίνονταν οι επιχορηγήσεις από τα ασφαλιστικά ταμεία, από τον ΕΟΠΥΥ και ερχόταν ο κρατικός προϋπολογισμός στο τέλος να καλύψει αυτό το κενό. Και εάν τυχόν εμείς κάναμε α</w:t>
      </w:r>
      <w:r>
        <w:rPr>
          <w:rFonts w:eastAsia="Times New Roman"/>
          <w:szCs w:val="24"/>
        </w:rPr>
        <w:t>υτά, το 2015 που κάνατε ακριβώς το ίδιο με 130 εκατομμύρια είναι κάτι μεμπτό; Ακριβώς το ίδιο έγινε και το 2015.</w:t>
      </w:r>
    </w:p>
    <w:p w14:paraId="6F5C46B8" w14:textId="77777777" w:rsidR="0016272D" w:rsidRDefault="008D6B83">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Ευχαριστώ, κύριε Υπουργέ.</w:t>
      </w:r>
    </w:p>
    <w:p w14:paraId="6F5C46B9" w14:textId="77777777" w:rsidR="0016272D" w:rsidRDefault="008D6B83">
      <w:pPr>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Συνεπώς, τα ψέματα έχουν κοντά ποδάρια.</w:t>
      </w:r>
    </w:p>
    <w:p w14:paraId="6F5C46BA" w14:textId="77777777" w:rsidR="0016272D" w:rsidRDefault="008D6B83">
      <w:pPr>
        <w:spacing w:line="600" w:lineRule="auto"/>
        <w:ind w:firstLine="720"/>
        <w:jc w:val="center"/>
        <w:rPr>
          <w:rFonts w:eastAsia="Times New Roman"/>
          <w:szCs w:val="24"/>
        </w:rPr>
      </w:pPr>
      <w:r>
        <w:rPr>
          <w:rFonts w:eastAsia="Times New Roman"/>
          <w:szCs w:val="24"/>
        </w:rPr>
        <w:t>(Χειροκροτήματα από την πτέρ</w:t>
      </w:r>
      <w:r>
        <w:rPr>
          <w:rFonts w:eastAsia="Times New Roman"/>
          <w:szCs w:val="24"/>
        </w:rPr>
        <w:t>υγα της Νέας Δημοκρατίας)</w:t>
      </w:r>
    </w:p>
    <w:p w14:paraId="6F5C46BB" w14:textId="77777777" w:rsidR="0016272D" w:rsidRDefault="008D6B83">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κάντε την κατάθεση των εγγράφων. Ευχαριστώ.</w:t>
      </w:r>
    </w:p>
    <w:p w14:paraId="6F5C46BC" w14:textId="77777777" w:rsidR="0016272D" w:rsidRDefault="008D6B83">
      <w:pPr>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Μάλιστα, κύριε Πρόεδρε.</w:t>
      </w:r>
    </w:p>
    <w:p w14:paraId="6F5C46BD" w14:textId="77777777" w:rsidR="0016272D" w:rsidRDefault="008D6B83">
      <w:pPr>
        <w:spacing w:line="600" w:lineRule="auto"/>
        <w:ind w:firstLine="720"/>
        <w:jc w:val="both"/>
        <w:rPr>
          <w:rFonts w:eastAsia="Times New Roman"/>
          <w:szCs w:val="24"/>
        </w:rPr>
      </w:pPr>
      <w:r>
        <w:rPr>
          <w:rFonts w:eastAsia="Times New Roman"/>
          <w:szCs w:val="24"/>
        </w:rPr>
        <w:t xml:space="preserve">(Στο σημείο αυτό ο Βουλευτής κ. Χρήστος </w:t>
      </w:r>
      <w:proofErr w:type="spellStart"/>
      <w:r>
        <w:rPr>
          <w:rFonts w:eastAsia="Times New Roman"/>
          <w:szCs w:val="24"/>
        </w:rPr>
        <w:t>Σταϊκούρας</w:t>
      </w:r>
      <w:proofErr w:type="spellEnd"/>
      <w:r>
        <w:rPr>
          <w:rFonts w:eastAsia="Times New Roman"/>
          <w:szCs w:val="24"/>
        </w:rPr>
        <w:t xml:space="preserve"> καταθέτει για τα Πρακτικά το προαναφερθέν έγγραφο, τ</w:t>
      </w:r>
      <w:r>
        <w:rPr>
          <w:rFonts w:eastAsia="Times New Roman"/>
          <w:szCs w:val="24"/>
        </w:rPr>
        <w:t>ο οποίο βρίσκεται στο αρχείο του Τμήματος Γραμματείας της Διεύθυνσης Στενογραφίας και Πρακτικών της Βουλής)</w:t>
      </w:r>
    </w:p>
    <w:p w14:paraId="6F5C46BE" w14:textId="77777777" w:rsidR="0016272D" w:rsidRDefault="008D6B83">
      <w:pPr>
        <w:spacing w:line="600" w:lineRule="auto"/>
        <w:ind w:firstLine="720"/>
        <w:jc w:val="both"/>
        <w:rPr>
          <w:rFonts w:eastAsia="Times New Roman"/>
          <w:szCs w:val="24"/>
        </w:rPr>
      </w:pPr>
      <w:r w:rsidRPr="00C954E6">
        <w:rPr>
          <w:rFonts w:eastAsia="Times New Roman"/>
          <w:b/>
          <w:szCs w:val="24"/>
        </w:rPr>
        <w:t xml:space="preserve">ΠΡΟΕΔΡΟΣ (Νικόλαος </w:t>
      </w:r>
      <w:proofErr w:type="spellStart"/>
      <w:r w:rsidRPr="00C954E6">
        <w:rPr>
          <w:rFonts w:eastAsia="Times New Roman"/>
          <w:b/>
          <w:szCs w:val="24"/>
        </w:rPr>
        <w:t>Βούτσης</w:t>
      </w:r>
      <w:proofErr w:type="spellEnd"/>
      <w:r w:rsidRPr="00C954E6">
        <w:rPr>
          <w:rFonts w:eastAsia="Times New Roman"/>
          <w:b/>
          <w:szCs w:val="24"/>
        </w:rPr>
        <w:t>)</w:t>
      </w:r>
      <w:r w:rsidRPr="00C954E6">
        <w:rPr>
          <w:rFonts w:eastAsia="Times New Roman"/>
          <w:b/>
          <w:szCs w:val="24"/>
        </w:rPr>
        <w:t>:</w:t>
      </w:r>
      <w:r>
        <w:rPr>
          <w:rFonts w:eastAsia="Times New Roman"/>
          <w:szCs w:val="24"/>
        </w:rPr>
        <w:t xml:space="preserve">Παρακαλώ, τον λόγο έχει ο κ. </w:t>
      </w:r>
      <w:proofErr w:type="spellStart"/>
      <w:r>
        <w:rPr>
          <w:rFonts w:eastAsia="Times New Roman"/>
          <w:szCs w:val="24"/>
        </w:rPr>
        <w:t>Παπαχριστόπουλος</w:t>
      </w:r>
      <w:proofErr w:type="spellEnd"/>
      <w:r>
        <w:rPr>
          <w:rFonts w:eastAsia="Times New Roman"/>
          <w:szCs w:val="24"/>
        </w:rPr>
        <w:t xml:space="preserve"> για δώδεκα λεπτά, με μια ελαστικότητα. Θα μιλήσει αντί του Προέδρου του κόμματος των Ανεξαρτήτων Ελλήνων. Θα παρακαλούσα και για την τήρηση του χρόνου. </w:t>
      </w:r>
    </w:p>
    <w:p w14:paraId="6F5C46BF" w14:textId="77777777" w:rsidR="0016272D" w:rsidRDefault="008D6B83">
      <w:pPr>
        <w:spacing w:line="600" w:lineRule="auto"/>
        <w:ind w:firstLine="720"/>
        <w:jc w:val="both"/>
        <w:rPr>
          <w:rFonts w:eastAsia="Times New Roman"/>
          <w:szCs w:val="24"/>
        </w:rPr>
      </w:pPr>
      <w:r>
        <w:rPr>
          <w:rFonts w:eastAsia="Times New Roman"/>
          <w:szCs w:val="24"/>
        </w:rPr>
        <w:t>Οι πλείστοι των ομιλητών και των ομιλητριών ήταν εξαιρετι</w:t>
      </w:r>
      <w:r>
        <w:rPr>
          <w:rFonts w:eastAsia="Times New Roman"/>
          <w:szCs w:val="24"/>
        </w:rPr>
        <w:t>κά μέσα στον χρόνο τους και πολύ καλά προετοιμασμένοι. Οι λίγες παραφωνίες να μην δώσουν τον τόνο στη συνεδρίαση, έτσι ώστε να τελειώσουμε εγκαίρως. Ευχαριστώ.</w:t>
      </w:r>
    </w:p>
    <w:p w14:paraId="6F5C46C0" w14:textId="77777777" w:rsidR="0016272D" w:rsidRDefault="008D6B83">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Παπαχριστόπουλε</w:t>
      </w:r>
      <w:proofErr w:type="spellEnd"/>
      <w:r>
        <w:rPr>
          <w:rFonts w:eastAsia="Times New Roman"/>
          <w:szCs w:val="24"/>
        </w:rPr>
        <w:t>, έχετε τον λόγο.</w:t>
      </w:r>
    </w:p>
    <w:p w14:paraId="6F5C46C1" w14:textId="77777777" w:rsidR="0016272D" w:rsidRDefault="008D6B83">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Ευχαριστώ, κύριε Πρόεδρε.</w:t>
      </w:r>
    </w:p>
    <w:p w14:paraId="6F5C46C2" w14:textId="77777777" w:rsidR="0016272D" w:rsidRDefault="008D6B83">
      <w:pPr>
        <w:spacing w:line="600" w:lineRule="auto"/>
        <w:ind w:firstLine="720"/>
        <w:jc w:val="both"/>
        <w:rPr>
          <w:rFonts w:eastAsia="Times New Roman"/>
          <w:szCs w:val="24"/>
        </w:rPr>
      </w:pPr>
      <w:r>
        <w:rPr>
          <w:rFonts w:eastAsia="Times New Roman"/>
          <w:szCs w:val="24"/>
        </w:rPr>
        <w:t>Παρ</w:t>
      </w:r>
      <w:r>
        <w:rPr>
          <w:rFonts w:eastAsia="Times New Roman"/>
          <w:szCs w:val="24"/>
        </w:rPr>
        <w:t xml:space="preserve">ότι ακούστηκαν κάποιες απειλές, άμεσες ή και έμμεσες, δεν σταματάω εκεί, γιατί πιστεύω ότι οι τόνοι ήταν πιο χαμηλοί –εγώ το χαιρετίζω αυτό- σε σχέση με την πρώτη φορά. Το λέω ειλικρινά, το τεκμήριο της αθωότητας υπάρχει για όλους και ειλικρινά το εύχομαι </w:t>
      </w:r>
      <w:r>
        <w:rPr>
          <w:rFonts w:eastAsia="Times New Roman"/>
          <w:szCs w:val="24"/>
        </w:rPr>
        <w:t>για όσους θεωρούνται εμπλεκόμενοι, γιατί ακόμη δεν έχει αποδειχτεί τίποτα.</w:t>
      </w:r>
    </w:p>
    <w:p w14:paraId="6F5C46C3" w14:textId="77777777" w:rsidR="0016272D" w:rsidRDefault="008D6B83">
      <w:pPr>
        <w:spacing w:line="600" w:lineRule="auto"/>
        <w:ind w:firstLine="720"/>
        <w:jc w:val="both"/>
        <w:rPr>
          <w:rFonts w:eastAsia="Times New Roman"/>
          <w:szCs w:val="24"/>
        </w:rPr>
      </w:pPr>
      <w:r>
        <w:rPr>
          <w:rFonts w:eastAsia="Times New Roman"/>
          <w:szCs w:val="24"/>
        </w:rPr>
        <w:t>Θέλω, ωστόσο, να βάλουμε τα πράγματα στη θέση τους και νομίζω ότι μπορούμε να το κάνουμε. Άκουσα πάρα πολλές φορές, ούτε μία ούτε δύο, για κουκουλοφόρους, για ψευδόμενους και πάει λ</w:t>
      </w:r>
      <w:r>
        <w:rPr>
          <w:rFonts w:eastAsia="Times New Roman"/>
          <w:szCs w:val="24"/>
        </w:rPr>
        <w:t xml:space="preserve">έγοντας. Θέλω να θυμίσω με στοιχεία τα εξής: Υπάρχει ένας νόμος, ο </w:t>
      </w:r>
      <w:r>
        <w:rPr>
          <w:rFonts w:eastAsia="Times New Roman"/>
          <w:szCs w:val="24"/>
        </w:rPr>
        <w:t>ν.</w:t>
      </w:r>
      <w:r>
        <w:rPr>
          <w:rFonts w:eastAsia="Times New Roman"/>
          <w:szCs w:val="24"/>
        </w:rPr>
        <w:t xml:space="preserve">2928/2001, όπου μεγάλες υποθέσεις τρομοκρατίας ή κάποιας οργάνωσης, ας το πούμε, όχι νόμιμης ήταν στο πλαίσιο αυτού του νόμου για τους προστατευόμενους μάρτυρες. Υπάρχει νομοθεσία από το </w:t>
      </w:r>
      <w:r>
        <w:rPr>
          <w:rFonts w:eastAsia="Times New Roman"/>
          <w:szCs w:val="24"/>
        </w:rPr>
        <w:t xml:space="preserve">2001. </w:t>
      </w:r>
    </w:p>
    <w:p w14:paraId="6F5C46C4" w14:textId="77777777" w:rsidR="0016272D" w:rsidRDefault="008D6B83">
      <w:pPr>
        <w:spacing w:line="600" w:lineRule="auto"/>
        <w:ind w:firstLine="720"/>
        <w:jc w:val="both"/>
        <w:rPr>
          <w:rFonts w:eastAsia="Times New Roman"/>
          <w:szCs w:val="24"/>
        </w:rPr>
      </w:pPr>
      <w:r>
        <w:rPr>
          <w:rFonts w:eastAsia="Times New Roman"/>
          <w:szCs w:val="24"/>
        </w:rPr>
        <w:t>Στις 7</w:t>
      </w:r>
      <w:r>
        <w:rPr>
          <w:rFonts w:eastAsia="Times New Roman"/>
          <w:szCs w:val="24"/>
        </w:rPr>
        <w:t>-</w:t>
      </w:r>
      <w:r>
        <w:rPr>
          <w:rFonts w:eastAsia="Times New Roman"/>
          <w:szCs w:val="24"/>
        </w:rPr>
        <w:t>4</w:t>
      </w:r>
      <w:r>
        <w:rPr>
          <w:rFonts w:eastAsia="Times New Roman"/>
          <w:szCs w:val="24"/>
        </w:rPr>
        <w:t>-</w:t>
      </w:r>
      <w:r>
        <w:rPr>
          <w:rFonts w:eastAsia="Times New Roman"/>
          <w:szCs w:val="24"/>
        </w:rPr>
        <w:t xml:space="preserve">2014 επί </w:t>
      </w:r>
      <w:r>
        <w:rPr>
          <w:rFonts w:eastAsia="Times New Roman"/>
          <w:szCs w:val="24"/>
        </w:rPr>
        <w:t xml:space="preserve">κυβέρνησης </w:t>
      </w:r>
      <w:r>
        <w:rPr>
          <w:rFonts w:eastAsia="Times New Roman"/>
          <w:szCs w:val="24"/>
        </w:rPr>
        <w:t>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Βενιζέλου και με τις υπογραφές του κ. Στουρνάρα, του κ. Μητσοτάκη και του κ. Γεωργιάδη, αυτός ο νόμος που μέχρι τότε αφορούσε εγκληματικές οργανώσεις και τρομοκρατία επεκτείνεται για περιπτώσεις δωροδοκίας, ξανα</w:t>
      </w:r>
      <w:r>
        <w:rPr>
          <w:rFonts w:eastAsia="Times New Roman"/>
          <w:szCs w:val="24"/>
        </w:rPr>
        <w:t xml:space="preserve">λέω, με υπογραφές αυτών που είπα στην </w:t>
      </w:r>
      <w:r>
        <w:rPr>
          <w:rFonts w:eastAsia="Times New Roman"/>
          <w:szCs w:val="24"/>
        </w:rPr>
        <w:t xml:space="preserve">κυβέρνηση </w:t>
      </w:r>
      <w:r>
        <w:rPr>
          <w:rFonts w:eastAsia="Times New Roman"/>
          <w:szCs w:val="24"/>
        </w:rPr>
        <w:t>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Βενιζέλου.</w:t>
      </w:r>
    </w:p>
    <w:p w14:paraId="6F5C46C5" w14:textId="77777777" w:rsidR="0016272D" w:rsidRDefault="008D6B83">
      <w:pPr>
        <w:spacing w:line="600" w:lineRule="auto"/>
        <w:ind w:firstLine="720"/>
        <w:jc w:val="both"/>
        <w:rPr>
          <w:rFonts w:eastAsia="Times New Roman"/>
          <w:szCs w:val="24"/>
        </w:rPr>
      </w:pPr>
      <w:r>
        <w:rPr>
          <w:rFonts w:eastAsia="Times New Roman"/>
          <w:szCs w:val="24"/>
        </w:rPr>
        <w:t>Να μπούμε λίγο στο ζουμί των προστατευόμενων μαρτύρων, γιατί ακούω από το πρωί έως το βράδυ κάποιους να προσπαθούν να τους απαξιώσουν. Θέλω, λοιπόν, να πω τα εξής:</w:t>
      </w:r>
    </w:p>
    <w:p w14:paraId="6F5C46C6" w14:textId="77777777" w:rsidR="0016272D" w:rsidRDefault="008D6B83">
      <w:pPr>
        <w:spacing w:line="600" w:lineRule="auto"/>
        <w:ind w:firstLine="720"/>
        <w:jc w:val="both"/>
        <w:rPr>
          <w:rFonts w:eastAsia="Times New Roman"/>
          <w:szCs w:val="24"/>
        </w:rPr>
      </w:pPr>
      <w:r>
        <w:rPr>
          <w:rFonts w:eastAsia="Times New Roman"/>
          <w:szCs w:val="24"/>
        </w:rPr>
        <w:t>Δυστυχώς, σε μεγάλες υπο</w:t>
      </w:r>
      <w:r>
        <w:rPr>
          <w:rFonts w:eastAsia="Times New Roman"/>
          <w:szCs w:val="24"/>
        </w:rPr>
        <w:t>θέσεις ξεπλύματος χρήματος, οργανωμένου εγκλήματος, ναρκωτικών, διαφθοράς συχνά -ακούστε λίγο- εξαφανίζονται ή καταλήγουν δολοφονημένοι ή αυτοκτονούν κάποιοι μάρτυρες. Χειροπιαστή απόδειξη, για όσους έχουν ασθενική μνήμη, είναι η περίπτωση του «</w:t>
      </w:r>
      <w:r>
        <w:rPr>
          <w:rFonts w:eastAsia="Times New Roman"/>
          <w:szCs w:val="24"/>
          <w:lang w:val="en-US"/>
        </w:rPr>
        <w:t>NOOR</w:t>
      </w:r>
      <w:r w:rsidRPr="00E4423B">
        <w:rPr>
          <w:rFonts w:eastAsia="Times New Roman"/>
          <w:szCs w:val="24"/>
        </w:rPr>
        <w:t xml:space="preserve"> </w:t>
      </w:r>
      <w:r>
        <w:rPr>
          <w:rFonts w:eastAsia="Times New Roman"/>
          <w:szCs w:val="24"/>
          <w:lang w:val="en-US"/>
        </w:rPr>
        <w:t>I</w:t>
      </w:r>
      <w:r>
        <w:rPr>
          <w:rFonts w:eastAsia="Times New Roman"/>
          <w:szCs w:val="24"/>
        </w:rPr>
        <w:t>», οκ</w:t>
      </w:r>
      <w:r>
        <w:rPr>
          <w:rFonts w:eastAsia="Times New Roman"/>
          <w:szCs w:val="24"/>
        </w:rPr>
        <w:t>τώ άνθρωποι δολοφονημένοι. Εκεί καθεστώς προστατευόμενων μαρτύρων δεν υπήρχε.</w:t>
      </w:r>
    </w:p>
    <w:p w14:paraId="6F5C46C7" w14:textId="77777777" w:rsidR="0016272D" w:rsidRDefault="008D6B83">
      <w:pPr>
        <w:spacing w:line="600" w:lineRule="auto"/>
        <w:ind w:firstLine="720"/>
        <w:jc w:val="both"/>
        <w:rPr>
          <w:rFonts w:eastAsia="Times New Roman"/>
          <w:szCs w:val="24"/>
        </w:rPr>
      </w:pPr>
      <w:r>
        <w:rPr>
          <w:rFonts w:eastAsia="Times New Roman"/>
          <w:szCs w:val="24"/>
        </w:rPr>
        <w:t xml:space="preserve">Επίσης, στην Αμερική, εκτός από την παλιά ιστορία με την </w:t>
      </w:r>
      <w:proofErr w:type="spellStart"/>
      <w:r>
        <w:rPr>
          <w:rFonts w:eastAsia="Times New Roman"/>
          <w:szCs w:val="24"/>
        </w:rPr>
        <w:t>Κου-Κλουξ-Κλαν</w:t>
      </w:r>
      <w:proofErr w:type="spellEnd"/>
      <w:r>
        <w:rPr>
          <w:rFonts w:eastAsia="Times New Roman"/>
          <w:szCs w:val="24"/>
        </w:rPr>
        <w:t>, μέσω προστατευόμενων μαρτύρων εκεί θεσμοθέτησαν και κατάφεραν από το ’71 έως το ’13 -και έχει μεγάλη σημα</w:t>
      </w:r>
      <w:r>
        <w:rPr>
          <w:rFonts w:eastAsia="Times New Roman"/>
          <w:szCs w:val="24"/>
        </w:rPr>
        <w:t xml:space="preserve">σία- τέτοιοι μάρτυρες, που ήταν γύρω στις δεκαοκτώ χιλιάδες τετρακόσιους, με τις καταθέσεις τους να οδηγήσουν σε καταδίκες το 89% των περιπτώσεων των κατηγορουμένων. Οι προστατευόμενοι μάρτυρες δεν είναι κουκουλοφόροι. Είναι νομοθετικά κατοχυρωμένοι, τους </w:t>
      </w:r>
      <w:r>
        <w:rPr>
          <w:rFonts w:eastAsia="Times New Roman"/>
          <w:szCs w:val="24"/>
        </w:rPr>
        <w:t xml:space="preserve">ξέρει η </w:t>
      </w:r>
      <w:r>
        <w:rPr>
          <w:rFonts w:eastAsia="Times New Roman"/>
          <w:szCs w:val="24"/>
        </w:rPr>
        <w:t xml:space="preserve">δικαιοσύνη </w:t>
      </w:r>
      <w:r>
        <w:rPr>
          <w:rFonts w:eastAsia="Times New Roman"/>
          <w:szCs w:val="24"/>
        </w:rPr>
        <w:t>και έτσι λειτουργούν και εδώ.</w:t>
      </w:r>
    </w:p>
    <w:p w14:paraId="6F5C46C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Δεύτερο κρατούμενο. Ακούω από το πρωί έως το βράδυ τη λέξη «σκευωρία» και λέω το εξής:</w:t>
      </w:r>
      <w:r w:rsidRPr="004E460C">
        <w:rPr>
          <w:rFonts w:eastAsia="Times New Roman" w:cs="Times New Roman"/>
          <w:szCs w:val="24"/>
        </w:rPr>
        <w:t xml:space="preserve"> </w:t>
      </w:r>
      <w:r>
        <w:rPr>
          <w:rFonts w:eastAsia="Times New Roman" w:cs="Times New Roman"/>
          <w:szCs w:val="24"/>
        </w:rPr>
        <w:t>Το άρθρο 86, που πιστεύω ότι κανείς δεν το θέλει σε αυτήν τη Βουλή ρωτήστε ποιος το νομοθέτησε και γιατί. Σε καμμία χώρα</w:t>
      </w:r>
      <w:r>
        <w:rPr>
          <w:rFonts w:eastAsia="Times New Roman" w:cs="Times New Roman"/>
          <w:szCs w:val="24"/>
        </w:rPr>
        <w:t xml:space="preserve"> της Ευρώπης -ούτε σε μια χώρα της Ευρώπης-, δεν υπάρχει σύντομη παραγραφή. Δεν υπάρχει ούτε στην Ιρλανδία, ούτε στη Μεγάλη Βρετανία, ούτε στην Πορτογαλία, ούτε στη Γερμανία. Στην Ιταλία χρειάζεται άδεια της Βουλής, όπως και στην Ισπανία, αλλά μόνο για εγκ</w:t>
      </w:r>
      <w:r>
        <w:rPr>
          <w:rFonts w:eastAsia="Times New Roman" w:cs="Times New Roman"/>
          <w:szCs w:val="24"/>
        </w:rPr>
        <w:t xml:space="preserve">λήματα κατά της ασφάλειας του κράτους. Στη Γαλλία δε η δίωξη δεν θέλει άδεια, ενεργοποιείται από </w:t>
      </w:r>
      <w:r>
        <w:rPr>
          <w:rFonts w:eastAsia="Times New Roman" w:cs="Times New Roman"/>
          <w:szCs w:val="24"/>
        </w:rPr>
        <w:t xml:space="preserve">δικαστήριο </w:t>
      </w:r>
      <w:r>
        <w:rPr>
          <w:rFonts w:eastAsia="Times New Roman" w:cs="Times New Roman"/>
          <w:szCs w:val="24"/>
        </w:rPr>
        <w:t xml:space="preserve">της </w:t>
      </w:r>
      <w:r>
        <w:rPr>
          <w:rFonts w:eastAsia="Times New Roman" w:cs="Times New Roman"/>
          <w:szCs w:val="24"/>
        </w:rPr>
        <w:t xml:space="preserve">δημοκρατίας </w:t>
      </w:r>
      <w:r>
        <w:rPr>
          <w:rFonts w:eastAsia="Times New Roman" w:cs="Times New Roman"/>
          <w:szCs w:val="24"/>
        </w:rPr>
        <w:t xml:space="preserve">με συμμετοχή της Βουλής. Πουθενά –μα, πουθενά- δεν υπάρχει σύντομη παραγραφή. </w:t>
      </w:r>
    </w:p>
    <w:p w14:paraId="6F5C46C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Λυπάμαι που το λέω, αλλά ΠΑΣΟΚ και Νέα Δημοκρατία πιά</w:t>
      </w:r>
      <w:r>
        <w:rPr>
          <w:rFonts w:eastAsia="Times New Roman" w:cs="Times New Roman"/>
          <w:szCs w:val="24"/>
        </w:rPr>
        <w:t>στηκαν στα δίχτυα μιας τριτοκοσμικής συνταγματικής ρύθμισης, που είμαστε υποχρεωμένοι να σεβόμαστε και που είχαν ψηφίσει για να εξασφαλίζουν αμοιβαία ατιμωρησία. Αμοιβαία ατιμωρησία!</w:t>
      </w:r>
    </w:p>
    <w:p w14:paraId="6F5C46C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Τι λέει, λοιπόν, αυτό το νομοθέτημα, που δεν μπορεί να το παραβιάσει κανείς; Αμελλητί! Έρχονται τα ονόματα στη Βουλή. Είναι καλό αυτό; Όχι. Εγώ θα συμφωνήσω με τους εμπλεκόμενους. Μπορούσε κανείς να παραβιάσει το Σύνταγμα και να μην το κάνει; Ας έλθει κάπο</w:t>
      </w:r>
      <w:r>
        <w:rPr>
          <w:rFonts w:eastAsia="Times New Roman" w:cs="Times New Roman"/>
          <w:szCs w:val="24"/>
        </w:rPr>
        <w:t>ιος να μου το πει. Όχι, δεν μπορούσε. Δεν μπορούσε, ήταν παραβίαση του Συντάγματος αν αυτά τα ονόματα δεν έρχονταν στη Βουλή. Και ρωτάω επίσης: Σε αυτήν τη φάση της διαδικασίας χρειάζονταν αποδείξεις; Όχι! Όχι! Είναι δουλειά του ανακριτή, του Δικαστικού Συ</w:t>
      </w:r>
      <w:r>
        <w:rPr>
          <w:rFonts w:eastAsia="Times New Roman" w:cs="Times New Roman"/>
          <w:szCs w:val="24"/>
        </w:rPr>
        <w:t>μβουλίου και του δικαστηρίου αν υπάρξει παραπομπή. Τι χρειάζεται σε αυτήν τη φάση; Ισχυρή ένδειξη.</w:t>
      </w:r>
    </w:p>
    <w:p w14:paraId="6F5C46CB" w14:textId="77777777" w:rsidR="0016272D" w:rsidRDefault="008D6B83">
      <w:pPr>
        <w:spacing w:line="600" w:lineRule="auto"/>
        <w:ind w:firstLine="720"/>
        <w:jc w:val="both"/>
        <w:rPr>
          <w:rFonts w:eastAsia="Times New Roman" w:cs="Times New Roman"/>
          <w:szCs w:val="24"/>
        </w:rPr>
      </w:pPr>
      <w:r w:rsidRPr="008D2EF8">
        <w:rPr>
          <w:rFonts w:eastAsia="Times New Roman" w:cs="Times New Roman"/>
          <w:b/>
          <w:szCs w:val="24"/>
        </w:rPr>
        <w:t xml:space="preserve">ΠΡΟΕΔΡΟΣ (Νικόλαος </w:t>
      </w:r>
      <w:proofErr w:type="spellStart"/>
      <w:r w:rsidRPr="008D2EF8">
        <w:rPr>
          <w:rFonts w:eastAsia="Times New Roman" w:cs="Times New Roman"/>
          <w:b/>
          <w:szCs w:val="24"/>
        </w:rPr>
        <w:t>Βούτσης</w:t>
      </w:r>
      <w:proofErr w:type="spellEnd"/>
      <w:r w:rsidRPr="008D2EF8">
        <w:rPr>
          <w:rFonts w:eastAsia="Times New Roman" w:cs="Times New Roman"/>
          <w:b/>
          <w:szCs w:val="24"/>
        </w:rPr>
        <w:t xml:space="preserve">): </w:t>
      </w:r>
      <w:r>
        <w:rPr>
          <w:rFonts w:eastAsia="Times New Roman" w:cs="Times New Roman"/>
          <w:szCs w:val="24"/>
        </w:rPr>
        <w:t>Κύριε συνάδελφε, λίγο πιο σιγά τη φωνή για να σας παρακολουθούν πιο εύκολα.</w:t>
      </w:r>
    </w:p>
    <w:p w14:paraId="6F5C46CC" w14:textId="77777777" w:rsidR="0016272D" w:rsidRDefault="008D6B83">
      <w:pPr>
        <w:spacing w:line="600" w:lineRule="auto"/>
        <w:ind w:firstLine="720"/>
        <w:jc w:val="both"/>
        <w:rPr>
          <w:rFonts w:eastAsia="Times New Roman" w:cs="Times New Roman"/>
          <w:szCs w:val="24"/>
        </w:rPr>
      </w:pPr>
      <w:r w:rsidRPr="008D2EF8">
        <w:rPr>
          <w:rFonts w:eastAsia="Times New Roman" w:cs="Times New Roman"/>
          <w:b/>
          <w:szCs w:val="24"/>
        </w:rPr>
        <w:t>ΑΘΑΝΑΣΙΟΣ ΠΑΠΑΧΡΙΣΤΟΠΟΥΛΟΣ:</w:t>
      </w:r>
      <w:r>
        <w:rPr>
          <w:rFonts w:eastAsia="Times New Roman" w:cs="Times New Roman"/>
          <w:szCs w:val="24"/>
        </w:rPr>
        <w:t xml:space="preserve"> Συμμορφώνομαι, κύριε Πρό</w:t>
      </w:r>
      <w:r>
        <w:rPr>
          <w:rFonts w:eastAsia="Times New Roman" w:cs="Times New Roman"/>
          <w:szCs w:val="24"/>
        </w:rPr>
        <w:t>εδρε.</w:t>
      </w:r>
    </w:p>
    <w:p w14:paraId="6F5C46CD" w14:textId="77777777" w:rsidR="0016272D" w:rsidRDefault="008D6B83">
      <w:pPr>
        <w:spacing w:line="600" w:lineRule="auto"/>
        <w:ind w:firstLine="720"/>
        <w:jc w:val="both"/>
        <w:rPr>
          <w:rFonts w:eastAsia="Times New Roman" w:cs="Times New Roman"/>
          <w:szCs w:val="24"/>
        </w:rPr>
      </w:pPr>
      <w:r w:rsidRPr="008D2EF8">
        <w:rPr>
          <w:rFonts w:eastAsia="Times New Roman" w:cs="Times New Roman"/>
          <w:b/>
          <w:szCs w:val="24"/>
        </w:rPr>
        <w:t xml:space="preserve">ΠΡΟΕΔΡΟΣ (Νικόλαος </w:t>
      </w:r>
      <w:proofErr w:type="spellStart"/>
      <w:r w:rsidRPr="008D2EF8">
        <w:rPr>
          <w:rFonts w:eastAsia="Times New Roman" w:cs="Times New Roman"/>
          <w:b/>
          <w:szCs w:val="24"/>
        </w:rPr>
        <w:t>Βούτσης</w:t>
      </w:r>
      <w:proofErr w:type="spellEnd"/>
      <w:r w:rsidRPr="008D2EF8">
        <w:rPr>
          <w:rFonts w:eastAsia="Times New Roman" w:cs="Times New Roman"/>
          <w:b/>
          <w:szCs w:val="24"/>
        </w:rPr>
        <w:t xml:space="preserve">): </w:t>
      </w:r>
      <w:r>
        <w:rPr>
          <w:rFonts w:eastAsia="Times New Roman" w:cs="Times New Roman"/>
          <w:szCs w:val="24"/>
        </w:rPr>
        <w:t>Είναι θέμα των μικροφώνων. Ευχαριστώ.</w:t>
      </w:r>
    </w:p>
    <w:p w14:paraId="6F5C46CE" w14:textId="77777777" w:rsidR="0016272D" w:rsidRDefault="008D6B83">
      <w:pPr>
        <w:spacing w:line="600" w:lineRule="auto"/>
        <w:ind w:firstLine="720"/>
        <w:jc w:val="both"/>
        <w:rPr>
          <w:rFonts w:eastAsia="Times New Roman" w:cs="Times New Roman"/>
          <w:szCs w:val="24"/>
        </w:rPr>
      </w:pPr>
      <w:r w:rsidRPr="008D2EF8">
        <w:rPr>
          <w:rFonts w:eastAsia="Times New Roman" w:cs="Times New Roman"/>
          <w:b/>
          <w:szCs w:val="24"/>
        </w:rPr>
        <w:t>ΑΘΑΝΑΣΙΟΣ ΠΑΠΑΧΡΙΣΤΟΠΟΥΛΟΣ:</w:t>
      </w:r>
      <w:r>
        <w:rPr>
          <w:rFonts w:eastAsia="Times New Roman" w:cs="Times New Roman"/>
          <w:szCs w:val="24"/>
        </w:rPr>
        <w:t xml:space="preserve"> Συμμορφώνομαι.</w:t>
      </w:r>
    </w:p>
    <w:p w14:paraId="6F5C46C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Ένδειξη ισχυρή. Υπήρχαν ενδείξεις ισχυρές; Θέλετε να σας θυμίσω μερικές; Δεν θα πω ούτε ονόματα ούτε θέλω να θίξω κανέναν. Ειλικρινά σας το </w:t>
      </w:r>
      <w:r>
        <w:rPr>
          <w:rFonts w:eastAsia="Times New Roman" w:cs="Times New Roman"/>
          <w:szCs w:val="24"/>
        </w:rPr>
        <w:t xml:space="preserve">λέω, το τεκμήριο της αθωότητας το σέβομαι και το εύχομαι σε όλους. </w:t>
      </w:r>
    </w:p>
    <w:p w14:paraId="6F5C46D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Ωστόσο, μπροστά μου έχω τα εξής: Βλέπω, δηλαδή να μπαίνουν τρεις λέξεις σε μια διάταξη. Με αυτήν τη διάταξη μπαίνουν δέκα καινούρια φάρμακα ως μη όφειλαν -</w:t>
      </w:r>
      <w:r>
        <w:rPr>
          <w:rFonts w:eastAsia="Times New Roman" w:cs="Times New Roman"/>
          <w:szCs w:val="24"/>
        </w:rPr>
        <w:t>τα είπε πριν ο Αναπληρωτής Υπουργός Υγείας, εγώ απλά τα τεκμηριώνω- και ενώ ήταν υποχρεωτικό αυτά τα φάρμακα να κυκλοφορούν σε δώδεκα χώρες, στα 2/3 των χωρών της Ευρωπαϊκής Ένωσης, έτσι όπως ήταν διατυπωμένες αυτές οι λέξεις μπήκαν έστω και αν ήταν σε δύο</w:t>
      </w:r>
      <w:r>
        <w:rPr>
          <w:rFonts w:eastAsia="Times New Roman" w:cs="Times New Roman"/>
          <w:szCs w:val="24"/>
        </w:rPr>
        <w:t xml:space="preserve"> χώρες. Το δε περίεργο είναι ότι αυτή η νομοθετική ρύθμιση, μετά από έξι μήνες αφαιρείται. Μια ένδειξη. </w:t>
      </w:r>
    </w:p>
    <w:p w14:paraId="6F5C46D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Δεύτερη ένδειξη. Κατ</w:t>
      </w:r>
      <w:r>
        <w:rPr>
          <w:rFonts w:eastAsia="Times New Roman" w:cs="Times New Roman"/>
          <w:szCs w:val="24"/>
        </w:rPr>
        <w:t>’ αρχάς</w:t>
      </w:r>
      <w:r>
        <w:rPr>
          <w:rFonts w:eastAsia="Times New Roman" w:cs="Times New Roman"/>
          <w:szCs w:val="24"/>
        </w:rPr>
        <w:t xml:space="preserve"> όλοι ξέρουν ότι πρέπει να συμβαίνουν τρία πράγματα, για να μπορείς να βοηθήσεις μια πολυεθνική εταιρεία. Ψηλές τιμές, μονοπ</w:t>
      </w:r>
      <w:r>
        <w:rPr>
          <w:rFonts w:eastAsia="Times New Roman" w:cs="Times New Roman"/>
          <w:szCs w:val="24"/>
        </w:rPr>
        <w:t xml:space="preserve">ώλιο στις τιμές και γρήγορη επιστροφή χρημάτων. Λυπάμαι, αλλά και τα τρία έγιναν. </w:t>
      </w:r>
    </w:p>
    <w:p w14:paraId="6F5C46D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lang w:val="en-US"/>
        </w:rPr>
        <w:t>Lucentis</w:t>
      </w:r>
      <w:proofErr w:type="spellEnd"/>
      <w:r w:rsidRPr="00913EDC">
        <w:rPr>
          <w:rFonts w:eastAsia="Times New Roman" w:cs="Times New Roman"/>
          <w:szCs w:val="24"/>
        </w:rPr>
        <w:t xml:space="preserve"> </w:t>
      </w:r>
      <w:r>
        <w:rPr>
          <w:rFonts w:eastAsia="Times New Roman" w:cs="Times New Roman"/>
          <w:szCs w:val="24"/>
        </w:rPr>
        <w:t>για παράδειγμα</w:t>
      </w:r>
      <w:r w:rsidRPr="00911E59">
        <w:rPr>
          <w:rFonts w:eastAsia="Times New Roman" w:cs="Times New Roman"/>
          <w:szCs w:val="24"/>
        </w:rPr>
        <w:t>,</w:t>
      </w:r>
      <w:r>
        <w:rPr>
          <w:rFonts w:eastAsia="Times New Roman" w:cs="Times New Roman"/>
          <w:szCs w:val="24"/>
        </w:rPr>
        <w:t xml:space="preserve"> ένα φάρμακο που είναι για την ωχρά κηλίδα</w:t>
      </w:r>
      <w:r w:rsidRPr="00911E59">
        <w:rPr>
          <w:rFonts w:eastAsia="Times New Roman" w:cs="Times New Roman"/>
          <w:szCs w:val="24"/>
        </w:rPr>
        <w:t>,</w:t>
      </w:r>
      <w:r>
        <w:rPr>
          <w:rFonts w:eastAsia="Times New Roman" w:cs="Times New Roman"/>
          <w:szCs w:val="24"/>
        </w:rPr>
        <w:t xml:space="preserve"> ήταν το μόνο που κυκλοφορούσε και οι ανταγωνιστές πήγαν περίπατο. Η τιμή του ήταν σαράντα φορές πιο ακ</w:t>
      </w:r>
      <w:r>
        <w:rPr>
          <w:rFonts w:eastAsia="Times New Roman" w:cs="Times New Roman"/>
          <w:szCs w:val="24"/>
        </w:rPr>
        <w:t xml:space="preserve">ριβή από το δεύτερο ανταγωνιστικό. Δεν τα λέω εγώ. Ρωτήστε τους ανταγωνιστές. Το </w:t>
      </w:r>
      <w:r>
        <w:rPr>
          <w:rFonts w:eastAsia="Times New Roman" w:cs="Times New Roman"/>
          <w:szCs w:val="24"/>
          <w:lang w:val="en-US"/>
        </w:rPr>
        <w:t>G</w:t>
      </w:r>
      <w:proofErr w:type="spellStart"/>
      <w:r w:rsidRPr="00913EDC">
        <w:rPr>
          <w:rFonts w:eastAsia="Times New Roman" w:cs="Times New Roman"/>
          <w:szCs w:val="24"/>
        </w:rPr>
        <w:t>ilenya</w:t>
      </w:r>
      <w:proofErr w:type="spellEnd"/>
      <w:r>
        <w:rPr>
          <w:rFonts w:eastAsia="Times New Roman" w:cs="Times New Roman"/>
          <w:szCs w:val="24"/>
        </w:rPr>
        <w:t xml:space="preserve"> 1.400, ένα άλλο φάρμακο για το οποίο διαμαρτύρονται τα δύο ανταγωνιστικά, κυκλοφορούσε μόνο του επί ένα και ενάμιση χρόνο, δηλαδή μονοπώλιο κανονικό. Κέρδιζε η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OVART</w:t>
      </w:r>
      <w:r>
        <w:rPr>
          <w:rFonts w:eastAsia="Times New Roman" w:cs="Times New Roman"/>
          <w:szCs w:val="24"/>
          <w:lang w:val="en-US"/>
        </w:rPr>
        <w:t>IS</w:t>
      </w:r>
      <w:r>
        <w:rPr>
          <w:rFonts w:eastAsia="Times New Roman" w:cs="Times New Roman"/>
          <w:szCs w:val="24"/>
        </w:rPr>
        <w:t>»</w:t>
      </w:r>
      <w:r w:rsidRPr="00913EDC">
        <w:rPr>
          <w:rFonts w:eastAsia="Times New Roman" w:cs="Times New Roman"/>
          <w:szCs w:val="24"/>
        </w:rPr>
        <w:t xml:space="preserve"> </w:t>
      </w:r>
      <w:r>
        <w:rPr>
          <w:rFonts w:eastAsia="Times New Roman" w:cs="Times New Roman"/>
          <w:szCs w:val="24"/>
        </w:rPr>
        <w:t xml:space="preserve">και οι ανταγωνιστές διαμαρτύρονταν. </w:t>
      </w:r>
    </w:p>
    <w:p w14:paraId="6F5C46D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Άλλη ένδειξη είναι με τον γνωστό κ. Παπασταύρου να ορίζεται υπεύθυνος για θέματα τιμών φαρμάκων. Με ποιανού άραγε την υπογραφή; Βλέπουμε ακόμα ένα ιδιόχειρο σημείωμα του τότε Πρωθυπουργού, με το τηλέφωνο του υπεύθυν</w:t>
      </w:r>
      <w:r>
        <w:rPr>
          <w:rFonts w:eastAsia="Times New Roman" w:cs="Times New Roman"/>
          <w:szCs w:val="24"/>
        </w:rPr>
        <w:t xml:space="preserve">ου Υπουργού, για την εκταμίευση των χρημάτων. Ήταν να πάρει πίσω 140 εκατομμύρια η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w:t>
      </w:r>
      <w:r w:rsidRPr="00913EDC">
        <w:rPr>
          <w:rFonts w:eastAsia="Times New Roman" w:cs="Times New Roman"/>
          <w:szCs w:val="24"/>
        </w:rPr>
        <w:t xml:space="preserve"> </w:t>
      </w:r>
      <w:r>
        <w:rPr>
          <w:rFonts w:eastAsia="Times New Roman" w:cs="Times New Roman"/>
          <w:szCs w:val="24"/>
        </w:rPr>
        <w:t xml:space="preserve">και πήρε καμμιά </w:t>
      </w:r>
      <w:proofErr w:type="spellStart"/>
      <w:r>
        <w:rPr>
          <w:rFonts w:eastAsia="Times New Roman" w:cs="Times New Roman"/>
          <w:szCs w:val="24"/>
        </w:rPr>
        <w:t>εξηνταπενταριά</w:t>
      </w:r>
      <w:proofErr w:type="spellEnd"/>
      <w:r>
        <w:rPr>
          <w:rFonts w:eastAsia="Times New Roman" w:cs="Times New Roman"/>
          <w:szCs w:val="24"/>
        </w:rPr>
        <w:t>, -δεν ξέρω, γι’ αυτά είμαι σίγουρος-, με ειδική υπογραφή. Υπάρχουν εταιρείες, οι οποίες δεν έχουν πληρωθεί ακόμα με την κρίση.</w:t>
      </w:r>
    </w:p>
    <w:p w14:paraId="6F5C46D4"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Θα μ</w:t>
      </w:r>
      <w:r>
        <w:rPr>
          <w:rFonts w:eastAsia="Times New Roman"/>
          <w:szCs w:val="24"/>
        </w:rPr>
        <w:t>πορούσα να σας αναφέρω κι άλλα πολλά</w:t>
      </w:r>
      <w:r w:rsidRPr="00FE3F5F">
        <w:rPr>
          <w:rFonts w:eastAsia="Times New Roman"/>
          <w:szCs w:val="24"/>
        </w:rPr>
        <w:t>,</w:t>
      </w:r>
      <w:r>
        <w:rPr>
          <w:rFonts w:eastAsia="Times New Roman"/>
          <w:szCs w:val="24"/>
        </w:rPr>
        <w:t xml:space="preserve"> γιατί τυχαίνει να είμαι στον χώρο της υγείας πάνω από τριάντα πέντε χρόνια και ξέρω ακριβώς τι γινόταν. Τα 23 δισεκατομμύρια που λένε ότι ξοδεύτηκαν είναι λίγα. </w:t>
      </w:r>
    </w:p>
    <w:p w14:paraId="6F5C46D5"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Και επειδή συμβαίνει να είμαι και μέλος στην Επιτροπή για την Υγεία, θέλω ακόμα να θυμίσω τα εξής: Βλέπω καθημερινά κάποιους δημοσιογράφους να λυσσομανάνε, βγάζοντας δηλητήριο και χολή, γιατί «η χώρα βυθίζεται», γιατί «βουλιάζουμε», γιατί «είναι η χειρότερ</w:t>
      </w:r>
      <w:r>
        <w:rPr>
          <w:rFonts w:eastAsia="Times New Roman"/>
          <w:szCs w:val="24"/>
        </w:rPr>
        <w:t>η Κυβέρνηση», τα οποία τα ξανάκουσα, πάλι, πριν από λίγο. Έχω όλα τα στοιχεία, ποιοι δημοσιογράφοι και γιατί έπαιρναν χρήματα, ενώ υπάρχει νομοθετική ρύθμιση που τους το απαγορεύει. Μας εξηγεί κανείς γιατί το ΚΕΕΛΠΝΟ, για παράδειγμα, έδινε σε σταθμούς 500.</w:t>
      </w:r>
      <w:r>
        <w:rPr>
          <w:rFonts w:eastAsia="Times New Roman"/>
          <w:szCs w:val="24"/>
        </w:rPr>
        <w:t xml:space="preserve">000 το 2014, 300.000 το 2013, 200.000 και πάει λέγοντας. Τα στοιχεία τα έχω. Δεν θέλω να ερεθίσω ούτε να παίξω σε δελτία γιατί είπα ονόματα κ.λπ., αλλά λίγη προσοχή δεν βλάπτει. Πέντε κανάλια καθημερινά, πέντε, έξι εφημερίδες -κάτι σας είπα για το </w:t>
      </w:r>
      <w:r>
        <w:rPr>
          <w:rFonts w:eastAsia="Times New Roman"/>
          <w:szCs w:val="24"/>
        </w:rPr>
        <w:t>«</w:t>
      </w:r>
      <w:r>
        <w:rPr>
          <w:rFonts w:eastAsia="Times New Roman"/>
          <w:szCs w:val="24"/>
          <w:lang w:val="en-US"/>
        </w:rPr>
        <w:t>NOOR</w:t>
      </w:r>
      <w:r w:rsidRPr="007D2F51">
        <w:rPr>
          <w:rFonts w:eastAsia="Times New Roman"/>
          <w:szCs w:val="24"/>
        </w:rPr>
        <w:t xml:space="preserve"> 1</w:t>
      </w:r>
      <w:r>
        <w:rPr>
          <w:rFonts w:eastAsia="Times New Roman"/>
          <w:szCs w:val="24"/>
        </w:rPr>
        <w:t>»</w:t>
      </w:r>
      <w:r w:rsidRPr="007D2F51">
        <w:rPr>
          <w:rFonts w:eastAsia="Times New Roman"/>
          <w:szCs w:val="24"/>
        </w:rPr>
        <w:t xml:space="preserve"> </w:t>
      </w:r>
      <w:r>
        <w:rPr>
          <w:rFonts w:eastAsia="Times New Roman"/>
          <w:szCs w:val="24"/>
        </w:rPr>
        <w:t xml:space="preserve">πριν- και μερικά ραδιόφωνα σε διατεταγμένη υπηρεσία, γιατί ξέρουν ότι η χώρα βγαίνει. </w:t>
      </w:r>
    </w:p>
    <w:p w14:paraId="6F5C46D6"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Κανείς δεν θριαμβολόγησε ούτε άκουσα έναν να θριαμβολογήσει γιατί η χώρα βγαίνει, γιατί οι εξαγωγές έχουν αυξηθεί, γιατί η ανεργία σιγά αλλά σταθερά πέφτει, γιατί ο του</w:t>
      </w:r>
      <w:r>
        <w:rPr>
          <w:rFonts w:eastAsia="Times New Roman"/>
          <w:szCs w:val="24"/>
        </w:rPr>
        <w:t xml:space="preserve">ρισμός ανεβαίνει, γιατί οι επενδύσεις αυξάνονται, γιατί ακόμα και τα τρίμηνα ομόλογα από 0,78% πήγανε στο 0,56%, γιατί όλος ο πλανήτης βλέπει ότι η </w:t>
      </w:r>
      <w:proofErr w:type="spellStart"/>
      <w:r>
        <w:rPr>
          <w:rFonts w:eastAsia="Times New Roman"/>
          <w:szCs w:val="24"/>
        </w:rPr>
        <w:t>μακροοικονομία</w:t>
      </w:r>
      <w:proofErr w:type="spellEnd"/>
      <w:r>
        <w:rPr>
          <w:rFonts w:eastAsia="Times New Roman"/>
          <w:szCs w:val="24"/>
        </w:rPr>
        <w:t xml:space="preserve"> πηγαίνει καλά και κάποιοι αισθάνονται λίγο περίεργα, γιατί η χώρα, χωρίς θριαμβολογία, θα βαδ</w:t>
      </w:r>
      <w:r>
        <w:rPr>
          <w:rFonts w:eastAsia="Times New Roman"/>
          <w:szCs w:val="24"/>
        </w:rPr>
        <w:t xml:space="preserve">ίσει με πάρα πολλές ελευθερίες που πρέπει να διορθωθούν. </w:t>
      </w:r>
    </w:p>
    <w:p w14:paraId="6F5C46D7"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Χρόνια τώρα –και δεν μπορώ να αντισταθώ να το πω- οι κυβερνήσεις που υπήρχαν δούλευαν για εκατό οικογένειες. Κάποιοι εδώ μέσα έχουν ιδιοκτησιακή αντίληψη. Αισθάνονται ότι είναι μόνο το σπίτι τους κα</w:t>
      </w:r>
      <w:r>
        <w:rPr>
          <w:rFonts w:eastAsia="Times New Roman"/>
          <w:szCs w:val="24"/>
        </w:rPr>
        <w:t xml:space="preserve">ι πολλούς από εμάς μας θεωρούν παρείσακτους, ενοχλητικούς. </w:t>
      </w:r>
    </w:p>
    <w:p w14:paraId="6F5C46D8"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Θέλω να ξέρετε ένα πράγμα: Πολλοί από μας δεν μπήκαμε εδώ ούτε για να κάνουμε δημόσιες σχέσεις ούτε για να πλουτίσουμε. Μην το ξεχνάτε αυτό. Είναι το μεγαλύτερό μας όπλο. </w:t>
      </w:r>
    </w:p>
    <w:p w14:paraId="6F5C46D9"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Κι εγώ θέλω να πω κάτι σ</w:t>
      </w:r>
      <w:r>
        <w:rPr>
          <w:rFonts w:eastAsia="Times New Roman"/>
          <w:szCs w:val="24"/>
        </w:rPr>
        <w:t xml:space="preserve">το σημείο αυτό, που θα αδικήσω αυτούς τους δύο Υπουργούς, αλλά για ένα ζήτημα ηθικής τάξης 23.000 ευρώ ο Πρωθυπουργός «ξήλωσε» δύο Υπουργούς κι έδωσε ένα μήνυμα παντού. Ρωτώ γι’ αυτά που μάθαμε χρόνια τώρα, για τα </w:t>
      </w:r>
      <w:r>
        <w:rPr>
          <w:rFonts w:eastAsia="Times New Roman"/>
          <w:szCs w:val="24"/>
          <w:lang w:val="en-US"/>
        </w:rPr>
        <w:t>Panama</w:t>
      </w:r>
      <w:r w:rsidRPr="000B30D0">
        <w:rPr>
          <w:rFonts w:eastAsia="Times New Roman"/>
          <w:szCs w:val="24"/>
        </w:rPr>
        <w:t xml:space="preserve"> </w:t>
      </w:r>
      <w:r>
        <w:rPr>
          <w:rFonts w:eastAsia="Times New Roman"/>
          <w:szCs w:val="24"/>
          <w:lang w:val="en-US"/>
        </w:rPr>
        <w:t>Papers</w:t>
      </w:r>
      <w:r w:rsidRPr="000B30D0">
        <w:rPr>
          <w:rFonts w:eastAsia="Times New Roman"/>
          <w:szCs w:val="24"/>
        </w:rPr>
        <w:t xml:space="preserve">, </w:t>
      </w:r>
      <w:r>
        <w:rPr>
          <w:rFonts w:eastAsia="Times New Roman"/>
          <w:szCs w:val="24"/>
        </w:rPr>
        <w:t xml:space="preserve">για τις λίστες, για τις </w:t>
      </w:r>
      <w:proofErr w:type="spellStart"/>
      <w:r>
        <w:rPr>
          <w:rFonts w:eastAsia="Times New Roman"/>
          <w:szCs w:val="24"/>
        </w:rPr>
        <w:t>εξω</w:t>
      </w:r>
      <w:r>
        <w:rPr>
          <w:rFonts w:eastAsia="Times New Roman"/>
          <w:szCs w:val="24"/>
        </w:rPr>
        <w:t>χώριες</w:t>
      </w:r>
      <w:proofErr w:type="spellEnd"/>
      <w:r>
        <w:rPr>
          <w:rFonts w:eastAsia="Times New Roman"/>
          <w:szCs w:val="24"/>
        </w:rPr>
        <w:t>, για τα παράγωγα, για τους οικονομικούς παραδείσους. Έχω καταθέσει δέκα φορές την εφημερίδα «</w:t>
      </w:r>
      <w:r>
        <w:rPr>
          <w:rFonts w:eastAsia="Times New Roman"/>
          <w:szCs w:val="24"/>
          <w:lang w:val="en-US"/>
        </w:rPr>
        <w:t>D</w:t>
      </w:r>
      <w:r>
        <w:rPr>
          <w:rFonts w:eastAsia="Times New Roman"/>
          <w:szCs w:val="24"/>
          <w:lang w:val="en-US"/>
        </w:rPr>
        <w:t>IE</w:t>
      </w:r>
      <w:r w:rsidRPr="000B30D0">
        <w:rPr>
          <w:rFonts w:eastAsia="Times New Roman"/>
          <w:szCs w:val="24"/>
        </w:rPr>
        <w:t xml:space="preserve"> </w:t>
      </w:r>
      <w:r>
        <w:rPr>
          <w:rFonts w:eastAsia="Times New Roman"/>
          <w:szCs w:val="24"/>
          <w:lang w:val="en-US"/>
        </w:rPr>
        <w:t>W</w:t>
      </w:r>
      <w:r>
        <w:rPr>
          <w:rFonts w:eastAsia="Times New Roman"/>
          <w:szCs w:val="24"/>
          <w:lang w:val="en-US"/>
        </w:rPr>
        <w:t>ELT</w:t>
      </w:r>
      <w:r>
        <w:rPr>
          <w:rFonts w:eastAsia="Times New Roman"/>
          <w:szCs w:val="24"/>
        </w:rPr>
        <w:t>». Μας ψέγει κιόλας έναν μήνα μετά τις εκλογές, «γιατί δεν φορολογείτε -τους λέει- τα 800 δισεκατομμύρια που έφυγαν από τη χώρα;». Γι’ αυτά τα 800 δ</w:t>
      </w:r>
      <w:r>
        <w:rPr>
          <w:rFonts w:eastAsia="Times New Roman"/>
          <w:szCs w:val="24"/>
        </w:rPr>
        <w:t xml:space="preserve">ισεκατομμύρια -εγώ δεν λέω ότι είναι όλα παράνομα, τα 300 να είναι- δεν άνοιξε ρουθούνι, δεν άνοιξε μύτη. </w:t>
      </w:r>
    </w:p>
    <w:p w14:paraId="6F5C46DA"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«Θέλει αρετή και τόλμη</w:t>
      </w:r>
      <w:r w:rsidRPr="008D549D">
        <w:rPr>
          <w:rFonts w:eastAsia="Times New Roman"/>
          <w:szCs w:val="24"/>
        </w:rPr>
        <w:t xml:space="preserve"> </w:t>
      </w:r>
      <w:r>
        <w:rPr>
          <w:rFonts w:eastAsia="Times New Roman"/>
          <w:szCs w:val="24"/>
        </w:rPr>
        <w:t xml:space="preserve">η ελευθερία» έλεγε ο Κάλβος. Λέω εγώ: «Θέλει αρετή και τόλμη η </w:t>
      </w:r>
      <w:r>
        <w:rPr>
          <w:rFonts w:eastAsia="Times New Roman"/>
          <w:szCs w:val="24"/>
        </w:rPr>
        <w:t xml:space="preserve">Κοινοβουλευτική </w:t>
      </w:r>
      <w:r>
        <w:rPr>
          <w:rFonts w:eastAsia="Times New Roman"/>
          <w:szCs w:val="24"/>
        </w:rPr>
        <w:t>Δημοκρατία. Και αυτήν την αρετή και την τόλμη τ</w:t>
      </w:r>
      <w:r>
        <w:rPr>
          <w:rFonts w:eastAsia="Times New Roman"/>
          <w:szCs w:val="24"/>
        </w:rPr>
        <w:t xml:space="preserve">ην έχει αυτή η Κυβέρνηση». </w:t>
      </w:r>
    </w:p>
    <w:p w14:paraId="6F5C46DB"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w:t>
      </w:r>
    </w:p>
    <w:p w14:paraId="6F5C46DC" w14:textId="77777777" w:rsidR="0016272D" w:rsidRDefault="008D6B83">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6F5C46DD"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4376DF">
        <w:rPr>
          <w:rFonts w:eastAsia="Times New Roman"/>
          <w:b/>
          <w:szCs w:val="24"/>
        </w:rPr>
        <w:t xml:space="preserve">ΠΡΟΕΔΡΟΣ (Νικόλαος </w:t>
      </w:r>
      <w:proofErr w:type="spellStart"/>
      <w:r w:rsidRPr="004376DF">
        <w:rPr>
          <w:rFonts w:eastAsia="Times New Roman"/>
          <w:b/>
          <w:szCs w:val="24"/>
        </w:rPr>
        <w:t>Βούτσης</w:t>
      </w:r>
      <w:proofErr w:type="spellEnd"/>
      <w:r w:rsidRPr="004376DF">
        <w:rPr>
          <w:rFonts w:eastAsia="Times New Roman"/>
          <w:b/>
          <w:szCs w:val="24"/>
        </w:rPr>
        <w:t>):</w:t>
      </w:r>
      <w:r>
        <w:rPr>
          <w:rFonts w:eastAsia="Times New Roman"/>
          <w:szCs w:val="24"/>
        </w:rPr>
        <w:t xml:space="preserve"> Ευχαριστώ πολύ τον κ. </w:t>
      </w:r>
      <w:proofErr w:type="spellStart"/>
      <w:r>
        <w:rPr>
          <w:rFonts w:eastAsia="Times New Roman"/>
          <w:szCs w:val="24"/>
        </w:rPr>
        <w:t>Παπαχριστόπουλο</w:t>
      </w:r>
      <w:proofErr w:type="spellEnd"/>
      <w:r>
        <w:rPr>
          <w:rFonts w:eastAsia="Times New Roman"/>
          <w:szCs w:val="24"/>
        </w:rPr>
        <w:t>.</w:t>
      </w:r>
    </w:p>
    <w:p w14:paraId="6F5C46DE"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Παρακαλώ, τον λόγο έχει η </w:t>
      </w:r>
      <w:r>
        <w:rPr>
          <w:rFonts w:eastAsia="Times New Roman"/>
          <w:szCs w:val="24"/>
        </w:rPr>
        <w:t xml:space="preserve">κ. </w:t>
      </w:r>
      <w:r>
        <w:rPr>
          <w:rFonts w:eastAsia="Times New Roman"/>
          <w:szCs w:val="24"/>
        </w:rPr>
        <w:t>Γεννηματά, Πρόεδρος της Δημοκρατικής Συμπαράταξης ΠΑΣΟΚ – ΔΗΜΑ</w:t>
      </w:r>
      <w:r>
        <w:rPr>
          <w:rFonts w:eastAsia="Times New Roman"/>
          <w:szCs w:val="24"/>
        </w:rPr>
        <w:t>Ρ.</w:t>
      </w:r>
    </w:p>
    <w:p w14:paraId="6F5C46DF"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4376DF">
        <w:rPr>
          <w:rFonts w:eastAsia="Times New Roman"/>
          <w:b/>
          <w:szCs w:val="24"/>
        </w:rPr>
        <w:t xml:space="preserve">ΦΩΤΕΙΝΗ </w:t>
      </w:r>
      <w:r>
        <w:rPr>
          <w:rFonts w:eastAsia="Times New Roman"/>
          <w:b/>
          <w:szCs w:val="24"/>
        </w:rPr>
        <w:t>(</w:t>
      </w:r>
      <w:r>
        <w:rPr>
          <w:rFonts w:eastAsia="Times New Roman"/>
          <w:b/>
          <w:szCs w:val="24"/>
        </w:rPr>
        <w:t>ΦΩΦΗ)</w:t>
      </w:r>
      <w:r w:rsidRPr="004376DF">
        <w:rPr>
          <w:rFonts w:eastAsia="Times New Roman"/>
          <w:b/>
          <w:szCs w:val="24"/>
        </w:rPr>
        <w:t xml:space="preserve"> ΓΕΝΝΗΜΑΤΑ (Πρόεδρος της Δημοκρατικής Συμπαράταξης ΠΑΣΟΚ - ΔΗΜΑΡ):</w:t>
      </w:r>
      <w:r>
        <w:rPr>
          <w:rFonts w:eastAsia="Times New Roman"/>
          <w:szCs w:val="24"/>
        </w:rPr>
        <w:t xml:space="preserve"> Ευχαριστώ, κύριε Πρόεδρε.</w:t>
      </w:r>
    </w:p>
    <w:p w14:paraId="6F5C46E0"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Κυρίες και κύριοι Βουλευτές, περιμένουμε σήμερα όλη την ημέρα μια διάψευση που δεν έχει έρθει, μια διάψευση από την πλευρά της Κυβέρνησης γιατί φέρεται ότι στο τραπέζι των διαπραγματεύσεων έχει πέσει ένα όνομα που ακούει στο «Μακεδονία του </w:t>
      </w:r>
      <w:proofErr w:type="spellStart"/>
      <w:r>
        <w:rPr>
          <w:rFonts w:eastAsia="Times New Roman"/>
          <w:szCs w:val="24"/>
        </w:rPr>
        <w:t>Ίλιντεν</w:t>
      </w:r>
      <w:proofErr w:type="spellEnd"/>
      <w:r>
        <w:rPr>
          <w:rFonts w:eastAsia="Times New Roman"/>
          <w:szCs w:val="24"/>
        </w:rPr>
        <w:t xml:space="preserve">». </w:t>
      </w:r>
    </w:p>
    <w:p w14:paraId="6F5C46E1"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προφανές ότι η συγκεκριμένη ονομασία συνιστά την επιτομή της επιστροφής του αλυτρωτισμού. Θέλω να πιστεύω πως η Κυβέρνηση δεν έχει μπει καν στη διαπραγμάτευση αυτού του ονόματος.</w:t>
      </w:r>
    </w:p>
    <w:p w14:paraId="6F5C46E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Θέλω, όμως, να τονίσω, όπως έχουμε πει πάρα πολλές φορές, ότι η επίλυση του </w:t>
      </w:r>
      <w:r>
        <w:rPr>
          <w:rFonts w:eastAsia="Times New Roman" w:cs="Times New Roman"/>
          <w:szCs w:val="24"/>
        </w:rPr>
        <w:t xml:space="preserve">ζητήματος δεν αφορά μονάχα την ονομασία. Απαιτείται ολοκληρωμένη λύση. Σύμφωνα με την ενημέρωση που μας έχει κάνει η Κυβέρνηση ως τώρα, αυτό διαπραγματεύεται εκ μέρους του ελληνικού λαού: τη σύνθετη δηλαδή ονομασία </w:t>
      </w:r>
      <w:proofErr w:type="spellStart"/>
      <w:r>
        <w:rPr>
          <w:rFonts w:eastAsia="Times New Roman" w:cs="Times New Roman"/>
          <w:szCs w:val="24"/>
          <w:lang w:val="en-US"/>
        </w:rPr>
        <w:t>erga</w:t>
      </w:r>
      <w:proofErr w:type="spellEnd"/>
      <w:r w:rsidRPr="00590686">
        <w:rPr>
          <w:rFonts w:eastAsia="Times New Roman" w:cs="Times New Roman"/>
          <w:szCs w:val="24"/>
        </w:rPr>
        <w:t xml:space="preserve"> </w:t>
      </w:r>
      <w:proofErr w:type="spellStart"/>
      <w:r>
        <w:rPr>
          <w:rFonts w:eastAsia="Times New Roman" w:cs="Times New Roman"/>
          <w:szCs w:val="24"/>
          <w:lang w:val="en-US"/>
        </w:rPr>
        <w:t>omnes</w:t>
      </w:r>
      <w:proofErr w:type="spellEnd"/>
      <w:r w:rsidRPr="00590686">
        <w:rPr>
          <w:rFonts w:eastAsia="Times New Roman" w:cs="Times New Roman"/>
          <w:szCs w:val="24"/>
        </w:rPr>
        <w:t xml:space="preserve"> </w:t>
      </w:r>
      <w:r>
        <w:rPr>
          <w:rFonts w:eastAsia="Times New Roman" w:cs="Times New Roman"/>
          <w:szCs w:val="24"/>
        </w:rPr>
        <w:t>και την αλλαγή του Συντάγματος</w:t>
      </w:r>
      <w:r>
        <w:rPr>
          <w:rFonts w:eastAsia="Times New Roman" w:cs="Times New Roman"/>
          <w:szCs w:val="24"/>
        </w:rPr>
        <w:t>.</w:t>
      </w:r>
    </w:p>
    <w:p w14:paraId="6F5C46E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Απαιτούνται δεσμευτικές ρυθμίσεις για την εγγύηση της μη επιστροφής του αλυτρωτισμού και την παραχάραξη της ιστορίας. Χθες ο Πρωθυπουργός</w:t>
      </w:r>
      <w:r>
        <w:rPr>
          <w:rFonts w:eastAsia="Times New Roman" w:cs="Times New Roman"/>
          <w:szCs w:val="24"/>
        </w:rPr>
        <w:t>,</w:t>
      </w:r>
      <w:r>
        <w:rPr>
          <w:rFonts w:eastAsia="Times New Roman" w:cs="Times New Roman"/>
          <w:szCs w:val="24"/>
        </w:rPr>
        <w:t xml:space="preserve"> στη συνέντευξη Τύπου που έδωσε</w:t>
      </w:r>
      <w:r>
        <w:rPr>
          <w:rFonts w:eastAsia="Times New Roman" w:cs="Times New Roman"/>
          <w:szCs w:val="24"/>
        </w:rPr>
        <w:t>,</w:t>
      </w:r>
      <w:r>
        <w:rPr>
          <w:rFonts w:eastAsia="Times New Roman" w:cs="Times New Roman"/>
          <w:szCs w:val="24"/>
        </w:rPr>
        <w:t xml:space="preserve"> είπε πως δεν βρίσκεται η διαπραγμάτευση σε μια κρίσιμη καμπή ώστε να αισθάνεται ότι</w:t>
      </w:r>
      <w:r>
        <w:rPr>
          <w:rFonts w:eastAsia="Times New Roman" w:cs="Times New Roman"/>
          <w:szCs w:val="24"/>
        </w:rPr>
        <w:t xml:space="preserve"> πρέπει να ενημερώσει τους πολιτικούς Αρχηγούς. Σήμερα μάθαμε ότι θα μας ενημερώσει τελικώς τηλεφωνικά αύριο. Εν τω μεταξύ, οι διαρροές δίνουν και παίρνουν.</w:t>
      </w:r>
    </w:p>
    <w:p w14:paraId="6F5C46E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Κλείνοντας, λοιπόν, περιμένουμε την επίσημη ενημέρωση και ελπίζουμε ότι πράγματι η Κυβέρνηση αυτή δ</w:t>
      </w:r>
      <w:r>
        <w:rPr>
          <w:rFonts w:eastAsia="Times New Roman" w:cs="Times New Roman"/>
          <w:szCs w:val="24"/>
        </w:rPr>
        <w:t>ιαπραγματεύεται, όπως είπε ο Πρωθυπουργός, εις το όνομα όλων των Ελλήνων μια πραγματικά ολοκληρωμένη λύση.</w:t>
      </w:r>
    </w:p>
    <w:p w14:paraId="6F5C46E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Έρχομαι στη σημερινή συζήτηση. Σήμερα εδώ τι γίνεται; Ρίχνει αυλαία μια </w:t>
      </w:r>
      <w:proofErr w:type="spellStart"/>
      <w:r>
        <w:rPr>
          <w:rFonts w:eastAsia="Times New Roman" w:cs="Times New Roman"/>
          <w:szCs w:val="24"/>
        </w:rPr>
        <w:t>κακοστημένη</w:t>
      </w:r>
      <w:proofErr w:type="spellEnd"/>
      <w:r>
        <w:rPr>
          <w:rFonts w:eastAsia="Times New Roman" w:cs="Times New Roman"/>
          <w:szCs w:val="24"/>
        </w:rPr>
        <w:t xml:space="preserve"> και εν τέλει </w:t>
      </w:r>
      <w:proofErr w:type="spellStart"/>
      <w:r>
        <w:rPr>
          <w:rFonts w:eastAsia="Times New Roman" w:cs="Times New Roman"/>
          <w:szCs w:val="24"/>
        </w:rPr>
        <w:t>κακοπαιγμένη</w:t>
      </w:r>
      <w:proofErr w:type="spellEnd"/>
      <w:r>
        <w:rPr>
          <w:rFonts w:eastAsia="Times New Roman" w:cs="Times New Roman"/>
          <w:szCs w:val="24"/>
        </w:rPr>
        <w:t xml:space="preserve"> παράσταση, ένα πολιτικό φιάσκο, μια κατ</w:t>
      </w:r>
      <w:r>
        <w:rPr>
          <w:rFonts w:eastAsia="Times New Roman" w:cs="Times New Roman"/>
          <w:szCs w:val="24"/>
        </w:rPr>
        <w:t>ασκευασμένη ιστορία στηριγμένη πάνω σε ένα πραγματικό σκάνδαλο</w:t>
      </w:r>
      <w:r>
        <w:rPr>
          <w:rFonts w:eastAsia="Times New Roman" w:cs="Times New Roman"/>
          <w:szCs w:val="24"/>
        </w:rPr>
        <w:t>. Μια</w:t>
      </w:r>
      <w:r>
        <w:rPr>
          <w:rFonts w:eastAsia="Times New Roman" w:cs="Times New Roman"/>
          <w:szCs w:val="24"/>
        </w:rPr>
        <w:t xml:space="preserve"> προσπάθεια κατασκευής γεγονότων και ενόχων, μέσω πρόθυμων, αλλά ανώνυμων μαρτύρων και βολικών παραδοχών, μια κοινοβουλευτική παρωδία με ένα ταιριαστό άδοξο τέλος. Το ίδιο το πόρισμα της δι</w:t>
      </w:r>
      <w:r>
        <w:rPr>
          <w:rFonts w:eastAsia="Times New Roman" w:cs="Times New Roman"/>
          <w:szCs w:val="24"/>
        </w:rPr>
        <w:t xml:space="preserve">κής σας Πλειοψηφίας είναι και η ομολογία της αποτυχίας σας. </w:t>
      </w:r>
    </w:p>
    <w:p w14:paraId="6F5C46E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Την ώρα που η Ελλάδα βρίσκεται σε ένα τόσο κρίσιμο σταυροδρόμι που η ελληνική κοινωνία, ο ελληνικός λαός αγωνιά, εσείς επιλέγετε</w:t>
      </w:r>
      <w:r>
        <w:rPr>
          <w:rFonts w:eastAsia="Times New Roman" w:cs="Times New Roman"/>
          <w:szCs w:val="24"/>
        </w:rPr>
        <w:t>,</w:t>
      </w:r>
      <w:r>
        <w:rPr>
          <w:rFonts w:eastAsia="Times New Roman" w:cs="Times New Roman"/>
          <w:szCs w:val="24"/>
        </w:rPr>
        <w:t xml:space="preserve"> για άλλη μια φορά</w:t>
      </w:r>
      <w:r>
        <w:rPr>
          <w:rFonts w:eastAsia="Times New Roman" w:cs="Times New Roman"/>
          <w:szCs w:val="24"/>
        </w:rPr>
        <w:t>,</w:t>
      </w:r>
      <w:r>
        <w:rPr>
          <w:rFonts w:eastAsia="Times New Roman" w:cs="Times New Roman"/>
          <w:szCs w:val="24"/>
        </w:rPr>
        <w:t xml:space="preserve"> να δηλη</w:t>
      </w:r>
      <w:r>
        <w:rPr>
          <w:rFonts w:eastAsia="Times New Roman" w:cs="Times New Roman"/>
          <w:szCs w:val="24"/>
        </w:rPr>
        <w:t xml:space="preserve">τηριάζετε την πολιτική ζωή του τόπου. Αφήστε, επιτέλους, τα παιχνίδια με τους θεσμούς. Σταματήστε να προσβάλετε την ανεξαρτησία της </w:t>
      </w:r>
      <w:r>
        <w:rPr>
          <w:rFonts w:eastAsia="Times New Roman" w:cs="Times New Roman"/>
          <w:szCs w:val="24"/>
        </w:rPr>
        <w:t>δικαιοσύνης</w:t>
      </w:r>
      <w:r>
        <w:rPr>
          <w:rFonts w:eastAsia="Times New Roman" w:cs="Times New Roman"/>
          <w:szCs w:val="24"/>
        </w:rPr>
        <w:t xml:space="preserve">. Ο σεβασμός στη διάκριση των εξουσιών είναι όρος περιφρούρησης της ίδιας της </w:t>
      </w:r>
      <w:r>
        <w:rPr>
          <w:rFonts w:eastAsia="Times New Roman" w:cs="Times New Roman"/>
          <w:szCs w:val="24"/>
        </w:rPr>
        <w:t>δημοκρατίας</w:t>
      </w:r>
      <w:r>
        <w:rPr>
          <w:rFonts w:eastAsia="Times New Roman" w:cs="Times New Roman"/>
          <w:szCs w:val="24"/>
        </w:rPr>
        <w:t>.</w:t>
      </w:r>
    </w:p>
    <w:p w14:paraId="6F5C46E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Εσείς εξακολουθείτε τη</w:t>
      </w:r>
      <w:r>
        <w:rPr>
          <w:rFonts w:eastAsia="Times New Roman" w:cs="Times New Roman"/>
          <w:szCs w:val="24"/>
        </w:rPr>
        <w:t xml:space="preserve"> γραμμή της πόλωσης και του διχασμού. Παίζετε τα ρέστα σας πάνω σε ένα τοξικό κλίμα. Κάθε μέρα, κάθε ώρα παραμονής σας στην εξουσία κοστίζει πολλαπλάσια. Δεσμεύετε τη χώρα με νέα βάρη που επιτείνουν το δράμα του λαού.</w:t>
      </w:r>
    </w:p>
    <w:p w14:paraId="6F5C46E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Ποια είναι η αλήθεια; Η αλήθεια είναι,</w:t>
      </w:r>
      <w:r>
        <w:rPr>
          <w:rFonts w:eastAsia="Times New Roman" w:cs="Times New Roman"/>
          <w:szCs w:val="24"/>
        </w:rPr>
        <w:t xml:space="preserve"> κύριοι της Κυβέρνησης, ότι φοβάστε την ετυμηγορία του ελληνικού λαού. Αν είχατε στοιχειώδες αίσθημα πολιτικής ευθύνης, θα προκηρύσσατε εκλογές, ώστε τώρα ο ελληνικός λαός να αποφασίσει ποιος πρέπει να είναι στο τιμόνι της χώρας, για να οδηγήσει πράγματι μ</w:t>
      </w:r>
      <w:r>
        <w:rPr>
          <w:rFonts w:eastAsia="Times New Roman" w:cs="Times New Roman"/>
          <w:szCs w:val="24"/>
        </w:rPr>
        <w:t>ε ασφάλεια στη βιώσιμη έξοδο από την κρίση.</w:t>
      </w:r>
    </w:p>
    <w:p w14:paraId="6F5C46E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F5C46E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Μπροστά, όμως, στο βάρος της δικής σας αποτυχίας, καταφεύγετε συνεχώς σε αυτό που έχετε μάθει και σε αυτό που τόσα χρόνια υπηρετείτε: τ</w:t>
      </w:r>
      <w:r>
        <w:rPr>
          <w:rFonts w:eastAsia="Times New Roman" w:cs="Times New Roman"/>
          <w:szCs w:val="24"/>
        </w:rPr>
        <w:t>η συνωμοσιολογία, τα δήθεν μαύρα μέτωπα, την επιχείρηση εξόντωσης των πολιτικών σας αντιπάλων, την εύκολη καταδίκη ανθρώπων και συνειδήσεων.</w:t>
      </w:r>
    </w:p>
    <w:p w14:paraId="6F5C46E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Από αυτό εδώ το Βήμα τον περασμένο Φεβρουάριο σάς το είχα πει καθαρά: η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675DCE">
        <w:rPr>
          <w:rFonts w:eastAsia="Times New Roman" w:cs="Times New Roman"/>
          <w:szCs w:val="24"/>
        </w:rPr>
        <w:t xml:space="preserve"> </w:t>
      </w:r>
      <w:r>
        <w:rPr>
          <w:rFonts w:eastAsia="Times New Roman" w:cs="Times New Roman"/>
          <w:szCs w:val="24"/>
        </w:rPr>
        <w:t>σηματοδοτεί ένα από τα π</w:t>
      </w:r>
      <w:r>
        <w:rPr>
          <w:rFonts w:eastAsia="Times New Roman" w:cs="Times New Roman"/>
          <w:szCs w:val="24"/>
        </w:rPr>
        <w:t>ιο σοβαρά επεισόδια στο υπαρκτό σκάνδαλο της δημόσιας φαρμακευτικής δαπάνης. Πάνω σε αυτό το υπαρκτό σκάνδαλο επιλέξατε να στήσετε μια σκευωρία, μια κατά παραγγελία δίωξη σε ύποπτους χρόνους, με ανύπαρκτες αποδείξεις και βέβαια με ανώνυμους μάρτυρες. Είχαμ</w:t>
      </w:r>
      <w:r>
        <w:rPr>
          <w:rFonts w:eastAsia="Times New Roman" w:cs="Times New Roman"/>
          <w:szCs w:val="24"/>
        </w:rPr>
        <w:t>ε από τότε διαβλέψει και αποκαλύψει τις πραγματικές σας προθέσεις.</w:t>
      </w:r>
    </w:p>
    <w:p w14:paraId="6F5C46EC"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Απέναντι στη δική σας πλεκτάνη εμείς απαντήσαμε: Διαφάνεια, διαφάνεια για τους πάντες και παντού! Φως,</w:t>
      </w:r>
      <w:r w:rsidRPr="00B80A37">
        <w:rPr>
          <w:rFonts w:eastAsia="Times New Roman"/>
          <w:szCs w:val="24"/>
        </w:rPr>
        <w:t xml:space="preserve"> </w:t>
      </w:r>
      <w:r>
        <w:rPr>
          <w:rFonts w:eastAsia="Times New Roman"/>
          <w:szCs w:val="24"/>
        </w:rPr>
        <w:t>περισσότερο φως! Δεν έχουμε τίποτα να φοβηθούμε.</w:t>
      </w:r>
    </w:p>
    <w:p w14:paraId="6F5C46ED"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(Χειροκροτήματα από την πτέρυγα της </w:t>
      </w:r>
      <w:r>
        <w:rPr>
          <w:rFonts w:eastAsia="Times New Roman"/>
          <w:szCs w:val="24"/>
        </w:rPr>
        <w:t>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F5C46EE"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Ναι, να ερευνηθεί σε βάθος η υπόθεση και να αφεθεί, επιτέλους, η </w:t>
      </w:r>
      <w:r>
        <w:rPr>
          <w:rFonts w:eastAsia="Times New Roman"/>
          <w:szCs w:val="24"/>
        </w:rPr>
        <w:t xml:space="preserve">δικαιοσύνη </w:t>
      </w:r>
      <w:r>
        <w:rPr>
          <w:rFonts w:eastAsia="Times New Roman"/>
          <w:szCs w:val="24"/>
        </w:rPr>
        <w:t>ανεξάρτητη και ανεπηρέαστη να κάνει τη δουλειά της. Να αποδοθούν ευθύνες εκεί που πραγματικά ανήκουν. Να εξετάσουμε το φάρμακο ως ολοκληρωμ</w:t>
      </w:r>
      <w:r>
        <w:rPr>
          <w:rFonts w:eastAsia="Times New Roman"/>
          <w:szCs w:val="24"/>
        </w:rPr>
        <w:t>ένο κεφάλαιο. Να καταδικάσουμε πρακτικές πολυεθνικών γιγάντων που νοθεύουν τον ανταγωνισμό. Να αναζητήσουμε την αποκατάσταση της ζημιάς που υπέστη το δημόσιο και οι ασφαλισμένοι. Να εισάγουμε θεσμικές δικλίδες ασφαλείας απέναντι στις αθέμιτες πρακτικές και</w:t>
      </w:r>
      <w:r>
        <w:rPr>
          <w:rFonts w:eastAsia="Times New Roman"/>
          <w:szCs w:val="24"/>
        </w:rPr>
        <w:t xml:space="preserve"> στη διαφθορά, διαρκή έλεγχο, διαφάνεια, όπως κάνουν όλες οι χώρες του κόσμου. Να συστήσουμε διακομματική επιτροπή για τη φαρμακευτική δαπάνη, την οποία ακόμα αρνείστε. Δεν κάνατε απολύτως τίποτα όλο αυτό το διάστημα.</w:t>
      </w:r>
    </w:p>
    <w:p w14:paraId="6F5C46EF"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Ναι, λοιπόν, εμείς ζητήσαμε και απαιτή</w:t>
      </w:r>
      <w:r>
        <w:rPr>
          <w:rFonts w:eastAsia="Times New Roman"/>
          <w:szCs w:val="24"/>
        </w:rPr>
        <w:t xml:space="preserve">σαμε να λάμψει η αλήθεια, να διαλευκανθεί η υπόθεση αυτή με τον συνταγματικά επιβεβλημένο τρόπο, με σεβασμό στη λειτουργία των θεσμών, της </w:t>
      </w:r>
      <w:r>
        <w:rPr>
          <w:rFonts w:eastAsia="Times New Roman"/>
          <w:szCs w:val="24"/>
        </w:rPr>
        <w:t xml:space="preserve">δικαιοσύνης </w:t>
      </w:r>
      <w:r>
        <w:rPr>
          <w:rFonts w:eastAsia="Times New Roman"/>
          <w:szCs w:val="24"/>
        </w:rPr>
        <w:t xml:space="preserve">και του Κοινοβουλίου. Όχι με προγραφές, όχι με συνοπτικές εκτελέσεις, όχι με </w:t>
      </w:r>
      <w:r>
        <w:rPr>
          <w:rFonts w:eastAsia="Times New Roman"/>
          <w:szCs w:val="24"/>
          <w:lang w:val="en-US"/>
        </w:rPr>
        <w:t>fake</w:t>
      </w:r>
      <w:r w:rsidRPr="002D33A7">
        <w:rPr>
          <w:rFonts w:eastAsia="Times New Roman"/>
          <w:szCs w:val="24"/>
        </w:rPr>
        <w:t xml:space="preserve"> </w:t>
      </w:r>
      <w:r>
        <w:rPr>
          <w:rFonts w:eastAsia="Times New Roman"/>
          <w:szCs w:val="24"/>
        </w:rPr>
        <w:t>επιτροπές για το θεαθήν</w:t>
      </w:r>
      <w:r>
        <w:rPr>
          <w:rFonts w:eastAsia="Times New Roman"/>
          <w:szCs w:val="24"/>
        </w:rPr>
        <w:t>αι. Δυστυχώς, επαληθευτήκαμε απολύτως.</w:t>
      </w:r>
    </w:p>
    <w:p w14:paraId="6F5C46F0"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Μετά την καθυστερημένη διαβίβαση του φακέλου της υπόθεσης στη Βουλή από τη </w:t>
      </w:r>
      <w:r>
        <w:rPr>
          <w:rFonts w:eastAsia="Times New Roman"/>
          <w:szCs w:val="24"/>
        </w:rPr>
        <w:t>δικαιοσύνη</w:t>
      </w:r>
      <w:r>
        <w:rPr>
          <w:rFonts w:eastAsia="Times New Roman"/>
          <w:szCs w:val="24"/>
        </w:rPr>
        <w:t>, ενός φακέλου προβληματικού, εσείς τι κάνατε; Αρνηθήκατε την ουσιαστική έρευνα. Ανοίξατε τον φάκελο της υπόθεσης για να κάνετε γκρί</w:t>
      </w:r>
      <w:r>
        <w:rPr>
          <w:rFonts w:eastAsia="Times New Roman"/>
          <w:szCs w:val="24"/>
        </w:rPr>
        <w:t xml:space="preserve">ζα προπαγάνδα και, βεβαίως, να έχετε και πηχυαίους τίτλους στον κίτρινο Τύπο της </w:t>
      </w:r>
      <w:r>
        <w:rPr>
          <w:rFonts w:eastAsia="Times New Roman"/>
          <w:szCs w:val="24"/>
        </w:rPr>
        <w:t>συγκυβέρνησης</w:t>
      </w:r>
      <w:r>
        <w:rPr>
          <w:rFonts w:eastAsia="Times New Roman"/>
          <w:szCs w:val="24"/>
        </w:rPr>
        <w:t xml:space="preserve">. </w:t>
      </w:r>
    </w:p>
    <w:p w14:paraId="6F5C46F1"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Δεν θέλατε την αποκάλυψη της αλήθειας. Αρνηθήκατε να καλέσετε μάρτυρες. Πήγατε να στήσετε δίκες άλλων εποχών και σας βγήκε πολιτική επιθεώρηση. </w:t>
      </w:r>
    </w:p>
    <w:p w14:paraId="6F5C46F2"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Η </w:t>
      </w:r>
      <w:r>
        <w:rPr>
          <w:rFonts w:eastAsia="Times New Roman"/>
          <w:szCs w:val="24"/>
        </w:rPr>
        <w:t>ειδική επιτρ</w:t>
      </w:r>
      <w:r>
        <w:rPr>
          <w:rFonts w:eastAsia="Times New Roman"/>
          <w:szCs w:val="24"/>
        </w:rPr>
        <w:t>οπή</w:t>
      </w:r>
      <w:r>
        <w:rPr>
          <w:rFonts w:eastAsia="Times New Roman"/>
          <w:szCs w:val="24"/>
        </w:rPr>
        <w:t xml:space="preserve"> που λειτούργησε σύμφωνα με τους σχεδιασμούς σας, αρνήθηκε κάθε ουσιαστική διερεύνηση, με αποτέλεσμα αυτή η ένοχη Πλειοψηφία να παραβιάζει όχι μόνο την εντολή της Βουλής, αλλά και το ίδιο το Σύνταγμα και τον νομικό μας πολιτισμό. Αφού πρώτα διασύρατε, β</w:t>
      </w:r>
      <w:r>
        <w:rPr>
          <w:rFonts w:eastAsia="Times New Roman"/>
          <w:szCs w:val="24"/>
        </w:rPr>
        <w:t xml:space="preserve">εβαίως, συγκεκριμένα πρόσωπα με εμφανή πολιτικά κριτήρια, αφού καταπατήσατε κι αυτό ακόμα το τεκμήριο αθωότητας, στέλνετε τώρα ξανά την υπόθεση στη </w:t>
      </w:r>
      <w:r>
        <w:rPr>
          <w:rFonts w:eastAsia="Times New Roman"/>
          <w:szCs w:val="24"/>
        </w:rPr>
        <w:t>δικαιοσύνη</w:t>
      </w:r>
      <w:r>
        <w:rPr>
          <w:rFonts w:eastAsia="Times New Roman"/>
          <w:szCs w:val="24"/>
        </w:rPr>
        <w:t xml:space="preserve">, όταν η ίδια η </w:t>
      </w:r>
      <w:r>
        <w:rPr>
          <w:rFonts w:eastAsia="Times New Roman"/>
          <w:szCs w:val="24"/>
        </w:rPr>
        <w:t xml:space="preserve">δικαιοσύνη </w:t>
      </w:r>
      <w:r>
        <w:rPr>
          <w:rFonts w:eastAsia="Times New Roman"/>
          <w:szCs w:val="24"/>
        </w:rPr>
        <w:t>σας έχει διαβιβάσει τον φάκελο ζητώντας να διερευνήσετε την υπόθεση. Απ</w:t>
      </w:r>
      <w:r>
        <w:rPr>
          <w:rFonts w:eastAsia="Times New Roman"/>
          <w:szCs w:val="24"/>
        </w:rPr>
        <w:t>ό τον Άννα στον Καϊάφα.</w:t>
      </w:r>
    </w:p>
    <w:p w14:paraId="6F5C46F3"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Κι όταν σας ρωτήσαμε πού το πάτε, όταν ζητήσαμε η </w:t>
      </w:r>
      <w:r>
        <w:rPr>
          <w:rFonts w:eastAsia="Times New Roman"/>
          <w:szCs w:val="24"/>
        </w:rPr>
        <w:t xml:space="preserve">επιτροπή </w:t>
      </w:r>
      <w:r>
        <w:rPr>
          <w:rFonts w:eastAsia="Times New Roman"/>
          <w:szCs w:val="24"/>
        </w:rPr>
        <w:t xml:space="preserve">να ερευνήσει σε βάθος, εσείς απαντήσατε πως </w:t>
      </w:r>
      <w:proofErr w:type="spellStart"/>
      <w:r>
        <w:rPr>
          <w:rFonts w:eastAsia="Times New Roman"/>
          <w:szCs w:val="24"/>
        </w:rPr>
        <w:t>παρέλκει</w:t>
      </w:r>
      <w:proofErr w:type="spellEnd"/>
      <w:r>
        <w:rPr>
          <w:rFonts w:eastAsia="Times New Roman"/>
          <w:szCs w:val="24"/>
        </w:rPr>
        <w:t xml:space="preserve"> κάθε εξέταση της υπόθεσης. </w:t>
      </w:r>
      <w:proofErr w:type="spellStart"/>
      <w:r>
        <w:rPr>
          <w:rFonts w:eastAsia="Times New Roman"/>
          <w:szCs w:val="24"/>
        </w:rPr>
        <w:t>Παρέλκει</w:t>
      </w:r>
      <w:proofErr w:type="spellEnd"/>
      <w:r>
        <w:rPr>
          <w:rFonts w:eastAsia="Times New Roman"/>
          <w:szCs w:val="24"/>
        </w:rPr>
        <w:t>,</w:t>
      </w:r>
      <w:r>
        <w:rPr>
          <w:rFonts w:eastAsia="Times New Roman"/>
          <w:szCs w:val="24"/>
        </w:rPr>
        <w:t xml:space="preserve"> λοιπόν, η αλήθεια για την κοινοβουλευτική Πλειοψηφία. </w:t>
      </w:r>
    </w:p>
    <w:p w14:paraId="6F5C46F4"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Σε αυτές τις μεθοδεύσεις σας</w:t>
      </w:r>
      <w:r>
        <w:rPr>
          <w:rFonts w:eastAsia="Times New Roman"/>
          <w:szCs w:val="24"/>
        </w:rPr>
        <w:t xml:space="preserve"> εμείς δεν έχουμε κα</w:t>
      </w:r>
      <w:r>
        <w:rPr>
          <w:rFonts w:eastAsia="Times New Roman"/>
          <w:szCs w:val="24"/>
        </w:rPr>
        <w:t>μ</w:t>
      </w:r>
      <w:r>
        <w:rPr>
          <w:rFonts w:eastAsia="Times New Roman"/>
          <w:szCs w:val="24"/>
        </w:rPr>
        <w:t xml:space="preserve">μία απολύτως θέση. Εμείς ζητήσαμε εξαρχής την εις βάθος διερεύνηση του σκανδάλου. Μόνο εμείς ζητάμε να ανοίξει επιτέλους ο φάκελος του φαρμάκου, να μιλήσουμε επιτέλους με ονόματα και στοιχεία. </w:t>
      </w:r>
    </w:p>
    <w:p w14:paraId="6F5C46F5"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Κλείσατε άρον-άρον τον φάκελο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w:t>
      </w:r>
      <w:r>
        <w:rPr>
          <w:rFonts w:eastAsia="Times New Roman"/>
          <w:szCs w:val="24"/>
        </w:rPr>
        <w:t xml:space="preserve"> γιατί την αλήθεια στο φάρμακο τη φοβάστε όπως ο διάβολος το λιβάνι.</w:t>
      </w:r>
    </w:p>
    <w:p w14:paraId="6F5C46F6"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F5C46F7"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Θα κάνετε άραγε το ίδιο και στην Εξεταστική Επιτροπή για την </w:t>
      </w:r>
      <w:r>
        <w:rPr>
          <w:rFonts w:eastAsia="Times New Roman"/>
          <w:szCs w:val="24"/>
          <w:lang w:val="en-US"/>
        </w:rPr>
        <w:t>Y</w:t>
      </w:r>
      <w:proofErr w:type="spellStart"/>
      <w:r>
        <w:rPr>
          <w:rFonts w:eastAsia="Times New Roman"/>
          <w:szCs w:val="24"/>
        </w:rPr>
        <w:t>γεία</w:t>
      </w:r>
      <w:proofErr w:type="spellEnd"/>
      <w:r>
        <w:rPr>
          <w:rFonts w:eastAsia="Times New Roman"/>
          <w:szCs w:val="24"/>
        </w:rPr>
        <w:t>, που έναν χρόνο τώρα δεν βρήκε ούτε μια λέξ</w:t>
      </w:r>
      <w:r>
        <w:rPr>
          <w:rFonts w:eastAsia="Times New Roman"/>
          <w:szCs w:val="24"/>
        </w:rPr>
        <w:t>η να πει για τη φαρμακευτική δαπάνη την περίοδο 2004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2009; Μέχρι πότε, κύριοι της Κυβέρνησης, θα καλύπτετε τις ευθύνες της Δεξιάς; </w:t>
      </w:r>
    </w:p>
    <w:p w14:paraId="6F5C46F8"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Πρέπει να ακουστεί, επιτέλους, σε αυτή τη χώρα ποιος και γιατί οδήγησε την εκτόξευση της δαπάνης των φαρμάκων πριν από το </w:t>
      </w:r>
      <w:r>
        <w:rPr>
          <w:rFonts w:eastAsia="Times New Roman"/>
          <w:szCs w:val="24"/>
        </w:rPr>
        <w:t xml:space="preserve">2009 σε πανευρωπαϊκά επίπεδα ρεκόρ. </w:t>
      </w:r>
    </w:p>
    <w:p w14:paraId="6F5C46F9"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Το ΠΑΣΟΚ παρέδωσε τη δαπάνη το 2004 στα 2,4 δισεκατομμύρια ευρώ. Είχε ήδη εισαγάγει μηχανισμούς ελέγχου και περιορισμούς στη </w:t>
      </w:r>
      <w:proofErr w:type="spellStart"/>
      <w:r>
        <w:rPr>
          <w:rFonts w:eastAsia="Times New Roman"/>
          <w:szCs w:val="24"/>
        </w:rPr>
        <w:t>συνταγογράφηση</w:t>
      </w:r>
      <w:proofErr w:type="spellEnd"/>
      <w:r>
        <w:rPr>
          <w:rFonts w:eastAsia="Times New Roman"/>
          <w:szCs w:val="24"/>
        </w:rPr>
        <w:t>. Την παρέλαβε στα 5,1 δισεκατομμύρια το 2009 και την ξανακατέβασε μέσα στα τρία</w:t>
      </w:r>
      <w:r>
        <w:rPr>
          <w:rFonts w:eastAsia="Times New Roman"/>
          <w:szCs w:val="24"/>
        </w:rPr>
        <w:t xml:space="preserve"> επόμενα δύσκολα χρόνια στα 2,8 δισεκατομμύρια ευρώ. </w:t>
      </w:r>
    </w:p>
    <w:p w14:paraId="6F5C46FA"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Όμως, ο ΣΥΡΙΖΑ και η δεξιοί του συνεταίροι δίνουν συγχωροχάρτι στην περίοδο της Νέας Δημοκρατίας. Κάνουν πως δεν την βλέπουν. Όμως το πάρτι τότε έγινε. </w:t>
      </w:r>
    </w:p>
    <w:p w14:paraId="6F5C46F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Πώς καθορίζονταν οι τιμές μέχρι το 2009; Ποιος και με ποια κριτήρια ρύθμιζε τις εισαγωγές των νέων φαρμάκων; Πώς γινόταν η </w:t>
      </w:r>
      <w:proofErr w:type="spellStart"/>
      <w:r>
        <w:rPr>
          <w:rFonts w:eastAsia="Times New Roman" w:cs="Times New Roman"/>
          <w:szCs w:val="24"/>
        </w:rPr>
        <w:t>συνταγογράφηση</w:t>
      </w:r>
      <w:proofErr w:type="spellEnd"/>
      <w:r>
        <w:rPr>
          <w:rFonts w:eastAsia="Times New Roman" w:cs="Times New Roman"/>
          <w:szCs w:val="24"/>
        </w:rPr>
        <w:t xml:space="preserve"> πριν από το 2009; Πώς έφτασε η φαρμακευτική δαπάνη στα 5,1 δισεκατομμύρια επί </w:t>
      </w:r>
      <w:r w:rsidRPr="00C36593">
        <w:rPr>
          <w:rFonts w:eastAsia="Times New Roman" w:cs="Times New Roman"/>
          <w:szCs w:val="24"/>
        </w:rPr>
        <w:t>Νέας Δημοκρατίας</w:t>
      </w:r>
      <w:r>
        <w:rPr>
          <w:rFonts w:eastAsia="Times New Roman" w:cs="Times New Roman"/>
          <w:szCs w:val="24"/>
        </w:rPr>
        <w:t xml:space="preserve">; </w:t>
      </w:r>
    </w:p>
    <w:p w14:paraId="6F5C46F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Επίσης, τι άλλαξε μετ</w:t>
      </w:r>
      <w:r>
        <w:rPr>
          <w:rFonts w:eastAsia="Times New Roman" w:cs="Times New Roman"/>
          <w:szCs w:val="24"/>
        </w:rPr>
        <w:t xml:space="preserve">ά; Πώς έσπασε το πάρτι των φαρμακοβιομηχανιών; Πώς έπεσε η δαπάνη στα 2,8 δισεκατομμύρια; Με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με τον ΕΟΠΥΥ, τους ελέγχους, το Παρατηρητήριο Τιμών, τον </w:t>
      </w:r>
      <w:proofErr w:type="spellStart"/>
      <w:r>
        <w:rPr>
          <w:rFonts w:eastAsia="Times New Roman" w:cs="Times New Roman"/>
          <w:szCs w:val="24"/>
        </w:rPr>
        <w:t>εξορθολογισμό</w:t>
      </w:r>
      <w:proofErr w:type="spellEnd"/>
      <w:r>
        <w:rPr>
          <w:rFonts w:eastAsia="Times New Roman" w:cs="Times New Roman"/>
          <w:szCs w:val="24"/>
        </w:rPr>
        <w:t xml:space="preserve"> του συστήματος τιμολόγησης, με μειώσεις των τιμών</w:t>
      </w:r>
      <w:r w:rsidRPr="00494898">
        <w:rPr>
          <w:rFonts w:eastAsia="Times New Roman" w:cs="Times New Roman"/>
          <w:szCs w:val="24"/>
        </w:rPr>
        <w:t xml:space="preserve">, </w:t>
      </w:r>
      <w:r>
        <w:rPr>
          <w:rFonts w:eastAsia="Times New Roman" w:cs="Times New Roman"/>
          <w:szCs w:val="24"/>
        </w:rPr>
        <w:t xml:space="preserve">με μάχες </w:t>
      </w:r>
      <w:r>
        <w:rPr>
          <w:rFonts w:eastAsia="Times New Roman" w:cs="Times New Roman"/>
          <w:szCs w:val="24"/>
        </w:rPr>
        <w:t xml:space="preserve">καθημερινές. Τότε που ο </w:t>
      </w:r>
      <w:r w:rsidRPr="00C0242A">
        <w:rPr>
          <w:rFonts w:eastAsia="Times New Roman" w:cs="Times New Roman"/>
          <w:szCs w:val="24"/>
        </w:rPr>
        <w:t>ΣΥΡΙΖΑ</w:t>
      </w:r>
      <w:r>
        <w:rPr>
          <w:rFonts w:eastAsia="Times New Roman" w:cs="Times New Roman"/>
          <w:szCs w:val="24"/>
        </w:rPr>
        <w:t xml:space="preserve"> έκλεινε το μάτι στις φαρμακευτικές και αντί για νοικοκύρεμα έβλεπε βάρβαρες περικοπές και απαιτούσε άμεση αύξηση της δαπάνης. Ακούστε! Αυτά ήταν από τα χείλη του ίδιου του κ. Τσίπρα τότε. </w:t>
      </w:r>
    </w:p>
    <w:p w14:paraId="6F5C46F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Και εν τέλει τι γίνεται σήμερα επί </w:t>
      </w:r>
      <w:r w:rsidRPr="00C0242A">
        <w:rPr>
          <w:rFonts w:eastAsia="Times New Roman" w:cs="Times New Roman"/>
          <w:szCs w:val="24"/>
        </w:rPr>
        <w:t>Σ</w:t>
      </w:r>
      <w:r w:rsidRPr="00C0242A">
        <w:rPr>
          <w:rFonts w:eastAsia="Times New Roman" w:cs="Times New Roman"/>
          <w:szCs w:val="24"/>
        </w:rPr>
        <w:t>ΥΡΙΖΑ</w:t>
      </w:r>
      <w:r>
        <w:rPr>
          <w:rFonts w:eastAsia="Times New Roman" w:cs="Times New Roman"/>
          <w:szCs w:val="24"/>
        </w:rPr>
        <w:t>; Ποιοι ωφελήθηκαν από την καθυστέρηση έκδοσης δελτίου τιμών για έναν ολόκληρο χρόνο το 2015; Πόσα εκατομμύρια κόστισε στο ελληνικό δημόσιο αυτή η αφηρημάδα; Γιατί και πώς κάποιοι αρνήθηκαν να τιμολογήσουν εγκαίρως τα φάρμακα, δίνοντας μπόνους σε συγκ</w:t>
      </w:r>
      <w:r>
        <w:rPr>
          <w:rFonts w:eastAsia="Times New Roman" w:cs="Times New Roman"/>
          <w:szCs w:val="24"/>
        </w:rPr>
        <w:t xml:space="preserve">εκριμένα συμφέροντα; </w:t>
      </w:r>
    </w:p>
    <w:p w14:paraId="6F5C46F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Εμείς θα επιμείνουμε. Θα επιμείνουμε να αναζητούμε την αλήθεια. Και θα συνεχίσουμε να θέτουμε αμείλικτα ερωτήματα. </w:t>
      </w:r>
    </w:p>
    <w:p w14:paraId="6F5C46F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Εσείς μπορείτε να συνεχίσετε ό,τι κάνετε μέχρι σήμερα: Να κρύβεστε και να κρύβετε, να αμνηστεύετε πολιτικές περιόδους </w:t>
      </w:r>
      <w:r>
        <w:rPr>
          <w:rFonts w:eastAsia="Times New Roman" w:cs="Times New Roman"/>
          <w:szCs w:val="24"/>
        </w:rPr>
        <w:t xml:space="preserve">που δεν είναι άλλες απ’ αυτές της Δεξιάς και η δική σας, προκλητικά και απροκάλυπτα. </w:t>
      </w:r>
    </w:p>
    <w:p w14:paraId="6F5C470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Έχουμε χρέος να πούμε την αλήθεια στους πολίτες για το πάρτι που έγινε στα φάρμακα και τις πραγματικές ευθύνες και διαστάσεις της κρίσης. Έχουμε ευθύνη να αντισταθούμε στις προσπάθειες χειραγώγησης της </w:t>
      </w:r>
      <w:r>
        <w:rPr>
          <w:rFonts w:eastAsia="Times New Roman" w:cs="Times New Roman"/>
          <w:szCs w:val="24"/>
        </w:rPr>
        <w:t xml:space="preserve">δικαιοσύνης </w:t>
      </w:r>
      <w:r>
        <w:rPr>
          <w:rFonts w:eastAsia="Times New Roman" w:cs="Times New Roman"/>
          <w:szCs w:val="24"/>
        </w:rPr>
        <w:t>και υπονόμευσης των θεσμών. Οποιαδήποτε με</w:t>
      </w:r>
      <w:r>
        <w:rPr>
          <w:rFonts w:eastAsia="Times New Roman" w:cs="Times New Roman"/>
          <w:szCs w:val="24"/>
        </w:rPr>
        <w:t>θόδευση θα μας βρει σθεναρά απέναντι. Είμαστε αποφασισμένοι να αντισταθούμε στη συγκάλυψη των πραγματικών ευθυνών και στις προσπάθειες, βεβαίως, σπίλωσης της παράταξης και πολιτικών προσώπων. Γι’ αυτό μένουμε μακριά από οποιαδήποτε διαδικασία παραβιάζει αυ</w:t>
      </w:r>
      <w:r>
        <w:rPr>
          <w:rFonts w:eastAsia="Times New Roman" w:cs="Times New Roman"/>
          <w:szCs w:val="24"/>
        </w:rPr>
        <w:t xml:space="preserve">τές τις αρχές και τους στόχους. </w:t>
      </w:r>
    </w:p>
    <w:p w14:paraId="6F5C470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 αυτό το βρώμικο παιχνίδι σκιών που εσείς χτίσατε, θα είστε απελ</w:t>
      </w:r>
      <w:r>
        <w:rPr>
          <w:rFonts w:eastAsia="Times New Roman" w:cs="Times New Roman"/>
          <w:szCs w:val="24"/>
        </w:rPr>
        <w:t>πισ</w:t>
      </w:r>
      <w:r>
        <w:rPr>
          <w:rFonts w:eastAsia="Times New Roman" w:cs="Times New Roman"/>
          <w:szCs w:val="24"/>
        </w:rPr>
        <w:t xml:space="preserve">τικά μόνοι. Η Κοινοβουλευτική Ομάδα της Δημοκρατικής Συμπαράταξης αποχωρεί απ’ αυτήν τη διαδικασία. Καλή σας νύχτα, κύριε Τσίπρα. </w:t>
      </w:r>
    </w:p>
    <w:p w14:paraId="6F5C4702" w14:textId="77777777" w:rsidR="0016272D" w:rsidRDefault="008D6B83">
      <w:pPr>
        <w:spacing w:line="600" w:lineRule="auto"/>
        <w:ind w:firstLine="720"/>
        <w:jc w:val="both"/>
        <w:rPr>
          <w:rFonts w:eastAsia="Times New Roman" w:cs="Times New Roman"/>
          <w:szCs w:val="24"/>
        </w:rPr>
      </w:pPr>
      <w:r w:rsidRPr="002B6632">
        <w:rPr>
          <w:rFonts w:eastAsia="Times New Roman" w:cs="Times New Roman"/>
          <w:szCs w:val="24"/>
        </w:rPr>
        <w:t>(Χειροκροτήματα από την</w:t>
      </w:r>
      <w:r w:rsidRPr="002B6632">
        <w:rPr>
          <w:rFonts w:eastAsia="Times New Roman" w:cs="Times New Roman"/>
          <w:szCs w:val="24"/>
        </w:rPr>
        <w:t xml:space="preserve"> πτέρυγα της Δημοκρατικής Συμπαράταξης ΠΑΣΟΚ – ΔΗΜΑΡ)</w:t>
      </w:r>
      <w:r>
        <w:rPr>
          <w:rFonts w:eastAsia="Times New Roman" w:cs="Times New Roman"/>
          <w:szCs w:val="24"/>
        </w:rPr>
        <w:t xml:space="preserve"> </w:t>
      </w:r>
    </w:p>
    <w:p w14:paraId="6F5C4703"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του </w:t>
      </w:r>
      <w:r w:rsidRPr="00C0242A">
        <w:rPr>
          <w:rFonts w:eastAsia="Times New Roman" w:cs="Times New Roman"/>
          <w:szCs w:val="24"/>
        </w:rPr>
        <w:t>ΣΥΡΙΖΑ</w:t>
      </w:r>
      <w:r>
        <w:rPr>
          <w:rFonts w:eastAsia="Times New Roman" w:cs="Times New Roman"/>
          <w:szCs w:val="24"/>
        </w:rPr>
        <w:t>)</w:t>
      </w:r>
    </w:p>
    <w:p w14:paraId="6F5C4704"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ΧΡΗΣΤΟΣ ΣΙΜΟΡΕΛΗΣ</w:t>
      </w:r>
      <w:r w:rsidRPr="00494898">
        <w:rPr>
          <w:rFonts w:eastAsia="Times New Roman" w:cs="Times New Roman"/>
          <w:b/>
          <w:szCs w:val="24"/>
        </w:rPr>
        <w:t>:</w:t>
      </w:r>
      <w:r>
        <w:rPr>
          <w:rFonts w:eastAsia="Times New Roman" w:cs="Times New Roman"/>
          <w:szCs w:val="24"/>
        </w:rPr>
        <w:t xml:space="preserve"> Καληνύχτα! Γεια σας!</w:t>
      </w:r>
    </w:p>
    <w:p w14:paraId="6F5C4705" w14:textId="77777777" w:rsidR="0016272D" w:rsidRDefault="008D6B83">
      <w:pPr>
        <w:spacing w:line="600" w:lineRule="auto"/>
        <w:ind w:firstLine="720"/>
        <w:jc w:val="both"/>
        <w:rPr>
          <w:rFonts w:eastAsia="Times New Roman" w:cs="Times New Roman"/>
          <w:szCs w:val="24"/>
        </w:rPr>
      </w:pPr>
      <w:r w:rsidRPr="00254EB6">
        <w:rPr>
          <w:rFonts w:eastAsia="Times New Roman" w:cs="Times New Roman"/>
          <w:b/>
          <w:szCs w:val="24"/>
        </w:rPr>
        <w:t xml:space="preserve">ΦΩΤΕΙΝΗ </w:t>
      </w:r>
      <w:r>
        <w:rPr>
          <w:rFonts w:eastAsia="Times New Roman" w:cs="Times New Roman"/>
          <w:b/>
          <w:szCs w:val="24"/>
        </w:rPr>
        <w:t>(ΦΩΦΗ)</w:t>
      </w:r>
      <w:r w:rsidRPr="00254EB6">
        <w:rPr>
          <w:rFonts w:eastAsia="Times New Roman" w:cs="Times New Roman"/>
          <w:b/>
          <w:szCs w:val="24"/>
        </w:rPr>
        <w:t xml:space="preserve"> ΓΕΝΝΗΜΑΤΑ (Πρόεδρος της Δημοκρατικής Συμπαράταξης ΠΑΣΟΚ - ΔΗΜΑΡ): </w:t>
      </w:r>
      <w:r>
        <w:rPr>
          <w:rFonts w:eastAsia="Times New Roman" w:cs="Times New Roman"/>
          <w:szCs w:val="24"/>
        </w:rPr>
        <w:t>Σας πειράζει που έχουμε αυτόνομη πορεία, αλ</w:t>
      </w:r>
      <w:r>
        <w:rPr>
          <w:rFonts w:eastAsia="Times New Roman" w:cs="Times New Roman"/>
          <w:szCs w:val="24"/>
        </w:rPr>
        <w:t xml:space="preserve">λά θα το συνηθίσετε. </w:t>
      </w:r>
    </w:p>
    <w:p w14:paraId="6F5C470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Κοινοβουλευτική Ομάδα της </w:t>
      </w:r>
      <w:r w:rsidRPr="002B6632">
        <w:rPr>
          <w:rFonts w:eastAsia="Times New Roman" w:cs="Times New Roman"/>
          <w:szCs w:val="24"/>
        </w:rPr>
        <w:t>Δημοκρατικής Συμπαράταξης ΠΑΣΟΚ – ΔΗΜΑΡ</w:t>
      </w:r>
      <w:r w:rsidRPr="00A56977">
        <w:rPr>
          <w:rFonts w:eastAsia="Times New Roman" w:cs="Times New Roman"/>
          <w:szCs w:val="24"/>
        </w:rPr>
        <w:t xml:space="preserve"> </w:t>
      </w:r>
      <w:r>
        <w:rPr>
          <w:rFonts w:eastAsia="Times New Roman" w:cs="Times New Roman"/>
          <w:szCs w:val="24"/>
        </w:rPr>
        <w:t>αποχωρεί από την Αίθουσα</w:t>
      </w:r>
      <w:r w:rsidRPr="002B6632">
        <w:rPr>
          <w:rFonts w:eastAsia="Times New Roman" w:cs="Times New Roman"/>
          <w:szCs w:val="24"/>
        </w:rPr>
        <w:t>)</w:t>
      </w:r>
      <w:r>
        <w:rPr>
          <w:rFonts w:eastAsia="Times New Roman" w:cs="Times New Roman"/>
          <w:szCs w:val="24"/>
        </w:rPr>
        <w:t xml:space="preserve"> </w:t>
      </w:r>
    </w:p>
    <w:p w14:paraId="6F5C4707" w14:textId="77777777" w:rsidR="0016272D" w:rsidRDefault="008D6B83">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w:t>
      </w:r>
      <w:proofErr w:type="spellStart"/>
      <w:r w:rsidRPr="001F1977">
        <w:rPr>
          <w:rFonts w:eastAsia="Times New Roman" w:cs="Times New Roman"/>
          <w:b/>
          <w:szCs w:val="24"/>
        </w:rPr>
        <w:t>Βούτσης</w:t>
      </w:r>
      <w:proofErr w:type="spellEnd"/>
      <w:r w:rsidRPr="001F1977">
        <w:rPr>
          <w:rFonts w:eastAsia="Times New Roman" w:cs="Times New Roman"/>
          <w:b/>
          <w:szCs w:val="24"/>
        </w:rPr>
        <w:t xml:space="preserve">): </w:t>
      </w:r>
      <w:r>
        <w:rPr>
          <w:rFonts w:eastAsia="Times New Roman" w:cs="Times New Roman"/>
          <w:szCs w:val="24"/>
        </w:rPr>
        <w:t xml:space="preserve">Τον λόγο τώρα έχει ο Πρόεδρος της Ένωσης Κεντρώων κ. Βασίλειος Λεβέντης. </w:t>
      </w:r>
    </w:p>
    <w:p w14:paraId="6F5C470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Να γνωρίζετε ότι μετά τον κ. Λεβέντη θα πάρουν τον λόγο ο κ. Θεοδωράκης, ο κ. </w:t>
      </w:r>
      <w:proofErr w:type="spellStart"/>
      <w:r>
        <w:rPr>
          <w:rFonts w:eastAsia="Times New Roman" w:cs="Times New Roman"/>
          <w:szCs w:val="24"/>
        </w:rPr>
        <w:t>Μιχαλολιάκος</w:t>
      </w:r>
      <w:proofErr w:type="spellEnd"/>
      <w:r>
        <w:rPr>
          <w:rFonts w:eastAsia="Times New Roman" w:cs="Times New Roman"/>
          <w:szCs w:val="24"/>
        </w:rPr>
        <w:t xml:space="preserve">, ο Υπουργός κ. Ξανθός, ο Πρόεδρος κ. Μητσοτάκης, ο Υπουργός κ. Κοντονής και ο Πρωθυπουργός κ. Τσίπρας. Άρα, έχουν μείνει άλλοι έξι και γενικώς ο χρόνος τηρείται. </w:t>
      </w:r>
    </w:p>
    <w:p w14:paraId="6F5C470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Ορ</w:t>
      </w:r>
      <w:r>
        <w:rPr>
          <w:rFonts w:eastAsia="Times New Roman" w:cs="Times New Roman"/>
          <w:szCs w:val="24"/>
        </w:rPr>
        <w:t>ίστε, κύριε Λεβέντη, έχετε τον λόγο. Σας ακούμε με προσοχή.</w:t>
      </w:r>
    </w:p>
    <w:p w14:paraId="6F5C470A"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ΒΑΣΙΛΗΣ</w:t>
      </w:r>
      <w:r w:rsidRPr="00494898">
        <w:rPr>
          <w:rFonts w:eastAsia="Times New Roman" w:cs="Times New Roman"/>
          <w:b/>
          <w:szCs w:val="24"/>
        </w:rPr>
        <w:t xml:space="preserve"> ΛΕΒΕΝΤΗΣ (Πρόεδρος της Ένωσης Κεντρώων): </w:t>
      </w:r>
      <w:r>
        <w:rPr>
          <w:rFonts w:eastAsia="Times New Roman" w:cs="Times New Roman"/>
          <w:szCs w:val="24"/>
        </w:rPr>
        <w:t xml:space="preserve">Να καλησπερίσουμε τον κύριο Πρόεδρο, τους κυρίους και τις κυρίες Υπουργούς και τις κυρίες και κυρίους Βουλευτές. </w:t>
      </w:r>
    </w:p>
    <w:p w14:paraId="6F5C470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Είπα και την άλλη φορά που γινότα</w:t>
      </w:r>
      <w:r>
        <w:rPr>
          <w:rFonts w:eastAsia="Times New Roman" w:cs="Times New Roman"/>
          <w:szCs w:val="24"/>
        </w:rPr>
        <w:t xml:space="preserve">ν η συζήτηση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494898">
        <w:rPr>
          <w:rFonts w:eastAsia="Times New Roman" w:cs="Times New Roman"/>
          <w:szCs w:val="24"/>
        </w:rPr>
        <w:t xml:space="preserve"> </w:t>
      </w:r>
      <w:r>
        <w:rPr>
          <w:rFonts w:eastAsia="Times New Roman" w:cs="Times New Roman"/>
          <w:szCs w:val="24"/>
        </w:rPr>
        <w:t xml:space="preserve">ότι είναι από τις πιο θλιβερές στιγμές του Κοινοβουλίου η στιγμή που συνέρχεται το Κοινοβούλιο με σκοπό την παραπομπή στη </w:t>
      </w:r>
      <w:r>
        <w:rPr>
          <w:rFonts w:eastAsia="Times New Roman" w:cs="Times New Roman"/>
          <w:szCs w:val="24"/>
        </w:rPr>
        <w:t xml:space="preserve">δικαιοσύνη </w:t>
      </w:r>
      <w:r>
        <w:rPr>
          <w:rFonts w:eastAsia="Times New Roman" w:cs="Times New Roman"/>
          <w:szCs w:val="24"/>
        </w:rPr>
        <w:t>Βουλευτών και δη τέως Υπουργών. Είναι από τις πιο θλιβερές στιγμές και καλό θα ήταν στην καρ</w:t>
      </w:r>
      <w:r>
        <w:rPr>
          <w:rFonts w:eastAsia="Times New Roman" w:cs="Times New Roman"/>
          <w:szCs w:val="24"/>
        </w:rPr>
        <w:t xml:space="preserve">ιέρα όλων τέτοιες στιγμές να μην υπάρχουν. Ωστόσο, αν η </w:t>
      </w:r>
      <w:r w:rsidRPr="0094038A">
        <w:rPr>
          <w:rFonts w:eastAsia="Times New Roman" w:cs="Times New Roman"/>
          <w:szCs w:val="24"/>
        </w:rPr>
        <w:t>Κυβέρνηση</w:t>
      </w:r>
      <w:r>
        <w:rPr>
          <w:rFonts w:eastAsia="Times New Roman" w:cs="Times New Roman"/>
          <w:szCs w:val="24"/>
        </w:rPr>
        <w:t xml:space="preserve"> φρονεί ότι τα στοιχεία είναι επαρκή, ας δεχθούμε ότι καλώς πράττει. Έπρεπε, όμως, τα στοιχεία να είναι επαρκή. </w:t>
      </w:r>
    </w:p>
    <w:p w14:paraId="6F5C470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Από τη διαδικασία που ακολουθήθηκε, τα στοιχεία είναι ατεκμηρίωτα. Δεν ευρέθησ</w:t>
      </w:r>
      <w:r>
        <w:rPr>
          <w:rFonts w:eastAsia="Times New Roman" w:cs="Times New Roman"/>
          <w:szCs w:val="24"/>
        </w:rPr>
        <w:t>αν ούτε λογαριασμοί ούτε κάτι συγκεκριμένο. Υπάρχουν μάρτυρες άγνωστοι, προστατευόμενοι, οι οποίοι είπαν «ο τάδε πήρε», «πήρε ένας άλλος»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ξέρω αν είπαν ότι ήταν μπροστά, αυτό δεν το γνωρίζω</w:t>
      </w:r>
      <w:r w:rsidRPr="00327B77">
        <w:rPr>
          <w:rFonts w:eastAsia="Times New Roman" w:cs="Times New Roman"/>
          <w:szCs w:val="24"/>
        </w:rPr>
        <w:t>. Δ</w:t>
      </w:r>
      <w:r>
        <w:rPr>
          <w:rFonts w:eastAsia="Times New Roman" w:cs="Times New Roman"/>
          <w:szCs w:val="24"/>
        </w:rPr>
        <w:t>εν γνωρίζω τι ακριβώς είπαν οι μάρτυρες. Ο θεσμός αυτ</w:t>
      </w:r>
      <w:r>
        <w:rPr>
          <w:rFonts w:eastAsia="Times New Roman" w:cs="Times New Roman"/>
          <w:szCs w:val="24"/>
        </w:rPr>
        <w:t xml:space="preserve">ός των </w:t>
      </w:r>
      <w:proofErr w:type="spellStart"/>
      <w:r>
        <w:rPr>
          <w:rFonts w:eastAsia="Times New Roman" w:cs="Times New Roman"/>
          <w:szCs w:val="24"/>
        </w:rPr>
        <w:t>προστατευομένων</w:t>
      </w:r>
      <w:proofErr w:type="spellEnd"/>
      <w:r>
        <w:rPr>
          <w:rFonts w:eastAsia="Times New Roman" w:cs="Times New Roman"/>
          <w:szCs w:val="24"/>
        </w:rPr>
        <w:t xml:space="preserve"> μαρτύρων δοκιμάζεται στη χώρα μας και είναι άγνωστο εάν θα ευδοκιμήσει. Θα εξαρτηθεί. Αν αποδειχθεί ότι όλοι αυτοί αερολογούσαν, κι αυτός ο θεσμός σιγά σιγά θα μπει στα χρονοντούλαπα. Μένει να φανεί. </w:t>
      </w:r>
    </w:p>
    <w:p w14:paraId="6F5C470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Εγώ δεν είμαι της άποψης ότι αν </w:t>
      </w:r>
      <w:r>
        <w:rPr>
          <w:rFonts w:eastAsia="Times New Roman" w:cs="Times New Roman"/>
          <w:szCs w:val="24"/>
        </w:rPr>
        <w:t>υπήρχαν στοιχεία, πρέπει να μην παραπεμφθούν, αλλά είμαι της άποψης ότι πριν γίνει η παραπομπή, έπρεπε να δεθεί καλά η υπόθεση. Σας λέω τι λέει ο κόσμος. Ο κόσμος λέει ότι δεν είχε δεθεί η υπόθεση και ότι ο Τσίπρας παραπέμπει αυτούς τους ανθρώπους με σκοπό</w:t>
      </w:r>
      <w:r>
        <w:rPr>
          <w:rFonts w:eastAsia="Times New Roman" w:cs="Times New Roman"/>
          <w:szCs w:val="24"/>
        </w:rPr>
        <w:t xml:space="preserve"> να τους οδηγήσει στις εκλογές υποδίκους. Αυτό λέει ο κόσμος. Τώρα, ό,τι κι αν λέει η Αίθουσα, ο καθένας από εμάς, </w:t>
      </w:r>
      <w:proofErr w:type="spellStart"/>
      <w:r>
        <w:rPr>
          <w:rFonts w:eastAsia="Times New Roman" w:cs="Times New Roman"/>
          <w:szCs w:val="24"/>
        </w:rPr>
        <w:t>μικρήν</w:t>
      </w:r>
      <w:proofErr w:type="spellEnd"/>
      <w:r>
        <w:rPr>
          <w:rFonts w:eastAsia="Times New Roman" w:cs="Times New Roman"/>
          <w:szCs w:val="24"/>
        </w:rPr>
        <w:t xml:space="preserve"> αξία έχει. Επομένως, τουλάχιστον η Βουλή έσφαλε που χωρίς να δεθεί η υπόθεση, παραπέμπει. Τελεία και παύλα.</w:t>
      </w:r>
    </w:p>
    <w:p w14:paraId="6F5C470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Εγώ να μην ασχοληθώ τώρα μ</w:t>
      </w:r>
      <w:r>
        <w:rPr>
          <w:rFonts w:eastAsia="Times New Roman" w:cs="Times New Roman"/>
          <w:szCs w:val="24"/>
        </w:rPr>
        <w:t xml:space="preserve">ε αυτά, να μην </w:t>
      </w:r>
      <w:r>
        <w:rPr>
          <w:rFonts w:eastAsia="Times New Roman" w:cs="Times New Roman"/>
          <w:szCs w:val="24"/>
        </w:rPr>
        <w:t xml:space="preserve">σπαταλήσω </w:t>
      </w:r>
      <w:r>
        <w:rPr>
          <w:rFonts w:eastAsia="Times New Roman" w:cs="Times New Roman"/>
          <w:szCs w:val="24"/>
        </w:rPr>
        <w:t xml:space="preserve">χρόνο από μία πολύτιμη ομιλία για να λέω πράγματα, αλλά έχω προτείνει στις περιπτώσεις κρατικών προμηθειών ή μεγάλων έργων να υπάρχει παρουσία εισαγγελικού λειτουργού. Με αγνοήσατε και οι δεξιοί και οι </w:t>
      </w:r>
      <w:proofErr w:type="spellStart"/>
      <w:r>
        <w:rPr>
          <w:rFonts w:eastAsia="Times New Roman" w:cs="Times New Roman"/>
          <w:szCs w:val="24"/>
        </w:rPr>
        <w:t>συριζαίοι</w:t>
      </w:r>
      <w:proofErr w:type="spellEnd"/>
      <w:r>
        <w:rPr>
          <w:rFonts w:eastAsia="Times New Roman" w:cs="Times New Roman"/>
          <w:szCs w:val="24"/>
        </w:rPr>
        <w:t xml:space="preserve"> και οι πασοκτζήδες.</w:t>
      </w:r>
      <w:r>
        <w:rPr>
          <w:rFonts w:eastAsia="Times New Roman" w:cs="Times New Roman"/>
          <w:szCs w:val="24"/>
        </w:rPr>
        <w:t xml:space="preserve"> Κάνετε τη δουλειά σας, αναθέτετε τα έργα και μετά η επόμενη κυβέρνηση μπορεί να βλέπει </w:t>
      </w:r>
      <w:r>
        <w:rPr>
          <w:rFonts w:eastAsia="Times New Roman" w:cs="Times New Roman"/>
          <w:szCs w:val="24"/>
        </w:rPr>
        <w:t>ειδικά δικαστήρια</w:t>
      </w:r>
      <w:r>
        <w:rPr>
          <w:rFonts w:eastAsia="Times New Roman" w:cs="Times New Roman"/>
          <w:szCs w:val="24"/>
        </w:rPr>
        <w:t xml:space="preserve"> και παραπομπές, ενώ με την παρουσία ενός εισαγγελικού λειτουργού, διά κληρώσεως από το σύνολο των εισαγγελέων εφετών, θα λυνόταν η υπόθεση. </w:t>
      </w:r>
    </w:p>
    <w:p w14:paraId="6F5C470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Εσείς, όμ</w:t>
      </w:r>
      <w:r>
        <w:rPr>
          <w:rFonts w:eastAsia="Times New Roman" w:cs="Times New Roman"/>
          <w:szCs w:val="24"/>
        </w:rPr>
        <w:t>ως, θέλετε να έχετε απόλυτη εξουσία. Αυτή ήταν η εθιμοτυπία των τελευταίων δεκαετιών: η κάθε κυβέρνηση να λύνει και να δένει. Δεν θέλετε να υπάρχει ένας διακομματικός έλεγχος στο πώς αναθέτουμε έργα και προμήθειες, που θα μπορούσε να λύσει το θέμα της διαφ</w:t>
      </w:r>
      <w:r>
        <w:rPr>
          <w:rFonts w:eastAsia="Times New Roman" w:cs="Times New Roman"/>
          <w:szCs w:val="24"/>
        </w:rPr>
        <w:t xml:space="preserve">άνειας. Δεν θέλετε και το έχω πει κατ’ επανάληψη στην Αίθουσα αυτή. Δεν ιδρώνει το αυτί κανενός. </w:t>
      </w:r>
    </w:p>
    <w:p w14:paraId="6F5C471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Και η Νέα Δημοκρατία θέλει να πάρει την εξουσία και πάλι δι’ αυτού του τρόπου να κάνει τη διαχείριση. Κι ας κινδυνεύουν μετά να </w:t>
      </w:r>
      <w:proofErr w:type="spellStart"/>
      <w:r>
        <w:rPr>
          <w:rFonts w:eastAsia="Times New Roman" w:cs="Times New Roman"/>
          <w:szCs w:val="24"/>
        </w:rPr>
        <w:t>ξαναστήνονται</w:t>
      </w:r>
      <w:proofErr w:type="spellEnd"/>
      <w:r>
        <w:rPr>
          <w:rFonts w:eastAsia="Times New Roman" w:cs="Times New Roman"/>
          <w:szCs w:val="24"/>
        </w:rPr>
        <w:t xml:space="preserve"> κάλπες για εκπροσώπους της. Γιατί αυτό θα γίνεται. </w:t>
      </w:r>
    </w:p>
    <w:p w14:paraId="6F5C471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Δηλαδή, μία παστρική θεραπεία του φαινομένου της διαφθοράς θα </w:t>
      </w:r>
      <w:r>
        <w:rPr>
          <w:rFonts w:eastAsia="Times New Roman" w:cs="Times New Roman"/>
          <w:szCs w:val="24"/>
        </w:rPr>
        <w:t xml:space="preserve">μπορούσε να υπάρξει σε όλα τα μεγάλα έργα και τις μεγάλες αναθέσεις, παρουσία ευαγγελικού λειτουργού. Δεν με ακούει ο κ. Μητσοτάκης; Δεν με ακούει ο κ. Τσίπρας; Με ακούνε, αλλά βάζουν την εξουσία πάνω απ’ όλα. Δεν θέλουν η εξουσία να μοιραστεί. </w:t>
      </w:r>
    </w:p>
    <w:p w14:paraId="6F5C471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Ειδικά ο κ</w:t>
      </w:r>
      <w:r>
        <w:rPr>
          <w:rFonts w:eastAsia="Times New Roman" w:cs="Times New Roman"/>
          <w:szCs w:val="24"/>
        </w:rPr>
        <w:t>. Τσίπρας λέει ότι θέλει συναίνεση, θέλει απλή αναλογική. Μα άμα θέλεις συναίνεση και απλή αναλογική, άπλωσε την εξουσία. Αυτό σημαίνει συναίνεση: Σε κάθε Υπουργείο να υπάρχει διακομματικός έλεγχος. Κάνε το και άσε τι κάνουν οι άλλοι. Δείξε εσύ ότι πιστεύε</w:t>
      </w:r>
      <w:r>
        <w:rPr>
          <w:rFonts w:eastAsia="Times New Roman" w:cs="Times New Roman"/>
          <w:szCs w:val="24"/>
        </w:rPr>
        <w:t xml:space="preserve">ις στη διαφάνεια, στη συλλογική λήψη αποφάσεων, στον κοινωνικό έλεγχο. Δείξε ότι το πιστεύεις. </w:t>
      </w:r>
    </w:p>
    <w:p w14:paraId="6F5C471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Σε τι διαφέρει η Κυβέρνηση Τσίπρα από την </w:t>
      </w:r>
      <w:r>
        <w:rPr>
          <w:rFonts w:eastAsia="Times New Roman" w:cs="Times New Roman"/>
          <w:szCs w:val="24"/>
        </w:rPr>
        <w:t xml:space="preserve">κυβέρνηση </w:t>
      </w:r>
      <w:r>
        <w:rPr>
          <w:rFonts w:eastAsia="Times New Roman" w:cs="Times New Roman"/>
          <w:szCs w:val="24"/>
        </w:rPr>
        <w:t xml:space="preserve">Σαμαρά; Σε τίποτα. Μόνος του αναθέτει τα έργα, όπως τα ανέθετε και ο προηγούμενος. Έτσι δεν είναι; </w:t>
      </w:r>
    </w:p>
    <w:p w14:paraId="6F5C471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Άρα, </w:t>
      </w:r>
      <w:proofErr w:type="spellStart"/>
      <w:r>
        <w:rPr>
          <w:rFonts w:eastAsia="Times New Roman" w:cs="Times New Roman"/>
          <w:szCs w:val="24"/>
        </w:rPr>
        <w:t>αφι</w:t>
      </w:r>
      <w:r>
        <w:rPr>
          <w:rFonts w:eastAsia="Times New Roman" w:cs="Times New Roman"/>
          <w:szCs w:val="24"/>
        </w:rPr>
        <w:t>έμεθα</w:t>
      </w:r>
      <w:proofErr w:type="spellEnd"/>
      <w:r>
        <w:rPr>
          <w:rFonts w:eastAsia="Times New Roman" w:cs="Times New Roman"/>
          <w:szCs w:val="24"/>
        </w:rPr>
        <w:t xml:space="preserve"> πάλι στην καλοσύνη ενός Υπουργού να μην κλέβει. </w:t>
      </w:r>
      <w:proofErr w:type="spellStart"/>
      <w:r>
        <w:rPr>
          <w:rFonts w:eastAsia="Times New Roman" w:cs="Times New Roman"/>
          <w:szCs w:val="24"/>
        </w:rPr>
        <w:t>Αφιέμεθα</w:t>
      </w:r>
      <w:proofErr w:type="spellEnd"/>
      <w:r>
        <w:rPr>
          <w:rFonts w:eastAsia="Times New Roman" w:cs="Times New Roman"/>
          <w:szCs w:val="24"/>
        </w:rPr>
        <w:t xml:space="preserve"> στη φιλοτιμία των αξιωματούχων να μην κλέβουν. Δεν υπάρχει έλεγχος. Τα έργα που σήμερα αναθέτουμε, ξέρουμε πώς τα αναθέτουμε; Εσάς, κυρίως, της Πλειοψηφίας, ενδιαφέρει. Εσάς εκπροσωπεί η Κυβέρν</w:t>
      </w:r>
      <w:r>
        <w:rPr>
          <w:rFonts w:eastAsia="Times New Roman" w:cs="Times New Roman"/>
          <w:szCs w:val="24"/>
        </w:rPr>
        <w:t xml:space="preserve">ηση. Αν κάποιος Υπουργός κλέβει, εσάς προσβάλλει που τον εμπιστεύεστε. </w:t>
      </w:r>
    </w:p>
    <w:p w14:paraId="6F5C471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Εσείς θα έπρεπε να θέλετε αυτό που ζητώ εγώ, δηλαδή, έλεγχο και παρουσία εισαγγελικού λειτουργού.</w:t>
      </w:r>
    </w:p>
    <w:p w14:paraId="6F5C471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Πριν από έξι, επτά μήνες στην προηγούμενη αξιολόγηση, όχι σε αυτή, λέγατε σε όλα τα κα</w:t>
      </w:r>
      <w:r>
        <w:rPr>
          <w:rFonts w:eastAsia="Times New Roman" w:cs="Times New Roman"/>
          <w:szCs w:val="24"/>
        </w:rPr>
        <w:t xml:space="preserve">νάλια οι κυβερνητικοί ότι θα φέρετε </w:t>
      </w:r>
      <w:r>
        <w:rPr>
          <w:rFonts w:eastAsia="Times New Roman" w:cs="Times New Roman"/>
          <w:szCs w:val="24"/>
          <w:lang w:val="en-US"/>
        </w:rPr>
        <w:t>QE</w:t>
      </w:r>
      <w:r>
        <w:rPr>
          <w:rFonts w:eastAsia="Times New Roman" w:cs="Times New Roman"/>
          <w:szCs w:val="24"/>
        </w:rPr>
        <w:t xml:space="preserve"> και μείωση χρέους. Όλα τα στελέχη του ΣΥΡΙΖΑ σε όλα τα κανάλια έλεγαν το ίδιο πράγμα, ότι θα έρθει </w:t>
      </w:r>
      <w:r>
        <w:rPr>
          <w:rFonts w:eastAsia="Times New Roman" w:cs="Times New Roman"/>
          <w:szCs w:val="24"/>
          <w:lang w:val="en-US"/>
        </w:rPr>
        <w:t>QE</w:t>
      </w:r>
      <w:r>
        <w:rPr>
          <w:rFonts w:eastAsia="Times New Roman" w:cs="Times New Roman"/>
          <w:szCs w:val="24"/>
        </w:rPr>
        <w:t xml:space="preserve">, θα παίρνουμε λεφτά, και θα έρθει και η μείωση χρέους. Δεν πήραμε τίποτα. Μια συγγνώμη ζητήσατε; Εκτός από τα άλλα </w:t>
      </w:r>
      <w:r>
        <w:rPr>
          <w:rFonts w:eastAsia="Times New Roman" w:cs="Times New Roman"/>
          <w:szCs w:val="24"/>
        </w:rPr>
        <w:t xml:space="preserve">τα παλιά που σκίζατε μνημόνια, έχετε κάνει και αυτή την </w:t>
      </w:r>
      <w:proofErr w:type="spellStart"/>
      <w:r>
        <w:rPr>
          <w:rFonts w:eastAsia="Times New Roman" w:cs="Times New Roman"/>
          <w:szCs w:val="24"/>
        </w:rPr>
        <w:t>ασχημονία</w:t>
      </w:r>
      <w:proofErr w:type="spellEnd"/>
      <w:r>
        <w:rPr>
          <w:rFonts w:eastAsia="Times New Roman" w:cs="Times New Roman"/>
          <w:szCs w:val="24"/>
        </w:rPr>
        <w:t xml:space="preserve"> προ μηνών. Παντού σε όλες τις τηλεοράσεις μοιράζατε ελπίδες ότι με το </w:t>
      </w:r>
      <w:r>
        <w:rPr>
          <w:rFonts w:eastAsia="Times New Roman" w:cs="Times New Roman"/>
          <w:szCs w:val="24"/>
          <w:lang w:val="en-US"/>
        </w:rPr>
        <w:t>QE</w:t>
      </w:r>
      <w:r>
        <w:rPr>
          <w:rFonts w:eastAsia="Times New Roman" w:cs="Times New Roman"/>
          <w:szCs w:val="24"/>
        </w:rPr>
        <w:t xml:space="preserve"> και με τις αναδιαρθρώσεις θα μειωνόταν το χρέος. Έγινε τίποτα απ’ όλα αυτά; </w:t>
      </w:r>
    </w:p>
    <w:p w14:paraId="6F5C471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Τώρα πάλι τον τελευταίο μήνα έρχεστε και</w:t>
      </w:r>
      <w:r>
        <w:rPr>
          <w:rFonts w:eastAsia="Times New Roman" w:cs="Times New Roman"/>
          <w:szCs w:val="24"/>
        </w:rPr>
        <w:t xml:space="preserve"> λέτε ότι με αυτά που θα γίνουν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θα γίνει μία επαναδιαπραγμάτευση, θα μας λυπηθούν και δεν θα μειωθούν οι συντάξεις. Και έρχεται ο ίδιος ο Υπουργός σας και λέει ότι θα τις μειώσετε. Κα</w:t>
      </w:r>
      <w:r>
        <w:rPr>
          <w:rFonts w:eastAsia="Times New Roman" w:cs="Times New Roman"/>
          <w:szCs w:val="24"/>
        </w:rPr>
        <w:t>μ</w:t>
      </w:r>
      <w:r>
        <w:rPr>
          <w:rFonts w:eastAsia="Times New Roman" w:cs="Times New Roman"/>
          <w:szCs w:val="24"/>
        </w:rPr>
        <w:t xml:space="preserve">μία συγγνώμη πάλι! Λέτε ό,τι θέλετε για να καθησυχάσετε </w:t>
      </w:r>
      <w:r>
        <w:rPr>
          <w:rFonts w:eastAsia="Times New Roman" w:cs="Times New Roman"/>
          <w:szCs w:val="24"/>
        </w:rPr>
        <w:t>τον κόσμο και έρχεστε οι ίδιοι και αυτοδιαψεύδεστε.</w:t>
      </w:r>
    </w:p>
    <w:p w14:paraId="6F5C471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Να πούμε δύο λέξεις και για το Σκοπιανό. Είχα πει στην Αίθουσα αυτή ότι μετά από κάποια ραντεβού που είχα κάνει με τον κύριο Αμερικανό Πρέσβη, είχα αποκομίσει το συμπέρασμα ότι θα δοθεί οπωσδήποτε λύση στ</w:t>
      </w:r>
      <w:r>
        <w:rPr>
          <w:rFonts w:eastAsia="Times New Roman" w:cs="Times New Roman"/>
          <w:szCs w:val="24"/>
        </w:rPr>
        <w:t>ο Σκοπιανό. Πολλοί βγαίνατε και λέγατε ότι μάλλον δεν θα δοθεί λύση, ότι υπάρχει απόσταση και δεν προλαβαίνουν τον Ιούνιο. Στις τηλεοράσεις λέγατε ότι δεν θα δοθεί λύση, γιατί δεν προλαβαίνουν.</w:t>
      </w:r>
    </w:p>
    <w:p w14:paraId="6F5C471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 κύριος Αμερικανός Πρέσβης, όμως, ήταν σαφής, ότι δεν συμφέρε</w:t>
      </w:r>
      <w:r>
        <w:rPr>
          <w:rFonts w:eastAsia="Times New Roman" w:cs="Times New Roman"/>
          <w:szCs w:val="24"/>
        </w:rPr>
        <w:t>ι την Ελλάδα να αφήσει την Τουρκία να χώσει τη μύτη της εις τα Σκόπια. Δήθεν για να μας προστατεύουν οι Ηνωμένες Πολιτείες, μας συνιστούσαν να δώσουμε το όνομα «Μακεδονία» προς προστασία μας.</w:t>
      </w:r>
    </w:p>
    <w:p w14:paraId="6F5C471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Ρωτώ: Αντίστοιχη θυσία έχουν ζητήσει από τους Τούρκους οι Αμερικάνοι; Εάν </w:t>
      </w:r>
      <w:proofErr w:type="spellStart"/>
      <w:r>
        <w:rPr>
          <w:rFonts w:eastAsia="Times New Roman" w:cs="Times New Roman"/>
          <w:szCs w:val="24"/>
        </w:rPr>
        <w:t>εζητείτο</w:t>
      </w:r>
      <w:proofErr w:type="spellEnd"/>
      <w:r>
        <w:rPr>
          <w:rFonts w:eastAsia="Times New Roman" w:cs="Times New Roman"/>
          <w:szCs w:val="24"/>
        </w:rPr>
        <w:t xml:space="preserve"> μια οποιαδήποτε θυσία από τους Τούρκους, θα την έκαναν; Η Αίθουσα αυτή γιατί είναι έτοιμη να δώσει το όνομα; Από τους Τούρκους ζήτησαν ποτέ οι Αμερικάνοι κάτι; </w:t>
      </w:r>
    </w:p>
    <w:p w14:paraId="6F5C471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Το άλλο πάλι</w:t>
      </w:r>
      <w:r>
        <w:rPr>
          <w:rFonts w:eastAsia="Times New Roman" w:cs="Times New Roman"/>
          <w:szCs w:val="24"/>
        </w:rPr>
        <w:t xml:space="preserve"> επιχείρημα είναι ότι δεν πρέπει να χώσει τη μύτη της η Ρωσία στην Βαλκανική. Έχουμε, δηλαδή, δύο απειλές τώρα, δύο μπαμπούλες από πάνω μας. Έχουμε μία Ρωσία που θέλει λόγο εις την Βαλκανική και μία Τουρκία που πρέπει να την προλάβουμε πριν κάνει θυγατρική</w:t>
      </w:r>
      <w:r>
        <w:rPr>
          <w:rFonts w:eastAsia="Times New Roman" w:cs="Times New Roman"/>
          <w:szCs w:val="24"/>
        </w:rPr>
        <w:t xml:space="preserve"> της χώρα τα Σκόπια.</w:t>
      </w:r>
    </w:p>
    <w:p w14:paraId="6F5C471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αλήθεια πιστεύετε ότι εάν δώσουμε το όνομα «Μακεδονία», θα προλάβουμε τίποτε; Εγώ νομίζω ότι τότε αρχίζει η τραγωδία. Εδώ πραγματικά η ιστορία επαναλαμβάνεται. Πριν από κάποια χρόνια στην Αίθουσα αυτή ο Κωνσταντίνος </w:t>
      </w:r>
      <w:r>
        <w:rPr>
          <w:rFonts w:eastAsia="Times New Roman" w:cs="Times New Roman"/>
          <w:szCs w:val="24"/>
        </w:rPr>
        <w:t xml:space="preserve">Καραμανλής, ο γέρος, έκανε τις συμφωνίες της Ζυρίχης και του Λονδίνου και ήρθε και είπε στην Αίθουσα αυτή ότι </w:t>
      </w:r>
      <w:proofErr w:type="spellStart"/>
      <w:r>
        <w:rPr>
          <w:rFonts w:eastAsia="Times New Roman" w:cs="Times New Roman"/>
          <w:szCs w:val="24"/>
        </w:rPr>
        <w:t>ελύθη</w:t>
      </w:r>
      <w:proofErr w:type="spellEnd"/>
      <w:r>
        <w:rPr>
          <w:rFonts w:eastAsia="Times New Roman" w:cs="Times New Roman"/>
          <w:szCs w:val="24"/>
        </w:rPr>
        <w:t xml:space="preserve"> το Κυπριακό. Και υπήρχε βέβαια, ο Γεώργιος Παπανδρέου και του λέει: «Τώρα αρχίζει η τραγωδία».</w:t>
      </w:r>
    </w:p>
    <w:p w14:paraId="6F5C471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Λέγω, λοιπόν, εγώ ο ταπεινός Αρχηγός της Ένωσ</w:t>
      </w:r>
      <w:r>
        <w:rPr>
          <w:rFonts w:eastAsia="Times New Roman" w:cs="Times New Roman"/>
          <w:szCs w:val="24"/>
        </w:rPr>
        <w:t>ης Κεντρώων στην Αίθουσα αυτή. Εάν κάτω από την πίεση οποιωνδήποτε πραγμάτων δώσετε το όνομα «Μακεδονία» με οποιαδήποτε σύνθετη μορφή στα Σκόπια, θα είναι μέγα έγκλημα. Και παρακαλώ πάρα πολύ να το ξανασκεφθείτε, γιατί έχει και προσωπικές ευθύνες ο κάθε Βο</w:t>
      </w:r>
      <w:r>
        <w:rPr>
          <w:rFonts w:eastAsia="Times New Roman" w:cs="Times New Roman"/>
          <w:szCs w:val="24"/>
        </w:rPr>
        <w:t>υλευτής, δεν έχει μόνο την κομματική πειθαρχία.</w:t>
      </w:r>
    </w:p>
    <w:p w14:paraId="6F5C471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 κύριος Πρωθυπουργός δεν μας έχει ενημερώσει καθόλου, κανέναν. Εγώ έχω κα</w:t>
      </w:r>
      <w:r>
        <w:rPr>
          <w:rFonts w:eastAsia="Times New Roman" w:cs="Times New Roman"/>
          <w:szCs w:val="24"/>
        </w:rPr>
        <w:t>μ</w:t>
      </w:r>
      <w:r>
        <w:rPr>
          <w:rFonts w:eastAsia="Times New Roman" w:cs="Times New Roman"/>
          <w:szCs w:val="24"/>
        </w:rPr>
        <w:t xml:space="preserve">μία δεκαριά φορές αποταθεί στον Πρόεδρο της Δημοκρατίας και του λέω «γιατί δεν κάνουμε μία σύσκεψη και για τα εξοπλιστικά και για το </w:t>
      </w:r>
      <w:r>
        <w:rPr>
          <w:rFonts w:eastAsia="Times New Roman" w:cs="Times New Roman"/>
          <w:szCs w:val="24"/>
        </w:rPr>
        <w:t xml:space="preserve">Σκοπιανό, να γράψουμε στα  της Προεδρίας της Δημοκρατίας τις απόψεις κάθε κόμματος;» Ο Πρόεδρος της Δημοκρατίας λέει συνέχεια ότι αυτή η προνομία είναι του Τσίπρα. Λέω, «και αν ο Τσίπρας αγνοήσει τη Βουλή, εσύ, </w:t>
      </w:r>
      <w:r>
        <w:rPr>
          <w:rFonts w:eastAsia="Times New Roman" w:cs="Times New Roman"/>
          <w:szCs w:val="24"/>
        </w:rPr>
        <w:t xml:space="preserve">ως </w:t>
      </w:r>
      <w:r>
        <w:rPr>
          <w:rFonts w:eastAsia="Times New Roman" w:cs="Times New Roman"/>
          <w:szCs w:val="24"/>
        </w:rPr>
        <w:t>Πρόεδρος, δεν πρέπει να λάβεις μία πρωτοβο</w:t>
      </w:r>
      <w:r>
        <w:rPr>
          <w:rFonts w:eastAsia="Times New Roman" w:cs="Times New Roman"/>
          <w:szCs w:val="24"/>
        </w:rPr>
        <w:t xml:space="preserve">υλία;». «Δηλαδή, αν έχουμε έναν οποιονδήποτε Πρωθυπουργό –δεν λέω τον Τσίπρα- ο οποίος αδιαφορεί για όλα, εσύ </w:t>
      </w:r>
      <w:r>
        <w:rPr>
          <w:rFonts w:eastAsia="Times New Roman" w:cs="Times New Roman"/>
          <w:szCs w:val="24"/>
        </w:rPr>
        <w:t xml:space="preserve">ως </w:t>
      </w:r>
      <w:r>
        <w:rPr>
          <w:rFonts w:eastAsia="Times New Roman" w:cs="Times New Roman"/>
          <w:szCs w:val="24"/>
        </w:rPr>
        <w:t xml:space="preserve">Πρόεδρος δεν μπορείς να κάνεις δυο τηλέφωνα;». Λέει «Δεν έχεις τη νομική αρμοδιότητα». </w:t>
      </w:r>
    </w:p>
    <w:p w14:paraId="6F5C471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Εδώ δεν μιλάμε για νομική αρμοδιότητα. Το ενδιαφέρον γι</w:t>
      </w:r>
      <w:r>
        <w:rPr>
          <w:rFonts w:eastAsia="Times New Roman" w:cs="Times New Roman"/>
          <w:szCs w:val="24"/>
        </w:rPr>
        <w:t xml:space="preserve">α το που πάει η χώρα, αυτό. Πρώτον, αν γίνει ένα θερμό επεισόδιο, τι θα διατάξουμε τις ένοπλες δυνάμεις, να απαντήσουν ή να κατεβάσουν τις σημαίες και να φύγουν; Είναι ένα μεγάλο ερώτημα. </w:t>
      </w:r>
    </w:p>
    <w:p w14:paraId="6F5C472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Και δεύτερον, πας να συζητήσεις με τους Σκοπιανούς. Ποιες είναι οι </w:t>
      </w:r>
      <w:r>
        <w:rPr>
          <w:rFonts w:eastAsia="Times New Roman" w:cs="Times New Roman"/>
          <w:szCs w:val="24"/>
        </w:rPr>
        <w:t xml:space="preserve">γραμμές σου, πώς συζητάς, έτσι σαν </w:t>
      </w:r>
      <w:r>
        <w:rPr>
          <w:rFonts w:eastAsia="Times New Roman" w:cs="Times New Roman"/>
          <w:szCs w:val="24"/>
        </w:rPr>
        <w:t xml:space="preserve">να </w:t>
      </w:r>
      <w:r>
        <w:rPr>
          <w:rFonts w:eastAsia="Times New Roman" w:cs="Times New Roman"/>
          <w:szCs w:val="24"/>
        </w:rPr>
        <w:t xml:space="preserve">συζητάμε περί ανέμων και υδάτων στο καφενείο; Σε καφενείο είσαι; </w:t>
      </w:r>
    </w:p>
    <w:p w14:paraId="6F5C472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Τότε, λοιπόν, ο κ. Τσίπρας, σε κάποια εκ των συναντήσεων μαζί του, μου είπε ότι «αναγκάστηκα στο Νταβός και έδωσα το όνομα «Μακεδονία» με σύνθετη μορφή,</w:t>
      </w:r>
      <w:r>
        <w:rPr>
          <w:rFonts w:eastAsia="Times New Roman" w:cs="Times New Roman"/>
          <w:szCs w:val="24"/>
        </w:rPr>
        <w:t xml:space="preserve"> διότι αυτό είχε κάνει η Νέα Δημοκρατία του Καραμανλή και της Μπακογιάννη». Το 2008 πήγαν με την ονομασία «Μακεδονία (Σκόπια)». Και η άλλη πλευρά έκτοτε, από το 2008, το θεωρεί αυτό κατοχυρωμένο. «Δεν μπορούσα, κύριε Λεβέντη», μου λέει, «να ξεκινήσω από μη</w:t>
      </w:r>
      <w:r>
        <w:rPr>
          <w:rFonts w:eastAsia="Times New Roman" w:cs="Times New Roman"/>
          <w:szCs w:val="24"/>
        </w:rPr>
        <w:t>δενική βάση. Η άλλη πλευρά θεωρεί ότι το έχει το Μακεδονία». Γιατί τον ρώτησα «γιατί βιάστηκες και πήγες» γιατί αισθανόμουνα ότι βιάστηκε. Μου είπε ότι αυτό οφείλεται ότι από το 2008 υπήρχε και ανάρτηση στη σελίδα του Υπουργείου Εξωτερικών, η οποία έλεγε γ</w:t>
      </w:r>
      <w:r>
        <w:rPr>
          <w:rFonts w:eastAsia="Times New Roman" w:cs="Times New Roman"/>
          <w:szCs w:val="24"/>
        </w:rPr>
        <w:t xml:space="preserve">ια σύνθετη ονομασία. </w:t>
      </w:r>
    </w:p>
    <w:p w14:paraId="6F5C472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Απάντηση από το περιβάλλον Καραμανλή</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Ντόρας δεν έχω λάβει. Είναι αληθές αυτό που μου είπε ο κ. Τσίπρας, ότι υπήρχε το «Μακεδονία (Σκόπια)»; Γιατί από εκεί λέει ότι δεν μπορεί να οπισθοχωρήσει και να το πάει από μηδενική βάση. Η άλλη</w:t>
      </w:r>
      <w:r>
        <w:rPr>
          <w:rFonts w:eastAsia="Times New Roman" w:cs="Times New Roman"/>
          <w:szCs w:val="24"/>
        </w:rPr>
        <w:t xml:space="preserve"> πλευρά θεωρεί το «Μακεδονία» δικό της από το 2008. Του είπαμε του Τσίπρα ότι «δεν έπεσε υπογραφή. Εσύ πες αγνοώ τα πάντα και ξεκινάμε από το μηδέν». Λέει «δεν γινόταν». Ακούτε; Αυτή η συζήτηση ακριβώς </w:t>
      </w:r>
      <w:proofErr w:type="spellStart"/>
      <w:r>
        <w:rPr>
          <w:rFonts w:eastAsia="Times New Roman" w:cs="Times New Roman"/>
          <w:szCs w:val="24"/>
        </w:rPr>
        <w:t>ελέχθη</w:t>
      </w:r>
      <w:proofErr w:type="spellEnd"/>
      <w:r>
        <w:rPr>
          <w:rFonts w:eastAsia="Times New Roman" w:cs="Times New Roman"/>
          <w:szCs w:val="24"/>
        </w:rPr>
        <w:t xml:space="preserve">. Τι να πούμε εμείς; Τι να πει η Μακεδονία; </w:t>
      </w:r>
    </w:p>
    <w:p w14:paraId="6F5C472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είπα και στην προηγούμενη ομιλία μου ότι στην τελευταία επίσκεψή μου προ εβδομάδος εις την Θεσσαλονίκη δέχθηκα τα μέλη των επιμελητηρίων, κα</w:t>
      </w:r>
      <w:r>
        <w:rPr>
          <w:rFonts w:eastAsia="Times New Roman" w:cs="Times New Roman"/>
          <w:szCs w:val="24"/>
        </w:rPr>
        <w:t>μ</w:t>
      </w:r>
      <w:r>
        <w:rPr>
          <w:rFonts w:eastAsia="Times New Roman" w:cs="Times New Roman"/>
          <w:szCs w:val="24"/>
        </w:rPr>
        <w:t>μιά σαρανταριά-πενήντα άτομα, και μιλήσαμε δύο ώρες για διάφορα θέματα, οικονομικά, αναπτυξιακά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Κάποια στιγμή τους λέω «ρε παιδί μου, μιλάμε δύο ώρες και για το Σκοπιανό δεν μου είπατε λέξη». Μου απάντησαν «Κύριε Πρόεδρέ μας, είμαστε πικραμένοι και έχουμε κάνει μία συμφωνία με τον εαυτό μας να μην μιλάμε. Έχουμε προδοθεί απ’ όλα τα κόμματα. Δεν μας </w:t>
      </w:r>
      <w:r>
        <w:rPr>
          <w:rFonts w:eastAsia="Times New Roman" w:cs="Times New Roman"/>
          <w:szCs w:val="24"/>
        </w:rPr>
        <w:t xml:space="preserve">αρέσει η στάση ούτε του ΠΑΣΟΚ ούτε της Νέας Δημοκρατίας ούτε του ΣΥΡΙΖΑ ούτε κανενός. Έχουμε κάνει αυτήν τη συμφωνία με τον εαυτό μας και περιμένουμε να δούμε τι θα κάνει η Βουλή. Μία θρυαλλίδα», λέει, «χρειάζεται, για να πάρει έκρηξη όλη η Μακεδονία». </w:t>
      </w:r>
    </w:p>
    <w:p w14:paraId="6F5C472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ι μη νομίζετε ότι είναι μόνο η Μακεδονία που ενδιαφέρεται για τη Μακεδονία. Κάνετε πολύ μεγάλο λάθος. Όλη η χώρα ενδιαφέρεται. Εγώ μεγαλύτερο ενδιαφέρον και από τους ίδιους τους Θεσσαλονικείς συνάντησα στην Πάτρα, στην Καλαμάτα, στο Ηράκλειο Κρήτης. Μη νομ</w:t>
      </w:r>
      <w:r>
        <w:rPr>
          <w:rFonts w:eastAsia="Times New Roman" w:cs="Times New Roman"/>
          <w:szCs w:val="24"/>
        </w:rPr>
        <w:t>ίζετε ότι είναι έτσι.</w:t>
      </w:r>
    </w:p>
    <w:p w14:paraId="6F5C4725" w14:textId="77777777" w:rsidR="0016272D" w:rsidRDefault="008D6B83">
      <w:pPr>
        <w:spacing w:line="600" w:lineRule="auto"/>
        <w:ind w:firstLine="720"/>
        <w:jc w:val="both"/>
        <w:rPr>
          <w:rFonts w:eastAsia="Times New Roman" w:cs="Times New Roman"/>
          <w:szCs w:val="24"/>
        </w:rPr>
      </w:pPr>
      <w:r w:rsidRPr="00AB1889">
        <w:rPr>
          <w:rFonts w:eastAsia="Times New Roman" w:cs="Times New Roman"/>
          <w:b/>
          <w:szCs w:val="24"/>
        </w:rPr>
        <w:t xml:space="preserve">ΠΡΟΕΔΡΟΣ (Νικόλαος </w:t>
      </w:r>
      <w:proofErr w:type="spellStart"/>
      <w:r w:rsidRPr="00AB1889">
        <w:rPr>
          <w:rFonts w:eastAsia="Times New Roman" w:cs="Times New Roman"/>
          <w:b/>
          <w:szCs w:val="24"/>
        </w:rPr>
        <w:t>Βούτσης</w:t>
      </w:r>
      <w:proofErr w:type="spellEnd"/>
      <w:r w:rsidRPr="00AB1889">
        <w:rPr>
          <w:rFonts w:eastAsia="Times New Roman" w:cs="Times New Roman"/>
          <w:b/>
          <w:szCs w:val="24"/>
        </w:rPr>
        <w:t>):</w:t>
      </w:r>
      <w:r>
        <w:rPr>
          <w:rFonts w:eastAsia="Times New Roman" w:cs="Times New Roman"/>
          <w:szCs w:val="24"/>
        </w:rPr>
        <w:t xml:space="preserve"> Κύριε Πρόεδρε, μπορείτε να κλείσετε.</w:t>
      </w:r>
    </w:p>
    <w:p w14:paraId="6F5C4726" w14:textId="77777777" w:rsidR="0016272D" w:rsidRDefault="008D6B83">
      <w:pPr>
        <w:spacing w:line="600" w:lineRule="auto"/>
        <w:ind w:firstLine="720"/>
        <w:jc w:val="both"/>
        <w:rPr>
          <w:rFonts w:eastAsia="Times New Roman" w:cs="Times New Roman"/>
          <w:szCs w:val="24"/>
        </w:rPr>
      </w:pPr>
      <w:r w:rsidRPr="00F2158C">
        <w:rPr>
          <w:rFonts w:eastAsia="Times New Roman" w:cs="Times New Roman"/>
          <w:b/>
          <w:szCs w:val="24"/>
        </w:rPr>
        <w:t>ΒΑΣΙΛΗΣ ΛΕΒΕΝΤΗΣ</w:t>
      </w:r>
      <w:r>
        <w:rPr>
          <w:rFonts w:eastAsia="Times New Roman" w:cs="Times New Roman"/>
          <w:b/>
          <w:szCs w:val="24"/>
        </w:rPr>
        <w:t xml:space="preserve"> </w:t>
      </w:r>
      <w:r w:rsidRPr="00F2158C">
        <w:rPr>
          <w:rFonts w:eastAsia="Times New Roman" w:cs="Times New Roman"/>
          <w:b/>
          <w:szCs w:val="24"/>
        </w:rPr>
        <w:t>(Πρόεδρος της Ένωσης Κεντρώων)</w:t>
      </w:r>
      <w:r w:rsidRPr="00F2158C">
        <w:rPr>
          <w:rFonts w:eastAsia="Times New Roman" w:cs="Times New Roman"/>
          <w:b/>
          <w:szCs w:val="24"/>
        </w:rPr>
        <w:t>:</w:t>
      </w:r>
      <w:r>
        <w:rPr>
          <w:rFonts w:eastAsia="Times New Roman" w:cs="Times New Roman"/>
          <w:b/>
          <w:szCs w:val="24"/>
        </w:rPr>
        <w:t xml:space="preserve"> </w:t>
      </w:r>
      <w:r>
        <w:rPr>
          <w:rFonts w:eastAsia="Times New Roman" w:cs="Times New Roman"/>
          <w:szCs w:val="24"/>
        </w:rPr>
        <w:t>Ξεκαθαρίστε και εσείς της Νέας Δημοκρατίας κάτι, γιατί βγήκε σήμερα το πρωί εκπρόσωπος σας ο κ. Τσιάρας, Γραμματέας της</w:t>
      </w:r>
      <w:r>
        <w:rPr>
          <w:rFonts w:eastAsia="Times New Roman" w:cs="Times New Roman"/>
          <w:szCs w:val="24"/>
        </w:rPr>
        <w:t xml:space="preserve"> Κοινοβουλευτικής Ομάδας…</w:t>
      </w:r>
    </w:p>
    <w:p w14:paraId="6F5C4727" w14:textId="77777777" w:rsidR="0016272D" w:rsidRDefault="008D6B83">
      <w:pPr>
        <w:spacing w:line="600" w:lineRule="auto"/>
        <w:ind w:firstLine="720"/>
        <w:jc w:val="both"/>
        <w:rPr>
          <w:rFonts w:eastAsia="Times New Roman" w:cs="Times New Roman"/>
          <w:szCs w:val="24"/>
        </w:rPr>
      </w:pPr>
      <w:r w:rsidRPr="00352CBB">
        <w:rPr>
          <w:rFonts w:eastAsia="Times New Roman" w:cs="Times New Roman"/>
          <w:b/>
          <w:szCs w:val="24"/>
        </w:rPr>
        <w:t xml:space="preserve">ΠΡΟΕΔΡΟΣ (Νικόλαος </w:t>
      </w:r>
      <w:proofErr w:type="spellStart"/>
      <w:r w:rsidRPr="00352CBB">
        <w:rPr>
          <w:rFonts w:eastAsia="Times New Roman" w:cs="Times New Roman"/>
          <w:b/>
          <w:szCs w:val="24"/>
        </w:rPr>
        <w:t>Βούτσης</w:t>
      </w:r>
      <w:proofErr w:type="spellEnd"/>
      <w:r w:rsidRPr="00352CBB">
        <w:rPr>
          <w:rFonts w:eastAsia="Times New Roman" w:cs="Times New Roman"/>
          <w:b/>
          <w:szCs w:val="24"/>
        </w:rPr>
        <w:t xml:space="preserve">): </w:t>
      </w:r>
      <w:r>
        <w:rPr>
          <w:rFonts w:eastAsia="Times New Roman" w:cs="Times New Roman"/>
          <w:szCs w:val="24"/>
        </w:rPr>
        <w:t>Σας παρακαλώ, κύριε Πρόεδρε, μην επεκτείνεστε στο Μακεδονικό. Είναι για την άλλη συνεδρίαση αυτό. Σας παρακαλώ, έχετε υπερβεί τον χρόνο. Μπορεί να ζητήσουν όλα τα κόμματα να τοποθετηθούν επί του Μακεδο</w:t>
      </w:r>
      <w:r>
        <w:rPr>
          <w:rFonts w:eastAsia="Times New Roman" w:cs="Times New Roman"/>
          <w:szCs w:val="24"/>
        </w:rPr>
        <w:t xml:space="preserve">νικού. Αν είναι δυνατόν! Δεν μπορούν σιωπηλοί να σας ακούν. </w:t>
      </w:r>
    </w:p>
    <w:p w14:paraId="6F5C4728" w14:textId="77777777" w:rsidR="0016272D" w:rsidRDefault="008D6B83">
      <w:pPr>
        <w:spacing w:line="600" w:lineRule="auto"/>
        <w:ind w:firstLine="720"/>
        <w:jc w:val="both"/>
        <w:rPr>
          <w:rFonts w:eastAsia="Times New Roman"/>
          <w:bCs/>
        </w:rPr>
      </w:pPr>
      <w:r>
        <w:rPr>
          <w:rFonts w:eastAsia="Times New Roman"/>
          <w:b/>
          <w:bCs/>
        </w:rPr>
        <w:t>ΒΑΣΙΛΗΣ</w:t>
      </w:r>
      <w:r w:rsidRPr="008C08F4">
        <w:rPr>
          <w:rFonts w:eastAsia="Times New Roman"/>
          <w:b/>
          <w:bCs/>
        </w:rPr>
        <w:t xml:space="preserve"> ΛΕΒΕΝΤΗΣ (Πρόεδρος της Ένωσης Κεντρώων): </w:t>
      </w:r>
      <w:r w:rsidRPr="001E3C18">
        <w:rPr>
          <w:rFonts w:eastAsia="Times New Roman"/>
          <w:bCs/>
        </w:rPr>
        <w:t>Στην άλλη συνεδρίαση</w:t>
      </w:r>
      <w:r>
        <w:rPr>
          <w:rFonts w:eastAsia="Times New Roman"/>
          <w:bCs/>
        </w:rPr>
        <w:t xml:space="preserve">, αλλά ενδιαφέρει. Μα, τι να συζητήσουμε για την </w:t>
      </w:r>
      <w:r>
        <w:rPr>
          <w:rFonts w:eastAsia="Times New Roman"/>
          <w:bCs/>
        </w:rPr>
        <w:t>«</w:t>
      </w:r>
      <w:r>
        <w:rPr>
          <w:rFonts w:eastAsia="Times New Roman"/>
          <w:bCs/>
          <w:lang w:val="en-US"/>
        </w:rPr>
        <w:t>NOVARTIS</w:t>
      </w:r>
      <w:r>
        <w:rPr>
          <w:rFonts w:eastAsia="Times New Roman"/>
          <w:bCs/>
        </w:rPr>
        <w:t>»</w:t>
      </w:r>
      <w:r>
        <w:rPr>
          <w:rFonts w:eastAsia="Times New Roman"/>
          <w:bCs/>
        </w:rPr>
        <w:t xml:space="preserve">; Ενδιαφέρει η </w:t>
      </w:r>
      <w:r>
        <w:rPr>
          <w:rFonts w:eastAsia="Times New Roman"/>
          <w:bCs/>
        </w:rPr>
        <w:t>«</w:t>
      </w:r>
      <w:r>
        <w:rPr>
          <w:rFonts w:eastAsia="Times New Roman"/>
          <w:bCs/>
          <w:lang w:val="en-US"/>
        </w:rPr>
        <w:t>NOVARTIS</w:t>
      </w:r>
      <w:r>
        <w:rPr>
          <w:rFonts w:eastAsia="Times New Roman"/>
          <w:bCs/>
        </w:rPr>
        <w:t>»</w:t>
      </w:r>
      <w:r>
        <w:rPr>
          <w:rFonts w:eastAsia="Times New Roman"/>
          <w:bCs/>
        </w:rPr>
        <w:t xml:space="preserve">; </w:t>
      </w:r>
    </w:p>
    <w:p w14:paraId="6F5C4729" w14:textId="77777777" w:rsidR="0016272D" w:rsidRDefault="008D6B83">
      <w:pPr>
        <w:spacing w:line="600" w:lineRule="auto"/>
        <w:ind w:firstLine="720"/>
        <w:jc w:val="both"/>
        <w:rPr>
          <w:rFonts w:eastAsia="Times New Roman"/>
          <w:bCs/>
        </w:rPr>
      </w:pPr>
      <w:r w:rsidRPr="00C37A9C">
        <w:rPr>
          <w:rFonts w:eastAsia="Times New Roman"/>
          <w:b/>
          <w:bCs/>
        </w:rPr>
        <w:t xml:space="preserve">ΠΡΟΕΔΡΟΣ (Νικόλαος </w:t>
      </w:r>
      <w:proofErr w:type="spellStart"/>
      <w:r w:rsidRPr="00C37A9C">
        <w:rPr>
          <w:rFonts w:eastAsia="Times New Roman"/>
          <w:b/>
          <w:bCs/>
        </w:rPr>
        <w:t>Βούτσης</w:t>
      </w:r>
      <w:proofErr w:type="spellEnd"/>
      <w:r w:rsidRPr="00C37A9C">
        <w:rPr>
          <w:rFonts w:eastAsia="Times New Roman"/>
          <w:b/>
          <w:bCs/>
        </w:rPr>
        <w:t xml:space="preserve">): </w:t>
      </w:r>
      <w:r>
        <w:rPr>
          <w:rFonts w:eastAsia="Times New Roman"/>
          <w:bCs/>
        </w:rPr>
        <w:t xml:space="preserve">Επί της </w:t>
      </w:r>
      <w:r>
        <w:rPr>
          <w:rFonts w:eastAsia="Times New Roman"/>
          <w:bCs/>
        </w:rPr>
        <w:t>«</w:t>
      </w:r>
      <w:r>
        <w:rPr>
          <w:rFonts w:eastAsia="Times New Roman"/>
          <w:bCs/>
          <w:lang w:val="en-US"/>
        </w:rPr>
        <w:t>NOVARTIS</w:t>
      </w:r>
      <w:r>
        <w:rPr>
          <w:rFonts w:eastAsia="Times New Roman"/>
          <w:bCs/>
        </w:rPr>
        <w:t>»</w:t>
      </w:r>
      <w:r>
        <w:rPr>
          <w:rFonts w:eastAsia="Times New Roman"/>
          <w:bCs/>
        </w:rPr>
        <w:t xml:space="preserve"> κλείσατε και ολοκληρώσατε. </w:t>
      </w:r>
    </w:p>
    <w:p w14:paraId="6F5C472A" w14:textId="77777777" w:rsidR="0016272D" w:rsidRDefault="008D6B83">
      <w:pPr>
        <w:spacing w:line="600" w:lineRule="auto"/>
        <w:ind w:firstLine="720"/>
        <w:jc w:val="both"/>
        <w:rPr>
          <w:rFonts w:eastAsia="Times New Roman"/>
          <w:bCs/>
        </w:rPr>
      </w:pPr>
      <w:r>
        <w:rPr>
          <w:rFonts w:eastAsia="Times New Roman"/>
          <w:b/>
          <w:bCs/>
        </w:rPr>
        <w:t>ΒΑΣΙΛΗΣ</w:t>
      </w:r>
      <w:r w:rsidRPr="008C08F4">
        <w:rPr>
          <w:rFonts w:eastAsia="Times New Roman"/>
          <w:b/>
          <w:bCs/>
        </w:rPr>
        <w:t xml:space="preserve"> ΛΕΒΕΝΤΗΣ (Πρόεδρος της Ένωσης Κεντρώων): </w:t>
      </w:r>
      <w:r>
        <w:rPr>
          <w:rFonts w:eastAsia="Times New Roman"/>
          <w:bCs/>
        </w:rPr>
        <w:t xml:space="preserve">Κύριε Πρόεδρε, φέρατε την υπόθεση </w:t>
      </w:r>
      <w:r>
        <w:rPr>
          <w:rFonts w:eastAsia="Times New Roman"/>
          <w:bCs/>
        </w:rPr>
        <w:t>«</w:t>
      </w:r>
      <w:r>
        <w:rPr>
          <w:rFonts w:eastAsia="Times New Roman"/>
          <w:bCs/>
          <w:lang w:val="en-US"/>
        </w:rPr>
        <w:t>NOVARTIS</w:t>
      </w:r>
      <w:r>
        <w:rPr>
          <w:rFonts w:eastAsia="Times New Roman"/>
          <w:bCs/>
        </w:rPr>
        <w:t>»</w:t>
      </w:r>
      <w:r>
        <w:rPr>
          <w:rFonts w:eastAsia="Times New Roman"/>
          <w:bCs/>
        </w:rPr>
        <w:t xml:space="preserve"> χωρίς να είναι δεμένη. Τι να συζητήσουμε; Οι μεν μιλούν για σκευωρία και εσείς μιλάτε για τα δικά σας. Τι να πιστέψει η κοιν</w:t>
      </w:r>
      <w:r>
        <w:rPr>
          <w:rFonts w:eastAsia="Times New Roman"/>
          <w:bCs/>
        </w:rPr>
        <w:t>ωνία; Η κοινωνία ποιους θα πιστέψει; Τι μου λέτε τώρα να μην;</w:t>
      </w:r>
    </w:p>
    <w:p w14:paraId="6F5C472B" w14:textId="77777777" w:rsidR="0016272D" w:rsidRDefault="008D6B83">
      <w:pPr>
        <w:spacing w:line="600" w:lineRule="auto"/>
        <w:ind w:firstLine="720"/>
        <w:jc w:val="both"/>
        <w:rPr>
          <w:rFonts w:eastAsia="Times New Roman"/>
          <w:bCs/>
        </w:rPr>
      </w:pPr>
      <w:r w:rsidRPr="00C37A9C">
        <w:rPr>
          <w:rFonts w:eastAsia="Times New Roman"/>
          <w:b/>
          <w:bCs/>
        </w:rPr>
        <w:t xml:space="preserve">ΠΡΟΕΔΡΟΣ (Νικόλαος </w:t>
      </w:r>
      <w:proofErr w:type="spellStart"/>
      <w:r w:rsidRPr="00C37A9C">
        <w:rPr>
          <w:rFonts w:eastAsia="Times New Roman"/>
          <w:b/>
          <w:bCs/>
        </w:rPr>
        <w:t>Βούτσης</w:t>
      </w:r>
      <w:proofErr w:type="spellEnd"/>
      <w:r w:rsidRPr="00C37A9C">
        <w:rPr>
          <w:rFonts w:eastAsia="Times New Roman"/>
          <w:b/>
          <w:bCs/>
        </w:rPr>
        <w:t xml:space="preserve">): </w:t>
      </w:r>
      <w:r>
        <w:rPr>
          <w:rFonts w:eastAsia="Times New Roman"/>
          <w:bCs/>
        </w:rPr>
        <w:t xml:space="preserve">Ε, να μην. </w:t>
      </w:r>
    </w:p>
    <w:p w14:paraId="6F5C472C" w14:textId="77777777" w:rsidR="0016272D" w:rsidRDefault="008D6B83">
      <w:pPr>
        <w:spacing w:line="600" w:lineRule="auto"/>
        <w:ind w:firstLine="720"/>
        <w:jc w:val="both"/>
        <w:rPr>
          <w:rFonts w:eastAsia="Times New Roman"/>
          <w:bCs/>
        </w:rPr>
      </w:pPr>
      <w:r>
        <w:rPr>
          <w:rFonts w:eastAsia="Times New Roman"/>
          <w:b/>
          <w:bCs/>
        </w:rPr>
        <w:t>ΒΑΣΙΛΗΣ</w:t>
      </w:r>
      <w:r w:rsidRPr="008C08F4">
        <w:rPr>
          <w:rFonts w:eastAsia="Times New Roman"/>
          <w:b/>
          <w:bCs/>
        </w:rPr>
        <w:t xml:space="preserve"> ΛΕΒΕΝΤΗΣ (Πρόεδρος της Ένωσης Κεντρώων):</w:t>
      </w:r>
      <w:r>
        <w:rPr>
          <w:rFonts w:eastAsia="Times New Roman"/>
          <w:b/>
          <w:bCs/>
        </w:rPr>
        <w:t xml:space="preserve"> </w:t>
      </w:r>
      <w:r w:rsidRPr="00B56676">
        <w:rPr>
          <w:rFonts w:eastAsia="Times New Roman"/>
          <w:bCs/>
        </w:rPr>
        <w:t>Να μην μιλήσουμε;</w:t>
      </w:r>
      <w:r>
        <w:rPr>
          <w:rFonts w:eastAsia="Times New Roman"/>
          <w:b/>
          <w:bCs/>
        </w:rPr>
        <w:t xml:space="preserve"> </w:t>
      </w:r>
      <w:r>
        <w:rPr>
          <w:rFonts w:eastAsia="Times New Roman"/>
          <w:bCs/>
        </w:rPr>
        <w:t xml:space="preserve">Αφήστε τον </w:t>
      </w:r>
      <w:r>
        <w:rPr>
          <w:rFonts w:eastAsia="Times New Roman"/>
          <w:bCs/>
        </w:rPr>
        <w:t>«</w:t>
      </w:r>
      <w:proofErr w:type="spellStart"/>
      <w:r>
        <w:rPr>
          <w:rFonts w:eastAsia="Times New Roman"/>
          <w:bCs/>
        </w:rPr>
        <w:t>Ρουβίκωνα</w:t>
      </w:r>
      <w:proofErr w:type="spellEnd"/>
      <w:r>
        <w:rPr>
          <w:rFonts w:eastAsia="Times New Roman"/>
          <w:bCs/>
        </w:rPr>
        <w:t>»</w:t>
      </w:r>
      <w:r>
        <w:rPr>
          <w:rFonts w:eastAsia="Times New Roman"/>
          <w:bCs/>
        </w:rPr>
        <w:t xml:space="preserve"> να δρα και τον Υπουργό Δημόσιας Τάξης κρατήστε τον εκεί. Έχουμε</w:t>
      </w:r>
      <w:r>
        <w:rPr>
          <w:rFonts w:eastAsia="Times New Roman"/>
          <w:bCs/>
        </w:rPr>
        <w:t xml:space="preserve"> συνεχείς επιθέσεις του </w:t>
      </w:r>
      <w:r>
        <w:rPr>
          <w:rFonts w:eastAsia="Times New Roman"/>
          <w:bCs/>
        </w:rPr>
        <w:t>«</w:t>
      </w:r>
      <w:proofErr w:type="spellStart"/>
      <w:r>
        <w:rPr>
          <w:rFonts w:eastAsia="Times New Roman"/>
          <w:bCs/>
        </w:rPr>
        <w:t>Ρουβίκωνα</w:t>
      </w:r>
      <w:proofErr w:type="spellEnd"/>
      <w:r>
        <w:rPr>
          <w:rFonts w:eastAsia="Times New Roman"/>
          <w:bCs/>
        </w:rPr>
        <w:t>»</w:t>
      </w:r>
      <w:r>
        <w:rPr>
          <w:rFonts w:eastAsia="Times New Roman"/>
          <w:bCs/>
        </w:rPr>
        <w:t xml:space="preserve">, ούτε αυτό να μην το πω; </w:t>
      </w:r>
    </w:p>
    <w:p w14:paraId="6F5C472D" w14:textId="77777777" w:rsidR="0016272D" w:rsidRDefault="008D6B83">
      <w:pPr>
        <w:spacing w:line="600" w:lineRule="auto"/>
        <w:ind w:firstLine="720"/>
        <w:jc w:val="both"/>
        <w:rPr>
          <w:rFonts w:eastAsia="Times New Roman"/>
          <w:bCs/>
        </w:rPr>
      </w:pPr>
      <w:r w:rsidRPr="00C37A9C">
        <w:rPr>
          <w:rFonts w:eastAsia="Times New Roman"/>
          <w:b/>
          <w:bCs/>
        </w:rPr>
        <w:t xml:space="preserve">ΠΡΟΕΔΡΟΣ (Νικόλαος </w:t>
      </w:r>
      <w:proofErr w:type="spellStart"/>
      <w:r w:rsidRPr="00C37A9C">
        <w:rPr>
          <w:rFonts w:eastAsia="Times New Roman"/>
          <w:b/>
          <w:bCs/>
        </w:rPr>
        <w:t>Βούτσης</w:t>
      </w:r>
      <w:proofErr w:type="spellEnd"/>
      <w:r w:rsidRPr="00C37A9C">
        <w:rPr>
          <w:rFonts w:eastAsia="Times New Roman"/>
          <w:b/>
          <w:bCs/>
        </w:rPr>
        <w:t xml:space="preserve">): </w:t>
      </w:r>
      <w:r>
        <w:rPr>
          <w:rFonts w:eastAsia="Times New Roman"/>
          <w:bCs/>
        </w:rPr>
        <w:t>Τώρα θα πιάσουμε άλλο θέμα;</w:t>
      </w:r>
    </w:p>
    <w:p w14:paraId="6F5C472E" w14:textId="77777777" w:rsidR="0016272D" w:rsidRDefault="008D6B83">
      <w:pPr>
        <w:spacing w:line="600" w:lineRule="auto"/>
        <w:ind w:firstLine="720"/>
        <w:jc w:val="both"/>
        <w:rPr>
          <w:rFonts w:eastAsia="Times New Roman"/>
          <w:bCs/>
        </w:rPr>
      </w:pPr>
      <w:r>
        <w:rPr>
          <w:rFonts w:eastAsia="Times New Roman"/>
          <w:b/>
          <w:bCs/>
        </w:rPr>
        <w:t>ΒΑΣΙΛΗΣ</w:t>
      </w:r>
      <w:r w:rsidRPr="008C08F4">
        <w:rPr>
          <w:rFonts w:eastAsia="Times New Roman"/>
          <w:b/>
          <w:bCs/>
        </w:rPr>
        <w:t xml:space="preserve"> ΛΕΒΕΝΤΗΣ (Πρόεδρος της Ένωσης Κεντρώων):</w:t>
      </w:r>
      <w:r>
        <w:rPr>
          <w:rFonts w:eastAsia="Times New Roman"/>
          <w:b/>
          <w:bCs/>
        </w:rPr>
        <w:t xml:space="preserve"> </w:t>
      </w:r>
      <w:r w:rsidRPr="00784804">
        <w:rPr>
          <w:rFonts w:eastAsia="Times New Roman"/>
          <w:bCs/>
        </w:rPr>
        <w:t>Ε</w:t>
      </w:r>
      <w:r>
        <w:rPr>
          <w:rFonts w:eastAsia="Times New Roman"/>
          <w:bCs/>
        </w:rPr>
        <w:t>πισκέπτεται</w:t>
      </w:r>
      <w:r w:rsidRPr="00784804">
        <w:rPr>
          <w:rFonts w:eastAsia="Times New Roman"/>
          <w:bCs/>
        </w:rPr>
        <w:t xml:space="preserve"> </w:t>
      </w:r>
      <w:r>
        <w:rPr>
          <w:rFonts w:eastAsia="Times New Roman"/>
          <w:bCs/>
        </w:rPr>
        <w:t xml:space="preserve">όλα τα συμβολαιογραφεία, τα Υπουργεία ο </w:t>
      </w:r>
      <w:r>
        <w:rPr>
          <w:rFonts w:eastAsia="Times New Roman"/>
          <w:bCs/>
        </w:rPr>
        <w:t>«</w:t>
      </w:r>
      <w:proofErr w:type="spellStart"/>
      <w:r>
        <w:rPr>
          <w:rFonts w:eastAsia="Times New Roman"/>
          <w:bCs/>
        </w:rPr>
        <w:t>Ρουβίκωνας</w:t>
      </w:r>
      <w:proofErr w:type="spellEnd"/>
      <w:r>
        <w:rPr>
          <w:rFonts w:eastAsia="Times New Roman"/>
          <w:bCs/>
        </w:rPr>
        <w:t>»</w:t>
      </w:r>
      <w:r>
        <w:rPr>
          <w:rFonts w:eastAsia="Times New Roman"/>
          <w:bCs/>
        </w:rPr>
        <w:t xml:space="preserve"> και τα κάνει γυαλιά κα</w:t>
      </w:r>
      <w:r>
        <w:rPr>
          <w:rFonts w:eastAsia="Times New Roman"/>
          <w:bCs/>
        </w:rPr>
        <w:t xml:space="preserve">ρφιά και ο κύριος Υπουργός είναι στη θέση του. </w:t>
      </w:r>
    </w:p>
    <w:p w14:paraId="6F5C472F" w14:textId="77777777" w:rsidR="0016272D" w:rsidRDefault="008D6B83">
      <w:pPr>
        <w:spacing w:line="600" w:lineRule="auto"/>
        <w:ind w:firstLine="720"/>
        <w:jc w:val="both"/>
        <w:rPr>
          <w:rFonts w:eastAsia="Times New Roman"/>
          <w:bCs/>
        </w:rPr>
      </w:pPr>
      <w:r w:rsidRPr="00C37A9C">
        <w:rPr>
          <w:rFonts w:eastAsia="Times New Roman"/>
          <w:b/>
          <w:bCs/>
        </w:rPr>
        <w:t xml:space="preserve">ΠΡΟΕΔΡΟΣ (Νικόλαος </w:t>
      </w:r>
      <w:proofErr w:type="spellStart"/>
      <w:r w:rsidRPr="00C37A9C">
        <w:rPr>
          <w:rFonts w:eastAsia="Times New Roman"/>
          <w:b/>
          <w:bCs/>
        </w:rPr>
        <w:t>Βούτσης</w:t>
      </w:r>
      <w:proofErr w:type="spellEnd"/>
      <w:r w:rsidRPr="00C37A9C">
        <w:rPr>
          <w:rFonts w:eastAsia="Times New Roman"/>
          <w:b/>
          <w:bCs/>
        </w:rPr>
        <w:t xml:space="preserve">): </w:t>
      </w:r>
      <w:r>
        <w:rPr>
          <w:rFonts w:eastAsia="Times New Roman"/>
          <w:bCs/>
        </w:rPr>
        <w:t xml:space="preserve">Ολοκληρώστε, κύριε Πρόεδρε, σας παρακαλώ. Έχετε υπερβεί τον χρόνο. </w:t>
      </w:r>
    </w:p>
    <w:p w14:paraId="6F5C4730" w14:textId="77777777" w:rsidR="0016272D" w:rsidRDefault="008D6B83">
      <w:pPr>
        <w:spacing w:line="600" w:lineRule="auto"/>
        <w:ind w:firstLine="720"/>
        <w:jc w:val="both"/>
        <w:rPr>
          <w:rFonts w:eastAsia="Times New Roman"/>
          <w:bCs/>
        </w:rPr>
      </w:pPr>
      <w:r>
        <w:rPr>
          <w:rFonts w:eastAsia="Times New Roman"/>
          <w:b/>
          <w:bCs/>
        </w:rPr>
        <w:t>ΒΑΣΙΛΗΣ</w:t>
      </w:r>
      <w:r w:rsidRPr="008C08F4">
        <w:rPr>
          <w:rFonts w:eastAsia="Times New Roman"/>
          <w:b/>
          <w:bCs/>
        </w:rPr>
        <w:t xml:space="preserve"> ΛΕΒΕΝΤΗΣ (Πρόεδρος της Ένωσης Κεντρώων): </w:t>
      </w:r>
      <w:r>
        <w:rPr>
          <w:rFonts w:eastAsia="Times New Roman"/>
          <w:bCs/>
        </w:rPr>
        <w:t>Να πω και κάτι άλλο, να δούμε αν σας αρέσει. Είναι από την εφη</w:t>
      </w:r>
      <w:r>
        <w:rPr>
          <w:rFonts w:eastAsia="Times New Roman"/>
          <w:bCs/>
        </w:rPr>
        <w:t xml:space="preserve">μερίδα, τα </w:t>
      </w:r>
      <w:r>
        <w:rPr>
          <w:rFonts w:eastAsia="Times New Roman"/>
          <w:bCs/>
        </w:rPr>
        <w:t>«</w:t>
      </w:r>
      <w:r>
        <w:rPr>
          <w:rFonts w:eastAsia="Times New Roman"/>
          <w:bCs/>
        </w:rPr>
        <w:t>ΝΕΑ</w:t>
      </w:r>
      <w:r>
        <w:rPr>
          <w:rFonts w:eastAsia="Times New Roman"/>
          <w:bCs/>
        </w:rPr>
        <w:t>»</w:t>
      </w:r>
      <w:r>
        <w:rPr>
          <w:rFonts w:eastAsia="Times New Roman"/>
          <w:bCs/>
        </w:rPr>
        <w:t xml:space="preserve">. Σήμερα στη μια δημοσκόπηση η Ένωση Κεντρώων έχει 3,5%, στην </w:t>
      </w:r>
      <w:r>
        <w:rPr>
          <w:rFonts w:eastAsia="Times New Roman"/>
          <w:bCs/>
        </w:rPr>
        <w:t>«</w:t>
      </w:r>
      <w:r>
        <w:rPr>
          <w:rFonts w:eastAsia="Times New Roman"/>
          <w:bCs/>
          <w:lang w:val="en-US"/>
        </w:rPr>
        <w:t>P</w:t>
      </w:r>
      <w:r>
        <w:rPr>
          <w:rFonts w:eastAsia="Times New Roman"/>
          <w:bCs/>
          <w:lang w:val="en-US"/>
        </w:rPr>
        <w:t>UBLIC</w:t>
      </w:r>
      <w:r w:rsidRPr="00C37A9C">
        <w:rPr>
          <w:rFonts w:eastAsia="Times New Roman"/>
          <w:bCs/>
        </w:rPr>
        <w:t xml:space="preserve"> </w:t>
      </w:r>
      <w:r>
        <w:rPr>
          <w:rFonts w:eastAsia="Times New Roman"/>
          <w:bCs/>
          <w:lang w:val="en-US"/>
        </w:rPr>
        <w:t>I</w:t>
      </w:r>
      <w:r>
        <w:rPr>
          <w:rFonts w:eastAsia="Times New Roman"/>
          <w:bCs/>
          <w:lang w:val="en-US"/>
        </w:rPr>
        <w:t>SSUE</w:t>
      </w:r>
      <w:r>
        <w:rPr>
          <w:rFonts w:eastAsia="Times New Roman"/>
          <w:bCs/>
        </w:rPr>
        <w:t>»</w:t>
      </w:r>
      <w:r>
        <w:rPr>
          <w:rFonts w:eastAsia="Times New Roman"/>
          <w:bCs/>
        </w:rPr>
        <w:t xml:space="preserve">, στην άλλη του </w:t>
      </w:r>
      <w:r>
        <w:rPr>
          <w:rFonts w:eastAsia="Times New Roman"/>
          <w:bCs/>
        </w:rPr>
        <w:t>«</w:t>
      </w:r>
      <w:r>
        <w:rPr>
          <w:rFonts w:eastAsia="Times New Roman"/>
          <w:bCs/>
        </w:rPr>
        <w:t>ΣΚΑΙ</w:t>
      </w:r>
      <w:r>
        <w:rPr>
          <w:rFonts w:eastAsia="Times New Roman"/>
          <w:bCs/>
        </w:rPr>
        <w:t>»</w:t>
      </w:r>
      <w:r>
        <w:rPr>
          <w:rFonts w:eastAsia="Times New Roman"/>
          <w:bCs/>
        </w:rPr>
        <w:t xml:space="preserve">, που είναι </w:t>
      </w:r>
      <w:proofErr w:type="spellStart"/>
      <w:r>
        <w:rPr>
          <w:rFonts w:eastAsia="Times New Roman"/>
          <w:bCs/>
        </w:rPr>
        <w:t>φιλοδεξιό</w:t>
      </w:r>
      <w:proofErr w:type="spellEnd"/>
      <w:r>
        <w:rPr>
          <w:rFonts w:eastAsia="Times New Roman"/>
          <w:bCs/>
        </w:rPr>
        <w:t xml:space="preserve">, του Μητσοτάκη, έχει 2% η Ένωση Κεντρώων. Το καταθέτω στα Πρακτικά. </w:t>
      </w:r>
    </w:p>
    <w:p w14:paraId="6F5C4731" w14:textId="77777777" w:rsidR="0016272D" w:rsidRDefault="008D6B83">
      <w:pPr>
        <w:spacing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Πρόεδρος της Ένωσης Κεντρώων </w:t>
      </w:r>
      <w:r w:rsidRPr="000731CA">
        <w:rPr>
          <w:rFonts w:eastAsia="Times New Roman" w:cs="Times New Roman"/>
        </w:rPr>
        <w:t>κ.</w:t>
      </w:r>
      <w:r>
        <w:rPr>
          <w:rFonts w:eastAsia="Times New Roman" w:cs="Times New Roman"/>
        </w:rPr>
        <w:t xml:space="preserve"> Βασίλειος Λεβέντης καταθέτει για τα Πρακτικά το προαναφερθέν έγγραφο, το οποίο βρίσκε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6F5C4732" w14:textId="77777777" w:rsidR="0016272D" w:rsidRDefault="008D6B83">
      <w:pPr>
        <w:spacing w:line="600" w:lineRule="auto"/>
        <w:ind w:firstLine="720"/>
        <w:jc w:val="both"/>
        <w:rPr>
          <w:rFonts w:eastAsia="Times New Roman" w:cs="Times New Roman"/>
        </w:rPr>
      </w:pPr>
      <w:r>
        <w:rPr>
          <w:rFonts w:eastAsia="Times New Roman" w:cs="Times New Roman"/>
        </w:rPr>
        <w:t xml:space="preserve">Ιδού η σοβαρότητα των δημοσκοπήσεων! </w:t>
      </w:r>
    </w:p>
    <w:p w14:paraId="6F5C4733" w14:textId="77777777" w:rsidR="0016272D" w:rsidRDefault="008D6B83">
      <w:pPr>
        <w:spacing w:line="600" w:lineRule="auto"/>
        <w:ind w:firstLine="720"/>
        <w:jc w:val="center"/>
        <w:rPr>
          <w:rFonts w:eastAsia="Times New Roman"/>
          <w:bCs/>
        </w:rPr>
      </w:pPr>
      <w:r w:rsidRPr="00115525">
        <w:rPr>
          <w:rFonts w:eastAsia="Times New Roman"/>
          <w:bCs/>
        </w:rPr>
        <w:t>(Θόρυβος στην Αίθουσα)</w:t>
      </w:r>
    </w:p>
    <w:p w14:paraId="6F5C4734" w14:textId="77777777" w:rsidR="0016272D" w:rsidRDefault="008D6B83">
      <w:pPr>
        <w:spacing w:line="600" w:lineRule="auto"/>
        <w:ind w:firstLine="720"/>
        <w:jc w:val="both"/>
        <w:rPr>
          <w:rFonts w:eastAsia="Times New Roman" w:cs="Times New Roman"/>
        </w:rPr>
      </w:pPr>
      <w:r w:rsidRPr="005E18DE">
        <w:rPr>
          <w:rFonts w:eastAsia="Times New Roman" w:cs="Times New Roman"/>
          <w:b/>
        </w:rPr>
        <w:t xml:space="preserve">ΠΡΟΕΔΡΟΣ (Νικόλαος </w:t>
      </w:r>
      <w:proofErr w:type="spellStart"/>
      <w:r w:rsidRPr="005E18DE">
        <w:rPr>
          <w:rFonts w:eastAsia="Times New Roman" w:cs="Times New Roman"/>
          <w:b/>
        </w:rPr>
        <w:t>Βούτσης</w:t>
      </w:r>
      <w:proofErr w:type="spellEnd"/>
      <w:r w:rsidRPr="005E18DE">
        <w:rPr>
          <w:rFonts w:eastAsia="Times New Roman" w:cs="Times New Roman"/>
          <w:b/>
        </w:rPr>
        <w:t xml:space="preserve">): </w:t>
      </w:r>
      <w:r>
        <w:rPr>
          <w:rFonts w:eastAsia="Times New Roman" w:cs="Times New Roman"/>
        </w:rPr>
        <w:t>Σας παρακαλώ, κάντε ησυχία.</w:t>
      </w:r>
    </w:p>
    <w:p w14:paraId="6F5C4735" w14:textId="77777777" w:rsidR="0016272D" w:rsidRDefault="008D6B83">
      <w:pPr>
        <w:spacing w:line="600" w:lineRule="auto"/>
        <w:ind w:firstLine="720"/>
        <w:jc w:val="both"/>
        <w:rPr>
          <w:rFonts w:eastAsia="Times New Roman"/>
          <w:bCs/>
        </w:rPr>
      </w:pPr>
      <w:r>
        <w:rPr>
          <w:rFonts w:eastAsia="Times New Roman"/>
          <w:b/>
          <w:bCs/>
        </w:rPr>
        <w:t>ΒΑΣΙΛΗΣ</w:t>
      </w:r>
      <w:r w:rsidRPr="008C08F4">
        <w:rPr>
          <w:rFonts w:eastAsia="Times New Roman"/>
          <w:b/>
          <w:bCs/>
        </w:rPr>
        <w:t xml:space="preserve"> ΛΕΒΕΝΤΗΣ (Πρόεδρος της Ένωσης Κεντρώων): </w:t>
      </w:r>
      <w:r>
        <w:rPr>
          <w:rFonts w:eastAsia="Times New Roman"/>
          <w:bCs/>
        </w:rPr>
        <w:t>Αν νομίζει ο κ. Μητσοτάκης ότι βοηθώντας τη Γεννηματά για να έχει δεκανίκι ή τον εαυτό του ότι με τις δημοσκοπήσεις θα επιβιώσει, κάνει λάθος, γιατί τ</w:t>
      </w:r>
      <w:r>
        <w:rPr>
          <w:rFonts w:eastAsia="Times New Roman"/>
          <w:bCs/>
        </w:rPr>
        <w:t>ην Κυριακή των εκλογών δεν θα μιλήσουν οι δημοσκοπήσεις, θα μιλήσει η κοινωνία. Και η κοινωνία όπου και αν γυρίζω μου λέει το εξής: «Υπόσχεται μείωση φόρων, λέει ότι θα δώσει ελάχιστο εγγυημένο εισόδημα, με τι λεφτά θα τα κάνει, κύριε Λεβέντη;». Τους απαντ</w:t>
      </w:r>
      <w:r>
        <w:rPr>
          <w:rFonts w:eastAsia="Times New Roman"/>
          <w:bCs/>
        </w:rPr>
        <w:t>ώ «Δεν καταλαβαίνετε; Άλλος ένας γύρος με ψέματα. Δεν το καταλαβαίνετε; Είναι φιλική τακτική προς τη Νέα Δημοκρατία να ψεύδεται».</w:t>
      </w:r>
    </w:p>
    <w:p w14:paraId="6F5C4736" w14:textId="77777777" w:rsidR="0016272D" w:rsidRDefault="008D6B83">
      <w:pPr>
        <w:spacing w:line="600" w:lineRule="auto"/>
        <w:ind w:firstLine="720"/>
        <w:jc w:val="both"/>
        <w:rPr>
          <w:rFonts w:eastAsia="Times New Roman"/>
          <w:bCs/>
        </w:rPr>
      </w:pPr>
      <w:r>
        <w:rPr>
          <w:rFonts w:eastAsia="Times New Roman"/>
          <w:bCs/>
        </w:rPr>
        <w:t>Πριν από δύο-δυόμισι χρόνια είχε την εξουσία. Φέρετε μία επένδυση; Ο Σαμαράς έκανε κάτι; Σε τι είναι η Νέα Δημοκρατία η σημερι</w:t>
      </w:r>
      <w:r>
        <w:rPr>
          <w:rFonts w:eastAsia="Times New Roman"/>
          <w:bCs/>
        </w:rPr>
        <w:t>νή διαφορετική από τη Νέα Δημοκρατία την προχθεσινή; Θα βάλετε τον Γκάλη για υποψήφιο; Βάζοντας μπασκετμπολίστες και τραγουδιστές γίνεστε σοβαρότεροι;</w:t>
      </w:r>
    </w:p>
    <w:p w14:paraId="6F5C4737" w14:textId="77777777" w:rsidR="0016272D" w:rsidRDefault="008D6B83">
      <w:pPr>
        <w:spacing w:line="600" w:lineRule="auto"/>
        <w:ind w:firstLine="720"/>
        <w:jc w:val="both"/>
        <w:rPr>
          <w:rFonts w:eastAsia="Times New Roman"/>
          <w:bCs/>
        </w:rPr>
      </w:pPr>
      <w:r w:rsidRPr="00BE30AB">
        <w:rPr>
          <w:rFonts w:eastAsia="Times New Roman"/>
          <w:b/>
          <w:bCs/>
        </w:rPr>
        <w:t xml:space="preserve">ΠΡΟΕΔΡΟΣ (Νικόλαος </w:t>
      </w:r>
      <w:proofErr w:type="spellStart"/>
      <w:r w:rsidRPr="00BE30AB">
        <w:rPr>
          <w:rFonts w:eastAsia="Times New Roman"/>
          <w:b/>
          <w:bCs/>
        </w:rPr>
        <w:t>Βούτσης</w:t>
      </w:r>
      <w:proofErr w:type="spellEnd"/>
      <w:r w:rsidRPr="00BE30AB">
        <w:rPr>
          <w:rFonts w:eastAsia="Times New Roman"/>
          <w:b/>
          <w:bCs/>
        </w:rPr>
        <w:t xml:space="preserve">): </w:t>
      </w:r>
      <w:r>
        <w:rPr>
          <w:rFonts w:eastAsia="Times New Roman"/>
          <w:bCs/>
        </w:rPr>
        <w:t>Σας παρακαλώ, κύριε Πρόεδρε, έχετε ολοκληρώσει.</w:t>
      </w:r>
    </w:p>
    <w:p w14:paraId="6F5C4738" w14:textId="77777777" w:rsidR="0016272D" w:rsidRDefault="008D6B83">
      <w:pPr>
        <w:spacing w:line="600" w:lineRule="auto"/>
        <w:ind w:firstLine="720"/>
        <w:jc w:val="both"/>
        <w:rPr>
          <w:rFonts w:eastAsia="Times New Roman"/>
          <w:bCs/>
        </w:rPr>
      </w:pPr>
      <w:r>
        <w:rPr>
          <w:rFonts w:eastAsia="Times New Roman"/>
          <w:b/>
          <w:bCs/>
        </w:rPr>
        <w:t>ΒΑΣΙΛΗΣ</w:t>
      </w:r>
      <w:r w:rsidRPr="008C08F4">
        <w:rPr>
          <w:rFonts w:eastAsia="Times New Roman"/>
          <w:b/>
          <w:bCs/>
        </w:rPr>
        <w:t xml:space="preserve"> ΛΕΒΕΝΤΗΣ (Πρόεδρος τ</w:t>
      </w:r>
      <w:r w:rsidRPr="008C08F4">
        <w:rPr>
          <w:rFonts w:eastAsia="Times New Roman"/>
          <w:b/>
          <w:bCs/>
        </w:rPr>
        <w:t xml:space="preserve">ης Ένωσης Κεντρώων): </w:t>
      </w:r>
      <w:r>
        <w:rPr>
          <w:rFonts w:eastAsia="Times New Roman"/>
          <w:bCs/>
        </w:rPr>
        <w:t xml:space="preserve">Δεν λέω για τον Γκάλη, ωραιότατος είναι. Όμως, όλα τα κόμματα </w:t>
      </w:r>
      <w:r>
        <w:rPr>
          <w:rFonts w:eastAsia="Times New Roman"/>
          <w:bCs/>
        </w:rPr>
        <w:t xml:space="preserve">βάζουν </w:t>
      </w:r>
      <w:r>
        <w:rPr>
          <w:rFonts w:eastAsia="Times New Roman"/>
          <w:bCs/>
        </w:rPr>
        <w:t>ηθοποιούς, τραγουδιστές. Έχει γεμίσει η Βουλή τέτοιους επώνυμους και για αυτό δεν έχουμε ανθρώπους να χειριστούν κρίσιμα θέματα. Δεν έχω τίποτα με τους ανθρώπους. Είν</w:t>
      </w:r>
      <w:r>
        <w:rPr>
          <w:rFonts w:eastAsia="Times New Roman"/>
          <w:bCs/>
        </w:rPr>
        <w:t xml:space="preserve">αι πιο αναγνωρίσιμοι. Έχετε τον κ. </w:t>
      </w:r>
      <w:proofErr w:type="spellStart"/>
      <w:r>
        <w:rPr>
          <w:rFonts w:eastAsia="Times New Roman"/>
          <w:bCs/>
        </w:rPr>
        <w:t>Πάντζα</w:t>
      </w:r>
      <w:proofErr w:type="spellEnd"/>
      <w:r>
        <w:rPr>
          <w:rFonts w:eastAsia="Times New Roman"/>
          <w:bCs/>
        </w:rPr>
        <w:t xml:space="preserve">, στείλτε τον, θα πείσει την </w:t>
      </w:r>
      <w:proofErr w:type="spellStart"/>
      <w:r>
        <w:rPr>
          <w:rFonts w:eastAsia="Times New Roman"/>
          <w:bCs/>
        </w:rPr>
        <w:t>Μέρκελ</w:t>
      </w:r>
      <w:proofErr w:type="spellEnd"/>
      <w:r>
        <w:rPr>
          <w:rFonts w:eastAsia="Times New Roman"/>
          <w:bCs/>
        </w:rPr>
        <w:t xml:space="preserve"> να υποχωρήσει σε όλα. Στείλτε τον και θα υποχωρήσει η </w:t>
      </w:r>
      <w:proofErr w:type="spellStart"/>
      <w:r>
        <w:rPr>
          <w:rFonts w:eastAsia="Times New Roman"/>
          <w:bCs/>
        </w:rPr>
        <w:t>Μέρκελ</w:t>
      </w:r>
      <w:proofErr w:type="spellEnd"/>
      <w:r>
        <w:rPr>
          <w:rFonts w:eastAsia="Times New Roman"/>
          <w:bCs/>
        </w:rPr>
        <w:t>!</w:t>
      </w:r>
    </w:p>
    <w:p w14:paraId="6F5C4739" w14:textId="77777777" w:rsidR="0016272D" w:rsidRDefault="008D6B83">
      <w:pPr>
        <w:spacing w:line="600" w:lineRule="auto"/>
        <w:ind w:firstLine="720"/>
        <w:jc w:val="both"/>
        <w:rPr>
          <w:rFonts w:eastAsia="Times New Roman"/>
          <w:bCs/>
        </w:rPr>
      </w:pPr>
      <w:r>
        <w:rPr>
          <w:rFonts w:eastAsia="Times New Roman"/>
          <w:b/>
          <w:bCs/>
        </w:rPr>
        <w:t>ΓΕΩΡΓΙΟΣ ΠΑΝΤΖΑΣ:</w:t>
      </w:r>
      <w:r>
        <w:rPr>
          <w:rFonts w:eastAsia="Times New Roman"/>
          <w:bCs/>
        </w:rPr>
        <w:t xml:space="preserve"> Εσάς περιμέναμε να διαφωτίσετε τη Βουλή των Ελλήνων! </w:t>
      </w:r>
    </w:p>
    <w:p w14:paraId="6F5C473A" w14:textId="77777777" w:rsidR="0016272D" w:rsidRDefault="008D6B83">
      <w:pPr>
        <w:spacing w:line="600" w:lineRule="auto"/>
        <w:ind w:firstLine="720"/>
        <w:jc w:val="both"/>
        <w:rPr>
          <w:rFonts w:eastAsia="Times New Roman"/>
          <w:bCs/>
        </w:rPr>
      </w:pPr>
      <w:r w:rsidRPr="008A3B54">
        <w:rPr>
          <w:rFonts w:eastAsia="Times New Roman"/>
          <w:b/>
          <w:bCs/>
        </w:rPr>
        <w:t xml:space="preserve">ΠΡΟΕΔΡΟΣ (Νικόλαος </w:t>
      </w:r>
      <w:proofErr w:type="spellStart"/>
      <w:r w:rsidRPr="008A3B54">
        <w:rPr>
          <w:rFonts w:eastAsia="Times New Roman"/>
          <w:b/>
          <w:bCs/>
        </w:rPr>
        <w:t>Βούτσης</w:t>
      </w:r>
      <w:proofErr w:type="spellEnd"/>
      <w:r w:rsidRPr="008A3B54">
        <w:rPr>
          <w:rFonts w:eastAsia="Times New Roman"/>
          <w:b/>
          <w:bCs/>
        </w:rPr>
        <w:t xml:space="preserve">): </w:t>
      </w:r>
      <w:r>
        <w:rPr>
          <w:rFonts w:eastAsia="Times New Roman"/>
          <w:bCs/>
        </w:rPr>
        <w:t>Σας παρακαλώ, κύ</w:t>
      </w:r>
      <w:r>
        <w:rPr>
          <w:rFonts w:eastAsia="Times New Roman"/>
          <w:bCs/>
        </w:rPr>
        <w:t xml:space="preserve">ριε </w:t>
      </w:r>
      <w:proofErr w:type="spellStart"/>
      <w:r>
        <w:rPr>
          <w:rFonts w:eastAsia="Times New Roman"/>
          <w:bCs/>
        </w:rPr>
        <w:t>Πάντζα</w:t>
      </w:r>
      <w:proofErr w:type="spellEnd"/>
      <w:r>
        <w:rPr>
          <w:rFonts w:eastAsia="Times New Roman"/>
          <w:bCs/>
        </w:rPr>
        <w:t>.</w:t>
      </w:r>
    </w:p>
    <w:p w14:paraId="6F5C473B" w14:textId="77777777" w:rsidR="0016272D" w:rsidRDefault="008D6B83">
      <w:pPr>
        <w:spacing w:line="600" w:lineRule="auto"/>
        <w:ind w:firstLine="720"/>
        <w:jc w:val="both"/>
        <w:rPr>
          <w:rFonts w:eastAsia="Times New Roman"/>
          <w:bCs/>
        </w:rPr>
      </w:pPr>
      <w:r>
        <w:rPr>
          <w:rFonts w:eastAsia="Times New Roman"/>
          <w:b/>
          <w:bCs/>
        </w:rPr>
        <w:t>ΒΑΣΙΛΗΣ</w:t>
      </w:r>
      <w:r w:rsidRPr="008C08F4">
        <w:rPr>
          <w:rFonts w:eastAsia="Times New Roman"/>
          <w:b/>
          <w:bCs/>
        </w:rPr>
        <w:t xml:space="preserve"> ΛΕΒΕΝΤΗΣ (Πρόεδρος της Ένωσης Κεντρώων): </w:t>
      </w:r>
      <w:r>
        <w:rPr>
          <w:rFonts w:eastAsia="Times New Roman"/>
          <w:bCs/>
        </w:rPr>
        <w:t xml:space="preserve">Όταν σας δει η </w:t>
      </w:r>
      <w:proofErr w:type="spellStart"/>
      <w:r>
        <w:rPr>
          <w:rFonts w:eastAsia="Times New Roman"/>
          <w:bCs/>
        </w:rPr>
        <w:t>Μέρκελ</w:t>
      </w:r>
      <w:proofErr w:type="spellEnd"/>
      <w:r>
        <w:rPr>
          <w:rFonts w:eastAsia="Times New Roman"/>
          <w:bCs/>
        </w:rPr>
        <w:t xml:space="preserve">, κύριε </w:t>
      </w:r>
      <w:proofErr w:type="spellStart"/>
      <w:r>
        <w:rPr>
          <w:rFonts w:eastAsia="Times New Roman"/>
          <w:bCs/>
        </w:rPr>
        <w:t>Πάντζα</w:t>
      </w:r>
      <w:proofErr w:type="spellEnd"/>
      <w:r>
        <w:rPr>
          <w:rFonts w:eastAsia="Times New Roman"/>
          <w:bCs/>
        </w:rPr>
        <w:t>, θα υποχωρήσει. Ξέρετε ότι σας αγαπώ…</w:t>
      </w:r>
    </w:p>
    <w:p w14:paraId="6F5C473C" w14:textId="77777777" w:rsidR="0016272D" w:rsidRDefault="008D6B83">
      <w:pPr>
        <w:spacing w:line="600" w:lineRule="auto"/>
        <w:ind w:firstLine="720"/>
        <w:jc w:val="both"/>
        <w:rPr>
          <w:rFonts w:eastAsia="Times New Roman"/>
          <w:bCs/>
        </w:rPr>
      </w:pPr>
      <w:r>
        <w:rPr>
          <w:rFonts w:eastAsia="Times New Roman"/>
          <w:b/>
          <w:bCs/>
        </w:rPr>
        <w:t>ΓΕΩΡΓΙΟΣ ΠΑΝΤΖΑΣ:</w:t>
      </w:r>
      <w:r>
        <w:rPr>
          <w:rFonts w:eastAsia="Times New Roman"/>
          <w:bCs/>
        </w:rPr>
        <w:t xml:space="preserve"> Δεν θέλω! Μου κάνει κακό η αγάπη σας!</w:t>
      </w:r>
    </w:p>
    <w:p w14:paraId="6F5C473D" w14:textId="77777777" w:rsidR="0016272D" w:rsidRDefault="008D6B83">
      <w:pPr>
        <w:spacing w:line="600" w:lineRule="auto"/>
        <w:ind w:firstLine="720"/>
        <w:jc w:val="both"/>
        <w:rPr>
          <w:rFonts w:eastAsia="Times New Roman"/>
          <w:bCs/>
        </w:rPr>
      </w:pPr>
      <w:r>
        <w:rPr>
          <w:rFonts w:eastAsia="Times New Roman"/>
          <w:b/>
          <w:bCs/>
        </w:rPr>
        <w:t>ΒΑΣΙΛΗΣ</w:t>
      </w:r>
      <w:r w:rsidRPr="008C08F4">
        <w:rPr>
          <w:rFonts w:eastAsia="Times New Roman"/>
          <w:b/>
          <w:bCs/>
        </w:rPr>
        <w:t xml:space="preserve"> ΛΕΒΕΝΤΗΣ (Πρόεδρος της Ένωσης Κεντρώων):</w:t>
      </w:r>
      <w:r>
        <w:rPr>
          <w:rFonts w:eastAsia="Times New Roman"/>
          <w:b/>
          <w:bCs/>
        </w:rPr>
        <w:t xml:space="preserve"> </w:t>
      </w:r>
      <w:r>
        <w:rPr>
          <w:rFonts w:eastAsia="Times New Roman"/>
          <w:bCs/>
        </w:rPr>
        <w:t xml:space="preserve">Δεν έχω κανένα πρόβλημα, αλλά οι ηθοποιοί, οι μπασκετμπολίστες και οι ποδοσφαιριστές δεν λύνουν τα προβλήματα της χώρας. </w:t>
      </w:r>
    </w:p>
    <w:p w14:paraId="6F5C473E" w14:textId="77777777" w:rsidR="0016272D" w:rsidRDefault="008D6B83">
      <w:pPr>
        <w:spacing w:line="600" w:lineRule="auto"/>
        <w:ind w:firstLine="720"/>
        <w:jc w:val="both"/>
        <w:rPr>
          <w:rFonts w:eastAsia="Times New Roman"/>
          <w:bCs/>
        </w:rPr>
      </w:pPr>
      <w:r w:rsidRPr="008A3B54">
        <w:rPr>
          <w:rFonts w:eastAsia="Times New Roman"/>
          <w:b/>
          <w:bCs/>
        </w:rPr>
        <w:t xml:space="preserve">ΠΡΟΕΔΡΟΣ (Νικόλαος </w:t>
      </w:r>
      <w:proofErr w:type="spellStart"/>
      <w:r w:rsidRPr="008A3B54">
        <w:rPr>
          <w:rFonts w:eastAsia="Times New Roman"/>
          <w:b/>
          <w:bCs/>
        </w:rPr>
        <w:t>Βούτσης</w:t>
      </w:r>
      <w:proofErr w:type="spellEnd"/>
      <w:r w:rsidRPr="008A3B54">
        <w:rPr>
          <w:rFonts w:eastAsia="Times New Roman"/>
          <w:b/>
          <w:bCs/>
        </w:rPr>
        <w:t xml:space="preserve">): </w:t>
      </w:r>
      <w:r>
        <w:rPr>
          <w:rFonts w:eastAsia="Times New Roman"/>
          <w:bCs/>
        </w:rPr>
        <w:t xml:space="preserve">Κύριε Πρόεδρε, έχετε κλείσει. </w:t>
      </w:r>
    </w:p>
    <w:p w14:paraId="6F5C473F" w14:textId="77777777" w:rsidR="0016272D" w:rsidRDefault="008D6B83">
      <w:pPr>
        <w:spacing w:line="600" w:lineRule="auto"/>
        <w:ind w:firstLine="720"/>
        <w:jc w:val="both"/>
        <w:rPr>
          <w:rFonts w:eastAsia="Times New Roman"/>
          <w:bCs/>
        </w:rPr>
      </w:pPr>
      <w:r>
        <w:rPr>
          <w:rFonts w:eastAsia="Times New Roman"/>
          <w:b/>
          <w:bCs/>
        </w:rPr>
        <w:t>ΒΑΣΙΛΗΣ</w:t>
      </w:r>
      <w:r w:rsidRPr="008C08F4">
        <w:rPr>
          <w:rFonts w:eastAsia="Times New Roman"/>
          <w:b/>
          <w:bCs/>
        </w:rPr>
        <w:t xml:space="preserve"> ΛΕΒΕΝΤΗΣ (Πρόεδρος της Ένωσης Κεντρώων): </w:t>
      </w:r>
      <w:r>
        <w:rPr>
          <w:rFonts w:eastAsia="Times New Roman"/>
          <w:bCs/>
        </w:rPr>
        <w:t>Να το δώσουμε, έχουμε κλε</w:t>
      </w:r>
      <w:r>
        <w:rPr>
          <w:rFonts w:eastAsia="Times New Roman"/>
          <w:bCs/>
        </w:rPr>
        <w:t xml:space="preserve">ίσει. </w:t>
      </w:r>
    </w:p>
    <w:p w14:paraId="6F5C4740" w14:textId="77777777" w:rsidR="0016272D" w:rsidRDefault="008D6B83">
      <w:pPr>
        <w:spacing w:line="600" w:lineRule="auto"/>
        <w:ind w:firstLine="720"/>
        <w:jc w:val="both"/>
        <w:rPr>
          <w:rFonts w:eastAsia="Times New Roman"/>
          <w:bCs/>
        </w:rPr>
      </w:pPr>
      <w:r w:rsidRPr="008A3B54">
        <w:rPr>
          <w:rFonts w:eastAsia="Times New Roman"/>
          <w:b/>
          <w:bCs/>
        </w:rPr>
        <w:t xml:space="preserve">ΠΡΟΕΔΡΟΣ (Νικόλαος </w:t>
      </w:r>
      <w:proofErr w:type="spellStart"/>
      <w:r w:rsidRPr="008A3B54">
        <w:rPr>
          <w:rFonts w:eastAsia="Times New Roman"/>
          <w:b/>
          <w:bCs/>
        </w:rPr>
        <w:t>Βούτσης</w:t>
      </w:r>
      <w:proofErr w:type="spellEnd"/>
      <w:r w:rsidRPr="008A3B54">
        <w:rPr>
          <w:rFonts w:eastAsia="Times New Roman"/>
          <w:b/>
          <w:bCs/>
        </w:rPr>
        <w:t xml:space="preserve">): </w:t>
      </w:r>
      <w:r w:rsidRPr="00D24CC6">
        <w:rPr>
          <w:rFonts w:eastAsia="Times New Roman"/>
          <w:bCs/>
        </w:rPr>
        <w:t>Έχετε κλείσει, κύριε Πρόεδρε.</w:t>
      </w:r>
      <w:r>
        <w:rPr>
          <w:rFonts w:eastAsia="Times New Roman"/>
          <w:b/>
          <w:bCs/>
        </w:rPr>
        <w:t xml:space="preserve"> </w:t>
      </w:r>
      <w:r>
        <w:rPr>
          <w:rFonts w:eastAsia="Times New Roman"/>
          <w:bCs/>
        </w:rPr>
        <w:t>Αναφέρεστε και σε Μέσα και σε ονόματα. Έχετε τον λόγο για δεκαεννιά λεπτά. Αναφερθήκατε στο</w:t>
      </w:r>
      <w:r>
        <w:rPr>
          <w:rFonts w:eastAsia="Times New Roman"/>
          <w:bCs/>
        </w:rPr>
        <w:t>ν</w:t>
      </w:r>
      <w:r>
        <w:rPr>
          <w:rFonts w:eastAsia="Times New Roman"/>
          <w:bCs/>
        </w:rPr>
        <w:t xml:space="preserve"> </w:t>
      </w:r>
      <w:r>
        <w:rPr>
          <w:rFonts w:eastAsia="Times New Roman"/>
          <w:bCs/>
        </w:rPr>
        <w:t>«</w:t>
      </w:r>
      <w:r>
        <w:rPr>
          <w:rFonts w:eastAsia="Times New Roman"/>
          <w:bCs/>
        </w:rPr>
        <w:t>ΣΚΑ</w:t>
      </w:r>
      <w:r>
        <w:rPr>
          <w:rFonts w:eastAsia="Times New Roman"/>
          <w:bCs/>
        </w:rPr>
        <w:t>Ϊ</w:t>
      </w:r>
      <w:r>
        <w:rPr>
          <w:rFonts w:eastAsia="Times New Roman"/>
          <w:bCs/>
        </w:rPr>
        <w:t>»</w:t>
      </w:r>
      <w:r>
        <w:rPr>
          <w:rFonts w:eastAsia="Times New Roman"/>
          <w:bCs/>
        </w:rPr>
        <w:t xml:space="preserve"> και σε ονόματα. Δεν γίνεται, γιατί αυτά προκαλούν απαντήσεις. </w:t>
      </w:r>
    </w:p>
    <w:p w14:paraId="6F5C4741" w14:textId="77777777" w:rsidR="0016272D" w:rsidRDefault="008D6B83">
      <w:pPr>
        <w:spacing w:line="600" w:lineRule="auto"/>
        <w:ind w:firstLine="720"/>
        <w:jc w:val="both"/>
        <w:rPr>
          <w:rFonts w:eastAsia="Times New Roman"/>
          <w:bCs/>
        </w:rPr>
      </w:pPr>
      <w:r>
        <w:rPr>
          <w:rFonts w:eastAsia="Times New Roman"/>
          <w:b/>
          <w:bCs/>
        </w:rPr>
        <w:t>ΒΑΣΙΛΗΣ</w:t>
      </w:r>
      <w:r w:rsidRPr="008C08F4">
        <w:rPr>
          <w:rFonts w:eastAsia="Times New Roman"/>
          <w:b/>
          <w:bCs/>
        </w:rPr>
        <w:t xml:space="preserve"> ΛΕΒΕΝΤΗΣ (Πρόεδρος </w:t>
      </w:r>
      <w:r w:rsidRPr="008C08F4">
        <w:rPr>
          <w:rFonts w:eastAsia="Times New Roman"/>
          <w:b/>
          <w:bCs/>
        </w:rPr>
        <w:t xml:space="preserve">της Ένωσης Κεντρώων): </w:t>
      </w:r>
      <w:r w:rsidRPr="00B7788E">
        <w:rPr>
          <w:rFonts w:eastAsia="Times New Roman"/>
          <w:bCs/>
        </w:rPr>
        <w:t>Ποια ονόματα;</w:t>
      </w:r>
      <w:r>
        <w:rPr>
          <w:rFonts w:eastAsia="Times New Roman"/>
          <w:b/>
          <w:bCs/>
        </w:rPr>
        <w:t xml:space="preserve"> </w:t>
      </w:r>
      <w:r>
        <w:rPr>
          <w:rFonts w:eastAsia="Times New Roman"/>
          <w:bCs/>
        </w:rPr>
        <w:t xml:space="preserve">Είπα ότι η μία δημοσκόπηση έδινε 3,5% και η άλλη έδινε 2%. </w:t>
      </w:r>
    </w:p>
    <w:p w14:paraId="6F5C4742" w14:textId="77777777" w:rsidR="0016272D" w:rsidRDefault="008D6B83">
      <w:pPr>
        <w:spacing w:line="600" w:lineRule="auto"/>
        <w:ind w:firstLine="720"/>
        <w:jc w:val="both"/>
        <w:rPr>
          <w:rFonts w:eastAsia="Times New Roman"/>
          <w:bCs/>
        </w:rPr>
      </w:pPr>
      <w:r w:rsidRPr="008A3B54">
        <w:rPr>
          <w:rFonts w:eastAsia="Times New Roman"/>
          <w:b/>
          <w:bCs/>
        </w:rPr>
        <w:t xml:space="preserve">ΠΡΟΕΔΡΟΣ (Νικόλαος </w:t>
      </w:r>
      <w:proofErr w:type="spellStart"/>
      <w:r w:rsidRPr="008A3B54">
        <w:rPr>
          <w:rFonts w:eastAsia="Times New Roman"/>
          <w:b/>
          <w:bCs/>
        </w:rPr>
        <w:t>Βούτσης</w:t>
      </w:r>
      <w:proofErr w:type="spellEnd"/>
      <w:r w:rsidRPr="008A3B54">
        <w:rPr>
          <w:rFonts w:eastAsia="Times New Roman"/>
          <w:b/>
          <w:bCs/>
        </w:rPr>
        <w:t xml:space="preserve">): </w:t>
      </w:r>
      <w:r>
        <w:rPr>
          <w:rFonts w:eastAsia="Times New Roman"/>
          <w:bCs/>
        </w:rPr>
        <w:t xml:space="preserve">Αναφερθήκατε και στο ποιοι και πώς. Εν πάση </w:t>
      </w:r>
      <w:proofErr w:type="spellStart"/>
      <w:r>
        <w:rPr>
          <w:rFonts w:eastAsia="Times New Roman"/>
          <w:bCs/>
        </w:rPr>
        <w:t>περιπτώσει</w:t>
      </w:r>
      <w:proofErr w:type="spellEnd"/>
      <w:r>
        <w:rPr>
          <w:rFonts w:eastAsia="Times New Roman"/>
          <w:bCs/>
        </w:rPr>
        <w:t xml:space="preserve">, έχετε κλείσει. </w:t>
      </w:r>
    </w:p>
    <w:p w14:paraId="6F5C4743" w14:textId="77777777" w:rsidR="0016272D" w:rsidRDefault="008D6B83">
      <w:pPr>
        <w:spacing w:line="600" w:lineRule="auto"/>
        <w:ind w:firstLine="720"/>
        <w:jc w:val="both"/>
        <w:rPr>
          <w:rFonts w:eastAsia="Times New Roman"/>
          <w:bCs/>
        </w:rPr>
      </w:pPr>
      <w:r>
        <w:rPr>
          <w:rFonts w:eastAsia="Times New Roman"/>
          <w:b/>
          <w:bCs/>
        </w:rPr>
        <w:t>ΒΑΣΙΛΗΣ</w:t>
      </w:r>
      <w:r w:rsidRPr="008C08F4">
        <w:rPr>
          <w:rFonts w:eastAsia="Times New Roman"/>
          <w:b/>
          <w:bCs/>
        </w:rPr>
        <w:t xml:space="preserve"> ΛΕΒΕΝΤΗΣ (Πρόεδρος της Ένωσης Κεντρώων): </w:t>
      </w:r>
      <w:r>
        <w:rPr>
          <w:rFonts w:eastAsia="Times New Roman"/>
          <w:bCs/>
        </w:rPr>
        <w:t xml:space="preserve">Αυτοί που </w:t>
      </w:r>
      <w:r>
        <w:rPr>
          <w:rFonts w:eastAsia="Times New Roman"/>
          <w:bCs/>
        </w:rPr>
        <w:t xml:space="preserve">μου έδωσαν 3,5%, όχι ότι με αγαπούν. Το </w:t>
      </w:r>
      <w:r>
        <w:rPr>
          <w:rFonts w:eastAsia="Times New Roman"/>
          <w:bCs/>
        </w:rPr>
        <w:t>«</w:t>
      </w:r>
      <w:r>
        <w:rPr>
          <w:rFonts w:eastAsia="Times New Roman"/>
          <w:bCs/>
        </w:rPr>
        <w:t>ΠΡΩΤΟ ΘΕΜΑ</w:t>
      </w:r>
      <w:r>
        <w:rPr>
          <w:rFonts w:eastAsia="Times New Roman"/>
          <w:bCs/>
        </w:rPr>
        <w:t>»</w:t>
      </w:r>
      <w:r>
        <w:rPr>
          <w:rFonts w:eastAsia="Times New Roman"/>
          <w:bCs/>
        </w:rPr>
        <w:t xml:space="preserve"> δεν με αγαπά. </w:t>
      </w:r>
    </w:p>
    <w:p w14:paraId="6F5C4744" w14:textId="77777777" w:rsidR="0016272D" w:rsidRDefault="008D6B83">
      <w:pPr>
        <w:spacing w:line="600" w:lineRule="auto"/>
        <w:ind w:firstLine="720"/>
        <w:jc w:val="both"/>
        <w:rPr>
          <w:rFonts w:eastAsia="Times New Roman"/>
          <w:bCs/>
        </w:rPr>
      </w:pPr>
      <w:r w:rsidRPr="008A3B54">
        <w:rPr>
          <w:rFonts w:eastAsia="Times New Roman"/>
          <w:b/>
          <w:bCs/>
        </w:rPr>
        <w:t xml:space="preserve">ΠΡΟΕΔΡΟΣ (Νικόλαος </w:t>
      </w:r>
      <w:proofErr w:type="spellStart"/>
      <w:r w:rsidRPr="008A3B54">
        <w:rPr>
          <w:rFonts w:eastAsia="Times New Roman"/>
          <w:b/>
          <w:bCs/>
        </w:rPr>
        <w:t>Βούτσης</w:t>
      </w:r>
      <w:proofErr w:type="spellEnd"/>
      <w:r w:rsidRPr="008A3B54">
        <w:rPr>
          <w:rFonts w:eastAsia="Times New Roman"/>
          <w:b/>
          <w:bCs/>
        </w:rPr>
        <w:t xml:space="preserve">): </w:t>
      </w:r>
      <w:r>
        <w:rPr>
          <w:rFonts w:eastAsia="Times New Roman"/>
          <w:bCs/>
        </w:rPr>
        <w:t>Ας προχωρήσουμε παρακάτω.</w:t>
      </w:r>
    </w:p>
    <w:p w14:paraId="6F5C4745" w14:textId="77777777" w:rsidR="0016272D" w:rsidRDefault="008D6B83">
      <w:pPr>
        <w:spacing w:line="600" w:lineRule="auto"/>
        <w:ind w:firstLine="720"/>
        <w:jc w:val="both"/>
        <w:rPr>
          <w:rFonts w:eastAsia="Times New Roman"/>
          <w:bCs/>
        </w:rPr>
      </w:pPr>
      <w:r>
        <w:rPr>
          <w:rFonts w:eastAsia="Times New Roman"/>
          <w:b/>
          <w:bCs/>
        </w:rPr>
        <w:t>ΒΑΣΙΛΗΣ</w:t>
      </w:r>
      <w:r w:rsidRPr="008C08F4">
        <w:rPr>
          <w:rFonts w:eastAsia="Times New Roman"/>
          <w:b/>
          <w:bCs/>
        </w:rPr>
        <w:t xml:space="preserve"> ΛΕΒΕΝΤΗΣ (Πρόεδρος της Ένωσης Κεντρώων): </w:t>
      </w:r>
      <w:r>
        <w:rPr>
          <w:rFonts w:eastAsia="Times New Roman"/>
          <w:bCs/>
        </w:rPr>
        <w:t xml:space="preserve">Συνεχίστε για να βρείτε λύση για τη </w:t>
      </w:r>
      <w:r>
        <w:rPr>
          <w:rFonts w:eastAsia="Times New Roman"/>
          <w:bCs/>
        </w:rPr>
        <w:t>«</w:t>
      </w:r>
      <w:r>
        <w:rPr>
          <w:rFonts w:eastAsia="Times New Roman"/>
          <w:bCs/>
          <w:lang w:val="en-US"/>
        </w:rPr>
        <w:t>NOVARTIS</w:t>
      </w:r>
      <w:r>
        <w:rPr>
          <w:rFonts w:eastAsia="Times New Roman"/>
          <w:bCs/>
        </w:rPr>
        <w:t>»</w:t>
      </w:r>
      <w:r>
        <w:rPr>
          <w:rFonts w:eastAsia="Times New Roman"/>
          <w:bCs/>
        </w:rPr>
        <w:t xml:space="preserve">. </w:t>
      </w:r>
    </w:p>
    <w:p w14:paraId="6F5C4746" w14:textId="77777777" w:rsidR="0016272D" w:rsidRDefault="008D6B83">
      <w:pPr>
        <w:spacing w:line="600" w:lineRule="auto"/>
        <w:ind w:firstLine="720"/>
        <w:jc w:val="both"/>
        <w:rPr>
          <w:rFonts w:eastAsia="Times New Roman"/>
          <w:bCs/>
        </w:rPr>
      </w:pPr>
      <w:r w:rsidRPr="008A3B54">
        <w:rPr>
          <w:rFonts w:eastAsia="Times New Roman"/>
          <w:b/>
          <w:bCs/>
        </w:rPr>
        <w:t xml:space="preserve">ΠΡΟΕΔΡΟΣ (Νικόλαος </w:t>
      </w:r>
      <w:proofErr w:type="spellStart"/>
      <w:r w:rsidRPr="008A3B54">
        <w:rPr>
          <w:rFonts w:eastAsia="Times New Roman"/>
          <w:b/>
          <w:bCs/>
        </w:rPr>
        <w:t>Βούτσης</w:t>
      </w:r>
      <w:proofErr w:type="spellEnd"/>
      <w:r w:rsidRPr="008A3B54">
        <w:rPr>
          <w:rFonts w:eastAsia="Times New Roman"/>
          <w:b/>
          <w:bCs/>
        </w:rPr>
        <w:t xml:space="preserve">): </w:t>
      </w:r>
      <w:r>
        <w:rPr>
          <w:rFonts w:eastAsia="Times New Roman"/>
          <w:bCs/>
        </w:rPr>
        <w:t>Θέλετε</w:t>
      </w:r>
      <w:r>
        <w:rPr>
          <w:rFonts w:eastAsia="Times New Roman"/>
          <w:bCs/>
        </w:rPr>
        <w:t xml:space="preserve"> να κάνετε δήλωση για το κόμμα σας, κύριε Πρόεδρε;</w:t>
      </w:r>
    </w:p>
    <w:p w14:paraId="6F5C4747" w14:textId="77777777" w:rsidR="0016272D" w:rsidRDefault="008D6B83">
      <w:pPr>
        <w:spacing w:line="600" w:lineRule="auto"/>
        <w:ind w:firstLine="720"/>
        <w:jc w:val="both"/>
        <w:rPr>
          <w:rFonts w:eastAsia="Times New Roman"/>
          <w:bCs/>
        </w:rPr>
      </w:pPr>
      <w:r>
        <w:rPr>
          <w:rFonts w:eastAsia="Times New Roman"/>
          <w:b/>
          <w:bCs/>
        </w:rPr>
        <w:t>ΒΑΣΙΛΗΣ</w:t>
      </w:r>
      <w:r w:rsidRPr="008C08F4">
        <w:rPr>
          <w:rFonts w:eastAsia="Times New Roman"/>
          <w:b/>
          <w:bCs/>
        </w:rPr>
        <w:t xml:space="preserve"> ΛΕΒΕΝΤΗΣ (Πρόεδρος της Ένωσης Κεντρώων): </w:t>
      </w:r>
      <w:r>
        <w:rPr>
          <w:rFonts w:eastAsia="Times New Roman"/>
          <w:bCs/>
        </w:rPr>
        <w:t xml:space="preserve">Η Ένωση Κεντρώων θα αποχωρήσει. Θα σας αδειάσουμε και τη γωνιά. </w:t>
      </w:r>
    </w:p>
    <w:p w14:paraId="6F5C4748" w14:textId="77777777" w:rsidR="0016272D" w:rsidRDefault="008D6B83">
      <w:pPr>
        <w:spacing w:line="600" w:lineRule="auto"/>
        <w:ind w:firstLine="720"/>
        <w:jc w:val="both"/>
        <w:rPr>
          <w:rFonts w:eastAsia="Times New Roman"/>
          <w:bCs/>
        </w:rPr>
      </w:pPr>
      <w:r>
        <w:rPr>
          <w:rFonts w:eastAsia="Times New Roman"/>
          <w:bCs/>
        </w:rPr>
        <w:t xml:space="preserve">Σας ευχαριστώ πολύ. </w:t>
      </w:r>
    </w:p>
    <w:p w14:paraId="6F5C4749" w14:textId="77777777" w:rsidR="0016272D" w:rsidRDefault="008D6B83">
      <w:pPr>
        <w:spacing w:line="600" w:lineRule="auto"/>
        <w:ind w:firstLine="720"/>
        <w:jc w:val="both"/>
        <w:rPr>
          <w:rFonts w:eastAsia="Times New Roman"/>
          <w:bCs/>
        </w:rPr>
      </w:pPr>
      <w:r w:rsidRPr="008A3B54">
        <w:rPr>
          <w:rFonts w:eastAsia="Times New Roman"/>
          <w:b/>
          <w:bCs/>
        </w:rPr>
        <w:t xml:space="preserve">ΠΡΟΕΔΡΟΣ (Νικόλαος </w:t>
      </w:r>
      <w:proofErr w:type="spellStart"/>
      <w:r w:rsidRPr="008A3B54">
        <w:rPr>
          <w:rFonts w:eastAsia="Times New Roman"/>
          <w:b/>
          <w:bCs/>
        </w:rPr>
        <w:t>Βούτσης</w:t>
      </w:r>
      <w:proofErr w:type="spellEnd"/>
      <w:r w:rsidRPr="008A3B54">
        <w:rPr>
          <w:rFonts w:eastAsia="Times New Roman"/>
          <w:b/>
          <w:bCs/>
        </w:rPr>
        <w:t xml:space="preserve">): </w:t>
      </w:r>
      <w:r>
        <w:rPr>
          <w:rFonts w:eastAsia="Times New Roman"/>
          <w:bCs/>
        </w:rPr>
        <w:t>Όχι, δεν θα μας αδειάσετε τη γωνιά. Η παρ</w:t>
      </w:r>
      <w:r>
        <w:rPr>
          <w:rFonts w:eastAsia="Times New Roman"/>
          <w:bCs/>
        </w:rPr>
        <w:t xml:space="preserve">ουσία σας είναι πάντα πολύ σημαντική. </w:t>
      </w:r>
    </w:p>
    <w:p w14:paraId="6F5C474A" w14:textId="77777777" w:rsidR="0016272D" w:rsidRDefault="008D6B83">
      <w:pPr>
        <w:spacing w:line="600" w:lineRule="auto"/>
        <w:ind w:firstLine="720"/>
        <w:jc w:val="both"/>
        <w:rPr>
          <w:rFonts w:eastAsia="Times New Roman"/>
          <w:bCs/>
        </w:rPr>
      </w:pPr>
      <w:r>
        <w:rPr>
          <w:rFonts w:eastAsia="Times New Roman"/>
          <w:bCs/>
        </w:rPr>
        <w:t xml:space="preserve">Κύριε Θεοδωράκη, έχετε τον λόγο. </w:t>
      </w:r>
    </w:p>
    <w:p w14:paraId="6F5C474B"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Πρόεδ</w:t>
      </w:r>
      <w:r>
        <w:rPr>
          <w:rFonts w:eastAsia="Times New Roman" w:cs="Times New Roman"/>
          <w:b/>
          <w:szCs w:val="24"/>
        </w:rPr>
        <w:t>ρος</w:t>
      </w:r>
      <w:r>
        <w:rPr>
          <w:rFonts w:eastAsia="Times New Roman" w:cs="Times New Roman"/>
          <w:b/>
          <w:szCs w:val="24"/>
        </w:rPr>
        <w:t xml:space="preserve"> </w:t>
      </w:r>
      <w:r>
        <w:rPr>
          <w:rFonts w:eastAsia="Times New Roman" w:cs="Times New Roman"/>
          <w:b/>
          <w:szCs w:val="24"/>
        </w:rPr>
        <w:t xml:space="preserve">του κόμματος Το Ποτάμι): </w:t>
      </w:r>
      <w:r>
        <w:rPr>
          <w:rFonts w:eastAsia="Times New Roman" w:cs="Times New Roman"/>
          <w:szCs w:val="24"/>
        </w:rPr>
        <w:t xml:space="preserve">Θα είμαι σύντομος, γιατί νομίζω είναι πλέον φανερό ότι αυτή η </w:t>
      </w:r>
      <w:r>
        <w:rPr>
          <w:rFonts w:eastAsia="Times New Roman" w:cs="Times New Roman"/>
          <w:szCs w:val="24"/>
        </w:rPr>
        <w:t xml:space="preserve">προανακριτική </w:t>
      </w:r>
      <w:r>
        <w:rPr>
          <w:rFonts w:eastAsia="Times New Roman" w:cs="Times New Roman"/>
          <w:szCs w:val="24"/>
        </w:rPr>
        <w:t xml:space="preserve">είναι μια προανακριτική ντεκόρ, σκηνικό για να βγάλουν φωτογραφίες οι Βουλευτές για τα προεκλογικά τους φυλλάδια. </w:t>
      </w:r>
    </w:p>
    <w:p w14:paraId="6F5C474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Με ευθύνη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η </w:t>
      </w:r>
      <w:r>
        <w:rPr>
          <w:rFonts w:eastAsia="Times New Roman" w:cs="Times New Roman"/>
          <w:szCs w:val="24"/>
        </w:rPr>
        <w:t xml:space="preserve">προανακριτική </w:t>
      </w:r>
      <w:r>
        <w:rPr>
          <w:rFonts w:eastAsia="Times New Roman" w:cs="Times New Roman"/>
          <w:szCs w:val="24"/>
        </w:rPr>
        <w:t xml:space="preserve">επιτροπή </w:t>
      </w:r>
      <w:r>
        <w:rPr>
          <w:rFonts w:eastAsia="Times New Roman" w:cs="Times New Roman"/>
          <w:szCs w:val="24"/>
        </w:rPr>
        <w:t>δεν προέβη σε κα</w:t>
      </w:r>
      <w:r>
        <w:rPr>
          <w:rFonts w:eastAsia="Times New Roman" w:cs="Times New Roman"/>
          <w:szCs w:val="24"/>
        </w:rPr>
        <w:t>μ</w:t>
      </w:r>
      <w:r>
        <w:rPr>
          <w:rFonts w:eastAsia="Times New Roman" w:cs="Times New Roman"/>
          <w:szCs w:val="24"/>
        </w:rPr>
        <w:t>μία απολύτως ανακριτική πράξη. Δεν θέλησε να ψάξει έστω και στο ελάχισ</w:t>
      </w:r>
      <w:r>
        <w:rPr>
          <w:rFonts w:eastAsia="Times New Roman" w:cs="Times New Roman"/>
          <w:szCs w:val="24"/>
        </w:rPr>
        <w:t xml:space="preserve">το αν τα δέκα πολιτικά πρόσωπα, δύο πρώην Πρωθυπουργοί, οχτώ Υπουργοί, διέπραξαν όσα λένε οι τρεις προστατευόμενοι μάρτυρες, αλλά και όσα διασπείρουν ορισμένοι Υπουργοί και τα παπαγαλάκια τους. </w:t>
      </w:r>
    </w:p>
    <w:p w14:paraId="6F5C474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Κρύψατε τους τρεις μάρτυρες και αρνηθήκατε κάθε είδους εξέτασ</w:t>
      </w:r>
      <w:r>
        <w:rPr>
          <w:rFonts w:eastAsia="Times New Roman" w:cs="Times New Roman"/>
          <w:szCs w:val="24"/>
        </w:rPr>
        <w:t xml:space="preserve">ης. Δεν καλέσατε καν το κεντρικό πρόσωπο αυτής της υπόθεσης, τον κ. </w:t>
      </w:r>
      <w:proofErr w:type="spellStart"/>
      <w:r>
        <w:rPr>
          <w:rFonts w:eastAsia="Times New Roman" w:cs="Times New Roman"/>
          <w:szCs w:val="24"/>
        </w:rPr>
        <w:t>Φρουζή</w:t>
      </w:r>
      <w:proofErr w:type="spellEnd"/>
      <w:r>
        <w:rPr>
          <w:rFonts w:eastAsia="Times New Roman" w:cs="Times New Roman"/>
          <w:szCs w:val="24"/>
        </w:rPr>
        <w:t xml:space="preserve">. Εμείς ζητήσαμε ανοιχτό κατάλογο μαρτύρων. Ζητήσαμε οι Βουλευτές να αποκτήσουν πρόσβαση στα στοιχεία που έχουν προκύψει από την έρευνα του </w:t>
      </w:r>
      <w:r>
        <w:rPr>
          <w:rFonts w:eastAsia="Times New Roman" w:cs="Times New Roman"/>
          <w:szCs w:val="24"/>
          <w:lang w:val="en-US"/>
        </w:rPr>
        <w:t>FBI</w:t>
      </w:r>
      <w:r w:rsidRPr="001B7A5E">
        <w:rPr>
          <w:rFonts w:eastAsia="Times New Roman" w:cs="Times New Roman"/>
          <w:szCs w:val="24"/>
        </w:rPr>
        <w:t xml:space="preserve">. </w:t>
      </w:r>
    </w:p>
    <w:p w14:paraId="6F5C474E" w14:textId="77777777" w:rsidR="0016272D" w:rsidRDefault="008D6B83">
      <w:pPr>
        <w:spacing w:line="600" w:lineRule="auto"/>
        <w:ind w:firstLine="720"/>
        <w:jc w:val="both"/>
        <w:rPr>
          <w:rFonts w:eastAsia="Times New Roman" w:cs="Times New Roman"/>
          <w:szCs w:val="24"/>
        </w:rPr>
      </w:pPr>
      <w:r w:rsidRPr="001B7A5E">
        <w:rPr>
          <w:rFonts w:eastAsia="Times New Roman" w:cs="Times New Roman"/>
          <w:szCs w:val="24"/>
        </w:rPr>
        <w:t>Ε</w:t>
      </w:r>
      <w:r>
        <w:rPr>
          <w:rFonts w:eastAsia="Times New Roman" w:cs="Times New Roman"/>
          <w:szCs w:val="24"/>
        </w:rPr>
        <w:t>ίναι πολύ άγαρμπη όμως η προσπάθεια</w:t>
      </w:r>
      <w:r>
        <w:rPr>
          <w:rFonts w:eastAsia="Times New Roman" w:cs="Times New Roman"/>
          <w:szCs w:val="24"/>
        </w:rPr>
        <w:t xml:space="preserve"> των Βουλευτών της Συμπολίτευσης να απαλλάξει τους φίλους </w:t>
      </w:r>
      <w:r>
        <w:rPr>
          <w:rFonts w:eastAsia="Times New Roman" w:cs="Times New Roman"/>
          <w:szCs w:val="24"/>
        </w:rPr>
        <w:t xml:space="preserve">της </w:t>
      </w:r>
      <w:r>
        <w:rPr>
          <w:rFonts w:eastAsia="Times New Roman" w:cs="Times New Roman"/>
          <w:szCs w:val="24"/>
        </w:rPr>
        <w:t xml:space="preserve">και να καταδικάσει εκ προοιμίου τους αντιπάλους της. Διώκετε –και σας το είπαμε και την προηγούμενη φορά- ακόμα κι έναν υπηρεσιακό </w:t>
      </w:r>
      <w:r>
        <w:rPr>
          <w:rFonts w:eastAsia="Times New Roman" w:cs="Times New Roman"/>
          <w:szCs w:val="24"/>
        </w:rPr>
        <w:t>Π</w:t>
      </w:r>
      <w:r>
        <w:rPr>
          <w:rFonts w:eastAsia="Times New Roman" w:cs="Times New Roman"/>
          <w:szCs w:val="24"/>
        </w:rPr>
        <w:t>ρωθυ</w:t>
      </w:r>
      <w:r>
        <w:rPr>
          <w:rFonts w:eastAsia="Times New Roman" w:cs="Times New Roman"/>
          <w:szCs w:val="24"/>
        </w:rPr>
        <w:t xml:space="preserve">πουργό </w:t>
      </w:r>
      <w:r>
        <w:rPr>
          <w:rFonts w:eastAsia="Times New Roman" w:cs="Times New Roman"/>
          <w:szCs w:val="24"/>
        </w:rPr>
        <w:t xml:space="preserve">τριάντα ημερών, τον Παναγιώτη </w:t>
      </w:r>
      <w:proofErr w:type="spellStart"/>
      <w:r>
        <w:rPr>
          <w:rFonts w:eastAsia="Times New Roman" w:cs="Times New Roman"/>
          <w:szCs w:val="24"/>
        </w:rPr>
        <w:t>Πικραμμένο</w:t>
      </w:r>
      <w:proofErr w:type="spellEnd"/>
      <w:r>
        <w:rPr>
          <w:rFonts w:eastAsia="Times New Roman" w:cs="Times New Roman"/>
          <w:szCs w:val="24"/>
        </w:rPr>
        <w:t>, που επί δ</w:t>
      </w:r>
      <w:r>
        <w:rPr>
          <w:rFonts w:eastAsia="Times New Roman" w:cs="Times New Roman"/>
          <w:szCs w:val="24"/>
        </w:rPr>
        <w:t xml:space="preserve">εκαετίες υπηρέτησε υποδειγματικά τη </w:t>
      </w:r>
      <w:r>
        <w:rPr>
          <w:rFonts w:eastAsia="Times New Roman" w:cs="Times New Roman"/>
          <w:szCs w:val="24"/>
        </w:rPr>
        <w:t>δικαιοσύνη</w:t>
      </w:r>
      <w:r>
        <w:rPr>
          <w:rFonts w:eastAsia="Times New Roman" w:cs="Times New Roman"/>
          <w:szCs w:val="24"/>
        </w:rPr>
        <w:t xml:space="preserve">. Αντίστοιχα, θέσατε στο απυρόβλητο χωρίς δεύτερη κουβέντα, χωρίς συζήτηση, χωρίς εξέταση τον δικό σας Υπουργό που περιλαμβάνεται το όνομά του στη δικογραφία. </w:t>
      </w:r>
    </w:p>
    <w:p w14:paraId="6F5C474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Κυρίες και κύριοι, οι πολίτες θα ήθελαν –θέλουν- σ</w:t>
      </w:r>
      <w:r>
        <w:rPr>
          <w:rFonts w:eastAsia="Times New Roman" w:cs="Times New Roman"/>
          <w:szCs w:val="24"/>
        </w:rPr>
        <w:t>τοιχεία, αποδείξεις και τεκμήρια για κάθε σκάνδαλο του παρελθόντος και του παρόντος. Με βάση αυτά κρίνουν και όχι με αφορισμούς και ηθικές διακηρύξεις. Διότι εκτός όλων των άλλων, το αφήγημα «ηθικοί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ανήθικοι όλοι οι άλλοι» είναι αστείο. </w:t>
      </w:r>
    </w:p>
    <w:p w14:paraId="6F5C475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Εδώ θα επαναλάβω ένα ερώτημα που σας έχω ξανακάνει σε αυτήν τη συγκεκριμένη υπόθεση. Πότε ως κόμμα της Αντιπολίτευσης, ως Αξιωματική Αντιπολίτευση ο ΣΥΡΙΖΑ κατήγγειλε τα κυκλώματα στον χώρο της υγείας; Πότε το έκανε; Τότε που τα πρωτοσέλιδα βοούσαν για σπα</w:t>
      </w:r>
      <w:r>
        <w:rPr>
          <w:rFonts w:eastAsia="Times New Roman" w:cs="Times New Roman"/>
          <w:szCs w:val="24"/>
        </w:rPr>
        <w:t xml:space="preserve">τάλες και λοβιτούρες εκατομμυρίων των εκατομμυρίων, εσείς τι στάση πήρατε; Μάλλον, δεν βλέπατε και δεν ακούγατε. Υποστηρίξατε έστω και φραστικά τη μείωση της σπατάλης και τον έλεγχο της φαρμακευτικής δαπάνης; </w:t>
      </w:r>
    </w:p>
    <w:p w14:paraId="6F5C475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Θυμόμαστε όλοι, ακόμη και όταν ήρθαν οι θεσμοί</w:t>
      </w:r>
      <w:r>
        <w:rPr>
          <w:rFonts w:eastAsia="Times New Roman" w:cs="Times New Roman"/>
          <w:szCs w:val="24"/>
        </w:rPr>
        <w:t xml:space="preserve"> και είπαν «ως εδώ, δεν μπορεί η Ελλάδα να καταναλώνει όσα φάρμακα καταναλώνει μια κοινωνία πενήντα εκατομμυρίων», ότι εσείς επιμείνατε: κανένας έλεγχος, κα</w:t>
      </w:r>
      <w:r>
        <w:rPr>
          <w:rFonts w:eastAsia="Times New Roman" w:cs="Times New Roman"/>
          <w:szCs w:val="24"/>
        </w:rPr>
        <w:t>μ</w:t>
      </w:r>
      <w:r>
        <w:rPr>
          <w:rFonts w:eastAsia="Times New Roman" w:cs="Times New Roman"/>
          <w:szCs w:val="24"/>
        </w:rPr>
        <w:t xml:space="preserve">μία προστασία δηλαδή του δημοσίου χρήματος. Και βέβαια δεν ψηφίσατε ούτε την ηλεκτρονική </w:t>
      </w:r>
      <w:proofErr w:type="spellStart"/>
      <w:r>
        <w:rPr>
          <w:rFonts w:eastAsia="Times New Roman" w:cs="Times New Roman"/>
          <w:szCs w:val="24"/>
        </w:rPr>
        <w:t>συνταγογρά</w:t>
      </w:r>
      <w:r>
        <w:rPr>
          <w:rFonts w:eastAsia="Times New Roman" w:cs="Times New Roman"/>
          <w:szCs w:val="24"/>
        </w:rPr>
        <w:t>φηση</w:t>
      </w:r>
      <w:proofErr w:type="spellEnd"/>
      <w:r>
        <w:rPr>
          <w:rFonts w:eastAsia="Times New Roman" w:cs="Times New Roman"/>
          <w:szCs w:val="24"/>
        </w:rPr>
        <w:t xml:space="preserve">. Σας βόλευε το καθεστώς, γιατί όλοι κέρδιζαν. Κάποιοι κέρδιζαν χρήματα. Κάποιοι κέρδιζαν ψήφους. Κάποιοι κέρδιζαν και τα δύο. </w:t>
      </w:r>
    </w:p>
    <w:p w14:paraId="6F5C475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Φοβάμαι, επίσης, ότι σας βολεύει το παλιό σύστημα εξάρτησης της </w:t>
      </w:r>
      <w:r>
        <w:rPr>
          <w:rFonts w:eastAsia="Times New Roman" w:cs="Times New Roman"/>
          <w:szCs w:val="24"/>
        </w:rPr>
        <w:t xml:space="preserve">δικαιοσύνης </w:t>
      </w:r>
      <w:r>
        <w:rPr>
          <w:rFonts w:eastAsia="Times New Roman" w:cs="Times New Roman"/>
          <w:szCs w:val="24"/>
        </w:rPr>
        <w:t>από τα κυβερνητικά κέντρα. Δικαστές που ήταν και είναι αρεστοί στην Κυβέρνηση -σε Υπουργούς της Κυβέρνησης, για να είμαι πιο συγκεκριμένος- εκτοξεύονται στην επετηρίδα και άλλοι που είναι ανεξάρτητοι μένουν στο περιθώριο. Έτσι, προσπαθείτε κι εσείς για άλλ</w:t>
      </w:r>
      <w:r>
        <w:rPr>
          <w:rFonts w:eastAsia="Times New Roman" w:cs="Times New Roman"/>
          <w:szCs w:val="24"/>
        </w:rPr>
        <w:t xml:space="preserve">η μια φορά να μετατρέψετε τη </w:t>
      </w:r>
      <w:r>
        <w:rPr>
          <w:rFonts w:eastAsia="Times New Roman" w:cs="Times New Roman"/>
          <w:szCs w:val="24"/>
        </w:rPr>
        <w:t xml:space="preserve">δικαιοσύνη </w:t>
      </w:r>
      <w:r>
        <w:rPr>
          <w:rFonts w:eastAsia="Times New Roman" w:cs="Times New Roman"/>
          <w:szCs w:val="24"/>
        </w:rPr>
        <w:t xml:space="preserve">σε πολιτικό όπλο εναντίον των αντιπάλων σας. </w:t>
      </w:r>
    </w:p>
    <w:p w14:paraId="6F5C475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Εμείς, το Ποτάμι</w:t>
      </w:r>
      <w:r>
        <w:rPr>
          <w:rFonts w:eastAsia="Times New Roman" w:cs="Times New Roman"/>
          <w:szCs w:val="24"/>
        </w:rPr>
        <w:t xml:space="preserve"> </w:t>
      </w:r>
      <w:r>
        <w:rPr>
          <w:rFonts w:eastAsia="Times New Roman" w:cs="Times New Roman"/>
          <w:szCs w:val="24"/>
        </w:rPr>
        <w:t xml:space="preserve">θα επιμείνει. Πρέπει να κόψουμε τους δεσμούς της πολιτικής εξουσίας με τη </w:t>
      </w:r>
      <w:r>
        <w:rPr>
          <w:rFonts w:eastAsia="Times New Roman" w:cs="Times New Roman"/>
          <w:szCs w:val="24"/>
        </w:rPr>
        <w:t>δικαιοσύνη</w:t>
      </w:r>
      <w:r>
        <w:rPr>
          <w:rFonts w:eastAsia="Times New Roman" w:cs="Times New Roman"/>
          <w:szCs w:val="24"/>
        </w:rPr>
        <w:t>. Σε ό,τι αφορά τα αδικήματα των πολιτικών προσώπων, θέλω να είμαι λί</w:t>
      </w:r>
      <w:r>
        <w:rPr>
          <w:rFonts w:eastAsia="Times New Roman" w:cs="Times New Roman"/>
          <w:szCs w:val="24"/>
        </w:rPr>
        <w:t>γο περισσότερο συγκεκριμένος. Πρέπει να μην έχουμε σύντομη παραγραφή των αδικημάτων των Υπουργών. Πρέπει να σταματήσει η ασυλία των πολιτικών. Πρέπει δηλαδή να αλλάξουμε το Σύνταγμα για να μην αποφαίνονται οι ίδιοι οι πολιτικοί για την αθωότητά τους ή σε κ</w:t>
      </w:r>
      <w:r>
        <w:rPr>
          <w:rFonts w:eastAsia="Times New Roman" w:cs="Times New Roman"/>
          <w:szCs w:val="24"/>
        </w:rPr>
        <w:t xml:space="preserve">άποιες περιπτώσεις για την ενοχή των αντιπάλων τους. </w:t>
      </w:r>
    </w:p>
    <w:p w14:paraId="6F5C475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Το Ποτάμι προτείνει τη θεσμοθέτηση δικαστικού συμβουλίου, με πλειοψηφία ανώτατων δικαστών και εισαγγελέων, που θα έχει την αρμοδιότητα για τη δίωξη των πολιτικών προσώπων. Προτείνουμε, επίσης, η άρση ασ</w:t>
      </w:r>
      <w:r>
        <w:rPr>
          <w:rFonts w:eastAsia="Times New Roman" w:cs="Times New Roman"/>
          <w:szCs w:val="24"/>
        </w:rPr>
        <w:t>υλίας Βουλευτών να μην είναι πλέον αρμοδιότητα της Βουλής, να μην αποφασίζουν οι Βουλευτές με συναδελφικά κριτήρια, αλλά να αποφασίζει γι’ αυτήν ένα δικαστικό συμβούλιο, με πλειοψηφία δικαστών και εισαγγελέων του Εφετείου.</w:t>
      </w:r>
    </w:p>
    <w:p w14:paraId="6F5C475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Η στάση σας, κύριοι της Συμπολίτε</w:t>
      </w:r>
      <w:r>
        <w:rPr>
          <w:rFonts w:eastAsia="Times New Roman" w:cs="Times New Roman"/>
          <w:szCs w:val="24"/>
        </w:rPr>
        <w:t xml:space="preserve">υσης, προσθέτει συνεχώς νέες σκιές στην πολιτική, αυτές που αποπροσανατολίζουν την κοινωνία, αυτές που ωθούν τους πολίτες στο περιθώριο και στην αποχή. Σκιές στα εθνικά, σκιές στην οικονομία, σκιές στη </w:t>
      </w:r>
      <w:r>
        <w:rPr>
          <w:rFonts w:eastAsia="Times New Roman" w:cs="Times New Roman"/>
          <w:szCs w:val="24"/>
        </w:rPr>
        <w:t>δικαιοσύνη</w:t>
      </w:r>
      <w:r>
        <w:rPr>
          <w:rFonts w:eastAsia="Times New Roman" w:cs="Times New Roman"/>
          <w:szCs w:val="24"/>
        </w:rPr>
        <w:t xml:space="preserve">, σκιές στις τράπεζες, σκιές στο </w:t>
      </w:r>
      <w:r>
        <w:rPr>
          <w:rFonts w:eastAsia="Times New Roman" w:cs="Times New Roman"/>
          <w:szCs w:val="24"/>
        </w:rPr>
        <w:t>δημόσιο</w:t>
      </w:r>
      <w:r>
        <w:rPr>
          <w:rFonts w:eastAsia="Times New Roman" w:cs="Times New Roman"/>
          <w:szCs w:val="24"/>
        </w:rPr>
        <w:t>, σκ</w:t>
      </w:r>
      <w:r>
        <w:rPr>
          <w:rFonts w:eastAsia="Times New Roman" w:cs="Times New Roman"/>
          <w:szCs w:val="24"/>
        </w:rPr>
        <w:t xml:space="preserve">ιές στο ποδόσφαιρο. Παντού σκιές και υποψίες. </w:t>
      </w:r>
    </w:p>
    <w:p w14:paraId="6F5C475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Το έργο, λοιπόν, της </w:t>
      </w:r>
      <w:r>
        <w:rPr>
          <w:rFonts w:eastAsia="Times New Roman" w:cs="Times New Roman"/>
          <w:szCs w:val="24"/>
        </w:rPr>
        <w:t xml:space="preserve">προανακριτικής </w:t>
      </w:r>
      <w:r>
        <w:rPr>
          <w:rFonts w:eastAsia="Times New Roman" w:cs="Times New Roman"/>
          <w:szCs w:val="24"/>
        </w:rPr>
        <w:t>-και το είπαμε πριν από δυο μήνες εδώ- ήταν εξαρχής υπονομευμένο και θα καταγραφεί ως το χρονικό ενός προαναγγελθέντος φιάσκου. Βέβαια, η προβληματική νομοθεσία περί ευθύνης</w:t>
      </w:r>
      <w:r>
        <w:rPr>
          <w:rFonts w:eastAsia="Times New Roman" w:cs="Times New Roman"/>
          <w:szCs w:val="24"/>
        </w:rPr>
        <w:t xml:space="preserve"> Υπουργών δεν αφήνει έτσι κι αλλιώς πολλά περιθώρια για δικαιοσύνη. Ούτε χαραμάδες δεν αφήνει, για να είμαστε ειλικρινείς.</w:t>
      </w:r>
    </w:p>
    <w:p w14:paraId="6F5C475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Παρεμπιπτόντως, προτείναμε στην Κυβέρνηση, την προηγούμενη φορά που μιλάγαμε γι’ αυτό το θέμα, να διεκδικήσει αποζημίωση από τη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OVA</w:t>
      </w:r>
      <w:r>
        <w:rPr>
          <w:rFonts w:eastAsia="Times New Roman" w:cs="Times New Roman"/>
          <w:szCs w:val="24"/>
          <w:lang w:val="en-US"/>
        </w:rPr>
        <w:t>RTIS</w:t>
      </w:r>
      <w:r>
        <w:rPr>
          <w:rFonts w:eastAsia="Times New Roman" w:cs="Times New Roman"/>
          <w:szCs w:val="24"/>
        </w:rPr>
        <w:t>»</w:t>
      </w:r>
      <w:r>
        <w:rPr>
          <w:rFonts w:eastAsia="Times New Roman" w:cs="Times New Roman"/>
          <w:szCs w:val="24"/>
        </w:rPr>
        <w:t>, να προσφέρουμε ένα καθαρό πεδίο ανταγωνισμού, να διεκδικήσουμε τα χρήματα που χάθηκαν από τα κρατικά ταμεία και τις τσέπες των ασφαλισμένων. Ο κ. Τσίπρας είπε ότι θα το κάνει.</w:t>
      </w:r>
    </w:p>
    <w:p w14:paraId="6F5C4758" w14:textId="77777777" w:rsidR="0016272D" w:rsidRDefault="008D6B83">
      <w:pPr>
        <w:spacing w:line="600" w:lineRule="auto"/>
        <w:ind w:firstLine="720"/>
        <w:jc w:val="both"/>
        <w:rPr>
          <w:rFonts w:eastAsia="Times New Roman" w:cs="Times New Roman"/>
          <w:szCs w:val="24"/>
        </w:rPr>
      </w:pPr>
      <w:r w:rsidRPr="00D5148E">
        <w:rPr>
          <w:rFonts w:eastAsia="Times New Roman" w:cs="Times New Roman"/>
          <w:b/>
          <w:szCs w:val="24"/>
        </w:rPr>
        <w:t>ΣΠΥΡΙΔΩΝ</w:t>
      </w:r>
      <w:r>
        <w:rPr>
          <w:rFonts w:eastAsia="Times New Roman" w:cs="Times New Roman"/>
          <w:b/>
          <w:szCs w:val="24"/>
        </w:rPr>
        <w:t>ΑΣ</w:t>
      </w:r>
      <w:r w:rsidRPr="00D5148E">
        <w:rPr>
          <w:rFonts w:eastAsia="Times New Roman" w:cs="Times New Roman"/>
          <w:b/>
          <w:szCs w:val="24"/>
        </w:rPr>
        <w:t xml:space="preserve"> ΛΑΠΠΑΣ:</w:t>
      </w:r>
      <w:r>
        <w:rPr>
          <w:rFonts w:eastAsia="Times New Roman" w:cs="Times New Roman"/>
          <w:b/>
          <w:szCs w:val="24"/>
        </w:rPr>
        <w:t xml:space="preserve"> </w:t>
      </w:r>
      <w:r>
        <w:rPr>
          <w:rFonts w:eastAsia="Times New Roman" w:cs="Times New Roman"/>
          <w:szCs w:val="24"/>
        </w:rPr>
        <w:t xml:space="preserve">Γίνεται. </w:t>
      </w:r>
    </w:p>
    <w:p w14:paraId="6F5C4759" w14:textId="77777777" w:rsidR="0016272D" w:rsidRDefault="008D6B83">
      <w:pPr>
        <w:spacing w:line="600" w:lineRule="auto"/>
        <w:ind w:firstLine="720"/>
        <w:jc w:val="both"/>
        <w:rPr>
          <w:rFonts w:eastAsia="Times New Roman" w:cs="Times New Roman"/>
          <w:szCs w:val="24"/>
        </w:rPr>
      </w:pPr>
      <w:r w:rsidRPr="00E43BAE">
        <w:rPr>
          <w:rFonts w:eastAsia="Times New Roman" w:cs="Times New Roman"/>
          <w:b/>
          <w:szCs w:val="24"/>
        </w:rPr>
        <w:t>ΣΤΑΥΡΟΣ ΘΕΟΔΩΡΑΚΗΣ (</w:t>
      </w:r>
      <w:r>
        <w:rPr>
          <w:rFonts w:eastAsia="Times New Roman" w:cs="Times New Roman"/>
          <w:b/>
          <w:szCs w:val="24"/>
        </w:rPr>
        <w:t>Πρόεδρος του κόμματος Το</w:t>
      </w:r>
      <w:r>
        <w:rPr>
          <w:rFonts w:eastAsia="Times New Roman" w:cs="Times New Roman"/>
          <w:b/>
          <w:szCs w:val="24"/>
        </w:rPr>
        <w:t xml:space="preserve"> Ποτάμι</w:t>
      </w:r>
      <w:r w:rsidRPr="00D5148E">
        <w:rPr>
          <w:rFonts w:eastAsia="Times New Roman" w:cs="Times New Roman"/>
          <w:b/>
          <w:szCs w:val="24"/>
        </w:rPr>
        <w:t>):</w:t>
      </w:r>
      <w:r>
        <w:rPr>
          <w:rFonts w:eastAsia="Times New Roman" w:cs="Times New Roman"/>
          <w:szCs w:val="24"/>
        </w:rPr>
        <w:t xml:space="preserve"> Το κάνετε;</w:t>
      </w:r>
    </w:p>
    <w:p w14:paraId="6F5C475A"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Συντάσσεται αγωγή.</w:t>
      </w:r>
    </w:p>
    <w:p w14:paraId="6F5C475B" w14:textId="77777777" w:rsidR="0016272D" w:rsidRDefault="008D6B83">
      <w:pPr>
        <w:spacing w:line="600" w:lineRule="auto"/>
        <w:ind w:firstLine="720"/>
        <w:jc w:val="both"/>
        <w:rPr>
          <w:rFonts w:eastAsia="Times New Roman" w:cs="Times New Roman"/>
          <w:szCs w:val="24"/>
        </w:rPr>
      </w:pPr>
      <w:r w:rsidRPr="00E43BAE">
        <w:rPr>
          <w:rFonts w:eastAsia="Times New Roman" w:cs="Times New Roman"/>
          <w:b/>
          <w:szCs w:val="24"/>
        </w:rPr>
        <w:t>ΣΤΑΥΡΟΣ ΘΕΟΔΩΡΑΚΗΣ (</w:t>
      </w:r>
      <w:r>
        <w:rPr>
          <w:rFonts w:eastAsia="Times New Roman" w:cs="Times New Roman"/>
          <w:b/>
          <w:szCs w:val="24"/>
        </w:rPr>
        <w:t>Πρόεδρος του κόμματος Το Ποτάμι</w:t>
      </w:r>
      <w:r w:rsidRPr="00D5148E">
        <w:rPr>
          <w:rFonts w:eastAsia="Times New Roman" w:cs="Times New Roman"/>
          <w:b/>
          <w:szCs w:val="24"/>
        </w:rPr>
        <w:t>):</w:t>
      </w:r>
      <w:r>
        <w:rPr>
          <w:rFonts w:eastAsia="Times New Roman" w:cs="Times New Roman"/>
          <w:szCs w:val="24"/>
        </w:rPr>
        <w:t xml:space="preserve"> Μπορούμε να ακούσουμε κάτι συγκεκριμένο γι’ αυτό;</w:t>
      </w:r>
    </w:p>
    <w:p w14:paraId="6F5C475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Κυρίες και κύριοι, για να μας εμπιστευθεί η κοινωνία, χρειάζονται μεγάλες τομές. Αυτές τις ημέρες ξεκινήσατε ξανά μια κουβέντα για τον εκλογικό νόμο αποσπασματικά και χωρίς διάθεση μάλλον να διορθωθούν τα στραβά. Γιατί δεν αποφασίζουμε όλοι μαζί να ψηφίζου</w:t>
      </w:r>
      <w:r>
        <w:rPr>
          <w:rFonts w:eastAsia="Times New Roman" w:cs="Times New Roman"/>
          <w:szCs w:val="24"/>
        </w:rPr>
        <w:t>ν οι Έλληνες του εξωτερικού; Ακόμη και η Τουρκία το έχει κάνει. Εμείς επιμένουμε στο όχι. Γιατί δεν θέλουμε ένα αναλογικότερο μπόνους, με ισχυρές κυβερνήσεις δηλαδή, αλλά και μια πιο δίκαιη κατανομή εδρών; Και βέβαια, χρειάζεται σπάσιμο</w:t>
      </w:r>
      <w:r>
        <w:rPr>
          <w:rFonts w:eastAsia="Times New Roman" w:cs="Times New Roman"/>
          <w:szCs w:val="24"/>
        </w:rPr>
        <w:t xml:space="preserve"> </w:t>
      </w:r>
      <w:r>
        <w:rPr>
          <w:rFonts w:eastAsia="Times New Roman" w:cs="Times New Roman"/>
          <w:szCs w:val="24"/>
        </w:rPr>
        <w:t>των μεγάλων περιφερ</w:t>
      </w:r>
      <w:r>
        <w:rPr>
          <w:rFonts w:eastAsia="Times New Roman" w:cs="Times New Roman"/>
          <w:szCs w:val="24"/>
        </w:rPr>
        <w:t xml:space="preserve">ειών, αλλά όχι μόνο της Β΄ Αθήνας, για να πάψουν οι υποψήφιοι να έχουν την ανάγκη των ισχυρών του χρήματος και των </w:t>
      </w:r>
      <w:r>
        <w:rPr>
          <w:rFonts w:eastAsia="Times New Roman" w:cs="Times New Roman"/>
          <w:szCs w:val="24"/>
          <w:lang w:val="en-US"/>
        </w:rPr>
        <w:t>media</w:t>
      </w:r>
      <w:r w:rsidRPr="00D5148E">
        <w:rPr>
          <w:rFonts w:eastAsia="Times New Roman" w:cs="Times New Roman"/>
          <w:szCs w:val="24"/>
        </w:rPr>
        <w:t>.</w:t>
      </w:r>
    </w:p>
    <w:p w14:paraId="6F5C475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μετά έχουμε τα εθνικά. Περιμένουμε αύριο την ενημέρωση από τον κ. Τσίπρα για ένα μείζον θέμα που λιμνάζει είκοσι επτά χρόνια τώρα.</w:t>
      </w:r>
    </w:p>
    <w:p w14:paraId="6F5C475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Ήμουν στην Κύπρο στην αρχή της εβδομάδας και συναντήθηκα με τον Πρόεδρο Αναστασιάδη. Και εκεί είναι απαραίτητο να υπάρξει μια αποφασιστική στάση για την ένωση του νησιού. </w:t>
      </w:r>
    </w:p>
    <w:p w14:paraId="6F5C475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Δεν θα έπρεπε, λοιπόν –και θα επιμείνουμε εμείς- να συσταθεί ένα συμβούλιο εθνικής </w:t>
      </w:r>
      <w:r>
        <w:rPr>
          <w:rFonts w:eastAsia="Times New Roman" w:cs="Times New Roman"/>
          <w:szCs w:val="24"/>
        </w:rPr>
        <w:t>πολιτικής; Στα λόγια ο Πρωθυπουργός αναγνωρίζει την αναγκαιότητά του, αλλά πάλι και εδώ μόνο στα λόγια.</w:t>
      </w:r>
    </w:p>
    <w:p w14:paraId="6F5C476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Παραμένουμε, λοιπόν, σε μια εποχή χαμηλών προσδοκιών, με μια Κυβέρνηση χαμηλών δυνατοτήτων. Αντί να τρέξετε, πηγαίνετε σημειωτόν και κάποιες φορές με τη</w:t>
      </w:r>
      <w:r>
        <w:rPr>
          <w:rFonts w:eastAsia="Times New Roman" w:cs="Times New Roman"/>
          <w:szCs w:val="24"/>
        </w:rPr>
        <w:t xml:space="preserve">ν όπισθεν. </w:t>
      </w:r>
    </w:p>
    <w:p w14:paraId="6F5C476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Οι περισσότερες μάχες είναι μικροπολιτικές. Οι περισσότερες μάχες είναι επικοινωνιακές, μακριά από τις ανάγκες των πολιτών. Ποιος πολίτης σήμερα –αναρωτηθείτε, αναρωτιόμαστε όλοι, νομίζω- θα ανοίξει την τηλεόρασή του το βράδυ στις ειδήσεις και </w:t>
      </w:r>
      <w:r>
        <w:rPr>
          <w:rFonts w:eastAsia="Times New Roman" w:cs="Times New Roman"/>
          <w:szCs w:val="24"/>
        </w:rPr>
        <w:t xml:space="preserve">θα πει «επιτέλους, δόθηκαν κάποιες απαντήσεις για τη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 xml:space="preserve">»; Όλοι θα μιλήσουν, ο καθένας από τη δική του πολιτική μεριά, για μια </w:t>
      </w:r>
      <w:proofErr w:type="spellStart"/>
      <w:r>
        <w:rPr>
          <w:rFonts w:eastAsia="Times New Roman" w:cs="Times New Roman"/>
          <w:szCs w:val="24"/>
        </w:rPr>
        <w:t>κακοπαιγμένη</w:t>
      </w:r>
      <w:proofErr w:type="spellEnd"/>
      <w:r>
        <w:rPr>
          <w:rFonts w:eastAsia="Times New Roman" w:cs="Times New Roman"/>
          <w:szCs w:val="24"/>
        </w:rPr>
        <w:t xml:space="preserve"> παράσταση, για μια διαδικασία–παρωδία. Είναι μια προσβλητική, διαλυτική διαδικασία, που δημιουργεί πρόβλημα στ</w:t>
      </w:r>
      <w:r>
        <w:rPr>
          <w:rFonts w:eastAsia="Times New Roman" w:cs="Times New Roman"/>
          <w:szCs w:val="24"/>
        </w:rPr>
        <w:t>ις ρίζες του κοινοβουλευτισμού μας. Ας αναρωτηθούμε, λοιπόν, όλοι για την εικόνα σήμερα της Βουλής και ας αναρωτηθούμε πού οδηγούμαστε. Εμείς, πάντως, σ’ αυτή την πορεία δεν θα είμαστε παρόντες.</w:t>
      </w:r>
    </w:p>
    <w:p w14:paraId="6F5C476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Ευχαριστώ.</w:t>
      </w:r>
    </w:p>
    <w:p w14:paraId="6F5C4763" w14:textId="77777777" w:rsidR="0016272D" w:rsidRDefault="008D6B83">
      <w:pPr>
        <w:spacing w:line="600" w:lineRule="auto"/>
        <w:ind w:firstLine="720"/>
        <w:jc w:val="center"/>
        <w:rPr>
          <w:rFonts w:eastAsia="Times New Roman" w:cs="Times New Roman"/>
          <w:szCs w:val="24"/>
        </w:rPr>
      </w:pPr>
      <w:r w:rsidRPr="007A7052">
        <w:rPr>
          <w:rFonts w:eastAsia="Times New Roman" w:cs="Times New Roman"/>
          <w:szCs w:val="24"/>
        </w:rPr>
        <w:t xml:space="preserve">(Χειροκροτήματα από την πτέρυγα του </w:t>
      </w:r>
      <w:r>
        <w:rPr>
          <w:rFonts w:eastAsia="Times New Roman" w:cs="Times New Roman"/>
          <w:szCs w:val="24"/>
        </w:rPr>
        <w:t>Ποταμιού</w:t>
      </w:r>
      <w:r w:rsidRPr="007A7052">
        <w:rPr>
          <w:rFonts w:eastAsia="Times New Roman" w:cs="Times New Roman"/>
          <w:szCs w:val="24"/>
        </w:rPr>
        <w:t>)</w:t>
      </w:r>
    </w:p>
    <w:p w14:paraId="6F5C4764" w14:textId="77777777" w:rsidR="0016272D" w:rsidRDefault="008D6B83">
      <w:pPr>
        <w:spacing w:line="600" w:lineRule="auto"/>
        <w:ind w:firstLine="720"/>
        <w:jc w:val="both"/>
        <w:rPr>
          <w:rFonts w:eastAsia="Times New Roman" w:cs="Times New Roman"/>
          <w:szCs w:val="24"/>
        </w:rPr>
      </w:pPr>
      <w:r w:rsidRPr="00FB5F6B">
        <w:rPr>
          <w:rFonts w:eastAsia="Times New Roman" w:cs="Times New Roman"/>
          <w:b/>
          <w:szCs w:val="24"/>
        </w:rPr>
        <w:t>ΠΡΟΕ</w:t>
      </w:r>
      <w:r w:rsidRPr="00FB5F6B">
        <w:rPr>
          <w:rFonts w:eastAsia="Times New Roman" w:cs="Times New Roman"/>
          <w:b/>
          <w:szCs w:val="24"/>
        </w:rPr>
        <w:t xml:space="preserve">ΔΡΟΣ (Νικόλαος </w:t>
      </w:r>
      <w:proofErr w:type="spellStart"/>
      <w:r w:rsidRPr="00FB5F6B">
        <w:rPr>
          <w:rFonts w:eastAsia="Times New Roman" w:cs="Times New Roman"/>
          <w:b/>
          <w:szCs w:val="24"/>
        </w:rPr>
        <w:t>Βούτσης</w:t>
      </w:r>
      <w:proofErr w:type="spellEnd"/>
      <w:r w:rsidRPr="00FB5F6B">
        <w:rPr>
          <w:rFonts w:eastAsia="Times New Roman" w:cs="Times New Roman"/>
          <w:b/>
          <w:szCs w:val="24"/>
        </w:rPr>
        <w:t>):</w:t>
      </w:r>
      <w:r>
        <w:rPr>
          <w:rFonts w:eastAsia="Times New Roman" w:cs="Times New Roman"/>
          <w:szCs w:val="24"/>
        </w:rPr>
        <w:t xml:space="preserve"> Ευχαριστώ πολύ τον Πρόεδρο, τον κ. Θεοδωράκη.</w:t>
      </w:r>
    </w:p>
    <w:p w14:paraId="6F5C476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Θα πάρει τώρα τον λόγο ο κ. </w:t>
      </w:r>
      <w:proofErr w:type="spellStart"/>
      <w:r>
        <w:rPr>
          <w:rFonts w:eastAsia="Times New Roman" w:cs="Times New Roman"/>
          <w:szCs w:val="24"/>
        </w:rPr>
        <w:t>Μιχαλολιάκος</w:t>
      </w:r>
      <w:proofErr w:type="spellEnd"/>
      <w:r>
        <w:rPr>
          <w:rFonts w:eastAsia="Times New Roman" w:cs="Times New Roman"/>
          <w:szCs w:val="24"/>
        </w:rPr>
        <w:t>. Ύστερα, θα μιλήσουν ο Αρχηγός της Αξιωματικής Αντιπολίτευσης, μετά ο Υπουργός Υγείας, στη συνέχεια ο Υπουργός Δικαιοσύνης και θα κλείσει ο Πρωθ</w:t>
      </w:r>
      <w:r>
        <w:rPr>
          <w:rFonts w:eastAsia="Times New Roman" w:cs="Times New Roman"/>
          <w:szCs w:val="24"/>
        </w:rPr>
        <w:t>υπουργός.</w:t>
      </w:r>
    </w:p>
    <w:p w14:paraId="6F5C476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Μιχαλολιάκο</w:t>
      </w:r>
      <w:proofErr w:type="spellEnd"/>
      <w:r>
        <w:rPr>
          <w:rFonts w:eastAsia="Times New Roman" w:cs="Times New Roman"/>
          <w:szCs w:val="24"/>
        </w:rPr>
        <w:t>, έχετε τον λόγο.</w:t>
      </w:r>
    </w:p>
    <w:p w14:paraId="6F5C4767" w14:textId="77777777" w:rsidR="0016272D" w:rsidRDefault="008D6B83">
      <w:pPr>
        <w:spacing w:line="600" w:lineRule="auto"/>
        <w:ind w:firstLine="720"/>
        <w:jc w:val="both"/>
        <w:rPr>
          <w:rFonts w:eastAsia="Times New Roman" w:cs="Times New Roman"/>
          <w:szCs w:val="24"/>
        </w:rPr>
      </w:pPr>
      <w:r w:rsidRPr="00D5148E">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sidRPr="00D5148E">
        <w:rPr>
          <w:rFonts w:eastAsia="Times New Roman" w:cs="Times New Roman"/>
          <w:b/>
          <w:szCs w:val="24"/>
        </w:rPr>
        <w:t>-</w:t>
      </w:r>
      <w:r>
        <w:rPr>
          <w:rFonts w:eastAsia="Times New Roman" w:cs="Times New Roman"/>
          <w:b/>
          <w:szCs w:val="24"/>
        </w:rPr>
        <w:t xml:space="preserve"> </w:t>
      </w:r>
      <w:r w:rsidRPr="00D5148E">
        <w:rPr>
          <w:rFonts w:eastAsia="Times New Roman" w:cs="Times New Roman"/>
          <w:b/>
          <w:szCs w:val="24"/>
        </w:rPr>
        <w:t>Χ</w:t>
      </w:r>
      <w:r>
        <w:rPr>
          <w:rFonts w:eastAsia="Times New Roman" w:cs="Times New Roman"/>
          <w:b/>
          <w:szCs w:val="24"/>
        </w:rPr>
        <w:t>ρυσή Αυγή</w:t>
      </w:r>
      <w:r w:rsidRPr="00D5148E">
        <w:rPr>
          <w:rFonts w:eastAsia="Times New Roman" w:cs="Times New Roman"/>
          <w:b/>
          <w:szCs w:val="24"/>
        </w:rPr>
        <w:t>):</w:t>
      </w:r>
      <w:r>
        <w:rPr>
          <w:rFonts w:eastAsia="Times New Roman" w:cs="Times New Roman"/>
          <w:szCs w:val="24"/>
        </w:rPr>
        <w:t xml:space="preserve"> Κύριε Πρόεδρε, κυρίες και κύριοι Βουλευτές, κατά μια περίεργη σύμπτωση, όποτε είναι φλέγον το ζήτημα της Μακεδονίας, ταυτόχρονα υπάρχ</w:t>
      </w:r>
      <w:r>
        <w:rPr>
          <w:rFonts w:eastAsia="Times New Roman" w:cs="Times New Roman"/>
          <w:szCs w:val="24"/>
        </w:rPr>
        <w:t xml:space="preserve">ει και το θέμα της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w:t>
      </w:r>
      <w:r>
        <w:rPr>
          <w:rFonts w:eastAsia="Times New Roman" w:cs="Times New Roman"/>
          <w:szCs w:val="24"/>
        </w:rPr>
        <w:t>.</w:t>
      </w:r>
    </w:p>
    <w:p w14:paraId="6F5C4768" w14:textId="77777777" w:rsidR="0016272D" w:rsidRDefault="008D6B83">
      <w:pPr>
        <w:spacing w:line="600" w:lineRule="auto"/>
        <w:ind w:firstLine="720"/>
        <w:jc w:val="both"/>
        <w:rPr>
          <w:rFonts w:eastAsia="Times New Roman" w:cs="Times New Roman"/>
        </w:rPr>
      </w:pPr>
      <w:r>
        <w:rPr>
          <w:rFonts w:eastAsia="Times New Roman" w:cs="Times New Roman"/>
          <w:szCs w:val="24"/>
        </w:rPr>
        <w:t xml:space="preserve">Στις 4 Φεβρουαρίου είχαμε το μεγαλειώδες συλλαλητήριο των Αθηνών με ένα </w:t>
      </w:r>
      <w:r w:rsidRPr="007D5E0B">
        <w:rPr>
          <w:rFonts w:eastAsia="Times New Roman" w:cs="Times New Roman"/>
        </w:rPr>
        <w:t>εκατομμύρι</w:t>
      </w:r>
      <w:r>
        <w:rPr>
          <w:rFonts w:eastAsia="Times New Roman" w:cs="Times New Roman"/>
        </w:rPr>
        <w:t xml:space="preserve">ο </w:t>
      </w:r>
      <w:r w:rsidRPr="002A6E1D">
        <w:rPr>
          <w:rFonts w:eastAsia="Times New Roman"/>
          <w:bCs/>
        </w:rPr>
        <w:t>και</w:t>
      </w:r>
      <w:r>
        <w:rPr>
          <w:rFonts w:eastAsia="Times New Roman" w:cs="Times New Roman"/>
        </w:rPr>
        <w:t xml:space="preserve"> πλέον λαού, </w:t>
      </w:r>
      <w:r w:rsidRPr="002A6E1D">
        <w:rPr>
          <w:rFonts w:eastAsia="Times New Roman" w:cs="Times New Roman"/>
          <w:bCs/>
          <w:shd w:val="clear" w:color="auto" w:fill="FFFFFF"/>
        </w:rPr>
        <w:t>που</w:t>
      </w:r>
      <w:r>
        <w:rPr>
          <w:rFonts w:eastAsia="Times New Roman" w:cs="Times New Roman"/>
        </w:rPr>
        <w:t xml:space="preserve"> κάποιοι τους είδαν </w:t>
      </w:r>
      <w:proofErr w:type="spellStart"/>
      <w:r>
        <w:rPr>
          <w:rFonts w:eastAsia="Times New Roman" w:cs="Times New Roman"/>
        </w:rPr>
        <w:t>εκατόν</w:t>
      </w:r>
      <w:proofErr w:type="spellEnd"/>
      <w:r>
        <w:rPr>
          <w:rFonts w:eastAsia="Times New Roman" w:cs="Times New Roman"/>
        </w:rPr>
        <w:t xml:space="preserve"> είκοσι χιλιάδες. Την επόμενη μέρα ήρθε η αποκάλυψη της </w:t>
      </w:r>
      <w:r>
        <w:rPr>
          <w:rFonts w:eastAsia="Times New Roman" w:cs="Times New Roman"/>
        </w:rPr>
        <w:t>«</w:t>
      </w:r>
      <w:r>
        <w:rPr>
          <w:rFonts w:eastAsia="Times New Roman" w:cs="Times New Roman"/>
          <w:lang w:val="en-US"/>
        </w:rPr>
        <w:t>NOVARTIS</w:t>
      </w:r>
      <w:r>
        <w:rPr>
          <w:rFonts w:eastAsia="Times New Roman" w:cs="Times New Roman"/>
        </w:rPr>
        <w:t>»</w:t>
      </w:r>
      <w:r w:rsidRPr="002A6E1D">
        <w:rPr>
          <w:rFonts w:eastAsia="Times New Roman" w:cs="Times New Roman"/>
        </w:rPr>
        <w:t xml:space="preserve">. </w:t>
      </w:r>
      <w:r>
        <w:rPr>
          <w:rFonts w:eastAsia="Times New Roman" w:cs="Times New Roman"/>
        </w:rPr>
        <w:t xml:space="preserve">Έτσι </w:t>
      </w:r>
      <w:r w:rsidRPr="002A6E1D">
        <w:rPr>
          <w:rFonts w:eastAsia="Times New Roman"/>
          <w:bCs/>
        </w:rPr>
        <w:t>και</w:t>
      </w:r>
      <w:r>
        <w:rPr>
          <w:rFonts w:eastAsia="Times New Roman" w:cs="Times New Roman"/>
        </w:rPr>
        <w:t xml:space="preserve"> τώρα. Χθες συναντήθηκε ο </w:t>
      </w:r>
      <w:r w:rsidRPr="002A6E1D">
        <w:rPr>
          <w:rFonts w:eastAsia="Times New Roman" w:cs="Times New Roman"/>
        </w:rPr>
        <w:t>Πρωθυπουργός</w:t>
      </w:r>
      <w:r>
        <w:rPr>
          <w:rFonts w:eastAsia="Times New Roman" w:cs="Times New Roman"/>
        </w:rPr>
        <w:t xml:space="preserve"> -θα αναφερθώ στη συνέχεια σε όσα είπε- με τον </w:t>
      </w:r>
      <w:r w:rsidRPr="002A6E1D">
        <w:rPr>
          <w:rFonts w:eastAsia="Times New Roman" w:cs="Times New Roman"/>
        </w:rPr>
        <w:t>Πρωθυπουργό</w:t>
      </w:r>
      <w:r>
        <w:rPr>
          <w:rFonts w:eastAsia="Times New Roman" w:cs="Times New Roman"/>
        </w:rPr>
        <w:t xml:space="preserve"> των Σκοπίων, τον </w:t>
      </w:r>
      <w:proofErr w:type="spellStart"/>
      <w:r>
        <w:rPr>
          <w:rFonts w:eastAsia="Times New Roman" w:cs="Times New Roman"/>
        </w:rPr>
        <w:t>Ζάεφ</w:t>
      </w:r>
      <w:proofErr w:type="spellEnd"/>
      <w:r>
        <w:rPr>
          <w:rFonts w:eastAsia="Times New Roman" w:cs="Times New Roman"/>
        </w:rPr>
        <w:t xml:space="preserve">, </w:t>
      </w:r>
      <w:r w:rsidRPr="000A2B53">
        <w:rPr>
          <w:rFonts w:eastAsia="Times New Roman"/>
          <w:bCs/>
        </w:rPr>
        <w:t>και</w:t>
      </w:r>
      <w:r>
        <w:rPr>
          <w:rFonts w:eastAsia="Times New Roman" w:cs="Times New Roman"/>
        </w:rPr>
        <w:t xml:space="preserve"> σήμερα τοποθετήθηκε η </w:t>
      </w:r>
      <w:r w:rsidRPr="002A6E1D">
        <w:rPr>
          <w:rFonts w:eastAsia="Times New Roman"/>
        </w:rPr>
        <w:t>συζήτηση</w:t>
      </w:r>
      <w:r>
        <w:rPr>
          <w:rFonts w:eastAsia="Times New Roman" w:cs="Times New Roman"/>
        </w:rPr>
        <w:t xml:space="preserve"> σχετικά με την ιστορία της </w:t>
      </w:r>
      <w:r>
        <w:rPr>
          <w:rFonts w:eastAsia="Times New Roman" w:cs="Times New Roman"/>
        </w:rPr>
        <w:t>«</w:t>
      </w:r>
      <w:r>
        <w:rPr>
          <w:rFonts w:eastAsia="Times New Roman" w:cs="Times New Roman"/>
          <w:lang w:val="en-US"/>
        </w:rPr>
        <w:t>NOVARTIS</w:t>
      </w:r>
      <w:r>
        <w:rPr>
          <w:rFonts w:eastAsia="Times New Roman" w:cs="Times New Roman"/>
        </w:rPr>
        <w:t>»</w:t>
      </w:r>
      <w:r w:rsidRPr="002A6E1D">
        <w:rPr>
          <w:rFonts w:eastAsia="Times New Roman" w:cs="Times New Roman"/>
        </w:rPr>
        <w:t xml:space="preserve">. </w:t>
      </w:r>
    </w:p>
    <w:p w14:paraId="6F5C4769" w14:textId="77777777" w:rsidR="0016272D" w:rsidRDefault="008D6B83">
      <w:pPr>
        <w:spacing w:line="600" w:lineRule="auto"/>
        <w:ind w:firstLine="720"/>
        <w:jc w:val="both"/>
        <w:rPr>
          <w:rFonts w:eastAsia="Times New Roman" w:cs="Times New Roman"/>
          <w:bCs/>
          <w:shd w:val="clear" w:color="auto" w:fill="FFFFFF"/>
        </w:rPr>
      </w:pPr>
      <w:r>
        <w:rPr>
          <w:rFonts w:eastAsia="Times New Roman" w:cs="Times New Roman"/>
        </w:rPr>
        <w:t xml:space="preserve">Σαν </w:t>
      </w:r>
      <w:r w:rsidRPr="002A6E1D">
        <w:rPr>
          <w:rFonts w:eastAsia="Times New Roman"/>
          <w:bCs/>
          <w:shd w:val="clear" w:color="auto" w:fill="FFFFFF"/>
        </w:rPr>
        <w:t>να</w:t>
      </w:r>
      <w:r>
        <w:rPr>
          <w:rFonts w:eastAsia="Times New Roman" w:cs="Times New Roman"/>
        </w:rPr>
        <w:t xml:space="preserve"> λέτε από </w:t>
      </w:r>
      <w:r w:rsidRPr="002A6E1D">
        <w:rPr>
          <w:rFonts w:eastAsia="Times New Roman"/>
          <w:bCs/>
          <w:shd w:val="clear" w:color="auto" w:fill="FFFFFF"/>
        </w:rPr>
        <w:t>μια</w:t>
      </w:r>
      <w:r>
        <w:rPr>
          <w:rFonts w:eastAsia="Times New Roman" w:cs="Times New Roman"/>
        </w:rPr>
        <w:t xml:space="preserve"> μεριά, ναι, εμείς προχωράμε </w:t>
      </w:r>
      <w:r w:rsidRPr="002A6E1D">
        <w:rPr>
          <w:rFonts w:eastAsia="Times New Roman"/>
          <w:bCs/>
          <w:shd w:val="clear" w:color="auto" w:fill="FFFFFF"/>
        </w:rPr>
        <w:t>να</w:t>
      </w:r>
      <w:r>
        <w:rPr>
          <w:rFonts w:eastAsia="Times New Roman" w:cs="Times New Roman"/>
        </w:rPr>
        <w:t xml:space="preserve"> κάνουμε αυ</w:t>
      </w:r>
      <w:r>
        <w:rPr>
          <w:rFonts w:eastAsia="Times New Roman" w:cs="Times New Roman"/>
        </w:rPr>
        <w:t xml:space="preserve">τά </w:t>
      </w:r>
      <w:r w:rsidRPr="002A6E1D">
        <w:rPr>
          <w:rFonts w:eastAsia="Times New Roman" w:cs="Times New Roman"/>
          <w:bCs/>
          <w:shd w:val="clear" w:color="auto" w:fill="FFFFFF"/>
        </w:rPr>
        <w:t>που</w:t>
      </w:r>
      <w:r>
        <w:rPr>
          <w:rFonts w:eastAsia="Times New Roman" w:cs="Times New Roman"/>
        </w:rPr>
        <w:t xml:space="preserve"> κάνουμε για το ζήτημα της Μακεδονίας, </w:t>
      </w:r>
      <w:r w:rsidRPr="002A6E1D">
        <w:rPr>
          <w:rFonts w:eastAsia="Times New Roman" w:cs="Times New Roman"/>
        </w:rPr>
        <w:t>αλλά</w:t>
      </w:r>
      <w:r>
        <w:rPr>
          <w:rFonts w:eastAsia="Times New Roman" w:cs="Times New Roman"/>
        </w:rPr>
        <w:t xml:space="preserve"> </w:t>
      </w:r>
      <w:r w:rsidRPr="002A6E1D">
        <w:rPr>
          <w:rFonts w:eastAsia="Times New Roman"/>
          <w:bCs/>
        </w:rPr>
        <w:t>και</w:t>
      </w:r>
      <w:r>
        <w:rPr>
          <w:rFonts w:eastAsia="Times New Roman" w:cs="Times New Roman"/>
        </w:rPr>
        <w:t xml:space="preserve"> εσείς κάνατε όσα κάνατε με τα φάρμακα. Συμψηφισμός, </w:t>
      </w:r>
      <w:r w:rsidRPr="002A6E1D">
        <w:rPr>
          <w:rFonts w:eastAsia="Times New Roman" w:cs="Times New Roman"/>
          <w:bCs/>
          <w:shd w:val="clear" w:color="auto" w:fill="FFFFFF"/>
        </w:rPr>
        <w:t>δηλαδή</w:t>
      </w:r>
      <w:r>
        <w:rPr>
          <w:rFonts w:eastAsia="Times New Roman" w:cs="Times New Roman"/>
          <w:bCs/>
          <w:shd w:val="clear" w:color="auto" w:fill="FFFFFF"/>
        </w:rPr>
        <w:t xml:space="preserve">. </w:t>
      </w:r>
    </w:p>
    <w:p w14:paraId="6F5C476A" w14:textId="77777777" w:rsidR="0016272D" w:rsidRDefault="008D6B83">
      <w:pPr>
        <w:spacing w:line="600" w:lineRule="auto"/>
        <w:ind w:firstLine="720"/>
        <w:jc w:val="both"/>
        <w:rPr>
          <w:rFonts w:eastAsia="Times New Roman" w:cs="Times New Roman"/>
        </w:rPr>
      </w:pPr>
      <w:r>
        <w:rPr>
          <w:rFonts w:eastAsia="Times New Roman" w:cs="Times New Roman"/>
          <w:bCs/>
          <w:shd w:val="clear" w:color="auto" w:fill="FFFFFF"/>
        </w:rPr>
        <w:t xml:space="preserve">Αυτό </w:t>
      </w:r>
      <w:r w:rsidRPr="002A6E1D">
        <w:rPr>
          <w:rFonts w:eastAsia="Times New Roman" w:cs="Times New Roman"/>
          <w:bCs/>
          <w:shd w:val="clear" w:color="auto" w:fill="FFFFFF"/>
        </w:rPr>
        <w:t>που</w:t>
      </w:r>
      <w:r>
        <w:rPr>
          <w:rFonts w:eastAsia="Times New Roman" w:cs="Times New Roman"/>
          <w:bCs/>
          <w:shd w:val="clear" w:color="auto" w:fill="FFFFFF"/>
        </w:rPr>
        <w:t xml:space="preserve"> </w:t>
      </w:r>
      <w:r w:rsidRPr="002A6E1D">
        <w:rPr>
          <w:rFonts w:eastAsia="Times New Roman"/>
          <w:bCs/>
          <w:shd w:val="clear" w:color="auto" w:fill="FFFFFF"/>
        </w:rPr>
        <w:t>είναι</w:t>
      </w:r>
      <w:r>
        <w:rPr>
          <w:rFonts w:eastAsia="Times New Roman" w:cs="Times New Roman"/>
          <w:bCs/>
          <w:shd w:val="clear" w:color="auto" w:fill="FFFFFF"/>
        </w:rPr>
        <w:t xml:space="preserve"> γεγονός </w:t>
      </w:r>
      <w:r w:rsidRPr="002A6E1D">
        <w:rPr>
          <w:rFonts w:eastAsia="Times New Roman"/>
          <w:bCs/>
          <w:shd w:val="clear" w:color="auto" w:fill="FFFFFF"/>
        </w:rPr>
        <w:t>και</w:t>
      </w:r>
      <w:r>
        <w:rPr>
          <w:rFonts w:eastAsia="Times New Roman" w:cs="Times New Roman"/>
          <w:bCs/>
          <w:shd w:val="clear" w:color="auto" w:fill="FFFFFF"/>
        </w:rPr>
        <w:t xml:space="preserve"> </w:t>
      </w:r>
      <w:r w:rsidRPr="002A6E1D">
        <w:rPr>
          <w:rFonts w:eastAsia="Times New Roman"/>
          <w:bCs/>
          <w:shd w:val="clear" w:color="auto" w:fill="FFFFFF"/>
        </w:rPr>
        <w:t>δυστυχώς</w:t>
      </w:r>
      <w:r>
        <w:rPr>
          <w:rFonts w:eastAsia="Times New Roman" w:cs="Times New Roman"/>
          <w:bCs/>
          <w:shd w:val="clear" w:color="auto" w:fill="FFFFFF"/>
        </w:rPr>
        <w:t xml:space="preserve"> δεν γνωρίζει ο ελληνικός λαός</w:t>
      </w:r>
      <w:r>
        <w:rPr>
          <w:rFonts w:eastAsia="Times New Roman" w:cs="Times New Roman"/>
          <w:bCs/>
          <w:shd w:val="clear" w:color="auto" w:fill="FFFFFF"/>
        </w:rPr>
        <w:t>,</w:t>
      </w:r>
      <w:r>
        <w:rPr>
          <w:rFonts w:eastAsia="Times New Roman" w:cs="Times New Roman"/>
          <w:bCs/>
          <w:shd w:val="clear" w:color="auto" w:fill="FFFFFF"/>
        </w:rPr>
        <w:t xml:space="preserve"> </w:t>
      </w:r>
      <w:r w:rsidRPr="002A6E1D">
        <w:rPr>
          <w:rFonts w:eastAsia="Times New Roman"/>
          <w:bCs/>
          <w:shd w:val="clear" w:color="auto" w:fill="FFFFFF"/>
        </w:rPr>
        <w:t>είναι</w:t>
      </w:r>
      <w:r>
        <w:rPr>
          <w:rFonts w:eastAsia="Times New Roman" w:cs="Times New Roman"/>
          <w:bCs/>
          <w:shd w:val="clear" w:color="auto" w:fill="FFFFFF"/>
        </w:rPr>
        <w:t xml:space="preserve"> </w:t>
      </w:r>
      <w:r w:rsidRPr="002A6E1D">
        <w:rPr>
          <w:rFonts w:eastAsia="Times New Roman"/>
          <w:bCs/>
          <w:shd w:val="clear" w:color="auto" w:fill="FFFFFF"/>
        </w:rPr>
        <w:t>ότι</w:t>
      </w:r>
      <w:r>
        <w:rPr>
          <w:rFonts w:eastAsia="Times New Roman" w:cs="Times New Roman"/>
          <w:bCs/>
          <w:shd w:val="clear" w:color="auto" w:fill="FFFFFF"/>
        </w:rPr>
        <w:t xml:space="preserve"> η όλη ιστορία με τη </w:t>
      </w:r>
      <w:r>
        <w:rPr>
          <w:rFonts w:eastAsia="Times New Roman" w:cs="Times New Roman"/>
          <w:bCs/>
          <w:shd w:val="clear" w:color="auto" w:fill="FFFFFF"/>
        </w:rPr>
        <w:t>«</w:t>
      </w:r>
      <w:r>
        <w:rPr>
          <w:rFonts w:eastAsia="Times New Roman" w:cs="Times New Roman"/>
          <w:lang w:val="en-US"/>
        </w:rPr>
        <w:t>NOVARTIS</w:t>
      </w:r>
      <w:r>
        <w:rPr>
          <w:rFonts w:eastAsia="Times New Roman" w:cs="Times New Roman"/>
        </w:rPr>
        <w:t>»</w:t>
      </w:r>
      <w:r>
        <w:rPr>
          <w:rFonts w:eastAsia="Times New Roman" w:cs="Times New Roman"/>
        </w:rPr>
        <w:t xml:space="preserve"> δεν ξεκίνησε από την Ελλάδα, </w:t>
      </w:r>
      <w:r w:rsidRPr="002A6E1D">
        <w:rPr>
          <w:rFonts w:eastAsia="Times New Roman" w:cs="Times New Roman"/>
        </w:rPr>
        <w:t>αλλά</w:t>
      </w:r>
      <w:r>
        <w:rPr>
          <w:rFonts w:eastAsia="Times New Roman" w:cs="Times New Roman"/>
        </w:rPr>
        <w:t xml:space="preserve"> από την Επιτροπή Ανταγωνισμού των Ηνωμένων Πολιτειών της Αμερικής, όπου οι αμερικανικές φαρμακευτικές εταιρίες κατήγγειλαν τη </w:t>
      </w:r>
      <w:r>
        <w:rPr>
          <w:rFonts w:eastAsia="Times New Roman" w:cs="Times New Roman"/>
        </w:rPr>
        <w:t>«</w:t>
      </w:r>
      <w:r>
        <w:rPr>
          <w:rFonts w:eastAsia="Times New Roman" w:cs="Times New Roman"/>
          <w:lang w:val="en-US"/>
        </w:rPr>
        <w:t>NOVARTIS</w:t>
      </w:r>
      <w:r>
        <w:rPr>
          <w:rFonts w:eastAsia="Times New Roman" w:cs="Times New Roman"/>
        </w:rPr>
        <w:t>»</w:t>
      </w:r>
      <w:r>
        <w:rPr>
          <w:rFonts w:eastAsia="Times New Roman" w:cs="Times New Roman"/>
        </w:rPr>
        <w:t xml:space="preserve"> </w:t>
      </w:r>
      <w:r w:rsidRPr="002A6E1D">
        <w:rPr>
          <w:rFonts w:eastAsia="Times New Roman"/>
          <w:bCs/>
          <w:shd w:val="clear" w:color="auto" w:fill="FFFFFF"/>
        </w:rPr>
        <w:t>ότι</w:t>
      </w:r>
      <w:r>
        <w:rPr>
          <w:rFonts w:eastAsia="Times New Roman" w:cs="Times New Roman"/>
        </w:rPr>
        <w:t xml:space="preserve"> με αθέμιτους τρόπους παίρνει ένα μεγάλο κομμάτι της πίτας, τόσο από την ελληνική όσο </w:t>
      </w:r>
      <w:r w:rsidRPr="002A6E1D">
        <w:rPr>
          <w:rFonts w:eastAsia="Times New Roman"/>
          <w:bCs/>
        </w:rPr>
        <w:t>και</w:t>
      </w:r>
      <w:r>
        <w:rPr>
          <w:rFonts w:eastAsia="Times New Roman" w:cs="Times New Roman"/>
        </w:rPr>
        <w:t xml:space="preserve"> από την ευρωπαϊκή αγορά. </w:t>
      </w:r>
      <w:proofErr w:type="spellStart"/>
      <w:r>
        <w:rPr>
          <w:rFonts w:eastAsia="Times New Roman" w:cs="Times New Roman"/>
        </w:rPr>
        <w:t>Παρενέβη</w:t>
      </w:r>
      <w:proofErr w:type="spellEnd"/>
      <w:r>
        <w:rPr>
          <w:rFonts w:eastAsia="Times New Roman" w:cs="Times New Roman"/>
        </w:rPr>
        <w:t xml:space="preserve"> εις την έρευνα </w:t>
      </w:r>
      <w:r w:rsidRPr="002A6E1D">
        <w:rPr>
          <w:rFonts w:eastAsia="Times New Roman"/>
          <w:bCs/>
        </w:rPr>
        <w:t>και</w:t>
      </w:r>
      <w:r>
        <w:rPr>
          <w:rFonts w:eastAsia="Times New Roman" w:cs="Times New Roman"/>
        </w:rPr>
        <w:t xml:space="preserve"> το </w:t>
      </w:r>
      <w:r>
        <w:rPr>
          <w:rFonts w:eastAsia="Times New Roman" w:cs="Times New Roman"/>
          <w:lang w:val="en-US"/>
        </w:rPr>
        <w:t>FBI</w:t>
      </w:r>
      <w:r w:rsidRPr="002A6E1D">
        <w:rPr>
          <w:rFonts w:eastAsia="Times New Roman" w:cs="Times New Roman"/>
        </w:rPr>
        <w:t xml:space="preserve"> </w:t>
      </w:r>
      <w:r w:rsidRPr="002A6E1D">
        <w:rPr>
          <w:rFonts w:eastAsia="Times New Roman"/>
          <w:bCs/>
        </w:rPr>
        <w:t>και</w:t>
      </w:r>
      <w:r>
        <w:rPr>
          <w:rFonts w:eastAsia="Times New Roman" w:cs="Times New Roman"/>
        </w:rPr>
        <w:t xml:space="preserve"> </w:t>
      </w:r>
      <w:r w:rsidRPr="002A6E1D">
        <w:rPr>
          <w:rFonts w:eastAsia="Times New Roman" w:cs="Times New Roman"/>
        </w:rPr>
        <w:t>όπως</w:t>
      </w:r>
      <w:r>
        <w:rPr>
          <w:rFonts w:eastAsia="Times New Roman" w:cs="Times New Roman"/>
        </w:rPr>
        <w:t xml:space="preserve"> γνωρίζετε</w:t>
      </w:r>
      <w:r>
        <w:rPr>
          <w:rFonts w:eastAsia="Times New Roman" w:cs="Times New Roman"/>
        </w:rPr>
        <w:t>,</w:t>
      </w:r>
      <w:r>
        <w:rPr>
          <w:rFonts w:eastAsia="Times New Roman" w:cs="Times New Roman"/>
        </w:rPr>
        <w:t xml:space="preserve"> έχουμε φθάσει στα στοιχεία</w:t>
      </w:r>
      <w:r>
        <w:rPr>
          <w:rFonts w:eastAsia="Times New Roman" w:cs="Times New Roman"/>
        </w:rPr>
        <w:t>,</w:t>
      </w:r>
      <w:r>
        <w:rPr>
          <w:rFonts w:eastAsia="Times New Roman" w:cs="Times New Roman"/>
        </w:rPr>
        <w:t xml:space="preserve"> τα οποία </w:t>
      </w:r>
      <w:r w:rsidRPr="002A6E1D">
        <w:rPr>
          <w:rFonts w:eastAsia="Times New Roman" w:cs="Times New Roman"/>
          <w:bCs/>
          <w:shd w:val="clear" w:color="auto" w:fill="FFFFFF"/>
        </w:rPr>
        <w:t>υπάρχουν</w:t>
      </w:r>
      <w:r>
        <w:rPr>
          <w:rFonts w:eastAsia="Times New Roman" w:cs="Times New Roman"/>
        </w:rPr>
        <w:t xml:space="preserve"> σήμερα </w:t>
      </w:r>
      <w:r w:rsidRPr="002A6E1D">
        <w:rPr>
          <w:rFonts w:eastAsia="Times New Roman"/>
          <w:bCs/>
        </w:rPr>
        <w:t>και</w:t>
      </w:r>
      <w:r>
        <w:rPr>
          <w:rFonts w:eastAsia="Times New Roman" w:cs="Times New Roman"/>
        </w:rPr>
        <w:t xml:space="preserve"> τα οποία θα κριθούν </w:t>
      </w:r>
      <w:r>
        <w:rPr>
          <w:rFonts w:eastAsia="Times New Roman" w:cs="Times New Roman"/>
        </w:rPr>
        <w:t>-</w:t>
      </w:r>
      <w:r w:rsidRPr="002A6E1D">
        <w:rPr>
          <w:rFonts w:eastAsia="Times New Roman"/>
          <w:bCs/>
        </w:rPr>
        <w:t>και</w:t>
      </w:r>
      <w:r>
        <w:rPr>
          <w:rFonts w:eastAsia="Times New Roman" w:cs="Times New Roman"/>
        </w:rPr>
        <w:t xml:space="preserve"> </w:t>
      </w:r>
      <w:r w:rsidRPr="002A6E1D">
        <w:rPr>
          <w:rFonts w:eastAsia="Times New Roman" w:cs="Times New Roman"/>
        </w:rPr>
        <w:t>πρέπει</w:t>
      </w:r>
      <w:r>
        <w:rPr>
          <w:rFonts w:eastAsia="Times New Roman" w:cs="Times New Roman"/>
        </w:rPr>
        <w:t xml:space="preserve"> να κριθούν</w:t>
      </w:r>
      <w:r>
        <w:rPr>
          <w:rFonts w:eastAsia="Times New Roman" w:cs="Times New Roman"/>
        </w:rPr>
        <w:t>-</w:t>
      </w:r>
      <w:r>
        <w:rPr>
          <w:rFonts w:eastAsia="Times New Roman" w:cs="Times New Roman"/>
        </w:rPr>
        <w:t xml:space="preserve"> από τη δικαιοσύνη. </w:t>
      </w:r>
    </w:p>
    <w:p w14:paraId="6F5C476B" w14:textId="77777777" w:rsidR="0016272D" w:rsidRDefault="008D6B83">
      <w:pPr>
        <w:spacing w:line="600" w:lineRule="auto"/>
        <w:ind w:firstLine="720"/>
        <w:jc w:val="both"/>
        <w:rPr>
          <w:rFonts w:eastAsia="Times New Roman" w:cs="Times New Roman"/>
        </w:rPr>
      </w:pPr>
      <w:r w:rsidRPr="002A6E1D">
        <w:rPr>
          <w:rFonts w:eastAsia="Times New Roman"/>
          <w:bCs/>
          <w:shd w:val="clear" w:color="auto" w:fill="FFFFFF"/>
        </w:rPr>
        <w:t>Βεβαίως</w:t>
      </w:r>
      <w:r>
        <w:rPr>
          <w:rFonts w:eastAsia="Times New Roman" w:cs="Times New Roman"/>
        </w:rPr>
        <w:t xml:space="preserve">, εφιάλτης </w:t>
      </w:r>
      <w:r w:rsidRPr="002A6E1D">
        <w:rPr>
          <w:rFonts w:eastAsia="Times New Roman"/>
          <w:bCs/>
        </w:rPr>
        <w:t>και</w:t>
      </w:r>
      <w:r>
        <w:rPr>
          <w:rFonts w:eastAsia="Times New Roman" w:cs="Times New Roman"/>
        </w:rPr>
        <w:t xml:space="preserve"> φάντασμα σε όλη αυτή τη </w:t>
      </w:r>
      <w:r w:rsidRPr="002A6E1D">
        <w:rPr>
          <w:rFonts w:eastAsia="Times New Roman"/>
        </w:rPr>
        <w:t>διαδικασία</w:t>
      </w:r>
      <w:r>
        <w:rPr>
          <w:rFonts w:eastAsia="Times New Roman" w:cs="Times New Roman"/>
        </w:rPr>
        <w:t xml:space="preserve"> </w:t>
      </w:r>
      <w:r w:rsidRPr="000A2B53">
        <w:rPr>
          <w:rFonts w:eastAsia="Times New Roman"/>
          <w:bCs/>
        </w:rPr>
        <w:t>είναι</w:t>
      </w:r>
      <w:r>
        <w:rPr>
          <w:rFonts w:eastAsia="Times New Roman" w:cs="Times New Roman"/>
        </w:rPr>
        <w:t xml:space="preserve"> το σκανδαλώδες </w:t>
      </w:r>
      <w:r w:rsidRPr="002A6E1D">
        <w:rPr>
          <w:rFonts w:eastAsia="Times New Roman"/>
        </w:rPr>
        <w:t>άρθρο</w:t>
      </w:r>
      <w:r>
        <w:rPr>
          <w:rFonts w:eastAsia="Times New Roman" w:cs="Times New Roman"/>
        </w:rPr>
        <w:t xml:space="preserve"> 86 </w:t>
      </w:r>
      <w:r w:rsidRPr="000A2B53">
        <w:rPr>
          <w:rFonts w:eastAsia="Times New Roman"/>
          <w:bCs/>
        </w:rPr>
        <w:t>και</w:t>
      </w:r>
      <w:r>
        <w:rPr>
          <w:rFonts w:eastAsia="Times New Roman" w:cs="Times New Roman"/>
        </w:rPr>
        <w:t xml:space="preserve"> ο νόμος περί ευθύνης Υπουργών, </w:t>
      </w:r>
      <w:r>
        <w:rPr>
          <w:rFonts w:eastAsia="Times New Roman" w:cs="Times New Roman"/>
          <w:bCs/>
          <w:shd w:val="clear" w:color="auto" w:fill="FFFFFF"/>
        </w:rPr>
        <w:t>ο οποίος</w:t>
      </w:r>
      <w:r>
        <w:rPr>
          <w:rFonts w:eastAsia="Times New Roman" w:cs="Times New Roman"/>
        </w:rPr>
        <w:t xml:space="preserve"> </w:t>
      </w:r>
      <w:r w:rsidRPr="002A6E1D">
        <w:rPr>
          <w:rFonts w:eastAsia="Times New Roman"/>
          <w:bCs/>
        </w:rPr>
        <w:t>έχει</w:t>
      </w:r>
      <w:r>
        <w:rPr>
          <w:rFonts w:eastAsia="Times New Roman" w:cs="Times New Roman"/>
        </w:rPr>
        <w:t xml:space="preserve"> </w:t>
      </w:r>
      <w:r w:rsidRPr="002A6E1D">
        <w:rPr>
          <w:rFonts w:eastAsia="Times New Roman"/>
          <w:bCs/>
        </w:rPr>
        <w:t>συγκεκριμέν</w:t>
      </w:r>
      <w:r>
        <w:rPr>
          <w:rFonts w:eastAsia="Times New Roman"/>
          <w:bCs/>
        </w:rPr>
        <w:t>ο</w:t>
      </w:r>
      <w:r>
        <w:rPr>
          <w:rFonts w:eastAsia="Times New Roman" w:cs="Times New Roman"/>
        </w:rPr>
        <w:t xml:space="preserve"> αρχιτέκτονα. </w:t>
      </w:r>
      <w:r w:rsidRPr="000A2B53">
        <w:rPr>
          <w:rFonts w:eastAsia="Times New Roman"/>
          <w:bCs/>
        </w:rPr>
        <w:t>Είναι</w:t>
      </w:r>
      <w:r>
        <w:rPr>
          <w:rFonts w:eastAsia="Times New Roman" w:cs="Times New Roman"/>
        </w:rPr>
        <w:t xml:space="preserve"> κατά κυριολεξία αρχιτέκτονας αυτός ο οποίος τον έφτιαξε. </w:t>
      </w:r>
      <w:r>
        <w:rPr>
          <w:rFonts w:eastAsia="Times New Roman"/>
          <w:bCs/>
        </w:rPr>
        <w:t>Μ</w:t>
      </w:r>
      <w:r>
        <w:rPr>
          <w:rFonts w:eastAsia="Times New Roman" w:cs="Times New Roman"/>
        </w:rPr>
        <w:t>έσω αυτού του νόμου περί ευθύνης Υπουργών, φτάσαμε τελικά στην ατιμωρησία.</w:t>
      </w:r>
    </w:p>
    <w:p w14:paraId="6F5C476C" w14:textId="77777777" w:rsidR="0016272D" w:rsidRDefault="008D6B83">
      <w:pPr>
        <w:spacing w:line="600" w:lineRule="auto"/>
        <w:ind w:firstLine="720"/>
        <w:jc w:val="both"/>
        <w:rPr>
          <w:rFonts w:eastAsia="Times New Roman" w:cs="Times New Roman"/>
        </w:rPr>
      </w:pPr>
      <w:r>
        <w:rPr>
          <w:rFonts w:eastAsia="Times New Roman" w:cs="Times New Roman"/>
        </w:rPr>
        <w:t>Πάντως, πολύ ορθά δόθηκε η ερμηνε</w:t>
      </w:r>
      <w:r>
        <w:rPr>
          <w:rFonts w:eastAsia="Times New Roman" w:cs="Times New Roman"/>
        </w:rPr>
        <w:t xml:space="preserve">ία πως το </w:t>
      </w:r>
      <w:r w:rsidRPr="002A6E1D">
        <w:rPr>
          <w:rFonts w:eastAsia="Times New Roman"/>
        </w:rPr>
        <w:t>άρθρο</w:t>
      </w:r>
      <w:r>
        <w:rPr>
          <w:rFonts w:eastAsia="Times New Roman" w:cs="Times New Roman"/>
        </w:rPr>
        <w:t xml:space="preserve"> 86 </w:t>
      </w:r>
      <w:r w:rsidRPr="002A6E1D">
        <w:rPr>
          <w:rFonts w:eastAsia="Times New Roman"/>
          <w:bCs/>
        </w:rPr>
        <w:t>και</w:t>
      </w:r>
      <w:r>
        <w:rPr>
          <w:rFonts w:eastAsia="Times New Roman" w:cs="Times New Roman"/>
        </w:rPr>
        <w:t xml:space="preserve"> η πρόθεση του νομοθέτη δεν </w:t>
      </w:r>
      <w:r w:rsidRPr="002A6E1D">
        <w:rPr>
          <w:rFonts w:eastAsia="Times New Roman"/>
          <w:bCs/>
        </w:rPr>
        <w:t>είναι</w:t>
      </w:r>
      <w:r>
        <w:rPr>
          <w:rFonts w:eastAsia="Times New Roman" w:cs="Times New Roman"/>
        </w:rPr>
        <w:t xml:space="preserve"> για έναν Υπουργό, </w:t>
      </w:r>
      <w:r w:rsidRPr="002A6E1D">
        <w:rPr>
          <w:rFonts w:eastAsia="Times New Roman" w:cs="Times New Roman"/>
        </w:rPr>
        <w:t>ο οποίος</w:t>
      </w:r>
      <w:r>
        <w:rPr>
          <w:rFonts w:eastAsia="Times New Roman" w:cs="Times New Roman"/>
        </w:rPr>
        <w:t xml:space="preserve"> δωροδωκείται ή κάνει </w:t>
      </w:r>
      <w:r w:rsidRPr="002A6E1D">
        <w:rPr>
          <w:rFonts w:eastAsia="Times New Roman"/>
          <w:bCs/>
          <w:shd w:val="clear" w:color="auto" w:fill="FFFFFF"/>
        </w:rPr>
        <w:t>μια</w:t>
      </w:r>
      <w:r>
        <w:rPr>
          <w:rFonts w:eastAsia="Times New Roman" w:cs="Times New Roman"/>
        </w:rPr>
        <w:t xml:space="preserve"> </w:t>
      </w:r>
      <w:r w:rsidRPr="002A6E1D">
        <w:rPr>
          <w:rFonts w:eastAsia="Times New Roman" w:cs="Times New Roman"/>
          <w:bCs/>
          <w:shd w:val="clear" w:color="auto" w:fill="FFFFFF"/>
        </w:rPr>
        <w:t>π</w:t>
      </w:r>
      <w:r>
        <w:rPr>
          <w:rFonts w:eastAsia="Times New Roman" w:cs="Times New Roman"/>
        </w:rPr>
        <w:t xml:space="preserve">ράξη παράνομη πέραν των καθηκόντων του, </w:t>
      </w:r>
      <w:r w:rsidRPr="002A6E1D">
        <w:rPr>
          <w:rFonts w:eastAsia="Times New Roman" w:cs="Times New Roman"/>
        </w:rPr>
        <w:t>αλλά</w:t>
      </w:r>
      <w:r>
        <w:rPr>
          <w:rFonts w:eastAsia="Times New Roman" w:cs="Times New Roman"/>
        </w:rPr>
        <w:t xml:space="preserve"> για κάποια λάθη</w:t>
      </w:r>
      <w:r>
        <w:rPr>
          <w:rFonts w:eastAsia="Times New Roman" w:cs="Times New Roman"/>
        </w:rPr>
        <w:t>,</w:t>
      </w:r>
      <w:r>
        <w:rPr>
          <w:rFonts w:eastAsia="Times New Roman" w:cs="Times New Roman"/>
        </w:rPr>
        <w:t xml:space="preserve"> τα οποία ενδεχομένως </w:t>
      </w:r>
      <w:r w:rsidRPr="002A6E1D">
        <w:rPr>
          <w:rFonts w:eastAsia="Times New Roman"/>
          <w:bCs/>
          <w:shd w:val="clear" w:color="auto" w:fill="FFFFFF"/>
        </w:rPr>
        <w:t>θα</w:t>
      </w:r>
      <w:r>
        <w:rPr>
          <w:rFonts w:eastAsia="Times New Roman" w:cs="Times New Roman"/>
        </w:rPr>
        <w:t xml:space="preserve"> κάνει. </w:t>
      </w:r>
      <w:r>
        <w:rPr>
          <w:rFonts w:eastAsia="Times New Roman"/>
          <w:bCs/>
        </w:rPr>
        <w:t>Έτ</w:t>
      </w:r>
      <w:r>
        <w:rPr>
          <w:rFonts w:eastAsia="Times New Roman" w:cs="Times New Roman"/>
        </w:rPr>
        <w:t>σι</w:t>
      </w:r>
      <w:r>
        <w:rPr>
          <w:rFonts w:eastAsia="Times New Roman" w:cs="Times New Roman"/>
        </w:rPr>
        <w:t>,</w:t>
      </w:r>
      <w:r>
        <w:rPr>
          <w:rFonts w:eastAsia="Times New Roman" w:cs="Times New Roman"/>
        </w:rPr>
        <w:t xml:space="preserve"> άνοιξε ο δρόμος για τη σημερινή </w:t>
      </w:r>
      <w:r w:rsidRPr="002A6E1D">
        <w:rPr>
          <w:rFonts w:eastAsia="Times New Roman"/>
        </w:rPr>
        <w:t>διαδικασία</w:t>
      </w:r>
      <w:r>
        <w:rPr>
          <w:rFonts w:eastAsia="Times New Roman" w:cs="Times New Roman"/>
        </w:rPr>
        <w:t xml:space="preserve">. </w:t>
      </w:r>
    </w:p>
    <w:p w14:paraId="6F5C476D" w14:textId="77777777" w:rsidR="0016272D" w:rsidRDefault="008D6B83">
      <w:pPr>
        <w:spacing w:line="600" w:lineRule="auto"/>
        <w:ind w:firstLine="720"/>
        <w:jc w:val="both"/>
        <w:rPr>
          <w:rFonts w:eastAsia="Times New Roman" w:cs="Times New Roman"/>
        </w:rPr>
      </w:pPr>
      <w:r>
        <w:rPr>
          <w:rFonts w:eastAsia="Times New Roman" w:cs="Times New Roman"/>
        </w:rPr>
        <w:t>Η π</w:t>
      </w:r>
      <w:r>
        <w:rPr>
          <w:rFonts w:eastAsia="Times New Roman" w:cs="Times New Roman"/>
        </w:rPr>
        <w:t xml:space="preserve">αραπομπή στη δικαιοσύνη, </w:t>
      </w:r>
      <w:r w:rsidRPr="002A6E1D">
        <w:rPr>
          <w:rFonts w:eastAsia="Times New Roman" w:cs="Times New Roman"/>
        </w:rPr>
        <w:t>λοιπόν</w:t>
      </w:r>
      <w:r>
        <w:rPr>
          <w:rFonts w:eastAsia="Times New Roman" w:cs="Times New Roman"/>
        </w:rPr>
        <w:t xml:space="preserve">, δεν εμποδίζεται επί του προκειμένου από το </w:t>
      </w:r>
      <w:r w:rsidRPr="002A6E1D">
        <w:rPr>
          <w:rFonts w:eastAsia="Times New Roman"/>
        </w:rPr>
        <w:t>άρθρο</w:t>
      </w:r>
      <w:r>
        <w:rPr>
          <w:rFonts w:eastAsia="Times New Roman" w:cs="Times New Roman"/>
        </w:rPr>
        <w:t xml:space="preserve"> 86, </w:t>
      </w:r>
      <w:r w:rsidRPr="002A6E1D">
        <w:rPr>
          <w:rFonts w:eastAsia="Times New Roman" w:cs="Times New Roman"/>
        </w:rPr>
        <w:t>διότι</w:t>
      </w:r>
      <w:r>
        <w:rPr>
          <w:rFonts w:eastAsia="Times New Roman" w:cs="Times New Roman"/>
        </w:rPr>
        <w:t xml:space="preserve"> κρίθηκε -και σωστά κρίθηκε, συμφωνούμε- </w:t>
      </w:r>
      <w:r w:rsidRPr="002A6E1D">
        <w:rPr>
          <w:rFonts w:eastAsia="Times New Roman"/>
          <w:bCs/>
          <w:shd w:val="clear" w:color="auto" w:fill="FFFFFF"/>
        </w:rPr>
        <w:t>ότι</w:t>
      </w:r>
      <w:r>
        <w:rPr>
          <w:rFonts w:eastAsia="Times New Roman" w:cs="Times New Roman"/>
        </w:rPr>
        <w:t xml:space="preserve"> δεν </w:t>
      </w:r>
      <w:r w:rsidRPr="002A6E1D">
        <w:rPr>
          <w:rFonts w:eastAsia="Times New Roman"/>
          <w:bCs/>
        </w:rPr>
        <w:t>είναι</w:t>
      </w:r>
      <w:r>
        <w:rPr>
          <w:rFonts w:eastAsia="Times New Roman" w:cs="Times New Roman"/>
        </w:rPr>
        <w:t xml:space="preserve"> δυνατόν ένας Υπουργός </w:t>
      </w:r>
      <w:r w:rsidRPr="002A6E1D">
        <w:rPr>
          <w:rFonts w:eastAsia="Times New Roman"/>
          <w:bCs/>
          <w:shd w:val="clear" w:color="auto" w:fill="FFFFFF"/>
        </w:rPr>
        <w:t>να</w:t>
      </w:r>
      <w:r>
        <w:rPr>
          <w:rFonts w:eastAsia="Times New Roman" w:cs="Times New Roman"/>
        </w:rPr>
        <w:t xml:space="preserve"> προβαίνει σε πράξεις πέραν των καθηκόντων του, από τις οποίες </w:t>
      </w:r>
      <w:r w:rsidRPr="009904D8">
        <w:rPr>
          <w:rFonts w:eastAsia="Times New Roman" w:cs="Times New Roman"/>
          <w:bCs/>
          <w:shd w:val="clear" w:color="auto" w:fill="FFFFFF"/>
        </w:rPr>
        <w:t>μάλιστα</w:t>
      </w:r>
      <w:r>
        <w:rPr>
          <w:rFonts w:eastAsia="Times New Roman" w:cs="Times New Roman"/>
          <w:bCs/>
          <w:shd w:val="clear" w:color="auto" w:fill="FFFFFF"/>
        </w:rPr>
        <w:t>,</w:t>
      </w:r>
      <w:r>
        <w:rPr>
          <w:rFonts w:eastAsia="Times New Roman" w:cs="Times New Roman"/>
        </w:rPr>
        <w:t xml:space="preserve"> </w:t>
      </w:r>
      <w:r w:rsidRPr="000A2B53">
        <w:rPr>
          <w:rFonts w:eastAsia="Times New Roman"/>
          <w:bCs/>
          <w:shd w:val="clear" w:color="auto" w:fill="FFFFFF"/>
        </w:rPr>
        <w:t>να</w:t>
      </w:r>
      <w:r>
        <w:rPr>
          <w:rFonts w:eastAsia="Times New Roman" w:cs="Times New Roman"/>
        </w:rPr>
        <w:t xml:space="preserve"> </w:t>
      </w:r>
      <w:r w:rsidRPr="009904D8">
        <w:rPr>
          <w:rFonts w:eastAsia="Times New Roman"/>
          <w:bCs/>
        </w:rPr>
        <w:t>έχει</w:t>
      </w:r>
      <w:r>
        <w:rPr>
          <w:rFonts w:eastAsia="Times New Roman" w:cs="Times New Roman"/>
        </w:rPr>
        <w:t xml:space="preserve"> </w:t>
      </w:r>
      <w:r w:rsidRPr="009904D8">
        <w:rPr>
          <w:rFonts w:eastAsia="Times New Roman"/>
          <w:bCs/>
        </w:rPr>
        <w:t>και</w:t>
      </w:r>
      <w:r>
        <w:rPr>
          <w:rFonts w:eastAsia="Times New Roman" w:cs="Times New Roman"/>
        </w:rPr>
        <w:t xml:space="preserve"> προσωπικό όφελος </w:t>
      </w:r>
      <w:r w:rsidRPr="009904D8">
        <w:rPr>
          <w:rFonts w:eastAsia="Times New Roman"/>
          <w:bCs/>
        </w:rPr>
        <w:t>και</w:t>
      </w:r>
      <w:r>
        <w:rPr>
          <w:rFonts w:eastAsia="Times New Roman" w:cs="Times New Roman"/>
        </w:rPr>
        <w:t xml:space="preserve"> </w:t>
      </w:r>
      <w:r w:rsidRPr="009904D8">
        <w:rPr>
          <w:rFonts w:eastAsia="Times New Roman"/>
          <w:bCs/>
          <w:shd w:val="clear" w:color="auto" w:fill="FFFFFF"/>
        </w:rPr>
        <w:t>να</w:t>
      </w:r>
      <w:r>
        <w:rPr>
          <w:rFonts w:eastAsia="Times New Roman" w:cs="Times New Roman"/>
        </w:rPr>
        <w:t xml:space="preserve"> μένει για τον λόγο αυτό ατιμώρητος. </w:t>
      </w:r>
    </w:p>
    <w:p w14:paraId="6F5C476E" w14:textId="77777777" w:rsidR="0016272D" w:rsidRDefault="008D6B83">
      <w:pPr>
        <w:spacing w:line="600" w:lineRule="auto"/>
        <w:ind w:firstLine="720"/>
        <w:jc w:val="both"/>
        <w:rPr>
          <w:rFonts w:eastAsia="Times New Roman" w:cs="Times New Roman"/>
        </w:rPr>
      </w:pPr>
      <w:r>
        <w:rPr>
          <w:rFonts w:eastAsia="Times New Roman" w:cs="Times New Roman"/>
        </w:rPr>
        <w:t xml:space="preserve">Μάλιστα, έχω την πεποίθηση </w:t>
      </w:r>
      <w:r w:rsidRPr="009904D8">
        <w:rPr>
          <w:rFonts w:eastAsia="Times New Roman"/>
          <w:bCs/>
          <w:shd w:val="clear" w:color="auto" w:fill="FFFFFF"/>
        </w:rPr>
        <w:t>ότι</w:t>
      </w:r>
      <w:r>
        <w:rPr>
          <w:rFonts w:eastAsia="Times New Roman" w:cs="Times New Roman"/>
        </w:rPr>
        <w:t xml:space="preserve"> για τον ίδιο ακριβώς λόγο </w:t>
      </w:r>
      <w:r w:rsidRPr="009904D8">
        <w:rPr>
          <w:rFonts w:eastAsia="Times New Roman" w:cs="Times New Roman"/>
          <w:bCs/>
          <w:shd w:val="clear" w:color="auto" w:fill="FFFFFF"/>
        </w:rPr>
        <w:t xml:space="preserve">δεν </w:t>
      </w:r>
      <w:r w:rsidRPr="009904D8">
        <w:rPr>
          <w:rFonts w:eastAsia="Times New Roman" w:cs="Times New Roman"/>
        </w:rPr>
        <w:t>πρέπει</w:t>
      </w:r>
      <w:r>
        <w:rPr>
          <w:rFonts w:eastAsia="Times New Roman" w:cs="Times New Roman"/>
        </w:rPr>
        <w:t xml:space="preserve"> </w:t>
      </w:r>
      <w:r w:rsidRPr="009904D8">
        <w:rPr>
          <w:rFonts w:eastAsia="Times New Roman"/>
          <w:bCs/>
          <w:shd w:val="clear" w:color="auto" w:fill="FFFFFF"/>
        </w:rPr>
        <w:t>να</w:t>
      </w:r>
      <w:r>
        <w:rPr>
          <w:rFonts w:eastAsia="Times New Roman" w:cs="Times New Roman"/>
        </w:rPr>
        <w:t xml:space="preserve"> ισχύει </w:t>
      </w:r>
      <w:r w:rsidRPr="009904D8">
        <w:rPr>
          <w:rFonts w:eastAsia="Times New Roman"/>
          <w:bCs/>
        </w:rPr>
        <w:t>και</w:t>
      </w:r>
      <w:r>
        <w:rPr>
          <w:rFonts w:eastAsia="Times New Roman" w:cs="Times New Roman"/>
        </w:rPr>
        <w:t xml:space="preserve"> η βουλευτική ασυλία. Ε</w:t>
      </w:r>
      <w:r w:rsidRPr="009904D8">
        <w:rPr>
          <w:rFonts w:eastAsia="Times New Roman"/>
          <w:bCs/>
        </w:rPr>
        <w:t>ίναι</w:t>
      </w:r>
      <w:r>
        <w:rPr>
          <w:rFonts w:eastAsia="Times New Roman" w:cs="Times New Roman"/>
        </w:rPr>
        <w:t xml:space="preserve"> απαράδεκτο </w:t>
      </w:r>
      <w:r w:rsidRPr="009904D8">
        <w:rPr>
          <w:rFonts w:eastAsia="Times New Roman"/>
          <w:bCs/>
          <w:shd w:val="clear" w:color="auto" w:fill="FFFFFF"/>
        </w:rPr>
        <w:t>να</w:t>
      </w:r>
      <w:r>
        <w:rPr>
          <w:rFonts w:eastAsia="Times New Roman" w:cs="Times New Roman"/>
        </w:rPr>
        <w:t xml:space="preserve"> έχουμε βουλευτική ασυλία για ακάλυπτες επιταγές, για τροχαία ατυχήματα.</w:t>
      </w:r>
      <w:r>
        <w:rPr>
          <w:rFonts w:eastAsia="Times New Roman" w:cs="Times New Roman"/>
        </w:rPr>
        <w:t xml:space="preserve"> Έχουν γίνει εδώ τέτοιες </w:t>
      </w:r>
      <w:r w:rsidRPr="009904D8">
        <w:rPr>
          <w:rFonts w:eastAsia="Times New Roman"/>
        </w:rPr>
        <w:t>διαδικασίες</w:t>
      </w:r>
      <w:r>
        <w:rPr>
          <w:rFonts w:eastAsia="Times New Roman" w:cs="Times New Roman"/>
        </w:rPr>
        <w:t xml:space="preserve"> στα σαράντα τέσσερα χρόνια της δημοκρατίας. </w:t>
      </w:r>
    </w:p>
    <w:p w14:paraId="6F5C476F" w14:textId="77777777" w:rsidR="0016272D" w:rsidRDefault="008D6B83">
      <w:pPr>
        <w:spacing w:line="600" w:lineRule="auto"/>
        <w:ind w:firstLine="720"/>
        <w:jc w:val="both"/>
        <w:rPr>
          <w:rFonts w:eastAsia="Times New Roman" w:cs="Times New Roman"/>
        </w:rPr>
      </w:pPr>
      <w:r>
        <w:rPr>
          <w:rFonts w:eastAsia="Times New Roman" w:cs="Times New Roman"/>
        </w:rPr>
        <w:t xml:space="preserve">Είπε, </w:t>
      </w:r>
      <w:r w:rsidRPr="009904D8">
        <w:rPr>
          <w:rFonts w:eastAsia="Times New Roman"/>
          <w:bCs/>
          <w:shd w:val="clear" w:color="auto" w:fill="FFFFFF"/>
        </w:rPr>
        <w:t>βεβαίως</w:t>
      </w:r>
      <w:r>
        <w:rPr>
          <w:rFonts w:eastAsia="Times New Roman"/>
          <w:bCs/>
          <w:shd w:val="clear" w:color="auto" w:fill="FFFFFF"/>
        </w:rPr>
        <w:t>,</w:t>
      </w:r>
      <w:r>
        <w:rPr>
          <w:rFonts w:eastAsia="Times New Roman" w:cs="Times New Roman"/>
        </w:rPr>
        <w:t xml:space="preserve"> προηγουμένως ο κ. Θεοδωράκης </w:t>
      </w:r>
      <w:r w:rsidRPr="009904D8">
        <w:rPr>
          <w:rFonts w:eastAsia="Times New Roman"/>
          <w:bCs/>
          <w:shd w:val="clear" w:color="auto" w:fill="FFFFFF"/>
        </w:rPr>
        <w:t>ότι</w:t>
      </w:r>
      <w:r>
        <w:rPr>
          <w:rFonts w:eastAsia="Times New Roman" w:cs="Times New Roman"/>
        </w:rPr>
        <w:t xml:space="preserve"> </w:t>
      </w:r>
      <w:r w:rsidRPr="009904D8">
        <w:rPr>
          <w:rFonts w:eastAsia="Times New Roman" w:cs="Times New Roman"/>
          <w:bCs/>
          <w:shd w:val="clear" w:color="auto" w:fill="FFFFFF"/>
        </w:rPr>
        <w:t xml:space="preserve">δεν </w:t>
      </w:r>
      <w:r w:rsidRPr="009904D8">
        <w:rPr>
          <w:rFonts w:eastAsia="Times New Roman" w:cs="Times New Roman"/>
        </w:rPr>
        <w:t>πρέπει</w:t>
      </w:r>
      <w:r>
        <w:rPr>
          <w:rFonts w:eastAsia="Times New Roman" w:cs="Times New Roman"/>
        </w:rPr>
        <w:t>,</w:t>
      </w:r>
      <w:r>
        <w:rPr>
          <w:rFonts w:eastAsia="Times New Roman" w:cs="Times New Roman"/>
        </w:rPr>
        <w:t xml:space="preserve"> για λόγους συναδελφικής </w:t>
      </w:r>
      <w:r w:rsidRPr="000A2B53">
        <w:rPr>
          <w:rFonts w:eastAsia="Times New Roman" w:cs="Times New Roman"/>
        </w:rPr>
        <w:t>αλληλεγγύης</w:t>
      </w:r>
      <w:r>
        <w:rPr>
          <w:rFonts w:eastAsia="Times New Roman" w:cs="Times New Roman"/>
        </w:rPr>
        <w:t>,</w:t>
      </w:r>
      <w:r w:rsidRPr="000A2B53">
        <w:rPr>
          <w:rFonts w:eastAsia="Times New Roman" w:cs="Times New Roman"/>
        </w:rPr>
        <w:t xml:space="preserve"> </w:t>
      </w:r>
      <w:r w:rsidRPr="000A2B53">
        <w:rPr>
          <w:rFonts w:eastAsia="Times New Roman"/>
          <w:bCs/>
          <w:shd w:val="clear" w:color="auto" w:fill="FFFFFF"/>
        </w:rPr>
        <w:t>να</w:t>
      </w:r>
      <w:r w:rsidRPr="000A2B53">
        <w:rPr>
          <w:rFonts w:eastAsia="Times New Roman" w:cs="Times New Roman"/>
        </w:rPr>
        <w:t xml:space="preserve"> παρέχεται η βουλευτική</w:t>
      </w:r>
      <w:r>
        <w:rPr>
          <w:rFonts w:eastAsia="Times New Roman" w:cs="Times New Roman"/>
        </w:rPr>
        <w:t xml:space="preserve"> ασυλία. Εμείς από τη Χρυσή Αυγή</w:t>
      </w:r>
      <w:r>
        <w:rPr>
          <w:rFonts w:eastAsia="Times New Roman" w:cs="Times New Roman"/>
        </w:rPr>
        <w:t>,</w:t>
      </w:r>
      <w:r>
        <w:rPr>
          <w:rFonts w:eastAsia="Times New Roman" w:cs="Times New Roman"/>
        </w:rPr>
        <w:t xml:space="preserve"> δεν έχουμε κανένα </w:t>
      </w:r>
      <w:r>
        <w:rPr>
          <w:rFonts w:eastAsia="Times New Roman" w:cs="Times New Roman"/>
        </w:rPr>
        <w:t xml:space="preserve">παράπονο από τη συναδελφική σας αλληλεγγύη. </w:t>
      </w:r>
      <w:r w:rsidRPr="009904D8">
        <w:rPr>
          <w:rFonts w:eastAsia="Times New Roman" w:cs="Times New Roman"/>
          <w:bCs/>
          <w:shd w:val="clear" w:color="auto" w:fill="FFFFFF"/>
        </w:rPr>
        <w:t xml:space="preserve">Δεν </w:t>
      </w:r>
      <w:r w:rsidRPr="009904D8">
        <w:rPr>
          <w:rFonts w:eastAsia="Times New Roman"/>
          <w:bCs/>
        </w:rPr>
        <w:t>έχει</w:t>
      </w:r>
      <w:r>
        <w:rPr>
          <w:rFonts w:eastAsia="Times New Roman" w:cs="Times New Roman"/>
        </w:rPr>
        <w:t xml:space="preserve"> τιμωρηθεί κανείς από το 1974 σε αυτή τη </w:t>
      </w:r>
      <w:r w:rsidRPr="009904D8">
        <w:rPr>
          <w:rFonts w:eastAsia="Times New Roman"/>
          <w:bCs/>
        </w:rPr>
        <w:t>Βουλή</w:t>
      </w:r>
      <w:r>
        <w:rPr>
          <w:rFonts w:eastAsia="Times New Roman" w:cs="Times New Roman"/>
        </w:rPr>
        <w:t xml:space="preserve">, εκτός από τους Βουλευτές της Χρυσής Αυγής. </w:t>
      </w:r>
      <w:r w:rsidRPr="009904D8">
        <w:rPr>
          <w:rFonts w:eastAsia="Times New Roman"/>
          <w:bCs/>
        </w:rPr>
        <w:t>Και</w:t>
      </w:r>
      <w:r>
        <w:rPr>
          <w:rFonts w:eastAsia="Times New Roman" w:cs="Times New Roman"/>
        </w:rPr>
        <w:t xml:space="preserve"> το θεωρούμε τίτλο τιμής</w:t>
      </w:r>
      <w:r w:rsidRPr="000A2B53">
        <w:rPr>
          <w:rFonts w:eastAsia="Times New Roman" w:cs="Times New Roman"/>
        </w:rPr>
        <w:t xml:space="preserve"> </w:t>
      </w:r>
      <w:r>
        <w:rPr>
          <w:rFonts w:eastAsia="Times New Roman" w:cs="Times New Roman"/>
        </w:rPr>
        <w:t xml:space="preserve">αυτό. </w:t>
      </w:r>
    </w:p>
    <w:p w14:paraId="6F5C4770" w14:textId="77777777" w:rsidR="0016272D" w:rsidRDefault="008D6B83">
      <w:pPr>
        <w:spacing w:line="600" w:lineRule="auto"/>
        <w:ind w:firstLine="709"/>
        <w:jc w:val="center"/>
        <w:rPr>
          <w:rFonts w:eastAsia="Times New Roman" w:cs="Times New Roman"/>
        </w:rPr>
      </w:pPr>
      <w:r w:rsidRPr="005B1E9D">
        <w:rPr>
          <w:rFonts w:eastAsia="Times New Roman" w:cs="Times New Roman"/>
        </w:rPr>
        <w:t xml:space="preserve">(Χειροκροτήματα από την πτέρυγα </w:t>
      </w:r>
      <w:r>
        <w:rPr>
          <w:rFonts w:eastAsia="Times New Roman" w:cs="Times New Roman"/>
        </w:rPr>
        <w:t xml:space="preserve">της </w:t>
      </w:r>
      <w:r w:rsidRPr="005B1E9D">
        <w:rPr>
          <w:rFonts w:eastAsia="Times New Roman" w:cs="Times New Roman"/>
        </w:rPr>
        <w:t>Χρυσή</w:t>
      </w:r>
      <w:r>
        <w:rPr>
          <w:rFonts w:eastAsia="Times New Roman" w:cs="Times New Roman"/>
        </w:rPr>
        <w:t>ς</w:t>
      </w:r>
      <w:r w:rsidRPr="005B1E9D">
        <w:rPr>
          <w:rFonts w:eastAsia="Times New Roman" w:cs="Times New Roman"/>
        </w:rPr>
        <w:t xml:space="preserve"> Αυγή</w:t>
      </w:r>
      <w:r>
        <w:rPr>
          <w:rFonts w:eastAsia="Times New Roman" w:cs="Times New Roman"/>
        </w:rPr>
        <w:t>ς</w:t>
      </w:r>
      <w:r w:rsidRPr="005B1E9D">
        <w:rPr>
          <w:rFonts w:eastAsia="Times New Roman" w:cs="Times New Roman"/>
        </w:rPr>
        <w:t>)</w:t>
      </w:r>
    </w:p>
    <w:p w14:paraId="6F5C4771" w14:textId="77777777" w:rsidR="0016272D" w:rsidRDefault="008D6B83">
      <w:pPr>
        <w:spacing w:line="600" w:lineRule="auto"/>
        <w:ind w:firstLine="720"/>
        <w:jc w:val="both"/>
        <w:rPr>
          <w:rFonts w:eastAsia="Times New Roman" w:cs="Times New Roman"/>
          <w:szCs w:val="24"/>
        </w:rPr>
      </w:pPr>
      <w:r>
        <w:rPr>
          <w:rFonts w:eastAsia="Times New Roman" w:cs="Times New Roman"/>
        </w:rPr>
        <w:t xml:space="preserve">Για το θέμα του </w:t>
      </w:r>
      <w:r w:rsidRPr="009904D8">
        <w:rPr>
          <w:rFonts w:eastAsia="Times New Roman"/>
        </w:rPr>
        <w:t>άρθρο</w:t>
      </w:r>
      <w:r>
        <w:rPr>
          <w:rFonts w:eastAsia="Times New Roman"/>
        </w:rPr>
        <w:t>υ</w:t>
      </w:r>
      <w:r>
        <w:rPr>
          <w:rFonts w:eastAsia="Times New Roman" w:cs="Times New Roman"/>
        </w:rPr>
        <w:t xml:space="preserve"> 86 έχω μιλήσει επανειλημμένως στη </w:t>
      </w:r>
      <w:r w:rsidRPr="009904D8">
        <w:rPr>
          <w:rFonts w:eastAsia="Times New Roman"/>
          <w:bCs/>
        </w:rPr>
        <w:t>Βουλή</w:t>
      </w:r>
      <w:r>
        <w:rPr>
          <w:rFonts w:eastAsia="Times New Roman"/>
          <w:bCs/>
        </w:rPr>
        <w:t>. Υ</w:t>
      </w:r>
      <w:r w:rsidRPr="009904D8">
        <w:rPr>
          <w:rFonts w:eastAsia="Times New Roman" w:cs="Times New Roman"/>
          <w:bCs/>
          <w:shd w:val="clear" w:color="auto" w:fill="FFFFFF"/>
        </w:rPr>
        <w:t>πάρχουν</w:t>
      </w:r>
      <w:r>
        <w:rPr>
          <w:rFonts w:eastAsia="Times New Roman" w:cs="Times New Roman"/>
        </w:rPr>
        <w:t xml:space="preserve"> </w:t>
      </w:r>
      <w:r w:rsidRPr="009904D8">
        <w:rPr>
          <w:rFonts w:eastAsia="Times New Roman"/>
          <w:bCs/>
        </w:rPr>
        <w:t>και</w:t>
      </w:r>
      <w:r>
        <w:rPr>
          <w:rFonts w:eastAsia="Times New Roman" w:cs="Times New Roman"/>
        </w:rPr>
        <w:t xml:space="preserve"> τα Πρακτικά. </w:t>
      </w:r>
      <w:r w:rsidRPr="009904D8">
        <w:rPr>
          <w:rFonts w:eastAsia="Times New Roman"/>
          <w:bCs/>
        </w:rPr>
        <w:t>Συγκεκριμένα</w:t>
      </w:r>
      <w:r>
        <w:rPr>
          <w:rFonts w:eastAsia="Times New Roman"/>
          <w:bCs/>
        </w:rPr>
        <w:t>,</w:t>
      </w:r>
      <w:r>
        <w:rPr>
          <w:rFonts w:eastAsia="Times New Roman" w:cs="Times New Roman"/>
        </w:rPr>
        <w:t xml:space="preserve"> την 1</w:t>
      </w:r>
      <w:r w:rsidRPr="009904D8">
        <w:rPr>
          <w:rFonts w:eastAsia="Times New Roman" w:cs="Times New Roman"/>
          <w:vertAlign w:val="superscript"/>
        </w:rPr>
        <w:t>η</w:t>
      </w:r>
      <w:r>
        <w:rPr>
          <w:rFonts w:eastAsia="Times New Roman" w:cs="Times New Roman"/>
        </w:rPr>
        <w:t xml:space="preserve"> Φεβρουαρίου του 2017, από αυτό το Βήμα, είπα </w:t>
      </w:r>
      <w:r w:rsidRPr="009904D8">
        <w:rPr>
          <w:rFonts w:eastAsia="Times New Roman"/>
          <w:bCs/>
          <w:shd w:val="clear" w:color="auto" w:fill="FFFFFF"/>
        </w:rPr>
        <w:t>ότι</w:t>
      </w:r>
      <w:r>
        <w:rPr>
          <w:rFonts w:eastAsia="Times New Roman" w:cs="Times New Roman"/>
        </w:rPr>
        <w:t xml:space="preserve"> επιτρέπεται η αναστολή </w:t>
      </w:r>
      <w:r w:rsidRPr="009904D8">
        <w:rPr>
          <w:rFonts w:eastAsia="Times New Roman"/>
        </w:rPr>
        <w:t>άρθρ</w:t>
      </w:r>
      <w:r>
        <w:rPr>
          <w:rFonts w:eastAsia="Times New Roman"/>
        </w:rPr>
        <w:t xml:space="preserve">ων του Συντάγματος, όταν η χώρα βρίσκεται σε κατάσταση πολιορκίας. Κι επί του προκειμένου, </w:t>
      </w:r>
      <w:r>
        <w:rPr>
          <w:rFonts w:eastAsia="Times New Roman"/>
        </w:rPr>
        <w:t xml:space="preserve">η χώρα βρίσκεται σε κατάσταση ηθικής πολιορκίας. Όταν βλέπετε </w:t>
      </w:r>
      <w:r w:rsidRPr="009904D8">
        <w:rPr>
          <w:rFonts w:eastAsia="Times New Roman"/>
        </w:rPr>
        <w:t>πολιτικ</w:t>
      </w:r>
      <w:r>
        <w:rPr>
          <w:rFonts w:eastAsia="Times New Roman"/>
        </w:rPr>
        <w:t xml:space="preserve">ές έρευνες, στις οποίες το 95% του λαού απαξιώνει τον κοινοβουλευτισμό </w:t>
      </w:r>
      <w:r w:rsidRPr="000A2B53">
        <w:rPr>
          <w:rFonts w:eastAsia="Times New Roman"/>
          <w:bCs/>
        </w:rPr>
        <w:t>και</w:t>
      </w:r>
      <w:r>
        <w:rPr>
          <w:rFonts w:eastAsia="Times New Roman"/>
        </w:rPr>
        <w:t xml:space="preserve"> τα </w:t>
      </w:r>
      <w:r w:rsidRPr="000A2B53">
        <w:rPr>
          <w:rFonts w:eastAsia="Times New Roman"/>
        </w:rPr>
        <w:t>πολιτικ</w:t>
      </w:r>
      <w:r>
        <w:rPr>
          <w:rFonts w:eastAsia="Times New Roman"/>
        </w:rPr>
        <w:t xml:space="preserve">ά κόμματα, όταν </w:t>
      </w:r>
      <w:r w:rsidRPr="000A2B53">
        <w:rPr>
          <w:rFonts w:eastAsia="Times New Roman"/>
          <w:bCs/>
        </w:rPr>
        <w:t>και</w:t>
      </w:r>
      <w:r>
        <w:rPr>
          <w:rFonts w:eastAsia="Times New Roman"/>
        </w:rPr>
        <w:t xml:space="preserve"> στο τελευταίο καφενείο της χώρας </w:t>
      </w:r>
      <w:r w:rsidRPr="000A2B53">
        <w:rPr>
          <w:rFonts w:eastAsia="Times New Roman"/>
          <w:bCs/>
          <w:shd w:val="clear" w:color="auto" w:fill="FFFFFF"/>
        </w:rPr>
        <w:t>να</w:t>
      </w:r>
      <w:r>
        <w:rPr>
          <w:rFonts w:eastAsia="Times New Roman"/>
        </w:rPr>
        <w:t xml:space="preserve"> πάτε λένε </w:t>
      </w:r>
      <w:r w:rsidRPr="000A2B53">
        <w:rPr>
          <w:rFonts w:eastAsia="Times New Roman"/>
          <w:bCs/>
          <w:shd w:val="clear" w:color="auto" w:fill="FFFFFF"/>
        </w:rPr>
        <w:t>ότι</w:t>
      </w:r>
      <w:r>
        <w:rPr>
          <w:rFonts w:eastAsia="Times New Roman"/>
        </w:rPr>
        <w:t xml:space="preserve"> οι </w:t>
      </w:r>
      <w:r w:rsidRPr="000A2B53">
        <w:rPr>
          <w:rFonts w:eastAsia="Times New Roman"/>
        </w:rPr>
        <w:t>πολιτικ</w:t>
      </w:r>
      <w:r>
        <w:rPr>
          <w:rFonts w:eastAsia="Times New Roman"/>
        </w:rPr>
        <w:t xml:space="preserve">οί </w:t>
      </w:r>
      <w:r w:rsidRPr="000A2B53">
        <w:rPr>
          <w:rFonts w:eastAsia="Times New Roman"/>
          <w:bCs/>
        </w:rPr>
        <w:t>είναι</w:t>
      </w:r>
      <w:r>
        <w:rPr>
          <w:rFonts w:eastAsia="Times New Roman"/>
        </w:rPr>
        <w:t xml:space="preserve"> ψεύτες, τότε, ναι, αυτό </w:t>
      </w:r>
      <w:r w:rsidRPr="000A2B53">
        <w:rPr>
          <w:rFonts w:eastAsia="Times New Roman"/>
          <w:bCs/>
        </w:rPr>
        <w:t>είναι</w:t>
      </w:r>
      <w:r>
        <w:rPr>
          <w:rFonts w:eastAsia="Times New Roman"/>
        </w:rPr>
        <w:t xml:space="preserve"> κατάσταση πολιορκίας. Θα </w:t>
      </w:r>
      <w:r w:rsidRPr="000A2B53">
        <w:rPr>
          <w:rFonts w:eastAsia="Times New Roman"/>
        </w:rPr>
        <w:t>έπρεπε</w:t>
      </w:r>
      <w:r>
        <w:rPr>
          <w:rFonts w:eastAsia="Times New Roman"/>
        </w:rPr>
        <w:t xml:space="preserve"> όλοι μαζί </w:t>
      </w:r>
      <w:r w:rsidRPr="000A2B53">
        <w:rPr>
          <w:rFonts w:eastAsia="Times New Roman"/>
          <w:bCs/>
        </w:rPr>
        <w:t>και</w:t>
      </w:r>
      <w:r>
        <w:rPr>
          <w:rFonts w:eastAsia="Times New Roman"/>
        </w:rPr>
        <w:t xml:space="preserve"> οι τριακόσιοι Βουλευτές </w:t>
      </w:r>
      <w:r w:rsidRPr="000A2B53">
        <w:rPr>
          <w:rFonts w:eastAsia="Times New Roman"/>
          <w:bCs/>
          <w:shd w:val="clear" w:color="auto" w:fill="FFFFFF"/>
        </w:rPr>
        <w:t>να</w:t>
      </w:r>
      <w:r>
        <w:rPr>
          <w:rFonts w:eastAsia="Times New Roman"/>
        </w:rPr>
        <w:t xml:space="preserve"> ψηφίσουμε την αναστολή του </w:t>
      </w:r>
      <w:r w:rsidRPr="000A2B53">
        <w:rPr>
          <w:rFonts w:eastAsia="Times New Roman"/>
        </w:rPr>
        <w:t>άρθρο</w:t>
      </w:r>
      <w:r>
        <w:rPr>
          <w:rFonts w:eastAsia="Times New Roman"/>
        </w:rPr>
        <w:t xml:space="preserve">υ 86. </w:t>
      </w:r>
    </w:p>
    <w:p w14:paraId="6F5C4772" w14:textId="77777777" w:rsidR="0016272D" w:rsidRDefault="008D6B83">
      <w:pPr>
        <w:spacing w:line="600" w:lineRule="auto"/>
        <w:ind w:firstLine="720"/>
        <w:jc w:val="both"/>
        <w:rPr>
          <w:rFonts w:eastAsia="Times New Roman"/>
          <w:szCs w:val="24"/>
        </w:rPr>
      </w:pPr>
      <w:r>
        <w:rPr>
          <w:rFonts w:eastAsia="Times New Roman"/>
          <w:szCs w:val="24"/>
        </w:rPr>
        <w:t>Παρ’ όλα αυτά, ευρέθη ο τρόπος αυτός, ο νομικώς άρτιος</w:t>
      </w:r>
      <w:r>
        <w:rPr>
          <w:rFonts w:eastAsia="Times New Roman"/>
          <w:szCs w:val="24"/>
        </w:rPr>
        <w:t>,</w:t>
      </w:r>
      <w:r>
        <w:rPr>
          <w:rFonts w:eastAsia="Times New Roman"/>
          <w:szCs w:val="24"/>
        </w:rPr>
        <w:t xml:space="preserve"> κατά την άποψή μου. Δεν καλύπτεται με τον νόμο περί ευθύν</w:t>
      </w:r>
      <w:r>
        <w:rPr>
          <w:rFonts w:eastAsia="Times New Roman"/>
          <w:szCs w:val="24"/>
        </w:rPr>
        <w:t>ης Υπουργών η περίπτωση της διαφθοράς και της δωροληψίας.</w:t>
      </w:r>
    </w:p>
    <w:p w14:paraId="6F5C4773" w14:textId="77777777" w:rsidR="0016272D" w:rsidRDefault="008D6B83">
      <w:pPr>
        <w:spacing w:line="600" w:lineRule="auto"/>
        <w:ind w:firstLine="720"/>
        <w:jc w:val="both"/>
        <w:rPr>
          <w:rFonts w:eastAsia="Times New Roman"/>
          <w:szCs w:val="24"/>
        </w:rPr>
      </w:pPr>
      <w:r>
        <w:rPr>
          <w:rFonts w:eastAsia="Times New Roman"/>
          <w:szCs w:val="24"/>
        </w:rPr>
        <w:t>Η Χρυσή Αυγή έχει το πρόγραμμά της, τις πολιτικές θέσεις, που λέτε πως δεν υπάρχουν, λέτε πως δεν έχει, διότι κανένας δεν τις παρουσιάζει, κανένα κανάλι δεν μας δείχνει. Στη δημοκρατία</w:t>
      </w:r>
      <w:r>
        <w:rPr>
          <w:rFonts w:eastAsia="Times New Roman"/>
          <w:szCs w:val="24"/>
        </w:rPr>
        <w:t>,</w:t>
      </w:r>
      <w:r>
        <w:rPr>
          <w:rFonts w:eastAsia="Times New Roman"/>
          <w:szCs w:val="24"/>
        </w:rPr>
        <w:t xml:space="preserve"> που χωράει τ</w:t>
      </w:r>
      <w:r>
        <w:rPr>
          <w:rFonts w:eastAsia="Times New Roman"/>
          <w:szCs w:val="24"/>
        </w:rPr>
        <w:t>ους πάντες, από κάθε είδους ιδιωτεία δεν υπάρχει φωνή για τους εθνικιστές, δεν υπάρχει φωνή για τη Χρυσή Αυγή. Τι είδους δημοκρατία είναι αυτή, αυτό κρίνεται.</w:t>
      </w:r>
    </w:p>
    <w:p w14:paraId="6F5C4774" w14:textId="77777777" w:rsidR="0016272D" w:rsidRDefault="008D6B83">
      <w:pPr>
        <w:spacing w:line="600" w:lineRule="auto"/>
        <w:ind w:firstLine="720"/>
        <w:jc w:val="both"/>
        <w:rPr>
          <w:rFonts w:eastAsia="Times New Roman"/>
          <w:szCs w:val="24"/>
        </w:rPr>
      </w:pPr>
      <w:r>
        <w:rPr>
          <w:rFonts w:eastAsia="Times New Roman"/>
          <w:szCs w:val="24"/>
        </w:rPr>
        <w:t>Βεβαίως</w:t>
      </w:r>
      <w:r>
        <w:rPr>
          <w:rFonts w:eastAsia="Times New Roman"/>
          <w:szCs w:val="24"/>
        </w:rPr>
        <w:t>,</w:t>
      </w:r>
      <w:r>
        <w:rPr>
          <w:rFonts w:eastAsia="Times New Roman"/>
          <w:szCs w:val="24"/>
        </w:rPr>
        <w:t xml:space="preserve"> </w:t>
      </w:r>
      <w:r>
        <w:rPr>
          <w:rFonts w:eastAsia="Times New Roman"/>
          <w:szCs w:val="24"/>
        </w:rPr>
        <w:t>έ</w:t>
      </w:r>
      <w:r>
        <w:rPr>
          <w:rFonts w:eastAsia="Times New Roman"/>
          <w:szCs w:val="24"/>
        </w:rPr>
        <w:t>χουμε την ηθική υποχρέωση να σεβόμαστε το τεκμήριο της αθωότητας όλων όσων παραπέμποντα</w:t>
      </w:r>
      <w:r>
        <w:rPr>
          <w:rFonts w:eastAsia="Times New Roman"/>
          <w:szCs w:val="24"/>
        </w:rPr>
        <w:t>ι να τους θεωρούμε αθώους μέχρι αποδείξεως του εναντίου, πράγμα το οποίο, όμως, εσείς δεν σέβεστε εις ό,τι αφορά τη Χρυσή Αυγή. Μας λέτε «εγκληματίες»</w:t>
      </w:r>
      <w:r>
        <w:rPr>
          <w:rFonts w:eastAsia="Times New Roman"/>
          <w:szCs w:val="24"/>
        </w:rPr>
        <w:t>,</w:t>
      </w:r>
      <w:r>
        <w:rPr>
          <w:rFonts w:eastAsia="Times New Roman"/>
          <w:szCs w:val="24"/>
        </w:rPr>
        <w:t xml:space="preserve"> χωρίς να έχουμε καταδικαστεί. Έτσι</w:t>
      </w:r>
      <w:r w:rsidRPr="00923C66">
        <w:rPr>
          <w:rFonts w:eastAsia="Times New Roman"/>
          <w:szCs w:val="24"/>
        </w:rPr>
        <w:t xml:space="preserve"> </w:t>
      </w:r>
      <w:r>
        <w:rPr>
          <w:rFonts w:eastAsia="Times New Roman"/>
          <w:szCs w:val="24"/>
        </w:rPr>
        <w:t>κι εμείς, λοιπόν, θα πρέπει να σας λέμε κλέφτες από εδώ και πέρα; Ποι</w:t>
      </w:r>
      <w:r>
        <w:rPr>
          <w:rFonts w:eastAsia="Times New Roman"/>
          <w:szCs w:val="24"/>
        </w:rPr>
        <w:t xml:space="preserve">ον σεβασμό δείξατε στο τεκμήριο της </w:t>
      </w:r>
      <w:proofErr w:type="spellStart"/>
      <w:r>
        <w:rPr>
          <w:rFonts w:eastAsia="Times New Roman"/>
          <w:szCs w:val="24"/>
        </w:rPr>
        <w:t>αθωότητος</w:t>
      </w:r>
      <w:proofErr w:type="spellEnd"/>
      <w:r>
        <w:rPr>
          <w:rFonts w:eastAsia="Times New Roman"/>
          <w:szCs w:val="24"/>
        </w:rPr>
        <w:t>;</w:t>
      </w:r>
    </w:p>
    <w:p w14:paraId="6F5C4775" w14:textId="77777777" w:rsidR="0016272D" w:rsidRDefault="008D6B83">
      <w:pPr>
        <w:spacing w:line="600" w:lineRule="auto"/>
        <w:ind w:firstLine="720"/>
        <w:jc w:val="both"/>
        <w:rPr>
          <w:rFonts w:eastAsia="Times New Roman"/>
          <w:szCs w:val="24"/>
        </w:rPr>
      </w:pPr>
      <w:r>
        <w:rPr>
          <w:rFonts w:eastAsia="Times New Roman"/>
          <w:szCs w:val="24"/>
        </w:rPr>
        <w:t>Η Χρυσή Αυγή ψήφισε υπέρ της συστάσεως ειδικής κοινοβουλευτικής επιτροπής και θέλει πραγματικά</w:t>
      </w:r>
      <w:r>
        <w:rPr>
          <w:rFonts w:eastAsia="Times New Roman"/>
          <w:szCs w:val="24"/>
        </w:rPr>
        <w:t>,</w:t>
      </w:r>
      <w:r>
        <w:rPr>
          <w:rFonts w:eastAsia="Times New Roman"/>
          <w:szCs w:val="24"/>
        </w:rPr>
        <w:t xml:space="preserve"> μια κάθαρση. </w:t>
      </w:r>
      <w:r>
        <w:rPr>
          <w:rFonts w:eastAsia="Times New Roman"/>
          <w:szCs w:val="24"/>
        </w:rPr>
        <w:t>Θ</w:t>
      </w:r>
      <w:r>
        <w:rPr>
          <w:rFonts w:eastAsia="Times New Roman"/>
          <w:szCs w:val="24"/>
        </w:rPr>
        <w:t>α ψηφίσει και υπέρ της παραπομπής. Δεν θα απέχει, δεν θα φύγει από την Αίθουσα αυτή, όπως δεν έφυγα</w:t>
      </w:r>
      <w:r>
        <w:rPr>
          <w:rFonts w:eastAsia="Times New Roman"/>
          <w:szCs w:val="24"/>
        </w:rPr>
        <w:t>ν και πολλοί</w:t>
      </w:r>
      <w:r>
        <w:rPr>
          <w:rFonts w:eastAsia="Times New Roman"/>
          <w:szCs w:val="24"/>
        </w:rPr>
        <w:t>,</w:t>
      </w:r>
      <w:r>
        <w:rPr>
          <w:rFonts w:eastAsia="Times New Roman"/>
          <w:szCs w:val="24"/>
        </w:rPr>
        <w:t xml:space="preserve"> οι οποίοι βρίσκονται στην Αίθουσα αυτή και οι οποίοι σε προσωπική τους ομολογία στο περιβάλλον τους έλεγαν «Δεν ήθελα να ψηφίσω την άρση ασυλίας, αλλά τι να κάνω; Κομματική πειθαρχία.».</w:t>
      </w:r>
    </w:p>
    <w:p w14:paraId="6F5C4776" w14:textId="77777777" w:rsidR="0016272D" w:rsidRDefault="008D6B83">
      <w:pPr>
        <w:spacing w:line="600" w:lineRule="auto"/>
        <w:ind w:firstLine="720"/>
        <w:jc w:val="both"/>
        <w:rPr>
          <w:rFonts w:eastAsia="Times New Roman"/>
          <w:szCs w:val="24"/>
        </w:rPr>
      </w:pPr>
      <w:r>
        <w:rPr>
          <w:rFonts w:eastAsia="Times New Roman"/>
          <w:szCs w:val="24"/>
        </w:rPr>
        <w:t xml:space="preserve">Το ερώτημα, όμως, που τίθεται είναι: Θέλει πραγματικά ο </w:t>
      </w:r>
      <w:r>
        <w:rPr>
          <w:rFonts w:eastAsia="Times New Roman"/>
          <w:szCs w:val="24"/>
        </w:rPr>
        <w:t>ΣΥΡΙΖΑ την κάθαρση ή κάνει ένα μικροπολιτικό παιχνίδι; Γιατί μας φαίνεται παράξενο</w:t>
      </w:r>
      <w:r>
        <w:rPr>
          <w:rFonts w:eastAsia="Times New Roman"/>
          <w:szCs w:val="24"/>
        </w:rPr>
        <w:t>,</w:t>
      </w:r>
      <w:r>
        <w:rPr>
          <w:rFonts w:eastAsia="Times New Roman"/>
          <w:szCs w:val="24"/>
        </w:rPr>
        <w:t xml:space="preserve"> μετά από τρία ολόκληρα χρόνια και τη στιγμή κατά την οποία σύρεται πολιτικά και εκλογικά κυριολεκτικά προς τη συντριβή, ότι θυμήθηκε τη διαφάνεια και την κάθαρση. Και επιτέ</w:t>
      </w:r>
      <w:r>
        <w:rPr>
          <w:rFonts w:eastAsia="Times New Roman"/>
          <w:szCs w:val="24"/>
        </w:rPr>
        <w:t>λους, θα έπρεπε, εάν σεβόταν την πρόταση</w:t>
      </w:r>
      <w:r>
        <w:rPr>
          <w:rFonts w:eastAsia="Times New Roman"/>
          <w:szCs w:val="24"/>
        </w:rPr>
        <w:t>, που</w:t>
      </w:r>
      <w:r>
        <w:rPr>
          <w:rFonts w:eastAsia="Times New Roman"/>
          <w:szCs w:val="24"/>
        </w:rPr>
        <w:t xml:space="preserve"> κατέθεσε η δικαιοσύνη, να μην παραλείψει και τον κ. </w:t>
      </w:r>
      <w:proofErr w:type="spellStart"/>
      <w:r>
        <w:rPr>
          <w:rFonts w:eastAsia="Times New Roman"/>
          <w:szCs w:val="24"/>
        </w:rPr>
        <w:t>Κουρουμπλή</w:t>
      </w:r>
      <w:proofErr w:type="spellEnd"/>
      <w:r>
        <w:rPr>
          <w:rFonts w:eastAsia="Times New Roman"/>
          <w:szCs w:val="24"/>
        </w:rPr>
        <w:t>, ο οποίος δεν λέγω ότι είναι ένοχος, αλλά και γι</w:t>
      </w:r>
      <w:r>
        <w:rPr>
          <w:rFonts w:eastAsia="Times New Roman"/>
          <w:szCs w:val="24"/>
        </w:rPr>
        <w:t>’</w:t>
      </w:r>
      <w:r>
        <w:rPr>
          <w:rFonts w:eastAsia="Times New Roman"/>
          <w:szCs w:val="24"/>
        </w:rPr>
        <w:t xml:space="preserve"> αυτόν το έγγραφο το οποίο απέστειλε η δικαιοσύνη, έλεγε ότι έπρεπε να παραπεμφθεί.</w:t>
      </w:r>
    </w:p>
    <w:p w14:paraId="6F5C4777" w14:textId="77777777" w:rsidR="0016272D" w:rsidRDefault="008D6B83">
      <w:pPr>
        <w:spacing w:line="600" w:lineRule="auto"/>
        <w:ind w:firstLine="720"/>
        <w:jc w:val="both"/>
        <w:rPr>
          <w:rFonts w:eastAsia="Times New Roman"/>
          <w:szCs w:val="24"/>
        </w:rPr>
      </w:pPr>
      <w:r>
        <w:rPr>
          <w:rFonts w:eastAsia="Times New Roman"/>
          <w:szCs w:val="24"/>
        </w:rPr>
        <w:t>Στις 8 Μαρτίου</w:t>
      </w:r>
      <w:r>
        <w:rPr>
          <w:rFonts w:eastAsia="Times New Roman"/>
          <w:szCs w:val="24"/>
        </w:rPr>
        <w:t xml:space="preserve"> του 2018 έγινε μια άλλη διαδικασία, στην οποία πάλι με πρόταση της δικαιοσύνης</w:t>
      </w:r>
      <w:r>
        <w:rPr>
          <w:rFonts w:eastAsia="Times New Roman"/>
          <w:szCs w:val="24"/>
        </w:rPr>
        <w:t>,</w:t>
      </w:r>
      <w:r>
        <w:rPr>
          <w:rFonts w:eastAsia="Times New Roman"/>
          <w:szCs w:val="24"/>
        </w:rPr>
        <w:t xml:space="preserve"> ζήτησε η Νέα Δημοκρατία να γίνει ειδική κοινοβουλευτική επιτροπή, προκαταρκτική, για να παραπεμφθούν οι κ.κ. </w:t>
      </w:r>
      <w:proofErr w:type="spellStart"/>
      <w:r>
        <w:rPr>
          <w:rFonts w:eastAsia="Times New Roman"/>
          <w:szCs w:val="24"/>
        </w:rPr>
        <w:t>Κουρουμπλής</w:t>
      </w:r>
      <w:proofErr w:type="spellEnd"/>
      <w:r>
        <w:rPr>
          <w:rFonts w:eastAsia="Times New Roman"/>
          <w:szCs w:val="24"/>
        </w:rPr>
        <w:t xml:space="preserve">, Ξανθός και </w:t>
      </w:r>
      <w:proofErr w:type="spellStart"/>
      <w:r>
        <w:rPr>
          <w:rFonts w:eastAsia="Times New Roman"/>
          <w:szCs w:val="24"/>
        </w:rPr>
        <w:t>Πολάκης</w:t>
      </w:r>
      <w:proofErr w:type="spellEnd"/>
      <w:r>
        <w:rPr>
          <w:rFonts w:eastAsia="Times New Roman"/>
          <w:szCs w:val="24"/>
        </w:rPr>
        <w:t>. Και σε αυτήν την επιτροπή, όπως κ</w:t>
      </w:r>
      <w:r>
        <w:rPr>
          <w:rFonts w:eastAsia="Times New Roman"/>
          <w:szCs w:val="24"/>
        </w:rPr>
        <w:t>αι στη σημερινή, εμείς ψηφίσαμε υπέρ. Έτσι, λοιπόν, δεν έχει κανείς να μας πει ότι είμαστε με τον έναν ή με τον άλλον. Είμαστε υπέρ της διαφάνειας να παραπεμφθεί το ζήτημα στη δικαιοσύνη.</w:t>
      </w:r>
    </w:p>
    <w:p w14:paraId="6F5C4778" w14:textId="77777777" w:rsidR="0016272D" w:rsidRDefault="008D6B83">
      <w:pPr>
        <w:spacing w:line="600" w:lineRule="auto"/>
        <w:ind w:firstLine="720"/>
        <w:jc w:val="both"/>
        <w:rPr>
          <w:rFonts w:eastAsia="Times New Roman"/>
          <w:szCs w:val="24"/>
        </w:rPr>
      </w:pPr>
      <w:r>
        <w:rPr>
          <w:rFonts w:eastAsia="Times New Roman"/>
          <w:szCs w:val="24"/>
        </w:rPr>
        <w:t xml:space="preserve">Όμως, η Αριστερά μας λέει πως δεν κυβέρνησε. Λέει ψέματα. Κυβέρνησε </w:t>
      </w:r>
      <w:r>
        <w:rPr>
          <w:rFonts w:eastAsia="Times New Roman"/>
          <w:szCs w:val="24"/>
        </w:rPr>
        <w:t xml:space="preserve">και μάλιστα μια κρίσιμη περίοδο, την εποχή της Οικουμενικής Κυβέρνησης, όταν υπεγράφησαν οι σκανδαλώδεις και τερατώδεις συμβάσεις με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Είχε τη δική σας υπογραφή, κύριοι της Αριστεράς.</w:t>
      </w:r>
    </w:p>
    <w:p w14:paraId="6F5C4779" w14:textId="77777777" w:rsidR="0016272D" w:rsidRDefault="008D6B83">
      <w:pPr>
        <w:spacing w:line="600" w:lineRule="auto"/>
        <w:ind w:firstLine="720"/>
        <w:jc w:val="both"/>
        <w:rPr>
          <w:rFonts w:eastAsia="Times New Roman"/>
          <w:szCs w:val="24"/>
        </w:rPr>
      </w:pPr>
      <w:r>
        <w:rPr>
          <w:rFonts w:eastAsia="Times New Roman"/>
          <w:szCs w:val="24"/>
        </w:rPr>
        <w:t>Επίσης, να μην ξεχνάμε ότι διεθνείς ελεγκτές, οι οποίοι έχου</w:t>
      </w:r>
      <w:r>
        <w:rPr>
          <w:rFonts w:eastAsia="Times New Roman"/>
          <w:szCs w:val="24"/>
        </w:rPr>
        <w:t xml:space="preserve">ν εξετάσει τη δημόσια διαφθορά στη χώρα, έχουν αναγάγει σε πρωταθλητές της διαφθοράς τους </w:t>
      </w:r>
      <w:r>
        <w:rPr>
          <w:rFonts w:eastAsia="Times New Roman"/>
          <w:szCs w:val="24"/>
        </w:rPr>
        <w:t>οργανισμούς τοπικής αυτοδιοίκησης</w:t>
      </w:r>
      <w:r>
        <w:rPr>
          <w:rFonts w:eastAsia="Times New Roman"/>
          <w:szCs w:val="24"/>
        </w:rPr>
        <w:t>, στους οποίους η Αριστερά πρωταγωνιστεί επί σαράντα χρόνια. Δεν είστε αθώοι, λοιπόν. Και διοριζόσασταν από το παράθυρο, άλλοτε πουλώ</w:t>
      </w:r>
      <w:r>
        <w:rPr>
          <w:rFonts w:eastAsia="Times New Roman"/>
          <w:szCs w:val="24"/>
        </w:rPr>
        <w:t>ντας ψήφους στο ΠΑΣΟΚ και άλλοτε στη Νέα Δημοκρατία και βρίσκατε τρόπο να είσαστε μέσα στα πράγματα, μέσω της διαπλοκής των καναλιών, των διαφόρων επιχειρηματιών.</w:t>
      </w:r>
    </w:p>
    <w:p w14:paraId="6F5C477A" w14:textId="77777777" w:rsidR="0016272D" w:rsidRDefault="008D6B83">
      <w:pPr>
        <w:spacing w:line="600" w:lineRule="auto"/>
        <w:ind w:firstLine="720"/>
        <w:jc w:val="both"/>
        <w:rPr>
          <w:rFonts w:eastAsia="Times New Roman"/>
          <w:szCs w:val="24"/>
        </w:rPr>
      </w:pPr>
      <w:r>
        <w:rPr>
          <w:rFonts w:eastAsia="Times New Roman"/>
          <w:szCs w:val="24"/>
        </w:rPr>
        <w:t>Τέλος, κυβερνάτε τα τελευταία τρία χρόνια</w:t>
      </w:r>
      <w:r>
        <w:rPr>
          <w:rFonts w:eastAsia="Times New Roman"/>
          <w:szCs w:val="24"/>
        </w:rPr>
        <w:t>,</w:t>
      </w:r>
      <w:r>
        <w:rPr>
          <w:rFonts w:eastAsia="Times New Roman"/>
          <w:szCs w:val="24"/>
        </w:rPr>
        <w:t xml:space="preserve"> μέσα στα οποία και διορισμούς κάνατε και μεγάλες δουλειές έγιναν. Ίσως μια μελλοντική κυβέρνηση</w:t>
      </w:r>
      <w:r>
        <w:rPr>
          <w:rFonts w:eastAsia="Times New Roman"/>
          <w:szCs w:val="24"/>
        </w:rPr>
        <w:t>,</w:t>
      </w:r>
      <w:r>
        <w:rPr>
          <w:rFonts w:eastAsia="Times New Roman"/>
          <w:szCs w:val="24"/>
        </w:rPr>
        <w:t xml:space="preserve"> σε κάποια άλλη διαδικασία, μετά από ένα χρονικό διάστημα, να έρθει εδώ να εξετάσει το ζήτημα των </w:t>
      </w:r>
      <w:r>
        <w:rPr>
          <w:rFonts w:eastAsia="Times New Roman"/>
          <w:szCs w:val="24"/>
        </w:rPr>
        <w:t>μη κυβερνητικών οργανώσεων</w:t>
      </w:r>
      <w:r>
        <w:rPr>
          <w:rFonts w:eastAsia="Times New Roman"/>
          <w:szCs w:val="24"/>
        </w:rPr>
        <w:t>, αυτό το τεράστιο σκάνδαλο</w:t>
      </w:r>
      <w:r>
        <w:rPr>
          <w:rFonts w:eastAsia="Times New Roman"/>
          <w:szCs w:val="24"/>
        </w:rPr>
        <w:t>,</w:t>
      </w:r>
      <w:r>
        <w:rPr>
          <w:rFonts w:eastAsia="Times New Roman"/>
          <w:szCs w:val="24"/>
        </w:rPr>
        <w:t xml:space="preserve"> που συ</w:t>
      </w:r>
      <w:r>
        <w:rPr>
          <w:rFonts w:eastAsia="Times New Roman"/>
          <w:szCs w:val="24"/>
        </w:rPr>
        <w:t>μβαίνει τα τελευταία χρόνια στην πατρίδα μας.</w:t>
      </w:r>
    </w:p>
    <w:p w14:paraId="6F5C477B" w14:textId="77777777" w:rsidR="0016272D" w:rsidRDefault="008D6B83">
      <w:pPr>
        <w:spacing w:line="600" w:lineRule="auto"/>
        <w:ind w:firstLine="720"/>
        <w:jc w:val="both"/>
        <w:rPr>
          <w:rFonts w:eastAsia="Times New Roman" w:cs="Times New Roman"/>
          <w:szCs w:val="24"/>
        </w:rPr>
      </w:pPr>
      <w:r>
        <w:rPr>
          <w:rFonts w:eastAsia="Times New Roman"/>
          <w:szCs w:val="24"/>
        </w:rPr>
        <w:t>Τότε</w:t>
      </w:r>
      <w:r>
        <w:rPr>
          <w:rFonts w:eastAsia="Times New Roman"/>
          <w:szCs w:val="24"/>
        </w:rPr>
        <w:t>,</w:t>
      </w:r>
      <w:r>
        <w:rPr>
          <w:rFonts w:eastAsia="Times New Roman"/>
          <w:szCs w:val="24"/>
        </w:rPr>
        <w:t xml:space="preserve"> στις 8 Μαρτίου ζήτησε η δικαιοσύνη την παραπομπή των κ.κ. Ξανθού, </w:t>
      </w:r>
      <w:proofErr w:type="spellStart"/>
      <w:r>
        <w:rPr>
          <w:rFonts w:eastAsia="Times New Roman"/>
          <w:szCs w:val="24"/>
        </w:rPr>
        <w:t>Πολάκη</w:t>
      </w:r>
      <w:proofErr w:type="spellEnd"/>
      <w:r>
        <w:rPr>
          <w:rFonts w:eastAsia="Times New Roman"/>
          <w:szCs w:val="24"/>
        </w:rPr>
        <w:t xml:space="preserve"> και </w:t>
      </w:r>
      <w:proofErr w:type="spellStart"/>
      <w:r>
        <w:rPr>
          <w:rFonts w:eastAsia="Times New Roman"/>
          <w:szCs w:val="24"/>
        </w:rPr>
        <w:t>Κουρουμπλή</w:t>
      </w:r>
      <w:proofErr w:type="spellEnd"/>
      <w:r>
        <w:rPr>
          <w:rFonts w:eastAsia="Times New Roman"/>
          <w:szCs w:val="24"/>
        </w:rPr>
        <w:t>. Εσείς καταψηφίσατε.</w:t>
      </w:r>
      <w:r>
        <w:rPr>
          <w:rFonts w:eastAsia="Times New Roman"/>
          <w:szCs w:val="24"/>
        </w:rPr>
        <w:t xml:space="preserve"> </w:t>
      </w:r>
      <w:r>
        <w:rPr>
          <w:rFonts w:eastAsia="Times New Roman" w:cs="Times New Roman"/>
          <w:szCs w:val="24"/>
        </w:rPr>
        <w:t>Εμείς ψηφίσαμε και υπέρ της συστάσεως προανακριτικής επιτροπής, την οποία πρότεινε η Νέα Δημοκρ</w:t>
      </w:r>
      <w:r>
        <w:rPr>
          <w:rFonts w:eastAsia="Times New Roman" w:cs="Times New Roman"/>
          <w:szCs w:val="24"/>
        </w:rPr>
        <w:t>ατία, γιατί τα θέλουμε πραγματικά όλα στο φως. Τα θέλουν, όμως, όλοι όλα στο φως;</w:t>
      </w:r>
    </w:p>
    <w:p w14:paraId="6F5C477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Κύριες και κύριοι, σύμφωνα με το διαβιβαστικό της Εισαγγελέως του Αρείου Πάγου πράγματι</w:t>
      </w:r>
      <w:r>
        <w:rPr>
          <w:rFonts w:eastAsia="Times New Roman" w:cs="Times New Roman"/>
          <w:szCs w:val="24"/>
        </w:rPr>
        <w:t>,</w:t>
      </w:r>
      <w:r>
        <w:rPr>
          <w:rFonts w:eastAsia="Times New Roman" w:cs="Times New Roman"/>
          <w:szCs w:val="24"/>
        </w:rPr>
        <w:t xml:space="preserve"> προτείνεται να ερευνηθεί για το διατελέσαντα Υπουργό Υγείας του 2015, τον κ. </w:t>
      </w:r>
      <w:proofErr w:type="spellStart"/>
      <w:r>
        <w:rPr>
          <w:rFonts w:eastAsia="Times New Roman" w:cs="Times New Roman"/>
          <w:szCs w:val="24"/>
        </w:rPr>
        <w:t>Κουρουμπ</w:t>
      </w:r>
      <w:r>
        <w:rPr>
          <w:rFonts w:eastAsia="Times New Roman" w:cs="Times New Roman"/>
          <w:szCs w:val="24"/>
        </w:rPr>
        <w:t>λή</w:t>
      </w:r>
      <w:proofErr w:type="spellEnd"/>
      <w:r>
        <w:rPr>
          <w:rFonts w:eastAsia="Times New Roman" w:cs="Times New Roman"/>
          <w:szCs w:val="24"/>
        </w:rPr>
        <w:t xml:space="preserve">, διάπραξη του αδικήματος απιστίας. Επίσης, να γίνει έρευνα για τον κ. Ξανθό και τον κ. </w:t>
      </w:r>
      <w:proofErr w:type="spellStart"/>
      <w:r>
        <w:rPr>
          <w:rFonts w:eastAsia="Times New Roman" w:cs="Times New Roman"/>
          <w:szCs w:val="24"/>
        </w:rPr>
        <w:t>Πολάκη</w:t>
      </w:r>
      <w:proofErr w:type="spellEnd"/>
      <w:r>
        <w:rPr>
          <w:rFonts w:eastAsia="Times New Roman" w:cs="Times New Roman"/>
          <w:szCs w:val="24"/>
        </w:rPr>
        <w:t xml:space="preserve"> για κάποιες τιμολογήσεις φαρμάκων από το 2016, να γίνει προανακριτική. Εμείς το ψηφίσαμε. Εσείς, κύριοι του ΣΥΡΙΖΑ, αν θέλατε να είστε σε όλα καθαροί, έπρεπε κ</w:t>
      </w:r>
      <w:r>
        <w:rPr>
          <w:rFonts w:eastAsia="Times New Roman" w:cs="Times New Roman"/>
          <w:szCs w:val="24"/>
        </w:rPr>
        <w:t>ι αυτό να το ψηφίσετε.</w:t>
      </w:r>
    </w:p>
    <w:p w14:paraId="6F5C477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Επίσης, πριν από λίγο</w:t>
      </w:r>
      <w:r>
        <w:rPr>
          <w:rFonts w:eastAsia="Times New Roman" w:cs="Times New Roman"/>
          <w:szCs w:val="24"/>
        </w:rPr>
        <w:t>,</w:t>
      </w:r>
      <w:r>
        <w:rPr>
          <w:rFonts w:eastAsia="Times New Roman" w:cs="Times New Roman"/>
          <w:szCs w:val="24"/>
        </w:rPr>
        <w:t xml:space="preserve"> καιρό είχαμε την ομόφωνη, από όλες τις πτέρυγες της Βουλής, τιμωρία</w:t>
      </w:r>
      <w:r>
        <w:rPr>
          <w:rFonts w:eastAsia="Times New Roman" w:cs="Times New Roman"/>
          <w:szCs w:val="24"/>
        </w:rPr>
        <w:t>,</w:t>
      </w:r>
      <w:r>
        <w:rPr>
          <w:rFonts w:eastAsia="Times New Roman" w:cs="Times New Roman"/>
          <w:szCs w:val="24"/>
        </w:rPr>
        <w:t xml:space="preserve"> τόσο εμού</w:t>
      </w:r>
      <w:r>
        <w:rPr>
          <w:rFonts w:eastAsia="Times New Roman" w:cs="Times New Roman"/>
          <w:szCs w:val="24"/>
        </w:rPr>
        <w:t>,</w:t>
      </w:r>
      <w:r>
        <w:rPr>
          <w:rFonts w:eastAsia="Times New Roman" w:cs="Times New Roman"/>
          <w:szCs w:val="24"/>
        </w:rPr>
        <w:t xml:space="preserve"> όσο και δύο Βουλευτών της Χρυσής Αυγής, του συναγωνιστή Ηλιόπουλου και του συναγωνιστή Κασιδιάρη, διότι έκανα το έγκλημα να πω ότι</w:t>
      </w:r>
      <w:r>
        <w:rPr>
          <w:rFonts w:eastAsia="Times New Roman" w:cs="Times New Roman"/>
          <w:szCs w:val="24"/>
        </w:rPr>
        <w:t xml:space="preserve"> όσοι είναι Βουλευτές μέσα σε αυτήν την Αίθουσα πρέπει να έχουν μητέρα, πατρίδα την Ελλάδα και μόνο την Ελλάδα. Γι’ αυτό τιμωρήθηκα.</w:t>
      </w:r>
    </w:p>
    <w:p w14:paraId="6F5C477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Θα σας διαβάσω μια πρόσφατη είδηση της 13</w:t>
      </w:r>
      <w:r w:rsidRPr="009B6A41">
        <w:rPr>
          <w:rFonts w:eastAsia="Times New Roman" w:cs="Times New Roman"/>
          <w:szCs w:val="24"/>
          <w:vertAlign w:val="superscript"/>
        </w:rPr>
        <w:t>ης</w:t>
      </w:r>
      <w:r>
        <w:rPr>
          <w:rFonts w:eastAsia="Times New Roman" w:cs="Times New Roman"/>
          <w:szCs w:val="24"/>
        </w:rPr>
        <w:t xml:space="preserve"> Μαΐου του 2018. Στο </w:t>
      </w:r>
      <w:proofErr w:type="spellStart"/>
      <w:r>
        <w:rPr>
          <w:rFonts w:eastAsia="Times New Roman" w:cs="Times New Roman"/>
          <w:szCs w:val="24"/>
        </w:rPr>
        <w:t>Χατίμ</w:t>
      </w:r>
      <w:proofErr w:type="spellEnd"/>
      <w:r>
        <w:rPr>
          <w:rFonts w:eastAsia="Times New Roman" w:cs="Times New Roman"/>
          <w:szCs w:val="24"/>
        </w:rPr>
        <w:t xml:space="preserve">, μια θρησκευτική τελετή των Μουσουλμάνων, </w:t>
      </w:r>
      <w:r>
        <w:rPr>
          <w:rFonts w:eastAsia="Times New Roman" w:cs="Times New Roman"/>
          <w:szCs w:val="24"/>
        </w:rPr>
        <w:t>γ</w:t>
      </w:r>
      <w:r>
        <w:rPr>
          <w:rFonts w:eastAsia="Times New Roman" w:cs="Times New Roman"/>
          <w:szCs w:val="24"/>
        </w:rPr>
        <w:t>ίνεται η ε</w:t>
      </w:r>
      <w:r>
        <w:rPr>
          <w:rFonts w:eastAsia="Times New Roman" w:cs="Times New Roman"/>
          <w:szCs w:val="24"/>
        </w:rPr>
        <w:t xml:space="preserve">νηλικίωση των </w:t>
      </w:r>
      <w:proofErr w:type="spellStart"/>
      <w:r>
        <w:rPr>
          <w:rFonts w:eastAsia="Times New Roman" w:cs="Times New Roman"/>
          <w:szCs w:val="24"/>
        </w:rPr>
        <w:t>μουσουλμανοπαίδων</w:t>
      </w:r>
      <w:proofErr w:type="spellEnd"/>
      <w:r>
        <w:rPr>
          <w:rFonts w:eastAsia="Times New Roman" w:cs="Times New Roman"/>
          <w:szCs w:val="24"/>
        </w:rPr>
        <w:t>,</w:t>
      </w:r>
      <w:r>
        <w:rPr>
          <w:rFonts w:eastAsia="Times New Roman" w:cs="Times New Roman"/>
          <w:szCs w:val="24"/>
        </w:rPr>
        <w:t xml:space="preserve"> που έχουν ολοκληρώσει την ανάγνωση και την εκμάθηση του Κορανίου</w:t>
      </w:r>
      <w:r>
        <w:rPr>
          <w:rFonts w:eastAsia="Times New Roman" w:cs="Times New Roman"/>
          <w:szCs w:val="24"/>
        </w:rPr>
        <w:t>, μ</w:t>
      </w:r>
      <w:r>
        <w:rPr>
          <w:rFonts w:eastAsia="Times New Roman" w:cs="Times New Roman"/>
          <w:szCs w:val="24"/>
        </w:rPr>
        <w:t xml:space="preserve">ετείχαν ο Βουλευτής του ΣΥΡΙΖΑ </w:t>
      </w:r>
      <w:proofErr w:type="spellStart"/>
      <w:r>
        <w:rPr>
          <w:rFonts w:eastAsia="Times New Roman" w:cs="Times New Roman"/>
          <w:szCs w:val="24"/>
        </w:rPr>
        <w:t>Χουσεϊν</w:t>
      </w:r>
      <w:proofErr w:type="spellEnd"/>
      <w:r>
        <w:rPr>
          <w:rFonts w:eastAsia="Times New Roman" w:cs="Times New Roman"/>
          <w:szCs w:val="24"/>
        </w:rPr>
        <w:t xml:space="preserve"> </w:t>
      </w:r>
      <w:proofErr w:type="spellStart"/>
      <w:r>
        <w:rPr>
          <w:rFonts w:eastAsia="Times New Roman" w:cs="Times New Roman"/>
          <w:szCs w:val="24"/>
        </w:rPr>
        <w:t>Ζεϊμπέκ</w:t>
      </w:r>
      <w:proofErr w:type="spellEnd"/>
      <w:r>
        <w:rPr>
          <w:rFonts w:eastAsia="Times New Roman" w:cs="Times New Roman"/>
          <w:szCs w:val="24"/>
        </w:rPr>
        <w:t xml:space="preserve">, ο </w:t>
      </w:r>
      <w:proofErr w:type="spellStart"/>
      <w:r w:rsidRPr="009B6A41">
        <w:rPr>
          <w:rFonts w:eastAsia="Times New Roman" w:cs="Times New Roman"/>
          <w:szCs w:val="24"/>
        </w:rPr>
        <w:t>ψευδομουφτής</w:t>
      </w:r>
      <w:proofErr w:type="spellEnd"/>
      <w:r>
        <w:rPr>
          <w:rFonts w:eastAsia="Times New Roman" w:cs="Times New Roman"/>
          <w:szCs w:val="24"/>
        </w:rPr>
        <w:t xml:space="preserve"> Αχμέτ </w:t>
      </w:r>
      <w:proofErr w:type="spellStart"/>
      <w:r>
        <w:rPr>
          <w:rFonts w:eastAsia="Times New Roman" w:cs="Times New Roman"/>
          <w:szCs w:val="24"/>
        </w:rPr>
        <w:t>Μετέ</w:t>
      </w:r>
      <w:proofErr w:type="spellEnd"/>
      <w:r>
        <w:rPr>
          <w:rFonts w:eastAsia="Times New Roman" w:cs="Times New Roman"/>
          <w:szCs w:val="24"/>
        </w:rPr>
        <w:t xml:space="preserve"> και στην τελετή ακούστηκαν ποιήματα μίσους και προπαγάνδας κατά της Ελλάδος, σε ελ</w:t>
      </w:r>
      <w:r>
        <w:rPr>
          <w:rFonts w:eastAsia="Times New Roman" w:cs="Times New Roman"/>
          <w:szCs w:val="24"/>
        </w:rPr>
        <w:t xml:space="preserve">ληνικό έδαφος και παρουσία Βουλευτή του ελληνικού Κοινοβουλίου. Στη διάρκεια αυτής της τελετής, μικρά παιδιά της μειονότητας από τα </w:t>
      </w:r>
      <w:proofErr w:type="spellStart"/>
      <w:r>
        <w:rPr>
          <w:rFonts w:eastAsia="Times New Roman" w:cs="Times New Roman"/>
          <w:szCs w:val="24"/>
        </w:rPr>
        <w:t>Π</w:t>
      </w:r>
      <w:r w:rsidRPr="00F53C12">
        <w:rPr>
          <w:rFonts w:eastAsia="Times New Roman" w:cs="Times New Roman"/>
          <w:szCs w:val="24"/>
        </w:rPr>
        <w:t>ομακοχώρια</w:t>
      </w:r>
      <w:proofErr w:type="spellEnd"/>
      <w:r w:rsidRPr="00F53C12">
        <w:rPr>
          <w:rFonts w:eastAsia="Times New Roman" w:cs="Times New Roman"/>
          <w:szCs w:val="24"/>
        </w:rPr>
        <w:t xml:space="preserve"> </w:t>
      </w:r>
      <w:r>
        <w:rPr>
          <w:rFonts w:eastAsia="Times New Roman" w:cs="Times New Roman"/>
          <w:szCs w:val="24"/>
        </w:rPr>
        <w:t>της περιοχής, απήγγειλαν ποιήματα για τη μητέρα Τουρκία, τον Μωάμεθ τον Πορθητή και τον ένδοξο Τούρκο στρατιώτη.</w:t>
      </w:r>
      <w:r>
        <w:rPr>
          <w:rFonts w:eastAsia="Times New Roman" w:cs="Times New Roman"/>
          <w:szCs w:val="24"/>
        </w:rPr>
        <w:t xml:space="preserve"> Αυτά μέσα στην Ελλάδα, παρουσία Βουλευτών του ελληνικού Κοινοβουλίου. Μάλιστα, όλα τα παιδιά μαζί φώναζαν: «Παιδιά Τούρκων είμαστε. Τούρκοι είμαστε εμείς».</w:t>
      </w:r>
    </w:p>
    <w:p w14:paraId="6F5C477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Σας διαβάζω και το ποίημα: «Ενθουσιώδης πάντα ήμουν στην ιστορία. Με τον Μωάμεθ τον Πορθητή μπροστά</w:t>
      </w:r>
      <w:r>
        <w:rPr>
          <w:rFonts w:eastAsia="Times New Roman" w:cs="Times New Roman"/>
          <w:szCs w:val="24"/>
        </w:rPr>
        <w:t xml:space="preserve"> έτρεξα στην Κωνσταντινούπολη. Έκλεισα εποχές, άνοιξα εποχές. Παιδιά Τούρκων. Τούρκοι είμαστε εμείς. Είμαι ο Τούρκος στρατιώτης απέναντι στο κοπάδι των εχθρών. Μάρτυρας η ιστορία, κατέγραψα θρύλους. Παιδιά Τούρκων. Τούρκοι είμαστε εμείς».</w:t>
      </w:r>
    </w:p>
    <w:p w14:paraId="6F5C478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Αυτά στην τελετή </w:t>
      </w:r>
      <w:proofErr w:type="spellStart"/>
      <w:r>
        <w:rPr>
          <w:rFonts w:eastAsia="Times New Roman" w:cs="Times New Roman"/>
          <w:szCs w:val="24"/>
        </w:rPr>
        <w:t>Χατίμ</w:t>
      </w:r>
      <w:proofErr w:type="spellEnd"/>
      <w:r>
        <w:rPr>
          <w:rFonts w:eastAsia="Times New Roman" w:cs="Times New Roman"/>
          <w:szCs w:val="24"/>
        </w:rPr>
        <w:t xml:space="preserve"> στον Εχίνο, σε ένα </w:t>
      </w:r>
      <w:proofErr w:type="spellStart"/>
      <w:r>
        <w:rPr>
          <w:rFonts w:eastAsia="Times New Roman" w:cs="Times New Roman"/>
          <w:szCs w:val="24"/>
        </w:rPr>
        <w:t>π</w:t>
      </w:r>
      <w:r>
        <w:rPr>
          <w:rFonts w:eastAsia="Times New Roman" w:cs="Times New Roman"/>
          <w:szCs w:val="24"/>
        </w:rPr>
        <w:t>ομακοχώρι</w:t>
      </w:r>
      <w:proofErr w:type="spellEnd"/>
      <w:r>
        <w:rPr>
          <w:rFonts w:eastAsia="Times New Roman" w:cs="Times New Roman"/>
          <w:szCs w:val="24"/>
        </w:rPr>
        <w:t xml:space="preserve">, στους </w:t>
      </w:r>
      <w:proofErr w:type="spellStart"/>
      <w:r>
        <w:rPr>
          <w:rFonts w:eastAsia="Times New Roman" w:cs="Times New Roman"/>
          <w:szCs w:val="24"/>
        </w:rPr>
        <w:t>Πομάκους</w:t>
      </w:r>
      <w:proofErr w:type="spellEnd"/>
      <w:r>
        <w:rPr>
          <w:rFonts w:eastAsia="Times New Roman" w:cs="Times New Roman"/>
          <w:szCs w:val="24"/>
        </w:rPr>
        <w:t xml:space="preserve"> που είναι Έλληνες στο αίμα, σύμφωνα με την ενδελεχή έρευνα του καθηγητού </w:t>
      </w:r>
      <w:proofErr w:type="spellStart"/>
      <w:r>
        <w:rPr>
          <w:rFonts w:eastAsia="Times New Roman" w:cs="Times New Roman"/>
          <w:szCs w:val="24"/>
        </w:rPr>
        <w:t>Ξηροτύρη</w:t>
      </w:r>
      <w:proofErr w:type="spellEnd"/>
      <w:r>
        <w:rPr>
          <w:rFonts w:eastAsia="Times New Roman" w:cs="Times New Roman"/>
          <w:szCs w:val="24"/>
        </w:rPr>
        <w:t>,</w:t>
      </w:r>
      <w:r>
        <w:rPr>
          <w:rFonts w:eastAsia="Times New Roman" w:cs="Times New Roman"/>
          <w:szCs w:val="24"/>
        </w:rPr>
        <w:t xml:space="preserve"> που έμεινε την δεκαετία του </w:t>
      </w:r>
      <w:r>
        <w:rPr>
          <w:rFonts w:eastAsia="Times New Roman" w:cs="Times New Roman"/>
          <w:szCs w:val="24"/>
        </w:rPr>
        <w:t>19</w:t>
      </w:r>
      <w:r>
        <w:rPr>
          <w:rFonts w:eastAsia="Times New Roman" w:cs="Times New Roman"/>
          <w:szCs w:val="24"/>
        </w:rPr>
        <w:t xml:space="preserve">70 στη Θράκη. Οι </w:t>
      </w:r>
      <w:proofErr w:type="spellStart"/>
      <w:r>
        <w:rPr>
          <w:rFonts w:eastAsia="Times New Roman" w:cs="Times New Roman"/>
          <w:szCs w:val="24"/>
        </w:rPr>
        <w:t>Πομάκοι</w:t>
      </w:r>
      <w:proofErr w:type="spellEnd"/>
      <w:r>
        <w:rPr>
          <w:rFonts w:eastAsia="Times New Roman" w:cs="Times New Roman"/>
          <w:szCs w:val="24"/>
        </w:rPr>
        <w:t xml:space="preserve"> στη γλώσσα τους έχουν ομηρικές και αρχαίες ελληνικές λέξεις και σε</w:t>
      </w:r>
      <w:r>
        <w:rPr>
          <w:rFonts w:eastAsia="Times New Roman" w:cs="Times New Roman"/>
          <w:szCs w:val="24"/>
        </w:rPr>
        <w:t xml:space="preserve"> αυτούς το ανίκανο και εθνικά επικίνδυνο κράτος -όχι του ΣΥΡΙΖΑ</w:t>
      </w:r>
      <w:r>
        <w:rPr>
          <w:rFonts w:eastAsia="Times New Roman" w:cs="Times New Roman"/>
          <w:szCs w:val="24"/>
        </w:rPr>
        <w:t>-</w:t>
      </w:r>
      <w:r>
        <w:rPr>
          <w:rFonts w:eastAsia="Times New Roman" w:cs="Times New Roman"/>
          <w:szCs w:val="24"/>
        </w:rPr>
        <w:t xml:space="preserve"> το μεταπολεμικό, τους έμαθε τουρκικά, ενώ δεν ήξεραν ούτε λέξη.</w:t>
      </w:r>
    </w:p>
    <w:p w14:paraId="6F5C478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Έρχεστε τώρα, κάθε λίγο και λιγάκι και μας εγκαλείτε για αντιδημοκρατική συμπεριφορά. Θα πρέπει, όμως, να εξετάσουμε ποια σχέση</w:t>
      </w:r>
      <w:r>
        <w:rPr>
          <w:rFonts w:eastAsia="Times New Roman" w:cs="Times New Roman"/>
          <w:szCs w:val="24"/>
        </w:rPr>
        <w:t xml:space="preserve"> έχετε, εσείς του ΣΥΡΙΖΑ, με τη δημοκρατία. Το περασμένο Σάββατο 12 Μαΐου κυκλοφόρησε η εφημερίδα «Τ</w:t>
      </w:r>
      <w:r>
        <w:rPr>
          <w:rFonts w:eastAsia="Times New Roman" w:cs="Times New Roman"/>
          <w:szCs w:val="24"/>
        </w:rPr>
        <w:t>Α ΝΕΑ</w:t>
      </w:r>
      <w:r>
        <w:rPr>
          <w:rFonts w:eastAsia="Times New Roman" w:cs="Times New Roman"/>
          <w:szCs w:val="24"/>
        </w:rPr>
        <w:t>» με ένα ένθετο</w:t>
      </w:r>
      <w:r>
        <w:rPr>
          <w:rFonts w:eastAsia="Times New Roman" w:cs="Times New Roman"/>
          <w:szCs w:val="24"/>
        </w:rPr>
        <w:t>:</w:t>
      </w:r>
      <w:r>
        <w:rPr>
          <w:rFonts w:eastAsia="Times New Roman" w:cs="Times New Roman"/>
          <w:szCs w:val="24"/>
        </w:rPr>
        <w:t xml:space="preserve"> «Πενήντα χρόνια από τη διάσπαση του ΚΚΕ», στο οποίο υπήρχαν αναλύσεις, συνεντεύξεις και μαρτυρίες. Θυμίζω ότι το ΚΚΕ εσωτερικού έγινε ο Συνασπισμός και από τον Συνασπισμό έγινε ο ΣΥΡΙΖΑ. </w:t>
      </w:r>
    </w:p>
    <w:p w14:paraId="6F5C478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Ας δούμε λοιπόν, τι λένε δύο πρόσωπα της «ανανεωτικής» Αριστεράς γι</w:t>
      </w:r>
      <w:r>
        <w:rPr>
          <w:rFonts w:eastAsia="Times New Roman" w:cs="Times New Roman"/>
          <w:szCs w:val="24"/>
        </w:rPr>
        <w:t xml:space="preserve">α τις σχέσεις του κόμματος σας με το καθεστώς </w:t>
      </w:r>
      <w:proofErr w:type="spellStart"/>
      <w:r>
        <w:rPr>
          <w:rFonts w:eastAsia="Times New Roman" w:cs="Times New Roman"/>
          <w:szCs w:val="24"/>
        </w:rPr>
        <w:t>Τσαουσέσκου</w:t>
      </w:r>
      <w:proofErr w:type="spellEnd"/>
      <w:r>
        <w:rPr>
          <w:rFonts w:eastAsia="Times New Roman" w:cs="Times New Roman"/>
          <w:szCs w:val="24"/>
        </w:rPr>
        <w:t xml:space="preserve">, στο οποίο πολλά στελέχη του ΣΥΡΙΖΑ πήγαν υπότροφοι και σπούδασαν, καθώς και με τη Βόρειο Κορέα. Με αυτές τις «μεγάλες» και «σπουδαίες» δημοκρατίες είχατε σχέση, «μεγάλοι δημοκράτες». Είπε, λοιπόν, </w:t>
      </w:r>
      <w:r>
        <w:rPr>
          <w:rFonts w:eastAsia="Times New Roman" w:cs="Times New Roman"/>
          <w:szCs w:val="24"/>
        </w:rPr>
        <w:t>στα «Ν</w:t>
      </w:r>
      <w:r>
        <w:rPr>
          <w:rFonts w:eastAsia="Times New Roman" w:cs="Times New Roman"/>
          <w:szCs w:val="24"/>
        </w:rPr>
        <w:t>ΕΑ</w:t>
      </w:r>
      <w:r>
        <w:rPr>
          <w:rFonts w:eastAsia="Times New Roman" w:cs="Times New Roman"/>
          <w:szCs w:val="24"/>
        </w:rPr>
        <w:t xml:space="preserve">» ο Πέτρος </w:t>
      </w:r>
      <w:proofErr w:type="spellStart"/>
      <w:r>
        <w:rPr>
          <w:rFonts w:eastAsia="Times New Roman" w:cs="Times New Roman"/>
          <w:szCs w:val="24"/>
        </w:rPr>
        <w:t>Κουναλάκης</w:t>
      </w:r>
      <w:proofErr w:type="spellEnd"/>
      <w:r>
        <w:rPr>
          <w:rFonts w:eastAsia="Times New Roman" w:cs="Times New Roman"/>
          <w:szCs w:val="24"/>
        </w:rPr>
        <w:t>: «Όταν επήλθε η διάσπαση σταμάτησαν όλες οι δυνατότητες χρηματοδότησης από τη Σοβιετική Ένωση. Μείναμε με αυτά</w:t>
      </w:r>
      <w:r>
        <w:rPr>
          <w:rFonts w:eastAsia="Times New Roman" w:cs="Times New Roman"/>
          <w:szCs w:val="24"/>
        </w:rPr>
        <w:t>,</w:t>
      </w:r>
      <w:r>
        <w:rPr>
          <w:rFonts w:eastAsia="Times New Roman" w:cs="Times New Roman"/>
          <w:szCs w:val="24"/>
        </w:rPr>
        <w:t xml:space="preserve"> που μαζεύαμε. Και το χειρότερο από όλα, ένα ακόμα μας βοηθούσε. Ο </w:t>
      </w:r>
      <w:proofErr w:type="spellStart"/>
      <w:r>
        <w:rPr>
          <w:rFonts w:eastAsia="Times New Roman" w:cs="Times New Roman"/>
          <w:szCs w:val="24"/>
        </w:rPr>
        <w:t>Τσαουσέσκου</w:t>
      </w:r>
      <w:proofErr w:type="spellEnd"/>
      <w:r>
        <w:rPr>
          <w:rFonts w:eastAsia="Times New Roman" w:cs="Times New Roman"/>
          <w:szCs w:val="24"/>
        </w:rPr>
        <w:t xml:space="preserve"> στο Βουκουρέστι. Κλείναμε τα μάτια. </w:t>
      </w:r>
      <w:r>
        <w:rPr>
          <w:rFonts w:eastAsia="Times New Roman" w:cs="Times New Roman"/>
          <w:szCs w:val="24"/>
        </w:rPr>
        <w:t>Αρνηθήκαμε τους Σοβιετικούς</w:t>
      </w:r>
      <w:r>
        <w:rPr>
          <w:rFonts w:eastAsia="Times New Roman" w:cs="Times New Roman"/>
          <w:szCs w:val="24"/>
        </w:rPr>
        <w:t>,</w:t>
      </w:r>
      <w:r>
        <w:rPr>
          <w:rFonts w:eastAsia="Times New Roman" w:cs="Times New Roman"/>
          <w:szCs w:val="24"/>
        </w:rPr>
        <w:t xml:space="preserve"> οι οποίοι ήταν μια φρίκη, αλλά ή δική μας επιλογή δεν ήταν καλύτερη. Πηγαίναμε συνέχεια στο Βουκουρέστι. Προσωπικά</w:t>
      </w:r>
      <w:r>
        <w:rPr>
          <w:rFonts w:eastAsia="Times New Roman" w:cs="Times New Roman"/>
          <w:szCs w:val="24"/>
        </w:rPr>
        <w:t>,</w:t>
      </w:r>
      <w:r>
        <w:rPr>
          <w:rFonts w:eastAsia="Times New Roman" w:cs="Times New Roman"/>
          <w:szCs w:val="24"/>
        </w:rPr>
        <w:t xml:space="preserve"> ταξίδευα κάθε δυο-τρεις μήνες». </w:t>
      </w:r>
    </w:p>
    <w:p w14:paraId="6F5C4783"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cs="Times New Roman"/>
          <w:szCs w:val="24"/>
        </w:rPr>
        <w:t xml:space="preserve">Στο ίδιο ένθετο ο Τίτος Πατρίκιος, ο γνωστός και επιφανής ποιητής της Αριστεράς. </w:t>
      </w:r>
      <w:r>
        <w:rPr>
          <w:rFonts w:eastAsia="Times New Roman"/>
          <w:szCs w:val="24"/>
        </w:rPr>
        <w:t xml:space="preserve">«Για το καθεστώς </w:t>
      </w:r>
      <w:proofErr w:type="spellStart"/>
      <w:r>
        <w:rPr>
          <w:rFonts w:eastAsia="Times New Roman"/>
          <w:szCs w:val="24"/>
        </w:rPr>
        <w:t>Τσαουσέσκου</w:t>
      </w:r>
      <w:proofErr w:type="spellEnd"/>
      <w:r>
        <w:rPr>
          <w:rFonts w:eastAsia="Times New Roman"/>
          <w:szCs w:val="24"/>
        </w:rPr>
        <w:t>, όμως, έκλειναν τα μάτια»</w:t>
      </w:r>
      <w:r w:rsidRPr="00BB7686">
        <w:rPr>
          <w:rFonts w:eastAsia="Times New Roman"/>
          <w:szCs w:val="24"/>
        </w:rPr>
        <w:t>,</w:t>
      </w:r>
      <w:r>
        <w:rPr>
          <w:rFonts w:eastAsia="Times New Roman"/>
          <w:szCs w:val="24"/>
        </w:rPr>
        <w:t xml:space="preserve"> του λέει ο δημοσιογράφος. «Ναι, η γυναίκα μου</w:t>
      </w:r>
      <w:r>
        <w:rPr>
          <w:rFonts w:eastAsia="Times New Roman"/>
          <w:szCs w:val="24"/>
        </w:rPr>
        <w:t>,</w:t>
      </w:r>
      <w:r>
        <w:rPr>
          <w:rFonts w:eastAsia="Times New Roman"/>
          <w:szCs w:val="24"/>
        </w:rPr>
        <w:t xml:space="preserve"> όταν έμαθε ότι η Αυγή έπαιρνε το χαρτί από τον </w:t>
      </w:r>
      <w:proofErr w:type="spellStart"/>
      <w:r>
        <w:rPr>
          <w:rFonts w:eastAsia="Times New Roman"/>
          <w:szCs w:val="24"/>
        </w:rPr>
        <w:t>Τσαουσέσκου</w:t>
      </w:r>
      <w:proofErr w:type="spellEnd"/>
      <w:r>
        <w:rPr>
          <w:rFonts w:eastAsia="Times New Roman"/>
          <w:szCs w:val="24"/>
        </w:rPr>
        <w:t xml:space="preserve"> έγινε έξαλλη.</w:t>
      </w:r>
      <w:r>
        <w:rPr>
          <w:rFonts w:eastAsia="Times New Roman"/>
          <w:szCs w:val="24"/>
        </w:rPr>
        <w:t xml:space="preserve"> «Να σταματήσει αμέσως αυτό», είπε. Και της είπαν «θα κλείσει η Αυγή αλλιώς». «Να κλείσει», είπε. «Δεν μπορεί να μας χρηματοδοτεί ο </w:t>
      </w:r>
      <w:proofErr w:type="spellStart"/>
      <w:r>
        <w:rPr>
          <w:rFonts w:eastAsia="Times New Roman"/>
          <w:szCs w:val="24"/>
        </w:rPr>
        <w:t>Τσαουσέσκου</w:t>
      </w:r>
      <w:proofErr w:type="spellEnd"/>
      <w:r>
        <w:rPr>
          <w:rFonts w:eastAsia="Times New Roman"/>
          <w:szCs w:val="24"/>
        </w:rPr>
        <w:t xml:space="preserve">»». Στη διάσπαση η Ρουμανία ήταν φιλική προς </w:t>
      </w:r>
      <w:proofErr w:type="spellStart"/>
      <w:r>
        <w:rPr>
          <w:rFonts w:eastAsia="Times New Roman"/>
          <w:szCs w:val="24"/>
        </w:rPr>
        <w:t>ανανεωτές</w:t>
      </w:r>
      <w:proofErr w:type="spellEnd"/>
      <w:r>
        <w:rPr>
          <w:rFonts w:eastAsia="Times New Roman"/>
          <w:szCs w:val="24"/>
        </w:rPr>
        <w:t>, όπως και η Βόρεια Κορέα άλλωστε.</w:t>
      </w:r>
    </w:p>
    <w:p w14:paraId="6F5C4784"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Σε αυτήν τη δημοκρατία π</w:t>
      </w:r>
      <w:r>
        <w:rPr>
          <w:rFonts w:eastAsia="Times New Roman"/>
          <w:szCs w:val="24"/>
        </w:rPr>
        <w:t xml:space="preserve">ιστεύετε. Στη δημοκρατία του </w:t>
      </w:r>
      <w:proofErr w:type="spellStart"/>
      <w:r>
        <w:rPr>
          <w:rFonts w:eastAsia="Times New Roman"/>
          <w:szCs w:val="24"/>
        </w:rPr>
        <w:t>Τσαουσέσκου</w:t>
      </w:r>
      <w:proofErr w:type="spellEnd"/>
      <w:r>
        <w:rPr>
          <w:rFonts w:eastAsia="Times New Roman"/>
          <w:szCs w:val="24"/>
        </w:rPr>
        <w:t xml:space="preserve"> και της Βόρειας Κορέας, γι’ αυτό να μην μας κάνετε τους </w:t>
      </w:r>
      <w:proofErr w:type="spellStart"/>
      <w:r>
        <w:rPr>
          <w:rFonts w:eastAsia="Times New Roman"/>
          <w:szCs w:val="24"/>
        </w:rPr>
        <w:t>υπερδημοκράτες</w:t>
      </w:r>
      <w:proofErr w:type="spellEnd"/>
      <w:r>
        <w:rPr>
          <w:rFonts w:eastAsia="Times New Roman"/>
          <w:szCs w:val="24"/>
        </w:rPr>
        <w:t xml:space="preserve"> και να μην μας εγκαλείτε. </w:t>
      </w:r>
    </w:p>
    <w:p w14:paraId="6F5C4785"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 θέμα των ημερών είναι το ζήτημα της Μακεδονίας μας. Απευθύνω μια επιστολή προς τον Πρωθυπουργό, ο οποίος για μία α</w:t>
      </w:r>
      <w:r>
        <w:rPr>
          <w:rFonts w:eastAsia="Times New Roman"/>
          <w:szCs w:val="24"/>
        </w:rPr>
        <w:t>κόμη φορά</w:t>
      </w:r>
      <w:r>
        <w:rPr>
          <w:rFonts w:eastAsia="Times New Roman"/>
          <w:szCs w:val="24"/>
        </w:rPr>
        <w:t>,</w:t>
      </w:r>
      <w:r>
        <w:rPr>
          <w:rFonts w:eastAsia="Times New Roman"/>
          <w:szCs w:val="24"/>
        </w:rPr>
        <w:t xml:space="preserve"> θα παραλείψει το συνταγματικό του καθήκον να ενημερώσει την τρίτη πολιτική δύναμη της χώρας</w:t>
      </w:r>
      <w:r>
        <w:rPr>
          <w:rFonts w:eastAsia="Times New Roman"/>
          <w:szCs w:val="24"/>
        </w:rPr>
        <w:t>,</w:t>
      </w:r>
      <w:r>
        <w:rPr>
          <w:rFonts w:eastAsia="Times New Roman"/>
          <w:szCs w:val="24"/>
        </w:rPr>
        <w:t xml:space="preserve"> σύμφωνα με τις τρεις τελευταίες εκλογικές αναμετρήσεις, και την παραδίδω για τα Πρακτικά της Βουλής. </w:t>
      </w:r>
    </w:p>
    <w:p w14:paraId="6F5C4786" w14:textId="77777777" w:rsidR="0016272D" w:rsidRDefault="008D6B83">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Γενικός Γραμματέας του Λαϊκού Σ</w:t>
      </w:r>
      <w:r>
        <w:rPr>
          <w:rFonts w:eastAsia="Times New Roman" w:cs="Times New Roman"/>
          <w:szCs w:val="24"/>
        </w:rPr>
        <w:t xml:space="preserve">υνδέσμου - Χρυσή Αυγή </w:t>
      </w:r>
      <w:r w:rsidRPr="000D63A8">
        <w:rPr>
          <w:rFonts w:eastAsia="Times New Roman" w:cs="Times New Roman"/>
          <w:szCs w:val="24"/>
        </w:rPr>
        <w:t xml:space="preserve">κ. </w:t>
      </w:r>
      <w:r>
        <w:rPr>
          <w:rFonts w:eastAsia="Times New Roman" w:cs="Times New Roman"/>
          <w:szCs w:val="24"/>
        </w:rPr>
        <w:t xml:space="preserve">Νικόλαος </w:t>
      </w:r>
      <w:proofErr w:type="spellStart"/>
      <w:r>
        <w:rPr>
          <w:rFonts w:eastAsia="Times New Roman" w:cs="Times New Roman"/>
          <w:szCs w:val="24"/>
        </w:rPr>
        <w:t>Μιχαλολιάκος</w:t>
      </w:r>
      <w:proofErr w:type="spellEnd"/>
      <w:r w:rsidRPr="000D63A8">
        <w:rPr>
          <w:rFonts w:eastAsia="Times New Roman" w:cs="Times New Roman"/>
          <w:szCs w:val="24"/>
        </w:rPr>
        <w:t xml:space="preserve"> καταθέτει για τα Πρακτικά </w:t>
      </w:r>
      <w:r>
        <w:rPr>
          <w:rFonts w:eastAsia="Times New Roman" w:cs="Times New Roman"/>
          <w:szCs w:val="24"/>
        </w:rPr>
        <w:t>την</w:t>
      </w:r>
      <w:r w:rsidRPr="000D63A8">
        <w:rPr>
          <w:rFonts w:eastAsia="Times New Roman" w:cs="Times New Roman"/>
          <w:szCs w:val="24"/>
        </w:rPr>
        <w:t xml:space="preserve"> προαναφερθ</w:t>
      </w:r>
      <w:r>
        <w:rPr>
          <w:rFonts w:eastAsia="Times New Roman" w:cs="Times New Roman"/>
          <w:szCs w:val="24"/>
        </w:rPr>
        <w:t>είσα επιστολή</w:t>
      </w:r>
      <w:r w:rsidRPr="000D63A8">
        <w:rPr>
          <w:rFonts w:eastAsia="Times New Roman" w:cs="Times New Roman"/>
          <w:szCs w:val="24"/>
        </w:rPr>
        <w:t xml:space="preserve">, </w:t>
      </w:r>
      <w:r>
        <w:rPr>
          <w:rFonts w:eastAsia="Times New Roman" w:cs="Times New Roman"/>
          <w:szCs w:val="24"/>
        </w:rPr>
        <w:t>η</w:t>
      </w:r>
      <w:r w:rsidRPr="000D63A8">
        <w:rPr>
          <w:rFonts w:eastAsia="Times New Roman" w:cs="Times New Roman"/>
          <w:szCs w:val="24"/>
        </w:rPr>
        <w:t xml:space="preserve"> οπο</w:t>
      </w:r>
      <w:r>
        <w:rPr>
          <w:rFonts w:eastAsia="Times New Roman" w:cs="Times New Roman"/>
          <w:szCs w:val="24"/>
        </w:rPr>
        <w:t>ία</w:t>
      </w:r>
      <w:r w:rsidRPr="000D63A8">
        <w:rPr>
          <w:rFonts w:eastAsia="Times New Roman" w:cs="Times New Roman"/>
          <w:szCs w:val="24"/>
        </w:rPr>
        <w:t xml:space="preserve"> βρίσκ</w:t>
      </w:r>
      <w:r>
        <w:rPr>
          <w:rFonts w:eastAsia="Times New Roman" w:cs="Times New Roman"/>
          <w:szCs w:val="24"/>
        </w:rPr>
        <w:t>εται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6F5C4787" w14:textId="77777777" w:rsidR="0016272D" w:rsidRDefault="008D6B83">
      <w:pPr>
        <w:spacing w:line="600" w:lineRule="auto"/>
        <w:ind w:firstLine="720"/>
        <w:jc w:val="both"/>
        <w:rPr>
          <w:rFonts w:eastAsia="Times New Roman" w:cs="Times New Roman"/>
          <w:szCs w:val="24"/>
        </w:rPr>
      </w:pPr>
      <w:r w:rsidRPr="006D451A">
        <w:rPr>
          <w:rFonts w:eastAsia="Times New Roman" w:cs="Times New Roman"/>
          <w:b/>
          <w:szCs w:val="24"/>
        </w:rPr>
        <w:t xml:space="preserve">ΠΡΟΕΔΡΟΣ (Νικόλαος </w:t>
      </w:r>
      <w:proofErr w:type="spellStart"/>
      <w:r w:rsidRPr="006D451A">
        <w:rPr>
          <w:rFonts w:eastAsia="Times New Roman" w:cs="Times New Roman"/>
          <w:b/>
          <w:szCs w:val="24"/>
        </w:rPr>
        <w:t>Βούτσης</w:t>
      </w:r>
      <w:proofErr w:type="spellEnd"/>
      <w:r w:rsidRPr="006D451A">
        <w:rPr>
          <w:rFonts w:eastAsia="Times New Roman" w:cs="Times New Roman"/>
          <w:b/>
          <w:szCs w:val="24"/>
        </w:rPr>
        <w:t>):</w:t>
      </w:r>
      <w:r>
        <w:rPr>
          <w:rFonts w:eastAsia="Times New Roman" w:cs="Times New Roman"/>
          <w:szCs w:val="24"/>
        </w:rPr>
        <w:t xml:space="preserve"> Ολοκληρώνετε, κύρ</w:t>
      </w:r>
      <w:r>
        <w:rPr>
          <w:rFonts w:eastAsia="Times New Roman" w:cs="Times New Roman"/>
          <w:szCs w:val="24"/>
        </w:rPr>
        <w:t>ιε Πρόεδρε.</w:t>
      </w:r>
    </w:p>
    <w:p w14:paraId="6F5C4788" w14:textId="77777777" w:rsidR="0016272D" w:rsidRDefault="008D6B83">
      <w:pPr>
        <w:spacing w:line="600" w:lineRule="auto"/>
        <w:ind w:firstLine="720"/>
        <w:jc w:val="both"/>
        <w:rPr>
          <w:rFonts w:eastAsia="Times New Roman" w:cs="Times New Roman"/>
          <w:szCs w:val="24"/>
        </w:rPr>
      </w:pPr>
      <w:r w:rsidRPr="006D451A">
        <w:rPr>
          <w:rFonts w:eastAsia="Times New Roman" w:cs="Times New Roman"/>
          <w:b/>
          <w:szCs w:val="24"/>
        </w:rPr>
        <w:t>ΝΙΚΟΛΑΟΣ ΜΙΧΑΛΟΛΙΑΚΟΣ (Γενικός Γραμματέας τ</w:t>
      </w:r>
      <w:r>
        <w:rPr>
          <w:rFonts w:eastAsia="Times New Roman" w:cs="Times New Roman"/>
          <w:b/>
          <w:szCs w:val="24"/>
        </w:rPr>
        <w:t>ου Λαϊκού Συνδέσμου -</w:t>
      </w:r>
      <w:r w:rsidRPr="006D451A">
        <w:rPr>
          <w:rFonts w:eastAsia="Times New Roman" w:cs="Times New Roman"/>
          <w:b/>
          <w:szCs w:val="24"/>
        </w:rPr>
        <w:t xml:space="preserve"> </w:t>
      </w:r>
      <w:r>
        <w:rPr>
          <w:rFonts w:eastAsia="Times New Roman" w:cs="Times New Roman"/>
          <w:b/>
          <w:szCs w:val="24"/>
        </w:rPr>
        <w:t>Χρυσή</w:t>
      </w:r>
      <w:r w:rsidRPr="006D451A">
        <w:rPr>
          <w:rFonts w:eastAsia="Times New Roman" w:cs="Times New Roman"/>
          <w:b/>
          <w:szCs w:val="24"/>
        </w:rPr>
        <w:t xml:space="preserve"> Αυγ</w:t>
      </w:r>
      <w:r>
        <w:rPr>
          <w:rFonts w:eastAsia="Times New Roman" w:cs="Times New Roman"/>
          <w:b/>
          <w:szCs w:val="24"/>
        </w:rPr>
        <w:t>ή</w:t>
      </w:r>
      <w:r w:rsidRPr="006D451A">
        <w:rPr>
          <w:rFonts w:eastAsia="Times New Roman" w:cs="Times New Roman"/>
          <w:b/>
          <w:szCs w:val="24"/>
        </w:rPr>
        <w:t>):</w:t>
      </w:r>
      <w:r>
        <w:rPr>
          <w:rFonts w:eastAsia="Times New Roman" w:cs="Times New Roman"/>
          <w:szCs w:val="24"/>
        </w:rPr>
        <w:t xml:space="preserve"> Ολοκληρώνω, μάλιστα.</w:t>
      </w:r>
    </w:p>
    <w:p w14:paraId="6F5C4789" w14:textId="77777777" w:rsidR="0016272D" w:rsidRDefault="008D6B83">
      <w:pPr>
        <w:spacing w:line="600" w:lineRule="auto"/>
        <w:ind w:firstLine="720"/>
        <w:jc w:val="both"/>
        <w:rPr>
          <w:rFonts w:eastAsia="Times New Roman" w:cs="Times New Roman"/>
          <w:szCs w:val="24"/>
        </w:rPr>
      </w:pPr>
      <w:r w:rsidRPr="006D451A">
        <w:rPr>
          <w:rFonts w:eastAsia="Times New Roman" w:cs="Times New Roman"/>
          <w:b/>
          <w:szCs w:val="24"/>
        </w:rPr>
        <w:t>ΙΩΑΝΝΗΣ ΛΑΓΟΣ:</w:t>
      </w:r>
      <w:r>
        <w:rPr>
          <w:rFonts w:eastAsia="Times New Roman" w:cs="Times New Roman"/>
          <w:szCs w:val="24"/>
        </w:rPr>
        <w:t xml:space="preserve"> Πριν λήξουν τα δεκαπέντε λεπτά, σε Αρχηγό Κόμματος…</w:t>
      </w:r>
    </w:p>
    <w:p w14:paraId="6F5C478A"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Λαγέ, εντάξει</w:t>
      </w:r>
      <w:r>
        <w:rPr>
          <w:rFonts w:eastAsia="Times New Roman" w:cs="Times New Roman"/>
          <w:szCs w:val="24"/>
        </w:rPr>
        <w:t>, τ</w:t>
      </w:r>
      <w:r>
        <w:rPr>
          <w:rFonts w:eastAsia="Times New Roman" w:cs="Times New Roman"/>
          <w:szCs w:val="24"/>
        </w:rPr>
        <w:t>α ακούσαμε όλα. Και από σας</w:t>
      </w:r>
      <w:r>
        <w:rPr>
          <w:rFonts w:eastAsia="Times New Roman" w:cs="Times New Roman"/>
          <w:szCs w:val="24"/>
        </w:rPr>
        <w:t xml:space="preserve"> προηγούμενα και τώρα και τα ιστορικά στοιχεία και όλα. Σας παρακαλώ. Δεν σας αδικήσαμε.</w:t>
      </w:r>
    </w:p>
    <w:p w14:paraId="6F5C478B"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w:t>
      </w:r>
      <w:r>
        <w:rPr>
          <w:rFonts w:eastAsia="Times New Roman" w:cs="Times New Roman"/>
          <w:b/>
          <w:szCs w:val="24"/>
        </w:rPr>
        <w:t>ου Λαϊκού Συνδέσμου –</w:t>
      </w:r>
      <w:r>
        <w:rPr>
          <w:rFonts w:eastAsia="Times New Roman" w:cs="Times New Roman"/>
          <w:b/>
          <w:szCs w:val="24"/>
        </w:rPr>
        <w:t xml:space="preserve"> Χρυσή</w:t>
      </w:r>
      <w:r>
        <w:rPr>
          <w:rFonts w:eastAsia="Times New Roman" w:cs="Times New Roman"/>
          <w:b/>
          <w:szCs w:val="24"/>
        </w:rPr>
        <w:t xml:space="preserve"> </w:t>
      </w:r>
      <w:r>
        <w:rPr>
          <w:rFonts w:eastAsia="Times New Roman" w:cs="Times New Roman"/>
          <w:b/>
          <w:szCs w:val="24"/>
        </w:rPr>
        <w:t>Αυγή):</w:t>
      </w:r>
      <w:r>
        <w:rPr>
          <w:rFonts w:eastAsia="Times New Roman" w:cs="Times New Roman"/>
          <w:szCs w:val="24"/>
        </w:rPr>
        <w:t xml:space="preserve"> Δεν πειράζει. Σε δύο λεπτά </w:t>
      </w:r>
      <w:r>
        <w:rPr>
          <w:rFonts w:eastAsia="Times New Roman" w:cs="Times New Roman"/>
          <w:szCs w:val="24"/>
        </w:rPr>
        <w:t xml:space="preserve">θα </w:t>
      </w:r>
      <w:r>
        <w:rPr>
          <w:rFonts w:eastAsia="Times New Roman" w:cs="Times New Roman"/>
          <w:szCs w:val="24"/>
        </w:rPr>
        <w:t>έχω τελειώσει.</w:t>
      </w:r>
    </w:p>
    <w:p w14:paraId="6F5C478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Οι διαρροές που υπάρχουν είναι για «Δημοκρατ</w:t>
      </w:r>
      <w:r>
        <w:rPr>
          <w:rFonts w:eastAsia="Times New Roman" w:cs="Times New Roman"/>
          <w:szCs w:val="24"/>
        </w:rPr>
        <w:t xml:space="preserve">ία της Μακεδονίας του </w:t>
      </w:r>
      <w:proofErr w:type="spellStart"/>
      <w:r>
        <w:rPr>
          <w:rFonts w:eastAsia="Times New Roman" w:cs="Times New Roman"/>
          <w:szCs w:val="24"/>
        </w:rPr>
        <w:t>Ίλιντεν</w:t>
      </w:r>
      <w:proofErr w:type="spellEnd"/>
      <w:r>
        <w:rPr>
          <w:rFonts w:eastAsia="Times New Roman" w:cs="Times New Roman"/>
          <w:szCs w:val="24"/>
        </w:rPr>
        <w:t xml:space="preserve">». Το </w:t>
      </w:r>
      <w:proofErr w:type="spellStart"/>
      <w:r>
        <w:rPr>
          <w:rFonts w:eastAsia="Times New Roman" w:cs="Times New Roman"/>
          <w:szCs w:val="24"/>
        </w:rPr>
        <w:t>Ίλιντεν</w:t>
      </w:r>
      <w:proofErr w:type="spellEnd"/>
      <w:r>
        <w:rPr>
          <w:rFonts w:eastAsia="Times New Roman" w:cs="Times New Roman"/>
          <w:szCs w:val="24"/>
        </w:rPr>
        <w:t xml:space="preserve"> ήταν μια βουλγάρικη και σλάβικη επανάσταση, όπως έχει γράψει ο Ίωνας Δραγούμης, είναι όχημα αλυτρωτισμού, αλλά επειδή είστε μπολσεβίκοι</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τακτικιστές</w:t>
      </w:r>
      <w:proofErr w:type="spellEnd"/>
      <w:r>
        <w:rPr>
          <w:rFonts w:eastAsia="Times New Roman" w:cs="Times New Roman"/>
          <w:szCs w:val="24"/>
        </w:rPr>
        <w:t xml:space="preserve"> χρησιμοποιείτε την τακτική «δύο βήματα μπρος, ένα βήμα πίσω». Δε</w:t>
      </w:r>
      <w:r>
        <w:rPr>
          <w:rFonts w:eastAsia="Times New Roman" w:cs="Times New Roman"/>
          <w:szCs w:val="24"/>
        </w:rPr>
        <w:t xml:space="preserve">ν θα είναι αυτή η πρότασή σας. Ρίχνετε μια ακραία πρόταση, για να πάτε στο </w:t>
      </w:r>
      <w:proofErr w:type="spellStart"/>
      <w:r>
        <w:rPr>
          <w:rFonts w:eastAsia="Times New Roman" w:cs="Times New Roman"/>
          <w:szCs w:val="24"/>
          <w:lang w:val="en-US"/>
        </w:rPr>
        <w:t>Gorna</w:t>
      </w:r>
      <w:proofErr w:type="spellEnd"/>
      <w:r w:rsidRPr="00B77376">
        <w:rPr>
          <w:rFonts w:eastAsia="Times New Roman" w:cs="Times New Roman"/>
          <w:szCs w:val="24"/>
        </w:rPr>
        <w:t xml:space="preserve"> </w:t>
      </w:r>
      <w:r>
        <w:rPr>
          <w:rFonts w:eastAsia="Times New Roman" w:cs="Times New Roman"/>
          <w:szCs w:val="24"/>
        </w:rPr>
        <w:t xml:space="preserve">ή στο </w:t>
      </w:r>
      <w:r>
        <w:rPr>
          <w:rFonts w:eastAsia="Times New Roman" w:cs="Times New Roman"/>
          <w:szCs w:val="24"/>
          <w:lang w:val="en-US"/>
        </w:rPr>
        <w:t>Nova</w:t>
      </w:r>
      <w:r w:rsidRPr="00B77376">
        <w:rPr>
          <w:rFonts w:eastAsia="Times New Roman" w:cs="Times New Roman"/>
          <w:szCs w:val="24"/>
        </w:rPr>
        <w:t xml:space="preserve"> </w:t>
      </w:r>
      <w:proofErr w:type="spellStart"/>
      <w:r>
        <w:rPr>
          <w:rFonts w:eastAsia="Times New Roman" w:cs="Times New Roman"/>
          <w:szCs w:val="24"/>
          <w:lang w:val="en-US"/>
        </w:rPr>
        <w:t>Makedonija</w:t>
      </w:r>
      <w:proofErr w:type="spellEnd"/>
      <w:r>
        <w:rPr>
          <w:rFonts w:eastAsia="Times New Roman" w:cs="Times New Roman"/>
          <w:szCs w:val="24"/>
        </w:rPr>
        <w:t xml:space="preserve">. </w:t>
      </w:r>
    </w:p>
    <w:p w14:paraId="6F5C478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Σε όλες τις περιπτώσεις, η Χρυσή Αυγή καταγγέλλει τις εξελίξεις στο ζήτημα της Μακεδονίας. Θέλει</w:t>
      </w:r>
      <w:r>
        <w:rPr>
          <w:rFonts w:eastAsia="Times New Roman" w:cs="Times New Roman"/>
          <w:szCs w:val="24"/>
        </w:rPr>
        <w:t>,</w:t>
      </w:r>
      <w:r>
        <w:rPr>
          <w:rFonts w:eastAsia="Times New Roman" w:cs="Times New Roman"/>
          <w:szCs w:val="24"/>
        </w:rPr>
        <w:t xml:space="preserve"> να διευκρινίσει η Νέα Δημοκρατία τι εννοεί ο κ. Τσίπρ</w:t>
      </w:r>
      <w:r>
        <w:rPr>
          <w:rFonts w:eastAsia="Times New Roman" w:cs="Times New Roman"/>
          <w:szCs w:val="24"/>
        </w:rPr>
        <w:t>ας</w:t>
      </w:r>
      <w:r>
        <w:rPr>
          <w:rFonts w:eastAsia="Times New Roman" w:cs="Times New Roman"/>
          <w:szCs w:val="24"/>
        </w:rPr>
        <w:t>,</w:t>
      </w:r>
      <w:r>
        <w:rPr>
          <w:rFonts w:eastAsia="Times New Roman" w:cs="Times New Roman"/>
          <w:szCs w:val="24"/>
        </w:rPr>
        <w:t xml:space="preserve"> όταν λέει ότι συγχαίρει για το συναινετικό κλίμα από τη Νέα Δημοκρατία; Έχετε συμφωνήσει την παροχή του ονόματος; Διαψεύστε τον. Εγώ αυτό το ζήτημα θέτω. </w:t>
      </w:r>
    </w:p>
    <w:p w14:paraId="6F5C478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Εις ό,τι αφορά τη Χρυσή Αυγή, παραμένει σταθερή στη θέση της. Κανένας συμβιβασμός για τη Μακεδονί</w:t>
      </w:r>
      <w:r>
        <w:rPr>
          <w:rFonts w:eastAsia="Times New Roman" w:cs="Times New Roman"/>
          <w:szCs w:val="24"/>
        </w:rPr>
        <w:t>α μας. Και επειδή σας αρέσει η δημοκρατία τόσο πολύ, κάντε ένα δημοψήφισμα για τη Μακεδονία, να αποφασίσει ο λαός τι θέλει.</w:t>
      </w:r>
    </w:p>
    <w:p w14:paraId="6F5C478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Ευχαριστώ.</w:t>
      </w:r>
    </w:p>
    <w:p w14:paraId="6F5C4790"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F5C4791" w14:textId="77777777" w:rsidR="0016272D" w:rsidRDefault="008D6B83">
      <w:pPr>
        <w:spacing w:line="600" w:lineRule="auto"/>
        <w:ind w:firstLine="720"/>
        <w:jc w:val="both"/>
        <w:rPr>
          <w:rFonts w:eastAsia="Times New Roman" w:cs="Times New Roman"/>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w:t>
      </w:r>
      <w:r>
        <w:rPr>
          <w:rFonts w:eastAsia="Times New Roman" w:cs="Times New Roman"/>
        </w:rPr>
        <w:t xml:space="preserve">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w:t>
      </w:r>
      <w:r w:rsidRPr="000742D7">
        <w:rPr>
          <w:rFonts w:eastAsia="Times New Roman" w:cs="Times New Roman"/>
        </w:rPr>
        <w:t xml:space="preserve">υλής, </w:t>
      </w:r>
      <w:r>
        <w:rPr>
          <w:rFonts w:eastAsia="Times New Roman" w:cs="Times New Roman"/>
        </w:rPr>
        <w:t>σαράντα δύο</w:t>
      </w:r>
      <w:r w:rsidRPr="000742D7">
        <w:rPr>
          <w:rFonts w:eastAsia="Times New Roman" w:cs="Times New Roman"/>
        </w:rPr>
        <w:t xml:space="preserve"> μαθητές και μαθήτριες και </w:t>
      </w:r>
      <w:r>
        <w:rPr>
          <w:rFonts w:eastAsia="Times New Roman" w:cs="Times New Roman"/>
        </w:rPr>
        <w:t>πέντε</w:t>
      </w:r>
      <w:r w:rsidRPr="000742D7">
        <w:rPr>
          <w:rFonts w:eastAsia="Times New Roman" w:cs="Times New Roman"/>
        </w:rPr>
        <w:t xml:space="preserve"> εκπαιδευτικοί συνοδοί τους από το </w:t>
      </w:r>
      <w:r>
        <w:rPr>
          <w:rFonts w:eastAsia="Times New Roman" w:cs="Times New Roman"/>
        </w:rPr>
        <w:t>46</w:t>
      </w:r>
      <w:r w:rsidRPr="007A3C38">
        <w:rPr>
          <w:rFonts w:eastAsia="Times New Roman" w:cs="Times New Roman"/>
          <w:vertAlign w:val="superscript"/>
        </w:rPr>
        <w:t>ο</w:t>
      </w:r>
      <w:r>
        <w:rPr>
          <w:rFonts w:eastAsia="Times New Roman" w:cs="Times New Roman"/>
        </w:rPr>
        <w:t xml:space="preserve"> Δημοτικό Σχολείο Ηρακλείου</w:t>
      </w:r>
      <w:r w:rsidRPr="000742D7">
        <w:rPr>
          <w:rFonts w:eastAsia="Times New Roman" w:cs="Times New Roman"/>
        </w:rPr>
        <w:t xml:space="preserve">. </w:t>
      </w:r>
    </w:p>
    <w:p w14:paraId="6F5C4792" w14:textId="77777777" w:rsidR="0016272D" w:rsidRDefault="008D6B83">
      <w:pPr>
        <w:spacing w:line="600" w:lineRule="auto"/>
        <w:ind w:firstLine="720"/>
        <w:jc w:val="both"/>
        <w:rPr>
          <w:rFonts w:eastAsia="Times New Roman" w:cs="Times New Roman"/>
        </w:rPr>
      </w:pPr>
      <w:r w:rsidRPr="000742D7">
        <w:rPr>
          <w:rFonts w:eastAsia="Times New Roman" w:cs="Times New Roman"/>
        </w:rPr>
        <w:t xml:space="preserve">Η Βουλή τούς καλωσορίζει. </w:t>
      </w:r>
    </w:p>
    <w:p w14:paraId="6F5C4793" w14:textId="77777777" w:rsidR="0016272D" w:rsidRDefault="008D6B83">
      <w:pPr>
        <w:spacing w:line="600" w:lineRule="auto"/>
        <w:ind w:firstLine="720"/>
        <w:jc w:val="center"/>
        <w:rPr>
          <w:rFonts w:eastAsia="Times New Roman" w:cs="Times New Roman"/>
        </w:rPr>
      </w:pPr>
      <w:r w:rsidRPr="000742D7">
        <w:rPr>
          <w:rFonts w:eastAsia="Times New Roman" w:cs="Times New Roman"/>
        </w:rPr>
        <w:t>(Χειροκροτήματα απ’ όλες τις πτέρυγες της Βουλής)</w:t>
      </w:r>
    </w:p>
    <w:p w14:paraId="6F5C4794" w14:textId="77777777" w:rsidR="0016272D" w:rsidRDefault="008D6B83">
      <w:pPr>
        <w:tabs>
          <w:tab w:val="left" w:pos="716"/>
        </w:tabs>
        <w:spacing w:line="600" w:lineRule="auto"/>
        <w:ind w:firstLine="720"/>
        <w:jc w:val="both"/>
        <w:rPr>
          <w:rFonts w:eastAsia="Times New Roman" w:cs="Times New Roman"/>
        </w:rPr>
      </w:pPr>
      <w:r>
        <w:rPr>
          <w:rFonts w:eastAsia="Times New Roman" w:cs="Times New Roman"/>
        </w:rPr>
        <w:t xml:space="preserve">Είναι εμπειρία ζωής, πραγματικά, αυτά που ακούσατε και που θα </w:t>
      </w:r>
      <w:r>
        <w:rPr>
          <w:rFonts w:eastAsia="Times New Roman" w:cs="Times New Roman"/>
        </w:rPr>
        <w:t>ακούσετε από δω και πέρα.</w:t>
      </w:r>
    </w:p>
    <w:p w14:paraId="6F5C4795" w14:textId="77777777" w:rsidR="0016272D" w:rsidRDefault="008D6B83">
      <w:pPr>
        <w:tabs>
          <w:tab w:val="left" w:pos="716"/>
        </w:tabs>
        <w:spacing w:line="600" w:lineRule="auto"/>
        <w:ind w:firstLine="720"/>
        <w:jc w:val="both"/>
        <w:rPr>
          <w:rFonts w:eastAsia="Times New Roman" w:cs="Times New Roman"/>
        </w:rPr>
      </w:pPr>
      <w:r>
        <w:rPr>
          <w:rFonts w:eastAsia="Times New Roman" w:cs="Times New Roman"/>
        </w:rPr>
        <w:t>Παρακαλώ πολύ τον Πρόεδρο της Αξιωματικής Αντιπολίτευσης και της Νέας Δημοκρατίας κ. Κυριάκο Μητσοτάκη, να λάβει τον λόγο.</w:t>
      </w:r>
    </w:p>
    <w:p w14:paraId="6F5C4796" w14:textId="77777777" w:rsidR="0016272D" w:rsidRDefault="008D6B83">
      <w:pPr>
        <w:tabs>
          <w:tab w:val="left" w:pos="716"/>
        </w:tabs>
        <w:spacing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6F5C4797" w14:textId="77777777" w:rsidR="0016272D" w:rsidRDefault="008D6B83">
      <w:pPr>
        <w:tabs>
          <w:tab w:val="left" w:pos="716"/>
        </w:tabs>
        <w:spacing w:line="600" w:lineRule="auto"/>
        <w:ind w:firstLine="720"/>
        <w:jc w:val="both"/>
        <w:rPr>
          <w:rFonts w:eastAsia="Times New Roman" w:cs="Times New Roman"/>
        </w:rPr>
      </w:pPr>
      <w:r w:rsidRPr="00035FA3">
        <w:rPr>
          <w:rFonts w:eastAsia="Times New Roman" w:cs="Times New Roman"/>
          <w:b/>
        </w:rPr>
        <w:t>ΚΥΡΙΑΚΟΣ ΜΗΤΣΟΤΑΚΗΣ (Πρόεδρος της Νέας Δημοκρατίας):</w:t>
      </w:r>
      <w:r>
        <w:rPr>
          <w:rFonts w:eastAsia="Times New Roman" w:cs="Times New Roman"/>
        </w:rPr>
        <w:t xml:space="preserve"> Χαίρομαι, κύριε Πρόεδρε, που προεξοφλείτε ότι η ομιλία μου θα είναι μία εμπειρία ζωής για τα παιδιά</w:t>
      </w:r>
      <w:r>
        <w:rPr>
          <w:rFonts w:eastAsia="Times New Roman" w:cs="Times New Roman"/>
        </w:rPr>
        <w:t>,</w:t>
      </w:r>
      <w:r>
        <w:rPr>
          <w:rFonts w:eastAsia="Times New Roman" w:cs="Times New Roman"/>
        </w:rPr>
        <w:t xml:space="preserve"> τα οποία είναι εδώ σήμερα. </w:t>
      </w:r>
    </w:p>
    <w:p w14:paraId="6F5C4798" w14:textId="77777777" w:rsidR="0016272D" w:rsidRDefault="008D6B83">
      <w:pPr>
        <w:tabs>
          <w:tab w:val="left" w:pos="716"/>
        </w:tabs>
        <w:spacing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6F5C4799" w14:textId="77777777" w:rsidR="0016272D" w:rsidRDefault="008D6B83">
      <w:pPr>
        <w:tabs>
          <w:tab w:val="left" w:pos="716"/>
        </w:tabs>
        <w:spacing w:line="600" w:lineRule="auto"/>
        <w:ind w:firstLine="720"/>
        <w:jc w:val="both"/>
        <w:rPr>
          <w:rFonts w:eastAsia="Times New Roman" w:cs="Times New Roman"/>
        </w:rPr>
      </w:pPr>
      <w:r>
        <w:rPr>
          <w:rFonts w:eastAsia="Times New Roman" w:cs="Times New Roman"/>
        </w:rPr>
        <w:t>Τα καλωσορίζουμε κι εμείς στην Εθνική Αντιπροσωπεία.</w:t>
      </w:r>
    </w:p>
    <w:p w14:paraId="6F5C479A" w14:textId="77777777" w:rsidR="0016272D" w:rsidRDefault="008D6B83">
      <w:pPr>
        <w:tabs>
          <w:tab w:val="left" w:pos="716"/>
        </w:tabs>
        <w:spacing w:line="600" w:lineRule="auto"/>
        <w:ind w:firstLine="720"/>
        <w:jc w:val="both"/>
        <w:rPr>
          <w:rFonts w:eastAsia="Times New Roman"/>
          <w:szCs w:val="24"/>
        </w:rPr>
      </w:pPr>
      <w:r>
        <w:rPr>
          <w:rFonts w:eastAsia="Times New Roman" w:cs="Times New Roman"/>
        </w:rPr>
        <w:t>Κυρίες και κύριοι σ</w:t>
      </w:r>
      <w:r>
        <w:rPr>
          <w:rFonts w:eastAsia="Times New Roman" w:cs="Times New Roman"/>
        </w:rPr>
        <w:t>υνάδελφοι, πριν από τρεις μήνες από το Βήμα της Βουλής είχα μιλήσει για πολιτική σκευωρία. Είχα καταγγείλει τις παρεμβάσεις των ΣΥΡΙΖΑ και ΑΝΕΛ στο κράτος, καθώς και το παρακράτος, το οποίο πάει να στηθεί στη δικαιοσύνη. Όλα αυτά με αφορμή ένα υπαρκτό εται</w:t>
      </w:r>
      <w:r>
        <w:rPr>
          <w:rFonts w:eastAsia="Times New Roman" w:cs="Times New Roman"/>
        </w:rPr>
        <w:t xml:space="preserve">ρικό σκάνδαλο </w:t>
      </w:r>
      <w:r w:rsidRPr="00030178">
        <w:rPr>
          <w:rFonts w:eastAsia="Times New Roman" w:cs="Times New Roman"/>
        </w:rPr>
        <w:t>-</w:t>
      </w:r>
      <w:r>
        <w:rPr>
          <w:rFonts w:eastAsia="Times New Roman" w:cs="Times New Roman"/>
        </w:rPr>
        <w:t xml:space="preserve">και αναφέρομαι βέβαια στην υπόθεση </w:t>
      </w:r>
      <w:r>
        <w:rPr>
          <w:rFonts w:eastAsia="Times New Roman" w:cs="Times New Roman"/>
        </w:rPr>
        <w:t>«</w:t>
      </w:r>
      <w:r>
        <w:rPr>
          <w:rFonts w:eastAsia="Times New Roman"/>
          <w:szCs w:val="24"/>
          <w:lang w:val="en-US"/>
        </w:rPr>
        <w:t>NOVARTIS</w:t>
      </w:r>
      <w:r>
        <w:rPr>
          <w:rFonts w:eastAsia="Times New Roman"/>
          <w:szCs w:val="24"/>
        </w:rPr>
        <w:t>»</w:t>
      </w:r>
      <w:r w:rsidRPr="00030178">
        <w:rPr>
          <w:rFonts w:eastAsia="Times New Roman"/>
          <w:szCs w:val="24"/>
        </w:rPr>
        <w:t>-</w:t>
      </w:r>
      <w:r>
        <w:rPr>
          <w:rFonts w:eastAsia="Times New Roman"/>
          <w:szCs w:val="24"/>
        </w:rPr>
        <w:t xml:space="preserve"> που η Κυβέρνηση προσπαθεί να μετατρέψει σε υποτιθέμενο πολιτικό σκάνδαλο. Πρόκειται για ωμή παραβίαση των αρχών και των κανόνων του κράτους δικαίου. </w:t>
      </w:r>
    </w:p>
    <w:p w14:paraId="6F5C479B" w14:textId="77777777" w:rsidR="0016272D" w:rsidRDefault="008D6B83">
      <w:pPr>
        <w:tabs>
          <w:tab w:val="left" w:pos="716"/>
        </w:tabs>
        <w:spacing w:line="600" w:lineRule="auto"/>
        <w:ind w:firstLine="720"/>
        <w:jc w:val="both"/>
        <w:rPr>
          <w:rFonts w:eastAsia="Times New Roman"/>
          <w:szCs w:val="24"/>
        </w:rPr>
      </w:pPr>
      <w:r>
        <w:rPr>
          <w:rFonts w:eastAsia="Times New Roman"/>
          <w:szCs w:val="24"/>
        </w:rPr>
        <w:t>Με βάση καταθέσεις άφαντων μαρτύρων και πρωτ</w:t>
      </w:r>
      <w:r>
        <w:rPr>
          <w:rFonts w:eastAsia="Times New Roman"/>
          <w:szCs w:val="24"/>
        </w:rPr>
        <w:t xml:space="preserve">οφανείς μεθοδεύσεις </w:t>
      </w:r>
      <w:proofErr w:type="spellStart"/>
      <w:r>
        <w:rPr>
          <w:rFonts w:eastAsia="Times New Roman"/>
          <w:szCs w:val="24"/>
        </w:rPr>
        <w:t>στοχοποιήθηκαν</w:t>
      </w:r>
      <w:proofErr w:type="spellEnd"/>
      <w:r>
        <w:rPr>
          <w:rFonts w:eastAsia="Times New Roman"/>
          <w:szCs w:val="24"/>
        </w:rPr>
        <w:t xml:space="preserve"> και </w:t>
      </w:r>
      <w:proofErr w:type="spellStart"/>
      <w:r>
        <w:rPr>
          <w:rFonts w:eastAsia="Times New Roman"/>
          <w:szCs w:val="24"/>
        </w:rPr>
        <w:t>συκοφαντήθηκαν</w:t>
      </w:r>
      <w:proofErr w:type="spellEnd"/>
      <w:r>
        <w:rPr>
          <w:rFonts w:eastAsia="Times New Roman"/>
          <w:szCs w:val="24"/>
        </w:rPr>
        <w:t xml:space="preserve"> δύο τέως Πρωθυπουργοί, ο Ευρωπαίος Επίτροπος, ο Διοικητής της Τράπεζας της Ελλάδος και έξι Υπουργοί.</w:t>
      </w:r>
    </w:p>
    <w:p w14:paraId="6F5C479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Ήρθαν για δεύτερη φορά μέσα σε τρεις μήνες σε αυτήν την Αίθουσα να υπερασπιστούν την αθωότητά τους. Κ</w:t>
      </w:r>
      <w:r>
        <w:rPr>
          <w:rFonts w:eastAsia="Times New Roman" w:cs="Times New Roman"/>
          <w:szCs w:val="24"/>
        </w:rPr>
        <w:t>αι για δεύτερη φορά</w:t>
      </w:r>
      <w:r>
        <w:rPr>
          <w:rFonts w:eastAsia="Times New Roman" w:cs="Times New Roman"/>
          <w:szCs w:val="24"/>
        </w:rPr>
        <w:t>, ο</w:t>
      </w:r>
      <w:r>
        <w:rPr>
          <w:rFonts w:eastAsia="Times New Roman" w:cs="Times New Roman"/>
          <w:szCs w:val="24"/>
        </w:rPr>
        <w:t xml:space="preserve"> κ. Τσίπρας, ο ενορχηστρωτής αυτής της σκευωρίας, δεν είχε το θάρρος να καθίσει στο έδρανο του Πρωθυπουργού να τους ακούσει.</w:t>
      </w:r>
      <w:r w:rsidRPr="00A32FA2">
        <w:rPr>
          <w:rFonts w:eastAsia="Times New Roman" w:cs="Times New Roman"/>
          <w:szCs w:val="24"/>
        </w:rPr>
        <w:t xml:space="preserve"> </w:t>
      </w:r>
      <w:r>
        <w:rPr>
          <w:rFonts w:eastAsia="Times New Roman" w:cs="Times New Roman"/>
          <w:szCs w:val="24"/>
        </w:rPr>
        <w:t>Κρύφτηκε στο γραφείο του.</w:t>
      </w:r>
    </w:p>
    <w:p w14:paraId="6F5C479D"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F5C479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Πριν από τρεις μήνες</w:t>
      </w:r>
      <w:r>
        <w:rPr>
          <w:rFonts w:eastAsia="Times New Roman" w:cs="Times New Roman"/>
          <w:szCs w:val="24"/>
        </w:rPr>
        <w:t>,</w:t>
      </w:r>
      <w:r>
        <w:rPr>
          <w:rFonts w:eastAsia="Times New Roman" w:cs="Times New Roman"/>
          <w:szCs w:val="24"/>
        </w:rPr>
        <w:t xml:space="preserve"> είχα επ</w:t>
      </w:r>
      <w:r>
        <w:rPr>
          <w:rFonts w:eastAsia="Times New Roman" w:cs="Times New Roman"/>
          <w:szCs w:val="24"/>
        </w:rPr>
        <w:t>ισημάνει αναλυτικά πώς παραβιάζεται το Σύνταγμα και ο Κανονισμός της Βουλής. Είχα μιλήσει για θεσμική εκτροπή. Είχα εξηγήσει ότι με τους χειρισμούς της Κυβέρνησης</w:t>
      </w:r>
      <w:r>
        <w:rPr>
          <w:rFonts w:eastAsia="Times New Roman" w:cs="Times New Roman"/>
          <w:szCs w:val="24"/>
        </w:rPr>
        <w:t>,</w:t>
      </w:r>
      <w:r>
        <w:rPr>
          <w:rFonts w:eastAsia="Times New Roman" w:cs="Times New Roman"/>
          <w:szCs w:val="24"/>
        </w:rPr>
        <w:t xml:space="preserve"> ουσιαστικά συγκαλύπτεται το ελληνικό σκέλος ενός αναμφισβήτητου οικονομικού σκανδάλου</w:t>
      </w:r>
      <w:r>
        <w:rPr>
          <w:rFonts w:eastAsia="Times New Roman" w:cs="Times New Roman"/>
          <w:szCs w:val="24"/>
        </w:rPr>
        <w:t>,</w:t>
      </w:r>
      <w:r>
        <w:rPr>
          <w:rFonts w:eastAsia="Times New Roman" w:cs="Times New Roman"/>
          <w:szCs w:val="24"/>
        </w:rPr>
        <w:t xml:space="preserve"> με δι</w:t>
      </w:r>
      <w:r>
        <w:rPr>
          <w:rFonts w:eastAsia="Times New Roman" w:cs="Times New Roman"/>
          <w:szCs w:val="24"/>
        </w:rPr>
        <w:t>εθνή διάσταση και είχα καταθέσει και μια σειρά από συγκεκριμένες προτάσεις για περαιτέρω εξυγίανση του φαρμακευτικού κυκλώματος, μια προσπάθεια που ξεκίνησε και απέδωσε καρπούς την περίοδο 2012-2015. Σε αυτές, όμως, τις πολύ συγκεκριμένες προτάσεις δεν βρή</w:t>
      </w:r>
      <w:r>
        <w:rPr>
          <w:rFonts w:eastAsia="Times New Roman" w:cs="Times New Roman"/>
          <w:szCs w:val="24"/>
        </w:rPr>
        <w:t>κα, για άλλη μια φορά, καμ</w:t>
      </w:r>
      <w:r>
        <w:rPr>
          <w:rFonts w:eastAsia="Times New Roman" w:cs="Times New Roman"/>
          <w:szCs w:val="24"/>
        </w:rPr>
        <w:t>μ</w:t>
      </w:r>
      <w:r>
        <w:rPr>
          <w:rFonts w:eastAsia="Times New Roman" w:cs="Times New Roman"/>
          <w:szCs w:val="24"/>
        </w:rPr>
        <w:t>ία ανταπόκριση.</w:t>
      </w:r>
    </w:p>
    <w:p w14:paraId="6F5C479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Αντίθετα, οι άθλιες συμμορίες συνεχίζουν τη δράση τους, εκμεταλλευόμενοι τον πόνο των πιο αδύναμων συμπολιτών μας και κυρίως</w:t>
      </w:r>
      <w:r>
        <w:rPr>
          <w:rFonts w:eastAsia="Times New Roman" w:cs="Times New Roman"/>
          <w:szCs w:val="24"/>
        </w:rPr>
        <w:t>,</w:t>
      </w:r>
      <w:r>
        <w:rPr>
          <w:rFonts w:eastAsia="Times New Roman" w:cs="Times New Roman"/>
          <w:szCs w:val="24"/>
        </w:rPr>
        <w:t xml:space="preserve"> την αδιαφορία και την ανικανότητα της σημερινής Κυβέρνησης, κάτι που επιβεβαίωσε και η πρόσφατη, τραγική ιστορία με τα αντικαρκινικά φάρμακα.</w:t>
      </w:r>
    </w:p>
    <w:p w14:paraId="6F5C47A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Είχα, επίσης, προβλέψει ότι η στημένη αυτή υπόθεση θα καταλήξει σε ένα θλιβερό σκηνικό με δέκα κάλπες ντροπής. Εί</w:t>
      </w:r>
      <w:r>
        <w:rPr>
          <w:rFonts w:eastAsia="Times New Roman" w:cs="Times New Roman"/>
          <w:szCs w:val="24"/>
        </w:rPr>
        <w:t xml:space="preserve">χα πει με καθαρά λόγια ότι πρόκειται για μία χυδαία απόπειρα της </w:t>
      </w:r>
      <w:r>
        <w:rPr>
          <w:rFonts w:eastAsia="Times New Roman" w:cs="Times New Roman"/>
          <w:szCs w:val="24"/>
        </w:rPr>
        <w:t>Σ</w:t>
      </w:r>
      <w:r>
        <w:rPr>
          <w:rFonts w:eastAsia="Times New Roman" w:cs="Times New Roman"/>
          <w:szCs w:val="24"/>
        </w:rPr>
        <w:t>υμπολίτευσης να σπιλώσει τους πολιτικούς της αντιπάλους. Σήμερα δικαιωνόμαστε πλήρως.</w:t>
      </w:r>
    </w:p>
    <w:p w14:paraId="6F5C47A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Δεν θα επιμείνω στη νομική πλευρά της υπόθεσης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A57291">
        <w:rPr>
          <w:rFonts w:eastAsia="Times New Roman" w:cs="Times New Roman"/>
          <w:szCs w:val="24"/>
        </w:rPr>
        <w:t xml:space="preserve">. Τα </w:t>
      </w:r>
      <w:r>
        <w:rPr>
          <w:rFonts w:eastAsia="Times New Roman" w:cs="Times New Roman"/>
          <w:szCs w:val="24"/>
        </w:rPr>
        <w:t>νομικά επιχειρήματα, εξάλλου, παρουσιάστηκ</w:t>
      </w:r>
      <w:r>
        <w:rPr>
          <w:rFonts w:eastAsia="Times New Roman" w:cs="Times New Roman"/>
          <w:szCs w:val="24"/>
        </w:rPr>
        <w:t>αν με άρτιο τρόπο από τους εισηγητές μας.</w:t>
      </w:r>
    </w:p>
    <w:p w14:paraId="6F5C47A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Θα σταθώ, όμως, στην πολιτική πτυχή του θέματος. Στο πόρισμά της η κυβερνητική πλειοψηφία παραδέχεται</w:t>
      </w:r>
      <w:r>
        <w:rPr>
          <w:rFonts w:eastAsia="Times New Roman" w:cs="Times New Roman"/>
          <w:szCs w:val="24"/>
        </w:rPr>
        <w:t>,</w:t>
      </w:r>
      <w:r>
        <w:rPr>
          <w:rFonts w:eastAsia="Times New Roman" w:cs="Times New Roman"/>
          <w:szCs w:val="24"/>
        </w:rPr>
        <w:t xml:space="preserve"> με τον πιο φανερό τρόπο</w:t>
      </w:r>
      <w:r>
        <w:rPr>
          <w:rFonts w:eastAsia="Times New Roman" w:cs="Times New Roman"/>
          <w:szCs w:val="24"/>
        </w:rPr>
        <w:t>,</w:t>
      </w:r>
      <w:r>
        <w:rPr>
          <w:rFonts w:eastAsia="Times New Roman" w:cs="Times New Roman"/>
          <w:szCs w:val="24"/>
        </w:rPr>
        <w:t xml:space="preserve"> ότι δεν υπάρχουν ενδείξεις ενοχής για κανένα πολιτικό πρόσωπο. Αποφασίσατε τη σύσταση </w:t>
      </w:r>
      <w:r>
        <w:rPr>
          <w:rFonts w:eastAsia="Times New Roman" w:cs="Times New Roman"/>
          <w:szCs w:val="24"/>
        </w:rPr>
        <w:t>της προκαταρκτικής επιτροπής</w:t>
      </w:r>
      <w:r>
        <w:rPr>
          <w:rFonts w:eastAsia="Times New Roman" w:cs="Times New Roman"/>
          <w:szCs w:val="24"/>
        </w:rPr>
        <w:t>,</w:t>
      </w:r>
      <w:r>
        <w:rPr>
          <w:rFonts w:eastAsia="Times New Roman" w:cs="Times New Roman"/>
          <w:szCs w:val="24"/>
        </w:rPr>
        <w:t xml:space="preserve"> κρίνοντας προφανώς</w:t>
      </w:r>
      <w:r>
        <w:rPr>
          <w:rFonts w:eastAsia="Times New Roman" w:cs="Times New Roman"/>
          <w:szCs w:val="24"/>
        </w:rPr>
        <w:t>,</w:t>
      </w:r>
      <w:r>
        <w:rPr>
          <w:rFonts w:eastAsia="Times New Roman" w:cs="Times New Roman"/>
          <w:szCs w:val="24"/>
        </w:rPr>
        <w:t xml:space="preserve"> ότι η Βουλή είναι αρμόδια να εξετάσει το θέμα. Και επικαλεστήκατε, όπως σας είπε και ο κ. Βορίδης, καθ’ όλη τη διάρκεια της διαδικασίας μέχρι σήμερα, το τι λέει το άρθρο 86 του Συντάγματος. </w:t>
      </w:r>
    </w:p>
    <w:p w14:paraId="6F5C47A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Τώρα που έπεσαν</w:t>
      </w:r>
      <w:r>
        <w:rPr>
          <w:rFonts w:eastAsia="Times New Roman" w:cs="Times New Roman"/>
          <w:szCs w:val="24"/>
        </w:rPr>
        <w:t xml:space="preserve"> οι μάσκες</w:t>
      </w:r>
      <w:r>
        <w:rPr>
          <w:rFonts w:eastAsia="Times New Roman" w:cs="Times New Roman"/>
          <w:szCs w:val="24"/>
        </w:rPr>
        <w:t>,</w:t>
      </w:r>
      <w:r>
        <w:rPr>
          <w:rFonts w:eastAsia="Times New Roman" w:cs="Times New Roman"/>
          <w:szCs w:val="24"/>
        </w:rPr>
        <w:t xml:space="preserve"> πάτε να βγάλετε την υπόθεση από πάνω σας. Και έρχεται σήμερα να μας πει ο κ. Τσίπρας, να μας πείτε όλοι σας, ότι δεν έχει αρμοδιότητα η Βουλή και ότι αρμοδιότητα έχει η </w:t>
      </w:r>
      <w:r>
        <w:rPr>
          <w:rFonts w:eastAsia="Times New Roman" w:cs="Times New Roman"/>
          <w:szCs w:val="24"/>
        </w:rPr>
        <w:t>δ</w:t>
      </w:r>
      <w:r>
        <w:rPr>
          <w:rFonts w:eastAsia="Times New Roman" w:cs="Times New Roman"/>
          <w:szCs w:val="24"/>
        </w:rPr>
        <w:t>ικαιοσύνη.</w:t>
      </w:r>
    </w:p>
    <w:p w14:paraId="6F5C47A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Αλλά σας ερωτώ ευθέως, κύριοι της κυβερνητικής πλειοψηφίας, η </w:t>
      </w:r>
      <w:r>
        <w:rPr>
          <w:rFonts w:eastAsia="Times New Roman" w:cs="Times New Roman"/>
          <w:szCs w:val="24"/>
        </w:rPr>
        <w:t>δ</w:t>
      </w:r>
      <w:r>
        <w:rPr>
          <w:rFonts w:eastAsia="Times New Roman" w:cs="Times New Roman"/>
          <w:szCs w:val="24"/>
        </w:rPr>
        <w:t>ικαιοσύνη δεν ερευνά ήδη την υπόθεση; Ο εισαγγελέας, εξ όσων γνωρίζω, δεν έχει ζητήσει, ως όφειλε να κάνει, το άνοιγμα λογαριασμών δέκα πολιτικών προσώπων; Περίμενε κανείς δικαστής τον κ. Τσίπρα</w:t>
      </w:r>
      <w:r>
        <w:rPr>
          <w:rFonts w:eastAsia="Times New Roman" w:cs="Times New Roman"/>
          <w:szCs w:val="24"/>
        </w:rPr>
        <w:t>,</w:t>
      </w:r>
      <w:r>
        <w:rPr>
          <w:rFonts w:eastAsia="Times New Roman" w:cs="Times New Roman"/>
          <w:szCs w:val="24"/>
        </w:rPr>
        <w:t xml:space="preserve"> για να ερευνήσει την υπόθεση; Ασφαλώς</w:t>
      </w:r>
      <w:r>
        <w:rPr>
          <w:rFonts w:eastAsia="Times New Roman" w:cs="Times New Roman"/>
          <w:szCs w:val="24"/>
        </w:rPr>
        <w:t xml:space="preserve">, </w:t>
      </w:r>
      <w:r>
        <w:rPr>
          <w:rFonts w:eastAsia="Times New Roman" w:cs="Times New Roman"/>
          <w:szCs w:val="24"/>
        </w:rPr>
        <w:t>όχι.</w:t>
      </w:r>
    </w:p>
    <w:p w14:paraId="6F5C47A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Η πολιτική σκηνο</w:t>
      </w:r>
      <w:r>
        <w:rPr>
          <w:rFonts w:eastAsia="Times New Roman" w:cs="Times New Roman"/>
          <w:szCs w:val="24"/>
        </w:rPr>
        <w:t>θεσία, λοιπόν, που στήθηκε στη Βουλή</w:t>
      </w:r>
      <w:r>
        <w:rPr>
          <w:rFonts w:eastAsia="Times New Roman" w:cs="Times New Roman"/>
          <w:szCs w:val="24"/>
        </w:rPr>
        <w:t>,</w:t>
      </w:r>
      <w:r>
        <w:rPr>
          <w:rFonts w:eastAsia="Times New Roman" w:cs="Times New Roman"/>
          <w:szCs w:val="24"/>
        </w:rPr>
        <w:t xml:space="preserve"> είχε έναν μοναδικό σκοπό, να </w:t>
      </w:r>
      <w:proofErr w:type="spellStart"/>
      <w:r>
        <w:rPr>
          <w:rFonts w:eastAsia="Times New Roman" w:cs="Times New Roman"/>
          <w:szCs w:val="24"/>
        </w:rPr>
        <w:t>συκοφαντηθούν</w:t>
      </w:r>
      <w:proofErr w:type="spellEnd"/>
      <w:r>
        <w:rPr>
          <w:rFonts w:eastAsia="Times New Roman" w:cs="Times New Roman"/>
          <w:szCs w:val="24"/>
        </w:rPr>
        <w:t xml:space="preserve"> πρόσωπα και να δημιουργηθούν εντυπώσεις, γιατί στις πενήντα έξι σελίδες του πορίσματος</w:t>
      </w:r>
      <w:r>
        <w:rPr>
          <w:rFonts w:eastAsia="Times New Roman" w:cs="Times New Roman"/>
          <w:szCs w:val="24"/>
        </w:rPr>
        <w:t>,</w:t>
      </w:r>
      <w:r>
        <w:rPr>
          <w:rFonts w:eastAsia="Times New Roman" w:cs="Times New Roman"/>
          <w:szCs w:val="24"/>
        </w:rPr>
        <w:t xml:space="preserve"> το μόνο που κάνει η κυβερνητική πλειοψηφία</w:t>
      </w:r>
      <w:r>
        <w:rPr>
          <w:rFonts w:eastAsia="Times New Roman" w:cs="Times New Roman"/>
          <w:szCs w:val="24"/>
        </w:rPr>
        <w:t>,</w:t>
      </w:r>
      <w:r>
        <w:rPr>
          <w:rFonts w:eastAsia="Times New Roman" w:cs="Times New Roman"/>
          <w:szCs w:val="24"/>
        </w:rPr>
        <w:t xml:space="preserve"> είναι να ψελλίζει νόμους, διατάξεις και παλ</w:t>
      </w:r>
      <w:r>
        <w:rPr>
          <w:rFonts w:eastAsia="Times New Roman" w:cs="Times New Roman"/>
          <w:szCs w:val="24"/>
        </w:rPr>
        <w:t>ιές εκθέσεις. Κα</w:t>
      </w:r>
      <w:r>
        <w:rPr>
          <w:rFonts w:eastAsia="Times New Roman" w:cs="Times New Roman"/>
          <w:szCs w:val="24"/>
        </w:rPr>
        <w:t>μ</w:t>
      </w:r>
      <w:r>
        <w:rPr>
          <w:rFonts w:eastAsia="Times New Roman" w:cs="Times New Roman"/>
          <w:szCs w:val="24"/>
        </w:rPr>
        <w:t>μία λέξη για την ουσία της υπόθεσης.</w:t>
      </w:r>
    </w:p>
    <w:p w14:paraId="6F5C47A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Δεν χρειάζεται να επαναλάβω ότι η ειδική κοινοβουλευτική επιτροπή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2879D0">
        <w:rPr>
          <w:rFonts w:eastAsia="Times New Roman" w:cs="Times New Roman"/>
          <w:szCs w:val="24"/>
        </w:rPr>
        <w:t xml:space="preserve"> </w:t>
      </w:r>
      <w:r>
        <w:rPr>
          <w:rFonts w:eastAsia="Times New Roman" w:cs="Times New Roman"/>
          <w:szCs w:val="24"/>
        </w:rPr>
        <w:t>σε όλες τις συνεδριάσεις ασχολήθηκε μόνο με τα διαδικαστικά θέματα. Δεν υπάρχει ιστορικό προηγούμενο επιτροπής να ασχο</w:t>
      </w:r>
      <w:r>
        <w:rPr>
          <w:rFonts w:eastAsia="Times New Roman" w:cs="Times New Roman"/>
          <w:szCs w:val="24"/>
        </w:rPr>
        <w:t>λείται μόνο με τον προγραμματισμό εργασιών, αλλά τελικά να μην εργάζεται.</w:t>
      </w:r>
    </w:p>
    <w:p w14:paraId="6F5C47A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πώς να εργαστεί, άλλωστε, όταν η πλειοψηφία επέλεξε να μην εξετάσει σε βάθος την υπόθεση, όπως ζητούσαμε εμείς και οι εμπλεκόμενοι στην υπόθεση από την πρώτη στιγμή; Γιατί, βλέπε</w:t>
      </w:r>
      <w:r>
        <w:rPr>
          <w:rFonts w:eastAsia="Times New Roman" w:cs="Times New Roman"/>
          <w:szCs w:val="24"/>
        </w:rPr>
        <w:t>τε, η κυβερνητική πλειοψηφία, από την πρώτη στιγμή, απέκλεισε την εξέταση μαρτύρων</w:t>
      </w:r>
      <w:r>
        <w:rPr>
          <w:rFonts w:eastAsia="Times New Roman" w:cs="Times New Roman"/>
          <w:szCs w:val="24"/>
        </w:rPr>
        <w:t>,</w:t>
      </w:r>
      <w:r>
        <w:rPr>
          <w:rFonts w:eastAsia="Times New Roman" w:cs="Times New Roman"/>
          <w:szCs w:val="24"/>
        </w:rPr>
        <w:t xml:space="preserve"> που θα στήριζαν, υποτίθεται, τις κατηγορίες τους.</w:t>
      </w:r>
    </w:p>
    <w:p w14:paraId="6F5C47A8"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Τρεις κουκουλοφόροι μάρτυρες, ουδείς γνωρίζει την ταυτότητά τους και ποτέ δεν ελέγχθηκε η αξιοπιστία τους. Ζήσαμε έτσι μία ακόμη παγκόσμια πρωτοτυπία: Σύσσωμη η Αντιπολίτευση και όλοι οι εμπλεκόμενοι να ζητούν την αποκάλυψη της αλήθειας, ενώ αυτοί που δρομ</w:t>
      </w:r>
      <w:r>
        <w:rPr>
          <w:rFonts w:eastAsia="Times New Roman"/>
          <w:szCs w:val="24"/>
        </w:rPr>
        <w:t xml:space="preserve">ολόγησαν τη σύσταση της </w:t>
      </w:r>
      <w:r>
        <w:rPr>
          <w:rFonts w:eastAsia="Times New Roman"/>
          <w:szCs w:val="24"/>
        </w:rPr>
        <w:t>ε</w:t>
      </w:r>
      <w:r>
        <w:rPr>
          <w:rFonts w:eastAsia="Times New Roman"/>
          <w:szCs w:val="24"/>
        </w:rPr>
        <w:t>πιτροπής να κάνουν ό,τι μπορούν</w:t>
      </w:r>
      <w:r>
        <w:rPr>
          <w:rFonts w:eastAsia="Times New Roman"/>
          <w:szCs w:val="24"/>
        </w:rPr>
        <w:t>,</w:t>
      </w:r>
      <w:r>
        <w:rPr>
          <w:rFonts w:eastAsia="Times New Roman"/>
          <w:szCs w:val="24"/>
        </w:rPr>
        <w:t xml:space="preserve"> για να αποτρέψουν τη διαλεύκανση της υπόθεσης, την ίδια ώρα μάλιστα</w:t>
      </w:r>
      <w:r>
        <w:rPr>
          <w:rFonts w:eastAsia="Times New Roman"/>
          <w:szCs w:val="24"/>
        </w:rPr>
        <w:t>,</w:t>
      </w:r>
      <w:r>
        <w:rPr>
          <w:rFonts w:eastAsia="Times New Roman"/>
          <w:szCs w:val="24"/>
        </w:rPr>
        <w:t xml:space="preserve"> που διαθέτετε και την πλειοψηφία στην </w:t>
      </w:r>
      <w:r>
        <w:rPr>
          <w:rFonts w:eastAsia="Times New Roman"/>
          <w:szCs w:val="24"/>
        </w:rPr>
        <w:t>ε</w:t>
      </w:r>
      <w:r>
        <w:rPr>
          <w:rFonts w:eastAsia="Times New Roman"/>
          <w:szCs w:val="24"/>
        </w:rPr>
        <w:t>πιτροπή.</w:t>
      </w:r>
    </w:p>
    <w:p w14:paraId="6F5C47A9"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Επανέρχομαι στην ουσία και συνοψίζω τα συμπεράσματα</w:t>
      </w:r>
      <w:r>
        <w:rPr>
          <w:rFonts w:eastAsia="Times New Roman"/>
          <w:szCs w:val="24"/>
        </w:rPr>
        <w:t>,</w:t>
      </w:r>
      <w:r>
        <w:rPr>
          <w:rFonts w:eastAsia="Times New Roman"/>
          <w:szCs w:val="24"/>
        </w:rPr>
        <w:t xml:space="preserve"> τα οποία θα έπρεπε να σας κά</w:t>
      </w:r>
      <w:r>
        <w:rPr>
          <w:rFonts w:eastAsia="Times New Roman"/>
          <w:szCs w:val="24"/>
        </w:rPr>
        <w:t>νουν να ντρέπεστε για τις επιλογές σας:</w:t>
      </w:r>
    </w:p>
    <w:p w14:paraId="6F5C47AA"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Πρώτον, δεν προέκυψε κανένα αδίκημα σχετικά με δωροδοκία, δωροληψία και απιστία. Ειδικά δε</w:t>
      </w:r>
      <w:r>
        <w:rPr>
          <w:rFonts w:eastAsia="Times New Roman"/>
          <w:szCs w:val="24"/>
        </w:rPr>
        <w:t>,</w:t>
      </w:r>
      <w:r>
        <w:rPr>
          <w:rFonts w:eastAsia="Times New Roman"/>
          <w:szCs w:val="24"/>
        </w:rPr>
        <w:t xml:space="preserve"> για την υπόθεση της απιστίας</w:t>
      </w:r>
      <w:r>
        <w:rPr>
          <w:rFonts w:eastAsia="Times New Roman"/>
          <w:szCs w:val="24"/>
        </w:rPr>
        <w:t>,</w:t>
      </w:r>
      <w:r>
        <w:rPr>
          <w:rFonts w:eastAsia="Times New Roman"/>
          <w:szCs w:val="24"/>
        </w:rPr>
        <w:t xml:space="preserve"> κάνατε λάστιχο την αρμοδιότητα της </w:t>
      </w:r>
      <w:r>
        <w:rPr>
          <w:rFonts w:eastAsia="Times New Roman"/>
          <w:szCs w:val="24"/>
        </w:rPr>
        <w:t>ε</w:t>
      </w:r>
      <w:r>
        <w:rPr>
          <w:rFonts w:eastAsia="Times New Roman"/>
          <w:szCs w:val="24"/>
        </w:rPr>
        <w:t>πιτροπής. Ενώ στη Βουλή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τη συμπεριέλαβαν στο</w:t>
      </w:r>
      <w:r>
        <w:rPr>
          <w:rFonts w:eastAsia="Times New Roman"/>
          <w:szCs w:val="24"/>
        </w:rPr>
        <w:t xml:space="preserve"> κατηγορητήριο, στην </w:t>
      </w:r>
      <w:r>
        <w:rPr>
          <w:rFonts w:eastAsia="Times New Roman"/>
          <w:szCs w:val="24"/>
        </w:rPr>
        <w:t xml:space="preserve">επιτροπή </w:t>
      </w:r>
      <w:r>
        <w:rPr>
          <w:rFonts w:eastAsia="Times New Roman"/>
          <w:szCs w:val="24"/>
        </w:rPr>
        <w:t xml:space="preserve">επικαλεστήκατε αναρμοδιότητα, επειδή διαπιστώσατε ότι αφορούσε και τον κ. </w:t>
      </w:r>
      <w:proofErr w:type="spellStart"/>
      <w:r>
        <w:rPr>
          <w:rFonts w:eastAsia="Times New Roman"/>
          <w:szCs w:val="24"/>
        </w:rPr>
        <w:t>Κουρουμπλή</w:t>
      </w:r>
      <w:proofErr w:type="spellEnd"/>
      <w:r>
        <w:rPr>
          <w:rFonts w:eastAsia="Times New Roman"/>
          <w:szCs w:val="24"/>
        </w:rPr>
        <w:t xml:space="preserve">. </w:t>
      </w:r>
    </w:p>
    <w:p w14:paraId="6F5C47AB"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Δεύτερον, η Κυβέρνηση έπεσε στην παγίδα</w:t>
      </w:r>
      <w:r>
        <w:rPr>
          <w:rFonts w:eastAsia="Times New Roman"/>
          <w:szCs w:val="24"/>
        </w:rPr>
        <w:t>,</w:t>
      </w:r>
      <w:r>
        <w:rPr>
          <w:rFonts w:eastAsia="Times New Roman"/>
          <w:szCs w:val="24"/>
        </w:rPr>
        <w:t xml:space="preserve"> την οποία η ίδια έστησε. Έστειλε την υπόθεση στη Βουλή με το άρθρο 86 του Συντάγματος, αλλά η </w:t>
      </w:r>
      <w:r>
        <w:rPr>
          <w:rFonts w:eastAsia="Times New Roman"/>
          <w:szCs w:val="24"/>
        </w:rPr>
        <w:t>ε</w:t>
      </w:r>
      <w:r>
        <w:rPr>
          <w:rFonts w:eastAsia="Times New Roman"/>
          <w:szCs w:val="24"/>
        </w:rPr>
        <w:t>πιτ</w:t>
      </w:r>
      <w:r>
        <w:rPr>
          <w:rFonts w:eastAsia="Times New Roman"/>
          <w:szCs w:val="24"/>
        </w:rPr>
        <w:t xml:space="preserve">ροπή αρνήθηκε την εφαρμογή του ίδιου άρθρου, γιατί προβλέπει, λένε, την εξάλειψη του αξιόποινου των πράξεων. </w:t>
      </w:r>
    </w:p>
    <w:p w14:paraId="6F5C47AC"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Αναρωτιέμαι, δεν το γνωρίζατε αυτό από την αρχή; Και σε κάθε περίπτωση, αν θέλατε την πραγματική διερεύνηση της υπόθεσης, τι σας εμπόδιζε να ελέγξετε τυχόν αξιόποινες πράξεις στην </w:t>
      </w:r>
      <w:r>
        <w:rPr>
          <w:rFonts w:eastAsia="Times New Roman"/>
          <w:szCs w:val="24"/>
        </w:rPr>
        <w:t xml:space="preserve">επιτροπή </w:t>
      </w:r>
      <w:r>
        <w:rPr>
          <w:rFonts w:eastAsia="Times New Roman"/>
          <w:szCs w:val="24"/>
        </w:rPr>
        <w:t>και να αποφασίσετε στη συνέχεια αν αυτές πρέπει ή δεν πρέπει να παρ</w:t>
      </w:r>
      <w:r>
        <w:rPr>
          <w:rFonts w:eastAsia="Times New Roman"/>
          <w:szCs w:val="24"/>
        </w:rPr>
        <w:t>αγραφούν</w:t>
      </w:r>
      <w:r>
        <w:rPr>
          <w:rFonts w:eastAsia="Times New Roman"/>
          <w:szCs w:val="24"/>
        </w:rPr>
        <w:t xml:space="preserve">; </w:t>
      </w:r>
      <w:r>
        <w:rPr>
          <w:rFonts w:eastAsia="Times New Roman"/>
          <w:szCs w:val="24"/>
        </w:rPr>
        <w:t>Η απάντηση είναι ξεκάθαρη. Αν διερευνούσατε πραγματικά την υπόθεση, θα αποκαλυπτόταν πλήρως η σκευωρία την οποία στήσατε με τη συνδρομή των τριών κουκουλοφόρων και αυτός είναι ο πραγματικός λόγος</w:t>
      </w:r>
      <w:r>
        <w:rPr>
          <w:rFonts w:eastAsia="Times New Roman"/>
          <w:szCs w:val="24"/>
        </w:rPr>
        <w:t>,</w:t>
      </w:r>
      <w:r>
        <w:rPr>
          <w:rFonts w:eastAsia="Times New Roman"/>
          <w:szCs w:val="24"/>
        </w:rPr>
        <w:t xml:space="preserve"> που τελικά η κυβερνητική πλειοψηφία αρνήθηκε την </w:t>
      </w:r>
      <w:r>
        <w:rPr>
          <w:rFonts w:eastAsia="Times New Roman"/>
          <w:szCs w:val="24"/>
        </w:rPr>
        <w:t xml:space="preserve">αποκάλυψη της αλήθειας. Γιατί αν το αποτολμούσε, δεν θα αποκαλύπτονταν μόνο η σκευωρία, αλλά και οι ίδιοι οι σκευωροί. </w:t>
      </w:r>
    </w:p>
    <w:p w14:paraId="6F5C47AD"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Και γι’ αυτό</w:t>
      </w:r>
      <w:r>
        <w:rPr>
          <w:rFonts w:eastAsia="Times New Roman"/>
          <w:szCs w:val="24"/>
        </w:rPr>
        <w:t>,</w:t>
      </w:r>
      <w:r>
        <w:rPr>
          <w:rFonts w:eastAsia="Times New Roman"/>
          <w:szCs w:val="24"/>
        </w:rPr>
        <w:t xml:space="preserve"> εμείς δεν προτιθέμεθα να συμμετέχουμε σε μια </w:t>
      </w:r>
      <w:r>
        <w:rPr>
          <w:rFonts w:eastAsia="Times New Roman"/>
          <w:szCs w:val="24"/>
        </w:rPr>
        <w:t>ψηφοφορία-</w:t>
      </w:r>
      <w:r>
        <w:rPr>
          <w:rFonts w:eastAsia="Times New Roman"/>
          <w:szCs w:val="24"/>
        </w:rPr>
        <w:t xml:space="preserve">φιάσκο με δέκα κάλπες ντροπής! Αυτή την άθλια μεθόδευση αρνούμαστε </w:t>
      </w:r>
      <w:r>
        <w:rPr>
          <w:rFonts w:eastAsia="Times New Roman"/>
          <w:szCs w:val="24"/>
        </w:rPr>
        <w:t>να τη νομιμοποιήσουμε.</w:t>
      </w:r>
      <w:r w:rsidRPr="00087F9D">
        <w:rPr>
          <w:rFonts w:eastAsia="Times New Roman"/>
          <w:szCs w:val="24"/>
        </w:rPr>
        <w:t xml:space="preserve"> </w:t>
      </w:r>
      <w:r>
        <w:rPr>
          <w:rFonts w:eastAsia="Times New Roman"/>
          <w:szCs w:val="24"/>
        </w:rPr>
        <w:t>Μείνετε εσείς και ψηφίστε μαζί με τη Χρυσή Αυγή και τον κ. Καμμένο, ο οποίος δεν εμφανίστηκε καν σήμερα σε αυτήν εδώ την Αίθουσα</w:t>
      </w:r>
      <w:r>
        <w:rPr>
          <w:rFonts w:eastAsia="Times New Roman"/>
          <w:szCs w:val="24"/>
        </w:rPr>
        <w:t xml:space="preserve">, </w:t>
      </w:r>
      <w:r>
        <w:rPr>
          <w:rFonts w:eastAsia="Times New Roman"/>
          <w:szCs w:val="24"/>
        </w:rPr>
        <w:t>για άλλη μια φορά, να υπενθυμίσω.</w:t>
      </w:r>
    </w:p>
    <w:p w14:paraId="6F5C47AE" w14:textId="77777777" w:rsidR="0016272D" w:rsidRDefault="008D6B83">
      <w:pPr>
        <w:tabs>
          <w:tab w:val="left" w:pos="2608"/>
        </w:tabs>
        <w:spacing w:line="600" w:lineRule="auto"/>
        <w:ind w:firstLine="720"/>
        <w:jc w:val="center"/>
        <w:rPr>
          <w:rFonts w:eastAsia="Times New Roman"/>
          <w:szCs w:val="24"/>
        </w:rPr>
      </w:pPr>
      <w:r>
        <w:rPr>
          <w:rFonts w:eastAsia="Times New Roman"/>
          <w:szCs w:val="24"/>
        </w:rPr>
        <w:t>(Ζωηρά χειροκροτήματα από την πτέρυγα της Νέας Δημοκρατίας)</w:t>
      </w:r>
    </w:p>
    <w:p w14:paraId="6F5C47AF"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Κυρίες κα</w:t>
      </w:r>
      <w:r>
        <w:rPr>
          <w:rFonts w:eastAsia="Times New Roman"/>
          <w:szCs w:val="24"/>
        </w:rPr>
        <w:t xml:space="preserve">ι κύριοι Βουλευτές, η μεθόδευση που πήγε η Κυβέρνηση να στήσει γύρω από την υπόθεση της </w:t>
      </w:r>
      <w:r>
        <w:rPr>
          <w:rFonts w:eastAsia="Times New Roman"/>
          <w:szCs w:val="24"/>
        </w:rPr>
        <w:t>«</w:t>
      </w:r>
      <w:r>
        <w:rPr>
          <w:rFonts w:eastAsia="Times New Roman"/>
          <w:szCs w:val="24"/>
          <w:lang w:val="en-US"/>
        </w:rPr>
        <w:t>NOVARTIS</w:t>
      </w:r>
      <w:r>
        <w:rPr>
          <w:rFonts w:eastAsia="Times New Roman"/>
          <w:szCs w:val="24"/>
        </w:rPr>
        <w:t xml:space="preserve">» </w:t>
      </w:r>
      <w:r>
        <w:rPr>
          <w:rFonts w:eastAsia="Times New Roman"/>
          <w:szCs w:val="24"/>
        </w:rPr>
        <w:t>δεν άντεξε τελικά στο φως των κοινοβουλευτικών διαδικασιών. Αφήνει, βέβαια, πίσω της την οσμή ενός παρακράτους, που δεν δίστασε να παραβιάσει βάναυσα τη διάκ</w:t>
      </w:r>
      <w:r>
        <w:rPr>
          <w:rFonts w:eastAsia="Times New Roman"/>
          <w:szCs w:val="24"/>
        </w:rPr>
        <w:t xml:space="preserve">ριση των εξουσιών και να χρησιμοποιήσει τη </w:t>
      </w:r>
      <w:r>
        <w:rPr>
          <w:rFonts w:eastAsia="Times New Roman"/>
          <w:szCs w:val="24"/>
        </w:rPr>
        <w:t>δ</w:t>
      </w:r>
      <w:r>
        <w:rPr>
          <w:rFonts w:eastAsia="Times New Roman"/>
          <w:szCs w:val="24"/>
        </w:rPr>
        <w:t>ικαιοσύνη ως εργαλείο εξόντωσης των πολιτικών της αντιπάλων.</w:t>
      </w:r>
    </w:p>
    <w:p w14:paraId="6F5C47B0"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Όταν η Νέα Δημοκρατία αναλάβει τη διακυβέρνηση, να είστε σίγουρες και σίγουροι ότι θα πέσει άπλετο φως σε αυτή τη σκοτεινή υπόθεση. Στήσατε μια πρωτοφα</w:t>
      </w:r>
      <w:r>
        <w:rPr>
          <w:rFonts w:eastAsia="Times New Roman"/>
          <w:szCs w:val="24"/>
        </w:rPr>
        <w:t>νή σκευωρία στα κοινοβουλευτικά χρονικά και να ξέρετε ότι αυτό θα το βρείτε μπροστά σας. Δεν σας το λέω αυτό καθ’ οποιονδήποτε τρόπο εκδικητικά. Είναι κάτι –προσέξτε- που θα το κάνει ούτως ή αλλιώς η ανεξάρτητη ελληνική δικαιοσύνη. Γιατί; Σας το είπαν κιόλ</w:t>
      </w:r>
      <w:r>
        <w:rPr>
          <w:rFonts w:eastAsia="Times New Roman"/>
          <w:szCs w:val="24"/>
        </w:rPr>
        <w:t>ας οι εμπλεκόμενοι. Θα το διεκδικήσουν πρώτα από όλα αυτοί</w:t>
      </w:r>
      <w:r>
        <w:rPr>
          <w:rFonts w:eastAsia="Times New Roman"/>
          <w:szCs w:val="24"/>
        </w:rPr>
        <w:t>,</w:t>
      </w:r>
      <w:r>
        <w:rPr>
          <w:rFonts w:eastAsia="Times New Roman"/>
          <w:szCs w:val="24"/>
        </w:rPr>
        <w:t xml:space="preserve"> οι οποίοι </w:t>
      </w:r>
      <w:proofErr w:type="spellStart"/>
      <w:r>
        <w:rPr>
          <w:rFonts w:eastAsia="Times New Roman"/>
          <w:szCs w:val="24"/>
        </w:rPr>
        <w:t>συκοφαντήθηκαν</w:t>
      </w:r>
      <w:proofErr w:type="spellEnd"/>
      <w:r>
        <w:rPr>
          <w:rFonts w:eastAsia="Times New Roman"/>
          <w:szCs w:val="24"/>
        </w:rPr>
        <w:t>, μια δικαιοσύνη την οποία εσείς προσπαθείτε</w:t>
      </w:r>
      <w:r>
        <w:rPr>
          <w:rFonts w:eastAsia="Times New Roman"/>
          <w:szCs w:val="24"/>
        </w:rPr>
        <w:t>,</w:t>
      </w:r>
      <w:r>
        <w:rPr>
          <w:rFonts w:eastAsia="Times New Roman"/>
          <w:szCs w:val="24"/>
        </w:rPr>
        <w:t xml:space="preserve"> με πρωτοφανή τρόπο</w:t>
      </w:r>
      <w:r>
        <w:rPr>
          <w:rFonts w:eastAsia="Times New Roman"/>
          <w:szCs w:val="24"/>
        </w:rPr>
        <w:t>,</w:t>
      </w:r>
      <w:r>
        <w:rPr>
          <w:rFonts w:eastAsia="Times New Roman"/>
          <w:szCs w:val="24"/>
        </w:rPr>
        <w:t xml:space="preserve"> να χειραγωγήσετε. </w:t>
      </w:r>
    </w:p>
    <w:p w14:paraId="6F5C47B1"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Αλλά με τη δικιά μας διακυβέρνηση εγγυώμαι προσωπικά ότι θα ανακτήσει πλήρως την αυτονό</w:t>
      </w:r>
      <w:r>
        <w:rPr>
          <w:rFonts w:eastAsia="Times New Roman"/>
          <w:szCs w:val="24"/>
        </w:rPr>
        <w:t xml:space="preserve">ητη ανεξαρτησία της, όπως συμβαίνει σε κάθε ευνομούμενο κράτος. Και γι’ αυτό είμαι σίγουρος ότι θα κάνει ό,τι πρέπει για να μάθουν ακριβώς τι συνέβη και ποιοι είναι οι πρωταγωνιστές της σκευωρίας που στήσατε. Γιατί κάθε πολίτης πρέπει να γνωρίζει ότι η </w:t>
      </w:r>
      <w:r>
        <w:rPr>
          <w:rFonts w:eastAsia="Times New Roman"/>
          <w:szCs w:val="24"/>
        </w:rPr>
        <w:t>δ</w:t>
      </w:r>
      <w:r>
        <w:rPr>
          <w:rFonts w:eastAsia="Times New Roman"/>
          <w:szCs w:val="24"/>
        </w:rPr>
        <w:t>ικ</w:t>
      </w:r>
      <w:r>
        <w:rPr>
          <w:rFonts w:eastAsia="Times New Roman"/>
          <w:szCs w:val="24"/>
        </w:rPr>
        <w:t xml:space="preserve">αιοσύνη σε αυτή τη χώρα ούτε εκβιάζεται ούτε χειραγωγείται. </w:t>
      </w:r>
    </w:p>
    <w:p w14:paraId="6F5C47B2"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Το κράτος δικαίου είναι εδώ</w:t>
      </w:r>
      <w:r>
        <w:rPr>
          <w:rFonts w:eastAsia="Times New Roman"/>
          <w:szCs w:val="24"/>
        </w:rPr>
        <w:t>,</w:t>
      </w:r>
      <w:r>
        <w:rPr>
          <w:rFonts w:eastAsia="Times New Roman"/>
          <w:szCs w:val="24"/>
        </w:rPr>
        <w:t xml:space="preserve"> για να προστατεύσει κάθε Έλληνα πολίτη από κάθε άδικη κατηγορία, με την τήρηση των νόμων και των δικονομικών κανόνων και όχι με ευτράπελα, όπως το χθεσινό που ο Υπουργός Δικαιοσύνης, με δέκα μέρες καθυστέρηση, έσπευσε να ενημερώσει τη Βουλή ότι οι μηνύσει</w:t>
      </w:r>
      <w:r>
        <w:rPr>
          <w:rFonts w:eastAsia="Times New Roman"/>
          <w:szCs w:val="24"/>
        </w:rPr>
        <w:t xml:space="preserve">ς των κυρίων Σαμαρά, Βενιζέλου, Αβραμόπουλου μπαίνουν στο αρχείο, ενώ κάτι τέτοιο δεν προβλέπεται από κανέναν δικονομικό κανόνα. </w:t>
      </w:r>
    </w:p>
    <w:p w14:paraId="6F5C47B3" w14:textId="77777777" w:rsidR="0016272D" w:rsidRDefault="008D6B83">
      <w:pPr>
        <w:tabs>
          <w:tab w:val="left" w:pos="2608"/>
        </w:tabs>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 xml:space="preserve">Δεν είναι δέκα μέρες. </w:t>
      </w:r>
    </w:p>
    <w:p w14:paraId="6F5C47B4" w14:textId="77777777" w:rsidR="0016272D" w:rsidRDefault="008D6B83">
      <w:pPr>
        <w:tabs>
          <w:tab w:val="left" w:pos="2608"/>
        </w:tabs>
        <w:spacing w:line="600" w:lineRule="auto"/>
        <w:ind w:firstLine="720"/>
        <w:jc w:val="both"/>
        <w:rPr>
          <w:rFonts w:eastAsia="Times New Roman"/>
          <w:szCs w:val="24"/>
        </w:rPr>
      </w:pPr>
      <w:r>
        <w:rPr>
          <w:rFonts w:eastAsia="Times New Roman"/>
          <w:b/>
          <w:szCs w:val="24"/>
        </w:rPr>
        <w:t>ΚΥΡΙΑΚΟΣ ΜΗΤΣΟΤΑΚΗΣ (Πρ</w:t>
      </w:r>
      <w:r>
        <w:rPr>
          <w:rFonts w:eastAsia="Times New Roman"/>
          <w:b/>
          <w:szCs w:val="24"/>
        </w:rPr>
        <w:t xml:space="preserve">όεδρος της Νέας Δημοκρατίας): </w:t>
      </w:r>
      <w:r>
        <w:rPr>
          <w:rFonts w:eastAsia="Times New Roman"/>
          <w:szCs w:val="24"/>
        </w:rPr>
        <w:t>Θα τα πείτε μετά.</w:t>
      </w:r>
    </w:p>
    <w:p w14:paraId="6F5C47B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Κύριε Τσίπρα, δεν είστε εδώ να με ακούσετε</w:t>
      </w:r>
      <w:r>
        <w:rPr>
          <w:rFonts w:eastAsia="Times New Roman" w:cs="Times New Roman"/>
          <w:szCs w:val="24"/>
        </w:rPr>
        <w:t xml:space="preserve">, </w:t>
      </w:r>
      <w:r>
        <w:rPr>
          <w:rFonts w:eastAsia="Times New Roman" w:cs="Times New Roman"/>
          <w:szCs w:val="24"/>
        </w:rPr>
        <w:t>αλλά φαντάζομαι ότι παρακολουθείτε τουλάχιστον τη συζήτηση από την τηλεόραση</w:t>
      </w:r>
      <w:r>
        <w:rPr>
          <w:rFonts w:eastAsia="Times New Roman" w:cs="Times New Roman"/>
          <w:szCs w:val="24"/>
        </w:rPr>
        <w:t>. Σ</w:t>
      </w:r>
      <w:r>
        <w:rPr>
          <w:rFonts w:eastAsia="Times New Roman" w:cs="Times New Roman"/>
          <w:szCs w:val="24"/>
        </w:rPr>
        <w:t>τη συζήτηση του Φεβρουαρίου είχα πει ότι δεν είχατε το πολιτικό θάρρος να κοιτάξετε σ</w:t>
      </w:r>
      <w:r>
        <w:rPr>
          <w:rFonts w:eastAsia="Times New Roman" w:cs="Times New Roman"/>
          <w:szCs w:val="24"/>
        </w:rPr>
        <w:t xml:space="preserve">τα μάτια τον κ. </w:t>
      </w:r>
      <w:proofErr w:type="spellStart"/>
      <w:r>
        <w:rPr>
          <w:rFonts w:eastAsia="Times New Roman" w:cs="Times New Roman"/>
          <w:szCs w:val="24"/>
        </w:rPr>
        <w:t>Πικρα</w:t>
      </w:r>
      <w:r>
        <w:rPr>
          <w:rFonts w:eastAsia="Times New Roman" w:cs="Times New Roman"/>
          <w:szCs w:val="24"/>
        </w:rPr>
        <w:t>μ</w:t>
      </w:r>
      <w:r>
        <w:rPr>
          <w:rFonts w:eastAsia="Times New Roman" w:cs="Times New Roman"/>
          <w:szCs w:val="24"/>
        </w:rPr>
        <w:t>μένο</w:t>
      </w:r>
      <w:proofErr w:type="spellEnd"/>
      <w:r>
        <w:rPr>
          <w:rFonts w:eastAsia="Times New Roman" w:cs="Times New Roman"/>
          <w:szCs w:val="24"/>
        </w:rPr>
        <w:t xml:space="preserve"> στη συγκλονιστική του ομιλία</w:t>
      </w:r>
      <w:r>
        <w:rPr>
          <w:rFonts w:eastAsia="Times New Roman" w:cs="Times New Roman"/>
          <w:szCs w:val="24"/>
        </w:rPr>
        <w:t>,</w:t>
      </w:r>
      <w:r>
        <w:rPr>
          <w:rFonts w:eastAsia="Times New Roman" w:cs="Times New Roman"/>
          <w:szCs w:val="24"/>
        </w:rPr>
        <w:t xml:space="preserve"> ούτε όμως και τον κ. Σαμαρά και τους άλλους εμπλεκόμενους</w:t>
      </w:r>
      <w:r>
        <w:rPr>
          <w:rFonts w:eastAsia="Times New Roman" w:cs="Times New Roman"/>
          <w:szCs w:val="24"/>
        </w:rPr>
        <w:t>,</w:t>
      </w:r>
      <w:r>
        <w:rPr>
          <w:rFonts w:eastAsia="Times New Roman" w:cs="Times New Roman"/>
          <w:szCs w:val="24"/>
        </w:rPr>
        <w:t xml:space="preserve"> που εξέθεσαν με αφοπλιστικό τρόπο τη σκευωρία</w:t>
      </w:r>
      <w:r>
        <w:rPr>
          <w:rFonts w:eastAsia="Times New Roman" w:cs="Times New Roman"/>
          <w:szCs w:val="24"/>
        </w:rPr>
        <w:t>,</w:t>
      </w:r>
      <w:r>
        <w:rPr>
          <w:rFonts w:eastAsia="Times New Roman" w:cs="Times New Roman"/>
          <w:szCs w:val="24"/>
        </w:rPr>
        <w:t xml:space="preserve"> την οποία στήσατε σε βάρος της παράταξής μας. Έκτοτε</w:t>
      </w:r>
      <w:r>
        <w:rPr>
          <w:rFonts w:eastAsia="Times New Roman" w:cs="Times New Roman"/>
          <w:szCs w:val="24"/>
        </w:rPr>
        <w:t>,</w:t>
      </w:r>
      <w:r>
        <w:rPr>
          <w:rFonts w:eastAsia="Times New Roman" w:cs="Times New Roman"/>
          <w:szCs w:val="24"/>
        </w:rPr>
        <w:t xml:space="preserve"> κανείς σας δεν διανοήθηκε να κάνει ούτε</w:t>
      </w:r>
      <w:r>
        <w:rPr>
          <w:rFonts w:eastAsia="Times New Roman" w:cs="Times New Roman"/>
          <w:szCs w:val="24"/>
        </w:rPr>
        <w:t xml:space="preserve"> μία δήλωση αποκατάστασης των δέκα πολιτικών σας αντιπάλων, των οποίων την πολιτική τιμή και την προσωπική υπόληψη προσβάλατε με πρωτοφανή τρόπο</w:t>
      </w:r>
      <w:r>
        <w:rPr>
          <w:rFonts w:eastAsia="Times New Roman" w:cs="Times New Roman"/>
          <w:szCs w:val="24"/>
        </w:rPr>
        <w:t>,</w:t>
      </w:r>
      <w:r>
        <w:rPr>
          <w:rFonts w:eastAsia="Times New Roman" w:cs="Times New Roman"/>
          <w:szCs w:val="24"/>
        </w:rPr>
        <w:t xml:space="preserve"> προδικάζοντας </w:t>
      </w:r>
      <w:r>
        <w:rPr>
          <w:rFonts w:eastAsia="Times New Roman" w:cs="Times New Roman"/>
          <w:szCs w:val="24"/>
        </w:rPr>
        <w:t>-</w:t>
      </w:r>
      <w:r>
        <w:rPr>
          <w:rFonts w:eastAsia="Times New Roman" w:cs="Times New Roman"/>
          <w:szCs w:val="24"/>
        </w:rPr>
        <w:t>τάχα</w:t>
      </w:r>
      <w:r>
        <w:rPr>
          <w:rFonts w:eastAsia="Times New Roman" w:cs="Times New Roman"/>
          <w:szCs w:val="24"/>
        </w:rPr>
        <w:t>-</w:t>
      </w:r>
      <w:r>
        <w:rPr>
          <w:rFonts w:eastAsia="Times New Roman" w:cs="Times New Roman"/>
          <w:szCs w:val="24"/>
        </w:rPr>
        <w:t xml:space="preserve"> την ενοχή τους. </w:t>
      </w:r>
    </w:p>
    <w:p w14:paraId="6F5C47B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Λυπάμαι, αλλά πρέπει να το πω. Αυτό που βλέπουμε δεν είναι μόνο μια </w:t>
      </w:r>
      <w:r w:rsidRPr="0094038A">
        <w:rPr>
          <w:rFonts w:eastAsia="Times New Roman" w:cs="Times New Roman"/>
          <w:szCs w:val="24"/>
        </w:rPr>
        <w:t>Κυβέ</w:t>
      </w:r>
      <w:r w:rsidRPr="0094038A">
        <w:rPr>
          <w:rFonts w:eastAsia="Times New Roman" w:cs="Times New Roman"/>
          <w:szCs w:val="24"/>
        </w:rPr>
        <w:t>ρνηση</w:t>
      </w:r>
      <w:r>
        <w:rPr>
          <w:rFonts w:eastAsia="Times New Roman" w:cs="Times New Roman"/>
          <w:szCs w:val="24"/>
        </w:rPr>
        <w:t>,</w:t>
      </w:r>
      <w:r>
        <w:rPr>
          <w:rFonts w:eastAsia="Times New Roman" w:cs="Times New Roman"/>
          <w:szCs w:val="24"/>
        </w:rPr>
        <w:t xml:space="preserve"> η οποία έχει κάνει το ψέμα δεύτερη φύση. Είναι κάτι, δυστυχώς, πολύ χειρότερο. Γίνατε μέσα σε μόλις τριάμισι χρόνια ένα καθεστωτικό σύστημα εξουσίας</w:t>
      </w:r>
      <w:r>
        <w:rPr>
          <w:rFonts w:eastAsia="Times New Roman" w:cs="Times New Roman"/>
          <w:szCs w:val="24"/>
        </w:rPr>
        <w:t>,</w:t>
      </w:r>
      <w:r>
        <w:rPr>
          <w:rFonts w:eastAsia="Times New Roman" w:cs="Times New Roman"/>
          <w:szCs w:val="24"/>
        </w:rPr>
        <w:t xml:space="preserve"> χωρίς κανέναν ηθικό φραγμό. Δεν είστε απλά πρώτοι στα λόγια και τα ρουσφέτια και ουραγοί στη δουλει</w:t>
      </w:r>
      <w:r>
        <w:rPr>
          <w:rFonts w:eastAsia="Times New Roman" w:cs="Times New Roman"/>
          <w:szCs w:val="24"/>
        </w:rPr>
        <w:t>ά και το αποτέλεσμα. Είστε κάτι πολύ χειρότερο. Σαν το οξύ</w:t>
      </w:r>
      <w:r>
        <w:rPr>
          <w:rFonts w:eastAsia="Times New Roman" w:cs="Times New Roman"/>
          <w:szCs w:val="24"/>
        </w:rPr>
        <w:t>,</w:t>
      </w:r>
      <w:r>
        <w:rPr>
          <w:rFonts w:eastAsia="Times New Roman" w:cs="Times New Roman"/>
          <w:szCs w:val="24"/>
        </w:rPr>
        <w:t xml:space="preserve"> διαβρώνετε σταγόνα</w:t>
      </w:r>
      <w:r>
        <w:rPr>
          <w:rFonts w:eastAsia="Times New Roman" w:cs="Times New Roman"/>
          <w:szCs w:val="24"/>
        </w:rPr>
        <w:t>-</w:t>
      </w:r>
      <w:r>
        <w:rPr>
          <w:rFonts w:eastAsia="Times New Roman" w:cs="Times New Roman"/>
          <w:szCs w:val="24"/>
        </w:rPr>
        <w:t>σταγόνα</w:t>
      </w:r>
      <w:r>
        <w:rPr>
          <w:rFonts w:eastAsia="Times New Roman" w:cs="Times New Roman"/>
          <w:szCs w:val="24"/>
        </w:rPr>
        <w:t>,</w:t>
      </w:r>
      <w:r>
        <w:rPr>
          <w:rFonts w:eastAsia="Times New Roman" w:cs="Times New Roman"/>
          <w:szCs w:val="24"/>
        </w:rPr>
        <w:t xml:space="preserve"> τα θεμέλια του δημοκρατικού μας πολιτεύματος. Προσπαθείτε κάθε μέρα να κάνετε πράξη την ασύλληπτη ρήση σας «ή τους τελειώνουμε ή μας τελειώνουν». </w:t>
      </w:r>
    </w:p>
    <w:p w14:paraId="6F5C47B7"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διαμαρτυρί</w:t>
      </w:r>
      <w:r>
        <w:rPr>
          <w:rFonts w:eastAsia="Times New Roman" w:cs="Times New Roman"/>
          <w:szCs w:val="24"/>
        </w:rPr>
        <w:t xml:space="preserve">ες </w:t>
      </w:r>
      <w:r>
        <w:rPr>
          <w:rFonts w:eastAsia="Times New Roman" w:cs="Times New Roman"/>
          <w:szCs w:val="24"/>
        </w:rPr>
        <w:t xml:space="preserve">από την πτέρυγα του </w:t>
      </w:r>
      <w:r w:rsidRPr="00C0242A">
        <w:rPr>
          <w:rFonts w:eastAsia="Times New Roman" w:cs="Times New Roman"/>
          <w:szCs w:val="24"/>
        </w:rPr>
        <w:t>ΣΥΡΙΖΑ</w:t>
      </w:r>
      <w:r>
        <w:rPr>
          <w:rFonts w:eastAsia="Times New Roman" w:cs="Times New Roman"/>
          <w:szCs w:val="24"/>
        </w:rPr>
        <w:t>)</w:t>
      </w:r>
    </w:p>
    <w:p w14:paraId="6F5C47B8" w14:textId="77777777" w:rsidR="0016272D" w:rsidRDefault="008D6B83">
      <w:pPr>
        <w:spacing w:line="600" w:lineRule="auto"/>
        <w:ind w:firstLine="720"/>
        <w:jc w:val="center"/>
        <w:rPr>
          <w:rFonts w:eastAsia="Times New Roman" w:cs="Times New Roman"/>
          <w:szCs w:val="24"/>
        </w:rPr>
      </w:pPr>
      <w:r w:rsidRPr="00096825">
        <w:rPr>
          <w:rFonts w:eastAsia="Times New Roman" w:cs="Times New Roman"/>
          <w:szCs w:val="24"/>
        </w:rPr>
        <w:t>(Χειροκροτήματα από την πτέρυγα της Νέας Δημοκρατίας)</w:t>
      </w:r>
    </w:p>
    <w:p w14:paraId="6F5C47B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Χρησιμοποιείτε τους μηχανισμούς της εξουσίας για να </w:t>
      </w:r>
      <w:proofErr w:type="spellStart"/>
      <w:r>
        <w:rPr>
          <w:rFonts w:eastAsia="Times New Roman" w:cs="Times New Roman"/>
          <w:szCs w:val="24"/>
        </w:rPr>
        <w:t>στοχοποιήσετε</w:t>
      </w:r>
      <w:proofErr w:type="spellEnd"/>
      <w:r>
        <w:rPr>
          <w:rFonts w:eastAsia="Times New Roman" w:cs="Times New Roman"/>
          <w:szCs w:val="24"/>
        </w:rPr>
        <w:t>,</w:t>
      </w:r>
      <w:r>
        <w:rPr>
          <w:rFonts w:eastAsia="Times New Roman" w:cs="Times New Roman"/>
          <w:szCs w:val="24"/>
        </w:rPr>
        <w:t xml:space="preserve"> όχι μόνο τους πολιτικούς σας αντιπάλους</w:t>
      </w:r>
      <w:r>
        <w:rPr>
          <w:rFonts w:eastAsia="Times New Roman" w:cs="Times New Roman"/>
          <w:szCs w:val="24"/>
        </w:rPr>
        <w:t>,</w:t>
      </w:r>
      <w:r>
        <w:rPr>
          <w:rFonts w:eastAsia="Times New Roman" w:cs="Times New Roman"/>
          <w:szCs w:val="24"/>
        </w:rPr>
        <w:t xml:space="preserve"> αλλά και τις οικογένειές τους. Στην ουσία, με όλα αυτά τα οποία κάνετε, με τη γλώσσα την οποία χρησιμοποιείτε, όχι μόνο </w:t>
      </w:r>
      <w:r>
        <w:rPr>
          <w:rFonts w:eastAsia="Times New Roman" w:cs="Times New Roman"/>
          <w:szCs w:val="24"/>
        </w:rPr>
        <w:t>εσείς,</w:t>
      </w:r>
      <w:r>
        <w:rPr>
          <w:rFonts w:eastAsia="Times New Roman" w:cs="Times New Roman"/>
          <w:szCs w:val="24"/>
        </w:rPr>
        <w:t xml:space="preserve"> τα στελέχη του </w:t>
      </w:r>
      <w:r w:rsidRPr="00C0242A">
        <w:rPr>
          <w:rFonts w:eastAsia="Times New Roman" w:cs="Times New Roman"/>
          <w:szCs w:val="24"/>
        </w:rPr>
        <w:t>ΣΥΡΙΖΑ</w:t>
      </w:r>
      <w:r>
        <w:rPr>
          <w:rFonts w:eastAsia="Times New Roman" w:cs="Times New Roman"/>
          <w:szCs w:val="24"/>
        </w:rPr>
        <w:t>,</w:t>
      </w:r>
      <w:r>
        <w:rPr>
          <w:rFonts w:eastAsia="Times New Roman" w:cs="Times New Roman"/>
          <w:szCs w:val="24"/>
        </w:rPr>
        <w:t xml:space="preserve"> αλλά το ίδιο το Πρωθυπουργικό Γραφείο, δεν αποδέχεστε καν τον βασικό κανόνα της δημοκρατικής αντιπαράθεση</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είναι ο στοιχειώδης δημοκρατικός σεβασμός του δημοκρατικά εκλεγμένου αντιπάλου σας. Θέλετε να οδηγήσετε απροκάλυπτα τη χώρα σε έναν διχασμό, σε έναν βαθύ νέο διχασμό, σε μια απέλπιδα προσπάθεια να περιορίσετε την πολιτική συντριβή σας. Κρατάτε κάθε </w:t>
      </w:r>
      <w:r>
        <w:rPr>
          <w:rFonts w:eastAsia="Times New Roman" w:cs="Times New Roman"/>
          <w:szCs w:val="24"/>
        </w:rPr>
        <w:t xml:space="preserve">μέρα ζωντανή τη χειρότερη μορφή του </w:t>
      </w:r>
      <w:proofErr w:type="spellStart"/>
      <w:r>
        <w:rPr>
          <w:rFonts w:eastAsia="Times New Roman" w:cs="Times New Roman"/>
          <w:szCs w:val="24"/>
        </w:rPr>
        <w:t>αυριανισμού</w:t>
      </w:r>
      <w:proofErr w:type="spellEnd"/>
      <w:r>
        <w:rPr>
          <w:rFonts w:eastAsia="Times New Roman" w:cs="Times New Roman"/>
          <w:szCs w:val="24"/>
        </w:rPr>
        <w:t xml:space="preserve"> και το κάνετε</w:t>
      </w:r>
      <w:r>
        <w:rPr>
          <w:rFonts w:eastAsia="Times New Roman" w:cs="Times New Roman"/>
          <w:szCs w:val="24"/>
        </w:rPr>
        <w:t>,</w:t>
      </w:r>
      <w:r>
        <w:rPr>
          <w:rFonts w:eastAsia="Times New Roman" w:cs="Times New Roman"/>
          <w:szCs w:val="24"/>
        </w:rPr>
        <w:t xml:space="preserve"> για να κρύψετε την απερίγραπτη ανικανότητά σας, τις δικές σας τραγικές επιλογές και, δυστυχώς, συνεχίζετε ακάθεκτοι στον ίδιο δρόμο. </w:t>
      </w:r>
    </w:p>
    <w:p w14:paraId="6F5C47B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Ακόμα και σήμερα, που μιλάμε για τη σκευωρία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r w:rsidRPr="00100D11">
        <w:rPr>
          <w:rFonts w:eastAsia="Times New Roman" w:cs="Times New Roman"/>
          <w:szCs w:val="24"/>
        </w:rPr>
        <w:t xml:space="preserve"> </w:t>
      </w:r>
      <w:r>
        <w:rPr>
          <w:rFonts w:eastAsia="Times New Roman" w:cs="Times New Roman"/>
          <w:szCs w:val="24"/>
        </w:rPr>
        <w:t>εξυφαίνεται μια νέα σκευωρία</w:t>
      </w:r>
      <w:r>
        <w:rPr>
          <w:rFonts w:eastAsia="Times New Roman" w:cs="Times New Roman"/>
          <w:szCs w:val="24"/>
        </w:rPr>
        <w:t>,</w:t>
      </w:r>
      <w:r>
        <w:rPr>
          <w:rFonts w:eastAsia="Times New Roman" w:cs="Times New Roman"/>
          <w:szCs w:val="24"/>
        </w:rPr>
        <w:t xml:space="preserve"> αυτή τη φορά σε βάρος του ελληνικού λαού, μια σκευωρία</w:t>
      </w:r>
      <w:r w:rsidRPr="002D4B68">
        <w:rPr>
          <w:rFonts w:eastAsia="Times New Roman" w:cs="Times New Roman"/>
          <w:szCs w:val="24"/>
        </w:rPr>
        <w:t xml:space="preserve"> </w:t>
      </w:r>
      <w:r>
        <w:rPr>
          <w:rFonts w:eastAsia="Times New Roman" w:cs="Times New Roman"/>
          <w:szCs w:val="24"/>
        </w:rPr>
        <w:t>με πολλά νέα ψέματα. Γιατί είναι ψέματα τα περί τέλους των μνημονίων όταν έχετε ήδη ψηφίσει μέτρα ύψους 5,1 δισεκατομμυρίων έως το 2021 και έχετε βάλει υποθήκη τη δημόσι</w:t>
      </w:r>
      <w:r>
        <w:rPr>
          <w:rFonts w:eastAsia="Times New Roman" w:cs="Times New Roman"/>
          <w:szCs w:val="24"/>
        </w:rPr>
        <w:t xml:space="preserve">α περιουσία έως το 2115. Είναι ψέματα τα περί δήθεν </w:t>
      </w:r>
      <w:proofErr w:type="spellStart"/>
      <w:r>
        <w:rPr>
          <w:rFonts w:eastAsia="Times New Roman" w:cs="Times New Roman"/>
          <w:szCs w:val="24"/>
        </w:rPr>
        <w:t>μεταμνημονιακής</w:t>
      </w:r>
      <w:proofErr w:type="spellEnd"/>
      <w:r>
        <w:rPr>
          <w:rFonts w:eastAsia="Times New Roman" w:cs="Times New Roman"/>
          <w:szCs w:val="24"/>
        </w:rPr>
        <w:t xml:space="preserve"> εποχής</w:t>
      </w:r>
      <w:r>
        <w:rPr>
          <w:rFonts w:eastAsia="Times New Roman" w:cs="Times New Roman"/>
          <w:szCs w:val="24"/>
        </w:rPr>
        <w:t>,</w:t>
      </w:r>
      <w:r>
        <w:rPr>
          <w:rFonts w:eastAsia="Times New Roman" w:cs="Times New Roman"/>
          <w:szCs w:val="24"/>
        </w:rPr>
        <w:t xml:space="preserve"> ενώ έρχονται νέες βαριές μειώσεις σε παλιές και νέες συντάξεις, μείωση του αφορολόγητου, πλήρης κατάργηση του ΕΚΑΣ, νέοι φόροι και εισφορές και φυσικά</w:t>
      </w:r>
      <w:r>
        <w:rPr>
          <w:rFonts w:eastAsia="Times New Roman" w:cs="Times New Roman"/>
          <w:szCs w:val="24"/>
        </w:rPr>
        <w:t>,</w:t>
      </w:r>
      <w:r>
        <w:rPr>
          <w:rFonts w:eastAsia="Times New Roman" w:cs="Times New Roman"/>
          <w:szCs w:val="24"/>
        </w:rPr>
        <w:t xml:space="preserve"> αυξημένος ΦΠΑ στα νησιά. </w:t>
      </w:r>
    </w:p>
    <w:p w14:paraId="6F5C47B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Τι</w:t>
      </w:r>
      <w:r>
        <w:rPr>
          <w:rFonts w:eastAsia="Times New Roman" w:cs="Times New Roman"/>
          <w:szCs w:val="24"/>
        </w:rPr>
        <w:t>ς τελευταίες μέρες</w:t>
      </w:r>
      <w:r>
        <w:rPr>
          <w:rFonts w:eastAsia="Times New Roman" w:cs="Times New Roman"/>
          <w:szCs w:val="24"/>
        </w:rPr>
        <w:t>,</w:t>
      </w:r>
      <w:r>
        <w:rPr>
          <w:rFonts w:eastAsia="Times New Roman" w:cs="Times New Roman"/>
          <w:szCs w:val="24"/>
        </w:rPr>
        <w:t xml:space="preserve"> είδα ότι με κάποια προπαγανδιστικά τερτίπια αφήσατε υπονοούμενα ότι δήθεν μπορεί και να επανεξετάσετε τι θα κάνετε με την άγρια περικοπή των συντάξεων –προσέξτε- αυτήν την πολιτική</w:t>
      </w:r>
      <w:r>
        <w:rPr>
          <w:rFonts w:eastAsia="Times New Roman" w:cs="Times New Roman"/>
          <w:szCs w:val="24"/>
        </w:rPr>
        <w:t>,</w:t>
      </w:r>
      <w:r>
        <w:rPr>
          <w:rFonts w:eastAsia="Times New Roman" w:cs="Times New Roman"/>
          <w:szCs w:val="24"/>
        </w:rPr>
        <w:t xml:space="preserve"> την οποία εσείς έχετε υπογράψει, εσείς έχετε ψηφίσει, </w:t>
      </w:r>
      <w:r>
        <w:rPr>
          <w:rFonts w:eastAsia="Times New Roman" w:cs="Times New Roman"/>
          <w:szCs w:val="24"/>
        </w:rPr>
        <w:t>εσείς έχετε προκαλέσει με την πολιτική σας και αναγκαστήκατε και χθες βέβαια</w:t>
      </w:r>
      <w:r>
        <w:rPr>
          <w:rFonts w:eastAsia="Times New Roman" w:cs="Times New Roman"/>
          <w:szCs w:val="24"/>
        </w:rPr>
        <w:t>,</w:t>
      </w:r>
      <w:r>
        <w:rPr>
          <w:rFonts w:eastAsia="Times New Roman" w:cs="Times New Roman"/>
          <w:szCs w:val="24"/>
        </w:rPr>
        <w:t xml:space="preserve"> να παραδεχθείτε με δήλωση ανώτατης κυβερνητικής πηγής –μπορούμε να φανταστούμε ποια είναι- ότι φυσικά θα την υλοποιήσετε γιατί εσείς την ψηφίσατε. </w:t>
      </w:r>
    </w:p>
    <w:p w14:paraId="6F5C47B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Εί</w:t>
      </w:r>
      <w:r>
        <w:rPr>
          <w:rFonts w:eastAsia="Times New Roman" w:cs="Times New Roman"/>
          <w:szCs w:val="24"/>
        </w:rPr>
        <w:t xml:space="preserve">ναι ακόμα μεγαλύτερο ψέμα η </w:t>
      </w:r>
      <w:r>
        <w:rPr>
          <w:rFonts w:eastAsia="Times New Roman" w:cs="Times New Roman"/>
          <w:szCs w:val="24"/>
        </w:rPr>
        <w:t>δήθεν καθαρή έξοδος</w:t>
      </w:r>
      <w:r>
        <w:rPr>
          <w:rFonts w:eastAsia="Times New Roman" w:cs="Times New Roman"/>
          <w:szCs w:val="24"/>
        </w:rPr>
        <w:t>,</w:t>
      </w:r>
      <w:r>
        <w:rPr>
          <w:rFonts w:eastAsia="Times New Roman" w:cs="Times New Roman"/>
          <w:szCs w:val="24"/>
        </w:rPr>
        <w:t xml:space="preserve"> που σημαίνει στην αλήθεια να περάσουμε</w:t>
      </w:r>
      <w:r>
        <w:rPr>
          <w:rFonts w:eastAsia="Times New Roman" w:cs="Times New Roman"/>
          <w:szCs w:val="24"/>
        </w:rPr>
        <w:t>,</w:t>
      </w:r>
      <w:r>
        <w:rPr>
          <w:rFonts w:eastAsia="Times New Roman" w:cs="Times New Roman"/>
          <w:szCs w:val="24"/>
        </w:rPr>
        <w:t xml:space="preserve"> από φθηνό δανεισμό από ευρωπαϊκά κεφάλαια σε ακριβό δανεισμό</w:t>
      </w:r>
      <w:r w:rsidRPr="002D4B68">
        <w:rPr>
          <w:rFonts w:eastAsia="Times New Roman" w:cs="Times New Roman"/>
          <w:szCs w:val="24"/>
        </w:rPr>
        <w:t xml:space="preserve"> </w:t>
      </w:r>
      <w:r>
        <w:rPr>
          <w:rFonts w:eastAsia="Times New Roman" w:cs="Times New Roman"/>
          <w:szCs w:val="24"/>
        </w:rPr>
        <w:t xml:space="preserve">από τις αγορές, ενώ παραμένουν όλες οι βαριές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w:t>
      </w:r>
    </w:p>
    <w:p w14:paraId="6F5C47B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Κάποτε</w:t>
      </w:r>
      <w:r>
        <w:rPr>
          <w:rFonts w:eastAsia="Times New Roman" w:cs="Times New Roman"/>
          <w:szCs w:val="24"/>
        </w:rPr>
        <w:t>,</w:t>
      </w:r>
      <w:r>
        <w:rPr>
          <w:rFonts w:eastAsia="Times New Roman" w:cs="Times New Roman"/>
          <w:szCs w:val="24"/>
        </w:rPr>
        <w:t xml:space="preserve"> σας θυμάμαι στη φάση της εξαλλοσύνης του πρώτου εξαμήν</w:t>
      </w:r>
      <w:r>
        <w:rPr>
          <w:rFonts w:eastAsia="Times New Roman" w:cs="Times New Roman"/>
          <w:szCs w:val="24"/>
        </w:rPr>
        <w:t>ου του 2015, όταν διαπραγματευόσασταν με τα πουκάμισα έξω και ζητούσατε τότε χρηματοδότηση</w:t>
      </w:r>
      <w:r>
        <w:rPr>
          <w:rFonts w:eastAsia="Times New Roman" w:cs="Times New Roman"/>
          <w:szCs w:val="24"/>
        </w:rPr>
        <w:t>,</w:t>
      </w:r>
      <w:r>
        <w:rPr>
          <w:rFonts w:eastAsia="Times New Roman" w:cs="Times New Roman"/>
          <w:szCs w:val="24"/>
        </w:rPr>
        <w:t xml:space="preserve"> χωρίς μνημόνιο. </w:t>
      </w:r>
    </w:p>
    <w:p w14:paraId="6F5C47B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Και μετά από τριάμισι χρόνια του κ. Τσίπρα και του κ. Καμμένου στην εξουσία, το συνονθύλευμα που μας κυβερνά οδηγεί τη χώρα σε ένα ακόμα μνημόνιο, </w:t>
      </w:r>
      <w:r>
        <w:rPr>
          <w:rFonts w:eastAsia="Times New Roman" w:cs="Times New Roman"/>
          <w:szCs w:val="24"/>
        </w:rPr>
        <w:t>χωρίς αυτή τη φορά χρηματοδότηση. Μπράβο σας!</w:t>
      </w:r>
    </w:p>
    <w:p w14:paraId="6F5C47BF"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F5C47C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είναι νέο ψέμα, βέβαια, ότι η χώρα θα ξαναγίνει οικονομικά ανεξάρτητη, όταν υπάρχει διαρκής έλεγχος των Βρυξελ</w:t>
      </w:r>
      <w:r>
        <w:rPr>
          <w:rFonts w:eastAsia="Times New Roman" w:cs="Times New Roman"/>
          <w:szCs w:val="24"/>
        </w:rPr>
        <w:t>λ</w:t>
      </w:r>
      <w:r>
        <w:rPr>
          <w:rFonts w:eastAsia="Times New Roman" w:cs="Times New Roman"/>
          <w:szCs w:val="24"/>
        </w:rPr>
        <w:t>ών. Είστε πολύ ευρηματικοί πάντως, με τις</w:t>
      </w:r>
      <w:r>
        <w:rPr>
          <w:rFonts w:eastAsia="Times New Roman" w:cs="Times New Roman"/>
          <w:szCs w:val="24"/>
        </w:rPr>
        <w:t xml:space="preserve"> λέξεις. Αυτό πρέπει να σας το αναγνωρίζω. Πότε βαφτίζετε αυτό τον έλεγχο των Βρυξελ</w:t>
      </w:r>
      <w:r>
        <w:rPr>
          <w:rFonts w:eastAsia="Times New Roman" w:cs="Times New Roman"/>
          <w:szCs w:val="24"/>
        </w:rPr>
        <w:t>λ</w:t>
      </w:r>
      <w:r>
        <w:rPr>
          <w:rFonts w:eastAsia="Times New Roman" w:cs="Times New Roman"/>
          <w:szCs w:val="24"/>
        </w:rPr>
        <w:t>ών «ενισχυμένη επιτήρηση» και πότε «εργαλείο». Εργαλείο</w:t>
      </w:r>
      <w:r>
        <w:rPr>
          <w:rFonts w:eastAsia="Times New Roman" w:cs="Times New Roman"/>
          <w:szCs w:val="24"/>
        </w:rPr>
        <w:t>!</w:t>
      </w:r>
      <w:r>
        <w:rPr>
          <w:rFonts w:eastAsia="Times New Roman" w:cs="Times New Roman"/>
          <w:szCs w:val="24"/>
        </w:rPr>
        <w:t xml:space="preserve"> </w:t>
      </w:r>
    </w:p>
    <w:p w14:paraId="6F5C47C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ίναι, βέβαια ψέμα –μεγάλο ψέμα- να μιλάτε για </w:t>
      </w:r>
      <w:proofErr w:type="spellStart"/>
      <w:r>
        <w:rPr>
          <w:rFonts w:eastAsia="Times New Roman" w:cs="Times New Roman"/>
          <w:szCs w:val="24"/>
        </w:rPr>
        <w:t>υπεραπόδοση</w:t>
      </w:r>
      <w:proofErr w:type="spellEnd"/>
      <w:r>
        <w:rPr>
          <w:rFonts w:eastAsia="Times New Roman" w:cs="Times New Roman"/>
          <w:szCs w:val="24"/>
        </w:rPr>
        <w:t xml:space="preserve"> της οικονομίας και να χρησιμοποιείτε, για να υποστηρίξ</w:t>
      </w:r>
      <w:r>
        <w:rPr>
          <w:rFonts w:eastAsia="Times New Roman" w:cs="Times New Roman"/>
          <w:szCs w:val="24"/>
        </w:rPr>
        <w:t xml:space="preserve">ετε τον ισχυρισμό σας αυτόν, το </w:t>
      </w:r>
      <w:proofErr w:type="spellStart"/>
      <w:r>
        <w:rPr>
          <w:rFonts w:eastAsia="Times New Roman" w:cs="Times New Roman"/>
          <w:szCs w:val="24"/>
        </w:rPr>
        <w:t>υπερπλεόνασμα</w:t>
      </w:r>
      <w:proofErr w:type="spellEnd"/>
      <w:r>
        <w:rPr>
          <w:rFonts w:eastAsia="Times New Roman" w:cs="Times New Roman"/>
          <w:szCs w:val="24"/>
        </w:rPr>
        <w:t xml:space="preserve"> –λες και δεν είναι δύο διαφορετικά πράγματα- το οποίο το μαζεύετε από φάρμακα</w:t>
      </w:r>
      <w:r>
        <w:rPr>
          <w:rFonts w:eastAsia="Times New Roman" w:cs="Times New Roman"/>
          <w:szCs w:val="24"/>
        </w:rPr>
        <w:t>,</w:t>
      </w:r>
      <w:r>
        <w:rPr>
          <w:rFonts w:eastAsia="Times New Roman" w:cs="Times New Roman"/>
          <w:szCs w:val="24"/>
        </w:rPr>
        <w:t xml:space="preserve"> που δεν δίνετε σε νοσοκομεία, από νέες συντάξεις που δεν εκδίδετε, από επιστροφές φόρων</w:t>
      </w:r>
      <w:r>
        <w:rPr>
          <w:rFonts w:eastAsia="Times New Roman" w:cs="Times New Roman"/>
          <w:szCs w:val="24"/>
        </w:rPr>
        <w:t>,</w:t>
      </w:r>
      <w:r>
        <w:rPr>
          <w:rFonts w:eastAsia="Times New Roman" w:cs="Times New Roman"/>
          <w:szCs w:val="24"/>
        </w:rPr>
        <w:t xml:space="preserve"> που δεν κάνετε στους δικαιούχους, από ληξι</w:t>
      </w:r>
      <w:r>
        <w:rPr>
          <w:rFonts w:eastAsia="Times New Roman" w:cs="Times New Roman"/>
          <w:szCs w:val="24"/>
        </w:rPr>
        <w:t>πρόθεσμα χρέη</w:t>
      </w:r>
      <w:r>
        <w:rPr>
          <w:rFonts w:eastAsia="Times New Roman" w:cs="Times New Roman"/>
          <w:szCs w:val="24"/>
        </w:rPr>
        <w:t>,</w:t>
      </w:r>
      <w:r>
        <w:rPr>
          <w:rFonts w:eastAsia="Times New Roman" w:cs="Times New Roman"/>
          <w:szCs w:val="24"/>
        </w:rPr>
        <w:t xml:space="preserve"> που δεν πληρώνετε και από δημόσιες επενδύσεις</w:t>
      </w:r>
      <w:r>
        <w:rPr>
          <w:rFonts w:eastAsia="Times New Roman" w:cs="Times New Roman"/>
          <w:szCs w:val="24"/>
        </w:rPr>
        <w:t>,</w:t>
      </w:r>
      <w:r>
        <w:rPr>
          <w:rFonts w:eastAsia="Times New Roman" w:cs="Times New Roman"/>
          <w:szCs w:val="24"/>
        </w:rPr>
        <w:t xml:space="preserve"> που δεν πραγματοποιείτε. Έτσι χτίστηκε το </w:t>
      </w:r>
      <w:proofErr w:type="spellStart"/>
      <w:r>
        <w:rPr>
          <w:rFonts w:eastAsia="Times New Roman" w:cs="Times New Roman"/>
          <w:szCs w:val="24"/>
        </w:rPr>
        <w:t>υπερπλεόνασμα</w:t>
      </w:r>
      <w:proofErr w:type="spellEnd"/>
      <w:r>
        <w:rPr>
          <w:rFonts w:eastAsia="Times New Roman" w:cs="Times New Roman"/>
          <w:szCs w:val="24"/>
        </w:rPr>
        <w:t>,</w:t>
      </w:r>
      <w:r>
        <w:rPr>
          <w:rFonts w:eastAsia="Times New Roman" w:cs="Times New Roman"/>
          <w:szCs w:val="24"/>
        </w:rPr>
        <w:t xml:space="preserve"> το οποίο διαφημίζετε. </w:t>
      </w:r>
    </w:p>
    <w:p w14:paraId="6F5C47C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ίναι ντροπή σας να πανηγυρίζετε σήμερα γιατί βγάζετε μεγαλύτερο πλεόνασμα</w:t>
      </w:r>
      <w:r>
        <w:rPr>
          <w:rFonts w:eastAsia="Times New Roman" w:cs="Times New Roman"/>
          <w:szCs w:val="24"/>
        </w:rPr>
        <w:t>,</w:t>
      </w:r>
      <w:r>
        <w:rPr>
          <w:rFonts w:eastAsia="Times New Roman" w:cs="Times New Roman"/>
          <w:szCs w:val="24"/>
        </w:rPr>
        <w:t xml:space="preserve"> από αυτό που σας ζητήθηκε. Το βγάζετε </w:t>
      </w:r>
      <w:r>
        <w:rPr>
          <w:rFonts w:eastAsia="Times New Roman" w:cs="Times New Roman"/>
          <w:szCs w:val="24"/>
        </w:rPr>
        <w:t>από τις τσέπες των Ελλήνων</w:t>
      </w:r>
      <w:r>
        <w:rPr>
          <w:rFonts w:eastAsia="Times New Roman" w:cs="Times New Roman"/>
          <w:szCs w:val="24"/>
        </w:rPr>
        <w:t>,</w:t>
      </w:r>
      <w:r>
        <w:rPr>
          <w:rFonts w:eastAsia="Times New Roman" w:cs="Times New Roman"/>
          <w:szCs w:val="24"/>
        </w:rPr>
        <w:t xml:space="preserve"> για να πάει στις τσέπες των δανειστών, οι οποίοι σε κάθε ευκαιρία υπενθυμίζουν ότι το μείγμα των δημοσιονομικών μέτρων της τελευταίας τριετίας είναι αποκλειστική πολιτική επιλογή αυτής της Κυβέρνησης. </w:t>
      </w:r>
    </w:p>
    <w:p w14:paraId="6F5C47C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Το λέω και πάλι</w:t>
      </w:r>
      <w:r>
        <w:rPr>
          <w:rFonts w:eastAsia="Times New Roman" w:cs="Times New Roman"/>
          <w:szCs w:val="24"/>
        </w:rPr>
        <w:t>,</w:t>
      </w:r>
      <w:r>
        <w:rPr>
          <w:rFonts w:eastAsia="Times New Roman" w:cs="Times New Roman"/>
          <w:szCs w:val="24"/>
        </w:rPr>
        <w:t xml:space="preserve"> για να γίνει απολύτως κατανοητό. Η συνειδητή διάλυση της μεσαίας τάξης είναι δική σας επιλογή. Η </w:t>
      </w:r>
      <w:proofErr w:type="spellStart"/>
      <w:r>
        <w:rPr>
          <w:rFonts w:eastAsia="Times New Roman" w:cs="Times New Roman"/>
          <w:szCs w:val="24"/>
        </w:rPr>
        <w:t>υπερφορολόγηση</w:t>
      </w:r>
      <w:proofErr w:type="spellEnd"/>
      <w:r>
        <w:rPr>
          <w:rFonts w:eastAsia="Times New Roman" w:cs="Times New Roman"/>
          <w:szCs w:val="24"/>
        </w:rPr>
        <w:t xml:space="preserve"> της παραγωγικής οικονομίας για να χτίσετε το κομματικό σας κράτος είναι δική σας επιλογή. Η εξάρτηση πολλών συμπολιτών μας από επιδόματα φτώχει</w:t>
      </w:r>
      <w:r>
        <w:rPr>
          <w:rFonts w:eastAsia="Times New Roman" w:cs="Times New Roman"/>
          <w:szCs w:val="24"/>
        </w:rPr>
        <w:t xml:space="preserve">ας, για να τους αιχμαλωτίσετε κομματικά, είναι δική σας επιλογή. Και πλησιάζει η ώρα που γι’ αυτές τις επιλογές </w:t>
      </w:r>
      <w:r>
        <w:rPr>
          <w:rFonts w:eastAsia="Times New Roman" w:cs="Times New Roman"/>
          <w:szCs w:val="24"/>
        </w:rPr>
        <w:t>σας,</w:t>
      </w:r>
      <w:r>
        <w:rPr>
          <w:rFonts w:eastAsia="Times New Roman" w:cs="Times New Roman"/>
          <w:szCs w:val="24"/>
        </w:rPr>
        <w:t xml:space="preserve"> θα λογοδοτήσετε στον ελληνικό λαό! </w:t>
      </w:r>
    </w:p>
    <w:p w14:paraId="6F5C47C4"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F5C47C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Νέα Δημοκρατία</w:t>
      </w:r>
      <w:r>
        <w:rPr>
          <w:rFonts w:eastAsia="Times New Roman" w:cs="Times New Roman"/>
          <w:szCs w:val="24"/>
        </w:rPr>
        <w:t>,</w:t>
      </w:r>
      <w:r>
        <w:rPr>
          <w:rFonts w:eastAsia="Times New Roman" w:cs="Times New Roman"/>
          <w:szCs w:val="24"/>
        </w:rPr>
        <w:t xml:space="preserve"> ε</w:t>
      </w:r>
      <w:r>
        <w:rPr>
          <w:rFonts w:eastAsia="Times New Roman" w:cs="Times New Roman"/>
          <w:szCs w:val="24"/>
        </w:rPr>
        <w:t>δώ και πολύ καιρό</w:t>
      </w:r>
      <w:r>
        <w:rPr>
          <w:rFonts w:eastAsia="Times New Roman" w:cs="Times New Roman"/>
          <w:szCs w:val="24"/>
        </w:rPr>
        <w:t>,</w:t>
      </w:r>
      <w:r>
        <w:rPr>
          <w:rFonts w:eastAsia="Times New Roman" w:cs="Times New Roman"/>
          <w:szCs w:val="24"/>
        </w:rPr>
        <w:t xml:space="preserve"> έχει ανοιχτά διατυπώσει το αίτημά της για εκλογές. </w:t>
      </w:r>
      <w:r>
        <w:rPr>
          <w:rFonts w:eastAsia="Times New Roman" w:cs="Times New Roman"/>
          <w:szCs w:val="24"/>
        </w:rPr>
        <w:t>Η</w:t>
      </w:r>
      <w:r>
        <w:rPr>
          <w:rFonts w:eastAsia="Times New Roman" w:cs="Times New Roman"/>
          <w:szCs w:val="24"/>
        </w:rPr>
        <w:t xml:space="preserve"> χρονική λήξη της δανειακής σύμβασης αποτελεί ένα σημείο καμπής</w:t>
      </w:r>
      <w:r>
        <w:rPr>
          <w:rFonts w:eastAsia="Times New Roman" w:cs="Times New Roman"/>
          <w:szCs w:val="24"/>
        </w:rPr>
        <w:t>,</w:t>
      </w:r>
      <w:r>
        <w:rPr>
          <w:rFonts w:eastAsia="Times New Roman" w:cs="Times New Roman"/>
          <w:szCs w:val="24"/>
        </w:rPr>
        <w:t xml:space="preserve"> για να κριθεί μια κυβερνητική θητεία</w:t>
      </w:r>
      <w:r>
        <w:rPr>
          <w:rFonts w:eastAsia="Times New Roman" w:cs="Times New Roman"/>
          <w:szCs w:val="24"/>
        </w:rPr>
        <w:t>,</w:t>
      </w:r>
      <w:r>
        <w:rPr>
          <w:rFonts w:eastAsia="Times New Roman" w:cs="Times New Roman"/>
          <w:szCs w:val="24"/>
        </w:rPr>
        <w:t xml:space="preserve"> που έδειξε τα όρια και τις δυνατότητές της. </w:t>
      </w:r>
    </w:p>
    <w:p w14:paraId="6F5C47C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Καλούμε, λοιπόν, την Κυβέρνηση να αντ</w:t>
      </w:r>
      <w:r>
        <w:rPr>
          <w:rFonts w:eastAsia="Times New Roman" w:cs="Times New Roman"/>
          <w:szCs w:val="24"/>
        </w:rPr>
        <w:t xml:space="preserve">αποκριθεί. Αν όντως πιστεύει ο κ. Τσίπρας ότι τα μνημόνια τελειώνουν, ας ρωτήσει τους πολίτες. </w:t>
      </w:r>
      <w:r>
        <w:rPr>
          <w:rFonts w:eastAsia="Times New Roman" w:cs="Times New Roman"/>
          <w:szCs w:val="24"/>
        </w:rPr>
        <w:t>Α</w:t>
      </w:r>
      <w:r>
        <w:rPr>
          <w:rFonts w:eastAsia="Times New Roman" w:cs="Times New Roman"/>
          <w:szCs w:val="24"/>
        </w:rPr>
        <w:t>ν υπερηφανεύεται για το τι έχει κάνει, ας το ζυγίσει στην κρίση των ψηφοφόρων. Κι αν πιστεύει σε καθαρές εξόδους, ας ζητήσει την καθαρή απάντηση των Ελλήνων!</w:t>
      </w:r>
    </w:p>
    <w:p w14:paraId="6F5C47C7"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(Χ</w:t>
      </w:r>
      <w:r>
        <w:rPr>
          <w:rFonts w:eastAsia="Times New Roman" w:cs="Times New Roman"/>
          <w:szCs w:val="24"/>
        </w:rPr>
        <w:t>ειροκροτήματα από την πτέρυγα της Νέας Δημοκρατίας)</w:t>
      </w:r>
    </w:p>
    <w:p w14:paraId="6F5C47C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Θέλουμε καθαρή απάντηση, με καθαρούς κανόνες και με μία ξεκάθαρη απάντηση από εσάς, κύριε Τσίπρα και κύριε Σκουρλέτη, που είστε και ο αρμόδιος Υπουργός. </w:t>
      </w:r>
    </w:p>
    <w:p w14:paraId="6F5C47C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Κοιτάξτε. Έχουμε προτείνει εδώ και δύο χρόνια το σ</w:t>
      </w:r>
      <w:r>
        <w:rPr>
          <w:rFonts w:eastAsia="Times New Roman" w:cs="Times New Roman"/>
          <w:szCs w:val="24"/>
        </w:rPr>
        <w:t>πάσιμο των μεγάλων εκλογικών περιφερειών, όπως είναι η Β΄ Αθηνών, αλλά και τη δυνατότητα ψήφου στους Έλληνες του εξωτερικού</w:t>
      </w:r>
      <w:r>
        <w:rPr>
          <w:rFonts w:eastAsia="Times New Roman" w:cs="Times New Roman"/>
          <w:szCs w:val="24"/>
        </w:rPr>
        <w:t>,</w:t>
      </w:r>
      <w:r>
        <w:rPr>
          <w:rFonts w:eastAsia="Times New Roman" w:cs="Times New Roman"/>
          <w:szCs w:val="24"/>
        </w:rPr>
        <w:t xml:space="preserve"> που είναι εγγεγραμμένοι στους εκλογικούς καταλόγους. Επανέλαβα την πρότασή μου αυτή πριν από λίγες μέρες. Και πάλι, όμως, αποφύγατε</w:t>
      </w:r>
      <w:r>
        <w:rPr>
          <w:rFonts w:eastAsia="Times New Roman" w:cs="Times New Roman"/>
          <w:szCs w:val="24"/>
        </w:rPr>
        <w:t xml:space="preserve"> να απαντήσετε με ένα ξεκάθαρο «ναι» ή με ένα ξεκάθαρο «όχι».</w:t>
      </w:r>
    </w:p>
    <w:p w14:paraId="6F5C47C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 Κυβερνητικός Εκπρόσωπος μας έλεγε πριν από λίγες μέρες ότι η κατάτμηση της Β΄ Αθηνών αποτελεί αναγκαία θεσμική τομή. </w:t>
      </w:r>
    </w:p>
    <w:p w14:paraId="6F5C47C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του ΣΥΡΙΖΑ, παραβιάζετε ανοιχτές θύρες. Έχω ζητήσει την </w:t>
      </w:r>
      <w:r>
        <w:rPr>
          <w:rFonts w:eastAsia="Times New Roman" w:cs="Times New Roman"/>
          <w:szCs w:val="24"/>
        </w:rPr>
        <w:t xml:space="preserve">κατάτμηση της Β’ Αθηνών από το 2004, όταν εκλέχθηκα πρώτη φορά Βουλευτής. </w:t>
      </w:r>
    </w:p>
    <w:p w14:paraId="6F5C47CC"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του ΣΥΡΙΖΑ)</w:t>
      </w:r>
    </w:p>
    <w:p w14:paraId="6F5C47CD" w14:textId="77777777" w:rsidR="0016272D" w:rsidRDefault="008D6B83">
      <w:pPr>
        <w:spacing w:line="600" w:lineRule="auto"/>
        <w:ind w:firstLine="720"/>
        <w:jc w:val="both"/>
        <w:rPr>
          <w:rFonts w:eastAsia="Times New Roman" w:cs="Times New Roman"/>
          <w:szCs w:val="24"/>
        </w:rPr>
      </w:pPr>
      <w:r w:rsidRPr="0073313B">
        <w:rPr>
          <w:rFonts w:eastAsia="Times New Roman" w:cs="Times New Roman"/>
          <w:b/>
          <w:szCs w:val="24"/>
        </w:rPr>
        <w:t xml:space="preserve">ΧΡΗΣΤΟΣ ΜΠΓΙΑΛΑΣ: </w:t>
      </w:r>
      <w:r>
        <w:rPr>
          <w:rFonts w:eastAsia="Times New Roman" w:cs="Times New Roman"/>
          <w:szCs w:val="24"/>
        </w:rPr>
        <w:t>Γιατί δεν το κάνατε;</w:t>
      </w:r>
    </w:p>
    <w:p w14:paraId="6F5C47CE" w14:textId="77777777" w:rsidR="0016272D" w:rsidRDefault="008D6B83">
      <w:pPr>
        <w:spacing w:line="600" w:lineRule="auto"/>
        <w:ind w:firstLine="720"/>
        <w:jc w:val="both"/>
        <w:rPr>
          <w:rFonts w:eastAsia="Times New Roman" w:cs="Times New Roman"/>
          <w:szCs w:val="24"/>
        </w:rPr>
      </w:pPr>
      <w:r w:rsidRPr="0073313B">
        <w:rPr>
          <w:rFonts w:eastAsia="Times New Roman" w:cs="Times New Roman"/>
          <w:b/>
          <w:szCs w:val="24"/>
        </w:rPr>
        <w:t>ΜΑΡΙΟΣ ΚΑΤΣΗΣ:</w:t>
      </w:r>
      <w:r>
        <w:rPr>
          <w:rFonts w:eastAsia="Times New Roman" w:cs="Times New Roman"/>
          <w:szCs w:val="24"/>
        </w:rPr>
        <w:t xml:space="preserve"> Απλή ερώτηση: Γιατί δεν το κάνατε; </w:t>
      </w:r>
    </w:p>
    <w:p w14:paraId="6F5C47CF" w14:textId="77777777" w:rsidR="0016272D" w:rsidRDefault="008D6B83">
      <w:pPr>
        <w:spacing w:line="600" w:lineRule="auto"/>
        <w:ind w:firstLine="720"/>
        <w:jc w:val="both"/>
        <w:rPr>
          <w:rFonts w:eastAsia="Times New Roman" w:cs="Times New Roman"/>
          <w:b/>
          <w:szCs w:val="24"/>
        </w:rPr>
      </w:pPr>
      <w:r w:rsidRPr="0073313B">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Μισό λεπτό. </w:t>
      </w:r>
      <w:r w:rsidRPr="0073313B">
        <w:rPr>
          <w:rFonts w:eastAsia="Times New Roman" w:cs="Times New Roman"/>
          <w:b/>
          <w:szCs w:val="24"/>
        </w:rPr>
        <w:t xml:space="preserve">     </w:t>
      </w:r>
    </w:p>
    <w:p w14:paraId="6F5C47D0"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μην απορείτε μεγαλοφώνως. Σταματήστε, σας παρακαλώ. </w:t>
      </w:r>
    </w:p>
    <w:p w14:paraId="6F5C47D1" w14:textId="77777777" w:rsidR="0016272D" w:rsidRDefault="008D6B83">
      <w:pPr>
        <w:spacing w:line="600" w:lineRule="auto"/>
        <w:ind w:firstLine="720"/>
        <w:jc w:val="both"/>
        <w:rPr>
          <w:rFonts w:eastAsia="Times New Roman" w:cs="Times New Roman"/>
          <w:szCs w:val="24"/>
        </w:rPr>
      </w:pPr>
      <w:r w:rsidRPr="0073313B">
        <w:rPr>
          <w:rFonts w:eastAsia="Times New Roman" w:cs="Times New Roman"/>
          <w:b/>
          <w:szCs w:val="24"/>
        </w:rPr>
        <w:t>ΚΥΡΙΑΚΟΣ ΜΗΤΣΟΤΑΚΗΣ (Πρόεδρος της Νέας Δημοκρατίας):</w:t>
      </w:r>
      <w:r>
        <w:rPr>
          <w:rFonts w:eastAsia="Times New Roman" w:cs="Times New Roman"/>
          <w:b/>
          <w:szCs w:val="24"/>
        </w:rPr>
        <w:t xml:space="preserve"> </w:t>
      </w:r>
      <w:r>
        <w:rPr>
          <w:rFonts w:eastAsia="Times New Roman" w:cs="Times New Roman"/>
          <w:szCs w:val="24"/>
        </w:rPr>
        <w:t>Αλλά, μαζί με την κατάτμηση της Β΄ Αθηνώ</w:t>
      </w:r>
      <w:r>
        <w:rPr>
          <w:rFonts w:eastAsia="Times New Roman" w:cs="Times New Roman"/>
          <w:szCs w:val="24"/>
        </w:rPr>
        <w:t xml:space="preserve">ν… </w:t>
      </w:r>
    </w:p>
    <w:p w14:paraId="6F5C47D2"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του ΣΥΡΙΖΑ)</w:t>
      </w:r>
    </w:p>
    <w:p w14:paraId="6F5C47D3"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Σας παρακαλώ! </w:t>
      </w:r>
    </w:p>
    <w:p w14:paraId="6F5C47D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Κύριε Πρόεδρε, συνεχίστε. </w:t>
      </w:r>
    </w:p>
    <w:p w14:paraId="6F5C47D5" w14:textId="77777777" w:rsidR="0016272D" w:rsidRDefault="008D6B83">
      <w:pPr>
        <w:spacing w:line="600" w:lineRule="auto"/>
        <w:ind w:firstLine="720"/>
        <w:jc w:val="both"/>
        <w:rPr>
          <w:rFonts w:eastAsia="Times New Roman" w:cs="Times New Roman"/>
          <w:szCs w:val="24"/>
        </w:rPr>
      </w:pPr>
      <w:r w:rsidRPr="00543BDB">
        <w:rPr>
          <w:rFonts w:eastAsia="Times New Roman" w:cs="Times New Roman"/>
          <w:b/>
          <w:szCs w:val="24"/>
        </w:rPr>
        <w:t xml:space="preserve">ΚΥΡΙΑΚΟΣ ΜΗΤΣΟΤΑΚΗΣ (Πρόεδρος της Νέας Δημοκρατίας): </w:t>
      </w:r>
      <w:r>
        <w:rPr>
          <w:rFonts w:eastAsia="Times New Roman" w:cs="Times New Roman"/>
          <w:szCs w:val="24"/>
        </w:rPr>
        <w:t>Γιατί τέτοια νευρικότητα; Περιμένετε. Θα απαντήσετε εφ’ όλης της ύλης και θα</w:t>
      </w:r>
      <w:r>
        <w:rPr>
          <w:rFonts w:eastAsia="Times New Roman" w:cs="Times New Roman"/>
          <w:szCs w:val="24"/>
        </w:rPr>
        <w:t xml:space="preserve"> απαντήσει και ο Πρωθυπουργός θέλει, δεν θέλει. Θα καταλάβετε σε λίγο και το πώς. </w:t>
      </w:r>
    </w:p>
    <w:p w14:paraId="6F5C47D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Είναι εξίσου, όμως, σημαντικό να αποκαταστήσουμε και την αδικία</w:t>
      </w:r>
      <w:r>
        <w:rPr>
          <w:rFonts w:eastAsia="Times New Roman" w:cs="Times New Roman"/>
          <w:szCs w:val="24"/>
        </w:rPr>
        <w:t>,</w:t>
      </w:r>
      <w:r>
        <w:rPr>
          <w:rFonts w:eastAsia="Times New Roman" w:cs="Times New Roman"/>
          <w:szCs w:val="24"/>
        </w:rPr>
        <w:t xml:space="preserve"> που γίνεται σε βάρος εκατοντάδων χιλιάδων συμπολιτών μας.</w:t>
      </w:r>
    </w:p>
    <w:p w14:paraId="6F5C47D7" w14:textId="77777777" w:rsidR="0016272D" w:rsidRDefault="008D6B83">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Pr>
          <w:rFonts w:eastAsia="Times New Roman"/>
          <w:bCs/>
          <w:szCs w:val="24"/>
        </w:rPr>
        <w:t xml:space="preserve"> </w:t>
      </w:r>
      <w:r w:rsidRPr="003E6473">
        <w:rPr>
          <w:rFonts w:eastAsia="Times New Roman"/>
          <w:bCs/>
          <w:szCs w:val="24"/>
        </w:rPr>
        <w:t>της Νέας Δημοκρατί</w:t>
      </w:r>
      <w:r w:rsidRPr="003E6473">
        <w:rPr>
          <w:rFonts w:eastAsia="Times New Roman"/>
          <w:bCs/>
          <w:szCs w:val="24"/>
        </w:rPr>
        <w:t>ας)</w:t>
      </w:r>
    </w:p>
    <w:p w14:paraId="6F5C47D8" w14:textId="77777777" w:rsidR="0016272D" w:rsidRDefault="008D6B83">
      <w:pPr>
        <w:spacing w:line="600" w:lineRule="auto"/>
        <w:ind w:firstLine="720"/>
        <w:jc w:val="both"/>
        <w:rPr>
          <w:rFonts w:eastAsia="Times New Roman"/>
          <w:bCs/>
          <w:szCs w:val="24"/>
        </w:rPr>
      </w:pPr>
      <w:r>
        <w:rPr>
          <w:rFonts w:eastAsia="Times New Roman"/>
          <w:bCs/>
          <w:szCs w:val="24"/>
        </w:rPr>
        <w:t>Μας ακούνε σήμερα από τα πέρατα του κόσμου. Είναι εγγεγραμμένοι στους εκλογικούς καταλόγους και δεν μπορούν να δαπανήσουν ένα δυσβάσταχτο ποσό</w:t>
      </w:r>
      <w:r>
        <w:rPr>
          <w:rFonts w:eastAsia="Times New Roman"/>
          <w:bCs/>
          <w:szCs w:val="24"/>
        </w:rPr>
        <w:t>,</w:t>
      </w:r>
      <w:r>
        <w:rPr>
          <w:rFonts w:eastAsia="Times New Roman"/>
          <w:bCs/>
          <w:szCs w:val="24"/>
        </w:rPr>
        <w:t xml:space="preserve"> για να έρθουν να ψηφίσουν. Ξέρετε, οι συμπολίτες μας που είχαν τα προσόντα, αλλά και τις ψυχικές αντοχές να </w:t>
      </w:r>
      <w:r>
        <w:rPr>
          <w:rFonts w:eastAsia="Times New Roman"/>
          <w:bCs/>
          <w:szCs w:val="24"/>
        </w:rPr>
        <w:t xml:space="preserve">κυνηγήσουν το μέλλον τους εκτός συνόρων, έχουν κάθε δικαίωμα να θέλουν να </w:t>
      </w:r>
      <w:proofErr w:type="spellStart"/>
      <w:r>
        <w:rPr>
          <w:rFonts w:eastAsia="Times New Roman"/>
          <w:bCs/>
          <w:szCs w:val="24"/>
        </w:rPr>
        <w:t>συνδιαμορφώσουν</w:t>
      </w:r>
      <w:proofErr w:type="spellEnd"/>
      <w:r>
        <w:rPr>
          <w:rFonts w:eastAsia="Times New Roman"/>
          <w:bCs/>
          <w:szCs w:val="24"/>
        </w:rPr>
        <w:t xml:space="preserve"> το μέλλον της πατρίδας μας, γιατί στην Ελλάδα θέλουν να επιστρέψουν!</w:t>
      </w:r>
    </w:p>
    <w:p w14:paraId="6F5C47D9" w14:textId="77777777" w:rsidR="0016272D" w:rsidRDefault="008D6B83">
      <w:pPr>
        <w:spacing w:line="600" w:lineRule="auto"/>
        <w:ind w:firstLine="720"/>
        <w:jc w:val="center"/>
        <w:rPr>
          <w:rFonts w:ascii="Times New Roman" w:eastAsia="Times New Roman" w:hAnsi="Times New Roman" w:cs="Times New Roman"/>
          <w:szCs w:val="24"/>
        </w:rPr>
      </w:pPr>
      <w:r>
        <w:rPr>
          <w:rFonts w:eastAsia="Times New Roman"/>
          <w:bCs/>
          <w:szCs w:val="24"/>
        </w:rPr>
        <w:t>(Χειροκροτήματα από την πτέρυγα της Νέας Δημοκρατίας)</w:t>
      </w:r>
    </w:p>
    <w:p w14:paraId="6F5C47D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Δεν μπορείτε, λοιπόν, να κρύβεστε πίσω από </w:t>
      </w:r>
      <w:r>
        <w:rPr>
          <w:rFonts w:eastAsia="Times New Roman" w:cs="Times New Roman"/>
          <w:szCs w:val="24"/>
        </w:rPr>
        <w:t>αστείες υπεκφυγές. Και επειδή δεν έχω άλλο τρόπο να σας φέρω στην Βουλή να τοποθετηθείτε επί του θέματος, θυμίζω, κύριε Πρόεδρε –και είστε προσωπικά υπεύθυνος γι’ αυτό!- ότι εκκρεμεί εδώ και δεκαοκτώ μήνες πρόταση της Νέας Δημοκρατίας, η οποία δεν εισάγετα</w:t>
      </w:r>
      <w:r>
        <w:rPr>
          <w:rFonts w:eastAsia="Times New Roman" w:cs="Times New Roman"/>
          <w:szCs w:val="24"/>
        </w:rPr>
        <w:t>ι</w:t>
      </w:r>
      <w:r>
        <w:rPr>
          <w:rFonts w:eastAsia="Times New Roman" w:cs="Times New Roman"/>
          <w:szCs w:val="24"/>
        </w:rPr>
        <w:t>,</w:t>
      </w:r>
      <w:r>
        <w:rPr>
          <w:rFonts w:eastAsia="Times New Roman" w:cs="Times New Roman"/>
          <w:szCs w:val="24"/>
        </w:rPr>
        <w:t xml:space="preserve"> με προσωπική σας ευθύνη</w:t>
      </w:r>
      <w:r>
        <w:rPr>
          <w:rFonts w:eastAsia="Times New Roman" w:cs="Times New Roman"/>
          <w:szCs w:val="24"/>
        </w:rPr>
        <w:t>,</w:t>
      </w:r>
      <w:r>
        <w:rPr>
          <w:rFonts w:eastAsia="Times New Roman" w:cs="Times New Roman"/>
          <w:szCs w:val="24"/>
        </w:rPr>
        <w:t xml:space="preserve"> για συζήτηση στην Ολομέλεια. </w:t>
      </w:r>
    </w:p>
    <w:p w14:paraId="6F5C47DB" w14:textId="77777777" w:rsidR="0016272D" w:rsidRDefault="008D6B83">
      <w:pPr>
        <w:spacing w:line="600" w:lineRule="auto"/>
        <w:ind w:firstLine="720"/>
        <w:jc w:val="center"/>
        <w:rPr>
          <w:rFonts w:ascii="Times New Roman" w:eastAsia="Times New Roman" w:hAnsi="Times New Roman" w:cs="Times New Roman"/>
          <w:szCs w:val="24"/>
        </w:rPr>
      </w:pPr>
      <w:r>
        <w:rPr>
          <w:rFonts w:eastAsia="Times New Roman"/>
          <w:bCs/>
          <w:szCs w:val="24"/>
        </w:rPr>
        <w:t>(Χειροκροτήματα από την πτέρυγα της Νέας Δημοκρατίας)</w:t>
      </w:r>
    </w:p>
    <w:p w14:paraId="6F5C47D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Επειδή, λοιπόν, δεν έχω άλλο τρόπο να φέρω τον κ. Τσίπρα στην Βουλή, καταθέτω αίτημα προ ημερησίας συζήτησης με μόνο αντικείμενο την ψήφο των Ελλήνων που βρίσκονται στο εξωτερικό. </w:t>
      </w:r>
    </w:p>
    <w:p w14:paraId="6F5C47D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Κυριάκος Μητσοτάκης </w:t>
      </w:r>
      <w:r>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F5C47DE" w14:textId="77777777" w:rsidR="0016272D" w:rsidRDefault="008D6B83">
      <w:pPr>
        <w:spacing w:line="600" w:lineRule="auto"/>
        <w:ind w:firstLine="720"/>
        <w:jc w:val="center"/>
        <w:rPr>
          <w:rFonts w:ascii="Times New Roman" w:eastAsia="Times New Roman" w:hAnsi="Times New Roman" w:cs="Times New Roman"/>
          <w:szCs w:val="24"/>
        </w:rPr>
      </w:pPr>
      <w:r>
        <w:rPr>
          <w:rFonts w:eastAsia="Times New Roman"/>
          <w:bCs/>
          <w:szCs w:val="24"/>
        </w:rPr>
        <w:t>(Χειροκροτήματα από την πτέρυγα της Νέας Δημοκρατίας)</w:t>
      </w:r>
    </w:p>
    <w:p w14:paraId="6F5C47D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Θέλετε, δεν θέλετε, κύριε Τσίπρα, θα έρθετ</w:t>
      </w:r>
      <w:r>
        <w:rPr>
          <w:rFonts w:eastAsia="Times New Roman" w:cs="Times New Roman"/>
          <w:szCs w:val="24"/>
        </w:rPr>
        <w:t>ε στη Βουλή να μιλήσετε για το θέμα αυτό!</w:t>
      </w:r>
      <w:r w:rsidRPr="006C1A63">
        <w:rPr>
          <w:rFonts w:eastAsia="Times New Roman" w:cs="Times New Roman"/>
          <w:szCs w:val="24"/>
        </w:rPr>
        <w:t xml:space="preserve"> </w:t>
      </w:r>
      <w:r>
        <w:rPr>
          <w:rFonts w:eastAsia="Times New Roman" w:cs="Times New Roman"/>
          <w:szCs w:val="24"/>
        </w:rPr>
        <w:t>Δεν θα κρύβεστε για πάντα.</w:t>
      </w:r>
    </w:p>
    <w:p w14:paraId="6F5C47E0" w14:textId="77777777" w:rsidR="0016272D" w:rsidRDefault="008D6B83">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6F5C47E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προκαλώ και σας προσκαλώ να πείτε δημόσια σήμερα στους πολίτες γιατί αρνείστε τη δυνατότητα ψήφου στους Έλληνες</w:t>
      </w:r>
      <w:r>
        <w:rPr>
          <w:rFonts w:eastAsia="Times New Roman" w:cs="Times New Roman"/>
          <w:szCs w:val="24"/>
        </w:rPr>
        <w:t>,</w:t>
      </w:r>
      <w:r>
        <w:rPr>
          <w:rFonts w:eastAsia="Times New Roman" w:cs="Times New Roman"/>
          <w:szCs w:val="24"/>
        </w:rPr>
        <w:t xml:space="preserve"> ειδικά σε </w:t>
      </w:r>
      <w:r>
        <w:rPr>
          <w:rFonts w:eastAsia="Times New Roman" w:cs="Times New Roman"/>
          <w:szCs w:val="24"/>
        </w:rPr>
        <w:t>αυτούς</w:t>
      </w:r>
      <w:r>
        <w:rPr>
          <w:rFonts w:eastAsia="Times New Roman" w:cs="Times New Roman"/>
          <w:szCs w:val="24"/>
        </w:rPr>
        <w:t>,</w:t>
      </w:r>
      <w:r>
        <w:rPr>
          <w:rFonts w:eastAsia="Times New Roman" w:cs="Times New Roman"/>
          <w:szCs w:val="24"/>
        </w:rPr>
        <w:t xml:space="preserve"> που έφυγαν τα τελευταία χρόνια; Στην πλειονότητά </w:t>
      </w:r>
      <w:r>
        <w:rPr>
          <w:rFonts w:eastAsia="Times New Roman" w:cs="Times New Roman"/>
          <w:szCs w:val="24"/>
        </w:rPr>
        <w:t>τους,</w:t>
      </w:r>
      <w:r>
        <w:rPr>
          <w:rFonts w:eastAsia="Times New Roman" w:cs="Times New Roman"/>
          <w:szCs w:val="24"/>
        </w:rPr>
        <w:t xml:space="preserve"> είναι νέοι άνθρωποι και είναι φανερό ότι φοβάστε την κρίση τους. Γιατί αρνείστε να τους εξηγήσετε το αυτονόητο δικαίωμα να ψηφίσουν από τον τόπο κατοικίας τους όποιο κόμμα πιστεύουν ότι μπορεί επιτέλ</w:t>
      </w:r>
      <w:r>
        <w:rPr>
          <w:rFonts w:eastAsia="Times New Roman" w:cs="Times New Roman"/>
          <w:szCs w:val="24"/>
        </w:rPr>
        <w:t>ους να οδηγήσει την Ελλάδα στην οριστική έξοδο από την κρίση, ώστε να μπορέσουν και αυτοί</w:t>
      </w:r>
      <w:r>
        <w:rPr>
          <w:rFonts w:eastAsia="Times New Roman" w:cs="Times New Roman"/>
          <w:szCs w:val="24"/>
        </w:rPr>
        <w:t>,</w:t>
      </w:r>
      <w:r>
        <w:rPr>
          <w:rFonts w:eastAsia="Times New Roman" w:cs="Times New Roman"/>
          <w:szCs w:val="24"/>
        </w:rPr>
        <w:t xml:space="preserve"> μια ώρα αρχύτερα</w:t>
      </w:r>
      <w:r>
        <w:rPr>
          <w:rFonts w:eastAsia="Times New Roman" w:cs="Times New Roman"/>
          <w:szCs w:val="24"/>
        </w:rPr>
        <w:t>,</w:t>
      </w:r>
      <w:r>
        <w:rPr>
          <w:rFonts w:eastAsia="Times New Roman" w:cs="Times New Roman"/>
          <w:szCs w:val="24"/>
        </w:rPr>
        <w:t xml:space="preserve"> να επιστρέψουν στην πατρίδα τους, να ενωθούν και πάλι με τις οικογένειές τους;</w:t>
      </w:r>
    </w:p>
    <w:p w14:paraId="6F5C47E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Και ελπίζω –κρατάω μια μικρή ελπίδα- ότι θα κάνετε τελικά το σωστό. </w:t>
      </w:r>
      <w:r>
        <w:rPr>
          <w:rFonts w:eastAsia="Times New Roman" w:cs="Times New Roman"/>
          <w:szCs w:val="24"/>
        </w:rPr>
        <w:t>Εάν, παρά ταύτα, δεν το κάνετε –που το θεωρώ και το πιο πιθανό- θα το κάνουμε εμείς την επόμενη μέρα μετά τις εθνικές εκλογές.</w:t>
      </w:r>
    </w:p>
    <w:p w14:paraId="6F5C47E3" w14:textId="77777777" w:rsidR="0016272D" w:rsidRDefault="008D6B83">
      <w:pPr>
        <w:spacing w:line="600" w:lineRule="auto"/>
        <w:ind w:firstLine="720"/>
        <w:jc w:val="center"/>
        <w:rPr>
          <w:rFonts w:ascii="Times New Roman" w:eastAsia="Times New Roman" w:hAnsi="Times New Roman" w:cs="Times New Roman"/>
          <w:szCs w:val="24"/>
        </w:rPr>
      </w:pPr>
      <w:r>
        <w:rPr>
          <w:rFonts w:eastAsia="Times New Roman"/>
          <w:bCs/>
          <w:szCs w:val="24"/>
        </w:rPr>
        <w:t>(Χειροκροτήματα από την πτέρυγα της Νέας Δημοκρατίας)</w:t>
      </w:r>
    </w:p>
    <w:p w14:paraId="6F5C47E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Γιατί, πιστέψτε με, οι εκλογές δεν θα αργήσουν. Κανείς ούτε ο ίδιος ο κ. Τσ</w:t>
      </w:r>
      <w:r>
        <w:rPr>
          <w:rFonts w:eastAsia="Times New Roman" w:cs="Times New Roman"/>
          <w:szCs w:val="24"/>
        </w:rPr>
        <w:t>ίπρας</w:t>
      </w:r>
      <w:r>
        <w:rPr>
          <w:rFonts w:eastAsia="Times New Roman" w:cs="Times New Roman"/>
          <w:szCs w:val="24"/>
        </w:rPr>
        <w:t>,</w:t>
      </w:r>
      <w:r>
        <w:rPr>
          <w:rFonts w:eastAsia="Times New Roman" w:cs="Times New Roman"/>
          <w:szCs w:val="24"/>
        </w:rPr>
        <w:t xml:space="preserve"> δεν πιστεύει ότι οι εθνικές εκλογές θα γίνουν στο τέλος της θητείας. Και τα διλήμματα των εθνικών εκλογών για την επόμενη μέρα, είναι διλήμματα ξεκάθαρα. Εμείς δημιουργούμε μια πλατιά κοινωνική συμμαχία, η οποία προτάσσει την αλήθεια απέναντι στο ψέ</w:t>
      </w:r>
      <w:r>
        <w:rPr>
          <w:rFonts w:eastAsia="Times New Roman" w:cs="Times New Roman"/>
          <w:szCs w:val="24"/>
        </w:rPr>
        <w:t>μα, την ασφάλεια απέναντι στον φόβο, τα έργα απέναντι στα λόγια, την αυτοπεποίθηση και την αισιοδοξία απέναντι στην εσωστρέφεια και την παρακμή.</w:t>
      </w:r>
    </w:p>
    <w:p w14:paraId="6F5C47E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Προσωπικά</w:t>
      </w:r>
      <w:r>
        <w:rPr>
          <w:rFonts w:eastAsia="Times New Roman" w:cs="Times New Roman"/>
          <w:szCs w:val="24"/>
        </w:rPr>
        <w:t>,</w:t>
      </w:r>
      <w:r>
        <w:rPr>
          <w:rFonts w:eastAsia="Times New Roman" w:cs="Times New Roman"/>
          <w:szCs w:val="24"/>
        </w:rPr>
        <w:t xml:space="preserve"> δεν συμβιβάζομαι –και είμαι σίγουρος ότι δεν συμβιβάζεται και η μεγάλη πλειοψηφία των Ελλήνων- με μι</w:t>
      </w:r>
      <w:r>
        <w:rPr>
          <w:rFonts w:eastAsia="Times New Roman" w:cs="Times New Roman"/>
          <w:szCs w:val="24"/>
        </w:rPr>
        <w:t>α πραγματικότητα, στην οποία η πολυδιαφημισμένη επιστροφή στην κανονικότητα –αυτή που διαφημίζει ο κ. Τσίπρας στα τηλεοπτικά του σποτ- σημαίνει απλά την παράταση της σιωπηλής παρακμής. Δεν συμβιβάζομαι με μια Ελλάδα</w:t>
      </w:r>
      <w:r>
        <w:rPr>
          <w:rFonts w:eastAsia="Times New Roman" w:cs="Times New Roman"/>
          <w:szCs w:val="24"/>
        </w:rPr>
        <w:t>,</w:t>
      </w:r>
      <w:r>
        <w:rPr>
          <w:rFonts w:eastAsia="Times New Roman" w:cs="Times New Roman"/>
          <w:szCs w:val="24"/>
        </w:rPr>
        <w:t xml:space="preserve"> που σέρνεται μέσα σε μία παρατεταμένη μ</w:t>
      </w:r>
      <w:r>
        <w:rPr>
          <w:rFonts w:eastAsia="Times New Roman" w:cs="Times New Roman"/>
          <w:szCs w:val="24"/>
        </w:rPr>
        <w:t>ιζέρια, αδυνατώντας να ακολουθήσει τη σύγχρονη εποχή. Και δεν συμβιβάζομαι με μια Ελλάδα</w:t>
      </w:r>
      <w:r>
        <w:rPr>
          <w:rFonts w:eastAsia="Times New Roman" w:cs="Times New Roman"/>
          <w:szCs w:val="24"/>
        </w:rPr>
        <w:t>,</w:t>
      </w:r>
      <w:r>
        <w:rPr>
          <w:rFonts w:eastAsia="Times New Roman" w:cs="Times New Roman"/>
          <w:szCs w:val="24"/>
        </w:rPr>
        <w:t xml:space="preserve"> που μικραίνει και μαζί της αισθάνεται ότι μικραίνουν και πολλοί συμπολίτες μας.</w:t>
      </w:r>
    </w:p>
    <w:p w14:paraId="6F5C47E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Έχω πλήρη επίγνωση της ευθύνης να ηγούμαι σήμερα της Νέας Δημοκρατίας, μιας ιστορικής </w:t>
      </w:r>
      <w:r>
        <w:rPr>
          <w:rFonts w:eastAsia="Times New Roman" w:cs="Times New Roman"/>
          <w:szCs w:val="24"/>
        </w:rPr>
        <w:t>παράταξης</w:t>
      </w:r>
      <w:r>
        <w:rPr>
          <w:rFonts w:eastAsia="Times New Roman" w:cs="Times New Roman"/>
          <w:szCs w:val="24"/>
        </w:rPr>
        <w:t>,</w:t>
      </w:r>
      <w:r>
        <w:rPr>
          <w:rFonts w:eastAsia="Times New Roman" w:cs="Times New Roman"/>
          <w:szCs w:val="24"/>
        </w:rPr>
        <w:t xml:space="preserve"> που αποτελεί σήμερα τη μεγάλη κοίτη, στην οποία ενώνονται πολίτες από διαφορετικές ιδεολογικές αφετηρίες, πολίτες που έχουν συνειδητοποιήσει ότι η χώρα χρειάζεται πάνω απ’ όλα μια μεγάλη αναγέννηση, για να ξεφύγει οριστικά από τη μιζέρια</w:t>
      </w:r>
      <w:r>
        <w:rPr>
          <w:rFonts w:eastAsia="Times New Roman" w:cs="Times New Roman"/>
          <w:szCs w:val="24"/>
        </w:rPr>
        <w:t>,</w:t>
      </w:r>
      <w:r>
        <w:rPr>
          <w:rFonts w:eastAsia="Times New Roman" w:cs="Times New Roman"/>
          <w:szCs w:val="24"/>
        </w:rPr>
        <w:t xml:space="preserve"> που τη</w:t>
      </w:r>
      <w:r>
        <w:rPr>
          <w:rFonts w:eastAsia="Times New Roman" w:cs="Times New Roman"/>
          <w:szCs w:val="24"/>
        </w:rPr>
        <w:t>ν έχει καταδικάσει η Κυβέρνηση των κ. Τσίπρα και Καμμένου.</w:t>
      </w:r>
    </w:p>
    <w:p w14:paraId="6F5C47E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Γι’ αυτό και δεν ζητώ από τους πολίτες κομματική </w:t>
      </w:r>
      <w:proofErr w:type="spellStart"/>
      <w:r>
        <w:rPr>
          <w:rFonts w:eastAsia="Times New Roman" w:cs="Times New Roman"/>
          <w:szCs w:val="24"/>
        </w:rPr>
        <w:t>συστράτευση</w:t>
      </w:r>
      <w:proofErr w:type="spellEnd"/>
      <w:r>
        <w:rPr>
          <w:rFonts w:eastAsia="Times New Roman" w:cs="Times New Roman"/>
          <w:szCs w:val="24"/>
        </w:rPr>
        <w:t>, αλλά εθνική συμπόρευση. Χρειαζόμαστε σήμερα</w:t>
      </w:r>
      <w:r>
        <w:rPr>
          <w:rFonts w:eastAsia="Times New Roman" w:cs="Times New Roman"/>
          <w:szCs w:val="24"/>
        </w:rPr>
        <w:t>,</w:t>
      </w:r>
      <w:r>
        <w:rPr>
          <w:rFonts w:eastAsia="Times New Roman" w:cs="Times New Roman"/>
          <w:szCs w:val="24"/>
        </w:rPr>
        <w:t xml:space="preserve"> περισσότερο παρά ποτέ</w:t>
      </w:r>
      <w:r>
        <w:rPr>
          <w:rFonts w:eastAsia="Times New Roman" w:cs="Times New Roman"/>
          <w:szCs w:val="24"/>
        </w:rPr>
        <w:t>,</w:t>
      </w:r>
      <w:r>
        <w:rPr>
          <w:rFonts w:eastAsia="Times New Roman" w:cs="Times New Roman"/>
          <w:szCs w:val="24"/>
        </w:rPr>
        <w:t xml:space="preserve"> την ενότητα του έθνους σε ένα κοινό όραμα εθνικής αναγέννησης. </w:t>
      </w:r>
    </w:p>
    <w:p w14:paraId="6F5C47E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Γνωρίζω καλά ότι το έργο της επόμενης ημέρας δεν θα είναι εύκολο. ΣΥΡΙΖΑ και ΑΝΕΛ ήδη διαφαίνεται ότι επιδιώκουν να αφήσουν πίσω τους καμένη γη. Είμαι, όμως, βαθιά πεπεισμένος ότι θα τα καταφέρουμε. Έχουμε πρόγραμμα και ξέρουμε με ποιους θα το κάνουμε πράξ</w:t>
      </w:r>
      <w:r>
        <w:rPr>
          <w:rFonts w:eastAsia="Times New Roman" w:cs="Times New Roman"/>
          <w:szCs w:val="24"/>
        </w:rPr>
        <w:t>η. Αλλά, κυρίως έχουμε θέληση και βαθιά πίστη στις δυνατότητες των Ελλήνων. Το μέλλον δεν μπορεί να περιμένει. Η χώρα και οι πολίτες αξίζουν πολύ καλύτερα και οι συμπολίτες μας θα σας το δείξουν αυτό, αργά ή γρήγορα, στις επόμενες εκλογές.</w:t>
      </w:r>
    </w:p>
    <w:p w14:paraId="6F5C47E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Σας ευχαριστώ πο</w:t>
      </w:r>
      <w:r>
        <w:rPr>
          <w:rFonts w:eastAsia="Times New Roman" w:cs="Times New Roman"/>
          <w:szCs w:val="24"/>
        </w:rPr>
        <w:t>λύ.</w:t>
      </w:r>
    </w:p>
    <w:p w14:paraId="6F5C47E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6F5C47EB" w14:textId="77777777" w:rsidR="0016272D" w:rsidRDefault="008D6B83">
      <w:pPr>
        <w:spacing w:line="600" w:lineRule="auto"/>
        <w:ind w:firstLine="720"/>
        <w:jc w:val="both"/>
        <w:rPr>
          <w:rFonts w:eastAsia="Times New Roman" w:cs="Times New Roman"/>
          <w:szCs w:val="24"/>
        </w:rPr>
      </w:pPr>
      <w:r w:rsidRPr="00FC5EDD">
        <w:rPr>
          <w:rFonts w:eastAsia="Times New Roman" w:cs="Times New Roman"/>
          <w:b/>
          <w:szCs w:val="24"/>
        </w:rPr>
        <w:t xml:space="preserve">ΠΡΟΕΔΡΟΣ (Νικόλαος </w:t>
      </w:r>
      <w:proofErr w:type="spellStart"/>
      <w:r w:rsidRPr="00FC5EDD">
        <w:rPr>
          <w:rFonts w:eastAsia="Times New Roman" w:cs="Times New Roman"/>
          <w:b/>
          <w:szCs w:val="24"/>
        </w:rPr>
        <w:t>Βούτσης</w:t>
      </w:r>
      <w:proofErr w:type="spellEnd"/>
      <w:r w:rsidRPr="00FC5EDD">
        <w:rPr>
          <w:rFonts w:eastAsia="Times New Roman" w:cs="Times New Roman"/>
          <w:b/>
          <w:szCs w:val="24"/>
        </w:rPr>
        <w:t>):</w:t>
      </w:r>
      <w:r>
        <w:rPr>
          <w:rFonts w:eastAsia="Times New Roman" w:cs="Times New Roman"/>
          <w:szCs w:val="24"/>
        </w:rPr>
        <w:t xml:space="preserve"> Ευχαριστώ πολύ.</w:t>
      </w:r>
    </w:p>
    <w:p w14:paraId="6F5C47E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(Στο σημείο αυτό η Κοινοβουλευτική Ομάδα της Νέας Δημοκρατίας αποχωρεί από την Αίθουσα)</w:t>
      </w:r>
    </w:p>
    <w:p w14:paraId="6F5C47E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(Θόρυβος από τους Βουλευτές της Νέας Δημ</w:t>
      </w:r>
      <w:r>
        <w:rPr>
          <w:rFonts w:eastAsia="Times New Roman" w:cs="Times New Roman"/>
          <w:szCs w:val="24"/>
        </w:rPr>
        <w:t>οκρατίας κατά την αποχώρησή τους από την Αίθουσα)</w:t>
      </w:r>
    </w:p>
    <w:p w14:paraId="6F5C47E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Κύριε Πρόεδρε, παρακαλώ, αν πρόκειται να αποχωρήσει η Νέα Δημοκρατία, οι δέκα ψηφολέκτες, οι οποίοι θεσμικά είναι ορισμένοι από τη δική σας Κοινοβουλευτική Ομάδα με </w:t>
      </w:r>
      <w:r>
        <w:rPr>
          <w:rFonts w:eastAsia="Times New Roman" w:cs="Times New Roman"/>
          <w:szCs w:val="24"/>
          <w:lang w:val="en-US"/>
        </w:rPr>
        <w:t>e</w:t>
      </w:r>
      <w:r w:rsidRPr="00FC5EDD">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στις υπηρεσίες, θα πρέπει να μείνο</w:t>
      </w:r>
      <w:r>
        <w:rPr>
          <w:rFonts w:eastAsia="Times New Roman" w:cs="Times New Roman"/>
          <w:szCs w:val="24"/>
        </w:rPr>
        <w:t>υν.</w:t>
      </w:r>
    </w:p>
    <w:p w14:paraId="6F5C47EF"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Το είπε στην αρχή.</w:t>
      </w:r>
    </w:p>
    <w:p w14:paraId="6F5C47F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(Θόρυβος από τους Βουλευτές της Νέας Δημοκρατίας κατά την αποχώρησή τους από την Αίθουσα)</w:t>
      </w:r>
    </w:p>
    <w:p w14:paraId="6F5C47F1" w14:textId="77777777" w:rsidR="0016272D" w:rsidRDefault="008D6B83">
      <w:pPr>
        <w:spacing w:line="600" w:lineRule="auto"/>
        <w:ind w:firstLine="720"/>
        <w:jc w:val="both"/>
        <w:rPr>
          <w:rFonts w:eastAsia="Times New Roman" w:cs="Times New Roman"/>
          <w:szCs w:val="24"/>
        </w:rPr>
      </w:pPr>
      <w:r w:rsidRPr="00FC5EDD">
        <w:rPr>
          <w:rFonts w:eastAsia="Times New Roman" w:cs="Times New Roman"/>
          <w:b/>
          <w:szCs w:val="24"/>
        </w:rPr>
        <w:t xml:space="preserve">ΠΡΟΕΔΡΟΣ (Νικόλαος </w:t>
      </w:r>
      <w:proofErr w:type="spellStart"/>
      <w:r w:rsidRPr="00FC5EDD">
        <w:rPr>
          <w:rFonts w:eastAsia="Times New Roman" w:cs="Times New Roman"/>
          <w:b/>
          <w:szCs w:val="24"/>
        </w:rPr>
        <w:t>Βούτσης</w:t>
      </w:r>
      <w:proofErr w:type="spellEnd"/>
      <w:r w:rsidRPr="00FC5EDD">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Αυγενάκη</w:t>
      </w:r>
      <w:proofErr w:type="spellEnd"/>
      <w:r>
        <w:rPr>
          <w:rFonts w:eastAsia="Times New Roman" w:cs="Times New Roman"/>
          <w:szCs w:val="24"/>
        </w:rPr>
        <w:t xml:space="preserve">, είναι κατά τον Κανονισμό. Δεν το γνωρίζετε, ίσως. </w:t>
      </w:r>
    </w:p>
    <w:p w14:paraId="6F5C47F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Μην κάνετε χειρονομίες σε εμ</w:t>
      </w:r>
      <w:r>
        <w:rPr>
          <w:rFonts w:eastAsia="Times New Roman" w:cs="Times New Roman"/>
          <w:szCs w:val="24"/>
        </w:rPr>
        <w:t>ένα, σας το έχω ξαναπεί. Αλλού να τις κάνετε ή να σας τις κάνουν.</w:t>
      </w:r>
    </w:p>
    <w:p w14:paraId="6F5C47F3"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Να πάρετε από τη Χρυσή Αυγή! </w:t>
      </w:r>
    </w:p>
    <w:p w14:paraId="6F5C47F4"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Από τη Χρυσή Αυγή άλλοι παίρνουν και έπαιρναν χρόνια ολόκληρα. Σας παρακαλώ! Ξαφνικά εξανίσταστε. </w:t>
      </w:r>
    </w:p>
    <w:p w14:paraId="6F5C47F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Είστε υποχρεωμ</w:t>
      </w:r>
      <w:r>
        <w:rPr>
          <w:rFonts w:eastAsia="Times New Roman" w:cs="Times New Roman"/>
          <w:szCs w:val="24"/>
        </w:rPr>
        <w:t xml:space="preserve">ένοι, κύριε Βορίδη. Έχετε δώσει με </w:t>
      </w:r>
      <w:r>
        <w:rPr>
          <w:rFonts w:eastAsia="Times New Roman" w:cs="Times New Roman"/>
          <w:szCs w:val="24"/>
          <w:lang w:val="en-US"/>
        </w:rPr>
        <w:t>e</w:t>
      </w:r>
      <w:r w:rsidRPr="00FC5EDD">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της παράταξής σας τους δέκα συναδέλφους</w:t>
      </w:r>
      <w:r>
        <w:rPr>
          <w:rFonts w:eastAsia="Times New Roman" w:cs="Times New Roman"/>
          <w:szCs w:val="24"/>
        </w:rPr>
        <w:t>,</w:t>
      </w:r>
      <w:r>
        <w:rPr>
          <w:rFonts w:eastAsia="Times New Roman" w:cs="Times New Roman"/>
          <w:szCs w:val="24"/>
        </w:rPr>
        <w:t xml:space="preserve"> που θεσμικά, κατά τον Κανονισμό, θα είναι με τους δέκα συναδέλφους του ΣΥΡΙΖΑ. Αυτό είπα και άκουσα από κάποιους κυρίους πράγματα, τα οποία…</w:t>
      </w:r>
    </w:p>
    <w:p w14:paraId="6F5C47F6" w14:textId="77777777" w:rsidR="0016272D" w:rsidRDefault="008D6B83">
      <w:pPr>
        <w:spacing w:line="600" w:lineRule="auto"/>
        <w:ind w:firstLine="720"/>
        <w:jc w:val="both"/>
        <w:rPr>
          <w:rFonts w:eastAsia="Times New Roman" w:cs="Times New Roman"/>
          <w:szCs w:val="24"/>
        </w:rPr>
      </w:pPr>
      <w:r w:rsidRPr="00FC5EDD">
        <w:rPr>
          <w:rFonts w:eastAsia="Times New Roman" w:cs="Times New Roman"/>
          <w:b/>
          <w:szCs w:val="24"/>
        </w:rPr>
        <w:t>ΙΩΑΝΝΗΣ ΤΡΑΓΑΚΗΣ:</w:t>
      </w:r>
      <w:r>
        <w:rPr>
          <w:rFonts w:eastAsia="Times New Roman" w:cs="Times New Roman"/>
          <w:szCs w:val="24"/>
        </w:rPr>
        <w:t xml:space="preserve"> Εμείς δεν συμμ</w:t>
      </w:r>
      <w:r>
        <w:rPr>
          <w:rFonts w:eastAsia="Times New Roman" w:cs="Times New Roman"/>
          <w:szCs w:val="24"/>
        </w:rPr>
        <w:t>ετέχουμε στη διαδικασία!</w:t>
      </w:r>
    </w:p>
    <w:p w14:paraId="6F5C47F7"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Τραγάκη</w:t>
      </w:r>
      <w:proofErr w:type="spellEnd"/>
      <w:r>
        <w:rPr>
          <w:rFonts w:eastAsia="Times New Roman" w:cs="Times New Roman"/>
          <w:szCs w:val="24"/>
        </w:rPr>
        <w:t>, σας παρακαλώ, είστε πιο έμπειρος και από εμένα. Τι πρέπει ακριβώς να κάνω; Για πείτε το.</w:t>
      </w:r>
    </w:p>
    <w:p w14:paraId="6F5C47F8"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Δεν συμμετέχουμε στη διαδικασία.</w:t>
      </w:r>
    </w:p>
    <w:p w14:paraId="6F5C47F9"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Δεν συμμετέχετε, αλλά, με </w:t>
      </w:r>
      <w:proofErr w:type="spellStart"/>
      <w:r>
        <w:rPr>
          <w:rFonts w:eastAsia="Times New Roman" w:cs="Times New Roman"/>
          <w:szCs w:val="24"/>
        </w:rPr>
        <w:t>συγχωρείτε</w:t>
      </w:r>
      <w:proofErr w:type="spellEnd"/>
      <w:r>
        <w:rPr>
          <w:rFonts w:eastAsia="Times New Roman" w:cs="Times New Roman"/>
          <w:szCs w:val="24"/>
        </w:rPr>
        <w:t>, δεν το αποφασίσατε όμως τώρα. Υπάρχει έγγραφο.</w:t>
      </w:r>
    </w:p>
    <w:p w14:paraId="6F5C47FA"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Προϋπέθετε ορθή ψηφοφορία!</w:t>
      </w:r>
    </w:p>
    <w:p w14:paraId="6F5C47FB"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Πρόεδρε, κύριε </w:t>
      </w:r>
      <w:proofErr w:type="spellStart"/>
      <w:r>
        <w:rPr>
          <w:rFonts w:eastAsia="Times New Roman" w:cs="Times New Roman"/>
          <w:szCs w:val="24"/>
        </w:rPr>
        <w:t>Τραγάκη</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αλλά σήμερα το μεσημέρι το δώσατε από την Κοινοβου</w:t>
      </w:r>
      <w:r>
        <w:rPr>
          <w:rFonts w:eastAsia="Times New Roman" w:cs="Times New Roman"/>
          <w:szCs w:val="24"/>
        </w:rPr>
        <w:t>λευτική σας Ομάδα με τα ονόματα των δέκα συναδέλφων. Δεν άλλαξε κάτι από τότε. Τι μπορώ να κάνω εγώ; Το αντιλαμβάνεστε.</w:t>
      </w:r>
    </w:p>
    <w:p w14:paraId="6F5C47FC" w14:textId="77777777" w:rsidR="0016272D" w:rsidRDefault="008D6B83">
      <w:pPr>
        <w:spacing w:line="600" w:lineRule="auto"/>
        <w:ind w:firstLine="720"/>
        <w:jc w:val="both"/>
        <w:rPr>
          <w:rFonts w:eastAsia="Times New Roman" w:cs="Times New Roman"/>
          <w:szCs w:val="24"/>
        </w:rPr>
      </w:pPr>
      <w:r w:rsidRPr="00344763">
        <w:rPr>
          <w:rFonts w:eastAsia="Times New Roman" w:cs="Times New Roman"/>
          <w:b/>
          <w:szCs w:val="24"/>
        </w:rPr>
        <w:t>ΜΑΥΡΟΥΔΗΣ ΒΟΡΙΔΗΣ:</w:t>
      </w:r>
      <w:r>
        <w:rPr>
          <w:rFonts w:eastAsia="Times New Roman" w:cs="Times New Roman"/>
          <w:szCs w:val="24"/>
        </w:rPr>
        <w:t xml:space="preserve"> Κύριε Πρόεδρε, μπορώ να έχω τον λόγο, για να το λήξουμε; Προϋπέθετε ορθή ψηφοφορία.</w:t>
      </w:r>
    </w:p>
    <w:p w14:paraId="6F5C47FD"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Έτσι</w:t>
      </w:r>
      <w:r>
        <w:rPr>
          <w:rFonts w:eastAsia="Times New Roman" w:cs="Times New Roman"/>
          <w:szCs w:val="24"/>
        </w:rPr>
        <w:t xml:space="preserve"> γράφει μέσα;</w:t>
      </w:r>
    </w:p>
    <w:p w14:paraId="6F5C47FE"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Όχι, έτσι αποφασίσατε με την απόφαση που πήρε η πλειοψηφία σήμερα.</w:t>
      </w:r>
    </w:p>
    <w:p w14:paraId="6F5C47FF"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Αντιληφθήκατε ότι</w:t>
      </w:r>
      <w:r>
        <w:rPr>
          <w:rFonts w:eastAsia="Times New Roman" w:cs="Times New Roman"/>
          <w:szCs w:val="24"/>
        </w:rPr>
        <w:t>,</w:t>
      </w:r>
      <w:r>
        <w:rPr>
          <w:rFonts w:eastAsia="Times New Roman" w:cs="Times New Roman"/>
          <w:szCs w:val="24"/>
        </w:rPr>
        <w:t xml:space="preserve"> ανεξαρτήτως της ορθότητας που λέτε, το έγγραφο που έχετε καταθέσει έχει τα ονόματα δέκα συναδέλφων, οι </w:t>
      </w:r>
      <w:r>
        <w:rPr>
          <w:rFonts w:eastAsia="Times New Roman" w:cs="Times New Roman"/>
          <w:szCs w:val="24"/>
        </w:rPr>
        <w:t>οποίοι, κατά τον Κανονισμό –διότι εσείς είστε Αξιωματική Αντιπολίτευση- πρέπει να παρίστανται ως ψηφολέκτες; Τι να κάνουμε τώρα;</w:t>
      </w:r>
    </w:p>
    <w:p w14:paraId="6F5C4800"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Ναι, αλλά αφού δεν συμμετέχουμε στην ψηφοφορία;</w:t>
      </w:r>
    </w:p>
    <w:p w14:paraId="6F5C4801"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Βορίδη, απέχετε</w:t>
      </w:r>
      <w:r>
        <w:rPr>
          <w:rFonts w:eastAsia="Times New Roman" w:cs="Times New Roman"/>
          <w:szCs w:val="24"/>
        </w:rPr>
        <w:t>,</w:t>
      </w:r>
      <w:r>
        <w:rPr>
          <w:rFonts w:eastAsia="Times New Roman" w:cs="Times New Roman"/>
          <w:szCs w:val="24"/>
        </w:rPr>
        <w:t xml:space="preserve"> όχι της </w:t>
      </w:r>
      <w:r>
        <w:rPr>
          <w:rFonts w:eastAsia="Times New Roman" w:cs="Times New Roman"/>
          <w:szCs w:val="24"/>
        </w:rPr>
        <w:t>διαδικασίας, αλλά της ευθύνης, για να συνεννοούμαστε. Απέχετε της ευθύνης.</w:t>
      </w:r>
    </w:p>
    <w:p w14:paraId="6F5C4802" w14:textId="77777777" w:rsidR="0016272D" w:rsidRDefault="008D6B83">
      <w:pPr>
        <w:spacing w:line="600" w:lineRule="auto"/>
        <w:ind w:firstLine="720"/>
        <w:jc w:val="both"/>
        <w:rPr>
          <w:rFonts w:eastAsia="Times New Roman" w:cs="Times New Roman"/>
          <w:szCs w:val="24"/>
        </w:rPr>
      </w:pPr>
      <w:r w:rsidRPr="00344763">
        <w:rPr>
          <w:rFonts w:eastAsia="Times New Roman" w:cs="Times New Roman"/>
          <w:b/>
          <w:szCs w:val="24"/>
        </w:rPr>
        <w:t>ΣΟΦΙΑ ΒΟΥΛΤΕΨΗ:</w:t>
      </w:r>
      <w:r>
        <w:rPr>
          <w:rFonts w:eastAsia="Times New Roman" w:cs="Times New Roman"/>
          <w:szCs w:val="24"/>
        </w:rPr>
        <w:t xml:space="preserve"> Και εσείς είχατε αποσύρει την </w:t>
      </w:r>
      <w:proofErr w:type="spellStart"/>
      <w:r>
        <w:rPr>
          <w:rFonts w:eastAsia="Times New Roman" w:cs="Times New Roman"/>
          <w:szCs w:val="24"/>
        </w:rPr>
        <w:t>ψηφολέκτριά</w:t>
      </w:r>
      <w:proofErr w:type="spellEnd"/>
      <w:r>
        <w:rPr>
          <w:rFonts w:eastAsia="Times New Roman" w:cs="Times New Roman"/>
          <w:szCs w:val="24"/>
        </w:rPr>
        <w:t xml:space="preserve"> σας,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Εδώ είναι.</w:t>
      </w:r>
    </w:p>
    <w:p w14:paraId="6F5C4803"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Ναι; Εγώ δεν το θυμάμαι.</w:t>
      </w:r>
    </w:p>
    <w:p w14:paraId="6F5C480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Καλώς, εντάξει. Δεν θα μαλώσουμε γ</w:t>
      </w:r>
      <w:r>
        <w:rPr>
          <w:rFonts w:eastAsia="Times New Roman" w:cs="Times New Roman"/>
          <w:szCs w:val="24"/>
        </w:rPr>
        <w:t>ι’ αυτό, αλλά απέχετε της ευθύνης. Λύση θα βρεθεί, δεν υπάρχει ζήτημα, αλλά δεν είναι σωστό έτσι.</w:t>
      </w:r>
    </w:p>
    <w:p w14:paraId="6F5C480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Παρακαλώ πολύ, τον λόγο έχει ο Υπουργός Υγείας κ. Ανδρέας Ξανθός.</w:t>
      </w:r>
    </w:p>
    <w:p w14:paraId="6F5C480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9478E4">
        <w:rPr>
          <w:rFonts w:eastAsia="Times New Roman" w:cs="Times New Roman"/>
          <w:b/>
          <w:szCs w:val="24"/>
        </w:rPr>
        <w:t xml:space="preserve">ΑΝΑΣΤΑΣΙΟΣ </w:t>
      </w:r>
      <w:r w:rsidRPr="009478E4">
        <w:rPr>
          <w:rFonts w:eastAsia="Times New Roman" w:cs="Times New Roman"/>
          <w:b/>
          <w:szCs w:val="24"/>
        </w:rPr>
        <w:t>ΚΟΥΡΑΚΗΣ</w:t>
      </w:r>
      <w:r>
        <w:rPr>
          <w:rFonts w:eastAsia="Times New Roman" w:cs="Times New Roman"/>
          <w:szCs w:val="24"/>
        </w:rPr>
        <w:t>)</w:t>
      </w:r>
    </w:p>
    <w:p w14:paraId="6F5C4807" w14:textId="77777777" w:rsidR="0016272D" w:rsidRDefault="008D6B83">
      <w:pPr>
        <w:spacing w:line="600" w:lineRule="auto"/>
        <w:ind w:firstLine="720"/>
        <w:jc w:val="both"/>
        <w:rPr>
          <w:rFonts w:eastAsia="Times New Roman" w:cs="Times New Roman"/>
          <w:szCs w:val="24"/>
        </w:rPr>
      </w:pPr>
      <w:r w:rsidRPr="00362F71">
        <w:rPr>
          <w:rFonts w:eastAsia="Times New Roman" w:cs="Times New Roman"/>
          <w:b/>
          <w:szCs w:val="24"/>
        </w:rPr>
        <w:t>ΑΝΔΡΕΑΣ ΞΑΝΘΟΣ (Υπουργός Υγείας):</w:t>
      </w:r>
      <w:r>
        <w:rPr>
          <w:rFonts w:eastAsia="Times New Roman" w:cs="Times New Roman"/>
          <w:szCs w:val="24"/>
        </w:rPr>
        <w:t xml:space="preserve"> Αγαπητοί συνάδελφοι, αποχώρησε, βεβαίως, η Νέα Δημοκρατία, αλλά νομίζω ότι οφείλω να δώσω μία πολύ σύντομη απάντηση σε αυτά</w:t>
      </w:r>
      <w:r>
        <w:rPr>
          <w:rFonts w:eastAsia="Times New Roman" w:cs="Times New Roman"/>
          <w:szCs w:val="24"/>
        </w:rPr>
        <w:t>, που</w:t>
      </w:r>
      <w:r>
        <w:rPr>
          <w:rFonts w:eastAsia="Times New Roman" w:cs="Times New Roman"/>
          <w:szCs w:val="24"/>
        </w:rPr>
        <w:t xml:space="preserve"> είπε ο </w:t>
      </w:r>
      <w:r>
        <w:rPr>
          <w:rFonts w:eastAsia="Times New Roman" w:cs="Times New Roman"/>
          <w:szCs w:val="24"/>
        </w:rPr>
        <w:t xml:space="preserve">Αρχηγός </w:t>
      </w:r>
      <w:r>
        <w:rPr>
          <w:rFonts w:eastAsia="Times New Roman" w:cs="Times New Roman"/>
          <w:szCs w:val="24"/>
        </w:rPr>
        <w:t xml:space="preserve">της. </w:t>
      </w:r>
    </w:p>
    <w:p w14:paraId="6F5C480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 κ. Μητσοτάκης μας είπε ότι αυτή η διαδικασία</w:t>
      </w:r>
      <w:r>
        <w:rPr>
          <w:rFonts w:eastAsia="Times New Roman" w:cs="Times New Roman"/>
          <w:szCs w:val="24"/>
        </w:rPr>
        <w:t>,</w:t>
      </w:r>
      <w:r>
        <w:rPr>
          <w:rFonts w:eastAsia="Times New Roman" w:cs="Times New Roman"/>
          <w:szCs w:val="24"/>
        </w:rPr>
        <w:t xml:space="preserve"> που ακολουθούμ</w:t>
      </w:r>
      <w:r>
        <w:rPr>
          <w:rFonts w:eastAsia="Times New Roman" w:cs="Times New Roman"/>
          <w:szCs w:val="24"/>
        </w:rPr>
        <w:t>ε παραβιάζει τους κανόνες του κράτους δικαίου στη χώρα και πρέπει να ντρεπόμαστε για τις επιλογές μας.</w:t>
      </w:r>
    </w:p>
    <w:p w14:paraId="6F5C4809" w14:textId="77777777" w:rsidR="0016272D" w:rsidRDefault="008D6B8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Αυτό που για χρόνια παραβίαζε το κράτος δικαίου στη χώρα</w:t>
      </w:r>
      <w:r>
        <w:rPr>
          <w:rFonts w:eastAsia="Times New Roman" w:cs="Times New Roman"/>
          <w:szCs w:val="24"/>
        </w:rPr>
        <w:t>,</w:t>
      </w:r>
      <w:r>
        <w:rPr>
          <w:rFonts w:eastAsia="Times New Roman" w:cs="Times New Roman"/>
          <w:szCs w:val="24"/>
        </w:rPr>
        <w:t xml:space="preserve"> ήταν το ανυπόληπτο, χρεωκοπημένο, φαύλο και πελατειακό πολιτικό σύστημα, το οποίο υπηρέτησε αυτ</w:t>
      </w:r>
      <w:r>
        <w:rPr>
          <w:rFonts w:eastAsia="Times New Roman" w:cs="Times New Roman"/>
          <w:szCs w:val="24"/>
        </w:rPr>
        <w:t xml:space="preserve">ή η παράταξη και φυσικά, ο συγκεκριμένος επικεφαλής. Αυτό το πολιτικό σύστημα, του οποίου έκφανση και ακραία εκδοχή είναι αυτή η υπόθεση του σκανδάλου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r w:rsidRPr="0051406F">
        <w:rPr>
          <w:rFonts w:eastAsia="Times New Roman" w:cs="Times New Roman"/>
          <w:szCs w:val="24"/>
        </w:rPr>
        <w:t xml:space="preserve"> </w:t>
      </w:r>
      <w:r>
        <w:rPr>
          <w:rFonts w:eastAsia="Times New Roman" w:cs="Times New Roman"/>
          <w:szCs w:val="24"/>
        </w:rPr>
        <w:t xml:space="preserve">την οποία συζητάμε. </w:t>
      </w:r>
    </w:p>
    <w:p w14:paraId="6F5C480A" w14:textId="77777777" w:rsidR="0016272D" w:rsidRDefault="008D6B8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Ακούσαμε τα περί σκευωρίας. Τα συζητήσαμε και την προηγούμενη περίοδ</w:t>
      </w:r>
      <w:r>
        <w:rPr>
          <w:rFonts w:eastAsia="Times New Roman" w:cs="Times New Roman"/>
          <w:szCs w:val="24"/>
        </w:rPr>
        <w:t>ο. Νομίζω ότι αυτή η θεωρία για ένα σκάνδαλο διεθνών διαστάσεων, που διερευνάται με τη συνεργασία δικαστικών αρχών πολλών χωρών, που υπάρχουν μάρτυρες, καταθέσεις, που υπάρχει η συνεργασία διωκτικών αρχών είναι καταγέλαστη και –επιτρέψτε μου να πω- ενοχική</w:t>
      </w:r>
      <w:r>
        <w:rPr>
          <w:rFonts w:eastAsia="Times New Roman" w:cs="Times New Roman"/>
          <w:szCs w:val="24"/>
        </w:rPr>
        <w:t xml:space="preserve">. </w:t>
      </w:r>
    </w:p>
    <w:p w14:paraId="6F5C480B" w14:textId="77777777" w:rsidR="0016272D" w:rsidRDefault="008D6B8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Μίλησαν για παρωδία. Παρωδία –ή θα έλεγα τραγωδία- αγαπητοί συνάδελφοι, θα ήταν αυτή η ιστορία</w:t>
      </w:r>
      <w:r w:rsidRPr="007D4678">
        <w:rPr>
          <w:rFonts w:eastAsia="Times New Roman" w:cs="Times New Roman"/>
          <w:szCs w:val="24"/>
        </w:rPr>
        <w:t>,</w:t>
      </w:r>
      <w:r>
        <w:rPr>
          <w:rFonts w:eastAsia="Times New Roman" w:cs="Times New Roman"/>
          <w:szCs w:val="24"/>
        </w:rPr>
        <w:t xml:space="preserve"> που είναι στην ουσία η πρώτη φορά</w:t>
      </w:r>
      <w:r>
        <w:rPr>
          <w:rFonts w:eastAsia="Times New Roman" w:cs="Times New Roman"/>
          <w:szCs w:val="24"/>
        </w:rPr>
        <w:t>,</w:t>
      </w:r>
      <w:r>
        <w:rPr>
          <w:rFonts w:eastAsia="Times New Roman" w:cs="Times New Roman"/>
          <w:szCs w:val="24"/>
        </w:rPr>
        <w:t xml:space="preserve"> που γίνεται μια σοβαρή διερεύνηση</w:t>
      </w:r>
      <w:r>
        <w:rPr>
          <w:rFonts w:eastAsia="Times New Roman" w:cs="Times New Roman"/>
          <w:szCs w:val="24"/>
        </w:rPr>
        <w:t>,</w:t>
      </w:r>
      <w:r>
        <w:rPr>
          <w:rFonts w:eastAsia="Times New Roman" w:cs="Times New Roman"/>
          <w:szCs w:val="24"/>
        </w:rPr>
        <w:t xml:space="preserve"> σε ένα πεδίο, όπως η υγεία και το φάρμακο</w:t>
      </w:r>
      <w:r w:rsidRPr="007D4678">
        <w:rPr>
          <w:rFonts w:eastAsia="Times New Roman" w:cs="Times New Roman"/>
          <w:szCs w:val="24"/>
        </w:rPr>
        <w:t>,</w:t>
      </w:r>
      <w:r>
        <w:rPr>
          <w:rFonts w:eastAsia="Times New Roman" w:cs="Times New Roman"/>
          <w:szCs w:val="24"/>
        </w:rPr>
        <w:t xml:space="preserve"> που όλοι ήξεραν ότι ήταν προνομιακός χώρος ανομίας</w:t>
      </w:r>
      <w:r w:rsidRPr="007D4678">
        <w:rPr>
          <w:rFonts w:eastAsia="Times New Roman" w:cs="Times New Roman"/>
          <w:szCs w:val="24"/>
        </w:rPr>
        <w:t>,</w:t>
      </w:r>
      <w:r>
        <w:rPr>
          <w:rFonts w:eastAsia="Times New Roman" w:cs="Times New Roman"/>
          <w:szCs w:val="24"/>
        </w:rPr>
        <w:t xml:space="preserve"> συναλλαγής με συμφέροντα, </w:t>
      </w:r>
      <w:proofErr w:type="spellStart"/>
      <w:r>
        <w:rPr>
          <w:rFonts w:eastAsia="Times New Roman" w:cs="Times New Roman"/>
          <w:szCs w:val="24"/>
        </w:rPr>
        <w:t>προκλητής</w:t>
      </w:r>
      <w:proofErr w:type="spellEnd"/>
      <w:r>
        <w:rPr>
          <w:rFonts w:eastAsia="Times New Roman" w:cs="Times New Roman"/>
          <w:szCs w:val="24"/>
        </w:rPr>
        <w:t xml:space="preserve"> ζήτησης, σπατάλης και διαφθοράς και ποτέ δεν υπήρξε η πολιτική βούληση να ανοιχθεί ένα σοβαρό μέτωπο κάθαρσης, αν αυτή η πρώτη ευκαιρία</w:t>
      </w:r>
      <w:r>
        <w:rPr>
          <w:rFonts w:eastAsia="Times New Roman" w:cs="Times New Roman"/>
          <w:szCs w:val="24"/>
        </w:rPr>
        <w:t>,</w:t>
      </w:r>
      <w:r>
        <w:rPr>
          <w:rFonts w:eastAsia="Times New Roman" w:cs="Times New Roman"/>
          <w:szCs w:val="24"/>
        </w:rPr>
        <w:t xml:space="preserve"> η σοβαρή</w:t>
      </w:r>
      <w:r>
        <w:rPr>
          <w:rFonts w:eastAsia="Times New Roman" w:cs="Times New Roman"/>
          <w:szCs w:val="24"/>
        </w:rPr>
        <w:t>,</w:t>
      </w:r>
      <w:r>
        <w:rPr>
          <w:rFonts w:eastAsia="Times New Roman" w:cs="Times New Roman"/>
          <w:szCs w:val="24"/>
        </w:rPr>
        <w:t xml:space="preserve"> κατέληγε σε παραγραφ</w:t>
      </w:r>
      <w:r>
        <w:rPr>
          <w:rFonts w:eastAsia="Times New Roman" w:cs="Times New Roman"/>
          <w:szCs w:val="24"/>
        </w:rPr>
        <w:t>ή. Αυτό πραγματικά</w:t>
      </w:r>
      <w:r>
        <w:rPr>
          <w:rFonts w:eastAsia="Times New Roman" w:cs="Times New Roman"/>
          <w:szCs w:val="24"/>
        </w:rPr>
        <w:t>,</w:t>
      </w:r>
      <w:r>
        <w:rPr>
          <w:rFonts w:eastAsia="Times New Roman" w:cs="Times New Roman"/>
          <w:szCs w:val="24"/>
        </w:rPr>
        <w:t xml:space="preserve"> θα ήταν τραγωδία. </w:t>
      </w:r>
    </w:p>
    <w:p w14:paraId="6F5C480C" w14:textId="77777777" w:rsidR="0016272D" w:rsidRDefault="008D6B8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Νομίζω ότι με θεσμική σοβαρότητα</w:t>
      </w:r>
      <w:r>
        <w:rPr>
          <w:rFonts w:eastAsia="Times New Roman" w:cs="Times New Roman"/>
          <w:szCs w:val="24"/>
        </w:rPr>
        <w:t>,</w:t>
      </w:r>
      <w:r>
        <w:rPr>
          <w:rFonts w:eastAsia="Times New Roman" w:cs="Times New Roman"/>
          <w:szCs w:val="24"/>
        </w:rPr>
        <w:t xml:space="preserve"> η </w:t>
      </w:r>
      <w:r>
        <w:rPr>
          <w:rFonts w:eastAsia="Times New Roman" w:cs="Times New Roman"/>
          <w:szCs w:val="24"/>
        </w:rPr>
        <w:t xml:space="preserve">πλειοψηφία </w:t>
      </w:r>
      <w:r>
        <w:rPr>
          <w:rFonts w:eastAsia="Times New Roman" w:cs="Times New Roman"/>
          <w:szCs w:val="24"/>
        </w:rPr>
        <w:t xml:space="preserve">της </w:t>
      </w:r>
      <w:r>
        <w:rPr>
          <w:rFonts w:eastAsia="Times New Roman" w:cs="Times New Roman"/>
          <w:szCs w:val="24"/>
        </w:rPr>
        <w:t xml:space="preserve">προανακριτικής επιτροπής </w:t>
      </w:r>
      <w:r>
        <w:rPr>
          <w:rFonts w:eastAsia="Times New Roman" w:cs="Times New Roman"/>
          <w:szCs w:val="24"/>
        </w:rPr>
        <w:t xml:space="preserve">αυτό ακριβώς προσπάθησε και –νομίζω- κατάφερε να αποσοβήσει. Αρκετά με τους </w:t>
      </w:r>
      <w:proofErr w:type="spellStart"/>
      <w:r>
        <w:rPr>
          <w:rFonts w:eastAsia="Times New Roman" w:cs="Times New Roman"/>
          <w:szCs w:val="24"/>
        </w:rPr>
        <w:t>νομικιμισμούς</w:t>
      </w:r>
      <w:proofErr w:type="spellEnd"/>
      <w:r>
        <w:rPr>
          <w:rFonts w:eastAsia="Times New Roman" w:cs="Times New Roman"/>
          <w:szCs w:val="24"/>
        </w:rPr>
        <w:t>. Η ουσία του θέματος, κατά την άποψή μου, είναι η ε</w:t>
      </w:r>
      <w:r>
        <w:rPr>
          <w:rFonts w:eastAsia="Times New Roman" w:cs="Times New Roman"/>
          <w:szCs w:val="24"/>
        </w:rPr>
        <w:t>ξής: Εξέταση, και μάλιστα σε άπλετο φως, από τη Βουλή σήμαινε παραγραφή.</w:t>
      </w:r>
    </w:p>
    <w:p w14:paraId="6F5C480D" w14:textId="77777777" w:rsidR="0016272D" w:rsidRDefault="008D6B83">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F5C480E" w14:textId="77777777" w:rsidR="0016272D" w:rsidRDefault="008D6B8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Παραπομπή στη </w:t>
      </w:r>
      <w:r>
        <w:rPr>
          <w:rFonts w:eastAsia="Times New Roman" w:cs="Times New Roman"/>
          <w:szCs w:val="24"/>
        </w:rPr>
        <w:t>δ</w:t>
      </w:r>
      <w:r>
        <w:rPr>
          <w:rFonts w:eastAsia="Times New Roman" w:cs="Times New Roman"/>
          <w:szCs w:val="24"/>
        </w:rPr>
        <w:t xml:space="preserve">ικαιοσύνη σημαίνει ισχυρή πολιτική βούληση. Επιτέλους, να διερευνηθεί αυτή η υπόθεση, να αποδοθούν ευθύνες, </w:t>
      </w:r>
      <w:r>
        <w:rPr>
          <w:rFonts w:eastAsia="Times New Roman" w:cs="Times New Roman"/>
          <w:szCs w:val="24"/>
        </w:rPr>
        <w:t>όπου και αν υπάρχουν, και κυρίως, να αξιοποιηθεί αυτή η διερεύνηση</w:t>
      </w:r>
      <w:r>
        <w:rPr>
          <w:rFonts w:eastAsia="Times New Roman" w:cs="Times New Roman"/>
          <w:szCs w:val="24"/>
        </w:rPr>
        <w:t>,</w:t>
      </w:r>
      <w:r>
        <w:rPr>
          <w:rFonts w:eastAsia="Times New Roman" w:cs="Times New Roman"/>
          <w:szCs w:val="24"/>
        </w:rPr>
        <w:t xml:space="preserve"> για να κάνουμε μια σοβαρή θεσμική εξυγίανση στο σύστημα. Αυτή είναι η ουσία της υπόθεσης. </w:t>
      </w:r>
    </w:p>
    <w:p w14:paraId="6F5C480F" w14:textId="77777777" w:rsidR="0016272D" w:rsidRDefault="008D6B8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Φοβάμαι, λοιπόν, αγαπητοί συνάδελφοι, ότι αυτή η παρελκυστική τακτική της Αντιπολίτευσης, η οποία</w:t>
      </w:r>
      <w:r>
        <w:rPr>
          <w:rFonts w:eastAsia="Times New Roman" w:cs="Times New Roman"/>
          <w:szCs w:val="24"/>
        </w:rPr>
        <w:t xml:space="preserve"> δείχνει να είναι γαντζωμένη στον νόμο περί ευθύνης Υπουργών και στη διάταξη του Συντάγματος</w:t>
      </w:r>
      <w:r>
        <w:rPr>
          <w:rFonts w:eastAsia="Times New Roman" w:cs="Times New Roman"/>
          <w:szCs w:val="24"/>
        </w:rPr>
        <w:t>,</w:t>
      </w:r>
      <w:r>
        <w:rPr>
          <w:rFonts w:eastAsia="Times New Roman" w:cs="Times New Roman"/>
          <w:szCs w:val="24"/>
        </w:rPr>
        <w:t xml:space="preserve"> που η ίδια έφτιαξε -μάλλον με κάποια πολιτική προνοητικότητα- προσπαθεί να δημιουργήσει ένα πλέγμα προστασίας σε κάποιους ημετέρους. Στην πραγματικότητα</w:t>
      </w:r>
      <w:r>
        <w:rPr>
          <w:rFonts w:eastAsia="Times New Roman" w:cs="Times New Roman"/>
          <w:szCs w:val="24"/>
        </w:rPr>
        <w:t>,</w:t>
      </w:r>
      <w:r>
        <w:rPr>
          <w:rFonts w:eastAsia="Times New Roman" w:cs="Times New Roman"/>
          <w:szCs w:val="24"/>
        </w:rPr>
        <w:t xml:space="preserve"> αυτό που</w:t>
      </w:r>
      <w:r>
        <w:rPr>
          <w:rFonts w:eastAsia="Times New Roman" w:cs="Times New Roman"/>
          <w:szCs w:val="24"/>
        </w:rPr>
        <w:t xml:space="preserve"> υπερασπίζονται, αγαπητοί συνάδελφοι, είναι αυτό το φαύλο σύστημα εξουσίας.</w:t>
      </w:r>
      <w:r w:rsidRPr="00BC3F98">
        <w:rPr>
          <w:rFonts w:eastAsia="Times New Roman" w:cs="Times New Roman"/>
          <w:szCs w:val="24"/>
        </w:rPr>
        <w:t xml:space="preserve"> </w:t>
      </w:r>
      <w:r>
        <w:rPr>
          <w:rFonts w:eastAsia="Times New Roman" w:cs="Times New Roman"/>
          <w:szCs w:val="24"/>
        </w:rPr>
        <w:t>Αυτό υπερασπίζονται με τόσο μεγάλο μένος όλη τη μέρα σήμερα.</w:t>
      </w:r>
    </w:p>
    <w:p w14:paraId="6F5C4810" w14:textId="77777777" w:rsidR="0016272D" w:rsidRDefault="008D6B83">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w:t>
      </w:r>
      <w:r w:rsidRPr="00C933AA">
        <w:rPr>
          <w:rFonts w:eastAsia="Times New Roman" w:cs="Times New Roman"/>
          <w:szCs w:val="24"/>
        </w:rPr>
        <w:t xml:space="preserve"> </w:t>
      </w:r>
      <w:r>
        <w:rPr>
          <w:rFonts w:eastAsia="Times New Roman" w:cs="Times New Roman"/>
          <w:szCs w:val="24"/>
        </w:rPr>
        <w:t>από τις πτέρυγες του ΣΥΡΙΖΑ και των Α</w:t>
      </w:r>
      <w:r>
        <w:rPr>
          <w:rFonts w:eastAsia="Times New Roman" w:cs="Times New Roman"/>
          <w:szCs w:val="24"/>
        </w:rPr>
        <w:t>ΝΕΛ</w:t>
      </w:r>
      <w:r>
        <w:rPr>
          <w:rFonts w:eastAsia="Times New Roman" w:cs="Times New Roman"/>
          <w:szCs w:val="24"/>
        </w:rPr>
        <w:t>)</w:t>
      </w:r>
    </w:p>
    <w:p w14:paraId="6F5C4811" w14:textId="77777777" w:rsidR="0016272D" w:rsidRDefault="008D6B8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Νομίζω, λοιπόν, ότι το πολιτικό σήμα</w:t>
      </w:r>
      <w:r>
        <w:rPr>
          <w:rFonts w:eastAsia="Times New Roman" w:cs="Times New Roman"/>
          <w:szCs w:val="24"/>
        </w:rPr>
        <w:t>,</w:t>
      </w:r>
      <w:r>
        <w:rPr>
          <w:rFonts w:eastAsia="Times New Roman" w:cs="Times New Roman"/>
          <w:szCs w:val="24"/>
        </w:rPr>
        <w:t xml:space="preserve"> που δίνουμε σήμερα είνα</w:t>
      </w:r>
      <w:r>
        <w:rPr>
          <w:rFonts w:eastAsia="Times New Roman" w:cs="Times New Roman"/>
          <w:szCs w:val="24"/>
        </w:rPr>
        <w:t>ι πάρα πολύ κρίσιμο και κοινωνικά ευεργετικό σε μια περίοδο</w:t>
      </w:r>
      <w:r>
        <w:rPr>
          <w:rFonts w:eastAsia="Times New Roman" w:cs="Times New Roman"/>
          <w:szCs w:val="24"/>
        </w:rPr>
        <w:t>,</w:t>
      </w:r>
      <w:r>
        <w:rPr>
          <w:rFonts w:eastAsia="Times New Roman" w:cs="Times New Roman"/>
          <w:szCs w:val="24"/>
        </w:rPr>
        <w:t xml:space="preserve"> που σκάνε υποθέσεις εγκληματικών οργανώσεων, στην ουσία μαφίας, που δραστηριοποιούνται σε αυτόν τον τομέα, στον τομέα του φαρμάκου, στον τομέα της διαχείρισης ακριβών ογκολογικών φαρμάκων. Ακριβώ</w:t>
      </w:r>
      <w:r>
        <w:rPr>
          <w:rFonts w:eastAsia="Times New Roman" w:cs="Times New Roman"/>
          <w:szCs w:val="24"/>
        </w:rPr>
        <w:t>ς σε αυτήν την περίοδο, δεν μπορούμε να επιτρέψουμε να δοθεί στην κοινωνία το σήμα ότι κοιτάζουμε να παρέχουμε ασυλία σε πολιτικά πρόσωπα, να δημιουργήσουμε και να αναπαράγουμε ένα πλέγμα εξουσίας για την μη απόδοση ευθυνών.</w:t>
      </w:r>
    </w:p>
    <w:p w14:paraId="6F5C481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Αυτό ήταν καταλυτικό</w:t>
      </w:r>
      <w:r>
        <w:rPr>
          <w:rFonts w:eastAsia="Times New Roman" w:cs="Times New Roman"/>
          <w:szCs w:val="24"/>
        </w:rPr>
        <w:t>,</w:t>
      </w:r>
      <w:r>
        <w:rPr>
          <w:rFonts w:eastAsia="Times New Roman" w:cs="Times New Roman"/>
          <w:szCs w:val="24"/>
        </w:rPr>
        <w:t xml:space="preserve"> για να ισ</w:t>
      </w:r>
      <w:r>
        <w:rPr>
          <w:rFonts w:eastAsia="Times New Roman" w:cs="Times New Roman"/>
          <w:szCs w:val="24"/>
        </w:rPr>
        <w:t xml:space="preserve">οπεδωθεί πλήρως η αξιοπιστία του πολιτικού συστήματος, των θεσμών και της δημοκρατίας. Πολύ σωστά, αυτήν τη στιγμή, αυτό το αποφεύγουμε. </w:t>
      </w:r>
    </w:p>
    <w:p w14:paraId="6F5C481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Εγώ θεωρώ ότι πραγματικά</w:t>
      </w:r>
      <w:r>
        <w:rPr>
          <w:rFonts w:eastAsia="Times New Roman" w:cs="Times New Roman"/>
          <w:szCs w:val="24"/>
        </w:rPr>
        <w:t>,</w:t>
      </w:r>
      <w:r>
        <w:rPr>
          <w:rFonts w:eastAsia="Times New Roman" w:cs="Times New Roman"/>
          <w:szCs w:val="24"/>
        </w:rPr>
        <w:t xml:space="preserve"> αυτή η υπόθεση, έχοντας εμπιστοσύνη προφανώς στην ελληνική </w:t>
      </w:r>
      <w:r>
        <w:rPr>
          <w:rFonts w:eastAsia="Times New Roman" w:cs="Times New Roman"/>
          <w:szCs w:val="24"/>
        </w:rPr>
        <w:t>δ</w:t>
      </w:r>
      <w:r>
        <w:rPr>
          <w:rFonts w:eastAsia="Times New Roman" w:cs="Times New Roman"/>
          <w:szCs w:val="24"/>
        </w:rPr>
        <w:t xml:space="preserve">ικαιοσύνη, μπορεί να εξελιχθεί </w:t>
      </w:r>
      <w:r>
        <w:rPr>
          <w:rFonts w:eastAsia="Times New Roman" w:cs="Times New Roman"/>
          <w:szCs w:val="24"/>
        </w:rPr>
        <w:t>σε μια εμβληματική υπόθεση</w:t>
      </w:r>
      <w:r>
        <w:rPr>
          <w:rFonts w:eastAsia="Times New Roman" w:cs="Times New Roman"/>
          <w:szCs w:val="24"/>
        </w:rPr>
        <w:t>,</w:t>
      </w:r>
      <w:r>
        <w:rPr>
          <w:rFonts w:eastAsia="Times New Roman" w:cs="Times New Roman"/>
          <w:szCs w:val="24"/>
        </w:rPr>
        <w:t xml:space="preserve"> που θα σηματοδοτήσει</w:t>
      </w:r>
      <w:r>
        <w:rPr>
          <w:rFonts w:eastAsia="Times New Roman" w:cs="Times New Roman"/>
          <w:szCs w:val="24"/>
        </w:rPr>
        <w:t>,</w:t>
      </w:r>
      <w:r>
        <w:rPr>
          <w:rFonts w:eastAsia="Times New Roman" w:cs="Times New Roman"/>
          <w:szCs w:val="24"/>
        </w:rPr>
        <w:t xml:space="preserve"> ότι πλέον η περίοδος που το πολιτικό σύστημα, οι φορείς της πολιτείας, τα θεσμικά όργανα του κράτους έκαναν τα στραβά μάτια, παρείχαν ασυλία και έδειχναν ανοχή</w:t>
      </w:r>
      <w:r>
        <w:rPr>
          <w:rFonts w:eastAsia="Times New Roman" w:cs="Times New Roman"/>
          <w:szCs w:val="24"/>
        </w:rPr>
        <w:t>,</w:t>
      </w:r>
      <w:r>
        <w:rPr>
          <w:rFonts w:eastAsia="Times New Roman" w:cs="Times New Roman"/>
          <w:szCs w:val="24"/>
        </w:rPr>
        <w:t xml:space="preserve"> έχει τελειώσει. Μπαίνουμε πλέον σε μια νέα πε</w:t>
      </w:r>
      <w:r>
        <w:rPr>
          <w:rFonts w:eastAsia="Times New Roman" w:cs="Times New Roman"/>
          <w:szCs w:val="24"/>
        </w:rPr>
        <w:t>ρίοδο</w:t>
      </w:r>
      <w:r>
        <w:rPr>
          <w:rFonts w:eastAsia="Times New Roman" w:cs="Times New Roman"/>
          <w:szCs w:val="24"/>
        </w:rPr>
        <w:t>,</w:t>
      </w:r>
      <w:r>
        <w:rPr>
          <w:rFonts w:eastAsia="Times New Roman" w:cs="Times New Roman"/>
          <w:szCs w:val="24"/>
        </w:rPr>
        <w:t xml:space="preserve"> όπου υπάρχει ισχυρή πολιτική βούληση να τελειώνουμε με το απόστημα της διαφθοράς στην υγεία. </w:t>
      </w:r>
    </w:p>
    <w:p w14:paraId="6F5C481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Νομίζω ότι το πιο σημαντικό συμπέρασμα, αγαπητοί συνάδελφοι, κατά την άποψή μου, είναι ότι η Κυβέρνηση και ο ΣΥΡΙΖΑ δεν έχουν ενσωματωθεί σε αυτό το φαύλο </w:t>
      </w:r>
      <w:r>
        <w:rPr>
          <w:rFonts w:eastAsia="Times New Roman" w:cs="Times New Roman"/>
          <w:szCs w:val="24"/>
        </w:rPr>
        <w:t>σύστημα εξουσίας. Η στρατηγική της ενσωμάτωσης και της αφομοίωσης του ΣΥΡΙΖΑ, αυτή η δεύτερη γραμμή άμυνας του συστήματος, η πρώτη επιθετική γραμμή ήταν η αριστερή παρένθεση, το «παραιτηθείτε τώρα». Μας είπε προηγουμένως ο κ. Μητσοτάκης: «Πού θα πάει; Κάπο</w:t>
      </w:r>
      <w:r>
        <w:rPr>
          <w:rFonts w:eastAsia="Times New Roman" w:cs="Times New Roman"/>
          <w:szCs w:val="24"/>
        </w:rPr>
        <w:t>ια στιγμή θα γίνουν εκλογές». Δυόμισι χρόνια ζητάει εκλογές ο κ. Μητσοτάκης. Η ελληνική κοινωνία, παρά τα προβλήματα, παρά την πίεση, παρά τη δυσφορία, παρά το ότι κι εμείς διαχειριζόμαστε ένα δύσκολο πλαίσιο</w:t>
      </w:r>
      <w:r>
        <w:rPr>
          <w:rFonts w:eastAsia="Times New Roman" w:cs="Times New Roman"/>
          <w:szCs w:val="24"/>
        </w:rPr>
        <w:t>,</w:t>
      </w:r>
      <w:r>
        <w:rPr>
          <w:rFonts w:eastAsia="Times New Roman" w:cs="Times New Roman"/>
          <w:szCs w:val="24"/>
        </w:rPr>
        <w:t xml:space="preserve"> επιβαρυντικό για τους ανθρώπους</w:t>
      </w:r>
      <w:r>
        <w:rPr>
          <w:rFonts w:eastAsia="Times New Roman" w:cs="Times New Roman"/>
          <w:szCs w:val="24"/>
        </w:rPr>
        <w:t>,</w:t>
      </w:r>
      <w:r>
        <w:rPr>
          <w:rFonts w:eastAsia="Times New Roman" w:cs="Times New Roman"/>
          <w:szCs w:val="24"/>
        </w:rPr>
        <w:t xml:space="preserve"> δεν έχει δώσε</w:t>
      </w:r>
      <w:r>
        <w:rPr>
          <w:rFonts w:eastAsia="Times New Roman" w:cs="Times New Roman"/>
          <w:szCs w:val="24"/>
        </w:rPr>
        <w:t>ι σήμα πολιτικής ανατροπής στη χώρα, ακριβώς γιατί έχει καταλάβει ότι δεν είμαστε το ίδιο και έχει καταλάβει ότι αυτοί που καραδοκούν να επιστρέψουν πάν</w:t>
      </w:r>
      <w:r>
        <w:rPr>
          <w:rFonts w:eastAsia="Times New Roman" w:cs="Times New Roman"/>
          <w:szCs w:val="24"/>
        </w:rPr>
        <w:t>ε</w:t>
      </w:r>
      <w:r>
        <w:rPr>
          <w:rFonts w:eastAsia="Times New Roman" w:cs="Times New Roman"/>
          <w:szCs w:val="24"/>
        </w:rPr>
        <w:t xml:space="preserve"> να </w:t>
      </w:r>
      <w:proofErr w:type="spellStart"/>
      <w:r>
        <w:rPr>
          <w:rFonts w:eastAsia="Times New Roman" w:cs="Times New Roman"/>
          <w:szCs w:val="24"/>
        </w:rPr>
        <w:t>επανασυστήσουν</w:t>
      </w:r>
      <w:proofErr w:type="spellEnd"/>
      <w:r>
        <w:rPr>
          <w:rFonts w:eastAsia="Times New Roman" w:cs="Times New Roman"/>
          <w:szCs w:val="24"/>
        </w:rPr>
        <w:t xml:space="preserve"> και να αναδιοργανώσουν το γνωστό κράτος λάφυρο, τη λογική της νομής της εξουσίας για</w:t>
      </w:r>
      <w:r>
        <w:rPr>
          <w:rFonts w:eastAsia="Times New Roman" w:cs="Times New Roman"/>
          <w:szCs w:val="24"/>
        </w:rPr>
        <w:t xml:space="preserve"> την εύνοια των </w:t>
      </w:r>
      <w:r>
        <w:rPr>
          <w:rFonts w:eastAsia="Times New Roman" w:cs="Times New Roman"/>
          <w:szCs w:val="24"/>
        </w:rPr>
        <w:t>«</w:t>
      </w:r>
      <w:r>
        <w:rPr>
          <w:rFonts w:eastAsia="Times New Roman" w:cs="Times New Roman"/>
          <w:szCs w:val="24"/>
        </w:rPr>
        <w:t>ημετέρων</w:t>
      </w:r>
      <w:r>
        <w:rPr>
          <w:rFonts w:eastAsia="Times New Roman" w:cs="Times New Roman"/>
          <w:szCs w:val="24"/>
        </w:rPr>
        <w:t>»</w:t>
      </w:r>
      <w:r>
        <w:rPr>
          <w:rFonts w:eastAsia="Times New Roman" w:cs="Times New Roman"/>
          <w:szCs w:val="24"/>
        </w:rPr>
        <w:t xml:space="preserve">. </w:t>
      </w:r>
    </w:p>
    <w:p w14:paraId="6F5C481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Δεν αφομοιώθηκε, λοιπόν, ο ΣΥΡΙΖΑ, δεν ενσωματώθηκε στο πολιτικό παιχνίδι</w:t>
      </w:r>
      <w:r>
        <w:rPr>
          <w:rFonts w:eastAsia="Times New Roman" w:cs="Times New Roman"/>
          <w:szCs w:val="24"/>
        </w:rPr>
        <w:t>,</w:t>
      </w:r>
      <w:r>
        <w:rPr>
          <w:rFonts w:eastAsia="Times New Roman" w:cs="Times New Roman"/>
          <w:szCs w:val="24"/>
        </w:rPr>
        <w:t xml:space="preserve"> που είχαν στήσει για χρόνια. Δεν λειτούργησε με συστημικό τρόπο. Πιο </w:t>
      </w:r>
      <w:proofErr w:type="spellStart"/>
      <w:r>
        <w:rPr>
          <w:rFonts w:eastAsia="Times New Roman" w:cs="Times New Roman"/>
          <w:szCs w:val="24"/>
        </w:rPr>
        <w:t>αντισυστημική</w:t>
      </w:r>
      <w:proofErr w:type="spellEnd"/>
      <w:r>
        <w:rPr>
          <w:rFonts w:eastAsia="Times New Roman" w:cs="Times New Roman"/>
          <w:szCs w:val="24"/>
        </w:rPr>
        <w:t xml:space="preserve"> στάση από το να παροχετεύσουμε το απόστημα του ΚΕΕΛΠΝΟ, να ανοίξουμε </w:t>
      </w:r>
      <w:r>
        <w:rPr>
          <w:rFonts w:eastAsia="Times New Roman" w:cs="Times New Roman"/>
          <w:szCs w:val="24"/>
        </w:rPr>
        <w:t xml:space="preserve">αυτή τη διερεύνηση στον χώρο της υγείας και του φαρμάκου, κατά την άποψή μου, δεν υπάρχει. </w:t>
      </w:r>
    </w:p>
    <w:p w14:paraId="6F5C481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Αυτή είναι μια πραγματική παρέμβαση, </w:t>
      </w:r>
      <w:r>
        <w:rPr>
          <w:rFonts w:eastAsia="Times New Roman" w:cs="Times New Roman"/>
          <w:szCs w:val="24"/>
        </w:rPr>
        <w:t xml:space="preserve">μια </w:t>
      </w:r>
      <w:r>
        <w:rPr>
          <w:rFonts w:eastAsia="Times New Roman" w:cs="Times New Roman"/>
          <w:szCs w:val="24"/>
        </w:rPr>
        <w:t>τομή. Μπολιάζουμε αυτήν την περίοδο με αντισώματα κοινωνικού δημόσιου ήθους το σύστημα υγείας και νομίζω και ευρύτερα τον δ</w:t>
      </w:r>
      <w:r>
        <w:rPr>
          <w:rFonts w:eastAsia="Times New Roman" w:cs="Times New Roman"/>
          <w:szCs w:val="24"/>
        </w:rPr>
        <w:t>ημόσιο βίο της χώρας. Αυτό κάνουμε και θα το κάνουμε με σοβαρότητα, με συνέπεια, με προσεκτικές κινήσεις και κυρίως, δίνοντας βάρος</w:t>
      </w:r>
      <w:r>
        <w:rPr>
          <w:rFonts w:eastAsia="Times New Roman" w:cs="Times New Roman"/>
          <w:szCs w:val="24"/>
        </w:rPr>
        <w:t>,</w:t>
      </w:r>
      <w:r>
        <w:rPr>
          <w:rFonts w:eastAsia="Times New Roman" w:cs="Times New Roman"/>
          <w:szCs w:val="24"/>
        </w:rPr>
        <w:t xml:space="preserve"> όχι μόνο στη διερεύνηση του παρελθόντος και όχι φυσικά</w:t>
      </w:r>
      <w:r>
        <w:rPr>
          <w:rFonts w:eastAsia="Times New Roman" w:cs="Times New Roman"/>
          <w:szCs w:val="24"/>
        </w:rPr>
        <w:t>,</w:t>
      </w:r>
      <w:r>
        <w:rPr>
          <w:rFonts w:eastAsia="Times New Roman" w:cs="Times New Roman"/>
          <w:szCs w:val="24"/>
        </w:rPr>
        <w:t xml:space="preserve"> στη σκανδαλολογία. Δεν είναι στον πυρήνα του αριστερού πολιτικού λό</w:t>
      </w:r>
      <w:r>
        <w:rPr>
          <w:rFonts w:eastAsia="Times New Roman" w:cs="Times New Roman"/>
          <w:szCs w:val="24"/>
        </w:rPr>
        <w:t xml:space="preserve">γου η σκανδαλολογία. Στον πυρήνα του αριστερού πολιτικού λόγου είναι η ισότητα, η κοινωνική δικαιοσύνη και η δημοκρατία. </w:t>
      </w:r>
    </w:p>
    <w:p w14:paraId="6F5C4817"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F5C481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πάρουμε όλα τα απαραίτητα μέτρα. Ήδη, τα έχουμε δρομολογήσει για πρώτη φο</w:t>
      </w:r>
      <w:r>
        <w:rPr>
          <w:rFonts w:eastAsia="Times New Roman" w:cs="Times New Roman"/>
          <w:szCs w:val="24"/>
        </w:rPr>
        <w:t xml:space="preserve">ρά στη χώρα και αυτό είναι το σημαντικό ζήτημα αξιοπιστίας, γιατί έρχονται τώρα, αφού υπήρξε το πάρτι των δεκαετιών, ετεροχρονισμένα και υποκριτικά να πουν να χυθεί άπλετο φως. </w:t>
      </w:r>
    </w:p>
    <w:p w14:paraId="6F5C481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Γιατί δεν χύθηκε αυτό το φως τα χρόνια που κυβερνούσαν; Αυτό είναι το κρίσιμο </w:t>
      </w:r>
      <w:r>
        <w:rPr>
          <w:rFonts w:eastAsia="Times New Roman" w:cs="Times New Roman"/>
          <w:szCs w:val="24"/>
        </w:rPr>
        <w:t xml:space="preserve">πολιτικό ερώτημα. Γιατί δεν μπήκαν οι θεσμικές δικλίδες ασφαλείας, που μπαίνουν τώρα με την αξιολόγηση των νέων φαρμάκων, τη διαπραγμάτευση της τιμής τους, με τα θεραπευτικά πρωτόκολλα στο σύστημα ηλεκτρονικής </w:t>
      </w:r>
      <w:proofErr w:type="spellStart"/>
      <w:r>
        <w:rPr>
          <w:rFonts w:eastAsia="Times New Roman" w:cs="Times New Roman"/>
          <w:szCs w:val="24"/>
        </w:rPr>
        <w:t>συνταγογράφησης</w:t>
      </w:r>
      <w:proofErr w:type="spellEnd"/>
      <w:r>
        <w:rPr>
          <w:rFonts w:eastAsia="Times New Roman" w:cs="Times New Roman"/>
          <w:szCs w:val="24"/>
        </w:rPr>
        <w:t xml:space="preserve">, με την </w:t>
      </w:r>
      <w:proofErr w:type="spellStart"/>
      <w:r>
        <w:rPr>
          <w:rFonts w:eastAsia="Times New Roman" w:cs="Times New Roman"/>
          <w:szCs w:val="24"/>
        </w:rPr>
        <w:t>κεντρικοποίηση</w:t>
      </w:r>
      <w:proofErr w:type="spellEnd"/>
      <w:r>
        <w:rPr>
          <w:rFonts w:eastAsia="Times New Roman" w:cs="Times New Roman"/>
          <w:szCs w:val="24"/>
        </w:rPr>
        <w:t xml:space="preserve"> των προ</w:t>
      </w:r>
      <w:r>
        <w:rPr>
          <w:rFonts w:eastAsia="Times New Roman" w:cs="Times New Roman"/>
          <w:szCs w:val="24"/>
        </w:rPr>
        <w:t>μηθειών, με την αναβάθμιση της ηλεκτρονικής διακυβέρνησης του συστήματος;</w:t>
      </w:r>
    </w:p>
    <w:p w14:paraId="6F5C481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Αυτά είναι τα θεσμικά αντίβαρα σε ένα σύστημα, που όντως είχε σημάδια δομικής σήψης. Και θα συνεχίσουμε και θα έχουμε ανοιχτό, δημοκρατικό και θεσμικό διάλογο με τις πολιτικές δυνάμε</w:t>
      </w:r>
      <w:r>
        <w:rPr>
          <w:rFonts w:eastAsia="Times New Roman" w:cs="Times New Roman"/>
          <w:szCs w:val="24"/>
        </w:rPr>
        <w:t xml:space="preserve">ις. </w:t>
      </w:r>
    </w:p>
    <w:p w14:paraId="6F5C481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Το είπα πριν από μερικές ημέρες, αλλά δεν πρόλαβαν να ενημερώσουν την κ. Γεννηματά οι συνεργάτες της. Από τη Δευτέρα έχει σταλεί επιστολή του Υπουργού Υγείας στις Κοινοβουλευτικές Ομάδες όλων των Κομμάτων -πλην της Χρυσής Αυγής, εννοείται- που τους κα</w:t>
      </w:r>
      <w:r>
        <w:rPr>
          <w:rFonts w:eastAsia="Times New Roman" w:cs="Times New Roman"/>
          <w:szCs w:val="24"/>
        </w:rPr>
        <w:t>λούμε την Τρίτη 29 του μηνός στο Υπουργείο Υγείας, για να γίνει μια σοβαρή συζήτηση</w:t>
      </w:r>
      <w:r>
        <w:rPr>
          <w:rFonts w:eastAsia="Times New Roman" w:cs="Times New Roman"/>
          <w:szCs w:val="24"/>
        </w:rPr>
        <w:t>,</w:t>
      </w:r>
      <w:r>
        <w:rPr>
          <w:rFonts w:eastAsia="Times New Roman" w:cs="Times New Roman"/>
          <w:szCs w:val="24"/>
        </w:rPr>
        <w:t xml:space="preserve"> με προοπτική να συγκροτηθεί Διακομματική Επιτροπή για τη Φαρμακευτική Πολιτική.</w:t>
      </w:r>
    </w:p>
    <w:p w14:paraId="6F5C481C" w14:textId="77777777" w:rsidR="0016272D" w:rsidRDefault="008D6B83">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w:t>
      </w:r>
      <w:r>
        <w:rPr>
          <w:rFonts w:eastAsia="Times New Roman" w:cs="Times New Roman"/>
          <w:szCs w:val="24"/>
        </w:rPr>
        <w:t>ις</w:t>
      </w:r>
      <w:r w:rsidRPr="007A7052">
        <w:rPr>
          <w:rFonts w:eastAsia="Times New Roman" w:cs="Times New Roman"/>
          <w:szCs w:val="24"/>
        </w:rPr>
        <w:t xml:space="preserve"> πτέρυγ</w:t>
      </w:r>
      <w:r>
        <w:rPr>
          <w:rFonts w:eastAsia="Times New Roman" w:cs="Times New Roman"/>
          <w:szCs w:val="24"/>
        </w:rPr>
        <w:t>ες</w:t>
      </w:r>
      <w:r w:rsidRPr="007A7052">
        <w:rPr>
          <w:rFonts w:eastAsia="Times New Roman" w:cs="Times New Roman"/>
          <w:szCs w:val="24"/>
        </w:rPr>
        <w:t xml:space="preserve"> του ΣΥΡΙΖΑ</w:t>
      </w:r>
      <w:r>
        <w:rPr>
          <w:rFonts w:eastAsia="Times New Roman" w:cs="Times New Roman"/>
          <w:szCs w:val="24"/>
        </w:rPr>
        <w:t xml:space="preserve"> και των ΑΝΕΛ</w:t>
      </w:r>
      <w:r w:rsidRPr="007A7052">
        <w:rPr>
          <w:rFonts w:eastAsia="Times New Roman" w:cs="Times New Roman"/>
          <w:szCs w:val="24"/>
        </w:rPr>
        <w:t>)</w:t>
      </w:r>
    </w:p>
    <w:p w14:paraId="6F5C481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Να τους ενημερώσουμε υπεύθυνα από</w:t>
      </w:r>
      <w:r>
        <w:rPr>
          <w:rFonts w:eastAsia="Times New Roman" w:cs="Times New Roman"/>
          <w:szCs w:val="24"/>
        </w:rPr>
        <w:t xml:space="preserve"> το Υπουργείο, από την πολιτική ηγεσία και από τους εποπτευόμενους φορείς του Υπουργείου</w:t>
      </w:r>
      <w:r>
        <w:rPr>
          <w:rFonts w:eastAsia="Times New Roman" w:cs="Times New Roman"/>
          <w:szCs w:val="24"/>
        </w:rPr>
        <w:t>,</w:t>
      </w:r>
      <w:r>
        <w:rPr>
          <w:rFonts w:eastAsia="Times New Roman" w:cs="Times New Roman"/>
          <w:szCs w:val="24"/>
        </w:rPr>
        <w:t xml:space="preserve"> για το ποια είναι τα πραγματικά δεδομένα, ποιες είναι οι πραγματικές δυσκολίες, ποιες είναι οι δεσμεύσεις μας απέναντι στους δανειστές, ποια είναι τα προβλήματα που π</w:t>
      </w:r>
      <w:r>
        <w:rPr>
          <w:rFonts w:eastAsia="Times New Roman" w:cs="Times New Roman"/>
          <w:szCs w:val="24"/>
        </w:rPr>
        <w:t xml:space="preserve">ρέπει, ει δυνατόν, με μια μίνιμουμ πολιτική συνεννόηση και συναίνεση να αντιμετωπίσουμε. Θα προχωρήσουμε, λοιπόν, με συνέπεια, σοβαρότητα και αποφασιστικότητα. </w:t>
      </w:r>
    </w:p>
    <w:p w14:paraId="6F5C481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Το είπα και προηγουμένως. Τα στραβά μάτια, η ασυλία, η ανοχή στη φαυλότητα, με αυτή την Κυβέρνη</w:t>
      </w:r>
      <w:r>
        <w:rPr>
          <w:rFonts w:eastAsia="Times New Roman" w:cs="Times New Roman"/>
          <w:szCs w:val="24"/>
        </w:rPr>
        <w:t>ση, τελειώνουν οριστικά. Εμείς θα εξυγιάνουμε το τοπίο στην υγεία και στο φάρμακο. Έχουμε την προγραμματική πολιτική και την ηθική αξιοπιστία να το κάνουμε, συνεργαζόμενοι με τους έντιμους και αξιοπρεπείς ανθρώπους</w:t>
      </w:r>
      <w:r>
        <w:rPr>
          <w:rFonts w:eastAsia="Times New Roman" w:cs="Times New Roman"/>
          <w:szCs w:val="24"/>
        </w:rPr>
        <w:t>,</w:t>
      </w:r>
      <w:r>
        <w:rPr>
          <w:rFonts w:eastAsia="Times New Roman" w:cs="Times New Roman"/>
          <w:szCs w:val="24"/>
        </w:rPr>
        <w:t xml:space="preserve"> που έχει το σύστημα υγείας, που είναι η </w:t>
      </w:r>
      <w:r>
        <w:rPr>
          <w:rFonts w:eastAsia="Times New Roman" w:cs="Times New Roman"/>
          <w:szCs w:val="24"/>
        </w:rPr>
        <w:t xml:space="preserve">πλειονότητα. </w:t>
      </w:r>
    </w:p>
    <w:p w14:paraId="6F5C481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Εμείς θα βγάλουμε τη χώρα από την κρίση και τα μνημόνια. Εμείς θα βάλουμε ένα σημαντικό λιθαράκι στην προσπάθεια ανάκτησης της αξιοπιστίας της πολιτικής, των θεσμών και της δημοκρατίας.</w:t>
      </w:r>
    </w:p>
    <w:p w14:paraId="6F5C4820" w14:textId="77777777" w:rsidR="0016272D" w:rsidRDefault="008D6B83">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6F5C4821" w14:textId="77777777" w:rsidR="0016272D" w:rsidRDefault="008D6B83">
      <w:pPr>
        <w:spacing w:line="600" w:lineRule="auto"/>
        <w:ind w:firstLine="720"/>
        <w:jc w:val="both"/>
        <w:rPr>
          <w:rFonts w:eastAsia="Times New Roman" w:cs="Times New Roman"/>
          <w:szCs w:val="24"/>
        </w:rPr>
      </w:pPr>
      <w:r w:rsidRPr="000046D6">
        <w:rPr>
          <w:rFonts w:eastAsia="Times New Roman" w:cs="Times New Roman"/>
          <w:b/>
          <w:szCs w:val="24"/>
        </w:rPr>
        <w:t xml:space="preserve">ΠΡΟΕΔΡΕΥΩΝ </w:t>
      </w:r>
      <w:r w:rsidRPr="000046D6">
        <w:rPr>
          <w:rFonts w:eastAsia="Times New Roman" w:cs="Times New Roman"/>
          <w:b/>
          <w:szCs w:val="24"/>
        </w:rPr>
        <w:t>(Αναστάσιος Κουράκης):</w:t>
      </w:r>
      <w:r>
        <w:rPr>
          <w:rFonts w:eastAsia="Times New Roman" w:cs="Times New Roman"/>
          <w:b/>
          <w:szCs w:val="24"/>
        </w:rPr>
        <w:t xml:space="preserve"> </w:t>
      </w:r>
      <w:r>
        <w:rPr>
          <w:rFonts w:eastAsia="Times New Roman" w:cs="Times New Roman"/>
          <w:szCs w:val="24"/>
        </w:rPr>
        <w:t xml:space="preserve">Ευχαριστούμε τον Υπουργό Υγείας κ. Ανδρέα Ξανθό. </w:t>
      </w:r>
    </w:p>
    <w:p w14:paraId="6F5C482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 Υπουργός Δικαιοσύνης, Διαφάνειας και Ανθρωπίνων Δικαιωμάτων κ. Σταύρος Κοντονής έχει τον λόγο.</w:t>
      </w:r>
    </w:p>
    <w:p w14:paraId="6F5C4823" w14:textId="77777777" w:rsidR="0016272D" w:rsidRDefault="008D6B83">
      <w:pPr>
        <w:spacing w:line="600" w:lineRule="auto"/>
        <w:ind w:firstLine="720"/>
        <w:jc w:val="both"/>
        <w:rPr>
          <w:rFonts w:eastAsia="Times New Roman" w:cs="Times New Roman"/>
          <w:szCs w:val="24"/>
        </w:rPr>
      </w:pPr>
      <w:r w:rsidRPr="000046D6">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Ευχαρι</w:t>
      </w:r>
      <w:r>
        <w:rPr>
          <w:rFonts w:eastAsia="Times New Roman" w:cs="Times New Roman"/>
          <w:szCs w:val="24"/>
        </w:rPr>
        <w:t>στώ, κύριε Πρόεδρε.</w:t>
      </w:r>
    </w:p>
    <w:p w14:paraId="6F5C482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από τρεις μήνες περίπου, σ’ αυτή την Αίθουσα η Βουλή συζήτησε την πρόταση της Κυβέρνησης για τη σύσταση </w:t>
      </w:r>
      <w:r>
        <w:rPr>
          <w:rFonts w:eastAsia="Times New Roman" w:cs="Times New Roman"/>
          <w:szCs w:val="24"/>
        </w:rPr>
        <w:t>Π</w:t>
      </w:r>
      <w:r>
        <w:rPr>
          <w:rFonts w:eastAsia="Times New Roman" w:cs="Times New Roman"/>
          <w:szCs w:val="24"/>
        </w:rPr>
        <w:t xml:space="preserve">ροανακριτικής Επιτροπής για το σκάνδαλο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w:t>
      </w:r>
      <w:r>
        <w:rPr>
          <w:rFonts w:eastAsia="Times New Roman" w:cs="Times New Roman"/>
          <w:szCs w:val="24"/>
        </w:rPr>
        <w:t xml:space="preserve">. </w:t>
      </w:r>
    </w:p>
    <w:p w14:paraId="6F5C482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Στην πρόταση αυτή τοποθετήθηκαν τα κόμματα </w:t>
      </w:r>
      <w:r>
        <w:rPr>
          <w:rFonts w:eastAsia="Times New Roman" w:cs="Times New Roman"/>
          <w:szCs w:val="24"/>
        </w:rPr>
        <w:t>της Αντιπολίτευσης, τα οποία</w:t>
      </w:r>
      <w:r w:rsidRPr="00D81026">
        <w:rPr>
          <w:rFonts w:eastAsia="Times New Roman" w:cs="Times New Roman"/>
          <w:szCs w:val="24"/>
        </w:rPr>
        <w:t>,</w:t>
      </w:r>
      <w:r>
        <w:rPr>
          <w:rFonts w:eastAsia="Times New Roman" w:cs="Times New Roman"/>
          <w:szCs w:val="24"/>
        </w:rPr>
        <w:t xml:space="preserve"> ενώ διάνθιζαν τις τοποθετήσεις τους και τις ομιλίες τους, λέγοντας σε όλους τους τόνους και σε όλες τις πτώσεις ότι θέλουμε να λάμψει η αλήθεια, στο τέλος καταψήφισαν την πρόταση σύστασης </w:t>
      </w:r>
      <w:r>
        <w:rPr>
          <w:rFonts w:eastAsia="Times New Roman" w:cs="Times New Roman"/>
          <w:szCs w:val="24"/>
        </w:rPr>
        <w:t>προανακριτικής επιτροπής</w:t>
      </w:r>
      <w:r>
        <w:rPr>
          <w:rFonts w:eastAsia="Times New Roman" w:cs="Times New Roman"/>
          <w:szCs w:val="24"/>
        </w:rPr>
        <w:t>. Με ποιον τρό</w:t>
      </w:r>
      <w:r>
        <w:rPr>
          <w:rFonts w:eastAsia="Times New Roman" w:cs="Times New Roman"/>
          <w:szCs w:val="24"/>
        </w:rPr>
        <w:t>πο</w:t>
      </w:r>
      <w:r w:rsidRPr="0025718D">
        <w:rPr>
          <w:rFonts w:eastAsia="Times New Roman" w:cs="Times New Roman"/>
          <w:szCs w:val="24"/>
        </w:rPr>
        <w:t xml:space="preserve">, </w:t>
      </w:r>
      <w:r>
        <w:rPr>
          <w:rFonts w:eastAsia="Times New Roman" w:cs="Times New Roman"/>
          <w:szCs w:val="24"/>
        </w:rPr>
        <w:t xml:space="preserve">άραγε, θα έλαμπε η αλήθεια; Διερωτώμαι: Με ποιον τρόπο; </w:t>
      </w:r>
    </w:p>
    <w:p w14:paraId="6F5C482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Σήμερα, οι ίδιοι έρχονται στο Κοινοβούλιο και κατηγορούν την κυβερνητική </w:t>
      </w:r>
      <w:r>
        <w:rPr>
          <w:rFonts w:eastAsia="Times New Roman" w:cs="Times New Roman"/>
          <w:szCs w:val="24"/>
        </w:rPr>
        <w:t xml:space="preserve">πλειοψηφία </w:t>
      </w:r>
      <w:r>
        <w:rPr>
          <w:rFonts w:eastAsia="Times New Roman" w:cs="Times New Roman"/>
          <w:szCs w:val="24"/>
        </w:rPr>
        <w:t>ότι θέλουμε να συσκοτίσουμε –προσέξτε- και να κουκουλώσουμε –αυτές ήταν οι εκφράσεις που χρησιμοποίησαν- το σκά</w:t>
      </w:r>
      <w:r>
        <w:rPr>
          <w:rFonts w:eastAsia="Times New Roman" w:cs="Times New Roman"/>
          <w:szCs w:val="24"/>
        </w:rPr>
        <w:t xml:space="preserve">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p>
    <w:p w14:paraId="6F5C482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προανακριτική επιτροπή </w:t>
      </w:r>
      <w:r>
        <w:rPr>
          <w:rFonts w:eastAsia="Times New Roman" w:cs="Times New Roman"/>
          <w:szCs w:val="24"/>
        </w:rPr>
        <w:t>αποφάσισε</w:t>
      </w:r>
      <w:r>
        <w:rPr>
          <w:rFonts w:eastAsia="Times New Roman" w:cs="Times New Roman"/>
          <w:szCs w:val="24"/>
        </w:rPr>
        <w:t>,</w:t>
      </w:r>
      <w:r>
        <w:rPr>
          <w:rFonts w:eastAsia="Times New Roman" w:cs="Times New Roman"/>
          <w:szCs w:val="24"/>
        </w:rPr>
        <w:t xml:space="preserve"> η υπόθεση αυτή να εξεταστεί από τη </w:t>
      </w:r>
      <w:r>
        <w:rPr>
          <w:rFonts w:eastAsia="Times New Roman" w:cs="Times New Roman"/>
          <w:szCs w:val="24"/>
        </w:rPr>
        <w:t>δικαιοσύνη</w:t>
      </w:r>
      <w:r>
        <w:rPr>
          <w:rFonts w:eastAsia="Times New Roman" w:cs="Times New Roman"/>
          <w:szCs w:val="24"/>
        </w:rPr>
        <w:t>. Με τη νομική κατασκευή</w:t>
      </w:r>
      <w:r>
        <w:rPr>
          <w:rFonts w:eastAsia="Times New Roman" w:cs="Times New Roman"/>
          <w:szCs w:val="24"/>
        </w:rPr>
        <w:t>,</w:t>
      </w:r>
      <w:r>
        <w:rPr>
          <w:rFonts w:eastAsia="Times New Roman" w:cs="Times New Roman"/>
          <w:szCs w:val="24"/>
        </w:rPr>
        <w:t xml:space="preserve"> την οποία παρουσίασε ο εισηγητής</w:t>
      </w:r>
      <w:r>
        <w:rPr>
          <w:rFonts w:eastAsia="Times New Roman" w:cs="Times New Roman"/>
          <w:szCs w:val="24"/>
        </w:rPr>
        <w:t xml:space="preserve"> </w:t>
      </w:r>
      <w:r>
        <w:rPr>
          <w:rFonts w:eastAsia="Times New Roman" w:cs="Times New Roman"/>
          <w:szCs w:val="24"/>
        </w:rPr>
        <w:t>κ. Παρασκευόπουλος, που δεν αφήνει κανένα περιθώριο να θεωρηθεί ότι η δωροδοκία έγινε κατά την άσκ</w:t>
      </w:r>
      <w:r>
        <w:rPr>
          <w:rFonts w:eastAsia="Times New Roman" w:cs="Times New Roman"/>
          <w:szCs w:val="24"/>
        </w:rPr>
        <w:t xml:space="preserve">ηση των καθηκόντων κάποιου Υπουργού ή Πρωθυπουργού ακόμη περισσότερο, έρχονται σήμερα –γι’ αυτό αυτή η επιθετικότητα- και λένε ότι </w:t>
      </w:r>
      <w:r>
        <w:rPr>
          <w:rFonts w:eastAsia="Times New Roman" w:cs="Times New Roman"/>
          <w:szCs w:val="24"/>
        </w:rPr>
        <w:t>«</w:t>
      </w:r>
      <w:r>
        <w:rPr>
          <w:rFonts w:eastAsia="Times New Roman" w:cs="Times New Roman"/>
          <w:szCs w:val="24"/>
        </w:rPr>
        <w:t xml:space="preserve">θέλετε να συγκαλύψετε και δεν έγινε ουσιαστική συζήτηση στην </w:t>
      </w:r>
      <w:r>
        <w:rPr>
          <w:rFonts w:eastAsia="Times New Roman" w:cs="Times New Roman"/>
          <w:szCs w:val="24"/>
        </w:rPr>
        <w:t>επιτροπή</w:t>
      </w:r>
      <w:r>
        <w:rPr>
          <w:rFonts w:eastAsia="Times New Roman" w:cs="Times New Roman"/>
          <w:szCs w:val="24"/>
        </w:rPr>
        <w:t>»</w:t>
      </w:r>
      <w:r>
        <w:rPr>
          <w:rFonts w:eastAsia="Times New Roman" w:cs="Times New Roman"/>
          <w:szCs w:val="24"/>
        </w:rPr>
        <w:t xml:space="preserve">. </w:t>
      </w:r>
    </w:p>
    <w:p w14:paraId="6F5C482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Μα, η </w:t>
      </w:r>
      <w:r>
        <w:rPr>
          <w:rFonts w:eastAsia="Times New Roman" w:cs="Times New Roman"/>
          <w:szCs w:val="24"/>
        </w:rPr>
        <w:t xml:space="preserve">επιτροπή </w:t>
      </w:r>
      <w:r>
        <w:rPr>
          <w:rFonts w:eastAsia="Times New Roman" w:cs="Times New Roman"/>
          <w:szCs w:val="24"/>
        </w:rPr>
        <w:t>κατά πρώτο και κύριο λόγο</w:t>
      </w:r>
      <w:r>
        <w:rPr>
          <w:rFonts w:eastAsia="Times New Roman" w:cs="Times New Roman"/>
          <w:szCs w:val="24"/>
        </w:rPr>
        <w:t>,</w:t>
      </w:r>
      <w:r>
        <w:rPr>
          <w:rFonts w:eastAsia="Times New Roman" w:cs="Times New Roman"/>
          <w:szCs w:val="24"/>
        </w:rPr>
        <w:t xml:space="preserve"> αποφάσισε για το νομικό ζήτημα της αρμοδιότητας, εάν θα εξετάσει η ίδια την υπόθεση ή θα την αναπέμψει στη </w:t>
      </w:r>
      <w:r>
        <w:rPr>
          <w:rFonts w:eastAsia="Times New Roman" w:cs="Times New Roman"/>
          <w:szCs w:val="24"/>
        </w:rPr>
        <w:t xml:space="preserve">δικαιοσύνη </w:t>
      </w:r>
      <w:r>
        <w:rPr>
          <w:rFonts w:eastAsia="Times New Roman" w:cs="Times New Roman"/>
          <w:szCs w:val="24"/>
        </w:rPr>
        <w:t xml:space="preserve">για περαιτέρω έρευνα. </w:t>
      </w:r>
    </w:p>
    <w:p w14:paraId="6F5C482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Και επειδή ακριβώς πίστευαν ότι η </w:t>
      </w:r>
      <w:r>
        <w:rPr>
          <w:rFonts w:eastAsia="Times New Roman" w:cs="Times New Roman"/>
          <w:szCs w:val="24"/>
        </w:rPr>
        <w:t xml:space="preserve">επιτροπή </w:t>
      </w:r>
      <w:r>
        <w:rPr>
          <w:rFonts w:eastAsia="Times New Roman" w:cs="Times New Roman"/>
          <w:szCs w:val="24"/>
        </w:rPr>
        <w:t>θα οδηγείτο σε μια άποψη παραγραφής, γι’ αυτό τόσο καιρό δεν έλεγαν τίπ</w:t>
      </w:r>
      <w:r>
        <w:rPr>
          <w:rFonts w:eastAsia="Times New Roman" w:cs="Times New Roman"/>
          <w:szCs w:val="24"/>
        </w:rPr>
        <w:t>οτα. Σήμερα</w:t>
      </w:r>
      <w:r>
        <w:rPr>
          <w:rFonts w:eastAsia="Times New Roman" w:cs="Times New Roman"/>
          <w:szCs w:val="24"/>
        </w:rPr>
        <w:t>,</w:t>
      </w:r>
      <w:r>
        <w:rPr>
          <w:rFonts w:eastAsia="Times New Roman" w:cs="Times New Roman"/>
          <w:szCs w:val="24"/>
        </w:rPr>
        <w:t xml:space="preserve"> που διαπιστώνουν ότι στην υπόθεση αυτή θα πέσει άπλετο φως, έρχονται ξανά με αυτό το επιθετικό ύφος, με αυτές τις απειλές και με αυτές τις εκφράσεις τρομοκράτησης, λες και δεν ξέρουν ότι η Αριστερά δεν καταλαβαίνει</w:t>
      </w:r>
      <w:r w:rsidRPr="00D94A71">
        <w:rPr>
          <w:rFonts w:eastAsia="Times New Roman" w:cs="Times New Roman"/>
          <w:szCs w:val="24"/>
        </w:rPr>
        <w:t xml:space="preserve"> </w:t>
      </w:r>
      <w:r>
        <w:rPr>
          <w:rFonts w:eastAsia="Times New Roman" w:cs="Times New Roman"/>
          <w:szCs w:val="24"/>
        </w:rPr>
        <w:t>από τρομοκράτηση.</w:t>
      </w:r>
    </w:p>
    <w:p w14:paraId="6F5C482A" w14:textId="77777777" w:rsidR="0016272D" w:rsidRDefault="008D6B83">
      <w:pPr>
        <w:spacing w:line="600" w:lineRule="auto"/>
        <w:ind w:firstLine="720"/>
        <w:jc w:val="center"/>
        <w:rPr>
          <w:rFonts w:eastAsia="Times New Roman"/>
          <w:bCs/>
        </w:rPr>
      </w:pPr>
      <w:r w:rsidRPr="006651D3">
        <w:rPr>
          <w:rFonts w:eastAsia="Times New Roman"/>
          <w:bCs/>
        </w:rPr>
        <w:t>(Χειροκροτ</w:t>
      </w:r>
      <w:r w:rsidRPr="006651D3">
        <w:rPr>
          <w:rFonts w:eastAsia="Times New Roman"/>
          <w:bCs/>
        </w:rPr>
        <w:t>ήματα από την πτέρυγα του ΣΥΡΙΖΑ)</w:t>
      </w:r>
    </w:p>
    <w:p w14:paraId="6F5C482B" w14:textId="77777777" w:rsidR="0016272D" w:rsidRDefault="008D6B83">
      <w:pPr>
        <w:spacing w:line="600" w:lineRule="auto"/>
        <w:ind w:firstLine="720"/>
        <w:jc w:val="both"/>
        <w:rPr>
          <w:rFonts w:eastAsia="Times New Roman"/>
          <w:bCs/>
        </w:rPr>
      </w:pPr>
      <w:r>
        <w:rPr>
          <w:rFonts w:eastAsia="Times New Roman"/>
          <w:bCs/>
        </w:rPr>
        <w:t>Δεν καταλάβαιναν χιλιάδες αγωνιστές της Αριστεράς</w:t>
      </w:r>
      <w:r>
        <w:rPr>
          <w:rFonts w:eastAsia="Times New Roman"/>
          <w:bCs/>
        </w:rPr>
        <w:t>,</w:t>
      </w:r>
      <w:r>
        <w:rPr>
          <w:rFonts w:eastAsia="Times New Roman"/>
          <w:bCs/>
        </w:rPr>
        <w:t xml:space="preserve"> που πέρασαν το μισό και πάνω του βίου τους στα ξερονήσια και στις φυλακές. Δεν καταλάβαιναν από το κράτος της Δεξιάς και τους «μπαμπούλες» εκείνης της εποχής. Και θα φοβηθ</w:t>
      </w:r>
      <w:r>
        <w:rPr>
          <w:rFonts w:eastAsia="Times New Roman"/>
          <w:bCs/>
        </w:rPr>
        <w:t xml:space="preserve">ούμε εμείς με τα </w:t>
      </w:r>
      <w:r>
        <w:rPr>
          <w:rFonts w:eastAsia="Times New Roman"/>
          <w:bCs/>
        </w:rPr>
        <w:t>ειδικά δικαστήρια</w:t>
      </w:r>
      <w:r>
        <w:rPr>
          <w:rFonts w:eastAsia="Times New Roman"/>
          <w:bCs/>
        </w:rPr>
        <w:t xml:space="preserve">, που μας απειλεί ο κ. Σαμαράς; </w:t>
      </w:r>
    </w:p>
    <w:p w14:paraId="6F5C482C" w14:textId="77777777" w:rsidR="0016272D" w:rsidRDefault="008D6B83">
      <w:pPr>
        <w:spacing w:line="600" w:lineRule="auto"/>
        <w:ind w:firstLine="720"/>
        <w:jc w:val="both"/>
        <w:rPr>
          <w:rFonts w:eastAsia="Times New Roman"/>
          <w:bCs/>
        </w:rPr>
      </w:pPr>
      <w:r>
        <w:rPr>
          <w:rFonts w:eastAsia="Times New Roman"/>
          <w:bCs/>
        </w:rPr>
        <w:t xml:space="preserve">Κυρίες και κύριοι συνάδελφοι, η </w:t>
      </w:r>
      <w:r>
        <w:rPr>
          <w:rFonts w:eastAsia="Times New Roman"/>
          <w:bCs/>
        </w:rPr>
        <w:t xml:space="preserve">επιτροπή </w:t>
      </w:r>
      <w:r>
        <w:rPr>
          <w:rFonts w:eastAsia="Times New Roman"/>
          <w:bCs/>
        </w:rPr>
        <w:t>αποφάσισε ορθά και η πορεία</w:t>
      </w:r>
      <w:r>
        <w:rPr>
          <w:rFonts w:eastAsia="Times New Roman"/>
          <w:bCs/>
        </w:rPr>
        <w:t>,</w:t>
      </w:r>
      <w:r>
        <w:rPr>
          <w:rFonts w:eastAsia="Times New Roman"/>
          <w:bCs/>
        </w:rPr>
        <w:t xml:space="preserve"> </w:t>
      </w:r>
      <w:r>
        <w:rPr>
          <w:rFonts w:eastAsia="Times New Roman"/>
          <w:bCs/>
        </w:rPr>
        <w:t xml:space="preserve">που </w:t>
      </w:r>
      <w:r>
        <w:rPr>
          <w:rFonts w:eastAsia="Times New Roman"/>
          <w:bCs/>
        </w:rPr>
        <w:t>ακολουθήθηκε ήταν κοινοβουλευτικά ορθή, με βάση το Σύνταγμα και τον Κανονισμό. Ποιος αλήθεια</w:t>
      </w:r>
      <w:r>
        <w:rPr>
          <w:rFonts w:eastAsia="Times New Roman"/>
          <w:bCs/>
        </w:rPr>
        <w:t>,</w:t>
      </w:r>
      <w:r>
        <w:rPr>
          <w:rFonts w:eastAsia="Times New Roman"/>
          <w:bCs/>
        </w:rPr>
        <w:t xml:space="preserve"> θα αποφάσιζε εάν δεν </w:t>
      </w:r>
      <w:r>
        <w:rPr>
          <w:rFonts w:eastAsia="Times New Roman"/>
          <w:bCs/>
        </w:rPr>
        <w:t xml:space="preserve">είχε συσταθεί η </w:t>
      </w:r>
      <w:r>
        <w:rPr>
          <w:rFonts w:eastAsia="Times New Roman"/>
          <w:bCs/>
        </w:rPr>
        <w:t>π</w:t>
      </w:r>
      <w:r>
        <w:rPr>
          <w:rFonts w:eastAsia="Times New Roman"/>
          <w:bCs/>
        </w:rPr>
        <w:t xml:space="preserve">ροανακριτική </w:t>
      </w:r>
      <w:r>
        <w:rPr>
          <w:rFonts w:eastAsia="Times New Roman"/>
          <w:bCs/>
        </w:rPr>
        <w:t>ε</w:t>
      </w:r>
      <w:r>
        <w:rPr>
          <w:rFonts w:eastAsia="Times New Roman"/>
          <w:bCs/>
        </w:rPr>
        <w:t xml:space="preserve">πιτροπή για το θέμα της αρμοδιότητας; Μπορεί να μας απαντήσει κάποιος από την Αντιπολίτευση; Ή ακριβώς ποντάριζαν σε αυτό, ότι ακόμα και αν συσταθεί η </w:t>
      </w:r>
      <w:r>
        <w:rPr>
          <w:rFonts w:eastAsia="Times New Roman"/>
          <w:bCs/>
        </w:rPr>
        <w:t>π</w:t>
      </w:r>
      <w:r>
        <w:rPr>
          <w:rFonts w:eastAsia="Times New Roman"/>
          <w:bCs/>
        </w:rPr>
        <w:t xml:space="preserve">ροανακριτική </w:t>
      </w:r>
      <w:r>
        <w:rPr>
          <w:rFonts w:eastAsia="Times New Roman"/>
          <w:bCs/>
        </w:rPr>
        <w:t>ε</w:t>
      </w:r>
      <w:r>
        <w:rPr>
          <w:rFonts w:eastAsia="Times New Roman"/>
          <w:bCs/>
        </w:rPr>
        <w:t xml:space="preserve">πιτροπή θα οδηγηθεί σε παραγραφή; </w:t>
      </w:r>
    </w:p>
    <w:p w14:paraId="6F5C482D" w14:textId="77777777" w:rsidR="0016272D" w:rsidRDefault="008D6B83">
      <w:pPr>
        <w:spacing w:line="600" w:lineRule="auto"/>
        <w:ind w:firstLine="720"/>
        <w:jc w:val="both"/>
        <w:rPr>
          <w:rFonts w:eastAsia="Times New Roman"/>
          <w:bCs/>
        </w:rPr>
      </w:pPr>
      <w:r>
        <w:rPr>
          <w:rFonts w:eastAsia="Times New Roman"/>
          <w:bCs/>
        </w:rPr>
        <w:t>Όλα αυτά, λοιπόν, δεν έγ</w:t>
      </w:r>
      <w:r>
        <w:rPr>
          <w:rFonts w:eastAsia="Times New Roman"/>
          <w:bCs/>
        </w:rPr>
        <w:t xml:space="preserve">ιναν. Και όχι μόνο δεν έγιναν, αλλά, αντιθέτως, αντιλαμβάνονται ότι δεν θα βρεθούν σε μια </w:t>
      </w:r>
      <w:r>
        <w:rPr>
          <w:rFonts w:eastAsia="Times New Roman"/>
          <w:bCs/>
        </w:rPr>
        <w:t>π</w:t>
      </w:r>
      <w:r>
        <w:rPr>
          <w:rFonts w:eastAsia="Times New Roman"/>
          <w:bCs/>
        </w:rPr>
        <w:t xml:space="preserve">ροανακριτική </w:t>
      </w:r>
      <w:r>
        <w:rPr>
          <w:rFonts w:eastAsia="Times New Roman"/>
          <w:bCs/>
        </w:rPr>
        <w:t>ε</w:t>
      </w:r>
      <w:r>
        <w:rPr>
          <w:rFonts w:eastAsia="Times New Roman"/>
          <w:bCs/>
        </w:rPr>
        <w:t>πιτροπή της Βουλής, που εκεί μπορούν να λένε διάφορα φαιδρά</w:t>
      </w:r>
      <w:r>
        <w:rPr>
          <w:rFonts w:eastAsia="Times New Roman"/>
          <w:bCs/>
        </w:rPr>
        <w:t xml:space="preserve">, </w:t>
      </w:r>
      <w:r>
        <w:rPr>
          <w:rFonts w:eastAsia="Times New Roman"/>
          <w:bCs/>
        </w:rPr>
        <w:t>περί πολιτικών διώξεων και πολιτικών αντιπάλων. Θα βρεθούν απέναντι στους εισαγγελικούς κα</w:t>
      </w:r>
      <w:r>
        <w:rPr>
          <w:rFonts w:eastAsia="Times New Roman"/>
          <w:bCs/>
        </w:rPr>
        <w:t xml:space="preserve">ι δικαστικούς λειτουργούς, για τους οποίους οι ίδιοι έχουν πει ότι έχουν την αμέριστη εμπιστοσύνη τους. Αφού, λοιπόν, τους εμπιστεύονται, όπως τους εμπιστευόμαστε και εμείς, εκεί θα λογοδοτήσουν και εκεί θα πουν και θα προβάλουν τους ισχυρισμούς τους. </w:t>
      </w:r>
    </w:p>
    <w:p w14:paraId="6F5C482E" w14:textId="77777777" w:rsidR="0016272D" w:rsidRDefault="008D6B83">
      <w:pPr>
        <w:spacing w:line="600" w:lineRule="auto"/>
        <w:ind w:firstLine="720"/>
        <w:jc w:val="both"/>
        <w:rPr>
          <w:rFonts w:eastAsia="Times New Roman"/>
          <w:bCs/>
        </w:rPr>
      </w:pPr>
      <w:r>
        <w:rPr>
          <w:rFonts w:eastAsia="Times New Roman"/>
          <w:bCs/>
        </w:rPr>
        <w:t>Όπω</w:t>
      </w:r>
      <w:r>
        <w:rPr>
          <w:rFonts w:eastAsia="Times New Roman"/>
          <w:bCs/>
        </w:rPr>
        <w:t>ς είπα και την προηγούμενη φορά, εύχομαι για όλους όσους βρίσκονται σε αυτή τη δεινή θέση</w:t>
      </w:r>
      <w:r>
        <w:rPr>
          <w:rFonts w:eastAsia="Times New Roman"/>
          <w:bCs/>
        </w:rPr>
        <w:t>,</w:t>
      </w:r>
      <w:r>
        <w:rPr>
          <w:rFonts w:eastAsia="Times New Roman"/>
          <w:bCs/>
        </w:rPr>
        <w:t xml:space="preserve"> να αποδ</w:t>
      </w:r>
      <w:r>
        <w:rPr>
          <w:rFonts w:eastAsia="Times New Roman"/>
          <w:bCs/>
        </w:rPr>
        <w:t>ειχθεί</w:t>
      </w:r>
      <w:r>
        <w:rPr>
          <w:rFonts w:eastAsia="Times New Roman"/>
          <w:bCs/>
        </w:rPr>
        <w:t xml:space="preserve"> ότι αυτά τα οποία τους προσάπτονται δεν είναι ορθά και δεν είναι τεκμηριωμένα. Η διαδικασία, λοιπόν, είναι ενώπιον της αμερόληπτης </w:t>
      </w:r>
      <w:r>
        <w:rPr>
          <w:rFonts w:eastAsia="Times New Roman"/>
          <w:bCs/>
        </w:rPr>
        <w:t>δ</w:t>
      </w:r>
      <w:r>
        <w:rPr>
          <w:rFonts w:eastAsia="Times New Roman"/>
          <w:bCs/>
        </w:rPr>
        <w:t>ικαιοσύνης, η οποία</w:t>
      </w:r>
      <w:r>
        <w:rPr>
          <w:rFonts w:eastAsia="Times New Roman"/>
          <w:bCs/>
        </w:rPr>
        <w:t xml:space="preserve"> θα επιληφθεί. </w:t>
      </w:r>
    </w:p>
    <w:p w14:paraId="6F5C482F" w14:textId="77777777" w:rsidR="0016272D" w:rsidRDefault="008D6B83">
      <w:pPr>
        <w:spacing w:line="600" w:lineRule="auto"/>
        <w:ind w:firstLine="720"/>
        <w:jc w:val="both"/>
        <w:rPr>
          <w:rFonts w:eastAsia="Times New Roman"/>
          <w:bCs/>
        </w:rPr>
      </w:pPr>
      <w:r>
        <w:rPr>
          <w:rFonts w:eastAsia="Times New Roman"/>
          <w:bCs/>
        </w:rPr>
        <w:t xml:space="preserve">Όμως, χθες συνέβη κάτι πάρα πολύ σημαντικό. Βεβαίως, μου έκανε εντύπωση ότι μόνο ο κ. Βενιζέλος και ο κ. Μητσοτάκης είχαν την έμπνευση να αναφερθούν σε αυτό. Θυμόσαστε στην προηγούμενη συνεδρίαση για τη συγκρότηση της </w:t>
      </w:r>
      <w:r>
        <w:rPr>
          <w:rFonts w:eastAsia="Times New Roman"/>
          <w:bCs/>
        </w:rPr>
        <w:t>π</w:t>
      </w:r>
      <w:r>
        <w:rPr>
          <w:rFonts w:eastAsia="Times New Roman"/>
          <w:bCs/>
        </w:rPr>
        <w:t xml:space="preserve">ροανακριτικής </w:t>
      </w:r>
      <w:r>
        <w:rPr>
          <w:rFonts w:eastAsia="Times New Roman"/>
          <w:bCs/>
        </w:rPr>
        <w:t>ε</w:t>
      </w:r>
      <w:r>
        <w:rPr>
          <w:rFonts w:eastAsia="Times New Roman"/>
          <w:bCs/>
        </w:rPr>
        <w:t>πιτροπ</w:t>
      </w:r>
      <w:r>
        <w:rPr>
          <w:rFonts w:eastAsia="Times New Roman"/>
          <w:bCs/>
        </w:rPr>
        <w:t xml:space="preserve">ής ότι ακούσαμε απειλές περί υποβολής μηνύσεων, περί συγκρότησης </w:t>
      </w:r>
      <w:r>
        <w:rPr>
          <w:rFonts w:eastAsia="Times New Roman"/>
          <w:bCs/>
        </w:rPr>
        <w:t>ε</w:t>
      </w:r>
      <w:r>
        <w:rPr>
          <w:rFonts w:eastAsia="Times New Roman"/>
          <w:bCs/>
        </w:rPr>
        <w:t xml:space="preserve">ιδικών </w:t>
      </w:r>
      <w:r>
        <w:rPr>
          <w:rFonts w:eastAsia="Times New Roman"/>
          <w:bCs/>
        </w:rPr>
        <w:t>δ</w:t>
      </w:r>
      <w:r>
        <w:rPr>
          <w:rFonts w:eastAsia="Times New Roman"/>
          <w:bCs/>
        </w:rPr>
        <w:t xml:space="preserve">ικαστηρίων </w:t>
      </w:r>
      <w:proofErr w:type="spellStart"/>
      <w:r>
        <w:rPr>
          <w:rFonts w:eastAsia="Times New Roman"/>
          <w:bCs/>
        </w:rPr>
        <w:t>κ</w:t>
      </w:r>
      <w:r>
        <w:rPr>
          <w:rFonts w:eastAsia="Times New Roman"/>
          <w:bCs/>
        </w:rPr>
        <w:t>.</w:t>
      </w:r>
      <w:r>
        <w:rPr>
          <w:rFonts w:eastAsia="Times New Roman"/>
          <w:bCs/>
        </w:rPr>
        <w:t>ο</w:t>
      </w:r>
      <w:r>
        <w:rPr>
          <w:rFonts w:eastAsia="Times New Roman"/>
          <w:bCs/>
        </w:rPr>
        <w:t>.</w:t>
      </w:r>
      <w:r>
        <w:rPr>
          <w:rFonts w:eastAsia="Times New Roman"/>
          <w:bCs/>
        </w:rPr>
        <w:t>κ.</w:t>
      </w:r>
      <w:proofErr w:type="spellEnd"/>
      <w:r>
        <w:rPr>
          <w:rFonts w:eastAsia="Times New Roman"/>
          <w:bCs/>
        </w:rPr>
        <w:t>.</w:t>
      </w:r>
      <w:r>
        <w:rPr>
          <w:rFonts w:eastAsia="Times New Roman"/>
          <w:bCs/>
        </w:rPr>
        <w:t xml:space="preserve"> </w:t>
      </w:r>
    </w:p>
    <w:p w14:paraId="6F5C4830" w14:textId="77777777" w:rsidR="0016272D" w:rsidRDefault="008D6B83">
      <w:pPr>
        <w:spacing w:line="600" w:lineRule="auto"/>
        <w:ind w:firstLine="720"/>
        <w:jc w:val="both"/>
        <w:rPr>
          <w:rFonts w:eastAsia="Times New Roman"/>
          <w:szCs w:val="24"/>
        </w:rPr>
      </w:pPr>
      <w:r>
        <w:rPr>
          <w:rFonts w:eastAsia="Times New Roman"/>
          <w:szCs w:val="24"/>
        </w:rPr>
        <w:t>Υπέβαλαν, λοιπόν, οι κύριοι αυτοί τις μηνύσεις τους και προχθές ο Αντιεισαγγελέας του Αρείου Πάγου κ. Αγγελής</w:t>
      </w:r>
      <w:r>
        <w:rPr>
          <w:rFonts w:eastAsia="Times New Roman"/>
          <w:szCs w:val="24"/>
        </w:rPr>
        <w:t xml:space="preserve"> </w:t>
      </w:r>
      <w:r>
        <w:rPr>
          <w:rFonts w:eastAsia="Times New Roman"/>
          <w:szCs w:val="24"/>
        </w:rPr>
        <w:t>έβαλε τη μήνυση του κ. Αβραμόπουλου, του κ. Σαμαρά και του κ. Βενιζέλου ως προς τους εισαγγελικούς λειτουργούς στο αρχείο. Αυτό είναι ένα ενδιαφέρον στοιχείο, πράγματι, για τη συζήτηση. Διότι, αγαπητοί κύριοι συνάδελφοι, οι λεονταρισμοί, οι εκβιασμοί, οι α</w:t>
      </w:r>
      <w:r>
        <w:rPr>
          <w:rFonts w:eastAsia="Times New Roman"/>
          <w:szCs w:val="24"/>
        </w:rPr>
        <w:t xml:space="preserve">πειλές έχουν κοντά ποδάρια. Η ανεξάρτητη, λοιπόν, </w:t>
      </w:r>
      <w:r>
        <w:rPr>
          <w:rFonts w:eastAsia="Times New Roman"/>
          <w:szCs w:val="24"/>
        </w:rPr>
        <w:t>δ</w:t>
      </w:r>
      <w:r>
        <w:rPr>
          <w:rFonts w:eastAsia="Times New Roman"/>
          <w:szCs w:val="24"/>
        </w:rPr>
        <w:t>ικαιοσύνη μίλησε και η μήνυση αυτή για τα μη πολιτικά πρόσωπα, για τους εισαγγελείς, από τους κυρίους αυτούς, οι οποίοι στόλισαν τις μηνύσεις αυτές με ένα σωρό κατηγορίες, ετέθη στο αρχείο.</w:t>
      </w:r>
    </w:p>
    <w:p w14:paraId="6F5C4831" w14:textId="77777777" w:rsidR="0016272D" w:rsidRDefault="008D6B83">
      <w:pPr>
        <w:spacing w:line="600" w:lineRule="auto"/>
        <w:ind w:firstLine="720"/>
        <w:jc w:val="both"/>
        <w:rPr>
          <w:rFonts w:eastAsia="Times New Roman"/>
          <w:szCs w:val="24"/>
        </w:rPr>
      </w:pPr>
      <w:r>
        <w:rPr>
          <w:rFonts w:eastAsia="Times New Roman"/>
          <w:szCs w:val="24"/>
        </w:rPr>
        <w:t>Εκείνο, όμως, π</w:t>
      </w:r>
      <w:r>
        <w:rPr>
          <w:rFonts w:eastAsia="Times New Roman"/>
          <w:szCs w:val="24"/>
        </w:rPr>
        <w:t>ου μου έκανε έκπληξη χθες ήταν ότι οι κύριοι αυτοί προέβησαν σε δημόσιες δηλώσεις του τύπου «εμείς δεν είχαμε μηνύσει εισαγγελικούς λειτουργούς». Εάν αυτό δεν λέγεται πολιτική θρασυδειλία πρώτου βαθμού, τότε δεν υπάρχουν λέξεις για να το περιγράψουν. Δηλαδ</w:t>
      </w:r>
      <w:r>
        <w:rPr>
          <w:rFonts w:eastAsia="Times New Roman"/>
          <w:szCs w:val="24"/>
        </w:rPr>
        <w:t>ή, ο Αντιεισαγγελέας του Αρείου Πάγου</w:t>
      </w:r>
      <w:r>
        <w:rPr>
          <w:rFonts w:eastAsia="Times New Roman"/>
          <w:szCs w:val="24"/>
        </w:rPr>
        <w:t>,</w:t>
      </w:r>
      <w:r>
        <w:rPr>
          <w:rFonts w:eastAsia="Times New Roman"/>
          <w:szCs w:val="24"/>
        </w:rPr>
        <w:t xml:space="preserve"> ο οποίος επελήφθη της υποθέσεως και με διάταξή του έθεσε αυτές τις μηνύσεις προς τους εισαγγελικούς λειτουργούς στο αρχείο, τρελάθηκε; Τα επινόησε; Δηλαδή δεν υπήρχαν κατηγορίες σε αυτές τις μηνυτήριες αναφορές και έκ</w:t>
      </w:r>
      <w:r>
        <w:rPr>
          <w:rFonts w:eastAsia="Times New Roman"/>
          <w:szCs w:val="24"/>
        </w:rPr>
        <w:t>ατσε και έβγαλε διάταξη στα καλά καθούμενα;</w:t>
      </w:r>
    </w:p>
    <w:p w14:paraId="6F5C4832" w14:textId="77777777" w:rsidR="0016272D" w:rsidRDefault="008D6B83">
      <w:pPr>
        <w:spacing w:line="600" w:lineRule="auto"/>
        <w:ind w:firstLine="720"/>
        <w:jc w:val="both"/>
        <w:rPr>
          <w:rFonts w:eastAsia="Times New Roman"/>
          <w:szCs w:val="24"/>
        </w:rPr>
      </w:pPr>
      <w:r>
        <w:rPr>
          <w:rFonts w:eastAsia="Times New Roman"/>
          <w:szCs w:val="24"/>
        </w:rPr>
        <w:t>Μα, τα πράγματα είναι ακόμα χειρότερα. Διότι εχθές</w:t>
      </w:r>
      <w:r>
        <w:rPr>
          <w:rFonts w:eastAsia="Times New Roman"/>
          <w:szCs w:val="24"/>
        </w:rPr>
        <w:t>,</w:t>
      </w:r>
      <w:r>
        <w:rPr>
          <w:rFonts w:eastAsia="Times New Roman"/>
          <w:szCs w:val="24"/>
        </w:rPr>
        <w:t xml:space="preserve"> η Νέα Δημοκρατία είχε μια άλλη ατυχή έμπνευση από αυτές που τη συνοδεύουν την τελευταία περίοδο. Εξέδωσε ανακοίνωση</w:t>
      </w:r>
      <w:r>
        <w:rPr>
          <w:rFonts w:eastAsia="Times New Roman"/>
          <w:szCs w:val="24"/>
        </w:rPr>
        <w:t>,</w:t>
      </w:r>
      <w:r>
        <w:rPr>
          <w:rFonts w:eastAsia="Times New Roman"/>
          <w:szCs w:val="24"/>
        </w:rPr>
        <w:t xml:space="preserve"> στην οποία αναφέρει: «Το Υπουργείο Δικαιοσύ</w:t>
      </w:r>
      <w:r>
        <w:rPr>
          <w:rFonts w:eastAsia="Times New Roman"/>
          <w:szCs w:val="24"/>
        </w:rPr>
        <w:t xml:space="preserve">νης και ενώ κάτι τέτοιο δεν προβλέπεται από καμμιά δικονομική διαδικασία, ενημέρωσε ξαφνικά σήμερα τη Βουλή ότι τέθηκαν στο αρχείο οι μηνύσεις που είχαν καταθέσει οι κ.κ. Αντώνης Σαμαράς, Ευάγγελος Βενιζέλος κατά εισαγγελικών λειτουργών που παρέπεμψαν την </w:t>
      </w:r>
      <w:r>
        <w:rPr>
          <w:rFonts w:eastAsia="Times New Roman"/>
          <w:szCs w:val="24"/>
        </w:rPr>
        <w:t xml:space="preserve">υπόθεση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στη Βουλή». </w:t>
      </w:r>
    </w:p>
    <w:p w14:paraId="6F5C4833" w14:textId="77777777" w:rsidR="0016272D" w:rsidRDefault="008D6B83">
      <w:pPr>
        <w:spacing w:line="600" w:lineRule="auto"/>
        <w:ind w:firstLine="720"/>
        <w:jc w:val="both"/>
        <w:rPr>
          <w:rFonts w:eastAsia="Times New Roman"/>
          <w:szCs w:val="24"/>
        </w:rPr>
      </w:pPr>
      <w:r>
        <w:rPr>
          <w:rFonts w:eastAsia="Times New Roman"/>
          <w:szCs w:val="24"/>
        </w:rPr>
        <w:t>Δηλαδή, η Νέα Δημοκρατία λέει ότι ο Υπουργός Δικαιοσύνης παρανόμησε και δεν έπρεπε να ενημερώσει τη Βουλή, καθ’ ην στιγμή, κυρίες και κύριοι συνάδελφοι, λαμβάνω έγγραφο από την Εισαγγελέα του Αρείου Πάγου κ</w:t>
      </w:r>
      <w:r>
        <w:rPr>
          <w:rFonts w:eastAsia="Times New Roman"/>
          <w:szCs w:val="24"/>
        </w:rPr>
        <w:t>.</w:t>
      </w:r>
      <w:r>
        <w:rPr>
          <w:rFonts w:eastAsia="Times New Roman"/>
          <w:szCs w:val="24"/>
        </w:rPr>
        <w:t xml:space="preserve"> Ξένη Δημητρίου</w:t>
      </w:r>
      <w:r>
        <w:rPr>
          <w:rFonts w:eastAsia="Times New Roman"/>
          <w:szCs w:val="24"/>
        </w:rPr>
        <w:t>,</w:t>
      </w:r>
      <w:r>
        <w:rPr>
          <w:rFonts w:eastAsia="Times New Roman"/>
          <w:szCs w:val="24"/>
        </w:rPr>
        <w:t xml:space="preserve"> </w:t>
      </w:r>
      <w:r>
        <w:rPr>
          <w:rFonts w:eastAsia="Times New Roman"/>
          <w:szCs w:val="24"/>
        </w:rPr>
        <w:t xml:space="preserve">στο οποίο λέει το εξής: «Προς τον κύριο Πρόεδρο της Βουλής των Ελλήνων διά του Υπουργού Δικαιοσύνης, Διαφάνειας και Ανθρωπίνων Δικαιωμάτων». </w:t>
      </w:r>
    </w:p>
    <w:p w14:paraId="6F5C4834" w14:textId="77777777" w:rsidR="0016272D" w:rsidRDefault="008D6B83">
      <w:pPr>
        <w:spacing w:line="600" w:lineRule="auto"/>
        <w:ind w:firstLine="720"/>
        <w:jc w:val="both"/>
        <w:rPr>
          <w:rFonts w:eastAsia="Times New Roman"/>
          <w:szCs w:val="24"/>
        </w:rPr>
      </w:pPr>
      <w:r>
        <w:rPr>
          <w:rFonts w:eastAsia="Times New Roman"/>
          <w:szCs w:val="24"/>
        </w:rPr>
        <w:t>Και γιατί η κυρία Εισαγγελέας του Αρείου Πάγου πράττει σωστά και ορθώς ενήργησε το Υπουργείο Δικαιοσύνης; Διότι εν</w:t>
      </w:r>
      <w:r>
        <w:rPr>
          <w:rFonts w:eastAsia="Times New Roman"/>
          <w:szCs w:val="24"/>
        </w:rPr>
        <w:t>ώπιον της Βουλής εκκρεμεί δικογραφία για τα πολιτικά πρόσωπα</w:t>
      </w:r>
      <w:r>
        <w:rPr>
          <w:rFonts w:eastAsia="Times New Roman"/>
          <w:szCs w:val="24"/>
        </w:rPr>
        <w:t>,</w:t>
      </w:r>
      <w:r>
        <w:rPr>
          <w:rFonts w:eastAsia="Times New Roman"/>
          <w:szCs w:val="24"/>
        </w:rPr>
        <w:t xml:space="preserve"> που είχαν μηνύσει οι τρεις κύριοι, Αβραμόπουλος, Σαμαράς και Βενιζέλος, και έπρεπε υποχρεωτικά να συσχετιστεί.</w:t>
      </w:r>
    </w:p>
    <w:p w14:paraId="6F5C4835" w14:textId="77777777" w:rsidR="0016272D" w:rsidRDefault="008D6B83">
      <w:pPr>
        <w:spacing w:line="600" w:lineRule="auto"/>
        <w:ind w:firstLine="720"/>
        <w:jc w:val="both"/>
        <w:rPr>
          <w:rFonts w:eastAsia="Times New Roman"/>
          <w:szCs w:val="24"/>
        </w:rPr>
      </w:pPr>
      <w:r>
        <w:rPr>
          <w:rFonts w:eastAsia="Times New Roman"/>
          <w:szCs w:val="24"/>
        </w:rPr>
        <w:t xml:space="preserve">Αυτή είναι η Νέα Δημοκρατία, </w:t>
      </w:r>
      <w:r>
        <w:rPr>
          <w:rFonts w:eastAsia="Times New Roman"/>
          <w:szCs w:val="24"/>
        </w:rPr>
        <w:t xml:space="preserve">αυτή που υποστηρίζει </w:t>
      </w:r>
      <w:r>
        <w:rPr>
          <w:rFonts w:eastAsia="Times New Roman"/>
          <w:szCs w:val="24"/>
        </w:rPr>
        <w:t>ότι δεν έπρεπε να ενημερώσω τη Βο</w:t>
      </w:r>
      <w:r>
        <w:rPr>
          <w:rFonts w:eastAsia="Times New Roman"/>
          <w:szCs w:val="24"/>
        </w:rPr>
        <w:t>υλή, δηλαδή ότι έπρεπε να παρανομήσω.</w:t>
      </w:r>
    </w:p>
    <w:p w14:paraId="6F5C4836" w14:textId="77777777" w:rsidR="0016272D" w:rsidRDefault="008D6B83">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Πρόεδρος της Βουλής κ. </w:t>
      </w:r>
      <w:r w:rsidRPr="006946F3">
        <w:rPr>
          <w:rFonts w:eastAsia="Times New Roman"/>
          <w:b/>
          <w:szCs w:val="24"/>
        </w:rPr>
        <w:t>ΝΙΚΟΛΑΟΣ ΒΟΥΤΣΗΣ</w:t>
      </w:r>
      <w:r>
        <w:rPr>
          <w:rFonts w:eastAsia="Times New Roman"/>
          <w:szCs w:val="24"/>
        </w:rPr>
        <w:t>)</w:t>
      </w:r>
    </w:p>
    <w:p w14:paraId="6F5C4837" w14:textId="77777777" w:rsidR="0016272D" w:rsidRDefault="008D6B83">
      <w:pPr>
        <w:spacing w:line="600" w:lineRule="auto"/>
        <w:ind w:firstLine="720"/>
        <w:jc w:val="both"/>
        <w:rPr>
          <w:rFonts w:eastAsia="Times New Roman"/>
          <w:szCs w:val="24"/>
        </w:rPr>
      </w:pPr>
      <w:r>
        <w:rPr>
          <w:rFonts w:eastAsia="Times New Roman"/>
          <w:szCs w:val="24"/>
        </w:rPr>
        <w:t>Εδώ, όμως, κυρίες και κύριοι συνάδελφοι, σήμερα από τον Αρχηγό της Αξιωματικής Αντιπολίτευσης ακούστηκε κάτι</w:t>
      </w:r>
      <w:r>
        <w:rPr>
          <w:rFonts w:eastAsia="Times New Roman"/>
          <w:szCs w:val="24"/>
        </w:rPr>
        <w:t>,</w:t>
      </w:r>
      <w:r>
        <w:rPr>
          <w:rFonts w:eastAsia="Times New Roman"/>
          <w:szCs w:val="24"/>
        </w:rPr>
        <w:t xml:space="preserve"> το οποίο είναι μ</w:t>
      </w:r>
      <w:r>
        <w:rPr>
          <w:rFonts w:eastAsia="Times New Roman"/>
          <w:szCs w:val="24"/>
        </w:rPr>
        <w:t>οναδικό. Είπε ότι ο Υπουργός Δικαιοσύνης είχε το έγγραφο αυτό δέκα ημέρες. Εγώ</w:t>
      </w:r>
      <w:r>
        <w:rPr>
          <w:rFonts w:eastAsia="Times New Roman"/>
          <w:szCs w:val="24"/>
        </w:rPr>
        <w:t>,</w:t>
      </w:r>
      <w:r>
        <w:rPr>
          <w:rFonts w:eastAsia="Times New Roman"/>
          <w:szCs w:val="24"/>
        </w:rPr>
        <w:t xml:space="preserve"> σεβόμενος τη θέση του</w:t>
      </w:r>
      <w:r>
        <w:rPr>
          <w:rFonts w:eastAsia="Times New Roman"/>
          <w:szCs w:val="24"/>
        </w:rPr>
        <w:t xml:space="preserve"> -</w:t>
      </w:r>
      <w:r>
        <w:rPr>
          <w:rFonts w:eastAsia="Times New Roman"/>
          <w:szCs w:val="24"/>
        </w:rPr>
        <w:t>είναι Αρχηγός της Αξιωματικής Αντιπολίτευσης</w:t>
      </w:r>
      <w:r>
        <w:rPr>
          <w:rFonts w:eastAsia="Times New Roman"/>
          <w:szCs w:val="24"/>
        </w:rPr>
        <w:t>-</w:t>
      </w:r>
      <w:r>
        <w:rPr>
          <w:rFonts w:eastAsia="Times New Roman"/>
          <w:szCs w:val="24"/>
        </w:rPr>
        <w:t xml:space="preserve"> δεν θα πω ότι ψεύδεται, αλλά ότι λέει ανακρίβειες και καθίσταται με αυτόν τον τρόπο</w:t>
      </w:r>
      <w:r>
        <w:rPr>
          <w:rFonts w:eastAsia="Times New Roman"/>
          <w:szCs w:val="24"/>
        </w:rPr>
        <w:t>,</w:t>
      </w:r>
      <w:r>
        <w:rPr>
          <w:rFonts w:eastAsia="Times New Roman"/>
          <w:szCs w:val="24"/>
        </w:rPr>
        <w:t xml:space="preserve"> όχι μόνο αναξιόπιστος </w:t>
      </w:r>
      <w:r>
        <w:rPr>
          <w:rFonts w:eastAsia="Times New Roman"/>
          <w:szCs w:val="24"/>
        </w:rPr>
        <w:t>σε αυτά που λέει, αλλά πάνω απ’ όλα δεν μπορεί κανένας να τον πάρει σοβαρά. Και δεν μπορεί να τον πάρει σοβαρά</w:t>
      </w:r>
      <w:r>
        <w:rPr>
          <w:rFonts w:eastAsia="Times New Roman"/>
          <w:szCs w:val="24"/>
        </w:rPr>
        <w:t>,</w:t>
      </w:r>
      <w:r>
        <w:rPr>
          <w:rFonts w:eastAsia="Times New Roman"/>
          <w:szCs w:val="24"/>
        </w:rPr>
        <w:t xml:space="preserve"> όχι </w:t>
      </w:r>
      <w:r>
        <w:rPr>
          <w:rFonts w:eastAsia="Times New Roman"/>
          <w:szCs w:val="24"/>
        </w:rPr>
        <w:t>μόνο</w:t>
      </w:r>
      <w:r>
        <w:rPr>
          <w:rFonts w:eastAsia="Times New Roman"/>
          <w:szCs w:val="24"/>
        </w:rPr>
        <w:t xml:space="preserve"> γι</w:t>
      </w:r>
      <w:r>
        <w:rPr>
          <w:rFonts w:eastAsia="Times New Roman"/>
          <w:szCs w:val="24"/>
        </w:rPr>
        <w:t>’</w:t>
      </w:r>
      <w:r>
        <w:rPr>
          <w:rFonts w:eastAsia="Times New Roman"/>
          <w:szCs w:val="24"/>
        </w:rPr>
        <w:t xml:space="preserve"> αυτά που εκφωνεί </w:t>
      </w:r>
      <w:r>
        <w:rPr>
          <w:rFonts w:eastAsia="Times New Roman"/>
          <w:szCs w:val="24"/>
        </w:rPr>
        <w:t xml:space="preserve">ως προς </w:t>
      </w:r>
      <w:r>
        <w:rPr>
          <w:rFonts w:eastAsia="Times New Roman"/>
          <w:szCs w:val="24"/>
        </w:rPr>
        <w:t>το πρόγραμμα του κόμματός του, αλλά ούτε και για πραγματικά γεγονότα.</w:t>
      </w:r>
    </w:p>
    <w:p w14:paraId="6F5C483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υρίες και κύριοι συνάδελφοι, το έγγραφο </w:t>
      </w:r>
      <w:r>
        <w:rPr>
          <w:rFonts w:eastAsia="Times New Roman" w:cs="Times New Roman"/>
          <w:szCs w:val="24"/>
        </w:rPr>
        <w:t xml:space="preserve">λοιπόν, </w:t>
      </w:r>
      <w:r>
        <w:rPr>
          <w:rFonts w:eastAsia="Times New Roman" w:cs="Times New Roman"/>
          <w:szCs w:val="24"/>
        </w:rPr>
        <w:t xml:space="preserve">αυτό </w:t>
      </w:r>
      <w:r>
        <w:rPr>
          <w:rFonts w:eastAsia="Times New Roman" w:cs="Times New Roman"/>
          <w:szCs w:val="24"/>
        </w:rPr>
        <w:t>έχει ημερομηνία</w:t>
      </w:r>
      <w:r>
        <w:rPr>
          <w:rFonts w:eastAsia="Times New Roman" w:cs="Times New Roman"/>
          <w:szCs w:val="24"/>
        </w:rPr>
        <w:t xml:space="preserve"> 14 Μαΐου 2008. Πέρασε από το πρωτόκολλο του Υπουργείου Δικαιοσύνης την ίδια ημέρα που έφθασε, στις 15 Μαΐου του 2018. Αμέσως κινήθηκε η υπηρεσιακή διαδικασία και χθες κατέληξε στα χέρια μ</w:t>
      </w:r>
      <w:r>
        <w:rPr>
          <w:rFonts w:eastAsia="Times New Roman" w:cs="Times New Roman"/>
          <w:szCs w:val="24"/>
        </w:rPr>
        <w:t>ου. Υπέγραψα το σχετικό διαβιβαστικό και το κοινοποίησα αμελλητί την ίδια ημέρα στον Πρόεδρο της Βουλής. Από πού προκύπτουν αυτά; Μα, από τα έγγραφα.</w:t>
      </w:r>
    </w:p>
    <w:p w14:paraId="6F5C483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Καλώ τον κ. Μητσοτάκη</w:t>
      </w:r>
      <w:r w:rsidRPr="00C438C5">
        <w:rPr>
          <w:rFonts w:eastAsia="Times New Roman" w:cs="Times New Roman"/>
          <w:szCs w:val="24"/>
        </w:rPr>
        <w:t>,</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έχει </w:t>
      </w:r>
      <w:r>
        <w:rPr>
          <w:rFonts w:eastAsia="Times New Roman" w:cs="Times New Roman"/>
          <w:szCs w:val="24"/>
        </w:rPr>
        <w:t xml:space="preserve">ένα ίχνος </w:t>
      </w:r>
      <w:r>
        <w:rPr>
          <w:rFonts w:eastAsia="Times New Roman" w:cs="Times New Roman"/>
          <w:szCs w:val="24"/>
        </w:rPr>
        <w:t xml:space="preserve">της </w:t>
      </w:r>
      <w:r>
        <w:rPr>
          <w:rFonts w:eastAsia="Times New Roman" w:cs="Times New Roman"/>
          <w:szCs w:val="24"/>
        </w:rPr>
        <w:t>σοβαρότητας</w:t>
      </w:r>
      <w:r>
        <w:rPr>
          <w:rFonts w:eastAsia="Times New Roman" w:cs="Times New Roman"/>
          <w:szCs w:val="24"/>
        </w:rPr>
        <w:t xml:space="preserve"> του θέματος</w:t>
      </w:r>
      <w:r w:rsidRPr="00C438C5">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ανακαλέσει αυτό το ακραίο και συκ</w:t>
      </w:r>
      <w:r>
        <w:rPr>
          <w:rFonts w:eastAsia="Times New Roman" w:cs="Times New Roman"/>
          <w:szCs w:val="24"/>
        </w:rPr>
        <w:t>οφαντικό</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w:t>
      </w:r>
      <w:r>
        <w:rPr>
          <w:rFonts w:eastAsia="Times New Roman" w:cs="Times New Roman"/>
          <w:szCs w:val="24"/>
        </w:rPr>
        <w:t xml:space="preserve"> είπε, δηλαδή ότι ο Υπουργός Δικαιοσύνης είχε δέκα μέρες στα χέρια του αυτό το έγγραφο και το κοινοποίησε χθες. Αν έχει λίγο φιλότιμο και αν θέλει να στέκεται στο ύψος του αξιώματός του. Το καταθέτω στα Πρακτικά.</w:t>
      </w:r>
    </w:p>
    <w:p w14:paraId="6F5C483A" w14:textId="77777777" w:rsidR="0016272D" w:rsidRDefault="008D6B83">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w:t>
      </w:r>
      <w:r w:rsidRPr="000D63A8">
        <w:rPr>
          <w:rFonts w:eastAsia="Times New Roman" w:cs="Times New Roman"/>
          <w:szCs w:val="24"/>
        </w:rPr>
        <w:t>κ.</w:t>
      </w:r>
      <w:r>
        <w:rPr>
          <w:rFonts w:eastAsia="Times New Roman" w:cs="Times New Roman"/>
          <w:szCs w:val="24"/>
        </w:rPr>
        <w:t xml:space="preserve"> Σταύρος Κοντονής </w:t>
      </w:r>
      <w:r w:rsidRPr="000D63A8">
        <w:rPr>
          <w:rFonts w:eastAsia="Times New Roman" w:cs="Times New Roman"/>
          <w:szCs w:val="24"/>
        </w:rPr>
        <w:t>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6F5C483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έχουν ειπωθεί πάρα πολλά για το ζήτημα της αναθε</w:t>
      </w:r>
      <w:r>
        <w:rPr>
          <w:rFonts w:eastAsia="Times New Roman" w:cs="Times New Roman"/>
          <w:szCs w:val="24"/>
        </w:rPr>
        <w:t xml:space="preserve">ώρησης του Συντάγματος. </w:t>
      </w:r>
      <w:r>
        <w:rPr>
          <w:rFonts w:eastAsia="Times New Roman" w:cs="Times New Roman"/>
          <w:szCs w:val="24"/>
        </w:rPr>
        <w:t>Θ</w:t>
      </w:r>
      <w:r>
        <w:rPr>
          <w:rFonts w:eastAsia="Times New Roman" w:cs="Times New Roman"/>
          <w:szCs w:val="24"/>
        </w:rPr>
        <w:t xml:space="preserve">έλω να σας πω κάτι, με το οποίο είχα κλείσει την ομιλία μου, όταν συζητούσαμε </w:t>
      </w:r>
      <w:r>
        <w:rPr>
          <w:rFonts w:eastAsia="Times New Roman" w:cs="Times New Roman"/>
          <w:szCs w:val="24"/>
        </w:rPr>
        <w:t xml:space="preserve">για </w:t>
      </w:r>
      <w:r>
        <w:rPr>
          <w:rFonts w:eastAsia="Times New Roman" w:cs="Times New Roman"/>
          <w:szCs w:val="24"/>
        </w:rPr>
        <w:t xml:space="preserve">τη συγκρότηση της </w:t>
      </w:r>
      <w:r>
        <w:rPr>
          <w:rFonts w:eastAsia="Times New Roman" w:cs="Times New Roman"/>
          <w:szCs w:val="24"/>
        </w:rPr>
        <w:t>προανακριτικής επιτροπής</w:t>
      </w:r>
      <w:r>
        <w:rPr>
          <w:rFonts w:eastAsia="Times New Roman" w:cs="Times New Roman"/>
          <w:szCs w:val="24"/>
        </w:rPr>
        <w:t>. Είχα πει</w:t>
      </w:r>
      <w:r>
        <w:rPr>
          <w:rFonts w:eastAsia="Times New Roman" w:cs="Times New Roman"/>
          <w:szCs w:val="24"/>
        </w:rPr>
        <w:t xml:space="preserve">, </w:t>
      </w:r>
      <w:r>
        <w:rPr>
          <w:rFonts w:eastAsia="Times New Roman" w:cs="Times New Roman"/>
          <w:szCs w:val="24"/>
        </w:rPr>
        <w:t>ότι είναι αναγκαίο</w:t>
      </w:r>
      <w:r>
        <w:rPr>
          <w:rFonts w:eastAsia="Times New Roman" w:cs="Times New Roman"/>
          <w:szCs w:val="24"/>
        </w:rPr>
        <w:t xml:space="preserve"> </w:t>
      </w:r>
      <w:r>
        <w:rPr>
          <w:rFonts w:eastAsia="Times New Roman" w:cs="Times New Roman"/>
          <w:szCs w:val="24"/>
        </w:rPr>
        <w:t xml:space="preserve">τουλάχιστον να συμφωνήσουμε όλοι ότι </w:t>
      </w:r>
      <w:r>
        <w:rPr>
          <w:rFonts w:eastAsia="Times New Roman" w:cs="Times New Roman"/>
          <w:szCs w:val="24"/>
        </w:rPr>
        <w:t>υπάρχει</w:t>
      </w:r>
      <w:r>
        <w:rPr>
          <w:rFonts w:eastAsia="Times New Roman" w:cs="Times New Roman"/>
          <w:szCs w:val="24"/>
        </w:rPr>
        <w:t xml:space="preserve"> ανάγκη να πραγματοποιηθεί αναθε</w:t>
      </w:r>
      <w:r>
        <w:rPr>
          <w:rFonts w:eastAsia="Times New Roman" w:cs="Times New Roman"/>
          <w:szCs w:val="24"/>
        </w:rPr>
        <w:t>ώρηση του Συντάγματος</w:t>
      </w:r>
      <w:r>
        <w:rPr>
          <w:rFonts w:eastAsia="Times New Roman" w:cs="Times New Roman"/>
          <w:szCs w:val="24"/>
        </w:rPr>
        <w:t>,</w:t>
      </w:r>
      <w:r>
        <w:rPr>
          <w:rFonts w:eastAsia="Times New Roman" w:cs="Times New Roman"/>
          <w:szCs w:val="24"/>
        </w:rPr>
        <w:t xml:space="preserve"> στη βάση της πρότασης της κυβερνητικής πλειοψηφίας και επιτέλους</w:t>
      </w:r>
      <w:r>
        <w:rPr>
          <w:rFonts w:eastAsia="Times New Roman" w:cs="Times New Roman"/>
          <w:szCs w:val="24"/>
        </w:rPr>
        <w:t>,</w:t>
      </w:r>
      <w:r>
        <w:rPr>
          <w:rFonts w:eastAsia="Times New Roman" w:cs="Times New Roman"/>
          <w:szCs w:val="24"/>
        </w:rPr>
        <w:t xml:space="preserve"> να αλλάξει το άρθρο 86 του Συντάγματος και ο νόμος περί ευθύνης Υπουργών, ο οποίος εδράζεται στο άρθρο 86.</w:t>
      </w:r>
    </w:p>
    <w:p w14:paraId="6F5C483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 θέλουν τα κόμματα της Αντιπολίτευσης να μιλήσουν σοβαρά, ας πουν καθαρά τις απόψεις τους. Όμως, όποιος σήμερα ζητάει εδώ και τώρα εκλογές, ζητάει από την Κυβέρνηση είτε τώρα είτε τον Αύγουστο να πάμε σε εκλογές, αυτό ισοδυν</w:t>
      </w:r>
      <w:r>
        <w:rPr>
          <w:rFonts w:eastAsia="Times New Roman" w:cs="Times New Roman"/>
          <w:szCs w:val="24"/>
        </w:rPr>
        <w:t xml:space="preserve">αμεί με ακύρωση της συνταγματικής αναθεώρησης και </w:t>
      </w:r>
      <w:r>
        <w:rPr>
          <w:rFonts w:eastAsia="Times New Roman" w:cs="Times New Roman"/>
          <w:szCs w:val="24"/>
        </w:rPr>
        <w:t>ισχύ</w:t>
      </w:r>
      <w:r>
        <w:rPr>
          <w:rFonts w:eastAsia="Times New Roman" w:cs="Times New Roman"/>
          <w:szCs w:val="24"/>
        </w:rPr>
        <w:t xml:space="preserve">, για τουλάχιστον δέκα χρόνια, αυτού του </w:t>
      </w:r>
      <w:proofErr w:type="spellStart"/>
      <w:r>
        <w:rPr>
          <w:rFonts w:eastAsia="Times New Roman" w:cs="Times New Roman"/>
          <w:szCs w:val="24"/>
        </w:rPr>
        <w:t>αθλίου</w:t>
      </w:r>
      <w:proofErr w:type="spellEnd"/>
      <w:r>
        <w:rPr>
          <w:rFonts w:eastAsia="Times New Roman" w:cs="Times New Roman"/>
          <w:szCs w:val="24"/>
        </w:rPr>
        <w:t xml:space="preserve"> κατασκευάσματος, του άρθρου 86</w:t>
      </w:r>
      <w:r>
        <w:rPr>
          <w:rFonts w:eastAsia="Times New Roman" w:cs="Times New Roman"/>
          <w:szCs w:val="24"/>
        </w:rPr>
        <w:t>,</w:t>
      </w:r>
      <w:r>
        <w:rPr>
          <w:rFonts w:eastAsia="Times New Roman" w:cs="Times New Roman"/>
          <w:szCs w:val="24"/>
        </w:rPr>
        <w:t xml:space="preserve"> το οποίο έφτιαξαν, το έκοψαν και το έραψαν στα μέτρα τους, για να διαφεύγουν τον οποιονδήποτε έλεγχο. </w:t>
      </w:r>
    </w:p>
    <w:p w14:paraId="6F5C483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Η πρόταση για πρόωρ</w:t>
      </w:r>
      <w:r>
        <w:rPr>
          <w:rFonts w:eastAsia="Times New Roman" w:cs="Times New Roman"/>
          <w:szCs w:val="24"/>
        </w:rPr>
        <w:t>ες εκλογές, στην ουσία σημαίνει ότι ακυρώνεται η διαδικασία της συνταγματικής αναθεώρησης και η προσπάθεια εξυγίανσης του πολιτικού σκηνικού μένει για άλλη μια φορά στα αζήτητα. Γι’ αυτό ακριβώς, Νέα Δημοκρατία και ΠΑΣΟΚ, σε αυτό συμφωνούν απολύτως. «Εκλογ</w:t>
      </w:r>
      <w:r>
        <w:rPr>
          <w:rFonts w:eastAsia="Times New Roman" w:cs="Times New Roman"/>
          <w:szCs w:val="24"/>
        </w:rPr>
        <w:t>ές! Να μην αλλάξει ο νόμος περί ευθύνης Υπουργών, να μην υπάρξει συνταγματική αναθεώρηση».</w:t>
      </w:r>
    </w:p>
    <w:p w14:paraId="6F5C483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θέλω να πω και ένα τελευταίο και με αυτό να κλείσω.</w:t>
      </w:r>
    </w:p>
    <w:p w14:paraId="6F5C483F" w14:textId="77777777" w:rsidR="0016272D" w:rsidRDefault="008D6B83">
      <w:pPr>
        <w:spacing w:line="600" w:lineRule="auto"/>
        <w:ind w:firstLine="720"/>
        <w:jc w:val="both"/>
        <w:rPr>
          <w:rFonts w:eastAsia="Times New Roman" w:cs="Times New Roman"/>
          <w:szCs w:val="24"/>
        </w:rPr>
      </w:pPr>
      <w:r w:rsidRPr="0010693A">
        <w:rPr>
          <w:rFonts w:eastAsia="Times New Roman" w:cs="Times New Roman"/>
          <w:b/>
          <w:szCs w:val="24"/>
        </w:rPr>
        <w:t xml:space="preserve">ΠΡΟΕΔΡΟΣ (Νικόλαος </w:t>
      </w:r>
      <w:proofErr w:type="spellStart"/>
      <w:r w:rsidRPr="0010693A">
        <w:rPr>
          <w:rFonts w:eastAsia="Times New Roman" w:cs="Times New Roman"/>
          <w:b/>
          <w:szCs w:val="24"/>
        </w:rPr>
        <w:t>Βούτσης</w:t>
      </w:r>
      <w:proofErr w:type="spellEnd"/>
      <w:r w:rsidRPr="0010693A">
        <w:rPr>
          <w:rFonts w:eastAsia="Times New Roman" w:cs="Times New Roman"/>
          <w:b/>
          <w:szCs w:val="24"/>
        </w:rPr>
        <w:t>):</w:t>
      </w:r>
      <w:r>
        <w:rPr>
          <w:rFonts w:eastAsia="Times New Roman" w:cs="Times New Roman"/>
          <w:szCs w:val="24"/>
        </w:rPr>
        <w:t xml:space="preserve"> Παρακαλώ, κύριε Υπουργέ, ολοκληρώστε.</w:t>
      </w:r>
    </w:p>
    <w:p w14:paraId="6F5C4840" w14:textId="77777777" w:rsidR="0016272D" w:rsidRDefault="008D6B83">
      <w:pPr>
        <w:spacing w:line="600" w:lineRule="auto"/>
        <w:ind w:firstLine="720"/>
        <w:jc w:val="both"/>
        <w:rPr>
          <w:rFonts w:eastAsia="Times New Roman" w:cs="Times New Roman"/>
          <w:szCs w:val="24"/>
        </w:rPr>
      </w:pPr>
      <w:r w:rsidRPr="002B3081">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Τελειώνω, κύριε Πρόεδρε. Σε ένα λεπτό έχω τελειώσει.</w:t>
      </w:r>
    </w:p>
    <w:p w14:paraId="6F5C484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Όταν αναλάβαμε τη διακυβέρνηση της χώρας, θυμόσαστε όλοι την ένταση</w:t>
      </w:r>
      <w:r>
        <w:rPr>
          <w:rFonts w:eastAsia="Times New Roman" w:cs="Times New Roman"/>
          <w:szCs w:val="24"/>
        </w:rPr>
        <w:t>,</w:t>
      </w:r>
      <w:r>
        <w:rPr>
          <w:rFonts w:eastAsia="Times New Roman" w:cs="Times New Roman"/>
          <w:szCs w:val="24"/>
        </w:rPr>
        <w:t xml:space="preserve"> με την οποία έπαιζε το σενάριο της «Αριστερής παρένθεσ</w:t>
      </w:r>
      <w:r>
        <w:rPr>
          <w:rFonts w:eastAsia="Times New Roman" w:cs="Times New Roman"/>
          <w:szCs w:val="24"/>
        </w:rPr>
        <w:t xml:space="preserve">ης». Και θα σας πω κάτι, κυρίες και κύριοι συνάδελφοι, γιατί το είχαμε ζήσει σε αυτήν την Αίθουσα. Το σενάριο της «Αριστερής παρένθεσης» το είχαν οργανώσει και το είχαν μεθοδεύσει, όχι μόνο χρονικά, αλλά και με βάση τι θα βρούμε στα δημόσια ταμεία, αυτοί </w:t>
      </w:r>
      <w:r>
        <w:rPr>
          <w:rFonts w:eastAsia="Times New Roman" w:cs="Times New Roman"/>
          <w:szCs w:val="24"/>
        </w:rPr>
        <w:t>π</w:t>
      </w:r>
      <w:r>
        <w:rPr>
          <w:rFonts w:eastAsia="Times New Roman" w:cs="Times New Roman"/>
          <w:szCs w:val="24"/>
        </w:rPr>
        <w:t>ου</w:t>
      </w:r>
      <w:r>
        <w:rPr>
          <w:rFonts w:eastAsia="Times New Roman" w:cs="Times New Roman"/>
          <w:szCs w:val="24"/>
        </w:rPr>
        <w:t xml:space="preserve"> αποχωρούσαν. Και θυμόσαστε όλοι ότι για πρώτη φορά στα χρονικά της Ελληνικής Δημοκρατίας, η εκλογή του Προέδρου της Δημοκρατίας δεν έγινε τον Φεβρουάριο, όπως κάθε φορά, αλλά την μετέφεραν τον Δεκέμβριο. Ακριβώς, γιατί οργάνωναν από τότε αυτήν την αθλιό</w:t>
      </w:r>
      <w:r>
        <w:rPr>
          <w:rFonts w:eastAsia="Times New Roman" w:cs="Times New Roman"/>
          <w:szCs w:val="24"/>
        </w:rPr>
        <w:t xml:space="preserve">τητα, να βρεθούμε στο κενό, χωρίς χρηματοδότηση και να </w:t>
      </w:r>
      <w:r>
        <w:rPr>
          <w:rFonts w:eastAsia="Times New Roman" w:cs="Times New Roman"/>
          <w:szCs w:val="24"/>
        </w:rPr>
        <w:t>κρατήσει</w:t>
      </w:r>
      <w:r>
        <w:rPr>
          <w:rFonts w:eastAsia="Times New Roman" w:cs="Times New Roman"/>
          <w:szCs w:val="24"/>
        </w:rPr>
        <w:t xml:space="preserve"> η διακυβέρνηση της χώρας από την Αριστερά ένα σύντομο χρονικό διάστημα. Διαψεύστηκαν στην πράξη και σήμερα </w:t>
      </w:r>
      <w:r>
        <w:rPr>
          <w:rFonts w:eastAsia="Times New Roman" w:cs="Times New Roman"/>
          <w:szCs w:val="24"/>
        </w:rPr>
        <w:t xml:space="preserve">πλέον </w:t>
      </w:r>
      <w:r>
        <w:rPr>
          <w:rFonts w:eastAsia="Times New Roman" w:cs="Times New Roman"/>
          <w:szCs w:val="24"/>
        </w:rPr>
        <w:t>ανησυχούν. Ανησυχούν για το πολιτικό και οικονομικό κατεστημένο, το οποίο οδήγη</w:t>
      </w:r>
      <w:r>
        <w:rPr>
          <w:rFonts w:eastAsia="Times New Roman" w:cs="Times New Roman"/>
          <w:szCs w:val="24"/>
        </w:rPr>
        <w:t>σε τη χώρα στην καταστροφή</w:t>
      </w:r>
      <w:r>
        <w:rPr>
          <w:rFonts w:eastAsia="Times New Roman" w:cs="Times New Roman"/>
          <w:szCs w:val="24"/>
        </w:rPr>
        <w:t xml:space="preserve">, </w:t>
      </w:r>
      <w:r>
        <w:rPr>
          <w:rFonts w:eastAsia="Times New Roman" w:cs="Times New Roman"/>
          <w:szCs w:val="24"/>
        </w:rPr>
        <w:t xml:space="preserve">τον ελληνικό λαό στη φτώχεια και στην ερήμωση. </w:t>
      </w:r>
    </w:p>
    <w:p w14:paraId="6F5C4842" w14:textId="77777777" w:rsidR="0016272D" w:rsidRDefault="008D6B83">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ab/>
      </w:r>
      <w:r>
        <w:rPr>
          <w:rFonts w:eastAsia="Times New Roman"/>
          <w:szCs w:val="24"/>
        </w:rPr>
        <w:t xml:space="preserve">Βλέπει ότι ούτε εκλογές θα </w:t>
      </w:r>
      <w:r>
        <w:rPr>
          <w:rFonts w:eastAsia="Times New Roman"/>
          <w:szCs w:val="24"/>
        </w:rPr>
        <w:t>έρθουν άμεσα, ούτε</w:t>
      </w:r>
      <w:r>
        <w:rPr>
          <w:rFonts w:eastAsia="Times New Roman"/>
          <w:szCs w:val="24"/>
        </w:rPr>
        <w:t xml:space="preserve"> έχουν ούτε αποτυχία της Κυβέρνησης προοιωνίζεται, αλλά αντίθετα, αυτή η Κυβέρνηση βγάζει τον τόπο από τα μνημόνια, τελειώνει αυτό το </w:t>
      </w:r>
      <w:r>
        <w:rPr>
          <w:rFonts w:eastAsia="Times New Roman"/>
          <w:szCs w:val="24"/>
        </w:rPr>
        <w:t xml:space="preserve">άθλιο καθεστώς της επιτροπείας και της μνημονικής επιτήρησης και επιτέλους η ελληνική Βουλή, ο ελληνικός λαός μπορεί να συγκροτήσει αυτοδύναμα το μέλλον του. Γι’ αυτό ακριβώς τρομάζουν, γι’ αυτό ακριβώς φοβούνται. Εμείς, λοιπόν, </w:t>
      </w:r>
      <w:r>
        <w:rPr>
          <w:rFonts w:eastAsia="Times New Roman"/>
          <w:szCs w:val="24"/>
        </w:rPr>
        <w:t>θα</w:t>
      </w:r>
      <w:r>
        <w:rPr>
          <w:rFonts w:eastAsia="Times New Roman"/>
          <w:szCs w:val="24"/>
        </w:rPr>
        <w:t xml:space="preserve"> τους πούμε ότι δικαίως τ</w:t>
      </w:r>
      <w:r>
        <w:rPr>
          <w:rFonts w:eastAsia="Times New Roman"/>
          <w:szCs w:val="24"/>
        </w:rPr>
        <w:t>ρομάζουν και δικαίως φοβούνται.</w:t>
      </w:r>
    </w:p>
    <w:p w14:paraId="6F5C4843" w14:textId="77777777" w:rsidR="0016272D" w:rsidRDefault="008D6B83">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w:t>
      </w:r>
      <w:r>
        <w:rPr>
          <w:rFonts w:eastAsia="Times New Roman"/>
          <w:szCs w:val="24"/>
        </w:rPr>
        <w:t>Ν</w:t>
      </w:r>
      <w:r>
        <w:rPr>
          <w:rFonts w:eastAsia="Times New Roman"/>
          <w:szCs w:val="24"/>
        </w:rPr>
        <w:t>Ε</w:t>
      </w:r>
      <w:r>
        <w:rPr>
          <w:rFonts w:eastAsia="Times New Roman"/>
          <w:szCs w:val="24"/>
        </w:rPr>
        <w:t>Λ</w:t>
      </w:r>
      <w:r>
        <w:rPr>
          <w:rFonts w:eastAsia="Times New Roman"/>
          <w:szCs w:val="24"/>
        </w:rPr>
        <w:t>)</w:t>
      </w:r>
    </w:p>
    <w:p w14:paraId="6F5C4844"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346F81">
        <w:rPr>
          <w:rFonts w:eastAsia="Times New Roman"/>
          <w:b/>
          <w:szCs w:val="24"/>
        </w:rPr>
        <w:t xml:space="preserve">ΠΡΟΕΔΡΟΣ (Νικόλαος </w:t>
      </w:r>
      <w:proofErr w:type="spellStart"/>
      <w:r w:rsidRPr="00346F81">
        <w:rPr>
          <w:rFonts w:eastAsia="Times New Roman"/>
          <w:b/>
          <w:szCs w:val="24"/>
        </w:rPr>
        <w:t>Βούτσης</w:t>
      </w:r>
      <w:proofErr w:type="spellEnd"/>
      <w:r w:rsidRPr="00346F81">
        <w:rPr>
          <w:rFonts w:eastAsia="Times New Roman"/>
          <w:b/>
          <w:szCs w:val="24"/>
        </w:rPr>
        <w:t>):</w:t>
      </w:r>
      <w:r>
        <w:rPr>
          <w:rFonts w:eastAsia="Times New Roman"/>
          <w:szCs w:val="24"/>
        </w:rPr>
        <w:t xml:space="preserve"> Ευχαριστώ πολύ.</w:t>
      </w:r>
    </w:p>
    <w:p w14:paraId="6F5C4845" w14:textId="77777777" w:rsidR="0016272D" w:rsidRDefault="008D6B83">
      <w:pPr>
        <w:spacing w:line="600" w:lineRule="auto"/>
        <w:ind w:firstLine="709"/>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w:t>
      </w:r>
      <w:r w:rsidRPr="000742D7">
        <w:rPr>
          <w:rFonts w:eastAsia="Times New Roman" w:cs="Times New Roman"/>
        </w:rPr>
        <w:t xml:space="preserve">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πενήντα δύο</w:t>
      </w:r>
      <w:r w:rsidRPr="000742D7">
        <w:rPr>
          <w:rFonts w:eastAsia="Times New Roman" w:cs="Times New Roman"/>
        </w:rPr>
        <w:t xml:space="preserve"> μαθήτριες και</w:t>
      </w:r>
      <w:r w:rsidRPr="000742D7">
        <w:rPr>
          <w:rFonts w:eastAsia="Times New Roman" w:cs="Times New Roman"/>
        </w:rPr>
        <w:t xml:space="preserve"> μαθητές και </w:t>
      </w:r>
      <w:r>
        <w:rPr>
          <w:rFonts w:eastAsia="Times New Roman" w:cs="Times New Roman"/>
        </w:rPr>
        <w:t>τέσσερις</w:t>
      </w:r>
      <w:r w:rsidRPr="000742D7">
        <w:rPr>
          <w:rFonts w:eastAsia="Times New Roman" w:cs="Times New Roman"/>
        </w:rPr>
        <w:t xml:space="preserve"> εκπαιδευτικοί συνοδοί τους από το </w:t>
      </w:r>
      <w:r>
        <w:rPr>
          <w:rFonts w:eastAsia="Times New Roman" w:cs="Times New Roman"/>
        </w:rPr>
        <w:t xml:space="preserve">Γυμνάσιο </w:t>
      </w:r>
      <w:proofErr w:type="spellStart"/>
      <w:r>
        <w:rPr>
          <w:rFonts w:eastAsia="Times New Roman" w:cs="Times New Roman"/>
        </w:rPr>
        <w:t>Προσοτσάνης</w:t>
      </w:r>
      <w:proofErr w:type="spellEnd"/>
      <w:r>
        <w:rPr>
          <w:rFonts w:eastAsia="Times New Roman" w:cs="Times New Roman"/>
        </w:rPr>
        <w:t xml:space="preserve"> Δράμας</w:t>
      </w:r>
      <w:r w:rsidRPr="000742D7">
        <w:rPr>
          <w:rFonts w:eastAsia="Times New Roman" w:cs="Times New Roman"/>
        </w:rPr>
        <w:t xml:space="preserve">. </w:t>
      </w:r>
    </w:p>
    <w:p w14:paraId="6F5C4846" w14:textId="77777777" w:rsidR="0016272D" w:rsidRDefault="008D6B83">
      <w:pPr>
        <w:spacing w:line="600" w:lineRule="auto"/>
        <w:ind w:left="360" w:firstLine="360"/>
        <w:jc w:val="both"/>
        <w:rPr>
          <w:rFonts w:eastAsia="Times New Roman" w:cs="Times New Roman"/>
        </w:rPr>
      </w:pPr>
      <w:r w:rsidRPr="000742D7">
        <w:rPr>
          <w:rFonts w:eastAsia="Times New Roman" w:cs="Times New Roman"/>
        </w:rPr>
        <w:t xml:space="preserve">Η Βουλή </w:t>
      </w:r>
      <w:r>
        <w:rPr>
          <w:rFonts w:eastAsia="Times New Roman" w:cs="Times New Roman"/>
        </w:rPr>
        <w:t>σ</w:t>
      </w:r>
      <w:r>
        <w:rPr>
          <w:rFonts w:eastAsia="Times New Roman" w:cs="Times New Roman"/>
        </w:rPr>
        <w:t>ά</w:t>
      </w:r>
      <w:r>
        <w:rPr>
          <w:rFonts w:eastAsia="Times New Roman" w:cs="Times New Roman"/>
        </w:rPr>
        <w:t>ς υποδέχεται</w:t>
      </w:r>
      <w:r w:rsidRPr="000742D7">
        <w:rPr>
          <w:rFonts w:eastAsia="Times New Roman" w:cs="Times New Roman"/>
        </w:rPr>
        <w:t xml:space="preserve">. </w:t>
      </w:r>
    </w:p>
    <w:p w14:paraId="6F5C4847" w14:textId="77777777" w:rsidR="0016272D" w:rsidRDefault="008D6B83">
      <w:pPr>
        <w:spacing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14:paraId="6F5C4848"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Παρακαλώ πολύ, τον λόγο έχει ο Πρωθυπουργός και Πρόεδρος του ΣΥΡΙΖΑ κ. Αλέξης Τσίπρας.</w:t>
      </w:r>
    </w:p>
    <w:p w14:paraId="6F5C4849" w14:textId="77777777" w:rsidR="0016272D" w:rsidRDefault="008D6B83">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w:t>
      </w:r>
      <w:r>
        <w:rPr>
          <w:rFonts w:eastAsia="Times New Roman"/>
          <w:szCs w:val="24"/>
        </w:rPr>
        <w:t>οτήματα από τις πτέρυγες του ΣΥΡΙΖΑ και των Α</w:t>
      </w:r>
      <w:r>
        <w:rPr>
          <w:rFonts w:eastAsia="Times New Roman"/>
          <w:szCs w:val="24"/>
        </w:rPr>
        <w:t>ΝΕΛ</w:t>
      </w:r>
      <w:r>
        <w:rPr>
          <w:rFonts w:eastAsia="Times New Roman"/>
          <w:szCs w:val="24"/>
        </w:rPr>
        <w:t>)</w:t>
      </w:r>
    </w:p>
    <w:p w14:paraId="6F5C484A"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747046">
        <w:rPr>
          <w:rFonts w:eastAsia="Times New Roman"/>
          <w:b/>
          <w:szCs w:val="24"/>
        </w:rPr>
        <w:t>ΑΛΕΞΗΣ ΤΣΙΠΡΑΣ (Πρόεδρος της Κυβέρνησης):</w:t>
      </w:r>
      <w:r>
        <w:rPr>
          <w:rFonts w:eastAsia="Times New Roman"/>
          <w:szCs w:val="24"/>
        </w:rPr>
        <w:t xml:space="preserve"> Κυρίες και κύριοι Βουλευτές, επέστρεψα χθες αργά το απόγευμα από τη Σύνοδο Ευρωπαϊκής Ένωσης Δυτικών Βαλκανίων στη Σόφια, όπου η χώρα μας είχε έναν ουσιαστικό ρόλο,</w:t>
      </w:r>
      <w:r>
        <w:rPr>
          <w:rFonts w:eastAsia="Times New Roman"/>
          <w:szCs w:val="24"/>
        </w:rPr>
        <w:t xml:space="preserve"> γιατί οφείλει και παίζει, κατά την άποψή μου, ηγετικό ρόλο στη Βαλκανική χερσόνησο. </w:t>
      </w:r>
    </w:p>
    <w:p w14:paraId="6F5C484B"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χώρα μας ήταν μία από τους εμπνευστές αυτής της Συνόδου. Θα πιάσουμε ξανά το νήμα από τη Σύνοδο της Θεσσαλονίκης το 2003, όπου αποφασίστηκε η διεύρυνση της Ευρωπαϊκής Έ</w:t>
      </w:r>
      <w:r>
        <w:rPr>
          <w:rFonts w:eastAsia="Times New Roman"/>
          <w:szCs w:val="24"/>
        </w:rPr>
        <w:t xml:space="preserve">νωσης και σε βαλκανικές χώρες, το νήμα που αφορά αυτή τη στιγμή και τη σταθερότητα στην ευρύτερη περιοχή της βαλκανικής. </w:t>
      </w:r>
    </w:p>
    <w:p w14:paraId="6F5C484C"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Έχω την αίσθηση –και είναι αίσθηση κοινή σε όσους συμμετείχαν πιστεύω σε αυτήν τη Σύνοδο- ότι η χώρα</w:t>
      </w:r>
      <w:r>
        <w:rPr>
          <w:rFonts w:eastAsia="Times New Roman"/>
          <w:szCs w:val="24"/>
        </w:rPr>
        <w:t>,</w:t>
      </w:r>
      <w:r>
        <w:rPr>
          <w:rFonts w:eastAsia="Times New Roman"/>
          <w:szCs w:val="24"/>
        </w:rPr>
        <w:t xml:space="preserve"> όχι μόνο ανακτά την αυτοπεποίθησ</w:t>
      </w:r>
      <w:r>
        <w:rPr>
          <w:rFonts w:eastAsia="Times New Roman"/>
          <w:szCs w:val="24"/>
        </w:rPr>
        <w:t>ή της, όχι μόνο βγαίνει από μια πολύχρονη οικονομική κρίση</w:t>
      </w:r>
      <w:r>
        <w:rPr>
          <w:rFonts w:eastAsia="Times New Roman"/>
          <w:szCs w:val="24"/>
        </w:rPr>
        <w:t>,</w:t>
      </w:r>
      <w:r>
        <w:rPr>
          <w:rFonts w:eastAsia="Times New Roman"/>
          <w:szCs w:val="24"/>
        </w:rPr>
        <w:t xml:space="preserve"> που της στέρησε δυνατότητες και προοπτικές, αλλά ανακτά και τη γεωπολιτική δυναμική της. Πυλώνας σταθερότητας και χώρα εγγυητής εποικοδομητικών εξελίξεων στην ευρύτερη περιοχή της βαλκανικής. </w:t>
      </w:r>
    </w:p>
    <w:p w14:paraId="6F5C484D"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Στα</w:t>
      </w:r>
      <w:r>
        <w:rPr>
          <w:rFonts w:eastAsia="Times New Roman"/>
          <w:szCs w:val="24"/>
        </w:rPr>
        <w:t xml:space="preserve"> πλαίσια της Συνόδου αυτής είχα, βεβαίως, την ευκαιρία να βρεθώ και με τον Πρωθυπουργό της πρώην Γιουγκοσλαβικής Δημοκρατίας της Μακεδονίας στα πλαίσια της διαπραγμάτευσης</w:t>
      </w:r>
      <w:r>
        <w:rPr>
          <w:rFonts w:eastAsia="Times New Roman"/>
          <w:szCs w:val="24"/>
        </w:rPr>
        <w:t>,</w:t>
      </w:r>
      <w:r>
        <w:rPr>
          <w:rFonts w:eastAsia="Times New Roman"/>
          <w:szCs w:val="24"/>
        </w:rPr>
        <w:t xml:space="preserve"> που έχει ξεκινήσει τους τελευταίους πέντε μήνες και αφορά την προσπάθειά μας να βρε</w:t>
      </w:r>
      <w:r>
        <w:rPr>
          <w:rFonts w:eastAsia="Times New Roman"/>
          <w:szCs w:val="24"/>
        </w:rPr>
        <w:t>θεί μία κοινά αποδεκτή ονομασία</w:t>
      </w:r>
      <w:r>
        <w:rPr>
          <w:rFonts w:eastAsia="Times New Roman"/>
          <w:szCs w:val="24"/>
        </w:rPr>
        <w:t>,</w:t>
      </w:r>
      <w:r>
        <w:rPr>
          <w:rFonts w:eastAsia="Times New Roman"/>
          <w:szCs w:val="24"/>
        </w:rPr>
        <w:t xml:space="preserve"> που βεβαίως</w:t>
      </w:r>
      <w:r>
        <w:rPr>
          <w:rFonts w:eastAsia="Times New Roman"/>
          <w:szCs w:val="24"/>
        </w:rPr>
        <w:t>,</w:t>
      </w:r>
      <w:r>
        <w:rPr>
          <w:rFonts w:eastAsia="Times New Roman"/>
          <w:szCs w:val="24"/>
        </w:rPr>
        <w:t xml:space="preserve"> δεν μπορεί να είναι η ονομασία η συνταγματική σήμερα της γειτονικής χώρας, η οποία</w:t>
      </w:r>
      <w:r>
        <w:rPr>
          <w:rFonts w:eastAsia="Times New Roman"/>
          <w:szCs w:val="24"/>
        </w:rPr>
        <w:t>,</w:t>
      </w:r>
      <w:r>
        <w:rPr>
          <w:rFonts w:eastAsia="Times New Roman"/>
          <w:szCs w:val="24"/>
        </w:rPr>
        <w:t xml:space="preserve"> δυστυχώς ή ευτυχώς –δυστυχώς προφανώς και όχι ευτυχώς- αναγνωρίζεται από πολύ μεγάλη μερίδα κρατών-μελών του Οργανισμού Ηνωμέν</w:t>
      </w:r>
      <w:r>
        <w:rPr>
          <w:rFonts w:eastAsia="Times New Roman"/>
          <w:szCs w:val="24"/>
        </w:rPr>
        <w:t xml:space="preserve">ων Εθνών, από την πλειοψηφία των κρατών-μελών του Οργανισμού Ηνωμένων Εθνών. </w:t>
      </w:r>
    </w:p>
    <w:p w14:paraId="6F5C484E"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Όπως δήλωσα χθες, η διαπραγμάτευση αυτή είναι δύσκολη, είναι </w:t>
      </w:r>
      <w:proofErr w:type="spellStart"/>
      <w:r>
        <w:rPr>
          <w:rFonts w:eastAsia="Times New Roman"/>
          <w:szCs w:val="24"/>
        </w:rPr>
        <w:t>πολυεπίπεδη</w:t>
      </w:r>
      <w:proofErr w:type="spellEnd"/>
      <w:r>
        <w:rPr>
          <w:rFonts w:eastAsia="Times New Roman"/>
          <w:szCs w:val="24"/>
        </w:rPr>
        <w:t xml:space="preserve">, είναι πολύπλοκη, δεν είναι καθόλου εύκολη υπόθεση, εμείς όμως υπερασπιζόμαστε με αίσθημα ευθύνης μια </w:t>
      </w:r>
      <w:r>
        <w:rPr>
          <w:rFonts w:eastAsia="Times New Roman"/>
          <w:szCs w:val="24"/>
        </w:rPr>
        <w:t>εθνική γραμμή</w:t>
      </w:r>
      <w:r>
        <w:rPr>
          <w:rFonts w:eastAsia="Times New Roman"/>
          <w:szCs w:val="24"/>
        </w:rPr>
        <w:t>,</w:t>
      </w:r>
      <w:r>
        <w:rPr>
          <w:rFonts w:eastAsia="Times New Roman"/>
          <w:szCs w:val="24"/>
        </w:rPr>
        <w:t xml:space="preserve"> που έχει χαραχτεί πάνω από δέκα χρόνια και την υπερασπιζόμαστε με δημιουργικότητα και με αποφασιστικότητα κι έχουμε καταστήσει σαφές -αυτό αποδεικνύεται και από τη στήριξη της μεγάλης πλειοψηφίας των εταίρων μας- ότι η Ελλάδα παίζει έναν επο</w:t>
      </w:r>
      <w:r>
        <w:rPr>
          <w:rFonts w:eastAsia="Times New Roman"/>
          <w:szCs w:val="24"/>
        </w:rPr>
        <w:t xml:space="preserve">ικοδομητικό ρόλο στην ευρύτερη περιοχή. </w:t>
      </w:r>
    </w:p>
    <w:p w14:paraId="6F5C484F"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Δήλωσα χθες, λοιπόν, και θέλω να το επαναλάβω σήμερα στη Βουλή ότι έχουν γίνει πάρα πολύ σημαντικά βήματα, έχουμε διανύσει μεγάλο μέρος της απόστασης, αλλά υπάρχει ακόμα απόσταση</w:t>
      </w:r>
      <w:r>
        <w:rPr>
          <w:rFonts w:eastAsia="Times New Roman"/>
          <w:szCs w:val="24"/>
        </w:rPr>
        <w:t>,</w:t>
      </w:r>
      <w:r>
        <w:rPr>
          <w:rFonts w:eastAsia="Times New Roman"/>
          <w:szCs w:val="24"/>
        </w:rPr>
        <w:t xml:space="preserve"> που χρειάζεται να </w:t>
      </w:r>
      <w:proofErr w:type="spellStart"/>
      <w:r>
        <w:rPr>
          <w:rFonts w:eastAsia="Times New Roman"/>
          <w:szCs w:val="24"/>
        </w:rPr>
        <w:t>διανυθεί</w:t>
      </w:r>
      <w:proofErr w:type="spellEnd"/>
      <w:r>
        <w:rPr>
          <w:rFonts w:eastAsia="Times New Roman"/>
          <w:szCs w:val="24"/>
        </w:rPr>
        <w:t xml:space="preserve">. </w:t>
      </w:r>
    </w:p>
    <w:p w14:paraId="6F5C485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Ακριβώ</w:t>
      </w:r>
      <w:r>
        <w:rPr>
          <w:rFonts w:eastAsia="Times New Roman" w:cs="Times New Roman"/>
          <w:szCs w:val="24"/>
        </w:rPr>
        <w:t>ς επειδή πολλές φορές, δυστυχώς, οι διαρροές ταξιδεύουν γρηγορότερα από όσο μπορεί να ταξιδέψει ένας Πρωθυπουργός</w:t>
      </w:r>
      <w:r>
        <w:rPr>
          <w:rFonts w:eastAsia="Times New Roman" w:cs="Times New Roman"/>
          <w:szCs w:val="24"/>
        </w:rPr>
        <w:t>,</w:t>
      </w:r>
      <w:r>
        <w:rPr>
          <w:rFonts w:eastAsia="Times New Roman" w:cs="Times New Roman"/>
          <w:szCs w:val="24"/>
        </w:rPr>
        <w:t xml:space="preserve"> για να γυρίσει πίσω στη χώρα του, είδα σήμερα μια σειρά από δημοσιεύματα στα μέσα μαζικής δικτύωσης και ως όφειλα</w:t>
      </w:r>
      <w:r>
        <w:rPr>
          <w:rFonts w:eastAsia="Times New Roman" w:cs="Times New Roman"/>
          <w:szCs w:val="24"/>
        </w:rPr>
        <w:t>,</w:t>
      </w:r>
      <w:r>
        <w:rPr>
          <w:rFonts w:eastAsia="Times New Roman" w:cs="Times New Roman"/>
          <w:szCs w:val="24"/>
        </w:rPr>
        <w:t xml:space="preserve"> ανέλαβα την πρωτοβουλία να ενημερώσω αύριο το πρωί τον Πρόεδρο της Δημοκρατίας και τους πολιτικούς Αρχηγούς.</w:t>
      </w:r>
    </w:p>
    <w:p w14:paraId="6F5C485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ακριβώς επειδή αισθάνομαι την ευθύνη της διαχείρισης ενός εθνικού θέματος υψίστης σημασίας, πήρα την πρωτοβουλία σήμερα το μεσημέρι και επικοι</w:t>
      </w:r>
      <w:r>
        <w:rPr>
          <w:rFonts w:eastAsia="Times New Roman" w:cs="Times New Roman"/>
          <w:szCs w:val="24"/>
        </w:rPr>
        <w:t xml:space="preserve">νώνησα τηλεφωνικά με τον Αρχηγό της Αξιωματικής Αντιπολίτευσης και τον ενημέρωσα προσωπικά για την πορεία της διαπραγμάτευσης. </w:t>
      </w:r>
    </w:p>
    <w:p w14:paraId="6F5C485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Η ελληνική πλευρά θεωρεί ότι οι δύο βασικές προϋποθέσεις, δηλαδή το να έχουμε μία και μόνη ονομασία, εντός και εκτός της γειτονι</w:t>
      </w:r>
      <w:r>
        <w:rPr>
          <w:rFonts w:eastAsia="Times New Roman" w:cs="Times New Roman"/>
          <w:szCs w:val="24"/>
        </w:rPr>
        <w:t>κής χώρας, που βεβαίως δεν μπορεί να είναι η σημερινή συνταγματική, αλλά μια σύνθετη ονομασία, αλλά βεβαίως και η προϋπόθεση της συνταγματικής αναθεώρησης που απαιτείται από τη γείτονα, προκειμένου αυτό να επιτευχθεί, οι δύο αυτές προϋποθέσεις αποτελούν, α</w:t>
      </w:r>
      <w:r>
        <w:rPr>
          <w:rFonts w:eastAsia="Times New Roman" w:cs="Times New Roman"/>
          <w:szCs w:val="24"/>
        </w:rPr>
        <w:t>ν θέλετε, και απαράβατο όρο</w:t>
      </w:r>
      <w:r>
        <w:rPr>
          <w:rFonts w:eastAsia="Times New Roman" w:cs="Times New Roman"/>
          <w:szCs w:val="24"/>
        </w:rPr>
        <w:t>,</w:t>
      </w:r>
      <w:r>
        <w:rPr>
          <w:rFonts w:eastAsia="Times New Roman" w:cs="Times New Roman"/>
          <w:szCs w:val="24"/>
        </w:rPr>
        <w:t xml:space="preserve"> ώστε να καλυφθεί το μέρος της απόστασης που απαιτείται.</w:t>
      </w:r>
    </w:p>
    <w:p w14:paraId="6F5C485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Βεβαίως, οποιαδήποτε συζήτηση για προτάσεις που έχουν πέσει στο τραπέζι είτε από τον απεσταλμένο του Οργανισμού Ηνωμένων Εθνών είτε από την πλευρά των γειτόνων μας, οποιεσ</w:t>
      </w:r>
      <w:r>
        <w:rPr>
          <w:rFonts w:eastAsia="Times New Roman" w:cs="Times New Roman"/>
          <w:szCs w:val="24"/>
        </w:rPr>
        <w:t>δήποτε προτάσεις για το όνομα είναι κενές περιεχομένου, αν δεν έχουν πρώτα εκπληρωθεί αυτές οι βασικές προϋποθέσεις, τις οποίες η ελληνική πλευρά έχει θέσει στο τραπέζι της διαπραγμάτευσης, ακολουθώντας την εθνική γραμμή στο ζήτημα αυτό.</w:t>
      </w:r>
    </w:p>
    <w:p w14:paraId="6F5C485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Δεν θέλω να επεκτα</w:t>
      </w:r>
      <w:r>
        <w:rPr>
          <w:rFonts w:eastAsia="Times New Roman" w:cs="Times New Roman"/>
          <w:szCs w:val="24"/>
        </w:rPr>
        <w:t>θώ σε λεπτομέρειες, αλλά απλά να δηλώσω ότι, όπως πάντα, είμαι στη διάθεση των πολιτικών Αρχηγών που ενδεχομένως να θέλουν να πληροφορηθούν ευρύτερα για τις τεχνικές λεπτομέρειες αυτής της δύσκολης, επαναλαμβάνω, διαπραγμάτευσης.</w:t>
      </w:r>
    </w:p>
    <w:p w14:paraId="6F5C485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Άκουσα, όμως, τον Αρχηγό τ</w:t>
      </w:r>
      <w:r>
        <w:rPr>
          <w:rFonts w:eastAsia="Times New Roman" w:cs="Times New Roman"/>
          <w:szCs w:val="24"/>
        </w:rPr>
        <w:t>ης Αξιωματικής Αντιπολίτευσης, όχι μονάχα στην τηλεφωνική γραμμή, αλλά και στην ομιλία του εδώ στη Βουλή σε αυτό εδώ το Βήμα για άλλη μια φορά να ζητάει εκλογές. Δεν είναι έκπληξη. Εδώ και δυόμισι χρόνια θαρρώ το ίδιο κάνει. Τον άκουσα, μάλιστα, να τις ζητ</w:t>
      </w:r>
      <w:r>
        <w:rPr>
          <w:rFonts w:eastAsia="Times New Roman" w:cs="Times New Roman"/>
          <w:szCs w:val="24"/>
        </w:rPr>
        <w:t xml:space="preserve">ά, λέει, διότι βγαίνουμε από τη </w:t>
      </w:r>
      <w:proofErr w:type="spellStart"/>
      <w:r>
        <w:rPr>
          <w:rFonts w:eastAsia="Times New Roman" w:cs="Times New Roman"/>
          <w:szCs w:val="24"/>
        </w:rPr>
        <w:t>μνημονιακή</w:t>
      </w:r>
      <w:proofErr w:type="spellEnd"/>
      <w:r>
        <w:rPr>
          <w:rFonts w:eastAsia="Times New Roman" w:cs="Times New Roman"/>
          <w:szCs w:val="24"/>
        </w:rPr>
        <w:t xml:space="preserve"> περίοδο και, άρα, κατ’ αυτόν τώρα υπάρχει ένας λόγος παραπάνω για να γίνουν εκλογές. </w:t>
      </w:r>
    </w:p>
    <w:p w14:paraId="6F5C485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Έχω την αίσθηση, όμως, ότι από το </w:t>
      </w:r>
      <w:r>
        <w:rPr>
          <w:rFonts w:eastAsia="Times New Roman" w:cs="Times New Roman"/>
          <w:szCs w:val="24"/>
        </w:rPr>
        <w:t xml:space="preserve">κόμμα </w:t>
      </w:r>
      <w:r>
        <w:rPr>
          <w:rFonts w:eastAsia="Times New Roman" w:cs="Times New Roman"/>
          <w:szCs w:val="24"/>
        </w:rPr>
        <w:t>του, το οποίο απουσιάζει γιατί επέλεξε να αποχωρήσει από τη σημερινή διαδικασία, δυστυχ</w:t>
      </w:r>
      <w:r>
        <w:rPr>
          <w:rFonts w:eastAsia="Times New Roman" w:cs="Times New Roman"/>
          <w:szCs w:val="24"/>
        </w:rPr>
        <w:t xml:space="preserve">ώς και στο θέμα αυτό ακούγονται διαφορετικές φωνές. Δεν θα μιλήσω για τις φωνές εκπροσώπων κοινωνικών φορέων που προέρχονται από το </w:t>
      </w:r>
      <w:r>
        <w:rPr>
          <w:rFonts w:eastAsia="Times New Roman" w:cs="Times New Roman"/>
          <w:szCs w:val="24"/>
        </w:rPr>
        <w:t xml:space="preserve">κόμμα </w:t>
      </w:r>
      <w:r>
        <w:rPr>
          <w:rFonts w:eastAsia="Times New Roman" w:cs="Times New Roman"/>
          <w:szCs w:val="24"/>
        </w:rPr>
        <w:t>του, που έχουν δηλώσει ευθαρσώς και με παρρησία ότι η οικονομία, η επιχειρηματικότητα, η σταθερότητα χρειάζεται στη χώ</w:t>
      </w:r>
      <w:r>
        <w:rPr>
          <w:rFonts w:eastAsia="Times New Roman" w:cs="Times New Roman"/>
          <w:szCs w:val="24"/>
        </w:rPr>
        <w:t>ρα και, άρα, η οικονομία δεν χρειάζεται μια εκλογική αναμέτρηση τώρα, όπως ο κ. Μίχαλος για παράδειγμα.</w:t>
      </w:r>
    </w:p>
    <w:p w14:paraId="6F5C485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Θα μιλήσω, όμως, για εκπροσώπους του </w:t>
      </w:r>
      <w:r>
        <w:rPr>
          <w:rFonts w:eastAsia="Times New Roman" w:cs="Times New Roman"/>
          <w:szCs w:val="24"/>
        </w:rPr>
        <w:t>κόμματός</w:t>
      </w:r>
      <w:r>
        <w:rPr>
          <w:rFonts w:eastAsia="Times New Roman" w:cs="Times New Roman"/>
          <w:szCs w:val="24"/>
        </w:rPr>
        <w:t xml:space="preserve"> του, όχι για ανθρώπους που προέρχονται από την παράταξή του και κατέχουν θέσεις ευθύνης. Ο ίδιος, λοιπόν, </w:t>
      </w:r>
      <w:r>
        <w:rPr>
          <w:rFonts w:eastAsia="Times New Roman" w:cs="Times New Roman"/>
          <w:szCs w:val="24"/>
        </w:rPr>
        <w:t xml:space="preserve">ζητάει εκλογές, αν δεν κάνω λάθος, τον Σεπτέμβρη, διότι η τομή της εξόδου από το μνημόνιο είναι το τέλος του Αυγούστου, ο Αντιπρόεδρός του ζητάει εκλογές αύριο, ο κ. </w:t>
      </w:r>
      <w:proofErr w:type="spellStart"/>
      <w:r>
        <w:rPr>
          <w:rFonts w:eastAsia="Times New Roman" w:cs="Times New Roman"/>
          <w:szCs w:val="24"/>
        </w:rPr>
        <w:t>Θεοδωρικάκος</w:t>
      </w:r>
      <w:proofErr w:type="spellEnd"/>
      <w:r>
        <w:rPr>
          <w:rFonts w:eastAsia="Times New Roman" w:cs="Times New Roman"/>
          <w:szCs w:val="24"/>
        </w:rPr>
        <w:t>, σύμβουλός του, που τον ακούσαμε σε μια ραδιοφωνική εκπομπή πριν από λίγες ημ</w:t>
      </w:r>
      <w:r>
        <w:rPr>
          <w:rFonts w:eastAsia="Times New Roman" w:cs="Times New Roman"/>
          <w:szCs w:val="24"/>
        </w:rPr>
        <w:t>έρες, ουσιαστικά εκτιμά ότι οι εκλογές θα γίνουν μαζί με τις Ευρωεκλογές και θα είναι τον Μάη. Ο ίδιος ζητάει τον Σεπτέμβριο, ο Αντιπρόεδρος αύριο, Μάιο δηλαδή, ο σύμβουλός του τον Μάιο σε έναν χρόνο.</w:t>
      </w:r>
    </w:p>
    <w:p w14:paraId="6F5C4858" w14:textId="77777777" w:rsidR="0016272D" w:rsidRDefault="008D6B83">
      <w:pPr>
        <w:spacing w:line="600" w:lineRule="auto"/>
        <w:ind w:firstLine="720"/>
        <w:jc w:val="both"/>
        <w:rPr>
          <w:rFonts w:eastAsia="Times New Roman"/>
          <w:szCs w:val="24"/>
        </w:rPr>
      </w:pPr>
      <w:r>
        <w:rPr>
          <w:rFonts w:eastAsia="Times New Roman" w:cs="Times New Roman"/>
          <w:szCs w:val="24"/>
        </w:rPr>
        <w:t xml:space="preserve">Έχω την αίσθηση ότι αυτό το μπάχαλο που εκπέμπεται και </w:t>
      </w:r>
      <w:r>
        <w:rPr>
          <w:rFonts w:eastAsia="Times New Roman" w:cs="Times New Roman"/>
          <w:szCs w:val="24"/>
        </w:rPr>
        <w:t>στην κεντρική γραμμή και στο ζήτημα των εκλογών από την Αξιωματική Αντιπολίτευση είναι άξιο προσοχής, ανάλογο της σύγχυσης που εξέπεμψε το γεγονός ότι πριν από λίγες ημέρες σε αυτήν εδώ την Αίθουσα η εισηγήτρια της Αξιωματικής Αντιπολίτευσης για το νομοσχέ</w:t>
      </w:r>
      <w:r>
        <w:rPr>
          <w:rFonts w:eastAsia="Times New Roman" w:cs="Times New Roman"/>
          <w:szCs w:val="24"/>
        </w:rPr>
        <w:t>διο που αφορούσε την υιοθεσία εισηγήθηκε να μην ψηφιστεί το επίμαχο άρθρο, αλλά η ίδια αμέσως μετά ψήφισε «ναι».</w:t>
      </w:r>
      <w:r>
        <w:rPr>
          <w:rFonts w:eastAsia="Times New Roman" w:cs="Times New Roman"/>
          <w:szCs w:val="24"/>
        </w:rPr>
        <w:t xml:space="preserve"> </w:t>
      </w:r>
      <w:r>
        <w:rPr>
          <w:rFonts w:eastAsia="Times New Roman"/>
          <w:szCs w:val="24"/>
        </w:rPr>
        <w:t xml:space="preserve">Αυτή είναι μια πραγματικότητα την οποία οφείλω να υποσημειώσω. </w:t>
      </w:r>
    </w:p>
    <w:p w14:paraId="6F5C4859"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Άκουσα, όμως, τον Αρχηγό της Αξιωματικής Αντιπολίτευσης να προσπαθεί για άλλη μ</w:t>
      </w:r>
      <w:r>
        <w:rPr>
          <w:rFonts w:eastAsia="Times New Roman"/>
          <w:szCs w:val="24"/>
        </w:rPr>
        <w:t xml:space="preserve">ια φορά να υπεκφύγει μπροστά σε μια ακόμα πρόταση μεταρρυθμιστική που καταθέτει η Κυβέρνηση με πρωτοβουλία του Υπουργού Εσωτερικών κι έχει να κάνει με την </w:t>
      </w:r>
      <w:proofErr w:type="spellStart"/>
      <w:r>
        <w:rPr>
          <w:rFonts w:eastAsia="Times New Roman"/>
          <w:szCs w:val="24"/>
        </w:rPr>
        <w:t>πανθομολογουμένως</w:t>
      </w:r>
      <w:proofErr w:type="spellEnd"/>
      <w:r>
        <w:rPr>
          <w:rFonts w:eastAsia="Times New Roman"/>
          <w:szCs w:val="24"/>
        </w:rPr>
        <w:t xml:space="preserve"> ώριμη αναγκαιότητα, θα έλεγα, για να σταματήσει αυτή η σχέση διαπλοκής των μεγάλων </w:t>
      </w:r>
      <w:r>
        <w:rPr>
          <w:rFonts w:eastAsia="Times New Roman"/>
          <w:szCs w:val="24"/>
        </w:rPr>
        <w:t xml:space="preserve">βαρόνων των κομμάτων, των μεγάλων κομμάτων για την κατάτμηση των μεγάλων περιφερειών, όπως η Β΄ εκλογική περιφέρεια των Αθηνών και το υπόλοιπο της Αττικής, Περιφέρεια Αττικής λέγεται σήμερα. Είναι μια πρόταση που η ίδια η Νέα Δημοκρατία είχε θέσει μάλιστα </w:t>
      </w:r>
      <w:r>
        <w:rPr>
          <w:rFonts w:eastAsia="Times New Roman"/>
          <w:szCs w:val="24"/>
        </w:rPr>
        <w:t xml:space="preserve">ως προϋπόθεση σας θυμίζω σε οποιαδήποτε συζήτηση για τον εκλογικό νόμο, όταν φέραμε σε αυτήν εδώ την Αίθουσα την απλή αναλογική. </w:t>
      </w:r>
    </w:p>
    <w:p w14:paraId="6F5C485A"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Και </w:t>
      </w:r>
      <w:proofErr w:type="spellStart"/>
      <w:r>
        <w:rPr>
          <w:rFonts w:eastAsia="Times New Roman"/>
          <w:szCs w:val="24"/>
        </w:rPr>
        <w:t>όλως</w:t>
      </w:r>
      <w:proofErr w:type="spellEnd"/>
      <w:r>
        <w:rPr>
          <w:rFonts w:eastAsia="Times New Roman"/>
          <w:szCs w:val="24"/>
        </w:rPr>
        <w:t xml:space="preserve"> παραδόξως σήμερα, προφανώς κάτω από τις ισχυρές πιέσεις που δέχεται από τους βαρόνους του </w:t>
      </w:r>
      <w:r>
        <w:rPr>
          <w:rFonts w:eastAsia="Times New Roman"/>
          <w:szCs w:val="24"/>
        </w:rPr>
        <w:t xml:space="preserve">κόμματός </w:t>
      </w:r>
      <w:r>
        <w:rPr>
          <w:rFonts w:eastAsia="Times New Roman"/>
          <w:szCs w:val="24"/>
        </w:rPr>
        <w:t>του, οι οποίοι είν</w:t>
      </w:r>
      <w:r>
        <w:rPr>
          <w:rFonts w:eastAsia="Times New Roman"/>
          <w:szCs w:val="24"/>
        </w:rPr>
        <w:t>αι αυτοί ή παρόμοιοι αυτών που σε άλλες εποχές επίσης απέρριψαν αυτή την πρόταση, έρχεται και ψάχνει να βρει ένα πρόσχημα προκειμένου να αποφύγει την υπερψήφιση αυτής της πρότασης, προκειμένου να εφαρμοστεί από τις επόμενες εκλογές που είναι προγραμματισμέ</w:t>
      </w:r>
      <w:r>
        <w:rPr>
          <w:rFonts w:eastAsia="Times New Roman"/>
          <w:szCs w:val="24"/>
        </w:rPr>
        <w:t xml:space="preserve">νες για το φθινόπωρο του 2019. </w:t>
      </w:r>
    </w:p>
    <w:p w14:paraId="6F5C485B"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Το πρόσχημα αυτή τη φορά είναι η ψήφος των εγγεγραμμένων στους καταλόγους οι οποίοι κατοικούν στο εξωτερικό. Θα ήθελα, λοιπόν, να του απαντήσω και από το Βήμα ότι κρούει ανοιχτές θύρες, διότι αυτούς τους ανθρώπους και ιδιαίτ</w:t>
      </w:r>
      <w:r>
        <w:rPr>
          <w:rFonts w:eastAsia="Times New Roman"/>
          <w:szCs w:val="24"/>
        </w:rPr>
        <w:t>ερα αυτούς που τα τελευταία χρόνια αναγκάστηκαν να μεταναστεύσουν στο εξωτερικό, η δική του παράταξη και η δική του Κυβέρνηση τους έδιωξε στο εξωτερικό και σε αυτούς τους ανθρώπους εμείς θα είμαστε οι πρώτοι που θα δώσουμε δικαίωμα ψήφου εξ αποστάσεως.</w:t>
      </w:r>
    </w:p>
    <w:p w14:paraId="6F5C485C"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(Χε</w:t>
      </w:r>
      <w:r>
        <w:rPr>
          <w:rFonts w:eastAsia="Times New Roman"/>
          <w:szCs w:val="24"/>
        </w:rPr>
        <w:t xml:space="preserve">ιροκροτήματα από </w:t>
      </w:r>
      <w:r>
        <w:rPr>
          <w:rFonts w:eastAsia="Times New Roman"/>
          <w:szCs w:val="24"/>
        </w:rPr>
        <w:t xml:space="preserve">τις πτέρυγες </w:t>
      </w:r>
      <w:r>
        <w:rPr>
          <w:rFonts w:eastAsia="Times New Roman"/>
          <w:szCs w:val="24"/>
        </w:rPr>
        <w:t xml:space="preserve">του ΣΥΡΙΖΑ και των </w:t>
      </w:r>
      <w:r>
        <w:rPr>
          <w:rFonts w:eastAsia="Times New Roman"/>
          <w:szCs w:val="24"/>
        </w:rPr>
        <w:t>ΑΝΕΛ</w:t>
      </w:r>
      <w:r>
        <w:rPr>
          <w:rFonts w:eastAsia="Times New Roman"/>
          <w:szCs w:val="24"/>
        </w:rPr>
        <w:t>)</w:t>
      </w:r>
    </w:p>
    <w:p w14:paraId="6F5C485D"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 xml:space="preserve">Δεν έχει, λοιπόν, κανένα νόημα να αναζητεί προσχήματα. Τα παιδιά του </w:t>
      </w:r>
      <w:r>
        <w:rPr>
          <w:rFonts w:eastAsia="Times New Roman"/>
          <w:szCs w:val="24"/>
          <w:lang w:val="en-US"/>
        </w:rPr>
        <w:t>brain</w:t>
      </w:r>
      <w:r w:rsidRPr="00042A7C">
        <w:rPr>
          <w:rFonts w:eastAsia="Times New Roman"/>
          <w:szCs w:val="24"/>
        </w:rPr>
        <w:t xml:space="preserve"> </w:t>
      </w:r>
      <w:r>
        <w:rPr>
          <w:rFonts w:eastAsia="Times New Roman"/>
          <w:szCs w:val="24"/>
          <w:lang w:val="en-US"/>
        </w:rPr>
        <w:t>drain</w:t>
      </w:r>
      <w:r>
        <w:rPr>
          <w:rFonts w:eastAsia="Times New Roman"/>
          <w:szCs w:val="24"/>
        </w:rPr>
        <w:t>,</w:t>
      </w:r>
      <w:r w:rsidRPr="00042A7C">
        <w:rPr>
          <w:rFonts w:eastAsia="Times New Roman"/>
          <w:szCs w:val="24"/>
        </w:rPr>
        <w:t xml:space="preserve"> </w:t>
      </w:r>
      <w:r>
        <w:rPr>
          <w:rFonts w:eastAsia="Times New Roman"/>
          <w:szCs w:val="24"/>
        </w:rPr>
        <w:t xml:space="preserve">ναι, έχουν το δικαίωμα να ψηφίζουν από τις χώρες διαμονής τους, διότι είναι τελείως διαφορετικό αυτό σε σχέση με άλλες </w:t>
      </w:r>
      <w:r>
        <w:rPr>
          <w:rFonts w:eastAsia="Times New Roman"/>
          <w:szCs w:val="24"/>
        </w:rPr>
        <w:t xml:space="preserve">προτάσεις που έχουν κατατεθεί στο παρελθόν και αφορούν ενδεχομένως μετανάστες τρίτης ή τέταρτης γενιάς. </w:t>
      </w:r>
    </w:p>
    <w:p w14:paraId="6F5C485E"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Ας δούμε, λοιπόν, ποιο θα είναι το πρόσχημα που θα σκαρφιστεί τώρα που επισήμως και δεσμεύομαι ότι θα κατατεθεί αυτή η νομοθετική πρωτοβουλία από την π</w:t>
      </w:r>
      <w:r>
        <w:rPr>
          <w:rFonts w:eastAsia="Times New Roman"/>
          <w:szCs w:val="24"/>
        </w:rPr>
        <w:t xml:space="preserve">λευρά του Υπουργείου Εσωτερικών, προκειμένου να αποφύγει, επαναλαμβάνω κάτω από την πίεση των βαρόνων του κόμματός του, να προχωρήσει σε άλλη μία και να ψηφίσει άλλη μία θετική σημαντική μεταρρύθμιση που θα φέρει αυτή εδώ η Κυβέρνηση. </w:t>
      </w:r>
    </w:p>
    <w:p w14:paraId="6F5C485F"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Έρχομαι, όμως, κυρίε</w:t>
      </w:r>
      <w:r>
        <w:rPr>
          <w:rFonts w:eastAsia="Times New Roman"/>
          <w:szCs w:val="24"/>
        </w:rPr>
        <w:t>ς και κύριοι συνάδελφοι, στο θέμα που συζητάμε σήμερα. Βρισκόμαστε λίγο πριν το τέλος ίσως της δυσκολότερης περιόδου της σύγχρονης ιστορίας μας και βρισκόμαστε στην αυγή μιας νέας εποχής κοινωνικής και οικονομικής ανάκαμψης. Η Ελλάδα με σκληρή προσπάθεια κ</w:t>
      </w:r>
      <w:r>
        <w:rPr>
          <w:rFonts w:eastAsia="Times New Roman"/>
          <w:szCs w:val="24"/>
        </w:rPr>
        <w:t xml:space="preserve">αι μετά από πολλές και άδικες σε αρκετές περιπτώσεις θυσίες του λαού μας, πατάει ξανά γερά στα πόδια της. </w:t>
      </w:r>
    </w:p>
    <w:p w14:paraId="6F5C4860"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Κι αυτό συμβαίνει, φίλες και φίλοι, κυρίες και κύριοι Βουλευτές, εξαιτίας των θυσιών του ελληνικού λαού και είναι στο όνομα αυτών των θυσιών που πρέπ</w:t>
      </w:r>
      <w:r>
        <w:rPr>
          <w:rFonts w:eastAsia="Times New Roman"/>
          <w:szCs w:val="24"/>
        </w:rPr>
        <w:t>ει να αποδοθεί αυτό που ζητάει και ο λαός μας, δικαιοσύνη. Διότι οι Ελληνίδες και οι Έλληνες πλήρωσαν πολύ ακριβά τις αμαρτίες του παρελθόντος, αμαρτίες που δεν ήταν δικές τους, αμαρτίες που δεν προέκυψαν τυχαία, αμαρτίες για τις οποίες κάποιος πρέπει να φ</w:t>
      </w:r>
      <w:r>
        <w:rPr>
          <w:rFonts w:eastAsia="Times New Roman"/>
          <w:szCs w:val="24"/>
        </w:rPr>
        <w:t xml:space="preserve">έρει την ευθύνη. </w:t>
      </w:r>
    </w:p>
    <w:p w14:paraId="6F5C4861" w14:textId="77777777" w:rsidR="0016272D" w:rsidRDefault="008D6B83">
      <w:pPr>
        <w:tabs>
          <w:tab w:val="left" w:pos="2608"/>
        </w:tabs>
        <w:spacing w:line="600" w:lineRule="auto"/>
        <w:ind w:firstLine="720"/>
        <w:jc w:val="both"/>
        <w:rPr>
          <w:rFonts w:eastAsia="Times New Roman"/>
          <w:szCs w:val="24"/>
        </w:rPr>
      </w:pPr>
      <w:r>
        <w:rPr>
          <w:rFonts w:eastAsia="Times New Roman"/>
          <w:szCs w:val="24"/>
        </w:rPr>
        <w:t>Και όλοι μας πιστεύω ότι γνωρίζουμε ότι είναι συγκεκριμένοι άνθρωποι που καταχράστηκαν την εξουσία τους, που επέλεξαν απολύτως συνειδητά να εκμεταλλευτούν την εξουσία τους για ιδιοτελείς σκοπούς. Έτσι δημιουργήθηκε ένα τερατώδες σύστημα δ</w:t>
      </w:r>
      <w:r>
        <w:rPr>
          <w:rFonts w:eastAsia="Times New Roman"/>
          <w:szCs w:val="24"/>
        </w:rPr>
        <w:t>ιαπλοκής και διαφθοράς που συνέβαλε καθοριστικά στη χρεοκοπία της χώρας.</w:t>
      </w:r>
    </w:p>
    <w:p w14:paraId="6F5C486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Το μάρμαρο το πλήρωσαν τελικά οι Έλληνες πολίτες, οι εργαζόμενοι, οι συνταξιούχοι, οι νέοι, οι αποκλεισμένοι απ’ αυτό το σύστημα εξουσίας. Δεν θέλω να παριστάνω τον ηθικοδιδάσκαλο, αλ</w:t>
      </w:r>
      <w:r>
        <w:rPr>
          <w:rFonts w:eastAsia="Times New Roman" w:cs="Times New Roman"/>
          <w:szCs w:val="24"/>
        </w:rPr>
        <w:t>λά έτσι είναι. Υπήρξαν, βεβαίως, και τμήματα της ελληνικής κοινωνίας και συγκεκριμένα κοινωνικά στρώματα που φέρουν ευθύνη, διότι στήριξαν και νομιμοποίησαν αυτό το διεφθαρμένο σύστημα εξουσίας, κινήθηκαν εντός του και στα όρια του, συμμερίστηκαν τις πρακτ</w:t>
      </w:r>
      <w:r>
        <w:rPr>
          <w:rFonts w:eastAsia="Times New Roman" w:cs="Times New Roman"/>
          <w:szCs w:val="24"/>
        </w:rPr>
        <w:t xml:space="preserve">ικές του, υιοθέτησαν τους σκοπούς του. </w:t>
      </w:r>
    </w:p>
    <w:p w14:paraId="6F5C486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Σήμερα θέλω να επαναλάβω όμως κάτι. Έχει έρθει η ώρα της ευθύνης, ευθύνη απέναντι σε κάθε πολίτη αυτής της χώρας να μην υποθηκευθεί η νέα εποχή της πατρίδας μας, να μην τεθεί σε διακινδύνευση η μεγάλη προσπάθεια να ο</w:t>
      </w:r>
      <w:r>
        <w:rPr>
          <w:rFonts w:eastAsia="Times New Roman" w:cs="Times New Roman"/>
          <w:szCs w:val="24"/>
        </w:rPr>
        <w:t>ικοδομήσουμε το μέλλον σε νέες και στέρεες βάσεις. Και ο μόνος τρόπος να περάσουμε στην εποχή της δίκαιης ανάπτυξης, ο μόνος τρόπος να οικοδομήσουμε ένα νέο παραγωγικό, οικονομικό και κοινωνικό μοντέλο είναι να ξεριζώσουμε αυτές τις πρακτικές της διαφθοράς</w:t>
      </w:r>
      <w:r>
        <w:rPr>
          <w:rFonts w:eastAsia="Times New Roman" w:cs="Times New Roman"/>
          <w:szCs w:val="24"/>
        </w:rPr>
        <w:t>, να δημιουργήσουμε, αν θέλετε, θεσμικές εγγυήσεις για την προστασία του δημόσιου συμφέροντος. Διότι, ξέρετε, η διαφθορά, οι έκνομες πρακτικές, οι καταχρήσεις της εξουσίας, ο θεσμικός και ηθικός εκφυλισμός τόσο της πολιτικής εξουσίας όσο και της δημόσιας δ</w:t>
      </w:r>
      <w:r>
        <w:rPr>
          <w:rFonts w:eastAsia="Times New Roman" w:cs="Times New Roman"/>
          <w:szCs w:val="24"/>
        </w:rPr>
        <w:t xml:space="preserve">ιοίκησης είναι ένα από τα μεγαλύτερα εμπόδια για την ανάπτυξη. Αποτρέπει επενδύσεις, ευνοώντας τους «ημέτερους», δημιουργεί κλίμα απογοήτευσης και στασιμότητας, τρέφει φατρίες που λυμαίνονται την οικονομική και πολιτική ζωή. </w:t>
      </w:r>
    </w:p>
    <w:p w14:paraId="6F5C486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για να ξεριζωθούν αυτές οι</w:t>
      </w:r>
      <w:r>
        <w:rPr>
          <w:rFonts w:eastAsia="Times New Roman" w:cs="Times New Roman"/>
          <w:szCs w:val="24"/>
        </w:rPr>
        <w:t xml:space="preserve"> πρακτικές της διαφθοράς, το πρώτο αλλά αποφασιστικό βήμα είναι να αποδοθεί δικαιοσύνη απέναντι σε όσους αποδεδειγμένα συμμετείχαν και ωφελήθηκαν από ένα καλοστημένο δίκτυο συναλλαγών, παρανομίας και δωροδοκιών που θέριεψε μεταξύ άλλων και στον χώρο του φα</w:t>
      </w:r>
      <w:r>
        <w:rPr>
          <w:rFonts w:eastAsia="Times New Roman" w:cs="Times New Roman"/>
          <w:szCs w:val="24"/>
        </w:rPr>
        <w:t xml:space="preserve">ρμάκου. Κι εκεί ένας από τους πρωταγωνιστές ήταν αποδεδειγμένα και καθ’ ομολογία της η εταιρεία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506CF9">
        <w:rPr>
          <w:rFonts w:eastAsia="Times New Roman" w:cs="Times New Roman"/>
          <w:szCs w:val="24"/>
        </w:rPr>
        <w:t xml:space="preserve">. </w:t>
      </w:r>
    </w:p>
    <w:p w14:paraId="6F5C486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Γνωρίζουμε πάρα πολύ καλά ότι το εγχείρημα αυτό δεν είναι εύκολο. Είναι δύσκολο εγχείρημα, διότι το πολιτικό σύστημα που εξέθρεψε τη διαφθορά φρόντισε να δημιουργήσει ένα πλαίσιο προστασίας, κυρίως για τον εαυτό του, φρόντισε να ορίσει σύντομες παραγραφές </w:t>
      </w:r>
      <w:r>
        <w:rPr>
          <w:rFonts w:eastAsia="Times New Roman" w:cs="Times New Roman"/>
          <w:szCs w:val="24"/>
        </w:rPr>
        <w:t xml:space="preserve">για τα ποινικά αδικήματα, φρόντισε να δημιουργήσει πολύπλοκες ειδικές διαδικασίες, να υψώσει δηλαδή δικονομικά τείχη που έχουν έναν και μοναδικό σκοπό: τη συγκάλυψη και την ατιμωρησία. </w:t>
      </w:r>
    </w:p>
    <w:p w14:paraId="6F5C486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Όλοι γνωρίζουμε πλέον ότι αυτός είναι και ο στόχος των ειδικών διατάξε</w:t>
      </w:r>
      <w:r>
        <w:rPr>
          <w:rFonts w:eastAsia="Times New Roman" w:cs="Times New Roman"/>
          <w:szCs w:val="24"/>
        </w:rPr>
        <w:t>ων του Συντάγματος για τη διαβόητη ευθύνη των Υπουργών. Και κάποιοι που πάνω στην παραζάλη της εξουσίας μπέρδεψαν το δίκαιο με την επιθυμία τους και την ηθική με την ασυδοσία, ενδεχομένως να θεώρησαν ότι αυτή η νομική τερατωδία που δημιούργησαν, ο λεγόμενο</w:t>
      </w:r>
      <w:r>
        <w:rPr>
          <w:rFonts w:eastAsia="Times New Roman" w:cs="Times New Roman"/>
          <w:szCs w:val="24"/>
        </w:rPr>
        <w:t xml:space="preserve">ς </w:t>
      </w:r>
      <w:r>
        <w:rPr>
          <w:rFonts w:eastAsia="Times New Roman" w:cs="Times New Roman"/>
          <w:szCs w:val="24"/>
        </w:rPr>
        <w:t>νόμος περί</w:t>
      </w:r>
      <w:r>
        <w:rPr>
          <w:rFonts w:eastAsia="Times New Roman" w:cs="Times New Roman"/>
          <w:szCs w:val="24"/>
        </w:rPr>
        <w:t xml:space="preserve"> </w:t>
      </w:r>
      <w:r>
        <w:rPr>
          <w:rFonts w:eastAsia="Times New Roman" w:cs="Times New Roman"/>
          <w:szCs w:val="24"/>
        </w:rPr>
        <w:t xml:space="preserve">ευθύνης </w:t>
      </w:r>
      <w:r>
        <w:rPr>
          <w:rFonts w:eastAsia="Times New Roman" w:cs="Times New Roman"/>
          <w:szCs w:val="24"/>
        </w:rPr>
        <w:t xml:space="preserve">Υπουργών είναι ικανός να καλύψει τα νώτα τους. Και είναι γι’ αυτόν ακριβώς τον λόγο που όλο το προηγούμενο διάστημα αλλά και σήμερα στέκουν έξαλλοι, αγανακτισμένοι και απορημένοι ταυτόχρονα μπροστά στις αποκαλύψεις για το σκάνδαλο </w:t>
      </w:r>
      <w:r>
        <w:rPr>
          <w:rFonts w:eastAsia="Times New Roman" w:cs="Times New Roman"/>
          <w:szCs w:val="24"/>
        </w:rPr>
        <w:t>«</w:t>
      </w:r>
      <w:r>
        <w:rPr>
          <w:rFonts w:eastAsia="Times New Roman" w:cs="Times New Roman"/>
          <w:szCs w:val="24"/>
          <w:lang w:val="en-US"/>
        </w:rPr>
        <w:t>NOV</w:t>
      </w:r>
      <w:r>
        <w:rPr>
          <w:rFonts w:eastAsia="Times New Roman" w:cs="Times New Roman"/>
          <w:szCs w:val="24"/>
          <w:lang w:val="en-US"/>
        </w:rPr>
        <w:t>ARTIS</w:t>
      </w:r>
      <w:r>
        <w:rPr>
          <w:rFonts w:eastAsia="Times New Roman" w:cs="Times New Roman"/>
          <w:szCs w:val="24"/>
        </w:rPr>
        <w:t>»</w:t>
      </w:r>
      <w:r>
        <w:rPr>
          <w:rFonts w:eastAsia="Times New Roman" w:cs="Times New Roman"/>
          <w:szCs w:val="24"/>
        </w:rPr>
        <w:t xml:space="preserve">, αλλά και μπροστά στην αποφασιστικότητά μας, στην αποφασιστικότητα αυτής της </w:t>
      </w:r>
      <w:r w:rsidRPr="0094038A">
        <w:rPr>
          <w:rFonts w:eastAsia="Times New Roman" w:cs="Times New Roman"/>
          <w:szCs w:val="24"/>
        </w:rPr>
        <w:t>Κυβέρνηση</w:t>
      </w:r>
      <w:r>
        <w:rPr>
          <w:rFonts w:eastAsia="Times New Roman" w:cs="Times New Roman"/>
          <w:szCs w:val="24"/>
        </w:rPr>
        <w:t xml:space="preserve">ς και της </w:t>
      </w:r>
      <w:r>
        <w:rPr>
          <w:rFonts w:eastAsia="Times New Roman" w:cs="Times New Roman"/>
          <w:szCs w:val="24"/>
        </w:rPr>
        <w:t xml:space="preserve">κοινοβουλευτικής </w:t>
      </w:r>
      <w:r>
        <w:rPr>
          <w:rFonts w:eastAsia="Times New Roman" w:cs="Times New Roman"/>
          <w:szCs w:val="24"/>
        </w:rPr>
        <w:t xml:space="preserve">Πλειοψηφίας να κάνουν το παν, ώστε αυτό το σκάνδαλο να αναδειχθεί, να μην κουκουλωθεί. </w:t>
      </w:r>
    </w:p>
    <w:p w14:paraId="6F5C4867" w14:textId="77777777" w:rsidR="0016272D" w:rsidRDefault="008D6B83">
      <w:pPr>
        <w:spacing w:line="600" w:lineRule="auto"/>
        <w:ind w:firstLine="720"/>
        <w:jc w:val="both"/>
        <w:rPr>
          <w:rFonts w:eastAsia="Times New Roman"/>
          <w:szCs w:val="24"/>
        </w:rPr>
      </w:pPr>
      <w:r>
        <w:rPr>
          <w:rFonts w:eastAsia="Times New Roman" w:cs="Times New Roman"/>
          <w:szCs w:val="24"/>
        </w:rPr>
        <w:t>Απορούν -και τους είδαμε και σήμερα- οι εκπρόσωπ</w:t>
      </w:r>
      <w:r>
        <w:rPr>
          <w:rFonts w:eastAsia="Times New Roman" w:cs="Times New Roman"/>
          <w:szCs w:val="24"/>
        </w:rPr>
        <w:t>οι του παλιού πολιτικού συστήματος, πώς είναι δυνατόν να τολμά κάποιος να παραβιάσει τόσο κατάφορα το κληρονομικό τους δικαίωμα στην εξουσία. Πώς είναι δυνατόν να τολμά κάποιος να γκρεμίσει τα προστατευτικά τείχη που ύψωσαν τα προηγούμενα χρόνια, πώς είναι</w:t>
      </w:r>
      <w:r>
        <w:rPr>
          <w:rFonts w:eastAsia="Times New Roman" w:cs="Times New Roman"/>
          <w:szCs w:val="24"/>
        </w:rPr>
        <w:t xml:space="preserve"> δυνατόν αντί αυτοί σήμερα να </w:t>
      </w:r>
      <w:proofErr w:type="spellStart"/>
      <w:r>
        <w:rPr>
          <w:rFonts w:eastAsia="Times New Roman" w:cs="Times New Roman"/>
          <w:szCs w:val="24"/>
        </w:rPr>
        <w:t>παρασημοφορούνται</w:t>
      </w:r>
      <w:proofErr w:type="spellEnd"/>
      <w:r>
        <w:rPr>
          <w:rFonts w:eastAsia="Times New Roman" w:cs="Times New Roman"/>
          <w:szCs w:val="24"/>
        </w:rPr>
        <w:t xml:space="preserve"> να ελέγχονται για αξιόποινες πράξεις. </w:t>
      </w:r>
      <w:r>
        <w:rPr>
          <w:rFonts w:eastAsia="Times New Roman"/>
          <w:szCs w:val="24"/>
        </w:rPr>
        <w:t xml:space="preserve">Ξέρετε, όμως, η αγανάκτηση και η οργισμένη απορία τους αποτελεί, ταυτόχρονα, και την άλλη όψη της αλαζονείας τους. </w:t>
      </w:r>
    </w:p>
    <w:p w14:paraId="6F5C4868" w14:textId="77777777" w:rsidR="0016272D" w:rsidRDefault="008D6B83">
      <w:pPr>
        <w:spacing w:line="600" w:lineRule="auto"/>
        <w:ind w:firstLine="720"/>
        <w:jc w:val="both"/>
        <w:rPr>
          <w:rFonts w:eastAsia="Times New Roman"/>
          <w:szCs w:val="24"/>
        </w:rPr>
      </w:pPr>
      <w:r>
        <w:rPr>
          <w:rFonts w:eastAsia="Times New Roman"/>
          <w:szCs w:val="24"/>
        </w:rPr>
        <w:t>Βεβαίως, ο καθένας έχει το αναφαίρετο δικαίωμα να υπερ</w:t>
      </w:r>
      <w:r>
        <w:rPr>
          <w:rFonts w:eastAsia="Times New Roman"/>
          <w:szCs w:val="24"/>
        </w:rPr>
        <w:t xml:space="preserve">ασπιστεί τον εαυτό του και το τεκμήριο της αθωότητας δεν είναι απλά σεβαστό, είναι ιερό. Και ασφαλώς, δεν προσβάλλεται σε καμμία περίπτωση από την απαρέγκλιτη τήρηση του Κανονισμού της Βουλής και του Συντάγματος, παρά τις προβληματικές πτυχές του, για τις </w:t>
      </w:r>
      <w:r>
        <w:rPr>
          <w:rFonts w:eastAsia="Times New Roman"/>
          <w:szCs w:val="24"/>
        </w:rPr>
        <w:t xml:space="preserve">οποίες, βεβαίως, δεν είμαστε εμείς υπεύθυνοι, αλλά οι εμπνευστές τους. </w:t>
      </w:r>
    </w:p>
    <w:p w14:paraId="6F5C4869" w14:textId="77777777" w:rsidR="0016272D" w:rsidRDefault="008D6B83">
      <w:pPr>
        <w:spacing w:line="600" w:lineRule="auto"/>
        <w:ind w:firstLine="720"/>
        <w:jc w:val="both"/>
        <w:rPr>
          <w:rFonts w:eastAsia="Times New Roman"/>
          <w:szCs w:val="24"/>
        </w:rPr>
      </w:pPr>
      <w:r>
        <w:rPr>
          <w:rFonts w:eastAsia="Times New Roman"/>
          <w:szCs w:val="24"/>
        </w:rPr>
        <w:t>Αναρωτιέμαι, όμως, κυρίες και κύριοι Βουλευτές, τι είναι άραγε θεσμική απρέπεια. Είναι θεσμική απρέπεια να ερευνούμε και να μην κουκουλώνουμε το σκάνδαλο των σκανδάλων; Αυτό είναι θεσμ</w:t>
      </w:r>
      <w:r>
        <w:rPr>
          <w:rFonts w:eastAsia="Times New Roman"/>
          <w:szCs w:val="24"/>
        </w:rPr>
        <w:t xml:space="preserve">ική απρέπεια; Οι περισσότεροι απ’ όσους μιλήσαν πιο πριν, εκπρόσωποι της αντιπολίτευσης, θεωρούν θεσμική απρέπεια και μόνο το να ερευνώνται και να καταγγέλλονται πρόσωπα υπεράνω πάσης υποψίας, πρόσωπα πρώτης γραμμής, τέως Πρωθυπουργοί και Υπουργοί και νυν </w:t>
      </w:r>
      <w:r>
        <w:rPr>
          <w:rFonts w:eastAsia="Times New Roman"/>
          <w:szCs w:val="24"/>
        </w:rPr>
        <w:t>Βουλευτές, και να καταγγέλλονται ότι ευνόησαν, εις βάρος του δημόσιου συμφέροντος, εις βάρος της δημόσιες υγείας, εις βάρος των ασθενών, μια ιδιωτική εταιρεία που φέρεται, όμως, να χρησιμοποιεί, όχι μόνο στην Ελλάδα, αλλά και παγκοσμίως, μεθοδεύσεις επιρρο</w:t>
      </w:r>
      <w:r>
        <w:rPr>
          <w:rFonts w:eastAsia="Times New Roman"/>
          <w:szCs w:val="24"/>
        </w:rPr>
        <w:t xml:space="preserve">ής, ικανές να καθορίζουν τη θεραπεία και το φάρμακο εκατομμυρίων ασθενών. </w:t>
      </w:r>
    </w:p>
    <w:p w14:paraId="6F5C486A" w14:textId="77777777" w:rsidR="0016272D" w:rsidRDefault="008D6B83">
      <w:pPr>
        <w:spacing w:line="600" w:lineRule="auto"/>
        <w:ind w:firstLine="720"/>
        <w:jc w:val="both"/>
        <w:rPr>
          <w:rFonts w:eastAsia="Times New Roman"/>
          <w:szCs w:val="24"/>
        </w:rPr>
      </w:pPr>
      <w:r>
        <w:rPr>
          <w:rFonts w:eastAsia="Times New Roman"/>
          <w:szCs w:val="24"/>
        </w:rPr>
        <w:t xml:space="preserve">Και το ερώτημα, που σας θυμίζω έθεσα και στην προηγούμενη συνεδρίαση όταν ξεκίναγε η διερεύνηση από τη Βουλή της υπόθεσης αυτής και βεβαίως έμεινε αναπάντητο, θέλω να επαναφέρω και </w:t>
      </w:r>
      <w:r>
        <w:rPr>
          <w:rFonts w:eastAsia="Times New Roman"/>
          <w:szCs w:val="24"/>
        </w:rPr>
        <w:t xml:space="preserve">σήμερα: Πώς έγινε αυτό το σκάνδαλο, που όλοι παραδέχονται ότι είναι σκάνδαλο; Πώς έγινε άραγε; Ξεφύτρωσε από μόνο του; Έπεσε από τον ουρανό; Δεν υπήρξαν πολιτικά πρόσωπα και κυβερνητικοί παράγοντες που την κρίσιμη περίοδο ευνόησαν τη συγκεκριμένη εταιρεία </w:t>
      </w:r>
      <w:r>
        <w:rPr>
          <w:rFonts w:eastAsia="Times New Roman"/>
          <w:szCs w:val="24"/>
        </w:rPr>
        <w:t xml:space="preserve">με τις αποφάσεις τους, ώστε αυτή να έχει παράνομο κέρδος; Και με ποιο όφελος άραγε; </w:t>
      </w:r>
    </w:p>
    <w:p w14:paraId="6F5C486B" w14:textId="77777777" w:rsidR="0016272D" w:rsidRDefault="008D6B83">
      <w:pPr>
        <w:spacing w:line="600" w:lineRule="auto"/>
        <w:ind w:firstLine="720"/>
        <w:jc w:val="both"/>
        <w:rPr>
          <w:rFonts w:eastAsia="Times New Roman"/>
          <w:szCs w:val="24"/>
        </w:rPr>
      </w:pPr>
      <w:r>
        <w:rPr>
          <w:rFonts w:eastAsia="Times New Roman"/>
          <w:szCs w:val="24"/>
        </w:rPr>
        <w:t xml:space="preserve">Θέλω, λοιπόν, για άλλη μια φορά να ρωτήσω ευθέως: Εκδόθηκαν ή δεν εκδόθηκαν υπουργικές αποφάσεις, με τις οποίες ευνοήθηκε η εταιρεία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Καθόρισαν ή όχι οι αποφάσε</w:t>
      </w:r>
      <w:r>
        <w:rPr>
          <w:rFonts w:eastAsia="Times New Roman"/>
          <w:szCs w:val="24"/>
        </w:rPr>
        <w:t>ις αυτές τιμές συγκεκριμένων φαρμάκων της συγκεκριμένης εταιρείας; Παρακολουθούσαν ή όχι την εξέλιξη των τιμολογήσεων, τη σύνταξη των μελετών που κατέτειναν στη δήθεν επιστημονική θωράκιση των επιλογών της πολιτικής ηγεσίας του Υπουργείου Υγείας; Ευνοήθηκε</w:t>
      </w:r>
      <w:r>
        <w:rPr>
          <w:rFonts w:eastAsia="Times New Roman"/>
          <w:szCs w:val="24"/>
        </w:rPr>
        <w:t xml:space="preserve"> η εν λόγω εταιρεία σε σχέση με άλλες ως προς την τάχιστη τιμολόγηση και αποζημίωση των φαρμάκων, ναι ή όχι; </w:t>
      </w:r>
    </w:p>
    <w:p w14:paraId="6F5C486C" w14:textId="77777777" w:rsidR="0016272D" w:rsidRDefault="008D6B83">
      <w:pPr>
        <w:spacing w:line="600" w:lineRule="auto"/>
        <w:ind w:firstLine="720"/>
        <w:jc w:val="both"/>
        <w:rPr>
          <w:rFonts w:eastAsia="Times New Roman"/>
          <w:szCs w:val="24"/>
        </w:rPr>
      </w:pPr>
      <w:r>
        <w:rPr>
          <w:rFonts w:eastAsia="Times New Roman"/>
          <w:szCs w:val="24"/>
        </w:rPr>
        <w:t>Δεν έδωσε κανένας απάντηση σε αυτά τα κρίσιμα ερωτήματα. Ή μήπως όλα αυτά έγιναν, αλλά δεν τα έβλεπαν αυτοί που κυβερνούσαν, δεν τα ήξεραν ή δεν τ</w:t>
      </w:r>
      <w:r>
        <w:rPr>
          <w:rFonts w:eastAsia="Times New Roman"/>
          <w:szCs w:val="24"/>
        </w:rPr>
        <w:t xml:space="preserve">α επεδίωκαν; </w:t>
      </w:r>
    </w:p>
    <w:p w14:paraId="6F5C486D" w14:textId="77777777" w:rsidR="0016272D" w:rsidRDefault="008D6B83">
      <w:pPr>
        <w:spacing w:line="600" w:lineRule="auto"/>
        <w:ind w:firstLine="720"/>
        <w:jc w:val="both"/>
        <w:rPr>
          <w:rFonts w:eastAsia="Times New Roman"/>
          <w:szCs w:val="24"/>
        </w:rPr>
      </w:pPr>
      <w:r>
        <w:rPr>
          <w:rFonts w:eastAsia="Times New Roman"/>
          <w:szCs w:val="24"/>
        </w:rPr>
        <w:t>Και τολμάνε σήμερα ορισμένοι να μας καταγγέλλουν και ως σκευωρούς, ότι εμείς πείσαμε τους μάρτυρες να καταθέσουν, εμείς πείσαμε τους δικαστές να πάρουν καταθέσεις και να υπάγουν μάρτυρες σε καθεστώς προστασίας κι αφού τη στήσαμε αυτή τη σκευω</w:t>
      </w:r>
      <w:r>
        <w:rPr>
          <w:rFonts w:eastAsia="Times New Roman"/>
          <w:szCs w:val="24"/>
        </w:rPr>
        <w:t xml:space="preserve">ρία, τώρα επιλέγουμε και να την κουκουλώσουμε. Διότι αυτό ισχυρίστηκαν και αποχώρησαν από την </w:t>
      </w:r>
      <w:r>
        <w:rPr>
          <w:rFonts w:eastAsia="Times New Roman"/>
          <w:szCs w:val="24"/>
        </w:rPr>
        <w:t>επιτροπή</w:t>
      </w:r>
      <w:r>
        <w:rPr>
          <w:rFonts w:eastAsia="Times New Roman"/>
          <w:szCs w:val="24"/>
        </w:rPr>
        <w:t xml:space="preserve">, αυτό ισχυρίστηκαν και αποχώρησαν και από τη συνεδρίαση σήμερα. </w:t>
      </w:r>
    </w:p>
    <w:p w14:paraId="6F5C486E" w14:textId="77777777" w:rsidR="0016272D" w:rsidRDefault="008D6B83">
      <w:pPr>
        <w:spacing w:line="600" w:lineRule="auto"/>
        <w:ind w:firstLine="720"/>
        <w:jc w:val="both"/>
        <w:rPr>
          <w:rFonts w:eastAsia="Times New Roman"/>
          <w:szCs w:val="24"/>
        </w:rPr>
      </w:pPr>
      <w:r>
        <w:rPr>
          <w:rFonts w:eastAsia="Times New Roman"/>
          <w:szCs w:val="24"/>
        </w:rPr>
        <w:t>Θα ήθελαν, όμως, να είναι έτσι. Θα ήθελαν να έχουμε επιδίωξη να το κουκουλώσουμε. Δυστυχ</w:t>
      </w:r>
      <w:r>
        <w:rPr>
          <w:rFonts w:eastAsia="Times New Roman"/>
          <w:szCs w:val="24"/>
        </w:rPr>
        <w:t xml:space="preserve">ώς, όμως, γι’ αυτούς, ούτε εγώ ούτε η </w:t>
      </w:r>
      <w:r>
        <w:rPr>
          <w:rFonts w:eastAsia="Times New Roman"/>
          <w:szCs w:val="24"/>
        </w:rPr>
        <w:t xml:space="preserve">κοινοβουλευτική </w:t>
      </w:r>
      <w:r>
        <w:rPr>
          <w:rFonts w:eastAsia="Times New Roman"/>
          <w:szCs w:val="24"/>
        </w:rPr>
        <w:t xml:space="preserve">Πλειοψηφία που στηρίζει αυτή την Κυβέρνηση έχουμε καμμία πρόθεση να κουκουλώσουμε, να συγκαλύψουμε και να σιωπήσουμε. </w:t>
      </w:r>
    </w:p>
    <w:p w14:paraId="6F5C486F" w14:textId="77777777" w:rsidR="0016272D" w:rsidRDefault="008D6B83">
      <w:pPr>
        <w:spacing w:line="600" w:lineRule="auto"/>
        <w:ind w:firstLine="720"/>
        <w:jc w:val="both"/>
        <w:rPr>
          <w:rFonts w:eastAsia="Times New Roman"/>
          <w:szCs w:val="24"/>
        </w:rPr>
      </w:pPr>
      <w:r>
        <w:rPr>
          <w:rFonts w:eastAsia="Times New Roman"/>
          <w:szCs w:val="24"/>
        </w:rPr>
        <w:t>Αντίθετα, σκοπεύουμε να ακολουθήσουμε τη μοναδική διαδικασία –γιατί δεν υπάρχει άλλ</w:t>
      </w:r>
      <w:r>
        <w:rPr>
          <w:rFonts w:eastAsia="Times New Roman"/>
          <w:szCs w:val="24"/>
        </w:rPr>
        <w:t>η- που μπορεί να ρίξει φως στην υπόθεση και να μην επιτρέψει τη σύντομη παραγραφή των αδικημάτων για τα οποία καταγγέλλονται. Κι αυτή η μοναδική διαδικασία είναι η επιστροφή του φακέλου στην τακτική δικαιοσύνη, που είναι και η μόνη αρμόδια για να αποφασίσε</w:t>
      </w:r>
      <w:r>
        <w:rPr>
          <w:rFonts w:eastAsia="Times New Roman"/>
          <w:szCs w:val="24"/>
        </w:rPr>
        <w:t xml:space="preserve">ι. </w:t>
      </w:r>
    </w:p>
    <w:p w14:paraId="6F5C487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Και επειδή αυτό το γνωρίζουν πάρα πολύ καλά, γι’ αυτό και εκφράζουν αυτή τη νευρικότητα και αυτήν την επιθετικότητα. Γι’ αυτό και αποχώρησαν από την </w:t>
      </w:r>
      <w:r>
        <w:rPr>
          <w:rFonts w:eastAsia="Times New Roman" w:cs="Times New Roman"/>
          <w:szCs w:val="24"/>
        </w:rPr>
        <w:t>επιτροπή</w:t>
      </w:r>
      <w:r>
        <w:rPr>
          <w:rFonts w:eastAsia="Times New Roman" w:cs="Times New Roman"/>
          <w:szCs w:val="24"/>
        </w:rPr>
        <w:t xml:space="preserve">. </w:t>
      </w:r>
    </w:p>
    <w:p w14:paraId="6F5C487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Με τι επιχείρημα αποχώρησαν από την </w:t>
      </w:r>
      <w:r>
        <w:rPr>
          <w:rFonts w:eastAsia="Times New Roman" w:cs="Times New Roman"/>
          <w:szCs w:val="24"/>
        </w:rPr>
        <w:t>επιτροπή</w:t>
      </w:r>
      <w:r>
        <w:rPr>
          <w:rFonts w:eastAsia="Times New Roman" w:cs="Times New Roman"/>
          <w:szCs w:val="24"/>
        </w:rPr>
        <w:t>; Ότι δήθεν εκεί έπρεπε να γίνει η διερεύνηση. Α</w:t>
      </w:r>
      <w:r>
        <w:rPr>
          <w:rFonts w:eastAsia="Times New Roman" w:cs="Times New Roman"/>
          <w:szCs w:val="24"/>
        </w:rPr>
        <w:t xml:space="preserve">λήθεια ποιον κοροϊδεύουν; Εάν γινόταν εκεί η διερεύνηση, πράγμα που θα προϋπέθετε ότι η </w:t>
      </w:r>
      <w:r>
        <w:rPr>
          <w:rFonts w:eastAsia="Times New Roman" w:cs="Times New Roman"/>
          <w:szCs w:val="24"/>
        </w:rPr>
        <w:t xml:space="preserve">επιτροπή </w:t>
      </w:r>
      <w:r>
        <w:rPr>
          <w:rFonts w:eastAsia="Times New Roman" w:cs="Times New Roman"/>
          <w:szCs w:val="24"/>
        </w:rPr>
        <w:t xml:space="preserve">θα δεχόταν λανθασμένα την αρμοδιότητά της, τότε όλα θα κατέληγαν στον Καιάδα της παραγραφής. </w:t>
      </w:r>
    </w:p>
    <w:p w14:paraId="6F5C487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επειδή εμείς δεν παίξαμε αυτό το παιχνίδι, επειδή στέλνουμε τ</w:t>
      </w:r>
      <w:r>
        <w:rPr>
          <w:rFonts w:eastAsia="Times New Roman" w:cs="Times New Roman"/>
          <w:szCs w:val="24"/>
        </w:rPr>
        <w:t>ην υπόθεση στην τακτική δικαιοσύνη, γι’ αυτό και επέλεξαν έναν άλλο δρόμο. Ποιο δρόμο; Τον δρόμο της τρομοκράτησης των προστατευόμενων μαρτύρων και της συκοφάντησης και τρομοκράτησης των δικαστικών λειτουργών. Και μάλιστα με μηνύσεις εναντίον των δικαστών,</w:t>
      </w:r>
      <w:r>
        <w:rPr>
          <w:rFonts w:eastAsia="Times New Roman" w:cs="Times New Roman"/>
          <w:szCs w:val="24"/>
        </w:rPr>
        <w:t xml:space="preserve"> οι οποίες κατέληξαν φυσικά εκεί που άξιζε να καταλήξουν.</w:t>
      </w:r>
    </w:p>
    <w:p w14:paraId="6F5C487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lang w:val="fr-FR"/>
        </w:rPr>
        <w:t xml:space="preserve">à </w:t>
      </w:r>
      <w:r>
        <w:rPr>
          <w:rFonts w:eastAsia="Times New Roman" w:cs="Times New Roman"/>
          <w:szCs w:val="24"/>
          <w:lang w:val="en-US"/>
        </w:rPr>
        <w:t>propos</w:t>
      </w:r>
      <w:r>
        <w:rPr>
          <w:rFonts w:eastAsia="Times New Roman" w:cs="Times New Roman"/>
          <w:szCs w:val="24"/>
        </w:rPr>
        <w:t>, άκουσα και τις δηλώσεις του κ. Σαμαρά προχθές –εάν δεν είναι αυτό η πιο αισχρή παρέμβαση στη δικαιοσύνη, τότε τι είναι;- που είπε ότι η υπόθεση θα ανασυρθεί από το αρχείο. Πού το ξέρει</w:t>
      </w:r>
      <w:r>
        <w:rPr>
          <w:rFonts w:eastAsia="Times New Roman" w:cs="Times New Roman"/>
          <w:szCs w:val="24"/>
        </w:rPr>
        <w:t xml:space="preserve"> ο κ. Σαμαράς ότι θα ανασυρθεί από το αρχείο; Εάν γίνει κυβέρνηση η Νέα Δημοκρατία, -ακούστε!- θα ανασύρουν οι δικαστές την υπόθεση από το αρχείο. Μήπως σκοπεύει να διορίσει κανέναν κολλητό του στην εισαγγελία του Αρείου Πάγου; Δεν αποκλείεται. Το έχει ξαν</w:t>
      </w:r>
      <w:r>
        <w:rPr>
          <w:rFonts w:eastAsia="Times New Roman" w:cs="Times New Roman"/>
          <w:szCs w:val="24"/>
        </w:rPr>
        <w:t>ακάνει άλλωστε.</w:t>
      </w:r>
    </w:p>
    <w:p w14:paraId="6F5C4874" w14:textId="77777777" w:rsidR="0016272D" w:rsidRDefault="008D6B83">
      <w:pPr>
        <w:spacing w:line="600" w:lineRule="auto"/>
        <w:ind w:firstLine="720"/>
        <w:jc w:val="center"/>
        <w:rPr>
          <w:rFonts w:eastAsia="Times New Roman"/>
          <w:bCs/>
          <w:szCs w:val="24"/>
        </w:rPr>
      </w:pPr>
      <w:r>
        <w:rPr>
          <w:rFonts w:eastAsia="Times New Roman"/>
          <w:bCs/>
          <w:szCs w:val="24"/>
        </w:rPr>
        <w:t>(Χειροκροτήματα από τις πτέρυγες του ΣΥΡΙΖΑ και των ΑΝΕΛ)</w:t>
      </w:r>
    </w:p>
    <w:p w14:paraId="6F5C4875" w14:textId="77777777" w:rsidR="0016272D" w:rsidRDefault="008D6B83">
      <w:pPr>
        <w:spacing w:line="600" w:lineRule="auto"/>
        <w:ind w:firstLine="720"/>
        <w:jc w:val="both"/>
        <w:rPr>
          <w:rFonts w:eastAsia="Times New Roman"/>
          <w:bCs/>
          <w:szCs w:val="24"/>
        </w:rPr>
      </w:pPr>
      <w:r>
        <w:rPr>
          <w:rFonts w:eastAsia="Times New Roman"/>
          <w:bCs/>
          <w:szCs w:val="24"/>
        </w:rPr>
        <w:t>Και για να τελειώνουμε, ένα πράγμα είναι η δικαστική διερεύνηση της υπόθεσης, που έχει πάρει ήδη τον δρόμο της. Αλλά ένα άλλο πράγμα από το οποίο δεν γλιτώνει κανείς –ξέρετε- είναι η</w:t>
      </w:r>
      <w:r>
        <w:rPr>
          <w:rFonts w:eastAsia="Times New Roman"/>
          <w:bCs/>
          <w:szCs w:val="24"/>
        </w:rPr>
        <w:t xml:space="preserve"> λαϊκή συνείδηση. Και όλοι φαντάζομαι κυκλοφορούμε και κυκλοφορούμε με τον κόσμο και ακούμε. Και γνωρίζουμε τι λέει ο κόσμος έξω για την υπόθεση της </w:t>
      </w:r>
      <w:r>
        <w:rPr>
          <w:rFonts w:eastAsia="Times New Roman"/>
          <w:bCs/>
          <w:szCs w:val="24"/>
        </w:rPr>
        <w:t>«</w:t>
      </w:r>
      <w:r>
        <w:rPr>
          <w:rFonts w:eastAsia="Times New Roman"/>
          <w:bCs/>
          <w:szCs w:val="24"/>
          <w:lang w:val="en-US"/>
        </w:rPr>
        <w:t>NOVARTIS</w:t>
      </w:r>
      <w:r>
        <w:rPr>
          <w:rFonts w:eastAsia="Times New Roman"/>
          <w:bCs/>
          <w:szCs w:val="24"/>
        </w:rPr>
        <w:t>»</w:t>
      </w:r>
      <w:r>
        <w:rPr>
          <w:rFonts w:eastAsia="Times New Roman"/>
          <w:bCs/>
          <w:szCs w:val="24"/>
        </w:rPr>
        <w:t>. Λέει ότι κάποιοι τα πήραν, κάποιοι πλούτισαν και μακάρι να βρεθούν ικανά στοιχεία ώστε να τιμωρ</w:t>
      </w:r>
      <w:r>
        <w:rPr>
          <w:rFonts w:eastAsia="Times New Roman"/>
          <w:bCs/>
          <w:szCs w:val="24"/>
        </w:rPr>
        <w:t xml:space="preserve">ηθούν. Για το πρώτο, ότι τα πήραν, είναι βέβαιοι. Για το ότι θα τιμωρηθούν, υπάρχει πράγματι αμφιβολία. Αυτά λέει ο κόσμος. </w:t>
      </w:r>
    </w:p>
    <w:p w14:paraId="6F5C4876" w14:textId="77777777" w:rsidR="0016272D" w:rsidRDefault="008D6B83">
      <w:pPr>
        <w:spacing w:line="600" w:lineRule="auto"/>
        <w:ind w:firstLine="720"/>
        <w:jc w:val="both"/>
        <w:rPr>
          <w:rFonts w:eastAsia="Times New Roman"/>
          <w:bCs/>
          <w:szCs w:val="24"/>
        </w:rPr>
      </w:pPr>
      <w:r>
        <w:rPr>
          <w:rFonts w:eastAsia="Times New Roman"/>
          <w:bCs/>
          <w:szCs w:val="24"/>
        </w:rPr>
        <w:t xml:space="preserve">Και ξέρετε γιατί τα λέει αυτά ο κόσμος; Γιατί δεν θα τους μάθει τώρα αυτούς που μας κυβέρναγαν για χρόνια. Τους γνωρίζει πάρα πολύ </w:t>
      </w:r>
      <w:r>
        <w:rPr>
          <w:rFonts w:eastAsia="Times New Roman"/>
          <w:bCs/>
          <w:szCs w:val="24"/>
        </w:rPr>
        <w:t>καλά. Τους γνωρίζει –ξέρετε- γιατί όλα αυτά τα τερατουργήματα τα οποία βρίσκουμε μπροστά μας χρόνια τώρα, είναι δικά τους κατασκευάσματα. Είναι δικός τους ο νόμος περί ευθύνης Υπουργών. Δικό τους είναι και το παραδικαστικό σύστημα. Δική τους και η διαπλοκή</w:t>
      </w:r>
      <w:r>
        <w:rPr>
          <w:rFonts w:eastAsia="Times New Roman"/>
          <w:bCs/>
          <w:szCs w:val="24"/>
        </w:rPr>
        <w:t xml:space="preserve"> με τα μέσα μαζικής ενημέρωσης, όπως και οι «κουμπάροι». Δικός τους είναι και ο Τσοχατζόπουλος, ο </w:t>
      </w:r>
      <w:proofErr w:type="spellStart"/>
      <w:r>
        <w:rPr>
          <w:rFonts w:eastAsia="Times New Roman"/>
          <w:bCs/>
          <w:szCs w:val="24"/>
        </w:rPr>
        <w:t>Χριστοφοράκος</w:t>
      </w:r>
      <w:proofErr w:type="spellEnd"/>
      <w:r>
        <w:rPr>
          <w:rFonts w:eastAsia="Times New Roman"/>
          <w:bCs/>
          <w:szCs w:val="24"/>
        </w:rPr>
        <w:t xml:space="preserve">, ο </w:t>
      </w:r>
      <w:proofErr w:type="spellStart"/>
      <w:r>
        <w:rPr>
          <w:rFonts w:eastAsia="Times New Roman"/>
          <w:bCs/>
          <w:szCs w:val="24"/>
        </w:rPr>
        <w:t>Μαντέλης</w:t>
      </w:r>
      <w:proofErr w:type="spellEnd"/>
      <w:r>
        <w:rPr>
          <w:rFonts w:eastAsia="Times New Roman"/>
          <w:bCs/>
          <w:szCs w:val="24"/>
        </w:rPr>
        <w:t xml:space="preserve">, ο Τσουκάτος, ο Παπαγεωργόπουλος, ο Παπαντωνίου και ο κ. Παπασταύρου -που θα έπρεπε η χώρα να έχει άλλους δέκα, όπως μας είχε πει ο </w:t>
      </w:r>
      <w:r>
        <w:rPr>
          <w:rFonts w:eastAsia="Times New Roman"/>
          <w:bCs/>
          <w:szCs w:val="24"/>
        </w:rPr>
        <w:t xml:space="preserve">κ. Σαμαράς- που βρίσκεται πίσω από κάθε </w:t>
      </w:r>
      <w:r>
        <w:rPr>
          <w:rFonts w:eastAsia="Times New Roman"/>
          <w:bCs/>
          <w:szCs w:val="24"/>
          <w:lang w:val="en-US"/>
        </w:rPr>
        <w:t>off</w:t>
      </w:r>
      <w:r w:rsidRPr="00EB5713">
        <w:rPr>
          <w:rFonts w:eastAsia="Times New Roman"/>
          <w:bCs/>
          <w:szCs w:val="24"/>
        </w:rPr>
        <w:t xml:space="preserve"> </w:t>
      </w:r>
      <w:r>
        <w:rPr>
          <w:rFonts w:eastAsia="Times New Roman"/>
          <w:bCs/>
          <w:szCs w:val="24"/>
          <w:lang w:val="en-US"/>
        </w:rPr>
        <w:t>shore</w:t>
      </w:r>
      <w:r>
        <w:rPr>
          <w:rFonts w:eastAsia="Times New Roman"/>
          <w:bCs/>
          <w:szCs w:val="24"/>
        </w:rPr>
        <w:t>, η οποία έχει συσταθεί τα τελευταία χρόνια στη χώρα μας.</w:t>
      </w:r>
    </w:p>
    <w:p w14:paraId="6F5C4877" w14:textId="77777777" w:rsidR="0016272D" w:rsidRDefault="008D6B83">
      <w:pPr>
        <w:spacing w:line="600" w:lineRule="auto"/>
        <w:ind w:firstLine="720"/>
        <w:jc w:val="center"/>
        <w:rPr>
          <w:rFonts w:eastAsia="Times New Roman"/>
          <w:bCs/>
          <w:szCs w:val="24"/>
        </w:rPr>
      </w:pPr>
      <w:r>
        <w:rPr>
          <w:rFonts w:eastAsia="Times New Roman"/>
          <w:bCs/>
          <w:szCs w:val="24"/>
        </w:rPr>
        <w:t>(Χειροκροτήματα από τις πτέρυγες του ΣΥΡΙΖΑ και των ΑΝΕΛ)</w:t>
      </w:r>
    </w:p>
    <w:p w14:paraId="6F5C4878" w14:textId="77777777" w:rsidR="0016272D" w:rsidRDefault="008D6B83">
      <w:pPr>
        <w:spacing w:line="600" w:lineRule="auto"/>
        <w:ind w:firstLine="720"/>
        <w:jc w:val="both"/>
        <w:rPr>
          <w:rFonts w:eastAsia="Times New Roman"/>
          <w:bCs/>
          <w:szCs w:val="24"/>
        </w:rPr>
      </w:pPr>
      <w:r>
        <w:rPr>
          <w:rFonts w:eastAsia="Times New Roman"/>
          <w:bCs/>
          <w:szCs w:val="24"/>
        </w:rPr>
        <w:t xml:space="preserve">Δικά τους επίσης, είναι επίσης και τα υποβρύχια. Δική τους είναι και η </w:t>
      </w:r>
      <w:r>
        <w:rPr>
          <w:rFonts w:eastAsia="Times New Roman"/>
          <w:bCs/>
          <w:szCs w:val="24"/>
        </w:rPr>
        <w:t>«</w:t>
      </w:r>
      <w:r>
        <w:rPr>
          <w:rFonts w:eastAsia="Times New Roman"/>
          <w:bCs/>
          <w:szCs w:val="24"/>
          <w:lang w:val="en-US"/>
        </w:rPr>
        <w:t>SIEMENS</w:t>
      </w:r>
      <w:r>
        <w:rPr>
          <w:rFonts w:eastAsia="Times New Roman"/>
          <w:bCs/>
          <w:szCs w:val="24"/>
        </w:rPr>
        <w:t>»</w:t>
      </w:r>
      <w:r>
        <w:rPr>
          <w:rFonts w:eastAsia="Times New Roman"/>
          <w:bCs/>
          <w:szCs w:val="24"/>
        </w:rPr>
        <w:t>. Δικά τους</w:t>
      </w:r>
      <w:r>
        <w:rPr>
          <w:rFonts w:eastAsia="Times New Roman"/>
          <w:bCs/>
          <w:szCs w:val="24"/>
        </w:rPr>
        <w:t xml:space="preserve"> είναι και τα «μαύρα» ταμεία, οι </w:t>
      </w:r>
      <w:r>
        <w:rPr>
          <w:rFonts w:eastAsia="Times New Roman"/>
          <w:bCs/>
          <w:szCs w:val="24"/>
          <w:lang w:val="en-US"/>
        </w:rPr>
        <w:t>offshore</w:t>
      </w:r>
      <w:r>
        <w:rPr>
          <w:rFonts w:eastAsia="Times New Roman"/>
          <w:bCs/>
          <w:szCs w:val="24"/>
        </w:rPr>
        <w:t xml:space="preserve">, τα αδήλωτα του πόθεν έσχες, τα θαλασσοδάνεια των 400 εκατομμυρίων στα κόμματά τους, που θέλουν να τα πληρώσει ο ελληνικός λαός. Δικά τους, βεβαίως, είναι και τα ξεχασμένα </w:t>
      </w:r>
      <w:proofErr w:type="spellStart"/>
      <w:r>
        <w:rPr>
          <w:rFonts w:eastAsia="Times New Roman"/>
          <w:bCs/>
          <w:szCs w:val="24"/>
        </w:rPr>
        <w:t>στικάκια</w:t>
      </w:r>
      <w:proofErr w:type="spellEnd"/>
      <w:r>
        <w:rPr>
          <w:rFonts w:eastAsia="Times New Roman"/>
          <w:bCs/>
          <w:szCs w:val="24"/>
        </w:rPr>
        <w:t xml:space="preserve"> και τα δάνεια «μπαλόνια». Και τώρ</w:t>
      </w:r>
      <w:r>
        <w:rPr>
          <w:rFonts w:eastAsia="Times New Roman"/>
          <w:bCs/>
          <w:szCs w:val="24"/>
        </w:rPr>
        <w:t xml:space="preserve">α βεβαίως δική τους είναι και η </w:t>
      </w:r>
      <w:r>
        <w:rPr>
          <w:rFonts w:eastAsia="Times New Roman"/>
          <w:bCs/>
          <w:szCs w:val="24"/>
        </w:rPr>
        <w:t>«</w:t>
      </w:r>
      <w:r>
        <w:rPr>
          <w:rFonts w:eastAsia="Times New Roman"/>
          <w:bCs/>
          <w:szCs w:val="24"/>
          <w:lang w:val="en-US"/>
        </w:rPr>
        <w:t>NOVARTIS</w:t>
      </w:r>
      <w:r>
        <w:rPr>
          <w:rFonts w:eastAsia="Times New Roman"/>
          <w:bCs/>
          <w:szCs w:val="24"/>
        </w:rPr>
        <w:t>»</w:t>
      </w:r>
      <w:r>
        <w:rPr>
          <w:rFonts w:eastAsia="Times New Roman"/>
          <w:bCs/>
          <w:szCs w:val="24"/>
        </w:rPr>
        <w:t>. Δεν εκπλήσσεται ο ελληνικός λαός.</w:t>
      </w:r>
    </w:p>
    <w:p w14:paraId="6F5C4879" w14:textId="77777777" w:rsidR="0016272D" w:rsidRDefault="008D6B83">
      <w:pPr>
        <w:spacing w:line="600" w:lineRule="auto"/>
        <w:ind w:firstLine="720"/>
        <w:jc w:val="both"/>
        <w:rPr>
          <w:rFonts w:eastAsia="Times New Roman" w:cs="Times New Roman"/>
          <w:szCs w:val="24"/>
        </w:rPr>
      </w:pPr>
      <w:r>
        <w:rPr>
          <w:rFonts w:eastAsia="Times New Roman"/>
          <w:bCs/>
          <w:szCs w:val="24"/>
        </w:rPr>
        <w:t>Και αυτό ξέρετε, κυρίες και κύριοι συνάδελφοι, δεν προκύπτει μόνο από τις καταθέσεις των προστατευόμενων και των υπόλοιπων μαρτύρων. Προκύπτει από το σημείωμα του κ. Σαμαρά με τα</w:t>
      </w:r>
      <w:r>
        <w:rPr>
          <w:rFonts w:eastAsia="Times New Roman"/>
          <w:bCs/>
          <w:szCs w:val="24"/>
        </w:rPr>
        <w:t xml:space="preserve"> δικά του γράμματα στον κ. </w:t>
      </w:r>
      <w:proofErr w:type="spellStart"/>
      <w:r>
        <w:rPr>
          <w:rFonts w:eastAsia="Times New Roman"/>
          <w:bCs/>
          <w:szCs w:val="24"/>
        </w:rPr>
        <w:t>Φρουζή</w:t>
      </w:r>
      <w:proofErr w:type="spellEnd"/>
      <w:r>
        <w:rPr>
          <w:rFonts w:eastAsia="Times New Roman"/>
          <w:bCs/>
          <w:szCs w:val="24"/>
        </w:rPr>
        <w:t>. Ο κ. Σαμαράς στην προηγούμενη παρουσία του στην αρχική συνεδρίαση εδώ στην Βουλή, κάπου ανάμεσα σε ένα ακροδεξιό παραλήρημα και στις κουτσαβάκικες απειλές του για το πόσο πολύ θα μας κυνηγήσει και πόσο μέχρι το τέλος θα μ</w:t>
      </w:r>
      <w:r>
        <w:rPr>
          <w:rFonts w:eastAsia="Times New Roman"/>
          <w:bCs/>
          <w:szCs w:val="24"/>
        </w:rPr>
        <w:t xml:space="preserve">ας πάει, δεν παρέλειψε να διαβεβαιώσει το Σώμα ότι τον κ. </w:t>
      </w:r>
      <w:proofErr w:type="spellStart"/>
      <w:r>
        <w:rPr>
          <w:rFonts w:eastAsia="Times New Roman"/>
          <w:bCs/>
          <w:szCs w:val="24"/>
        </w:rPr>
        <w:t>Φρουζή</w:t>
      </w:r>
      <w:proofErr w:type="spellEnd"/>
      <w:r>
        <w:rPr>
          <w:rFonts w:eastAsia="Times New Roman"/>
          <w:bCs/>
          <w:szCs w:val="24"/>
        </w:rPr>
        <w:t xml:space="preserve"> δεν τον είχε συναντήσει ποτέ ιδιωτικά, παρά μονάχα μπροστά στις κάμερες της δημόσιας τηλεόρασης. Μάλλον, ο κ. Σαμαράς είχε συνήθεια μπροστά στις κάμερες της ΝΕΡΙΤ να μοιράζει δεξιά και αριστε</w:t>
      </w:r>
      <w:r>
        <w:rPr>
          <w:rFonts w:eastAsia="Times New Roman"/>
          <w:bCs/>
          <w:szCs w:val="24"/>
        </w:rPr>
        <w:t xml:space="preserve">ρά το τηλέφωνο του κ. </w:t>
      </w:r>
      <w:proofErr w:type="spellStart"/>
      <w:r>
        <w:rPr>
          <w:rFonts w:eastAsia="Times New Roman"/>
          <w:bCs/>
          <w:szCs w:val="24"/>
        </w:rPr>
        <w:t>Σταϊκούρα</w:t>
      </w:r>
      <w:proofErr w:type="spellEnd"/>
      <w:r>
        <w:rPr>
          <w:rFonts w:eastAsia="Times New Roman"/>
          <w:bCs/>
          <w:szCs w:val="24"/>
        </w:rPr>
        <w:t xml:space="preserve">. Έτσι φαίνεται. </w:t>
      </w:r>
      <w:r>
        <w:rPr>
          <w:rFonts w:eastAsia="Times New Roman" w:cs="Times New Roman"/>
          <w:szCs w:val="24"/>
        </w:rPr>
        <w:t xml:space="preserve">Και ποιος ήταν τότε ο κ. </w:t>
      </w:r>
      <w:proofErr w:type="spellStart"/>
      <w:r>
        <w:rPr>
          <w:rFonts w:eastAsia="Times New Roman" w:cs="Times New Roman"/>
          <w:szCs w:val="24"/>
        </w:rPr>
        <w:t>Σταϊκούρας</w:t>
      </w:r>
      <w:proofErr w:type="spellEnd"/>
      <w:r>
        <w:rPr>
          <w:rFonts w:eastAsia="Times New Roman" w:cs="Times New Roman"/>
          <w:szCs w:val="24"/>
        </w:rPr>
        <w:t xml:space="preserve">; Ήταν ο πολιτικός προϊστάμενος του Γενικού Λογιστηρίου του Κράτους. </w:t>
      </w:r>
    </w:p>
    <w:p w14:paraId="6F5C487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Και αναρωτιέμαι: Έχουν όλοι οι πολίτες στους οποίους χρωστάει το δημόσιο αυτήν την προνομιακή σχέση με </w:t>
      </w:r>
      <w:r>
        <w:rPr>
          <w:rFonts w:eastAsia="Times New Roman" w:cs="Times New Roman"/>
          <w:szCs w:val="24"/>
        </w:rPr>
        <w:t>τον προϊστάμενο του Γενικού Λογιστηρίου του Κράτους; Είναι ερωτήματα τα οποία δεν φρόντισε κανένας να απαντήσει κατά τη σημερινή συνεδρίαση.</w:t>
      </w:r>
    </w:p>
    <w:p w14:paraId="6F5C487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Η΄ Αντιπρόεδρος της Βουλής κ. </w:t>
      </w:r>
      <w:r w:rsidRPr="00372145">
        <w:rPr>
          <w:rFonts w:eastAsia="Times New Roman" w:cs="Times New Roman"/>
          <w:b/>
          <w:szCs w:val="24"/>
        </w:rPr>
        <w:t>ΔΗΜΗΤΡΙΟΣ ΚΑΜΜΕΝΟΣ</w:t>
      </w:r>
      <w:r>
        <w:rPr>
          <w:rFonts w:eastAsia="Times New Roman" w:cs="Times New Roman"/>
          <w:szCs w:val="24"/>
        </w:rPr>
        <w:t>)</w:t>
      </w:r>
    </w:p>
    <w:p w14:paraId="6F5C487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Και, βεβαίως, </w:t>
      </w:r>
      <w:r>
        <w:rPr>
          <w:rFonts w:eastAsia="Times New Roman" w:cs="Times New Roman"/>
          <w:szCs w:val="24"/>
        </w:rPr>
        <w:t xml:space="preserve">η απόλυτη ιδιοκτησία του σκανδάλου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από την προηγούμενη κυβέρνηση προκύπτει επίσης και από τις αυστηρές οδηγίες, που είδαν το φως της δημοσιότητας, του κ. </w:t>
      </w:r>
      <w:proofErr w:type="spellStart"/>
      <w:r>
        <w:rPr>
          <w:rFonts w:eastAsia="Times New Roman" w:cs="Times New Roman"/>
          <w:szCs w:val="24"/>
        </w:rPr>
        <w:t>Φρουζή</w:t>
      </w:r>
      <w:proofErr w:type="spellEnd"/>
      <w:r>
        <w:rPr>
          <w:rFonts w:eastAsia="Times New Roman" w:cs="Times New Roman"/>
          <w:szCs w:val="24"/>
        </w:rPr>
        <w:t xml:space="preserve"> στον τότε Υπουργό Υγείας, τον κ. Γεωργιάδη. Γιατί, βεβαίως, -πώς να το κάνουμε;- είν</w:t>
      </w:r>
      <w:r>
        <w:rPr>
          <w:rFonts w:eastAsia="Times New Roman" w:cs="Times New Roman"/>
          <w:szCs w:val="24"/>
        </w:rPr>
        <w:t>αι και θέμα, αν θέλετε, αξιοπρέπειας. Τέτοιοι ήταν φαίνεται. Όχι μόνο υπάκουα παιδιά της τρόικας, αλλά και υπάκουα παιδιά των πολυεθνικών και των επιχειρηματιών αφεντικών τους. Αντί, λοιπόν, να είναι υπηρέτες του λαού, όπως θα έπρεπε, έγιναν υπηρέτες του κ</w:t>
      </w:r>
      <w:r>
        <w:rPr>
          <w:rFonts w:eastAsia="Times New Roman" w:cs="Times New Roman"/>
          <w:szCs w:val="24"/>
        </w:rPr>
        <w:t xml:space="preserve">άθε κ. </w:t>
      </w:r>
      <w:proofErr w:type="spellStart"/>
      <w:r>
        <w:rPr>
          <w:rFonts w:eastAsia="Times New Roman" w:cs="Times New Roman"/>
          <w:szCs w:val="24"/>
        </w:rPr>
        <w:t>Φρουζή</w:t>
      </w:r>
      <w:proofErr w:type="spellEnd"/>
      <w:r>
        <w:rPr>
          <w:rFonts w:eastAsia="Times New Roman" w:cs="Times New Roman"/>
          <w:szCs w:val="24"/>
        </w:rPr>
        <w:t xml:space="preserve">, ο οποίος τους έστελνε αυστηρά μηνύματα με οδηγίες για το τι πρέπει να κάνουν. </w:t>
      </w:r>
    </w:p>
    <w:p w14:paraId="6F5C487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Προκύπτει, όμως, κυρίες και κύριοι συνάδελφοι, αυτή η ιδιοκτησία του σκανδάλου -το </w:t>
      </w:r>
      <w:r>
        <w:rPr>
          <w:rFonts w:eastAsia="Times New Roman" w:cs="Times New Roman"/>
          <w:szCs w:val="24"/>
          <w:lang w:val="en-US"/>
        </w:rPr>
        <w:t>ownership</w:t>
      </w:r>
      <w:r>
        <w:rPr>
          <w:rFonts w:eastAsia="Times New Roman" w:cs="Times New Roman"/>
          <w:szCs w:val="24"/>
        </w:rPr>
        <w:t>, που λένε και οι θεσμοί- από την προηγούμενη κυβέρνηση και από την ίδ</w:t>
      </w:r>
      <w:r>
        <w:rPr>
          <w:rFonts w:eastAsia="Times New Roman" w:cs="Times New Roman"/>
          <w:szCs w:val="24"/>
        </w:rPr>
        <w:t xml:space="preserve">ια την έκθεση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η οποία είδε το φως της δημοσιότητας από την εισαγγελική έρευνα, η οποία αξιολογούσε –προσέξτε- ένα προς ένα τα πολιτικά στελέχη όχι μόνο της Κυβέρνησης τότε, αλλά και της αντιπολίτευσης. Βλέπω εδώ τον Παύλο </w:t>
      </w:r>
      <w:proofErr w:type="spellStart"/>
      <w:r>
        <w:rPr>
          <w:rFonts w:eastAsia="Times New Roman" w:cs="Times New Roman"/>
          <w:szCs w:val="24"/>
        </w:rPr>
        <w:t>Πολάκη</w:t>
      </w:r>
      <w:proofErr w:type="spellEnd"/>
      <w:r>
        <w:rPr>
          <w:rFonts w:eastAsia="Times New Roman" w:cs="Times New Roman"/>
          <w:szCs w:val="24"/>
        </w:rPr>
        <w:t>, ο οποίος τ</w:t>
      </w:r>
      <w:r>
        <w:rPr>
          <w:rFonts w:eastAsia="Times New Roman" w:cs="Times New Roman"/>
          <w:szCs w:val="24"/>
        </w:rPr>
        <w:t xml:space="preserve">ότε ήταν ένας απλός Βουλευτής, αλλά είχε αξιολόγηση κανονικά. Και πολλοί άλλοι είχαν φάκελο. Γιατί; Γιατί μιλούσαν για το φάρμακο και αυτοί τους παρακολουθούσαν. </w:t>
      </w:r>
    </w:p>
    <w:p w14:paraId="6F5C487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τι προκύπτει, λοιπόν, από αυτήν την αξιολόγηση; Προκύπτει η προνομιακή σχέση των στελεχών</w:t>
      </w:r>
      <w:r>
        <w:rPr>
          <w:rFonts w:eastAsia="Times New Roman" w:cs="Times New Roman"/>
          <w:szCs w:val="24"/>
        </w:rPr>
        <w:t xml:space="preserve"> της Νέας Δημοκρατίας με την εταιρεία και φυσικά η όχι και τόσο θετική άποψη για τα στελέχη του ΣΥΡΙΖΑ, που δεν το πηγαίναν το γράμμα, δεν προωθούσαν τη γραμμή της εταιρείας. Τι να κάνουμε;</w:t>
      </w:r>
      <w:r w:rsidRPr="007F2291">
        <w:rPr>
          <w:rFonts w:eastAsia="Times New Roman" w:cs="Times New Roman"/>
          <w:szCs w:val="24"/>
        </w:rPr>
        <w:t xml:space="preserve"> </w:t>
      </w:r>
      <w:r>
        <w:rPr>
          <w:rFonts w:eastAsia="Times New Roman" w:cs="Times New Roman"/>
          <w:szCs w:val="24"/>
        </w:rPr>
        <w:t>Προϊόν σκευωρίας, λοιπόν, και αυτό. Ας είναι.</w:t>
      </w:r>
    </w:p>
    <w:p w14:paraId="6F5C487F"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τις πτέρυγες του ΣΥΡΙΖΑ και των ΑΝΕΛ)</w:t>
      </w:r>
    </w:p>
    <w:p w14:paraId="6F5C488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Ας έχουμε κατά νου, όμως, ότι αυτά που έχουμε δει προφανώς δεν είναι τίποτα μπροστά σε αυτά τα οποία αναμένεται να βγουν. Δεν το λέω επειδή γνωρίζω κάτι, αλλά το λέω επειδή εξαιτίας αυτού του νόμου και της υποχρέωσης τ</w:t>
      </w:r>
      <w:r>
        <w:rPr>
          <w:rFonts w:eastAsia="Times New Roman" w:cs="Times New Roman"/>
          <w:szCs w:val="24"/>
        </w:rPr>
        <w:t xml:space="preserve">ης συνταγματικής των δικαστών μόλις πέφτουν σε πολιτικά πρόσωπα να παραδίδουν τον φάκελο στη Βουλή, είμαστε σε πολύ πρωτόλειο στάδιο της έρευνας, σε πολύ αρχικό στάδιο της έρευνας. </w:t>
      </w:r>
    </w:p>
    <w:p w14:paraId="6F5C488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Οπότε, λοιπόν, αυτό το οποίο αποφασίζουμε σήμερα είναι να γυρίσουμε την υπ</w:t>
      </w:r>
      <w:r>
        <w:rPr>
          <w:rFonts w:eastAsia="Times New Roman" w:cs="Times New Roman"/>
          <w:szCs w:val="24"/>
        </w:rPr>
        <w:t>όθεση στη δικαιοσύνη για να συνεχίσει η έρευνα. Προσερχόμαστε στη σημερινή ψηφοφορία, κυρίες και κύριοι Βουλευτές, με ένα απλό και καθαρό αίτημα που ο κάθε πολίτης μπορεί να αντιληφθεί ως απολύτως αυτονόητο, δηλαδή να συνεχιστεί η έρευνα από την τακτική δι</w:t>
      </w:r>
      <w:r>
        <w:rPr>
          <w:rFonts w:eastAsia="Times New Roman" w:cs="Times New Roman"/>
          <w:szCs w:val="24"/>
        </w:rPr>
        <w:t>καιοσύνη, η οποία θα ελέγξει τα αδικήματα τα οποία δεν εμπίπτουν στον νόμο περί ευθύνης Υπουργών. Συγκεκριμένα, τα αδικήματα που αφορούν τις πράξεις δωροδοκίας και δωροληψίας, καθώς και της νομιμοποίησης παράνομων εσόδων για τις οποίες η Βουλή είναι αναρμό</w:t>
      </w:r>
      <w:r>
        <w:rPr>
          <w:rFonts w:eastAsia="Times New Roman" w:cs="Times New Roman"/>
          <w:szCs w:val="24"/>
        </w:rPr>
        <w:t>δια τόσο για τη δίωξη όσο και για την εκδίκασή τους.</w:t>
      </w:r>
    </w:p>
    <w:p w14:paraId="6F5C488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γιατί πρέπει να συμβεί αυτό; Οι λόγοι είναι απολύτως ξεκάθαροι. Σε ό,τι αφορά τα εγκλήματα της δωροληψίας και δωροδοκίας και της νομιμοποίησης παράνομων εσόδων δεν είναι ούτε νομικά δυνατό ούτε συμβα</w:t>
      </w:r>
      <w:r>
        <w:rPr>
          <w:rFonts w:eastAsia="Times New Roman" w:cs="Times New Roman"/>
          <w:szCs w:val="24"/>
        </w:rPr>
        <w:t xml:space="preserve">τό με οποιαδήποτε λογική να συνδέονται με την εκτέλεση των καθηκόντων του Υπουργού. Η αναγνώριση ότι τα παραπάνω ερευνόμενα εγκλήματα δεν τελούνται κατά την άσκηση των καθηκόντων και επομένως δεν υπάγονται στην αρμοδιότητα της Βουλής, ουσιαστικά αποτρέπει </w:t>
      </w:r>
      <w:r>
        <w:rPr>
          <w:rFonts w:eastAsia="Times New Roman" w:cs="Times New Roman"/>
          <w:szCs w:val="24"/>
        </w:rPr>
        <w:t xml:space="preserve">την υπαγωγή τους στο πεδίο εφαρμογής του άρθρου 86 του Συντάγματος. </w:t>
      </w:r>
    </w:p>
    <w:p w14:paraId="6F5C488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Διότι πού θα καταλήγαμε στην περίπτωση εφαρμογής του περιβόητου άρθρου 86; Στην εξάλειψη των ποινικών ευθυνών, στην ατιμωρησία, πιο απλά, των ελεγχόμενων προσώπων λόγω παρέλευσης της αποσ</w:t>
      </w:r>
      <w:r>
        <w:rPr>
          <w:rFonts w:eastAsia="Times New Roman" w:cs="Times New Roman"/>
          <w:szCs w:val="24"/>
        </w:rPr>
        <w:t>βεστικής προθεσμίας.</w:t>
      </w:r>
    </w:p>
    <w:p w14:paraId="6F5C488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Και για να γίνω σαφέστερος, επιτρέψτε μου να σας παραθέσω το απόσπασμα από το πόρισμα της Ειδικής Κοινοβουλευτικής Επιτροπής για τη διεξαγωγή Προκαταρκτικής Εξέτασης κατά του πρώην Υπουργού Οικονομικών, του κ. Παπακωνσταντίνου, που θυμ</w:t>
      </w:r>
      <w:r>
        <w:rPr>
          <w:rFonts w:eastAsia="Times New Roman" w:cs="Times New Roman"/>
          <w:szCs w:val="24"/>
        </w:rPr>
        <w:t>ίζω ότι δεν είχε συντάξει η κοινοβουλευτική Πλειοψηφία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αλλά άλλη κοινοβουλευτική Πλειοψηφία,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Νέας Δημοκρατίας. Το είχε συντάξει και το είχε ψηφίσει. </w:t>
      </w:r>
    </w:p>
    <w:p w14:paraId="6F5C488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Τι έλεγε τότε; Το διαβάζω, γιατί αυτά πρέπει να ακουστούν και να καταγραφούν στα Πρ</w:t>
      </w:r>
      <w:r>
        <w:rPr>
          <w:rFonts w:eastAsia="Times New Roman" w:cs="Times New Roman"/>
          <w:szCs w:val="24"/>
        </w:rPr>
        <w:t>ακτικά. Έλεγε, λοιπόν, το πόρισμα: «Επομένως, κατά την ορθότερη και κρατούσα άποψη η εκβίαση, άρθρο 385 Ποινικού Κώδικα, η παθητική δωροδοκία αδιαφόρως του χρόνου λήψης του δώρου και η νομιμοποίηση εσόδων από εγκληματική δραστηριότητα δεν εμπίπτουν στην εξ</w:t>
      </w:r>
      <w:r>
        <w:rPr>
          <w:rFonts w:eastAsia="Times New Roman" w:cs="Times New Roman"/>
          <w:szCs w:val="24"/>
        </w:rPr>
        <w:t xml:space="preserve">αιρετική δικαιοδοσία της Βουλής και του </w:t>
      </w:r>
      <w:r>
        <w:rPr>
          <w:rFonts w:eastAsia="Times New Roman" w:cs="Times New Roman"/>
          <w:szCs w:val="24"/>
        </w:rPr>
        <w:t>ειδικού δικαστηρίου</w:t>
      </w:r>
      <w:r>
        <w:rPr>
          <w:rFonts w:eastAsia="Times New Roman" w:cs="Times New Roman"/>
          <w:szCs w:val="24"/>
        </w:rPr>
        <w:t xml:space="preserve">, αλλά στη συνήθη δικαιοδοσία των κοινών ποινικών δικαστηρίων, στα οποία υπάγονται όλοι οι πολίτες, ακόμη και αν συναρτώνται με αδίκημα που έχει </w:t>
      </w:r>
      <w:proofErr w:type="spellStart"/>
      <w:r>
        <w:rPr>
          <w:rFonts w:eastAsia="Times New Roman" w:cs="Times New Roman"/>
          <w:szCs w:val="24"/>
        </w:rPr>
        <w:t>τελεστεί</w:t>
      </w:r>
      <w:proofErr w:type="spellEnd"/>
      <w:r>
        <w:rPr>
          <w:rFonts w:eastAsia="Times New Roman" w:cs="Times New Roman"/>
          <w:szCs w:val="24"/>
        </w:rPr>
        <w:t xml:space="preserve"> κατά την άσκηση των καθηκόντων του Πρωθυπου</w:t>
      </w:r>
      <w:r>
        <w:rPr>
          <w:rFonts w:eastAsia="Times New Roman" w:cs="Times New Roman"/>
          <w:szCs w:val="24"/>
        </w:rPr>
        <w:t>ργού, Υπουργού ή Υφυπουργού.</w:t>
      </w:r>
    </w:p>
    <w:p w14:paraId="6F5C488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Ισχύουν για αυτά –συνέχιζε- οι κοινές διατάξεις του Ποινικού Δικαίου και του Κώδικα Ποινικής Δικονομίας περί δίωξης, ανάκρισης, αναρμοδιότητας και παραγραφής και δεν συντρέχει ο δικαιολογητικός λόγος εφαρμογής του άρθρου 86 του</w:t>
      </w:r>
      <w:r>
        <w:rPr>
          <w:rFonts w:eastAsia="Times New Roman" w:cs="Times New Roman"/>
          <w:szCs w:val="24"/>
        </w:rPr>
        <w:t xml:space="preserve"> Συντάγματος και των εκτελεστικών αυτών νόμων».</w:t>
      </w:r>
    </w:p>
    <w:p w14:paraId="6F5C488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Επομένως, δεν στέκει εδώ ο ισχυρισμός, που ακούσαμε από τους εκπροσώπους της </w:t>
      </w:r>
      <w:r>
        <w:rPr>
          <w:rFonts w:eastAsia="Times New Roman" w:cs="Times New Roman"/>
          <w:szCs w:val="24"/>
        </w:rPr>
        <w:t xml:space="preserve">Αντιπολίτευσης </w:t>
      </w:r>
      <w:r>
        <w:rPr>
          <w:rFonts w:eastAsia="Times New Roman" w:cs="Times New Roman"/>
          <w:szCs w:val="24"/>
        </w:rPr>
        <w:t xml:space="preserve">ότι κάποιος πάει τάχα να τους </w:t>
      </w:r>
      <w:proofErr w:type="spellStart"/>
      <w:r>
        <w:rPr>
          <w:rFonts w:eastAsia="Times New Roman" w:cs="Times New Roman"/>
          <w:szCs w:val="24"/>
        </w:rPr>
        <w:t>παγιδεύσει</w:t>
      </w:r>
      <w:proofErr w:type="spellEnd"/>
      <w:r>
        <w:rPr>
          <w:rFonts w:eastAsia="Times New Roman" w:cs="Times New Roman"/>
          <w:szCs w:val="24"/>
        </w:rPr>
        <w:t xml:space="preserve">, διότι η άποψη που κατέθεσε στην </w:t>
      </w:r>
      <w:r>
        <w:rPr>
          <w:rFonts w:eastAsia="Times New Roman" w:cs="Times New Roman"/>
          <w:szCs w:val="24"/>
        </w:rPr>
        <w:t xml:space="preserve">επιτροπή </w:t>
      </w:r>
      <w:r>
        <w:rPr>
          <w:rFonts w:eastAsia="Times New Roman" w:cs="Times New Roman"/>
          <w:szCs w:val="24"/>
        </w:rPr>
        <w:t>και καταθέτει σήμερα στην Ολομέλε</w:t>
      </w:r>
      <w:r>
        <w:rPr>
          <w:rFonts w:eastAsia="Times New Roman" w:cs="Times New Roman"/>
          <w:szCs w:val="24"/>
        </w:rPr>
        <w:t xml:space="preserve">ια η κυβερνητική </w:t>
      </w:r>
      <w:r>
        <w:rPr>
          <w:rFonts w:eastAsia="Times New Roman" w:cs="Times New Roman"/>
          <w:szCs w:val="24"/>
        </w:rPr>
        <w:t xml:space="preserve">πλειοψηφία </w:t>
      </w:r>
      <w:r>
        <w:rPr>
          <w:rFonts w:eastAsia="Times New Roman" w:cs="Times New Roman"/>
          <w:szCs w:val="24"/>
        </w:rPr>
        <w:t>δεν είναι μια νέα άποψη, ούτε έχει χαρακτήρα συγκυριακής σκοπιμότητας. Είναι άποψη διαχρονική, η οποία έχει κατ’ αναλογία διατυπωθεί και στο παρελθόν σε χρόνο ανύποπτο με τον πλέον επίσημο, σαφή και κατηγορηματικό τρόπο και μάλι</w:t>
      </w:r>
      <w:r>
        <w:rPr>
          <w:rFonts w:eastAsia="Times New Roman" w:cs="Times New Roman"/>
          <w:szCs w:val="24"/>
        </w:rPr>
        <w:t xml:space="preserve">στα –επαναλαμβάνω- όχι από τις δυνάμεις που σήμερα συγκροτούν στην κοινοβουλευτική Πλειοψηφία. </w:t>
      </w:r>
    </w:p>
    <w:p w14:paraId="6F5C488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Αυτή τη θέση, την απολύτως κρατούσα στη νομική θεωρία καλείται να υιοθετήσει σήμερα η Βουλή, ώστε να συνεχιστεί –επαναλαμβάνω- η έρευνα από τις δικαστικές αρχές</w:t>
      </w:r>
      <w:r>
        <w:rPr>
          <w:rFonts w:eastAsia="Times New Roman" w:cs="Times New Roman"/>
          <w:szCs w:val="24"/>
        </w:rPr>
        <w:t xml:space="preserve">, οι οποίες με υψηλό αίσθημα επαγγελματισμού, ευσυνειδησίας και σε συνθήκες απόλυτης ανεξαρτησίας είμαι βέβαιος ότι θα προβούν στις απαραίτητες περαιτέρω ενέργειες. </w:t>
      </w:r>
    </w:p>
    <w:p w14:paraId="6F5C488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Απέναντι, λοιπόν, σε αυτή την καθαρή θέση, ποιο είναι το αντίθετο επιχείρημα που ακούσαμε </w:t>
      </w:r>
      <w:r>
        <w:rPr>
          <w:rFonts w:eastAsia="Times New Roman" w:cs="Times New Roman"/>
          <w:szCs w:val="24"/>
        </w:rPr>
        <w:t xml:space="preserve">σήμερα; Το κυνικό επιχείρημα ότι τα εγκλήματα δωροδοκίας, δωροληψίας και νομιμοποίησης εσόδων από παράνομη δραστηριότητα, εφόσον </w:t>
      </w:r>
      <w:proofErr w:type="spellStart"/>
      <w:r>
        <w:rPr>
          <w:rFonts w:eastAsia="Times New Roman" w:cs="Times New Roman"/>
          <w:szCs w:val="24"/>
        </w:rPr>
        <w:t>τελέστηκαν</w:t>
      </w:r>
      <w:proofErr w:type="spellEnd"/>
      <w:r>
        <w:rPr>
          <w:rFonts w:eastAsia="Times New Roman" w:cs="Times New Roman"/>
          <w:szCs w:val="24"/>
        </w:rPr>
        <w:t>, αυτό συνέβη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άσκησης των καθηκόντων τους από Υπουργούς ή άλλους κυβερνητικούς παράγοντες. Επομένως, </w:t>
      </w:r>
      <w:r>
        <w:rPr>
          <w:rFonts w:eastAsia="Times New Roman" w:cs="Times New Roman"/>
          <w:szCs w:val="24"/>
        </w:rPr>
        <w:t xml:space="preserve">εμπίπτουν στον νόμο περί ευθύνης Υπουργών. Άρα, ψεκάστε, σκουπίστε, τελειώσατε. Αυτό ακούσαμε! </w:t>
      </w:r>
    </w:p>
    <w:p w14:paraId="6F5C488A" w14:textId="77777777" w:rsidR="0016272D" w:rsidRDefault="008D6B83">
      <w:pPr>
        <w:spacing w:line="600" w:lineRule="auto"/>
        <w:ind w:firstLine="720"/>
        <w:jc w:val="center"/>
        <w:rPr>
          <w:rFonts w:eastAsia="Times New Roman"/>
          <w:bCs/>
        </w:rPr>
      </w:pPr>
      <w:r w:rsidRPr="00624FCE">
        <w:rPr>
          <w:rFonts w:eastAsia="Times New Roman"/>
          <w:bCs/>
        </w:rPr>
        <w:t>(Χειροκροτήματα</w:t>
      </w:r>
      <w:r>
        <w:rPr>
          <w:rFonts w:eastAsia="Times New Roman"/>
          <w:bCs/>
        </w:rPr>
        <w:t xml:space="preserve"> από τις πτέρυγες του ΣΥΡΙΖΑ και των ΑΝΕΛ)</w:t>
      </w:r>
    </w:p>
    <w:p w14:paraId="6F5C488B" w14:textId="77777777" w:rsidR="0016272D" w:rsidRDefault="008D6B83">
      <w:pPr>
        <w:spacing w:line="600" w:lineRule="auto"/>
        <w:ind w:firstLine="720"/>
        <w:jc w:val="both"/>
        <w:rPr>
          <w:rFonts w:eastAsia="Times New Roman"/>
          <w:bCs/>
        </w:rPr>
      </w:pPr>
      <w:r>
        <w:rPr>
          <w:rFonts w:eastAsia="Times New Roman"/>
          <w:bCs/>
        </w:rPr>
        <w:t>Καταλαβαίνετε, λοιπόν, κυρίες και κύριοι συνάδελφοι, τι λέει στον ελληνικό λαό σήμερα η αντιπολίτευση;</w:t>
      </w:r>
      <w:r>
        <w:rPr>
          <w:rFonts w:eastAsia="Times New Roman"/>
          <w:bCs/>
        </w:rPr>
        <w:t xml:space="preserve"> Με δύο λόγια λέει ότι οι εμπλεκόμενοι στην υπόθεση της </w:t>
      </w:r>
      <w:r>
        <w:rPr>
          <w:rFonts w:eastAsia="Times New Roman"/>
          <w:bCs/>
        </w:rPr>
        <w:t>«</w:t>
      </w:r>
      <w:r>
        <w:rPr>
          <w:rFonts w:eastAsia="Times New Roman"/>
          <w:bCs/>
          <w:lang w:val="en-US"/>
        </w:rPr>
        <w:t>NOVARTIS</w:t>
      </w:r>
      <w:r>
        <w:rPr>
          <w:rFonts w:eastAsia="Times New Roman"/>
          <w:bCs/>
        </w:rPr>
        <w:t>»</w:t>
      </w:r>
      <w:r>
        <w:rPr>
          <w:rFonts w:eastAsia="Times New Roman"/>
          <w:bCs/>
        </w:rPr>
        <w:t xml:space="preserve">, αθώοι ή ένοχοι δεν έχει σημασία, έπραξαν, αν έπραξαν, και ό,τι έπραξαν στα πλαίσια των καθηκόντων τους. Υπέρ πίστεως και </w:t>
      </w:r>
      <w:proofErr w:type="spellStart"/>
      <w:r>
        <w:rPr>
          <w:rFonts w:eastAsia="Times New Roman"/>
          <w:bCs/>
        </w:rPr>
        <w:t>πατρίδος</w:t>
      </w:r>
      <w:proofErr w:type="spellEnd"/>
      <w:r>
        <w:rPr>
          <w:rFonts w:eastAsia="Times New Roman"/>
          <w:bCs/>
        </w:rPr>
        <w:t>, δηλαδή. Και στα πλαίσια των καθηκόντων των Υπουργών πήγαν</w:t>
      </w:r>
      <w:r>
        <w:rPr>
          <w:rFonts w:eastAsia="Times New Roman"/>
          <w:bCs/>
        </w:rPr>
        <w:t xml:space="preserve">, εάν πήγαν -θα διερευνηθεί από τη δικαιοσύνη- τα πακέτα της </w:t>
      </w:r>
      <w:r>
        <w:rPr>
          <w:rFonts w:eastAsia="Times New Roman"/>
          <w:bCs/>
        </w:rPr>
        <w:t>«</w:t>
      </w:r>
      <w:r>
        <w:rPr>
          <w:rFonts w:eastAsia="Times New Roman"/>
          <w:bCs/>
          <w:lang w:val="en-US"/>
        </w:rPr>
        <w:t>NOVARTIS</w:t>
      </w:r>
      <w:r>
        <w:rPr>
          <w:rFonts w:eastAsia="Times New Roman"/>
          <w:bCs/>
        </w:rPr>
        <w:t>»</w:t>
      </w:r>
      <w:r>
        <w:rPr>
          <w:rFonts w:eastAsia="Times New Roman"/>
          <w:bCs/>
        </w:rPr>
        <w:t xml:space="preserve">. Αυτό το επιχείρημα -και με </w:t>
      </w:r>
      <w:proofErr w:type="spellStart"/>
      <w:r>
        <w:rPr>
          <w:rFonts w:eastAsia="Times New Roman"/>
          <w:bCs/>
        </w:rPr>
        <w:t>συγχωρείτε</w:t>
      </w:r>
      <w:proofErr w:type="spellEnd"/>
      <w:r>
        <w:rPr>
          <w:rFonts w:eastAsia="Times New Roman"/>
          <w:bCs/>
        </w:rPr>
        <w:t xml:space="preserve">, αν μακρηγόρησα- ήθελα να θέσω υπόψη του Σώματος, αλλά και υπόψη του ελληνικού λαού που μας παρακολουθεί. </w:t>
      </w:r>
    </w:p>
    <w:p w14:paraId="6F5C488C" w14:textId="77777777" w:rsidR="0016272D" w:rsidRDefault="008D6B83">
      <w:pPr>
        <w:spacing w:line="600" w:lineRule="auto"/>
        <w:ind w:firstLine="720"/>
        <w:jc w:val="both"/>
        <w:rPr>
          <w:rFonts w:eastAsia="Times New Roman"/>
          <w:bCs/>
        </w:rPr>
      </w:pPr>
      <w:r>
        <w:rPr>
          <w:rFonts w:eastAsia="Times New Roman"/>
          <w:bCs/>
        </w:rPr>
        <w:t xml:space="preserve">Τελικά, κυρίες και κύριοι συνάδελφοι, </w:t>
      </w:r>
      <w:r>
        <w:rPr>
          <w:rFonts w:eastAsia="Times New Roman"/>
          <w:bCs/>
        </w:rPr>
        <w:t>με αυτά τα ιλαροτραγικά επιχειρήματα έχω την αίσθηση ότι παρακολουθούμε σήμερα ένα πρωτοφανές ρεσιτάλ αμοραλισμού από τα πρόσωπα, που έχουν ταυτιστεί με την κατάρρευση της χώρας, με το όργιο της διαπλοκής και με τις περιπέτειες, που έζησε η χώρα τα τελευτα</w:t>
      </w:r>
      <w:r>
        <w:rPr>
          <w:rFonts w:eastAsia="Times New Roman"/>
          <w:bCs/>
        </w:rPr>
        <w:t>ία χρόνια, με την άρση μεγάλου μέρους της εθνικής κυριαρχίας.</w:t>
      </w:r>
    </w:p>
    <w:p w14:paraId="6F5C488D" w14:textId="77777777" w:rsidR="0016272D" w:rsidRDefault="008D6B83">
      <w:pPr>
        <w:spacing w:line="600" w:lineRule="auto"/>
        <w:ind w:firstLine="720"/>
        <w:jc w:val="both"/>
        <w:rPr>
          <w:rFonts w:eastAsia="Times New Roman" w:cs="Times New Roman"/>
          <w:szCs w:val="24"/>
        </w:rPr>
      </w:pPr>
      <w:r>
        <w:rPr>
          <w:rFonts w:eastAsia="Times New Roman"/>
          <w:bCs/>
        </w:rPr>
        <w:t xml:space="preserve">Σήμερα η επιχειρηματολογία της αντιπολίτευσης, αλλά και η επιλογή της να αποχωρήσει για άλλη μια φορά από την ψηφοφορία καθιστά, θα έλεγα, ξεκάθαρο ένα πράγμα: ότι εκτός από την άβυσσο, που μας </w:t>
      </w:r>
      <w:r>
        <w:rPr>
          <w:rFonts w:eastAsia="Times New Roman"/>
          <w:bCs/>
        </w:rPr>
        <w:t xml:space="preserve">χωρίζει στην ιδεολογία, που φροντίζει ο κ. Μητσοτάκης με τις συχνές παρεμβάσεις του να την αποσαφηνίζει διαρκώς, μας χωρίζει ένα απέραντο χάσμα και στο επίπεδο της ηθικής. </w:t>
      </w:r>
      <w:r>
        <w:rPr>
          <w:rFonts w:eastAsia="Times New Roman" w:cs="Times New Roman"/>
          <w:szCs w:val="24"/>
        </w:rPr>
        <w:t>Λοιδορούν χωρίς κανέναν απολύτως δισταγμό στοιχειώδεις κανόνες λογοδοσίας, δημοκρατι</w:t>
      </w:r>
      <w:r>
        <w:rPr>
          <w:rFonts w:eastAsia="Times New Roman" w:cs="Times New Roman"/>
          <w:szCs w:val="24"/>
        </w:rPr>
        <w:t xml:space="preserve">κού κοινωνικού ελέγχου, διαφάνειας και απόδοσης δικαιοσύνης. </w:t>
      </w:r>
    </w:p>
    <w:p w14:paraId="6F5C488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Θα πρέπει, όμως, να γνωρίζουν ότι μια συντεταγμένη πολιτεία έχει ισχυρά αντισώματα απέναντι στον αμοραλισμό και τον κυνισμό σε κάθε του έκφανση. Το ισχυρότερο όλων είναι δημοκρατικός έλεγχος του πολιτικού συστήματος και η ανεξαρτησία της δικαιοσύνης. Αυτά </w:t>
      </w:r>
      <w:r>
        <w:rPr>
          <w:rFonts w:eastAsia="Times New Roman" w:cs="Times New Roman"/>
          <w:szCs w:val="24"/>
        </w:rPr>
        <w:t xml:space="preserve">τα δύο στοιχειά είναι συστατικά στοιχεία για την Ελλάδα που πιστεύω οραματίζεται ο κάθε πολίτης αυτής της χώρας. Αυτά ακριβώς είναι που υπερασπιζόμαστε στην πράξη. </w:t>
      </w:r>
    </w:p>
    <w:p w14:paraId="6F5C488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Γι’ αυτόν τον λόγο, κυρίες και κύριοι Βουλευτές, σας καλώ σήμερα να κάνουμε το αποφασιστικό</w:t>
      </w:r>
      <w:r>
        <w:rPr>
          <w:rFonts w:eastAsia="Times New Roman" w:cs="Times New Roman"/>
          <w:szCs w:val="24"/>
        </w:rPr>
        <w:t xml:space="preserve"> βήμα σε μια υπόθεση που έχει στοιχίσει οικονομικά, κοινωνικά και ηθικά στην πατρίδα μας. Η δικαιοσύνη εκ του ρόλου της θα αναλάβει το ύψιστο έργο έναντι της κοινωνίας, να χυθεί άπλετο φως, να αναζητηθούν και να τιμωρηθούν οι ένοχοι, αυτοί οι οποίοι όντως </w:t>
      </w:r>
      <w:r>
        <w:rPr>
          <w:rFonts w:eastAsia="Times New Roman" w:cs="Times New Roman"/>
          <w:szCs w:val="24"/>
        </w:rPr>
        <w:t>είναι ένοχοι. Διότι πολιτικά ένοχοι είναι –και εκτίουν ήδη ποινή, την ποινή της πολιτικής παρακμής- πολλοί. Η δικαιοσύνη, όμως, πρέπει να αποδώσει ευθύνες -και να αποδοθεί- και για το ποινικό σκέλος της ενοχής σε όσους πραγματικά είναι ένοχοι, το επαναλαμβ</w:t>
      </w:r>
      <w:r>
        <w:rPr>
          <w:rFonts w:eastAsia="Times New Roman" w:cs="Times New Roman"/>
          <w:szCs w:val="24"/>
        </w:rPr>
        <w:t xml:space="preserve">άνω. Πρέπει βεβαίως να τιμωρηθούν για τις πράξεις τους. Διότι η Ελλάδα στη νέα εποχή πρέπει να είναι απαλλαγμένη, τόσο από τις αμαρτίες του παρελθόντος, όσο όμως και από τα βαρίδια του παρελθόντος. </w:t>
      </w:r>
    </w:p>
    <w:p w14:paraId="6F5C489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F5C4891"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πτέρυγα του ΣΥΡΙ</w:t>
      </w:r>
      <w:r>
        <w:rPr>
          <w:rFonts w:eastAsia="Times New Roman" w:cs="Times New Roman"/>
          <w:szCs w:val="24"/>
        </w:rPr>
        <w:t>ΖΑ και των ΑΝΕΛ)</w:t>
      </w:r>
    </w:p>
    <w:p w14:paraId="6F5C4892"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Ο Βουλευτής κ. Θεοχάρης (Χάρης) Θεοχάρης ζητεί άδεια ολιγοήμερης απουσίας στο εξωτερικό από 21 Μαΐου 2018 έως και 25 Μαΐου 2018 λόγω υποχρεώσεων. Η Βουλή εγκρίνει; </w:t>
      </w:r>
    </w:p>
    <w:p w14:paraId="6F5C4893"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6F5C4894"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(Δημήτριος Καμμένος): </w:t>
      </w:r>
      <w:r w:rsidRPr="007A2A52">
        <w:rPr>
          <w:rFonts w:eastAsia="Times New Roman" w:cs="Times New Roman"/>
          <w:szCs w:val="24"/>
        </w:rPr>
        <w:t>Συνεπώς</w:t>
      </w:r>
      <w:r>
        <w:rPr>
          <w:rFonts w:eastAsia="Times New Roman" w:cs="Times New Roman"/>
          <w:szCs w:val="24"/>
        </w:rPr>
        <w:t xml:space="preserve"> η</w:t>
      </w:r>
      <w:r>
        <w:rPr>
          <w:rFonts w:eastAsia="Times New Roman" w:cs="Times New Roman"/>
          <w:szCs w:val="24"/>
        </w:rPr>
        <w:t xml:space="preserve"> Βουλή ενέκρινε τη ζητηθείσα άδεια. </w:t>
      </w:r>
    </w:p>
    <w:p w14:paraId="6F5C489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Επίσης, ο</w:t>
      </w:r>
      <w:r>
        <w:rPr>
          <w:rFonts w:eastAsia="Times New Roman" w:cs="Times New Roman"/>
          <w:szCs w:val="24"/>
        </w:rPr>
        <w:t xml:space="preserve"> Βουλευτής </w:t>
      </w:r>
      <w:r>
        <w:rPr>
          <w:rFonts w:eastAsia="Times New Roman" w:cs="Times New Roman"/>
          <w:szCs w:val="24"/>
        </w:rPr>
        <w:t>Αττικής κ.</w:t>
      </w:r>
      <w:r>
        <w:rPr>
          <w:rFonts w:eastAsia="Times New Roman" w:cs="Times New Roman"/>
          <w:szCs w:val="24"/>
        </w:rPr>
        <w:t xml:space="preserve"> Γεώργιος </w:t>
      </w:r>
      <w:proofErr w:type="spellStart"/>
      <w:r>
        <w:rPr>
          <w:rFonts w:eastAsia="Times New Roman" w:cs="Times New Roman"/>
          <w:szCs w:val="24"/>
        </w:rPr>
        <w:t>Μαυρωτάς</w:t>
      </w:r>
      <w:proofErr w:type="spellEnd"/>
      <w:r>
        <w:rPr>
          <w:rFonts w:eastAsia="Times New Roman" w:cs="Times New Roman"/>
          <w:szCs w:val="24"/>
        </w:rPr>
        <w:t xml:space="preserve"> ζητεί άδεια μίας ημέρας, στις 23 Μαΐου 2018, για μετάβαση στις Βρυξέλλες και επίσκεψη στο Ευρωπαϊκό Κοινοβούλιο. </w:t>
      </w:r>
      <w:r>
        <w:rPr>
          <w:rFonts w:eastAsia="Times New Roman" w:cs="Times New Roman"/>
          <w:szCs w:val="24"/>
        </w:rPr>
        <w:t>Η Βουλή εγκρίνει;</w:t>
      </w:r>
    </w:p>
    <w:p w14:paraId="6F5C4896"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6F5C4897"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sidRPr="007A2A52">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w:t>
      </w:r>
      <w:r>
        <w:rPr>
          <w:rFonts w:eastAsia="Times New Roman" w:cs="Times New Roman"/>
          <w:szCs w:val="24"/>
        </w:rPr>
        <w:t xml:space="preserve"> Βουλή ενέκρινε τη ζητηθείσα άδεια. </w:t>
      </w:r>
    </w:p>
    <w:p w14:paraId="6F5C489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του διανεμηθέντος πορίσματος της Ειδικής Κοινοβουλευτικής Επιτροπής Προκ</w:t>
      </w:r>
      <w:r>
        <w:rPr>
          <w:rFonts w:eastAsia="Times New Roman" w:cs="Times New Roman"/>
          <w:szCs w:val="24"/>
        </w:rPr>
        <w:t>αταρκτικής Εξέτασης</w:t>
      </w:r>
      <w:r w:rsidRPr="00C96565">
        <w:rPr>
          <w:rFonts w:eastAsia="Times New Roman" w:cs="Times New Roman"/>
          <w:szCs w:val="24"/>
        </w:rPr>
        <w:t xml:space="preserve">, </w:t>
      </w:r>
      <w:proofErr w:type="spellStart"/>
      <w:r w:rsidRPr="00C96565">
        <w:rPr>
          <w:rFonts w:eastAsia="Times New Roman" w:cs="Times New Roman"/>
          <w:szCs w:val="24"/>
        </w:rPr>
        <w:t>συσταθείσας</w:t>
      </w:r>
      <w:proofErr w:type="spellEnd"/>
      <w:r w:rsidRPr="00C96565">
        <w:rPr>
          <w:rFonts w:eastAsia="Times New Roman" w:cs="Times New Roman"/>
          <w:szCs w:val="24"/>
        </w:rPr>
        <w:t xml:space="preserve"> με την από 21-2-2018 απόφαση της Ολομέλειας της Βουλής και την υπ’ </w:t>
      </w:r>
      <w:proofErr w:type="spellStart"/>
      <w:r w:rsidRPr="00C96565">
        <w:rPr>
          <w:rFonts w:eastAsia="Times New Roman" w:cs="Times New Roman"/>
          <w:szCs w:val="24"/>
        </w:rPr>
        <w:t>αριθμ</w:t>
      </w:r>
      <w:proofErr w:type="spellEnd"/>
      <w:r w:rsidRPr="00C96565">
        <w:rPr>
          <w:rFonts w:eastAsia="Times New Roman" w:cs="Times New Roman"/>
          <w:szCs w:val="24"/>
        </w:rPr>
        <w:t xml:space="preserve">. </w:t>
      </w:r>
      <w:proofErr w:type="spellStart"/>
      <w:r w:rsidRPr="00C96565">
        <w:rPr>
          <w:rFonts w:eastAsia="Times New Roman" w:cs="Times New Roman"/>
          <w:szCs w:val="24"/>
        </w:rPr>
        <w:t>πρωτ</w:t>
      </w:r>
      <w:proofErr w:type="spellEnd"/>
      <w:r w:rsidRPr="00C96565">
        <w:rPr>
          <w:rFonts w:eastAsia="Times New Roman" w:cs="Times New Roman"/>
          <w:szCs w:val="24"/>
        </w:rPr>
        <w:t xml:space="preserve">. 3169/2285/28-2-2018 απόφαση του Προέδρου της Βουλής, για την άσκηση ή μη δίωξης κατά των πρώην Πρωθυπουργών: 1) Αντωνίου Σαμαρά, 2) Παναγιώτη </w:t>
      </w:r>
      <w:proofErr w:type="spellStart"/>
      <w:r w:rsidRPr="00C96565">
        <w:rPr>
          <w:rFonts w:eastAsia="Times New Roman" w:cs="Times New Roman"/>
          <w:szCs w:val="24"/>
        </w:rPr>
        <w:t>Π</w:t>
      </w:r>
      <w:r w:rsidRPr="00C96565">
        <w:rPr>
          <w:rFonts w:eastAsia="Times New Roman" w:cs="Times New Roman"/>
          <w:szCs w:val="24"/>
        </w:rPr>
        <w:t>ικραμμένου</w:t>
      </w:r>
      <w:proofErr w:type="spellEnd"/>
      <w:r w:rsidRPr="00C96565">
        <w:rPr>
          <w:rFonts w:eastAsia="Times New Roman" w:cs="Times New Roman"/>
          <w:szCs w:val="24"/>
        </w:rPr>
        <w:t xml:space="preserve"> και κατά των πρώην Υπουργών: 1) Δημητρίου Αβραμόπουλου, 2) Ανδρέα Λοβέρδου, 3) Ανδρέα </w:t>
      </w:r>
      <w:proofErr w:type="spellStart"/>
      <w:r w:rsidRPr="00C96565">
        <w:rPr>
          <w:rFonts w:eastAsia="Times New Roman" w:cs="Times New Roman"/>
          <w:szCs w:val="24"/>
        </w:rPr>
        <w:t>Λυκουρέντζου</w:t>
      </w:r>
      <w:proofErr w:type="spellEnd"/>
      <w:r w:rsidRPr="00C96565">
        <w:rPr>
          <w:rFonts w:eastAsia="Times New Roman" w:cs="Times New Roman"/>
          <w:szCs w:val="24"/>
        </w:rPr>
        <w:t xml:space="preserve">, 4) Μάριου </w:t>
      </w:r>
      <w:proofErr w:type="spellStart"/>
      <w:r w:rsidRPr="00C96565">
        <w:rPr>
          <w:rFonts w:eastAsia="Times New Roman" w:cs="Times New Roman"/>
          <w:szCs w:val="24"/>
        </w:rPr>
        <w:t>Σαλμά</w:t>
      </w:r>
      <w:proofErr w:type="spellEnd"/>
      <w:r w:rsidRPr="00C96565">
        <w:rPr>
          <w:rFonts w:eastAsia="Times New Roman" w:cs="Times New Roman"/>
          <w:szCs w:val="24"/>
        </w:rPr>
        <w:t>, 5) Σπυρίδωνος</w:t>
      </w:r>
      <w:r>
        <w:rPr>
          <w:rFonts w:eastAsia="Times New Roman" w:cs="Times New Roman"/>
          <w:szCs w:val="24"/>
        </w:rPr>
        <w:t xml:space="preserve"> </w:t>
      </w:r>
      <w:r w:rsidRPr="00C96565">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w:t>
      </w:r>
      <w:r w:rsidRPr="00C96565">
        <w:rPr>
          <w:rFonts w:eastAsia="Times New Roman" w:cs="Times New Roman"/>
          <w:szCs w:val="24"/>
        </w:rPr>
        <w:t>δ</w:t>
      </w:r>
      <w:r>
        <w:rPr>
          <w:rFonts w:eastAsia="Times New Roman" w:cs="Times New Roman"/>
          <w:szCs w:val="24"/>
        </w:rPr>
        <w:t>ώνιδος</w:t>
      </w:r>
      <w:proofErr w:type="spellEnd"/>
      <w:r w:rsidRPr="00C96565">
        <w:rPr>
          <w:rFonts w:eastAsia="Times New Roman" w:cs="Times New Roman"/>
          <w:szCs w:val="24"/>
        </w:rPr>
        <w:t xml:space="preserve"> Γεωργιάδη, 6) Ιωάννη Στουρνάρα, 7) Ευάγγελου Βενιζέλου, 8) Γεωργίου </w:t>
      </w:r>
      <w:proofErr w:type="spellStart"/>
      <w:r w:rsidRPr="00C96565">
        <w:rPr>
          <w:rFonts w:eastAsia="Times New Roman" w:cs="Times New Roman"/>
          <w:szCs w:val="24"/>
        </w:rPr>
        <w:t>Κουτρουμάνη</w:t>
      </w:r>
      <w:proofErr w:type="spellEnd"/>
      <w:r w:rsidRPr="00C96565">
        <w:rPr>
          <w:rFonts w:eastAsia="Times New Roman" w:cs="Times New Roman"/>
          <w:szCs w:val="24"/>
        </w:rPr>
        <w:t xml:space="preserve"> για την ενδεχόμενη τέλε</w:t>
      </w:r>
      <w:r w:rsidRPr="00C96565">
        <w:rPr>
          <w:rFonts w:eastAsia="Times New Roman" w:cs="Times New Roman"/>
          <w:szCs w:val="24"/>
        </w:rPr>
        <w:t xml:space="preserve">ση των αδικημάτων: α) της δωροληψίας πολιτικών αξιωματούχων (άρθρο 159 παρ. 1 Π.Κ., όπως αντικαταστάθηκε με την </w:t>
      </w:r>
      <w:proofErr w:type="spellStart"/>
      <w:r w:rsidRPr="00C96565">
        <w:rPr>
          <w:rFonts w:eastAsia="Times New Roman" w:cs="Times New Roman"/>
          <w:szCs w:val="24"/>
        </w:rPr>
        <w:t>υποπαρ</w:t>
      </w:r>
      <w:proofErr w:type="spellEnd"/>
      <w:r w:rsidRPr="00C96565">
        <w:rPr>
          <w:rFonts w:eastAsia="Times New Roman" w:cs="Times New Roman"/>
          <w:szCs w:val="24"/>
        </w:rPr>
        <w:t xml:space="preserve">. ΙΕ4 του άρθρου πρώτου του ν.4254/2014), β) της παθητικής δωροδοκίας (άρθρο 235 παρ. 1-2 Π.Κ., όπως ίσχυε με το άρθρο δεύτερο παρ. 1 του </w:t>
      </w:r>
      <w:r w:rsidRPr="00C96565">
        <w:rPr>
          <w:rFonts w:eastAsia="Times New Roman" w:cs="Times New Roman"/>
          <w:szCs w:val="24"/>
        </w:rPr>
        <w:t xml:space="preserve">ν.3666/2008 και με την παρ. 9α του άρθρου 24 του ν.3943/2011) και γ) της νομιμοποίησης εσόδων από παράνομες δραστηριότητες (άρθρο 2 παρ. 2 α, γ και δ του ν.3691/2008), σύμφωνα με τα διαλαμβανόμενα στο πόρισμα και σύμφωνα με τις διατάξεις των άρθρων 86 του </w:t>
      </w:r>
      <w:r w:rsidRPr="00C96565">
        <w:rPr>
          <w:rFonts w:eastAsia="Times New Roman" w:cs="Times New Roman"/>
          <w:szCs w:val="24"/>
        </w:rPr>
        <w:t xml:space="preserve">Συντάγματος, 153 </w:t>
      </w:r>
      <w:proofErr w:type="spellStart"/>
      <w:r w:rsidRPr="00C96565">
        <w:rPr>
          <w:rFonts w:eastAsia="Times New Roman" w:cs="Times New Roman"/>
          <w:szCs w:val="24"/>
        </w:rPr>
        <w:t>επ</w:t>
      </w:r>
      <w:proofErr w:type="spellEnd"/>
      <w:r w:rsidRPr="00C96565">
        <w:rPr>
          <w:rFonts w:eastAsia="Times New Roman" w:cs="Times New Roman"/>
          <w:szCs w:val="24"/>
        </w:rPr>
        <w:t>. του Κανονισμού της Βουλής και του ν.3126/2003 «Ποινική ευθύνη των Υπουργών», όπως ισχύουν.</w:t>
      </w:r>
    </w:p>
    <w:p w14:paraId="6F5C489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ακολουθήσει μυστική ψηφοφορία και λήψη απόφασης, σύμφωνα με τις διατάξεις της παραγράφου 3 του άρθρου 157 και του άρθρου 73 του Κανονισμού της Βουλής για την πρόταση της </w:t>
      </w:r>
      <w:r>
        <w:rPr>
          <w:rFonts w:eastAsia="Times New Roman" w:cs="Times New Roman"/>
          <w:szCs w:val="24"/>
        </w:rPr>
        <w:t xml:space="preserve">επιτροπής </w:t>
      </w:r>
      <w:r>
        <w:rPr>
          <w:rFonts w:eastAsia="Times New Roman" w:cs="Times New Roman"/>
          <w:szCs w:val="24"/>
        </w:rPr>
        <w:t>και χωριστά για κάθε καταγγελλόμενη πράξη γ</w:t>
      </w:r>
      <w:r>
        <w:rPr>
          <w:rFonts w:eastAsia="Times New Roman" w:cs="Times New Roman"/>
          <w:szCs w:val="24"/>
        </w:rPr>
        <w:t>ια την οποία ζητά άσκηση ή μη δίωξης των κ</w:t>
      </w:r>
      <w:r>
        <w:rPr>
          <w:rFonts w:eastAsia="Times New Roman" w:cs="Times New Roman"/>
          <w:szCs w:val="24"/>
        </w:rPr>
        <w:t>υρίων</w:t>
      </w:r>
      <w:r>
        <w:rPr>
          <w:rFonts w:eastAsia="Times New Roman" w:cs="Times New Roman"/>
          <w:szCs w:val="24"/>
        </w:rPr>
        <w:t xml:space="preserve"> Αντωνίου Σαμαρά, Παναγιώτη </w:t>
      </w:r>
      <w:proofErr w:type="spellStart"/>
      <w:r>
        <w:rPr>
          <w:rFonts w:eastAsia="Times New Roman" w:cs="Times New Roman"/>
          <w:szCs w:val="24"/>
        </w:rPr>
        <w:t>Πικραμμένου</w:t>
      </w:r>
      <w:proofErr w:type="spellEnd"/>
      <w:r>
        <w:rPr>
          <w:rFonts w:eastAsia="Times New Roman" w:cs="Times New Roman"/>
          <w:szCs w:val="24"/>
        </w:rPr>
        <w:t xml:space="preserve">, Δημητρίου Αβραμόπουλου, Ανδρέα Λοβέρδου, Ανδρέα </w:t>
      </w:r>
      <w:proofErr w:type="spellStart"/>
      <w:r>
        <w:rPr>
          <w:rFonts w:eastAsia="Times New Roman" w:cs="Times New Roman"/>
          <w:szCs w:val="24"/>
        </w:rPr>
        <w:t>Λυκουρέντζου</w:t>
      </w:r>
      <w:proofErr w:type="spellEnd"/>
      <w:r>
        <w:rPr>
          <w:rFonts w:eastAsia="Times New Roman" w:cs="Times New Roman"/>
          <w:szCs w:val="24"/>
        </w:rPr>
        <w:t xml:space="preserve">, Μάριου </w:t>
      </w:r>
      <w:proofErr w:type="spellStart"/>
      <w:r>
        <w:rPr>
          <w:rFonts w:eastAsia="Times New Roman" w:cs="Times New Roman"/>
          <w:szCs w:val="24"/>
        </w:rPr>
        <w:t>Σαλμά</w:t>
      </w:r>
      <w:proofErr w:type="spellEnd"/>
      <w:r>
        <w:rPr>
          <w:rFonts w:eastAsia="Times New Roman" w:cs="Times New Roman"/>
          <w:szCs w:val="24"/>
        </w:rPr>
        <w:t>, Σπυρίδωνος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Αδώνιδος</w:t>
      </w:r>
      <w:proofErr w:type="spellEnd"/>
      <w:r>
        <w:rPr>
          <w:rFonts w:eastAsia="Times New Roman" w:cs="Times New Roman"/>
          <w:szCs w:val="24"/>
        </w:rPr>
        <w:t xml:space="preserve"> Γεωργιάδη, Ιωάννη Στουρνάρα, Ευάγγελου Βενιζέλου και Γεωργίου </w:t>
      </w:r>
      <w:proofErr w:type="spellStart"/>
      <w:r>
        <w:rPr>
          <w:rFonts w:eastAsia="Times New Roman" w:cs="Times New Roman"/>
          <w:szCs w:val="24"/>
        </w:rPr>
        <w:t>Κουτρουμ</w:t>
      </w:r>
      <w:r>
        <w:rPr>
          <w:rFonts w:eastAsia="Times New Roman" w:cs="Times New Roman"/>
          <w:szCs w:val="24"/>
        </w:rPr>
        <w:t>άνη</w:t>
      </w:r>
      <w:proofErr w:type="spellEnd"/>
      <w:r>
        <w:rPr>
          <w:rFonts w:eastAsia="Times New Roman" w:cs="Times New Roman"/>
          <w:szCs w:val="24"/>
        </w:rPr>
        <w:t>.</w:t>
      </w:r>
    </w:p>
    <w:p w14:paraId="6F5C489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Σας υπενθυμίζω ότι οι Βουλευτές κ</w:t>
      </w:r>
      <w:r>
        <w:rPr>
          <w:rFonts w:eastAsia="Times New Roman" w:cs="Times New Roman"/>
          <w:szCs w:val="24"/>
        </w:rPr>
        <w:t>υρίων</w:t>
      </w:r>
      <w:r>
        <w:rPr>
          <w:rFonts w:eastAsia="Times New Roman" w:cs="Times New Roman"/>
          <w:szCs w:val="24"/>
        </w:rPr>
        <w:t xml:space="preserve"> Βενιζέλος Ευάγγελος, Γεωργιάδης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Άδωνις, Λοβέρδος Ανδρέας, </w:t>
      </w:r>
      <w:proofErr w:type="spellStart"/>
      <w:r>
        <w:rPr>
          <w:rFonts w:eastAsia="Times New Roman" w:cs="Times New Roman"/>
          <w:szCs w:val="24"/>
        </w:rPr>
        <w:t>Σαλμάς</w:t>
      </w:r>
      <w:proofErr w:type="spellEnd"/>
      <w:r>
        <w:rPr>
          <w:rFonts w:eastAsia="Times New Roman" w:cs="Times New Roman"/>
          <w:szCs w:val="24"/>
        </w:rPr>
        <w:t xml:space="preserve"> Μάριος και Σαμαράς Αντώνιος δεν θα μετέχουν στην ψηφοφορία και λήψη απόφασης για την άσκηση ή μη δίωξης που τους αφορά, όπως προβλέπεται</w:t>
      </w:r>
      <w:r>
        <w:rPr>
          <w:rFonts w:eastAsia="Times New Roman" w:cs="Times New Roman"/>
          <w:szCs w:val="24"/>
        </w:rPr>
        <w:t xml:space="preserve"> από την παράγραφο 8 του άρθρου 155 του Κανονισμού της Βουλής.</w:t>
      </w:r>
    </w:p>
    <w:p w14:paraId="6F5C489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Η διεξαγωγή της ψηφοφορίας θα γίνει με μ</w:t>
      </w:r>
      <w:r>
        <w:rPr>
          <w:rFonts w:eastAsia="Times New Roman" w:cs="Times New Roman"/>
          <w:szCs w:val="24"/>
        </w:rPr>
        <w:t>ί</w:t>
      </w:r>
      <w:r>
        <w:rPr>
          <w:rFonts w:eastAsia="Times New Roman" w:cs="Times New Roman"/>
          <w:szCs w:val="24"/>
        </w:rPr>
        <w:t>α ανάγνωση του καταλόγου, θα είναι αυτοτελής για κάθε πρόσωπο και θα διεξαχθεί σε δέκα χωριστές ψηφοδόχους. Πάνω στην ψηφοδόχο δεν θα αναγράφεται όνομα</w:t>
      </w:r>
      <w:r w:rsidRPr="00BF6CC5">
        <w:rPr>
          <w:rFonts w:eastAsia="Times New Roman" w:cs="Times New Roman"/>
          <w:szCs w:val="24"/>
        </w:rPr>
        <w:t>.</w:t>
      </w:r>
      <w:r w:rsidRPr="00BF6CC5">
        <w:rPr>
          <w:rFonts w:eastAsia="Times New Roman" w:cs="Times New Roman"/>
          <w:szCs w:val="24"/>
        </w:rPr>
        <w:t xml:space="preserve"> </w:t>
      </w:r>
      <w:r>
        <w:rPr>
          <w:rFonts w:eastAsia="Times New Roman" w:cs="Times New Roman"/>
          <w:szCs w:val="24"/>
        </w:rPr>
        <w:t xml:space="preserve">Θα αναγράφεται μόνο ένας αριθμός. Οι ψηφοδόχοι έχουν τοποθετηθεί με βάση την αλφαβητική σειρά του επωνύμου των προσώπων, κατά των οποίων στρέφεται η πρόταση. </w:t>
      </w:r>
    </w:p>
    <w:p w14:paraId="6F5C489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Ειδικότερα: </w:t>
      </w:r>
    </w:p>
    <w:p w14:paraId="6F5C489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Η ψηφοδόχος νούμερο 1 αφορά τον κ. Αβραμόπουλο Δημήτριο.</w:t>
      </w:r>
    </w:p>
    <w:p w14:paraId="6F5C489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Η</w:t>
      </w:r>
      <w:r w:rsidRPr="00AB3C51">
        <w:rPr>
          <w:rFonts w:eastAsia="Times New Roman" w:cs="Times New Roman"/>
          <w:szCs w:val="24"/>
        </w:rPr>
        <w:t xml:space="preserve"> ψηφοδόχος νούμερο </w:t>
      </w:r>
      <w:r>
        <w:rPr>
          <w:rFonts w:eastAsia="Times New Roman" w:cs="Times New Roman"/>
          <w:szCs w:val="24"/>
        </w:rPr>
        <w:t>2</w:t>
      </w:r>
      <w:r w:rsidRPr="00AB3C51">
        <w:rPr>
          <w:rFonts w:eastAsia="Times New Roman" w:cs="Times New Roman"/>
          <w:szCs w:val="24"/>
        </w:rPr>
        <w:t xml:space="preserve"> αφορ</w:t>
      </w:r>
      <w:r w:rsidRPr="00AB3C51">
        <w:rPr>
          <w:rFonts w:eastAsia="Times New Roman" w:cs="Times New Roman"/>
          <w:szCs w:val="24"/>
        </w:rPr>
        <w:t xml:space="preserve">ά τον κ. </w:t>
      </w:r>
      <w:r>
        <w:rPr>
          <w:rFonts w:eastAsia="Times New Roman" w:cs="Times New Roman"/>
          <w:szCs w:val="24"/>
        </w:rPr>
        <w:t>Βενιζέλο Ευάγγελο.</w:t>
      </w:r>
    </w:p>
    <w:p w14:paraId="6F5C489F" w14:textId="77777777" w:rsidR="0016272D" w:rsidRDefault="008D6B83">
      <w:pPr>
        <w:spacing w:line="600" w:lineRule="auto"/>
        <w:ind w:firstLine="720"/>
        <w:jc w:val="both"/>
        <w:rPr>
          <w:rFonts w:eastAsia="Times New Roman" w:cs="Times New Roman"/>
          <w:szCs w:val="24"/>
        </w:rPr>
      </w:pPr>
      <w:r w:rsidRPr="00AB3C51">
        <w:rPr>
          <w:rFonts w:eastAsia="Times New Roman" w:cs="Times New Roman"/>
          <w:szCs w:val="24"/>
        </w:rPr>
        <w:t xml:space="preserve">Η ψηφοδόχος νούμερο </w:t>
      </w:r>
      <w:r>
        <w:rPr>
          <w:rFonts w:eastAsia="Times New Roman" w:cs="Times New Roman"/>
          <w:szCs w:val="24"/>
        </w:rPr>
        <w:t>3</w:t>
      </w:r>
      <w:r w:rsidRPr="00AB3C51">
        <w:rPr>
          <w:rFonts w:eastAsia="Times New Roman" w:cs="Times New Roman"/>
          <w:szCs w:val="24"/>
        </w:rPr>
        <w:t xml:space="preserve"> αφορά τον κ. </w:t>
      </w:r>
      <w:r>
        <w:rPr>
          <w:rFonts w:eastAsia="Times New Roman" w:cs="Times New Roman"/>
          <w:szCs w:val="24"/>
        </w:rPr>
        <w:t>Γεωργιάδη Σπυρίδωνα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w:t>
      </w:r>
    </w:p>
    <w:p w14:paraId="6F5C48A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Η ψηφοδόχος νούμερο 4 αφορά τον κ. </w:t>
      </w:r>
      <w:proofErr w:type="spellStart"/>
      <w:r>
        <w:rPr>
          <w:rFonts w:eastAsia="Times New Roman" w:cs="Times New Roman"/>
          <w:szCs w:val="24"/>
        </w:rPr>
        <w:t>Κουτρουμάνη</w:t>
      </w:r>
      <w:proofErr w:type="spellEnd"/>
      <w:r>
        <w:rPr>
          <w:rFonts w:eastAsia="Times New Roman" w:cs="Times New Roman"/>
          <w:szCs w:val="24"/>
        </w:rPr>
        <w:t xml:space="preserve"> Γεώργιο.</w:t>
      </w:r>
    </w:p>
    <w:p w14:paraId="6F5C48A1" w14:textId="77777777" w:rsidR="0016272D" w:rsidRDefault="008D6B83">
      <w:pPr>
        <w:spacing w:line="600" w:lineRule="auto"/>
        <w:ind w:firstLine="720"/>
        <w:jc w:val="both"/>
        <w:rPr>
          <w:rFonts w:eastAsia="Times New Roman" w:cs="Times New Roman"/>
          <w:szCs w:val="24"/>
        </w:rPr>
      </w:pPr>
      <w:r w:rsidRPr="00AB3C51">
        <w:rPr>
          <w:rFonts w:eastAsia="Times New Roman" w:cs="Times New Roman"/>
          <w:szCs w:val="24"/>
        </w:rPr>
        <w:t>Η ψηφοδόχος νούμερο</w:t>
      </w:r>
      <w:r>
        <w:rPr>
          <w:rFonts w:eastAsia="Times New Roman" w:cs="Times New Roman"/>
          <w:szCs w:val="24"/>
        </w:rPr>
        <w:t xml:space="preserve"> 5</w:t>
      </w:r>
      <w:r w:rsidRPr="00AB3C51">
        <w:rPr>
          <w:rFonts w:eastAsia="Times New Roman" w:cs="Times New Roman"/>
          <w:szCs w:val="24"/>
        </w:rPr>
        <w:t xml:space="preserve"> αφορά τον κ. </w:t>
      </w:r>
      <w:r>
        <w:rPr>
          <w:rFonts w:eastAsia="Times New Roman" w:cs="Times New Roman"/>
          <w:szCs w:val="24"/>
        </w:rPr>
        <w:t>Λοβέρδο Ανδρέα</w:t>
      </w:r>
      <w:r w:rsidRPr="00AB3C51">
        <w:rPr>
          <w:rFonts w:eastAsia="Times New Roman" w:cs="Times New Roman"/>
          <w:szCs w:val="24"/>
        </w:rPr>
        <w:t>.</w:t>
      </w:r>
    </w:p>
    <w:p w14:paraId="6F5C48A2" w14:textId="77777777" w:rsidR="0016272D" w:rsidRDefault="008D6B83">
      <w:pPr>
        <w:spacing w:line="600" w:lineRule="auto"/>
        <w:ind w:firstLine="720"/>
        <w:jc w:val="both"/>
        <w:rPr>
          <w:rFonts w:eastAsia="Times New Roman" w:cs="Times New Roman"/>
          <w:szCs w:val="24"/>
        </w:rPr>
      </w:pPr>
      <w:r w:rsidRPr="00AB3C51">
        <w:rPr>
          <w:rFonts w:eastAsia="Times New Roman" w:cs="Times New Roman"/>
          <w:szCs w:val="24"/>
        </w:rPr>
        <w:t xml:space="preserve">Η ψηφοδόχος νούμερο </w:t>
      </w:r>
      <w:r>
        <w:rPr>
          <w:rFonts w:eastAsia="Times New Roman" w:cs="Times New Roman"/>
          <w:szCs w:val="24"/>
        </w:rPr>
        <w:t>6</w:t>
      </w:r>
      <w:r w:rsidRPr="00AB3C51">
        <w:rPr>
          <w:rFonts w:eastAsia="Times New Roman" w:cs="Times New Roman"/>
          <w:szCs w:val="24"/>
        </w:rPr>
        <w:t xml:space="preserve"> αφορά τον κ. </w:t>
      </w:r>
      <w:proofErr w:type="spellStart"/>
      <w:r>
        <w:rPr>
          <w:rFonts w:eastAsia="Times New Roman" w:cs="Times New Roman"/>
          <w:szCs w:val="24"/>
        </w:rPr>
        <w:t>Λυκουρέντζο</w:t>
      </w:r>
      <w:proofErr w:type="spellEnd"/>
      <w:r>
        <w:rPr>
          <w:rFonts w:eastAsia="Times New Roman" w:cs="Times New Roman"/>
          <w:szCs w:val="24"/>
        </w:rPr>
        <w:t xml:space="preserve"> Ανδρέα</w:t>
      </w:r>
      <w:r w:rsidRPr="00AB3C51">
        <w:rPr>
          <w:rFonts w:eastAsia="Times New Roman" w:cs="Times New Roman"/>
          <w:szCs w:val="24"/>
        </w:rPr>
        <w:t>.</w:t>
      </w:r>
    </w:p>
    <w:p w14:paraId="6F5C48A3" w14:textId="77777777" w:rsidR="0016272D" w:rsidRDefault="008D6B83">
      <w:pPr>
        <w:spacing w:line="600" w:lineRule="auto"/>
        <w:ind w:firstLine="720"/>
        <w:jc w:val="both"/>
        <w:rPr>
          <w:rFonts w:eastAsia="Times New Roman" w:cs="Times New Roman"/>
          <w:szCs w:val="24"/>
        </w:rPr>
      </w:pPr>
      <w:r w:rsidRPr="00AB3C51">
        <w:rPr>
          <w:rFonts w:eastAsia="Times New Roman" w:cs="Times New Roman"/>
          <w:szCs w:val="24"/>
        </w:rPr>
        <w:t xml:space="preserve">Η </w:t>
      </w:r>
      <w:r w:rsidRPr="00AB3C51">
        <w:rPr>
          <w:rFonts w:eastAsia="Times New Roman" w:cs="Times New Roman"/>
          <w:szCs w:val="24"/>
        </w:rPr>
        <w:t xml:space="preserve">ψηφοδόχος νούμερο </w:t>
      </w:r>
      <w:r>
        <w:rPr>
          <w:rFonts w:eastAsia="Times New Roman" w:cs="Times New Roman"/>
          <w:szCs w:val="24"/>
        </w:rPr>
        <w:t>7</w:t>
      </w:r>
      <w:r w:rsidRPr="00AB3C51">
        <w:rPr>
          <w:rFonts w:eastAsia="Times New Roman" w:cs="Times New Roman"/>
          <w:szCs w:val="24"/>
        </w:rPr>
        <w:t xml:space="preserve"> αφορά τον κ. </w:t>
      </w:r>
      <w:proofErr w:type="spellStart"/>
      <w:r>
        <w:rPr>
          <w:rFonts w:eastAsia="Times New Roman" w:cs="Times New Roman"/>
          <w:szCs w:val="24"/>
        </w:rPr>
        <w:t>Πικραμμένο</w:t>
      </w:r>
      <w:proofErr w:type="spellEnd"/>
      <w:r>
        <w:rPr>
          <w:rFonts w:eastAsia="Times New Roman" w:cs="Times New Roman"/>
          <w:szCs w:val="24"/>
        </w:rPr>
        <w:t xml:space="preserve"> Παναγιώτη</w:t>
      </w:r>
      <w:r w:rsidRPr="00AB3C51">
        <w:rPr>
          <w:rFonts w:eastAsia="Times New Roman" w:cs="Times New Roman"/>
          <w:szCs w:val="24"/>
        </w:rPr>
        <w:t>.</w:t>
      </w:r>
    </w:p>
    <w:p w14:paraId="6F5C48A4" w14:textId="77777777" w:rsidR="0016272D" w:rsidRDefault="008D6B83">
      <w:pPr>
        <w:spacing w:line="600" w:lineRule="auto"/>
        <w:ind w:firstLine="720"/>
        <w:jc w:val="both"/>
        <w:rPr>
          <w:rFonts w:eastAsia="Times New Roman" w:cs="Times New Roman"/>
          <w:szCs w:val="24"/>
        </w:rPr>
      </w:pPr>
      <w:r w:rsidRPr="00AB3C51">
        <w:rPr>
          <w:rFonts w:eastAsia="Times New Roman" w:cs="Times New Roman"/>
          <w:szCs w:val="24"/>
        </w:rPr>
        <w:t xml:space="preserve">Η ψηφοδόχος νούμερο </w:t>
      </w:r>
      <w:r>
        <w:rPr>
          <w:rFonts w:eastAsia="Times New Roman" w:cs="Times New Roman"/>
          <w:szCs w:val="24"/>
        </w:rPr>
        <w:t>8</w:t>
      </w:r>
      <w:r w:rsidRPr="00AB3C51">
        <w:rPr>
          <w:rFonts w:eastAsia="Times New Roman" w:cs="Times New Roman"/>
          <w:szCs w:val="24"/>
        </w:rPr>
        <w:t xml:space="preserve"> αφορά τον κ. </w:t>
      </w:r>
      <w:proofErr w:type="spellStart"/>
      <w:r>
        <w:rPr>
          <w:rFonts w:eastAsia="Times New Roman" w:cs="Times New Roman"/>
          <w:szCs w:val="24"/>
        </w:rPr>
        <w:t>Σαλμά</w:t>
      </w:r>
      <w:proofErr w:type="spellEnd"/>
      <w:r>
        <w:rPr>
          <w:rFonts w:eastAsia="Times New Roman" w:cs="Times New Roman"/>
          <w:szCs w:val="24"/>
        </w:rPr>
        <w:t xml:space="preserve"> Μάριο</w:t>
      </w:r>
      <w:r w:rsidRPr="00AB3C51">
        <w:rPr>
          <w:rFonts w:eastAsia="Times New Roman" w:cs="Times New Roman"/>
          <w:szCs w:val="24"/>
        </w:rPr>
        <w:t>.</w:t>
      </w:r>
    </w:p>
    <w:p w14:paraId="6F5C48A5" w14:textId="77777777" w:rsidR="0016272D" w:rsidRDefault="008D6B83">
      <w:pPr>
        <w:spacing w:line="600" w:lineRule="auto"/>
        <w:ind w:firstLine="720"/>
        <w:jc w:val="both"/>
        <w:rPr>
          <w:rFonts w:eastAsia="Times New Roman" w:cs="Times New Roman"/>
          <w:szCs w:val="24"/>
        </w:rPr>
      </w:pPr>
      <w:r w:rsidRPr="00AB3C51">
        <w:rPr>
          <w:rFonts w:eastAsia="Times New Roman" w:cs="Times New Roman"/>
          <w:szCs w:val="24"/>
        </w:rPr>
        <w:t xml:space="preserve">Η ψηφοδόχος νούμερο </w:t>
      </w:r>
      <w:r>
        <w:rPr>
          <w:rFonts w:eastAsia="Times New Roman" w:cs="Times New Roman"/>
          <w:szCs w:val="24"/>
        </w:rPr>
        <w:t>9</w:t>
      </w:r>
      <w:r w:rsidRPr="00AB3C51">
        <w:rPr>
          <w:rFonts w:eastAsia="Times New Roman" w:cs="Times New Roman"/>
          <w:szCs w:val="24"/>
        </w:rPr>
        <w:t xml:space="preserve"> αφορά τον κ. </w:t>
      </w:r>
      <w:r>
        <w:rPr>
          <w:rFonts w:eastAsia="Times New Roman" w:cs="Times New Roman"/>
          <w:szCs w:val="24"/>
        </w:rPr>
        <w:t>Σαμαρά Αντώνιο.</w:t>
      </w:r>
    </w:p>
    <w:p w14:paraId="6F5C48A6" w14:textId="77777777" w:rsidR="0016272D" w:rsidRDefault="008D6B83">
      <w:pPr>
        <w:spacing w:line="600" w:lineRule="auto"/>
        <w:ind w:firstLine="720"/>
        <w:jc w:val="both"/>
        <w:rPr>
          <w:rFonts w:eastAsia="Times New Roman" w:cs="Times New Roman"/>
          <w:szCs w:val="24"/>
        </w:rPr>
      </w:pPr>
      <w:r w:rsidRPr="00AB3C51">
        <w:rPr>
          <w:rFonts w:eastAsia="Times New Roman" w:cs="Times New Roman"/>
          <w:szCs w:val="24"/>
        </w:rPr>
        <w:t xml:space="preserve">Η ψηφοδόχος νούμερο </w:t>
      </w:r>
      <w:r>
        <w:rPr>
          <w:rFonts w:eastAsia="Times New Roman" w:cs="Times New Roman"/>
          <w:szCs w:val="24"/>
        </w:rPr>
        <w:t>10</w:t>
      </w:r>
      <w:r w:rsidRPr="00AB3C51">
        <w:rPr>
          <w:rFonts w:eastAsia="Times New Roman" w:cs="Times New Roman"/>
          <w:szCs w:val="24"/>
        </w:rPr>
        <w:t xml:space="preserve"> αφορά τον κ. </w:t>
      </w:r>
      <w:r>
        <w:rPr>
          <w:rFonts w:eastAsia="Times New Roman" w:cs="Times New Roman"/>
          <w:szCs w:val="24"/>
        </w:rPr>
        <w:t>Στουρνάρα Ιωάννη</w:t>
      </w:r>
      <w:r w:rsidRPr="00AB3C51">
        <w:rPr>
          <w:rFonts w:eastAsia="Times New Roman" w:cs="Times New Roman"/>
          <w:szCs w:val="24"/>
        </w:rPr>
        <w:t>.</w:t>
      </w:r>
    </w:p>
    <w:p w14:paraId="6F5C48A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Για τη διεξαγωγή της μυστικής ψηφοφορίας </w:t>
      </w:r>
      <w:r>
        <w:rPr>
          <w:rFonts w:eastAsia="Times New Roman" w:cs="Times New Roman"/>
          <w:szCs w:val="24"/>
        </w:rPr>
        <w:t xml:space="preserve">σας </w:t>
      </w:r>
      <w:r>
        <w:rPr>
          <w:rFonts w:eastAsia="Times New Roman" w:cs="Times New Roman"/>
          <w:szCs w:val="24"/>
        </w:rPr>
        <w:t>έχο</w:t>
      </w:r>
      <w:r>
        <w:rPr>
          <w:rFonts w:eastAsia="Times New Roman" w:cs="Times New Roman"/>
          <w:szCs w:val="24"/>
        </w:rPr>
        <w:t>υν διανεμηθεί δέκα ψηφοδέλτια με τα ονόματα των κ</w:t>
      </w:r>
      <w:r>
        <w:rPr>
          <w:rFonts w:eastAsia="Times New Roman" w:cs="Times New Roman"/>
          <w:szCs w:val="24"/>
        </w:rPr>
        <w:t>υρίων</w:t>
      </w:r>
      <w:r>
        <w:rPr>
          <w:rFonts w:eastAsia="Times New Roman" w:cs="Times New Roman"/>
          <w:szCs w:val="24"/>
        </w:rPr>
        <w:t xml:space="preserve"> </w:t>
      </w:r>
      <w:r w:rsidRPr="00AB3C51">
        <w:rPr>
          <w:rFonts w:eastAsia="Times New Roman" w:cs="Times New Roman"/>
          <w:szCs w:val="24"/>
        </w:rPr>
        <w:t>Αβραμόπουλου</w:t>
      </w:r>
      <w:r w:rsidRPr="0036299D">
        <w:rPr>
          <w:rFonts w:eastAsia="Times New Roman" w:cs="Times New Roman"/>
          <w:szCs w:val="24"/>
        </w:rPr>
        <w:t xml:space="preserve"> </w:t>
      </w:r>
      <w:r w:rsidRPr="00AB3C51">
        <w:rPr>
          <w:rFonts w:eastAsia="Times New Roman" w:cs="Times New Roman"/>
          <w:szCs w:val="24"/>
        </w:rPr>
        <w:t xml:space="preserve">Δημητρίου, </w:t>
      </w:r>
      <w:r w:rsidRPr="00CC4CA8">
        <w:rPr>
          <w:rFonts w:eastAsia="Times New Roman" w:cs="Times New Roman"/>
          <w:szCs w:val="24"/>
        </w:rPr>
        <w:t>Βενιζέλο</w:t>
      </w:r>
      <w:r>
        <w:rPr>
          <w:rFonts w:eastAsia="Times New Roman" w:cs="Times New Roman"/>
          <w:szCs w:val="24"/>
        </w:rPr>
        <w:t>υ</w:t>
      </w:r>
      <w:r w:rsidRPr="00CC4CA8">
        <w:rPr>
          <w:rFonts w:eastAsia="Times New Roman" w:cs="Times New Roman"/>
          <w:szCs w:val="24"/>
        </w:rPr>
        <w:t xml:space="preserve"> Ευ</w:t>
      </w:r>
      <w:r>
        <w:rPr>
          <w:rFonts w:eastAsia="Times New Roman" w:cs="Times New Roman"/>
          <w:szCs w:val="24"/>
        </w:rPr>
        <w:t xml:space="preserve">άγγελου, </w:t>
      </w:r>
      <w:r w:rsidRPr="00CC4CA8">
        <w:rPr>
          <w:rFonts w:eastAsia="Times New Roman" w:cs="Times New Roman"/>
          <w:szCs w:val="24"/>
        </w:rPr>
        <w:t>Γεωργιάδη Σπυρ</w:t>
      </w:r>
      <w:r>
        <w:rPr>
          <w:rFonts w:eastAsia="Times New Roman" w:cs="Times New Roman"/>
          <w:szCs w:val="24"/>
        </w:rPr>
        <w:t>ίδωνος</w:t>
      </w:r>
      <w:r>
        <w:rPr>
          <w:rFonts w:eastAsia="Times New Roman" w:cs="Times New Roman"/>
          <w:szCs w:val="24"/>
        </w:rPr>
        <w:t xml:space="preserve"> </w:t>
      </w:r>
      <w:r w:rsidRPr="00CC4CA8">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Αδώ</w:t>
      </w:r>
      <w:r w:rsidRPr="00CC4CA8">
        <w:rPr>
          <w:rFonts w:eastAsia="Times New Roman" w:cs="Times New Roman"/>
          <w:szCs w:val="24"/>
        </w:rPr>
        <w:t>νι</w:t>
      </w:r>
      <w:r>
        <w:rPr>
          <w:rFonts w:eastAsia="Times New Roman" w:cs="Times New Roman"/>
          <w:szCs w:val="24"/>
        </w:rPr>
        <w:t>δος</w:t>
      </w:r>
      <w:proofErr w:type="spellEnd"/>
      <w:r>
        <w:rPr>
          <w:rFonts w:eastAsia="Times New Roman" w:cs="Times New Roman"/>
          <w:szCs w:val="24"/>
        </w:rPr>
        <w:t xml:space="preserve">, </w:t>
      </w:r>
      <w:proofErr w:type="spellStart"/>
      <w:r w:rsidRPr="00CC4CA8">
        <w:rPr>
          <w:rFonts w:eastAsia="Times New Roman" w:cs="Times New Roman"/>
          <w:szCs w:val="24"/>
        </w:rPr>
        <w:t>Κουτρουμάνη</w:t>
      </w:r>
      <w:proofErr w:type="spellEnd"/>
      <w:r w:rsidRPr="00CC4CA8">
        <w:rPr>
          <w:rFonts w:eastAsia="Times New Roman" w:cs="Times New Roman"/>
          <w:szCs w:val="24"/>
        </w:rPr>
        <w:t xml:space="preserve"> </w:t>
      </w:r>
      <w:r>
        <w:rPr>
          <w:rFonts w:eastAsia="Times New Roman" w:cs="Times New Roman"/>
          <w:szCs w:val="24"/>
        </w:rPr>
        <w:t xml:space="preserve">Γεωργίου, </w:t>
      </w:r>
      <w:r w:rsidRPr="00CC4CA8">
        <w:rPr>
          <w:rFonts w:eastAsia="Times New Roman" w:cs="Times New Roman"/>
          <w:szCs w:val="24"/>
        </w:rPr>
        <w:t>Λοβέρδο</w:t>
      </w:r>
      <w:r>
        <w:rPr>
          <w:rFonts w:eastAsia="Times New Roman" w:cs="Times New Roman"/>
          <w:szCs w:val="24"/>
        </w:rPr>
        <w:t>υ</w:t>
      </w:r>
      <w:r w:rsidRPr="00CC4CA8">
        <w:rPr>
          <w:rFonts w:eastAsia="Times New Roman" w:cs="Times New Roman"/>
          <w:szCs w:val="24"/>
        </w:rPr>
        <w:t xml:space="preserve"> Ανδρέα</w:t>
      </w:r>
      <w:r>
        <w:rPr>
          <w:rFonts w:eastAsia="Times New Roman" w:cs="Times New Roman"/>
          <w:szCs w:val="24"/>
        </w:rPr>
        <w:t xml:space="preserve">, </w:t>
      </w:r>
      <w:proofErr w:type="spellStart"/>
      <w:r w:rsidRPr="00CC4CA8">
        <w:rPr>
          <w:rFonts w:eastAsia="Times New Roman" w:cs="Times New Roman"/>
          <w:szCs w:val="24"/>
        </w:rPr>
        <w:t>Λυκουρέντζο</w:t>
      </w:r>
      <w:r>
        <w:rPr>
          <w:rFonts w:eastAsia="Times New Roman" w:cs="Times New Roman"/>
          <w:szCs w:val="24"/>
        </w:rPr>
        <w:t>υ</w:t>
      </w:r>
      <w:proofErr w:type="spellEnd"/>
      <w:r w:rsidRPr="00CC4CA8">
        <w:rPr>
          <w:rFonts w:eastAsia="Times New Roman" w:cs="Times New Roman"/>
          <w:szCs w:val="24"/>
        </w:rPr>
        <w:t xml:space="preserve"> Ανδρέ</w:t>
      </w:r>
      <w:r>
        <w:rPr>
          <w:rFonts w:eastAsia="Times New Roman" w:cs="Times New Roman"/>
          <w:szCs w:val="24"/>
        </w:rPr>
        <w:t xml:space="preserve">α, </w:t>
      </w:r>
      <w:proofErr w:type="spellStart"/>
      <w:r w:rsidRPr="00CC4CA8">
        <w:rPr>
          <w:rFonts w:eastAsia="Times New Roman" w:cs="Times New Roman"/>
          <w:szCs w:val="24"/>
        </w:rPr>
        <w:t>Πικραμμένο</w:t>
      </w:r>
      <w:r>
        <w:rPr>
          <w:rFonts w:eastAsia="Times New Roman" w:cs="Times New Roman"/>
          <w:szCs w:val="24"/>
        </w:rPr>
        <w:t>υ</w:t>
      </w:r>
      <w:proofErr w:type="spellEnd"/>
      <w:r w:rsidRPr="00CC4CA8">
        <w:rPr>
          <w:rFonts w:eastAsia="Times New Roman" w:cs="Times New Roman"/>
          <w:szCs w:val="24"/>
        </w:rPr>
        <w:t xml:space="preserve"> Παναγιώτη</w:t>
      </w:r>
      <w:r>
        <w:rPr>
          <w:rFonts w:eastAsia="Times New Roman" w:cs="Times New Roman"/>
          <w:szCs w:val="24"/>
        </w:rPr>
        <w:t xml:space="preserve">, </w:t>
      </w:r>
      <w:proofErr w:type="spellStart"/>
      <w:r w:rsidRPr="00CC4CA8">
        <w:rPr>
          <w:rFonts w:eastAsia="Times New Roman" w:cs="Times New Roman"/>
          <w:szCs w:val="24"/>
        </w:rPr>
        <w:t>Σαλμά</w:t>
      </w:r>
      <w:proofErr w:type="spellEnd"/>
      <w:r w:rsidRPr="00CC4CA8">
        <w:rPr>
          <w:rFonts w:eastAsia="Times New Roman" w:cs="Times New Roman"/>
          <w:szCs w:val="24"/>
        </w:rPr>
        <w:t xml:space="preserve"> Μάριο</w:t>
      </w:r>
      <w:r>
        <w:rPr>
          <w:rFonts w:eastAsia="Times New Roman" w:cs="Times New Roman"/>
          <w:szCs w:val="24"/>
        </w:rPr>
        <w:t xml:space="preserve">υ, </w:t>
      </w:r>
      <w:r w:rsidRPr="00CC4CA8">
        <w:rPr>
          <w:rFonts w:eastAsia="Times New Roman" w:cs="Times New Roman"/>
          <w:szCs w:val="24"/>
        </w:rPr>
        <w:t>Σαμαρά Αντ</w:t>
      </w:r>
      <w:r>
        <w:rPr>
          <w:rFonts w:eastAsia="Times New Roman" w:cs="Times New Roman"/>
          <w:szCs w:val="24"/>
        </w:rPr>
        <w:t xml:space="preserve">ωνίου και </w:t>
      </w:r>
      <w:r w:rsidRPr="00CC4CA8">
        <w:rPr>
          <w:rFonts w:eastAsia="Times New Roman" w:cs="Times New Roman"/>
          <w:szCs w:val="24"/>
        </w:rPr>
        <w:t>Στουρνάρα Ιωάννη.</w:t>
      </w:r>
    </w:p>
    <w:p w14:paraId="6F5C48A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Σας έχουν διανεμηθεί, επίσης, ισάριθμα λευκά ψηφοδέλτια, καθώς και ισάριθμοι λευκοί φάκελοι, στους οποίους είναι τυπωμένοι οι αριθμοί από το 1 έως το 10 που αντιστοιχούν στις ψηφοδόχους για τις οποίες προορίζονται. </w:t>
      </w:r>
    </w:p>
    <w:p w14:paraId="6F5C48A9" w14:textId="77777777" w:rsidR="0016272D" w:rsidRDefault="008D6B83">
      <w:pPr>
        <w:spacing w:line="600" w:lineRule="auto"/>
        <w:ind w:firstLine="720"/>
        <w:jc w:val="both"/>
        <w:rPr>
          <w:rFonts w:eastAsia="Times New Roman" w:cs="Times New Roman"/>
          <w:szCs w:val="24"/>
        </w:rPr>
      </w:pPr>
      <w:r>
        <w:rPr>
          <w:rFonts w:eastAsia="Times New Roman" w:cs="Times New Roman"/>
          <w:color w:val="000000" w:themeColor="text1"/>
          <w:szCs w:val="24"/>
        </w:rPr>
        <w:t>Δείγματα των ψηφοδελτί</w:t>
      </w:r>
      <w:r>
        <w:rPr>
          <w:rFonts w:eastAsia="Times New Roman" w:cs="Times New Roman"/>
          <w:color w:val="000000" w:themeColor="text1"/>
          <w:szCs w:val="24"/>
        </w:rPr>
        <w:t>ων καθώς και τ</w:t>
      </w:r>
      <w:r w:rsidRPr="00122F19">
        <w:rPr>
          <w:rFonts w:eastAsia="Times New Roman" w:cs="Times New Roman"/>
          <w:color w:val="000000" w:themeColor="text1"/>
          <w:szCs w:val="24"/>
        </w:rPr>
        <w:t xml:space="preserve">ο διανεμηθέν πόρισμα </w:t>
      </w:r>
      <w:r w:rsidRPr="007D2617">
        <w:rPr>
          <w:rFonts w:eastAsia="Times New Roman" w:cs="Times New Roman"/>
          <w:color w:val="000000" w:themeColor="text1"/>
          <w:szCs w:val="24"/>
        </w:rPr>
        <w:t>της επιτροπής</w:t>
      </w:r>
      <w:r w:rsidRPr="003507AC">
        <w:rPr>
          <w:rFonts w:eastAsia="Times New Roman" w:cs="Times New Roman"/>
          <w:color w:val="000000" w:themeColor="text1"/>
          <w:szCs w:val="24"/>
        </w:rPr>
        <w:t xml:space="preserve"> </w:t>
      </w:r>
      <w:r w:rsidRPr="00122F19">
        <w:rPr>
          <w:rFonts w:eastAsia="Times New Roman" w:cs="Times New Roman"/>
          <w:color w:val="000000" w:themeColor="text1"/>
          <w:szCs w:val="24"/>
        </w:rPr>
        <w:t>θ</w:t>
      </w:r>
      <w:r>
        <w:rPr>
          <w:rFonts w:eastAsia="Times New Roman" w:cs="Times New Roman"/>
          <w:szCs w:val="24"/>
        </w:rPr>
        <w:t>α καταχωριστούν στα Πρακτικά της σημερινής συνεδρίασης.</w:t>
      </w:r>
    </w:p>
    <w:p w14:paraId="6F5C48A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(Τα προαναφερθέντα </w:t>
      </w:r>
      <w:r>
        <w:rPr>
          <w:rFonts w:eastAsia="Times New Roman" w:cs="Times New Roman"/>
          <w:szCs w:val="24"/>
        </w:rPr>
        <w:t xml:space="preserve">δείγματα </w:t>
      </w:r>
      <w:r>
        <w:rPr>
          <w:rFonts w:eastAsia="Times New Roman" w:cs="Times New Roman"/>
          <w:szCs w:val="24"/>
        </w:rPr>
        <w:t>ψηφοδελτίων</w:t>
      </w:r>
      <w:r>
        <w:rPr>
          <w:rFonts w:eastAsia="Times New Roman" w:cs="Times New Roman"/>
          <w:szCs w:val="24"/>
        </w:rPr>
        <w:t xml:space="preserve"> καταχωρίζονται στα Πρακτικά και έχουν ως εξής:</w:t>
      </w:r>
    </w:p>
    <w:p w14:paraId="6F5C48AB" w14:textId="77777777" w:rsidR="0016272D" w:rsidRDefault="008D6B83">
      <w:pPr>
        <w:spacing w:line="600" w:lineRule="auto"/>
        <w:ind w:firstLine="720"/>
        <w:jc w:val="center"/>
        <w:rPr>
          <w:rFonts w:eastAsia="Times New Roman" w:cs="Times New Roman"/>
          <w:color w:val="FF0000"/>
          <w:szCs w:val="24"/>
        </w:rPr>
      </w:pPr>
      <w:r w:rsidRPr="007B184A">
        <w:rPr>
          <w:rFonts w:eastAsia="Times New Roman" w:cs="Times New Roman"/>
          <w:color w:val="FF0000"/>
          <w:szCs w:val="24"/>
        </w:rPr>
        <w:t>(ΑΛΛΑΓΗ ΣΕΛΙΔΑΣ)</w:t>
      </w:r>
    </w:p>
    <w:p w14:paraId="6F5C48AC" w14:textId="77777777" w:rsidR="0016272D" w:rsidRDefault="008D6B83">
      <w:pPr>
        <w:spacing w:line="600" w:lineRule="auto"/>
        <w:ind w:firstLine="720"/>
        <w:jc w:val="center"/>
        <w:rPr>
          <w:rFonts w:eastAsia="Times New Roman" w:cs="Times New Roman"/>
          <w:color w:val="000000" w:themeColor="text1"/>
          <w:szCs w:val="24"/>
        </w:rPr>
      </w:pPr>
      <w:r w:rsidRPr="006133FC">
        <w:rPr>
          <w:rFonts w:eastAsia="Times New Roman" w:cs="Times New Roman"/>
          <w:color w:val="000000" w:themeColor="text1"/>
          <w:szCs w:val="24"/>
        </w:rPr>
        <w:t xml:space="preserve">(Να </w:t>
      </w:r>
      <w:r w:rsidRPr="006133FC">
        <w:rPr>
          <w:rFonts w:eastAsia="Times New Roman" w:cs="Times New Roman"/>
          <w:color w:val="000000" w:themeColor="text1"/>
          <w:szCs w:val="24"/>
        </w:rPr>
        <w:t xml:space="preserve">μπει η σελ. 525α) </w:t>
      </w:r>
    </w:p>
    <w:p w14:paraId="6F5C48AD" w14:textId="77777777" w:rsidR="0016272D" w:rsidRDefault="008D6B83">
      <w:pPr>
        <w:spacing w:line="600" w:lineRule="auto"/>
        <w:ind w:firstLine="720"/>
        <w:jc w:val="center"/>
        <w:rPr>
          <w:rFonts w:eastAsia="Times New Roman" w:cs="Times New Roman"/>
          <w:color w:val="FF0000"/>
          <w:szCs w:val="24"/>
        </w:rPr>
      </w:pPr>
      <w:r w:rsidRPr="007B184A">
        <w:rPr>
          <w:rFonts w:eastAsia="Times New Roman" w:cs="Times New Roman"/>
          <w:color w:val="FF0000"/>
          <w:szCs w:val="24"/>
        </w:rPr>
        <w:t>(ΑΛΛΑΓΗ ΣΕΛΙΔΑΣ)</w:t>
      </w:r>
    </w:p>
    <w:p w14:paraId="6F5C48AE"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Σε κάθε ψηφοδέλτιο, κάτω από τον τίτλο «ΨΗΦΟΔΕΛΤΙΟ» αναγράφεται ο αριθμός της ψηφοδόχου που αφορά σε καθένα από τα ανωτέρω αναφερόμενα πρόσωπα. </w:t>
      </w:r>
    </w:p>
    <w:p w14:paraId="6F5C48A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Σας έχει διανεμηθεί, επιπλέον, ένας πίνακας με την αντιστοιχία του ονόματος το</w:t>
      </w:r>
      <w:r>
        <w:rPr>
          <w:rFonts w:eastAsia="Times New Roman" w:cs="Times New Roman"/>
          <w:szCs w:val="24"/>
        </w:rPr>
        <w:t>υ κάθε προσώπου και αριθμού ψηφοδόχου που το αφορά.</w:t>
      </w:r>
    </w:p>
    <w:p w14:paraId="6F5C48B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Η ψήφος για την άσκηση ή μη δίωξης κατά των ανωτέρω αναφερομένων προσώπων εκφράζεται με σταυρό κάτω από μία από τις λέξεις «ΝΑΙ»</w:t>
      </w:r>
      <w:r w:rsidRPr="00F6564F">
        <w:rPr>
          <w:rFonts w:eastAsia="Times New Roman" w:cs="Times New Roman"/>
          <w:szCs w:val="24"/>
        </w:rPr>
        <w:t>,</w:t>
      </w:r>
      <w:r>
        <w:rPr>
          <w:rFonts w:eastAsia="Times New Roman" w:cs="Times New Roman"/>
          <w:szCs w:val="24"/>
        </w:rPr>
        <w:t xml:space="preserve"> «ΟΧΙ» λόγω αναρμοδιότητας της Βουλής και διαβίβαση στον αρμόδιο </w:t>
      </w:r>
      <w:r>
        <w:rPr>
          <w:rFonts w:eastAsia="Times New Roman" w:cs="Times New Roman"/>
          <w:szCs w:val="24"/>
        </w:rPr>
        <w:t>εισαγγελέα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ή «ΠΑΡΩΝ». Εφόσον το ψηφοδέλτιο δεν φέρει κανένα σταυρό, τότε αυτό προτείνω να θεωρείται άκυρο. </w:t>
      </w:r>
    </w:p>
    <w:p w14:paraId="6F5C48B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πίσης,</w:t>
      </w:r>
      <w:r>
        <w:rPr>
          <w:rFonts w:eastAsia="Times New Roman" w:cs="Times New Roman"/>
          <w:szCs w:val="24"/>
        </w:rPr>
        <w:t xml:space="preserve"> κατά την καταμέτρηση τα ψηφοδέλτια που θα βρεθούν σε λάθος κάλπη, προτείνω να θεωρούνται άκυρα.</w:t>
      </w:r>
    </w:p>
    <w:p w14:paraId="6F5C48B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Σώμα</w:t>
      </w:r>
      <w:r>
        <w:rPr>
          <w:rFonts w:eastAsia="Times New Roman" w:cs="Times New Roman"/>
          <w:szCs w:val="24"/>
        </w:rPr>
        <w:t xml:space="preserve"> συμφωνεί</w:t>
      </w:r>
      <w:r>
        <w:rPr>
          <w:rFonts w:eastAsia="Times New Roman" w:cs="Times New Roman"/>
          <w:szCs w:val="24"/>
        </w:rPr>
        <w:t>;</w:t>
      </w:r>
    </w:p>
    <w:p w14:paraId="6F5C48B3" w14:textId="77777777" w:rsidR="0016272D" w:rsidRDefault="008D6B83">
      <w:pPr>
        <w:spacing w:line="600" w:lineRule="auto"/>
        <w:ind w:firstLine="720"/>
        <w:jc w:val="both"/>
        <w:rPr>
          <w:rFonts w:eastAsia="Times New Roman" w:cs="Times New Roman"/>
          <w:szCs w:val="24"/>
        </w:rPr>
      </w:pPr>
      <w:r w:rsidRPr="00BE221E">
        <w:rPr>
          <w:rFonts w:eastAsia="Times New Roman" w:cs="Times New Roman"/>
          <w:b/>
          <w:szCs w:val="24"/>
        </w:rPr>
        <w:t>ΠΟΛΛΟΙ ΒΟΥΛΕΥΤΕΣ:</w:t>
      </w:r>
      <w:r>
        <w:rPr>
          <w:rFonts w:eastAsia="Times New Roman" w:cs="Times New Roman"/>
          <w:szCs w:val="24"/>
        </w:rPr>
        <w:t xml:space="preserve"> Μάλιστα, μάλιστα.</w:t>
      </w:r>
    </w:p>
    <w:p w14:paraId="6F5C48B4" w14:textId="77777777" w:rsidR="0016272D" w:rsidRDefault="008D6B83">
      <w:pPr>
        <w:spacing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Δημήτριος Καμμένος</w:t>
      </w:r>
      <w:r w:rsidRPr="008238F0">
        <w:rPr>
          <w:rFonts w:eastAsia="Times New Roman" w:cs="Times New Roman"/>
          <w:b/>
          <w:szCs w:val="24"/>
        </w:rPr>
        <w:t>):</w:t>
      </w:r>
      <w:r>
        <w:rPr>
          <w:rFonts w:eastAsia="Times New Roman" w:cs="Times New Roman"/>
          <w:szCs w:val="24"/>
        </w:rPr>
        <w:t xml:space="preserve"> Συνεπώς το Σώμα </w:t>
      </w:r>
      <w:proofErr w:type="spellStart"/>
      <w:r>
        <w:rPr>
          <w:rFonts w:eastAsia="Times New Roman" w:cs="Times New Roman"/>
          <w:szCs w:val="24"/>
        </w:rPr>
        <w:t>συνεφώνησε</w:t>
      </w:r>
      <w:proofErr w:type="spellEnd"/>
      <w:r>
        <w:rPr>
          <w:rFonts w:eastAsia="Times New Roman" w:cs="Times New Roman"/>
          <w:szCs w:val="24"/>
        </w:rPr>
        <w:t>.</w:t>
      </w:r>
    </w:p>
    <w:p w14:paraId="6F5C48B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Επίσης, σύμφωνα με την παράγραφο 10 του άρθρου 73 του Κανονισμού της Βουλής, σε περίπτωση ασυμφωνίας μεταξύ του αριθμού των ψηφοδελτίων και του αριθμού των </w:t>
      </w:r>
      <w:proofErr w:type="spellStart"/>
      <w:r>
        <w:rPr>
          <w:rFonts w:eastAsia="Times New Roman" w:cs="Times New Roman"/>
          <w:szCs w:val="24"/>
        </w:rPr>
        <w:t>ψηφισάντων</w:t>
      </w:r>
      <w:proofErr w:type="spellEnd"/>
      <w:r>
        <w:rPr>
          <w:rFonts w:eastAsia="Times New Roman" w:cs="Times New Roman"/>
          <w:szCs w:val="24"/>
        </w:rPr>
        <w:t>,</w:t>
      </w:r>
      <w:r>
        <w:rPr>
          <w:rFonts w:eastAsia="Times New Roman" w:cs="Times New Roman"/>
          <w:szCs w:val="24"/>
        </w:rPr>
        <w:t xml:space="preserve"> επαναλαμβάνεται η καταμέτρ</w:t>
      </w:r>
      <w:r>
        <w:rPr>
          <w:rFonts w:eastAsia="Times New Roman" w:cs="Times New Roman"/>
          <w:szCs w:val="24"/>
        </w:rPr>
        <w:t xml:space="preserve">ηση. Εάν και </w:t>
      </w:r>
      <w:r>
        <w:rPr>
          <w:rFonts w:eastAsia="Times New Roman" w:cs="Times New Roman"/>
          <w:szCs w:val="24"/>
        </w:rPr>
        <w:t xml:space="preserve">μετά </w:t>
      </w:r>
      <w:r>
        <w:rPr>
          <w:rFonts w:eastAsia="Times New Roman" w:cs="Times New Roman"/>
          <w:szCs w:val="24"/>
        </w:rPr>
        <w:t xml:space="preserve">τη νέα αυτή καταμέτρηση διαπιστωθεί ότι ο αριθμός των ψηφοδελτίων είναι μεγαλύτερος από τον αριθμό των </w:t>
      </w:r>
      <w:proofErr w:type="spellStart"/>
      <w:r>
        <w:rPr>
          <w:rFonts w:eastAsia="Times New Roman" w:cs="Times New Roman"/>
          <w:szCs w:val="24"/>
        </w:rPr>
        <w:t>ψηφισάντων</w:t>
      </w:r>
      <w:proofErr w:type="spellEnd"/>
      <w:r>
        <w:rPr>
          <w:rFonts w:eastAsia="Times New Roman" w:cs="Times New Roman"/>
          <w:szCs w:val="24"/>
        </w:rPr>
        <w:t xml:space="preserve">, καταστρέφεται, πριν από τη διαλογή, αριθμός ψηφοδελτίων ίσος με τον αριθμό των επιπλέον ψηφοδελτίων. </w:t>
      </w:r>
    </w:p>
    <w:p w14:paraId="6F5C48B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Με την εκφώνηση του ο</w:t>
      </w:r>
      <w:r>
        <w:rPr>
          <w:rFonts w:eastAsia="Times New Roman" w:cs="Times New Roman"/>
          <w:szCs w:val="24"/>
        </w:rPr>
        <w:t xml:space="preserve">νόματός του κάθε Βουλευτής θα προσέρχεται στην ψηφοδόχο, όπου θα εναποθέτει τον φάκελο με την ψήφο του στην αντίστοιχη κάλπη και επί της ψηφοδόχου συνάδελφοι θα επιβεβαιώνουν, αναφέροντας το όνομα κάθε συναδέλφου που ψηφίζει. </w:t>
      </w:r>
    </w:p>
    <w:p w14:paraId="6F5C48B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Η εκφώνηση του ονόματος επί τ</w:t>
      </w:r>
      <w:r>
        <w:rPr>
          <w:rFonts w:eastAsia="Times New Roman" w:cs="Times New Roman"/>
          <w:szCs w:val="24"/>
        </w:rPr>
        <w:t>ου καταλόγου των Βουλευτών και ψηφολεκτών θα πραγματοποιηθεί στο τέλος της εκφώνησης των ονομάτων των υπολοίπων Βουλευτών για λόγους εύρυθμης λειτουργίας της διαδικασίας.</w:t>
      </w:r>
    </w:p>
    <w:p w14:paraId="6F5C48B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Σας γνωστοποιώ, επίσης, ότι στο Προεδρείο έχουν αποσταλεί σφραγισμένες επιστολές από </w:t>
      </w:r>
      <w:r>
        <w:rPr>
          <w:rFonts w:eastAsia="Times New Roman" w:cs="Times New Roman"/>
          <w:szCs w:val="24"/>
        </w:rPr>
        <w:t>συναδέλφους Βουλευτές και μέλη της Κυβέρνησης και Υφυπουργούς</w:t>
      </w:r>
      <w:r w:rsidRPr="00885FD4">
        <w:rPr>
          <w:rFonts w:eastAsia="Times New Roman" w:cs="Times New Roman"/>
          <w:szCs w:val="24"/>
        </w:rPr>
        <w:t xml:space="preserve">, </w:t>
      </w:r>
      <w:r>
        <w:rPr>
          <w:rFonts w:eastAsia="Times New Roman" w:cs="Times New Roman"/>
          <w:szCs w:val="24"/>
        </w:rPr>
        <w:t xml:space="preserve">τους κ.κ. Κοτζιά Νικόλαο, Κουντουρά Έλενα, Τσιρώνη Ιωάννη, Αθανασίου Αθανάσιο, </w:t>
      </w:r>
      <w:proofErr w:type="spellStart"/>
      <w:r>
        <w:rPr>
          <w:rFonts w:eastAsia="Times New Roman" w:cs="Times New Roman"/>
          <w:szCs w:val="24"/>
        </w:rPr>
        <w:t>Σκουρολιάκο</w:t>
      </w:r>
      <w:proofErr w:type="spellEnd"/>
      <w:r>
        <w:rPr>
          <w:rFonts w:eastAsia="Times New Roman" w:cs="Times New Roman"/>
          <w:szCs w:val="24"/>
        </w:rPr>
        <w:t xml:space="preserve"> Παναγιώτη, που ευρίσκονται σε αποστολή της Βουλής και της Κυβέρνησης στο εξωτερικό, για συμμετοχή στη </w:t>
      </w:r>
      <w:r>
        <w:rPr>
          <w:rFonts w:eastAsia="Times New Roman" w:cs="Times New Roman"/>
          <w:szCs w:val="24"/>
        </w:rPr>
        <w:t>μυστική ψηφοφορία, σύμφωνα με το άρθρο 70Α του Κανονισμού της Βουλής.</w:t>
      </w:r>
    </w:p>
    <w:p w14:paraId="6F5C48B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Τα ψηφοδέλτιά τους βρίσκονται μέσα σε σφραγισμένους φακέλους. Ο κάθε φάκελο</w:t>
      </w:r>
      <w:r>
        <w:rPr>
          <w:rFonts w:eastAsia="Times New Roman" w:cs="Times New Roman"/>
          <w:szCs w:val="24"/>
        </w:rPr>
        <w:t>ς</w:t>
      </w:r>
      <w:r>
        <w:rPr>
          <w:rFonts w:eastAsia="Times New Roman" w:cs="Times New Roman"/>
          <w:szCs w:val="24"/>
        </w:rPr>
        <w:t>, ο οποίος αναγράφει εντύπως τον αριθμό της κάλπης που προορίζεται, εσωκλείεται σε έναν μεγαλύτερο φάκελο, επί</w:t>
      </w:r>
      <w:r>
        <w:rPr>
          <w:rFonts w:eastAsia="Times New Roman" w:cs="Times New Roman"/>
          <w:szCs w:val="24"/>
        </w:rPr>
        <w:t>σης κλειστό, ο οποίος αναγράφει το όνομα του Βουλευτή ή του μέλους της Κυβέρνησης που ψηφίζει με επιστολική ψήφο. Ο φάκελος συνοδεύεται από διαβιβαστικό έγγραφο που απευθύνεται στον Πρόεδρο της Βουλής και αντίγραφό τους θα κατατεθεί στα Πρακτικά της σημερι</w:t>
      </w:r>
      <w:r>
        <w:rPr>
          <w:rFonts w:eastAsia="Times New Roman" w:cs="Times New Roman"/>
          <w:szCs w:val="24"/>
        </w:rPr>
        <w:t>νής συνεδρίασης.</w:t>
      </w:r>
    </w:p>
    <w:p w14:paraId="6F5C48B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Καλούνται επί του καταλόγου η Γραμματέας</w:t>
      </w:r>
      <w:r>
        <w:rPr>
          <w:rFonts w:eastAsia="Times New Roman" w:cs="Times New Roman"/>
          <w:szCs w:val="24"/>
        </w:rPr>
        <w:t xml:space="preserve"> της Βουλής</w:t>
      </w:r>
      <w:r>
        <w:rPr>
          <w:rFonts w:eastAsia="Times New Roman" w:cs="Times New Roman"/>
          <w:szCs w:val="24"/>
        </w:rPr>
        <w:t xml:space="preserve"> και Βουλευτής Έβρου κ.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Συνασπισμό Ριζοσπαστικής Αριστεράς και ο Βουλευτής Ημαθίας κ. Απόστολος </w:t>
      </w:r>
      <w:proofErr w:type="spellStart"/>
      <w:r>
        <w:rPr>
          <w:rFonts w:eastAsia="Times New Roman" w:cs="Times New Roman"/>
          <w:szCs w:val="24"/>
        </w:rPr>
        <w:t>Βεσυρόπουλος</w:t>
      </w:r>
      <w:proofErr w:type="spellEnd"/>
      <w:r>
        <w:rPr>
          <w:rFonts w:eastAsia="Times New Roman" w:cs="Times New Roman"/>
          <w:szCs w:val="24"/>
        </w:rPr>
        <w:t xml:space="preserve"> από τη Νέα Δημοκρατία.</w:t>
      </w:r>
    </w:p>
    <w:p w14:paraId="6F5C48B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Καλούνται, επίσης, ως ψηφολέκτες</w:t>
      </w:r>
      <w:r>
        <w:rPr>
          <w:rFonts w:eastAsia="Times New Roman" w:cs="Times New Roman"/>
          <w:szCs w:val="24"/>
        </w:rPr>
        <w:t xml:space="preserve">: </w:t>
      </w:r>
    </w:p>
    <w:p w14:paraId="6F5C48B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Για την πρώτη κάλπη, που αφορά την άσκηση ή μη ποινικής δίωξης για τον πρώην Υπουργό και Επίτροπο κ. Δημήτρη Αβραμόπουλο, η Βουλευτής Πιερίας του </w:t>
      </w:r>
      <w:r w:rsidRPr="002A79F6">
        <w:rPr>
          <w:rFonts w:eastAsia="Times New Roman" w:cs="Times New Roman"/>
          <w:szCs w:val="24"/>
        </w:rPr>
        <w:t>Συνασπισμ</w:t>
      </w:r>
      <w:r>
        <w:rPr>
          <w:rFonts w:eastAsia="Times New Roman" w:cs="Times New Roman"/>
          <w:szCs w:val="24"/>
        </w:rPr>
        <w:t>ού</w:t>
      </w:r>
      <w:r w:rsidRPr="002A79F6">
        <w:rPr>
          <w:rFonts w:eastAsia="Times New Roman" w:cs="Times New Roman"/>
          <w:szCs w:val="24"/>
        </w:rPr>
        <w:t xml:space="preserve"> Ριζοσπαστικής Αριστεράς</w:t>
      </w:r>
      <w:r>
        <w:rPr>
          <w:rFonts w:eastAsia="Times New Roman" w:cs="Times New Roman"/>
          <w:szCs w:val="24"/>
        </w:rPr>
        <w:t xml:space="preserve"> κ. Ελισσάβετ </w:t>
      </w:r>
      <w:proofErr w:type="spellStart"/>
      <w:r>
        <w:rPr>
          <w:rFonts w:eastAsia="Times New Roman" w:cs="Times New Roman"/>
          <w:szCs w:val="24"/>
        </w:rPr>
        <w:t>Σκούφα</w:t>
      </w:r>
      <w:proofErr w:type="spellEnd"/>
      <w:r>
        <w:rPr>
          <w:rFonts w:eastAsia="Times New Roman" w:cs="Times New Roman"/>
          <w:szCs w:val="24"/>
        </w:rPr>
        <w:t xml:space="preserve"> και η Βουλευτής Καστοριάς της Νέας Δημοκρατίας κ. Μ</w:t>
      </w:r>
      <w:r>
        <w:rPr>
          <w:rFonts w:eastAsia="Times New Roman" w:cs="Times New Roman"/>
          <w:szCs w:val="24"/>
        </w:rPr>
        <w:t>αρία Αντωνίου.</w:t>
      </w:r>
    </w:p>
    <w:p w14:paraId="6F5C48B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Για τη δεύτερη </w:t>
      </w:r>
      <w:r w:rsidRPr="002A79F6">
        <w:rPr>
          <w:rFonts w:eastAsia="Times New Roman" w:cs="Times New Roman"/>
          <w:szCs w:val="24"/>
        </w:rPr>
        <w:t>κάλπη, που αφορά την άσκηση ή μη ποινικής δίωξης για τον πρώην Υπουργό</w:t>
      </w:r>
      <w:r>
        <w:rPr>
          <w:rFonts w:eastAsia="Times New Roman" w:cs="Times New Roman"/>
          <w:szCs w:val="24"/>
        </w:rPr>
        <w:t xml:space="preserve"> και Βουλευτή</w:t>
      </w:r>
      <w:r w:rsidRPr="002A79F6">
        <w:rPr>
          <w:rFonts w:eastAsia="Times New Roman" w:cs="Times New Roman"/>
          <w:szCs w:val="24"/>
        </w:rPr>
        <w:t xml:space="preserve"> </w:t>
      </w:r>
      <w:r>
        <w:rPr>
          <w:rFonts w:eastAsia="Times New Roman" w:cs="Times New Roman"/>
          <w:szCs w:val="24"/>
        </w:rPr>
        <w:t>κ. Ευάγγελο Βενιζέλο</w:t>
      </w:r>
      <w:r w:rsidRPr="002A79F6">
        <w:rPr>
          <w:rFonts w:eastAsia="Times New Roman" w:cs="Times New Roman"/>
          <w:szCs w:val="24"/>
        </w:rPr>
        <w:t xml:space="preserve">, η Βουλευτής </w:t>
      </w:r>
      <w:r>
        <w:rPr>
          <w:rFonts w:eastAsia="Times New Roman" w:cs="Times New Roman"/>
          <w:szCs w:val="24"/>
        </w:rPr>
        <w:t>Τρικάλων</w:t>
      </w:r>
      <w:r w:rsidRPr="002A79F6">
        <w:rPr>
          <w:rFonts w:eastAsia="Times New Roman" w:cs="Times New Roman"/>
          <w:szCs w:val="24"/>
        </w:rPr>
        <w:t xml:space="preserve"> του Συνασπισμού Ριζοσπαστικής Αριστεράς κ. </w:t>
      </w:r>
      <w:r>
        <w:rPr>
          <w:rFonts w:eastAsia="Times New Roman" w:cs="Times New Roman"/>
          <w:szCs w:val="24"/>
        </w:rPr>
        <w:t xml:space="preserve">Παναγιώτα </w:t>
      </w:r>
      <w:proofErr w:type="spellStart"/>
      <w:r>
        <w:rPr>
          <w:rFonts w:eastAsia="Times New Roman" w:cs="Times New Roman"/>
          <w:szCs w:val="24"/>
        </w:rPr>
        <w:t>Δριτσέλη</w:t>
      </w:r>
      <w:proofErr w:type="spellEnd"/>
      <w:r w:rsidRPr="002A79F6">
        <w:rPr>
          <w:rFonts w:eastAsia="Times New Roman" w:cs="Times New Roman"/>
          <w:szCs w:val="24"/>
        </w:rPr>
        <w:t xml:space="preserve"> και η Βουλευτής </w:t>
      </w:r>
      <w:r>
        <w:rPr>
          <w:rFonts w:eastAsia="Times New Roman" w:cs="Times New Roman"/>
          <w:szCs w:val="24"/>
        </w:rPr>
        <w:t>Σερρών</w:t>
      </w:r>
      <w:r w:rsidRPr="002A79F6">
        <w:rPr>
          <w:rFonts w:eastAsia="Times New Roman" w:cs="Times New Roman"/>
          <w:szCs w:val="24"/>
        </w:rPr>
        <w:t xml:space="preserve"> της Νέας Δημοκ</w:t>
      </w:r>
      <w:r w:rsidRPr="002A79F6">
        <w:rPr>
          <w:rFonts w:eastAsia="Times New Roman" w:cs="Times New Roman"/>
          <w:szCs w:val="24"/>
        </w:rPr>
        <w:t xml:space="preserve">ρατίας κ. </w:t>
      </w:r>
      <w:r>
        <w:rPr>
          <w:rFonts w:eastAsia="Times New Roman" w:cs="Times New Roman"/>
          <w:szCs w:val="24"/>
        </w:rPr>
        <w:t>Φωτεινή Αραμπατζή</w:t>
      </w:r>
      <w:r w:rsidRPr="002A79F6">
        <w:rPr>
          <w:rFonts w:eastAsia="Times New Roman" w:cs="Times New Roman"/>
          <w:szCs w:val="24"/>
        </w:rPr>
        <w:t>.</w:t>
      </w:r>
    </w:p>
    <w:p w14:paraId="6F5C48B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Γ</w:t>
      </w:r>
      <w:r w:rsidRPr="002A79F6">
        <w:rPr>
          <w:rFonts w:eastAsia="Times New Roman" w:cs="Times New Roman"/>
          <w:szCs w:val="24"/>
        </w:rPr>
        <w:t xml:space="preserve">ια την </w:t>
      </w:r>
      <w:r>
        <w:rPr>
          <w:rFonts w:eastAsia="Times New Roman" w:cs="Times New Roman"/>
          <w:szCs w:val="24"/>
        </w:rPr>
        <w:t>τρίτη</w:t>
      </w:r>
      <w:r w:rsidRPr="002A79F6">
        <w:rPr>
          <w:rFonts w:eastAsia="Times New Roman" w:cs="Times New Roman"/>
          <w:szCs w:val="24"/>
        </w:rPr>
        <w:t xml:space="preserve"> κάλπη, που αφορά την άσκηση ή μη ποινικής δίωξης για τον πρώην Υπουργό και </w:t>
      </w:r>
      <w:r>
        <w:rPr>
          <w:rFonts w:eastAsia="Times New Roman" w:cs="Times New Roman"/>
          <w:szCs w:val="24"/>
        </w:rPr>
        <w:t>Βουλευτή κ. Σπυρίδωνα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 Γεωργιάδη</w:t>
      </w:r>
      <w:r w:rsidRPr="002A79F6">
        <w:rPr>
          <w:rFonts w:eastAsia="Times New Roman" w:cs="Times New Roman"/>
          <w:szCs w:val="24"/>
        </w:rPr>
        <w:t xml:space="preserve">, </w:t>
      </w:r>
      <w:r>
        <w:rPr>
          <w:rFonts w:eastAsia="Times New Roman" w:cs="Times New Roman"/>
          <w:szCs w:val="24"/>
        </w:rPr>
        <w:t>ο</w:t>
      </w:r>
      <w:r w:rsidRPr="002A79F6">
        <w:rPr>
          <w:rFonts w:eastAsia="Times New Roman" w:cs="Times New Roman"/>
          <w:szCs w:val="24"/>
        </w:rPr>
        <w:t xml:space="preserve"> Βουλευτής </w:t>
      </w:r>
      <w:r>
        <w:rPr>
          <w:rFonts w:eastAsia="Times New Roman" w:cs="Times New Roman"/>
          <w:szCs w:val="24"/>
        </w:rPr>
        <w:t xml:space="preserve">Κυκλάδων </w:t>
      </w:r>
      <w:r w:rsidRPr="002A79F6">
        <w:rPr>
          <w:rFonts w:eastAsia="Times New Roman" w:cs="Times New Roman"/>
          <w:szCs w:val="24"/>
        </w:rPr>
        <w:t xml:space="preserve">του Συνασπισμού Ριζοσπαστικής Αριστεράς κ. </w:t>
      </w:r>
      <w:r>
        <w:rPr>
          <w:rFonts w:eastAsia="Times New Roman" w:cs="Times New Roman"/>
          <w:szCs w:val="24"/>
        </w:rPr>
        <w:t xml:space="preserve">Νικόλαος </w:t>
      </w:r>
      <w:proofErr w:type="spellStart"/>
      <w:r>
        <w:rPr>
          <w:rFonts w:eastAsia="Times New Roman" w:cs="Times New Roman"/>
          <w:szCs w:val="24"/>
        </w:rPr>
        <w:t>Συρμαλένιος</w:t>
      </w:r>
      <w:proofErr w:type="spellEnd"/>
      <w:r w:rsidRPr="002A79F6">
        <w:rPr>
          <w:rFonts w:eastAsia="Times New Roman" w:cs="Times New Roman"/>
          <w:szCs w:val="24"/>
        </w:rPr>
        <w:t xml:space="preserve"> και </w:t>
      </w:r>
      <w:r>
        <w:rPr>
          <w:rFonts w:eastAsia="Times New Roman" w:cs="Times New Roman"/>
          <w:szCs w:val="24"/>
        </w:rPr>
        <w:t>ο</w:t>
      </w:r>
      <w:r w:rsidRPr="002A79F6">
        <w:rPr>
          <w:rFonts w:eastAsia="Times New Roman" w:cs="Times New Roman"/>
          <w:szCs w:val="24"/>
        </w:rPr>
        <w:t xml:space="preserve"> Βουλευτής </w:t>
      </w:r>
      <w:r>
        <w:rPr>
          <w:rFonts w:eastAsia="Times New Roman" w:cs="Times New Roman"/>
          <w:szCs w:val="24"/>
        </w:rPr>
        <w:t xml:space="preserve">Πρεβέζης </w:t>
      </w:r>
      <w:r w:rsidRPr="002A79F6">
        <w:rPr>
          <w:rFonts w:eastAsia="Times New Roman" w:cs="Times New Roman"/>
          <w:szCs w:val="24"/>
        </w:rPr>
        <w:t xml:space="preserve">της Νέας Δημοκρατίας κ. </w:t>
      </w:r>
      <w:r>
        <w:rPr>
          <w:rFonts w:eastAsia="Times New Roman" w:cs="Times New Roman"/>
          <w:szCs w:val="24"/>
        </w:rPr>
        <w:t>Στέργιος Γιαννάκης</w:t>
      </w:r>
      <w:r w:rsidRPr="002A79F6">
        <w:rPr>
          <w:rFonts w:eastAsia="Times New Roman" w:cs="Times New Roman"/>
          <w:szCs w:val="24"/>
        </w:rPr>
        <w:t>.</w:t>
      </w:r>
    </w:p>
    <w:p w14:paraId="6F5C48BF"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Για την τέταρτη κάλπη</w:t>
      </w:r>
      <w:r w:rsidRPr="00583A36">
        <w:rPr>
          <w:rFonts w:eastAsia="Times New Roman" w:cs="Times New Roman"/>
          <w:szCs w:val="24"/>
        </w:rPr>
        <w:t>,</w:t>
      </w:r>
      <w:r>
        <w:rPr>
          <w:rFonts w:eastAsia="Times New Roman" w:cs="Times New Roman"/>
          <w:szCs w:val="24"/>
        </w:rPr>
        <w:t xml:space="preserve"> </w:t>
      </w:r>
      <w:r w:rsidRPr="00071247">
        <w:rPr>
          <w:rFonts w:eastAsia="Times New Roman" w:cs="Times New Roman"/>
          <w:bCs/>
          <w:shd w:val="clear" w:color="auto" w:fill="FFFFFF"/>
        </w:rPr>
        <w:t>που</w:t>
      </w:r>
      <w:r>
        <w:rPr>
          <w:rFonts w:eastAsia="Times New Roman" w:cs="Times New Roman"/>
          <w:bCs/>
          <w:shd w:val="clear" w:color="auto" w:fill="FFFFFF"/>
        </w:rPr>
        <w:t xml:space="preserve"> αφορά στην άσκηση ή μη ποινικής δίωξης για τον πρώην Υπουργό κ. </w:t>
      </w:r>
      <w:proofErr w:type="spellStart"/>
      <w:r>
        <w:rPr>
          <w:rFonts w:eastAsia="Times New Roman" w:cs="Times New Roman"/>
          <w:bCs/>
          <w:shd w:val="clear" w:color="auto" w:fill="FFFFFF"/>
        </w:rPr>
        <w:t>Κουτρουμάνη</w:t>
      </w:r>
      <w:proofErr w:type="spellEnd"/>
      <w:r>
        <w:rPr>
          <w:rFonts w:eastAsia="Times New Roman" w:cs="Times New Roman"/>
          <w:bCs/>
          <w:shd w:val="clear" w:color="auto" w:fill="FFFFFF"/>
        </w:rPr>
        <w:t xml:space="preserve"> Γεώργιο</w:t>
      </w:r>
      <w:r w:rsidRPr="00583A36">
        <w:rPr>
          <w:rFonts w:eastAsia="Times New Roman" w:cs="Times New Roman"/>
          <w:bCs/>
          <w:shd w:val="clear" w:color="auto" w:fill="FFFFFF"/>
        </w:rPr>
        <w:t xml:space="preserve">, </w:t>
      </w:r>
      <w:r>
        <w:rPr>
          <w:rFonts w:eastAsia="Times New Roman" w:cs="Times New Roman"/>
          <w:bCs/>
          <w:shd w:val="clear" w:color="auto" w:fill="FFFFFF"/>
          <w:lang w:val="en-US"/>
        </w:rPr>
        <w:t>o</w:t>
      </w:r>
      <w:r>
        <w:rPr>
          <w:rFonts w:eastAsia="Times New Roman" w:cs="Times New Roman"/>
          <w:szCs w:val="24"/>
        </w:rPr>
        <w:t xml:space="preserve"> Βουλευτής Ξάνθης του Συνασπισμού Ριζοσπαστικής Αριστεράς κ. Ευστάθιος </w:t>
      </w:r>
      <w:proofErr w:type="spellStart"/>
      <w:r>
        <w:rPr>
          <w:rFonts w:eastAsia="Times New Roman" w:cs="Times New Roman"/>
          <w:szCs w:val="24"/>
        </w:rPr>
        <w:t>Γιαννακί</w:t>
      </w:r>
      <w:r>
        <w:rPr>
          <w:rFonts w:eastAsia="Times New Roman" w:cs="Times New Roman"/>
          <w:szCs w:val="24"/>
        </w:rPr>
        <w:t>δης</w:t>
      </w:r>
      <w:proofErr w:type="spellEnd"/>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ο Βουλευτής Θεσπρωτίας της </w:t>
      </w:r>
      <w:r w:rsidRPr="00AE0FAD">
        <w:rPr>
          <w:rFonts w:eastAsia="Times New Roman" w:cs="Times New Roman"/>
        </w:rPr>
        <w:t xml:space="preserve">Νέας Δημοκρατίας </w:t>
      </w:r>
      <w:r>
        <w:rPr>
          <w:rFonts w:eastAsia="Times New Roman" w:cs="Times New Roman"/>
          <w:szCs w:val="24"/>
        </w:rPr>
        <w:t xml:space="preserve">ο κ. Βασίλειος </w:t>
      </w:r>
      <w:proofErr w:type="spellStart"/>
      <w:r>
        <w:rPr>
          <w:rFonts w:eastAsia="Times New Roman" w:cs="Times New Roman"/>
          <w:szCs w:val="24"/>
        </w:rPr>
        <w:t>Γιόγιακας</w:t>
      </w:r>
      <w:proofErr w:type="spellEnd"/>
      <w:r>
        <w:rPr>
          <w:rFonts w:eastAsia="Times New Roman" w:cs="Times New Roman"/>
          <w:szCs w:val="24"/>
        </w:rPr>
        <w:t xml:space="preserve">. </w:t>
      </w:r>
    </w:p>
    <w:p w14:paraId="6F5C48C0"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Για την πέμπτη κάλπη</w:t>
      </w:r>
      <w:r w:rsidRPr="00583A36">
        <w:rPr>
          <w:rFonts w:eastAsia="Times New Roman" w:cs="Times New Roman"/>
          <w:szCs w:val="24"/>
        </w:rPr>
        <w:t>,</w:t>
      </w:r>
      <w:r>
        <w:rPr>
          <w:rFonts w:eastAsia="Times New Roman" w:cs="Times New Roman"/>
          <w:szCs w:val="24"/>
        </w:rPr>
        <w:t xml:space="preserve"> </w:t>
      </w:r>
      <w:r w:rsidRPr="00071247">
        <w:rPr>
          <w:rFonts w:eastAsia="Times New Roman" w:cs="Times New Roman"/>
          <w:bCs/>
          <w:shd w:val="clear" w:color="auto" w:fill="FFFFFF"/>
        </w:rPr>
        <w:t>που</w:t>
      </w:r>
      <w:r>
        <w:rPr>
          <w:rFonts w:eastAsia="Times New Roman" w:cs="Times New Roman"/>
          <w:bCs/>
          <w:shd w:val="clear" w:color="auto" w:fill="FFFFFF"/>
        </w:rPr>
        <w:t xml:space="preserve"> αφορά την άσκηση ή μη ποινικής δίωξης για τον πρώην Υπουργό </w:t>
      </w:r>
      <w:r w:rsidRPr="00071247">
        <w:rPr>
          <w:rFonts w:eastAsia="Times New Roman"/>
          <w:bCs/>
          <w:shd w:val="clear" w:color="auto" w:fill="FFFFFF"/>
        </w:rPr>
        <w:t>και</w:t>
      </w:r>
      <w:r>
        <w:rPr>
          <w:rFonts w:eastAsia="Times New Roman" w:cs="Times New Roman"/>
          <w:bCs/>
          <w:shd w:val="clear" w:color="auto" w:fill="FFFFFF"/>
        </w:rPr>
        <w:t xml:space="preserve"> Βουλευτή κ. Ανδρέα Λοβέρδο</w:t>
      </w:r>
      <w:r w:rsidRPr="00583A36">
        <w:rPr>
          <w:rFonts w:eastAsia="Times New Roman" w:cs="Times New Roman"/>
          <w:bCs/>
          <w:shd w:val="clear" w:color="auto" w:fill="FFFFFF"/>
        </w:rPr>
        <w:t xml:space="preserve">, </w:t>
      </w:r>
      <w:r>
        <w:rPr>
          <w:rFonts w:eastAsia="Times New Roman" w:cs="Times New Roman"/>
          <w:bCs/>
          <w:shd w:val="clear" w:color="auto" w:fill="FFFFFF"/>
        </w:rPr>
        <w:t xml:space="preserve">η Βουλευτής Χαλκιδικής </w:t>
      </w:r>
      <w:r>
        <w:rPr>
          <w:rFonts w:eastAsia="Times New Roman" w:cs="Times New Roman"/>
          <w:szCs w:val="24"/>
        </w:rPr>
        <w:t>του Συνασπισμού Ριζοσπαστικής Αριστε</w:t>
      </w:r>
      <w:r>
        <w:rPr>
          <w:rFonts w:eastAsia="Times New Roman" w:cs="Times New Roman"/>
          <w:szCs w:val="24"/>
        </w:rPr>
        <w:t xml:space="preserve">ράς </w:t>
      </w:r>
      <w:r>
        <w:rPr>
          <w:rFonts w:eastAsia="Times New Roman" w:cs="Times New Roman"/>
          <w:szCs w:val="24"/>
        </w:rPr>
        <w:t xml:space="preserve">κ. </w:t>
      </w:r>
      <w:r>
        <w:rPr>
          <w:rFonts w:eastAsia="Times New Roman" w:cs="Times New Roman"/>
          <w:szCs w:val="24"/>
        </w:rPr>
        <w:t xml:space="preserve">Αικατερίνη </w:t>
      </w:r>
      <w:proofErr w:type="spellStart"/>
      <w:r>
        <w:rPr>
          <w:rFonts w:eastAsia="Times New Roman" w:cs="Times New Roman"/>
          <w:szCs w:val="24"/>
        </w:rPr>
        <w:t>Ιγγλέζη</w:t>
      </w:r>
      <w:proofErr w:type="spellEnd"/>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ο Βουλευτής Λευκάδος της </w:t>
      </w:r>
      <w:r w:rsidRPr="00AE0FAD">
        <w:rPr>
          <w:rFonts w:eastAsia="Times New Roman" w:cs="Times New Roman"/>
        </w:rPr>
        <w:t xml:space="preserve">Νέας Δημοκρατίας </w:t>
      </w:r>
      <w:r>
        <w:rPr>
          <w:rFonts w:eastAsia="Times New Roman" w:cs="Times New Roman"/>
          <w:szCs w:val="24"/>
        </w:rPr>
        <w:t xml:space="preserve">κ. Αθανάσιος </w:t>
      </w:r>
      <w:proofErr w:type="spellStart"/>
      <w:r>
        <w:rPr>
          <w:rFonts w:eastAsia="Times New Roman" w:cs="Times New Roman"/>
          <w:szCs w:val="24"/>
        </w:rPr>
        <w:t>Καββαδάς</w:t>
      </w:r>
      <w:proofErr w:type="spellEnd"/>
      <w:r>
        <w:rPr>
          <w:rFonts w:eastAsia="Times New Roman" w:cs="Times New Roman"/>
          <w:szCs w:val="24"/>
        </w:rPr>
        <w:t xml:space="preserve">. </w:t>
      </w:r>
    </w:p>
    <w:p w14:paraId="6F5C48C1" w14:textId="77777777" w:rsidR="0016272D" w:rsidRDefault="008D6B83">
      <w:pPr>
        <w:spacing w:line="600" w:lineRule="auto"/>
        <w:ind w:firstLine="720"/>
        <w:contextualSpacing/>
        <w:jc w:val="both"/>
        <w:rPr>
          <w:rFonts w:eastAsia="Times New Roman" w:cs="Times New Roman"/>
          <w:bCs/>
          <w:shd w:val="clear" w:color="auto" w:fill="FFFFFF"/>
        </w:rPr>
      </w:pPr>
      <w:r>
        <w:rPr>
          <w:rFonts w:eastAsia="Times New Roman" w:cs="Times New Roman"/>
          <w:szCs w:val="24"/>
        </w:rPr>
        <w:t xml:space="preserve">Για την έκτη κάλπη, </w:t>
      </w:r>
      <w:r>
        <w:rPr>
          <w:rFonts w:eastAsia="Times New Roman" w:cs="Times New Roman"/>
          <w:bCs/>
          <w:shd w:val="clear" w:color="auto" w:fill="FFFFFF"/>
        </w:rPr>
        <w:t xml:space="preserve">που αφορά την άσκηση ή μη ποινικής δίωξης για τον πρώην Υπουργό κ. </w:t>
      </w:r>
      <w:proofErr w:type="spellStart"/>
      <w:r>
        <w:rPr>
          <w:rFonts w:eastAsia="Times New Roman" w:cs="Times New Roman"/>
          <w:bCs/>
          <w:shd w:val="clear" w:color="auto" w:fill="FFFFFF"/>
        </w:rPr>
        <w:t>Λυκουρέντζο</w:t>
      </w:r>
      <w:proofErr w:type="spellEnd"/>
      <w:r>
        <w:rPr>
          <w:rFonts w:eastAsia="Times New Roman" w:cs="Times New Roman"/>
          <w:bCs/>
          <w:shd w:val="clear" w:color="auto" w:fill="FFFFFF"/>
        </w:rPr>
        <w:t xml:space="preserve"> Ανδρέα, ο Βουλευτής Καβάλας </w:t>
      </w:r>
      <w:r>
        <w:rPr>
          <w:rFonts w:eastAsia="Times New Roman" w:cs="Times New Roman"/>
          <w:szCs w:val="24"/>
        </w:rPr>
        <w:t xml:space="preserve">του Συνασπισμού Ριζοσπαστικής Αριστεράς κ. Κωνσταντίνος </w:t>
      </w:r>
      <w:proofErr w:type="spellStart"/>
      <w:r>
        <w:rPr>
          <w:rFonts w:eastAsia="Times New Roman" w:cs="Times New Roman"/>
          <w:szCs w:val="24"/>
        </w:rPr>
        <w:t>Μορφίδης</w:t>
      </w:r>
      <w:proofErr w:type="spellEnd"/>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ο Βουλευτής </w:t>
      </w:r>
      <w:r>
        <w:rPr>
          <w:rFonts w:eastAsia="Times New Roman" w:cs="Times New Roman"/>
          <w:bCs/>
          <w:shd w:val="clear" w:color="auto" w:fill="FFFFFF"/>
        </w:rPr>
        <w:t xml:space="preserve">Αχαΐας της </w:t>
      </w:r>
      <w:r w:rsidRPr="00DC4CD3">
        <w:rPr>
          <w:rFonts w:eastAsia="Times New Roman" w:cs="Times New Roman"/>
          <w:bCs/>
          <w:shd w:val="clear" w:color="auto" w:fill="FFFFFF"/>
        </w:rPr>
        <w:t xml:space="preserve">Νέας Δημοκρατίας </w:t>
      </w:r>
      <w:r>
        <w:rPr>
          <w:rFonts w:eastAsia="Times New Roman" w:cs="Times New Roman"/>
          <w:bCs/>
          <w:shd w:val="clear" w:color="auto" w:fill="FFFFFF"/>
        </w:rPr>
        <w:t xml:space="preserve">κ. Ανδρέας </w:t>
      </w:r>
      <w:proofErr w:type="spellStart"/>
      <w:r>
        <w:rPr>
          <w:rFonts w:eastAsia="Times New Roman" w:cs="Times New Roman"/>
          <w:bCs/>
          <w:shd w:val="clear" w:color="auto" w:fill="FFFFFF"/>
        </w:rPr>
        <w:t>Κατσανιώτης</w:t>
      </w:r>
      <w:proofErr w:type="spellEnd"/>
      <w:r>
        <w:rPr>
          <w:rFonts w:eastAsia="Times New Roman" w:cs="Times New Roman"/>
          <w:bCs/>
          <w:shd w:val="clear" w:color="auto" w:fill="FFFFFF"/>
        </w:rPr>
        <w:t>.</w:t>
      </w:r>
    </w:p>
    <w:p w14:paraId="6F5C48C2"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έβδομη κάλπη, </w:t>
      </w:r>
      <w:r>
        <w:rPr>
          <w:rFonts w:eastAsia="Times New Roman" w:cs="Times New Roman"/>
          <w:bCs/>
          <w:shd w:val="clear" w:color="auto" w:fill="FFFFFF"/>
        </w:rPr>
        <w:t xml:space="preserve">που αφορά την άσκηση ή μη ποινικής δίωξης για τον πρώην </w:t>
      </w:r>
      <w:r w:rsidRPr="00DC4CD3">
        <w:rPr>
          <w:rFonts w:eastAsia="Times New Roman" w:cs="Times New Roman"/>
          <w:bCs/>
          <w:shd w:val="clear" w:color="auto" w:fill="FFFFFF"/>
        </w:rPr>
        <w:t>Πρωθυπουργό</w:t>
      </w:r>
      <w:r>
        <w:rPr>
          <w:rFonts w:eastAsia="Times New Roman" w:cs="Times New Roman"/>
          <w:bCs/>
          <w:shd w:val="clear" w:color="auto" w:fill="FFFFFF"/>
        </w:rPr>
        <w:t xml:space="preserve"> κ. Παναγιώτη </w:t>
      </w:r>
      <w:proofErr w:type="spellStart"/>
      <w:r>
        <w:rPr>
          <w:rFonts w:eastAsia="Times New Roman" w:cs="Times New Roman"/>
          <w:bCs/>
          <w:shd w:val="clear" w:color="auto" w:fill="FFFFFF"/>
        </w:rPr>
        <w:t>Πικραμμένο</w:t>
      </w:r>
      <w:proofErr w:type="spellEnd"/>
      <w:r>
        <w:rPr>
          <w:rFonts w:eastAsia="Times New Roman" w:cs="Times New Roman"/>
          <w:bCs/>
          <w:shd w:val="clear" w:color="auto" w:fill="FFFFFF"/>
        </w:rPr>
        <w:t>, ο Βουλευ</w:t>
      </w:r>
      <w:r>
        <w:rPr>
          <w:rFonts w:eastAsia="Times New Roman" w:cs="Times New Roman"/>
          <w:bCs/>
          <w:shd w:val="clear" w:color="auto" w:fill="FFFFFF"/>
        </w:rPr>
        <w:t xml:space="preserve">τής Λακωνίας </w:t>
      </w:r>
      <w:r>
        <w:rPr>
          <w:rFonts w:eastAsia="Times New Roman" w:cs="Times New Roman"/>
          <w:szCs w:val="24"/>
        </w:rPr>
        <w:t xml:space="preserve">του Συνασπισμού Ριζοσπαστικής Αριστεράς κ. Σταύρος </w:t>
      </w:r>
      <w:proofErr w:type="spellStart"/>
      <w:r>
        <w:rPr>
          <w:rFonts w:eastAsia="Times New Roman" w:cs="Times New Roman"/>
          <w:szCs w:val="24"/>
        </w:rPr>
        <w:t>Αραχωβίτης</w:t>
      </w:r>
      <w:proofErr w:type="spellEnd"/>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ο Βουλευτής Δωδεκανήσου της </w:t>
      </w:r>
      <w:r w:rsidRPr="00AE0FAD">
        <w:rPr>
          <w:rFonts w:eastAsia="Times New Roman" w:cs="Times New Roman"/>
        </w:rPr>
        <w:t xml:space="preserve">Νέας Δημοκρατίας </w:t>
      </w:r>
      <w:r>
        <w:rPr>
          <w:rFonts w:eastAsia="Times New Roman" w:cs="Times New Roman"/>
          <w:szCs w:val="24"/>
        </w:rPr>
        <w:t xml:space="preserve">κ. Εμμανουήλ </w:t>
      </w:r>
      <w:proofErr w:type="spellStart"/>
      <w:r>
        <w:rPr>
          <w:rFonts w:eastAsia="Times New Roman" w:cs="Times New Roman"/>
          <w:szCs w:val="24"/>
        </w:rPr>
        <w:t>Κόνσολας</w:t>
      </w:r>
      <w:proofErr w:type="spellEnd"/>
      <w:r>
        <w:rPr>
          <w:rFonts w:eastAsia="Times New Roman" w:cs="Times New Roman"/>
          <w:szCs w:val="24"/>
        </w:rPr>
        <w:t xml:space="preserve">. </w:t>
      </w:r>
    </w:p>
    <w:p w14:paraId="6F5C48C3"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όγδοη κάλπη, </w:t>
      </w:r>
      <w:r>
        <w:rPr>
          <w:rFonts w:eastAsia="Times New Roman" w:cs="Times New Roman"/>
          <w:bCs/>
          <w:shd w:val="clear" w:color="auto" w:fill="FFFFFF"/>
        </w:rPr>
        <w:t xml:space="preserve">που αφορά την άσκηση ή μη ποινικής δίωξης για τον πρώην Υπουργό </w:t>
      </w:r>
      <w:r w:rsidRPr="00DC4CD3">
        <w:rPr>
          <w:rFonts w:eastAsia="Times New Roman"/>
          <w:bCs/>
          <w:shd w:val="clear" w:color="auto" w:fill="FFFFFF"/>
        </w:rPr>
        <w:t>και</w:t>
      </w:r>
      <w:r>
        <w:rPr>
          <w:rFonts w:eastAsia="Times New Roman" w:cs="Times New Roman"/>
          <w:bCs/>
          <w:shd w:val="clear" w:color="auto" w:fill="FFFFFF"/>
        </w:rPr>
        <w:t xml:space="preserve"> Βουλευτή κ. Μάριο </w:t>
      </w:r>
      <w:proofErr w:type="spellStart"/>
      <w:r>
        <w:rPr>
          <w:rFonts w:eastAsia="Times New Roman" w:cs="Times New Roman"/>
          <w:bCs/>
          <w:shd w:val="clear" w:color="auto" w:fill="FFFFFF"/>
        </w:rPr>
        <w:t>Σ</w:t>
      </w:r>
      <w:r>
        <w:rPr>
          <w:rFonts w:eastAsia="Times New Roman" w:cs="Times New Roman"/>
          <w:bCs/>
          <w:shd w:val="clear" w:color="auto" w:fill="FFFFFF"/>
        </w:rPr>
        <w:t>αλμά</w:t>
      </w:r>
      <w:proofErr w:type="spellEnd"/>
      <w:r>
        <w:rPr>
          <w:rFonts w:eastAsia="Times New Roman" w:cs="Times New Roman"/>
          <w:bCs/>
          <w:shd w:val="clear" w:color="auto" w:fill="FFFFFF"/>
        </w:rPr>
        <w:t xml:space="preserve">, η Βουλευτής Αιτωλοακαρνανίας </w:t>
      </w:r>
      <w:r>
        <w:rPr>
          <w:rFonts w:eastAsia="Times New Roman" w:cs="Times New Roman"/>
          <w:szCs w:val="24"/>
        </w:rPr>
        <w:t xml:space="preserve">του Συνασπισμού Ριζοσπαστικής Αριστεράς </w:t>
      </w:r>
      <w:r>
        <w:rPr>
          <w:rFonts w:eastAsia="Times New Roman" w:cs="Times New Roman"/>
          <w:szCs w:val="24"/>
        </w:rPr>
        <w:t xml:space="preserve">κ. </w:t>
      </w:r>
      <w:r>
        <w:rPr>
          <w:rFonts w:eastAsia="Times New Roman" w:cs="Times New Roman"/>
          <w:szCs w:val="24"/>
        </w:rPr>
        <w:t xml:space="preserve">Μαρία Τριανταφύλλου </w:t>
      </w:r>
      <w:r w:rsidRPr="00F331DF">
        <w:rPr>
          <w:rFonts w:eastAsia="Times New Roman"/>
          <w:bCs/>
        </w:rPr>
        <w:t>και</w:t>
      </w:r>
      <w:r>
        <w:rPr>
          <w:rFonts w:eastAsia="Times New Roman" w:cs="Times New Roman"/>
          <w:szCs w:val="24"/>
        </w:rPr>
        <w:t xml:space="preserve"> η Βουλευτής Β΄ Περιφέρειας Θεσσαλονίκης της </w:t>
      </w:r>
      <w:r w:rsidRPr="00AE0FAD">
        <w:rPr>
          <w:rFonts w:eastAsia="Times New Roman" w:cs="Times New Roman"/>
        </w:rPr>
        <w:t xml:space="preserve">Νέας Δημοκρατίας </w:t>
      </w:r>
      <w:r>
        <w:rPr>
          <w:rFonts w:eastAsia="Times New Roman" w:cs="Times New Roman"/>
          <w:szCs w:val="24"/>
        </w:rPr>
        <w:t xml:space="preserve">κ. </w:t>
      </w:r>
      <w:r>
        <w:rPr>
          <w:rFonts w:eastAsia="Times New Roman" w:cs="Times New Roman"/>
          <w:szCs w:val="24"/>
        </w:rPr>
        <w:t xml:space="preserve">Αικατερίνη Μάρκου. </w:t>
      </w:r>
    </w:p>
    <w:p w14:paraId="6F5C48C4" w14:textId="77777777" w:rsidR="0016272D" w:rsidRDefault="008D6B83">
      <w:pPr>
        <w:spacing w:line="600" w:lineRule="auto"/>
        <w:ind w:firstLine="720"/>
        <w:contextualSpacing/>
        <w:jc w:val="both"/>
        <w:rPr>
          <w:rFonts w:eastAsia="Times New Roman" w:cs="Times New Roman"/>
          <w:bCs/>
          <w:shd w:val="clear" w:color="auto" w:fill="FFFFFF"/>
        </w:rPr>
      </w:pPr>
      <w:r>
        <w:rPr>
          <w:rFonts w:eastAsia="Times New Roman" w:cs="Times New Roman"/>
          <w:szCs w:val="24"/>
        </w:rPr>
        <w:t xml:space="preserve">Για την ένατη κάλπη, </w:t>
      </w:r>
      <w:r>
        <w:rPr>
          <w:rFonts w:eastAsia="Times New Roman" w:cs="Times New Roman"/>
          <w:bCs/>
          <w:shd w:val="clear" w:color="auto" w:fill="FFFFFF"/>
        </w:rPr>
        <w:t>που αφορά την άσκηση ή μη ποινικής δίωξης για τον</w:t>
      </w:r>
      <w:r>
        <w:rPr>
          <w:rFonts w:eastAsia="Times New Roman" w:cs="Times New Roman"/>
          <w:bCs/>
          <w:shd w:val="clear" w:color="auto" w:fill="FFFFFF"/>
        </w:rPr>
        <w:t xml:space="preserve"> πρώην </w:t>
      </w:r>
      <w:r w:rsidRPr="00DC4CD3">
        <w:rPr>
          <w:rFonts w:eastAsia="Times New Roman" w:cs="Times New Roman"/>
          <w:bCs/>
          <w:shd w:val="clear" w:color="auto" w:fill="FFFFFF"/>
        </w:rPr>
        <w:t>Πρωθυπουργό</w:t>
      </w:r>
      <w:r>
        <w:rPr>
          <w:rFonts w:eastAsia="Times New Roman" w:cs="Times New Roman"/>
          <w:bCs/>
          <w:shd w:val="clear" w:color="auto" w:fill="FFFFFF"/>
        </w:rPr>
        <w:t xml:space="preserve"> </w:t>
      </w:r>
      <w:r w:rsidRPr="00DC4CD3">
        <w:rPr>
          <w:rFonts w:eastAsia="Times New Roman"/>
          <w:bCs/>
          <w:shd w:val="clear" w:color="auto" w:fill="FFFFFF"/>
        </w:rPr>
        <w:t>και</w:t>
      </w:r>
      <w:r>
        <w:rPr>
          <w:rFonts w:eastAsia="Times New Roman" w:cs="Times New Roman"/>
          <w:bCs/>
          <w:shd w:val="clear" w:color="auto" w:fill="FFFFFF"/>
        </w:rPr>
        <w:t xml:space="preserve"> Βουλευτή κ. Αντώνιο Σαμαρά, η Βουλευτής Κορινθίας </w:t>
      </w:r>
      <w:r>
        <w:rPr>
          <w:rFonts w:eastAsia="Times New Roman" w:cs="Times New Roman"/>
          <w:szCs w:val="24"/>
        </w:rPr>
        <w:t xml:space="preserve">του Συνασπισμού Ριζοσπαστικής Αριστεράς </w:t>
      </w:r>
      <w:r>
        <w:rPr>
          <w:rFonts w:eastAsia="Times New Roman" w:cs="Times New Roman"/>
          <w:szCs w:val="24"/>
        </w:rPr>
        <w:t xml:space="preserve">κ. </w:t>
      </w:r>
      <w:r>
        <w:rPr>
          <w:rFonts w:eastAsia="Times New Roman" w:cs="Times New Roman"/>
          <w:szCs w:val="24"/>
        </w:rPr>
        <w:t xml:space="preserve">Μαρία </w:t>
      </w:r>
      <w:proofErr w:type="spellStart"/>
      <w:r>
        <w:rPr>
          <w:rFonts w:eastAsia="Times New Roman" w:cs="Times New Roman"/>
          <w:szCs w:val="24"/>
        </w:rPr>
        <w:t>Θελερίτη</w:t>
      </w:r>
      <w:proofErr w:type="spellEnd"/>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ο Βουλευτής Μαγνησίας της </w:t>
      </w:r>
      <w:r w:rsidRPr="00AE0FAD">
        <w:rPr>
          <w:rFonts w:eastAsia="Times New Roman" w:cs="Times New Roman"/>
        </w:rPr>
        <w:t xml:space="preserve">Νέας Δημοκρατίας </w:t>
      </w:r>
      <w:r>
        <w:rPr>
          <w:rFonts w:eastAsia="Times New Roman" w:cs="Times New Roman"/>
          <w:szCs w:val="24"/>
        </w:rPr>
        <w:t xml:space="preserve">κ. Χρήστος </w:t>
      </w:r>
      <w:proofErr w:type="spellStart"/>
      <w:r>
        <w:rPr>
          <w:rFonts w:eastAsia="Times New Roman" w:cs="Times New Roman"/>
          <w:szCs w:val="24"/>
        </w:rPr>
        <w:t>Μπουκώρος</w:t>
      </w:r>
      <w:proofErr w:type="spellEnd"/>
      <w:r>
        <w:rPr>
          <w:rFonts w:eastAsia="Times New Roman" w:cs="Times New Roman"/>
          <w:szCs w:val="24"/>
        </w:rPr>
        <w:t>.</w:t>
      </w:r>
    </w:p>
    <w:p w14:paraId="6F5C48C5"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Για τη δέκατη κάλπη, </w:t>
      </w:r>
      <w:r>
        <w:rPr>
          <w:rFonts w:eastAsia="Times New Roman" w:cs="Times New Roman"/>
          <w:bCs/>
          <w:shd w:val="clear" w:color="auto" w:fill="FFFFFF"/>
        </w:rPr>
        <w:t xml:space="preserve">που αφορά την άσκηση ή μη ποινικής </w:t>
      </w:r>
      <w:r>
        <w:rPr>
          <w:rFonts w:eastAsia="Times New Roman" w:cs="Times New Roman"/>
          <w:bCs/>
          <w:shd w:val="clear" w:color="auto" w:fill="FFFFFF"/>
        </w:rPr>
        <w:t xml:space="preserve">δίωξης για τον πρώην Υπουργό </w:t>
      </w:r>
      <w:r w:rsidRPr="00DC4CD3">
        <w:rPr>
          <w:rFonts w:eastAsia="Times New Roman"/>
          <w:bCs/>
          <w:shd w:val="clear" w:color="auto" w:fill="FFFFFF"/>
        </w:rPr>
        <w:t>και</w:t>
      </w:r>
      <w:r>
        <w:rPr>
          <w:rFonts w:eastAsia="Times New Roman" w:cs="Times New Roman"/>
          <w:bCs/>
          <w:shd w:val="clear" w:color="auto" w:fill="FFFFFF"/>
        </w:rPr>
        <w:t xml:space="preserve"> Διοικητή της </w:t>
      </w:r>
      <w:r w:rsidRPr="00DC4CD3">
        <w:rPr>
          <w:rFonts w:eastAsia="Times New Roman" w:cs="Times New Roman"/>
          <w:bCs/>
          <w:shd w:val="clear" w:color="auto" w:fill="FFFFFF"/>
        </w:rPr>
        <w:t>Τράπεζας της Ελλάδος</w:t>
      </w:r>
      <w:r>
        <w:rPr>
          <w:rFonts w:eastAsia="Times New Roman" w:cs="Times New Roman"/>
          <w:bCs/>
          <w:shd w:val="clear" w:color="auto" w:fill="FFFFFF"/>
        </w:rPr>
        <w:t xml:space="preserve"> κ. Ιωάννη Στουρνάρα, ο </w:t>
      </w:r>
      <w:r w:rsidRPr="00DC4CD3">
        <w:rPr>
          <w:rFonts w:eastAsia="Times New Roman"/>
          <w:bCs/>
          <w:shd w:val="clear" w:color="auto" w:fill="FFFFFF"/>
        </w:rPr>
        <w:t>Βουλ</w:t>
      </w:r>
      <w:r>
        <w:rPr>
          <w:rFonts w:eastAsia="Times New Roman"/>
          <w:bCs/>
          <w:shd w:val="clear" w:color="auto" w:fill="FFFFFF"/>
        </w:rPr>
        <w:t xml:space="preserve">ευτής Θεσπρωτίας </w:t>
      </w:r>
      <w:r>
        <w:rPr>
          <w:rFonts w:eastAsia="Times New Roman" w:cs="Times New Roman"/>
          <w:szCs w:val="24"/>
        </w:rPr>
        <w:t xml:space="preserve">του Συνασπισμού Ριζοσπαστικής Αριστεράς κ. Μάριος </w:t>
      </w:r>
      <w:proofErr w:type="spellStart"/>
      <w:r>
        <w:rPr>
          <w:rFonts w:eastAsia="Times New Roman" w:cs="Times New Roman"/>
          <w:szCs w:val="24"/>
        </w:rPr>
        <w:t>Κάτσης</w:t>
      </w:r>
      <w:proofErr w:type="spellEnd"/>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ο </w:t>
      </w:r>
      <w:r w:rsidRPr="007E4228">
        <w:rPr>
          <w:rFonts w:eastAsia="Times New Roman"/>
          <w:bCs/>
        </w:rPr>
        <w:t>Βουλ</w:t>
      </w:r>
      <w:r>
        <w:rPr>
          <w:rFonts w:eastAsia="Times New Roman"/>
          <w:bCs/>
        </w:rPr>
        <w:t xml:space="preserve">ευτής Αχαΐας της </w:t>
      </w:r>
      <w:r w:rsidRPr="00DC4CD3">
        <w:rPr>
          <w:rFonts w:eastAsia="Times New Roman"/>
          <w:bCs/>
        </w:rPr>
        <w:t xml:space="preserve">Νέας Δημοκρατίας </w:t>
      </w:r>
      <w:r>
        <w:rPr>
          <w:rFonts w:eastAsia="Times New Roman"/>
          <w:bCs/>
        </w:rPr>
        <w:t xml:space="preserve">κ. Ιάσων Φωτήλας. </w:t>
      </w:r>
    </w:p>
    <w:p w14:paraId="6F5C48C6"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Παρακαλούνται οι κυρίες </w:t>
      </w:r>
      <w:r w:rsidRPr="00F331DF">
        <w:rPr>
          <w:rFonts w:eastAsia="Times New Roman"/>
          <w:bCs/>
        </w:rPr>
        <w:t>και</w:t>
      </w:r>
      <w:r>
        <w:rPr>
          <w:rFonts w:eastAsia="Times New Roman" w:cs="Times New Roman"/>
          <w:szCs w:val="24"/>
        </w:rPr>
        <w:t xml:space="preserve"> κύριοι ψηφολέκτες να πάρουν τις θέσεις τους.</w:t>
      </w:r>
    </w:p>
    <w:p w14:paraId="6F5C48C7" w14:textId="77777777" w:rsidR="0016272D" w:rsidRDefault="008D6B83">
      <w:pPr>
        <w:spacing w:line="600" w:lineRule="auto"/>
        <w:ind w:firstLine="720"/>
        <w:contextualSpacing/>
        <w:jc w:val="both"/>
        <w:rPr>
          <w:rFonts w:eastAsia="Times New Roman" w:cs="Times New Roman"/>
        </w:rPr>
      </w:pPr>
      <w:r>
        <w:rPr>
          <w:rFonts w:eastAsia="Times New Roman" w:cs="Times New Roman"/>
          <w:szCs w:val="24"/>
        </w:rPr>
        <w:t xml:space="preserve">Παρακαλώ να έχω την προσοχή σας. Λόγω της μη προσέλευσης των συναδέλφων από τη </w:t>
      </w:r>
      <w:r w:rsidRPr="00A92A6A">
        <w:rPr>
          <w:rFonts w:eastAsia="Times New Roman" w:cs="Times New Roman"/>
        </w:rPr>
        <w:t>Νέα Δημοκρατία</w:t>
      </w:r>
      <w:r>
        <w:rPr>
          <w:rFonts w:eastAsia="Times New Roman" w:cs="Times New Roman"/>
        </w:rPr>
        <w:t>,</w:t>
      </w:r>
      <w:r w:rsidRPr="00A92A6A">
        <w:rPr>
          <w:rFonts w:eastAsia="Times New Roman" w:cs="Times New Roman"/>
        </w:rPr>
        <w:t xml:space="preserve"> </w:t>
      </w:r>
      <w:r w:rsidRPr="00DC4CD3">
        <w:rPr>
          <w:rFonts w:eastAsia="Times New Roman" w:cs="Times New Roman"/>
          <w:bCs/>
          <w:shd w:val="clear" w:color="auto" w:fill="FFFFFF"/>
        </w:rPr>
        <w:t>που</w:t>
      </w:r>
      <w:r>
        <w:rPr>
          <w:rFonts w:eastAsia="Times New Roman" w:cs="Times New Roman"/>
        </w:rPr>
        <w:t xml:space="preserve"> είχαν οριστεί από την </w:t>
      </w:r>
      <w:r w:rsidRPr="00DC4CD3">
        <w:rPr>
          <w:rFonts w:eastAsia="Times New Roman" w:cs="Times New Roman"/>
          <w:bCs/>
          <w:shd w:val="clear" w:color="auto" w:fill="FFFFFF"/>
        </w:rPr>
        <w:t xml:space="preserve">Κοινοβουλευτική </w:t>
      </w:r>
      <w:r>
        <w:rPr>
          <w:rFonts w:eastAsia="Times New Roman" w:cs="Times New Roman"/>
          <w:bCs/>
          <w:shd w:val="clear" w:color="auto" w:fill="FFFFFF"/>
        </w:rPr>
        <w:t xml:space="preserve">τους </w:t>
      </w:r>
      <w:r w:rsidRPr="00DC4CD3">
        <w:rPr>
          <w:rFonts w:eastAsia="Times New Roman" w:cs="Times New Roman"/>
          <w:bCs/>
          <w:shd w:val="clear" w:color="auto" w:fill="FFFFFF"/>
        </w:rPr>
        <w:t xml:space="preserve">Ομάδα </w:t>
      </w:r>
      <w:r>
        <w:rPr>
          <w:rFonts w:eastAsia="Times New Roman" w:cs="Times New Roman"/>
        </w:rPr>
        <w:t xml:space="preserve">ως ψηφολέκτες </w:t>
      </w:r>
      <w:r w:rsidRPr="00DC4CD3">
        <w:rPr>
          <w:rFonts w:eastAsia="Times New Roman"/>
          <w:bCs/>
        </w:rPr>
        <w:t>και</w:t>
      </w:r>
      <w:r>
        <w:rPr>
          <w:rFonts w:eastAsia="Times New Roman" w:cs="Times New Roman"/>
        </w:rPr>
        <w:t xml:space="preserve"> επί του καταλόγου στη σημερινή </w:t>
      </w:r>
      <w:r w:rsidRPr="00EC46AD">
        <w:rPr>
          <w:rFonts w:eastAsia="Times New Roman"/>
        </w:rPr>
        <w:t>διαδικασία</w:t>
      </w:r>
      <w:r>
        <w:rPr>
          <w:rFonts w:eastAsia="Times New Roman"/>
        </w:rPr>
        <w:t>,</w:t>
      </w:r>
      <w:r>
        <w:rPr>
          <w:rFonts w:eastAsia="Times New Roman" w:cs="Times New Roman"/>
        </w:rPr>
        <w:t xml:space="preserve"> καλείται επί του καταλόγου η Γραμματέας της </w:t>
      </w:r>
      <w:r w:rsidRPr="00EC46AD">
        <w:rPr>
          <w:rFonts w:eastAsia="Times New Roman"/>
          <w:bCs/>
        </w:rPr>
        <w:t>Βουλή</w:t>
      </w:r>
      <w:r>
        <w:rPr>
          <w:rFonts w:eastAsia="Times New Roman" w:cs="Times New Roman"/>
        </w:rPr>
        <w:t xml:space="preserve">ς </w:t>
      </w:r>
      <w:r w:rsidRPr="00EC46AD">
        <w:rPr>
          <w:rFonts w:eastAsia="Times New Roman"/>
          <w:bCs/>
        </w:rPr>
        <w:t>και</w:t>
      </w:r>
      <w:r>
        <w:rPr>
          <w:rFonts w:eastAsia="Times New Roman" w:cs="Times New Roman"/>
        </w:rPr>
        <w:t xml:space="preserve"> Βουλευτής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 xml:space="preserve">ΔΗΜΑΡ </w:t>
      </w:r>
      <w:r>
        <w:rPr>
          <w:rFonts w:eastAsia="Times New Roman" w:cs="Times New Roman"/>
        </w:rPr>
        <w:t xml:space="preserve">κ. </w:t>
      </w:r>
      <w:r>
        <w:rPr>
          <w:rFonts w:eastAsia="Times New Roman" w:cs="Times New Roman"/>
        </w:rPr>
        <w:t xml:space="preserve">Χαρούλα (Χαρά) </w:t>
      </w:r>
      <w:proofErr w:type="spellStart"/>
      <w:r>
        <w:rPr>
          <w:rFonts w:eastAsia="Times New Roman" w:cs="Times New Roman"/>
        </w:rPr>
        <w:t>Κεφαλίδου</w:t>
      </w:r>
      <w:proofErr w:type="spellEnd"/>
      <w:r>
        <w:rPr>
          <w:rFonts w:eastAsia="Times New Roman" w:cs="Times New Roman"/>
        </w:rPr>
        <w:t xml:space="preserve">. </w:t>
      </w:r>
    </w:p>
    <w:p w14:paraId="6F5C48C8" w14:textId="77777777" w:rsidR="0016272D" w:rsidRDefault="008D6B83">
      <w:pPr>
        <w:spacing w:line="600" w:lineRule="auto"/>
        <w:ind w:firstLine="720"/>
        <w:contextualSpacing/>
        <w:jc w:val="both"/>
        <w:rPr>
          <w:rFonts w:eastAsia="Times New Roman" w:cs="Times New Roman"/>
        </w:rPr>
      </w:pPr>
      <w:r>
        <w:rPr>
          <w:rFonts w:eastAsia="Times New Roman" w:cs="Times New Roman"/>
        </w:rPr>
        <w:t xml:space="preserve">Καλούνται, </w:t>
      </w:r>
      <w:r w:rsidRPr="00EC46AD">
        <w:rPr>
          <w:rFonts w:eastAsia="Times New Roman" w:cs="Times New Roman"/>
        </w:rPr>
        <w:t>ε</w:t>
      </w:r>
      <w:r w:rsidRPr="00EC46AD">
        <w:rPr>
          <w:rFonts w:eastAsia="Times New Roman" w:cs="Times New Roman"/>
          <w:bCs/>
          <w:shd w:val="clear" w:color="auto" w:fill="FFFFFF"/>
        </w:rPr>
        <w:t>πίσης</w:t>
      </w:r>
      <w:r>
        <w:rPr>
          <w:rFonts w:eastAsia="Times New Roman" w:cs="Times New Roman"/>
        </w:rPr>
        <w:t>, ως ψηφολέκτες οι Βουλευτές:</w:t>
      </w:r>
    </w:p>
    <w:p w14:paraId="6F5C48C9" w14:textId="77777777" w:rsidR="0016272D" w:rsidRDefault="008D6B83">
      <w:pPr>
        <w:spacing w:line="600" w:lineRule="auto"/>
        <w:ind w:firstLine="720"/>
        <w:contextualSpacing/>
        <w:jc w:val="both"/>
        <w:rPr>
          <w:rFonts w:eastAsia="Times New Roman" w:cs="Times New Roman"/>
        </w:rPr>
      </w:pPr>
      <w:r>
        <w:rPr>
          <w:rFonts w:eastAsia="Times New Roman" w:cs="Times New Roman"/>
        </w:rPr>
        <w:t xml:space="preserve">Ο Βουλευτής Αττικής της Ένωσης Κεντρώων κ. Δημήτριος </w:t>
      </w:r>
      <w:proofErr w:type="spellStart"/>
      <w:r>
        <w:rPr>
          <w:rFonts w:eastAsia="Times New Roman" w:cs="Times New Roman"/>
        </w:rPr>
        <w:t>Καβαδέλλας</w:t>
      </w:r>
      <w:proofErr w:type="spellEnd"/>
      <w:r>
        <w:rPr>
          <w:rFonts w:eastAsia="Times New Roman" w:cs="Times New Roman"/>
        </w:rPr>
        <w:t xml:space="preserve"> για </w:t>
      </w:r>
      <w:r>
        <w:rPr>
          <w:rFonts w:eastAsia="Times New Roman" w:cs="Times New Roman"/>
        </w:rPr>
        <w:t xml:space="preserve">την πρώτη, δεύτερη </w:t>
      </w:r>
      <w:r w:rsidRPr="00EC46AD">
        <w:rPr>
          <w:rFonts w:eastAsia="Times New Roman"/>
          <w:bCs/>
        </w:rPr>
        <w:t>και</w:t>
      </w:r>
      <w:r>
        <w:rPr>
          <w:rFonts w:eastAsia="Times New Roman" w:cs="Times New Roman"/>
        </w:rPr>
        <w:t xml:space="preserve"> τρίτη κάλπη, ο Ανεξάρτητος Βουλευτής Μεσσηνίας κ. Δημήτριος </w:t>
      </w:r>
      <w:proofErr w:type="spellStart"/>
      <w:r>
        <w:rPr>
          <w:rFonts w:eastAsia="Times New Roman" w:cs="Times New Roman"/>
        </w:rPr>
        <w:t>Κουκούτσης</w:t>
      </w:r>
      <w:proofErr w:type="spellEnd"/>
      <w:r>
        <w:rPr>
          <w:rFonts w:eastAsia="Times New Roman" w:cs="Times New Roman"/>
        </w:rPr>
        <w:t xml:space="preserve"> για την τέταρτη </w:t>
      </w:r>
      <w:r w:rsidRPr="00EC46AD">
        <w:rPr>
          <w:rFonts w:eastAsia="Times New Roman"/>
          <w:bCs/>
        </w:rPr>
        <w:t>και</w:t>
      </w:r>
      <w:r>
        <w:rPr>
          <w:rFonts w:eastAsia="Times New Roman" w:cs="Times New Roman"/>
        </w:rPr>
        <w:t xml:space="preserve"> πέμπτη κάλπη και ο Ανεξάρτητος Βουλευτής Αχαΐας κ. Νικόλαος Νικολόπουλος για τη έκτη, έβδομη, όγδοη, ένατη </w:t>
      </w:r>
      <w:r w:rsidRPr="00EC46AD">
        <w:rPr>
          <w:rFonts w:eastAsia="Times New Roman"/>
          <w:bCs/>
        </w:rPr>
        <w:t>και</w:t>
      </w:r>
      <w:r>
        <w:rPr>
          <w:rFonts w:eastAsia="Times New Roman" w:cs="Times New Roman"/>
        </w:rPr>
        <w:t xml:space="preserve"> δέκατη κάλπη. </w:t>
      </w:r>
    </w:p>
    <w:p w14:paraId="6F5C48CA" w14:textId="77777777" w:rsidR="0016272D" w:rsidRDefault="008D6B83">
      <w:pPr>
        <w:spacing w:line="600" w:lineRule="auto"/>
        <w:ind w:firstLine="720"/>
        <w:contextualSpacing/>
        <w:jc w:val="both"/>
        <w:rPr>
          <w:rFonts w:eastAsia="Times New Roman"/>
        </w:rPr>
      </w:pPr>
      <w:r>
        <w:rPr>
          <w:rFonts w:eastAsia="Times New Roman" w:cs="Times New Roman"/>
        </w:rPr>
        <w:t xml:space="preserve">Πρόεδροι της </w:t>
      </w:r>
      <w:r>
        <w:rPr>
          <w:rFonts w:eastAsia="Times New Roman" w:cs="Times New Roman"/>
        </w:rPr>
        <w:t xml:space="preserve">εφορευτικής επιτροπής </w:t>
      </w:r>
      <w:r w:rsidRPr="00EC46AD">
        <w:rPr>
          <w:rFonts w:eastAsia="Times New Roman"/>
          <w:bCs/>
          <w:shd w:val="clear" w:color="auto" w:fill="FFFFFF"/>
        </w:rPr>
        <w:t>θα</w:t>
      </w:r>
      <w:r>
        <w:rPr>
          <w:rFonts w:eastAsia="Times New Roman" w:cs="Times New Roman"/>
        </w:rPr>
        <w:t xml:space="preserve"> </w:t>
      </w:r>
      <w:r w:rsidRPr="00EC46AD">
        <w:rPr>
          <w:rFonts w:eastAsia="Times New Roman"/>
          <w:bCs/>
        </w:rPr>
        <w:t>είναι</w:t>
      </w:r>
      <w:r>
        <w:rPr>
          <w:rFonts w:eastAsia="Times New Roman" w:cs="Times New Roman"/>
        </w:rPr>
        <w:t xml:space="preserve">, σύμφωνα με την </w:t>
      </w:r>
      <w:r w:rsidRPr="00EC46AD">
        <w:rPr>
          <w:rFonts w:eastAsia="Times New Roman" w:cs="Times New Roman"/>
          <w:bCs/>
          <w:shd w:val="clear" w:color="auto" w:fill="FFFFFF"/>
        </w:rPr>
        <w:t>παράγραφο</w:t>
      </w:r>
      <w:r>
        <w:rPr>
          <w:rFonts w:eastAsia="Times New Roman" w:cs="Times New Roman"/>
        </w:rPr>
        <w:t xml:space="preserve"> 6 του </w:t>
      </w:r>
      <w:r w:rsidRPr="00EC46AD">
        <w:rPr>
          <w:rFonts w:eastAsia="Times New Roman"/>
        </w:rPr>
        <w:t>άρθρο</w:t>
      </w:r>
      <w:r>
        <w:rPr>
          <w:rFonts w:eastAsia="Times New Roman"/>
        </w:rPr>
        <w:t>υ</w:t>
      </w:r>
      <w:r>
        <w:rPr>
          <w:rFonts w:eastAsia="Times New Roman" w:cs="Times New Roman"/>
        </w:rPr>
        <w:t xml:space="preserve"> 73 </w:t>
      </w:r>
      <w:r w:rsidRPr="002248B2">
        <w:rPr>
          <w:rFonts w:eastAsia="Times New Roman" w:cs="Times New Roman"/>
        </w:rPr>
        <w:t xml:space="preserve">του </w:t>
      </w:r>
      <w:r w:rsidRPr="002248B2">
        <w:rPr>
          <w:rFonts w:eastAsia="Times New Roman"/>
        </w:rPr>
        <w:t>Κανονισμού της Βουλής</w:t>
      </w:r>
      <w:r>
        <w:rPr>
          <w:rFonts w:eastAsia="Times New Roman"/>
        </w:rPr>
        <w:t>:</w:t>
      </w:r>
    </w:p>
    <w:p w14:paraId="6F5C48CB" w14:textId="77777777" w:rsidR="0016272D" w:rsidRDefault="008D6B83">
      <w:pPr>
        <w:spacing w:line="600" w:lineRule="auto"/>
        <w:ind w:firstLine="720"/>
        <w:contextualSpacing/>
        <w:jc w:val="both"/>
        <w:rPr>
          <w:rFonts w:eastAsia="Times New Roman" w:cs="Times New Roman"/>
        </w:rPr>
      </w:pPr>
      <w:r>
        <w:rPr>
          <w:rFonts w:eastAsia="Times New Roman"/>
        </w:rPr>
        <w:t>Γ</w:t>
      </w:r>
      <w:r w:rsidRPr="002248B2">
        <w:rPr>
          <w:rFonts w:eastAsia="Times New Roman" w:cs="Times New Roman"/>
        </w:rPr>
        <w:t>ια την πρώτη</w:t>
      </w:r>
      <w:r>
        <w:rPr>
          <w:rFonts w:eastAsia="Times New Roman" w:cs="Times New Roman"/>
        </w:rPr>
        <w:t xml:space="preserve"> κάλπη η </w:t>
      </w:r>
      <w:r>
        <w:rPr>
          <w:rFonts w:eastAsia="Times New Roman" w:cs="Times New Roman"/>
        </w:rPr>
        <w:t xml:space="preserve">κ. </w:t>
      </w:r>
      <w:r w:rsidRPr="002248B2">
        <w:rPr>
          <w:rFonts w:eastAsia="Times New Roman" w:cs="Times New Roman"/>
        </w:rPr>
        <w:t>Αναστασία Χριστοδουλοπούλου</w:t>
      </w:r>
      <w:r>
        <w:rPr>
          <w:rFonts w:eastAsia="Times New Roman" w:cs="Times New Roman"/>
        </w:rPr>
        <w:t>,</w:t>
      </w:r>
      <w:r w:rsidRPr="002248B2">
        <w:rPr>
          <w:rFonts w:eastAsia="Times New Roman" w:cs="Times New Roman"/>
        </w:rPr>
        <w:t xml:space="preserve"> Γ΄ Αντιπρόεδρος της </w:t>
      </w:r>
      <w:r w:rsidRPr="002248B2">
        <w:rPr>
          <w:rFonts w:eastAsia="Times New Roman"/>
          <w:bCs/>
        </w:rPr>
        <w:t>Βουλή</w:t>
      </w:r>
      <w:r w:rsidRPr="002248B2">
        <w:rPr>
          <w:rFonts w:eastAsia="Times New Roman" w:cs="Times New Roman"/>
        </w:rPr>
        <w:t>ς</w:t>
      </w:r>
      <w:r>
        <w:rPr>
          <w:rFonts w:eastAsia="Times New Roman" w:cs="Times New Roman"/>
        </w:rPr>
        <w:t>.</w:t>
      </w:r>
    </w:p>
    <w:p w14:paraId="6F5C48CC" w14:textId="77777777" w:rsidR="0016272D" w:rsidRDefault="008D6B83">
      <w:pPr>
        <w:spacing w:line="600" w:lineRule="auto"/>
        <w:ind w:firstLine="720"/>
        <w:contextualSpacing/>
        <w:jc w:val="both"/>
        <w:rPr>
          <w:rFonts w:eastAsia="Times New Roman" w:cs="Times New Roman"/>
        </w:rPr>
      </w:pPr>
      <w:r>
        <w:rPr>
          <w:rFonts w:eastAsia="Times New Roman"/>
        </w:rPr>
        <w:t>Γ</w:t>
      </w:r>
      <w:r w:rsidRPr="002248B2">
        <w:rPr>
          <w:rFonts w:eastAsia="Times New Roman" w:cs="Times New Roman"/>
        </w:rPr>
        <w:t xml:space="preserve">ια </w:t>
      </w:r>
      <w:r>
        <w:rPr>
          <w:rFonts w:eastAsia="Times New Roman" w:cs="Times New Roman"/>
        </w:rPr>
        <w:t xml:space="preserve">τη δεύτερη κάλπη η </w:t>
      </w:r>
      <w:r>
        <w:rPr>
          <w:rFonts w:eastAsia="Times New Roman" w:cs="Times New Roman"/>
        </w:rPr>
        <w:t xml:space="preserve">κ. </w:t>
      </w:r>
      <w:r w:rsidRPr="002248B2">
        <w:rPr>
          <w:rFonts w:eastAsia="Times New Roman" w:cs="Times New Roman"/>
        </w:rPr>
        <w:t>Αναστασία Χριστοδουλοπούλου</w:t>
      </w:r>
      <w:r>
        <w:rPr>
          <w:rFonts w:eastAsia="Times New Roman" w:cs="Times New Roman"/>
        </w:rPr>
        <w:t>,</w:t>
      </w:r>
      <w:r w:rsidRPr="002248B2">
        <w:rPr>
          <w:rFonts w:eastAsia="Times New Roman" w:cs="Times New Roman"/>
        </w:rPr>
        <w:t xml:space="preserve"> Γ΄ Αντιπρόεδρος της</w:t>
      </w:r>
      <w:r w:rsidRPr="002248B2">
        <w:rPr>
          <w:rFonts w:eastAsia="Times New Roman" w:cs="Times New Roman"/>
        </w:rPr>
        <w:t xml:space="preserve"> </w:t>
      </w:r>
      <w:r w:rsidRPr="002248B2">
        <w:rPr>
          <w:rFonts w:eastAsia="Times New Roman"/>
          <w:bCs/>
        </w:rPr>
        <w:t>Βουλή</w:t>
      </w:r>
      <w:r w:rsidRPr="002248B2">
        <w:rPr>
          <w:rFonts w:eastAsia="Times New Roman" w:cs="Times New Roman"/>
        </w:rPr>
        <w:t>ς</w:t>
      </w:r>
      <w:r>
        <w:rPr>
          <w:rFonts w:eastAsia="Times New Roman" w:cs="Times New Roman"/>
        </w:rPr>
        <w:t>.</w:t>
      </w:r>
    </w:p>
    <w:p w14:paraId="6F5C48CD" w14:textId="77777777" w:rsidR="0016272D" w:rsidRDefault="008D6B83">
      <w:pPr>
        <w:spacing w:line="600" w:lineRule="auto"/>
        <w:ind w:firstLine="720"/>
        <w:contextualSpacing/>
        <w:jc w:val="both"/>
        <w:rPr>
          <w:rFonts w:eastAsia="Times New Roman" w:cs="Times New Roman"/>
        </w:rPr>
      </w:pPr>
      <w:r>
        <w:rPr>
          <w:rFonts w:eastAsia="Times New Roman"/>
        </w:rPr>
        <w:t>Γ</w:t>
      </w:r>
      <w:r w:rsidRPr="002248B2">
        <w:rPr>
          <w:rFonts w:eastAsia="Times New Roman" w:cs="Times New Roman"/>
        </w:rPr>
        <w:t xml:space="preserve">ια την </w:t>
      </w:r>
      <w:r>
        <w:rPr>
          <w:rFonts w:eastAsia="Times New Roman" w:cs="Times New Roman"/>
        </w:rPr>
        <w:t xml:space="preserve">τρίτη κάλπη η </w:t>
      </w:r>
      <w:r>
        <w:rPr>
          <w:rFonts w:eastAsia="Times New Roman" w:cs="Times New Roman"/>
        </w:rPr>
        <w:t xml:space="preserve">κ. </w:t>
      </w:r>
      <w:r w:rsidRPr="002248B2">
        <w:rPr>
          <w:rFonts w:eastAsia="Times New Roman" w:cs="Times New Roman"/>
        </w:rPr>
        <w:t>Αναστασία Χριστοδουλοπούλου</w:t>
      </w:r>
      <w:r>
        <w:rPr>
          <w:rFonts w:eastAsia="Times New Roman" w:cs="Times New Roman"/>
        </w:rPr>
        <w:t>,</w:t>
      </w:r>
      <w:r w:rsidRPr="002248B2">
        <w:rPr>
          <w:rFonts w:eastAsia="Times New Roman" w:cs="Times New Roman"/>
        </w:rPr>
        <w:t xml:space="preserve"> Γ΄ Αντιπρόεδρος της </w:t>
      </w:r>
      <w:r w:rsidRPr="002248B2">
        <w:rPr>
          <w:rFonts w:eastAsia="Times New Roman"/>
          <w:bCs/>
        </w:rPr>
        <w:t>Βουλή</w:t>
      </w:r>
      <w:r w:rsidRPr="002248B2">
        <w:rPr>
          <w:rFonts w:eastAsia="Times New Roman" w:cs="Times New Roman"/>
        </w:rPr>
        <w:t>ς</w:t>
      </w:r>
      <w:r>
        <w:rPr>
          <w:rFonts w:eastAsia="Times New Roman" w:cs="Times New Roman"/>
        </w:rPr>
        <w:t>.</w:t>
      </w:r>
    </w:p>
    <w:p w14:paraId="6F5C48CE" w14:textId="77777777" w:rsidR="0016272D" w:rsidRDefault="008D6B83">
      <w:pPr>
        <w:spacing w:line="600" w:lineRule="auto"/>
        <w:ind w:firstLine="720"/>
        <w:contextualSpacing/>
        <w:jc w:val="both"/>
        <w:rPr>
          <w:rFonts w:eastAsia="Times New Roman" w:cs="Times New Roman"/>
        </w:rPr>
      </w:pPr>
      <w:r>
        <w:rPr>
          <w:rFonts w:eastAsia="Times New Roman"/>
        </w:rPr>
        <w:t>Γ</w:t>
      </w:r>
      <w:r w:rsidRPr="002248B2">
        <w:rPr>
          <w:rFonts w:eastAsia="Times New Roman" w:cs="Times New Roman"/>
        </w:rPr>
        <w:t xml:space="preserve">ια την </w:t>
      </w:r>
      <w:r>
        <w:rPr>
          <w:rFonts w:eastAsia="Times New Roman" w:cs="Times New Roman"/>
        </w:rPr>
        <w:t xml:space="preserve">τέταρτη κάλπη η </w:t>
      </w:r>
      <w:r>
        <w:rPr>
          <w:rFonts w:eastAsia="Times New Roman" w:cs="Times New Roman"/>
        </w:rPr>
        <w:t xml:space="preserve">κ. </w:t>
      </w:r>
      <w:r w:rsidRPr="002248B2">
        <w:rPr>
          <w:rFonts w:eastAsia="Times New Roman" w:cs="Times New Roman"/>
        </w:rPr>
        <w:t>Αναστασία Χριστοδουλοπούλου</w:t>
      </w:r>
      <w:r>
        <w:rPr>
          <w:rFonts w:eastAsia="Times New Roman" w:cs="Times New Roman"/>
        </w:rPr>
        <w:t>,</w:t>
      </w:r>
      <w:r w:rsidRPr="002248B2">
        <w:rPr>
          <w:rFonts w:eastAsia="Times New Roman" w:cs="Times New Roman"/>
        </w:rPr>
        <w:t xml:space="preserve"> Γ΄ Αντιπρόεδρος της </w:t>
      </w:r>
      <w:r w:rsidRPr="002248B2">
        <w:rPr>
          <w:rFonts w:eastAsia="Times New Roman"/>
          <w:bCs/>
        </w:rPr>
        <w:t>Βουλή</w:t>
      </w:r>
      <w:r w:rsidRPr="002248B2">
        <w:rPr>
          <w:rFonts w:eastAsia="Times New Roman" w:cs="Times New Roman"/>
        </w:rPr>
        <w:t>ς</w:t>
      </w:r>
      <w:r>
        <w:rPr>
          <w:rFonts w:eastAsia="Times New Roman" w:cs="Times New Roman"/>
        </w:rPr>
        <w:t>.</w:t>
      </w:r>
    </w:p>
    <w:p w14:paraId="6F5C48CF" w14:textId="77777777" w:rsidR="0016272D" w:rsidRDefault="008D6B83">
      <w:pPr>
        <w:spacing w:line="600" w:lineRule="auto"/>
        <w:ind w:firstLine="720"/>
        <w:contextualSpacing/>
        <w:jc w:val="both"/>
        <w:rPr>
          <w:rFonts w:eastAsia="Times New Roman" w:cs="Times New Roman"/>
        </w:rPr>
      </w:pPr>
      <w:r>
        <w:rPr>
          <w:rFonts w:eastAsia="Times New Roman"/>
        </w:rPr>
        <w:t>Γ</w:t>
      </w:r>
      <w:r w:rsidRPr="002248B2">
        <w:rPr>
          <w:rFonts w:eastAsia="Times New Roman" w:cs="Times New Roman"/>
        </w:rPr>
        <w:t xml:space="preserve">ια την </w:t>
      </w:r>
      <w:r>
        <w:rPr>
          <w:rFonts w:eastAsia="Times New Roman" w:cs="Times New Roman"/>
        </w:rPr>
        <w:t xml:space="preserve">πέμπτη κάλπη η </w:t>
      </w:r>
      <w:r>
        <w:rPr>
          <w:rFonts w:eastAsia="Times New Roman" w:cs="Times New Roman"/>
        </w:rPr>
        <w:t xml:space="preserve">κ. </w:t>
      </w:r>
      <w:r w:rsidRPr="002248B2">
        <w:rPr>
          <w:rFonts w:eastAsia="Times New Roman" w:cs="Times New Roman"/>
        </w:rPr>
        <w:t>Αναστασία Χριστοδουλοπούλου</w:t>
      </w:r>
      <w:r>
        <w:rPr>
          <w:rFonts w:eastAsia="Times New Roman" w:cs="Times New Roman"/>
        </w:rPr>
        <w:t>,</w:t>
      </w:r>
      <w:r w:rsidRPr="002248B2">
        <w:rPr>
          <w:rFonts w:eastAsia="Times New Roman" w:cs="Times New Roman"/>
        </w:rPr>
        <w:t xml:space="preserve"> Γ΄ Αντιπρόεδρος της </w:t>
      </w:r>
      <w:r w:rsidRPr="002248B2">
        <w:rPr>
          <w:rFonts w:eastAsia="Times New Roman"/>
          <w:bCs/>
        </w:rPr>
        <w:t>Βουλή</w:t>
      </w:r>
      <w:r w:rsidRPr="002248B2">
        <w:rPr>
          <w:rFonts w:eastAsia="Times New Roman" w:cs="Times New Roman"/>
        </w:rPr>
        <w:t>ς</w:t>
      </w:r>
      <w:r>
        <w:rPr>
          <w:rFonts w:eastAsia="Times New Roman" w:cs="Times New Roman"/>
        </w:rPr>
        <w:t>.</w:t>
      </w:r>
    </w:p>
    <w:p w14:paraId="6F5C48D0" w14:textId="77777777" w:rsidR="0016272D" w:rsidRDefault="008D6B83">
      <w:pPr>
        <w:spacing w:line="600" w:lineRule="auto"/>
        <w:ind w:firstLine="720"/>
        <w:contextualSpacing/>
        <w:jc w:val="both"/>
        <w:rPr>
          <w:rFonts w:eastAsia="Times New Roman" w:cs="Times New Roman"/>
        </w:rPr>
      </w:pPr>
      <w:r>
        <w:rPr>
          <w:rFonts w:eastAsia="Times New Roman"/>
        </w:rPr>
        <w:t>Γ</w:t>
      </w:r>
      <w:r w:rsidRPr="002248B2">
        <w:rPr>
          <w:rFonts w:eastAsia="Times New Roman" w:cs="Times New Roman"/>
        </w:rPr>
        <w:t xml:space="preserve">ια την </w:t>
      </w:r>
      <w:r>
        <w:rPr>
          <w:rFonts w:eastAsia="Times New Roman" w:cs="Times New Roman"/>
        </w:rPr>
        <w:t xml:space="preserve">έκτη κάλπη ο κ. Σπυρίδων Λυκούδης, Ζ΄ Αντιπρόεδρος της </w:t>
      </w:r>
      <w:r w:rsidRPr="00EC46AD">
        <w:rPr>
          <w:rFonts w:eastAsia="Times New Roman"/>
          <w:bCs/>
        </w:rPr>
        <w:t>Βουλή</w:t>
      </w:r>
      <w:r>
        <w:rPr>
          <w:rFonts w:eastAsia="Times New Roman" w:cs="Times New Roman"/>
        </w:rPr>
        <w:t>ς.</w:t>
      </w:r>
    </w:p>
    <w:p w14:paraId="6F5C48D1" w14:textId="77777777" w:rsidR="0016272D" w:rsidRDefault="008D6B83">
      <w:pPr>
        <w:spacing w:line="600" w:lineRule="auto"/>
        <w:ind w:firstLine="720"/>
        <w:contextualSpacing/>
        <w:jc w:val="both"/>
        <w:rPr>
          <w:rFonts w:eastAsia="Times New Roman" w:cs="Times New Roman"/>
        </w:rPr>
      </w:pPr>
      <w:r>
        <w:rPr>
          <w:rFonts w:eastAsia="Times New Roman"/>
        </w:rPr>
        <w:t>Γ</w:t>
      </w:r>
      <w:r w:rsidRPr="002248B2">
        <w:rPr>
          <w:rFonts w:eastAsia="Times New Roman" w:cs="Times New Roman"/>
        </w:rPr>
        <w:t xml:space="preserve">ια την </w:t>
      </w:r>
      <w:r>
        <w:rPr>
          <w:rFonts w:eastAsia="Times New Roman" w:cs="Times New Roman"/>
        </w:rPr>
        <w:t xml:space="preserve">έβδομη κάλπη ο κ. Σπυρίδων Λυκούδης, Ζ΄ Αντιπρόεδρος της </w:t>
      </w:r>
      <w:r w:rsidRPr="00EC46AD">
        <w:rPr>
          <w:rFonts w:eastAsia="Times New Roman"/>
          <w:bCs/>
        </w:rPr>
        <w:t>Βουλή</w:t>
      </w:r>
      <w:r>
        <w:rPr>
          <w:rFonts w:eastAsia="Times New Roman" w:cs="Times New Roman"/>
        </w:rPr>
        <w:t>ς.</w:t>
      </w:r>
    </w:p>
    <w:p w14:paraId="6F5C48D2" w14:textId="77777777" w:rsidR="0016272D" w:rsidRDefault="008D6B83">
      <w:pPr>
        <w:spacing w:line="600" w:lineRule="auto"/>
        <w:ind w:firstLine="720"/>
        <w:contextualSpacing/>
        <w:jc w:val="both"/>
        <w:rPr>
          <w:rFonts w:eastAsia="Times New Roman" w:cs="Times New Roman"/>
        </w:rPr>
      </w:pPr>
      <w:r>
        <w:rPr>
          <w:rFonts w:eastAsia="Times New Roman"/>
        </w:rPr>
        <w:t>Γ</w:t>
      </w:r>
      <w:r w:rsidRPr="002248B2">
        <w:rPr>
          <w:rFonts w:eastAsia="Times New Roman" w:cs="Times New Roman"/>
        </w:rPr>
        <w:t xml:space="preserve">ια την </w:t>
      </w:r>
      <w:r>
        <w:rPr>
          <w:rFonts w:eastAsia="Times New Roman" w:cs="Times New Roman"/>
        </w:rPr>
        <w:t xml:space="preserve">όγδοη κάλπη ο κ. Σπυρίδων Λυκούδης, Ζ΄ Αντιπρόεδρος της </w:t>
      </w:r>
      <w:r w:rsidRPr="00EC46AD">
        <w:rPr>
          <w:rFonts w:eastAsia="Times New Roman"/>
          <w:bCs/>
        </w:rPr>
        <w:t>Βουλή</w:t>
      </w:r>
      <w:r>
        <w:rPr>
          <w:rFonts w:eastAsia="Times New Roman" w:cs="Times New Roman"/>
        </w:rPr>
        <w:t>ς.</w:t>
      </w:r>
    </w:p>
    <w:p w14:paraId="6F5C48D3" w14:textId="77777777" w:rsidR="0016272D" w:rsidRDefault="008D6B83">
      <w:pPr>
        <w:spacing w:line="600" w:lineRule="auto"/>
        <w:ind w:firstLine="720"/>
        <w:contextualSpacing/>
        <w:jc w:val="both"/>
        <w:rPr>
          <w:rFonts w:eastAsia="Times New Roman" w:cs="Times New Roman"/>
        </w:rPr>
      </w:pPr>
      <w:r>
        <w:rPr>
          <w:rFonts w:eastAsia="Times New Roman"/>
        </w:rPr>
        <w:t>Γ</w:t>
      </w:r>
      <w:r w:rsidRPr="002248B2">
        <w:rPr>
          <w:rFonts w:eastAsia="Times New Roman" w:cs="Times New Roman"/>
        </w:rPr>
        <w:t xml:space="preserve">ια την </w:t>
      </w:r>
      <w:r>
        <w:rPr>
          <w:rFonts w:eastAsia="Times New Roman" w:cs="Times New Roman"/>
        </w:rPr>
        <w:t xml:space="preserve">ένατη κάλπη ο κ. Γεώργιος </w:t>
      </w:r>
      <w:proofErr w:type="spellStart"/>
      <w:r>
        <w:rPr>
          <w:rFonts w:eastAsia="Times New Roman" w:cs="Times New Roman"/>
        </w:rPr>
        <w:t>Πάντ</w:t>
      </w:r>
      <w:r>
        <w:rPr>
          <w:rFonts w:eastAsia="Times New Roman" w:cs="Times New Roman"/>
        </w:rPr>
        <w:t>ζας</w:t>
      </w:r>
      <w:proofErr w:type="spellEnd"/>
      <w:r>
        <w:rPr>
          <w:rFonts w:eastAsia="Times New Roman" w:cs="Times New Roman"/>
        </w:rPr>
        <w:t xml:space="preserve">, Κοσμήτορας της </w:t>
      </w:r>
      <w:r w:rsidRPr="00EC46AD">
        <w:rPr>
          <w:rFonts w:eastAsia="Times New Roman"/>
          <w:bCs/>
        </w:rPr>
        <w:t>Βουλή</w:t>
      </w:r>
      <w:r>
        <w:rPr>
          <w:rFonts w:eastAsia="Times New Roman" w:cs="Times New Roman"/>
        </w:rPr>
        <w:t xml:space="preserve">ς.  </w:t>
      </w:r>
    </w:p>
    <w:p w14:paraId="6F5C48D4" w14:textId="77777777" w:rsidR="0016272D" w:rsidRDefault="008D6B83">
      <w:pPr>
        <w:spacing w:line="600" w:lineRule="auto"/>
        <w:ind w:firstLine="720"/>
        <w:contextualSpacing/>
        <w:jc w:val="both"/>
        <w:rPr>
          <w:rFonts w:eastAsia="Times New Roman" w:cs="Times New Roman"/>
        </w:rPr>
      </w:pPr>
      <w:r>
        <w:rPr>
          <w:rFonts w:eastAsia="Times New Roman"/>
        </w:rPr>
        <w:t>Γ</w:t>
      </w:r>
      <w:r>
        <w:rPr>
          <w:rFonts w:eastAsia="Times New Roman" w:cs="Times New Roman"/>
        </w:rPr>
        <w:t xml:space="preserve">ια τη δέκατη κάλπη ο κ. Γεώργιος </w:t>
      </w:r>
      <w:proofErr w:type="spellStart"/>
      <w:r>
        <w:rPr>
          <w:rFonts w:eastAsia="Times New Roman" w:cs="Times New Roman"/>
        </w:rPr>
        <w:t>Πάντζας</w:t>
      </w:r>
      <w:proofErr w:type="spellEnd"/>
      <w:r>
        <w:rPr>
          <w:rFonts w:eastAsia="Times New Roman" w:cs="Times New Roman"/>
        </w:rPr>
        <w:t xml:space="preserve">, Κοσμήτορας της </w:t>
      </w:r>
      <w:r w:rsidRPr="00EC46AD">
        <w:rPr>
          <w:rFonts w:eastAsia="Times New Roman"/>
          <w:bCs/>
        </w:rPr>
        <w:t>Βουλή</w:t>
      </w:r>
      <w:r>
        <w:rPr>
          <w:rFonts w:eastAsia="Times New Roman" w:cs="Times New Roman"/>
        </w:rPr>
        <w:t>ς.</w:t>
      </w:r>
    </w:p>
    <w:p w14:paraId="6F5C48D5"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rPr>
        <w:t xml:space="preserve">Τα Πρακτικά θα προσυπογράψει </w:t>
      </w:r>
      <w:r w:rsidRPr="00EC46AD">
        <w:rPr>
          <w:rFonts w:eastAsia="Times New Roman"/>
          <w:bCs/>
        </w:rPr>
        <w:t>και</w:t>
      </w:r>
      <w:r>
        <w:rPr>
          <w:rFonts w:eastAsia="Times New Roman" w:cs="Times New Roman"/>
        </w:rPr>
        <w:t xml:space="preserve"> ο Γραμματέας της </w:t>
      </w:r>
      <w:r w:rsidRPr="00EC46AD">
        <w:rPr>
          <w:rFonts w:eastAsia="Times New Roman"/>
          <w:bCs/>
        </w:rPr>
        <w:t>Βουλή</w:t>
      </w:r>
      <w:r>
        <w:rPr>
          <w:rFonts w:eastAsia="Times New Roman" w:cs="Times New Roman"/>
        </w:rPr>
        <w:t>ς</w:t>
      </w:r>
      <w:r>
        <w:rPr>
          <w:rFonts w:eastAsia="Times New Roman" w:cs="Times New Roman"/>
        </w:rPr>
        <w:t>,</w:t>
      </w:r>
      <w:r>
        <w:rPr>
          <w:rFonts w:eastAsia="Times New Roman" w:cs="Times New Roman"/>
        </w:rPr>
        <w:t xml:space="preserve"> Βουλευτής Φθιώτιδος </w:t>
      </w:r>
      <w:r>
        <w:rPr>
          <w:rFonts w:eastAsia="Times New Roman" w:cs="Times New Roman"/>
          <w:szCs w:val="24"/>
        </w:rPr>
        <w:t>του Συνασπισμού Ριζοσπαστικής Αριστεράς</w:t>
      </w:r>
      <w:r>
        <w:rPr>
          <w:rFonts w:eastAsia="Times New Roman" w:cs="Times New Roman"/>
          <w:szCs w:val="24"/>
        </w:rPr>
        <w:t>,</w:t>
      </w:r>
      <w:r>
        <w:rPr>
          <w:rFonts w:eastAsia="Times New Roman" w:cs="Times New Roman"/>
          <w:szCs w:val="24"/>
        </w:rPr>
        <w:t xml:space="preserve"> κ. Ιωάννης </w:t>
      </w:r>
      <w:proofErr w:type="spellStart"/>
      <w:r>
        <w:rPr>
          <w:rFonts w:eastAsia="Times New Roman" w:cs="Times New Roman"/>
          <w:szCs w:val="24"/>
        </w:rPr>
        <w:t>Σαρακιώτης</w:t>
      </w:r>
      <w:proofErr w:type="spellEnd"/>
      <w:r>
        <w:rPr>
          <w:rFonts w:eastAsia="Times New Roman" w:cs="Times New Roman"/>
          <w:szCs w:val="24"/>
        </w:rPr>
        <w:t xml:space="preserve">. </w:t>
      </w:r>
    </w:p>
    <w:p w14:paraId="6F5C48D6"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Παρακαλώ τους κύρ</w:t>
      </w:r>
      <w:r>
        <w:rPr>
          <w:rFonts w:eastAsia="Times New Roman" w:cs="Times New Roman"/>
          <w:szCs w:val="24"/>
        </w:rPr>
        <w:t xml:space="preserve">ιους ψηφολέκτες </w:t>
      </w:r>
      <w:r w:rsidRPr="002314B3">
        <w:rPr>
          <w:rFonts w:eastAsia="Times New Roman"/>
          <w:bCs/>
          <w:shd w:val="clear" w:color="auto" w:fill="FFFFFF"/>
        </w:rPr>
        <w:t>να</w:t>
      </w:r>
      <w:r>
        <w:rPr>
          <w:rFonts w:eastAsia="Times New Roman" w:cs="Times New Roman"/>
          <w:szCs w:val="24"/>
        </w:rPr>
        <w:t xml:space="preserve"> προσέλθουν στην κάλπη. Επαναλαμβάνω </w:t>
      </w:r>
      <w:r w:rsidRPr="002B5B2E">
        <w:rPr>
          <w:rFonts w:eastAsia="Times New Roman"/>
          <w:bCs/>
          <w:shd w:val="clear" w:color="auto" w:fill="FFFFFF"/>
        </w:rPr>
        <w:t>ότι</w:t>
      </w:r>
      <w:r>
        <w:rPr>
          <w:rFonts w:eastAsia="Times New Roman" w:cs="Times New Roman"/>
          <w:szCs w:val="24"/>
        </w:rPr>
        <w:t xml:space="preserve"> οι επί της ψηφοδόχου συνάδελφοι </w:t>
      </w:r>
      <w:r w:rsidRPr="00022913">
        <w:rPr>
          <w:rFonts w:eastAsia="Times New Roman"/>
          <w:bCs/>
          <w:shd w:val="clear" w:color="auto" w:fill="FFFFFF"/>
        </w:rPr>
        <w:t>θα</w:t>
      </w:r>
      <w:r>
        <w:rPr>
          <w:rFonts w:eastAsia="Times New Roman" w:cs="Times New Roman"/>
          <w:szCs w:val="24"/>
        </w:rPr>
        <w:t xml:space="preserve"> επιβεβαιώνουν, αναφέροντας το όνομα κάθε συναδέλφου </w:t>
      </w:r>
      <w:r w:rsidRPr="008F0891">
        <w:rPr>
          <w:rFonts w:eastAsia="Times New Roman" w:cs="Times New Roman"/>
          <w:bCs/>
          <w:shd w:val="clear" w:color="auto" w:fill="FFFFFF"/>
        </w:rPr>
        <w:t>που</w:t>
      </w:r>
      <w:r>
        <w:rPr>
          <w:rFonts w:eastAsia="Times New Roman" w:cs="Times New Roman"/>
          <w:szCs w:val="24"/>
        </w:rPr>
        <w:t xml:space="preserve"> ψηφίζει. </w:t>
      </w:r>
    </w:p>
    <w:p w14:paraId="6F5C48D7" w14:textId="77777777" w:rsidR="0016272D" w:rsidRDefault="008D6B83">
      <w:pPr>
        <w:spacing w:line="600" w:lineRule="auto"/>
        <w:ind w:firstLine="720"/>
        <w:contextualSpacing/>
        <w:jc w:val="both"/>
        <w:rPr>
          <w:rFonts w:eastAsia="Times New Roman" w:cs="Times New Roman"/>
          <w:szCs w:val="24"/>
        </w:rPr>
      </w:pPr>
      <w:r w:rsidRPr="006A04B1">
        <w:rPr>
          <w:rFonts w:eastAsia="Times New Roman" w:cs="Times New Roman"/>
          <w:szCs w:val="24"/>
        </w:rPr>
        <w:t>Παρακαλώ</w:t>
      </w:r>
      <w:r>
        <w:rPr>
          <w:rFonts w:eastAsia="Times New Roman" w:cs="Times New Roman"/>
          <w:szCs w:val="24"/>
        </w:rPr>
        <w:t xml:space="preserve"> να προηγηθούν στην εκφώνηση του καταλόγου ο κ. Παναγιώτης (Πάνος) Καμμένος, Π</w:t>
      </w:r>
      <w:r w:rsidRPr="002248B2">
        <w:rPr>
          <w:rFonts w:eastAsia="Times New Roman" w:cs="Times New Roman"/>
          <w:szCs w:val="24"/>
        </w:rPr>
        <w:t xml:space="preserve">ρόεδρος </w:t>
      </w:r>
      <w:r>
        <w:rPr>
          <w:rFonts w:eastAsia="Times New Roman" w:cs="Times New Roman"/>
          <w:szCs w:val="24"/>
        </w:rPr>
        <w:t>τ</w:t>
      </w:r>
      <w:r w:rsidRPr="002248B2">
        <w:rPr>
          <w:rFonts w:eastAsia="Times New Roman" w:cs="Times New Roman"/>
          <w:szCs w:val="24"/>
        </w:rPr>
        <w:t>ης Κοινοβουλευτική</w:t>
      </w:r>
      <w:r>
        <w:rPr>
          <w:rFonts w:eastAsia="Times New Roman" w:cs="Times New Roman"/>
          <w:szCs w:val="24"/>
        </w:rPr>
        <w:t>ς</w:t>
      </w:r>
      <w:r w:rsidRPr="002248B2">
        <w:rPr>
          <w:rFonts w:eastAsia="Times New Roman" w:cs="Times New Roman"/>
          <w:szCs w:val="24"/>
        </w:rPr>
        <w:t xml:space="preserve"> Ομάδα</w:t>
      </w:r>
      <w:r>
        <w:rPr>
          <w:rFonts w:eastAsia="Times New Roman" w:cs="Times New Roman"/>
          <w:szCs w:val="24"/>
        </w:rPr>
        <w:t xml:space="preserve">ς των Ανεξαρτήτων Ελλήνων, η </w:t>
      </w:r>
      <w:r>
        <w:rPr>
          <w:rFonts w:eastAsia="Times New Roman" w:cs="Times New Roman"/>
          <w:szCs w:val="24"/>
        </w:rPr>
        <w:t xml:space="preserve">κ. </w:t>
      </w:r>
      <w:r>
        <w:rPr>
          <w:rFonts w:eastAsia="Times New Roman" w:cs="Times New Roman"/>
          <w:szCs w:val="24"/>
        </w:rPr>
        <w:t xml:space="preserve">Σωτηρία Βλάχου, Βουλευτής Χαλκιδικής του Λαϊκού Συνδέσμου - Χρυσή Αυγή </w:t>
      </w:r>
      <w:r w:rsidRPr="00F331DF">
        <w:rPr>
          <w:rFonts w:eastAsia="Times New Roman"/>
          <w:bCs/>
        </w:rPr>
        <w:t>και</w:t>
      </w:r>
      <w:r>
        <w:rPr>
          <w:rFonts w:eastAsia="Times New Roman" w:cs="Times New Roman"/>
          <w:szCs w:val="24"/>
        </w:rPr>
        <w:t xml:space="preserve"> ο κ. Χρήστος Χατζησάββας, Βουλευτής Κιλκίς του Λαϊκού Συνδέσμου - Χρυσή Αυγή.</w:t>
      </w:r>
      <w:r w:rsidRPr="00583A36">
        <w:rPr>
          <w:rFonts w:eastAsia="Times New Roman" w:cs="Times New Roman"/>
          <w:szCs w:val="24"/>
        </w:rPr>
        <w:t xml:space="preserve"> </w:t>
      </w:r>
    </w:p>
    <w:p w14:paraId="6F5C48D8"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Επισημαίνεται </w:t>
      </w:r>
      <w:r w:rsidRPr="002B5B2E">
        <w:rPr>
          <w:rFonts w:eastAsia="Times New Roman"/>
          <w:bCs/>
          <w:shd w:val="clear" w:color="auto" w:fill="FFFFFF"/>
        </w:rPr>
        <w:t>ότι</w:t>
      </w:r>
      <w:r>
        <w:rPr>
          <w:rFonts w:eastAsia="Times New Roman" w:cs="Times New Roman"/>
          <w:szCs w:val="24"/>
        </w:rPr>
        <w:t xml:space="preserve"> η ψήφος αφορά την άσκηση ή </w:t>
      </w:r>
      <w:r>
        <w:rPr>
          <w:rFonts w:eastAsia="Times New Roman" w:cs="Times New Roman"/>
          <w:szCs w:val="24"/>
        </w:rPr>
        <w:t>μη ποινικής δίωξης</w:t>
      </w:r>
      <w:r>
        <w:rPr>
          <w:rFonts w:eastAsia="Times New Roman" w:cs="Times New Roman"/>
          <w:szCs w:val="24"/>
        </w:rPr>
        <w:t>. Δ</w:t>
      </w:r>
      <w:r w:rsidRPr="00307349">
        <w:rPr>
          <w:rFonts w:eastAsia="Times New Roman" w:cs="Times New Roman"/>
          <w:bCs/>
          <w:shd w:val="clear" w:color="auto" w:fill="FFFFFF"/>
        </w:rPr>
        <w:t xml:space="preserve">ηλαδή </w:t>
      </w:r>
      <w:r>
        <w:rPr>
          <w:rFonts w:eastAsia="Times New Roman" w:cs="Times New Roman"/>
          <w:szCs w:val="24"/>
        </w:rPr>
        <w:t xml:space="preserve">η ψήφος στο «ΝΑΙ» σημαίνει </w:t>
      </w:r>
      <w:r w:rsidRPr="00EB7466">
        <w:rPr>
          <w:rFonts w:eastAsia="Times New Roman"/>
          <w:szCs w:val="24"/>
        </w:rPr>
        <w:t>ά</w:t>
      </w:r>
      <w:r>
        <w:rPr>
          <w:rFonts w:eastAsia="Times New Roman" w:cs="Times New Roman"/>
          <w:szCs w:val="24"/>
        </w:rPr>
        <w:t>σκηση ποινικής δίωξης</w:t>
      </w:r>
      <w:r>
        <w:rPr>
          <w:rFonts w:eastAsia="Times New Roman" w:cs="Times New Roman"/>
          <w:szCs w:val="24"/>
        </w:rPr>
        <w:t>. Η ψήφος</w:t>
      </w:r>
      <w:r>
        <w:rPr>
          <w:rFonts w:eastAsia="Times New Roman" w:cs="Times New Roman"/>
          <w:szCs w:val="24"/>
        </w:rPr>
        <w:t xml:space="preserve"> στο «ΟΧΙ» με την επεξήγησή του</w:t>
      </w:r>
      <w:r>
        <w:rPr>
          <w:rFonts w:eastAsia="Times New Roman" w:cs="Times New Roman"/>
          <w:szCs w:val="24"/>
        </w:rPr>
        <w:t>,</w:t>
      </w:r>
      <w:r>
        <w:rPr>
          <w:rFonts w:eastAsia="Times New Roman" w:cs="Times New Roman"/>
          <w:szCs w:val="24"/>
        </w:rPr>
        <w:t xml:space="preserve"> σημαίνει διαπίστωση της αναρμοδιότητας της </w:t>
      </w:r>
      <w:r w:rsidRPr="007E4228">
        <w:rPr>
          <w:rFonts w:eastAsia="Times New Roman"/>
          <w:bCs/>
        </w:rPr>
        <w:t>Βουλή</w:t>
      </w:r>
      <w:r>
        <w:rPr>
          <w:rFonts w:eastAsia="Times New Roman" w:cs="Times New Roman"/>
          <w:szCs w:val="24"/>
        </w:rPr>
        <w:t xml:space="preserve">ς </w:t>
      </w:r>
      <w:r w:rsidRPr="00F331DF">
        <w:rPr>
          <w:rFonts w:eastAsia="Times New Roman"/>
          <w:bCs/>
        </w:rPr>
        <w:t>και</w:t>
      </w:r>
      <w:r>
        <w:rPr>
          <w:rFonts w:eastAsia="Times New Roman" w:cs="Times New Roman"/>
          <w:szCs w:val="24"/>
        </w:rPr>
        <w:t xml:space="preserve"> διαβίβαση στον αρμόδιο </w:t>
      </w:r>
      <w:r>
        <w:rPr>
          <w:rFonts w:eastAsia="Times New Roman" w:cs="Times New Roman"/>
          <w:szCs w:val="24"/>
        </w:rPr>
        <w:t xml:space="preserve">εισαγγελέα </w:t>
      </w:r>
      <w:r>
        <w:rPr>
          <w:rFonts w:eastAsia="Times New Roman" w:cs="Times New Roman"/>
          <w:szCs w:val="24"/>
        </w:rPr>
        <w:t xml:space="preserve">του </w:t>
      </w:r>
      <w:r>
        <w:rPr>
          <w:rFonts w:eastAsia="Times New Roman" w:cs="Times New Roman"/>
          <w:szCs w:val="24"/>
        </w:rPr>
        <w:t>πορίσματος</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κάθε πρωτότυπου εγγράφου σχετικ</w:t>
      </w:r>
      <w:r>
        <w:rPr>
          <w:rFonts w:eastAsia="Times New Roman" w:cs="Times New Roman"/>
          <w:szCs w:val="24"/>
        </w:rPr>
        <w:t xml:space="preserve">ού με τις αναφερόμενες ανωτέρω πράξεις </w:t>
      </w:r>
      <w:r w:rsidRPr="00F331DF">
        <w:rPr>
          <w:rFonts w:eastAsia="Times New Roman"/>
          <w:bCs/>
        </w:rPr>
        <w:t>και</w:t>
      </w:r>
      <w:r>
        <w:rPr>
          <w:rFonts w:eastAsia="Times New Roman" w:cs="Times New Roman"/>
          <w:szCs w:val="24"/>
        </w:rPr>
        <w:t xml:space="preserve"> τα πρόσωπα.</w:t>
      </w:r>
    </w:p>
    <w:p w14:paraId="6F5C48D9" w14:textId="77777777" w:rsidR="0016272D" w:rsidRDefault="008D6B83">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αρχίσει η ανάγνωση του καταλόγου. </w:t>
      </w:r>
    </w:p>
    <w:p w14:paraId="6F5C48DA" w14:textId="77777777" w:rsidR="0016272D" w:rsidRDefault="008D6B83">
      <w:pPr>
        <w:spacing w:line="600" w:lineRule="auto"/>
        <w:ind w:firstLine="720"/>
        <w:contextualSpacing/>
        <w:jc w:val="center"/>
        <w:rPr>
          <w:rFonts w:eastAsia="Times New Roman" w:cs="Times New Roman"/>
          <w:szCs w:val="24"/>
        </w:rPr>
      </w:pPr>
      <w:r>
        <w:rPr>
          <w:rFonts w:eastAsia="Times New Roman" w:cs="Times New Roman"/>
          <w:szCs w:val="24"/>
        </w:rPr>
        <w:t>(ΨΗΦΟΦΟΡΙΑ)</w:t>
      </w:r>
    </w:p>
    <w:p w14:paraId="6F5C48DB" w14:textId="77777777" w:rsidR="0016272D" w:rsidRDefault="008D6B83">
      <w:pPr>
        <w:spacing w:line="600" w:lineRule="auto"/>
        <w:ind w:firstLine="720"/>
        <w:jc w:val="center"/>
        <w:rPr>
          <w:rFonts w:eastAsia="Times New Roman"/>
          <w:szCs w:val="24"/>
        </w:rPr>
      </w:pPr>
      <w:r>
        <w:rPr>
          <w:rFonts w:eastAsia="Times New Roman"/>
          <w:szCs w:val="24"/>
        </w:rPr>
        <w:t>(ΜΕΤΑ ΚΑΙ ΤΗ ΔΕΥΤΕΡΗ ΑΝΑΓΝΩΣΗ ΤΟΥ ΚΑΤΑΛΟΓΟΥ)</w:t>
      </w:r>
    </w:p>
    <w:p w14:paraId="6F5C48DC" w14:textId="77777777" w:rsidR="0016272D" w:rsidRDefault="008D6B83">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Υπάρχει συν</w:t>
      </w:r>
      <w:r>
        <w:rPr>
          <w:rFonts w:eastAsia="Times New Roman"/>
          <w:szCs w:val="24"/>
        </w:rPr>
        <w:t xml:space="preserve">άδελφος, ο οποίος </w:t>
      </w:r>
      <w:r>
        <w:rPr>
          <w:rFonts w:eastAsia="Times New Roman"/>
          <w:szCs w:val="24"/>
        </w:rPr>
        <w:t xml:space="preserve">δεν άκουσε το όνομά του; Κανείς. </w:t>
      </w:r>
    </w:p>
    <w:p w14:paraId="6F5C48DD" w14:textId="77777777" w:rsidR="0016272D" w:rsidRDefault="008D6B83">
      <w:pPr>
        <w:spacing w:line="600" w:lineRule="auto"/>
        <w:ind w:firstLine="720"/>
        <w:jc w:val="both"/>
        <w:rPr>
          <w:rFonts w:eastAsia="Times New Roman"/>
          <w:szCs w:val="24"/>
        </w:rPr>
      </w:pPr>
      <w:r>
        <w:rPr>
          <w:rFonts w:eastAsia="Times New Roman"/>
          <w:szCs w:val="24"/>
        </w:rPr>
        <w:t>Οι σφραγισμένες επιστολές</w:t>
      </w:r>
      <w:r>
        <w:rPr>
          <w:rFonts w:eastAsia="Times New Roman"/>
          <w:szCs w:val="24"/>
        </w:rPr>
        <w:t>,</w:t>
      </w:r>
      <w:r>
        <w:rPr>
          <w:rFonts w:eastAsia="Times New Roman"/>
          <w:szCs w:val="24"/>
        </w:rPr>
        <w:t xml:space="preserve"> οι οποίες απεστάλησαν στο Προεδρείο</w:t>
      </w:r>
      <w:r>
        <w:rPr>
          <w:rFonts w:eastAsia="Times New Roman"/>
          <w:szCs w:val="24"/>
        </w:rPr>
        <w:t xml:space="preserve"> από τους συναδέλφους</w:t>
      </w:r>
      <w:r>
        <w:rPr>
          <w:rFonts w:eastAsia="Times New Roman"/>
          <w:szCs w:val="24"/>
        </w:rPr>
        <w:t xml:space="preserve"> σύμφωνα με το άρθρο 70Α του Κανονισμού της Βουλής</w:t>
      </w:r>
      <w:r>
        <w:rPr>
          <w:rFonts w:eastAsia="Times New Roman"/>
          <w:szCs w:val="24"/>
        </w:rPr>
        <w:t>,</w:t>
      </w:r>
      <w:r>
        <w:rPr>
          <w:rFonts w:eastAsia="Times New Roman"/>
          <w:szCs w:val="24"/>
        </w:rPr>
        <w:t xml:space="preserve"> </w:t>
      </w:r>
      <w:r>
        <w:rPr>
          <w:rFonts w:eastAsia="Times New Roman"/>
          <w:szCs w:val="24"/>
        </w:rPr>
        <w:t>θα καταχωριστούν στα Πρακτικά της σημερινής συνεδρίασης.</w:t>
      </w:r>
    </w:p>
    <w:p w14:paraId="6F5C48DE" w14:textId="77777777" w:rsidR="0016272D" w:rsidRDefault="008D6B83">
      <w:pPr>
        <w:spacing w:line="600" w:lineRule="auto"/>
        <w:ind w:firstLine="720"/>
        <w:jc w:val="both"/>
        <w:rPr>
          <w:rFonts w:eastAsia="Times New Roman"/>
          <w:szCs w:val="24"/>
        </w:rPr>
      </w:pPr>
      <w:r>
        <w:rPr>
          <w:rFonts w:eastAsia="Times New Roman"/>
          <w:szCs w:val="24"/>
        </w:rPr>
        <w:t xml:space="preserve">(Οι προαναφερθείσες επιστολές </w:t>
      </w:r>
      <w:r>
        <w:rPr>
          <w:rFonts w:eastAsia="Times New Roman"/>
          <w:szCs w:val="24"/>
        </w:rPr>
        <w:t>καταχωρίζονται</w:t>
      </w:r>
      <w:r>
        <w:rPr>
          <w:rFonts w:eastAsia="Times New Roman"/>
          <w:szCs w:val="24"/>
        </w:rPr>
        <w:t xml:space="preserve"> στα Πρακτικά </w:t>
      </w:r>
      <w:r>
        <w:rPr>
          <w:rFonts w:eastAsia="Times New Roman"/>
          <w:szCs w:val="24"/>
        </w:rPr>
        <w:t>και έχ</w:t>
      </w:r>
      <w:r>
        <w:rPr>
          <w:rFonts w:eastAsia="Times New Roman"/>
          <w:szCs w:val="24"/>
        </w:rPr>
        <w:t>ουν ως εξής:</w:t>
      </w:r>
    </w:p>
    <w:p w14:paraId="6F5C48DF" w14:textId="77777777" w:rsidR="0016272D" w:rsidRDefault="008D6B83">
      <w:pPr>
        <w:spacing w:line="600" w:lineRule="auto"/>
        <w:ind w:firstLine="720"/>
        <w:jc w:val="center"/>
        <w:rPr>
          <w:rFonts w:eastAsia="Times New Roman"/>
          <w:szCs w:val="24"/>
        </w:rPr>
      </w:pPr>
      <w:r w:rsidRPr="00AE5F53">
        <w:rPr>
          <w:rFonts w:eastAsia="Times New Roman"/>
          <w:color w:val="C00000"/>
          <w:szCs w:val="24"/>
        </w:rPr>
        <w:t>(ΑΛΛΑΓΗ ΣΕΛΙΔΑΣ)</w:t>
      </w:r>
    </w:p>
    <w:p w14:paraId="6F5C48E0" w14:textId="77777777" w:rsidR="0016272D" w:rsidRDefault="008D6B83">
      <w:pPr>
        <w:spacing w:line="600" w:lineRule="auto"/>
        <w:ind w:firstLine="720"/>
        <w:jc w:val="center"/>
        <w:rPr>
          <w:rFonts w:eastAsia="Times New Roman"/>
          <w:szCs w:val="24"/>
        </w:rPr>
      </w:pPr>
      <w:r>
        <w:rPr>
          <w:rFonts w:eastAsia="Times New Roman"/>
          <w:szCs w:val="24"/>
        </w:rPr>
        <w:t>(</w:t>
      </w:r>
      <w:r>
        <w:rPr>
          <w:rFonts w:eastAsia="Times New Roman"/>
          <w:szCs w:val="24"/>
        </w:rPr>
        <w:t>Να καταχωριστούν οι σελ. 535 – 539)</w:t>
      </w:r>
    </w:p>
    <w:p w14:paraId="6F5C48E1" w14:textId="77777777" w:rsidR="0016272D" w:rsidRDefault="008D6B83">
      <w:pPr>
        <w:spacing w:line="600" w:lineRule="auto"/>
        <w:ind w:firstLine="720"/>
        <w:jc w:val="center"/>
        <w:rPr>
          <w:rFonts w:eastAsia="Times New Roman"/>
          <w:color w:val="C00000"/>
          <w:szCs w:val="24"/>
        </w:rPr>
      </w:pPr>
      <w:r w:rsidRPr="00AE5F53">
        <w:rPr>
          <w:rFonts w:eastAsia="Times New Roman"/>
          <w:color w:val="C00000"/>
          <w:szCs w:val="24"/>
        </w:rPr>
        <w:t>(ΑΛΛΑΓΗ ΣΕΛΙΔΑΣ)</w:t>
      </w:r>
    </w:p>
    <w:p w14:paraId="6F5C48E2" w14:textId="77777777" w:rsidR="0016272D" w:rsidRDefault="008D6B83">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Κυρίες και κύριοι συνάδελφοι, κηρύσσεται περαιωμένη η ψηφοφορία και παρακ</w:t>
      </w:r>
      <w:r>
        <w:rPr>
          <w:rFonts w:eastAsia="Times New Roman"/>
          <w:szCs w:val="24"/>
        </w:rPr>
        <w:t>αλώ τους κυρίους</w:t>
      </w:r>
      <w:r>
        <w:rPr>
          <w:rFonts w:eastAsia="Times New Roman"/>
          <w:szCs w:val="24"/>
        </w:rPr>
        <w:t xml:space="preserve"> ψηφολέκτες να προβούν στην καταμέτρηση και διαλογ</w:t>
      </w:r>
      <w:r>
        <w:rPr>
          <w:rFonts w:eastAsia="Times New Roman"/>
          <w:szCs w:val="24"/>
        </w:rPr>
        <w:t xml:space="preserve">ή των ψηφοδελτίων και την εξαγωγή του αποτελέσματος. </w:t>
      </w:r>
    </w:p>
    <w:p w14:paraId="6F5C48E3" w14:textId="77777777" w:rsidR="0016272D" w:rsidRDefault="008D6B83">
      <w:pPr>
        <w:spacing w:line="600" w:lineRule="auto"/>
        <w:jc w:val="center"/>
        <w:rPr>
          <w:rFonts w:eastAsia="Times New Roman"/>
          <w:szCs w:val="24"/>
        </w:rPr>
      </w:pPr>
      <w:r>
        <w:rPr>
          <w:rFonts w:eastAsia="Times New Roman"/>
          <w:szCs w:val="24"/>
        </w:rPr>
        <w:t>(ΚΑΤΑΜΕΤΡΗΣΗ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ΔΙΑΛΟΓΗ)</w:t>
      </w:r>
    </w:p>
    <w:p w14:paraId="6F5C48E4" w14:textId="77777777" w:rsidR="0016272D" w:rsidRDefault="008D6B83">
      <w:pPr>
        <w:spacing w:line="600" w:lineRule="auto"/>
        <w:jc w:val="center"/>
        <w:rPr>
          <w:rFonts w:eastAsia="Times New Roman" w:cs="Times New Roman"/>
          <w:szCs w:val="24"/>
        </w:rPr>
      </w:pPr>
      <w:r w:rsidRPr="002517BF">
        <w:rPr>
          <w:rFonts w:eastAsia="Times New Roman" w:cs="Times New Roman"/>
          <w:szCs w:val="24"/>
        </w:rPr>
        <w:t>(</w:t>
      </w:r>
      <w:r>
        <w:rPr>
          <w:rFonts w:eastAsia="Times New Roman" w:cs="Times New Roman"/>
          <w:szCs w:val="24"/>
        </w:rPr>
        <w:t>ΜΕΤΑ ΤΗ ΔΙΑΛΟΓΗ)</w:t>
      </w:r>
    </w:p>
    <w:p w14:paraId="6F5C48E5" w14:textId="77777777" w:rsidR="0016272D" w:rsidRDefault="008D6B83">
      <w:pPr>
        <w:spacing w:line="600" w:lineRule="auto"/>
        <w:ind w:firstLine="720"/>
        <w:jc w:val="both"/>
        <w:rPr>
          <w:rFonts w:eastAsia="Times New Roman" w:cs="Times New Roman"/>
          <w:szCs w:val="24"/>
        </w:rPr>
      </w:pPr>
      <w:r w:rsidRPr="00332BE5">
        <w:rPr>
          <w:rFonts w:eastAsia="Times New Roman" w:cs="Times New Roman"/>
          <w:b/>
          <w:szCs w:val="24"/>
        </w:rPr>
        <w:t>ΠΡΟΕΔΡΕΥΩΝ (Δημήτριος Καμμένος):</w:t>
      </w:r>
      <w:r>
        <w:rPr>
          <w:rFonts w:eastAsia="Times New Roman" w:cs="Times New Roman"/>
          <w:szCs w:val="24"/>
        </w:rPr>
        <w:t xml:space="preserve"> Κυρίες και κύριοι συνάδελφοι, έχω την τιμή να ανακοινώσω στο Σώμα το αποτέλεσμα της διεξαχθείσης μυστικής ψηφοφορίας:</w:t>
      </w:r>
    </w:p>
    <w:p w14:paraId="6F5C48E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Για τον </w:t>
      </w:r>
      <w:r>
        <w:rPr>
          <w:rFonts w:eastAsia="Times New Roman" w:cs="Times New Roman"/>
          <w:szCs w:val="24"/>
        </w:rPr>
        <w:t>πρώην Υπουργό κ. Αβραμόπουλο Δημήτριο (Ψηφοδόχος Νούμερο 1):</w:t>
      </w:r>
    </w:p>
    <w:p w14:paraId="6F5C48E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Ψήφισαν συνολικά 172 Βουλευτές.</w:t>
      </w:r>
    </w:p>
    <w:p w14:paraId="6F5C48E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Ευρέθησαν στην κάλπη 172 ψηφοδέλτια.</w:t>
      </w:r>
    </w:p>
    <w:p w14:paraId="6F5C48E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Έγκυρα 172 ψηφοδέλτια.</w:t>
      </w:r>
    </w:p>
    <w:p w14:paraId="6F5C48E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Άκυρο κανένα.</w:t>
      </w:r>
    </w:p>
    <w:p w14:paraId="6F5C48E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Λευκό κανένα.</w:t>
      </w:r>
    </w:p>
    <w:p w14:paraId="6F5C48E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Ως προς τη δωροληψία πολιτικών αξιωματούχων και την παθητική δωροδοκία, όπω</w:t>
      </w:r>
      <w:r>
        <w:rPr>
          <w:rFonts w:eastAsia="Times New Roman" w:cs="Times New Roman"/>
          <w:szCs w:val="24"/>
        </w:rPr>
        <w:t xml:space="preserve">ς αναγράφονται στο ψηφοδέλτιο: </w:t>
      </w:r>
    </w:p>
    <w:p w14:paraId="6F5C48E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«ΝΑΙ» ψήφισαν 4 Βουλευτές.</w:t>
      </w:r>
    </w:p>
    <w:p w14:paraId="6F5C48E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«ΟΧΙ» λόγω αναρμοδιότητας της Βουλής και διαβίβαση στον αρμόδιο </w:t>
      </w:r>
      <w:r>
        <w:rPr>
          <w:rFonts w:eastAsia="Times New Roman" w:cs="Times New Roman"/>
          <w:szCs w:val="24"/>
        </w:rPr>
        <w:t xml:space="preserve">εισαγγελέα </w:t>
      </w:r>
      <w:r>
        <w:rPr>
          <w:rFonts w:eastAsia="Times New Roman" w:cs="Times New Roman"/>
          <w:szCs w:val="24"/>
        </w:rPr>
        <w:t>ψήφισαν 168 Βουλευτές.</w:t>
      </w:r>
    </w:p>
    <w:p w14:paraId="6F5C48E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«ΠΑΡΩΝ» </w:t>
      </w:r>
      <w:r>
        <w:rPr>
          <w:rFonts w:eastAsia="Times New Roman" w:cs="Times New Roman"/>
          <w:szCs w:val="24"/>
        </w:rPr>
        <w:t xml:space="preserve">ψήφισε </w:t>
      </w:r>
      <w:r>
        <w:rPr>
          <w:rFonts w:eastAsia="Times New Roman" w:cs="Times New Roman"/>
          <w:szCs w:val="24"/>
        </w:rPr>
        <w:t>ουδείς.</w:t>
      </w:r>
    </w:p>
    <w:p w14:paraId="6F5C48F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Ως προς τη νομιμοποίηση εσόδων από παράνομες δραστηριότητες, όπως αναγράφετα</w:t>
      </w:r>
      <w:r>
        <w:rPr>
          <w:rFonts w:eastAsia="Times New Roman" w:cs="Times New Roman"/>
          <w:szCs w:val="24"/>
        </w:rPr>
        <w:t>ι στο ψηφοδέλτιο:</w:t>
      </w:r>
    </w:p>
    <w:p w14:paraId="6F5C48F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«ΝΑΙ» ψήφισαν 3 Βουλευτές.</w:t>
      </w:r>
    </w:p>
    <w:p w14:paraId="6F5C48F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«ΟΧΙ» λόγω αναρμοδιότητας της Βουλής και διαβίβαση στον αρμόδιο </w:t>
      </w:r>
      <w:r>
        <w:rPr>
          <w:rFonts w:eastAsia="Times New Roman" w:cs="Times New Roman"/>
          <w:szCs w:val="24"/>
        </w:rPr>
        <w:t xml:space="preserve">εισαγγελέα </w:t>
      </w:r>
      <w:r>
        <w:rPr>
          <w:rFonts w:eastAsia="Times New Roman" w:cs="Times New Roman"/>
          <w:szCs w:val="24"/>
        </w:rPr>
        <w:t>ψήφισαν 168 Βουλευτές.</w:t>
      </w:r>
    </w:p>
    <w:p w14:paraId="6F5C48F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«ΠΑΡΩΝ» </w:t>
      </w:r>
      <w:r>
        <w:rPr>
          <w:rFonts w:eastAsia="Times New Roman" w:cs="Times New Roman"/>
          <w:szCs w:val="24"/>
        </w:rPr>
        <w:t xml:space="preserve">ψήφισε </w:t>
      </w:r>
      <w:r>
        <w:rPr>
          <w:rFonts w:eastAsia="Times New Roman" w:cs="Times New Roman"/>
          <w:szCs w:val="24"/>
        </w:rPr>
        <w:t>ουδείς.</w:t>
      </w:r>
    </w:p>
    <w:p w14:paraId="6F5C48F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Ευρέθη 1 άκυρο ως προς τη δεύτερη πράξη.</w:t>
      </w:r>
    </w:p>
    <w:p w14:paraId="6F5C48F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Για τον πρώην Υπουργό κ. Βενιζέλο Ευάγγελο (Ψηφοδ</w:t>
      </w:r>
      <w:r>
        <w:rPr>
          <w:rFonts w:eastAsia="Times New Roman" w:cs="Times New Roman"/>
          <w:szCs w:val="24"/>
        </w:rPr>
        <w:t>όχος Νούμερο 2):</w:t>
      </w:r>
    </w:p>
    <w:p w14:paraId="6F5C48F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Ψήφισαν συνολικά 172 Βουλευτές.</w:t>
      </w:r>
    </w:p>
    <w:p w14:paraId="6F5C48F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Ευρέθησαν στην κάλπη 172 ψηφοδέλτια.</w:t>
      </w:r>
    </w:p>
    <w:p w14:paraId="6F5C48F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Έγκυρα 172 ψηφοδέλτια.</w:t>
      </w:r>
    </w:p>
    <w:p w14:paraId="6F5C48F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Άκυρο κανένα.</w:t>
      </w:r>
    </w:p>
    <w:p w14:paraId="6F5C48F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Λευκό κανένα.</w:t>
      </w:r>
    </w:p>
    <w:p w14:paraId="6F5C48F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Ως προς τη δωροληψία πολιτικών αξιωματούχων και την παθητική δωροδοκία, όπως αναγράφονται στο ψηφοδέλτιο: </w:t>
      </w:r>
    </w:p>
    <w:p w14:paraId="6F5C48F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«ΝΑΙ» ψήφισα</w:t>
      </w:r>
      <w:r>
        <w:rPr>
          <w:rFonts w:eastAsia="Times New Roman" w:cs="Times New Roman"/>
          <w:szCs w:val="24"/>
        </w:rPr>
        <w:t>ν 5 Βουλευτές.</w:t>
      </w:r>
    </w:p>
    <w:p w14:paraId="6F5C48F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«ΟΧΙ» λόγω αναρμοδιότητας της Βουλής και διαβίβαση στον αρμόδιο </w:t>
      </w:r>
      <w:r>
        <w:rPr>
          <w:rFonts w:eastAsia="Times New Roman" w:cs="Times New Roman"/>
          <w:szCs w:val="24"/>
        </w:rPr>
        <w:t xml:space="preserve">εισαγγελέα </w:t>
      </w:r>
      <w:r>
        <w:rPr>
          <w:rFonts w:eastAsia="Times New Roman" w:cs="Times New Roman"/>
          <w:szCs w:val="24"/>
        </w:rPr>
        <w:t>ψήφισαν 167 Βουλευτές.</w:t>
      </w:r>
    </w:p>
    <w:p w14:paraId="6F5C48F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«ΠΑΡΩΝ» </w:t>
      </w:r>
      <w:r>
        <w:rPr>
          <w:rFonts w:eastAsia="Times New Roman" w:cs="Times New Roman"/>
          <w:szCs w:val="24"/>
        </w:rPr>
        <w:t xml:space="preserve">ψήφισε </w:t>
      </w:r>
      <w:r>
        <w:rPr>
          <w:rFonts w:eastAsia="Times New Roman" w:cs="Times New Roman"/>
          <w:szCs w:val="24"/>
        </w:rPr>
        <w:t>ουδείς.</w:t>
      </w:r>
    </w:p>
    <w:p w14:paraId="6F5C48F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Ως προς τη νομιμοποίηση εσόδων από παράνομες δραστηριότητες, όπως αναγράφεται στο ψηφοδέλτιο:</w:t>
      </w:r>
    </w:p>
    <w:p w14:paraId="6F5C490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«ΝΑΙ» ψήφισαν 5 Βουλευτές.</w:t>
      </w:r>
    </w:p>
    <w:p w14:paraId="6F5C490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«ΟΧΙ» λόγω αναρμοδιότητας της Βουλής και διαβίβαση στον αρμόδιο </w:t>
      </w:r>
      <w:r>
        <w:rPr>
          <w:rFonts w:eastAsia="Times New Roman" w:cs="Times New Roman"/>
          <w:szCs w:val="24"/>
        </w:rPr>
        <w:t xml:space="preserve">εισαγγελέα </w:t>
      </w:r>
      <w:r>
        <w:rPr>
          <w:rFonts w:eastAsia="Times New Roman" w:cs="Times New Roman"/>
          <w:szCs w:val="24"/>
        </w:rPr>
        <w:t>ψήφισαν 166 Βουλευτές.</w:t>
      </w:r>
    </w:p>
    <w:p w14:paraId="6F5C490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«ΠΑΡΩΝ»</w:t>
      </w:r>
      <w:r>
        <w:rPr>
          <w:rFonts w:eastAsia="Times New Roman" w:cs="Times New Roman"/>
          <w:szCs w:val="24"/>
        </w:rPr>
        <w:t xml:space="preserve"> ψήφισε</w:t>
      </w:r>
      <w:r>
        <w:rPr>
          <w:rFonts w:eastAsia="Times New Roman" w:cs="Times New Roman"/>
          <w:szCs w:val="24"/>
        </w:rPr>
        <w:t xml:space="preserve"> ουδείς.</w:t>
      </w:r>
    </w:p>
    <w:p w14:paraId="6F5C490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Ευρέθη 1 άκυρο ως προς τη δεύτερη πράξη.</w:t>
      </w:r>
    </w:p>
    <w:p w14:paraId="6F5C490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Για τον πρώην Υπουργό κ. Γεωργιάδη Σπυρίδωνα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 (Ψηφοδόχος Νούμερο 3):</w:t>
      </w:r>
    </w:p>
    <w:p w14:paraId="6F5C490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Ψήφισαν συνολικά </w:t>
      </w:r>
      <w:r>
        <w:rPr>
          <w:rFonts w:eastAsia="Times New Roman" w:cs="Times New Roman"/>
          <w:szCs w:val="24"/>
        </w:rPr>
        <w:t>172 Βουλευτές.</w:t>
      </w:r>
    </w:p>
    <w:p w14:paraId="6F5C490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Ευρέθησαν στην κάλπη 172 ψηφοδέλτια.</w:t>
      </w:r>
    </w:p>
    <w:p w14:paraId="6F5C490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Έγκυρα 171 ψηφοδέλτια.</w:t>
      </w:r>
    </w:p>
    <w:p w14:paraId="6F5C490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Άκυρο 1 ψηφοδέλτιο.</w:t>
      </w:r>
    </w:p>
    <w:p w14:paraId="6F5C490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Λευκό κανένα.</w:t>
      </w:r>
    </w:p>
    <w:p w14:paraId="6F5C490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Ως προς τη δωροληψία πολιτικών αξιωματούχων και την παθητική δωροδοκία, όπως αναγράφονται στο ψηφοδέλτιο: </w:t>
      </w:r>
    </w:p>
    <w:p w14:paraId="6F5C490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«ΝΑΙ» ψήφισαν 5 Βουλευτές.</w:t>
      </w:r>
    </w:p>
    <w:p w14:paraId="6F5C490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«ΟΧΙ» λόγω αν</w:t>
      </w:r>
      <w:r>
        <w:rPr>
          <w:rFonts w:eastAsia="Times New Roman" w:cs="Times New Roman"/>
          <w:szCs w:val="24"/>
        </w:rPr>
        <w:t xml:space="preserve">αρμοδιότητας της Βουλής και διαβίβαση στον αρμόδιο </w:t>
      </w:r>
      <w:r>
        <w:rPr>
          <w:rFonts w:eastAsia="Times New Roman" w:cs="Times New Roman"/>
          <w:szCs w:val="24"/>
        </w:rPr>
        <w:t xml:space="preserve">εισαγγελέα </w:t>
      </w:r>
      <w:r>
        <w:rPr>
          <w:rFonts w:eastAsia="Times New Roman" w:cs="Times New Roman"/>
          <w:szCs w:val="24"/>
        </w:rPr>
        <w:t>ψήφισαν 164 Βουλευτές.</w:t>
      </w:r>
    </w:p>
    <w:p w14:paraId="6F5C490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«ΠΑΡΩΝ»</w:t>
      </w:r>
      <w:r>
        <w:rPr>
          <w:rFonts w:eastAsia="Times New Roman" w:cs="Times New Roman"/>
          <w:szCs w:val="24"/>
        </w:rPr>
        <w:t xml:space="preserve"> ψήφισε</w:t>
      </w:r>
      <w:r>
        <w:rPr>
          <w:rFonts w:eastAsia="Times New Roman" w:cs="Times New Roman"/>
          <w:szCs w:val="24"/>
        </w:rPr>
        <w:t xml:space="preserve"> ουδείς.</w:t>
      </w:r>
    </w:p>
    <w:p w14:paraId="6F5C490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Ως προς τη νομιμοποίηση εσόδων από παράνομες δραστηριότητες, όπως αναγράφεται στο ψηφοδέλτιο:</w:t>
      </w:r>
    </w:p>
    <w:p w14:paraId="6F5C490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«ΝΑΙ» ψήφισαν 5 Βουλευτές.</w:t>
      </w:r>
    </w:p>
    <w:p w14:paraId="6F5C491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«ΟΧΙ» λόγω αναρμοδιότητας τ</w:t>
      </w:r>
      <w:r>
        <w:rPr>
          <w:rFonts w:eastAsia="Times New Roman" w:cs="Times New Roman"/>
          <w:szCs w:val="24"/>
        </w:rPr>
        <w:t xml:space="preserve">ης Βουλής και διαβίβαση στον αρμόδιο </w:t>
      </w:r>
      <w:r>
        <w:rPr>
          <w:rFonts w:eastAsia="Times New Roman" w:cs="Times New Roman"/>
          <w:szCs w:val="24"/>
        </w:rPr>
        <w:t xml:space="preserve">εισαγγελέα </w:t>
      </w:r>
      <w:r>
        <w:rPr>
          <w:rFonts w:eastAsia="Times New Roman" w:cs="Times New Roman"/>
          <w:szCs w:val="24"/>
        </w:rPr>
        <w:t>ψήφισαν 163 Βουλευτές.</w:t>
      </w:r>
    </w:p>
    <w:p w14:paraId="6F5C491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«ΠΑΡΩΝ»</w:t>
      </w:r>
      <w:r>
        <w:rPr>
          <w:rFonts w:eastAsia="Times New Roman" w:cs="Times New Roman"/>
          <w:szCs w:val="24"/>
        </w:rPr>
        <w:t xml:space="preserve"> ψήφισε</w:t>
      </w:r>
      <w:r>
        <w:rPr>
          <w:rFonts w:eastAsia="Times New Roman" w:cs="Times New Roman"/>
          <w:szCs w:val="24"/>
        </w:rPr>
        <w:t xml:space="preserve"> ουδείς.</w:t>
      </w:r>
    </w:p>
    <w:p w14:paraId="6F5C491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Ευρέθη 1 άκυρο ως προς τη δεύτερη πράξη.</w:t>
      </w:r>
    </w:p>
    <w:p w14:paraId="6F5C491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Για τον πρώην Υπουργό κ. </w:t>
      </w:r>
      <w:proofErr w:type="spellStart"/>
      <w:r>
        <w:rPr>
          <w:rFonts w:eastAsia="Times New Roman" w:cs="Times New Roman"/>
          <w:szCs w:val="24"/>
        </w:rPr>
        <w:t>Κουτρουμάνη</w:t>
      </w:r>
      <w:proofErr w:type="spellEnd"/>
      <w:r>
        <w:rPr>
          <w:rFonts w:eastAsia="Times New Roman" w:cs="Times New Roman"/>
          <w:szCs w:val="24"/>
        </w:rPr>
        <w:t xml:space="preserve"> Γεώργιο (Ψηφοδόχος Νούμερο 4):</w:t>
      </w:r>
    </w:p>
    <w:p w14:paraId="6F5C491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Ψήφισαν συνολικά 172 Βουλευτές.</w:t>
      </w:r>
    </w:p>
    <w:p w14:paraId="6F5C491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Ευρέθησαν στην κάλπη </w:t>
      </w:r>
      <w:r>
        <w:rPr>
          <w:rFonts w:eastAsia="Times New Roman" w:cs="Times New Roman"/>
          <w:szCs w:val="24"/>
        </w:rPr>
        <w:t>172 ψηφοδέλτια.</w:t>
      </w:r>
    </w:p>
    <w:p w14:paraId="6F5C491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Έγκυρα 171 ψηφοδέλτια.</w:t>
      </w:r>
    </w:p>
    <w:p w14:paraId="6F5C491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Άκυρο 1 ψηφοδέλτιο.</w:t>
      </w:r>
    </w:p>
    <w:p w14:paraId="6F5C491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Λευκό κανένα.</w:t>
      </w:r>
    </w:p>
    <w:p w14:paraId="6F5C491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Ως προς τη δωροληψία πολιτικών αξιωματούχων και την παθητική δωροδοκία, όπως αναγράφονται στο ψηφοδέλτιο: </w:t>
      </w:r>
    </w:p>
    <w:p w14:paraId="6F5C491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«ΝΑΙ» ψήφισαν 4 Βουλευτές.</w:t>
      </w:r>
    </w:p>
    <w:p w14:paraId="6F5C491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«ΟΧΙ» λόγω αναρμοδιότητας της Βουλής και διαβίβαση στον αρμόδιο </w:t>
      </w:r>
      <w:r>
        <w:rPr>
          <w:rFonts w:eastAsia="Times New Roman" w:cs="Times New Roman"/>
          <w:szCs w:val="24"/>
        </w:rPr>
        <w:t xml:space="preserve">εισαγγελέα </w:t>
      </w:r>
      <w:r>
        <w:rPr>
          <w:rFonts w:eastAsia="Times New Roman" w:cs="Times New Roman"/>
          <w:szCs w:val="24"/>
        </w:rPr>
        <w:t>ψήφισαν 166 Βουλευτές.</w:t>
      </w:r>
    </w:p>
    <w:p w14:paraId="6F5C491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«ΠΑΡΩΝ» ψήφισε 1 Βουλευτής.</w:t>
      </w:r>
    </w:p>
    <w:p w14:paraId="6F5C491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Ως προς τη νομιμοποίηση εσόδων από παράνομες δραστηριότητες, όπως αναγράφεται στο ψηφοδέλτιο:</w:t>
      </w:r>
    </w:p>
    <w:p w14:paraId="6F5C491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«ΝΑΙ» ψήφισαν 4 Βουλευτές.</w:t>
      </w:r>
    </w:p>
    <w:p w14:paraId="6F5C491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«ΟΧΙ» λόγ</w:t>
      </w:r>
      <w:r>
        <w:rPr>
          <w:rFonts w:eastAsia="Times New Roman" w:cs="Times New Roman"/>
          <w:szCs w:val="24"/>
        </w:rPr>
        <w:t xml:space="preserve">ω αναρμοδιότητας της Βουλής και διαβίβαση στον αρμόδιο </w:t>
      </w:r>
      <w:r>
        <w:rPr>
          <w:rFonts w:eastAsia="Times New Roman" w:cs="Times New Roman"/>
          <w:szCs w:val="24"/>
        </w:rPr>
        <w:t xml:space="preserve">εισαγγελέα </w:t>
      </w:r>
      <w:r>
        <w:rPr>
          <w:rFonts w:eastAsia="Times New Roman" w:cs="Times New Roman"/>
          <w:szCs w:val="24"/>
        </w:rPr>
        <w:t>ψήφισαν 165 Βουλευτές.</w:t>
      </w:r>
    </w:p>
    <w:p w14:paraId="6F5C492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«ΠΑΡΩΝ» ψήφισε 1 Βουλευτής.</w:t>
      </w:r>
    </w:p>
    <w:p w14:paraId="6F5C492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Βρέθηκε ένα άκυρο ως προς τη δεύτερη πράξη.</w:t>
      </w:r>
    </w:p>
    <w:p w14:paraId="6F5C492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Για τον πρώην Υπουργό κ. Λοβέρδο Ανδρέα (Ψηφοδόχος Νούμερο 5):</w:t>
      </w:r>
    </w:p>
    <w:p w14:paraId="6F5C492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Ψήφισαν συνολικά 172 Βουλευτές.</w:t>
      </w:r>
    </w:p>
    <w:p w14:paraId="6F5C492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Ευρέθησαν στην κάλπη 172 ψηφοδέλτια.</w:t>
      </w:r>
    </w:p>
    <w:p w14:paraId="6F5C492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Έγκυρα 170 ψηφοδέλτια.</w:t>
      </w:r>
    </w:p>
    <w:p w14:paraId="6F5C492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Άκυρα 2 ψηφοδέλτια.</w:t>
      </w:r>
    </w:p>
    <w:p w14:paraId="6F5C492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Λευκό κανένα.</w:t>
      </w:r>
    </w:p>
    <w:p w14:paraId="6F5C492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Ως προς τη δωροληψία πολιτικών αξιωματούχων και την παθητική δωροδοκία, όπως αναγράφονται στο ψηφοδέλτιο: </w:t>
      </w:r>
    </w:p>
    <w:p w14:paraId="6F5C492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«ΝΑΙ» ψήφισαν 5 Βουλευτές.</w:t>
      </w:r>
    </w:p>
    <w:p w14:paraId="6F5C492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«ΟΧΙ» λόγω αναρμοδιότητας της Βουλής και διαβίβαση στον αρμόδιο </w:t>
      </w:r>
      <w:r>
        <w:rPr>
          <w:rFonts w:eastAsia="Times New Roman" w:cs="Times New Roman"/>
          <w:szCs w:val="24"/>
        </w:rPr>
        <w:t xml:space="preserve">εισαγγελέα </w:t>
      </w:r>
      <w:r>
        <w:rPr>
          <w:rFonts w:eastAsia="Times New Roman" w:cs="Times New Roman"/>
          <w:szCs w:val="24"/>
        </w:rPr>
        <w:t>ψήφισαν 165 Βουλευτές.</w:t>
      </w:r>
    </w:p>
    <w:p w14:paraId="6F5C492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«ΠΑΡΩΝ»</w:t>
      </w:r>
      <w:r>
        <w:rPr>
          <w:rFonts w:eastAsia="Times New Roman" w:cs="Times New Roman"/>
          <w:szCs w:val="24"/>
        </w:rPr>
        <w:t xml:space="preserve"> ψήφισε</w:t>
      </w:r>
      <w:r>
        <w:rPr>
          <w:rFonts w:eastAsia="Times New Roman" w:cs="Times New Roman"/>
          <w:szCs w:val="24"/>
        </w:rPr>
        <w:t xml:space="preserve"> ουδείς.</w:t>
      </w:r>
    </w:p>
    <w:p w14:paraId="6F5C492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Ως προς τη νομιμοποίηση εσόδων από παράνομες δραστηριότητες, όπως αναγράφεται στο ψηφοδέλτιο:</w:t>
      </w:r>
    </w:p>
    <w:p w14:paraId="6F5C492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«ΝΑΙ» ψήφισαν 5 Βουλευτές.</w:t>
      </w:r>
    </w:p>
    <w:p w14:paraId="6F5C492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«ΟΧΙ» λόγω ανα</w:t>
      </w:r>
      <w:r>
        <w:rPr>
          <w:rFonts w:eastAsia="Times New Roman" w:cs="Times New Roman"/>
          <w:szCs w:val="24"/>
        </w:rPr>
        <w:t xml:space="preserve">ρμοδιότητας της Βουλής και διαβίβαση στον αρμόδιο </w:t>
      </w:r>
      <w:r>
        <w:rPr>
          <w:rFonts w:eastAsia="Times New Roman" w:cs="Times New Roman"/>
          <w:szCs w:val="24"/>
        </w:rPr>
        <w:t xml:space="preserve">εισαγγελέα </w:t>
      </w:r>
      <w:r>
        <w:rPr>
          <w:rFonts w:eastAsia="Times New Roman" w:cs="Times New Roman"/>
          <w:szCs w:val="24"/>
        </w:rPr>
        <w:t>ψήφισαν 164 Βουλευτές.</w:t>
      </w:r>
    </w:p>
    <w:p w14:paraId="6F5C492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«ΠΑΡΩΝ» </w:t>
      </w:r>
      <w:r>
        <w:rPr>
          <w:rFonts w:eastAsia="Times New Roman" w:cs="Times New Roman"/>
          <w:szCs w:val="24"/>
        </w:rPr>
        <w:t xml:space="preserve">ψήφισε </w:t>
      </w:r>
      <w:r>
        <w:rPr>
          <w:rFonts w:eastAsia="Times New Roman" w:cs="Times New Roman"/>
          <w:szCs w:val="24"/>
        </w:rPr>
        <w:t>ουδείς.</w:t>
      </w:r>
    </w:p>
    <w:p w14:paraId="6F5C493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Ευρέθη 1 άκυρο ως προς τη δεύτερη πράξη.</w:t>
      </w:r>
    </w:p>
    <w:p w14:paraId="6F5C493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Για τον πρώην Υπουργό κ. </w:t>
      </w:r>
      <w:proofErr w:type="spellStart"/>
      <w:r>
        <w:rPr>
          <w:rFonts w:eastAsia="Times New Roman" w:cs="Times New Roman"/>
          <w:szCs w:val="24"/>
        </w:rPr>
        <w:t>Λυκουρέντζο</w:t>
      </w:r>
      <w:proofErr w:type="spellEnd"/>
      <w:r>
        <w:rPr>
          <w:rFonts w:eastAsia="Times New Roman" w:cs="Times New Roman"/>
          <w:szCs w:val="24"/>
        </w:rPr>
        <w:t xml:space="preserve"> Ανδρέα (Ψηφοδόχος Νούμερο 6):</w:t>
      </w:r>
    </w:p>
    <w:p w14:paraId="6F5C493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Ψήφισαν συνολικά 172 Βουλευτές.</w:t>
      </w:r>
    </w:p>
    <w:p w14:paraId="6F5C493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Ευρέθησαν</w:t>
      </w:r>
      <w:r>
        <w:rPr>
          <w:rFonts w:eastAsia="Times New Roman" w:cs="Times New Roman"/>
          <w:szCs w:val="24"/>
        </w:rPr>
        <w:t xml:space="preserve"> στην κάλπη 172 ψηφοδέλτια.</w:t>
      </w:r>
    </w:p>
    <w:p w14:paraId="6F5C493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Έγκυρα 170 ψηφοδέλτια.</w:t>
      </w:r>
    </w:p>
    <w:p w14:paraId="6F5C493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Άκυρα 2 ψηφοδέλτια.</w:t>
      </w:r>
    </w:p>
    <w:p w14:paraId="6F5C493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Λευκό κανένα.</w:t>
      </w:r>
    </w:p>
    <w:p w14:paraId="6F5C493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Ως προς τη δωροληψία πολιτικών αξιωματούχων και την παθητική δωροδοκία, όπως αναγράφονται στο ψηφοδέλτιο: </w:t>
      </w:r>
    </w:p>
    <w:p w14:paraId="6F5C493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«ΝΑΙ» ψήφισαν 6 Βουλευτές.</w:t>
      </w:r>
    </w:p>
    <w:p w14:paraId="6F5C493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«ΟΧΙ» λόγω αναρμοδιότητας της Βουλής και διαβίβαση στον αρμόδιο </w:t>
      </w:r>
      <w:r>
        <w:rPr>
          <w:rFonts w:eastAsia="Times New Roman" w:cs="Times New Roman"/>
          <w:szCs w:val="24"/>
        </w:rPr>
        <w:t xml:space="preserve">εισαγγελέα </w:t>
      </w:r>
      <w:r>
        <w:rPr>
          <w:rFonts w:eastAsia="Times New Roman" w:cs="Times New Roman"/>
          <w:szCs w:val="24"/>
        </w:rPr>
        <w:t>ψήφισαν 163 Βουλευτές.</w:t>
      </w:r>
    </w:p>
    <w:p w14:paraId="6F5C493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«ΠΑΡΩΝ» ψήφισε 1 Βουλευτής.</w:t>
      </w:r>
    </w:p>
    <w:p w14:paraId="6F5C493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Ως προς τη νομιμοποίηση εσόδων από παράνομες δραστηριότητες, όπως αναγράφεται στο ψηφοδέλτιο:</w:t>
      </w:r>
    </w:p>
    <w:p w14:paraId="6F5C493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«ΝΑΙ» ψήφισαν 6 Βουλευτές.</w:t>
      </w:r>
    </w:p>
    <w:p w14:paraId="6F5C493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«ΟΧΙ» λόγ</w:t>
      </w:r>
      <w:r>
        <w:rPr>
          <w:rFonts w:eastAsia="Times New Roman" w:cs="Times New Roman"/>
          <w:szCs w:val="24"/>
        </w:rPr>
        <w:t xml:space="preserve">ω αναρμοδιότητας της Βουλής και διαβίβαση στον αρμόδιο </w:t>
      </w:r>
      <w:r>
        <w:rPr>
          <w:rFonts w:eastAsia="Times New Roman" w:cs="Times New Roman"/>
          <w:szCs w:val="24"/>
        </w:rPr>
        <w:t xml:space="preserve">εισαγγελέα </w:t>
      </w:r>
      <w:r>
        <w:rPr>
          <w:rFonts w:eastAsia="Times New Roman" w:cs="Times New Roman"/>
          <w:szCs w:val="24"/>
        </w:rPr>
        <w:t>ψήφισαν 162 Βουλευτές.</w:t>
      </w:r>
    </w:p>
    <w:p w14:paraId="6F5C493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«ΠΑΡΩΝ» ψήφισε 1 Βουλευτής.</w:t>
      </w:r>
    </w:p>
    <w:p w14:paraId="6F5C493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Ευρέθη 1 άκυρο ως προς τη δεύτερη πράξη.</w:t>
      </w:r>
    </w:p>
    <w:p w14:paraId="6F5C494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Για τον πρώην Υπουργό κ. </w:t>
      </w:r>
      <w:proofErr w:type="spellStart"/>
      <w:r>
        <w:rPr>
          <w:rFonts w:eastAsia="Times New Roman" w:cs="Times New Roman"/>
          <w:szCs w:val="24"/>
        </w:rPr>
        <w:t>Πικραμμένο</w:t>
      </w:r>
      <w:proofErr w:type="spellEnd"/>
      <w:r>
        <w:rPr>
          <w:rFonts w:eastAsia="Times New Roman" w:cs="Times New Roman"/>
          <w:szCs w:val="24"/>
        </w:rPr>
        <w:t xml:space="preserve"> Παναγιώτη (Ψηφοδόχος Νούμερο 7):</w:t>
      </w:r>
    </w:p>
    <w:p w14:paraId="6F5C4941"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Ψήφισαν συνολικά 172 Βουλευτέ</w:t>
      </w:r>
      <w:r>
        <w:rPr>
          <w:rFonts w:eastAsia="Times New Roman" w:cs="Times New Roman"/>
          <w:szCs w:val="24"/>
        </w:rPr>
        <w:t>ς.</w:t>
      </w:r>
    </w:p>
    <w:p w14:paraId="6F5C4942"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Ευρέθησαν στην κάλπη 172 ψηφοδέλτια.</w:t>
      </w:r>
    </w:p>
    <w:p w14:paraId="6F5C494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Έγκυρα 172 ψηφοδέλτια.</w:t>
      </w:r>
    </w:p>
    <w:p w14:paraId="6F5C4944"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Άκυρο κανένα.</w:t>
      </w:r>
    </w:p>
    <w:p w14:paraId="6F5C4945"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Λευκό κανένα.</w:t>
      </w:r>
    </w:p>
    <w:p w14:paraId="6F5C494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Ως προς τη δωροληψία πολιτικών αξιωματούχων και την παθητική δωροδοκία, όπως αναγράφονται στο ψηφοδέλτιο: </w:t>
      </w:r>
    </w:p>
    <w:p w14:paraId="6F5C4947"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«ΝΑΙ» ψήφισαν 5 Βουλευτές.</w:t>
      </w:r>
    </w:p>
    <w:p w14:paraId="6F5C4948"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«ΟΧΙ» λόγω αναρμοδιότητας της Β</w:t>
      </w:r>
      <w:r>
        <w:rPr>
          <w:rFonts w:eastAsia="Times New Roman" w:cs="Times New Roman"/>
          <w:szCs w:val="24"/>
        </w:rPr>
        <w:t xml:space="preserve">ουλής και διαβίβαση στον αρμόδιο </w:t>
      </w:r>
      <w:r>
        <w:rPr>
          <w:rFonts w:eastAsia="Times New Roman" w:cs="Times New Roman"/>
          <w:szCs w:val="24"/>
        </w:rPr>
        <w:t xml:space="preserve">εισαγγελέα </w:t>
      </w:r>
      <w:r>
        <w:rPr>
          <w:rFonts w:eastAsia="Times New Roman" w:cs="Times New Roman"/>
          <w:szCs w:val="24"/>
        </w:rPr>
        <w:t>ψήφισαν 165 Βουλευτές.</w:t>
      </w:r>
    </w:p>
    <w:p w14:paraId="6F5C494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«ΠΑΡΩΝ» </w:t>
      </w:r>
      <w:r>
        <w:rPr>
          <w:rFonts w:eastAsia="Times New Roman" w:cs="Times New Roman"/>
          <w:szCs w:val="24"/>
        </w:rPr>
        <w:t xml:space="preserve">ψήφισε </w:t>
      </w:r>
      <w:r>
        <w:rPr>
          <w:rFonts w:eastAsia="Times New Roman" w:cs="Times New Roman"/>
          <w:szCs w:val="24"/>
        </w:rPr>
        <w:t>ουδείς.</w:t>
      </w:r>
    </w:p>
    <w:p w14:paraId="6F5C494A"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Ευρέθησαν 2 άκυρα ως προς την πρώτη πράξη.</w:t>
      </w:r>
    </w:p>
    <w:p w14:paraId="6F5C494B"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Ως προς τη νομιμοποίηση εσόδων από παράνομες δραστηριότητες, όπως αναγράφεται στο ψηφοδέλτιο:</w:t>
      </w:r>
    </w:p>
    <w:p w14:paraId="6F5C494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«ΝΑΙ» ψήφισαν 5 Βουλευτές.</w:t>
      </w:r>
    </w:p>
    <w:p w14:paraId="6F5C494D"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«ΟΧΙ» λόγω αναρμοδιότητας της Βουλής και διαβίβαση στον αρμόδιο </w:t>
      </w:r>
      <w:r>
        <w:rPr>
          <w:rFonts w:eastAsia="Times New Roman" w:cs="Times New Roman"/>
          <w:szCs w:val="24"/>
        </w:rPr>
        <w:t xml:space="preserve">εισαγγελέα </w:t>
      </w:r>
      <w:r>
        <w:rPr>
          <w:rFonts w:eastAsia="Times New Roman" w:cs="Times New Roman"/>
          <w:szCs w:val="24"/>
        </w:rPr>
        <w:t>ψήφισαν 164 Βουλευτές.</w:t>
      </w:r>
    </w:p>
    <w:p w14:paraId="6F5C494E"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«ΠΑΡΩΝ»</w:t>
      </w:r>
      <w:r>
        <w:rPr>
          <w:rFonts w:eastAsia="Times New Roman" w:cs="Times New Roman"/>
          <w:szCs w:val="24"/>
        </w:rPr>
        <w:t xml:space="preserve"> ψήφισε</w:t>
      </w:r>
      <w:r>
        <w:rPr>
          <w:rFonts w:eastAsia="Times New Roman" w:cs="Times New Roman"/>
          <w:szCs w:val="24"/>
        </w:rPr>
        <w:t xml:space="preserve"> ουδείς.</w:t>
      </w:r>
    </w:p>
    <w:p w14:paraId="6F5C494F"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Ευρέθησαν 3 άκυρα ως προς τη δεύτερη πράξη.</w:t>
      </w:r>
    </w:p>
    <w:p w14:paraId="6F5C4950"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Για τον πρώην Υπουργό κ. Μάριο </w:t>
      </w:r>
      <w:proofErr w:type="spellStart"/>
      <w:r>
        <w:rPr>
          <w:rFonts w:eastAsia="Times New Roman"/>
          <w:szCs w:val="24"/>
        </w:rPr>
        <w:t>Σαλμά</w:t>
      </w:r>
      <w:proofErr w:type="spellEnd"/>
      <w:r w:rsidRPr="003F1BBD">
        <w:rPr>
          <w:rFonts w:eastAsia="Times New Roman"/>
          <w:szCs w:val="24"/>
        </w:rPr>
        <w:t xml:space="preserve"> (</w:t>
      </w:r>
      <w:r>
        <w:rPr>
          <w:rFonts w:eastAsia="Times New Roman"/>
          <w:szCs w:val="24"/>
        </w:rPr>
        <w:t xml:space="preserve">Ψηφοδόχος νούμερο 8): </w:t>
      </w:r>
    </w:p>
    <w:p w14:paraId="6F5C4951"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Ψήφισαν συνολικά 172 </w:t>
      </w:r>
      <w:r>
        <w:rPr>
          <w:rFonts w:eastAsia="Times New Roman"/>
          <w:szCs w:val="24"/>
        </w:rPr>
        <w:t>Βουλευτές.</w:t>
      </w:r>
    </w:p>
    <w:p w14:paraId="6F5C4952"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Ευρέθησαν στην κάλπη 172 ψηφοδέλτια.</w:t>
      </w:r>
    </w:p>
    <w:p w14:paraId="6F5C4953"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Έγκυρα 168 ψηφοδέλτια.</w:t>
      </w:r>
    </w:p>
    <w:p w14:paraId="6F5C4954"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Άκυρα 4 ψηφοδέλτια.</w:t>
      </w:r>
    </w:p>
    <w:p w14:paraId="6F5C4955"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Λευκό κανένα.</w:t>
      </w:r>
    </w:p>
    <w:p w14:paraId="6F5C4956"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Ως προς τη δωροληψία πολιτικών αξιωματούχων και την παθητική δωροδοκία, όπως αναγράφονται στο ψηφοδέλτιο:</w:t>
      </w:r>
    </w:p>
    <w:p w14:paraId="6F5C4957"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«ΝΑΙ» ψήφισαν 5 Βουλευτές.</w:t>
      </w:r>
    </w:p>
    <w:p w14:paraId="6F5C4958"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«ΟΧΙ» λόγω αναρμοδ</w:t>
      </w:r>
      <w:r>
        <w:rPr>
          <w:rFonts w:eastAsia="Times New Roman"/>
          <w:szCs w:val="24"/>
        </w:rPr>
        <w:t xml:space="preserve">ιότητας της Βουλής και διαβίβαση στον αρμόδιο </w:t>
      </w:r>
      <w:r>
        <w:rPr>
          <w:rFonts w:eastAsia="Times New Roman"/>
          <w:szCs w:val="24"/>
        </w:rPr>
        <w:t xml:space="preserve">εισαγγελέα </w:t>
      </w:r>
      <w:r>
        <w:rPr>
          <w:rFonts w:eastAsia="Times New Roman"/>
          <w:szCs w:val="24"/>
        </w:rPr>
        <w:t>ψήφισαν 163 Βουλευτές.</w:t>
      </w:r>
    </w:p>
    <w:p w14:paraId="6F5C4959"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 xml:space="preserve">ψήφισε </w:t>
      </w:r>
      <w:r>
        <w:rPr>
          <w:rFonts w:eastAsia="Times New Roman"/>
          <w:szCs w:val="24"/>
        </w:rPr>
        <w:t>ουδείς.</w:t>
      </w:r>
    </w:p>
    <w:p w14:paraId="6F5C495A"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Ως προς τη νομιμοποίηση εσόδων από παράνομες δραστηριότητες</w:t>
      </w:r>
      <w:r w:rsidRPr="00EC6052">
        <w:rPr>
          <w:rFonts w:eastAsia="Times New Roman"/>
          <w:szCs w:val="24"/>
        </w:rPr>
        <w:t>,</w:t>
      </w:r>
      <w:r>
        <w:rPr>
          <w:rFonts w:eastAsia="Times New Roman"/>
          <w:szCs w:val="24"/>
        </w:rPr>
        <w:t xml:space="preserve"> όπως αναγράφεται στο ψηφοδέλτιο:</w:t>
      </w:r>
    </w:p>
    <w:p w14:paraId="6F5C495B"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«ΝΑΙ» ψήφισαν 5 Βουλευτές. </w:t>
      </w:r>
    </w:p>
    <w:p w14:paraId="6F5C495C"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«ΟΧΙ» λόγω αναρμοδιότητας της Β</w:t>
      </w:r>
      <w:r>
        <w:rPr>
          <w:rFonts w:eastAsia="Times New Roman"/>
          <w:szCs w:val="24"/>
        </w:rPr>
        <w:t xml:space="preserve">ουλής και διαβίβαση στον αρμόδιο </w:t>
      </w:r>
      <w:r>
        <w:rPr>
          <w:rFonts w:eastAsia="Times New Roman"/>
          <w:szCs w:val="24"/>
        </w:rPr>
        <w:t xml:space="preserve">εισαγγελέα </w:t>
      </w:r>
      <w:r>
        <w:rPr>
          <w:rFonts w:eastAsia="Times New Roman"/>
          <w:szCs w:val="24"/>
        </w:rPr>
        <w:t>ψήφισαν 162 Βουλευτές.</w:t>
      </w:r>
    </w:p>
    <w:p w14:paraId="6F5C495D"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«ΠΑΡΩΝ»</w:t>
      </w:r>
      <w:r>
        <w:rPr>
          <w:rFonts w:eastAsia="Times New Roman"/>
          <w:szCs w:val="24"/>
        </w:rPr>
        <w:t xml:space="preserve"> ψήφισε</w:t>
      </w:r>
      <w:r>
        <w:rPr>
          <w:rFonts w:eastAsia="Times New Roman"/>
          <w:szCs w:val="24"/>
        </w:rPr>
        <w:t xml:space="preserve"> ουδείς.</w:t>
      </w:r>
    </w:p>
    <w:p w14:paraId="6F5C495E"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Ευρέθη 1 άκυρο ως προς τη δεύτερη πράξη.</w:t>
      </w:r>
    </w:p>
    <w:p w14:paraId="6F5C495F"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Για τον πρώην Πρωθυπουργό κ. Αντώνιο Σαμαρά (Ψηφοδόχος νούμερο 9): </w:t>
      </w:r>
    </w:p>
    <w:p w14:paraId="6F5C4960"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Ψήφισαν συνολικά 172 Βουλευτές.</w:t>
      </w:r>
    </w:p>
    <w:p w14:paraId="6F5C4961"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Ευρέθησαν στην κάλπη 172 </w:t>
      </w:r>
      <w:r>
        <w:rPr>
          <w:rFonts w:eastAsia="Times New Roman"/>
          <w:szCs w:val="24"/>
        </w:rPr>
        <w:t>ψηφοδέλτια.</w:t>
      </w:r>
    </w:p>
    <w:p w14:paraId="6F5C4962"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Έγκυρα 171 ψηφοδέλτια.</w:t>
      </w:r>
    </w:p>
    <w:p w14:paraId="6F5C4963"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Άκυρο 1 ψηφοδέλτιο.</w:t>
      </w:r>
    </w:p>
    <w:p w14:paraId="6F5C4964"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Λευκό κανένα.</w:t>
      </w:r>
    </w:p>
    <w:p w14:paraId="6F5C4965"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Ως προς τη δωροληψία πολιτικών αξιωματούχων και την παθητική δωροδοκία, όπως αναγράφονται στο ψηφοδέλτιο:</w:t>
      </w:r>
    </w:p>
    <w:p w14:paraId="6F5C4966"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«ΝΑΙ» ψήφισαν 5 Βουλευτές.</w:t>
      </w:r>
    </w:p>
    <w:p w14:paraId="6F5C4967"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«ΟΧΙ</w:t>
      </w:r>
      <w:r>
        <w:rPr>
          <w:rFonts w:eastAsia="Times New Roman"/>
          <w:szCs w:val="24"/>
        </w:rPr>
        <w:t xml:space="preserve">» λόγω αναρμοδιότητας της Βουλής και διαβίβαση στον αρμόδιο </w:t>
      </w:r>
      <w:r>
        <w:rPr>
          <w:rFonts w:eastAsia="Times New Roman"/>
          <w:szCs w:val="24"/>
        </w:rPr>
        <w:t xml:space="preserve">εισαγγελέα </w:t>
      </w:r>
      <w:r>
        <w:rPr>
          <w:rFonts w:eastAsia="Times New Roman"/>
          <w:szCs w:val="24"/>
        </w:rPr>
        <w:t>ψήφισαν166 Βουλευτές.</w:t>
      </w:r>
    </w:p>
    <w:p w14:paraId="6F5C4968"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 xml:space="preserve">ψήφισε </w:t>
      </w:r>
      <w:r>
        <w:rPr>
          <w:rFonts w:eastAsia="Times New Roman"/>
          <w:szCs w:val="24"/>
        </w:rPr>
        <w:t>ουδείς</w:t>
      </w:r>
      <w:r>
        <w:rPr>
          <w:rFonts w:eastAsia="Times New Roman"/>
          <w:szCs w:val="24"/>
        </w:rPr>
        <w:t>.</w:t>
      </w:r>
    </w:p>
    <w:p w14:paraId="6F5C4969"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Ως προς τη νομιμοποίηση εσόδων από παράνομες δραστηριότητες, όπως αναγράφεται στο ψηφοδέλτιο:</w:t>
      </w:r>
    </w:p>
    <w:p w14:paraId="6F5C496A"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«ΝΑΙ» ψήφισαν 4 Βουλευτές. </w:t>
      </w:r>
    </w:p>
    <w:p w14:paraId="6F5C496B"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«ΟΧΙ» λόγω αναρμοδιότητας της Βουλής και διαβίβαση στον αρμόδιο </w:t>
      </w:r>
      <w:r>
        <w:rPr>
          <w:rFonts w:eastAsia="Times New Roman"/>
          <w:szCs w:val="24"/>
        </w:rPr>
        <w:t xml:space="preserve">εισαγγελέα </w:t>
      </w:r>
      <w:r>
        <w:rPr>
          <w:rFonts w:eastAsia="Times New Roman"/>
          <w:szCs w:val="24"/>
        </w:rPr>
        <w:t>ψήφισαν 166 Βουλευτές.</w:t>
      </w:r>
    </w:p>
    <w:p w14:paraId="6F5C496C"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 xml:space="preserve">ψήφισε </w:t>
      </w:r>
      <w:r>
        <w:rPr>
          <w:rFonts w:eastAsia="Times New Roman"/>
          <w:szCs w:val="24"/>
        </w:rPr>
        <w:t>ουδείς</w:t>
      </w:r>
      <w:r>
        <w:rPr>
          <w:rFonts w:eastAsia="Times New Roman"/>
          <w:szCs w:val="24"/>
        </w:rPr>
        <w:t>.</w:t>
      </w:r>
    </w:p>
    <w:p w14:paraId="6F5C496D"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Ευρέθη 1 άκυρο ως προς τη δεύτερη πράξη</w:t>
      </w:r>
    </w:p>
    <w:p w14:paraId="6F5C496E"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Για τον πρώην Υπουργό κ. Στουρνάρα Ιωάννη (Ψηφοδόχος νούμερο 10): </w:t>
      </w:r>
    </w:p>
    <w:p w14:paraId="6F5C496F"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Ψήφισαν συνολικά 172 Βουλευτ</w:t>
      </w:r>
      <w:r>
        <w:rPr>
          <w:rFonts w:eastAsia="Times New Roman"/>
          <w:szCs w:val="24"/>
        </w:rPr>
        <w:t>ές.</w:t>
      </w:r>
    </w:p>
    <w:p w14:paraId="6F5C4970"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Ευρέθησαν στην κάλπη 172 ψηφοδέλτια</w:t>
      </w:r>
    </w:p>
    <w:p w14:paraId="6F5C4971"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Έγκυρα 171 ψηφοδέλτια.</w:t>
      </w:r>
    </w:p>
    <w:p w14:paraId="6F5C4972"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Άκυρο 1 ψηφοδέλτιο.</w:t>
      </w:r>
    </w:p>
    <w:p w14:paraId="6F5C4973"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Λευκό κανένα.</w:t>
      </w:r>
    </w:p>
    <w:p w14:paraId="6F5C4974"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Ως προς τη δωροληψία πολιτικών αξιωματούχων και την παθητική δωροδοκία, όπως αναγράφονται στο ψηφοδέλτιο:</w:t>
      </w:r>
    </w:p>
    <w:p w14:paraId="6F5C4975"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«ΝΑΙ» ψήφισαν 7 Βουλευτές.</w:t>
      </w:r>
    </w:p>
    <w:p w14:paraId="6F5C4976"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«ΟΧΙ» λόγω αναρμοδιότητας </w:t>
      </w:r>
      <w:r>
        <w:rPr>
          <w:rFonts w:eastAsia="Times New Roman"/>
          <w:szCs w:val="24"/>
        </w:rPr>
        <w:t xml:space="preserve">της Βουλής και διαβίβαση στον αρμόδιο </w:t>
      </w:r>
      <w:r>
        <w:rPr>
          <w:rFonts w:eastAsia="Times New Roman"/>
          <w:szCs w:val="24"/>
        </w:rPr>
        <w:t xml:space="preserve">εισαγγελέα </w:t>
      </w:r>
      <w:r>
        <w:rPr>
          <w:rFonts w:eastAsia="Times New Roman"/>
          <w:szCs w:val="24"/>
        </w:rPr>
        <w:t>ψήφισαν 164 Βουλευτές.</w:t>
      </w:r>
    </w:p>
    <w:p w14:paraId="6F5C4977"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«ΠΑΡΩΝ»</w:t>
      </w:r>
      <w:r>
        <w:rPr>
          <w:rFonts w:eastAsia="Times New Roman"/>
          <w:szCs w:val="24"/>
        </w:rPr>
        <w:t xml:space="preserve"> ψήφισε</w:t>
      </w:r>
      <w:r>
        <w:rPr>
          <w:rFonts w:eastAsia="Times New Roman"/>
          <w:szCs w:val="24"/>
        </w:rPr>
        <w:t xml:space="preserve"> ουδείς.</w:t>
      </w:r>
    </w:p>
    <w:p w14:paraId="6F5C4978"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Ως προς τη νομιμοποίηση εσόδων από παράνομες δραστηριότητες, όπως αναγράφεται στο ψηφοδέλτιο:</w:t>
      </w:r>
    </w:p>
    <w:p w14:paraId="6F5C4979"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«ΝΑΙ» ψήφισαν 6 Βουλευτές </w:t>
      </w:r>
    </w:p>
    <w:p w14:paraId="6F5C497A"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«ΟΧΙ» λόγω αναρμοδιότητας της Βουλής και</w:t>
      </w:r>
      <w:r>
        <w:rPr>
          <w:rFonts w:eastAsia="Times New Roman"/>
          <w:szCs w:val="24"/>
        </w:rPr>
        <w:t xml:space="preserve"> διαβίβαση στον αρμόδιο </w:t>
      </w:r>
      <w:r>
        <w:rPr>
          <w:rFonts w:eastAsia="Times New Roman"/>
          <w:szCs w:val="24"/>
        </w:rPr>
        <w:t xml:space="preserve">εισαγγελέα </w:t>
      </w:r>
      <w:r>
        <w:rPr>
          <w:rFonts w:eastAsia="Times New Roman"/>
          <w:szCs w:val="24"/>
        </w:rPr>
        <w:t>ψήφισαν 165 Βουλευτές.</w:t>
      </w:r>
    </w:p>
    <w:p w14:paraId="6F5C497B"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 xml:space="preserve">ψήφισε </w:t>
      </w:r>
      <w:r>
        <w:rPr>
          <w:rFonts w:eastAsia="Times New Roman"/>
          <w:szCs w:val="24"/>
        </w:rPr>
        <w:t>ουδείς.</w:t>
      </w:r>
    </w:p>
    <w:p w14:paraId="6F5C497C"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Ευρέθη 1 άκυρο ως προς τη δεύτερη πράξη.</w:t>
      </w:r>
    </w:p>
    <w:p w14:paraId="6F5C497D"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Κατόπιν των αποτελεσμάτων της διεξαχθείσης μυστικής ψηφοφορίας και σύμφωνα με τις διατάξεις των άρθρων 86 παράγραφος 3 του Συντάγματος</w:t>
      </w:r>
      <w:r>
        <w:rPr>
          <w:rFonts w:eastAsia="Times New Roman"/>
          <w:szCs w:val="24"/>
        </w:rPr>
        <w:t>, 157 παράγραφος 3, 73 του Κανονισμού της Βουλής και του ν.3126/2003 περί ευθύνης υπουργών, όπως ισχύουν, η Βουλή αποδεχόμενη την πρόταση του πορίσματος της Ειδικής Κοινοβουλευτικής Επιτροπής για διενέργεια Προκαταρκτικής Εξέτασης, σύμφωνα με την απόφαση τ</w:t>
      </w:r>
      <w:r>
        <w:rPr>
          <w:rFonts w:eastAsia="Times New Roman"/>
          <w:szCs w:val="24"/>
        </w:rPr>
        <w:t>ης Ολομέλειας της Βουλής που λήφθηκε κατά τη συνεδρίαση της 21</w:t>
      </w:r>
      <w:r w:rsidRPr="00F72D89">
        <w:rPr>
          <w:rFonts w:eastAsia="Times New Roman"/>
          <w:szCs w:val="24"/>
          <w:vertAlign w:val="superscript"/>
        </w:rPr>
        <w:t>ης</w:t>
      </w:r>
      <w:r>
        <w:rPr>
          <w:rFonts w:eastAsia="Times New Roman"/>
          <w:szCs w:val="24"/>
        </w:rPr>
        <w:t xml:space="preserve"> Φεβρουαρίου 2018, σχετικά με την υπόθεση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w:t>
      </w:r>
      <w:r>
        <w:rPr>
          <w:rFonts w:eastAsia="Times New Roman"/>
          <w:szCs w:val="24"/>
        </w:rPr>
        <w:t xml:space="preserve"> η Βουλή αποφάσισε τη μη άσκηση ποινικής δίωξης λόγω αναρμοδιότητας της Βουλής</w:t>
      </w:r>
      <w:r>
        <w:rPr>
          <w:rFonts w:eastAsia="Times New Roman"/>
          <w:szCs w:val="24"/>
        </w:rPr>
        <w:t>:</w:t>
      </w:r>
      <w:r>
        <w:rPr>
          <w:rFonts w:eastAsia="Times New Roman"/>
          <w:szCs w:val="24"/>
        </w:rPr>
        <w:t xml:space="preserve"> </w:t>
      </w:r>
    </w:p>
    <w:p w14:paraId="6F5C497E"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Κατά του πρώην Πρωθυπουργού κ. Αντώνη Σαμαρά</w:t>
      </w:r>
      <w:r>
        <w:rPr>
          <w:rFonts w:eastAsia="Times New Roman"/>
          <w:szCs w:val="24"/>
        </w:rPr>
        <w:t>:</w:t>
      </w:r>
      <w:r>
        <w:rPr>
          <w:rFonts w:eastAsia="Times New Roman"/>
          <w:szCs w:val="24"/>
        </w:rPr>
        <w:t xml:space="preserve"> </w:t>
      </w:r>
    </w:p>
    <w:p w14:paraId="6F5C497F"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w:t>
      </w:r>
      <w:r>
        <w:rPr>
          <w:rFonts w:eastAsia="Times New Roman"/>
          <w:szCs w:val="24"/>
        </w:rPr>
        <w:t xml:space="preserve">ε απόλυτη </w:t>
      </w:r>
      <w:r>
        <w:rPr>
          <w:rFonts w:eastAsia="Times New Roman"/>
          <w:szCs w:val="24"/>
        </w:rPr>
        <w:t>πλειοψηφία ως προς τη δωροληψία πολιτικών αξιωματούχων και την παθητική δωροδοκία, όπως αναγράφονται στο ψηφοδέλτιο</w:t>
      </w:r>
      <w:r>
        <w:rPr>
          <w:rFonts w:eastAsia="Times New Roman"/>
          <w:szCs w:val="24"/>
        </w:rPr>
        <w:t>.</w:t>
      </w:r>
    </w:p>
    <w:p w14:paraId="6F5C4980"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Με</w:t>
      </w:r>
      <w:r>
        <w:rPr>
          <w:rFonts w:eastAsia="Times New Roman"/>
          <w:szCs w:val="24"/>
        </w:rPr>
        <w:t xml:space="preserve"> απόλυτη πλειοψηφία ως προς τη νομιμοποίηση εσόδων από παράνομες δραστηριότητες, όπως αναγράφεται στο ψηφοδέλτιο.</w:t>
      </w:r>
    </w:p>
    <w:p w14:paraId="6F5C4981"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Κατά του πρώην Πρωθυπου</w:t>
      </w:r>
      <w:r>
        <w:rPr>
          <w:rFonts w:eastAsia="Times New Roman"/>
          <w:szCs w:val="24"/>
        </w:rPr>
        <w:t xml:space="preserve">ργού κ. Παναγιώτη </w:t>
      </w:r>
      <w:proofErr w:type="spellStart"/>
      <w:r>
        <w:rPr>
          <w:rFonts w:eastAsia="Times New Roman"/>
          <w:szCs w:val="24"/>
        </w:rPr>
        <w:t>Πικραμ</w:t>
      </w:r>
      <w:r>
        <w:rPr>
          <w:rFonts w:eastAsia="Times New Roman"/>
          <w:szCs w:val="24"/>
        </w:rPr>
        <w:t>μ</w:t>
      </w:r>
      <w:r>
        <w:rPr>
          <w:rFonts w:eastAsia="Times New Roman"/>
          <w:szCs w:val="24"/>
        </w:rPr>
        <w:t>ένου</w:t>
      </w:r>
      <w:proofErr w:type="spellEnd"/>
      <w:r>
        <w:rPr>
          <w:rFonts w:eastAsia="Times New Roman"/>
          <w:szCs w:val="24"/>
        </w:rPr>
        <w:t>:</w:t>
      </w:r>
      <w:r>
        <w:rPr>
          <w:rFonts w:eastAsia="Times New Roman"/>
          <w:szCs w:val="24"/>
        </w:rPr>
        <w:t xml:space="preserve"> </w:t>
      </w:r>
    </w:p>
    <w:p w14:paraId="6F5C4982"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w:t>
      </w:r>
      <w:r>
        <w:rPr>
          <w:rFonts w:eastAsia="Times New Roman"/>
          <w:szCs w:val="24"/>
        </w:rPr>
        <w:t>ε απόλυτη πλειοψηφία ως προς τη δωροληψία πολιτικών αξιωματούχων και την παθητική δωροδοκία, όπως αναγράφονται στο ψηφοδέλτιο</w:t>
      </w:r>
      <w:r>
        <w:rPr>
          <w:rFonts w:eastAsia="Times New Roman"/>
          <w:szCs w:val="24"/>
        </w:rPr>
        <w:t>.</w:t>
      </w:r>
    </w:p>
    <w:p w14:paraId="6F5C4983" w14:textId="77777777" w:rsidR="0016272D" w:rsidRDefault="008D6B8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Με</w:t>
      </w:r>
      <w:r>
        <w:rPr>
          <w:rFonts w:eastAsia="Times New Roman"/>
          <w:szCs w:val="24"/>
        </w:rPr>
        <w:t xml:space="preserve"> απόλυτη πλειοψηφία ως προς τη νομιμοποίηση εσόδων από παράνομες δραστηριότητες, όπως </w:t>
      </w:r>
      <w:r>
        <w:rPr>
          <w:rFonts w:eastAsia="Times New Roman"/>
          <w:szCs w:val="24"/>
        </w:rPr>
        <w:t>αναγράφεται στο ψηφοδέλτιο.</w:t>
      </w:r>
    </w:p>
    <w:p w14:paraId="6F5C4984"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Κατά του πρώην Υπουργού κ. Δημητρίου Αβραμόπουλου</w:t>
      </w:r>
      <w:r>
        <w:rPr>
          <w:rFonts w:eastAsia="Times New Roman"/>
          <w:szCs w:val="24"/>
        </w:rPr>
        <w:t>:</w:t>
      </w:r>
      <w:r>
        <w:rPr>
          <w:rFonts w:eastAsia="Times New Roman"/>
          <w:szCs w:val="24"/>
        </w:rPr>
        <w:t xml:space="preserve"> </w:t>
      </w:r>
    </w:p>
    <w:p w14:paraId="6F5C4985"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w:t>
      </w:r>
      <w:r>
        <w:rPr>
          <w:rFonts w:eastAsia="Times New Roman"/>
          <w:szCs w:val="24"/>
        </w:rPr>
        <w:t>ε απόλυτη πλειοψηφία ως προς τη δωροληψία πολιτικών αξιωματούχων και την παθητική δωροδοκία, όπως αναγράφονται στο ψηφοδέλτιο</w:t>
      </w:r>
      <w:r>
        <w:rPr>
          <w:rFonts w:eastAsia="Times New Roman"/>
          <w:szCs w:val="24"/>
        </w:rPr>
        <w:t xml:space="preserve">. </w:t>
      </w:r>
    </w:p>
    <w:p w14:paraId="6F5C4986" w14:textId="77777777" w:rsidR="0016272D" w:rsidRDefault="008D6B8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Μ</w:t>
      </w:r>
      <w:r>
        <w:rPr>
          <w:rFonts w:eastAsia="Times New Roman"/>
          <w:szCs w:val="24"/>
        </w:rPr>
        <w:t>ε απόλυτη πλειοψηφία ως προς τη νομιμοποίηση ε</w:t>
      </w:r>
      <w:r>
        <w:rPr>
          <w:rFonts w:eastAsia="Times New Roman"/>
          <w:szCs w:val="24"/>
        </w:rPr>
        <w:t>σόδων από παράνομες δραστηριότητες, όπως αναγράφεται στο ψηφοδέλτιο.</w:t>
      </w:r>
    </w:p>
    <w:p w14:paraId="6F5C4987"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Κατά του πρώην Υπουργού κ. Ανδρέα Λοβέρδου</w:t>
      </w:r>
      <w:r>
        <w:rPr>
          <w:rFonts w:eastAsia="Times New Roman"/>
          <w:szCs w:val="24"/>
        </w:rPr>
        <w:t>:</w:t>
      </w:r>
      <w:r>
        <w:rPr>
          <w:rFonts w:eastAsia="Times New Roman"/>
          <w:szCs w:val="24"/>
        </w:rPr>
        <w:t xml:space="preserve"> </w:t>
      </w:r>
    </w:p>
    <w:p w14:paraId="6F5C4988"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Με</w:t>
      </w:r>
      <w:r>
        <w:rPr>
          <w:rFonts w:eastAsia="Times New Roman"/>
          <w:szCs w:val="24"/>
        </w:rPr>
        <w:t xml:space="preserve"> απόλυτη πλειοψηφία ως προς τη δωροληψία πολιτικών αξιωματούχων και την παθητική δωροδοκία, όπως αναγράφονται στο ψηφοδέλτιο</w:t>
      </w:r>
      <w:r>
        <w:rPr>
          <w:rFonts w:eastAsia="Times New Roman"/>
          <w:szCs w:val="24"/>
        </w:rPr>
        <w:t>.</w:t>
      </w:r>
    </w:p>
    <w:p w14:paraId="6F5C4989" w14:textId="77777777" w:rsidR="0016272D" w:rsidRDefault="008D6B8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Με</w:t>
      </w:r>
      <w:r>
        <w:rPr>
          <w:rFonts w:eastAsia="Times New Roman"/>
          <w:szCs w:val="24"/>
        </w:rPr>
        <w:t xml:space="preserve"> απόλυτη πλε</w:t>
      </w:r>
      <w:r>
        <w:rPr>
          <w:rFonts w:eastAsia="Times New Roman"/>
          <w:szCs w:val="24"/>
        </w:rPr>
        <w:t>ιοψηφία ως προς τη νομιμοποίηση εσόδων από παράνομες δραστηριότητες, όπως αναγράφεται στο ψηφοδέλτιο.</w:t>
      </w:r>
    </w:p>
    <w:p w14:paraId="6F5C498A"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Κατά του πρώην Υπουργού κ. Ανδρέα </w:t>
      </w:r>
      <w:proofErr w:type="spellStart"/>
      <w:r>
        <w:rPr>
          <w:rFonts w:eastAsia="Times New Roman"/>
          <w:szCs w:val="24"/>
        </w:rPr>
        <w:t>Λυκουρέντζου</w:t>
      </w:r>
      <w:proofErr w:type="spellEnd"/>
      <w:r>
        <w:rPr>
          <w:rFonts w:eastAsia="Times New Roman"/>
          <w:szCs w:val="24"/>
        </w:rPr>
        <w:t>:</w:t>
      </w:r>
      <w:r>
        <w:rPr>
          <w:rFonts w:eastAsia="Times New Roman"/>
          <w:szCs w:val="24"/>
        </w:rPr>
        <w:t xml:space="preserve"> </w:t>
      </w:r>
    </w:p>
    <w:p w14:paraId="6F5C498B"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Με</w:t>
      </w:r>
      <w:r>
        <w:rPr>
          <w:rFonts w:eastAsia="Times New Roman"/>
          <w:szCs w:val="24"/>
        </w:rPr>
        <w:t xml:space="preserve"> απόλυτη πλειοψηφία ως προς τη δωροληψία πολιτικών αξιωματούχων και την παθητική δωροδοκία, όπως αναγρά</w:t>
      </w:r>
      <w:r>
        <w:rPr>
          <w:rFonts w:eastAsia="Times New Roman"/>
          <w:szCs w:val="24"/>
        </w:rPr>
        <w:t>φονται στο ψηφοδέλτιο</w:t>
      </w:r>
      <w:r>
        <w:rPr>
          <w:rFonts w:eastAsia="Times New Roman"/>
          <w:szCs w:val="24"/>
        </w:rPr>
        <w:t>.</w:t>
      </w:r>
    </w:p>
    <w:p w14:paraId="6F5C498C" w14:textId="77777777" w:rsidR="0016272D" w:rsidRDefault="008D6B8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Μ</w:t>
      </w:r>
      <w:r>
        <w:rPr>
          <w:rFonts w:eastAsia="Times New Roman"/>
          <w:szCs w:val="24"/>
        </w:rPr>
        <w:t>ε απόλυτη πλειοψηφία ως προς τη νομιμοποίηση εσόδων από παράνομες δραστηριότητες, όπως αναγράφεται στο ψηφοδέλτιο.</w:t>
      </w:r>
    </w:p>
    <w:p w14:paraId="6F5C498D"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Κατά του πρώην Υπουργού κ. Μάριου </w:t>
      </w:r>
      <w:proofErr w:type="spellStart"/>
      <w:r>
        <w:rPr>
          <w:rFonts w:eastAsia="Times New Roman"/>
          <w:szCs w:val="24"/>
        </w:rPr>
        <w:t>Σαλμά</w:t>
      </w:r>
      <w:proofErr w:type="spellEnd"/>
      <w:r>
        <w:rPr>
          <w:rFonts w:eastAsia="Times New Roman"/>
          <w:szCs w:val="24"/>
        </w:rPr>
        <w:t>:</w:t>
      </w:r>
      <w:r>
        <w:rPr>
          <w:rFonts w:eastAsia="Times New Roman"/>
          <w:szCs w:val="24"/>
        </w:rPr>
        <w:t xml:space="preserve"> </w:t>
      </w:r>
    </w:p>
    <w:p w14:paraId="6F5C498E" w14:textId="77777777" w:rsidR="0016272D" w:rsidRDefault="008D6B83">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Με</w:t>
      </w:r>
      <w:r>
        <w:rPr>
          <w:rFonts w:eastAsia="Times New Roman"/>
          <w:szCs w:val="24"/>
        </w:rPr>
        <w:t xml:space="preserve"> απόλυτη πλειοψηφία ως προς τη δωροληψία πολιτικών αξιωματούχων και την π</w:t>
      </w:r>
      <w:r>
        <w:rPr>
          <w:rFonts w:eastAsia="Times New Roman"/>
          <w:szCs w:val="24"/>
        </w:rPr>
        <w:t>αθητική δωροδοκία, όπως αναγράφονται στο ψηφοδέλτιο</w:t>
      </w:r>
      <w:r>
        <w:rPr>
          <w:rFonts w:eastAsia="Times New Roman"/>
          <w:szCs w:val="24"/>
        </w:rPr>
        <w:t>.</w:t>
      </w:r>
    </w:p>
    <w:p w14:paraId="6F5C498F" w14:textId="77777777" w:rsidR="0016272D" w:rsidRDefault="008D6B83">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Με</w:t>
      </w:r>
      <w:r>
        <w:rPr>
          <w:rFonts w:eastAsia="Times New Roman"/>
          <w:szCs w:val="24"/>
        </w:rPr>
        <w:t xml:space="preserve"> απόλυτη πλειοψηφία ως προς τη νομιμοποίηση εσόδων από παράνομες δραστηριότητες, όπως αναγράφεται στο ψηφοδέλτιο.</w:t>
      </w:r>
    </w:p>
    <w:p w14:paraId="6F5C4990"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Κατά του πρώην Υπουργού κ. Σπυρίδωνος </w:t>
      </w:r>
      <w:r w:rsidRPr="0046178D">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Αδώνιδος</w:t>
      </w:r>
      <w:proofErr w:type="spellEnd"/>
      <w:r>
        <w:rPr>
          <w:rFonts w:eastAsia="Times New Roman" w:cs="Times New Roman"/>
          <w:szCs w:val="24"/>
        </w:rPr>
        <w:t xml:space="preserve"> Γεωργιάδη</w:t>
      </w:r>
      <w:r>
        <w:rPr>
          <w:rFonts w:eastAsia="Times New Roman" w:cs="Times New Roman"/>
          <w:szCs w:val="24"/>
        </w:rPr>
        <w:t>:</w:t>
      </w:r>
    </w:p>
    <w:p w14:paraId="6F5C4991" w14:textId="77777777" w:rsidR="0016272D" w:rsidRDefault="008D6B83">
      <w:pPr>
        <w:spacing w:line="600" w:lineRule="auto"/>
        <w:ind w:firstLine="720"/>
        <w:jc w:val="both"/>
        <w:rPr>
          <w:rFonts w:eastAsia="Times New Roman" w:cs="Times New Roman"/>
          <w:szCs w:val="24"/>
        </w:rPr>
      </w:pPr>
      <w:r>
        <w:rPr>
          <w:rFonts w:eastAsia="Times New Roman"/>
          <w:szCs w:val="24"/>
        </w:rPr>
        <w:t xml:space="preserve">Με </w:t>
      </w:r>
      <w:r>
        <w:rPr>
          <w:rFonts w:eastAsia="Times New Roman" w:cs="Times New Roman"/>
          <w:szCs w:val="24"/>
        </w:rPr>
        <w:t xml:space="preserve">απόλυτη πλειοψηφία ως </w:t>
      </w:r>
      <w:r>
        <w:rPr>
          <w:rFonts w:eastAsia="Times New Roman" w:cs="Times New Roman"/>
          <w:szCs w:val="24"/>
        </w:rPr>
        <w:t>προς τη δωροληψία πολιτικών αξιωματούχων και την παθητική δωροδοκία, όπως αναγράφονται στο ψηφοδέλτιο</w:t>
      </w:r>
      <w:r>
        <w:rPr>
          <w:rFonts w:eastAsia="Times New Roman" w:cs="Times New Roman"/>
          <w:szCs w:val="24"/>
        </w:rPr>
        <w:t>.</w:t>
      </w:r>
    </w:p>
    <w:p w14:paraId="6F5C4992" w14:textId="77777777" w:rsidR="0016272D" w:rsidRDefault="008D6B83">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 απόλυτη πλειοψηφία ως προς τη νομιμοποίηση εσόδων από παράνομες δραστηριότητες, όπως αναγράφεται στο ψηφοδέλτιο.</w:t>
      </w:r>
    </w:p>
    <w:p w14:paraId="6F5C499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Κατά του πρώην Υπουργού κ. Ιωάννη Στο</w:t>
      </w:r>
      <w:r>
        <w:rPr>
          <w:rFonts w:eastAsia="Times New Roman" w:cs="Times New Roman"/>
          <w:szCs w:val="24"/>
        </w:rPr>
        <w:t>υρνάρα</w:t>
      </w:r>
      <w:r>
        <w:rPr>
          <w:rFonts w:eastAsia="Times New Roman" w:cs="Times New Roman"/>
          <w:szCs w:val="24"/>
        </w:rPr>
        <w:t>:</w:t>
      </w:r>
      <w:r>
        <w:rPr>
          <w:rFonts w:eastAsia="Times New Roman" w:cs="Times New Roman"/>
          <w:szCs w:val="24"/>
        </w:rPr>
        <w:t xml:space="preserve"> </w:t>
      </w:r>
    </w:p>
    <w:p w14:paraId="6F5C4994" w14:textId="77777777" w:rsidR="0016272D" w:rsidRDefault="008D6B83">
      <w:pPr>
        <w:spacing w:line="600" w:lineRule="auto"/>
        <w:ind w:firstLine="720"/>
        <w:jc w:val="both"/>
        <w:rPr>
          <w:rFonts w:eastAsia="Times New Roman" w:cs="Times New Roman"/>
          <w:szCs w:val="24"/>
        </w:rPr>
      </w:pPr>
      <w:r>
        <w:rPr>
          <w:rFonts w:eastAsia="Times New Roman"/>
          <w:szCs w:val="24"/>
        </w:rPr>
        <w:t>Με</w:t>
      </w:r>
      <w:r>
        <w:rPr>
          <w:rFonts w:eastAsia="Times New Roman" w:cs="Times New Roman"/>
          <w:szCs w:val="24"/>
        </w:rPr>
        <w:t xml:space="preserve"> απόλυτη πλειοψηφία ως προς τη δωροληψία πολιτικών αξιωματούχων και την παθητική δωροδοκία, όπως αναγράφονται στο ψηφοδέλτιο</w:t>
      </w:r>
      <w:r>
        <w:rPr>
          <w:rFonts w:eastAsia="Times New Roman" w:cs="Times New Roman"/>
          <w:szCs w:val="24"/>
        </w:rPr>
        <w:t>.</w:t>
      </w:r>
    </w:p>
    <w:p w14:paraId="6F5C4995" w14:textId="77777777" w:rsidR="0016272D" w:rsidRDefault="008D6B83">
      <w:pPr>
        <w:spacing w:after="0"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απόλυτη πλειοψηφία ως προς τη νομιμοποίηση εσόδων από παράνομες δραστηριότητες, όπως αναγράφεται στο ψηφοδέλτιο.</w:t>
      </w:r>
    </w:p>
    <w:p w14:paraId="6F5C4996"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ά του πρώην Υπουργού κ. Ευάγγελου Βενιζέλου</w:t>
      </w:r>
      <w:r>
        <w:rPr>
          <w:rFonts w:eastAsia="Times New Roman" w:cs="Times New Roman"/>
          <w:szCs w:val="24"/>
        </w:rPr>
        <w:t>:</w:t>
      </w:r>
      <w:r>
        <w:rPr>
          <w:rFonts w:eastAsia="Times New Roman" w:cs="Times New Roman"/>
          <w:szCs w:val="24"/>
        </w:rPr>
        <w:t xml:space="preserve"> </w:t>
      </w:r>
    </w:p>
    <w:p w14:paraId="6F5C4997" w14:textId="77777777" w:rsidR="0016272D" w:rsidRDefault="008D6B83">
      <w:pPr>
        <w:spacing w:line="600" w:lineRule="auto"/>
        <w:ind w:firstLine="720"/>
        <w:jc w:val="both"/>
        <w:rPr>
          <w:rFonts w:eastAsia="Times New Roman" w:cs="Times New Roman"/>
          <w:szCs w:val="24"/>
        </w:rPr>
      </w:pPr>
      <w:r>
        <w:rPr>
          <w:rFonts w:eastAsia="Times New Roman"/>
          <w:szCs w:val="24"/>
        </w:rPr>
        <w:t>Με</w:t>
      </w:r>
      <w:r w:rsidDel="001920B0">
        <w:rPr>
          <w:rFonts w:eastAsia="Times New Roman" w:cs="Times New Roman"/>
          <w:szCs w:val="24"/>
        </w:rPr>
        <w:t xml:space="preserve"> </w:t>
      </w:r>
      <w:r>
        <w:rPr>
          <w:rFonts w:eastAsia="Times New Roman" w:cs="Times New Roman"/>
          <w:szCs w:val="24"/>
        </w:rPr>
        <w:t>απόλυτη πλειοψηφία ως προς τη δωροληψία πολιτικών αξιωματούχων και την παθητική δωροδοκία, όπως αναγράφονται στο ψηφοδέλτιο</w:t>
      </w:r>
      <w:r>
        <w:rPr>
          <w:rFonts w:eastAsia="Times New Roman" w:cs="Times New Roman"/>
          <w:szCs w:val="24"/>
        </w:rPr>
        <w:t>.</w:t>
      </w:r>
    </w:p>
    <w:p w14:paraId="6F5C4998" w14:textId="77777777" w:rsidR="0016272D" w:rsidRDefault="008D6B83">
      <w:pPr>
        <w:spacing w:after="0"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απόλυτη πλειοψηφία ως προς τη νομιμοποίηση εσόδων από παράνομες δραστηριότητες,</w:t>
      </w:r>
      <w:r>
        <w:rPr>
          <w:rFonts w:eastAsia="Times New Roman" w:cs="Times New Roman"/>
          <w:szCs w:val="24"/>
        </w:rPr>
        <w:t xml:space="preserve"> όπως αναγράφεται στο ψηφοδέλτιο.</w:t>
      </w:r>
    </w:p>
    <w:p w14:paraId="6F5C4999"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Κατά του πρώην Υπουργού κ. Γεωργίου </w:t>
      </w:r>
      <w:proofErr w:type="spellStart"/>
      <w:r>
        <w:rPr>
          <w:rFonts w:eastAsia="Times New Roman" w:cs="Times New Roman"/>
          <w:szCs w:val="24"/>
        </w:rPr>
        <w:t>Κουτρουμάνη</w:t>
      </w:r>
      <w:proofErr w:type="spellEnd"/>
      <w:r>
        <w:rPr>
          <w:rFonts w:eastAsia="Times New Roman" w:cs="Times New Roman"/>
          <w:szCs w:val="24"/>
        </w:rPr>
        <w:t>:</w:t>
      </w:r>
      <w:r>
        <w:rPr>
          <w:rFonts w:eastAsia="Times New Roman" w:cs="Times New Roman"/>
          <w:szCs w:val="24"/>
        </w:rPr>
        <w:t xml:space="preserve"> </w:t>
      </w:r>
    </w:p>
    <w:p w14:paraId="6F5C499A" w14:textId="77777777" w:rsidR="0016272D" w:rsidRDefault="008D6B83">
      <w:pPr>
        <w:spacing w:line="600" w:lineRule="auto"/>
        <w:ind w:firstLine="720"/>
        <w:jc w:val="both"/>
        <w:rPr>
          <w:rFonts w:eastAsia="Times New Roman" w:cs="Times New Roman"/>
          <w:szCs w:val="24"/>
        </w:rPr>
      </w:pPr>
      <w:r>
        <w:rPr>
          <w:rFonts w:eastAsia="Times New Roman"/>
          <w:szCs w:val="24"/>
        </w:rPr>
        <w:t>Με</w:t>
      </w:r>
      <w:r>
        <w:rPr>
          <w:rFonts w:eastAsia="Times New Roman" w:cs="Times New Roman"/>
          <w:szCs w:val="24"/>
        </w:rPr>
        <w:t xml:space="preserve"> απόλυτη πλειοψηφία ως προς τη δωροληψία πολιτικών αξιωματούχων και την παθητική δωροδοκία, όπως αναγράφονται στο ψηφοδέλτιο</w:t>
      </w:r>
      <w:r>
        <w:rPr>
          <w:rFonts w:eastAsia="Times New Roman" w:cs="Times New Roman"/>
          <w:szCs w:val="24"/>
        </w:rPr>
        <w:t>.</w:t>
      </w:r>
    </w:p>
    <w:p w14:paraId="6F5C499B" w14:textId="77777777" w:rsidR="0016272D" w:rsidRDefault="008D6B83">
      <w:pPr>
        <w:spacing w:after="0"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απόλυτη πλειοψηφία ως προς τη νομιμοποίησ</w:t>
      </w:r>
      <w:r>
        <w:rPr>
          <w:rFonts w:eastAsia="Times New Roman" w:cs="Times New Roman"/>
          <w:szCs w:val="24"/>
        </w:rPr>
        <w:t>η εσόδων από παράνομες δραστηριότητες, όπως αναγράφεται στο ψηφοδέλτιο</w:t>
      </w:r>
      <w:r w:rsidDel="004E516F">
        <w:rPr>
          <w:rFonts w:eastAsia="Times New Roman" w:cs="Times New Roman"/>
          <w:szCs w:val="24"/>
        </w:rPr>
        <w:t xml:space="preserve"> </w:t>
      </w:r>
      <w:r>
        <w:rPr>
          <w:rFonts w:eastAsia="Times New Roman" w:cs="Times New Roman"/>
          <w:szCs w:val="24"/>
        </w:rPr>
        <w:t xml:space="preserve">και όπως </w:t>
      </w:r>
      <w:r>
        <w:rPr>
          <w:rFonts w:eastAsia="Times New Roman" w:cs="Times New Roman"/>
          <w:szCs w:val="24"/>
        </w:rPr>
        <w:t xml:space="preserve">περιγράφονται </w:t>
      </w:r>
      <w:r w:rsidRPr="001224CB">
        <w:rPr>
          <w:rFonts w:eastAsia="Times New Roman" w:cs="Times New Roman"/>
          <w:color w:val="000000" w:themeColor="text1"/>
          <w:szCs w:val="24"/>
        </w:rPr>
        <w:t xml:space="preserve">στο </w:t>
      </w:r>
      <w:r w:rsidRPr="001224CB">
        <w:rPr>
          <w:rFonts w:eastAsia="Times New Roman" w:cs="Times New Roman"/>
          <w:color w:val="000000" w:themeColor="text1"/>
          <w:szCs w:val="24"/>
        </w:rPr>
        <w:t>π</w:t>
      </w:r>
      <w:r w:rsidRPr="001224CB">
        <w:rPr>
          <w:rFonts w:eastAsia="Times New Roman" w:cs="Times New Roman"/>
          <w:color w:val="000000" w:themeColor="text1"/>
          <w:szCs w:val="24"/>
        </w:rPr>
        <w:t>όρισμα</w:t>
      </w:r>
      <w:r w:rsidRPr="001224CB">
        <w:rPr>
          <w:rFonts w:eastAsia="Times New Roman" w:cs="Times New Roman"/>
          <w:color w:val="000000" w:themeColor="text1"/>
          <w:szCs w:val="24"/>
        </w:rPr>
        <w:t>,</w:t>
      </w:r>
      <w:r w:rsidRPr="001224CB">
        <w:rPr>
          <w:rFonts w:eastAsia="Times New Roman" w:cs="Times New Roman"/>
          <w:color w:val="000000" w:themeColor="text1"/>
          <w:szCs w:val="24"/>
        </w:rPr>
        <w:t xml:space="preserve"> το οποίο ανακοινώθηκε και καταχωρίστηκε </w:t>
      </w:r>
      <w:r>
        <w:rPr>
          <w:rFonts w:eastAsia="Times New Roman" w:cs="Times New Roman"/>
          <w:szCs w:val="24"/>
        </w:rPr>
        <w:t>στα Πρακτικά της ολομέλειας της Βουλής της συνεδρίασης της 30</w:t>
      </w:r>
      <w:r w:rsidRPr="0008678D">
        <w:rPr>
          <w:rFonts w:eastAsia="Times New Roman" w:cs="Times New Roman"/>
          <w:szCs w:val="24"/>
          <w:vertAlign w:val="superscript"/>
        </w:rPr>
        <w:t>ης</w:t>
      </w:r>
      <w:r>
        <w:rPr>
          <w:rFonts w:eastAsia="Times New Roman" w:cs="Times New Roman"/>
          <w:szCs w:val="24"/>
        </w:rPr>
        <w:t xml:space="preserve"> Απριλίου 2018 και αποτελεί αναπόσπαστο μέρος της απόφασης αυτής, καθώς και των Πρακτικών της σημερινής συνεδρίασης και τη διαβίβαση διά του Υπουργού Δικαιοσύνης, Διαφάνειας και Ανθρωπίνων Δικαιωμάτων του Πορίσματος της Επιτροπής και οποιουδήποτε πρωτότυπο</w:t>
      </w:r>
      <w:r>
        <w:rPr>
          <w:rFonts w:eastAsia="Times New Roman" w:cs="Times New Roman"/>
          <w:szCs w:val="24"/>
        </w:rPr>
        <w:t xml:space="preserve">υ εγγράφου κατέχει σχετικού με τις αναφερόμενες πράξεις και τα πρόσωπα στην Εισαγγελέα Εγκλημάτων Διαφθοράς Αθηνών διά της Εισαγγελέως του Αρείου </w:t>
      </w:r>
      <w:r>
        <w:rPr>
          <w:rFonts w:eastAsia="Times New Roman" w:cs="Times New Roman"/>
          <w:szCs w:val="24"/>
        </w:rPr>
        <w:t>Πάγου</w:t>
      </w:r>
      <w:r>
        <w:rPr>
          <w:rFonts w:eastAsia="Times New Roman" w:cs="Times New Roman"/>
          <w:szCs w:val="24"/>
        </w:rPr>
        <w:t xml:space="preserve">, για την άσκηση των κατά </w:t>
      </w:r>
      <w:proofErr w:type="spellStart"/>
      <w:r>
        <w:rPr>
          <w:rFonts w:eastAsia="Times New Roman" w:cs="Times New Roman"/>
          <w:szCs w:val="24"/>
        </w:rPr>
        <w:t>νόμον</w:t>
      </w:r>
      <w:proofErr w:type="spellEnd"/>
      <w:r>
        <w:rPr>
          <w:rFonts w:eastAsia="Times New Roman" w:cs="Times New Roman"/>
          <w:szCs w:val="24"/>
        </w:rPr>
        <w:t xml:space="preserve"> πράξεων.</w:t>
      </w:r>
    </w:p>
    <w:p w14:paraId="6F5C499C"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προαναφερθέν </w:t>
      </w:r>
      <w:r>
        <w:rPr>
          <w:rFonts w:eastAsia="Times New Roman" w:cs="Times New Roman"/>
          <w:szCs w:val="24"/>
        </w:rPr>
        <w:t xml:space="preserve">πόρισμα </w:t>
      </w:r>
      <w:r>
        <w:rPr>
          <w:rFonts w:eastAsia="Times New Roman" w:cs="Times New Roman"/>
          <w:szCs w:val="24"/>
        </w:rPr>
        <w:t>της</w:t>
      </w:r>
      <w:r>
        <w:rPr>
          <w:rFonts w:eastAsia="Times New Roman" w:cs="Times New Roman"/>
          <w:szCs w:val="24"/>
        </w:rPr>
        <w:t xml:space="preserve"> Ειδικής Κοινοβουλευτικής Επιτροπής </w:t>
      </w:r>
      <w:r>
        <w:rPr>
          <w:rFonts w:eastAsia="Times New Roman" w:cs="Times New Roman"/>
          <w:szCs w:val="24"/>
        </w:rPr>
        <w:t xml:space="preserve">Προκαταρκτικής Εξέτασης καταχωρίζεται στα Πρακτικά </w:t>
      </w:r>
      <w:r w:rsidDel="00101B57">
        <w:rPr>
          <w:rFonts w:eastAsia="Times New Roman" w:cs="Times New Roman"/>
          <w:szCs w:val="24"/>
        </w:rPr>
        <w:t xml:space="preserve">και </w:t>
      </w:r>
      <w:r>
        <w:rPr>
          <w:rFonts w:eastAsia="Times New Roman" w:cs="Times New Roman"/>
          <w:szCs w:val="24"/>
        </w:rPr>
        <w:t xml:space="preserve">της σημερινής συνεδρίασης </w:t>
      </w:r>
      <w:r>
        <w:rPr>
          <w:rFonts w:eastAsia="Times New Roman" w:cs="Times New Roman"/>
          <w:szCs w:val="24"/>
        </w:rPr>
        <w:t>και έχει ως εξής:</w:t>
      </w:r>
    </w:p>
    <w:p w14:paraId="6F5C499D" w14:textId="77777777" w:rsidR="0016272D" w:rsidRDefault="008D6B83">
      <w:pPr>
        <w:spacing w:line="600" w:lineRule="auto"/>
        <w:ind w:firstLine="720"/>
        <w:jc w:val="center"/>
        <w:rPr>
          <w:rFonts w:eastAsia="Times New Roman" w:cs="Times New Roman"/>
          <w:color w:val="C00000"/>
          <w:szCs w:val="24"/>
        </w:rPr>
      </w:pPr>
      <w:r w:rsidRPr="00DE19BA">
        <w:rPr>
          <w:rFonts w:eastAsia="Times New Roman" w:cs="Times New Roman"/>
          <w:color w:val="C00000"/>
          <w:szCs w:val="24"/>
        </w:rPr>
        <w:t>(ΑΛΛΑΓΗ ΣΕΛΙΔΑΣ)</w:t>
      </w:r>
    </w:p>
    <w:p w14:paraId="6F5C499E" w14:textId="77777777" w:rsidR="0016272D" w:rsidRDefault="008D6B83">
      <w:pPr>
        <w:spacing w:line="600" w:lineRule="auto"/>
        <w:ind w:firstLine="720"/>
        <w:jc w:val="center"/>
        <w:rPr>
          <w:rFonts w:eastAsia="Times New Roman" w:cs="Times New Roman"/>
          <w:szCs w:val="24"/>
        </w:rPr>
      </w:pPr>
      <w:r>
        <w:rPr>
          <w:rFonts w:eastAsia="Times New Roman" w:cs="Times New Roman"/>
          <w:szCs w:val="24"/>
        </w:rPr>
        <w:t xml:space="preserve">(Να </w:t>
      </w:r>
      <w:r>
        <w:rPr>
          <w:rFonts w:eastAsia="Times New Roman" w:cs="Times New Roman"/>
          <w:szCs w:val="24"/>
        </w:rPr>
        <w:t>μπει</w:t>
      </w:r>
      <w:r>
        <w:rPr>
          <w:rFonts w:eastAsia="Times New Roman" w:cs="Times New Roman"/>
          <w:szCs w:val="24"/>
        </w:rPr>
        <w:t xml:space="preserve"> η σελ. </w:t>
      </w:r>
      <w:r w:rsidRPr="005A6B10">
        <w:rPr>
          <w:rFonts w:eastAsia="Times New Roman" w:cs="Times New Roman"/>
          <w:szCs w:val="24"/>
        </w:rPr>
        <w:t>5</w:t>
      </w:r>
      <w:r>
        <w:rPr>
          <w:rFonts w:eastAsia="Times New Roman" w:cs="Times New Roman"/>
          <w:szCs w:val="24"/>
        </w:rPr>
        <w:t>55α)</w:t>
      </w:r>
    </w:p>
    <w:p w14:paraId="6F5C499F" w14:textId="77777777" w:rsidR="0016272D" w:rsidRDefault="008D6B83">
      <w:pPr>
        <w:spacing w:line="600" w:lineRule="auto"/>
        <w:ind w:firstLine="720"/>
        <w:jc w:val="center"/>
        <w:rPr>
          <w:rFonts w:eastAsia="Times New Roman" w:cs="Times New Roman"/>
          <w:color w:val="C00000"/>
          <w:szCs w:val="24"/>
        </w:rPr>
      </w:pPr>
      <w:r w:rsidRPr="00DE19BA">
        <w:rPr>
          <w:rFonts w:eastAsia="Times New Roman" w:cs="Times New Roman"/>
          <w:color w:val="C00000"/>
          <w:szCs w:val="24"/>
        </w:rPr>
        <w:t>(ΑΛΛΑΓΗ ΣΕΛΙΔΑΣ)</w:t>
      </w:r>
    </w:p>
    <w:p w14:paraId="6F5C49A0" w14:textId="77777777" w:rsidR="0016272D" w:rsidRDefault="008D6B83">
      <w:pPr>
        <w:spacing w:line="600" w:lineRule="auto"/>
        <w:ind w:firstLine="720"/>
        <w:jc w:val="both"/>
        <w:rPr>
          <w:rFonts w:eastAsia="Times New Roman" w:cs="Times New Roman"/>
          <w:szCs w:val="24"/>
        </w:rPr>
      </w:pPr>
      <w:r w:rsidRPr="00101B57">
        <w:rPr>
          <w:rFonts w:eastAsia="Times New Roman" w:cs="Times New Roman"/>
          <w:b/>
          <w:szCs w:val="24"/>
        </w:rPr>
        <w:t>ΠΡΟΕΔΡΕΥΩΝ (Δημήτριος Καμμένος)</w:t>
      </w:r>
      <w:r>
        <w:rPr>
          <w:rFonts w:eastAsia="Times New Roman" w:cs="Times New Roman"/>
          <w:b/>
          <w:szCs w:val="24"/>
        </w:rPr>
        <w:t>:</w:t>
      </w:r>
      <w:r>
        <w:rPr>
          <w:rFonts w:eastAsia="Times New Roman" w:cs="Times New Roman"/>
          <w:szCs w:val="24"/>
        </w:rPr>
        <w:t xml:space="preserve"> Κυρίες και κύριοι συνάδελφοι, παρακαλώ το Σώμα να εξουσιοδοτήσει το </w:t>
      </w:r>
      <w:r>
        <w:rPr>
          <w:rFonts w:eastAsia="Times New Roman" w:cs="Times New Roman"/>
          <w:szCs w:val="24"/>
        </w:rPr>
        <w:t>Προεδρείο για την υπ’ ευθύνη του επικύρωση των Πρακτικών της σημερινής συνεδρίασης.</w:t>
      </w:r>
    </w:p>
    <w:p w14:paraId="6F5C49A1" w14:textId="77777777" w:rsidR="0016272D" w:rsidRDefault="008D6B83">
      <w:pPr>
        <w:spacing w:line="600" w:lineRule="auto"/>
        <w:ind w:firstLine="720"/>
        <w:jc w:val="both"/>
        <w:rPr>
          <w:rFonts w:eastAsia="Times New Roman" w:cs="Times New Roman"/>
          <w:szCs w:val="24"/>
        </w:rPr>
      </w:pPr>
      <w:r w:rsidRPr="00D2708E">
        <w:rPr>
          <w:rFonts w:eastAsia="Times New Roman" w:cs="Times New Roman"/>
          <w:b/>
          <w:szCs w:val="24"/>
        </w:rPr>
        <w:t>ΟΛΟΙ ΟΙ ΒΟΥΛΕΥΤΕΣ:</w:t>
      </w:r>
      <w:r>
        <w:rPr>
          <w:rFonts w:eastAsia="Times New Roman" w:cs="Times New Roman"/>
          <w:szCs w:val="24"/>
        </w:rPr>
        <w:t xml:space="preserve"> Μάλιστα, μάλιστα.</w:t>
      </w:r>
    </w:p>
    <w:p w14:paraId="6F5C49A2"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Συνεπώς το Σώμα παρέσχε τη ζητηθείσα εξουσιοδότηση.</w:t>
      </w:r>
    </w:p>
    <w:p w14:paraId="6F5C49A3" w14:textId="77777777" w:rsidR="0016272D" w:rsidRDefault="008D6B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δέχεστε στο σημείο </w:t>
      </w:r>
      <w:r>
        <w:rPr>
          <w:rFonts w:eastAsia="Times New Roman" w:cs="Times New Roman"/>
          <w:szCs w:val="24"/>
        </w:rPr>
        <w:t>αυτό να λύσουμε τη συνεδρίαση;</w:t>
      </w:r>
    </w:p>
    <w:p w14:paraId="6F5C49A4"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6F5C49A5" w14:textId="77777777" w:rsidR="0016272D" w:rsidRDefault="008D6B83">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Με τη συναίνεση του Σώματος και ώρα 0.17΄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Pr>
          <w:rFonts w:eastAsia="Times New Roman" w:cs="Times New Roman"/>
          <w:szCs w:val="24"/>
        </w:rPr>
        <w:t xml:space="preserve"> Δευτέρα 21 Μαΐου 2018 και ώρα 18.00΄</w:t>
      </w:r>
      <w:r>
        <w:rPr>
          <w:rFonts w:eastAsia="Times New Roman" w:cs="Times New Roman"/>
          <w:szCs w:val="24"/>
        </w:rPr>
        <w:t>,</w:t>
      </w:r>
      <w:r>
        <w:rPr>
          <w:rFonts w:eastAsia="Times New Roman" w:cs="Times New Roman"/>
          <w:szCs w:val="24"/>
        </w:rPr>
        <w:t xml:space="preserve"> με αντικείμενο εργασιών του Σώματος: κο</w:t>
      </w:r>
      <w:r>
        <w:rPr>
          <w:rFonts w:eastAsia="Times New Roman" w:cs="Times New Roman"/>
          <w:szCs w:val="24"/>
        </w:rPr>
        <w:t>ινοβουλευτικό έλεγχο, συζήτηση επικαίρων ερωτήσεων.</w:t>
      </w:r>
    </w:p>
    <w:p w14:paraId="6F5C49A6" w14:textId="77777777" w:rsidR="0016272D" w:rsidRDefault="008D6B83">
      <w:pPr>
        <w:spacing w:line="600" w:lineRule="auto"/>
        <w:jc w:val="both"/>
        <w:rPr>
          <w:rFonts w:eastAsia="Times New Roman" w:cs="Times New Roman"/>
          <w:b/>
          <w:szCs w:val="24"/>
        </w:rPr>
      </w:pPr>
      <w:r w:rsidRPr="00D2708E">
        <w:rPr>
          <w:rFonts w:eastAsia="Times New Roman" w:cs="Times New Roman"/>
          <w:b/>
          <w:szCs w:val="24"/>
        </w:rPr>
        <w:t xml:space="preserve">Ο ΠΡΟΕΔΡΟΣ </w:t>
      </w:r>
      <w:r>
        <w:rPr>
          <w:rFonts w:eastAsia="Times New Roman" w:cs="Times New Roman"/>
          <w:b/>
          <w:szCs w:val="24"/>
        </w:rPr>
        <w:t xml:space="preserve">                                                                     </w:t>
      </w:r>
      <w:r w:rsidRPr="00D2708E">
        <w:rPr>
          <w:rFonts w:eastAsia="Times New Roman" w:cs="Times New Roman"/>
          <w:b/>
          <w:szCs w:val="24"/>
        </w:rPr>
        <w:t>ΟΙ ΓΡΑΜΜΑΤΕΙΣ</w:t>
      </w:r>
    </w:p>
    <w:p w14:paraId="6F5C49A7" w14:textId="77777777" w:rsidR="0016272D" w:rsidRDefault="0016272D">
      <w:pPr>
        <w:spacing w:line="600" w:lineRule="auto"/>
        <w:jc w:val="both"/>
        <w:rPr>
          <w:rFonts w:eastAsia="Times New Roman" w:cs="Times New Roman"/>
          <w:szCs w:val="24"/>
          <w:lang w:val="en-US"/>
        </w:rPr>
      </w:pPr>
    </w:p>
    <w:sectPr w:rsidR="001627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gW3JcJYhyFxQu3GncziF0L/RZEQ=" w:salt="h0saiZ3MkoqJ7anfIMdS7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72D"/>
    <w:rsid w:val="0016272D"/>
    <w:rsid w:val="0016678E"/>
    <w:rsid w:val="008D6B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402D"/>
  <w15:docId w15:val="{14BDE4BE-30DD-4234-B0B6-3106DEEE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517B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517BF"/>
    <w:rPr>
      <w:rFonts w:ascii="Segoe UI" w:hAnsi="Segoe UI" w:cs="Segoe UI"/>
      <w:sz w:val="18"/>
      <w:szCs w:val="18"/>
    </w:rPr>
  </w:style>
  <w:style w:type="paragraph" w:styleId="a4">
    <w:name w:val="Revision"/>
    <w:hidden/>
    <w:uiPriority w:val="99"/>
    <w:semiHidden/>
    <w:rsid w:val="003D56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636</MetadataID>
    <Session xmlns="641f345b-441b-4b81-9152-adc2e73ba5e1">Γ´</Session>
    <Date xmlns="641f345b-441b-4b81-9152-adc2e73ba5e1">2018-05-17T21:00:00+00:00</Date>
    <Status xmlns="641f345b-441b-4b81-9152-adc2e73ba5e1">
      <Url>http://srv-sp1/praktika/Lists/Incoming_Metadata/EditForm.aspx?ID=636&amp;Source=/praktika/Recordings_Library/Forms/AllItems.aspx</Url>
      <Description>Δημοσιεύτηκε</Description>
    </Status>
    <Meeting xmlns="641f345b-441b-4b81-9152-adc2e73ba5e1">ΡΚΑ´</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321236-DEA3-4778-B1B2-7282064645C1}">
  <ds:schemaRefs>
    <ds:schemaRef ds:uri="http://schemas.microsoft.com/sharepoint/v3/contenttype/forms"/>
  </ds:schemaRefs>
</ds:datastoreItem>
</file>

<file path=customXml/itemProps2.xml><?xml version="1.0" encoding="utf-8"?>
<ds:datastoreItem xmlns:ds="http://schemas.openxmlformats.org/officeDocument/2006/customXml" ds:itemID="{82BB84EB-2522-4F53-A1A5-ADA4325E9AF0}">
  <ds:schemaRefs>
    <ds:schemaRef ds:uri="http://schemas.microsoft.com/office/2006/documentManagement/types"/>
    <ds:schemaRef ds:uri="http://purl.org/dc/elements/1.1/"/>
    <ds:schemaRef ds:uri="http://schemas.microsoft.com/office/2006/metadata/properties"/>
    <ds:schemaRef ds:uri="641f345b-441b-4b81-9152-adc2e73ba5e1"/>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6D70AAE8-EF7C-4640-8E1E-623079D517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514</Pages>
  <Words>93768</Words>
  <Characters>506352</Characters>
  <Application>Microsoft Office Word</Application>
  <DocSecurity>0</DocSecurity>
  <Lines>4219</Lines>
  <Paragraphs>1197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598923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2018-05-30T10:25:00Z</dcterms:created>
  <dcterms:modified xsi:type="dcterms:W3CDTF">2018-05-30T10:25:00Z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