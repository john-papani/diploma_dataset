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0ABC2" w14:textId="77777777" w:rsidR="00C52CAB" w:rsidRPr="00C52CAB" w:rsidRDefault="00C52CAB" w:rsidP="00C52CAB">
      <w:pPr>
        <w:spacing w:after="0" w:line="360" w:lineRule="auto"/>
        <w:rPr>
          <w:ins w:id="0" w:author="Φλούδα Χριστίνα" w:date="2018-02-16T11:34:00Z"/>
          <w:rFonts w:eastAsia="Times New Roman"/>
          <w:szCs w:val="24"/>
          <w:lang w:eastAsia="en-US"/>
        </w:rPr>
      </w:pPr>
      <w:bookmarkStart w:id="1" w:name="_GoBack"/>
      <w:bookmarkEnd w:id="1"/>
      <w:ins w:id="2" w:author="Φλούδα Χριστίνα" w:date="2018-02-16T11:34:00Z">
        <w:r w:rsidRPr="00C52CA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CA0C5D" w14:textId="77777777" w:rsidR="00C52CAB" w:rsidRPr="00C52CAB" w:rsidRDefault="00C52CAB" w:rsidP="00C52CAB">
      <w:pPr>
        <w:spacing w:after="0" w:line="360" w:lineRule="auto"/>
        <w:rPr>
          <w:ins w:id="3" w:author="Φλούδα Χριστίνα" w:date="2018-02-16T11:34:00Z"/>
          <w:rFonts w:eastAsia="Times New Roman"/>
          <w:szCs w:val="24"/>
          <w:lang w:eastAsia="en-US"/>
        </w:rPr>
      </w:pPr>
    </w:p>
    <w:p w14:paraId="0849324A" w14:textId="77777777" w:rsidR="00C52CAB" w:rsidRPr="00C52CAB" w:rsidRDefault="00C52CAB" w:rsidP="00C52CAB">
      <w:pPr>
        <w:spacing w:after="0" w:line="360" w:lineRule="auto"/>
        <w:rPr>
          <w:ins w:id="4" w:author="Φλούδα Χριστίνα" w:date="2018-02-16T11:34:00Z"/>
          <w:rFonts w:eastAsia="Times New Roman"/>
          <w:szCs w:val="24"/>
          <w:lang w:eastAsia="en-US"/>
        </w:rPr>
      </w:pPr>
      <w:ins w:id="5" w:author="Φλούδα Χριστίνα" w:date="2018-02-16T11:34:00Z">
        <w:r w:rsidRPr="00C52CAB">
          <w:rPr>
            <w:rFonts w:eastAsia="Times New Roman"/>
            <w:szCs w:val="24"/>
            <w:lang w:eastAsia="en-US"/>
          </w:rPr>
          <w:t>ΠΙΝΑΚΑΣ ΠΕΡΙΕΧΟΜΕΝΩΝ</w:t>
        </w:r>
      </w:ins>
    </w:p>
    <w:p w14:paraId="7B1B06F0" w14:textId="77777777" w:rsidR="00C52CAB" w:rsidRPr="00C52CAB" w:rsidRDefault="00C52CAB" w:rsidP="00C52CAB">
      <w:pPr>
        <w:spacing w:after="0" w:line="360" w:lineRule="auto"/>
        <w:rPr>
          <w:ins w:id="6" w:author="Φλούδα Χριστίνα" w:date="2018-02-16T11:34:00Z"/>
          <w:rFonts w:eastAsia="Times New Roman"/>
          <w:szCs w:val="24"/>
          <w:lang w:eastAsia="en-US"/>
        </w:rPr>
      </w:pPr>
      <w:ins w:id="7" w:author="Φλούδα Χριστίνα" w:date="2018-02-16T11:34:00Z">
        <w:r w:rsidRPr="00C52CAB">
          <w:rPr>
            <w:rFonts w:eastAsia="Times New Roman"/>
            <w:szCs w:val="24"/>
            <w:lang w:eastAsia="en-US"/>
          </w:rPr>
          <w:t xml:space="preserve">ΙΖ΄ ΠΕΡΙΟΔΟΣ </w:t>
        </w:r>
      </w:ins>
    </w:p>
    <w:p w14:paraId="56E61F05" w14:textId="77777777" w:rsidR="00C52CAB" w:rsidRPr="00C52CAB" w:rsidRDefault="00C52CAB" w:rsidP="00C52CAB">
      <w:pPr>
        <w:spacing w:after="0" w:line="360" w:lineRule="auto"/>
        <w:rPr>
          <w:ins w:id="8" w:author="Φλούδα Χριστίνα" w:date="2018-02-16T11:34:00Z"/>
          <w:rFonts w:eastAsia="Times New Roman"/>
          <w:szCs w:val="24"/>
          <w:lang w:eastAsia="en-US"/>
        </w:rPr>
      </w:pPr>
      <w:ins w:id="9" w:author="Φλούδα Χριστίνα" w:date="2018-02-16T11:34:00Z">
        <w:r w:rsidRPr="00C52CAB">
          <w:rPr>
            <w:rFonts w:eastAsia="Times New Roman"/>
            <w:szCs w:val="24"/>
            <w:lang w:eastAsia="en-US"/>
          </w:rPr>
          <w:t>ΠΡΟΕΔΡΕΥΟΜΕΝΗΣ ΚΟΙΝΟΒΟΥΛΕΥΤΙΚΗΣ ΔΗΜΟΚΡΑΤΙΑΣ</w:t>
        </w:r>
      </w:ins>
    </w:p>
    <w:p w14:paraId="5540EA24" w14:textId="77777777" w:rsidR="00C52CAB" w:rsidRPr="00C52CAB" w:rsidRDefault="00C52CAB" w:rsidP="00C52CAB">
      <w:pPr>
        <w:spacing w:after="0" w:line="360" w:lineRule="auto"/>
        <w:rPr>
          <w:ins w:id="10" w:author="Φλούδα Χριστίνα" w:date="2018-02-16T11:34:00Z"/>
          <w:rFonts w:eastAsia="Times New Roman"/>
          <w:szCs w:val="24"/>
          <w:lang w:eastAsia="en-US"/>
        </w:rPr>
      </w:pPr>
      <w:ins w:id="11" w:author="Φλούδα Χριστίνα" w:date="2018-02-16T11:34:00Z">
        <w:r w:rsidRPr="00C52CAB">
          <w:rPr>
            <w:rFonts w:eastAsia="Times New Roman"/>
            <w:szCs w:val="24"/>
            <w:lang w:eastAsia="en-US"/>
          </w:rPr>
          <w:t>ΣΥΝΟΔΟΣ Γ΄</w:t>
        </w:r>
      </w:ins>
    </w:p>
    <w:p w14:paraId="3663536D" w14:textId="77777777" w:rsidR="00C52CAB" w:rsidRPr="00C52CAB" w:rsidRDefault="00C52CAB" w:rsidP="00C52CAB">
      <w:pPr>
        <w:spacing w:after="0" w:line="360" w:lineRule="auto"/>
        <w:rPr>
          <w:ins w:id="12" w:author="Φλούδα Χριστίνα" w:date="2018-02-16T11:34:00Z"/>
          <w:rFonts w:eastAsia="Times New Roman"/>
          <w:szCs w:val="24"/>
          <w:lang w:eastAsia="en-US"/>
        </w:rPr>
      </w:pPr>
    </w:p>
    <w:p w14:paraId="1B84491A" w14:textId="77777777" w:rsidR="00C52CAB" w:rsidRPr="00C52CAB" w:rsidRDefault="00C52CAB" w:rsidP="00C52CAB">
      <w:pPr>
        <w:spacing w:after="0" w:line="360" w:lineRule="auto"/>
        <w:rPr>
          <w:ins w:id="13" w:author="Φλούδα Χριστίνα" w:date="2018-02-16T11:34:00Z"/>
          <w:rFonts w:eastAsia="Times New Roman"/>
          <w:szCs w:val="24"/>
          <w:lang w:eastAsia="en-US"/>
        </w:rPr>
      </w:pPr>
      <w:ins w:id="14" w:author="Φλούδα Χριστίνα" w:date="2018-02-16T11:34:00Z">
        <w:r w:rsidRPr="00C52CAB">
          <w:rPr>
            <w:rFonts w:eastAsia="Times New Roman"/>
            <w:szCs w:val="24"/>
            <w:lang w:eastAsia="en-US"/>
          </w:rPr>
          <w:t>ΣΥΝΕΔΡΙΑΣΗ ΟΒ΄</w:t>
        </w:r>
      </w:ins>
    </w:p>
    <w:p w14:paraId="3CF52F61" w14:textId="77777777" w:rsidR="00C52CAB" w:rsidRPr="00C52CAB" w:rsidRDefault="00C52CAB" w:rsidP="00C52CAB">
      <w:pPr>
        <w:spacing w:after="0" w:line="360" w:lineRule="auto"/>
        <w:rPr>
          <w:ins w:id="15" w:author="Φλούδα Χριστίνα" w:date="2018-02-16T11:34:00Z"/>
          <w:rFonts w:eastAsia="Times New Roman"/>
          <w:szCs w:val="24"/>
          <w:lang w:eastAsia="en-US"/>
        </w:rPr>
      </w:pPr>
      <w:ins w:id="16" w:author="Φλούδα Χριστίνα" w:date="2018-02-16T11:34:00Z">
        <w:r w:rsidRPr="00C52CAB">
          <w:rPr>
            <w:rFonts w:eastAsia="Times New Roman"/>
            <w:szCs w:val="24"/>
            <w:lang w:eastAsia="en-US"/>
          </w:rPr>
          <w:t>Δευτέρα  12 Φεβρουαρίου 2018</w:t>
        </w:r>
      </w:ins>
    </w:p>
    <w:p w14:paraId="25277A46" w14:textId="77777777" w:rsidR="00C52CAB" w:rsidRPr="00C52CAB" w:rsidRDefault="00C52CAB" w:rsidP="00C52CAB">
      <w:pPr>
        <w:spacing w:after="0" w:line="360" w:lineRule="auto"/>
        <w:rPr>
          <w:ins w:id="17" w:author="Φλούδα Χριστίνα" w:date="2018-02-16T11:34:00Z"/>
          <w:rFonts w:eastAsia="Times New Roman"/>
          <w:szCs w:val="24"/>
          <w:lang w:eastAsia="en-US"/>
        </w:rPr>
      </w:pPr>
    </w:p>
    <w:p w14:paraId="768AA7B1" w14:textId="77777777" w:rsidR="00C52CAB" w:rsidRPr="00C52CAB" w:rsidRDefault="00C52CAB" w:rsidP="00C52CAB">
      <w:pPr>
        <w:spacing w:after="0" w:line="360" w:lineRule="auto"/>
        <w:rPr>
          <w:ins w:id="18" w:author="Φλούδα Χριστίνα" w:date="2018-02-16T11:34:00Z"/>
          <w:rFonts w:eastAsia="Times New Roman"/>
          <w:szCs w:val="24"/>
          <w:lang w:eastAsia="en-US"/>
        </w:rPr>
      </w:pPr>
      <w:ins w:id="19" w:author="Φλούδα Χριστίνα" w:date="2018-02-16T11:34:00Z">
        <w:r w:rsidRPr="00C52CAB">
          <w:rPr>
            <w:rFonts w:eastAsia="Times New Roman"/>
            <w:szCs w:val="24"/>
            <w:lang w:eastAsia="en-US"/>
          </w:rPr>
          <w:t>ΘΕΜΑΤΑ</w:t>
        </w:r>
      </w:ins>
    </w:p>
    <w:p w14:paraId="40503074" w14:textId="77777777" w:rsidR="00C52CAB" w:rsidRPr="00C52CAB" w:rsidRDefault="00C52CAB" w:rsidP="00C52CAB">
      <w:pPr>
        <w:spacing w:after="0" w:line="360" w:lineRule="auto"/>
        <w:rPr>
          <w:ins w:id="20" w:author="Φλούδα Χριστίνα" w:date="2018-02-16T11:34:00Z"/>
          <w:rFonts w:eastAsia="Times New Roman"/>
          <w:szCs w:val="24"/>
          <w:lang w:eastAsia="en-US"/>
        </w:rPr>
      </w:pPr>
      <w:ins w:id="21" w:author="Φλούδα Χριστίνα" w:date="2018-02-16T11:34:00Z">
        <w:r w:rsidRPr="00C52CAB">
          <w:rPr>
            <w:rFonts w:eastAsia="Times New Roman"/>
            <w:szCs w:val="24"/>
            <w:lang w:eastAsia="en-US"/>
          </w:rPr>
          <w:t xml:space="preserve"> </w:t>
        </w:r>
        <w:r w:rsidRPr="00C52CAB">
          <w:rPr>
            <w:rFonts w:eastAsia="Times New Roman"/>
            <w:szCs w:val="24"/>
            <w:lang w:eastAsia="en-US"/>
          </w:rPr>
          <w:br/>
          <w:t xml:space="preserve">Α. ΕΙΔΙΚΑ ΘΕΜΑΤΑ </w:t>
        </w:r>
        <w:r w:rsidRPr="00C52CAB">
          <w:rPr>
            <w:rFonts w:eastAsia="Times New Roman"/>
            <w:szCs w:val="24"/>
            <w:lang w:eastAsia="en-US"/>
          </w:rPr>
          <w:br/>
          <w:t xml:space="preserve">1.  Άδεια απουσίας του Βουλευτή κ. Μ. Γεωργιάδη, σελ. </w:t>
        </w:r>
        <w:r w:rsidRPr="00C52CAB">
          <w:rPr>
            <w:rFonts w:eastAsia="Times New Roman"/>
            <w:szCs w:val="24"/>
            <w:lang w:eastAsia="en-US"/>
          </w:rPr>
          <w:br/>
          <w:t xml:space="preserve">2. Ανακοινώνεται ότι τη συνεδρίαση παρακολουθούν μαθητές από το 3ο Γενικό λύκειο Ιωαννίνων, σελ. </w:t>
        </w:r>
        <w:r w:rsidRPr="00C52CAB">
          <w:rPr>
            <w:rFonts w:eastAsia="Times New Roman"/>
            <w:szCs w:val="24"/>
            <w:lang w:eastAsia="en-US"/>
          </w:rPr>
          <w:br/>
          <w:t xml:space="preserve">3. Επί διαδικαστικού θέματος, σελ. </w:t>
        </w:r>
        <w:r w:rsidRPr="00C52CAB">
          <w:rPr>
            <w:rFonts w:eastAsia="Times New Roman"/>
            <w:szCs w:val="24"/>
            <w:lang w:eastAsia="en-US"/>
          </w:rPr>
          <w:br/>
          <w:t xml:space="preserve">4. Ανακοινώνεται ο υπ’ </w:t>
        </w:r>
        <w:proofErr w:type="spellStart"/>
        <w:r w:rsidRPr="00C52CAB">
          <w:rPr>
            <w:rFonts w:eastAsia="Times New Roman"/>
            <w:szCs w:val="24"/>
            <w:lang w:eastAsia="en-US"/>
          </w:rPr>
          <w:t>αρ</w:t>
        </w:r>
        <w:proofErr w:type="spellEnd"/>
        <w:r w:rsidRPr="00C52CAB">
          <w:rPr>
            <w:rFonts w:eastAsia="Times New Roman"/>
            <w:szCs w:val="24"/>
            <w:lang w:eastAsia="en-US"/>
          </w:rPr>
          <w:t xml:space="preserve">. 776 από 12-2-2018 πρόταση που κατέθεσαν ο Πρωθυπουργός και Πρόεδρος της Κοινοβουλευτικής Ομάδας του ΣΥΡΙΖΑ κ. Αλέξης Τσίπρας και εκατόν σαράντα τέσσερις (144) Βουλευτές της Κοινοβουλευτικής του Ομάδας, καθώς και ο Πρόεδρος της Κοινοβουλευτικής Ομάδας των ΑΝΕΛ, κ. Παναγιώτης (Πάνος) Καμμένος και οκτώ (8) Βουλευτές της Κοινοβουλευτικής του Ομάδας για τη σύσταση Ειδικής Κοινοβουλευτικής Επιτροπής προς διενέργεια προκαταρκτικής εξέτασης, κατά το άρθρο 86 του Συντάγματος, τα άρθρα 153 </w:t>
        </w:r>
        <w:proofErr w:type="spellStart"/>
        <w:r w:rsidRPr="00C52CAB">
          <w:rPr>
            <w:rFonts w:eastAsia="Times New Roman"/>
            <w:szCs w:val="24"/>
            <w:lang w:eastAsia="en-US"/>
          </w:rPr>
          <w:t>επ</w:t>
        </w:r>
        <w:proofErr w:type="spellEnd"/>
        <w:r w:rsidRPr="00C52CAB">
          <w:rPr>
            <w:rFonts w:eastAsia="Times New Roman"/>
            <w:szCs w:val="24"/>
            <w:lang w:eastAsia="en-US"/>
          </w:rPr>
          <w:t xml:space="preserve">. του Κανονισμού της Βουλής και το ν. 3126/2003 «Ποινική Ευθύνη των Υπουργών», όπως ισχύει, σχετικά με τη διερεύνηση της υπόθεσης Novartis, σελ. </w:t>
        </w:r>
        <w:r w:rsidRPr="00C52CAB">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12/2/2018: ποινική δικογραφία που αφορά στον διατελέσαντα Υπουργό Οικονομίας, Ανταγωνιστικότητας και Ναυτιλίας καθώς και Υπουργό Οικονομικών, κ. Ιωάννη Στουρνάρα, σελ. </w:t>
        </w:r>
        <w:r w:rsidRPr="00C52CAB">
          <w:rPr>
            <w:rFonts w:eastAsia="Times New Roman"/>
            <w:szCs w:val="24"/>
            <w:lang w:eastAsia="en-US"/>
          </w:rPr>
          <w:br/>
          <w:t xml:space="preserve"> </w:t>
        </w:r>
        <w:r w:rsidRPr="00C52CAB">
          <w:rPr>
            <w:rFonts w:eastAsia="Times New Roman"/>
            <w:szCs w:val="24"/>
            <w:lang w:eastAsia="en-US"/>
          </w:rPr>
          <w:br/>
          <w:t xml:space="preserve">Β. ΚΟΙΝΟΒΟΥΛΕΥΤΙΚΟΣ ΕΛΕΓΧΟΣ </w:t>
        </w:r>
        <w:r w:rsidRPr="00C52CAB">
          <w:rPr>
            <w:rFonts w:eastAsia="Times New Roman"/>
            <w:szCs w:val="24"/>
            <w:lang w:eastAsia="en-US"/>
          </w:rPr>
          <w:br/>
          <w:t>Συζήτηση επικαίρων ερωτήσεων:</w:t>
        </w:r>
        <w:r w:rsidRPr="00C52CAB">
          <w:rPr>
            <w:rFonts w:eastAsia="Times New Roman"/>
            <w:szCs w:val="24"/>
            <w:lang w:eastAsia="en-US"/>
          </w:rPr>
          <w:br/>
          <w:t xml:space="preserve">   α) Προς τον Υπουργό Δικαιοσύνης, Διαφάνειας και Ανθρωπίνων Δικαιωμάτων, με θέμα: «Νομική βοήθεια στις υποθέσεις του ν. 3869/2010 και του ν. 4469/2017», σελ. </w:t>
        </w:r>
        <w:r w:rsidRPr="00C52CAB">
          <w:rPr>
            <w:rFonts w:eastAsia="Times New Roman"/>
            <w:szCs w:val="24"/>
            <w:lang w:eastAsia="en-US"/>
          </w:rPr>
          <w:br/>
          <w:t xml:space="preserve">   β) Προς τον Υπουργό Παιδείας,  Έρευνας και Θρησκευμάτων:</w:t>
        </w:r>
        <w:r w:rsidRPr="00C52CAB">
          <w:rPr>
            <w:rFonts w:eastAsia="Times New Roman"/>
            <w:szCs w:val="24"/>
            <w:lang w:eastAsia="en-US"/>
          </w:rPr>
          <w:br/>
          <w:t xml:space="preserve">       i. με θέμα: «Ειδική ρύθμιση για τους πληγέντες μαθητές του Λυκείου Μάνδρας», σελ. </w:t>
        </w:r>
        <w:r w:rsidRPr="00C52CAB">
          <w:rPr>
            <w:rFonts w:eastAsia="Times New Roman"/>
            <w:szCs w:val="24"/>
            <w:lang w:eastAsia="en-US"/>
          </w:rPr>
          <w:br/>
          <w:t xml:space="preserve">       </w:t>
        </w:r>
        <w:proofErr w:type="spellStart"/>
        <w:r w:rsidRPr="00C52CAB">
          <w:rPr>
            <w:rFonts w:eastAsia="Times New Roman"/>
            <w:szCs w:val="24"/>
            <w:lang w:eastAsia="en-US"/>
          </w:rPr>
          <w:t>ii</w:t>
        </w:r>
        <w:proofErr w:type="spellEnd"/>
        <w:r w:rsidRPr="00C52CAB">
          <w:rPr>
            <w:rFonts w:eastAsia="Times New Roman"/>
            <w:szCs w:val="24"/>
            <w:lang w:eastAsia="en-US"/>
          </w:rPr>
          <w:t xml:space="preserve">. με θέμα: « Ίδρυση Κέντρου Περιβαλλοντικής Εκπαίδευσης (ΚΠΕ) στο πάρκο «Αντώνης Τρίτσης»», σελ. </w:t>
        </w:r>
        <w:r w:rsidRPr="00C52CAB">
          <w:rPr>
            <w:rFonts w:eastAsia="Times New Roman"/>
            <w:szCs w:val="24"/>
            <w:lang w:eastAsia="en-US"/>
          </w:rPr>
          <w:br/>
          <w:t xml:space="preserve">       </w:t>
        </w:r>
        <w:proofErr w:type="spellStart"/>
        <w:r w:rsidRPr="00C52CAB">
          <w:rPr>
            <w:rFonts w:eastAsia="Times New Roman"/>
            <w:szCs w:val="24"/>
            <w:lang w:eastAsia="en-US"/>
          </w:rPr>
          <w:t>iii</w:t>
        </w:r>
        <w:proofErr w:type="spellEnd"/>
        <w:r w:rsidRPr="00C52CAB">
          <w:rPr>
            <w:rFonts w:eastAsia="Times New Roman"/>
            <w:szCs w:val="24"/>
            <w:lang w:eastAsia="en-US"/>
          </w:rPr>
          <w:t xml:space="preserve">. σχετικά με τα προβλήματα των φοιτητικών εστιών, σελ. </w:t>
        </w:r>
        <w:r w:rsidRPr="00C52CAB">
          <w:rPr>
            <w:rFonts w:eastAsia="Times New Roman"/>
            <w:szCs w:val="24"/>
            <w:lang w:eastAsia="en-US"/>
          </w:rPr>
          <w:br/>
          <w:t xml:space="preserve">       </w:t>
        </w:r>
        <w:proofErr w:type="spellStart"/>
        <w:r w:rsidRPr="00C52CAB">
          <w:rPr>
            <w:rFonts w:eastAsia="Times New Roman"/>
            <w:szCs w:val="24"/>
            <w:lang w:eastAsia="en-US"/>
          </w:rPr>
          <w:t>iv</w:t>
        </w:r>
        <w:proofErr w:type="spellEnd"/>
        <w:r w:rsidRPr="00C52CAB">
          <w:rPr>
            <w:rFonts w:eastAsia="Times New Roman"/>
            <w:szCs w:val="24"/>
            <w:lang w:eastAsia="en-US"/>
          </w:rPr>
          <w:t xml:space="preserve">. με θέμα: «Καθαίρεση του Πρόεδρου του Τμήματος Οινολογίας και Τεχνολογίας Ποτών του ΤΕΙ Ανατολικής Μακεδονίας και Θράκης», σελ. </w:t>
        </w:r>
        <w:r w:rsidRPr="00C52CAB">
          <w:rPr>
            <w:rFonts w:eastAsia="Times New Roman"/>
            <w:szCs w:val="24"/>
            <w:lang w:eastAsia="en-US"/>
          </w:rPr>
          <w:br/>
          <w:t xml:space="preserve">   γ) Προς τον Υπουργό Οικονομικών:</w:t>
        </w:r>
        <w:r w:rsidRPr="00C52CAB">
          <w:rPr>
            <w:rFonts w:eastAsia="Times New Roman"/>
            <w:szCs w:val="24"/>
            <w:lang w:eastAsia="en-US"/>
          </w:rPr>
          <w:br/>
          <w:t xml:space="preserve">       i. με θέμα: «Απώλειες αντί ωφέλειας από το τέλος διανυκτέρευσης και τον αυξημένο ΦΠΑ στα νησιά», σελ. </w:t>
        </w:r>
        <w:r w:rsidRPr="00C52CAB">
          <w:rPr>
            <w:rFonts w:eastAsia="Times New Roman"/>
            <w:szCs w:val="24"/>
            <w:lang w:eastAsia="en-US"/>
          </w:rPr>
          <w:br/>
          <w:t xml:space="preserve">       </w:t>
        </w:r>
        <w:proofErr w:type="spellStart"/>
        <w:r w:rsidRPr="00C52CAB">
          <w:rPr>
            <w:rFonts w:eastAsia="Times New Roman"/>
            <w:szCs w:val="24"/>
            <w:lang w:eastAsia="en-US"/>
          </w:rPr>
          <w:t>ii</w:t>
        </w:r>
        <w:proofErr w:type="spellEnd"/>
        <w:r w:rsidRPr="00C52CAB">
          <w:rPr>
            <w:rFonts w:eastAsia="Times New Roman"/>
            <w:szCs w:val="24"/>
            <w:lang w:eastAsia="en-US"/>
          </w:rPr>
          <w:t xml:space="preserve">. με θέμα: «Ανάγκη </w:t>
        </w:r>
        <w:proofErr w:type="spellStart"/>
        <w:r w:rsidRPr="00C52CAB">
          <w:rPr>
            <w:rFonts w:eastAsia="Times New Roman"/>
            <w:szCs w:val="24"/>
            <w:lang w:eastAsia="en-US"/>
          </w:rPr>
          <w:t>εξορθολογισμού</w:t>
        </w:r>
        <w:proofErr w:type="spellEnd"/>
        <w:r w:rsidRPr="00C52CAB">
          <w:rPr>
            <w:rFonts w:eastAsia="Times New Roman"/>
            <w:szCs w:val="24"/>
            <w:lang w:eastAsia="en-US"/>
          </w:rPr>
          <w:t xml:space="preserve"> του αριθμού και του ελαχίστου ποσού καταβολής των δόσεων φόρου κληρονομιάς, δωρεών και γονικών παροχών», σελ. </w:t>
        </w:r>
        <w:r w:rsidRPr="00C52CAB">
          <w:rPr>
            <w:rFonts w:eastAsia="Times New Roman"/>
            <w:szCs w:val="24"/>
            <w:lang w:eastAsia="en-US"/>
          </w:rPr>
          <w:br/>
          <w:t xml:space="preserve"> </w:t>
        </w:r>
        <w:r w:rsidRPr="00C52CAB">
          <w:rPr>
            <w:rFonts w:eastAsia="Times New Roman"/>
            <w:szCs w:val="24"/>
            <w:lang w:eastAsia="en-US"/>
          </w:rPr>
          <w:br/>
          <w:t>ΠΡΟΕΔΕΥΩΝ</w:t>
        </w:r>
      </w:ins>
    </w:p>
    <w:p w14:paraId="5F5FB56B" w14:textId="77777777" w:rsidR="00C52CAB" w:rsidRPr="00C52CAB" w:rsidRDefault="00C52CAB" w:rsidP="00C52CAB">
      <w:pPr>
        <w:spacing w:after="0" w:line="360" w:lineRule="auto"/>
        <w:rPr>
          <w:ins w:id="22" w:author="Φλούδα Χριστίνα" w:date="2018-02-16T11:34:00Z"/>
          <w:rFonts w:eastAsia="Times New Roman"/>
          <w:szCs w:val="24"/>
          <w:lang w:eastAsia="en-US"/>
        </w:rPr>
      </w:pPr>
    </w:p>
    <w:p w14:paraId="75BFBD8F" w14:textId="77777777" w:rsidR="00C52CAB" w:rsidRPr="00C52CAB" w:rsidRDefault="00C52CAB" w:rsidP="00C52CAB">
      <w:pPr>
        <w:spacing w:after="0" w:line="360" w:lineRule="auto"/>
        <w:rPr>
          <w:ins w:id="23" w:author="Φλούδα Χριστίνα" w:date="2018-02-16T11:34:00Z"/>
          <w:rFonts w:eastAsia="Times New Roman"/>
          <w:szCs w:val="24"/>
          <w:lang w:eastAsia="en-US"/>
        </w:rPr>
      </w:pPr>
      <w:ins w:id="24" w:author="Φλούδα Χριστίνα" w:date="2018-02-16T11:34:00Z">
        <w:r w:rsidRPr="00C52CAB">
          <w:rPr>
            <w:rFonts w:eastAsia="Times New Roman"/>
            <w:szCs w:val="24"/>
            <w:lang w:eastAsia="en-US"/>
          </w:rPr>
          <w:t>ΚΑΚΛΑΜΑΝΗΣ Ν. , σελ.</w:t>
        </w:r>
        <w:r w:rsidRPr="00C52CAB">
          <w:rPr>
            <w:rFonts w:eastAsia="Times New Roman"/>
            <w:szCs w:val="24"/>
            <w:lang w:eastAsia="en-US"/>
          </w:rPr>
          <w:br/>
        </w:r>
        <w:r w:rsidRPr="00C52CAB">
          <w:rPr>
            <w:rFonts w:eastAsia="Times New Roman"/>
            <w:szCs w:val="24"/>
            <w:lang w:eastAsia="en-US"/>
          </w:rPr>
          <w:br/>
        </w:r>
      </w:ins>
    </w:p>
    <w:p w14:paraId="57D8022C" w14:textId="77777777" w:rsidR="00C52CAB" w:rsidRPr="00C52CAB" w:rsidRDefault="00C52CAB" w:rsidP="00C52CAB">
      <w:pPr>
        <w:spacing w:after="0" w:line="360" w:lineRule="auto"/>
        <w:rPr>
          <w:ins w:id="25" w:author="Φλούδα Χριστίνα" w:date="2018-02-16T11:34:00Z"/>
          <w:rFonts w:eastAsia="Times New Roman"/>
          <w:szCs w:val="24"/>
          <w:lang w:eastAsia="en-US"/>
        </w:rPr>
      </w:pPr>
      <w:ins w:id="26" w:author="Φλούδα Χριστίνα" w:date="2018-02-16T11:34:00Z">
        <w:r w:rsidRPr="00C52CAB">
          <w:rPr>
            <w:rFonts w:eastAsia="Times New Roman"/>
            <w:szCs w:val="24"/>
            <w:lang w:eastAsia="en-US"/>
          </w:rPr>
          <w:t>ΟΜΙΛΗΤΕΣ</w:t>
        </w:r>
      </w:ins>
    </w:p>
    <w:p w14:paraId="094187BA" w14:textId="14D82921" w:rsidR="00C52CAB" w:rsidRDefault="00C52CAB" w:rsidP="00C52CAB">
      <w:pPr>
        <w:spacing w:line="600" w:lineRule="auto"/>
        <w:ind w:firstLine="720"/>
        <w:jc w:val="center"/>
        <w:rPr>
          <w:ins w:id="27" w:author="Φλούδα Χριστίνα" w:date="2018-02-16T11:34:00Z"/>
          <w:rFonts w:eastAsia="Times New Roman"/>
          <w:szCs w:val="24"/>
        </w:rPr>
      </w:pPr>
      <w:ins w:id="28" w:author="Φλούδα Χριστίνα" w:date="2018-02-16T11:34:00Z">
        <w:r w:rsidRPr="00C52CAB">
          <w:rPr>
            <w:rFonts w:eastAsia="Times New Roman"/>
            <w:szCs w:val="24"/>
            <w:lang w:eastAsia="en-US"/>
          </w:rPr>
          <w:br/>
          <w:t>Α. Επί διαδικαστικού θέματος:</w:t>
        </w:r>
        <w:r w:rsidRPr="00C52CAB">
          <w:rPr>
            <w:rFonts w:eastAsia="Times New Roman"/>
            <w:szCs w:val="24"/>
            <w:lang w:eastAsia="en-US"/>
          </w:rPr>
          <w:br/>
          <w:t>ΓΑΒΡΟΓΛΟΥ Κ. , σελ.</w:t>
        </w:r>
        <w:r w:rsidRPr="00C52CAB">
          <w:rPr>
            <w:rFonts w:eastAsia="Times New Roman"/>
            <w:szCs w:val="24"/>
            <w:lang w:eastAsia="en-US"/>
          </w:rPr>
          <w:br/>
          <w:t>ΚΑΚΛΑΜΑΝΗΣ Ν. , σελ.</w:t>
        </w:r>
        <w:r w:rsidRPr="00C52CAB">
          <w:rPr>
            <w:rFonts w:eastAsia="Times New Roman"/>
            <w:szCs w:val="24"/>
            <w:lang w:eastAsia="en-US"/>
          </w:rPr>
          <w:br/>
        </w:r>
        <w:r w:rsidRPr="00C52CAB">
          <w:rPr>
            <w:rFonts w:eastAsia="Times New Roman"/>
            <w:szCs w:val="24"/>
            <w:lang w:eastAsia="en-US"/>
          </w:rPr>
          <w:br/>
          <w:t>Β. Επί των επικαίρων ερωτήσεων:</w:t>
        </w:r>
        <w:r w:rsidRPr="00C52CAB">
          <w:rPr>
            <w:rFonts w:eastAsia="Times New Roman"/>
            <w:szCs w:val="24"/>
            <w:lang w:eastAsia="en-US"/>
          </w:rPr>
          <w:br/>
          <w:t>ΓΑΒΡΟΓΛΟΥ Κ. , σελ.</w:t>
        </w:r>
        <w:r w:rsidRPr="00C52CAB">
          <w:rPr>
            <w:rFonts w:eastAsia="Times New Roman"/>
            <w:szCs w:val="24"/>
            <w:lang w:eastAsia="en-US"/>
          </w:rPr>
          <w:br/>
          <w:t>ΓΚΙΟΚΑΣ Ι. , σελ.</w:t>
        </w:r>
        <w:r w:rsidRPr="00C52CAB">
          <w:rPr>
            <w:rFonts w:eastAsia="Times New Roman"/>
            <w:szCs w:val="24"/>
            <w:lang w:eastAsia="en-US"/>
          </w:rPr>
          <w:br/>
          <w:t>ΘΕΟΦΥΛΑΚΤΟΣ Ι. , σελ.</w:t>
        </w:r>
        <w:r w:rsidRPr="00C52CAB">
          <w:rPr>
            <w:rFonts w:eastAsia="Times New Roman"/>
            <w:szCs w:val="24"/>
            <w:lang w:eastAsia="en-US"/>
          </w:rPr>
          <w:br/>
          <w:t>ΚΑΡΡΑΣ Γ. , σελ.</w:t>
        </w:r>
        <w:r w:rsidRPr="00C52CAB">
          <w:rPr>
            <w:rFonts w:eastAsia="Times New Roman"/>
            <w:szCs w:val="24"/>
            <w:lang w:eastAsia="en-US"/>
          </w:rPr>
          <w:br/>
          <w:t>ΚΑΦΑΝΤΑΡΗ Χ. , σελ.</w:t>
        </w:r>
        <w:r w:rsidRPr="00C52CAB">
          <w:rPr>
            <w:rFonts w:eastAsia="Times New Roman"/>
            <w:szCs w:val="24"/>
            <w:lang w:eastAsia="en-US"/>
          </w:rPr>
          <w:br/>
          <w:t>ΚΟΝΤΟΝΗΣ Χ. , σελ.</w:t>
        </w:r>
        <w:r w:rsidRPr="00C52CAB">
          <w:rPr>
            <w:rFonts w:eastAsia="Times New Roman"/>
            <w:szCs w:val="24"/>
            <w:lang w:eastAsia="en-US"/>
          </w:rPr>
          <w:br/>
          <w:t>ΚΡΕΜΑΣΤΙΝΟΣ Δ. , σελ.</w:t>
        </w:r>
        <w:r w:rsidRPr="00C52CAB">
          <w:rPr>
            <w:rFonts w:eastAsia="Times New Roman"/>
            <w:szCs w:val="24"/>
            <w:lang w:eastAsia="en-US"/>
          </w:rPr>
          <w:br/>
          <w:t>ΚΥΡΙΑΖΙΔΗΣ Δ. , σελ.</w:t>
        </w:r>
        <w:r w:rsidRPr="00C52CAB">
          <w:rPr>
            <w:rFonts w:eastAsia="Times New Roman"/>
            <w:szCs w:val="24"/>
            <w:lang w:eastAsia="en-US"/>
          </w:rPr>
          <w:br/>
          <w:t>ΜΠΟΥΡΑΣ Α. , σελ.</w:t>
        </w:r>
        <w:r w:rsidRPr="00C52CAB">
          <w:rPr>
            <w:rFonts w:eastAsia="Times New Roman"/>
            <w:szCs w:val="24"/>
            <w:lang w:eastAsia="en-US"/>
          </w:rPr>
          <w:br/>
          <w:t>ΠΑΠΑΝΑΤΣΙΟΥ Α. , σελ.</w:t>
        </w:r>
        <w:r w:rsidRPr="00C52CAB">
          <w:rPr>
            <w:rFonts w:eastAsia="Times New Roman"/>
            <w:szCs w:val="24"/>
            <w:lang w:eastAsia="en-US"/>
          </w:rPr>
          <w:br/>
        </w:r>
        <w:r w:rsidRPr="00C52CAB">
          <w:rPr>
            <w:rFonts w:eastAsia="Times New Roman"/>
            <w:szCs w:val="24"/>
            <w:lang w:eastAsia="en-US"/>
          </w:rPr>
          <w:br/>
          <w:t>ΠΑΡΕΜΒΑΣΕΙΣ:</w:t>
        </w:r>
        <w:r w:rsidRPr="00C52CAB">
          <w:rPr>
            <w:rFonts w:eastAsia="Times New Roman"/>
            <w:szCs w:val="24"/>
            <w:lang w:eastAsia="en-US"/>
          </w:rPr>
          <w:br/>
          <w:t>ΚΑΚΛΑΜΑΝΗΣ Ν. , σελ.</w:t>
        </w:r>
        <w:r w:rsidRPr="00C52CAB">
          <w:rPr>
            <w:rFonts w:eastAsia="Times New Roman"/>
            <w:szCs w:val="24"/>
            <w:lang w:eastAsia="en-US"/>
          </w:rPr>
          <w:br/>
        </w:r>
      </w:ins>
    </w:p>
    <w:p w14:paraId="58A34652" w14:textId="77777777" w:rsidR="00CD0CB7" w:rsidRDefault="00C52CAB">
      <w:pPr>
        <w:spacing w:line="600" w:lineRule="auto"/>
        <w:ind w:firstLine="720"/>
        <w:jc w:val="center"/>
        <w:rPr>
          <w:rFonts w:eastAsia="Times New Roman"/>
          <w:szCs w:val="24"/>
        </w:rPr>
      </w:pPr>
      <w:r>
        <w:rPr>
          <w:rFonts w:eastAsia="Times New Roman"/>
          <w:szCs w:val="24"/>
        </w:rPr>
        <w:t>ΠΡΑΚΤΙΚΑ ΒΟΥΛΗΣ</w:t>
      </w:r>
    </w:p>
    <w:p w14:paraId="58A34653" w14:textId="77777777" w:rsidR="00CD0CB7" w:rsidRDefault="00C52CAB">
      <w:pPr>
        <w:spacing w:line="600" w:lineRule="auto"/>
        <w:ind w:firstLine="720"/>
        <w:jc w:val="center"/>
        <w:rPr>
          <w:rFonts w:eastAsia="Times New Roman"/>
          <w:szCs w:val="24"/>
        </w:rPr>
      </w:pPr>
      <w:r>
        <w:rPr>
          <w:rFonts w:eastAsia="Times New Roman"/>
          <w:szCs w:val="24"/>
        </w:rPr>
        <w:t xml:space="preserve">ΙΖ΄ ΠΕΡΙΟΔΟΣ </w:t>
      </w:r>
    </w:p>
    <w:p w14:paraId="58A34654" w14:textId="77777777" w:rsidR="00CD0CB7" w:rsidRDefault="00C52CA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8A34655" w14:textId="77777777" w:rsidR="00CD0CB7" w:rsidRDefault="00C52CAB">
      <w:pPr>
        <w:spacing w:line="600" w:lineRule="auto"/>
        <w:ind w:firstLine="720"/>
        <w:jc w:val="center"/>
        <w:rPr>
          <w:rFonts w:eastAsia="Times New Roman"/>
          <w:szCs w:val="24"/>
        </w:rPr>
      </w:pPr>
      <w:r>
        <w:rPr>
          <w:rFonts w:eastAsia="Times New Roman"/>
          <w:szCs w:val="24"/>
        </w:rPr>
        <w:t>ΣΥΝΟΔΟΣ Γ΄</w:t>
      </w:r>
    </w:p>
    <w:p w14:paraId="58A34656" w14:textId="77777777" w:rsidR="00CD0CB7" w:rsidRDefault="00C52CAB">
      <w:pPr>
        <w:spacing w:line="600" w:lineRule="auto"/>
        <w:ind w:firstLine="720"/>
        <w:jc w:val="center"/>
        <w:rPr>
          <w:rFonts w:eastAsia="Times New Roman"/>
          <w:szCs w:val="24"/>
        </w:rPr>
      </w:pPr>
      <w:r>
        <w:rPr>
          <w:rFonts w:eastAsia="Times New Roman"/>
          <w:szCs w:val="24"/>
        </w:rPr>
        <w:t>ΣΥΝΕΔΡΙΑΣΗ ΟΒ΄</w:t>
      </w:r>
    </w:p>
    <w:p w14:paraId="58A34657" w14:textId="77777777" w:rsidR="00CD0CB7" w:rsidRDefault="00C52CAB">
      <w:pPr>
        <w:spacing w:line="600" w:lineRule="auto"/>
        <w:ind w:firstLine="720"/>
        <w:jc w:val="center"/>
        <w:rPr>
          <w:rFonts w:eastAsia="Times New Roman"/>
          <w:szCs w:val="24"/>
        </w:rPr>
      </w:pPr>
      <w:r>
        <w:rPr>
          <w:rFonts w:eastAsia="Times New Roman"/>
          <w:szCs w:val="24"/>
        </w:rPr>
        <w:t>Δευτέρα 12 Φεβρουαρίου 2018</w:t>
      </w:r>
    </w:p>
    <w:p w14:paraId="58A34658" w14:textId="77777777" w:rsidR="00CD0CB7" w:rsidRDefault="00C52CAB">
      <w:pPr>
        <w:spacing w:line="600" w:lineRule="auto"/>
        <w:ind w:firstLine="720"/>
        <w:jc w:val="both"/>
        <w:rPr>
          <w:rFonts w:eastAsia="Times New Roman"/>
          <w:szCs w:val="24"/>
        </w:rPr>
      </w:pPr>
      <w:r>
        <w:rPr>
          <w:rFonts w:eastAsia="Times New Roman"/>
          <w:szCs w:val="24"/>
        </w:rPr>
        <w:t>Αθήνα, σήμερα στις 12 Φεβρουαρίου 2018, ημέρα Δευτέρα και ώρα 18.02΄</w:t>
      </w:r>
      <w:r w:rsidRPr="009C55D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81806">
        <w:rPr>
          <w:rFonts w:eastAsia="Times New Roman"/>
          <w:b/>
          <w:szCs w:val="24"/>
        </w:rPr>
        <w:t>ΝΙΚΗΤΑ ΚΑΚΛΑΜΑΝΗ</w:t>
      </w:r>
      <w:r w:rsidRPr="009C55DF">
        <w:rPr>
          <w:rFonts w:eastAsia="Times New Roman"/>
          <w:szCs w:val="24"/>
        </w:rPr>
        <w:t>.</w:t>
      </w:r>
    </w:p>
    <w:p w14:paraId="58A34659" w14:textId="77777777" w:rsidR="00CD0CB7" w:rsidRDefault="00C52CAB">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Κυρίες και κύριοι συνάδελφοι, αρχίζει η συνεδρίαση.</w:t>
      </w:r>
    </w:p>
    <w:p w14:paraId="58A3465A" w14:textId="77777777" w:rsidR="00CD0CB7" w:rsidRDefault="00C52CAB">
      <w:pPr>
        <w:tabs>
          <w:tab w:val="left" w:pos="2820"/>
        </w:tabs>
        <w:spacing w:line="600" w:lineRule="auto"/>
        <w:ind w:firstLine="720"/>
        <w:jc w:val="both"/>
        <w:rPr>
          <w:rFonts w:eastAsia="Times New Roman"/>
          <w:szCs w:val="24"/>
        </w:rPr>
      </w:pPr>
      <w:r>
        <w:rPr>
          <w:rFonts w:eastAsia="Times New Roman"/>
          <w:szCs w:val="24"/>
        </w:rPr>
        <w:t>Εισερχόμαστ</w:t>
      </w:r>
      <w:r>
        <w:rPr>
          <w:rFonts w:eastAsia="Times New Roman"/>
          <w:szCs w:val="24"/>
        </w:rPr>
        <w:t xml:space="preserve">ε στη συζήτηση των </w:t>
      </w:r>
    </w:p>
    <w:p w14:paraId="58A3465B" w14:textId="77777777" w:rsidR="00CD0CB7" w:rsidRDefault="00C52CAB">
      <w:pPr>
        <w:tabs>
          <w:tab w:val="left" w:pos="2820"/>
        </w:tabs>
        <w:spacing w:line="600" w:lineRule="auto"/>
        <w:ind w:firstLine="720"/>
        <w:jc w:val="center"/>
        <w:rPr>
          <w:rFonts w:eastAsia="Times New Roman"/>
          <w:b/>
          <w:szCs w:val="24"/>
        </w:rPr>
      </w:pPr>
      <w:r>
        <w:rPr>
          <w:rFonts w:eastAsia="Times New Roman"/>
          <w:b/>
          <w:szCs w:val="24"/>
        </w:rPr>
        <w:t>ΕΠΙΚΑΙΡΩΝ ΕΡΩΤΗΣΕΩΝ</w:t>
      </w:r>
    </w:p>
    <w:p w14:paraId="58A3465C" w14:textId="77777777" w:rsidR="00CD0CB7" w:rsidRDefault="00C52CAB">
      <w:pPr>
        <w:tabs>
          <w:tab w:val="left" w:pos="2820"/>
        </w:tabs>
        <w:spacing w:line="600" w:lineRule="auto"/>
        <w:ind w:firstLine="720"/>
        <w:jc w:val="both"/>
        <w:rPr>
          <w:rFonts w:eastAsia="Times New Roman"/>
          <w:szCs w:val="24"/>
        </w:rPr>
      </w:pPr>
      <w:r>
        <w:rPr>
          <w:rFonts w:eastAsia="Times New Roman"/>
          <w:szCs w:val="24"/>
        </w:rPr>
        <w:t>Πριν ξεκινήσουμε με τις επτά ερωτήσεις που θα συζητηθούν σήμερα, θέλω να ανακοινώσω, με βάση την επιστολή του Γραμματέα της Κυβέρνησης κ. Καλογήρου, τις ερωτήσεις που δεν θα συζητηθούν.</w:t>
      </w:r>
    </w:p>
    <w:p w14:paraId="58A3465D"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Η δεύτερη με αριθμό 998/6-2-20</w:t>
      </w:r>
      <w:r>
        <w:rPr>
          <w:rFonts w:eastAsia="Times New Roman" w:cs="Times New Roman"/>
          <w:szCs w:val="24"/>
        </w:rPr>
        <w:t xml:space="preserve">18 επίκαιρη ερώτηση πρώτου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«Επισκόπηση δαπανών φορέων Γενικής Κυβέρνησης», δεν θα συζητηθεί λόγω </w:t>
      </w:r>
      <w:r>
        <w:rPr>
          <w:rFonts w:eastAsia="Times New Roman" w:cs="Times New Roman"/>
          <w:szCs w:val="24"/>
        </w:rPr>
        <w:lastRenderedPageBreak/>
        <w:t>κωλύματος του Αναπληρωτή Υπουργού Οικονομικών κ.</w:t>
      </w:r>
      <w:r>
        <w:rPr>
          <w:rFonts w:eastAsia="Times New Roman" w:cs="Times New Roman"/>
          <w:szCs w:val="24"/>
        </w:rPr>
        <w:t xml:space="preserve"> Γεωργίου </w:t>
      </w:r>
      <w:proofErr w:type="spellStart"/>
      <w:r>
        <w:rPr>
          <w:rFonts w:eastAsia="Times New Roman" w:cs="Times New Roman"/>
          <w:szCs w:val="24"/>
        </w:rPr>
        <w:t>Χουλιαράκη</w:t>
      </w:r>
      <w:proofErr w:type="spellEnd"/>
      <w:r>
        <w:rPr>
          <w:rFonts w:eastAsia="Times New Roman" w:cs="Times New Roman"/>
          <w:szCs w:val="24"/>
        </w:rPr>
        <w:t>.</w:t>
      </w:r>
    </w:p>
    <w:p w14:paraId="58A3465E"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szCs w:val="24"/>
        </w:rPr>
        <w:t xml:space="preserve">Η πέμπτη </w:t>
      </w:r>
      <w:r>
        <w:rPr>
          <w:rFonts w:eastAsia="Times New Roman" w:cs="Times New Roman"/>
          <w:szCs w:val="24"/>
        </w:rPr>
        <w:t xml:space="preserve">με αριθμό 948/30-1-2018 </w:t>
      </w:r>
      <w:r>
        <w:rPr>
          <w:rFonts w:eastAsia="Times New Roman"/>
          <w:szCs w:val="24"/>
        </w:rPr>
        <w:t xml:space="preserve">επίκαιρη ερώτηση δεύτερου κύκλου </w:t>
      </w:r>
      <w:r>
        <w:rPr>
          <w:rFonts w:eastAsia="Times New Roman" w:cs="Times New Roman"/>
          <w:szCs w:val="24"/>
        </w:rPr>
        <w:t xml:space="preserve">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«Εξέλιξη και ολοκλήρωση της διαδικασίας αποπληρωμής των ληξιπρόθ</w:t>
      </w:r>
      <w:r>
        <w:rPr>
          <w:rFonts w:eastAsia="Times New Roman" w:cs="Times New Roman"/>
          <w:szCs w:val="24"/>
        </w:rPr>
        <w:t xml:space="preserve">εσμων οφειλών του </w:t>
      </w:r>
      <w:r>
        <w:rPr>
          <w:rFonts w:eastAsia="Times New Roman" w:cs="Times New Roman"/>
          <w:szCs w:val="24"/>
        </w:rPr>
        <w:t xml:space="preserve">δημοσίου </w:t>
      </w:r>
      <w:r>
        <w:rPr>
          <w:rFonts w:eastAsia="Times New Roman" w:cs="Times New Roman"/>
          <w:szCs w:val="24"/>
        </w:rPr>
        <w:t xml:space="preserve">προς ιδιώτες», δεν θα συζητηθεί λόγω κωλύματος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w:t>
      </w:r>
    </w:p>
    <w:p w14:paraId="58A3465F"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Η τέταρτη με αριθμό 1005/6-2-2018 επίκαιρη ερώτηση πρώτου κύκλου του Βουλευτή Β΄ Αθηνών του Κομμουνιστικού Κόμματος </w:t>
      </w:r>
      <w:r>
        <w:rPr>
          <w:rFonts w:eastAsia="Times New Roman" w:cs="Times New Roman"/>
          <w:szCs w:val="24"/>
        </w:rPr>
        <w:t>Ελλάδα</w:t>
      </w:r>
      <w:r>
        <w:rPr>
          <w:rFonts w:eastAsia="Times New Roman" w:cs="Times New Roman"/>
          <w:szCs w:val="24"/>
        </w:rPr>
        <w:t xml:space="preserve">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«Να καταβληθούν στους πρώην εργαζόμενους της ΑΤΕ όλα </w:t>
      </w:r>
      <w:r>
        <w:rPr>
          <w:rFonts w:eastAsia="Times New Roman" w:cs="Times New Roman"/>
          <w:szCs w:val="24"/>
        </w:rPr>
        <w:lastRenderedPageBreak/>
        <w:t xml:space="preserve">όσα τους οφείλονται»,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58A34660"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 με αριθμό 976/5-2-2018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με θέμα: «Ποιο το ακριβές υπόλοιπο του τραπεζικού λογαριασμού του ν.128/1975;», δεν θα συζητηθεί λ</w:t>
      </w:r>
      <w:r>
        <w:rPr>
          <w:rFonts w:eastAsia="Times New Roman" w:cs="Times New Roman"/>
          <w:szCs w:val="24"/>
        </w:rPr>
        <w:t xml:space="preserve">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58A34661"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Η δεύτερη με αριθμό 1000/6-2-2018 επίκαιρη ερώτηση δευτέρου κύκλου του Βουλευτή Λάρισας της Δημοκρατικής Συμπαράταξης ΠΑΣΟΚ</w:t>
      </w:r>
      <w:r w:rsidRPr="001026D9">
        <w:rPr>
          <w:rFonts w:eastAsia="Times New Roman" w:cs="Times New Roman"/>
          <w:szCs w:val="24"/>
        </w:rPr>
        <w:t xml:space="preserve"> </w:t>
      </w:r>
      <w:r>
        <w:rPr>
          <w:rFonts w:eastAsia="Times New Roman" w:cs="Times New Roman"/>
          <w:szCs w:val="24"/>
        </w:rPr>
        <w:t>-</w:t>
      </w:r>
      <w:r w:rsidRPr="001026D9">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Υγείας,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 xml:space="preserve">Πότε επιτέλους θα εκπονηθεί και εγκριθεί </w:t>
      </w:r>
      <w:r>
        <w:rPr>
          <w:rFonts w:eastAsia="Times New Roman" w:cs="Times New Roman"/>
          <w:szCs w:val="24"/>
        </w:rPr>
        <w:lastRenderedPageBreak/>
        <w:t xml:space="preserve">εθνικό σχέδιο δράσης </w:t>
      </w:r>
      <w:r>
        <w:rPr>
          <w:rFonts w:eastAsia="Times New Roman" w:cs="Times New Roman"/>
          <w:szCs w:val="24"/>
        </w:rPr>
        <w:t xml:space="preserve">κατά των </w:t>
      </w:r>
      <w:r>
        <w:rPr>
          <w:rFonts w:eastAsia="Times New Roman" w:cs="Times New Roman"/>
          <w:szCs w:val="24"/>
        </w:rPr>
        <w:t>ναρκωτικών</w:t>
      </w:r>
      <w:r>
        <w:rPr>
          <w:rFonts w:eastAsia="Times New Roman" w:cs="Times New Roman"/>
          <w:szCs w:val="24"/>
        </w:rPr>
        <w:t>;», δεν θα συζητηθεί λόγω κωλύματος του Υπουργού Υγείας κ. Ανδρέα Ξανθού.</w:t>
      </w:r>
    </w:p>
    <w:p w14:paraId="58A34662"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Η πρώτη με αριθμό 999/6-2-2018 επίκαιρη ερώτηση δευτέρου κύκλου του Βουλευτή Ηρακλείου της Νέας Δημοκ</w:t>
      </w:r>
      <w:r>
        <w:rPr>
          <w:rFonts w:eastAsia="Times New Roman" w:cs="Times New Roman"/>
          <w:szCs w:val="24"/>
        </w:rPr>
        <w:t xml:space="preserve">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με θέμα: «Αντιδράσεις για τις νέες συμβάσεις του ΕΟΠΥΥ με τους οικογενειακούς ιατρούς: 0,71 ευρώ τον μήνα για κάθε ασφαλισμένο διαθέτει ο ΕΟΠΥΥ!», δεν θα συζητηθεί λόγω κωλύματος του Αναπληρωτή Υπουργο</w:t>
      </w:r>
      <w:r>
        <w:rPr>
          <w:rFonts w:eastAsia="Times New Roman" w:cs="Times New Roman"/>
          <w:szCs w:val="24"/>
        </w:rPr>
        <w:t xml:space="preserve">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58A34663"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szCs w:val="24"/>
        </w:rPr>
        <w:t xml:space="preserve">Επίσης, η τέταρτη </w:t>
      </w:r>
      <w:r>
        <w:rPr>
          <w:rFonts w:eastAsia="Times New Roman" w:cs="Times New Roman"/>
          <w:szCs w:val="24"/>
        </w:rPr>
        <w:t xml:space="preserve">με αριθμό 1007/6-2-2018 </w:t>
      </w:r>
      <w:r>
        <w:rPr>
          <w:rFonts w:eastAsia="Times New Roman"/>
          <w:szCs w:val="24"/>
        </w:rPr>
        <w:t xml:space="preserve">επίκαιρη ερώτηση δευτέρου κύκλου </w:t>
      </w:r>
      <w:r>
        <w:rPr>
          <w:rFonts w:eastAsia="Times New Roman" w:cs="Times New Roman"/>
          <w:szCs w:val="24"/>
        </w:rPr>
        <w:t xml:space="preserve">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w:t>
      </w:r>
      <w:r>
        <w:rPr>
          <w:rFonts w:eastAsia="Times New Roman" w:cs="Times New Roman"/>
          <w:bCs/>
          <w:szCs w:val="24"/>
        </w:rPr>
        <w:lastRenderedPageBreak/>
        <w:t>γείας,</w:t>
      </w:r>
      <w:r>
        <w:rPr>
          <w:rFonts w:eastAsia="Times New Roman" w:cs="Times New Roman"/>
          <w:b/>
          <w:bCs/>
          <w:szCs w:val="24"/>
        </w:rPr>
        <w:t xml:space="preserve"> </w:t>
      </w:r>
      <w:r>
        <w:rPr>
          <w:rFonts w:eastAsia="Times New Roman" w:cs="Times New Roman"/>
          <w:szCs w:val="24"/>
        </w:rPr>
        <w:t xml:space="preserve">σχετικά με τα προβλήματα ελλείψεων προσωπικού, </w:t>
      </w:r>
      <w:r>
        <w:rPr>
          <w:rFonts w:eastAsia="Times New Roman" w:cs="Times New Roman"/>
          <w:szCs w:val="24"/>
        </w:rPr>
        <w:t xml:space="preserve">κτηριακών υποδομών και εξοπλισμού στο Νοσοκομείο Αγ. Νικολάου Λασιθίου,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58A34664"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szCs w:val="24"/>
        </w:rPr>
        <w:t xml:space="preserve">Εισερχόμαστε τώρα στη συζήτηση της πρώτης </w:t>
      </w:r>
      <w:r>
        <w:rPr>
          <w:rFonts w:eastAsia="Times New Roman" w:cs="Times New Roman"/>
          <w:szCs w:val="24"/>
        </w:rPr>
        <w:t xml:space="preserve">με αριθμό 975/5-2-2018 </w:t>
      </w:r>
      <w:r>
        <w:rPr>
          <w:rFonts w:eastAsia="Times New Roman"/>
          <w:szCs w:val="24"/>
        </w:rPr>
        <w:t xml:space="preserve">επίκαιρης ερώτησης πρώτου κύκλου </w:t>
      </w:r>
      <w:r>
        <w:rPr>
          <w:rFonts w:eastAsia="Times New Roman" w:cs="Times New Roman"/>
          <w:szCs w:val="24"/>
        </w:rPr>
        <w:t>του Β</w:t>
      </w:r>
      <w:r>
        <w:rPr>
          <w:rFonts w:eastAsia="Times New Roman" w:cs="Times New Roman"/>
          <w:szCs w:val="24"/>
        </w:rPr>
        <w:t xml:space="preserve">ουλευτή Κοζάνης του Συνασπισμού Ριζοσπαστικής Αριστεράς κ. </w:t>
      </w:r>
      <w:r>
        <w:rPr>
          <w:rFonts w:eastAsia="Times New Roman" w:cs="Times New Roman"/>
          <w:bCs/>
          <w:szCs w:val="24"/>
        </w:rPr>
        <w:t>Ιωάννη Θεοφύλακτου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με θέμα: «Νομική βοήθεια στις υποθέσεις του ν.3869/2010 και του ν.4469/2017».</w:t>
      </w:r>
    </w:p>
    <w:p w14:paraId="58A34665"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w:t>
      </w:r>
      <w:r>
        <w:rPr>
          <w:rFonts w:eastAsia="Times New Roman" w:cs="Times New Roman"/>
          <w:szCs w:val="24"/>
        </w:rPr>
        <w:t xml:space="preserve">παντήσει ο παρευρισκόμενος Υπουργός Δικαιοσύνης, Διαφάνειας και Ανθρωπίνων Δικαιωμάτων κ. Κοντονής. </w:t>
      </w:r>
    </w:p>
    <w:p w14:paraId="58A34666"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58A34667"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58A34668" w14:textId="77777777" w:rsidR="00CD0CB7" w:rsidRDefault="00C52CAB">
      <w:pPr>
        <w:tabs>
          <w:tab w:val="left" w:pos="2820"/>
        </w:tabs>
        <w:spacing w:line="600" w:lineRule="auto"/>
        <w:ind w:firstLine="720"/>
        <w:jc w:val="both"/>
        <w:rPr>
          <w:rFonts w:eastAsia="Times New Roman" w:cs="Times New Roman"/>
          <w:szCs w:val="24"/>
        </w:rPr>
      </w:pPr>
      <w:r>
        <w:rPr>
          <w:rFonts w:eastAsia="Times New Roman" w:cs="Times New Roman"/>
          <w:szCs w:val="24"/>
        </w:rPr>
        <w:t>Κύριε Υπουργέ, ως γνωστόν, η προστασία της πρώτης λαϊκής κατοικίας αποτελεί</w:t>
      </w:r>
      <w:r>
        <w:rPr>
          <w:rFonts w:eastAsia="Times New Roman" w:cs="Times New Roman"/>
          <w:szCs w:val="24"/>
        </w:rPr>
        <w:t xml:space="preserve"> πρώτιστο μέλημα της Κυβέρνησης και πρώτιστη μέριμνα και της ελληνικής κοινωνίας. Για τον λόγο αυτό εξακολουθούν και είναι σε ισχύ, όπως είναι γνωστό, ο νόμος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δηλαδή ο ν.3869/2010, όπως τροποποιήθηκε και ισχύει για τα φυσικά πρόσωπα, για</w:t>
      </w:r>
      <w:r>
        <w:rPr>
          <w:rFonts w:eastAsia="Times New Roman" w:cs="Times New Roman"/>
          <w:szCs w:val="24"/>
        </w:rPr>
        <w:t xml:space="preserve"> τα νοικοκυριά -ας κάνω τη διάκριση χονδρικά- και ο νόμος που ψήφισε η Κυβέρνησή μας, ο ν.4469/2017, ο εξωδικαστικός μηχανισμός για τους εμπόρους.</w:t>
      </w:r>
    </w:p>
    <w:p w14:paraId="58A34669" w14:textId="77777777" w:rsidR="00CD0CB7" w:rsidRDefault="00C52CAB">
      <w:pPr>
        <w:tabs>
          <w:tab w:val="left" w:pos="2608"/>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ατά</w:t>
      </w:r>
      <w:r>
        <w:rPr>
          <w:rFonts w:eastAsia="Times New Roman" w:cs="Times New Roman"/>
          <w:szCs w:val="24"/>
        </w:rPr>
        <w:t xml:space="preserve"> τη γνώμη μου, επειδή ισχύουν αυτοί οι νόμοι ως το τέλος του 2018, πρέπει να σκύψουμε και στις λεπτομέρειες, σε τυχόν πρακτικές δυσκολίες που ανακύπτουν κατά την εφαρμογή τους. Και </w:t>
      </w:r>
      <w:r>
        <w:rPr>
          <w:rFonts w:eastAsia="Times New Roman" w:cs="Times New Roman"/>
          <w:szCs w:val="24"/>
        </w:rPr>
        <w:lastRenderedPageBreak/>
        <w:t xml:space="preserve">ποιες είναι αυτές που θίγω με την παρούσα επίκαιρη ερώτησή μου; Πολλοί από </w:t>
      </w:r>
      <w:r>
        <w:rPr>
          <w:rFonts w:eastAsia="Times New Roman" w:cs="Times New Roman"/>
          <w:szCs w:val="24"/>
        </w:rPr>
        <w:t xml:space="preserve">τους συμπολίτες μας που έχουν πρόβλημα στην προστασία της πρώτης κατοικίας τους -και είναι λαϊκές οικογένειες- αδυνατούν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στην οικονομική δαπάνη του δικηγόρου και των δικαστικών εξόδων που χρειάζεται για την υπαγωγή στον νόμο Κατσέλη ή στον</w:t>
      </w:r>
      <w:r>
        <w:rPr>
          <w:rFonts w:eastAsia="Times New Roman" w:cs="Times New Roman"/>
          <w:szCs w:val="24"/>
        </w:rPr>
        <w:t xml:space="preserve"> εξωδικαστικό μηχανισμό.</w:t>
      </w:r>
    </w:p>
    <w:p w14:paraId="58A3466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Σε αυτές τις περιπτώσεις, βέβαια, υπάρχει η δικλείδα ασφαλείας, η διέξοδος της νομικής βοήθειας με τη γνωστή διαδικασία, δηλαδή πηγαίνω στο δικαστήριο, γίνεται έλεγχος ότι είμαι χαμηλού εισοδήματος και διορίζεται δικηγόρος που πληρώνεται από το Υπουργείο Δ</w:t>
      </w:r>
      <w:r>
        <w:rPr>
          <w:rFonts w:eastAsia="Times New Roman" w:cs="Times New Roman"/>
          <w:szCs w:val="24"/>
        </w:rPr>
        <w:t xml:space="preserve">ικαιοσύνης. Όμως, υπάρχει αυτή η κρίσιμη λεπτομέρεια: Οι συνάδελφοι δικηγόροι που αναλαμβάνουν τέτοιες πολύ κρίσιμες </w:t>
      </w:r>
      <w:r>
        <w:rPr>
          <w:rFonts w:eastAsia="Times New Roman" w:cs="Times New Roman"/>
          <w:szCs w:val="24"/>
        </w:rPr>
        <w:lastRenderedPageBreak/>
        <w:t xml:space="preserve">υποθέσεις για τον Έλληνα πολίτη πληρώνονται με εξευτελιστικά χαμηλές αμοιβές. Συγκεκριμένα, η αμοιβή για σύνταξη αίτησης στον νόμο Κατσέλη </w:t>
      </w:r>
      <w:r>
        <w:rPr>
          <w:rFonts w:eastAsia="Times New Roman" w:cs="Times New Roman"/>
          <w:szCs w:val="24"/>
        </w:rPr>
        <w:t>ως ίσχυε -και εξακολουθεί να ισχύει- είναι 69 ευρώ με αυτήν τη διαδικασία. Επειδή το να δουλέψεις μια αίτηση του νόμου Κατσέλη θέλει πολλές μέρες δουλειάς, πρέπει να κλείσεις το γραφείο σου για όλες τις υποθέσεις και να ασχοληθείς τουλάχιστον για μια εβδομ</w:t>
      </w:r>
      <w:r>
        <w:rPr>
          <w:rFonts w:eastAsia="Times New Roman" w:cs="Times New Roman"/>
          <w:szCs w:val="24"/>
        </w:rPr>
        <w:t>άδα για έναν φάκελο επειδή όντως είναι κρίσιμη υπόθεση, γιατί προστατεύεις την κατοικία μιας λαϊκής οικογένειας, το αποτέλεσμα στην πράξη και στην καθημερινότητα είναι οι συνάδελφοι δικηγόροι να βρίσκουν διάφορες δικαιολογίες και να αποφεύγουν να αναλάβουν</w:t>
      </w:r>
      <w:r>
        <w:rPr>
          <w:rFonts w:eastAsia="Times New Roman" w:cs="Times New Roman"/>
          <w:szCs w:val="24"/>
        </w:rPr>
        <w:t xml:space="preserve"> τέτοιες υποθέσεις οικογενειών που έχουν πραγματικά χαμηλά εισοδήματα και αδυνατούν να </w:t>
      </w:r>
      <w:r>
        <w:rPr>
          <w:rFonts w:eastAsia="Times New Roman" w:cs="Times New Roman"/>
          <w:szCs w:val="24"/>
        </w:rPr>
        <w:t xml:space="preserve">ανταπεξέλθουν </w:t>
      </w:r>
      <w:r>
        <w:rPr>
          <w:rFonts w:eastAsia="Times New Roman" w:cs="Times New Roman"/>
          <w:szCs w:val="24"/>
        </w:rPr>
        <w:t xml:space="preserve">στα έξοδα αυτά. </w:t>
      </w:r>
    </w:p>
    <w:p w14:paraId="58A3466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μου -και εκεί αποσκοπεί η ερώτησή μου- πρέπει να αυξηθεί η αμοιβή όσων αναλαμβάνουν τέτοιες υποθέσεις, δηλαδή με διορισμό απ</w:t>
      </w:r>
      <w:r>
        <w:rPr>
          <w:rFonts w:eastAsia="Times New Roman" w:cs="Times New Roman"/>
          <w:szCs w:val="24"/>
        </w:rPr>
        <w:t xml:space="preserve">ό το κράτος του δικηγόρου και να προσομοιάσει σε ύψος τις αμοιβές των ποινικών δικαστηρίων των κακουργημάτων, όπου εκεί οι δικηγόροι αναλαμβάνουν κρίσιμες υποθέσεις, απασχολούνται μια ημέρα στο ακροατήριο, αλλά αμείβονται ικανοποιητικώς. </w:t>
      </w:r>
    </w:p>
    <w:p w14:paraId="58A3466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Ακόμα πιο κρίσιμο</w:t>
      </w:r>
      <w:r>
        <w:rPr>
          <w:rFonts w:eastAsia="Times New Roman" w:cs="Times New Roman"/>
          <w:szCs w:val="24"/>
        </w:rPr>
        <w:t xml:space="preserve"> είναι το να προστατεύσουν την πρώτη κατοικία μιας λαϊκής οικογένειας και νομίζω πως εκεί πρέπει να κατευθυνθούν και οι ενέργειες της Κυβέρνησης. </w:t>
      </w:r>
    </w:p>
    <w:p w14:paraId="58A3466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8A3466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Χάριν των Πρακτικών και μόνο, το ερώτημα επομένως, κύριε Θεοφύλα</w:t>
      </w:r>
      <w:r>
        <w:rPr>
          <w:rFonts w:eastAsia="Times New Roman" w:cs="Times New Roman"/>
          <w:szCs w:val="24"/>
        </w:rPr>
        <w:t xml:space="preserve">κτε, είναι αν </w:t>
      </w:r>
      <w:r>
        <w:rPr>
          <w:rFonts w:eastAsia="Times New Roman" w:cs="Times New Roman"/>
          <w:szCs w:val="24"/>
        </w:rPr>
        <w:lastRenderedPageBreak/>
        <w:t xml:space="preserve">προτίθεται η Κυβέρνηση να φέρει μια νομοθετική πρωτοβουλία ώστε τα 69 ευρώ να έχουν μια λογική αύξηση σε ό,τι αφορά τη δικηγορική αμοιβή για το θέμα το οποίο αναπτύξατε. </w:t>
      </w:r>
    </w:p>
    <w:p w14:paraId="58A3466F"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Έτσι ακριβώς, κύριε Πρόεδρε. </w:t>
      </w:r>
    </w:p>
    <w:p w14:paraId="58A3467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 xml:space="preserve">Κύριε Υπουργέ, έχετε τον λόγο. </w:t>
      </w:r>
    </w:p>
    <w:p w14:paraId="58A3467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58A3467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Παίρνω την ευκαιρία από την επίκαιρη ερώτηση του αγαπητού συναδέλφου κ. Θεοφύλακτου, να επαναλάβω για άλλ</w:t>
      </w:r>
      <w:r>
        <w:rPr>
          <w:rFonts w:eastAsia="Times New Roman" w:cs="Times New Roman"/>
          <w:szCs w:val="24"/>
        </w:rPr>
        <w:t xml:space="preserve">η μια φορά στη Βουλή ότι η Κυβέρνηση μεριμνά απολύτως για την προστασία της πρώτης κατοικίας. </w:t>
      </w:r>
    </w:p>
    <w:p w14:paraId="58A3467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παρά τις εντάσεις και τις αντεγκλήσεις που ενίοτε λαμβάνουν χώρα στην Αίθουσα του Κοινοβουλίου, μέχρι σήμερα -αν και το έχω ζητήσει- ουδείς έχει φέρει </w:t>
      </w:r>
      <w:r>
        <w:rPr>
          <w:rFonts w:eastAsia="Times New Roman" w:cs="Times New Roman"/>
          <w:szCs w:val="24"/>
        </w:rPr>
        <w:t>ως παράδειγμα μια πρώτη κατοικία, μια λαϊκή κατοικία που μπορεί να υπαχθεί και υπάγεται στον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και που να έφτασε μέχρι το στάδιο του πλειστηριασμού. Είναι μια μεγάλη προσπάθεια την οποία κατέβαλε η Κυβέρνηση στο νομοθετικό έργο, από τη</w:t>
      </w:r>
      <w:r>
        <w:rPr>
          <w:rFonts w:eastAsia="Times New Roman" w:cs="Times New Roman"/>
          <w:szCs w:val="24"/>
        </w:rPr>
        <w:t>ν πρώτη στιγμή που αναλάβαμε τη διακυβέρνηση της χώρας, από τον Ιανουάριο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Φεβρουάριο του 2015. Οι νομοθετικές πρωτοβουλίες της Κυβέρνησης έχουν τελεσφορήσει απολύτως.</w:t>
      </w:r>
    </w:p>
    <w:p w14:paraId="58A3467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ότι κατασχέσεις οι οποίες γίνονται εις βάρος φτωχών πολιτών </w:t>
      </w:r>
      <w:r>
        <w:rPr>
          <w:rFonts w:eastAsia="Times New Roman" w:cs="Times New Roman"/>
          <w:szCs w:val="24"/>
        </w:rPr>
        <w:t xml:space="preserve">για χρέη προς το </w:t>
      </w:r>
      <w:r>
        <w:rPr>
          <w:rFonts w:eastAsia="Times New Roman" w:cs="Times New Roman"/>
          <w:szCs w:val="24"/>
        </w:rPr>
        <w:t xml:space="preserve">δημόσιο </w:t>
      </w:r>
      <w:r>
        <w:rPr>
          <w:rFonts w:eastAsia="Times New Roman" w:cs="Times New Roman"/>
          <w:szCs w:val="24"/>
        </w:rPr>
        <w:t xml:space="preserve">και τα ασφαλιστικά ταμεία, δεν συνεπάγεται ότι θα φτάσουν στη διαδικασία του </w:t>
      </w:r>
      <w:r>
        <w:rPr>
          <w:rFonts w:eastAsia="Times New Roman" w:cs="Times New Roman"/>
          <w:szCs w:val="24"/>
        </w:rPr>
        <w:lastRenderedPageBreak/>
        <w:t>πλειστηριασμού. Κι αυτό το λέω διότι εμφανίζονται κατά καιρούς διάφοροι αυτόκλητοι σωτήρες οι οποίοι προσπαθούν να περάσουν -και μάλιστα παρουσία των τηλε</w:t>
      </w:r>
      <w:r>
        <w:rPr>
          <w:rFonts w:eastAsia="Times New Roman" w:cs="Times New Roman"/>
          <w:szCs w:val="24"/>
        </w:rPr>
        <w:t xml:space="preserve">οπτικών καναλιών- μια ιδέα, ότι η κατάσχεση την οποία εκ του νόμου επιβάλλει και στην οποία εκ του νόμου προβαίνει ένας δημόσιος λειτουργός, ένας δημόσιος υπάλληλος, αυτόματα σημαίνει και απώλεια της περιουσίας του πολίτη. Είναι μέγα σφάλμα αυτό, το οποίο </w:t>
      </w:r>
      <w:r>
        <w:rPr>
          <w:rFonts w:eastAsia="Times New Roman" w:cs="Times New Roman"/>
          <w:szCs w:val="24"/>
        </w:rPr>
        <w:t>γίνεται από ορισμένες πλευρές και προβάλλεται σκοπίμως.</w:t>
      </w:r>
    </w:p>
    <w:p w14:paraId="58A3467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Με αφορμή όμως και αυτό το ζήτημα, θα ήθελα να πω, κύριε Πρόεδρε και προς το Προεδρείο αλλά και προς όλους τους συναδέλφους και ιδίως στον κύριο Θεοφύλακτο, ότι όλοι οι Έλληνες πολίτες οι οποίοι έχουν</w:t>
      </w:r>
      <w:r>
        <w:rPr>
          <w:rFonts w:eastAsia="Times New Roman" w:cs="Times New Roman"/>
          <w:szCs w:val="24"/>
        </w:rPr>
        <w:t xml:space="preserve"> οικονομικό πρόβλημα και δεν μπορούν να </w:t>
      </w:r>
      <w:r>
        <w:rPr>
          <w:rFonts w:eastAsia="Times New Roman" w:cs="Times New Roman"/>
          <w:szCs w:val="24"/>
        </w:rPr>
        <w:t>α</w:t>
      </w:r>
      <w:r>
        <w:rPr>
          <w:rFonts w:eastAsia="Times New Roman" w:cs="Times New Roman"/>
          <w:szCs w:val="24"/>
        </w:rPr>
        <w:lastRenderedPageBreak/>
        <w:t xml:space="preserve">νταπεξέλθουν </w:t>
      </w:r>
      <w:r>
        <w:rPr>
          <w:rFonts w:eastAsia="Times New Roman" w:cs="Times New Roman"/>
          <w:szCs w:val="24"/>
        </w:rPr>
        <w:t xml:space="preserve">στις οικονομικές υποχρεώσεις, μέχρι τις 31 Δεκεμβρίου του τρέχοντος έτους, μέχρι 31-12-2018, έχουν τη δυνατότητα να προσφύγουν ενώπιον της ελληνικής </w:t>
      </w:r>
      <w:r>
        <w:rPr>
          <w:rFonts w:eastAsia="Times New Roman" w:cs="Times New Roman"/>
          <w:szCs w:val="24"/>
        </w:rPr>
        <w:t>δικαιοσύνης</w:t>
      </w:r>
      <w:r>
        <w:rPr>
          <w:rFonts w:eastAsia="Times New Roman" w:cs="Times New Roman"/>
          <w:szCs w:val="24"/>
        </w:rPr>
        <w:t xml:space="preserve">, να θέσουν το πρόβλημά τους υπ’ </w:t>
      </w:r>
      <w:proofErr w:type="spellStart"/>
      <w:r>
        <w:rPr>
          <w:rFonts w:eastAsia="Times New Roman" w:cs="Times New Roman"/>
          <w:szCs w:val="24"/>
        </w:rPr>
        <w:t>όψιν</w:t>
      </w:r>
      <w:proofErr w:type="spellEnd"/>
      <w:r>
        <w:rPr>
          <w:rFonts w:eastAsia="Times New Roman" w:cs="Times New Roman"/>
          <w:szCs w:val="24"/>
        </w:rPr>
        <w:t xml:space="preserve"> του </w:t>
      </w:r>
      <w:r>
        <w:rPr>
          <w:rFonts w:eastAsia="Times New Roman" w:cs="Times New Roman"/>
          <w:szCs w:val="24"/>
        </w:rPr>
        <w:t xml:space="preserve">δικαστή, του ειρηνοδίκη ο οποίος θα εκδικάσει αυτήν την υπόθεση και να τύχουν της ανάλογης μεταχείρισης. </w:t>
      </w:r>
    </w:p>
    <w:p w14:paraId="58A3467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αφορά αυτή τη μεταχείριση βλέπετε από αποφάσεις οι οποίες εκδίδονται την τελευταία χρονική περίοδο ότι φτάνει και σ</w:t>
      </w:r>
      <w:r>
        <w:rPr>
          <w:rFonts w:eastAsia="Times New Roman" w:cs="Times New Roman"/>
          <w:szCs w:val="24"/>
        </w:rPr>
        <w:t xml:space="preserve">ε μεγάλο «κούρεμα» αυτών των χρεών, στο 80%, στο 90%. Επομένως, ο Έλληνας πολίτης ο οποίος έχει πρόβλημα, θα πρέπει να αποταθεί στην ελληνική </w:t>
      </w:r>
      <w:r>
        <w:rPr>
          <w:rFonts w:eastAsia="Times New Roman" w:cs="Times New Roman"/>
          <w:szCs w:val="24"/>
        </w:rPr>
        <w:t xml:space="preserve">δικαιοσύνη </w:t>
      </w:r>
      <w:r>
        <w:rPr>
          <w:rFonts w:eastAsia="Times New Roman" w:cs="Times New Roman"/>
          <w:szCs w:val="24"/>
        </w:rPr>
        <w:t xml:space="preserve">-το λέω για πολλοστή φορά στην Εθνική Αντιπροσωπεία- για να υπάρξει </w:t>
      </w:r>
      <w:r>
        <w:rPr>
          <w:rFonts w:eastAsia="Times New Roman" w:cs="Times New Roman"/>
          <w:szCs w:val="24"/>
        </w:rPr>
        <w:lastRenderedPageBreak/>
        <w:t>μια ρύθμιση και μια ελάφρυνση αυτών</w:t>
      </w:r>
      <w:r>
        <w:rPr>
          <w:rFonts w:eastAsia="Times New Roman" w:cs="Times New Roman"/>
          <w:szCs w:val="24"/>
        </w:rPr>
        <w:t xml:space="preserve"> των οφειλών. Να μην ταυτίζεται η κατάσχεση, η οποία γίνεται, με πλειστηριασμό. Κανένας φτωχός άνθρωπος δεν πρόκειται να χάσει την περιουσία του, αλλά πρέπει να γίνουν και οι νόμιμες διαδικασίες, ακριβώς για να προστατευτεί.</w:t>
      </w:r>
    </w:p>
    <w:p w14:paraId="58A3467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Κύριε Πρόεδρε, εάν μου επιτρέπε</w:t>
      </w:r>
      <w:r>
        <w:rPr>
          <w:rFonts w:eastAsia="Times New Roman" w:cs="Times New Roman"/>
          <w:szCs w:val="24"/>
        </w:rPr>
        <w:t>τε, να πάρω και τον χρόνο της δευτερολογίας μου.</w:t>
      </w:r>
    </w:p>
    <w:p w14:paraId="58A34678"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χρειάζεται. Έχουμε μ</w:t>
      </w:r>
      <w:r>
        <w:rPr>
          <w:rFonts w:eastAsia="Times New Roman" w:cs="Times New Roman"/>
          <w:szCs w:val="24"/>
        </w:rPr>
        <w:t>ι</w:t>
      </w:r>
      <w:r>
        <w:rPr>
          <w:rFonts w:eastAsia="Times New Roman" w:cs="Times New Roman"/>
          <w:szCs w:val="24"/>
        </w:rPr>
        <w:t xml:space="preserve">α σχετική άνεση. Δώστε και μια καταρχήν απάντηση επί του ερωτήματος. </w:t>
      </w:r>
    </w:p>
    <w:p w14:paraId="58A34679"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Δίνω, λοιπόν, και μια καταρχήν απάντηση, για να πάρει τον λόγο πάλι ο κύριος συνάδελφος. </w:t>
      </w:r>
    </w:p>
    <w:p w14:paraId="58A3467A"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δευτερολογία σας θα είναι ολόκληρη. </w:t>
      </w:r>
    </w:p>
    <w:p w14:paraId="58A3467B"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Μάλιστα. Ευχα</w:t>
      </w:r>
      <w:r>
        <w:rPr>
          <w:rFonts w:eastAsia="Times New Roman" w:cs="Times New Roman"/>
          <w:szCs w:val="24"/>
        </w:rPr>
        <w:t xml:space="preserve">ριστώ, κύριε Πρόεδρε. </w:t>
      </w:r>
    </w:p>
    <w:p w14:paraId="58A3467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Θεοφύλακτε, θέλω να σας τονίσω ότι και ως δικηγόρος γνωρίζω το πρόβλημα. Βεβαίως, να προσθέσουμε και να τονίσουμε ότι γι’ αυτούς τους συμπολίτες μας, τους οποίους σήμερα και κάθε </w:t>
      </w:r>
      <w:r>
        <w:rPr>
          <w:rFonts w:eastAsia="Times New Roman" w:cs="Times New Roman"/>
          <w:szCs w:val="24"/>
        </w:rPr>
        <w:lastRenderedPageBreak/>
        <w:t>φορά από του Βήματος της Βουλής τους προτρέπουμε</w:t>
      </w:r>
      <w:r>
        <w:rPr>
          <w:rFonts w:eastAsia="Times New Roman" w:cs="Times New Roman"/>
          <w:szCs w:val="24"/>
        </w:rPr>
        <w:t xml:space="preserve"> να απευθυνθούν στη </w:t>
      </w:r>
      <w:r>
        <w:rPr>
          <w:rFonts w:eastAsia="Times New Roman" w:cs="Times New Roman"/>
          <w:szCs w:val="24"/>
        </w:rPr>
        <w:t xml:space="preserve">δικαιοσύνη </w:t>
      </w:r>
      <w:r>
        <w:rPr>
          <w:rFonts w:eastAsia="Times New Roman" w:cs="Times New Roman"/>
          <w:szCs w:val="24"/>
        </w:rPr>
        <w:t xml:space="preserve">για να έχουν μια μεταχείριση ευνοϊκή για το πρόβλημα το οποίο αντιμετωπίζουν, η Κυβέρνηση έχει ήδη λάβει μέτρα, ούτως ώστε αυτοί οι άνθρωποι, εάν βρίσκονται σε μια οικονομική αδυναμία αμοιβής του πληρεξούσιου δικηγόρου τους, </w:t>
      </w:r>
      <w:r>
        <w:rPr>
          <w:rFonts w:eastAsia="Times New Roman" w:cs="Times New Roman"/>
          <w:szCs w:val="24"/>
        </w:rPr>
        <w:t>να αποταθούν στο μηχανισμό της νομικής βοήθειας και από τα έσοδα του ΤΑΧΔΙΚ να εγκριθεί μια δαπάνη, την οποία καταβάλλει το Υπουργείο Δικαιοσύνης.</w:t>
      </w:r>
    </w:p>
    <w:p w14:paraId="58A3467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εύλογο το ερώτημά σας, διότι στη διαδικασία αυτή ενώπιον του </w:t>
      </w:r>
      <w:r>
        <w:rPr>
          <w:rFonts w:eastAsia="Times New Roman" w:cs="Times New Roman"/>
          <w:szCs w:val="24"/>
        </w:rPr>
        <w:t xml:space="preserve">ειρηνοδικείου </w:t>
      </w:r>
      <w:r>
        <w:rPr>
          <w:rFonts w:eastAsia="Times New Roman" w:cs="Times New Roman"/>
          <w:szCs w:val="24"/>
        </w:rPr>
        <w:t>τονίσατε πο</w:t>
      </w:r>
      <w:r>
        <w:rPr>
          <w:rFonts w:eastAsia="Times New Roman" w:cs="Times New Roman"/>
          <w:szCs w:val="24"/>
        </w:rPr>
        <w:t xml:space="preserve">λύ σωστά ότι η αμοιβή για την κατάστρωση της αίτησης είναι περί τα 70 ευρώ. Βεβαίως, δεν είναι μόνο η αίτηση. Είναι και η παράσταση και οι προτάσεις, δηλαδή ανεβαίνει αυτομάτως η αμοιβή στα 210 ευρώ. </w:t>
      </w:r>
    </w:p>
    <w:p w14:paraId="58A3467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Θέλω να πω με απόλυτη ειλικρίνεια ότι πάρα πολλές υποθέ</w:t>
      </w:r>
      <w:r>
        <w:rPr>
          <w:rFonts w:eastAsia="Times New Roman" w:cs="Times New Roman"/>
          <w:szCs w:val="24"/>
        </w:rPr>
        <w:t xml:space="preserve">σεις από αυτές που αφορούν την προστασία της πρώτης κατοικίας, είναι σύνθετες και δύσκολες υποθέσεις, διότι πρέπει να διασταυρωθούν με επιστημονική επάρκεια, αλλά και να προβληθούν ως πραγματικοί ισχυρισμοί γεγονότα και καταστάσεις που δεν ανταποκρίνονται </w:t>
      </w:r>
      <w:r>
        <w:rPr>
          <w:rFonts w:eastAsia="Times New Roman" w:cs="Times New Roman"/>
          <w:szCs w:val="24"/>
        </w:rPr>
        <w:t xml:space="preserve">σ’ αυτήν την ελάχιστη αμοιβή η οποία είναι η αμοιβή ενώπιον του </w:t>
      </w:r>
      <w:r>
        <w:rPr>
          <w:rFonts w:eastAsia="Times New Roman" w:cs="Times New Roman"/>
          <w:szCs w:val="24"/>
        </w:rPr>
        <w:t>ειρηνοδικείου</w:t>
      </w:r>
      <w:r>
        <w:rPr>
          <w:rFonts w:eastAsia="Times New Roman" w:cs="Times New Roman"/>
          <w:szCs w:val="24"/>
        </w:rPr>
        <w:t>.</w:t>
      </w:r>
    </w:p>
    <w:p w14:paraId="58A3467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Θα ήθελα να σας πω ότι επειδή ακριβώς γνωρίζουμε το πρόβλημα εξετάζουμε το ενδεχόμενο ειδικά σε αυτές τις περιπτώσεις να υπάρξει μια αύξηση της δικηγορικής αμοιβής. Όμως, θα πρέ</w:t>
      </w:r>
      <w:r>
        <w:rPr>
          <w:rFonts w:eastAsia="Times New Roman" w:cs="Times New Roman"/>
          <w:szCs w:val="24"/>
        </w:rPr>
        <w:t xml:space="preserve">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όλοι από τη μια η αμοιβή αυτή να είναι ικανοποιητική, αλλά και από την άλλη να μπορεί το ΤΑΧΔΙΚ και το Υπουργείο Δικαιοσύνης να αντεπεξέρχεται σε αυτήν τη δαπάνη -</w:t>
      </w:r>
      <w:r>
        <w:rPr>
          <w:rFonts w:eastAsia="Times New Roman" w:cs="Times New Roman"/>
          <w:szCs w:val="24"/>
        </w:rPr>
        <w:lastRenderedPageBreak/>
        <w:t>αυτό είναι κάτι το οποίο μας προβληματίζει- και όχι μόνο να ανταπ</w:t>
      </w:r>
      <w:r>
        <w:rPr>
          <w:rFonts w:eastAsia="Times New Roman" w:cs="Times New Roman"/>
          <w:szCs w:val="24"/>
        </w:rPr>
        <w:t>οκρίνεται σε αυτή την υποχρέωση, αλλά να ανταποκρίνεται και γρήγορα. Διότι άμα είναι να πληρωθεί ένας δικηγόρος μετά από δύο χρόνια για τη δουλειά που έχει κάνει, αντιλαμβάνεστε πόσο επαχθές είναι για αυτόν τον άνθρωπο.</w:t>
      </w:r>
    </w:p>
    <w:p w14:paraId="58A34680"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Επιφυλάσσομαι, κύριε Πρόεδρε, να απαντήσω για οτιδήποτε άλλο θέσει ο συνάδελφος. </w:t>
      </w:r>
    </w:p>
    <w:p w14:paraId="58A3468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Τα άλλα στη δευτερολογία σας. </w:t>
      </w:r>
    </w:p>
    <w:p w14:paraId="58A3468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Θεοφύλακτε, έχετε τον λόγο. </w:t>
      </w:r>
    </w:p>
    <w:p w14:paraId="58A34683"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Ευχαριστώ, κύριε Υπουργέ, για την καταρχήν θετική αντιμετώπιση της ερώτησης. </w:t>
      </w:r>
    </w:p>
    <w:p w14:paraId="58A34684"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Πραγματικά έχω προσωπικά χειριστεί ως δικηγόρος αρκετές τέτοιες υποθέσεις. Διαβεβαιώνω και εγώ ότι συνήθως τυχαίνουν ευνοϊκής αντιμετώπισης από τα δικαστήρια ή τέλος πάντων της α</w:t>
      </w:r>
      <w:r>
        <w:rPr>
          <w:rFonts w:eastAsia="Times New Roman" w:cs="Times New Roman"/>
          <w:szCs w:val="24"/>
        </w:rPr>
        <w:t xml:space="preserve">νάλογης -όπως σωστά τοποθετηθήκατε-  μεταχείρισης σύμφωνα με τον νόμο και τη </w:t>
      </w:r>
      <w:r>
        <w:rPr>
          <w:rFonts w:eastAsia="Times New Roman" w:cs="Times New Roman"/>
          <w:szCs w:val="24"/>
        </w:rPr>
        <w:t>δικαιοσύνη</w:t>
      </w:r>
      <w:r>
        <w:rPr>
          <w:rFonts w:eastAsia="Times New Roman" w:cs="Times New Roman"/>
          <w:szCs w:val="24"/>
        </w:rPr>
        <w:t xml:space="preserve">. Επιβεβαιώνω και τη </w:t>
      </w:r>
      <w:proofErr w:type="spellStart"/>
      <w:r>
        <w:rPr>
          <w:rFonts w:eastAsia="Times New Roman" w:cs="Times New Roman"/>
          <w:szCs w:val="24"/>
        </w:rPr>
        <w:t>συνθετότητα</w:t>
      </w:r>
      <w:proofErr w:type="spellEnd"/>
      <w:r>
        <w:rPr>
          <w:rFonts w:eastAsia="Times New Roman" w:cs="Times New Roman"/>
          <w:szCs w:val="24"/>
        </w:rPr>
        <w:t xml:space="preserve"> και τη δουλειά που πρέπει να κάνει κάποιος, γιατί το αντικείμενο είναι κρίσιμο για μία οικογένεια, αλλά και το ότι απέναντί του έχει δυν</w:t>
      </w:r>
      <w:r>
        <w:rPr>
          <w:rFonts w:eastAsia="Times New Roman" w:cs="Times New Roman"/>
          <w:szCs w:val="24"/>
        </w:rPr>
        <w:t>ατούς αντιπάλους, συνήθως τις τράπεζες, που έχουν οργανωμένα νομικά τμήματα και οργανωμένο νομικό οπλοστάσιο. Οπότε, ένας δικηγόρος με την αμοιβή των 69 ευρώ δεν έχει τη διάθεση, τη δύναμη και τον χρόνο κυρίως, για να αντιμετωπίσει μία τέτοια δύσκολη υπόθε</w:t>
      </w:r>
      <w:r>
        <w:rPr>
          <w:rFonts w:eastAsia="Times New Roman" w:cs="Times New Roman"/>
          <w:szCs w:val="24"/>
        </w:rPr>
        <w:t xml:space="preserve">ση. </w:t>
      </w:r>
    </w:p>
    <w:p w14:paraId="58A34685"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Επίσης, να αναφέρω ότι και σε συνάντηση που είχαμε πρόσφατα με τον Ειδικό Γραμματέα Διαχείρισης Ιδιωτικού Χρέους, μας επιβεβαίωσε ότι από όσους προσφεύγουν στα Κέντρα Ενημέρωσης και Υποστήριξης Δανειοληπτών, στα ΚΕΥΔ, που στήνονται και επεκτείνονται σ</w:t>
      </w:r>
      <w:r>
        <w:rPr>
          <w:rFonts w:eastAsia="Times New Roman" w:cs="Times New Roman"/>
          <w:szCs w:val="24"/>
        </w:rPr>
        <w:t xml:space="preserve">ε όλη τη χώρα και είναι στις θετικές δράσεις της Κυβέρνησης στην αντιμετώπιση του ιδιωτικού δανεισμού και της υπερχρέωσης, οι περισσότεροι έχουν πρόβλημα οικονομικό ακριβώς για να διορίσουν δικό τους δικηγόρο ή οικονομικό σύμβουλο. </w:t>
      </w:r>
    </w:p>
    <w:p w14:paraId="58A34686"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Κλείνοντας, θα ήθελα να</w:t>
      </w:r>
      <w:r>
        <w:rPr>
          <w:rFonts w:eastAsia="Times New Roman" w:cs="Times New Roman"/>
          <w:szCs w:val="24"/>
        </w:rPr>
        <w:t xml:space="preserve"> αναφέρω ότι καταλαβαίνω την επιφύλαξη ότι θα το δει το Υπουργείο πώς μπορεί να δοθεί λύση στο πρόβλημα αυτό χωρίς να αυξηθεί ιδιαίτερα ο προϋπολογισμός ή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έξοδα του ΤΑΧΔΙΚ. Ας ληφθεί υπ’ </w:t>
      </w:r>
      <w:proofErr w:type="spellStart"/>
      <w:r>
        <w:rPr>
          <w:rFonts w:eastAsia="Times New Roman" w:cs="Times New Roman"/>
          <w:szCs w:val="24"/>
        </w:rPr>
        <w:t>όψιν</w:t>
      </w:r>
      <w:proofErr w:type="spellEnd"/>
      <w:r>
        <w:rPr>
          <w:rFonts w:eastAsia="Times New Roman" w:cs="Times New Roman"/>
          <w:szCs w:val="24"/>
        </w:rPr>
        <w:t xml:space="preserve">, και για να καταγραφεί και στη σημερινή </w:t>
      </w:r>
      <w:r>
        <w:rPr>
          <w:rFonts w:eastAsia="Times New Roman" w:cs="Times New Roman"/>
          <w:szCs w:val="24"/>
        </w:rPr>
        <w:t xml:space="preserve">συζήτηση, ότι η ελάχιστη </w:t>
      </w:r>
      <w:r>
        <w:rPr>
          <w:rFonts w:eastAsia="Times New Roman" w:cs="Times New Roman"/>
          <w:szCs w:val="24"/>
        </w:rPr>
        <w:lastRenderedPageBreak/>
        <w:t>ωριαία εξωδικαστική αμοιβή του δικηγόρου ορίζεται στα 80 ευρώ, σύμφωνα με τον Κώδικα Δικηγόρων και είναι κάτι που μπορεί να «πατήσει» το Υπουργείο για τυχόν νομοθετική ρύθμιση. Είναι μία πρόταση που κάνω για την επίλυση του ζητήματ</w:t>
      </w:r>
      <w:r>
        <w:rPr>
          <w:rFonts w:eastAsia="Times New Roman" w:cs="Times New Roman"/>
          <w:szCs w:val="24"/>
        </w:rPr>
        <w:t xml:space="preserve">ος. Όπως επίσης από το </w:t>
      </w:r>
      <w:proofErr w:type="spellStart"/>
      <w:r>
        <w:rPr>
          <w:rFonts w:eastAsia="Times New Roman" w:cs="Times New Roman"/>
          <w:szCs w:val="24"/>
        </w:rPr>
        <w:t>αναβολόσημο</w:t>
      </w:r>
      <w:proofErr w:type="spellEnd"/>
      <w:r>
        <w:rPr>
          <w:rFonts w:eastAsia="Times New Roman" w:cs="Times New Roman"/>
          <w:szCs w:val="24"/>
        </w:rPr>
        <w:t xml:space="preserve">, που θεσπίστηκε από εσάς και την Κυβέρνησή μας, ένα ποσοστό των κονδυλίων, ιδίως το έτος 2018 που είναι κρίσιμο και πρέπει το ζήτημα της προστασίας της λαϊκής κατοικίας να ενισχυθεί, πιστεύω ότι πρέπει κάποια κονδύλια να </w:t>
      </w:r>
      <w:r>
        <w:rPr>
          <w:rFonts w:eastAsia="Times New Roman" w:cs="Times New Roman"/>
          <w:szCs w:val="24"/>
        </w:rPr>
        <w:t>κατευθυνθούν προς τα εκεί, ώστε να καλυφθούν οι συμπολίτες μας</w:t>
      </w:r>
      <w:r>
        <w:rPr>
          <w:rFonts w:eastAsia="Times New Roman" w:cs="Times New Roman"/>
          <w:szCs w:val="24"/>
        </w:rPr>
        <w:t>,</w:t>
      </w:r>
      <w:r>
        <w:rPr>
          <w:rFonts w:eastAsia="Times New Roman" w:cs="Times New Roman"/>
          <w:szCs w:val="24"/>
        </w:rPr>
        <w:t xml:space="preserve"> που έχουν πραγματική οικονομική ανάγκη και να τύχουν της άριστης νομικής εκπροσώπησης για την προστασία της κατοικίας τους.</w:t>
      </w:r>
    </w:p>
    <w:p w14:paraId="58A34687"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8A34688" w14:textId="77777777" w:rsidR="00CD0CB7" w:rsidRDefault="00C52CA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w:t>
      </w:r>
      <w:r>
        <w:rPr>
          <w:rFonts w:eastAsia="Times New Roman" w:cs="Times New Roman"/>
          <w:szCs w:val="24"/>
        </w:rPr>
        <w:t xml:space="preserve">ν λόγο, αν και νομίζω ότι πριν ήσασταν σαφής. </w:t>
      </w:r>
    </w:p>
    <w:p w14:paraId="58A34689" w14:textId="77777777" w:rsidR="00CD0CB7" w:rsidRDefault="00C52CAB">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Θα ήθελα να συμπληρώσω, κύριε Πρόεδρε, ότι πράγματι αυτή την ώρα υπάρχει ένα πλέγμα προστασίας των πολιτών</w:t>
      </w:r>
      <w:r>
        <w:rPr>
          <w:rFonts w:eastAsia="Times New Roman" w:cs="Times New Roman"/>
          <w:szCs w:val="24"/>
        </w:rPr>
        <w:t>,</w:t>
      </w:r>
      <w:r>
        <w:rPr>
          <w:rFonts w:eastAsia="Times New Roman" w:cs="Times New Roman"/>
          <w:szCs w:val="24"/>
        </w:rPr>
        <w:t xml:space="preserve"> που αντιμετωπίζουν οι</w:t>
      </w:r>
      <w:r>
        <w:rPr>
          <w:rFonts w:eastAsia="Times New Roman" w:cs="Times New Roman"/>
          <w:szCs w:val="24"/>
        </w:rPr>
        <w:t xml:space="preserve">κονομικά προβλήματα, όσον αφορά στην πρώτη κατοικία. Και αυτό ξεκινάει, όπως πολύ σωστά αναφέρθηκε από τον κ. Θεοφύλακτο, από τα Κέντρα Ενημέρωσης των Πολιτών, στα οποία μπορεί να προσέλθει ο οποιοσδήποτε πολίτης και να ενημερωθεί αναλυτικά για την πορεία </w:t>
      </w:r>
      <w:r>
        <w:rPr>
          <w:rFonts w:eastAsia="Times New Roman" w:cs="Times New Roman"/>
          <w:szCs w:val="24"/>
        </w:rPr>
        <w:t xml:space="preserve">της υπόθεσής του και για τον βαθμό της επιδιωκόμενης επιτυχίας, εάν έχουμε τη διαμεσολάβηση της δικαστικής κρίσης. </w:t>
      </w:r>
    </w:p>
    <w:p w14:paraId="58A3468A"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Όμως και το γεγονός της ενημέρωσης των πολιτών και του μηχανισμού της νομικής βοήθειας δεν μπορεί να υποκαταστήσει την παρουσία ενός συναδέλ</w:t>
      </w:r>
      <w:r>
        <w:rPr>
          <w:rFonts w:eastAsia="Times New Roman" w:cs="Times New Roman"/>
          <w:szCs w:val="24"/>
        </w:rPr>
        <w:t>φου δικηγόρου, ο οποίος χειρίζεται κατά το μάλλον ή ήττον πάρα πολύ σοβαρές υποθέσεις. Αυτές οι υποθέσεις, όπως αναφέρθηκε προηγουμένως και από εμένα και από τον κ. Θεοφύλακτο, είναι πολυσύνθετες και χρειάζεται μία αυξημένη επιμέλεια και εργασία του πληρεξ</w:t>
      </w:r>
      <w:r>
        <w:rPr>
          <w:rFonts w:eastAsia="Times New Roman" w:cs="Times New Roman"/>
          <w:szCs w:val="24"/>
        </w:rPr>
        <w:t xml:space="preserve">ουσίου δικηγόρου. </w:t>
      </w:r>
    </w:p>
    <w:p w14:paraId="58A3468B"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Να συμφωνήσουμε, λοιπόν, στη Βουλή ότι η Κυβέρνηση έχει εξαντλήσει κάθε δυνατή προσπάθεια, ούτως ώστε να οχυρωθεί απολύτως η πρώτη κατοικία. Και επαναλαμβάνω για άλλη μία φορά ότι οι κατασχέσεις που γίνονται για χρέη προς το </w:t>
      </w:r>
      <w:r>
        <w:rPr>
          <w:rFonts w:eastAsia="Times New Roman" w:cs="Times New Roman"/>
          <w:szCs w:val="24"/>
        </w:rPr>
        <w:t>δ</w:t>
      </w:r>
      <w:r>
        <w:rPr>
          <w:rFonts w:eastAsia="Times New Roman" w:cs="Times New Roman"/>
          <w:szCs w:val="24"/>
        </w:rPr>
        <w:t xml:space="preserve">ημόσιο δεν </w:t>
      </w:r>
      <w:r>
        <w:rPr>
          <w:rFonts w:eastAsia="Times New Roman" w:cs="Times New Roman"/>
          <w:szCs w:val="24"/>
        </w:rPr>
        <w:t xml:space="preserve">σημαίνουν απώλεια περιουσίας και διαδικασία πλειστηριασμού. Αυτό </w:t>
      </w:r>
      <w:r>
        <w:rPr>
          <w:rFonts w:eastAsia="Times New Roman" w:cs="Times New Roman"/>
          <w:szCs w:val="24"/>
        </w:rPr>
        <w:lastRenderedPageBreak/>
        <w:t xml:space="preserve">μπορεί να αναιρεθεί στην πράξη και μπορεί να αναιρεθεί με τον τρόπο στον οποίο αναφέρθηκα. </w:t>
      </w:r>
    </w:p>
    <w:p w14:paraId="58A3468C"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Ως προς την ουσία του ερωτήματος, σκεφτόμαστε την αύξηση της δικηγορικής αμοιβής στη διαδικασία της</w:t>
      </w:r>
      <w:r>
        <w:rPr>
          <w:rFonts w:eastAsia="Times New Roman" w:cs="Times New Roman"/>
          <w:szCs w:val="24"/>
        </w:rPr>
        <w:t xml:space="preserve"> νομικής βοήθειας για υποθέσεις των νόμων 3869 και 4469, ακριβώς γιατί θέλουμε και ο πληρεξούσιος δικηγόρος, ο οποίος αναλαμβάνει τέτοιες κρίσιμες υποθέσεις, να αισθάνεται στο τέλος ότι όχι μόνο έχει προσφέρει στον εντολέα του τα μέγιστα, αλλά έχει και αυτ</w:t>
      </w:r>
      <w:r>
        <w:rPr>
          <w:rFonts w:eastAsia="Times New Roman" w:cs="Times New Roman"/>
          <w:szCs w:val="24"/>
        </w:rPr>
        <w:t xml:space="preserve">ός την προσδοκία να εισπράξει μία αξιοπρεπή αμοιβή. </w:t>
      </w:r>
    </w:p>
    <w:p w14:paraId="58A3468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το σύνολο της αμοιβής αυτήν την ώρα υπερβαίνει τα 200 ευρώ. Θεωρώ, όμως, και εγώ ότι είναι χαμηλό. Από τα έσοδα του ΤΑΧΔΙΚ, τα οποία ξέρετε ότι προσπαθήσαμε να τα ενισχύσουμε και με το </w:t>
      </w:r>
      <w:proofErr w:type="spellStart"/>
      <w:r>
        <w:rPr>
          <w:rFonts w:eastAsia="Times New Roman" w:cs="Times New Roman"/>
          <w:szCs w:val="24"/>
        </w:rPr>
        <w:t>α</w:t>
      </w:r>
      <w:r>
        <w:rPr>
          <w:rFonts w:eastAsia="Times New Roman" w:cs="Times New Roman"/>
          <w:szCs w:val="24"/>
        </w:rPr>
        <w:t>ναβολόσημο</w:t>
      </w:r>
      <w:proofErr w:type="spellEnd"/>
      <w:r>
        <w:rPr>
          <w:rFonts w:eastAsia="Times New Roman" w:cs="Times New Roman"/>
          <w:szCs w:val="24"/>
        </w:rPr>
        <w:t xml:space="preserve">, που το αναφέρατε, και με </w:t>
      </w:r>
      <w:r>
        <w:rPr>
          <w:rFonts w:eastAsia="Times New Roman" w:cs="Times New Roman"/>
          <w:szCs w:val="24"/>
        </w:rPr>
        <w:lastRenderedPageBreak/>
        <w:t xml:space="preserve">άλλες διαδικασίες, προσπαθούμε να φέρουμε σε κάποιο μέτρο σοβαρότητας και λειτουργικότητας τα δικαστικά κτήρια στη χώρα τα οποία είναι σε κακή κατάσταση, εγκαταλελειμμένα, ιδίως στη </w:t>
      </w:r>
      <w:r>
        <w:rPr>
          <w:rFonts w:eastAsia="Times New Roman" w:cs="Times New Roman"/>
          <w:szCs w:val="24"/>
        </w:rPr>
        <w:t>β</w:t>
      </w:r>
      <w:r>
        <w:rPr>
          <w:rFonts w:eastAsia="Times New Roman" w:cs="Times New Roman"/>
          <w:szCs w:val="24"/>
        </w:rPr>
        <w:t>όρεια Ελλάδα. Έχω προσωπική επίγνωση</w:t>
      </w:r>
      <w:r>
        <w:rPr>
          <w:rFonts w:eastAsia="Times New Roman" w:cs="Times New Roman"/>
          <w:szCs w:val="24"/>
        </w:rPr>
        <w:t xml:space="preserve"> της κατάστασης εκεί, γιατί έχω επισκεφθεί αρκετά πρωτοδικεία, τα οποία συνεδριάζουν σε ορόφους πολυκατοικιών. Είναι εξωφρενικό το 2018 να έχουμε τέτοιες συνθήκες απονομής της δικαιοσύνης. </w:t>
      </w:r>
    </w:p>
    <w:p w14:paraId="58A3468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Όμως επειδή το ζήτημα το οποίο θέσατε είναι κρίσιμο κι είναι στις </w:t>
      </w:r>
      <w:r>
        <w:rPr>
          <w:rFonts w:eastAsia="Times New Roman" w:cs="Times New Roman"/>
          <w:szCs w:val="24"/>
        </w:rPr>
        <w:t xml:space="preserve">άμεσες προτεραιότητες της Κυβέρνησης, γι’ αυτό ακριβώς μελετάμε τουλάχιστον η αμοιβή να φτάσει τα 500 ευρώ, ούτως ώστε να έχουμε και μία αξιοπρεπή αμοιβή σε μία σπουδαία και σοβαρή εκπροσώπηση ενώπιον του δικαστηρίου στο οποίο θα προσφύγει ο πολίτης με τη </w:t>
      </w:r>
      <w:r>
        <w:rPr>
          <w:rFonts w:eastAsia="Times New Roman" w:cs="Times New Roman"/>
          <w:szCs w:val="24"/>
        </w:rPr>
        <w:t>συμπαράσταση του πληρεξούσιου δικηγόρου του.</w:t>
      </w:r>
    </w:p>
    <w:p w14:paraId="58A3468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58A3469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για να προετοιμαστείτε, σας λέω ότι συνεννοήθηκαν μεταξύ τους οι συνάδελφοι για να προηγηθεί η συζήτηση της ερώτησης του κ. Μπούρα και </w:t>
      </w:r>
      <w:r>
        <w:rPr>
          <w:rFonts w:eastAsia="Times New Roman" w:cs="Times New Roman"/>
          <w:szCs w:val="24"/>
        </w:rPr>
        <w:t xml:space="preserve">να γίνει μια αλλαγή στη σειρά συζήτησης των ερωτήσεων. </w:t>
      </w:r>
    </w:p>
    <w:p w14:paraId="58A3469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Το γνωρίζω. Έχω ενημερωθεί, κύριε Πρόεδρε.</w:t>
      </w:r>
    </w:p>
    <w:p w14:paraId="58A34692"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w:t>
      </w:r>
    </w:p>
    <w:p w14:paraId="58A3469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Κυρία Καφαντάρη, εκ μέρους όλων χρόνια πολλά </w:t>
      </w:r>
      <w:r>
        <w:rPr>
          <w:rFonts w:eastAsia="Times New Roman" w:cs="Times New Roman"/>
          <w:szCs w:val="24"/>
        </w:rPr>
        <w:t>για την ονομαστική γιορτή σας!</w:t>
      </w:r>
    </w:p>
    <w:p w14:paraId="58A34694"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Ευχαριστώ, κύριε Πρόεδρε.</w:t>
      </w:r>
    </w:p>
    <w:p w14:paraId="58A34695" w14:textId="77777777" w:rsidR="00CD0CB7" w:rsidRDefault="00C52CAB">
      <w:pPr>
        <w:spacing w:line="600" w:lineRule="auto"/>
        <w:ind w:firstLine="720"/>
        <w:jc w:val="both"/>
        <w:rPr>
          <w:rFonts w:eastAsia="Times New Roman"/>
          <w:color w:val="000000"/>
          <w:szCs w:val="24"/>
        </w:rPr>
      </w:pPr>
      <w:r>
        <w:rPr>
          <w:rFonts w:eastAsia="Times New Roman" w:cs="Times New Roman"/>
          <w:b/>
          <w:szCs w:val="24"/>
        </w:rPr>
        <w:t xml:space="preserve">ΠΡΟΕΔΡΕΥΩΝ (Νικήτας Κακλαμάνης): </w:t>
      </w:r>
      <w:r>
        <w:rPr>
          <w:rFonts w:eastAsia="Times New Roman"/>
          <w:szCs w:val="24"/>
        </w:rPr>
        <w:t>Τώρα θα συζητηθεί η έκτη</w:t>
      </w:r>
      <w:r>
        <w:rPr>
          <w:rFonts w:eastAsia="Times New Roman"/>
          <w:color w:val="000000"/>
          <w:szCs w:val="24"/>
        </w:rPr>
        <w:t xml:space="preserve"> με αριθμό 886/23-1-2018 επίκαιρη ερώτηση δεύτερου κύκλου του Βουλευτή Αττικής της Νέας Δημοκρατίας κ. </w:t>
      </w:r>
      <w:r>
        <w:rPr>
          <w:rFonts w:eastAsia="Times New Roman"/>
          <w:bCs/>
          <w:color w:val="000000"/>
          <w:szCs w:val="24"/>
        </w:rPr>
        <w:t>Αθανασίου</w:t>
      </w:r>
      <w:r>
        <w:rPr>
          <w:rFonts w:eastAsia="Times New Roman"/>
          <w:b/>
          <w:bCs/>
          <w:color w:val="000000"/>
          <w:szCs w:val="24"/>
        </w:rPr>
        <w:t xml:space="preserve"> </w:t>
      </w:r>
      <w:r>
        <w:rPr>
          <w:rFonts w:eastAsia="Times New Roman"/>
          <w:bCs/>
          <w:color w:val="000000"/>
          <w:szCs w:val="24"/>
        </w:rPr>
        <w:t>Μπούρα</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Θρησκευμάτων, μ</w:t>
      </w:r>
      <w:r>
        <w:rPr>
          <w:rFonts w:eastAsia="Times New Roman"/>
          <w:color w:val="000000"/>
          <w:szCs w:val="24"/>
        </w:rPr>
        <w:t>ε θέμα: «Ειδική ρύθμιση για τους πληγέντες μαθητές του Λυκείου Μάνδρας».</w:t>
      </w:r>
    </w:p>
    <w:p w14:paraId="58A34696" w14:textId="77777777" w:rsidR="00CD0CB7" w:rsidRDefault="00C52CAB">
      <w:pPr>
        <w:spacing w:line="600" w:lineRule="auto"/>
        <w:ind w:firstLine="720"/>
        <w:jc w:val="both"/>
        <w:rPr>
          <w:rFonts w:eastAsia="Times New Roman" w:cs="Times New Roman"/>
          <w:szCs w:val="24"/>
        </w:rPr>
      </w:pPr>
      <w:r>
        <w:rPr>
          <w:rFonts w:eastAsia="Times New Roman"/>
          <w:color w:val="000000"/>
          <w:szCs w:val="24"/>
        </w:rPr>
        <w:t>Ορίστε, κύριε Μπούρα, έχετε τον λόγο.</w:t>
      </w:r>
    </w:p>
    <w:p w14:paraId="58A34697" w14:textId="77777777" w:rsidR="00CD0CB7" w:rsidRDefault="00C52CAB">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Ευχαριστώ, κύριε Πρόεδρε.</w:t>
      </w:r>
    </w:p>
    <w:p w14:paraId="58A34698" w14:textId="77777777" w:rsidR="00CD0CB7" w:rsidRDefault="00C52CAB">
      <w:pPr>
        <w:spacing w:line="600" w:lineRule="auto"/>
        <w:ind w:firstLine="720"/>
        <w:jc w:val="both"/>
        <w:rPr>
          <w:rFonts w:eastAsia="Times New Roman"/>
          <w:szCs w:val="24"/>
        </w:rPr>
      </w:pPr>
      <w:r>
        <w:rPr>
          <w:rFonts w:eastAsia="Times New Roman"/>
          <w:szCs w:val="24"/>
        </w:rPr>
        <w:t>Όπως όλη η Ελλάδα -και όχι μόνον- γνωρί</w:t>
      </w:r>
      <w:r>
        <w:rPr>
          <w:rFonts w:eastAsia="Times New Roman"/>
          <w:szCs w:val="24"/>
        </w:rPr>
        <w:t xml:space="preserve">ζει, στις 15 Νοεμβρίου 2017 οι κάτοικοι της Μάνδρας και της Νέας </w:t>
      </w:r>
      <w:proofErr w:type="spellStart"/>
      <w:r>
        <w:rPr>
          <w:rFonts w:eastAsia="Times New Roman"/>
          <w:szCs w:val="24"/>
        </w:rPr>
        <w:t>Περάμου</w:t>
      </w:r>
      <w:proofErr w:type="spellEnd"/>
      <w:r>
        <w:rPr>
          <w:rFonts w:eastAsia="Times New Roman"/>
          <w:szCs w:val="24"/>
        </w:rPr>
        <w:t xml:space="preserve"> βίωσαν </w:t>
      </w:r>
      <w:r>
        <w:rPr>
          <w:rFonts w:eastAsia="Times New Roman"/>
          <w:szCs w:val="24"/>
        </w:rPr>
        <w:lastRenderedPageBreak/>
        <w:t xml:space="preserve">μία πρωτοφανή καταστροφή, τις συνέπειες της οποίας εξακολουθούν να βιώνουν μέχρι και σήμερα και απ’ ό,τι καθημερινά βλέπω, θα βιώνουν για πάρα πολύ καιρό ακόμα. </w:t>
      </w:r>
    </w:p>
    <w:p w14:paraId="58A34699" w14:textId="77777777" w:rsidR="00CD0CB7" w:rsidRDefault="00C52CAB">
      <w:pPr>
        <w:spacing w:line="600" w:lineRule="auto"/>
        <w:ind w:firstLine="720"/>
        <w:jc w:val="both"/>
        <w:rPr>
          <w:rFonts w:eastAsia="Times New Roman"/>
          <w:szCs w:val="24"/>
        </w:rPr>
      </w:pPr>
      <w:r>
        <w:rPr>
          <w:rFonts w:eastAsia="Times New Roman"/>
          <w:szCs w:val="24"/>
        </w:rPr>
        <w:t>Χάθηκαν είκοσι</w:t>
      </w:r>
      <w:r>
        <w:rPr>
          <w:rFonts w:eastAsia="Times New Roman"/>
          <w:szCs w:val="24"/>
        </w:rPr>
        <w:t xml:space="preserve"> τρία άτομα. Περιουσίες καταστράφηκαν ολοσχερώς. Η πόλη της Μάνδρας είναι πλέον νεκρή. Τρεις μήνες μετά και ακόμα προσπαθούν οι κάτοικοι να ξελασπώσουν τα σπίτια τους -έτσι όπως το λέω- και τις επιχειρήσεις τους. Δεν υπάρχει κα</w:t>
      </w:r>
      <w:r>
        <w:rPr>
          <w:rFonts w:eastAsia="Times New Roman"/>
          <w:szCs w:val="24"/>
        </w:rPr>
        <w:t>μ</w:t>
      </w:r>
      <w:r>
        <w:rPr>
          <w:rFonts w:eastAsia="Times New Roman"/>
          <w:szCs w:val="24"/>
        </w:rPr>
        <w:t>μία οικονομική ανάπτυξη, για</w:t>
      </w:r>
      <w:r>
        <w:rPr>
          <w:rFonts w:eastAsia="Times New Roman"/>
          <w:szCs w:val="24"/>
        </w:rPr>
        <w:t xml:space="preserve">τί το εμπορικό κέντρο της πόλης εξακολουθεί να μετρά τις πληγές του. Η παλαιά εθνική οδός Ελευσίνας – Θήβας, από την οποία όλοι ίσως κάποτε περάσατε, βρίσκεται σε κακά χάλια και είναι ο μόνος δρόμος επικοινωνίας της Μάνδρας -και όλης της </w:t>
      </w:r>
      <w:r>
        <w:rPr>
          <w:rFonts w:eastAsia="Times New Roman"/>
          <w:szCs w:val="24"/>
        </w:rPr>
        <w:t>δ</w:t>
      </w:r>
      <w:r>
        <w:rPr>
          <w:rFonts w:eastAsia="Times New Roman"/>
          <w:szCs w:val="24"/>
        </w:rPr>
        <w:t>υτικής Αττικής- μ</w:t>
      </w:r>
      <w:r>
        <w:rPr>
          <w:rFonts w:eastAsia="Times New Roman"/>
          <w:szCs w:val="24"/>
        </w:rPr>
        <w:t xml:space="preserve">ε τους </w:t>
      </w:r>
      <w:r>
        <w:rPr>
          <w:rFonts w:eastAsia="Times New Roman"/>
          <w:szCs w:val="24"/>
        </w:rPr>
        <w:t>δ</w:t>
      </w:r>
      <w:r>
        <w:rPr>
          <w:rFonts w:eastAsia="Times New Roman"/>
          <w:szCs w:val="24"/>
        </w:rPr>
        <w:t>ήμους -</w:t>
      </w:r>
      <w:r>
        <w:rPr>
          <w:rFonts w:eastAsia="Times New Roman"/>
          <w:szCs w:val="24"/>
        </w:rPr>
        <w:t>δ</w:t>
      </w:r>
      <w:r>
        <w:rPr>
          <w:rFonts w:eastAsia="Times New Roman"/>
          <w:szCs w:val="24"/>
        </w:rPr>
        <w:t xml:space="preserve">ημοτικές </w:t>
      </w:r>
      <w:r>
        <w:rPr>
          <w:rFonts w:eastAsia="Times New Roman"/>
          <w:szCs w:val="24"/>
        </w:rPr>
        <w:t>ε</w:t>
      </w:r>
      <w:r>
        <w:rPr>
          <w:rFonts w:eastAsia="Times New Roman"/>
          <w:szCs w:val="24"/>
        </w:rPr>
        <w:t>νότητες λέγονται σήμερα- Βιλίων και Ερυθρών και των πολλών οικισμών</w:t>
      </w:r>
      <w:r>
        <w:rPr>
          <w:rFonts w:eastAsia="Times New Roman"/>
          <w:szCs w:val="24"/>
        </w:rPr>
        <w:t>,</w:t>
      </w:r>
      <w:r>
        <w:rPr>
          <w:rFonts w:eastAsia="Times New Roman"/>
          <w:szCs w:val="24"/>
        </w:rPr>
        <w:t xml:space="preserve"> </w:t>
      </w:r>
      <w:r>
        <w:rPr>
          <w:rFonts w:eastAsia="Times New Roman"/>
          <w:szCs w:val="24"/>
        </w:rPr>
        <w:lastRenderedPageBreak/>
        <w:t>που είναι ανεπτυγμένοι σε αυτήν την περιοχή. Ο εφιάλτης μιας νέας πλημμύρας είναι καθημερινός. Όταν βλέπουν να βρέχει, οι κάτοικοι ειλικρινά ξαναθυμούνται τον εφ</w:t>
      </w:r>
      <w:r>
        <w:rPr>
          <w:rFonts w:eastAsia="Times New Roman"/>
          <w:szCs w:val="24"/>
        </w:rPr>
        <w:t xml:space="preserve">ιάλτη. </w:t>
      </w:r>
    </w:p>
    <w:p w14:paraId="58A3469A" w14:textId="77777777" w:rsidR="00CD0CB7" w:rsidRDefault="00C52CAB">
      <w:pPr>
        <w:spacing w:line="600" w:lineRule="auto"/>
        <w:ind w:firstLine="720"/>
        <w:jc w:val="both"/>
        <w:rPr>
          <w:rFonts w:eastAsia="Times New Roman"/>
          <w:szCs w:val="24"/>
        </w:rPr>
      </w:pPr>
      <w:r>
        <w:rPr>
          <w:rFonts w:eastAsia="Times New Roman"/>
          <w:szCs w:val="24"/>
        </w:rPr>
        <w:t xml:space="preserve">Τα σχολεία, κύριε Υπουργέ, όλων των βαθμίδων -σίγουρα θα το ξέρετε- έμειναν κλειστά για πάνω από δεκαπέντε ημέρες. Και στη συνέχεια, όμως, η λειτουργία τους ήταν και είναι ακόμη πλημμελής, λόγω των μεγάλων καταστροφών στις σχολικές μονάδες. </w:t>
      </w:r>
    </w:p>
    <w:p w14:paraId="58A3469B" w14:textId="77777777" w:rsidR="00CD0CB7" w:rsidRDefault="00C52CAB">
      <w:pPr>
        <w:spacing w:line="600" w:lineRule="auto"/>
        <w:ind w:firstLine="720"/>
        <w:jc w:val="both"/>
        <w:rPr>
          <w:rFonts w:eastAsia="Times New Roman"/>
          <w:szCs w:val="24"/>
        </w:rPr>
      </w:pPr>
      <w:r>
        <w:rPr>
          <w:rFonts w:eastAsia="Times New Roman"/>
          <w:szCs w:val="24"/>
        </w:rPr>
        <w:t>Οι μαθ</w:t>
      </w:r>
      <w:r>
        <w:rPr>
          <w:rFonts w:eastAsia="Times New Roman"/>
          <w:szCs w:val="24"/>
        </w:rPr>
        <w:t>ητές δεν έχουν συνέλθει ψυχολογικά. Η όλη κατάσταση είναι ιδιαίτερα επιβαρυντική κυρίως για τους μαθητές της Γ΄ Λυκείου, αλλά και τους αποφοίτους</w:t>
      </w:r>
      <w:r>
        <w:rPr>
          <w:rFonts w:eastAsia="Times New Roman"/>
          <w:szCs w:val="24"/>
        </w:rPr>
        <w:t>,</w:t>
      </w:r>
      <w:r>
        <w:rPr>
          <w:rFonts w:eastAsia="Times New Roman"/>
          <w:szCs w:val="24"/>
        </w:rPr>
        <w:t xml:space="preserve"> που θα δώσουν ξανά εξετάσεις φέτος. Καλούνται να διεκδικήσουν μία θέση στην ανώτατη εκπαίδευση, ενώ η καθημερ</w:t>
      </w:r>
      <w:r>
        <w:rPr>
          <w:rFonts w:eastAsia="Times New Roman"/>
          <w:szCs w:val="24"/>
        </w:rPr>
        <w:t xml:space="preserve">ινότητά τους δεν έχει αποκατασταθεί ακόμη και η όλη </w:t>
      </w:r>
      <w:r>
        <w:rPr>
          <w:rFonts w:eastAsia="Times New Roman"/>
          <w:szCs w:val="24"/>
        </w:rPr>
        <w:lastRenderedPageBreak/>
        <w:t xml:space="preserve">κατάσταση θα τους ακολουθεί για καιρό. Τα σπίτια τους εξακολουθούν να είναι μέσα στις λάσπες, όλες οι οικοσκευές έχουν καταστραφεί -όπως σας το λέω-, οι οικογένειές τους οικονομικά αδυνατούν να </w:t>
      </w:r>
      <w:proofErr w:type="spellStart"/>
      <w:r>
        <w:rPr>
          <w:rFonts w:eastAsia="Times New Roman"/>
          <w:szCs w:val="24"/>
        </w:rPr>
        <w:t>αντεπεξέλθ</w:t>
      </w:r>
      <w:r>
        <w:rPr>
          <w:rFonts w:eastAsia="Times New Roman"/>
          <w:szCs w:val="24"/>
        </w:rPr>
        <w:t>ουν</w:t>
      </w:r>
      <w:proofErr w:type="spellEnd"/>
      <w:r>
        <w:rPr>
          <w:rFonts w:eastAsia="Times New Roman"/>
          <w:szCs w:val="24"/>
        </w:rPr>
        <w:t>, καθώς προηγούνται οι επισκευές των κατοικιών και των επιχειρήσεών τους.</w:t>
      </w:r>
    </w:p>
    <w:p w14:paraId="58A3469C"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κάθε φορά που υπάρχει μία έκτακτη ανάγκη, το Υπουργείο προνοεί -για να έλθω και στο συμπέρασμα, κύριε Πρόεδρε και ευχαριστώ για την ανοχή σας- ώστε να υπάρχει ειδική μεταχείριση για τους μαθητές πληγεισών περιοχών. Αυτή είναι η ουσία της παρ</w:t>
      </w:r>
      <w:r>
        <w:rPr>
          <w:rFonts w:eastAsia="Times New Roman" w:cs="Times New Roman"/>
          <w:szCs w:val="24"/>
        </w:rPr>
        <w:t xml:space="preserve">έμβασής μου σήμερα, γιατί μέχρι τώρα δεν έχει υπάρξει κάτι ακόμα. Φαντάζομαι ότι θα υπάρξει -δεν μπορεί να μην υπάρξει- ρύθμιση για επιπλέον </w:t>
      </w:r>
      <w:proofErr w:type="spellStart"/>
      <w:r>
        <w:rPr>
          <w:rFonts w:eastAsia="Times New Roman" w:cs="Times New Roman"/>
          <w:szCs w:val="24"/>
        </w:rPr>
        <w:t>μοριοδότηση</w:t>
      </w:r>
      <w:proofErr w:type="spellEnd"/>
      <w:r>
        <w:rPr>
          <w:rFonts w:eastAsia="Times New Roman" w:cs="Times New Roman"/>
          <w:szCs w:val="24"/>
        </w:rPr>
        <w:t xml:space="preserve"> πανελλαδικώς </w:t>
      </w:r>
      <w:proofErr w:type="spellStart"/>
      <w:r>
        <w:rPr>
          <w:rFonts w:eastAsia="Times New Roman" w:cs="Times New Roman"/>
          <w:szCs w:val="24"/>
        </w:rPr>
        <w:t>εξεταζομένων</w:t>
      </w:r>
      <w:proofErr w:type="spellEnd"/>
      <w:r>
        <w:rPr>
          <w:rFonts w:eastAsia="Times New Roman" w:cs="Times New Roman"/>
          <w:szCs w:val="24"/>
        </w:rPr>
        <w:t xml:space="preserve"> μαθητών Λυκείου Μάνδρας και Νέας </w:t>
      </w:r>
      <w:proofErr w:type="spellStart"/>
      <w:r>
        <w:rPr>
          <w:rFonts w:eastAsia="Times New Roman" w:cs="Times New Roman"/>
          <w:szCs w:val="24"/>
        </w:rPr>
        <w:t>Περάμου</w:t>
      </w:r>
      <w:proofErr w:type="spellEnd"/>
      <w:r>
        <w:rPr>
          <w:rFonts w:eastAsia="Times New Roman" w:cs="Times New Roman"/>
          <w:szCs w:val="24"/>
        </w:rPr>
        <w:t xml:space="preserve">, αλλά και </w:t>
      </w:r>
      <w:r>
        <w:rPr>
          <w:rFonts w:eastAsia="Times New Roman" w:cs="Times New Roman"/>
          <w:szCs w:val="24"/>
        </w:rPr>
        <w:lastRenderedPageBreak/>
        <w:t>των αποφοίτων, δηλαδή αυτώ</w:t>
      </w:r>
      <w:r>
        <w:rPr>
          <w:rFonts w:eastAsia="Times New Roman" w:cs="Times New Roman"/>
          <w:szCs w:val="24"/>
        </w:rPr>
        <w:t xml:space="preserve">ν που βρίσκονται σ’ αυτά τα σπίτια και προετοιμάζονται για να δώσουν ξανά εξετάσεις. </w:t>
      </w:r>
    </w:p>
    <w:p w14:paraId="58A3469D"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Φυσικά, στην πιο πάνω περίπτωση θα πρέπει να συμπεριληφθούν όλοι οι μαθητές δημοσίων και ιδιωτικών σχολείων, παιδιά οικογενειών που διαμένουν μόνιμα στη Μάνδρα και στη Νέ</w:t>
      </w:r>
      <w:r>
        <w:rPr>
          <w:rFonts w:eastAsia="Times New Roman" w:cs="Times New Roman"/>
          <w:szCs w:val="24"/>
        </w:rPr>
        <w:t xml:space="preserve">α </w:t>
      </w:r>
      <w:proofErr w:type="spellStart"/>
      <w:r>
        <w:rPr>
          <w:rFonts w:eastAsia="Times New Roman" w:cs="Times New Roman"/>
          <w:szCs w:val="24"/>
        </w:rPr>
        <w:t>Πέραμο</w:t>
      </w:r>
      <w:proofErr w:type="spellEnd"/>
      <w:r>
        <w:rPr>
          <w:rFonts w:eastAsia="Times New Roman" w:cs="Times New Roman"/>
          <w:szCs w:val="24"/>
        </w:rPr>
        <w:t>, αλλά φοιτούν ή αποφοίτησαν από σχολεία γειτονικών δήμων. Για παράδειγμα, κάποιο παιδί μπορεί να μένει στη Μάνδρα και να πηγαίνει σχολείο στην Ελευσίνα που είναι δίπλα ή σε σχολείο των Μεγάρων ή ακόμα και της Κορίνθου.</w:t>
      </w:r>
    </w:p>
    <w:p w14:paraId="58A3469E"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Στη δευτερολογία μου θα κατα</w:t>
      </w:r>
      <w:r>
        <w:rPr>
          <w:rFonts w:eastAsia="Times New Roman" w:cs="Times New Roman"/>
          <w:szCs w:val="24"/>
        </w:rPr>
        <w:t xml:space="preserve">θέσω για την </w:t>
      </w:r>
      <w:proofErr w:type="spellStart"/>
      <w:r>
        <w:rPr>
          <w:rFonts w:eastAsia="Times New Roman" w:cs="Times New Roman"/>
          <w:szCs w:val="24"/>
        </w:rPr>
        <w:t>επιβοήθηση</w:t>
      </w:r>
      <w:proofErr w:type="spellEnd"/>
      <w:r>
        <w:rPr>
          <w:rFonts w:eastAsia="Times New Roman" w:cs="Times New Roman"/>
          <w:szCs w:val="24"/>
        </w:rPr>
        <w:t xml:space="preserve"> της συζήτησης και για σας τρία ΦΕΚ.</w:t>
      </w:r>
    </w:p>
    <w:p w14:paraId="58A3469F" w14:textId="77777777" w:rsidR="00CD0CB7" w:rsidRDefault="00C52CAB">
      <w:pPr>
        <w:tabs>
          <w:tab w:val="left" w:pos="3642"/>
          <w:tab w:val="center" w:pos="4753"/>
          <w:tab w:val="left" w:pos="6214"/>
        </w:tabs>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Άρα, το ερώτημα είναι η επιπλέον </w:t>
      </w:r>
      <w:proofErr w:type="spellStart"/>
      <w:r>
        <w:rPr>
          <w:rFonts w:eastAsia="Times New Roman" w:cs="Times New Roman"/>
          <w:szCs w:val="24"/>
        </w:rPr>
        <w:t>μοριοδότηση</w:t>
      </w:r>
      <w:proofErr w:type="spellEnd"/>
      <w:r>
        <w:rPr>
          <w:rFonts w:eastAsia="Times New Roman" w:cs="Times New Roman"/>
          <w:szCs w:val="24"/>
        </w:rPr>
        <w:t>…</w:t>
      </w:r>
    </w:p>
    <w:p w14:paraId="58A346A0"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ΑΘΑΝΑΣΙΟΣ ΜΠΟΥΡΑΣ:</w:t>
      </w:r>
      <w:r>
        <w:rPr>
          <w:rFonts w:eastAsia="Times New Roman" w:cs="Times New Roman"/>
          <w:szCs w:val="24"/>
        </w:rPr>
        <w:t xml:space="preserve"> Άρα, κύριε Υπουργέ, πιστεύω ότι σύντομα -γιατί βαρύνει ο ψυχολογικός παράγων- πρέπει να δώσετε λύ</w:t>
      </w:r>
      <w:r>
        <w:rPr>
          <w:rFonts w:eastAsia="Times New Roman" w:cs="Times New Roman"/>
          <w:szCs w:val="24"/>
        </w:rPr>
        <w:t>ση, όπως πάντα δινόταν σ’ αυτό το θέμα.</w:t>
      </w:r>
    </w:p>
    <w:p w14:paraId="58A346A1"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8A346A2"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58A346A3"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58A346A4"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58A346A5"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Νομίζω ότι δεν θα χρειαστεί δευ</w:t>
      </w:r>
      <w:r>
        <w:rPr>
          <w:rFonts w:eastAsia="Times New Roman" w:cs="Times New Roman"/>
          <w:szCs w:val="24"/>
        </w:rPr>
        <w:t xml:space="preserve">τερολογία του κ. Μπούρα, γιατί ήδη ρυθμίσαμε το θέμα. Σήμερα με ανακοίνωση του Υπουργείου </w:t>
      </w:r>
      <w:r>
        <w:rPr>
          <w:rFonts w:eastAsia="Times New Roman" w:cs="Times New Roman"/>
          <w:szCs w:val="24"/>
        </w:rPr>
        <w:lastRenderedPageBreak/>
        <w:t>Παιδείας ανακοινώνουμε τη διάταξη</w:t>
      </w:r>
      <w:r w:rsidRPr="009C55DF">
        <w:rPr>
          <w:rFonts w:eastAsia="Times New Roman" w:cs="Times New Roman"/>
          <w:szCs w:val="24"/>
        </w:rPr>
        <w:t>,</w:t>
      </w:r>
      <w:r>
        <w:rPr>
          <w:rFonts w:eastAsia="Times New Roman" w:cs="Times New Roman"/>
          <w:szCs w:val="24"/>
        </w:rPr>
        <w:t xml:space="preserve"> που θα συμπεριληφθεί στο νομοσχέδιο που κατατίθεται αύριο στη Βουλή ως τροπολογία για το Πανεπιστήμιο Δυτικής Αττικής.</w:t>
      </w:r>
    </w:p>
    <w:p w14:paraId="58A346A6"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w:t>
      </w:r>
      <w:r>
        <w:rPr>
          <w:rFonts w:eastAsia="Times New Roman" w:cs="Times New Roman"/>
          <w:szCs w:val="24"/>
        </w:rPr>
        <w:t xml:space="preserve">Αναφέρεστε </w:t>
      </w:r>
      <w:r>
        <w:rPr>
          <w:rFonts w:eastAsia="Times New Roman" w:cs="Times New Roman"/>
          <w:szCs w:val="24"/>
        </w:rPr>
        <w:t>στο νομοσχέδιο του Υπουργείου Παιδείας; Έρχεται αύριο;</w:t>
      </w:r>
    </w:p>
    <w:p w14:paraId="58A346A7"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Μάλιστα, το νομοσχέδιο του Υπουργείου Παιδείας κατατίθεται αύριο, πηγαίνει στις </w:t>
      </w:r>
      <w:r>
        <w:rPr>
          <w:rFonts w:eastAsia="Times New Roman" w:cs="Times New Roman"/>
          <w:szCs w:val="24"/>
        </w:rPr>
        <w:t>ε</w:t>
      </w:r>
      <w:r>
        <w:rPr>
          <w:rFonts w:eastAsia="Times New Roman" w:cs="Times New Roman"/>
          <w:szCs w:val="24"/>
        </w:rPr>
        <w:t>πιτροπές και θα έ</w:t>
      </w:r>
      <w:r>
        <w:rPr>
          <w:rFonts w:eastAsia="Times New Roman" w:cs="Times New Roman"/>
          <w:szCs w:val="24"/>
        </w:rPr>
        <w:t xml:space="preserve">χει μια τροπολογία προς την κατεύθυνση που είπε ο κ. Μπούρας. Δηλαδή, πράγματι αυτά τα παιδιά αντιμετωπίζουν ένα πολύ σοβαρό ψυχολογικό πρόβλημα, αν μη τι άλλο. Η περιοχή αυτή πληρώνει μία αδιαφορία όλων των μηχανισμών του κράτους για δεκαετίες. </w:t>
      </w:r>
    </w:p>
    <w:p w14:paraId="58A346A8"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δεν</w:t>
      </w:r>
      <w:r>
        <w:rPr>
          <w:rFonts w:eastAsia="Times New Roman" w:cs="Times New Roman"/>
          <w:szCs w:val="24"/>
        </w:rPr>
        <w:t xml:space="preserve"> θέλω να αναφερθώ σε αυτό. Μας ενδιαφέρουν τα παιδιά. Έχουμε ένα ποσοστό επιπλέον 2% για παιδιά που έρχονται από αντίστοιχες περιοχές. Πρέπει, όμως, αυτά να πιάσουν ένα μίνιμουμ των μορίων του τελευταίου –δηλαδή, λέμε το 70%- για να μπορέσουν να μπουν στα </w:t>
      </w:r>
      <w:r>
        <w:rPr>
          <w:rFonts w:eastAsia="Times New Roman" w:cs="Times New Roman"/>
          <w:szCs w:val="24"/>
        </w:rPr>
        <w:t>Πανεπιστήμια και τουλάχιστον να τους φύγει το άγχος.</w:t>
      </w:r>
    </w:p>
    <w:p w14:paraId="58A346A9"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Όπως σας είπα, θα κατατεθεί και άρα θα ψηφιστεί το επόμενο δεκαπενθήμερο. Το λέμε, το έχουμε ανακοινώσει, για να μη θεωρηθεί ότι είναι απλώς μία υπόσχεση χωρίς υπόσταση.</w:t>
      </w:r>
    </w:p>
    <w:p w14:paraId="58A346AA"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58A346AB"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Pr>
          <w:rFonts w:eastAsia="Times New Roman" w:cs="Times New Roman"/>
          <w:szCs w:val="24"/>
        </w:rPr>
        <w:t xml:space="preserve"> Κύριε Μπούρα, ούτε </w:t>
      </w:r>
      <w:proofErr w:type="spellStart"/>
      <w:r>
        <w:rPr>
          <w:rFonts w:eastAsia="Times New Roman" w:cs="Times New Roman"/>
          <w:szCs w:val="24"/>
        </w:rPr>
        <w:t>συνεννοημένος</w:t>
      </w:r>
      <w:proofErr w:type="spellEnd"/>
      <w:r>
        <w:rPr>
          <w:rFonts w:eastAsia="Times New Roman" w:cs="Times New Roman"/>
          <w:szCs w:val="24"/>
        </w:rPr>
        <w:t xml:space="preserve"> να ήσασταν με τον Υπουργό.</w:t>
      </w:r>
    </w:p>
    <w:p w14:paraId="58A346AC"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Όχι, δεν μιλήσαμε καθόλου.</w:t>
      </w:r>
    </w:p>
    <w:p w14:paraId="58A346AD"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 ξέρω. Χιούμορ κάνω, δεν είπα ότι μιλήσατε.</w:t>
      </w:r>
    </w:p>
    <w:p w14:paraId="58A346AE"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8A346AF"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Κύριε Πρόεδρε</w:t>
      </w:r>
      <w:r>
        <w:rPr>
          <w:rFonts w:eastAsia="Times New Roman" w:cs="Times New Roman"/>
          <w:szCs w:val="24"/>
        </w:rPr>
        <w:t>, εσείς ξέρετε ότι υπηρετώ αυτήν την περιοχή για δεκαετίες…</w:t>
      </w:r>
    </w:p>
    <w:p w14:paraId="58A346B0"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Επιτυχώς.</w:t>
      </w:r>
    </w:p>
    <w:p w14:paraId="58A346B1"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…και έχω ιδιαίτερη ευαισθησία γι’ αυτήν την περιοχή. </w:t>
      </w:r>
    </w:p>
    <w:p w14:paraId="58A346B2"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Μόνο, κύριε Υπουργέ, μια και βρίσκεστε εδώ, θα ήθελα να πω κάτι προς διευκόλυνση</w:t>
      </w:r>
      <w:r>
        <w:rPr>
          <w:rFonts w:eastAsia="Times New Roman" w:cs="Times New Roman"/>
          <w:szCs w:val="24"/>
        </w:rPr>
        <w:t xml:space="preserve"> και δική σας, αλλά και των παιδιών που είναι σε αγωνία και που είτε φοιτούν, είτε είναι απόφοιτοι –το τονίζω ξανά- </w:t>
      </w:r>
      <w:r>
        <w:rPr>
          <w:rFonts w:eastAsia="Times New Roman" w:cs="Times New Roman"/>
          <w:szCs w:val="24"/>
        </w:rPr>
        <w:lastRenderedPageBreak/>
        <w:t xml:space="preserve">και θα δώσουν ξανά εξετάσεις, γιατί και αυτοί μένουν σε γκρεμισμένα ή λασπωμένα σπίτια και αυτοί έζησαν και ζουν τους ίδιους εφιάλτες. </w:t>
      </w:r>
    </w:p>
    <w:p w14:paraId="58A346B3"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Επισ</w:t>
      </w:r>
      <w:r>
        <w:rPr>
          <w:rFonts w:eastAsia="Times New Roman" w:cs="Times New Roman"/>
          <w:szCs w:val="24"/>
        </w:rPr>
        <w:t xml:space="preserve">ημαίνω αυτό που είπα τελειώνοντας τη μακροσκελή </w:t>
      </w:r>
      <w:proofErr w:type="spellStart"/>
      <w:r>
        <w:rPr>
          <w:rFonts w:eastAsia="Times New Roman" w:cs="Times New Roman"/>
          <w:szCs w:val="24"/>
        </w:rPr>
        <w:t>πρωτολογία</w:t>
      </w:r>
      <w:proofErr w:type="spellEnd"/>
      <w:r>
        <w:rPr>
          <w:rFonts w:eastAsia="Times New Roman" w:cs="Times New Roman"/>
          <w:szCs w:val="24"/>
        </w:rPr>
        <w:t xml:space="preserve"> μου –και ευχαριστώ τον Πρόεδρο γι’ αυτό- ότι η ρύθμιση πρέπει να συμπεριλαμβάνει κι αυτά τα παιδιά, γιατί σας είπα ότι ένα παιδί μπορεί να πηγαίνει σχολείο στην Ελευσίνα, αλλά κατοικεί –και αυτό βε</w:t>
      </w:r>
      <w:r>
        <w:rPr>
          <w:rFonts w:eastAsia="Times New Roman" w:cs="Times New Roman"/>
          <w:szCs w:val="24"/>
        </w:rPr>
        <w:t xml:space="preserve">βαιώνεται- στη Μάνδρα ή να πηγαίνει στην Κόρινθο –είναι δίπλα από τα Μέγαρα και τη Νέα </w:t>
      </w:r>
      <w:proofErr w:type="spellStart"/>
      <w:r>
        <w:rPr>
          <w:rFonts w:eastAsia="Times New Roman" w:cs="Times New Roman"/>
          <w:szCs w:val="24"/>
        </w:rPr>
        <w:t>Πέραμο</w:t>
      </w:r>
      <w:proofErr w:type="spellEnd"/>
      <w:r>
        <w:rPr>
          <w:rFonts w:eastAsia="Times New Roman" w:cs="Times New Roman"/>
          <w:szCs w:val="24"/>
        </w:rPr>
        <w:t xml:space="preserve">- ή να πηγαίνει στο σχολείο της Νέας </w:t>
      </w:r>
      <w:proofErr w:type="spellStart"/>
      <w:r>
        <w:rPr>
          <w:rFonts w:eastAsia="Times New Roman" w:cs="Times New Roman"/>
          <w:szCs w:val="24"/>
        </w:rPr>
        <w:t>Περάμου</w:t>
      </w:r>
      <w:proofErr w:type="spellEnd"/>
      <w:r>
        <w:rPr>
          <w:rFonts w:eastAsia="Times New Roman" w:cs="Times New Roman"/>
          <w:szCs w:val="24"/>
        </w:rPr>
        <w:t xml:space="preserve"> και να είναι κάτοικος Μεγάρων. Δεν ξέρω αν έχετε επισκεφτεί ποτέ την περιοχή. </w:t>
      </w:r>
    </w:p>
    <w:p w14:paraId="58A346B4"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θα ήθελα να καταθέσω για τη δ</w:t>
      </w:r>
      <w:r>
        <w:rPr>
          <w:rFonts w:eastAsia="Times New Roman" w:cs="Times New Roman"/>
          <w:szCs w:val="24"/>
        </w:rPr>
        <w:t xml:space="preserve">ιευκόλυνσή σας τα ΦΕΚ, τα οποία φαντάζομαι ότι έχετε, αλλά θα τα καταθέσω για τα </w:t>
      </w:r>
      <w:r>
        <w:rPr>
          <w:rFonts w:eastAsia="Times New Roman" w:cs="Times New Roman"/>
          <w:szCs w:val="24"/>
        </w:rPr>
        <w:lastRenderedPageBreak/>
        <w:t>Πρακτικά. Στον σεισμό της Κεφαλονιάς στις 26 Ιανουαρίου 2014, στο σεισμό της Λευκάδας στις 17 Νοεμβρίου 2015, στον σεισμό της Λέσβου στις 12 Ιουνίου 2017 υπήρχαν αντίστοιχες κ</w:t>
      </w:r>
      <w:r>
        <w:rPr>
          <w:rFonts w:eastAsia="Times New Roman" w:cs="Times New Roman"/>
          <w:szCs w:val="24"/>
        </w:rPr>
        <w:t>αι μάλιστα δεν υπήρξε ένα ΦΕΚ για κάθε περίπτωση. Αν τα δείτε, για την ίδια περίπτωση υπάρχουν και δύο και τρία ΦΕΚ, γιατί χρειαζόταν συμπλήρωση, για να μην υπάρξουν συμπληρώσεις. Θα τα καταθέσω για να είναι ολοκληρωμένη η νομοθετική παρέμβαση, την οποία θ</w:t>
      </w:r>
      <w:r>
        <w:rPr>
          <w:rFonts w:eastAsia="Times New Roman" w:cs="Times New Roman"/>
          <w:szCs w:val="24"/>
        </w:rPr>
        <w:t xml:space="preserve">α φέρετε και θα έχω κι εγώ την ευκαιρία να τη δω αναλυτικά. </w:t>
      </w:r>
    </w:p>
    <w:p w14:paraId="58A346B5"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Επομένως, καταθέτω για τα Πρακτικά και τα αντίστοιχα ΦΕΚ τριών τελευταίων περιπτώσεων. Έχουν γίνει και παλαιότερα τέτοιες περιπτώσεις και θα περιμένω τη ρύθμιση. Αυτήν τη στιγμή μας ακούνε -και φ</w:t>
      </w:r>
      <w:r>
        <w:rPr>
          <w:rFonts w:eastAsia="Times New Roman" w:cs="Times New Roman"/>
          <w:szCs w:val="24"/>
        </w:rPr>
        <w:t xml:space="preserve">αντάζομαι να αισθάνονται ελαφρωμένοι- τόσο οι γονείς όσο και τα παιδιά αυτής της περιοχής που για χρόνια βασανίζεται. </w:t>
      </w:r>
      <w:r>
        <w:rPr>
          <w:rFonts w:eastAsia="Times New Roman" w:cs="Times New Roman"/>
          <w:szCs w:val="24"/>
        </w:rPr>
        <w:lastRenderedPageBreak/>
        <w:t>Είναι η «πίσω αυλή της Αθήνας», όπως το λέω κάθε φορά, γιατί εκεί υπάρχουν οι μεγάλες βιομηχανίες, εκεί υπάρχουν τα πολλά προβλήματα, εκεί</w:t>
      </w:r>
      <w:r>
        <w:rPr>
          <w:rFonts w:eastAsia="Times New Roman" w:cs="Times New Roman"/>
          <w:szCs w:val="24"/>
        </w:rPr>
        <w:t xml:space="preserve"> υπάρχει η υποβάθμιση του περιβάλλοντος. Πρέπει όλα αυτά να φροντίσουμε να τα κάνουμε καλύτερα, προκειμένου να βελτιωθεί η ποιότητα ζωής στην περιοχή.</w:t>
      </w:r>
    </w:p>
    <w:p w14:paraId="58A346B6"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8A346B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Αθανάσιος Μπούρας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8A346B8"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w:t>
      </w:r>
      <w:r>
        <w:rPr>
          <w:rFonts w:eastAsia="Times New Roman" w:cs="Times New Roman"/>
          <w:szCs w:val="24"/>
        </w:rPr>
        <w:t>ργέ, ήσασταν απολύτως σαφής. Αν θέλετε να προσθέσετε κάτι, ορίστε.</w:t>
      </w:r>
    </w:p>
    <w:p w14:paraId="58A346B9" w14:textId="77777777" w:rsidR="00CD0CB7" w:rsidRDefault="00C52CAB">
      <w:pPr>
        <w:spacing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Κύριε συνάδελφε, αντίστοιχη ερώτηση έκανε και ο συνάδελφος σας ο κ. </w:t>
      </w:r>
      <w:proofErr w:type="spellStart"/>
      <w:r>
        <w:rPr>
          <w:rFonts w:eastAsia="Times New Roman"/>
          <w:szCs w:val="24"/>
        </w:rPr>
        <w:t>Πάντζας</w:t>
      </w:r>
      <w:proofErr w:type="spellEnd"/>
      <w:r>
        <w:rPr>
          <w:rFonts w:eastAsia="Times New Roman"/>
          <w:szCs w:val="24"/>
        </w:rPr>
        <w:t xml:space="preserve">. </w:t>
      </w:r>
    </w:p>
    <w:p w14:paraId="58A346BA" w14:textId="77777777" w:rsidR="00CD0CB7" w:rsidRDefault="00C52CAB">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Μετά από δέκα μέρες.</w:t>
      </w:r>
    </w:p>
    <w:p w14:paraId="58A346BB" w14:textId="77777777" w:rsidR="00CD0CB7" w:rsidRDefault="00C52CAB">
      <w:pPr>
        <w:spacing w:line="600" w:lineRule="auto"/>
        <w:ind w:firstLine="720"/>
        <w:jc w:val="both"/>
        <w:rPr>
          <w:rFonts w:eastAsia="Times New Roman"/>
          <w:szCs w:val="24"/>
        </w:rPr>
      </w:pPr>
      <w:r>
        <w:rPr>
          <w:rFonts w:eastAsia="Times New Roman"/>
          <w:b/>
          <w:szCs w:val="24"/>
        </w:rPr>
        <w:t>Κ</w:t>
      </w:r>
      <w:r>
        <w:rPr>
          <w:rFonts w:eastAsia="Times New Roman"/>
          <w:b/>
          <w:szCs w:val="24"/>
        </w:rPr>
        <w:t>ΩΝΣΤΑΝΤΙΝΟΣ ΓΑΒΡΟΓΛΟΥ (Υπουργός Παιδείας, Έρευνας και Θρησκευμάτων):</w:t>
      </w:r>
      <w:r>
        <w:rPr>
          <w:rFonts w:eastAsia="Times New Roman"/>
          <w:szCs w:val="24"/>
        </w:rPr>
        <w:t xml:space="preserve"> Δεν παίζει ρόλο, κύριε Μπούρα.</w:t>
      </w:r>
    </w:p>
    <w:p w14:paraId="58A346BC" w14:textId="77777777" w:rsidR="00CD0CB7" w:rsidRDefault="00C52CAB">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Είναι ένα από τα θέματα στα οποία μπορούμε να συμφωνήσουμε όλοι. Μην πάμε σε τέτοια πράγματα.</w:t>
      </w:r>
    </w:p>
    <w:p w14:paraId="58A346BD" w14:textId="77777777" w:rsidR="00CD0CB7" w:rsidRDefault="00C52CAB">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Όχι, το λέω αυτό διότι υπάρχει μια κοινή αγωνία για την περιοχή. Με ρωτήσατε και σας απαντάω. Όντως, </w:t>
      </w:r>
      <w:r>
        <w:rPr>
          <w:rFonts w:eastAsia="Times New Roman"/>
          <w:szCs w:val="24"/>
        </w:rPr>
        <w:lastRenderedPageBreak/>
        <w:t>επισκέφθηκα την περιοχή αμέσως μετά για να δω τι γίνεται στα σχολεία.</w:t>
      </w:r>
    </w:p>
    <w:p w14:paraId="58A346BE" w14:textId="77777777" w:rsidR="00CD0CB7" w:rsidRDefault="00C52CAB">
      <w:pPr>
        <w:spacing w:line="600" w:lineRule="auto"/>
        <w:ind w:firstLine="720"/>
        <w:jc w:val="both"/>
        <w:rPr>
          <w:rFonts w:eastAsia="Times New Roman"/>
          <w:szCs w:val="24"/>
        </w:rPr>
      </w:pPr>
      <w:r>
        <w:rPr>
          <w:rFonts w:eastAsia="Times New Roman"/>
          <w:szCs w:val="24"/>
        </w:rPr>
        <w:t>Για να σας καθη</w:t>
      </w:r>
      <w:r>
        <w:rPr>
          <w:rFonts w:eastAsia="Times New Roman"/>
          <w:szCs w:val="24"/>
        </w:rPr>
        <w:t>συχάσω, κύριε Μπούρα, επειδή έρχεστε κι εσείς από τον ακαδημαϊκό χώρο και τα ξέρετε όλα αυτά, εκείνο που πρέπει να προλάβουμε γενικά είναι το να έχουμε μια κανονικότητα για το πώς αντιμετωπίζουμε αυτές τις περιπτώσεις, είτε είναι σεισμός είτε είναι πλημμύρ</w:t>
      </w:r>
      <w:r>
        <w:rPr>
          <w:rFonts w:eastAsia="Times New Roman"/>
          <w:szCs w:val="24"/>
        </w:rPr>
        <w:t xml:space="preserve">α είτε κάτι άλλο σοβαρό. </w:t>
      </w:r>
    </w:p>
    <w:p w14:paraId="58A346BF" w14:textId="77777777" w:rsidR="00CD0CB7" w:rsidRDefault="00C52CAB">
      <w:pPr>
        <w:spacing w:line="600" w:lineRule="auto"/>
        <w:ind w:firstLine="720"/>
        <w:jc w:val="both"/>
        <w:rPr>
          <w:rFonts w:eastAsia="Times New Roman"/>
          <w:szCs w:val="24"/>
        </w:rPr>
      </w:pPr>
      <w:r>
        <w:rPr>
          <w:rFonts w:eastAsia="Times New Roman"/>
          <w:szCs w:val="24"/>
        </w:rPr>
        <w:t>Στο νομοσχέδιο θα καταθέσουμε το συνολικό και η υπουργική απόφαση θα βγει για να πάρει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όσα λέτε. Καταλάβατε; Γιατί αν μείνει κάτι έξω, γιατί είναι όντως…</w:t>
      </w:r>
    </w:p>
    <w:p w14:paraId="58A346C0" w14:textId="77777777" w:rsidR="00CD0CB7" w:rsidRDefault="00C52CAB">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Θα το συμπληρώσουμε.</w:t>
      </w:r>
    </w:p>
    <w:p w14:paraId="58A346C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w:t>
      </w:r>
      <w:r>
        <w:rPr>
          <w:rFonts w:eastAsia="Times New Roman" w:cs="Times New Roman"/>
          <w:b/>
          <w:szCs w:val="24"/>
        </w:rPr>
        <w:t xml:space="preserve">νης): </w:t>
      </w:r>
      <w:r>
        <w:rPr>
          <w:rFonts w:eastAsia="Times New Roman" w:cs="Times New Roman"/>
          <w:szCs w:val="24"/>
        </w:rPr>
        <w:t>Θα βάλετε το γενικό πλαίσιο και η εκτελεστική υπουργική απόφαση θα μπει στις λεπτομέρειες. Το λέω για τα Πρακτικά.</w:t>
      </w:r>
    </w:p>
    <w:p w14:paraId="58A346C2" w14:textId="77777777" w:rsidR="00CD0CB7" w:rsidRDefault="00C52CAB">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Θα το κάνουμε και σε συνεννόηση με τους συναδέλφους εκεί στην περ</w:t>
      </w:r>
      <w:r>
        <w:rPr>
          <w:rFonts w:eastAsia="Times New Roman"/>
          <w:szCs w:val="24"/>
        </w:rPr>
        <w:t>ιοχή, μήπως μας έχει ξεφύγει και τίποτα στη μελλοντική υπουργική απόφαση.</w:t>
      </w:r>
    </w:p>
    <w:p w14:paraId="58A346C3" w14:textId="77777777" w:rsidR="00CD0CB7" w:rsidRDefault="00C52CAB">
      <w:pPr>
        <w:spacing w:line="600" w:lineRule="auto"/>
        <w:ind w:firstLine="720"/>
        <w:jc w:val="both"/>
        <w:rPr>
          <w:rFonts w:eastAsia="Times New Roman"/>
          <w:szCs w:val="24"/>
        </w:rPr>
      </w:pPr>
      <w:r>
        <w:rPr>
          <w:rFonts w:eastAsia="Times New Roman"/>
          <w:szCs w:val="24"/>
        </w:rPr>
        <w:t>Ευχαριστώ.</w:t>
      </w:r>
    </w:p>
    <w:p w14:paraId="58A346C4" w14:textId="77777777" w:rsidR="00CD0CB7" w:rsidRDefault="00C52CAB">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Γι’ αυτό, κύριε Υπουργέ, σας κατέθεσα αυτά τα έγγραφα ΦΕΚ.</w:t>
      </w:r>
    </w:p>
    <w:p w14:paraId="58A346C5"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πολύ κι εγώ.</w:t>
      </w:r>
    </w:p>
    <w:p w14:paraId="58A346C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w:t>
      </w:r>
      <w:r>
        <w:rPr>
          <w:rFonts w:eastAsia="Times New Roman" w:cs="Times New Roman"/>
          <w:szCs w:val="24"/>
        </w:rPr>
        <w:t xml:space="preserve"> τιμή να ανακοινώσω στο Σώμα την υπ’ αρ</w:t>
      </w:r>
      <w:r>
        <w:rPr>
          <w:rFonts w:eastAsia="Times New Roman" w:cs="Times New Roman"/>
          <w:szCs w:val="24"/>
        </w:rPr>
        <w:t>ιθμόν</w:t>
      </w:r>
      <w:r>
        <w:rPr>
          <w:rFonts w:eastAsia="Times New Roman" w:cs="Times New Roman"/>
          <w:szCs w:val="24"/>
        </w:rPr>
        <w:t xml:space="preserve"> 776 από 12-2-2018 πρόταση που κατέθεσαν ο Πρωθυπουργός και Πρόεδρος της Κοινοβουλευτικής Ομάδας του ΣΥΡΙΖΑ κ. Αλέξης Τσίπρας και εκατόν σαράντα τέσσερις (144) Βουλευτές της Κοινοβουλευτικής του Ομάδας, καθώς και</w:t>
      </w:r>
      <w:r>
        <w:rPr>
          <w:rFonts w:eastAsia="Times New Roman" w:cs="Times New Roman"/>
          <w:szCs w:val="24"/>
        </w:rPr>
        <w:t xml:space="preserve"> ο Πρόεδρος της Κοινοβουλευτικής Ομάδας των ΑΝΕΛ κ. Πάνος Καμμένος και οκτώ (8) Βουλευτές της Κοινοβουλευτικής του Ομάδας για τη σύσταση Ειδικής Κοινοβουλευτικής Επιτροπής προς διενέργεια προκαταρκτικής εξέτασης, κατά το άρθρο 86 του Συντάγματος, </w:t>
      </w:r>
      <w:r>
        <w:rPr>
          <w:rFonts w:eastAsia="Times New Roman" w:cs="Times New Roman"/>
          <w:szCs w:val="24"/>
        </w:rPr>
        <w:t xml:space="preserve">το </w:t>
      </w:r>
      <w:r>
        <w:rPr>
          <w:rFonts w:eastAsia="Times New Roman" w:cs="Times New Roman"/>
          <w:szCs w:val="24"/>
        </w:rPr>
        <w:t xml:space="preserve">άρθρα </w:t>
      </w:r>
      <w:r>
        <w:rPr>
          <w:rFonts w:eastAsia="Times New Roman" w:cs="Times New Roman"/>
          <w:szCs w:val="24"/>
        </w:rPr>
        <w:t>153 επ</w:t>
      </w:r>
      <w:r>
        <w:rPr>
          <w:rFonts w:eastAsia="Times New Roman" w:cs="Times New Roman"/>
          <w:szCs w:val="24"/>
        </w:rPr>
        <w:t xml:space="preserve">ί </w:t>
      </w:r>
      <w:r>
        <w:rPr>
          <w:rFonts w:eastAsia="Times New Roman" w:cs="Times New Roman"/>
          <w:szCs w:val="24"/>
        </w:rPr>
        <w:t xml:space="preserve">του Κανονισμού της Βουλής και το ν.3126/2003 «Ποινική Ευθύνη των Υπουργών», όπως ισχύει, σχετικά με τη διερεύνηση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58A346C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Η πρόταση θα καταχωρισθεί στα Πρακτικά της σημερινής συνεδρίασης, θα τυπωθεί και θα διανεμηθεί στους Βουλευτέ</w:t>
      </w:r>
      <w:r>
        <w:rPr>
          <w:rFonts w:eastAsia="Times New Roman" w:cs="Times New Roman"/>
          <w:szCs w:val="24"/>
        </w:rPr>
        <w:t>ς και θα εγγραφεί σε ειδική ημερήσια διάταξη, όπως ορίζει ο Κανονισμός της Βουλής.</w:t>
      </w:r>
    </w:p>
    <w:p w14:paraId="58A346C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(Η προαναφερθείσα πρόταση έχει ως εξής:</w:t>
      </w:r>
    </w:p>
    <w:p w14:paraId="58A346C9" w14:textId="77777777" w:rsidR="00CD0CB7" w:rsidRDefault="00C52CAB">
      <w:pPr>
        <w:spacing w:line="600" w:lineRule="auto"/>
        <w:ind w:firstLine="720"/>
        <w:jc w:val="center"/>
        <w:rPr>
          <w:rFonts w:eastAsia="Times New Roman" w:cs="Times New Roman"/>
          <w:color w:val="FF0000"/>
          <w:szCs w:val="24"/>
        </w:rPr>
      </w:pPr>
      <w:r w:rsidRPr="009C55DF">
        <w:rPr>
          <w:rFonts w:eastAsia="Times New Roman" w:cs="Times New Roman"/>
          <w:color w:val="FF0000"/>
          <w:szCs w:val="24"/>
        </w:rPr>
        <w:t>(Αλλαγή σελίδας)</w:t>
      </w:r>
    </w:p>
    <w:p w14:paraId="58A346CA" w14:textId="77777777" w:rsidR="00CD0CB7" w:rsidRDefault="00C52CAB">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9C55DF">
        <w:rPr>
          <w:rFonts w:eastAsia="Times New Roman" w:cs="Times New Roman"/>
          <w:color w:val="FF0000"/>
          <w:szCs w:val="24"/>
        </w:rPr>
        <w:t>Να μπουν οι σελ. 26 έως 51)</w:t>
      </w:r>
    </w:p>
    <w:p w14:paraId="58A346CB" w14:textId="77777777" w:rsidR="00CD0CB7" w:rsidRDefault="00C52CAB">
      <w:pPr>
        <w:spacing w:line="600" w:lineRule="auto"/>
        <w:ind w:firstLine="720"/>
        <w:jc w:val="center"/>
        <w:rPr>
          <w:rFonts w:eastAsia="Times New Roman" w:cs="Times New Roman"/>
          <w:color w:val="FF0000"/>
          <w:szCs w:val="24"/>
        </w:rPr>
      </w:pPr>
      <w:r w:rsidRPr="009C55DF">
        <w:rPr>
          <w:rFonts w:eastAsia="Times New Roman" w:cs="Times New Roman"/>
          <w:color w:val="FF0000"/>
          <w:szCs w:val="24"/>
        </w:rPr>
        <w:t>(Αλλαγή σελίδας)</w:t>
      </w:r>
    </w:p>
    <w:p w14:paraId="58A346CC"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συζητηθεί τώρα η πρώτη με αριθμό 600/23-10-2017 ερώτηση </w:t>
      </w:r>
      <w:r>
        <w:rPr>
          <w:rFonts w:eastAsia="Times New Roman" w:cs="Times New Roman"/>
          <w:szCs w:val="24"/>
        </w:rPr>
        <w:t xml:space="preserve">του κύκλου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 xml:space="preserve">ερωτήσεων </w:t>
      </w:r>
      <w:r>
        <w:rPr>
          <w:rFonts w:eastAsia="Times New Roman" w:cs="Times New Roman"/>
          <w:szCs w:val="24"/>
        </w:rPr>
        <w:t xml:space="preserve">της Βουλευτού Β΄ Αθηνών του Συνασπισμού Ριζοσπαστικής Αριστεράς </w:t>
      </w:r>
      <w:r>
        <w:rPr>
          <w:rFonts w:eastAsia="Times New Roman" w:cs="Times New Roman"/>
          <w:szCs w:val="24"/>
        </w:rPr>
        <w:t xml:space="preserve">κ. </w:t>
      </w:r>
      <w:r>
        <w:rPr>
          <w:rFonts w:eastAsia="Times New Roman" w:cs="Times New Roman"/>
          <w:bCs/>
          <w:szCs w:val="24"/>
        </w:rPr>
        <w:t>Χαρούλας (Χαράς) Καφαντάρη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w:t>
      </w:r>
      <w:r>
        <w:rPr>
          <w:rFonts w:eastAsia="Times New Roman" w:cs="Times New Roman"/>
          <w:b/>
          <w:szCs w:val="24"/>
        </w:rPr>
        <w:t xml:space="preserve"> </w:t>
      </w:r>
      <w:r>
        <w:rPr>
          <w:rFonts w:eastAsia="Times New Roman" w:cs="Times New Roman"/>
          <w:bCs/>
          <w:szCs w:val="24"/>
        </w:rPr>
        <w:t>Έρευνας και Θρησκευμάτων,</w:t>
      </w:r>
      <w:r>
        <w:rPr>
          <w:rFonts w:eastAsia="Times New Roman" w:cs="Times New Roman"/>
          <w:b/>
          <w:bCs/>
          <w:szCs w:val="24"/>
        </w:rPr>
        <w:t xml:space="preserve"> </w:t>
      </w:r>
      <w:r>
        <w:rPr>
          <w:rFonts w:eastAsia="Times New Roman" w:cs="Times New Roman"/>
          <w:szCs w:val="24"/>
        </w:rPr>
        <w:t>με θέμα: «Ίδρυσ</w:t>
      </w:r>
      <w:r>
        <w:rPr>
          <w:rFonts w:eastAsia="Times New Roman" w:cs="Times New Roman"/>
          <w:szCs w:val="24"/>
        </w:rPr>
        <w:t xml:space="preserve">η </w:t>
      </w:r>
      <w:r>
        <w:rPr>
          <w:rFonts w:eastAsia="Times New Roman" w:cs="Times New Roman"/>
          <w:szCs w:val="24"/>
        </w:rPr>
        <w:lastRenderedPageBreak/>
        <w:t>Κέντρου Περιβαλλοντικής Εκπαίδευσης (ΚΠΕ) στο πάρκο “Αντώνης Τρίτσης”».</w:t>
      </w:r>
    </w:p>
    <w:p w14:paraId="58A346C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14:paraId="58A346C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58A346CF" w14:textId="77777777" w:rsidR="00CD0CB7" w:rsidRDefault="00C52CAB">
      <w:pPr>
        <w:spacing w:line="600" w:lineRule="auto"/>
        <w:ind w:firstLine="720"/>
        <w:jc w:val="both"/>
        <w:rPr>
          <w:rFonts w:eastAsia="Times New Roman"/>
          <w:szCs w:val="24"/>
        </w:rPr>
      </w:pPr>
      <w:r>
        <w:rPr>
          <w:rFonts w:eastAsia="Times New Roman" w:cs="Times New Roman"/>
          <w:szCs w:val="24"/>
        </w:rPr>
        <w:t xml:space="preserve">Καλησπέρα, κύριε Υπουργέ. Βεβαίως γνωρίζετε πολύ καλά ότι τα κέντρα διά βίου μάθησης για </w:t>
      </w:r>
      <w:r>
        <w:rPr>
          <w:rFonts w:eastAsia="Times New Roman" w:cs="Times New Roman"/>
          <w:szCs w:val="24"/>
        </w:rPr>
        <w:t xml:space="preserve">το περιβάλλον και την </w:t>
      </w:r>
      <w:proofErr w:type="spellStart"/>
      <w:r>
        <w:rPr>
          <w:rFonts w:eastAsia="Times New Roman" w:cs="Times New Roman"/>
          <w:szCs w:val="24"/>
        </w:rPr>
        <w:t>αειφορία</w:t>
      </w:r>
      <w:proofErr w:type="spellEnd"/>
      <w:r>
        <w:rPr>
          <w:rFonts w:eastAsia="Times New Roman" w:cs="Times New Roman"/>
          <w:szCs w:val="24"/>
        </w:rPr>
        <w:t>, τα Κέντρα Περιβαλλοντικής Εκπαίδευσης, είναι αποκεντρωμένες εκπαιδευτικές δομές του Υπουργείου Παιδείας και υπάγονται στις οικείες περιφερειακές διευθύνσεις εκπαίδευσης και έχουν πολλαπλούς ρόλους. Απευθύνονται σε μαθητές όσ</w:t>
      </w:r>
      <w:r>
        <w:rPr>
          <w:rFonts w:eastAsia="Times New Roman" w:cs="Times New Roman"/>
          <w:szCs w:val="24"/>
        </w:rPr>
        <w:t xml:space="preserve">ον αφορά </w:t>
      </w:r>
      <w:r>
        <w:rPr>
          <w:rFonts w:eastAsia="Times New Roman" w:cs="Times New Roman"/>
          <w:szCs w:val="24"/>
        </w:rPr>
        <w:t>σ</w:t>
      </w:r>
      <w:r>
        <w:rPr>
          <w:rFonts w:eastAsia="Times New Roman" w:cs="Times New Roman"/>
          <w:szCs w:val="24"/>
        </w:rPr>
        <w:t xml:space="preserve">την περιβαλλοντική εκπαίδευση, </w:t>
      </w:r>
      <w:r>
        <w:rPr>
          <w:rFonts w:eastAsia="Times New Roman" w:cs="Times New Roman"/>
          <w:szCs w:val="24"/>
        </w:rPr>
        <w:t>σ</w:t>
      </w:r>
      <w:r>
        <w:rPr>
          <w:rFonts w:eastAsia="Times New Roman" w:cs="Times New Roman"/>
          <w:szCs w:val="24"/>
        </w:rPr>
        <w:t xml:space="preserve">την εκπαίδευση για το περιβάλλον και την </w:t>
      </w:r>
      <w:proofErr w:type="spellStart"/>
      <w:r>
        <w:rPr>
          <w:rFonts w:eastAsia="Times New Roman" w:cs="Times New Roman"/>
          <w:szCs w:val="24"/>
        </w:rPr>
        <w:t>αειφορία</w:t>
      </w:r>
      <w:proofErr w:type="spellEnd"/>
      <w:r>
        <w:rPr>
          <w:rFonts w:eastAsia="Times New Roman" w:cs="Times New Roman"/>
          <w:szCs w:val="24"/>
        </w:rPr>
        <w:t xml:space="preserve">, αλλά και σε ενήλικες για επιμόρφωση εκπαιδευτικών στην </w:t>
      </w:r>
      <w:r>
        <w:rPr>
          <w:rFonts w:eastAsia="Times New Roman" w:cs="Times New Roman"/>
          <w:szCs w:val="24"/>
        </w:rPr>
        <w:lastRenderedPageBreak/>
        <w:t>περιβαλλοντική εκπαίδευση, για ενημέρωση, για την ευαισθητοποίηση μελών, φορέων της τοπικής κοινωνίας σε θέμ</w:t>
      </w:r>
      <w:r>
        <w:rPr>
          <w:rFonts w:eastAsia="Times New Roman" w:cs="Times New Roman"/>
          <w:szCs w:val="24"/>
        </w:rPr>
        <w:t>ατα περιβάλλοντος.</w:t>
      </w:r>
    </w:p>
    <w:p w14:paraId="58A346D0" w14:textId="77777777" w:rsidR="00CD0CB7" w:rsidRDefault="00C52CAB">
      <w:pPr>
        <w:spacing w:line="600" w:lineRule="auto"/>
        <w:ind w:firstLine="720"/>
        <w:jc w:val="both"/>
        <w:rPr>
          <w:rFonts w:eastAsia="Times New Roman"/>
          <w:szCs w:val="24"/>
        </w:rPr>
      </w:pPr>
      <w:r>
        <w:rPr>
          <w:rFonts w:eastAsia="Times New Roman"/>
          <w:szCs w:val="24"/>
        </w:rPr>
        <w:t xml:space="preserve">Οι δράσεις που υλοποιούνται στα ΚΠΕ περιλαμβάνουν σεμινάρια και επιμορφώσεις για το περιβάλλον, ημερίδες, δράσεις ευαισθητοποίησης ενώ έμφαση δίνεται στη βιωματική μάθηση και στην ανάληψη πρωτοβουλιών. </w:t>
      </w:r>
    </w:p>
    <w:p w14:paraId="58A346D1" w14:textId="77777777" w:rsidR="00CD0CB7" w:rsidRDefault="00C52CAB">
      <w:pPr>
        <w:spacing w:line="600" w:lineRule="auto"/>
        <w:ind w:firstLine="720"/>
        <w:jc w:val="both"/>
        <w:rPr>
          <w:rFonts w:eastAsia="Times New Roman"/>
          <w:szCs w:val="24"/>
        </w:rPr>
      </w:pPr>
      <w:r>
        <w:rPr>
          <w:rFonts w:eastAsia="Times New Roman"/>
          <w:szCs w:val="24"/>
        </w:rPr>
        <w:t>Η θεματολογία των δράσεων που υλοπ</w:t>
      </w:r>
      <w:r>
        <w:rPr>
          <w:rFonts w:eastAsia="Times New Roman"/>
          <w:szCs w:val="24"/>
        </w:rPr>
        <w:t>οιούνται στα κέντρα είναι σε άμεση συνάφεια με τις ιδιαιτερότητες του φυσικού περιβάλλοντος των περιοχών στις οποίες βρίσκονται και βέβαια τα αναμενόμενα αποτελέσματα είναι</w:t>
      </w:r>
      <w:r>
        <w:rPr>
          <w:rFonts w:eastAsia="Times New Roman"/>
          <w:szCs w:val="24"/>
        </w:rPr>
        <w:t xml:space="preserve"> -</w:t>
      </w:r>
      <w:r>
        <w:rPr>
          <w:rFonts w:eastAsia="Times New Roman"/>
          <w:szCs w:val="24"/>
        </w:rPr>
        <w:t>όπως είπαμε και πριν</w:t>
      </w:r>
      <w:r>
        <w:rPr>
          <w:rFonts w:eastAsia="Times New Roman"/>
          <w:szCs w:val="24"/>
        </w:rPr>
        <w:t xml:space="preserve">- </w:t>
      </w:r>
      <w:r>
        <w:rPr>
          <w:rFonts w:eastAsia="Times New Roman"/>
          <w:szCs w:val="24"/>
        </w:rPr>
        <w:t>η ευαισθητοποίηση μαθητών σε θέματα περιβαλλοντικής εκπαίδευ</w:t>
      </w:r>
      <w:r>
        <w:rPr>
          <w:rFonts w:eastAsia="Times New Roman"/>
          <w:szCs w:val="24"/>
        </w:rPr>
        <w:t>σης, η ανά</w:t>
      </w:r>
      <w:r>
        <w:rPr>
          <w:rFonts w:eastAsia="Times New Roman"/>
          <w:szCs w:val="24"/>
        </w:rPr>
        <w:lastRenderedPageBreak/>
        <w:t xml:space="preserve">πτυξη ικανοτήτων, η επιμόρφωση και η ευαισθητοποίηση εκπαιδευτικών και η απόκτηση νέων γνώσεων και η καλλιέργεια δεξιοτήτων σχετικά με το περιβάλλον. </w:t>
      </w:r>
    </w:p>
    <w:p w14:paraId="58A346D2" w14:textId="77777777" w:rsidR="00CD0CB7" w:rsidRDefault="00C52CAB">
      <w:pPr>
        <w:spacing w:line="600" w:lineRule="auto"/>
        <w:ind w:firstLine="720"/>
        <w:jc w:val="both"/>
        <w:rPr>
          <w:rFonts w:eastAsia="Times New Roman"/>
          <w:szCs w:val="24"/>
        </w:rPr>
      </w:pPr>
      <w:r>
        <w:rPr>
          <w:rFonts w:eastAsia="Times New Roman"/>
          <w:szCs w:val="24"/>
        </w:rPr>
        <w:t xml:space="preserve">Όσον αφορά τώρα </w:t>
      </w:r>
      <w:r>
        <w:rPr>
          <w:rFonts w:eastAsia="Times New Roman"/>
          <w:szCs w:val="24"/>
        </w:rPr>
        <w:t>σ</w:t>
      </w:r>
      <w:r>
        <w:rPr>
          <w:rFonts w:eastAsia="Times New Roman"/>
          <w:szCs w:val="24"/>
        </w:rPr>
        <w:t xml:space="preserve">το </w:t>
      </w:r>
      <w:r>
        <w:rPr>
          <w:rFonts w:eastAsia="Times New Roman"/>
          <w:szCs w:val="24"/>
        </w:rPr>
        <w:t>μ</w:t>
      </w:r>
      <w:r>
        <w:rPr>
          <w:rFonts w:eastAsia="Times New Roman"/>
          <w:szCs w:val="24"/>
        </w:rPr>
        <w:t xml:space="preserve">ητροπολιτικό </w:t>
      </w:r>
      <w:r>
        <w:rPr>
          <w:rFonts w:eastAsia="Times New Roman"/>
          <w:szCs w:val="24"/>
        </w:rPr>
        <w:t>π</w:t>
      </w:r>
      <w:r>
        <w:rPr>
          <w:rFonts w:eastAsia="Times New Roman"/>
          <w:szCs w:val="24"/>
        </w:rPr>
        <w:t>άρκο περιβαλλοντικών και εκπαιδευτικών δραστηριοτήτων και ανάπτυξης κοινωνικής οικονομίας «Αντώνης Τρίτσης», θα πούμε ότι είναι το μεγαλύτερο μητροπολιτικό πάρκο στην Αθήνα, συνολικής έκτασης κάτι λιγότερο από χίλια στρέμματα και είναι και το μεγαλύτερο πε</w:t>
      </w:r>
      <w:r>
        <w:rPr>
          <w:rFonts w:eastAsia="Times New Roman"/>
          <w:szCs w:val="24"/>
        </w:rPr>
        <w:t xml:space="preserve">ριβαλλοντικό πάρκο περιβαλλοντικής ευαισθητοποίησης στα Βαλκάνια. Είναι γνωστό -και ειδικά για τους κατοίκους της </w:t>
      </w:r>
      <w:r>
        <w:rPr>
          <w:rFonts w:eastAsia="Times New Roman"/>
          <w:szCs w:val="24"/>
        </w:rPr>
        <w:t xml:space="preserve">δυτικής </w:t>
      </w:r>
      <w:r>
        <w:rPr>
          <w:rFonts w:eastAsia="Times New Roman"/>
          <w:szCs w:val="24"/>
        </w:rPr>
        <w:t>Αθήνας- ότι χρόνια εγκατάλειψης υπάρχουν, αλλά ευτυχώς η αδιαφορία και η εγκατάλειψη από τις προηγούμενες κυβερνήσεις και από μερίδα τ</w:t>
      </w:r>
      <w:r>
        <w:rPr>
          <w:rFonts w:eastAsia="Times New Roman"/>
          <w:szCs w:val="24"/>
        </w:rPr>
        <w:t xml:space="preserve">ης </w:t>
      </w:r>
      <w:r>
        <w:rPr>
          <w:rFonts w:eastAsia="Times New Roman"/>
          <w:szCs w:val="24"/>
        </w:rPr>
        <w:t xml:space="preserve">τοπικής αυτοδιοίκησης </w:t>
      </w:r>
      <w:r>
        <w:rPr>
          <w:rFonts w:eastAsia="Times New Roman"/>
          <w:szCs w:val="24"/>
        </w:rPr>
        <w:t xml:space="preserve">–δεν μιλάω για όλη την </w:t>
      </w:r>
      <w:r>
        <w:rPr>
          <w:rFonts w:eastAsia="Times New Roman"/>
          <w:szCs w:val="24"/>
        </w:rPr>
        <w:t xml:space="preserve">τοπική αυτοδιοίκηση </w:t>
      </w:r>
      <w:r>
        <w:rPr>
          <w:rFonts w:eastAsia="Times New Roman"/>
          <w:szCs w:val="24"/>
        </w:rPr>
        <w:lastRenderedPageBreak/>
        <w:t>της περιοχής- δεν υπάρχει πια. Υπογράφηκε υπουργική απόφαση που δημοσιεύτηκε στις 10</w:t>
      </w:r>
      <w:r>
        <w:rPr>
          <w:rFonts w:eastAsia="Times New Roman"/>
          <w:szCs w:val="24"/>
        </w:rPr>
        <w:t>-</w:t>
      </w:r>
      <w:r>
        <w:rPr>
          <w:rFonts w:eastAsia="Times New Roman"/>
          <w:szCs w:val="24"/>
        </w:rPr>
        <w:t>3</w:t>
      </w:r>
      <w:r>
        <w:rPr>
          <w:rFonts w:eastAsia="Times New Roman"/>
          <w:szCs w:val="24"/>
        </w:rPr>
        <w:t>-</w:t>
      </w:r>
      <w:r>
        <w:rPr>
          <w:rFonts w:eastAsia="Times New Roman"/>
          <w:szCs w:val="24"/>
        </w:rPr>
        <w:t>2017, η οποία βάζει τέλος στον μαρασμό και την υποβάθμιση του πάρκου με μηνιαία πρόσοδο στον φορέα δι</w:t>
      </w:r>
      <w:r>
        <w:rPr>
          <w:rFonts w:eastAsia="Times New Roman"/>
          <w:szCs w:val="24"/>
        </w:rPr>
        <w:t xml:space="preserve">αχείρισης του </w:t>
      </w:r>
      <w:r>
        <w:rPr>
          <w:rFonts w:eastAsia="Times New Roman"/>
          <w:szCs w:val="24"/>
        </w:rPr>
        <w:t>μ</w:t>
      </w:r>
      <w:r>
        <w:rPr>
          <w:rFonts w:eastAsia="Times New Roman"/>
          <w:szCs w:val="24"/>
        </w:rPr>
        <w:t xml:space="preserve">ητροπολιτικού </w:t>
      </w:r>
      <w:r>
        <w:rPr>
          <w:rFonts w:eastAsia="Times New Roman"/>
          <w:szCs w:val="24"/>
        </w:rPr>
        <w:t>π</w:t>
      </w:r>
      <w:r>
        <w:rPr>
          <w:rFonts w:eastAsia="Times New Roman"/>
          <w:szCs w:val="24"/>
        </w:rPr>
        <w:t xml:space="preserve">άρκου 58.000 ευρώ και αυτό σημαίνει ότι κάτι ξεκινάει και κάτι γίνεται </w:t>
      </w:r>
      <w:r>
        <w:rPr>
          <w:rFonts w:eastAsia="Times New Roman"/>
          <w:szCs w:val="24"/>
        </w:rPr>
        <w:t xml:space="preserve">σ’ </w:t>
      </w:r>
      <w:r>
        <w:rPr>
          <w:rFonts w:eastAsia="Times New Roman"/>
          <w:szCs w:val="24"/>
        </w:rPr>
        <w:t xml:space="preserve">αυτό το </w:t>
      </w:r>
      <w:r>
        <w:rPr>
          <w:rFonts w:eastAsia="Times New Roman"/>
          <w:szCs w:val="24"/>
        </w:rPr>
        <w:t>πάρκο</w:t>
      </w:r>
      <w:r>
        <w:rPr>
          <w:rFonts w:eastAsia="Times New Roman"/>
          <w:szCs w:val="24"/>
        </w:rPr>
        <w:t>.</w:t>
      </w:r>
    </w:p>
    <w:p w14:paraId="58A346D3" w14:textId="77777777" w:rsidR="00CD0CB7" w:rsidRDefault="00C52CAB">
      <w:pPr>
        <w:spacing w:line="600" w:lineRule="auto"/>
        <w:ind w:firstLine="720"/>
        <w:jc w:val="both"/>
        <w:rPr>
          <w:rFonts w:eastAsia="Times New Roman"/>
          <w:szCs w:val="24"/>
        </w:rPr>
      </w:pPr>
      <w:r>
        <w:rPr>
          <w:rFonts w:eastAsia="Times New Roman"/>
          <w:szCs w:val="24"/>
        </w:rPr>
        <w:t>Στον νέο φορέα διαχείρισης που δημιουργήθηκε με τον ν.4414/2016 συμμετέχουν το Υπουργείο Περιβάλλοντος και Ενέργειας, η Περιφέρεια Αττική</w:t>
      </w:r>
      <w:r>
        <w:rPr>
          <w:rFonts w:eastAsia="Times New Roman"/>
          <w:szCs w:val="24"/>
        </w:rPr>
        <w:t xml:space="preserve">ς, ο Αναπτυξιακός Σύνδεσμος Δυτικής Αττικής, Δυτικής Αθήνας, </w:t>
      </w:r>
      <w:r>
        <w:rPr>
          <w:rFonts w:eastAsia="Times New Roman"/>
          <w:szCs w:val="24"/>
        </w:rPr>
        <w:t>τοπική αυτοδιοίκηση</w:t>
      </w:r>
      <w:r>
        <w:rPr>
          <w:rFonts w:eastAsia="Times New Roman"/>
          <w:szCs w:val="24"/>
        </w:rPr>
        <w:t xml:space="preserve">, οι φίλοι του </w:t>
      </w:r>
      <w:r>
        <w:rPr>
          <w:rFonts w:eastAsia="Times New Roman"/>
          <w:szCs w:val="24"/>
        </w:rPr>
        <w:t xml:space="preserve">πάρκου ως </w:t>
      </w:r>
      <w:r>
        <w:rPr>
          <w:rFonts w:eastAsia="Times New Roman"/>
          <w:szCs w:val="24"/>
        </w:rPr>
        <w:t xml:space="preserve">κοινωνία των πολιτών, το Μετσόβιο Πολυτεχνείο, η Γεωπονική Σχολή </w:t>
      </w:r>
      <w:r>
        <w:rPr>
          <w:rFonts w:eastAsia="Times New Roman"/>
          <w:szCs w:val="24"/>
        </w:rPr>
        <w:t>κ.λπ.</w:t>
      </w:r>
      <w:r>
        <w:rPr>
          <w:rFonts w:eastAsia="Times New Roman"/>
          <w:szCs w:val="24"/>
        </w:rPr>
        <w:t xml:space="preserve">. </w:t>
      </w:r>
    </w:p>
    <w:p w14:paraId="58A346D4" w14:textId="77777777" w:rsidR="00CD0CB7" w:rsidRDefault="00C52CAB">
      <w:pPr>
        <w:spacing w:line="600" w:lineRule="auto"/>
        <w:ind w:firstLine="720"/>
        <w:jc w:val="both"/>
        <w:rPr>
          <w:rFonts w:eastAsia="Times New Roman"/>
          <w:szCs w:val="24"/>
        </w:rPr>
      </w:pPr>
      <w:r>
        <w:rPr>
          <w:rFonts w:eastAsia="Times New Roman"/>
          <w:szCs w:val="24"/>
        </w:rPr>
        <w:lastRenderedPageBreak/>
        <w:t xml:space="preserve">Θα έλεγα, λοιπόν, ότι υπάρχει αίτημα από το ΔΣ του φορέα διαχείρισης του </w:t>
      </w:r>
      <w:r>
        <w:rPr>
          <w:rFonts w:eastAsia="Times New Roman"/>
          <w:szCs w:val="24"/>
        </w:rPr>
        <w:t>πάρκο</w:t>
      </w:r>
      <w:r>
        <w:rPr>
          <w:rFonts w:eastAsia="Times New Roman"/>
          <w:szCs w:val="24"/>
        </w:rPr>
        <w:t>υ</w:t>
      </w:r>
      <w:r>
        <w:rPr>
          <w:rFonts w:eastAsia="Times New Roman"/>
          <w:szCs w:val="24"/>
        </w:rPr>
        <w:t>. Από τις 10</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έχει πάρει μια απόφαση, να προτείνει στο Υπουργείο την ίδρυση και λειτουργία Κέντρου Περιβαλλοντικής Εκπαίδευσης, διαθέτοντας και τις αντίστοιχες υποδομές. Με το υπ’ αριθμόν 79 </w:t>
      </w:r>
      <w:r>
        <w:rPr>
          <w:rFonts w:eastAsia="Times New Roman"/>
          <w:szCs w:val="24"/>
        </w:rPr>
        <w:t xml:space="preserve">έγγραφο </w:t>
      </w:r>
      <w:r>
        <w:rPr>
          <w:rFonts w:eastAsia="Times New Roman"/>
          <w:szCs w:val="24"/>
        </w:rPr>
        <w:t>της 16</w:t>
      </w:r>
      <w:r>
        <w:rPr>
          <w:rFonts w:eastAsia="Times New Roman"/>
          <w:szCs w:val="24"/>
          <w:vertAlign w:val="superscript"/>
        </w:rPr>
        <w:t>ης</w:t>
      </w:r>
      <w:r>
        <w:rPr>
          <w:rFonts w:eastAsia="Times New Roman"/>
          <w:szCs w:val="24"/>
        </w:rPr>
        <w:t xml:space="preserve"> Μαΐου </w:t>
      </w:r>
      <w:r>
        <w:rPr>
          <w:rFonts w:eastAsia="Times New Roman"/>
          <w:szCs w:val="24"/>
        </w:rPr>
        <w:t>2017, φορέας διαχείρισης ζητάει απ</w:t>
      </w:r>
      <w:r>
        <w:rPr>
          <w:rFonts w:eastAsia="Times New Roman"/>
          <w:szCs w:val="24"/>
        </w:rPr>
        <w:t xml:space="preserve">ό το Υπουργείο Παιδείας την έγκριση αυτή. Βέβαια, δεν αφορά μόνο αίτημα του φορέα του </w:t>
      </w:r>
      <w:r>
        <w:rPr>
          <w:rFonts w:eastAsia="Times New Roman"/>
          <w:szCs w:val="24"/>
        </w:rPr>
        <w:t>πάρκου</w:t>
      </w:r>
      <w:r>
        <w:rPr>
          <w:rFonts w:eastAsia="Times New Roman"/>
          <w:szCs w:val="24"/>
        </w:rPr>
        <w:t xml:space="preserve">. Είναι ένα αίτημα και της τοπικής κοινωνίας και όλης της </w:t>
      </w:r>
      <w:r>
        <w:rPr>
          <w:rFonts w:eastAsia="Times New Roman"/>
          <w:szCs w:val="24"/>
        </w:rPr>
        <w:t xml:space="preserve">δυτικής </w:t>
      </w:r>
      <w:r>
        <w:rPr>
          <w:rFonts w:eastAsia="Times New Roman"/>
          <w:szCs w:val="24"/>
        </w:rPr>
        <w:t>Αθήνας –να το πούμε καλύτερα- που ζητάει πραγματικά την ίδρυση του ΚΠΕ.</w:t>
      </w:r>
    </w:p>
    <w:p w14:paraId="58A346D5" w14:textId="77777777" w:rsidR="00CD0CB7" w:rsidRDefault="00C52CAB">
      <w:pPr>
        <w:spacing w:line="600" w:lineRule="auto"/>
        <w:ind w:firstLine="720"/>
        <w:jc w:val="both"/>
        <w:rPr>
          <w:rFonts w:eastAsia="Times New Roman"/>
          <w:szCs w:val="24"/>
        </w:rPr>
      </w:pPr>
      <w:r>
        <w:rPr>
          <w:rFonts w:eastAsia="Times New Roman"/>
          <w:szCs w:val="24"/>
        </w:rPr>
        <w:t>Πώς το αντιμετωπίζει το Υπ</w:t>
      </w:r>
      <w:r>
        <w:rPr>
          <w:rFonts w:eastAsia="Times New Roman"/>
          <w:szCs w:val="24"/>
        </w:rPr>
        <w:t xml:space="preserve">ουργείο και πώς προτίθεστε </w:t>
      </w:r>
      <w:r>
        <w:rPr>
          <w:rFonts w:eastAsia="Times New Roman"/>
          <w:szCs w:val="24"/>
        </w:rPr>
        <w:t xml:space="preserve">ως </w:t>
      </w:r>
      <w:r>
        <w:rPr>
          <w:rFonts w:eastAsia="Times New Roman"/>
          <w:szCs w:val="24"/>
        </w:rPr>
        <w:t xml:space="preserve">επικεφαλής και </w:t>
      </w:r>
      <w:r>
        <w:rPr>
          <w:rFonts w:eastAsia="Times New Roman"/>
          <w:szCs w:val="24"/>
        </w:rPr>
        <w:t xml:space="preserve">ως </w:t>
      </w:r>
      <w:r>
        <w:rPr>
          <w:rFonts w:eastAsia="Times New Roman"/>
          <w:szCs w:val="24"/>
        </w:rPr>
        <w:t xml:space="preserve">κατ’ εξοχήν αρμόδιος του Υπουργείου Παιδείας </w:t>
      </w:r>
      <w:r>
        <w:rPr>
          <w:rFonts w:eastAsia="Times New Roman"/>
          <w:szCs w:val="24"/>
        </w:rPr>
        <w:lastRenderedPageBreak/>
        <w:t xml:space="preserve">να ανταποκριθείτε στο αίτημα του φορέα και των κατοίκων της ευρύτερης περιοχής; </w:t>
      </w:r>
    </w:p>
    <w:p w14:paraId="58A346D6" w14:textId="77777777" w:rsidR="00CD0CB7" w:rsidRDefault="00C52CA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ορίστε, έχετε τον λόγο.</w:t>
      </w:r>
    </w:p>
    <w:p w14:paraId="58A346D7" w14:textId="77777777" w:rsidR="00CD0CB7" w:rsidRDefault="00C52CAB">
      <w:pPr>
        <w:spacing w:line="600" w:lineRule="auto"/>
        <w:ind w:firstLine="720"/>
        <w:jc w:val="both"/>
        <w:rPr>
          <w:rFonts w:eastAsia="Times New Roman"/>
          <w:szCs w:val="24"/>
        </w:rPr>
      </w:pPr>
      <w:r>
        <w:rPr>
          <w:rFonts w:eastAsia="Times New Roman"/>
          <w:b/>
          <w:szCs w:val="24"/>
        </w:rPr>
        <w:t>ΚΩΝΣΤΑΝΤΙΝ</w:t>
      </w:r>
      <w:r>
        <w:rPr>
          <w:rFonts w:eastAsia="Times New Roman"/>
          <w:b/>
          <w:szCs w:val="24"/>
        </w:rPr>
        <w:t xml:space="preserve">ΟΣ ΓΑΒΡΟΓΛΟΥ (Υπουργός Παιδείας, Έρευνας και Θρησκευμάτων): </w:t>
      </w:r>
      <w:r>
        <w:rPr>
          <w:rFonts w:eastAsia="Times New Roman"/>
          <w:szCs w:val="24"/>
        </w:rPr>
        <w:t>Ευχαριστώ, κύριε Πρόεδρε.</w:t>
      </w:r>
    </w:p>
    <w:p w14:paraId="58A346D8" w14:textId="77777777" w:rsidR="00CD0CB7" w:rsidRDefault="00C52CAB">
      <w:pPr>
        <w:spacing w:line="600" w:lineRule="auto"/>
        <w:ind w:firstLine="720"/>
        <w:jc w:val="both"/>
        <w:rPr>
          <w:rFonts w:eastAsia="Times New Roman"/>
          <w:szCs w:val="24"/>
        </w:rPr>
      </w:pPr>
      <w:r>
        <w:rPr>
          <w:rFonts w:eastAsia="Times New Roman"/>
          <w:szCs w:val="24"/>
        </w:rPr>
        <w:t>Δεν θα επιχειρηματολογήσω υπέρ των Κέντρων Περιβαλλοντικής Εκπαίδευσης. Για όλα αυτά που είπατε υπερθεματίζω κι εγώ. Στην Αττική γνωρίζετε ότι υπάρχουν τέσσερα τέτοια κέν</w:t>
      </w:r>
      <w:r>
        <w:rPr>
          <w:rFonts w:eastAsia="Times New Roman"/>
          <w:szCs w:val="24"/>
        </w:rPr>
        <w:t xml:space="preserve">τρα, στην Αργυρούπολη, στη Δραπετσώνα, στο Λαύριο και στην Ελευσίνα. Ως προς τη λειτουργία του ΚΠΕ στο </w:t>
      </w:r>
      <w:r>
        <w:rPr>
          <w:rFonts w:eastAsia="Times New Roman"/>
          <w:szCs w:val="24"/>
        </w:rPr>
        <w:t xml:space="preserve">πάρκο </w:t>
      </w:r>
      <w:r>
        <w:rPr>
          <w:rFonts w:eastAsia="Times New Roman"/>
          <w:szCs w:val="24"/>
        </w:rPr>
        <w:t xml:space="preserve">«Τρίτσης», τα καλά νέα είναι ότι είναι στο γραφείο μου προς υπογραφή. Το έλεγξα σήμερα το πρωί. Έχει περάσει από όλες τις υπηρεσίες. Ξέρετε, είναι </w:t>
      </w:r>
      <w:r>
        <w:rPr>
          <w:rFonts w:eastAsia="Times New Roman"/>
          <w:szCs w:val="24"/>
        </w:rPr>
        <w:t xml:space="preserve">μια </w:t>
      </w:r>
      <w:r>
        <w:rPr>
          <w:rFonts w:eastAsia="Times New Roman"/>
          <w:szCs w:val="24"/>
        </w:rPr>
        <w:lastRenderedPageBreak/>
        <w:t>περίπλοκη διαδικασία, άρα σημαίνει ότι θα φύγει από το γραφείο μου αύριο ή μεθαύριο, αφού κάνουμε τους τελικούς ελέγχους και θα προχωρήσει στη δημοσίευση στην Εφημερίδα της Κυβερνήσεως κ.λπ., άρα προφανώς έχουμε κάνει αποδεκτό το αίτημα και ελπίζουμε ν</w:t>
      </w:r>
      <w:r>
        <w:rPr>
          <w:rFonts w:eastAsia="Times New Roman"/>
          <w:szCs w:val="24"/>
        </w:rPr>
        <w:t>α έχει θετικές επιπτώσεις και στην περιοχή και στην τοπική κοινωνία.</w:t>
      </w:r>
    </w:p>
    <w:p w14:paraId="58A346D9" w14:textId="77777777" w:rsidR="00CD0CB7" w:rsidRDefault="00C52CA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Λακωνικός ο Υπουργός και στη δεύτερη επίκαιρη ερώτηση.</w:t>
      </w:r>
    </w:p>
    <w:p w14:paraId="58A346DA" w14:textId="77777777" w:rsidR="00CD0CB7" w:rsidRDefault="00C52CAB">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Δύο στα δύο, κύριε Πρό</w:t>
      </w:r>
      <w:r>
        <w:rPr>
          <w:rFonts w:eastAsia="Times New Roman"/>
          <w:szCs w:val="24"/>
        </w:rPr>
        <w:t>εδρε.</w:t>
      </w:r>
    </w:p>
    <w:p w14:paraId="58A346DB" w14:textId="77777777" w:rsidR="00CD0CB7" w:rsidRDefault="00C52CA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Βεβαίως. Εξαιρετικά, κύριε Υπουργέ απόψε.</w:t>
      </w:r>
    </w:p>
    <w:p w14:paraId="58A346DC" w14:textId="77777777" w:rsidR="00CD0CB7" w:rsidRDefault="00C52CAB">
      <w:pPr>
        <w:spacing w:line="600" w:lineRule="auto"/>
        <w:ind w:firstLine="720"/>
        <w:jc w:val="both"/>
        <w:rPr>
          <w:rFonts w:eastAsia="Times New Roman"/>
          <w:szCs w:val="24"/>
        </w:rPr>
      </w:pPr>
      <w:r>
        <w:rPr>
          <w:rFonts w:eastAsia="Times New Roman"/>
          <w:szCs w:val="24"/>
        </w:rPr>
        <w:t>Ορίστε, κυρία Καφαντάρη.</w:t>
      </w:r>
    </w:p>
    <w:p w14:paraId="58A346DD" w14:textId="77777777" w:rsidR="00CD0CB7" w:rsidRDefault="00C52CAB">
      <w:pPr>
        <w:spacing w:line="600" w:lineRule="auto"/>
        <w:ind w:firstLine="720"/>
        <w:jc w:val="both"/>
        <w:rPr>
          <w:rFonts w:eastAsia="Times New Roman"/>
          <w:szCs w:val="24"/>
        </w:rPr>
      </w:pPr>
      <w:r>
        <w:rPr>
          <w:rFonts w:eastAsia="Times New Roman"/>
          <w:b/>
          <w:szCs w:val="24"/>
        </w:rPr>
        <w:lastRenderedPageBreak/>
        <w:t>ΧΑΡΟΥΛΑ (ΧΑΡΑ) ΚΑΦΑΝΤΑΡΗ:</w:t>
      </w:r>
      <w:r>
        <w:rPr>
          <w:rFonts w:eastAsia="Times New Roman"/>
          <w:szCs w:val="24"/>
        </w:rPr>
        <w:t xml:space="preserve"> Πολύ θετική η τοποθέτησή σας και βέβαια και η ανταπόκριση του Υπουργείου για το συγκεκριμένο θέμα, κύριε Υπουργέ, είναι πολύ</w:t>
      </w:r>
      <w:r>
        <w:rPr>
          <w:rFonts w:eastAsia="Times New Roman"/>
          <w:szCs w:val="24"/>
        </w:rPr>
        <w:t xml:space="preserve"> σημαντική. Εγώ απλά συμπληρωματικά θα ήθελα να πω μερικά πράγματα που συνηγορούν για το </w:t>
      </w:r>
      <w:r>
        <w:rPr>
          <w:rFonts w:eastAsia="Times New Roman"/>
          <w:szCs w:val="24"/>
        </w:rPr>
        <w:t xml:space="preserve">πως </w:t>
      </w:r>
      <w:r>
        <w:rPr>
          <w:rFonts w:eastAsia="Times New Roman"/>
          <w:szCs w:val="24"/>
        </w:rPr>
        <w:t>μπορεί αυτό το Κέντρο Περιβαλλοντικής Εκπαίδευσης στο πάρκο «Τρίτση» να είναι ιδιαίτερα αποδοτικό και να λειτουργήσει.</w:t>
      </w:r>
    </w:p>
    <w:p w14:paraId="58A346D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Πρώτον, το </w:t>
      </w:r>
      <w:r>
        <w:rPr>
          <w:rFonts w:eastAsia="Times New Roman" w:cs="Times New Roman"/>
          <w:szCs w:val="24"/>
        </w:rPr>
        <w:t>μ</w:t>
      </w:r>
      <w:r>
        <w:rPr>
          <w:rFonts w:eastAsia="Times New Roman" w:cs="Times New Roman"/>
          <w:szCs w:val="24"/>
        </w:rPr>
        <w:t xml:space="preserve">ητροπολιτικό </w:t>
      </w:r>
      <w:r>
        <w:rPr>
          <w:rFonts w:eastAsia="Times New Roman" w:cs="Times New Roman"/>
          <w:szCs w:val="24"/>
        </w:rPr>
        <w:t>π</w:t>
      </w:r>
      <w:r>
        <w:rPr>
          <w:rFonts w:eastAsia="Times New Roman" w:cs="Times New Roman"/>
          <w:szCs w:val="24"/>
        </w:rPr>
        <w:t>άρκο «Αντώνης Τρίτσης» είναι το μοναδικό πάρκο στην Ελλάδα που σύμφωνα με τον σκοπό ίδρυσής του υποχρεούται να παρέχει στην εκπαιδευτική κοινότητα και στις ευρύτερες κοινωνικές ομάδες ενημέρωση και εκπαίδευση σε θέματα περιβάλλοντος.</w:t>
      </w:r>
    </w:p>
    <w:p w14:paraId="58A346D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Δεύτερον, το ίδιο το ο</w:t>
      </w:r>
      <w:r>
        <w:rPr>
          <w:rFonts w:eastAsia="Times New Roman" w:cs="Times New Roman"/>
          <w:szCs w:val="24"/>
        </w:rPr>
        <w:t xml:space="preserve">ικοσύστημα του </w:t>
      </w:r>
      <w:r>
        <w:rPr>
          <w:rFonts w:eastAsia="Times New Roman" w:cs="Times New Roman"/>
          <w:szCs w:val="24"/>
        </w:rPr>
        <w:t xml:space="preserve">πάρκου </w:t>
      </w:r>
      <w:r>
        <w:rPr>
          <w:rFonts w:eastAsia="Times New Roman" w:cs="Times New Roman"/>
          <w:szCs w:val="24"/>
        </w:rPr>
        <w:t>είναι πολύ σημαντικό με τα φυσικά και τα τεχνητά χαρακτηριστικά του, δενδροκαλλιέργειες, υδροβιότοπους, λιμναίο οικοσύστημα, ιστορικά κτήρια που υπάρχουν μέσα. Όλα αυτά αποτελούν ιδανικό πεδίο έρευνας και μελέτης στο πλαίσιο της εκπαί</w:t>
      </w:r>
      <w:r>
        <w:rPr>
          <w:rFonts w:eastAsia="Times New Roman" w:cs="Times New Roman"/>
          <w:szCs w:val="24"/>
        </w:rPr>
        <w:t xml:space="preserve">δευσης για την </w:t>
      </w:r>
      <w:proofErr w:type="spellStart"/>
      <w:r>
        <w:rPr>
          <w:rFonts w:eastAsia="Times New Roman" w:cs="Times New Roman"/>
          <w:szCs w:val="24"/>
        </w:rPr>
        <w:t>αειφορία</w:t>
      </w:r>
      <w:proofErr w:type="spellEnd"/>
      <w:r>
        <w:rPr>
          <w:rFonts w:eastAsia="Times New Roman" w:cs="Times New Roman"/>
          <w:szCs w:val="24"/>
        </w:rPr>
        <w:t xml:space="preserve"> και δίνουν τη δυνατότητα στους μαθητές και στις κοινωνικές ομάδες της περιοχής πραγματικά να εκπαιδευτούν πάνω στη λογική και στους τρόπους της προστασίας του περιβάλλοντος και της βιώσιμης ανάπτυξης για την οποία όλοι μιλάμε.</w:t>
      </w:r>
    </w:p>
    <w:p w14:paraId="58A346E0"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θα πω ότι η </w:t>
      </w:r>
      <w:r>
        <w:rPr>
          <w:rFonts w:eastAsia="Times New Roman" w:cs="Times New Roman"/>
          <w:szCs w:val="24"/>
        </w:rPr>
        <w:t xml:space="preserve">δυτική </w:t>
      </w:r>
      <w:r>
        <w:rPr>
          <w:rFonts w:eastAsia="Times New Roman" w:cs="Times New Roman"/>
          <w:szCs w:val="24"/>
        </w:rPr>
        <w:t xml:space="preserve">Αθήνα, η ταλαιπωρημένη </w:t>
      </w:r>
      <w:r>
        <w:rPr>
          <w:rFonts w:eastAsia="Times New Roman" w:cs="Times New Roman"/>
          <w:szCs w:val="24"/>
        </w:rPr>
        <w:t xml:space="preserve">δυτική </w:t>
      </w:r>
      <w:r>
        <w:rPr>
          <w:rFonts w:eastAsia="Times New Roman" w:cs="Times New Roman"/>
          <w:szCs w:val="24"/>
        </w:rPr>
        <w:t xml:space="preserve">Αθήνα, με μαθητικό δυναμικό στην πρωτοβάθμια και στη δευτεροβάθμια εκπαίδευση γύρω στα εβδομήντα χιλιάδες άτομα, είναι η μοναδική διεύθυνση στην οποία δεν υπήρχε ΚΠΕ, με δεδομένο ότι </w:t>
      </w:r>
      <w:r>
        <w:rPr>
          <w:rFonts w:eastAsia="Times New Roman" w:cs="Times New Roman"/>
          <w:szCs w:val="24"/>
        </w:rPr>
        <w:lastRenderedPageBreak/>
        <w:t xml:space="preserve">κάθε ΚΠΕ υποχρεούται </w:t>
      </w:r>
      <w:r>
        <w:rPr>
          <w:rFonts w:eastAsia="Times New Roman" w:cs="Times New Roman"/>
          <w:szCs w:val="24"/>
        </w:rPr>
        <w:t xml:space="preserve">να προσφέρει το μεγαλύτερο μέρος του χρόνου εργασίας του και παροχής υπηρεσιών σε σχολεία και σε εκπαιδευτικούς. </w:t>
      </w:r>
    </w:p>
    <w:p w14:paraId="58A346E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Να προσθέσω, επίσης, ότι μέσα στο πάρκο «Τρίτση» φιλοξενείται η έκθεση «Κιβωτός των σπόρων, παλαιοί σπόροι για νέες καλλιέργειες», που είναι κ</w:t>
      </w:r>
      <w:r>
        <w:rPr>
          <w:rFonts w:eastAsia="Times New Roman" w:cs="Times New Roman"/>
          <w:szCs w:val="24"/>
        </w:rPr>
        <w:t>αι  ο τίτλος της ελληνικής συμμετοχής στη δωδέκατη Μπιενάλε Αρχιτεκτονικής της Βενετίας του 2010.</w:t>
      </w:r>
    </w:p>
    <w:p w14:paraId="58A346E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Να πω, επίσης, όπως είπα και πριν, ότι το κέντρο είναι αίτημα και από την ευρύτερη περιοχή, τα κινήματα, τους κατοίκους της </w:t>
      </w:r>
      <w:r>
        <w:rPr>
          <w:rFonts w:eastAsia="Times New Roman" w:cs="Times New Roman"/>
          <w:szCs w:val="24"/>
        </w:rPr>
        <w:t xml:space="preserve">δυτικής </w:t>
      </w:r>
      <w:r>
        <w:rPr>
          <w:rFonts w:eastAsia="Times New Roman" w:cs="Times New Roman"/>
          <w:szCs w:val="24"/>
        </w:rPr>
        <w:t>Αθήνας και έχει μια ιδιαίτ</w:t>
      </w:r>
      <w:r>
        <w:rPr>
          <w:rFonts w:eastAsia="Times New Roman" w:cs="Times New Roman"/>
          <w:szCs w:val="24"/>
        </w:rPr>
        <w:t xml:space="preserve">ερη σημασία αυτό. Επίσης, διαθέτει υποδομές και αυτό είναι άλλο ένα στοιχείο που συνηγορεί. Υπάρχει κτηριακή υποδομή, διώροφο κτήριο με αίθουσες μεγάλες, μικρές </w:t>
      </w:r>
      <w:r>
        <w:rPr>
          <w:rFonts w:eastAsia="Times New Roman" w:cs="Times New Roman"/>
          <w:szCs w:val="24"/>
        </w:rPr>
        <w:lastRenderedPageBreak/>
        <w:t>αίθουσες, έξι μεγάλες, αλλά τέλος πάντων ας μην μπω σε αριθμολογία. Υπάρχει αντίστοιχη υποδομή,</w:t>
      </w:r>
      <w:r>
        <w:rPr>
          <w:rFonts w:eastAsia="Times New Roman" w:cs="Times New Roman"/>
          <w:szCs w:val="24"/>
        </w:rPr>
        <w:t xml:space="preserve"> υπάρχει ο εξοπλισμός, άλλο ένα ζήτημα σημαντικό, έπιπλα, διοικητικοί χώροι, ηλεκτρονικός εξοπλισμός κ.λπ</w:t>
      </w:r>
      <w:r>
        <w:rPr>
          <w:rFonts w:eastAsia="Times New Roman" w:cs="Times New Roman"/>
          <w:szCs w:val="24"/>
        </w:rPr>
        <w:t>.</w:t>
      </w:r>
      <w:r>
        <w:rPr>
          <w:rFonts w:eastAsia="Times New Roman" w:cs="Times New Roman"/>
          <w:szCs w:val="24"/>
        </w:rPr>
        <w:t>.</w:t>
      </w:r>
    </w:p>
    <w:p w14:paraId="58A346E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Εδώ θα πω και κάτι άλλο. Μέχρι στιγμής το </w:t>
      </w:r>
      <w:r>
        <w:rPr>
          <w:rFonts w:eastAsia="Times New Roman" w:cs="Times New Roman"/>
          <w:szCs w:val="24"/>
        </w:rPr>
        <w:t xml:space="preserve">πάρκο </w:t>
      </w:r>
      <w:r>
        <w:rPr>
          <w:rFonts w:eastAsia="Times New Roman" w:cs="Times New Roman"/>
          <w:szCs w:val="24"/>
        </w:rPr>
        <w:t xml:space="preserve">«Τρίτση» εξυπηρετείται από δύο κεντρικές οδικές αρτηρίες, από τη </w:t>
      </w:r>
      <w:r>
        <w:rPr>
          <w:rFonts w:eastAsia="Times New Roman" w:cs="Times New Roman"/>
          <w:szCs w:val="24"/>
        </w:rPr>
        <w:t xml:space="preserve">λεωφόρο </w:t>
      </w:r>
      <w:r>
        <w:rPr>
          <w:rFonts w:eastAsia="Times New Roman" w:cs="Times New Roman"/>
          <w:szCs w:val="24"/>
        </w:rPr>
        <w:t xml:space="preserve">Θηβών και από τη </w:t>
      </w:r>
      <w:r>
        <w:rPr>
          <w:rFonts w:eastAsia="Times New Roman" w:cs="Times New Roman"/>
          <w:szCs w:val="24"/>
        </w:rPr>
        <w:t xml:space="preserve">λεωφόρο </w:t>
      </w:r>
      <w:r>
        <w:rPr>
          <w:rFonts w:eastAsia="Times New Roman" w:cs="Times New Roman"/>
          <w:szCs w:val="24"/>
        </w:rPr>
        <w:t>Δη</w:t>
      </w:r>
      <w:r>
        <w:rPr>
          <w:rFonts w:eastAsia="Times New Roman" w:cs="Times New Roman"/>
          <w:szCs w:val="24"/>
        </w:rPr>
        <w:t xml:space="preserve">μοκρατίας και την Αττική Οδό για όλες τις σχολικές μονάδες των νομών Αττικής, </w:t>
      </w:r>
      <w:r>
        <w:rPr>
          <w:rFonts w:eastAsia="Times New Roman" w:cs="Times New Roman"/>
          <w:szCs w:val="24"/>
        </w:rPr>
        <w:t xml:space="preserve">δυτικής </w:t>
      </w:r>
      <w:r>
        <w:rPr>
          <w:rFonts w:eastAsia="Times New Roman" w:cs="Times New Roman"/>
          <w:szCs w:val="24"/>
        </w:rPr>
        <w:t>Αττικής. Επίσης και από τη Βοιωτία μπορούν να έρθουν άτομα να παρακολουθήσουν κ.λπ</w:t>
      </w:r>
      <w:r>
        <w:rPr>
          <w:rFonts w:eastAsia="Times New Roman" w:cs="Times New Roman"/>
          <w:szCs w:val="24"/>
        </w:rPr>
        <w:t>.</w:t>
      </w:r>
      <w:r>
        <w:rPr>
          <w:rFonts w:eastAsia="Times New Roman" w:cs="Times New Roman"/>
          <w:szCs w:val="24"/>
        </w:rPr>
        <w:t>.</w:t>
      </w:r>
    </w:p>
    <w:p w14:paraId="58A346E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Όμως, το πολύ σημαντικό είναι ότι σε ερώτηση που καταθέσαμε </w:t>
      </w:r>
      <w:r>
        <w:rPr>
          <w:rFonts w:eastAsia="Times New Roman" w:cs="Times New Roman"/>
          <w:szCs w:val="24"/>
        </w:rPr>
        <w:t>-</w:t>
      </w:r>
      <w:r>
        <w:rPr>
          <w:rFonts w:eastAsia="Times New Roman" w:cs="Times New Roman"/>
          <w:szCs w:val="24"/>
        </w:rPr>
        <w:t>εγώ προσωπικά μαζί με έν</w:t>
      </w:r>
      <w:r>
        <w:rPr>
          <w:rFonts w:eastAsia="Times New Roman" w:cs="Times New Roman"/>
          <w:szCs w:val="24"/>
        </w:rPr>
        <w:t xml:space="preserve">αν συνάδελφο, τον κ. </w:t>
      </w:r>
      <w:proofErr w:type="spellStart"/>
      <w:r>
        <w:rPr>
          <w:rFonts w:eastAsia="Times New Roman" w:cs="Times New Roman"/>
          <w:szCs w:val="24"/>
        </w:rPr>
        <w:t>Καραναστάση</w:t>
      </w:r>
      <w:proofErr w:type="spellEnd"/>
      <w:r>
        <w:rPr>
          <w:rFonts w:eastAsia="Times New Roman" w:cs="Times New Roman"/>
          <w:szCs w:val="24"/>
        </w:rPr>
        <w:t>-</w:t>
      </w:r>
      <w:r>
        <w:rPr>
          <w:rFonts w:eastAsia="Times New Roman" w:cs="Times New Roman"/>
          <w:szCs w:val="24"/>
        </w:rPr>
        <w:t xml:space="preserve">, πριν από δύο μήνες στον αρμόδιο Υπουργό Μεταφορών, </w:t>
      </w:r>
      <w:r>
        <w:rPr>
          <w:rFonts w:eastAsia="Times New Roman" w:cs="Times New Roman"/>
          <w:szCs w:val="24"/>
        </w:rPr>
        <w:lastRenderedPageBreak/>
        <w:t xml:space="preserve">μας είπε ότι προτίθεται να κάνει και στάση μετρό στο </w:t>
      </w:r>
      <w:r>
        <w:rPr>
          <w:rFonts w:eastAsia="Times New Roman" w:cs="Times New Roman"/>
          <w:szCs w:val="24"/>
        </w:rPr>
        <w:t xml:space="preserve">πάρκο </w:t>
      </w:r>
      <w:r>
        <w:rPr>
          <w:rFonts w:eastAsia="Times New Roman" w:cs="Times New Roman"/>
          <w:szCs w:val="24"/>
        </w:rPr>
        <w:t xml:space="preserve">«Τρίτση». Θα περιληφθεί στη γραμμή 4, όταν επεκταθεί, δεν θα γίνει δηλαδή φέτος, μέσα στο 2017, η στάση μετρό, </w:t>
      </w:r>
      <w:r>
        <w:rPr>
          <w:rFonts w:eastAsia="Times New Roman" w:cs="Times New Roman"/>
          <w:szCs w:val="24"/>
        </w:rPr>
        <w:t>αλλά είναι στον σχεδιασμό...</w:t>
      </w:r>
    </w:p>
    <w:p w14:paraId="58A346E5"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στάση μετρό, ξέρετε, ούτε το 2018 ούτε το 2019 ... </w:t>
      </w:r>
    </w:p>
    <w:p w14:paraId="58A346E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Εντάξει, μέσα στο 2018 ήθελα να πω.</w:t>
      </w:r>
    </w:p>
    <w:p w14:paraId="58A346E7"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ολοκληρώσετε, όμως, παρακαλώ.</w:t>
      </w:r>
    </w:p>
    <w:p w14:paraId="58A346E8"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ΧΑΡΟΥΛΑ (ΧΑΡ</w:t>
      </w:r>
      <w:r>
        <w:rPr>
          <w:rFonts w:eastAsia="Times New Roman" w:cs="Times New Roman"/>
          <w:b/>
          <w:szCs w:val="24"/>
        </w:rPr>
        <w:t>Α) ΚΑΦΑΝΤΑΡΗ:</w:t>
      </w:r>
      <w:r>
        <w:rPr>
          <w:rFonts w:eastAsia="Times New Roman" w:cs="Times New Roman"/>
          <w:szCs w:val="24"/>
        </w:rPr>
        <w:t xml:space="preserve"> Υπάρχει, όμως, η δέσμευση, κάτι το οποίο συνηγορεί ακόμα περισσότερο για το </w:t>
      </w:r>
      <w:r>
        <w:rPr>
          <w:rFonts w:eastAsia="Times New Roman" w:cs="Times New Roman"/>
          <w:szCs w:val="24"/>
        </w:rPr>
        <w:t xml:space="preserve">πως </w:t>
      </w:r>
      <w:r>
        <w:rPr>
          <w:rFonts w:eastAsia="Times New Roman" w:cs="Times New Roman"/>
          <w:szCs w:val="24"/>
        </w:rPr>
        <w:t xml:space="preserve">πραγματικά μπορεί να αναδειχθεί ακόμα περισσότερο και ο χώρος </w:t>
      </w:r>
      <w:r>
        <w:rPr>
          <w:rFonts w:eastAsia="Times New Roman" w:cs="Times New Roman"/>
          <w:szCs w:val="24"/>
        </w:rPr>
        <w:lastRenderedPageBreak/>
        <w:t xml:space="preserve">του </w:t>
      </w:r>
      <w:r>
        <w:rPr>
          <w:rFonts w:eastAsia="Times New Roman" w:cs="Times New Roman"/>
          <w:szCs w:val="24"/>
        </w:rPr>
        <w:t xml:space="preserve">μητροπολιτικού πάρκου </w:t>
      </w:r>
      <w:r>
        <w:rPr>
          <w:rFonts w:eastAsia="Times New Roman" w:cs="Times New Roman"/>
          <w:szCs w:val="24"/>
        </w:rPr>
        <w:t xml:space="preserve">«Αντώνης Τρίτσης» και </w:t>
      </w:r>
      <w:r>
        <w:rPr>
          <w:rFonts w:eastAsia="Times New Roman" w:cs="Times New Roman"/>
          <w:szCs w:val="24"/>
        </w:rPr>
        <w:t xml:space="preserve">πως </w:t>
      </w:r>
      <w:r>
        <w:rPr>
          <w:rFonts w:eastAsia="Times New Roman" w:cs="Times New Roman"/>
          <w:szCs w:val="24"/>
        </w:rPr>
        <w:t xml:space="preserve">μπορεί να λειτουργήσει αποδοτικά για όλη τη </w:t>
      </w:r>
      <w:r>
        <w:rPr>
          <w:rFonts w:eastAsia="Times New Roman" w:cs="Times New Roman"/>
          <w:szCs w:val="24"/>
        </w:rPr>
        <w:t>δυτι</w:t>
      </w:r>
      <w:r>
        <w:rPr>
          <w:rFonts w:eastAsia="Times New Roman" w:cs="Times New Roman"/>
          <w:szCs w:val="24"/>
        </w:rPr>
        <w:t xml:space="preserve">κή </w:t>
      </w:r>
      <w:r>
        <w:rPr>
          <w:rFonts w:eastAsia="Times New Roman" w:cs="Times New Roman"/>
          <w:szCs w:val="24"/>
        </w:rPr>
        <w:t>Αθήνα, τους μαθητές, τις τοπικές κοινωνίες η δημιουργία αυτού του κέντρου.</w:t>
      </w:r>
    </w:p>
    <w:p w14:paraId="58A346E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Ευχαριστούμε για την άμεση ανταπόκριση, κύριε Υπουργέ.</w:t>
      </w:r>
    </w:p>
    <w:p w14:paraId="58A346EA"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58A346E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Υπουργέ, ήσασταν ξεκάθαρος, αλλά βεβαίως έχετε το δικαίωμα να </w:t>
      </w:r>
      <w:r>
        <w:rPr>
          <w:rFonts w:eastAsia="Times New Roman" w:cs="Times New Roman"/>
          <w:szCs w:val="24"/>
        </w:rPr>
        <w:t>συμπληρώσετε κάτι, αν θέλετε.</w:t>
      </w:r>
    </w:p>
    <w:p w14:paraId="58A346EC"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έχω κάτι να προσθέσω, κύριε Πρόεδρε.</w:t>
      </w:r>
    </w:p>
    <w:p w14:paraId="58A346ED"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w:t>
      </w:r>
    </w:p>
    <w:p w14:paraId="58A346E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τρίτη με αριθμό 1006/6-2-2018 επίκαιρη ερώτ</w:t>
      </w:r>
      <w:r>
        <w:rPr>
          <w:rFonts w:eastAsia="Times New Roman" w:cs="Times New Roman"/>
          <w:szCs w:val="24"/>
        </w:rPr>
        <w:t xml:space="preserve">ηση δεύτερου κύκλου του Βουλευτή Αττικής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Γκιόκα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Παιδείας, Έρευνας και Θρησκευμάτων, </w:t>
      </w:r>
      <w:r>
        <w:rPr>
          <w:rFonts w:eastAsia="Times New Roman" w:cs="Times New Roman"/>
          <w:szCs w:val="24"/>
        </w:rPr>
        <w:t>σχετικά με τα προβλήματα των φοιτητικών εστιών.</w:t>
      </w:r>
    </w:p>
    <w:p w14:paraId="58A346E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Κύριε Γκιόκα, έχετε τον λόγο κι εσείς με μια σχετική ανοχή.</w:t>
      </w:r>
    </w:p>
    <w:p w14:paraId="58A346F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14:paraId="58A346F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ειπώθηκε, το θέμα της επίκαιρης ερώτησης αφορά στα προβλήματα των φοιτητικών εστιών τόσο των πανεπιστημίων της Αθήνας, όσο και αυτών της υπόλοιπης Ελλάδας, τα οποία το τελευταίο διάστημα είναι </w:t>
      </w:r>
      <w:r>
        <w:rPr>
          <w:rFonts w:eastAsia="Times New Roman" w:cs="Times New Roman"/>
          <w:szCs w:val="24"/>
        </w:rPr>
        <w:t>πραγματικά εκρηκτικά.</w:t>
      </w:r>
    </w:p>
    <w:p w14:paraId="58A346F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Τα προβλήματα αυτά έρχονται κυρίως στην επιφάνεια και στη δημοσιότητα με αφορμή περιστατικά ασφάλειας φύλαξης των εν </w:t>
      </w:r>
      <w:r>
        <w:rPr>
          <w:rFonts w:eastAsia="Times New Roman" w:cs="Times New Roman"/>
          <w:szCs w:val="24"/>
        </w:rPr>
        <w:lastRenderedPageBreak/>
        <w:t>λόγω εστιών, που κατά τη γνώμη μας έχουν βάση, είναι υπαρκτά και τα οποία φυσικά δεν μπορούν να αντιμετωπίζονται ούτε</w:t>
      </w:r>
      <w:r>
        <w:rPr>
          <w:rFonts w:eastAsia="Times New Roman" w:cs="Times New Roman"/>
          <w:szCs w:val="24"/>
        </w:rPr>
        <w:t xml:space="preserve"> με όρους σεκιούριτι ούτε πολύ περισσότερο με όρους καταστολής, όμως, τα προβλήματα αυτά δεν είναι τα μόνα.</w:t>
      </w:r>
    </w:p>
    <w:p w14:paraId="58A346F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Υπάρχουν σοβαρά προβλήματα υποδομών, ζητήματα που αφορούν </w:t>
      </w:r>
      <w:r>
        <w:rPr>
          <w:rFonts w:eastAsia="Times New Roman" w:cs="Times New Roman"/>
          <w:szCs w:val="24"/>
        </w:rPr>
        <w:t>σ</w:t>
      </w:r>
      <w:r>
        <w:rPr>
          <w:rFonts w:eastAsia="Times New Roman" w:cs="Times New Roman"/>
          <w:szCs w:val="24"/>
        </w:rPr>
        <w:t xml:space="preserve">τη σίτιση των </w:t>
      </w:r>
      <w:proofErr w:type="spellStart"/>
      <w:r>
        <w:rPr>
          <w:rFonts w:eastAsia="Times New Roman" w:cs="Times New Roman"/>
          <w:szCs w:val="24"/>
        </w:rPr>
        <w:t>οικοτρόφων</w:t>
      </w:r>
      <w:proofErr w:type="spellEnd"/>
      <w:r>
        <w:rPr>
          <w:rFonts w:eastAsia="Times New Roman" w:cs="Times New Roman"/>
          <w:szCs w:val="24"/>
        </w:rPr>
        <w:t>, ζητήματα καθαριότητας, ζητήματα εργασιακής ανασφάλειας εργαζομέ</w:t>
      </w:r>
      <w:r>
        <w:rPr>
          <w:rFonts w:eastAsia="Times New Roman" w:cs="Times New Roman"/>
          <w:szCs w:val="24"/>
        </w:rPr>
        <w:t xml:space="preserve">νων, γιατί μια σειρά υπηρεσίες των εστιών έχουν δοθεί κι έχουν ανατεθεί σε ιδιωτικές εταιρείες και εργολαβίες. </w:t>
      </w:r>
    </w:p>
    <w:p w14:paraId="58A346F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Το κείμενο της επίκαιρης ερώτησης έχει συγκεκριμένα παραδείγματα που φυσικά είναι τα πιο χαρακτηριστικά, αλλά δεν είναι τα μόνα για τέτοιου είδο</w:t>
      </w:r>
      <w:r>
        <w:rPr>
          <w:rFonts w:eastAsia="Times New Roman" w:cs="Times New Roman"/>
          <w:szCs w:val="24"/>
        </w:rPr>
        <w:t>υς προβλήματα. Παραδείγματος χάρη: Οι οι</w:t>
      </w:r>
      <w:r>
        <w:rPr>
          <w:rFonts w:eastAsia="Times New Roman" w:cs="Times New Roman"/>
          <w:szCs w:val="24"/>
        </w:rPr>
        <w:lastRenderedPageBreak/>
        <w:t xml:space="preserve">κότροφοι από φοιτητικές εστίες της Αθήνας δεν έχουν δικαίωμα σίτισης στο εστιατόριο της </w:t>
      </w:r>
      <w:r>
        <w:rPr>
          <w:rFonts w:eastAsia="Times New Roman" w:cs="Times New Roman"/>
          <w:szCs w:val="24"/>
        </w:rPr>
        <w:t xml:space="preserve">εστίας </w:t>
      </w:r>
      <w:r>
        <w:rPr>
          <w:rFonts w:eastAsia="Times New Roman" w:cs="Times New Roman"/>
          <w:szCs w:val="24"/>
        </w:rPr>
        <w:t>εδώ και μήνες. Οι οικότροφοι στη φοιτητική εστία του ΕΚΠΑ δεν έχουν ζεστό νερό ή στις εστίες που Ρεθύμνου και της Χαλκίδα</w:t>
      </w:r>
      <w:r>
        <w:rPr>
          <w:rFonts w:eastAsia="Times New Roman" w:cs="Times New Roman"/>
          <w:szCs w:val="24"/>
        </w:rPr>
        <w:t xml:space="preserve">ς όπου το ζεστό νερό παρέχεται λίγες ώρες την ημέρα. Οι οικότροφοι στα οκτώ από τα δεκαπέντε κτήρια των νέων εστιών του Εθνικού Μετσόβιου Πολυτεχνείου δεν έχουν θέρμανση. </w:t>
      </w:r>
    </w:p>
    <w:p w14:paraId="58A346F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Ιδιαίτερα οξυμένα είναι τα κτηριακά προβλήματα στη φοιτητική εστία του Εθνικού Μετσό</w:t>
      </w:r>
      <w:r>
        <w:rPr>
          <w:rFonts w:eastAsia="Times New Roman" w:cs="Times New Roman"/>
          <w:szCs w:val="24"/>
        </w:rPr>
        <w:t xml:space="preserve">βιου Πολυτεχνείου και αντίστοιχη κατάσταση, για να μην μακρηγορώ, υπάρχει στην υπόλοιπη Ελλάδα με προβλήματα σε υποδομές, λέβητες, ηλεκτρολογικές εγκαταστάσεις, ελλείψεις πλυντηρίων, κτήρια ασυντήρητα, εικόνες πλήρους </w:t>
      </w:r>
      <w:r>
        <w:rPr>
          <w:rFonts w:eastAsia="Times New Roman" w:cs="Times New Roman"/>
          <w:szCs w:val="24"/>
        </w:rPr>
        <w:lastRenderedPageBreak/>
        <w:t>εγκατάλειψης πραγματικά που παραπέμπου</w:t>
      </w:r>
      <w:r>
        <w:rPr>
          <w:rFonts w:eastAsia="Times New Roman" w:cs="Times New Roman"/>
          <w:szCs w:val="24"/>
        </w:rPr>
        <w:t xml:space="preserve">ν σε τριτοκοσμικές καταστάσεις. </w:t>
      </w:r>
    </w:p>
    <w:p w14:paraId="58A346F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Το πιο σοβαρό πρόβλημα φυσικά απ’ όλα έχει να κάνει με το γεγονός ότι αυτήν τη στιγμή που μιλάμε και με δεδομένα τα σοβαρά προβλήματα που αντιμετωπίζει ο λαός μας, οι οικογένειες που στερούνται για να μπορέσουν να σπουδάσου</w:t>
      </w:r>
      <w:r>
        <w:rPr>
          <w:rFonts w:eastAsia="Times New Roman" w:cs="Times New Roman"/>
          <w:szCs w:val="24"/>
        </w:rPr>
        <w:t>ν τα παιδιά τους, το ποσοστό των φοιτητών που καλύπτονται από τις εστίες είναι το 9%, με αποτέλεσμα πάρα πολλοί νέοι και νέες να αναγκάζονται εξ αυτού του λόγου ή να εγκαταλείπουν τις σπουδές τους ή να δίνουν δεύτερη και τρίτη φορά, προκειμένου να πετύχουν</w:t>
      </w:r>
      <w:r>
        <w:rPr>
          <w:rFonts w:eastAsia="Times New Roman" w:cs="Times New Roman"/>
          <w:szCs w:val="24"/>
        </w:rPr>
        <w:t xml:space="preserve"> </w:t>
      </w:r>
      <w:r>
        <w:rPr>
          <w:rFonts w:eastAsia="Times New Roman" w:cs="Times New Roman"/>
          <w:szCs w:val="24"/>
        </w:rPr>
        <w:t xml:space="preserve">σ’ </w:t>
      </w:r>
      <w:r>
        <w:rPr>
          <w:rFonts w:eastAsia="Times New Roman" w:cs="Times New Roman"/>
          <w:szCs w:val="24"/>
        </w:rPr>
        <w:t xml:space="preserve">ένα ίδρυμα κοντά στο χώρο κατοικίας τους. </w:t>
      </w:r>
    </w:p>
    <w:p w14:paraId="58A346F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Αυτό είναι επομένως το ερώτημα, τι μέτρα θα πάρει η Κυβέρνηση προκειμένου να λυθούν τα προβλήματα των </w:t>
      </w:r>
      <w:proofErr w:type="spellStart"/>
      <w:r>
        <w:rPr>
          <w:rFonts w:eastAsia="Times New Roman" w:cs="Times New Roman"/>
          <w:szCs w:val="24"/>
        </w:rPr>
        <w:t>οικοτρόφων</w:t>
      </w:r>
      <w:proofErr w:type="spellEnd"/>
      <w:r>
        <w:rPr>
          <w:rFonts w:eastAsia="Times New Roman" w:cs="Times New Roman"/>
          <w:szCs w:val="24"/>
        </w:rPr>
        <w:t xml:space="preserve">, να </w:t>
      </w:r>
      <w:r>
        <w:rPr>
          <w:rFonts w:eastAsia="Times New Roman" w:cs="Times New Roman"/>
          <w:szCs w:val="24"/>
        </w:rPr>
        <w:lastRenderedPageBreak/>
        <w:t>αυξηθεί η κρατική χρηματοδότηση, να φύγουν οι εργολαβίες από τις εστίες και να γίνουν οι απα</w:t>
      </w:r>
      <w:r>
        <w:rPr>
          <w:rFonts w:eastAsia="Times New Roman" w:cs="Times New Roman"/>
          <w:szCs w:val="24"/>
        </w:rPr>
        <w:t>ραίτητες προσλήψεις μόνιμου προσωπικού, να καλυφθούν οι ανάγκες των φοιτητών για δωρεάν στέγαση με την ανέγερση εστιών στην ευθύνη του κράτους και φυσικά να προχωρήσει -γιατί κι αυτό είναι ένα επιπλέον πρόβλημα- σε τουλάχιστον προσωρινή δωρεάν διαμονή δικα</w:t>
      </w:r>
      <w:r>
        <w:rPr>
          <w:rFonts w:eastAsia="Times New Roman" w:cs="Times New Roman"/>
          <w:szCs w:val="24"/>
        </w:rPr>
        <w:t xml:space="preserve">ιούχων φοιτητών σε ξενοδοχεία μέχρι να βρεθούν τα δωμάτια που απαιτούνται στις εστίες. </w:t>
      </w:r>
    </w:p>
    <w:p w14:paraId="58A346F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Ευχαριστώ.</w:t>
      </w:r>
    </w:p>
    <w:p w14:paraId="58A346F9" w14:textId="77777777" w:rsidR="00CD0CB7" w:rsidRDefault="00C52CA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w:t>
      </w:r>
    </w:p>
    <w:p w14:paraId="58A346FA"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θα υπερασπιστώ ότι </w:t>
      </w:r>
      <w:r>
        <w:rPr>
          <w:rFonts w:eastAsia="Times New Roman" w:cs="Times New Roman"/>
          <w:szCs w:val="24"/>
        </w:rPr>
        <w:t xml:space="preserve">όλα είναι καλά </w:t>
      </w:r>
      <w:r>
        <w:rPr>
          <w:rFonts w:eastAsia="Times New Roman" w:cs="Times New Roman"/>
          <w:szCs w:val="24"/>
        </w:rPr>
        <w:lastRenderedPageBreak/>
        <w:t>στις εστίες. Δεν μπορώ, όμως, και να συμμεριστώ την καταστροφολογία που ενέχει η ερώτησή σας, ακριβώς επειδή έχουμε κάνει πολύ συστηματική διερεύνηση για το τι γίνεται στις διάφορες εστίες και η εικόνα είναι αντιφατική μεν, αλλά όχι στην κατ</w:t>
      </w:r>
      <w:r>
        <w:rPr>
          <w:rFonts w:eastAsia="Times New Roman" w:cs="Times New Roman"/>
          <w:szCs w:val="24"/>
        </w:rPr>
        <w:t xml:space="preserve">εύθυνση τη δική σας. </w:t>
      </w:r>
    </w:p>
    <w:p w14:paraId="58A346F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Δεύτερον, γνωρίζετε ότι πριν δυο, δυόμισ</w:t>
      </w:r>
      <w:r>
        <w:rPr>
          <w:rFonts w:eastAsia="Times New Roman" w:cs="Times New Roman"/>
          <w:szCs w:val="24"/>
        </w:rPr>
        <w:t>ι</w:t>
      </w:r>
      <w:r>
        <w:rPr>
          <w:rFonts w:eastAsia="Times New Roman" w:cs="Times New Roman"/>
          <w:szCs w:val="24"/>
        </w:rPr>
        <w:t xml:space="preserve"> μήνες για ένα μήνα τουλάχιστον υπήρχε κατάληψη του κεντρικού κτηρίου του ΙΝΕΔΙΒΙΜ. Κάναμε μ</w:t>
      </w:r>
      <w:r>
        <w:rPr>
          <w:rFonts w:eastAsia="Times New Roman" w:cs="Times New Roman"/>
          <w:szCs w:val="24"/>
        </w:rPr>
        <w:t>ί</w:t>
      </w:r>
      <w:r>
        <w:rPr>
          <w:rFonts w:eastAsia="Times New Roman" w:cs="Times New Roman"/>
          <w:szCs w:val="24"/>
        </w:rPr>
        <w:t xml:space="preserve">α έκκληση τότε στις πολιτικές δυνάμεις να πάρουν θέση επί του θέματος και η σιωπή ήταν εντυπωσιακή, </w:t>
      </w:r>
      <w:r>
        <w:rPr>
          <w:rFonts w:eastAsia="Times New Roman" w:cs="Times New Roman"/>
          <w:szCs w:val="24"/>
        </w:rPr>
        <w:t xml:space="preserve">συμπεριλαμβανομένου και του δικού σας κόμματος. Η κατάληψη τα πήγε όλα προς τα πίσω, πέρα από το γεγονός ότι θεωρώ απαράδεκτο να γίνεται κατάληψη σε έναν φορέα, αντικείμενο του οποίου είναι να προσπαθεί να βελτιώσει την κατάσταση στις εστίες. </w:t>
      </w:r>
    </w:p>
    <w:p w14:paraId="58A346F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Για τα συγκε</w:t>
      </w:r>
      <w:r>
        <w:rPr>
          <w:rFonts w:eastAsia="Times New Roman" w:cs="Times New Roman"/>
          <w:szCs w:val="24"/>
        </w:rPr>
        <w:t>κριμένα που είπατε, η ΑΣΠΑΙΤΕ δεν φαίνεται να έχει ένα τέτοιο πρόβλημα, όπως αυτό που λέτε, το ίδιο και το ΤΕΙ Κρήτης. Τα πράγματα φαίνεται να είναι πολύ βελτιωμένα. Καταλαβαίνω ότι υπάρχουν σοβαρά προβλήματα στην Πάτρα και σοβαρά προβλήματα στο Πανεπιστήμ</w:t>
      </w:r>
      <w:r>
        <w:rPr>
          <w:rFonts w:eastAsia="Times New Roman" w:cs="Times New Roman"/>
          <w:szCs w:val="24"/>
        </w:rPr>
        <w:t xml:space="preserve">ιο Κρήτης. </w:t>
      </w:r>
    </w:p>
    <w:p w14:paraId="58A346F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Από την άλλη, όμως, μεριά και στο Πανεπιστήμιο Αθηνών και στο Πολυτεχνείο τα προβλήματα με το ζεστό νερό έχουν βελτιωθεί, τα υπόλοιπα προβλήματα που είχαν σχέση με την απολύμανση κ.λπ., έχουν κι αυτά βελτιωθεί και πρέπει να συνεννοηθούμε, κύριε</w:t>
      </w:r>
      <w:r>
        <w:rPr>
          <w:rFonts w:eastAsia="Times New Roman" w:cs="Times New Roman"/>
          <w:szCs w:val="24"/>
        </w:rPr>
        <w:t xml:space="preserve"> Γκιόκα, ειδικά με το δικό σας κόμμα για ορισμένα πράγματα.</w:t>
      </w:r>
    </w:p>
    <w:p w14:paraId="58A346F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Η χώρα περνάει μια εξαιρετικά σοβαρή δημοσιονομική κρίση. Για δεκαετίες πέρασαν δισεκατομμύρια από τα χέρια κάποιων και </w:t>
      </w:r>
      <w:r>
        <w:rPr>
          <w:rFonts w:eastAsia="Times New Roman" w:cs="Times New Roman"/>
          <w:szCs w:val="24"/>
        </w:rPr>
        <w:lastRenderedPageBreak/>
        <w:t>στο τέλος δεν είχαμε τις υποδομές που πρέπει να έχουμε. Εμείς έχουμε ένα σχέ</w:t>
      </w:r>
      <w:r>
        <w:rPr>
          <w:rFonts w:eastAsia="Times New Roman" w:cs="Times New Roman"/>
          <w:szCs w:val="24"/>
        </w:rPr>
        <w:t>διο.</w:t>
      </w:r>
    </w:p>
    <w:p w14:paraId="58A346F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Θέλετε να συμβάλετε, ακόμη και με κριτική αυτού του σχεδίου, στη βελτίωση του; Το θέμα, όμως, των εστιών δεν μπορεί να είναι, όπως λέτε εσείς, να λυθούν άμεσα τα προβλήματα των </w:t>
      </w:r>
      <w:proofErr w:type="spellStart"/>
      <w:r>
        <w:rPr>
          <w:rFonts w:eastAsia="Times New Roman" w:cs="Times New Roman"/>
          <w:szCs w:val="24"/>
        </w:rPr>
        <w:t>οικοτρόφων</w:t>
      </w:r>
      <w:proofErr w:type="spellEnd"/>
      <w:r>
        <w:rPr>
          <w:rFonts w:eastAsia="Times New Roman" w:cs="Times New Roman"/>
          <w:szCs w:val="24"/>
        </w:rPr>
        <w:t>. Να βρούμε έναν τρόπο. Έχουμε ένα σχέδιο εμείς, που αρχίζουμε σ</w:t>
      </w:r>
      <w:r>
        <w:rPr>
          <w:rFonts w:eastAsia="Times New Roman" w:cs="Times New Roman"/>
          <w:szCs w:val="24"/>
        </w:rPr>
        <w:t xml:space="preserve">ιγά, σιγά να το υλοποιούμε στην παρούσα κατάσταση, που θα βελτιωθεί μετά τον Αύγουστο του 2018. Και εάν υπάρχει μία πρόταση βελτίωσης, μία πρόταση που μπορεί ορισμένα πράγματα να τα λύσουμε, είμαστε πάρα πολύ ανοιχτοί. </w:t>
      </w:r>
    </w:p>
    <w:p w14:paraId="58A34700"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Αυτή η λογική, όμως, ότι έξω εκεί κυ</w:t>
      </w:r>
      <w:r>
        <w:rPr>
          <w:rFonts w:eastAsia="Times New Roman" w:cs="Times New Roman"/>
          <w:szCs w:val="24"/>
        </w:rPr>
        <w:t xml:space="preserve">ριαρχεί ό,τι πιο τριτοκοσμικό, ό,τι πιο απαράδεκτο, ταυτίζεται –δυστυχώς, θα έλεγα- και με τις θέσεις της Νέας Δημοκρατίας που λέει ότι δεν μπορείς να μπεις </w:t>
      </w:r>
      <w:r>
        <w:rPr>
          <w:rFonts w:eastAsia="Times New Roman" w:cs="Times New Roman"/>
          <w:szCs w:val="24"/>
        </w:rPr>
        <w:lastRenderedPageBreak/>
        <w:t>στα πανεπιστήμια, γιατί από το πρωί μέχρι το βράδυ υπάρχει παραβατικότητα, γιατί τα προγράμματα σπο</w:t>
      </w:r>
      <w:r>
        <w:rPr>
          <w:rFonts w:eastAsia="Times New Roman" w:cs="Times New Roman"/>
          <w:szCs w:val="24"/>
        </w:rPr>
        <w:t>υδών δεν είναι σύγχρονα κ.λπ.</w:t>
      </w:r>
      <w:r>
        <w:rPr>
          <w:rFonts w:eastAsia="Times New Roman" w:cs="Times New Roman"/>
          <w:szCs w:val="24"/>
        </w:rPr>
        <w:t>.</w:t>
      </w:r>
    </w:p>
    <w:p w14:paraId="58A3470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Ας υπερασπιστούμε όλοι την τριτοβάθμια εκπαίδευσή μας έτσι όπως έχει εξελιχθεί μέσα στον χρόνο και που έχει πάρα πολλά καλά και υπάρχουν ορισμένα πράγματα που πρέπει σίγουρα να βελτιωθούν.</w:t>
      </w:r>
    </w:p>
    <w:p w14:paraId="58A3470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Ως προς αυτό που είπατε, είναι πράγμ</w:t>
      </w:r>
      <w:r>
        <w:rPr>
          <w:rFonts w:eastAsia="Times New Roman" w:cs="Times New Roman"/>
          <w:szCs w:val="24"/>
        </w:rPr>
        <w:t xml:space="preserve">ατι ένα πρόβλημα. Είναι ένα σοβαρό ποσοστό. Ακόμη και μία οικογένεια να είναι, πρέπει να αντιμετωπιστεί. Για λόγους οικονομικούς, πολλές οικογένειες δεν μπορούν να στείλουν τα παιδιά τους στο πανεπιστήμιο. </w:t>
      </w:r>
    </w:p>
    <w:p w14:paraId="58A3470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στον νόμο που θα καταθέσουμε για το </w:t>
      </w:r>
      <w:r w:rsidRPr="00B91CA0">
        <w:rPr>
          <w:rFonts w:eastAsia="Times New Roman" w:cs="Times New Roman"/>
          <w:color w:val="FF0000"/>
          <w:szCs w:val="24"/>
        </w:rPr>
        <w:t>Π</w:t>
      </w:r>
      <w:r>
        <w:rPr>
          <w:rFonts w:eastAsia="Times New Roman" w:cs="Times New Roman"/>
          <w:szCs w:val="24"/>
        </w:rPr>
        <w:t xml:space="preserve">ανεπιστήμιο </w:t>
      </w:r>
      <w:r>
        <w:rPr>
          <w:rFonts w:eastAsia="Times New Roman" w:cs="Times New Roman"/>
          <w:szCs w:val="24"/>
        </w:rPr>
        <w:t>Δ</w:t>
      </w:r>
      <w:r>
        <w:rPr>
          <w:rFonts w:eastAsia="Times New Roman" w:cs="Times New Roman"/>
          <w:szCs w:val="24"/>
        </w:rPr>
        <w:t xml:space="preserve">υτικής Αττικής, θα φροντίσουμε, όπως ενδεχομένως να έχετε διαβάσει, τα αδέλφια να μπορούν να σπουδάζουν τουλάχιστον στην ίδια πόλη και τα αδέλφια που είναι από οικογένειες με πολύ χαμηλό εισόδημα, να μπορούν να έρχονται στους τόπους κατοικίας </w:t>
      </w:r>
      <w:r>
        <w:rPr>
          <w:rFonts w:eastAsia="Times New Roman" w:cs="Times New Roman"/>
          <w:szCs w:val="24"/>
        </w:rPr>
        <w:t>των γονιών τους. Και εάν εκεί δεν υπάρχει πανεπιστήμιο, να φροντίζουμε να πάνε κάπου, ώστε να έχουν και ένα ενισχυμένο επίδομα στέγασης.</w:t>
      </w:r>
    </w:p>
    <w:p w14:paraId="58A3470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Ευχαριστώ.</w:t>
      </w:r>
    </w:p>
    <w:p w14:paraId="58A34705" w14:textId="77777777" w:rsidR="00CD0CB7" w:rsidRDefault="00C52CAB">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 Βουλευτής κ. Κουμουτσάκος ζητεί άδεια απουσία</w:t>
      </w:r>
      <w:r>
        <w:rPr>
          <w:rFonts w:eastAsia="Times New Roman"/>
          <w:bCs/>
          <w:szCs w:val="24"/>
        </w:rPr>
        <w:t>ς</w:t>
      </w:r>
      <w:r>
        <w:rPr>
          <w:rFonts w:eastAsia="Times New Roman"/>
          <w:bCs/>
          <w:szCs w:val="24"/>
        </w:rPr>
        <w:t xml:space="preserve"> στο εξωτερικό από 15</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20</w:t>
      </w:r>
      <w:r>
        <w:rPr>
          <w:rFonts w:eastAsia="Times New Roman"/>
          <w:bCs/>
          <w:szCs w:val="24"/>
        </w:rPr>
        <w:t>18 έως 23</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 xml:space="preserve">2018. </w:t>
      </w:r>
    </w:p>
    <w:p w14:paraId="58A34706" w14:textId="77777777" w:rsidR="00CD0CB7" w:rsidRDefault="00C52CAB">
      <w:pPr>
        <w:spacing w:line="600" w:lineRule="auto"/>
        <w:ind w:firstLine="720"/>
        <w:jc w:val="both"/>
        <w:rPr>
          <w:rFonts w:eastAsia="Times New Roman"/>
          <w:bCs/>
          <w:szCs w:val="24"/>
        </w:rPr>
      </w:pPr>
      <w:r>
        <w:rPr>
          <w:rFonts w:eastAsia="Times New Roman"/>
          <w:bCs/>
          <w:szCs w:val="24"/>
        </w:rPr>
        <w:lastRenderedPageBreak/>
        <w:t>Επίσης και</w:t>
      </w:r>
      <w:r>
        <w:rPr>
          <w:rFonts w:eastAsia="Times New Roman"/>
          <w:bCs/>
          <w:szCs w:val="24"/>
        </w:rPr>
        <w:t xml:space="preserve"> ο κ. Μάριος Γεωργιάδης, Θ΄ Αντιπρόεδρος της Βουλής, ζητεί άδεια </w:t>
      </w:r>
      <w:r>
        <w:rPr>
          <w:rFonts w:eastAsia="Times New Roman"/>
          <w:bCs/>
          <w:szCs w:val="24"/>
        </w:rPr>
        <w:t xml:space="preserve">απουσίας </w:t>
      </w:r>
      <w:r>
        <w:rPr>
          <w:rFonts w:eastAsia="Times New Roman"/>
          <w:bCs/>
          <w:szCs w:val="24"/>
        </w:rPr>
        <w:t>από 14</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2018 έως 15</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2018 για προσωπικούς λόγους.</w:t>
      </w:r>
    </w:p>
    <w:p w14:paraId="58A34707" w14:textId="77777777" w:rsidR="00CD0CB7" w:rsidRDefault="00C52CAB">
      <w:pPr>
        <w:spacing w:line="600" w:lineRule="auto"/>
        <w:ind w:firstLine="720"/>
        <w:jc w:val="both"/>
        <w:rPr>
          <w:rFonts w:eastAsia="Times New Roman"/>
          <w:bCs/>
          <w:szCs w:val="24"/>
        </w:rPr>
      </w:pPr>
      <w:r>
        <w:rPr>
          <w:rFonts w:eastAsia="Times New Roman"/>
          <w:bCs/>
          <w:szCs w:val="24"/>
        </w:rPr>
        <w:t>Η Βουλή εγκρίνει;</w:t>
      </w:r>
    </w:p>
    <w:p w14:paraId="58A34708" w14:textId="77777777" w:rsidR="00CD0CB7" w:rsidRDefault="00C52CAB">
      <w:pPr>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bCs/>
          <w:szCs w:val="24"/>
        </w:rPr>
        <w:t xml:space="preserve"> Μάλιστα, μάλιστα.</w:t>
      </w:r>
    </w:p>
    <w:p w14:paraId="58A34709" w14:textId="77777777" w:rsidR="00CD0CB7" w:rsidRDefault="00C52CAB">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Συνεπώς η </w:t>
      </w:r>
      <w:r>
        <w:rPr>
          <w:rFonts w:eastAsia="Times New Roman"/>
          <w:bCs/>
          <w:szCs w:val="24"/>
        </w:rPr>
        <w:t>Βουλή ενέκρινε τις ζητηθείσες άδειες.</w:t>
      </w:r>
    </w:p>
    <w:p w14:paraId="58A3470A" w14:textId="77777777" w:rsidR="00CD0CB7" w:rsidRDefault="00C52CAB">
      <w:pPr>
        <w:spacing w:line="600" w:lineRule="auto"/>
        <w:ind w:firstLine="720"/>
        <w:jc w:val="both"/>
        <w:rPr>
          <w:rFonts w:eastAsia="Times New Roman"/>
          <w:bCs/>
          <w:szCs w:val="24"/>
        </w:rPr>
      </w:pPr>
      <w:r>
        <w:rPr>
          <w:rFonts w:eastAsia="Times New Roman"/>
          <w:bCs/>
          <w:szCs w:val="24"/>
        </w:rPr>
        <w:t>Κυρίες και κύριοι συνάδελφοι, γίνεται γνωστό στο Σώμα ότι</w:t>
      </w:r>
      <w:r>
        <w:rPr>
          <w:rFonts w:eastAsia="Times New Roman"/>
          <w:bCs/>
          <w:szCs w:val="24"/>
        </w:rPr>
        <w:t xml:space="preserve"> τη συνεδρίασή μας παρακολουθούν</w:t>
      </w:r>
      <w:r>
        <w:rPr>
          <w:rFonts w:eastAsia="Times New Roman"/>
          <w:bCs/>
          <w:szCs w:val="24"/>
        </w:rPr>
        <w:t xml:space="preserve"> από τα άνω δυτικά θεωρεία, αφού </w:t>
      </w:r>
      <w:r>
        <w:rPr>
          <w:rFonts w:eastAsia="Times New Roman"/>
          <w:bCs/>
          <w:szCs w:val="24"/>
        </w:rPr>
        <w:t xml:space="preserve">προηγουμένως </w:t>
      </w:r>
      <w:r>
        <w:rPr>
          <w:rFonts w:eastAsia="Times New Roman"/>
          <w:bCs/>
          <w:szCs w:val="24"/>
        </w:rPr>
        <w:t>ενημερώθηκαν για την ιστορία του κτηρίου, τριάντα πέντε μαθήτριες και μαθητές και τ</w:t>
      </w:r>
      <w:r>
        <w:rPr>
          <w:rFonts w:eastAsia="Times New Roman"/>
          <w:bCs/>
          <w:szCs w:val="24"/>
        </w:rPr>
        <w:t>ρεις συνοδοί εκπαιδευτικοί από το 3</w:t>
      </w:r>
      <w:r w:rsidRPr="009C55DF">
        <w:rPr>
          <w:rFonts w:eastAsia="Times New Roman"/>
          <w:bCs/>
          <w:szCs w:val="24"/>
          <w:vertAlign w:val="superscript"/>
        </w:rPr>
        <w:t>ο</w:t>
      </w:r>
      <w:r>
        <w:rPr>
          <w:rFonts w:eastAsia="Times New Roman"/>
          <w:bCs/>
          <w:szCs w:val="24"/>
        </w:rPr>
        <w:t xml:space="preserve"> Γενικό Λύκειο Ιωαννίνων. </w:t>
      </w:r>
    </w:p>
    <w:p w14:paraId="58A3470B" w14:textId="77777777" w:rsidR="00CD0CB7" w:rsidRDefault="00C52CAB">
      <w:pPr>
        <w:spacing w:line="600" w:lineRule="auto"/>
        <w:ind w:firstLine="720"/>
        <w:jc w:val="both"/>
        <w:rPr>
          <w:rFonts w:eastAsia="Times New Roman"/>
          <w:bCs/>
          <w:szCs w:val="24"/>
        </w:rPr>
      </w:pPr>
      <w:r>
        <w:rPr>
          <w:rFonts w:eastAsia="Times New Roman"/>
          <w:bCs/>
          <w:szCs w:val="24"/>
        </w:rPr>
        <w:lastRenderedPageBreak/>
        <w:t>Από τα ωραία Γιάννενα! Καλωσορίσατε στην Αθήνα και στο ελληνικό Κοινοβούλιο.</w:t>
      </w:r>
    </w:p>
    <w:p w14:paraId="58A3470C" w14:textId="77777777" w:rsidR="00CD0CB7" w:rsidRDefault="00C52CAB">
      <w:pPr>
        <w:spacing w:line="600" w:lineRule="auto"/>
        <w:ind w:firstLine="720"/>
        <w:jc w:val="both"/>
        <w:rPr>
          <w:rFonts w:eastAsia="Times New Roman"/>
          <w:bCs/>
          <w:szCs w:val="24"/>
        </w:rPr>
      </w:pPr>
      <w:r>
        <w:rPr>
          <w:rFonts w:eastAsia="Times New Roman"/>
          <w:bCs/>
          <w:szCs w:val="24"/>
        </w:rPr>
        <w:t>Η Βουλή τούς καλωσορίζει.</w:t>
      </w:r>
    </w:p>
    <w:p w14:paraId="58A3470D" w14:textId="77777777" w:rsidR="00CD0CB7" w:rsidRDefault="00C52CAB">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58A3470E" w14:textId="77777777" w:rsidR="00CD0CB7" w:rsidRDefault="00C52CAB">
      <w:pPr>
        <w:spacing w:line="600" w:lineRule="auto"/>
        <w:ind w:firstLine="720"/>
        <w:jc w:val="both"/>
        <w:rPr>
          <w:rFonts w:eastAsia="Times New Roman"/>
          <w:bCs/>
          <w:szCs w:val="24"/>
        </w:rPr>
      </w:pPr>
      <w:r>
        <w:rPr>
          <w:rFonts w:eastAsia="Times New Roman"/>
          <w:bCs/>
          <w:szCs w:val="24"/>
        </w:rPr>
        <w:t>Τον λόγο έχει ο κ. Γκιόκας.</w:t>
      </w:r>
    </w:p>
    <w:p w14:paraId="58A3470F" w14:textId="77777777" w:rsidR="00CD0CB7" w:rsidRDefault="00C52CAB">
      <w:pPr>
        <w:spacing w:line="600" w:lineRule="auto"/>
        <w:ind w:firstLine="720"/>
        <w:jc w:val="both"/>
        <w:rPr>
          <w:rFonts w:eastAsia="Times New Roman"/>
          <w:bCs/>
          <w:szCs w:val="24"/>
        </w:rPr>
      </w:pPr>
      <w:r>
        <w:rPr>
          <w:rFonts w:eastAsia="Times New Roman"/>
          <w:b/>
          <w:bCs/>
          <w:szCs w:val="24"/>
        </w:rPr>
        <w:t xml:space="preserve">ΙΩΑΝΝΗΣ ΓΚΙΟΚΑΣ: </w:t>
      </w:r>
      <w:r>
        <w:rPr>
          <w:rFonts w:eastAsia="Times New Roman"/>
          <w:bCs/>
          <w:szCs w:val="24"/>
        </w:rPr>
        <w:t>Μου κάνει εντύπωση η προτροπή να συνεννοηθούμε ειδικά εμείς. Εμείς καταθέτουμε μ</w:t>
      </w:r>
      <w:r>
        <w:rPr>
          <w:rFonts w:eastAsia="Times New Roman"/>
          <w:bCs/>
          <w:szCs w:val="24"/>
        </w:rPr>
        <w:t>ί</w:t>
      </w:r>
      <w:r>
        <w:rPr>
          <w:rFonts w:eastAsia="Times New Roman"/>
          <w:bCs/>
          <w:szCs w:val="24"/>
        </w:rPr>
        <w:t xml:space="preserve">α σειρά από προβλήματα. Και δεν τα καταθέτουμε εμείς, κύριε Υπουργέ, ούτε </w:t>
      </w:r>
      <w:proofErr w:type="spellStart"/>
      <w:r>
        <w:rPr>
          <w:rFonts w:eastAsia="Times New Roman"/>
          <w:bCs/>
          <w:szCs w:val="24"/>
        </w:rPr>
        <w:t>καταστροφολογούμε</w:t>
      </w:r>
      <w:proofErr w:type="spellEnd"/>
      <w:r>
        <w:rPr>
          <w:rFonts w:eastAsia="Times New Roman"/>
          <w:bCs/>
          <w:szCs w:val="24"/>
        </w:rPr>
        <w:t xml:space="preserve">. Αυτά τα προβλήματα τα εντοπίζουν πρώτα απ’ όλους –εμείς από εκεί </w:t>
      </w:r>
      <w:r>
        <w:rPr>
          <w:rFonts w:eastAsia="Times New Roman"/>
          <w:bCs/>
          <w:szCs w:val="24"/>
        </w:rPr>
        <w:t xml:space="preserve">τα παίρνουμε- οι σύλλογοι των </w:t>
      </w:r>
      <w:proofErr w:type="spellStart"/>
      <w:r>
        <w:rPr>
          <w:rFonts w:eastAsia="Times New Roman"/>
          <w:bCs/>
          <w:szCs w:val="24"/>
        </w:rPr>
        <w:t>οικοτρόφων</w:t>
      </w:r>
      <w:proofErr w:type="spellEnd"/>
      <w:r>
        <w:rPr>
          <w:rFonts w:eastAsia="Times New Roman"/>
          <w:bCs/>
          <w:szCs w:val="24"/>
        </w:rPr>
        <w:t xml:space="preserve"> που υπάρχουν. Εκτός εάν θέλετε να καταργήσουμε τη συλλογική </w:t>
      </w:r>
      <w:r>
        <w:rPr>
          <w:rFonts w:eastAsia="Times New Roman"/>
          <w:bCs/>
          <w:szCs w:val="24"/>
        </w:rPr>
        <w:lastRenderedPageBreak/>
        <w:t xml:space="preserve">εκπροσώπηση στα πανεπιστήμια, να καταργήσουμε τους συλλόγους </w:t>
      </w:r>
      <w:proofErr w:type="spellStart"/>
      <w:r>
        <w:rPr>
          <w:rFonts w:eastAsia="Times New Roman"/>
          <w:bCs/>
          <w:szCs w:val="24"/>
        </w:rPr>
        <w:t>οικοτρόφων</w:t>
      </w:r>
      <w:proofErr w:type="spellEnd"/>
      <w:r>
        <w:rPr>
          <w:rFonts w:eastAsia="Times New Roman"/>
          <w:bCs/>
          <w:szCs w:val="24"/>
        </w:rPr>
        <w:t xml:space="preserve"> και να αποδεχόμαστε την εικόνα που δίνει κάθε φορά το αρμόδιο Υπουργείο.</w:t>
      </w:r>
    </w:p>
    <w:p w14:paraId="58A34710" w14:textId="77777777" w:rsidR="00CD0CB7" w:rsidRDefault="00C52CAB">
      <w:pPr>
        <w:spacing w:line="600" w:lineRule="auto"/>
        <w:ind w:firstLine="720"/>
        <w:jc w:val="both"/>
        <w:rPr>
          <w:rFonts w:eastAsia="Times New Roman"/>
          <w:bCs/>
          <w:szCs w:val="24"/>
        </w:rPr>
      </w:pPr>
      <w:r>
        <w:rPr>
          <w:rFonts w:eastAsia="Times New Roman"/>
          <w:bCs/>
          <w:szCs w:val="24"/>
        </w:rPr>
        <w:t>Το τελευτα</w:t>
      </w:r>
      <w:r>
        <w:rPr>
          <w:rFonts w:eastAsia="Times New Roman"/>
          <w:bCs/>
          <w:szCs w:val="24"/>
        </w:rPr>
        <w:t>ίο διάστημα υπήρχαν συγκεκριμένα περιστατικά. Το πιο χαρακτηριστικό αλλά όχι το μόνο –πέρα από αυτά που αναφέρουμε στην επίκαιρη ερώτηση- ήταν η διακοπή για δύο μήνες της σίτισης σε φοιτητικές εστίες σε όλη την Ελλάδα πλην ελαχίστων εξαιρέσεων. Και δεν ήτα</w:t>
      </w:r>
      <w:r>
        <w:rPr>
          <w:rFonts w:eastAsia="Times New Roman"/>
          <w:bCs/>
          <w:szCs w:val="24"/>
        </w:rPr>
        <w:t>ν αιτία η κατάληψη του ΙΝΕΔΙΒΙΜ. Άλλες ήταν οι αιτίες. Και απ’ ό,τι ξέρω έγινε και αντικατάσταση της διοίκησης του ΙΝΕΔΙΒΙΜ, που είχατε εσείς τοποθετήσει πριν από λίγο καιρό. Επομένως, δεν ήταν η κατάληψη η αιτία.</w:t>
      </w:r>
    </w:p>
    <w:p w14:paraId="58A34711" w14:textId="77777777" w:rsidR="00CD0CB7" w:rsidRDefault="00C52CAB">
      <w:pPr>
        <w:spacing w:line="600" w:lineRule="auto"/>
        <w:ind w:firstLine="720"/>
        <w:jc w:val="both"/>
        <w:rPr>
          <w:rFonts w:eastAsia="Times New Roman"/>
          <w:bCs/>
          <w:szCs w:val="24"/>
        </w:rPr>
      </w:pPr>
      <w:r>
        <w:rPr>
          <w:rFonts w:eastAsia="Times New Roman"/>
          <w:bCs/>
          <w:szCs w:val="24"/>
        </w:rPr>
        <w:t>Αυτά τα προβλήματα, όμως, εμείς τα εντοπίζ</w:t>
      </w:r>
      <w:r>
        <w:rPr>
          <w:rFonts w:eastAsia="Times New Roman"/>
          <w:bCs/>
          <w:szCs w:val="24"/>
        </w:rPr>
        <w:t xml:space="preserve">ουμε μέσα από τις κινητοποιήσεις που κάνουν οι ίδιοι οι σύλλογοι </w:t>
      </w:r>
      <w:proofErr w:type="spellStart"/>
      <w:r>
        <w:rPr>
          <w:rFonts w:eastAsia="Times New Roman"/>
          <w:bCs/>
          <w:szCs w:val="24"/>
        </w:rPr>
        <w:t>οικοτρόφων</w:t>
      </w:r>
      <w:proofErr w:type="spellEnd"/>
      <w:r>
        <w:rPr>
          <w:rFonts w:eastAsia="Times New Roman"/>
          <w:bCs/>
          <w:szCs w:val="24"/>
        </w:rPr>
        <w:t xml:space="preserve">. Άρα </w:t>
      </w:r>
      <w:r>
        <w:rPr>
          <w:rFonts w:eastAsia="Times New Roman"/>
          <w:bCs/>
          <w:szCs w:val="24"/>
        </w:rPr>
        <w:lastRenderedPageBreak/>
        <w:t xml:space="preserve">λοιπόν, δεν το καταλαβαίνω. Μου κάνει εντύπωση κιόλας αυτή η ρητορεία ότι </w:t>
      </w:r>
      <w:proofErr w:type="spellStart"/>
      <w:r>
        <w:rPr>
          <w:rFonts w:eastAsia="Times New Roman"/>
          <w:bCs/>
          <w:szCs w:val="24"/>
        </w:rPr>
        <w:t>καταστροφολογούμε</w:t>
      </w:r>
      <w:proofErr w:type="spellEnd"/>
      <w:r>
        <w:rPr>
          <w:rFonts w:eastAsia="Times New Roman"/>
          <w:bCs/>
          <w:szCs w:val="24"/>
        </w:rPr>
        <w:t xml:space="preserve"> ή οι συνειρμοί ότι ταυτιζόμαστε με τη Νέα Δημοκρατία.</w:t>
      </w:r>
    </w:p>
    <w:p w14:paraId="58A34712" w14:textId="77777777" w:rsidR="00CD0CB7" w:rsidRDefault="00C52CAB">
      <w:pPr>
        <w:spacing w:line="600" w:lineRule="auto"/>
        <w:ind w:firstLine="720"/>
        <w:jc w:val="both"/>
        <w:rPr>
          <w:rFonts w:eastAsia="Times New Roman"/>
          <w:bCs/>
          <w:szCs w:val="24"/>
        </w:rPr>
      </w:pPr>
      <w:r>
        <w:rPr>
          <w:rFonts w:eastAsia="Times New Roman"/>
          <w:bCs/>
          <w:szCs w:val="24"/>
        </w:rPr>
        <w:t xml:space="preserve">Σοβαρά μιλάτε; Τι είναι αυτό </w:t>
      </w:r>
      <w:r>
        <w:rPr>
          <w:rFonts w:eastAsia="Times New Roman"/>
          <w:bCs/>
          <w:szCs w:val="24"/>
        </w:rPr>
        <w:t xml:space="preserve">το πράγμα; Έτσι αντιμετωπίζετε τους συλλόγους των </w:t>
      </w:r>
      <w:proofErr w:type="spellStart"/>
      <w:r>
        <w:rPr>
          <w:rFonts w:eastAsia="Times New Roman"/>
          <w:bCs/>
          <w:szCs w:val="24"/>
        </w:rPr>
        <w:t>οικοτρόφων</w:t>
      </w:r>
      <w:proofErr w:type="spellEnd"/>
      <w:r>
        <w:rPr>
          <w:rFonts w:eastAsia="Times New Roman"/>
          <w:bCs/>
          <w:szCs w:val="24"/>
        </w:rPr>
        <w:t>, τα παιδιά αυτά που διεκδικούν, που αγωνίζονται; Μου κάνει εντύπωση όλη η λογική με βάση την οποία απαντάτε τη συγκεκριμένη ερώτηση, τη στιγμή που αναφέρουμε συγκεκριμένα προβλήματα.</w:t>
      </w:r>
    </w:p>
    <w:p w14:paraId="58A34713" w14:textId="77777777" w:rsidR="00CD0CB7" w:rsidRDefault="00C52CAB">
      <w:pPr>
        <w:spacing w:line="600" w:lineRule="auto"/>
        <w:ind w:firstLine="720"/>
        <w:jc w:val="both"/>
        <w:rPr>
          <w:rFonts w:eastAsia="Times New Roman" w:cs="Times New Roman"/>
          <w:szCs w:val="24"/>
        </w:rPr>
      </w:pPr>
      <w:r>
        <w:rPr>
          <w:rFonts w:eastAsia="Times New Roman"/>
          <w:bCs/>
          <w:szCs w:val="24"/>
        </w:rPr>
        <w:t>Δεύτερον, λέ</w:t>
      </w:r>
      <w:r>
        <w:rPr>
          <w:rFonts w:eastAsia="Times New Roman"/>
          <w:bCs/>
          <w:szCs w:val="24"/>
        </w:rPr>
        <w:t xml:space="preserve">τε για τη Νέα Δημοκρατία. Τα επίπεδα χρηματοδότησης όσον αφορά το ΙΝΕΔΙΒΙΜ –που έχει στην αρμοδιότητά του τις εστίες- είναι αυτά που άφησε η Νέα Δημοκρατία. Άρα εσείς ακολουθείτε αυτήν την πολιτική. </w:t>
      </w:r>
    </w:p>
    <w:p w14:paraId="58A3471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Εσείς μιλάτε για πλεονάσματα και την ίδια στιγμή υποβαθμ</w:t>
      </w:r>
      <w:r>
        <w:rPr>
          <w:rFonts w:eastAsia="Times New Roman" w:cs="Times New Roman"/>
          <w:szCs w:val="24"/>
        </w:rPr>
        <w:t>ίζετε μ</w:t>
      </w:r>
      <w:r>
        <w:rPr>
          <w:rFonts w:eastAsia="Times New Roman" w:cs="Times New Roman"/>
          <w:szCs w:val="24"/>
        </w:rPr>
        <w:t>ί</w:t>
      </w:r>
      <w:r>
        <w:rPr>
          <w:rFonts w:eastAsia="Times New Roman" w:cs="Times New Roman"/>
          <w:szCs w:val="24"/>
        </w:rPr>
        <w:t xml:space="preserve">α σειρά πλευρές και της εκπαίδευσης και της φοιτητικής μέριμνας, που τη βιώνουν οι φοιτητές και οι σπουδαστές. Άρα λοιπόν, μην προσπαθείτε να παρουσιάσετε μια πραγματικότητα η οποία δεν υπάρχει. </w:t>
      </w:r>
    </w:p>
    <w:p w14:paraId="58A3471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Δεύτερο ζήτημα: Για να σας δείξω ότι έχετε και άδικο</w:t>
      </w:r>
      <w:r>
        <w:rPr>
          <w:rFonts w:eastAsia="Times New Roman" w:cs="Times New Roman"/>
          <w:szCs w:val="24"/>
        </w:rPr>
        <w:t xml:space="preserve"> σε αυτό που λέτε, κύριε Υπουργέ, πριν λίγο καιρό έγινε </w:t>
      </w:r>
      <w:r>
        <w:rPr>
          <w:rFonts w:eastAsia="Times New Roman" w:cs="Times New Roman"/>
          <w:szCs w:val="24"/>
        </w:rPr>
        <w:t xml:space="preserve">μία </w:t>
      </w:r>
      <w:r>
        <w:rPr>
          <w:rFonts w:eastAsia="Times New Roman" w:cs="Times New Roman"/>
          <w:szCs w:val="24"/>
        </w:rPr>
        <w:t xml:space="preserve">κινητοποίηση στις 25 του Γενάρη από συλλόγους οικότροφων των εστιών της Αθήνας προς τις κεντρικές υπηρεσίες του ΙΝΕΔΙΒΙΜ. Μετά την κινητοποίηση αυτή υπήρχε ανακοίνωση από τη μεριά του </w:t>
      </w:r>
      <w:r>
        <w:rPr>
          <w:rFonts w:eastAsia="Times New Roman" w:cs="Times New Roman"/>
          <w:szCs w:val="24"/>
        </w:rPr>
        <w:t>π</w:t>
      </w:r>
      <w:r>
        <w:rPr>
          <w:rFonts w:eastAsia="Times New Roman" w:cs="Times New Roman"/>
          <w:szCs w:val="24"/>
        </w:rPr>
        <w:t>ροέδρου του</w:t>
      </w:r>
      <w:r>
        <w:rPr>
          <w:rFonts w:eastAsia="Times New Roman" w:cs="Times New Roman"/>
          <w:szCs w:val="24"/>
        </w:rPr>
        <w:t xml:space="preserve"> διοικητικού συμβουλίου και μ</w:t>
      </w:r>
      <w:r>
        <w:rPr>
          <w:rFonts w:eastAsia="Times New Roman" w:cs="Times New Roman"/>
          <w:szCs w:val="24"/>
        </w:rPr>
        <w:t>ί</w:t>
      </w:r>
      <w:r>
        <w:rPr>
          <w:rFonts w:eastAsia="Times New Roman" w:cs="Times New Roman"/>
          <w:szCs w:val="24"/>
        </w:rPr>
        <w:t>α σειρά δεσμεύσεις όσον αφορά μ</w:t>
      </w:r>
      <w:r>
        <w:rPr>
          <w:rFonts w:eastAsia="Times New Roman" w:cs="Times New Roman"/>
          <w:szCs w:val="24"/>
        </w:rPr>
        <w:t>ί</w:t>
      </w:r>
      <w:r>
        <w:rPr>
          <w:rFonts w:eastAsia="Times New Roman" w:cs="Times New Roman"/>
          <w:szCs w:val="24"/>
        </w:rPr>
        <w:t xml:space="preserve">α σειρά ζητήματα που θα μπορούσαν να αντιμετωπιστούν. Με εξαίρεση ορισμένα, που όντως λύνονται -θα μπορούσατε να πείτε </w:t>
      </w:r>
      <w:r>
        <w:rPr>
          <w:rFonts w:eastAsia="Times New Roman" w:cs="Times New Roman"/>
          <w:szCs w:val="24"/>
        </w:rPr>
        <w:lastRenderedPageBreak/>
        <w:t>τουλάχιστον αυτό- κατόπιν φυσικά των κινητοποιήσεων των φοιτητών, οι περισσ</w:t>
      </w:r>
      <w:r>
        <w:rPr>
          <w:rFonts w:eastAsia="Times New Roman" w:cs="Times New Roman"/>
          <w:szCs w:val="24"/>
        </w:rPr>
        <w:t xml:space="preserve">ότερες απαντήσεις και δεσμεύσεις από τη μεριά του </w:t>
      </w:r>
      <w:r>
        <w:rPr>
          <w:rFonts w:eastAsia="Times New Roman" w:cs="Times New Roman"/>
          <w:szCs w:val="24"/>
        </w:rPr>
        <w:t>π</w:t>
      </w:r>
      <w:r>
        <w:rPr>
          <w:rFonts w:eastAsia="Times New Roman" w:cs="Times New Roman"/>
          <w:szCs w:val="24"/>
        </w:rPr>
        <w:t>ροέδρου είναι ήξεις αφ</w:t>
      </w:r>
      <w:r>
        <w:rPr>
          <w:rFonts w:eastAsia="Times New Roman" w:cs="Times New Roman"/>
          <w:szCs w:val="24"/>
        </w:rPr>
        <w:t>ί</w:t>
      </w:r>
      <w:r>
        <w:rPr>
          <w:rFonts w:eastAsia="Times New Roman" w:cs="Times New Roman"/>
          <w:szCs w:val="24"/>
        </w:rPr>
        <w:t xml:space="preserve">ξεις. </w:t>
      </w:r>
    </w:p>
    <w:p w14:paraId="58A3471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Χαρακτηριστικά λέει: «Για τα θέματα της ανακαίνισης της δεύτερης ΦΕΕΜΠ αφορούν αντικείμενο αρμοδιοτήτων του ΕΚΠΑ», δηλαδή παραπέμπει στα ιδρύματα. «Η ενίσχυση προσωπικού θα ξε</w:t>
      </w:r>
      <w:r>
        <w:rPr>
          <w:rFonts w:eastAsia="Times New Roman" w:cs="Times New Roman"/>
          <w:szCs w:val="24"/>
        </w:rPr>
        <w:t>κινήσει άμεσα. Όσον αφορά τις σωληνώσεις νερού η διαδικασία αποκατάστασης προωθείται κατά προτεραιότητα. Θα δημοπρατηθεί σχετική μελέτη εντός εύλογου χρονικού διαστήματος. Τα σχετικά κονδύλια για τον εξοπλισμό των κοινόχρηστων χώρων θα εγκριθούν άμεσα μετά</w:t>
      </w:r>
      <w:r>
        <w:rPr>
          <w:rFonts w:eastAsia="Times New Roman" w:cs="Times New Roman"/>
          <w:szCs w:val="24"/>
        </w:rPr>
        <w:t xml:space="preserve"> την υποβολή των σχετικών αιτημάτων». Η συντριπτική πλειοψηφία των δεσμεύσεων είναι αυτό. Είναι ήξεις αφ</w:t>
      </w:r>
      <w:r>
        <w:rPr>
          <w:rFonts w:eastAsia="Times New Roman" w:cs="Times New Roman"/>
          <w:szCs w:val="24"/>
        </w:rPr>
        <w:t>ί</w:t>
      </w:r>
      <w:r>
        <w:rPr>
          <w:rFonts w:eastAsia="Times New Roman" w:cs="Times New Roman"/>
          <w:szCs w:val="24"/>
        </w:rPr>
        <w:t xml:space="preserve">ξεις, έτσι </w:t>
      </w:r>
      <w:r>
        <w:rPr>
          <w:rFonts w:eastAsia="Times New Roman" w:cs="Times New Roman"/>
          <w:szCs w:val="24"/>
        </w:rPr>
        <w:lastRenderedPageBreak/>
        <w:t xml:space="preserve">όπως ακριβώς το λέω, «εντός εύλογου χρονικού διαστήματος», και αν και εφόσον, και θα δούμε και πάει λέγοντας. </w:t>
      </w:r>
    </w:p>
    <w:p w14:paraId="58A3471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Και επιπλέον συμβαίνει και το</w:t>
      </w:r>
      <w:r>
        <w:rPr>
          <w:rFonts w:eastAsia="Times New Roman" w:cs="Times New Roman"/>
          <w:szCs w:val="24"/>
        </w:rPr>
        <w:t xml:space="preserve"> εξής: γίνονται οι φοιτητές μπαλάκι στην κυριολεξία ανάμεσα στο Υπουργείο Παιδείας, το ΙΝΕΔΙΒΙΜ και τις διοικήσεις των ιδρυμάτων. Να ένα ζήτημα, παραδείγματος χάριν, ότι θα έπρεπε να υπάρχει μία κεντρική ευθύνη και όχι αυτός ο κατακερματισμός ευθυνών σε ιδ</w:t>
      </w:r>
      <w:r>
        <w:rPr>
          <w:rFonts w:eastAsia="Times New Roman" w:cs="Times New Roman"/>
          <w:szCs w:val="24"/>
        </w:rPr>
        <w:t>ρύματα, ινστιτούτα, Υπουργεία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στο τέλος καταλήγουν στο να γίνονται μπαλάκι οι φοιτητές. </w:t>
      </w:r>
    </w:p>
    <w:p w14:paraId="58A3471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Παρ’ όλα αυτά αυτό που εμείς λέμε είναι ότι δεν είναι τεχνικό το πρόβλημα. Το πρόβλημα είναι πολιτικό και έχει να κάνει με μία διαχρονική πολιτική, που και </w:t>
      </w:r>
      <w:r>
        <w:rPr>
          <w:rFonts w:eastAsia="Times New Roman" w:cs="Times New Roman"/>
          <w:szCs w:val="24"/>
        </w:rPr>
        <w:t xml:space="preserve">εσείς ακολουθείτε, που σήμερα έχει πάρει πραγματικά εκρηκτικές διαστάσεις, βεβαίως από περιοχή σε </w:t>
      </w:r>
      <w:r>
        <w:rPr>
          <w:rFonts w:eastAsia="Times New Roman" w:cs="Times New Roman"/>
          <w:szCs w:val="24"/>
        </w:rPr>
        <w:lastRenderedPageBreak/>
        <w:t>περιοχή και από ίδρυμα σε ίδρυμα με αυξομειώσεις. Αυτό είναι, κατά τη γνώμη μας, το πρόβλημα και σε αυτό, κύριε Υπουργέ, πρέπει να δώσετε απάντηση.</w:t>
      </w:r>
    </w:p>
    <w:p w14:paraId="58A34719"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w:t>
      </w:r>
      <w:r>
        <w:rPr>
          <w:rFonts w:eastAsia="Times New Roman" w:cs="Times New Roman"/>
          <w:szCs w:val="24"/>
        </w:rPr>
        <w:t xml:space="preserve"> Ευχαριστούμε.</w:t>
      </w:r>
    </w:p>
    <w:p w14:paraId="58A3471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8A3471B"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Κοιτάξτε, κατ’ αρχ</w:t>
      </w:r>
      <w:r>
        <w:rPr>
          <w:rFonts w:eastAsia="Times New Roman" w:cs="Times New Roman"/>
          <w:szCs w:val="24"/>
        </w:rPr>
        <w:t>άς</w:t>
      </w:r>
      <w:r>
        <w:rPr>
          <w:rFonts w:eastAsia="Times New Roman" w:cs="Times New Roman"/>
          <w:szCs w:val="24"/>
        </w:rPr>
        <w:t xml:space="preserve"> σας κάνει εντύπωση η έκκληση να συνεννοηθούμε. </w:t>
      </w:r>
    </w:p>
    <w:p w14:paraId="58A3471C"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Το «ειδικά» σε εμάς, όχι η έκκ</w:t>
      </w:r>
      <w:r>
        <w:rPr>
          <w:rFonts w:eastAsia="Times New Roman" w:cs="Times New Roman"/>
          <w:szCs w:val="24"/>
        </w:rPr>
        <w:t>ληση. Το «ειδικά».</w:t>
      </w:r>
    </w:p>
    <w:p w14:paraId="58A3471D"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Τώρα θα με αφήσετε να μιλήσω.</w:t>
      </w:r>
    </w:p>
    <w:p w14:paraId="58A3471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Γκιόκα, αφήστε τον ένα λεπτό. Μην διακόπτετε. Ο Υπουργός σας άκουσε υπομονετικά.</w:t>
      </w:r>
    </w:p>
    <w:p w14:paraId="58A3471F"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w:t>
      </w:r>
      <w:r>
        <w:rPr>
          <w:rFonts w:eastAsia="Times New Roman" w:cs="Times New Roman"/>
          <w:b/>
          <w:szCs w:val="24"/>
        </w:rPr>
        <w:t>ΟΓΛΟΥ (Υπουργός Παιδείας, Έρευνας και Θρησκευμάτων):</w:t>
      </w:r>
      <w:r>
        <w:rPr>
          <w:rFonts w:eastAsia="Times New Roman" w:cs="Times New Roman"/>
          <w:szCs w:val="24"/>
        </w:rPr>
        <w:t xml:space="preserve"> Λέω ότι μου κάνει εντύπωση η αντίδρασή σας, γιατί σε μία δημοκρατική κοινωνία δεν είναι ντροπή να συνεννοούμαστε. Αυτό εσείς δεν μπορείτε να το κατανοήσετε. Φαίνεται ότι υπάρχει κάτι που αντιδράει το </w:t>
      </w:r>
      <w:r>
        <w:rPr>
          <w:rFonts w:eastAsia="Times New Roman" w:cs="Times New Roman"/>
          <w:szCs w:val="24"/>
          <w:lang w:val="en-US"/>
        </w:rPr>
        <w:t>DNA</w:t>
      </w:r>
      <w:r>
        <w:rPr>
          <w:rFonts w:eastAsia="Times New Roman" w:cs="Times New Roman"/>
          <w:szCs w:val="24"/>
        </w:rPr>
        <w:t xml:space="preserve"> σε αυτήν την έκκληση για συνεννόηση.</w:t>
      </w:r>
    </w:p>
    <w:p w14:paraId="58A34720"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Κοιτάξτε, όταν λέτε «οικότροφοι στη φοιτητική εστία του ΕΚΠΑ έρχονται αντιμέτωποι με κοριούς στα στρώματα», «στις εστίες του ΤΕΙ Χαλκίδας και ΑΣΠΑΙΤΕ σοβάδες κρέμονται πάνω από τα κεφάλια των </w:t>
      </w:r>
      <w:r>
        <w:rPr>
          <w:rFonts w:eastAsia="Times New Roman" w:cs="Times New Roman"/>
          <w:szCs w:val="24"/>
        </w:rPr>
        <w:t xml:space="preserve">φοιτητών» ή θα πάμε οι δύο </w:t>
      </w:r>
      <w:r>
        <w:rPr>
          <w:rFonts w:eastAsia="Times New Roman" w:cs="Times New Roman"/>
          <w:szCs w:val="24"/>
        </w:rPr>
        <w:lastRenderedPageBreak/>
        <w:t xml:space="preserve">να δούμε αν ισχύει αυτό ή όχι ή θα δεχθούμε αυτό που λένε οι υπεύθυνοι των ιδρυμάτων, δηλαδή ότι είναι απολύτως ψευδές. </w:t>
      </w:r>
    </w:p>
    <w:p w14:paraId="58A3472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Σύμφωνοι, να πάμε.</w:t>
      </w:r>
    </w:p>
    <w:p w14:paraId="58A34722"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φταίτε εσείς. Και εσάς σας το φέρανε. Γίνεται αυτό, είναι μέρος μιας μικρής παθογένειας της δημοκρατίας. </w:t>
      </w:r>
    </w:p>
    <w:p w14:paraId="58A3472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Αυτό που προσπαθώ να σας πω είναι ότι η καταστροφολογία δεν βοηθάει να μεταφέρουμε την εικόνα στον ελληνικό λαό. Εγώ πρώτος σας είπα ότι πρέπει ό</w:t>
      </w:r>
      <w:r>
        <w:rPr>
          <w:rFonts w:eastAsia="Times New Roman" w:cs="Times New Roman"/>
          <w:szCs w:val="24"/>
        </w:rPr>
        <w:t xml:space="preserve">λο το εκπαιδευτικό σύστημα να το δούμε και στην αντιφατικότητά του. Ορισμένα λειτουργούν θετικότερα, για ορισμένα πρέπει να κάνουμε πάρα πολλά βήματα. Εγώ να σας το πω πρώτος αυτό. </w:t>
      </w:r>
    </w:p>
    <w:p w14:paraId="58A3472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Όμως, εγώ σας λέω κάτι άλλο. Ζητήσαμε τότε να φύγουν τα παιδιά –μάλιστα δε</w:t>
      </w:r>
      <w:r>
        <w:rPr>
          <w:rFonts w:eastAsia="Times New Roman" w:cs="Times New Roman"/>
          <w:szCs w:val="24"/>
        </w:rPr>
        <w:t>ν καλέσαμε την αστυνομία- από την κατάληψη. Για ποιον λόγο δεν υπήρχε μία δημόσια τοποθέτηση για μία κατάληψη που καθυστερούσε τρελά τις υποχρεώσεις του ΙΝΕΔΙΒΙΜ για να προχωρήσει σε αυτά τα πράγματα;</w:t>
      </w:r>
    </w:p>
    <w:p w14:paraId="58A3472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από τη μια μεριά σιωπή σε κάτι και </w:t>
      </w:r>
      <w:r>
        <w:rPr>
          <w:rFonts w:eastAsia="Times New Roman" w:cs="Times New Roman"/>
          <w:szCs w:val="24"/>
        </w:rPr>
        <w:t>από την άλλη μεριά να λέμε ότι ο Πρόεδρος του ΙΝΕΔΙΒΙΜ είπε «σε εύλογο χρονικό διάστημα». Τι να πει; Στις 22 του μήνα; Εκτός αν δεν γνωρίζετε πώς γίνονται αυτές οι διαδικασίες.</w:t>
      </w:r>
    </w:p>
    <w:p w14:paraId="58A3472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Όμως, εκείνο στο οποίο πρέπει να συμφωνήσουμε και οι δύο είναι ότι η ελληνική π</w:t>
      </w:r>
      <w:r>
        <w:rPr>
          <w:rFonts w:eastAsia="Times New Roman" w:cs="Times New Roman"/>
          <w:szCs w:val="24"/>
        </w:rPr>
        <w:t xml:space="preserve">ολιτεία διαχρονικά ήταν πολύ πίσω στα θέματα φοιτητικής μέριμνας. </w:t>
      </w:r>
      <w:r>
        <w:rPr>
          <w:rFonts w:eastAsia="Times New Roman" w:cs="Times New Roman"/>
          <w:szCs w:val="24"/>
        </w:rPr>
        <w:t>Τ</w:t>
      </w:r>
      <w:r>
        <w:rPr>
          <w:rFonts w:eastAsia="Times New Roman" w:cs="Times New Roman"/>
          <w:szCs w:val="24"/>
        </w:rPr>
        <w:t xml:space="preserve">ο θέμα της φοιτητικής μέριμνας δεν μπορεί </w:t>
      </w:r>
      <w:r>
        <w:rPr>
          <w:rFonts w:eastAsia="Times New Roman" w:cs="Times New Roman"/>
          <w:szCs w:val="24"/>
        </w:rPr>
        <w:lastRenderedPageBreak/>
        <w:t xml:space="preserve">να λυθεί με το πάτημα ενός κουμπιού. Θέλει έναν, τουλάχιστον, δεκαετή προγραμματισμό. </w:t>
      </w:r>
    </w:p>
    <w:p w14:paraId="58A3472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Εμείς, όπως έχω δηλώσει ξανά, στο τέλος Μαΐου θα καταθέσουμε</w:t>
      </w:r>
      <w:r>
        <w:rPr>
          <w:rFonts w:eastAsia="Times New Roman" w:cs="Times New Roman"/>
          <w:szCs w:val="24"/>
        </w:rPr>
        <w:t xml:space="preserve"> το σχέδιό μας γι’ αυτόν τον δεκαετή προγραμματισμό, γιατί αυτά δεν γίνονται με καταγγελίες ή με εξαγγελίες. Γνωρίζετε, εξάλλου, ότι πολλά σχολεία και πολλά πανεπιστήμια, όσο περίεργο και να σας ακούγεται, δεν έχουν άδεια οικοδόμησης πολλών από τα κτήρια π</w:t>
      </w:r>
      <w:r>
        <w:rPr>
          <w:rFonts w:eastAsia="Times New Roman" w:cs="Times New Roman"/>
          <w:szCs w:val="24"/>
        </w:rPr>
        <w:t xml:space="preserve">ου υπάρχουν. Εδώ, λοιπόν, υπάρχουν παθογένειες τρελές δεκαετιών. </w:t>
      </w:r>
    </w:p>
    <w:p w14:paraId="58A3472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Λέμε, λοιπόν, ότι θα πρέπει να γίνει ένα πρόγραμμα κοστολογημένο με το χρονοδιάγραμμα, με δεσμεύσεις ως προς αυτό και στο μεταξύ να αντιμετωπίσουμε τα προβλήματα, ορισμένα από τα </w:t>
      </w:r>
      <w:r>
        <w:rPr>
          <w:rFonts w:eastAsia="Times New Roman" w:cs="Times New Roman"/>
          <w:szCs w:val="24"/>
        </w:rPr>
        <w:lastRenderedPageBreak/>
        <w:t>οποία τα πε</w:t>
      </w:r>
      <w:r>
        <w:rPr>
          <w:rFonts w:eastAsia="Times New Roman" w:cs="Times New Roman"/>
          <w:szCs w:val="24"/>
        </w:rPr>
        <w:t>ριγράφετε με σαφήνεια, ώστε τα παιδιά να μην υποφέρουν και από αυτό το πράγμα που έγινε για δεκαετίες και ήταν στον αυτόματο πιλότο.</w:t>
      </w:r>
    </w:p>
    <w:p w14:paraId="58A3472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Σας ευχαριστώ.</w:t>
      </w:r>
    </w:p>
    <w:p w14:paraId="58A3472A"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Φτάνουμε στην τελευταία ερώτηση για τον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58A3472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Είναι η δεύτερη με α</w:t>
      </w:r>
      <w:r>
        <w:rPr>
          <w:rFonts w:eastAsia="Times New Roman" w:cs="Times New Roman"/>
          <w:szCs w:val="24"/>
        </w:rPr>
        <w:t xml:space="preserve">ριθμό 1643/29-11-2017 ερώτηση του κύκλου αναφορών </w:t>
      </w:r>
      <w:r>
        <w:rPr>
          <w:rFonts w:eastAsia="Times New Roman" w:cs="Times New Roman"/>
          <w:szCs w:val="24"/>
        </w:rPr>
        <w:t xml:space="preserve">και </w:t>
      </w:r>
      <w:r>
        <w:rPr>
          <w:rFonts w:eastAsia="Times New Roman" w:cs="Times New Roman"/>
          <w:szCs w:val="24"/>
        </w:rPr>
        <w:t>ερωτήσεων του Βουλευτή Δράμας της Νέας Δημοκρατίας κ</w:t>
      </w:r>
      <w:r>
        <w:rPr>
          <w:rFonts w:eastAsia="Times New Roman" w:cs="Times New Roman"/>
          <w:szCs w:val="24"/>
        </w:rPr>
        <w:t>.</w:t>
      </w:r>
      <w:r>
        <w:rPr>
          <w:rFonts w:eastAsia="Times New Roman" w:cs="Times New Roman"/>
          <w:szCs w:val="24"/>
        </w:rPr>
        <w:t xml:space="preserve"> Δημητρίου Κυριαζίδη με θέμα: «Καθαίρεση του Πρόεδρου του Τμήματος Οινολογίας και Τεχνολογίας Ποτών του ΤΕΙ Ανατολικής Μακεδονίας και Θράκης».</w:t>
      </w:r>
    </w:p>
    <w:p w14:paraId="58A3472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Κυριαζίδη, έχετε τον λόγο.</w:t>
      </w:r>
    </w:p>
    <w:p w14:paraId="58A3472D"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Ευχαριστώ πολύ, κύριε Πρόεδρε.</w:t>
      </w:r>
    </w:p>
    <w:p w14:paraId="58A3472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Η σημερινή επίκαιρη θα έλεγα ότι είναι μ</w:t>
      </w:r>
      <w:r>
        <w:rPr>
          <w:rFonts w:eastAsia="Times New Roman" w:cs="Times New Roman"/>
          <w:szCs w:val="24"/>
        </w:rPr>
        <w:t>ί</w:t>
      </w:r>
      <w:r>
        <w:rPr>
          <w:rFonts w:eastAsia="Times New Roman" w:cs="Times New Roman"/>
          <w:szCs w:val="24"/>
        </w:rPr>
        <w:t xml:space="preserve">α μετεξέλιξη μιας ερώτησης που εκκρεμεί από τον Νοέμβριο, κύριε Υπουργέ, και θα ήθελα να σας πληροφορήσω με ιδιαίτερη θλίψη και συνάμα </w:t>
      </w:r>
      <w:r>
        <w:rPr>
          <w:rFonts w:eastAsia="Times New Roman" w:cs="Times New Roman"/>
          <w:szCs w:val="24"/>
        </w:rPr>
        <w:t xml:space="preserve">αγωνία για τα γεγονότα που συνέβησαν στο Τμήμα Οινολογίας και Τεχνολογίας Ποτών του ΤΕΙ Ανατολικής Μακεδονίας και Θράκης όπου, όπως μου καταγγέλθηκε με πραγματικά άστοχες, αιφνίδιες και ελεγχόμενης νομιμότητας ενέργειες της </w:t>
      </w:r>
      <w:r>
        <w:rPr>
          <w:rFonts w:eastAsia="Times New Roman" w:cs="Times New Roman"/>
          <w:szCs w:val="24"/>
        </w:rPr>
        <w:t>δ</w:t>
      </w:r>
      <w:r>
        <w:rPr>
          <w:rFonts w:eastAsia="Times New Roman" w:cs="Times New Roman"/>
          <w:szCs w:val="24"/>
        </w:rPr>
        <w:t xml:space="preserve">ιοίκησης του ΤΕΙ, κυριολεκτικά </w:t>
      </w:r>
      <w:r>
        <w:rPr>
          <w:rFonts w:eastAsia="Times New Roman" w:cs="Times New Roman"/>
          <w:szCs w:val="24"/>
        </w:rPr>
        <w:t xml:space="preserve">καθαιρέθηκε ο Πρόεδρος του </w:t>
      </w:r>
      <w:r>
        <w:rPr>
          <w:rFonts w:eastAsia="Times New Roman" w:cs="Times New Roman"/>
          <w:szCs w:val="24"/>
        </w:rPr>
        <w:t>τ</w:t>
      </w:r>
      <w:r>
        <w:rPr>
          <w:rFonts w:eastAsia="Times New Roman" w:cs="Times New Roman"/>
          <w:szCs w:val="24"/>
        </w:rPr>
        <w:t xml:space="preserve">μήματος, ο κ. </w:t>
      </w:r>
      <w:proofErr w:type="spellStart"/>
      <w:r>
        <w:rPr>
          <w:rFonts w:eastAsia="Times New Roman" w:cs="Times New Roman"/>
          <w:szCs w:val="24"/>
        </w:rPr>
        <w:t>Μάμαλης</w:t>
      </w:r>
      <w:proofErr w:type="spellEnd"/>
      <w:r>
        <w:rPr>
          <w:rFonts w:eastAsia="Times New Roman" w:cs="Times New Roman"/>
          <w:szCs w:val="24"/>
        </w:rPr>
        <w:t>, ένας πανεπιστημιακός λειτουργός, του οποίου η προσφορά στο ίδρυμα είναι ευρέως αναγνωρισμένη, μέσα από πρωτοφανείς διαδικασίες εχθές, χωρίς νόμιμη σύνθεση -παράσταση εκπροσώπου φοιτητών, η ανάδειξη του οπο</w:t>
      </w:r>
      <w:r>
        <w:rPr>
          <w:rFonts w:eastAsia="Times New Roman" w:cs="Times New Roman"/>
          <w:szCs w:val="24"/>
        </w:rPr>
        <w:t xml:space="preserve">ίου δεν είχε ολοκληρωθεί-, χωρίς την αποστολή ημερήσιας διάταξης, η οποία είναι άγνωστο αν </w:t>
      </w:r>
      <w:proofErr w:type="spellStart"/>
      <w:r>
        <w:rPr>
          <w:rFonts w:eastAsia="Times New Roman" w:cs="Times New Roman"/>
          <w:szCs w:val="24"/>
        </w:rPr>
        <w:t>συνετάγη</w:t>
      </w:r>
      <w:proofErr w:type="spellEnd"/>
      <w:r>
        <w:rPr>
          <w:rFonts w:eastAsia="Times New Roman" w:cs="Times New Roman"/>
          <w:szCs w:val="24"/>
        </w:rPr>
        <w:t xml:space="preserve">, χωρίς την </w:t>
      </w:r>
      <w:r>
        <w:rPr>
          <w:rFonts w:eastAsia="Times New Roman" w:cs="Times New Roman"/>
          <w:szCs w:val="24"/>
        </w:rPr>
        <w:lastRenderedPageBreak/>
        <w:t>διανομή σχετικής εισήγησης και, κυρίως, χωρίς διαβούλευση μεταξύ των εμπλεκόμενων φορέων εντός και εκτός ΤΕΙ.</w:t>
      </w:r>
    </w:p>
    <w:p w14:paraId="58A3472F" w14:textId="77777777" w:rsidR="00CD0CB7" w:rsidRDefault="00C52CAB">
      <w:pPr>
        <w:spacing w:line="600" w:lineRule="auto"/>
        <w:ind w:firstLine="720"/>
        <w:jc w:val="both"/>
        <w:rPr>
          <w:rFonts w:eastAsia="Times New Roman" w:cs="Times New Roman"/>
          <w:color w:val="000000" w:themeColor="text1"/>
          <w:szCs w:val="24"/>
        </w:rPr>
      </w:pPr>
      <w:r w:rsidRPr="00BB57C1">
        <w:rPr>
          <w:rFonts w:eastAsia="Times New Roman" w:cs="Times New Roman"/>
          <w:color w:val="000000" w:themeColor="text1"/>
          <w:szCs w:val="24"/>
        </w:rPr>
        <w:t xml:space="preserve">Η </w:t>
      </w:r>
      <w:r w:rsidRPr="00BB57C1">
        <w:rPr>
          <w:rFonts w:eastAsia="Times New Roman" w:cs="Times New Roman"/>
          <w:color w:val="000000" w:themeColor="text1"/>
          <w:szCs w:val="24"/>
        </w:rPr>
        <w:t>π</w:t>
      </w:r>
      <w:r w:rsidRPr="00BB57C1">
        <w:rPr>
          <w:rFonts w:eastAsia="Times New Roman" w:cs="Times New Roman"/>
          <w:color w:val="000000" w:themeColor="text1"/>
          <w:szCs w:val="24"/>
        </w:rPr>
        <w:t>ρυτανεία αποφάσισε να απομακρύνε</w:t>
      </w:r>
      <w:r w:rsidRPr="00BB57C1">
        <w:rPr>
          <w:rFonts w:eastAsia="Times New Roman" w:cs="Times New Roman"/>
          <w:color w:val="000000" w:themeColor="text1"/>
          <w:szCs w:val="24"/>
        </w:rPr>
        <w:t xml:space="preserve">ι έναν πρωτοπόρο </w:t>
      </w:r>
      <w:r w:rsidRPr="00BB57C1">
        <w:rPr>
          <w:rFonts w:eastAsia="Times New Roman" w:cs="Times New Roman"/>
          <w:color w:val="000000" w:themeColor="text1"/>
          <w:szCs w:val="24"/>
        </w:rPr>
        <w:t>π</w:t>
      </w:r>
      <w:r w:rsidRPr="00BB57C1">
        <w:rPr>
          <w:rFonts w:eastAsia="Times New Roman" w:cs="Times New Roman"/>
          <w:color w:val="000000" w:themeColor="text1"/>
          <w:szCs w:val="24"/>
        </w:rPr>
        <w:t xml:space="preserve">ρόεδρο από ένα </w:t>
      </w:r>
      <w:r w:rsidRPr="00BB57C1">
        <w:rPr>
          <w:rFonts w:eastAsia="Times New Roman" w:cs="Times New Roman"/>
          <w:color w:val="000000" w:themeColor="text1"/>
          <w:szCs w:val="24"/>
        </w:rPr>
        <w:t>τ</w:t>
      </w:r>
      <w:r w:rsidRPr="00BB57C1">
        <w:rPr>
          <w:rFonts w:eastAsia="Times New Roman" w:cs="Times New Roman"/>
          <w:color w:val="000000" w:themeColor="text1"/>
          <w:szCs w:val="24"/>
        </w:rPr>
        <w:t>μήμα, που είναι άρρηκτα συνδεδεμένο με το όνομά του. Ως γνωστόν, η δική του προσπάθεια έχει ως αποτέλεσμα να προσελκύσει μεγάλο αριθμό φοιτητών στο συγκεκριμένο ΤΕΙ, με αποτέλεσμα να αποτελεί ένα κόσμημα, θα έλεγα, της παν</w:t>
      </w:r>
      <w:r w:rsidRPr="00BB57C1">
        <w:rPr>
          <w:rFonts w:eastAsia="Times New Roman" w:cs="Times New Roman"/>
          <w:color w:val="000000" w:themeColor="text1"/>
          <w:szCs w:val="24"/>
        </w:rPr>
        <w:t>επιστημιακής κοινότητας.</w:t>
      </w:r>
    </w:p>
    <w:p w14:paraId="58A34730"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Προφανώς, βέβαια, οι δημόσιες τοποθετήσεις του και αναφορές του σχετικά με το μέλλον του </w:t>
      </w:r>
      <w:r>
        <w:rPr>
          <w:rFonts w:eastAsia="Times New Roman" w:cs="Times New Roman"/>
          <w:szCs w:val="24"/>
        </w:rPr>
        <w:t>τ</w:t>
      </w:r>
      <w:r>
        <w:rPr>
          <w:rFonts w:eastAsia="Times New Roman" w:cs="Times New Roman"/>
          <w:szCs w:val="24"/>
        </w:rPr>
        <w:t>μήματος και</w:t>
      </w:r>
      <w:r>
        <w:rPr>
          <w:rFonts w:eastAsia="Times New Roman" w:cs="Times New Roman"/>
          <w:szCs w:val="24"/>
        </w:rPr>
        <w:t>,</w:t>
      </w:r>
      <w:r>
        <w:rPr>
          <w:rFonts w:eastAsia="Times New Roman" w:cs="Times New Roman"/>
          <w:szCs w:val="24"/>
        </w:rPr>
        <w:t xml:space="preserve"> κυρίως, η κάθετη αντίδρασή του σε τυχόν συγχώνευση ή μεταφορά του σε άλλες πανεπιστημιακές μονάδες δεν ήταν αρεστές. Ως διαφαίνεται, οι φωνές αυτές αντίστασης και διαμαρτυρίας σε ένα σχέδιο απογύμνωσης </w:t>
      </w:r>
      <w:r>
        <w:rPr>
          <w:rFonts w:eastAsia="Times New Roman" w:cs="Times New Roman"/>
          <w:szCs w:val="24"/>
        </w:rPr>
        <w:lastRenderedPageBreak/>
        <w:t xml:space="preserve">του </w:t>
      </w:r>
      <w:r>
        <w:rPr>
          <w:rFonts w:eastAsia="Times New Roman" w:cs="Times New Roman"/>
          <w:szCs w:val="24"/>
        </w:rPr>
        <w:t>τ</w:t>
      </w:r>
      <w:r>
        <w:rPr>
          <w:rFonts w:eastAsia="Times New Roman" w:cs="Times New Roman"/>
          <w:szCs w:val="24"/>
        </w:rPr>
        <w:t>μήματος και εν τέλει απαξίωσης, έπρεπε να πνιγού</w:t>
      </w:r>
      <w:r>
        <w:rPr>
          <w:rFonts w:eastAsia="Times New Roman" w:cs="Times New Roman"/>
          <w:szCs w:val="24"/>
        </w:rPr>
        <w:t xml:space="preserve">ν. Και όλα αυτά σε μια περίοδο που το </w:t>
      </w:r>
      <w:proofErr w:type="spellStart"/>
      <w:r>
        <w:rPr>
          <w:rFonts w:eastAsia="Times New Roman" w:cs="Times New Roman"/>
          <w:szCs w:val="24"/>
        </w:rPr>
        <w:t>υποστελεχωμένο</w:t>
      </w:r>
      <w:proofErr w:type="spellEnd"/>
      <w:r>
        <w:rPr>
          <w:rFonts w:eastAsia="Times New Roman" w:cs="Times New Roman"/>
          <w:szCs w:val="24"/>
        </w:rPr>
        <w:t xml:space="preserve"> και παραγκωνισμένο από τη Διοίκηση ΤΕΙ του Τμήματος Οινολογίας έχει μια εκπληκτική προσφορά.</w:t>
      </w:r>
    </w:p>
    <w:p w14:paraId="58A3473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Κύριε Υπουργέ, σας καταθέτω και το ψήφισμα των φοιτητών, που είναι ομόφωνο, και του εκπαιδευτικού προσωπικού κ</w:t>
      </w:r>
      <w:r>
        <w:rPr>
          <w:rFonts w:eastAsia="Times New Roman" w:cs="Times New Roman"/>
          <w:szCs w:val="24"/>
        </w:rPr>
        <w:t xml:space="preserve">αι της Ένωσης Οινοποιών Δράμας. </w:t>
      </w:r>
    </w:p>
    <w:p w14:paraId="58A3473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8A3473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Ερωτάσθ</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κύριε Υπουργέ: Τελούνταν τα ανωτέρω σε γνώση του Υπουργείου; Ποια η επίσημη θέση επ’ αυτών; Θα παρέμβει το </w:t>
      </w:r>
      <w:r>
        <w:rPr>
          <w:rFonts w:eastAsia="Times New Roman" w:cs="Times New Roman"/>
          <w:szCs w:val="24"/>
        </w:rPr>
        <w:lastRenderedPageBreak/>
        <w:t>Υπουργείο στο πλαίσιο της ασκούμενης εποπτείας και πώς θα υπάρξει αυτό, έτσι ώστε να αποκατασταθεί η νομιμότητα και η ηρεμία στην πανεπιστημιακή κ</w:t>
      </w:r>
      <w:r>
        <w:rPr>
          <w:rFonts w:eastAsia="Times New Roman" w:cs="Times New Roman"/>
          <w:szCs w:val="24"/>
        </w:rPr>
        <w:t>οινότητα;</w:t>
      </w:r>
    </w:p>
    <w:p w14:paraId="58A3473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Δεύτερον -και πιο βασικό ενδεχομένως- υφίστανται σχέδια κατάργησης, μεταφοράς ή συγχώνευσης του Τμήματος Οινολογίας και Τεχνολογίας Ποτών σε άλλες πανεπιστημιακές μονάδες εντός ή εκτός ΤΕΙ Ανατολικής Μακεδονίας και Θράκης; Με δεδομένη την ανοδική</w:t>
      </w:r>
      <w:r>
        <w:rPr>
          <w:rFonts w:eastAsia="Times New Roman" w:cs="Times New Roman"/>
          <w:szCs w:val="24"/>
        </w:rPr>
        <w:t xml:space="preserve"> πορεία του εν λόγω </w:t>
      </w:r>
      <w:r>
        <w:rPr>
          <w:rFonts w:eastAsia="Times New Roman" w:cs="Times New Roman"/>
          <w:szCs w:val="24"/>
        </w:rPr>
        <w:t>τ</w:t>
      </w:r>
      <w:r>
        <w:rPr>
          <w:rFonts w:eastAsia="Times New Roman" w:cs="Times New Roman"/>
          <w:szCs w:val="24"/>
        </w:rPr>
        <w:t xml:space="preserve">μήματος, τη σύνδεσή του με την τοπική κοινωνία και παραγωγή, τα επιτεύγματα και την εν γένει υψηλή αξιολόγηση του </w:t>
      </w:r>
      <w:r>
        <w:rPr>
          <w:rFonts w:eastAsia="Times New Roman" w:cs="Times New Roman"/>
          <w:szCs w:val="24"/>
        </w:rPr>
        <w:t>τ</w:t>
      </w:r>
      <w:r>
        <w:rPr>
          <w:rFonts w:eastAsia="Times New Roman" w:cs="Times New Roman"/>
          <w:szCs w:val="24"/>
        </w:rPr>
        <w:t xml:space="preserve">μήματος, το μεγάλο επιστημονικό ενδιαφέρον που αυτό παρουσιάζει και απαιτεί και η </w:t>
      </w:r>
      <w:proofErr w:type="spellStart"/>
      <w:r>
        <w:rPr>
          <w:rFonts w:eastAsia="Times New Roman" w:cs="Times New Roman"/>
          <w:szCs w:val="24"/>
        </w:rPr>
        <w:t>δραμινή</w:t>
      </w:r>
      <w:proofErr w:type="spellEnd"/>
      <w:r>
        <w:rPr>
          <w:rFonts w:eastAsia="Times New Roman" w:cs="Times New Roman"/>
          <w:szCs w:val="24"/>
        </w:rPr>
        <w:t xml:space="preserve"> κοινωνία, να παραμείνει αυτό σ</w:t>
      </w:r>
      <w:r>
        <w:rPr>
          <w:rFonts w:eastAsia="Times New Roman" w:cs="Times New Roman"/>
          <w:szCs w:val="24"/>
        </w:rPr>
        <w:t>τη Δράμα, θέλουμε βεβαίως να ακούσουμε τι ακριβώς προτίθεσθε και για το δεύτερο αυτό σημαντικό ζήτημα και ερώτημα.</w:t>
      </w:r>
    </w:p>
    <w:p w14:paraId="58A34735"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 κύριος Υπουργός έχει τον λόγο.</w:t>
      </w:r>
    </w:p>
    <w:p w14:paraId="58A3473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Ας αρ</w:t>
      </w:r>
      <w:r>
        <w:rPr>
          <w:rFonts w:eastAsia="Times New Roman" w:cs="Times New Roman"/>
          <w:szCs w:val="24"/>
        </w:rPr>
        <w:t>χίσουμε με το εάν τυχόν υπήρξε καθαίρεση, αυθαίρετη απομάκρυνση κ.λπ.</w:t>
      </w:r>
      <w:r>
        <w:rPr>
          <w:rFonts w:eastAsia="Times New Roman" w:cs="Times New Roman"/>
          <w:szCs w:val="24"/>
        </w:rPr>
        <w:t>.</w:t>
      </w:r>
      <w:r>
        <w:rPr>
          <w:rFonts w:eastAsia="Times New Roman" w:cs="Times New Roman"/>
          <w:szCs w:val="24"/>
        </w:rPr>
        <w:t xml:space="preserve"> Η θητεία του συγκεκριμένου συναδέλφου είχε λήξει τον Μάιο. Ο νόμος έδινε το δικαίωμα παράτασης μέχρι 30 Νοεμβρίου. Άρα ό,τι έγινε, έγινε νόμιμα. Άλλο αν δεν μας αρέσει το αποτέλεσμα. Αλ</w:t>
      </w:r>
      <w:r>
        <w:rPr>
          <w:rFonts w:eastAsia="Times New Roman" w:cs="Times New Roman"/>
          <w:szCs w:val="24"/>
        </w:rPr>
        <w:t>λά μη δημιουργούμε εντυπώσεις ότι πάλι στα πανεπιστήμια και στα ΤΕΙ κυριαρχεί το χάος. Όλα, λοιπόν, έγιναν νόμιμα.</w:t>
      </w:r>
    </w:p>
    <w:p w14:paraId="58A3473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Τώρα, τι ακριβώς έγινε. Οι πρόεδροι μη αυτοδύναμων τμημάτων –και για να γίνει ένα τμήμα αυτοδύναμο, πρέπει να έχει τουλά</w:t>
      </w:r>
      <w:r>
        <w:rPr>
          <w:rFonts w:eastAsia="Times New Roman" w:cs="Times New Roman"/>
          <w:szCs w:val="24"/>
        </w:rPr>
        <w:lastRenderedPageBreak/>
        <w:t>χιστον οκτώ καθηγητές</w:t>
      </w:r>
      <w:r>
        <w:rPr>
          <w:rFonts w:eastAsia="Times New Roman" w:cs="Times New Roman"/>
          <w:szCs w:val="24"/>
        </w:rPr>
        <w:t>- διορίζονται από τη διοίκηση. Δεν εκλέγονται. Δεν υπάρχει ο μίνιμουμ αριθμός των διδασκόντων να εκλέξει τους προέδρους. Εδώ, λοιπόν, η διοίκηση παίρνει κάποιο άτομο από ένα τμήμα και το ζητάει να είναι προσωρινός πρόεδρος, μέχρις ότου αποκτήσει αυτοδυναμί</w:t>
      </w:r>
      <w:r>
        <w:rPr>
          <w:rFonts w:eastAsia="Times New Roman" w:cs="Times New Roman"/>
          <w:szCs w:val="24"/>
        </w:rPr>
        <w:t xml:space="preserve">α αυτό το τμήμα. </w:t>
      </w:r>
    </w:p>
    <w:p w14:paraId="58A3473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Είθισται να μη ζητάει κανείς πολλές φορές από το ίδιο άτομο να είναι πρόεδρος, διότι έχει τεράστιες ευθύνες αυτός ο άνθρωπος, συν όλη τη δουλειά που κάνει στο δικό του τμήμα από το οποίο προέρχεται. Συν το γεγονός ότι έχει και μια σημασία</w:t>
      </w:r>
      <w:r>
        <w:rPr>
          <w:rFonts w:eastAsia="Times New Roman" w:cs="Times New Roman"/>
          <w:szCs w:val="24"/>
        </w:rPr>
        <w:t xml:space="preserve"> μέσα στο πανεπιστήμιο, να εναλλάσσονται τα άτομα, για να μπορούν να αποκτούν εμπειρία κ.λπ.</w:t>
      </w:r>
      <w:r>
        <w:rPr>
          <w:rFonts w:eastAsia="Times New Roman" w:cs="Times New Roman"/>
          <w:szCs w:val="24"/>
        </w:rPr>
        <w:t>.</w:t>
      </w:r>
      <w:r>
        <w:rPr>
          <w:rFonts w:eastAsia="Times New Roman" w:cs="Times New Roman"/>
          <w:szCs w:val="24"/>
        </w:rPr>
        <w:t xml:space="preserve"> </w:t>
      </w:r>
    </w:p>
    <w:p w14:paraId="58A3473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Η διοίκηση δεν είχε δώσει θέσεις σε αυτό το </w:t>
      </w:r>
      <w:r>
        <w:rPr>
          <w:rFonts w:eastAsia="Times New Roman" w:cs="Times New Roman"/>
          <w:szCs w:val="24"/>
        </w:rPr>
        <w:t>τ</w:t>
      </w:r>
      <w:r>
        <w:rPr>
          <w:rFonts w:eastAsia="Times New Roman" w:cs="Times New Roman"/>
          <w:szCs w:val="24"/>
        </w:rPr>
        <w:t xml:space="preserve">μήμα τόσα χρόνια. Εμείς τώρα έχουμε πεντακόσιες συν </w:t>
      </w:r>
      <w:r>
        <w:rPr>
          <w:rFonts w:eastAsia="Times New Roman" w:cs="Times New Roman"/>
          <w:szCs w:val="24"/>
        </w:rPr>
        <w:lastRenderedPageBreak/>
        <w:t>πεντακόσιες θέσεις που έχουμε στα πανεπι</w:t>
      </w:r>
      <w:r>
        <w:rPr>
          <w:rFonts w:eastAsia="Times New Roman" w:cs="Times New Roman"/>
          <w:szCs w:val="24"/>
        </w:rPr>
        <w:t>στήμια. Από τα πρώτα πεντακόσια δεν έδωσε κα</w:t>
      </w:r>
      <w:r>
        <w:rPr>
          <w:rFonts w:eastAsia="Times New Roman" w:cs="Times New Roman"/>
          <w:szCs w:val="24"/>
        </w:rPr>
        <w:t>μ</w:t>
      </w:r>
      <w:r>
        <w:rPr>
          <w:rFonts w:eastAsia="Times New Roman" w:cs="Times New Roman"/>
          <w:szCs w:val="24"/>
        </w:rPr>
        <w:t>μία θέση, από τα δεύτερα πεντακόσια έδωσε η διοίκηση. Εμείς δεν μπορούμε να κάνουμε τίποτα και καλώς δεν μπορούμε να κάνουμε, γιατί δεν είναι νομικό το θέμα, είναι επί της ουσίας. Τα πανεπιστήμια και τα ΤΕΙ γνωρ</w:t>
      </w:r>
      <w:r>
        <w:rPr>
          <w:rFonts w:eastAsia="Times New Roman" w:cs="Times New Roman"/>
          <w:szCs w:val="24"/>
        </w:rPr>
        <w:t xml:space="preserve">ίζουν τα προβλήματά τους και έτσι πρέπει να ενεργούν. </w:t>
      </w:r>
    </w:p>
    <w:p w14:paraId="58A3473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Εδώ, λοιπόν, πρέπει να είμαστε πάρα πολύ προσεκτικοί, ώστε να μη δημιουργούμε ένα κλίμα έντασης εκεί που δεν υπάρχει. </w:t>
      </w:r>
    </w:p>
    <w:p w14:paraId="58A3473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Διάβασα και τις διαμαρτυρίες των φοιτητών. Είναι μια διαμαρτυρία η οποία έχει σχέσ</w:t>
      </w:r>
      <w:r>
        <w:rPr>
          <w:rFonts w:eastAsia="Times New Roman" w:cs="Times New Roman"/>
          <w:szCs w:val="24"/>
        </w:rPr>
        <w:t>η με το πρόσωπο του συγκεκριμένου συναδέλφου. Εγώ</w:t>
      </w:r>
      <w:r>
        <w:rPr>
          <w:rFonts w:eastAsia="Times New Roman" w:cs="Times New Roman"/>
          <w:szCs w:val="24"/>
        </w:rPr>
        <w:t>,</w:t>
      </w:r>
      <w:r>
        <w:rPr>
          <w:rFonts w:eastAsia="Times New Roman" w:cs="Times New Roman"/>
          <w:szCs w:val="24"/>
        </w:rPr>
        <w:t xml:space="preserve"> διαβάζοντας και το βιογραφικό του και την ακαδημαϊκή και κοινωνική πορεία του συναδέλφου, καταλαβαίνω ότι είναι ένας αξιολογότατος συνάδελφος και μάλιστα νομίζω ότι τον είχα </w:t>
      </w:r>
      <w:r>
        <w:rPr>
          <w:rFonts w:eastAsia="Times New Roman" w:cs="Times New Roman"/>
          <w:szCs w:val="24"/>
        </w:rPr>
        <w:lastRenderedPageBreak/>
        <w:t xml:space="preserve">συναντήσει όταν ήμουν πάνω και </w:t>
      </w:r>
      <w:r>
        <w:rPr>
          <w:rFonts w:eastAsia="Times New Roman" w:cs="Times New Roman"/>
          <w:szCs w:val="24"/>
        </w:rPr>
        <w:t>επισκέφτηκα το ΤΕΙ. Τέτοιου είδους αποφάσεις της διοίκησης δεν πρέπει να μεταφράζονται ως αποτέλεσμα προσωπικών αντιπαραθέσεων κ.λπ.</w:t>
      </w:r>
      <w:r>
        <w:rPr>
          <w:rFonts w:eastAsia="Times New Roman" w:cs="Times New Roman"/>
          <w:szCs w:val="24"/>
        </w:rPr>
        <w:t>.</w:t>
      </w:r>
    </w:p>
    <w:p w14:paraId="58A3473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Δεν έγινε, κατά τη γνώμη μου, λοιπόν, τίποτα που να πούμε ότι η διοίκηση φταίει ή κάτι βαριά </w:t>
      </w:r>
      <w:proofErr w:type="spellStart"/>
      <w:r>
        <w:rPr>
          <w:rFonts w:eastAsia="Times New Roman" w:cs="Times New Roman"/>
          <w:szCs w:val="24"/>
        </w:rPr>
        <w:t>αντιακαδημαϊκό</w:t>
      </w:r>
      <w:proofErr w:type="spellEnd"/>
      <w:r>
        <w:rPr>
          <w:rFonts w:eastAsia="Times New Roman" w:cs="Times New Roman"/>
          <w:szCs w:val="24"/>
        </w:rPr>
        <w:t xml:space="preserve">. </w:t>
      </w:r>
    </w:p>
    <w:p w14:paraId="58A3473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Τώρα ότι ο </w:t>
      </w:r>
      <w:r>
        <w:rPr>
          <w:rFonts w:eastAsia="Times New Roman" w:cs="Times New Roman"/>
          <w:szCs w:val="24"/>
        </w:rPr>
        <w:t>συγκεκριμένος συνάδελφος θα ήθελε να συνεχίσει και η διοίκηση δεν το δέχθηκε αυτό και έβαλε κάποιον άλλο, αυτά τα πράγματα πρέπει να τα δεχθούμε σαν μέρος πάλι της δημοκρατίας μας.</w:t>
      </w:r>
    </w:p>
    <w:p w14:paraId="58A3473E"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Επειδή δεν θέλω να μακρηγορήσω, κύριε Πρόεδρε, στη δευτερολογία θα απαντήσω</w:t>
      </w:r>
      <w:r>
        <w:rPr>
          <w:rFonts w:eastAsia="Times New Roman" w:cs="Times New Roman"/>
          <w:szCs w:val="24"/>
        </w:rPr>
        <w:t xml:space="preserve"> στο ερώτημα τι θα γίνει με τη μετεξέλιξη των ΤΕΙ.</w:t>
      </w:r>
    </w:p>
    <w:p w14:paraId="58A3473F"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 κ. Κυριαζίδης έχει τον λόγο.</w:t>
      </w:r>
    </w:p>
    <w:p w14:paraId="58A3474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Πρόεδρε, αντιλαμβάνομαι τη δυσκολία με την έννοια της εποπτείας. Όταν, όμως, αναφερθήκατε στο ότι και </w:t>
      </w:r>
      <w:proofErr w:type="spellStart"/>
      <w:r>
        <w:rPr>
          <w:rFonts w:eastAsia="Times New Roman" w:cs="Times New Roman"/>
          <w:szCs w:val="24"/>
        </w:rPr>
        <w:t>πρόπερσι</w:t>
      </w:r>
      <w:proofErr w:type="spellEnd"/>
      <w:r>
        <w:rPr>
          <w:rFonts w:eastAsia="Times New Roman" w:cs="Times New Roman"/>
          <w:szCs w:val="24"/>
        </w:rPr>
        <w:t xml:space="preserve"> και πέρυσι τοποθετήθηκαν είκοσι τρεις εκπαιδευτές ως μόνιμο προσωπικό και στο συγκεκριμένο </w:t>
      </w:r>
      <w:r>
        <w:rPr>
          <w:rFonts w:eastAsia="Times New Roman" w:cs="Times New Roman"/>
          <w:szCs w:val="24"/>
        </w:rPr>
        <w:t>τ</w:t>
      </w:r>
      <w:r>
        <w:rPr>
          <w:rFonts w:eastAsia="Times New Roman" w:cs="Times New Roman"/>
          <w:szCs w:val="24"/>
        </w:rPr>
        <w:t>μήμα τοποθετήθηκε ένας μόνο και αυτός πολιτικός</w:t>
      </w:r>
      <w:r>
        <w:rPr>
          <w:rFonts w:eastAsia="Times New Roman" w:cs="Times New Roman"/>
          <w:szCs w:val="24"/>
        </w:rPr>
        <w:t xml:space="preserve"> μηχανικός και απομακρύνει η διοίκηση τον έναν στον οποίο αναφερθήκατε, αντιλαμβάνομαι πώς θα λειτουργήσει αυτό το </w:t>
      </w:r>
      <w:r>
        <w:rPr>
          <w:rFonts w:eastAsia="Times New Roman" w:cs="Times New Roman"/>
          <w:szCs w:val="24"/>
        </w:rPr>
        <w:t>τ</w:t>
      </w:r>
      <w:r>
        <w:rPr>
          <w:rFonts w:eastAsia="Times New Roman" w:cs="Times New Roman"/>
          <w:szCs w:val="24"/>
        </w:rPr>
        <w:t xml:space="preserve">μήμα, εκτός αν θέλετε να κλείσει. Αυτό είναι μια άλλη υπόθεση, αλλά, όπως καταλαβαίνετε, με ένα άτομο </w:t>
      </w:r>
      <w:r>
        <w:rPr>
          <w:rFonts w:eastAsia="Times New Roman" w:cs="Times New Roman"/>
          <w:szCs w:val="24"/>
        </w:rPr>
        <w:t>-</w:t>
      </w:r>
      <w:r>
        <w:rPr>
          <w:rFonts w:eastAsia="Times New Roman" w:cs="Times New Roman"/>
          <w:szCs w:val="24"/>
        </w:rPr>
        <w:t>και αυτό πολιτικό</w:t>
      </w:r>
      <w:r>
        <w:rPr>
          <w:rFonts w:eastAsia="Times New Roman" w:cs="Times New Roman"/>
          <w:szCs w:val="24"/>
        </w:rPr>
        <w:t>ς</w:t>
      </w:r>
      <w:r>
        <w:rPr>
          <w:rFonts w:eastAsia="Times New Roman" w:cs="Times New Roman"/>
          <w:szCs w:val="24"/>
        </w:rPr>
        <w:t xml:space="preserve"> μηχανικό</w:t>
      </w:r>
      <w:r>
        <w:rPr>
          <w:rFonts w:eastAsia="Times New Roman" w:cs="Times New Roman"/>
          <w:szCs w:val="24"/>
        </w:rPr>
        <w:t>ς-</w:t>
      </w:r>
      <w:r>
        <w:rPr>
          <w:rFonts w:eastAsia="Times New Roman" w:cs="Times New Roman"/>
          <w:szCs w:val="24"/>
        </w:rPr>
        <w:t xml:space="preserve"> δεν μπο</w:t>
      </w:r>
      <w:r>
        <w:rPr>
          <w:rFonts w:eastAsia="Times New Roman" w:cs="Times New Roman"/>
          <w:szCs w:val="24"/>
        </w:rPr>
        <w:t xml:space="preserve">ρεί να λειτουργήσει ένα Τμήμα Οινολογίας που βρίσκεται σε μια </w:t>
      </w:r>
      <w:r>
        <w:rPr>
          <w:rFonts w:eastAsia="Times New Roman" w:cs="Times New Roman"/>
          <w:szCs w:val="24"/>
        </w:rPr>
        <w:t xml:space="preserve">φάση </w:t>
      </w:r>
      <w:r>
        <w:rPr>
          <w:rFonts w:eastAsia="Times New Roman" w:cs="Times New Roman"/>
          <w:szCs w:val="24"/>
        </w:rPr>
        <w:t>ανάπτυξη</w:t>
      </w:r>
      <w:r>
        <w:rPr>
          <w:rFonts w:eastAsia="Times New Roman" w:cs="Times New Roman"/>
          <w:szCs w:val="24"/>
        </w:rPr>
        <w:t>ς</w:t>
      </w:r>
      <w:r>
        <w:rPr>
          <w:rFonts w:eastAsia="Times New Roman" w:cs="Times New Roman"/>
          <w:szCs w:val="24"/>
        </w:rPr>
        <w:t xml:space="preserve">, </w:t>
      </w:r>
      <w:r>
        <w:rPr>
          <w:rFonts w:eastAsia="Times New Roman" w:cs="Times New Roman"/>
          <w:szCs w:val="24"/>
        </w:rPr>
        <w:lastRenderedPageBreak/>
        <w:t xml:space="preserve">που ιδιώτες προσφέρθηκαν να δημιουργηθεί και οινοποιείο, έτσι ώστε να εκπαιδεύονται οι πεντακόσιοι περίπου φοιτητές. Αυτό δημιουργεί ένα τεράστιο πρόβλημα. </w:t>
      </w:r>
    </w:p>
    <w:p w14:paraId="58A3474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w:t>
      </w:r>
      <w:r>
        <w:rPr>
          <w:rFonts w:eastAsia="Times New Roman" w:cs="Times New Roman"/>
          <w:szCs w:val="24"/>
        </w:rPr>
        <w:t>κύριε Υπουργέ, θα μου επιτρέψετε να πω ότι μόνοι σας, χωρίς κα</w:t>
      </w:r>
      <w:r>
        <w:rPr>
          <w:rFonts w:eastAsia="Times New Roman" w:cs="Times New Roman"/>
          <w:szCs w:val="24"/>
        </w:rPr>
        <w:t>μ</w:t>
      </w:r>
      <w:r>
        <w:rPr>
          <w:rFonts w:eastAsia="Times New Roman" w:cs="Times New Roman"/>
          <w:szCs w:val="24"/>
        </w:rPr>
        <w:t>μία διαβούλευση με την πανεπιστημιακή κοινότητα, γίνεται λόγος για τις συγχωνεύσεις των τμημάτων, όπως και για τη μεταφορά και του συγκεκριμένου ΤΕΙ σε εκπαιδευτικά ιδρύματα στη Θεσσαλονίκη. Επ</w:t>
      </w:r>
      <w:r>
        <w:rPr>
          <w:rFonts w:eastAsia="Times New Roman" w:cs="Times New Roman"/>
          <w:szCs w:val="24"/>
        </w:rPr>
        <w:t>ίσης, γίνεται λόγος και για δημιουργία μιας τέταρτης Νομικής Σχολής. Δηλαδή, από το Δημοκρίτειο, όπου είναι η τρίτη Νομική Σχολή, οδηγούμαστε και σε μια τέταρτη σχολή στην Πάτρα. Ήδη, όπως γνωρίζετε –εσείς έχετε δεσμευτεί γι’ αυτά- η Γενική Συνέλευση του Τ</w:t>
      </w:r>
      <w:r>
        <w:rPr>
          <w:rFonts w:eastAsia="Times New Roman" w:cs="Times New Roman"/>
          <w:szCs w:val="24"/>
        </w:rPr>
        <w:t>μήματος Νομικής του Δημοκριτείου αντιδρά γι</w:t>
      </w:r>
      <w:r>
        <w:rPr>
          <w:rFonts w:eastAsia="Times New Roman" w:cs="Times New Roman"/>
          <w:szCs w:val="24"/>
        </w:rPr>
        <w:t>’</w:t>
      </w:r>
      <w:r>
        <w:rPr>
          <w:rFonts w:eastAsia="Times New Roman" w:cs="Times New Roman"/>
          <w:szCs w:val="24"/>
        </w:rPr>
        <w:t xml:space="preserve"> αυτό το ζήτημα, δηλαδή με την ίδρυση νέας </w:t>
      </w:r>
      <w:r>
        <w:rPr>
          <w:rFonts w:eastAsia="Times New Roman" w:cs="Times New Roman"/>
          <w:szCs w:val="24"/>
        </w:rPr>
        <w:lastRenderedPageBreak/>
        <w:t>Νομικής Σχολής, διότι αυτό έρχεται σε αντίθεση με την ανάγκη περιορισμού αποφοίτων νομικών τμημάτων που μπορεί να απορροφήσει η επαγγελματική ελληνική κοινωνία σε συνδυα</w:t>
      </w:r>
      <w:r>
        <w:rPr>
          <w:rFonts w:eastAsia="Times New Roman" w:cs="Times New Roman"/>
          <w:szCs w:val="24"/>
        </w:rPr>
        <w:t>σμό με τη δραματική μείωση των δαπανών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σε ό,τι αφορά την τριτοβάθμια εκπαίδευση. </w:t>
      </w:r>
    </w:p>
    <w:p w14:paraId="58A3474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Το ίδιο και στη Νομική Ανατολικής Μακεδονίας και Θράκης, όπου γι’ αυτό το ζήτημα προχθές συνήλθαν, μένοντας σ’ αυτά τα συγκεκριμένα ζητήματα. Ο Πρωθυπουργός βρέθηκε σ’</w:t>
      </w:r>
      <w:r>
        <w:rPr>
          <w:rFonts w:eastAsia="Times New Roman" w:cs="Times New Roman"/>
          <w:szCs w:val="24"/>
        </w:rPr>
        <w:t xml:space="preserve"> αυτά τα περιφερειακά συνέδρια που ως ΣΥΡΙΖΑ είχατε πραγματοποιήσει και είχε δεσμευτεί για την αναβάθμιση του Δημοκριτείου. Τώρα βλέπουμε ότι συμβαίνουν τα αντίθετα, κύριε Υπουργέ. </w:t>
      </w:r>
    </w:p>
    <w:p w14:paraId="58A3474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υπάρχει </w:t>
      </w:r>
      <w:proofErr w:type="spellStart"/>
      <w:r>
        <w:rPr>
          <w:rFonts w:eastAsia="Times New Roman" w:cs="Times New Roman"/>
          <w:szCs w:val="24"/>
        </w:rPr>
        <w:t>υπερπληθώρα</w:t>
      </w:r>
      <w:proofErr w:type="spellEnd"/>
      <w:r>
        <w:rPr>
          <w:rFonts w:eastAsia="Times New Roman" w:cs="Times New Roman"/>
          <w:szCs w:val="24"/>
        </w:rPr>
        <w:t xml:space="preserve"> πλέον νομικών σε ολόκληρη τ</w:t>
      </w:r>
      <w:r>
        <w:rPr>
          <w:rFonts w:eastAsia="Times New Roman" w:cs="Times New Roman"/>
          <w:szCs w:val="24"/>
        </w:rPr>
        <w:t xml:space="preserve">η χώρα, θα έλεγα ότι δεν ήταν εύστοχη η </w:t>
      </w:r>
      <w:r>
        <w:rPr>
          <w:rFonts w:eastAsia="Times New Roman" w:cs="Times New Roman"/>
          <w:szCs w:val="24"/>
        </w:rPr>
        <w:lastRenderedPageBreak/>
        <w:t>αναφορά σας ή η προσπάθειά σας να δημιουργηθεί μια τέταρτη νέα Νομική Σχολή. Μάλιστα, εάν υπήρχαν ανάγκες νομικής κάλυψης από νέους επιστήμονες, τότε θα έλεγε κανείς ότι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μπορεί να γίνει αποδεκτό.</w:t>
      </w:r>
      <w:r>
        <w:rPr>
          <w:rFonts w:eastAsia="Times New Roman" w:cs="Times New Roman"/>
          <w:szCs w:val="24"/>
        </w:rPr>
        <w:t xml:space="preserve"> </w:t>
      </w:r>
    </w:p>
    <w:p w14:paraId="58A34744" w14:textId="77777777" w:rsidR="00CD0CB7" w:rsidRDefault="00C52CAB">
      <w:pPr>
        <w:spacing w:line="600" w:lineRule="auto"/>
        <w:ind w:firstLine="720"/>
        <w:jc w:val="both"/>
        <w:rPr>
          <w:rFonts w:eastAsia="Times New Roman" w:cs="Times New Roman"/>
          <w:szCs w:val="24"/>
        </w:rPr>
      </w:pPr>
      <w:r w:rsidRPr="004122CB">
        <w:rPr>
          <w:rFonts w:eastAsia="Times New Roman" w:cs="Times New Roman"/>
          <w:szCs w:val="24"/>
        </w:rPr>
        <w:t xml:space="preserve">Θα παρακαλούσα, λοιπόν, και για το ένα ζήτημα και για το άλλο να </w:t>
      </w:r>
      <w:r>
        <w:rPr>
          <w:rFonts w:eastAsia="Times New Roman" w:cs="Times New Roman"/>
          <w:szCs w:val="24"/>
        </w:rPr>
        <w:t xml:space="preserve">έχουμε μια θέση από εσάς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για τα οποία δεσμεύτηκε ο Πρωθυπουργός στην </w:t>
      </w:r>
      <w:r>
        <w:rPr>
          <w:rFonts w:eastAsia="Times New Roman" w:cs="Times New Roman"/>
          <w:szCs w:val="24"/>
        </w:rPr>
        <w:t>π</w:t>
      </w:r>
      <w:r>
        <w:rPr>
          <w:rFonts w:eastAsia="Times New Roman" w:cs="Times New Roman"/>
          <w:szCs w:val="24"/>
        </w:rPr>
        <w:t xml:space="preserve">εριφέρειά μας να είναι πράξη και όχι να μείνουμε μόνο σε απλές δεσμεύσεις και υποσχέσεις. </w:t>
      </w:r>
    </w:p>
    <w:p w14:paraId="58A3474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58A3474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w:t>
      </w:r>
      <w:r>
        <w:rPr>
          <w:rFonts w:eastAsia="Times New Roman" w:cs="Times New Roman"/>
          <w:szCs w:val="24"/>
        </w:rPr>
        <w:t xml:space="preserve">πουργέ, έχετε τον λόγο. </w:t>
      </w:r>
    </w:p>
    <w:p w14:paraId="58A34747"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58A3474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Κυριαζίδη, εάν στείλετε τη δική σας </w:t>
      </w:r>
      <w:proofErr w:type="spellStart"/>
      <w:r>
        <w:rPr>
          <w:rFonts w:eastAsia="Times New Roman" w:cs="Times New Roman"/>
          <w:szCs w:val="24"/>
        </w:rPr>
        <w:t>πρωτομιλία</w:t>
      </w:r>
      <w:proofErr w:type="spellEnd"/>
      <w:r>
        <w:rPr>
          <w:rFonts w:eastAsia="Times New Roman" w:cs="Times New Roman"/>
          <w:szCs w:val="24"/>
        </w:rPr>
        <w:t xml:space="preserve"> και δευτερολογία στο όποιο </w:t>
      </w:r>
      <w:r>
        <w:rPr>
          <w:rFonts w:eastAsia="Times New Roman" w:cs="Times New Roman"/>
          <w:szCs w:val="24"/>
          <w:lang w:val="en-US"/>
        </w:rPr>
        <w:t>site</w:t>
      </w:r>
      <w:r>
        <w:rPr>
          <w:rFonts w:eastAsia="Times New Roman" w:cs="Times New Roman"/>
          <w:szCs w:val="24"/>
        </w:rPr>
        <w:t>, ελπίζω να έχετε και τις δικές μου απαντήσεις, ώσ</w:t>
      </w:r>
      <w:r>
        <w:rPr>
          <w:rFonts w:eastAsia="Times New Roman" w:cs="Times New Roman"/>
          <w:szCs w:val="24"/>
        </w:rPr>
        <w:t xml:space="preserve">τε να έχει νόημα η συζήτηση. </w:t>
      </w:r>
    </w:p>
    <w:p w14:paraId="58A34749"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Γι’ αυτό είμαστε εδώ, κύριε Υπουργέ. </w:t>
      </w:r>
    </w:p>
    <w:p w14:paraId="58A3474A"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Λέω να βάλετε και τις δικές μου απαντήσεις, γιατί εγώ δεν στέλνω σε κανέναν αυτά που λέω. Εννοώ </w:t>
      </w:r>
      <w:r>
        <w:rPr>
          <w:rFonts w:eastAsia="Times New Roman" w:cs="Times New Roman"/>
          <w:szCs w:val="24"/>
        </w:rPr>
        <w:t xml:space="preserve">στα </w:t>
      </w:r>
      <w:r>
        <w:rPr>
          <w:rFonts w:eastAsia="Times New Roman" w:cs="Times New Roman"/>
          <w:szCs w:val="24"/>
          <w:lang w:val="en-US"/>
        </w:rPr>
        <w:t>sites</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w:t>
      </w:r>
    </w:p>
    <w:p w14:paraId="58A3474B"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Θα το κάνω, κύριε Υπουργέ. </w:t>
      </w:r>
    </w:p>
    <w:p w14:paraId="58A3474C"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Χαίρομαι ιδιαιτέρως. </w:t>
      </w:r>
    </w:p>
    <w:p w14:paraId="58A3474D"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Εάν είναι θετικά, βεβαίως. </w:t>
      </w:r>
    </w:p>
    <w:p w14:paraId="58A3474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Θα απαντούν στα ερωτήματά σας. </w:t>
      </w:r>
    </w:p>
    <w:p w14:paraId="58A3474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Πρώτον, δόθηκαν αρχικά δεκατρείς θέσεις και έντεκα θέσεις στη συνέχεια. Αυτά δίνονται στα πανεπιστήμια με έναν αλγόριθμο. </w:t>
      </w:r>
      <w:r>
        <w:rPr>
          <w:rFonts w:eastAsia="Times New Roman" w:cs="Times New Roman"/>
          <w:szCs w:val="24"/>
        </w:rPr>
        <w:lastRenderedPageBreak/>
        <w:t xml:space="preserve">Εάν τώρα η </w:t>
      </w:r>
      <w:r>
        <w:rPr>
          <w:rFonts w:eastAsia="Times New Roman" w:cs="Times New Roman"/>
          <w:szCs w:val="24"/>
        </w:rPr>
        <w:t>δ</w:t>
      </w:r>
      <w:r>
        <w:rPr>
          <w:rFonts w:eastAsia="Times New Roman" w:cs="Times New Roman"/>
          <w:szCs w:val="24"/>
        </w:rPr>
        <w:t>ιοίκηση μέσα στο ΤΕΙ</w:t>
      </w:r>
      <w:r>
        <w:rPr>
          <w:rFonts w:eastAsia="Times New Roman" w:cs="Times New Roman"/>
          <w:szCs w:val="24"/>
        </w:rPr>
        <w:t xml:space="preserve"> τα μοίρασε με έναν τρόπο με τον οποίο διαφωνείτε, καλώς το Υπουργείο δεν παρεμβαίνει σ’ αυτό. Καλώς, γιατί φανταστείτε ένα Υπουργείο σε μια δημοκρατική χώρα να επενέβαινε σε τέτοιο επίπεδο </w:t>
      </w:r>
      <w:proofErr w:type="spellStart"/>
      <w:r>
        <w:rPr>
          <w:rFonts w:eastAsia="Times New Roman" w:cs="Times New Roman"/>
          <w:szCs w:val="24"/>
        </w:rPr>
        <w:t>μικρομάνατζμεντ</w:t>
      </w:r>
      <w:proofErr w:type="spellEnd"/>
      <w:r>
        <w:rPr>
          <w:rFonts w:eastAsia="Times New Roman" w:cs="Times New Roman"/>
          <w:szCs w:val="24"/>
        </w:rPr>
        <w:t xml:space="preserve">. Δεν γίνεται. Το καταλαβαίνετε και εσείς. </w:t>
      </w:r>
    </w:p>
    <w:p w14:paraId="58A3475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 xml:space="preserve">ΟΣ ΚΥΡΙΑΖΙΔΗΣ: </w:t>
      </w:r>
      <w:r>
        <w:rPr>
          <w:rFonts w:eastAsia="Times New Roman" w:cs="Times New Roman"/>
          <w:szCs w:val="24"/>
        </w:rPr>
        <w:t xml:space="preserve">Παρεμβαίνετε. Και στο Μακεδονίας παρεμβήκατε. </w:t>
      </w:r>
    </w:p>
    <w:p w14:paraId="58A3475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Κυριαζίδη, να ακούσουμε την απάντηση. Ούτως ή άλλως, δεν καταγράφονται αυτά που λέτε. </w:t>
      </w:r>
    </w:p>
    <w:p w14:paraId="58A34752"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Όχι, όχι, αυτό έχει σημασία. Ποτέ, ούτε </w:t>
      </w:r>
      <w:r>
        <w:rPr>
          <w:rFonts w:eastAsia="Times New Roman" w:cs="Times New Roman"/>
          <w:szCs w:val="24"/>
        </w:rPr>
        <w:lastRenderedPageBreak/>
        <w:t xml:space="preserve">οι προηγούμενες κυβερνήσεις έχουν παρέμβει στην εσωτερική κατανομή του κάθε ιδρύματος. </w:t>
      </w:r>
    </w:p>
    <w:p w14:paraId="58A34753"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Εποπτεύετε. </w:t>
      </w:r>
    </w:p>
    <w:p w14:paraId="58A34754"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Εποπτεύουμε τη νομιμό</w:t>
      </w:r>
      <w:r>
        <w:rPr>
          <w:rFonts w:eastAsia="Times New Roman" w:cs="Times New Roman"/>
          <w:szCs w:val="24"/>
        </w:rPr>
        <w:t xml:space="preserve">τητα των εκλογών. Δεν εποπτεύουμε εάν πρέπει να δοθούν πέντε θέσεις παραπάνω στο τάδε τμήμα και καλώς, όπως έκαναν και οι προηγούμενες κυβερνήσεις, κάτι που προφανώς δεν γνωρίζετε. </w:t>
      </w:r>
    </w:p>
    <w:p w14:paraId="58A3475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Δεύτερον, τι γίνεται με τα ΤΕΙ, τι γίνεται με τη Νομική Σχολή. Ας αρχίσω μ</w:t>
      </w:r>
      <w:r>
        <w:rPr>
          <w:rFonts w:eastAsia="Times New Roman" w:cs="Times New Roman"/>
          <w:szCs w:val="24"/>
        </w:rPr>
        <w:t xml:space="preserve">ε τη Νομική Σχολή. Το θεωρώ παντελώς άδικο, όταν όλες οι Νομικές Σχολές κάθε χρόνο διαμαρτύρονται ότι έχουν πάρα πολλά παιδιά στα αμφιθέατρα. Γιατί, λοιπόν, να μην μείνει ίδιος ο </w:t>
      </w:r>
      <w:r>
        <w:rPr>
          <w:rFonts w:eastAsia="Times New Roman" w:cs="Times New Roman"/>
          <w:szCs w:val="24"/>
        </w:rPr>
        <w:lastRenderedPageBreak/>
        <w:t>αριθμός των εισακτέων και αντί να πηγαίνουν σε τρεις, να πηγαίνουν σε τέσσερι</w:t>
      </w:r>
      <w:r>
        <w:rPr>
          <w:rFonts w:eastAsia="Times New Roman" w:cs="Times New Roman"/>
          <w:szCs w:val="24"/>
        </w:rPr>
        <w:t>ς; Για ποιο λόγο να μην γίνεται; Εγώ δεν το καταλαβαίνω, παρά μόνο αντιπολιτευτικά. Γιατί κάθε χρόνο αυτό συμβαίνει. Εκτός εάν εσείς βγείτε και πείτε να μειωθεί ο αριθμός των εισακτέων. Ο ρόλος των πανεπιστημίων δεν είναι να μορφώνουν μόνο για να βρουν δου</w:t>
      </w:r>
      <w:r>
        <w:rPr>
          <w:rFonts w:eastAsia="Times New Roman" w:cs="Times New Roman"/>
          <w:szCs w:val="24"/>
        </w:rPr>
        <w:t>λειές τα παιδιά. Τα πανεπιστήμια…</w:t>
      </w:r>
    </w:p>
    <w:p w14:paraId="58A3475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Όλη η κοινότητα διαμαρτύρεται. </w:t>
      </w:r>
    </w:p>
    <w:p w14:paraId="58A34757"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Διαμαρτυρήθηκε η κοινότητα. Εγώ θα δω, μάλιστα, την Πέμπτη το βράδυ τους δικηγορικούς συλλόγους κ</w:t>
      </w:r>
      <w:r>
        <w:rPr>
          <w:rFonts w:eastAsia="Times New Roman" w:cs="Times New Roman"/>
          <w:szCs w:val="24"/>
        </w:rPr>
        <w:t>.</w:t>
      </w:r>
      <w:r>
        <w:rPr>
          <w:rFonts w:eastAsia="Times New Roman" w:cs="Times New Roman"/>
          <w:szCs w:val="24"/>
        </w:rPr>
        <w:t xml:space="preserve">λπ., οι οποίοι κατάλαβαν το επιχείρημα. </w:t>
      </w:r>
    </w:p>
    <w:p w14:paraId="58A3475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Να σας πω κάτι; Η δική σας παράταξη είναι πολύ υπέρ του ανταγωνισμού. Έτσι δεν είναι; Ότι δηλαδή ο ανταγωνισμός φέρνει </w:t>
      </w:r>
      <w:r>
        <w:rPr>
          <w:rFonts w:eastAsia="Times New Roman" w:cs="Times New Roman"/>
          <w:szCs w:val="24"/>
        </w:rPr>
        <w:lastRenderedPageBreak/>
        <w:t>κάτι καλό, ότι ειδικά στην εκπαίδευση, εάν το κάνουμε σαν τις επιχειρήσεις, θα προοδεύσει η εκπα</w:t>
      </w:r>
      <w:r>
        <w:rPr>
          <w:rFonts w:eastAsia="Times New Roman" w:cs="Times New Roman"/>
          <w:szCs w:val="24"/>
        </w:rPr>
        <w:t xml:space="preserve">ίδευση.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λοιπόν! Αντί να μας λέτε «γιατί το κάνεις;», που εμείς θέλουμε να </w:t>
      </w:r>
      <w:proofErr w:type="spellStart"/>
      <w:r>
        <w:rPr>
          <w:rFonts w:eastAsia="Times New Roman" w:cs="Times New Roman"/>
          <w:szCs w:val="24"/>
        </w:rPr>
        <w:t>αποσυμφορήσουμε</w:t>
      </w:r>
      <w:proofErr w:type="spellEnd"/>
      <w:r>
        <w:rPr>
          <w:rFonts w:eastAsia="Times New Roman" w:cs="Times New Roman"/>
          <w:szCs w:val="24"/>
        </w:rPr>
        <w:t xml:space="preserve">, να είναι ανταγωνιστικά τα ιδρύματα με τη δική σας λογική, όχι τη δική μας, ώστε να πηγαίνουν τα παιδιά εκεί οικειοθελώς. </w:t>
      </w:r>
    </w:p>
    <w:p w14:paraId="58A3475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Για το άλλο θέμα, </w:t>
      </w:r>
      <w:r>
        <w:rPr>
          <w:rFonts w:eastAsia="Times New Roman" w:cs="Times New Roman"/>
          <w:szCs w:val="24"/>
        </w:rPr>
        <w:t>κοιτάξτε, δεν υπάρχει καμ</w:t>
      </w:r>
      <w:r>
        <w:rPr>
          <w:rFonts w:eastAsia="Times New Roman" w:cs="Times New Roman"/>
          <w:szCs w:val="24"/>
        </w:rPr>
        <w:t>μ</w:t>
      </w:r>
      <w:r>
        <w:rPr>
          <w:rFonts w:eastAsia="Times New Roman" w:cs="Times New Roman"/>
          <w:szCs w:val="24"/>
        </w:rPr>
        <w:t>ία απολύτως ειλημμένη απόφαση για τι θα γίνει με τα ΤΕΙ και τα πανεπιστήμια. Αυτό που κάνουμε και έχει λειτουργήσει εντυπωσιακά καλά είναι το εξής: Στο ΤΕΙ Ιονίων Νήσων και στο Ιόνιο Πανεπιστήμιο, στο ΤΕΙ Ηπείρου και το Πανεπιστήμ</w:t>
      </w:r>
      <w:r>
        <w:rPr>
          <w:rFonts w:eastAsia="Times New Roman" w:cs="Times New Roman"/>
          <w:szCs w:val="24"/>
        </w:rPr>
        <w:t xml:space="preserve">ιο Ιωαννίνων, στο Πανεπιστήμιο Θεσσαλίας, στο ΤΕΙ Θεσσαλίας και στο ΤΕΙ Στερεάς Ελλάδας, όπως επίσης και την περασμένη εβδομάδα στο ΤΕΙ Δυτικής Ελλάδας και </w:t>
      </w:r>
      <w:r>
        <w:rPr>
          <w:rFonts w:eastAsia="Times New Roman" w:cs="Times New Roman"/>
          <w:szCs w:val="24"/>
        </w:rPr>
        <w:lastRenderedPageBreak/>
        <w:t>στο Πανεπιστήμιο Πατρών, συμπεριλαμβανομένων και των δύο ΤΕΙ στην Αθήνα, αυτό που κάναμε είναι να συ</w:t>
      </w:r>
      <w:r>
        <w:rPr>
          <w:rFonts w:eastAsia="Times New Roman" w:cs="Times New Roman"/>
          <w:szCs w:val="24"/>
        </w:rPr>
        <w:t>γκροτήσουμε μία ομάδα εργασίας για να μας πουν οι ίδιοι, ΤΕΙ και πανεπιστήμια μαζί, πώς βλέπουν οι ίδιοι το μέλλον τους. Στα Γιάννενα, παραδείγματος χάρ</w:t>
      </w:r>
      <w:r>
        <w:rPr>
          <w:rFonts w:eastAsia="Times New Roman" w:cs="Times New Roman"/>
          <w:szCs w:val="24"/>
        </w:rPr>
        <w:t>ιν</w:t>
      </w:r>
      <w:r>
        <w:rPr>
          <w:rFonts w:eastAsia="Times New Roman" w:cs="Times New Roman"/>
          <w:szCs w:val="24"/>
        </w:rPr>
        <w:t>, όπως και στο Ιόνιο, έχουμε ομόφωνη απόφαση εκπροσώπων των ΤΕΙ και εκπροσώπων των πανεπιστημίων. Έχου</w:t>
      </w:r>
      <w:r>
        <w:rPr>
          <w:rFonts w:eastAsia="Times New Roman" w:cs="Times New Roman"/>
          <w:szCs w:val="24"/>
        </w:rPr>
        <w:t xml:space="preserve">με δύσκολες συζητήσεις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τλ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Πάμε όμως με αυτή τη λογική. Έχουμε ομόφωνες αποφάσεις των συγκλήτων των ΤΕΙ Πειραιά και του ΤΕΙ Αθηνών. </w:t>
      </w:r>
    </w:p>
    <w:p w14:paraId="58A3475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Τι κάνει το Υπουργείο; Παίρνει τα πορίσματα και παίρνει τα τις πολιτικές αποφάσεις ως προς τις πρωτοβουλίες και τα χρονο</w:t>
      </w:r>
      <w:r>
        <w:rPr>
          <w:rFonts w:eastAsia="Times New Roman" w:cs="Times New Roman"/>
          <w:szCs w:val="24"/>
        </w:rPr>
        <w:t>διαγράμματα. Εκείνο, λοιπόν, που λέμε είναι ότι δεν υπάρχει κα</w:t>
      </w:r>
      <w:r>
        <w:rPr>
          <w:rFonts w:eastAsia="Times New Roman" w:cs="Times New Roman"/>
          <w:szCs w:val="24"/>
        </w:rPr>
        <w:t>μ</w:t>
      </w:r>
      <w:r>
        <w:rPr>
          <w:rFonts w:eastAsia="Times New Roman" w:cs="Times New Roman"/>
          <w:szCs w:val="24"/>
        </w:rPr>
        <w:t xml:space="preserve">μία απολύτως απόφαση, διότι ακόμη δεν έχει υπάρξει μια ομάδα εργασίας που να συζητήσει τι θα γίνει με το Δημοκρίτειο Πανεπιστήμιο </w:t>
      </w:r>
      <w:r>
        <w:rPr>
          <w:rFonts w:eastAsia="Times New Roman" w:cs="Times New Roman"/>
          <w:szCs w:val="24"/>
        </w:rPr>
        <w:lastRenderedPageBreak/>
        <w:t>της Θράκης σε σχέση με τα υπόλοιπα ΤΕΙ, τα δύο ΤΕΙ που έχουμε κ</w:t>
      </w:r>
      <w:r>
        <w:rPr>
          <w:rFonts w:eastAsia="Times New Roman" w:cs="Times New Roman"/>
          <w:szCs w:val="24"/>
        </w:rPr>
        <w:t>αι στην Καβάλα και στις Σέρρες. Υπάρχει το ΤΕΙ Θεσσαλονίκης. Υπάρχει το Διεθνές Πανεπιστήμιο. Αυτά είναι μεγάλος πλούτος για τη χώρα μας. Αλίμονο, αν όπως έγινε με το σχέδιο «ΑΘΗΝΑ», εμείς εδώ επιτελικά λέγαμε: «Κλείνει αυτό. Ανοίγει εκείνο. Να πάει το άλλ</w:t>
      </w:r>
      <w:r>
        <w:rPr>
          <w:rFonts w:eastAsia="Times New Roman" w:cs="Times New Roman"/>
          <w:szCs w:val="24"/>
        </w:rPr>
        <w:t>ο εκεί»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Θα τα κάναμε θάλασσα, όπως έγιναν θάλασσα και δεν μπορούμε ακόμη να τα ξεμπλέξουμε. </w:t>
      </w:r>
    </w:p>
    <w:p w14:paraId="58A3475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Με αυτή τη λογική, εγώ προτρέπω τους συναδέλφους εκεί –μάλιστα, καταλαβαίνω ότι είναι σε διεργασίες- να καθίσουν σε ένα τραπέζι, να φέρουν τις προτάσεις το</w:t>
      </w:r>
      <w:r>
        <w:rPr>
          <w:rFonts w:eastAsia="Times New Roman" w:cs="Times New Roman"/>
          <w:szCs w:val="24"/>
        </w:rPr>
        <w:t xml:space="preserve">υς μετά από όσο χρόνο θέλουν και με βάση αυτό να δούμε ποια θα είναι η επόμενη μέρα. </w:t>
      </w:r>
    </w:p>
    <w:p w14:paraId="58A3475C"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Αρκεί να μην τα κάνετε ωκεανό, αν εμείς τα κάναμε θάλασσα. </w:t>
      </w:r>
    </w:p>
    <w:p w14:paraId="58A3475D"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Δεν θα απαντήσω σε</w:t>
      </w:r>
      <w:r>
        <w:rPr>
          <w:rFonts w:eastAsia="Times New Roman" w:cs="Times New Roman"/>
          <w:szCs w:val="24"/>
        </w:rPr>
        <w:t xml:space="preserve"> αυτό. </w:t>
      </w:r>
    </w:p>
    <w:p w14:paraId="58A3475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τον κύριο Υπουργό. </w:t>
      </w:r>
    </w:p>
    <w:p w14:paraId="58A3475F" w14:textId="77777777" w:rsidR="00CD0CB7" w:rsidRDefault="00C52CAB">
      <w:pPr>
        <w:spacing w:line="600" w:lineRule="auto"/>
        <w:ind w:firstLine="720"/>
        <w:jc w:val="both"/>
        <w:rPr>
          <w:rFonts w:eastAsia="Times New Roman" w:cs="Times New Roman"/>
          <w:color w:val="000000" w:themeColor="text1"/>
          <w:szCs w:val="24"/>
        </w:rPr>
      </w:pPr>
      <w:r w:rsidRPr="00BB57C1">
        <w:rPr>
          <w:rFonts w:eastAsia="Times New Roman" w:cs="Times New Roman"/>
          <w:color w:val="000000" w:themeColor="text1"/>
          <w:szCs w:val="24"/>
        </w:rPr>
        <w:t xml:space="preserve">Βλέπω και τον κ. </w:t>
      </w:r>
      <w:proofErr w:type="spellStart"/>
      <w:r w:rsidRPr="00BB57C1">
        <w:rPr>
          <w:rFonts w:eastAsia="Times New Roman" w:cs="Times New Roman"/>
          <w:color w:val="000000" w:themeColor="text1"/>
          <w:szCs w:val="24"/>
        </w:rPr>
        <w:t>Κρεμαστινό</w:t>
      </w:r>
      <w:proofErr w:type="spellEnd"/>
      <w:r w:rsidRPr="00BB57C1">
        <w:rPr>
          <w:rFonts w:eastAsia="Times New Roman" w:cs="Times New Roman"/>
          <w:color w:val="000000" w:themeColor="text1"/>
          <w:szCs w:val="24"/>
        </w:rPr>
        <w:t xml:space="preserve">, κύριε </w:t>
      </w:r>
      <w:proofErr w:type="spellStart"/>
      <w:r w:rsidRPr="00BB57C1">
        <w:rPr>
          <w:rFonts w:eastAsia="Times New Roman" w:cs="Times New Roman"/>
          <w:color w:val="000000" w:themeColor="text1"/>
          <w:szCs w:val="24"/>
        </w:rPr>
        <w:t>Γαβρόγλου</w:t>
      </w:r>
      <w:proofErr w:type="spellEnd"/>
      <w:r w:rsidRPr="00BB57C1">
        <w:rPr>
          <w:rFonts w:eastAsia="Times New Roman" w:cs="Times New Roman"/>
          <w:color w:val="000000" w:themeColor="text1"/>
          <w:szCs w:val="24"/>
        </w:rPr>
        <w:t>. Πρέπει να σας πούμε οι δύο γιατροί, τώρα, ότι ο αριθμός των γιατρών που έχουμε στην Ελλάδα είναι σαν να έχουμε πληθυσμό είκοσι εκατομμύρ</w:t>
      </w:r>
      <w:r w:rsidRPr="00BB57C1">
        <w:rPr>
          <w:rFonts w:eastAsia="Times New Roman" w:cs="Times New Roman"/>
          <w:color w:val="000000" w:themeColor="text1"/>
          <w:szCs w:val="24"/>
        </w:rPr>
        <w:t xml:space="preserve">ια. Δεν είναι επομένως, μόνο ο αριθμός, αλλά είναι και η ποιότητα του τι βγάζουμε. Διότι μετά, κλαίμε όλοι μαζί ότι φεύγουν και πάνε στη Γερμανία. Αυτό είναι προσωπική άποψη εξ εμπειρίας. Μην τη χρεώσετε στη Νέα Δημοκρατία. </w:t>
      </w:r>
    </w:p>
    <w:p w14:paraId="58A3476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w:t>
      </w:r>
      <w:r>
        <w:rPr>
          <w:rFonts w:eastAsia="Times New Roman" w:cs="Times New Roman"/>
          <w:b/>
          <w:szCs w:val="24"/>
        </w:rPr>
        <w:t xml:space="preserve">ς Παιδείας, Έρευνας και Θρησκευμάτων): </w:t>
      </w:r>
      <w:r>
        <w:rPr>
          <w:rFonts w:eastAsia="Times New Roman" w:cs="Times New Roman"/>
          <w:szCs w:val="24"/>
        </w:rPr>
        <w:t xml:space="preserve">Θα μου επιτρέψετε να πω το εξής, το </w:t>
      </w:r>
      <w:r>
        <w:rPr>
          <w:rFonts w:eastAsia="Times New Roman" w:cs="Times New Roman"/>
          <w:szCs w:val="24"/>
        </w:rPr>
        <w:lastRenderedPageBreak/>
        <w:t>οποίο νομίζω βοηθάει στην κουβέντα: Πέρσι, αν θυμάστε, τολμήσαμε μια λελογισμένη μείωση του αριθμού εισακτέων στις ιατρικές σχολές. Το θυμάστε αυτό. Όλος ο αντιπολιτευόμενος Τύπος θ</w:t>
      </w:r>
      <w:r>
        <w:rPr>
          <w:rFonts w:eastAsia="Times New Roman" w:cs="Times New Roman"/>
          <w:szCs w:val="24"/>
        </w:rPr>
        <w:t>εώρησε ότι είμαστε…</w:t>
      </w:r>
    </w:p>
    <w:p w14:paraId="58A3476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Τι κάναμε εμείς; Είπαμε η μείωση να είναι 50%, όπως πέρσι, και να είναι και φέτος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Το θέμα των εισακτέων, κυρίως της Ιατρικής Σχολής γιατί έχουμε επτά Ιατρικές Σχολές…</w:t>
      </w:r>
    </w:p>
    <w:p w14:paraId="58A34762"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τους δικηγόρους το ίδιο γίνεται. </w:t>
      </w:r>
    </w:p>
    <w:p w14:paraId="58A34763"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Ξέρετε, είναι λίγο διαφορετικό. Άλλο είναι οι μηχανικοί και οι γιατροί…</w:t>
      </w:r>
    </w:p>
    <w:p w14:paraId="58A34764"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μην καθυστερούμε τους συναδέλφους μα</w:t>
      </w:r>
      <w:r>
        <w:rPr>
          <w:rFonts w:eastAsia="Times New Roman" w:cs="Times New Roman"/>
          <w:szCs w:val="24"/>
        </w:rPr>
        <w:t>ς…</w:t>
      </w:r>
    </w:p>
    <w:p w14:paraId="58A34765"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Οι καλύτεροι λογοτέχνες μας και πάρα πολλοί που ασχολήθηκαν με την κοινωνία σε πολλά επίπεδα προέρχονται από τις νομικές σχολές. Αυτό, επίσης, είναι μια πάρα πολύ ενδιαφέρουσα παράμετ</w:t>
      </w:r>
      <w:r>
        <w:rPr>
          <w:rFonts w:eastAsia="Times New Roman" w:cs="Times New Roman"/>
          <w:szCs w:val="24"/>
        </w:rPr>
        <w:t xml:space="preserve">ρος. </w:t>
      </w:r>
    </w:p>
    <w:p w14:paraId="58A3476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Ίσως πρέπει να πάρετε την πρωτοβουλία και κάποια στιγμή στην Επιτροπή Μορφωτικών Υποθέσεων, έξω από νομοσχέδια, να συζητηθούν αυτά τα θέματα. </w:t>
      </w:r>
    </w:p>
    <w:p w14:paraId="58A34767"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Ευχαριστούμε, κύριε Υπουργέ, για την παρουσία. </w:t>
      </w:r>
    </w:p>
    <w:p w14:paraId="58A3476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Για τις δύο τελευταίες ερω</w:t>
      </w:r>
      <w:r>
        <w:rPr>
          <w:rFonts w:eastAsia="Times New Roman" w:cs="Times New Roman"/>
          <w:szCs w:val="24"/>
        </w:rPr>
        <w:t xml:space="preserve">τήσεις, έχει προσέλθει η Υφυπουργός Οικονομικών η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58A3476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Πρώτα θα συζητηθεί τρίτη </w:t>
      </w:r>
      <w:r>
        <w:rPr>
          <w:rFonts w:eastAsia="Times New Roman" w:cs="Times New Roman"/>
          <w:szCs w:val="24"/>
        </w:rPr>
        <w:t>με αριθμό 980/5-2-2018</w:t>
      </w:r>
      <w:r>
        <w:rPr>
          <w:rFonts w:eastAsia="Times New Roman" w:cs="Times New Roman"/>
          <w:szCs w:val="24"/>
        </w:rPr>
        <w:t xml:space="preserve">επίκαιρη ερώτηση πρώτου κύκλου του </w:t>
      </w:r>
      <w:r>
        <w:rPr>
          <w:rFonts w:eastAsia="Times New Roman" w:cs="Times New Roman"/>
          <w:szCs w:val="24"/>
        </w:rPr>
        <w:t xml:space="preserve">Ε΄ </w:t>
      </w:r>
      <w:r>
        <w:rPr>
          <w:rFonts w:eastAsia="Times New Roman" w:cs="Times New Roman"/>
          <w:szCs w:val="24"/>
        </w:rPr>
        <w:t>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szCs w:val="24"/>
        </w:rPr>
        <w:t xml:space="preserve">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με θέμα: «Απώλειες αντί ωφέλειας από το τέλος διανυκτέρευση και τον αυξημένο ΦΠΑ στα νησιά». </w:t>
      </w:r>
    </w:p>
    <w:p w14:paraId="58A3476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w:t>
      </w:r>
    </w:p>
    <w:p w14:paraId="58A3476B"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Ευχαριστώ, κύριε Πρό</w:t>
      </w:r>
      <w:r>
        <w:rPr>
          <w:rFonts w:eastAsia="Times New Roman" w:cs="Times New Roman"/>
          <w:szCs w:val="24"/>
        </w:rPr>
        <w:t xml:space="preserve">εδρε. </w:t>
      </w:r>
    </w:p>
    <w:p w14:paraId="58A3476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Έχω την εντύπωση, κύριε Υπουργέ, ότι πρέπει ο ελληνικός τουρισμός να οφείλει χάρη στη φίλη Τουρκία, γιατί με την εσωτερική </w:t>
      </w:r>
      <w:r>
        <w:rPr>
          <w:rFonts w:eastAsia="Times New Roman" w:cs="Times New Roman"/>
          <w:szCs w:val="24"/>
        </w:rPr>
        <w:lastRenderedPageBreak/>
        <w:t>και την εξωτερική πολιτική της μας κρατάει ανταγωνιστικούς στον τουρισμό. Έτσι, μπορούμε εμείς να δίνουμε τις ίδιες υπηρεσίες</w:t>
      </w:r>
      <w:r>
        <w:rPr>
          <w:rFonts w:eastAsia="Times New Roman" w:cs="Times New Roman"/>
          <w:szCs w:val="24"/>
        </w:rPr>
        <w:t>,</w:t>
      </w:r>
      <w:r>
        <w:rPr>
          <w:rFonts w:eastAsia="Times New Roman" w:cs="Times New Roman"/>
          <w:szCs w:val="24"/>
        </w:rPr>
        <w:t xml:space="preserve"> με την ίδια ποιότητα ξενοδοχείων δίπλα στην Τουρκία με υψηλότερες τιμές και να έχουμε το τουριστικό ρεύμα</w:t>
      </w:r>
      <w:r>
        <w:rPr>
          <w:rFonts w:eastAsia="Times New Roman" w:cs="Times New Roman"/>
          <w:szCs w:val="24"/>
        </w:rPr>
        <w:t>,</w:t>
      </w:r>
      <w:r>
        <w:rPr>
          <w:rFonts w:eastAsia="Times New Roman" w:cs="Times New Roman"/>
          <w:szCs w:val="24"/>
        </w:rPr>
        <w:t xml:space="preserve"> που έχουμε. Γιατί απλούστατα</w:t>
      </w:r>
      <w:r>
        <w:rPr>
          <w:rFonts w:eastAsia="Times New Roman" w:cs="Times New Roman"/>
          <w:szCs w:val="24"/>
        </w:rPr>
        <w:t>,</w:t>
      </w:r>
      <w:r>
        <w:rPr>
          <w:rFonts w:eastAsia="Times New Roman" w:cs="Times New Roman"/>
          <w:szCs w:val="24"/>
        </w:rPr>
        <w:t xml:space="preserve"> αισθάνεται ανασφαλής ο ξένος τουρίστας να πάει σε μία περιοχή, όπου για παράδειγμα δρουν διάφορες εσωτερικές ομάδες με</w:t>
      </w:r>
      <w:r>
        <w:rPr>
          <w:rFonts w:eastAsia="Times New Roman" w:cs="Times New Roman"/>
          <w:szCs w:val="24"/>
        </w:rPr>
        <w:t xml:space="preserve"> το καθεστώς που υπάρχει, αλλά και οι Κούρδοι, με τους οποίους βρίσκεται αυτή τη στιγμή σε εμπόλεμη κατάσταση η Τουρκία.</w:t>
      </w:r>
    </w:p>
    <w:p w14:paraId="58A3476D"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ένα θετικό στοιχείο για εμάς. Δυστυχώς, δεν είναι για τον κόσμο βέβαια, αλλά για τον ελληνικό τουρισμό είναι. </w:t>
      </w:r>
    </w:p>
    <w:p w14:paraId="58A3476E"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Είχα</w:t>
      </w:r>
      <w:r>
        <w:rPr>
          <w:rFonts w:eastAsia="Times New Roman" w:cs="Times New Roman"/>
          <w:szCs w:val="24"/>
        </w:rPr>
        <w:t xml:space="preserve"> κάνει μία ανάλογη ερώτηση και μου είχατε απαντήσει ότι η Κυβέρνηση θα εξετάσει πώς πάνε τα πράγματα και θα προβεί σε νομοθετικές ρυθμίσεις, για να καλύψει αυτή την αδυναμία. </w:t>
      </w:r>
    </w:p>
    <w:p w14:paraId="58A3476F"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Η ερώτηση σήμερα έρχεται</w:t>
      </w:r>
      <w:r>
        <w:rPr>
          <w:rFonts w:eastAsia="Times New Roman" w:cs="Times New Roman"/>
          <w:szCs w:val="24"/>
        </w:rPr>
        <w:t>,</w:t>
      </w:r>
      <w:r>
        <w:rPr>
          <w:rFonts w:eastAsia="Times New Roman" w:cs="Times New Roman"/>
          <w:szCs w:val="24"/>
        </w:rPr>
        <w:t xml:space="preserve"> γιατί θα σας καταθέσω μία έκθεση της «</w:t>
      </w:r>
      <w:r>
        <w:rPr>
          <w:rFonts w:eastAsia="Times New Roman" w:cs="Times New Roman"/>
          <w:szCs w:val="24"/>
          <w:lang w:val="en-US"/>
        </w:rPr>
        <w:t>GRANT</w:t>
      </w:r>
      <w:r>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w:t>
      </w:r>
      <w:r>
        <w:rPr>
          <w:rFonts w:eastAsia="Times New Roman" w:cs="Times New Roman"/>
          <w:szCs w:val="24"/>
        </w:rPr>
        <w:t xml:space="preserve"> που είναι γνωστή σε όλους, η οποία λέει ότι μόνο από το τέλος διανυκτέρευσης -και όχι από το ΦΠΑ</w:t>
      </w:r>
      <w:r>
        <w:rPr>
          <w:rFonts w:eastAsia="Times New Roman" w:cs="Times New Roman"/>
          <w:szCs w:val="24"/>
        </w:rPr>
        <w:t>,</w:t>
      </w:r>
      <w:r>
        <w:rPr>
          <w:rFonts w:eastAsia="Times New Roman" w:cs="Times New Roman"/>
          <w:szCs w:val="24"/>
        </w:rPr>
        <w:t xml:space="preserve"> που έχει φτάσει στο 24%- που πληρώνει ο κάθε ξένος</w:t>
      </w:r>
      <w:r>
        <w:rPr>
          <w:rFonts w:eastAsia="Times New Roman" w:cs="Times New Roman"/>
          <w:szCs w:val="24"/>
        </w:rPr>
        <w:t>,</w:t>
      </w:r>
      <w:r>
        <w:rPr>
          <w:rFonts w:eastAsia="Times New Roman" w:cs="Times New Roman"/>
          <w:szCs w:val="24"/>
        </w:rPr>
        <w:t xml:space="preserve"> για να διανυκτερεύσει στα ξενοδοχεία μας, που είναι 1 έως 4 ευρώ</w:t>
      </w:r>
      <w:r>
        <w:rPr>
          <w:rFonts w:eastAsia="Times New Roman" w:cs="Times New Roman"/>
          <w:szCs w:val="24"/>
        </w:rPr>
        <w:t>,</w:t>
      </w:r>
      <w:r>
        <w:rPr>
          <w:rFonts w:eastAsia="Times New Roman" w:cs="Times New Roman"/>
          <w:szCs w:val="24"/>
        </w:rPr>
        <w:t xml:space="preserve"> ανάλογα με το ξενοδοχείο, ενώ έχουμε δη</w:t>
      </w:r>
      <w:r>
        <w:rPr>
          <w:rFonts w:eastAsia="Times New Roman" w:cs="Times New Roman"/>
          <w:szCs w:val="24"/>
        </w:rPr>
        <w:t xml:space="preserve">μοσιονομικό όφελος 84 εκατομμύρια, λέει ότι </w:t>
      </w:r>
      <w:r>
        <w:rPr>
          <w:rFonts w:eastAsia="Times New Roman" w:cs="Times New Roman"/>
          <w:szCs w:val="24"/>
        </w:rPr>
        <w:t xml:space="preserve">θα </w:t>
      </w:r>
      <w:r>
        <w:rPr>
          <w:rFonts w:eastAsia="Times New Roman" w:cs="Times New Roman"/>
          <w:szCs w:val="24"/>
        </w:rPr>
        <w:t xml:space="preserve">έχουμε απώλεια 340 εκατομμύρια και έξι χιλιάδες εκατόν εβδομήντα τέσσερις θέσεις εργασίας. Αυτό συμβαίνει μόνο από το τέλος διανυκτέρευσης και όχι από τον ΦΠΑ. </w:t>
      </w:r>
    </w:p>
    <w:p w14:paraId="58A34770"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Αυτό, λοιπόν, μου κάνει ιδιαίτερη εντύπωση και επειδή προέρχεται καθαρά από μία εταιρεία, η οποία δεν κάνει πολιτική –να το πω ξεκάθαρα- είμαι περίεργος να ακούσω πώς το σκέφτεστε εσείς </w:t>
      </w:r>
      <w:r>
        <w:rPr>
          <w:rFonts w:eastAsia="Times New Roman" w:cs="Times New Roman"/>
          <w:szCs w:val="24"/>
        </w:rPr>
        <w:lastRenderedPageBreak/>
        <w:t>στο Υπουργείο και πώς</w:t>
      </w:r>
      <w:r>
        <w:rPr>
          <w:rFonts w:eastAsia="Times New Roman" w:cs="Times New Roman"/>
          <w:szCs w:val="24"/>
        </w:rPr>
        <w:t xml:space="preserve">, </w:t>
      </w:r>
      <w:r>
        <w:rPr>
          <w:rFonts w:eastAsia="Times New Roman" w:cs="Times New Roman"/>
          <w:szCs w:val="24"/>
        </w:rPr>
        <w:t>σε συνεργασία φαντάζομαι με τον Υπουργό</w:t>
      </w:r>
      <w:r>
        <w:rPr>
          <w:rFonts w:eastAsia="Times New Roman" w:cs="Times New Roman"/>
          <w:szCs w:val="24"/>
        </w:rPr>
        <w:t>,</w:t>
      </w:r>
      <w:r>
        <w:rPr>
          <w:rFonts w:eastAsia="Times New Roman" w:cs="Times New Roman"/>
          <w:szCs w:val="24"/>
        </w:rPr>
        <w:t xml:space="preserve"> τον φί</w:t>
      </w:r>
      <w:r>
        <w:rPr>
          <w:rFonts w:eastAsia="Times New Roman" w:cs="Times New Roman"/>
          <w:szCs w:val="24"/>
        </w:rPr>
        <w:t xml:space="preserve">λο μου κ. </w:t>
      </w:r>
      <w:proofErr w:type="spellStart"/>
      <w:r>
        <w:rPr>
          <w:rFonts w:eastAsia="Times New Roman" w:cs="Times New Roman"/>
          <w:szCs w:val="24"/>
        </w:rPr>
        <w:t>Τσακαλώτο</w:t>
      </w:r>
      <w:proofErr w:type="spellEnd"/>
      <w:r>
        <w:rPr>
          <w:rFonts w:eastAsia="Times New Roman" w:cs="Times New Roman"/>
          <w:szCs w:val="24"/>
        </w:rPr>
        <w:t>, θα απαντηθεί αυτό το ερώτημα, όχι σε εμένα προσωπικά, αλλά σε όλους</w:t>
      </w:r>
      <w:r>
        <w:rPr>
          <w:rFonts w:eastAsia="Times New Roman" w:cs="Times New Roman"/>
          <w:szCs w:val="24"/>
        </w:rPr>
        <w:t>,</w:t>
      </w:r>
      <w:r>
        <w:rPr>
          <w:rFonts w:eastAsia="Times New Roman" w:cs="Times New Roman"/>
          <w:szCs w:val="24"/>
        </w:rPr>
        <w:t xml:space="preserve"> που ανησυχούν. Και κυρίως</w:t>
      </w:r>
      <w:r>
        <w:rPr>
          <w:rFonts w:eastAsia="Times New Roman" w:cs="Times New Roman"/>
          <w:szCs w:val="24"/>
        </w:rPr>
        <w:t>,</w:t>
      </w:r>
      <w:r>
        <w:rPr>
          <w:rFonts w:eastAsia="Times New Roman" w:cs="Times New Roman"/>
          <w:szCs w:val="24"/>
        </w:rPr>
        <w:t xml:space="preserve"> ανησυχούν οι εργαζόμενοι και όχι τόσο πολ</w:t>
      </w:r>
      <w:r>
        <w:rPr>
          <w:rFonts w:eastAsia="Times New Roman" w:cs="Times New Roman"/>
          <w:szCs w:val="24"/>
        </w:rPr>
        <w:t>ύ</w:t>
      </w:r>
      <w:r>
        <w:rPr>
          <w:rFonts w:eastAsia="Times New Roman" w:cs="Times New Roman"/>
          <w:szCs w:val="24"/>
        </w:rPr>
        <w:t xml:space="preserve"> οι ξενοδόχοι. </w:t>
      </w:r>
    </w:p>
    <w:p w14:paraId="58A34771"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Ε΄ Αντιπρόεδρος της Βουλής κ. Δημήτριος Κρεμαστινός καταθέτει </w:t>
      </w:r>
      <w:r>
        <w:rPr>
          <w:rFonts w:eastAsia="Times New Roman" w:cs="Times New Roman"/>
          <w:szCs w:val="24"/>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8A34772" w14:textId="77777777" w:rsidR="00CD0CB7" w:rsidRDefault="00C52CA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Υφυπουργέ, έχετε τον λόγο. </w:t>
      </w:r>
    </w:p>
    <w:p w14:paraId="58A34773" w14:textId="77777777" w:rsidR="00CD0CB7" w:rsidRDefault="00C52CA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w:t>
      </w:r>
      <w:r>
        <w:rPr>
          <w:rFonts w:eastAsia="Times New Roman" w:cs="Times New Roman"/>
          <w:b/>
          <w:szCs w:val="24"/>
        </w:rPr>
        <w:t>Οικονομικών):</w:t>
      </w:r>
      <w:r>
        <w:rPr>
          <w:rFonts w:eastAsia="Times New Roman" w:cs="Times New Roman"/>
          <w:szCs w:val="24"/>
        </w:rPr>
        <w:t xml:space="preserve"> Ευχαριστώ, κύριε Πρόεδρε. </w:t>
      </w:r>
    </w:p>
    <w:p w14:paraId="58A34774"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τη σημερινή επίκαιρη ερώτησή σας, θα ήθελα να σας υπενθυμίσω ότι το συγκεκριμένο τέλος διανυκτέρευσης ψηφίστηκε από τη Βουλή των Ελλήνων στις 22-5-2016 με τον ν.4389/2016, με τον οποίο θεσπίστηκε σαν φόρο</w:t>
      </w:r>
      <w:r>
        <w:rPr>
          <w:rFonts w:eastAsia="Times New Roman" w:cs="Times New Roman"/>
          <w:szCs w:val="24"/>
        </w:rPr>
        <w:t xml:space="preserve">ς διαμονής, </w:t>
      </w:r>
      <w:r>
        <w:rPr>
          <w:rFonts w:eastAsia="Times New Roman" w:cs="Times New Roman"/>
          <w:szCs w:val="24"/>
        </w:rPr>
        <w:t xml:space="preserve">που </w:t>
      </w:r>
      <w:r>
        <w:rPr>
          <w:rFonts w:eastAsia="Times New Roman" w:cs="Times New Roman"/>
          <w:szCs w:val="24"/>
        </w:rPr>
        <w:t>ισχύει από 1-1-2018.</w:t>
      </w:r>
    </w:p>
    <w:p w14:paraId="58A34775"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Συγκεκριμένα, με τις διατάξεις του άρθρου 53 του παραπάνω νόμου τροποποιήθηκε και ισχύει με την πρόσφατη ψήφιση του ν.4514/3</w:t>
      </w:r>
      <w:r>
        <w:rPr>
          <w:rFonts w:eastAsia="Times New Roman" w:cs="Times New Roman"/>
          <w:szCs w:val="24"/>
        </w:rPr>
        <w:t>0</w:t>
      </w:r>
      <w:r>
        <w:rPr>
          <w:rFonts w:eastAsia="Times New Roman" w:cs="Times New Roman"/>
          <w:szCs w:val="24"/>
        </w:rPr>
        <w:t>-1-2018 ότι ο φόρος διαμονής επιβάλλεται ανά ημερήσια χρήση και ανά δωμάτιο ή διαμέρισμα ως εξ</w:t>
      </w:r>
      <w:r>
        <w:rPr>
          <w:rFonts w:eastAsia="Times New Roman" w:cs="Times New Roman"/>
          <w:szCs w:val="24"/>
        </w:rPr>
        <w:t xml:space="preserve">ής: Σε κύρια ξενοδοχειακά καταλύματα ενός ή δύο αστέρων 0,50 ευρώ, τριών αστέρων 1,50 ευρώ, τεσσάρων αστέρων 3 ευρώ, πέντε αστέρων 4 ευρώ και σε ενοικιαζόμενα επιπλωμένα δωμάτια και διαμερίσματα 0,50 ευρώ. </w:t>
      </w:r>
    </w:p>
    <w:p w14:paraId="58A34776"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Ο εν λόγω φόρος βαρύνει αυτόν που έκανε χρήση του</w:t>
      </w:r>
      <w:r>
        <w:rPr>
          <w:rFonts w:eastAsia="Times New Roman" w:cs="Times New Roman"/>
          <w:szCs w:val="24"/>
        </w:rPr>
        <w:t xml:space="preserve"> δωματίου ή του διαμερίσματος και επιβάλλεται μετά τη διαμονή στο κατάλυμα και πριν την αναχώρησή του από τις ως άνω επιχειρήσεις, χωρίς καμία επιβάρυνση με ΦΠΑ. Φυσικά, ο φόρος διαμονής δεν επιβάλλεται σε περίπτωση που έχουμε δωρεάν παραχώρηση υπηρεσιών δ</w:t>
      </w:r>
      <w:r>
        <w:rPr>
          <w:rFonts w:eastAsia="Times New Roman" w:cs="Times New Roman"/>
          <w:szCs w:val="24"/>
        </w:rPr>
        <w:t xml:space="preserve">ιαμονής από τις ανωτέρω επιχειρήσεις. </w:t>
      </w:r>
    </w:p>
    <w:p w14:paraId="58A34777"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Τα παραπάνω φορολογικά μέτρα προκρίθηκαν, προκειμένου να συνεχιστεί η ομαλή χρηματοδότηση της χώρας, καθώς η νομοθέτησή τους εντάσσεται στο πλαίσιο των παρεμβάσεων δημοσιονομικής προσαρμογής. </w:t>
      </w:r>
    </w:p>
    <w:p w14:paraId="58A34778"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Κατ’ επέκταση, οι διατάξ</w:t>
      </w:r>
      <w:r>
        <w:rPr>
          <w:rFonts w:eastAsia="Times New Roman" w:cs="Times New Roman"/>
          <w:szCs w:val="24"/>
        </w:rPr>
        <w:t xml:space="preserve">εις αποτελούν δεσμεύσεις, προκειμένου να υλοποιηθεί η συμφωνία με τον Ευρωπαϊκό Μηχανισμό Σταθερότητας και να διασφαλιστεί η χρηματοδότηση της χώρας. </w:t>
      </w:r>
    </w:p>
    <w:p w14:paraId="58A34779"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lastRenderedPageBreak/>
        <w:t>Παρά ταύτα, θα ήθελα να σας πληροφορήσω κάτι</w:t>
      </w:r>
      <w:r>
        <w:rPr>
          <w:rFonts w:eastAsia="Times New Roman" w:cs="Times New Roman"/>
          <w:szCs w:val="24"/>
        </w:rPr>
        <w:t>,</w:t>
      </w:r>
      <w:r>
        <w:rPr>
          <w:rFonts w:eastAsia="Times New Roman" w:cs="Times New Roman"/>
          <w:szCs w:val="24"/>
        </w:rPr>
        <w:t xml:space="preserve"> το οποίο προφανώς το γνωρίζετε, γιατί ταξιδεύετε και εσείς,</w:t>
      </w:r>
      <w:r>
        <w:rPr>
          <w:rFonts w:eastAsia="Times New Roman" w:cs="Times New Roman"/>
          <w:szCs w:val="24"/>
        </w:rPr>
        <w:t xml:space="preserve"> ότι ο συγκεκριμένος φόρος, το συγκεκριμένο τέλος διαμονής, υπάρχει και σε άλλες χώρες, σε πολλές πόλεις, όπως στο Άμστερνταμ, στη Λισαβώνα, στο Παρίσι, στο Βερολίνο και είναι από παλιά. Δεν είναι κάτι καινούριο. </w:t>
      </w:r>
    </w:p>
    <w:p w14:paraId="58A3477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Επειδή στην ερώτησή σας αναφερθήκατε και σ</w:t>
      </w:r>
      <w:r>
        <w:rPr>
          <w:rFonts w:eastAsia="Times New Roman" w:cs="Times New Roman"/>
          <w:szCs w:val="24"/>
        </w:rPr>
        <w:t>την αύξηση του ΦΠΑ στα νησιά, θα ήθελα να θυμίσω σε όλους μας ότι με τον ν.4509/2017 έχει παραταθεί μέχρι τις 30 Ιουνίου 2018 το καθεστώς του μειωμένου ΦΠΑ στη Λέρο, τη Λέσβο, την Κω, τη Σάμο και τη Χίο, ακριβώς για την ομαλή μετάβασή τους στα νέα δεδομένα</w:t>
      </w:r>
      <w:r>
        <w:rPr>
          <w:rFonts w:eastAsia="Times New Roman" w:cs="Times New Roman"/>
          <w:szCs w:val="24"/>
        </w:rPr>
        <w:t xml:space="preserve">, καθώς ομολογουμένως πλήττονται από την προσφυγική κρίση και </w:t>
      </w:r>
      <w:r>
        <w:rPr>
          <w:rFonts w:eastAsia="Times New Roman" w:cs="Times New Roman"/>
          <w:szCs w:val="24"/>
        </w:rPr>
        <w:lastRenderedPageBreak/>
        <w:t>παίζουν μεγάλο ρόλο στη διαχείριση των προσφυγικών ροών. Είναι η δεύτερη φορά που δίνεται παράταση.</w:t>
      </w:r>
    </w:p>
    <w:p w14:paraId="58A3477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πω ότι επεξεργαζόμαστε διάφορα σενάρια προκειμένου να δούμε κάποια </w:t>
      </w:r>
      <w:proofErr w:type="spellStart"/>
      <w:r>
        <w:rPr>
          <w:rFonts w:eastAsia="Times New Roman" w:cs="Times New Roman"/>
          <w:szCs w:val="24"/>
        </w:rPr>
        <w:t>στοχευμ</w:t>
      </w:r>
      <w:r>
        <w:rPr>
          <w:rFonts w:eastAsia="Times New Roman" w:cs="Times New Roman"/>
          <w:szCs w:val="24"/>
        </w:rPr>
        <w:t>ένα</w:t>
      </w:r>
      <w:proofErr w:type="spellEnd"/>
      <w:r>
        <w:rPr>
          <w:rFonts w:eastAsia="Times New Roman" w:cs="Times New Roman"/>
          <w:szCs w:val="24"/>
        </w:rPr>
        <w:t xml:space="preserve"> μέτρα προστασίας των οικονομικά αδύναμων κατοίκων των περιοχών αυτών ως αντιστάθμισμα στις αρνητικές συνέπειες από την κατάργηση των μειωμένων συντελεστών ΦΠΑ. </w:t>
      </w:r>
    </w:p>
    <w:p w14:paraId="58A3477C"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58A3477D"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Επειδ</w:t>
      </w:r>
      <w:r>
        <w:rPr>
          <w:rFonts w:eastAsia="Times New Roman" w:cs="Times New Roman"/>
          <w:szCs w:val="24"/>
        </w:rPr>
        <w:t>ή έχει εξαντληθεί ο χρόνος μου, θα επανέλθω στη δευτερολογία μου.</w:t>
      </w:r>
    </w:p>
    <w:p w14:paraId="58A3477E"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Υφυπουργέ, στη δευτερολογία σας θα πρέπει να απαντήσετε και στο ερώτημα </w:t>
      </w:r>
      <w:r>
        <w:rPr>
          <w:rFonts w:eastAsia="Times New Roman" w:cs="Times New Roman"/>
          <w:szCs w:val="24"/>
        </w:rPr>
        <w:lastRenderedPageBreak/>
        <w:t xml:space="preserve">των στοιχείων που παρουσίασε ο κ. Κρεμαστινός, γιατί, ενώ είπατε ότι ψηφίστηκε </w:t>
      </w:r>
      <w:r>
        <w:rPr>
          <w:rFonts w:eastAsia="Times New Roman" w:cs="Times New Roman"/>
          <w:szCs w:val="24"/>
        </w:rPr>
        <w:t>ο νόμος για να αυξηθούν τα έσοδα, η μελέτη που ανέφερε ο κ. Κρεμαστινός, αν κατάλαβα καλά, λέει ακριβώς το ανάποδο.</w:t>
      </w:r>
    </w:p>
    <w:p w14:paraId="58A3477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Σας δίνω ένα λεπτό επιπλέον, για να μπορεί να κάνει ολοκληρωμένη τοποθέτηση ο κ. Κρεμαστινός.</w:t>
      </w:r>
    </w:p>
    <w:p w14:paraId="58A3478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 xml:space="preserve">Όσον αφορά τα </w:t>
      </w:r>
      <w:r>
        <w:rPr>
          <w:rFonts w:eastAsia="Times New Roman" w:cs="Times New Roman"/>
          <w:szCs w:val="24"/>
        </w:rPr>
        <w:t xml:space="preserve">στοιχεία, είναι </w:t>
      </w:r>
      <w:r>
        <w:rPr>
          <w:rFonts w:eastAsia="Times New Roman" w:cs="Times New Roman"/>
          <w:szCs w:val="24"/>
        </w:rPr>
        <w:t>πραγματικά μια αξιόλογη εταιρεία, αλλά δεν ήταν στην ερώτηση που είχε καταθέσει ο κ. Κρεμαστινός, για να μπορούμε να τα επεξεργαστούμε και να μπορέσω να φέρω κάποια απάντηση τώρα. Θα τα επεξεργαστούμε και δεσμεύομαι</w:t>
      </w:r>
      <w:r>
        <w:rPr>
          <w:rFonts w:eastAsia="Times New Roman" w:cs="Times New Roman"/>
          <w:szCs w:val="24"/>
        </w:rPr>
        <w:t>,</w:t>
      </w:r>
      <w:r>
        <w:rPr>
          <w:rFonts w:eastAsia="Times New Roman" w:cs="Times New Roman"/>
          <w:szCs w:val="24"/>
        </w:rPr>
        <w:t xml:space="preserve"> κάποια</w:t>
      </w:r>
      <w:r>
        <w:rPr>
          <w:rFonts w:eastAsia="Times New Roman" w:cs="Times New Roman"/>
          <w:szCs w:val="24"/>
        </w:rPr>
        <w:t xml:space="preserve"> άλλη στιγμή στη Βουλή να μπορούμε να σας απαντήσουμε. Πάντως</w:t>
      </w:r>
      <w:r>
        <w:rPr>
          <w:rFonts w:eastAsia="Times New Roman" w:cs="Times New Roman"/>
          <w:szCs w:val="24"/>
        </w:rPr>
        <w:t>,</w:t>
      </w:r>
      <w:r>
        <w:rPr>
          <w:rFonts w:eastAsia="Times New Roman" w:cs="Times New Roman"/>
          <w:szCs w:val="24"/>
        </w:rPr>
        <w:t xml:space="preserve"> θα τα πάρουμε υπόψιν μας. Να είστε σίγουρος.</w:t>
      </w:r>
    </w:p>
    <w:p w14:paraId="58A34781"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58A34782"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Χαίρομαι για την απάντηση που</w:t>
      </w:r>
      <w:r>
        <w:rPr>
          <w:rFonts w:eastAsia="Times New Roman" w:cs="Times New Roman"/>
          <w:szCs w:val="24"/>
        </w:rPr>
        <w:t xml:space="preserve"> λέτε, αλλά για να είμαι ειλικρινής</w:t>
      </w:r>
      <w:r>
        <w:rPr>
          <w:rFonts w:eastAsia="Times New Roman" w:cs="Times New Roman"/>
          <w:szCs w:val="24"/>
        </w:rPr>
        <w:t>,</w:t>
      </w:r>
      <w:r>
        <w:rPr>
          <w:rFonts w:eastAsia="Times New Roman" w:cs="Times New Roman"/>
          <w:szCs w:val="24"/>
        </w:rPr>
        <w:t xml:space="preserve"> θα ήθελα να τα ακούσω σήμερα</w:t>
      </w:r>
      <w:r>
        <w:rPr>
          <w:rFonts w:eastAsia="Times New Roman" w:cs="Times New Roman"/>
          <w:szCs w:val="24"/>
        </w:rPr>
        <w:t>,</w:t>
      </w:r>
      <w:r>
        <w:rPr>
          <w:rFonts w:eastAsia="Times New Roman" w:cs="Times New Roman"/>
          <w:szCs w:val="24"/>
        </w:rPr>
        <w:t xml:space="preserve"> γιατί είχα κάνει και την προηγούμενη ερώτηση. Χαίρομαι, όμως, που αναγνωρίζετε ότι πρέπει να δοθούν απαντήσεις πάνω σε αυτά τα θέματα.</w:t>
      </w:r>
    </w:p>
    <w:p w14:paraId="58A3478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Εκείνο, βέβαια, που πρέπει να πούμε -εσείς το ξέρετε, </w:t>
      </w:r>
      <w:r>
        <w:rPr>
          <w:rFonts w:eastAsia="Times New Roman" w:cs="Times New Roman"/>
          <w:szCs w:val="24"/>
        </w:rPr>
        <w:t>αλλά για να το καταλάβει και ο κόσμος- είναι ότι</w:t>
      </w:r>
      <w:r>
        <w:rPr>
          <w:rFonts w:eastAsia="Times New Roman" w:cs="Times New Roman"/>
          <w:szCs w:val="24"/>
        </w:rPr>
        <w:t>,</w:t>
      </w:r>
      <w:r>
        <w:rPr>
          <w:rFonts w:eastAsia="Times New Roman" w:cs="Times New Roman"/>
          <w:szCs w:val="24"/>
        </w:rPr>
        <w:t xml:space="preserve"> ναι μεν πληρώνει, όπως και σε άλλες χώρες, αυτός που κάνει χρήση του δωματίου, δηλαδή ο τουρίστας </w:t>
      </w:r>
      <w:r>
        <w:rPr>
          <w:rFonts w:eastAsia="Times New Roman" w:cs="Times New Roman"/>
          <w:szCs w:val="24"/>
        </w:rPr>
        <w:t>-</w:t>
      </w:r>
      <w:r>
        <w:rPr>
          <w:rFonts w:eastAsia="Times New Roman" w:cs="Times New Roman"/>
          <w:szCs w:val="24"/>
        </w:rPr>
        <w:t>για να το πούμε απλά</w:t>
      </w:r>
      <w:r>
        <w:rPr>
          <w:rFonts w:eastAsia="Times New Roman" w:cs="Times New Roman"/>
          <w:szCs w:val="24"/>
        </w:rPr>
        <w:t>-</w:t>
      </w:r>
      <w:r>
        <w:rPr>
          <w:rFonts w:eastAsia="Times New Roman" w:cs="Times New Roman"/>
          <w:szCs w:val="24"/>
        </w:rPr>
        <w:t xml:space="preserve"> στην πραγματικότητα όμως </w:t>
      </w:r>
      <w:r>
        <w:rPr>
          <w:rFonts w:eastAsia="Times New Roman" w:cs="Times New Roman"/>
          <w:szCs w:val="24"/>
        </w:rPr>
        <w:lastRenderedPageBreak/>
        <w:t>ανεβαίνει η τιμή. Και όταν ανεβαίνει η τιμή, γίνεται μη αντα</w:t>
      </w:r>
      <w:r>
        <w:rPr>
          <w:rFonts w:eastAsia="Times New Roman" w:cs="Times New Roman"/>
          <w:szCs w:val="24"/>
        </w:rPr>
        <w:t xml:space="preserve">γωνιστικός ο τουρισμός με τα άλλα ξενοδοχεία της φίλης χώρας Τουρκίας, που τα χωρίζει ένα, ενάμισι μίλι από τα νησιά του Αιγαίου σήμερα. </w:t>
      </w:r>
    </w:p>
    <w:p w14:paraId="58A3478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θα μπορεί κάποιος, αν αισθάνεται εξίσου ασφαλής και στην Τουρκία και στην Ελλάδα, να πρ</w:t>
      </w:r>
      <w:r>
        <w:rPr>
          <w:rFonts w:eastAsia="Times New Roman" w:cs="Times New Roman"/>
          <w:szCs w:val="24"/>
        </w:rPr>
        <w:t>οτιμήσει το ίδιο ξενοδοχείο στην καλύτερη τιμή. Οι επιπτώσεις</w:t>
      </w:r>
      <w:r>
        <w:rPr>
          <w:rFonts w:eastAsia="Times New Roman" w:cs="Times New Roman"/>
          <w:szCs w:val="24"/>
        </w:rPr>
        <w:t>,</w:t>
      </w:r>
      <w:r>
        <w:rPr>
          <w:rFonts w:eastAsia="Times New Roman" w:cs="Times New Roman"/>
          <w:szCs w:val="24"/>
        </w:rPr>
        <w:t xml:space="preserve"> που θα έχει στους εργαζόμενους -και λιγότερο στους ξενοδόχους- επαναλαμβάνω ότι θα είναι τραγικές και στις απολαβές τους και όσον αφορά τις απολύσεις κ.λπ.</w:t>
      </w:r>
      <w:r>
        <w:rPr>
          <w:rFonts w:eastAsia="Times New Roman" w:cs="Times New Roman"/>
          <w:szCs w:val="24"/>
        </w:rPr>
        <w:t>.</w:t>
      </w:r>
      <w:r>
        <w:rPr>
          <w:rFonts w:eastAsia="Times New Roman" w:cs="Times New Roman"/>
          <w:szCs w:val="24"/>
        </w:rPr>
        <w:t xml:space="preserve"> </w:t>
      </w:r>
    </w:p>
    <w:p w14:paraId="58A3478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Γι’ αυτό περισσότερο την κάνω την ε</w:t>
      </w:r>
      <w:r>
        <w:rPr>
          <w:rFonts w:eastAsia="Times New Roman" w:cs="Times New Roman"/>
          <w:szCs w:val="24"/>
        </w:rPr>
        <w:t>ρώτηση, για να προβληματίσω περισσότερο το Υπουργείο, να φέρει πιο γρήγορα στη Βουλή τα αντισταθμιστικά μέτρα</w:t>
      </w:r>
      <w:r>
        <w:rPr>
          <w:rFonts w:eastAsia="Times New Roman" w:cs="Times New Roman"/>
          <w:szCs w:val="24"/>
        </w:rPr>
        <w:t>,</w:t>
      </w:r>
      <w:r>
        <w:rPr>
          <w:rFonts w:eastAsia="Times New Roman" w:cs="Times New Roman"/>
          <w:szCs w:val="24"/>
        </w:rPr>
        <w:t xml:space="preserve"> για να μπορούν να είναι όλοι αυτοί ανταγωνιστικοί. Ακούμε μετά χαράς την Υπουργό Τουρισμού να </w:t>
      </w:r>
      <w:r>
        <w:rPr>
          <w:rFonts w:eastAsia="Times New Roman" w:cs="Times New Roman"/>
          <w:szCs w:val="24"/>
        </w:rPr>
        <w:lastRenderedPageBreak/>
        <w:t>πανηγυρίζει, αλλά όλοι ξέρουμε ότι το πανηγύρι αυτό</w:t>
      </w:r>
      <w:r>
        <w:rPr>
          <w:rFonts w:eastAsia="Times New Roman" w:cs="Times New Roman"/>
          <w:szCs w:val="24"/>
        </w:rPr>
        <w:t xml:space="preserve"> αφορά αυτήν τη συγκεκριμένη περίοδο</w:t>
      </w:r>
      <w:r>
        <w:rPr>
          <w:rFonts w:eastAsia="Times New Roman" w:cs="Times New Roman"/>
          <w:szCs w:val="24"/>
        </w:rPr>
        <w:t>,</w:t>
      </w:r>
      <w:r>
        <w:rPr>
          <w:rFonts w:eastAsia="Times New Roman" w:cs="Times New Roman"/>
          <w:szCs w:val="24"/>
        </w:rPr>
        <w:t xml:space="preserve"> η οποία κάποια στιγμή</w:t>
      </w:r>
      <w:r>
        <w:rPr>
          <w:rFonts w:eastAsia="Times New Roman" w:cs="Times New Roman"/>
          <w:szCs w:val="24"/>
        </w:rPr>
        <w:t>,</w:t>
      </w:r>
      <w:r>
        <w:rPr>
          <w:rFonts w:eastAsia="Times New Roman" w:cs="Times New Roman"/>
          <w:szCs w:val="24"/>
        </w:rPr>
        <w:t xml:space="preserve"> θα έχει κάποιο τέλος</w:t>
      </w:r>
      <w:r>
        <w:rPr>
          <w:rFonts w:eastAsia="Times New Roman" w:cs="Times New Roman"/>
          <w:szCs w:val="24"/>
        </w:rPr>
        <w:t xml:space="preserve">, </w:t>
      </w:r>
      <w:r>
        <w:rPr>
          <w:rFonts w:eastAsia="Times New Roman" w:cs="Times New Roman"/>
          <w:szCs w:val="24"/>
        </w:rPr>
        <w:t>από πλευράς εχθροπραξιών της Τουρκίας με τους γείτονές της. Τότε θα φανεί και η δική μας αδυναμία, όχι κατ’ ανάγκη η κυβερνητική, η αδυναμία της χώρας και κυρίως</w:t>
      </w:r>
      <w:r>
        <w:rPr>
          <w:rFonts w:eastAsia="Times New Roman" w:cs="Times New Roman"/>
          <w:szCs w:val="24"/>
        </w:rPr>
        <w:t>,</w:t>
      </w:r>
      <w:r>
        <w:rPr>
          <w:rFonts w:eastAsia="Times New Roman" w:cs="Times New Roman"/>
          <w:szCs w:val="24"/>
        </w:rPr>
        <w:t xml:space="preserve"> των εσόδων</w:t>
      </w:r>
      <w:r>
        <w:rPr>
          <w:rFonts w:eastAsia="Times New Roman" w:cs="Times New Roman"/>
          <w:szCs w:val="24"/>
        </w:rPr>
        <w:t>,</w:t>
      </w:r>
      <w:r>
        <w:rPr>
          <w:rFonts w:eastAsia="Times New Roman" w:cs="Times New Roman"/>
          <w:szCs w:val="24"/>
        </w:rPr>
        <w:t xml:space="preserve"> που περιμένει να έχει η χώρα από όλη αυτήν την ιστορία.</w:t>
      </w:r>
    </w:p>
    <w:p w14:paraId="58A34786"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Κατά συνέπεια, έχω την εντύπωση ότι με την ερώτησή μου μάλλον βοηθώ στον προβληματισμό, που είμαι βέβαιος ότι αντιμετωπίζετε, και θα παρακαλούσα, αν μπορείτε, στη δευτερολογία σας να μας πείτε πότε </w:t>
      </w:r>
      <w:r>
        <w:rPr>
          <w:rFonts w:eastAsia="Times New Roman" w:cs="Times New Roman"/>
          <w:szCs w:val="24"/>
        </w:rPr>
        <w:t>περίπου θα καθοριστούν αυτά τα μέτρα</w:t>
      </w:r>
      <w:r>
        <w:rPr>
          <w:rFonts w:eastAsia="Times New Roman" w:cs="Times New Roman"/>
          <w:szCs w:val="24"/>
        </w:rPr>
        <w:t>,</w:t>
      </w:r>
      <w:r>
        <w:rPr>
          <w:rFonts w:eastAsia="Times New Roman" w:cs="Times New Roman"/>
          <w:szCs w:val="24"/>
        </w:rPr>
        <w:t xml:space="preserve"> που θα ανακοινώσει το Υπουργείο Οικονομικών</w:t>
      </w:r>
      <w:r>
        <w:rPr>
          <w:rFonts w:eastAsia="Times New Roman" w:cs="Times New Roman"/>
          <w:szCs w:val="24"/>
        </w:rPr>
        <w:t>,</w:t>
      </w:r>
      <w:r>
        <w:rPr>
          <w:rFonts w:eastAsia="Times New Roman" w:cs="Times New Roman"/>
          <w:szCs w:val="24"/>
        </w:rPr>
        <w:t xml:space="preserve"> για να μπορούμε και εμείς να βοηθήσουμε. </w:t>
      </w:r>
    </w:p>
    <w:p w14:paraId="58A34787"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Κύρια Υφυπουργέ, έχετε τον λόγο.</w:t>
      </w:r>
    </w:p>
    <w:p w14:paraId="58A34788"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Αναφορικά με το </w:t>
      </w:r>
      <w:r>
        <w:rPr>
          <w:rFonts w:eastAsia="Times New Roman" w:cs="Times New Roman"/>
          <w:szCs w:val="24"/>
        </w:rPr>
        <w:t>τέλος διανυκτέρευσης</w:t>
      </w:r>
      <w:r>
        <w:rPr>
          <w:rFonts w:eastAsia="Times New Roman" w:cs="Times New Roman"/>
          <w:szCs w:val="24"/>
        </w:rPr>
        <w:t>,</w:t>
      </w:r>
      <w:r>
        <w:rPr>
          <w:rFonts w:eastAsia="Times New Roman" w:cs="Times New Roman"/>
          <w:szCs w:val="24"/>
        </w:rPr>
        <w:t xml:space="preserve"> θα ήθελα να σας ενημερώσω ότι το Υπουργείο μας έχει συνεργαστεί με τα συναρμόδια Υπουργεία, όπως αναφέρατε και εσείς πριν, με το Υπουργείο Τουρισμού και με τους υπόλοιπους φορείς, ώστε η χώρα μας να διατηρήσει, αλλά και να ενισχύσει τ</w:t>
      </w:r>
      <w:r>
        <w:rPr>
          <w:rFonts w:eastAsia="Times New Roman" w:cs="Times New Roman"/>
          <w:szCs w:val="24"/>
        </w:rPr>
        <w:t>ην ανταγωνιστικότητά της, καθώς και την υψηλή ποιότητα του εθνικού τουριστικού προϊόντος μας.</w:t>
      </w:r>
    </w:p>
    <w:p w14:paraId="58A34789"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Ήδη συνεργαζόμαστε με το Υπουργείο Τουρισμού</w:t>
      </w:r>
      <w:r>
        <w:rPr>
          <w:rFonts w:eastAsia="Times New Roman" w:cs="Times New Roman"/>
          <w:szCs w:val="24"/>
        </w:rPr>
        <w:t>,</w:t>
      </w:r>
      <w:r>
        <w:rPr>
          <w:rFonts w:eastAsia="Times New Roman" w:cs="Times New Roman"/>
          <w:szCs w:val="24"/>
        </w:rPr>
        <w:t xml:space="preserve"> ώστε να επανεξεταστεί το τέλος διανυκτέρευσης, όταν οι οικονομικές συνθήκες και η δημοσιονομική κατάσταση της χώρας </w:t>
      </w:r>
      <w:r>
        <w:rPr>
          <w:rFonts w:eastAsia="Times New Roman" w:cs="Times New Roman"/>
          <w:szCs w:val="24"/>
        </w:rPr>
        <w:t xml:space="preserve">μας το επιτρέψουν. </w:t>
      </w:r>
      <w:r>
        <w:rPr>
          <w:rFonts w:eastAsia="Times New Roman" w:cs="Times New Roman"/>
          <w:szCs w:val="24"/>
        </w:rPr>
        <w:lastRenderedPageBreak/>
        <w:t>Σε κάθε περίπτωση</w:t>
      </w:r>
      <w:r>
        <w:rPr>
          <w:rFonts w:eastAsia="Times New Roman" w:cs="Times New Roman"/>
          <w:szCs w:val="24"/>
        </w:rPr>
        <w:t>,</w:t>
      </w:r>
      <w:r>
        <w:rPr>
          <w:rFonts w:eastAsia="Times New Roman" w:cs="Times New Roman"/>
          <w:szCs w:val="24"/>
        </w:rPr>
        <w:t xml:space="preserve"> το Υπουργείο Οικονομικών αξιολογεί τις επιπτώσεις και την αποτελεσματικότητα της ασκούμενης φορολογικής πολιτικής και εφόσον κριθεί απαραίτητο</w:t>
      </w:r>
      <w:r>
        <w:rPr>
          <w:rFonts w:eastAsia="Times New Roman" w:cs="Times New Roman"/>
          <w:szCs w:val="24"/>
        </w:rPr>
        <w:t>,</w:t>
      </w:r>
      <w:r>
        <w:rPr>
          <w:rFonts w:eastAsia="Times New Roman" w:cs="Times New Roman"/>
          <w:szCs w:val="24"/>
        </w:rPr>
        <w:t xml:space="preserve"> θα προβεί σε </w:t>
      </w:r>
      <w:proofErr w:type="spellStart"/>
      <w:r>
        <w:rPr>
          <w:rFonts w:eastAsia="Times New Roman" w:cs="Times New Roman"/>
          <w:szCs w:val="24"/>
        </w:rPr>
        <w:t>στοχευμένες</w:t>
      </w:r>
      <w:proofErr w:type="spellEnd"/>
      <w:r>
        <w:rPr>
          <w:rFonts w:eastAsia="Times New Roman" w:cs="Times New Roman"/>
          <w:szCs w:val="24"/>
        </w:rPr>
        <w:t xml:space="preserve"> αλλαγές</w:t>
      </w:r>
      <w:r>
        <w:rPr>
          <w:rFonts w:eastAsia="Times New Roman" w:cs="Times New Roman"/>
          <w:szCs w:val="24"/>
        </w:rPr>
        <w:t>,</w:t>
      </w:r>
      <w:r>
        <w:rPr>
          <w:rFonts w:eastAsia="Times New Roman" w:cs="Times New Roman"/>
          <w:szCs w:val="24"/>
        </w:rPr>
        <w:t xml:space="preserve"> με γνώμονα πάντοτε την κοινωνική δικαιοσ</w:t>
      </w:r>
      <w:r>
        <w:rPr>
          <w:rFonts w:eastAsia="Times New Roman" w:cs="Times New Roman"/>
          <w:szCs w:val="24"/>
        </w:rPr>
        <w:t xml:space="preserve">ύνη, τη βιώσιμη ανάπτυξη και την επίτευξη των δημοσιονομικών στόχων. </w:t>
      </w:r>
    </w:p>
    <w:p w14:paraId="58A3478A"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Όσον αφορά όλα αυτά που ακούστηκαν προηγουμένως, νομίζω ότι τα αποτελέσματα του τουρισμού</w:t>
      </w:r>
      <w:r>
        <w:rPr>
          <w:rFonts w:eastAsia="Times New Roman" w:cs="Times New Roman"/>
          <w:szCs w:val="24"/>
        </w:rPr>
        <w:t>, τα</w:t>
      </w:r>
      <w:r>
        <w:rPr>
          <w:rFonts w:eastAsia="Times New Roman" w:cs="Times New Roman"/>
          <w:szCs w:val="24"/>
        </w:rPr>
        <w:t xml:space="preserve"> διαψεύδουν για τη φετινή χρονιά.</w:t>
      </w:r>
    </w:p>
    <w:p w14:paraId="58A3478B"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Θα τα δούμε, κύριε </w:t>
      </w:r>
      <w:proofErr w:type="spellStart"/>
      <w:r>
        <w:rPr>
          <w:rFonts w:eastAsia="Times New Roman" w:cs="Times New Roman"/>
          <w:szCs w:val="24"/>
        </w:rPr>
        <w:t>Κρεμαστινέ</w:t>
      </w:r>
      <w:proofErr w:type="spellEnd"/>
      <w:r>
        <w:rPr>
          <w:rFonts w:eastAsia="Times New Roman" w:cs="Times New Roman"/>
          <w:szCs w:val="24"/>
        </w:rPr>
        <w:t xml:space="preserve">, γιατί το προηγούμενο </w:t>
      </w:r>
      <w:r>
        <w:rPr>
          <w:rFonts w:eastAsia="Times New Roman" w:cs="Times New Roman"/>
          <w:szCs w:val="24"/>
        </w:rPr>
        <w:t>διάστημα πάλι το ίδιο ακριβώς λέγαμε και στο τέλος</w:t>
      </w:r>
      <w:r>
        <w:rPr>
          <w:rFonts w:eastAsia="Times New Roman" w:cs="Times New Roman"/>
          <w:szCs w:val="24"/>
        </w:rPr>
        <w:t>,</w:t>
      </w:r>
      <w:r>
        <w:rPr>
          <w:rFonts w:eastAsia="Times New Roman" w:cs="Times New Roman"/>
          <w:szCs w:val="24"/>
        </w:rPr>
        <w:t xml:space="preserve"> ο τουρισμός ήταν σε τέτοιο σημείο που διαψεύστηκαν οι πάντες. Εύχομαι τα στοιχεία τα δικά μας να είναι εκείνα που θα έχουμε και φέτος. </w:t>
      </w:r>
    </w:p>
    <w:p w14:paraId="58A3478C" w14:textId="77777777" w:rsidR="00CD0CB7" w:rsidRDefault="00C52CAB">
      <w:pPr>
        <w:spacing w:after="0" w:line="600" w:lineRule="auto"/>
        <w:ind w:firstLine="720"/>
        <w:jc w:val="both"/>
        <w:rPr>
          <w:rFonts w:eastAsia="Times New Roman" w:cs="Tahoma"/>
          <w:szCs w:val="24"/>
        </w:rPr>
      </w:pPr>
      <w:r>
        <w:rPr>
          <w:rFonts w:eastAsia="Times New Roman" w:cs="Tahoma"/>
          <w:b/>
          <w:szCs w:val="24"/>
        </w:rPr>
        <w:lastRenderedPageBreak/>
        <w:t>ΠΡΟΕΔΡΕΥΩΝ (Νικήτας Κακλαμάνης):</w:t>
      </w:r>
      <w:r>
        <w:rPr>
          <w:rFonts w:eastAsia="Times New Roman" w:cs="Tahoma"/>
          <w:szCs w:val="24"/>
        </w:rPr>
        <w:t xml:space="preserve"> Ολοκληρώνουμε με τη συζήτηση της τε</w:t>
      </w:r>
      <w:r>
        <w:rPr>
          <w:rFonts w:eastAsia="Times New Roman" w:cs="Tahoma"/>
          <w:szCs w:val="24"/>
        </w:rPr>
        <w:t>λευταίας για σήμερα ερώτηση</w:t>
      </w:r>
      <w:r>
        <w:rPr>
          <w:rFonts w:eastAsia="Times New Roman" w:cs="Tahoma"/>
          <w:szCs w:val="24"/>
        </w:rPr>
        <w:t xml:space="preserve">ς. </w:t>
      </w:r>
    </w:p>
    <w:p w14:paraId="58A3478D" w14:textId="77777777" w:rsidR="00CD0CB7" w:rsidRDefault="00C52CAB">
      <w:pPr>
        <w:spacing w:after="0" w:line="600" w:lineRule="auto"/>
        <w:ind w:firstLine="720"/>
        <w:jc w:val="both"/>
        <w:rPr>
          <w:rFonts w:eastAsia="Times New Roman" w:cs="Times New Roman"/>
          <w:color w:val="000000"/>
          <w:szCs w:val="17"/>
        </w:rPr>
      </w:pPr>
      <w:r>
        <w:rPr>
          <w:rFonts w:eastAsia="Times New Roman" w:cs="Tahoma"/>
          <w:szCs w:val="24"/>
        </w:rPr>
        <w:t>Θα συζητηθεί η</w:t>
      </w:r>
      <w:r>
        <w:rPr>
          <w:rFonts w:eastAsia="Times New Roman" w:cs="Times New Roman"/>
          <w:color w:val="000000"/>
          <w:szCs w:val="17"/>
        </w:rPr>
        <w:t xml:space="preserve"> </w:t>
      </w:r>
      <w:r>
        <w:rPr>
          <w:rFonts w:eastAsia="Times New Roman" w:cs="Times New Roman"/>
          <w:color w:val="000000"/>
          <w:szCs w:val="17"/>
        </w:rPr>
        <w:t xml:space="preserve">τρίτη </w:t>
      </w:r>
      <w:r>
        <w:rPr>
          <w:rFonts w:eastAsia="Times New Roman" w:cs="Times New Roman"/>
          <w:color w:val="000000"/>
          <w:szCs w:val="17"/>
        </w:rPr>
        <w:t>με αριθμό 895/2-11-2017 ερώτηση του Βουλευτή Β΄ Αθηνών της Δημοκρατικής Συμπαράταξης ΠΑΣΟΚ</w:t>
      </w:r>
      <w:r>
        <w:rPr>
          <w:rFonts w:eastAsia="Times New Roman" w:cs="Times New Roman"/>
          <w:color w:val="000000"/>
          <w:szCs w:val="17"/>
        </w:rPr>
        <w:t xml:space="preserve"> </w:t>
      </w:r>
      <w:r>
        <w:rPr>
          <w:rFonts w:eastAsia="Times New Roman" w:cs="Times New Roman"/>
          <w:color w:val="000000"/>
          <w:szCs w:val="17"/>
        </w:rPr>
        <w:t>–</w:t>
      </w:r>
      <w:r>
        <w:rPr>
          <w:rFonts w:eastAsia="Times New Roman" w:cs="Times New Roman"/>
          <w:color w:val="000000"/>
          <w:szCs w:val="17"/>
        </w:rPr>
        <w:t xml:space="preserve"> </w:t>
      </w:r>
      <w:r>
        <w:rPr>
          <w:rFonts w:eastAsia="Times New Roman" w:cs="Times New Roman"/>
          <w:color w:val="000000"/>
          <w:szCs w:val="17"/>
        </w:rPr>
        <w:t xml:space="preserve">ΔΗΜΑΡ κ. </w:t>
      </w:r>
      <w:r>
        <w:rPr>
          <w:rFonts w:eastAsia="Times New Roman" w:cs="Times New Roman"/>
          <w:bCs/>
          <w:color w:val="000000"/>
          <w:szCs w:val="17"/>
        </w:rPr>
        <w:t xml:space="preserve">Γεωργίου - Δημητρίου Καρρά </w:t>
      </w:r>
      <w:r>
        <w:rPr>
          <w:rFonts w:eastAsia="Times New Roman" w:cs="Times New Roman"/>
          <w:color w:val="000000"/>
          <w:szCs w:val="17"/>
        </w:rPr>
        <w:t>προς τον Υπουργό</w:t>
      </w:r>
      <w:r>
        <w:rPr>
          <w:rFonts w:eastAsia="Times New Roman" w:cs="Times New Roman"/>
          <w:b/>
          <w:bCs/>
          <w:color w:val="000000"/>
          <w:szCs w:val="17"/>
        </w:rPr>
        <w:t xml:space="preserve"> </w:t>
      </w:r>
      <w:r>
        <w:rPr>
          <w:rFonts w:eastAsia="Times New Roman" w:cs="Times New Roman"/>
          <w:bCs/>
          <w:color w:val="000000"/>
          <w:szCs w:val="17"/>
        </w:rPr>
        <w:t>Οικονομικών,</w:t>
      </w:r>
      <w:r>
        <w:rPr>
          <w:rFonts w:eastAsia="Times New Roman" w:cs="Times New Roman"/>
          <w:color w:val="000000"/>
          <w:szCs w:val="17"/>
        </w:rPr>
        <w:t xml:space="preserve"> με θέμα: «Ανάγκη </w:t>
      </w:r>
      <w:proofErr w:type="spellStart"/>
      <w:r>
        <w:rPr>
          <w:rFonts w:eastAsia="Times New Roman" w:cs="Times New Roman"/>
          <w:color w:val="000000"/>
          <w:szCs w:val="17"/>
        </w:rPr>
        <w:t>εξορθολογισμού</w:t>
      </w:r>
      <w:proofErr w:type="spellEnd"/>
      <w:r>
        <w:rPr>
          <w:rFonts w:eastAsia="Times New Roman" w:cs="Times New Roman"/>
          <w:color w:val="000000"/>
          <w:szCs w:val="17"/>
        </w:rPr>
        <w:t xml:space="preserve"> του αριθμού και του ελαχίστου ποσού καταβολής των δόσεων φόρου κληρονομιάς, δωρεών και γονικών παροχών».</w:t>
      </w:r>
    </w:p>
    <w:p w14:paraId="58A3478E" w14:textId="77777777" w:rsidR="00CD0CB7" w:rsidRDefault="00C52CAB">
      <w:pPr>
        <w:spacing w:line="600" w:lineRule="auto"/>
        <w:ind w:firstLine="720"/>
        <w:jc w:val="both"/>
        <w:rPr>
          <w:rFonts w:eastAsia="Times New Roman" w:cs="Times New Roman"/>
          <w:color w:val="000000"/>
          <w:szCs w:val="17"/>
        </w:rPr>
      </w:pPr>
      <w:r>
        <w:rPr>
          <w:rFonts w:eastAsia="Times New Roman" w:cs="Times New Roman"/>
          <w:color w:val="000000"/>
          <w:szCs w:val="17"/>
        </w:rPr>
        <w:t xml:space="preserve">Θα απαντήσει η Υφυπουργός Οικονομικών </w:t>
      </w:r>
      <w:r>
        <w:rPr>
          <w:rFonts w:eastAsia="Times New Roman" w:cs="Times New Roman"/>
          <w:color w:val="000000"/>
          <w:szCs w:val="17"/>
        </w:rPr>
        <w:t xml:space="preserve">κ. </w:t>
      </w:r>
      <w:r>
        <w:rPr>
          <w:rFonts w:eastAsia="Times New Roman" w:cs="Times New Roman"/>
          <w:color w:val="000000"/>
          <w:szCs w:val="17"/>
        </w:rPr>
        <w:t xml:space="preserve">Αικατερίνη </w:t>
      </w:r>
      <w:proofErr w:type="spellStart"/>
      <w:r>
        <w:rPr>
          <w:rFonts w:eastAsia="Times New Roman" w:cs="Times New Roman"/>
          <w:color w:val="000000"/>
          <w:szCs w:val="17"/>
        </w:rPr>
        <w:t>Παπανάτσιου</w:t>
      </w:r>
      <w:proofErr w:type="spellEnd"/>
      <w:r>
        <w:rPr>
          <w:rFonts w:eastAsia="Times New Roman" w:cs="Times New Roman"/>
          <w:color w:val="000000"/>
          <w:szCs w:val="17"/>
        </w:rPr>
        <w:t>.</w:t>
      </w:r>
    </w:p>
    <w:p w14:paraId="58A3478F"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Ωραίο θέμα, κύριε Καρρά. Ορίστε, έχετε τον λόγο.</w:t>
      </w:r>
    </w:p>
    <w:p w14:paraId="58A34790"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πολύ, κύριε Πρόεδρε.</w:t>
      </w:r>
    </w:p>
    <w:p w14:paraId="58A34791"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lastRenderedPageBreak/>
        <w:t>Προ τριμήνου περίπου</w:t>
      </w:r>
      <w:r>
        <w:rPr>
          <w:rFonts w:eastAsia="Times New Roman" w:cs="Times New Roman"/>
          <w:szCs w:val="24"/>
        </w:rPr>
        <w:t>,</w:t>
      </w:r>
      <w:r>
        <w:rPr>
          <w:rFonts w:eastAsia="Times New Roman" w:cs="Times New Roman"/>
          <w:szCs w:val="24"/>
        </w:rPr>
        <w:t xml:space="preserve"> είχα απευθύνει ερώτηση στο Υπουργείο Οικονομικών γι’ αυτό το θέμα. Δηλαδή, με δεδομένο ότι ο νόμος περί φορολογίας κληρονομιών, δωρεών και γονικών παροχών ίσχυε από τις αρχές του έτους 2010 και είχε καθορίσει έναν αριθμό δόσεων για τον φόρο</w:t>
      </w:r>
      <w:r>
        <w:rPr>
          <w:rFonts w:eastAsia="Times New Roman" w:cs="Times New Roman"/>
          <w:szCs w:val="24"/>
        </w:rPr>
        <w:t>,</w:t>
      </w:r>
      <w:r>
        <w:rPr>
          <w:rFonts w:eastAsia="Times New Roman" w:cs="Times New Roman"/>
          <w:szCs w:val="24"/>
        </w:rPr>
        <w:t xml:space="preserve"> δώδεκα </w:t>
      </w:r>
      <w:r>
        <w:rPr>
          <w:rFonts w:eastAsia="Times New Roman" w:cs="Times New Roman"/>
          <w:szCs w:val="24"/>
        </w:rPr>
        <w:t>διμηνι</w:t>
      </w:r>
      <w:r>
        <w:rPr>
          <w:rFonts w:eastAsia="Times New Roman" w:cs="Times New Roman"/>
          <w:szCs w:val="24"/>
        </w:rPr>
        <w:t>αίες δόσεις</w:t>
      </w:r>
      <w:r>
        <w:rPr>
          <w:rFonts w:eastAsia="Times New Roman" w:cs="Times New Roman"/>
          <w:szCs w:val="24"/>
        </w:rPr>
        <w:t xml:space="preserve"> –δηλαδή, εντός δύο ετών θα πρέπει να εξοφλείτο- παράλληλα είχε καθορίσει και μια ελάχιστη </w:t>
      </w:r>
      <w:r>
        <w:rPr>
          <w:rFonts w:eastAsia="Times New Roman" w:cs="Times New Roman"/>
          <w:szCs w:val="24"/>
        </w:rPr>
        <w:t xml:space="preserve">ανά δόση </w:t>
      </w:r>
      <w:r>
        <w:rPr>
          <w:rFonts w:eastAsia="Times New Roman" w:cs="Times New Roman"/>
          <w:szCs w:val="24"/>
        </w:rPr>
        <w:t>καταβολή των 500 ευρώ.</w:t>
      </w:r>
    </w:p>
    <w:p w14:paraId="58A34792"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Ήταν σαφές </w:t>
      </w:r>
      <w:r>
        <w:rPr>
          <w:rFonts w:eastAsia="Times New Roman" w:cs="Times New Roman"/>
          <w:szCs w:val="24"/>
        </w:rPr>
        <w:t>–</w:t>
      </w:r>
      <w:r>
        <w:rPr>
          <w:rFonts w:eastAsia="Times New Roman" w:cs="Times New Roman"/>
          <w:szCs w:val="24"/>
        </w:rPr>
        <w:t>κα</w:t>
      </w:r>
      <w:r>
        <w:rPr>
          <w:rFonts w:eastAsia="Times New Roman" w:cs="Times New Roman"/>
          <w:szCs w:val="24"/>
        </w:rPr>
        <w:t xml:space="preserve">ι </w:t>
      </w:r>
      <w:r>
        <w:rPr>
          <w:rFonts w:eastAsia="Times New Roman" w:cs="Times New Roman"/>
          <w:szCs w:val="24"/>
        </w:rPr>
        <w:t>δέχθηκα πολλά παράπονα</w:t>
      </w:r>
      <w:r>
        <w:rPr>
          <w:rFonts w:eastAsia="Times New Roman" w:cs="Times New Roman"/>
          <w:szCs w:val="24"/>
        </w:rPr>
        <w:t xml:space="preserve"> ενδιαφερομένων</w:t>
      </w:r>
      <w:r>
        <w:rPr>
          <w:rFonts w:eastAsia="Times New Roman" w:cs="Times New Roman"/>
          <w:szCs w:val="24"/>
        </w:rPr>
        <w:t>, κύριε Πρόεδρε- ότι οι οικονομικές συνθήκες</w:t>
      </w:r>
      <w:r>
        <w:rPr>
          <w:rFonts w:eastAsia="Times New Roman" w:cs="Times New Roman"/>
          <w:szCs w:val="24"/>
        </w:rPr>
        <w:t>,</w:t>
      </w:r>
      <w:r>
        <w:rPr>
          <w:rFonts w:eastAsia="Times New Roman" w:cs="Times New Roman"/>
          <w:szCs w:val="24"/>
        </w:rPr>
        <w:t xml:space="preserve"> όπως είχαν διαμορφωθεί </w:t>
      </w:r>
      <w:r>
        <w:rPr>
          <w:rFonts w:eastAsia="Times New Roman" w:cs="Times New Roman"/>
          <w:szCs w:val="24"/>
        </w:rPr>
        <w:t xml:space="preserve">μετά το πρώτο, δεύτερο και τρίτο μνημόνιο, δημιουργούσαν δυσβάσταχτο βάρος, έστω και αν το 2010 </w:t>
      </w:r>
      <w:proofErr w:type="spellStart"/>
      <w:r>
        <w:rPr>
          <w:rFonts w:eastAsia="Times New Roman" w:cs="Times New Roman"/>
          <w:szCs w:val="24"/>
        </w:rPr>
        <w:t>θεσπίζετο</w:t>
      </w:r>
      <w:proofErr w:type="spellEnd"/>
      <w:r>
        <w:rPr>
          <w:rFonts w:eastAsia="Times New Roman" w:cs="Times New Roman"/>
          <w:szCs w:val="24"/>
        </w:rPr>
        <w:t xml:space="preserve"> ένα ικανοποιητικό για τα τότε δεδομένα αφορολόγητο, διότι αυτή η φορολογική υποχρέωση συσσωρευόταν ταυτόχρονα με τους φόρους της ακίνητης </w:t>
      </w:r>
      <w:r>
        <w:rPr>
          <w:rFonts w:eastAsia="Times New Roman" w:cs="Times New Roman"/>
          <w:szCs w:val="24"/>
        </w:rPr>
        <w:lastRenderedPageBreak/>
        <w:t>περιουσίας π</w:t>
      </w:r>
      <w:r>
        <w:rPr>
          <w:rFonts w:eastAsia="Times New Roman" w:cs="Times New Roman"/>
          <w:szCs w:val="24"/>
        </w:rPr>
        <w:t>ου είχαν επιβληθεί -και αναφέρομαι στο ΕΕΤΗΔΕ και στον ΕΝΦΙΑ- με την αύξηση του φόρου μισθωμάτων</w:t>
      </w:r>
      <w:r>
        <w:rPr>
          <w:rFonts w:eastAsia="Times New Roman" w:cs="Times New Roman"/>
          <w:szCs w:val="24"/>
        </w:rPr>
        <w:t>,</w:t>
      </w:r>
      <w:r>
        <w:rPr>
          <w:rFonts w:eastAsia="Times New Roman" w:cs="Times New Roman"/>
          <w:szCs w:val="24"/>
        </w:rPr>
        <w:t xml:space="preserve"> ο οποίος είχε γίνει 15% και 35% επί των </w:t>
      </w:r>
      <w:proofErr w:type="spellStart"/>
      <w:r>
        <w:rPr>
          <w:rFonts w:eastAsia="Times New Roman" w:cs="Times New Roman"/>
          <w:szCs w:val="24"/>
        </w:rPr>
        <w:t>εισπραττομένων</w:t>
      </w:r>
      <w:proofErr w:type="spellEnd"/>
      <w:r>
        <w:rPr>
          <w:rFonts w:eastAsia="Times New Roman" w:cs="Times New Roman"/>
          <w:szCs w:val="24"/>
        </w:rPr>
        <w:t xml:space="preserve"> μισθωμάτων, με την απαξία των ακινήτων</w:t>
      </w:r>
      <w:r>
        <w:rPr>
          <w:rFonts w:eastAsia="Times New Roman" w:cs="Times New Roman"/>
          <w:szCs w:val="24"/>
        </w:rPr>
        <w:t>,</w:t>
      </w:r>
      <w:r>
        <w:rPr>
          <w:rFonts w:eastAsia="Times New Roman" w:cs="Times New Roman"/>
          <w:szCs w:val="24"/>
        </w:rPr>
        <w:t xml:space="preserve"> η οποία είχε επέλθει</w:t>
      </w:r>
      <w:r>
        <w:rPr>
          <w:rFonts w:eastAsia="Times New Roman" w:cs="Times New Roman"/>
          <w:szCs w:val="24"/>
        </w:rPr>
        <w:t>,</w:t>
      </w:r>
      <w:r>
        <w:rPr>
          <w:rFonts w:eastAsia="Times New Roman" w:cs="Times New Roman"/>
          <w:szCs w:val="24"/>
        </w:rPr>
        <w:t xml:space="preserve"> εξαιτίας του ότι η αγορά δεν κινείται και</w:t>
      </w:r>
      <w:r>
        <w:rPr>
          <w:rFonts w:eastAsia="Times New Roman" w:cs="Times New Roman"/>
          <w:szCs w:val="24"/>
        </w:rPr>
        <w:t xml:space="preserve"> επιπλέον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επειδή </w:t>
      </w:r>
      <w:r>
        <w:rPr>
          <w:rFonts w:eastAsia="Times New Roman" w:cs="Times New Roman"/>
          <w:szCs w:val="24"/>
        </w:rPr>
        <w:t>έχουμε πάρα πολλά κενά διαμερίσματα</w:t>
      </w:r>
      <w:r>
        <w:rPr>
          <w:rFonts w:eastAsia="Times New Roman" w:cs="Times New Roman"/>
          <w:szCs w:val="24"/>
        </w:rPr>
        <w:t xml:space="preserve"> και </w:t>
      </w:r>
      <w:r>
        <w:rPr>
          <w:rFonts w:eastAsia="Times New Roman" w:cs="Times New Roman"/>
          <w:szCs w:val="24"/>
        </w:rPr>
        <w:t>καταστήματα</w:t>
      </w:r>
      <w:r>
        <w:rPr>
          <w:rFonts w:eastAsia="Times New Roman" w:cs="Times New Roman"/>
          <w:szCs w:val="24"/>
        </w:rPr>
        <w:t>,</w:t>
      </w:r>
      <w:r>
        <w:rPr>
          <w:rFonts w:eastAsia="Times New Roman" w:cs="Times New Roman"/>
          <w:szCs w:val="24"/>
        </w:rPr>
        <w:t xml:space="preserve"> λόγω μικρής οικονομικής δραστηριότητας. </w:t>
      </w:r>
    </w:p>
    <w:p w14:paraId="58A34793"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Κατόπιν αυτού</w:t>
      </w:r>
      <w:r>
        <w:rPr>
          <w:rFonts w:eastAsia="Times New Roman" w:cs="Times New Roman"/>
          <w:szCs w:val="24"/>
        </w:rPr>
        <w:t>,</w:t>
      </w:r>
      <w:r>
        <w:rPr>
          <w:rFonts w:eastAsia="Times New Roman" w:cs="Times New Roman"/>
          <w:szCs w:val="24"/>
        </w:rPr>
        <w:t xml:space="preserve"> απευθύνθηκα προς το Υπουργείο με ερώτηση και ζήτησα να αλλάξει ο χρόνος καταβολής των δόσεων και να μειωθεί το ελάχιστο ποσό</w:t>
      </w:r>
      <w:r>
        <w:rPr>
          <w:rFonts w:eastAsia="Times New Roman" w:cs="Times New Roman"/>
          <w:szCs w:val="24"/>
        </w:rPr>
        <w:t xml:space="preserve"> δόση</w:t>
      </w:r>
      <w:r>
        <w:rPr>
          <w:rFonts w:eastAsia="Times New Roman" w:cs="Times New Roman"/>
          <w:szCs w:val="24"/>
        </w:rPr>
        <w:t>ς</w:t>
      </w:r>
      <w:r>
        <w:rPr>
          <w:rFonts w:eastAsia="Times New Roman" w:cs="Times New Roman"/>
          <w:szCs w:val="24"/>
        </w:rPr>
        <w:t>. Δυστυχώς, οφείλω να πω –και το λέω με λύπη- αναφορικά με την απάντηση που έλαβα από την Ανεξάρτητη Αρχή Δημοσίων Εσόδων –και εδώ θα μου επιτρέψετε ένα ελάχιστο πλαίσιο σχολίου</w:t>
      </w:r>
      <w:r>
        <w:rPr>
          <w:rFonts w:eastAsia="Times New Roman" w:cs="Times New Roman"/>
          <w:szCs w:val="24"/>
        </w:rPr>
        <w:t>. Επειδή</w:t>
      </w:r>
      <w:r>
        <w:rPr>
          <w:rFonts w:eastAsia="Times New Roman" w:cs="Times New Roman"/>
          <w:szCs w:val="24"/>
        </w:rPr>
        <w:t xml:space="preserve"> το Υπουργείο ασκεί την πολιτική, </w:t>
      </w:r>
      <w:r>
        <w:rPr>
          <w:rFonts w:eastAsia="Times New Roman" w:cs="Times New Roman"/>
          <w:szCs w:val="24"/>
        </w:rPr>
        <w:t xml:space="preserve">ενώ </w:t>
      </w:r>
      <w:r>
        <w:rPr>
          <w:rFonts w:eastAsia="Times New Roman" w:cs="Times New Roman"/>
          <w:szCs w:val="24"/>
        </w:rPr>
        <w:t>η Ανεξάρτητη Αρχή Δημοσίων Εσόδω</w:t>
      </w:r>
      <w:r>
        <w:rPr>
          <w:rFonts w:eastAsia="Times New Roman" w:cs="Times New Roman"/>
          <w:szCs w:val="24"/>
        </w:rPr>
        <w:t xml:space="preserve">ν έχει την ευθύνη της </w:t>
      </w:r>
      <w:r>
        <w:rPr>
          <w:rFonts w:eastAsia="Times New Roman" w:cs="Times New Roman"/>
          <w:szCs w:val="24"/>
        </w:rPr>
        <w:lastRenderedPageBreak/>
        <w:t xml:space="preserve">είσπραξης και της διατηρήσεως της δημοσιονομικής ισορροπίας- ότι δεν θα πρέπει </w:t>
      </w:r>
      <w:r>
        <w:rPr>
          <w:rFonts w:eastAsia="Times New Roman" w:cs="Times New Roman"/>
          <w:szCs w:val="24"/>
        </w:rPr>
        <w:t xml:space="preserve">κατά τον κοινοβουλευτικό έλεγχο </w:t>
      </w:r>
      <w:r>
        <w:rPr>
          <w:rFonts w:eastAsia="Times New Roman" w:cs="Times New Roman"/>
          <w:szCs w:val="24"/>
        </w:rPr>
        <w:t xml:space="preserve">να </w:t>
      </w:r>
      <w:proofErr w:type="spellStart"/>
      <w:r>
        <w:rPr>
          <w:rFonts w:eastAsia="Times New Roman" w:cs="Times New Roman"/>
          <w:szCs w:val="24"/>
        </w:rPr>
        <w:t>περιοριζόμεθα</w:t>
      </w:r>
      <w:proofErr w:type="spellEnd"/>
      <w:r>
        <w:rPr>
          <w:rFonts w:eastAsia="Times New Roman" w:cs="Times New Roman"/>
          <w:szCs w:val="24"/>
        </w:rPr>
        <w:t xml:space="preserve"> στις απαντήσεις της Ανεξάρτητης Αρχής Δημοσίων Εσόδων</w:t>
      </w:r>
      <w:r>
        <w:rPr>
          <w:rFonts w:eastAsia="Times New Roman" w:cs="Times New Roman"/>
          <w:szCs w:val="24"/>
        </w:rPr>
        <w:t xml:space="preserve">, αλλά να απαντά το ίδιο </w:t>
      </w:r>
      <w:r>
        <w:rPr>
          <w:rFonts w:eastAsia="Times New Roman" w:cs="Times New Roman"/>
          <w:szCs w:val="24"/>
        </w:rPr>
        <w:t>το ίδιο το Υπουργείο Οικονομ</w:t>
      </w:r>
      <w:r>
        <w:rPr>
          <w:rFonts w:eastAsia="Times New Roman" w:cs="Times New Roman"/>
          <w:szCs w:val="24"/>
        </w:rPr>
        <w:t>ικών.</w:t>
      </w:r>
    </w:p>
    <w:p w14:paraId="58A34794"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 xml:space="preserve">Επαναφέρω, λοιπόν, στην κυρία Υπουργό το ερώτημα και λέω ότι θα πρέπει να αυξηθεί ο αριθμός των δόσεων και να ελαττωθεί </w:t>
      </w:r>
      <w:r>
        <w:rPr>
          <w:rFonts w:eastAsia="Times New Roman" w:cs="Times New Roman"/>
          <w:szCs w:val="24"/>
        </w:rPr>
        <w:t>το</w:t>
      </w:r>
      <w:r>
        <w:rPr>
          <w:rFonts w:eastAsia="Times New Roman" w:cs="Times New Roman"/>
          <w:szCs w:val="24"/>
        </w:rPr>
        <w:t xml:space="preserve"> ελάχιστ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ποσό </w:t>
      </w:r>
      <w:r>
        <w:rPr>
          <w:rFonts w:eastAsia="Times New Roman" w:cs="Times New Roman"/>
          <w:szCs w:val="24"/>
        </w:rPr>
        <w:t>καταβολή</w:t>
      </w:r>
      <w:r>
        <w:rPr>
          <w:rFonts w:eastAsia="Times New Roman" w:cs="Times New Roman"/>
          <w:szCs w:val="24"/>
        </w:rPr>
        <w:t>ς</w:t>
      </w:r>
      <w:r>
        <w:rPr>
          <w:rFonts w:eastAsia="Times New Roman" w:cs="Times New Roman"/>
          <w:szCs w:val="24"/>
        </w:rPr>
        <w:t xml:space="preserve"> των δόσεων, ούτως ώστε να μπορούν να ανταποκριθούν</w:t>
      </w:r>
      <w:r>
        <w:rPr>
          <w:rFonts w:eastAsia="Times New Roman" w:cs="Times New Roman"/>
          <w:szCs w:val="24"/>
        </w:rPr>
        <w:t>. Γ</w:t>
      </w:r>
      <w:r>
        <w:rPr>
          <w:rFonts w:eastAsia="Times New Roman" w:cs="Times New Roman"/>
          <w:szCs w:val="24"/>
        </w:rPr>
        <w:t>ιατί δυστυχώς</w:t>
      </w:r>
      <w:r>
        <w:rPr>
          <w:rFonts w:eastAsia="Times New Roman" w:cs="Times New Roman"/>
          <w:szCs w:val="24"/>
        </w:rPr>
        <w:t>,</w:t>
      </w:r>
      <w:r>
        <w:rPr>
          <w:rFonts w:eastAsia="Times New Roman" w:cs="Times New Roman"/>
          <w:szCs w:val="24"/>
        </w:rPr>
        <w:t xml:space="preserve"> ο φόρος κληρονομιάς, γονικής παροχής ή δωρεάς δεν </w:t>
      </w:r>
      <w:r>
        <w:rPr>
          <w:rFonts w:eastAsia="Times New Roman" w:cs="Times New Roman"/>
          <w:szCs w:val="24"/>
        </w:rPr>
        <w:t xml:space="preserve">συνοδεύει </w:t>
      </w:r>
      <w:r>
        <w:rPr>
          <w:rFonts w:eastAsia="Times New Roman" w:cs="Times New Roman"/>
          <w:szCs w:val="24"/>
        </w:rPr>
        <w:t xml:space="preserve">μόνο πλέον την παροχή του </w:t>
      </w:r>
      <w:r>
        <w:rPr>
          <w:rFonts w:eastAsia="Times New Roman" w:cs="Times New Roman"/>
          <w:szCs w:val="24"/>
        </w:rPr>
        <w:t xml:space="preserve">ακίνητου </w:t>
      </w:r>
      <w:r>
        <w:rPr>
          <w:rFonts w:eastAsia="Times New Roman" w:cs="Times New Roman"/>
          <w:szCs w:val="24"/>
        </w:rPr>
        <w:t>περιουσιακού στοιχείου, αλλά έχει και όλες τις φορολογικές επιβαρύνσεις</w:t>
      </w:r>
      <w:r>
        <w:rPr>
          <w:rFonts w:eastAsia="Times New Roman" w:cs="Times New Roman"/>
          <w:szCs w:val="24"/>
        </w:rPr>
        <w:t>,</w:t>
      </w:r>
      <w:r>
        <w:rPr>
          <w:rFonts w:eastAsia="Times New Roman" w:cs="Times New Roman"/>
          <w:szCs w:val="24"/>
        </w:rPr>
        <w:t xml:space="preserve"> που ακολουθούν το ακίνητο. </w:t>
      </w:r>
    </w:p>
    <w:p w14:paraId="58A34795"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Πάνω σ’ αυτά</w:t>
      </w:r>
      <w:r>
        <w:rPr>
          <w:rFonts w:eastAsia="Times New Roman" w:cs="Times New Roman"/>
          <w:szCs w:val="24"/>
        </w:rPr>
        <w:t>,</w:t>
      </w:r>
      <w:r>
        <w:rPr>
          <w:rFonts w:eastAsia="Times New Roman" w:cs="Times New Roman"/>
          <w:szCs w:val="24"/>
        </w:rPr>
        <w:t xml:space="preserve"> θα ήθελα την απάντηση της κυρίας Υπουργού. </w:t>
      </w:r>
    </w:p>
    <w:p w14:paraId="58A34796"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ΡΟΕΔΡΕΥΩΝ (Νικήτας Κακλαμάνης):</w:t>
      </w:r>
      <w:r>
        <w:rPr>
          <w:rFonts w:eastAsia="Times New Roman" w:cs="Times New Roman"/>
          <w:szCs w:val="24"/>
        </w:rPr>
        <w:t xml:space="preserve"> Ορίστε, 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w:t>
      </w:r>
    </w:p>
    <w:p w14:paraId="58A34797" w14:textId="77777777" w:rsidR="00CD0CB7" w:rsidRDefault="00C52CA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58A34798" w14:textId="77777777" w:rsidR="00CD0CB7" w:rsidRDefault="00C52CAB">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σημειώσουμε αναφορικά με τον νόμο για τη φορολογία κληρονομιών, δωρεών και γονικών</w:t>
      </w:r>
      <w:r>
        <w:rPr>
          <w:rFonts w:eastAsia="Times New Roman" w:cs="Times New Roman"/>
          <w:szCs w:val="24"/>
        </w:rPr>
        <w:t xml:space="preserve"> παροχών, τον ν.3815/2010, δεν έχει αυξηθεί ο οικείος φόρος. Αντίθετα, καταργήθηκε η αυτοτελής φορολόγηση των ακινήτων που ίσχυε παλαιότερα ανεξαρτήτως αξίας, με αποτέλεσμα πλέον να μην ευνοείται η μεγάλη ιδιοκτησία που ευνοούνταν το προηγούμενο διάστημα. </w:t>
      </w:r>
    </w:p>
    <w:p w14:paraId="58A34799"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Ας δούμε λίγο τώρα π</w:t>
      </w:r>
      <w:r>
        <w:rPr>
          <w:rFonts w:eastAsia="Times New Roman" w:cs="Times New Roman"/>
          <w:szCs w:val="24"/>
        </w:rPr>
        <w:t>ώ</w:t>
      </w:r>
      <w:r>
        <w:rPr>
          <w:rFonts w:eastAsia="Times New Roman" w:cs="Times New Roman"/>
          <w:szCs w:val="24"/>
        </w:rPr>
        <w:t xml:space="preserve">ς είναι ο νόμος για το φόρο κληρονομιών. Υπάρχει ο θεσμός προοδευτικότητας. Θεωρούμε ότι είναι </w:t>
      </w:r>
      <w:r>
        <w:rPr>
          <w:rFonts w:eastAsia="Times New Roman" w:cs="Times New Roman"/>
          <w:szCs w:val="24"/>
        </w:rPr>
        <w:lastRenderedPageBreak/>
        <w:t>πολύ σημαντικός με την καθιέρωση της κλίμακας υπολογισμού, ώστε ο υπολογισμός του φόρου να είναι ευνοϊκότερος για τους συγγενείς α΄ κατηγορ</w:t>
      </w:r>
      <w:r>
        <w:rPr>
          <w:rFonts w:eastAsia="Times New Roman" w:cs="Times New Roman"/>
          <w:szCs w:val="24"/>
        </w:rPr>
        <w:t>ίας -που είναι η άμεση οικογένεια- και υψηλότερος για τους πιο μακρινούς συγγενείς της κατηγορίας β΄. Επίσης, με τον ίδιο νόμο αυξήθηκε το αφορολόγητο από 95 χιλιάδες ευρώ σε 150 χιλιάδες ευρώ για την α΄ κατηγορία κληρονόμων, δωρεοδόχων και τέκνων, καθώς κ</w:t>
      </w:r>
      <w:r>
        <w:rPr>
          <w:rFonts w:eastAsia="Times New Roman" w:cs="Times New Roman"/>
          <w:szCs w:val="24"/>
        </w:rPr>
        <w:t>αι από 20 χιλιάδες ευρώ σε 30 χιλιάδες ευρώ για τη β΄ κατηγορία, όπως είναι τα ανίψια. Το ξέρετε εξάλλου πολύ καλύτερα από εμένα.</w:t>
      </w:r>
    </w:p>
    <w:p w14:paraId="58A3479A"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Ούτε το αμφισβητώ.</w:t>
      </w:r>
    </w:p>
    <w:p w14:paraId="58A3479B"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Και καθιερώθηκε κλίμακα υπολο</w:t>
      </w:r>
      <w:r>
        <w:rPr>
          <w:rFonts w:eastAsia="Times New Roman" w:cs="Times New Roman"/>
          <w:szCs w:val="24"/>
        </w:rPr>
        <w:t xml:space="preserve">γισμού του φόρου στην α΄ κατηγορία από 1% έως 10% και για τη β΄ κατηγορία συντελεστές 5% έως 20%. </w:t>
      </w:r>
    </w:p>
    <w:p w14:paraId="58A3479C"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εδώ θα πρέπει να σημειώσουμε ότι όταν κληρονόμος του αποβιώσαντος, σύζυγος ή ανήλικα τέκνα, κληρονομούν, η περιουσία που κληρονομείται παραμένει αφορ</w:t>
      </w:r>
      <w:r>
        <w:rPr>
          <w:rFonts w:eastAsia="Times New Roman" w:cs="Times New Roman"/>
          <w:szCs w:val="24"/>
        </w:rPr>
        <w:t>ολόγητη μέχρι το ποσό των 400 χιλιάδων ευρώ ανά δικαιούχο και επιπρόσθετα όταν ο κληρονόμος ή κληροδόχος έχει αναπηρία κατά ποσοστό 67% και άνω, ο φόρος που αναλογεί μειώνεται κατά ποσοστό 10%.</w:t>
      </w:r>
    </w:p>
    <w:p w14:paraId="58A3479D"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ήθελα εδώ να αναφέρω και το κομμάτι των αντικειμενικών, το </w:t>
      </w:r>
      <w:r>
        <w:rPr>
          <w:rFonts w:eastAsia="Times New Roman" w:cs="Times New Roman"/>
          <w:szCs w:val="24"/>
        </w:rPr>
        <w:t xml:space="preserve">οποίο έχει ξεκινήσει ήδη, για να μπορέσουμε να δούμε και τις καινούριες αντικειμενικές αξίες, εναρμονισμένες με τις εμπορικές. </w:t>
      </w:r>
      <w:r>
        <w:rPr>
          <w:rFonts w:eastAsia="Times New Roman" w:cs="Times New Roman"/>
          <w:szCs w:val="24"/>
        </w:rPr>
        <w:lastRenderedPageBreak/>
        <w:t>Θεωρούμε ότι και μετά από αυτό θα είναι χαμηλότερος ο φόρος κληρονομιών. Έχει δημιουργηθεί η τράπεζα αξιών ακινήτων, μια βάση δεδ</w:t>
      </w:r>
      <w:r>
        <w:rPr>
          <w:rFonts w:eastAsia="Times New Roman" w:cs="Times New Roman"/>
          <w:szCs w:val="24"/>
        </w:rPr>
        <w:t>ομένων, η οποία δέχεται στοιχεία από όλες τις μεταβιβάσεις και μισθώσεις που πραγματοποιούνται για να μπορέσουμε να διαμορφώσουμε την αντικειμενική εικόνα για την αγορά.</w:t>
      </w:r>
    </w:p>
    <w:p w14:paraId="58A3479E"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επειδή κάνατε και κάποιες άλλες ερωτήσεις -παρόλο που δεν τις αναφέρατε στην ο</w:t>
      </w:r>
      <w:r>
        <w:rPr>
          <w:rFonts w:eastAsia="Times New Roman" w:cs="Times New Roman"/>
          <w:szCs w:val="24"/>
        </w:rPr>
        <w:t>μιλία σας-, για το μητρώο αξιών μεταβιβάσεων ακινήτων, θα πρέπει να σας πληροφορήσω ότι ήδη έχει συσταθεί με τον ν.4484/2017, με σκοπό την εξαγωγή στατιστικών συμπερασμάτων, σχετικά με την αγορά ακινήτων και εν γένει την παρακολούθηση και διαμόρφωση της αγ</w:t>
      </w:r>
      <w:r>
        <w:rPr>
          <w:rFonts w:eastAsia="Times New Roman" w:cs="Times New Roman"/>
          <w:szCs w:val="24"/>
        </w:rPr>
        <w:t xml:space="preserve">οράς. Κάθε ενδιαφερόμενος έχει τη δυνατότητα να πληροφορηθεί μέσω της εφαρμογής </w:t>
      </w:r>
      <w:r>
        <w:rPr>
          <w:rFonts w:eastAsia="Times New Roman" w:cs="Times New Roman"/>
          <w:szCs w:val="24"/>
        </w:rPr>
        <w:lastRenderedPageBreak/>
        <w:t xml:space="preserve">του μητρώου. Αποκτά μια γενική εικόνα γύρω από την αγορά ακινήτων για πληροφοριακούς λόγους. Επίσης, εμείς από εκεί μπορούμε να παίρνουμε αργότερα τα στοιχεία, για να μπορούμε </w:t>
      </w:r>
      <w:r>
        <w:rPr>
          <w:rFonts w:eastAsia="Times New Roman" w:cs="Times New Roman"/>
          <w:szCs w:val="24"/>
        </w:rPr>
        <w:t>να έχουμε και καλύτερη εικόνα για τις αντικειμενικές αξίες των ακινήτων.</w:t>
      </w:r>
    </w:p>
    <w:p w14:paraId="58A3479F"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Επειδή ο χρόνος έχει περάσει νομίζω ότι μπορώ να απαντήσω και στη δευτερολογία, όσον αφορά στις δόσεις, που είπατε.</w:t>
      </w:r>
    </w:p>
    <w:p w14:paraId="58A347A0"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βγάλουμε και κα</w:t>
      </w:r>
      <w:r>
        <w:rPr>
          <w:rFonts w:eastAsia="Times New Roman" w:cs="Times New Roman"/>
          <w:szCs w:val="24"/>
        </w:rPr>
        <w:t>μ</w:t>
      </w:r>
      <w:r>
        <w:rPr>
          <w:rFonts w:eastAsia="Times New Roman" w:cs="Times New Roman"/>
          <w:szCs w:val="24"/>
        </w:rPr>
        <w:t>μία είδηση, κυρ</w:t>
      </w:r>
      <w:r>
        <w:rPr>
          <w:rFonts w:eastAsia="Times New Roman" w:cs="Times New Roman"/>
          <w:szCs w:val="24"/>
        </w:rPr>
        <w:t>ία Υφυπουργέ. Είπατε ότι ξεκίνησε η δουλειά για την αναπροσαρμογή των αντικειμενικών αξιών. Να το κάνετε λίγο πιο συγκεκριμένο να μάθουμε κι εμείς.</w:t>
      </w:r>
    </w:p>
    <w:p w14:paraId="58A347A1"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58A347A2"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τα όσα ανέφερε η κυρία Υπουρ</w:t>
      </w:r>
      <w:r>
        <w:rPr>
          <w:rFonts w:eastAsia="Times New Roman" w:cs="Times New Roman"/>
          <w:szCs w:val="24"/>
        </w:rPr>
        <w:t xml:space="preserve">γός εγώ δεν τα αμφισβητώ. Η παρατήρηση μου, όμως, ήταν διαφορετικού αντικειμένου. Ότι η </w:t>
      </w:r>
      <w:r>
        <w:rPr>
          <w:rFonts w:eastAsia="Times New Roman" w:cs="Times New Roman"/>
          <w:szCs w:val="24"/>
        </w:rPr>
        <w:t>νομο</w:t>
      </w:r>
      <w:r>
        <w:rPr>
          <w:rFonts w:eastAsia="Times New Roman" w:cs="Times New Roman"/>
          <w:szCs w:val="24"/>
        </w:rPr>
        <w:t xml:space="preserve">θεσία εκείνη στην οποία </w:t>
      </w:r>
      <w:proofErr w:type="spellStart"/>
      <w:r>
        <w:rPr>
          <w:rFonts w:eastAsia="Times New Roman" w:cs="Times New Roman"/>
          <w:szCs w:val="24"/>
        </w:rPr>
        <w:t>αναφερόμεθα</w:t>
      </w:r>
      <w:proofErr w:type="spellEnd"/>
      <w:r>
        <w:rPr>
          <w:rFonts w:eastAsia="Times New Roman" w:cs="Times New Roman"/>
          <w:szCs w:val="24"/>
        </w:rPr>
        <w:t>, των κληρονομιών του έτους 2010 -και να θυμίσω ότι η ημερομηνία δημοσίευσης του νόμου ήταν 3 ή 4 Ιανουαρίου του 2010-, εξορθολόγ</w:t>
      </w:r>
      <w:r>
        <w:rPr>
          <w:rFonts w:eastAsia="Times New Roman" w:cs="Times New Roman"/>
          <w:szCs w:val="24"/>
        </w:rPr>
        <w:t>ησε κατά τις τότε συνθήκες της εποχής</w:t>
      </w:r>
      <w:r>
        <w:rPr>
          <w:rFonts w:eastAsia="Times New Roman" w:cs="Times New Roman"/>
          <w:szCs w:val="24"/>
        </w:rPr>
        <w:t xml:space="preserve"> το ζήτημα των δόσεων και του ελαχίστου ποσού της κάθε δόσης</w:t>
      </w:r>
      <w:r>
        <w:rPr>
          <w:rFonts w:eastAsia="Times New Roman" w:cs="Times New Roman"/>
          <w:szCs w:val="24"/>
        </w:rPr>
        <w:t>. Σήμερα, όμως, έχουμε διαν</w:t>
      </w:r>
      <w:r>
        <w:rPr>
          <w:rFonts w:eastAsia="Times New Roman" w:cs="Times New Roman"/>
          <w:szCs w:val="24"/>
        </w:rPr>
        <w:t>ύσ</w:t>
      </w:r>
      <w:r>
        <w:rPr>
          <w:rFonts w:eastAsia="Times New Roman" w:cs="Times New Roman"/>
          <w:szCs w:val="24"/>
        </w:rPr>
        <w:t xml:space="preserve">ει επτά χρόνια ενδιάμεσα, τα οποία είναι </w:t>
      </w:r>
      <w:proofErr w:type="spellStart"/>
      <w:r>
        <w:rPr>
          <w:rFonts w:eastAsia="Times New Roman" w:cs="Times New Roman"/>
          <w:szCs w:val="24"/>
        </w:rPr>
        <w:t>υφεσιακά</w:t>
      </w:r>
      <w:proofErr w:type="spellEnd"/>
      <w:r>
        <w:rPr>
          <w:rFonts w:eastAsia="Times New Roman" w:cs="Times New Roman"/>
          <w:szCs w:val="24"/>
        </w:rPr>
        <w:t xml:space="preserve"> όλα. Έχουν προστεθεί φόροι στα ακίνητα και δεν διακρίνω </w:t>
      </w:r>
      <w:r>
        <w:rPr>
          <w:rFonts w:eastAsia="Times New Roman" w:cs="Times New Roman"/>
          <w:szCs w:val="24"/>
        </w:rPr>
        <w:t xml:space="preserve">στην ερώτησή μου </w:t>
      </w:r>
      <w:r>
        <w:rPr>
          <w:rFonts w:eastAsia="Times New Roman" w:cs="Times New Roman"/>
          <w:szCs w:val="24"/>
        </w:rPr>
        <w:t xml:space="preserve">την </w:t>
      </w:r>
      <w:r>
        <w:rPr>
          <w:rFonts w:eastAsia="Times New Roman" w:cs="Times New Roman"/>
          <w:szCs w:val="24"/>
        </w:rPr>
        <w:t>επιβάρυνση αυτήν καθαυτή από το φόρο κληρονομιάς ή γονικής παροχής</w:t>
      </w:r>
      <w:r>
        <w:rPr>
          <w:rFonts w:eastAsia="Times New Roman" w:cs="Times New Roman"/>
          <w:szCs w:val="24"/>
        </w:rPr>
        <w:t>, από τους άλλους φόρους</w:t>
      </w:r>
      <w:r>
        <w:rPr>
          <w:rFonts w:eastAsia="Times New Roman" w:cs="Times New Roman"/>
          <w:szCs w:val="24"/>
        </w:rPr>
        <w:t xml:space="preserve">. </w:t>
      </w:r>
    </w:p>
    <w:p w14:paraId="58A347A3"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Θεωρώ ότι πλέον είναι σωρευτικές οι επιβαρύνσεις των ακινήτων και γι’ αυτό ζητώ τη βοήθεια, ούτως ώστε να μπορούν να ανταποκριθούν. Διότι, μην ξεχνάμε έχουμε τον ε</w:t>
      </w:r>
      <w:r>
        <w:rPr>
          <w:rFonts w:eastAsia="Times New Roman" w:cs="Times New Roman"/>
          <w:szCs w:val="24"/>
        </w:rPr>
        <w:t xml:space="preserve">τήσιο φόρο ΕΝΦΙΑ. Όσο και να είπαμε ότι τον μειώσαμε στις μικρές περιουσίες, το ζήτημα που τίθεται είναι ότι ο ΕΝΦΙΑ έχει </w:t>
      </w:r>
      <w:r>
        <w:rPr>
          <w:rFonts w:eastAsia="Times New Roman" w:cs="Times New Roman"/>
          <w:szCs w:val="24"/>
        </w:rPr>
        <w:t xml:space="preserve">και </w:t>
      </w:r>
      <w:r>
        <w:rPr>
          <w:rFonts w:eastAsia="Times New Roman" w:cs="Times New Roman"/>
          <w:szCs w:val="24"/>
        </w:rPr>
        <w:t>ένα συμπληρωματικό φόρο, που επιβαρύνει τις μεγαλύτερες περιουσίες και είναι οι ίδιες οι περιουσίες που επιβαρύνονται με το φόρο κ</w:t>
      </w:r>
      <w:r>
        <w:rPr>
          <w:rFonts w:eastAsia="Times New Roman" w:cs="Times New Roman"/>
          <w:szCs w:val="24"/>
        </w:rPr>
        <w:t xml:space="preserve">ληρονομίας, </w:t>
      </w:r>
      <w:r>
        <w:rPr>
          <w:rFonts w:eastAsia="Times New Roman" w:cs="Times New Roman"/>
          <w:szCs w:val="24"/>
        </w:rPr>
        <w:t>πέραν του αφορολογήτου ορίου</w:t>
      </w:r>
      <w:r>
        <w:rPr>
          <w:rFonts w:eastAsia="Times New Roman" w:cs="Times New Roman"/>
          <w:szCs w:val="24"/>
        </w:rPr>
        <w:t xml:space="preserve"> που είπατε. Συνεπώς βγάζουμε εκτός της χρηματαγοράς μεγάλο αριθμό ακινήτων, λόγω </w:t>
      </w:r>
      <w:r>
        <w:rPr>
          <w:rFonts w:eastAsia="Times New Roman" w:cs="Times New Roman"/>
          <w:szCs w:val="24"/>
        </w:rPr>
        <w:t xml:space="preserve">φορολογικών </w:t>
      </w:r>
      <w:r>
        <w:rPr>
          <w:rFonts w:eastAsia="Times New Roman" w:cs="Times New Roman"/>
          <w:szCs w:val="24"/>
        </w:rPr>
        <w:t xml:space="preserve">επιβαρύνσεων και αυτό έχει αρνητικό αντίκτυπο και στο ΑΕΠ ακόμα. </w:t>
      </w:r>
    </w:p>
    <w:p w14:paraId="58A347A4" w14:textId="77777777" w:rsidR="00CD0CB7" w:rsidRDefault="00C52CAB">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συνεχίσω και θα πω την επόμενη μου παρατήρηση υπό τις</w:t>
      </w:r>
      <w:r>
        <w:rPr>
          <w:rFonts w:eastAsia="Times New Roman" w:cs="Times New Roman"/>
          <w:szCs w:val="24"/>
        </w:rPr>
        <w:t xml:space="preserve"> σημερινές συνθήκες. Η φορολογική επιβάρυνση, η οποία γίνεται στα ακίνητα έχει οδηγήσει -δεν αφορά την ερώτηση προς εσάς, </w:t>
      </w:r>
      <w:r>
        <w:rPr>
          <w:rFonts w:eastAsia="Times New Roman" w:cs="Times New Roman"/>
          <w:szCs w:val="24"/>
        </w:rPr>
        <w:lastRenderedPageBreak/>
        <w:t>κυρία Υπουργέ, το δίνω σαν επιχείρημα μόνο-, στην απαξίωση των περιουσιών και με τη σειρά αποποιήσεων που γίνεται από κληρονόμους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οποίοι δηλώνουν ότι δεν θέλου</w:t>
      </w:r>
      <w:r>
        <w:rPr>
          <w:rFonts w:eastAsia="Times New Roman" w:cs="Times New Roman"/>
          <w:szCs w:val="24"/>
        </w:rPr>
        <w:t>ν</w:t>
      </w:r>
      <w:r>
        <w:rPr>
          <w:rFonts w:eastAsia="Times New Roman" w:cs="Times New Roman"/>
          <w:szCs w:val="24"/>
        </w:rPr>
        <w:t xml:space="preserve"> να είμαστε κληρονόμοι χρεών.</w:t>
      </w:r>
    </w:p>
    <w:p w14:paraId="58A347A5" w14:textId="77777777" w:rsidR="00CD0CB7" w:rsidRDefault="00C52CAB">
      <w:pPr>
        <w:spacing w:line="600" w:lineRule="auto"/>
        <w:ind w:firstLine="720"/>
        <w:jc w:val="both"/>
        <w:rPr>
          <w:rFonts w:eastAsia="Times New Roman"/>
          <w:szCs w:val="24"/>
        </w:rPr>
      </w:pPr>
      <w:r>
        <w:rPr>
          <w:rFonts w:eastAsia="Times New Roman"/>
          <w:szCs w:val="24"/>
        </w:rPr>
        <w:t>Εγώ θα συμπλήρωνα, λοιπόν, κύριε Πρόεδρε, ότι εί</w:t>
      </w:r>
      <w:r>
        <w:rPr>
          <w:rFonts w:eastAsia="Times New Roman"/>
          <w:szCs w:val="24"/>
        </w:rPr>
        <w:t>ν</w:t>
      </w:r>
      <w:r>
        <w:rPr>
          <w:rFonts w:eastAsia="Times New Roman"/>
          <w:szCs w:val="24"/>
        </w:rPr>
        <w:t>α</w:t>
      </w:r>
      <w:r>
        <w:rPr>
          <w:rFonts w:eastAsia="Times New Roman"/>
          <w:szCs w:val="24"/>
        </w:rPr>
        <w:t>ι</w:t>
      </w:r>
      <w:r>
        <w:rPr>
          <w:rFonts w:eastAsia="Times New Roman"/>
          <w:szCs w:val="24"/>
        </w:rPr>
        <w:t xml:space="preserve"> και κληρονόμοι φόρων, διότι εφόσον </w:t>
      </w:r>
      <w:r>
        <w:rPr>
          <w:rFonts w:eastAsia="Times New Roman"/>
          <w:szCs w:val="24"/>
        </w:rPr>
        <w:t xml:space="preserve">τους καταλογίζονται </w:t>
      </w:r>
      <w:r>
        <w:rPr>
          <w:rFonts w:eastAsia="Times New Roman"/>
          <w:szCs w:val="24"/>
        </w:rPr>
        <w:t xml:space="preserve">τα χρέη που έχουν δημιουργηθεί την περίοδο της </w:t>
      </w:r>
      <w:r>
        <w:rPr>
          <w:rFonts w:eastAsia="Times New Roman"/>
          <w:szCs w:val="24"/>
        </w:rPr>
        <w:t>ζωής</w:t>
      </w:r>
      <w:r>
        <w:rPr>
          <w:rFonts w:eastAsia="Times New Roman"/>
          <w:szCs w:val="24"/>
        </w:rPr>
        <w:t xml:space="preserve"> του κληρονομουμένου, φορτ</w:t>
      </w:r>
      <w:r>
        <w:rPr>
          <w:rFonts w:eastAsia="Times New Roman"/>
          <w:szCs w:val="24"/>
        </w:rPr>
        <w:t>ώνονται</w:t>
      </w:r>
      <w:r>
        <w:rPr>
          <w:rFonts w:eastAsia="Times New Roman"/>
          <w:szCs w:val="24"/>
        </w:rPr>
        <w:t xml:space="preserve"> και τους φόρους κ</w:t>
      </w:r>
      <w:r>
        <w:rPr>
          <w:rFonts w:eastAsia="Times New Roman"/>
          <w:szCs w:val="24"/>
        </w:rPr>
        <w:t>α</w:t>
      </w:r>
      <w:r>
        <w:rPr>
          <w:rFonts w:eastAsia="Times New Roman"/>
          <w:szCs w:val="24"/>
        </w:rPr>
        <w:t xml:space="preserve">ι επομένως είναι αδύνατη να ανταποκριθεί η οποιαδήποτε περιουσία, </w:t>
      </w:r>
      <w:r>
        <w:rPr>
          <w:rFonts w:eastAsia="Times New Roman"/>
          <w:szCs w:val="24"/>
        </w:rPr>
        <w:t>όσο</w:t>
      </w:r>
      <w:r>
        <w:rPr>
          <w:rFonts w:eastAsia="Times New Roman"/>
          <w:szCs w:val="24"/>
        </w:rPr>
        <w:t xml:space="preserve"> και μεγάλη α</w:t>
      </w:r>
      <w:r>
        <w:rPr>
          <w:rFonts w:eastAsia="Times New Roman"/>
          <w:szCs w:val="24"/>
        </w:rPr>
        <w:t>ν</w:t>
      </w:r>
      <w:r>
        <w:rPr>
          <w:rFonts w:eastAsia="Times New Roman"/>
          <w:szCs w:val="24"/>
        </w:rPr>
        <w:t xml:space="preserve"> είναι. Και αν έχουμε ακόμα την εικόνα ότι πρέπει να έχει φοροδοτική ικανότητα η μεγάλη ακίνητη περιουσία, σήμερα δεν μπορεί να την έχει και αυτό έχει επί</w:t>
      </w:r>
      <w:r>
        <w:rPr>
          <w:rFonts w:eastAsia="Times New Roman"/>
          <w:szCs w:val="24"/>
        </w:rPr>
        <w:t xml:space="preserve">πτωση και στα δημοσιονομικά έσοδα. </w:t>
      </w:r>
    </w:p>
    <w:p w14:paraId="58A347A6" w14:textId="77777777" w:rsidR="00CD0CB7" w:rsidRDefault="00C52CAB">
      <w:pPr>
        <w:spacing w:line="600" w:lineRule="auto"/>
        <w:ind w:firstLine="720"/>
        <w:jc w:val="both"/>
        <w:rPr>
          <w:rFonts w:eastAsia="Times New Roman"/>
          <w:szCs w:val="24"/>
        </w:rPr>
      </w:pPr>
      <w:r>
        <w:rPr>
          <w:rFonts w:eastAsia="Times New Roman"/>
          <w:szCs w:val="24"/>
        </w:rPr>
        <w:lastRenderedPageBreak/>
        <w:t xml:space="preserve">Επιμένω, δε, σε αυτό το σημείο, διότι αν </w:t>
      </w:r>
      <w:proofErr w:type="spellStart"/>
      <w:r>
        <w:rPr>
          <w:rFonts w:eastAsia="Times New Roman"/>
          <w:szCs w:val="24"/>
        </w:rPr>
        <w:t>εξορθολογίσουμε</w:t>
      </w:r>
      <w:proofErr w:type="spellEnd"/>
      <w:r>
        <w:rPr>
          <w:rFonts w:eastAsia="Times New Roman"/>
          <w:szCs w:val="24"/>
        </w:rPr>
        <w:t xml:space="preserve"> τον αριθμό των δόσεων σε τριάντα έξι -τις οποίες προτείνω- και παράλληλα για τις μικρές φορολογίες μειώσουμε το μηνιαίο ποσό, θα μπορούν να ανταποκριθούν και αυτό </w:t>
      </w:r>
      <w:r>
        <w:rPr>
          <w:rFonts w:eastAsia="Times New Roman"/>
          <w:szCs w:val="24"/>
        </w:rPr>
        <w:t xml:space="preserve">θα ενισχύσει τα έσοδα του </w:t>
      </w:r>
      <w:r>
        <w:rPr>
          <w:rFonts w:eastAsia="Times New Roman"/>
          <w:szCs w:val="24"/>
        </w:rPr>
        <w:t>δ</w:t>
      </w:r>
      <w:r>
        <w:rPr>
          <w:rFonts w:eastAsia="Times New Roman"/>
          <w:szCs w:val="24"/>
        </w:rPr>
        <w:t>ημοσίου, τα οποία σήμερα δυστυχώς υπολείπονται. Να μην θυμίσω τα 100 δισεκατομμύρια τα οποία καθυστερούν οι Έλληνες από αδυναμία να πληρώσουν. Δεν είναι όλοι στρατηγικοί κακοπληρωτές, όπως επιχειρεί άλλο Υπουργείο να τους εμφανίσ</w:t>
      </w:r>
      <w:r>
        <w:rPr>
          <w:rFonts w:eastAsia="Times New Roman"/>
          <w:szCs w:val="24"/>
        </w:rPr>
        <w:t xml:space="preserve">ει. </w:t>
      </w:r>
    </w:p>
    <w:p w14:paraId="58A347A7"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8A347A8" w14:textId="77777777" w:rsidR="00CD0CB7" w:rsidRDefault="00C52CAB">
      <w:pPr>
        <w:spacing w:line="600" w:lineRule="auto"/>
        <w:ind w:firstLine="720"/>
        <w:jc w:val="both"/>
        <w:rPr>
          <w:rFonts w:eastAsia="Times New Roman"/>
          <w:szCs w:val="24"/>
        </w:rPr>
      </w:pPr>
      <w:r>
        <w:rPr>
          <w:rFonts w:eastAsia="Times New Roman"/>
          <w:szCs w:val="24"/>
        </w:rPr>
        <w:t xml:space="preserve">Επιπλέον θέλω να συμπληρώσω και τούτο: Σχετικά με τις αντικειμενικές τιμές οι οποίες θα καθοριστούν, κυρία Υπουργέ, έχετε </w:t>
      </w:r>
      <w:r>
        <w:rPr>
          <w:rFonts w:eastAsia="Times New Roman"/>
          <w:szCs w:val="24"/>
        </w:rPr>
        <w:lastRenderedPageBreak/>
        <w:t xml:space="preserve">ως γνώμονα, μπούσουλα -επιτρέψτε μου τη λέξη </w:t>
      </w:r>
      <w:r>
        <w:rPr>
          <w:rFonts w:eastAsia="Times New Roman"/>
          <w:szCs w:val="24"/>
        </w:rPr>
        <w:t xml:space="preserve">και τελειώνω αμέσως, κύριε Πρόεδρε- την απόφαση του Συμβουλίου Επικρατείας. </w:t>
      </w:r>
    </w:p>
    <w:p w14:paraId="58A347A9" w14:textId="77777777" w:rsidR="00CD0CB7" w:rsidRDefault="00C52CAB">
      <w:pPr>
        <w:spacing w:line="600" w:lineRule="auto"/>
        <w:ind w:firstLine="720"/>
        <w:jc w:val="both"/>
        <w:rPr>
          <w:rFonts w:eastAsia="Times New Roman"/>
          <w:szCs w:val="24"/>
        </w:rPr>
      </w:pPr>
      <w:r>
        <w:rPr>
          <w:rFonts w:eastAsia="Times New Roman"/>
          <w:szCs w:val="24"/>
        </w:rPr>
        <w:t>Διαβάζω ένα κομμάτι της αιτιολογίας της απόφασης του Συμβουλίου Επικρατείας από 21 Μαΐου του 2015, την οποία μπορώ να καταθέσω στα Πρακτικά μετά: «Προς αποφυγή αιφνίδιας διακύμανσ</w:t>
      </w:r>
      <w:r>
        <w:rPr>
          <w:rFonts w:eastAsia="Times New Roman"/>
          <w:szCs w:val="24"/>
        </w:rPr>
        <w:t xml:space="preserve">ης των φορολογικών εσόδων του κράτους υπό τις παρούσες δυσμενείς δημοσιονομικές συνθήκες, κρίνει ότι δεν πρέπει να οδηγηθεί σε ακύρωση, αλλά να καθορίσει μια ημερομηνία». Τι σημαίνει αυτό; Ότι αναγνωρίζουν και τα δικαστήρια ότι δεν μπορούν αυτήν τη στιγμή </w:t>
      </w:r>
      <w:r>
        <w:rPr>
          <w:rFonts w:eastAsia="Times New Roman"/>
          <w:szCs w:val="24"/>
        </w:rPr>
        <w:t xml:space="preserve">να μειωθούν οι τιμές οι αντικειμενικές για τον λόγο ότι πρέπει να εξακολουθήσουν να έχουν την απόδοση αυτή. </w:t>
      </w:r>
    </w:p>
    <w:p w14:paraId="58A347AA" w14:textId="77777777" w:rsidR="00CD0CB7" w:rsidRDefault="00C52CAB">
      <w:pPr>
        <w:spacing w:line="600" w:lineRule="auto"/>
        <w:ind w:firstLine="720"/>
        <w:jc w:val="both"/>
        <w:rPr>
          <w:rFonts w:eastAsia="Times New Roman"/>
          <w:szCs w:val="24"/>
        </w:rPr>
      </w:pPr>
      <w:r>
        <w:rPr>
          <w:rFonts w:eastAsia="Times New Roman"/>
          <w:szCs w:val="24"/>
        </w:rPr>
        <w:t xml:space="preserve">Και θα πω και το εξής: Ότι ήδη -δεν το γνωρίζει η Υπουργός, αλλά οφείλω να το καταθέσω- με ανάλογο θέμα, για τις παραιτήσεις </w:t>
      </w:r>
      <w:r>
        <w:rPr>
          <w:rFonts w:eastAsia="Times New Roman"/>
          <w:szCs w:val="24"/>
        </w:rPr>
        <w:lastRenderedPageBreak/>
        <w:t>από τις κληρονομιές εξ</w:t>
      </w:r>
      <w:r>
        <w:rPr>
          <w:rFonts w:eastAsia="Times New Roman"/>
          <w:szCs w:val="24"/>
        </w:rPr>
        <w:t>αιτίας και των φορολογικών επιβαρύνσεων από τους φόρους των ακινήτων, έχει καταθέσει η Κοινοβουλευτική Ομάδα του ΣΥΡΙΖΑ δύο ερωτήσεις -που βέβαια απευθύνονται στον Υπουργό Δικαιοσύνης- από 14 Ιουνίου του 2017 και 4 Δεκεμβρίου 2017 και δεν έχει λάβει απάντη</w:t>
      </w:r>
      <w:r>
        <w:rPr>
          <w:rFonts w:eastAsia="Times New Roman"/>
          <w:szCs w:val="24"/>
        </w:rPr>
        <w:t xml:space="preserve">ση. </w:t>
      </w:r>
    </w:p>
    <w:p w14:paraId="58A347AB" w14:textId="77777777" w:rsidR="00CD0CB7" w:rsidRDefault="00C52CAB">
      <w:pPr>
        <w:spacing w:line="600" w:lineRule="auto"/>
        <w:ind w:firstLine="720"/>
        <w:jc w:val="both"/>
        <w:rPr>
          <w:rFonts w:eastAsia="Times New Roman"/>
          <w:szCs w:val="24"/>
        </w:rPr>
      </w:pPr>
      <w:r>
        <w:rPr>
          <w:rFonts w:eastAsia="Times New Roman"/>
          <w:szCs w:val="24"/>
        </w:rPr>
        <w:t xml:space="preserve">Συνοψίζοντας, λοιπόν, για να μην καταχρώμαι άλλο χρόνο, λέω ότι εγώ αναφέρομαι στη σωρευτική φορολογική επιβάρυνση του ακινήτου που απαξιώνει τις αξίες και τα θέτει εκτός συναλλαγής. </w:t>
      </w:r>
    </w:p>
    <w:p w14:paraId="58A347AC" w14:textId="77777777" w:rsidR="00CD0CB7" w:rsidRDefault="00C52CA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Έγινε σαφές, κύριε Καρρά. </w:t>
      </w:r>
    </w:p>
    <w:p w14:paraId="58A347AD" w14:textId="77777777" w:rsidR="00CD0CB7" w:rsidRDefault="00C52CAB">
      <w:pPr>
        <w:spacing w:line="600" w:lineRule="auto"/>
        <w:ind w:firstLine="720"/>
        <w:jc w:val="both"/>
        <w:rPr>
          <w:rFonts w:eastAsia="Times New Roman"/>
          <w:szCs w:val="24"/>
        </w:rPr>
      </w:pPr>
      <w:r>
        <w:rPr>
          <w:rFonts w:eastAsia="Times New Roman"/>
          <w:b/>
          <w:szCs w:val="24"/>
        </w:rPr>
        <w:t>ΓΕΩΡΓΙΟ</w:t>
      </w:r>
      <w:r>
        <w:rPr>
          <w:rFonts w:eastAsia="Times New Roman"/>
          <w:b/>
          <w:szCs w:val="24"/>
        </w:rPr>
        <w:t>Σ - ΔΗΜΗΤΡΙΟΣ ΚΑΡΡΑΣ:</w:t>
      </w:r>
      <w:r>
        <w:rPr>
          <w:rFonts w:eastAsia="Times New Roman"/>
          <w:szCs w:val="24"/>
        </w:rPr>
        <w:t xml:space="preserve"> Μόνο μια κουβέντα θα πω, κύριε Πρόεδρε.</w:t>
      </w:r>
    </w:p>
    <w:p w14:paraId="58A347AE" w14:textId="77777777" w:rsidR="00CD0CB7" w:rsidRDefault="00C52CAB">
      <w:pPr>
        <w:spacing w:line="600" w:lineRule="auto"/>
        <w:ind w:firstLine="720"/>
        <w:jc w:val="both"/>
        <w:rPr>
          <w:rFonts w:eastAsia="Times New Roman"/>
          <w:szCs w:val="24"/>
        </w:rPr>
      </w:pPr>
      <w:r>
        <w:rPr>
          <w:rFonts w:eastAsia="Times New Roman"/>
          <w:szCs w:val="24"/>
        </w:rPr>
        <w:lastRenderedPageBreak/>
        <w:t xml:space="preserve">Μιλάμε για 120 δόσεις για τους μισθωτούς και τους συνταξιούχους στις ληξιπρόθεσμες </w:t>
      </w:r>
      <w:r>
        <w:rPr>
          <w:rFonts w:eastAsia="Times New Roman"/>
          <w:szCs w:val="24"/>
        </w:rPr>
        <w:t xml:space="preserve">φορολογικές </w:t>
      </w:r>
      <w:r>
        <w:rPr>
          <w:rFonts w:eastAsia="Times New Roman"/>
          <w:szCs w:val="24"/>
        </w:rPr>
        <w:t xml:space="preserve">οφειλές. Δώστε, λοιπόν, την ευκαιρία και </w:t>
      </w:r>
      <w:r>
        <w:rPr>
          <w:rFonts w:eastAsia="Times New Roman"/>
          <w:szCs w:val="24"/>
        </w:rPr>
        <w:t xml:space="preserve">στους κληρονόμους </w:t>
      </w:r>
      <w:r>
        <w:rPr>
          <w:rFonts w:eastAsia="Times New Roman"/>
          <w:szCs w:val="24"/>
        </w:rPr>
        <w:t xml:space="preserve">και για έναν πρόσθετο λόγο, ότι έτσι θα </w:t>
      </w:r>
      <w:r>
        <w:rPr>
          <w:rFonts w:eastAsia="Times New Roman"/>
          <w:szCs w:val="24"/>
        </w:rPr>
        <w:t xml:space="preserve">βάλουμε μέσα στην οικονομία μεγάλο κομμάτι, δεδομένου ότι έχετε εξασφαλίσει και 3,5% δημοσιονομικό πλεόνασμα, που σημαίνει ότι δεν θα έχουμε επίπτωση από μια μικρή μεταβολή </w:t>
      </w:r>
      <w:r>
        <w:rPr>
          <w:rFonts w:eastAsia="Times New Roman"/>
          <w:szCs w:val="24"/>
        </w:rPr>
        <w:t xml:space="preserve">στα </w:t>
      </w:r>
      <w:r>
        <w:rPr>
          <w:rFonts w:eastAsia="Times New Roman"/>
          <w:szCs w:val="24"/>
        </w:rPr>
        <w:t>λίγ</w:t>
      </w:r>
      <w:r>
        <w:rPr>
          <w:rFonts w:eastAsia="Times New Roman"/>
          <w:szCs w:val="24"/>
        </w:rPr>
        <w:t>α</w:t>
      </w:r>
      <w:r>
        <w:rPr>
          <w:rFonts w:eastAsia="Times New Roman"/>
          <w:szCs w:val="24"/>
        </w:rPr>
        <w:t xml:space="preserve"> δεκάδ</w:t>
      </w:r>
      <w:r>
        <w:rPr>
          <w:rFonts w:eastAsia="Times New Roman"/>
          <w:szCs w:val="24"/>
        </w:rPr>
        <w:t>ες</w:t>
      </w:r>
      <w:r>
        <w:rPr>
          <w:rFonts w:eastAsia="Times New Roman"/>
          <w:szCs w:val="24"/>
        </w:rPr>
        <w:t xml:space="preserve"> εκατομμ</w:t>
      </w:r>
      <w:r>
        <w:rPr>
          <w:rFonts w:eastAsia="Times New Roman"/>
          <w:szCs w:val="24"/>
        </w:rPr>
        <w:t>ύρια</w:t>
      </w:r>
      <w:r>
        <w:rPr>
          <w:rFonts w:eastAsia="Times New Roman"/>
          <w:szCs w:val="24"/>
        </w:rPr>
        <w:t xml:space="preserve"> που αφορούν οι φόροι κληρονομιάς, που, αν δεν κάνω λάθ</w:t>
      </w:r>
      <w:r>
        <w:rPr>
          <w:rFonts w:eastAsia="Times New Roman"/>
          <w:szCs w:val="24"/>
        </w:rPr>
        <w:t>ος, είναι 94 ή 104 τον χρόνο.</w:t>
      </w:r>
    </w:p>
    <w:p w14:paraId="58A347AF" w14:textId="77777777" w:rsidR="00CD0CB7" w:rsidRDefault="00C52CA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 Δημήτριος Καρράς καταθέτει για </w:t>
      </w:r>
      <w:r>
        <w:rPr>
          <w:rFonts w:eastAsia="Times New Roman" w:cs="Times New Roman"/>
          <w:szCs w:val="24"/>
        </w:rPr>
        <w:t>τα Πρακτικά τις προαναφερθείσες ερωτήσεις, καθώς και το προαναφερθέν δημοσίευμα σχετικά με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τα οποία βρίσκονται στο αρχείο του </w:t>
      </w:r>
      <w:r>
        <w:rPr>
          <w:rFonts w:eastAsia="Times New Roman" w:cs="Times New Roman"/>
          <w:szCs w:val="24"/>
        </w:rPr>
        <w:t>Τμήματος Γραμματείας της Διεύθυνσης Στενογραφίας και Πρακτικών της Βουλής)</w:t>
      </w:r>
    </w:p>
    <w:p w14:paraId="58A347B0" w14:textId="77777777" w:rsidR="00CD0CB7" w:rsidRDefault="00C52CAB">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Ωραία. Ευχαριστούμε.</w:t>
      </w:r>
    </w:p>
    <w:p w14:paraId="58A347B1" w14:textId="77777777" w:rsidR="00CD0CB7" w:rsidRDefault="00C52CAB">
      <w:pPr>
        <w:spacing w:line="600" w:lineRule="auto"/>
        <w:ind w:firstLine="720"/>
        <w:jc w:val="both"/>
        <w:rPr>
          <w:rFonts w:eastAsia="Times New Roman"/>
          <w:szCs w:val="24"/>
        </w:rPr>
      </w:pPr>
      <w:r>
        <w:rPr>
          <w:rFonts w:eastAsia="Times New Roman"/>
          <w:szCs w:val="24"/>
        </w:rPr>
        <w:t>Κύριε Υφυπουργέ, ορίστε, έχετε τον λόγο.</w:t>
      </w:r>
    </w:p>
    <w:p w14:paraId="58A347B2" w14:textId="77777777" w:rsidR="00CD0CB7" w:rsidRDefault="00C52CAB">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Κατ’ αρχάς να αναφερθούμε στην απόφασ</w:t>
      </w:r>
      <w:r>
        <w:rPr>
          <w:rFonts w:eastAsia="Times New Roman"/>
          <w:szCs w:val="24"/>
        </w:rPr>
        <w:t>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στις 21</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2015. </w:t>
      </w:r>
    </w:p>
    <w:p w14:paraId="58A347B3" w14:textId="77777777" w:rsidR="00CD0CB7" w:rsidRDefault="00C52CAB">
      <w:pPr>
        <w:spacing w:line="600" w:lineRule="auto"/>
        <w:ind w:firstLine="720"/>
        <w:jc w:val="both"/>
        <w:rPr>
          <w:rFonts w:eastAsia="Times New Roman"/>
          <w:szCs w:val="24"/>
        </w:rPr>
      </w:pPr>
      <w:r>
        <w:rPr>
          <w:rFonts w:eastAsia="Times New Roman"/>
          <w:szCs w:val="24"/>
        </w:rPr>
        <w:t>Με απόφαση του Αναπληρωτή Υπουργού Οικονομικών το 2016 έγινε η αναπροσαρμογή των αντικειμενικών αξιών στις εντός σχεδίου περιοχές της χώρας, με αποτέλεσμα να έχουμε πολύ λιγότερους φόρους που είχαμε το προηγούμενο διάστημα. Πα</w:t>
      </w:r>
      <w:r>
        <w:rPr>
          <w:rFonts w:eastAsia="Times New Roman"/>
          <w:szCs w:val="24"/>
        </w:rPr>
        <w:t>ραπέρα όμως, επειδή είδαμε σε κάποιες περιπτώσεις πάλι να έχουμε προβλήματα από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προχωράμε πλέον στην αναπροσαρμογή </w:t>
      </w:r>
      <w:r>
        <w:rPr>
          <w:rFonts w:eastAsia="Times New Roman"/>
          <w:szCs w:val="24"/>
        </w:rPr>
        <w:lastRenderedPageBreak/>
        <w:t>των αντικειμενικών αξιών και στην εναρμόνισή τους με τις εμπορικές, με την καινούργια πλέον νομοθεσία. Ειδικά για φέτος χρησιμοποι</w:t>
      </w:r>
      <w:r>
        <w:rPr>
          <w:rFonts w:eastAsia="Times New Roman"/>
          <w:szCs w:val="24"/>
        </w:rPr>
        <w:t>ούμε τους εκτιμητές που είναι πιστοποιημένοι από το Υπουργείο Οικονομικών. Ήδη έχουν ξεκινήσει σε όλη τη χώρα τις εκτιμήσεις. Σε κάποιες ζώνες -στις περισσότερες περιοχές- είναι τέσσερις και φτάνουν μέχρι και τρεις ή δύο σε κάποιες περιοχές</w:t>
      </w:r>
      <w:r>
        <w:rPr>
          <w:rFonts w:eastAsia="Times New Roman"/>
          <w:szCs w:val="24"/>
        </w:rPr>
        <w:t xml:space="preserve"> κατά βάση στις </w:t>
      </w:r>
      <w:r>
        <w:rPr>
          <w:rFonts w:eastAsia="Times New Roman"/>
          <w:szCs w:val="24"/>
        </w:rPr>
        <w:t>λιγότερες</w:t>
      </w:r>
      <w:r>
        <w:rPr>
          <w:rFonts w:eastAsia="Times New Roman"/>
          <w:szCs w:val="24"/>
        </w:rPr>
        <w:t xml:space="preserve">. </w:t>
      </w:r>
    </w:p>
    <w:p w14:paraId="58A347B4" w14:textId="77777777" w:rsidR="00CD0CB7" w:rsidRDefault="00C52CAB">
      <w:pPr>
        <w:spacing w:line="600" w:lineRule="auto"/>
        <w:ind w:firstLine="720"/>
        <w:jc w:val="both"/>
        <w:rPr>
          <w:rFonts w:eastAsia="Times New Roman"/>
          <w:szCs w:val="24"/>
        </w:rPr>
      </w:pPr>
      <w:r>
        <w:rPr>
          <w:rFonts w:eastAsia="Times New Roman"/>
          <w:szCs w:val="24"/>
        </w:rPr>
        <w:t>Γενικά, Αθήνα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Θεσσαλονίκη και στα μεγάλα αστικά κέντρα, εκεί που υπάρχει και μεγαλύτερη δυνατότητα και εκεί που είναι και το μεγαλύτερο πρόβλημα, έχουμε τέσσερις εκτιμητές. Στις 31</w:t>
      </w:r>
      <w:r>
        <w:rPr>
          <w:rFonts w:eastAsia="Times New Roman"/>
          <w:szCs w:val="24"/>
        </w:rPr>
        <w:t xml:space="preserve"> Μαρτίου</w:t>
      </w:r>
      <w:r>
        <w:rPr>
          <w:rFonts w:eastAsia="Times New Roman"/>
          <w:szCs w:val="24"/>
        </w:rPr>
        <w:t xml:space="preserve"> είναι η προθεσμία που έχουμε</w:t>
      </w:r>
      <w:r>
        <w:rPr>
          <w:rFonts w:eastAsia="Times New Roman"/>
          <w:szCs w:val="24"/>
        </w:rPr>
        <w:t>,</w:t>
      </w:r>
      <w:r>
        <w:rPr>
          <w:rFonts w:eastAsia="Times New Roman"/>
          <w:szCs w:val="24"/>
        </w:rPr>
        <w:t xml:space="preserve"> για να ολοκληρώσουμε το</w:t>
      </w:r>
      <w:r>
        <w:rPr>
          <w:rFonts w:eastAsia="Times New Roman"/>
          <w:szCs w:val="24"/>
        </w:rPr>
        <w:t xml:space="preserve"> έργο. Είναι ένα πάρα πολύ δύσκολο έργο, όλοι μας το ξέρουμε. Οι εκτιμητές είναι πιστοποιημένοι και έχουν τη γνώση και την επιστημονική </w:t>
      </w:r>
      <w:r>
        <w:rPr>
          <w:rFonts w:eastAsia="Times New Roman"/>
          <w:szCs w:val="24"/>
        </w:rPr>
        <w:lastRenderedPageBreak/>
        <w:t>κατάρτιση. Παρ’ όλα αυτά, επειδή οι πωλήσεις ακινήτων γενικότερα είναι πάρα πολύ λίγες στο προηγούμενο διάστημα, είναι π</w:t>
      </w:r>
      <w:r>
        <w:rPr>
          <w:rFonts w:eastAsia="Times New Roman"/>
          <w:szCs w:val="24"/>
        </w:rPr>
        <w:t>ολύ δύσκολο το έργο. Πιστεύουμε ότι θα έχουμε αποτέλεσμα.</w:t>
      </w:r>
    </w:p>
    <w:p w14:paraId="58A347B5" w14:textId="77777777" w:rsidR="00CD0CB7" w:rsidRDefault="00C52CAB">
      <w:pPr>
        <w:spacing w:line="600" w:lineRule="auto"/>
        <w:ind w:firstLine="720"/>
        <w:jc w:val="both"/>
        <w:rPr>
          <w:rFonts w:eastAsia="Times New Roman"/>
          <w:szCs w:val="24"/>
        </w:rPr>
      </w:pPr>
      <w:r>
        <w:rPr>
          <w:rFonts w:eastAsia="Times New Roman"/>
          <w:szCs w:val="24"/>
        </w:rPr>
        <w:t>Από εκεί και μετά υπάρχει και η δευτεροβάθμια επιτροπή κ.λπ.</w:t>
      </w:r>
      <w:r>
        <w:rPr>
          <w:rFonts w:eastAsia="Times New Roman"/>
          <w:szCs w:val="24"/>
        </w:rPr>
        <w:t>,</w:t>
      </w:r>
      <w:r>
        <w:rPr>
          <w:rFonts w:eastAsia="Times New Roman"/>
          <w:szCs w:val="24"/>
        </w:rPr>
        <w:t xml:space="preserve"> για να μπορέσουμε εκεί που θα υπάρχουν μεγάλες αποκλίσεις να δούμε</w:t>
      </w:r>
      <w:r>
        <w:rPr>
          <w:rFonts w:eastAsia="Times New Roman"/>
          <w:szCs w:val="24"/>
        </w:rPr>
        <w:t>,</w:t>
      </w:r>
      <w:r>
        <w:rPr>
          <w:rFonts w:eastAsia="Times New Roman"/>
          <w:szCs w:val="24"/>
        </w:rPr>
        <w:t xml:space="preserve"> πώς θα εξελιχθεί το έργο.</w:t>
      </w:r>
    </w:p>
    <w:p w14:paraId="58A347B6" w14:textId="77777777" w:rsidR="00CD0CB7" w:rsidRDefault="00C52CAB">
      <w:pPr>
        <w:spacing w:line="600" w:lineRule="auto"/>
        <w:ind w:firstLine="720"/>
        <w:jc w:val="both"/>
        <w:rPr>
          <w:rFonts w:eastAsia="Times New Roman"/>
          <w:szCs w:val="24"/>
        </w:rPr>
      </w:pPr>
      <w:r>
        <w:rPr>
          <w:rFonts w:eastAsia="Times New Roman"/>
          <w:szCs w:val="24"/>
        </w:rPr>
        <w:t>Ένα ζήτημα που βάλατε σε σχέση με τις δόσε</w:t>
      </w:r>
      <w:r>
        <w:rPr>
          <w:rFonts w:eastAsia="Times New Roman"/>
          <w:szCs w:val="24"/>
        </w:rPr>
        <w:t>ις, πραγματικά και εμείς το σκεφτόμαστε και εμείς το βλέπουμε. Θέλουμε να μπορέσουμε να βοηθήσουμε, ειδικά στις περιπτώσεις που είναι στην πρώτη κατηγορία, που είναι από γονείς σε παιδιά, που σε αυτούς είναι κάτι που πρέπει να γίνει…</w:t>
      </w:r>
    </w:p>
    <w:p w14:paraId="58A347B7" w14:textId="77777777" w:rsidR="00CD0CB7" w:rsidRDefault="00C52CAB">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w:t>
      </w:r>
      <w:r>
        <w:rPr>
          <w:rFonts w:eastAsia="Times New Roman"/>
          <w:b/>
          <w:szCs w:val="24"/>
        </w:rPr>
        <w:t>ΑΡΡΑΣ:</w:t>
      </w:r>
      <w:r>
        <w:rPr>
          <w:rFonts w:eastAsia="Times New Roman"/>
          <w:szCs w:val="24"/>
        </w:rPr>
        <w:t xml:space="preserve"> Έχουν και τα χρέη αυτοί.</w:t>
      </w:r>
    </w:p>
    <w:p w14:paraId="58A347B8" w14:textId="77777777" w:rsidR="00CD0CB7" w:rsidRDefault="00C52CAB">
      <w:pPr>
        <w:spacing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Ακριβώς έτσι. Πραγματικά το σκεφτόμαστε και είναι κάτι που μπορούμε να κάνουμε στο επόμενο διάστημα. Δεν έχουμε καταλήξει αν θα είναι στο αμέσως επόμενο διάστημα. Θα δούμε πρώ</w:t>
      </w:r>
      <w:r>
        <w:rPr>
          <w:rFonts w:eastAsia="Times New Roman"/>
          <w:szCs w:val="24"/>
        </w:rPr>
        <w:t>τα λίγο τις αντικειμενικές, γιατί απ’ ό,τι σας είπα είναι κάτι που δεν μπορούμε αυτήν τη στιγμή να έχουμε κάποια στοιχεία</w:t>
      </w:r>
      <w:r>
        <w:rPr>
          <w:rFonts w:eastAsia="Times New Roman"/>
          <w:szCs w:val="24"/>
        </w:rPr>
        <w:t>,</w:t>
      </w:r>
      <w:r>
        <w:rPr>
          <w:rFonts w:eastAsia="Times New Roman"/>
          <w:szCs w:val="24"/>
        </w:rPr>
        <w:t xml:space="preserve"> για να ξέρουμε πώς θα το αντιμετωπίσουμε. Είναι δύσκολο το εγχείρημα. Θα δούμε πρώτα τα αποτελέσματα και από εκεί και μετά στο επόμεν</w:t>
      </w:r>
      <w:r>
        <w:rPr>
          <w:rFonts w:eastAsia="Times New Roman"/>
          <w:szCs w:val="24"/>
        </w:rPr>
        <w:t xml:space="preserve">ο διάστημα, τελειώνοντας και με την επιτροπεία, αν μας το επιτρέψει και ο δημοσιονομικός χώρος, θα μπορούσε να δούμε κάποια καλύτερη αντιμετώπιση, τουλάχιστον για την πρώτη κατηγορία να μπορέσουμε να δούμε περισσότερες δόσεις, για να μπορέσουν να </w:t>
      </w:r>
      <w:r>
        <w:rPr>
          <w:rFonts w:eastAsia="Times New Roman"/>
          <w:szCs w:val="24"/>
        </w:rPr>
        <w:t>διαχειρισ</w:t>
      </w:r>
      <w:r>
        <w:rPr>
          <w:rFonts w:eastAsia="Times New Roman"/>
          <w:szCs w:val="24"/>
        </w:rPr>
        <w:t>τούν</w:t>
      </w:r>
      <w:r>
        <w:rPr>
          <w:rFonts w:eastAsia="Times New Roman"/>
          <w:szCs w:val="24"/>
        </w:rPr>
        <w:t xml:space="preserve"> την κληρονομιά τους.</w:t>
      </w:r>
    </w:p>
    <w:p w14:paraId="58A347B9" w14:textId="77777777" w:rsidR="00CD0CB7" w:rsidRDefault="00C52CAB">
      <w:pPr>
        <w:spacing w:line="600" w:lineRule="auto"/>
        <w:ind w:firstLine="720"/>
        <w:jc w:val="both"/>
        <w:rPr>
          <w:rFonts w:eastAsia="Times New Roman"/>
          <w:szCs w:val="24"/>
        </w:rPr>
      </w:pPr>
      <w:r>
        <w:rPr>
          <w:rFonts w:eastAsia="Times New Roman"/>
          <w:szCs w:val="24"/>
        </w:rPr>
        <w:lastRenderedPageBreak/>
        <w:t>Σας ευχαριστώ.</w:t>
      </w:r>
    </w:p>
    <w:p w14:paraId="58A347BA" w14:textId="77777777" w:rsidR="00CD0CB7" w:rsidRDefault="00C52CA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ευχαριστούμε.</w:t>
      </w:r>
    </w:p>
    <w:p w14:paraId="58A347BB" w14:textId="77777777" w:rsidR="00CD0CB7" w:rsidRDefault="00C52CAB">
      <w:pPr>
        <w:spacing w:line="600" w:lineRule="auto"/>
        <w:ind w:firstLine="720"/>
        <w:jc w:val="both"/>
        <w:rPr>
          <w:rFonts w:eastAsia="Times New Roman"/>
          <w:szCs w:val="24"/>
        </w:rPr>
      </w:pPr>
      <w:r>
        <w:rPr>
          <w:rFonts w:eastAsia="Times New Roman"/>
          <w:szCs w:val="24"/>
        </w:rPr>
        <w:t>Ολοκληρώθηκε η συζήτηση των επικαίρων ερωτήσεων.</w:t>
      </w:r>
    </w:p>
    <w:p w14:paraId="58A347BC" w14:textId="77777777" w:rsidR="00CD0CB7" w:rsidRDefault="00C52CAB">
      <w:pPr>
        <w:spacing w:line="600" w:lineRule="auto"/>
        <w:ind w:firstLine="720"/>
        <w:jc w:val="both"/>
        <w:rPr>
          <w:rFonts w:eastAsia="Times New Roman"/>
          <w:szCs w:val="24"/>
        </w:rPr>
      </w:pPr>
      <w:r>
        <w:rPr>
          <w:rFonts w:eastAsia="Times New Roman"/>
          <w:szCs w:val="24"/>
        </w:rPr>
        <w:t>Έχω την τιμή να ανακοινώσω στο Σώμα ότι ο Υπουργός Δικαιοσύνης, Διαφάνειας και Ανθρωπίνων Δικαιωμάτων διαβίβασε στη</w:t>
      </w:r>
      <w:r>
        <w:rPr>
          <w:rFonts w:eastAsia="Times New Roman"/>
          <w:szCs w:val="24"/>
        </w:rPr>
        <w:t xml:space="preserve"> Βουλή, σύμφωνα με το άρθρο 86 του Συντάγματος και τον ν.3126/2003 </w:t>
      </w:r>
      <w:r>
        <w:rPr>
          <w:rFonts w:eastAsia="Times New Roman"/>
          <w:szCs w:val="24"/>
        </w:rPr>
        <w:t xml:space="preserve">περί </w:t>
      </w:r>
      <w:r>
        <w:rPr>
          <w:rFonts w:eastAsia="Times New Roman"/>
          <w:szCs w:val="24"/>
        </w:rPr>
        <w:t>«Ποινική</w:t>
      </w:r>
      <w:r>
        <w:rPr>
          <w:rFonts w:eastAsia="Times New Roman"/>
          <w:szCs w:val="24"/>
        </w:rPr>
        <w:t>ς</w:t>
      </w:r>
      <w:r>
        <w:rPr>
          <w:rFonts w:eastAsia="Times New Roman"/>
          <w:szCs w:val="24"/>
        </w:rPr>
        <w:t xml:space="preserve"> Ευθύνη</w:t>
      </w:r>
      <w:r>
        <w:rPr>
          <w:rFonts w:eastAsia="Times New Roman"/>
          <w:szCs w:val="24"/>
        </w:rPr>
        <w:t>ς</w:t>
      </w:r>
      <w:r>
        <w:rPr>
          <w:rFonts w:eastAsia="Times New Roman"/>
          <w:szCs w:val="24"/>
        </w:rPr>
        <w:t xml:space="preserve"> των Υπουργών», όπως ισχύει στις 12/2/2018</w:t>
      </w:r>
      <w:r>
        <w:rPr>
          <w:rFonts w:eastAsia="Times New Roman"/>
          <w:szCs w:val="24"/>
        </w:rPr>
        <w:t xml:space="preserve">, </w:t>
      </w:r>
      <w:r>
        <w:rPr>
          <w:rFonts w:eastAsia="Times New Roman"/>
          <w:szCs w:val="24"/>
        </w:rPr>
        <w:t xml:space="preserve">ποινική δικογραφία που αφορά στον διατελέσαντα Υπουργό Οικονομίας, Ανταγωνιστικότητας και Ναυτιλίας καθώς και Υπουργό </w:t>
      </w:r>
      <w:r>
        <w:rPr>
          <w:rFonts w:eastAsia="Times New Roman"/>
          <w:szCs w:val="24"/>
        </w:rPr>
        <w:t>Οικονομικών, κ. Ιωάννη Στουρνάρα.</w:t>
      </w:r>
    </w:p>
    <w:p w14:paraId="58A347BD" w14:textId="77777777" w:rsidR="00CD0CB7" w:rsidRDefault="00C52CAB">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58A347BE" w14:textId="77777777" w:rsidR="00CD0CB7" w:rsidRDefault="00C52CAB">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8A347BF" w14:textId="77777777" w:rsidR="00CD0CB7" w:rsidRDefault="00C52CAB">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 τη συναίνεση του Σώματος και ώρα 19.47΄ </w:t>
      </w:r>
      <w:proofErr w:type="spellStart"/>
      <w:r>
        <w:rPr>
          <w:rFonts w:eastAsia="Times New Roman"/>
          <w:szCs w:val="24"/>
        </w:rPr>
        <w:t>λύεται</w:t>
      </w:r>
      <w:proofErr w:type="spellEnd"/>
      <w:r>
        <w:rPr>
          <w:rFonts w:eastAsia="Times New Roman"/>
          <w:szCs w:val="24"/>
        </w:rPr>
        <w:t xml:space="preserve"> η συνεδρίαση για την</w:t>
      </w:r>
      <w:r>
        <w:rPr>
          <w:rFonts w:eastAsia="Times New Roman"/>
          <w:szCs w:val="24"/>
        </w:rPr>
        <w:t xml:space="preserve"> προσεχή</w:t>
      </w:r>
      <w:r>
        <w:rPr>
          <w:rFonts w:eastAsia="Times New Roman"/>
          <w:szCs w:val="24"/>
        </w:rPr>
        <w:t xml:space="preserve"> Πέμπτη 15 Φεβρουαρίου 2018 και ώρα 9.30΄,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διανεμηθεί. </w:t>
      </w:r>
    </w:p>
    <w:p w14:paraId="58A347C0" w14:textId="77777777" w:rsidR="00CD0CB7" w:rsidRDefault="00C52CAB">
      <w:pPr>
        <w:spacing w:line="600" w:lineRule="auto"/>
        <w:ind w:firstLine="720"/>
        <w:jc w:val="both"/>
        <w:rPr>
          <w:rFonts w:eastAsia="Times New Roman"/>
          <w:b/>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sectPr w:rsidR="00CD0C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VeER5Q3ygf7D2WkVZLmBZwtkFI=" w:salt="/wVfsKZKkpH88muClQJU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B7"/>
    <w:rsid w:val="00076D05"/>
    <w:rsid w:val="00C52CAB"/>
    <w:rsid w:val="00CD0C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4652"/>
  <w15:docId w15:val="{D7FA337B-FE54-4370-90AA-A6AFD11B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5EC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55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586</MetadataID>
    <Session xmlns="641f345b-441b-4b81-9152-adc2e73ba5e1">Γ´</Session>
    <Date xmlns="641f345b-441b-4b81-9152-adc2e73ba5e1">2018-02-11T22:00:00+00:00</Date>
    <Status xmlns="641f345b-441b-4b81-9152-adc2e73ba5e1">
      <Url>http://srv-sp1/praktika/Lists/Incoming_Metadata/EditForm.aspx?ID=586&amp;Source=/praktika/Recordings_Library/Forms/AllItems.aspx</Url>
      <Description>Δημοσιεύτηκε</Description>
    </Status>
    <Meeting xmlns="641f345b-441b-4b81-9152-adc2e73ba5e1">ΟΒ´</Meeting>
  </documentManagement>
</p:properties>
</file>

<file path=customXml/itemProps1.xml><?xml version="1.0" encoding="utf-8"?>
<ds:datastoreItem xmlns:ds="http://schemas.openxmlformats.org/officeDocument/2006/customXml" ds:itemID="{C2C8473B-9149-4B10-9230-7094B04F6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91275-C45C-48D0-9ADA-6A85AFB43111}">
  <ds:schemaRefs>
    <ds:schemaRef ds:uri="http://schemas.microsoft.com/sharepoint/v3/contenttype/forms"/>
  </ds:schemaRefs>
</ds:datastoreItem>
</file>

<file path=customXml/itemProps3.xml><?xml version="1.0" encoding="utf-8"?>
<ds:datastoreItem xmlns:ds="http://schemas.openxmlformats.org/officeDocument/2006/customXml" ds:itemID="{DD60D5A1-8EDA-4866-9FA4-5858260A5EB3}">
  <ds:schemaRefs>
    <ds:schemaRef ds:uri="http://purl.org/dc/dcmitype/"/>
    <ds:schemaRef ds:uri="http://schemas.microsoft.com/office/2006/metadata/properties"/>
    <ds:schemaRef ds:uri="http://www.w3.org/XML/1998/namespace"/>
    <ds:schemaRef ds:uri="641f345b-441b-4b81-9152-adc2e73ba5e1"/>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14965</Words>
  <Characters>80813</Characters>
  <Application>Microsoft Office Word</Application>
  <DocSecurity>0</DocSecurity>
  <Lines>673</Lines>
  <Paragraphs>191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2018-02-16T09:35:00Z</dcterms:created>
  <dcterms:modified xsi:type="dcterms:W3CDTF">2018-02-16T09:35:00Z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